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877BC9" w14:textId="77777777" w:rsidR="002700F7" w:rsidRPr="002700F7" w:rsidRDefault="002700F7" w:rsidP="002700F7">
      <w:pPr>
        <w:spacing w:after="0" w:line="360" w:lineRule="auto"/>
        <w:rPr>
          <w:ins w:id="0" w:author="Φλούδα Χριστίνα" w:date="2018-07-05T10:22:00Z"/>
          <w:rFonts w:eastAsia="Times New Roman"/>
          <w:szCs w:val="24"/>
          <w:lang w:eastAsia="en-US"/>
        </w:rPr>
      </w:pPr>
      <w:bookmarkStart w:id="1" w:name="_GoBack"/>
      <w:bookmarkEnd w:id="1"/>
      <w:ins w:id="2" w:author="Φλούδα Χριστίνα" w:date="2018-07-05T10:22:00Z">
        <w:r w:rsidRPr="002700F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0A4B2CC" w14:textId="77777777" w:rsidR="002700F7" w:rsidRPr="002700F7" w:rsidRDefault="002700F7" w:rsidP="002700F7">
      <w:pPr>
        <w:spacing w:after="0" w:line="360" w:lineRule="auto"/>
        <w:rPr>
          <w:ins w:id="3" w:author="Φλούδα Χριστίνα" w:date="2018-07-05T10:22:00Z"/>
          <w:rFonts w:eastAsia="Times New Roman"/>
          <w:szCs w:val="24"/>
          <w:lang w:eastAsia="en-US"/>
        </w:rPr>
      </w:pPr>
    </w:p>
    <w:p w14:paraId="096C21B7" w14:textId="77777777" w:rsidR="002700F7" w:rsidRPr="002700F7" w:rsidRDefault="002700F7" w:rsidP="002700F7">
      <w:pPr>
        <w:spacing w:after="0" w:line="360" w:lineRule="auto"/>
        <w:rPr>
          <w:ins w:id="4" w:author="Φλούδα Χριστίνα" w:date="2018-07-05T10:22:00Z"/>
          <w:rFonts w:eastAsia="Times New Roman"/>
          <w:szCs w:val="24"/>
          <w:lang w:eastAsia="en-US"/>
        </w:rPr>
      </w:pPr>
      <w:ins w:id="5" w:author="Φλούδα Χριστίνα" w:date="2018-07-05T10:22:00Z">
        <w:r w:rsidRPr="002700F7">
          <w:rPr>
            <w:rFonts w:eastAsia="Times New Roman"/>
            <w:szCs w:val="24"/>
            <w:lang w:eastAsia="en-US"/>
          </w:rPr>
          <w:t>ΠΙΝΑΚΑΣ ΠΕΡΙΕΧΟΜΕΝΩΝ</w:t>
        </w:r>
      </w:ins>
    </w:p>
    <w:p w14:paraId="145628A6" w14:textId="77777777" w:rsidR="002700F7" w:rsidRPr="002700F7" w:rsidRDefault="002700F7" w:rsidP="002700F7">
      <w:pPr>
        <w:spacing w:after="0" w:line="360" w:lineRule="auto"/>
        <w:rPr>
          <w:ins w:id="6" w:author="Φλούδα Χριστίνα" w:date="2018-07-05T10:22:00Z"/>
          <w:rFonts w:eastAsia="Times New Roman"/>
          <w:szCs w:val="24"/>
          <w:lang w:eastAsia="en-US"/>
        </w:rPr>
      </w:pPr>
      <w:ins w:id="7" w:author="Φλούδα Χριστίνα" w:date="2018-07-05T10:22:00Z">
        <w:r w:rsidRPr="002700F7">
          <w:rPr>
            <w:rFonts w:eastAsia="Times New Roman"/>
            <w:szCs w:val="24"/>
            <w:lang w:eastAsia="en-US"/>
          </w:rPr>
          <w:t xml:space="preserve">ΙΖ΄ ΠΕΡΙΟΔΟΣ </w:t>
        </w:r>
      </w:ins>
    </w:p>
    <w:p w14:paraId="48622080" w14:textId="77777777" w:rsidR="002700F7" w:rsidRPr="002700F7" w:rsidRDefault="002700F7" w:rsidP="002700F7">
      <w:pPr>
        <w:spacing w:after="0" w:line="360" w:lineRule="auto"/>
        <w:rPr>
          <w:ins w:id="8" w:author="Φλούδα Χριστίνα" w:date="2018-07-05T10:22:00Z"/>
          <w:rFonts w:eastAsia="Times New Roman"/>
          <w:szCs w:val="24"/>
          <w:lang w:eastAsia="en-US"/>
        </w:rPr>
      </w:pPr>
      <w:ins w:id="9" w:author="Φλούδα Χριστίνα" w:date="2018-07-05T10:22:00Z">
        <w:r w:rsidRPr="002700F7">
          <w:rPr>
            <w:rFonts w:eastAsia="Times New Roman"/>
            <w:szCs w:val="24"/>
            <w:lang w:eastAsia="en-US"/>
          </w:rPr>
          <w:t>ΠΡΟΕΔΡΕΥΟΜΕΝΗΣ ΚΟΙΝΟΒΟΥΛΕΥΤΙΚΗΣ ΔΗΜΟΚΡΑΤΙΑΣ</w:t>
        </w:r>
      </w:ins>
    </w:p>
    <w:p w14:paraId="7785B12D" w14:textId="77777777" w:rsidR="002700F7" w:rsidRPr="002700F7" w:rsidRDefault="002700F7" w:rsidP="002700F7">
      <w:pPr>
        <w:spacing w:after="0" w:line="360" w:lineRule="auto"/>
        <w:rPr>
          <w:ins w:id="10" w:author="Φλούδα Χριστίνα" w:date="2018-07-05T10:22:00Z"/>
          <w:rFonts w:eastAsia="Times New Roman"/>
          <w:szCs w:val="24"/>
          <w:lang w:eastAsia="en-US"/>
        </w:rPr>
      </w:pPr>
      <w:ins w:id="11" w:author="Φλούδα Χριστίνα" w:date="2018-07-05T10:22:00Z">
        <w:r w:rsidRPr="002700F7">
          <w:rPr>
            <w:rFonts w:eastAsia="Times New Roman"/>
            <w:szCs w:val="24"/>
            <w:lang w:eastAsia="en-US"/>
          </w:rPr>
          <w:t>ΣΥΝΟΔΟΣ Γ΄</w:t>
        </w:r>
      </w:ins>
    </w:p>
    <w:p w14:paraId="5EEB1404" w14:textId="77777777" w:rsidR="002700F7" w:rsidRPr="002700F7" w:rsidRDefault="002700F7" w:rsidP="002700F7">
      <w:pPr>
        <w:spacing w:after="0" w:line="360" w:lineRule="auto"/>
        <w:rPr>
          <w:ins w:id="12" w:author="Φλούδα Χριστίνα" w:date="2018-07-05T10:22:00Z"/>
          <w:rFonts w:eastAsia="Times New Roman"/>
          <w:szCs w:val="24"/>
          <w:lang w:eastAsia="en-US"/>
        </w:rPr>
      </w:pPr>
    </w:p>
    <w:p w14:paraId="7B6BC347" w14:textId="77777777" w:rsidR="002700F7" w:rsidRPr="002700F7" w:rsidRDefault="002700F7" w:rsidP="002700F7">
      <w:pPr>
        <w:spacing w:after="0" w:line="360" w:lineRule="auto"/>
        <w:rPr>
          <w:ins w:id="13" w:author="Φλούδα Χριστίνα" w:date="2018-07-05T10:22:00Z"/>
          <w:rFonts w:eastAsia="Times New Roman"/>
          <w:szCs w:val="24"/>
          <w:lang w:eastAsia="en-US"/>
        </w:rPr>
      </w:pPr>
      <w:ins w:id="14" w:author="Φλούδα Χριστίνα" w:date="2018-07-05T10:22:00Z">
        <w:r w:rsidRPr="002700F7">
          <w:rPr>
            <w:rFonts w:eastAsia="Times New Roman"/>
            <w:szCs w:val="24"/>
            <w:lang w:eastAsia="en-US"/>
          </w:rPr>
          <w:t>ΣΥΝΕΔΡΙΑΣΗ ΡΜΓ΄</w:t>
        </w:r>
      </w:ins>
    </w:p>
    <w:p w14:paraId="702F7539" w14:textId="77777777" w:rsidR="002700F7" w:rsidRPr="002700F7" w:rsidRDefault="002700F7" w:rsidP="002700F7">
      <w:pPr>
        <w:spacing w:after="0" w:line="360" w:lineRule="auto"/>
        <w:rPr>
          <w:ins w:id="15" w:author="Φλούδα Χριστίνα" w:date="2018-07-05T10:22:00Z"/>
          <w:rFonts w:eastAsia="Times New Roman"/>
          <w:szCs w:val="24"/>
          <w:lang w:eastAsia="en-US"/>
        </w:rPr>
      </w:pPr>
      <w:ins w:id="16" w:author="Φλούδα Χριστίνα" w:date="2018-07-05T10:22:00Z">
        <w:r w:rsidRPr="002700F7">
          <w:rPr>
            <w:rFonts w:eastAsia="Times New Roman"/>
            <w:szCs w:val="24"/>
            <w:lang w:eastAsia="en-US"/>
          </w:rPr>
          <w:t>Παρασκευή  22 Ιουνίου 2018</w:t>
        </w:r>
      </w:ins>
    </w:p>
    <w:p w14:paraId="67B1046A" w14:textId="77777777" w:rsidR="002700F7" w:rsidRPr="002700F7" w:rsidRDefault="002700F7" w:rsidP="002700F7">
      <w:pPr>
        <w:spacing w:after="0" w:line="360" w:lineRule="auto"/>
        <w:rPr>
          <w:ins w:id="17" w:author="Φλούδα Χριστίνα" w:date="2018-07-05T10:22:00Z"/>
          <w:rFonts w:eastAsia="Times New Roman"/>
          <w:szCs w:val="24"/>
          <w:lang w:eastAsia="en-US"/>
        </w:rPr>
      </w:pPr>
    </w:p>
    <w:p w14:paraId="0D034854" w14:textId="77777777" w:rsidR="002700F7" w:rsidRPr="002700F7" w:rsidRDefault="002700F7" w:rsidP="002700F7">
      <w:pPr>
        <w:spacing w:after="0" w:line="360" w:lineRule="auto"/>
        <w:rPr>
          <w:ins w:id="18" w:author="Φλούδα Χριστίνα" w:date="2018-07-05T10:22:00Z"/>
          <w:rFonts w:eastAsia="Times New Roman"/>
          <w:szCs w:val="24"/>
          <w:lang w:eastAsia="en-US"/>
        </w:rPr>
      </w:pPr>
      <w:ins w:id="19" w:author="Φλούδα Χριστίνα" w:date="2018-07-05T10:22:00Z">
        <w:r w:rsidRPr="002700F7">
          <w:rPr>
            <w:rFonts w:eastAsia="Times New Roman"/>
            <w:szCs w:val="24"/>
            <w:lang w:eastAsia="en-US"/>
          </w:rPr>
          <w:t>ΘΕΜΑΤΑ</w:t>
        </w:r>
      </w:ins>
    </w:p>
    <w:p w14:paraId="51FA6E9E" w14:textId="77777777" w:rsidR="002700F7" w:rsidRPr="002700F7" w:rsidRDefault="002700F7" w:rsidP="002700F7">
      <w:pPr>
        <w:spacing w:after="0" w:line="360" w:lineRule="auto"/>
        <w:rPr>
          <w:ins w:id="20" w:author="Φλούδα Χριστίνα" w:date="2018-07-05T10:22:00Z"/>
          <w:rFonts w:eastAsia="Times New Roman"/>
          <w:szCs w:val="24"/>
          <w:lang w:eastAsia="en-US"/>
        </w:rPr>
      </w:pPr>
      <w:ins w:id="21" w:author="Φλούδα Χριστίνα" w:date="2018-07-05T10:22:00Z">
        <w:r w:rsidRPr="002700F7">
          <w:rPr>
            <w:rFonts w:eastAsia="Times New Roman"/>
            <w:szCs w:val="24"/>
            <w:lang w:eastAsia="en-US"/>
          </w:rPr>
          <w:t xml:space="preserve"> </w:t>
        </w:r>
        <w:r w:rsidRPr="002700F7">
          <w:rPr>
            <w:rFonts w:eastAsia="Times New Roman"/>
            <w:szCs w:val="24"/>
            <w:lang w:eastAsia="en-US"/>
          </w:rPr>
          <w:br/>
          <w:t xml:space="preserve">Α. ΕΙΔΙΚΑ ΘΕΜΑΤΑ </w:t>
        </w:r>
        <w:r w:rsidRPr="002700F7">
          <w:rPr>
            <w:rFonts w:eastAsia="Times New Roman"/>
            <w:szCs w:val="24"/>
            <w:lang w:eastAsia="en-US"/>
          </w:rPr>
          <w:br/>
          <w:t xml:space="preserve">Επί διαδικαστικού θέματος, σελ. </w:t>
        </w:r>
        <w:r w:rsidRPr="002700F7">
          <w:rPr>
            <w:rFonts w:eastAsia="Times New Roman"/>
            <w:szCs w:val="24"/>
            <w:lang w:eastAsia="en-US"/>
          </w:rPr>
          <w:br/>
          <w:t xml:space="preserve"> </w:t>
        </w:r>
        <w:r w:rsidRPr="002700F7">
          <w:rPr>
            <w:rFonts w:eastAsia="Times New Roman"/>
            <w:szCs w:val="24"/>
            <w:lang w:eastAsia="en-US"/>
          </w:rPr>
          <w:br/>
          <w:t xml:space="preserve">Β. ΚΟΙΝΟΒΟΥΛΕΥΤΙΚΟΣ ΕΛΕΓΧΟΣ </w:t>
        </w:r>
        <w:r w:rsidRPr="002700F7">
          <w:rPr>
            <w:rFonts w:eastAsia="Times New Roman"/>
            <w:szCs w:val="24"/>
            <w:lang w:eastAsia="en-US"/>
          </w:rPr>
          <w:br/>
          <w:t xml:space="preserve">1. Ανακοίνωση του δελτίου επικαίρων ερωτήσεων και αναφορών - ερωτήσεων της Δευτέρας 25 Ιουνίου 2018, σελ. </w:t>
        </w:r>
        <w:r w:rsidRPr="002700F7">
          <w:rPr>
            <w:rFonts w:eastAsia="Times New Roman"/>
            <w:szCs w:val="24"/>
            <w:lang w:eastAsia="en-US"/>
          </w:rPr>
          <w:br/>
          <w:t>2. Συζήτηση επικαίρων ερωτήσεων:</w:t>
        </w:r>
        <w:r w:rsidRPr="002700F7">
          <w:rPr>
            <w:rFonts w:eastAsia="Times New Roman"/>
            <w:szCs w:val="24"/>
            <w:lang w:eastAsia="en-US"/>
          </w:rPr>
          <w:br/>
          <w:t xml:space="preserve">    α) Προς τον Υπουργό Ναυτιλίας και Νησιωτικής Πολιτικής:</w:t>
        </w:r>
        <w:r w:rsidRPr="002700F7">
          <w:rPr>
            <w:rFonts w:eastAsia="Times New Roman"/>
            <w:szCs w:val="24"/>
            <w:lang w:eastAsia="en-US"/>
          </w:rPr>
          <w:br/>
          <w:t xml:space="preserve">        i. με θέμα: «</w:t>
        </w:r>
        <w:proofErr w:type="spellStart"/>
        <w:r w:rsidRPr="002700F7">
          <w:rPr>
            <w:rFonts w:eastAsia="Times New Roman"/>
            <w:szCs w:val="24"/>
            <w:lang w:eastAsia="en-US"/>
          </w:rPr>
          <w:t>Δρομολογιακή</w:t>
        </w:r>
        <w:proofErr w:type="spellEnd"/>
        <w:r w:rsidRPr="002700F7">
          <w:rPr>
            <w:rFonts w:eastAsia="Times New Roman"/>
            <w:szCs w:val="24"/>
            <w:lang w:eastAsia="en-US"/>
          </w:rPr>
          <w:t xml:space="preserve"> σύνδεση της Λήμνου και του Αγίου Ευστρατίου», σελ. </w:t>
        </w:r>
        <w:r w:rsidRPr="002700F7">
          <w:rPr>
            <w:rFonts w:eastAsia="Times New Roman"/>
            <w:szCs w:val="24"/>
            <w:lang w:eastAsia="en-US"/>
          </w:rPr>
          <w:br/>
          <w:t xml:space="preserve">        </w:t>
        </w:r>
        <w:proofErr w:type="spellStart"/>
        <w:r w:rsidRPr="002700F7">
          <w:rPr>
            <w:rFonts w:eastAsia="Times New Roman"/>
            <w:szCs w:val="24"/>
            <w:lang w:eastAsia="en-US"/>
          </w:rPr>
          <w:t>ii</w:t>
        </w:r>
        <w:proofErr w:type="spellEnd"/>
        <w:r w:rsidRPr="002700F7">
          <w:rPr>
            <w:rFonts w:eastAsia="Times New Roman"/>
            <w:szCs w:val="24"/>
            <w:lang w:eastAsia="en-US"/>
          </w:rPr>
          <w:t xml:space="preserve">. με θέμα: «Αξιοποίηση Χρηματοδοτήσεων από Ταμείο Ευρωπαϊκής  Ένωσης για την προμήθεια νέων σκαφών του Λιμενικού Σώματος-Ελληνικής Ακτοφυλακής για την ενίσχυση της επιτήρησης των θαλασσίων συνόρων, την αποτελεσματική έρευνα και διάσωση και την καταπολέμηση του εγκλήματος στη θάλασσα», σελ. </w:t>
        </w:r>
        <w:r w:rsidRPr="002700F7">
          <w:rPr>
            <w:rFonts w:eastAsia="Times New Roman"/>
            <w:szCs w:val="24"/>
            <w:lang w:eastAsia="en-US"/>
          </w:rPr>
          <w:br/>
          <w:t xml:space="preserve">    β) Προς τον Υπουργό Παιδείας,  Έρευνας και Θρησκευμάτων, με θέμα να εγκριθεί η απόφαση του Πανεπιστημίου Κρήτης για ίδρυση Σχολής Διοίκησης Επιχειρήσεων και Τουρισμού, σελ. </w:t>
        </w:r>
        <w:r w:rsidRPr="002700F7">
          <w:rPr>
            <w:rFonts w:eastAsia="Times New Roman"/>
            <w:szCs w:val="24"/>
            <w:lang w:eastAsia="en-US"/>
          </w:rPr>
          <w:br/>
          <w:t xml:space="preserve">    γ) Προς τον Υπουργό Μεταναστευτικής Πολιτικής:</w:t>
        </w:r>
        <w:r w:rsidRPr="002700F7">
          <w:rPr>
            <w:rFonts w:eastAsia="Times New Roman"/>
            <w:szCs w:val="24"/>
            <w:lang w:eastAsia="en-US"/>
          </w:rPr>
          <w:br/>
          <w:t xml:space="preserve">        i. σχετικά με τη «λήψη μέτρων προκειμένου να </w:t>
        </w:r>
        <w:proofErr w:type="spellStart"/>
        <w:r w:rsidRPr="002700F7">
          <w:rPr>
            <w:rFonts w:eastAsia="Times New Roman"/>
            <w:szCs w:val="24"/>
            <w:lang w:eastAsia="en-US"/>
          </w:rPr>
          <w:t>αποσυμφορηθούν</w:t>
        </w:r>
        <w:proofErr w:type="spellEnd"/>
        <w:r w:rsidRPr="002700F7">
          <w:rPr>
            <w:rFonts w:eastAsia="Times New Roman"/>
            <w:szCs w:val="24"/>
            <w:lang w:eastAsia="en-US"/>
          </w:rPr>
          <w:t xml:space="preserve"> τα νησιά του Ανατολικού Αιγαίου και ιδιαίτερα η Λέσβος», σελ. </w:t>
        </w:r>
      </w:ins>
    </w:p>
    <w:p w14:paraId="0F7294C5" w14:textId="77777777" w:rsidR="002700F7" w:rsidRPr="002700F7" w:rsidRDefault="002700F7" w:rsidP="002700F7">
      <w:pPr>
        <w:spacing w:after="0" w:line="360" w:lineRule="auto"/>
        <w:rPr>
          <w:ins w:id="22" w:author="Φλούδα Χριστίνα" w:date="2018-07-05T10:22:00Z"/>
          <w:rFonts w:eastAsia="Times New Roman"/>
          <w:szCs w:val="24"/>
          <w:lang w:eastAsia="en-US"/>
        </w:rPr>
      </w:pPr>
      <w:ins w:id="23" w:author="Φλούδα Χριστίνα" w:date="2018-07-05T10:22:00Z">
        <w:r w:rsidRPr="002700F7">
          <w:rPr>
            <w:rFonts w:eastAsia="Times New Roman"/>
            <w:szCs w:val="24"/>
            <w:lang w:eastAsia="en-US"/>
          </w:rPr>
          <w:t xml:space="preserve">          </w:t>
        </w:r>
        <w:proofErr w:type="spellStart"/>
        <w:r w:rsidRPr="002700F7">
          <w:rPr>
            <w:rFonts w:eastAsia="Times New Roman"/>
            <w:szCs w:val="24"/>
            <w:lang w:eastAsia="en-US"/>
          </w:rPr>
          <w:t>ii</w:t>
        </w:r>
        <w:proofErr w:type="spellEnd"/>
        <w:r w:rsidRPr="002700F7">
          <w:rPr>
            <w:rFonts w:eastAsia="Times New Roman"/>
            <w:szCs w:val="24"/>
            <w:lang w:eastAsia="en-US"/>
          </w:rPr>
          <w:t>. με θέμα «Τραγικές συνθήκες στο Κέντρο Υποδοχής και Ταυτοποίησης (ΚΥΤ) Φυλακίου Ορεστιάδας, σελ.</w:t>
        </w:r>
        <w:r w:rsidRPr="002700F7">
          <w:rPr>
            <w:rFonts w:eastAsia="Times New Roman"/>
            <w:szCs w:val="24"/>
            <w:lang w:eastAsia="en-US"/>
          </w:rPr>
          <w:br/>
          <w:t xml:space="preserve"> </w:t>
        </w:r>
        <w:r w:rsidRPr="002700F7">
          <w:rPr>
            <w:rFonts w:eastAsia="Times New Roman"/>
            <w:szCs w:val="24"/>
            <w:lang w:eastAsia="en-US"/>
          </w:rPr>
          <w:br/>
          <w:t xml:space="preserve">Γ. ΝΟΜΟΘΕΤΙΚΗ ΕΡΓΑΣΙΑ </w:t>
        </w:r>
        <w:r w:rsidRPr="002700F7">
          <w:rPr>
            <w:rFonts w:eastAsia="Times New Roman"/>
            <w:szCs w:val="24"/>
            <w:lang w:eastAsia="en-US"/>
          </w:rPr>
          <w:br/>
          <w:t xml:space="preserve">Κατάθεση σχεδίου νόμου: </w:t>
        </w:r>
      </w:ins>
    </w:p>
    <w:p w14:paraId="39C1F639" w14:textId="77777777" w:rsidR="002700F7" w:rsidRPr="002700F7" w:rsidRDefault="002700F7" w:rsidP="002700F7">
      <w:pPr>
        <w:spacing w:after="0" w:line="360" w:lineRule="auto"/>
        <w:rPr>
          <w:ins w:id="24" w:author="Φλούδα Χριστίνα" w:date="2018-07-05T10:22:00Z"/>
          <w:rFonts w:eastAsia="Times New Roman"/>
          <w:szCs w:val="24"/>
          <w:lang w:eastAsia="en-US"/>
        </w:rPr>
      </w:pPr>
      <w:ins w:id="25" w:author="Φλούδα Χριστίνα" w:date="2018-07-05T10:22:00Z">
        <w:r w:rsidRPr="002700F7">
          <w:rPr>
            <w:rFonts w:eastAsia="Times New Roman"/>
            <w:szCs w:val="24"/>
            <w:lang w:eastAsia="en-US"/>
          </w:rPr>
          <w:t xml:space="preserve">Ο Υπουργός Οικονομικών, ο Αντιπρόεδρος της Κυβέρνησης και Υπουργός Οικονομίας και Ανάπτυξης, οι Υπουργοί Εσωτερικών, Ψηφιακής Πολιτικής, Τηλεπικοινωνιών και Ενημέρωσης, Εξωτερικών, Δικαιοσύνης, Διαφάνειας και Ανθρωπίνων Δικαιωμάτων, Μεταναστευτικής Πολιτικής, Ναυτιλίας και Νησιωτικής Πολιτικής, οι Αναπληρωτές Υπουργοί Εσωτερικών, Οικονομικών και η Υφυπουργός Οικονομικών κατέθεσαν στις 21-6-2018, σχέδιο νόμου: «Πρόληψη και καταστολή της νομιμοποίησης εσόδων από εγκληματικές δραστηριότητες και της χρηματοδότησης της τρομοκρατίας (ενσωμάτωση της Οδηγίας 2015/849/ΕΕ) και άλλες διατάξεις», σελ. </w:t>
        </w:r>
        <w:r w:rsidRPr="002700F7">
          <w:rPr>
            <w:rFonts w:eastAsia="Times New Roman"/>
            <w:szCs w:val="24"/>
            <w:lang w:eastAsia="en-US"/>
          </w:rPr>
          <w:br/>
        </w:r>
      </w:ins>
    </w:p>
    <w:p w14:paraId="610FCC6F" w14:textId="77777777" w:rsidR="002700F7" w:rsidRPr="002700F7" w:rsidRDefault="002700F7" w:rsidP="002700F7">
      <w:pPr>
        <w:spacing w:after="0" w:line="360" w:lineRule="auto"/>
        <w:rPr>
          <w:ins w:id="26" w:author="Φλούδα Χριστίνα" w:date="2018-07-05T10:22:00Z"/>
          <w:rFonts w:eastAsia="Times New Roman"/>
          <w:szCs w:val="24"/>
          <w:lang w:eastAsia="en-US"/>
        </w:rPr>
      </w:pPr>
      <w:ins w:id="27" w:author="Φλούδα Χριστίνα" w:date="2018-07-05T10:22:00Z">
        <w:r w:rsidRPr="002700F7">
          <w:rPr>
            <w:rFonts w:eastAsia="Times New Roman"/>
            <w:szCs w:val="24"/>
            <w:lang w:eastAsia="en-US"/>
          </w:rPr>
          <w:t>ΠΡΟΕΔΡΕΥΟΥΣΑ</w:t>
        </w:r>
      </w:ins>
    </w:p>
    <w:p w14:paraId="3622B576" w14:textId="77777777" w:rsidR="002700F7" w:rsidRPr="002700F7" w:rsidRDefault="002700F7" w:rsidP="002700F7">
      <w:pPr>
        <w:spacing w:after="0" w:line="360" w:lineRule="auto"/>
        <w:rPr>
          <w:ins w:id="28" w:author="Φλούδα Χριστίνα" w:date="2018-07-05T10:22:00Z"/>
          <w:rFonts w:eastAsia="Times New Roman"/>
          <w:szCs w:val="24"/>
          <w:lang w:eastAsia="en-US"/>
        </w:rPr>
      </w:pPr>
    </w:p>
    <w:p w14:paraId="6C98425C" w14:textId="77777777" w:rsidR="002700F7" w:rsidRPr="002700F7" w:rsidRDefault="002700F7" w:rsidP="002700F7">
      <w:pPr>
        <w:spacing w:after="0" w:line="360" w:lineRule="auto"/>
        <w:rPr>
          <w:ins w:id="29" w:author="Φλούδα Χριστίνα" w:date="2018-07-05T10:22:00Z"/>
          <w:rFonts w:eastAsia="Times New Roman"/>
          <w:szCs w:val="24"/>
          <w:lang w:eastAsia="en-US"/>
        </w:rPr>
      </w:pPr>
      <w:ins w:id="30" w:author="Φλούδα Χριστίνα" w:date="2018-07-05T10:22:00Z">
        <w:r w:rsidRPr="002700F7">
          <w:rPr>
            <w:rFonts w:eastAsia="Times New Roman"/>
            <w:szCs w:val="24"/>
            <w:lang w:eastAsia="en-US"/>
          </w:rPr>
          <w:t>ΧΡΙΣΤΟΔΟΥΛΟΠΟΥΛΟΥ Α. , σελ.</w:t>
        </w:r>
        <w:r w:rsidRPr="002700F7">
          <w:rPr>
            <w:rFonts w:eastAsia="Times New Roman"/>
            <w:szCs w:val="24"/>
            <w:lang w:eastAsia="en-US"/>
          </w:rPr>
          <w:br/>
        </w:r>
      </w:ins>
    </w:p>
    <w:p w14:paraId="2836C31A" w14:textId="77777777" w:rsidR="002700F7" w:rsidRPr="002700F7" w:rsidRDefault="002700F7" w:rsidP="002700F7">
      <w:pPr>
        <w:spacing w:after="0" w:line="360" w:lineRule="auto"/>
        <w:rPr>
          <w:ins w:id="31" w:author="Φλούδα Χριστίνα" w:date="2018-07-05T10:22:00Z"/>
          <w:rFonts w:eastAsia="Times New Roman"/>
          <w:szCs w:val="24"/>
          <w:lang w:eastAsia="en-US"/>
        </w:rPr>
      </w:pPr>
    </w:p>
    <w:p w14:paraId="57E783B3" w14:textId="77777777" w:rsidR="002700F7" w:rsidRPr="002700F7" w:rsidRDefault="002700F7" w:rsidP="002700F7">
      <w:pPr>
        <w:spacing w:after="0" w:line="360" w:lineRule="auto"/>
        <w:rPr>
          <w:ins w:id="32" w:author="Φλούδα Χριστίνα" w:date="2018-07-05T10:22:00Z"/>
          <w:rFonts w:eastAsia="Times New Roman"/>
          <w:szCs w:val="24"/>
          <w:lang w:eastAsia="en-US"/>
        </w:rPr>
      </w:pPr>
      <w:ins w:id="33" w:author="Φλούδα Χριστίνα" w:date="2018-07-05T10:22:00Z">
        <w:r w:rsidRPr="002700F7">
          <w:rPr>
            <w:rFonts w:eastAsia="Times New Roman"/>
            <w:szCs w:val="24"/>
            <w:lang w:eastAsia="en-US"/>
          </w:rPr>
          <w:t>ΟΜΙΛΗΤΕΣ</w:t>
        </w:r>
      </w:ins>
    </w:p>
    <w:p w14:paraId="66A3E4A5" w14:textId="67B46043" w:rsidR="002700F7" w:rsidRDefault="002700F7" w:rsidP="002700F7">
      <w:pPr>
        <w:spacing w:line="600" w:lineRule="auto"/>
        <w:ind w:firstLine="720"/>
        <w:mirrorIndents/>
        <w:jc w:val="center"/>
        <w:rPr>
          <w:ins w:id="34" w:author="Φλούδα Χριστίνα" w:date="2018-07-05T10:22:00Z"/>
          <w:rFonts w:eastAsia="Times New Roman" w:cs="Times New Roman"/>
          <w:szCs w:val="24"/>
        </w:rPr>
      </w:pPr>
      <w:ins w:id="35" w:author="Φλούδα Χριστίνα" w:date="2018-07-05T10:22:00Z">
        <w:r w:rsidRPr="002700F7">
          <w:rPr>
            <w:rFonts w:eastAsia="Times New Roman"/>
            <w:szCs w:val="24"/>
            <w:lang w:eastAsia="en-US"/>
          </w:rPr>
          <w:br/>
          <w:t>Α. Επί διαδικαστικού θέματος:</w:t>
        </w:r>
        <w:r w:rsidRPr="002700F7">
          <w:rPr>
            <w:rFonts w:eastAsia="Times New Roman"/>
            <w:szCs w:val="24"/>
            <w:lang w:eastAsia="en-US"/>
          </w:rPr>
          <w:br/>
          <w:t>ΑΘΑΝΑΣΙΟΥ Χ. , σελ.</w:t>
        </w:r>
        <w:r w:rsidRPr="002700F7">
          <w:rPr>
            <w:rFonts w:eastAsia="Times New Roman"/>
            <w:szCs w:val="24"/>
            <w:lang w:eastAsia="en-US"/>
          </w:rPr>
          <w:br/>
          <w:t>ΓΑΒΡΟΓΛΟΥ Κ. , σελ.</w:t>
        </w:r>
        <w:r w:rsidRPr="002700F7">
          <w:rPr>
            <w:rFonts w:eastAsia="Times New Roman"/>
            <w:szCs w:val="24"/>
            <w:lang w:eastAsia="en-US"/>
          </w:rPr>
          <w:br/>
          <w:t>ΧΡΙΣΤΟΔΟΥΛΟΠΟΥΛΟΥ Α. , σελ.</w:t>
        </w:r>
        <w:r w:rsidRPr="002700F7">
          <w:rPr>
            <w:rFonts w:eastAsia="Times New Roman"/>
            <w:szCs w:val="24"/>
            <w:lang w:eastAsia="en-US"/>
          </w:rPr>
          <w:br/>
        </w:r>
        <w:r w:rsidRPr="002700F7">
          <w:rPr>
            <w:rFonts w:eastAsia="Times New Roman"/>
            <w:szCs w:val="24"/>
            <w:lang w:eastAsia="en-US"/>
          </w:rPr>
          <w:br/>
          <w:t>Β. Επί των επικαίρων ερωτήσεων:</w:t>
        </w:r>
        <w:r w:rsidRPr="002700F7">
          <w:rPr>
            <w:rFonts w:eastAsia="Times New Roman"/>
            <w:szCs w:val="24"/>
            <w:lang w:eastAsia="en-US"/>
          </w:rPr>
          <w:br/>
          <w:t>ΑΘΑΝΑΣΙΟΥ Χ. , σελ.</w:t>
        </w:r>
        <w:r w:rsidRPr="002700F7">
          <w:rPr>
            <w:rFonts w:eastAsia="Times New Roman"/>
            <w:szCs w:val="24"/>
            <w:lang w:eastAsia="en-US"/>
          </w:rPr>
          <w:br/>
          <w:t>ΒΙΤΣΑΣ Δ. , σελ.</w:t>
        </w:r>
        <w:r w:rsidRPr="002700F7">
          <w:rPr>
            <w:rFonts w:eastAsia="Times New Roman"/>
            <w:szCs w:val="24"/>
            <w:lang w:eastAsia="en-US"/>
          </w:rPr>
          <w:br/>
          <w:t>ΓΑΒΡΟΓΛΟΥ Κ. , σελ.</w:t>
        </w:r>
        <w:r w:rsidRPr="002700F7">
          <w:rPr>
            <w:rFonts w:eastAsia="Times New Roman"/>
            <w:szCs w:val="24"/>
            <w:lang w:eastAsia="en-US"/>
          </w:rPr>
          <w:br/>
          <w:t>ΔΕΛΗΣ Ι. , σελ.</w:t>
        </w:r>
        <w:r w:rsidRPr="002700F7">
          <w:rPr>
            <w:rFonts w:eastAsia="Times New Roman"/>
            <w:szCs w:val="24"/>
            <w:lang w:eastAsia="en-US"/>
          </w:rPr>
          <w:br/>
          <w:t>ΚΕΓΚΕΡΟΓΛΟΥ Β. , σελ.</w:t>
        </w:r>
        <w:r w:rsidRPr="002700F7">
          <w:rPr>
            <w:rFonts w:eastAsia="Times New Roman"/>
            <w:szCs w:val="24"/>
            <w:lang w:eastAsia="en-US"/>
          </w:rPr>
          <w:br/>
          <w:t>ΚΟΥΡΟΥΜΠΛΗΣ Π. , σελ.</w:t>
        </w:r>
        <w:r w:rsidRPr="002700F7">
          <w:rPr>
            <w:rFonts w:eastAsia="Times New Roman"/>
            <w:szCs w:val="24"/>
            <w:lang w:eastAsia="en-US"/>
          </w:rPr>
          <w:br/>
          <w:t>ΠΛΑΚΙΩΤΑΚΗΣ Ι. , σελ.</w:t>
        </w:r>
        <w:r w:rsidRPr="002700F7">
          <w:rPr>
            <w:rFonts w:eastAsia="Times New Roman"/>
            <w:szCs w:val="24"/>
            <w:lang w:eastAsia="en-US"/>
          </w:rPr>
          <w:br/>
        </w:r>
      </w:ins>
    </w:p>
    <w:p w14:paraId="5FAFA683" w14:textId="3C1E049E" w:rsidR="009273CD" w:rsidRDefault="00AB5CAC">
      <w:pPr>
        <w:spacing w:line="600" w:lineRule="auto"/>
        <w:ind w:firstLine="720"/>
        <w:mirrorIndents/>
        <w:jc w:val="center"/>
        <w:rPr>
          <w:rFonts w:eastAsia="Times New Roman" w:cs="Times New Roman"/>
          <w:szCs w:val="24"/>
        </w:rPr>
      </w:pPr>
      <w:r>
        <w:rPr>
          <w:rFonts w:eastAsia="Times New Roman" w:cs="Times New Roman"/>
          <w:szCs w:val="24"/>
        </w:rPr>
        <w:t>ΠΡΑΚΤΙΚΑ ΒΟΥΛΗΣ</w:t>
      </w:r>
    </w:p>
    <w:p w14:paraId="5FAFA684" w14:textId="77777777" w:rsidR="009273CD" w:rsidRDefault="00AB5CAC">
      <w:pPr>
        <w:spacing w:line="600" w:lineRule="auto"/>
        <w:ind w:firstLine="720"/>
        <w:mirrorIndents/>
        <w:jc w:val="center"/>
        <w:rPr>
          <w:rFonts w:eastAsia="Times New Roman" w:cs="Times New Roman"/>
          <w:szCs w:val="24"/>
        </w:rPr>
      </w:pPr>
      <w:r>
        <w:rPr>
          <w:rFonts w:eastAsia="Times New Roman" w:cs="Times New Roman"/>
          <w:szCs w:val="24"/>
        </w:rPr>
        <w:t>Ι</w:t>
      </w:r>
      <w:r>
        <w:rPr>
          <w:rFonts w:eastAsia="Times New Roman" w:cs="Times New Roman"/>
          <w:szCs w:val="24"/>
        </w:rPr>
        <w:t>Ζ΄ ΠΕΡΙΟΔΟΣ</w:t>
      </w:r>
    </w:p>
    <w:p w14:paraId="5FAFA685" w14:textId="77777777" w:rsidR="009273CD" w:rsidRDefault="00AB5CAC">
      <w:pPr>
        <w:spacing w:line="600" w:lineRule="auto"/>
        <w:ind w:firstLine="720"/>
        <w:mirrorIndents/>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5FAFA686" w14:textId="77777777" w:rsidR="009273CD" w:rsidRDefault="00AB5CAC">
      <w:pPr>
        <w:spacing w:line="600" w:lineRule="auto"/>
        <w:ind w:firstLine="720"/>
        <w:mirrorIndents/>
        <w:jc w:val="center"/>
        <w:rPr>
          <w:rFonts w:eastAsia="Times New Roman" w:cs="Times New Roman"/>
          <w:szCs w:val="24"/>
        </w:rPr>
      </w:pPr>
      <w:r>
        <w:rPr>
          <w:rFonts w:eastAsia="Times New Roman" w:cs="Times New Roman"/>
          <w:szCs w:val="24"/>
        </w:rPr>
        <w:t>ΣΥΝΟΔΟΣ Γ΄</w:t>
      </w:r>
    </w:p>
    <w:p w14:paraId="5FAFA687" w14:textId="77777777" w:rsidR="009273CD" w:rsidRDefault="00AB5CAC">
      <w:pPr>
        <w:spacing w:line="600" w:lineRule="auto"/>
        <w:ind w:firstLine="720"/>
        <w:mirrorIndents/>
        <w:jc w:val="center"/>
        <w:rPr>
          <w:rFonts w:eastAsia="Times New Roman" w:cs="Times New Roman"/>
          <w:szCs w:val="24"/>
        </w:rPr>
      </w:pPr>
      <w:r>
        <w:rPr>
          <w:rFonts w:eastAsia="Times New Roman" w:cs="Times New Roman"/>
          <w:szCs w:val="24"/>
        </w:rPr>
        <w:t>ΣΥΝΕΔΡΙΑΣΗ ΡΜΓ΄</w:t>
      </w:r>
    </w:p>
    <w:p w14:paraId="5FAFA688" w14:textId="77777777" w:rsidR="009273CD" w:rsidRDefault="00AB5CAC">
      <w:pPr>
        <w:spacing w:line="600" w:lineRule="auto"/>
        <w:ind w:firstLine="720"/>
        <w:mirrorIndents/>
        <w:jc w:val="center"/>
        <w:rPr>
          <w:rFonts w:eastAsia="Times New Roman" w:cs="Times New Roman"/>
          <w:szCs w:val="24"/>
        </w:rPr>
      </w:pPr>
      <w:r>
        <w:rPr>
          <w:rFonts w:eastAsia="Times New Roman" w:cs="Times New Roman"/>
          <w:szCs w:val="24"/>
        </w:rPr>
        <w:t>Παρασκευή 22 Ιουνίου 2018</w:t>
      </w:r>
    </w:p>
    <w:p w14:paraId="5FAFA689" w14:textId="77777777" w:rsidR="009273CD" w:rsidRDefault="00AB5CAC">
      <w:pPr>
        <w:spacing w:line="600" w:lineRule="auto"/>
        <w:ind w:firstLine="720"/>
        <w:mirrorIndents/>
        <w:jc w:val="both"/>
        <w:rPr>
          <w:rFonts w:eastAsia="Times New Roman" w:cs="Times New Roman"/>
          <w:szCs w:val="24"/>
        </w:rPr>
      </w:pPr>
      <w:r>
        <w:rPr>
          <w:rFonts w:eastAsia="Times New Roman" w:cs="Times New Roman"/>
          <w:szCs w:val="24"/>
        </w:rPr>
        <w:t>Αθήνα, σήμερα στις 22 Ιουνίου 2018, ημέρα Παρασκευή και ώρα 10.05΄</w:t>
      </w:r>
      <w:r w:rsidRPr="00550435">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 </w:t>
      </w:r>
      <w:r w:rsidRPr="004B7574">
        <w:rPr>
          <w:rFonts w:eastAsia="Times New Roman" w:cs="Times New Roman"/>
          <w:b/>
          <w:szCs w:val="24"/>
        </w:rPr>
        <w:t>ΑΝΑΣΤΑΣΙΑΣ ΧΡΙΣΤΟΔΟΥΛΟΠΟΥΛΟΥ</w:t>
      </w:r>
      <w:r>
        <w:rPr>
          <w:rFonts w:eastAsia="Times New Roman" w:cs="Times New Roman"/>
          <w:szCs w:val="24"/>
        </w:rPr>
        <w:t>.</w:t>
      </w:r>
    </w:p>
    <w:p w14:paraId="5FAFA68A" w14:textId="77777777" w:rsidR="009273CD" w:rsidRDefault="00AB5CA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αρχίζει η </w:t>
      </w:r>
      <w:r>
        <w:rPr>
          <w:rFonts w:eastAsia="Times New Roman" w:cs="Times New Roman"/>
          <w:szCs w:val="24"/>
        </w:rPr>
        <w:t>συνεδρίαση.</w:t>
      </w:r>
    </w:p>
    <w:p w14:paraId="5FAFA68B"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Πριν εισέλθουμε στη συζήτηση των επικαίρων ερωτήσεων</w:t>
      </w:r>
      <w:r>
        <w:rPr>
          <w:rFonts w:eastAsia="Times New Roman" w:cs="Times New Roman"/>
          <w:szCs w:val="24"/>
        </w:rPr>
        <w:t>,</w:t>
      </w:r>
      <w:r>
        <w:rPr>
          <w:rFonts w:eastAsia="Times New Roman" w:cs="Times New Roman"/>
          <w:szCs w:val="24"/>
        </w:rPr>
        <w:t xml:space="preserve"> επιτρέψτε μου να ανακοινώσω προς</w:t>
      </w:r>
      <w:r>
        <w:rPr>
          <w:rFonts w:eastAsia="Times New Roman" w:cs="Times New Roman"/>
          <w:szCs w:val="24"/>
        </w:rPr>
        <w:t xml:space="preserve"> το Σώμα ότι ο</w:t>
      </w:r>
      <w:r>
        <w:rPr>
          <w:rFonts w:eastAsia="Times New Roman" w:cs="Times New Roman"/>
          <w:szCs w:val="24"/>
        </w:rPr>
        <w:t xml:space="preserve"> Υ</w:t>
      </w:r>
      <w:r>
        <w:rPr>
          <w:rFonts w:eastAsia="Times New Roman" w:cs="Times New Roman"/>
          <w:szCs w:val="24"/>
        </w:rPr>
        <w:lastRenderedPageBreak/>
        <w:t>πουργός Οικονομικών, ο Αντιπρόεδρος της Κυβέρνησης και Υπουργός Οικονομίας και Ανάπτυξης, οι Υπουργοί Εσωτερικών, Ψηφιακής Πολιτικής, Τηλεπικο</w:t>
      </w:r>
      <w:r>
        <w:rPr>
          <w:rFonts w:eastAsia="Times New Roman" w:cs="Times New Roman"/>
          <w:szCs w:val="24"/>
        </w:rPr>
        <w:t>ινωνιών και Ενημέρωσης, Εξωτερικών, Δικαιοσύνης, Διαφάνειας και Ανθρωπίνων Δικαιωμάτων, Μεταναστευτικής Πολιτικής, Ναυτιλίας και Νησιωτικής Πολιτικής, οι Αναπληρωτές Υπουργοί Εσωτερικών, Οικονομικών και η Υφυπουργός Οικονομικών κατέθεσαν στις 21</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2018, σχ</w:t>
      </w:r>
      <w:r>
        <w:rPr>
          <w:rFonts w:eastAsia="Times New Roman" w:cs="Times New Roman"/>
          <w:szCs w:val="24"/>
        </w:rPr>
        <w:t xml:space="preserve">έδιο νόμου: «Πρόληψη και καταστολή της νομιμοποίησης εσόδων από εγκληματικές δραστηριότητες και της χρηματοδότησης της τρομοκρατίας (ενσωμάτωση της </w:t>
      </w:r>
      <w:r>
        <w:rPr>
          <w:rFonts w:eastAsia="Times New Roman" w:cs="Times New Roman"/>
          <w:szCs w:val="24"/>
        </w:rPr>
        <w:t>ο</w:t>
      </w:r>
      <w:r>
        <w:rPr>
          <w:rFonts w:eastAsia="Times New Roman" w:cs="Times New Roman"/>
          <w:szCs w:val="24"/>
        </w:rPr>
        <w:t>δηγίας 2015/849/ΕΕ) και άλλες διατάξεις»</w:t>
      </w:r>
      <w:r>
        <w:rPr>
          <w:rFonts w:eastAsia="Times New Roman" w:cs="Times New Roman"/>
          <w:szCs w:val="24"/>
        </w:rPr>
        <w:t>.</w:t>
      </w:r>
    </w:p>
    <w:p w14:paraId="5FAFA68C"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κ</w:t>
      </w:r>
      <w:r>
        <w:rPr>
          <w:rFonts w:eastAsia="Times New Roman" w:cs="Times New Roman"/>
          <w:szCs w:val="24"/>
        </w:rPr>
        <w:t xml:space="preserve">υρίες και κύριοι συνάδελφοι, έχω την τιμή να ανακοινώσω </w:t>
      </w:r>
      <w:r>
        <w:rPr>
          <w:rFonts w:eastAsia="Times New Roman" w:cs="Times New Roman"/>
          <w:szCs w:val="24"/>
        </w:rPr>
        <w:t xml:space="preserve">στο Σώμα το δελτίο επικαίρων ερωτήσεων της Δευτέρας 25 Ιουνίου 2018. </w:t>
      </w:r>
    </w:p>
    <w:p w14:paraId="5FAFA68D"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(Άρθρο 130 παράγραφο</w:t>
      </w:r>
      <w:r>
        <w:rPr>
          <w:rFonts w:eastAsia="Times New Roman" w:cs="Times New Roman"/>
          <w:szCs w:val="24"/>
        </w:rPr>
        <w:t>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 xml:space="preserve">Κανονισμού </w:t>
      </w:r>
      <w:r>
        <w:rPr>
          <w:rFonts w:eastAsia="Times New Roman" w:cs="Times New Roman"/>
          <w:szCs w:val="24"/>
        </w:rPr>
        <w:t xml:space="preserve">της </w:t>
      </w:r>
      <w:r>
        <w:rPr>
          <w:rFonts w:eastAsia="Times New Roman" w:cs="Times New Roman"/>
          <w:szCs w:val="24"/>
        </w:rPr>
        <w:t>Βουλής)</w:t>
      </w:r>
    </w:p>
    <w:p w14:paraId="5FAFA68E"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1. Η με αριθμό 1830/19-6-2018 επίκαιρη ερώτηση του Βουλευτή Δράμας του Συνασπισμού Ριζοσπαστ</w:t>
      </w:r>
      <w:r>
        <w:rPr>
          <w:rFonts w:eastAsia="Times New Roman" w:cs="Times New Roman"/>
          <w:szCs w:val="24"/>
        </w:rPr>
        <w:t xml:space="preserve">ικής Αριστεράς </w:t>
      </w:r>
      <w:r>
        <w:rPr>
          <w:rFonts w:eastAsia="Times New Roman" w:cs="Times New Roman"/>
          <w:szCs w:val="24"/>
        </w:rPr>
        <w:lastRenderedPageBreak/>
        <w:t>κ. Χρήστου Καραγιαννίδη προς τον Υπουργό Υγείας, με θέμα: «Ρύθμιση των υποχρεώσεων των ΔΕ Νοσηλευτών/Νοσηλευτριών και των δικαιωμάτων που απορρέουν από αυτές».</w:t>
      </w:r>
    </w:p>
    <w:p w14:paraId="5FAFA68F"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2. Η με αριθμό 1823/18-6-2018 επίκαιρη ερώτηση του Βουλευτή Δωδεκανήσου τη Νέας Δ</w:t>
      </w:r>
      <w:r>
        <w:rPr>
          <w:rFonts w:eastAsia="Times New Roman" w:cs="Times New Roman"/>
          <w:szCs w:val="24"/>
        </w:rPr>
        <w:t xml:space="preserve">ημοκρατίας κ. </w:t>
      </w:r>
      <w:r>
        <w:rPr>
          <w:rFonts w:eastAsia="Times New Roman" w:cs="Times New Roman"/>
          <w:szCs w:val="24"/>
        </w:rPr>
        <w:t>Εμμανουήλ</w:t>
      </w:r>
      <w:r>
        <w:rPr>
          <w:rFonts w:eastAsia="Times New Roman" w:cs="Times New Roman"/>
          <w:szCs w:val="24"/>
        </w:rPr>
        <w:t xml:space="preserve"> </w:t>
      </w:r>
      <w:proofErr w:type="spellStart"/>
      <w:r>
        <w:rPr>
          <w:rFonts w:eastAsia="Times New Roman" w:cs="Times New Roman"/>
          <w:szCs w:val="24"/>
        </w:rPr>
        <w:t>Κόνσολα</w:t>
      </w:r>
      <w:proofErr w:type="spellEnd"/>
      <w:r>
        <w:rPr>
          <w:rFonts w:eastAsia="Times New Roman" w:cs="Times New Roman"/>
          <w:szCs w:val="24"/>
        </w:rPr>
        <w:t xml:space="preserve"> προς την Υπουργό Τουρισμού, με θέμα: «Αναβάθμιση της </w:t>
      </w:r>
      <w:r>
        <w:rPr>
          <w:rFonts w:eastAsia="Times New Roman" w:cs="Times New Roman"/>
          <w:szCs w:val="24"/>
        </w:rPr>
        <w:t>τ</w:t>
      </w:r>
      <w:r>
        <w:rPr>
          <w:rFonts w:eastAsia="Times New Roman" w:cs="Times New Roman"/>
          <w:szCs w:val="24"/>
        </w:rPr>
        <w:t xml:space="preserve">ουριστικής </w:t>
      </w:r>
      <w:r>
        <w:rPr>
          <w:rFonts w:eastAsia="Times New Roman" w:cs="Times New Roman"/>
          <w:szCs w:val="24"/>
        </w:rPr>
        <w:t>ε</w:t>
      </w:r>
      <w:r>
        <w:rPr>
          <w:rFonts w:eastAsia="Times New Roman" w:cs="Times New Roman"/>
          <w:szCs w:val="24"/>
        </w:rPr>
        <w:t>κπαίδευσης».</w:t>
      </w:r>
    </w:p>
    <w:p w14:paraId="5FAFA690"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3. Η με αριθμό 1831/19-6-2018 επίκαιρη ερώτηση της Βουλευτ</w:t>
      </w:r>
      <w:r>
        <w:rPr>
          <w:rFonts w:eastAsia="Times New Roman" w:cs="Times New Roman"/>
          <w:szCs w:val="24"/>
        </w:rPr>
        <w:t>ού</w:t>
      </w:r>
      <w:r>
        <w:rPr>
          <w:rFonts w:eastAsia="Times New Roman" w:cs="Times New Roman"/>
          <w:szCs w:val="24"/>
        </w:rPr>
        <w:t xml:space="preserve"> Δράμας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szCs w:val="24"/>
        </w:rPr>
        <w:t>Χαρούλας (</w:t>
      </w:r>
      <w:r>
        <w:rPr>
          <w:rFonts w:eastAsia="Times New Roman" w:cs="Times New Roman"/>
          <w:szCs w:val="24"/>
        </w:rPr>
        <w:t>Χαράς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 xml:space="preserve"> προς τον Υπουργό Δικαιοσύνης, Διαφάνειας και Ανθρωπίνων Δικαιωμάτων, με θέμα: «Απονομή </w:t>
      </w:r>
      <w:r>
        <w:rPr>
          <w:rFonts w:eastAsia="Times New Roman" w:cs="Times New Roman"/>
          <w:szCs w:val="24"/>
        </w:rPr>
        <w:t>χ</w:t>
      </w:r>
      <w:r>
        <w:rPr>
          <w:rFonts w:eastAsia="Times New Roman" w:cs="Times New Roman"/>
          <w:szCs w:val="24"/>
        </w:rPr>
        <w:t>άριτος σε ποινικούς κατάδικους προκειμένου να διοριστούν ή να πάρουν άδεια ασκήσεως επαγγέλματος».</w:t>
      </w:r>
    </w:p>
    <w:p w14:paraId="5FAFA691"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4. Η με αριθμό 1829/18-6-2018 επίκαιρη ερώτηση του Βουλευτ</w:t>
      </w:r>
      <w:r>
        <w:rPr>
          <w:rFonts w:eastAsia="Times New Roman" w:cs="Times New Roman"/>
          <w:szCs w:val="24"/>
        </w:rPr>
        <w:t>ή Α</w:t>
      </w:r>
      <w:r>
        <w:rPr>
          <w:rFonts w:eastAsia="Times New Roman" w:cs="Times New Roman"/>
          <w:szCs w:val="24"/>
        </w:rPr>
        <w:t>΄</w:t>
      </w:r>
      <w:r>
        <w:rPr>
          <w:rFonts w:eastAsia="Times New Roman" w:cs="Times New Roman"/>
          <w:szCs w:val="24"/>
        </w:rPr>
        <w:t xml:space="preserve"> Θεσσαλονίκης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 Αντωνίου Γρέγου προς τον Υπουργό Δικαιοσύνης, Δια</w:t>
      </w:r>
      <w:r>
        <w:rPr>
          <w:rFonts w:eastAsia="Times New Roman" w:cs="Times New Roman"/>
          <w:szCs w:val="24"/>
        </w:rPr>
        <w:lastRenderedPageBreak/>
        <w:t xml:space="preserve">φάνειας και Ανθρωπίνων Δικαιωμάτων, με θέμα: «Περί των αξιόποινων και εθνικά επιζήμιων συμπεριφορών του Δημάρχου Θεσσαλονίκης Γιάννη </w:t>
      </w:r>
      <w:proofErr w:type="spellStart"/>
      <w:r>
        <w:rPr>
          <w:rFonts w:eastAsia="Times New Roman" w:cs="Times New Roman"/>
          <w:szCs w:val="24"/>
        </w:rPr>
        <w:t>Μπουτάρη</w:t>
      </w:r>
      <w:proofErr w:type="spellEnd"/>
      <w:r>
        <w:rPr>
          <w:rFonts w:eastAsia="Times New Roman" w:cs="Times New Roman"/>
          <w:szCs w:val="24"/>
        </w:rPr>
        <w:t>».</w:t>
      </w:r>
    </w:p>
    <w:p w14:paraId="5FAFA692"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5. Η με </w:t>
      </w:r>
      <w:r>
        <w:rPr>
          <w:rFonts w:eastAsia="Times New Roman" w:cs="Times New Roman"/>
          <w:szCs w:val="24"/>
        </w:rPr>
        <w:t>αριθμό 1810/13-6-2018 επίκαιρη ερώτηση του Βουλευτή Β</w:t>
      </w:r>
      <w:r>
        <w:rPr>
          <w:rFonts w:eastAsia="Times New Roman" w:cs="Times New Roman"/>
          <w:szCs w:val="24"/>
        </w:rPr>
        <w:t>΄</w:t>
      </w:r>
      <w:r>
        <w:rPr>
          <w:rFonts w:eastAsia="Times New Roman" w:cs="Times New Roman"/>
          <w:szCs w:val="24"/>
        </w:rPr>
        <w:t xml:space="preserve"> Θεσσαλονίκης της Ένωσης Κεντρώων κ. Αριστείδη Φωκά προς τον Υπουργό Οικονομικών, με θέμα: «Δραματική αύξηση διοδίων».</w:t>
      </w:r>
    </w:p>
    <w:p w14:paraId="5FAFA693"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Β. ΕΠΙΚΑΙΡΕΣ ΕΡΩΤΗΣΕΙΣ Δευτέρου Κύκλου (Άρθρο 130 παράγραφο</w:t>
      </w:r>
      <w:r>
        <w:rPr>
          <w:rFonts w:eastAsia="Times New Roman" w:cs="Times New Roman"/>
          <w:szCs w:val="24"/>
        </w:rPr>
        <w:t>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Κανονισμού</w:t>
      </w:r>
      <w:r>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rPr>
        <w:t>Βουλής)</w:t>
      </w:r>
    </w:p>
    <w:p w14:paraId="5FAFA694"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1. Η με αριθμό 1824/18-6-2018 επίκαιρη ερώτηση του Βουλευτή Επικρατείας της Νέας Δημοκρατίας κ. Βασιλείου Οικονόμου προς τον Υπουργό Υγείας, με θέμα: «Η ανεπάρκεια της Κυβέρνησης οδηγεί σε υγειονομική βόμβα λόγω του </w:t>
      </w:r>
      <w:r>
        <w:rPr>
          <w:rFonts w:eastAsia="Times New Roman" w:cs="Times New Roman"/>
          <w:szCs w:val="24"/>
          <w:lang w:val="en-GB"/>
        </w:rPr>
        <w:t>HIV</w:t>
      </w:r>
      <w:r>
        <w:rPr>
          <w:rFonts w:eastAsia="Times New Roman" w:cs="Times New Roman"/>
          <w:szCs w:val="24"/>
        </w:rPr>
        <w:t>».</w:t>
      </w:r>
    </w:p>
    <w:p w14:paraId="5FAFA695"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2. Η με αριθμό 1800/1</w:t>
      </w:r>
      <w:r>
        <w:rPr>
          <w:rFonts w:eastAsia="Times New Roman" w:cs="Times New Roman"/>
          <w:szCs w:val="24"/>
        </w:rPr>
        <w:t>2-6-2018 επίκαιρη ερώτηση του Βουλευτή Ιωαννίνων του Συνασπισμού Ριζοσπαστικής Αριστεράς κ. Χρήστου Μαντά προς τον Υπουργό Υγείας, με θέμα: «Παγκόσμια ημέρα αιμοδότη και Εθνικό Κέντρο Αιμοδοσίας (Ε.ΚΕ.Α.)».</w:t>
      </w:r>
    </w:p>
    <w:p w14:paraId="5FAFA696"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lastRenderedPageBreak/>
        <w:t>3. Η με αριθμό 1805/12-6-2018 επίκαιρη ερώτηση το</w:t>
      </w:r>
      <w:r>
        <w:rPr>
          <w:rFonts w:eastAsia="Times New Roman" w:cs="Times New Roman"/>
          <w:szCs w:val="24"/>
        </w:rPr>
        <w:t xml:space="preserve">υ Βουλευτή Άρτας της Νέας Δημοκρατίας κ. Γεωργίου </w:t>
      </w:r>
      <w:proofErr w:type="spellStart"/>
      <w:r>
        <w:rPr>
          <w:rFonts w:eastAsia="Times New Roman" w:cs="Times New Roman"/>
          <w:szCs w:val="24"/>
        </w:rPr>
        <w:t>Στύλιου</w:t>
      </w:r>
      <w:proofErr w:type="spellEnd"/>
      <w:r>
        <w:rPr>
          <w:rFonts w:eastAsia="Times New Roman" w:cs="Times New Roman"/>
          <w:szCs w:val="24"/>
        </w:rPr>
        <w:t xml:space="preserve"> προς τον Υπουργό Υγείας, με θέμα: «Εικόνα κατάρρευσης παρουσιάζει το Γενικό Νοσοκομείο Άρτας».</w:t>
      </w:r>
    </w:p>
    <w:p w14:paraId="5FAFA697"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4. Η με αριθμό 1754/5-6-2018 επίκαιρη ερώτηση του Βουλευτή Έβρου της Νέας Δημοκρατίας κ. Αναστασίου </w:t>
      </w:r>
      <w:proofErr w:type="spellStart"/>
      <w:r>
        <w:rPr>
          <w:rFonts w:eastAsia="Times New Roman" w:cs="Times New Roman"/>
          <w:szCs w:val="24"/>
        </w:rPr>
        <w:t>Δημ</w:t>
      </w:r>
      <w:r>
        <w:rPr>
          <w:rFonts w:eastAsia="Times New Roman" w:cs="Times New Roman"/>
          <w:szCs w:val="24"/>
        </w:rPr>
        <w:t>οσχάκη</w:t>
      </w:r>
      <w:proofErr w:type="spellEnd"/>
      <w:r>
        <w:rPr>
          <w:rFonts w:eastAsia="Times New Roman" w:cs="Times New Roman"/>
          <w:szCs w:val="24"/>
        </w:rPr>
        <w:t xml:space="preserve"> προς τον Υπουργό Υγείας, με θέμα: «Η διοικητική αυτονόμηση του Νοσοκομείου Διδυμοτείχου προϋποθέτει τη θωράκισή του με προσωπικό και εξοπλισμό».</w:t>
      </w:r>
    </w:p>
    <w:p w14:paraId="5FAFA698"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5. Η με αριθμό 1729/30-5-2018 επίκαιρη ερώτηση του Βουλευτή Α</w:t>
      </w:r>
      <w:r>
        <w:rPr>
          <w:rFonts w:eastAsia="Times New Roman" w:cs="Times New Roman"/>
          <w:szCs w:val="24"/>
        </w:rPr>
        <w:t>΄</w:t>
      </w:r>
      <w:r>
        <w:rPr>
          <w:rFonts w:eastAsia="Times New Roman" w:cs="Times New Roman"/>
          <w:szCs w:val="24"/>
        </w:rPr>
        <w:t xml:space="preserve"> Θεσσαλονίκης της Ένωσης Κεντρώων κ. Ιωάνν</w:t>
      </w:r>
      <w:r>
        <w:rPr>
          <w:rFonts w:eastAsia="Times New Roman" w:cs="Times New Roman"/>
          <w:szCs w:val="24"/>
        </w:rPr>
        <w:t xml:space="preserve">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Οικονομικών, με θέμα: «Φοροδοτική ικανότητα των Ελλήνων».</w:t>
      </w:r>
    </w:p>
    <w:p w14:paraId="5FAFA699"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6. Η με αριθμό 1731/30-5-2018 επίκαιρη ερώτηση του Βουλευτή Α</w:t>
      </w:r>
      <w:r>
        <w:rPr>
          <w:rFonts w:eastAsia="Times New Roman" w:cs="Times New Roman"/>
          <w:szCs w:val="24"/>
        </w:rPr>
        <w:t>΄</w:t>
      </w:r>
      <w:r>
        <w:rPr>
          <w:rFonts w:eastAsia="Times New Roman" w:cs="Times New Roman"/>
          <w:szCs w:val="24"/>
        </w:rPr>
        <w:t xml:space="preserve">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Εθνικής Άμυνας, με θέμα: «Περαιτέρω διευκρ</w:t>
      </w:r>
      <w:r>
        <w:rPr>
          <w:rFonts w:eastAsia="Times New Roman" w:cs="Times New Roman"/>
          <w:szCs w:val="24"/>
        </w:rPr>
        <w:t>ινίσεις επί του αμετάθετου στις Ένοπλες Δυνάμεις».</w:t>
      </w:r>
    </w:p>
    <w:p w14:paraId="5FAFA69A"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lastRenderedPageBreak/>
        <w:t>7. Η με αριθμό 1706/25-5-2018 επίκαιρη ερώτηση του Βουλευτή Β΄ Αθηνών της Νέας Δημοκρατίας κ. Σπυρίδωνος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w:t>
      </w:r>
      <w:r>
        <w:rPr>
          <w:rFonts w:eastAsia="Times New Roman" w:cs="Times New Roman"/>
          <w:szCs w:val="24"/>
        </w:rPr>
        <w:t>δ</w:t>
      </w:r>
      <w:r>
        <w:rPr>
          <w:rFonts w:eastAsia="Times New Roman" w:cs="Times New Roman"/>
          <w:szCs w:val="24"/>
        </w:rPr>
        <w:t>ώ</w:t>
      </w:r>
      <w:r>
        <w:rPr>
          <w:rFonts w:eastAsia="Times New Roman" w:cs="Times New Roman"/>
          <w:szCs w:val="24"/>
        </w:rPr>
        <w:t>νι</w:t>
      </w:r>
      <w:r>
        <w:rPr>
          <w:rFonts w:eastAsia="Times New Roman" w:cs="Times New Roman"/>
          <w:szCs w:val="24"/>
        </w:rPr>
        <w:t>δος</w:t>
      </w:r>
      <w:proofErr w:type="spellEnd"/>
      <w:r>
        <w:rPr>
          <w:rFonts w:eastAsia="Times New Roman" w:cs="Times New Roman"/>
          <w:szCs w:val="24"/>
        </w:rPr>
        <w:t xml:space="preserve"> Γεωργιάδη προς τον Υπουργό Οικονομικών, με θέμα: «Σιγή ιχθύος τηρεί το Υπουργείο Οικονομικών σχετικά με τη σύμβαση του Οργανισμού Διαχείρισης Δημοσίου Χρέους (Ο.Δ.ΔΗ.Χ.) με την επενδυτική τράπεζα </w:t>
      </w:r>
      <w:r>
        <w:rPr>
          <w:rFonts w:eastAsia="Times New Roman" w:cs="Times New Roman"/>
          <w:szCs w:val="24"/>
          <w:lang w:val="en-GB"/>
        </w:rPr>
        <w:t>Rothschild</w:t>
      </w:r>
      <w:r>
        <w:rPr>
          <w:rFonts w:eastAsia="Times New Roman" w:cs="Times New Roman"/>
          <w:szCs w:val="24"/>
        </w:rPr>
        <w:t>».</w:t>
      </w:r>
    </w:p>
    <w:p w14:paraId="5FAFA69B"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8. Η με αριθμό 1588/3-5-2018 επίκαιρη ερώτηση </w:t>
      </w:r>
      <w:r>
        <w:rPr>
          <w:rFonts w:eastAsia="Times New Roman" w:cs="Times New Roman"/>
          <w:szCs w:val="24"/>
        </w:rPr>
        <w:t>του Βουλευτή Α΄ Πειραιά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Νικολάου </w:t>
      </w:r>
      <w:proofErr w:type="spellStart"/>
      <w:r>
        <w:rPr>
          <w:rFonts w:eastAsia="Times New Roman" w:cs="Times New Roman"/>
          <w:szCs w:val="24"/>
        </w:rPr>
        <w:t>Κούζηλου</w:t>
      </w:r>
      <w:proofErr w:type="spellEnd"/>
      <w:r>
        <w:rPr>
          <w:rFonts w:eastAsia="Times New Roman" w:cs="Times New Roman"/>
          <w:szCs w:val="24"/>
        </w:rPr>
        <w:t xml:space="preserve"> προς τον Υπουργό Εθνικής Άμυνας, με θέμα: «Σχετικά με το μέλλον της Ελληνικής Αμυντικής Βιομηχανίας».</w:t>
      </w:r>
    </w:p>
    <w:p w14:paraId="5FAFA69C"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9. Η με αριθμό 1538/23-4-2018 επίκαιρη ερώτηση του Βουλευτή Επικρατείας του</w:t>
      </w:r>
      <w:r>
        <w:rPr>
          <w:rFonts w:eastAsia="Times New Roman" w:cs="Times New Roman"/>
          <w:szCs w:val="24"/>
        </w:rPr>
        <w:t xml:space="preserve">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 Χρήστου Παππά προς τον Υπουργό Εθνικής Άμυνας, με θέμα: «Επιτακτική η ανάγκη αυξήσεως της στρατιωτικής θητείας».</w:t>
      </w:r>
    </w:p>
    <w:p w14:paraId="5FAFA69D"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10. Η με αριθμό 1539/23-4-2018 επίκαιρη ερώτηση του Βουλευτή Επικρατείας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w:t>
      </w:r>
      <w:r>
        <w:rPr>
          <w:rFonts w:eastAsia="Times New Roman" w:cs="Times New Roman"/>
          <w:szCs w:val="24"/>
        </w:rPr>
        <w:t xml:space="preserve"> Χρήστου Παππά προς τον Υπουργό Εθνικής Άμυνας, με θέμα: </w:t>
      </w:r>
      <w:r>
        <w:rPr>
          <w:rFonts w:eastAsia="Times New Roman" w:cs="Times New Roman"/>
          <w:szCs w:val="24"/>
        </w:rPr>
        <w:lastRenderedPageBreak/>
        <w:t xml:space="preserve">«Περί της συμμετοχής </w:t>
      </w:r>
      <w:proofErr w:type="spellStart"/>
      <w:r>
        <w:rPr>
          <w:rFonts w:eastAsia="Times New Roman" w:cs="Times New Roman"/>
          <w:szCs w:val="24"/>
        </w:rPr>
        <w:t>ενστόλων</w:t>
      </w:r>
      <w:proofErr w:type="spellEnd"/>
      <w:r>
        <w:rPr>
          <w:rFonts w:eastAsia="Times New Roman" w:cs="Times New Roman"/>
          <w:szCs w:val="24"/>
        </w:rPr>
        <w:t xml:space="preserve"> στρατιωτικών σε κομματική πορεία του ΚΚΕ».</w:t>
      </w:r>
    </w:p>
    <w:p w14:paraId="5FAFA69E"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11. Η με αριθμό 1518/17-4-2018 επίκαιρη ερώτηση του Η΄ Αντιπροέδρου της Βουλής και Ανεξάρτητου Βουλευτή Β</w:t>
      </w:r>
      <w:r>
        <w:rPr>
          <w:rFonts w:eastAsia="Times New Roman" w:cs="Times New Roman"/>
          <w:szCs w:val="24"/>
        </w:rPr>
        <w:t>΄</w:t>
      </w:r>
      <w:r>
        <w:rPr>
          <w:rFonts w:eastAsia="Times New Roman" w:cs="Times New Roman"/>
          <w:szCs w:val="24"/>
        </w:rPr>
        <w:t xml:space="preserve"> Πειραιά κ. Δημητρίο</w:t>
      </w:r>
      <w:r>
        <w:rPr>
          <w:rFonts w:eastAsia="Times New Roman" w:cs="Times New Roman"/>
          <w:szCs w:val="24"/>
        </w:rPr>
        <w:t xml:space="preserve">υ Καμμένου προς τον Υπουργό Οικονομικών, σχετικά με τα προβλήματα </w:t>
      </w:r>
      <w:r>
        <w:rPr>
          <w:rFonts w:eastAsia="Times New Roman" w:cs="Times New Roman"/>
          <w:szCs w:val="24"/>
        </w:rPr>
        <w:t xml:space="preserve">τεσσάρων </w:t>
      </w:r>
      <w:r>
        <w:rPr>
          <w:rFonts w:eastAsia="Times New Roman" w:cs="Times New Roman"/>
          <w:szCs w:val="24"/>
        </w:rPr>
        <w:t>εκ</w:t>
      </w:r>
      <w:r>
        <w:rPr>
          <w:rFonts w:eastAsia="Times New Roman" w:cs="Times New Roman"/>
          <w:szCs w:val="24"/>
        </w:rPr>
        <w:t>ατομμυρίων</w:t>
      </w:r>
      <w:r>
        <w:rPr>
          <w:rFonts w:eastAsia="Times New Roman" w:cs="Times New Roman"/>
          <w:szCs w:val="24"/>
        </w:rPr>
        <w:t xml:space="preserve"> δανειοληπτών.</w:t>
      </w:r>
    </w:p>
    <w:p w14:paraId="5FAFA69F"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12. Η με αριθμό 1753/5-6-2018 επίκαιρη ερώτηση του Βουλευτή Αχαΐας της Νέας Δημοκρατίας κ. Ανδρέα </w:t>
      </w:r>
      <w:proofErr w:type="spellStart"/>
      <w:r>
        <w:rPr>
          <w:rFonts w:eastAsia="Times New Roman" w:cs="Times New Roman"/>
          <w:szCs w:val="24"/>
        </w:rPr>
        <w:t>Κατσανιώτη</w:t>
      </w:r>
      <w:proofErr w:type="spellEnd"/>
      <w:r>
        <w:rPr>
          <w:rFonts w:eastAsia="Times New Roman" w:cs="Times New Roman"/>
          <w:szCs w:val="24"/>
        </w:rPr>
        <w:t xml:space="preserve"> προς τον Υπουργό Οικονομικών, με θέμα</w:t>
      </w:r>
      <w:r w:rsidRPr="00164828">
        <w:rPr>
          <w:rFonts w:eastAsia="Times New Roman" w:cs="Times New Roman"/>
          <w:szCs w:val="24"/>
        </w:rPr>
        <w:t>:</w:t>
      </w:r>
      <w:r>
        <w:rPr>
          <w:rFonts w:eastAsia="Times New Roman" w:cs="Times New Roman"/>
          <w:szCs w:val="24"/>
        </w:rPr>
        <w:t xml:space="preserve"> «Απόδο</w:t>
      </w:r>
      <w:r>
        <w:rPr>
          <w:rFonts w:eastAsia="Times New Roman" w:cs="Times New Roman"/>
          <w:szCs w:val="24"/>
        </w:rPr>
        <w:t>ση θαλασσίου μετώπου ή «μετωπικός» εμπαιγμός».</w:t>
      </w:r>
    </w:p>
    <w:p w14:paraId="5FAFA6A0"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ΑΝΑΦΟΡΕΣ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ΕΡΩΤΗΣΕΙΣ (Άρθρο 130 παράγραφος 5 </w:t>
      </w:r>
      <w:r>
        <w:rPr>
          <w:rFonts w:eastAsia="Times New Roman" w:cs="Times New Roman"/>
          <w:szCs w:val="24"/>
        </w:rPr>
        <w:t xml:space="preserve">του </w:t>
      </w:r>
      <w:r>
        <w:rPr>
          <w:rFonts w:eastAsia="Times New Roman" w:cs="Times New Roman"/>
          <w:szCs w:val="24"/>
        </w:rPr>
        <w:t xml:space="preserve">Κανονισμού </w:t>
      </w:r>
      <w:r>
        <w:rPr>
          <w:rFonts w:eastAsia="Times New Roman" w:cs="Times New Roman"/>
          <w:szCs w:val="24"/>
        </w:rPr>
        <w:t xml:space="preserve">της </w:t>
      </w:r>
      <w:r>
        <w:rPr>
          <w:rFonts w:eastAsia="Times New Roman" w:cs="Times New Roman"/>
          <w:szCs w:val="24"/>
        </w:rPr>
        <w:t>Βουλής)</w:t>
      </w:r>
    </w:p>
    <w:p w14:paraId="5FAFA6A1"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1. Η με αριθμό 2925/172/25-1-2018 ερώτηση και αίτηση κατάθεσης εγγράφων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w:t>
      </w:r>
      <w:r>
        <w:rPr>
          <w:rFonts w:eastAsia="Times New Roman" w:cs="Times New Roman"/>
          <w:szCs w:val="24"/>
        </w:rPr>
        <w:t xml:space="preserve">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Υγείας, με θέμα: «Ελλείψεις ιατρικού προσωπικού των νοσοκομείων και κέντρων υγείας».</w:t>
      </w:r>
    </w:p>
    <w:p w14:paraId="5FAFA6A2" w14:textId="77777777" w:rsidR="009273CD" w:rsidRDefault="00AB5CAC">
      <w:pPr>
        <w:spacing w:line="600" w:lineRule="auto"/>
        <w:ind w:firstLine="720"/>
        <w:jc w:val="both"/>
        <w:rPr>
          <w:rFonts w:eastAsia="Times New Roman"/>
          <w:szCs w:val="24"/>
        </w:rPr>
      </w:pPr>
      <w:r>
        <w:rPr>
          <w:rFonts w:eastAsia="Times New Roman" w:cs="Times New Roman"/>
          <w:szCs w:val="24"/>
        </w:rPr>
        <w:lastRenderedPageBreak/>
        <w:t xml:space="preserve">2. Η με αριθμό 3195/5-2-2018 επίκαιρη ερώτηση του Βουλευτή Δράμας της Νέας Δημοκρατίας κ. Δημητρίου Κυριαζίδη προς τον Υπουργό </w:t>
      </w:r>
      <w:r>
        <w:rPr>
          <w:rFonts w:eastAsia="Times New Roman" w:cs="Times New Roman"/>
          <w:szCs w:val="24"/>
        </w:rPr>
        <w:t xml:space="preserve">Υγείας, με θέμα: «Στελέχωση του Γενικού Νοσοκομείου Δράμας με αναισθησιολόγους και των Κέντρων Υγείας του </w:t>
      </w:r>
      <w:r>
        <w:rPr>
          <w:rFonts w:eastAsia="Times New Roman" w:cs="Times New Roman"/>
          <w:szCs w:val="24"/>
        </w:rPr>
        <w:t>ν</w:t>
      </w:r>
      <w:r>
        <w:rPr>
          <w:rFonts w:eastAsia="Times New Roman" w:cs="Times New Roman"/>
          <w:szCs w:val="24"/>
        </w:rPr>
        <w:t>ομού με ιατρονοσηλευτικό προσωπικό».</w:t>
      </w:r>
    </w:p>
    <w:p w14:paraId="5FAFA6A3"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w:t>
      </w:r>
      <w:r>
        <w:rPr>
          <w:rFonts w:eastAsia="Times New Roman" w:cs="Times New Roman"/>
          <w:szCs w:val="24"/>
        </w:rPr>
        <w:t>αστε</w:t>
      </w:r>
      <w:r>
        <w:rPr>
          <w:rFonts w:eastAsia="Times New Roman" w:cs="Times New Roman"/>
          <w:szCs w:val="24"/>
        </w:rPr>
        <w:t xml:space="preserve"> στη συζήτηση των</w:t>
      </w:r>
    </w:p>
    <w:p w14:paraId="5FAFA6A4" w14:textId="77777777" w:rsidR="009273CD" w:rsidRDefault="00AB5CAC">
      <w:pPr>
        <w:spacing w:line="600" w:lineRule="auto"/>
        <w:ind w:firstLine="720"/>
        <w:jc w:val="center"/>
        <w:rPr>
          <w:rFonts w:eastAsia="Times New Roman" w:cs="Times New Roman"/>
          <w:b/>
          <w:szCs w:val="24"/>
        </w:rPr>
      </w:pPr>
      <w:r w:rsidRPr="00AC63B9">
        <w:rPr>
          <w:rFonts w:eastAsia="Times New Roman" w:cs="Times New Roman"/>
          <w:b/>
          <w:szCs w:val="24"/>
        </w:rPr>
        <w:t>ΕΠΙΚΑΙΡΩΝ ΕΡΩΤΗΣΕΩΝ</w:t>
      </w:r>
    </w:p>
    <w:p w14:paraId="5FAFA6A5"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Σήμερα θα συζητηθούν πέντε ερωτήσεις. Πριν </w:t>
      </w:r>
      <w:r>
        <w:rPr>
          <w:rFonts w:eastAsia="Times New Roman" w:cs="Times New Roman"/>
          <w:szCs w:val="24"/>
        </w:rPr>
        <w:t>ξεκινήσουμε</w:t>
      </w:r>
      <w:r>
        <w:rPr>
          <w:rFonts w:eastAsia="Times New Roman" w:cs="Times New Roman"/>
          <w:szCs w:val="24"/>
        </w:rPr>
        <w:t xml:space="preserve"> θα σας ανακοινώσω ποιες </w:t>
      </w:r>
      <w:r>
        <w:rPr>
          <w:rFonts w:eastAsia="Times New Roman" w:cs="Times New Roman"/>
          <w:szCs w:val="24"/>
        </w:rPr>
        <w:t xml:space="preserve">από τις </w:t>
      </w:r>
      <w:r>
        <w:rPr>
          <w:rFonts w:eastAsia="Times New Roman" w:cs="Times New Roman"/>
          <w:szCs w:val="24"/>
        </w:rPr>
        <w:t xml:space="preserve">επίκαιρες ερωτήσεις </w:t>
      </w:r>
      <w:r>
        <w:rPr>
          <w:rFonts w:eastAsia="Times New Roman" w:cs="Times New Roman"/>
          <w:szCs w:val="24"/>
        </w:rPr>
        <w:t xml:space="preserve">του σημερινού δελτίου </w:t>
      </w:r>
      <w:r>
        <w:rPr>
          <w:rFonts w:eastAsia="Times New Roman" w:cs="Times New Roman"/>
          <w:szCs w:val="24"/>
        </w:rPr>
        <w:t xml:space="preserve">δεν θα συζητηθούν. </w:t>
      </w:r>
    </w:p>
    <w:p w14:paraId="5FAFA6A6"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Η πρώτη με αριθμό 1821/18-6-2018 επίκαιρη ερώτηση πρώτου κύκλου του Βουλευτή Ηλείας της Νέας Δημοκρατίας κ.</w:t>
      </w:r>
      <w:r>
        <w:rPr>
          <w:rFonts w:eastAsia="Times New Roman" w:cs="Times New Roman"/>
          <w:szCs w:val="24"/>
        </w:rPr>
        <w:t xml:space="preserve"> </w:t>
      </w:r>
      <w:r w:rsidRPr="00730ABC">
        <w:rPr>
          <w:rFonts w:eastAsia="Times New Roman" w:cs="Times New Roman"/>
          <w:bCs/>
          <w:szCs w:val="24"/>
        </w:rPr>
        <w:t>Κωνσταντίνου Τζαβάρα</w:t>
      </w:r>
      <w:r>
        <w:rPr>
          <w:rFonts w:eastAsia="Times New Roman" w:cs="Times New Roman"/>
          <w:b/>
          <w:bCs/>
          <w:szCs w:val="24"/>
        </w:rPr>
        <w:t xml:space="preserve"> </w:t>
      </w:r>
      <w:r>
        <w:rPr>
          <w:rFonts w:eastAsia="Times New Roman" w:cs="Times New Roman"/>
          <w:szCs w:val="24"/>
        </w:rPr>
        <w:t xml:space="preserve">προς τον Υπουργό </w:t>
      </w:r>
      <w:r w:rsidRPr="00730ABC">
        <w:rPr>
          <w:rFonts w:eastAsia="Times New Roman" w:cs="Times New Roman"/>
          <w:bCs/>
          <w:szCs w:val="24"/>
        </w:rPr>
        <w:t xml:space="preserve">Οικονομίας και Ανάπτυξης, </w:t>
      </w:r>
      <w:r>
        <w:rPr>
          <w:rFonts w:eastAsia="Times New Roman" w:cs="Times New Roman"/>
          <w:szCs w:val="24"/>
        </w:rPr>
        <w:t xml:space="preserve">με θέμα: «Εφαρμογή του </w:t>
      </w:r>
      <w:r>
        <w:rPr>
          <w:rFonts w:eastAsia="Times New Roman" w:cs="Times New Roman"/>
          <w:szCs w:val="24"/>
        </w:rPr>
        <w:t>κ</w:t>
      </w:r>
      <w:r>
        <w:rPr>
          <w:rFonts w:eastAsia="Times New Roman" w:cs="Times New Roman"/>
          <w:szCs w:val="24"/>
        </w:rPr>
        <w:t>ανονισμού 679/2016 περί προσωπικών δεδομένων στις εταιρείες ενημέρωσης οφειλετών»</w:t>
      </w:r>
      <w:r>
        <w:rPr>
          <w:rFonts w:eastAsia="Times New Roman" w:cs="Times New Roman"/>
          <w:szCs w:val="24"/>
        </w:rPr>
        <w:t>,</w:t>
      </w:r>
      <w:r>
        <w:rPr>
          <w:rFonts w:eastAsia="Times New Roman" w:cs="Times New Roman"/>
          <w:szCs w:val="24"/>
        </w:rPr>
        <w:t xml:space="preserve"> δεν θα συζητηθεί λόγω κωλύματος του ερωτώντος Βουλευτή.</w:t>
      </w:r>
    </w:p>
    <w:p w14:paraId="5FAFA6A7"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lastRenderedPageBreak/>
        <w:t>Η όγδοη με αριθμό 1730/30-5-</w:t>
      </w:r>
      <w:r>
        <w:rPr>
          <w:rFonts w:eastAsia="Times New Roman" w:cs="Times New Roman"/>
          <w:szCs w:val="24"/>
        </w:rPr>
        <w:t xml:space="preserve">2018 επίκαιρη ερώτηση δεύτερου κύκλου του Βουλευτή Α΄ Θεσσαλονίκης της Ένωσης Κεντρώων κ. </w:t>
      </w:r>
      <w:r w:rsidRPr="00960C26">
        <w:rPr>
          <w:rFonts w:eastAsia="Times New Roman" w:cs="Times New Roman"/>
          <w:bCs/>
          <w:szCs w:val="24"/>
        </w:rPr>
        <w:t xml:space="preserve">Ιωάννη </w:t>
      </w:r>
      <w:proofErr w:type="spellStart"/>
      <w:r w:rsidRPr="00960C26">
        <w:rPr>
          <w:rFonts w:eastAsia="Times New Roman" w:cs="Times New Roman"/>
          <w:bCs/>
          <w:szCs w:val="24"/>
        </w:rPr>
        <w:t>Σαρίδη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960C26">
        <w:rPr>
          <w:rFonts w:eastAsia="Times New Roman" w:cs="Times New Roman"/>
          <w:bCs/>
          <w:szCs w:val="24"/>
        </w:rPr>
        <w:t>Παιδείας, Έρευνας και Θρησκευμάτων,</w:t>
      </w:r>
      <w:r w:rsidRPr="002061DB">
        <w:rPr>
          <w:rFonts w:eastAsia="Times New Roman" w:cs="Times New Roman"/>
          <w:bCs/>
          <w:szCs w:val="24"/>
        </w:rPr>
        <w:t xml:space="preserve"> </w:t>
      </w:r>
      <w:r>
        <w:rPr>
          <w:rFonts w:eastAsia="Times New Roman" w:cs="Times New Roman"/>
          <w:szCs w:val="24"/>
        </w:rPr>
        <w:t>με θέμα: «Έλλειμμα δημοκρατικής εκπροσώπησης φοιτητών στο ΕΑΠ»</w:t>
      </w:r>
      <w:r>
        <w:rPr>
          <w:rFonts w:eastAsia="Times New Roman" w:cs="Times New Roman"/>
          <w:szCs w:val="24"/>
        </w:rPr>
        <w:t>,</w:t>
      </w:r>
      <w:r>
        <w:rPr>
          <w:rFonts w:eastAsia="Times New Roman" w:cs="Times New Roman"/>
          <w:szCs w:val="24"/>
        </w:rPr>
        <w:t xml:space="preserve"> δεν θα συζητηθεί λόγω κωλύματος του</w:t>
      </w:r>
      <w:r>
        <w:rPr>
          <w:rFonts w:eastAsia="Times New Roman" w:cs="Times New Roman"/>
          <w:szCs w:val="24"/>
        </w:rPr>
        <w:t xml:space="preserve"> ερωτώντος Βουλευτή.</w:t>
      </w:r>
    </w:p>
    <w:p w14:paraId="5FAFA6A8"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1802/12-6-2018 επίκαιρη ερώτηση δεύτερου κύκλου του Βουλευτή Κορινθίας της Νέας Δημοκρατίας κ. </w:t>
      </w:r>
      <w:r w:rsidRPr="0033301F">
        <w:rPr>
          <w:rFonts w:eastAsia="Times New Roman" w:cs="Times New Roman"/>
          <w:bCs/>
          <w:szCs w:val="24"/>
        </w:rPr>
        <w:t>Χρίστου Δήμα</w:t>
      </w:r>
      <w:r>
        <w:rPr>
          <w:rFonts w:eastAsia="Times New Roman" w:cs="Times New Roman"/>
          <w:b/>
          <w:bCs/>
          <w:szCs w:val="24"/>
        </w:rPr>
        <w:t xml:space="preserve"> </w:t>
      </w:r>
      <w:r>
        <w:rPr>
          <w:rFonts w:eastAsia="Times New Roman" w:cs="Times New Roman"/>
          <w:szCs w:val="24"/>
        </w:rPr>
        <w:t xml:space="preserve">προς τον Υπουργό </w:t>
      </w:r>
      <w:r w:rsidRPr="0033301F">
        <w:rPr>
          <w:rFonts w:eastAsia="Times New Roman" w:cs="Times New Roman"/>
          <w:bCs/>
          <w:szCs w:val="24"/>
        </w:rPr>
        <w:t>Οικονομίας και Ανάπτυξης,</w:t>
      </w:r>
      <w:r w:rsidRPr="002061DB">
        <w:rPr>
          <w:rFonts w:eastAsia="Times New Roman" w:cs="Times New Roman"/>
          <w:bCs/>
          <w:szCs w:val="24"/>
        </w:rPr>
        <w:t xml:space="preserve"> </w:t>
      </w:r>
      <w:r>
        <w:rPr>
          <w:rFonts w:eastAsia="Times New Roman" w:cs="Times New Roman"/>
          <w:szCs w:val="24"/>
        </w:rPr>
        <w:t>με θέμα: «Απορρόφηση πόρων ΕΣΠΑ 2014-2020»</w:t>
      </w:r>
      <w:r>
        <w:rPr>
          <w:rFonts w:eastAsia="Times New Roman" w:cs="Times New Roman"/>
          <w:szCs w:val="24"/>
        </w:rPr>
        <w:t>,</w:t>
      </w:r>
      <w:r>
        <w:rPr>
          <w:rFonts w:eastAsia="Times New Roman" w:cs="Times New Roman"/>
          <w:szCs w:val="24"/>
        </w:rPr>
        <w:t xml:space="preserve"> δεν θα συζητηθεί λόγ</w:t>
      </w:r>
      <w:r>
        <w:rPr>
          <w:rFonts w:eastAsia="Times New Roman" w:cs="Times New Roman"/>
          <w:szCs w:val="24"/>
        </w:rPr>
        <w:t xml:space="preserve">ω κωλύματος του Αναπληρωτή Υπουργού Οικονομίας και Ανάπτυξης κ. </w:t>
      </w:r>
      <w:proofErr w:type="spellStart"/>
      <w:r>
        <w:rPr>
          <w:rFonts w:eastAsia="Times New Roman" w:cs="Times New Roman"/>
          <w:szCs w:val="24"/>
        </w:rPr>
        <w:t>Χαρίτση</w:t>
      </w:r>
      <w:proofErr w:type="spellEnd"/>
      <w:r>
        <w:rPr>
          <w:rFonts w:eastAsia="Times New Roman" w:cs="Times New Roman"/>
          <w:szCs w:val="24"/>
        </w:rPr>
        <w:t>, ο οποίος λείπει σε υπηρεσιακό ταξίδι.</w:t>
      </w:r>
    </w:p>
    <w:p w14:paraId="5FAFA6A9"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Η τρίτη με αριθμό 4297/12-3-2018 ερώτηση του κύκλου αναφορών-ερωτήσεων 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5278C7">
        <w:rPr>
          <w:rFonts w:eastAsia="Times New Roman" w:cs="Times New Roman"/>
          <w:bCs/>
          <w:szCs w:val="24"/>
        </w:rPr>
        <w:t>Γεωρ</w:t>
      </w:r>
      <w:r w:rsidRPr="005278C7">
        <w:rPr>
          <w:rFonts w:eastAsia="Times New Roman" w:cs="Times New Roman"/>
          <w:bCs/>
          <w:szCs w:val="24"/>
        </w:rPr>
        <w:t>γίου</w:t>
      </w:r>
      <w:r>
        <w:rPr>
          <w:rFonts w:eastAsia="Times New Roman" w:cs="Times New Roman"/>
          <w:bCs/>
          <w:szCs w:val="24"/>
        </w:rPr>
        <w:t xml:space="preserve"> </w:t>
      </w:r>
      <w:r w:rsidRPr="005278C7">
        <w:rPr>
          <w:rFonts w:eastAsia="Times New Roman" w:cs="Times New Roman"/>
          <w:bCs/>
          <w:szCs w:val="24"/>
        </w:rPr>
        <w:t>-</w:t>
      </w:r>
      <w:r>
        <w:rPr>
          <w:rFonts w:eastAsia="Times New Roman" w:cs="Times New Roman"/>
          <w:bCs/>
          <w:szCs w:val="24"/>
        </w:rPr>
        <w:t xml:space="preserve"> </w:t>
      </w:r>
      <w:r w:rsidRPr="005278C7">
        <w:rPr>
          <w:rFonts w:eastAsia="Times New Roman" w:cs="Times New Roman"/>
          <w:bCs/>
          <w:szCs w:val="24"/>
        </w:rPr>
        <w:t>Δημητρίου Καρρά</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5278C7">
        <w:rPr>
          <w:rFonts w:eastAsia="Times New Roman" w:cs="Times New Roman"/>
          <w:bCs/>
          <w:szCs w:val="24"/>
        </w:rPr>
        <w:t>Οικονομίας και Ανάπτυξης,</w:t>
      </w:r>
      <w:r>
        <w:rPr>
          <w:rFonts w:eastAsia="Times New Roman" w:cs="Times New Roman"/>
          <w:b/>
          <w:bCs/>
          <w:szCs w:val="24"/>
        </w:rPr>
        <w:t xml:space="preserve"> </w:t>
      </w:r>
      <w:r>
        <w:rPr>
          <w:rFonts w:eastAsia="Times New Roman" w:cs="Times New Roman"/>
          <w:szCs w:val="24"/>
        </w:rPr>
        <w:t xml:space="preserve">σχετικά με τις προθέσεις της </w:t>
      </w:r>
      <w:r>
        <w:rPr>
          <w:rFonts w:eastAsia="Times New Roman" w:cs="Times New Roman"/>
          <w:szCs w:val="24"/>
        </w:rPr>
        <w:t>κ</w:t>
      </w:r>
      <w:r>
        <w:rPr>
          <w:rFonts w:eastAsia="Times New Roman" w:cs="Times New Roman"/>
          <w:szCs w:val="24"/>
        </w:rPr>
        <w:t>υβέρνησης των ΗΠΑ να επιβάλλει εισαγω</w:t>
      </w:r>
      <w:r>
        <w:rPr>
          <w:rFonts w:eastAsia="Times New Roman" w:cs="Times New Roman"/>
          <w:szCs w:val="24"/>
        </w:rPr>
        <w:lastRenderedPageBreak/>
        <w:t>γικούς δασμούς και τις επιπτώσεις του μέτρου στις ελληνικές εξαγωγές</w:t>
      </w:r>
      <w:r>
        <w:rPr>
          <w:rFonts w:eastAsia="Times New Roman" w:cs="Times New Roman"/>
          <w:szCs w:val="24"/>
        </w:rPr>
        <w:t>,</w:t>
      </w:r>
      <w:r>
        <w:rPr>
          <w:rFonts w:eastAsia="Times New Roman" w:cs="Times New Roman"/>
          <w:szCs w:val="24"/>
        </w:rPr>
        <w:t xml:space="preserve"> δεν θα συζητηθεί λόγω κωλύματος του Αναπληρωτή Υπουργού Οικονομίας και Ανάπτυξης κ. </w:t>
      </w:r>
      <w:proofErr w:type="spellStart"/>
      <w:r>
        <w:rPr>
          <w:rFonts w:eastAsia="Times New Roman" w:cs="Times New Roman"/>
          <w:szCs w:val="24"/>
        </w:rPr>
        <w:t>Χαρίτση</w:t>
      </w:r>
      <w:proofErr w:type="spellEnd"/>
      <w:r>
        <w:rPr>
          <w:rFonts w:eastAsia="Times New Roman" w:cs="Times New Roman"/>
          <w:szCs w:val="24"/>
        </w:rPr>
        <w:t>, ο οποίος λείπει σε υπηρεσιακό ταξίδι.</w:t>
      </w:r>
    </w:p>
    <w:p w14:paraId="5FAFA6AA"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w:t>
      </w:r>
      <w:r>
        <w:rPr>
          <w:rFonts w:eastAsia="Times New Roman" w:cs="Times New Roman"/>
          <w:szCs w:val="24"/>
        </w:rPr>
        <w:t xml:space="preserve"> η τρίτη με αριθμό 1773/8-6-2018 επίκαιρη ερώτηση δεύτερου κύκλου του Βουλευτή Β΄ Αθηνών της Δημοκρατικής Συμπαράταξη</w:t>
      </w:r>
      <w:r>
        <w:rPr>
          <w:rFonts w:eastAsia="Times New Roman" w:cs="Times New Roman"/>
          <w:szCs w:val="24"/>
        </w:rPr>
        <w:t>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Γεωργίου</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sidRPr="009B57B1">
        <w:rPr>
          <w:rFonts w:eastAsia="Times New Roman" w:cs="Times New Roman"/>
          <w:bCs/>
          <w:szCs w:val="24"/>
        </w:rPr>
        <w:t>Δημητρίου Καρρά</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9B57B1">
        <w:rPr>
          <w:rFonts w:eastAsia="Times New Roman" w:cs="Times New Roman"/>
          <w:bCs/>
          <w:szCs w:val="24"/>
        </w:rPr>
        <w:t>Οικονομίας και Ανάπτυξης,</w:t>
      </w:r>
      <w:r w:rsidRPr="002061DB">
        <w:rPr>
          <w:rFonts w:eastAsia="Times New Roman" w:cs="Times New Roman"/>
          <w:bCs/>
          <w:szCs w:val="24"/>
        </w:rPr>
        <w:t xml:space="preserve"> </w:t>
      </w:r>
      <w:r>
        <w:rPr>
          <w:rFonts w:eastAsia="Times New Roman" w:cs="Times New Roman"/>
          <w:szCs w:val="24"/>
        </w:rPr>
        <w:t>με θέμα: «Ανατρέπει η Κυβέρνηση, προς χάριν των πιστωτών, το νομοθετημένο δίχτυ προστασίας της παύσης παραγωγής τόκων των οφειλών των υπερχρεωμένων νοικοκυριών;»</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θα συζητηθεί</w:t>
      </w:r>
      <w:r w:rsidRPr="00903AD3">
        <w:rPr>
          <w:rFonts w:eastAsia="Times New Roman" w:cs="Times New Roman"/>
          <w:szCs w:val="24"/>
        </w:rPr>
        <w:t xml:space="preserve"> </w:t>
      </w:r>
      <w:r>
        <w:rPr>
          <w:rFonts w:eastAsia="Times New Roman" w:cs="Times New Roman"/>
          <w:szCs w:val="24"/>
        </w:rPr>
        <w:t xml:space="preserve">λόγω κωλύματος του Υφυπουργού Οικονομίας και Ανάπτυξης κ. </w:t>
      </w:r>
      <w:proofErr w:type="spellStart"/>
      <w:r>
        <w:rPr>
          <w:rFonts w:eastAsia="Times New Roman" w:cs="Times New Roman"/>
          <w:szCs w:val="24"/>
        </w:rPr>
        <w:t>Πιτσιόρλα</w:t>
      </w:r>
      <w:proofErr w:type="spellEnd"/>
      <w:r>
        <w:rPr>
          <w:rFonts w:eastAsia="Times New Roman" w:cs="Times New Roman"/>
          <w:szCs w:val="24"/>
        </w:rPr>
        <w:t xml:space="preserve">. Αιτία: ανειλημμένες υποχρεώσεις. </w:t>
      </w:r>
    </w:p>
    <w:p w14:paraId="5FAFA6AB"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w:t>
      </w:r>
      <w:r>
        <w:rPr>
          <w:rFonts w:eastAsia="Times New Roman" w:cs="Times New Roman"/>
          <w:szCs w:val="24"/>
        </w:rPr>
        <w:t xml:space="preserve"> η τέταρτη με αριθμό 1801/12-6-2018 επίκαιρη ερώτηση δεύτερου κύκλου του Βουλευτή Β΄ Αθηνών των Ανεξαρτήτων Ελλήνων κ.</w:t>
      </w:r>
      <w:r>
        <w:rPr>
          <w:rFonts w:eastAsia="Times New Roman" w:cs="Times New Roman"/>
          <w:b/>
          <w:bCs/>
          <w:szCs w:val="24"/>
        </w:rPr>
        <w:t xml:space="preserve"> </w:t>
      </w:r>
      <w:r w:rsidRPr="009F2D04">
        <w:rPr>
          <w:rFonts w:eastAsia="Times New Roman" w:cs="Times New Roman"/>
          <w:bCs/>
          <w:szCs w:val="24"/>
        </w:rPr>
        <w:t xml:space="preserve">Αθανασίου </w:t>
      </w:r>
      <w:proofErr w:type="spellStart"/>
      <w:r w:rsidRPr="009F2D04">
        <w:rPr>
          <w:rFonts w:eastAsia="Times New Roman" w:cs="Times New Roman"/>
          <w:bCs/>
          <w:szCs w:val="24"/>
        </w:rPr>
        <w:t>Παπα</w:t>
      </w:r>
      <w:r w:rsidRPr="009F2D04">
        <w:rPr>
          <w:rFonts w:eastAsia="Times New Roman" w:cs="Times New Roman"/>
          <w:bCs/>
          <w:szCs w:val="24"/>
        </w:rPr>
        <w:t>χριστόπουλου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9F2D04">
        <w:rPr>
          <w:rFonts w:eastAsia="Times New Roman" w:cs="Times New Roman"/>
          <w:bCs/>
          <w:szCs w:val="24"/>
        </w:rPr>
        <w:t>Ψηφιακής Πολιτικής, Τηλεπικοινωνιών και Ενημέρω</w:t>
      </w:r>
      <w:r w:rsidRPr="009F2D04">
        <w:rPr>
          <w:rFonts w:eastAsia="Times New Roman" w:cs="Times New Roman"/>
          <w:bCs/>
          <w:szCs w:val="24"/>
        </w:rPr>
        <w:lastRenderedPageBreak/>
        <w:t>σης,</w:t>
      </w:r>
      <w:r w:rsidRPr="002061DB">
        <w:rPr>
          <w:rFonts w:eastAsia="Times New Roman" w:cs="Times New Roman"/>
          <w:bCs/>
          <w:szCs w:val="24"/>
        </w:rPr>
        <w:t xml:space="preserve"> </w:t>
      </w:r>
      <w:r>
        <w:rPr>
          <w:rFonts w:eastAsia="Times New Roman" w:cs="Times New Roman"/>
          <w:szCs w:val="24"/>
        </w:rPr>
        <w:t>με θέμα: «Τηλεοπτικές Άδειες»</w:t>
      </w:r>
      <w:r>
        <w:rPr>
          <w:rFonts w:eastAsia="Times New Roman" w:cs="Times New Roman"/>
          <w:szCs w:val="24"/>
        </w:rPr>
        <w:t>,</w:t>
      </w:r>
      <w:r w:rsidRPr="00903AD3">
        <w:rPr>
          <w:rFonts w:eastAsia="Times New Roman" w:cs="Times New Roman"/>
          <w:szCs w:val="24"/>
        </w:rPr>
        <w:t xml:space="preserve"> </w:t>
      </w:r>
      <w:r>
        <w:rPr>
          <w:rFonts w:eastAsia="Times New Roman" w:cs="Times New Roman"/>
          <w:szCs w:val="24"/>
        </w:rPr>
        <w:t>δεν θα συζητηθεί</w:t>
      </w:r>
      <w:r w:rsidRPr="00903AD3">
        <w:rPr>
          <w:rFonts w:eastAsia="Times New Roman" w:cs="Times New Roman"/>
          <w:szCs w:val="24"/>
        </w:rPr>
        <w:t xml:space="preserve"> </w:t>
      </w:r>
      <w:r>
        <w:rPr>
          <w:rFonts w:eastAsia="Times New Roman" w:cs="Times New Roman"/>
          <w:szCs w:val="24"/>
        </w:rPr>
        <w:t>λόγω κωλύματος του Υπουργού Ψηφιακής Πολιτικής, ο οποίος θα συμμετέχει σε συνέδριο στη Ρόδο.</w:t>
      </w:r>
    </w:p>
    <w:p w14:paraId="5FAFA6AC"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Η έβδομη με αριθμό 1741/4-6-2018 επίκαιρη ερώτηση δεύτερου κύκλου του Βουλευτή Α΄ Θεσσαλονίκης της Ένωσης Κεντρώων κ. </w:t>
      </w:r>
      <w:r w:rsidRPr="009F2D04">
        <w:rPr>
          <w:rFonts w:eastAsia="Times New Roman" w:cs="Times New Roman"/>
          <w:bCs/>
          <w:szCs w:val="24"/>
        </w:rPr>
        <w:t xml:space="preserve">Ιωάννη </w:t>
      </w:r>
      <w:proofErr w:type="spellStart"/>
      <w:r w:rsidRPr="009F2D04">
        <w:rPr>
          <w:rFonts w:eastAsia="Times New Roman" w:cs="Times New Roman"/>
          <w:bCs/>
          <w:szCs w:val="24"/>
        </w:rPr>
        <w:t>Σαρίδη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9F2D04">
        <w:rPr>
          <w:rFonts w:eastAsia="Times New Roman" w:cs="Times New Roman"/>
          <w:bCs/>
          <w:szCs w:val="24"/>
        </w:rPr>
        <w:t>Περιβάλλοντος και Ενέργειας,</w:t>
      </w:r>
      <w:r>
        <w:rPr>
          <w:rFonts w:eastAsia="Times New Roman" w:cs="Times New Roman"/>
          <w:szCs w:val="24"/>
        </w:rPr>
        <w:t xml:space="preserve"> με θέμα: «Περί της νομιμότητας </w:t>
      </w:r>
      <w:proofErr w:type="spellStart"/>
      <w:r>
        <w:rPr>
          <w:rFonts w:eastAsia="Times New Roman" w:cs="Times New Roman"/>
          <w:szCs w:val="24"/>
        </w:rPr>
        <w:t>αδειοδότησης</w:t>
      </w:r>
      <w:proofErr w:type="spellEnd"/>
      <w:r>
        <w:rPr>
          <w:rFonts w:eastAsia="Times New Roman" w:cs="Times New Roman"/>
          <w:szCs w:val="24"/>
        </w:rPr>
        <w:t xml:space="preserve"> του μεταλλείου Σκουριών»</w:t>
      </w:r>
      <w:r>
        <w:rPr>
          <w:rFonts w:eastAsia="Times New Roman" w:cs="Times New Roman"/>
          <w:szCs w:val="24"/>
        </w:rPr>
        <w:t>,</w:t>
      </w:r>
      <w:r>
        <w:rPr>
          <w:rFonts w:eastAsia="Times New Roman" w:cs="Times New Roman"/>
          <w:szCs w:val="24"/>
        </w:rPr>
        <w:t xml:space="preserve"> δεν θα σ</w:t>
      </w:r>
      <w:r>
        <w:rPr>
          <w:rFonts w:eastAsia="Times New Roman" w:cs="Times New Roman"/>
          <w:szCs w:val="24"/>
        </w:rPr>
        <w:t>υζητηθεί λόγω κωλύματος του Υπουργού Περιβάλλοντος και Ενέργειας κ. Σταθάκη. Αιτία: φόρτος εργασίας.</w:t>
      </w:r>
    </w:p>
    <w:p w14:paraId="5FAFA6AD"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Τέλος</w:t>
      </w:r>
      <w:r>
        <w:rPr>
          <w:rFonts w:eastAsia="Times New Roman" w:cs="Times New Roman"/>
          <w:szCs w:val="24"/>
        </w:rPr>
        <w:t>,</w:t>
      </w:r>
      <w:r>
        <w:rPr>
          <w:rFonts w:eastAsia="Times New Roman" w:cs="Times New Roman"/>
          <w:szCs w:val="24"/>
        </w:rPr>
        <w:t xml:space="preserve"> η </w:t>
      </w:r>
      <w:r>
        <w:rPr>
          <w:rFonts w:eastAsia="Times New Roman" w:cs="Times New Roman"/>
          <w:szCs w:val="24"/>
        </w:rPr>
        <w:t xml:space="preserve">πρώτη </w:t>
      </w:r>
      <w:r>
        <w:rPr>
          <w:rFonts w:eastAsia="Times New Roman" w:cs="Times New Roman"/>
          <w:szCs w:val="24"/>
        </w:rPr>
        <w:t xml:space="preserve">με αριθμό 6058/17-5-2018 ερώτηση </w:t>
      </w:r>
      <w:r>
        <w:rPr>
          <w:rFonts w:eastAsia="Times New Roman" w:cs="Times New Roman"/>
          <w:szCs w:val="24"/>
        </w:rPr>
        <w:t xml:space="preserve">του κύκλου </w:t>
      </w:r>
      <w:r>
        <w:rPr>
          <w:rFonts w:eastAsia="Times New Roman" w:cs="Times New Roman"/>
          <w:szCs w:val="24"/>
        </w:rPr>
        <w:t>των αναφορών</w:t>
      </w:r>
      <w:r>
        <w:rPr>
          <w:rFonts w:eastAsia="Times New Roman" w:cs="Times New Roman"/>
          <w:szCs w:val="24"/>
        </w:rPr>
        <w:t xml:space="preserve"> και </w:t>
      </w:r>
      <w:r>
        <w:rPr>
          <w:rFonts w:eastAsia="Times New Roman" w:cs="Times New Roman"/>
          <w:szCs w:val="24"/>
        </w:rPr>
        <w:t>ερωτήσεων του Βουλευτή Ηλείας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sidRPr="009F2D04">
        <w:rPr>
          <w:rFonts w:eastAsia="Times New Roman" w:cs="Times New Roman"/>
          <w:bCs/>
          <w:szCs w:val="24"/>
        </w:rPr>
        <w:t>Ιω</w:t>
      </w:r>
      <w:r w:rsidRPr="009F2D04">
        <w:rPr>
          <w:rFonts w:eastAsia="Times New Roman" w:cs="Times New Roman"/>
          <w:bCs/>
          <w:szCs w:val="24"/>
        </w:rPr>
        <w:t>άννη Κουτσούκου</w:t>
      </w:r>
      <w:r>
        <w:rPr>
          <w:rFonts w:eastAsia="Times New Roman" w:cs="Times New Roman"/>
          <w:szCs w:val="24"/>
        </w:rPr>
        <w:t xml:space="preserve"> προς τον Υπουργό </w:t>
      </w:r>
      <w:r w:rsidRPr="009F2D04">
        <w:rPr>
          <w:rFonts w:eastAsia="Times New Roman" w:cs="Times New Roman"/>
          <w:bCs/>
          <w:szCs w:val="24"/>
        </w:rPr>
        <w:t>Περιβάλλοντος και Ενέργειας,</w:t>
      </w:r>
      <w:r>
        <w:rPr>
          <w:rFonts w:eastAsia="Times New Roman" w:cs="Times New Roman"/>
          <w:szCs w:val="24"/>
        </w:rPr>
        <w:t xml:space="preserve"> με θέμα: «Απειλεί η ΔΕΗ τους ΤΟΕΒ με διακοπή ρεύματος. Σε κίνδυνο οι καλλιέργειες»</w:t>
      </w:r>
      <w:r>
        <w:rPr>
          <w:rFonts w:eastAsia="Times New Roman" w:cs="Times New Roman"/>
          <w:szCs w:val="24"/>
        </w:rPr>
        <w:t>,</w:t>
      </w:r>
      <w:r>
        <w:rPr>
          <w:rFonts w:eastAsia="Times New Roman" w:cs="Times New Roman"/>
          <w:szCs w:val="24"/>
        </w:rPr>
        <w:t xml:space="preserve"> δεν θα συζητηθεί λόγω κωλύματος του Υπουργού Περιβάλλοντος και Ενέργειας κ. Σταθάκη. Αιτία: φόρτος εργασίας.</w:t>
      </w:r>
    </w:p>
    <w:p w14:paraId="5FAFA6AE"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Α</w:t>
      </w:r>
      <w:r>
        <w:rPr>
          <w:rFonts w:eastAsia="Times New Roman"/>
          <w:szCs w:val="24"/>
        </w:rPr>
        <w:t>ρχίζουμε, λοιπόν,</w:t>
      </w:r>
      <w:r>
        <w:rPr>
          <w:rFonts w:eastAsia="Times New Roman"/>
          <w:szCs w:val="24"/>
        </w:rPr>
        <w:t xml:space="preserve"> με</w:t>
      </w:r>
      <w:r>
        <w:rPr>
          <w:rFonts w:eastAsia="Times New Roman"/>
          <w:szCs w:val="24"/>
        </w:rPr>
        <w:t xml:space="preserve"> </w:t>
      </w:r>
      <w:r>
        <w:rPr>
          <w:rFonts w:eastAsia="Times New Roman"/>
          <w:szCs w:val="24"/>
        </w:rPr>
        <w:t>τ</w:t>
      </w:r>
      <w:r>
        <w:rPr>
          <w:rFonts w:eastAsia="Times New Roman"/>
          <w:szCs w:val="24"/>
        </w:rPr>
        <w:t>η</w:t>
      </w:r>
      <w:r>
        <w:rPr>
          <w:rFonts w:eastAsia="Times New Roman"/>
          <w:szCs w:val="24"/>
        </w:rPr>
        <w:t>ν</w:t>
      </w:r>
      <w:r>
        <w:rPr>
          <w:rFonts w:eastAsia="Times New Roman"/>
          <w:szCs w:val="24"/>
        </w:rPr>
        <w:t xml:space="preserve"> </w:t>
      </w:r>
      <w:r w:rsidRPr="007339B2">
        <w:rPr>
          <w:rFonts w:eastAsia="Times New Roman"/>
          <w:szCs w:val="24"/>
        </w:rPr>
        <w:t xml:space="preserve">πρώτη </w:t>
      </w:r>
      <w:r w:rsidRPr="007339B2">
        <w:rPr>
          <w:rFonts w:eastAsia="Times New Roman"/>
          <w:szCs w:val="24"/>
        </w:rPr>
        <w:t>με αριθμό 1822/18-6-2018</w:t>
      </w:r>
      <w:r>
        <w:rPr>
          <w:rFonts w:eastAsia="Times New Roman"/>
          <w:szCs w:val="24"/>
        </w:rPr>
        <w:t xml:space="preserve"> </w:t>
      </w:r>
      <w:r w:rsidRPr="007339B2">
        <w:rPr>
          <w:rFonts w:eastAsia="Times New Roman"/>
          <w:szCs w:val="24"/>
        </w:rPr>
        <w:t>επίκαιρη ερώτηση δεύτερου κύκλου του Βουλευτή Λέσβου της Νέας Δημοκρατίας κ.</w:t>
      </w:r>
      <w:r>
        <w:rPr>
          <w:rFonts w:eastAsia="Times New Roman"/>
          <w:szCs w:val="24"/>
        </w:rPr>
        <w:t xml:space="preserve"> </w:t>
      </w:r>
      <w:r w:rsidRPr="007339B2">
        <w:rPr>
          <w:rFonts w:eastAsia="Times New Roman"/>
          <w:bCs/>
          <w:szCs w:val="24"/>
        </w:rPr>
        <w:t>Χαράλαμπου Αθανασίου</w:t>
      </w:r>
      <w:r>
        <w:rPr>
          <w:rFonts w:eastAsia="Times New Roman"/>
          <w:bCs/>
          <w:szCs w:val="24"/>
        </w:rPr>
        <w:t xml:space="preserve"> </w:t>
      </w:r>
      <w:r w:rsidRPr="007339B2">
        <w:rPr>
          <w:rFonts w:eastAsia="Times New Roman"/>
          <w:szCs w:val="24"/>
        </w:rPr>
        <w:t>προς τον Υπουργό</w:t>
      </w:r>
      <w:r>
        <w:rPr>
          <w:rFonts w:eastAsia="Times New Roman"/>
          <w:szCs w:val="24"/>
        </w:rPr>
        <w:t xml:space="preserve"> </w:t>
      </w:r>
      <w:r w:rsidRPr="007339B2">
        <w:rPr>
          <w:rFonts w:eastAsia="Times New Roman"/>
          <w:bCs/>
          <w:szCs w:val="24"/>
        </w:rPr>
        <w:t>Ναυτ</w:t>
      </w:r>
      <w:r>
        <w:rPr>
          <w:rFonts w:eastAsia="Times New Roman"/>
          <w:bCs/>
          <w:szCs w:val="24"/>
        </w:rPr>
        <w:t xml:space="preserve">ιλίας και Νησιωτικής Πολιτικής, </w:t>
      </w:r>
      <w:r w:rsidRPr="007339B2">
        <w:rPr>
          <w:rFonts w:eastAsia="Times New Roman"/>
          <w:szCs w:val="24"/>
        </w:rPr>
        <w:t>με θέμα: «</w:t>
      </w:r>
      <w:proofErr w:type="spellStart"/>
      <w:r w:rsidRPr="007339B2">
        <w:rPr>
          <w:rFonts w:eastAsia="Times New Roman"/>
          <w:szCs w:val="24"/>
        </w:rPr>
        <w:t>Δρομολογιακή</w:t>
      </w:r>
      <w:proofErr w:type="spellEnd"/>
      <w:r w:rsidRPr="007339B2">
        <w:rPr>
          <w:rFonts w:eastAsia="Times New Roman"/>
          <w:szCs w:val="24"/>
        </w:rPr>
        <w:t xml:space="preserve"> σύνδεση της Λήμνου και του</w:t>
      </w:r>
      <w:r w:rsidRPr="007339B2">
        <w:rPr>
          <w:rFonts w:eastAsia="Times New Roman"/>
          <w:szCs w:val="24"/>
        </w:rPr>
        <w:t xml:space="preserve"> Αγίου Ευστρατίου».</w:t>
      </w:r>
    </w:p>
    <w:p w14:paraId="5FAFA6AF"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Κύριε Αθανασίου, έχετε δύο λεπτά</w:t>
      </w:r>
      <w:r>
        <w:rPr>
          <w:rFonts w:eastAsia="Times New Roman"/>
          <w:szCs w:val="24"/>
        </w:rPr>
        <w:t>,</w:t>
      </w:r>
      <w:r>
        <w:rPr>
          <w:rFonts w:eastAsia="Times New Roman"/>
          <w:szCs w:val="24"/>
        </w:rPr>
        <w:t xml:space="preserve"> για να </w:t>
      </w:r>
      <w:r>
        <w:rPr>
          <w:rFonts w:eastAsia="Times New Roman"/>
          <w:szCs w:val="24"/>
        </w:rPr>
        <w:t>αναπτύξετε</w:t>
      </w:r>
      <w:r>
        <w:rPr>
          <w:rFonts w:eastAsia="Times New Roman"/>
          <w:szCs w:val="24"/>
        </w:rPr>
        <w:t xml:space="preserve"> την ερώτησή σας. </w:t>
      </w:r>
    </w:p>
    <w:p w14:paraId="5FAFA6B0"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7339B2">
        <w:rPr>
          <w:rFonts w:eastAsia="Times New Roman"/>
          <w:b/>
          <w:szCs w:val="24"/>
        </w:rPr>
        <w:t>ΧΑΡΑΛΑΜΠΟΣ ΑΘΑΝΑΣΙΟΥ:</w:t>
      </w:r>
      <w:r>
        <w:rPr>
          <w:rFonts w:eastAsia="Times New Roman"/>
          <w:szCs w:val="24"/>
        </w:rPr>
        <w:t xml:space="preserve"> Ευχαριστώ, κυρία Πρόεδρε.</w:t>
      </w:r>
    </w:p>
    <w:p w14:paraId="5FAFA6B1"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Καλημέρα σε όλους του παρισταμένους. </w:t>
      </w:r>
    </w:p>
    <w:p w14:paraId="5FAFA6B2"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Κύριε Υπουργέ, όπως γνωρίζετε, η </w:t>
      </w:r>
      <w:proofErr w:type="spellStart"/>
      <w:r>
        <w:rPr>
          <w:rFonts w:eastAsia="Times New Roman"/>
          <w:szCs w:val="24"/>
        </w:rPr>
        <w:t>δρομολογιακή</w:t>
      </w:r>
      <w:proofErr w:type="spellEnd"/>
      <w:r>
        <w:rPr>
          <w:rFonts w:eastAsia="Times New Roman"/>
          <w:szCs w:val="24"/>
        </w:rPr>
        <w:t xml:space="preserve"> σύνδεση του Αγίου Ευστρατίου και τ</w:t>
      </w:r>
      <w:r>
        <w:rPr>
          <w:rFonts w:eastAsia="Times New Roman"/>
          <w:szCs w:val="24"/>
        </w:rPr>
        <w:t xml:space="preserve">ης Λήμνου είναι ένα ζωτικής σημασίας θέμα, το οποίο σας έχει απασχολήσει βεβαίως και ύστερα από την πρόσφατη επίσκεψη που σας είχαν κάνει οι Δήμαρχοι Λήμνου και Αγίου Ευστρατίου. </w:t>
      </w:r>
    </w:p>
    <w:p w14:paraId="5FAFA6B3"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Τώρα, όσον αφορά τα θερινά δρομολόγια, έχουν ήδη ξεκινήσει και ικανοποιούν τ</w:t>
      </w:r>
      <w:r>
        <w:rPr>
          <w:rFonts w:eastAsia="Times New Roman"/>
          <w:szCs w:val="24"/>
        </w:rPr>
        <w:t xml:space="preserve">ους τοπικούς φορείς και αυτό, πράγματι, το αναγνωρίζουμε. Είχε γίνει μια καλή προσπάθεια, κυρίως, </w:t>
      </w:r>
      <w:r>
        <w:rPr>
          <w:rFonts w:eastAsia="Times New Roman"/>
          <w:szCs w:val="24"/>
        </w:rPr>
        <w:lastRenderedPageBreak/>
        <w:t xml:space="preserve">επί υπουργίας Βαρβιτσιώτη, συνέχισε και ο κ. </w:t>
      </w:r>
      <w:proofErr w:type="spellStart"/>
      <w:r>
        <w:rPr>
          <w:rFonts w:eastAsia="Times New Roman"/>
          <w:szCs w:val="24"/>
        </w:rPr>
        <w:t>Δρίτσας</w:t>
      </w:r>
      <w:proofErr w:type="spellEnd"/>
      <w:r>
        <w:rPr>
          <w:rFonts w:eastAsia="Times New Roman"/>
          <w:szCs w:val="24"/>
        </w:rPr>
        <w:t xml:space="preserve"> και τώρα επί των ημερών σας, τα δρομολόγια αυτά τα θερινά είναι ικανοποιητικά. </w:t>
      </w:r>
    </w:p>
    <w:p w14:paraId="5FAFA6B4"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Φέτος, όμως, </w:t>
      </w:r>
      <w:r>
        <w:rPr>
          <w:rFonts w:eastAsia="Times New Roman"/>
          <w:szCs w:val="24"/>
        </w:rPr>
        <w:t>δρομολογήθηκε το επιβατ</w:t>
      </w:r>
      <w:r>
        <w:rPr>
          <w:rFonts w:eastAsia="Times New Roman"/>
          <w:szCs w:val="24"/>
        </w:rPr>
        <w:t>ηγ</w:t>
      </w:r>
      <w:r>
        <w:rPr>
          <w:rFonts w:eastAsia="Times New Roman"/>
          <w:szCs w:val="24"/>
        </w:rPr>
        <w:t>ό και οχηματαγωγό «Δ</w:t>
      </w:r>
      <w:r>
        <w:rPr>
          <w:rFonts w:eastAsia="Times New Roman"/>
          <w:szCs w:val="24"/>
        </w:rPr>
        <w:t>ΙΑΓΟΡΑΣ</w:t>
      </w:r>
      <w:r>
        <w:rPr>
          <w:rFonts w:eastAsia="Times New Roman"/>
          <w:szCs w:val="24"/>
        </w:rPr>
        <w:t>» στην άγονη γραμμή, την οποία εξυπηρετούσε πέρυσι, όπως γνωρίζετε, το «</w:t>
      </w:r>
      <w:r>
        <w:rPr>
          <w:rFonts w:eastAsia="Times New Roman"/>
          <w:szCs w:val="24"/>
        </w:rPr>
        <w:t>ΝΗΣΟΣ ΡΟΔΟΣ</w:t>
      </w:r>
      <w:r>
        <w:rPr>
          <w:rFonts w:eastAsia="Times New Roman"/>
          <w:szCs w:val="24"/>
        </w:rPr>
        <w:t>» μετά τη συγχώνευση των δύο μεγάλων εταιρειών, της «</w:t>
      </w:r>
      <w:r>
        <w:rPr>
          <w:rFonts w:eastAsia="Times New Roman"/>
          <w:szCs w:val="24"/>
          <w:lang w:val="en-US"/>
        </w:rPr>
        <w:t>Blue</w:t>
      </w:r>
      <w:r w:rsidRPr="00640395">
        <w:rPr>
          <w:rFonts w:eastAsia="Times New Roman"/>
          <w:szCs w:val="24"/>
        </w:rPr>
        <w:t xml:space="preserve"> </w:t>
      </w:r>
      <w:r>
        <w:rPr>
          <w:rFonts w:eastAsia="Times New Roman"/>
          <w:szCs w:val="24"/>
          <w:lang w:val="en-US"/>
        </w:rPr>
        <w:t>Star</w:t>
      </w:r>
      <w:r>
        <w:rPr>
          <w:rFonts w:eastAsia="Times New Roman"/>
          <w:szCs w:val="24"/>
        </w:rPr>
        <w:t>»</w:t>
      </w:r>
      <w:r w:rsidRPr="00640395">
        <w:rPr>
          <w:rFonts w:eastAsia="Times New Roman"/>
          <w:szCs w:val="24"/>
        </w:rPr>
        <w:t xml:space="preserve"> </w:t>
      </w:r>
      <w:r>
        <w:rPr>
          <w:rFonts w:eastAsia="Times New Roman"/>
          <w:szCs w:val="24"/>
        </w:rPr>
        <w:t>και της «</w:t>
      </w:r>
      <w:r>
        <w:rPr>
          <w:rFonts w:eastAsia="Times New Roman"/>
          <w:szCs w:val="24"/>
          <w:lang w:val="en-US"/>
        </w:rPr>
        <w:t>Hellenic</w:t>
      </w:r>
      <w:r>
        <w:rPr>
          <w:rFonts w:eastAsia="Times New Roman"/>
          <w:szCs w:val="24"/>
        </w:rPr>
        <w:t xml:space="preserve"> </w:t>
      </w:r>
      <w:r>
        <w:rPr>
          <w:rFonts w:eastAsia="Times New Roman"/>
          <w:szCs w:val="24"/>
          <w:lang w:val="en-US"/>
        </w:rPr>
        <w:t>Seaways</w:t>
      </w:r>
      <w:r>
        <w:rPr>
          <w:rFonts w:eastAsia="Times New Roman"/>
          <w:szCs w:val="24"/>
        </w:rPr>
        <w:t>». Το «</w:t>
      </w:r>
      <w:r>
        <w:rPr>
          <w:rFonts w:eastAsia="Times New Roman"/>
          <w:szCs w:val="24"/>
        </w:rPr>
        <w:t>ΔΙΑΓΟΡΑΣ</w:t>
      </w:r>
      <w:r>
        <w:rPr>
          <w:rFonts w:eastAsia="Times New Roman"/>
          <w:szCs w:val="24"/>
        </w:rPr>
        <w:t>» είναι ένα πλοίο</w:t>
      </w:r>
      <w:r>
        <w:rPr>
          <w:rFonts w:eastAsia="Times New Roman"/>
          <w:szCs w:val="24"/>
        </w:rPr>
        <w:t xml:space="preserve"> που αναπτύσσει μεγίστη ταχύτητα 20 κόμβων. Δεν ξέρουμε βέβαια κατά πόσο χρονικά θα ικανοποιούνται οι επιχειρηματίες, οι κάτοικοι και οι επισκέπτες που θα επισκέπτονται το νησί. Θα το διαπιστώσουμε, όμως, αν θα ανταποκριθεί στις απαιτήσεις μας αυτές με τα </w:t>
      </w:r>
      <w:r>
        <w:rPr>
          <w:rFonts w:eastAsia="Times New Roman"/>
          <w:szCs w:val="24"/>
        </w:rPr>
        <w:t xml:space="preserve">δρομολόγια τα οποία θα γίνουν. </w:t>
      </w:r>
    </w:p>
    <w:p w14:paraId="5FAFA6B5"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Γνωρίζω, βέβαια, ότι εσείς δεν μπορείτε τώρα να κάνετε αλλαγές στα φετινά θερινά δρομολόγια και αυτό εναπόκειται στη διακριτική ευχέρεια της αναδόχου εταιρείας, όπως συγχωνεύτηκε τώρα, αν θα δεχθεί δηλαδή να γίνουν αλλαγές, </w:t>
      </w:r>
      <w:r>
        <w:rPr>
          <w:rFonts w:eastAsia="Times New Roman"/>
          <w:szCs w:val="24"/>
        </w:rPr>
        <w:t xml:space="preserve">αφού η σύμβαση που υπογράψατε δεν προβλέπει παρέμβαση του Υπουργείου και αυτό είναι κάτι το οποίο πρέπει να το πω εκ προοιμίου. </w:t>
      </w:r>
    </w:p>
    <w:p w14:paraId="5FAFA6B6"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Επανέρχεται, όμως, η πρόταση που υπέβαλλαν οι δυο </w:t>
      </w:r>
      <w:r>
        <w:rPr>
          <w:rFonts w:eastAsia="Times New Roman"/>
          <w:szCs w:val="24"/>
        </w:rPr>
        <w:t>δ</w:t>
      </w:r>
      <w:r>
        <w:rPr>
          <w:rFonts w:eastAsia="Times New Roman"/>
          <w:szCs w:val="24"/>
        </w:rPr>
        <w:t>ήμαρχοι σε σας και στα απαιτούμενα χαρακτηριστικά των πλοίων που πρέπει να υ</w:t>
      </w:r>
      <w:r>
        <w:rPr>
          <w:rFonts w:eastAsia="Times New Roman"/>
          <w:szCs w:val="24"/>
        </w:rPr>
        <w:t xml:space="preserve">πάρχουν. Ίσως θα πρέπει στη νέα προκήρυξη να συμπεριληφθούν αυτά τα χαρακτηριστικά. </w:t>
      </w:r>
    </w:p>
    <w:p w14:paraId="5FAFA6B7" w14:textId="77777777" w:rsidR="009273CD" w:rsidRDefault="00AB5CAC">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5FAFA6B8"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Κυρία Πρόεδρε, θα πάρω λίγο χρόνο από τη δευτερολογία μου.</w:t>
      </w:r>
    </w:p>
    <w:p w14:paraId="5FAFA6B9"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Το πρώτο είναι ότι το ανώτατο προσφερόμενο από το Υπουργείο σας μίσθωμα επιτρέπει δρομολόγηση πλοίων Γ΄ κατηγορίας. Η παράκληση είναι να πηγαίνουν πλοία Β΄ κατηγορίας. </w:t>
      </w:r>
    </w:p>
    <w:p w14:paraId="5FAFA6BA"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Σήμερα η γραμμή Λαύριο – Άγιος Ευστράτιος – Λήμνος εξυπηρετείται από τον «</w:t>
      </w:r>
      <w:r>
        <w:rPr>
          <w:rFonts w:eastAsia="Times New Roman"/>
          <w:szCs w:val="24"/>
        </w:rPr>
        <w:t>ΠΗΓΑΣΟ</w:t>
      </w:r>
      <w:r>
        <w:rPr>
          <w:rFonts w:eastAsia="Times New Roman"/>
          <w:szCs w:val="24"/>
        </w:rPr>
        <w:t xml:space="preserve">», που </w:t>
      </w:r>
      <w:r>
        <w:rPr>
          <w:rFonts w:eastAsia="Times New Roman"/>
          <w:szCs w:val="24"/>
        </w:rPr>
        <w:t xml:space="preserve">είναι έτους κατασκευής, αν θυμάμαι καλά, 1977, δηλαδή προ σαράντα ετών, η μεγίστη ταχύτητά του είναι είκοσι κόμβοι και με άσχημες καιρικές συνθήκες πέφτει πάρα πολύ. </w:t>
      </w:r>
    </w:p>
    <w:p w14:paraId="5FAFA6BB"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Μπορεί, κύριε Υπουργέ, το μίσθωμα να αυξάνεται με την αλλαγή κατηγορίας, αλλά, όπως διαβε</w:t>
      </w:r>
      <w:r>
        <w:rPr>
          <w:rFonts w:eastAsia="Times New Roman"/>
          <w:szCs w:val="24"/>
        </w:rPr>
        <w:t xml:space="preserve">βαιώσατε τους δύο δημάρχους, τα χρήματα μπορούν να βρεθούν και να ισχύσει πλέον ο όρος αυτός στις νέες προκηρύξεις. Οπότε ένα σημαντικό θέμα είναι η αλλαγή της κατηγορίας. </w:t>
      </w:r>
    </w:p>
    <w:p w14:paraId="5FAFA6BC"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Το δεύτερο είναι ότι ο «Π</w:t>
      </w:r>
      <w:r>
        <w:rPr>
          <w:rFonts w:eastAsia="Times New Roman"/>
          <w:szCs w:val="24"/>
        </w:rPr>
        <w:t>ΗΓΑΣΟΣ</w:t>
      </w:r>
      <w:r>
        <w:rPr>
          <w:rFonts w:eastAsia="Times New Roman"/>
          <w:szCs w:val="24"/>
        </w:rPr>
        <w:t>» διαθέτει μόνο είκοσι οκτώ κλίνες και αυτό ειδικά γ</w:t>
      </w:r>
      <w:r>
        <w:rPr>
          <w:rFonts w:eastAsia="Times New Roman"/>
          <w:szCs w:val="24"/>
        </w:rPr>
        <w:t xml:space="preserve">ια τις θερινές περιόδους είναι πάρα πολύ δύσκολο. Θα έπρεπε να υπάρχει ένα πλοίο το οποίο να έχει περίπου ογδόντα με εκατό κλίνες. </w:t>
      </w:r>
    </w:p>
    <w:p w14:paraId="5FAFA6BD"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Η διάρκεια της σύμβασης έχει καθοριστεί για ένα έτος. Αίτημα είναι αν μπορούν οι συμβάσεις αυτές να γίνονται για τρία χρόνια</w:t>
      </w:r>
      <w:r>
        <w:rPr>
          <w:rFonts w:eastAsia="Times New Roman"/>
          <w:szCs w:val="24"/>
        </w:rPr>
        <w:t xml:space="preserve">, ούτως ώστε να γίνεται και ο κατάλληλος προγραμματισμός. </w:t>
      </w:r>
    </w:p>
    <w:p w14:paraId="5FAFA6BE"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Επίσης πρέπει να προβλεφθεί στους γενικούς όρους της προκήρυξης η αντικατάσταση του πλοίου σε περίπτωση ακινησίας. Είχαμε πάρα πολλά παραδείγματα για διάφορους λόγους </w:t>
      </w:r>
      <w:r>
        <w:rPr>
          <w:rFonts w:eastAsia="Times New Roman"/>
          <w:szCs w:val="24"/>
        </w:rPr>
        <w:lastRenderedPageBreak/>
        <w:t>όπου υπήρξαν δυσλειτουργίες στ</w:t>
      </w:r>
      <w:r>
        <w:rPr>
          <w:rFonts w:eastAsia="Times New Roman"/>
          <w:szCs w:val="24"/>
        </w:rPr>
        <w:t xml:space="preserve">α δρομολόγια αυτά με την ακινησία των πλοίων, η οποία μπορεί να οφείλεται σε ποικίλους λόγους. </w:t>
      </w:r>
    </w:p>
    <w:p w14:paraId="5FAFA6BF" w14:textId="77777777" w:rsidR="009273CD" w:rsidRDefault="00AB5CAC">
      <w:pPr>
        <w:spacing w:line="600" w:lineRule="auto"/>
        <w:ind w:firstLine="720"/>
        <w:jc w:val="both"/>
        <w:rPr>
          <w:rFonts w:eastAsia="Times New Roman"/>
          <w:szCs w:val="24"/>
        </w:rPr>
      </w:pPr>
      <w:r>
        <w:rPr>
          <w:rFonts w:eastAsia="Times New Roman"/>
          <w:szCs w:val="24"/>
        </w:rPr>
        <w:t>Θα ήθελα να σας παρακαλέσω, κύριε Υπουργέ, να το δείτε αυτό στις νέες συμβάσεις σας, να προβλέπουν τι θα γίνεται σε περίπτωση που ένα πλοίο μπαίνει σε ακινησία,</w:t>
      </w:r>
      <w:r>
        <w:rPr>
          <w:rFonts w:eastAsia="Times New Roman"/>
          <w:szCs w:val="24"/>
        </w:rPr>
        <w:t xml:space="preserve"> δηλαδή να υποχρεώνεται η ανάδοχη εταιρεία, η πλοιοκτήτρια εταιρεία να αντικαθιστά το πλοίο.</w:t>
      </w:r>
    </w:p>
    <w:p w14:paraId="5FAFA6C0" w14:textId="77777777" w:rsidR="009273CD" w:rsidRDefault="00AB5CAC">
      <w:pPr>
        <w:spacing w:line="600" w:lineRule="auto"/>
        <w:ind w:firstLine="720"/>
        <w:jc w:val="both"/>
        <w:rPr>
          <w:rFonts w:eastAsia="Times New Roman"/>
          <w:szCs w:val="24"/>
        </w:rPr>
      </w:pPr>
      <w:r>
        <w:rPr>
          <w:rFonts w:eastAsia="Times New Roman"/>
          <w:szCs w:val="24"/>
        </w:rPr>
        <w:t>Υπάρχει και ένα τελευταίο ζήτημα που θέλω να θέσω. Θα πρέπει να εξετάσουμε κατά πόσο πρέπει να αποσυνδεθεί από το δρομολόγιο αυτό που σας είπα, δηλαδή «Λαύριο - Άγ</w:t>
      </w:r>
      <w:r>
        <w:rPr>
          <w:rFonts w:eastAsia="Times New Roman"/>
          <w:szCs w:val="24"/>
        </w:rPr>
        <w:t>ιος Ευστράτιος – Λήμνος» η ενδιάμεση στάση στα Μεστά, που δημιουργεί ένα μεγάλο πρόβλημα και πολλές φορές παρατηρείται μια καθυστέρηση δέκα με δώδεκα ώρες.</w:t>
      </w:r>
    </w:p>
    <w:p w14:paraId="5FAFA6C1" w14:textId="77777777" w:rsidR="009273CD" w:rsidRDefault="00AB5CAC">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w:t>
      </w:r>
      <w:r>
        <w:rPr>
          <w:rFonts w:eastAsia="Times New Roman"/>
          <w:b/>
          <w:bCs/>
          <w:szCs w:val="24"/>
        </w:rPr>
        <w:t xml:space="preserve"> </w:t>
      </w:r>
      <w:r w:rsidRPr="002D5DA7">
        <w:rPr>
          <w:rFonts w:eastAsia="Times New Roman"/>
          <w:bCs/>
          <w:szCs w:val="24"/>
        </w:rPr>
        <w:t>Ευχαριστούμε.</w:t>
      </w:r>
    </w:p>
    <w:p w14:paraId="5FAFA6C2" w14:textId="77777777" w:rsidR="009273CD" w:rsidRDefault="00AB5CAC">
      <w:pPr>
        <w:spacing w:line="600" w:lineRule="auto"/>
        <w:ind w:firstLine="720"/>
        <w:jc w:val="both"/>
        <w:rPr>
          <w:rFonts w:eastAsia="Times New Roman"/>
          <w:bCs/>
          <w:szCs w:val="24"/>
        </w:rPr>
      </w:pPr>
      <w:r>
        <w:rPr>
          <w:rFonts w:eastAsia="Times New Roman"/>
          <w:bCs/>
          <w:szCs w:val="24"/>
        </w:rPr>
        <w:t>Κύριε Υπουργέ, έχετε τον λόγο για τρία λε</w:t>
      </w:r>
      <w:r>
        <w:rPr>
          <w:rFonts w:eastAsia="Times New Roman"/>
          <w:bCs/>
          <w:szCs w:val="24"/>
        </w:rPr>
        <w:t>πτά.</w:t>
      </w:r>
    </w:p>
    <w:p w14:paraId="5FAFA6C3" w14:textId="77777777" w:rsidR="009273CD" w:rsidRDefault="00AB5CAC">
      <w:pPr>
        <w:spacing w:line="600" w:lineRule="auto"/>
        <w:ind w:firstLine="720"/>
        <w:jc w:val="both"/>
        <w:rPr>
          <w:rFonts w:eastAsia="Times New Roman"/>
          <w:bCs/>
          <w:szCs w:val="24"/>
        </w:rPr>
      </w:pPr>
      <w:r w:rsidRPr="00105783">
        <w:rPr>
          <w:rFonts w:eastAsia="Times New Roman"/>
          <w:b/>
          <w:bCs/>
          <w:szCs w:val="24"/>
        </w:rPr>
        <w:lastRenderedPageBreak/>
        <w:t>ΠΑΝΑΓΙΩΤΗΣ ΚΟΥΡΟΥΜΠΛΗΣ (Υπουργός Ναυτιλίας και Νησιωτικής Πολιτικής):</w:t>
      </w:r>
      <w:r>
        <w:rPr>
          <w:rFonts w:eastAsia="Times New Roman"/>
          <w:b/>
          <w:bCs/>
          <w:szCs w:val="24"/>
        </w:rPr>
        <w:t xml:space="preserve"> </w:t>
      </w:r>
      <w:r w:rsidRPr="00C95D4C">
        <w:rPr>
          <w:rFonts w:eastAsia="Times New Roman"/>
          <w:bCs/>
          <w:szCs w:val="24"/>
        </w:rPr>
        <w:t>Κυρία Πρόεδρε, κυρίες και κύριοι συνάδελφοι, κάθε πρωτοβουλία και κάθε αναφορά που επιχειρεί να αναδείξει προβλήματα που υπάρχουν στο συγκοινωνιακό δίκτυο του Αιγαίου και ενδιαφέρου</w:t>
      </w:r>
      <w:r w:rsidRPr="00C95D4C">
        <w:rPr>
          <w:rFonts w:eastAsia="Times New Roman"/>
          <w:bCs/>
          <w:szCs w:val="24"/>
        </w:rPr>
        <w:t>σα είναι και χρήσιμη</w:t>
      </w:r>
      <w:r>
        <w:rPr>
          <w:rFonts w:eastAsia="Times New Roman"/>
          <w:bCs/>
          <w:szCs w:val="24"/>
        </w:rPr>
        <w:t>. Γι’ αυτό θεωρώ την προσπάθεια του αγαπητού συναδέλφου χρήσιμη.</w:t>
      </w:r>
    </w:p>
    <w:p w14:paraId="5FAFA6C4" w14:textId="77777777" w:rsidR="009273CD" w:rsidRDefault="00AB5CAC">
      <w:pPr>
        <w:spacing w:line="600" w:lineRule="auto"/>
        <w:ind w:firstLine="720"/>
        <w:jc w:val="both"/>
        <w:rPr>
          <w:rFonts w:eastAsia="Times New Roman"/>
          <w:bCs/>
          <w:szCs w:val="24"/>
        </w:rPr>
      </w:pPr>
      <w:r>
        <w:rPr>
          <w:rFonts w:eastAsia="Times New Roman"/>
          <w:bCs/>
          <w:szCs w:val="24"/>
        </w:rPr>
        <w:t xml:space="preserve">Το Αιγαίο είναι ένας χώρος που για πολλούς και διαφόρους λόγους υπάρχει ενδιαφέρον από όλους μας και πρέπει να υπάρχει ενδιαφέρον. Πρέπει οι πολίτες που ζουν στα </w:t>
      </w:r>
      <w:proofErr w:type="spellStart"/>
      <w:r>
        <w:rPr>
          <w:rFonts w:eastAsia="Times New Roman"/>
          <w:bCs/>
          <w:szCs w:val="24"/>
        </w:rPr>
        <w:t>εκατόν</w:t>
      </w:r>
      <w:proofErr w:type="spellEnd"/>
      <w:r>
        <w:rPr>
          <w:rFonts w:eastAsia="Times New Roman"/>
          <w:bCs/>
          <w:szCs w:val="24"/>
        </w:rPr>
        <w:t xml:space="preserve"> δε</w:t>
      </w:r>
      <w:r>
        <w:rPr>
          <w:rFonts w:eastAsia="Times New Roman"/>
          <w:bCs/>
          <w:szCs w:val="24"/>
        </w:rPr>
        <w:t xml:space="preserve">κατέσσερα νησιά της χώρας να αισθάνονται ότι υπάρχει ισοπολιτεία. Επίσης πρέπει να ομολογήσουμε ότι το ελληνικό κράτος όλα αυτά τα χρόνια έκανε προσπάθειες -δεν μπορεί να το αμφισβητήσει κανείς- αλλά παρουσίασε και πολλά κενά και πολύ μεγάλες αδυναμίες. </w:t>
      </w:r>
    </w:p>
    <w:p w14:paraId="5FAFA6C5" w14:textId="77777777" w:rsidR="009273CD" w:rsidRDefault="00AB5CAC">
      <w:pPr>
        <w:spacing w:line="600" w:lineRule="auto"/>
        <w:ind w:firstLine="720"/>
        <w:jc w:val="both"/>
        <w:rPr>
          <w:rFonts w:eastAsia="Times New Roman"/>
          <w:bCs/>
          <w:szCs w:val="24"/>
        </w:rPr>
      </w:pPr>
      <w:r>
        <w:rPr>
          <w:rFonts w:eastAsia="Times New Roman"/>
          <w:bCs/>
          <w:szCs w:val="24"/>
        </w:rPr>
        <w:t>Τ</w:t>
      </w:r>
      <w:r>
        <w:rPr>
          <w:rFonts w:eastAsia="Times New Roman"/>
          <w:bCs/>
          <w:szCs w:val="24"/>
        </w:rPr>
        <w:t>ο Υπουργείο Ναυτιλίας έχει ξεδιπλώσει μια επεξεργασμένη πολιτική</w:t>
      </w:r>
      <w:r>
        <w:rPr>
          <w:rFonts w:eastAsia="Times New Roman"/>
          <w:bCs/>
          <w:szCs w:val="24"/>
        </w:rPr>
        <w:t>,</w:t>
      </w:r>
      <w:r>
        <w:rPr>
          <w:rFonts w:eastAsia="Times New Roman"/>
          <w:bCs/>
          <w:szCs w:val="24"/>
        </w:rPr>
        <w:t xml:space="preserve"> για να διεκδικήσει επί της αρχής το δικαίωμα να υλοποιηθεί, επιτέλους, από την Ευρώπη η περίφημη εδαφική συνοχή. Και επ’ αυτού</w:t>
      </w:r>
      <w:r>
        <w:rPr>
          <w:rFonts w:eastAsia="Times New Roman"/>
          <w:bCs/>
          <w:szCs w:val="24"/>
        </w:rPr>
        <w:t>,</w:t>
      </w:r>
      <w:r>
        <w:rPr>
          <w:rFonts w:eastAsia="Times New Roman"/>
          <w:bCs/>
          <w:szCs w:val="24"/>
        </w:rPr>
        <w:t xml:space="preserve"> μπορώ να πω αρκετά πράγματα, αλλά δεν είναι η ώρα.</w:t>
      </w:r>
    </w:p>
    <w:p w14:paraId="5FAFA6C6" w14:textId="77777777" w:rsidR="009273CD" w:rsidRDefault="00AB5CAC">
      <w:pPr>
        <w:spacing w:line="600" w:lineRule="auto"/>
        <w:ind w:firstLine="720"/>
        <w:jc w:val="both"/>
        <w:rPr>
          <w:rFonts w:eastAsia="Times New Roman"/>
          <w:bCs/>
          <w:szCs w:val="24"/>
        </w:rPr>
      </w:pPr>
      <w:r>
        <w:rPr>
          <w:rFonts w:eastAsia="Times New Roman"/>
          <w:bCs/>
          <w:szCs w:val="24"/>
        </w:rPr>
        <w:lastRenderedPageBreak/>
        <w:t>Έχουμε, όμω</w:t>
      </w:r>
      <w:r>
        <w:rPr>
          <w:rFonts w:eastAsia="Times New Roman"/>
          <w:bCs/>
          <w:szCs w:val="24"/>
        </w:rPr>
        <w:t>ς, το συγκοινωνιακό δίκτυο, το ακτοπλοϊκό δίκτυο στο Αιγαίο. Οφείλουμε να μην ξεχνούμε τι γινόταν στο Αιγαίο, το πώς τα χρήματα των περίφημων άγονων γραμμών, που εγώ θα τις πω «αρτηρίες ζωής», αξιοποιόντουσαν και περισσότερο ως αποτέλεσμα φαινόταν ότι εξυπ</w:t>
      </w:r>
      <w:r>
        <w:rPr>
          <w:rFonts w:eastAsia="Times New Roman"/>
          <w:bCs/>
          <w:szCs w:val="24"/>
        </w:rPr>
        <w:t>ηρετούσε τους εφοπλιστές</w:t>
      </w:r>
      <w:r>
        <w:rPr>
          <w:rFonts w:eastAsia="Times New Roman"/>
          <w:bCs/>
          <w:szCs w:val="24"/>
        </w:rPr>
        <w:t>,</w:t>
      </w:r>
      <w:r>
        <w:rPr>
          <w:rFonts w:eastAsia="Times New Roman"/>
          <w:bCs/>
          <w:szCs w:val="24"/>
        </w:rPr>
        <w:t xml:space="preserve"> παρά τους ανθρώπους, παρά τους κατοίκους των νησιών.</w:t>
      </w:r>
    </w:p>
    <w:p w14:paraId="5FAFA6C7" w14:textId="77777777" w:rsidR="009273CD" w:rsidRDefault="00AB5CAC">
      <w:pPr>
        <w:spacing w:line="600" w:lineRule="auto"/>
        <w:ind w:firstLine="720"/>
        <w:jc w:val="both"/>
        <w:rPr>
          <w:rFonts w:eastAsia="Times New Roman"/>
          <w:bCs/>
          <w:szCs w:val="24"/>
        </w:rPr>
      </w:pPr>
      <w:r>
        <w:rPr>
          <w:rFonts w:eastAsia="Times New Roman"/>
          <w:bCs/>
          <w:szCs w:val="24"/>
        </w:rPr>
        <w:t>Αυτό άλλαξε τα τελευταία τρία χρόνια. Γι’ αυτό και δεν υπάρχουν σοβαρές διαμαρτυρίες, γιατί συνεχώς αναβαθμίζουμε το ακτοπλοϊκό δίκτυο με νέες γραμμές. Και φέτος</w:t>
      </w:r>
      <w:r>
        <w:rPr>
          <w:rFonts w:eastAsia="Times New Roman"/>
          <w:bCs/>
          <w:szCs w:val="24"/>
        </w:rPr>
        <w:t>,</w:t>
      </w:r>
      <w:r>
        <w:rPr>
          <w:rFonts w:eastAsia="Times New Roman"/>
          <w:bCs/>
          <w:szCs w:val="24"/>
        </w:rPr>
        <w:t xml:space="preserve"> έχουμε αναβαθμ</w:t>
      </w:r>
      <w:r>
        <w:rPr>
          <w:rFonts w:eastAsia="Times New Roman"/>
          <w:bCs/>
          <w:szCs w:val="24"/>
        </w:rPr>
        <w:t>ίσει το δίκτυο για άλλη μια φορά τα τελευταία τρία χρόνια, για να μπορέσουμε</w:t>
      </w:r>
      <w:r>
        <w:rPr>
          <w:rFonts w:eastAsia="Times New Roman"/>
          <w:bCs/>
          <w:szCs w:val="24"/>
        </w:rPr>
        <w:t>,</w:t>
      </w:r>
      <w:r>
        <w:rPr>
          <w:rFonts w:eastAsia="Times New Roman"/>
          <w:bCs/>
          <w:szCs w:val="24"/>
        </w:rPr>
        <w:t xml:space="preserve"> πραγματικά</w:t>
      </w:r>
      <w:r>
        <w:rPr>
          <w:rFonts w:eastAsia="Times New Roman"/>
          <w:bCs/>
          <w:szCs w:val="24"/>
        </w:rPr>
        <w:t>,</w:t>
      </w:r>
      <w:r>
        <w:rPr>
          <w:rFonts w:eastAsia="Times New Roman"/>
          <w:bCs/>
          <w:szCs w:val="24"/>
        </w:rPr>
        <w:t xml:space="preserve"> να καλύψουμε τα κενά.</w:t>
      </w:r>
    </w:p>
    <w:p w14:paraId="5FAFA6C8" w14:textId="77777777" w:rsidR="009273CD" w:rsidRDefault="00AB5CAC">
      <w:pPr>
        <w:spacing w:line="600" w:lineRule="auto"/>
        <w:ind w:firstLine="720"/>
        <w:jc w:val="both"/>
        <w:rPr>
          <w:rFonts w:eastAsia="Times New Roman"/>
          <w:bCs/>
          <w:szCs w:val="24"/>
        </w:rPr>
      </w:pPr>
      <w:r>
        <w:rPr>
          <w:rFonts w:eastAsia="Times New Roman"/>
          <w:bCs/>
          <w:szCs w:val="24"/>
        </w:rPr>
        <w:t>Τώρα θα αναφερθώ σε ό,τι αφορά τα συγκεκριμένα ερωτήματα του αγαπητού συναδέλφου. Έχουμε τρεις γραμμές</w:t>
      </w:r>
      <w:r>
        <w:rPr>
          <w:rFonts w:eastAsia="Times New Roman"/>
          <w:bCs/>
          <w:szCs w:val="24"/>
        </w:rPr>
        <w:t>,</w:t>
      </w:r>
      <w:r>
        <w:rPr>
          <w:rFonts w:eastAsia="Times New Roman"/>
          <w:bCs/>
          <w:szCs w:val="24"/>
        </w:rPr>
        <w:t xml:space="preserve"> που συνδέουν την Καβάλα, τη Λήμνο, τη Μυτιλήνη και άλλα νησιά. Έχουμε άλλες τρεις γραμμές</w:t>
      </w:r>
      <w:r>
        <w:rPr>
          <w:rFonts w:eastAsia="Times New Roman"/>
          <w:bCs/>
          <w:szCs w:val="24"/>
        </w:rPr>
        <w:t>,</w:t>
      </w:r>
      <w:r>
        <w:rPr>
          <w:rFonts w:eastAsia="Times New Roman"/>
          <w:bCs/>
          <w:szCs w:val="24"/>
        </w:rPr>
        <w:t xml:space="preserve"> που συνδέουν το Λαύριο, τη Μυτιλήνη και τον </w:t>
      </w:r>
      <w:proofErr w:type="spellStart"/>
      <w:r>
        <w:rPr>
          <w:rFonts w:eastAsia="Times New Roman"/>
          <w:bCs/>
          <w:szCs w:val="24"/>
        </w:rPr>
        <w:t>Άη</w:t>
      </w:r>
      <w:proofErr w:type="spellEnd"/>
      <w:r>
        <w:rPr>
          <w:rFonts w:eastAsia="Times New Roman"/>
          <w:bCs/>
          <w:szCs w:val="24"/>
        </w:rPr>
        <w:t xml:space="preserve"> </w:t>
      </w:r>
      <w:proofErr w:type="spellStart"/>
      <w:r>
        <w:rPr>
          <w:rFonts w:eastAsia="Times New Roman"/>
          <w:bCs/>
          <w:szCs w:val="24"/>
        </w:rPr>
        <w:t>Στράτη</w:t>
      </w:r>
      <w:proofErr w:type="spellEnd"/>
      <w:r>
        <w:rPr>
          <w:rFonts w:eastAsia="Times New Roman"/>
          <w:bCs/>
          <w:szCs w:val="24"/>
        </w:rPr>
        <w:t xml:space="preserve">. Και έχουμε έξι γραμμές που συνδέουν τον </w:t>
      </w:r>
      <w:proofErr w:type="spellStart"/>
      <w:r>
        <w:rPr>
          <w:rFonts w:eastAsia="Times New Roman"/>
          <w:bCs/>
          <w:szCs w:val="24"/>
        </w:rPr>
        <w:t>Άη</w:t>
      </w:r>
      <w:proofErr w:type="spellEnd"/>
      <w:r>
        <w:rPr>
          <w:rFonts w:eastAsia="Times New Roman"/>
          <w:bCs/>
          <w:szCs w:val="24"/>
        </w:rPr>
        <w:t xml:space="preserve"> </w:t>
      </w:r>
      <w:proofErr w:type="spellStart"/>
      <w:r>
        <w:rPr>
          <w:rFonts w:eastAsia="Times New Roman"/>
          <w:bCs/>
          <w:szCs w:val="24"/>
        </w:rPr>
        <w:t>Στράτη</w:t>
      </w:r>
      <w:proofErr w:type="spellEnd"/>
      <w:r>
        <w:rPr>
          <w:rFonts w:eastAsia="Times New Roman"/>
          <w:bCs/>
          <w:szCs w:val="24"/>
        </w:rPr>
        <w:t xml:space="preserve"> με τη Λήμνο. Ήδη είμαστε σε προκήρυξη άλλης μιας γραμμής. Έ</w:t>
      </w:r>
      <w:r>
        <w:rPr>
          <w:rFonts w:eastAsia="Times New Roman"/>
          <w:bCs/>
          <w:szCs w:val="24"/>
        </w:rPr>
        <w:t xml:space="preserve">χουμε, δηλαδή, τα τελευταία δύο χρόνια αυξήσει κατά δύο γραμμές τη σύνδεση Λήμνου και </w:t>
      </w:r>
      <w:proofErr w:type="spellStart"/>
      <w:r w:rsidRPr="0087682C">
        <w:rPr>
          <w:rFonts w:eastAsia="Times New Roman" w:cs="Times New Roman"/>
          <w:szCs w:val="24"/>
        </w:rPr>
        <w:t>Άη</w:t>
      </w:r>
      <w:proofErr w:type="spellEnd"/>
      <w:r w:rsidRPr="0087682C">
        <w:rPr>
          <w:rFonts w:eastAsia="Times New Roman" w:cs="Times New Roman"/>
          <w:szCs w:val="24"/>
        </w:rPr>
        <w:t xml:space="preserve"> </w:t>
      </w:r>
      <w:proofErr w:type="spellStart"/>
      <w:r w:rsidRPr="0087682C">
        <w:rPr>
          <w:rFonts w:eastAsia="Times New Roman" w:cs="Times New Roman"/>
          <w:szCs w:val="24"/>
        </w:rPr>
        <w:t>Στράτη</w:t>
      </w:r>
      <w:proofErr w:type="spellEnd"/>
      <w:r>
        <w:rPr>
          <w:rFonts w:eastAsia="Times New Roman"/>
          <w:color w:val="545454"/>
          <w:szCs w:val="24"/>
        </w:rPr>
        <w:t>.</w:t>
      </w:r>
    </w:p>
    <w:p w14:paraId="5FAFA6C9" w14:textId="77777777" w:rsidR="009273CD" w:rsidRDefault="00AB5CAC">
      <w:pPr>
        <w:spacing w:line="600" w:lineRule="auto"/>
        <w:ind w:firstLine="720"/>
        <w:jc w:val="both"/>
        <w:rPr>
          <w:rFonts w:eastAsia="Times New Roman"/>
          <w:bCs/>
          <w:szCs w:val="24"/>
        </w:rPr>
      </w:pPr>
      <w:r>
        <w:rPr>
          <w:rFonts w:eastAsia="Times New Roman"/>
          <w:bCs/>
          <w:szCs w:val="24"/>
        </w:rPr>
        <w:lastRenderedPageBreak/>
        <w:t>Βεβαίως, θα μπορούσε να πει κανείς ότι είναι επαρκής. Εγώ υποστηρίζω ότι θα μπορούσε να είναι ακόμα καλύτερα. Πιστεύω ότι η έβδομη γραμμή θα βελτιώσει ακόμα πε</w:t>
      </w:r>
      <w:r>
        <w:rPr>
          <w:rFonts w:eastAsia="Times New Roman"/>
          <w:bCs/>
          <w:szCs w:val="24"/>
        </w:rPr>
        <w:t xml:space="preserve">ρισσότερο τα πράγματα. </w:t>
      </w:r>
    </w:p>
    <w:p w14:paraId="5FAFA6CA" w14:textId="77777777" w:rsidR="009273CD" w:rsidRDefault="00AB5CAC">
      <w:pPr>
        <w:spacing w:line="600" w:lineRule="auto"/>
        <w:ind w:firstLine="720"/>
        <w:jc w:val="both"/>
        <w:rPr>
          <w:rFonts w:eastAsia="Times New Roman"/>
          <w:bCs/>
          <w:szCs w:val="24"/>
        </w:rPr>
      </w:pPr>
      <w:r>
        <w:rPr>
          <w:rFonts w:eastAsia="Times New Roman"/>
          <w:bCs/>
          <w:szCs w:val="24"/>
        </w:rPr>
        <w:t>Σε ό,τι αφορά το ωράριο, αγαπητέ μου συνάδελφε, ξέρετε πάρα πολύ καλά ότι τα δρομολόγια αυτά ορίζονται μέσα από μια διαδικασία που γίνεται περίπου τον Νοέμβριο κάθε χρόνου.</w:t>
      </w:r>
    </w:p>
    <w:p w14:paraId="5FAFA6CB"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Αυτήν τη στιγμή έχουν εκδοθεί εισιτήρια, έχουν εκδοθεί προγ</w:t>
      </w:r>
      <w:r>
        <w:rPr>
          <w:rFonts w:eastAsia="Times New Roman" w:cs="Times New Roman"/>
          <w:szCs w:val="24"/>
        </w:rPr>
        <w:t>ράμματα. Δεν είναι εύκολο εμείς να παρέμβουμε στο ωράριο</w:t>
      </w:r>
      <w:r>
        <w:rPr>
          <w:rFonts w:eastAsia="Times New Roman" w:cs="Times New Roman"/>
          <w:szCs w:val="24"/>
        </w:rPr>
        <w:t>,</w:t>
      </w:r>
      <w:r>
        <w:rPr>
          <w:rFonts w:eastAsia="Times New Roman" w:cs="Times New Roman"/>
          <w:szCs w:val="24"/>
        </w:rPr>
        <w:t xml:space="preserve"> που έχει οριστεί. Είναι ένα θέμα</w:t>
      </w:r>
      <w:r>
        <w:rPr>
          <w:rFonts w:eastAsia="Times New Roman" w:cs="Times New Roman"/>
          <w:szCs w:val="24"/>
        </w:rPr>
        <w:t>,</w:t>
      </w:r>
      <w:r>
        <w:rPr>
          <w:rFonts w:eastAsia="Times New Roman" w:cs="Times New Roman"/>
          <w:szCs w:val="24"/>
        </w:rPr>
        <w:t xml:space="preserve"> το οποίο θέλει μια προετοιμασία τη συγκεκριμένη περίοδο</w:t>
      </w:r>
      <w:r>
        <w:rPr>
          <w:rFonts w:eastAsia="Times New Roman" w:cs="Times New Roman"/>
          <w:szCs w:val="24"/>
        </w:rPr>
        <w:t>,</w:t>
      </w:r>
      <w:r>
        <w:rPr>
          <w:rFonts w:eastAsia="Times New Roman" w:cs="Times New Roman"/>
          <w:szCs w:val="24"/>
        </w:rPr>
        <w:t xml:space="preserve"> που γίνονται οι διεργασίες αυτές. </w:t>
      </w:r>
    </w:p>
    <w:p w14:paraId="5FAFA6CC"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Και η αλλαγή πλοίου, με βάση τον Κανονισμό, δεν είναι εύκολο να γίνει τώ</w:t>
      </w:r>
      <w:r>
        <w:rPr>
          <w:rFonts w:eastAsia="Times New Roman" w:cs="Times New Roman"/>
          <w:szCs w:val="24"/>
        </w:rPr>
        <w:t>ρα. Πρέπει αυτά τα πράγματα, αφού επισημανθούν -τα κρατούμε και από τη δική σας αναφορά</w:t>
      </w:r>
      <w:r>
        <w:rPr>
          <w:rFonts w:eastAsia="Times New Roman" w:cs="Times New Roman"/>
          <w:szCs w:val="24"/>
        </w:rPr>
        <w:t>,</w:t>
      </w:r>
      <w:r>
        <w:rPr>
          <w:rFonts w:eastAsia="Times New Roman" w:cs="Times New Roman"/>
          <w:szCs w:val="24"/>
        </w:rPr>
        <w:t xml:space="preserve"> αλλά και από τους αγαπητούς δημάρχους- να τα δούμε</w:t>
      </w:r>
      <w:r>
        <w:rPr>
          <w:rFonts w:eastAsia="Times New Roman" w:cs="Times New Roman"/>
          <w:szCs w:val="24"/>
        </w:rPr>
        <w:t>,</w:t>
      </w:r>
      <w:r>
        <w:rPr>
          <w:rFonts w:eastAsia="Times New Roman" w:cs="Times New Roman"/>
          <w:szCs w:val="24"/>
        </w:rPr>
        <w:t xml:space="preserve"> στα πλαίσια του αρμόδιου συμβουλίου και την κατάλληλη ώρα. </w:t>
      </w:r>
    </w:p>
    <w:p w14:paraId="5FAFA6CD"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FAFA6CE" w14:textId="77777777" w:rsidR="009273CD" w:rsidRDefault="00AB5CAC">
      <w:pPr>
        <w:spacing w:line="600" w:lineRule="auto"/>
        <w:ind w:firstLine="720"/>
        <w:jc w:val="both"/>
        <w:rPr>
          <w:rFonts w:eastAsia="Times New Roman" w:cs="Times New Roman"/>
          <w:szCs w:val="24"/>
        </w:rPr>
      </w:pPr>
      <w:r w:rsidRPr="00980B0A">
        <w:rPr>
          <w:rFonts w:eastAsia="Times New Roman" w:cs="Times New Roman"/>
          <w:b/>
          <w:szCs w:val="24"/>
        </w:rPr>
        <w:lastRenderedPageBreak/>
        <w:t>ΠΡΟΕΔΡΕΥΟΥΣΑ (Αναστασία Χριστοδουλοπούλου):</w:t>
      </w:r>
      <w:r w:rsidRPr="00980B0A">
        <w:rPr>
          <w:rFonts w:eastAsia="Times New Roman" w:cs="Times New Roman"/>
          <w:szCs w:val="24"/>
        </w:rPr>
        <w:t xml:space="preserve"> </w:t>
      </w:r>
      <w:r>
        <w:rPr>
          <w:rFonts w:eastAsia="Times New Roman" w:cs="Times New Roman"/>
          <w:szCs w:val="24"/>
        </w:rPr>
        <w:t xml:space="preserve">Τον λόγο έχει ο κ. Χαράλαμπος Αθανασίου. </w:t>
      </w:r>
    </w:p>
    <w:p w14:paraId="5FAFA6CF" w14:textId="77777777" w:rsidR="009273CD" w:rsidRDefault="00AB5CAC">
      <w:pPr>
        <w:spacing w:line="600" w:lineRule="auto"/>
        <w:ind w:firstLine="720"/>
        <w:jc w:val="both"/>
        <w:rPr>
          <w:rFonts w:eastAsia="Times New Roman" w:cs="Times New Roman"/>
          <w:szCs w:val="24"/>
        </w:rPr>
      </w:pPr>
      <w:r w:rsidRPr="00D61502">
        <w:rPr>
          <w:rFonts w:eastAsia="Times New Roman" w:cs="Times New Roman"/>
          <w:b/>
          <w:szCs w:val="24"/>
        </w:rPr>
        <w:t>ΧΑΡΑΛΑΜΠΟΣ ΑΘΑΝΑΣΙΟΥ:</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κι εγώ αναγνώρισα στην αρχή ότι δεν μπορεί να γίνει αυτό τώρα</w:t>
      </w:r>
      <w:r w:rsidRPr="004F49E9">
        <w:rPr>
          <w:rFonts w:eastAsia="Times New Roman" w:cs="Times New Roman"/>
          <w:szCs w:val="24"/>
        </w:rPr>
        <w:t xml:space="preserve">. </w:t>
      </w:r>
      <w:r>
        <w:rPr>
          <w:rFonts w:eastAsia="Times New Roman" w:cs="Times New Roman"/>
          <w:szCs w:val="24"/>
        </w:rPr>
        <w:t>Είναι στη διακριτική ευχέρεια</w:t>
      </w:r>
      <w:r w:rsidRPr="004F49E9">
        <w:rPr>
          <w:rFonts w:eastAsia="Times New Roman" w:cs="Times New Roman"/>
          <w:szCs w:val="24"/>
        </w:rPr>
        <w:t xml:space="preserve"> </w:t>
      </w:r>
      <w:r>
        <w:rPr>
          <w:rFonts w:eastAsia="Times New Roman" w:cs="Times New Roman"/>
          <w:szCs w:val="24"/>
        </w:rPr>
        <w:t>της εταιρείας, λόγω του ότι έχουν αρχίσει και τα θερινά δρομολόγια. Απλώς</w:t>
      </w:r>
      <w:r>
        <w:rPr>
          <w:rFonts w:eastAsia="Times New Roman" w:cs="Times New Roman"/>
          <w:szCs w:val="24"/>
        </w:rPr>
        <w:t>,</w:t>
      </w:r>
      <w:r>
        <w:rPr>
          <w:rFonts w:eastAsia="Times New Roman" w:cs="Times New Roman"/>
          <w:szCs w:val="24"/>
        </w:rPr>
        <w:t xml:space="preserve"> αυτό που ζήτη</w:t>
      </w:r>
      <w:r>
        <w:rPr>
          <w:rFonts w:eastAsia="Times New Roman" w:cs="Times New Roman"/>
          <w:szCs w:val="24"/>
        </w:rPr>
        <w:t>σα είναι να ληφθούν υπ</w:t>
      </w:r>
      <w:r>
        <w:rPr>
          <w:rFonts w:eastAsia="Times New Roman" w:cs="Times New Roman"/>
          <w:szCs w:val="24"/>
        </w:rPr>
        <w:t>όψη</w:t>
      </w:r>
      <w:r>
        <w:rPr>
          <w:rFonts w:eastAsia="Times New Roman" w:cs="Times New Roman"/>
          <w:szCs w:val="24"/>
        </w:rPr>
        <w:t xml:space="preserve"> οι προτάσεις των δύο </w:t>
      </w:r>
      <w:r>
        <w:rPr>
          <w:rFonts w:eastAsia="Times New Roman" w:cs="Times New Roman"/>
          <w:szCs w:val="24"/>
        </w:rPr>
        <w:t>δ</w:t>
      </w:r>
      <w:r>
        <w:rPr>
          <w:rFonts w:eastAsia="Times New Roman" w:cs="Times New Roman"/>
          <w:szCs w:val="24"/>
        </w:rPr>
        <w:t xml:space="preserve">ημάρχων, του Δημάρχου Λήμνου κ. Μαρινάκη και της κ. </w:t>
      </w:r>
      <w:proofErr w:type="spellStart"/>
      <w:r>
        <w:rPr>
          <w:rFonts w:eastAsia="Times New Roman" w:cs="Times New Roman"/>
          <w:szCs w:val="24"/>
        </w:rPr>
        <w:t>Κακαλή</w:t>
      </w:r>
      <w:proofErr w:type="spellEnd"/>
      <w:r>
        <w:rPr>
          <w:rFonts w:eastAsia="Times New Roman" w:cs="Times New Roman"/>
          <w:szCs w:val="24"/>
        </w:rPr>
        <w:t>, της Δημάρχου του Αγίου Ευστρατίου για τη νέα σύμβαση</w:t>
      </w:r>
      <w:r>
        <w:rPr>
          <w:rFonts w:eastAsia="Times New Roman" w:cs="Times New Roman"/>
          <w:szCs w:val="24"/>
        </w:rPr>
        <w:t>,</w:t>
      </w:r>
      <w:r>
        <w:rPr>
          <w:rFonts w:eastAsia="Times New Roman" w:cs="Times New Roman"/>
          <w:szCs w:val="24"/>
        </w:rPr>
        <w:t xml:space="preserve"> την οποία θα υπογράψετε. </w:t>
      </w:r>
    </w:p>
    <w:p w14:paraId="5FAFA6D0"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είπα ότι υπάρχει μια βελτίωση τα τελευταία χρόνια. Θα </w:t>
      </w:r>
      <w:r>
        <w:rPr>
          <w:rFonts w:eastAsia="Times New Roman" w:cs="Times New Roman"/>
          <w:szCs w:val="24"/>
        </w:rPr>
        <w:t xml:space="preserve">συμφωνήσω κι εγώ μαζί σας ότι πράγματι, όπως είπα και στην αρχή, τόσο ο κ. Βαρβιτσιώτης όσο και ο κ. </w:t>
      </w:r>
      <w:proofErr w:type="spellStart"/>
      <w:r>
        <w:rPr>
          <w:rFonts w:eastAsia="Times New Roman" w:cs="Times New Roman"/>
          <w:szCs w:val="24"/>
        </w:rPr>
        <w:t>Δρίτσας</w:t>
      </w:r>
      <w:proofErr w:type="spellEnd"/>
      <w:r>
        <w:rPr>
          <w:rFonts w:eastAsia="Times New Roman" w:cs="Times New Roman"/>
          <w:szCs w:val="24"/>
        </w:rPr>
        <w:t>,</w:t>
      </w:r>
      <w:r>
        <w:rPr>
          <w:rFonts w:eastAsia="Times New Roman" w:cs="Times New Roman"/>
          <w:szCs w:val="24"/>
        </w:rPr>
        <w:t xml:space="preserve"> όσο κι εσείς σήμερα έχετε προβεί σε βελτιώσεις, πράγμα το οποίο δεν το αρνούμαστε. Απλώς</w:t>
      </w:r>
      <w:r>
        <w:rPr>
          <w:rFonts w:eastAsia="Times New Roman" w:cs="Times New Roman"/>
          <w:szCs w:val="24"/>
        </w:rPr>
        <w:t>,</w:t>
      </w:r>
      <w:r>
        <w:rPr>
          <w:rFonts w:eastAsia="Times New Roman" w:cs="Times New Roman"/>
          <w:szCs w:val="24"/>
        </w:rPr>
        <w:t xml:space="preserve"> θα ήθελα να λάβετε υπ</w:t>
      </w:r>
      <w:r>
        <w:rPr>
          <w:rFonts w:eastAsia="Times New Roman" w:cs="Times New Roman"/>
          <w:szCs w:val="24"/>
        </w:rPr>
        <w:t>όψη</w:t>
      </w:r>
      <w:r>
        <w:rPr>
          <w:rFonts w:eastAsia="Times New Roman" w:cs="Times New Roman"/>
          <w:szCs w:val="24"/>
        </w:rPr>
        <w:t xml:space="preserve"> αυτές τις προτάσεις των δύο </w:t>
      </w:r>
      <w:r>
        <w:rPr>
          <w:rFonts w:eastAsia="Times New Roman" w:cs="Times New Roman"/>
          <w:szCs w:val="24"/>
        </w:rPr>
        <w:t>δ</w:t>
      </w:r>
      <w:r>
        <w:rPr>
          <w:rFonts w:eastAsia="Times New Roman" w:cs="Times New Roman"/>
          <w:szCs w:val="24"/>
        </w:rPr>
        <w:t>ημ</w:t>
      </w:r>
      <w:r>
        <w:rPr>
          <w:rFonts w:eastAsia="Times New Roman" w:cs="Times New Roman"/>
          <w:szCs w:val="24"/>
        </w:rPr>
        <w:t>άρχων στη νέα σύμβαση, ούτως ώστε να βελτιωθούν έτι περαιτέρω τα δρομολόγια, ειδικά όσον αφορά το δρομολόγιο Λαυρίου-Αγίου Ευστρατίου και Λήμνου, γιατί έτσι ενισχύεται πάρα πολύ και το τουριστικό προϊόν, το οποίο έχει τόσ</w:t>
      </w:r>
      <w:r>
        <w:rPr>
          <w:rFonts w:eastAsia="Times New Roman" w:cs="Times New Roman"/>
          <w:szCs w:val="24"/>
        </w:rPr>
        <w:t>η</w:t>
      </w:r>
      <w:r>
        <w:rPr>
          <w:rFonts w:eastAsia="Times New Roman" w:cs="Times New Roman"/>
          <w:szCs w:val="24"/>
        </w:rPr>
        <w:t xml:space="preserve"> πολύ ανάγκη η χώρα. Πολύ περισσότ</w:t>
      </w:r>
      <w:r>
        <w:rPr>
          <w:rFonts w:eastAsia="Times New Roman" w:cs="Times New Roman"/>
          <w:szCs w:val="24"/>
        </w:rPr>
        <w:t>ερο</w:t>
      </w:r>
      <w:r>
        <w:rPr>
          <w:rFonts w:eastAsia="Times New Roman" w:cs="Times New Roman"/>
          <w:szCs w:val="24"/>
        </w:rPr>
        <w:t>,</w:t>
      </w:r>
      <w:r>
        <w:rPr>
          <w:rFonts w:eastAsia="Times New Roman" w:cs="Times New Roman"/>
          <w:szCs w:val="24"/>
        </w:rPr>
        <w:t xml:space="preserve"> που σήμερα η </w:t>
      </w:r>
      <w:r>
        <w:rPr>
          <w:rFonts w:eastAsia="Times New Roman" w:cs="Times New Roman"/>
          <w:szCs w:val="24"/>
        </w:rPr>
        <w:lastRenderedPageBreak/>
        <w:t>οικονομική κρίση μαστίζει τη χώρα και ειδικά</w:t>
      </w:r>
      <w:r>
        <w:rPr>
          <w:rFonts w:eastAsia="Times New Roman" w:cs="Times New Roman"/>
          <w:szCs w:val="24"/>
        </w:rPr>
        <w:t>,</w:t>
      </w:r>
      <w:r>
        <w:rPr>
          <w:rFonts w:eastAsia="Times New Roman" w:cs="Times New Roman"/>
          <w:szCs w:val="24"/>
        </w:rPr>
        <w:t xml:space="preserve"> πιο πολύ ακόμα το </w:t>
      </w:r>
      <w:r>
        <w:rPr>
          <w:rFonts w:eastAsia="Times New Roman" w:cs="Times New Roman"/>
          <w:szCs w:val="24"/>
        </w:rPr>
        <w:t>β</w:t>
      </w:r>
      <w:r>
        <w:rPr>
          <w:rFonts w:eastAsia="Times New Roman" w:cs="Times New Roman"/>
          <w:szCs w:val="24"/>
        </w:rPr>
        <w:t>όρειο Αιγαίο γενικώς</w:t>
      </w:r>
      <w:r>
        <w:rPr>
          <w:rFonts w:eastAsia="Times New Roman" w:cs="Times New Roman"/>
          <w:szCs w:val="24"/>
        </w:rPr>
        <w:t>,</w:t>
      </w:r>
      <w:r>
        <w:rPr>
          <w:rFonts w:eastAsia="Times New Roman" w:cs="Times New Roman"/>
          <w:szCs w:val="24"/>
        </w:rPr>
        <w:t xml:space="preserve"> λόγω του μεταναστευτικού, αλλά βεβαίως και λόγω της κατάργησης των μειωμένων συντελεστών ΦΠΑ</w:t>
      </w:r>
      <w:r>
        <w:rPr>
          <w:rFonts w:eastAsia="Times New Roman" w:cs="Times New Roman"/>
          <w:szCs w:val="24"/>
        </w:rPr>
        <w:t>,</w:t>
      </w:r>
      <w:r>
        <w:rPr>
          <w:rFonts w:eastAsia="Times New Roman" w:cs="Times New Roman"/>
          <w:szCs w:val="24"/>
        </w:rPr>
        <w:t xml:space="preserve"> που η παρούσα </w:t>
      </w:r>
      <w:r w:rsidRPr="0094038A">
        <w:rPr>
          <w:rFonts w:eastAsia="Times New Roman" w:cs="Times New Roman"/>
          <w:szCs w:val="24"/>
        </w:rPr>
        <w:t>Κυβέρνηση</w:t>
      </w:r>
      <w:r>
        <w:rPr>
          <w:rFonts w:eastAsia="Times New Roman" w:cs="Times New Roman"/>
          <w:szCs w:val="24"/>
        </w:rPr>
        <w:t xml:space="preserve"> έχει επιβάλει. </w:t>
      </w:r>
    </w:p>
    <w:p w14:paraId="5FAFA6D1"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Να σας θυμίσω για</w:t>
      </w:r>
      <w:r>
        <w:rPr>
          <w:rFonts w:eastAsia="Times New Roman" w:cs="Times New Roman"/>
          <w:szCs w:val="24"/>
        </w:rPr>
        <w:t xml:space="preserve"> το θέμα αυτό</w:t>
      </w:r>
      <w:r>
        <w:rPr>
          <w:rFonts w:eastAsia="Times New Roman" w:cs="Times New Roman"/>
          <w:szCs w:val="24"/>
        </w:rPr>
        <w:t xml:space="preserve"> -</w:t>
      </w:r>
      <w:r>
        <w:rPr>
          <w:rFonts w:eastAsia="Times New Roman" w:cs="Times New Roman"/>
          <w:szCs w:val="24"/>
        </w:rPr>
        <w:t>όταν ένα πλοίο αποσύρεται από τη γραμμή</w:t>
      </w:r>
      <w:r>
        <w:rPr>
          <w:rFonts w:eastAsia="Times New Roman" w:cs="Times New Roman"/>
          <w:szCs w:val="24"/>
        </w:rPr>
        <w:t>-</w:t>
      </w:r>
      <w:r>
        <w:rPr>
          <w:rFonts w:eastAsia="Times New Roman" w:cs="Times New Roman"/>
          <w:szCs w:val="24"/>
        </w:rPr>
        <w:t xml:space="preserve"> ότι τον Μάιο του 2015 ο Άγιος Ευστράτιος έμεινε χωρίς ακτοπλοϊκή σύνδεση με την ηπειρωτική χώρα για πάνω από έναν μήνα, γιατί το πλοίο αυτό</w:t>
      </w:r>
      <w:r>
        <w:rPr>
          <w:rFonts w:eastAsia="Times New Roman" w:cs="Times New Roman"/>
          <w:szCs w:val="24"/>
        </w:rPr>
        <w:t>,</w:t>
      </w:r>
      <w:r>
        <w:rPr>
          <w:rFonts w:eastAsia="Times New Roman" w:cs="Times New Roman"/>
          <w:szCs w:val="24"/>
        </w:rPr>
        <w:t xml:space="preserve"> που εκτελούσε το δρομολόγιο Λαύριο–Άγιος Ευστράτιος-Λήμνος-</w:t>
      </w:r>
      <w:r>
        <w:rPr>
          <w:rFonts w:eastAsia="Times New Roman" w:cs="Times New Roman"/>
          <w:szCs w:val="24"/>
        </w:rPr>
        <w:t>Καβάλα είχε ακινητοποιηθεί</w:t>
      </w:r>
      <w:r>
        <w:rPr>
          <w:rFonts w:eastAsia="Times New Roman" w:cs="Times New Roman"/>
          <w:szCs w:val="24"/>
        </w:rPr>
        <w:t>,</w:t>
      </w:r>
      <w:r>
        <w:rPr>
          <w:rFonts w:eastAsia="Times New Roman" w:cs="Times New Roman"/>
          <w:szCs w:val="24"/>
        </w:rPr>
        <w:t xml:space="preserve"> λόγω επίσχεσης εργασίας. Τότε ο κ. </w:t>
      </w:r>
      <w:proofErr w:type="spellStart"/>
      <w:r>
        <w:rPr>
          <w:rFonts w:eastAsia="Times New Roman" w:cs="Times New Roman"/>
          <w:szCs w:val="24"/>
        </w:rPr>
        <w:t>Δρίτσας</w:t>
      </w:r>
      <w:proofErr w:type="spellEnd"/>
      <w:r>
        <w:rPr>
          <w:rFonts w:eastAsia="Times New Roman" w:cs="Times New Roman"/>
          <w:szCs w:val="24"/>
        </w:rPr>
        <w:t xml:space="preserve"> έκανε, βέβαια, προσπάθειες, αλλά αδυνατούσε να βρει λύση, ώστε να τοποθετηθεί άλλο πλοίο. </w:t>
      </w:r>
    </w:p>
    <w:p w14:paraId="5FAFA6D2"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Η παράκληση, λοιπόν, είναι να υποχρεώνεται στη νέα σύμβαση η ναυτιλιακή εταιρεία -όπως συγχωνε</w:t>
      </w:r>
      <w:r>
        <w:rPr>
          <w:rFonts w:eastAsia="Times New Roman" w:cs="Times New Roman"/>
          <w:szCs w:val="24"/>
        </w:rPr>
        <w:t xml:space="preserve">ύτηκε τώρα, που είναι κολοσσός- να αντικαθιστά το πλοίο αυτό, όταν τίθεται σε ακινησία. Αυτό είναι το αίτημά μας και θα ήθελα να το δείτε με προσοχή. </w:t>
      </w:r>
    </w:p>
    <w:p w14:paraId="5FAFA6D3" w14:textId="77777777" w:rsidR="009273CD" w:rsidRDefault="00AB5CAC">
      <w:pPr>
        <w:spacing w:line="600" w:lineRule="auto"/>
        <w:ind w:firstLine="720"/>
        <w:jc w:val="both"/>
        <w:rPr>
          <w:rFonts w:eastAsia="Times New Roman" w:cs="Times New Roman"/>
          <w:szCs w:val="24"/>
        </w:rPr>
      </w:pPr>
      <w:r w:rsidRPr="00980B0A">
        <w:rPr>
          <w:rFonts w:eastAsia="Times New Roman" w:cs="Times New Roman"/>
          <w:b/>
          <w:szCs w:val="24"/>
        </w:rPr>
        <w:lastRenderedPageBreak/>
        <w:t>ΠΡΟΕΔΡΕΥΟΥΣΑ (Αναστασία Χριστοδουλοπούλου):</w:t>
      </w:r>
      <w:r w:rsidRPr="00980B0A">
        <w:rPr>
          <w:rFonts w:eastAsia="Times New Roman" w:cs="Times New Roman"/>
          <w:szCs w:val="24"/>
        </w:rPr>
        <w:t xml:space="preserve"> </w:t>
      </w:r>
      <w:r>
        <w:rPr>
          <w:rFonts w:eastAsia="Times New Roman" w:cs="Times New Roman"/>
          <w:szCs w:val="24"/>
        </w:rPr>
        <w:t xml:space="preserve">Τον λόγο έχει </w:t>
      </w:r>
      <w:r w:rsidRPr="006E7E45">
        <w:rPr>
          <w:rFonts w:eastAsia="Times New Roman" w:cs="Times New Roman"/>
          <w:szCs w:val="24"/>
        </w:rPr>
        <w:t>Υπουργός Ναυτιλίας και Νησιωτικής Πολιτικής</w:t>
      </w:r>
      <w:r>
        <w:rPr>
          <w:rFonts w:eastAsia="Times New Roman" w:cs="Times New Roman"/>
          <w:szCs w:val="24"/>
        </w:rPr>
        <w:t xml:space="preserve"> κ. </w:t>
      </w:r>
      <w:r>
        <w:rPr>
          <w:rFonts w:eastAsia="Times New Roman" w:cs="Times New Roman"/>
          <w:szCs w:val="24"/>
        </w:rPr>
        <w:t xml:space="preserve">Παναγιώτης </w:t>
      </w:r>
      <w:proofErr w:type="spellStart"/>
      <w:r>
        <w:rPr>
          <w:rFonts w:eastAsia="Times New Roman" w:cs="Times New Roman"/>
          <w:szCs w:val="24"/>
        </w:rPr>
        <w:t>Κουρουμπλής</w:t>
      </w:r>
      <w:proofErr w:type="spellEnd"/>
      <w:r>
        <w:rPr>
          <w:rFonts w:eastAsia="Times New Roman" w:cs="Times New Roman"/>
          <w:szCs w:val="24"/>
        </w:rPr>
        <w:t xml:space="preserve">. </w:t>
      </w:r>
    </w:p>
    <w:p w14:paraId="5FAFA6D4" w14:textId="77777777" w:rsidR="009273CD" w:rsidRDefault="00AB5CAC">
      <w:pPr>
        <w:spacing w:line="600" w:lineRule="auto"/>
        <w:ind w:firstLine="720"/>
        <w:jc w:val="both"/>
        <w:rPr>
          <w:rFonts w:eastAsia="Times New Roman" w:cs="Times New Roman"/>
          <w:szCs w:val="24"/>
        </w:rPr>
      </w:pPr>
      <w:r w:rsidRPr="00390A8A">
        <w:rPr>
          <w:rFonts w:eastAsia="Times New Roman" w:cs="Times New Roman"/>
          <w:b/>
          <w:szCs w:val="24"/>
        </w:rPr>
        <w:t>ΠΑΝΑΓΙΩΤΗΣ ΚΟΥΡΟΥΜΠΛΗΣ (Υπουργός Ναυτιλίας και Νησιωτικής Πολιτικής):</w:t>
      </w:r>
      <w:r w:rsidRPr="00390A8A">
        <w:rPr>
          <w:rFonts w:eastAsia="Times New Roman" w:cs="Times New Roman"/>
          <w:szCs w:val="24"/>
        </w:rPr>
        <w:t xml:space="preserve"> </w:t>
      </w:r>
      <w:r>
        <w:rPr>
          <w:rFonts w:eastAsia="Times New Roman" w:cs="Times New Roman"/>
          <w:szCs w:val="24"/>
        </w:rPr>
        <w:t>Κυρία Πρόεδρε, πράγματι η επισήμανση που γίνεται από τον αγαπητό συνάδελφο είναι σωστή και χρήσιμη. Τα τελευταία χρόνια</w:t>
      </w:r>
      <w:r>
        <w:rPr>
          <w:rFonts w:eastAsia="Times New Roman" w:cs="Times New Roman"/>
          <w:szCs w:val="24"/>
        </w:rPr>
        <w:t>,</w:t>
      </w:r>
      <w:r>
        <w:rPr>
          <w:rFonts w:eastAsia="Times New Roman" w:cs="Times New Roman"/>
          <w:szCs w:val="24"/>
        </w:rPr>
        <w:t xml:space="preserve"> υπάρχει ένα καθεστώς από την ισχύουσα νομοθεσία</w:t>
      </w:r>
      <w:r>
        <w:rPr>
          <w:rFonts w:eastAsia="Times New Roman" w:cs="Times New Roman"/>
          <w:szCs w:val="24"/>
        </w:rPr>
        <w:t>,</w:t>
      </w:r>
      <w:r>
        <w:rPr>
          <w:rFonts w:eastAsia="Times New Roman" w:cs="Times New Roman"/>
          <w:szCs w:val="24"/>
        </w:rPr>
        <w:t xml:space="preserve"> που δεν επιτρέπει την αλλαγή του πλοίου, όταν υπάρχει πλοίο σε ακινησία. Λοιπόν, πρέπει να αλλάξει. Πράγματι</w:t>
      </w:r>
      <w:r>
        <w:rPr>
          <w:rFonts w:eastAsia="Times New Roman" w:cs="Times New Roman"/>
          <w:szCs w:val="24"/>
        </w:rPr>
        <w:t>,</w:t>
      </w:r>
      <w:r>
        <w:rPr>
          <w:rFonts w:eastAsia="Times New Roman" w:cs="Times New Roman"/>
          <w:szCs w:val="24"/>
        </w:rPr>
        <w:t xml:space="preserve"> πρέπει να αλλάξει αυτό</w:t>
      </w:r>
      <w:r w:rsidRPr="006E7E45">
        <w:rPr>
          <w:rFonts w:eastAsia="Times New Roman" w:cs="Times New Roman"/>
          <w:szCs w:val="24"/>
        </w:rPr>
        <w:t xml:space="preserve"> </w:t>
      </w:r>
      <w:r>
        <w:rPr>
          <w:rFonts w:eastAsia="Times New Roman" w:cs="Times New Roman"/>
          <w:szCs w:val="24"/>
        </w:rPr>
        <w:t>το καθεστώς</w:t>
      </w:r>
      <w:r>
        <w:rPr>
          <w:rFonts w:eastAsia="Times New Roman" w:cs="Times New Roman"/>
          <w:szCs w:val="24"/>
        </w:rPr>
        <w:t>,</w:t>
      </w:r>
      <w:r>
        <w:rPr>
          <w:rFonts w:eastAsia="Times New Roman" w:cs="Times New Roman"/>
          <w:szCs w:val="24"/>
        </w:rPr>
        <w:t xml:space="preserve"> που επισήμανε ο κ. Αθανασίου. </w:t>
      </w:r>
    </w:p>
    <w:p w14:paraId="5FAFA6D5"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Το λαμβάνουμε πολύ σοβαρά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γιατί και εμάς μας έχει απασχολήσει. Και προσωπικά</w:t>
      </w:r>
      <w:r>
        <w:rPr>
          <w:rFonts w:eastAsia="Times New Roman" w:cs="Times New Roman"/>
          <w:szCs w:val="24"/>
        </w:rPr>
        <w:t>,</w:t>
      </w:r>
      <w:r>
        <w:rPr>
          <w:rFonts w:eastAsia="Times New Roman" w:cs="Times New Roman"/>
          <w:szCs w:val="24"/>
        </w:rPr>
        <w:t xml:space="preserve"> είχα ερωτηματικά στη συζήτηση με τις </w:t>
      </w:r>
      <w:r>
        <w:rPr>
          <w:rFonts w:eastAsia="Times New Roman" w:cs="Times New Roman"/>
          <w:szCs w:val="24"/>
        </w:rPr>
        <w:t>υ</w:t>
      </w:r>
      <w:r>
        <w:rPr>
          <w:rFonts w:eastAsia="Times New Roman" w:cs="Times New Roman"/>
          <w:szCs w:val="24"/>
        </w:rPr>
        <w:t xml:space="preserve">πηρεσίες. Γιατί δηλαδή πρέπει να υπάρχει κενό, όταν υπάρχει ακινησία; Θα πρέπει να υπάρχει αντικατάσταση. </w:t>
      </w:r>
      <w:r>
        <w:rPr>
          <w:rFonts w:eastAsia="Times New Roman" w:cs="Times New Roman"/>
          <w:szCs w:val="24"/>
        </w:rPr>
        <w:t>Σ</w:t>
      </w:r>
      <w:r>
        <w:rPr>
          <w:rFonts w:eastAsia="Times New Roman" w:cs="Times New Roman"/>
          <w:szCs w:val="24"/>
        </w:rPr>
        <w:t xml:space="preserve">ας διαβεβαιώνω ότι θα φέρω διάταξη στη Βουλή, κύριε </w:t>
      </w:r>
      <w:r>
        <w:rPr>
          <w:rFonts w:eastAsia="Times New Roman" w:cs="Times New Roman"/>
          <w:szCs w:val="24"/>
        </w:rPr>
        <w:t xml:space="preserve">Αθανασίου για να λύσουμε αυτό το ζήτημα. </w:t>
      </w:r>
    </w:p>
    <w:p w14:paraId="5FAFA6D6"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lastRenderedPageBreak/>
        <w:t>Τώρα, θέλω επίσης με την ευκαιρία αυτή, κυρία Πρόεδρε, να πω στο Σώμα ότι</w:t>
      </w:r>
      <w:r>
        <w:rPr>
          <w:rFonts w:eastAsia="Times New Roman" w:cs="Times New Roman"/>
          <w:szCs w:val="24"/>
        </w:rPr>
        <w:t>,</w:t>
      </w:r>
      <w:r>
        <w:rPr>
          <w:rFonts w:eastAsia="Times New Roman" w:cs="Times New Roman"/>
          <w:szCs w:val="24"/>
        </w:rPr>
        <w:t xml:space="preserve"> έπειτα από απόφαση του Πρωθυπουργού, όταν επισκέφθηκε τη Νήσο Νίσυρο και τη δέσμευση, επιτέλους, έπειτα από σαράντα χρόνια να ψηφίσει η Βου</w:t>
      </w:r>
      <w:r>
        <w:rPr>
          <w:rFonts w:eastAsia="Times New Roman" w:cs="Times New Roman"/>
          <w:szCs w:val="24"/>
        </w:rPr>
        <w:t xml:space="preserve">λή των Ελλήνων το περίφημο μεταφορικό ισοδύναμο, αυτό είναι μία πραγματικότητα. Την ερχόμενη εβδομάδα πιστεύω ότι η Βουλή των Ελλήνων, επιτέλους, θα συνέλθει και θα συζητήσει το νομοσχέδιο αυτό. </w:t>
      </w:r>
    </w:p>
    <w:p w14:paraId="5FAFA6D7" w14:textId="77777777" w:rsidR="009273CD" w:rsidRDefault="00AB5CAC">
      <w:pPr>
        <w:spacing w:line="600" w:lineRule="auto"/>
        <w:ind w:firstLine="720"/>
        <w:jc w:val="both"/>
        <w:rPr>
          <w:rFonts w:eastAsia="Times New Roman"/>
          <w:szCs w:val="24"/>
        </w:rPr>
      </w:pPr>
      <w:r>
        <w:rPr>
          <w:rFonts w:eastAsia="Times New Roman"/>
          <w:szCs w:val="24"/>
        </w:rPr>
        <w:t xml:space="preserve">Είμαι βέβαιος ότι μέσα από έναν γόνιμο διάλογο -γιατί, όπως </w:t>
      </w:r>
      <w:r>
        <w:rPr>
          <w:rFonts w:eastAsia="Times New Roman"/>
          <w:szCs w:val="24"/>
        </w:rPr>
        <w:t>είπα στην αρχή, πιστεύω ότι το Αιγαίο είναι μία υπόθεση</w:t>
      </w:r>
      <w:r>
        <w:rPr>
          <w:rFonts w:eastAsia="Times New Roman"/>
          <w:szCs w:val="24"/>
        </w:rPr>
        <w:t>,</w:t>
      </w:r>
      <w:r>
        <w:rPr>
          <w:rFonts w:eastAsia="Times New Roman"/>
          <w:szCs w:val="24"/>
        </w:rPr>
        <w:t xml:space="preserve"> που όλους μας ενδιαφέρει κι έχουμε όλοι το ίδιο ενδιαφέρον και την ίδια αγωνία να κάνουμε ό,τι το καλύτερο</w:t>
      </w:r>
      <w:r>
        <w:rPr>
          <w:rFonts w:eastAsia="Times New Roman"/>
          <w:szCs w:val="24"/>
        </w:rPr>
        <w:t>,</w:t>
      </w:r>
      <w:r>
        <w:rPr>
          <w:rFonts w:eastAsia="Times New Roman"/>
          <w:szCs w:val="24"/>
        </w:rPr>
        <w:t xml:space="preserve"> για να υπάρχει ισοπολιτεία, να αισθάνεται ο πολίτης αυτών των νησιών ότι υπάρχει αυτό το εν</w:t>
      </w:r>
      <w:r>
        <w:rPr>
          <w:rFonts w:eastAsia="Times New Roman"/>
          <w:szCs w:val="24"/>
        </w:rPr>
        <w:t>διαφέρον της ελληνικής πολιτείας- και σε ένα τέτοιο πνεύμα και επίπεδο συνεργασίας, πραγματικά</w:t>
      </w:r>
      <w:r>
        <w:rPr>
          <w:rFonts w:eastAsia="Times New Roman"/>
          <w:szCs w:val="24"/>
        </w:rPr>
        <w:t>,</w:t>
      </w:r>
      <w:r>
        <w:rPr>
          <w:rFonts w:eastAsia="Times New Roman"/>
          <w:szCs w:val="24"/>
        </w:rPr>
        <w:t xml:space="preserve"> με τη συνεισφορά της κάθε πλευράς, θα μπορούμε να βελτιώσουμε ακόμα περισσότερο και θα κάνουμε το μεταφορικό ισοδύναμο πιο λειτουργική διαδικασία</w:t>
      </w:r>
      <w:r>
        <w:rPr>
          <w:rFonts w:eastAsia="Times New Roman"/>
          <w:szCs w:val="24"/>
        </w:rPr>
        <w:t>,</w:t>
      </w:r>
      <w:r>
        <w:rPr>
          <w:rFonts w:eastAsia="Times New Roman"/>
          <w:szCs w:val="24"/>
        </w:rPr>
        <w:t xml:space="preserve"> προς όφελος τ</w:t>
      </w:r>
      <w:r>
        <w:rPr>
          <w:rFonts w:eastAsia="Times New Roman"/>
          <w:szCs w:val="24"/>
        </w:rPr>
        <w:t xml:space="preserve">ων νησιωτών μας. </w:t>
      </w:r>
    </w:p>
    <w:p w14:paraId="5FAFA6D8" w14:textId="77777777" w:rsidR="009273CD" w:rsidRDefault="00AB5CAC">
      <w:pPr>
        <w:spacing w:line="600" w:lineRule="auto"/>
        <w:ind w:firstLine="720"/>
        <w:jc w:val="both"/>
        <w:rPr>
          <w:rFonts w:eastAsia="Times New Roman"/>
          <w:szCs w:val="24"/>
        </w:rPr>
      </w:pPr>
      <w:r>
        <w:rPr>
          <w:rFonts w:eastAsia="Times New Roman"/>
          <w:szCs w:val="24"/>
        </w:rPr>
        <w:lastRenderedPageBreak/>
        <w:t>Έρχεται την ερχόμενη εβδομάδα αυτή η υπόθεση του μεταφορικού ισοδυνάμου</w:t>
      </w:r>
      <w:r>
        <w:rPr>
          <w:rFonts w:eastAsia="Times New Roman"/>
          <w:szCs w:val="24"/>
        </w:rPr>
        <w:t>,</w:t>
      </w:r>
      <w:r>
        <w:rPr>
          <w:rFonts w:eastAsia="Times New Roman"/>
          <w:szCs w:val="24"/>
        </w:rPr>
        <w:t xml:space="preserve"> που θα είναι άλλη μία συμβολή, ουσιαστική όμως, στο να μειώσουμε το αίσθημα του ελλείματος ισοπολιτείας</w:t>
      </w:r>
      <w:r>
        <w:rPr>
          <w:rFonts w:eastAsia="Times New Roman"/>
          <w:szCs w:val="24"/>
        </w:rPr>
        <w:t>,</w:t>
      </w:r>
      <w:r>
        <w:rPr>
          <w:rFonts w:eastAsia="Times New Roman"/>
          <w:szCs w:val="24"/>
        </w:rPr>
        <w:t xml:space="preserve"> που αισθάνονται οι κάτοικοι </w:t>
      </w:r>
      <w:r>
        <w:rPr>
          <w:rFonts w:eastAsia="Times New Roman"/>
          <w:szCs w:val="24"/>
        </w:rPr>
        <w:t>των νησιών σ</w:t>
      </w:r>
      <w:r>
        <w:rPr>
          <w:rFonts w:eastAsia="Times New Roman"/>
          <w:szCs w:val="24"/>
        </w:rPr>
        <w:t xml:space="preserve">το Αιγαίο. </w:t>
      </w:r>
    </w:p>
    <w:p w14:paraId="5FAFA6D9" w14:textId="77777777" w:rsidR="009273CD" w:rsidRDefault="00AB5CAC">
      <w:pPr>
        <w:spacing w:line="600" w:lineRule="auto"/>
        <w:ind w:firstLine="720"/>
        <w:jc w:val="both"/>
        <w:rPr>
          <w:rFonts w:eastAsia="Times New Roman"/>
          <w:szCs w:val="24"/>
        </w:rPr>
      </w:pPr>
      <w:r>
        <w:rPr>
          <w:rFonts w:eastAsia="Times New Roman"/>
          <w:szCs w:val="24"/>
        </w:rPr>
        <w:t>Ευχαριστ</w:t>
      </w:r>
      <w:r>
        <w:rPr>
          <w:rFonts w:eastAsia="Times New Roman"/>
          <w:szCs w:val="24"/>
        </w:rPr>
        <w:t xml:space="preserve">ώ.   </w:t>
      </w:r>
    </w:p>
    <w:p w14:paraId="5FAFA6DA" w14:textId="77777777" w:rsidR="009273CD" w:rsidRDefault="00AB5CAC">
      <w:pPr>
        <w:spacing w:line="600" w:lineRule="auto"/>
        <w:ind w:firstLine="720"/>
        <w:jc w:val="both"/>
        <w:rPr>
          <w:rFonts w:eastAsia="Times New Roman"/>
          <w:szCs w:val="24"/>
        </w:rPr>
      </w:pPr>
      <w:r w:rsidRPr="00A4074C">
        <w:rPr>
          <w:rFonts w:eastAsia="Times New Roman"/>
          <w:b/>
          <w:szCs w:val="24"/>
        </w:rPr>
        <w:t xml:space="preserve">ΠΡΟΕΔΡΕΥΟΥΣΑ (Αναστασία Χριστοδουλοπούλου): </w:t>
      </w:r>
      <w:r>
        <w:rPr>
          <w:rFonts w:eastAsia="Times New Roman"/>
          <w:szCs w:val="24"/>
        </w:rPr>
        <w:t>Ευχαριστούμε.</w:t>
      </w:r>
    </w:p>
    <w:p w14:paraId="5FAFA6DB" w14:textId="77777777" w:rsidR="009273CD" w:rsidRDefault="00AB5CAC">
      <w:pPr>
        <w:spacing w:line="600" w:lineRule="auto"/>
        <w:ind w:firstLine="720"/>
        <w:jc w:val="both"/>
        <w:rPr>
          <w:rFonts w:eastAsia="Times New Roman"/>
          <w:szCs w:val="24"/>
        </w:rPr>
      </w:pPr>
      <w:r>
        <w:rPr>
          <w:rFonts w:eastAsia="Times New Roman"/>
          <w:szCs w:val="24"/>
        </w:rPr>
        <w:t>Προχωράμε στην επόμενη ερώτηση που θα απαντήσει ο Υπουργός Ναυτιλίας</w:t>
      </w:r>
      <w:r>
        <w:rPr>
          <w:rFonts w:eastAsia="Times New Roman"/>
          <w:szCs w:val="24"/>
        </w:rPr>
        <w:t xml:space="preserve">, η οποία είναι </w:t>
      </w:r>
      <w:r w:rsidRPr="00DF5004">
        <w:rPr>
          <w:rFonts w:eastAsia="Times New Roman"/>
          <w:szCs w:val="24"/>
        </w:rPr>
        <w:t>η ένατη με αριθμό 1674/21-5-2018 επίκαιρη ερώτηση δεύτερου κύκλου του Βουλευτή Λασιθίου της Νέας Δημοκρατίας</w:t>
      </w:r>
      <w:r w:rsidRPr="00DF5004">
        <w:rPr>
          <w:rFonts w:eastAsia="Times New Roman"/>
          <w:szCs w:val="24"/>
        </w:rPr>
        <w:t xml:space="preserve"> κ. </w:t>
      </w:r>
      <w:r w:rsidRPr="00DF5004">
        <w:rPr>
          <w:rFonts w:eastAsia="Times New Roman"/>
          <w:bCs/>
          <w:szCs w:val="24"/>
        </w:rPr>
        <w:t xml:space="preserve">Ιωάννη </w:t>
      </w:r>
      <w:proofErr w:type="spellStart"/>
      <w:r w:rsidRPr="00DF5004">
        <w:rPr>
          <w:rFonts w:eastAsia="Times New Roman"/>
          <w:bCs/>
          <w:szCs w:val="24"/>
        </w:rPr>
        <w:t>Πλακιωτάκη</w:t>
      </w:r>
      <w:proofErr w:type="spellEnd"/>
      <w:r w:rsidRPr="00DF5004">
        <w:rPr>
          <w:rFonts w:eastAsia="Times New Roman"/>
          <w:bCs/>
          <w:szCs w:val="24"/>
        </w:rPr>
        <w:t xml:space="preserve"> </w:t>
      </w:r>
      <w:r w:rsidRPr="00DF5004">
        <w:rPr>
          <w:rFonts w:eastAsia="Times New Roman"/>
          <w:szCs w:val="24"/>
        </w:rPr>
        <w:t xml:space="preserve">προς τον Υπουργό </w:t>
      </w:r>
      <w:r w:rsidRPr="00DF5004">
        <w:rPr>
          <w:rFonts w:eastAsia="Times New Roman"/>
          <w:bCs/>
          <w:szCs w:val="24"/>
        </w:rPr>
        <w:t>Ναυτιλίας και Νησιωτικής Πολιτικής,</w:t>
      </w:r>
      <w:r w:rsidRPr="00DF5004">
        <w:rPr>
          <w:rFonts w:eastAsia="Times New Roman"/>
          <w:szCs w:val="24"/>
        </w:rPr>
        <w:t xml:space="preserve"> με θέμα: «Αξιοποίηση Χρηματοδοτήσεων από Ταμεί</w:t>
      </w:r>
      <w:r>
        <w:rPr>
          <w:rFonts w:eastAsia="Times New Roman"/>
          <w:szCs w:val="24"/>
        </w:rPr>
        <w:t>α</w:t>
      </w:r>
      <w:r w:rsidRPr="00DF5004">
        <w:rPr>
          <w:rFonts w:eastAsia="Times New Roman"/>
          <w:szCs w:val="24"/>
        </w:rPr>
        <w:t xml:space="preserve"> Ε</w:t>
      </w:r>
      <w:r>
        <w:rPr>
          <w:rFonts w:eastAsia="Times New Roman"/>
          <w:szCs w:val="24"/>
        </w:rPr>
        <w:t>υρωπαϊκής Ένωσης</w:t>
      </w:r>
      <w:r w:rsidRPr="00DF5004">
        <w:rPr>
          <w:rFonts w:eastAsia="Times New Roman"/>
          <w:szCs w:val="24"/>
        </w:rPr>
        <w:t xml:space="preserve"> για την προμήθεια νέων</w:t>
      </w:r>
      <w:r>
        <w:rPr>
          <w:rFonts w:eastAsia="Times New Roman"/>
          <w:szCs w:val="24"/>
        </w:rPr>
        <w:t xml:space="preserve"> σκαφών του Λιμενικού Σώματος-</w:t>
      </w:r>
      <w:r w:rsidRPr="00DF5004">
        <w:rPr>
          <w:rFonts w:eastAsia="Times New Roman"/>
          <w:szCs w:val="24"/>
        </w:rPr>
        <w:t xml:space="preserve">Ελληνικής Ακτοφυλακής για την ενίσχυση της επιτήρησης των </w:t>
      </w:r>
      <w:r w:rsidRPr="00DF5004">
        <w:rPr>
          <w:rFonts w:eastAsia="Times New Roman"/>
          <w:szCs w:val="24"/>
        </w:rPr>
        <w:t>θαλασσίων συνόρων, την αποτελεσματική έρευνα και διάσωση και την καταπολέμηση του εγκλήματος στη θάλασσα».</w:t>
      </w:r>
    </w:p>
    <w:p w14:paraId="5FAFA6DC" w14:textId="77777777" w:rsidR="009273CD" w:rsidRDefault="00AB5CAC">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Πλακιωτάκη</w:t>
      </w:r>
      <w:proofErr w:type="spellEnd"/>
      <w:r>
        <w:rPr>
          <w:rFonts w:eastAsia="Times New Roman"/>
          <w:szCs w:val="24"/>
        </w:rPr>
        <w:t xml:space="preserve">, έχετε τον λόγο για δύο λεπτά. </w:t>
      </w:r>
    </w:p>
    <w:p w14:paraId="5FAFA6DD" w14:textId="77777777" w:rsidR="009273CD" w:rsidRDefault="00AB5CAC">
      <w:pPr>
        <w:spacing w:line="600" w:lineRule="auto"/>
        <w:ind w:firstLine="720"/>
        <w:jc w:val="both"/>
        <w:rPr>
          <w:rFonts w:eastAsia="Times New Roman"/>
          <w:szCs w:val="24"/>
        </w:rPr>
      </w:pPr>
      <w:r w:rsidRPr="00A4074C">
        <w:rPr>
          <w:rFonts w:eastAsia="Times New Roman"/>
          <w:b/>
          <w:szCs w:val="24"/>
        </w:rPr>
        <w:lastRenderedPageBreak/>
        <w:t xml:space="preserve">ΙΩΑΝΝΗΣ ΠΛΑΚΙΩΤΑΚΗΣ: </w:t>
      </w:r>
      <w:r>
        <w:rPr>
          <w:rFonts w:eastAsia="Times New Roman"/>
          <w:szCs w:val="24"/>
        </w:rPr>
        <w:t>Ευχαριστώ πολύ, κυρία Πρόεδρε.</w:t>
      </w:r>
    </w:p>
    <w:p w14:paraId="5FAFA6DE" w14:textId="77777777" w:rsidR="009273CD" w:rsidRDefault="00AB5CAC">
      <w:pPr>
        <w:spacing w:line="600" w:lineRule="auto"/>
        <w:ind w:firstLine="720"/>
        <w:jc w:val="both"/>
        <w:rPr>
          <w:rFonts w:eastAsia="Times New Roman"/>
          <w:szCs w:val="24"/>
        </w:rPr>
      </w:pPr>
      <w:r>
        <w:rPr>
          <w:rFonts w:eastAsia="Times New Roman"/>
          <w:szCs w:val="24"/>
        </w:rPr>
        <w:t xml:space="preserve">Κύριε Υπουργέ, με το άρθρο 52, του ν.4504/2017, </w:t>
      </w:r>
      <w:r>
        <w:rPr>
          <w:rFonts w:eastAsia="Times New Roman"/>
          <w:szCs w:val="24"/>
        </w:rPr>
        <w:t>για τη δομή δυνάμεων και τον εξοπλισμό σε μέσα του Λιμενικού Σώματος, αποφασίζει πλέον το ΚΥΣΕΑ, σύμφωνα</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με εισήγηση του αρμοδίου Υπουργού Ναυτιλίας και Νησιωτικής Πολιτικής.</w:t>
      </w:r>
    </w:p>
    <w:p w14:paraId="5FAFA6DF" w14:textId="77777777" w:rsidR="009273CD" w:rsidRDefault="00AB5CAC">
      <w:pPr>
        <w:spacing w:line="600" w:lineRule="auto"/>
        <w:ind w:firstLine="720"/>
        <w:jc w:val="both"/>
        <w:rPr>
          <w:rFonts w:eastAsia="Times New Roman"/>
          <w:szCs w:val="24"/>
        </w:rPr>
      </w:pPr>
      <w:r>
        <w:rPr>
          <w:rFonts w:eastAsia="Times New Roman"/>
          <w:szCs w:val="24"/>
        </w:rPr>
        <w:t>Με αυτή τη νομοθετική σας πρωτοβουλία</w:t>
      </w:r>
      <w:r>
        <w:rPr>
          <w:rFonts w:eastAsia="Times New Roman"/>
          <w:szCs w:val="24"/>
        </w:rPr>
        <w:t>,</w:t>
      </w:r>
      <w:r>
        <w:rPr>
          <w:rFonts w:eastAsia="Times New Roman"/>
          <w:szCs w:val="24"/>
        </w:rPr>
        <w:t xml:space="preserve"> πιστεύαμε κι εμείς ότι αναγνωρίζε</w:t>
      </w:r>
      <w:r>
        <w:rPr>
          <w:rFonts w:eastAsia="Times New Roman"/>
          <w:szCs w:val="24"/>
        </w:rPr>
        <w:t>ται πλέον ο επιχειρησιακός, κυρίως, ρόλος του Λιμενικού Σώματος στη διαφύλαξη και προάσπιση των εθνικών και κυριαρχικών δικαιωμάτων της χώρας μας, των θαλασσίων συνόρων, την έρευνα και διάσωση, την πρόληψη της εγκληματικότητα στη θάλασσα. Άρα, είσαστε σε μ</w:t>
      </w:r>
      <w:r>
        <w:rPr>
          <w:rFonts w:eastAsia="Times New Roman"/>
          <w:szCs w:val="24"/>
        </w:rPr>
        <w:t>ία διαδικασία</w:t>
      </w:r>
      <w:r>
        <w:rPr>
          <w:rFonts w:eastAsia="Times New Roman"/>
          <w:szCs w:val="24"/>
        </w:rPr>
        <w:t xml:space="preserve"> -</w:t>
      </w:r>
      <w:r>
        <w:rPr>
          <w:rFonts w:eastAsia="Times New Roman"/>
          <w:szCs w:val="24"/>
        </w:rPr>
        <w:t>αργά βέβαια</w:t>
      </w:r>
      <w:r>
        <w:rPr>
          <w:rFonts w:eastAsia="Times New Roman"/>
          <w:szCs w:val="24"/>
        </w:rPr>
        <w:t xml:space="preserve">- </w:t>
      </w:r>
      <w:r>
        <w:rPr>
          <w:rFonts w:eastAsia="Times New Roman"/>
          <w:szCs w:val="24"/>
        </w:rPr>
        <w:t xml:space="preserve">αλλά τουλάχιστον με στοιχειώδη τρόπο, να ενισχύσετε το Λιμενικό Σώμα με προσωπικό και με μέσα. </w:t>
      </w:r>
    </w:p>
    <w:p w14:paraId="5FAFA6E0" w14:textId="77777777" w:rsidR="009273CD" w:rsidRDefault="00AB5CAC">
      <w:pPr>
        <w:spacing w:line="600" w:lineRule="auto"/>
        <w:ind w:firstLine="720"/>
        <w:jc w:val="both"/>
        <w:rPr>
          <w:rFonts w:eastAsia="Times New Roman"/>
          <w:szCs w:val="24"/>
        </w:rPr>
      </w:pPr>
      <w:r>
        <w:rPr>
          <w:rFonts w:eastAsia="Times New Roman"/>
          <w:szCs w:val="24"/>
        </w:rPr>
        <w:t>Κι όλα αυτά, κύριε Υπουργέ, γίνονται σε μία περίοδο</w:t>
      </w:r>
      <w:r>
        <w:rPr>
          <w:rFonts w:eastAsia="Times New Roman"/>
          <w:szCs w:val="24"/>
        </w:rPr>
        <w:t>,</w:t>
      </w:r>
      <w:r>
        <w:rPr>
          <w:rFonts w:eastAsia="Times New Roman"/>
          <w:szCs w:val="24"/>
        </w:rPr>
        <w:t xml:space="preserve"> όπου γνωρίζετ</w:t>
      </w:r>
      <w:r>
        <w:rPr>
          <w:rFonts w:eastAsia="Times New Roman"/>
          <w:szCs w:val="24"/>
        </w:rPr>
        <w:t>ε</w:t>
      </w:r>
      <w:r>
        <w:rPr>
          <w:rFonts w:eastAsia="Times New Roman"/>
          <w:szCs w:val="24"/>
        </w:rPr>
        <w:t xml:space="preserve"> πολύ καλά ότι υπάρχει αύξηση των μεταναστευτικών ροών. Ο παριστά</w:t>
      </w:r>
      <w:r>
        <w:rPr>
          <w:rFonts w:eastAsia="Times New Roman"/>
          <w:szCs w:val="24"/>
        </w:rPr>
        <w:t>μενος Υπουργός</w:t>
      </w:r>
      <w:r>
        <w:rPr>
          <w:rFonts w:eastAsia="Times New Roman"/>
          <w:szCs w:val="24"/>
        </w:rPr>
        <w:t xml:space="preserve"> </w:t>
      </w:r>
      <w:r>
        <w:rPr>
          <w:rFonts w:eastAsia="Times New Roman"/>
          <w:szCs w:val="24"/>
        </w:rPr>
        <w:t xml:space="preserve">κ. Βίτσας, παραδέχθηκε </w:t>
      </w:r>
      <w:r>
        <w:rPr>
          <w:rFonts w:eastAsia="Times New Roman"/>
          <w:szCs w:val="24"/>
        </w:rPr>
        <w:lastRenderedPageBreak/>
        <w:t xml:space="preserve">ότι το </w:t>
      </w:r>
      <w:r>
        <w:rPr>
          <w:rFonts w:eastAsia="Times New Roman"/>
          <w:szCs w:val="24"/>
        </w:rPr>
        <w:t xml:space="preserve">μόνο το </w:t>
      </w:r>
      <w:r>
        <w:rPr>
          <w:rFonts w:eastAsia="Times New Roman"/>
          <w:szCs w:val="24"/>
        </w:rPr>
        <w:t>πρώτο τρίμηνο του 2018 υπάρχει αύξηση 33%</w:t>
      </w:r>
      <w:r>
        <w:rPr>
          <w:rFonts w:eastAsia="Times New Roman"/>
          <w:szCs w:val="24"/>
        </w:rPr>
        <w:t>,</w:t>
      </w:r>
      <w:r>
        <w:rPr>
          <w:rFonts w:eastAsia="Times New Roman"/>
          <w:szCs w:val="24"/>
        </w:rPr>
        <w:t xml:space="preserve"> σε σχέση με το 2017. Υπάρχει αυξημένη προκλητικότητα από πλευράς των γειτόνων μας, με αποκορύφωμα</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τον εμβολισμό του ΠΑΘ 090 στα Ίμια. </w:t>
      </w:r>
    </w:p>
    <w:p w14:paraId="5FAFA6E1" w14:textId="77777777" w:rsidR="009273CD" w:rsidRDefault="00AB5CAC">
      <w:pPr>
        <w:spacing w:line="600" w:lineRule="auto"/>
        <w:ind w:firstLine="720"/>
        <w:jc w:val="both"/>
        <w:rPr>
          <w:rFonts w:eastAsia="Times New Roman"/>
          <w:szCs w:val="24"/>
        </w:rPr>
      </w:pPr>
      <w:r>
        <w:rPr>
          <w:rFonts w:eastAsia="Times New Roman"/>
          <w:szCs w:val="24"/>
        </w:rPr>
        <w:t>Επίσης, γνωρίζου</w:t>
      </w:r>
      <w:r>
        <w:rPr>
          <w:rFonts w:eastAsia="Times New Roman"/>
          <w:szCs w:val="24"/>
        </w:rPr>
        <w:t xml:space="preserve">με πολύ καλά ότι η τουρκική ακτοφυλακή εξοπλίζεται σε πολύ μεγάλο και σημαντικό βαθμό με μέσα και προσωπικό. Είναι μάλιστα σε πρόγραμμα δέκα </w:t>
      </w:r>
      <w:r>
        <w:rPr>
          <w:rFonts w:eastAsia="Times New Roman"/>
          <w:szCs w:val="24"/>
          <w:lang w:val="en-US"/>
        </w:rPr>
        <w:t>S</w:t>
      </w:r>
      <w:r>
        <w:rPr>
          <w:rFonts w:eastAsia="Times New Roman"/>
          <w:szCs w:val="24"/>
          <w:lang w:val="en-US"/>
        </w:rPr>
        <w:t>tealth</w:t>
      </w:r>
      <w:r>
        <w:rPr>
          <w:rFonts w:eastAsia="Times New Roman"/>
          <w:szCs w:val="24"/>
        </w:rPr>
        <w:t>,</w:t>
      </w:r>
      <w:r w:rsidRPr="00742486">
        <w:rPr>
          <w:rFonts w:eastAsia="Times New Roman"/>
          <w:szCs w:val="24"/>
        </w:rPr>
        <w:t xml:space="preserve"> </w:t>
      </w:r>
      <w:r>
        <w:rPr>
          <w:rFonts w:eastAsia="Times New Roman"/>
          <w:szCs w:val="24"/>
        </w:rPr>
        <w:t>που κυρίως, όσοι γνωρίζουν πολύ καλά, προορίζονται για την έρευνα και διάσωση στο Αιγαίο. Γνωρίζει πολύ κα</w:t>
      </w:r>
      <w:r>
        <w:rPr>
          <w:rFonts w:eastAsia="Times New Roman"/>
          <w:szCs w:val="24"/>
        </w:rPr>
        <w:t xml:space="preserve">λά και ο κ. Βίτσας κι όσοι έχουμε θητεύσει στο Υπουργείο Εθνικής Άμυνας ότι η έρευνα και διάσωση είναι η κεντρική αποστολή, τουλάχιστον από πλευράς της </w:t>
      </w:r>
      <w:proofErr w:type="spellStart"/>
      <w:r>
        <w:rPr>
          <w:rFonts w:eastAsia="Times New Roman"/>
          <w:szCs w:val="24"/>
        </w:rPr>
        <w:t>γείτονος</w:t>
      </w:r>
      <w:proofErr w:type="spellEnd"/>
      <w:r>
        <w:rPr>
          <w:rFonts w:eastAsia="Times New Roman"/>
          <w:szCs w:val="24"/>
        </w:rPr>
        <w:t xml:space="preserve"> χώρας, και μέσω αυτού αμφισβήτησης των εθνικών και κυριαρχικών δικαιωμάτων της χώρας μας από το</w:t>
      </w:r>
      <w:r>
        <w:rPr>
          <w:rFonts w:eastAsia="Times New Roman"/>
          <w:szCs w:val="24"/>
        </w:rPr>
        <w:t>ν 25</w:t>
      </w:r>
      <w:r w:rsidRPr="00742486">
        <w:rPr>
          <w:rFonts w:eastAsia="Times New Roman"/>
          <w:szCs w:val="24"/>
          <w:vertAlign w:val="superscript"/>
        </w:rPr>
        <w:t>ο</w:t>
      </w:r>
      <w:r>
        <w:rPr>
          <w:rFonts w:eastAsia="Times New Roman"/>
          <w:szCs w:val="24"/>
        </w:rPr>
        <w:t xml:space="preserve"> παράλληλο και βέβαια, η δημιουργία σύγχυσης στη διεθνή κοινότητα.  </w:t>
      </w:r>
    </w:p>
    <w:p w14:paraId="5FAFA6E2" w14:textId="77777777" w:rsidR="009273CD" w:rsidRDefault="00AB5CAC">
      <w:pPr>
        <w:spacing w:line="600" w:lineRule="auto"/>
        <w:ind w:firstLine="720"/>
        <w:jc w:val="both"/>
        <w:rPr>
          <w:rFonts w:eastAsia="Times New Roman"/>
          <w:szCs w:val="24"/>
        </w:rPr>
      </w:pPr>
      <w:r>
        <w:rPr>
          <w:rFonts w:eastAsia="Times New Roman"/>
          <w:szCs w:val="24"/>
        </w:rPr>
        <w:t>Το ερώτημα, λοιπόν, κύριε Υπουργέ, είναι το εξής</w:t>
      </w:r>
      <w:r>
        <w:rPr>
          <w:rFonts w:eastAsia="Times New Roman"/>
          <w:szCs w:val="24"/>
        </w:rPr>
        <w:t>:</w:t>
      </w:r>
      <w:r>
        <w:rPr>
          <w:rFonts w:eastAsia="Times New Roman"/>
          <w:szCs w:val="24"/>
        </w:rPr>
        <w:t xml:space="preserve"> Με δεδομένο ότι έχουν εξασφαλιστεί από την προηγούμενη κυβέρνηση κονδύλια πάνω από 270 εκατομμύρια ευρώ, μεταξύ των οποίων από το τα</w:t>
      </w:r>
      <w:r>
        <w:rPr>
          <w:rFonts w:eastAsia="Times New Roman"/>
          <w:szCs w:val="24"/>
        </w:rPr>
        <w:t xml:space="preserve">μείο Εσωτερικής Ασφάλειας η χρηματοδότηση </w:t>
      </w:r>
      <w:r>
        <w:rPr>
          <w:rFonts w:eastAsia="Times New Roman"/>
          <w:szCs w:val="24"/>
        </w:rPr>
        <w:lastRenderedPageBreak/>
        <w:t xml:space="preserve">τριών σκαφών </w:t>
      </w:r>
      <w:proofErr w:type="spellStart"/>
      <w:r>
        <w:rPr>
          <w:rFonts w:eastAsia="Times New Roman"/>
          <w:szCs w:val="24"/>
          <w:lang w:val="en-US"/>
        </w:rPr>
        <w:t>Abeking</w:t>
      </w:r>
      <w:proofErr w:type="spellEnd"/>
      <w:r>
        <w:rPr>
          <w:rFonts w:eastAsia="Times New Roman"/>
          <w:szCs w:val="24"/>
        </w:rPr>
        <w:t xml:space="preserve"> για 45 εκατομμύρια ευρώ, από το ταμείο Αλιείας χρηματοδότηση για την αγορά δέκα σκαφών τύπου «</w:t>
      </w:r>
      <w:proofErr w:type="spellStart"/>
      <w:r>
        <w:rPr>
          <w:rFonts w:eastAsia="Times New Roman"/>
          <w:szCs w:val="24"/>
        </w:rPr>
        <w:t>Εξακοσάρια</w:t>
      </w:r>
      <w:proofErr w:type="spellEnd"/>
      <w:r>
        <w:rPr>
          <w:rFonts w:eastAsia="Times New Roman"/>
          <w:szCs w:val="24"/>
        </w:rPr>
        <w:t>», καθώς και δέκα φουσκωτά σκάφη.</w:t>
      </w:r>
    </w:p>
    <w:p w14:paraId="5FAFA6E3" w14:textId="77777777" w:rsidR="009273CD" w:rsidRDefault="00AB5CAC">
      <w:pPr>
        <w:spacing w:line="600" w:lineRule="auto"/>
        <w:ind w:firstLine="720"/>
        <w:jc w:val="both"/>
        <w:rPr>
          <w:rFonts w:eastAsia="Times New Roman"/>
          <w:szCs w:val="24"/>
        </w:rPr>
      </w:pPr>
      <w:r>
        <w:rPr>
          <w:rFonts w:eastAsia="Times New Roman"/>
          <w:szCs w:val="24"/>
        </w:rPr>
        <w:t>Επίσης, το κορυφαίο και ξεχωριστό πρόγραμμα στο συνολικ</w:t>
      </w:r>
      <w:r>
        <w:rPr>
          <w:rFonts w:eastAsia="Times New Roman"/>
          <w:szCs w:val="24"/>
        </w:rPr>
        <w:t xml:space="preserve">ό εξοπλιστικό του Λιμενικού Σώματος αποτελεί το Ολοκληρωμένο Σύστημα Θαλάσσιας Επιτήρησης, </w:t>
      </w:r>
      <w:r>
        <w:rPr>
          <w:rFonts w:eastAsia="Times New Roman"/>
          <w:szCs w:val="24"/>
        </w:rPr>
        <w:t>που</w:t>
      </w:r>
      <w:r>
        <w:rPr>
          <w:rFonts w:eastAsia="Times New Roman"/>
          <w:szCs w:val="24"/>
        </w:rPr>
        <w:t xml:space="preserve"> </w:t>
      </w:r>
      <w:r>
        <w:rPr>
          <w:rFonts w:eastAsia="Times New Roman"/>
          <w:szCs w:val="24"/>
        </w:rPr>
        <w:t xml:space="preserve">συνδυάστηκε με το ΓΕΕΘΑ, προϋπολογισμού 60 εκατομμυρίων ευρώ, το οποίο θα μπορεί να αποτυπώσει σε πραγματικό χρόνο εικόνα για όλα τα νότια και ανατολικά σύνορα της χώρας μας.  </w:t>
      </w:r>
    </w:p>
    <w:p w14:paraId="5FAFA6E4" w14:textId="77777777" w:rsidR="009273CD" w:rsidRDefault="00AB5CAC">
      <w:pPr>
        <w:spacing w:line="600" w:lineRule="auto"/>
        <w:ind w:firstLine="720"/>
        <w:jc w:val="both"/>
        <w:rPr>
          <w:rFonts w:eastAsia="Times New Roman"/>
          <w:szCs w:val="24"/>
        </w:rPr>
      </w:pPr>
      <w:r>
        <w:rPr>
          <w:rFonts w:eastAsia="Times New Roman"/>
          <w:szCs w:val="24"/>
        </w:rPr>
        <w:t>Άρα, το ερώτημα είναι: Ποια είναι τα χρονοδιαγράμματα των διαγωνιστικών διαδικα</w:t>
      </w:r>
      <w:r>
        <w:rPr>
          <w:rFonts w:eastAsia="Times New Roman"/>
          <w:szCs w:val="24"/>
        </w:rPr>
        <w:t>σιών</w:t>
      </w:r>
      <w:r>
        <w:rPr>
          <w:rFonts w:eastAsia="Times New Roman"/>
          <w:szCs w:val="24"/>
        </w:rPr>
        <w:t>,</w:t>
      </w:r>
      <w:r>
        <w:rPr>
          <w:rFonts w:eastAsia="Times New Roman"/>
          <w:szCs w:val="24"/>
        </w:rPr>
        <w:t xml:space="preserve"> προκειμένου να μη χαθούν πολύτιμοι πόροι; Γνωρίζετε πολύ καλά ότι αυτό είναι το κεντρικό ερώτημα.        </w:t>
      </w:r>
    </w:p>
    <w:p w14:paraId="5FAFA6E5"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Ενδεικτικά θα σας πω ότι από το Ταμείο Αλιείας δεν έχει ολοκληρωθεί ακόμη η διαδικασία ένταξης στο ΠΔΕ. Και βέβαια, τριάμισι χρόνια μετά</w:t>
      </w:r>
      <w:r>
        <w:rPr>
          <w:rFonts w:eastAsia="Times New Roman" w:cs="Times New Roman"/>
          <w:szCs w:val="24"/>
        </w:rPr>
        <w:t>,</w:t>
      </w:r>
      <w:r>
        <w:rPr>
          <w:rFonts w:eastAsia="Times New Roman" w:cs="Times New Roman"/>
          <w:szCs w:val="24"/>
        </w:rPr>
        <w:t xml:space="preserve"> το Λιμ</w:t>
      </w:r>
      <w:r>
        <w:rPr>
          <w:rFonts w:eastAsia="Times New Roman" w:cs="Times New Roman"/>
          <w:szCs w:val="24"/>
        </w:rPr>
        <w:t>ενικό Σώμα δεν έχει εξοπλιστεί ούτε με ένα πλωτό σκάφος, προκειμένου να εκπληρώσει την αποστολή του.</w:t>
      </w:r>
    </w:p>
    <w:p w14:paraId="5FAFA6E6"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lastRenderedPageBreak/>
        <w:t>Ευχαριστώ, κυρία Πρόεδρε.</w:t>
      </w:r>
    </w:p>
    <w:p w14:paraId="5FAFA6E7" w14:textId="77777777" w:rsidR="009273CD" w:rsidRDefault="00AB5CAC">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Τον λόγο έχει ο κύριος Υπουργός.</w:t>
      </w:r>
    </w:p>
    <w:p w14:paraId="5FAFA6E8" w14:textId="77777777" w:rsidR="009273CD" w:rsidRDefault="00AB5CAC">
      <w:pPr>
        <w:spacing w:line="600" w:lineRule="auto"/>
        <w:ind w:firstLine="720"/>
        <w:jc w:val="both"/>
        <w:rPr>
          <w:rFonts w:eastAsia="Times New Roman"/>
          <w:bCs/>
          <w:szCs w:val="24"/>
        </w:rPr>
      </w:pPr>
      <w:r w:rsidRPr="003267E2">
        <w:rPr>
          <w:rFonts w:eastAsia="Times New Roman"/>
          <w:b/>
          <w:bCs/>
          <w:szCs w:val="24"/>
        </w:rPr>
        <w:t>ΠΑΝΑΓΙΩΤΗΣ ΚΟΥΡΟΥΜΠΛΗΣ (Υπουργός Ναυτιλίας και Νησιω</w:t>
      </w:r>
      <w:r w:rsidRPr="003267E2">
        <w:rPr>
          <w:rFonts w:eastAsia="Times New Roman"/>
          <w:b/>
          <w:bCs/>
          <w:szCs w:val="24"/>
        </w:rPr>
        <w:t>τικής Πολιτικής):</w:t>
      </w:r>
      <w:r>
        <w:rPr>
          <w:rFonts w:eastAsia="Times New Roman"/>
          <w:bCs/>
          <w:szCs w:val="24"/>
        </w:rPr>
        <w:t xml:space="preserve"> Κυρία Πρόεδρε, εγώ εκλαμβάνω και πάλι την πρωτοβουλία του συναδέλφου ως θετική και με καλή διάθεση και αγωνία ενδεχομένως</w:t>
      </w:r>
      <w:r>
        <w:rPr>
          <w:rFonts w:eastAsia="Times New Roman"/>
          <w:bCs/>
          <w:szCs w:val="24"/>
        </w:rPr>
        <w:t>,</w:t>
      </w:r>
      <w:r>
        <w:rPr>
          <w:rFonts w:eastAsia="Times New Roman"/>
          <w:bCs/>
          <w:szCs w:val="24"/>
        </w:rPr>
        <w:t xml:space="preserve"> για την υλοποίηση προγραμμάτων</w:t>
      </w:r>
      <w:r>
        <w:rPr>
          <w:rFonts w:eastAsia="Times New Roman"/>
          <w:bCs/>
          <w:szCs w:val="24"/>
        </w:rPr>
        <w:t>,</w:t>
      </w:r>
      <w:r>
        <w:rPr>
          <w:rFonts w:eastAsia="Times New Roman"/>
          <w:bCs/>
          <w:szCs w:val="24"/>
        </w:rPr>
        <w:t xml:space="preserve"> που πρέπει πραγματικά να φτάσουν στο πέρας τους για να εξοπλίσουν το Λιμενικό Σώμα</w:t>
      </w:r>
      <w:r>
        <w:rPr>
          <w:rFonts w:eastAsia="Times New Roman"/>
          <w:bCs/>
          <w:szCs w:val="24"/>
        </w:rPr>
        <w:t>,</w:t>
      </w:r>
      <w:r>
        <w:rPr>
          <w:rFonts w:eastAsia="Times New Roman"/>
          <w:bCs/>
          <w:szCs w:val="24"/>
        </w:rPr>
        <w:t xml:space="preserve"> με απαραίτητα μέσα.</w:t>
      </w:r>
    </w:p>
    <w:p w14:paraId="5FAFA6E9" w14:textId="77777777" w:rsidR="009273CD" w:rsidRDefault="00AB5CAC">
      <w:pPr>
        <w:spacing w:line="600" w:lineRule="auto"/>
        <w:ind w:firstLine="720"/>
        <w:jc w:val="both"/>
        <w:rPr>
          <w:rFonts w:eastAsia="Times New Roman"/>
          <w:bCs/>
          <w:szCs w:val="24"/>
        </w:rPr>
      </w:pPr>
      <w:r>
        <w:rPr>
          <w:rFonts w:eastAsia="Times New Roman"/>
          <w:bCs/>
          <w:szCs w:val="24"/>
        </w:rPr>
        <w:t>Πρέπει, όμως, προηγουμένως να πω ότι εάν παρακολουθήσει κανείς τα δεδομένα του Λιμενικού Σώματος τα τελευταία τρία χρόνια, θα δει μια ραγδαία αύξηση των μέσων</w:t>
      </w:r>
      <w:r>
        <w:rPr>
          <w:rFonts w:eastAsia="Times New Roman"/>
          <w:bCs/>
          <w:szCs w:val="24"/>
        </w:rPr>
        <w:t>,</w:t>
      </w:r>
      <w:r>
        <w:rPr>
          <w:rFonts w:eastAsia="Times New Roman"/>
          <w:bCs/>
          <w:szCs w:val="24"/>
        </w:rPr>
        <w:t xml:space="preserve"> που διαθέτει το Λιμενικό Σώμα</w:t>
      </w:r>
      <w:r>
        <w:rPr>
          <w:rFonts w:eastAsia="Times New Roman"/>
          <w:bCs/>
          <w:szCs w:val="24"/>
        </w:rPr>
        <w:t>,</w:t>
      </w:r>
      <w:r>
        <w:rPr>
          <w:rFonts w:eastAsia="Times New Roman"/>
          <w:bCs/>
          <w:szCs w:val="24"/>
        </w:rPr>
        <w:t xml:space="preserve"> από πλευράς σκαφών. </w:t>
      </w:r>
    </w:p>
    <w:p w14:paraId="5FAFA6EA" w14:textId="77777777" w:rsidR="009273CD" w:rsidRDefault="00AB5CAC">
      <w:pPr>
        <w:spacing w:line="600" w:lineRule="auto"/>
        <w:ind w:firstLine="720"/>
        <w:jc w:val="both"/>
        <w:rPr>
          <w:rFonts w:eastAsia="Times New Roman"/>
          <w:bCs/>
          <w:szCs w:val="24"/>
        </w:rPr>
      </w:pPr>
      <w:r>
        <w:rPr>
          <w:rFonts w:eastAsia="Times New Roman"/>
          <w:bCs/>
          <w:szCs w:val="24"/>
        </w:rPr>
        <w:t xml:space="preserve">Πώς έγινε αυτό; Έγινε </w:t>
      </w:r>
      <w:r>
        <w:rPr>
          <w:rFonts w:eastAsia="Times New Roman"/>
          <w:bCs/>
          <w:szCs w:val="24"/>
        </w:rPr>
        <w:t>γιατί ακριβώς κάναμε μια εργώδη προσπάθεια να αξιοποιήσουμε παρκαρισμένα σκάφη για χρόνια. Γι’ αυτό θα δείτε ότι σχεδόν, κύριε συνάδελφε, έχει διπλασιαστεί ο αριθμός των σκαφών που χρησιμοποιεί τα τελευταία χρόνια το Λιμενικό Σώμα, είτε αλλάζοντας τη νομοθ</w:t>
      </w:r>
      <w:r>
        <w:rPr>
          <w:rFonts w:eastAsia="Times New Roman"/>
          <w:bCs/>
          <w:szCs w:val="24"/>
        </w:rPr>
        <w:t xml:space="preserve">εσία για σκάφη </w:t>
      </w:r>
      <w:r>
        <w:rPr>
          <w:rFonts w:eastAsia="Times New Roman"/>
          <w:bCs/>
          <w:szCs w:val="24"/>
        </w:rPr>
        <w:lastRenderedPageBreak/>
        <w:t>που κατάσχονται με διάφορους τρόπους και τα μεταφέρουμε</w:t>
      </w:r>
      <w:r>
        <w:rPr>
          <w:rFonts w:eastAsia="Times New Roman"/>
          <w:bCs/>
          <w:szCs w:val="24"/>
        </w:rPr>
        <w:t>,</w:t>
      </w:r>
      <w:r>
        <w:rPr>
          <w:rFonts w:eastAsia="Times New Roman"/>
          <w:bCs/>
          <w:szCs w:val="24"/>
        </w:rPr>
        <w:t xml:space="preserve"> για να χρησιμοποιούνται από το Λιμενικό Σώμα ή έχουν επισκευαστεί σκάφη</w:t>
      </w:r>
      <w:r>
        <w:rPr>
          <w:rFonts w:eastAsia="Times New Roman"/>
          <w:bCs/>
          <w:szCs w:val="24"/>
        </w:rPr>
        <w:t>,</w:t>
      </w:r>
      <w:r>
        <w:rPr>
          <w:rFonts w:eastAsia="Times New Roman"/>
          <w:bCs/>
          <w:szCs w:val="24"/>
        </w:rPr>
        <w:t xml:space="preserve"> που για πάρα πολλά χρόνια ήταν παρκαρισμένα.</w:t>
      </w:r>
    </w:p>
    <w:p w14:paraId="5FAFA6EB" w14:textId="77777777" w:rsidR="009273CD" w:rsidRDefault="00AB5CAC">
      <w:pPr>
        <w:spacing w:line="600" w:lineRule="auto"/>
        <w:ind w:firstLine="720"/>
        <w:jc w:val="both"/>
        <w:rPr>
          <w:rFonts w:eastAsia="Times New Roman"/>
          <w:bCs/>
          <w:szCs w:val="24"/>
        </w:rPr>
      </w:pPr>
      <w:r>
        <w:rPr>
          <w:rFonts w:eastAsia="Times New Roman"/>
          <w:bCs/>
          <w:szCs w:val="24"/>
        </w:rPr>
        <w:t xml:space="preserve">Σε ό,τι αφορά το πρόγραμμα, ξέρετε καλύτερα από εμένα, γιατί </w:t>
      </w:r>
      <w:proofErr w:type="spellStart"/>
      <w:r>
        <w:rPr>
          <w:rFonts w:eastAsia="Times New Roman"/>
          <w:bCs/>
          <w:szCs w:val="24"/>
        </w:rPr>
        <w:t>προϋπ</w:t>
      </w:r>
      <w:r>
        <w:rPr>
          <w:rFonts w:eastAsia="Times New Roman"/>
          <w:bCs/>
          <w:szCs w:val="24"/>
        </w:rPr>
        <w:t>ήρξατε</w:t>
      </w:r>
      <w:proofErr w:type="spellEnd"/>
      <w:r>
        <w:rPr>
          <w:rFonts w:eastAsia="Times New Roman"/>
          <w:bCs/>
          <w:szCs w:val="24"/>
        </w:rPr>
        <w:t xml:space="preserve"> Υπουργός ότι στην Ελλάδα είναι δυσκολότερο να προετοιμάζεις μια διαδικασία από το να την υλοποιείς. Αυτή είναι η αλήθεια σε όλα τα έργα. Γιατί έχουν διαδικασίες, προβλέπουν οι νόμοι ότι πρέπει να τηρηθούν διαδικασίες, διαβουλεύσεις, παρατηρήσεις και</w:t>
      </w:r>
      <w:r>
        <w:rPr>
          <w:rFonts w:eastAsia="Times New Roman"/>
          <w:bCs/>
          <w:szCs w:val="24"/>
        </w:rPr>
        <w:t xml:space="preserve"> πάλι από την αρχή. </w:t>
      </w:r>
    </w:p>
    <w:p w14:paraId="5FAFA6EC" w14:textId="77777777" w:rsidR="009273CD" w:rsidRDefault="00AB5CAC">
      <w:pPr>
        <w:spacing w:line="600" w:lineRule="auto"/>
        <w:ind w:firstLine="720"/>
        <w:jc w:val="both"/>
        <w:rPr>
          <w:rFonts w:eastAsia="Times New Roman"/>
          <w:bCs/>
          <w:szCs w:val="24"/>
        </w:rPr>
      </w:pPr>
      <w:r>
        <w:rPr>
          <w:rFonts w:eastAsia="Times New Roman"/>
          <w:bCs/>
          <w:szCs w:val="24"/>
        </w:rPr>
        <w:t xml:space="preserve">Τώρα, όμως, μπορώ με μεγάλη βεβαιότητα να σας πω τα εξής: Είχατε προγραμματίσει να αγοραστούν δύο σκάφη, τα λεγόμενα </w:t>
      </w:r>
      <w:proofErr w:type="spellStart"/>
      <w:r>
        <w:rPr>
          <w:rFonts w:eastAsia="Times New Roman"/>
          <w:bCs/>
          <w:szCs w:val="24"/>
        </w:rPr>
        <w:t>τριαντάμετρα</w:t>
      </w:r>
      <w:proofErr w:type="spellEnd"/>
      <w:r>
        <w:rPr>
          <w:rFonts w:eastAsia="Times New Roman"/>
          <w:bCs/>
          <w:szCs w:val="24"/>
        </w:rPr>
        <w:t xml:space="preserve"> σκάφη. Στην ουσία είναι τριάντα έξι μέτρα. Σήμερα έχει προγραμματιστεί αυτά να είναι έξι και όχι δύο. Για</w:t>
      </w:r>
      <w:r>
        <w:rPr>
          <w:rFonts w:eastAsia="Times New Roman"/>
          <w:bCs/>
          <w:szCs w:val="24"/>
        </w:rPr>
        <w:t xml:space="preserve"> τα δύο, λοιπόν -για να ηρεμήσει η αγωνία σας- έχει υπογραφεί η σύμβαση, έχει υλοποιηθεί όλη η διαδικασία. Για ένα μέρος απ’ αυτά τα δύο εμείς προσπαθούμε να κατασκευαστούν στην Ελλάδα. Είναι και αυτό εξαιρετικά σημαντικό και θετικό, το να έχει η χώρα τεχν</w:t>
      </w:r>
      <w:r>
        <w:rPr>
          <w:rFonts w:eastAsia="Times New Roman"/>
          <w:bCs/>
          <w:szCs w:val="24"/>
        </w:rPr>
        <w:t xml:space="preserve">ογνωσία. Άρα, λοιπόν, είναι δύο συν δύο από το ίδιο πρόγραμμα και συν δύο από το πρόγραμμα μεταφορών. Γι’ </w:t>
      </w:r>
      <w:r>
        <w:rPr>
          <w:rFonts w:eastAsia="Times New Roman"/>
          <w:bCs/>
          <w:szCs w:val="24"/>
        </w:rPr>
        <w:lastRenderedPageBreak/>
        <w:t xml:space="preserve">αυτά, τα χρήματα είναι εξασφαλισμένα. Η διαδικασία έχει ολοκληρωθεί. Μπορούμε να προχωρήσουμε πάρα πολύ γρήγορα. </w:t>
      </w:r>
    </w:p>
    <w:p w14:paraId="5FAFA6ED" w14:textId="77777777" w:rsidR="009273CD" w:rsidRDefault="00AB5CAC">
      <w:pPr>
        <w:spacing w:line="600" w:lineRule="auto"/>
        <w:ind w:firstLine="720"/>
        <w:jc w:val="both"/>
        <w:rPr>
          <w:rFonts w:eastAsia="Times New Roman"/>
          <w:bCs/>
          <w:szCs w:val="24"/>
        </w:rPr>
      </w:pPr>
      <w:r>
        <w:rPr>
          <w:rFonts w:eastAsia="Times New Roman"/>
          <w:bCs/>
          <w:szCs w:val="24"/>
        </w:rPr>
        <w:t xml:space="preserve">Επίσης, τα δέκα από τα </w:t>
      </w:r>
      <w:proofErr w:type="spellStart"/>
      <w:r>
        <w:rPr>
          <w:rFonts w:eastAsia="Times New Roman"/>
          <w:bCs/>
          <w:szCs w:val="24"/>
        </w:rPr>
        <w:t>δεκαεννιάμετρ</w:t>
      </w:r>
      <w:r>
        <w:rPr>
          <w:rFonts w:eastAsia="Times New Roman"/>
          <w:bCs/>
          <w:szCs w:val="24"/>
        </w:rPr>
        <w:t>α</w:t>
      </w:r>
      <w:proofErr w:type="spellEnd"/>
      <w:r>
        <w:rPr>
          <w:rFonts w:eastAsia="Times New Roman"/>
          <w:bCs/>
          <w:szCs w:val="24"/>
        </w:rPr>
        <w:t xml:space="preserve"> -τα οποία υπήρχαν πράγματι στο πρόγραμμα- έχουν γίνει δεκαεπτά από πηγές και του προγράμματος μεταφορών. Άρα, λοιπόν, και γι’ αυτά η διαδικασία βγαίνει στον αέρα μέσα στον Ιούνιο με Ιούλιο, συν δέκα φουσκωτά, συν άλλα τρία πλωτά τα οποία θα χρησιμοποιούν</w:t>
      </w:r>
      <w:r>
        <w:rPr>
          <w:rFonts w:eastAsia="Times New Roman"/>
          <w:bCs/>
          <w:szCs w:val="24"/>
        </w:rPr>
        <w:t xml:space="preserve">ται και για ασθενοφόρα. </w:t>
      </w:r>
    </w:p>
    <w:p w14:paraId="5FAFA6EE" w14:textId="77777777" w:rsidR="009273CD" w:rsidRDefault="00AB5CAC">
      <w:pPr>
        <w:spacing w:line="600" w:lineRule="auto"/>
        <w:ind w:firstLine="720"/>
        <w:jc w:val="both"/>
        <w:rPr>
          <w:rFonts w:eastAsia="Times New Roman" w:cs="Times New Roman"/>
          <w:szCs w:val="24"/>
        </w:rPr>
      </w:pPr>
      <w:r>
        <w:rPr>
          <w:rFonts w:eastAsia="Times New Roman"/>
          <w:bCs/>
          <w:szCs w:val="24"/>
        </w:rPr>
        <w:t>Άρα, λοιπόν, έχουμε ένα σημαντικό κύκλο αρκετών σκαφών τα οποία θα ενισχύσουν το Λιμενικό Σώμα είτε αυτό δραστηριοποιείται στην προωθημένη γραμμή επιτήρησης -που έχει αυτό τον ρόλο πλέον το Λιμενικό Σώμα- είτε στην καταπολέμηση του</w:t>
      </w:r>
      <w:r>
        <w:rPr>
          <w:rFonts w:eastAsia="Times New Roman"/>
          <w:bCs/>
          <w:szCs w:val="24"/>
        </w:rPr>
        <w:t xml:space="preserve"> εγκλήματος στη θάλασσα που μπορεί να αφορά ναρκωτικά, όπλα, τσιγάρα.</w:t>
      </w:r>
      <w:r>
        <w:rPr>
          <w:rFonts w:eastAsia="Times New Roman"/>
          <w:bCs/>
          <w:szCs w:val="24"/>
        </w:rPr>
        <w:t xml:space="preserve"> </w:t>
      </w:r>
      <w:r>
        <w:rPr>
          <w:rFonts w:eastAsia="Times New Roman" w:cs="Times New Roman"/>
          <w:szCs w:val="24"/>
        </w:rPr>
        <w:t>Και νομίζω ότι υπάρχει, είναι ζωντανή η προσπάθεια και είναι εμφανής η προσπάθεια που γίνεται και σε αυτόν τον τομέα.</w:t>
      </w:r>
    </w:p>
    <w:p w14:paraId="5FAFA6EF"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lastRenderedPageBreak/>
        <w:t>Σε ό,τι αφορά το ΕΣΟΘΕ</w:t>
      </w:r>
      <w:r w:rsidRPr="00452220">
        <w:rPr>
          <w:rFonts w:eastAsia="Times New Roman" w:cs="Times New Roman"/>
          <w:szCs w:val="24"/>
        </w:rPr>
        <w:t>,</w:t>
      </w:r>
      <w:r>
        <w:rPr>
          <w:rFonts w:eastAsia="Times New Roman" w:cs="Times New Roman"/>
          <w:szCs w:val="24"/>
        </w:rPr>
        <w:t xml:space="preserve"> πράγματι το ΕΣΟΘΕ είναι ένα πολύ σημαντικό π</w:t>
      </w:r>
      <w:r>
        <w:rPr>
          <w:rFonts w:eastAsia="Times New Roman" w:cs="Times New Roman"/>
          <w:szCs w:val="24"/>
        </w:rPr>
        <w:t>ρόγραμμα. Είναι ένα καινούρ</w:t>
      </w:r>
      <w:r>
        <w:rPr>
          <w:rFonts w:eastAsia="Times New Roman" w:cs="Times New Roman"/>
          <w:szCs w:val="24"/>
        </w:rPr>
        <w:t>γ</w:t>
      </w:r>
      <w:r>
        <w:rPr>
          <w:rFonts w:eastAsia="Times New Roman" w:cs="Times New Roman"/>
          <w:szCs w:val="24"/>
        </w:rPr>
        <w:t>ιο υψηλής τεχνογνωσίας σύστημα που θα έχει την επιτήρηση όλης της γραμμής της παραμεθορίου. Και πρέπει να σας διαβεβαιώσω ότι γίνεται προσπάθεια να βρεθούν οι πόροι ώστε αυτό να κυκλώσει, με την καλή έννοια του όρου, όλη τη χώρα και προς την Κρήτη και προς</w:t>
      </w:r>
      <w:r>
        <w:rPr>
          <w:rFonts w:eastAsia="Times New Roman" w:cs="Times New Roman"/>
          <w:szCs w:val="24"/>
        </w:rPr>
        <w:t xml:space="preserve"> το Ιόνιο. Αυτό το πρόγραμμα θα είναι στον αέρα, πιστεύω, μέχρι τον Σεπτέμβριο. Δηλαδή έχει γίνει όλη η διεργασία και η διαδικασία που απαιτείται. </w:t>
      </w:r>
    </w:p>
    <w:p w14:paraId="5FAFA6F0"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Αυτά, ξέρετε, είναι χρονοβόρες διαδικασίες δυστυχώς. Όλοι θα θέλαμε αυτά τα προγράμματα να προχωρούν γρήγορα</w:t>
      </w:r>
      <w:r>
        <w:rPr>
          <w:rFonts w:eastAsia="Times New Roman" w:cs="Times New Roman"/>
          <w:szCs w:val="24"/>
        </w:rPr>
        <w:t>, αλλά ξέρετε πολύ καλύτερα και από εμένα ότι υπάρχουν διαδικασίες, δυσκαμψίες.</w:t>
      </w:r>
      <w:r w:rsidRPr="00697292">
        <w:rPr>
          <w:rFonts w:eastAsia="Times New Roman" w:cs="Times New Roman"/>
          <w:szCs w:val="24"/>
        </w:rPr>
        <w:t xml:space="preserve"> </w:t>
      </w:r>
      <w:r>
        <w:rPr>
          <w:rFonts w:eastAsia="Times New Roman" w:cs="Times New Roman"/>
          <w:szCs w:val="24"/>
        </w:rPr>
        <w:t>Θέλει προσπάθεια, προετοιμασία, για να φτάσει κανείς στο τελικό αποτέλεσμα. Ωστόσο θέλω να σας διαβεβαιώσω ότι πιστεύω ότι μέχρι τον Σεπτέμβριο και αυτό το πρόγραμμα θα βγει στ</w:t>
      </w:r>
      <w:r>
        <w:rPr>
          <w:rFonts w:eastAsia="Times New Roman" w:cs="Times New Roman"/>
          <w:szCs w:val="24"/>
        </w:rPr>
        <w:t>ον αέρα, όπως και άλλα προγράμματα που επεξεργαζόμαστε και έχουμε εντάξει σε χρηματοδοτικούς ευρωπαϊκούς δρόμους που θα βγουν στη διαδικασία υλοποίησής τους.</w:t>
      </w:r>
    </w:p>
    <w:p w14:paraId="5FAFA6F1" w14:textId="77777777" w:rsidR="009273CD" w:rsidRDefault="00AB5CAC">
      <w:pPr>
        <w:spacing w:line="600" w:lineRule="auto"/>
        <w:ind w:firstLine="720"/>
        <w:jc w:val="both"/>
        <w:rPr>
          <w:rFonts w:eastAsia="Times New Roman" w:cs="Times New Roman"/>
          <w:szCs w:val="24"/>
        </w:rPr>
      </w:pPr>
      <w:r w:rsidRPr="00E156DF">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Υπουργέ, καλύψατε και τη δευτερολογία σας. Ήσαστ</w:t>
      </w:r>
      <w:r>
        <w:rPr>
          <w:rFonts w:eastAsia="Times New Roman" w:cs="Times New Roman"/>
          <w:szCs w:val="24"/>
        </w:rPr>
        <w:t>αν αναλυτικός.</w:t>
      </w:r>
    </w:p>
    <w:p w14:paraId="5FAFA6F2"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Πλακιωτάκης</w:t>
      </w:r>
      <w:proofErr w:type="spellEnd"/>
      <w:r>
        <w:rPr>
          <w:rFonts w:eastAsia="Times New Roman" w:cs="Times New Roman"/>
          <w:szCs w:val="24"/>
        </w:rPr>
        <w:t xml:space="preserve"> για τρία λεπτά.</w:t>
      </w:r>
    </w:p>
    <w:p w14:paraId="5FAFA6F3" w14:textId="77777777" w:rsidR="009273CD" w:rsidRDefault="00AB5CAC">
      <w:pPr>
        <w:spacing w:line="600" w:lineRule="auto"/>
        <w:ind w:firstLine="720"/>
        <w:jc w:val="both"/>
        <w:rPr>
          <w:rFonts w:eastAsia="Times New Roman" w:cs="Times New Roman"/>
          <w:szCs w:val="24"/>
        </w:rPr>
      </w:pPr>
      <w:r w:rsidRPr="00E156DF">
        <w:rPr>
          <w:rFonts w:eastAsia="Times New Roman" w:cs="Times New Roman"/>
          <w:b/>
          <w:szCs w:val="24"/>
        </w:rPr>
        <w:t>ΙΩΑΝΝΗΣ ΠΛΑΚΙΩΤΑΚΗΣ:</w:t>
      </w:r>
      <w:r>
        <w:rPr>
          <w:rFonts w:eastAsia="Times New Roman" w:cs="Times New Roman"/>
          <w:szCs w:val="24"/>
        </w:rPr>
        <w:t xml:space="preserve"> Κύριε Υπουργέ, δυστυχώς, με επιβεβαιώσατε. Τριάμισι χρόνια μετά δεν έχετε καταφέρει να πάρετε φουσκωτό. </w:t>
      </w:r>
    </w:p>
    <w:p w14:paraId="5FAFA6F4"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Ξέρετε γιατί άργησε η προμήθεια των </w:t>
      </w:r>
      <w:proofErr w:type="spellStart"/>
      <w:r>
        <w:rPr>
          <w:rFonts w:eastAsia="Times New Roman" w:cs="Times New Roman"/>
          <w:szCs w:val="24"/>
        </w:rPr>
        <w:t>τριαντάμετρων</w:t>
      </w:r>
      <w:proofErr w:type="spellEnd"/>
      <w:r>
        <w:rPr>
          <w:rFonts w:eastAsia="Times New Roman" w:cs="Times New Roman"/>
          <w:szCs w:val="24"/>
        </w:rPr>
        <w:t>, που όντως ολοκληρ</w:t>
      </w:r>
      <w:r>
        <w:rPr>
          <w:rFonts w:eastAsia="Times New Roman" w:cs="Times New Roman"/>
          <w:szCs w:val="24"/>
        </w:rPr>
        <w:t>ώθηκε η αξιολόγηση των τεχνικών προδιαγραφών; Διότι ενάμιση χρόνο είχατε θέσει σε δημόσια διαβούλευση τις τεχνικές προδιαγραφές του συγκεκριμένου σκάφους και τι καταφέρατε; Το μόνο που καταφέρατε είναι να αυξήσετε την ταχύτητα του συγκεκριμένου σκάφους από</w:t>
      </w:r>
      <w:r>
        <w:rPr>
          <w:rFonts w:eastAsia="Times New Roman" w:cs="Times New Roman"/>
          <w:szCs w:val="24"/>
        </w:rPr>
        <w:t xml:space="preserve"> τα 32 ναυτικά μίλια στα 35. </w:t>
      </w:r>
    </w:p>
    <w:p w14:paraId="5FAFA6F5"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Και μάλιστα τι κάνατε; Αφαιρέσατε τα </w:t>
      </w:r>
      <w:r>
        <w:rPr>
          <w:rFonts w:eastAsia="Times New Roman" w:cs="Times New Roman"/>
          <w:szCs w:val="24"/>
          <w:lang w:val="en-US"/>
        </w:rPr>
        <w:t>drones</w:t>
      </w:r>
      <w:r>
        <w:rPr>
          <w:rFonts w:eastAsia="Times New Roman" w:cs="Times New Roman"/>
          <w:szCs w:val="24"/>
        </w:rPr>
        <w:t xml:space="preserve"> από τον βασικό εξοπλισμό του συγκεκριμένου σκάφους, που γνωρίζετε πολύ καλά ότι τα </w:t>
      </w:r>
      <w:r>
        <w:rPr>
          <w:rFonts w:eastAsia="Times New Roman" w:cs="Times New Roman"/>
          <w:szCs w:val="24"/>
          <w:lang w:val="en-US"/>
        </w:rPr>
        <w:t>drones</w:t>
      </w:r>
      <w:r>
        <w:rPr>
          <w:rFonts w:eastAsia="Times New Roman" w:cs="Times New Roman"/>
          <w:szCs w:val="24"/>
        </w:rPr>
        <w:t xml:space="preserve"> μπορούν σε σημαντικό βαθμό να βοηθήσουν στη θαλάσσια επιτήρηση, όταν ήταν ένα συγκεκριμένο </w:t>
      </w:r>
      <w:r>
        <w:rPr>
          <w:rFonts w:eastAsia="Times New Roman" w:cs="Times New Roman"/>
          <w:szCs w:val="24"/>
        </w:rPr>
        <w:lastRenderedPageBreak/>
        <w:t>σ</w:t>
      </w:r>
      <w:r>
        <w:rPr>
          <w:rFonts w:eastAsia="Times New Roman" w:cs="Times New Roman"/>
          <w:szCs w:val="24"/>
        </w:rPr>
        <w:t xml:space="preserve">κάφος το οποίο είχε πάρει την υψηλότερη βαθμολογία πανευρωπαϊκά, στερώντας από άλλες ανταγωνίστριες χώρες την προμήθεια του συγκεκριμένου σκάφους. </w:t>
      </w:r>
    </w:p>
    <w:p w14:paraId="5FAFA6F6"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Βεβαίως, δεν θέλω να σας θυμίσω τι είχατε πει στην Ολομέλεια της Βουλής, ότι τα συγκεκριμένα σκάφη μπορεί δυ</w:t>
      </w:r>
      <w:r>
        <w:rPr>
          <w:rFonts w:eastAsia="Times New Roman" w:cs="Times New Roman"/>
          <w:szCs w:val="24"/>
        </w:rPr>
        <w:t xml:space="preserve">νητικά να ναυπηγηθούν και στην Ελλάδα. </w:t>
      </w:r>
    </w:p>
    <w:p w14:paraId="5FAFA6F7"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Επίσης, θέλω να σας ρωτήσω αν έχετε προβλέψει ικανό αριθμό στελεχών του Λιμενικού Σώματος τα οποία θα παρακολουθούν την όλη διαδικασία ναυπήγησης των συγκεκριμένων σκαφών. </w:t>
      </w:r>
    </w:p>
    <w:p w14:paraId="5FAFA6F8"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Για τα δεκατρία σκάφη πάνω από τα δεκαπέντε</w:t>
      </w:r>
      <w:r>
        <w:rPr>
          <w:rFonts w:eastAsia="Times New Roman" w:cs="Times New Roman"/>
          <w:szCs w:val="24"/>
        </w:rPr>
        <w:t xml:space="preserve"> μέτρα δεν ακούσαμε τίποτα. Για την προμήθεια σταθμών αναμετάδοσης σήματος θέσης των πλοίων, για τα </w:t>
      </w:r>
      <w:r>
        <w:rPr>
          <w:rFonts w:eastAsia="Times New Roman" w:cs="Times New Roman"/>
          <w:szCs w:val="24"/>
          <w:lang w:val="en-US"/>
        </w:rPr>
        <w:t>AIS</w:t>
      </w:r>
      <w:r>
        <w:rPr>
          <w:rFonts w:eastAsia="Times New Roman" w:cs="Times New Roman"/>
          <w:szCs w:val="24"/>
        </w:rPr>
        <w:t>, δεν ακούσαμε τίποτα. Βαρύγδουπες μόνο ανακοινώσεις για την πάταξη του λαθρεμπορίου ακούσαμε, αλλά περί του συγκεκριμένου έργου τίποτα, όπως, βεβαίως, κ</w:t>
      </w:r>
      <w:r>
        <w:rPr>
          <w:rFonts w:eastAsia="Times New Roman" w:cs="Times New Roman"/>
          <w:szCs w:val="24"/>
        </w:rPr>
        <w:t xml:space="preserve">αι για το έργο αναβάθμισης του </w:t>
      </w:r>
      <w:r>
        <w:rPr>
          <w:rFonts w:eastAsia="Times New Roman" w:cs="Times New Roman"/>
          <w:szCs w:val="24"/>
          <w:lang w:val="en-US"/>
        </w:rPr>
        <w:t>VTMIS</w:t>
      </w:r>
      <w:r>
        <w:rPr>
          <w:rFonts w:eastAsia="Times New Roman" w:cs="Times New Roman"/>
          <w:szCs w:val="24"/>
        </w:rPr>
        <w:t xml:space="preserve">. </w:t>
      </w:r>
    </w:p>
    <w:p w14:paraId="5FAFA6F9"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Τώρα για το ΕΣΟΘΕ, κύριε Υπουργέ, οι τεχνικές προδιαγραφές ήταν έτοιμες από τον Ιούλιο του 2017 και γνωρίζετε πάρα </w:t>
      </w:r>
      <w:r>
        <w:rPr>
          <w:rFonts w:eastAsia="Times New Roman" w:cs="Times New Roman"/>
          <w:szCs w:val="24"/>
        </w:rPr>
        <w:lastRenderedPageBreak/>
        <w:t xml:space="preserve">πολύ καλά ότι με το συγκεκριμένο σύστημα μπορεί να υπάρχει </w:t>
      </w:r>
      <w:proofErr w:type="spellStart"/>
      <w:r>
        <w:rPr>
          <w:rFonts w:eastAsia="Times New Roman" w:cs="Times New Roman"/>
          <w:szCs w:val="24"/>
        </w:rPr>
        <w:t>εξορθολογισμός</w:t>
      </w:r>
      <w:proofErr w:type="spellEnd"/>
      <w:r>
        <w:rPr>
          <w:rFonts w:eastAsia="Times New Roman" w:cs="Times New Roman"/>
          <w:szCs w:val="24"/>
        </w:rPr>
        <w:t xml:space="preserve"> των περιπολικών σκαφών του Λ</w:t>
      </w:r>
      <w:r>
        <w:rPr>
          <w:rFonts w:eastAsia="Times New Roman" w:cs="Times New Roman"/>
          <w:szCs w:val="24"/>
        </w:rPr>
        <w:t xml:space="preserve">ιμενικού Σώματος και γενικότερα απόκτηση συγκριτικού πλεονεκτήματος στην επιτήρηση των θαλασσίων συνόρων. </w:t>
      </w:r>
    </w:p>
    <w:p w14:paraId="5FAFA6FA"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Εσείς, όμως, τι δεχτήκατε; Προσέξτε τώρα το λάθος σας: Κατ’ αρχ</w:t>
      </w:r>
      <w:r>
        <w:rPr>
          <w:rFonts w:eastAsia="Times New Roman" w:cs="Times New Roman"/>
          <w:szCs w:val="24"/>
        </w:rPr>
        <w:t>άς</w:t>
      </w:r>
      <w:r>
        <w:rPr>
          <w:rFonts w:eastAsia="Times New Roman" w:cs="Times New Roman"/>
          <w:szCs w:val="24"/>
        </w:rPr>
        <w:t>, δεχτήκατε στο συγκεκριμένο έργο να συμπεριληφθεί ένα ετερόκλητο πλην, όμως, αναγκα</w:t>
      </w:r>
      <w:r>
        <w:rPr>
          <w:rFonts w:eastAsia="Times New Roman" w:cs="Times New Roman"/>
          <w:szCs w:val="24"/>
        </w:rPr>
        <w:t xml:space="preserve">ίο έργο του Υπουργείου Εθνικής Άμυνας για εγκατάσταση </w:t>
      </w:r>
      <w:r>
        <w:rPr>
          <w:rFonts w:eastAsia="Times New Roman" w:cs="Times New Roman"/>
          <w:szCs w:val="24"/>
        </w:rPr>
        <w:t>τετρακοσίων ογδόντα χιλιάδων</w:t>
      </w:r>
      <w:r>
        <w:rPr>
          <w:rFonts w:eastAsia="Times New Roman" w:cs="Times New Roman"/>
          <w:szCs w:val="24"/>
        </w:rPr>
        <w:t xml:space="preserve"> οπτικών ινών, που αφορά το Ενοποιημένο Εθνικό Σύστημα του Υπουργείου Εθνικής Άμυνας, ο διαγωνισμός του οποίου απέτυχε, 6 εκατομμυρίων ευρώ. Μάλιστα, στο συγκεκριμένο έργο δι</w:t>
      </w:r>
      <w:r>
        <w:rPr>
          <w:rFonts w:eastAsia="Times New Roman" w:cs="Times New Roman"/>
          <w:szCs w:val="24"/>
        </w:rPr>
        <w:t>πλασιάστηκε στα 12 εκατομμύρια ευρώ. Με αποτέλεσμα ποιο; Το έργο αυτό, δηλαδή το ΕΣΟΘΕ, να περιοριστεί στα κινητά συστήματα επιτήρησης από επτά σε δύο.</w:t>
      </w:r>
    </w:p>
    <w:p w14:paraId="5FAFA6FB" w14:textId="77777777" w:rsidR="009273CD" w:rsidRDefault="00AB5C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όλα αυτά, κύριε Υπουργέ, γίνονται την ώρα που σε επίπεδο Ευρωπαϊκής Ενώσεως συζητάμε -και το γνωρίζε</w:t>
      </w:r>
      <w:r>
        <w:rPr>
          <w:rFonts w:eastAsia="Times New Roman" w:cs="Times New Roman"/>
          <w:szCs w:val="24"/>
        </w:rPr>
        <w:t>ι και ο κ. Βίτσας πάρα πολύ καλά- και έχουμε αυξημένα κονδύλια,</w:t>
      </w:r>
      <w:r w:rsidRPr="001613D3">
        <w:rPr>
          <w:rFonts w:eastAsia="Times New Roman" w:cs="Times New Roman"/>
          <w:szCs w:val="24"/>
        </w:rPr>
        <w:t xml:space="preserve"> </w:t>
      </w:r>
      <w:r>
        <w:rPr>
          <w:rFonts w:eastAsia="Times New Roman" w:cs="Times New Roman"/>
          <w:szCs w:val="24"/>
        </w:rPr>
        <w:t>τριπλασιασμό σχεδόν των κονδυλίων, και για τον τομέα της μετανάστευσης και για τον τομέα φύλαξης θαλασσίων συνόρων.</w:t>
      </w:r>
    </w:p>
    <w:p w14:paraId="5FAFA6FC" w14:textId="77777777" w:rsidR="009273CD" w:rsidRDefault="00AB5CAC">
      <w:pPr>
        <w:spacing w:line="600" w:lineRule="auto"/>
        <w:ind w:firstLine="720"/>
        <w:jc w:val="both"/>
        <w:rPr>
          <w:rFonts w:eastAsia="Times New Roman" w:cs="Times New Roman"/>
          <w:szCs w:val="24"/>
        </w:rPr>
      </w:pPr>
      <w:r w:rsidRPr="00F81B27">
        <w:rPr>
          <w:rFonts w:eastAsia="Times New Roman" w:cs="Times New Roman"/>
          <w:szCs w:val="24"/>
        </w:rPr>
        <w:lastRenderedPageBreak/>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w:t>
      </w:r>
      <w:r w:rsidRPr="00F81B27">
        <w:rPr>
          <w:rFonts w:eastAsia="Times New Roman" w:cs="Times New Roman"/>
          <w:szCs w:val="24"/>
        </w:rPr>
        <w:t>υλευτή)</w:t>
      </w:r>
    </w:p>
    <w:p w14:paraId="5FAFA6FD" w14:textId="77777777" w:rsidR="009273CD" w:rsidRDefault="00AB5C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Ολοκληρώνω, κυρία Πρόεδρε.</w:t>
      </w:r>
    </w:p>
    <w:p w14:paraId="5FAFA6FE" w14:textId="77777777" w:rsidR="009273CD" w:rsidRDefault="00AB5C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Άρα, κύριε Υπουργέ, το θέμα είναι να για να μη χαθούν -αυτή είναι η αγωνία μου- κοινοτικά κονδύλια, σκοπεύετε να ενισχύσετε τη συγκεκριμένη </w:t>
      </w:r>
      <w:r>
        <w:rPr>
          <w:rFonts w:eastAsia="Times New Roman" w:cs="Times New Roman"/>
          <w:szCs w:val="24"/>
        </w:rPr>
        <w:t>υ</w:t>
      </w:r>
      <w:r>
        <w:rPr>
          <w:rFonts w:eastAsia="Times New Roman" w:cs="Times New Roman"/>
          <w:szCs w:val="24"/>
        </w:rPr>
        <w:t>πηρεσία του Υπουργείου σας με επιπλέον προσωπικό; Αυτό είναι το συγκεκριμένο ερώ</w:t>
      </w:r>
      <w:r>
        <w:rPr>
          <w:rFonts w:eastAsia="Times New Roman" w:cs="Times New Roman"/>
          <w:szCs w:val="24"/>
        </w:rPr>
        <w:t>τημα και περιμένω την απάντησή σας.</w:t>
      </w:r>
    </w:p>
    <w:p w14:paraId="5FAFA6FF" w14:textId="77777777" w:rsidR="009273CD" w:rsidRDefault="00AB5C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Ευχαριστώ πάρα πολύ, κυρία Πρόεδρε, για την ανοχή σας.</w:t>
      </w:r>
    </w:p>
    <w:p w14:paraId="5FAFA700" w14:textId="77777777" w:rsidR="009273CD" w:rsidRDefault="00AB5C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ο κ. </w:t>
      </w:r>
      <w:proofErr w:type="spellStart"/>
      <w:r>
        <w:rPr>
          <w:rFonts w:eastAsia="Times New Roman" w:cs="Times New Roman"/>
          <w:szCs w:val="24"/>
        </w:rPr>
        <w:t>Πλακιωτάκης</w:t>
      </w:r>
      <w:proofErr w:type="spellEnd"/>
      <w:r>
        <w:rPr>
          <w:rFonts w:eastAsia="Times New Roman" w:cs="Times New Roman"/>
          <w:szCs w:val="24"/>
        </w:rPr>
        <w:t xml:space="preserve"> έβαλε νέα στοιχεία. </w:t>
      </w:r>
    </w:p>
    <w:p w14:paraId="5FAFA701" w14:textId="77777777" w:rsidR="009273CD" w:rsidRDefault="00AB5C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FAFA702" w14:textId="77777777" w:rsidR="009273CD" w:rsidRDefault="00AB5C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w:t>
      </w:r>
      <w:r>
        <w:rPr>
          <w:rFonts w:eastAsia="Times New Roman" w:cs="Times New Roman"/>
          <w:b/>
          <w:szCs w:val="24"/>
        </w:rPr>
        <w:t>ιλίας και Νησιωτικής Πολιτικής):</w:t>
      </w:r>
      <w:r>
        <w:rPr>
          <w:rFonts w:eastAsia="Times New Roman" w:cs="Times New Roman"/>
          <w:szCs w:val="24"/>
        </w:rPr>
        <w:t xml:space="preserve"> Κύρια Πρόεδρε, κύριε συνάδελφε, όλοι έχουμε την ίδια αγωνία, να εξοπλιστεί το Λιμενικό Σώμα με τα καταλληλότερα μέσα. Πρέπει να σας διαβεβαιώσω ότι αυτό </w:t>
      </w:r>
      <w:r>
        <w:rPr>
          <w:rFonts w:eastAsia="Times New Roman" w:cs="Times New Roman"/>
          <w:szCs w:val="24"/>
        </w:rPr>
        <w:lastRenderedPageBreak/>
        <w:t xml:space="preserve">γίνεται με μεγάλη σπουδή από όλα τα στελέχη του Υπουργείου Ναυτιλίας. </w:t>
      </w:r>
    </w:p>
    <w:p w14:paraId="5FAFA703" w14:textId="77777777" w:rsidR="009273CD" w:rsidRDefault="00AB5C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Ωστόσο πρέπει να σας διαβεβαιώσω ότι δεν πρόκειται</w:t>
      </w:r>
      <w:r w:rsidRPr="002249AE">
        <w:rPr>
          <w:rFonts w:eastAsia="Times New Roman" w:cs="Times New Roman"/>
          <w:szCs w:val="24"/>
        </w:rPr>
        <w:t>,</w:t>
      </w:r>
      <w:r>
        <w:rPr>
          <w:rFonts w:eastAsia="Times New Roman" w:cs="Times New Roman"/>
          <w:szCs w:val="24"/>
        </w:rPr>
        <w:t xml:space="preserve"> όχι να χαθεί ούτε ένα ευρώ, αλλά διευρύνονται οι πόροι και οι πηγές για να μπορέσει πραγματικά το Λιμενικό Σώμα να αποκτήσει τα καλύτερα δυνατά μέσα. </w:t>
      </w:r>
    </w:p>
    <w:p w14:paraId="5FAFA704" w14:textId="77777777" w:rsidR="009273CD" w:rsidRDefault="00AB5C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Εγώ θα έλεγα ότι κάποια στιγμή μπορεί να κάνουμε μια συζήτηση και στη Βουλή για όλο αυτό το πρόγραμμα που υλοποιούμε σε ό,τι αφορά τον εξοπλισμό του Λιμενικού Σώματος. Και βεβαίως, προετοιμάζουμε την ομάδα, η οποία θα έχει την ευθύνη παρακολούθησης, υλοποί</w:t>
      </w:r>
      <w:r>
        <w:rPr>
          <w:rFonts w:eastAsia="Times New Roman" w:cs="Times New Roman"/>
          <w:szCs w:val="24"/>
        </w:rPr>
        <w:t>ησης όλων αυτών των προγραμμάτων από τη στιγμή που πλέον θα γίνουν οι κατοχυρώσεις στους αναδόχους.</w:t>
      </w:r>
    </w:p>
    <w:p w14:paraId="5FAFA705" w14:textId="77777777" w:rsidR="009273CD" w:rsidRDefault="00AB5C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Θέλω</w:t>
      </w:r>
      <w:r w:rsidRPr="002249AE">
        <w:rPr>
          <w:rFonts w:eastAsia="Times New Roman" w:cs="Times New Roman"/>
          <w:szCs w:val="24"/>
        </w:rPr>
        <w:t>,</w:t>
      </w:r>
      <w:r>
        <w:rPr>
          <w:rFonts w:eastAsia="Times New Roman" w:cs="Times New Roman"/>
          <w:szCs w:val="24"/>
        </w:rPr>
        <w:t xml:space="preserve"> επίσης</w:t>
      </w:r>
      <w:r w:rsidRPr="002249AE">
        <w:rPr>
          <w:rFonts w:eastAsia="Times New Roman" w:cs="Times New Roman"/>
          <w:szCs w:val="24"/>
        </w:rPr>
        <w:t>,</w:t>
      </w:r>
      <w:r>
        <w:rPr>
          <w:rFonts w:eastAsia="Times New Roman" w:cs="Times New Roman"/>
          <w:szCs w:val="24"/>
        </w:rPr>
        <w:t xml:space="preserve"> να σας πω ότι πριν από λίγες ημέρες, έπειτα από την εποχή που δημιουργήθηκε η </w:t>
      </w:r>
      <w:r>
        <w:rPr>
          <w:rFonts w:eastAsia="Times New Roman" w:cs="Times New Roman"/>
          <w:szCs w:val="24"/>
          <w:lang w:val="en-US"/>
        </w:rPr>
        <w:t>FRONTEX</w:t>
      </w:r>
      <w:r>
        <w:rPr>
          <w:rFonts w:eastAsia="Times New Roman" w:cs="Times New Roman"/>
          <w:szCs w:val="24"/>
        </w:rPr>
        <w:t>, επισκέφθηκα τη Βαρσοβία. Ήταν η πρώτη φορά που πήγε Έλλ</w:t>
      </w:r>
      <w:r>
        <w:rPr>
          <w:rFonts w:eastAsia="Times New Roman" w:cs="Times New Roman"/>
          <w:szCs w:val="24"/>
        </w:rPr>
        <w:t>ηνας Υπουργός στη Βαρσοβία. Και ξέρετε</w:t>
      </w:r>
      <w:r w:rsidRPr="002249AE">
        <w:rPr>
          <w:rFonts w:eastAsia="Times New Roman" w:cs="Times New Roman"/>
          <w:szCs w:val="24"/>
        </w:rPr>
        <w:t>,</w:t>
      </w:r>
      <w:r>
        <w:rPr>
          <w:rFonts w:eastAsia="Times New Roman" w:cs="Times New Roman"/>
          <w:szCs w:val="24"/>
        </w:rPr>
        <w:t xml:space="preserve"> πήγα, γιατί ακριβώς διαπίστωσα ότι όλα αυτά τα χρόνια υπάρχει μια άνιση μεταχείριση της </w:t>
      </w:r>
      <w:r>
        <w:rPr>
          <w:rFonts w:eastAsia="Times New Roman" w:cs="Times New Roman"/>
          <w:szCs w:val="24"/>
          <w:lang w:val="en-US"/>
        </w:rPr>
        <w:lastRenderedPageBreak/>
        <w:t>FRONTEX</w:t>
      </w:r>
      <w:r>
        <w:rPr>
          <w:rFonts w:eastAsia="Times New Roman" w:cs="Times New Roman"/>
          <w:szCs w:val="24"/>
        </w:rPr>
        <w:t xml:space="preserve"> σε σχέση με άλλες χώρες που χρειάζεται ενίσχυση η ακτοφυλακή τους.</w:t>
      </w:r>
    </w:p>
    <w:p w14:paraId="5FAFA706" w14:textId="77777777" w:rsidR="009273CD" w:rsidRDefault="00AB5C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Ελλάδα, λοιπόν, στην πρώτη γραμμή επιτήρησης –και ο</w:t>
      </w:r>
      <w:r>
        <w:rPr>
          <w:rFonts w:eastAsia="Times New Roman" w:cs="Times New Roman"/>
          <w:szCs w:val="24"/>
        </w:rPr>
        <w:t xml:space="preserve">φείλει να το γνωρίζει η Βουλή- έχει διαθέσει πενήντα σκάφη και η </w:t>
      </w:r>
      <w:r>
        <w:rPr>
          <w:rFonts w:eastAsia="Times New Roman" w:cs="Times New Roman"/>
          <w:szCs w:val="24"/>
          <w:lang w:val="en-US"/>
        </w:rPr>
        <w:t>FRONTEX</w:t>
      </w:r>
      <w:r>
        <w:rPr>
          <w:rFonts w:eastAsia="Times New Roman" w:cs="Times New Roman"/>
          <w:szCs w:val="24"/>
        </w:rPr>
        <w:t xml:space="preserve"> μας έχει στείλει περίπου τα είκοσι σκάφη. </w:t>
      </w:r>
    </w:p>
    <w:p w14:paraId="5FAFA707" w14:textId="77777777" w:rsidR="009273CD" w:rsidRDefault="00AB5C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Εδώ υπάρχει ένα ζήτημα, πώς αξιοποιούνται τα σκάφη αυτά. Εμείς θεωρούμε ότι η Ελλάδα θα πρέπει να έχει μια μεγαλύτερη υποστήριξη και στην κά</w:t>
      </w:r>
      <w:r>
        <w:rPr>
          <w:rFonts w:eastAsia="Times New Roman" w:cs="Times New Roman"/>
          <w:szCs w:val="24"/>
        </w:rPr>
        <w:t xml:space="preserve">λυψη των εξόδων των σκαφών, ενός μέρους των σκαφών αυτών, αλλά και τα στελέχη που έχουμε στην πρώτη γραμμή, που είναι περίπου χίλια διακόσια στελέχη του Λιμενικού Σώματος και είναι στελέχη που πρέπει να τύχουν και από μεριάς της </w:t>
      </w:r>
      <w:r>
        <w:rPr>
          <w:rFonts w:eastAsia="Times New Roman" w:cs="Times New Roman"/>
          <w:szCs w:val="24"/>
          <w:lang w:val="en-US"/>
        </w:rPr>
        <w:t>FRONTEX</w:t>
      </w:r>
      <w:r>
        <w:rPr>
          <w:rFonts w:eastAsia="Times New Roman" w:cs="Times New Roman"/>
          <w:szCs w:val="24"/>
        </w:rPr>
        <w:t xml:space="preserve"> ενός ιδιαίτερου ενδ</w:t>
      </w:r>
      <w:r>
        <w:rPr>
          <w:rFonts w:eastAsia="Times New Roman" w:cs="Times New Roman"/>
          <w:szCs w:val="24"/>
        </w:rPr>
        <w:t xml:space="preserve">ιαφέροντος και μιας ιδιαίτερης ενίσχυσης. Και το διεκδικούμε, γιατί δεν μπορεί αυτή τη στιγμή στη </w:t>
      </w:r>
      <w:r>
        <w:rPr>
          <w:rFonts w:eastAsia="Times New Roman" w:cs="Times New Roman"/>
          <w:szCs w:val="24"/>
          <w:lang w:val="en-US"/>
        </w:rPr>
        <w:t>FRONTEX</w:t>
      </w:r>
      <w:r>
        <w:rPr>
          <w:rFonts w:eastAsia="Times New Roman" w:cs="Times New Roman"/>
          <w:szCs w:val="24"/>
        </w:rPr>
        <w:t xml:space="preserve"> να υπάρχουν εξήντα μία θέσεις ευθύνης τα τελευταία δέκα χρόνια και να μην υπάρχει ένας Έλληνας. </w:t>
      </w:r>
    </w:p>
    <w:p w14:paraId="5FAFA708" w14:textId="77777777" w:rsidR="009273CD" w:rsidRDefault="00AB5C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Όλα αυτά, λοιπόν, τα έχουμε αναδείξει στη συζήτηση πο</w:t>
      </w:r>
      <w:r>
        <w:rPr>
          <w:rFonts w:eastAsia="Times New Roman" w:cs="Times New Roman"/>
          <w:szCs w:val="24"/>
        </w:rPr>
        <w:t xml:space="preserve">υ κάναμε. Τους τα καταθέσαμε γραπτώς και ενημερώσαμε και τον </w:t>
      </w:r>
      <w:r>
        <w:rPr>
          <w:rFonts w:eastAsia="Times New Roman" w:cs="Times New Roman"/>
          <w:szCs w:val="24"/>
        </w:rPr>
        <w:lastRenderedPageBreak/>
        <w:t xml:space="preserve">αρμόδιο Επίτροπο, τον κ. Αβραμόπουλο, και πλέον ανοίγει και με τη </w:t>
      </w:r>
      <w:r>
        <w:rPr>
          <w:rFonts w:eastAsia="Times New Roman" w:cs="Times New Roman"/>
          <w:szCs w:val="24"/>
          <w:lang w:val="en-US"/>
        </w:rPr>
        <w:t>FRONTEX</w:t>
      </w:r>
      <w:r>
        <w:rPr>
          <w:rFonts w:eastAsia="Times New Roman" w:cs="Times New Roman"/>
          <w:szCs w:val="24"/>
        </w:rPr>
        <w:t xml:space="preserve"> το ζήτημα της ίσης μεταχείρισης της Ελλάδος σε σχέση με άλλες χώρες, όπως </w:t>
      </w:r>
      <w:proofErr w:type="spellStart"/>
      <w:r>
        <w:rPr>
          <w:rFonts w:eastAsia="Times New Roman" w:cs="Times New Roman"/>
          <w:szCs w:val="24"/>
        </w:rPr>
        <w:t>προείπα</w:t>
      </w:r>
      <w:proofErr w:type="spellEnd"/>
      <w:r>
        <w:rPr>
          <w:rFonts w:eastAsia="Times New Roman" w:cs="Times New Roman"/>
          <w:szCs w:val="24"/>
        </w:rPr>
        <w:t xml:space="preserve"> και δεν χρειάζεται να κάνω ιδιαίτερη αν</w:t>
      </w:r>
      <w:r>
        <w:rPr>
          <w:rFonts w:eastAsia="Times New Roman" w:cs="Times New Roman"/>
          <w:szCs w:val="24"/>
        </w:rPr>
        <w:t xml:space="preserve">αφορά. </w:t>
      </w:r>
    </w:p>
    <w:p w14:paraId="5FAFA709" w14:textId="77777777" w:rsidR="009273CD" w:rsidRDefault="00AB5C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Θέλω, λοιπόν, να σας διαβεβαιώσω. Άλλωστε, εγώ είμαι διατεθειμένος, όποτε θέλετε να έρθετε στο Υπουργείο -το έχω πει και στη Βουλή και σε άλλους συναδέλφους που έχουν την αρμοδιότητα για τα θέματα της ναυτιλίας γενικά αλλά και του Λιμενικού Σώματος</w:t>
      </w:r>
      <w:r>
        <w:rPr>
          <w:rFonts w:eastAsia="Times New Roman" w:cs="Times New Roman"/>
          <w:szCs w:val="24"/>
        </w:rPr>
        <w:t xml:space="preserve">- να ενημερωθείτε και από του ανθρώπους του Λιμενικού Σώματος και από εμάς, διότι υποχρέωσή μας είναι να ενημερώνουμε και τα κόμματα και την Εθνική Αντιπροσωπεία συνολικά για την δραστηριότητα και να ακούμε βεβαίως, και τις παρατηρήσεις και τις συστάσεις. </w:t>
      </w:r>
      <w:r>
        <w:rPr>
          <w:rFonts w:eastAsia="Times New Roman" w:cs="Times New Roman"/>
          <w:szCs w:val="24"/>
        </w:rPr>
        <w:t xml:space="preserve">Δεν θεωρούμε ότι κατέχουμε τη μοναδική αλήθεια, ούτε ορθοτομούμε τον λόγο της αληθείας. </w:t>
      </w:r>
    </w:p>
    <w:p w14:paraId="5FAFA70A" w14:textId="77777777" w:rsidR="009273CD" w:rsidRDefault="00AB5CAC">
      <w:pPr>
        <w:spacing w:line="600" w:lineRule="auto"/>
        <w:ind w:firstLine="720"/>
        <w:jc w:val="both"/>
        <w:rPr>
          <w:rFonts w:eastAsia="Times New Roman"/>
          <w:szCs w:val="24"/>
        </w:rPr>
      </w:pPr>
      <w:r>
        <w:rPr>
          <w:rFonts w:eastAsia="Times New Roman"/>
          <w:szCs w:val="24"/>
        </w:rPr>
        <w:t xml:space="preserve">Είμαστε ανοιχτοί σε έναν διάλογο, γιατί έχουμε, αν θέλετε, τη γενναιότητα να αναγνωρίζουμε το ίδιο ενδιαφέρον και από τις άλλες πλευρές για τα ζητήματα αυτά που είναι </w:t>
      </w:r>
      <w:r>
        <w:rPr>
          <w:rFonts w:eastAsia="Times New Roman"/>
          <w:szCs w:val="24"/>
        </w:rPr>
        <w:t>ζητήματα εθνικά.</w:t>
      </w:r>
    </w:p>
    <w:p w14:paraId="5FAFA70B" w14:textId="77777777" w:rsidR="009273CD" w:rsidRDefault="00AB5CAC">
      <w:pPr>
        <w:spacing w:line="600" w:lineRule="auto"/>
        <w:ind w:firstLine="720"/>
        <w:jc w:val="both"/>
        <w:rPr>
          <w:rFonts w:eastAsia="Times New Roman"/>
          <w:szCs w:val="24"/>
        </w:rPr>
      </w:pPr>
      <w:r>
        <w:rPr>
          <w:rFonts w:eastAsia="Times New Roman"/>
          <w:szCs w:val="24"/>
        </w:rPr>
        <w:t>Σας ευχαριστώ.</w:t>
      </w:r>
    </w:p>
    <w:p w14:paraId="5FAFA70C" w14:textId="77777777" w:rsidR="009273CD" w:rsidRDefault="00AB5CAC">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Ευχαριστούμε.</w:t>
      </w:r>
    </w:p>
    <w:p w14:paraId="5FAFA70D" w14:textId="77777777" w:rsidR="009273CD" w:rsidRDefault="00AB5CAC">
      <w:pPr>
        <w:spacing w:line="600" w:lineRule="auto"/>
        <w:ind w:firstLine="720"/>
        <w:jc w:val="both"/>
        <w:rPr>
          <w:rFonts w:eastAsia="Times New Roman"/>
          <w:szCs w:val="24"/>
        </w:rPr>
      </w:pPr>
      <w:r>
        <w:rPr>
          <w:rFonts w:eastAsia="Times New Roman"/>
          <w:szCs w:val="24"/>
        </w:rPr>
        <w:t xml:space="preserve">Τώρα θα συζητηθεί η </w:t>
      </w:r>
      <w:r>
        <w:rPr>
          <w:rFonts w:eastAsia="Times New Roman"/>
          <w:szCs w:val="24"/>
        </w:rPr>
        <w:t xml:space="preserve">δεύτερη </w:t>
      </w:r>
      <w:r>
        <w:rPr>
          <w:rFonts w:eastAsia="Times New Roman"/>
          <w:szCs w:val="24"/>
        </w:rPr>
        <w:t xml:space="preserve">με αριθμό 5603/3-5-18 ερώτηση του Βουλευτή Ηρακλείου της Δημοκρατικής Συμπαράταξης κ. Βασιλείου </w:t>
      </w:r>
      <w:proofErr w:type="spellStart"/>
      <w:r>
        <w:rPr>
          <w:rFonts w:eastAsia="Times New Roman"/>
          <w:szCs w:val="24"/>
        </w:rPr>
        <w:t>Κεγκέρογλου</w:t>
      </w:r>
      <w:proofErr w:type="spellEnd"/>
      <w:r>
        <w:rPr>
          <w:rFonts w:eastAsia="Times New Roman"/>
          <w:szCs w:val="24"/>
        </w:rPr>
        <w:t xml:space="preserve"> προς τον Υπουργό Παιδείας, Έρε</w:t>
      </w:r>
      <w:r>
        <w:rPr>
          <w:rFonts w:eastAsia="Times New Roman"/>
          <w:szCs w:val="24"/>
        </w:rPr>
        <w:t>υνας και Θρησκευμάτων, με θέμα να εγκριθεί η απόφαση του Πανεπιστημίου Κρήτης για ίδρυση Σχολής Διοίκησης Επιχειρήσεων και Τουρισμού.</w:t>
      </w:r>
    </w:p>
    <w:p w14:paraId="5FAFA70E" w14:textId="77777777" w:rsidR="009273CD" w:rsidRDefault="00AB5CAC">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τον λόγο για δύο λεπτά.</w:t>
      </w:r>
    </w:p>
    <w:p w14:paraId="5FAFA70F" w14:textId="77777777" w:rsidR="009273CD" w:rsidRDefault="00AB5CAC">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Ευχαριστώ πολύ, κυρία Πρόεδρε.</w:t>
      </w:r>
    </w:p>
    <w:p w14:paraId="5FAFA710" w14:textId="77777777" w:rsidR="009273CD" w:rsidRDefault="00AB5CAC">
      <w:pPr>
        <w:spacing w:line="600" w:lineRule="auto"/>
        <w:ind w:firstLine="720"/>
        <w:jc w:val="both"/>
        <w:rPr>
          <w:rFonts w:eastAsia="Times New Roman"/>
          <w:szCs w:val="24"/>
        </w:rPr>
      </w:pPr>
      <w:r>
        <w:rPr>
          <w:rFonts w:eastAsia="Times New Roman"/>
          <w:szCs w:val="24"/>
        </w:rPr>
        <w:t>Κυρία Πρόεδρε, κύρι</w:t>
      </w:r>
      <w:r>
        <w:rPr>
          <w:rFonts w:eastAsia="Times New Roman"/>
          <w:szCs w:val="24"/>
        </w:rPr>
        <w:t>ε Υπουργέ, είναι γραπτή η ερώτηση η οποία δεν απαντήθηκε από το Υπουργείο και για αυτό έρχεται ως αναπάντητη να συζητηθεί στη Βουλή. Είναι πάρα πολύ συγκεκριμένη.</w:t>
      </w:r>
    </w:p>
    <w:p w14:paraId="5FAFA711" w14:textId="77777777" w:rsidR="009273CD" w:rsidRDefault="00AB5CAC">
      <w:pPr>
        <w:spacing w:line="600" w:lineRule="auto"/>
        <w:ind w:firstLine="720"/>
        <w:jc w:val="both"/>
        <w:rPr>
          <w:rFonts w:eastAsia="Times New Roman"/>
          <w:szCs w:val="24"/>
        </w:rPr>
      </w:pPr>
      <w:r>
        <w:rPr>
          <w:rFonts w:eastAsia="Times New Roman"/>
          <w:szCs w:val="24"/>
        </w:rPr>
        <w:t>Υπάρχει μια διαδικασία ίδρυσης τμημάτων, μετά από αίτημα των πανεπιστημίων και το Πανεπιστήμι</w:t>
      </w:r>
      <w:r>
        <w:rPr>
          <w:rFonts w:eastAsia="Times New Roman"/>
          <w:szCs w:val="24"/>
        </w:rPr>
        <w:t xml:space="preserve">ο Κρήτης έχει προβεί στην απαραίτητη απόφαση, προκειμένου να ιδρυθεί Σχολή ή </w:t>
      </w:r>
      <w:r>
        <w:rPr>
          <w:rFonts w:eastAsia="Times New Roman"/>
          <w:szCs w:val="24"/>
        </w:rPr>
        <w:lastRenderedPageBreak/>
        <w:t xml:space="preserve">Τμήμα Διοίκησης Επιχειρήσεων και Τουρισμού στο Πανεπιστήμιο Κρήτης. Προφανώς μέσα στο γενικότερο ζήτημα της </w:t>
      </w:r>
      <w:r>
        <w:rPr>
          <w:rFonts w:eastAsia="Times New Roman"/>
          <w:szCs w:val="24"/>
        </w:rPr>
        <w:t>σ</w:t>
      </w:r>
      <w:r>
        <w:rPr>
          <w:rFonts w:eastAsia="Times New Roman"/>
          <w:szCs w:val="24"/>
        </w:rPr>
        <w:t xml:space="preserve">χολής θα υπάρχει το </w:t>
      </w:r>
      <w:r>
        <w:rPr>
          <w:rFonts w:eastAsia="Times New Roman"/>
          <w:szCs w:val="24"/>
        </w:rPr>
        <w:t>Τ</w:t>
      </w:r>
      <w:r>
        <w:rPr>
          <w:rFonts w:eastAsia="Times New Roman"/>
          <w:szCs w:val="24"/>
        </w:rPr>
        <w:t xml:space="preserve">μήμα </w:t>
      </w:r>
      <w:r>
        <w:rPr>
          <w:rFonts w:eastAsia="Times New Roman"/>
          <w:szCs w:val="24"/>
        </w:rPr>
        <w:t>Τ</w:t>
      </w:r>
      <w:r>
        <w:rPr>
          <w:rFonts w:eastAsia="Times New Roman"/>
          <w:szCs w:val="24"/>
        </w:rPr>
        <w:t>ουρισμού. Θα ήθελα να μας πείτε εάν προτίθε</w:t>
      </w:r>
      <w:r>
        <w:rPr>
          <w:rFonts w:eastAsia="Times New Roman"/>
          <w:szCs w:val="24"/>
        </w:rPr>
        <w:t xml:space="preserve">στε να αξιοποιήσετε αυτήν την απόφαση και να κινήσετε τη διαδικασία, ούτως ώστε να ιδρυθεί αυτό το </w:t>
      </w:r>
      <w:r>
        <w:rPr>
          <w:rFonts w:eastAsia="Times New Roman"/>
          <w:szCs w:val="24"/>
        </w:rPr>
        <w:t>Τ</w:t>
      </w:r>
      <w:r>
        <w:rPr>
          <w:rFonts w:eastAsia="Times New Roman"/>
          <w:szCs w:val="24"/>
        </w:rPr>
        <w:t xml:space="preserve">μήμα </w:t>
      </w:r>
      <w:r>
        <w:rPr>
          <w:rFonts w:eastAsia="Times New Roman"/>
          <w:szCs w:val="24"/>
        </w:rPr>
        <w:t>Τ</w:t>
      </w:r>
      <w:r>
        <w:rPr>
          <w:rFonts w:eastAsia="Times New Roman"/>
          <w:szCs w:val="24"/>
        </w:rPr>
        <w:t>ουρισμού.</w:t>
      </w:r>
    </w:p>
    <w:p w14:paraId="5FAFA712" w14:textId="77777777" w:rsidR="009273CD" w:rsidRDefault="00AB5CAC">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w:t>
      </w:r>
      <w:proofErr w:type="spellStart"/>
      <w:r>
        <w:rPr>
          <w:rFonts w:eastAsia="Times New Roman"/>
          <w:szCs w:val="24"/>
        </w:rPr>
        <w:t>Γαβρόγλου</w:t>
      </w:r>
      <w:proofErr w:type="spellEnd"/>
      <w:r>
        <w:rPr>
          <w:rFonts w:eastAsia="Times New Roman"/>
          <w:szCs w:val="24"/>
        </w:rPr>
        <w:t>, έχετε τον λόγο για τρία λεπτά.</w:t>
      </w:r>
    </w:p>
    <w:p w14:paraId="5FAFA713" w14:textId="77777777" w:rsidR="009273CD" w:rsidRDefault="00AB5CAC">
      <w:pPr>
        <w:spacing w:line="600" w:lineRule="auto"/>
        <w:ind w:firstLine="720"/>
        <w:jc w:val="both"/>
        <w:rPr>
          <w:rFonts w:eastAsia="Times New Roman"/>
          <w:szCs w:val="24"/>
        </w:rPr>
      </w:pPr>
      <w:r>
        <w:rPr>
          <w:rFonts w:eastAsia="Times New Roman"/>
          <w:b/>
          <w:szCs w:val="24"/>
        </w:rPr>
        <w:t>ΚΩΝΣΤΑΝΤΙΝΟΣ ΓΑΒΡΟΓΛΟΥ (Υπουργός Παιδείας, Έρευν</w:t>
      </w:r>
      <w:r>
        <w:rPr>
          <w:rFonts w:eastAsia="Times New Roman"/>
          <w:b/>
          <w:szCs w:val="24"/>
        </w:rPr>
        <w:t>ας και Θρησκευμάτων):</w:t>
      </w:r>
      <w:r>
        <w:rPr>
          <w:rFonts w:eastAsia="Times New Roman"/>
          <w:szCs w:val="24"/>
        </w:rPr>
        <w:t xml:space="preserve"> Ευχαριστώ, κυρία Πρόεδρε.</w:t>
      </w:r>
    </w:p>
    <w:p w14:paraId="5FAFA714" w14:textId="77777777" w:rsidR="009273CD" w:rsidRDefault="00AB5CAC">
      <w:pPr>
        <w:spacing w:line="600" w:lineRule="auto"/>
        <w:ind w:firstLine="720"/>
        <w:jc w:val="both"/>
        <w:rPr>
          <w:rFonts w:eastAsia="Times New Roman"/>
          <w:szCs w:val="24"/>
        </w:rPr>
      </w:pPr>
      <w:r>
        <w:rPr>
          <w:rFonts w:eastAsia="Times New Roman"/>
          <w:szCs w:val="24"/>
        </w:rPr>
        <w:t>Εκ παραδρομής, προφανώς, δεν ζητήσατε συγγνώμη που κάθομαι σαράντα πέντε λεπτά και περιμένω, λόγω της παρουσίας σας στην τηλεόραση. Καλό είναι να σεβόμαστε αλλήλους ως προς τη διαχείριση του χρόνου μας.</w:t>
      </w:r>
    </w:p>
    <w:p w14:paraId="5FAFA715" w14:textId="77777777" w:rsidR="009273CD" w:rsidRDefault="00AB5CAC">
      <w:pPr>
        <w:spacing w:line="600" w:lineRule="auto"/>
        <w:ind w:firstLine="720"/>
        <w:jc w:val="both"/>
        <w:rPr>
          <w:rFonts w:eastAsia="Times New Roman"/>
          <w:szCs w:val="24"/>
        </w:rPr>
      </w:pPr>
      <w:r>
        <w:rPr>
          <w:rFonts w:eastAsia="Times New Roman"/>
          <w:szCs w:val="24"/>
        </w:rPr>
        <w:t>Έρχομ</w:t>
      </w:r>
      <w:r>
        <w:rPr>
          <w:rFonts w:eastAsia="Times New Roman"/>
          <w:szCs w:val="24"/>
        </w:rPr>
        <w:t>αι στην ερώτησή σας. Να ξεκαθαρίσουμε το εξής: Η πρόταση του Πανεπιστημίου Κρήτης είναι να ιδρυθεί Σχολή Τουρισμού. Σχολή μπορεί να ιδρυθεί με ένα τμήμα, ο νόμος το επιτρέπει, αλλά θα έπρεπε να έχουμε μια πρόταση ποια είναι τα τμήματα που είναι κάτω από τη</w:t>
      </w:r>
      <w:r>
        <w:rPr>
          <w:rFonts w:eastAsia="Times New Roman"/>
          <w:szCs w:val="24"/>
        </w:rPr>
        <w:t xml:space="preserve"> σχολή. Τέτοια πρόταση δεν έχει </w:t>
      </w:r>
      <w:r>
        <w:rPr>
          <w:rFonts w:eastAsia="Times New Roman"/>
          <w:szCs w:val="24"/>
        </w:rPr>
        <w:lastRenderedPageBreak/>
        <w:t>έρθει, άρα υπάρχει ένα σοβαρό θέμα επάρκειας της συγκεκριμένης πρότασης.</w:t>
      </w:r>
    </w:p>
    <w:p w14:paraId="5FAFA716" w14:textId="77777777" w:rsidR="009273CD" w:rsidRDefault="00AB5CAC">
      <w:pPr>
        <w:spacing w:line="600" w:lineRule="auto"/>
        <w:ind w:firstLine="720"/>
        <w:jc w:val="both"/>
        <w:rPr>
          <w:rFonts w:eastAsia="Times New Roman"/>
          <w:szCs w:val="24"/>
        </w:rPr>
      </w:pPr>
      <w:r>
        <w:rPr>
          <w:rFonts w:eastAsia="Times New Roman"/>
          <w:szCs w:val="24"/>
        </w:rPr>
        <w:t xml:space="preserve">Το δεύτερο είναι το εξής: Όπως θα έχετε αντιληφθεί, σε όλη την Ελλάδα προχωράμε σε κάποιες διαδικασίες συνεργειών ανάμεσα στα </w:t>
      </w:r>
      <w:r>
        <w:rPr>
          <w:rFonts w:eastAsia="Times New Roman"/>
          <w:szCs w:val="24"/>
        </w:rPr>
        <w:t>π</w:t>
      </w:r>
      <w:r>
        <w:rPr>
          <w:rFonts w:eastAsia="Times New Roman"/>
          <w:szCs w:val="24"/>
        </w:rPr>
        <w:t xml:space="preserve">ανεπιστήμια, τα ΤΕΙ και τα </w:t>
      </w:r>
      <w:r>
        <w:rPr>
          <w:rFonts w:eastAsia="Times New Roman"/>
          <w:szCs w:val="24"/>
        </w:rPr>
        <w:t>ε</w:t>
      </w:r>
      <w:r>
        <w:rPr>
          <w:rFonts w:eastAsia="Times New Roman"/>
          <w:szCs w:val="24"/>
        </w:rPr>
        <w:t xml:space="preserve">ρευνητικά </w:t>
      </w:r>
      <w:r>
        <w:rPr>
          <w:rFonts w:eastAsia="Times New Roman"/>
          <w:szCs w:val="24"/>
        </w:rPr>
        <w:t>κ</w:t>
      </w:r>
      <w:r>
        <w:rPr>
          <w:rFonts w:eastAsia="Times New Roman"/>
          <w:szCs w:val="24"/>
        </w:rPr>
        <w:t>έντρα και όλων των ειδών τις δραστηριότητες που γίνονται στις διάφορες περιφέρειες. Θέλουμε να εξασφαλίσουμε τη μέγιστη δυνατή συναίνεση για το επόμενο βήμα που θα σημαδέψει την ανώτατη εκπαίδευση για τα επόμενα δέκα,</w:t>
      </w:r>
      <w:r>
        <w:rPr>
          <w:rFonts w:eastAsia="Times New Roman"/>
          <w:szCs w:val="24"/>
        </w:rPr>
        <w:t xml:space="preserve"> δεκαπέντε χρόνια.</w:t>
      </w:r>
    </w:p>
    <w:p w14:paraId="5FAFA717" w14:textId="77777777" w:rsidR="009273CD" w:rsidRDefault="00AB5CAC">
      <w:pPr>
        <w:spacing w:line="600" w:lineRule="auto"/>
        <w:ind w:firstLine="720"/>
        <w:jc w:val="both"/>
        <w:rPr>
          <w:rFonts w:eastAsia="Times New Roman"/>
          <w:szCs w:val="24"/>
        </w:rPr>
      </w:pPr>
      <w:r>
        <w:rPr>
          <w:rFonts w:eastAsia="Times New Roman"/>
          <w:szCs w:val="24"/>
        </w:rPr>
        <w:t>Καταθέτουμε σήμερα το νομοσχέδιο για το Ιόνιο Πανεπιστήμιο και το ΤΕΙ Ιονίων Νήσων, όπως και το νομοσχέδιο για το Πανεπιστήμιο των Ιωαννίνων και το ΤΕΙ Ηπείρου. Υπήρξαν εξαντλητικές συζητήσεις, υπήρξαν επιστημονικά πορίσματα, υπήρξαν συζ</w:t>
      </w:r>
      <w:r>
        <w:rPr>
          <w:rFonts w:eastAsia="Times New Roman"/>
          <w:szCs w:val="24"/>
        </w:rPr>
        <w:t>ητήσεις σε όλα τα επίπεδα. Ακόμη και τα άτομα τα οποία διαφωνούν με αυτό το εγχείρημα, δεν διαφωνούν με τη διαδικασία που ακολουθήθηκε και τις συναινέσεις τις οποίες έχουμε καταλήξει.</w:t>
      </w:r>
    </w:p>
    <w:p w14:paraId="5FAFA718" w14:textId="77777777" w:rsidR="009273CD" w:rsidRDefault="00AB5CAC">
      <w:pPr>
        <w:spacing w:line="600" w:lineRule="auto"/>
        <w:ind w:firstLine="720"/>
        <w:jc w:val="both"/>
        <w:rPr>
          <w:rFonts w:eastAsia="Times New Roman"/>
          <w:szCs w:val="24"/>
        </w:rPr>
      </w:pPr>
      <w:r>
        <w:rPr>
          <w:rFonts w:eastAsia="Times New Roman"/>
          <w:szCs w:val="24"/>
        </w:rPr>
        <w:lastRenderedPageBreak/>
        <w:t>Η συγκεκριμένη πρόταση μάς έρχεται με μια απόφαση της Συγκλήτου με δεκατ</w:t>
      </w:r>
      <w:r>
        <w:rPr>
          <w:rFonts w:eastAsia="Times New Roman"/>
          <w:szCs w:val="24"/>
        </w:rPr>
        <w:t xml:space="preserve">ρία άτομα «ΥΠΕΡ» και δώδεκα «ΚΑΤΑ». Αυτό δεν σηματοδοτεί μια συναίνεση του </w:t>
      </w:r>
      <w:r>
        <w:rPr>
          <w:rFonts w:eastAsia="Times New Roman"/>
          <w:szCs w:val="24"/>
        </w:rPr>
        <w:t xml:space="preserve">πανεπιστημίου </w:t>
      </w:r>
      <w:r>
        <w:rPr>
          <w:rFonts w:eastAsia="Times New Roman"/>
          <w:szCs w:val="24"/>
        </w:rPr>
        <w:t>για την ίδρυση της σχολής. Θα ήθελα, λοιπόν, να βρούμε τρόπους για να προχωρήσει το εγχείρημα Τμήματος -όχι Σχολής- Τουρισμού στην Κρήτη, αλλά να προχωρήσει με συναινε</w:t>
      </w:r>
      <w:r>
        <w:rPr>
          <w:rFonts w:eastAsia="Times New Roman"/>
          <w:szCs w:val="24"/>
        </w:rPr>
        <w:t>τικές διαδικασίες και με τα άτομα που ασχολούνται με αυτήν την υπόθεση να έχουν συμφωνήσει για το επόμενο βήμα.</w:t>
      </w:r>
    </w:p>
    <w:p w14:paraId="5FAFA719" w14:textId="77777777" w:rsidR="009273CD" w:rsidRDefault="00AB5CAC">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τον λόγο.</w:t>
      </w:r>
    </w:p>
    <w:p w14:paraId="5FAFA71A" w14:textId="77777777" w:rsidR="009273CD" w:rsidRDefault="00AB5CAC">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κυρία Πρόεδρε.</w:t>
      </w:r>
    </w:p>
    <w:p w14:paraId="5FAFA71B" w14:textId="77777777" w:rsidR="009273CD" w:rsidRDefault="00AB5CAC">
      <w:pPr>
        <w:spacing w:line="600" w:lineRule="auto"/>
        <w:ind w:firstLine="720"/>
        <w:jc w:val="both"/>
        <w:rPr>
          <w:rFonts w:eastAsia="Times New Roman"/>
          <w:szCs w:val="24"/>
        </w:rPr>
      </w:pPr>
      <w:r>
        <w:rPr>
          <w:rFonts w:eastAsia="Times New Roman"/>
          <w:szCs w:val="24"/>
        </w:rPr>
        <w:t>Κύριε</w:t>
      </w:r>
      <w:r w:rsidRPr="00E55A48">
        <w:rPr>
          <w:rFonts w:eastAsia="Times New Roman"/>
          <w:szCs w:val="24"/>
        </w:rPr>
        <w:t xml:space="preserve"> </w:t>
      </w:r>
      <w:r>
        <w:rPr>
          <w:rFonts w:eastAsia="Times New Roman"/>
          <w:szCs w:val="24"/>
        </w:rPr>
        <w:t>Υπουργέ, ν</w:t>
      </w:r>
      <w:r>
        <w:rPr>
          <w:rFonts w:eastAsia="Times New Roman"/>
          <w:szCs w:val="24"/>
        </w:rPr>
        <w:t xml:space="preserve">ομίζω ότι υπάρχει μια προϊστορία σε σχέση </w:t>
      </w:r>
      <w:r>
        <w:rPr>
          <w:rFonts w:eastAsia="Times New Roman"/>
          <w:szCs w:val="24"/>
        </w:rPr>
        <w:t xml:space="preserve">με </w:t>
      </w:r>
      <w:r>
        <w:rPr>
          <w:rFonts w:eastAsia="Times New Roman"/>
          <w:szCs w:val="24"/>
        </w:rPr>
        <w:t xml:space="preserve">το Τμήμα Τουρισμού στο Πανεπιστήμιο Κρήτης. Με νομοθετική πρωτοβουλία δική σας ιδρύθηκαν δύο </w:t>
      </w:r>
      <w:r>
        <w:rPr>
          <w:rFonts w:eastAsia="Times New Roman"/>
          <w:szCs w:val="24"/>
        </w:rPr>
        <w:t>τμήματα τουρισμού</w:t>
      </w:r>
      <w:r>
        <w:rPr>
          <w:rFonts w:eastAsia="Times New Roman"/>
          <w:szCs w:val="24"/>
        </w:rPr>
        <w:t>, ένα στο Πανεπιστήμιο Πειραιά και ένα στο Πανεπιστήμιο Αιγαίου στη Χίο.</w:t>
      </w:r>
    </w:p>
    <w:p w14:paraId="5FAFA71C"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lastRenderedPageBreak/>
        <w:t>Τότε σας είχαμε προτείνει να</w:t>
      </w:r>
      <w:r>
        <w:rPr>
          <w:rFonts w:eastAsia="Times New Roman" w:cs="Times New Roman"/>
          <w:szCs w:val="24"/>
        </w:rPr>
        <w:t xml:space="preserve"> ιδρυθεί -με τον ίδιο ακριβώς τρόπο- τμήμα τουρισμού στο Πανεπιστήμιο Κρήτης, μιας και η Κρήτη είναι -είτε το θέλουμε είτε όχι-, κατ</w:t>
      </w:r>
      <w:r>
        <w:rPr>
          <w:rFonts w:eastAsia="Times New Roman" w:cs="Times New Roman"/>
          <w:szCs w:val="24"/>
        </w:rPr>
        <w:t xml:space="preserve">’ </w:t>
      </w:r>
      <w:r>
        <w:rPr>
          <w:rFonts w:eastAsia="Times New Roman" w:cs="Times New Roman"/>
          <w:szCs w:val="24"/>
        </w:rPr>
        <w:t xml:space="preserve">εξοχήν περιοχή που έχει την οικονομική δραστηριότητα του τουρισμού. </w:t>
      </w:r>
    </w:p>
    <w:p w14:paraId="5FAFA71D"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Επομένως, πιστεύω ότι το ζήτημα μπορεί να ξεπεραστεί με διαφορετικούς τρόπους. </w:t>
      </w:r>
    </w:p>
    <w:p w14:paraId="5FAFA71E"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Υπήρχε, βέβαια, και πρωτύτερα μια απόφαση του Υπουργού Παιδείας - αν δεν κάνω λάθος του κ. Λοβέρδου- για την ίδρυση ξενόγλωσσου τμήματος. </w:t>
      </w:r>
    </w:p>
    <w:p w14:paraId="5FAFA71F"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Και μιας και συζητάμε το θέμα του τμή</w:t>
      </w:r>
      <w:r>
        <w:rPr>
          <w:rFonts w:eastAsia="Times New Roman" w:cs="Times New Roman"/>
          <w:szCs w:val="24"/>
        </w:rPr>
        <w:t xml:space="preserve">ματος τουρισμού, αν έχετε την καλοσύνη να μας πείτε αν αυτό είναι μέσα στα σχέδιά σας να ενεργοποιηθεί. </w:t>
      </w:r>
    </w:p>
    <w:p w14:paraId="5FAFA720"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Βέβαια, θα πρέπει να πω ότι το θέμα της εκπαίδευσης της τουριστικής, χρειάζεται μια γενικότερη εξέταση που έχει να κάνει και με τη συναρμοδιότητα με το</w:t>
      </w:r>
      <w:r>
        <w:rPr>
          <w:rFonts w:eastAsia="Times New Roman" w:cs="Times New Roman"/>
          <w:szCs w:val="24"/>
        </w:rPr>
        <w:t xml:space="preserve"> Υπουργείο Τουρισμού και με τις σχολές που έχει το ίδιο το Υπουργείο Τουρισμού υπό την ευθύνη του και δεν ανήκουν στο Υπουργείο Παιδείας. Μια ενοποίηση, </w:t>
      </w:r>
      <w:r>
        <w:rPr>
          <w:rFonts w:eastAsia="Times New Roman" w:cs="Times New Roman"/>
          <w:szCs w:val="24"/>
        </w:rPr>
        <w:lastRenderedPageBreak/>
        <w:t xml:space="preserve">δηλαδή, του χάρτη τουριστικής εκπαίδευσης, ίσως θα ήταν αναγκαία. </w:t>
      </w:r>
    </w:p>
    <w:p w14:paraId="5FAFA721"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Σε κάθε περίπτωση, όπως και να καταλ</w:t>
      </w:r>
      <w:r>
        <w:rPr>
          <w:rFonts w:eastAsia="Times New Roman" w:cs="Times New Roman"/>
          <w:szCs w:val="24"/>
        </w:rPr>
        <w:t xml:space="preserve">ήξουν τα πράγματα, νομίζω ότι ένα τμήμα τουρισμού στην Κρήτη, σε επίπεδο πανεπιστημίου και βεβαίως με τα αντίστοιχα ερευνητικά προγράμματα, δεν θα ήταν κάτι </w:t>
      </w:r>
      <w:proofErr w:type="spellStart"/>
      <w:r>
        <w:rPr>
          <w:rFonts w:eastAsia="Times New Roman" w:cs="Times New Roman"/>
          <w:szCs w:val="24"/>
        </w:rPr>
        <w:t>ξέταιρο</w:t>
      </w:r>
      <w:proofErr w:type="spellEnd"/>
      <w:r>
        <w:rPr>
          <w:rFonts w:eastAsia="Times New Roman" w:cs="Times New Roman"/>
          <w:szCs w:val="24"/>
        </w:rPr>
        <w:t>, παράταιρο ή μη αναγκαίο. Το αντίθετο μάλιστα. Και γι’ αυτό θα ήθελα να σας παρακαλέσω να ε</w:t>
      </w:r>
      <w:r>
        <w:rPr>
          <w:rFonts w:eastAsia="Times New Roman" w:cs="Times New Roman"/>
          <w:szCs w:val="24"/>
        </w:rPr>
        <w:t>ξετάσετε αυτήν την πρόταση του Πανεπιστημίου Κρήτης.</w:t>
      </w:r>
    </w:p>
    <w:p w14:paraId="5FAFA722" w14:textId="77777777" w:rsidR="009273CD" w:rsidRDefault="00AB5CAC">
      <w:pPr>
        <w:spacing w:line="600" w:lineRule="auto"/>
        <w:ind w:firstLine="720"/>
        <w:jc w:val="both"/>
        <w:rPr>
          <w:rFonts w:eastAsia="Times New Roman" w:cs="Times New Roman"/>
          <w:szCs w:val="24"/>
        </w:rPr>
      </w:pPr>
      <w:r w:rsidRPr="00B063DA">
        <w:rPr>
          <w:rFonts w:eastAsia="Times New Roman" w:cs="Times New Roman"/>
          <w:b/>
          <w:szCs w:val="24"/>
        </w:rPr>
        <w:t>ΠΡΟΕΔΡΕΥΟΥΣΑ (Αναστασία Χριστοδουλοπούλου):</w:t>
      </w:r>
      <w:r>
        <w:rPr>
          <w:rFonts w:eastAsia="Times New Roman" w:cs="Times New Roman"/>
          <w:szCs w:val="24"/>
        </w:rPr>
        <w:t xml:space="preserve"> Ο κύριος Υπουργός έχει τον λόγο.</w:t>
      </w:r>
    </w:p>
    <w:p w14:paraId="5FAFA723" w14:textId="77777777" w:rsidR="009273CD" w:rsidRDefault="00AB5CAC">
      <w:pPr>
        <w:spacing w:line="600" w:lineRule="auto"/>
        <w:ind w:firstLine="720"/>
        <w:jc w:val="both"/>
        <w:rPr>
          <w:rFonts w:eastAsia="Times New Roman" w:cs="Times New Roman"/>
          <w:szCs w:val="24"/>
        </w:rPr>
      </w:pPr>
      <w:r w:rsidRPr="00B063DA">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Όντως έχουμε προχωρήσει στην </w:t>
      </w:r>
      <w:proofErr w:type="spellStart"/>
      <w:r>
        <w:rPr>
          <w:rFonts w:eastAsia="Times New Roman" w:cs="Times New Roman"/>
          <w:szCs w:val="24"/>
        </w:rPr>
        <w:t>επανεργοποίηση</w:t>
      </w:r>
      <w:proofErr w:type="spellEnd"/>
      <w:r>
        <w:rPr>
          <w:rFonts w:eastAsia="Times New Roman" w:cs="Times New Roman"/>
          <w:szCs w:val="24"/>
        </w:rPr>
        <w:t xml:space="preserve"> δύο τμημάτων</w:t>
      </w:r>
      <w:r>
        <w:rPr>
          <w:rFonts w:eastAsia="Times New Roman" w:cs="Times New Roman"/>
          <w:szCs w:val="24"/>
        </w:rPr>
        <w:t>, που επί προηγούμενης κυβέρνησης καταργήθηκαν. Και αναφέρομαι στο περίφημο σχέδιο «</w:t>
      </w:r>
      <w:r>
        <w:rPr>
          <w:rFonts w:eastAsia="Times New Roman" w:cs="Times New Roman"/>
          <w:szCs w:val="24"/>
        </w:rPr>
        <w:t>ΑΘΗΝΑ</w:t>
      </w:r>
      <w:r>
        <w:rPr>
          <w:rFonts w:eastAsia="Times New Roman" w:cs="Times New Roman"/>
          <w:szCs w:val="24"/>
        </w:rPr>
        <w:t>» που ακόμη δεν μπορούμε να ξεμπλέξουμε και μας έφερε στο χείλος του γκρεμού. Αυτό ήταν στο Πανεπιστήμιου του Πειραιά και στο Πανεπιστήμιο του Αιγαίου, όπως είπατε, στ</w:t>
      </w:r>
      <w:r>
        <w:rPr>
          <w:rFonts w:eastAsia="Times New Roman" w:cs="Times New Roman"/>
          <w:szCs w:val="24"/>
        </w:rPr>
        <w:t xml:space="preserve">η Χίο. </w:t>
      </w:r>
      <w:r>
        <w:rPr>
          <w:rFonts w:eastAsia="Times New Roman" w:cs="Times New Roman"/>
          <w:szCs w:val="24"/>
        </w:rPr>
        <w:lastRenderedPageBreak/>
        <w:t>Αυτά όντως τα ιδρύσαμε ξανά, τα δραστηριοποιήσαμε ξανά, γιατί ήταν και μέρος προγράμματος σπουδών άλλων τμημάτων.</w:t>
      </w:r>
    </w:p>
    <w:p w14:paraId="5FAFA724"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Το δεύτερο είναι ότι με το νομοσχέδιο που θα καταθέσουμε σήμερα, όπως σας είπα, ιδρύουμε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 xml:space="preserve">τουρισμού </w:t>
      </w:r>
      <w:r>
        <w:rPr>
          <w:rFonts w:eastAsia="Times New Roman" w:cs="Times New Roman"/>
          <w:szCs w:val="24"/>
        </w:rPr>
        <w:t>στην Κέρκυρα, στο Ιόνιο Πανεπι</w:t>
      </w:r>
      <w:r>
        <w:rPr>
          <w:rFonts w:eastAsia="Times New Roman" w:cs="Times New Roman"/>
          <w:szCs w:val="24"/>
        </w:rPr>
        <w:t xml:space="preserve">στήμιο. </w:t>
      </w:r>
    </w:p>
    <w:p w14:paraId="5FAFA725"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Το τρίτο θέμα έχει σχέση με την Κρήτη. Είναι προφανές ότι ένα τμήμα τουρισμού θα «ταίριαζε» στην Κρήτη. Το βασικό είναι να το κάνουμε με τέτοιες προϋποθέσεις, ώστε αυτό το τμήμα να είναι βιώσιμο. Πώς θα γίνει αυτό; Πρέπει να έχουμε μια μελέτη βιωσ</w:t>
      </w:r>
      <w:r>
        <w:rPr>
          <w:rFonts w:eastAsia="Times New Roman" w:cs="Times New Roman"/>
          <w:szCs w:val="24"/>
        </w:rPr>
        <w:t>ιμότητας, πρέπει να έχουμε μια σοβαρή συναίνεση από την πανεπιστημιακή κοινότητα, διότι αυτήν τη στιγμή μια πρόταση -όπως σας είπα- του 2012, 2013 δεν συνιστά συναίνεση. Βεβαίως, είδα ότι στη δευτερολογία σας μιλήσατε για τμήμα και όχι σχολή. Προφανώς προς</w:t>
      </w:r>
      <w:r>
        <w:rPr>
          <w:rFonts w:eastAsia="Times New Roman" w:cs="Times New Roman"/>
          <w:szCs w:val="24"/>
        </w:rPr>
        <w:t xml:space="preserve"> τα εκεί προσανατολιζόμαστε και προφανώς, ο φυσικός χώρος είναι το Ρέθυμνο με τα άλλα γνωστικά πεδία. </w:t>
      </w:r>
    </w:p>
    <w:p w14:paraId="5FAFA726"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lastRenderedPageBreak/>
        <w:t>Τώρα, θέλει μεγάλη προσοχή αν θα είναι αγγλόφωνο ή όχι. Λέω «μεγάλη προσοχή», διότι υπάρχει μια συγκεκριμένη νομοθεσία την οποία εμείς έχουμε φέρει για π</w:t>
      </w:r>
      <w:r>
        <w:rPr>
          <w:rFonts w:eastAsia="Times New Roman" w:cs="Times New Roman"/>
          <w:szCs w:val="24"/>
        </w:rPr>
        <w:t>ρώτη φορά -για να σταματήσει αυτή η σπέκουλα, ότι εμάς δεν μας ενδιαφέρουν τα αγγλόφωνα- και η οποία έχει σχέση με συγκεκριμένες συμβάσεις που πρέπει να γίνουν με το Διεθνές Πανεπιστήμιο της Θεσσαλονίκης.</w:t>
      </w:r>
    </w:p>
    <w:p w14:paraId="5FAFA727"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Και κάτι τελευταίο: Στην πρόταση που γίνεται από το</w:t>
      </w:r>
      <w:r>
        <w:rPr>
          <w:rFonts w:eastAsia="Times New Roman" w:cs="Times New Roman"/>
          <w:szCs w:val="24"/>
        </w:rPr>
        <w:t xml:space="preserve"> Πανεπιστήμιο Κρήτης λέει ότι «για την προσέλκυση φοιτητών και πόρων από την ευρύτερη αγορά…»- κ.λπ. –«…</w:t>
      </w:r>
      <w:r>
        <w:rPr>
          <w:rFonts w:eastAsia="Times New Roman" w:cs="Times New Roman"/>
          <w:szCs w:val="24"/>
        </w:rPr>
        <w:t>Ν</w:t>
      </w:r>
      <w:r>
        <w:rPr>
          <w:rFonts w:eastAsia="Times New Roman" w:cs="Times New Roman"/>
          <w:szCs w:val="24"/>
        </w:rPr>
        <w:t>οτιοανατολικής Μεσογείου, Βαλκανίων και Ασίας, το προτεινόμενο πρόγραμμα σπουδών θα έχει σαφή διεθνή προσανατολισμό και θα είναι αυτοχρηματοδοτούμενο».</w:t>
      </w:r>
      <w:r>
        <w:rPr>
          <w:rFonts w:eastAsia="Times New Roman" w:cs="Times New Roman"/>
          <w:szCs w:val="24"/>
        </w:rPr>
        <w:t xml:space="preserve"> Αυτά πρέπει να τα προσέξουμε. Δηλαδή, τι θα κάνουμε; Θα έχουμε δίδακτρα; Θα μπαίνουν και Έλληνες φοιτητές με δίδακτρα; Δεν μπορεί με μια λέξη, μέσα σε τέσσερις σελίδες, να περνάμε κάτι το οποίο ενδεχομένως κάποιοι να το θέλουν, αλλά δεν είναι η επιλογή τη</w:t>
      </w:r>
      <w:r>
        <w:rPr>
          <w:rFonts w:eastAsia="Times New Roman" w:cs="Times New Roman"/>
          <w:szCs w:val="24"/>
        </w:rPr>
        <w:t>ς πολιτείας.</w:t>
      </w:r>
    </w:p>
    <w:p w14:paraId="5FAFA728"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lastRenderedPageBreak/>
        <w:t>Εμείς, λοιπόν, λέμε «ναι» στην ίδρυση ενός τέτοιου τμήματος, το οποίο θέλει μια άλλη απόφαση και άλλου είδους έκθεση. Και αυτό θα εντάσσεται στην δημόσια, δωρεάν ανώτατη εκπαίδευση της χώρας μας.</w:t>
      </w:r>
    </w:p>
    <w:p w14:paraId="5FAFA729" w14:textId="77777777" w:rsidR="009273CD" w:rsidRDefault="00AB5CAC">
      <w:pPr>
        <w:spacing w:line="600" w:lineRule="auto"/>
        <w:ind w:firstLine="709"/>
        <w:jc w:val="both"/>
        <w:rPr>
          <w:rFonts w:eastAsia="Times New Roman"/>
          <w:szCs w:val="24"/>
        </w:rPr>
      </w:pPr>
      <w:r w:rsidRPr="001202BC">
        <w:rPr>
          <w:rFonts w:eastAsia="Times New Roman"/>
          <w:b/>
          <w:szCs w:val="24"/>
        </w:rPr>
        <w:t>ΠΡΟΕΔΡΕΥΟΥΣΑ (Αναστασία Χριστοδουλοπούλου):</w:t>
      </w:r>
      <w:r w:rsidRPr="00491B2C">
        <w:rPr>
          <w:rFonts w:eastAsia="Times New Roman"/>
          <w:szCs w:val="24"/>
        </w:rPr>
        <w:t xml:space="preserve"> </w:t>
      </w:r>
      <w:r>
        <w:rPr>
          <w:rFonts w:eastAsia="Times New Roman"/>
          <w:szCs w:val="24"/>
        </w:rPr>
        <w:t>Ευχαριστούμε.</w:t>
      </w:r>
    </w:p>
    <w:p w14:paraId="5FAFA72A" w14:textId="77777777" w:rsidR="009273CD" w:rsidRDefault="00AB5CAC">
      <w:pPr>
        <w:spacing w:line="600" w:lineRule="auto"/>
        <w:ind w:firstLine="709"/>
        <w:jc w:val="both"/>
        <w:rPr>
          <w:rFonts w:eastAsia="Times New Roman"/>
          <w:szCs w:val="24"/>
        </w:rPr>
      </w:pPr>
      <w:r>
        <w:rPr>
          <w:rFonts w:eastAsia="Times New Roman"/>
          <w:szCs w:val="24"/>
        </w:rPr>
        <w:t xml:space="preserve">Θα συζητηθεί η πέμπτη με αριθμό 1751/5-6-2018 επίκαιρη ερώτηση δεύτερου κύκλου του Βουλευτή Λέσβου της Νέας Δημοκρατίας κ. Χαράλαμπου Αθανασίου προς τον Υπουργό Μεταναστευτικής Πολιτικής, σχετικά με τη «λήψη μέτρων προκειμένου να </w:t>
      </w:r>
      <w:proofErr w:type="spellStart"/>
      <w:r>
        <w:rPr>
          <w:rFonts w:eastAsia="Times New Roman"/>
          <w:szCs w:val="24"/>
        </w:rPr>
        <w:t>αποσυμφορηθο</w:t>
      </w:r>
      <w:r>
        <w:rPr>
          <w:rFonts w:eastAsia="Times New Roman"/>
          <w:szCs w:val="24"/>
        </w:rPr>
        <w:t>ύν</w:t>
      </w:r>
      <w:proofErr w:type="spellEnd"/>
      <w:r>
        <w:rPr>
          <w:rFonts w:eastAsia="Times New Roman"/>
          <w:szCs w:val="24"/>
        </w:rPr>
        <w:t xml:space="preserve"> τα νησιά του </w:t>
      </w:r>
      <w:r>
        <w:rPr>
          <w:rFonts w:eastAsia="Times New Roman"/>
          <w:szCs w:val="24"/>
        </w:rPr>
        <w:t>α</w:t>
      </w:r>
      <w:r>
        <w:rPr>
          <w:rFonts w:eastAsia="Times New Roman"/>
          <w:szCs w:val="24"/>
        </w:rPr>
        <w:t>νατολικού Αιγαίου και ιδιαίτερα η Λέσβος».</w:t>
      </w:r>
    </w:p>
    <w:p w14:paraId="5FAFA72B" w14:textId="77777777" w:rsidR="009273CD" w:rsidRDefault="00AB5CAC">
      <w:pPr>
        <w:spacing w:line="600" w:lineRule="auto"/>
        <w:ind w:firstLine="709"/>
        <w:jc w:val="both"/>
        <w:rPr>
          <w:rFonts w:eastAsia="Times New Roman"/>
          <w:szCs w:val="24"/>
        </w:rPr>
      </w:pPr>
      <w:r>
        <w:rPr>
          <w:rFonts w:eastAsia="Times New Roman"/>
          <w:szCs w:val="24"/>
        </w:rPr>
        <w:t>Στην επίκαιρη ερώτηση του κυρίου συναδέλφου θα απαντήσει ο Υπουργός Μεταναστευτικής Πολιτικής κ. Δημήτριος Βίτσας.</w:t>
      </w:r>
    </w:p>
    <w:p w14:paraId="5FAFA72C" w14:textId="77777777" w:rsidR="009273CD" w:rsidRDefault="00AB5CAC">
      <w:pPr>
        <w:spacing w:line="600" w:lineRule="auto"/>
        <w:ind w:firstLine="709"/>
        <w:jc w:val="both"/>
        <w:rPr>
          <w:rFonts w:eastAsia="Times New Roman"/>
          <w:szCs w:val="24"/>
        </w:rPr>
      </w:pPr>
      <w:r>
        <w:rPr>
          <w:rFonts w:eastAsia="Times New Roman"/>
          <w:szCs w:val="24"/>
        </w:rPr>
        <w:t>Κύριε Αθανασίου, έχετε τον λόγο για δύο λεπτά.</w:t>
      </w:r>
    </w:p>
    <w:p w14:paraId="5FAFA72D" w14:textId="77777777" w:rsidR="009273CD" w:rsidRDefault="00AB5CAC">
      <w:pPr>
        <w:spacing w:line="600" w:lineRule="auto"/>
        <w:ind w:firstLine="709"/>
        <w:jc w:val="both"/>
        <w:rPr>
          <w:rFonts w:eastAsia="Times New Roman"/>
          <w:szCs w:val="24"/>
        </w:rPr>
      </w:pPr>
      <w:r w:rsidRPr="001202BC">
        <w:rPr>
          <w:rFonts w:eastAsia="Times New Roman"/>
          <w:b/>
          <w:szCs w:val="24"/>
        </w:rPr>
        <w:t>ΧΑΡΑΛΑΜΠΟΣ ΑΘΑΝΑΣΙΟΥ:</w:t>
      </w:r>
      <w:r>
        <w:rPr>
          <w:rFonts w:eastAsia="Times New Roman"/>
          <w:szCs w:val="24"/>
        </w:rPr>
        <w:t xml:space="preserve"> Ευχαριστώ, κ</w:t>
      </w:r>
      <w:r>
        <w:rPr>
          <w:rFonts w:eastAsia="Times New Roman"/>
          <w:szCs w:val="24"/>
        </w:rPr>
        <w:t>υρία Πρόεδρε.</w:t>
      </w:r>
    </w:p>
    <w:p w14:paraId="5FAFA72E" w14:textId="77777777" w:rsidR="009273CD" w:rsidRDefault="00AB5CAC">
      <w:pPr>
        <w:spacing w:line="600" w:lineRule="auto"/>
        <w:ind w:firstLine="709"/>
        <w:jc w:val="both"/>
        <w:rPr>
          <w:rFonts w:eastAsia="Times New Roman"/>
          <w:szCs w:val="24"/>
        </w:rPr>
      </w:pPr>
      <w:r>
        <w:rPr>
          <w:rFonts w:eastAsia="Times New Roman"/>
          <w:szCs w:val="24"/>
        </w:rPr>
        <w:lastRenderedPageBreak/>
        <w:t xml:space="preserve">Κύριε Υπουργέ, παρά τις κατά καιρούς προσωπικές δεσμεύσεις σας για να διαχειριστείτε το οξύτατο αυτό πρόβλημα, το μεταναστευτικό, που κυριαρχεί στα ελληνικά νησιά και ειδικά στο </w:t>
      </w:r>
      <w:r>
        <w:rPr>
          <w:rFonts w:eastAsia="Times New Roman"/>
          <w:szCs w:val="24"/>
        </w:rPr>
        <w:t>β</w:t>
      </w:r>
      <w:r>
        <w:rPr>
          <w:rFonts w:eastAsia="Times New Roman"/>
          <w:szCs w:val="24"/>
        </w:rPr>
        <w:t>όρειο Αιγαίο, με αποκορύφωμα βέβαια τη Λέσβο, η κατάσταση σήμερ</w:t>
      </w:r>
      <w:r>
        <w:rPr>
          <w:rFonts w:eastAsia="Times New Roman"/>
          <w:szCs w:val="24"/>
        </w:rPr>
        <w:t>α έχει ξεφύγει από κάθε έλεγχο.</w:t>
      </w:r>
    </w:p>
    <w:p w14:paraId="5FAFA72F" w14:textId="77777777" w:rsidR="009273CD" w:rsidRDefault="00AB5CAC">
      <w:pPr>
        <w:spacing w:line="600" w:lineRule="auto"/>
        <w:ind w:firstLine="709"/>
        <w:jc w:val="both"/>
        <w:rPr>
          <w:rFonts w:eastAsia="Times New Roman"/>
          <w:szCs w:val="24"/>
        </w:rPr>
      </w:pPr>
      <w:r>
        <w:rPr>
          <w:rFonts w:eastAsia="Times New Roman"/>
          <w:szCs w:val="24"/>
        </w:rPr>
        <w:t xml:space="preserve">Θα σας αναφέρω μερικά νούμερα. Αυτήν τη στιγμή στο νησί της Λέσβου φιλοξενούνται πάνω από </w:t>
      </w:r>
      <w:r>
        <w:rPr>
          <w:rFonts w:eastAsia="Times New Roman"/>
          <w:szCs w:val="24"/>
        </w:rPr>
        <w:t>έντεκα χιλιάδες</w:t>
      </w:r>
      <w:r>
        <w:rPr>
          <w:rFonts w:eastAsia="Times New Roman"/>
          <w:szCs w:val="24"/>
        </w:rPr>
        <w:t xml:space="preserve"> άτομα. Τα καταγεγραμμένα άτομα είναι σχεδόν </w:t>
      </w:r>
      <w:r>
        <w:rPr>
          <w:rFonts w:eastAsia="Times New Roman"/>
          <w:szCs w:val="24"/>
        </w:rPr>
        <w:t>εννέα χιλιάδες εννιακόσια</w:t>
      </w:r>
      <w:r>
        <w:rPr>
          <w:rFonts w:eastAsia="Times New Roman"/>
          <w:szCs w:val="24"/>
        </w:rPr>
        <w:t xml:space="preserve">, αλλά στην πραγματικότητα είναι </w:t>
      </w:r>
      <w:r>
        <w:rPr>
          <w:rFonts w:eastAsia="Times New Roman"/>
          <w:szCs w:val="24"/>
        </w:rPr>
        <w:t>έντεκα χιλιάδες</w:t>
      </w:r>
      <w:r>
        <w:rPr>
          <w:rFonts w:eastAsia="Times New Roman"/>
          <w:szCs w:val="24"/>
        </w:rPr>
        <w:t>.</w:t>
      </w:r>
      <w:r>
        <w:rPr>
          <w:rFonts w:eastAsia="Times New Roman"/>
          <w:szCs w:val="24"/>
        </w:rPr>
        <w:t xml:space="preserve"> Μάλιστα, δεν μπορούν να καταμετρηθούν όχι μόνο εκεί, αλλά σε ολόκληρη την Ελλάδα. Αυτός ο αριθμός είναι εξωπραγματικός για το νησί. Πρέπει να σας πω ότι οι </w:t>
      </w:r>
      <w:r>
        <w:rPr>
          <w:rFonts w:eastAsia="Times New Roman"/>
          <w:szCs w:val="24"/>
        </w:rPr>
        <w:t>επτά χιλιάδες πεντακόσιοι</w:t>
      </w:r>
      <w:r>
        <w:rPr>
          <w:rFonts w:eastAsia="Times New Roman"/>
          <w:szCs w:val="24"/>
        </w:rPr>
        <w:t xml:space="preserve"> απ’ αυτούς διαμένουν –ορθότερα, στοιβάζονται- στο κέντρο υποδοχής της </w:t>
      </w:r>
      <w:proofErr w:type="spellStart"/>
      <w:r>
        <w:rPr>
          <w:rFonts w:eastAsia="Times New Roman"/>
          <w:szCs w:val="24"/>
        </w:rPr>
        <w:t>Μόρ</w:t>
      </w:r>
      <w:r>
        <w:rPr>
          <w:rFonts w:eastAsia="Times New Roman"/>
          <w:szCs w:val="24"/>
        </w:rPr>
        <w:t>ιας</w:t>
      </w:r>
      <w:proofErr w:type="spellEnd"/>
      <w:r>
        <w:rPr>
          <w:rFonts w:eastAsia="Times New Roman"/>
          <w:szCs w:val="24"/>
        </w:rPr>
        <w:t xml:space="preserve">, το οποίο έχει χωρητικότητα </w:t>
      </w:r>
      <w:r>
        <w:rPr>
          <w:rFonts w:eastAsia="Times New Roman"/>
          <w:szCs w:val="24"/>
        </w:rPr>
        <w:t>τρεις χιλιάδες οκτακόσια πενήντα δύο</w:t>
      </w:r>
      <w:r>
        <w:rPr>
          <w:rFonts w:eastAsia="Times New Roman"/>
          <w:szCs w:val="24"/>
        </w:rPr>
        <w:t xml:space="preserve"> άνετα κρεβάτια. Υπάρχουν </w:t>
      </w:r>
      <w:r>
        <w:rPr>
          <w:rFonts w:eastAsia="Times New Roman"/>
          <w:szCs w:val="24"/>
        </w:rPr>
        <w:t xml:space="preserve">χίλια </w:t>
      </w:r>
      <w:proofErr w:type="spellStart"/>
      <w:r>
        <w:rPr>
          <w:rFonts w:eastAsia="Times New Roman"/>
          <w:szCs w:val="24"/>
        </w:rPr>
        <w:t>εκατόν</w:t>
      </w:r>
      <w:proofErr w:type="spellEnd"/>
      <w:r>
        <w:rPr>
          <w:rFonts w:eastAsia="Times New Roman"/>
          <w:szCs w:val="24"/>
        </w:rPr>
        <w:t xml:space="preserve"> ογδόντα τρία</w:t>
      </w:r>
      <w:r>
        <w:rPr>
          <w:rFonts w:eastAsia="Times New Roman"/>
          <w:szCs w:val="24"/>
        </w:rPr>
        <w:t xml:space="preserve"> άτομα στο Καρά Τεπέ με τα σημερινά δεδομένα και σε άλλες δομές περίπου </w:t>
      </w:r>
      <w:r>
        <w:rPr>
          <w:rFonts w:eastAsia="Times New Roman"/>
          <w:szCs w:val="24"/>
        </w:rPr>
        <w:t>χίλια διακόσια</w:t>
      </w:r>
      <w:r>
        <w:rPr>
          <w:rFonts w:eastAsia="Times New Roman"/>
          <w:szCs w:val="24"/>
        </w:rPr>
        <w:t xml:space="preserve"> άτομα. </w:t>
      </w:r>
    </w:p>
    <w:p w14:paraId="5FAFA730" w14:textId="77777777" w:rsidR="009273CD" w:rsidRDefault="00AB5CAC">
      <w:pPr>
        <w:spacing w:line="600" w:lineRule="auto"/>
        <w:ind w:firstLine="709"/>
        <w:jc w:val="both"/>
        <w:rPr>
          <w:rFonts w:eastAsia="Times New Roman"/>
          <w:szCs w:val="24"/>
        </w:rPr>
      </w:pPr>
      <w:r>
        <w:rPr>
          <w:rFonts w:eastAsia="Times New Roman"/>
          <w:szCs w:val="24"/>
        </w:rPr>
        <w:t xml:space="preserve">Για να γίνει αντιληπτό αυτό, αρκεί να σας </w:t>
      </w:r>
      <w:r>
        <w:rPr>
          <w:rFonts w:eastAsia="Times New Roman"/>
          <w:szCs w:val="24"/>
        </w:rPr>
        <w:t xml:space="preserve">πω ότι τα 2/7 του πληθυσμού της πόλεως –γιατί εκεί είναι όλες οι δομές- είναι </w:t>
      </w:r>
      <w:r>
        <w:rPr>
          <w:rFonts w:eastAsia="Times New Roman"/>
          <w:szCs w:val="24"/>
        </w:rPr>
        <w:lastRenderedPageBreak/>
        <w:t>μετανάστες κυρίως και δευτερευόντως πρόσφυγες. Έτσι, συνολικά περίπου στο 1/9 του νησιού κατοικούν μετανάστες.</w:t>
      </w:r>
    </w:p>
    <w:p w14:paraId="5FAFA731" w14:textId="77777777" w:rsidR="009273CD" w:rsidRDefault="00AB5CAC">
      <w:pPr>
        <w:spacing w:line="600" w:lineRule="auto"/>
        <w:ind w:firstLine="709"/>
        <w:jc w:val="both"/>
        <w:rPr>
          <w:rFonts w:eastAsia="Times New Roman"/>
          <w:szCs w:val="24"/>
        </w:rPr>
      </w:pPr>
      <w:r>
        <w:rPr>
          <w:rFonts w:eastAsia="Times New Roman"/>
          <w:szCs w:val="24"/>
        </w:rPr>
        <w:t>Αυτό, όμως, που προκαλεί εντύπωση είναι η δήλωση στις 8 Ιουνίου του</w:t>
      </w:r>
      <w:r>
        <w:rPr>
          <w:rFonts w:eastAsia="Times New Roman"/>
          <w:szCs w:val="24"/>
        </w:rPr>
        <w:t xml:space="preserve"> διοικητή του κέντρου υποδοχής </w:t>
      </w:r>
      <w:proofErr w:type="spellStart"/>
      <w:r>
        <w:rPr>
          <w:rFonts w:eastAsia="Times New Roman"/>
          <w:szCs w:val="24"/>
        </w:rPr>
        <w:t>Μόριας</w:t>
      </w:r>
      <w:proofErr w:type="spellEnd"/>
      <w:r>
        <w:rPr>
          <w:rFonts w:eastAsia="Times New Roman"/>
          <w:szCs w:val="24"/>
        </w:rPr>
        <w:t xml:space="preserve">, του κ. Βαφέα, ο οποίος επίσημα μάς ανακοίνωσε ότι </w:t>
      </w:r>
      <w:r>
        <w:rPr>
          <w:rFonts w:eastAsia="Times New Roman" w:cs="Times New Roman"/>
          <w:szCs w:val="24"/>
        </w:rPr>
        <w:t>χίλια πεντακόσια</w:t>
      </w:r>
      <w:r w:rsidDel="00B539F3">
        <w:rPr>
          <w:rFonts w:eastAsia="Times New Roman"/>
          <w:szCs w:val="24"/>
        </w:rPr>
        <w:t xml:space="preserve"> </w:t>
      </w:r>
      <w:r>
        <w:rPr>
          <w:rFonts w:eastAsia="Times New Roman"/>
          <w:szCs w:val="24"/>
        </w:rPr>
        <w:t>άτομα έχουν τη δυνατότητα να μετακινηθούν, σύμφωνα με την άρση του γεωγραφικού περιορισμού, αλλά εν τούτοις δεν έχουν μετακινηθεί. Καταθέτω τη σχετική</w:t>
      </w:r>
      <w:r>
        <w:rPr>
          <w:rFonts w:eastAsia="Times New Roman"/>
          <w:szCs w:val="24"/>
        </w:rPr>
        <w:t xml:space="preserve"> του δήλωση, όπως είναι δημοσιευμένη.</w:t>
      </w:r>
    </w:p>
    <w:p w14:paraId="5FAFA732" w14:textId="77777777" w:rsidR="009273CD" w:rsidRDefault="00AB5CAC">
      <w:pPr>
        <w:spacing w:line="600" w:lineRule="auto"/>
        <w:ind w:firstLine="709"/>
        <w:jc w:val="both"/>
        <w:rPr>
          <w:rFonts w:eastAsia="Times New Roman"/>
          <w:szCs w:val="24"/>
        </w:rPr>
      </w:pPr>
      <w:r>
        <w:rPr>
          <w:rFonts w:eastAsia="Times New Roman"/>
          <w:szCs w:val="24"/>
        </w:rPr>
        <w:t xml:space="preserve">(Στο σημείο αυτό ο Βουλευτής κ. Χαράλαμπος Αθανασίου καταθέτει την προαναφερθείσα δήλωση, η οποία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5FAFA733" w14:textId="77777777" w:rsidR="009273CD" w:rsidRDefault="00AB5CAC">
      <w:pPr>
        <w:spacing w:line="600" w:lineRule="auto"/>
        <w:ind w:firstLine="709"/>
        <w:jc w:val="both"/>
        <w:rPr>
          <w:rFonts w:eastAsia="Times New Roman"/>
          <w:szCs w:val="24"/>
        </w:rPr>
      </w:pPr>
      <w:r>
        <w:rPr>
          <w:rFonts w:eastAsia="Times New Roman"/>
          <w:szCs w:val="24"/>
        </w:rPr>
        <w:t xml:space="preserve">Επιπλέον, εντός των </w:t>
      </w:r>
      <w:r>
        <w:rPr>
          <w:rFonts w:eastAsia="Times New Roman"/>
          <w:szCs w:val="24"/>
        </w:rPr>
        <w:t xml:space="preserve">κέντρων υποδοχής έχουν επανέλθει τα αντίσκηνα, αλλά και στα παρακείμενα αγροκτήματα υπάρχουν συνεχή περιστατικά παραβατικότητας, καθώς και συγκρούσεις μεταξύ αλλοθρήσκων και </w:t>
      </w:r>
      <w:proofErr w:type="spellStart"/>
      <w:r>
        <w:rPr>
          <w:rFonts w:eastAsia="Times New Roman"/>
          <w:szCs w:val="24"/>
        </w:rPr>
        <w:t>ετεροθρήσκων</w:t>
      </w:r>
      <w:proofErr w:type="spellEnd"/>
      <w:r>
        <w:rPr>
          <w:rFonts w:eastAsia="Times New Roman"/>
          <w:szCs w:val="24"/>
        </w:rPr>
        <w:t xml:space="preserve"> στην ίδια θρη</w:t>
      </w:r>
      <w:r>
        <w:rPr>
          <w:rFonts w:eastAsia="Times New Roman"/>
          <w:szCs w:val="24"/>
        </w:rPr>
        <w:lastRenderedPageBreak/>
        <w:t xml:space="preserve">σκεία, εννοώ από απόψεως δογματικής </w:t>
      </w:r>
      <w:r>
        <w:rPr>
          <w:rFonts w:eastAsia="Times New Roman"/>
          <w:szCs w:val="24"/>
        </w:rPr>
        <w:t>πίστης</w:t>
      </w:r>
      <w:r>
        <w:rPr>
          <w:rFonts w:eastAsia="Times New Roman"/>
          <w:szCs w:val="24"/>
        </w:rPr>
        <w:t xml:space="preserve">. Η κατάσταση </w:t>
      </w:r>
      <w:r>
        <w:rPr>
          <w:rFonts w:eastAsia="Times New Roman"/>
          <w:szCs w:val="24"/>
        </w:rPr>
        <w:t xml:space="preserve">έχει φθάσει σε ένα αδιέξοδο και υπάρχει μία ανασφάλεια στους κατοίκους. Υπήρχαν περιορισμένες συγκρούσεις μεταξύ των κατοίκων και των μεταναστών, αλλά και μεταξύ των μεταναστών και έτσι διαταράσσεται η κοινωνική συνοχή και η ασφάλεια των πολιτών. </w:t>
      </w:r>
    </w:p>
    <w:p w14:paraId="5FAFA734" w14:textId="77777777" w:rsidR="009273CD" w:rsidRDefault="00AB5CAC">
      <w:pPr>
        <w:spacing w:line="600" w:lineRule="auto"/>
        <w:ind w:firstLine="709"/>
        <w:jc w:val="both"/>
        <w:rPr>
          <w:rFonts w:eastAsia="Times New Roman"/>
          <w:szCs w:val="24"/>
        </w:rPr>
      </w:pPr>
      <w:r>
        <w:rPr>
          <w:rFonts w:eastAsia="Times New Roman"/>
          <w:szCs w:val="24"/>
        </w:rPr>
        <w:t>Μάλιστα,</w:t>
      </w:r>
      <w:r>
        <w:rPr>
          <w:rFonts w:eastAsia="Times New Roman"/>
          <w:szCs w:val="24"/>
        </w:rPr>
        <w:t xml:space="preserve"> υπάρχει και η τελευταία έκθεση της CPT. Θα την έχετε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w:t>
      </w:r>
      <w:r>
        <w:rPr>
          <w:rFonts w:eastAsia="Times New Roman"/>
          <w:szCs w:val="24"/>
        </w:rPr>
        <w:t>σας. Η CPT είναι ένας Οργανισμός της Ευρωπαϊκής Ένωσης, ο οποίος ασχολείται με την πρόληψη των βασανιστηρίων και της απάνθρωπης συμπεριφοράς. Αυτή η έκθεση, λοιπόν, είναι τραγική όσον αφορά την</w:t>
      </w:r>
      <w:r>
        <w:rPr>
          <w:rFonts w:eastAsia="Times New Roman"/>
          <w:szCs w:val="24"/>
        </w:rPr>
        <w:t xml:space="preserve"> περιγραφή της κατάστασης που επικρατεί στα νησιά μας και ειδικά στη Λέσβο. Την καταθέτω και αυτή, για να υπάρχει στα Πρακτικά.</w:t>
      </w:r>
    </w:p>
    <w:p w14:paraId="5FAFA735" w14:textId="77777777" w:rsidR="009273CD" w:rsidRDefault="00AB5CAC">
      <w:pPr>
        <w:spacing w:line="600" w:lineRule="auto"/>
        <w:ind w:firstLine="709"/>
        <w:jc w:val="both"/>
        <w:rPr>
          <w:rFonts w:eastAsia="Times New Roman"/>
          <w:szCs w:val="24"/>
        </w:rPr>
      </w:pPr>
      <w:r>
        <w:rPr>
          <w:rFonts w:eastAsia="Times New Roman"/>
          <w:szCs w:val="24"/>
        </w:rPr>
        <w:t xml:space="preserve">(Στο σημείο αυτό ο Βουλευτής κ. Χαράλαμπος Αθανασίου καταθέτει την προαναφερθείσα έκθεση, η οποία βρίσκεται στο </w:t>
      </w:r>
      <w:r>
        <w:rPr>
          <w:rFonts w:eastAsia="Times New Roman"/>
          <w:szCs w:val="24"/>
        </w:rPr>
        <w:t xml:space="preserve">αρχείο </w:t>
      </w:r>
      <w:r>
        <w:rPr>
          <w:rFonts w:eastAsia="Times New Roman"/>
          <w:szCs w:val="24"/>
        </w:rPr>
        <w:t>του Τμήμα</w:t>
      </w:r>
      <w:r>
        <w:rPr>
          <w:rFonts w:eastAsia="Times New Roman"/>
          <w:szCs w:val="24"/>
        </w:rPr>
        <w:t>τος Γραμματείας της Διεύθυνσης Στενογραφίας και Πρακτικών της Βουλής)</w:t>
      </w:r>
    </w:p>
    <w:p w14:paraId="5FAFA736" w14:textId="77777777" w:rsidR="009273CD" w:rsidRDefault="00AB5CAC">
      <w:pPr>
        <w:spacing w:line="600" w:lineRule="auto"/>
        <w:ind w:firstLine="709"/>
        <w:jc w:val="both"/>
        <w:rPr>
          <w:rFonts w:eastAsia="Times New Roman"/>
          <w:szCs w:val="24"/>
        </w:rPr>
      </w:pPr>
      <w:r>
        <w:rPr>
          <w:rFonts w:eastAsia="Times New Roman"/>
          <w:szCs w:val="24"/>
        </w:rPr>
        <w:lastRenderedPageBreak/>
        <w:t xml:space="preserve">Επιπλέον, κύριε Υπουργέ, η δράση των </w:t>
      </w:r>
      <w:r>
        <w:rPr>
          <w:rFonts w:eastAsia="Times New Roman"/>
          <w:szCs w:val="24"/>
        </w:rPr>
        <w:t>μη κυβερνητικών οργανώσεων</w:t>
      </w:r>
      <w:r>
        <w:rPr>
          <w:rFonts w:eastAsia="Times New Roman"/>
          <w:szCs w:val="24"/>
        </w:rPr>
        <w:t xml:space="preserve"> εκτός των κέντρων υποδοχής είναι ανεξέλεγκτη και συνεχώς ξεφυτρώνουν νέες δομές ως έκτακτη λύση για αποσυμφόρηση των κατασ</w:t>
      </w:r>
      <w:r>
        <w:rPr>
          <w:rFonts w:eastAsia="Times New Roman"/>
          <w:szCs w:val="24"/>
        </w:rPr>
        <w:t xml:space="preserve">τημάτων υποδοχής. Αυτές οι δομές είναι χωρίς προγραμματισμό, γίνονται με μεγάλη προχειρότητα, χωρίς διαβούλευση, χωρίς σχέδιο </w:t>
      </w:r>
      <w:proofErr w:type="spellStart"/>
      <w:r>
        <w:rPr>
          <w:rFonts w:eastAsia="Times New Roman"/>
          <w:szCs w:val="24"/>
        </w:rPr>
        <w:t>χωροθέτησης</w:t>
      </w:r>
      <w:proofErr w:type="spellEnd"/>
      <w:r>
        <w:rPr>
          <w:rFonts w:eastAsia="Times New Roman"/>
          <w:szCs w:val="24"/>
        </w:rPr>
        <w:t>, με αποτέλεσμα να διακυβεύεται η υγεία των κατοίκων των γύρω περιοχών και των ίδιων των μεταναστών, αλλά και η ασφάλει</w:t>
      </w:r>
      <w:r>
        <w:rPr>
          <w:rFonts w:eastAsia="Times New Roman"/>
          <w:szCs w:val="24"/>
        </w:rPr>
        <w:t>α των κατοίκων και βεβαίως η οικονομία του τόπου.</w:t>
      </w:r>
    </w:p>
    <w:p w14:paraId="5FAFA737" w14:textId="77777777" w:rsidR="009273CD" w:rsidRDefault="00AB5CAC">
      <w:pPr>
        <w:spacing w:line="600" w:lineRule="auto"/>
        <w:ind w:firstLine="709"/>
        <w:jc w:val="both"/>
        <w:rPr>
          <w:rFonts w:eastAsia="Times New Roman"/>
          <w:szCs w:val="24"/>
        </w:rPr>
      </w:pPr>
      <w:r>
        <w:rPr>
          <w:rFonts w:eastAsia="Times New Roman"/>
          <w:szCs w:val="24"/>
        </w:rPr>
        <w:t xml:space="preserve">Θα σας πω ότι τελευταία, μετά τα επεισόδια που έγιναν μεταξύ Κούρδων και Αράβων –θα τα ξέρετε βέβαια- έχουν πάει στην περιοχή της </w:t>
      </w:r>
      <w:proofErr w:type="spellStart"/>
      <w:r>
        <w:rPr>
          <w:rFonts w:eastAsia="Times New Roman"/>
          <w:szCs w:val="24"/>
        </w:rPr>
        <w:t>Λάρσου</w:t>
      </w:r>
      <w:proofErr w:type="spellEnd"/>
      <w:r>
        <w:rPr>
          <w:rFonts w:eastAsia="Times New Roman"/>
          <w:szCs w:val="24"/>
        </w:rPr>
        <w:t xml:space="preserve"> 250 άτομα. Έφυγαν βέβαια μερικοί. Δημιουργείται, δηλαδή, ένα άτυπο κέντρο υποδοχής στη </w:t>
      </w:r>
      <w:proofErr w:type="spellStart"/>
      <w:r>
        <w:rPr>
          <w:rFonts w:eastAsia="Times New Roman"/>
          <w:szCs w:val="24"/>
        </w:rPr>
        <w:t>Λάρσο</w:t>
      </w:r>
      <w:proofErr w:type="spellEnd"/>
      <w:r>
        <w:rPr>
          <w:rFonts w:eastAsia="Times New Roman"/>
          <w:szCs w:val="24"/>
        </w:rPr>
        <w:t>, αλλά υπάρχει και το ΠΙΚΠΑ</w:t>
      </w:r>
      <w:r>
        <w:rPr>
          <w:rFonts w:eastAsia="Times New Roman"/>
          <w:szCs w:val="24"/>
        </w:rPr>
        <w:t xml:space="preserve"> που είναι δίπλα στο αεροδρόμιο. Η πρώτη εντύπωση για έναν ξένο που θα έλθει είναι αυτή. Είναι ακριβώς δίπλα στο αεροδρόμιο και φαίνεται. Από τους </w:t>
      </w:r>
      <w:r>
        <w:rPr>
          <w:rFonts w:eastAsia="Times New Roman"/>
          <w:szCs w:val="24"/>
        </w:rPr>
        <w:t xml:space="preserve">πεντακόσιους </w:t>
      </w:r>
      <w:r>
        <w:rPr>
          <w:rFonts w:eastAsia="Times New Roman"/>
          <w:szCs w:val="24"/>
        </w:rPr>
        <w:t xml:space="preserve">που πήγαν, σήμερα είναι εκεί </w:t>
      </w:r>
      <w:r>
        <w:rPr>
          <w:rFonts w:eastAsia="Times New Roman"/>
          <w:szCs w:val="24"/>
        </w:rPr>
        <w:t>τριακόσιοι είκοσι πέντε</w:t>
      </w:r>
      <w:r>
        <w:rPr>
          <w:rFonts w:eastAsia="Times New Roman"/>
          <w:szCs w:val="24"/>
        </w:rPr>
        <w:t xml:space="preserve">. Βεβαίως, στη </w:t>
      </w:r>
      <w:proofErr w:type="spellStart"/>
      <w:r>
        <w:rPr>
          <w:rFonts w:eastAsia="Times New Roman"/>
          <w:szCs w:val="24"/>
        </w:rPr>
        <w:t>Σκαμιά</w:t>
      </w:r>
      <w:proofErr w:type="spellEnd"/>
      <w:r>
        <w:rPr>
          <w:rFonts w:eastAsia="Times New Roman"/>
          <w:szCs w:val="24"/>
        </w:rPr>
        <w:t xml:space="preserve"> πήγαν Κούρδοι, οι οποί</w:t>
      </w:r>
      <w:r>
        <w:rPr>
          <w:rFonts w:eastAsia="Times New Roman"/>
          <w:szCs w:val="24"/>
        </w:rPr>
        <w:t xml:space="preserve">οι απομακρύνθηκαν. </w:t>
      </w:r>
    </w:p>
    <w:p w14:paraId="5FAFA738" w14:textId="77777777" w:rsidR="009273CD" w:rsidRDefault="00AB5CAC">
      <w:pPr>
        <w:spacing w:after="0" w:line="600" w:lineRule="auto"/>
        <w:ind w:firstLine="720"/>
        <w:jc w:val="both"/>
        <w:rPr>
          <w:rFonts w:eastAsia="Times New Roman" w:cs="Times New Roman"/>
          <w:szCs w:val="24"/>
        </w:rPr>
      </w:pPr>
      <w:r>
        <w:rPr>
          <w:rFonts w:eastAsia="Times New Roman"/>
          <w:szCs w:val="24"/>
        </w:rPr>
        <w:lastRenderedPageBreak/>
        <w:t xml:space="preserve">Πάντως, προκαλεί εντύπωση το ότι υπάρχει μια ασυνεννοησία μεταξύ των Υπουργείων, το δικό σας και αυτό της Ναυτιλίας, σχετικά με το ποιοι είναι αρμόδιοι να ελέγχουν τις </w:t>
      </w:r>
      <w:r>
        <w:rPr>
          <w:rFonts w:eastAsia="Times New Roman"/>
          <w:szCs w:val="24"/>
        </w:rPr>
        <w:t>μη κυβερνητικές</w:t>
      </w:r>
      <w:r>
        <w:rPr>
          <w:rFonts w:eastAsia="Times New Roman"/>
          <w:szCs w:val="24"/>
        </w:rPr>
        <w:t xml:space="preserve"> </w:t>
      </w:r>
      <w:r>
        <w:rPr>
          <w:rFonts w:eastAsia="Times New Roman"/>
          <w:szCs w:val="24"/>
        </w:rPr>
        <w:t xml:space="preserve">οργανώσεις </w:t>
      </w:r>
      <w:r>
        <w:rPr>
          <w:rFonts w:eastAsia="Times New Roman"/>
          <w:szCs w:val="24"/>
        </w:rPr>
        <w:t>εκτός των κέντρων υποδοχής.</w:t>
      </w:r>
      <w:r>
        <w:rPr>
          <w:rFonts w:eastAsia="Times New Roman"/>
          <w:szCs w:val="24"/>
        </w:rPr>
        <w:t xml:space="preserve"> </w:t>
      </w:r>
      <w:r w:rsidRPr="007B2ACF">
        <w:rPr>
          <w:rFonts w:eastAsia="Times New Roman" w:cs="Times New Roman"/>
          <w:szCs w:val="24"/>
        </w:rPr>
        <w:t xml:space="preserve">Υπάρχουν δύο αντιφατικές απαντήσεις </w:t>
      </w:r>
      <w:r>
        <w:rPr>
          <w:rFonts w:eastAsia="Times New Roman" w:cs="Times New Roman"/>
          <w:szCs w:val="24"/>
        </w:rPr>
        <w:t>σε σχετικές ερωτήσεις που έκανα.</w:t>
      </w:r>
      <w:r w:rsidRPr="007B2ACF">
        <w:rPr>
          <w:rFonts w:eastAsia="Times New Roman" w:cs="Times New Roman"/>
          <w:szCs w:val="24"/>
        </w:rPr>
        <w:t xml:space="preserve"> </w:t>
      </w:r>
      <w:r>
        <w:rPr>
          <w:rFonts w:eastAsia="Times New Roman" w:cs="Times New Roman"/>
          <w:szCs w:val="24"/>
        </w:rPr>
        <w:t>Ο</w:t>
      </w:r>
      <w:r w:rsidRPr="007B2ACF">
        <w:rPr>
          <w:rFonts w:eastAsia="Times New Roman" w:cs="Times New Roman"/>
          <w:szCs w:val="24"/>
        </w:rPr>
        <w:t xml:space="preserve"> μεν κ</w:t>
      </w:r>
      <w:r>
        <w:rPr>
          <w:rFonts w:eastAsia="Times New Roman" w:cs="Times New Roman"/>
          <w:szCs w:val="24"/>
        </w:rPr>
        <w:t xml:space="preserve">. </w:t>
      </w:r>
      <w:proofErr w:type="spellStart"/>
      <w:r>
        <w:rPr>
          <w:rFonts w:eastAsia="Times New Roman" w:cs="Times New Roman"/>
          <w:szCs w:val="24"/>
        </w:rPr>
        <w:t>Κουρουμπλής</w:t>
      </w:r>
      <w:proofErr w:type="spellEnd"/>
      <w:r w:rsidRPr="007B2ACF">
        <w:rPr>
          <w:rFonts w:eastAsia="Times New Roman" w:cs="Times New Roman"/>
          <w:szCs w:val="24"/>
        </w:rPr>
        <w:t xml:space="preserve"> λέει ότι ανήκει σε εσάς</w:t>
      </w:r>
      <w:r>
        <w:rPr>
          <w:rFonts w:eastAsia="Times New Roman" w:cs="Times New Roman"/>
          <w:szCs w:val="24"/>
        </w:rPr>
        <w:t>, ενώ</w:t>
      </w:r>
      <w:r w:rsidRPr="007B2ACF">
        <w:rPr>
          <w:rFonts w:eastAsia="Times New Roman" w:cs="Times New Roman"/>
          <w:szCs w:val="24"/>
        </w:rPr>
        <w:t xml:space="preserve"> εσείς απαντάτε ότι ανήκει </w:t>
      </w:r>
      <w:r>
        <w:rPr>
          <w:rFonts w:eastAsia="Times New Roman" w:cs="Times New Roman"/>
          <w:szCs w:val="24"/>
        </w:rPr>
        <w:t>στον κ.</w:t>
      </w:r>
      <w:r w:rsidRPr="007B2ACF">
        <w:rPr>
          <w:rFonts w:eastAsia="Times New Roman" w:cs="Times New Roman"/>
          <w:szCs w:val="24"/>
        </w:rPr>
        <w:t xml:space="preserve"> </w:t>
      </w:r>
      <w:proofErr w:type="spellStart"/>
      <w:r>
        <w:rPr>
          <w:rFonts w:eastAsia="Times New Roman" w:cs="Times New Roman"/>
          <w:szCs w:val="24"/>
        </w:rPr>
        <w:t>Κ</w:t>
      </w:r>
      <w:r w:rsidRPr="007B2ACF">
        <w:rPr>
          <w:rFonts w:eastAsia="Times New Roman" w:cs="Times New Roman"/>
          <w:szCs w:val="24"/>
        </w:rPr>
        <w:t>ουρουμπλή</w:t>
      </w:r>
      <w:proofErr w:type="spellEnd"/>
      <w:r>
        <w:rPr>
          <w:rFonts w:eastAsia="Times New Roman" w:cs="Times New Roman"/>
          <w:szCs w:val="24"/>
        </w:rPr>
        <w:t>.</w:t>
      </w:r>
      <w:r w:rsidRPr="007B2ACF">
        <w:rPr>
          <w:rFonts w:eastAsia="Times New Roman" w:cs="Times New Roman"/>
          <w:szCs w:val="24"/>
        </w:rPr>
        <w:t xml:space="preserve"> </w:t>
      </w:r>
    </w:p>
    <w:p w14:paraId="5FAFA739" w14:textId="77777777" w:rsidR="009273CD" w:rsidRDefault="00AB5CAC">
      <w:pPr>
        <w:spacing w:line="600" w:lineRule="auto"/>
        <w:ind w:firstLine="720"/>
        <w:jc w:val="both"/>
        <w:rPr>
          <w:rFonts w:eastAsia="Times New Roman" w:cs="Times New Roman"/>
          <w:szCs w:val="24"/>
        </w:rPr>
      </w:pPr>
      <w:r w:rsidRPr="007B2ACF">
        <w:rPr>
          <w:rFonts w:eastAsia="Times New Roman" w:cs="Times New Roman"/>
          <w:szCs w:val="24"/>
        </w:rPr>
        <w:t>Το ζήτημα</w:t>
      </w:r>
      <w:r>
        <w:rPr>
          <w:rFonts w:eastAsia="Times New Roman" w:cs="Times New Roman"/>
          <w:szCs w:val="24"/>
        </w:rPr>
        <w:t xml:space="preserve">, επομένως, κύριε Υπουργέ, </w:t>
      </w:r>
      <w:r w:rsidRPr="007B2ACF">
        <w:rPr>
          <w:rFonts w:eastAsia="Times New Roman" w:cs="Times New Roman"/>
          <w:szCs w:val="24"/>
        </w:rPr>
        <w:t>είναι ποι</w:t>
      </w:r>
      <w:r>
        <w:rPr>
          <w:rFonts w:eastAsia="Times New Roman" w:cs="Times New Roman"/>
          <w:szCs w:val="24"/>
        </w:rPr>
        <w:t>ο</w:t>
      </w:r>
      <w:r w:rsidRPr="007B2ACF">
        <w:rPr>
          <w:rFonts w:eastAsia="Times New Roman" w:cs="Times New Roman"/>
          <w:szCs w:val="24"/>
        </w:rPr>
        <w:t>ς</w:t>
      </w:r>
      <w:r>
        <w:rPr>
          <w:rFonts w:eastAsia="Times New Roman" w:cs="Times New Roman"/>
          <w:szCs w:val="24"/>
        </w:rPr>
        <w:t>,</w:t>
      </w:r>
      <w:r w:rsidRPr="007B2ACF">
        <w:rPr>
          <w:rFonts w:eastAsia="Times New Roman" w:cs="Times New Roman"/>
          <w:szCs w:val="24"/>
        </w:rPr>
        <w:t xml:space="preserve"> </w:t>
      </w:r>
      <w:r>
        <w:rPr>
          <w:rFonts w:eastAsia="Times New Roman" w:cs="Times New Roman"/>
          <w:szCs w:val="24"/>
        </w:rPr>
        <w:t>ε</w:t>
      </w:r>
      <w:r w:rsidRPr="007B2ACF">
        <w:rPr>
          <w:rFonts w:eastAsia="Times New Roman" w:cs="Times New Roman"/>
          <w:szCs w:val="24"/>
        </w:rPr>
        <w:t>πιτέλους</w:t>
      </w:r>
      <w:r>
        <w:rPr>
          <w:rFonts w:eastAsia="Times New Roman" w:cs="Times New Roman"/>
          <w:szCs w:val="24"/>
        </w:rPr>
        <w:t xml:space="preserve">, θα ελέγξει αυτές τις </w:t>
      </w:r>
      <w:r>
        <w:rPr>
          <w:rFonts w:eastAsia="Times New Roman" w:cs="Times New Roman"/>
          <w:szCs w:val="24"/>
        </w:rPr>
        <w:t>μ</w:t>
      </w:r>
      <w:r w:rsidRPr="007B2ACF">
        <w:rPr>
          <w:rFonts w:eastAsia="Times New Roman" w:cs="Times New Roman"/>
          <w:szCs w:val="24"/>
        </w:rPr>
        <w:t xml:space="preserve">η </w:t>
      </w:r>
      <w:r>
        <w:rPr>
          <w:rFonts w:eastAsia="Times New Roman" w:cs="Times New Roman"/>
          <w:szCs w:val="24"/>
        </w:rPr>
        <w:t>κ</w:t>
      </w:r>
      <w:r w:rsidRPr="007B2ACF">
        <w:rPr>
          <w:rFonts w:eastAsia="Times New Roman" w:cs="Times New Roman"/>
          <w:szCs w:val="24"/>
        </w:rPr>
        <w:t>υβερν</w:t>
      </w:r>
      <w:r w:rsidRPr="007B2ACF">
        <w:rPr>
          <w:rFonts w:eastAsia="Times New Roman" w:cs="Times New Roman"/>
          <w:szCs w:val="24"/>
        </w:rPr>
        <w:t xml:space="preserve">ητικές </w:t>
      </w:r>
      <w:r>
        <w:rPr>
          <w:rFonts w:eastAsia="Times New Roman" w:cs="Times New Roman"/>
          <w:szCs w:val="24"/>
        </w:rPr>
        <w:t>ο</w:t>
      </w:r>
      <w:r w:rsidRPr="007B2ACF">
        <w:rPr>
          <w:rFonts w:eastAsia="Times New Roman" w:cs="Times New Roman"/>
          <w:szCs w:val="24"/>
        </w:rPr>
        <w:t xml:space="preserve">ργανώσεις </w:t>
      </w:r>
      <w:r w:rsidRPr="007B2ACF">
        <w:rPr>
          <w:rFonts w:eastAsia="Times New Roman" w:cs="Times New Roman"/>
          <w:szCs w:val="24"/>
        </w:rPr>
        <w:t>που λειτουργούν ανεξέλεγκτα και ως κράτος</w:t>
      </w:r>
      <w:r>
        <w:rPr>
          <w:rFonts w:eastAsia="Times New Roman" w:cs="Times New Roman"/>
          <w:szCs w:val="24"/>
        </w:rPr>
        <w:t xml:space="preserve"> εν </w:t>
      </w:r>
      <w:proofErr w:type="spellStart"/>
      <w:r>
        <w:rPr>
          <w:rFonts w:eastAsia="Times New Roman" w:cs="Times New Roman"/>
          <w:szCs w:val="24"/>
        </w:rPr>
        <w:t>κράτει</w:t>
      </w:r>
      <w:proofErr w:type="spellEnd"/>
      <w:r w:rsidRPr="007B2ACF">
        <w:rPr>
          <w:rFonts w:eastAsia="Times New Roman" w:cs="Times New Roman"/>
          <w:szCs w:val="24"/>
        </w:rPr>
        <w:t xml:space="preserve"> μέ</w:t>
      </w:r>
      <w:r>
        <w:rPr>
          <w:rFonts w:eastAsia="Times New Roman" w:cs="Times New Roman"/>
          <w:szCs w:val="24"/>
        </w:rPr>
        <w:t>σα στα νησιά μας και ειδικά στη</w:t>
      </w:r>
      <w:r w:rsidRPr="007B2ACF">
        <w:rPr>
          <w:rFonts w:eastAsia="Times New Roman" w:cs="Times New Roman"/>
          <w:szCs w:val="24"/>
        </w:rPr>
        <w:t xml:space="preserve"> </w:t>
      </w:r>
      <w:r>
        <w:rPr>
          <w:rFonts w:eastAsia="Times New Roman" w:cs="Times New Roman"/>
          <w:szCs w:val="24"/>
        </w:rPr>
        <w:t xml:space="preserve">Λέσβο. </w:t>
      </w:r>
    </w:p>
    <w:p w14:paraId="5FAFA73A"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Ένα τελευταίο </w:t>
      </w:r>
      <w:r w:rsidRPr="007B2ACF">
        <w:rPr>
          <w:rFonts w:eastAsia="Times New Roman" w:cs="Times New Roman"/>
          <w:szCs w:val="24"/>
        </w:rPr>
        <w:t xml:space="preserve">θέμα είναι τι θα γίνει με την επιτάχυνση της διαδικασίας </w:t>
      </w:r>
      <w:r>
        <w:rPr>
          <w:rFonts w:eastAsia="Times New Roman" w:cs="Times New Roman"/>
          <w:szCs w:val="24"/>
        </w:rPr>
        <w:t>ασύλου -π</w:t>
      </w:r>
      <w:r w:rsidRPr="007B2ACF">
        <w:rPr>
          <w:rFonts w:eastAsia="Times New Roman" w:cs="Times New Roman"/>
          <w:szCs w:val="24"/>
        </w:rPr>
        <w:t>ρωτοβάθμια</w:t>
      </w:r>
      <w:r>
        <w:rPr>
          <w:rFonts w:eastAsia="Times New Roman" w:cs="Times New Roman"/>
          <w:szCs w:val="24"/>
        </w:rPr>
        <w:t xml:space="preserve"> και</w:t>
      </w:r>
      <w:r w:rsidRPr="007B2ACF">
        <w:rPr>
          <w:rFonts w:eastAsia="Times New Roman" w:cs="Times New Roman"/>
          <w:szCs w:val="24"/>
        </w:rPr>
        <w:t xml:space="preserve"> δευτεροβάθμια</w:t>
      </w:r>
      <w:r>
        <w:rPr>
          <w:rFonts w:eastAsia="Times New Roman" w:cs="Times New Roman"/>
          <w:szCs w:val="24"/>
        </w:rPr>
        <w:t>-,</w:t>
      </w:r>
      <w:r w:rsidRPr="007B2ACF">
        <w:rPr>
          <w:rFonts w:eastAsia="Times New Roman" w:cs="Times New Roman"/>
          <w:szCs w:val="24"/>
        </w:rPr>
        <w:t xml:space="preserve"> </w:t>
      </w:r>
      <w:r>
        <w:rPr>
          <w:rFonts w:eastAsia="Times New Roman" w:cs="Times New Roman"/>
          <w:szCs w:val="24"/>
        </w:rPr>
        <w:t>α</w:t>
      </w:r>
      <w:r w:rsidRPr="007B2ACF">
        <w:rPr>
          <w:rFonts w:eastAsia="Times New Roman" w:cs="Times New Roman"/>
          <w:szCs w:val="24"/>
        </w:rPr>
        <w:t xml:space="preserve">λλά και </w:t>
      </w:r>
      <w:r>
        <w:rPr>
          <w:rFonts w:eastAsia="Times New Roman" w:cs="Times New Roman"/>
          <w:szCs w:val="24"/>
        </w:rPr>
        <w:t xml:space="preserve">με </w:t>
      </w:r>
      <w:r w:rsidRPr="007B2ACF">
        <w:rPr>
          <w:rFonts w:eastAsia="Times New Roman" w:cs="Times New Roman"/>
          <w:szCs w:val="24"/>
        </w:rPr>
        <w:t>τις διοικητικές διαδι</w:t>
      </w:r>
      <w:r w:rsidRPr="007B2ACF">
        <w:rPr>
          <w:rFonts w:eastAsia="Times New Roman" w:cs="Times New Roman"/>
          <w:szCs w:val="24"/>
        </w:rPr>
        <w:t>κασίες οι οποίες καθυστερούν πάρα πολύ</w:t>
      </w:r>
      <w:r>
        <w:rPr>
          <w:rFonts w:eastAsia="Times New Roman" w:cs="Times New Roman"/>
          <w:szCs w:val="24"/>
        </w:rPr>
        <w:t>.</w:t>
      </w:r>
      <w:r w:rsidRPr="007B2ACF">
        <w:rPr>
          <w:rFonts w:eastAsia="Times New Roman" w:cs="Times New Roman"/>
          <w:szCs w:val="24"/>
        </w:rPr>
        <w:t xml:space="preserve"> </w:t>
      </w:r>
      <w:r>
        <w:rPr>
          <w:rFonts w:eastAsia="Times New Roman" w:cs="Times New Roman"/>
          <w:szCs w:val="24"/>
        </w:rPr>
        <w:t>Σ</w:t>
      </w:r>
      <w:r w:rsidRPr="007B2ACF">
        <w:rPr>
          <w:rFonts w:eastAsia="Times New Roman" w:cs="Times New Roman"/>
          <w:szCs w:val="24"/>
        </w:rPr>
        <w:t xml:space="preserve">τον </w:t>
      </w:r>
      <w:r>
        <w:rPr>
          <w:rFonts w:eastAsia="Times New Roman" w:cs="Times New Roman"/>
          <w:szCs w:val="24"/>
        </w:rPr>
        <w:t>Α΄</w:t>
      </w:r>
      <w:r>
        <w:rPr>
          <w:rFonts w:eastAsia="Times New Roman" w:cs="Times New Roman"/>
          <w:szCs w:val="24"/>
        </w:rPr>
        <w:t xml:space="preserve"> </w:t>
      </w:r>
      <w:r w:rsidRPr="007B2ACF">
        <w:rPr>
          <w:rFonts w:eastAsia="Times New Roman" w:cs="Times New Roman"/>
          <w:szCs w:val="24"/>
        </w:rPr>
        <w:t xml:space="preserve">βαθμό τα πράγματα είναι σχετικά </w:t>
      </w:r>
      <w:r>
        <w:rPr>
          <w:rFonts w:eastAsia="Times New Roman" w:cs="Times New Roman"/>
          <w:szCs w:val="24"/>
        </w:rPr>
        <w:t>καλά. Δ</w:t>
      </w:r>
      <w:r w:rsidRPr="007B2ACF">
        <w:rPr>
          <w:rFonts w:eastAsia="Times New Roman" w:cs="Times New Roman"/>
          <w:szCs w:val="24"/>
        </w:rPr>
        <w:t>εν είναι καλά στο</w:t>
      </w:r>
      <w:r>
        <w:rPr>
          <w:rFonts w:eastAsia="Times New Roman" w:cs="Times New Roman"/>
          <w:szCs w:val="24"/>
        </w:rPr>
        <w:t xml:space="preserve"> </w:t>
      </w:r>
      <w:r>
        <w:rPr>
          <w:rFonts w:eastAsia="Times New Roman" w:cs="Times New Roman"/>
          <w:szCs w:val="24"/>
        </w:rPr>
        <w:t>Β΄</w:t>
      </w:r>
      <w:r w:rsidRPr="007B2ACF">
        <w:rPr>
          <w:rFonts w:eastAsia="Times New Roman" w:cs="Times New Roman"/>
          <w:szCs w:val="24"/>
        </w:rPr>
        <w:t xml:space="preserve"> </w:t>
      </w:r>
      <w:r w:rsidRPr="007B2ACF">
        <w:rPr>
          <w:rFonts w:eastAsia="Times New Roman" w:cs="Times New Roman"/>
          <w:szCs w:val="24"/>
        </w:rPr>
        <w:t>βαθμό</w:t>
      </w:r>
      <w:r>
        <w:rPr>
          <w:rFonts w:eastAsia="Times New Roman" w:cs="Times New Roman"/>
          <w:szCs w:val="24"/>
        </w:rPr>
        <w:t xml:space="preserve">, όπως θα ξέρετε. Και, επιπλέον, καθυστερούν πάρα πολύ </w:t>
      </w:r>
      <w:r w:rsidRPr="007B2ACF">
        <w:rPr>
          <w:rFonts w:eastAsia="Times New Roman" w:cs="Times New Roman"/>
          <w:szCs w:val="24"/>
        </w:rPr>
        <w:t>οι διοικητικές δ</w:t>
      </w:r>
      <w:r>
        <w:rPr>
          <w:rFonts w:eastAsia="Times New Roman" w:cs="Times New Roman"/>
          <w:szCs w:val="24"/>
        </w:rPr>
        <w:t xml:space="preserve">ιαδικασίες, εννοώντας το πότε θα διεκπεραιωθούν οι αιτήσεις, </w:t>
      </w:r>
      <w:r w:rsidRPr="007B2ACF">
        <w:rPr>
          <w:rFonts w:eastAsia="Times New Roman" w:cs="Times New Roman"/>
          <w:szCs w:val="24"/>
        </w:rPr>
        <w:t xml:space="preserve">οι ενστάσεις οι οποίες γίνονται </w:t>
      </w:r>
      <w:r>
        <w:rPr>
          <w:rFonts w:eastAsia="Times New Roman" w:cs="Times New Roman"/>
          <w:szCs w:val="24"/>
        </w:rPr>
        <w:t xml:space="preserve">για </w:t>
      </w:r>
      <w:r>
        <w:rPr>
          <w:rFonts w:eastAsia="Times New Roman" w:cs="Times New Roman"/>
          <w:szCs w:val="24"/>
        </w:rPr>
        <w:lastRenderedPageBreak/>
        <w:t>το δ</w:t>
      </w:r>
      <w:r>
        <w:rPr>
          <w:rFonts w:eastAsia="Times New Roman" w:cs="Times New Roman"/>
          <w:szCs w:val="24"/>
        </w:rPr>
        <w:t xml:space="preserve">ευτεροβάθμιο </w:t>
      </w:r>
      <w:r>
        <w:rPr>
          <w:rFonts w:eastAsia="Times New Roman" w:cs="Times New Roman"/>
          <w:szCs w:val="24"/>
        </w:rPr>
        <w:t xml:space="preserve">όργανο. Όλη αυτή η </w:t>
      </w:r>
      <w:r w:rsidRPr="007B2ACF">
        <w:rPr>
          <w:rFonts w:eastAsia="Times New Roman" w:cs="Times New Roman"/>
          <w:szCs w:val="24"/>
        </w:rPr>
        <w:t xml:space="preserve">ολοκλήρωση </w:t>
      </w:r>
      <w:r>
        <w:rPr>
          <w:rFonts w:eastAsia="Times New Roman" w:cs="Times New Roman"/>
          <w:szCs w:val="24"/>
        </w:rPr>
        <w:t xml:space="preserve">των διαδικασιών καθυστερεί πάρα πολύ. </w:t>
      </w:r>
    </w:p>
    <w:p w14:paraId="5FAFA73B"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Βεβαίως, αυτό έχει ως </w:t>
      </w:r>
      <w:r w:rsidRPr="007B2ACF">
        <w:rPr>
          <w:rFonts w:eastAsia="Times New Roman" w:cs="Times New Roman"/>
          <w:szCs w:val="24"/>
        </w:rPr>
        <w:t xml:space="preserve">αποτέλεσμα </w:t>
      </w:r>
      <w:r>
        <w:rPr>
          <w:rFonts w:eastAsia="Times New Roman" w:cs="Times New Roman"/>
          <w:szCs w:val="24"/>
        </w:rPr>
        <w:t>να έχουν δυσφημιστεί πάρα πολύ τα νησιά μας και ειδικά η Λέσβος, να ματαιώνονται οι πτήσεις τσάρτερ,</w:t>
      </w:r>
      <w:r w:rsidRPr="007B2ACF">
        <w:rPr>
          <w:rFonts w:eastAsia="Times New Roman" w:cs="Times New Roman"/>
          <w:szCs w:val="24"/>
        </w:rPr>
        <w:t xml:space="preserve"> </w:t>
      </w:r>
      <w:r w:rsidRPr="007B2ACF">
        <w:rPr>
          <w:rFonts w:eastAsia="Times New Roman" w:cs="Times New Roman"/>
          <w:szCs w:val="24"/>
        </w:rPr>
        <w:t xml:space="preserve">να μην έχει προσαράξει μέχρι τώρα </w:t>
      </w:r>
      <w:r>
        <w:rPr>
          <w:rFonts w:eastAsia="Times New Roman" w:cs="Times New Roman"/>
          <w:szCs w:val="24"/>
        </w:rPr>
        <w:t>κ</w:t>
      </w:r>
      <w:r w:rsidRPr="007B2ACF">
        <w:rPr>
          <w:rFonts w:eastAsia="Times New Roman" w:cs="Times New Roman"/>
          <w:szCs w:val="24"/>
        </w:rPr>
        <w:t>ανένα κρουαζιερόπλοιο</w:t>
      </w:r>
      <w:r>
        <w:rPr>
          <w:rFonts w:eastAsia="Times New Roman" w:cs="Times New Roman"/>
          <w:szCs w:val="24"/>
        </w:rPr>
        <w:t>. Επίσης,</w:t>
      </w:r>
      <w:r w:rsidRPr="007B2ACF">
        <w:rPr>
          <w:rFonts w:eastAsia="Times New Roman" w:cs="Times New Roman"/>
          <w:szCs w:val="24"/>
        </w:rPr>
        <w:t xml:space="preserve"> </w:t>
      </w:r>
      <w:r>
        <w:rPr>
          <w:rFonts w:eastAsia="Times New Roman" w:cs="Times New Roman"/>
          <w:szCs w:val="24"/>
        </w:rPr>
        <w:t>οι</w:t>
      </w:r>
      <w:r w:rsidRPr="007B2ACF">
        <w:rPr>
          <w:rFonts w:eastAsia="Times New Roman" w:cs="Times New Roman"/>
          <w:szCs w:val="24"/>
        </w:rPr>
        <w:t xml:space="preserve"> </w:t>
      </w:r>
      <w:proofErr w:type="spellStart"/>
      <w:r w:rsidRPr="007B2ACF">
        <w:rPr>
          <w:rFonts w:eastAsia="Times New Roman" w:cs="Times New Roman"/>
          <w:szCs w:val="24"/>
        </w:rPr>
        <w:t>tour</w:t>
      </w:r>
      <w:proofErr w:type="spellEnd"/>
      <w:r w:rsidRPr="007B2ACF">
        <w:rPr>
          <w:rFonts w:eastAsia="Times New Roman" w:cs="Times New Roman"/>
          <w:szCs w:val="24"/>
        </w:rPr>
        <w:t xml:space="preserve"> </w:t>
      </w:r>
      <w:proofErr w:type="spellStart"/>
      <w:r w:rsidRPr="007B2ACF">
        <w:rPr>
          <w:rFonts w:eastAsia="Times New Roman" w:cs="Times New Roman"/>
          <w:szCs w:val="24"/>
        </w:rPr>
        <w:t>operator</w:t>
      </w:r>
      <w:proofErr w:type="spellEnd"/>
      <w:r w:rsidRPr="007B2ACF">
        <w:rPr>
          <w:rFonts w:eastAsia="Times New Roman" w:cs="Times New Roman"/>
          <w:szCs w:val="24"/>
        </w:rPr>
        <w:t xml:space="preserve"> αποθαρρύνουν τους επισκέπτες να έρχονται στη Λέσβο</w:t>
      </w:r>
      <w:r>
        <w:rPr>
          <w:rFonts w:eastAsia="Times New Roman" w:cs="Times New Roman"/>
          <w:szCs w:val="24"/>
        </w:rPr>
        <w:t xml:space="preserve">, με αποτέλεσμα, κύριε Υπουργέ, να </w:t>
      </w:r>
      <w:r w:rsidRPr="007B2ACF">
        <w:rPr>
          <w:rFonts w:eastAsia="Times New Roman" w:cs="Times New Roman"/>
          <w:szCs w:val="24"/>
        </w:rPr>
        <w:t xml:space="preserve">βρίσκονται σε </w:t>
      </w:r>
      <w:r>
        <w:rPr>
          <w:rFonts w:eastAsia="Times New Roman" w:cs="Times New Roman"/>
          <w:szCs w:val="24"/>
        </w:rPr>
        <w:t xml:space="preserve">απόγνωση </w:t>
      </w:r>
      <w:r w:rsidRPr="007B2ACF">
        <w:rPr>
          <w:rFonts w:eastAsia="Times New Roman" w:cs="Times New Roman"/>
          <w:szCs w:val="24"/>
        </w:rPr>
        <w:t>οι ξενοδόχοι</w:t>
      </w:r>
      <w:r>
        <w:rPr>
          <w:rFonts w:eastAsia="Times New Roman" w:cs="Times New Roman"/>
          <w:szCs w:val="24"/>
        </w:rPr>
        <w:t>,</w:t>
      </w:r>
      <w:r w:rsidRPr="007B2ACF">
        <w:rPr>
          <w:rFonts w:eastAsia="Times New Roman" w:cs="Times New Roman"/>
          <w:szCs w:val="24"/>
        </w:rPr>
        <w:t xml:space="preserve"> </w:t>
      </w:r>
      <w:r>
        <w:rPr>
          <w:rFonts w:eastAsia="Times New Roman" w:cs="Times New Roman"/>
          <w:szCs w:val="24"/>
        </w:rPr>
        <w:t>ο</w:t>
      </w:r>
      <w:r w:rsidRPr="007B2ACF">
        <w:rPr>
          <w:rFonts w:eastAsia="Times New Roman" w:cs="Times New Roman"/>
          <w:szCs w:val="24"/>
        </w:rPr>
        <w:t>ι επαγγελματίες</w:t>
      </w:r>
      <w:r>
        <w:rPr>
          <w:rFonts w:eastAsia="Times New Roman" w:cs="Times New Roman"/>
          <w:szCs w:val="24"/>
        </w:rPr>
        <w:t>,</w:t>
      </w:r>
      <w:r w:rsidRPr="007B2ACF">
        <w:rPr>
          <w:rFonts w:eastAsia="Times New Roman" w:cs="Times New Roman"/>
          <w:szCs w:val="24"/>
        </w:rPr>
        <w:t xml:space="preserve"> οι εστιάτορες </w:t>
      </w:r>
      <w:r>
        <w:rPr>
          <w:rFonts w:eastAsia="Times New Roman" w:cs="Times New Roman"/>
          <w:szCs w:val="24"/>
        </w:rPr>
        <w:t>και</w:t>
      </w:r>
      <w:r w:rsidRPr="007B2ACF">
        <w:rPr>
          <w:rFonts w:eastAsia="Times New Roman" w:cs="Times New Roman"/>
          <w:szCs w:val="24"/>
        </w:rPr>
        <w:t xml:space="preserve"> γενικώς </w:t>
      </w:r>
      <w:r>
        <w:rPr>
          <w:rFonts w:eastAsia="Times New Roman" w:cs="Times New Roman"/>
          <w:szCs w:val="24"/>
        </w:rPr>
        <w:t>οι ταξι</w:t>
      </w:r>
      <w:r>
        <w:rPr>
          <w:rFonts w:eastAsia="Times New Roman" w:cs="Times New Roman"/>
          <w:szCs w:val="24"/>
        </w:rPr>
        <w:t xml:space="preserve">διωτικοί πράκτορες. Υπάρχει, συνεπώς, μια </w:t>
      </w:r>
      <w:r w:rsidRPr="007B2ACF">
        <w:rPr>
          <w:rFonts w:eastAsia="Times New Roman" w:cs="Times New Roman"/>
          <w:szCs w:val="24"/>
        </w:rPr>
        <w:t xml:space="preserve">εκτεταμένη αίσθηση ανασφάλειας στα νησιά </w:t>
      </w:r>
      <w:r>
        <w:rPr>
          <w:rFonts w:eastAsia="Times New Roman" w:cs="Times New Roman"/>
          <w:szCs w:val="24"/>
        </w:rPr>
        <w:t>μας.</w:t>
      </w:r>
    </w:p>
    <w:p w14:paraId="5FAFA73C" w14:textId="77777777" w:rsidR="009273CD" w:rsidRDefault="00AB5CAC">
      <w:pPr>
        <w:spacing w:line="600" w:lineRule="auto"/>
        <w:ind w:firstLine="720"/>
        <w:jc w:val="both"/>
        <w:rPr>
          <w:rFonts w:eastAsia="Times New Roman" w:cs="Times New Roman"/>
          <w:szCs w:val="24"/>
        </w:rPr>
      </w:pPr>
      <w:r w:rsidRPr="00E7322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Κύριε Αθανασίου, </w:t>
      </w:r>
      <w:r w:rsidRPr="007B2ACF">
        <w:rPr>
          <w:rFonts w:eastAsia="Times New Roman" w:cs="Times New Roman"/>
          <w:szCs w:val="24"/>
        </w:rPr>
        <w:t xml:space="preserve">καλύψατε και τη δευτερολογία </w:t>
      </w:r>
      <w:r>
        <w:rPr>
          <w:rFonts w:eastAsia="Times New Roman" w:cs="Times New Roman"/>
          <w:szCs w:val="24"/>
        </w:rPr>
        <w:t>σας.</w:t>
      </w:r>
    </w:p>
    <w:p w14:paraId="5FAFA73D"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5FAFA73E" w14:textId="77777777" w:rsidR="009273CD" w:rsidRDefault="00AB5CAC">
      <w:pPr>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w:t>
      </w:r>
      <w:r>
        <w:rPr>
          <w:rFonts w:eastAsia="Times New Roman" w:cs="Times New Roman"/>
          <w:b/>
          <w:szCs w:val="24"/>
        </w:rPr>
        <w:t xml:space="preserve">ς Πολιτικής): </w:t>
      </w:r>
      <w:r>
        <w:rPr>
          <w:rFonts w:eastAsia="Times New Roman" w:cs="Times New Roman"/>
          <w:szCs w:val="24"/>
        </w:rPr>
        <w:t xml:space="preserve">Ευχαριστώ, κύριε Αθανασίου. Ευχαριστώ, κυρία Πρόεδρε. </w:t>
      </w:r>
      <w:r w:rsidRPr="007B2ACF">
        <w:rPr>
          <w:rFonts w:eastAsia="Times New Roman" w:cs="Times New Roman"/>
          <w:szCs w:val="24"/>
        </w:rPr>
        <w:t xml:space="preserve"> </w:t>
      </w:r>
    </w:p>
    <w:p w14:paraId="5FAFA73F"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η ερώτηση είναι έτσι διατυπωμένη όπου μπορούμε να κάνουμε μια </w:t>
      </w:r>
      <w:r w:rsidRPr="007B2ACF">
        <w:rPr>
          <w:rFonts w:eastAsia="Times New Roman" w:cs="Times New Roman"/>
          <w:szCs w:val="24"/>
        </w:rPr>
        <w:t>συνολική συζήτηση για το μεταναστευτικό</w:t>
      </w:r>
      <w:r>
        <w:rPr>
          <w:rFonts w:eastAsia="Times New Roman" w:cs="Times New Roman"/>
          <w:szCs w:val="24"/>
        </w:rPr>
        <w:t>,</w:t>
      </w:r>
      <w:r w:rsidRPr="007B2ACF">
        <w:rPr>
          <w:rFonts w:eastAsia="Times New Roman" w:cs="Times New Roman"/>
          <w:szCs w:val="24"/>
        </w:rPr>
        <w:t xml:space="preserve"> αλλά είναι λίγο δικαιολογημένο</w:t>
      </w:r>
      <w:r>
        <w:rPr>
          <w:rFonts w:eastAsia="Times New Roman" w:cs="Times New Roman"/>
          <w:szCs w:val="24"/>
        </w:rPr>
        <w:t>.</w:t>
      </w:r>
      <w:r w:rsidRPr="007B2ACF">
        <w:rPr>
          <w:rFonts w:eastAsia="Times New Roman" w:cs="Times New Roman"/>
          <w:szCs w:val="24"/>
        </w:rPr>
        <w:t xml:space="preserve"> </w:t>
      </w:r>
      <w:r>
        <w:rPr>
          <w:rFonts w:eastAsia="Times New Roman" w:cs="Times New Roman"/>
          <w:szCs w:val="24"/>
        </w:rPr>
        <w:t>Εγώ, λοιπόν, θα σας πω τα εξής:</w:t>
      </w:r>
    </w:p>
    <w:p w14:paraId="5FAFA740"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Σ</w:t>
      </w:r>
      <w:r w:rsidRPr="007B2ACF">
        <w:rPr>
          <w:rFonts w:eastAsia="Times New Roman" w:cs="Times New Roman"/>
          <w:szCs w:val="24"/>
        </w:rPr>
        <w:t>το δεύτερο</w:t>
      </w:r>
      <w:r w:rsidRPr="007B2ACF">
        <w:rPr>
          <w:rFonts w:eastAsia="Times New Roman" w:cs="Times New Roman"/>
          <w:szCs w:val="24"/>
        </w:rPr>
        <w:t xml:space="preserve"> δεκαήμερο του Μαρτίου </w:t>
      </w:r>
      <w:r>
        <w:rPr>
          <w:rFonts w:eastAsia="Times New Roman" w:cs="Times New Roman"/>
          <w:szCs w:val="24"/>
        </w:rPr>
        <w:t>β</w:t>
      </w:r>
      <w:r w:rsidRPr="007B2ACF">
        <w:rPr>
          <w:rFonts w:eastAsia="Times New Roman" w:cs="Times New Roman"/>
          <w:szCs w:val="24"/>
        </w:rPr>
        <w:t>ρέθηκα στην Λέσβο</w:t>
      </w:r>
      <w:r>
        <w:rPr>
          <w:rFonts w:eastAsia="Times New Roman" w:cs="Times New Roman"/>
          <w:szCs w:val="24"/>
        </w:rPr>
        <w:t xml:space="preserve"> </w:t>
      </w:r>
      <w:r w:rsidRPr="007B2ACF">
        <w:rPr>
          <w:rFonts w:eastAsia="Times New Roman" w:cs="Times New Roman"/>
          <w:szCs w:val="24"/>
        </w:rPr>
        <w:t>πρώτη φορά σαν Υπουργός Μεταναστευτικής Πολιτικής</w:t>
      </w:r>
      <w:r>
        <w:rPr>
          <w:rFonts w:eastAsia="Times New Roman" w:cs="Times New Roman"/>
          <w:szCs w:val="24"/>
        </w:rPr>
        <w:t>,</w:t>
      </w:r>
      <w:r w:rsidRPr="007B2ACF">
        <w:rPr>
          <w:rFonts w:eastAsia="Times New Roman" w:cs="Times New Roman"/>
          <w:szCs w:val="24"/>
        </w:rPr>
        <w:t xml:space="preserve"> </w:t>
      </w:r>
      <w:r>
        <w:rPr>
          <w:rFonts w:eastAsia="Times New Roman" w:cs="Times New Roman"/>
          <w:szCs w:val="24"/>
        </w:rPr>
        <w:t xml:space="preserve">για </w:t>
      </w:r>
      <w:r w:rsidRPr="007B2ACF">
        <w:rPr>
          <w:rFonts w:eastAsia="Times New Roman" w:cs="Times New Roman"/>
          <w:szCs w:val="24"/>
        </w:rPr>
        <w:t xml:space="preserve">πολλοστή φορά συμμετέχοντας στην </w:t>
      </w:r>
      <w:r>
        <w:rPr>
          <w:rFonts w:eastAsia="Times New Roman" w:cs="Times New Roman"/>
          <w:szCs w:val="24"/>
        </w:rPr>
        <w:t>Κ</w:t>
      </w:r>
      <w:r w:rsidRPr="007B2ACF">
        <w:rPr>
          <w:rFonts w:eastAsia="Times New Roman" w:cs="Times New Roman"/>
          <w:szCs w:val="24"/>
        </w:rPr>
        <w:t>υβέρνηση</w:t>
      </w:r>
      <w:r>
        <w:rPr>
          <w:rFonts w:eastAsia="Times New Roman" w:cs="Times New Roman"/>
          <w:szCs w:val="24"/>
        </w:rPr>
        <w:t>.</w:t>
      </w:r>
      <w:r w:rsidRPr="007B2ACF">
        <w:rPr>
          <w:rFonts w:eastAsia="Times New Roman" w:cs="Times New Roman"/>
          <w:szCs w:val="24"/>
        </w:rPr>
        <w:t xml:space="preserve"> Μίλησα με όλους τους εκπροσώπους των </w:t>
      </w:r>
      <w:r>
        <w:rPr>
          <w:rFonts w:eastAsia="Times New Roman" w:cs="Times New Roman"/>
          <w:szCs w:val="24"/>
        </w:rPr>
        <w:t>θ</w:t>
      </w:r>
      <w:r w:rsidRPr="007B2ACF">
        <w:rPr>
          <w:rFonts w:eastAsia="Times New Roman" w:cs="Times New Roman"/>
          <w:szCs w:val="24"/>
        </w:rPr>
        <w:t>εσμών και</w:t>
      </w:r>
      <w:r>
        <w:rPr>
          <w:rFonts w:eastAsia="Times New Roman" w:cs="Times New Roman"/>
          <w:szCs w:val="24"/>
        </w:rPr>
        <w:t>,</w:t>
      </w:r>
      <w:r w:rsidRPr="007B2ACF">
        <w:rPr>
          <w:rFonts w:eastAsia="Times New Roman" w:cs="Times New Roman"/>
          <w:szCs w:val="24"/>
        </w:rPr>
        <w:t xml:space="preserve"> βεβαίως</w:t>
      </w:r>
      <w:r>
        <w:rPr>
          <w:rFonts w:eastAsia="Times New Roman" w:cs="Times New Roman"/>
          <w:szCs w:val="24"/>
        </w:rPr>
        <w:t>,</w:t>
      </w:r>
      <w:r w:rsidRPr="007B2ACF">
        <w:rPr>
          <w:rFonts w:eastAsia="Times New Roman" w:cs="Times New Roman"/>
          <w:szCs w:val="24"/>
        </w:rPr>
        <w:t xml:space="preserve"> </w:t>
      </w:r>
      <w:r>
        <w:rPr>
          <w:rFonts w:eastAsia="Times New Roman" w:cs="Times New Roman"/>
          <w:szCs w:val="24"/>
        </w:rPr>
        <w:t>αποτύπωσα</w:t>
      </w:r>
      <w:r w:rsidRPr="007B2ACF">
        <w:rPr>
          <w:rFonts w:eastAsia="Times New Roman" w:cs="Times New Roman"/>
          <w:szCs w:val="24"/>
        </w:rPr>
        <w:t xml:space="preserve"> ξανά την υπάρχουσα κατάσταση</w:t>
      </w:r>
      <w:r>
        <w:rPr>
          <w:rFonts w:eastAsia="Times New Roman" w:cs="Times New Roman"/>
          <w:szCs w:val="24"/>
        </w:rPr>
        <w:t>. Στις</w:t>
      </w:r>
      <w:r w:rsidRPr="007B2ACF">
        <w:rPr>
          <w:rFonts w:eastAsia="Times New Roman" w:cs="Times New Roman"/>
          <w:szCs w:val="24"/>
        </w:rPr>
        <w:t xml:space="preserve"> 2 και 3 Μαΐου</w:t>
      </w:r>
      <w:r>
        <w:rPr>
          <w:rFonts w:eastAsia="Times New Roman" w:cs="Times New Roman"/>
          <w:szCs w:val="24"/>
        </w:rPr>
        <w:t>,</w:t>
      </w:r>
      <w:r w:rsidRPr="007B2ACF">
        <w:rPr>
          <w:rFonts w:eastAsia="Times New Roman" w:cs="Times New Roman"/>
          <w:szCs w:val="24"/>
        </w:rPr>
        <w:t xml:space="preserve"> στο πλαίσιο του Αναπτυξιακού Συνεδρίου του Βορείου Αιγαίου</w:t>
      </w:r>
      <w:r>
        <w:rPr>
          <w:rFonts w:eastAsia="Times New Roman" w:cs="Times New Roman"/>
          <w:szCs w:val="24"/>
        </w:rPr>
        <w:t>,</w:t>
      </w:r>
      <w:r w:rsidRPr="007B2ACF">
        <w:rPr>
          <w:rFonts w:eastAsia="Times New Roman" w:cs="Times New Roman"/>
          <w:szCs w:val="24"/>
        </w:rPr>
        <w:t xml:space="preserve"> υπήρχε </w:t>
      </w:r>
      <w:r>
        <w:rPr>
          <w:rFonts w:eastAsia="Times New Roman" w:cs="Times New Roman"/>
          <w:szCs w:val="24"/>
        </w:rPr>
        <w:t>μια</w:t>
      </w:r>
      <w:r w:rsidRPr="007B2ACF">
        <w:rPr>
          <w:rFonts w:eastAsia="Times New Roman" w:cs="Times New Roman"/>
          <w:szCs w:val="24"/>
        </w:rPr>
        <w:t xml:space="preserve"> ιδιαίτερη θεματική όπου εγώ ανακοίνωσα </w:t>
      </w:r>
      <w:r>
        <w:rPr>
          <w:rFonts w:eastAsia="Times New Roman" w:cs="Times New Roman"/>
          <w:szCs w:val="24"/>
        </w:rPr>
        <w:t>-</w:t>
      </w:r>
      <w:r w:rsidRPr="007B2ACF">
        <w:rPr>
          <w:rFonts w:eastAsia="Times New Roman" w:cs="Times New Roman"/>
          <w:szCs w:val="24"/>
        </w:rPr>
        <w:t xml:space="preserve">και </w:t>
      </w:r>
      <w:r>
        <w:rPr>
          <w:rFonts w:eastAsia="Times New Roman" w:cs="Times New Roman"/>
          <w:szCs w:val="24"/>
        </w:rPr>
        <w:t>σ</w:t>
      </w:r>
      <w:r w:rsidRPr="007B2ACF">
        <w:rPr>
          <w:rFonts w:eastAsia="Times New Roman" w:cs="Times New Roman"/>
          <w:szCs w:val="24"/>
        </w:rPr>
        <w:t>υζητήσαμε διεξοδικά με τους φορείς</w:t>
      </w:r>
      <w:r>
        <w:rPr>
          <w:rFonts w:eastAsia="Times New Roman" w:cs="Times New Roman"/>
          <w:szCs w:val="24"/>
        </w:rPr>
        <w:t>-</w:t>
      </w:r>
      <w:r w:rsidRPr="007B2ACF">
        <w:rPr>
          <w:rFonts w:eastAsia="Times New Roman" w:cs="Times New Roman"/>
          <w:szCs w:val="24"/>
        </w:rPr>
        <w:t xml:space="preserve"> ένα σχέδιο </w:t>
      </w:r>
      <w:proofErr w:type="spellStart"/>
      <w:r w:rsidRPr="007B2ACF">
        <w:rPr>
          <w:rFonts w:eastAsia="Times New Roman" w:cs="Times New Roman"/>
          <w:szCs w:val="24"/>
        </w:rPr>
        <w:t>αποσυμπίεσης</w:t>
      </w:r>
      <w:proofErr w:type="spellEnd"/>
      <w:r w:rsidRPr="007B2ACF">
        <w:rPr>
          <w:rFonts w:eastAsia="Times New Roman" w:cs="Times New Roman"/>
          <w:szCs w:val="24"/>
        </w:rPr>
        <w:t xml:space="preserve"> των νησιών</w:t>
      </w:r>
      <w:r>
        <w:rPr>
          <w:rFonts w:eastAsia="Times New Roman" w:cs="Times New Roman"/>
          <w:szCs w:val="24"/>
        </w:rPr>
        <w:t>,</w:t>
      </w:r>
      <w:r w:rsidRPr="007B2ACF">
        <w:rPr>
          <w:rFonts w:eastAsia="Times New Roman" w:cs="Times New Roman"/>
          <w:szCs w:val="24"/>
        </w:rPr>
        <w:t xml:space="preserve"> με πρώτη και κύρια</w:t>
      </w:r>
      <w:r>
        <w:rPr>
          <w:rFonts w:eastAsia="Times New Roman" w:cs="Times New Roman"/>
          <w:szCs w:val="24"/>
        </w:rPr>
        <w:t xml:space="preserve"> φροντίδα μας τη Λέσβο και τη Σάμο</w:t>
      </w:r>
      <w:r>
        <w:rPr>
          <w:rFonts w:eastAsia="Times New Roman" w:cs="Times New Roman"/>
          <w:szCs w:val="24"/>
        </w:rPr>
        <w:t>.</w:t>
      </w:r>
    </w:p>
    <w:p w14:paraId="5FAFA741"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Στις 15 Μαΐου ψηφίστηκε ο </w:t>
      </w:r>
      <w:r w:rsidRPr="007B2ACF">
        <w:rPr>
          <w:rFonts w:eastAsia="Times New Roman" w:cs="Times New Roman"/>
          <w:szCs w:val="24"/>
        </w:rPr>
        <w:t>νόμος</w:t>
      </w:r>
      <w:r>
        <w:rPr>
          <w:rFonts w:eastAsia="Times New Roman" w:cs="Times New Roman"/>
          <w:szCs w:val="24"/>
        </w:rPr>
        <w:t>,</w:t>
      </w:r>
      <w:r w:rsidRPr="007B2ACF">
        <w:rPr>
          <w:rFonts w:eastAsia="Times New Roman" w:cs="Times New Roman"/>
          <w:szCs w:val="24"/>
        </w:rPr>
        <w:t xml:space="preserve"> </w:t>
      </w:r>
      <w:r>
        <w:rPr>
          <w:rFonts w:eastAsia="Times New Roman" w:cs="Times New Roman"/>
          <w:szCs w:val="24"/>
        </w:rPr>
        <w:t xml:space="preserve">που αφορά και </w:t>
      </w:r>
      <w:r w:rsidRPr="007B2ACF">
        <w:rPr>
          <w:rFonts w:eastAsia="Times New Roman" w:cs="Times New Roman"/>
          <w:szCs w:val="24"/>
        </w:rPr>
        <w:t xml:space="preserve">την </w:t>
      </w:r>
      <w:r>
        <w:rPr>
          <w:rFonts w:eastAsia="Times New Roman" w:cs="Times New Roman"/>
          <w:szCs w:val="24"/>
        </w:rPr>
        <w:t xml:space="preserve">επιτάχυνση </w:t>
      </w:r>
      <w:r w:rsidRPr="007B2ACF">
        <w:rPr>
          <w:rFonts w:eastAsia="Times New Roman" w:cs="Times New Roman"/>
          <w:szCs w:val="24"/>
        </w:rPr>
        <w:t>των διαδικασιών ασύλου</w:t>
      </w:r>
      <w:r>
        <w:rPr>
          <w:rFonts w:eastAsia="Times New Roman" w:cs="Times New Roman"/>
          <w:szCs w:val="24"/>
        </w:rPr>
        <w:t>.</w:t>
      </w:r>
      <w:r w:rsidRPr="007B2ACF">
        <w:rPr>
          <w:rFonts w:eastAsia="Times New Roman" w:cs="Times New Roman"/>
          <w:szCs w:val="24"/>
        </w:rPr>
        <w:t xml:space="preserve"> </w:t>
      </w:r>
      <w:r>
        <w:rPr>
          <w:rFonts w:eastAsia="Times New Roman" w:cs="Times New Roman"/>
          <w:szCs w:val="24"/>
        </w:rPr>
        <w:t>Μ</w:t>
      </w:r>
      <w:r w:rsidRPr="007B2ACF">
        <w:rPr>
          <w:rFonts w:eastAsia="Times New Roman" w:cs="Times New Roman"/>
          <w:szCs w:val="24"/>
        </w:rPr>
        <w:t>έσα σε αυτό</w:t>
      </w:r>
      <w:r>
        <w:rPr>
          <w:rFonts w:eastAsia="Times New Roman" w:cs="Times New Roman"/>
          <w:szCs w:val="24"/>
        </w:rPr>
        <w:t>ν</w:t>
      </w:r>
      <w:r w:rsidRPr="007B2ACF">
        <w:rPr>
          <w:rFonts w:eastAsia="Times New Roman" w:cs="Times New Roman"/>
          <w:szCs w:val="24"/>
        </w:rPr>
        <w:t xml:space="preserve"> τον ένα μήνα </w:t>
      </w:r>
      <w:r>
        <w:rPr>
          <w:rFonts w:eastAsia="Times New Roman" w:cs="Times New Roman"/>
          <w:szCs w:val="24"/>
        </w:rPr>
        <w:t xml:space="preserve">-σας λέω ένα στοιχείο- αυξήθηκαν κατά 50% οι </w:t>
      </w:r>
      <w:r w:rsidRPr="007B2ACF">
        <w:rPr>
          <w:rFonts w:eastAsia="Times New Roman" w:cs="Times New Roman"/>
          <w:szCs w:val="24"/>
        </w:rPr>
        <w:t xml:space="preserve">επιδόσεις και οι αποφάσεις του </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sidRPr="007B2ACF">
        <w:rPr>
          <w:rFonts w:eastAsia="Times New Roman" w:cs="Times New Roman"/>
          <w:szCs w:val="24"/>
        </w:rPr>
        <w:t>βαθμού</w:t>
      </w:r>
      <w:r>
        <w:rPr>
          <w:rFonts w:eastAsia="Times New Roman" w:cs="Times New Roman"/>
          <w:szCs w:val="24"/>
        </w:rPr>
        <w:t>.</w:t>
      </w:r>
      <w:r w:rsidRPr="007B2ACF">
        <w:rPr>
          <w:rFonts w:eastAsia="Times New Roman" w:cs="Times New Roman"/>
          <w:szCs w:val="24"/>
        </w:rPr>
        <w:t xml:space="preserve"> </w:t>
      </w:r>
      <w:r>
        <w:rPr>
          <w:rFonts w:eastAsia="Times New Roman" w:cs="Times New Roman"/>
          <w:szCs w:val="24"/>
        </w:rPr>
        <w:t>Το να προχωρήσουμε τόσο γρήγορα, δηλαδή σ</w:t>
      </w:r>
      <w:r w:rsidRPr="007B2ACF">
        <w:rPr>
          <w:rFonts w:eastAsia="Times New Roman" w:cs="Times New Roman"/>
          <w:szCs w:val="24"/>
        </w:rPr>
        <w:t>ε ένα</w:t>
      </w:r>
      <w:r>
        <w:rPr>
          <w:rFonts w:eastAsia="Times New Roman" w:cs="Times New Roman"/>
          <w:szCs w:val="24"/>
        </w:rPr>
        <w:t>ν</w:t>
      </w:r>
      <w:r w:rsidRPr="007B2ACF">
        <w:rPr>
          <w:rFonts w:eastAsia="Times New Roman" w:cs="Times New Roman"/>
          <w:szCs w:val="24"/>
        </w:rPr>
        <w:t xml:space="preserve"> μήνα </w:t>
      </w:r>
      <w:r>
        <w:rPr>
          <w:rFonts w:eastAsia="Times New Roman" w:cs="Times New Roman"/>
          <w:szCs w:val="24"/>
        </w:rPr>
        <w:t>-</w:t>
      </w:r>
      <w:r w:rsidRPr="007B2ACF">
        <w:rPr>
          <w:rFonts w:eastAsia="Times New Roman" w:cs="Times New Roman"/>
          <w:szCs w:val="24"/>
        </w:rPr>
        <w:t>όπως ξέρετε και έχετε και την εμπειρία</w:t>
      </w:r>
      <w:r>
        <w:rPr>
          <w:rFonts w:eastAsia="Times New Roman" w:cs="Times New Roman"/>
          <w:szCs w:val="24"/>
        </w:rPr>
        <w:t>-</w:t>
      </w:r>
      <w:r w:rsidRPr="007B2ACF">
        <w:rPr>
          <w:rFonts w:eastAsia="Times New Roman" w:cs="Times New Roman"/>
          <w:szCs w:val="24"/>
        </w:rPr>
        <w:t xml:space="preserve"> έχει τη σημασία του</w:t>
      </w:r>
      <w:r>
        <w:rPr>
          <w:rFonts w:eastAsia="Times New Roman" w:cs="Times New Roman"/>
          <w:szCs w:val="24"/>
        </w:rPr>
        <w:t xml:space="preserve">. Δεν λέω ότι λύνει </w:t>
      </w:r>
      <w:r w:rsidRPr="007B2ACF">
        <w:rPr>
          <w:rFonts w:eastAsia="Times New Roman" w:cs="Times New Roman"/>
          <w:szCs w:val="24"/>
        </w:rPr>
        <w:t>το ζήτημα</w:t>
      </w:r>
      <w:r>
        <w:rPr>
          <w:rFonts w:eastAsia="Times New Roman" w:cs="Times New Roman"/>
          <w:szCs w:val="24"/>
        </w:rPr>
        <w:t>.</w:t>
      </w:r>
    </w:p>
    <w:p w14:paraId="5FAFA742"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lastRenderedPageBreak/>
        <w:t>Σ</w:t>
      </w:r>
      <w:r w:rsidRPr="007B2ACF">
        <w:rPr>
          <w:rFonts w:eastAsia="Times New Roman" w:cs="Times New Roman"/>
          <w:szCs w:val="24"/>
        </w:rPr>
        <w:t>υγχρόνως</w:t>
      </w:r>
      <w:r>
        <w:rPr>
          <w:rFonts w:eastAsia="Times New Roman" w:cs="Times New Roman"/>
          <w:szCs w:val="24"/>
        </w:rPr>
        <w:t>,</w:t>
      </w:r>
      <w:r w:rsidRPr="007B2ACF">
        <w:rPr>
          <w:rFonts w:eastAsia="Times New Roman" w:cs="Times New Roman"/>
          <w:szCs w:val="24"/>
        </w:rPr>
        <w:t xml:space="preserve"> αυτή</w:t>
      </w:r>
      <w:r>
        <w:rPr>
          <w:rFonts w:eastAsia="Times New Roman" w:cs="Times New Roman"/>
          <w:szCs w:val="24"/>
        </w:rPr>
        <w:t>ν</w:t>
      </w:r>
      <w:r w:rsidRPr="007B2ACF">
        <w:rPr>
          <w:rFonts w:eastAsia="Times New Roman" w:cs="Times New Roman"/>
          <w:szCs w:val="24"/>
        </w:rPr>
        <w:t xml:space="preserve"> την περίοδο δημιουργ</w:t>
      </w:r>
      <w:r>
        <w:rPr>
          <w:rFonts w:eastAsia="Times New Roman" w:cs="Times New Roman"/>
          <w:szCs w:val="24"/>
        </w:rPr>
        <w:t>ούνται</w:t>
      </w:r>
      <w:r w:rsidRPr="007B2ACF">
        <w:rPr>
          <w:rFonts w:eastAsia="Times New Roman" w:cs="Times New Roman"/>
          <w:szCs w:val="24"/>
        </w:rPr>
        <w:t xml:space="preserve"> κινητές ομάδες εργασίας για την παροχή ασύλου</w:t>
      </w:r>
      <w:r>
        <w:rPr>
          <w:rFonts w:eastAsia="Times New Roman" w:cs="Times New Roman"/>
          <w:szCs w:val="24"/>
        </w:rPr>
        <w:t>,</w:t>
      </w:r>
      <w:r w:rsidRPr="007B2ACF">
        <w:rPr>
          <w:rFonts w:eastAsia="Times New Roman" w:cs="Times New Roman"/>
          <w:szCs w:val="24"/>
        </w:rPr>
        <w:t xml:space="preserve"> που κατά κύριο λόγο εστιάζονται στη Λέσβο και ολοκληρώνονται και </w:t>
      </w:r>
      <w:r>
        <w:rPr>
          <w:rFonts w:eastAsia="Times New Roman" w:cs="Times New Roman"/>
          <w:szCs w:val="24"/>
        </w:rPr>
        <w:t xml:space="preserve">οι </w:t>
      </w:r>
      <w:r w:rsidRPr="007B2ACF">
        <w:rPr>
          <w:rFonts w:eastAsia="Times New Roman" w:cs="Times New Roman"/>
          <w:szCs w:val="24"/>
        </w:rPr>
        <w:t>διαδικα</w:t>
      </w:r>
      <w:r w:rsidRPr="007B2ACF">
        <w:rPr>
          <w:rFonts w:eastAsia="Times New Roman" w:cs="Times New Roman"/>
          <w:szCs w:val="24"/>
        </w:rPr>
        <w:t>σίες με το Υπουργείο Δικαιοσύνης</w:t>
      </w:r>
      <w:r>
        <w:rPr>
          <w:rFonts w:eastAsia="Times New Roman" w:cs="Times New Roman"/>
          <w:szCs w:val="24"/>
        </w:rPr>
        <w:t>,</w:t>
      </w:r>
      <w:r w:rsidRPr="007B2ACF">
        <w:rPr>
          <w:rFonts w:eastAsia="Times New Roman" w:cs="Times New Roman"/>
          <w:szCs w:val="24"/>
        </w:rPr>
        <w:t xml:space="preserve"> </w:t>
      </w:r>
      <w:r>
        <w:rPr>
          <w:rFonts w:eastAsia="Times New Roman" w:cs="Times New Roman"/>
          <w:szCs w:val="24"/>
        </w:rPr>
        <w:t xml:space="preserve">ώστε οι </w:t>
      </w:r>
      <w:r>
        <w:rPr>
          <w:rFonts w:eastAsia="Times New Roman" w:cs="Times New Roman"/>
          <w:szCs w:val="24"/>
        </w:rPr>
        <w:t>ε</w:t>
      </w:r>
      <w:r w:rsidRPr="007B2ACF">
        <w:rPr>
          <w:rFonts w:eastAsia="Times New Roman" w:cs="Times New Roman"/>
          <w:szCs w:val="24"/>
        </w:rPr>
        <w:t xml:space="preserve">πιτροπές </w:t>
      </w:r>
      <w:r>
        <w:rPr>
          <w:rFonts w:eastAsia="Times New Roman" w:cs="Times New Roman"/>
          <w:szCs w:val="24"/>
        </w:rPr>
        <w:t>π</w:t>
      </w:r>
      <w:r w:rsidRPr="007B2ACF">
        <w:rPr>
          <w:rFonts w:eastAsia="Times New Roman" w:cs="Times New Roman"/>
          <w:szCs w:val="24"/>
        </w:rPr>
        <w:t>ροσφ</w:t>
      </w:r>
      <w:r>
        <w:rPr>
          <w:rFonts w:eastAsia="Times New Roman" w:cs="Times New Roman"/>
          <w:szCs w:val="24"/>
        </w:rPr>
        <w:t>υγών</w:t>
      </w:r>
      <w:r w:rsidRPr="007B2ACF">
        <w:rPr>
          <w:rFonts w:eastAsia="Times New Roman" w:cs="Times New Roman"/>
          <w:szCs w:val="24"/>
        </w:rPr>
        <w:t xml:space="preserve"> από </w:t>
      </w:r>
      <w:r>
        <w:rPr>
          <w:rFonts w:eastAsia="Times New Roman" w:cs="Times New Roman"/>
          <w:szCs w:val="24"/>
        </w:rPr>
        <w:t>δώδεκα</w:t>
      </w:r>
      <w:r w:rsidRPr="007B2ACF">
        <w:rPr>
          <w:rFonts w:eastAsia="Times New Roman" w:cs="Times New Roman"/>
          <w:szCs w:val="24"/>
        </w:rPr>
        <w:t xml:space="preserve"> </w:t>
      </w:r>
      <w:r>
        <w:rPr>
          <w:rFonts w:eastAsia="Times New Roman" w:cs="Times New Roman"/>
          <w:szCs w:val="24"/>
        </w:rPr>
        <w:t>να γίνουν είκοσι. Τέσσερις</w:t>
      </w:r>
      <w:r w:rsidRPr="007B2ACF">
        <w:rPr>
          <w:rFonts w:eastAsia="Times New Roman" w:cs="Times New Roman"/>
          <w:szCs w:val="24"/>
        </w:rPr>
        <w:t xml:space="preserve"> από </w:t>
      </w:r>
      <w:r>
        <w:rPr>
          <w:rFonts w:eastAsia="Times New Roman" w:cs="Times New Roman"/>
          <w:szCs w:val="24"/>
        </w:rPr>
        <w:t>αυτές θα αφορούν αποκλειστικά τη</w:t>
      </w:r>
      <w:r w:rsidRPr="007B2ACF">
        <w:rPr>
          <w:rFonts w:eastAsia="Times New Roman" w:cs="Times New Roman"/>
          <w:szCs w:val="24"/>
        </w:rPr>
        <w:t xml:space="preserve"> Λέσβο</w:t>
      </w:r>
      <w:r>
        <w:rPr>
          <w:rFonts w:eastAsia="Times New Roman" w:cs="Times New Roman"/>
          <w:szCs w:val="24"/>
        </w:rPr>
        <w:t>.</w:t>
      </w:r>
    </w:p>
    <w:p w14:paraId="5FAFA743"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Σ</w:t>
      </w:r>
      <w:r w:rsidRPr="007B2ACF">
        <w:rPr>
          <w:rFonts w:eastAsia="Times New Roman" w:cs="Times New Roman"/>
          <w:szCs w:val="24"/>
        </w:rPr>
        <w:t xml:space="preserve">υγχρόνως </w:t>
      </w:r>
      <w:r>
        <w:rPr>
          <w:rFonts w:eastAsia="Times New Roman" w:cs="Times New Roman"/>
          <w:szCs w:val="24"/>
        </w:rPr>
        <w:t xml:space="preserve">έγιναν </w:t>
      </w:r>
      <w:r w:rsidRPr="007B2ACF">
        <w:rPr>
          <w:rFonts w:eastAsia="Times New Roman" w:cs="Times New Roman"/>
          <w:szCs w:val="24"/>
        </w:rPr>
        <w:t>και άλλα πράγματα</w:t>
      </w:r>
      <w:r>
        <w:rPr>
          <w:rFonts w:eastAsia="Times New Roman" w:cs="Times New Roman"/>
          <w:szCs w:val="24"/>
        </w:rPr>
        <w:t>.</w:t>
      </w:r>
      <w:r w:rsidRPr="007B2ACF">
        <w:rPr>
          <w:rFonts w:eastAsia="Times New Roman" w:cs="Times New Roman"/>
          <w:szCs w:val="24"/>
        </w:rPr>
        <w:t xml:space="preserve"> </w:t>
      </w:r>
      <w:r>
        <w:rPr>
          <w:rFonts w:eastAsia="Times New Roman" w:cs="Times New Roman"/>
          <w:szCs w:val="24"/>
        </w:rPr>
        <w:t>Ξ</w:t>
      </w:r>
      <w:r w:rsidRPr="007B2ACF">
        <w:rPr>
          <w:rFonts w:eastAsia="Times New Roman" w:cs="Times New Roman"/>
          <w:szCs w:val="24"/>
        </w:rPr>
        <w:t>επεράσαμε όλες τις απαράδεκτα βασανιστικές χρο</w:t>
      </w:r>
      <w:r>
        <w:rPr>
          <w:rFonts w:eastAsia="Times New Roman" w:cs="Times New Roman"/>
          <w:szCs w:val="24"/>
        </w:rPr>
        <w:t xml:space="preserve">νικά διαδικασίες του ελληνικού </w:t>
      </w:r>
      <w:r>
        <w:rPr>
          <w:rFonts w:eastAsia="Times New Roman" w:cs="Times New Roman"/>
          <w:szCs w:val="24"/>
        </w:rPr>
        <w:t>δ</w:t>
      </w:r>
      <w:r w:rsidRPr="007B2ACF">
        <w:rPr>
          <w:rFonts w:eastAsia="Times New Roman" w:cs="Times New Roman"/>
          <w:szCs w:val="24"/>
        </w:rPr>
        <w:t>ημοσίου όσο</w:t>
      </w:r>
      <w:r>
        <w:rPr>
          <w:rFonts w:eastAsia="Times New Roman" w:cs="Times New Roman"/>
          <w:szCs w:val="24"/>
        </w:rPr>
        <w:t>ν</w:t>
      </w:r>
      <w:r w:rsidRPr="007B2ACF">
        <w:rPr>
          <w:rFonts w:eastAsia="Times New Roman" w:cs="Times New Roman"/>
          <w:szCs w:val="24"/>
        </w:rPr>
        <w:t xml:space="preserve"> αφορά το</w:t>
      </w:r>
      <w:r>
        <w:rPr>
          <w:rFonts w:eastAsia="Times New Roman" w:cs="Times New Roman"/>
          <w:szCs w:val="24"/>
        </w:rPr>
        <w:t>ν βιολογικό καθαρισμό. Ή</w:t>
      </w:r>
      <w:r w:rsidRPr="007B2ACF">
        <w:rPr>
          <w:rFonts w:eastAsia="Times New Roman" w:cs="Times New Roman"/>
          <w:szCs w:val="24"/>
        </w:rPr>
        <w:t>δη έχει εγκριθεί</w:t>
      </w:r>
      <w:r>
        <w:rPr>
          <w:rFonts w:eastAsia="Times New Roman" w:cs="Times New Roman"/>
          <w:szCs w:val="24"/>
        </w:rPr>
        <w:t>,</w:t>
      </w:r>
      <w:r w:rsidRPr="007B2ACF">
        <w:rPr>
          <w:rFonts w:eastAsia="Times New Roman" w:cs="Times New Roman"/>
          <w:szCs w:val="24"/>
        </w:rPr>
        <w:t xml:space="preserve"> έχει υπογραφεί και ξεκινάει η διαδικασία του κύριου έργου</w:t>
      </w:r>
      <w:r>
        <w:rPr>
          <w:rFonts w:eastAsia="Times New Roman" w:cs="Times New Roman"/>
          <w:szCs w:val="24"/>
        </w:rPr>
        <w:t>,</w:t>
      </w:r>
      <w:r w:rsidRPr="007B2ACF">
        <w:rPr>
          <w:rFonts w:eastAsia="Times New Roman" w:cs="Times New Roman"/>
          <w:szCs w:val="24"/>
        </w:rPr>
        <w:t xml:space="preserve"> μαζί με </w:t>
      </w:r>
      <w:r>
        <w:rPr>
          <w:rFonts w:eastAsia="Times New Roman" w:cs="Times New Roman"/>
          <w:szCs w:val="24"/>
        </w:rPr>
        <w:t>τέσσερα</w:t>
      </w:r>
      <w:r w:rsidRPr="007B2ACF">
        <w:rPr>
          <w:rFonts w:eastAsia="Times New Roman" w:cs="Times New Roman"/>
          <w:szCs w:val="24"/>
        </w:rPr>
        <w:t xml:space="preserve"> </w:t>
      </w:r>
      <w:proofErr w:type="spellStart"/>
      <w:r w:rsidRPr="007B2ACF">
        <w:rPr>
          <w:rFonts w:eastAsia="Times New Roman" w:cs="Times New Roman"/>
          <w:szCs w:val="24"/>
        </w:rPr>
        <w:t>υποέργα</w:t>
      </w:r>
      <w:proofErr w:type="spellEnd"/>
      <w:r>
        <w:rPr>
          <w:rFonts w:eastAsia="Times New Roman" w:cs="Times New Roman"/>
          <w:szCs w:val="24"/>
        </w:rPr>
        <w:t>,</w:t>
      </w:r>
      <w:r w:rsidRPr="007B2ACF">
        <w:rPr>
          <w:rFonts w:eastAsia="Times New Roman" w:cs="Times New Roman"/>
          <w:szCs w:val="24"/>
        </w:rPr>
        <w:t xml:space="preserve"> που θα διευκολύνει</w:t>
      </w:r>
      <w:r>
        <w:rPr>
          <w:rFonts w:eastAsia="Times New Roman" w:cs="Times New Roman"/>
          <w:szCs w:val="24"/>
        </w:rPr>
        <w:t>,</w:t>
      </w:r>
      <w:r w:rsidRPr="007B2ACF">
        <w:rPr>
          <w:rFonts w:eastAsia="Times New Roman" w:cs="Times New Roman"/>
          <w:szCs w:val="24"/>
        </w:rPr>
        <w:t xml:space="preserve"> όχι μόνο το </w:t>
      </w:r>
      <w:r>
        <w:rPr>
          <w:rFonts w:eastAsia="Times New Roman" w:cs="Times New Roman"/>
          <w:szCs w:val="24"/>
        </w:rPr>
        <w:t>κ</w:t>
      </w:r>
      <w:r w:rsidRPr="007B2ACF">
        <w:rPr>
          <w:rFonts w:eastAsia="Times New Roman" w:cs="Times New Roman"/>
          <w:szCs w:val="24"/>
        </w:rPr>
        <w:t xml:space="preserve">έντρο </w:t>
      </w:r>
      <w:r>
        <w:rPr>
          <w:rFonts w:eastAsia="Times New Roman" w:cs="Times New Roman"/>
          <w:szCs w:val="24"/>
        </w:rPr>
        <w:t>υ</w:t>
      </w:r>
      <w:r w:rsidRPr="007B2ACF">
        <w:rPr>
          <w:rFonts w:eastAsia="Times New Roman" w:cs="Times New Roman"/>
          <w:szCs w:val="24"/>
        </w:rPr>
        <w:t xml:space="preserve">ποδοχής </w:t>
      </w:r>
      <w:r>
        <w:rPr>
          <w:rFonts w:eastAsia="Times New Roman" w:cs="Times New Roman"/>
          <w:szCs w:val="24"/>
        </w:rPr>
        <w:t>κ</w:t>
      </w:r>
      <w:r w:rsidRPr="007B2ACF">
        <w:rPr>
          <w:rFonts w:eastAsia="Times New Roman" w:cs="Times New Roman"/>
          <w:szCs w:val="24"/>
        </w:rPr>
        <w:t xml:space="preserve">αι </w:t>
      </w:r>
      <w:r>
        <w:rPr>
          <w:rFonts w:eastAsia="Times New Roman" w:cs="Times New Roman"/>
          <w:szCs w:val="24"/>
        </w:rPr>
        <w:t>τ</w:t>
      </w:r>
      <w:r w:rsidRPr="007B2ACF">
        <w:rPr>
          <w:rFonts w:eastAsia="Times New Roman" w:cs="Times New Roman"/>
          <w:szCs w:val="24"/>
        </w:rPr>
        <w:t>αυτοποίησης</w:t>
      </w:r>
      <w:r>
        <w:rPr>
          <w:rFonts w:eastAsia="Times New Roman" w:cs="Times New Roman"/>
          <w:szCs w:val="24"/>
        </w:rPr>
        <w:t>,</w:t>
      </w:r>
      <w:r w:rsidRPr="007B2ACF">
        <w:rPr>
          <w:rFonts w:eastAsia="Times New Roman" w:cs="Times New Roman"/>
          <w:szCs w:val="24"/>
        </w:rPr>
        <w:t xml:space="preserve"> αλλά και ολ</w:t>
      </w:r>
      <w:r w:rsidRPr="007B2ACF">
        <w:rPr>
          <w:rFonts w:eastAsia="Times New Roman" w:cs="Times New Roman"/>
          <w:szCs w:val="24"/>
        </w:rPr>
        <w:t>όκληρη την περιοχή</w:t>
      </w:r>
      <w:r>
        <w:rPr>
          <w:rFonts w:eastAsia="Times New Roman" w:cs="Times New Roman"/>
          <w:szCs w:val="24"/>
        </w:rPr>
        <w:t>.</w:t>
      </w:r>
      <w:r w:rsidRPr="007B2ACF">
        <w:rPr>
          <w:rFonts w:eastAsia="Times New Roman" w:cs="Times New Roman"/>
          <w:szCs w:val="24"/>
        </w:rPr>
        <w:t xml:space="preserve"> </w:t>
      </w:r>
      <w:r>
        <w:rPr>
          <w:rFonts w:eastAsia="Times New Roman" w:cs="Times New Roman"/>
          <w:szCs w:val="24"/>
        </w:rPr>
        <w:t>Αν</w:t>
      </w:r>
      <w:r w:rsidRPr="007B2ACF">
        <w:rPr>
          <w:rFonts w:eastAsia="Times New Roman" w:cs="Times New Roman"/>
          <w:szCs w:val="24"/>
        </w:rPr>
        <w:t xml:space="preserve">αρτήθηκε </w:t>
      </w:r>
      <w:r>
        <w:rPr>
          <w:rFonts w:eastAsia="Times New Roman" w:cs="Times New Roman"/>
          <w:szCs w:val="24"/>
        </w:rPr>
        <w:t>κ</w:t>
      </w:r>
      <w:r w:rsidRPr="007B2ACF">
        <w:rPr>
          <w:rFonts w:eastAsia="Times New Roman" w:cs="Times New Roman"/>
          <w:szCs w:val="24"/>
        </w:rPr>
        <w:t>αι ελπίζω ότι ήδη έχ</w:t>
      </w:r>
      <w:r>
        <w:rPr>
          <w:rFonts w:eastAsia="Times New Roman" w:cs="Times New Roman"/>
          <w:szCs w:val="24"/>
        </w:rPr>
        <w:t>ουν</w:t>
      </w:r>
      <w:r w:rsidRPr="007B2ACF">
        <w:rPr>
          <w:rFonts w:eastAsia="Times New Roman" w:cs="Times New Roman"/>
          <w:szCs w:val="24"/>
        </w:rPr>
        <w:t xml:space="preserve"> ξεκινήσει </w:t>
      </w:r>
      <w:r>
        <w:rPr>
          <w:rFonts w:eastAsia="Times New Roman" w:cs="Times New Roman"/>
          <w:szCs w:val="24"/>
        </w:rPr>
        <w:t xml:space="preserve">να </w:t>
      </w:r>
      <w:r w:rsidRPr="007B2ACF">
        <w:rPr>
          <w:rFonts w:eastAsia="Times New Roman" w:cs="Times New Roman"/>
          <w:szCs w:val="24"/>
        </w:rPr>
        <w:t>δίνονται οι αποζημιώσεις στους κατοίκους της Λέσβου</w:t>
      </w:r>
      <w:r>
        <w:rPr>
          <w:rFonts w:eastAsia="Times New Roman" w:cs="Times New Roman"/>
          <w:szCs w:val="24"/>
        </w:rPr>
        <w:t>.</w:t>
      </w:r>
    </w:p>
    <w:p w14:paraId="5FAFA744" w14:textId="77777777" w:rsidR="009273CD" w:rsidRDefault="00AB5CAC">
      <w:pPr>
        <w:spacing w:after="0" w:line="600" w:lineRule="auto"/>
        <w:ind w:firstLine="720"/>
        <w:jc w:val="both"/>
        <w:rPr>
          <w:rFonts w:eastAsia="Times New Roman"/>
          <w:szCs w:val="24"/>
        </w:rPr>
      </w:pPr>
      <w:r>
        <w:rPr>
          <w:rFonts w:eastAsia="Times New Roman" w:cs="Times New Roman"/>
          <w:szCs w:val="24"/>
        </w:rPr>
        <w:t>Δεν θ</w:t>
      </w:r>
      <w:r w:rsidRPr="007B2ACF">
        <w:rPr>
          <w:rFonts w:eastAsia="Times New Roman" w:cs="Times New Roman"/>
          <w:szCs w:val="24"/>
        </w:rPr>
        <w:t>έλω να πω ότι τα πράγματα είναι καλά</w:t>
      </w:r>
      <w:r>
        <w:rPr>
          <w:rFonts w:eastAsia="Times New Roman" w:cs="Times New Roman"/>
          <w:szCs w:val="24"/>
        </w:rPr>
        <w:t>. Ίσα-ίσα στη Λέσβο</w:t>
      </w:r>
      <w:r w:rsidRPr="007B2ACF">
        <w:rPr>
          <w:rFonts w:eastAsia="Times New Roman" w:cs="Times New Roman"/>
          <w:szCs w:val="24"/>
        </w:rPr>
        <w:t xml:space="preserve"> </w:t>
      </w:r>
      <w:r>
        <w:rPr>
          <w:rFonts w:eastAsia="Times New Roman" w:cs="Times New Roman"/>
          <w:szCs w:val="24"/>
        </w:rPr>
        <w:t>-</w:t>
      </w:r>
      <w:r w:rsidRPr="007B2ACF">
        <w:rPr>
          <w:rFonts w:eastAsia="Times New Roman" w:cs="Times New Roman"/>
          <w:szCs w:val="24"/>
        </w:rPr>
        <w:t>και πρέπει να σας το πω</w:t>
      </w:r>
      <w:r>
        <w:rPr>
          <w:rFonts w:eastAsia="Times New Roman" w:cs="Times New Roman"/>
          <w:szCs w:val="24"/>
        </w:rPr>
        <w:t>,</w:t>
      </w:r>
      <w:r w:rsidRPr="007B2ACF">
        <w:rPr>
          <w:rFonts w:eastAsia="Times New Roman" w:cs="Times New Roman"/>
          <w:szCs w:val="24"/>
        </w:rPr>
        <w:t xml:space="preserve"> να το έχετε και αυτό σαν στοιχείο</w:t>
      </w:r>
      <w:r>
        <w:rPr>
          <w:rFonts w:eastAsia="Times New Roman" w:cs="Times New Roman"/>
          <w:szCs w:val="24"/>
        </w:rPr>
        <w:t>- υπάρχουν</w:t>
      </w:r>
      <w:r w:rsidRPr="007B2ACF">
        <w:rPr>
          <w:rFonts w:eastAsia="Times New Roman" w:cs="Times New Roman"/>
          <w:szCs w:val="24"/>
        </w:rPr>
        <w:t xml:space="preserve"> </w:t>
      </w:r>
      <w:r>
        <w:rPr>
          <w:rFonts w:eastAsia="Times New Roman" w:cs="Times New Roman"/>
          <w:szCs w:val="24"/>
        </w:rPr>
        <w:t>επτ</w:t>
      </w:r>
      <w:r>
        <w:rPr>
          <w:rFonts w:eastAsia="Times New Roman" w:cs="Times New Roman"/>
          <w:szCs w:val="24"/>
        </w:rPr>
        <w:t>ακόσιοι είκοσι ένας</w:t>
      </w:r>
      <w:r w:rsidRPr="007B2ACF">
        <w:rPr>
          <w:rFonts w:eastAsia="Times New Roman" w:cs="Times New Roman"/>
          <w:szCs w:val="24"/>
        </w:rPr>
        <w:t xml:space="preserve"> περισσότεροι </w:t>
      </w:r>
      <w:r>
        <w:rPr>
          <w:rFonts w:eastAsia="Times New Roman" w:cs="Times New Roman"/>
          <w:szCs w:val="24"/>
        </w:rPr>
        <w:t xml:space="preserve">αιτούντες άσυλο </w:t>
      </w:r>
      <w:r w:rsidRPr="007B2ACF">
        <w:rPr>
          <w:rFonts w:eastAsia="Times New Roman" w:cs="Times New Roman"/>
          <w:szCs w:val="24"/>
        </w:rPr>
        <w:t>από το τέλος του 2017</w:t>
      </w:r>
      <w:r>
        <w:rPr>
          <w:rFonts w:eastAsia="Times New Roman" w:cs="Times New Roman"/>
          <w:szCs w:val="24"/>
        </w:rPr>
        <w:t>.</w:t>
      </w:r>
      <w:r w:rsidRPr="007B2ACF">
        <w:rPr>
          <w:rFonts w:eastAsia="Times New Roman" w:cs="Times New Roman"/>
          <w:szCs w:val="24"/>
        </w:rPr>
        <w:t xml:space="preserve"> </w:t>
      </w:r>
      <w:r>
        <w:rPr>
          <w:rFonts w:eastAsia="Times New Roman"/>
          <w:szCs w:val="24"/>
        </w:rPr>
        <w:t xml:space="preserve">Και αναφέρομαι στο πόσοι έχουν έρθει, πόσοι ως ευάλωτοι έχουν φύγει, πόσοι έχουν επιστραφεί </w:t>
      </w:r>
      <w:r>
        <w:rPr>
          <w:rFonts w:eastAsia="Times New Roman"/>
          <w:szCs w:val="24"/>
        </w:rPr>
        <w:lastRenderedPageBreak/>
        <w:t xml:space="preserve">εθελοντικά ή με βάση την κοινή δήλωση Ευρωπαϊκής Ένωσης και Τουρκίας. </w:t>
      </w:r>
    </w:p>
    <w:p w14:paraId="5FAFA745" w14:textId="77777777" w:rsidR="009273CD" w:rsidRDefault="00AB5CAC">
      <w:pPr>
        <w:spacing w:line="600" w:lineRule="auto"/>
        <w:ind w:firstLine="720"/>
        <w:jc w:val="both"/>
        <w:rPr>
          <w:rFonts w:eastAsia="Times New Roman"/>
          <w:szCs w:val="24"/>
        </w:rPr>
      </w:pPr>
      <w:r>
        <w:rPr>
          <w:rFonts w:eastAsia="Times New Roman"/>
          <w:szCs w:val="24"/>
        </w:rPr>
        <w:t xml:space="preserve">Όπως, όμως, είχα πει πριν τρεις μήνες, το Υπουργείο Μεταναστευτικής Πολιτικής θα περάσει ένα δύσκολο καλοκαίρι -έτσι το είχα πει- γιατί υπάρχει μια γενικότερη συζήτηση. Βέβαια, τα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νημέρωσης έβγαλαν το Υπουργείο Μεταναστευτικής Πολιτικής και έ</w:t>
      </w:r>
      <w:r>
        <w:rPr>
          <w:rFonts w:eastAsia="Times New Roman"/>
          <w:szCs w:val="24"/>
        </w:rPr>
        <w:t>μειναν στο δύσκολο καλοκαίρι. Όμως, η προσπάθεια είναι συνεχής και τον στόχο που έχουμε, ώστε στη Μόρια στο τέλος του καλοκαιριού, δηλαδή στο τέλος Σεπτεμβρίου, να έχουμε τρεισήμισι χιλιάδες ανθρώπους από τις επτά χιλιάδες και πλέον που υπάρχουν αυτή τη στ</w:t>
      </w:r>
      <w:r>
        <w:rPr>
          <w:rFonts w:eastAsia="Times New Roman"/>
          <w:szCs w:val="24"/>
        </w:rPr>
        <w:t xml:space="preserve">ιγμή, νομίζω ότι θα μπορέσουμε να τον καταφέρουμε. </w:t>
      </w:r>
    </w:p>
    <w:p w14:paraId="5FAFA746" w14:textId="77777777" w:rsidR="009273CD" w:rsidRDefault="00AB5CAC">
      <w:pPr>
        <w:spacing w:line="600" w:lineRule="auto"/>
        <w:ind w:firstLine="720"/>
        <w:jc w:val="both"/>
        <w:rPr>
          <w:rFonts w:eastAsia="Times New Roman"/>
          <w:szCs w:val="24"/>
        </w:rPr>
      </w:pPr>
      <w:r>
        <w:rPr>
          <w:rFonts w:eastAsia="Times New Roman"/>
          <w:szCs w:val="24"/>
        </w:rPr>
        <w:t xml:space="preserve">Αυτό συνδυάζεται με το τι κάνουμε και στην ηπειρωτική Ελλάδα. Αυτό συνδυάζεται με το πώς προχωράνε οι διαδικασίες. Άλλωστε, γνωρίζετε ότι τώρα ήρθαν διακόσιοι εννιά νέοι μόνιμοι υπάλληλοι στην </w:t>
      </w:r>
      <w:r>
        <w:rPr>
          <w:rFonts w:eastAsia="Times New Roman"/>
          <w:szCs w:val="24"/>
        </w:rPr>
        <w:t>υ</w:t>
      </w:r>
      <w:r>
        <w:rPr>
          <w:rFonts w:eastAsia="Times New Roman"/>
          <w:szCs w:val="24"/>
        </w:rPr>
        <w:t xml:space="preserve">πηρεσία </w:t>
      </w:r>
      <w:r>
        <w:rPr>
          <w:rFonts w:eastAsia="Times New Roman"/>
          <w:szCs w:val="24"/>
        </w:rPr>
        <w:t>α</w:t>
      </w:r>
      <w:r>
        <w:rPr>
          <w:rFonts w:eastAsia="Times New Roman"/>
          <w:szCs w:val="24"/>
        </w:rPr>
        <w:t>σ</w:t>
      </w:r>
      <w:r>
        <w:rPr>
          <w:rFonts w:eastAsia="Times New Roman"/>
          <w:szCs w:val="24"/>
        </w:rPr>
        <w:t xml:space="preserve">ύλου και θα υπάρξει και προκήρυξη για άλλους διακόσιους, οι οποίοι θα είναι στην </w:t>
      </w:r>
      <w:r>
        <w:rPr>
          <w:rFonts w:eastAsia="Times New Roman"/>
          <w:szCs w:val="24"/>
        </w:rPr>
        <w:t>υ</w:t>
      </w:r>
      <w:r>
        <w:rPr>
          <w:rFonts w:eastAsia="Times New Roman"/>
          <w:szCs w:val="24"/>
        </w:rPr>
        <w:t xml:space="preserve">πηρεσία </w:t>
      </w:r>
      <w:r>
        <w:rPr>
          <w:rFonts w:eastAsia="Times New Roman"/>
          <w:szCs w:val="24"/>
        </w:rPr>
        <w:t>α</w:t>
      </w:r>
      <w:r>
        <w:rPr>
          <w:rFonts w:eastAsia="Times New Roman"/>
          <w:szCs w:val="24"/>
        </w:rPr>
        <w:t xml:space="preserve">σύλου και στην ΥΠΥΤ. </w:t>
      </w:r>
    </w:p>
    <w:p w14:paraId="5FAFA747" w14:textId="77777777" w:rsidR="009273CD" w:rsidRDefault="00AB5CAC">
      <w:pPr>
        <w:spacing w:line="600" w:lineRule="auto"/>
        <w:ind w:firstLine="720"/>
        <w:jc w:val="both"/>
        <w:rPr>
          <w:rFonts w:eastAsia="Times New Roman"/>
          <w:szCs w:val="24"/>
        </w:rPr>
      </w:pPr>
      <w:r>
        <w:rPr>
          <w:rFonts w:eastAsia="Times New Roman"/>
          <w:szCs w:val="24"/>
        </w:rPr>
        <w:lastRenderedPageBreak/>
        <w:t>Συνέβησαν γεγονότα -όπως το γεγονός που αναφέρατε- κατά τα οποία άνθρωποι με διαφορετικά θρησκεύματα συγκρούστηκαν μεταξύ τους, όχι όμως μόνο γ</w:t>
      </w:r>
      <w:r>
        <w:rPr>
          <w:rFonts w:eastAsia="Times New Roman"/>
          <w:szCs w:val="24"/>
        </w:rPr>
        <w:t xml:space="preserve">ια τη θρησκεία. Υπάρχουν κι άλλα ζητήματα που έχουν να κάνουν ιδιαίτερα με τον πόλεμο στο </w:t>
      </w:r>
      <w:proofErr w:type="spellStart"/>
      <w:r>
        <w:rPr>
          <w:rFonts w:eastAsia="Times New Roman"/>
          <w:szCs w:val="24"/>
        </w:rPr>
        <w:t>Αφρίν</w:t>
      </w:r>
      <w:proofErr w:type="spellEnd"/>
      <w:r>
        <w:rPr>
          <w:rFonts w:eastAsia="Times New Roman"/>
          <w:szCs w:val="24"/>
        </w:rPr>
        <w:t xml:space="preserve">. Όπως γνωρίζετε, όταν συμβαίνει κάτι μπορεί να συμβεί σε μια ώρα, σε μια στιγμή, αλλά η διαχείρισή του δεν γίνεται με έναν αυτόματο τρόπο. </w:t>
      </w:r>
    </w:p>
    <w:p w14:paraId="5FAFA748" w14:textId="77777777" w:rsidR="009273CD" w:rsidRDefault="00AB5CAC">
      <w:pPr>
        <w:spacing w:line="600" w:lineRule="auto"/>
        <w:ind w:firstLine="720"/>
        <w:jc w:val="both"/>
        <w:rPr>
          <w:rFonts w:eastAsia="Times New Roman"/>
          <w:szCs w:val="24"/>
        </w:rPr>
      </w:pPr>
      <w:r>
        <w:rPr>
          <w:rFonts w:eastAsia="Times New Roman"/>
          <w:szCs w:val="24"/>
        </w:rPr>
        <w:t xml:space="preserve">Θέλω να ευχαριστήσω </w:t>
      </w:r>
      <w:r>
        <w:rPr>
          <w:rFonts w:eastAsia="Times New Roman"/>
          <w:szCs w:val="24"/>
        </w:rPr>
        <w:t>τους ανθρώπους του ΠΙΚΠΑ που συνέβαλλαν, παρά τις δυσκολίες, ώστε να είναι μαζεμένοι και με ευταξία. Θέλω να πω ότι δεν θεωρώ σκόπιμες τις δικαστικές διώξεις</w:t>
      </w:r>
      <w:r w:rsidRPr="00AA5D08">
        <w:rPr>
          <w:rFonts w:eastAsia="Times New Roman"/>
          <w:szCs w:val="24"/>
        </w:rPr>
        <w:t>,</w:t>
      </w:r>
      <w:r>
        <w:rPr>
          <w:rFonts w:eastAsia="Times New Roman"/>
          <w:szCs w:val="24"/>
        </w:rPr>
        <w:t xml:space="preserve"> που έχουν υποβληθεί και τις γνωρίζετε. Δεν λύνονται στα δικαστήρια τέτοια ζητήματα. Έχει εξομαλυν</w:t>
      </w:r>
      <w:r>
        <w:rPr>
          <w:rFonts w:eastAsia="Times New Roman"/>
          <w:szCs w:val="24"/>
        </w:rPr>
        <w:t xml:space="preserve">θεί η κατάσταση κι αυτή τη στιγμή προσανατολιζόμαστε στη </w:t>
      </w:r>
      <w:proofErr w:type="spellStart"/>
      <w:r>
        <w:rPr>
          <w:rFonts w:eastAsia="Times New Roman"/>
          <w:szCs w:val="24"/>
        </w:rPr>
        <w:t>Λάρσο</w:t>
      </w:r>
      <w:proofErr w:type="spellEnd"/>
      <w:r>
        <w:rPr>
          <w:rFonts w:eastAsia="Times New Roman"/>
          <w:szCs w:val="24"/>
        </w:rPr>
        <w:t xml:space="preserve">. </w:t>
      </w:r>
    </w:p>
    <w:p w14:paraId="5FAFA749" w14:textId="77777777" w:rsidR="009273CD" w:rsidRDefault="00AB5CAC">
      <w:pPr>
        <w:spacing w:line="600" w:lineRule="auto"/>
        <w:ind w:firstLine="720"/>
        <w:jc w:val="both"/>
        <w:rPr>
          <w:rFonts w:eastAsia="Times New Roman"/>
          <w:szCs w:val="24"/>
        </w:rPr>
      </w:pPr>
      <w:r>
        <w:rPr>
          <w:rFonts w:eastAsia="Times New Roman"/>
          <w:szCs w:val="24"/>
        </w:rPr>
        <w:t>Μου δίνεται η ευκαιρία να ανασκευάσω το ψεύδος</w:t>
      </w:r>
      <w:r w:rsidRPr="00541E9F">
        <w:rPr>
          <w:rFonts w:eastAsia="Times New Roman"/>
          <w:szCs w:val="24"/>
        </w:rPr>
        <w:t>,</w:t>
      </w:r>
      <w:r>
        <w:rPr>
          <w:rFonts w:eastAsia="Times New Roman"/>
          <w:szCs w:val="24"/>
        </w:rPr>
        <w:t xml:space="preserve"> ότι το Υπουργείο Μεταναστευτικής Πολιτικής είπε πως θα αφαιρείται η δυνατότητα εξέτασης ασύλου από τους Κούρδους πρόσφυγες, οι οποίοι ήταν εκτό</w:t>
      </w:r>
      <w:r>
        <w:rPr>
          <w:rFonts w:eastAsia="Times New Roman"/>
          <w:szCs w:val="24"/>
        </w:rPr>
        <w:t xml:space="preserve">ς </w:t>
      </w:r>
      <w:proofErr w:type="spellStart"/>
      <w:r>
        <w:rPr>
          <w:rFonts w:eastAsia="Times New Roman"/>
          <w:szCs w:val="24"/>
        </w:rPr>
        <w:t>Μόριας</w:t>
      </w:r>
      <w:proofErr w:type="spellEnd"/>
      <w:r>
        <w:rPr>
          <w:rFonts w:eastAsia="Times New Roman"/>
          <w:szCs w:val="24"/>
        </w:rPr>
        <w:t xml:space="preserve">. Αυτό που είπαμε εμείς είναι ότι όσοι δεν είναι στη Μόρια, χάνουν τη σειρά τους και επανέρχονται ξανά στο τέλος, το οποίο είναι φυσιολογικό. </w:t>
      </w:r>
    </w:p>
    <w:p w14:paraId="5FAFA74A" w14:textId="77777777" w:rsidR="009273CD" w:rsidRDefault="00AB5CAC">
      <w:pPr>
        <w:spacing w:line="600" w:lineRule="auto"/>
        <w:ind w:firstLine="720"/>
        <w:jc w:val="both"/>
        <w:rPr>
          <w:rFonts w:eastAsia="Times New Roman"/>
          <w:szCs w:val="24"/>
        </w:rPr>
      </w:pPr>
      <w:r>
        <w:rPr>
          <w:rFonts w:eastAsia="Times New Roman"/>
          <w:szCs w:val="24"/>
        </w:rPr>
        <w:lastRenderedPageBreak/>
        <w:t xml:space="preserve">Ελπίζουμε -και δουλεύουμε προς αυτή την κατεύθυνση- ότι θα εξομαλυνθεί πλήρως στη </w:t>
      </w:r>
      <w:proofErr w:type="spellStart"/>
      <w:r>
        <w:rPr>
          <w:rFonts w:eastAsia="Times New Roman"/>
          <w:szCs w:val="24"/>
        </w:rPr>
        <w:t>Λάρσο</w:t>
      </w:r>
      <w:proofErr w:type="spellEnd"/>
      <w:r>
        <w:rPr>
          <w:rFonts w:eastAsia="Times New Roman"/>
          <w:szCs w:val="24"/>
        </w:rPr>
        <w:t xml:space="preserve"> η κατάσταση με βά</w:t>
      </w:r>
      <w:r>
        <w:rPr>
          <w:rFonts w:eastAsia="Times New Roman"/>
          <w:szCs w:val="24"/>
        </w:rPr>
        <w:t xml:space="preserve">ση το πρόγραμμά μας και της απομάκρυνσης των ευάλωτων από το νησί. </w:t>
      </w:r>
    </w:p>
    <w:p w14:paraId="5FAFA74B" w14:textId="77777777" w:rsidR="009273CD" w:rsidRDefault="00AB5CAC">
      <w:pPr>
        <w:spacing w:line="600" w:lineRule="auto"/>
        <w:ind w:firstLine="720"/>
        <w:jc w:val="both"/>
        <w:rPr>
          <w:rFonts w:eastAsia="Times New Roman"/>
          <w:szCs w:val="24"/>
        </w:rPr>
      </w:pPr>
      <w:r>
        <w:rPr>
          <w:rFonts w:eastAsia="Times New Roman"/>
          <w:szCs w:val="24"/>
        </w:rPr>
        <w:t>Αναφέρατε, επίσης, μια σειρά πραγμάτων για τις ΜΚΟ. Όπως γνωρίζετε, στη Λέσβο υπάρχει ένα συντονιστικό. Μάλιστα, την εμπειρία αυτού του συντονιστικού την ολοκληρώνουμε τώρα έτσι ώστε να εφ</w:t>
      </w:r>
      <w:r>
        <w:rPr>
          <w:rFonts w:eastAsia="Times New Roman"/>
          <w:szCs w:val="24"/>
        </w:rPr>
        <w:t xml:space="preserve">αρμοστεί σε όλα τα νησιά. Μια από τις ευθύνες του θα είναι για τα εκτός ΚΥΤ ο συντονισμός σε σχέση και με τις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υβερνητικές </w:t>
      </w:r>
      <w:r>
        <w:rPr>
          <w:rFonts w:eastAsia="Times New Roman"/>
          <w:szCs w:val="24"/>
        </w:rPr>
        <w:t>ο</w:t>
      </w:r>
      <w:r>
        <w:rPr>
          <w:rFonts w:eastAsia="Times New Roman"/>
          <w:szCs w:val="24"/>
        </w:rPr>
        <w:t xml:space="preserve">ργανώσεις. Ξέρετε, ότι στα </w:t>
      </w:r>
      <w:proofErr w:type="spellStart"/>
      <w:r>
        <w:rPr>
          <w:rFonts w:eastAsia="Times New Roman"/>
          <w:szCs w:val="24"/>
        </w:rPr>
        <w:t>Πάμφιλα</w:t>
      </w:r>
      <w:proofErr w:type="spellEnd"/>
      <w:r>
        <w:rPr>
          <w:rFonts w:eastAsia="Times New Roman"/>
          <w:szCs w:val="24"/>
        </w:rPr>
        <w:t xml:space="preserve"> μια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υβερνητική </w:t>
      </w:r>
      <w:r>
        <w:rPr>
          <w:rFonts w:eastAsia="Times New Roman"/>
          <w:szCs w:val="24"/>
        </w:rPr>
        <w:t>ο</w:t>
      </w:r>
      <w:r>
        <w:rPr>
          <w:rFonts w:eastAsia="Times New Roman"/>
          <w:szCs w:val="24"/>
        </w:rPr>
        <w:t xml:space="preserve">ργάνωση πήγε να ανοίξει έναν χώρο και σε συνεννόηση με τον </w:t>
      </w:r>
      <w:r>
        <w:rPr>
          <w:rFonts w:eastAsia="Times New Roman"/>
          <w:szCs w:val="24"/>
        </w:rPr>
        <w:t>Δ</w:t>
      </w:r>
      <w:r>
        <w:rPr>
          <w:rFonts w:eastAsia="Times New Roman"/>
          <w:szCs w:val="24"/>
        </w:rPr>
        <w:t>ήμαρχο της Λέσ</w:t>
      </w:r>
      <w:r>
        <w:rPr>
          <w:rFonts w:eastAsia="Times New Roman"/>
          <w:szCs w:val="24"/>
        </w:rPr>
        <w:t>βου, κ. Γαληνό και την περιφερειάρχη την κ</w:t>
      </w:r>
      <w:r>
        <w:rPr>
          <w:rFonts w:eastAsia="Times New Roman"/>
          <w:szCs w:val="24"/>
        </w:rPr>
        <w:t>.</w:t>
      </w:r>
      <w:r>
        <w:rPr>
          <w:rFonts w:eastAsia="Times New Roman"/>
          <w:szCs w:val="24"/>
        </w:rPr>
        <w:t xml:space="preserve"> Καλογήρου, πήραμε όλα τα απαραίτητα μέτρα ώστε αυτό να μην γίνει.</w:t>
      </w:r>
    </w:p>
    <w:p w14:paraId="5FAFA74C" w14:textId="77777777" w:rsidR="009273CD" w:rsidRDefault="00AB5CAC">
      <w:pPr>
        <w:spacing w:line="600" w:lineRule="auto"/>
        <w:ind w:firstLine="720"/>
        <w:jc w:val="both"/>
        <w:rPr>
          <w:rFonts w:eastAsia="Times New Roman"/>
          <w:szCs w:val="24"/>
        </w:rPr>
      </w:pPr>
      <w:r>
        <w:rPr>
          <w:rFonts w:eastAsia="Times New Roman"/>
          <w:szCs w:val="24"/>
        </w:rPr>
        <w:t xml:space="preserve">Στη δευτερολογία μου επιτρέψτε μου -γιατί ήδη μιλάω επτά λεπτά- να αναφέρω κι ονομαστικά ποιες είναι οι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υβερνητικές </w:t>
      </w:r>
      <w:r>
        <w:rPr>
          <w:rFonts w:eastAsia="Times New Roman"/>
          <w:szCs w:val="24"/>
        </w:rPr>
        <w:t>ο</w:t>
      </w:r>
      <w:r>
        <w:rPr>
          <w:rFonts w:eastAsia="Times New Roman"/>
          <w:szCs w:val="24"/>
        </w:rPr>
        <w:t>ργανώσεις, οι οποίες λειτ</w:t>
      </w:r>
      <w:r>
        <w:rPr>
          <w:rFonts w:eastAsia="Times New Roman"/>
          <w:szCs w:val="24"/>
        </w:rPr>
        <w:t xml:space="preserve">ουργούν εντός της </w:t>
      </w:r>
      <w:proofErr w:type="spellStart"/>
      <w:r>
        <w:rPr>
          <w:rFonts w:eastAsia="Times New Roman"/>
          <w:szCs w:val="24"/>
        </w:rPr>
        <w:t>Μόριας</w:t>
      </w:r>
      <w:proofErr w:type="spellEnd"/>
      <w:r>
        <w:rPr>
          <w:rFonts w:eastAsia="Times New Roman"/>
          <w:szCs w:val="24"/>
        </w:rPr>
        <w:t>.</w:t>
      </w:r>
    </w:p>
    <w:p w14:paraId="5FAFA74D" w14:textId="77777777" w:rsidR="009273CD" w:rsidRDefault="00AB5CAC">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Τις ξέρουμε.</w:t>
      </w:r>
    </w:p>
    <w:p w14:paraId="5FAFA74E" w14:textId="77777777" w:rsidR="009273CD" w:rsidRDefault="00AB5CAC">
      <w:pPr>
        <w:spacing w:line="600" w:lineRule="auto"/>
        <w:ind w:firstLine="720"/>
        <w:jc w:val="both"/>
        <w:rPr>
          <w:rFonts w:eastAsia="Times New Roman"/>
          <w:szCs w:val="24"/>
        </w:rPr>
      </w:pPr>
      <w:r>
        <w:rPr>
          <w:rFonts w:eastAsia="Times New Roman"/>
          <w:b/>
          <w:szCs w:val="24"/>
        </w:rPr>
        <w:lastRenderedPageBreak/>
        <w:t>ΔΗΜΗΤΡΙΟΣ ΒΙΤΣΑΣ (Υπουργός Μεταναστευτικής Πολιτικής):</w:t>
      </w:r>
      <w:r>
        <w:rPr>
          <w:rFonts w:eastAsia="Times New Roman"/>
          <w:szCs w:val="24"/>
        </w:rPr>
        <w:t xml:space="preserve"> Έχει μια σημασία να τις ακούσει ο κόσμος. </w:t>
      </w:r>
    </w:p>
    <w:p w14:paraId="5FAFA74F" w14:textId="77777777" w:rsidR="009273CD" w:rsidRDefault="00AB5CAC">
      <w:pPr>
        <w:spacing w:line="600" w:lineRule="auto"/>
        <w:ind w:firstLine="720"/>
        <w:jc w:val="both"/>
        <w:rPr>
          <w:rFonts w:eastAsia="Times New Roman"/>
          <w:szCs w:val="24"/>
        </w:rPr>
      </w:pPr>
      <w:r>
        <w:rPr>
          <w:rFonts w:eastAsia="Times New Roman"/>
          <w:b/>
          <w:szCs w:val="24"/>
        </w:rPr>
        <w:t>ΠΡΟΕΔΡΕΟΥΣΑ (Αναστασία Χριστοδουλοπούλου):</w:t>
      </w:r>
      <w:r>
        <w:rPr>
          <w:rFonts w:eastAsia="Times New Roman"/>
          <w:szCs w:val="24"/>
        </w:rPr>
        <w:t xml:space="preserve"> Κοιτάξτε, η συζήτηση για το προσφυγικό και το μεταναστ</w:t>
      </w:r>
      <w:r>
        <w:rPr>
          <w:rFonts w:eastAsia="Times New Roman"/>
          <w:szCs w:val="24"/>
        </w:rPr>
        <w:t xml:space="preserve">ευτικό απαιτεί συνεδριάσεις, ημερίδες και σοβαρή συζήτηση. Καταλαβαίνετε ότι δεν μπορούν να εξαντληθούν τα θέματα στη διαδικασία </w:t>
      </w:r>
      <w:r>
        <w:rPr>
          <w:rFonts w:eastAsia="Times New Roman"/>
          <w:szCs w:val="24"/>
        </w:rPr>
        <w:t>του κοινοβουλευτικού ελέγχου</w:t>
      </w:r>
      <w:r>
        <w:rPr>
          <w:rFonts w:eastAsia="Times New Roman"/>
          <w:szCs w:val="24"/>
        </w:rPr>
        <w:t>.</w:t>
      </w:r>
    </w:p>
    <w:p w14:paraId="5FAFA750" w14:textId="77777777" w:rsidR="009273CD" w:rsidRDefault="00AB5CAC">
      <w:pPr>
        <w:spacing w:line="600" w:lineRule="auto"/>
        <w:ind w:firstLine="720"/>
        <w:jc w:val="both"/>
        <w:rPr>
          <w:rFonts w:eastAsia="Times New Roman"/>
          <w:szCs w:val="24"/>
        </w:rPr>
      </w:pPr>
      <w:r>
        <w:rPr>
          <w:rFonts w:eastAsia="Times New Roman"/>
          <w:szCs w:val="24"/>
        </w:rPr>
        <w:t xml:space="preserve">Ήμουν χαλαρή, αλλά τώρα στη δευτερολογία παρακαλώ να σεβαστείτε τον χρόνο. </w:t>
      </w:r>
    </w:p>
    <w:p w14:paraId="5FAFA751" w14:textId="77777777" w:rsidR="009273CD" w:rsidRDefault="00AB5CAC">
      <w:pPr>
        <w:spacing w:line="600" w:lineRule="auto"/>
        <w:ind w:firstLine="720"/>
        <w:jc w:val="both"/>
        <w:rPr>
          <w:rFonts w:eastAsia="Times New Roman"/>
          <w:szCs w:val="24"/>
        </w:rPr>
      </w:pPr>
      <w:r>
        <w:rPr>
          <w:rFonts w:eastAsia="Times New Roman"/>
          <w:szCs w:val="24"/>
        </w:rPr>
        <w:t xml:space="preserve">Κύριε Αθανασίου, </w:t>
      </w:r>
      <w:r>
        <w:rPr>
          <w:rFonts w:eastAsia="Times New Roman"/>
          <w:szCs w:val="24"/>
        </w:rPr>
        <w:t>έχετε τον λόγο.</w:t>
      </w:r>
    </w:p>
    <w:p w14:paraId="5FAFA752" w14:textId="77777777" w:rsidR="009273CD" w:rsidRDefault="00AB5CAC">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Πράγματι, κυρία Πρόεδρε, είναι θέματα σοβαρά που θέλουν χρόνο. Όμως, είναι και μερικά ζητήματα που όταν είναι τόσο πιεστικά για τα νησιά μας, με τη δυσφήμιση που έχουν υποστεί και την οικονομική κατάρρευση, όχι μόνο απ</w:t>
      </w:r>
      <w:r>
        <w:rPr>
          <w:rFonts w:eastAsia="Times New Roman"/>
          <w:szCs w:val="24"/>
        </w:rPr>
        <w:t xml:space="preserve">ό το μεταναστευτικό, αλλά και από άλλους παράγοντες, οι επίκαιρες ερωτήσεις είναι επίκαιρες πράγματι. </w:t>
      </w:r>
    </w:p>
    <w:p w14:paraId="5FAFA753"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Κύριε Υπουργέ, πράγματι</w:t>
      </w:r>
      <w:r w:rsidRPr="00541E9F">
        <w:rPr>
          <w:rFonts w:eastAsia="Times New Roman"/>
          <w:szCs w:val="24"/>
        </w:rPr>
        <w:t>,</w:t>
      </w:r>
      <w:r>
        <w:rPr>
          <w:rFonts w:eastAsia="Times New Roman"/>
          <w:szCs w:val="24"/>
        </w:rPr>
        <w:t xml:space="preserve"> είχατε πει και στο 14</w:t>
      </w:r>
      <w:r w:rsidRPr="00624B4B">
        <w:rPr>
          <w:rFonts w:eastAsia="Times New Roman"/>
          <w:szCs w:val="24"/>
          <w:vertAlign w:val="superscript"/>
        </w:rPr>
        <w:t>ο</w:t>
      </w:r>
      <w:r>
        <w:rPr>
          <w:rFonts w:eastAsia="Times New Roman"/>
          <w:szCs w:val="24"/>
        </w:rPr>
        <w:t xml:space="preserve"> </w:t>
      </w:r>
      <w:r>
        <w:rPr>
          <w:rFonts w:eastAsia="Times New Roman"/>
          <w:szCs w:val="24"/>
        </w:rPr>
        <w:t>α</w:t>
      </w:r>
      <w:r>
        <w:rPr>
          <w:rFonts w:eastAsia="Times New Roman"/>
          <w:szCs w:val="24"/>
        </w:rPr>
        <w:t xml:space="preserve">ναπτυξιακό </w:t>
      </w:r>
      <w:r>
        <w:rPr>
          <w:rFonts w:eastAsia="Times New Roman"/>
          <w:szCs w:val="24"/>
        </w:rPr>
        <w:t>σ</w:t>
      </w:r>
      <w:r>
        <w:rPr>
          <w:rFonts w:eastAsia="Times New Roman"/>
          <w:szCs w:val="24"/>
        </w:rPr>
        <w:t xml:space="preserve">υνέδριο του κόμματός </w:t>
      </w:r>
      <w:r>
        <w:rPr>
          <w:rFonts w:eastAsia="Times New Roman"/>
          <w:szCs w:val="24"/>
        </w:rPr>
        <w:t>σας,</w:t>
      </w:r>
      <w:r>
        <w:rPr>
          <w:rFonts w:eastAsia="Times New Roman"/>
          <w:szCs w:val="24"/>
        </w:rPr>
        <w:t xml:space="preserve"> που έγινε στην Μυτιλήνη, ότι </w:t>
      </w:r>
      <w:r>
        <w:rPr>
          <w:rFonts w:eastAsia="Times New Roman"/>
          <w:szCs w:val="24"/>
        </w:rPr>
        <w:lastRenderedPageBreak/>
        <w:t xml:space="preserve">στη Μόρια θα μείνουν μόνο τρεισήμισι </w:t>
      </w:r>
      <w:r>
        <w:rPr>
          <w:rFonts w:eastAsia="Times New Roman"/>
          <w:szCs w:val="24"/>
        </w:rPr>
        <w:t xml:space="preserve">χιλιάδες άτομα. Δεν μας είπατε, όμως, πού θα πάνε και δεν είδαμε πού μπορούν να πάνε. </w:t>
      </w:r>
    </w:p>
    <w:p w14:paraId="5FAFA754"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Βέβαια, είδαμε ότι κάνατε ότι κάνατε μια αποσυμφόρηση στην Πάτρα. Δεν μπορώ, να καταλάβω, όμως, γιατί δεν έγινε κάτι παρόμοιο και για τη Λέσβο. Αντίθετα, είδαμε να δημιο</w:t>
      </w:r>
      <w:r>
        <w:rPr>
          <w:rFonts w:eastAsia="Times New Roman"/>
          <w:szCs w:val="24"/>
        </w:rPr>
        <w:t xml:space="preserve">υργούνται τρία νέα κέντρα υποδοχής -τα ανέφερα προηγουμένως-, ένα στη </w:t>
      </w:r>
      <w:proofErr w:type="spellStart"/>
      <w:r>
        <w:rPr>
          <w:rFonts w:eastAsia="Times New Roman"/>
          <w:szCs w:val="24"/>
        </w:rPr>
        <w:t>Συκαμινέα</w:t>
      </w:r>
      <w:proofErr w:type="spellEnd"/>
      <w:r>
        <w:rPr>
          <w:rFonts w:eastAsia="Times New Roman"/>
          <w:szCs w:val="24"/>
        </w:rPr>
        <w:t>, από την οποία</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έχουν φύγει οι Κούρδοι, στη </w:t>
      </w:r>
      <w:proofErr w:type="spellStart"/>
      <w:r>
        <w:rPr>
          <w:rFonts w:eastAsia="Times New Roman"/>
          <w:szCs w:val="24"/>
        </w:rPr>
        <w:t>Λάρσο</w:t>
      </w:r>
      <w:proofErr w:type="spellEnd"/>
      <w:r>
        <w:rPr>
          <w:rFonts w:eastAsia="Times New Roman"/>
          <w:szCs w:val="24"/>
        </w:rPr>
        <w:t xml:space="preserve"> και δίπλα από το αεροδρόμιο. Συνεπώς δεν ξέρουμε γιατί δεν υλοποιήθηκε αυτή η εξαγγελία σας να μείνουν μόνο τρεισήμισι</w:t>
      </w:r>
      <w:r>
        <w:rPr>
          <w:rFonts w:eastAsia="Times New Roman"/>
          <w:szCs w:val="24"/>
        </w:rPr>
        <w:t xml:space="preserve"> χιλιάδες και να </w:t>
      </w:r>
      <w:proofErr w:type="spellStart"/>
      <w:r>
        <w:rPr>
          <w:rFonts w:eastAsia="Times New Roman"/>
          <w:szCs w:val="24"/>
        </w:rPr>
        <w:t>αποσυμφορηθεί</w:t>
      </w:r>
      <w:proofErr w:type="spellEnd"/>
      <w:r>
        <w:rPr>
          <w:rFonts w:eastAsia="Times New Roman"/>
          <w:szCs w:val="24"/>
        </w:rPr>
        <w:t xml:space="preserve"> το νησί. </w:t>
      </w:r>
    </w:p>
    <w:p w14:paraId="5FAFA755"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Επιτρέψτε μου να σας πω, λοιπόν, αν και όπως ξέρετε σας εκτιμώ ιδιαίτερα, ότι οι μέχρι τώρα ενέργειές σας δεν δείχνουν κάτι τέτοιο, δηλαδή πρόθεση της Κυβέρνησης και δική σας για την αποσυμφόρηση της Λέσβου και των </w:t>
      </w:r>
      <w:r>
        <w:rPr>
          <w:rFonts w:eastAsia="Times New Roman"/>
          <w:szCs w:val="24"/>
        </w:rPr>
        <w:t xml:space="preserve">άλλων νησιών. Αντιθέτως, σύμφωνα με τα επίσημα στοιχεία, τα οποία αναρτώνται κάθε μέρα, βλέπουμε ότι έχουμε μια συνεχιζόμενη ροή στα νησιά μας. Και, βεβαίως, τα κέντρα υποδοχής ασφυκτιούν αυτήν τη στιγμή. </w:t>
      </w:r>
    </w:p>
    <w:p w14:paraId="5FAFA756"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Να πω μόνο ότι μέχρι τις 6 Απριλίου ή τις 16 Απριλ</w:t>
      </w:r>
      <w:r>
        <w:rPr>
          <w:rFonts w:eastAsia="Times New Roman"/>
          <w:szCs w:val="24"/>
        </w:rPr>
        <w:t xml:space="preserve">ίου- δεν έχει σημασία- φέτος εισήλθαν χίλια άτομα στη Λέσβο. Υπήρχε μια βραδιά που εισήλθαν διακόσια ογδόντα επτά άτομα σε ένα </w:t>
      </w:r>
      <w:r>
        <w:rPr>
          <w:rFonts w:eastAsia="Times New Roman"/>
          <w:szCs w:val="24"/>
        </w:rPr>
        <w:t>εικοσιτετράωρο</w:t>
      </w:r>
      <w:r>
        <w:rPr>
          <w:rFonts w:eastAsia="Times New Roman"/>
          <w:szCs w:val="24"/>
        </w:rPr>
        <w:t xml:space="preserve">. Δεν θα έπρεπε, επομένως, το Υπουργείο σας να έχει ήδη </w:t>
      </w:r>
      <w:proofErr w:type="spellStart"/>
      <w:r>
        <w:rPr>
          <w:rFonts w:eastAsia="Times New Roman"/>
          <w:szCs w:val="24"/>
        </w:rPr>
        <w:t>αποσυμφορήσει</w:t>
      </w:r>
      <w:proofErr w:type="spellEnd"/>
      <w:r>
        <w:rPr>
          <w:rFonts w:eastAsia="Times New Roman"/>
          <w:szCs w:val="24"/>
        </w:rPr>
        <w:t xml:space="preserve"> τα νησιά, κύριε Υπουργέ -το λέμε τόσον καιρό-</w:t>
      </w:r>
      <w:r>
        <w:rPr>
          <w:rFonts w:eastAsia="Times New Roman"/>
          <w:szCs w:val="24"/>
        </w:rPr>
        <w:t xml:space="preserve"> για να μπορέσει να ανασάνει λίγο και ο κόσμος. </w:t>
      </w:r>
    </w:p>
    <w:p w14:paraId="5FAFA757"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Τώρα, πρέπει να σας </w:t>
      </w:r>
      <w:proofErr w:type="spellStart"/>
      <w:r>
        <w:rPr>
          <w:rFonts w:eastAsia="Times New Roman"/>
          <w:szCs w:val="24"/>
        </w:rPr>
        <w:t>ε</w:t>
      </w:r>
      <w:r>
        <w:rPr>
          <w:rFonts w:eastAsia="Times New Roman"/>
          <w:szCs w:val="24"/>
        </w:rPr>
        <w:t>π</w:t>
      </w:r>
      <w:r>
        <w:rPr>
          <w:rFonts w:eastAsia="Times New Roman"/>
          <w:szCs w:val="24"/>
        </w:rPr>
        <w:t>ιστήσω</w:t>
      </w:r>
      <w:proofErr w:type="spellEnd"/>
      <w:r>
        <w:rPr>
          <w:rFonts w:eastAsia="Times New Roman"/>
          <w:szCs w:val="24"/>
        </w:rPr>
        <w:t xml:space="preserve"> την προσοχή ότι μετά τη δήλωση του Υπουργού Εξωτερικών της Τουρκίας, του κ. </w:t>
      </w:r>
      <w:proofErr w:type="spellStart"/>
      <w:r>
        <w:rPr>
          <w:rFonts w:eastAsia="Times New Roman"/>
          <w:szCs w:val="24"/>
        </w:rPr>
        <w:t>Τσαβούσογλου</w:t>
      </w:r>
      <w:proofErr w:type="spellEnd"/>
      <w:r>
        <w:rPr>
          <w:rFonts w:eastAsia="Times New Roman"/>
          <w:szCs w:val="24"/>
        </w:rPr>
        <w:t xml:space="preserve">, ότι δεν θα εφαρμόζει πια τη δήλωση αυτή της Ευρωπαϊκής Ένωσης και Τουρκίας, υπάρχει μια </w:t>
      </w:r>
      <w:r>
        <w:rPr>
          <w:rFonts w:eastAsia="Times New Roman"/>
          <w:szCs w:val="24"/>
        </w:rPr>
        <w:t xml:space="preserve">έντονη ανησυχία για το τι θα γίνει. Γι’ αυτό βλέπουμε ότι αυτή τη στιγμή υπάρχει και μια ένταση των ανεξέλεγκτων μεταναστευτικών ροών προς το νησί. </w:t>
      </w:r>
    </w:p>
    <w:p w14:paraId="5FAFA758"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Θα ήθελα να μας πείτε αν σας απασχολεί αυτό το θέμα, αν έχετε κα</w:t>
      </w:r>
      <w:r>
        <w:rPr>
          <w:rFonts w:eastAsia="Times New Roman"/>
          <w:szCs w:val="24"/>
        </w:rPr>
        <w:t>μ</w:t>
      </w:r>
      <w:r>
        <w:rPr>
          <w:rFonts w:eastAsia="Times New Roman"/>
          <w:szCs w:val="24"/>
        </w:rPr>
        <w:t>μία επαφή με την Τουρκία, με τον ομόλογό σ</w:t>
      </w:r>
      <w:r>
        <w:rPr>
          <w:rFonts w:eastAsia="Times New Roman"/>
          <w:szCs w:val="24"/>
        </w:rPr>
        <w:t xml:space="preserve">ας, για να δούμε πού βρίσκεται αυτή η κατάσταση. Η δήλωση, βέβαια, αυτή του Υπουργού Εξωτερικών, έχει λάβει σάρκα και οστά; Πού </w:t>
      </w:r>
      <w:r>
        <w:rPr>
          <w:rFonts w:eastAsia="Times New Roman"/>
          <w:szCs w:val="24"/>
        </w:rPr>
        <w:lastRenderedPageBreak/>
        <w:t>βρίσκεται; Εμείς έχουμε την εντύπωση ότι έχουμε μια ένταση αυτήν τη στιγμή και έρχονται πάρα πολλοί στη Λέσβο. Μέχρι και χθες το</w:t>
      </w:r>
      <w:r>
        <w:rPr>
          <w:rFonts w:eastAsia="Times New Roman"/>
          <w:szCs w:val="24"/>
        </w:rPr>
        <w:t xml:space="preserve"> απόγευμα έβγαινε κόσμος.</w:t>
      </w:r>
    </w:p>
    <w:p w14:paraId="5FAFA759"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Θέλω να σας πω το εξής: Βλέπετε σήμερα τι γίνεται. Λύσεις τις οποίες είχαμε προτείνει από το 2015, με το εθνικό σχέδιο δράσης μας, ως Νέα Δημοκρατία, έρχονται τώρα να υλοποιηθούν από την Ευρωπαϊκή Ένωση, ενώ θα μπορούσατε τόσο και</w:t>
      </w:r>
      <w:r>
        <w:rPr>
          <w:rFonts w:eastAsia="Times New Roman"/>
          <w:szCs w:val="24"/>
        </w:rPr>
        <w:t xml:space="preserve">ρό να έχετε πάρει κι εσείς μερικά μέτρα, από αυτά που λέγαμε. Δεν έχει σημασία το ποιος τα λέει, διότι εμείς δεν λέγαμε μέτρα για να αντιπολιτευτούμε την Κυβέρνηση. Προτείναμε μέτρα για να επιλυθεί το μεταναστευτικό ζήτημα. Δεν έχει σημασία, λοιπόν, ποιος </w:t>
      </w:r>
      <w:r>
        <w:rPr>
          <w:rFonts w:eastAsia="Times New Roman"/>
          <w:szCs w:val="24"/>
        </w:rPr>
        <w:t xml:space="preserve">τα προτείνει. Αν είναι ένα θετικό μέτρο, πρέπει να το υποστηρίζουν όλες οι παρατάξεις. Είδατε ότι και σε πρόσφατα νομοσχέδια, στα οποία είχα την τιμή να είμαι </w:t>
      </w:r>
      <w:r>
        <w:rPr>
          <w:rFonts w:eastAsia="Times New Roman"/>
          <w:szCs w:val="24"/>
        </w:rPr>
        <w:t>ε</w:t>
      </w:r>
      <w:r>
        <w:rPr>
          <w:rFonts w:eastAsia="Times New Roman"/>
          <w:szCs w:val="24"/>
        </w:rPr>
        <w:t>ισηγητής, πάρα πολλές διατάξεις -νομοσχέδια ολόκληρα- η Νέα Δημοκρατία τις στήριξε γιατί ενδιαφέ</w:t>
      </w:r>
      <w:r>
        <w:rPr>
          <w:rFonts w:eastAsia="Times New Roman"/>
          <w:szCs w:val="24"/>
        </w:rPr>
        <w:t>ρεται για το συμφέρον της χώρας.</w:t>
      </w:r>
    </w:p>
    <w:p w14:paraId="5FAFA75A"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6359C3">
        <w:rPr>
          <w:rFonts w:eastAsia="Times New Roman"/>
          <w:b/>
          <w:szCs w:val="24"/>
        </w:rPr>
        <w:t>ΠΡΟΕΔΡΕΥΟΥΣΑ (Αναστασία Χριστοδουλοπούλου):</w:t>
      </w:r>
      <w:r>
        <w:rPr>
          <w:rFonts w:eastAsia="Times New Roman"/>
          <w:szCs w:val="24"/>
        </w:rPr>
        <w:t xml:space="preserve"> Εντάξει, κύριε Αθανασίου.</w:t>
      </w:r>
    </w:p>
    <w:p w14:paraId="5FAFA75B"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6359C3">
        <w:rPr>
          <w:rFonts w:eastAsia="Times New Roman"/>
          <w:b/>
          <w:szCs w:val="24"/>
        </w:rPr>
        <w:lastRenderedPageBreak/>
        <w:t>ΧΑΡΑΛΑΜΠΟΣ ΑΘΑΝΑΣΙΟΥ:</w:t>
      </w:r>
      <w:r>
        <w:rPr>
          <w:rFonts w:eastAsia="Times New Roman"/>
          <w:szCs w:val="24"/>
        </w:rPr>
        <w:t xml:space="preserve"> Κυρία Πρόεδρε, μισό λεπτό, τελείωσα. </w:t>
      </w:r>
    </w:p>
    <w:p w14:paraId="5FAFA75C"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Μια ερώτηση είναι. Βάζετε κι άλλες δέκα ερωτήσεις</w:t>
      </w:r>
      <w:r>
        <w:rPr>
          <w:rFonts w:eastAsia="Times New Roman"/>
          <w:szCs w:val="24"/>
        </w:rPr>
        <w:t xml:space="preserve">. </w:t>
      </w:r>
    </w:p>
    <w:p w14:paraId="5FAFA75D"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Κυρία Πρόεδρε, είμαι στα </w:t>
      </w:r>
      <w:r>
        <w:rPr>
          <w:rFonts w:eastAsia="Times New Roman"/>
          <w:szCs w:val="24"/>
        </w:rPr>
        <w:t>τρία</w:t>
      </w:r>
      <w:r>
        <w:rPr>
          <w:rFonts w:eastAsia="Times New Roman"/>
          <w:szCs w:val="24"/>
        </w:rPr>
        <w:t xml:space="preserve"> λεπτά και </w:t>
      </w:r>
      <w:r>
        <w:rPr>
          <w:rFonts w:eastAsia="Times New Roman"/>
          <w:szCs w:val="24"/>
        </w:rPr>
        <w:t>είκοσι πέντε</w:t>
      </w:r>
      <w:r>
        <w:rPr>
          <w:rFonts w:eastAsia="Times New Roman"/>
          <w:szCs w:val="24"/>
        </w:rPr>
        <w:t xml:space="preserve"> δευτερόλεπτα και μου λέτε να ολοκληρώσω. Δεν χάθηκε ο κόσμος. Ακούστε αυτό μονάχα. </w:t>
      </w:r>
    </w:p>
    <w:p w14:paraId="5FAFA75E"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Ακούστε τι κάνουν τώρα οι Ευρωπαίοι. Έρχονται οι ηγέτες δέκα κρατών της Ευρωπαϊκής Ένωσης -θα </w:t>
      </w:r>
      <w:r>
        <w:rPr>
          <w:rFonts w:eastAsia="Times New Roman"/>
          <w:szCs w:val="24"/>
        </w:rPr>
        <w:t xml:space="preserve">συναντηθούν τώρα την Κυριακή στις Βρυξέλλες, έχω σημειώσεις από τα δημοσιεύματα του ξένου Τύπου και των </w:t>
      </w:r>
      <w:r>
        <w:rPr>
          <w:rFonts w:eastAsia="Times New Roman"/>
          <w:szCs w:val="24"/>
          <w:lang w:val="en-US"/>
        </w:rPr>
        <w:t>site</w:t>
      </w:r>
      <w:r>
        <w:rPr>
          <w:rFonts w:eastAsia="Times New Roman"/>
          <w:szCs w:val="24"/>
        </w:rPr>
        <w:t>-</w:t>
      </w:r>
      <w:r w:rsidRPr="006359C3">
        <w:rPr>
          <w:rFonts w:eastAsia="Times New Roman"/>
          <w:szCs w:val="24"/>
        </w:rPr>
        <w:t xml:space="preserve"> </w:t>
      </w:r>
      <w:r>
        <w:rPr>
          <w:rFonts w:eastAsia="Times New Roman"/>
          <w:szCs w:val="24"/>
        </w:rPr>
        <w:t xml:space="preserve">οι οποίοι θα λάβουν, λέει, μέτρα για την ανάσχεση της παράνομης μετανάστευσης προς την Ευρώπη για να περιορίσουν τις μετακινήσεις των αιτούντων άσυλο. Και δεν αναφέρομαι στις χώρες του </w:t>
      </w:r>
      <w:proofErr w:type="spellStart"/>
      <w:r>
        <w:rPr>
          <w:rFonts w:eastAsia="Times New Roman"/>
          <w:szCs w:val="24"/>
        </w:rPr>
        <w:t>Βίζενγκραντ</w:t>
      </w:r>
      <w:proofErr w:type="spellEnd"/>
      <w:r>
        <w:rPr>
          <w:rFonts w:eastAsia="Times New Roman"/>
          <w:szCs w:val="24"/>
        </w:rPr>
        <w:t>, οι οποίες απέρριψαν το αίτημα -όπως ξέρετε- ανακατανομής τ</w:t>
      </w:r>
      <w:r>
        <w:rPr>
          <w:rFonts w:eastAsia="Times New Roman"/>
          <w:szCs w:val="24"/>
        </w:rPr>
        <w:t>ων προσφύγων. Μιλάω για δέκα ευρωπαϊκές χώρες, όπου δεν είναι κα</w:t>
      </w:r>
      <w:r>
        <w:rPr>
          <w:rFonts w:eastAsia="Times New Roman"/>
          <w:szCs w:val="24"/>
        </w:rPr>
        <w:t>μ</w:t>
      </w:r>
      <w:r>
        <w:rPr>
          <w:rFonts w:eastAsia="Times New Roman"/>
          <w:szCs w:val="24"/>
        </w:rPr>
        <w:t xml:space="preserve">μιά χώρα από το </w:t>
      </w:r>
      <w:proofErr w:type="spellStart"/>
      <w:r>
        <w:rPr>
          <w:rFonts w:eastAsia="Times New Roman"/>
          <w:szCs w:val="24"/>
        </w:rPr>
        <w:t>Βίζενγκραντ</w:t>
      </w:r>
      <w:proofErr w:type="spellEnd"/>
      <w:r>
        <w:rPr>
          <w:rFonts w:eastAsia="Times New Roman"/>
          <w:szCs w:val="24"/>
        </w:rPr>
        <w:t xml:space="preserve">. Τι μέτρα προτείνουν; </w:t>
      </w:r>
    </w:p>
    <w:p w14:paraId="5FAFA75F"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Πρώτον, όχι λήψη μέτρων μονομερώς και ασυντόνιστα από όλες τις χώρες. Αυτό είναι σωστό και έπρεπε να έχει γίνει. Ειδικά για τη διαδικασία ασ</w:t>
      </w:r>
      <w:r>
        <w:rPr>
          <w:rFonts w:eastAsia="Times New Roman"/>
          <w:szCs w:val="24"/>
        </w:rPr>
        <w:t xml:space="preserve">ύλου, έπρεπε να υπάρχει μια ενιαία ρύθμιση, ένα ενιαίο νομοθέτημα για όλη την Ευρώπη, πράγμα που το λέω εδώ και τρία χρόνια. </w:t>
      </w:r>
    </w:p>
    <w:p w14:paraId="5FAFA760"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Δεύτερον, αποτελεσματική φύλαξη των συνόρων -αυτό λένε όλοι, το λέμε εμείς τρία χρόνια και δεν έχει γίνει- με σύγχρονο εξοπλισμό -</w:t>
      </w:r>
      <w:r>
        <w:rPr>
          <w:rFonts w:eastAsia="Times New Roman"/>
          <w:szCs w:val="24"/>
        </w:rPr>
        <w:t>δεν εννοώ πολεμικό εξοπλισμό, αλλά εξοπλισμό με τεχνικά μέσα για την παρακολούθηση- ούτως ώστε μέχρι το 2020 τα πρόσωπα</w:t>
      </w:r>
      <w:r>
        <w:rPr>
          <w:rFonts w:eastAsia="Times New Roman"/>
          <w:szCs w:val="24"/>
        </w:rPr>
        <w:t>,</w:t>
      </w:r>
      <w:r>
        <w:rPr>
          <w:rFonts w:eastAsia="Times New Roman"/>
          <w:szCs w:val="24"/>
        </w:rPr>
        <w:t xml:space="preserve"> που θα απασχολούνται στην ακτοφυλακή να πάνε στις δέκα χιλιάδες. </w:t>
      </w:r>
    </w:p>
    <w:p w14:paraId="5FAFA761"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Τρίτον, συνεργασία για τον σκοπό αυτό της Ευρωπαϊκής Ένωσης με τις χώ</w:t>
      </w:r>
      <w:r>
        <w:rPr>
          <w:rFonts w:eastAsia="Times New Roman"/>
          <w:szCs w:val="24"/>
        </w:rPr>
        <w:t>ρες της Αφρικής, Τυνησία, Μαρόκο, Νίγηρα κ.λπ</w:t>
      </w:r>
      <w:r>
        <w:rPr>
          <w:rFonts w:eastAsia="Times New Roman"/>
          <w:szCs w:val="24"/>
        </w:rPr>
        <w:t>..</w:t>
      </w:r>
    </w:p>
    <w:p w14:paraId="5FAFA762"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Εντάξει. Αυτά τώρα θα τα συζητήσει η Σύνοδος Κορυφής, θα σας τα απαντήσει ο κ. Βίτσας; </w:t>
      </w:r>
    </w:p>
    <w:p w14:paraId="5FAFA763"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Όχι.</w:t>
      </w:r>
    </w:p>
    <w:p w14:paraId="5FAFA764"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Τότε </w:t>
      </w:r>
      <w:r>
        <w:rPr>
          <w:rFonts w:eastAsia="Times New Roman"/>
          <w:szCs w:val="24"/>
        </w:rPr>
        <w:t>γιατί τα λέτε;</w:t>
      </w:r>
    </w:p>
    <w:p w14:paraId="5FAFA765"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Τα λέω για να γίνουν σαφή…</w:t>
      </w:r>
    </w:p>
    <w:p w14:paraId="5FAFA766" w14:textId="77777777" w:rsidR="009273CD" w:rsidRDefault="00AB5CA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Τα ξέρουν οι πολίτες. Διαβάζουν τις εφημερίδες. </w:t>
      </w:r>
    </w:p>
    <w:p w14:paraId="5FAFA767" w14:textId="77777777" w:rsidR="009273CD" w:rsidRDefault="00AB5CAC">
      <w:pPr>
        <w:spacing w:line="600" w:lineRule="auto"/>
        <w:ind w:firstLine="720"/>
        <w:jc w:val="both"/>
        <w:rPr>
          <w:rFonts w:eastAsia="Times New Roman" w:cs="Times New Roman"/>
          <w:szCs w:val="24"/>
        </w:rPr>
      </w:pPr>
      <w:r w:rsidRPr="00307E3A">
        <w:rPr>
          <w:rFonts w:eastAsia="Times New Roman" w:cs="Times New Roman"/>
          <w:b/>
          <w:szCs w:val="24"/>
        </w:rPr>
        <w:t>ΧΑΡΑΛΑΜΠΟΣ ΑΘΑΝΑΣΙΟΥ:</w:t>
      </w:r>
      <w:r>
        <w:rPr>
          <w:rFonts w:eastAsia="Times New Roman" w:cs="Times New Roman"/>
          <w:szCs w:val="24"/>
        </w:rPr>
        <w:t xml:space="preserve"> Δεν τα ξέρουν, κυρία Πρόεδρε. Τι σας πειράζει δηλαδή;</w:t>
      </w:r>
    </w:p>
    <w:p w14:paraId="5FAFA768" w14:textId="77777777" w:rsidR="009273CD" w:rsidRDefault="00AB5CAC">
      <w:pPr>
        <w:spacing w:line="600" w:lineRule="auto"/>
        <w:ind w:firstLine="720"/>
        <w:jc w:val="both"/>
        <w:rPr>
          <w:rFonts w:eastAsia="Times New Roman" w:cs="Times New Roman"/>
          <w:szCs w:val="24"/>
        </w:rPr>
      </w:pPr>
      <w:r w:rsidRPr="00307E3A">
        <w:rPr>
          <w:rFonts w:eastAsia="Times New Roman" w:cs="Times New Roman"/>
          <w:b/>
          <w:szCs w:val="24"/>
        </w:rPr>
        <w:t>ΠΡΟΕΔΡΕΥΟΥΣΑ (Αναστασία</w:t>
      </w:r>
      <w:r w:rsidRPr="00307E3A">
        <w:rPr>
          <w:rFonts w:eastAsia="Times New Roman" w:cs="Times New Roman"/>
          <w:b/>
          <w:szCs w:val="24"/>
        </w:rPr>
        <w:t xml:space="preserve"> Χριστοδουλοπούλου):</w:t>
      </w:r>
      <w:r>
        <w:rPr>
          <w:rFonts w:eastAsia="Times New Roman" w:cs="Times New Roman"/>
          <w:szCs w:val="24"/>
        </w:rPr>
        <w:t xml:space="preserve"> Όλο ανοίγετε καινούρ</w:t>
      </w:r>
      <w:r>
        <w:rPr>
          <w:rFonts w:eastAsia="Times New Roman" w:cs="Times New Roman"/>
          <w:szCs w:val="24"/>
        </w:rPr>
        <w:t>γ</w:t>
      </w:r>
      <w:r>
        <w:rPr>
          <w:rFonts w:eastAsia="Times New Roman" w:cs="Times New Roman"/>
          <w:szCs w:val="24"/>
        </w:rPr>
        <w:t>ια θέματα και ο κ. Βίτσας για να σας απαντήσει θέλει μισή ώρα. Δεν το καταλαβαίνετε;</w:t>
      </w:r>
    </w:p>
    <w:p w14:paraId="5FAFA769" w14:textId="77777777" w:rsidR="009273CD" w:rsidRDefault="00AB5CAC">
      <w:pPr>
        <w:spacing w:line="600" w:lineRule="auto"/>
        <w:ind w:firstLine="720"/>
        <w:jc w:val="both"/>
        <w:rPr>
          <w:rFonts w:eastAsia="Times New Roman" w:cs="Times New Roman"/>
          <w:szCs w:val="24"/>
        </w:rPr>
      </w:pPr>
      <w:r w:rsidRPr="00307E3A">
        <w:rPr>
          <w:rFonts w:eastAsia="Times New Roman" w:cs="Times New Roman"/>
          <w:b/>
          <w:szCs w:val="24"/>
        </w:rPr>
        <w:t>ΧΑΡΑΛΑΜΠΟΣ ΑΘΑΝΑΣΙΟΥ:</w:t>
      </w:r>
      <w:r>
        <w:rPr>
          <w:rFonts w:eastAsia="Times New Roman" w:cs="Times New Roman"/>
          <w:szCs w:val="24"/>
        </w:rPr>
        <w:t xml:space="preserve"> Ο κύριος Υπουργός από τρία λεπτά </w:t>
      </w:r>
      <w:r>
        <w:rPr>
          <w:rFonts w:eastAsia="Times New Roman" w:cs="Times New Roman"/>
          <w:szCs w:val="24"/>
        </w:rPr>
        <w:t xml:space="preserve">μίλησε </w:t>
      </w:r>
      <w:proofErr w:type="spellStart"/>
      <w:r>
        <w:rPr>
          <w:rFonts w:eastAsia="Times New Roman" w:cs="Times New Roman"/>
          <w:szCs w:val="24"/>
        </w:rPr>
        <w:t>επτάμισι</w:t>
      </w:r>
      <w:proofErr w:type="spellEnd"/>
      <w:r>
        <w:rPr>
          <w:rFonts w:eastAsia="Times New Roman" w:cs="Times New Roman"/>
          <w:szCs w:val="24"/>
        </w:rPr>
        <w:t xml:space="preserve"> και δεν είπατε τίποτα. Αυτό δεν σας πείραξε. Και σας πειράζει τώρα... </w:t>
      </w:r>
    </w:p>
    <w:p w14:paraId="5FAFA76A" w14:textId="77777777" w:rsidR="009273CD" w:rsidRDefault="00AB5CAC">
      <w:pPr>
        <w:spacing w:line="600" w:lineRule="auto"/>
        <w:ind w:firstLine="720"/>
        <w:jc w:val="both"/>
        <w:rPr>
          <w:rFonts w:eastAsia="Times New Roman" w:cs="Times New Roman"/>
          <w:szCs w:val="24"/>
        </w:rPr>
      </w:pPr>
      <w:r w:rsidRPr="00307E3A">
        <w:rPr>
          <w:rFonts w:eastAsia="Times New Roman" w:cs="Times New Roman"/>
          <w:b/>
          <w:szCs w:val="24"/>
        </w:rPr>
        <w:t>ΠΡΟΕΔΡΕΥΟΥΣΑ (Αναστασία Χριστοδουλοπούλου):</w:t>
      </w:r>
      <w:r>
        <w:rPr>
          <w:rFonts w:eastAsia="Times New Roman" w:cs="Times New Roman"/>
          <w:szCs w:val="24"/>
        </w:rPr>
        <w:t xml:space="preserve"> Δεν καταλαβαίνω γιατί δεν μπορείτε να είστε συνοπτικοί.</w:t>
      </w:r>
    </w:p>
    <w:p w14:paraId="5FAFA76B" w14:textId="77777777" w:rsidR="009273CD" w:rsidRDefault="00AB5CAC">
      <w:pPr>
        <w:spacing w:line="600" w:lineRule="auto"/>
        <w:ind w:firstLine="720"/>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Θέλει, λοιπόν, να καταπολεμήσει και τις δευτερο</w:t>
      </w:r>
      <w:r>
        <w:rPr>
          <w:rFonts w:eastAsia="Times New Roman" w:cs="Times New Roman"/>
          <w:szCs w:val="24"/>
        </w:rPr>
        <w:t>γενείς μετακινήσεις των μεταναστών.</w:t>
      </w:r>
    </w:p>
    <w:p w14:paraId="5FAFA76C"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Και βεβαίως, όπως είπα, κύριε Υπουργέ, μέχρι να ολοκληρωθεί αυτό, πρέπει να στελεχώσετε τις επιτροπές ασύλου, ειδικά πρωτοβάθμιες, ούτως ώστε να έχουμε μια ταχύτερη, όσο το δυνατόν, αποσυμφόρηση των νησιών, διότι η κατάσ</w:t>
      </w:r>
      <w:r>
        <w:rPr>
          <w:rFonts w:eastAsia="Times New Roman" w:cs="Times New Roman"/>
          <w:szCs w:val="24"/>
        </w:rPr>
        <w:t xml:space="preserve">ταση δεν πάει άλλο. Ο κόσμος υποφέρει, η οικονομία τους βρίσκεται σε άθλια κατάσταση, χώρια από τα άλλα ζητήματα της υγείας και της </w:t>
      </w:r>
      <w:proofErr w:type="spellStart"/>
      <w:r>
        <w:rPr>
          <w:rFonts w:eastAsia="Times New Roman" w:cs="Times New Roman"/>
          <w:szCs w:val="24"/>
        </w:rPr>
        <w:t>εγκληματικότητος</w:t>
      </w:r>
      <w:proofErr w:type="spellEnd"/>
      <w:r>
        <w:rPr>
          <w:rFonts w:eastAsia="Times New Roman" w:cs="Times New Roman"/>
          <w:szCs w:val="24"/>
        </w:rPr>
        <w:t>, η οποία βρίσκεται σε έξαρση.</w:t>
      </w:r>
    </w:p>
    <w:p w14:paraId="5FAFA76D" w14:textId="77777777" w:rsidR="009273CD" w:rsidRDefault="00AB5CA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w:t>
      </w:r>
    </w:p>
    <w:p w14:paraId="5FAFA76E" w14:textId="77777777" w:rsidR="009273CD" w:rsidRDefault="00AB5CAC">
      <w:pPr>
        <w:spacing w:line="600" w:lineRule="auto"/>
        <w:ind w:firstLine="720"/>
        <w:jc w:val="both"/>
        <w:rPr>
          <w:rFonts w:eastAsia="Times New Roman" w:cs="Times New Roman"/>
          <w:szCs w:val="24"/>
        </w:rPr>
      </w:pPr>
      <w:r w:rsidRPr="009A58B1">
        <w:rPr>
          <w:rFonts w:eastAsia="Times New Roman" w:cs="Times New Roman"/>
          <w:b/>
          <w:szCs w:val="24"/>
        </w:rPr>
        <w:t>ΔΗ</w:t>
      </w:r>
      <w:r w:rsidRPr="009A58B1">
        <w:rPr>
          <w:rFonts w:eastAsia="Times New Roman" w:cs="Times New Roman"/>
          <w:b/>
          <w:szCs w:val="24"/>
        </w:rPr>
        <w:t>ΜΗΤΡΙΟΣ ΒΙΤΣΑΣ (Υπουργός Μεταναστευτικής Πολιτικής):</w:t>
      </w:r>
      <w:r>
        <w:rPr>
          <w:rFonts w:eastAsia="Times New Roman" w:cs="Times New Roman"/>
          <w:szCs w:val="24"/>
        </w:rPr>
        <w:t xml:space="preserve"> Κύριε Αθανασίου, η θέση της ελληνικής Κυβέρνησης για τη διαχείριση του προσφυγικού -μεταναστευτικού είναι πολύ σαφής και πολύ συγκεκριμένη, ότι πρέπει να διαμορφωθούν νόμιμοι δρόμοι μετανάστευσης, ώστε ν</w:t>
      </w:r>
      <w:r>
        <w:rPr>
          <w:rFonts w:eastAsia="Times New Roman" w:cs="Times New Roman"/>
          <w:szCs w:val="24"/>
        </w:rPr>
        <w:t xml:space="preserve">α χτυπηθούν οι διακινητές και ότι πρέπει να υπάρχει αναγκαστικός καταμερισμός του βάρους σε όλες τις χώρες της Ευρωπαϊκής Ένωσης. Αυτό </w:t>
      </w:r>
      <w:r>
        <w:rPr>
          <w:rFonts w:eastAsia="Times New Roman" w:cs="Times New Roman"/>
          <w:szCs w:val="24"/>
        </w:rPr>
        <w:lastRenderedPageBreak/>
        <w:t>είναι το κεντρικό, αυτό που θα συνεχίσουμε να λέμε και είναι αυτό που δίνει λύση.</w:t>
      </w:r>
    </w:p>
    <w:p w14:paraId="5FAFA76F"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Όλα τα άλλα, και πολύ περισσότερο η αντ</w:t>
      </w:r>
      <w:r>
        <w:rPr>
          <w:rFonts w:eastAsia="Times New Roman" w:cs="Times New Roman"/>
          <w:szCs w:val="24"/>
        </w:rPr>
        <w:t>ιμετώπιση του προσφυγικού-μεταναστευτικού με στρατιωτικούς όρους, όπως ακούω να προτείνονται, είναι μνήμες που μας έρχονται από τον Β΄ Παγκόσμιο Πόλεμο ή μετά τον Β΄ Παγκόσμιο Πόλεμο. Η άποψή μας είναι ότι πρέπει εξαρχής να απορριφθούν. Το ζήτημα των συνόρ</w:t>
      </w:r>
      <w:r>
        <w:rPr>
          <w:rFonts w:eastAsia="Times New Roman" w:cs="Times New Roman"/>
          <w:szCs w:val="24"/>
        </w:rPr>
        <w:t>ων θα πρέπει να έχει να κάνει με το αν ισχύει ή όχι η Συνθήκη της Γενεύης και το Πρωτόκολλο της Νέας Υόρκης -δεν λέω για εσάς...</w:t>
      </w:r>
    </w:p>
    <w:p w14:paraId="5FAFA770" w14:textId="77777777" w:rsidR="009273CD" w:rsidRDefault="00AB5CAC">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Δεν αναιρείται αυτό.</w:t>
      </w:r>
    </w:p>
    <w:p w14:paraId="5FAFA771" w14:textId="77777777" w:rsidR="009273CD" w:rsidRDefault="00AB5CAC">
      <w:pPr>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b/>
          <w:szCs w:val="24"/>
        </w:rPr>
        <w:t xml:space="preserve"> </w:t>
      </w:r>
      <w:r>
        <w:rPr>
          <w:rFonts w:eastAsia="Times New Roman" w:cs="Times New Roman"/>
          <w:szCs w:val="24"/>
        </w:rPr>
        <w:t xml:space="preserve">…ή αν υπάρχει μόνο μια διαδικασία, η οποία αντιμετωπίζει ανθρώπους οι οποίοι ψάχνουν για καταφύγιο ως εισβολείς. Πάνω </w:t>
      </w:r>
      <w:r>
        <w:rPr>
          <w:rFonts w:eastAsia="Times New Roman" w:cs="Times New Roman"/>
          <w:szCs w:val="24"/>
        </w:rPr>
        <w:t>σ’</w:t>
      </w:r>
      <w:r>
        <w:rPr>
          <w:rFonts w:eastAsia="Times New Roman" w:cs="Times New Roman"/>
          <w:szCs w:val="24"/>
        </w:rPr>
        <w:t xml:space="preserve"> αυτό το πλαίσιο θέλουμε να γίνει η συζήτηση και να μην αλλάξει η ατζέντα στην Ευρωπαϊκή Ένωση ή όπου γης.</w:t>
      </w:r>
    </w:p>
    <w:p w14:paraId="5FAFA772"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lastRenderedPageBreak/>
        <w:t>Όσον αφορά στη Λέσβο, η οποία</w:t>
      </w:r>
      <w:r>
        <w:rPr>
          <w:rFonts w:eastAsia="Times New Roman" w:cs="Times New Roman"/>
          <w:szCs w:val="24"/>
        </w:rPr>
        <w:t xml:space="preserve"> είναι πρώτη μας προτεραιότητα –και το ξέρετε-, πρώτον, είπα ότι θέλουμε να φτάσουμε και θα φτάσουμε ως το τέλος του Σεπτεμβρίου.</w:t>
      </w:r>
    </w:p>
    <w:p w14:paraId="5FAFA773"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Δεύτερον, δεν έχει κα</w:t>
      </w:r>
      <w:r>
        <w:rPr>
          <w:rFonts w:eastAsia="Times New Roman" w:cs="Times New Roman"/>
          <w:szCs w:val="24"/>
        </w:rPr>
        <w:t>μ</w:t>
      </w:r>
      <w:r>
        <w:rPr>
          <w:rFonts w:eastAsia="Times New Roman" w:cs="Times New Roman"/>
          <w:szCs w:val="24"/>
        </w:rPr>
        <w:t>μία σχέση η Λέσβος με την Πάτρα. Στην Πάτρα υπήρχε ένας άτυπος καταυλισμός ο οποίος θα γεννούσε δευτερογ</w:t>
      </w:r>
      <w:r>
        <w:rPr>
          <w:rFonts w:eastAsia="Times New Roman" w:cs="Times New Roman"/>
          <w:szCs w:val="24"/>
        </w:rPr>
        <w:t>ενείς ροές.</w:t>
      </w:r>
    </w:p>
    <w:p w14:paraId="5FAFA774" w14:textId="77777777" w:rsidR="009273CD" w:rsidRDefault="00AB5CAC">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Δεν είπα ότι δεν κάνατε καλά. Καλά κάνατε.</w:t>
      </w:r>
    </w:p>
    <w:p w14:paraId="5FAFA775" w14:textId="77777777" w:rsidR="009273CD" w:rsidRDefault="00AB5CAC">
      <w:pPr>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Αφήστε με να τα πω εγώ, όμως.</w:t>
      </w:r>
    </w:p>
    <w:p w14:paraId="5FAFA776"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Αυτοί οι άνθρωποι μεταφέρθηκαν με ευταξία σε δομές. Ανέφερα ότι πρέπει να δημιουργήσουμε καινο</w:t>
      </w:r>
      <w:r>
        <w:rPr>
          <w:rFonts w:eastAsia="Times New Roman" w:cs="Times New Roman"/>
          <w:szCs w:val="24"/>
        </w:rPr>
        <w:t>ύρ</w:t>
      </w:r>
      <w:r>
        <w:rPr>
          <w:rFonts w:eastAsia="Times New Roman" w:cs="Times New Roman"/>
          <w:szCs w:val="24"/>
        </w:rPr>
        <w:t>γ</w:t>
      </w:r>
      <w:r>
        <w:rPr>
          <w:rFonts w:eastAsia="Times New Roman" w:cs="Times New Roman"/>
          <w:szCs w:val="24"/>
        </w:rPr>
        <w:t xml:space="preserve">ιες δομές. Ποια είναι η αλήθεια για τη Λέσβο; Σας είπα ότι στη Λέσβο έχουν μπει, από την αρχή του χρόνου, αιτούντες άσυλο έξι χιλιάδες επτακόσιοι είκοσι έξι και έξι χιλιάδες πέντε με διάφορους τρόπους. Οι τρόποι είναι: </w:t>
      </w:r>
      <w:proofErr w:type="spellStart"/>
      <w:r>
        <w:rPr>
          <w:rFonts w:eastAsia="Times New Roman" w:cs="Times New Roman"/>
          <w:szCs w:val="24"/>
        </w:rPr>
        <w:t>ευαλωτότητα</w:t>
      </w:r>
      <w:proofErr w:type="spellEnd"/>
      <w:r>
        <w:rPr>
          <w:rFonts w:eastAsia="Times New Roman" w:cs="Times New Roman"/>
          <w:szCs w:val="24"/>
        </w:rPr>
        <w:t>, από τη μία μεριά, πήρ</w:t>
      </w:r>
      <w:r>
        <w:rPr>
          <w:rFonts w:eastAsia="Times New Roman" w:cs="Times New Roman"/>
          <w:szCs w:val="24"/>
        </w:rPr>
        <w:t xml:space="preserve">αν άσυλο κάποιοι άνθρωποι από την άλλη μεριά, εθελοντικές επιστροφές και </w:t>
      </w:r>
      <w:r>
        <w:rPr>
          <w:rFonts w:eastAsia="Times New Roman" w:cs="Times New Roman"/>
          <w:szCs w:val="24"/>
        </w:rPr>
        <w:lastRenderedPageBreak/>
        <w:t>επιστροφές με βάση την κοινή δήλωση, είναι οι έξι χιλιάδες πέντε.</w:t>
      </w:r>
    </w:p>
    <w:p w14:paraId="5FAFA777"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Αυτό προσπαθούμε τώρα να το φτιάξουμε. Δεν μπορεί να γίνει από τη μια μέρα στην άλλη. Κανένας δεν έχει ένα μαγικό ραβ</w:t>
      </w:r>
      <w:r>
        <w:rPr>
          <w:rFonts w:eastAsia="Times New Roman" w:cs="Times New Roman"/>
          <w:szCs w:val="24"/>
        </w:rPr>
        <w:t>δί. Αν σταματήσουν οι πόλεμοι θα είναι ένα διαφορετικό πράγμα. Αν παρθούν μέτρα ανάπτυξης για τις περιοχές αυτές πάλι θα είναι ένα διαφορετικό πράγμα.</w:t>
      </w:r>
    </w:p>
    <w:p w14:paraId="5FAFA778"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Άρα, αυτό είναι το κεντρικό ζήτημα, απλώς επιμένω και νομίζω ότι είναι πολύ σπουδαία και η μίνι </w:t>
      </w:r>
      <w:r>
        <w:rPr>
          <w:rFonts w:eastAsia="Times New Roman" w:cs="Times New Roman"/>
          <w:szCs w:val="24"/>
        </w:rPr>
        <w:t xml:space="preserve">σύνοδος </w:t>
      </w:r>
      <w:r>
        <w:rPr>
          <w:rFonts w:eastAsia="Times New Roman" w:cs="Times New Roman"/>
          <w:szCs w:val="24"/>
        </w:rPr>
        <w:t>τ</w:t>
      </w:r>
      <w:r>
        <w:rPr>
          <w:rFonts w:eastAsia="Times New Roman" w:cs="Times New Roman"/>
          <w:szCs w:val="24"/>
        </w:rPr>
        <w:t xml:space="preserve">ης Κυριακής, αλλά και η </w:t>
      </w:r>
      <w:r>
        <w:rPr>
          <w:rFonts w:eastAsia="Times New Roman" w:cs="Times New Roman"/>
          <w:szCs w:val="24"/>
        </w:rPr>
        <w:t xml:space="preserve">σύνοδος </w:t>
      </w:r>
      <w:r>
        <w:rPr>
          <w:rFonts w:eastAsia="Times New Roman" w:cs="Times New Roman"/>
          <w:szCs w:val="24"/>
        </w:rPr>
        <w:t xml:space="preserve">στο τέλος της άλλης εβδομάδας, σε σχέση με το προσφυγικό-μεταναστευτικό για όλη την Ευρώπη και για το πού θα γύρει η πλάστιγγα. </w:t>
      </w:r>
    </w:p>
    <w:p w14:paraId="5FAFA779"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Τώρα, όσον αφορά </w:t>
      </w:r>
      <w:r>
        <w:rPr>
          <w:rFonts w:eastAsia="Times New Roman" w:cs="Times New Roman"/>
          <w:szCs w:val="24"/>
        </w:rPr>
        <w:t>σ’</w:t>
      </w:r>
      <w:r>
        <w:rPr>
          <w:rFonts w:eastAsia="Times New Roman" w:cs="Times New Roman"/>
          <w:szCs w:val="24"/>
        </w:rPr>
        <w:t xml:space="preserve"> αυτό που μου είπατε, θα σας δώσω εγώ την κατάσταση, για να μην τρώμε τον χρ</w:t>
      </w:r>
      <w:r>
        <w:rPr>
          <w:rFonts w:eastAsia="Times New Roman" w:cs="Times New Roman"/>
          <w:szCs w:val="24"/>
        </w:rPr>
        <w:t>όνο να διαβάζουμε ποιες είναι οι ΜΚΟ -φαντάζομαι ότι τις έχετε-, αλλά σας είπα ότι το κεντρικό ζήτημα είναι να κρατήσουμε ψηλά τις αξίες μας, να διαχειριστούμε αυτό το πράγμα, να φτιάξουμε στην ενδοχώρα τα αναγκαία -θα απαντήσω και στην επόμενη ερώτηση, σε</w:t>
      </w:r>
      <w:r>
        <w:rPr>
          <w:rFonts w:eastAsia="Times New Roman" w:cs="Times New Roman"/>
          <w:szCs w:val="24"/>
        </w:rPr>
        <w:t xml:space="preserve"> σχέση </w:t>
      </w:r>
      <w:r>
        <w:rPr>
          <w:rFonts w:eastAsia="Times New Roman" w:cs="Times New Roman"/>
          <w:szCs w:val="24"/>
        </w:rPr>
        <w:lastRenderedPageBreak/>
        <w:t xml:space="preserve">με αυτά-, όπως είναι οι χώροι υποδοχής και να αυξήσουμε και τους χώρους φιλοξενίας σε διαμερίσματα. </w:t>
      </w:r>
    </w:p>
    <w:p w14:paraId="5FAFA77A"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Μεταναστευτικής Πολιτικής κ. Δημήτριος Βίτσας καταθέτει για τα Πρακτικά το προαναφερθέν έγγραφο, το οποίο βρίσκεται στο </w:t>
      </w:r>
      <w:r>
        <w:rPr>
          <w:rFonts w:eastAsia="Times New Roman" w:cs="Times New Roman"/>
          <w:szCs w:val="24"/>
        </w:rPr>
        <w:t>αρχείο του Τμήματος Γραμματείας της Διεύθυνσης Στενογραφίας και Πρακτικών της Βουλής)</w:t>
      </w:r>
    </w:p>
    <w:p w14:paraId="5FAFA77B" w14:textId="77777777" w:rsidR="009273CD" w:rsidRDefault="00AB5CAC">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Όσον αφορά </w:t>
      </w:r>
      <w:r>
        <w:rPr>
          <w:rFonts w:eastAsia="Times New Roman" w:cs="Times New Roman"/>
          <w:szCs w:val="24"/>
        </w:rPr>
        <w:t>σ</w:t>
      </w:r>
      <w:r>
        <w:rPr>
          <w:rFonts w:eastAsia="Times New Roman" w:cs="Times New Roman"/>
          <w:szCs w:val="24"/>
        </w:rPr>
        <w:t xml:space="preserve">τους </w:t>
      </w:r>
      <w:r>
        <w:rPr>
          <w:rFonts w:eastAsia="Times New Roman" w:cs="Times New Roman"/>
          <w:szCs w:val="24"/>
        </w:rPr>
        <w:t>χίλιους πεντακόσιους</w:t>
      </w:r>
      <w:r w:rsidDel="00B52FCF">
        <w:rPr>
          <w:rFonts w:eastAsia="Times New Roman" w:cs="Times New Roman"/>
          <w:szCs w:val="24"/>
        </w:rPr>
        <w:t xml:space="preserve"> </w:t>
      </w:r>
      <w:r>
        <w:rPr>
          <w:rFonts w:eastAsia="Times New Roman" w:cs="Times New Roman"/>
          <w:szCs w:val="24"/>
        </w:rPr>
        <w:t xml:space="preserve">με τον γεωγραφικό... </w:t>
      </w:r>
    </w:p>
    <w:p w14:paraId="5FAFA77C" w14:textId="77777777" w:rsidR="009273CD" w:rsidRDefault="00AB5CAC">
      <w:pPr>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Για αυτό σας απαντώ, για τους χίλ</w:t>
      </w:r>
      <w:r>
        <w:rPr>
          <w:rFonts w:eastAsia="Times New Roman" w:cs="Times New Roman"/>
          <w:szCs w:val="24"/>
        </w:rPr>
        <w:t>ιους πεντακόσιους, γιατί δεν έχουν γεωγραφικό περιορισμό, όμως οι ίδιοι οι άνθρωποι, ενώ έχουν το δικαίωμα να πάρουν το πρώτο πλοίο και να φύγουν, ε</w:t>
      </w:r>
      <w:r>
        <w:rPr>
          <w:rFonts w:eastAsia="Times New Roman"/>
          <w:szCs w:val="24"/>
        </w:rPr>
        <w:t>πειδή δεν έχουν χρήματα οι ίδιοι και επειδή μπαίνουν σε μια διαδικασία ανάμεσα σε εμάς και στην Ύπατη Αρμοστ</w:t>
      </w:r>
      <w:r>
        <w:rPr>
          <w:rFonts w:eastAsia="Times New Roman"/>
          <w:szCs w:val="24"/>
        </w:rPr>
        <w:t>εία, μαζί δηλαδή, σε συνεργασία, έρχονται με έναν συγκεκριμένο ρυθμό, ώστε να έχουν τα κατάλληλα καταλύματα και στην ηπειρωτική Ελλάδα.</w:t>
      </w:r>
    </w:p>
    <w:p w14:paraId="5FAFA77D" w14:textId="77777777" w:rsidR="009273CD" w:rsidRDefault="00AB5CAC">
      <w:pPr>
        <w:spacing w:line="600" w:lineRule="auto"/>
        <w:ind w:firstLine="720"/>
        <w:jc w:val="both"/>
        <w:rPr>
          <w:rFonts w:eastAsia="Times New Roman"/>
          <w:szCs w:val="24"/>
        </w:rPr>
      </w:pPr>
      <w:r>
        <w:rPr>
          <w:rFonts w:eastAsia="Times New Roman" w:cs="Times New Roman"/>
          <w:b/>
          <w:szCs w:val="24"/>
        </w:rPr>
        <w:lastRenderedPageBreak/>
        <w:t xml:space="preserve">ΠΡΟΕΔΡΕΥΟΥΣΑ (Αναστασία Χριστοδουλοπούλου): </w:t>
      </w:r>
      <w:r w:rsidRPr="00EA1E29">
        <w:rPr>
          <w:rFonts w:eastAsia="Times New Roman" w:cs="Times New Roman"/>
          <w:szCs w:val="24"/>
        </w:rPr>
        <w:t>Ευχαριστούμε. Ήταν πολύ ενδιαφέροντα αυτά που ειπώθηκαν</w:t>
      </w:r>
      <w:r>
        <w:rPr>
          <w:rFonts w:eastAsia="Times New Roman" w:cs="Times New Roman"/>
          <w:szCs w:val="24"/>
        </w:rPr>
        <w:t>, αλλά ο χρόνος είναι</w:t>
      </w:r>
      <w:r>
        <w:rPr>
          <w:rFonts w:eastAsia="Times New Roman" w:cs="Times New Roman"/>
          <w:szCs w:val="24"/>
        </w:rPr>
        <w:t xml:space="preserve"> αμείλικτος.</w:t>
      </w:r>
    </w:p>
    <w:p w14:paraId="5FAFA77E"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Προχωράμε στην τελευταία </w:t>
      </w:r>
      <w:r>
        <w:rPr>
          <w:rFonts w:eastAsia="Times New Roman" w:cs="Times New Roman"/>
          <w:szCs w:val="24"/>
        </w:rPr>
        <w:t xml:space="preserve">επίκαιρη </w:t>
      </w:r>
      <w:r>
        <w:rPr>
          <w:rFonts w:eastAsia="Times New Roman" w:cs="Times New Roman"/>
          <w:szCs w:val="24"/>
        </w:rPr>
        <w:t>ερώτηση που θα συζητηθεί σήμερα</w:t>
      </w:r>
      <w:r>
        <w:rPr>
          <w:rFonts w:eastAsia="Times New Roman" w:cs="Times New Roman"/>
          <w:szCs w:val="24"/>
        </w:rPr>
        <w:t>, η οποία ε</w:t>
      </w:r>
      <w:r>
        <w:rPr>
          <w:rFonts w:eastAsia="Times New Roman" w:cs="Times New Roman"/>
          <w:szCs w:val="24"/>
        </w:rPr>
        <w:t xml:space="preserve">ίναι η έκτη με αριθμό 1748/5-6-2018 επίκαιρη ερώτηση δεύτερου κύκλου του Βουλευτή Α΄ Θεσσαλονίκης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sidRPr="00EA1E29">
        <w:rPr>
          <w:rFonts w:eastAsia="Times New Roman" w:cs="Times New Roman"/>
          <w:bCs/>
          <w:szCs w:val="24"/>
        </w:rPr>
        <w:t>Ιωάννη Δελή</w:t>
      </w:r>
      <w:r>
        <w:rPr>
          <w:rFonts w:eastAsia="Times New Roman" w:cs="Times New Roman"/>
          <w:b/>
          <w:bCs/>
          <w:szCs w:val="24"/>
        </w:rPr>
        <w:t xml:space="preserve"> </w:t>
      </w:r>
      <w:r>
        <w:rPr>
          <w:rFonts w:eastAsia="Times New Roman" w:cs="Times New Roman"/>
          <w:szCs w:val="24"/>
        </w:rPr>
        <w:t xml:space="preserve">προς τον Υπουργό </w:t>
      </w:r>
      <w:r w:rsidRPr="00EA1E29">
        <w:rPr>
          <w:rFonts w:eastAsia="Times New Roman" w:cs="Times New Roman"/>
          <w:bCs/>
          <w:szCs w:val="24"/>
        </w:rPr>
        <w:t xml:space="preserve">Μεταναστευτικής Πολιτικής, </w:t>
      </w:r>
      <w:r>
        <w:rPr>
          <w:rFonts w:eastAsia="Times New Roman" w:cs="Times New Roman"/>
          <w:szCs w:val="24"/>
        </w:rPr>
        <w:t>με θέμα «Τραγικές συνθήκες στο Κέντρο Υποδοχής και Ταυτοποίησης (ΚΥΤ) Φυλακίου Ορεστιάδας</w:t>
      </w:r>
      <w:r>
        <w:rPr>
          <w:rFonts w:eastAsia="Times New Roman" w:cs="Times New Roman"/>
          <w:szCs w:val="24"/>
        </w:rPr>
        <w:t>»</w:t>
      </w:r>
      <w:r>
        <w:rPr>
          <w:rFonts w:eastAsia="Times New Roman" w:cs="Times New Roman"/>
          <w:szCs w:val="24"/>
        </w:rPr>
        <w:t>.</w:t>
      </w:r>
    </w:p>
    <w:p w14:paraId="5FAFA77F" w14:textId="77777777" w:rsidR="009273CD" w:rsidRDefault="00AB5CAC">
      <w:pPr>
        <w:spacing w:line="600" w:lineRule="auto"/>
        <w:ind w:firstLine="720"/>
        <w:jc w:val="both"/>
        <w:rPr>
          <w:rFonts w:eastAsia="Times New Roman"/>
          <w:szCs w:val="24"/>
        </w:rPr>
      </w:pPr>
      <w:r>
        <w:rPr>
          <w:rFonts w:eastAsia="Times New Roman" w:cs="Times New Roman"/>
          <w:szCs w:val="24"/>
        </w:rPr>
        <w:t>Κύριε Δελή, έχετε τον λόγο για δύο λεπτά.</w:t>
      </w:r>
    </w:p>
    <w:p w14:paraId="5FAFA780" w14:textId="77777777" w:rsidR="009273CD" w:rsidRDefault="00AB5CAC">
      <w:pPr>
        <w:spacing w:line="600" w:lineRule="auto"/>
        <w:ind w:firstLine="720"/>
        <w:jc w:val="both"/>
        <w:rPr>
          <w:rFonts w:eastAsia="Times New Roman"/>
          <w:szCs w:val="24"/>
        </w:rPr>
      </w:pPr>
      <w:r w:rsidRPr="00EA1E29">
        <w:rPr>
          <w:rFonts w:eastAsia="Times New Roman"/>
          <w:b/>
          <w:szCs w:val="24"/>
        </w:rPr>
        <w:t>ΙΩΑΝΝΗΣ ΔΕΛΗΣ:</w:t>
      </w:r>
      <w:r>
        <w:rPr>
          <w:rFonts w:eastAsia="Times New Roman"/>
          <w:b/>
          <w:szCs w:val="24"/>
        </w:rPr>
        <w:t xml:space="preserve"> </w:t>
      </w:r>
      <w:r w:rsidRPr="00EA1E29">
        <w:rPr>
          <w:rFonts w:eastAsia="Times New Roman"/>
          <w:szCs w:val="24"/>
        </w:rPr>
        <w:t>Ευχαριστώ</w:t>
      </w:r>
      <w:r>
        <w:rPr>
          <w:rFonts w:eastAsia="Times New Roman"/>
          <w:szCs w:val="24"/>
        </w:rPr>
        <w:t xml:space="preserve"> πολύ</w:t>
      </w:r>
      <w:r w:rsidRPr="00EA1E29">
        <w:rPr>
          <w:rFonts w:eastAsia="Times New Roman"/>
          <w:szCs w:val="24"/>
        </w:rPr>
        <w:t>, κυρία Πρόεδρε.</w:t>
      </w:r>
    </w:p>
    <w:p w14:paraId="5FAFA781" w14:textId="77777777" w:rsidR="009273CD" w:rsidRDefault="00AB5CAC">
      <w:pPr>
        <w:spacing w:line="600" w:lineRule="auto"/>
        <w:ind w:firstLine="720"/>
        <w:jc w:val="both"/>
        <w:rPr>
          <w:rFonts w:eastAsia="Times New Roman"/>
          <w:szCs w:val="24"/>
        </w:rPr>
      </w:pPr>
      <w:r>
        <w:rPr>
          <w:rFonts w:eastAsia="Times New Roman"/>
          <w:szCs w:val="24"/>
        </w:rPr>
        <w:t>Η επικαιρότητα της σημερινής μας ερώτησης είναι δ</w:t>
      </w:r>
      <w:r>
        <w:rPr>
          <w:rFonts w:eastAsia="Times New Roman"/>
          <w:szCs w:val="24"/>
        </w:rPr>
        <w:t>εδομένη, κύριε Υπουργέ, γιατί εξ όσων γνωρίζουμε, τίποτα δεν έχει αλλάξει στο Κέντρο Υποδοχής και Ταυτοποίησης του Φυλακίου Ορεστιάδας από την επίσκεψή μας εκεί μαζί με κλιμάκιο του ΚΚΕ πριν από έναν μήνα.</w:t>
      </w:r>
    </w:p>
    <w:p w14:paraId="5FAFA782" w14:textId="77777777" w:rsidR="009273CD" w:rsidRDefault="00AB5CAC">
      <w:pPr>
        <w:spacing w:line="600" w:lineRule="auto"/>
        <w:ind w:firstLine="720"/>
        <w:jc w:val="both"/>
        <w:rPr>
          <w:rFonts w:eastAsia="Times New Roman"/>
          <w:szCs w:val="24"/>
        </w:rPr>
      </w:pPr>
      <w:r>
        <w:rPr>
          <w:rFonts w:eastAsia="Times New Roman"/>
          <w:szCs w:val="24"/>
        </w:rPr>
        <w:lastRenderedPageBreak/>
        <w:t xml:space="preserve">Ποιες είναι οι συνθήκες, λοιπόν, στο συγκεκριμένο </w:t>
      </w:r>
      <w:r>
        <w:rPr>
          <w:rFonts w:eastAsia="Times New Roman"/>
          <w:szCs w:val="24"/>
        </w:rPr>
        <w:t>κέντρο</w:t>
      </w:r>
      <w:r>
        <w:rPr>
          <w:rFonts w:eastAsia="Times New Roman"/>
          <w:szCs w:val="24"/>
        </w:rPr>
        <w:t xml:space="preserve">; Μπορεί </w:t>
      </w:r>
      <w:r>
        <w:rPr>
          <w:rFonts w:eastAsia="Times New Roman"/>
          <w:szCs w:val="24"/>
        </w:rPr>
        <w:t xml:space="preserve">κάποιος </w:t>
      </w:r>
      <w:r>
        <w:rPr>
          <w:rFonts w:eastAsia="Times New Roman"/>
          <w:szCs w:val="24"/>
        </w:rPr>
        <w:t xml:space="preserve">να τις πει και απαράδεκτες, αλλά και επικίνδυνες για τους εκατοντάδες πρόσφυγες. Δεν είναι μόνο ότι και αυτό το </w:t>
      </w:r>
      <w:r>
        <w:rPr>
          <w:rFonts w:eastAsia="Times New Roman"/>
          <w:szCs w:val="24"/>
        </w:rPr>
        <w:t xml:space="preserve">κέντρο </w:t>
      </w:r>
      <w:r>
        <w:rPr>
          <w:rFonts w:eastAsia="Times New Roman"/>
          <w:szCs w:val="24"/>
        </w:rPr>
        <w:t xml:space="preserve">είναι </w:t>
      </w:r>
      <w:proofErr w:type="spellStart"/>
      <w:r>
        <w:rPr>
          <w:rFonts w:eastAsia="Times New Roman"/>
          <w:szCs w:val="24"/>
        </w:rPr>
        <w:t>υπερπλήρες</w:t>
      </w:r>
      <w:proofErr w:type="spellEnd"/>
      <w:r>
        <w:rPr>
          <w:rFonts w:eastAsia="Times New Roman"/>
          <w:szCs w:val="24"/>
        </w:rPr>
        <w:t xml:space="preserve">, όπως όλα βέβαια τα Κέντρα Υποδοχής Προσφύγων. Συγκεκριμένα </w:t>
      </w:r>
      <w:r>
        <w:rPr>
          <w:rFonts w:eastAsia="Times New Roman"/>
          <w:szCs w:val="24"/>
        </w:rPr>
        <w:t xml:space="preserve">σ’ </w:t>
      </w:r>
      <w:r>
        <w:rPr>
          <w:rFonts w:eastAsia="Times New Roman"/>
          <w:szCs w:val="24"/>
        </w:rPr>
        <w:t>αυτό είναι διπλάσιοι αυτήν τη στιγ</w:t>
      </w:r>
      <w:r>
        <w:rPr>
          <w:rFonts w:eastAsia="Times New Roman"/>
          <w:szCs w:val="24"/>
        </w:rPr>
        <w:t xml:space="preserve">μή σε σχέση με την χωρητικότητά του. Οι εγκαταστάσεις σε αυτό το </w:t>
      </w:r>
      <w:r>
        <w:rPr>
          <w:rFonts w:eastAsia="Times New Roman"/>
          <w:szCs w:val="24"/>
        </w:rPr>
        <w:t xml:space="preserve">κέντρο </w:t>
      </w:r>
      <w:r>
        <w:rPr>
          <w:rFonts w:eastAsia="Times New Roman"/>
          <w:szCs w:val="24"/>
        </w:rPr>
        <w:t xml:space="preserve">κλειστού τύπου είναι ανεπαρκείς, ακατάλληλες και θα έλεγε </w:t>
      </w:r>
      <w:r>
        <w:rPr>
          <w:rFonts w:eastAsia="Times New Roman"/>
          <w:szCs w:val="24"/>
        </w:rPr>
        <w:t>κάποιος</w:t>
      </w:r>
      <w:r>
        <w:rPr>
          <w:rFonts w:eastAsia="Times New Roman"/>
          <w:szCs w:val="24"/>
        </w:rPr>
        <w:t xml:space="preserve">, επειδή το επισκέφθηκα, ότι έχει την εικόνα </w:t>
      </w:r>
      <w:proofErr w:type="spellStart"/>
      <w:r>
        <w:rPr>
          <w:rFonts w:eastAsia="Times New Roman"/>
          <w:szCs w:val="24"/>
        </w:rPr>
        <w:t>Αλκατράζ</w:t>
      </w:r>
      <w:proofErr w:type="spellEnd"/>
      <w:r>
        <w:rPr>
          <w:rFonts w:eastAsia="Times New Roman"/>
          <w:szCs w:val="24"/>
        </w:rPr>
        <w:t xml:space="preserve"> με τα συρματοπλέγματα που υπάρχουν παντού, όχι μόνο στην εξωτερικ</w:t>
      </w:r>
      <w:r>
        <w:rPr>
          <w:rFonts w:eastAsia="Times New Roman"/>
          <w:szCs w:val="24"/>
        </w:rPr>
        <w:t>ή του περίφραξη, αλλά και στο εσωτερικό του.</w:t>
      </w:r>
    </w:p>
    <w:p w14:paraId="5FAFA783" w14:textId="77777777" w:rsidR="009273CD" w:rsidRDefault="00AB5CAC">
      <w:pPr>
        <w:spacing w:line="600" w:lineRule="auto"/>
        <w:ind w:firstLine="720"/>
        <w:jc w:val="both"/>
        <w:rPr>
          <w:rFonts w:eastAsia="Times New Roman"/>
          <w:szCs w:val="24"/>
        </w:rPr>
      </w:pPr>
      <w:r>
        <w:rPr>
          <w:rFonts w:eastAsia="Times New Roman"/>
          <w:szCs w:val="24"/>
        </w:rPr>
        <w:t xml:space="preserve">Επιπλέον, δεν υπάρχει ούτε αποχετευτικό σύστημα, με αποτέλεσμα τα λύματα να τρέχουν εδώ και εκεί, μέσα και έξω από το </w:t>
      </w:r>
      <w:r>
        <w:rPr>
          <w:rFonts w:eastAsia="Times New Roman"/>
          <w:szCs w:val="24"/>
        </w:rPr>
        <w:t>κέντρο</w:t>
      </w:r>
      <w:r>
        <w:rPr>
          <w:rFonts w:eastAsia="Times New Roman"/>
          <w:szCs w:val="24"/>
        </w:rPr>
        <w:t xml:space="preserve">. Μάλιστα, να πούμε εδώ ότι </w:t>
      </w:r>
      <w:r>
        <w:rPr>
          <w:rFonts w:eastAsia="Times New Roman"/>
          <w:szCs w:val="24"/>
        </w:rPr>
        <w:t xml:space="preserve">σ’ </w:t>
      </w:r>
      <w:r>
        <w:rPr>
          <w:rFonts w:eastAsia="Times New Roman"/>
          <w:szCs w:val="24"/>
        </w:rPr>
        <w:t xml:space="preserve">αυτό το </w:t>
      </w:r>
      <w:r>
        <w:rPr>
          <w:rFonts w:eastAsia="Times New Roman"/>
          <w:szCs w:val="24"/>
        </w:rPr>
        <w:t>κέντρο</w:t>
      </w:r>
      <w:r>
        <w:rPr>
          <w:rFonts w:eastAsia="Times New Roman"/>
          <w:szCs w:val="24"/>
        </w:rPr>
        <w:t>,  ο μισός πληθυσμός είναι ανήλικα παιδιά,</w:t>
      </w:r>
      <w:r>
        <w:rPr>
          <w:rFonts w:eastAsia="Times New Roman"/>
          <w:szCs w:val="24"/>
        </w:rPr>
        <w:t xml:space="preserve"> που ζουν μέσα </w:t>
      </w:r>
      <w:r>
        <w:rPr>
          <w:rFonts w:eastAsia="Times New Roman"/>
          <w:szCs w:val="24"/>
        </w:rPr>
        <w:t xml:space="preserve">σ’ </w:t>
      </w:r>
      <w:r>
        <w:rPr>
          <w:rFonts w:eastAsia="Times New Roman"/>
          <w:szCs w:val="24"/>
        </w:rPr>
        <w:t xml:space="preserve">αυτές τις </w:t>
      </w:r>
      <w:r>
        <w:rPr>
          <w:rFonts w:eastAsia="Times New Roman"/>
          <w:szCs w:val="24"/>
        </w:rPr>
        <w:t xml:space="preserve">απαράδεκτες </w:t>
      </w:r>
      <w:r>
        <w:rPr>
          <w:rFonts w:eastAsia="Times New Roman"/>
          <w:szCs w:val="24"/>
        </w:rPr>
        <w:t>συνθήκες. Από αυτά τα ανήλικα παιδιά μάλιστα τα περισσότερα είναι και ασυνόδευτα.</w:t>
      </w:r>
    </w:p>
    <w:p w14:paraId="5FAFA784" w14:textId="77777777" w:rsidR="009273CD" w:rsidRDefault="00AB5CAC">
      <w:pPr>
        <w:spacing w:line="600" w:lineRule="auto"/>
        <w:ind w:firstLine="720"/>
        <w:jc w:val="both"/>
        <w:rPr>
          <w:rFonts w:eastAsia="Times New Roman"/>
          <w:szCs w:val="24"/>
        </w:rPr>
      </w:pPr>
      <w:r>
        <w:rPr>
          <w:rFonts w:eastAsia="Times New Roman"/>
          <w:szCs w:val="24"/>
        </w:rPr>
        <w:lastRenderedPageBreak/>
        <w:t xml:space="preserve">Σε ό,τι αφορά τώρα </w:t>
      </w:r>
      <w:r>
        <w:rPr>
          <w:rFonts w:eastAsia="Times New Roman"/>
          <w:szCs w:val="24"/>
        </w:rPr>
        <w:t>σ</w:t>
      </w:r>
      <w:r>
        <w:rPr>
          <w:rFonts w:eastAsia="Times New Roman"/>
          <w:szCs w:val="24"/>
        </w:rPr>
        <w:t xml:space="preserve">το προσωπικό του </w:t>
      </w:r>
      <w:r>
        <w:rPr>
          <w:rFonts w:eastAsia="Times New Roman"/>
          <w:szCs w:val="24"/>
        </w:rPr>
        <w:t xml:space="preserve">κέντρου </w:t>
      </w:r>
      <w:r>
        <w:rPr>
          <w:rFonts w:eastAsia="Times New Roman"/>
          <w:szCs w:val="24"/>
        </w:rPr>
        <w:t xml:space="preserve">οι ελλείψεις είναι πολύ μεγάλες. </w:t>
      </w:r>
      <w:r>
        <w:rPr>
          <w:rFonts w:eastAsia="Times New Roman"/>
          <w:szCs w:val="24"/>
        </w:rPr>
        <w:t>Έ</w:t>
      </w:r>
      <w:r>
        <w:rPr>
          <w:rFonts w:eastAsia="Times New Roman"/>
          <w:szCs w:val="24"/>
        </w:rPr>
        <w:t xml:space="preserve">ντεκα </w:t>
      </w:r>
      <w:r>
        <w:rPr>
          <w:rFonts w:eastAsia="Times New Roman"/>
          <w:szCs w:val="24"/>
        </w:rPr>
        <w:t xml:space="preserve">μόνιμοι </w:t>
      </w:r>
      <w:r>
        <w:rPr>
          <w:rFonts w:eastAsia="Times New Roman"/>
          <w:szCs w:val="24"/>
        </w:rPr>
        <w:t xml:space="preserve">και είκοσι οκτώ </w:t>
      </w:r>
      <w:r>
        <w:rPr>
          <w:rFonts w:eastAsia="Times New Roman"/>
          <w:szCs w:val="24"/>
        </w:rPr>
        <w:t xml:space="preserve">συμβασιούχοι </w:t>
      </w:r>
      <w:r>
        <w:rPr>
          <w:rFonts w:eastAsia="Times New Roman"/>
          <w:szCs w:val="24"/>
        </w:rPr>
        <w:t>που κάνουν σ</w:t>
      </w:r>
      <w:r>
        <w:rPr>
          <w:rFonts w:eastAsia="Times New Roman"/>
          <w:szCs w:val="24"/>
        </w:rPr>
        <w:t xml:space="preserve">υνέχεια </w:t>
      </w:r>
      <w:proofErr w:type="spellStart"/>
      <w:r>
        <w:rPr>
          <w:rFonts w:eastAsia="Times New Roman"/>
          <w:szCs w:val="24"/>
        </w:rPr>
        <w:t>διπλοβάρδιες</w:t>
      </w:r>
      <w:proofErr w:type="spellEnd"/>
      <w:r>
        <w:rPr>
          <w:rFonts w:eastAsia="Times New Roman"/>
          <w:szCs w:val="24"/>
        </w:rPr>
        <w:t xml:space="preserve"> για να βγει η δουλειά</w:t>
      </w:r>
      <w:r>
        <w:rPr>
          <w:rFonts w:eastAsia="Times New Roman"/>
          <w:szCs w:val="24"/>
        </w:rPr>
        <w:t>. Δ</w:t>
      </w:r>
      <w:r>
        <w:rPr>
          <w:rFonts w:eastAsia="Times New Roman"/>
          <w:szCs w:val="24"/>
        </w:rPr>
        <w:t xml:space="preserve">εν μπορεί, όπως καταλαβαίνετε, να συνεχιστεί αυτό. Και αυτοί οι εργαζόμενοι υφίστανται τις συνέπειες από αυτές τις απαράδεκτες και άθλιες συνθήκες που υπάρχουν στο συγκεκριμένο </w:t>
      </w:r>
      <w:r>
        <w:rPr>
          <w:rFonts w:eastAsia="Times New Roman"/>
          <w:szCs w:val="24"/>
        </w:rPr>
        <w:t>κέντρο</w:t>
      </w:r>
      <w:r>
        <w:rPr>
          <w:rFonts w:eastAsia="Times New Roman"/>
          <w:szCs w:val="24"/>
        </w:rPr>
        <w:t>.</w:t>
      </w:r>
    </w:p>
    <w:p w14:paraId="5FAFA785" w14:textId="77777777" w:rsidR="009273CD" w:rsidRDefault="00AB5CAC">
      <w:pPr>
        <w:spacing w:line="600" w:lineRule="auto"/>
        <w:ind w:firstLine="720"/>
        <w:jc w:val="both"/>
        <w:rPr>
          <w:rFonts w:eastAsia="Times New Roman"/>
          <w:szCs w:val="24"/>
        </w:rPr>
      </w:pPr>
      <w:r>
        <w:rPr>
          <w:rFonts w:eastAsia="Times New Roman"/>
          <w:szCs w:val="24"/>
        </w:rPr>
        <w:t xml:space="preserve">Να πούμε, επίσης, ότι από τον Φλεβάρη, εδώ και τέσσερις δηλαδή μήνες, δεν υπάρχει ούτε γιατρός, ούτε ψυχολόγος, ούτε κοινωνικός λειτουργός, αφού έληξαν οι συμβάσεις τους και δεν έχει προσληφθεί </w:t>
      </w:r>
      <w:r>
        <w:rPr>
          <w:rFonts w:eastAsia="Times New Roman"/>
          <w:szCs w:val="24"/>
        </w:rPr>
        <w:t>κάποιος</w:t>
      </w:r>
      <w:r>
        <w:rPr>
          <w:rFonts w:eastAsia="Times New Roman"/>
          <w:szCs w:val="24"/>
        </w:rPr>
        <w:t>. Συνεπώς, δεν υπάρχει και καμμία ιατρική ή ψυχοκοινωνι</w:t>
      </w:r>
      <w:r>
        <w:rPr>
          <w:rFonts w:eastAsia="Times New Roman"/>
          <w:szCs w:val="24"/>
        </w:rPr>
        <w:t>κή υποστήριξη. Υπάρχουν μονάχα δύο νοσοκόμες και αυτές από τα οκτάμηνα προγράμματα του ΟΑΕΔ για τις πιο άμεσες ανάγκες, για να παραπέμπουν τα περιστατικά που προκύπτουν στο Κέντρο Υγείας Ορεστιάδα</w:t>
      </w:r>
      <w:r>
        <w:rPr>
          <w:rFonts w:eastAsia="Times New Roman"/>
          <w:szCs w:val="24"/>
        </w:rPr>
        <w:t>ς</w:t>
      </w:r>
      <w:r>
        <w:rPr>
          <w:rFonts w:eastAsia="Times New Roman"/>
          <w:szCs w:val="24"/>
        </w:rPr>
        <w:t xml:space="preserve"> και στο Νοσοκομείο Διδυμοτείχου.</w:t>
      </w:r>
    </w:p>
    <w:p w14:paraId="5FAFA786" w14:textId="77777777" w:rsidR="009273CD" w:rsidRDefault="00AB5CAC">
      <w:pPr>
        <w:spacing w:line="600" w:lineRule="auto"/>
        <w:ind w:firstLine="720"/>
        <w:jc w:val="both"/>
        <w:rPr>
          <w:rFonts w:eastAsia="Times New Roman"/>
          <w:szCs w:val="24"/>
        </w:rPr>
      </w:pPr>
      <w:r>
        <w:rPr>
          <w:rFonts w:eastAsia="Times New Roman"/>
          <w:szCs w:val="24"/>
        </w:rPr>
        <w:t xml:space="preserve">Η ερώτησή μας είναι πολύ </w:t>
      </w:r>
      <w:r>
        <w:rPr>
          <w:rFonts w:eastAsia="Times New Roman"/>
          <w:szCs w:val="24"/>
        </w:rPr>
        <w:t xml:space="preserve">συγκεκριμένη, κύριε Υπουργέ. Θα θέλαμε να μας πείτε τι θα κάνετε και πότε για να βελτιωθούν αυτές οι υποδομές στο συγκεκριμένο </w:t>
      </w:r>
      <w:r>
        <w:rPr>
          <w:rFonts w:eastAsia="Times New Roman"/>
          <w:szCs w:val="24"/>
        </w:rPr>
        <w:t>κέντρο</w:t>
      </w:r>
      <w:r>
        <w:rPr>
          <w:rFonts w:eastAsia="Times New Roman"/>
          <w:szCs w:val="24"/>
        </w:rPr>
        <w:t xml:space="preserve">, να ενισχυθεί αυτό </w:t>
      </w:r>
      <w:r>
        <w:rPr>
          <w:rFonts w:eastAsia="Times New Roman"/>
          <w:szCs w:val="24"/>
        </w:rPr>
        <w:lastRenderedPageBreak/>
        <w:t xml:space="preserve">το </w:t>
      </w:r>
      <w:r>
        <w:rPr>
          <w:rFonts w:eastAsia="Times New Roman"/>
          <w:szCs w:val="24"/>
        </w:rPr>
        <w:t xml:space="preserve">κέντρο </w:t>
      </w:r>
      <w:r>
        <w:rPr>
          <w:rFonts w:eastAsia="Times New Roman"/>
          <w:szCs w:val="24"/>
        </w:rPr>
        <w:t>με το αναγκαίο προσωπικό και βεβαίως μετά την υποδοχή και την ταυτοποίηση αυτών των ανθρώπων,</w:t>
      </w:r>
      <w:r>
        <w:rPr>
          <w:rFonts w:eastAsia="Times New Roman"/>
          <w:szCs w:val="24"/>
        </w:rPr>
        <w:t xml:space="preserve"> των προσφύγων, να μεταφερθούν σε κατάλληλους, ανθρώπινους χώρους προσωρινής φιλοξενίας σε κέντρα ανοικτού, βεβαίως, τύπου μακριά φυσικά από τα σύνορα και όχι σε άλλες δομές στη </w:t>
      </w:r>
      <w:r>
        <w:rPr>
          <w:rFonts w:eastAsia="Times New Roman"/>
          <w:szCs w:val="24"/>
        </w:rPr>
        <w:t xml:space="preserve">βόρειο </w:t>
      </w:r>
      <w:r>
        <w:rPr>
          <w:rFonts w:eastAsia="Times New Roman"/>
          <w:szCs w:val="24"/>
        </w:rPr>
        <w:t>Ελλάδα, που φαντάζομαι το γνωρίζετε και εσείς ότι είναι υπερπλήρεις, με</w:t>
      </w:r>
      <w:r>
        <w:rPr>
          <w:rFonts w:eastAsia="Times New Roman"/>
          <w:szCs w:val="24"/>
        </w:rPr>
        <w:t xml:space="preserve"> τελικό σκοπό βεβαίως να διευκολυνθεί η μετακίνησή τους στις χώρες προορισμού που θέλουν να πάνε.</w:t>
      </w:r>
    </w:p>
    <w:p w14:paraId="5FAFA787" w14:textId="77777777" w:rsidR="009273CD" w:rsidRDefault="00AB5CAC">
      <w:pPr>
        <w:spacing w:line="600" w:lineRule="auto"/>
        <w:ind w:firstLine="720"/>
        <w:jc w:val="both"/>
        <w:rPr>
          <w:rFonts w:eastAsia="Times New Roman"/>
          <w:b/>
          <w:szCs w:val="24"/>
        </w:rPr>
      </w:pPr>
      <w:r>
        <w:rPr>
          <w:rFonts w:eastAsia="Times New Roman"/>
          <w:szCs w:val="24"/>
        </w:rPr>
        <w:t>Ευχαριστώ.</w:t>
      </w:r>
    </w:p>
    <w:p w14:paraId="5FAFA788" w14:textId="77777777" w:rsidR="009273CD" w:rsidRDefault="00AB5CAC">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Υπουργέ, έχετε τον λόγο.</w:t>
      </w:r>
    </w:p>
    <w:p w14:paraId="5FAFA789" w14:textId="77777777" w:rsidR="009273CD" w:rsidRDefault="00AB5CAC">
      <w:pPr>
        <w:spacing w:line="600" w:lineRule="auto"/>
        <w:ind w:firstLine="720"/>
        <w:jc w:val="both"/>
        <w:rPr>
          <w:rFonts w:eastAsia="Times New Roman"/>
          <w:szCs w:val="24"/>
        </w:rPr>
      </w:pPr>
      <w:r w:rsidRPr="00EA1E29">
        <w:rPr>
          <w:rFonts w:eastAsia="Times New Roman"/>
          <w:b/>
          <w:szCs w:val="24"/>
        </w:rPr>
        <w:t>ΔΗΜΗΤΡΙΟΣ ΒΙΤΣΑΣ (Υπουργός Μεταναστευτικής Πολιτικής):</w:t>
      </w:r>
      <w:r>
        <w:rPr>
          <w:rFonts w:eastAsia="Times New Roman"/>
          <w:b/>
          <w:szCs w:val="24"/>
        </w:rPr>
        <w:t xml:space="preserve"> </w:t>
      </w:r>
      <w:r w:rsidRPr="00ED6960">
        <w:rPr>
          <w:rFonts w:eastAsia="Times New Roman"/>
          <w:szCs w:val="24"/>
        </w:rPr>
        <w:t>Κύριε Δελή, είναι</w:t>
      </w:r>
      <w:r w:rsidRPr="00ED6960">
        <w:rPr>
          <w:rFonts w:eastAsia="Times New Roman"/>
          <w:szCs w:val="24"/>
        </w:rPr>
        <w:t xml:space="preserve"> γνωστό ότι η διαχείριση του προσφυγικού </w:t>
      </w:r>
      <w:r>
        <w:rPr>
          <w:rFonts w:eastAsia="Times New Roman"/>
          <w:szCs w:val="24"/>
        </w:rPr>
        <w:t>-</w:t>
      </w:r>
      <w:r w:rsidRPr="00ED6960">
        <w:rPr>
          <w:rFonts w:eastAsia="Times New Roman"/>
          <w:szCs w:val="24"/>
        </w:rPr>
        <w:t xml:space="preserve"> μεταναστευτικού είναι</w:t>
      </w:r>
      <w:r>
        <w:rPr>
          <w:rFonts w:eastAsia="Times New Roman"/>
          <w:b/>
          <w:szCs w:val="24"/>
        </w:rPr>
        <w:t xml:space="preserve"> </w:t>
      </w:r>
      <w:r w:rsidRPr="00ED6960">
        <w:rPr>
          <w:rFonts w:eastAsia="Times New Roman"/>
          <w:szCs w:val="24"/>
        </w:rPr>
        <w:t xml:space="preserve">τόσο </w:t>
      </w:r>
      <w:r>
        <w:rPr>
          <w:rFonts w:eastAsia="Times New Roman"/>
          <w:szCs w:val="24"/>
        </w:rPr>
        <w:t>δυναμική</w:t>
      </w:r>
      <w:r w:rsidRPr="00ED6960">
        <w:rPr>
          <w:rFonts w:eastAsia="Times New Roman"/>
          <w:szCs w:val="24"/>
        </w:rPr>
        <w:t xml:space="preserve"> που ένας μήνας είναι πολύς καιρός. </w:t>
      </w:r>
    </w:p>
    <w:p w14:paraId="5FAFA78A" w14:textId="77777777" w:rsidR="009273CD" w:rsidRDefault="00AB5CAC">
      <w:pPr>
        <w:spacing w:line="600" w:lineRule="auto"/>
        <w:ind w:firstLine="720"/>
        <w:jc w:val="both"/>
        <w:rPr>
          <w:rFonts w:eastAsia="Times New Roman"/>
          <w:b/>
          <w:szCs w:val="24"/>
        </w:rPr>
      </w:pPr>
      <w:r>
        <w:rPr>
          <w:rFonts w:eastAsia="Times New Roman"/>
          <w:szCs w:val="24"/>
        </w:rPr>
        <w:t>Να σας πω</w:t>
      </w:r>
      <w:r w:rsidRPr="00ED6960">
        <w:rPr>
          <w:rFonts w:eastAsia="Times New Roman"/>
          <w:szCs w:val="24"/>
        </w:rPr>
        <w:t xml:space="preserve"> το εξής, επειδή είχατε κάνει την ερώτηση και είχα κάνει μια προετοιμασία για την περασμένη εβδομάδα. Την </w:t>
      </w:r>
      <w:r w:rsidRPr="00ED6960">
        <w:rPr>
          <w:rFonts w:eastAsia="Times New Roman"/>
          <w:szCs w:val="24"/>
        </w:rPr>
        <w:lastRenderedPageBreak/>
        <w:t>περασμένη εβδομάδα στο ΚΥΤ</w:t>
      </w:r>
      <w:r w:rsidRPr="00ED6960">
        <w:rPr>
          <w:rFonts w:eastAsia="Times New Roman"/>
          <w:szCs w:val="24"/>
        </w:rPr>
        <w:t xml:space="preserve"> </w:t>
      </w:r>
      <w:r>
        <w:rPr>
          <w:rFonts w:eastAsia="Times New Roman"/>
          <w:szCs w:val="24"/>
        </w:rPr>
        <w:t>φ</w:t>
      </w:r>
      <w:r w:rsidRPr="00ED6960">
        <w:rPr>
          <w:rFonts w:eastAsia="Times New Roman"/>
          <w:szCs w:val="24"/>
        </w:rPr>
        <w:t>υλακίου ήταν διακόσιοι πενήντα οκτώ άνθρωποι οι οποίοι έκαναν αίτηση ασύλου. Χθες ήταν διακόσιοι έντεκα. Η δυναμικότητα του είναι διακόσιοι σαράντα</w:t>
      </w:r>
      <w:r>
        <w:rPr>
          <w:rFonts w:eastAsia="Times New Roman"/>
          <w:szCs w:val="24"/>
        </w:rPr>
        <w:t>,</w:t>
      </w:r>
      <w:r w:rsidRPr="00ED6960">
        <w:rPr>
          <w:rFonts w:eastAsia="Times New Roman"/>
          <w:szCs w:val="24"/>
        </w:rPr>
        <w:t xml:space="preserve"> όπως </w:t>
      </w:r>
      <w:r>
        <w:rPr>
          <w:rFonts w:eastAsia="Times New Roman"/>
          <w:szCs w:val="24"/>
        </w:rPr>
        <w:t xml:space="preserve">πιθανόν </w:t>
      </w:r>
      <w:r w:rsidRPr="00ED6960">
        <w:rPr>
          <w:rFonts w:eastAsia="Times New Roman"/>
          <w:szCs w:val="24"/>
        </w:rPr>
        <w:t>σας έχουν ενημερώσει. Είναι δύσκολες συνθήκες. Θα σας απαντήσω.</w:t>
      </w:r>
    </w:p>
    <w:p w14:paraId="5FAFA78B"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Την ίδια στιγμή στο </w:t>
      </w:r>
      <w:r>
        <w:rPr>
          <w:rFonts w:eastAsia="Times New Roman" w:cs="Times New Roman"/>
          <w:szCs w:val="24"/>
        </w:rPr>
        <w:t>φ</w:t>
      </w:r>
      <w:r>
        <w:rPr>
          <w:rFonts w:eastAsia="Times New Roman" w:cs="Times New Roman"/>
          <w:szCs w:val="24"/>
        </w:rPr>
        <w:t xml:space="preserve">υλάκιο </w:t>
      </w:r>
      <w:r>
        <w:rPr>
          <w:rFonts w:eastAsia="Times New Roman" w:cs="Times New Roman"/>
          <w:szCs w:val="24"/>
        </w:rPr>
        <w:t xml:space="preserve">της Αστυνομίας -ξέρετε ότι υπάρχει ένα διπλό σύστημα, δηλαδή υπάρχει το </w:t>
      </w:r>
      <w:r>
        <w:rPr>
          <w:rFonts w:eastAsia="Times New Roman" w:cs="Times New Roman"/>
          <w:szCs w:val="24"/>
        </w:rPr>
        <w:t>φ</w:t>
      </w:r>
      <w:r>
        <w:rPr>
          <w:rFonts w:eastAsia="Times New Roman" w:cs="Times New Roman"/>
          <w:szCs w:val="24"/>
        </w:rPr>
        <w:t>υλάκιο της Αστυνομίας- το οποίο είχε μια εξαιρετική πίεση τον Απρίλιο κι είχαμε φτάσει σε χίλιους διακόσιους ανθρώπους, εχθές ήταν ενενήντα ένας. Άρα, ήθελα να δείξω ότι είναι δυναμικ</w:t>
      </w:r>
      <w:r>
        <w:rPr>
          <w:rFonts w:eastAsia="Times New Roman" w:cs="Times New Roman"/>
          <w:szCs w:val="24"/>
        </w:rPr>
        <w:t xml:space="preserve">ή η διαδικασία. Από τους διακόσιους πενήντα </w:t>
      </w:r>
      <w:r>
        <w:rPr>
          <w:rFonts w:eastAsia="Times New Roman" w:cs="Times New Roman"/>
          <w:szCs w:val="24"/>
        </w:rPr>
        <w:t xml:space="preserve">οκτώ </w:t>
      </w:r>
      <w:r>
        <w:rPr>
          <w:rFonts w:eastAsia="Times New Roman" w:cs="Times New Roman"/>
          <w:szCs w:val="24"/>
        </w:rPr>
        <w:t xml:space="preserve">της προηγούμενης εβδομάδας οι </w:t>
      </w:r>
      <w:proofErr w:type="spellStart"/>
      <w:r>
        <w:rPr>
          <w:rFonts w:eastAsia="Times New Roman" w:cs="Times New Roman"/>
          <w:szCs w:val="24"/>
        </w:rPr>
        <w:t>εκατόν</w:t>
      </w:r>
      <w:proofErr w:type="spellEnd"/>
      <w:r>
        <w:rPr>
          <w:rFonts w:eastAsia="Times New Roman" w:cs="Times New Roman"/>
          <w:szCs w:val="24"/>
        </w:rPr>
        <w:t xml:space="preserve"> δύο, αν θυμάμαι καλά, ήταν ανήλικοι, εκ των οποίων αυτήν τη στιγμή είναι εβδομήντα δύο. Δηλαδή οι τριάντα μεταφέρθηκαν, όπως θα μεταφερθούν και οι υπόλοιποι, σε δομές και</w:t>
      </w:r>
      <w:r>
        <w:rPr>
          <w:rFonts w:eastAsia="Times New Roman" w:cs="Times New Roman"/>
          <w:szCs w:val="24"/>
        </w:rPr>
        <w:t xml:space="preserve"> ξενοδοχειακές μονάδες. Και έχει μεγάλη σημασία ότι κάναμε δύο συναντήσεις, μία στην Κωνσταντινούπολη και μία στην Αθήνα σε υψηλό επίπεδο με τους Τούρκους αντίστοιχους, ακριβώς για να εξετάσουμε </w:t>
      </w:r>
      <w:r>
        <w:rPr>
          <w:rFonts w:eastAsia="Times New Roman" w:cs="Times New Roman"/>
          <w:szCs w:val="24"/>
        </w:rPr>
        <w:t xml:space="preserve">πως </w:t>
      </w:r>
      <w:r>
        <w:rPr>
          <w:rFonts w:eastAsia="Times New Roman" w:cs="Times New Roman"/>
          <w:szCs w:val="24"/>
        </w:rPr>
        <w:t>είναι δυνατόν να μειωθούν οι ροές, ιδιαίτερα στον Έβρο, γ</w:t>
      </w:r>
      <w:r>
        <w:rPr>
          <w:rFonts w:eastAsia="Times New Roman" w:cs="Times New Roman"/>
          <w:szCs w:val="24"/>
        </w:rPr>
        <w:t xml:space="preserve">ιατί υπάρχουν προβλήματα </w:t>
      </w:r>
      <w:r>
        <w:rPr>
          <w:rFonts w:eastAsia="Times New Roman" w:cs="Times New Roman"/>
          <w:szCs w:val="24"/>
        </w:rPr>
        <w:t>όπως</w:t>
      </w:r>
      <w:r>
        <w:rPr>
          <w:rFonts w:eastAsia="Times New Roman" w:cs="Times New Roman"/>
          <w:szCs w:val="24"/>
        </w:rPr>
        <w:t xml:space="preserve"> αυτά </w:t>
      </w:r>
      <w:r>
        <w:rPr>
          <w:rFonts w:eastAsia="Times New Roman" w:cs="Times New Roman"/>
          <w:szCs w:val="24"/>
        </w:rPr>
        <w:lastRenderedPageBreak/>
        <w:t xml:space="preserve">που λέτε και δείχνουν από την άλλη μεριά τη δυσκολία των ανθρώπων που διαχειρίζονται, αλλά και την αυτοθυσία και την αυταπάρνηση των ανθρώπων που διαχειρίζονται και κάνουν </w:t>
      </w:r>
      <w:proofErr w:type="spellStart"/>
      <w:r>
        <w:rPr>
          <w:rFonts w:eastAsia="Times New Roman" w:cs="Times New Roman"/>
          <w:szCs w:val="24"/>
        </w:rPr>
        <w:t>διπλοβάρδιες</w:t>
      </w:r>
      <w:proofErr w:type="spellEnd"/>
      <w:r>
        <w:rPr>
          <w:rFonts w:eastAsia="Times New Roman" w:cs="Times New Roman"/>
          <w:szCs w:val="24"/>
        </w:rPr>
        <w:t xml:space="preserve"> πολλές φορές, όπως το λέτε. Ένας κόσ</w:t>
      </w:r>
      <w:r>
        <w:rPr>
          <w:rFonts w:eastAsia="Times New Roman" w:cs="Times New Roman"/>
          <w:szCs w:val="24"/>
        </w:rPr>
        <w:t xml:space="preserve">μος απ’ αυτούς που προσλαμβάνεται τώρα θα πάει στο </w:t>
      </w:r>
      <w:r>
        <w:rPr>
          <w:rFonts w:eastAsia="Times New Roman" w:cs="Times New Roman"/>
          <w:szCs w:val="24"/>
        </w:rPr>
        <w:t>φ</w:t>
      </w:r>
      <w:r>
        <w:rPr>
          <w:rFonts w:eastAsia="Times New Roman" w:cs="Times New Roman"/>
          <w:szCs w:val="24"/>
        </w:rPr>
        <w:t xml:space="preserve">υλάκιο, που έχει μεγάλη σημασία. </w:t>
      </w:r>
    </w:p>
    <w:p w14:paraId="5FAFA78C"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Εγώ θα μείνω, για να μην τρώω χρόνο, σε δύο ζητήματα. Στη διαδικασία του υπερπληθυσμού κατά τον Απρίλιο και τον Μάιο, πέρα από τις δυσκολίες στο να προχωράει αντιμετωπίσα</w:t>
      </w:r>
      <w:r>
        <w:rPr>
          <w:rFonts w:eastAsia="Times New Roman" w:cs="Times New Roman"/>
          <w:szCs w:val="24"/>
        </w:rPr>
        <w:t>με και δύο καινούργια ζητήματα. Το ένα ζήτημα είναι το αποχετευτικό δίκτυο, το οποίο αυτήν τη στιγμή βελτιώνεται και έχουν υπογραφεί οι συμβάσεις ώστε για έναν χρόνο και με τη χρηματοδότηση από την Ευρωπαϊκή Ένωση να λυθεί. Το ζήτημα βέβαια είναι το σταμάτ</w:t>
      </w:r>
      <w:r>
        <w:rPr>
          <w:rFonts w:eastAsia="Times New Roman" w:cs="Times New Roman"/>
          <w:szCs w:val="24"/>
        </w:rPr>
        <w:t xml:space="preserve">ημα των ροών, το να μην έχουμε ροές. Και το δεύτερο ζήτημα είναι ότι λόγω αυτής της ροής στα Διαβατά και στα </w:t>
      </w:r>
      <w:proofErr w:type="spellStart"/>
      <w:r>
        <w:rPr>
          <w:rFonts w:eastAsia="Times New Roman" w:cs="Times New Roman"/>
          <w:szCs w:val="24"/>
        </w:rPr>
        <w:t>Λαγκαδίκια</w:t>
      </w:r>
      <w:proofErr w:type="spellEnd"/>
      <w:r>
        <w:rPr>
          <w:rFonts w:eastAsia="Times New Roman" w:cs="Times New Roman"/>
          <w:szCs w:val="24"/>
        </w:rPr>
        <w:t xml:space="preserve"> υπάρχει ένα υπερπληθυσμός. </w:t>
      </w:r>
    </w:p>
    <w:p w14:paraId="5FAFA78D"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Αντιμετώπιση αυτού του ζητήματος είναι ότι από τη μια μεριά ανοίξαμε τα </w:t>
      </w:r>
      <w:proofErr w:type="spellStart"/>
      <w:r>
        <w:rPr>
          <w:rFonts w:eastAsia="Times New Roman" w:cs="Times New Roman"/>
          <w:szCs w:val="24"/>
        </w:rPr>
        <w:t>Οινόφυτα</w:t>
      </w:r>
      <w:proofErr w:type="spellEnd"/>
      <w:r>
        <w:rPr>
          <w:rFonts w:eastAsia="Times New Roman" w:cs="Times New Roman"/>
          <w:szCs w:val="24"/>
        </w:rPr>
        <w:t>, από την άλλη μεριά ανοίγου</w:t>
      </w:r>
      <w:r>
        <w:rPr>
          <w:rFonts w:eastAsia="Times New Roman" w:cs="Times New Roman"/>
          <w:szCs w:val="24"/>
        </w:rPr>
        <w:t xml:space="preserve">με ένα </w:t>
      </w:r>
      <w:r>
        <w:rPr>
          <w:rFonts w:eastAsia="Times New Roman" w:cs="Times New Roman"/>
          <w:szCs w:val="24"/>
        </w:rPr>
        <w:lastRenderedPageBreak/>
        <w:t xml:space="preserve">δεύτερο κέντρο φιλοξενίας, το οποίο θα λειτουργήσει ως </w:t>
      </w:r>
      <w:r>
        <w:rPr>
          <w:rFonts w:eastAsia="Times New Roman" w:cs="Times New Roman"/>
          <w:szCs w:val="24"/>
          <w:lang w:val="en-US"/>
        </w:rPr>
        <w:t>transition</w:t>
      </w:r>
      <w:r w:rsidRPr="001517E0">
        <w:rPr>
          <w:rFonts w:eastAsia="Times New Roman" w:cs="Times New Roman"/>
          <w:szCs w:val="24"/>
        </w:rPr>
        <w:t xml:space="preserve">, </w:t>
      </w:r>
      <w:r>
        <w:rPr>
          <w:rFonts w:eastAsia="Times New Roman" w:cs="Times New Roman"/>
          <w:szCs w:val="24"/>
        </w:rPr>
        <w:t xml:space="preserve">δηλαδή θα περνάνε από εκεί ώστε </w:t>
      </w:r>
      <w:r w:rsidRPr="005B604D">
        <w:rPr>
          <w:rFonts w:eastAsia="Times New Roman" w:cs="Times New Roman"/>
          <w:szCs w:val="24"/>
        </w:rPr>
        <w:t xml:space="preserve">να </w:t>
      </w:r>
      <w:proofErr w:type="spellStart"/>
      <w:r w:rsidRPr="005B604D">
        <w:rPr>
          <w:rFonts w:eastAsia="Times New Roman" w:cs="Times New Roman"/>
          <w:szCs w:val="24"/>
        </w:rPr>
        <w:t>αποσυμφορηθούν</w:t>
      </w:r>
      <w:proofErr w:type="spellEnd"/>
      <w:r>
        <w:rPr>
          <w:rFonts w:eastAsia="Times New Roman" w:cs="Times New Roman"/>
          <w:szCs w:val="24"/>
        </w:rPr>
        <w:t xml:space="preserve">. Ιδιαίτερα στο δεύτερο, στη </w:t>
      </w:r>
      <w:r>
        <w:rPr>
          <w:rFonts w:eastAsia="Times New Roman" w:cs="Times New Roman"/>
          <w:szCs w:val="24"/>
        </w:rPr>
        <w:t xml:space="preserve">βόρεια </w:t>
      </w:r>
      <w:r>
        <w:rPr>
          <w:rFonts w:eastAsia="Times New Roman" w:cs="Times New Roman"/>
          <w:szCs w:val="24"/>
        </w:rPr>
        <w:t>Ελλάδα, θα πάνε μόνο κουρδικής ιθαγένειας. Και το τρίτο είναι ότι ήδη ενοικιάζουμε δύο μεγάλους χώρους, ώστε να δημιουργήσουμε μέσα στην ηπειρωτική Ελλάδα δύο χιλιάδες νέες θέσεις φιλοξενίας. Ανεβάζουμε από είκοσι πέντε χιλιάδες σε τριάντα χιλιάδες τις θέσ</w:t>
      </w:r>
      <w:r>
        <w:rPr>
          <w:rFonts w:eastAsia="Times New Roman" w:cs="Times New Roman"/>
          <w:szCs w:val="24"/>
        </w:rPr>
        <w:t xml:space="preserve">εις και πετυχαίνουμε τη στήριξη του </w:t>
      </w:r>
      <w:r>
        <w:rPr>
          <w:rFonts w:eastAsia="Times New Roman" w:cs="Times New Roman"/>
          <w:szCs w:val="24"/>
        </w:rPr>
        <w:t>προγράμματος «</w:t>
      </w:r>
      <w:r>
        <w:rPr>
          <w:rFonts w:eastAsia="Times New Roman" w:cs="Times New Roman"/>
          <w:szCs w:val="24"/>
          <w:lang w:val="en-US"/>
        </w:rPr>
        <w:t>ESTIA</w:t>
      </w:r>
      <w:r>
        <w:rPr>
          <w:rFonts w:eastAsia="Times New Roman" w:cs="Times New Roman"/>
          <w:szCs w:val="24"/>
        </w:rPr>
        <w:t>»</w:t>
      </w:r>
      <w:r>
        <w:rPr>
          <w:rFonts w:eastAsia="Times New Roman" w:cs="Times New Roman"/>
          <w:szCs w:val="24"/>
        </w:rPr>
        <w:t xml:space="preserve"> και δημιουργούμε κι ένα νέο πρόγραμμα, που γι’ αυτό έχουμε και τη συνδρομή της Ύπατης Αρμοστείας και του Διεθνούς Οργανισμού Μετανάστευσης, γι’ αυτούς τους ανθρώπους που έχουν πάρει άσυλο αλλά διαμέν</w:t>
      </w:r>
      <w:r>
        <w:rPr>
          <w:rFonts w:eastAsia="Times New Roman" w:cs="Times New Roman"/>
          <w:szCs w:val="24"/>
        </w:rPr>
        <w:t xml:space="preserve">ουν ως αιτούντες άσυλο. </w:t>
      </w:r>
    </w:p>
    <w:p w14:paraId="5FAFA78E"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Η προσπάθειά μας είναι συνεχής σ’ αυτήν την κατεύθυνση. Όσον αφορά </w:t>
      </w:r>
      <w:r>
        <w:rPr>
          <w:rFonts w:eastAsia="Times New Roman" w:cs="Times New Roman"/>
          <w:szCs w:val="24"/>
        </w:rPr>
        <w:t>σ</w:t>
      </w:r>
      <w:r>
        <w:rPr>
          <w:rFonts w:eastAsia="Times New Roman" w:cs="Times New Roman"/>
          <w:szCs w:val="24"/>
        </w:rPr>
        <w:t>τα υγειονομικά -και επιτρέψτε μου να τα πω- υπάρχει μια μεγάλη δυσκολία. Για τους επόμενους τέσσερις μήνες αναλαμβάνουν επιπλέον βοήθεια και κάτω από την καθοδήγησ</w:t>
      </w:r>
      <w:r>
        <w:rPr>
          <w:rFonts w:eastAsia="Times New Roman" w:cs="Times New Roman"/>
          <w:szCs w:val="24"/>
        </w:rPr>
        <w:t xml:space="preserve">η και την εποπτεία του ΚΕΕΛΠΝΟ οι Γιατροί Χωρίς Σύνορα για τέσσερις μήνες. Μετά από τους Γιατρούς Χωρίς Σύνορα </w:t>
      </w:r>
      <w:r>
        <w:rPr>
          <w:rFonts w:eastAsia="Times New Roman" w:cs="Times New Roman"/>
          <w:szCs w:val="24"/>
        </w:rPr>
        <w:lastRenderedPageBreak/>
        <w:t xml:space="preserve">για </w:t>
      </w:r>
      <w:r>
        <w:rPr>
          <w:rFonts w:eastAsia="Times New Roman" w:cs="Times New Roman"/>
          <w:szCs w:val="24"/>
        </w:rPr>
        <w:t xml:space="preserve">δεκαοκτώ </w:t>
      </w:r>
      <w:r>
        <w:rPr>
          <w:rFonts w:eastAsia="Times New Roman" w:cs="Times New Roman"/>
          <w:szCs w:val="24"/>
        </w:rPr>
        <w:t>μήνες αναλαμβάνει ο Ερυθρός Σταυρός, σε συνεργασία με το ΚΕΕΛΠΝΟ. Με τη λήξη αυτής της διαδικασίας αναλαμβάνει πλήρως το ΚΕΕΛΠΝΟ, ώσ</w:t>
      </w:r>
      <w:r>
        <w:rPr>
          <w:rFonts w:eastAsia="Times New Roman" w:cs="Times New Roman"/>
          <w:szCs w:val="24"/>
        </w:rPr>
        <w:t xml:space="preserve">τε να υπάρχει και η κατάλληλη ιατροφαρμακευτική φροντίδα των ανθρώπων που διαμένουν, ελπίζω για πολύ μικρό χρονικό διάστημα και είναι σαφές ότι δεν πρόκειται να γίνουν ούτε καταυλισμοί ούτε χώροι φιλοξενίας </w:t>
      </w:r>
      <w:r>
        <w:rPr>
          <w:rFonts w:eastAsia="Times New Roman" w:cs="Times New Roman"/>
          <w:szCs w:val="24"/>
        </w:rPr>
        <w:t xml:space="preserve">σ’ </w:t>
      </w:r>
      <w:r>
        <w:rPr>
          <w:rFonts w:eastAsia="Times New Roman" w:cs="Times New Roman"/>
          <w:szCs w:val="24"/>
        </w:rPr>
        <w:t xml:space="preserve">όλη τη Θράκη. </w:t>
      </w:r>
    </w:p>
    <w:p w14:paraId="5FAFA78F"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Αυτό πρέπει να είναι σαφές και </w:t>
      </w:r>
      <w:r>
        <w:rPr>
          <w:rFonts w:eastAsia="Times New Roman" w:cs="Times New Roman"/>
          <w:szCs w:val="24"/>
        </w:rPr>
        <w:t>το λέω όχι για εσάς, το λέω για να το ακούσουν και στη Θράκη, γιατί πολλές φορές διάφορα συμφέροντα εκεί το ανεβάζουν, το κατεβάζουν κ.λπ.</w:t>
      </w:r>
      <w:r>
        <w:rPr>
          <w:rFonts w:eastAsia="Times New Roman" w:cs="Times New Roman"/>
          <w:szCs w:val="24"/>
        </w:rPr>
        <w:t>.</w:t>
      </w:r>
      <w:r>
        <w:rPr>
          <w:rFonts w:eastAsia="Times New Roman" w:cs="Times New Roman"/>
          <w:szCs w:val="24"/>
        </w:rPr>
        <w:t xml:space="preserve"> </w:t>
      </w:r>
    </w:p>
    <w:p w14:paraId="5FAFA790"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FAFA791" w14:textId="77777777" w:rsidR="009273CD" w:rsidRDefault="00AB5CAC">
      <w:pPr>
        <w:spacing w:line="600" w:lineRule="auto"/>
        <w:ind w:firstLine="720"/>
        <w:jc w:val="both"/>
        <w:rPr>
          <w:rFonts w:eastAsia="Times New Roman" w:cs="Times New Roman"/>
          <w:szCs w:val="24"/>
        </w:rPr>
      </w:pPr>
      <w:r w:rsidRPr="00980B0A">
        <w:rPr>
          <w:rFonts w:eastAsia="Times New Roman" w:cs="Times New Roman"/>
          <w:b/>
          <w:szCs w:val="24"/>
        </w:rPr>
        <w:t>ΠΡΟΕΔΡΕΥΟΥΣΑ (Αναστασία Χριστοδουλοπούλου):</w:t>
      </w:r>
      <w:r w:rsidRPr="00980B0A">
        <w:rPr>
          <w:rFonts w:eastAsia="Times New Roman" w:cs="Times New Roman"/>
          <w:szCs w:val="24"/>
        </w:rPr>
        <w:t xml:space="preserve"> </w:t>
      </w:r>
      <w:r>
        <w:rPr>
          <w:rFonts w:eastAsia="Times New Roman" w:cs="Times New Roman"/>
          <w:szCs w:val="24"/>
        </w:rPr>
        <w:t xml:space="preserve">Κύριε Δελή, έχετε τον λόγο για τρία λεπτά. </w:t>
      </w:r>
    </w:p>
    <w:p w14:paraId="5FAFA792" w14:textId="77777777" w:rsidR="009273CD" w:rsidRDefault="00AB5CAC">
      <w:pPr>
        <w:spacing w:line="600" w:lineRule="auto"/>
        <w:ind w:firstLine="720"/>
        <w:jc w:val="both"/>
        <w:rPr>
          <w:rFonts w:eastAsia="Times New Roman" w:cs="Times New Roman"/>
          <w:szCs w:val="24"/>
        </w:rPr>
      </w:pPr>
      <w:r w:rsidRPr="00711B08">
        <w:rPr>
          <w:rFonts w:eastAsia="Times New Roman" w:cs="Times New Roman"/>
          <w:b/>
          <w:szCs w:val="24"/>
        </w:rPr>
        <w:t xml:space="preserve">ΙΩΑΝΝΗΣ ΔΕΛΗΣ: </w:t>
      </w:r>
      <w:r>
        <w:rPr>
          <w:rFonts w:eastAsia="Times New Roman" w:cs="Times New Roman"/>
          <w:szCs w:val="24"/>
        </w:rPr>
        <w:t xml:space="preserve">Ευχαριστώ. </w:t>
      </w:r>
    </w:p>
    <w:p w14:paraId="5FAFA793"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Άκουσα την απάντησή σας, κύριε Υπουργέ και διέκρινα μια γενικολογία σε σχέση με τα συγκεκριμένα ζητήματα που βάλαμε για τις συνθήκες πιο συγκεκριμένα αυτού του </w:t>
      </w:r>
      <w:r>
        <w:rPr>
          <w:rFonts w:eastAsia="Times New Roman" w:cs="Times New Roman"/>
          <w:szCs w:val="24"/>
        </w:rPr>
        <w:t xml:space="preserve">κέντρου </w:t>
      </w:r>
      <w:r>
        <w:rPr>
          <w:rFonts w:eastAsia="Times New Roman" w:cs="Times New Roman"/>
          <w:szCs w:val="24"/>
        </w:rPr>
        <w:t xml:space="preserve">στο </w:t>
      </w:r>
      <w:r>
        <w:rPr>
          <w:rFonts w:eastAsia="Times New Roman" w:cs="Times New Roman"/>
          <w:szCs w:val="24"/>
        </w:rPr>
        <w:lastRenderedPageBreak/>
        <w:t xml:space="preserve">Φυλάκιο της Ορεστιάδας. Είπατε ότι θα βελτιωθεί το αποχετευτικό σύστημα </w:t>
      </w:r>
      <w:r>
        <w:rPr>
          <w:rFonts w:eastAsia="Times New Roman" w:cs="Times New Roman"/>
          <w:szCs w:val="24"/>
        </w:rPr>
        <w:t xml:space="preserve">του </w:t>
      </w:r>
      <w:r>
        <w:rPr>
          <w:rFonts w:eastAsia="Times New Roman" w:cs="Times New Roman"/>
          <w:szCs w:val="24"/>
        </w:rPr>
        <w:t>κέντρου</w:t>
      </w:r>
      <w:r>
        <w:rPr>
          <w:rFonts w:eastAsia="Times New Roman" w:cs="Times New Roman"/>
          <w:szCs w:val="24"/>
        </w:rPr>
        <w:t xml:space="preserve">, επειδή έχουν υπογραφεί οι συμβάσεις. Το ζήτημα, όπως ξέρετε, επείγει και δεν ξέρω πόσο θα διαρκέσει αυτή η διαδικασία μέχρι να υλοποιηθούν αυτές οι συμβάσεις και μέχρι να γίνει το έργο. </w:t>
      </w:r>
    </w:p>
    <w:p w14:paraId="5FAFA794" w14:textId="77777777" w:rsidR="009273CD" w:rsidRDefault="00AB5CAC">
      <w:pPr>
        <w:spacing w:line="600" w:lineRule="auto"/>
        <w:ind w:firstLine="720"/>
        <w:jc w:val="both"/>
        <w:rPr>
          <w:rFonts w:eastAsia="Times New Roman"/>
          <w:szCs w:val="24"/>
        </w:rPr>
      </w:pPr>
      <w:r>
        <w:rPr>
          <w:rFonts w:eastAsia="Times New Roman" w:cs="Times New Roman"/>
          <w:szCs w:val="24"/>
        </w:rPr>
        <w:t>Είπατε ότι θα δημιουργηθούν και άλλα κέντρα για να υποδε</w:t>
      </w:r>
      <w:r>
        <w:rPr>
          <w:rFonts w:eastAsia="Times New Roman" w:cs="Times New Roman"/>
          <w:szCs w:val="24"/>
        </w:rPr>
        <w:t xml:space="preserve">χθούν τους πρόσφυγες. Στέκομαι, όμως, σε αυτό που είπατε στην αρχή, ότι αυτήν τη στιγμή έχουν μειωθεί οι ροές. </w:t>
      </w:r>
      <w:r>
        <w:rPr>
          <w:rFonts w:eastAsia="Times New Roman"/>
          <w:szCs w:val="24"/>
        </w:rPr>
        <w:t>Ξέρετε, κι εσείς το είπατε, ότι οι ροές είναι ένα δυναμικό πράγμα και ότι οξύνονται και αμβλύνονται. Αυτή τη στιγμή μπορεί να μην είναι τόσο οξυμ</w:t>
      </w:r>
      <w:r>
        <w:rPr>
          <w:rFonts w:eastAsia="Times New Roman"/>
          <w:szCs w:val="24"/>
        </w:rPr>
        <w:t xml:space="preserve">ένες, αλλά τίποτα δεν μπορεί αν εγγυηθεί ότι δεν θα αυξηθούν το επόμενο διάστημα, όπως έγινε τους μήνες του Απριλίου και του Μαΐου λόγω της επέμβασης, βεβαίως, της Τουρκίας στο </w:t>
      </w:r>
      <w:proofErr w:type="spellStart"/>
      <w:r>
        <w:rPr>
          <w:rFonts w:eastAsia="Times New Roman"/>
          <w:szCs w:val="24"/>
        </w:rPr>
        <w:t>Αφρίν</w:t>
      </w:r>
      <w:proofErr w:type="spellEnd"/>
      <w:r>
        <w:rPr>
          <w:rFonts w:eastAsia="Times New Roman"/>
          <w:szCs w:val="24"/>
        </w:rPr>
        <w:t xml:space="preserve">. </w:t>
      </w:r>
    </w:p>
    <w:p w14:paraId="5FAFA795" w14:textId="77777777" w:rsidR="009273CD" w:rsidRDefault="00AB5CAC">
      <w:pPr>
        <w:spacing w:line="600" w:lineRule="auto"/>
        <w:ind w:firstLine="720"/>
        <w:jc w:val="both"/>
        <w:rPr>
          <w:rFonts w:eastAsia="Times New Roman"/>
          <w:szCs w:val="24"/>
        </w:rPr>
      </w:pPr>
      <w:r>
        <w:rPr>
          <w:rFonts w:eastAsia="Times New Roman"/>
          <w:szCs w:val="24"/>
        </w:rPr>
        <w:t>Επίσης, κρατάω και μας προβληματίζει αυτό που είπατε σε σχέση με την ια</w:t>
      </w:r>
      <w:r>
        <w:rPr>
          <w:rFonts w:eastAsia="Times New Roman"/>
          <w:szCs w:val="24"/>
        </w:rPr>
        <w:t xml:space="preserve">τροφαρμακευτική περίθαλψη αυτών των ανθρώπων, ότι θα ανατεθεί στους </w:t>
      </w:r>
      <w:r>
        <w:rPr>
          <w:rFonts w:eastAsia="Times New Roman"/>
          <w:szCs w:val="24"/>
        </w:rPr>
        <w:t>«</w:t>
      </w:r>
      <w:r>
        <w:rPr>
          <w:rFonts w:eastAsia="Times New Roman"/>
          <w:szCs w:val="24"/>
        </w:rPr>
        <w:t>Γιατρούς Χωρίς Σύνορα</w:t>
      </w:r>
      <w:r>
        <w:rPr>
          <w:rFonts w:eastAsia="Times New Roman"/>
          <w:szCs w:val="24"/>
        </w:rPr>
        <w:t>»</w:t>
      </w:r>
      <w:r>
        <w:rPr>
          <w:rFonts w:eastAsia="Times New Roman"/>
          <w:szCs w:val="24"/>
        </w:rPr>
        <w:t xml:space="preserve">, μία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υβερνητική </w:t>
      </w:r>
      <w:r>
        <w:rPr>
          <w:rFonts w:eastAsia="Times New Roman"/>
          <w:szCs w:val="24"/>
        </w:rPr>
        <w:t>ο</w:t>
      </w:r>
      <w:r>
        <w:rPr>
          <w:rFonts w:eastAsia="Times New Roman"/>
          <w:szCs w:val="24"/>
        </w:rPr>
        <w:t xml:space="preserve">ργάνωση και μετά θα έρθει το ΚΕΕΛΠΝΟ, μετά θα έρθει η πολιτεία, αν και όποτε βέβαια έρθει. </w:t>
      </w:r>
    </w:p>
    <w:p w14:paraId="5FAFA796" w14:textId="77777777" w:rsidR="009273CD" w:rsidRDefault="00AB5CAC">
      <w:pPr>
        <w:spacing w:line="600" w:lineRule="auto"/>
        <w:ind w:firstLine="720"/>
        <w:jc w:val="both"/>
        <w:rPr>
          <w:rFonts w:eastAsia="Times New Roman"/>
          <w:szCs w:val="24"/>
        </w:rPr>
      </w:pPr>
      <w:r>
        <w:rPr>
          <w:rFonts w:eastAsia="Times New Roman"/>
          <w:szCs w:val="24"/>
        </w:rPr>
        <w:lastRenderedPageBreak/>
        <w:t>Θέλω να σταθώ, όμως, κύριε Υπουργέ, ιδιαίτερα στα π</w:t>
      </w:r>
      <w:r>
        <w:rPr>
          <w:rFonts w:eastAsia="Times New Roman"/>
          <w:szCs w:val="24"/>
        </w:rPr>
        <w:t xml:space="preserve">αιδιά που υπάρχουν στο </w:t>
      </w:r>
      <w:r>
        <w:rPr>
          <w:rFonts w:eastAsia="Times New Roman"/>
          <w:szCs w:val="24"/>
        </w:rPr>
        <w:t>κ</w:t>
      </w:r>
      <w:r>
        <w:rPr>
          <w:rFonts w:eastAsia="Times New Roman"/>
          <w:szCs w:val="24"/>
        </w:rPr>
        <w:t xml:space="preserve">έντρο αυτό και τα οποία αποτελούν, όπως είπα στην αρχή της τοποθέτησής μου, τον μισό περίπου πληθυσμό. Ξέρετε, έχω ιδία άποψη. Έχω επισκεφθεί το </w:t>
      </w:r>
      <w:r>
        <w:rPr>
          <w:rFonts w:eastAsia="Times New Roman"/>
          <w:szCs w:val="24"/>
        </w:rPr>
        <w:t>κ</w:t>
      </w:r>
      <w:r>
        <w:rPr>
          <w:rFonts w:eastAsia="Times New Roman"/>
          <w:szCs w:val="24"/>
        </w:rPr>
        <w:t xml:space="preserve">έντρο πριν από έναν μήνα περίπου. Οι συνθήκες στις οποίες βρίσκονται τα παιδιά, κύριε </w:t>
      </w:r>
      <w:r>
        <w:rPr>
          <w:rFonts w:eastAsia="Times New Roman"/>
          <w:szCs w:val="24"/>
        </w:rPr>
        <w:t>Υπουργέ, δεν θυμίζουν σε τίποτα παιδί. Είναι μ</w:t>
      </w:r>
      <w:r>
        <w:rPr>
          <w:rFonts w:eastAsia="Times New Roman"/>
          <w:szCs w:val="24"/>
        </w:rPr>
        <w:t>ί</w:t>
      </w:r>
      <w:r>
        <w:rPr>
          <w:rFonts w:eastAsia="Times New Roman"/>
          <w:szCs w:val="24"/>
        </w:rPr>
        <w:t>α φυλακή πραγματική. Δεν υπάρχει το παραμικρό παιχνίδι, αυτό που θα θύμιζε έστω και λίγο παιδική ηλικία.</w:t>
      </w:r>
    </w:p>
    <w:p w14:paraId="5FAFA797" w14:textId="77777777" w:rsidR="009273CD" w:rsidRDefault="00AB5CAC">
      <w:pPr>
        <w:spacing w:line="600" w:lineRule="auto"/>
        <w:ind w:firstLine="720"/>
        <w:jc w:val="both"/>
        <w:rPr>
          <w:rFonts w:eastAsia="Times New Roman"/>
          <w:szCs w:val="24"/>
        </w:rPr>
      </w:pPr>
      <w:r>
        <w:rPr>
          <w:rFonts w:eastAsia="Times New Roman"/>
          <w:szCs w:val="24"/>
        </w:rPr>
        <w:t>Έχει σημασία εδώ να πούμε ότι μετά την κατάθεση αυτής της επίκαιρης ερώτησής μας και τη δημοσιοποίηση πο</w:t>
      </w:r>
      <w:r>
        <w:rPr>
          <w:rFonts w:eastAsia="Times New Roman"/>
          <w:szCs w:val="24"/>
        </w:rPr>
        <w:t>υ πήρε στον Έβρο, σηκώθηκε ένα μεγάλο κύμα αλληλεγγύης από σχολεία, από φορείς, από σωματεία, από απλούς ανθρώπους. Αυτό τιμά, βεβαίως, τους κατοίκους του Έβρου, αλλά δεν μπορεί να κρύψει τις ευθύνες και την ολιγωρία της Κυβέρνησης σε σχέση με το πώς αντιμ</w:t>
      </w:r>
      <w:r>
        <w:rPr>
          <w:rFonts w:eastAsia="Times New Roman"/>
          <w:szCs w:val="24"/>
        </w:rPr>
        <w:t xml:space="preserve">ετωπίζει αυτά τα παιδιά. </w:t>
      </w:r>
    </w:p>
    <w:p w14:paraId="5FAFA798" w14:textId="77777777" w:rsidR="009273CD" w:rsidRDefault="00AB5CAC">
      <w:pPr>
        <w:spacing w:line="600" w:lineRule="auto"/>
        <w:ind w:firstLine="720"/>
        <w:jc w:val="both"/>
        <w:rPr>
          <w:rFonts w:eastAsia="Times New Roman"/>
          <w:szCs w:val="24"/>
        </w:rPr>
      </w:pPr>
      <w:r>
        <w:rPr>
          <w:rFonts w:eastAsia="Times New Roman"/>
          <w:szCs w:val="24"/>
        </w:rPr>
        <w:t xml:space="preserve">Αρκετά από αυτά τα παιδιά, πάνω από εκατό -εσείς είπατε ότι τώρα είναι εβδομήντα, παίζει ο αριθμός- είναι ασυνόδευτα. </w:t>
      </w:r>
      <w:r>
        <w:rPr>
          <w:rFonts w:eastAsia="Times New Roman"/>
          <w:szCs w:val="24"/>
        </w:rPr>
        <w:t>Π</w:t>
      </w:r>
      <w:r>
        <w:rPr>
          <w:rFonts w:eastAsia="Times New Roman"/>
          <w:szCs w:val="24"/>
        </w:rPr>
        <w:t xml:space="preserve">ρέπει να πούμε εδώ ότι υπολογίζονται σε περίπου τέσσερις χιλιάδες τα ασυνόδευτα παιδιά που βρίσκονται στη χώρα </w:t>
      </w:r>
      <w:r>
        <w:rPr>
          <w:rFonts w:eastAsia="Times New Roman"/>
          <w:szCs w:val="24"/>
        </w:rPr>
        <w:lastRenderedPageBreak/>
        <w:t xml:space="preserve">μας και οι δομές που μπορούν να τα φιλοξενήσουν επαρκούν μόνο για χίλια </w:t>
      </w:r>
      <w:proofErr w:type="spellStart"/>
      <w:r>
        <w:rPr>
          <w:rFonts w:eastAsia="Times New Roman"/>
          <w:szCs w:val="24"/>
        </w:rPr>
        <w:t>εκατόν</w:t>
      </w:r>
      <w:proofErr w:type="spellEnd"/>
      <w:r>
        <w:rPr>
          <w:rFonts w:eastAsia="Times New Roman"/>
          <w:szCs w:val="24"/>
        </w:rPr>
        <w:t xml:space="preserve"> είκοσι πέντε, αν δεν κάνω λάθος. Τα υπόλοιπα πού θα πάνε; Περιμένουν κι αυτά, λοιπόν, εκεί στο </w:t>
      </w:r>
      <w:r>
        <w:rPr>
          <w:rFonts w:eastAsia="Times New Roman"/>
          <w:szCs w:val="24"/>
        </w:rPr>
        <w:t>κ</w:t>
      </w:r>
      <w:r>
        <w:rPr>
          <w:rFonts w:eastAsia="Times New Roman"/>
          <w:szCs w:val="24"/>
        </w:rPr>
        <w:t>έντρο, αυτά τα εβδομήντα ή τα εκατό, για τρεις-τέσσερις μήνες μέχρι να βρεθεί κάπ</w:t>
      </w:r>
      <w:r>
        <w:rPr>
          <w:rFonts w:eastAsia="Times New Roman"/>
          <w:szCs w:val="24"/>
        </w:rPr>
        <w:t xml:space="preserve">οια δομή να τα φιλοξενήσει. </w:t>
      </w:r>
    </w:p>
    <w:p w14:paraId="5FAFA799" w14:textId="77777777" w:rsidR="009273CD" w:rsidRDefault="00AB5CAC">
      <w:pPr>
        <w:spacing w:line="600" w:lineRule="auto"/>
        <w:ind w:firstLine="720"/>
        <w:jc w:val="both"/>
        <w:rPr>
          <w:rFonts w:eastAsia="Times New Roman"/>
          <w:szCs w:val="24"/>
        </w:rPr>
      </w:pPr>
      <w:r>
        <w:rPr>
          <w:rFonts w:eastAsia="Times New Roman"/>
          <w:szCs w:val="24"/>
        </w:rPr>
        <w:t xml:space="preserve">Θέλω να πω για τους εργαζόμενους, στους οποίους νομίζω δεν αρκούν τα λόγια παρηγοριάς και συμπάθειας. Έτσι είναι, έχουμε μιλήσει μαζί τους, δίνουν τον καλύτερό τους εαυτό οι άνθρωποι. Να σας πούμε ότι το </w:t>
      </w:r>
      <w:proofErr w:type="spellStart"/>
      <w:r>
        <w:rPr>
          <w:rFonts w:eastAsia="Times New Roman"/>
          <w:szCs w:val="24"/>
        </w:rPr>
        <w:t>βανάκι</w:t>
      </w:r>
      <w:proofErr w:type="spellEnd"/>
      <w:r>
        <w:rPr>
          <w:rFonts w:eastAsia="Times New Roman"/>
          <w:szCs w:val="24"/>
        </w:rPr>
        <w:t xml:space="preserve"> με το οποίο μετα</w:t>
      </w:r>
      <w:r>
        <w:rPr>
          <w:rFonts w:eastAsia="Times New Roman"/>
          <w:szCs w:val="24"/>
        </w:rPr>
        <w:t xml:space="preserve">φέρονται από την Ορεστιάδα -μένουν στην Ορεστιάδα, είναι είκοσι χιλιόμετρα από το </w:t>
      </w:r>
      <w:r>
        <w:rPr>
          <w:rFonts w:eastAsia="Times New Roman"/>
          <w:szCs w:val="24"/>
        </w:rPr>
        <w:t>φ</w:t>
      </w:r>
      <w:r>
        <w:rPr>
          <w:rFonts w:eastAsia="Times New Roman"/>
          <w:szCs w:val="24"/>
        </w:rPr>
        <w:t>υλάκιο- οι ίδιοι το συντηρούν με τα δικά τους έξοδα, δεν υπάρχουν οδηγοί. Είναι μ</w:t>
      </w:r>
      <w:r>
        <w:rPr>
          <w:rFonts w:eastAsia="Times New Roman"/>
          <w:szCs w:val="24"/>
        </w:rPr>
        <w:t>ί</w:t>
      </w:r>
      <w:r>
        <w:rPr>
          <w:rFonts w:eastAsia="Times New Roman"/>
          <w:szCs w:val="24"/>
        </w:rPr>
        <w:t xml:space="preserve">α κατάσταση δηλαδή την οποία εμείς την κρίνουμε ως απαράδεκτη. </w:t>
      </w:r>
    </w:p>
    <w:p w14:paraId="5FAFA79A" w14:textId="77777777" w:rsidR="009273CD" w:rsidRDefault="00AB5CAC">
      <w:pPr>
        <w:spacing w:line="600" w:lineRule="auto"/>
        <w:ind w:firstLine="720"/>
        <w:jc w:val="both"/>
        <w:rPr>
          <w:rFonts w:eastAsia="Times New Roman"/>
          <w:szCs w:val="24"/>
        </w:rPr>
      </w:pPr>
      <w:r>
        <w:rPr>
          <w:rFonts w:eastAsia="Times New Roman"/>
          <w:szCs w:val="24"/>
        </w:rPr>
        <w:t>Επιπλέον, εξαιτίας της έλλε</w:t>
      </w:r>
      <w:r>
        <w:rPr>
          <w:rFonts w:eastAsia="Times New Roman"/>
          <w:szCs w:val="24"/>
        </w:rPr>
        <w:t xml:space="preserve">ιψης προσωπικού στο συγκεκριμένο </w:t>
      </w:r>
      <w:r>
        <w:rPr>
          <w:rFonts w:eastAsia="Times New Roman"/>
          <w:szCs w:val="24"/>
        </w:rPr>
        <w:t>κ</w:t>
      </w:r>
      <w:r>
        <w:rPr>
          <w:rFonts w:eastAsia="Times New Roman"/>
          <w:szCs w:val="24"/>
        </w:rPr>
        <w:t>έντρο, αλλά και αλλού, καθυστερούν και οι διαδικασίες ταυτοποίησης των προσφύγων, ενώ να μην μιλήσουμε καλύτερα για το άσυλο, το οποίο χορηγείται με το σταγονόμετρο. Ο νόμος στον οποίο αναφερθήκατε πιο πριν στην ερώτηση το</w:t>
      </w:r>
      <w:r>
        <w:rPr>
          <w:rFonts w:eastAsia="Times New Roman"/>
          <w:szCs w:val="24"/>
        </w:rPr>
        <w:t xml:space="preserve">υ κ. Αθανασίου έβαλε ακόμα περισσότερους περιορισμούς και εμπόδια στη </w:t>
      </w:r>
      <w:r>
        <w:rPr>
          <w:rFonts w:eastAsia="Times New Roman"/>
          <w:szCs w:val="24"/>
        </w:rPr>
        <w:lastRenderedPageBreak/>
        <w:t>χορήγηση του ασύλου, με μεγαλύτερη αυστηρότητα, αφού με την παραμικρή ολιγωρία ενός πρόσφυγα ο οποίος μπορεί να χάσει μ</w:t>
      </w:r>
      <w:r>
        <w:rPr>
          <w:rFonts w:eastAsia="Times New Roman"/>
          <w:szCs w:val="24"/>
        </w:rPr>
        <w:t>ί</w:t>
      </w:r>
      <w:r>
        <w:rPr>
          <w:rFonts w:eastAsia="Times New Roman"/>
          <w:szCs w:val="24"/>
        </w:rPr>
        <w:t xml:space="preserve">α προθεσμία, κινδυνεύει ακόμα και με απέλαση. </w:t>
      </w:r>
    </w:p>
    <w:p w14:paraId="5FAFA79B" w14:textId="77777777" w:rsidR="009273CD" w:rsidRDefault="00AB5CAC">
      <w:pPr>
        <w:spacing w:line="600" w:lineRule="auto"/>
        <w:ind w:firstLine="720"/>
        <w:jc w:val="both"/>
        <w:rPr>
          <w:rFonts w:eastAsia="Times New Roman"/>
          <w:szCs w:val="24"/>
        </w:rPr>
      </w:pPr>
      <w:r>
        <w:rPr>
          <w:rFonts w:eastAsia="Times New Roman"/>
          <w:szCs w:val="24"/>
        </w:rPr>
        <w:t>Νομίζω πως το ότι δ</w:t>
      </w:r>
      <w:r>
        <w:rPr>
          <w:rFonts w:eastAsia="Times New Roman"/>
          <w:szCs w:val="24"/>
        </w:rPr>
        <w:t>εν γίνεται κα</w:t>
      </w:r>
      <w:r>
        <w:rPr>
          <w:rFonts w:eastAsia="Times New Roman"/>
          <w:szCs w:val="24"/>
        </w:rPr>
        <w:t>μ</w:t>
      </w:r>
      <w:r>
        <w:rPr>
          <w:rFonts w:eastAsia="Times New Roman"/>
          <w:szCs w:val="24"/>
        </w:rPr>
        <w:t>μία αναφορά στη Σύμβαση της Γενεύης, η οποία ήταν βεβαίως προϊόν και αποτύπωνε άλλους συσχετισμούς, της δεκαετίας του 1950, ούτε από την Κυβέρνηση ούτε από την Ευρωπαϊκή Ένωση -άλλωστε η ελληνική Κυβέρνηση ψηφίζει και στηρίζει όλες τις αποφάσ</w:t>
      </w:r>
      <w:r>
        <w:rPr>
          <w:rFonts w:eastAsia="Times New Roman"/>
          <w:szCs w:val="24"/>
        </w:rPr>
        <w:t>εις- νομίζω ότι πρέπει να προβληματίσει κάθε άνθρωπο από τη στιγμή, βεβαίως, που και η Ευρωπαϊκή Ένωση και το ΝΑΤΟ και η ελληνική Κυβέρνηση που συμμετέχει σε αυτούς του οργανισμούς είναι οι βασικοί πρωτεργάτες για τη δημιουργία αυτών των προσφυγικών ρευμάτ</w:t>
      </w:r>
      <w:r>
        <w:rPr>
          <w:rFonts w:eastAsia="Times New Roman"/>
          <w:szCs w:val="24"/>
        </w:rPr>
        <w:t xml:space="preserve">ων, που εγκλωβίζονται επιπλέον στα νησιά με τη γνωστή </w:t>
      </w:r>
      <w:r>
        <w:rPr>
          <w:rFonts w:eastAsia="Times New Roman"/>
          <w:szCs w:val="24"/>
        </w:rPr>
        <w:t>σ</w:t>
      </w:r>
      <w:r>
        <w:rPr>
          <w:rFonts w:eastAsia="Times New Roman"/>
          <w:szCs w:val="24"/>
        </w:rPr>
        <w:t xml:space="preserve">υμφωνία της Ευρωπαϊκής Ένωσης με την Τουρκία. </w:t>
      </w:r>
    </w:p>
    <w:p w14:paraId="5FAFA79C" w14:textId="77777777" w:rsidR="009273CD" w:rsidRDefault="00AB5CAC">
      <w:pPr>
        <w:spacing w:line="600" w:lineRule="auto"/>
        <w:ind w:firstLine="720"/>
        <w:jc w:val="both"/>
        <w:rPr>
          <w:rFonts w:eastAsia="Times New Roman"/>
          <w:szCs w:val="24"/>
        </w:rPr>
      </w:pPr>
      <w:r>
        <w:rPr>
          <w:rFonts w:eastAsia="Times New Roman"/>
          <w:szCs w:val="24"/>
        </w:rPr>
        <w:t xml:space="preserve">Περιμένουμε στη δευτερολογία σας πιο συγκεκριμένες απαντήσεις για τα συγκεκριμένα ερωτήματα, σε σχέση με το </w:t>
      </w:r>
      <w:r>
        <w:rPr>
          <w:rFonts w:eastAsia="Times New Roman"/>
          <w:szCs w:val="24"/>
        </w:rPr>
        <w:t>κέντρο υποδοχής και ταυτοποίησης φυλακίου</w:t>
      </w:r>
      <w:r>
        <w:rPr>
          <w:rFonts w:eastAsia="Times New Roman"/>
          <w:szCs w:val="24"/>
        </w:rPr>
        <w:t>.</w:t>
      </w:r>
    </w:p>
    <w:p w14:paraId="5FAFA79D" w14:textId="77777777" w:rsidR="009273CD" w:rsidRDefault="00AB5CAC">
      <w:pPr>
        <w:spacing w:line="600" w:lineRule="auto"/>
        <w:ind w:firstLine="720"/>
        <w:jc w:val="both"/>
        <w:rPr>
          <w:rFonts w:eastAsia="Times New Roman"/>
          <w:szCs w:val="24"/>
        </w:rPr>
      </w:pPr>
      <w:r w:rsidRPr="00A4074C">
        <w:rPr>
          <w:rFonts w:eastAsia="Times New Roman"/>
          <w:b/>
          <w:szCs w:val="24"/>
        </w:rPr>
        <w:lastRenderedPageBreak/>
        <w:t>ΠΡΟ</w:t>
      </w:r>
      <w:r w:rsidRPr="00A4074C">
        <w:rPr>
          <w:rFonts w:eastAsia="Times New Roman"/>
          <w:b/>
          <w:szCs w:val="24"/>
        </w:rPr>
        <w:t xml:space="preserve">ΕΔΡΕΥΟΥΣΑ (Αναστασία Χριστοδουλοπούλου): </w:t>
      </w:r>
      <w:r>
        <w:rPr>
          <w:rFonts w:eastAsia="Times New Roman"/>
          <w:szCs w:val="24"/>
        </w:rPr>
        <w:t xml:space="preserve">Κύριε Υπουργέ, έχετε τον λόγο. </w:t>
      </w:r>
    </w:p>
    <w:p w14:paraId="5FAFA79E" w14:textId="77777777" w:rsidR="009273CD" w:rsidRDefault="00AB5CAC">
      <w:pPr>
        <w:spacing w:line="600" w:lineRule="auto"/>
        <w:ind w:firstLine="720"/>
        <w:jc w:val="both"/>
        <w:rPr>
          <w:rFonts w:eastAsia="Times New Roman"/>
          <w:szCs w:val="24"/>
        </w:rPr>
      </w:pPr>
      <w:r w:rsidRPr="00A6667C">
        <w:rPr>
          <w:rFonts w:eastAsia="Times New Roman"/>
          <w:b/>
          <w:szCs w:val="24"/>
        </w:rPr>
        <w:t xml:space="preserve">ΔΗΜΗΤΡΙΟΣ ΒΙΤΣΑΣ (Υπουργός Μεταναστευτικής Πολιτικής): </w:t>
      </w: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κύριε Δελή, κάποιοι δούλεψαν πάρα πολύ ώστε οι χίλιοι τριακόσιοι του Απριλίου να γίνουν διακόσιοι έντεκα τον Ιούνιο.</w:t>
      </w:r>
      <w:r>
        <w:rPr>
          <w:rFonts w:eastAsia="Times New Roman"/>
          <w:szCs w:val="24"/>
        </w:rPr>
        <w:t xml:space="preserve"> Οι όροι διαβίωσης έχουν να κάνουν και με αυτό. Όσο περισσότερος κόσμος είναι, τόσο χειρότερα θα </w:t>
      </w:r>
      <w:proofErr w:type="spellStart"/>
      <w:r>
        <w:rPr>
          <w:rFonts w:eastAsia="Times New Roman"/>
          <w:szCs w:val="24"/>
        </w:rPr>
        <w:t>διαβιοί</w:t>
      </w:r>
      <w:proofErr w:type="spellEnd"/>
      <w:r>
        <w:rPr>
          <w:rFonts w:eastAsia="Times New Roman"/>
          <w:szCs w:val="24"/>
        </w:rPr>
        <w:t>. Αυτό είναι το ένα.</w:t>
      </w:r>
    </w:p>
    <w:p w14:paraId="5FAFA79F"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Δεύτερον, όσον αφορά τα ιατροφαρμακευτικά, οι </w:t>
      </w:r>
      <w:r>
        <w:rPr>
          <w:rFonts w:eastAsia="Times New Roman" w:cs="Times New Roman"/>
          <w:szCs w:val="24"/>
        </w:rPr>
        <w:t>«</w:t>
      </w:r>
      <w:r>
        <w:rPr>
          <w:rFonts w:eastAsia="Times New Roman" w:cs="Times New Roman"/>
          <w:szCs w:val="24"/>
        </w:rPr>
        <w:t>Γιατροί χωρίς Σύνορα</w:t>
      </w:r>
      <w:r>
        <w:rPr>
          <w:rFonts w:eastAsia="Times New Roman" w:cs="Times New Roman"/>
          <w:szCs w:val="24"/>
        </w:rPr>
        <w:t>»</w:t>
      </w:r>
      <w:r>
        <w:rPr>
          <w:rFonts w:eastAsia="Times New Roman" w:cs="Times New Roman"/>
          <w:szCs w:val="24"/>
        </w:rPr>
        <w:t xml:space="preserve"> αναλαμβάνουν την 1</w:t>
      </w:r>
      <w:r w:rsidRPr="00853837">
        <w:rPr>
          <w:rFonts w:eastAsia="Times New Roman" w:cs="Times New Roman"/>
          <w:szCs w:val="24"/>
          <w:vertAlign w:val="superscript"/>
        </w:rPr>
        <w:t>η</w:t>
      </w:r>
      <w:r>
        <w:rPr>
          <w:rFonts w:eastAsia="Times New Roman" w:cs="Times New Roman"/>
          <w:szCs w:val="24"/>
        </w:rPr>
        <w:t xml:space="preserve"> Ιουλίου για τέσσερις μήνες και μετά ο Ερυθ</w:t>
      </w:r>
      <w:r>
        <w:rPr>
          <w:rFonts w:eastAsia="Times New Roman" w:cs="Times New Roman"/>
          <w:szCs w:val="24"/>
        </w:rPr>
        <w:t>ρός Σταυρός -πάντοτε κάτω από την εποπτεία του ΚΕΕΛΠΝΟ γίνονται αυτά, δεν ξέρω τι μπορεί να είναι πιο συγκεκριμένο- και αμέσως μετά αναλαμβάνει πλήρως το ΚΕΕΛΠΝΟ. Αυτή είναι και η διαδικασία μετάβασης από την έκτακτη βοήθεια στην τακτική βοήθεια που δίνετα</w:t>
      </w:r>
      <w:r>
        <w:rPr>
          <w:rFonts w:eastAsia="Times New Roman" w:cs="Times New Roman"/>
          <w:szCs w:val="24"/>
        </w:rPr>
        <w:t>ι στη χώρα.</w:t>
      </w:r>
    </w:p>
    <w:p w14:paraId="5FAFA7A0"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Επίσης, σας είπα ότι τη συγκεκριμένη ημερομηνία, πριν από μ</w:t>
      </w:r>
      <w:r>
        <w:rPr>
          <w:rFonts w:eastAsia="Times New Roman" w:cs="Times New Roman"/>
          <w:szCs w:val="24"/>
        </w:rPr>
        <w:t>ί</w:t>
      </w:r>
      <w:r>
        <w:rPr>
          <w:rFonts w:eastAsia="Times New Roman" w:cs="Times New Roman"/>
          <w:szCs w:val="24"/>
        </w:rPr>
        <w:t xml:space="preserve">α εβδομάδα, ήταν </w:t>
      </w:r>
      <w:proofErr w:type="spellStart"/>
      <w:r>
        <w:rPr>
          <w:rFonts w:eastAsia="Times New Roman" w:cs="Times New Roman"/>
          <w:szCs w:val="24"/>
        </w:rPr>
        <w:t>εκατόν</w:t>
      </w:r>
      <w:proofErr w:type="spellEnd"/>
      <w:r>
        <w:rPr>
          <w:rFonts w:eastAsia="Times New Roman" w:cs="Times New Roman"/>
          <w:szCs w:val="24"/>
        </w:rPr>
        <w:t xml:space="preserve"> δύο</w:t>
      </w:r>
      <w:r>
        <w:rPr>
          <w:rFonts w:eastAsia="Times New Roman" w:cs="Times New Roman"/>
          <w:szCs w:val="24"/>
        </w:rPr>
        <w:t xml:space="preserve"> ασυνόδευτα ανήλικα. Αυτή τη στιγμή είναι </w:t>
      </w:r>
      <w:r>
        <w:rPr>
          <w:rFonts w:eastAsia="Times New Roman" w:cs="Times New Roman"/>
          <w:szCs w:val="24"/>
        </w:rPr>
        <w:t>εβδομήντα δύο</w:t>
      </w:r>
      <w:r>
        <w:rPr>
          <w:rFonts w:eastAsia="Times New Roman" w:cs="Times New Roman"/>
          <w:szCs w:val="24"/>
        </w:rPr>
        <w:t xml:space="preserve">. Ακριβώς γιατί αναγνωρίζουμε ότι </w:t>
      </w:r>
      <w:r>
        <w:rPr>
          <w:rFonts w:eastAsia="Times New Roman" w:cs="Times New Roman"/>
          <w:szCs w:val="24"/>
        </w:rPr>
        <w:lastRenderedPageBreak/>
        <w:t xml:space="preserve">υπάρχει αυτή η δυσκολία και προσπαθούμε να τη λύσουμε, μεταφέρονται σε ξενοδοχεία ή σε δομές. Συγχρόνως αυτή την στιγμή ο αριθμός που αναφέρατε για </w:t>
      </w:r>
      <w:r>
        <w:rPr>
          <w:rFonts w:eastAsia="Times New Roman" w:cs="Times New Roman"/>
          <w:szCs w:val="24"/>
        </w:rPr>
        <w:t xml:space="preserve">χίλια </w:t>
      </w:r>
      <w:proofErr w:type="spellStart"/>
      <w:r>
        <w:rPr>
          <w:rFonts w:eastAsia="Times New Roman" w:cs="Times New Roman"/>
          <w:szCs w:val="24"/>
        </w:rPr>
        <w:t>εκατόν</w:t>
      </w:r>
      <w:proofErr w:type="spellEnd"/>
      <w:r>
        <w:rPr>
          <w:rFonts w:eastAsia="Times New Roman" w:cs="Times New Roman"/>
          <w:szCs w:val="24"/>
        </w:rPr>
        <w:t xml:space="preserve"> ογδόντα έξι</w:t>
      </w:r>
      <w:r>
        <w:rPr>
          <w:rFonts w:eastAsia="Times New Roman" w:cs="Times New Roman"/>
          <w:szCs w:val="24"/>
        </w:rPr>
        <w:t xml:space="preserve">, για την ακρίβεια, είναι σε δομές της κοινωνικής </w:t>
      </w:r>
      <w:r>
        <w:rPr>
          <w:rFonts w:eastAsia="Times New Roman" w:cs="Times New Roman"/>
          <w:szCs w:val="24"/>
        </w:rPr>
        <w:t xml:space="preserve">αλληλεγγύης και άλλα </w:t>
      </w:r>
      <w:r>
        <w:rPr>
          <w:rFonts w:eastAsia="Times New Roman" w:cs="Times New Roman"/>
          <w:szCs w:val="24"/>
        </w:rPr>
        <w:t>επτακόσια</w:t>
      </w:r>
      <w:r>
        <w:rPr>
          <w:rFonts w:eastAsia="Times New Roman" w:cs="Times New Roman"/>
          <w:szCs w:val="24"/>
        </w:rPr>
        <w:t xml:space="preserve"> ασυνόδευτα ανήλικα είναι σε ξενοδοχειακές μονάδες. Και αυτό που προσπαθούμε να κάνουμε είναι να διαμορφώσουμε άλλες </w:t>
      </w:r>
      <w:r>
        <w:rPr>
          <w:rFonts w:eastAsia="Times New Roman" w:cs="Times New Roman"/>
          <w:szCs w:val="24"/>
        </w:rPr>
        <w:t>δύο χιλιάδες</w:t>
      </w:r>
      <w:r>
        <w:rPr>
          <w:rFonts w:eastAsia="Times New Roman" w:cs="Times New Roman"/>
          <w:szCs w:val="24"/>
        </w:rPr>
        <w:t xml:space="preserve"> θέσεις για ασυνόδευτα ανήλικα, πέραν του γεγονότος ότι ένας αρκετά μεγάλος αριθμός –σας πληροφορ</w:t>
      </w:r>
      <w:r>
        <w:rPr>
          <w:rFonts w:eastAsia="Times New Roman" w:cs="Times New Roman"/>
          <w:szCs w:val="24"/>
        </w:rPr>
        <w:t xml:space="preserve">ώ- είναι στη διαδικασία ενηλικίωσης. Γιατί μιλάμε ότι τα ασυνόδευτα ανήλικα είναι μέχρι </w:t>
      </w:r>
      <w:r>
        <w:rPr>
          <w:rFonts w:eastAsia="Times New Roman" w:cs="Times New Roman"/>
          <w:szCs w:val="24"/>
        </w:rPr>
        <w:t>δεκαοκτώ</w:t>
      </w:r>
      <w:r>
        <w:rPr>
          <w:rFonts w:eastAsia="Times New Roman" w:cs="Times New Roman"/>
          <w:szCs w:val="24"/>
        </w:rPr>
        <w:t xml:space="preserve"> ετών. </w:t>
      </w:r>
    </w:p>
    <w:p w14:paraId="5FAFA7A1"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 xml:space="preserve">Εγώ δεν έχω καταλάβει πώς ο νόμος δυσκολεύει. Ο νόμος δημιουργεί συνθήκες να γίνονται ταχύτερα οι διαδικασίες αλλά όχι πρόχειρα. </w:t>
      </w:r>
      <w:r>
        <w:rPr>
          <w:rFonts w:eastAsia="Times New Roman" w:cs="Times New Roman"/>
          <w:szCs w:val="24"/>
        </w:rPr>
        <w:t>Ε</w:t>
      </w:r>
      <w:r>
        <w:rPr>
          <w:rFonts w:eastAsia="Times New Roman" w:cs="Times New Roman"/>
          <w:szCs w:val="24"/>
        </w:rPr>
        <w:t xml:space="preserve">ίναι προς όφελος και των ανθρώπων οι οποίοι έρχονται στην Ελλάδα και κάνουν αίτηση ασύλου. </w:t>
      </w:r>
    </w:p>
    <w:p w14:paraId="5FAFA7A2" w14:textId="77777777" w:rsidR="009273CD" w:rsidRDefault="00AB5CAC">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ξήγησα σε αυτήν τη διαδικασία ότι δεν φτάνει ο νόμος, αλλά χρειάζονται και διοικητικές πράξεις και ενδυνάμωση του προσωπικού. Μέσα σε αυτήν την ενδυνάμωση του προσ</w:t>
      </w:r>
      <w:r>
        <w:rPr>
          <w:rFonts w:eastAsia="Times New Roman" w:cs="Times New Roman"/>
          <w:szCs w:val="24"/>
        </w:rPr>
        <w:t xml:space="preserve">ωπικού ήδη παίρνονται μέτρα ώστε να δυναμώσουν και οι δομές του </w:t>
      </w:r>
      <w:r>
        <w:rPr>
          <w:rFonts w:eastAsia="Times New Roman" w:cs="Times New Roman"/>
          <w:szCs w:val="24"/>
        </w:rPr>
        <w:t>φ</w:t>
      </w:r>
      <w:r>
        <w:rPr>
          <w:rFonts w:eastAsia="Times New Roman" w:cs="Times New Roman"/>
          <w:szCs w:val="24"/>
        </w:rPr>
        <w:t xml:space="preserve">υλακίου. Το </w:t>
      </w:r>
      <w:r>
        <w:rPr>
          <w:rFonts w:eastAsia="Times New Roman" w:cs="Times New Roman"/>
          <w:szCs w:val="24"/>
        </w:rPr>
        <w:t>φ</w:t>
      </w:r>
      <w:r>
        <w:rPr>
          <w:rFonts w:eastAsia="Times New Roman" w:cs="Times New Roman"/>
          <w:szCs w:val="24"/>
        </w:rPr>
        <w:t xml:space="preserve">υλάκιο, όμως, δεν κάνει άσυλο. Κάνει καταγραφή, </w:t>
      </w:r>
      <w:r>
        <w:rPr>
          <w:rFonts w:eastAsia="Times New Roman" w:cs="Times New Roman"/>
          <w:szCs w:val="24"/>
        </w:rPr>
        <w:lastRenderedPageBreak/>
        <w:t>κάνει ταυτοποίηση. Οπότε δεν μπορούμε να στέλνουμε εκεί ομάδες ασύλου. Το βασικό είναι πώς θα μπορούμε στη Θεσσαλονίκη και σε όλες</w:t>
      </w:r>
      <w:r>
        <w:rPr>
          <w:rFonts w:eastAsia="Times New Roman" w:cs="Times New Roman"/>
          <w:szCs w:val="24"/>
        </w:rPr>
        <w:t xml:space="preserve"> τις περιοχές της </w:t>
      </w:r>
      <w:r>
        <w:rPr>
          <w:rFonts w:eastAsia="Times New Roman" w:cs="Times New Roman"/>
          <w:szCs w:val="24"/>
        </w:rPr>
        <w:t>β</w:t>
      </w:r>
      <w:r>
        <w:rPr>
          <w:rFonts w:eastAsia="Times New Roman" w:cs="Times New Roman"/>
          <w:szCs w:val="24"/>
        </w:rPr>
        <w:t>ορείου Ελλάδας να ολοκληρώνουμε τις διαδικασίες πιο γρήγορα.</w:t>
      </w:r>
    </w:p>
    <w:p w14:paraId="5FAFA7A3" w14:textId="77777777" w:rsidR="009273CD" w:rsidRDefault="00AB5CAC">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Ήταν εντός του χρόνου ο κύριος Υπουργός. </w:t>
      </w:r>
    </w:p>
    <w:p w14:paraId="5FAFA7A4" w14:textId="77777777" w:rsidR="009273CD" w:rsidRDefault="00AB5CAC">
      <w:pPr>
        <w:spacing w:line="600" w:lineRule="auto"/>
        <w:ind w:firstLine="720"/>
        <w:jc w:val="both"/>
        <w:rPr>
          <w:rFonts w:eastAsia="Times New Roman"/>
          <w:bCs/>
          <w:szCs w:val="24"/>
        </w:rPr>
      </w:pPr>
      <w:r>
        <w:rPr>
          <w:rFonts w:eastAsia="Times New Roman"/>
          <w:bCs/>
          <w:szCs w:val="24"/>
        </w:rPr>
        <w:t xml:space="preserve">Ολοκληρώθηκε η συζήτηση των επικαίρων ερωτήσεων. </w:t>
      </w:r>
    </w:p>
    <w:p w14:paraId="5FAFA7A5" w14:textId="77777777" w:rsidR="009273CD" w:rsidRDefault="00AB5CAC">
      <w:pPr>
        <w:spacing w:line="600" w:lineRule="auto"/>
        <w:ind w:firstLine="720"/>
        <w:jc w:val="both"/>
        <w:rPr>
          <w:rFonts w:eastAsia="Times New Roman"/>
          <w:szCs w:val="24"/>
        </w:rPr>
      </w:pPr>
      <w:r>
        <w:rPr>
          <w:rFonts w:eastAsia="Times New Roman"/>
          <w:bCs/>
          <w:szCs w:val="24"/>
        </w:rPr>
        <w:t xml:space="preserve">Κυρίες και κύριοι συνάδελφοι, </w:t>
      </w:r>
      <w:r>
        <w:rPr>
          <w:rFonts w:eastAsia="Times New Roman"/>
          <w:szCs w:val="24"/>
        </w:rPr>
        <w:t>δ</w:t>
      </w:r>
      <w:r w:rsidRPr="009B2829">
        <w:rPr>
          <w:rFonts w:eastAsia="Times New Roman"/>
          <w:szCs w:val="24"/>
        </w:rPr>
        <w:t>έχεστε στ</w:t>
      </w:r>
      <w:r w:rsidRPr="009B2829">
        <w:rPr>
          <w:rFonts w:eastAsia="Times New Roman"/>
          <w:szCs w:val="24"/>
        </w:rPr>
        <w:t>ο σημείο αυτό να λύσουμε τη συνεδρίαση;</w:t>
      </w:r>
    </w:p>
    <w:p w14:paraId="5FAFA7A6" w14:textId="77777777" w:rsidR="009273CD" w:rsidRDefault="00AB5CAC">
      <w:pPr>
        <w:spacing w:line="600" w:lineRule="auto"/>
        <w:ind w:firstLine="720"/>
        <w:jc w:val="both"/>
        <w:rPr>
          <w:rFonts w:eastAsia="Times New Roman"/>
          <w:szCs w:val="24"/>
        </w:rPr>
      </w:pPr>
      <w:r w:rsidRPr="009B2829">
        <w:rPr>
          <w:rFonts w:eastAsia="Times New Roman"/>
          <w:b/>
          <w:bCs/>
          <w:szCs w:val="24"/>
        </w:rPr>
        <w:t xml:space="preserve">ΟΛΟΙ ΟΙ ΒΟΥΛΕΥΤΕΣ: </w:t>
      </w:r>
      <w:r w:rsidRPr="009B2829">
        <w:rPr>
          <w:rFonts w:eastAsia="Times New Roman"/>
          <w:szCs w:val="24"/>
        </w:rPr>
        <w:t>Μάλιστα, μάλιστα.</w:t>
      </w:r>
    </w:p>
    <w:p w14:paraId="5FAFA7A7" w14:textId="77777777" w:rsidR="009273CD" w:rsidRDefault="00AB5CAC">
      <w:pPr>
        <w:spacing w:line="600" w:lineRule="auto"/>
        <w:ind w:firstLine="720"/>
        <w:jc w:val="both"/>
        <w:rPr>
          <w:rFonts w:eastAsia="Times New Roman"/>
          <w:szCs w:val="24"/>
        </w:rPr>
      </w:pPr>
      <w:r>
        <w:rPr>
          <w:rFonts w:eastAsia="Times New Roman"/>
          <w:b/>
          <w:bCs/>
          <w:szCs w:val="24"/>
        </w:rPr>
        <w:t>ΠΡΟΕΔΡΕΥΟΥΣΑ (Αναστασία Χριστοδουλοπούλου):</w:t>
      </w:r>
      <w:r>
        <w:rPr>
          <w:rFonts w:eastAsia="Times New Roman"/>
          <w:bCs/>
          <w:szCs w:val="24"/>
        </w:rPr>
        <w:t xml:space="preserve"> </w:t>
      </w:r>
      <w:r w:rsidRPr="009B2829">
        <w:rPr>
          <w:rFonts w:eastAsia="Times New Roman"/>
          <w:szCs w:val="24"/>
        </w:rPr>
        <w:t xml:space="preserve">Με τη </w:t>
      </w:r>
      <w:r>
        <w:rPr>
          <w:rFonts w:eastAsia="Times New Roman"/>
          <w:szCs w:val="24"/>
        </w:rPr>
        <w:t>συναίνεση του Σώματος και ώρα 11.37</w:t>
      </w:r>
      <w:r w:rsidRPr="009B2829">
        <w:rPr>
          <w:rFonts w:eastAsia="Times New Roman"/>
          <w:szCs w:val="24"/>
        </w:rPr>
        <w:t xml:space="preserve">΄ </w:t>
      </w:r>
      <w:proofErr w:type="spellStart"/>
      <w:r w:rsidRPr="009B2829">
        <w:rPr>
          <w:rFonts w:eastAsia="Times New Roman"/>
          <w:szCs w:val="24"/>
        </w:rPr>
        <w:t>λύεται</w:t>
      </w:r>
      <w:proofErr w:type="spellEnd"/>
      <w:r w:rsidRPr="009B2829">
        <w:rPr>
          <w:rFonts w:eastAsia="Times New Roman"/>
          <w:szCs w:val="24"/>
        </w:rPr>
        <w:t xml:space="preserve"> η συνεδρίαση για </w:t>
      </w:r>
      <w:r>
        <w:rPr>
          <w:rFonts w:eastAsia="Times New Roman"/>
          <w:szCs w:val="24"/>
        </w:rPr>
        <w:t>τη</w:t>
      </w:r>
      <w:r>
        <w:rPr>
          <w:rFonts w:eastAsia="Times New Roman"/>
          <w:szCs w:val="24"/>
        </w:rPr>
        <w:t>ν προσεχή</w:t>
      </w:r>
      <w:r>
        <w:rPr>
          <w:rFonts w:eastAsia="Times New Roman"/>
          <w:szCs w:val="24"/>
        </w:rPr>
        <w:t xml:space="preserve"> Δευτέρα</w:t>
      </w:r>
      <w:r w:rsidRPr="009B2829">
        <w:rPr>
          <w:rFonts w:eastAsia="Times New Roman"/>
          <w:szCs w:val="24"/>
        </w:rPr>
        <w:t xml:space="preserve"> </w:t>
      </w:r>
      <w:r>
        <w:rPr>
          <w:rFonts w:eastAsia="Times New Roman"/>
          <w:szCs w:val="24"/>
        </w:rPr>
        <w:t>25</w:t>
      </w:r>
      <w:r w:rsidRPr="009B2829">
        <w:rPr>
          <w:rFonts w:eastAsia="Times New Roman"/>
          <w:szCs w:val="24"/>
        </w:rPr>
        <w:t xml:space="preserve"> </w:t>
      </w:r>
      <w:r>
        <w:rPr>
          <w:rFonts w:eastAsia="Times New Roman"/>
          <w:szCs w:val="24"/>
        </w:rPr>
        <w:t>Ιουνίου 2018 και ώρα 17</w:t>
      </w:r>
      <w:r w:rsidRPr="009B2829">
        <w:rPr>
          <w:rFonts w:eastAsia="Times New Roman"/>
          <w:szCs w:val="24"/>
        </w:rPr>
        <w:t>.</w:t>
      </w:r>
      <w:r w:rsidRPr="00002820">
        <w:rPr>
          <w:rFonts w:eastAsia="Times New Roman"/>
          <w:szCs w:val="24"/>
        </w:rPr>
        <w:t>3</w:t>
      </w:r>
      <w:r w:rsidRPr="009B2829">
        <w:rPr>
          <w:rFonts w:eastAsia="Times New Roman"/>
          <w:szCs w:val="24"/>
        </w:rPr>
        <w:t>0΄ με αντικείμενο ερ</w:t>
      </w:r>
      <w:r w:rsidRPr="009B2829">
        <w:rPr>
          <w:rFonts w:eastAsia="Times New Roman"/>
          <w:szCs w:val="24"/>
        </w:rPr>
        <w:t>γασιών του Σώματος</w:t>
      </w:r>
      <w:r>
        <w:rPr>
          <w:rFonts w:eastAsia="Times New Roman"/>
          <w:szCs w:val="24"/>
        </w:rPr>
        <w:t xml:space="preserve"> κοινοβουλευτικό έλεγχο: α) συζήτηση επικαίρων ερωτήσεων και β)</w:t>
      </w:r>
      <w:r w:rsidRPr="00541E9F">
        <w:rPr>
          <w:rFonts w:eastAsia="Times New Roman"/>
          <w:szCs w:val="24"/>
        </w:rPr>
        <w:t xml:space="preserve"> </w:t>
      </w:r>
      <w:r>
        <w:rPr>
          <w:rFonts w:eastAsia="Times New Roman"/>
          <w:szCs w:val="24"/>
        </w:rPr>
        <w:t>συζήτηση της υπ’ αριθμόν</w:t>
      </w:r>
      <w:r>
        <w:rPr>
          <w:rFonts w:eastAsia="Times New Roman"/>
          <w:szCs w:val="24"/>
        </w:rPr>
        <w:t xml:space="preserve"> 23/15/28-3-2018</w:t>
      </w:r>
      <w:r>
        <w:rPr>
          <w:rFonts w:eastAsia="Times New Roman"/>
          <w:szCs w:val="24"/>
        </w:rPr>
        <w:t xml:space="preserve"> επίκαιρη</w:t>
      </w:r>
      <w:r>
        <w:rPr>
          <w:rFonts w:eastAsia="Times New Roman"/>
          <w:szCs w:val="24"/>
        </w:rPr>
        <w:t>ς</w:t>
      </w:r>
      <w:r>
        <w:rPr>
          <w:rFonts w:eastAsia="Times New Roman"/>
          <w:szCs w:val="24"/>
        </w:rPr>
        <w:t xml:space="preserve"> επερώτηση</w:t>
      </w:r>
      <w:r>
        <w:rPr>
          <w:rFonts w:eastAsia="Times New Roman"/>
          <w:szCs w:val="24"/>
        </w:rPr>
        <w:t>ς</w:t>
      </w:r>
      <w:r>
        <w:rPr>
          <w:rFonts w:eastAsia="Times New Roman"/>
          <w:szCs w:val="24"/>
        </w:rPr>
        <w:t>, σύμφωνα με την ημερήσια διάταξη.</w:t>
      </w:r>
    </w:p>
    <w:p w14:paraId="5FAFA7A8" w14:textId="77777777" w:rsidR="009273CD" w:rsidRDefault="00AB5CAC">
      <w:pPr>
        <w:spacing w:line="600" w:lineRule="auto"/>
        <w:rPr>
          <w:rFonts w:eastAsia="Times New Roman" w:cs="Times New Roman"/>
          <w:szCs w:val="24"/>
        </w:rPr>
      </w:pPr>
      <w:r w:rsidRPr="009B2829">
        <w:rPr>
          <w:rFonts w:eastAsia="Times New Roman"/>
          <w:b/>
          <w:bCs/>
          <w:szCs w:val="24"/>
        </w:rPr>
        <w:lastRenderedPageBreak/>
        <w:t xml:space="preserve">Ο ΠΡΟΕΔΡΟΣ                </w:t>
      </w:r>
      <w:r>
        <w:rPr>
          <w:rFonts w:eastAsia="Times New Roman"/>
          <w:b/>
          <w:bCs/>
          <w:szCs w:val="24"/>
        </w:rPr>
        <w:t xml:space="preserve">            </w:t>
      </w:r>
      <w:r w:rsidRPr="009B2829">
        <w:rPr>
          <w:rFonts w:eastAsia="Times New Roman"/>
          <w:b/>
          <w:bCs/>
          <w:szCs w:val="24"/>
        </w:rPr>
        <w:t xml:space="preserve">                                        ΟΙ ΓΡΑΜΜΑΤΕΙΣ</w:t>
      </w:r>
    </w:p>
    <w:sectPr w:rsidR="009273C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pk4TNpoQHA5PUoxTcV7SGLtfS6M=" w:salt="JeBSt2mEzH2z5XD/NAGcU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CD"/>
    <w:rsid w:val="002700F7"/>
    <w:rsid w:val="009273CD"/>
    <w:rsid w:val="00AB5CA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A683"/>
  <w15:docId w15:val="{A1745D02-9ADA-4264-8979-497E87F4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93F3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93F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658</MetadataID>
    <Session xmlns="641f345b-441b-4b81-9152-adc2e73ba5e1">Γ´</Session>
    <Date xmlns="641f345b-441b-4b81-9152-adc2e73ba5e1">2018-06-21T21:00:00+00:00</Date>
    <Status xmlns="641f345b-441b-4b81-9152-adc2e73ba5e1">
      <Url>http://srv-sp1/praktika/Lists/Incoming_Metadata/EditForm.aspx?ID=658&amp;Source=/praktika/Recordings_Library/Forms/AllItems.aspx</Url>
      <Description>Δημοσιεύτηκε</Description>
    </Status>
    <Meeting xmlns="641f345b-441b-4b81-9152-adc2e73ba5e1">ΡΜΓ´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416A55-CB8A-4CE7-9FD2-EE87D5F73E5A}">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EDD7EA20-9A4B-4A17-B239-DDBA01CA71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2A60AC-D9D8-4474-82E2-D7C88556F2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69</Pages>
  <Words>12704</Words>
  <Characters>68607</Characters>
  <Application>Microsoft Office Word</Application>
  <DocSecurity>0</DocSecurity>
  <Lines>571</Lines>
  <Paragraphs>162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2018-07-05T07:24:00Z</dcterms:created>
  <dcterms:modified xsi:type="dcterms:W3CDTF">2018-07-05T07:24:00Z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