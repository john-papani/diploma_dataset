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578D4" w14:textId="77777777" w:rsidR="00332441" w:rsidRPr="00332441" w:rsidRDefault="00332441" w:rsidP="00332441">
      <w:pPr>
        <w:spacing w:after="0" w:line="360" w:lineRule="auto"/>
        <w:rPr>
          <w:ins w:id="0" w:author="Φλούδα Χριστίνα" w:date="2016-03-28T13:44:00Z"/>
          <w:rFonts w:eastAsia="Times New Roman"/>
          <w:szCs w:val="24"/>
          <w:lang w:eastAsia="en-US"/>
        </w:rPr>
      </w:pPr>
      <w:ins w:id="1" w:author="Φλούδα Χριστίνα" w:date="2016-03-28T13:44:00Z">
        <w:r w:rsidRPr="0033244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5792A7E" w14:textId="77777777" w:rsidR="00332441" w:rsidRPr="00332441" w:rsidRDefault="00332441" w:rsidP="00332441">
      <w:pPr>
        <w:spacing w:after="0" w:line="360" w:lineRule="auto"/>
        <w:rPr>
          <w:ins w:id="2" w:author="Φλούδα Χριστίνα" w:date="2016-03-28T13:44:00Z"/>
          <w:rFonts w:eastAsia="Times New Roman"/>
          <w:szCs w:val="24"/>
          <w:lang w:eastAsia="en-US"/>
        </w:rPr>
      </w:pPr>
    </w:p>
    <w:p w14:paraId="545FF691" w14:textId="77777777" w:rsidR="00332441" w:rsidRPr="00332441" w:rsidRDefault="00332441" w:rsidP="00332441">
      <w:pPr>
        <w:spacing w:after="0" w:line="360" w:lineRule="auto"/>
        <w:rPr>
          <w:ins w:id="3" w:author="Φλούδα Χριστίνα" w:date="2016-03-28T13:44:00Z"/>
          <w:rFonts w:eastAsia="Times New Roman"/>
          <w:szCs w:val="24"/>
          <w:lang w:eastAsia="en-US"/>
        </w:rPr>
      </w:pPr>
      <w:ins w:id="4" w:author="Φλούδα Χριστίνα" w:date="2016-03-28T13:44:00Z">
        <w:r w:rsidRPr="00332441">
          <w:rPr>
            <w:rFonts w:eastAsia="Times New Roman"/>
            <w:szCs w:val="24"/>
            <w:lang w:eastAsia="en-US"/>
          </w:rPr>
          <w:t>ΠΙΝΑΚΑΣ ΠΕΡΙΕΧΟΜΕΝΩΝ</w:t>
        </w:r>
      </w:ins>
    </w:p>
    <w:p w14:paraId="00830DDE" w14:textId="77777777" w:rsidR="00332441" w:rsidRPr="00332441" w:rsidRDefault="00332441" w:rsidP="00332441">
      <w:pPr>
        <w:spacing w:after="0" w:line="360" w:lineRule="auto"/>
        <w:rPr>
          <w:ins w:id="5" w:author="Φλούδα Χριστίνα" w:date="2016-03-28T13:44:00Z"/>
          <w:rFonts w:eastAsia="Times New Roman"/>
          <w:szCs w:val="24"/>
          <w:lang w:eastAsia="en-US"/>
        </w:rPr>
      </w:pPr>
      <w:ins w:id="6" w:author="Φλούδα Χριστίνα" w:date="2016-03-28T13:44:00Z">
        <w:r w:rsidRPr="00332441">
          <w:rPr>
            <w:rFonts w:eastAsia="Times New Roman"/>
            <w:szCs w:val="24"/>
            <w:lang w:eastAsia="en-US"/>
          </w:rPr>
          <w:t xml:space="preserve">ΙΖ΄ ΠΕΡΙΟΔΟΣ </w:t>
        </w:r>
      </w:ins>
    </w:p>
    <w:p w14:paraId="3EB7B46C" w14:textId="77777777" w:rsidR="00332441" w:rsidRPr="00332441" w:rsidRDefault="00332441" w:rsidP="00332441">
      <w:pPr>
        <w:spacing w:after="0" w:line="360" w:lineRule="auto"/>
        <w:rPr>
          <w:ins w:id="7" w:author="Φλούδα Χριστίνα" w:date="2016-03-28T13:44:00Z"/>
          <w:rFonts w:eastAsia="Times New Roman"/>
          <w:szCs w:val="24"/>
          <w:lang w:eastAsia="en-US"/>
        </w:rPr>
      </w:pPr>
      <w:ins w:id="8" w:author="Φλούδα Χριστίνα" w:date="2016-03-28T13:44:00Z">
        <w:r w:rsidRPr="00332441">
          <w:rPr>
            <w:rFonts w:eastAsia="Times New Roman"/>
            <w:szCs w:val="24"/>
            <w:lang w:eastAsia="en-US"/>
          </w:rPr>
          <w:t>ΠΡΟΕΔΡΕΥΟΜΕΝΗΣ ΚΟΙΝΟΒΟΥΛΕΥΤΙΚΗΣ ΔΗΜΟΚΡΑΤΙΑΣ</w:t>
        </w:r>
      </w:ins>
    </w:p>
    <w:p w14:paraId="2891649C" w14:textId="77777777" w:rsidR="00332441" w:rsidRPr="00332441" w:rsidRDefault="00332441" w:rsidP="00332441">
      <w:pPr>
        <w:spacing w:after="0" w:line="360" w:lineRule="auto"/>
        <w:rPr>
          <w:ins w:id="9" w:author="Φλούδα Χριστίνα" w:date="2016-03-28T13:44:00Z"/>
          <w:rFonts w:eastAsia="Times New Roman"/>
          <w:szCs w:val="24"/>
          <w:lang w:eastAsia="en-US"/>
        </w:rPr>
      </w:pPr>
      <w:ins w:id="10" w:author="Φλούδα Χριστίνα" w:date="2016-03-28T13:44:00Z">
        <w:r w:rsidRPr="00332441">
          <w:rPr>
            <w:rFonts w:eastAsia="Times New Roman"/>
            <w:szCs w:val="24"/>
            <w:lang w:eastAsia="en-US"/>
          </w:rPr>
          <w:t>ΣΥΝΟΔΟΣ Α΄</w:t>
        </w:r>
      </w:ins>
    </w:p>
    <w:p w14:paraId="6CCD7DA6" w14:textId="77777777" w:rsidR="00332441" w:rsidRPr="00332441" w:rsidRDefault="00332441" w:rsidP="00332441">
      <w:pPr>
        <w:spacing w:after="0" w:line="360" w:lineRule="auto"/>
        <w:rPr>
          <w:ins w:id="11" w:author="Φλούδα Χριστίνα" w:date="2016-03-28T13:44:00Z"/>
          <w:rFonts w:eastAsia="Times New Roman"/>
          <w:szCs w:val="24"/>
          <w:lang w:eastAsia="en-US"/>
        </w:rPr>
      </w:pPr>
    </w:p>
    <w:p w14:paraId="225A465D" w14:textId="77777777" w:rsidR="00332441" w:rsidRPr="00332441" w:rsidRDefault="00332441" w:rsidP="00332441">
      <w:pPr>
        <w:spacing w:after="0" w:line="360" w:lineRule="auto"/>
        <w:rPr>
          <w:ins w:id="12" w:author="Φλούδα Χριστίνα" w:date="2016-03-28T13:44:00Z"/>
          <w:rFonts w:eastAsia="Times New Roman"/>
          <w:szCs w:val="24"/>
          <w:lang w:eastAsia="en-US"/>
        </w:rPr>
      </w:pPr>
      <w:ins w:id="13" w:author="Φλούδα Χριστίνα" w:date="2016-03-28T13:44:00Z">
        <w:r w:rsidRPr="00332441">
          <w:rPr>
            <w:rFonts w:eastAsia="Times New Roman"/>
            <w:szCs w:val="24"/>
            <w:lang w:eastAsia="en-US"/>
          </w:rPr>
          <w:t xml:space="preserve">ΣΥΝΕΔΡΙΑΣΗ </w:t>
        </w:r>
        <w:r w:rsidRPr="00332441">
          <w:rPr>
            <w:rFonts w:eastAsia="Times New Roman"/>
            <w:sz w:val="22"/>
            <w:szCs w:val="24"/>
            <w:lang w:eastAsia="en-US"/>
          </w:rPr>
          <w:t>Ϟ</w:t>
        </w:r>
        <w:r w:rsidRPr="00332441">
          <w:rPr>
            <w:rFonts w:eastAsia="Times New Roman"/>
            <w:szCs w:val="24"/>
            <w:lang w:eastAsia="en-US"/>
          </w:rPr>
          <w:t>Ε΄</w:t>
        </w:r>
      </w:ins>
    </w:p>
    <w:p w14:paraId="7C4A1767" w14:textId="77777777" w:rsidR="00332441" w:rsidRPr="00332441" w:rsidRDefault="00332441" w:rsidP="00332441">
      <w:pPr>
        <w:spacing w:after="0" w:line="360" w:lineRule="auto"/>
        <w:rPr>
          <w:ins w:id="14" w:author="Φλούδα Χριστίνα" w:date="2016-03-28T13:44:00Z"/>
          <w:rFonts w:eastAsia="Times New Roman"/>
          <w:szCs w:val="24"/>
          <w:lang w:eastAsia="en-US"/>
        </w:rPr>
      </w:pPr>
      <w:ins w:id="15" w:author="Φλούδα Χριστίνα" w:date="2016-03-28T13:44:00Z">
        <w:r w:rsidRPr="00332441">
          <w:rPr>
            <w:rFonts w:eastAsia="Times New Roman"/>
            <w:szCs w:val="24"/>
            <w:lang w:eastAsia="en-US"/>
          </w:rPr>
          <w:t>Τρίτη  22 Μαρτίου 2016</w:t>
        </w:r>
      </w:ins>
    </w:p>
    <w:p w14:paraId="4170BE68" w14:textId="77777777" w:rsidR="00332441" w:rsidRPr="00332441" w:rsidRDefault="00332441" w:rsidP="00332441">
      <w:pPr>
        <w:spacing w:after="0" w:line="360" w:lineRule="auto"/>
        <w:rPr>
          <w:ins w:id="16" w:author="Φλούδα Χριστίνα" w:date="2016-03-28T13:44:00Z"/>
          <w:rFonts w:eastAsia="Times New Roman"/>
          <w:szCs w:val="24"/>
          <w:lang w:eastAsia="en-US"/>
        </w:rPr>
      </w:pPr>
    </w:p>
    <w:p w14:paraId="1D457C84" w14:textId="77777777" w:rsidR="00332441" w:rsidRPr="00332441" w:rsidRDefault="00332441" w:rsidP="00332441">
      <w:pPr>
        <w:spacing w:after="0" w:line="360" w:lineRule="auto"/>
        <w:rPr>
          <w:ins w:id="17" w:author="Φλούδα Χριστίνα" w:date="2016-03-28T13:44:00Z"/>
          <w:rFonts w:eastAsia="Times New Roman"/>
          <w:szCs w:val="24"/>
          <w:lang w:eastAsia="en-US"/>
        </w:rPr>
      </w:pPr>
      <w:ins w:id="18" w:author="Φλούδα Χριστίνα" w:date="2016-03-28T13:44:00Z">
        <w:r w:rsidRPr="00332441">
          <w:rPr>
            <w:rFonts w:eastAsia="Times New Roman"/>
            <w:szCs w:val="24"/>
            <w:lang w:eastAsia="en-US"/>
          </w:rPr>
          <w:t>ΘΕΜΑΤΑ</w:t>
        </w:r>
      </w:ins>
    </w:p>
    <w:p w14:paraId="0DC69A8A" w14:textId="77777777" w:rsidR="00332441" w:rsidRPr="00332441" w:rsidRDefault="00332441" w:rsidP="00332441">
      <w:pPr>
        <w:spacing w:after="0" w:line="360" w:lineRule="auto"/>
        <w:rPr>
          <w:ins w:id="19" w:author="Φλούδα Χριστίνα" w:date="2016-03-28T13:44:00Z"/>
          <w:rFonts w:eastAsia="Times New Roman"/>
          <w:szCs w:val="24"/>
          <w:lang w:eastAsia="en-US"/>
        </w:rPr>
      </w:pPr>
      <w:ins w:id="20" w:author="Φλούδα Χριστίνα" w:date="2016-03-28T13:44:00Z">
        <w:r w:rsidRPr="00332441">
          <w:rPr>
            <w:rFonts w:eastAsia="Times New Roman"/>
            <w:szCs w:val="24"/>
            <w:lang w:eastAsia="en-US"/>
          </w:rPr>
          <w:t xml:space="preserve"> </w:t>
        </w:r>
        <w:r w:rsidRPr="00332441">
          <w:rPr>
            <w:rFonts w:eastAsia="Times New Roman"/>
            <w:szCs w:val="24"/>
            <w:lang w:eastAsia="en-US"/>
          </w:rPr>
          <w:br/>
          <w:t xml:space="preserve">Α. ΕΙΔΙΚΑ ΘΕΜΑΤΑ </w:t>
        </w:r>
        <w:r w:rsidRPr="00332441">
          <w:rPr>
            <w:rFonts w:eastAsia="Times New Roman"/>
            <w:szCs w:val="24"/>
            <w:lang w:eastAsia="en-US"/>
          </w:rPr>
          <w:br/>
          <w:t xml:space="preserve">1. Επικύρωση Πρακτικών, σελ. </w:t>
        </w:r>
        <w:r w:rsidRPr="00332441">
          <w:rPr>
            <w:rFonts w:eastAsia="Times New Roman"/>
            <w:szCs w:val="24"/>
            <w:lang w:eastAsia="en-US"/>
          </w:rPr>
          <w:br/>
          <w:t xml:space="preserve">2. Ανακοινώνεται ότι τη συνεδρίαση παρακολουθούν μαθητές από το 1ο Γυμνάσιο Νίκαιας, τη Σχολή Μωραΐτη, το 1ο Δημοτικό Σχολείο Αρχαγγέλου Ρόδου, τη Γερμανική Σχολή, το Γυμνάσιο Βουκολιών Χανίων, το 9ο Δημοτικό Σχολείο Σπάρτης, το Δημοτικό Σχολείο Μαγούλας Λακωνίας και μαθητές από τη Γαλλία, σελ. </w:t>
        </w:r>
        <w:r w:rsidRPr="00332441">
          <w:rPr>
            <w:rFonts w:eastAsia="Times New Roman"/>
            <w:szCs w:val="24"/>
            <w:lang w:eastAsia="en-US"/>
          </w:rPr>
          <w:br/>
          <w:t xml:space="preserve">3. Επί διαδικαστικού θέματος, σελ. </w:t>
        </w:r>
        <w:r w:rsidRPr="00332441">
          <w:rPr>
            <w:rFonts w:eastAsia="Times New Roman"/>
            <w:szCs w:val="24"/>
            <w:lang w:eastAsia="en-US"/>
          </w:rPr>
          <w:br/>
          <w:t xml:space="preserve">4. Αναφορά στις τρομοκρατικές επιθέσεις που έγιναν στις Βρυξέλλες και καταδίκη αυτών, σελ. </w:t>
        </w:r>
        <w:r w:rsidRPr="00332441">
          <w:rPr>
            <w:rFonts w:eastAsia="Times New Roman"/>
            <w:szCs w:val="24"/>
            <w:lang w:eastAsia="en-US"/>
          </w:rPr>
          <w:br/>
          <w:t xml:space="preserve">5. Αναφορά στο προσφυγικό - μεταναστευτικό θέμα:, σελ. </w:t>
        </w:r>
        <w:r w:rsidRPr="00332441">
          <w:rPr>
            <w:rFonts w:eastAsia="Times New Roman"/>
            <w:szCs w:val="24"/>
            <w:lang w:eastAsia="en-US"/>
          </w:rPr>
          <w:br/>
          <w:t xml:space="preserve">6. 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sidRPr="00332441">
          <w:rPr>
            <w:rFonts w:eastAsia="Times New Roman"/>
            <w:szCs w:val="24"/>
            <w:lang w:eastAsia="en-US"/>
          </w:rPr>
          <w:br/>
          <w:t xml:space="preserve"> </w:t>
        </w:r>
        <w:r w:rsidRPr="00332441">
          <w:rPr>
            <w:rFonts w:eastAsia="Times New Roman"/>
            <w:szCs w:val="24"/>
            <w:lang w:eastAsia="en-US"/>
          </w:rPr>
          <w:br/>
          <w:t xml:space="preserve">Β. ΚΟΙΝΟΒΟΥΛΕΥΤΙΚΟΣ ΕΛΕΓΧΟΣ </w:t>
        </w:r>
        <w:r w:rsidRPr="00332441">
          <w:rPr>
            <w:rFonts w:eastAsia="Times New Roman"/>
            <w:szCs w:val="24"/>
            <w:lang w:eastAsia="en-US"/>
          </w:rPr>
          <w:br/>
          <w:t xml:space="preserve">1. Κατάθεση αναφορών, σελ. </w:t>
        </w:r>
        <w:r w:rsidRPr="00332441">
          <w:rPr>
            <w:rFonts w:eastAsia="Times New Roman"/>
            <w:szCs w:val="24"/>
            <w:lang w:eastAsia="en-US"/>
          </w:rPr>
          <w:br/>
          <w:t xml:space="preserve">2. Απαντήσεις Υπουργών σε ερωτήσεις Βουλευτών, σελ. </w:t>
        </w:r>
        <w:r w:rsidRPr="00332441">
          <w:rPr>
            <w:rFonts w:eastAsia="Times New Roman"/>
            <w:szCs w:val="24"/>
            <w:lang w:eastAsia="en-US"/>
          </w:rPr>
          <w:br/>
          <w:t xml:space="preserve">3. Ανακοίνωση του δελτίου επικαίρων ερωτήσεων της Πέμπτης 24 Μαρτίου 2016, σελ. </w:t>
        </w:r>
        <w:r w:rsidRPr="00332441">
          <w:rPr>
            <w:rFonts w:eastAsia="Times New Roman"/>
            <w:szCs w:val="24"/>
            <w:lang w:eastAsia="en-US"/>
          </w:rPr>
          <w:br/>
          <w:t xml:space="preserve"> </w:t>
        </w:r>
        <w:r w:rsidRPr="00332441">
          <w:rPr>
            <w:rFonts w:eastAsia="Times New Roman"/>
            <w:szCs w:val="24"/>
            <w:lang w:eastAsia="en-US"/>
          </w:rPr>
          <w:br/>
          <w:t xml:space="preserve">Γ. ΝΟΜΟΘΕΤΙΚΗ ΕΡΓΑΣΙΑ </w:t>
        </w:r>
        <w:r w:rsidRPr="00332441">
          <w:rPr>
            <w:rFonts w:eastAsia="Times New Roman"/>
            <w:szCs w:val="24"/>
            <w:lang w:eastAsia="en-US"/>
          </w:rPr>
          <w:br/>
          <w:t xml:space="preserve">1. Συζήτηση και ψήφιση επί της αρχής, των άρθρων και του συνόλου του σχεδίου νόμου του Υπουργείου Εξωτερικών: «Κύρωση της Συμφωνίας για το RACVIAC - Κέντρο Συνεργασίας για την Ασφάλεια»., σελ. </w:t>
        </w:r>
        <w:r w:rsidRPr="00332441">
          <w:rPr>
            <w:rFonts w:eastAsia="Times New Roman"/>
            <w:szCs w:val="24"/>
            <w:lang w:eastAsia="en-US"/>
          </w:rPr>
          <w:br/>
          <w:t xml:space="preserve">2. Συζήτηση και ψήφιση επί της αρχής, των άρθρων των τροπολογιών και ψήφιση στο σύνολο του σχεδίου νόμου του Υπουργείου Οικονομικών: «Προσαρμογή της ελληνικής νομοθεσίας: α) στις διατάξεις της Οδηγίας 2013/50/ΕΕ του Ευρωπαϊκού Κοινοβουλίου και του Συμβουλίου, της 22ας Οκτωβρίου 2013 και β) στο άρθρο 1 της Οδηγίας 2014/51/ΕΕ του Ευρωπαϊκού Κοινοβουλίου και του Συμβουλίου της 16ης Απριλίου 2014 και άλλες διατάξεις», σελ. </w:t>
        </w:r>
        <w:r w:rsidRPr="00332441">
          <w:rPr>
            <w:rFonts w:eastAsia="Times New Roman"/>
            <w:szCs w:val="24"/>
            <w:lang w:eastAsia="en-US"/>
          </w:rPr>
          <w:br/>
          <w:t>3. Κατάθεση Εκθέσεως Διαρκούς Επιτροπής:</w:t>
        </w:r>
      </w:ins>
    </w:p>
    <w:p w14:paraId="172357A8" w14:textId="77777777" w:rsidR="00332441" w:rsidRPr="00332441" w:rsidRDefault="00332441" w:rsidP="00332441">
      <w:pPr>
        <w:spacing w:after="0" w:line="360" w:lineRule="auto"/>
        <w:rPr>
          <w:ins w:id="21" w:author="Φλούδα Χριστίνα" w:date="2016-03-28T13:44:00Z"/>
          <w:rFonts w:eastAsia="Times New Roman"/>
          <w:szCs w:val="24"/>
          <w:lang w:eastAsia="en-US"/>
        </w:rPr>
      </w:pPr>
      <w:ins w:id="22" w:author="Φλούδα Χριστίνα" w:date="2016-03-28T13:44:00Z">
        <w:r w:rsidRPr="00332441">
          <w:rPr>
            <w:rFonts w:eastAsia="Times New Roman"/>
            <w:szCs w:val="24"/>
            <w:lang w:eastAsia="en-US"/>
          </w:rPr>
          <w:t>Η Διαρκής Επιτροπή Εθνικής  Άμυνας και Εξωτερικών Υποθέσεων καταθέτει τις Εκθέσεις της στα σχέδια νόμων του Υπουργείου Εθνικής  Άμυνας:</w:t>
        </w:r>
        <w:r w:rsidRPr="00332441">
          <w:rPr>
            <w:rFonts w:eastAsia="Times New Roman"/>
            <w:szCs w:val="24"/>
            <w:lang w:eastAsia="en-US"/>
          </w:rPr>
          <w:br/>
          <w:t xml:space="preserve">    α) «Κύρωση του Μνημονίου Συνεργασίας μεταξύ του Υπουργείου Εθνικής  Άμυνας της Ελληνικής Δημοκρατίας και του Υπουργείου  Άμυνας της Κυπριακής Δημοκρατίας στους τομείς Υποδομής και Περιβάλλοντος/ Ενέργειας», σελ. </w:t>
        </w:r>
        <w:r w:rsidRPr="00332441">
          <w:rPr>
            <w:rFonts w:eastAsia="Times New Roman"/>
            <w:szCs w:val="24"/>
            <w:lang w:eastAsia="en-US"/>
          </w:rPr>
          <w:br/>
          <w:t xml:space="preserve">    β) «Κύρωση της Συμφωνίας μεταξύ της Κυβέρνησης της Ελληνικής Δημοκρατίας και της Κυβέρνησης της Δημοκρατίας της Κορέας για την Αμοιβαία Προστασία Διαβαθμισμένων Στρατιωτικών Πληροφοριών», σελ. </w:t>
        </w:r>
        <w:r w:rsidRPr="00332441">
          <w:rPr>
            <w:rFonts w:eastAsia="Times New Roman"/>
            <w:szCs w:val="24"/>
            <w:lang w:eastAsia="en-US"/>
          </w:rPr>
          <w:br/>
        </w:r>
      </w:ins>
    </w:p>
    <w:p w14:paraId="41E6925C" w14:textId="77777777" w:rsidR="00332441" w:rsidRPr="00332441" w:rsidRDefault="00332441" w:rsidP="00332441">
      <w:pPr>
        <w:spacing w:after="0" w:line="360" w:lineRule="auto"/>
        <w:rPr>
          <w:ins w:id="23" w:author="Φλούδα Χριστίνα" w:date="2016-03-28T13:44:00Z"/>
          <w:rFonts w:eastAsia="Times New Roman"/>
          <w:szCs w:val="24"/>
          <w:lang w:eastAsia="en-US"/>
        </w:rPr>
      </w:pPr>
    </w:p>
    <w:p w14:paraId="4589B474" w14:textId="77777777" w:rsidR="00332441" w:rsidRPr="00332441" w:rsidRDefault="00332441" w:rsidP="00332441">
      <w:pPr>
        <w:spacing w:after="0" w:line="360" w:lineRule="auto"/>
        <w:rPr>
          <w:ins w:id="24" w:author="Φλούδα Χριστίνα" w:date="2016-03-28T13:44:00Z"/>
          <w:rFonts w:eastAsia="Times New Roman"/>
          <w:szCs w:val="24"/>
          <w:lang w:eastAsia="en-US"/>
        </w:rPr>
      </w:pPr>
      <w:ins w:id="25" w:author="Φλούδα Χριστίνα" w:date="2016-03-28T13:44:00Z">
        <w:r w:rsidRPr="00332441">
          <w:rPr>
            <w:rFonts w:eastAsia="Times New Roman"/>
            <w:szCs w:val="24"/>
            <w:lang w:eastAsia="en-US"/>
          </w:rPr>
          <w:t>ΠΡΟΕΔΡΕΥΟΝΤΕΣ</w:t>
        </w:r>
      </w:ins>
    </w:p>
    <w:p w14:paraId="4EDCA899" w14:textId="77777777" w:rsidR="00332441" w:rsidRPr="00332441" w:rsidRDefault="00332441" w:rsidP="00332441">
      <w:pPr>
        <w:spacing w:after="0" w:line="360" w:lineRule="auto"/>
        <w:rPr>
          <w:ins w:id="26" w:author="Φλούδα Χριστίνα" w:date="2016-03-28T13:44:00Z"/>
          <w:rFonts w:eastAsia="Times New Roman"/>
          <w:szCs w:val="24"/>
          <w:lang w:eastAsia="en-US"/>
        </w:rPr>
      </w:pPr>
    </w:p>
    <w:p w14:paraId="023CC2FD" w14:textId="77777777" w:rsidR="00332441" w:rsidRPr="00332441" w:rsidRDefault="00332441" w:rsidP="00332441">
      <w:pPr>
        <w:spacing w:after="0" w:line="360" w:lineRule="auto"/>
        <w:rPr>
          <w:ins w:id="27" w:author="Φλούδα Χριστίνα" w:date="2016-03-28T13:44:00Z"/>
          <w:rFonts w:eastAsia="Times New Roman"/>
          <w:szCs w:val="24"/>
          <w:lang w:eastAsia="en-US"/>
        </w:rPr>
      </w:pPr>
      <w:ins w:id="28" w:author="Φλούδα Χριστίνα" w:date="2016-03-28T13:44:00Z">
        <w:r w:rsidRPr="00332441">
          <w:rPr>
            <w:rFonts w:eastAsia="Times New Roman"/>
            <w:szCs w:val="24"/>
            <w:lang w:eastAsia="en-US"/>
          </w:rPr>
          <w:t>ΚΑΚΛΑΜΑΝΗΣ Ν. , σελ.</w:t>
        </w:r>
        <w:r w:rsidRPr="00332441">
          <w:rPr>
            <w:rFonts w:eastAsia="Times New Roman"/>
            <w:szCs w:val="24"/>
            <w:lang w:eastAsia="en-US"/>
          </w:rPr>
          <w:br/>
          <w:t>ΚΟΥΡΑΚΗΣ Α. , σελ.</w:t>
        </w:r>
        <w:r w:rsidRPr="00332441">
          <w:rPr>
            <w:rFonts w:eastAsia="Times New Roman"/>
            <w:szCs w:val="24"/>
            <w:lang w:eastAsia="en-US"/>
          </w:rPr>
          <w:br/>
          <w:t>ΧΡΙΣΤΟΔΟΥΛΟΠΟΥΛΟΥ Α. , σελ.</w:t>
        </w:r>
        <w:r w:rsidRPr="00332441">
          <w:rPr>
            <w:rFonts w:eastAsia="Times New Roman"/>
            <w:szCs w:val="24"/>
            <w:lang w:eastAsia="en-US"/>
          </w:rPr>
          <w:br/>
        </w:r>
      </w:ins>
    </w:p>
    <w:p w14:paraId="7011095F" w14:textId="77777777" w:rsidR="00332441" w:rsidRPr="00332441" w:rsidRDefault="00332441" w:rsidP="00332441">
      <w:pPr>
        <w:spacing w:after="0" w:line="360" w:lineRule="auto"/>
        <w:rPr>
          <w:ins w:id="29" w:author="Φλούδα Χριστίνα" w:date="2016-03-28T13:44:00Z"/>
          <w:rFonts w:eastAsia="Times New Roman"/>
          <w:szCs w:val="24"/>
          <w:lang w:eastAsia="en-US"/>
        </w:rPr>
      </w:pPr>
    </w:p>
    <w:p w14:paraId="58A17AD2" w14:textId="77777777" w:rsidR="00332441" w:rsidRPr="00332441" w:rsidRDefault="00332441" w:rsidP="00332441">
      <w:pPr>
        <w:spacing w:after="0" w:line="360" w:lineRule="auto"/>
        <w:rPr>
          <w:ins w:id="30" w:author="Φλούδα Χριστίνα" w:date="2016-03-28T13:44:00Z"/>
          <w:rFonts w:eastAsia="Times New Roman"/>
          <w:szCs w:val="24"/>
          <w:lang w:eastAsia="en-US"/>
        </w:rPr>
      </w:pPr>
    </w:p>
    <w:p w14:paraId="45F1BE0E" w14:textId="77777777" w:rsidR="00332441" w:rsidRPr="00332441" w:rsidRDefault="00332441" w:rsidP="00332441">
      <w:pPr>
        <w:spacing w:after="0" w:line="360" w:lineRule="auto"/>
        <w:rPr>
          <w:ins w:id="31" w:author="Φλούδα Χριστίνα" w:date="2016-03-28T13:44:00Z"/>
          <w:rFonts w:eastAsia="Times New Roman"/>
          <w:szCs w:val="24"/>
          <w:lang w:eastAsia="en-US"/>
        </w:rPr>
      </w:pPr>
      <w:ins w:id="32" w:author="Φλούδα Χριστίνα" w:date="2016-03-28T13:44:00Z">
        <w:r w:rsidRPr="00332441">
          <w:rPr>
            <w:rFonts w:eastAsia="Times New Roman"/>
            <w:szCs w:val="24"/>
            <w:lang w:eastAsia="en-US"/>
          </w:rPr>
          <w:t>ΟΜΙΛΗΤΕΣ</w:t>
        </w:r>
      </w:ins>
    </w:p>
    <w:p w14:paraId="29E0DCDB" w14:textId="6614EAE9" w:rsidR="00332441" w:rsidRDefault="00332441" w:rsidP="00332441">
      <w:pPr>
        <w:spacing w:line="600" w:lineRule="auto"/>
        <w:ind w:firstLine="720"/>
        <w:jc w:val="both"/>
        <w:rPr>
          <w:ins w:id="33" w:author="Φλούδα Χριστίνα" w:date="2016-03-28T13:44:00Z"/>
          <w:rFonts w:eastAsia="Times New Roman"/>
          <w:szCs w:val="24"/>
        </w:rPr>
        <w:pPrChange w:id="34" w:author="Φλούδα Χριστίνα" w:date="2016-03-28T13:44:00Z">
          <w:pPr>
            <w:spacing w:line="600" w:lineRule="auto"/>
            <w:ind w:firstLine="720"/>
            <w:jc w:val="center"/>
          </w:pPr>
        </w:pPrChange>
      </w:pPr>
      <w:ins w:id="35" w:author="Φλούδα Χριστίνα" w:date="2016-03-28T13:44:00Z">
        <w:r w:rsidRPr="00332441">
          <w:rPr>
            <w:rFonts w:eastAsia="Times New Roman"/>
            <w:szCs w:val="24"/>
            <w:lang w:eastAsia="en-US"/>
          </w:rPr>
          <w:br/>
          <w:t>Α. Επί διαδικαστικού θέματος:</w:t>
        </w:r>
        <w:r w:rsidRPr="00332441">
          <w:rPr>
            <w:rFonts w:eastAsia="Times New Roman"/>
            <w:szCs w:val="24"/>
            <w:lang w:eastAsia="en-US"/>
          </w:rPr>
          <w:br/>
          <w:t>ΒΕΣΥΡΟΠΟΥΛΟΣ Α. , σελ.</w:t>
        </w:r>
        <w:r w:rsidRPr="00332441">
          <w:rPr>
            <w:rFonts w:eastAsia="Times New Roman"/>
            <w:szCs w:val="24"/>
            <w:lang w:eastAsia="en-US"/>
          </w:rPr>
          <w:br/>
          <w:t>ΒΡΟΥΤΣΗΣ Ι. , σελ.</w:t>
        </w:r>
        <w:r w:rsidRPr="00332441">
          <w:rPr>
            <w:rFonts w:eastAsia="Times New Roman"/>
            <w:szCs w:val="24"/>
            <w:lang w:eastAsia="en-US"/>
          </w:rPr>
          <w:br/>
          <w:t>ΓΚΙΟΛΑΣ Ι. , σελ.</w:t>
        </w:r>
        <w:r w:rsidRPr="00332441">
          <w:rPr>
            <w:rFonts w:eastAsia="Times New Roman"/>
            <w:szCs w:val="24"/>
            <w:lang w:eastAsia="en-US"/>
          </w:rPr>
          <w:br/>
          <w:t>ΗΛΙΟΠΟΥΛΟΣ Π. , σελ.</w:t>
        </w:r>
        <w:r w:rsidRPr="00332441">
          <w:rPr>
            <w:rFonts w:eastAsia="Times New Roman"/>
            <w:szCs w:val="24"/>
            <w:lang w:eastAsia="en-US"/>
          </w:rPr>
          <w:br/>
          <w:t>ΚΑΚΛΑΜΑΝΗΣ Ν. , σελ.</w:t>
        </w:r>
        <w:r w:rsidRPr="00332441">
          <w:rPr>
            <w:rFonts w:eastAsia="Times New Roman"/>
            <w:szCs w:val="24"/>
            <w:lang w:eastAsia="en-US"/>
          </w:rPr>
          <w:br/>
          <w:t>ΚΟΥΡΑΚΗΣ Α. , σελ.</w:t>
        </w:r>
        <w:r w:rsidRPr="00332441">
          <w:rPr>
            <w:rFonts w:eastAsia="Times New Roman"/>
            <w:szCs w:val="24"/>
            <w:lang w:eastAsia="en-US"/>
          </w:rPr>
          <w:br/>
          <w:t>ΚΟΥΤΣΟΥΚΟΣ Γ. , σελ.</w:t>
        </w:r>
        <w:r w:rsidRPr="00332441">
          <w:rPr>
            <w:rFonts w:eastAsia="Times New Roman"/>
            <w:szCs w:val="24"/>
            <w:lang w:eastAsia="en-US"/>
          </w:rPr>
          <w:br/>
          <w:t>ΛΑΓΟΣ Ι. , σελ.</w:t>
        </w:r>
        <w:r w:rsidRPr="00332441">
          <w:rPr>
            <w:rFonts w:eastAsia="Times New Roman"/>
            <w:szCs w:val="24"/>
            <w:lang w:eastAsia="en-US"/>
          </w:rPr>
          <w:br/>
          <w:t>ΜΠΟΥΡΑΣ Α. , σελ.</w:t>
        </w:r>
        <w:r w:rsidRPr="00332441">
          <w:rPr>
            <w:rFonts w:eastAsia="Times New Roman"/>
            <w:szCs w:val="24"/>
            <w:lang w:eastAsia="en-US"/>
          </w:rPr>
          <w:br/>
          <w:t>ΧΡΙΣΤΟΔΟΥΛΟΠΟΥΛΟΥ Α. , σελ.</w:t>
        </w:r>
        <w:r w:rsidRPr="00332441">
          <w:rPr>
            <w:rFonts w:eastAsia="Times New Roman"/>
            <w:szCs w:val="24"/>
            <w:lang w:eastAsia="en-US"/>
          </w:rPr>
          <w:br/>
        </w:r>
        <w:r w:rsidRPr="00332441">
          <w:rPr>
            <w:rFonts w:eastAsia="Times New Roman"/>
            <w:szCs w:val="24"/>
            <w:lang w:eastAsia="en-US"/>
          </w:rPr>
          <w:br/>
          <w:t>Β. Επί της αναφοράς στο προσφυγικό - μεταναστευτικό θέμα:</w:t>
        </w:r>
        <w:r w:rsidRPr="00332441">
          <w:rPr>
            <w:rFonts w:eastAsia="Times New Roman"/>
            <w:szCs w:val="24"/>
            <w:lang w:eastAsia="en-US"/>
          </w:rPr>
          <w:br/>
          <w:t>ΑΛΕΞΙΑΔΗΣ Τ. , σελ.</w:t>
        </w:r>
        <w:r w:rsidRPr="00332441">
          <w:rPr>
            <w:rFonts w:eastAsia="Times New Roman"/>
            <w:szCs w:val="24"/>
            <w:lang w:eastAsia="en-US"/>
          </w:rPr>
          <w:br/>
          <w:t>ΑΜΑΝΑΤΙΔΗΣ Ι. , σελ.</w:t>
        </w:r>
        <w:r w:rsidRPr="00332441">
          <w:rPr>
            <w:rFonts w:eastAsia="Times New Roman"/>
            <w:szCs w:val="24"/>
            <w:lang w:eastAsia="en-US"/>
          </w:rPr>
          <w:br/>
          <w:t>ΒΡΟΥΤΣΗΣ Ι. , σελ.</w:t>
        </w:r>
        <w:r w:rsidRPr="00332441">
          <w:rPr>
            <w:rFonts w:eastAsia="Times New Roman"/>
            <w:szCs w:val="24"/>
            <w:lang w:eastAsia="en-US"/>
          </w:rPr>
          <w:br/>
          <w:t>ΔΑΝΕΛΛΗΣ Σ. , σελ.</w:t>
        </w:r>
        <w:r w:rsidRPr="00332441">
          <w:rPr>
            <w:rFonts w:eastAsia="Times New Roman"/>
            <w:szCs w:val="24"/>
            <w:lang w:eastAsia="en-US"/>
          </w:rPr>
          <w:br/>
          <w:t>ΗΛΙΟΠΟΥΛΟΣ Π. , σελ.</w:t>
        </w:r>
        <w:r w:rsidRPr="00332441">
          <w:rPr>
            <w:rFonts w:eastAsia="Times New Roman"/>
            <w:szCs w:val="24"/>
            <w:lang w:eastAsia="en-US"/>
          </w:rPr>
          <w:br/>
          <w:t>ΘΕΟΧΑΡΗΣ Θ. , σελ.</w:t>
        </w:r>
        <w:r w:rsidRPr="00332441">
          <w:rPr>
            <w:rFonts w:eastAsia="Times New Roman"/>
            <w:szCs w:val="24"/>
            <w:lang w:eastAsia="en-US"/>
          </w:rPr>
          <w:br/>
          <w:t>ΚΑΜΜΕΝΟΣ Δ. , σελ.</w:t>
        </w:r>
        <w:r w:rsidRPr="00332441">
          <w:rPr>
            <w:rFonts w:eastAsia="Times New Roman"/>
            <w:szCs w:val="24"/>
            <w:lang w:eastAsia="en-US"/>
          </w:rPr>
          <w:br/>
          <w:t>ΚΑΡΑΘΑΝΑΣΟΠΟΥΛΟΣ Ν. , σελ.</w:t>
        </w:r>
        <w:r w:rsidRPr="00332441">
          <w:rPr>
            <w:rFonts w:eastAsia="Times New Roman"/>
            <w:szCs w:val="24"/>
            <w:lang w:eastAsia="en-US"/>
          </w:rPr>
          <w:br/>
          <w:t>ΚΑΡΡΑΣ Γ. , σελ.</w:t>
        </w:r>
        <w:r w:rsidRPr="00332441">
          <w:rPr>
            <w:rFonts w:eastAsia="Times New Roman"/>
            <w:szCs w:val="24"/>
            <w:lang w:eastAsia="en-US"/>
          </w:rPr>
          <w:br/>
          <w:t>ΛΟΒΕΡΔΟΣ Α. , σελ.</w:t>
        </w:r>
        <w:r w:rsidRPr="00332441">
          <w:rPr>
            <w:rFonts w:eastAsia="Times New Roman"/>
            <w:szCs w:val="24"/>
            <w:lang w:eastAsia="en-US"/>
          </w:rPr>
          <w:br/>
          <w:t>ΜΠΑΛΑΟΥΡΑΣ Γ. , σελ.</w:t>
        </w:r>
        <w:r w:rsidRPr="00332441">
          <w:rPr>
            <w:rFonts w:eastAsia="Times New Roman"/>
            <w:szCs w:val="24"/>
            <w:lang w:eastAsia="en-US"/>
          </w:rPr>
          <w:br/>
          <w:t>ΠΑΠΠΑΣ Χ. , σελ.</w:t>
        </w:r>
        <w:r w:rsidRPr="00332441">
          <w:rPr>
            <w:rFonts w:eastAsia="Times New Roman"/>
            <w:szCs w:val="24"/>
            <w:lang w:eastAsia="en-US"/>
          </w:rPr>
          <w:br/>
        </w:r>
        <w:r w:rsidRPr="00332441">
          <w:rPr>
            <w:rFonts w:eastAsia="Times New Roman"/>
            <w:szCs w:val="24"/>
            <w:lang w:eastAsia="en-US"/>
          </w:rPr>
          <w:br/>
          <w:t>Γ. Επί της αναφοράς στις τρομοκρατικές επιθέσεις που έγιναν στις Βρυξέλλες:</w:t>
        </w:r>
        <w:r w:rsidRPr="00332441">
          <w:rPr>
            <w:rFonts w:eastAsia="Times New Roman"/>
            <w:szCs w:val="24"/>
            <w:lang w:eastAsia="en-US"/>
          </w:rPr>
          <w:br/>
          <w:t>ΑΛΕΞΙΑΔΗΣ Τ. , σελ.</w:t>
        </w:r>
        <w:r w:rsidRPr="00332441">
          <w:rPr>
            <w:rFonts w:eastAsia="Times New Roman"/>
            <w:szCs w:val="24"/>
            <w:lang w:eastAsia="en-US"/>
          </w:rPr>
          <w:br/>
          <w:t>ΒΡΟΥΤΣΗΣ Ι. , σελ.</w:t>
        </w:r>
        <w:r w:rsidRPr="00332441">
          <w:rPr>
            <w:rFonts w:eastAsia="Times New Roman"/>
            <w:szCs w:val="24"/>
            <w:lang w:eastAsia="en-US"/>
          </w:rPr>
          <w:br/>
          <w:t>ΔΑΝΕΛΛΗΣ Σ. , σελ.</w:t>
        </w:r>
        <w:r w:rsidRPr="00332441">
          <w:rPr>
            <w:rFonts w:eastAsia="Times New Roman"/>
            <w:szCs w:val="24"/>
            <w:lang w:eastAsia="en-US"/>
          </w:rPr>
          <w:br/>
          <w:t>ΗΛΙΟΠΟΥΛΟΣ Π. , σελ.</w:t>
        </w:r>
        <w:r w:rsidRPr="00332441">
          <w:rPr>
            <w:rFonts w:eastAsia="Times New Roman"/>
            <w:szCs w:val="24"/>
            <w:lang w:eastAsia="en-US"/>
          </w:rPr>
          <w:br/>
          <w:t>ΘΕΟΧΑΡΟΠΟΥΛΟΣ Α. , σελ.</w:t>
        </w:r>
        <w:r w:rsidRPr="00332441">
          <w:rPr>
            <w:rFonts w:eastAsia="Times New Roman"/>
            <w:szCs w:val="24"/>
            <w:lang w:eastAsia="en-US"/>
          </w:rPr>
          <w:br/>
          <w:t>ΚΑΚΛΑΜΑΝΗΣ Ν. , σελ.</w:t>
        </w:r>
        <w:r w:rsidRPr="00332441">
          <w:rPr>
            <w:rFonts w:eastAsia="Times New Roman"/>
            <w:szCs w:val="24"/>
            <w:lang w:eastAsia="en-US"/>
          </w:rPr>
          <w:br/>
          <w:t>ΚΑΜΜΕΝΟΣ Δ. , σελ.</w:t>
        </w:r>
        <w:r w:rsidRPr="00332441">
          <w:rPr>
            <w:rFonts w:eastAsia="Times New Roman"/>
            <w:szCs w:val="24"/>
            <w:lang w:eastAsia="en-US"/>
          </w:rPr>
          <w:br/>
          <w:t>ΚΑΡΑΘΑΝΑΣΟΠΟΥΛΟΣ Ν. , σελ.</w:t>
        </w:r>
        <w:r w:rsidRPr="00332441">
          <w:rPr>
            <w:rFonts w:eastAsia="Times New Roman"/>
            <w:szCs w:val="24"/>
            <w:lang w:eastAsia="en-US"/>
          </w:rPr>
          <w:br/>
          <w:t>ΚΑΡΡΑΣ Γ. , σελ.</w:t>
        </w:r>
        <w:r w:rsidRPr="00332441">
          <w:rPr>
            <w:rFonts w:eastAsia="Times New Roman"/>
            <w:szCs w:val="24"/>
            <w:lang w:eastAsia="en-US"/>
          </w:rPr>
          <w:br/>
          <w:t>ΛΑΓΟΣ Ι. , σελ.</w:t>
        </w:r>
        <w:r w:rsidRPr="00332441">
          <w:rPr>
            <w:rFonts w:eastAsia="Times New Roman"/>
            <w:szCs w:val="24"/>
            <w:lang w:eastAsia="en-US"/>
          </w:rPr>
          <w:br/>
          <w:t>ΛΟΒΕΡΔΟΣ Α. , σελ.</w:t>
        </w:r>
        <w:r w:rsidRPr="00332441">
          <w:rPr>
            <w:rFonts w:eastAsia="Times New Roman"/>
            <w:szCs w:val="24"/>
            <w:lang w:eastAsia="en-US"/>
          </w:rPr>
          <w:br/>
          <w:t>ΜΠΑΛΑΟΥΡΑΣ Γ. , σελ.</w:t>
        </w:r>
        <w:r w:rsidRPr="00332441">
          <w:rPr>
            <w:rFonts w:eastAsia="Times New Roman"/>
            <w:szCs w:val="24"/>
            <w:lang w:eastAsia="en-US"/>
          </w:rPr>
          <w:br/>
          <w:t>ΤΣΑΚΑΛΩΤΟΣ Ε. , σελ.</w:t>
        </w:r>
        <w:r w:rsidRPr="00332441">
          <w:rPr>
            <w:rFonts w:eastAsia="Times New Roman"/>
            <w:szCs w:val="24"/>
            <w:lang w:eastAsia="en-US"/>
          </w:rPr>
          <w:br/>
        </w:r>
        <w:r w:rsidRPr="00332441">
          <w:rPr>
            <w:rFonts w:eastAsia="Times New Roman"/>
            <w:szCs w:val="24"/>
            <w:lang w:eastAsia="en-US"/>
          </w:rPr>
          <w:br/>
          <w:t>Δ. Επί του σχεδίου νόμου του Υπουργείου Εξωτερικών:</w:t>
        </w:r>
        <w:r w:rsidRPr="00332441">
          <w:rPr>
            <w:rFonts w:eastAsia="Times New Roman"/>
            <w:szCs w:val="24"/>
            <w:lang w:eastAsia="en-US"/>
          </w:rPr>
          <w:br/>
          <w:t>ΑΜΑΝΑΤΙΔΗΣ Ι. , σελ.</w:t>
        </w:r>
        <w:r w:rsidRPr="00332441">
          <w:rPr>
            <w:rFonts w:eastAsia="Times New Roman"/>
            <w:szCs w:val="24"/>
            <w:lang w:eastAsia="en-US"/>
          </w:rPr>
          <w:br/>
          <w:t>ΒΑΡΔΑΛΗΣ Α. , σελ.</w:t>
        </w:r>
        <w:r w:rsidRPr="00332441">
          <w:rPr>
            <w:rFonts w:eastAsia="Times New Roman"/>
            <w:szCs w:val="24"/>
            <w:lang w:eastAsia="en-US"/>
          </w:rPr>
          <w:br/>
          <w:t>ΠΑΠΠΑΣ Χ. , σελ.</w:t>
        </w:r>
        <w:r w:rsidRPr="00332441">
          <w:rPr>
            <w:rFonts w:eastAsia="Times New Roman"/>
            <w:szCs w:val="24"/>
            <w:lang w:eastAsia="en-US"/>
          </w:rPr>
          <w:br/>
        </w:r>
        <w:r w:rsidRPr="00332441">
          <w:rPr>
            <w:rFonts w:eastAsia="Times New Roman"/>
            <w:szCs w:val="24"/>
            <w:lang w:eastAsia="en-US"/>
          </w:rPr>
          <w:br/>
          <w:t>Ε. Επί του σχεδίου νόμου του Υπουργείου Οικονομικών:</w:t>
        </w:r>
        <w:r w:rsidRPr="00332441">
          <w:rPr>
            <w:rFonts w:eastAsia="Times New Roman"/>
            <w:szCs w:val="24"/>
            <w:lang w:eastAsia="en-US"/>
          </w:rPr>
          <w:br/>
          <w:t>ΑΛΕΞΙΑΔΗΣ Τ. , σελ.</w:t>
        </w:r>
        <w:r w:rsidRPr="00332441">
          <w:rPr>
            <w:rFonts w:eastAsia="Times New Roman"/>
            <w:szCs w:val="24"/>
            <w:lang w:eastAsia="en-US"/>
          </w:rPr>
          <w:br/>
          <w:t>ΒΑΡΔΑΛΗΣ Α. , σελ.</w:t>
        </w:r>
        <w:r w:rsidRPr="00332441">
          <w:rPr>
            <w:rFonts w:eastAsia="Times New Roman"/>
            <w:szCs w:val="24"/>
            <w:lang w:eastAsia="en-US"/>
          </w:rPr>
          <w:br/>
          <w:t>ΒΕΣΥΡΟΠΟΥΛΟΣ Α. , σελ.</w:t>
        </w:r>
        <w:r w:rsidRPr="00332441">
          <w:rPr>
            <w:rFonts w:eastAsia="Times New Roman"/>
            <w:szCs w:val="24"/>
            <w:lang w:eastAsia="en-US"/>
          </w:rPr>
          <w:br/>
          <w:t>ΒΡΟΥΤΣΗΣ Ι. , σελ.</w:t>
        </w:r>
        <w:r w:rsidRPr="00332441">
          <w:rPr>
            <w:rFonts w:eastAsia="Times New Roman"/>
            <w:szCs w:val="24"/>
            <w:lang w:eastAsia="en-US"/>
          </w:rPr>
          <w:br/>
          <w:t>ΓΚΙΟΛΑΣ Ι. , σελ.</w:t>
        </w:r>
        <w:r w:rsidRPr="00332441">
          <w:rPr>
            <w:rFonts w:eastAsia="Times New Roman"/>
            <w:szCs w:val="24"/>
            <w:lang w:eastAsia="en-US"/>
          </w:rPr>
          <w:br/>
          <w:t>ΔΑΝΕΛΛΗΣ Σ. , σελ.</w:t>
        </w:r>
        <w:r w:rsidRPr="00332441">
          <w:rPr>
            <w:rFonts w:eastAsia="Times New Roman"/>
            <w:szCs w:val="24"/>
            <w:lang w:eastAsia="en-US"/>
          </w:rPr>
          <w:br/>
          <w:t>ΔΡΑΓΑΣΑΚΗΣ Ι. , σελ.</w:t>
        </w:r>
        <w:r w:rsidRPr="00332441">
          <w:rPr>
            <w:rFonts w:eastAsia="Times New Roman"/>
            <w:szCs w:val="24"/>
            <w:lang w:eastAsia="en-US"/>
          </w:rPr>
          <w:br/>
          <w:t>ΗΛΙΟΠΟΥΛΟΣ Π. , σελ.</w:t>
        </w:r>
        <w:r w:rsidRPr="00332441">
          <w:rPr>
            <w:rFonts w:eastAsia="Times New Roman"/>
            <w:szCs w:val="24"/>
            <w:lang w:eastAsia="en-US"/>
          </w:rPr>
          <w:br/>
          <w:t>ΘΕΟΧΑΡΗΣ Θ. , σελ.</w:t>
        </w:r>
        <w:r w:rsidRPr="00332441">
          <w:rPr>
            <w:rFonts w:eastAsia="Times New Roman"/>
            <w:szCs w:val="24"/>
            <w:lang w:eastAsia="en-US"/>
          </w:rPr>
          <w:br/>
          <w:t>ΘΕΟΧΑΡΟΠΟΥΛΟΣ Α. , σελ.</w:t>
        </w:r>
        <w:r w:rsidRPr="00332441">
          <w:rPr>
            <w:rFonts w:eastAsia="Times New Roman"/>
            <w:szCs w:val="24"/>
            <w:lang w:eastAsia="en-US"/>
          </w:rPr>
          <w:br/>
          <w:t>ΘΕΩΝΑΣ Ι. , σελ.</w:t>
        </w:r>
        <w:r w:rsidRPr="00332441">
          <w:rPr>
            <w:rFonts w:eastAsia="Times New Roman"/>
            <w:szCs w:val="24"/>
            <w:lang w:eastAsia="en-US"/>
          </w:rPr>
          <w:br/>
          <w:t>ΚΑΜΜΕΝΟΣ Δ. , σελ.</w:t>
        </w:r>
        <w:r w:rsidRPr="00332441">
          <w:rPr>
            <w:rFonts w:eastAsia="Times New Roman"/>
            <w:szCs w:val="24"/>
            <w:lang w:eastAsia="en-US"/>
          </w:rPr>
          <w:br/>
          <w:t>ΚΑΡΑΘΑΝΑΣΟΠΟΥΛΟΣ Ν. , σελ.</w:t>
        </w:r>
        <w:r w:rsidRPr="00332441">
          <w:rPr>
            <w:rFonts w:eastAsia="Times New Roman"/>
            <w:szCs w:val="24"/>
            <w:lang w:eastAsia="en-US"/>
          </w:rPr>
          <w:br/>
          <w:t>ΚΑΤΣΙΑΝΤΩΝΗΣ Γ. , σελ.</w:t>
        </w:r>
        <w:r w:rsidRPr="00332441">
          <w:rPr>
            <w:rFonts w:eastAsia="Times New Roman"/>
            <w:szCs w:val="24"/>
            <w:lang w:eastAsia="en-US"/>
          </w:rPr>
          <w:br/>
          <w:t>ΚΟΥΤΣΟΥΚΟΣ Γ. , σελ.</w:t>
        </w:r>
        <w:r w:rsidRPr="00332441">
          <w:rPr>
            <w:rFonts w:eastAsia="Times New Roman"/>
            <w:szCs w:val="24"/>
            <w:lang w:eastAsia="en-US"/>
          </w:rPr>
          <w:br/>
          <w:t>ΛΑΓΟΣ Ι. , σελ.</w:t>
        </w:r>
        <w:r w:rsidRPr="00332441">
          <w:rPr>
            <w:rFonts w:eastAsia="Times New Roman"/>
            <w:szCs w:val="24"/>
            <w:lang w:eastAsia="en-US"/>
          </w:rPr>
          <w:br/>
          <w:t>ΛΟΒΕΡΔΟΣ Α. , σελ.</w:t>
        </w:r>
        <w:r w:rsidRPr="00332441">
          <w:rPr>
            <w:rFonts w:eastAsia="Times New Roman"/>
            <w:szCs w:val="24"/>
            <w:lang w:eastAsia="en-US"/>
          </w:rPr>
          <w:br/>
          <w:t>ΜΠΑΛΑΟΥΡΑΣ Γ. , σελ.</w:t>
        </w:r>
        <w:r w:rsidRPr="00332441">
          <w:rPr>
            <w:rFonts w:eastAsia="Times New Roman"/>
            <w:szCs w:val="24"/>
            <w:lang w:eastAsia="en-US"/>
          </w:rPr>
          <w:br/>
          <w:t>ΠΑΝΑΓΙΩΤΑΡΟΣ Η. , σελ.</w:t>
        </w:r>
        <w:r w:rsidRPr="00332441">
          <w:rPr>
            <w:rFonts w:eastAsia="Times New Roman"/>
            <w:szCs w:val="24"/>
            <w:lang w:eastAsia="en-US"/>
          </w:rPr>
          <w:br/>
          <w:t>ΠΑΠΑΧΡΙΣΤΟΠΟΥΛΟΣ Α. , σελ.</w:t>
        </w:r>
        <w:r w:rsidRPr="00332441">
          <w:rPr>
            <w:rFonts w:eastAsia="Times New Roman"/>
            <w:szCs w:val="24"/>
            <w:lang w:eastAsia="en-US"/>
          </w:rPr>
          <w:br/>
          <w:t>ΣΤΑΘΑΚΗΣ Γ. , σελ.</w:t>
        </w:r>
        <w:r w:rsidRPr="00332441">
          <w:rPr>
            <w:rFonts w:eastAsia="Times New Roman"/>
            <w:szCs w:val="24"/>
            <w:lang w:eastAsia="en-US"/>
          </w:rPr>
          <w:br/>
          <w:t>ΤΣΑΚΑΛΩΤΟΣ Ε. , σελ.</w:t>
        </w:r>
        <w:r w:rsidRPr="00332441">
          <w:rPr>
            <w:rFonts w:eastAsia="Times New Roman"/>
            <w:szCs w:val="24"/>
            <w:lang w:eastAsia="en-US"/>
          </w:rPr>
          <w:br/>
        </w:r>
        <w:bookmarkStart w:id="36" w:name="_GoBack"/>
        <w:bookmarkEnd w:id="36"/>
      </w:ins>
    </w:p>
    <w:p w14:paraId="013A1A08" w14:textId="77777777" w:rsidR="0004408F" w:rsidRDefault="00332441">
      <w:pPr>
        <w:spacing w:line="600" w:lineRule="auto"/>
        <w:ind w:firstLine="720"/>
        <w:jc w:val="center"/>
        <w:rPr>
          <w:rFonts w:eastAsia="Times New Roman"/>
          <w:szCs w:val="24"/>
        </w:rPr>
      </w:pPr>
      <w:r>
        <w:rPr>
          <w:rFonts w:eastAsia="Times New Roman"/>
          <w:szCs w:val="24"/>
        </w:rPr>
        <w:t>ΠΡΑΚΤΙΚΑ ΒΟΥΛΗΣ</w:t>
      </w:r>
    </w:p>
    <w:p w14:paraId="013A1A09" w14:textId="77777777" w:rsidR="0004408F" w:rsidRDefault="00332441">
      <w:pPr>
        <w:spacing w:line="600" w:lineRule="auto"/>
        <w:ind w:firstLine="720"/>
        <w:jc w:val="center"/>
        <w:rPr>
          <w:rFonts w:eastAsia="Times New Roman"/>
          <w:szCs w:val="24"/>
        </w:rPr>
      </w:pPr>
      <w:r>
        <w:rPr>
          <w:rFonts w:eastAsia="Times New Roman"/>
          <w:szCs w:val="24"/>
        </w:rPr>
        <w:t xml:space="preserve">ΙΖ΄ ΠΕΡΙΟΔΟΣ </w:t>
      </w:r>
    </w:p>
    <w:p w14:paraId="013A1A0A" w14:textId="77777777" w:rsidR="0004408F" w:rsidRDefault="00332441">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13A1A0B" w14:textId="77777777" w:rsidR="0004408F" w:rsidRDefault="00332441">
      <w:pPr>
        <w:spacing w:line="600" w:lineRule="auto"/>
        <w:ind w:firstLine="720"/>
        <w:jc w:val="center"/>
        <w:rPr>
          <w:rFonts w:eastAsia="Times New Roman"/>
          <w:szCs w:val="24"/>
        </w:rPr>
      </w:pPr>
      <w:r>
        <w:rPr>
          <w:rFonts w:eastAsia="Times New Roman"/>
          <w:szCs w:val="24"/>
        </w:rPr>
        <w:t>ΣΥΝΟΔΟΣ Α΄</w:t>
      </w:r>
    </w:p>
    <w:p w14:paraId="013A1A0C" w14:textId="77777777" w:rsidR="0004408F" w:rsidRDefault="00332441">
      <w:pPr>
        <w:spacing w:line="600" w:lineRule="auto"/>
        <w:ind w:firstLine="720"/>
        <w:jc w:val="center"/>
        <w:rPr>
          <w:rFonts w:eastAsia="Times New Roman"/>
          <w:szCs w:val="24"/>
        </w:rPr>
      </w:pPr>
      <w:r>
        <w:rPr>
          <w:rFonts w:eastAsia="Times New Roman"/>
          <w:szCs w:val="24"/>
        </w:rPr>
        <w:t xml:space="preserve">ΣΥΝΕΔΡΙΑΣΗ </w:t>
      </w:r>
      <w:r>
        <w:rPr>
          <w:rFonts w:ascii="Lucida Sans Unicode" w:eastAsia="Times New Roman" w:hAnsi="Lucida Sans Unicode" w:cs="Lucida Sans Unicode"/>
          <w:szCs w:val="24"/>
        </w:rPr>
        <w:t>ϞΕ</w:t>
      </w:r>
      <w:r>
        <w:rPr>
          <w:rFonts w:eastAsia="Times New Roman"/>
          <w:szCs w:val="24"/>
        </w:rPr>
        <w:t>΄</w:t>
      </w:r>
    </w:p>
    <w:p w14:paraId="013A1A0D" w14:textId="77777777" w:rsidR="0004408F" w:rsidRDefault="00332441">
      <w:pPr>
        <w:spacing w:line="600" w:lineRule="auto"/>
        <w:ind w:firstLine="720"/>
        <w:jc w:val="center"/>
        <w:rPr>
          <w:rFonts w:eastAsia="Times New Roman"/>
          <w:szCs w:val="24"/>
        </w:rPr>
      </w:pPr>
      <w:r>
        <w:rPr>
          <w:rFonts w:eastAsia="Times New Roman"/>
          <w:szCs w:val="24"/>
        </w:rPr>
        <w:t>Τρίτη 22 Μαρτίου 2016</w:t>
      </w:r>
    </w:p>
    <w:p w14:paraId="013A1A0E" w14:textId="77777777" w:rsidR="0004408F" w:rsidRDefault="0004408F">
      <w:pPr>
        <w:spacing w:line="600" w:lineRule="auto"/>
        <w:ind w:firstLine="720"/>
        <w:jc w:val="center"/>
        <w:rPr>
          <w:rFonts w:eastAsia="Times New Roman"/>
          <w:szCs w:val="24"/>
        </w:rPr>
      </w:pPr>
    </w:p>
    <w:p w14:paraId="013A1A0F" w14:textId="77777777" w:rsidR="0004408F" w:rsidRDefault="00332441">
      <w:pPr>
        <w:spacing w:line="600" w:lineRule="auto"/>
        <w:ind w:firstLine="720"/>
        <w:jc w:val="both"/>
        <w:rPr>
          <w:rFonts w:eastAsia="Times New Roman"/>
          <w:szCs w:val="24"/>
        </w:rPr>
      </w:pPr>
      <w:r>
        <w:rPr>
          <w:rFonts w:eastAsia="Times New Roman"/>
          <w:szCs w:val="24"/>
        </w:rPr>
        <w:t xml:space="preserve">Αθήνα, σήμερα στις 22 Μαρτίου 2016, ημέρα Τρίτη και ώρα 10.11΄ συνήλθε στην Αίθουσα των συνεδριάσεων του Βουλευτηρίου η Βουλή σε ολομέλεια για να συνεδριάσει υπό την προεδρία του Δ΄ Αντιπροέδρου αυτής, κ. </w:t>
      </w:r>
      <w:r w:rsidRPr="00A5569D">
        <w:rPr>
          <w:rFonts w:eastAsia="Times New Roman"/>
          <w:b/>
          <w:szCs w:val="24"/>
        </w:rPr>
        <w:t>ΝΙΚΗΤΑ ΚΑΚΛΑΜΑΝΗ</w:t>
      </w:r>
      <w:r>
        <w:rPr>
          <w:rFonts w:eastAsia="Times New Roman"/>
          <w:szCs w:val="24"/>
        </w:rPr>
        <w:t>.</w:t>
      </w:r>
    </w:p>
    <w:p w14:paraId="013A1A10" w14:textId="77777777" w:rsidR="0004408F" w:rsidRDefault="00332441">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Κυρίες και κύριοι συνάδελφοι, αρχίζει η συνεδρίαση. </w:t>
      </w:r>
    </w:p>
    <w:p w14:paraId="013A1A11" w14:textId="77777777" w:rsidR="0004408F" w:rsidRDefault="00332441">
      <w:pPr>
        <w:spacing w:line="600" w:lineRule="auto"/>
        <w:ind w:firstLine="720"/>
        <w:jc w:val="both"/>
        <w:rPr>
          <w:rFonts w:eastAsia="Times New Roman" w:cs="Times New Roman"/>
          <w:szCs w:val="24"/>
        </w:rPr>
      </w:pPr>
      <w:r>
        <w:rPr>
          <w:rFonts w:eastAsia="Times New Roman"/>
          <w:szCs w:val="24"/>
        </w:rPr>
        <w:t>(ΕΠΙΚΥΡΩΣΗ ΠΡΑΚΤΙΚΩΝ: Σύμφωνα με την από 17</w:t>
      </w:r>
      <w:r w:rsidRPr="003911BD">
        <w:rPr>
          <w:rFonts w:eastAsia="Times New Roman"/>
          <w:szCs w:val="24"/>
        </w:rPr>
        <w:t>-</w:t>
      </w:r>
      <w:r>
        <w:rPr>
          <w:rFonts w:eastAsia="Times New Roman"/>
          <w:szCs w:val="24"/>
        </w:rPr>
        <w:t>3</w:t>
      </w:r>
      <w:r w:rsidRPr="003911BD">
        <w:rPr>
          <w:rFonts w:eastAsia="Times New Roman"/>
          <w:szCs w:val="24"/>
        </w:rPr>
        <w:t>-</w:t>
      </w:r>
      <w:r>
        <w:rPr>
          <w:rFonts w:eastAsia="Times New Roman"/>
          <w:szCs w:val="24"/>
        </w:rPr>
        <w:t xml:space="preserve">2016 εξουσιοδότηση του Σώματος επικυρώθηκαν με ευθύνη του Προεδρείου τα Πρακτικά της </w:t>
      </w:r>
      <w:r>
        <w:rPr>
          <w:rFonts w:ascii="Lucida Sans Unicode" w:eastAsia="Times New Roman" w:hAnsi="Lucida Sans Unicode" w:cs="Lucida Sans Unicode"/>
          <w:szCs w:val="24"/>
        </w:rPr>
        <w:t>ϞΒ΄</w:t>
      </w:r>
      <w:r>
        <w:rPr>
          <w:rFonts w:eastAsia="Times New Roman"/>
          <w:szCs w:val="24"/>
        </w:rPr>
        <w:t>συνεδριάσεώς του, της Πέμπτης 17 Μαρτίου 2016, σε ό,τι</w:t>
      </w:r>
      <w:r>
        <w:rPr>
          <w:rFonts w:eastAsia="Times New Roman"/>
          <w:szCs w:val="24"/>
        </w:rPr>
        <w:t xml:space="preserve"> αφορά</w:t>
      </w:r>
      <w:r>
        <w:rPr>
          <w:rFonts w:eastAsia="Times New Roman"/>
          <w:szCs w:val="24"/>
        </w:rPr>
        <w:t xml:space="preserve"> την ψήφι</w:t>
      </w:r>
      <w:r>
        <w:rPr>
          <w:rFonts w:eastAsia="Times New Roman"/>
          <w:szCs w:val="24"/>
        </w:rPr>
        <w:t>ση στο σύνολο του σχεδίου νόμου</w:t>
      </w:r>
      <w:r>
        <w:rPr>
          <w:rFonts w:eastAsia="Times New Roman"/>
          <w:szCs w:val="24"/>
        </w:rPr>
        <w:t>:</w:t>
      </w:r>
      <w:r>
        <w:rPr>
          <w:rFonts w:eastAsia="Times New Roman"/>
          <w:szCs w:val="24"/>
        </w:rPr>
        <w:t xml:space="preserve"> </w:t>
      </w:r>
      <w:r>
        <w:rPr>
          <w:rFonts w:eastAsia="Times New Roman" w:cs="Times New Roman"/>
          <w:szCs w:val="24"/>
        </w:rPr>
        <w:t xml:space="preserve">«Αναγκαίες ρυθμίσεις για την εναρμόνιση της </w:t>
      </w:r>
      <w:r>
        <w:rPr>
          <w:rFonts w:eastAsia="Times New Roman" w:cs="Times New Roman"/>
          <w:szCs w:val="24"/>
        </w:rPr>
        <w:t>Ε</w:t>
      </w:r>
      <w:r>
        <w:rPr>
          <w:rFonts w:eastAsia="Times New Roman" w:cs="Times New Roman"/>
          <w:szCs w:val="24"/>
        </w:rPr>
        <w:t xml:space="preserve">λληνικής </w:t>
      </w:r>
      <w:r>
        <w:rPr>
          <w:rFonts w:eastAsia="Times New Roman" w:cs="Times New Roman"/>
          <w:szCs w:val="24"/>
        </w:rPr>
        <w:t>Ν</w:t>
      </w:r>
      <w:r>
        <w:rPr>
          <w:rFonts w:eastAsia="Times New Roman" w:cs="Times New Roman"/>
          <w:szCs w:val="24"/>
        </w:rPr>
        <w:t>ομοθεσίας με τον νέο Κώδικα Αντιντόπινγκ του Παγκόσμιου Οργανισμού Αντιντόπινγκ και άλλες διατάξεις»</w:t>
      </w:r>
      <w:r>
        <w:rPr>
          <w:rFonts w:eastAsia="Times New Roman" w:cs="Times New Roman"/>
          <w:szCs w:val="24"/>
        </w:rPr>
        <w:t>)</w:t>
      </w:r>
    </w:p>
    <w:p w14:paraId="013A1A12" w14:textId="77777777" w:rsidR="0004408F" w:rsidRDefault="00332441">
      <w:pPr>
        <w:spacing w:line="600" w:lineRule="auto"/>
        <w:ind w:firstLine="720"/>
        <w:jc w:val="both"/>
        <w:rPr>
          <w:rFonts w:eastAsia="Times New Roman"/>
          <w:szCs w:val="24"/>
        </w:rPr>
      </w:pPr>
      <w:r>
        <w:rPr>
          <w:rFonts w:eastAsia="Times New Roman" w:cs="Times New Roman"/>
          <w:szCs w:val="24"/>
        </w:rPr>
        <w:t xml:space="preserve">Κυρίες και κύριοι συνάδελφοι, εισερχόμαστε στην </w:t>
      </w:r>
      <w:r>
        <w:rPr>
          <w:rFonts w:eastAsia="Times New Roman"/>
          <w:szCs w:val="24"/>
        </w:rPr>
        <w:t>ημερήσια διάταξη τ</w:t>
      </w:r>
      <w:r>
        <w:rPr>
          <w:rFonts w:eastAsia="Times New Roman"/>
          <w:szCs w:val="24"/>
        </w:rPr>
        <w:t>ης</w:t>
      </w:r>
    </w:p>
    <w:p w14:paraId="013A1A13" w14:textId="77777777" w:rsidR="0004408F" w:rsidRDefault="00332441">
      <w:pPr>
        <w:spacing w:line="600" w:lineRule="auto"/>
        <w:ind w:firstLine="720"/>
        <w:jc w:val="center"/>
        <w:rPr>
          <w:rFonts w:eastAsia="Times New Roman"/>
          <w:b/>
          <w:szCs w:val="24"/>
        </w:rPr>
      </w:pPr>
      <w:r>
        <w:rPr>
          <w:rFonts w:eastAsia="Times New Roman"/>
          <w:b/>
          <w:szCs w:val="24"/>
        </w:rPr>
        <w:t>ΝΟΜΟΘΕΤΙΚΗΣ ΕΡΓΑΣΙΑΣ</w:t>
      </w:r>
    </w:p>
    <w:p w14:paraId="013A1A14"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Εξωτερικών</w:t>
      </w:r>
      <w:r>
        <w:rPr>
          <w:rFonts w:eastAsia="Times New Roman" w:cs="Times New Roman"/>
          <w:szCs w:val="24"/>
        </w:rPr>
        <w:t>:</w:t>
      </w:r>
      <w:r>
        <w:rPr>
          <w:rFonts w:eastAsia="Times New Roman" w:cs="Times New Roman"/>
          <w:szCs w:val="24"/>
        </w:rPr>
        <w:t xml:space="preserve"> «Κύρωση της Συμφωνίας για το </w:t>
      </w:r>
      <w:r>
        <w:rPr>
          <w:rFonts w:eastAsia="Times New Roman" w:cs="Times New Roman"/>
          <w:szCs w:val="24"/>
          <w:lang w:val="en-US"/>
        </w:rPr>
        <w:t>RACVIAC</w:t>
      </w:r>
      <w:r>
        <w:rPr>
          <w:rFonts w:eastAsia="Times New Roman" w:cs="Times New Roman"/>
          <w:szCs w:val="24"/>
        </w:rPr>
        <w:t xml:space="preserve"> – Κέντρο Συνεργασίας για την Ασφάλεια». </w:t>
      </w:r>
    </w:p>
    <w:p w14:paraId="013A1A15"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lastRenderedPageBreak/>
        <w:t>Κατ’ αρχάς, θα ήθελα να σας πω ότι η σημερ</w:t>
      </w:r>
      <w:r>
        <w:rPr>
          <w:rFonts w:eastAsia="Times New Roman" w:cs="Times New Roman"/>
          <w:szCs w:val="24"/>
        </w:rPr>
        <w:t xml:space="preserve">ινή συνεδρίαση </w:t>
      </w:r>
      <w:r>
        <w:rPr>
          <w:rFonts w:eastAsia="Times New Roman" w:cs="Times New Roman"/>
          <w:szCs w:val="24"/>
        </w:rPr>
        <w:t>θα διεξαχθεί σε δύο μέρη</w:t>
      </w:r>
      <w:r>
        <w:rPr>
          <w:rFonts w:eastAsia="Times New Roman" w:cs="Times New Roman"/>
          <w:szCs w:val="24"/>
        </w:rPr>
        <w:t xml:space="preserve">. Θα ξεκινήσουμε αρχικά με το πρώτο σχέδιο νόμου που είναι πολύ σύντομο και μετά θα συζητήσουμε πώς θα προχωρήσουμε με το δεύτερο σχέδιο νόμου. </w:t>
      </w:r>
    </w:p>
    <w:p w14:paraId="013A1A16"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Το νομοσχέδιο ψηφίστηκε στη Διαρκή Επιτροπή κατά πλειοψηφία. Εισάγεται προς συζήτηση στη Βουλή με τη διαδικασία του άρθρου 108 του Κανονισμού της Βουλής, μπορούν δηλαδή να λάβουν τον λόγο όσοι έχουν αντίρρηση επί της κυρώσεως αυτής της </w:t>
      </w:r>
      <w:r>
        <w:rPr>
          <w:rFonts w:eastAsia="Times New Roman" w:cs="Times New Roman"/>
          <w:szCs w:val="24"/>
        </w:rPr>
        <w:t>σ</w:t>
      </w:r>
      <w:r>
        <w:rPr>
          <w:rFonts w:eastAsia="Times New Roman" w:cs="Times New Roman"/>
          <w:szCs w:val="24"/>
        </w:rPr>
        <w:t xml:space="preserve">υμφωνίας. </w:t>
      </w:r>
    </w:p>
    <w:p w14:paraId="013A1A17"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Με βάση </w:t>
      </w:r>
      <w:r>
        <w:rPr>
          <w:rFonts w:eastAsia="Times New Roman" w:cs="Times New Roman"/>
          <w:szCs w:val="24"/>
        </w:rPr>
        <w:t xml:space="preserve">το τι έγινε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κατά</w:t>
      </w:r>
      <w:r>
        <w:rPr>
          <w:rFonts w:eastAsia="Times New Roman" w:cs="Times New Roman"/>
          <w:szCs w:val="24"/>
        </w:rPr>
        <w:t xml:space="preserve"> της Συμφωνίας ψήφισε η Χρυσή Αυγή και το Κομμουνιστικό Κόμμα Ελλάδας. Επομένως οι δύο εκπρόσωποι των δύο κομμάτων, ο κ. Παππάς και ο συνάδελφος από το Κομμουνιστικό Κόμμα Ελλάδας, θα έχουν τον λόγο εφόσον επιθυμούν για πέντε</w:t>
      </w:r>
      <w:r>
        <w:rPr>
          <w:rFonts w:eastAsia="Times New Roman" w:cs="Times New Roman"/>
          <w:szCs w:val="24"/>
        </w:rPr>
        <w:t xml:space="preserve"> λεπτά.</w:t>
      </w:r>
    </w:p>
    <w:p w14:paraId="013A1A18"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Ορίστε, κύριε Παππά, έχετε τον λόγο. </w:t>
      </w:r>
    </w:p>
    <w:p w14:paraId="013A1A19"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lastRenderedPageBreak/>
        <w:t>ΧΡΗΣΤΟΣ ΠΑΠΠΑΣ:</w:t>
      </w:r>
      <w:r>
        <w:rPr>
          <w:rFonts w:eastAsia="Times New Roman" w:cs="Times New Roman"/>
          <w:szCs w:val="24"/>
        </w:rPr>
        <w:t xml:space="preserve">  Κύριε Πρόεδρε, κύριε Υπουργέ, όπως είπαμε και στην </w:t>
      </w:r>
      <w:r>
        <w:rPr>
          <w:rFonts w:eastAsia="Times New Roman" w:cs="Times New Roman"/>
          <w:szCs w:val="24"/>
        </w:rPr>
        <w:t>ε</w:t>
      </w:r>
      <w:r>
        <w:rPr>
          <w:rFonts w:eastAsia="Times New Roman" w:cs="Times New Roman"/>
          <w:szCs w:val="24"/>
        </w:rPr>
        <w:t xml:space="preserve">πιτροπή, η </w:t>
      </w:r>
      <w:r>
        <w:rPr>
          <w:rFonts w:eastAsia="Times New Roman" w:cs="Times New Roman"/>
          <w:szCs w:val="24"/>
        </w:rPr>
        <w:t>σ</w:t>
      </w:r>
      <w:r>
        <w:rPr>
          <w:rFonts w:eastAsia="Times New Roman" w:cs="Times New Roman"/>
          <w:szCs w:val="24"/>
        </w:rPr>
        <w:t xml:space="preserve">υμφωνία αυτή υποτίθεται ότι υλοποιεί μέσω ενός συγκεκριμένου </w:t>
      </w:r>
      <w:r>
        <w:rPr>
          <w:rFonts w:eastAsia="Times New Roman" w:cs="Times New Roman"/>
          <w:szCs w:val="24"/>
        </w:rPr>
        <w:t>κ</w:t>
      </w:r>
      <w:r>
        <w:rPr>
          <w:rFonts w:eastAsia="Times New Roman" w:cs="Times New Roman"/>
          <w:szCs w:val="24"/>
        </w:rPr>
        <w:t>έντρου τους ελέγχους των εξοπλισμών και την προώθηση μέτρων οικοδόμ</w:t>
      </w:r>
      <w:r>
        <w:rPr>
          <w:rFonts w:eastAsia="Times New Roman" w:cs="Times New Roman"/>
          <w:szCs w:val="24"/>
        </w:rPr>
        <w:t xml:space="preserve">ησης εμπιστοσύνης επί θεμάτων ασφαλείας και γενικότερα λειτουργεί για τη διεύρυνση συνεργασία στη </w:t>
      </w:r>
      <w:r>
        <w:rPr>
          <w:rFonts w:eastAsia="Times New Roman" w:cs="Times New Roman"/>
          <w:szCs w:val="24"/>
        </w:rPr>
        <w:t>ν</w:t>
      </w:r>
      <w:r>
        <w:rPr>
          <w:rFonts w:eastAsia="Times New Roman" w:cs="Times New Roman"/>
          <w:szCs w:val="24"/>
        </w:rPr>
        <w:t xml:space="preserve">οτιοανατολική Ευρώπη. Υποτίθεται ότι με τη </w:t>
      </w:r>
      <w:r>
        <w:rPr>
          <w:rFonts w:eastAsia="Times New Roman" w:cs="Times New Roman"/>
          <w:szCs w:val="24"/>
        </w:rPr>
        <w:t>σ</w:t>
      </w:r>
      <w:r>
        <w:rPr>
          <w:rFonts w:eastAsia="Times New Roman" w:cs="Times New Roman"/>
          <w:szCs w:val="24"/>
        </w:rPr>
        <w:t xml:space="preserve">υμφωνία αυτή ελέγχονται οι συνθήκες εξοπλισμού της </w:t>
      </w:r>
      <w:r>
        <w:rPr>
          <w:rFonts w:eastAsia="Times New Roman" w:cs="Times New Roman"/>
          <w:szCs w:val="24"/>
        </w:rPr>
        <w:t>ν</w:t>
      </w:r>
      <w:r>
        <w:rPr>
          <w:rFonts w:eastAsia="Times New Roman" w:cs="Times New Roman"/>
          <w:szCs w:val="24"/>
        </w:rPr>
        <w:t xml:space="preserve">οτιοανατολικής Ευρώπης. </w:t>
      </w:r>
    </w:p>
    <w:p w14:paraId="013A1A1A"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Για μας φαίνεται ότι αυτή η </w:t>
      </w:r>
      <w:r>
        <w:rPr>
          <w:rFonts w:eastAsia="Times New Roman" w:cs="Times New Roman"/>
          <w:szCs w:val="24"/>
        </w:rPr>
        <w:t>σ</w:t>
      </w:r>
      <w:r>
        <w:rPr>
          <w:rFonts w:eastAsia="Times New Roman" w:cs="Times New Roman"/>
          <w:szCs w:val="24"/>
        </w:rPr>
        <w:t>υμφωνία</w:t>
      </w:r>
      <w:r>
        <w:rPr>
          <w:rFonts w:eastAsia="Times New Roman" w:cs="Times New Roman"/>
          <w:szCs w:val="24"/>
        </w:rPr>
        <w:t xml:space="preserve"> είναι προσχηματική και ανειλικρινής. Το </w:t>
      </w:r>
      <w:r>
        <w:rPr>
          <w:rFonts w:eastAsia="Times New Roman" w:cs="Times New Roman"/>
          <w:szCs w:val="24"/>
          <w:lang w:val="en-US"/>
        </w:rPr>
        <w:t>RACVIAC</w:t>
      </w:r>
      <w:r>
        <w:rPr>
          <w:rFonts w:eastAsia="Times New Roman" w:cs="Times New Roman"/>
          <w:szCs w:val="24"/>
        </w:rPr>
        <w:t xml:space="preserve"> - Κέντρο Συνεργασίας για την Ασφάλεια είναι κάτι που δεν έχει καμμία απολύτως χρησιμότητα στην πράξη. Είναι ένα ακόμα ΝΑΤΟϊκό κατασκεύασμα, μια ακόμα δημιουργία πολυεθνικών κέντρων, κέντρων που υπερασπίζοντα</w:t>
      </w:r>
      <w:r>
        <w:rPr>
          <w:rFonts w:eastAsia="Times New Roman" w:cs="Times New Roman"/>
          <w:szCs w:val="24"/>
        </w:rPr>
        <w:t xml:space="preserve">ι τα ΝΑΤΟϊκά συμφέροντα. </w:t>
      </w:r>
    </w:p>
    <w:p w14:paraId="013A1A1B"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Τίθεται, λοιπόν, το εξής ερώτημα: Τι ακριβώς είναι αυτό το </w:t>
      </w:r>
      <w:r>
        <w:rPr>
          <w:rFonts w:eastAsia="Times New Roman" w:cs="Times New Roman"/>
          <w:szCs w:val="24"/>
        </w:rPr>
        <w:t>κ</w:t>
      </w:r>
      <w:r>
        <w:rPr>
          <w:rFonts w:eastAsia="Times New Roman" w:cs="Times New Roman"/>
          <w:szCs w:val="24"/>
        </w:rPr>
        <w:t>έντρο; Τι κάνει και ποια είναι η αποστολή του; Διότι στην αποστολή του και στο πεδίο δραστηριοτήτων διαβάζουμε τα εξής: «…προάγει το</w:t>
      </w:r>
      <w:r>
        <w:rPr>
          <w:rFonts w:eastAsia="Times New Roman" w:cs="Times New Roman"/>
          <w:szCs w:val="24"/>
        </w:rPr>
        <w:t>ν</w:t>
      </w:r>
      <w:r>
        <w:rPr>
          <w:rFonts w:eastAsia="Times New Roman" w:cs="Times New Roman"/>
          <w:szCs w:val="24"/>
        </w:rPr>
        <w:t xml:space="preserve"> διάλογο </w:t>
      </w:r>
      <w:r>
        <w:rPr>
          <w:rFonts w:eastAsia="Times New Roman" w:cs="Times New Roman"/>
          <w:szCs w:val="24"/>
        </w:rPr>
        <w:lastRenderedPageBreak/>
        <w:t>για την ασφάλεια και τη μετα</w:t>
      </w:r>
      <w:r>
        <w:rPr>
          <w:rFonts w:eastAsia="Times New Roman" w:cs="Times New Roman"/>
          <w:szCs w:val="24"/>
        </w:rPr>
        <w:t>ρρύθμιση του τομέα ασφαλείας, τον έλεγχο των εξοπλισμών, καθώς και τα μέτρα οικοδόμησης εμπιστοσύνης και ασφαλείας». Ακόμα κι αν κάποιος καλοπροαίρετα δεχόταν ότι μπορεί να γίνει κάτι τέτοιο -να γίνει ο έλεγχος-, δεν ορίζεται πώς αυτός θα γίνει στην πράξη.</w:t>
      </w:r>
      <w:r>
        <w:rPr>
          <w:rFonts w:eastAsia="Times New Roman" w:cs="Times New Roman"/>
          <w:szCs w:val="24"/>
        </w:rPr>
        <w:t xml:space="preserve"> Δεν ορίζεται δηλαδή πώς θα ελεγχθούν αυτά τα ζητήματα. Θα υπάρχουν τυχόν κυρώσεις αν κάτι διαγνωστεί ότι κινείται εκτός τ</w:t>
      </w:r>
      <w:r>
        <w:rPr>
          <w:rFonts w:eastAsia="Times New Roman" w:cs="Times New Roman"/>
          <w:szCs w:val="24"/>
        </w:rPr>
        <w:t>ου</w:t>
      </w:r>
      <w:r>
        <w:rPr>
          <w:rFonts w:eastAsia="Times New Roman" w:cs="Times New Roman"/>
          <w:szCs w:val="24"/>
        </w:rPr>
        <w:t xml:space="preserve"> πλαισί</w:t>
      </w:r>
      <w:r>
        <w:rPr>
          <w:rFonts w:eastAsia="Times New Roman" w:cs="Times New Roman"/>
          <w:szCs w:val="24"/>
        </w:rPr>
        <w:t>ου</w:t>
      </w:r>
      <w:r>
        <w:rPr>
          <w:rFonts w:eastAsia="Times New Roman" w:cs="Times New Roman"/>
          <w:szCs w:val="24"/>
        </w:rPr>
        <w:t xml:space="preserve"> της </w:t>
      </w:r>
      <w:r>
        <w:rPr>
          <w:rFonts w:eastAsia="Times New Roman" w:cs="Times New Roman"/>
          <w:szCs w:val="24"/>
        </w:rPr>
        <w:t>σ</w:t>
      </w:r>
      <w:r>
        <w:rPr>
          <w:rFonts w:eastAsia="Times New Roman" w:cs="Times New Roman"/>
          <w:szCs w:val="24"/>
        </w:rPr>
        <w:t xml:space="preserve">υμφωνίας και κατ’ επέκταση του συγκεκριμένου </w:t>
      </w:r>
      <w:r>
        <w:rPr>
          <w:rFonts w:eastAsia="Times New Roman" w:cs="Times New Roman"/>
          <w:szCs w:val="24"/>
        </w:rPr>
        <w:t>κ</w:t>
      </w:r>
      <w:r>
        <w:rPr>
          <w:rFonts w:eastAsia="Times New Roman" w:cs="Times New Roman"/>
          <w:szCs w:val="24"/>
        </w:rPr>
        <w:t>έντρου; Από ποιον θα επιβληθούν αυτές οι κυρώσεις; Ο έλεγχος των εξοπλι</w:t>
      </w:r>
      <w:r>
        <w:rPr>
          <w:rFonts w:eastAsia="Times New Roman" w:cs="Times New Roman"/>
          <w:szCs w:val="24"/>
        </w:rPr>
        <w:t xml:space="preserve">σμών απαιτεί κυρίως ευρύτερη βούληση και δεν είναι κάτι που μπορεί να επιτευχθεί με τις όποιες συμφωνίες ή συνθήκες που στην ουσία συνάπτονται για να δημιουργούνται δομές στους μηχανισμούς της Ευρωπαϊκής Ένωσης και του ΝΑΤΟ. </w:t>
      </w:r>
    </w:p>
    <w:p w14:paraId="013A1A1C"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 xml:space="preserve">Στην πράξη αυτό το </w:t>
      </w:r>
      <w:r>
        <w:rPr>
          <w:rFonts w:eastAsia="Times New Roman" w:cs="Times New Roman"/>
          <w:szCs w:val="24"/>
        </w:rPr>
        <w:t>κ</w:t>
      </w:r>
      <w:r>
        <w:rPr>
          <w:rFonts w:eastAsia="Times New Roman" w:cs="Times New Roman"/>
          <w:szCs w:val="24"/>
        </w:rPr>
        <w:t>έντρο είνα</w:t>
      </w:r>
      <w:r>
        <w:rPr>
          <w:rFonts w:eastAsia="Times New Roman" w:cs="Times New Roman"/>
          <w:szCs w:val="24"/>
        </w:rPr>
        <w:t xml:space="preserve">ι άλλη μια ΜΚΟ, την υψηλή εποπτεία της οποίας έχει το ΝΑΤΟ και οι Βρυξέλλες, μια ΜΚΟ που εμπεδώνει τα νατοϊκά συμφέροντα και τις νεοταξικές πολιτικές. </w:t>
      </w:r>
    </w:p>
    <w:p w14:paraId="013A1A1D"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Ομιλούμε, λοιπόν, για το ΝΑΤΟ. Ποιο ΝΑΤΟ; Αυτό, το οποίο μας έφερε είκοσι πέντε Τούρκους παρατηρητές στα</w:t>
      </w:r>
      <w:r>
        <w:rPr>
          <w:rFonts w:eastAsia="Times New Roman" w:cs="Times New Roman"/>
          <w:szCs w:val="24"/>
        </w:rPr>
        <w:t xml:space="preserve"> ελληνικά νησιά, όπως τον Τούρκο παρατηρητή που πάτησε το πόδι του στη Χίο, ο οποίος </w:t>
      </w:r>
      <w:r>
        <w:rPr>
          <w:rFonts w:eastAsia="Times New Roman" w:cs="Times New Roman"/>
          <w:szCs w:val="24"/>
        </w:rPr>
        <w:lastRenderedPageBreak/>
        <w:t>στο διαβατήριό του είχε σφραγίδα του ψευδοκράτους. Και διάφοροι κυβερνητικοί προσπαθούν να μας πουν περιφραστικά ότι δεν τρέχει τίποτα και ότι σφράγισαν ένα χαρτί, το οποί</w:t>
      </w:r>
      <w:r>
        <w:rPr>
          <w:rFonts w:eastAsia="Times New Roman" w:cs="Times New Roman"/>
          <w:szCs w:val="24"/>
        </w:rPr>
        <w:t xml:space="preserve">ο θα συνοδεύει το διαβατήριο του Τούρκου. Και όταν οι τοπικές αρχές –πολύ σωστά- είπαν ότι αυτός είναι παράνομος και θα πρέπει να αποχωρήσει, οι υπόλοιποι έξι Τούρκοι παρατηρητές είπαν ότι «εάν αποχωρήσει ο συνάδελφός μας, θα φύγουμε και εμείς». Γιατί δεν </w:t>
      </w:r>
      <w:r>
        <w:rPr>
          <w:rFonts w:eastAsia="Times New Roman" w:cs="Times New Roman"/>
          <w:szCs w:val="24"/>
        </w:rPr>
        <w:t xml:space="preserve">τους αφήσαμε να φύγουν; Ως πότε θα σκύβουμε το κεφάλι; </w:t>
      </w:r>
    </w:p>
    <w:p w14:paraId="013A1A1E"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Παραμένει αυτό το ερώτημα, λοιπόν. Διότι, για εμάς, για τους Έλληνες εθνικιστές, η σημερινή πολιτική που διεξάγει η Κυβέρνηση –θα έλεγα μάλλον ο ετερόκλητος συνασπισμός των ανεύθυνων επικινδύνων, δηλα</w:t>
      </w:r>
      <w:r>
        <w:rPr>
          <w:rFonts w:eastAsia="Times New Roman" w:cs="Times New Roman"/>
          <w:szCs w:val="24"/>
        </w:rPr>
        <w:t xml:space="preserve">δή Τσίπρα-Καμμένου- οδηγεί σε μια εθνική αυτοκτονία. </w:t>
      </w:r>
    </w:p>
    <w:p w14:paraId="013A1A1F"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Διότι, το ΝΑΤΟ που τόσο περήφανα ο κ. Καμμένος μάς έλεγε και στην Επιτροπή και στη Βουλή ότι συμφώνησε με την Ελλάδα να εποπτεύει και να αλωνίζει το ελληνικό Αιγαίο, θα είναι το ΝΑΤΟ αυτό, υπό την εποπτ</w:t>
      </w:r>
      <w:r>
        <w:rPr>
          <w:rFonts w:eastAsia="Times New Roman" w:cs="Times New Roman"/>
          <w:szCs w:val="24"/>
        </w:rPr>
        <w:t xml:space="preserve">εία του οποίου το Αιγαίο μας θα μοιραστεί στη μέση, στον εικοστό πέμπτο Μεσημβρινό, δηλαδή ό,τι ακριβώς επιδιώκει η Τουρκία από το 1974 και μετά. </w:t>
      </w:r>
    </w:p>
    <w:p w14:paraId="013A1A20"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lastRenderedPageBreak/>
        <w:t>Το ΝΑΤΟ ποτέ δεν έπαιξε καθαρό παιχνίδι, δεν έπαιξε καθαρά σε ό,τι αφορά την Ελλάδα και σε ό,τι αφορά το Αιγα</w:t>
      </w:r>
      <w:r>
        <w:rPr>
          <w:rFonts w:eastAsia="Times New Roman" w:cs="Times New Roman"/>
          <w:szCs w:val="24"/>
        </w:rPr>
        <w:t xml:space="preserve">ίο. Το ίδιο συμβαίνει και σήμερα. Και χάριν του ΝΑΤΟ και των γερακιών της Αμερικής αποθρασύνθηκαν και τα τουρκικά κυβερνητικά μέσα μαζικής ενημέρωσης. Διαβάζουμε: «Θα πάρουμε χωρίς στρατό τα νησιά μας». Το λένε ξεκάθαρα: Χωρίς στρατό έχουν πατήσει το πόδι </w:t>
      </w:r>
      <w:r>
        <w:rPr>
          <w:rFonts w:eastAsia="Times New Roman" w:cs="Times New Roman"/>
          <w:szCs w:val="24"/>
        </w:rPr>
        <w:t xml:space="preserve">τους οι Τούρκοι στα ελληνικά νησιά. </w:t>
      </w:r>
    </w:p>
    <w:p w14:paraId="013A1A21"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Κύριε Πρόεδρε, παρατηρούμε εν έτει 2016, λίγες ημέρες πριν τον εορτασμό της εθνικής μας επετείου της 25</w:t>
      </w:r>
      <w:r>
        <w:rPr>
          <w:rFonts w:eastAsia="Times New Roman" w:cs="Times New Roman"/>
          <w:szCs w:val="24"/>
          <w:vertAlign w:val="superscript"/>
        </w:rPr>
        <w:t>ης</w:t>
      </w:r>
      <w:r>
        <w:rPr>
          <w:rFonts w:eastAsia="Times New Roman" w:cs="Times New Roman"/>
          <w:szCs w:val="24"/>
        </w:rPr>
        <w:t xml:space="preserve"> Μαρτίου, να δημιουργείται ένα εκρηκτικό μ</w:t>
      </w:r>
      <w:r>
        <w:rPr>
          <w:rFonts w:eastAsia="Times New Roman" w:cs="Times New Roman"/>
          <w:szCs w:val="24"/>
        </w:rPr>
        <w:t>ε</w:t>
      </w:r>
      <w:r>
        <w:rPr>
          <w:rFonts w:eastAsia="Times New Roman" w:cs="Times New Roman"/>
          <w:szCs w:val="24"/>
        </w:rPr>
        <w:t xml:space="preserve">ίγμα εθνικής αποδόμησης. </w:t>
      </w:r>
    </w:p>
    <w:p w14:paraId="013A1A22"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 xml:space="preserve">Από τη μία έχουμε τους δανειστές, την τεχνητή οικονομική κρίση και την οικονομική δικτατορία της Ευρωπαϊκής Ένωσης. Από την άλλη έχουμε το ΝΑΤΟ στο Αιγαίο και τελευταία έχουμε το «λαθρομεταναστευτικό» ή «προσφυγικό», όπως το λέτε εσείς, το οποίο είναι ένα </w:t>
      </w:r>
      <w:r>
        <w:rPr>
          <w:rFonts w:eastAsia="Times New Roman" w:cs="Times New Roman"/>
          <w:szCs w:val="24"/>
        </w:rPr>
        <w:t xml:space="preserve">εκρηκτικό πρόβλημα, σε συνδυασμό με το δημογραφικό. </w:t>
      </w:r>
    </w:p>
    <w:p w14:paraId="013A1A23"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lastRenderedPageBreak/>
        <w:t>Χθες το βράδυ –νομίζω ότι δεν ήσασταν εσείς εδώ, κύριε Πρόεδρε-  ο εκπρόσωπος Τύπου της Χρυσής Αυγής, ο Ηλίας Κασιδιάρης, κατήγγειλε με δυναμικό ύφος τη μειοδοτική πολιτική του ΣΥΡΙΖΑ για τα εθνικά θέματ</w:t>
      </w:r>
      <w:r>
        <w:rPr>
          <w:rFonts w:eastAsia="Times New Roman" w:cs="Times New Roman"/>
          <w:szCs w:val="24"/>
        </w:rPr>
        <w:t xml:space="preserve">α, όπως το λαθρομεταναστευτικό. </w:t>
      </w:r>
    </w:p>
    <w:p w14:paraId="013A1A24"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Κατηγόρησε τον Υπουργό, τον κ. Μουζάλα, για πράξεις ουσιαστικά εθνικής προδοσίας και δήλωσε πως εμείς, η μελλοντική εθνική κυβέρνηση της Χρυσής Αυγής –ο Θεός να δώσει και ο λαός να υποστηρίξει- θα τον απελάσει στα Σκόπια. Σ</w:t>
      </w:r>
      <w:r>
        <w:rPr>
          <w:rFonts w:eastAsia="Times New Roman" w:cs="Times New Roman"/>
          <w:szCs w:val="24"/>
        </w:rPr>
        <w:t xml:space="preserve">τις δυναμικές καταγγελίες του κ. Κασιδιάρη παρατηρήσαμε το εξής: Να αντιδρά ο συνήγορος του ΣΥΡΙΖΑ, ο Βουλευτής της Νέας Δημοκρατίας, ο κ. Κικίλιας, για να λάβει βέβαια και τις δέουσες απαντήσεις από τον κ. Κασιδιάρη. Αποκαλύφθηκε χθες η Νέα Δημοκρατία ως </w:t>
      </w:r>
      <w:r>
        <w:rPr>
          <w:rFonts w:eastAsia="Times New Roman" w:cs="Times New Roman"/>
          <w:szCs w:val="24"/>
        </w:rPr>
        <w:t xml:space="preserve">το δεκανίκι κατ’ ουσίαν του ΣΥΡΙΖΑ. </w:t>
      </w:r>
    </w:p>
    <w:p w14:paraId="013A1A25"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13A1A26"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lastRenderedPageBreak/>
        <w:t>Καταθέσαμε χθες –και τελειώνω, κύριε Πρόεδρε- στα Πρακτικά την πρόταση νόμου -θα πάρει και την άγουσα με την κανονική της μορφή- του Λα</w:t>
      </w:r>
      <w:r>
        <w:rPr>
          <w:rFonts w:eastAsia="Times New Roman" w:cs="Times New Roman"/>
          <w:szCs w:val="24"/>
        </w:rPr>
        <w:t>ϊκού Συνδέσμου- Χρυσή Αυγή για την πάταξη της λαθρομετανάστευσης. Όταν εφαρμοστεί αυτός ο εθνικός νόμος, το μείζον πρόβλημα του εποικισμού της Ελλάδας θα πάψει να υφίσταται.</w:t>
      </w:r>
    </w:p>
    <w:p w14:paraId="013A1A27"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Κύριε Πρόεδρε, θα σας καταθέσω στα Πρακτικά, διότι πολλή συζήτηση έχει γίνει τον τ</w:t>
      </w:r>
      <w:r>
        <w:rPr>
          <w:rFonts w:eastAsia="Times New Roman" w:cs="Times New Roman"/>
          <w:szCs w:val="24"/>
        </w:rPr>
        <w:t>ελευταίο καιρό, για να γίνει γνωστό και στον ελληνικό λαό την Εφημερίδα της Κυβερνήσεως λίγες ημέρες πριν, στις 9 Μαρτίου 2016. Με αυτήν, λοιπόν, την Εφημερίδα της Κυβερνήσεως, με αυτή την απόφαση του Υπουργού Εθνικής Αμύνης ο ελληνικός στρατός, οι Ένοπλες</w:t>
      </w:r>
      <w:r>
        <w:rPr>
          <w:rFonts w:eastAsia="Times New Roman" w:cs="Times New Roman"/>
          <w:szCs w:val="24"/>
        </w:rPr>
        <w:t xml:space="preserve"> Δυνάμεις, τα παιδιά του ελληνικού λαού, αυτοί οι οποίοι υπηρετούν, οι μόνιμοι και οι στρατεύσιμοι, οι οποίοι έχουν καθήκον να προασπίζουν την εθνική κυριαρχία και ασφάλεια γίνονται κατ’ ουσίαν –και ας μην παρεξηγηθείτε με την έκφραση «Φιλιππινέζα», γιατί </w:t>
      </w:r>
      <w:r>
        <w:rPr>
          <w:rFonts w:eastAsia="Times New Roman" w:cs="Times New Roman"/>
          <w:szCs w:val="24"/>
        </w:rPr>
        <w:t xml:space="preserve">σημαίνει ότι είναι υπηρέτρια- «Φιλιππινέζες» των λαθρομεταναστών. Γίνονται υπηρέτες. Μου έρχονται μηνύματα από μονίμους αξιωματικούς, αλλά και από στρατεύσιμους. Ο στρατός βράζει. Δεν το ανέχονται </w:t>
      </w:r>
      <w:r>
        <w:rPr>
          <w:rFonts w:eastAsia="Times New Roman" w:cs="Times New Roman"/>
          <w:szCs w:val="24"/>
        </w:rPr>
        <w:lastRenderedPageBreak/>
        <w:t>άλλο πια αυτό. Και βλέπουμε να δίδονται κάποια ποσά τεράστι</w:t>
      </w:r>
      <w:r>
        <w:rPr>
          <w:rFonts w:eastAsia="Times New Roman" w:cs="Times New Roman"/>
          <w:szCs w:val="24"/>
        </w:rPr>
        <w:t xml:space="preserve">α, 74 εκατομμύρια ευρώ, για σίτιση, για υγειονομικό, για διασκέδαση. </w:t>
      </w:r>
    </w:p>
    <w:p w14:paraId="013A1A28"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Είναι σκανδαλώδης αυτή η απόφαση, κύριε Πρόεδρε. Κάτι πρέπει να γίνει. Εμείς μαχόμαστε για να δοθούν οι προϋποθέσεις και τα χρήματα στον ελληνικό λαό που πένεται και όχι στους εποικιστές</w:t>
      </w:r>
      <w:r>
        <w:rPr>
          <w:rFonts w:eastAsia="Times New Roman" w:cs="Times New Roman"/>
          <w:szCs w:val="24"/>
        </w:rPr>
        <w:t>.</w:t>
      </w:r>
    </w:p>
    <w:p w14:paraId="013A1A29"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Παππάς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13A1A2A"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Σε ό,τι αφορά τη </w:t>
      </w:r>
      <w:r>
        <w:rPr>
          <w:rFonts w:eastAsia="Times New Roman" w:cs="Times New Roman"/>
          <w:szCs w:val="24"/>
        </w:rPr>
        <w:t>σ</w:t>
      </w:r>
      <w:r>
        <w:rPr>
          <w:rFonts w:eastAsia="Times New Roman" w:cs="Times New Roman"/>
          <w:szCs w:val="24"/>
        </w:rPr>
        <w:t>υμφωνία καταλάβατε ότι την κα</w:t>
      </w:r>
      <w:r>
        <w:rPr>
          <w:rFonts w:eastAsia="Times New Roman" w:cs="Times New Roman"/>
          <w:szCs w:val="24"/>
        </w:rPr>
        <w:t>ταψηφίζουμε.</w:t>
      </w:r>
    </w:p>
    <w:p w14:paraId="013A1A2B"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013A1A2C"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szCs w:val="24"/>
        </w:rPr>
        <w:t xml:space="preserve"> της Βουλής</w:t>
      </w:r>
      <w:r>
        <w:rPr>
          <w:rFonts w:eastAsia="Times New Roman" w:cs="Times New Roman"/>
          <w:szCs w:val="24"/>
        </w:rPr>
        <w:t>, αφού ξεναγήθηκαν στην έκθεση της αίθουσας «ΕΛΕΥΘΕΡΙΟΣ Β</w:t>
      </w:r>
      <w:r>
        <w:rPr>
          <w:rFonts w:eastAsia="Times New Roman" w:cs="Times New Roman"/>
          <w:szCs w:val="24"/>
        </w:rPr>
        <w:t xml:space="preserve">ΕΝΙΖΕΛΟΣ» και ενημερώθηκαν για την ιστορία του κτιρίου και τον τρόπο οργάνωσης και λειτουργίας της Βουλής των Ελλήνων, σαράντα τέσσερις μαθητές και μαθήτριες και πέντε συνοδοί εκπαιδευτικοί τους, από το </w:t>
      </w:r>
      <w:r>
        <w:rPr>
          <w:rFonts w:eastAsia="Times New Roman" w:cs="Times New Roman"/>
          <w:szCs w:val="24"/>
        </w:rPr>
        <w:t xml:space="preserve">πρώτο </w:t>
      </w:r>
      <w:r>
        <w:rPr>
          <w:rFonts w:eastAsia="Times New Roman" w:cs="Times New Roman"/>
          <w:szCs w:val="24"/>
        </w:rPr>
        <w:t>τ</w:t>
      </w:r>
      <w:r>
        <w:rPr>
          <w:rFonts w:eastAsia="Times New Roman" w:cs="Times New Roman"/>
          <w:szCs w:val="24"/>
        </w:rPr>
        <w:t>μήμα του 1</w:t>
      </w:r>
      <w:r w:rsidRPr="00B94D65">
        <w:rPr>
          <w:rFonts w:eastAsia="Times New Roman" w:cs="Times New Roman"/>
          <w:szCs w:val="24"/>
          <w:vertAlign w:val="superscript"/>
        </w:rPr>
        <w:t>ου</w:t>
      </w:r>
      <w:r>
        <w:rPr>
          <w:rFonts w:eastAsia="Times New Roman" w:cs="Times New Roman"/>
          <w:szCs w:val="24"/>
        </w:rPr>
        <w:t xml:space="preserve"> </w:t>
      </w:r>
      <w:r>
        <w:rPr>
          <w:rFonts w:eastAsia="Times New Roman" w:cs="Times New Roman"/>
          <w:szCs w:val="24"/>
        </w:rPr>
        <w:t xml:space="preserve">Γυμνασίου Νίκαιας. </w:t>
      </w:r>
    </w:p>
    <w:p w14:paraId="013A1A2D" w14:textId="77777777" w:rsidR="0004408F" w:rsidRDefault="00332441">
      <w:pPr>
        <w:tabs>
          <w:tab w:val="left" w:pos="4290"/>
        </w:tabs>
        <w:spacing w:line="600" w:lineRule="auto"/>
        <w:ind w:firstLine="720"/>
        <w:jc w:val="both"/>
        <w:rPr>
          <w:rFonts w:eastAsia="Times New Roman" w:cs="Times New Roman"/>
          <w:szCs w:val="24"/>
        </w:rPr>
      </w:pPr>
      <w:r>
        <w:rPr>
          <w:rFonts w:eastAsia="Times New Roman" w:cs="Times New Roman"/>
          <w:szCs w:val="24"/>
        </w:rPr>
        <w:t xml:space="preserve">Καλωσορίσατε </w:t>
      </w:r>
      <w:r>
        <w:rPr>
          <w:rFonts w:eastAsia="Times New Roman" w:cs="Times New Roman"/>
          <w:szCs w:val="24"/>
        </w:rPr>
        <w:t>στη Βουλή των Ελλήνων.</w:t>
      </w:r>
    </w:p>
    <w:p w14:paraId="013A1A2E" w14:textId="77777777" w:rsidR="0004408F" w:rsidRDefault="00332441">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13A1A2F"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Κύριε Βαρδαλή, έχετε τον λόγο για πέντε λεπτά.</w:t>
      </w:r>
    </w:p>
    <w:p w14:paraId="013A1A30"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Ευχαριστώ, κύριε Πρόεδρε.</w:t>
      </w:r>
    </w:p>
    <w:p w14:paraId="013A1A31"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lastRenderedPageBreak/>
        <w:t xml:space="preserve">Συζητάμε σήμερα την κύρωση της </w:t>
      </w:r>
      <w:r>
        <w:rPr>
          <w:rFonts w:eastAsia="Times New Roman" w:cs="Times New Roman"/>
          <w:szCs w:val="24"/>
        </w:rPr>
        <w:t>σ</w:t>
      </w:r>
      <w:r>
        <w:rPr>
          <w:rFonts w:eastAsia="Times New Roman" w:cs="Times New Roman"/>
          <w:szCs w:val="24"/>
        </w:rPr>
        <w:t>υμφωνίας με αντικείμενο τη συμμετοχή της χώρας μας στο Κέν</w:t>
      </w:r>
      <w:r>
        <w:rPr>
          <w:rFonts w:eastAsia="Times New Roman" w:cs="Times New Roman"/>
          <w:szCs w:val="24"/>
        </w:rPr>
        <w:t xml:space="preserve">τρο Συνεργασίας για την Ασφάλεια, το λεγόμενο </w:t>
      </w:r>
      <w:r>
        <w:rPr>
          <w:rFonts w:eastAsia="Times New Roman" w:cs="Times New Roman"/>
          <w:szCs w:val="24"/>
          <w:lang w:val="en-US"/>
        </w:rPr>
        <w:t>RACVIAC</w:t>
      </w:r>
      <w:r>
        <w:rPr>
          <w:rFonts w:eastAsia="Times New Roman" w:cs="Times New Roman"/>
          <w:szCs w:val="24"/>
        </w:rPr>
        <w:t>. Ας δούμε, όμως, τι κέντρο για τη συνεργασία και την ασφάλεια είναι αυτό.</w:t>
      </w:r>
    </w:p>
    <w:p w14:paraId="013A1A32"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Αν δει κανείς μόνο το πότε ιδρύθηκε, για ποιο σκοπό, ποιες χώρες συμμετέχουν, εύκολα θα καταλάβει πως πρόκειται για ένα πολυεθνικό όργανο επεξεργασίας διακρατικών σχέσεων χωρών, που είτε ανήκουν στο ΝΑΤΟ είτε ανήκουν στην Ευρωπαϊκή Ένωση είτε συνεργάζονται</w:t>
      </w:r>
      <w:r>
        <w:rPr>
          <w:rFonts w:eastAsia="Times New Roman" w:cs="Times New Roman"/>
          <w:szCs w:val="24"/>
        </w:rPr>
        <w:t xml:space="preserve"> στενά μαζί τους στο πλαίσιο της προώθησης των επιδιώξεων αυτών των </w:t>
      </w:r>
      <w:r>
        <w:rPr>
          <w:rFonts w:eastAsia="Times New Roman" w:cs="Times New Roman"/>
          <w:szCs w:val="24"/>
        </w:rPr>
        <w:t>ο</w:t>
      </w:r>
      <w:r>
        <w:rPr>
          <w:rFonts w:eastAsia="Times New Roman" w:cs="Times New Roman"/>
          <w:szCs w:val="24"/>
        </w:rPr>
        <w:t xml:space="preserve">ργανισμών. </w:t>
      </w:r>
    </w:p>
    <w:p w14:paraId="013A1A33"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Οι στόχοι και οι επιδιώξεις του ΝΑΤΟ και της Ευρωπαϊκής Ένωσης είναι γνωστοί. Και μόνο το γεγονός ότι το συγκεκριμένο κέντρο ιδρύθηκε αμέσως μετά τη διάλυση της Γιουγκοσλαβίας</w:t>
      </w:r>
      <w:r>
        <w:rPr>
          <w:rFonts w:eastAsia="Times New Roman" w:cs="Times New Roman"/>
          <w:szCs w:val="24"/>
        </w:rPr>
        <w:t xml:space="preserve">, αυτό από μόνο του λέει πολλά. Είναι γνωστός ο ρόλος του ΝΑΤΟ και της Ευρωπαϊκής Ένωσης, αλλά και των Ηνωμένων Πολιτειών της Αμερικής στη διάλυση της Γιουγκοσλαβίας. Διότι χρηματοδοτούσαν τις αντικαθεστωτικές </w:t>
      </w:r>
      <w:r>
        <w:rPr>
          <w:rFonts w:eastAsia="Times New Roman" w:cs="Times New Roman"/>
          <w:szCs w:val="24"/>
        </w:rPr>
        <w:lastRenderedPageBreak/>
        <w:t>ομάδες, όπως κάνουν και τώρα, βέβαια, στη Συρί</w:t>
      </w:r>
      <w:r>
        <w:rPr>
          <w:rFonts w:eastAsia="Times New Roman" w:cs="Times New Roman"/>
          <w:szCs w:val="24"/>
        </w:rPr>
        <w:t xml:space="preserve">α και δρούσαν για τα δικά τους σχέδια, πραγματοποιώντας τους περίφημους αεροπορικούς βομβαρδισμούς. Σε αυτούς συνέβαλαν βεβαίως και τα </w:t>
      </w:r>
      <w:r>
        <w:rPr>
          <w:rFonts w:eastAsia="Times New Roman" w:cs="Times New Roman"/>
          <w:szCs w:val="24"/>
          <w:lang w:val="en-US"/>
        </w:rPr>
        <w:t>GPS</w:t>
      </w:r>
      <w:r>
        <w:rPr>
          <w:rFonts w:eastAsia="Times New Roman" w:cs="Times New Roman"/>
          <w:szCs w:val="24"/>
        </w:rPr>
        <w:t xml:space="preserve"> των διαφόρων μη κυβερνητικών οργανώσεων, που δήθεν παρακολουθούσαν τη μετανάστευση των πουλιών και αυτοί έδιναν πληρο</w:t>
      </w:r>
      <w:r>
        <w:rPr>
          <w:rFonts w:eastAsia="Times New Roman" w:cs="Times New Roman"/>
          <w:szCs w:val="24"/>
        </w:rPr>
        <w:t>φορίες για το πού πρέπει να βομβαρδίζουν με μεγαλύτερη ακρίβεια τα αεροπλάνα του ΝΑΤΟ. Τώρα ξανάρχονται στην περιοχή για να φροντίσουν –ακούστε- την ασφάλεια της περιοχής, να οικοδομήσουν μέτρα εμπιστοσύνης και να ελέγξουν τους εξοπλισμούς που οι ίδιοι μοί</w:t>
      </w:r>
      <w:r>
        <w:rPr>
          <w:rFonts w:eastAsia="Times New Roman" w:cs="Times New Roman"/>
          <w:szCs w:val="24"/>
        </w:rPr>
        <w:t>ρασαν.</w:t>
      </w:r>
    </w:p>
    <w:p w14:paraId="013A1A34" w14:textId="77777777" w:rsidR="0004408F" w:rsidRDefault="00332441">
      <w:pPr>
        <w:spacing w:line="600" w:lineRule="auto"/>
        <w:jc w:val="both"/>
        <w:rPr>
          <w:rFonts w:eastAsia="Times New Roman"/>
          <w:szCs w:val="24"/>
        </w:rPr>
      </w:pPr>
      <w:r>
        <w:rPr>
          <w:rFonts w:eastAsia="Times New Roman" w:cs="Times New Roman"/>
          <w:szCs w:val="24"/>
        </w:rPr>
        <w:tab/>
      </w:r>
      <w:r>
        <w:rPr>
          <w:rFonts w:eastAsia="Times New Roman"/>
          <w:szCs w:val="24"/>
        </w:rPr>
        <w:t>Λαμβάνοντας υπ</w:t>
      </w:r>
      <w:r>
        <w:rPr>
          <w:rFonts w:eastAsia="Times New Roman"/>
          <w:szCs w:val="24"/>
        </w:rPr>
        <w:t>’</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το τρίτο άρθρο της συμφωνίας που λέει ότι κάνουμε έλεγχο των εξοπλισμών, δεν εννοούν βέβαια τη μείωση των εξοπλισμών, αλλά ουσιαστικά και σύμφωνα με την απαίτηση του ΝΑΤΟ θέλει πρώτα απ’ όλα την αύξηση κονδυλίων για τους εξοπλι</w:t>
      </w:r>
      <w:r>
        <w:rPr>
          <w:rFonts w:eastAsia="Times New Roman"/>
          <w:szCs w:val="24"/>
        </w:rPr>
        <w:t>σμούς και αυτό επιδιώκει. Αυτό είναι δεδομένο.</w:t>
      </w:r>
    </w:p>
    <w:p w14:paraId="013A1A35" w14:textId="77777777" w:rsidR="0004408F" w:rsidRDefault="00332441">
      <w:pPr>
        <w:spacing w:line="600" w:lineRule="auto"/>
        <w:ind w:firstLine="720"/>
        <w:jc w:val="both"/>
        <w:rPr>
          <w:rFonts w:eastAsia="Times New Roman"/>
          <w:szCs w:val="24"/>
        </w:rPr>
      </w:pPr>
      <w:r>
        <w:rPr>
          <w:rFonts w:eastAsia="Times New Roman"/>
          <w:szCs w:val="24"/>
        </w:rPr>
        <w:lastRenderedPageBreak/>
        <w:t>Δεύτερον, επιδιώκει την τυποποίηση των εξοπλισμών, δηλαδή εξοπλισμοί που υπηρετούν τα σχέδια και τις δράσεις του ΝΑΤΟ και, αν κάποια απ’ αυτά τα υλικά που ήδη υπάρχουν θεωρούνται ξεπερασμένα, να πάνε για καταστροφή και σίγουρα να πάρουν στη θέση τους καινο</w:t>
      </w:r>
      <w:r>
        <w:rPr>
          <w:rFonts w:eastAsia="Times New Roman"/>
          <w:szCs w:val="24"/>
        </w:rPr>
        <w:t>ύργιο υλικό που σε καμμία περίπτωση δεν θα εξυπηρετεί τα συμφέροντα και τις ανάγκες της δικής μας χώρας ή και κάθε χώρας που συμμετέχει σ</w:t>
      </w:r>
      <w:r>
        <w:rPr>
          <w:rFonts w:eastAsia="Times New Roman"/>
          <w:szCs w:val="24"/>
        </w:rPr>
        <w:t>ε</w:t>
      </w:r>
      <w:r>
        <w:rPr>
          <w:rFonts w:eastAsia="Times New Roman"/>
          <w:szCs w:val="24"/>
        </w:rPr>
        <w:t xml:space="preserve"> αυτό το </w:t>
      </w:r>
      <w:r>
        <w:rPr>
          <w:rFonts w:eastAsia="Times New Roman"/>
          <w:szCs w:val="24"/>
        </w:rPr>
        <w:t>κ</w:t>
      </w:r>
      <w:r>
        <w:rPr>
          <w:rFonts w:eastAsia="Times New Roman"/>
          <w:szCs w:val="24"/>
        </w:rPr>
        <w:t>έντρο. Απλώς εξυπηρετεί τα συμφέροντα και τις ανάγκες του επιθετικού ιμπεριαλιστικού οργανισμού του ΝΑΤΟ και</w:t>
      </w:r>
      <w:r>
        <w:rPr>
          <w:rFonts w:eastAsia="Times New Roman"/>
          <w:szCs w:val="24"/>
        </w:rPr>
        <w:t xml:space="preserve"> της Ευρωπαϊκής Ένωσης ενάντια στους λαούς της περιοχής.</w:t>
      </w:r>
    </w:p>
    <w:p w14:paraId="013A1A36" w14:textId="77777777" w:rsidR="0004408F" w:rsidRDefault="00332441">
      <w:pPr>
        <w:spacing w:line="600" w:lineRule="auto"/>
        <w:ind w:firstLine="720"/>
        <w:jc w:val="both"/>
        <w:rPr>
          <w:rFonts w:eastAsia="Times New Roman"/>
          <w:szCs w:val="24"/>
        </w:rPr>
      </w:pPr>
      <w:r>
        <w:rPr>
          <w:rFonts w:eastAsia="Times New Roman"/>
          <w:szCs w:val="24"/>
        </w:rPr>
        <w:t>Είναι, λοιπόν, φανερό ότι εμείς δεν μπορούμε να ψηφίσουμε μ</w:t>
      </w:r>
      <w:r>
        <w:rPr>
          <w:rFonts w:eastAsia="Times New Roman"/>
          <w:szCs w:val="24"/>
        </w:rPr>
        <w:t>ε</w:t>
      </w:r>
      <w:r>
        <w:rPr>
          <w:rFonts w:eastAsia="Times New Roman"/>
          <w:szCs w:val="24"/>
        </w:rPr>
        <w:t xml:space="preserve"> αυτό που γίνεται σήμερα στη Συρία, στην Ουκρανία, με τη νέα επίθεση που ετοιμάζεται στη Λιβύη, με την παρουσία του ΝΑΤΟ στο Αιγαίο, η οποί</w:t>
      </w:r>
      <w:r>
        <w:rPr>
          <w:rFonts w:eastAsia="Times New Roman"/>
          <w:szCs w:val="24"/>
        </w:rPr>
        <w:t xml:space="preserve">α αφ’ ενός μεν αμφισβητεί κυριαρχικά δικαιώματα της χώρας μας και αφ’ ετέρου εμπλέκει τη χώρα μας σε καινούργιες περιπέτειες και με τις δαπάνες για εξοπλισμούς που απλώς εξυπηρετούν αυτά τα σχέδια του ΝΑΤΟ και της Ευρωπαϊκής Ένωσης στην περιοχή. Εμείς δεν </w:t>
      </w:r>
      <w:r>
        <w:rPr>
          <w:rFonts w:eastAsia="Times New Roman"/>
          <w:szCs w:val="24"/>
        </w:rPr>
        <w:t xml:space="preserve">μπορούμε να ψηφίσουμε και καταψηφίζουμε την παρούσα σύμβαση, διότι αυτή όχι μόνο δεν μειώνει τους εξοπλισμούς αλλά τους </w:t>
      </w:r>
      <w:r>
        <w:rPr>
          <w:rFonts w:eastAsia="Times New Roman"/>
          <w:szCs w:val="24"/>
        </w:rPr>
        <w:lastRenderedPageBreak/>
        <w:t>αυξάνει. Και μάλιστα τους αυξάνει για να μπορούν αυτοί οι εξοπλισμοί να είναι πιο προσανατολισμένοι στις απαιτήσεις του ΝΑΤΟ για τους πο</w:t>
      </w:r>
      <w:r>
        <w:rPr>
          <w:rFonts w:eastAsia="Times New Roman"/>
          <w:szCs w:val="24"/>
        </w:rPr>
        <w:t>λέμους</w:t>
      </w:r>
      <w:r>
        <w:rPr>
          <w:rFonts w:eastAsia="Times New Roman"/>
          <w:szCs w:val="24"/>
        </w:rPr>
        <w:t>,</w:t>
      </w:r>
      <w:r>
        <w:rPr>
          <w:rFonts w:eastAsia="Times New Roman"/>
          <w:szCs w:val="24"/>
        </w:rPr>
        <w:t xml:space="preserve"> που αυτό διεξάγει για τις ανάγκες του και βέβαια για τις ανάγκες υπεράσπισης των δικών του επιχειρηματικών ομίλων, του κεφαλαίου και των πολυεθνικών επιχειρήσεων.</w:t>
      </w:r>
    </w:p>
    <w:p w14:paraId="013A1A37" w14:textId="77777777" w:rsidR="0004408F" w:rsidRDefault="00332441">
      <w:pPr>
        <w:spacing w:line="600" w:lineRule="auto"/>
        <w:ind w:firstLine="720"/>
        <w:jc w:val="both"/>
        <w:rPr>
          <w:rFonts w:eastAsia="Times New Roman"/>
          <w:szCs w:val="24"/>
        </w:rPr>
      </w:pPr>
      <w:r>
        <w:rPr>
          <w:rFonts w:eastAsia="Times New Roman"/>
          <w:szCs w:val="24"/>
        </w:rPr>
        <w:t>Σας ευχαριστώ.</w:t>
      </w:r>
    </w:p>
    <w:p w14:paraId="013A1A38" w14:textId="77777777" w:rsidR="0004408F" w:rsidRDefault="00332441">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szCs w:val="24"/>
          <w:lang w:val="en-US"/>
        </w:rPr>
        <w:t>K</w:t>
      </w:r>
      <w:r>
        <w:rPr>
          <w:rFonts w:eastAsia="Times New Roman"/>
          <w:szCs w:val="24"/>
        </w:rPr>
        <w:t>ύριε Υπουργέ, έχετε τον λόγο για πέν</w:t>
      </w:r>
      <w:r>
        <w:rPr>
          <w:rFonts w:eastAsia="Times New Roman"/>
          <w:szCs w:val="24"/>
        </w:rPr>
        <w:t>τε λεπτά, όπως δικαιούστε. Αν πάρετε λιγότερο χρόνο, ακόμα καλύτερα.</w:t>
      </w:r>
    </w:p>
    <w:p w14:paraId="013A1A39" w14:textId="77777777" w:rsidR="0004408F" w:rsidRDefault="00332441">
      <w:pPr>
        <w:spacing w:line="600" w:lineRule="auto"/>
        <w:ind w:firstLine="720"/>
        <w:jc w:val="both"/>
        <w:rPr>
          <w:rFonts w:eastAsia="Times New Roman"/>
          <w:szCs w:val="24"/>
        </w:rPr>
      </w:pPr>
      <w:r>
        <w:rPr>
          <w:rFonts w:eastAsia="Times New Roman"/>
          <w:b/>
          <w:szCs w:val="24"/>
        </w:rPr>
        <w:t>ΙΩΑΝΝΗΣ ΑΜΑΝΑΤΙΔΗΣ (Υφυπουργός Εξωτερικών):</w:t>
      </w:r>
      <w:r>
        <w:rPr>
          <w:rFonts w:eastAsia="Times New Roman"/>
          <w:szCs w:val="24"/>
        </w:rPr>
        <w:t xml:space="preserve"> Ευχαριστώ πολύ, κύριε Πρόεδρε.</w:t>
      </w:r>
    </w:p>
    <w:p w14:paraId="013A1A3A" w14:textId="77777777" w:rsidR="0004408F" w:rsidRDefault="00332441">
      <w:pPr>
        <w:spacing w:line="600" w:lineRule="auto"/>
        <w:ind w:firstLine="720"/>
        <w:jc w:val="both"/>
        <w:rPr>
          <w:rFonts w:eastAsia="Times New Roman"/>
          <w:szCs w:val="24"/>
        </w:rPr>
      </w:pPr>
      <w:r>
        <w:rPr>
          <w:rFonts w:eastAsia="Times New Roman"/>
          <w:szCs w:val="24"/>
        </w:rPr>
        <w:t xml:space="preserve">Επειδή ακούστηκαν διάφορα πράγματα, αυτό που θέλω να πω σε σχέση με τον </w:t>
      </w:r>
      <w:r>
        <w:rPr>
          <w:rFonts w:eastAsia="Times New Roman"/>
          <w:szCs w:val="24"/>
        </w:rPr>
        <w:t>ο</w:t>
      </w:r>
      <w:r>
        <w:rPr>
          <w:rFonts w:eastAsia="Times New Roman"/>
          <w:szCs w:val="24"/>
        </w:rPr>
        <w:t>ργανισμό είναι ότι είναι ένας περιφερει</w:t>
      </w:r>
      <w:r>
        <w:rPr>
          <w:rFonts w:eastAsia="Times New Roman"/>
          <w:szCs w:val="24"/>
        </w:rPr>
        <w:t xml:space="preserve">ακός </w:t>
      </w:r>
      <w:r>
        <w:rPr>
          <w:rFonts w:eastAsia="Times New Roman"/>
          <w:szCs w:val="24"/>
        </w:rPr>
        <w:t>ο</w:t>
      </w:r>
      <w:r>
        <w:rPr>
          <w:rFonts w:eastAsia="Times New Roman"/>
          <w:szCs w:val="24"/>
        </w:rPr>
        <w:t xml:space="preserve">ργανισμός. Είναι διεθνής ανεξάρτητος μη κερδοσκοπικού χαρακτήρα, περιφερειακής κυριότητας </w:t>
      </w:r>
      <w:r>
        <w:rPr>
          <w:rFonts w:eastAsia="Times New Roman"/>
          <w:szCs w:val="24"/>
        </w:rPr>
        <w:t>ο</w:t>
      </w:r>
      <w:r>
        <w:rPr>
          <w:rFonts w:eastAsia="Times New Roman"/>
          <w:szCs w:val="24"/>
        </w:rPr>
        <w:t xml:space="preserve">ργανισμός με εκπαιδευτικό και επιμορφωτικό προσανατολισμό. Έχει, δηλαδή, μια </w:t>
      </w:r>
      <w:r>
        <w:rPr>
          <w:rFonts w:eastAsia="Times New Roman"/>
          <w:szCs w:val="24"/>
        </w:rPr>
        <w:lastRenderedPageBreak/>
        <w:t>ήπια διπλωματική δράση. Για την επανένταξή μας σαν πλήρες μέλος σ</w:t>
      </w:r>
      <w:r>
        <w:rPr>
          <w:rFonts w:eastAsia="Times New Roman"/>
          <w:szCs w:val="24"/>
        </w:rPr>
        <w:t>ε</w:t>
      </w:r>
      <w:r>
        <w:rPr>
          <w:rFonts w:eastAsia="Times New Roman"/>
          <w:szCs w:val="24"/>
        </w:rPr>
        <w:t xml:space="preserve"> αυτόν τον </w:t>
      </w:r>
      <w:r>
        <w:rPr>
          <w:rFonts w:eastAsia="Times New Roman"/>
          <w:szCs w:val="24"/>
        </w:rPr>
        <w:t>ο</w:t>
      </w:r>
      <w:r>
        <w:rPr>
          <w:rFonts w:eastAsia="Times New Roman"/>
          <w:szCs w:val="24"/>
        </w:rPr>
        <w:t>ργαν</w:t>
      </w:r>
      <w:r>
        <w:rPr>
          <w:rFonts w:eastAsia="Times New Roman"/>
          <w:szCs w:val="24"/>
        </w:rPr>
        <w:t>ισμό υπάρχουν λόγοι πολιτικής επιδίωξης βεβαίως και πάγιας πολιτικής της χώρας μας για τη στήριξη των περιφερειακών πρωτοβουλιών και των πολυμερών θεσμών στη νοτιοανατολική Ευρώπη. Δεν έχει κα</w:t>
      </w:r>
      <w:r>
        <w:rPr>
          <w:rFonts w:eastAsia="Times New Roman"/>
          <w:szCs w:val="24"/>
        </w:rPr>
        <w:t>μ</w:t>
      </w:r>
      <w:r>
        <w:rPr>
          <w:rFonts w:eastAsia="Times New Roman"/>
          <w:szCs w:val="24"/>
        </w:rPr>
        <w:t>μία σχέση με όσα ακούστηκαν.</w:t>
      </w:r>
    </w:p>
    <w:p w14:paraId="013A1A3B" w14:textId="77777777" w:rsidR="0004408F" w:rsidRDefault="00332441">
      <w:pPr>
        <w:spacing w:line="600" w:lineRule="auto"/>
        <w:ind w:firstLine="720"/>
        <w:jc w:val="both"/>
        <w:rPr>
          <w:rFonts w:eastAsia="Times New Roman"/>
          <w:szCs w:val="24"/>
        </w:rPr>
      </w:pPr>
      <w:r>
        <w:rPr>
          <w:rFonts w:eastAsia="Times New Roman"/>
          <w:szCs w:val="24"/>
        </w:rPr>
        <w:t xml:space="preserve">Ποιος είναι ο σκοπός του; Είναι η </w:t>
      </w:r>
      <w:r>
        <w:rPr>
          <w:rFonts w:eastAsia="Times New Roman"/>
          <w:szCs w:val="24"/>
        </w:rPr>
        <w:t>σταθεροποίηση της περιοχής στη νοτιοανατολική Ευρώπη, ιδίως μετά τη διάλυση της πρώην Γιουγκοσλαβίας. Είναι η ενημέρωση και η ανταλλαγή απόψεων. Δεν έχει κα</w:t>
      </w:r>
      <w:r>
        <w:rPr>
          <w:rFonts w:eastAsia="Times New Roman"/>
          <w:szCs w:val="24"/>
        </w:rPr>
        <w:t>μ</w:t>
      </w:r>
      <w:r>
        <w:rPr>
          <w:rFonts w:eastAsia="Times New Roman"/>
          <w:szCs w:val="24"/>
        </w:rPr>
        <w:t>μία σχέση με ελέγχους εξοπλισμών ή οτιδήποτε άλλο. Είναι συμφέρον της χώρας μας να συμμετέχει σε τέ</w:t>
      </w:r>
      <w:r>
        <w:rPr>
          <w:rFonts w:eastAsia="Times New Roman"/>
          <w:szCs w:val="24"/>
        </w:rPr>
        <w:t xml:space="preserve">τοιους </w:t>
      </w:r>
      <w:r>
        <w:rPr>
          <w:rFonts w:eastAsia="Times New Roman"/>
          <w:szCs w:val="24"/>
        </w:rPr>
        <w:t>ο</w:t>
      </w:r>
      <w:r>
        <w:rPr>
          <w:rFonts w:eastAsia="Times New Roman"/>
          <w:szCs w:val="24"/>
        </w:rPr>
        <w:t>ργανισμούς, έτσι ώστε και να παρεμβαίνει και να υπερασπίζεται τα εθνικά της συμφέροντα. Αυτός είναι ο λόγος για τον οποίο ζητάμε την κύρωση. Θα ήθελα να ευχαριστήσω τα κόμματα</w:t>
      </w:r>
      <w:r>
        <w:rPr>
          <w:rFonts w:eastAsia="Times New Roman"/>
          <w:szCs w:val="24"/>
        </w:rPr>
        <w:t>,</w:t>
      </w:r>
      <w:r>
        <w:rPr>
          <w:rFonts w:eastAsia="Times New Roman"/>
          <w:szCs w:val="24"/>
        </w:rPr>
        <w:t xml:space="preserve"> τα οποία στη συντριπτική τους πλειοψηφία έχουν συμφωνήσει στην κύρωση α</w:t>
      </w:r>
      <w:r>
        <w:rPr>
          <w:rFonts w:eastAsia="Times New Roman"/>
          <w:szCs w:val="24"/>
        </w:rPr>
        <w:t>υτή.</w:t>
      </w:r>
    </w:p>
    <w:p w14:paraId="013A1A3C" w14:textId="77777777" w:rsidR="0004408F" w:rsidRDefault="00332441">
      <w:pPr>
        <w:spacing w:line="600" w:lineRule="auto"/>
        <w:ind w:firstLine="720"/>
        <w:jc w:val="both"/>
        <w:rPr>
          <w:rFonts w:eastAsia="Times New Roman"/>
          <w:szCs w:val="24"/>
        </w:rPr>
      </w:pPr>
      <w:r>
        <w:rPr>
          <w:rFonts w:eastAsia="Times New Roman"/>
          <w:szCs w:val="24"/>
        </w:rPr>
        <w:lastRenderedPageBreak/>
        <w:t xml:space="preserve">Επίσης, θα ήθελα να ενημερώσω το Σώμα ότι στην ιστοσελίδα του Οργανισμού υπάρχουν όλοι οι απολογισμοί του </w:t>
      </w:r>
      <w:r>
        <w:rPr>
          <w:rFonts w:eastAsia="Times New Roman"/>
          <w:szCs w:val="24"/>
        </w:rPr>
        <w:t>ο</w:t>
      </w:r>
      <w:r>
        <w:rPr>
          <w:rFonts w:eastAsia="Times New Roman"/>
          <w:szCs w:val="24"/>
        </w:rPr>
        <w:t xml:space="preserve">ργανισμού από το 2008 και μετά. Όποιος συνάδελφος ενδιαφέρεται, μπορεί να την επισκεφθεί. Είναι οι απολογισμοί δράσης συνεδρίων, ομάδων </w:t>
      </w:r>
      <w:r>
        <w:rPr>
          <w:rFonts w:eastAsia="Times New Roman"/>
          <w:szCs w:val="24"/>
        </w:rPr>
        <w:t>εργασίας, ημερίδων κ.λπ</w:t>
      </w:r>
      <w:r>
        <w:rPr>
          <w:rFonts w:eastAsia="Times New Roman"/>
          <w:szCs w:val="24"/>
        </w:rPr>
        <w:t>.</w:t>
      </w:r>
      <w:r>
        <w:rPr>
          <w:rFonts w:eastAsia="Times New Roman"/>
          <w:szCs w:val="24"/>
        </w:rPr>
        <w:t>.</w:t>
      </w:r>
    </w:p>
    <w:p w14:paraId="013A1A3D" w14:textId="77777777" w:rsidR="0004408F" w:rsidRDefault="00332441">
      <w:pPr>
        <w:spacing w:line="600" w:lineRule="auto"/>
        <w:ind w:firstLine="720"/>
        <w:jc w:val="both"/>
        <w:rPr>
          <w:rFonts w:eastAsia="Times New Roman"/>
          <w:szCs w:val="24"/>
        </w:rPr>
      </w:pPr>
      <w:r>
        <w:rPr>
          <w:rFonts w:eastAsia="Times New Roman"/>
          <w:szCs w:val="24"/>
        </w:rPr>
        <w:t>Μία τελευταία μου εκτίμηση είναι ότι μία μέρα μετά την παγκόσμια ημέρα κατά του ρατσισμού, θεωρώ ότι κηρύγματα και απόψεις</w:t>
      </w:r>
      <w:r>
        <w:rPr>
          <w:rFonts w:eastAsia="Times New Roman"/>
          <w:szCs w:val="24"/>
        </w:rPr>
        <w:t>,</w:t>
      </w:r>
      <w:r>
        <w:rPr>
          <w:rFonts w:eastAsia="Times New Roman"/>
          <w:szCs w:val="24"/>
        </w:rPr>
        <w:t xml:space="preserve"> οι οποίες ακούστηκαν στην Αίθουσα αυτή τη στιγμή, δεν έχουν κα</w:t>
      </w:r>
      <w:r>
        <w:rPr>
          <w:rFonts w:eastAsia="Times New Roman"/>
          <w:szCs w:val="24"/>
        </w:rPr>
        <w:t>μ</w:t>
      </w:r>
      <w:r>
        <w:rPr>
          <w:rFonts w:eastAsia="Times New Roman"/>
          <w:szCs w:val="24"/>
        </w:rPr>
        <w:t>μία θέση στην καρδιά των Ελλήνων, οι οποίοι</w:t>
      </w:r>
      <w:r>
        <w:rPr>
          <w:rFonts w:eastAsia="Times New Roman"/>
          <w:szCs w:val="24"/>
        </w:rPr>
        <w:t xml:space="preserve"> αποτέλεσαν με τη δράση τους και τη στάση τους απέναντι στους πρόσφυγες παράδειγμα για όλον τον κόσμο και για όλη την Ευρώπη. Στην Ελλάδα ποτέ τέτοια κηρύγματα δεν θα βρουν γόνιμο έδαφος έτσι ώστε να καρποφορήσουν. </w:t>
      </w:r>
    </w:p>
    <w:p w14:paraId="013A1A3E" w14:textId="77777777" w:rsidR="0004408F" w:rsidRDefault="00332441">
      <w:pPr>
        <w:spacing w:line="600" w:lineRule="auto"/>
        <w:jc w:val="both"/>
        <w:rPr>
          <w:rFonts w:eastAsia="Times New Roman"/>
          <w:szCs w:val="24"/>
        </w:rPr>
      </w:pPr>
      <w:r>
        <w:rPr>
          <w:rFonts w:eastAsia="Times New Roman"/>
          <w:szCs w:val="24"/>
        </w:rPr>
        <w:t>Σας ευχαριστώ πολύ.</w:t>
      </w:r>
    </w:p>
    <w:p w14:paraId="013A1A3F" w14:textId="77777777" w:rsidR="0004408F" w:rsidRDefault="00332441">
      <w:pPr>
        <w:spacing w:line="600" w:lineRule="auto"/>
        <w:jc w:val="center"/>
        <w:rPr>
          <w:rFonts w:eastAsia="Times New Roman"/>
          <w:szCs w:val="24"/>
        </w:rPr>
      </w:pPr>
      <w:r>
        <w:rPr>
          <w:rFonts w:eastAsia="Times New Roman"/>
          <w:szCs w:val="24"/>
        </w:rPr>
        <w:t xml:space="preserve">(Χειροκροτήματα από </w:t>
      </w:r>
      <w:r>
        <w:rPr>
          <w:rFonts w:eastAsia="Times New Roman"/>
          <w:szCs w:val="24"/>
        </w:rPr>
        <w:t>την πτέρυγα του ΣΥΡΙΖΑ)</w:t>
      </w:r>
    </w:p>
    <w:p w14:paraId="013A1A40" w14:textId="77777777" w:rsidR="0004408F" w:rsidRDefault="00332441">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Κηρύσσεται περαιωμένη η συζήτηση επί της αρχής, των άρθρων και του συνόλου του σχεδίου νόμου του Υπουργείου Εξωτερικών</w:t>
      </w:r>
      <w:r>
        <w:rPr>
          <w:rFonts w:eastAsia="Times New Roman"/>
          <w:szCs w:val="24"/>
        </w:rPr>
        <w:t>:</w:t>
      </w:r>
      <w:r>
        <w:rPr>
          <w:rFonts w:eastAsia="Times New Roman"/>
          <w:szCs w:val="24"/>
        </w:rPr>
        <w:t xml:space="preserve"> «Κύρωση της Συμφωνίας για το </w:t>
      </w:r>
      <w:r>
        <w:rPr>
          <w:rFonts w:eastAsia="Times New Roman"/>
          <w:szCs w:val="24"/>
          <w:lang w:val="en-US"/>
        </w:rPr>
        <w:t>RACVIAC</w:t>
      </w:r>
      <w:r>
        <w:rPr>
          <w:rFonts w:eastAsia="Times New Roman"/>
          <w:szCs w:val="24"/>
        </w:rPr>
        <w:t xml:space="preserve"> – Κέντρο Συνεργασίας για την Ασφάλεια».</w:t>
      </w:r>
    </w:p>
    <w:p w14:paraId="013A1A41" w14:textId="77777777" w:rsidR="0004408F" w:rsidRDefault="00332441">
      <w:pPr>
        <w:spacing w:line="600" w:lineRule="auto"/>
        <w:ind w:firstLine="720"/>
        <w:jc w:val="both"/>
        <w:rPr>
          <w:rFonts w:eastAsia="Times New Roman"/>
          <w:szCs w:val="24"/>
        </w:rPr>
      </w:pPr>
      <w:r>
        <w:rPr>
          <w:rFonts w:eastAsia="Times New Roman"/>
          <w:szCs w:val="24"/>
        </w:rPr>
        <w:t>Ερ</w:t>
      </w:r>
      <w:r>
        <w:rPr>
          <w:rFonts w:eastAsia="Times New Roman"/>
          <w:szCs w:val="24"/>
        </w:rPr>
        <w:t>ωτάται το Σώμα: Γίνεται δεκτό το νομοσχέδιο;</w:t>
      </w:r>
    </w:p>
    <w:p w14:paraId="013A1A42" w14:textId="77777777" w:rsidR="0004408F" w:rsidRDefault="00332441">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Δεκτό, δεκτό.</w:t>
      </w:r>
    </w:p>
    <w:p w14:paraId="013A1A43" w14:textId="77777777" w:rsidR="0004408F" w:rsidRDefault="00332441">
      <w:pPr>
        <w:spacing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Κατά πλειοψηφία.</w:t>
      </w:r>
    </w:p>
    <w:p w14:paraId="013A1A44" w14:textId="77777777" w:rsidR="0004408F" w:rsidRDefault="00332441">
      <w:pPr>
        <w:spacing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013A1A45" w14:textId="77777777" w:rsidR="0004408F" w:rsidRDefault="00332441">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Συνεπώς το νομοσχέδιο του Υπουργείου Εξωτερικών</w:t>
      </w:r>
      <w:r>
        <w:rPr>
          <w:rFonts w:eastAsia="Times New Roman"/>
          <w:szCs w:val="24"/>
        </w:rPr>
        <w:t>:</w:t>
      </w:r>
      <w:r>
        <w:rPr>
          <w:rFonts w:eastAsia="Times New Roman"/>
          <w:szCs w:val="24"/>
        </w:rPr>
        <w:t xml:space="preserve"> «Κύρωση της Συμφωνίας για τ</w:t>
      </w:r>
      <w:r>
        <w:rPr>
          <w:rFonts w:eastAsia="Times New Roman"/>
          <w:szCs w:val="24"/>
        </w:rPr>
        <w:t xml:space="preserve">ο </w:t>
      </w:r>
      <w:r>
        <w:rPr>
          <w:rFonts w:eastAsia="Times New Roman"/>
          <w:szCs w:val="24"/>
          <w:lang w:val="en-US"/>
        </w:rPr>
        <w:t>RACVIAC</w:t>
      </w:r>
      <w:r>
        <w:rPr>
          <w:rFonts w:eastAsia="Times New Roman"/>
          <w:szCs w:val="24"/>
        </w:rPr>
        <w:t xml:space="preserve"> – Κέντρο Συνεργασίας για την Ασφάλεια» έγινε δεκτό κατά πλειοψηφία σε μόνη συζήτηση επί της αρχής, των άρθρων και του συνόλου και έχει ως εξής: </w:t>
      </w:r>
    </w:p>
    <w:p w14:paraId="013A1A46" w14:textId="77777777" w:rsidR="0004408F" w:rsidRDefault="00332441">
      <w:pPr>
        <w:spacing w:line="600" w:lineRule="auto"/>
        <w:jc w:val="center"/>
        <w:rPr>
          <w:rFonts w:eastAsia="Times New Roman"/>
          <w:szCs w:val="24"/>
        </w:rPr>
      </w:pPr>
      <w:r>
        <w:rPr>
          <w:rFonts w:eastAsia="Times New Roman"/>
          <w:szCs w:val="24"/>
        </w:rPr>
        <w:lastRenderedPageBreak/>
        <w:t>(Να καταχωριστεί το κείμενο του νομοσχεδίου</w:t>
      </w:r>
      <w:r>
        <w:rPr>
          <w:rFonts w:eastAsia="Times New Roman"/>
          <w:szCs w:val="24"/>
        </w:rPr>
        <w:t>, σελ. 14.α.</w:t>
      </w:r>
      <w:r>
        <w:rPr>
          <w:rFonts w:eastAsia="Times New Roman"/>
          <w:szCs w:val="24"/>
        </w:rPr>
        <w:t>)</w:t>
      </w:r>
    </w:p>
    <w:p w14:paraId="013A1A47"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b/>
          <w:bCs/>
          <w:szCs w:val="24"/>
        </w:rPr>
        <w:t xml:space="preserve">ΠΡΟΕΔΡΕΥΩΝ (Νικήτας Κακλαμάνης): </w:t>
      </w:r>
      <w:r w:rsidRPr="00897802">
        <w:rPr>
          <w:rFonts w:eastAsia="Times New Roman"/>
          <w:bCs/>
          <w:szCs w:val="24"/>
        </w:rPr>
        <w:t>Κυρίες και</w:t>
      </w:r>
      <w:r>
        <w:rPr>
          <w:rFonts w:eastAsia="Times New Roman" w:cs="Times New Roman"/>
          <w:szCs w:val="24"/>
        </w:rPr>
        <w:t xml:space="preserve"> </w:t>
      </w:r>
      <w:r>
        <w:rPr>
          <w:rFonts w:eastAsia="Times New Roman" w:cs="Times New Roman"/>
          <w:szCs w:val="24"/>
        </w:rPr>
        <w:t xml:space="preserve">κύριοι συνάδελφοι, </w:t>
      </w:r>
      <w:r>
        <w:rPr>
          <w:rFonts w:eastAsia="Times New Roman" w:cs="Times New Roman"/>
          <w:szCs w:val="24"/>
        </w:rPr>
        <w:t xml:space="preserve">συνεχίζουμε </w:t>
      </w:r>
      <w:r>
        <w:rPr>
          <w:rFonts w:eastAsia="Times New Roman" w:cs="Times New Roman"/>
          <w:szCs w:val="24"/>
        </w:rPr>
        <w:t>με το δεύτερο σχέδιο νόμου.</w:t>
      </w:r>
    </w:p>
    <w:p w14:paraId="013A1A48" w14:textId="77777777" w:rsidR="0004408F" w:rsidRDefault="00332441">
      <w:pPr>
        <w:tabs>
          <w:tab w:val="left" w:pos="3189"/>
          <w:tab w:val="center" w:pos="4513"/>
        </w:tabs>
        <w:spacing w:line="600" w:lineRule="auto"/>
        <w:ind w:firstLine="720"/>
        <w:jc w:val="both"/>
        <w:rPr>
          <w:rFonts w:eastAsia="Times New Roman"/>
          <w:bCs/>
          <w:szCs w:val="24"/>
        </w:rPr>
      </w:pPr>
      <w:r w:rsidRPr="00897802">
        <w:rPr>
          <w:rFonts w:eastAsia="Times New Roman" w:cs="Times New Roman"/>
          <w:szCs w:val="24"/>
        </w:rPr>
        <w:t xml:space="preserve"> </w:t>
      </w:r>
      <w:r>
        <w:rPr>
          <w:rFonts w:eastAsia="Times New Roman" w:cs="Times New Roman"/>
          <w:szCs w:val="24"/>
        </w:rPr>
        <w:t>Μόνη συζήτηση και ψήφιση επί της αρχής</w:t>
      </w:r>
      <w:r>
        <w:rPr>
          <w:rFonts w:eastAsia="Times New Roman"/>
          <w:bCs/>
          <w:szCs w:val="24"/>
        </w:rPr>
        <w:t xml:space="preserve"> των άρθρων και του συνόλου του σχεδίου νόμου του Υπουργείου Οικονομικών</w:t>
      </w:r>
      <w:r>
        <w:rPr>
          <w:rFonts w:eastAsia="Times New Roman"/>
          <w:bCs/>
          <w:szCs w:val="24"/>
        </w:rPr>
        <w:t>:</w:t>
      </w:r>
      <w:r>
        <w:rPr>
          <w:rFonts w:eastAsia="Times New Roman"/>
          <w:bCs/>
          <w:szCs w:val="24"/>
        </w:rPr>
        <w:t xml:space="preserve"> «Προσαρμογή της ελληνικής νομοθεσίας: α) στις διατάξεις της Οδηγίας 2013/50/ΕΕ του Ευρωπαϊκού Κοινοβουλίου και του Συμβουλίου, της 22ας Οκτωβρίου 2013 και β) στο άρθρο 1 της Οδηγίας 2014/51/ΕΕ του Ευρωπαϊκού Κοινοβουλίου και του Συμβουλίου της 16ης Απριλί</w:t>
      </w:r>
      <w:r>
        <w:rPr>
          <w:rFonts w:eastAsia="Times New Roman"/>
          <w:bCs/>
          <w:szCs w:val="24"/>
        </w:rPr>
        <w:t xml:space="preserve">ου 2014 και άλλες διατάξεις». </w:t>
      </w:r>
    </w:p>
    <w:p w14:paraId="013A1A49" w14:textId="77777777" w:rsidR="0004408F" w:rsidRDefault="00332441">
      <w:pPr>
        <w:tabs>
          <w:tab w:val="left" w:pos="3189"/>
          <w:tab w:val="center" w:pos="4513"/>
        </w:tabs>
        <w:spacing w:line="600" w:lineRule="auto"/>
        <w:ind w:firstLine="720"/>
        <w:jc w:val="both"/>
        <w:rPr>
          <w:rFonts w:eastAsia="Times New Roman"/>
          <w:bCs/>
          <w:szCs w:val="24"/>
        </w:rPr>
      </w:pPr>
      <w:r>
        <w:rPr>
          <w:rFonts w:eastAsia="Times New Roman"/>
          <w:bCs/>
          <w:szCs w:val="24"/>
        </w:rPr>
        <w:t>Η Διάσκεψη των Προέδρων ομοφώνως αποφάσισε στη συνεδρίασή της στις 16-3-2016  τη συζήτηση του νομοσχεδίου σε μία συνεδρίαση. Προτείνω η συζήτηση του νομοσχεδίου να γίνει ενιαία, δηλαδή επί της αρχής, επί την άρθρων και επί τω</w:t>
      </w:r>
      <w:r>
        <w:rPr>
          <w:rFonts w:eastAsia="Times New Roman"/>
          <w:bCs/>
          <w:szCs w:val="24"/>
        </w:rPr>
        <w:t xml:space="preserve">ν τροπολογιών. </w:t>
      </w:r>
    </w:p>
    <w:p w14:paraId="013A1A4A" w14:textId="77777777" w:rsidR="0004408F" w:rsidRDefault="00332441">
      <w:pPr>
        <w:tabs>
          <w:tab w:val="left" w:pos="3189"/>
          <w:tab w:val="center" w:pos="4513"/>
        </w:tabs>
        <w:spacing w:line="600" w:lineRule="auto"/>
        <w:ind w:firstLine="720"/>
        <w:jc w:val="both"/>
        <w:rPr>
          <w:rFonts w:eastAsia="Times New Roman"/>
          <w:bCs/>
          <w:szCs w:val="24"/>
        </w:rPr>
      </w:pPr>
      <w:r>
        <w:rPr>
          <w:rFonts w:eastAsia="Times New Roman"/>
          <w:bCs/>
          <w:szCs w:val="24"/>
        </w:rPr>
        <w:lastRenderedPageBreak/>
        <w:t>Κατ</w:t>
      </w:r>
      <w:r>
        <w:rPr>
          <w:rFonts w:eastAsia="Times New Roman"/>
          <w:bCs/>
          <w:szCs w:val="24"/>
        </w:rPr>
        <w:t xml:space="preserve">’ </w:t>
      </w:r>
      <w:r>
        <w:rPr>
          <w:rFonts w:eastAsia="Times New Roman"/>
          <w:bCs/>
          <w:szCs w:val="24"/>
        </w:rPr>
        <w:t>αρχ</w:t>
      </w:r>
      <w:r>
        <w:rPr>
          <w:rFonts w:eastAsia="Times New Roman"/>
          <w:bCs/>
          <w:szCs w:val="24"/>
        </w:rPr>
        <w:t>άς</w:t>
      </w:r>
      <w:r>
        <w:rPr>
          <w:rFonts w:eastAsia="Times New Roman"/>
          <w:bCs/>
          <w:szCs w:val="24"/>
        </w:rPr>
        <w:t xml:space="preserve"> να αναφέρω ότι </w:t>
      </w:r>
      <w:r>
        <w:rPr>
          <w:rFonts w:eastAsia="Times New Roman"/>
          <w:bCs/>
          <w:szCs w:val="24"/>
        </w:rPr>
        <w:t>Κ</w:t>
      </w:r>
      <w:r>
        <w:rPr>
          <w:rFonts w:eastAsia="Times New Roman"/>
          <w:bCs/>
          <w:szCs w:val="24"/>
        </w:rPr>
        <w:t xml:space="preserve">οινοβουλευτικοί </w:t>
      </w:r>
      <w:r>
        <w:rPr>
          <w:rFonts w:eastAsia="Times New Roman"/>
          <w:bCs/>
          <w:szCs w:val="24"/>
        </w:rPr>
        <w:t>Ε</w:t>
      </w:r>
      <w:r>
        <w:rPr>
          <w:rFonts w:eastAsia="Times New Roman"/>
          <w:bCs/>
          <w:szCs w:val="24"/>
        </w:rPr>
        <w:t>κπρόσωποι είναι από τον ΣΥΡΙΖΑ ο κ. Μπαλαούρας, από τη Νέα Δημοκρατία ο κ. Βρούτσης, από τη Χρυσή Αυγή ο κ. Παππάς, από τη Δημοκρατική Συμπαράταξη ο κ. Λοβέρδος, από το Κομμουνιστικό Κόμμα ο κ. Κα</w:t>
      </w:r>
      <w:r>
        <w:rPr>
          <w:rFonts w:eastAsia="Times New Roman"/>
          <w:bCs/>
          <w:szCs w:val="24"/>
        </w:rPr>
        <w:t>ραθανασόπουλος, από το Ποτάμι ο κ. Δανέλλης, από τους ΑΝΕΛ ο κ. Παπαχριστόπουλος και από την Ένωση Κεντρώων ο κ. Καρράς, ενώ εισηγητές θα είναι από τον ΣΥΡΙΖΑ ο κ. Ιωάννης Γκόλιας, από τη Νέα Δημοκρατία ο κ. Απόστολος Βεσυρόπουλος, από τη Χρυσή Αυγή ο κ. Η</w:t>
      </w:r>
      <w:r>
        <w:rPr>
          <w:rFonts w:eastAsia="Times New Roman"/>
          <w:bCs/>
          <w:szCs w:val="24"/>
        </w:rPr>
        <w:t>λίας Παναγιώταρος, από τη Δημοκρατική Συμπαράταξη ο κ. Ιωάννης Κουτσούκος, από το Κομμουνιστικό Κόμμα Ελλάδος ο κ. Αθανάσιος Βαρδαλής, από το Ποτάμι ο κ. Θεοχάρης Θεοχάρης, από τους ΑΝΕΛ ο κ. Δημήτριος Καμμένος, από την Ένωση Κεντρώων ο κ. Γεώργιος Κατσιαν</w:t>
      </w:r>
      <w:r>
        <w:rPr>
          <w:rFonts w:eastAsia="Times New Roman"/>
          <w:bCs/>
          <w:szCs w:val="24"/>
        </w:rPr>
        <w:t xml:space="preserve">τώνης. </w:t>
      </w:r>
    </w:p>
    <w:p w14:paraId="013A1A4B" w14:textId="77777777" w:rsidR="0004408F" w:rsidRDefault="00332441">
      <w:pPr>
        <w:tabs>
          <w:tab w:val="left" w:pos="3189"/>
          <w:tab w:val="center" w:pos="4513"/>
        </w:tabs>
        <w:spacing w:line="600" w:lineRule="auto"/>
        <w:ind w:firstLine="720"/>
        <w:jc w:val="both"/>
        <w:rPr>
          <w:rFonts w:eastAsia="Times New Roman"/>
          <w:bCs/>
          <w:szCs w:val="24"/>
        </w:rPr>
      </w:pPr>
      <w:r>
        <w:rPr>
          <w:rFonts w:eastAsia="Times New Roman"/>
          <w:bCs/>
          <w:szCs w:val="24"/>
        </w:rPr>
        <w:t>Σας κάνω τώρα την εξής πρόταση λαμβανομένου υπ</w:t>
      </w:r>
      <w:r>
        <w:rPr>
          <w:rFonts w:eastAsia="Times New Roman"/>
          <w:bCs/>
          <w:szCs w:val="24"/>
        </w:rPr>
        <w:t>’</w:t>
      </w:r>
      <w:r>
        <w:rPr>
          <w:rFonts w:eastAsia="Times New Roman"/>
          <w:bCs/>
          <w:szCs w:val="24"/>
        </w:rPr>
        <w:t>όψ</w:t>
      </w:r>
      <w:r>
        <w:rPr>
          <w:rFonts w:eastAsia="Times New Roman"/>
          <w:bCs/>
          <w:szCs w:val="24"/>
        </w:rPr>
        <w:t>ιν</w:t>
      </w:r>
      <w:r>
        <w:rPr>
          <w:rFonts w:eastAsia="Times New Roman"/>
          <w:bCs/>
          <w:szCs w:val="24"/>
        </w:rPr>
        <w:t xml:space="preserve"> ότι το βράδυ έχουμε τη γνωστή συνεδρίαση για να τελειώσουμε όσο το δυνατόν γρηγορότερα. Η πρόταση που σας κάνω είναι η εξής -εάν τη δέχεστε για να τελειώσουμε νωρίτερα- και θα υπάρχει μια σχετική </w:t>
      </w:r>
      <w:r>
        <w:rPr>
          <w:rFonts w:eastAsia="Times New Roman"/>
          <w:bCs/>
          <w:szCs w:val="24"/>
        </w:rPr>
        <w:t>α</w:t>
      </w:r>
      <w:r>
        <w:rPr>
          <w:rFonts w:eastAsia="Times New Roman"/>
          <w:bCs/>
          <w:szCs w:val="24"/>
        </w:rPr>
        <w:t xml:space="preserve">νοχή: Οι χρόνοι των εισηγητών από </w:t>
      </w:r>
      <w:r>
        <w:rPr>
          <w:rFonts w:eastAsia="Times New Roman"/>
          <w:bCs/>
          <w:szCs w:val="24"/>
        </w:rPr>
        <w:lastRenderedPageBreak/>
        <w:t>δεκαπέντε λεπτά να γίνουν δώδεκα</w:t>
      </w:r>
      <w:r>
        <w:rPr>
          <w:rFonts w:eastAsia="Times New Roman"/>
          <w:bCs/>
          <w:szCs w:val="24"/>
        </w:rPr>
        <w:t>,</w:t>
      </w:r>
      <w:r>
        <w:rPr>
          <w:rFonts w:eastAsia="Times New Roman"/>
          <w:bCs/>
          <w:szCs w:val="24"/>
        </w:rPr>
        <w:t xml:space="preserve"> ώστε να κερδίσουμε μισή ώρα, των </w:t>
      </w:r>
      <w:r>
        <w:rPr>
          <w:rFonts w:eastAsia="Times New Roman"/>
          <w:bCs/>
          <w:szCs w:val="24"/>
        </w:rPr>
        <w:t>Κ</w:t>
      </w:r>
      <w:r>
        <w:rPr>
          <w:rFonts w:eastAsia="Times New Roman"/>
          <w:bCs/>
          <w:szCs w:val="24"/>
        </w:rPr>
        <w:t xml:space="preserve">οινοβουλευτικών </w:t>
      </w:r>
      <w:r>
        <w:rPr>
          <w:rFonts w:eastAsia="Times New Roman"/>
          <w:bCs/>
          <w:szCs w:val="24"/>
        </w:rPr>
        <w:t>Ε</w:t>
      </w:r>
      <w:r>
        <w:rPr>
          <w:rFonts w:eastAsia="Times New Roman"/>
          <w:bCs/>
          <w:szCs w:val="24"/>
        </w:rPr>
        <w:t xml:space="preserve">κπροσώπων παραμένουν δώδεκα λεπτά ανάλογα </w:t>
      </w:r>
      <w:r>
        <w:rPr>
          <w:rFonts w:eastAsia="Times New Roman"/>
          <w:bCs/>
          <w:szCs w:val="24"/>
        </w:rPr>
        <w:t xml:space="preserve">και </w:t>
      </w:r>
      <w:r>
        <w:rPr>
          <w:rFonts w:eastAsia="Times New Roman"/>
          <w:bCs/>
          <w:szCs w:val="24"/>
        </w:rPr>
        <w:t xml:space="preserve">με το </w:t>
      </w:r>
      <w:r>
        <w:rPr>
          <w:rFonts w:eastAsia="Times New Roman"/>
          <w:bCs/>
          <w:szCs w:val="24"/>
        </w:rPr>
        <w:t xml:space="preserve">πόσοι συνάδελφοι θα γραφτούν -έχετε δικαίωμα με την ηλεκτρονική σας κάρτα στους δύο </w:t>
      </w:r>
      <w:r>
        <w:rPr>
          <w:rFonts w:eastAsia="Times New Roman"/>
          <w:bCs/>
          <w:szCs w:val="24"/>
        </w:rPr>
        <w:t xml:space="preserve">πρώτους εισηγητές να εγγραφείτε- </w:t>
      </w:r>
      <w:r>
        <w:rPr>
          <w:rFonts w:eastAsia="Times New Roman"/>
          <w:bCs/>
          <w:szCs w:val="24"/>
        </w:rPr>
        <w:t xml:space="preserve">και </w:t>
      </w:r>
      <w:r>
        <w:rPr>
          <w:rFonts w:eastAsia="Times New Roman"/>
          <w:bCs/>
          <w:szCs w:val="24"/>
        </w:rPr>
        <w:t xml:space="preserve">θα δούμε για τα περαιτέρω. </w:t>
      </w:r>
    </w:p>
    <w:p w14:paraId="013A1A4C" w14:textId="77777777" w:rsidR="0004408F" w:rsidRDefault="00332441">
      <w:pPr>
        <w:tabs>
          <w:tab w:val="left" w:pos="3189"/>
          <w:tab w:val="center" w:pos="4513"/>
        </w:tabs>
        <w:spacing w:line="600" w:lineRule="auto"/>
        <w:ind w:firstLine="720"/>
        <w:jc w:val="both"/>
        <w:rPr>
          <w:rFonts w:eastAsia="Times New Roman"/>
          <w:bCs/>
          <w:szCs w:val="24"/>
        </w:rPr>
      </w:pPr>
      <w:r>
        <w:rPr>
          <w:rFonts w:eastAsia="Times New Roman"/>
          <w:bCs/>
          <w:szCs w:val="24"/>
        </w:rPr>
        <w:t xml:space="preserve">Έχουν κατατεθεί πέραν αυτών που ψηφίστηκαν στην </w:t>
      </w:r>
      <w:r>
        <w:rPr>
          <w:rFonts w:eastAsia="Times New Roman"/>
          <w:bCs/>
          <w:szCs w:val="24"/>
        </w:rPr>
        <w:t>ε</w:t>
      </w:r>
      <w:r>
        <w:rPr>
          <w:rFonts w:eastAsia="Times New Roman"/>
          <w:bCs/>
          <w:szCs w:val="24"/>
        </w:rPr>
        <w:t xml:space="preserve">πιτροπή, δύο τροπολογίες. Από ό,τι κατάλαβα, μπορεί να προσυπογράφονται και από τον κ. Σταθάκη, αλλά είναι αρμοδιότητας Υπουργείου Τουρισμού. </w:t>
      </w:r>
      <w:r>
        <w:rPr>
          <w:rFonts w:eastAsia="Times New Roman"/>
          <w:bCs/>
          <w:szCs w:val="24"/>
        </w:rPr>
        <w:t xml:space="preserve">Υποθέτω ότι ο κ. Σταθάκης ή η κ. Κουντουρά, πριν τελειώσουν οι εισηγητές, θα έρθουν να παρουσιάσουν τις δύο τροπολογίες. </w:t>
      </w:r>
    </w:p>
    <w:p w14:paraId="013A1A4D" w14:textId="77777777" w:rsidR="0004408F" w:rsidRDefault="00332441">
      <w:pPr>
        <w:tabs>
          <w:tab w:val="left" w:pos="3189"/>
          <w:tab w:val="center" w:pos="4513"/>
        </w:tabs>
        <w:spacing w:line="600" w:lineRule="auto"/>
        <w:ind w:firstLine="720"/>
        <w:jc w:val="both"/>
        <w:rPr>
          <w:rFonts w:eastAsia="Times New Roman"/>
          <w:bCs/>
          <w:szCs w:val="24"/>
        </w:rPr>
      </w:pPr>
      <w:r>
        <w:rPr>
          <w:rFonts w:eastAsia="Times New Roman"/>
          <w:bCs/>
          <w:szCs w:val="24"/>
        </w:rPr>
        <w:t>Επίσης ακούω ότι θα κατατεθεί –δεν έχει κατατεθεί μέχρι στιγμής- και μία ακόμη τροπολογία από το Υπουργείο Οικονομικών, όχι με υπογρ</w:t>
      </w:r>
      <w:r>
        <w:rPr>
          <w:rFonts w:eastAsia="Times New Roman"/>
          <w:bCs/>
          <w:szCs w:val="24"/>
        </w:rPr>
        <w:t xml:space="preserve">άφοντα </w:t>
      </w:r>
      <w:r>
        <w:rPr>
          <w:rFonts w:eastAsia="Times New Roman"/>
          <w:bCs/>
          <w:szCs w:val="24"/>
        </w:rPr>
        <w:t xml:space="preserve">τον κ. Αλεξιάδη αλλά τον κ. Χουλιαράκη. Αυτό σημαίνει ότι αφού μας τις αναπτύξουν, οι εισηγητές και οι </w:t>
      </w:r>
      <w:r>
        <w:rPr>
          <w:rFonts w:eastAsia="Times New Roman"/>
          <w:bCs/>
          <w:szCs w:val="24"/>
        </w:rPr>
        <w:t>Κ</w:t>
      </w:r>
      <w:r>
        <w:rPr>
          <w:rFonts w:eastAsia="Times New Roman"/>
          <w:bCs/>
          <w:szCs w:val="24"/>
        </w:rPr>
        <w:t xml:space="preserve">οινοβουλευτικοί </w:t>
      </w:r>
      <w:r>
        <w:rPr>
          <w:rFonts w:eastAsia="Times New Roman"/>
          <w:bCs/>
          <w:szCs w:val="24"/>
        </w:rPr>
        <w:t>Ε</w:t>
      </w:r>
      <w:r>
        <w:rPr>
          <w:rFonts w:eastAsia="Times New Roman"/>
          <w:bCs/>
          <w:szCs w:val="24"/>
        </w:rPr>
        <w:t xml:space="preserve">κπρόσωποι -εφόσον το επιθυμούν- στις </w:t>
      </w:r>
      <w:r>
        <w:rPr>
          <w:rFonts w:eastAsia="Times New Roman"/>
          <w:bCs/>
          <w:szCs w:val="24"/>
        </w:rPr>
        <w:lastRenderedPageBreak/>
        <w:t xml:space="preserve">νέες τροπολογίες θα έχουν τη δυνατότητα να δευτερολογήσουν και να τοποθετηθούν επί των δύο </w:t>
      </w:r>
      <w:r>
        <w:rPr>
          <w:rFonts w:eastAsia="Times New Roman"/>
          <w:bCs/>
          <w:szCs w:val="24"/>
        </w:rPr>
        <w:t>τροπολογιών</w:t>
      </w:r>
      <w:r>
        <w:rPr>
          <w:rFonts w:eastAsia="Times New Roman"/>
          <w:bCs/>
          <w:szCs w:val="24"/>
        </w:rPr>
        <w:t>,</w:t>
      </w:r>
      <w:r>
        <w:rPr>
          <w:rFonts w:eastAsia="Times New Roman"/>
          <w:bCs/>
          <w:szCs w:val="24"/>
        </w:rPr>
        <w:t xml:space="preserve"> </w:t>
      </w:r>
      <w:r>
        <w:rPr>
          <w:rFonts w:eastAsia="Times New Roman"/>
          <w:bCs/>
          <w:szCs w:val="24"/>
        </w:rPr>
        <w:t>που έχουν κατατεθεί</w:t>
      </w:r>
      <w:r>
        <w:rPr>
          <w:rFonts w:eastAsia="Times New Roman"/>
          <w:bCs/>
          <w:szCs w:val="24"/>
        </w:rPr>
        <w:t>,</w:t>
      </w:r>
      <w:r>
        <w:rPr>
          <w:rFonts w:eastAsia="Times New Roman"/>
          <w:bCs/>
          <w:szCs w:val="24"/>
        </w:rPr>
        <w:t xml:space="preserve"> και της </w:t>
      </w:r>
      <w:r>
        <w:rPr>
          <w:rFonts w:eastAsia="Times New Roman"/>
          <w:bCs/>
          <w:szCs w:val="24"/>
        </w:rPr>
        <w:t>μίας,</w:t>
      </w:r>
      <w:r>
        <w:rPr>
          <w:rFonts w:eastAsia="Times New Roman"/>
          <w:bCs/>
          <w:szCs w:val="24"/>
        </w:rPr>
        <w:t xml:space="preserve"> που είναι καθ’ οδόν, όπως έχω πληροφορηθεί. </w:t>
      </w:r>
    </w:p>
    <w:p w14:paraId="013A1A4E" w14:textId="77777777" w:rsidR="0004408F" w:rsidRDefault="00332441">
      <w:pPr>
        <w:tabs>
          <w:tab w:val="left" w:pos="3189"/>
          <w:tab w:val="center" w:pos="4513"/>
        </w:tabs>
        <w:spacing w:line="600" w:lineRule="auto"/>
        <w:ind w:firstLine="720"/>
        <w:jc w:val="both"/>
        <w:rPr>
          <w:rFonts w:eastAsia="Times New Roman"/>
          <w:bCs/>
          <w:szCs w:val="24"/>
        </w:rPr>
      </w:pPr>
      <w:r>
        <w:rPr>
          <w:rFonts w:eastAsia="Times New Roman"/>
          <w:bCs/>
          <w:szCs w:val="24"/>
        </w:rPr>
        <w:t xml:space="preserve">Συμφωνεί το Σώμα με αυτήν τη διαδικασία; </w:t>
      </w:r>
    </w:p>
    <w:p w14:paraId="013A1A4F" w14:textId="77777777" w:rsidR="0004408F" w:rsidRDefault="00332441">
      <w:pPr>
        <w:tabs>
          <w:tab w:val="left" w:pos="3189"/>
          <w:tab w:val="center" w:pos="4513"/>
        </w:tabs>
        <w:spacing w:line="600" w:lineRule="auto"/>
        <w:ind w:firstLine="720"/>
        <w:jc w:val="both"/>
        <w:rPr>
          <w:rFonts w:eastAsia="Times New Roman"/>
          <w:bCs/>
          <w:szCs w:val="24"/>
        </w:rPr>
      </w:pPr>
      <w:r>
        <w:rPr>
          <w:rFonts w:eastAsia="Times New Roman"/>
          <w:b/>
          <w:bCs/>
          <w:szCs w:val="24"/>
        </w:rPr>
        <w:t>ΟΛΟΙ ΟΙ ΒΟΥΛΕΥΤΕΣ:</w:t>
      </w:r>
      <w:r>
        <w:rPr>
          <w:rFonts w:eastAsia="Times New Roman"/>
          <w:bCs/>
          <w:szCs w:val="24"/>
        </w:rPr>
        <w:t xml:space="preserve"> Μάλιστα, μάλιστα. </w:t>
      </w:r>
    </w:p>
    <w:p w14:paraId="013A1A50" w14:textId="77777777" w:rsidR="0004408F" w:rsidRDefault="00332441">
      <w:pPr>
        <w:tabs>
          <w:tab w:val="left" w:pos="3189"/>
          <w:tab w:val="center" w:pos="4513"/>
        </w:tabs>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Ωραία, σας ευχαριστώ πολύ. </w:t>
      </w:r>
    </w:p>
    <w:p w14:paraId="013A1A51" w14:textId="77777777" w:rsidR="0004408F" w:rsidRDefault="00332441">
      <w:pPr>
        <w:tabs>
          <w:tab w:val="left" w:pos="3189"/>
          <w:tab w:val="center" w:pos="4513"/>
        </w:tabs>
        <w:spacing w:line="600" w:lineRule="auto"/>
        <w:ind w:firstLine="720"/>
        <w:jc w:val="both"/>
        <w:rPr>
          <w:rFonts w:eastAsia="Times New Roman"/>
          <w:bCs/>
          <w:szCs w:val="24"/>
        </w:rPr>
      </w:pPr>
      <w:r>
        <w:rPr>
          <w:rFonts w:eastAsia="Times New Roman"/>
          <w:bCs/>
          <w:szCs w:val="24"/>
        </w:rPr>
        <w:t xml:space="preserve">Και έτσι ξεκινάμε με τον πρώτο εισηγητή από τον Σύριζα… </w:t>
      </w:r>
    </w:p>
    <w:p w14:paraId="013A1A52" w14:textId="77777777" w:rsidR="0004408F" w:rsidRDefault="00332441">
      <w:pPr>
        <w:tabs>
          <w:tab w:val="left" w:pos="3189"/>
          <w:tab w:val="center" w:pos="4513"/>
        </w:tabs>
        <w:spacing w:line="600" w:lineRule="auto"/>
        <w:ind w:firstLine="720"/>
        <w:jc w:val="both"/>
        <w:rPr>
          <w:rFonts w:eastAsia="Times New Roman"/>
          <w:bCs/>
          <w:szCs w:val="24"/>
        </w:rPr>
      </w:pPr>
      <w:r>
        <w:rPr>
          <w:rFonts w:eastAsia="Times New Roman"/>
          <w:b/>
          <w:bCs/>
          <w:szCs w:val="24"/>
        </w:rPr>
        <w:t>ΑΘΑΝΑΣΙΟΣ ΘΕΟΧΑΡΟΠΟΥΛΟΣ:</w:t>
      </w:r>
      <w:r>
        <w:rPr>
          <w:rFonts w:eastAsia="Times New Roman"/>
          <w:bCs/>
          <w:szCs w:val="24"/>
        </w:rPr>
        <w:t xml:space="preserve"> Κύριε Πρόεδρε, θα μπορούσα να έχω τον λόγο; </w:t>
      </w:r>
    </w:p>
    <w:p w14:paraId="013A1A53" w14:textId="77777777" w:rsidR="0004408F" w:rsidRDefault="00332441">
      <w:pPr>
        <w:tabs>
          <w:tab w:val="left" w:pos="3189"/>
          <w:tab w:val="center" w:pos="4513"/>
        </w:tabs>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Ορίστε. </w:t>
      </w:r>
    </w:p>
    <w:p w14:paraId="013A1A54" w14:textId="77777777" w:rsidR="0004408F" w:rsidRDefault="00332441">
      <w:pPr>
        <w:tabs>
          <w:tab w:val="left" w:pos="3189"/>
          <w:tab w:val="center" w:pos="4513"/>
        </w:tabs>
        <w:spacing w:line="600" w:lineRule="auto"/>
        <w:ind w:firstLine="720"/>
        <w:jc w:val="both"/>
        <w:rPr>
          <w:rFonts w:eastAsia="Times New Roman"/>
          <w:bCs/>
          <w:szCs w:val="24"/>
        </w:rPr>
      </w:pPr>
      <w:r>
        <w:rPr>
          <w:rFonts w:eastAsia="Times New Roman"/>
          <w:b/>
          <w:bCs/>
          <w:szCs w:val="24"/>
        </w:rPr>
        <w:lastRenderedPageBreak/>
        <w:t xml:space="preserve">ΑΘΑΝΑΣΙΟΣ ΘΕΟΧΑΡΟΠΟΥΛΟΣ: </w:t>
      </w:r>
      <w:r>
        <w:rPr>
          <w:rFonts w:eastAsia="Times New Roman"/>
          <w:bCs/>
          <w:szCs w:val="24"/>
        </w:rPr>
        <w:t>Θα ήθελα να πω κάτι το οποίο εκφράζει, νομίζω, σύσσωμο το Σώμα</w:t>
      </w:r>
      <w:r>
        <w:rPr>
          <w:rFonts w:eastAsia="Times New Roman"/>
          <w:bCs/>
          <w:szCs w:val="24"/>
        </w:rPr>
        <w:t>. Παρακολουθούμε με μεγάλη ανησυχία τα όσα συμβαίνουν αυτή</w:t>
      </w:r>
      <w:r>
        <w:rPr>
          <w:rFonts w:eastAsia="Times New Roman"/>
          <w:bCs/>
          <w:szCs w:val="24"/>
        </w:rPr>
        <w:t xml:space="preserve"> </w:t>
      </w:r>
      <w:r>
        <w:rPr>
          <w:rFonts w:eastAsia="Times New Roman"/>
          <w:bCs/>
          <w:szCs w:val="24"/>
        </w:rPr>
        <w:t>τη στιγμή στις Βρυξέλλες, τα θέματα ασφαλείας και βεβαίως νομίζω τα πράγματα θα είναι διαφορετικά από σήμερα. Συνεπώς το ελληνικό Κοινοβούλιο, επειδή συνεδριάζει αυτή τη στιγμή, νομίζω ότι έχει την</w:t>
      </w:r>
      <w:r>
        <w:rPr>
          <w:rFonts w:eastAsia="Times New Roman"/>
          <w:bCs/>
          <w:szCs w:val="24"/>
        </w:rPr>
        <w:t xml:space="preserve"> εντονότατη ανησυχία για το τι συμβαίνει. </w:t>
      </w:r>
    </w:p>
    <w:p w14:paraId="013A1A55" w14:textId="77777777" w:rsidR="0004408F" w:rsidRDefault="00332441">
      <w:pPr>
        <w:tabs>
          <w:tab w:val="left" w:pos="3189"/>
          <w:tab w:val="center" w:pos="4513"/>
        </w:tabs>
        <w:spacing w:line="600" w:lineRule="auto"/>
        <w:ind w:firstLine="720"/>
        <w:jc w:val="both"/>
        <w:rPr>
          <w:rFonts w:eastAsia="Times New Roman"/>
          <w:bCs/>
          <w:szCs w:val="24"/>
        </w:rPr>
      </w:pPr>
      <w:r>
        <w:rPr>
          <w:rFonts w:eastAsia="Times New Roman"/>
          <w:bCs/>
          <w:szCs w:val="24"/>
        </w:rPr>
        <w:t xml:space="preserve">Περιμένουμε ακριβώς –και πρέπει αυτό να το πούμε- να δούμε το τι έγινε, αν πρόκειται για τρομοκρατικές ενέργειες ή όχι και βεβαίως ευχόμαστε να μην υπάρχουν θύματα. </w:t>
      </w:r>
    </w:p>
    <w:p w14:paraId="013A1A56" w14:textId="77777777" w:rsidR="0004408F" w:rsidRDefault="00332441">
      <w:pPr>
        <w:tabs>
          <w:tab w:val="left" w:pos="3189"/>
          <w:tab w:val="center" w:pos="4513"/>
        </w:tabs>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Εγώ το πάω ένα</w:t>
      </w:r>
      <w:r>
        <w:rPr>
          <w:rFonts w:eastAsia="Times New Roman"/>
          <w:bCs/>
          <w:szCs w:val="24"/>
        </w:rPr>
        <w:t xml:space="preserve"> βήμα παρακάτω και θα πω ότι εάν αποδειχθεί ότι είναι τρομοκρατική ενέργεια, είναι ομόφωνη η καταδίκη της πράξης αυτής. </w:t>
      </w:r>
    </w:p>
    <w:p w14:paraId="013A1A57" w14:textId="77777777" w:rsidR="0004408F" w:rsidRDefault="00332441">
      <w:pPr>
        <w:tabs>
          <w:tab w:val="left" w:pos="3189"/>
          <w:tab w:val="center" w:pos="4513"/>
        </w:tabs>
        <w:spacing w:line="600" w:lineRule="auto"/>
        <w:ind w:firstLine="720"/>
        <w:jc w:val="both"/>
        <w:rPr>
          <w:rFonts w:eastAsia="Times New Roman"/>
          <w:bCs/>
          <w:szCs w:val="24"/>
        </w:rPr>
      </w:pPr>
      <w:r>
        <w:rPr>
          <w:rFonts w:eastAsia="Times New Roman"/>
          <w:bCs/>
          <w:szCs w:val="24"/>
        </w:rPr>
        <w:t xml:space="preserve">Ευχαριστώ, κύριε Θεοχαρόπουλε. </w:t>
      </w:r>
    </w:p>
    <w:p w14:paraId="013A1A58" w14:textId="77777777" w:rsidR="0004408F" w:rsidRDefault="00332441">
      <w:pPr>
        <w:tabs>
          <w:tab w:val="left" w:pos="3189"/>
          <w:tab w:val="center" w:pos="4513"/>
        </w:tabs>
        <w:spacing w:line="600" w:lineRule="auto"/>
        <w:ind w:firstLine="720"/>
        <w:jc w:val="both"/>
        <w:rPr>
          <w:rFonts w:eastAsia="Times New Roman"/>
          <w:bCs/>
          <w:szCs w:val="24"/>
        </w:rPr>
      </w:pPr>
      <w:r>
        <w:rPr>
          <w:rFonts w:eastAsia="Times New Roman"/>
          <w:bCs/>
          <w:szCs w:val="24"/>
        </w:rPr>
        <w:t xml:space="preserve">Τον λόγο έχει ο κ. Γκιόλας. </w:t>
      </w:r>
    </w:p>
    <w:p w14:paraId="013A1A59"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lastRenderedPageBreak/>
        <w:t>ΙΩΑΝΝΗΣ ΓΚΙΟΛΑΣ:</w:t>
      </w:r>
      <w:r>
        <w:rPr>
          <w:rFonts w:eastAsia="Times New Roman" w:cs="Times New Roman"/>
          <w:szCs w:val="24"/>
        </w:rPr>
        <w:t xml:space="preserve"> Ευχαριστώ, κύριε Πρόεδρε.</w:t>
      </w:r>
    </w:p>
    <w:p w14:paraId="013A1A5A"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β</w:t>
      </w:r>
      <w:r>
        <w:rPr>
          <w:rFonts w:eastAsia="Times New Roman" w:cs="Times New Roman"/>
          <w:szCs w:val="24"/>
        </w:rPr>
        <w:t>ασικός άξονας των νέων ρυθμίσεων είναι η διαφάνεια σχετικά με τη χρηματοοικονομική κατάσταση των εισηγμένων στο Χρηματιστήριο εταιρειών και ο εξορθολογισμός της υπάρχουσας χρηματιστηριακής νομοθεσίας.</w:t>
      </w:r>
    </w:p>
    <w:p w14:paraId="013A1A5B"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Το νέο σχέδιο νόμου είναι ικανό να βελτιώσει το επενδυτ</w:t>
      </w:r>
      <w:r>
        <w:rPr>
          <w:rFonts w:eastAsia="Times New Roman" w:cs="Times New Roman"/>
          <w:szCs w:val="24"/>
        </w:rPr>
        <w:t>ικό περιβάλλον, να συμβάλει στην τόνωση της αγοράς και της οικονομίας και να παράσχει ασφάλεια δικαίου στις συναλλαγές, στο πλαίσιο ανασυγκρότησης της παραγωγικής βάσης, που είναι και κύριος στόχος της Κυβέρνησης.</w:t>
      </w:r>
    </w:p>
    <w:p w14:paraId="013A1A5C"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Με στόχο να προσφερθεί μεγαλύτερη ευελιξία</w:t>
      </w:r>
      <w:r>
        <w:rPr>
          <w:rFonts w:eastAsia="Times New Roman" w:cs="Times New Roman"/>
          <w:szCs w:val="24"/>
        </w:rPr>
        <w:t xml:space="preserve"> στις εισηγμένες εταιρείες και να μειωθεί η πίεση στους εκδότες κινητών αξιών, το νέο νομικό πλαίσιο καταργεί την υποχρέωση κατάρτισης τριμηνιαίων οικονομικών καταστάσεων για το πρώτο και τρίτο τρίμηνο. Έτσι, λοιπόν, θα έχουν δύο για κάθε οικονομική χρήση.</w:t>
      </w:r>
      <w:r>
        <w:rPr>
          <w:rFonts w:eastAsia="Times New Roman" w:cs="Times New Roman"/>
          <w:szCs w:val="24"/>
        </w:rPr>
        <w:t xml:space="preserve"> </w:t>
      </w:r>
    </w:p>
    <w:p w14:paraId="013A1A5D"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lastRenderedPageBreak/>
        <w:t>Οι εισηγμένες στο Χρηματιστήριο εταιρείες θα δημοσιεύουν εξαμηνιαίες και ετήσιες οικονομικές εκθέσεις και με αυτό τον τρόπο θα μειωθούν ιδιαίτερα οι οικονομικές επιβαρύνσεις για τις μικρομεσαίες επιχειρήσεις. Επιπλέον, παρατείνονται και οι προθεσμίες για</w:t>
      </w:r>
      <w:r>
        <w:rPr>
          <w:rFonts w:eastAsia="Times New Roman" w:cs="Times New Roman"/>
          <w:szCs w:val="24"/>
        </w:rPr>
        <w:t xml:space="preserve"> τη δημοσίευση της ετήσιας και της εξαμηνιαίας οικονομικής έκθεσης. Στον αντίποδα, όμως, οι εκθέσεις αυτές θα είναι στη διάθεση του επενδυτικού κοινού για τουλάχιστον δέκα έτη, αντί των πέντε που προβλεπόταν μέχρι σήμερα, ώστε να εξασφαλίζεται ενισχυμένη δ</w:t>
      </w:r>
      <w:r>
        <w:rPr>
          <w:rFonts w:eastAsia="Times New Roman" w:cs="Times New Roman"/>
          <w:szCs w:val="24"/>
        </w:rPr>
        <w:t>ημοσιότητα και να υπηρετείται η ασφάλεια των συναλλαγών.</w:t>
      </w:r>
    </w:p>
    <w:p w14:paraId="013A1A5E"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Στο ίδιο πλαίσιο και για να διευκολυνθεί η υποβολή, η προσβασιμότητα και η ανάλυση των ετήσιων οικονομικών εκθέσεων, προστίθεται νέα ρύθμιση σύμφωνα με την οποία από την 1</w:t>
      </w:r>
      <w:r>
        <w:rPr>
          <w:rFonts w:eastAsia="Times New Roman" w:cs="Times New Roman"/>
          <w:szCs w:val="24"/>
          <w:vertAlign w:val="superscript"/>
        </w:rPr>
        <w:t>η</w:t>
      </w:r>
      <w:r>
        <w:rPr>
          <w:rFonts w:eastAsia="Times New Roman" w:cs="Times New Roman"/>
          <w:szCs w:val="24"/>
        </w:rPr>
        <w:t xml:space="preserve"> Ιανουαρίου 2020 οι ετήσιες</w:t>
      </w:r>
      <w:r>
        <w:rPr>
          <w:rFonts w:eastAsia="Times New Roman" w:cs="Times New Roman"/>
          <w:szCs w:val="24"/>
        </w:rPr>
        <w:t xml:space="preserve"> οικονομικές εκθέσεις συντάσσονται πλέον σε ενιαίο ηλεκτρονικό μορφότυπο, υπό την προϋπόθεση ότι η Ευρωπαϊκή Αρχή Κινητών Αξιών και Αγορών θα έχει προβεί σε ανάλυση κόστους - οφέλους.</w:t>
      </w:r>
    </w:p>
    <w:p w14:paraId="013A1A5F"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lastRenderedPageBreak/>
        <w:t>Το ίδιο θετικά αξιολογούνται και οι νέες διατάξεις του σχεδίου νόμου</w:t>
      </w:r>
      <w:r>
        <w:rPr>
          <w:rFonts w:eastAsia="Times New Roman" w:cs="Times New Roman"/>
          <w:szCs w:val="24"/>
        </w:rPr>
        <w:t>,</w:t>
      </w:r>
      <w:r>
        <w:rPr>
          <w:rFonts w:eastAsia="Times New Roman" w:cs="Times New Roman"/>
          <w:szCs w:val="24"/>
        </w:rPr>
        <w:t xml:space="preserve"> οι</w:t>
      </w:r>
      <w:r>
        <w:rPr>
          <w:rFonts w:eastAsia="Times New Roman" w:cs="Times New Roman"/>
          <w:szCs w:val="24"/>
        </w:rPr>
        <w:t xml:space="preserve"> οποίες διευκρινίζουν και απλοποιούν τον καθορισμό του κράτους-μέλους καταγωγής των εκδοτών και παρέχουν μεγαλύτερη ευχέρεια επιλογής νέου κράτους-μέλους καταγωγής, ώστε να ανταποκρίνεται κάθε στιγμή στην πραγματική κατάσταση των εκδοτών μέσα σε ένα συνεχώ</w:t>
      </w:r>
      <w:r>
        <w:rPr>
          <w:rFonts w:eastAsia="Times New Roman" w:cs="Times New Roman"/>
          <w:szCs w:val="24"/>
        </w:rPr>
        <w:t>ς μεταβαλλόμενο οικονομικό περιβάλλον. Εξειδικεύεται περαιτέρω και ο ορισμός του «εκδότη», ώστε να περιλαμβάνει εκτός από νομικά και φυσικά πρόσωπα.</w:t>
      </w:r>
    </w:p>
    <w:p w14:paraId="013A1A60"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Επιπροσθέτως, ενισχύεται η διαφάνεια σχετικά με τις πληρωμές που καταβάλλονται στις κυβερνήσεις από εκδότες</w:t>
      </w:r>
      <w:r>
        <w:rPr>
          <w:rFonts w:eastAsia="Times New Roman" w:cs="Times New Roman"/>
          <w:szCs w:val="24"/>
        </w:rPr>
        <w:t xml:space="preserve"> των οποίων οι κινητές αξίες είναι εισηγμένες προς διαπραγμάτευση σε οργανωμένη αγορά και οι οποίοι ασκούν δραστηριότητες στους κλάδους της εξόρυξης ή της υλοτομίας από πρωτογενή δάση, καθώς προβλέπεται ότι οι πληρωμές αυτές θα γνωστοποιούνται σε χωριστή έ</w:t>
      </w:r>
      <w:r>
        <w:rPr>
          <w:rFonts w:eastAsia="Times New Roman" w:cs="Times New Roman"/>
          <w:szCs w:val="24"/>
        </w:rPr>
        <w:t xml:space="preserve">κθεση και σε ετήσια βάση και θα παραμένουν στη διάθεση του κοινού για τουλάχιστον δέκα έτη. </w:t>
      </w:r>
    </w:p>
    <w:p w14:paraId="013A1A61"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lastRenderedPageBreak/>
        <w:t>Με σκοπό να διασφαλιστεί η ενημέρωση των εκδοτών και των επενδυτών σχετικά με τη δομή του ιδιοκτησιακού καθεστώτος των εταιρειών, αλλά και για την προστασία του επ</w:t>
      </w:r>
      <w:r>
        <w:rPr>
          <w:rFonts w:eastAsia="Times New Roman" w:cs="Times New Roman"/>
          <w:szCs w:val="24"/>
        </w:rPr>
        <w:t>ενδυτικού κοινού, διευρύνεται η υποχρέωση γνωστοποίησης κατοχής χρηματοπιστωτικών μέσων για όλα τα μέσα</w:t>
      </w:r>
      <w:r>
        <w:rPr>
          <w:rFonts w:eastAsia="Times New Roman" w:cs="Times New Roman"/>
          <w:szCs w:val="24"/>
        </w:rPr>
        <w:t>,</w:t>
      </w:r>
      <w:r>
        <w:rPr>
          <w:rFonts w:eastAsia="Times New Roman" w:cs="Times New Roman"/>
          <w:szCs w:val="24"/>
        </w:rPr>
        <w:t xml:space="preserve"> που έχουν παρόμοια οικονομική επίπτωση με την κατοχή μετοχών και δικαιωμάτων απόκτησης μετοχών. </w:t>
      </w:r>
    </w:p>
    <w:p w14:paraId="013A1A62"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Έτσι, για την αποφυγή δημιουργίας εσφαλμένης εικόνας γ</w:t>
      </w:r>
      <w:r>
        <w:rPr>
          <w:rFonts w:eastAsia="Times New Roman" w:cs="Times New Roman"/>
          <w:szCs w:val="24"/>
        </w:rPr>
        <w:t xml:space="preserve">ια την ιδιοκτησία των εισηγμένων εταιρειών, η υποχρεωτική γνωστοποίηση καλύπτει και περιλαμβάνει πλέον και νέα είδη χρηματοπιστωτικών μέσων, όπως κινητές αξίες, δικαιώματα προαίρεσης, συμβόλαια μελλοντικής εκπλήρωσης, συμβάσεις ανταλλαγής </w:t>
      </w:r>
      <w:r w:rsidRPr="00320A55">
        <w:rPr>
          <w:rFonts w:eastAsia="Times New Roman" w:cs="Times New Roman"/>
          <w:szCs w:val="24"/>
        </w:rPr>
        <w:t>(</w:t>
      </w:r>
      <w:r>
        <w:rPr>
          <w:rFonts w:eastAsia="Times New Roman" w:cs="Times New Roman"/>
          <w:szCs w:val="24"/>
          <w:lang w:val="en-US"/>
        </w:rPr>
        <w:t>swaps</w:t>
      </w:r>
      <w:r w:rsidRPr="00320A55">
        <w:rPr>
          <w:rFonts w:eastAsia="Times New Roman" w:cs="Times New Roman"/>
          <w:szCs w:val="24"/>
        </w:rPr>
        <w:t>)</w:t>
      </w:r>
      <w:r>
        <w:rPr>
          <w:rFonts w:eastAsia="Times New Roman" w:cs="Times New Roman"/>
          <w:szCs w:val="24"/>
        </w:rPr>
        <w:t xml:space="preserve"> και άλλα.</w:t>
      </w:r>
    </w:p>
    <w:p w14:paraId="013A1A63"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Αναφορικά με τον μηχανισμό κεντρικής αποθήκευσης πληροφοριών σχετικά με τις κινητές αξίες</w:t>
      </w:r>
      <w:r>
        <w:rPr>
          <w:rFonts w:eastAsia="Times New Roman" w:cs="Times New Roman"/>
          <w:szCs w:val="24"/>
        </w:rPr>
        <w:t>,</w:t>
      </w:r>
      <w:r>
        <w:rPr>
          <w:rFonts w:eastAsia="Times New Roman" w:cs="Times New Roman"/>
          <w:szCs w:val="24"/>
        </w:rPr>
        <w:t xml:space="preserve"> που εισάγονται προς διαπραγμάτευση εισάγεται καινούργια θέσμιση υποχρέωσης του μηχανισμού να διασυνδέεται με τη δικτυακή πύλη, η οποία θα αποτελεί ευρωπαϊκό σημείο ηλεκτρονικής πρόσβασης, </w:t>
      </w:r>
      <w:r>
        <w:rPr>
          <w:rFonts w:eastAsia="Times New Roman" w:cs="Times New Roman"/>
          <w:szCs w:val="24"/>
        </w:rPr>
        <w:lastRenderedPageBreak/>
        <w:t>αποκαλούμενο «σημείο πρόσβασης», από την έναρξη λειτουργίας. Και με</w:t>
      </w:r>
      <w:r>
        <w:rPr>
          <w:rFonts w:eastAsia="Times New Roman" w:cs="Times New Roman"/>
          <w:szCs w:val="24"/>
        </w:rPr>
        <w:t xml:space="preserve"> αυτό τον τρόπο προωθείται και εξασφαλίζεται η ευκολότερη ανταλλαγή δεδομένων και η πληροφόρηση σε ενιαία ευρωπαϊκή βάση.</w:t>
      </w:r>
    </w:p>
    <w:p w14:paraId="013A1A64"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Δεδομένης της αναγκαιότητας να διασφαλιστεί η συμμόρφωση προς τις απαιτήσεις του νόμου, οι νέες ρυθμίσεις ενισχύουν τις αρμοδιότητες τ</w:t>
      </w:r>
      <w:r>
        <w:rPr>
          <w:rFonts w:eastAsia="Times New Roman" w:cs="Times New Roman"/>
          <w:szCs w:val="24"/>
        </w:rPr>
        <w:t>ης Επιτροπής Κεφαλαιαγοράς και τις εξουσίες της για να επιβάλλει κυρώσεις. Ειδικότερα, σε περιπτώσεις διαπίστωσης ότι οι οικονομικές εκθέσεις που υποβάλλονται από τους εκδότες δεν καταρτίζονται σύμφωνα με τις κείμενες διατάξεις, η Επιτροπή Κεφαλαιαγοράς μπ</w:t>
      </w:r>
      <w:r>
        <w:rPr>
          <w:rFonts w:eastAsia="Times New Roman" w:cs="Times New Roman"/>
          <w:szCs w:val="24"/>
        </w:rPr>
        <w:t xml:space="preserve">ορεί να ζητήσει επανέκδοσή τους ή δημοσίευση διορθωτικής σημείωσης. </w:t>
      </w:r>
    </w:p>
    <w:p w14:paraId="013A1A65"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Εξοπλίζεται προσέτι η Επιτροπή Κεφαλαιαγοράς, ενισχυόμενη με την εξουσία επιβολής υψηλότερων χρηματικών κυρώσεων και αυστηρών διοικητικών μέτρων, όπως είναι η δημόσια δήλωση</w:t>
      </w:r>
      <w:r>
        <w:rPr>
          <w:rFonts w:eastAsia="Times New Roman" w:cs="Times New Roman"/>
          <w:szCs w:val="24"/>
        </w:rPr>
        <w:t>,</w:t>
      </w:r>
      <w:r>
        <w:rPr>
          <w:rFonts w:eastAsia="Times New Roman" w:cs="Times New Roman"/>
          <w:szCs w:val="24"/>
        </w:rPr>
        <w:t xml:space="preserve"> η οποία αναφ</w:t>
      </w:r>
      <w:r>
        <w:rPr>
          <w:rFonts w:eastAsia="Times New Roman" w:cs="Times New Roman"/>
          <w:szCs w:val="24"/>
        </w:rPr>
        <w:t>έρει το υπαίτιο φυσικό ή νομικό πρόσωπο και τη φύση της παράβασης. Είναι επιτρεπτή η επιβολή αναστολής άσκησης δικαιωμάτων ψήφου και φθάνει μέχρι και διαγραφή κινητών αξιών.</w:t>
      </w:r>
    </w:p>
    <w:p w14:paraId="013A1A66" w14:textId="77777777" w:rsidR="0004408F" w:rsidRDefault="00332441">
      <w:pPr>
        <w:spacing w:line="600" w:lineRule="auto"/>
        <w:ind w:firstLine="851"/>
        <w:jc w:val="both"/>
        <w:rPr>
          <w:rFonts w:eastAsia="Times New Roman" w:cs="Times New Roman"/>
          <w:szCs w:val="24"/>
        </w:rPr>
      </w:pPr>
      <w:r>
        <w:rPr>
          <w:rFonts w:eastAsia="Times New Roman" w:cs="Times New Roman"/>
          <w:szCs w:val="24"/>
        </w:rPr>
        <w:lastRenderedPageBreak/>
        <w:t xml:space="preserve">Ακόμα προβλέπεται δημοσίευση των αποφάσεων που επιβάλλουν τις κυρώσεις και τα μέτρα αυτά, ώστε η δημοσίευση να είναι εύληπτη και να έχει και ένα αποτρεπτικό αποτέλεσμα στο ευρύ κοινό. </w:t>
      </w:r>
    </w:p>
    <w:p w14:paraId="013A1A67" w14:textId="77777777" w:rsidR="0004408F" w:rsidRDefault="00332441">
      <w:pPr>
        <w:spacing w:line="600" w:lineRule="auto"/>
        <w:ind w:firstLine="851"/>
        <w:jc w:val="both"/>
        <w:rPr>
          <w:rFonts w:eastAsia="Times New Roman" w:cs="Times New Roman"/>
          <w:szCs w:val="24"/>
        </w:rPr>
      </w:pPr>
      <w:r>
        <w:rPr>
          <w:rFonts w:eastAsia="Times New Roman" w:cs="Times New Roman"/>
          <w:szCs w:val="24"/>
        </w:rPr>
        <w:t xml:space="preserve">Με το άρθρο 1 της </w:t>
      </w:r>
      <w:r>
        <w:rPr>
          <w:rFonts w:eastAsia="Times New Roman" w:cs="Times New Roman"/>
          <w:szCs w:val="24"/>
        </w:rPr>
        <w:t>ο</w:t>
      </w:r>
      <w:r>
        <w:rPr>
          <w:rFonts w:eastAsia="Times New Roman" w:cs="Times New Roman"/>
          <w:szCs w:val="24"/>
        </w:rPr>
        <w:t>δηγίας 51/2014 τροποποιούνται διατάξεις σχετικά με τ</w:t>
      </w:r>
      <w:r>
        <w:rPr>
          <w:rFonts w:eastAsia="Times New Roman" w:cs="Times New Roman"/>
          <w:szCs w:val="24"/>
        </w:rPr>
        <w:t>ο ενημερωτικό δελτίο δημόσιας προσφοράς κινητών αξιών και εισαγωγής τους προς διαπραγμάτευση. Έτσι, λοιπόν, εισάγονται βελτιώσεις στον τρόπο γνωστοποίησης των τελικών όρων της προσφοράς, που δεν περιλαμβάνονται στο βασικό ενημερωτικό δελτίο ή σε συμπλήρωμα</w:t>
      </w:r>
      <w:r>
        <w:rPr>
          <w:rFonts w:eastAsia="Times New Roman" w:cs="Times New Roman"/>
          <w:szCs w:val="24"/>
        </w:rPr>
        <w:t xml:space="preserve"> αυτού. </w:t>
      </w:r>
    </w:p>
    <w:p w14:paraId="013A1A68" w14:textId="77777777" w:rsidR="0004408F" w:rsidRDefault="00332441">
      <w:pPr>
        <w:spacing w:line="600" w:lineRule="auto"/>
        <w:ind w:firstLine="851"/>
        <w:jc w:val="both"/>
        <w:rPr>
          <w:rFonts w:eastAsia="Times New Roman" w:cs="Times New Roman"/>
          <w:szCs w:val="24"/>
        </w:rPr>
      </w:pPr>
      <w:r>
        <w:rPr>
          <w:rFonts w:eastAsia="Times New Roman" w:cs="Times New Roman"/>
          <w:szCs w:val="24"/>
        </w:rPr>
        <w:t>Ακόμη, η Επιτροπή Κεφαλαιαγοράς σε περίπτωση διασυνοριακών προσφορών ή όταν οι κινητές αξίες πρόκειται να εισαχθούν προς διαπραγμάτευση και σε οργανωμένη αγορά που βρίσκεται σε άλλο κράτος-μέλος, γνωστοποιεί τους όρους στην εποπτική αρχή του κράτο</w:t>
      </w:r>
      <w:r>
        <w:rPr>
          <w:rFonts w:eastAsia="Times New Roman" w:cs="Times New Roman"/>
          <w:szCs w:val="24"/>
        </w:rPr>
        <w:t xml:space="preserve">υς-μέλους υποδοχής και στην Ευρωπαϊκή Αρχή Αξιών και Αγορών. </w:t>
      </w:r>
    </w:p>
    <w:p w14:paraId="013A1A69" w14:textId="77777777" w:rsidR="0004408F" w:rsidRDefault="00332441">
      <w:pPr>
        <w:spacing w:line="600" w:lineRule="auto"/>
        <w:ind w:firstLine="851"/>
        <w:jc w:val="both"/>
        <w:rPr>
          <w:rFonts w:eastAsia="Times New Roman" w:cs="Times New Roman"/>
          <w:szCs w:val="24"/>
        </w:rPr>
      </w:pPr>
      <w:r>
        <w:rPr>
          <w:rFonts w:eastAsia="Times New Roman" w:cs="Times New Roman"/>
          <w:szCs w:val="24"/>
        </w:rPr>
        <w:lastRenderedPageBreak/>
        <w:t>Εισερχόμεθα πλέον στο άρθρο 6 του νέου νόμου, το οποίο αποτελεί εθνική επιλογή και σύλληψη της Κυβέρνησης. Με αυτό επιδιώκεται η ενίσχυση της διαφάνειας στις σχέσεις μεταξύ των πιστωτικών ιδρυμά</w:t>
      </w:r>
      <w:r>
        <w:rPr>
          <w:rFonts w:eastAsia="Times New Roman" w:cs="Times New Roman"/>
          <w:szCs w:val="24"/>
        </w:rPr>
        <w:t xml:space="preserve">των και των μέσων μαζικής ενημέρωσης. Πιο συγκεκριμένα, όλα τα πιστωτικά ιδρύματα υποχρεούνται να δημοσιεύουν στην ετήσια έκθεσή τους και στην επίσημη εταιρική τους ιστοσελίδα όλες τις πληρωμές που έκαναν για λόγους διαφήμισης, προβολής ή προώθησης, άμεσα </w:t>
      </w:r>
      <w:r>
        <w:rPr>
          <w:rFonts w:eastAsia="Times New Roman" w:cs="Times New Roman"/>
          <w:szCs w:val="24"/>
        </w:rPr>
        <w:t xml:space="preserve">ή έμμεσα, προς τις επιχειρήσεις μέσων ενημέρωσης, καθώς και όλα τα ποσά που έχουν καταβάλει ως χορηγία ή από άλλη χαριστική αιτία, σε φυσικά ή νομικά πρόσωπα. </w:t>
      </w:r>
    </w:p>
    <w:p w14:paraId="013A1A6A" w14:textId="77777777" w:rsidR="0004408F" w:rsidRDefault="00332441">
      <w:pPr>
        <w:spacing w:line="600" w:lineRule="auto"/>
        <w:ind w:firstLine="851"/>
        <w:jc w:val="both"/>
        <w:rPr>
          <w:rFonts w:eastAsia="Times New Roman" w:cs="Times New Roman"/>
          <w:szCs w:val="24"/>
        </w:rPr>
      </w:pPr>
      <w:r w:rsidRPr="0058089F">
        <w:rPr>
          <w:rFonts w:eastAsia="Times New Roman" w:cs="Times New Roman"/>
          <w:color w:val="000000" w:themeColor="text1"/>
          <w:szCs w:val="24"/>
        </w:rPr>
        <w:t>Η πολιτική αυτή πρωτοβουλία της Κυβέρνησής μας προάγει</w:t>
      </w:r>
      <w:r w:rsidRPr="006548F5">
        <w:rPr>
          <w:rFonts w:eastAsia="Times New Roman" w:cs="Times New Roman"/>
          <w:color w:val="0070C0"/>
          <w:szCs w:val="24"/>
        </w:rPr>
        <w:t xml:space="preserve"> </w:t>
      </w:r>
      <w:r>
        <w:rPr>
          <w:rFonts w:eastAsia="Times New Roman" w:cs="Times New Roman"/>
          <w:szCs w:val="24"/>
        </w:rPr>
        <w:t xml:space="preserve">την αλήθεια και τη διαφάνεια στο πλαίσιο </w:t>
      </w:r>
      <w:r>
        <w:rPr>
          <w:rFonts w:eastAsia="Times New Roman" w:cs="Times New Roman"/>
          <w:szCs w:val="24"/>
        </w:rPr>
        <w:t>λειτουργίας του γραπτού και του ηλεκτρονικού Τύπου, κρίνεται δε αναγκαία για την αντιμετώπιση φαινομένων αδιαφάνειας και πιθανής αθέμιτης συναλλαγής μεταξύ των πιστωτικών εταιρειών και των μέσων μαζικής ενημέρωσης.</w:t>
      </w:r>
    </w:p>
    <w:p w14:paraId="013A1A6B" w14:textId="77777777" w:rsidR="0004408F" w:rsidRDefault="00332441">
      <w:pPr>
        <w:spacing w:line="600" w:lineRule="auto"/>
        <w:ind w:firstLine="851"/>
        <w:jc w:val="both"/>
        <w:rPr>
          <w:rFonts w:eastAsia="Times New Roman" w:cs="Times New Roman"/>
          <w:szCs w:val="24"/>
        </w:rPr>
      </w:pPr>
      <w:r>
        <w:rPr>
          <w:rFonts w:eastAsia="Times New Roman" w:cs="Times New Roman"/>
          <w:szCs w:val="24"/>
        </w:rPr>
        <w:lastRenderedPageBreak/>
        <w:t>Το νέο σχέδιο νόμου βελτιώνει σημαντικά τ</w:t>
      </w:r>
      <w:r>
        <w:rPr>
          <w:rFonts w:eastAsia="Times New Roman" w:cs="Times New Roman"/>
          <w:szCs w:val="24"/>
        </w:rPr>
        <w:t>ους κανόνες του χρηματοοικονομικού τομέα και συμβάλλει στην τόνωση της αγοράς και της οικονομίας, στη σταθερότητα των συναλλαγών και στη δημιουργία ενός ασφαλούς επενδυτικού περιβάλλοντος. Η χρηματοοικονομική σταθερότητα και η εμπιστοσύνη στο χρηματιστηρια</w:t>
      </w:r>
      <w:r>
        <w:rPr>
          <w:rFonts w:eastAsia="Times New Roman" w:cs="Times New Roman"/>
          <w:szCs w:val="24"/>
        </w:rPr>
        <w:t xml:space="preserve">κό σύστημα είναι απαραίτητες για μια επωφελή επενδυτική στρατηγική, για την οικονομική βιωσιμότητα και την ανάπτυξη. </w:t>
      </w:r>
    </w:p>
    <w:p w14:paraId="013A1A6C" w14:textId="77777777" w:rsidR="0004408F" w:rsidRDefault="00332441">
      <w:pPr>
        <w:spacing w:line="600" w:lineRule="auto"/>
        <w:ind w:firstLine="851"/>
        <w:jc w:val="both"/>
        <w:rPr>
          <w:rFonts w:eastAsia="Times New Roman" w:cs="Times New Roman"/>
          <w:szCs w:val="24"/>
        </w:rPr>
      </w:pPr>
      <w:r>
        <w:rPr>
          <w:rFonts w:eastAsia="Times New Roman" w:cs="Times New Roman"/>
          <w:szCs w:val="24"/>
        </w:rPr>
        <w:t>Παράλληλα, η Κυβέρνηση -όπως προείπα- με την πρωτοβουλία της εισαγωγής του άρθρου 6, σχετικά με τις σχέσεις των πιστωτικών ιδρυμάτων και τ</w:t>
      </w:r>
      <w:r>
        <w:rPr>
          <w:rFonts w:eastAsia="Times New Roman" w:cs="Times New Roman"/>
          <w:szCs w:val="24"/>
        </w:rPr>
        <w:t xml:space="preserve">ων μέσων μαζικής ενημέρωσης, αυξάνει τις εγγυήσεις διαφάνειας, προάγει την αλήθεια και την εμπιστοσύνη των πολιτών στους θεσμούς και συμβάλλει στην αντιμετώπιση αθέμιτων συναλλαγών και διασυνδέσεων. </w:t>
      </w:r>
    </w:p>
    <w:p w14:paraId="013A1A6D" w14:textId="77777777" w:rsidR="0004408F" w:rsidRDefault="00332441">
      <w:pPr>
        <w:spacing w:line="600" w:lineRule="auto"/>
        <w:ind w:firstLine="567"/>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βέβαια, με ιδιαίτερη ικανοποίηση ακούσαμε προτάσεις</w:t>
      </w:r>
      <w:r>
        <w:rPr>
          <w:rFonts w:eastAsia="Times New Roman" w:cs="Times New Roman"/>
          <w:szCs w:val="24"/>
        </w:rPr>
        <w:t xml:space="preserve"> προερχόμενες από την </w:t>
      </w:r>
      <w:r>
        <w:rPr>
          <w:rFonts w:eastAsia="Times New Roman" w:cs="Times New Roman"/>
          <w:szCs w:val="24"/>
        </w:rPr>
        <w:t>Ε</w:t>
      </w:r>
      <w:r>
        <w:rPr>
          <w:rFonts w:eastAsia="Times New Roman" w:cs="Times New Roman"/>
          <w:szCs w:val="24"/>
        </w:rPr>
        <w:t xml:space="preserve">λάσσονα Αντιπολίτευση, ίσως και άλλες μερίδες, για επέκταση του μέτρου αυτού και σε άλλες εταιρείες του ευρύτερου </w:t>
      </w:r>
      <w:r>
        <w:rPr>
          <w:rFonts w:eastAsia="Times New Roman" w:cs="Times New Roman"/>
          <w:szCs w:val="24"/>
        </w:rPr>
        <w:lastRenderedPageBreak/>
        <w:t>δημόσιου τομέα καθώς και των ΔΕΚΟ, που, όπως είπε και ο κύριος Υπουργός, εξετάζεται θετικά από την Κυβέρνηση</w:t>
      </w:r>
      <w:r>
        <w:rPr>
          <w:rFonts w:eastAsia="Times New Roman" w:cs="Times New Roman"/>
          <w:szCs w:val="24"/>
        </w:rPr>
        <w:t>,</w:t>
      </w:r>
      <w:r>
        <w:rPr>
          <w:rFonts w:eastAsia="Times New Roman" w:cs="Times New Roman"/>
          <w:szCs w:val="24"/>
        </w:rPr>
        <w:t xml:space="preserve"> προκειμέν</w:t>
      </w:r>
      <w:r>
        <w:rPr>
          <w:rFonts w:eastAsia="Times New Roman" w:cs="Times New Roman"/>
          <w:szCs w:val="24"/>
        </w:rPr>
        <w:t>ου να θεσμοθετηθεί, παρ’ όλο που οφείλω να επισημάνω ότι το σύνολο των κομμάτων</w:t>
      </w:r>
      <w:r>
        <w:rPr>
          <w:rFonts w:eastAsia="Times New Roman" w:cs="Times New Roman"/>
          <w:szCs w:val="24"/>
        </w:rPr>
        <w:t>,</w:t>
      </w:r>
      <w:r>
        <w:rPr>
          <w:rFonts w:eastAsia="Times New Roman" w:cs="Times New Roman"/>
          <w:szCs w:val="24"/>
        </w:rPr>
        <w:t xml:space="preserve"> που κυβέρνησαν επί σαράντα και πλέον χρόνια τον τόπο</w:t>
      </w:r>
      <w:r>
        <w:rPr>
          <w:rFonts w:eastAsia="Times New Roman" w:cs="Times New Roman"/>
          <w:szCs w:val="24"/>
        </w:rPr>
        <w:t>,</w:t>
      </w:r>
      <w:r>
        <w:rPr>
          <w:rFonts w:eastAsia="Times New Roman" w:cs="Times New Roman"/>
          <w:szCs w:val="24"/>
        </w:rPr>
        <w:t xml:space="preserve"> δεν είχαν λάβει τέτοια πρόληψη και πρωτοβουλία και δεν εφάρμοσαν κάποιο νομοθέτημα για την πάταξη φαινομένων αδιαφάνειας </w:t>
      </w:r>
      <w:r>
        <w:rPr>
          <w:rFonts w:eastAsia="Times New Roman" w:cs="Times New Roman"/>
          <w:szCs w:val="24"/>
        </w:rPr>
        <w:t>και αθέμιτων συναλλαγών, που</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είχαν επηρεάσει αρνητικά και στιγματίσει έντονα τη δημόσια ζωή.</w:t>
      </w:r>
    </w:p>
    <w:p w14:paraId="013A1A6E" w14:textId="77777777" w:rsidR="0004408F" w:rsidRDefault="00332441">
      <w:pPr>
        <w:spacing w:line="600" w:lineRule="auto"/>
        <w:ind w:firstLine="567"/>
        <w:jc w:val="both"/>
        <w:rPr>
          <w:rFonts w:eastAsia="Times New Roman" w:cs="Times New Roman"/>
          <w:szCs w:val="24"/>
        </w:rPr>
      </w:pPr>
      <w:r>
        <w:rPr>
          <w:rFonts w:eastAsia="Times New Roman" w:cs="Times New Roman"/>
          <w:szCs w:val="24"/>
        </w:rPr>
        <w:t>Είναι ανάγκη τώρα να σταθώ και δι’ ολίγ</w:t>
      </w:r>
      <w:r>
        <w:rPr>
          <w:rFonts w:eastAsia="Times New Roman" w:cs="Times New Roman"/>
          <w:szCs w:val="24"/>
        </w:rPr>
        <w:t>ω</w:t>
      </w:r>
      <w:r>
        <w:rPr>
          <w:rFonts w:eastAsia="Times New Roman" w:cs="Times New Roman"/>
          <w:szCs w:val="24"/>
        </w:rPr>
        <w:t xml:space="preserve">ν και στις τέσσερις υπουργικές τροπολογίες που εισήχθησαν στην </w:t>
      </w:r>
      <w:r>
        <w:rPr>
          <w:rFonts w:eastAsia="Times New Roman" w:cs="Times New Roman"/>
          <w:szCs w:val="24"/>
        </w:rPr>
        <w:t>ε</w:t>
      </w:r>
      <w:r>
        <w:rPr>
          <w:rFonts w:eastAsia="Times New Roman" w:cs="Times New Roman"/>
          <w:szCs w:val="24"/>
        </w:rPr>
        <w:t xml:space="preserve">πιτροπή. </w:t>
      </w:r>
    </w:p>
    <w:p w14:paraId="013A1A6F" w14:textId="77777777" w:rsidR="0004408F" w:rsidRDefault="00332441">
      <w:pPr>
        <w:spacing w:line="600" w:lineRule="auto"/>
        <w:ind w:firstLine="851"/>
        <w:jc w:val="both"/>
        <w:rPr>
          <w:rFonts w:eastAsia="Times New Roman" w:cs="Times New Roman"/>
          <w:szCs w:val="24"/>
        </w:rPr>
      </w:pPr>
      <w:r>
        <w:rPr>
          <w:rFonts w:eastAsia="Times New Roman" w:cs="Times New Roman"/>
          <w:szCs w:val="24"/>
        </w:rPr>
        <w:t>Με την τροπολογία με γενικό αριθμό 282</w:t>
      </w:r>
      <w:r>
        <w:rPr>
          <w:rFonts w:eastAsia="Times New Roman" w:cs="Times New Roman"/>
          <w:szCs w:val="24"/>
        </w:rPr>
        <w:t xml:space="preserve"> και ειδικό αριθμό 63, όπως ενσωματώνεται πλέον σαν άρθρο 7 στο παρόν νομοσχέδιο, λαμβάνονται τα απαραίτητα εκείνα μέτρα για τη στελέχωση της Γενικής Διεύθυνσης Δημοσιονομικών Ελέγχων, ώστε αυτή πλέον να αποκτήσει ικανό αριθμό υπαλλήλων εχόντων επαρκή ελεγ</w:t>
      </w:r>
      <w:r>
        <w:rPr>
          <w:rFonts w:eastAsia="Times New Roman" w:cs="Times New Roman"/>
          <w:szCs w:val="24"/>
        </w:rPr>
        <w:t xml:space="preserve">κτική εμπειρία, προκειμένου να εξασφαλισθεί η διενέργεια των απαιτούμενων ελέγχων. </w:t>
      </w:r>
    </w:p>
    <w:p w14:paraId="013A1A70" w14:textId="77777777" w:rsidR="0004408F" w:rsidRDefault="00332441">
      <w:pPr>
        <w:spacing w:line="600" w:lineRule="auto"/>
        <w:ind w:firstLine="851"/>
        <w:jc w:val="both"/>
        <w:rPr>
          <w:rFonts w:eastAsia="Times New Roman" w:cs="Times New Roman"/>
          <w:szCs w:val="24"/>
        </w:rPr>
      </w:pPr>
      <w:r>
        <w:rPr>
          <w:rFonts w:eastAsia="Times New Roman" w:cs="Times New Roman"/>
          <w:szCs w:val="24"/>
        </w:rPr>
        <w:lastRenderedPageBreak/>
        <w:t>Με την επόμενη τροπολογία, που πλέον έχει θεσμοθετηθεί ως άρθρο 8, επέρχεται μια νέα απαραίτητη διάταξη</w:t>
      </w:r>
      <w:r>
        <w:rPr>
          <w:rFonts w:eastAsia="Times New Roman" w:cs="Times New Roman"/>
          <w:szCs w:val="24"/>
        </w:rPr>
        <w:t>,</w:t>
      </w:r>
      <w:r>
        <w:rPr>
          <w:rFonts w:eastAsia="Times New Roman" w:cs="Times New Roman"/>
          <w:szCs w:val="24"/>
        </w:rPr>
        <w:t xml:space="preserve"> που προέκυψε από τη θέσπιση του </w:t>
      </w:r>
      <w:r>
        <w:rPr>
          <w:rFonts w:eastAsia="Times New Roman" w:cs="Times New Roman"/>
          <w:szCs w:val="24"/>
        </w:rPr>
        <w:t>σ</w:t>
      </w:r>
      <w:r>
        <w:rPr>
          <w:rFonts w:eastAsia="Times New Roman" w:cs="Times New Roman"/>
          <w:szCs w:val="24"/>
        </w:rPr>
        <w:t xml:space="preserve">υμφώνου </w:t>
      </w:r>
      <w:r>
        <w:rPr>
          <w:rFonts w:eastAsia="Times New Roman" w:cs="Times New Roman"/>
          <w:szCs w:val="24"/>
        </w:rPr>
        <w:t>σ</w:t>
      </w:r>
      <w:r>
        <w:rPr>
          <w:rFonts w:eastAsia="Times New Roman" w:cs="Times New Roman"/>
          <w:szCs w:val="24"/>
        </w:rPr>
        <w:t>υμβίωσης, ώστε να υποβάλλ</w:t>
      </w:r>
      <w:r>
        <w:rPr>
          <w:rFonts w:eastAsia="Times New Roman" w:cs="Times New Roman"/>
          <w:szCs w:val="24"/>
        </w:rPr>
        <w:t xml:space="preserve">εται κοινή πλέον φορολογική δήλωση από τους συμβιούντες εκ </w:t>
      </w:r>
      <w:r>
        <w:rPr>
          <w:rFonts w:eastAsia="Times New Roman" w:cs="Times New Roman"/>
          <w:szCs w:val="24"/>
        </w:rPr>
        <w:t>σ</w:t>
      </w:r>
      <w:r>
        <w:rPr>
          <w:rFonts w:eastAsia="Times New Roman" w:cs="Times New Roman"/>
          <w:szCs w:val="24"/>
        </w:rPr>
        <w:t xml:space="preserve">υμφώνου. </w:t>
      </w:r>
    </w:p>
    <w:p w14:paraId="013A1A71" w14:textId="77777777" w:rsidR="0004408F" w:rsidRDefault="00332441">
      <w:pPr>
        <w:spacing w:line="600" w:lineRule="auto"/>
        <w:ind w:firstLine="851"/>
        <w:jc w:val="both"/>
        <w:rPr>
          <w:rFonts w:eastAsia="Times New Roman" w:cs="Times New Roman"/>
          <w:szCs w:val="24"/>
        </w:rPr>
      </w:pPr>
      <w:r>
        <w:rPr>
          <w:rFonts w:eastAsia="Times New Roman" w:cs="Times New Roman"/>
          <w:szCs w:val="24"/>
        </w:rPr>
        <w:t>Επιπροσθέτως, παρατείνοντας αντίστοιχη ρύθμιση</w:t>
      </w:r>
      <w:r>
        <w:rPr>
          <w:rFonts w:eastAsia="Times New Roman" w:cs="Times New Roman"/>
          <w:szCs w:val="24"/>
        </w:rPr>
        <w:t>,</w:t>
      </w:r>
      <w:r>
        <w:rPr>
          <w:rFonts w:eastAsia="Times New Roman" w:cs="Times New Roman"/>
          <w:szCs w:val="24"/>
        </w:rPr>
        <w:t xml:space="preserve"> που ίσχυσε για το φορολογικό έτος 2015</w:t>
      </w:r>
      <w:r>
        <w:rPr>
          <w:rFonts w:eastAsia="Times New Roman" w:cs="Times New Roman"/>
          <w:szCs w:val="24"/>
        </w:rPr>
        <w:t>,</w:t>
      </w:r>
      <w:r>
        <w:rPr>
          <w:rFonts w:eastAsia="Times New Roman" w:cs="Times New Roman"/>
          <w:szCs w:val="24"/>
        </w:rPr>
        <w:t xml:space="preserve"> αντιμετωπίζονται, για λόγους δικαιοσύνης, άτομα όπως άνεργοι, νοικοκυρές, φοιτητές, συμμετέχοντες σε προγράμματα εργασιακής εμπειρίας και </w:t>
      </w:r>
      <w:r>
        <w:rPr>
          <w:rFonts w:eastAsia="Times New Roman" w:cs="Times New Roman"/>
          <w:szCs w:val="24"/>
          <w:lang w:val="en-US"/>
        </w:rPr>
        <w:t>vouchers</w:t>
      </w:r>
      <w:r>
        <w:rPr>
          <w:rFonts w:eastAsia="Times New Roman" w:cs="Times New Roman"/>
          <w:szCs w:val="24"/>
        </w:rPr>
        <w:t xml:space="preserve"> και εφόσον αυτοί έχουν πραγματικό εισόδημα</w:t>
      </w:r>
      <w:r>
        <w:rPr>
          <w:rFonts w:eastAsia="Times New Roman" w:cs="Times New Roman"/>
          <w:szCs w:val="24"/>
        </w:rPr>
        <w:t>,</w:t>
      </w:r>
      <w:r>
        <w:rPr>
          <w:rFonts w:eastAsia="Times New Roman" w:cs="Times New Roman"/>
          <w:szCs w:val="24"/>
        </w:rPr>
        <w:t xml:space="preserve"> που δεν υπερβαίνει το ποσό των 6.000 ευρώ και το τεκμαρτό τους ε</w:t>
      </w:r>
      <w:r>
        <w:rPr>
          <w:rFonts w:eastAsia="Times New Roman" w:cs="Times New Roman"/>
          <w:szCs w:val="24"/>
        </w:rPr>
        <w:t>ισόδημα δεν ξεπερνάει τις 9.500 ευρώ και δεν ασκούν επιχειρηματική δραστηριότητα</w:t>
      </w:r>
      <w:r>
        <w:rPr>
          <w:rFonts w:eastAsia="Times New Roman" w:cs="Times New Roman"/>
          <w:szCs w:val="24"/>
        </w:rPr>
        <w:t>,</w:t>
      </w:r>
      <w:r>
        <w:rPr>
          <w:rFonts w:eastAsia="Times New Roman" w:cs="Times New Roman"/>
          <w:szCs w:val="24"/>
        </w:rPr>
        <w:t xml:space="preserve"> προβλέπεται να φορολογούνται με την κλίματα των μισθωτών, οπότε έχουν τη γνωστή μείωση του φόρου των 2.100 ευρώ. </w:t>
      </w:r>
    </w:p>
    <w:p w14:paraId="013A1A72" w14:textId="77777777" w:rsidR="0004408F" w:rsidRDefault="00332441">
      <w:pPr>
        <w:spacing w:line="600" w:lineRule="auto"/>
        <w:ind w:firstLine="720"/>
        <w:jc w:val="both"/>
        <w:rPr>
          <w:rFonts w:eastAsia="Times New Roman"/>
          <w:szCs w:val="24"/>
        </w:rPr>
      </w:pPr>
      <w:r>
        <w:rPr>
          <w:rFonts w:eastAsia="Times New Roman"/>
          <w:szCs w:val="24"/>
        </w:rPr>
        <w:lastRenderedPageBreak/>
        <w:t>Με την τρίτη μέχρι τώρα κατατεθείσα τροπολογία, τη με αριθμό</w:t>
      </w:r>
      <w:r>
        <w:rPr>
          <w:rFonts w:eastAsia="Times New Roman"/>
          <w:szCs w:val="24"/>
        </w:rPr>
        <w:t xml:space="preserve"> 284/65,  όπως ενσωματώνεται στο άρθρο 9 του νομοσχεδίου, ρυθμίζονται τα θέματα των δανειακών συμβάσεων που έχει συνάψει ο Οργανισμός Διεξαγωγής Ιπποδρομιών Ελλάδος, ο ΟΔΙΕ, με πιστωτικά ιδρύματα και για τις οποίες είχε ήδη χορηγηθεί η εγγύηση του ελληνικο</w:t>
      </w:r>
      <w:r>
        <w:rPr>
          <w:rFonts w:eastAsia="Times New Roman"/>
          <w:szCs w:val="24"/>
        </w:rPr>
        <w:t xml:space="preserve">ύ </w:t>
      </w:r>
      <w:r>
        <w:rPr>
          <w:rFonts w:eastAsia="Times New Roman"/>
          <w:szCs w:val="24"/>
        </w:rPr>
        <w:t>δ</w:t>
      </w:r>
      <w:r>
        <w:rPr>
          <w:rFonts w:eastAsia="Times New Roman"/>
          <w:szCs w:val="24"/>
        </w:rPr>
        <w:t>ημοσίου. Ακολουθώντας την ίδια πρακτική</w:t>
      </w:r>
      <w:r>
        <w:rPr>
          <w:rFonts w:eastAsia="Times New Roman"/>
          <w:szCs w:val="24"/>
        </w:rPr>
        <w:t>,</w:t>
      </w:r>
      <w:r>
        <w:rPr>
          <w:rFonts w:eastAsia="Times New Roman"/>
          <w:szCs w:val="24"/>
        </w:rPr>
        <w:t xml:space="preserve"> που εφαρμόσαμε και με το Μέγαρο Μουσικής, το ανεξόφλητο υπόλοιπο των ανωτέρω δανείων αναλαμβάνεται του λοιπού από το ελληνικό </w:t>
      </w:r>
      <w:r>
        <w:rPr>
          <w:rFonts w:eastAsia="Times New Roman"/>
          <w:szCs w:val="24"/>
        </w:rPr>
        <w:t>δ</w:t>
      </w:r>
      <w:r>
        <w:rPr>
          <w:rFonts w:eastAsia="Times New Roman"/>
          <w:szCs w:val="24"/>
        </w:rPr>
        <w:t>ημόσιο.</w:t>
      </w:r>
    </w:p>
    <w:p w14:paraId="013A1A73" w14:textId="77777777" w:rsidR="0004408F" w:rsidRDefault="00332441">
      <w:pPr>
        <w:spacing w:line="600" w:lineRule="auto"/>
        <w:ind w:firstLine="720"/>
        <w:jc w:val="both"/>
        <w:rPr>
          <w:rFonts w:eastAsia="Times New Roman"/>
          <w:szCs w:val="24"/>
        </w:rPr>
      </w:pPr>
      <w:r>
        <w:rPr>
          <w:rFonts w:eastAsia="Times New Roman"/>
          <w:szCs w:val="24"/>
        </w:rPr>
        <w:t>Τέλος, με τη σχετική τροπολογία, την τέταρτη, που ενσωματώνεται πλέον ως άρθρ</w:t>
      </w:r>
      <w:r>
        <w:rPr>
          <w:rFonts w:eastAsia="Times New Roman"/>
          <w:szCs w:val="24"/>
        </w:rPr>
        <w:t>ο 10 στο νομοσχέδιο, παρατείνεται για έναν μήνα μέχρι την 3</w:t>
      </w:r>
      <w:r>
        <w:rPr>
          <w:rFonts w:eastAsia="Times New Roman"/>
          <w:szCs w:val="24"/>
          <w:vertAlign w:val="superscript"/>
        </w:rPr>
        <w:t>η</w:t>
      </w:r>
      <w:r>
        <w:rPr>
          <w:rFonts w:eastAsia="Times New Roman"/>
          <w:szCs w:val="24"/>
        </w:rPr>
        <w:t xml:space="preserve"> Μαΐου 2016 η προθεσμία</w:t>
      </w:r>
      <w:r>
        <w:rPr>
          <w:rFonts w:eastAsia="Times New Roman"/>
          <w:szCs w:val="24"/>
        </w:rPr>
        <w:t>,</w:t>
      </w:r>
      <w:r>
        <w:rPr>
          <w:rFonts w:eastAsia="Times New Roman"/>
          <w:szCs w:val="24"/>
        </w:rPr>
        <w:t xml:space="preserve"> προκειμένου να ενταχθούν σε ρύθμιση επαγγελματικά </w:t>
      </w:r>
      <w:r>
        <w:rPr>
          <w:rFonts w:eastAsia="Times New Roman"/>
          <w:szCs w:val="24"/>
        </w:rPr>
        <w:t xml:space="preserve">δάνεια </w:t>
      </w:r>
      <w:r>
        <w:rPr>
          <w:rFonts w:eastAsia="Times New Roman"/>
          <w:szCs w:val="24"/>
        </w:rPr>
        <w:t>και μικρών επιχειρήσεων, ώστε να είναι δυνατή και να επιδιωχθεί η ελάφρυνση ή και η διαγραφή μέρους των οφειλών το</w:t>
      </w:r>
      <w:r>
        <w:rPr>
          <w:rFonts w:eastAsia="Times New Roman"/>
          <w:szCs w:val="24"/>
        </w:rPr>
        <w:t>υς.</w:t>
      </w:r>
    </w:p>
    <w:p w14:paraId="013A1A74" w14:textId="77777777" w:rsidR="0004408F" w:rsidRDefault="00332441">
      <w:pPr>
        <w:spacing w:line="600" w:lineRule="auto"/>
        <w:ind w:firstLine="720"/>
        <w:jc w:val="both"/>
        <w:rPr>
          <w:rFonts w:eastAsia="Times New Roman"/>
          <w:szCs w:val="24"/>
        </w:rPr>
      </w:pPr>
      <w:r>
        <w:rPr>
          <w:rFonts w:eastAsia="Times New Roman"/>
          <w:szCs w:val="24"/>
        </w:rPr>
        <w:lastRenderedPageBreak/>
        <w:t>Κύριοι συνάδελφοι, νομίζω ότι με τον παρόν νομοθέτημα επέρχονται οι αναγκαίες τροποποιήσεις για τη ρύθμιση των χρηματοοικονομικών δεδομένων, της χρηματιστηριακής πρακτικής και της εξομάλυνσης της οικονομίας. Είναι ένα νομοθέτημα που κρίνεται απαραίτητο</w:t>
      </w:r>
      <w:r>
        <w:rPr>
          <w:rFonts w:eastAsia="Times New Roman"/>
          <w:szCs w:val="24"/>
        </w:rPr>
        <w:t xml:space="preserve">, επάναγκες, είναι </w:t>
      </w:r>
      <w:r>
        <w:rPr>
          <w:rFonts w:eastAsia="Times New Roman"/>
          <w:szCs w:val="24"/>
        </w:rPr>
        <w:t>ο</w:t>
      </w:r>
      <w:r>
        <w:rPr>
          <w:rFonts w:eastAsia="Times New Roman"/>
          <w:szCs w:val="24"/>
        </w:rPr>
        <w:t>δηγία της Ευρωπαϊκής Ένωσης, ενσωματώσαμε και τα άρθρα αυτά και νομίζω ότι πρέπει να τύχει συνολικής αποδοχής από όλες τις δυνάμεις του Κοινοβουλίου.</w:t>
      </w:r>
    </w:p>
    <w:p w14:paraId="013A1A75" w14:textId="77777777" w:rsidR="0004408F" w:rsidRDefault="00332441">
      <w:pPr>
        <w:spacing w:line="600" w:lineRule="auto"/>
        <w:ind w:firstLine="720"/>
        <w:jc w:val="both"/>
        <w:rPr>
          <w:rFonts w:eastAsia="Times New Roman"/>
          <w:szCs w:val="24"/>
        </w:rPr>
      </w:pPr>
      <w:r>
        <w:rPr>
          <w:rFonts w:eastAsia="Times New Roman"/>
          <w:szCs w:val="24"/>
        </w:rPr>
        <w:t>Ευχαριστώ.</w:t>
      </w:r>
    </w:p>
    <w:p w14:paraId="013A1A76" w14:textId="77777777" w:rsidR="0004408F" w:rsidRDefault="00332441">
      <w:pPr>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013A1A77" w14:textId="77777777" w:rsidR="0004408F" w:rsidRDefault="00332441">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b/>
          <w:szCs w:val="24"/>
        </w:rPr>
        <w:t xml:space="preserve">: </w:t>
      </w:r>
      <w:r>
        <w:rPr>
          <w:rFonts w:eastAsia="Times New Roman"/>
          <w:szCs w:val="24"/>
        </w:rPr>
        <w:t>Προχωράμε στον εισηγητή της Νέας Δημοκρατίας, τον συνάδελφο κ. Βεσυρόπουλο Απόστολο.</w:t>
      </w:r>
    </w:p>
    <w:p w14:paraId="013A1A78" w14:textId="77777777" w:rsidR="0004408F" w:rsidRDefault="00332441">
      <w:pPr>
        <w:spacing w:line="600" w:lineRule="auto"/>
        <w:ind w:firstLine="720"/>
        <w:jc w:val="both"/>
        <w:rPr>
          <w:rFonts w:eastAsia="Times New Roman"/>
          <w:b/>
          <w:szCs w:val="24"/>
        </w:rPr>
      </w:pPr>
      <w:r>
        <w:rPr>
          <w:rFonts w:eastAsia="Times New Roman"/>
          <w:szCs w:val="24"/>
        </w:rPr>
        <w:t>Ορίστε, έχετε τον λόγο.</w:t>
      </w:r>
    </w:p>
    <w:p w14:paraId="013A1A79" w14:textId="77777777" w:rsidR="0004408F" w:rsidRDefault="00332441">
      <w:pPr>
        <w:spacing w:line="600" w:lineRule="auto"/>
        <w:ind w:firstLine="720"/>
        <w:jc w:val="both"/>
        <w:rPr>
          <w:rFonts w:eastAsia="Times New Roman"/>
          <w:szCs w:val="24"/>
        </w:rPr>
      </w:pPr>
      <w:r>
        <w:rPr>
          <w:rFonts w:eastAsia="Times New Roman"/>
          <w:b/>
          <w:szCs w:val="24"/>
        </w:rPr>
        <w:t xml:space="preserve">ΑΠΟΣΤΟΛΟΣ ΒΕΣΥΡΟΠΟΥΛΟΣ: </w:t>
      </w:r>
      <w:r>
        <w:rPr>
          <w:rFonts w:eastAsia="Times New Roman"/>
          <w:szCs w:val="24"/>
        </w:rPr>
        <w:t>Ευχαριστώ, κύριε Πρόεδρε.</w:t>
      </w:r>
    </w:p>
    <w:p w14:paraId="013A1A7A" w14:textId="77777777" w:rsidR="0004408F" w:rsidRDefault="00332441">
      <w:pPr>
        <w:spacing w:line="600" w:lineRule="auto"/>
        <w:ind w:firstLine="720"/>
        <w:jc w:val="both"/>
        <w:rPr>
          <w:rFonts w:eastAsia="Times New Roman"/>
          <w:szCs w:val="24"/>
        </w:rPr>
      </w:pPr>
      <w:r>
        <w:rPr>
          <w:rFonts w:eastAsia="Times New Roman"/>
          <w:szCs w:val="24"/>
        </w:rPr>
        <w:lastRenderedPageBreak/>
        <w:t>Κυρίες και κύριοι συνάδελφοι, το νομοσχέδιο για την προσαρμογή της ελληνικής νομοθεσίας στις δι</w:t>
      </w:r>
      <w:r>
        <w:rPr>
          <w:rFonts w:eastAsia="Times New Roman"/>
          <w:szCs w:val="24"/>
        </w:rPr>
        <w:t xml:space="preserve">ατάξεις της </w:t>
      </w:r>
      <w:r>
        <w:rPr>
          <w:rFonts w:eastAsia="Times New Roman"/>
          <w:szCs w:val="24"/>
        </w:rPr>
        <w:t>ο</w:t>
      </w:r>
      <w:r>
        <w:rPr>
          <w:rFonts w:eastAsia="Times New Roman"/>
          <w:szCs w:val="24"/>
        </w:rPr>
        <w:t>δηγίας 2013/50/ΕΕ του Ευρωπαϊκού Κοινοβουλίου και του Συμβουλίου της 22</w:t>
      </w:r>
      <w:r>
        <w:rPr>
          <w:rFonts w:eastAsia="Times New Roman"/>
          <w:szCs w:val="24"/>
        </w:rPr>
        <w:t>-</w:t>
      </w:r>
      <w:r>
        <w:rPr>
          <w:rFonts w:eastAsia="Times New Roman"/>
          <w:szCs w:val="24"/>
        </w:rPr>
        <w:t>10</w:t>
      </w:r>
      <w:r>
        <w:rPr>
          <w:rFonts w:eastAsia="Times New Roman"/>
          <w:szCs w:val="24"/>
        </w:rPr>
        <w:t>-</w:t>
      </w:r>
      <w:r>
        <w:rPr>
          <w:rFonts w:eastAsia="Times New Roman"/>
          <w:szCs w:val="24"/>
        </w:rPr>
        <w:t xml:space="preserve">2013 και στο άρθρο 1 της </w:t>
      </w:r>
      <w:r>
        <w:rPr>
          <w:rFonts w:eastAsia="Times New Roman"/>
          <w:szCs w:val="24"/>
        </w:rPr>
        <w:t>ο</w:t>
      </w:r>
      <w:r>
        <w:rPr>
          <w:rFonts w:eastAsia="Times New Roman"/>
          <w:szCs w:val="24"/>
        </w:rPr>
        <w:t>δηγίας 2014/51/ΕΕ του Ευρωπαϊκού Κοινοβουλίου και του Συμβουλίου της 16</w:t>
      </w:r>
      <w:r>
        <w:rPr>
          <w:rFonts w:eastAsia="Times New Roman"/>
          <w:szCs w:val="24"/>
        </w:rPr>
        <w:t>-</w:t>
      </w:r>
      <w:r>
        <w:rPr>
          <w:rFonts w:eastAsia="Times New Roman"/>
          <w:szCs w:val="24"/>
        </w:rPr>
        <w:t>4</w:t>
      </w:r>
      <w:r>
        <w:rPr>
          <w:rFonts w:eastAsia="Times New Roman"/>
          <w:szCs w:val="24"/>
        </w:rPr>
        <w:t>-</w:t>
      </w:r>
      <w:r>
        <w:rPr>
          <w:rFonts w:eastAsia="Times New Roman"/>
          <w:szCs w:val="24"/>
        </w:rPr>
        <w:t>2014 έρχεται στο Κοινοβούλιο σε μια συγκυρία</w:t>
      </w:r>
      <w:r>
        <w:rPr>
          <w:rFonts w:eastAsia="Times New Roman"/>
          <w:szCs w:val="24"/>
        </w:rPr>
        <w:t>,</w:t>
      </w:r>
      <w:r>
        <w:rPr>
          <w:rFonts w:eastAsia="Times New Roman"/>
          <w:szCs w:val="24"/>
        </w:rPr>
        <w:t xml:space="preserve"> κατά την οποία η Κυβέρ</w:t>
      </w:r>
      <w:r>
        <w:rPr>
          <w:rFonts w:eastAsia="Times New Roman"/>
          <w:szCs w:val="24"/>
        </w:rPr>
        <w:t xml:space="preserve">νηση επιχειρεί διαρκείς ασκήσεις αποπροσανατολισμού από τα μεγάλα και σοβαρά προβλήματα που δημιούργησε η πολιτική της. </w:t>
      </w:r>
    </w:p>
    <w:p w14:paraId="013A1A7B" w14:textId="77777777" w:rsidR="0004408F" w:rsidRDefault="00332441">
      <w:pPr>
        <w:spacing w:line="600" w:lineRule="auto"/>
        <w:ind w:firstLine="720"/>
        <w:jc w:val="both"/>
        <w:rPr>
          <w:rFonts w:eastAsia="Times New Roman"/>
          <w:szCs w:val="24"/>
        </w:rPr>
      </w:pPr>
      <w:r>
        <w:rPr>
          <w:rFonts w:eastAsia="Times New Roman"/>
          <w:szCs w:val="24"/>
        </w:rPr>
        <w:t xml:space="preserve">Στο πλαίσιο αυτό εντάσσεται και η απογευματινή συζήτηση προ ημερησίας διάταξης, που επιλέχθηκε τη στιγμή που η Κυβέρνηση οδηγείται σε </w:t>
      </w:r>
      <w:r>
        <w:rPr>
          <w:rFonts w:eastAsia="Times New Roman"/>
          <w:szCs w:val="24"/>
        </w:rPr>
        <w:t>μια νέα φοροεπιδρομή εναντίον κυρίως των μεσαίων και χαμηλών εισοδημάτων, τη στιγμή που ετοιμάζεται ένα νομοσχέδιο για το ασφαλιστικό με μειώσεις συντάξεων και εξοντωτικές ασφαλιστικές εισφορές που είναι αδύνατον να λειτουργήσουν αποτελεσματικά μέσα σε ένα</w:t>
      </w:r>
      <w:r>
        <w:rPr>
          <w:rFonts w:eastAsia="Times New Roman"/>
          <w:szCs w:val="24"/>
        </w:rPr>
        <w:t xml:space="preserve"> κλίμα ύφεσης. Ήδη ο</w:t>
      </w:r>
      <w:r>
        <w:rPr>
          <w:rFonts w:eastAsia="Times New Roman"/>
          <w:szCs w:val="24"/>
        </w:rPr>
        <w:t xml:space="preserve"> </w:t>
      </w:r>
      <w:r>
        <w:rPr>
          <w:rFonts w:eastAsia="Times New Roman"/>
          <w:szCs w:val="24"/>
        </w:rPr>
        <w:t>Αναπληρωτής Υπουργός Οικονομικών άρχισε να προετοιμάζει την κοινή γνώμη λέγοντας ότι τα δύσκολα πέρασαν και έρχονται τα χειρότερα</w:t>
      </w:r>
      <w:r>
        <w:rPr>
          <w:rFonts w:eastAsia="Times New Roman"/>
          <w:szCs w:val="24"/>
        </w:rPr>
        <w:t>!</w:t>
      </w:r>
    </w:p>
    <w:p w14:paraId="013A1A7C" w14:textId="77777777" w:rsidR="0004408F" w:rsidRDefault="00332441">
      <w:pPr>
        <w:spacing w:line="600" w:lineRule="auto"/>
        <w:ind w:firstLine="720"/>
        <w:jc w:val="both"/>
        <w:rPr>
          <w:rFonts w:eastAsia="Times New Roman"/>
          <w:szCs w:val="24"/>
        </w:rPr>
      </w:pPr>
      <w:r>
        <w:rPr>
          <w:rFonts w:eastAsia="Times New Roman"/>
          <w:szCs w:val="24"/>
        </w:rPr>
        <w:lastRenderedPageBreak/>
        <w:t>Πόσο μακρινά ακούγονται όλα αυτά σε σχέση με το αλήστου μνήμης πρόγραμμα της Θεσσαλονίκης, το οποίο είμα</w:t>
      </w:r>
      <w:r>
        <w:rPr>
          <w:rFonts w:eastAsia="Times New Roman"/>
          <w:szCs w:val="24"/>
        </w:rPr>
        <w:t xml:space="preserve">ι βέβαιος ότι δεν θέλετε να θυμάστε και πιο πολύ δεν θέλετε να σας το θυμίζουν! </w:t>
      </w:r>
    </w:p>
    <w:p w14:paraId="013A1A7D" w14:textId="77777777" w:rsidR="0004408F" w:rsidRDefault="00332441">
      <w:pPr>
        <w:spacing w:line="600" w:lineRule="auto"/>
        <w:ind w:firstLine="720"/>
        <w:jc w:val="both"/>
        <w:rPr>
          <w:rFonts w:eastAsia="Times New Roman"/>
          <w:szCs w:val="24"/>
        </w:rPr>
      </w:pPr>
      <w:r>
        <w:rPr>
          <w:rFonts w:eastAsia="Times New Roman"/>
          <w:szCs w:val="24"/>
        </w:rPr>
        <w:t>Η Νέα Δημοκρατία αποτελεί δύναμη ευθύνης. Με αίσθημα ευθύνης απευθύνεται στους πολίτες. Όσες προσπάθειες αποπροσανατολισμού και αν κάνει η Κυβέρνηση</w:t>
      </w:r>
      <w:r>
        <w:rPr>
          <w:rFonts w:eastAsia="Times New Roman"/>
          <w:szCs w:val="24"/>
        </w:rPr>
        <w:t>,</w:t>
      </w:r>
      <w:r>
        <w:rPr>
          <w:rFonts w:eastAsia="Times New Roman"/>
          <w:szCs w:val="24"/>
        </w:rPr>
        <w:t xml:space="preserve"> τα προβλήματα που συσσωρε</w:t>
      </w:r>
      <w:r>
        <w:rPr>
          <w:rFonts w:eastAsia="Times New Roman"/>
          <w:szCs w:val="24"/>
        </w:rPr>
        <w:t>ύει η πολιτική της είναι εδώ. Δεν μπορούν να κρυφτούν. Τα βιώνει και τα υφίσταται κάθε πολίτης. Και εμείς είμαστε εδώ να τα αναδεικνύουμε μιλώντας με τη γλώσσα της αλήθειας, καταθέτοντας ρεαλιστικές και αξιόπιστες προτάσεις. Εμείς είμαστε εδώ και δεν θα αφ</w:t>
      </w:r>
      <w:r>
        <w:rPr>
          <w:rFonts w:eastAsia="Times New Roman"/>
          <w:szCs w:val="24"/>
        </w:rPr>
        <w:t xml:space="preserve">ήσουμε να πέσει τίποτα κάτω. Τίποτα δεν θα μείνει αναπάντητο. Το περίφημο ηθικό πλεονέκτημα η Κυβέρνησή σας το έχει απολέσει προ πολλού. </w:t>
      </w:r>
    </w:p>
    <w:p w14:paraId="013A1A7E" w14:textId="77777777" w:rsidR="0004408F" w:rsidRDefault="00332441">
      <w:pPr>
        <w:spacing w:line="600" w:lineRule="auto"/>
        <w:ind w:firstLine="720"/>
        <w:jc w:val="both"/>
        <w:rPr>
          <w:rFonts w:eastAsia="Times New Roman"/>
          <w:szCs w:val="24"/>
        </w:rPr>
      </w:pPr>
      <w:r>
        <w:rPr>
          <w:rFonts w:eastAsia="Times New Roman"/>
          <w:szCs w:val="24"/>
        </w:rPr>
        <w:t xml:space="preserve">Σε ό,τι αφορά το νομοσχέδιο που συζητάμε σήμερα, η προσαρμογή των δύο συγκεκριμένων ευρωπαϊκών </w:t>
      </w:r>
      <w:r>
        <w:rPr>
          <w:rFonts w:eastAsia="Times New Roman"/>
          <w:szCs w:val="24"/>
        </w:rPr>
        <w:t>ο</w:t>
      </w:r>
      <w:r>
        <w:rPr>
          <w:rFonts w:eastAsia="Times New Roman"/>
          <w:szCs w:val="24"/>
        </w:rPr>
        <w:t xml:space="preserve">δηγιών και η </w:t>
      </w:r>
      <w:r>
        <w:rPr>
          <w:rFonts w:eastAsia="Times New Roman"/>
          <w:szCs w:val="24"/>
        </w:rPr>
        <w:t>τροποποίηση των σχετικών νόμων</w:t>
      </w:r>
      <w:r>
        <w:rPr>
          <w:rFonts w:eastAsia="Times New Roman"/>
          <w:szCs w:val="24"/>
        </w:rPr>
        <w:t>,</w:t>
      </w:r>
      <w:r>
        <w:rPr>
          <w:rFonts w:eastAsia="Times New Roman"/>
          <w:szCs w:val="24"/>
        </w:rPr>
        <w:t xml:space="preserve"> που επέρχεται νομοτελειακά</w:t>
      </w:r>
      <w:r>
        <w:rPr>
          <w:rFonts w:eastAsia="Times New Roman"/>
          <w:szCs w:val="24"/>
        </w:rPr>
        <w:t>,</w:t>
      </w:r>
      <w:r>
        <w:rPr>
          <w:rFonts w:eastAsia="Times New Roman"/>
          <w:szCs w:val="24"/>
        </w:rPr>
        <w:t xml:space="preserve"> έχει δύο βασικούς στόχους. </w:t>
      </w:r>
    </w:p>
    <w:p w14:paraId="013A1A7F" w14:textId="77777777" w:rsidR="0004408F" w:rsidRDefault="00332441">
      <w:pPr>
        <w:spacing w:line="600" w:lineRule="auto"/>
        <w:ind w:firstLine="720"/>
        <w:jc w:val="both"/>
        <w:rPr>
          <w:rFonts w:eastAsia="Times New Roman"/>
          <w:szCs w:val="24"/>
        </w:rPr>
      </w:pPr>
      <w:r>
        <w:rPr>
          <w:rFonts w:eastAsia="Times New Roman"/>
          <w:szCs w:val="24"/>
        </w:rPr>
        <w:lastRenderedPageBreak/>
        <w:t>Πρώτον, τη διαφάνεια σε ό,τι σχετίζεται με την πληροφόρηση που αφορά τα ιδιαίτερα χαρακτηριστικά εκδοτών</w:t>
      </w:r>
      <w:r>
        <w:rPr>
          <w:rFonts w:eastAsia="Times New Roman"/>
          <w:szCs w:val="24"/>
        </w:rPr>
        <w:t>,</w:t>
      </w:r>
      <w:r>
        <w:rPr>
          <w:rFonts w:eastAsia="Times New Roman"/>
          <w:szCs w:val="24"/>
        </w:rPr>
        <w:t xml:space="preserve"> των οποίων οι κινητές αξίες έχουν εισαχθεί προς διαπραγμάτευση</w:t>
      </w:r>
      <w:r>
        <w:rPr>
          <w:rFonts w:eastAsia="Times New Roman"/>
          <w:szCs w:val="24"/>
        </w:rPr>
        <w:t xml:space="preserve"> στη ρυθμιζόμενη αγορά. Με αυτό τον τρόπο οι επενδυτές θα έχουν πλήρη ενημέρωση και γνώση για τη δομή και το ιδιοκτησιακό καθεστώς των εταιρειών στις οποίες επενδύουν.</w:t>
      </w:r>
    </w:p>
    <w:p w14:paraId="013A1A80" w14:textId="77777777" w:rsidR="0004408F" w:rsidRDefault="00332441">
      <w:pPr>
        <w:spacing w:line="600" w:lineRule="auto"/>
        <w:ind w:firstLine="720"/>
        <w:jc w:val="both"/>
        <w:rPr>
          <w:rFonts w:eastAsia="Times New Roman" w:cs="Times New Roman"/>
          <w:szCs w:val="24"/>
        </w:rPr>
      </w:pPr>
      <w:r>
        <w:rPr>
          <w:rFonts w:eastAsia="Times New Roman"/>
          <w:szCs w:val="24"/>
        </w:rPr>
        <w:t>Δεύτερον, την ευελιξία στο πλαίσιο λειτουργίας των εκδοτών των κινητών αξιών</w:t>
      </w:r>
      <w:r>
        <w:rPr>
          <w:rFonts w:eastAsia="Times New Roman"/>
          <w:szCs w:val="24"/>
        </w:rPr>
        <w:t>,</w:t>
      </w:r>
      <w:r>
        <w:rPr>
          <w:rFonts w:eastAsia="Times New Roman"/>
          <w:szCs w:val="24"/>
        </w:rPr>
        <w:t xml:space="preserve"> προκειμένο</w:t>
      </w:r>
      <w:r>
        <w:rPr>
          <w:rFonts w:eastAsia="Times New Roman"/>
          <w:szCs w:val="24"/>
        </w:rPr>
        <w:t>υ να μειωθεί η επιβάρυνση που προκύπτει από το διοικητικό κόστος, αλλά χωρίς να υπάρχουν εκπτώσεις σε θέματα διαφάνειας. Καθορίζεται με συγκεκριμένους όρους και με ένα νέο νομικό πλαίσιο το κράτος</w:t>
      </w:r>
      <w:r>
        <w:rPr>
          <w:rFonts w:eastAsia="Times New Roman"/>
          <w:szCs w:val="24"/>
        </w:rPr>
        <w:t>-</w:t>
      </w:r>
      <w:r>
        <w:rPr>
          <w:rFonts w:eastAsia="Times New Roman"/>
          <w:szCs w:val="24"/>
        </w:rPr>
        <w:t>μέλος καταγωγής όσων εκδίδουν χρεωστικούς τίτλους από τρίτε</w:t>
      </w:r>
      <w:r>
        <w:rPr>
          <w:rFonts w:eastAsia="Times New Roman"/>
          <w:szCs w:val="24"/>
        </w:rPr>
        <w:t>ς χώρες,</w:t>
      </w:r>
      <w:r>
        <w:rPr>
          <w:rFonts w:eastAsia="Times New Roman"/>
          <w:szCs w:val="24"/>
        </w:rPr>
        <w:t xml:space="preserve"> </w:t>
      </w:r>
      <w:r>
        <w:rPr>
          <w:rFonts w:eastAsia="Times New Roman"/>
          <w:szCs w:val="24"/>
        </w:rPr>
        <w:t>με κανόνες και διαδικασίες που περιλαμβάνουν και την υποχρέωση σχετικής δημοσιοποίησης από την πλευρά του εκδότη.</w:t>
      </w:r>
    </w:p>
    <w:p w14:paraId="013A1A81"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Γνωρίζετε πολύ καλά ότι η Νέα Δημοκρατία λειτούργησε εποικοδομητικά απέναντι στο συγκεκριμένο νομοσχέδιο, το οποίο στηρίζουμε επί της</w:t>
      </w:r>
      <w:r>
        <w:rPr>
          <w:rFonts w:eastAsia="Times New Roman" w:cs="Times New Roman"/>
          <w:szCs w:val="24"/>
        </w:rPr>
        <w:t xml:space="preserve"> αρχής. Δεν θέλω να μπω στον πειρασμό να θυμηθώ τον τρόπο </w:t>
      </w:r>
      <w:r>
        <w:rPr>
          <w:rFonts w:eastAsia="Times New Roman" w:cs="Times New Roman"/>
          <w:szCs w:val="24"/>
        </w:rPr>
        <w:lastRenderedPageBreak/>
        <w:t>με τον οποίο λειτουργούσε ο ΣΥΡΙΖΑ ως αντιπολίτευση κατά τη διάρκεια συζητήσεων νομοσχεδίων</w:t>
      </w:r>
      <w:r>
        <w:rPr>
          <w:rFonts w:eastAsia="Times New Roman" w:cs="Times New Roman"/>
          <w:szCs w:val="24"/>
        </w:rPr>
        <w:t>,</w:t>
      </w:r>
      <w:r>
        <w:rPr>
          <w:rFonts w:eastAsia="Times New Roman" w:cs="Times New Roman"/>
          <w:szCs w:val="24"/>
        </w:rPr>
        <w:t xml:space="preserve"> που προέβλεπαν την προσαρμογή ευρωπαϊκών οδηγιών στην ελληνική νομοθεσία και ιδιαίτερα αυτών που αφορούσα</w:t>
      </w:r>
      <w:r>
        <w:rPr>
          <w:rFonts w:eastAsia="Times New Roman" w:cs="Times New Roman"/>
          <w:szCs w:val="24"/>
        </w:rPr>
        <w:t xml:space="preserve">ν τη συνεργασία των φορολογικών αρχών των κρατών-μελών της Ευρωπαϊκής Ένωσης σε θέματα φοροδιαφυγής. Είναι νωπές οι μνήμες. Όλοι θυμόμαστε τη στείρα και ανεξήγητη άρνηση της τότε </w:t>
      </w:r>
      <w:r>
        <w:rPr>
          <w:rFonts w:eastAsia="Times New Roman" w:cs="Times New Roman"/>
          <w:szCs w:val="24"/>
        </w:rPr>
        <w:t>α</w:t>
      </w:r>
      <w:r>
        <w:rPr>
          <w:rFonts w:eastAsia="Times New Roman" w:cs="Times New Roman"/>
          <w:szCs w:val="24"/>
        </w:rPr>
        <w:t xml:space="preserve">ξιωματικής </w:t>
      </w:r>
      <w:r>
        <w:rPr>
          <w:rFonts w:eastAsia="Times New Roman" w:cs="Times New Roman"/>
          <w:szCs w:val="24"/>
        </w:rPr>
        <w:t>α</w:t>
      </w:r>
      <w:r>
        <w:rPr>
          <w:rFonts w:eastAsia="Times New Roman" w:cs="Times New Roman"/>
          <w:szCs w:val="24"/>
        </w:rPr>
        <w:t>ντιπολίτευσης να στηρίξει ακόμα και τα αυτονόητα, όπως εμείς πρά</w:t>
      </w:r>
      <w:r>
        <w:rPr>
          <w:rFonts w:eastAsia="Times New Roman" w:cs="Times New Roman"/>
          <w:szCs w:val="24"/>
        </w:rPr>
        <w:t xml:space="preserve">ττουμε σήμερα. </w:t>
      </w:r>
    </w:p>
    <w:p w14:paraId="013A1A82"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Φαντάζομαι ότι διαπιστώσατε όλο τον εποικοδομητικό τρόπο με τον οποίο προσέγγισε η Νέα Δημοκρατία το συγκεκριμένο νομοσχέδιο, αλλά και τις τροπολογίες που ήρθαν, οι οποίες φυσικά κατά την πάγια πρακτική σας στο νομοθετικό έργο δεν έχουν κα</w:t>
      </w:r>
      <w:r>
        <w:rPr>
          <w:rFonts w:eastAsia="Times New Roman" w:cs="Times New Roman"/>
          <w:szCs w:val="24"/>
        </w:rPr>
        <w:t>μ</w:t>
      </w:r>
      <w:r>
        <w:rPr>
          <w:rFonts w:eastAsia="Times New Roman" w:cs="Times New Roman"/>
          <w:szCs w:val="24"/>
        </w:rPr>
        <w:t xml:space="preserve">μία σχέση με το νομοσχέδιο. </w:t>
      </w:r>
    </w:p>
    <w:p w14:paraId="013A1A83"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Οι ρυθμίσεις της ευρωπαϊκής </w:t>
      </w:r>
      <w:r>
        <w:rPr>
          <w:rFonts w:eastAsia="Times New Roman" w:cs="Times New Roman"/>
          <w:szCs w:val="24"/>
        </w:rPr>
        <w:t>ο</w:t>
      </w:r>
      <w:r>
        <w:rPr>
          <w:rFonts w:eastAsia="Times New Roman" w:cs="Times New Roman"/>
          <w:szCs w:val="24"/>
        </w:rPr>
        <w:t>δηγίας 2013/50 στοχεύουν στην υποχρέωση γνωστοποίησης κατοχής χρηματοπιστωτικών μέσων από την πλευρά του εκδότη. Γιατί γίνεται αυτό; Διότι</w:t>
      </w:r>
      <w:r>
        <w:rPr>
          <w:rFonts w:eastAsia="Times New Roman" w:cs="Times New Roman"/>
          <w:szCs w:val="24"/>
        </w:rPr>
        <w:t>,</w:t>
      </w:r>
      <w:r>
        <w:rPr>
          <w:rFonts w:eastAsia="Times New Roman" w:cs="Times New Roman"/>
          <w:szCs w:val="24"/>
        </w:rPr>
        <w:t xml:space="preserve"> πολύ απλά</w:t>
      </w:r>
      <w:r>
        <w:rPr>
          <w:rFonts w:eastAsia="Times New Roman" w:cs="Times New Roman"/>
          <w:szCs w:val="24"/>
        </w:rPr>
        <w:t>,</w:t>
      </w:r>
      <w:r>
        <w:rPr>
          <w:rFonts w:eastAsia="Times New Roman" w:cs="Times New Roman"/>
          <w:szCs w:val="24"/>
        </w:rPr>
        <w:t xml:space="preserve"> η κατοχή </w:t>
      </w:r>
      <w:r>
        <w:rPr>
          <w:rFonts w:eastAsia="Times New Roman" w:cs="Times New Roman"/>
          <w:szCs w:val="24"/>
        </w:rPr>
        <w:lastRenderedPageBreak/>
        <w:t>κάποιων χρηματοπιστωτικών μέσων μπορεί</w:t>
      </w:r>
      <w:r>
        <w:rPr>
          <w:rFonts w:eastAsia="Times New Roman" w:cs="Times New Roman"/>
          <w:szCs w:val="24"/>
        </w:rPr>
        <w:t xml:space="preserve"> να έχει ανάλογες οικονομικές επιπτώσεις με την κατοχή μετοχών ή ανάλογων δικαιωμάτων και οι επενδυτές πρέπει να το γνωρίζουν. Η επιλογή και ο χαρακτηρισμός του κράτους-μέλους καταγωγής για τους εκδότες που προχωρούν στην έκδοση χρεωστικών τίτλων ήταν επίσ</w:t>
      </w:r>
      <w:r>
        <w:rPr>
          <w:rFonts w:eastAsia="Times New Roman" w:cs="Times New Roman"/>
          <w:szCs w:val="24"/>
        </w:rPr>
        <w:t>ης αναγκαία. Σύμφωνα με τις ρυθμίσεις του νομοσχεδίου για τους εκδότες τρίτης χώρας που εκδίδουν χρεωστικούς τίτλους ή μετοχές, το κράτος-μέλος καταγωγής υποχρεούται να είναι πλέον αυτό που επιλέγουν μεταξύ των κρατών-μελών</w:t>
      </w:r>
      <w:r>
        <w:rPr>
          <w:rFonts w:eastAsia="Times New Roman" w:cs="Times New Roman"/>
          <w:szCs w:val="24"/>
        </w:rPr>
        <w:t>,</w:t>
      </w:r>
      <w:r>
        <w:rPr>
          <w:rFonts w:eastAsia="Times New Roman" w:cs="Times New Roman"/>
          <w:szCs w:val="24"/>
        </w:rPr>
        <w:t xml:space="preserve"> στα οποία οι κινητές αξίες τους</w:t>
      </w:r>
      <w:r>
        <w:rPr>
          <w:rFonts w:eastAsia="Times New Roman" w:cs="Times New Roman"/>
          <w:szCs w:val="24"/>
        </w:rPr>
        <w:t xml:space="preserve"> έχουν εισαχθεί για διαπραγμάτευση σε οργανωμένη αγορά. </w:t>
      </w:r>
    </w:p>
    <w:p w14:paraId="013A1A84"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Πρέπει, επίσης, να διευκρινίσουμε ότι η αναφορά στους χρεωστικούς τίτλους αφορά αυτούς που η χρεωστική τους αξία ανά μονάδα είναι μικρότερη των 1.000 ευρώ, όπως αναφέρεται και στην παράγραφο 2 του άρ</w:t>
      </w:r>
      <w:r>
        <w:rPr>
          <w:rFonts w:eastAsia="Times New Roman" w:cs="Times New Roman"/>
          <w:szCs w:val="24"/>
        </w:rPr>
        <w:t xml:space="preserve">θρου 2. </w:t>
      </w:r>
    </w:p>
    <w:p w14:paraId="013A1A85"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lastRenderedPageBreak/>
        <w:t>Προσδιορίζεται, επίσης, πλήρως και ο ορισμός του όρου «εκδότης». Στο εξής εκδότες θα θεωρούνται και οι εκδότες μη εισηγμένων κινητών αξιών που αντιπροσωπεύονται από τους αποθετήριους τίτλους, οι οποίοι μπορεί να αντιστοιχούν σε έναν αριθμό μετοχών</w:t>
      </w:r>
      <w:r>
        <w:rPr>
          <w:rFonts w:eastAsia="Times New Roman" w:cs="Times New Roman"/>
          <w:szCs w:val="24"/>
        </w:rPr>
        <w:t>. Με αυτό τον τρόπο έχουμε έναν ολοκληρωμένο ορισμό της έννοιας του εκδότη. Κατά κύριο λόγο</w:t>
      </w:r>
      <w:r>
        <w:rPr>
          <w:rFonts w:eastAsia="Times New Roman" w:cs="Times New Roman"/>
          <w:szCs w:val="24"/>
        </w:rPr>
        <w:t>,</w:t>
      </w:r>
      <w:r>
        <w:rPr>
          <w:rFonts w:eastAsia="Times New Roman" w:cs="Times New Roman"/>
          <w:szCs w:val="24"/>
        </w:rPr>
        <w:t xml:space="preserve"> όμως, με τη συγκεκριμένη ρύθμιση γίνεται ξεκάθαρο ότι οι εκδότες κινητών αξιών μπορούν να είναι φυσικά πρόσωπα. </w:t>
      </w:r>
    </w:p>
    <w:p w14:paraId="013A1A86"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Σε ό,τι αφορά τις υποχρεώσεις του εκδότη κινητών </w:t>
      </w:r>
      <w:r>
        <w:rPr>
          <w:rFonts w:eastAsia="Times New Roman" w:cs="Times New Roman"/>
          <w:szCs w:val="24"/>
        </w:rPr>
        <w:t>αξιών για την εμπέδωση κανόνων διαφάνειας και ορθής λειτουργίας</w:t>
      </w:r>
      <w:r>
        <w:rPr>
          <w:rFonts w:eastAsia="Times New Roman" w:cs="Times New Roman"/>
          <w:szCs w:val="24"/>
        </w:rPr>
        <w:t>,</w:t>
      </w:r>
      <w:r>
        <w:rPr>
          <w:rFonts w:eastAsia="Times New Roman" w:cs="Times New Roman"/>
          <w:szCs w:val="24"/>
        </w:rPr>
        <w:t xml:space="preserve"> αυτές συμπυκνώνονται στα εξής: Ο εκδότης πρέπει να δημοσιοποιήσει το κράτος-μέλος καταγωγής εντός περιόδου τριών μηνών από την ημερομηνία που οι κινητές αξίες του εισήχθησαν για πρώτη φορά πρ</w:t>
      </w:r>
      <w:r>
        <w:rPr>
          <w:rFonts w:eastAsia="Times New Roman" w:cs="Times New Roman"/>
          <w:szCs w:val="24"/>
        </w:rPr>
        <w:t>ος διαπραγμάτευση σε οργανωμένη αγορά. Αν δεν το πράξει, ως κράτος-μέλος καταγωγής θεωρείται το κράτος-μέλος στο οποίο έχουν εισαχθεί προς διαπραγμάτευση οι κινητές αξίες του εκδότη. Αν οι κινητές αξίες του εκδότη έχουν εισαχθεί προς διαπραγμάτευση σε οργα</w:t>
      </w:r>
      <w:r>
        <w:rPr>
          <w:rFonts w:eastAsia="Times New Roman" w:cs="Times New Roman"/>
          <w:szCs w:val="24"/>
        </w:rPr>
        <w:t>νωμένες αγορές</w:t>
      </w:r>
      <w:r>
        <w:rPr>
          <w:rFonts w:eastAsia="Times New Roman" w:cs="Times New Roman"/>
          <w:szCs w:val="24"/>
        </w:rPr>
        <w:t>,</w:t>
      </w:r>
      <w:r>
        <w:rPr>
          <w:rFonts w:eastAsia="Times New Roman" w:cs="Times New Roman"/>
          <w:szCs w:val="24"/>
        </w:rPr>
        <w:t xml:space="preserve"> που βρίσκονται ή λειτουργούν σε περισσότερα του ενός κράτη-μέλη, τα εν λόγω κράτη-μέλη θεωρούνται </w:t>
      </w:r>
      <w:r>
        <w:rPr>
          <w:rFonts w:eastAsia="Times New Roman" w:cs="Times New Roman"/>
          <w:szCs w:val="24"/>
        </w:rPr>
        <w:lastRenderedPageBreak/>
        <w:t xml:space="preserve">κράτη-μέλη καταγωγής του εκδότη μέχρι ο εκδότης των κινητών αξιών να δημοσιοποιήσει ένα και μόνο κράτος-μέλος καταγωγής. </w:t>
      </w:r>
    </w:p>
    <w:p w14:paraId="013A1A87"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Καθίσταται σαφ</w:t>
      </w:r>
      <w:r>
        <w:rPr>
          <w:rFonts w:eastAsia="Times New Roman" w:cs="Times New Roman"/>
          <w:szCs w:val="24"/>
        </w:rPr>
        <w:t>ή</w:t>
      </w:r>
      <w:r>
        <w:rPr>
          <w:rFonts w:eastAsia="Times New Roman" w:cs="Times New Roman"/>
          <w:szCs w:val="24"/>
        </w:rPr>
        <w:t>ς και</w:t>
      </w:r>
      <w:r>
        <w:rPr>
          <w:rFonts w:eastAsia="Times New Roman" w:cs="Times New Roman"/>
          <w:szCs w:val="24"/>
        </w:rPr>
        <w:t xml:space="preserve"> αδιαπραγμάτευτη η υποχρέωση ενημέρωσης από την πλευρά του εκδότη σε περίπτωση απόκτησης ή διάθεσης χρηματοπιστωτικών μέσων, ενώ υπάρχουν και κυρώσεις στην περίπτωση που δεν τηρηθεί ο συγκεκριμένος κανόνας. </w:t>
      </w:r>
    </w:p>
    <w:p w14:paraId="013A1A88"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Σε ό,τι αφορά την άλλη στόχευση του νομοσχεδίου </w:t>
      </w:r>
      <w:r>
        <w:rPr>
          <w:rFonts w:eastAsia="Times New Roman" w:cs="Times New Roman"/>
          <w:szCs w:val="24"/>
        </w:rPr>
        <w:t>για τη μείωση του διοικητικού κόστους για τις επιχειρήσεις, προκειμένου να ενισχυθεί και να αναπτυχθεί ο τομέας της χρηματαγοράς, σε αυτή εντάσσεται η κατάργηση της υποχρέωσης κατάρτισης τριμηνιαίων και εννιαμηνιαίων οικονομικών καταστάσεων για τις εισηγμέ</w:t>
      </w:r>
      <w:r>
        <w:rPr>
          <w:rFonts w:eastAsia="Times New Roman" w:cs="Times New Roman"/>
          <w:szCs w:val="24"/>
        </w:rPr>
        <w:t xml:space="preserve">νες εταιρείες στο Χρηματιστήριο. </w:t>
      </w:r>
    </w:p>
    <w:p w14:paraId="013A1A89"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lastRenderedPageBreak/>
        <w:t xml:space="preserve">Στο εξής οι οικονομικές καταστάσεις θα εκδίδονται από τις εισηγμένες εταιρείες κάθε εξάμηνο, ενώ παρατείνεται και η προθεσμία για τη δημοσιοποίηση αυτών των καταστάσεων, με απώτατο χρονικό όριο τους τέσσερις μήνες για την </w:t>
      </w:r>
      <w:r>
        <w:rPr>
          <w:rFonts w:eastAsia="Times New Roman" w:cs="Times New Roman"/>
          <w:szCs w:val="24"/>
        </w:rPr>
        <w:t xml:space="preserve">ετήσια οικονομική κατάσταση και τους τρεις μήνες για την εξαμηνιαία. </w:t>
      </w:r>
    </w:p>
    <w:p w14:paraId="013A1A8A"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Η μείωση του διοικητικού κόστους και οικονομικ</w:t>
      </w:r>
      <w:r>
        <w:rPr>
          <w:rFonts w:eastAsia="Times New Roman" w:cs="Times New Roman"/>
          <w:szCs w:val="24"/>
        </w:rPr>
        <w:t>ού κόστους</w:t>
      </w:r>
      <w:r>
        <w:rPr>
          <w:rFonts w:eastAsia="Times New Roman" w:cs="Times New Roman"/>
          <w:szCs w:val="24"/>
        </w:rPr>
        <w:t xml:space="preserve"> είναι εμφανής από τη συγκεκριμένη ρύθμιση, ενώ η κατάργηση των τριμηνιαίων και εννιαμηνιαίων οικονομικών καταστάσεων συνδέεται με</w:t>
      </w:r>
      <w:r>
        <w:rPr>
          <w:rFonts w:eastAsia="Times New Roman" w:cs="Times New Roman"/>
          <w:szCs w:val="24"/>
        </w:rPr>
        <w:t xml:space="preserve"> την ήσσονα εποπτική σημασία που είχαν σε καθαρό πρακτικό επίπεδο. Γιατί; Διότι μόνο οι εξαμηνιαίες και ετήσιες οικονομικές καταστάσεις των εισηγμένων στο Χρηματιστήριο εταιρειών έχουν πιστοποιημένη εποπτική αξία, αφού υπογράφονται από ορκωτό λογιστή και ό</w:t>
      </w:r>
      <w:r>
        <w:rPr>
          <w:rFonts w:eastAsia="Times New Roman" w:cs="Times New Roman"/>
          <w:szCs w:val="24"/>
        </w:rPr>
        <w:t xml:space="preserve">χι οι τριμηνιαίες ή εννιαμηνιαίες. </w:t>
      </w:r>
    </w:p>
    <w:p w14:paraId="013A1A8B"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Πέρα από τη μείωση του διοικητικού και οικονομικού κόστους, η ρύθμιση αυτή δίνει διέξοδο στις δυσκολίες που αντιμετώπιζαν κάποιες εταιρείες να παρέχουν εγκαίρως και πριν την παρέλευση τριμήνου τα σχετικά στοιχεία, παρά τ</w:t>
      </w:r>
      <w:r>
        <w:rPr>
          <w:rFonts w:eastAsia="Times New Roman" w:cs="Times New Roman"/>
          <w:szCs w:val="24"/>
        </w:rPr>
        <w:t xml:space="preserve">ο γεγονός ότι δεν υπήρχε κανένα πρόβλημα νομιμότητας στις συναλλαγές και </w:t>
      </w:r>
      <w:r>
        <w:rPr>
          <w:rFonts w:eastAsia="Times New Roman" w:cs="Times New Roman"/>
          <w:szCs w:val="24"/>
        </w:rPr>
        <w:lastRenderedPageBreak/>
        <w:t xml:space="preserve">τη διαχείρισή τους. Σε πολλές περιπτώσεις οι συγκεκριμένες εταιρείες απειλούνταν με κυρώσεις, ενώ η μη έγκαιρη δημοσιοποίηση των οικονομικών καταστάσεων ανά τρίμηνο αποτελούσε αφορμή </w:t>
      </w:r>
      <w:r>
        <w:rPr>
          <w:rFonts w:eastAsia="Times New Roman" w:cs="Times New Roman"/>
          <w:szCs w:val="24"/>
        </w:rPr>
        <w:t xml:space="preserve">για χαλκευμένες και κακόβουλες φήμες. </w:t>
      </w:r>
    </w:p>
    <w:p w14:paraId="013A1A8C"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Εμείς αντιμετωπίζουμε θετικά την επέκταση των αρμοδιοτήτων και των δυνατοτήτων παρέμβασης της Επιτροπής Κεφαλαιαγοράς και ιδιαίτερα το να απαιτεί πρόσθετες πληροφορίες και στοιχεία που θα έπρεπε να περιλαμβάνονται στη</w:t>
      </w:r>
      <w:r>
        <w:rPr>
          <w:rFonts w:eastAsia="Times New Roman" w:cs="Times New Roman"/>
          <w:szCs w:val="24"/>
        </w:rPr>
        <w:t xml:space="preserve">ν ετήσια και εξαμηνιαία έκθεση του διοικητικού συμβουλίου κάθε εισηγμένης εταιρείας, αλλά και στην ετήσια και εξαμηνιαία οικονομική έκθεση, στοιχεία που μπορεί να αφορούν τη δραστηριότητα του εκδότη ή των ελεγχόμενων από τον ίδιο επιχειρήσεων. </w:t>
      </w:r>
    </w:p>
    <w:p w14:paraId="013A1A8D"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t>Όμως, θέσαμ</w:t>
      </w:r>
      <w:r>
        <w:rPr>
          <w:rFonts w:eastAsia="Times New Roman" w:cs="Times New Roman"/>
          <w:szCs w:val="28"/>
        </w:rPr>
        <w:t xml:space="preserve">ε μία προϋπόθεση, για να μην αποτελεί η συγκεκριμένη ρύθμιση γράμμα κενό περιεχομένου. Ποια ήταν αυτή; Ήταν η ανάγκη ενίσχυσης με προσωπικό της Επιτροπής Κεφαλαιαγοράς, για να είναι σε θέση η τελευταία να επιτελέσει </w:t>
      </w:r>
      <w:r>
        <w:rPr>
          <w:rFonts w:eastAsia="Times New Roman" w:cs="Times New Roman"/>
          <w:szCs w:val="28"/>
        </w:rPr>
        <w:t>με αποτελεσματικότητα τον εποπτικό της ρ</w:t>
      </w:r>
      <w:r>
        <w:rPr>
          <w:rFonts w:eastAsia="Times New Roman" w:cs="Times New Roman"/>
          <w:szCs w:val="28"/>
        </w:rPr>
        <w:t>όλο.</w:t>
      </w:r>
      <w:r>
        <w:rPr>
          <w:rFonts w:eastAsia="Times New Roman" w:cs="Times New Roman"/>
          <w:szCs w:val="28"/>
        </w:rPr>
        <w:t xml:space="preserve"> Αυτή η ανάγκη </w:t>
      </w:r>
      <w:r>
        <w:rPr>
          <w:rFonts w:eastAsia="Times New Roman" w:cs="Times New Roman"/>
          <w:szCs w:val="28"/>
        </w:rPr>
        <w:lastRenderedPageBreak/>
        <w:t>είναι το ίδιο σημαντική με την πρόβλεψη για την επιβολή πιο αυστηρών οικονομικών κυρώσεων και προστίμων που περιλαμβάνονται στις διατάξεις του νομοσχεδίου.</w:t>
      </w:r>
    </w:p>
    <w:p w14:paraId="013A1A8E"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t>Υπάρχει, επίσης και η διάταξη που προβλέπει ότι το επενδυτικό κοινό θα έχει πρόσβ</w:t>
      </w:r>
      <w:r>
        <w:rPr>
          <w:rFonts w:eastAsia="Times New Roman" w:cs="Times New Roman"/>
          <w:szCs w:val="28"/>
        </w:rPr>
        <w:t>αση στις εξαμηνιαίες και ετήσιες εκθέσεις για ένα διάστημα τουλάχιστον δέκα ετών, ενώ μέχρι σήμερα το χρονικό όριο ήταν η πενταετία.</w:t>
      </w:r>
    </w:p>
    <w:p w14:paraId="013A1A8F"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t>Θα ήθελα να κάνω μία αναφορά στο άρθρο 6, με το οποίο θα δημοσιοποιούνται οι αποφάσεις που θα λαμβάνουν οι διοικήσεις των π</w:t>
      </w:r>
      <w:r>
        <w:rPr>
          <w:rFonts w:eastAsia="Times New Roman" w:cs="Times New Roman"/>
          <w:szCs w:val="28"/>
        </w:rPr>
        <w:t xml:space="preserve">ιστωτικών ιδρυμάτων για πληρωμές για σκοπούς εμπορικής διαφήμισης αλλά και για ποσά που θεωρούνται ως χορηγίες. </w:t>
      </w:r>
    </w:p>
    <w:p w14:paraId="013A1A90"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lastRenderedPageBreak/>
        <w:t xml:space="preserve">Συμφωνήσαμε όλοι η συγκεκριμένη διάταξη να επεκταθεί σε όλες τις επιχειρήσεις και τους οργανισμούς του </w:t>
      </w:r>
      <w:r>
        <w:rPr>
          <w:rFonts w:eastAsia="Times New Roman" w:cs="Times New Roman"/>
          <w:szCs w:val="28"/>
        </w:rPr>
        <w:t>δ</w:t>
      </w:r>
      <w:r>
        <w:rPr>
          <w:rFonts w:eastAsia="Times New Roman" w:cs="Times New Roman"/>
          <w:szCs w:val="28"/>
        </w:rPr>
        <w:t>ημοσίου. Δεν λύθηκαν, όμως, τα προβλήμα</w:t>
      </w:r>
      <w:r>
        <w:rPr>
          <w:rFonts w:eastAsia="Times New Roman" w:cs="Times New Roman"/>
          <w:szCs w:val="28"/>
        </w:rPr>
        <w:t>τα του τραπεζικού συστήματος μ</w:t>
      </w:r>
      <w:r>
        <w:rPr>
          <w:rFonts w:eastAsia="Times New Roman" w:cs="Times New Roman"/>
          <w:szCs w:val="28"/>
        </w:rPr>
        <w:t>ε</w:t>
      </w:r>
      <w:r>
        <w:rPr>
          <w:rFonts w:eastAsia="Times New Roman" w:cs="Times New Roman"/>
          <w:szCs w:val="28"/>
        </w:rPr>
        <w:t xml:space="preserve"> αυτή τη ρύθμιση, που εσείς και η πολιτική σας δημιουργήσατε και σας τα επεσήμανα αναλυτικά κατά τη διάρκεια της συζήτησης του νομοσχεδίου στην Επιτροπή Οικονομικών Υποθέσεων.</w:t>
      </w:r>
    </w:p>
    <w:p w14:paraId="013A1A91"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t>Κυρίες και κύριοι συνάδελφοι, κλείνω με μία αναφο</w:t>
      </w:r>
      <w:r>
        <w:rPr>
          <w:rFonts w:eastAsia="Times New Roman" w:cs="Times New Roman"/>
          <w:szCs w:val="28"/>
        </w:rPr>
        <w:t xml:space="preserve">ρά στις τροπολογίες που κατατέθηκαν. Νομίζω ότι είναι περιττό να επισημάνω την αντικοινοβουλευτική </w:t>
      </w:r>
      <w:r>
        <w:rPr>
          <w:rFonts w:eastAsia="Times New Roman" w:cs="Times New Roman"/>
          <w:szCs w:val="28"/>
        </w:rPr>
        <w:t xml:space="preserve">αυτή </w:t>
      </w:r>
      <w:r>
        <w:rPr>
          <w:rFonts w:eastAsia="Times New Roman" w:cs="Times New Roman"/>
          <w:szCs w:val="28"/>
        </w:rPr>
        <w:t>πρακτική που</w:t>
      </w:r>
      <w:r>
        <w:rPr>
          <w:rFonts w:eastAsia="Times New Roman" w:cs="Times New Roman"/>
          <w:szCs w:val="28"/>
        </w:rPr>
        <w:t>,</w:t>
      </w:r>
      <w:r>
        <w:rPr>
          <w:rFonts w:eastAsia="Times New Roman" w:cs="Times New Roman"/>
          <w:szCs w:val="28"/>
        </w:rPr>
        <w:t xml:space="preserve"> αντί για εξαίρεση, την έχετε μετατρέψει σε κανόνα. Τι σας εμπόδιζε να φέρετε εδώ και πολύ καιρό την τροπολογία για την παράταση για το φορ</w:t>
      </w:r>
      <w:r>
        <w:rPr>
          <w:rFonts w:eastAsia="Times New Roman" w:cs="Times New Roman"/>
          <w:szCs w:val="28"/>
        </w:rPr>
        <w:t>ολογικό έτος 2015 της ρύθμισης που καθορίζει ότι τα χαμηλά εισοδήματα που αποκτούν άνεργοι, νοικοκυρές, φοιτητές και όσοι συμμετέχουν σε επιδοτούμενα προγράμματα εργασιακής εμπειρίας θα αντιμετωπίζονται ως εισόδημα από μισθωτή εργασία, στο οποίο θα υπολογί</w:t>
      </w:r>
      <w:r>
        <w:rPr>
          <w:rFonts w:eastAsia="Times New Roman" w:cs="Times New Roman"/>
          <w:szCs w:val="28"/>
        </w:rPr>
        <w:t>ζεται και το ποσό της μείωσης φόρου της τάξεως των 2.100 ευρώ;</w:t>
      </w:r>
    </w:p>
    <w:p w14:paraId="013A1A92"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lastRenderedPageBreak/>
        <w:t>Μάλιστα, είχα καταθέσει και σχετική ερώτηση προς τον Υπουργό Οικονομικών και είχα επισημάνει ότι αυτό θα πρέπει να γίνει άμεσα και πολύ πριν την κατάθεση των φορολογικών δηλώσεων. Κι εσείς έρχε</w:t>
      </w:r>
      <w:r>
        <w:rPr>
          <w:rFonts w:eastAsia="Times New Roman" w:cs="Times New Roman"/>
          <w:szCs w:val="28"/>
        </w:rPr>
        <w:t>στε κυριολεκτικά την τελευταία στιγμή και φέρνετε συγκεκριμένη ρύθμιση.</w:t>
      </w:r>
    </w:p>
    <w:p w14:paraId="013A1A93"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t xml:space="preserve">Την ίδια στιγμή υπάρχουν κι άλλα ανοικτά θέματα. Είμαστε στο τέλος Μαρτίου και το σύστημα για την υποβολή των φορολογικών δηλώσεων ακόμα δεν έχει ανοίξει. Αυτό θα έχει επιπτώσεις στον </w:t>
      </w:r>
      <w:r>
        <w:rPr>
          <w:rFonts w:eastAsia="Times New Roman" w:cs="Times New Roman"/>
          <w:szCs w:val="28"/>
        </w:rPr>
        <w:t>αριθμό των δόσεων και στις ημερομηνίες για την καταβολή του φόρου εισοδήματος, υπό την έννοια ότι θα συσσωρευτούν φορολογικές υποχρεώσεις των πολιτών, με αποτέλεσμα να μην μπορούν οι τελευταίοι να ανταποκριθούν, αλλά και να υπάρχει αρνητική αντανάκλαση στα</w:t>
      </w:r>
      <w:r>
        <w:rPr>
          <w:rFonts w:eastAsia="Times New Roman" w:cs="Times New Roman"/>
          <w:szCs w:val="28"/>
        </w:rPr>
        <w:t xml:space="preserve"> δημόσια έσοδα. Υπάρχει περίπτωση να μπορεί να καταβληθεί η πρώτη δόση του φόρου εισοδήματος τον Μάιο; </w:t>
      </w:r>
    </w:p>
    <w:p w14:paraId="013A1A94"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t>Γι’ αυτά τα ζητήματα ακόμα δεν έχουμε πάρει απάντηση ή, για να είμαστε πιο ακριβείς, η Κυβέρνηση δεν έχει απαντήσει</w:t>
      </w:r>
      <w:r>
        <w:rPr>
          <w:rFonts w:eastAsia="Times New Roman" w:cs="Times New Roman"/>
          <w:szCs w:val="28"/>
        </w:rPr>
        <w:t>ς</w:t>
      </w:r>
      <w:r>
        <w:rPr>
          <w:rFonts w:eastAsia="Times New Roman" w:cs="Times New Roman"/>
          <w:szCs w:val="28"/>
        </w:rPr>
        <w:t>.</w:t>
      </w:r>
    </w:p>
    <w:p w14:paraId="013A1A95"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lastRenderedPageBreak/>
        <w:t>Θα αναφερθώ τώρα στην τροπολογία π</w:t>
      </w:r>
      <w:r>
        <w:rPr>
          <w:rFonts w:eastAsia="Times New Roman" w:cs="Times New Roman"/>
          <w:szCs w:val="28"/>
        </w:rPr>
        <w:t xml:space="preserve">ου καθορίζει διαφορετική ημερομηνία υποβολής φορολογικών δηλώσεων για τα φυσικά πρόσωπα που έχουν συμμετοχή σε νομικά πρόσωπα. Σας είπα και στην </w:t>
      </w:r>
      <w:r>
        <w:rPr>
          <w:rFonts w:eastAsia="Times New Roman" w:cs="Times New Roman"/>
          <w:szCs w:val="28"/>
        </w:rPr>
        <w:t>ε</w:t>
      </w:r>
      <w:r>
        <w:rPr>
          <w:rFonts w:eastAsia="Times New Roman" w:cs="Times New Roman"/>
          <w:szCs w:val="28"/>
        </w:rPr>
        <w:t>πιτροπή ότι έπρεπε να απαλειφθεί από την αιτιολογική έκθεση ο όρος της κερδοφορίας του νομικού προσώπου και χα</w:t>
      </w:r>
      <w:r>
        <w:rPr>
          <w:rFonts w:eastAsia="Times New Roman" w:cs="Times New Roman"/>
          <w:szCs w:val="28"/>
        </w:rPr>
        <w:t>ίρομαι που το αντιληφθήκατε, αφού ένα φυσικό πρόσωπο δεν μπορεί να γνωρίζει αν θα κλείσει το οικονομικό έτος με κερδοφορία για το νομικό πρόσωπο στο οποίο συμμετέχει, προκειμένου να υποβάλει τη δήλωση.</w:t>
      </w:r>
    </w:p>
    <w:p w14:paraId="013A1A96"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t>Εξακολουθούμε, επίσης, να έχουμε σοβαρές ενστάσεις για</w:t>
      </w:r>
      <w:r>
        <w:rPr>
          <w:rFonts w:eastAsia="Times New Roman" w:cs="Times New Roman"/>
          <w:szCs w:val="28"/>
        </w:rPr>
        <w:t xml:space="preserve"> την τροπολογία που αναφέρεται στο μητρώο δημοσιονομικών ελεγκτών και ελεγκτών της ΕΔΕΛ. Πρέπει να υπάρχει πλήρης διαφάνεια στη διαδικασία εκδήλωσης ενδιαφέροντος και επιλογής, όπως ακριβώς συνέβη και με τις διατάξεις που η δική μας η </w:t>
      </w:r>
      <w:r>
        <w:rPr>
          <w:rFonts w:eastAsia="Times New Roman" w:cs="Times New Roman"/>
          <w:szCs w:val="28"/>
        </w:rPr>
        <w:t>κ</w:t>
      </w:r>
      <w:r>
        <w:rPr>
          <w:rFonts w:eastAsia="Times New Roman" w:cs="Times New Roman"/>
          <w:szCs w:val="28"/>
        </w:rPr>
        <w:t xml:space="preserve">υβέρνηση πρώτη </w:t>
      </w:r>
      <w:r>
        <w:rPr>
          <w:rFonts w:eastAsia="Times New Roman" w:cs="Times New Roman"/>
          <w:szCs w:val="28"/>
        </w:rPr>
        <w:t>εισήγαγε και εφάρμοσε.</w:t>
      </w:r>
    </w:p>
    <w:p w14:paraId="013A1A97"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lastRenderedPageBreak/>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προειδοποιητικά το κουδούνι λήξεως του χρόνου ομιλίας του κυρίου Βουλευτή)</w:t>
      </w:r>
    </w:p>
    <w:p w14:paraId="013A1A98"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t>Κυρίες και κύριοι συνάδελφοι, η Νέα Δημοκρατία στηρίζει επί της αρχής το νομοσχέδιο. Η θέση ευθύνης που υιοθετούμε απέχει πολύ από τη</w:t>
      </w:r>
      <w:r>
        <w:rPr>
          <w:rFonts w:eastAsia="Times New Roman" w:cs="Times New Roman"/>
          <w:szCs w:val="28"/>
        </w:rPr>
        <w:t xml:space="preserve"> θέση της στείρας άρνησης και του λαϊκισμού που εσείς είχατε υιοθετήσει στο πρόσφατο παρελθόν. Όμως, δεν πρέπει να παρερμηνεύεται. Δεν είναι λευκή επιταγή. Λευκή επιταγή δεν έχετε. Αντίθετα, έχετε συσσωρεύσει πολλά γκρίζα σύννεφα πάνω από τη χώρα. Η Κυβέρν</w:t>
      </w:r>
      <w:r>
        <w:rPr>
          <w:rFonts w:eastAsia="Times New Roman" w:cs="Times New Roman"/>
          <w:szCs w:val="28"/>
        </w:rPr>
        <w:t xml:space="preserve">ησή σας έχει χάσει την εμπιστοσύνη των πολιτών, γιατί αντί να κερδίσει αυτή την εμπιστοσύνη με όπλο την αλήθεια, επιχείρησε να την κερδίσει με ψεύτικες ελπίδες και υποσχέσεις. </w:t>
      </w:r>
    </w:p>
    <w:p w14:paraId="013A1A99"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t xml:space="preserve">Η ώρα του λογαριασμού ήρθε, μόνο που ένα μεγάλο μέρος αυτού του λογαριασμού θα </w:t>
      </w:r>
      <w:r>
        <w:rPr>
          <w:rFonts w:eastAsia="Times New Roman" w:cs="Times New Roman"/>
          <w:szCs w:val="28"/>
        </w:rPr>
        <w:t xml:space="preserve">κληθούν να </w:t>
      </w:r>
      <w:r>
        <w:rPr>
          <w:rFonts w:eastAsia="Times New Roman" w:cs="Times New Roman"/>
          <w:szCs w:val="28"/>
        </w:rPr>
        <w:t xml:space="preserve">το </w:t>
      </w:r>
      <w:r>
        <w:rPr>
          <w:rFonts w:eastAsia="Times New Roman" w:cs="Times New Roman"/>
          <w:szCs w:val="28"/>
        </w:rPr>
        <w:t>καταβάλουν οι Έλληνες πολίτες.</w:t>
      </w:r>
    </w:p>
    <w:p w14:paraId="013A1A9A"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t>Ευχαριστώ.</w:t>
      </w:r>
    </w:p>
    <w:p w14:paraId="013A1A9B" w14:textId="77777777" w:rsidR="0004408F" w:rsidRDefault="00332441">
      <w:pPr>
        <w:spacing w:line="600" w:lineRule="auto"/>
        <w:ind w:firstLine="720"/>
        <w:jc w:val="center"/>
        <w:rPr>
          <w:rFonts w:eastAsia="Times New Roman" w:cs="Times New Roman"/>
          <w:szCs w:val="28"/>
        </w:rPr>
      </w:pPr>
      <w:r>
        <w:rPr>
          <w:rFonts w:eastAsia="Times New Roman" w:cs="Times New Roman"/>
          <w:szCs w:val="28"/>
        </w:rPr>
        <w:lastRenderedPageBreak/>
        <w:t>(Χειροκροτήματα από την πτέρυγα της Νέας Δημοκρατίας)</w:t>
      </w:r>
    </w:p>
    <w:p w14:paraId="013A1A9C" w14:textId="77777777" w:rsidR="0004408F" w:rsidRDefault="00332441">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Κι εμείς ευχαριστούμε, κύριε Βεσυρόπουλε.</w:t>
      </w:r>
    </w:p>
    <w:p w14:paraId="013A1A9D"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t>Ο κ. Ηλίας Παναγιώταρος εκ μέρους της Χρυσής Αυγής</w:t>
      </w:r>
      <w:r>
        <w:rPr>
          <w:rFonts w:eastAsia="Times New Roman" w:cs="Times New Roman"/>
          <w:szCs w:val="28"/>
        </w:rPr>
        <w:t>,</w:t>
      </w:r>
      <w:r>
        <w:rPr>
          <w:rFonts w:eastAsia="Times New Roman" w:cs="Times New Roman"/>
          <w:szCs w:val="28"/>
        </w:rPr>
        <w:t xml:space="preserve"> ως ειδικός αγορητής</w:t>
      </w:r>
      <w:r>
        <w:rPr>
          <w:rFonts w:eastAsia="Times New Roman" w:cs="Times New Roman"/>
          <w:szCs w:val="28"/>
        </w:rPr>
        <w:t>,</w:t>
      </w:r>
      <w:r>
        <w:rPr>
          <w:rFonts w:eastAsia="Times New Roman" w:cs="Times New Roman"/>
          <w:szCs w:val="28"/>
        </w:rPr>
        <w:t xml:space="preserve"> έχει τον λόγο.</w:t>
      </w:r>
    </w:p>
    <w:p w14:paraId="013A1A9E"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t>Ορίστε, έχετε το</w:t>
      </w:r>
      <w:r>
        <w:rPr>
          <w:rFonts w:eastAsia="Times New Roman" w:cs="Times New Roman"/>
          <w:szCs w:val="28"/>
        </w:rPr>
        <w:t>ν</w:t>
      </w:r>
      <w:r>
        <w:rPr>
          <w:rFonts w:eastAsia="Times New Roman" w:cs="Times New Roman"/>
          <w:szCs w:val="28"/>
        </w:rPr>
        <w:t xml:space="preserve"> λόγο.</w:t>
      </w:r>
    </w:p>
    <w:p w14:paraId="013A1A9F" w14:textId="77777777" w:rsidR="0004408F" w:rsidRDefault="00332441">
      <w:pPr>
        <w:spacing w:line="600" w:lineRule="auto"/>
        <w:ind w:firstLine="720"/>
        <w:jc w:val="both"/>
        <w:rPr>
          <w:rFonts w:eastAsia="Times New Roman" w:cs="Times New Roman"/>
          <w:szCs w:val="28"/>
        </w:rPr>
      </w:pPr>
      <w:r>
        <w:rPr>
          <w:rFonts w:eastAsia="Times New Roman" w:cs="Times New Roman"/>
          <w:b/>
          <w:szCs w:val="28"/>
        </w:rPr>
        <w:t xml:space="preserve">ΗΛΙΑΣ ΠΑΝΑΓΙΩΤΑΡΟΣ: </w:t>
      </w:r>
      <w:r>
        <w:rPr>
          <w:rFonts w:eastAsia="Times New Roman" w:cs="Times New Roman"/>
          <w:szCs w:val="28"/>
        </w:rPr>
        <w:t>Ευχαριστώ, κύριε Πρόεδρε.</w:t>
      </w:r>
    </w:p>
    <w:p w14:paraId="013A1AA0"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t>Ακούσαμε τώρα τον εισηγητή της Νέας Δημοκρατίας που μας είπε πολύ ωραία πράγματα. Μας είπε ότι η Νέα Δημοκρατία αποτελεί δύναμη ευθύνης, τη στιγμή που το κόμμα του χρωστ</w:t>
      </w:r>
      <w:r>
        <w:rPr>
          <w:rFonts w:eastAsia="Times New Roman" w:cs="Times New Roman"/>
          <w:szCs w:val="28"/>
        </w:rPr>
        <w:t xml:space="preserve">ά 230 εκατομμύρια ευρώ στις τράπεζες και φυσικά δεν πρόκειται να τα αποπληρώσει ποτέ. </w:t>
      </w:r>
    </w:p>
    <w:p w14:paraId="013A1AA1"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t>Ακούσαμε ότι η Νέα Δημοκρατία δεν δίνει λευκή επιταγή στην Κυβέρνηση ΣΥΡΙΖΑ-ΑΝΕΛ, αλλά ψηφίζατε κι εσείς μαζί στις 14 Αυγούστου το τρίτο μνημόνιο, το επαχθέστερο όλων, ό</w:t>
      </w:r>
      <w:r>
        <w:rPr>
          <w:rFonts w:eastAsia="Times New Roman" w:cs="Times New Roman"/>
          <w:szCs w:val="28"/>
        </w:rPr>
        <w:t xml:space="preserve">σο και αν προσπαθείτε </w:t>
      </w:r>
      <w:r>
        <w:rPr>
          <w:rFonts w:eastAsia="Times New Roman" w:cs="Times New Roman"/>
          <w:szCs w:val="28"/>
        </w:rPr>
        <w:lastRenderedPageBreak/>
        <w:t>να δικαιολογηθείτε ότι αυτό το κάνατε για να μη βγούμε από την Ευρωζώνη, την ίδια στιγμή που σε γενικές γραμμές ψηφίζετε ό,τι ψηφίζουν και όλοι οι υπόλοιποι</w:t>
      </w:r>
      <w:r>
        <w:rPr>
          <w:rFonts w:eastAsia="Times New Roman" w:cs="Times New Roman"/>
          <w:szCs w:val="28"/>
        </w:rPr>
        <w:t>.</w:t>
      </w:r>
    </w:p>
    <w:p w14:paraId="013A1AA2" w14:textId="77777777" w:rsidR="0004408F" w:rsidRDefault="00332441">
      <w:pPr>
        <w:spacing w:line="600" w:lineRule="auto"/>
        <w:ind w:firstLine="720"/>
        <w:jc w:val="both"/>
        <w:rPr>
          <w:rFonts w:eastAsia="Times New Roman"/>
          <w:szCs w:val="24"/>
        </w:rPr>
      </w:pPr>
      <w:r>
        <w:rPr>
          <w:rFonts w:eastAsia="Times New Roman"/>
          <w:szCs w:val="24"/>
        </w:rPr>
        <w:t xml:space="preserve">Ακούσαμε και ότι η Νέα Δημοκρατία είναι εδώ, για να επιλύσει τα οποιαδήποτε </w:t>
      </w:r>
      <w:r>
        <w:rPr>
          <w:rFonts w:eastAsia="Times New Roman"/>
          <w:szCs w:val="24"/>
        </w:rPr>
        <w:t>προβλήματα υπάρχουν στην ελληνική κοινωνία. Μα, εσείς δημιουργήσατε αυτά τα προβλήματα στην ελληνική κοινωνία, συγκυβερνώντας με το ΠΑΣΟΚ για σαράντα και πλέον έτη.</w:t>
      </w:r>
    </w:p>
    <w:p w14:paraId="013A1AA3" w14:textId="77777777" w:rsidR="0004408F" w:rsidRDefault="00332441">
      <w:pPr>
        <w:spacing w:line="600" w:lineRule="auto"/>
        <w:ind w:firstLine="720"/>
        <w:jc w:val="both"/>
        <w:rPr>
          <w:rFonts w:eastAsia="Times New Roman"/>
          <w:szCs w:val="24"/>
        </w:rPr>
      </w:pPr>
      <w:r>
        <w:rPr>
          <w:rFonts w:eastAsia="Times New Roman"/>
          <w:szCs w:val="24"/>
        </w:rPr>
        <w:t xml:space="preserve">Ακούσαμε και τον </w:t>
      </w:r>
      <w:r>
        <w:rPr>
          <w:rFonts w:eastAsia="Times New Roman"/>
          <w:szCs w:val="24"/>
        </w:rPr>
        <w:t>ε</w:t>
      </w:r>
      <w:r>
        <w:rPr>
          <w:rFonts w:eastAsia="Times New Roman"/>
          <w:szCs w:val="24"/>
        </w:rPr>
        <w:t xml:space="preserve">ισηγητή του ΣΥΡΙΖΑ να ομιλεί, όπως και τους προηγούμενους </w:t>
      </w:r>
      <w:r>
        <w:rPr>
          <w:rFonts w:eastAsia="Times New Roman"/>
          <w:szCs w:val="24"/>
        </w:rPr>
        <w:t>ε</w:t>
      </w:r>
      <w:r>
        <w:rPr>
          <w:rFonts w:eastAsia="Times New Roman"/>
          <w:szCs w:val="24"/>
        </w:rPr>
        <w:t>ισηγητές σε άλ</w:t>
      </w:r>
      <w:r>
        <w:rPr>
          <w:rFonts w:eastAsia="Times New Roman"/>
          <w:szCs w:val="24"/>
        </w:rPr>
        <w:t xml:space="preserve">λα νομοσχέδια. Έχουν γίνει βασιλικότεροι του βασιλέως ή ακόμα –για να το θέσω καλύτερα- μνημονιακότεροι και των πλέον μνημονιακών. Εάν ακούσει </w:t>
      </w:r>
      <w:r>
        <w:rPr>
          <w:rFonts w:eastAsia="Times New Roman"/>
          <w:szCs w:val="24"/>
        </w:rPr>
        <w:t xml:space="preserve">κάποιος </w:t>
      </w:r>
      <w:r>
        <w:rPr>
          <w:rFonts w:eastAsia="Times New Roman"/>
          <w:szCs w:val="24"/>
        </w:rPr>
        <w:t>τις ομιλίες σας, τις θέσεις σας και τις προθέσεις σας προ της 15ης Ιανουαρίου 2015, σίγουρα θα νομίζει ότ</w:t>
      </w:r>
      <w:r>
        <w:rPr>
          <w:rFonts w:eastAsia="Times New Roman"/>
          <w:szCs w:val="24"/>
        </w:rPr>
        <w:t>ι είστε ένα εντελώς διαφορετικό κόμμα</w:t>
      </w:r>
      <w:r>
        <w:rPr>
          <w:rFonts w:eastAsia="Times New Roman"/>
          <w:szCs w:val="24"/>
        </w:rPr>
        <w:t>,</w:t>
      </w:r>
      <w:r>
        <w:rPr>
          <w:rFonts w:eastAsia="Times New Roman"/>
          <w:szCs w:val="24"/>
        </w:rPr>
        <w:t xml:space="preserve"> το οποίο δεν έχει κα</w:t>
      </w:r>
      <w:r>
        <w:rPr>
          <w:rFonts w:eastAsia="Times New Roman"/>
          <w:szCs w:val="24"/>
        </w:rPr>
        <w:t>μ</w:t>
      </w:r>
      <w:r>
        <w:rPr>
          <w:rFonts w:eastAsia="Times New Roman"/>
          <w:szCs w:val="24"/>
        </w:rPr>
        <w:t>μία σχέση με αυτό το οποίο κυβερνά εδώ και ένα</w:t>
      </w:r>
      <w:r>
        <w:rPr>
          <w:rFonts w:eastAsia="Times New Roman"/>
          <w:szCs w:val="24"/>
        </w:rPr>
        <w:t>ν</w:t>
      </w:r>
      <w:r>
        <w:rPr>
          <w:rFonts w:eastAsia="Times New Roman"/>
          <w:szCs w:val="24"/>
        </w:rPr>
        <w:t xml:space="preserve"> χρόνο αυτή τη χώρα με τη σημαντική βοήθεια των Ανεξαρτήτων Ελλήνων.</w:t>
      </w:r>
    </w:p>
    <w:p w14:paraId="013A1AA4" w14:textId="77777777" w:rsidR="0004408F" w:rsidRDefault="00332441">
      <w:pPr>
        <w:spacing w:line="600" w:lineRule="auto"/>
        <w:ind w:firstLine="720"/>
        <w:jc w:val="both"/>
        <w:rPr>
          <w:rFonts w:eastAsia="Times New Roman"/>
          <w:szCs w:val="24"/>
        </w:rPr>
      </w:pPr>
      <w:r>
        <w:rPr>
          <w:rFonts w:eastAsia="Times New Roman"/>
          <w:szCs w:val="24"/>
        </w:rPr>
        <w:lastRenderedPageBreak/>
        <w:t>Διαβάσαμε σήμερα στις εφημερίδες –θα το έχετε διαβάσει και αξίζει έναν σχολιασμό</w:t>
      </w:r>
      <w:r>
        <w:rPr>
          <w:rFonts w:eastAsia="Times New Roman"/>
          <w:szCs w:val="24"/>
        </w:rPr>
        <w:t>- τη δήλωση του κ. Στουρνάρα -ξέρετε- αυτού του τραπεζίτη</w:t>
      </w:r>
      <w:r>
        <w:rPr>
          <w:rFonts w:eastAsia="Times New Roman"/>
          <w:szCs w:val="24"/>
        </w:rPr>
        <w:t>,</w:t>
      </w:r>
      <w:r>
        <w:rPr>
          <w:rFonts w:eastAsia="Times New Roman"/>
          <w:szCs w:val="24"/>
        </w:rPr>
        <w:t xml:space="preserve"> ο οποίος χρεοκόπησε αρκετές τράπεζες μέχρι να γίνει διοικητής της Τραπέζης της Ελλάδος και να χρεοκοπήσει και ολόκληρη χώρα. Είπε το βαρυσήμαντο ότι δεν προκάλεσαν την κρίση τα μνημόνια. Ίσως να έχ</w:t>
      </w:r>
      <w:r>
        <w:rPr>
          <w:rFonts w:eastAsia="Times New Roman"/>
          <w:szCs w:val="24"/>
        </w:rPr>
        <w:t xml:space="preserve">ει και δίκιο. </w:t>
      </w:r>
    </w:p>
    <w:p w14:paraId="013A1AA5" w14:textId="77777777" w:rsidR="0004408F" w:rsidRDefault="00332441">
      <w:pPr>
        <w:spacing w:line="600" w:lineRule="auto"/>
        <w:ind w:firstLine="720"/>
        <w:jc w:val="both"/>
        <w:rPr>
          <w:rFonts w:eastAsia="Times New Roman"/>
          <w:szCs w:val="24"/>
        </w:rPr>
      </w:pPr>
      <w:r>
        <w:rPr>
          <w:rFonts w:eastAsia="Times New Roman"/>
          <w:szCs w:val="24"/>
        </w:rPr>
        <w:t>Την κρίση προκάλεσαν οι πολιτικοί</w:t>
      </w:r>
      <w:r>
        <w:rPr>
          <w:rFonts w:eastAsia="Times New Roman"/>
          <w:szCs w:val="24"/>
        </w:rPr>
        <w:t>,</w:t>
      </w:r>
      <w:r>
        <w:rPr>
          <w:rFonts w:eastAsia="Times New Roman"/>
          <w:szCs w:val="24"/>
        </w:rPr>
        <w:t xml:space="preserve"> που έφεραν την πατρίδα μας εδώ και αναγκάστηκαν με το πιστόλι στον κρόταφο –όπως λένε- να ψηφίσουν τα μνημόνια, για να πάρουν τα λεφτά, οι χρεοκοπημένοι τραπεζίτες αυτοί</w:t>
      </w:r>
      <w:r>
        <w:rPr>
          <w:rFonts w:eastAsia="Times New Roman"/>
          <w:szCs w:val="24"/>
        </w:rPr>
        <w:t>,</w:t>
      </w:r>
      <w:r>
        <w:rPr>
          <w:rFonts w:eastAsia="Times New Roman"/>
          <w:szCs w:val="24"/>
        </w:rPr>
        <w:t xml:space="preserve"> που διέλυσαν το τραπεζικό σύστημα ό</w:t>
      </w:r>
      <w:r>
        <w:rPr>
          <w:rFonts w:eastAsia="Times New Roman"/>
          <w:szCs w:val="24"/>
        </w:rPr>
        <w:t>χι μία αλλά πολλάκις</w:t>
      </w:r>
      <w:r>
        <w:rPr>
          <w:rFonts w:eastAsia="Times New Roman"/>
          <w:szCs w:val="24"/>
        </w:rPr>
        <w:t>,</w:t>
      </w:r>
      <w:r>
        <w:rPr>
          <w:rFonts w:eastAsia="Times New Roman"/>
          <w:szCs w:val="24"/>
        </w:rPr>
        <w:t xml:space="preserve"> δανειζόμενοι άνω των 200 δισεκατομμυρίων ευρώ από τον ελληνικό λαό. Χρεωνόταν ο ελληνικός λαός για να δανείζονται οι τράπεζες να χρεοκοπούν και να ξαναχρεοκοπούν και να ξαναχρεοκοπούν και το γνωστό σενάριο. Και απ’ ότι όλα δείχνουν, λίαν συντόμως θα έχουμ</w:t>
      </w:r>
      <w:r>
        <w:rPr>
          <w:rFonts w:eastAsia="Times New Roman"/>
          <w:szCs w:val="24"/>
        </w:rPr>
        <w:t>ε και νέα δανειοδότηση των τραπεζών και πάλι από τον δύστυχο ελληνικό λαό.</w:t>
      </w:r>
    </w:p>
    <w:p w14:paraId="013A1AA6" w14:textId="77777777" w:rsidR="0004408F" w:rsidRDefault="00332441">
      <w:pPr>
        <w:spacing w:line="600" w:lineRule="auto"/>
        <w:ind w:firstLine="720"/>
        <w:jc w:val="both"/>
        <w:rPr>
          <w:rFonts w:eastAsia="Times New Roman"/>
          <w:szCs w:val="24"/>
        </w:rPr>
      </w:pPr>
      <w:r>
        <w:rPr>
          <w:rFonts w:eastAsia="Times New Roman"/>
          <w:szCs w:val="24"/>
        </w:rPr>
        <w:lastRenderedPageBreak/>
        <w:t>Αλήθεια, έτσι νομίζετε ότι θα ανακάμψει η λαβωμένη ελληνική οικονομία; Έτσι θα εξυγιανθεί το χρηματοπιστωτικό μας σύστημα, αυτό το οποίο είναι ανυπόληπτο στα πέρατα της γης, με ενσω</w:t>
      </w:r>
      <w:r>
        <w:rPr>
          <w:rFonts w:eastAsia="Times New Roman"/>
          <w:szCs w:val="24"/>
        </w:rPr>
        <w:t xml:space="preserve">ματώσεις </w:t>
      </w:r>
      <w:r>
        <w:rPr>
          <w:rFonts w:eastAsia="Times New Roman"/>
          <w:szCs w:val="24"/>
        </w:rPr>
        <w:t>ο</w:t>
      </w:r>
      <w:r>
        <w:rPr>
          <w:rFonts w:eastAsia="Times New Roman"/>
          <w:szCs w:val="24"/>
        </w:rPr>
        <w:t xml:space="preserve">δηγιών σύμφωνα με την Ευρωπαϊκή Ένωση; Διότι περί αυτού πρόκειται. Είναι ένα νομοσχέδιο το οποίο σας έφεραν απ’ έξω και σας υποχρεώνουν να ενσωματώσετε διάφορες </w:t>
      </w:r>
      <w:r>
        <w:rPr>
          <w:rFonts w:eastAsia="Times New Roman"/>
          <w:szCs w:val="24"/>
        </w:rPr>
        <w:t>ο</w:t>
      </w:r>
      <w:r>
        <w:rPr>
          <w:rFonts w:eastAsia="Times New Roman"/>
          <w:szCs w:val="24"/>
        </w:rPr>
        <w:t>δηγίες με βάση τα πρότυπα της Ευρωπαϊκής Ένωσης.</w:t>
      </w:r>
    </w:p>
    <w:p w14:paraId="013A1AA7" w14:textId="77777777" w:rsidR="0004408F" w:rsidRDefault="00332441">
      <w:pPr>
        <w:spacing w:line="600" w:lineRule="auto"/>
        <w:ind w:firstLine="720"/>
        <w:jc w:val="both"/>
        <w:rPr>
          <w:rFonts w:eastAsia="Times New Roman" w:cs="Times New Roman"/>
          <w:szCs w:val="24"/>
        </w:rPr>
      </w:pPr>
      <w:r>
        <w:rPr>
          <w:rFonts w:eastAsia="Times New Roman"/>
          <w:szCs w:val="24"/>
        </w:rPr>
        <w:t xml:space="preserve">Και λέει </w:t>
      </w:r>
      <w:r>
        <w:rPr>
          <w:rFonts w:eastAsia="Times New Roman"/>
          <w:szCs w:val="24"/>
        </w:rPr>
        <w:t xml:space="preserve">ο τίτλος του </w:t>
      </w:r>
      <w:r>
        <w:rPr>
          <w:rFonts w:eastAsia="Times New Roman"/>
          <w:szCs w:val="24"/>
        </w:rPr>
        <w:t>νομοσχέδιο</w:t>
      </w:r>
      <w:r>
        <w:rPr>
          <w:rFonts w:eastAsia="Times New Roman"/>
          <w:szCs w:val="24"/>
        </w:rPr>
        <w:t>υ:</w:t>
      </w:r>
      <w:r>
        <w:rPr>
          <w:rFonts w:eastAsia="Times New Roman"/>
          <w:szCs w:val="24"/>
        </w:rPr>
        <w:t xml:space="preserve"> </w:t>
      </w:r>
      <w:r>
        <w:rPr>
          <w:rFonts w:eastAsia="Times New Roman"/>
          <w:szCs w:val="24"/>
        </w:rPr>
        <w:t>«</w:t>
      </w:r>
      <w:r>
        <w:rPr>
          <w:rFonts w:eastAsia="Times New Roman" w:cs="Times New Roman"/>
          <w:szCs w:val="24"/>
        </w:rPr>
        <w:t>Προσαρμογή της ελληνικής νομοθεσίας: α) στις διατάξεις της Οδηγίας 2013/50/ΕΕ του Ευρωπαϊκού Κοινοβουλίου και του Συμβουλίου, της 22ας Οκτωβρίου 2013 και β) στο άρθρο 1 της Οδηγίας 2014/51/ΕΕ του Ευρωπαϊκού Κοινοβουλίου και του Συμβουλίου της 16ης Απριλίο</w:t>
      </w:r>
      <w:r>
        <w:rPr>
          <w:rFonts w:eastAsia="Times New Roman" w:cs="Times New Roman"/>
          <w:szCs w:val="24"/>
        </w:rPr>
        <w:t>υ 2014 και άλλες διατάξεις».</w:t>
      </w:r>
    </w:p>
    <w:p w14:paraId="013A1AA8"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Είναι περισσότερο τεχνικές διατάξεις. Στα άρθρα 1 έως 5 ενσωματώνεται στην ελληνική νομοθεσία η </w:t>
      </w:r>
      <w:r>
        <w:rPr>
          <w:rFonts w:eastAsia="Times New Roman" w:cs="Times New Roman"/>
          <w:szCs w:val="24"/>
        </w:rPr>
        <w:t>ο</w:t>
      </w:r>
      <w:r>
        <w:rPr>
          <w:rFonts w:eastAsia="Times New Roman" w:cs="Times New Roman"/>
          <w:szCs w:val="24"/>
        </w:rPr>
        <w:t xml:space="preserve">δηγία η οποία προείπαμε, που τροποποιεί άλλη </w:t>
      </w:r>
      <w:r>
        <w:rPr>
          <w:rFonts w:eastAsia="Times New Roman" w:cs="Times New Roman"/>
          <w:szCs w:val="24"/>
        </w:rPr>
        <w:t>ο</w:t>
      </w:r>
      <w:r>
        <w:rPr>
          <w:rFonts w:eastAsia="Times New Roman" w:cs="Times New Roman"/>
          <w:szCs w:val="24"/>
        </w:rPr>
        <w:t>δηγία. Μιλάμε για αμιγώς τεχνικές διατάξεις.</w:t>
      </w:r>
    </w:p>
    <w:p w14:paraId="013A1AA9"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lastRenderedPageBreak/>
        <w:t>Το μόνο που μπορεί να αντιληφθεί κ</w:t>
      </w:r>
      <w:r>
        <w:rPr>
          <w:rFonts w:eastAsia="Times New Roman" w:cs="Times New Roman"/>
          <w:szCs w:val="24"/>
        </w:rPr>
        <w:t>άποιο</w:t>
      </w:r>
      <w:r>
        <w:rPr>
          <w:rFonts w:eastAsia="Times New Roman" w:cs="Times New Roman"/>
          <w:szCs w:val="24"/>
        </w:rPr>
        <w:t>ς</w:t>
      </w:r>
      <w:r>
        <w:rPr>
          <w:rFonts w:eastAsia="Times New Roman" w:cs="Times New Roman"/>
          <w:szCs w:val="24"/>
        </w:rPr>
        <w:t xml:space="preserve"> είναι στο άρθρο 2. Οι εισηγμένες στο </w:t>
      </w:r>
      <w:r>
        <w:rPr>
          <w:rFonts w:eastAsia="Times New Roman" w:cs="Times New Roman"/>
          <w:szCs w:val="24"/>
        </w:rPr>
        <w:t>Χ</w:t>
      </w:r>
      <w:r>
        <w:rPr>
          <w:rFonts w:eastAsia="Times New Roman" w:cs="Times New Roman"/>
          <w:szCs w:val="24"/>
        </w:rPr>
        <w:t xml:space="preserve">ρηματιστήριο εταιρείες θα εκδίδουν πλέον οικονομικές καταστάσεις εξάμηνες και ετήσιες αντί τρίμηνες και εννεάμηνες. Λες και αυτό θα βοηθήσει την ανάκαμψη του ελληνικού χρηματιστηρίου, το οποίο πνέει τα λοίσθια. </w:t>
      </w:r>
    </w:p>
    <w:p w14:paraId="013A1AAA"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Επίσ</w:t>
      </w:r>
      <w:r>
        <w:rPr>
          <w:rFonts w:eastAsia="Times New Roman" w:cs="Times New Roman"/>
          <w:szCs w:val="24"/>
        </w:rPr>
        <w:t>ης, παρατείνεται η προθεσμία αυτών των καταστάσεων σε τέσσερις μήνες για την ετήσια οικονομική κατάσταση και σε τρεις μήνες για την εξάμηνη από τη λήξη της περιόδου αναφοράς. Αυτό γίνεται, για να μειωθεί η γραφειοκρατία καθώς και το κόστος των αναφορών αυτ</w:t>
      </w:r>
      <w:r>
        <w:rPr>
          <w:rFonts w:eastAsia="Times New Roman" w:cs="Times New Roman"/>
          <w:szCs w:val="24"/>
        </w:rPr>
        <w:t xml:space="preserve">ών. Επίσης, ενισχύονται οι εξουσίες της Επιτροπής Κεφαλαιαγοράς, καθώς προβλέπεται η δυνατότητα υποβολής υψηλών χρηματικών κυρώσεων. </w:t>
      </w:r>
    </w:p>
    <w:p w14:paraId="013A1AAB"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Βλέπουμε ένα άρθρο το οποίο έχει ενδιαφέρον και χρήζει σχολιασμού. Είναι το άρθρο 6. Προβλέπει ότι κάθε πιστωτικό ίδρυμα θ</w:t>
      </w:r>
      <w:r>
        <w:rPr>
          <w:rFonts w:eastAsia="Times New Roman" w:cs="Times New Roman"/>
          <w:szCs w:val="24"/>
        </w:rPr>
        <w:t xml:space="preserve">α δημοσιοποιεί στην ετήσια έκθεση και στην επίσημη εταιρική του ιστοσελίδα </w:t>
      </w:r>
      <w:r>
        <w:rPr>
          <w:rFonts w:eastAsia="Times New Roman" w:cs="Times New Roman"/>
          <w:szCs w:val="24"/>
        </w:rPr>
        <w:lastRenderedPageBreak/>
        <w:t>το συνολικό ποσό που διαθέτει ετησίως για κάθε είδους εμπορική διαφήμιση άμεση ή έμμεση, καθώς και την κατανομή του ποσού αυτού αναλυτικά ανά νομικό πρόσωπο-</w:t>
      </w:r>
      <w:r>
        <w:rPr>
          <w:rFonts w:eastAsia="Times New Roman" w:cs="Times New Roman"/>
          <w:szCs w:val="24"/>
        </w:rPr>
        <w:t>μ</w:t>
      </w:r>
      <w:r>
        <w:rPr>
          <w:rFonts w:eastAsia="Times New Roman" w:cs="Times New Roman"/>
          <w:szCs w:val="24"/>
        </w:rPr>
        <w:t xml:space="preserve">έσο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w:t>
      </w:r>
    </w:p>
    <w:p w14:paraId="013A1AAC"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Επιπλέον, θα δημοσιοποιεί κάθε είδους πληρωμή που δεν εμπίπτει στον προϋπολογισμό της εμπορικής διαφήμισης, παραδείγματος χάριν, χορηγία που καταβάλλει στο πλαίσιο των δημοσίων σχέσεων του ή άλλων δραστηριοτήτων προς </w:t>
      </w:r>
      <w:r>
        <w:rPr>
          <w:rFonts w:eastAsia="Times New Roman" w:cs="Times New Roman"/>
          <w:szCs w:val="24"/>
        </w:rPr>
        <w:t>μ</w:t>
      </w:r>
      <w:r>
        <w:rPr>
          <w:rFonts w:eastAsia="Times New Roman" w:cs="Times New Roman"/>
          <w:szCs w:val="24"/>
        </w:rPr>
        <w:t xml:space="preserve">έσο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αλλά και κάθε </w:t>
      </w:r>
      <w:r>
        <w:rPr>
          <w:rFonts w:eastAsia="Times New Roman" w:cs="Times New Roman"/>
          <w:szCs w:val="24"/>
        </w:rPr>
        <w:t xml:space="preserve">είδους πληρωμή που καταβάλλει ως χορηγία προς οποιονδήποτε. </w:t>
      </w:r>
    </w:p>
    <w:p w14:paraId="013A1AAD"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Η δημοσιοποίηση θα γίνεται αναλυτικά ανά νομικό πρόσωπο που είναι ο τελικός αποδέκτης, ενώ εάν ο αποδέκτης είναι φυσικό πρόσωπο τα σχετικά ποσά θα δημοσιοποιούνται συγκεντρωτικά. </w:t>
      </w:r>
    </w:p>
    <w:p w14:paraId="013A1AAE"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Με κοινή απόφασ</w:t>
      </w:r>
      <w:r>
        <w:rPr>
          <w:rFonts w:eastAsia="Times New Roman" w:cs="Times New Roman"/>
          <w:szCs w:val="24"/>
        </w:rPr>
        <w:t>η του Υπουργού Οικονομικών και του εκάστοτε αρμόδιου Υπουργού για θέματα εποπτείας των νομικών προσώπων και φορέων</w:t>
      </w:r>
      <w:r>
        <w:rPr>
          <w:rFonts w:eastAsia="Times New Roman" w:cs="Times New Roman"/>
          <w:szCs w:val="24"/>
        </w:rPr>
        <w:t>,</w:t>
      </w:r>
      <w:r>
        <w:rPr>
          <w:rFonts w:eastAsia="Times New Roman" w:cs="Times New Roman"/>
          <w:szCs w:val="24"/>
        </w:rPr>
        <w:t xml:space="preserve"> που υπάγονται στη Γενική Γραμματεία Ενημέρωσης και </w:t>
      </w:r>
      <w:r>
        <w:rPr>
          <w:rFonts w:eastAsia="Times New Roman" w:cs="Times New Roman"/>
          <w:szCs w:val="24"/>
        </w:rPr>
        <w:lastRenderedPageBreak/>
        <w:t>Επικοινωνίας, μπορεί να εξειδικεύονται οι υποχρεώσεις των πιστωτικών ιδρυμάτων κατά το πα</w:t>
      </w:r>
      <w:r>
        <w:rPr>
          <w:rFonts w:eastAsia="Times New Roman" w:cs="Times New Roman"/>
          <w:szCs w:val="24"/>
        </w:rPr>
        <w:t>ρόν άρθρο, ιδίως όσον αφορά το</w:t>
      </w:r>
      <w:r>
        <w:rPr>
          <w:rFonts w:eastAsia="Times New Roman" w:cs="Times New Roman"/>
          <w:szCs w:val="24"/>
        </w:rPr>
        <w:t>ν</w:t>
      </w:r>
      <w:r>
        <w:rPr>
          <w:rFonts w:eastAsia="Times New Roman" w:cs="Times New Roman"/>
          <w:szCs w:val="24"/>
        </w:rPr>
        <w:t xml:space="preserve"> βαθμό ανάλυσης και τον τρόπο παρουσίασης των σχετικών πληροφοριών.</w:t>
      </w:r>
    </w:p>
    <w:p w14:paraId="013A1AAF" w14:textId="77777777" w:rsidR="0004408F" w:rsidRDefault="00332441">
      <w:pPr>
        <w:spacing w:line="600" w:lineRule="auto"/>
        <w:ind w:firstLine="720"/>
        <w:jc w:val="both"/>
        <w:rPr>
          <w:rFonts w:eastAsia="Times New Roman"/>
          <w:szCs w:val="24"/>
        </w:rPr>
      </w:pPr>
      <w:r>
        <w:rPr>
          <w:rFonts w:eastAsia="Times New Roman" w:cs="Times New Roman"/>
          <w:szCs w:val="24"/>
        </w:rPr>
        <w:t>Είναι ένα άρθρο το οποίο έχει ενδιαφέρον. Δείχνει ότι γίνεται μια προσπάθεια προκειμένου να σταματήσει αυτή η εκροή χρημάτων από τις τράπεζες προς διαφόρους,</w:t>
      </w:r>
      <w:r>
        <w:rPr>
          <w:rFonts w:eastAsia="Times New Roman" w:cs="Times New Roman"/>
          <w:szCs w:val="24"/>
        </w:rPr>
        <w:t xml:space="preserve"> τάχα μου για διαφήμιση. Αλλά -όπως βγαίνουν συνεχώς μέρα με την ημέρα στοιχεία- προφανώς θα είναι άλλου είδους δοσοληψίες οι περισσότερες εξ αυτών.</w:t>
      </w:r>
    </w:p>
    <w:p w14:paraId="013A1AB0"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Βέβαια, θα πρέπει να σκεφτούμε για τις διαφημίσεις, γιατί και εδώ αξίζει να σχολιάσουμε. Αν παρακολουθήσει </w:t>
      </w:r>
      <w:r>
        <w:rPr>
          <w:rFonts w:eastAsia="Times New Roman" w:cs="Times New Roman"/>
          <w:szCs w:val="24"/>
        </w:rPr>
        <w:t xml:space="preserve">κάποιος </w:t>
      </w:r>
      <w:r>
        <w:rPr>
          <w:rFonts w:eastAsia="Times New Roman" w:cs="Times New Roman"/>
          <w:szCs w:val="24"/>
        </w:rPr>
        <w:t>τις διαφημίσεις των τεσσάρων τραπεζών</w:t>
      </w:r>
      <w:r>
        <w:rPr>
          <w:rFonts w:eastAsia="Times New Roman" w:cs="Times New Roman"/>
          <w:szCs w:val="24"/>
        </w:rPr>
        <w:t>,</w:t>
      </w:r>
      <w:r>
        <w:rPr>
          <w:rFonts w:eastAsia="Times New Roman" w:cs="Times New Roman"/>
          <w:szCs w:val="24"/>
        </w:rPr>
        <w:t xml:space="preserve"> που έχουν απομείνει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θα </w:t>
      </w:r>
      <w:r>
        <w:rPr>
          <w:rFonts w:eastAsia="Times New Roman" w:cs="Times New Roman"/>
          <w:szCs w:val="24"/>
        </w:rPr>
        <w:t>δε</w:t>
      </w:r>
      <w:r>
        <w:rPr>
          <w:rFonts w:eastAsia="Times New Roman" w:cs="Times New Roman"/>
          <w:szCs w:val="24"/>
        </w:rPr>
        <w:t>ι</w:t>
      </w:r>
      <w:r>
        <w:rPr>
          <w:rFonts w:eastAsia="Times New Roman" w:cs="Times New Roman"/>
          <w:szCs w:val="24"/>
        </w:rPr>
        <w:t xml:space="preserve"> αυτές τις ημέρες</w:t>
      </w:r>
      <w:r>
        <w:rPr>
          <w:rFonts w:eastAsia="Times New Roman" w:cs="Times New Roman"/>
          <w:szCs w:val="24"/>
        </w:rPr>
        <w:t>,</w:t>
      </w:r>
      <w:r>
        <w:rPr>
          <w:rFonts w:eastAsia="Times New Roman" w:cs="Times New Roman"/>
          <w:szCs w:val="24"/>
        </w:rPr>
        <w:t xml:space="preserve"> είτε σε στάσεις λεωφορείων είτε στην τηλεόραση είτε σε διάφορα άλλα </w:t>
      </w:r>
      <w:r>
        <w:rPr>
          <w:rFonts w:eastAsia="Times New Roman" w:cs="Times New Roman"/>
          <w:szCs w:val="24"/>
        </w:rPr>
        <w:t>μ</w:t>
      </w:r>
      <w:r>
        <w:rPr>
          <w:rFonts w:eastAsia="Times New Roman" w:cs="Times New Roman"/>
          <w:szCs w:val="24"/>
        </w:rPr>
        <w:t xml:space="preserve">έσα, ότι, αν δεν ξέρει κανείς ποιες είναι αυτές οι τράπεζες, θα νομίζει ότι είμαστε στην </w:t>
      </w:r>
      <w:r>
        <w:rPr>
          <w:rFonts w:eastAsia="Times New Roman" w:cs="Times New Roman"/>
          <w:szCs w:val="24"/>
        </w:rPr>
        <w:t>Ελβετία ή σε κάποια άλλη χώρα</w:t>
      </w:r>
      <w:r>
        <w:rPr>
          <w:rFonts w:eastAsia="Times New Roman" w:cs="Times New Roman"/>
          <w:szCs w:val="24"/>
        </w:rPr>
        <w:t>,</w:t>
      </w:r>
      <w:r>
        <w:rPr>
          <w:rFonts w:eastAsia="Times New Roman" w:cs="Times New Roman"/>
          <w:szCs w:val="24"/>
        </w:rPr>
        <w:t xml:space="preserve"> που το τραπεζικό σύστημα στην κυριολεξία ανθεί, αναπτύσσεται και προχωράει. Η ολοκληρωτική εξαπάτηση </w:t>
      </w:r>
      <w:r>
        <w:rPr>
          <w:rFonts w:eastAsia="Times New Roman" w:cs="Times New Roman"/>
          <w:szCs w:val="24"/>
        </w:rPr>
        <w:lastRenderedPageBreak/>
        <w:t>του ελληνικού λαού μέσω αυτών των διαφημίσεων</w:t>
      </w:r>
      <w:r>
        <w:rPr>
          <w:rFonts w:eastAsia="Times New Roman" w:cs="Times New Roman"/>
          <w:szCs w:val="24"/>
        </w:rPr>
        <w:t>!</w:t>
      </w:r>
      <w:r>
        <w:rPr>
          <w:rFonts w:eastAsia="Times New Roman" w:cs="Times New Roman"/>
          <w:szCs w:val="24"/>
        </w:rPr>
        <w:t xml:space="preserve"> Δηλαδή, λεφτά τα οποία πετι</w:t>
      </w:r>
      <w:r>
        <w:rPr>
          <w:rFonts w:eastAsia="Times New Roman" w:cs="Times New Roman"/>
          <w:szCs w:val="24"/>
        </w:rPr>
        <w:t>ού</w:t>
      </w:r>
      <w:r>
        <w:rPr>
          <w:rFonts w:eastAsia="Times New Roman" w:cs="Times New Roman"/>
          <w:szCs w:val="24"/>
        </w:rPr>
        <w:t xml:space="preserve">νται, για να διαφημίζουν την πολλάκις χρεοκοπία </w:t>
      </w:r>
      <w:r>
        <w:rPr>
          <w:rFonts w:eastAsia="Times New Roman" w:cs="Times New Roman"/>
          <w:szCs w:val="24"/>
        </w:rPr>
        <w:t xml:space="preserve">τους. </w:t>
      </w:r>
    </w:p>
    <w:p w14:paraId="013A1AB1"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Και σίγουρα και αυτό θα έπρεπε να είναι ένα αντικείμενο ερεύνης και ελέγχου, πώς είναι δυνατό να εξαπατάται ο ελληνικός λαός μπροστά στα μάτια του με τέτοιον πρόστυχο τρόπο, όπως προείπαμε, για τις διαφημίσεις.</w:t>
      </w:r>
    </w:p>
    <w:p w14:paraId="013A1AB2"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w:t>
      </w:r>
      <w:r>
        <w:rPr>
          <w:rFonts w:eastAsia="Times New Roman" w:cs="Times New Roman"/>
          <w:szCs w:val="24"/>
        </w:rPr>
        <w:t xml:space="preserve"> Παναγιώταρε, συγγνώμη για λίγα δευτερόλεπτα, θα σας τα κρατήσω.</w:t>
      </w:r>
    </w:p>
    <w:p w14:paraId="013A1AB3"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szCs w:val="24"/>
        </w:rPr>
        <w:t xml:space="preserve"> της Βουλής</w:t>
      </w:r>
      <w:r>
        <w:rPr>
          <w:rFonts w:eastAsia="Times New Roman" w:cs="Times New Roman"/>
          <w:szCs w:val="24"/>
        </w:rPr>
        <w:t>, αφού προηγουμένως συμμετείχαν στο εκπαιδευτικό πρόγ</w:t>
      </w:r>
      <w:r>
        <w:rPr>
          <w:rFonts w:eastAsia="Times New Roman" w:cs="Times New Roman"/>
          <w:szCs w:val="24"/>
        </w:rPr>
        <w:t>ραμμα «Εργαστήρι Δημοκρατίας»</w:t>
      </w:r>
      <w:r>
        <w:rPr>
          <w:rFonts w:eastAsia="Times New Roman" w:cs="Times New Roman"/>
          <w:szCs w:val="24"/>
        </w:rPr>
        <w:t>,</w:t>
      </w:r>
      <w:r>
        <w:rPr>
          <w:rFonts w:eastAsia="Times New Roman" w:cs="Times New Roman"/>
          <w:szCs w:val="24"/>
        </w:rPr>
        <w:t xml:space="preserve"> που οργανώνει το Ίδρυμα της Βουλής, είκοσι τέσσερις μαθήτριες </w:t>
      </w:r>
      <w:r>
        <w:rPr>
          <w:rFonts w:eastAsia="Times New Roman" w:cs="Times New Roman"/>
          <w:szCs w:val="24"/>
        </w:rPr>
        <w:lastRenderedPageBreak/>
        <w:t xml:space="preserve">και μαθητές και δύο εκπαιδευτικοί συνοδοί από τη Σχολή Μωραΐτη και πενήντα έξι μαθήτριες και μαθητές και έξι εκπαιδευτικοί συνοδοί από το </w:t>
      </w:r>
      <w:r>
        <w:rPr>
          <w:rFonts w:eastAsia="Times New Roman" w:cs="Times New Roman"/>
          <w:szCs w:val="24"/>
        </w:rPr>
        <w:t>δεύτερο τ</w:t>
      </w:r>
      <w:r>
        <w:rPr>
          <w:rFonts w:eastAsia="Times New Roman" w:cs="Times New Roman"/>
          <w:szCs w:val="24"/>
        </w:rPr>
        <w:t>μήμα του 1</w:t>
      </w:r>
      <w:r>
        <w:rPr>
          <w:rFonts w:eastAsia="Times New Roman" w:cs="Times New Roman"/>
          <w:szCs w:val="24"/>
          <w:vertAlign w:val="superscript"/>
        </w:rPr>
        <w:t>ου</w:t>
      </w:r>
      <w:r>
        <w:rPr>
          <w:rFonts w:eastAsia="Times New Roman" w:cs="Times New Roman"/>
          <w:szCs w:val="24"/>
        </w:rPr>
        <w:t xml:space="preserve"> Γυμ</w:t>
      </w:r>
      <w:r>
        <w:rPr>
          <w:rFonts w:eastAsia="Times New Roman" w:cs="Times New Roman"/>
          <w:szCs w:val="24"/>
        </w:rPr>
        <w:t>νασίου Νίκαιας.</w:t>
      </w:r>
    </w:p>
    <w:p w14:paraId="013A1AB4"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Η Βουλής τους καλωσορίζει.</w:t>
      </w:r>
    </w:p>
    <w:p w14:paraId="013A1AB5" w14:textId="77777777" w:rsidR="0004408F" w:rsidRDefault="00332441">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13A1AB6"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Συνεχίστε, κύριε Παναγιώταρε.</w:t>
      </w:r>
    </w:p>
    <w:p w14:paraId="013A1AB7"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Αυτό γίνεται την ίδια ώρα, επαναλαμβάνω, όπου ο ελληνικός λαός κατατάσσει τις τράπεζες σε πολύ χαμηλή σειρά, μέσω ενός βαρόμετρου</w:t>
      </w:r>
      <w:r>
        <w:rPr>
          <w:rFonts w:eastAsia="Times New Roman" w:cs="Times New Roman"/>
          <w:szCs w:val="24"/>
        </w:rPr>
        <w:t>,</w:t>
      </w:r>
      <w:r>
        <w:rPr>
          <w:rFonts w:eastAsia="Times New Roman" w:cs="Times New Roman"/>
          <w:szCs w:val="24"/>
        </w:rPr>
        <w:t xml:space="preserve"> το οποίο είδε το φως της δημοσιότητας πριν από λίγες ημέρες. Θεωρεί τις τράπεζες εντελώς ανυπόληπτες. Και τη στιγμή που ο ελ</w:t>
      </w:r>
      <w:r>
        <w:rPr>
          <w:rFonts w:eastAsia="Times New Roman" w:cs="Times New Roman"/>
          <w:szCs w:val="24"/>
        </w:rPr>
        <w:t xml:space="preserve">ληνικός λαός πένεται, που η ελληνική οικονομία καταστρέφεται για έβδομο συνεχές έτος και δεν γίνεται τίποτα επί της ουσίας για να διορθωθούν τα κακώς κείμενα, εμείς φέρνουμε τυπικές τροπολογίες νομίζοντας ότι έτσι θα σώσουμε την ελληνική οικονομία και την </w:t>
      </w:r>
      <w:r>
        <w:rPr>
          <w:rFonts w:eastAsia="Times New Roman" w:cs="Times New Roman"/>
          <w:szCs w:val="24"/>
        </w:rPr>
        <w:t xml:space="preserve">ελληνική κοινωνία. </w:t>
      </w:r>
    </w:p>
    <w:p w14:paraId="013A1AB8"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lastRenderedPageBreak/>
        <w:t>Φέρατε και κάποιες τροπολογίες άσχετες</w:t>
      </w:r>
      <w:r>
        <w:rPr>
          <w:rFonts w:eastAsia="Times New Roman" w:cs="Times New Roman"/>
          <w:szCs w:val="24"/>
        </w:rPr>
        <w:t>,</w:t>
      </w:r>
      <w:r>
        <w:rPr>
          <w:rFonts w:eastAsia="Times New Roman" w:cs="Times New Roman"/>
          <w:szCs w:val="24"/>
        </w:rPr>
        <w:t xml:space="preserve"> που θα μπορούσαν να έχουν έρθει σε άλλα νομοσχέδια περισσότερο συναφή, να έχουν κάποια σχέση. Είναι τέσσερις μέχρι στιγμής και τώρα μας είπατε ότι θα έρθει και μία ακόμα για τις οποίες επιφυλασσόμ</w:t>
      </w:r>
      <w:r>
        <w:rPr>
          <w:rFonts w:eastAsia="Times New Roman" w:cs="Times New Roman"/>
          <w:szCs w:val="24"/>
        </w:rPr>
        <w:t xml:space="preserve">εθα. Στο τέλος θα σας πούμε την άποψή μας. </w:t>
      </w:r>
    </w:p>
    <w:p w14:paraId="013A1AB9"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Η τροπολογία 283/64 είναι μια τροπολογία που περιέχει τρεις ρυθμίσεις. Με την πρώτη ρύθμιση προβλέπεται διαφορετική προθεσμία υποβολής της δήλωσης φορολογίας εισοδήματος για τα φυσικά πρόσωπα και τις νομικές οντό</w:t>
      </w:r>
      <w:r>
        <w:rPr>
          <w:rFonts w:eastAsia="Times New Roman" w:cs="Times New Roman"/>
          <w:szCs w:val="24"/>
        </w:rPr>
        <w:t>τητες που τηρούν απογραφικά βιβλία. Με τη δεύτερη ρύθμιση δίνεται η δυνατότητα στα πρόσωπα που έχουν συνάψει σύμφωνο συμβίωσης, να υποβάλλουν κοινή δήλωση φορολογίας εισοδήματος και να έχουν την ίδια αντιμετώπιση με τους έγγαμους, δηλαδή, κοινή κάλυψη τεκμ</w:t>
      </w:r>
      <w:r>
        <w:rPr>
          <w:rFonts w:eastAsia="Times New Roman" w:cs="Times New Roman"/>
          <w:szCs w:val="24"/>
        </w:rPr>
        <w:t>ηρίων και μεταφορά φορολογικών εκπτώσεων. Ευτυχώς που γίνονται όλα αυτά και η κοινωνία μας προοδεύει και προχωράει. Τέλος, παρατείνεται για το 2015 –ίσχυε μέχρι το 2014- η σχετική διάταξη</w:t>
      </w:r>
      <w:r>
        <w:rPr>
          <w:rFonts w:eastAsia="Times New Roman" w:cs="Times New Roman"/>
          <w:szCs w:val="24"/>
        </w:rPr>
        <w:t>,</w:t>
      </w:r>
      <w:r>
        <w:rPr>
          <w:rFonts w:eastAsia="Times New Roman" w:cs="Times New Roman"/>
          <w:szCs w:val="24"/>
        </w:rPr>
        <w:t xml:space="preserve"> με την οποία τα εισοδήματα</w:t>
      </w:r>
      <w:r>
        <w:rPr>
          <w:rFonts w:eastAsia="Times New Roman" w:cs="Times New Roman"/>
          <w:szCs w:val="24"/>
        </w:rPr>
        <w:t>,</w:t>
      </w:r>
      <w:r>
        <w:rPr>
          <w:rFonts w:eastAsia="Times New Roman" w:cs="Times New Roman"/>
          <w:szCs w:val="24"/>
        </w:rPr>
        <w:t xml:space="preserve"> που αποκτούν περιστασιακά ή ευκαιριακά απασχολούμενοι, άνεργοι, νοικοκυρές, φοιτητές, συμμετέχοντες σε προγράμματα εργασιακής εμπειρίας και εφόσον δεν είναι επιτηδευματίες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δεν έχουν κάνει, δηλαδή, έναρξη εργασιών</w:t>
      </w:r>
      <w:r>
        <w:rPr>
          <w:rFonts w:eastAsia="Times New Roman" w:cs="Times New Roman"/>
          <w:szCs w:val="24"/>
        </w:rPr>
        <w:t>,</w:t>
      </w:r>
      <w:r>
        <w:rPr>
          <w:rFonts w:eastAsia="Times New Roman" w:cs="Times New Roman"/>
          <w:szCs w:val="24"/>
        </w:rPr>
        <w:t xml:space="preserve"> να αντιμετωπίζονται φορολογικά, για λόγο</w:t>
      </w:r>
      <w:r>
        <w:rPr>
          <w:rFonts w:eastAsia="Times New Roman" w:cs="Times New Roman"/>
          <w:szCs w:val="24"/>
        </w:rPr>
        <w:t xml:space="preserve">υς φορολογικής δικαιοσύνης, ως εισόδημα από μισθωτή εργασία </w:t>
      </w:r>
      <w:r>
        <w:rPr>
          <w:rFonts w:eastAsia="Times New Roman" w:cs="Times New Roman"/>
          <w:szCs w:val="24"/>
        </w:rPr>
        <w:t xml:space="preserve">υπολογιζομένου </w:t>
      </w:r>
      <w:r>
        <w:rPr>
          <w:rFonts w:eastAsia="Times New Roman" w:cs="Times New Roman"/>
          <w:szCs w:val="24"/>
        </w:rPr>
        <w:t xml:space="preserve">του ποσού της μείωσης φόρου των 2100 ευρώ. </w:t>
      </w:r>
    </w:p>
    <w:p w14:paraId="013A1ABA"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Ενώ περιέχει και θετική ρύθμιση η τροπολογία, πρέπει να καταψηφιστεί από εμάς και θα καταψηφιστεί γι’ αυτό που σας είπα, για τη δεύτερη ρ</w:t>
      </w:r>
      <w:r>
        <w:rPr>
          <w:rFonts w:eastAsia="Times New Roman" w:cs="Times New Roman"/>
          <w:szCs w:val="24"/>
        </w:rPr>
        <w:t>ύθμιση</w:t>
      </w:r>
      <w:r>
        <w:rPr>
          <w:rFonts w:eastAsia="Times New Roman" w:cs="Times New Roman"/>
          <w:szCs w:val="24"/>
        </w:rPr>
        <w:t>,</w:t>
      </w:r>
      <w:r>
        <w:rPr>
          <w:rFonts w:eastAsia="Times New Roman" w:cs="Times New Roman"/>
          <w:szCs w:val="24"/>
        </w:rPr>
        <w:t xml:space="preserve"> </w:t>
      </w:r>
      <w:r w:rsidRPr="00A41FB2">
        <w:rPr>
          <w:rFonts w:eastAsia="Times New Roman" w:cs="Times New Roman"/>
          <w:color w:val="000000" w:themeColor="text1"/>
          <w:szCs w:val="24"/>
        </w:rPr>
        <w:t>που εξομοιώνει όσους συνάπτουν σύμφωνο συμβίωσης με όσους είναι έγγαμοι.</w:t>
      </w:r>
    </w:p>
    <w:p w14:paraId="013A1ABB" w14:textId="77777777" w:rsidR="0004408F" w:rsidRDefault="00332441">
      <w:pPr>
        <w:spacing w:line="600" w:lineRule="auto"/>
        <w:ind w:firstLine="720"/>
        <w:jc w:val="both"/>
        <w:rPr>
          <w:rFonts w:eastAsia="Times New Roman" w:cs="Times New Roman"/>
          <w:szCs w:val="24"/>
        </w:rPr>
      </w:pPr>
      <w:r w:rsidRPr="00897A90">
        <w:rPr>
          <w:rFonts w:eastAsia="Times New Roman" w:cs="Times New Roman"/>
          <w:szCs w:val="24"/>
        </w:rPr>
        <w:t>Βλέπουμε άλλη τροπολογία</w:t>
      </w:r>
      <w:r>
        <w:rPr>
          <w:rFonts w:eastAsia="Times New Roman" w:cs="Times New Roman"/>
          <w:color w:val="FF0000"/>
          <w:szCs w:val="24"/>
        </w:rPr>
        <w:t>,</w:t>
      </w:r>
      <w:r w:rsidRPr="0029046A">
        <w:rPr>
          <w:rFonts w:eastAsia="Times New Roman" w:cs="Times New Roman"/>
          <w:color w:val="FF0000"/>
          <w:szCs w:val="24"/>
        </w:rPr>
        <w:t xml:space="preserve"> </w:t>
      </w:r>
      <w:r>
        <w:rPr>
          <w:rFonts w:eastAsia="Times New Roman" w:cs="Times New Roman"/>
          <w:szCs w:val="24"/>
        </w:rPr>
        <w:t>την 2285/66, όπου παρατείνεται μέχρι τις 3-5-2016, από 31-3-2016 που ισχύει σήμερα, η προθεσμία για την υποβολή αιτήσεων των βιώσιμων μικρών επιχειρή</w:t>
      </w:r>
      <w:r>
        <w:rPr>
          <w:rFonts w:eastAsia="Times New Roman" w:cs="Times New Roman"/>
          <w:szCs w:val="24"/>
        </w:rPr>
        <w:t xml:space="preserve">σεων και επαγγελματιών αναφορικά με την ελάφρυνση και τον διακανονισμό οφειλών τους προς τους χρηματοδοτικούς φορείς, το δημόσιο και φορείς κοινωνικής ασφάλισης. </w:t>
      </w:r>
      <w:r w:rsidRPr="001040DA">
        <w:rPr>
          <w:rFonts w:eastAsia="Times New Roman" w:cs="Times New Roman"/>
          <w:szCs w:val="24"/>
        </w:rPr>
        <w:t>Μ</w:t>
      </w:r>
      <w:r w:rsidRPr="00C751EE">
        <w:rPr>
          <w:rFonts w:eastAsia="Times New Roman" w:cs="Times New Roman"/>
          <w:szCs w:val="24"/>
        </w:rPr>
        <w:t xml:space="preserve">ε </w:t>
      </w:r>
      <w:r w:rsidRPr="0029046A">
        <w:rPr>
          <w:rFonts w:eastAsia="Times New Roman" w:cs="Times New Roman"/>
          <w:szCs w:val="24"/>
        </w:rPr>
        <w:t>τον τρόπο αυτό</w:t>
      </w:r>
      <w:r>
        <w:rPr>
          <w:rFonts w:eastAsia="Times New Roman" w:cs="Times New Roman"/>
          <w:szCs w:val="24"/>
        </w:rPr>
        <w:t xml:space="preserve"> αναμένεται να ενταχθούν πε</w:t>
      </w:r>
      <w:r>
        <w:rPr>
          <w:rFonts w:eastAsia="Times New Roman" w:cs="Times New Roman"/>
          <w:szCs w:val="24"/>
        </w:rPr>
        <w:lastRenderedPageBreak/>
        <w:t xml:space="preserve">ρισσότερες μικρές επιχειρήσεις και επαγγελματίες, </w:t>
      </w:r>
      <w:r>
        <w:rPr>
          <w:rFonts w:eastAsia="Times New Roman" w:cs="Times New Roman"/>
          <w:szCs w:val="24"/>
        </w:rPr>
        <w:t>λόγω της παράτασης για ένα μήνα ακόμα της δυνατότητας υποβολής αιτήσεων</w:t>
      </w:r>
      <w:r>
        <w:rPr>
          <w:rFonts w:eastAsia="Times New Roman" w:cs="Times New Roman"/>
          <w:szCs w:val="24"/>
        </w:rPr>
        <w:t>,</w:t>
      </w:r>
      <w:r>
        <w:rPr>
          <w:rFonts w:eastAsia="Times New Roman" w:cs="Times New Roman"/>
          <w:szCs w:val="24"/>
        </w:rPr>
        <w:t xml:space="preserve"> στις διατάξεις που αφορούν την ελάφρυνση και διαγραφή μέρους των οφειλών τους προς τα πιστωτικά ιδρύματα</w:t>
      </w:r>
      <w:r>
        <w:rPr>
          <w:rFonts w:eastAsia="Times New Roman" w:cs="Times New Roman"/>
          <w:szCs w:val="24"/>
        </w:rPr>
        <w:t>,</w:t>
      </w:r>
      <w:r>
        <w:rPr>
          <w:rFonts w:eastAsia="Times New Roman" w:cs="Times New Roman"/>
          <w:szCs w:val="24"/>
        </w:rPr>
        <w:t xml:space="preserve"> στα κεφάλαια των οποίων το </w:t>
      </w:r>
      <w:r>
        <w:rPr>
          <w:rFonts w:eastAsia="Times New Roman" w:cs="Times New Roman"/>
          <w:szCs w:val="24"/>
        </w:rPr>
        <w:t>δ</w:t>
      </w:r>
      <w:r>
        <w:rPr>
          <w:rFonts w:eastAsia="Times New Roman" w:cs="Times New Roman"/>
          <w:szCs w:val="24"/>
        </w:rPr>
        <w:t>ημόσιο συμμετέχει μέσω του Ταμείου Χρηματοπιστωτι</w:t>
      </w:r>
      <w:r>
        <w:rPr>
          <w:rFonts w:eastAsia="Times New Roman" w:cs="Times New Roman"/>
          <w:szCs w:val="24"/>
        </w:rPr>
        <w:t xml:space="preserve">κής Σταθερότητας, ΤΧΣ. Είναι μία θετική τροπολογία που θα την υπερψηφίσουμε. </w:t>
      </w:r>
    </w:p>
    <w:p w14:paraId="013A1ABC"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Υπάρχει η τροπολογία σχετικά με τον ΟΔΙΕ. Υπάρχει και η τροπολογία σχετικά με το Μητρώο Δημοσιονομικών Ελεγκτών. Τις τροπολογίες για τον ΟΔΙΕ και το Μητρώο των Δημοσιονομικών Ελε</w:t>
      </w:r>
      <w:r>
        <w:rPr>
          <w:rFonts w:eastAsia="Times New Roman" w:cs="Times New Roman"/>
          <w:szCs w:val="24"/>
        </w:rPr>
        <w:t>γκτών, θα τις καταψηφίσουμε.</w:t>
      </w:r>
    </w:p>
    <w:p w14:paraId="013A1ABD" w14:textId="77777777" w:rsidR="0004408F" w:rsidRDefault="00332441">
      <w:pPr>
        <w:spacing w:line="600" w:lineRule="auto"/>
        <w:jc w:val="both"/>
        <w:rPr>
          <w:rFonts w:eastAsia="Times New Roman" w:cs="Times New Roman"/>
          <w:szCs w:val="24"/>
        </w:rPr>
      </w:pPr>
      <w:r>
        <w:rPr>
          <w:rFonts w:eastAsia="Times New Roman" w:cs="Times New Roman"/>
          <w:szCs w:val="24"/>
        </w:rPr>
        <w:tab/>
        <w:t xml:space="preserve">Θα ήθελα να ξανατονίσω ότι οι τράπεζες επί της ουσίας είναι χρεοκοπημένες, από τη στιγμή που οι καταθέτες δεν μπορούν να πάρουν τα λεφτά τους λόγω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τα οποία τάχαμου τα φέρατε για σύντομο χρονικό διάστημα, </w:t>
      </w:r>
      <w:r>
        <w:rPr>
          <w:rFonts w:eastAsia="Times New Roman" w:cs="Times New Roman"/>
          <w:szCs w:val="24"/>
        </w:rPr>
        <w:t xml:space="preserve">αλλά απ’ ό,τι φαίνεται θα διαιωνιστούν μέχρι να εξαντληθούν τα κεφάλαια των πολιτών, αφού θα τους τα έχετε πάρει όλα ή θα έχουν χρεοκοπήσει ή οτιδήποτε άλλο με όλα όσα </w:t>
      </w:r>
      <w:r>
        <w:rPr>
          <w:rFonts w:eastAsia="Times New Roman" w:cs="Times New Roman"/>
          <w:szCs w:val="24"/>
        </w:rPr>
        <w:lastRenderedPageBreak/>
        <w:t>συμβαίνουν στην πατρίδα μας. Την ίδια στιγμή που η πατρίδα μας δέχεται μια ολομέτωπη επί</w:t>
      </w:r>
      <w:r>
        <w:rPr>
          <w:rFonts w:eastAsia="Times New Roman" w:cs="Times New Roman"/>
          <w:szCs w:val="24"/>
        </w:rPr>
        <w:t xml:space="preserve">θεση σε άλλους τομείς, εμείς μιλάμε για το τραπεζικό σύστημα. Όμως αν δει κανείς τον χάρτη της Αττικής, δεκάδες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υπάρχουν ή κατασκευάζονται περιμετρικά της Αθήνας, σε κομβικά σημεία, δίπλα από στρατόπεδα, δίπλα από βάσεις, δίπλα από λιμάνια, δίπλα από μονάδες της ΔΕΗ, από μονάδες παραγωγής καυσίμων ή ρεύματος και δεν βλέπουμε αυτό το οποίο έχει συμβεί σε άλλες χώρες</w:t>
      </w:r>
      <w:r>
        <w:rPr>
          <w:rFonts w:eastAsia="Times New Roman" w:cs="Times New Roman"/>
          <w:szCs w:val="24"/>
        </w:rPr>
        <w:t xml:space="preserve">, οι οποίες είχαν πρόσφυγες, λαθρομετανάστες, τους είχαν «ενσωματώσει» και σήμερα έχουμε νέες βομβιστικές επιθέσεις στις Βρυξέλλες. Δεν ξέρουμε τι μας γίνεται, μας τραβάνε το χαλί κάτω από τα πόδια μας, όχι μόνο στην Ελλάδα αλλά σε ολόκληρη την Ευρώπη και </w:t>
      </w:r>
      <w:r>
        <w:rPr>
          <w:rFonts w:eastAsia="Times New Roman" w:cs="Times New Roman"/>
          <w:szCs w:val="24"/>
        </w:rPr>
        <w:t xml:space="preserve">εμείς περί άλλων τυρβάζουμε. </w:t>
      </w:r>
    </w:p>
    <w:p w14:paraId="013A1ABE"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Η ανάπτυξη δεν πρόκειται να έρθει ποτέ</w:t>
      </w:r>
      <w:r>
        <w:rPr>
          <w:rFonts w:eastAsia="Times New Roman" w:cs="Times New Roman"/>
          <w:szCs w:val="24"/>
        </w:rPr>
        <w:t>,</w:t>
      </w:r>
      <w:r>
        <w:rPr>
          <w:rFonts w:eastAsia="Times New Roman" w:cs="Times New Roman"/>
          <w:szCs w:val="24"/>
        </w:rPr>
        <w:t xml:space="preserve"> με το να ενσωματώνουμε τροπολογίες και οδηγίες της Ευρωπαϊκής Ένωσης στην εθνική μας νομοθεσία, ενώ την ίδια στιγμή ο κορμός, ο στυλοβάτης κάθε υγιούς οικονομίας και κοινωνίας, που είναι</w:t>
      </w:r>
      <w:r>
        <w:rPr>
          <w:rFonts w:eastAsia="Times New Roman" w:cs="Times New Roman"/>
          <w:szCs w:val="24"/>
        </w:rPr>
        <w:t xml:space="preserve"> οι μικρομεσαίοι, οι βιοτέχνες, οι αγρότες, στην κυριολεξία εξοντώνονται. Όσοι μπορούν</w:t>
      </w:r>
      <w:r w:rsidRPr="001926CC">
        <w:rPr>
          <w:rFonts w:eastAsia="Times New Roman" w:cs="Times New Roman"/>
          <w:szCs w:val="24"/>
        </w:rPr>
        <w:t>,</w:t>
      </w:r>
      <w:r>
        <w:rPr>
          <w:rFonts w:eastAsia="Times New Roman" w:cs="Times New Roman"/>
          <w:szCs w:val="24"/>
        </w:rPr>
        <w:t xml:space="preserve"> έχουν καταφύγει στο εξωτερικό, σε όμορες χώρες, όπως είναι η Βουλγαρία, </w:t>
      </w:r>
      <w:r>
        <w:rPr>
          <w:rFonts w:eastAsia="Times New Roman" w:cs="Times New Roman"/>
          <w:szCs w:val="24"/>
        </w:rPr>
        <w:lastRenderedPageBreak/>
        <w:t>τα Σκόπια ή η Αλβανία, χώρες που άλλες είναι και άλλες δεν είναι εντός της Ευρωπαϊκής Ένωσης, κά</w:t>
      </w:r>
      <w:r>
        <w:rPr>
          <w:rFonts w:eastAsia="Times New Roman" w:cs="Times New Roman"/>
          <w:szCs w:val="24"/>
        </w:rPr>
        <w:t xml:space="preserve">τι που σημαίνει ότι η Ευρωπαϊκή Ένωση δεν μας προσφέρει απολύτως κανένα θετικό ως προς αυτόν τον τομέα. Οι μεγάλες εταιρείες έχουν καταφύγει σε άλλες χώρες, όπως το Λουξεμβούργο, που είναι φορολογικοί παράδεισοι εντός της Ευρωπαϊκής Ένωσης. Έχουν πάει στο </w:t>
      </w:r>
      <w:r>
        <w:rPr>
          <w:rFonts w:eastAsia="Times New Roman" w:cs="Times New Roman"/>
          <w:szCs w:val="24"/>
        </w:rPr>
        <w:t xml:space="preserve">Λουξεμβούργο, που μέσω του κ. Γιούνκερ μας κουνούν συνεχώς το δάχτυλο, μας πιέζουν, μας έχουν βάλει στη μέγγενη και συνεχίζεται αυτή η κατάσταση εις βάρος του ελληνικού λαού. </w:t>
      </w:r>
    </w:p>
    <w:p w14:paraId="013A1ABF"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Εμείς καταψηφίζουμε επί της αρχής. Όταν θα έρθει η ώρα για τα άρθρα, θα σας ενημ</w:t>
      </w:r>
      <w:r>
        <w:rPr>
          <w:rFonts w:eastAsia="Times New Roman" w:cs="Times New Roman"/>
          <w:szCs w:val="24"/>
        </w:rPr>
        <w:t xml:space="preserve">ερώσουμε για το ποια θα υπερψηφίσουμε και ποια θα καταψηφίσουμε. </w:t>
      </w:r>
    </w:p>
    <w:p w14:paraId="013A1AC0"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13A1AC1" w14:textId="77777777" w:rsidR="0004408F" w:rsidRDefault="00332441">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Χρυσής Αυγής)</w:t>
      </w:r>
    </w:p>
    <w:p w14:paraId="013A1AC2"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Παρακαλώ να έρθει στο Βήμα ο κ. Ιωάννης Κουτσούκος. </w:t>
      </w:r>
    </w:p>
    <w:p w14:paraId="013A1AC3"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lastRenderedPageBreak/>
        <w:t xml:space="preserve">ΓΙΑΝΝΗΣ ΚΟΥΤΣΟΥΚΟΣ: </w:t>
      </w:r>
      <w:r>
        <w:rPr>
          <w:rFonts w:eastAsia="Times New Roman" w:cs="Times New Roman"/>
          <w:szCs w:val="24"/>
        </w:rPr>
        <w:t>Ευχαριστώ, κύριε Π</w:t>
      </w:r>
      <w:r>
        <w:rPr>
          <w:rFonts w:eastAsia="Times New Roman" w:cs="Times New Roman"/>
          <w:szCs w:val="24"/>
        </w:rPr>
        <w:t xml:space="preserve">ρόεδρε. </w:t>
      </w:r>
    </w:p>
    <w:p w14:paraId="013A1AC4"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μερικές φορές η σκληρή πραγματικότητα</w:t>
      </w:r>
      <w:r>
        <w:rPr>
          <w:rFonts w:eastAsia="Times New Roman" w:cs="Times New Roman"/>
          <w:szCs w:val="24"/>
        </w:rPr>
        <w:t>,</w:t>
      </w:r>
      <w:r>
        <w:rPr>
          <w:rFonts w:eastAsia="Times New Roman" w:cs="Times New Roman"/>
          <w:szCs w:val="24"/>
        </w:rPr>
        <w:t xml:space="preserve"> που θέτει διαφορετικά την ατζέντα στην πολιτική απ’ ό,τι εμείς την καθορίζουμε και την προγραμματίζουμε.</w:t>
      </w:r>
    </w:p>
    <w:p w14:paraId="013A1AC5"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Είναι φανερό</w:t>
      </w:r>
      <w:r>
        <w:rPr>
          <w:rFonts w:eastAsia="Times New Roman" w:cs="Times New Roman"/>
          <w:szCs w:val="24"/>
        </w:rPr>
        <w:t>,</w:t>
      </w:r>
      <w:r>
        <w:rPr>
          <w:rFonts w:eastAsia="Times New Roman" w:cs="Times New Roman"/>
          <w:szCs w:val="24"/>
        </w:rPr>
        <w:t xml:space="preserve"> ότι αυτό το νέο τρομοκρατικό χτύπημα σήμερα το πρωί σ</w:t>
      </w:r>
      <w:r>
        <w:rPr>
          <w:rFonts w:eastAsia="Times New Roman" w:cs="Times New Roman"/>
          <w:szCs w:val="24"/>
        </w:rPr>
        <w:t>τις Βρυξέλλες θα δοκιμάσει τις αντοχές της δημοκρατικής Ευρώπης, τα δικαιώματα και τις ελευθερίες των πολιτών, καθώς είναι φανερό ότι η δημοκρατική Ευρώπη και οι κατακτήσεις της δεν μπορούν να γίνουν ένα σιδερόφρακτο φρούριο, για να αντιμετωπίσουν τα φαινό</w:t>
      </w:r>
      <w:r>
        <w:rPr>
          <w:rFonts w:eastAsia="Times New Roman" w:cs="Times New Roman"/>
          <w:szCs w:val="24"/>
        </w:rPr>
        <w:t>μενα της αναβαθμισμένης τρομοκρατίας, εάν δεν υπάρξουν διεθνείς πρωτοβουλίες και συνεργασία, για να χτυπηθεί η ρίζα του κακού και να πάψουν ορισμένοι να παίζουν με τα γεωπολιτικά τους συμφέροντα. Αυτό ως μια παρατήρηση γιατί πιστεύω ότι αυτό είναι το κεντρ</w:t>
      </w:r>
      <w:r>
        <w:rPr>
          <w:rFonts w:eastAsia="Times New Roman" w:cs="Times New Roman"/>
          <w:szCs w:val="24"/>
        </w:rPr>
        <w:t xml:space="preserve">ικό ζήτημα της σημερινής ημέρας. </w:t>
      </w:r>
    </w:p>
    <w:p w14:paraId="013A1AC6"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τώρα στο νομοσχέδιο. Με το σημερινό νομοσχέδιο εναρμονίζουμε την ελληνική έννομη τάξη με δύο </w:t>
      </w:r>
      <w:r>
        <w:rPr>
          <w:rFonts w:eastAsia="Times New Roman" w:cs="Times New Roman"/>
          <w:szCs w:val="24"/>
        </w:rPr>
        <w:t>ο</w:t>
      </w:r>
      <w:r>
        <w:rPr>
          <w:rFonts w:eastAsia="Times New Roman" w:cs="Times New Roman"/>
          <w:szCs w:val="24"/>
        </w:rPr>
        <w:t xml:space="preserve">δηγίες, την </w:t>
      </w:r>
      <w:r>
        <w:rPr>
          <w:rFonts w:eastAsia="Times New Roman" w:cs="Times New Roman"/>
          <w:szCs w:val="24"/>
        </w:rPr>
        <w:t>ο</w:t>
      </w:r>
      <w:r>
        <w:rPr>
          <w:rFonts w:eastAsia="Times New Roman" w:cs="Times New Roman"/>
          <w:szCs w:val="24"/>
        </w:rPr>
        <w:t xml:space="preserve">δηγία 2013/50 και την </w:t>
      </w:r>
      <w:r>
        <w:rPr>
          <w:rFonts w:eastAsia="Times New Roman" w:cs="Times New Roman"/>
          <w:szCs w:val="24"/>
        </w:rPr>
        <w:t>ο</w:t>
      </w:r>
      <w:r>
        <w:rPr>
          <w:rFonts w:eastAsia="Times New Roman" w:cs="Times New Roman"/>
          <w:szCs w:val="24"/>
        </w:rPr>
        <w:t>δηγία 2014/51, που έχουν σαν στόχο να διευκολύνουν τις διαδικασίες ενημέρωσης του κο</w:t>
      </w:r>
      <w:r>
        <w:rPr>
          <w:rFonts w:eastAsia="Times New Roman" w:cs="Times New Roman"/>
          <w:szCs w:val="24"/>
        </w:rPr>
        <w:t xml:space="preserve">ινού από τις εισηγμένες εταιρείες στα χρηματιστήρια, τους λεγόμενους εκδότες και θα κάνω ένα σχόλιο πάνω σ’ αυτό. </w:t>
      </w:r>
    </w:p>
    <w:p w14:paraId="013A1AC7"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Επίσης σ’ αυτό το νομοσχέδιο η Κυβέρνηση έχει καταθέσει μερικές σημαντικές τροπολογίες. Εγώ βιάστηκα να συγχαρώ τον κ. Αλεξιάδη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 διότι έφερε εγκαίρως τέσσερις τροπολογίες και μπορέσαμε να τις συζητήσουμε, αλλά τις κακές συνήθειες, κύριε Υπουργέ, δεν πρόκειται να τις αποφύγετε. Η έξις δευτέρα φύσις! Χθες το βράδυ καταθέσατε άλλες δύο τροπολογίες. Ας μας πει κάποιος αν πρόλαβε να τι</w:t>
      </w:r>
      <w:r>
        <w:rPr>
          <w:rFonts w:eastAsia="Times New Roman" w:cs="Times New Roman"/>
          <w:szCs w:val="24"/>
        </w:rPr>
        <w:t xml:space="preserve">ς διαβάσει. Εν πάση περιπτώσει θα κάνω και εγώ μια αναφορά σ’ αυτές και θα δούμε στο τέλος τι θα κάνουμε. </w:t>
      </w:r>
    </w:p>
    <w:p w14:paraId="013A1AC8"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είναι γεγονός ότι το παγκόσμιο χρηματοπιστωτικό σύστημα αντιμετωπίζει διάφορες προκλήσεις και κινδύνους. Προφανώς το πε</w:t>
      </w:r>
      <w:r>
        <w:rPr>
          <w:rFonts w:eastAsia="Times New Roman" w:cs="Times New Roman"/>
          <w:szCs w:val="24"/>
        </w:rPr>
        <w:t xml:space="preserve">ριβάλλον αυτό το αξιοποιούν τόσο οι καλώς εννοούμενοι επενδυτές για να προσελκύσουν κεφάλαια αλλά και μικροί αποταμιευτές για να εναποθέσουν με ασφάλεια και </w:t>
      </w:r>
      <w:r>
        <w:rPr>
          <w:rFonts w:eastAsia="Times New Roman" w:cs="Times New Roman"/>
          <w:szCs w:val="24"/>
        </w:rPr>
        <w:t xml:space="preserve">με </w:t>
      </w:r>
      <w:r>
        <w:rPr>
          <w:rFonts w:eastAsia="Times New Roman" w:cs="Times New Roman"/>
          <w:szCs w:val="24"/>
        </w:rPr>
        <w:t xml:space="preserve">την προσδοκία ενός κέρδους τα χρήματά τους, όσο και τα διάφορα κερδοσκοπικά </w:t>
      </w:r>
      <w:r>
        <w:rPr>
          <w:rFonts w:eastAsia="Times New Roman" w:cs="Times New Roman"/>
          <w:szCs w:val="24"/>
          <w:lang w:val="en-US"/>
        </w:rPr>
        <w:t>funds</w:t>
      </w:r>
      <w:r>
        <w:rPr>
          <w:rFonts w:eastAsia="Times New Roman" w:cs="Times New Roman"/>
          <w:szCs w:val="24"/>
        </w:rPr>
        <w:t>, τα οποία πολλ</w:t>
      </w:r>
      <w:r>
        <w:rPr>
          <w:rFonts w:eastAsia="Times New Roman" w:cs="Times New Roman"/>
          <w:szCs w:val="24"/>
        </w:rPr>
        <w:t>ές φορές αξιοποιούν αυτό το πλαίσιο, για να δημιουργούν τεράστιες κρίσεις στο διεθνές χρηματοπιστωτικό σύστημα.</w:t>
      </w:r>
    </w:p>
    <w:p w14:paraId="013A1AC9" w14:textId="77777777" w:rsidR="0004408F" w:rsidRDefault="00332441">
      <w:pPr>
        <w:spacing w:line="600" w:lineRule="auto"/>
        <w:jc w:val="both"/>
        <w:rPr>
          <w:rFonts w:eastAsia="Times New Roman" w:cs="Times New Roman"/>
          <w:szCs w:val="24"/>
        </w:rPr>
      </w:pPr>
      <w:r>
        <w:rPr>
          <w:rFonts w:eastAsia="Times New Roman" w:cs="Times New Roman"/>
          <w:szCs w:val="24"/>
        </w:rPr>
        <w:tab/>
        <w:t>Όλα αυτά τα έχουμε δει. Τα έχουμε δει και μάλιστα έχουν πέσει έξω στις προβλέψεις τους και διεθνείς οργανισμοί που είχαν το εχέγγυο μιας αξιόπι</w:t>
      </w:r>
      <w:r>
        <w:rPr>
          <w:rFonts w:eastAsia="Times New Roman" w:cs="Times New Roman"/>
          <w:szCs w:val="24"/>
        </w:rPr>
        <w:t xml:space="preserve">στης ερμηνείας των χρηματοπιστωτικών φαινομένων. </w:t>
      </w:r>
      <w:r>
        <w:rPr>
          <w:rFonts w:eastAsia="Times New Roman" w:cs="Times New Roman"/>
          <w:szCs w:val="24"/>
        </w:rPr>
        <w:t>Δ</w:t>
      </w:r>
      <w:r>
        <w:rPr>
          <w:rFonts w:eastAsia="Times New Roman" w:cs="Times New Roman"/>
          <w:szCs w:val="24"/>
        </w:rPr>
        <w:t>υστυχώς οι παγκόσμιοι ή διεθνείς οργανισμοί που έχουν την ευθύνη της εποπτείας, σε αυτές τις περιπτώσεις έρχονται με πολύ μεγάλη καθυστέρηση να κάνουν ρυθμίσεις, οπότε αυτοί που θέλουν να εκμεταλλευτούν τις</w:t>
      </w:r>
      <w:r>
        <w:rPr>
          <w:rFonts w:eastAsia="Times New Roman" w:cs="Times New Roman"/>
          <w:szCs w:val="24"/>
        </w:rPr>
        <w:t xml:space="preserve"> διαδικασίες, βρίσκουν καινούργιες μεθόδους και εμείς τρέχουμε πάλι από πίσω κ.ο.κ.</w:t>
      </w:r>
      <w:r>
        <w:rPr>
          <w:rFonts w:eastAsia="Times New Roman" w:cs="Times New Roman"/>
          <w:szCs w:val="24"/>
        </w:rPr>
        <w:t>.</w:t>
      </w:r>
    </w:p>
    <w:p w14:paraId="013A1ACA"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 πάση περιπτώσει θα είχε μία αξία να κουβεντιάσουμε για τους ελέγχους, τη διαφάνεια και τη λειτουργία του Χρηματιστηρίου για τους Έλληνες πολίτες, αν αυτή τη στιγμή το </w:t>
      </w:r>
      <w:r>
        <w:rPr>
          <w:rFonts w:eastAsia="Times New Roman" w:cs="Times New Roman"/>
          <w:szCs w:val="24"/>
        </w:rPr>
        <w:t>ε</w:t>
      </w:r>
      <w:r>
        <w:rPr>
          <w:rFonts w:eastAsia="Times New Roman" w:cs="Times New Roman"/>
          <w:szCs w:val="24"/>
        </w:rPr>
        <w:t>λληνικό Χρηματιστήριο προσέλκυε το ενδιαφέρον. Αυτή</w:t>
      </w:r>
      <w:r>
        <w:rPr>
          <w:rFonts w:eastAsia="Times New Roman" w:cs="Times New Roman"/>
          <w:szCs w:val="24"/>
        </w:rPr>
        <w:t>ν</w:t>
      </w:r>
      <w:r>
        <w:rPr>
          <w:rFonts w:eastAsia="Times New Roman" w:cs="Times New Roman"/>
          <w:szCs w:val="24"/>
        </w:rPr>
        <w:t xml:space="preserve"> τη στιγμή δεν υπάρχει κανένα ενδιαφέρον. Το </w:t>
      </w:r>
      <w:r>
        <w:rPr>
          <w:rFonts w:eastAsia="Times New Roman" w:cs="Times New Roman"/>
          <w:szCs w:val="24"/>
        </w:rPr>
        <w:t>ε</w:t>
      </w:r>
      <w:r>
        <w:rPr>
          <w:rFonts w:eastAsia="Times New Roman" w:cs="Times New Roman"/>
          <w:szCs w:val="24"/>
        </w:rPr>
        <w:t>λληνικό Χρηματιστήριο απεικονίζει πλήρως την κρίση και την υποβάθμιση της ελληνικής οικονομίας και είναι φανερό αυτό που έγινε πριν λίγο καιρό με την ανακεφαλ</w:t>
      </w:r>
      <w:r>
        <w:rPr>
          <w:rFonts w:eastAsia="Times New Roman" w:cs="Times New Roman"/>
          <w:szCs w:val="24"/>
        </w:rPr>
        <w:t>αιοποίηση των τραπεζών, όπου απλοί επενδυτές και μέτοχοι έχασαν τα λεφτά τους.</w:t>
      </w:r>
    </w:p>
    <w:p w14:paraId="013A1ACB"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 xml:space="preserve">Οι </w:t>
      </w:r>
      <w:r>
        <w:rPr>
          <w:rFonts w:eastAsia="Times New Roman" w:cs="Times New Roman"/>
          <w:szCs w:val="24"/>
        </w:rPr>
        <w:t>ο</w:t>
      </w:r>
      <w:r>
        <w:rPr>
          <w:rFonts w:eastAsia="Times New Roman" w:cs="Times New Roman"/>
          <w:szCs w:val="24"/>
        </w:rPr>
        <w:t xml:space="preserve">δηγίες, όμως, που ερχόμαστε σήμερα να ενσωματώσουμε 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Δ</w:t>
      </w:r>
      <w:r>
        <w:rPr>
          <w:rFonts w:eastAsia="Times New Roman" w:cs="Times New Roman"/>
          <w:szCs w:val="24"/>
        </w:rPr>
        <w:t>ίκαιο</w:t>
      </w:r>
      <w:r>
        <w:rPr>
          <w:rFonts w:eastAsia="Times New Roman" w:cs="Times New Roman"/>
          <w:szCs w:val="24"/>
        </w:rPr>
        <w:t>,</w:t>
      </w:r>
      <w:r>
        <w:rPr>
          <w:rFonts w:eastAsia="Times New Roman" w:cs="Times New Roman"/>
          <w:szCs w:val="24"/>
        </w:rPr>
        <w:t xml:space="preserve"> έχουν ορισμένες ρυθμίσεις οι οποίες διευκολύνουν τρόπον τινά τους εκδότες, αυτούς που είναι εισηγμένοι</w:t>
      </w:r>
      <w:r>
        <w:rPr>
          <w:rFonts w:eastAsia="Times New Roman" w:cs="Times New Roman"/>
          <w:szCs w:val="24"/>
        </w:rPr>
        <w:t xml:space="preserve"> στα </w:t>
      </w:r>
      <w:r>
        <w:rPr>
          <w:rFonts w:eastAsia="Times New Roman" w:cs="Times New Roman"/>
          <w:szCs w:val="24"/>
        </w:rPr>
        <w:t>χ</w:t>
      </w:r>
      <w:r>
        <w:rPr>
          <w:rFonts w:eastAsia="Times New Roman" w:cs="Times New Roman"/>
          <w:szCs w:val="24"/>
        </w:rPr>
        <w:t>ρηματιστήρια, από την πίεση να δημοσιεύουν τριμηνιαία στοιχεία και να παρουσιάζουν κερδοφορία, μεταθέτοντας αυτήν την ανακοίνωση των τριμηνιαίων στοιχείων σε ετήσια βάση.</w:t>
      </w:r>
    </w:p>
    <w:p w14:paraId="013A1ACC"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 xml:space="preserve">Παίρνουν παράταση προθεσμιών σε ορισμένες περιπτώσεις που δεν έχει καταστεί </w:t>
      </w:r>
      <w:r>
        <w:rPr>
          <w:rFonts w:eastAsia="Times New Roman" w:cs="Times New Roman"/>
          <w:szCs w:val="24"/>
        </w:rPr>
        <w:t>δυνατόν να έχουν ετοιμάσει τα στοιχεία τους και διευρύνεται η υποχρέωση γνωστοποίησής τους.</w:t>
      </w:r>
    </w:p>
    <w:p w14:paraId="013A1ACD"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lastRenderedPageBreak/>
        <w:t>Υπάρχουν ορισμένες διατάξεις, οι οποίες μελλοντικά θα φανούν πολύ χρήσιμες, όπως αυτή που αναφέρεται στο σημείο πρόσβασης, δηλαδή σε μία διαδικτυακή πύλη, καθώς επί</w:t>
      </w:r>
      <w:r>
        <w:rPr>
          <w:rFonts w:eastAsia="Times New Roman" w:cs="Times New Roman"/>
          <w:szCs w:val="24"/>
        </w:rPr>
        <w:t>σης και εκείνη που δίνει τη δυνατότητα να υπάρξει ο ενιαίος ηλεκτρονικός μορφότυπος, όπου δηλαδή συνολικά μέσα σε μία πλατφόρμα που θα έχει ενιαία χαρακτηριστικά, θα μπορεί να δημοσιεύονται αυτά τα πληροφοριακά στοιχεία.</w:t>
      </w:r>
    </w:p>
    <w:p w14:paraId="013A1ACE"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Αυτή είναι πολύ ενδιαφέρουσα ρύθμισ</w:t>
      </w:r>
      <w:r>
        <w:rPr>
          <w:rFonts w:eastAsia="Times New Roman" w:cs="Times New Roman"/>
          <w:szCs w:val="24"/>
        </w:rPr>
        <w:t>η, παρά το γεγονός ότι ουσιαστικά παραπέμπεται στο μέλλον, γιατί η τεχνική υποδομή αυτή τη στιγμή, όχι μόνο στη χώρα μας αλλά και πανευρωπαϊκά, δεν υπάρχει και δεν έχει καν επεξεργαστεί.</w:t>
      </w:r>
    </w:p>
    <w:p w14:paraId="013A1ACF"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Θα έλεγα ότι δεν μπορεί να μπει κανείς σ</w:t>
      </w:r>
      <w:r>
        <w:rPr>
          <w:rFonts w:eastAsia="Times New Roman" w:cs="Times New Roman"/>
          <w:szCs w:val="24"/>
        </w:rPr>
        <w:t>’</w:t>
      </w:r>
      <w:r>
        <w:rPr>
          <w:rFonts w:eastAsia="Times New Roman" w:cs="Times New Roman"/>
          <w:szCs w:val="24"/>
        </w:rPr>
        <w:t xml:space="preserve"> ένα δίλημμα</w:t>
      </w:r>
      <w:r>
        <w:rPr>
          <w:rFonts w:eastAsia="Times New Roman" w:cs="Times New Roman"/>
          <w:szCs w:val="24"/>
        </w:rPr>
        <w:t>,</w:t>
      </w:r>
      <w:r>
        <w:rPr>
          <w:rFonts w:eastAsia="Times New Roman" w:cs="Times New Roman"/>
          <w:szCs w:val="24"/>
        </w:rPr>
        <w:t xml:space="preserve"> αν θα ψηφίσει </w:t>
      </w:r>
      <w:r>
        <w:rPr>
          <w:rFonts w:eastAsia="Times New Roman" w:cs="Times New Roman"/>
          <w:szCs w:val="24"/>
        </w:rPr>
        <w:t xml:space="preserve">ή όχι αυτές τις διατάξεις. Είναι το αυτονόητο. </w:t>
      </w:r>
      <w:r>
        <w:rPr>
          <w:rFonts w:eastAsia="Times New Roman" w:cs="Times New Roman"/>
          <w:szCs w:val="24"/>
        </w:rPr>
        <w:t>Γ</w:t>
      </w:r>
      <w:r>
        <w:rPr>
          <w:rFonts w:eastAsia="Times New Roman" w:cs="Times New Roman"/>
          <w:szCs w:val="24"/>
        </w:rPr>
        <w:t>ια να μην καταχρώμαι το</w:t>
      </w:r>
      <w:r>
        <w:rPr>
          <w:rFonts w:eastAsia="Times New Roman" w:cs="Times New Roman"/>
          <w:szCs w:val="24"/>
        </w:rPr>
        <w:t>ν</w:t>
      </w:r>
      <w:r>
        <w:rPr>
          <w:rFonts w:eastAsia="Times New Roman" w:cs="Times New Roman"/>
          <w:szCs w:val="24"/>
        </w:rPr>
        <w:t xml:space="preserve"> χρόνο σας, σταματώ τα περί της </w:t>
      </w:r>
      <w:r>
        <w:rPr>
          <w:rFonts w:eastAsia="Times New Roman" w:cs="Times New Roman"/>
          <w:szCs w:val="24"/>
        </w:rPr>
        <w:t>ο</w:t>
      </w:r>
      <w:r>
        <w:rPr>
          <w:rFonts w:eastAsia="Times New Roman" w:cs="Times New Roman"/>
          <w:szCs w:val="24"/>
        </w:rPr>
        <w:t>δηγίας και έρχομαι στα των τροπολογιών, οι οποίες είχαν έγκαιρα κατατεθεί και είναι άρθρα του νομοσχεδίου.</w:t>
      </w:r>
    </w:p>
    <w:p w14:paraId="013A1AD0"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Πριν φθάσω, όμως, σε αυτές τις τροπολογίες, </w:t>
      </w:r>
      <w:r>
        <w:rPr>
          <w:rFonts w:eastAsia="Times New Roman" w:cs="Times New Roman"/>
          <w:szCs w:val="24"/>
        </w:rPr>
        <w:t xml:space="preserve">πρέπει να αναφερθώ στο άρθρο 6, καθώς είναι ένα άρθρο, το οποίο δεν συνδέεται με τις </w:t>
      </w:r>
      <w:r>
        <w:rPr>
          <w:rFonts w:eastAsia="Times New Roman" w:cs="Times New Roman"/>
          <w:szCs w:val="24"/>
        </w:rPr>
        <w:t>ο</w:t>
      </w:r>
      <w:r>
        <w:rPr>
          <w:rFonts w:eastAsia="Times New Roman" w:cs="Times New Roman"/>
          <w:szCs w:val="24"/>
        </w:rPr>
        <w:t>δηγίες, παρά το γεγονός ότι επιχείρησε η Κυβέρνηση σε έναν αντιπερισπασμό</w:t>
      </w:r>
      <w:r>
        <w:rPr>
          <w:rFonts w:eastAsia="Times New Roman" w:cs="Times New Roman"/>
          <w:szCs w:val="24"/>
        </w:rPr>
        <w:t>,</w:t>
      </w:r>
      <w:r>
        <w:rPr>
          <w:rFonts w:eastAsia="Times New Roman" w:cs="Times New Roman"/>
          <w:szCs w:val="24"/>
        </w:rPr>
        <w:t xml:space="preserve"> να το συνδέσει.</w:t>
      </w:r>
    </w:p>
    <w:p w14:paraId="013A1AD1"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6 τι λέει; Το άρθρο 6 λέει ότι τα πιστωτικά ιδρύματα υποχρεούνται για </w:t>
      </w:r>
      <w:r>
        <w:rPr>
          <w:rFonts w:eastAsia="Times New Roman" w:cs="Times New Roman"/>
          <w:szCs w:val="24"/>
        </w:rPr>
        <w:t>τις καταχωρήσεις ή τις δημοσιεύσεις που κάνουν, να κάνουν ετήσιες ανακοινώσεις.</w:t>
      </w:r>
    </w:p>
    <w:p w14:paraId="013A1AD2"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Κύριε Υπουργέ, από τη βιασύνη σας δεν έχετε δει ότι την υποχρέωση για τις τρίμηνες ανακοινώσεις την καταργούμε με το προηγούμενο άρθρο. Δεν μπορεί δηλαδή στο άρθρο 6 να βάζουμε</w:t>
      </w:r>
      <w:r>
        <w:rPr>
          <w:rFonts w:eastAsia="Times New Roman" w:cs="Times New Roman"/>
          <w:szCs w:val="24"/>
        </w:rPr>
        <w:t xml:space="preserve"> υποχρεώσεις τις οποίες καταργούμε με το προηγούμενο άρθρο. Δείτε την παρατήρηση της Επιστημονικής Επιτροπής και διορθώστε το.</w:t>
      </w:r>
    </w:p>
    <w:p w14:paraId="013A1AD3"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Εν πάση περιπτώσει η Κυβέρνηση έχει μια ευαισθησία, όπως λέει -γιατί στην πραγματικότητα δεν συμβαίνει αυτό- εναντίον της λεγόμεν</w:t>
      </w:r>
      <w:r>
        <w:rPr>
          <w:rFonts w:eastAsia="Times New Roman" w:cs="Times New Roman"/>
          <w:szCs w:val="24"/>
        </w:rPr>
        <w:t>ης διαπλοκής. Φαντάζομαι</w:t>
      </w:r>
      <w:r>
        <w:rPr>
          <w:rFonts w:eastAsia="Times New Roman" w:cs="Times New Roman"/>
          <w:szCs w:val="24"/>
        </w:rPr>
        <w:t>,</w:t>
      </w:r>
      <w:r>
        <w:rPr>
          <w:rFonts w:eastAsia="Times New Roman" w:cs="Times New Roman"/>
          <w:szCs w:val="24"/>
        </w:rPr>
        <w:t xml:space="preserve"> ότι το απόγευμα θα ξανακούσουμε μια σειρά από τις γνωστές ιστορίες.</w:t>
      </w:r>
    </w:p>
    <w:p w14:paraId="013A1AD4"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lastRenderedPageBreak/>
        <w:t>Αντί δηλαδή η Κυβέρνηση να μας πει πώς αυτά που έχει στα χέρια της –τις λίστες Λαγκάρντ, τις λίστες των πενήντα πέντε χιλιάδων που φέραμε εμείς με τη σφραγίδα της</w:t>
      </w:r>
      <w:r>
        <w:rPr>
          <w:rFonts w:eastAsia="Times New Roman" w:cs="Times New Roman"/>
          <w:szCs w:val="24"/>
        </w:rPr>
        <w:t xml:space="preserve"> Τράπεζας της Ελλάδος, με τη διάταξη που δεν ψήφισε ο ΣΥΡΙΖΑ, με το άνοιγμα των λογαριασμών, τις λίστες του Λιχτενστάιν, του Λονδίνου κ</w:t>
      </w:r>
      <w:r>
        <w:rPr>
          <w:rFonts w:eastAsia="Times New Roman" w:cs="Times New Roman"/>
          <w:szCs w:val="24"/>
        </w:rPr>
        <w:t>.</w:t>
      </w:r>
      <w:r>
        <w:rPr>
          <w:rFonts w:eastAsia="Times New Roman" w:cs="Times New Roman"/>
          <w:szCs w:val="24"/>
        </w:rPr>
        <w:t>λπ.-</w:t>
      </w:r>
      <w:r>
        <w:rPr>
          <w:rFonts w:eastAsia="Times New Roman" w:cs="Times New Roman"/>
          <w:szCs w:val="24"/>
        </w:rPr>
        <w:t xml:space="preserve"> </w:t>
      </w:r>
      <w:r>
        <w:rPr>
          <w:rFonts w:eastAsia="Times New Roman" w:cs="Times New Roman"/>
          <w:szCs w:val="24"/>
        </w:rPr>
        <w:t>πως</w:t>
      </w:r>
      <w:r>
        <w:rPr>
          <w:rFonts w:eastAsia="Times New Roman" w:cs="Times New Roman"/>
          <w:szCs w:val="24"/>
        </w:rPr>
        <w:t xml:space="preserve"> θα τα αξιοποιήσει για να εισπράξει χρήματα, θα ξανακούσουμε πάλι τη γνωστή ιστορία περί  διαπλοκής. Είναι ένα περιτύλιγμα</w:t>
      </w:r>
      <w:r>
        <w:rPr>
          <w:rFonts w:eastAsia="Times New Roman" w:cs="Times New Roman"/>
          <w:szCs w:val="24"/>
        </w:rPr>
        <w:t>,</w:t>
      </w:r>
      <w:r>
        <w:rPr>
          <w:rFonts w:eastAsia="Times New Roman" w:cs="Times New Roman"/>
          <w:szCs w:val="24"/>
        </w:rPr>
        <w:t xml:space="preserve"> με το οποίο μπετονάρεται και η Κοινοβουλευτική Ομάδα του ΣΥΡΙΖΑ να ψηφίσει τα δύσκολα που έρχονται.</w:t>
      </w:r>
    </w:p>
    <w:p w14:paraId="013A1AD5"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Λέω, λοιπόν, από την ώρα που έχε</w:t>
      </w:r>
      <w:r>
        <w:rPr>
          <w:rFonts w:eastAsia="Times New Roman" w:cs="Times New Roman"/>
          <w:szCs w:val="24"/>
        </w:rPr>
        <w:t xml:space="preserve">τε αυτήν την πρόθεση, όπως λέτε, δηλαδή να χτυπήσετε αυτήν τη διασύνδεση της διαπλοκής, που δίνει χρήματα για διαφημίσεις σε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w:t>
      </w:r>
      <w:r>
        <w:rPr>
          <w:rFonts w:eastAsia="Times New Roman" w:cs="Times New Roman"/>
          <w:szCs w:val="24"/>
        </w:rPr>
        <w:t>,</w:t>
      </w:r>
      <w:r>
        <w:rPr>
          <w:rFonts w:eastAsia="Times New Roman" w:cs="Times New Roman"/>
          <w:szCs w:val="24"/>
        </w:rPr>
        <w:t xml:space="preserve"> τα οποία στη συνέχεια τη στηρίζουν, αυτό γιατί δεν το κάνετε -ήταν σαφέστατη η πρόταση που διατύπωσα στην </w:t>
      </w:r>
      <w:r>
        <w:rPr>
          <w:rFonts w:eastAsia="Times New Roman" w:cs="Times New Roman"/>
          <w:szCs w:val="24"/>
        </w:rPr>
        <w:t>ε</w:t>
      </w:r>
      <w:r>
        <w:rPr>
          <w:rFonts w:eastAsia="Times New Roman" w:cs="Times New Roman"/>
          <w:szCs w:val="24"/>
        </w:rPr>
        <w:t>πιτροπή και την επαναλαμβάνω στην Ολομέλεια- και για τις ΔΕΚΟ; Η δικαιολογία που μου λέτε ότι αυτό το νομοσχέδιο δεν έχει κα</w:t>
      </w:r>
      <w:r>
        <w:rPr>
          <w:rFonts w:eastAsia="Times New Roman" w:cs="Times New Roman"/>
          <w:szCs w:val="24"/>
        </w:rPr>
        <w:t>μ</w:t>
      </w:r>
      <w:r>
        <w:rPr>
          <w:rFonts w:eastAsia="Times New Roman" w:cs="Times New Roman"/>
          <w:szCs w:val="24"/>
        </w:rPr>
        <w:t>μία σχέση, δεν βασίζεται πουθενά, καθώς και η διάταξη του άρθρου 6 δεν έχει σχέση με το νομοσχέδιο.</w:t>
      </w:r>
    </w:p>
    <w:p w14:paraId="013A1AD6"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lastRenderedPageBreak/>
        <w:t>Εάν, λοιπόν, θέλετε να χτυπήσε</w:t>
      </w:r>
      <w:r>
        <w:rPr>
          <w:rFonts w:eastAsia="Times New Roman" w:cs="Times New Roman"/>
          <w:szCs w:val="24"/>
        </w:rPr>
        <w:t>τε την πηγή της κακοδαιμονίας -διότι όπως αποδείχθηκε πρόσφατα</w:t>
      </w:r>
      <w:r>
        <w:rPr>
          <w:rFonts w:eastAsia="Times New Roman" w:cs="Times New Roman"/>
          <w:szCs w:val="24"/>
        </w:rPr>
        <w:t>,</w:t>
      </w:r>
      <w:r>
        <w:rPr>
          <w:rFonts w:eastAsia="Times New Roman" w:cs="Times New Roman"/>
          <w:szCs w:val="24"/>
        </w:rPr>
        <w:t xml:space="preserve"> στις ΔΕΚΟ υπάρχει μια κυψέλη η οποία δημιουργεί είτε εκβιαστές είτε εκβιαζόμενους-, τότε πρέπει αυτήν τη διάταξη, να την επεκτείνετε εκεί που διαχειρίζονται χρήμα του ελληνικού λαού. </w:t>
      </w:r>
      <w:r>
        <w:rPr>
          <w:rFonts w:eastAsia="Times New Roman" w:cs="Times New Roman"/>
          <w:szCs w:val="24"/>
        </w:rPr>
        <w:t>Χ</w:t>
      </w:r>
      <w:r>
        <w:rPr>
          <w:rFonts w:eastAsia="Times New Roman" w:cs="Times New Roman"/>
          <w:szCs w:val="24"/>
        </w:rPr>
        <w:t>ρήμα του</w:t>
      </w:r>
      <w:r>
        <w:rPr>
          <w:rFonts w:eastAsia="Times New Roman" w:cs="Times New Roman"/>
          <w:szCs w:val="24"/>
        </w:rPr>
        <w:t xml:space="preserve"> ελληνικού λαού διαχειρίζονται οι ΔΕΚΟ</w:t>
      </w:r>
      <w:r>
        <w:rPr>
          <w:rFonts w:eastAsia="Times New Roman" w:cs="Times New Roman"/>
          <w:szCs w:val="24"/>
        </w:rPr>
        <w:t>,</w:t>
      </w:r>
      <w:r>
        <w:rPr>
          <w:rFonts w:eastAsia="Times New Roman" w:cs="Times New Roman"/>
          <w:szCs w:val="24"/>
        </w:rPr>
        <w:t xml:space="preserve"> που είναι εισηγμένες στο χρηματιστήριο.</w:t>
      </w:r>
    </w:p>
    <w:p w14:paraId="013A1AD7"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Διότι και η διάταξη που βάζετε με βάση το</w:t>
      </w:r>
      <w:r>
        <w:rPr>
          <w:rFonts w:eastAsia="Times New Roman" w:cs="Times New Roman"/>
          <w:szCs w:val="24"/>
        </w:rPr>
        <w:t>ν</w:t>
      </w:r>
      <w:r>
        <w:rPr>
          <w:rFonts w:eastAsia="Times New Roman" w:cs="Times New Roman"/>
          <w:szCs w:val="24"/>
        </w:rPr>
        <w:t xml:space="preserve"> ν. 2190</w:t>
      </w:r>
      <w:r>
        <w:rPr>
          <w:rFonts w:eastAsia="Times New Roman" w:cs="Times New Roman"/>
          <w:szCs w:val="24"/>
        </w:rPr>
        <w:t>,</w:t>
      </w:r>
      <w:r>
        <w:rPr>
          <w:rFonts w:eastAsia="Times New Roman" w:cs="Times New Roman"/>
          <w:szCs w:val="24"/>
        </w:rPr>
        <w:t xml:space="preserve"> αφορά τις εισηγμένες στο </w:t>
      </w:r>
      <w:r>
        <w:rPr>
          <w:rFonts w:eastAsia="Times New Roman" w:cs="Times New Roman"/>
          <w:szCs w:val="24"/>
        </w:rPr>
        <w:t>Χ</w:t>
      </w:r>
      <w:r>
        <w:rPr>
          <w:rFonts w:eastAsia="Times New Roman" w:cs="Times New Roman"/>
          <w:szCs w:val="24"/>
        </w:rPr>
        <w:t xml:space="preserve">ρηματιστήριο ανώνυμες εταιρείες. Άρα δεν έχετε θεσμικό πρόβλημα. Από τη στιγμή που αποφασίσατε να </w:t>
      </w:r>
      <w:r>
        <w:rPr>
          <w:rFonts w:eastAsia="Times New Roman" w:cs="Times New Roman"/>
          <w:szCs w:val="24"/>
        </w:rPr>
        <w:t xml:space="preserve">παρέμβετε στη λειτουργία μιας εισηγμένης στο </w:t>
      </w:r>
      <w:r>
        <w:rPr>
          <w:rFonts w:eastAsia="Times New Roman" w:cs="Times New Roman"/>
          <w:szCs w:val="24"/>
        </w:rPr>
        <w:t>Χ</w:t>
      </w:r>
      <w:r>
        <w:rPr>
          <w:rFonts w:eastAsia="Times New Roman" w:cs="Times New Roman"/>
          <w:szCs w:val="24"/>
        </w:rPr>
        <w:t xml:space="preserve">ρηματιστήριο ανώνυμης εταιρείας, όπως είναι ένα πιστωτικό ίδρυμα, με τον ίδιο τρόπο μπορείτε να παρέμβετε και στην ανάγκη δημοσιοποίησης των στοιχείων των διαφημίσεων και των παροχών σε μέσα μαζικής ενημέρωσης </w:t>
      </w:r>
      <w:r>
        <w:rPr>
          <w:rFonts w:eastAsia="Times New Roman" w:cs="Times New Roman"/>
          <w:szCs w:val="24"/>
        </w:rPr>
        <w:t>και από τις ΔΕΚΟ.</w:t>
      </w:r>
    </w:p>
    <w:p w14:paraId="013A1AD8"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παναλαμβάνω ότι το τελευταίο φαινόμενο το οποίο πρέπει να διερευνηθεί σε βάθος</w:t>
      </w:r>
      <w:r>
        <w:rPr>
          <w:rFonts w:eastAsia="Times New Roman" w:cs="Times New Roman"/>
          <w:szCs w:val="24"/>
        </w:rPr>
        <w:t>,</w:t>
      </w:r>
      <w:r>
        <w:rPr>
          <w:rFonts w:eastAsia="Times New Roman" w:cs="Times New Roman"/>
          <w:szCs w:val="24"/>
        </w:rPr>
        <w:t xml:space="preserve"> για να δούμε ποιοι εκβιάζουν, ποιοι εκβιάζονται και πώς γίνεται αυτή η διαμεσολάβηση, μας κάνει όλους όχι απλά </w:t>
      </w:r>
      <w:r>
        <w:rPr>
          <w:rFonts w:eastAsia="Times New Roman" w:cs="Times New Roman"/>
          <w:szCs w:val="24"/>
        </w:rPr>
        <w:lastRenderedPageBreak/>
        <w:t>καχύποπτους αλλά μας υποχρεώνει να επιμείνουμε</w:t>
      </w:r>
      <w:r>
        <w:rPr>
          <w:rFonts w:eastAsia="Times New Roman" w:cs="Times New Roman"/>
          <w:szCs w:val="24"/>
        </w:rPr>
        <w:t xml:space="preserve"> σ’ αυτήν την επιχειρηματολογία. </w:t>
      </w:r>
      <w:r>
        <w:rPr>
          <w:rFonts w:eastAsia="Times New Roman" w:cs="Times New Roman"/>
          <w:szCs w:val="24"/>
        </w:rPr>
        <w:t>Π</w:t>
      </w:r>
      <w:r>
        <w:rPr>
          <w:rFonts w:eastAsia="Times New Roman" w:cs="Times New Roman"/>
          <w:szCs w:val="24"/>
        </w:rPr>
        <w:t xml:space="preserve">ιστεύω ότι πάνω απ’ όλα εσείς προσωπικά δεν έχετε κανέναν λόγο </w:t>
      </w:r>
      <w:r>
        <w:rPr>
          <w:rFonts w:eastAsia="Times New Roman" w:cs="Times New Roman"/>
          <w:szCs w:val="24"/>
        </w:rPr>
        <w:t xml:space="preserve">για </w:t>
      </w:r>
      <w:r>
        <w:rPr>
          <w:rFonts w:eastAsia="Times New Roman" w:cs="Times New Roman"/>
          <w:szCs w:val="24"/>
        </w:rPr>
        <w:t xml:space="preserve">να </w:t>
      </w:r>
      <w:r>
        <w:rPr>
          <w:rFonts w:eastAsia="Times New Roman" w:cs="Times New Roman"/>
          <w:szCs w:val="24"/>
        </w:rPr>
        <w:t xml:space="preserve">μη </w:t>
      </w:r>
      <w:r>
        <w:rPr>
          <w:rFonts w:eastAsia="Times New Roman" w:cs="Times New Roman"/>
          <w:szCs w:val="24"/>
        </w:rPr>
        <w:t>θεσπίσετε αυτή τη διάταξη</w:t>
      </w:r>
      <w:r>
        <w:rPr>
          <w:rFonts w:eastAsia="Times New Roman" w:cs="Times New Roman"/>
          <w:szCs w:val="24"/>
        </w:rPr>
        <w:t>,</w:t>
      </w:r>
      <w:r>
        <w:rPr>
          <w:rFonts w:eastAsia="Times New Roman" w:cs="Times New Roman"/>
          <w:szCs w:val="24"/>
        </w:rPr>
        <w:t xml:space="preserve"> </w:t>
      </w:r>
      <w:r>
        <w:rPr>
          <w:rFonts w:eastAsia="Times New Roman" w:cs="Times New Roman"/>
          <w:szCs w:val="24"/>
        </w:rPr>
        <w:t>κύριε Υπουργέ</w:t>
      </w:r>
      <w:r>
        <w:rPr>
          <w:rFonts w:eastAsia="Times New Roman" w:cs="Times New Roman"/>
          <w:szCs w:val="24"/>
        </w:rPr>
        <w:t xml:space="preserve"> </w:t>
      </w:r>
    </w:p>
    <w:p w14:paraId="013A1AD9"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ώρα έρχομαι στις δικές σας τροπολογίες. </w:t>
      </w:r>
    </w:p>
    <w:p w14:paraId="013A1ADA"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Κύριε Υπουργέ, μας είχατε πει πάρα πολλές φορές</w:t>
      </w:r>
      <w:r>
        <w:rPr>
          <w:rFonts w:eastAsia="Times New Roman" w:cs="Times New Roman"/>
          <w:szCs w:val="24"/>
        </w:rPr>
        <w:t>,</w:t>
      </w:r>
      <w:r>
        <w:rPr>
          <w:rFonts w:eastAsia="Times New Roman" w:cs="Times New Roman"/>
          <w:szCs w:val="24"/>
        </w:rPr>
        <w:t xml:space="preserve"> πως φέτος θα επιταχύνατε τη διαδικασία υποβολής των φορολογικών δηλώσεων. Μάλιστα είχατε πει ότι αυτό θέλατε να το κάνετε -και εγώ δεν έχω κα</w:t>
      </w:r>
      <w:r>
        <w:rPr>
          <w:rFonts w:eastAsia="Times New Roman" w:cs="Times New Roman"/>
          <w:szCs w:val="24"/>
        </w:rPr>
        <w:t>μ</w:t>
      </w:r>
      <w:r>
        <w:rPr>
          <w:rFonts w:eastAsia="Times New Roman" w:cs="Times New Roman"/>
          <w:szCs w:val="24"/>
        </w:rPr>
        <w:t>μία αντίρρηση σ’ αυτήν την επιχειρηματολογία- για να σπάσουμε τις δόσεις σε πολύ περισσότερες και να μην έρθουν μ</w:t>
      </w:r>
      <w:r>
        <w:rPr>
          <w:rFonts w:eastAsia="Times New Roman" w:cs="Times New Roman"/>
          <w:szCs w:val="24"/>
        </w:rPr>
        <w:t xml:space="preserve">αζεμένες οι δίμηνες δόσεις. Αυτό ήταν πάρα πολύ σωστό. </w:t>
      </w:r>
    </w:p>
    <w:p w14:paraId="013A1ADB"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Τι σας εμπόδισε, κύριε Υπουργέ, να φέρετε έγκαιρα στη Βουλή αυτήν τη ρύθμιση που επαναλαμβάνει την προηγούμενη και αφορά το να έχουν αφορολόγητο όσοι έχουν εισόδημα μέχρι 6.000 ευρώ και δεν είναι επαγ</w:t>
      </w:r>
      <w:r>
        <w:rPr>
          <w:rFonts w:eastAsia="Times New Roman" w:cs="Times New Roman"/>
          <w:szCs w:val="24"/>
        </w:rPr>
        <w:t xml:space="preserve">γελματίες; Τι σας εμπόδισε; </w:t>
      </w:r>
    </w:p>
    <w:p w14:paraId="013A1ADC"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Pr>
          <w:rFonts w:eastAsia="Times New Roman" w:cs="Times New Roman"/>
          <w:szCs w:val="24"/>
        </w:rPr>
        <w:t>σ</w:t>
      </w:r>
      <w:r>
        <w:rPr>
          <w:rFonts w:eastAsia="Times New Roman" w:cs="Times New Roman"/>
          <w:szCs w:val="24"/>
        </w:rPr>
        <w:t xml:space="preserve">ύμφωνο </w:t>
      </w:r>
      <w:r>
        <w:rPr>
          <w:rFonts w:eastAsia="Times New Roman" w:cs="Times New Roman"/>
          <w:szCs w:val="24"/>
        </w:rPr>
        <w:t>σ</w:t>
      </w:r>
      <w:r>
        <w:rPr>
          <w:rFonts w:eastAsia="Times New Roman" w:cs="Times New Roman"/>
          <w:szCs w:val="24"/>
        </w:rPr>
        <w:t xml:space="preserve">υμβίωσης -την εναρμόνιση δηλαδή της </w:t>
      </w:r>
      <w:r>
        <w:rPr>
          <w:rFonts w:eastAsia="Times New Roman"/>
          <w:szCs w:val="24"/>
        </w:rPr>
        <w:t xml:space="preserve">διαδικασίας </w:t>
      </w:r>
      <w:r>
        <w:rPr>
          <w:rFonts w:eastAsia="Times New Roman" w:cs="Times New Roman"/>
          <w:szCs w:val="24"/>
        </w:rPr>
        <w:t xml:space="preserve">με το </w:t>
      </w:r>
      <w:r>
        <w:rPr>
          <w:rFonts w:eastAsia="Times New Roman" w:cs="Times New Roman"/>
          <w:szCs w:val="24"/>
        </w:rPr>
        <w:t>σ</w:t>
      </w:r>
      <w:r>
        <w:rPr>
          <w:rFonts w:eastAsia="Times New Roman" w:cs="Times New Roman"/>
          <w:szCs w:val="24"/>
        </w:rPr>
        <w:t xml:space="preserve">ύμφωνο </w:t>
      </w:r>
      <w:r>
        <w:rPr>
          <w:rFonts w:eastAsia="Times New Roman" w:cs="Times New Roman"/>
          <w:szCs w:val="24"/>
        </w:rPr>
        <w:t>σ</w:t>
      </w:r>
      <w:r>
        <w:rPr>
          <w:rFonts w:eastAsia="Times New Roman" w:cs="Times New Roman"/>
          <w:szCs w:val="24"/>
        </w:rPr>
        <w:t xml:space="preserve">υμβίωσης- το έχουμε ψηφίσει εδώ και πάρα πολύ καιρό. Μήπως είναι και αυτό στη διαδικασία της διαπραγμάτευσης; Βάζετε υπό την έγκριση των δανειστών τόσο </w:t>
      </w:r>
      <w:r>
        <w:rPr>
          <w:rFonts w:eastAsia="Times New Roman" w:cs="Times New Roman"/>
          <w:szCs w:val="24"/>
        </w:rPr>
        <w:t>απλά πράγματα; Εσείς, δηλαδή, που θα σκίζατε τα μνημόνια, που θα διώχνατε τις τρόικες, που δεν λέγατε ούτε τη λέξη τρόικα, βάζετε τα αυτονόητα στη διαδικασία της διαπραγμάτευσης; Διότι η ρύθμιση που μας φέρατε είναι αυτονόητη και γι’ αυτό και την ψηφίζουμε</w:t>
      </w:r>
      <w:r>
        <w:rPr>
          <w:rFonts w:eastAsia="Times New Roman" w:cs="Times New Roman"/>
          <w:szCs w:val="24"/>
        </w:rPr>
        <w:t xml:space="preserve">. </w:t>
      </w:r>
    </w:p>
    <w:p w14:paraId="013A1ADD"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ε αυτήν την ευκαιρία, κύριε Υπουργέ, σας ρωτώ το εξής: Από αυτή την περιβόητη διαπραγμάτευση μπορεί η ελληνική Βουλή να έχει κα</w:t>
      </w:r>
      <w:r>
        <w:rPr>
          <w:rFonts w:eastAsia="Times New Roman" w:cs="Times New Roman"/>
          <w:szCs w:val="24"/>
        </w:rPr>
        <w:t>μ</w:t>
      </w:r>
      <w:r>
        <w:rPr>
          <w:rFonts w:eastAsia="Times New Roman" w:cs="Times New Roman"/>
          <w:szCs w:val="24"/>
        </w:rPr>
        <w:t>μιά άλλη πληροφόρηση</w:t>
      </w:r>
      <w:r>
        <w:rPr>
          <w:rFonts w:eastAsia="Times New Roman" w:cs="Times New Roman"/>
          <w:szCs w:val="24"/>
        </w:rPr>
        <w:t>,</w:t>
      </w:r>
      <w:r>
        <w:rPr>
          <w:rFonts w:eastAsia="Times New Roman" w:cs="Times New Roman"/>
          <w:szCs w:val="24"/>
        </w:rPr>
        <w:t xml:space="preserve"> πέραν από το ότι οι </w:t>
      </w:r>
      <w:r>
        <w:rPr>
          <w:rFonts w:eastAsia="Times New Roman" w:cs="Times New Roman"/>
          <w:szCs w:val="24"/>
        </w:rPr>
        <w:t>κ</w:t>
      </w:r>
      <w:r>
        <w:rPr>
          <w:rFonts w:eastAsia="Times New Roman" w:cs="Times New Roman"/>
          <w:szCs w:val="24"/>
        </w:rPr>
        <w:t>αθολικοί έχουν Πάσχα και ότι θα επιστρέψουν μετά το Πάσχα οι δανειστές μας και οι</w:t>
      </w:r>
      <w:r>
        <w:rPr>
          <w:rFonts w:eastAsia="Times New Roman" w:cs="Times New Roman"/>
          <w:szCs w:val="24"/>
        </w:rPr>
        <w:t xml:space="preserve"> εταίροι μας; Διότι προκαλέσαμε και εσάς και τον κ. Τσακαλώτο και δεν πήραμε κα</w:t>
      </w:r>
      <w:r>
        <w:rPr>
          <w:rFonts w:eastAsia="Times New Roman" w:cs="Times New Roman"/>
          <w:szCs w:val="24"/>
        </w:rPr>
        <w:t>μ</w:t>
      </w:r>
      <w:r>
        <w:rPr>
          <w:rFonts w:eastAsia="Times New Roman" w:cs="Times New Roman"/>
          <w:szCs w:val="24"/>
        </w:rPr>
        <w:t xml:space="preserve">μιά απάντηση. </w:t>
      </w:r>
    </w:p>
    <w:p w14:paraId="013A1ADE"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Το ζήτημα δεν είναι</w:t>
      </w:r>
      <w:r>
        <w:rPr>
          <w:rFonts w:eastAsia="Times New Roman" w:cs="Times New Roman"/>
          <w:szCs w:val="24"/>
        </w:rPr>
        <w:t>,</w:t>
      </w:r>
      <w:r>
        <w:rPr>
          <w:rFonts w:eastAsia="Times New Roman" w:cs="Times New Roman"/>
          <w:szCs w:val="24"/>
        </w:rPr>
        <w:t xml:space="preserve"> αν η διαπραγμάτευση έχει να κάνει με την εφαρμογή των συμφωνημένων και ψηφισμένων από την ελληνική Βουλή</w:t>
      </w:r>
      <w:r>
        <w:rPr>
          <w:rFonts w:eastAsia="Times New Roman" w:cs="Times New Roman"/>
          <w:szCs w:val="24"/>
        </w:rPr>
        <w:t>,</w:t>
      </w:r>
      <w:r>
        <w:rPr>
          <w:rFonts w:eastAsia="Times New Roman" w:cs="Times New Roman"/>
          <w:szCs w:val="24"/>
        </w:rPr>
        <w:t xml:space="preserve"> του πλαισίου αυτού που ψηφίστηκε τ</w:t>
      </w:r>
      <w:r>
        <w:rPr>
          <w:rFonts w:eastAsia="Times New Roman" w:cs="Times New Roman"/>
          <w:szCs w:val="24"/>
        </w:rPr>
        <w:t xml:space="preserve">ο καλοκαίρι. </w:t>
      </w:r>
    </w:p>
    <w:p w14:paraId="013A1ADF"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lastRenderedPageBreak/>
        <w:t>Το ζήτημα είναι</w:t>
      </w:r>
      <w:r>
        <w:rPr>
          <w:rFonts w:eastAsia="Times New Roman" w:cs="Times New Roman"/>
          <w:szCs w:val="24"/>
        </w:rPr>
        <w:t>,</w:t>
      </w:r>
      <w:r>
        <w:rPr>
          <w:rFonts w:eastAsia="Times New Roman" w:cs="Times New Roman"/>
          <w:szCs w:val="24"/>
        </w:rPr>
        <w:t xml:space="preserve"> αν η συζήτηση που γίνεται αυτή τη στιγμή αφορά ένα μνημόνιο </w:t>
      </w:r>
      <w:r>
        <w:rPr>
          <w:rFonts w:eastAsia="Times New Roman" w:cs="Times New Roman"/>
          <w:szCs w:val="24"/>
          <w:lang w:val="en-US"/>
        </w:rPr>
        <w:t>plus</w:t>
      </w:r>
      <w:r>
        <w:rPr>
          <w:rFonts w:eastAsia="Times New Roman" w:cs="Times New Roman"/>
          <w:szCs w:val="24"/>
        </w:rPr>
        <w:t>, αν δηλαδή οι εταίροι μας διαπιστώνουν ότι μέχρι το 2018 υπάρχει και ένα άλλο δημοσιονομικό κενό -για το οποίο υπάρχει μια διαμάχη μεταξύ ΔΝΤ και ευρωπαϊκών θεσ</w:t>
      </w:r>
      <w:r>
        <w:rPr>
          <w:rFonts w:eastAsia="Times New Roman" w:cs="Times New Roman"/>
          <w:szCs w:val="24"/>
        </w:rPr>
        <w:t>μών</w:t>
      </w:r>
      <w:r>
        <w:rPr>
          <w:rFonts w:eastAsia="Times New Roman" w:cs="Times New Roman"/>
          <w:szCs w:val="24"/>
        </w:rPr>
        <w:t>,</w:t>
      </w:r>
      <w:r>
        <w:rPr>
          <w:rFonts w:eastAsia="Times New Roman" w:cs="Times New Roman"/>
          <w:szCs w:val="24"/>
        </w:rPr>
        <w:t xml:space="preserve"> για το αν είναι 5% ή 7% ή 3% μίνιμουμ- και το οποίο υποχρεώνει την ελληνική </w:t>
      </w:r>
      <w:r>
        <w:rPr>
          <w:rFonts w:eastAsia="Times New Roman"/>
          <w:szCs w:val="24"/>
        </w:rPr>
        <w:t>Κυβέρνηση</w:t>
      </w:r>
      <w:r>
        <w:rPr>
          <w:rFonts w:eastAsia="Times New Roman" w:cs="Times New Roman"/>
          <w:szCs w:val="24"/>
        </w:rPr>
        <w:t xml:space="preserve"> να πάρει πρόσθετα μέτρα δημοσιονομικά και φορολογικά και ασφαλιστικά. Αυτό είναι το μείζον ζήτημα</w:t>
      </w:r>
      <w:r>
        <w:rPr>
          <w:rFonts w:eastAsia="Times New Roman" w:cs="Times New Roman"/>
          <w:szCs w:val="24"/>
        </w:rPr>
        <w:t>,</w:t>
      </w:r>
      <w:r>
        <w:rPr>
          <w:rFonts w:eastAsia="Times New Roman" w:cs="Times New Roman"/>
          <w:szCs w:val="24"/>
        </w:rPr>
        <w:t xml:space="preserve"> που αφορά όχι μόνο το</w:t>
      </w:r>
      <w:r>
        <w:rPr>
          <w:rFonts w:eastAsia="Times New Roman" w:cs="Times New Roman"/>
          <w:szCs w:val="24"/>
        </w:rPr>
        <w:t>ν</w:t>
      </w:r>
      <w:r>
        <w:rPr>
          <w:rFonts w:eastAsia="Times New Roman" w:cs="Times New Roman"/>
          <w:szCs w:val="24"/>
        </w:rPr>
        <w:t xml:space="preserve"> ΣΥΡΙΖΑ -ο οποίος λέει ότι ο λαός ήξερε τι ψ</w:t>
      </w:r>
      <w:r>
        <w:rPr>
          <w:rFonts w:eastAsia="Times New Roman" w:cs="Times New Roman"/>
          <w:szCs w:val="24"/>
        </w:rPr>
        <w:t>ήφιζε το Σεπτέμβρη</w:t>
      </w:r>
      <w:r>
        <w:rPr>
          <w:rFonts w:eastAsia="Times New Roman" w:cs="Times New Roman"/>
          <w:szCs w:val="24"/>
        </w:rPr>
        <w:t>-</w:t>
      </w:r>
      <w:r>
        <w:rPr>
          <w:rFonts w:eastAsia="Times New Roman" w:cs="Times New Roman"/>
          <w:szCs w:val="24"/>
        </w:rPr>
        <w:t xml:space="preserve">και τα οποία επαναλαμβάνω ότι είναι πρόσθετα μέτρα αλλά και την ελληνική κοινωνία, για να ξέρει. </w:t>
      </w:r>
    </w:p>
    <w:p w14:paraId="013A1AE0"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Έρχομαι τώρα στην άλλη τροπολογία</w:t>
      </w:r>
      <w:r>
        <w:rPr>
          <w:rFonts w:eastAsia="Times New Roman" w:cs="Times New Roman"/>
          <w:szCs w:val="24"/>
        </w:rPr>
        <w:t>,</w:t>
      </w:r>
      <w:r>
        <w:rPr>
          <w:rFonts w:eastAsia="Times New Roman" w:cs="Times New Roman"/>
          <w:szCs w:val="24"/>
        </w:rPr>
        <w:t xml:space="preserve"> που αφορά το νόμο Δένδια</w:t>
      </w:r>
      <w:r>
        <w:rPr>
          <w:rFonts w:eastAsia="Times New Roman" w:cs="Times New Roman"/>
          <w:szCs w:val="24"/>
        </w:rPr>
        <w:t xml:space="preserve">. Είπαμε στον κ. Σταθάκη την προηγούμενη φορά –ο οποίος μας έφερε εδώ την παράταση της προθεσμίας γι’ αυτούς που έχουν </w:t>
      </w:r>
      <w:r>
        <w:rPr>
          <w:rFonts w:eastAsia="Times New Roman" w:cs="Times New Roman"/>
          <w:szCs w:val="24"/>
        </w:rPr>
        <w:t>ως</w:t>
      </w:r>
      <w:r>
        <w:rPr>
          <w:rFonts w:eastAsia="Times New Roman" w:cs="Times New Roman"/>
          <w:szCs w:val="24"/>
        </w:rPr>
        <w:t xml:space="preserve"> εγγύηση τη</w:t>
      </w:r>
      <w:r>
        <w:rPr>
          <w:rFonts w:eastAsia="Times New Roman" w:cs="Times New Roman"/>
          <w:szCs w:val="24"/>
        </w:rPr>
        <w:t>ν</w:t>
      </w:r>
      <w:r>
        <w:rPr>
          <w:rFonts w:eastAsia="Times New Roman" w:cs="Times New Roman"/>
          <w:szCs w:val="24"/>
        </w:rPr>
        <w:t xml:space="preserve"> πρώτη κατοικία- ότι μέχρι τώρα έχουμε δώσει τρεις παρατάσεις και δεν καταφέρατε να λύσετε το θέμα. Έτσι και τώρα έρχεται μ</w:t>
      </w:r>
      <w:r>
        <w:rPr>
          <w:rFonts w:eastAsia="Times New Roman" w:cs="Times New Roman"/>
          <w:szCs w:val="24"/>
        </w:rPr>
        <w:t>ια τροπολογία</w:t>
      </w:r>
      <w:r>
        <w:rPr>
          <w:rFonts w:eastAsia="Times New Roman" w:cs="Times New Roman"/>
          <w:szCs w:val="24"/>
        </w:rPr>
        <w:t>,</w:t>
      </w:r>
      <w:r>
        <w:rPr>
          <w:rFonts w:eastAsia="Times New Roman" w:cs="Times New Roman"/>
          <w:szCs w:val="24"/>
        </w:rPr>
        <w:t xml:space="preserve"> που δίνει παράταση ένα μήνα στο νόμο Δένδια. Ο νόμος Δένδια λειτουργεί. Η </w:t>
      </w:r>
      <w:r>
        <w:rPr>
          <w:rFonts w:eastAsia="Times New Roman"/>
          <w:szCs w:val="24"/>
        </w:rPr>
        <w:t>Κυβέρνηση</w:t>
      </w:r>
      <w:r>
        <w:rPr>
          <w:rFonts w:eastAsia="Times New Roman" w:cs="Times New Roman"/>
          <w:szCs w:val="24"/>
        </w:rPr>
        <w:t xml:space="preserve"> τον έχει εντάξει και αυτόν στη διαπραγμάτευση για τα λεγόμενα </w:t>
      </w:r>
      <w:r>
        <w:rPr>
          <w:rFonts w:eastAsia="Times New Roman" w:cs="Times New Roman"/>
          <w:szCs w:val="24"/>
        </w:rPr>
        <w:lastRenderedPageBreak/>
        <w:t>κόκκινα δάνεια. Εγώ, βέβαια, φοβάμαι ότι θα μας πάρουν και τα πράσινα δάνεια. Εν πάση περιπτώσε</w:t>
      </w:r>
      <w:r>
        <w:rPr>
          <w:rFonts w:eastAsia="Times New Roman" w:cs="Times New Roman"/>
          <w:szCs w:val="24"/>
        </w:rPr>
        <w:t xml:space="preserve">ι αν δεν είναι σίγουρο ότι αυτή η προθεσμία του ενός μηνός θα σας φτάσει, ας δώσουμε έξι μήνες προθεσμία και μακάρι να τα λύσετε και μακάρι να τα λύσετε και καλά! </w:t>
      </w:r>
    </w:p>
    <w:p w14:paraId="013A1AE1"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Όσον αφορά την άλλη τροπολογία για τους δημοσιονομικούς ελεγκτές, σας έχω πει ότι θα την ψηφ</w:t>
      </w:r>
      <w:r>
        <w:rPr>
          <w:rFonts w:eastAsia="Times New Roman" w:cs="Times New Roman"/>
          <w:szCs w:val="24"/>
        </w:rPr>
        <w:t>ίσουμε. Όμως θέλουμε ορισμένες εγγυήσεις για το πώς θα συμπληρωθεί το μητρώο</w:t>
      </w:r>
      <w:r>
        <w:rPr>
          <w:rFonts w:eastAsia="Times New Roman" w:cs="Times New Roman"/>
          <w:szCs w:val="24"/>
        </w:rPr>
        <w:t>.</w:t>
      </w:r>
      <w:r>
        <w:rPr>
          <w:rFonts w:eastAsia="Times New Roman" w:cs="Times New Roman"/>
          <w:szCs w:val="24"/>
        </w:rPr>
        <w:t xml:space="preserve"> </w:t>
      </w:r>
      <w:r>
        <w:rPr>
          <w:rFonts w:eastAsia="Times New Roman" w:cs="Times New Roman"/>
          <w:szCs w:val="24"/>
        </w:rPr>
        <w:t>Φ</w:t>
      </w:r>
      <w:r>
        <w:rPr>
          <w:rFonts w:eastAsia="Times New Roman" w:cs="Times New Roman"/>
          <w:szCs w:val="24"/>
        </w:rPr>
        <w:t>υσικά κρατάω μια επιφύλαξη μέχρι τέλους</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ιότι ζητήσαμε εξηγήσεις –τις οποίες δεν μας δώσατε- σχετικά με το γιατί να αναλάβει το κράτος αυτή τη στιγμή τα μη ληξιπρόθεσμα δάνεια </w:t>
      </w:r>
      <w:r>
        <w:rPr>
          <w:rFonts w:eastAsia="Times New Roman" w:cs="Times New Roman"/>
          <w:szCs w:val="24"/>
        </w:rPr>
        <w:t>του ΟΔΙΕ, ο οποίος βρίσκεται στη διαδικασία της εκκαθάρισης.</w:t>
      </w:r>
    </w:p>
    <w:p w14:paraId="013A1AE2"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Θέλω να δείτε και την παρατήρηση της Επιστημονικής Επιτροπής</w:t>
      </w:r>
      <w:r>
        <w:rPr>
          <w:rFonts w:eastAsia="Times New Roman" w:cs="Times New Roman"/>
          <w:szCs w:val="24"/>
        </w:rPr>
        <w:t>,</w:t>
      </w:r>
      <w:r>
        <w:rPr>
          <w:rFonts w:eastAsia="Times New Roman" w:cs="Times New Roman"/>
          <w:szCs w:val="24"/>
        </w:rPr>
        <w:t xml:space="preserve"> σχετικά με το αν αυτό αντιβαίνει και στους κανόνες περί των κρατικών εγγυήσεων. Εγώ δεν θα επιμείνω σ’ αυτό. Όμως θα πρέπει να υπάρξε</w:t>
      </w:r>
      <w:r>
        <w:rPr>
          <w:rFonts w:eastAsia="Times New Roman" w:cs="Times New Roman"/>
          <w:szCs w:val="24"/>
        </w:rPr>
        <w:t>ι μια δικαιολογία</w:t>
      </w:r>
      <w:r>
        <w:rPr>
          <w:rFonts w:eastAsia="Times New Roman" w:cs="Times New Roman"/>
          <w:szCs w:val="24"/>
        </w:rPr>
        <w:t>,</w:t>
      </w:r>
      <w:r>
        <w:rPr>
          <w:rFonts w:eastAsia="Times New Roman" w:cs="Times New Roman"/>
          <w:szCs w:val="24"/>
        </w:rPr>
        <w:t xml:space="preserve"> σχετικά με το γιατί την ώρα που ένας </w:t>
      </w:r>
      <w:r>
        <w:rPr>
          <w:rFonts w:eastAsia="Times New Roman" w:cs="Times New Roman"/>
          <w:szCs w:val="24"/>
        </w:rPr>
        <w:t>ο</w:t>
      </w:r>
      <w:r>
        <w:rPr>
          <w:rFonts w:eastAsia="Times New Roman" w:cs="Times New Roman"/>
          <w:szCs w:val="24"/>
        </w:rPr>
        <w:t xml:space="preserve">ργανισμός βρίσκεται σε εκκαθάριση και </w:t>
      </w:r>
      <w:r>
        <w:rPr>
          <w:rFonts w:eastAsia="Times New Roman" w:cs="Times New Roman"/>
          <w:szCs w:val="24"/>
        </w:rPr>
        <w:lastRenderedPageBreak/>
        <w:t xml:space="preserve">μπορεί με το προϊόν της εκκαθάρισης να πληρώσει τα δάνεια, τα </w:t>
      </w:r>
      <w:r>
        <w:rPr>
          <w:rFonts w:eastAsia="Times New Roman" w:cs="Times New Roman"/>
          <w:szCs w:val="24"/>
        </w:rPr>
        <w:t>μεταφέραμε</w:t>
      </w:r>
      <w:r>
        <w:rPr>
          <w:rFonts w:eastAsia="Times New Roman" w:cs="Times New Roman"/>
          <w:szCs w:val="24"/>
        </w:rPr>
        <w:t xml:space="preserve"> στην κεντρική </w:t>
      </w:r>
      <w:r>
        <w:rPr>
          <w:rFonts w:eastAsia="Times New Roman"/>
          <w:szCs w:val="24"/>
        </w:rPr>
        <w:t>κ</w:t>
      </w:r>
      <w:r>
        <w:rPr>
          <w:rFonts w:eastAsia="Times New Roman"/>
          <w:szCs w:val="24"/>
        </w:rPr>
        <w:t>υβέρνηση. Δ</w:t>
      </w:r>
      <w:r>
        <w:rPr>
          <w:rFonts w:eastAsia="Times New Roman" w:cs="Times New Roman"/>
          <w:szCs w:val="24"/>
        </w:rPr>
        <w:t xml:space="preserve">εν καταλαβαίνω για ποιον λόγο γίνεται αυτό. </w:t>
      </w:r>
    </w:p>
    <w:p w14:paraId="013A1AE3"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Σχετικά με τις δύ</w:t>
      </w:r>
      <w:r>
        <w:rPr>
          <w:rFonts w:eastAsia="Times New Roman" w:cs="Times New Roman"/>
          <w:szCs w:val="24"/>
        </w:rPr>
        <w:t>ο εκπρόθεσμες τροπολογίες -και τελειώνω, κύριε Πρόεδρε, σε μισό λεπτό- δεν θα είχα καμμία αντίρρηση να ψηφίσουμε τη διάταξη</w:t>
      </w:r>
      <w:r>
        <w:rPr>
          <w:rFonts w:eastAsia="Times New Roman" w:cs="Times New Roman"/>
          <w:szCs w:val="24"/>
        </w:rPr>
        <w:t>,</w:t>
      </w:r>
      <w:r>
        <w:rPr>
          <w:rFonts w:eastAsia="Times New Roman" w:cs="Times New Roman"/>
          <w:szCs w:val="24"/>
        </w:rPr>
        <w:t xml:space="preserve"> για να έχουν άδεια οι ιαματικές πηγές. Υπάρχει </w:t>
      </w:r>
      <w:r>
        <w:rPr>
          <w:rFonts w:eastAsia="Times New Roman" w:cs="Times New Roman"/>
          <w:szCs w:val="24"/>
        </w:rPr>
        <w:t>σχετικός νόμος</w:t>
      </w:r>
      <w:r>
        <w:rPr>
          <w:rFonts w:eastAsia="Times New Roman" w:cs="Times New Roman"/>
          <w:szCs w:val="24"/>
        </w:rPr>
        <w:t>. Είστε Κυβέρνηση για πάνω από ένα χρόνο και θα μπορούσατε να έχετε ρυ</w:t>
      </w:r>
      <w:r>
        <w:rPr>
          <w:rFonts w:eastAsia="Times New Roman" w:cs="Times New Roman"/>
          <w:szCs w:val="24"/>
        </w:rPr>
        <w:t>θμίσει τις διαδικασίες αδειοδότησης των ιαματικών πηγών. Δεν το κάνατε. Άντε να δώσουμε μια παράταση για να μην κλείσουν, γιατί έρχεται και η θερινή περίοδος. Άντε να εγκρίνουμε και τη διαδικασία αδειοδότησης στα χιονοδρομικά κέντρα, παρ’ ότι τελείωσε η σε</w:t>
      </w:r>
      <w:r>
        <w:rPr>
          <w:rFonts w:eastAsia="Times New Roman" w:cs="Times New Roman"/>
          <w:szCs w:val="24"/>
        </w:rPr>
        <w:t>ζόν. Όμως δεν μπορείτε να μας τα φέρνετε χθες το βράδυ</w:t>
      </w:r>
      <w:r>
        <w:rPr>
          <w:rFonts w:eastAsia="Times New Roman" w:cs="Times New Roman"/>
          <w:szCs w:val="24"/>
        </w:rPr>
        <w:t>,</w:t>
      </w:r>
      <w:r>
        <w:rPr>
          <w:rFonts w:eastAsia="Times New Roman" w:cs="Times New Roman"/>
          <w:szCs w:val="24"/>
        </w:rPr>
        <w:t xml:space="preserve"> για να τα ψηφίσουμε σήμερα το πρωί. Νομίζω ότι χρειάζεται λίγη σοβαρότητα στη διαδικασία του νομοθετικού έργου και καλύτερη επεξεργασία των διατάξεων! </w:t>
      </w:r>
      <w:r>
        <w:rPr>
          <w:rFonts w:eastAsia="Times New Roman" w:cs="Times New Roman"/>
          <w:szCs w:val="24"/>
        </w:rPr>
        <w:t>Α</w:t>
      </w:r>
      <w:r>
        <w:rPr>
          <w:rFonts w:eastAsia="Times New Roman" w:cs="Times New Roman"/>
          <w:szCs w:val="24"/>
        </w:rPr>
        <w:t>υτή δεν είναι μια δική μου διαπίστωση αλλά μια δ</w:t>
      </w:r>
      <w:r>
        <w:rPr>
          <w:rFonts w:eastAsia="Times New Roman" w:cs="Times New Roman"/>
          <w:szCs w:val="24"/>
        </w:rPr>
        <w:t xml:space="preserve">ιαπίστωση όλου του Σώματος είτε ανήκουμε στην Πλειοψηφία είτε στην </w:t>
      </w:r>
      <w:r>
        <w:rPr>
          <w:rFonts w:eastAsia="Times New Roman" w:cs="Times New Roman"/>
          <w:szCs w:val="24"/>
        </w:rPr>
        <w:t>Μ</w:t>
      </w:r>
      <w:r>
        <w:rPr>
          <w:rFonts w:eastAsia="Times New Roman" w:cs="Times New Roman"/>
          <w:szCs w:val="24"/>
        </w:rPr>
        <w:t xml:space="preserve">ειοψηφία. </w:t>
      </w:r>
    </w:p>
    <w:p w14:paraId="013A1AE4"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lastRenderedPageBreak/>
        <w:t xml:space="preserve">Με αυτά ολοκληρώνω, κύριε Πρόεδρε και ευχαριστώ για την ανοχή σας.  </w:t>
      </w:r>
    </w:p>
    <w:p w14:paraId="013A1AE5"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Παρακαλώ να έρθει στο Βήμα ο κ. Αθανάσιος Βαρδαλής από το Κομμουνιστικό Κόμμα Ελλάδας. </w:t>
      </w:r>
    </w:p>
    <w:p w14:paraId="013A1AE6"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Υπενθυμίζω ότι για τις εκπρόθεσμες τροπολογίες και όποια άλλη κατατεθεί, αφού ακούσουμε τους Υπουργούς, οι εισηγητές και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 xml:space="preserve">κπρόσωποι θα μπορούν να </w:t>
      </w:r>
      <w:r>
        <w:rPr>
          <w:rFonts w:eastAsia="Times New Roman" w:cs="Times New Roman"/>
          <w:szCs w:val="24"/>
        </w:rPr>
        <w:t>δευτερολογήσουν και να τοποθετηθούν, εάν το επιθυμούν. Τον κ. Κουτσούκο τον άφησα, γιατί ήταν σύντομος. Απλά να το έχετε υπ</w:t>
      </w:r>
      <w:r>
        <w:rPr>
          <w:rFonts w:eastAsia="Times New Roman" w:cs="Times New Roman"/>
          <w:szCs w:val="24"/>
        </w:rPr>
        <w:t xml:space="preserve">’ </w:t>
      </w:r>
      <w:r>
        <w:rPr>
          <w:rFonts w:eastAsia="Times New Roman" w:cs="Times New Roman"/>
          <w:szCs w:val="24"/>
        </w:rPr>
        <w:t xml:space="preserve">όψιν </w:t>
      </w:r>
      <w:r>
        <w:rPr>
          <w:rFonts w:eastAsia="Times New Roman" w:cs="Times New Roman"/>
          <w:szCs w:val="24"/>
        </w:rPr>
        <w:t>σας,</w:t>
      </w:r>
      <w:r>
        <w:rPr>
          <w:rFonts w:eastAsia="Times New Roman" w:cs="Times New Roman"/>
          <w:szCs w:val="24"/>
        </w:rPr>
        <w:t xml:space="preserve"> για να μην καταναλώνετε τον συγκεκριμένο χρόνο. </w:t>
      </w:r>
    </w:p>
    <w:p w14:paraId="013A1AE7"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Κύριε Βαρδαλή, έχετε τον λόγο. </w:t>
      </w:r>
    </w:p>
    <w:p w14:paraId="013A1AE8"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Ευχαριστώ, κύριε Πρό</w:t>
      </w:r>
      <w:r>
        <w:rPr>
          <w:rFonts w:eastAsia="Times New Roman" w:cs="Times New Roman"/>
          <w:szCs w:val="24"/>
        </w:rPr>
        <w:t xml:space="preserve">εδρε. </w:t>
      </w:r>
    </w:p>
    <w:p w14:paraId="013A1AE9"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από τη μέχρι τώρα συζήτηση τόσο στην </w:t>
      </w:r>
      <w:r>
        <w:rPr>
          <w:rFonts w:eastAsia="Times New Roman" w:cs="Times New Roman"/>
          <w:szCs w:val="24"/>
        </w:rPr>
        <w:t>ε</w:t>
      </w:r>
      <w:r>
        <w:rPr>
          <w:rFonts w:eastAsia="Times New Roman" w:cs="Times New Roman"/>
          <w:szCs w:val="24"/>
        </w:rPr>
        <w:t>πιτροπή αλλά και στην Ολομέλεια σήμερα, αυτό που κατά τη γνώμη μας φάνηκε ξεκάθαρα</w:t>
      </w:r>
      <w:r>
        <w:rPr>
          <w:rFonts w:eastAsia="Times New Roman" w:cs="Times New Roman"/>
          <w:szCs w:val="24"/>
        </w:rPr>
        <w:t>,</w:t>
      </w:r>
      <w:r>
        <w:rPr>
          <w:rFonts w:eastAsia="Times New Roman" w:cs="Times New Roman"/>
          <w:szCs w:val="24"/>
        </w:rPr>
        <w:t xml:space="preserve"> είναι πως όλα τα κόμματα συμφωνείτε -</w:t>
      </w:r>
      <w:r>
        <w:rPr>
          <w:rFonts w:eastAsia="Times New Roman" w:cs="Times New Roman"/>
          <w:szCs w:val="24"/>
        </w:rPr>
        <w:lastRenderedPageBreak/>
        <w:t xml:space="preserve">και πρωταγωνιστείτε μάλιστα- με την εναρμόνιση της ελληνικής </w:t>
      </w:r>
      <w:r>
        <w:rPr>
          <w:rFonts w:eastAsia="Times New Roman" w:cs="Times New Roman"/>
          <w:szCs w:val="24"/>
        </w:rPr>
        <w:t xml:space="preserve">νομοθεσίας με κοινοτικές </w:t>
      </w:r>
      <w:r>
        <w:rPr>
          <w:rFonts w:eastAsia="Times New Roman" w:cs="Times New Roman"/>
          <w:szCs w:val="24"/>
        </w:rPr>
        <w:t>ο</w:t>
      </w:r>
      <w:r>
        <w:rPr>
          <w:rFonts w:eastAsia="Times New Roman" w:cs="Times New Roman"/>
          <w:szCs w:val="24"/>
        </w:rPr>
        <w:t>δηγίες που θωρακίζουν τα συμφέροντα του χρηματιστηριακού κεφαλαίου και προωθούν την ενοποίηση των κεφαλαιαγορών των κρατών</w:t>
      </w:r>
      <w:r>
        <w:rPr>
          <w:rFonts w:eastAsia="Times New Roman" w:cs="Times New Roman"/>
          <w:szCs w:val="24"/>
        </w:rPr>
        <w:t xml:space="preserve"> </w:t>
      </w:r>
      <w:r>
        <w:rPr>
          <w:rFonts w:eastAsia="Times New Roman" w:cs="Times New Roman"/>
          <w:szCs w:val="24"/>
        </w:rPr>
        <w:t xml:space="preserve">μελών της Ευρωπαϊκής Ένωσης. </w:t>
      </w:r>
    </w:p>
    <w:p w14:paraId="013A1AEA"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Φαίνεται</w:t>
      </w:r>
      <w:r>
        <w:rPr>
          <w:rFonts w:eastAsia="Times New Roman" w:cs="Times New Roman"/>
          <w:szCs w:val="24"/>
        </w:rPr>
        <w:t>,</w:t>
      </w:r>
      <w:r>
        <w:rPr>
          <w:rFonts w:eastAsia="Times New Roman" w:cs="Times New Roman"/>
          <w:szCs w:val="24"/>
        </w:rPr>
        <w:t xml:space="preserve"> πως το θέμα της λειτουργίας του Χρηματιστηρίου δεν προσφέρεται για </w:t>
      </w:r>
      <w:r>
        <w:rPr>
          <w:rFonts w:eastAsia="Times New Roman" w:cs="Times New Roman"/>
          <w:szCs w:val="24"/>
        </w:rPr>
        <w:t xml:space="preserve">δικομματικούς καυγάδες. Με άλλα λόγια το Χρηματιστήριο σας ενώνει. </w:t>
      </w:r>
    </w:p>
    <w:p w14:paraId="013A1AEB"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Ας δούμε, όμως, επί της ουσίας σε τι συμφωνείτε: </w:t>
      </w:r>
    </w:p>
    <w:p w14:paraId="013A1AEC"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Πρώτα από όλα, στο ότι οι προτεινόμενες ρυθμίσεις τονώνουν τη χρηματιστηριακή αγορά και ευνοούν τις επενδύσεις και την οικονομία γενικότερ</w:t>
      </w:r>
      <w:r>
        <w:rPr>
          <w:rFonts w:eastAsia="Times New Roman" w:cs="Times New Roman"/>
          <w:szCs w:val="24"/>
        </w:rPr>
        <w:t>α.</w:t>
      </w:r>
    </w:p>
    <w:p w14:paraId="013A1AED"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Όλοι σας υποστηρίξατε</w:t>
      </w:r>
      <w:r>
        <w:rPr>
          <w:rFonts w:eastAsia="Times New Roman" w:cs="Times New Roman"/>
          <w:szCs w:val="24"/>
        </w:rPr>
        <w:t>,</w:t>
      </w:r>
      <w:r>
        <w:rPr>
          <w:rFonts w:eastAsia="Times New Roman" w:cs="Times New Roman"/>
          <w:szCs w:val="24"/>
        </w:rPr>
        <w:t xml:space="preserve"> πως προσφέρει μεγαλύτερη ευελιξία στις εισηγμένες εταιρίες και πως μειώνει τις οικονομικές και διοικητικές επιβαρύνσεις μέσω της κατάργησης της υποχρέωσης κατάρτισης τριμηνιαίων οικονομικών καταστάσεων για το πρώτο και τρίτο τρίμη</w:t>
      </w:r>
      <w:r>
        <w:rPr>
          <w:rFonts w:eastAsia="Times New Roman" w:cs="Times New Roman"/>
          <w:szCs w:val="24"/>
        </w:rPr>
        <w:t xml:space="preserve">νο της οικονομικής χρήσης. Επίσης </w:t>
      </w:r>
      <w:r>
        <w:rPr>
          <w:rFonts w:eastAsia="Times New Roman" w:cs="Times New Roman"/>
          <w:szCs w:val="24"/>
        </w:rPr>
        <w:lastRenderedPageBreak/>
        <w:t>παρατείνεται η προθεσμία για τη δημοσίευση της ετήσια</w:t>
      </w:r>
      <w:r>
        <w:rPr>
          <w:rFonts w:eastAsia="Times New Roman" w:cs="Times New Roman"/>
          <w:szCs w:val="24"/>
        </w:rPr>
        <w:t>ς</w:t>
      </w:r>
      <w:r>
        <w:rPr>
          <w:rFonts w:eastAsia="Times New Roman" w:cs="Times New Roman"/>
          <w:szCs w:val="24"/>
        </w:rPr>
        <w:t xml:space="preserve"> και της εξαμηνιαίας οικονομικής έκθεσης, ενώ παράλληλα διασφαλίζεται η πλήρης ενημέρωση των εκδοτών και επενδυτών για τη δομή του ιδιοκτησιακού καθεστώτος των εταιρ</w:t>
      </w:r>
      <w:r>
        <w:rPr>
          <w:rFonts w:eastAsia="Times New Roman" w:cs="Times New Roman"/>
          <w:szCs w:val="24"/>
        </w:rPr>
        <w:t>ε</w:t>
      </w:r>
      <w:r>
        <w:rPr>
          <w:rFonts w:eastAsia="Times New Roman" w:cs="Times New Roman"/>
          <w:szCs w:val="24"/>
        </w:rPr>
        <w:t>ιώ</w:t>
      </w:r>
      <w:r>
        <w:rPr>
          <w:rFonts w:eastAsia="Times New Roman" w:cs="Times New Roman"/>
          <w:szCs w:val="24"/>
        </w:rPr>
        <w:t xml:space="preserve">ν. </w:t>
      </w:r>
    </w:p>
    <w:p w14:paraId="013A1AEE"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Συμφωνείτε όλοι σας στα παραπάνω, τα οποία δεν έχουν καμμία σχέση με τα συμφέροντα των εργαζομένων αλλά αφορούν τους λίγους, το μεγάλο κεφάλαιο, αυτούς που κερδοσκοπούν μέσω του Χρηματιστηρίου. </w:t>
      </w:r>
    </w:p>
    <w:p w14:paraId="013A1AEF"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Βλέπετε, πρέπει να εξυπηρετηθούν οι σύγχρονες και διευρυμ</w:t>
      </w:r>
      <w:r>
        <w:rPr>
          <w:rFonts w:eastAsia="Times New Roman" w:cs="Times New Roman"/>
          <w:szCs w:val="24"/>
        </w:rPr>
        <w:t xml:space="preserve">ένες ανάγκες της καπιταλιστικής παραγωγής και κυκλοφορίας. </w:t>
      </w:r>
    </w:p>
    <w:p w14:paraId="013A1AF0"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Τώρα έχουμε ακόμη μια </w:t>
      </w:r>
      <w:r>
        <w:rPr>
          <w:rFonts w:eastAsia="Times New Roman" w:cs="Times New Roman"/>
          <w:szCs w:val="24"/>
        </w:rPr>
        <w:t>ο</w:t>
      </w:r>
      <w:r>
        <w:rPr>
          <w:rFonts w:eastAsia="Times New Roman" w:cs="Times New Roman"/>
          <w:szCs w:val="24"/>
        </w:rPr>
        <w:t>δηγία της Ευρωπαϊκής Ένωσης</w:t>
      </w:r>
      <w:r>
        <w:rPr>
          <w:rFonts w:eastAsia="Times New Roman" w:cs="Times New Roman"/>
          <w:szCs w:val="24"/>
        </w:rPr>
        <w:t>,</w:t>
      </w:r>
      <w:r>
        <w:rPr>
          <w:rFonts w:eastAsia="Times New Roman" w:cs="Times New Roman"/>
          <w:szCs w:val="24"/>
        </w:rPr>
        <w:t xml:space="preserve"> που ενσωματώνεται 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Δ</w:t>
      </w:r>
      <w:r>
        <w:rPr>
          <w:rFonts w:eastAsia="Times New Roman" w:cs="Times New Roman"/>
          <w:szCs w:val="24"/>
        </w:rPr>
        <w:t xml:space="preserve">ίκαιο. Άλλωστε πολλές </w:t>
      </w:r>
      <w:r>
        <w:rPr>
          <w:rFonts w:eastAsia="Times New Roman" w:cs="Times New Roman"/>
          <w:szCs w:val="24"/>
        </w:rPr>
        <w:t>ο</w:t>
      </w:r>
      <w:r>
        <w:rPr>
          <w:rFonts w:eastAsia="Times New Roman" w:cs="Times New Roman"/>
          <w:szCs w:val="24"/>
        </w:rPr>
        <w:t xml:space="preserve">δηγίες μέχρι τώρα έχουν ενσωματωθεί και το μόνιμο επιχείρημα ήταν η διαφάνεια των </w:t>
      </w:r>
      <w:r>
        <w:rPr>
          <w:rFonts w:eastAsia="Times New Roman" w:cs="Times New Roman"/>
          <w:szCs w:val="24"/>
        </w:rPr>
        <w:t>συναλλαγών στο Χρηματιστήριο ή η ίση πρόσβαση στην πληροφόρηση από όλους τους επενδυτές.</w:t>
      </w:r>
    </w:p>
    <w:p w14:paraId="013A1AF1"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lastRenderedPageBreak/>
        <w:t>Όμως από τη μέχρι τώρα εμπειρία, ακόμη κι εάν κάποιος απλά παρατηρεί τις εξελίξεις γύρω από το Χρηματιστήριο, θα καταλάβει πως αυτό είναι μηχανισμός συγκέντρωσης κεφαλ</w:t>
      </w:r>
      <w:r>
        <w:rPr>
          <w:rFonts w:eastAsia="Times New Roman" w:cs="Times New Roman"/>
          <w:szCs w:val="24"/>
        </w:rPr>
        <w:t xml:space="preserve">αίων και ανακατανομής εισοδημάτων σε όφελος των επιχειρηματικών ομίλων. </w:t>
      </w:r>
    </w:p>
    <w:p w14:paraId="013A1AF2"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Το Χρηματιστήριο δεν έγινε για να παράγει πλούτο ούτε για τη λαϊκή ευημερία. Είναι φανερό πως η συγκεκριμένη πραγματικότητα</w:t>
      </w:r>
      <w:r>
        <w:rPr>
          <w:rFonts w:eastAsia="Times New Roman" w:cs="Times New Roman"/>
          <w:szCs w:val="24"/>
        </w:rPr>
        <w:t>,</w:t>
      </w:r>
      <w:r>
        <w:rPr>
          <w:rFonts w:eastAsia="Times New Roman" w:cs="Times New Roman"/>
          <w:szCs w:val="24"/>
        </w:rPr>
        <w:t xml:space="preserve"> δεν μπορεί να αλλάξει με νόμους και κρατικές ρυθμίσεις, όπ</w:t>
      </w:r>
      <w:r>
        <w:rPr>
          <w:rFonts w:eastAsia="Times New Roman" w:cs="Times New Roman"/>
          <w:szCs w:val="24"/>
        </w:rPr>
        <w:t xml:space="preserve">ως αυτές που επιχειρείτε στο σχέδιο νόμου που συζητάμε. </w:t>
      </w:r>
    </w:p>
    <w:p w14:paraId="013A1AF3"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Αυτό συμβαίνει</w:t>
      </w:r>
      <w:r>
        <w:rPr>
          <w:rFonts w:eastAsia="Times New Roman" w:cs="Times New Roman"/>
          <w:szCs w:val="24"/>
        </w:rPr>
        <w:t>,</w:t>
      </w:r>
      <w:r>
        <w:rPr>
          <w:rFonts w:eastAsia="Times New Roman" w:cs="Times New Roman"/>
          <w:szCs w:val="24"/>
        </w:rPr>
        <w:t xml:space="preserve"> γιατί οι όποιες ρυθμίσεις δεν αναιρούν τον χαρακτήρα του Χρηματιστηρίου. Τα μεγάλα λόγια περί διαφάνειας και ελέγχου είναι «άλλα λόγια να αγαπιόμαστε»! Πάντα θα βρίσκουν τρόπο</w:t>
      </w:r>
      <w:r>
        <w:rPr>
          <w:rFonts w:eastAsia="Times New Roman" w:cs="Times New Roman"/>
          <w:szCs w:val="24"/>
        </w:rPr>
        <w:t>,</w:t>
      </w:r>
      <w:r>
        <w:rPr>
          <w:rFonts w:eastAsia="Times New Roman" w:cs="Times New Roman"/>
          <w:szCs w:val="24"/>
        </w:rPr>
        <w:t xml:space="preserve"> να εξα</w:t>
      </w:r>
      <w:r>
        <w:rPr>
          <w:rFonts w:eastAsia="Times New Roman" w:cs="Times New Roman"/>
          <w:szCs w:val="24"/>
        </w:rPr>
        <w:t>πατούν το λεγόμενο «επενδυτικό κοινό».</w:t>
      </w:r>
    </w:p>
    <w:p w14:paraId="013A1AF4"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lastRenderedPageBreak/>
        <w:t xml:space="preserve">Επί της ουσίας με την ενσωμάτωση των συγκεκριμένων </w:t>
      </w:r>
      <w:r>
        <w:rPr>
          <w:rFonts w:eastAsia="Times New Roman" w:cs="Times New Roman"/>
          <w:szCs w:val="24"/>
        </w:rPr>
        <w:t>ο</w:t>
      </w:r>
      <w:r>
        <w:rPr>
          <w:rFonts w:eastAsia="Times New Roman" w:cs="Times New Roman"/>
          <w:szCs w:val="24"/>
        </w:rPr>
        <w:t>δηγιών</w:t>
      </w:r>
      <w:r>
        <w:rPr>
          <w:rFonts w:eastAsia="Times New Roman" w:cs="Times New Roman"/>
          <w:szCs w:val="24"/>
        </w:rPr>
        <w:t>,</w:t>
      </w:r>
      <w:r>
        <w:rPr>
          <w:rFonts w:eastAsia="Times New Roman" w:cs="Times New Roman"/>
          <w:szCs w:val="24"/>
        </w:rPr>
        <w:t xml:space="preserve"> διευκολύνονται οι εισηγμένες επιχειρήσεις στο να μειωθεί το κόστος και οι γραφειοκρατικές λειτουργίες, κυρίως μέσα από τη δημοσιοποίηση των οικονομικών τους </w:t>
      </w:r>
      <w:r>
        <w:rPr>
          <w:rFonts w:eastAsia="Times New Roman" w:cs="Times New Roman"/>
          <w:szCs w:val="24"/>
        </w:rPr>
        <w:t xml:space="preserve">εκθέσεων αλλά και της παράτασης του χρονικού περιθωρίου για τη δημοσιοποίησή τους. </w:t>
      </w:r>
    </w:p>
    <w:p w14:paraId="013A1AF5" w14:textId="77777777" w:rsidR="0004408F" w:rsidRDefault="00332441">
      <w:pPr>
        <w:spacing w:line="600" w:lineRule="auto"/>
        <w:jc w:val="both"/>
        <w:rPr>
          <w:rFonts w:eastAsia="Times New Roman" w:cs="Times New Roman"/>
          <w:szCs w:val="24"/>
        </w:rPr>
      </w:pPr>
      <w:r>
        <w:rPr>
          <w:rFonts w:eastAsia="Times New Roman" w:cs="Times New Roman"/>
          <w:szCs w:val="24"/>
        </w:rPr>
        <w:tab/>
        <w:t>Εντάσσεται στην προσπάθεια να διαμορφωθεί ενιαία αγορά αξιών</w:t>
      </w:r>
      <w:r>
        <w:rPr>
          <w:rFonts w:eastAsia="Times New Roman" w:cs="Times New Roman"/>
          <w:szCs w:val="24"/>
        </w:rPr>
        <w:t>,</w:t>
      </w:r>
      <w:r>
        <w:rPr>
          <w:rFonts w:eastAsia="Times New Roman" w:cs="Times New Roman"/>
          <w:szCs w:val="24"/>
        </w:rPr>
        <w:t xml:space="preserve"> για να μπορούν να πωλούνται και να αγοράζονται επιχειρήσεις με μεγαλύτερη ευκολία και ασφάλεια. </w:t>
      </w:r>
    </w:p>
    <w:p w14:paraId="013A1AF6"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Κυρίες και κ</w:t>
      </w:r>
      <w:r>
        <w:rPr>
          <w:rFonts w:eastAsia="Times New Roman" w:cs="Times New Roman"/>
          <w:szCs w:val="24"/>
        </w:rPr>
        <w:t xml:space="preserve">ύριοι Βουλευτές, η υπόθεση των χρηματιστηριακών συναλλαγών είναι μία υπόθεση που αφορά -και πρέπει να αφορά- τους κατόχους κεφαλαίων. Δεν αφορά εκείνους που διαθέτουν κάποιες αποταμιεύσεις, άσχετα εάν οι κεφαλαιοκράτες τις λιγουρεύονται, ώστε να ενισχυθεί </w:t>
      </w:r>
      <w:r>
        <w:rPr>
          <w:rFonts w:eastAsia="Times New Roman" w:cs="Times New Roman"/>
          <w:szCs w:val="24"/>
        </w:rPr>
        <w:t xml:space="preserve">ο συνολικός όγκος </w:t>
      </w:r>
      <w:r>
        <w:rPr>
          <w:rFonts w:eastAsia="Times New Roman" w:cs="Times New Roman"/>
          <w:szCs w:val="24"/>
        </w:rPr>
        <w:lastRenderedPageBreak/>
        <w:t xml:space="preserve">των ποσών που παίζονται στις χρηματαγορές. Οι εργαζόμενοι και τα λαϊκά στρώματα θα πρέπει να γνωρίζουν πως ο τρόπος που διεξάγονται οι χρηματιστηριακές συναλλαγές, θυμίζουν όλο και πιο πολύ έναν άνευ προηγουμένου τζόγο. </w:t>
      </w:r>
    </w:p>
    <w:p w14:paraId="013A1AF7"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Με άλλα λόγια, εύ</w:t>
      </w:r>
      <w:r>
        <w:rPr>
          <w:rFonts w:eastAsia="Times New Roman" w:cs="Times New Roman"/>
          <w:szCs w:val="24"/>
        </w:rPr>
        <w:t xml:space="preserve">κολα μπορεί κανείς να διαπιστώσει την τεράστια απόσταση που υπάρχει ανάμεσα σε διάφορους τομείς της παραγωγικής δραστηριότητας της κοινωνίας και στα τεκταινόμενα στο </w:t>
      </w:r>
      <w:r>
        <w:rPr>
          <w:rFonts w:eastAsia="Times New Roman" w:cs="Times New Roman"/>
          <w:szCs w:val="24"/>
        </w:rPr>
        <w:t>Χ</w:t>
      </w:r>
      <w:r>
        <w:rPr>
          <w:rFonts w:eastAsia="Times New Roman" w:cs="Times New Roman"/>
          <w:szCs w:val="24"/>
        </w:rPr>
        <w:t>ρηματιστήριο. Το ερώτημα περί των σχέσεων οικονομίας</w:t>
      </w:r>
      <w:r>
        <w:rPr>
          <w:rFonts w:eastAsia="Times New Roman" w:cs="Times New Roman"/>
          <w:szCs w:val="24"/>
        </w:rPr>
        <w:t xml:space="preserve"> </w:t>
      </w:r>
      <w:r>
        <w:rPr>
          <w:rFonts w:eastAsia="Times New Roman" w:cs="Times New Roman"/>
          <w:szCs w:val="24"/>
        </w:rPr>
        <w:t>Χ</w:t>
      </w:r>
      <w:r>
        <w:rPr>
          <w:rFonts w:eastAsia="Times New Roman" w:cs="Times New Roman"/>
          <w:szCs w:val="24"/>
        </w:rPr>
        <w:t>ρηματιστηρίου θα έρχεται και θα ξαν</w:t>
      </w:r>
      <w:r>
        <w:rPr>
          <w:rFonts w:eastAsia="Times New Roman" w:cs="Times New Roman"/>
          <w:szCs w:val="24"/>
        </w:rPr>
        <w:t>άρχεται στην επιφάνεια.</w:t>
      </w:r>
    </w:p>
    <w:p w14:paraId="013A1AF8"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Από αυτήν την άποψη το σημαντικότερο είναι οι πολλοί, δηλαδή τα φτωχά λαϊκά στρώματα, οι εργαζόμενοι, να γνωρίζουν πως οι χρηματαγορές είναι υπόθεση για λίγους. </w:t>
      </w:r>
    </w:p>
    <w:p w14:paraId="013A1AF9"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Ορισμένοι κατά τη συζήτηση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υποστήριξαν πως το </w:t>
      </w:r>
      <w:r>
        <w:rPr>
          <w:rFonts w:eastAsia="Times New Roman" w:cs="Times New Roman"/>
          <w:szCs w:val="24"/>
        </w:rPr>
        <w:t>Χ</w:t>
      </w:r>
      <w:r>
        <w:rPr>
          <w:rFonts w:eastAsia="Times New Roman" w:cs="Times New Roman"/>
          <w:szCs w:val="24"/>
        </w:rPr>
        <w:t>ρηματιστ</w:t>
      </w:r>
      <w:r>
        <w:rPr>
          <w:rFonts w:eastAsia="Times New Roman" w:cs="Times New Roman"/>
          <w:szCs w:val="24"/>
        </w:rPr>
        <w:t>ήριο σημαίνει άντληση κεφαλαίων για τις επιχειρήσεις και άρα δημιουργία θέσεων εργασίας. Προσπάθησαν να μας πείσουν</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πως μαζί με την αύξηση των κερδών του κεφαλαίου, θα υπάρξουν θετικά και για τους εργαζόμενους. Ακόμη υποστήριξαν</w:t>
      </w:r>
      <w:r>
        <w:rPr>
          <w:rFonts w:eastAsia="Times New Roman" w:cs="Times New Roman"/>
          <w:szCs w:val="24"/>
        </w:rPr>
        <w:t>,</w:t>
      </w:r>
      <w:r>
        <w:rPr>
          <w:rFonts w:eastAsia="Times New Roman" w:cs="Times New Roman"/>
          <w:szCs w:val="24"/>
        </w:rPr>
        <w:t xml:space="preserve"> πως δεν πρέπει να φοβόμασ</w:t>
      </w:r>
      <w:r>
        <w:rPr>
          <w:rFonts w:eastAsia="Times New Roman" w:cs="Times New Roman"/>
          <w:szCs w:val="24"/>
        </w:rPr>
        <w:t>τε το κεφάλαιο, γιατί το κεφάλαιο είναι αυτό που θα φέρει δουλειές και ανάπτυξη και άρα αυτό που χρειάζεται</w:t>
      </w:r>
      <w:r>
        <w:rPr>
          <w:rFonts w:eastAsia="Times New Roman" w:cs="Times New Roman"/>
          <w:szCs w:val="24"/>
        </w:rPr>
        <w:t>,</w:t>
      </w:r>
      <w:r>
        <w:rPr>
          <w:rFonts w:eastAsia="Times New Roman" w:cs="Times New Roman"/>
          <w:szCs w:val="24"/>
        </w:rPr>
        <w:t xml:space="preserve"> είναι να βάλουμε κανόνες και αυτό κάνει η σημερινή Κυβέρνηση.</w:t>
      </w:r>
    </w:p>
    <w:p w14:paraId="013A1AFA"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οι εργαζόμενοι, οι μεροκαματιάρηδες, πρέπει να έχουν έννοια όχι μόνο για τη λειτουργία του </w:t>
      </w:r>
      <w:r>
        <w:rPr>
          <w:rFonts w:eastAsia="Times New Roman" w:cs="Times New Roman"/>
          <w:szCs w:val="24"/>
        </w:rPr>
        <w:t>Χ</w:t>
      </w:r>
      <w:r>
        <w:rPr>
          <w:rFonts w:eastAsia="Times New Roman" w:cs="Times New Roman"/>
          <w:szCs w:val="24"/>
        </w:rPr>
        <w:t xml:space="preserve">ρηματιστηρίου αλλά να παρακαλάνε και από πάνω να πάει καλά ο δείκτης τιμών. </w:t>
      </w:r>
    </w:p>
    <w:p w14:paraId="013A1AFB"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Το επιχείρημα αυτό, βεβαίως, δεν στέκει στη λογική. Αρκεί να δείτε πως μια σειρά από ε</w:t>
      </w:r>
      <w:r>
        <w:rPr>
          <w:rFonts w:eastAsia="Times New Roman" w:cs="Times New Roman"/>
          <w:szCs w:val="24"/>
        </w:rPr>
        <w:t xml:space="preserve">πιχειρήσεις που αντλούν κεφάλαια από το </w:t>
      </w:r>
      <w:r>
        <w:rPr>
          <w:rFonts w:eastAsia="Times New Roman" w:cs="Times New Roman"/>
          <w:szCs w:val="24"/>
        </w:rPr>
        <w:t>Χ</w:t>
      </w:r>
      <w:r>
        <w:rPr>
          <w:rFonts w:eastAsia="Times New Roman" w:cs="Times New Roman"/>
          <w:szCs w:val="24"/>
        </w:rPr>
        <w:t>ρηματιστήριο, ταυτόχρονα προχωρούν σε απολύσεις, μεταφέρουν τις παραγωγικές τους δραστηριότητες και τις έδρες των επιχειρήσεών τους σε άλλα κράτη, κ</w:t>
      </w:r>
      <w:r>
        <w:rPr>
          <w:rFonts w:eastAsia="Times New Roman" w:cs="Times New Roman"/>
          <w:szCs w:val="24"/>
        </w:rPr>
        <w:t>.</w:t>
      </w:r>
      <w:r>
        <w:rPr>
          <w:rFonts w:eastAsia="Times New Roman" w:cs="Times New Roman"/>
          <w:szCs w:val="24"/>
        </w:rPr>
        <w:t xml:space="preserve">λπ.. Χαρακτηριστικό παράδειγμα είναι η </w:t>
      </w:r>
      <w:r>
        <w:rPr>
          <w:rFonts w:eastAsia="Times New Roman" w:cs="Times New Roman"/>
          <w:szCs w:val="24"/>
        </w:rPr>
        <w:t>«</w:t>
      </w:r>
      <w:r>
        <w:rPr>
          <w:rFonts w:eastAsia="Times New Roman" w:cs="Times New Roman"/>
          <w:szCs w:val="24"/>
        </w:rPr>
        <w:t>C</w:t>
      </w:r>
      <w:r>
        <w:rPr>
          <w:rFonts w:eastAsia="Times New Roman" w:cs="Times New Roman"/>
          <w:szCs w:val="24"/>
          <w:lang w:val="en-GB"/>
        </w:rPr>
        <w:t>OCA</w:t>
      </w:r>
      <w:r>
        <w:rPr>
          <w:rFonts w:eastAsia="Times New Roman" w:cs="Times New Roman"/>
          <w:szCs w:val="24"/>
        </w:rPr>
        <w:t xml:space="preserve"> </w:t>
      </w:r>
      <w:r>
        <w:rPr>
          <w:rFonts w:eastAsia="Times New Roman" w:cs="Times New Roman"/>
          <w:szCs w:val="24"/>
          <w:lang w:val="en-GB"/>
        </w:rPr>
        <w:t>C</w:t>
      </w:r>
      <w:r>
        <w:rPr>
          <w:rFonts w:eastAsia="Times New Roman" w:cs="Times New Roman"/>
          <w:szCs w:val="24"/>
          <w:lang w:val="en-US"/>
        </w:rPr>
        <w:t>OLA</w:t>
      </w:r>
      <w:r>
        <w:rPr>
          <w:rFonts w:eastAsia="Times New Roman" w:cs="Times New Roman"/>
          <w:szCs w:val="24"/>
        </w:rPr>
        <w:t>»</w:t>
      </w:r>
      <w:r>
        <w:rPr>
          <w:rFonts w:eastAsia="Times New Roman" w:cs="Times New Roman"/>
          <w:szCs w:val="24"/>
        </w:rPr>
        <w:t>, η οποία έχει π</w:t>
      </w:r>
      <w:r>
        <w:rPr>
          <w:rFonts w:eastAsia="Times New Roman" w:cs="Times New Roman"/>
          <w:szCs w:val="24"/>
        </w:rPr>
        <w:t xml:space="preserve">ροχωρήσει σε απολύσεις δυόμισι χιλιάδων </w:t>
      </w:r>
      <w:r>
        <w:rPr>
          <w:rFonts w:eastAsia="Times New Roman" w:cs="Times New Roman"/>
          <w:szCs w:val="24"/>
        </w:rPr>
        <w:lastRenderedPageBreak/>
        <w:t>εργαζομένων, έκλεισε τα τελευταία χρόνια επτά εργοστάσια στη χώρα μας και μετέφερε την παραγωγική της δραστηριότητα στα Βαλκάνια και αλλού</w:t>
      </w:r>
      <w:r>
        <w:rPr>
          <w:rFonts w:eastAsia="Times New Roman" w:cs="Times New Roman"/>
          <w:szCs w:val="24"/>
        </w:rPr>
        <w:t>,</w:t>
      </w:r>
      <w:r>
        <w:rPr>
          <w:rFonts w:eastAsia="Times New Roman" w:cs="Times New Roman"/>
          <w:szCs w:val="24"/>
        </w:rPr>
        <w:t xml:space="preserve"> για να θωρακίσει την ανταγωνιστικότητά της. </w:t>
      </w:r>
    </w:p>
    <w:p w14:paraId="013A1AFC"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Ίσως καλοπροαίρετα να αναρωτηθε</w:t>
      </w:r>
      <w:r>
        <w:rPr>
          <w:rFonts w:eastAsia="Times New Roman" w:cs="Times New Roman"/>
          <w:szCs w:val="24"/>
        </w:rPr>
        <w:t>ί κάποιος</w:t>
      </w:r>
      <w:r>
        <w:rPr>
          <w:rFonts w:eastAsia="Times New Roman" w:cs="Times New Roman"/>
          <w:szCs w:val="24"/>
        </w:rPr>
        <w:t>.</w:t>
      </w:r>
      <w:r>
        <w:rPr>
          <w:rFonts w:eastAsia="Times New Roman" w:cs="Times New Roman"/>
          <w:szCs w:val="24"/>
        </w:rPr>
        <w:t xml:space="preserve"> Ποιο είναι το κακό στην όλη ιστορία; Θα υπάρξουν κέρδη, θα γίνουν επενδύσεις, θα ανοίξουν δουλειές, θα μειωθεί η ανεργία, θα έρθει η ανάπτυξη και έτσι τελικά, με χρόνια με καιρούς θα αποκατασταθούν και οι απώλειες των εργαζομένων των τελευταίων </w:t>
      </w:r>
      <w:r>
        <w:rPr>
          <w:rFonts w:eastAsia="Times New Roman" w:cs="Times New Roman"/>
          <w:szCs w:val="24"/>
        </w:rPr>
        <w:t xml:space="preserve">χρόνων. </w:t>
      </w:r>
    </w:p>
    <w:p w14:paraId="013A1AFD"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Όμως, κυρίες και κύριοι Βουλευτές, τα πράγματα δεν είναι έτσι. Κατ’ αρχ</w:t>
      </w:r>
      <w:r>
        <w:rPr>
          <w:rFonts w:eastAsia="Times New Roman" w:cs="Times New Roman"/>
          <w:szCs w:val="24"/>
        </w:rPr>
        <w:t>ά</w:t>
      </w:r>
      <w:r>
        <w:rPr>
          <w:rFonts w:eastAsia="Times New Roman" w:cs="Times New Roman"/>
          <w:szCs w:val="24"/>
        </w:rPr>
        <w:t>ς</w:t>
      </w:r>
      <w:r>
        <w:rPr>
          <w:rFonts w:eastAsia="Times New Roman" w:cs="Times New Roman"/>
          <w:szCs w:val="24"/>
        </w:rPr>
        <w:t xml:space="preserve"> όλο το αντεργατικό, αντιλαϊκό πλαίσιο, που διαμορφώθηκε τα προηγούμενα χρόνια θα μείνει απείραχτο, γιατί αυτό είναι προϋπόθεση για τις επενδύσεις των μεγάλων επιχειρηματικών</w:t>
      </w:r>
      <w:r>
        <w:rPr>
          <w:rFonts w:eastAsia="Times New Roman" w:cs="Times New Roman"/>
          <w:szCs w:val="24"/>
        </w:rPr>
        <w:t xml:space="preserve"> ομίλων για την ανάκαμψη των κερδών του κεφαλαίου. Γι’ αυτό, άλλωστε, η Κυβέρνηση το μόνο που εγγυάται στον λαό</w:t>
      </w:r>
      <w:r>
        <w:rPr>
          <w:rFonts w:eastAsia="Times New Roman" w:cs="Times New Roman"/>
          <w:szCs w:val="24"/>
        </w:rPr>
        <w:t>,</w:t>
      </w:r>
      <w:r>
        <w:rPr>
          <w:rFonts w:eastAsia="Times New Roman" w:cs="Times New Roman"/>
          <w:szCs w:val="24"/>
        </w:rPr>
        <w:t xml:space="preserve"> είναι ορισμένα ψίχουλα για την ανακούφιση από τις επιπτώσεις της αντιλαϊκής της πολιτικής. </w:t>
      </w:r>
    </w:p>
    <w:p w14:paraId="013A1AFE"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lastRenderedPageBreak/>
        <w:t>Δεύτερον, οι καπιταλιστές απαιτούν νέες φοροαπαλλαγ</w:t>
      </w:r>
      <w:r>
        <w:rPr>
          <w:rFonts w:eastAsia="Times New Roman" w:cs="Times New Roman"/>
          <w:szCs w:val="24"/>
        </w:rPr>
        <w:t xml:space="preserve">ές και εισφοροαπαλλαγές, διαγραφές χρεών, ευνοϊκές ρυθμίσεις για να επανατοποθετήσουν τα κεφάλαιά τους στη χώρα μας. Αυτές οι διευκολύνσεις δεν θα μείνουν απλήρωτες. Θα τις πληρώσουν για άλλη μια φορά -έμμεσα ή άμεσα- οι εργαζόμενοι και τα λαϊκά στρώματα. </w:t>
      </w:r>
      <w:r>
        <w:rPr>
          <w:rFonts w:eastAsia="Times New Roman" w:cs="Times New Roman"/>
          <w:szCs w:val="24"/>
        </w:rPr>
        <w:t xml:space="preserve">Ήδη είστε σε ετοιμότητα να ενσωματώσετε νέες δραστικές αλλαγές, ακόμα χειρότερες από τα αρχικά σχέδια, υιοθετώντας υποδείξεις του κουαρτέτου σε φορολογικό, ασφαλιστικό, δημοσιονομικά. </w:t>
      </w:r>
    </w:p>
    <w:p w14:paraId="013A1AFF"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Είναι ξεκάθαρο πια ότι ο στόχος της ανάκαμψης των κερδών του κεφαλαίου,</w:t>
      </w:r>
      <w:r>
        <w:rPr>
          <w:rFonts w:eastAsia="Times New Roman" w:cs="Times New Roman"/>
          <w:szCs w:val="24"/>
        </w:rPr>
        <w:t xml:space="preserve"> όποια κυβέρνηση κι αν τον υπηρετεί, σημαίνει αλύπητο χτύπημα εργατικών λαϊκών δικαιωμάτων, πλήγμα στα εργατικά λαϊκά συμφέροντα και είναι ασυμβίβαστος με την ανακούφιση, την ανάκτηση απωλειών και δικαιωμάτων που χάθηκαν τα προηγούμενα χρόνια. Η μεταρρύθμι</w:t>
      </w:r>
      <w:r>
        <w:rPr>
          <w:rFonts w:eastAsia="Times New Roman" w:cs="Times New Roman"/>
          <w:szCs w:val="24"/>
        </w:rPr>
        <w:t xml:space="preserve">ση του ασφαλιστικού είναι ένα μέρος του σχεδίου. Ο </w:t>
      </w:r>
      <w:r>
        <w:rPr>
          <w:rFonts w:eastAsia="Times New Roman" w:cs="Times New Roman"/>
          <w:szCs w:val="24"/>
        </w:rPr>
        <w:lastRenderedPageBreak/>
        <w:t>αντιλαϊκός δρόμος για την ανάκαμψη του κεφαλαίου δεν θα έχει τελειωμό. Το ασφαλιστικό θα ακολουθήσουν τα εργασιακά και ποιος ξέρει τι άλλο. Όλα αυτά αυξάνουν τα κέρδη του κεφαλαίου και χρεοκοπούν τον λαό.</w:t>
      </w:r>
    </w:p>
    <w:p w14:paraId="013A1B00"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Αυτό που εμείς θέλουμε να πούμε στους εργαζόμενους και τα λαϊκά στρώματα</w:t>
      </w:r>
      <w:r>
        <w:rPr>
          <w:rFonts w:eastAsia="Times New Roman" w:cs="Times New Roman"/>
          <w:szCs w:val="24"/>
        </w:rPr>
        <w:t>,</w:t>
      </w:r>
      <w:r>
        <w:rPr>
          <w:rFonts w:eastAsia="Times New Roman" w:cs="Times New Roman"/>
          <w:szCs w:val="24"/>
        </w:rPr>
        <w:t xml:space="preserve"> είναι ότι στο </w:t>
      </w:r>
      <w:r>
        <w:rPr>
          <w:rFonts w:eastAsia="Times New Roman" w:cs="Times New Roman"/>
          <w:szCs w:val="24"/>
        </w:rPr>
        <w:t>Χ</w:t>
      </w:r>
      <w:r>
        <w:rPr>
          <w:rFonts w:eastAsia="Times New Roman" w:cs="Times New Roman"/>
          <w:szCs w:val="24"/>
        </w:rPr>
        <w:t xml:space="preserve">ρηματιστήριο ο μόνος κερδισμένος είναι το κεφάλαιο. </w:t>
      </w:r>
    </w:p>
    <w:p w14:paraId="013A1B01" w14:textId="77777777" w:rsidR="0004408F" w:rsidRDefault="00332441">
      <w:pPr>
        <w:spacing w:line="600" w:lineRule="auto"/>
        <w:jc w:val="both"/>
        <w:rPr>
          <w:rFonts w:eastAsia="Times New Roman"/>
          <w:szCs w:val="24"/>
        </w:rPr>
      </w:pPr>
      <w:r>
        <w:rPr>
          <w:rFonts w:eastAsia="Times New Roman" w:cs="Times New Roman"/>
          <w:szCs w:val="24"/>
        </w:rPr>
        <w:tab/>
      </w:r>
      <w:r>
        <w:rPr>
          <w:rFonts w:eastAsia="Times New Roman"/>
          <w:szCs w:val="24"/>
        </w:rPr>
        <w:t xml:space="preserve">Το Χρηματιστήριο ήταν, είναι και όσο θα υπάρχει, θα είναι «ναός» του κεφαλαίου. </w:t>
      </w:r>
    </w:p>
    <w:p w14:paraId="013A1B02" w14:textId="77777777" w:rsidR="0004408F" w:rsidRDefault="00332441">
      <w:pPr>
        <w:spacing w:line="600" w:lineRule="auto"/>
        <w:jc w:val="both"/>
        <w:rPr>
          <w:rFonts w:eastAsia="Times New Roman"/>
          <w:szCs w:val="24"/>
        </w:rPr>
      </w:pPr>
      <w:r>
        <w:rPr>
          <w:rFonts w:eastAsia="Times New Roman"/>
          <w:szCs w:val="24"/>
        </w:rPr>
        <w:t>Για παράδειγμα</w:t>
      </w:r>
      <w:r>
        <w:rPr>
          <w:rFonts w:eastAsia="Times New Roman"/>
          <w:szCs w:val="24"/>
        </w:rPr>
        <w:t xml:space="preserve"> η κλοπή που έγινε την περίοδο 1999-2001</w:t>
      </w:r>
      <w:r>
        <w:rPr>
          <w:rFonts w:eastAsia="Times New Roman"/>
          <w:szCs w:val="24"/>
        </w:rPr>
        <w:t>,</w:t>
      </w:r>
      <w:r>
        <w:rPr>
          <w:rFonts w:eastAsia="Times New Roman"/>
          <w:szCs w:val="24"/>
        </w:rPr>
        <w:t xml:space="preserve"> έγινε για χάρη της ελεύθερης αγοράς, για χάρη της αύξησης της κερδοφορίας των επιχειρηματικών ομίλων. Για τον ίδιο λόγο «έφαγαν» τα αποθεματικά των ασφαλιστικών ταμείων. Είναι ένα μέσο</w:t>
      </w:r>
      <w:r>
        <w:rPr>
          <w:rFonts w:eastAsia="Times New Roman"/>
          <w:szCs w:val="24"/>
        </w:rPr>
        <w:t>,</w:t>
      </w:r>
      <w:r>
        <w:rPr>
          <w:rFonts w:eastAsia="Times New Roman"/>
          <w:szCs w:val="24"/>
        </w:rPr>
        <w:t xml:space="preserve"> για να αντλούν εύκολο, φθηνό χρήμα οι μεγάλες εταιρείες από τον λαό. Είναι ένας ληστρικός μηχανισμός</w:t>
      </w:r>
      <w:r>
        <w:rPr>
          <w:rFonts w:eastAsia="Times New Roman"/>
          <w:szCs w:val="24"/>
        </w:rPr>
        <w:t>,</w:t>
      </w:r>
      <w:r>
        <w:rPr>
          <w:rFonts w:eastAsia="Times New Roman"/>
          <w:szCs w:val="24"/>
        </w:rPr>
        <w:t xml:space="preserve"> για να γίνονται οι πλούσιοι πλουσιότεροι και οι φτωχοί φτωχότεροι. Ποτέ και πουθενά δεν ωφελήθηκαν λαϊκές δυνάμεις από το χρηματιστηριακό παιχνίδι. </w:t>
      </w:r>
      <w:r>
        <w:rPr>
          <w:rFonts w:eastAsia="Times New Roman"/>
          <w:szCs w:val="24"/>
        </w:rPr>
        <w:lastRenderedPageBreak/>
        <w:t xml:space="preserve">Μόνο </w:t>
      </w:r>
      <w:r>
        <w:rPr>
          <w:rFonts w:eastAsia="Times New Roman"/>
          <w:szCs w:val="24"/>
        </w:rPr>
        <w:t xml:space="preserve">έχασαν. Τα εύκολα κέρδη που υπόσχονται κατά καιρούς, είναι το δόλωμα. Κάθε φορά που κλείνει ένας κύκλος λειτουργίας του, ο λαός βγαίνει διπλά και τριπλά χαμένος, όπως και να’ χει. </w:t>
      </w:r>
    </w:p>
    <w:p w14:paraId="013A1B03" w14:textId="77777777" w:rsidR="0004408F" w:rsidRDefault="00332441">
      <w:pPr>
        <w:spacing w:line="600" w:lineRule="auto"/>
        <w:ind w:firstLine="720"/>
        <w:jc w:val="both"/>
        <w:rPr>
          <w:rFonts w:eastAsia="Times New Roman"/>
          <w:szCs w:val="24"/>
        </w:rPr>
      </w:pPr>
      <w:r>
        <w:rPr>
          <w:rFonts w:eastAsia="Times New Roman"/>
          <w:szCs w:val="24"/>
        </w:rPr>
        <w:t>Αυτός</w:t>
      </w:r>
      <w:r>
        <w:rPr>
          <w:rFonts w:eastAsia="Times New Roman"/>
          <w:szCs w:val="24"/>
        </w:rPr>
        <w:t>,</w:t>
      </w:r>
      <w:r>
        <w:rPr>
          <w:rFonts w:eastAsia="Times New Roman"/>
          <w:szCs w:val="24"/>
        </w:rPr>
        <w:t xml:space="preserve"> με λίγα λόγια</w:t>
      </w:r>
      <w:r>
        <w:rPr>
          <w:rFonts w:eastAsia="Times New Roman"/>
          <w:szCs w:val="24"/>
        </w:rPr>
        <w:t>,</w:t>
      </w:r>
      <w:r>
        <w:rPr>
          <w:rFonts w:eastAsia="Times New Roman"/>
          <w:szCs w:val="24"/>
        </w:rPr>
        <w:t xml:space="preserve"> είναι ο καπιταλισμός. Αυτή, δηλαδή, είναι η καπιταλισ</w:t>
      </w:r>
      <w:r>
        <w:rPr>
          <w:rFonts w:eastAsia="Times New Roman"/>
          <w:szCs w:val="24"/>
        </w:rPr>
        <w:t xml:space="preserve">τική βαρβαρότητα. </w:t>
      </w:r>
    </w:p>
    <w:p w14:paraId="013A1B04" w14:textId="77777777" w:rsidR="0004408F" w:rsidRDefault="00332441">
      <w:pPr>
        <w:spacing w:line="600" w:lineRule="auto"/>
        <w:jc w:val="both"/>
        <w:rPr>
          <w:rFonts w:eastAsia="Times New Roman"/>
          <w:szCs w:val="24"/>
        </w:rPr>
      </w:pPr>
      <w:r>
        <w:rPr>
          <w:rFonts w:eastAsia="Times New Roman"/>
          <w:szCs w:val="24"/>
        </w:rPr>
        <w:t>Όσον αφορά στο άρθρο 6</w:t>
      </w:r>
      <w:r>
        <w:rPr>
          <w:rFonts w:eastAsia="Times New Roman"/>
          <w:szCs w:val="24"/>
        </w:rPr>
        <w:t>,</w:t>
      </w:r>
      <w:r>
        <w:rPr>
          <w:rFonts w:eastAsia="Times New Roman"/>
          <w:szCs w:val="24"/>
        </w:rPr>
        <w:t xml:space="preserve"> για το οποίο έγινε αρκετή συζήτηση</w:t>
      </w:r>
      <w:r>
        <w:rPr>
          <w:rFonts w:eastAsia="Times New Roman"/>
          <w:szCs w:val="24"/>
        </w:rPr>
        <w:t>.</w:t>
      </w:r>
      <w:r>
        <w:rPr>
          <w:rFonts w:eastAsia="Times New Roman"/>
          <w:szCs w:val="24"/>
        </w:rPr>
        <w:t xml:space="preserve"> Η ίδια η αιτιολογική έκθεση μάς διαβεβαιώνει</w:t>
      </w:r>
      <w:r>
        <w:rPr>
          <w:rFonts w:eastAsia="Times New Roman"/>
          <w:szCs w:val="24"/>
        </w:rPr>
        <w:t>,</w:t>
      </w:r>
      <w:r>
        <w:rPr>
          <w:rFonts w:eastAsia="Times New Roman"/>
          <w:szCs w:val="24"/>
        </w:rPr>
        <w:t xml:space="preserve"> πως η συγκεκριμένη ρύθμιση που προτείνεται, κατ</w:t>
      </w:r>
      <w:r>
        <w:rPr>
          <w:rFonts w:eastAsia="Times New Roman"/>
          <w:szCs w:val="24"/>
        </w:rPr>
        <w:t xml:space="preserve">’ </w:t>
      </w:r>
      <w:r>
        <w:rPr>
          <w:rFonts w:eastAsia="Times New Roman"/>
          <w:szCs w:val="24"/>
        </w:rPr>
        <w:t>αρχ</w:t>
      </w:r>
      <w:r>
        <w:rPr>
          <w:rFonts w:eastAsia="Times New Roman"/>
          <w:szCs w:val="24"/>
        </w:rPr>
        <w:t>ά</w:t>
      </w:r>
      <w:r>
        <w:rPr>
          <w:rFonts w:eastAsia="Times New Roman"/>
          <w:szCs w:val="24"/>
        </w:rPr>
        <w:t>ς</w:t>
      </w:r>
      <w:r>
        <w:rPr>
          <w:rFonts w:eastAsia="Times New Roman"/>
          <w:szCs w:val="24"/>
        </w:rPr>
        <w:t xml:space="preserve"> είναι συμβατή και προβλέπεται στο τρίτο μνημόνιο και άλλωστε δεν αποτελεί κυ</w:t>
      </w:r>
      <w:r>
        <w:rPr>
          <w:rFonts w:eastAsia="Times New Roman"/>
          <w:szCs w:val="24"/>
        </w:rPr>
        <w:t>βερνητική παρέμβαση στο έργο των πιστωτικών ιδρυμάτων. Μάλιστα. Ισχυρίζεται ακόμη</w:t>
      </w:r>
      <w:r>
        <w:rPr>
          <w:rFonts w:eastAsia="Times New Roman"/>
          <w:szCs w:val="24"/>
        </w:rPr>
        <w:t>,</w:t>
      </w:r>
      <w:r>
        <w:rPr>
          <w:rFonts w:eastAsia="Times New Roman"/>
          <w:szCs w:val="24"/>
        </w:rPr>
        <w:t xml:space="preserve"> πως θέλει να ενισχύσει τη διαφάνεια στις αποφάσεις που λαμβάνουν οι διοικήσεις πιστωτικών ιδρυμάτων στους τομείς της εμπορικής διαφήμισης και πάσης φύσεως χορηγίες. </w:t>
      </w:r>
    </w:p>
    <w:p w14:paraId="013A1B05" w14:textId="77777777" w:rsidR="0004408F" w:rsidRDefault="00332441">
      <w:pPr>
        <w:spacing w:line="600" w:lineRule="auto"/>
        <w:ind w:firstLine="720"/>
        <w:jc w:val="both"/>
        <w:rPr>
          <w:rFonts w:eastAsia="Times New Roman"/>
          <w:szCs w:val="24"/>
        </w:rPr>
      </w:pPr>
      <w:r>
        <w:rPr>
          <w:rFonts w:eastAsia="Times New Roman"/>
          <w:szCs w:val="24"/>
        </w:rPr>
        <w:t>Η εκτίμ</w:t>
      </w:r>
      <w:r>
        <w:rPr>
          <w:rFonts w:eastAsia="Times New Roman"/>
          <w:szCs w:val="24"/>
        </w:rPr>
        <w:t>ηση του ΚΚΕ είναι</w:t>
      </w:r>
      <w:r>
        <w:rPr>
          <w:rFonts w:eastAsia="Times New Roman"/>
          <w:szCs w:val="24"/>
        </w:rPr>
        <w:t>,</w:t>
      </w:r>
      <w:r>
        <w:rPr>
          <w:rFonts w:eastAsia="Times New Roman"/>
          <w:szCs w:val="24"/>
        </w:rPr>
        <w:t xml:space="preserve"> πως η δημοσιοποίηση δεν πρόκειται να αποτρέψει τη διαπλοκή. Τέτοιου είδους μπουμπούκια ανθίζουν παντού στον έδαφος του καπιταλισμού και στην προσπάθεια εξασφάλισης </w:t>
      </w:r>
      <w:r>
        <w:rPr>
          <w:rFonts w:eastAsia="Times New Roman"/>
          <w:szCs w:val="24"/>
        </w:rPr>
        <w:lastRenderedPageBreak/>
        <w:t>του μεγαλύτερου ποσοστού κέρδους. Το σίγουρο είναι</w:t>
      </w:r>
      <w:r>
        <w:rPr>
          <w:rFonts w:eastAsia="Times New Roman"/>
          <w:szCs w:val="24"/>
        </w:rPr>
        <w:t>,</w:t>
      </w:r>
      <w:r>
        <w:rPr>
          <w:rFonts w:eastAsia="Times New Roman"/>
          <w:szCs w:val="24"/>
        </w:rPr>
        <w:t xml:space="preserve"> πως θα βρουν τρόπο να</w:t>
      </w:r>
      <w:r>
        <w:rPr>
          <w:rFonts w:eastAsia="Times New Roman"/>
          <w:szCs w:val="24"/>
        </w:rPr>
        <w:t xml:space="preserve"> ξεπεράσουν τέτοιου είδους «δυσκολίες».</w:t>
      </w:r>
    </w:p>
    <w:p w14:paraId="013A1B06" w14:textId="77777777" w:rsidR="0004408F" w:rsidRDefault="00332441">
      <w:pPr>
        <w:spacing w:line="600" w:lineRule="auto"/>
        <w:jc w:val="both"/>
        <w:rPr>
          <w:rFonts w:eastAsia="Times New Roman"/>
          <w:szCs w:val="24"/>
        </w:rPr>
      </w:pPr>
      <w:r>
        <w:rPr>
          <w:rFonts w:eastAsia="Times New Roman"/>
          <w:szCs w:val="24"/>
        </w:rPr>
        <w:t>Τελειώνοντας θα ήθελα να πω ότι η εργατική τάξη, το λαϊκό κίνημα θα δώσουν τη δική τους απάντηση, μια απάντηση προς τα μπρος, στο βαθμό που θα συνειδητοποιήσουν, μέσα από την ίδια τους την πείρα, την ανάγκη να παλέψο</w:t>
      </w:r>
      <w:r>
        <w:rPr>
          <w:rFonts w:eastAsia="Times New Roman"/>
          <w:szCs w:val="24"/>
        </w:rPr>
        <w:t xml:space="preserve">υν για τη δική τους προοπτική, να απαλλαγούν από τις εκμεταλλευτικές σχέσεις παραγωγής, να αντιστοιχίσουν την κοινωνικοποιημένη παραγωγή με την κοινωνική ιδιοκτησία στα μέσα παραγωγής. </w:t>
      </w:r>
    </w:p>
    <w:p w14:paraId="013A1B07" w14:textId="77777777" w:rsidR="0004408F" w:rsidRDefault="00332441">
      <w:pPr>
        <w:spacing w:line="600" w:lineRule="auto"/>
        <w:ind w:firstLine="720"/>
        <w:jc w:val="both"/>
        <w:rPr>
          <w:rFonts w:eastAsia="Times New Roman"/>
          <w:szCs w:val="24"/>
        </w:rPr>
      </w:pPr>
      <w:r>
        <w:rPr>
          <w:rFonts w:eastAsia="Times New Roman"/>
          <w:szCs w:val="24"/>
        </w:rPr>
        <w:t>Απευθυνόμενοι στους εργαζόμενους και τα λαϊκά στρώματα, τους λέμε ξεκά</w:t>
      </w:r>
      <w:r>
        <w:rPr>
          <w:rFonts w:eastAsia="Times New Roman"/>
          <w:szCs w:val="24"/>
        </w:rPr>
        <w:t xml:space="preserve">θαρα να μην αναζητούν λύσεις εκεί που δεν υπάρχουν. Όχι άλλες θυσίες του λαού στο βωμό του κέρδους των μονοπωλίων. Μέσο για να καλυτερέψει η ζωή </w:t>
      </w:r>
      <w:r>
        <w:rPr>
          <w:rFonts w:eastAsia="Times New Roman"/>
          <w:szCs w:val="24"/>
        </w:rPr>
        <w:t>τους,</w:t>
      </w:r>
      <w:r>
        <w:rPr>
          <w:rFonts w:eastAsia="Times New Roman"/>
          <w:szCs w:val="24"/>
        </w:rPr>
        <w:t xml:space="preserve"> είναι μόνο η δική τους πάλη, είναι η πάλη του λαού και πρώτα απ’ όλα των εργαζομένων. </w:t>
      </w:r>
    </w:p>
    <w:p w14:paraId="013A1B08" w14:textId="77777777" w:rsidR="0004408F" w:rsidRDefault="00332441">
      <w:pPr>
        <w:spacing w:line="600" w:lineRule="auto"/>
        <w:ind w:firstLine="720"/>
        <w:jc w:val="both"/>
        <w:rPr>
          <w:rFonts w:eastAsia="Times New Roman"/>
          <w:szCs w:val="24"/>
        </w:rPr>
      </w:pPr>
      <w:r>
        <w:rPr>
          <w:rFonts w:eastAsia="Times New Roman"/>
          <w:szCs w:val="24"/>
        </w:rPr>
        <w:lastRenderedPageBreak/>
        <w:t>Μη δείχνετε κα</w:t>
      </w:r>
      <w:r>
        <w:rPr>
          <w:rFonts w:eastAsia="Times New Roman"/>
          <w:szCs w:val="24"/>
        </w:rPr>
        <w:t>μ</w:t>
      </w:r>
      <w:r>
        <w:rPr>
          <w:rFonts w:eastAsia="Times New Roman"/>
          <w:szCs w:val="24"/>
        </w:rPr>
        <w:t>μία</w:t>
      </w:r>
      <w:r>
        <w:rPr>
          <w:rFonts w:eastAsia="Times New Roman"/>
          <w:szCs w:val="24"/>
        </w:rPr>
        <w:t xml:space="preserve"> εμπιστοσύνη στα κόμματα που λένε ότι «το </w:t>
      </w:r>
      <w:r w:rsidRPr="0056381A">
        <w:rPr>
          <w:rFonts w:eastAsia="Times New Roman"/>
          <w:szCs w:val="24"/>
        </w:rPr>
        <w:t xml:space="preserve">Χρηματιστήριο αποτελεί λύση για σένα και τη χώρα». Αυτό που χρειάζεται είναι </w:t>
      </w:r>
      <w:r>
        <w:rPr>
          <w:rFonts w:eastAsia="Times New Roman"/>
          <w:szCs w:val="24"/>
        </w:rPr>
        <w:t>βαθιές και ριζικές αλλαγές στην οικονομία και στην κοινωνία. Λύση προς όφελος του λαού μπορεί να έλθει μόνο αν δυναμώσουν οι λαϊκοί αγώνε</w:t>
      </w:r>
      <w:r>
        <w:rPr>
          <w:rFonts w:eastAsia="Times New Roman"/>
          <w:szCs w:val="24"/>
        </w:rPr>
        <w:t>ς κατά του μεγάλου κεφαλαίου και της αντιλαϊκής πολιτικής, αν αποδυναμωθούν τα κόμματα που υπηρετούν τις επιλογές τους. Η αγανάκτηση, ο θυμός για τα αντιλαϊκά μέτρα που λαμβάνονται από την κυβερνώσα Αριστερά, όπως και η συγκίνηση, η αγανάκτηση, ο θυμός για</w:t>
      </w:r>
      <w:r>
        <w:rPr>
          <w:rFonts w:eastAsia="Times New Roman"/>
          <w:szCs w:val="24"/>
        </w:rPr>
        <w:t xml:space="preserve"> τα καραβάνια των ξεριζωμένων, για τους πνιγμούς αθώων παιδιών, δεν αρκούν, αν δεν μετουσιώνονται σε συνειδητοποίηση της αναγκαιότητας για ρήξη και ανατροπή του εκμεταλλευτικού συστήματος, αν δεν γίνονται ενεργητική στάση ζωής για μια κοινωνία και εξουσία </w:t>
      </w:r>
      <w:r>
        <w:rPr>
          <w:rFonts w:eastAsia="Times New Roman"/>
          <w:szCs w:val="24"/>
        </w:rPr>
        <w:t>που θα έχει στο επίκεντρό της τις ανάγκες των εργαζομένων, του λαού και όχι τα κέρδη των μονοπωλίων.</w:t>
      </w:r>
    </w:p>
    <w:p w14:paraId="013A1B09" w14:textId="77777777" w:rsidR="0004408F" w:rsidRDefault="00332441">
      <w:pPr>
        <w:spacing w:line="600" w:lineRule="auto"/>
        <w:ind w:firstLine="720"/>
        <w:jc w:val="both"/>
        <w:rPr>
          <w:rFonts w:eastAsia="Times New Roman"/>
          <w:szCs w:val="24"/>
        </w:rPr>
      </w:pPr>
      <w:r>
        <w:rPr>
          <w:rFonts w:eastAsia="Times New Roman"/>
          <w:szCs w:val="24"/>
        </w:rPr>
        <w:t>Είναι φανερό πως το ΚΚΕ καταψηφίζει το σχέδιο νόμου.</w:t>
      </w:r>
    </w:p>
    <w:p w14:paraId="013A1B0A" w14:textId="77777777" w:rsidR="0004408F" w:rsidRDefault="00332441">
      <w:pPr>
        <w:spacing w:line="600" w:lineRule="auto"/>
        <w:ind w:firstLine="720"/>
        <w:jc w:val="both"/>
        <w:rPr>
          <w:rFonts w:eastAsia="Times New Roman"/>
          <w:szCs w:val="24"/>
        </w:rPr>
      </w:pPr>
      <w:r>
        <w:rPr>
          <w:rFonts w:eastAsia="Times New Roman"/>
          <w:szCs w:val="24"/>
        </w:rPr>
        <w:lastRenderedPageBreak/>
        <w:t>Σας ευχαριστώ.</w:t>
      </w:r>
    </w:p>
    <w:p w14:paraId="013A1B0B" w14:textId="77777777" w:rsidR="0004408F" w:rsidRDefault="00332441">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 </w:t>
      </w:r>
      <w:r>
        <w:rPr>
          <w:rFonts w:eastAsia="Times New Roman"/>
          <w:szCs w:val="24"/>
        </w:rPr>
        <w:t xml:space="preserve">ειδικός αγορητής </w:t>
      </w:r>
      <w:r>
        <w:rPr>
          <w:rFonts w:eastAsia="Times New Roman"/>
          <w:szCs w:val="24"/>
        </w:rPr>
        <w:t>του Ποταμιού κ. Θεοχάρης έχει τον λ</w:t>
      </w:r>
      <w:r>
        <w:rPr>
          <w:rFonts w:eastAsia="Times New Roman"/>
          <w:szCs w:val="24"/>
        </w:rPr>
        <w:t>όγο.</w:t>
      </w:r>
    </w:p>
    <w:p w14:paraId="013A1B0C" w14:textId="77777777" w:rsidR="0004408F" w:rsidRDefault="00332441">
      <w:pPr>
        <w:spacing w:line="600" w:lineRule="auto"/>
        <w:ind w:firstLine="720"/>
        <w:jc w:val="both"/>
        <w:rPr>
          <w:rFonts w:eastAsia="Times New Roman"/>
          <w:szCs w:val="24"/>
        </w:rPr>
      </w:pPr>
      <w:r>
        <w:rPr>
          <w:rFonts w:eastAsia="Times New Roman"/>
          <w:b/>
          <w:szCs w:val="24"/>
        </w:rPr>
        <w:t xml:space="preserve">ΘΕΟΧΑΡΗΣ (ΧΑΡΗΣ) ΘΕΟΧΑΡΗΣ: </w:t>
      </w:r>
      <w:r>
        <w:rPr>
          <w:rFonts w:eastAsia="Times New Roman"/>
          <w:szCs w:val="24"/>
        </w:rPr>
        <w:t>Ευχαριστώ, κύριε Πρόεδρε.</w:t>
      </w:r>
    </w:p>
    <w:p w14:paraId="013A1B0D" w14:textId="77777777" w:rsidR="0004408F" w:rsidRDefault="00332441">
      <w:pPr>
        <w:spacing w:line="600" w:lineRule="auto"/>
        <w:ind w:firstLine="720"/>
        <w:jc w:val="both"/>
        <w:rPr>
          <w:rFonts w:eastAsia="Times New Roman"/>
          <w:szCs w:val="24"/>
        </w:rPr>
      </w:pPr>
      <w:r>
        <w:rPr>
          <w:rFonts w:eastAsia="Times New Roman"/>
          <w:szCs w:val="24"/>
        </w:rPr>
        <w:t>Κυρίες και κύριοι συνάδελφοι, η Κυβέρνηση των ψεμάτων συνεχίζει το καταστροφικό της έργο. Κάναμε μια πρόταση για υπερυπουργό μετανάστευσης για να συντονίσει τα πράγματα και βλέπουμε ότι την κάνατε α</w:t>
      </w:r>
      <w:r>
        <w:rPr>
          <w:rFonts w:eastAsia="Times New Roman"/>
          <w:szCs w:val="24"/>
        </w:rPr>
        <w:t>ποδεκτή, βέβαια εμμέσως. Βάλατε τον κ. Φερβέι, έναν Ολλανδό, να είναι ο υπερυπουργός και να μας συντονίζει, να συντονίζει και τους Έλληνες και τους Τούρκους και το ΝΑΤΟ και όλους. Είναι κι αυτό μια πρόοδος. Ίσως είναι και ο τρόπος να λύσετε και το πρόβλημα</w:t>
      </w:r>
      <w:r>
        <w:rPr>
          <w:rFonts w:eastAsia="Times New Roman"/>
          <w:szCs w:val="24"/>
        </w:rPr>
        <w:t xml:space="preserve"> του κ. Μουζάλα, εφόσον υποβαθμίζεται από τον Ολλανδό επίτροπο μετανάστευσης. Έτσι θα μπορέσετε να ξεφύγετε και από την κρίση.</w:t>
      </w:r>
    </w:p>
    <w:p w14:paraId="013A1B0E"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Ο κ. Μουζάλας μας είπε χθες ότι η Αμυγδαλέζα δεν έκλεισε ποτέ. Αλήθεια; Δεν την έκλεισε ο ΣΥΡΙΖΑ; Δεν μπόρεσε; Δεν ήθελε; Τώρα που κατεβάσαμε τους μετανάστες με χειροπέδες στον Πειραιά, χαίρεστε; Αν χαίρεστε, πείτε το. Πείτε πως δεν σας ανάγκασαν οι </w:t>
      </w:r>
      <w:r>
        <w:rPr>
          <w:rFonts w:eastAsia="Times New Roman" w:cs="Times New Roman"/>
          <w:szCs w:val="24"/>
        </w:rPr>
        <w:t>Ευρωπα</w:t>
      </w:r>
      <w:r>
        <w:rPr>
          <w:rFonts w:eastAsia="Times New Roman" w:cs="Times New Roman"/>
          <w:szCs w:val="24"/>
        </w:rPr>
        <w:t xml:space="preserve">ίοι </w:t>
      </w:r>
      <w:r>
        <w:rPr>
          <w:rFonts w:eastAsia="Times New Roman" w:cs="Times New Roman"/>
          <w:szCs w:val="24"/>
        </w:rPr>
        <w:t xml:space="preserve">να κάνετε αυτήν την πολιτική, πως η Αμυγδαλέζα είναι καλή. Πείτε πως όσο την κρατούσατε ανοιχτή αλλά άδεια, τόσο φτιάχνατε την Ειδομένη. Αυτή είναι η πολιτική σας: Και «Αμυγδαλέζες» και «Ειδομένες». Τα χειρότερα όλων των εκδοχών!  </w:t>
      </w:r>
    </w:p>
    <w:p w14:paraId="013A1B0F"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Με την ευκαιρία εξηγ</w:t>
      </w:r>
      <w:r>
        <w:rPr>
          <w:rFonts w:eastAsia="Times New Roman" w:cs="Times New Roman"/>
          <w:szCs w:val="24"/>
        </w:rPr>
        <w:t xml:space="preserve">ήστε μας κιόλας πώς θα αδειάσετε την Ειδομένη. Κάνατε μια εκτίμηση ότι σε λιγότερο από ένα μήνα θα αδειάσει. Πώς; Πώς εκτιμάτε ότι θα φύγουν; Με τη βία; Το χειρότερο είναι πως η Ειδομένη των μεταναστών κουτσά στραβά θα αδειάσει. Οι άλλες «Ειδομένες» όμως; </w:t>
      </w:r>
      <w:r>
        <w:rPr>
          <w:rFonts w:eastAsia="Times New Roman" w:cs="Times New Roman"/>
          <w:szCs w:val="24"/>
        </w:rPr>
        <w:t>Με την «Ειδομένη» των ανέργων τι κάνετε; Τίποτα. Με την «Ειδομένη» των μικρομεσαίων ασχολείστε; Όχι βέβαια. Ίσα ίσα τη γεμίζετε με νέους μικρομεσαίους, πάνω σε αυτούς που τη γέμισαν οι προηγούμενοι. Γιατί; Γιατί είστε ανίκανοι; Σίγουρα. Γιατί είστε ψεύτες;</w:t>
      </w:r>
      <w:r>
        <w:rPr>
          <w:rFonts w:eastAsia="Times New Roman" w:cs="Times New Roman"/>
          <w:szCs w:val="24"/>
        </w:rPr>
        <w:t xml:space="preserve"> Απόλυτα. Κυρίως, όμως, γιατί είστε αναίσθητοι και σας ενδιαφέρει </w:t>
      </w:r>
      <w:r>
        <w:rPr>
          <w:rFonts w:eastAsia="Times New Roman" w:cs="Times New Roman"/>
          <w:szCs w:val="24"/>
        </w:rPr>
        <w:lastRenderedPageBreak/>
        <w:t xml:space="preserve">μόνο η καρέκλα. Να τη χαίρεστε την καρέκλα σας. Όσο όμορφος και να είναι ο θρόνος, τον έχετε στήσει πάνω στη λάσπη της δυστυχίας του ελληνικού λαού. </w:t>
      </w:r>
    </w:p>
    <w:p w14:paraId="013A1B10"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αποτυχία</w:t>
      </w:r>
      <w:r>
        <w:rPr>
          <w:rFonts w:eastAsia="Times New Roman" w:cs="Times New Roman"/>
          <w:szCs w:val="24"/>
        </w:rPr>
        <w:t xml:space="preserve"> σας σε όλα τα μέτωπα, αλλά της διαφθοράς ιδιαίτερα, σας οδηγεί στην όξυνση. Η «γάτα των Ιμαλαΐων» το έχει αποδείξει. Δεν σας νοιάζει η διαπλοκή γενικά και πώς θα την εξαφανίσετε. Σας νοιάζει η διαπλοκή τους για να φτιάξετε και να την αντικαταστήσετε με τη</w:t>
      </w:r>
      <w:r>
        <w:rPr>
          <w:rFonts w:eastAsia="Times New Roman" w:cs="Times New Roman"/>
          <w:szCs w:val="24"/>
        </w:rPr>
        <w:t xml:space="preserve"> διαπλοκή σας. Είστε διεφθαρμένοι και όσο ανεβάζετε τους τόνους χωρίς αποτέλεσμα, τόσο το αποδεικνύετε, τόσο το καταλαβαίνει ο κάθε Έλληνας. </w:t>
      </w:r>
    </w:p>
    <w:p w14:paraId="013A1B11"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Θα σας ακούσουμε, λοιπόν, και το βράδυ στο μίζερο θέατρο που θα στήσετε μαζί με την Αντιπολίτευση. </w:t>
      </w:r>
    </w:p>
    <w:p w14:paraId="013A1B12"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w:t>
      </w:r>
      <w:r>
        <w:rPr>
          <w:rFonts w:eastAsia="Times New Roman" w:cs="Times New Roman"/>
          <w:szCs w:val="24"/>
        </w:rPr>
        <w:t>ιοι συνάδελφοι, ερχόμαστε κάθε φορά να ψηφίσουμε νομοσχέδια και ενσωματώσεις κοινοτικών οδηγιών με το άγχος τι άλλες τροπολογίες θα καταθέσετε: άσχετες, αιφνιδιαστικές, εκπρόθεσμες, αντισυνταγματικές, στα όρια της λειτουργίας των θεσμών. Φέρατε τώρα δύο νέ</w:t>
      </w:r>
      <w:r>
        <w:rPr>
          <w:rFonts w:eastAsia="Times New Roman" w:cs="Times New Roman"/>
          <w:szCs w:val="24"/>
        </w:rPr>
        <w:t>ες, έκτακτες και περιμένουμε μία τρίτη την οποία δεν έχουμε δει ακόμα. Παρατάσεις! Νομοθετείτε για την δικιά σας ανικανότητα, του δημοσίου δηλαδή. Δεν λύνετε κανένα πρόβλημα και απλώς δίνετε παρατάσεις. Πρέπει να φτιάξουμε έναν επίτροπο παρατάσεων να τα δί</w:t>
      </w:r>
      <w:r>
        <w:rPr>
          <w:rFonts w:eastAsia="Times New Roman" w:cs="Times New Roman"/>
          <w:szCs w:val="24"/>
        </w:rPr>
        <w:t xml:space="preserve">νει αυτόματα. Να μην έχουμε συνέχεια τροπολογίες παρατάσεων. </w:t>
      </w:r>
    </w:p>
    <w:p w14:paraId="013A1B13"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Βέβαια, είναι τόσο πρόχειρη η κατάθεση, που καταθέσατε την τροπολογία της κ. Κουντουρά με έκθεση συνεπειών από άλλη τροπολογία, άσχετη. Ούτε καν τα σωστά έγγραφα δεν καταθέσατε στη Βουλή. Τόσο σ</w:t>
      </w:r>
      <w:r>
        <w:rPr>
          <w:rFonts w:eastAsia="Times New Roman" w:cs="Times New Roman"/>
          <w:szCs w:val="24"/>
        </w:rPr>
        <w:t xml:space="preserve">το πόδι! </w:t>
      </w:r>
    </w:p>
    <w:p w14:paraId="013A1B14"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Ταυτόχρονα οι πολίτες -και ειδικά οι μικρομεσαίοι- ακούν διαρροές και σενάρια αιφνιδιασμού για νέους συντελεστές έκτακτης εισφοράς που θα αυξήσουν τα βάρη κατά 1,2 δισεκατομμύριο ευρώ –άλλο τόσο έκτακτη εισφορά, 1,2 </w:t>
      </w:r>
      <w:r>
        <w:rPr>
          <w:rFonts w:eastAsia="Times New Roman" w:cs="Times New Roman"/>
          <w:szCs w:val="24"/>
        </w:rPr>
        <w:t xml:space="preserve">δισεκατομμύριο </w:t>
      </w:r>
      <w:r>
        <w:rPr>
          <w:rFonts w:eastAsia="Times New Roman" w:cs="Times New Roman"/>
          <w:szCs w:val="24"/>
        </w:rPr>
        <w:t>παίρνουμε από τ</w:t>
      </w:r>
      <w:r>
        <w:rPr>
          <w:rFonts w:eastAsia="Times New Roman" w:cs="Times New Roman"/>
          <w:szCs w:val="24"/>
        </w:rPr>
        <w:t xml:space="preserve">ην έκτακτη εισφορά, επί δύο στον ελληνικό λαό- για μείωση του αφορολογήτου ορίου, για νέα κλίμακα που θα επιβαρύνει τα νοικοκυριά με άλλα 0,8 </w:t>
      </w:r>
      <w:r>
        <w:rPr>
          <w:rFonts w:eastAsia="Times New Roman" w:cs="Times New Roman"/>
          <w:szCs w:val="24"/>
        </w:rPr>
        <w:t xml:space="preserve">δισεκατομμύριο </w:t>
      </w:r>
      <w:r>
        <w:rPr>
          <w:rFonts w:eastAsia="Times New Roman" w:cs="Times New Roman"/>
          <w:szCs w:val="24"/>
        </w:rPr>
        <w:t xml:space="preserve">ευρώ, για αύξηση του </w:t>
      </w:r>
      <w:r>
        <w:rPr>
          <w:rFonts w:eastAsia="Times New Roman" w:cs="Times New Roman"/>
          <w:szCs w:val="24"/>
        </w:rPr>
        <w:t xml:space="preserve">ειδικού </w:t>
      </w:r>
      <w:r>
        <w:rPr>
          <w:rFonts w:eastAsia="Times New Roman" w:cs="Times New Roman"/>
          <w:szCs w:val="24"/>
        </w:rPr>
        <w:t xml:space="preserve">φόρου κατανάλωσης </w:t>
      </w:r>
      <w:r>
        <w:rPr>
          <w:rFonts w:eastAsia="Times New Roman" w:cs="Times New Roman"/>
          <w:szCs w:val="24"/>
        </w:rPr>
        <w:t>στα καύσιμα. Και το καινούργιο φρούτο</w:t>
      </w:r>
      <w:r>
        <w:rPr>
          <w:rFonts w:eastAsia="Times New Roman" w:cs="Times New Roman"/>
          <w:szCs w:val="24"/>
        </w:rPr>
        <w:t xml:space="preserve"> </w:t>
      </w:r>
      <w:r>
        <w:rPr>
          <w:rFonts w:eastAsia="Times New Roman" w:cs="Times New Roman"/>
          <w:szCs w:val="24"/>
        </w:rPr>
        <w:t xml:space="preserve">είναι ο ΕΝΦΙΑ </w:t>
      </w:r>
      <w:r>
        <w:rPr>
          <w:rFonts w:eastAsia="Times New Roman" w:cs="Times New Roman"/>
          <w:szCs w:val="24"/>
        </w:rPr>
        <w:t xml:space="preserve">και στα αυτοκίνητα. Κηρύξατε πόλεμο και στους ιδιοκτήτες των ΙΧ. ΕΝΦΙΑ και στα αυτοκίνητα; ΕΝΦΙΑ στα ακίνητα. Τουλάχιστον, βάλτε στα αυτοκίνητα που είναι σε ακινησία. </w:t>
      </w:r>
    </w:p>
    <w:p w14:paraId="013A1B15"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Την ίδια στιγμή άγνωστο παραμένει το τι θα γίνει με τα δάνεια των μικρών επιχειρήσεων κα</w:t>
      </w:r>
      <w:r>
        <w:rPr>
          <w:rFonts w:eastAsia="Times New Roman" w:cs="Times New Roman"/>
          <w:szCs w:val="24"/>
        </w:rPr>
        <w:t>ι των επαγγελματιών. Τι έγινε αυτή η κόκκινη γραμμή; Ξεχάστηκε. Ενώ αν προσθέσουμε σε αυτά και το ασφαλιστικό, η συνολική επιβάρυνση για συγκεκριμένες ομάδες μικρομεσαίων αναμένεται να καταστεί γιγάντια για τις δυνατότητές τους μετά από επτά χρόνια κρίσης.</w:t>
      </w:r>
      <w:r>
        <w:rPr>
          <w:rFonts w:eastAsia="Times New Roman" w:cs="Times New Roman"/>
          <w:szCs w:val="24"/>
        </w:rPr>
        <w:t xml:space="preserve"> Έτσι θα είστε και αναποτελεσματικοί. Δηλαδή, θα μας ζητάτε σε λίγο και άλλα μέτρα. </w:t>
      </w:r>
    </w:p>
    <w:p w14:paraId="013A1B16"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Β</w:t>
      </w:r>
      <w:r>
        <w:rPr>
          <w:rFonts w:eastAsia="Times New Roman" w:cs="Times New Roman"/>
          <w:szCs w:val="24"/>
        </w:rPr>
        <w:t>έβαια, όλα αυτά έρχονται να προστεθούν στο τέλος επιτηδεύματος, στην προκαταβολή φόρου, στον ΕΝΦΙΑ όπου μειώσετε τις αντικειμενικές αξίες για να αυξήσετε -όπως φαίνεται τ</w:t>
      </w:r>
      <w:r>
        <w:rPr>
          <w:rFonts w:eastAsia="Times New Roman" w:cs="Times New Roman"/>
          <w:szCs w:val="24"/>
        </w:rPr>
        <w:t>ώρα- τους συντελεστές. Αφού τα νούμερα δεν βγαίνουν, η έννοια του «αστικού εχθρού» επεκτείνετε και στους μικρομεσαίους, του «ταξικού εχθρού».</w:t>
      </w:r>
    </w:p>
    <w:p w14:paraId="013A1B17"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Όλα θυσιάζονται για να μην προχωρήσετε σε καμμία μεταρρύθμιση, σε καμμία περιστολή δαπάνης, σε καμμία δομική αλλαγ</w:t>
      </w:r>
      <w:r>
        <w:rPr>
          <w:rFonts w:eastAsia="Times New Roman" w:cs="Times New Roman"/>
          <w:szCs w:val="24"/>
        </w:rPr>
        <w:t xml:space="preserve">ή. Το μείγμα της πολιτικής σας είναι φόροι, φόροι και φόροι. Η αποβιομηχάνιση της χώρας, οι εξήντα χιλιάδες επιχειρήσεις στη Βουλγαρία, το κλείσιμο των </w:t>
      </w:r>
      <w:r>
        <w:rPr>
          <w:rFonts w:eastAsia="Times New Roman" w:cs="Times New Roman"/>
          <w:szCs w:val="24"/>
        </w:rPr>
        <w:t xml:space="preserve">εργοστασίων </w:t>
      </w:r>
      <w:r>
        <w:rPr>
          <w:rFonts w:eastAsia="Times New Roman" w:cs="Times New Roman"/>
          <w:szCs w:val="24"/>
        </w:rPr>
        <w:t xml:space="preserve">της </w:t>
      </w:r>
      <w:r>
        <w:rPr>
          <w:rFonts w:eastAsia="Times New Roman" w:cs="Times New Roman"/>
          <w:szCs w:val="24"/>
        </w:rPr>
        <w:t>«</w:t>
      </w:r>
      <w:r>
        <w:rPr>
          <w:rFonts w:eastAsia="Times New Roman" w:cs="Times New Roman"/>
          <w:szCs w:val="24"/>
          <w:lang w:val="en-US"/>
        </w:rPr>
        <w:t>SOFTEX</w:t>
      </w:r>
      <w:r>
        <w:rPr>
          <w:rFonts w:eastAsia="Times New Roman" w:cs="Times New Roman"/>
          <w:szCs w:val="24"/>
        </w:rPr>
        <w:t>»</w:t>
      </w:r>
      <w:r>
        <w:rPr>
          <w:rFonts w:eastAsia="Times New Roman" w:cs="Times New Roman"/>
          <w:szCs w:val="24"/>
        </w:rPr>
        <w:t xml:space="preserve"> και της </w:t>
      </w:r>
      <w:r>
        <w:rPr>
          <w:rFonts w:eastAsia="Times New Roman" w:cs="Times New Roman"/>
          <w:szCs w:val="24"/>
        </w:rPr>
        <w:t>«</w:t>
      </w:r>
      <w:r>
        <w:rPr>
          <w:rFonts w:eastAsia="Times New Roman" w:cs="Times New Roman"/>
          <w:szCs w:val="24"/>
          <w:lang w:val="en-US"/>
        </w:rPr>
        <w:t>C</w:t>
      </w:r>
      <w:r>
        <w:rPr>
          <w:rFonts w:eastAsia="Times New Roman" w:cs="Times New Roman"/>
          <w:szCs w:val="24"/>
        </w:rPr>
        <w:t>ΟΝΤΙΝΕΝΤΑ</w:t>
      </w:r>
      <w:r>
        <w:rPr>
          <w:rFonts w:eastAsia="Times New Roman" w:cs="Times New Roman"/>
          <w:szCs w:val="24"/>
          <w:lang w:val="en-US"/>
        </w:rPr>
        <w:t>L</w:t>
      </w:r>
      <w:r>
        <w:rPr>
          <w:rFonts w:eastAsia="Times New Roman" w:cs="Times New Roman"/>
          <w:szCs w:val="24"/>
        </w:rPr>
        <w:t>»</w:t>
      </w:r>
      <w:r>
        <w:rPr>
          <w:rFonts w:eastAsia="Times New Roman" w:cs="Times New Roman"/>
          <w:szCs w:val="24"/>
        </w:rPr>
        <w:t>, τα δέκα χιλιάδες λουκέτα σε μικρομεσαίες επιχειρήσεις το</w:t>
      </w:r>
      <w:r>
        <w:rPr>
          <w:rFonts w:eastAsia="Times New Roman" w:cs="Times New Roman"/>
          <w:szCs w:val="24"/>
        </w:rPr>
        <w:t xml:space="preserve"> 2015 δεν σας λένε τίποτα. </w:t>
      </w:r>
    </w:p>
    <w:p w14:paraId="013A1B18" w14:textId="77777777" w:rsidR="0004408F" w:rsidRDefault="0033244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Οι νέοι επιστήμονες, τα μυαλά και τα νιάτα της χώρας, που φεύγουν μαζικά, δεν σας λέει τίποτα. Η αποτυχία σας να προσελκύσετε ξένες επενδύσεις ή ακόμα να πείσετε τους Έλληνες να βγάλουν τα λεφτά </w:t>
      </w:r>
      <w:r>
        <w:rPr>
          <w:rFonts w:eastAsia="Times New Roman" w:cs="Times New Roman"/>
          <w:szCs w:val="24"/>
        </w:rPr>
        <w:lastRenderedPageBreak/>
        <w:t>τους από τα στρώματα και να τα βάλουν στις τράπεζες και η φυγ</w:t>
      </w:r>
      <w:r>
        <w:rPr>
          <w:rFonts w:eastAsia="Times New Roman" w:cs="Times New Roman"/>
          <w:szCs w:val="24"/>
        </w:rPr>
        <w:t xml:space="preserve">ή των υφισταμένων, πάλι δεν σας λέει τίποτα. </w:t>
      </w:r>
    </w:p>
    <w:p w14:paraId="013A1B19"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Οι ληξιπρόθεσμες οφειλές πολιτών και εταιρειών σε εφορία, ταμεία και τράπεζες είναι αθροιστικά υψηλότερες από μία φορά το ΑΕΠ. Το 2015 είναι έτος κατά το οποίο αυξήσατε τους φόρους και κινηθήκατε εκτός στόχων τ</w:t>
      </w:r>
      <w:r>
        <w:rPr>
          <w:rFonts w:eastAsia="Times New Roman" w:cs="Times New Roman"/>
          <w:szCs w:val="24"/>
        </w:rPr>
        <w:t xml:space="preserve">ου αρχικού προϋπολογισμού. Όμως, ακόμη πιο κρίσιμο είναι ότι οι ληξιπρόθεσμες οφειλές προς την εφορία αυξάνονταν κατά 1 δισεκατομμύριο ευρώ το μήνα. </w:t>
      </w:r>
    </w:p>
    <w:p w14:paraId="013A1B1A"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Πώς θα </w:t>
      </w:r>
      <w:r>
        <w:rPr>
          <w:rFonts w:eastAsia="Times New Roman" w:cs="Times New Roman"/>
          <w:szCs w:val="24"/>
        </w:rPr>
        <w:t xml:space="preserve">αντεπεξέλθει </w:t>
      </w:r>
      <w:r>
        <w:rPr>
          <w:rFonts w:eastAsia="Times New Roman" w:cs="Times New Roman"/>
          <w:szCs w:val="24"/>
        </w:rPr>
        <w:t>ο πολίτης σε αυτή</w:t>
      </w:r>
      <w:r>
        <w:rPr>
          <w:rFonts w:eastAsia="Times New Roman" w:cs="Times New Roman"/>
          <w:szCs w:val="24"/>
        </w:rPr>
        <w:t>ν</w:t>
      </w:r>
      <w:r>
        <w:rPr>
          <w:rFonts w:eastAsia="Times New Roman" w:cs="Times New Roman"/>
          <w:szCs w:val="24"/>
        </w:rPr>
        <w:t xml:space="preserve"> την τελευταία επιδρομή στα εισοδήματά του που ετοιμάζετε; Τι σας κάνει να πιστεύετε ότι αυτά τα μέτρα που βλέπουν το φως της δημοσιότητας, δεν θα οδηγούν ουσιαστικά μόνο σε αύξηση των ληξιπρόθεσμων στην εφορία;</w:t>
      </w:r>
    </w:p>
    <w:p w14:paraId="013A1B1B"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Ας έρθω και στις τροπολογίες. </w:t>
      </w:r>
    </w:p>
    <w:p w14:paraId="013A1B1C"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lastRenderedPageBreak/>
        <w:t>Με την τροπολ</w:t>
      </w:r>
      <w:r>
        <w:rPr>
          <w:rFonts w:eastAsia="Times New Roman" w:cs="Times New Roman"/>
          <w:szCs w:val="24"/>
        </w:rPr>
        <w:t xml:space="preserve">ογία 283/64 αλλάζετε διατάξεις του Κώδικα Φορολογίας Εισοδήματος. Ακόμη ρυθμίζετε θέματα των δηλώσεων, ενώ για άλλη μια φορά οι εξαγγελίες για άνοιγμα του </w:t>
      </w:r>
      <w:r>
        <w:rPr>
          <w:rFonts w:eastAsia="Times New Roman" w:cs="Times New Roman"/>
          <w:szCs w:val="24"/>
          <w:lang w:val="en-US"/>
        </w:rPr>
        <w:t>TAXIS</w:t>
      </w:r>
      <w:r>
        <w:rPr>
          <w:rFonts w:eastAsia="Times New Roman" w:cs="Times New Roman"/>
          <w:szCs w:val="24"/>
        </w:rPr>
        <w:t xml:space="preserve"> από 1</w:t>
      </w:r>
      <w:r>
        <w:rPr>
          <w:rFonts w:eastAsia="Times New Roman" w:cs="Times New Roman"/>
          <w:szCs w:val="24"/>
          <w:vertAlign w:val="superscript"/>
        </w:rPr>
        <w:t>η</w:t>
      </w:r>
      <w:r>
        <w:rPr>
          <w:rFonts w:eastAsia="Times New Roman" w:cs="Times New Roman"/>
          <w:szCs w:val="24"/>
        </w:rPr>
        <w:t xml:space="preserve"> Φεβρουαρίου μένουν στον αέρα.</w:t>
      </w:r>
    </w:p>
    <w:p w14:paraId="013A1B1D"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Αναφορικά με τις εξαγγελίες του Υπουργού για περισσότερες </w:t>
      </w:r>
      <w:r>
        <w:rPr>
          <w:rFonts w:eastAsia="Times New Roman" w:cs="Times New Roman"/>
          <w:szCs w:val="24"/>
        </w:rPr>
        <w:t>δόσεις στον φόρο εισοδήματος, είμαστε προφανώς σύμφωνοι. Αυτό, όμως, για να πετύχει, απαιτεί η όλη διαδικασία με τις δηλώσεις να μην καθυστερήσει περαιτέρω.</w:t>
      </w:r>
    </w:p>
    <w:p w14:paraId="013A1B1E"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Σε σχέση με την παράταση του ν.4307, του νόμου Δένδια, για ένα μήνα, επιβεβαιώνεται με τον πιο επίσ</w:t>
      </w:r>
      <w:r>
        <w:rPr>
          <w:rFonts w:eastAsia="Times New Roman" w:cs="Times New Roman"/>
          <w:szCs w:val="24"/>
        </w:rPr>
        <w:t>ημο τρόπο ότι οι ρυθμίσεις των μικρών δανείων αποτελούν αντικείμενο της τρέχουσας διαπραγμάτευσης. Ρωτήσαμε πόσες επιχειρήσεις έχουν κάνει χρήση των διατάξεων του ν.4307 και αν αληθεύουν τα στοιχεία δημοσιεύματος ότι πρακτικά μιλάμε μόνο για εκατό επιχειρή</w:t>
      </w:r>
      <w:r>
        <w:rPr>
          <w:rFonts w:eastAsia="Times New Roman" w:cs="Times New Roman"/>
          <w:szCs w:val="24"/>
        </w:rPr>
        <w:t>σεις που έχουν ενταχθεί και δεν πήραμε απάντηση.</w:t>
      </w:r>
    </w:p>
    <w:p w14:paraId="013A1B1F"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lastRenderedPageBreak/>
        <w:t>Αναφορικά με την τροπολογία 282/63 για το Μητρώο Δημοσιονομικών Ελεγκτών, είναι θετική η διεύρυνση της δεξαμενής των ατόμων από την οποία αντλούνται οι δημοσιονομικοί ελεγκτές. Δεν είναι αρνητικό να υπάρχουν</w:t>
      </w:r>
      <w:r>
        <w:rPr>
          <w:rFonts w:eastAsia="Times New Roman" w:cs="Times New Roman"/>
          <w:szCs w:val="24"/>
        </w:rPr>
        <w:t xml:space="preserve"> περισσότεροι υπάλληλοι που μπορούν να στελεχώσουν τα συνεργεία ελέγχου. Πρέπει να είναι αρκετοί. </w:t>
      </w:r>
    </w:p>
    <w:p w14:paraId="013A1B20"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Όμως, προηγουμένως η μετακίνηση των ελεγκτών ανά εξαετία είχε ως στόχο, μέσω της κινητικότητας των υπαλλήλων, να μην παγιώνονται σχέσεις μεταξύ ελεγχομένων κ</w:t>
      </w:r>
      <w:r>
        <w:rPr>
          <w:rFonts w:eastAsia="Times New Roman" w:cs="Times New Roman"/>
          <w:szCs w:val="24"/>
        </w:rPr>
        <w:t>αι ελεγκτών. Τώρα βλέπουμε ότι η κινητικότητα περιορίζεται σε επίπεδο τμήματος και όχι γενικής διεύθυνσης, δίνοντας τη δυνατότητα σε ελεγκτές να παραμείνουν σε θέσεις ελεγκτικού έργου για πολύ μεγαλύτερα διαστήματα με ό,τι κινδύνους συνεπάγεται αυτό. Διευκ</w:t>
      </w:r>
      <w:r>
        <w:rPr>
          <w:rFonts w:eastAsia="Times New Roman" w:cs="Times New Roman"/>
          <w:szCs w:val="24"/>
        </w:rPr>
        <w:t>ολύνετε με αυτή</w:t>
      </w:r>
      <w:r>
        <w:rPr>
          <w:rFonts w:eastAsia="Times New Roman" w:cs="Times New Roman"/>
          <w:szCs w:val="24"/>
        </w:rPr>
        <w:t>ν</w:t>
      </w:r>
      <w:r>
        <w:rPr>
          <w:rFonts w:eastAsia="Times New Roman" w:cs="Times New Roman"/>
          <w:szCs w:val="24"/>
        </w:rPr>
        <w:t xml:space="preserve"> την τροπολογία τη δυνατότητα διαφθοράς.</w:t>
      </w:r>
    </w:p>
    <w:p w14:paraId="013A1B21"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Για την τροπολογία 284/65 με την οποία το ελληνικό δημόσιο αναλαμβάνει ως πρωτοφειλέτης τα δάνεια του υπό εκκαθάριση ΟΔΙΕ, δεν μας αφήνετε άλλη επιλογή παρά να την αποδεχτούμε. Γιατί; Διότι </w:t>
      </w:r>
      <w:r>
        <w:rPr>
          <w:rFonts w:eastAsia="Times New Roman" w:cs="Times New Roman"/>
          <w:szCs w:val="24"/>
        </w:rPr>
        <w:lastRenderedPageBreak/>
        <w:t>υπάρχει π</w:t>
      </w:r>
      <w:r>
        <w:rPr>
          <w:rFonts w:eastAsia="Times New Roman" w:cs="Times New Roman"/>
          <w:szCs w:val="24"/>
        </w:rPr>
        <w:t>ρόβλεψη για αλυσιδωτή πτώχευση -</w:t>
      </w:r>
      <w:r>
        <w:rPr>
          <w:rFonts w:eastAsia="Times New Roman" w:cs="Times New Roman"/>
          <w:szCs w:val="24"/>
          <w:lang w:val="en-US"/>
        </w:rPr>
        <w:t>cross</w:t>
      </w:r>
      <w:r>
        <w:rPr>
          <w:rFonts w:eastAsia="Times New Roman" w:cs="Times New Roman"/>
          <w:szCs w:val="24"/>
        </w:rPr>
        <w:t xml:space="preserve"> </w:t>
      </w:r>
      <w:r>
        <w:rPr>
          <w:rFonts w:eastAsia="Times New Roman" w:cs="Times New Roman"/>
          <w:szCs w:val="24"/>
          <w:lang w:val="en-US"/>
        </w:rPr>
        <w:t>default</w:t>
      </w:r>
      <w:r>
        <w:rPr>
          <w:rFonts w:eastAsia="Times New Roman" w:cs="Times New Roman"/>
          <w:szCs w:val="24"/>
        </w:rPr>
        <w:t>- στα δάνεια του ΟΔΙΕ, αναφορικά με τις εγγυήσεις του ελληνικού δημοσίου. Συνεπώς εάν τα πληρώσει το ελληνικό δημόσιο μετά την πτώχευση του ΟΔΙΕ, στην πραγματικότητα θα πτωχεύσει και το υπόλοιπο, οι εγγυήσεις το</w:t>
      </w:r>
      <w:r>
        <w:rPr>
          <w:rFonts w:eastAsia="Times New Roman" w:cs="Times New Roman"/>
          <w:szCs w:val="24"/>
        </w:rPr>
        <w:t xml:space="preserve">υ ελληνικού δημοσίου. Προφανώς, λοιπόν, δεν μπορούμε να συναινέσουμε να βρεθεί η </w:t>
      </w:r>
      <w:r>
        <w:rPr>
          <w:rFonts w:eastAsia="Times New Roman" w:cs="Times New Roman"/>
          <w:szCs w:val="24"/>
        </w:rPr>
        <w:t xml:space="preserve">Ελληνική Δημοκρατία </w:t>
      </w:r>
      <w:r>
        <w:rPr>
          <w:rFonts w:eastAsia="Times New Roman" w:cs="Times New Roman"/>
          <w:szCs w:val="24"/>
        </w:rPr>
        <w:t>σε κατάσταση πτώχευσης.</w:t>
      </w:r>
    </w:p>
    <w:p w14:paraId="013A1B22"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Τέλος, το άρθρο για την υποχρέωση των πιστωτικών ιδρυμάτων να δημοσιεύουν τα στοιχεία της διαφημιστικής τους δαπάνης και των χορηγι</w:t>
      </w:r>
      <w:r>
        <w:rPr>
          <w:rFonts w:eastAsia="Times New Roman" w:cs="Times New Roman"/>
          <w:szCs w:val="24"/>
        </w:rPr>
        <w:t>ών είναι θετικό. Εδώ θα συμφωνήσουμε με την πρόταση του κ. Κουτσούκου. Πρέπει να επεκταθεί και στις ΔΕΚΟ. Δεν το φέρνετε, γιατί δεν σας συμφέρει. Να το κάνετε και στις ΔΕΚΟ, σε όλες όσες έχει συμμετοχή το ελληνικό δημόσιο. Είχα κάνει καταγγελία ότι άνθρωπο</w:t>
      </w:r>
      <w:r>
        <w:rPr>
          <w:rFonts w:eastAsia="Times New Roman" w:cs="Times New Roman"/>
          <w:szCs w:val="24"/>
        </w:rPr>
        <w:t xml:space="preserve">ς του ΣΥΡΙΖΑ στα ΕΛΠΕ ελέγχει αυτές τις χορηγίες. Πρέπει όλες οι εταιρείες οι οποίες έχουν σχέση με το ελληνικό δημόσιο, να είναι υποχρεωμένες να δημοσιεύουν όλων των ειδών τις χορηγίες. </w:t>
      </w:r>
    </w:p>
    <w:p w14:paraId="013A1B23"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lastRenderedPageBreak/>
        <w:t>Επίσης, δεν έχετε θέσει κανένα πλαίσιο σχετικά με τη δανειοδότηση τω</w:t>
      </w:r>
      <w:r>
        <w:rPr>
          <w:rFonts w:eastAsia="Times New Roman" w:cs="Times New Roman"/>
          <w:szCs w:val="24"/>
        </w:rPr>
        <w:t xml:space="preserve">ν </w:t>
      </w:r>
      <w:r>
        <w:rPr>
          <w:rFonts w:eastAsia="Times New Roman" w:cs="Times New Roman"/>
          <w:szCs w:val="24"/>
        </w:rPr>
        <w:t xml:space="preserve">μέσων μαζικής ενημέρωσης </w:t>
      </w:r>
      <w:r>
        <w:rPr>
          <w:rFonts w:eastAsia="Times New Roman" w:cs="Times New Roman"/>
          <w:szCs w:val="24"/>
        </w:rPr>
        <w:t xml:space="preserve">από τις τράπεζες -και αυτό το έχω ζητήσει κατά τη συζήτηση του νομοσχεδίου για τα </w:t>
      </w:r>
      <w:r>
        <w:rPr>
          <w:rFonts w:eastAsia="Times New Roman" w:cs="Times New Roman"/>
          <w:szCs w:val="24"/>
        </w:rPr>
        <w:t xml:space="preserve">μέσα μαζικής </w:t>
      </w:r>
      <w:r>
        <w:rPr>
          <w:rFonts w:eastAsia="Times New Roman" w:cs="Times New Roman"/>
          <w:szCs w:val="24"/>
        </w:rPr>
        <w:t>ενημέρωσης</w:t>
      </w:r>
      <w:r>
        <w:rPr>
          <w:rFonts w:eastAsia="Times New Roman" w:cs="Times New Roman"/>
          <w:szCs w:val="24"/>
        </w:rPr>
        <w:t xml:space="preserve"> εδώ στη Βουλή- ενώ έχετε καταστήσει τον Υπουργό πανίσχυρο με αυτό το ίδιο νομοσχέδιο στα θέματα αδειοδότησης. Ενώ απαξιώνετ</w:t>
      </w:r>
      <w:r>
        <w:rPr>
          <w:rFonts w:eastAsia="Times New Roman" w:cs="Times New Roman"/>
          <w:szCs w:val="24"/>
        </w:rPr>
        <w:t>ε το</w:t>
      </w:r>
      <w:r>
        <w:rPr>
          <w:rFonts w:eastAsia="Times New Roman" w:cs="Times New Roman"/>
          <w:szCs w:val="24"/>
        </w:rPr>
        <w:t>ν</w:t>
      </w:r>
      <w:r>
        <w:rPr>
          <w:rFonts w:eastAsia="Times New Roman" w:cs="Times New Roman"/>
          <w:szCs w:val="24"/>
        </w:rPr>
        <w:t xml:space="preserve"> ρόλο του ΕΣΡ, έρχεστε με μια ασπιρίνη για τα θέματα της διαφήμισης. Αποδεκτή, αλλά είναι μόνο ασπιρίνη και δεν βοηθά την αρρώστια. </w:t>
      </w:r>
    </w:p>
    <w:p w14:paraId="013A1B24"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στα οικονομικά, όπως και τα θεσμικά ζητήματα, φέρνει και σχεδιάζει αδιανόητε</w:t>
      </w:r>
      <w:r>
        <w:rPr>
          <w:rFonts w:eastAsia="Times New Roman" w:cs="Times New Roman"/>
          <w:szCs w:val="24"/>
        </w:rPr>
        <w:t>ς πρακτικές και ρυθμίσεις καθεστωτικής αντίληψης. Ειδικά στο μέτωπο της οικονομικής πολιτικής, οι προτάσεις που βλέπουν το φως της δημοσιότητας είναι αντιπαραγωγικές, μη υλοποιήσιμες και εντείνουν την αβεβαιότητα κι έτσι, θα φέρουν ακόμη μεγαλύτερη καταστρ</w:t>
      </w:r>
      <w:r>
        <w:rPr>
          <w:rFonts w:eastAsia="Times New Roman" w:cs="Times New Roman"/>
          <w:szCs w:val="24"/>
        </w:rPr>
        <w:t>οφή.</w:t>
      </w:r>
    </w:p>
    <w:p w14:paraId="013A1B25" w14:textId="77777777" w:rsidR="0004408F" w:rsidRDefault="00332441">
      <w:pPr>
        <w:spacing w:line="600" w:lineRule="auto"/>
        <w:jc w:val="both"/>
        <w:rPr>
          <w:rFonts w:eastAsia="Times New Roman" w:cs="Times New Roman"/>
          <w:szCs w:val="24"/>
        </w:rPr>
      </w:pPr>
      <w:r>
        <w:rPr>
          <w:rFonts w:eastAsia="Times New Roman" w:cs="Times New Roman"/>
          <w:szCs w:val="24"/>
        </w:rPr>
        <w:lastRenderedPageBreak/>
        <w:tab/>
        <w:t>Ακόμα χειρότερα, η πλειοψηφία απ’ αυτές θέτουν στο στόχαστρο τη μεγάλη πλειοψηφία του ελληνικού λαού, την πλειοψηφία που θα σας ξεπληρώσει με το ίδιο νόμισμα που την πληρώνετε σήμερα. Να είστε σίγουροι. Σας ευχαριστώ.</w:t>
      </w:r>
    </w:p>
    <w:p w14:paraId="013A1B26" w14:textId="77777777" w:rsidR="0004408F" w:rsidRDefault="00332441">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του Ποταμιού)</w:t>
      </w:r>
    </w:p>
    <w:p w14:paraId="013A1B27" w14:textId="77777777" w:rsidR="0004408F" w:rsidRDefault="00332441">
      <w:pPr>
        <w:spacing w:line="600" w:lineRule="auto"/>
        <w:ind w:firstLine="720"/>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Σας ευχαριστούμε, κύριε Θεοχάρη.</w:t>
      </w:r>
    </w:p>
    <w:p w14:paraId="013A1B28"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σας ανακοινώσω το δελτίο επικαίρων ερωτήσεων της Πέμπτης 24</w:t>
      </w:r>
      <w:r>
        <w:rPr>
          <w:rFonts w:eastAsia="Times New Roman" w:cs="Times New Roman"/>
          <w:szCs w:val="24"/>
          <w:vertAlign w:val="superscript"/>
        </w:rPr>
        <w:t>ης</w:t>
      </w:r>
      <w:r>
        <w:rPr>
          <w:rFonts w:eastAsia="Times New Roman" w:cs="Times New Roman"/>
          <w:szCs w:val="24"/>
        </w:rPr>
        <w:t xml:space="preserve"> Μαρτίου </w:t>
      </w:r>
      <w:r>
        <w:rPr>
          <w:rFonts w:eastAsia="Times New Roman" w:cs="Times New Roman"/>
          <w:szCs w:val="24"/>
        </w:rPr>
        <w:t>2016</w:t>
      </w:r>
      <w:r>
        <w:rPr>
          <w:rFonts w:eastAsia="Times New Roman" w:cs="Times New Roman"/>
          <w:szCs w:val="24"/>
        </w:rPr>
        <w:t xml:space="preserve">.                </w:t>
      </w:r>
    </w:p>
    <w:p w14:paraId="013A1B29" w14:textId="77777777" w:rsidR="0004408F" w:rsidRDefault="00332441">
      <w:pPr>
        <w:spacing w:line="600" w:lineRule="auto"/>
        <w:ind w:firstLine="720"/>
        <w:contextualSpacing/>
        <w:jc w:val="both"/>
        <w:rPr>
          <w:rFonts w:eastAsia="Times New Roman" w:cs="Times New Roman"/>
          <w:szCs w:val="24"/>
        </w:rPr>
      </w:pPr>
      <w:r>
        <w:rPr>
          <w:rFonts w:eastAsia="Times New Roman"/>
          <w:bCs/>
          <w:szCs w:val="24"/>
        </w:rPr>
        <w:t>Α. ΕΠΙΚΑΙΡΕΣ ΕΡΩΤΗΣΕΙΣ Πρώτου Κύκλου (</w:t>
      </w:r>
      <w:r>
        <w:rPr>
          <w:rFonts w:eastAsia="Times New Roman"/>
          <w:bCs/>
          <w:szCs w:val="24"/>
        </w:rPr>
        <w:t xml:space="preserve"> Άρθρο 130 παρ</w:t>
      </w:r>
      <w:r>
        <w:rPr>
          <w:rFonts w:eastAsia="Times New Roman"/>
          <w:bCs/>
          <w:szCs w:val="24"/>
        </w:rPr>
        <w:t>άγραφοι</w:t>
      </w:r>
      <w:r>
        <w:rPr>
          <w:rFonts w:eastAsia="Times New Roman"/>
          <w:bCs/>
          <w:szCs w:val="24"/>
        </w:rPr>
        <w:t xml:space="preserve"> </w:t>
      </w:r>
      <w:r>
        <w:rPr>
          <w:rFonts w:eastAsia="Times New Roman"/>
          <w:bCs/>
          <w:szCs w:val="24"/>
        </w:rPr>
        <w:t xml:space="preserve">2 και 3 </w:t>
      </w:r>
      <w:r>
        <w:rPr>
          <w:rFonts w:eastAsia="Times New Roman"/>
          <w:bCs/>
          <w:szCs w:val="24"/>
        </w:rPr>
        <w:t>του</w:t>
      </w:r>
      <w:r>
        <w:rPr>
          <w:rFonts w:eastAsia="Times New Roman"/>
          <w:bCs/>
          <w:szCs w:val="24"/>
        </w:rPr>
        <w:t xml:space="preserve"> Καν</w:t>
      </w:r>
      <w:r>
        <w:rPr>
          <w:rFonts w:eastAsia="Times New Roman"/>
          <w:bCs/>
          <w:szCs w:val="24"/>
        </w:rPr>
        <w:t>ονισμού της</w:t>
      </w:r>
      <w:r>
        <w:rPr>
          <w:rFonts w:eastAsia="Times New Roman"/>
          <w:bCs/>
          <w:szCs w:val="24"/>
        </w:rPr>
        <w:t>. Βουλής)</w:t>
      </w:r>
    </w:p>
    <w:p w14:paraId="013A1B2A" w14:textId="77777777" w:rsidR="0004408F" w:rsidRDefault="00332441">
      <w:pPr>
        <w:overflowPunct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1. Η με αριθμό 679/21-3-2016 </w:t>
      </w:r>
      <w:r>
        <w:rPr>
          <w:rFonts w:eastAsia="Times New Roman" w:cs="Times New Roman"/>
          <w:szCs w:val="24"/>
        </w:rPr>
        <w:t xml:space="preserve">επίκαιρη ερώτηση </w:t>
      </w:r>
      <w:r>
        <w:rPr>
          <w:rFonts w:eastAsia="Times New Roman" w:cs="Times New Roman"/>
          <w:szCs w:val="24"/>
        </w:rPr>
        <w:t xml:space="preserve">της Βουλευτού Καρδίτσας του Συνασπισμού Ριζοσπαστικής Αριστεράς κ. Παναγιώτας Βράντζα προς τον Υπουργό Αγροτικής Ανάπτυξης και Τροφίμων, </w:t>
      </w:r>
      <w:r>
        <w:rPr>
          <w:rFonts w:eastAsia="Times New Roman" w:cs="Times New Roman"/>
          <w:szCs w:val="24"/>
        </w:rPr>
        <w:lastRenderedPageBreak/>
        <w:t xml:space="preserve">σχετικά με την </w:t>
      </w:r>
      <w:r>
        <w:rPr>
          <w:rFonts w:eastAsia="Times New Roman" w:cs="Times New Roman"/>
          <w:szCs w:val="24"/>
        </w:rPr>
        <w:t>κατανομή δικαιωμάτων ενίσχυσης της Κοινής Αγροτικής Πολιτικής (ΚΑΠ) για την περίοδο 2015-2019.</w:t>
      </w:r>
    </w:p>
    <w:p w14:paraId="013A1B2B" w14:textId="77777777" w:rsidR="0004408F" w:rsidRDefault="00332441">
      <w:pPr>
        <w:overflowPunct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2. Η με αριθμό 675/17-3-2016 </w:t>
      </w:r>
      <w:r>
        <w:rPr>
          <w:rFonts w:eastAsia="Times New Roman" w:cs="Times New Roman"/>
          <w:szCs w:val="24"/>
        </w:rPr>
        <w:t xml:space="preserve">επίκαιρη ερώτηση </w:t>
      </w:r>
      <w:r>
        <w:rPr>
          <w:rFonts w:eastAsia="Times New Roman" w:cs="Times New Roman"/>
          <w:szCs w:val="24"/>
        </w:rPr>
        <w:t>του Βουλευτή Δωδεκανήσου της Νέας Δημοκρατίας κ. Εμμανουήλ Κόνσολα προς τον Υπουργό Υγείας, σχετικά με την υποστελέ</w:t>
      </w:r>
      <w:r>
        <w:rPr>
          <w:rFonts w:eastAsia="Times New Roman" w:cs="Times New Roman"/>
          <w:szCs w:val="24"/>
        </w:rPr>
        <w:t>χωση του Γενικού Νοσοκομείου Ρόδου και τα προβλήματα λειτουργίας σε νευραλγικούς τομείς.</w:t>
      </w:r>
    </w:p>
    <w:p w14:paraId="013A1B2C" w14:textId="77777777" w:rsidR="0004408F" w:rsidRDefault="00332441">
      <w:pPr>
        <w:overflowPunct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3. Η με αριθμό 677/18-3-2016 </w:t>
      </w:r>
      <w:r>
        <w:rPr>
          <w:rFonts w:eastAsia="Times New Roman" w:cs="Times New Roman"/>
          <w:szCs w:val="24"/>
        </w:rPr>
        <w:t xml:space="preserve">επίκαιρη ερώτηση </w:t>
      </w:r>
      <w:r>
        <w:rPr>
          <w:rFonts w:eastAsia="Times New Roman" w:cs="Times New Roman"/>
          <w:szCs w:val="24"/>
        </w:rPr>
        <w:t>του Βουλευτή Β΄ Αθηνών του Λαϊκού Συνδέσμου–Χρυσής Αυγής κ. Ηλία Παναγιώταρου προς τον Υπουργό Εξωτερικών, σχετικά με την</w:t>
      </w:r>
      <w:r>
        <w:rPr>
          <w:rFonts w:eastAsia="Times New Roman" w:cs="Times New Roman"/>
          <w:szCs w:val="24"/>
        </w:rPr>
        <w:t xml:space="preserve"> «καθυστέρηση του ενταφιασμού των Ελλήνων μαχητών του 1940 στην Αλβανία».</w:t>
      </w:r>
    </w:p>
    <w:p w14:paraId="013A1B2D" w14:textId="77777777" w:rsidR="0004408F" w:rsidRDefault="00332441">
      <w:pPr>
        <w:overflowPunct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4. Η με αριθμό 673/17-3-2016 </w:t>
      </w:r>
      <w:r>
        <w:rPr>
          <w:rFonts w:eastAsia="Times New Roman" w:cs="Times New Roman"/>
          <w:szCs w:val="24"/>
        </w:rPr>
        <w:t xml:space="preserve">επίκαιρη ερώτηση </w:t>
      </w:r>
      <w:r>
        <w:rPr>
          <w:rFonts w:eastAsia="Times New Roman" w:cs="Times New Roman"/>
          <w:szCs w:val="24"/>
        </w:rPr>
        <w:t xml:space="preserve">του Βουλευτή Αχαΐας της Δημοκρατικής Συμπαράταξης ΠΑΣΟΚ–ΔΗΜΑΡ κ. Θεόδωρου Παπαθεοδώρου προς τον Υπουργό Εσωτερικών και Διοικητικής </w:t>
      </w:r>
      <w:r>
        <w:rPr>
          <w:rFonts w:eastAsia="Times New Roman" w:cs="Times New Roman"/>
          <w:szCs w:val="24"/>
        </w:rPr>
        <w:lastRenderedPageBreak/>
        <w:t>Ανασυ</w:t>
      </w:r>
      <w:r>
        <w:rPr>
          <w:rFonts w:eastAsia="Times New Roman" w:cs="Times New Roman"/>
          <w:szCs w:val="24"/>
        </w:rPr>
        <w:t xml:space="preserve">γκρότησης, σχετικά με την έλλειψη στρατηγικού σχεδιασμού για την αντιμετώπιση του προσφυγικού, τις καθυστερήσεις στην εκταμίευση των ευρωπαϊκών πόρων, και τη μη εφαρμογή του νόμου για τη χορήγηση ελληνικής ιθαγένειας.  </w:t>
      </w:r>
    </w:p>
    <w:p w14:paraId="013A1B2E" w14:textId="77777777" w:rsidR="0004408F" w:rsidRDefault="00332441">
      <w:pPr>
        <w:overflowPunct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5. Η με αριθμό 682/21-3-2016 </w:t>
      </w:r>
      <w:r>
        <w:rPr>
          <w:rFonts w:eastAsia="Times New Roman" w:cs="Times New Roman"/>
          <w:szCs w:val="24"/>
        </w:rPr>
        <w:t>επίκαιρ</w:t>
      </w:r>
      <w:r>
        <w:rPr>
          <w:rFonts w:eastAsia="Times New Roman" w:cs="Times New Roman"/>
          <w:szCs w:val="24"/>
        </w:rPr>
        <w:t xml:space="preserve">η ερώτηση </w:t>
      </w:r>
      <w:r>
        <w:rPr>
          <w:rFonts w:eastAsia="Times New Roman" w:cs="Times New Roman"/>
          <w:szCs w:val="24"/>
        </w:rPr>
        <w:t>του Βουλευτή Β΄ Αθηνών του Κομμουνιστικού Κόμματος Ελλάδος κ. Χρήστου Κατσώτη προς τον Υπουργό Οικονομικών, σχετικά με την εξαίρεση των συμβασιούχων εργαζομένων σε όλους τους τομείς καθαριότητας των ΟΤΑ από  φορολογικές υποχρεώσεις που προσιδιάζο</w:t>
      </w:r>
      <w:r>
        <w:rPr>
          <w:rFonts w:eastAsia="Times New Roman" w:cs="Times New Roman"/>
          <w:szCs w:val="24"/>
        </w:rPr>
        <w:t>υν σε επιτηδευματίες  .</w:t>
      </w:r>
    </w:p>
    <w:p w14:paraId="013A1B2F" w14:textId="77777777" w:rsidR="0004408F" w:rsidRDefault="00332441">
      <w:pPr>
        <w:overflowPunct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6. Η με αριθμό 680/21-3-2016 </w:t>
      </w:r>
      <w:r>
        <w:rPr>
          <w:rFonts w:eastAsia="Times New Roman" w:cs="Times New Roman"/>
          <w:szCs w:val="24"/>
        </w:rPr>
        <w:t xml:space="preserve">επίκαιρη </w:t>
      </w:r>
      <w:r>
        <w:rPr>
          <w:rFonts w:eastAsia="Times New Roman" w:cs="Times New Roman"/>
          <w:szCs w:val="24"/>
        </w:rPr>
        <w:t xml:space="preserve">ερώτηση </w:t>
      </w:r>
      <w:r>
        <w:rPr>
          <w:rFonts w:eastAsia="Times New Roman" w:cs="Times New Roman"/>
          <w:szCs w:val="24"/>
        </w:rPr>
        <w:t>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Δημητρίου Καμμένου προς τον Υπουργό Εσωτερικών και Διοικητικής Ανασυγκρότησης, σχετικά με την αφαίρεση της ελληνικής ιθαγένειας από ομ</w:t>
      </w:r>
      <w:r>
        <w:rPr>
          <w:rFonts w:eastAsia="Times New Roman" w:cs="Times New Roman"/>
          <w:szCs w:val="24"/>
        </w:rPr>
        <w:t xml:space="preserve">ογενείς της πρώην ΕΣΣΔ. </w:t>
      </w:r>
    </w:p>
    <w:p w14:paraId="013A1B30" w14:textId="77777777" w:rsidR="0004408F" w:rsidRDefault="00332441">
      <w:pPr>
        <w:overflowPunct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Β. ΕΠΙΚΑΙΡΕΣ ΕΡΩΤΗΣΕΙΣ Δεύτερου Κύκλου (Άρθρο 130 παρ</w:t>
      </w:r>
      <w:r>
        <w:rPr>
          <w:rFonts w:eastAsia="Times New Roman" w:cs="Times New Roman"/>
          <w:szCs w:val="24"/>
        </w:rPr>
        <w:t>άγραφοι</w:t>
      </w:r>
      <w:r>
        <w:rPr>
          <w:rFonts w:eastAsia="Times New Roman" w:cs="Times New Roman"/>
          <w:szCs w:val="24"/>
        </w:rPr>
        <w:t xml:space="preserve"> </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Βουλής)</w:t>
      </w:r>
    </w:p>
    <w:p w14:paraId="013A1B31" w14:textId="77777777" w:rsidR="0004408F" w:rsidRDefault="00332441">
      <w:pPr>
        <w:overflowPunct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1. Η με αριθμό 674/17-3-2016 </w:t>
      </w:r>
      <w:r>
        <w:rPr>
          <w:rFonts w:eastAsia="Times New Roman" w:cs="Times New Roman"/>
          <w:szCs w:val="24"/>
        </w:rPr>
        <w:t xml:space="preserve">επίκαιρη ερώτηση </w:t>
      </w:r>
      <w:r>
        <w:rPr>
          <w:rFonts w:eastAsia="Times New Roman" w:cs="Times New Roman"/>
          <w:szCs w:val="24"/>
        </w:rPr>
        <w:t xml:space="preserve">του Βουλευτή Αιτωλοακαρνανίας της Νέας Δημοκρατίας κ. Κωνσταντίνου Καραγκούνη προς τον </w:t>
      </w:r>
      <w:r>
        <w:rPr>
          <w:rFonts w:eastAsia="Times New Roman" w:cs="Times New Roman"/>
          <w:szCs w:val="24"/>
        </w:rPr>
        <w:t>Υπουργό Παιδείας, Έρευνας και Θρησκευμάτων, σχετικά με την αύξηση του αριθμού των εισακτέων στις πανελλήνιες εξετάσεις για το ακαδημαϊκό έτος 2016-2017, από σεισμόπληκτες περιοχές του Νομού Αιτωλοακαρνανίας.</w:t>
      </w:r>
    </w:p>
    <w:p w14:paraId="013A1B32" w14:textId="77777777" w:rsidR="0004408F" w:rsidRDefault="00332441">
      <w:pPr>
        <w:overflowPunct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2. Η με αριθμό 678/21-3-2016 </w:t>
      </w:r>
      <w:r>
        <w:rPr>
          <w:rFonts w:eastAsia="Times New Roman" w:cs="Times New Roman"/>
          <w:szCs w:val="24"/>
        </w:rPr>
        <w:t xml:space="preserve">επίκαιρη ερώτηση </w:t>
      </w:r>
      <w:r>
        <w:rPr>
          <w:rFonts w:eastAsia="Times New Roman" w:cs="Times New Roman"/>
          <w:szCs w:val="24"/>
        </w:rPr>
        <w:t>το</w:t>
      </w:r>
      <w:r>
        <w:rPr>
          <w:rFonts w:eastAsia="Times New Roman" w:cs="Times New Roman"/>
          <w:szCs w:val="24"/>
        </w:rPr>
        <w:t>υ Βουλευτή Ηρακλείου της Δημοκρατικής Συμπαράταξης ΠΑΣΟΚ-ΔΗΜΑΡ κ. Βασιλείου Κεγκέρογλου προς τον Υπουργό Εσωτερικών και Διοικητικής Ανασυγκρότησης, σχετικά με τη δημοσίευση της ανάθεσης προμηθειών, υπηρεσιών και έργων για την αντιμετώπιση του προσφυγικού–μ</w:t>
      </w:r>
      <w:r>
        <w:rPr>
          <w:rFonts w:eastAsia="Times New Roman" w:cs="Times New Roman"/>
          <w:szCs w:val="24"/>
        </w:rPr>
        <w:t xml:space="preserve">εταναστευτικού. </w:t>
      </w:r>
    </w:p>
    <w:p w14:paraId="013A1B33" w14:textId="77777777" w:rsidR="0004408F" w:rsidRDefault="00332441">
      <w:pPr>
        <w:overflowPunct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3. Η με αριθμό 683/21-3-2016 </w:t>
      </w:r>
      <w:r>
        <w:rPr>
          <w:rFonts w:eastAsia="Times New Roman" w:cs="Times New Roman"/>
          <w:szCs w:val="24"/>
        </w:rPr>
        <w:t xml:space="preserve">επίκαιρη ερώτηση </w:t>
      </w:r>
      <w:r>
        <w:rPr>
          <w:rFonts w:eastAsia="Times New Roman" w:cs="Times New Roman"/>
          <w:szCs w:val="24"/>
        </w:rPr>
        <w:t>του Βουλευτή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 xml:space="preserve">ς κ. Νικολάου Μωραΐτη προς τον Υπουργό Υποδομών, Μεταφορών και Δικτύων, σχετικά με την επικινδυνότητα του εθνικού δικτύου </w:t>
      </w:r>
      <w:r>
        <w:rPr>
          <w:rFonts w:eastAsia="Times New Roman" w:cs="Times New Roman"/>
          <w:szCs w:val="24"/>
        </w:rPr>
        <w:t>Αμφιλοχίας–Λευκάδας–Πρέβεζας–Ηγουμενίτσας.</w:t>
      </w:r>
    </w:p>
    <w:p w14:paraId="013A1B34" w14:textId="77777777" w:rsidR="0004408F" w:rsidRDefault="00332441">
      <w:pPr>
        <w:overflowPunct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4. Η με αριθμό 681/21-3-2016 </w:t>
      </w:r>
      <w:r>
        <w:rPr>
          <w:rFonts w:eastAsia="Times New Roman" w:cs="Times New Roman"/>
          <w:szCs w:val="24"/>
        </w:rPr>
        <w:t xml:space="preserve">επίκαιρη ερώτηση </w:t>
      </w:r>
      <w:r>
        <w:rPr>
          <w:rFonts w:eastAsia="Times New Roman" w:cs="Times New Roman"/>
          <w:szCs w:val="24"/>
        </w:rPr>
        <w:t>του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ς των Ανεξαρτήτων Ελλήνων κ. Βασιλείου Κόκκαλη προς τον Υπουργό Εργασίας, Κοινωνικής Ασφάλισης και Κοινωνικής Αλληλεγγύης, σχετικά με την επανεξέτασ</w:t>
      </w:r>
      <w:r>
        <w:rPr>
          <w:rFonts w:eastAsia="Times New Roman" w:cs="Times New Roman"/>
          <w:szCs w:val="24"/>
        </w:rPr>
        <w:t>η του ύψους του προστίμου που επιβάλλεται από την Επιθεώρηση Εργασίας και το ΙΚΑ-ΕΤΑΜ για κάθε αδήλωτο εργαζόμενο.</w:t>
      </w:r>
    </w:p>
    <w:p w14:paraId="013A1B35" w14:textId="77777777" w:rsidR="0004408F" w:rsidRDefault="00332441">
      <w:pPr>
        <w:overflowPunct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5. Η με αριθμό 643/10-3-2016 </w:t>
      </w:r>
      <w:r>
        <w:rPr>
          <w:rFonts w:eastAsia="Times New Roman" w:cs="Times New Roman"/>
          <w:szCs w:val="24"/>
        </w:rPr>
        <w:t xml:space="preserve">επίκαιρη ερώτηση </w:t>
      </w:r>
      <w:r>
        <w:rPr>
          <w:rFonts w:eastAsia="Times New Roman" w:cs="Times New Roman"/>
          <w:szCs w:val="24"/>
        </w:rPr>
        <w:t>του Βουλευτή Β΄ Αθηνών του Λαϊκού Συνδέσμου–Χρυσή Αυγή κ. Ηλία Παναγιώταρου προς τον Υπουργό Πα</w:t>
      </w:r>
      <w:r>
        <w:rPr>
          <w:rFonts w:eastAsia="Times New Roman" w:cs="Times New Roman"/>
          <w:szCs w:val="24"/>
        </w:rPr>
        <w:t>ιδείας, Έρευνας και Θρησκευμάτων, σχετικά με την «αποβολή των Ορθόδοξων Ιεραρχών από τα ελληνικά σχολεία».</w:t>
      </w:r>
    </w:p>
    <w:p w14:paraId="013A1B36" w14:textId="77777777" w:rsidR="0004408F" w:rsidRDefault="00332441">
      <w:pPr>
        <w:overflowPunct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6. Η με αριθμό 648/11-3-2016 </w:t>
      </w:r>
      <w:r>
        <w:rPr>
          <w:rFonts w:eastAsia="Times New Roman" w:cs="Times New Roman"/>
          <w:szCs w:val="24"/>
        </w:rPr>
        <w:t xml:space="preserve">επίκαιρη ερώτηση </w:t>
      </w:r>
      <w:r>
        <w:rPr>
          <w:rFonts w:eastAsia="Times New Roman" w:cs="Times New Roman"/>
          <w:szCs w:val="24"/>
        </w:rPr>
        <w:t>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ς κ. Εμμανουήλ Συντυχάκη προς τον Υπουργό Παιδ</w:t>
      </w:r>
      <w:r>
        <w:rPr>
          <w:rFonts w:eastAsia="Times New Roman" w:cs="Times New Roman"/>
          <w:szCs w:val="24"/>
        </w:rPr>
        <w:t>είας, Έρευνας και Θρησκευμάτων, σχετικά με τις εκπαιδευτικές ανάγκες στο Δήμο Φαιστού Ηρακλείου Κρήτης.</w:t>
      </w:r>
    </w:p>
    <w:p w14:paraId="013A1B37" w14:textId="77777777" w:rsidR="0004408F" w:rsidRDefault="00332441">
      <w:pPr>
        <w:overflowPunct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7. Η με αριθμό 606/1-3-2016 </w:t>
      </w:r>
      <w:r>
        <w:rPr>
          <w:rFonts w:eastAsia="Times New Roman" w:cs="Times New Roman"/>
          <w:szCs w:val="24"/>
        </w:rPr>
        <w:t xml:space="preserve">επίκαιρη ερώτηση </w:t>
      </w:r>
      <w:r>
        <w:rPr>
          <w:rFonts w:eastAsia="Times New Roman" w:cs="Times New Roman"/>
          <w:szCs w:val="24"/>
        </w:rPr>
        <w:t>του Βουλευτή Έβρου της Νέας Δημοκρατίας  κ. Αναστασίου Δημοσχάκη προς τον Υπουργό Υγείας, σχετικά με την αν</w:t>
      </w:r>
      <w:r>
        <w:rPr>
          <w:rFonts w:eastAsia="Times New Roman" w:cs="Times New Roman"/>
          <w:szCs w:val="24"/>
        </w:rPr>
        <w:t>άγκη άμεσης στελέχωσης της ακτινοδιαγνωστικής κλινικής του Νοσοκομείου Ξάνθης.</w:t>
      </w:r>
    </w:p>
    <w:p w14:paraId="013A1B38" w14:textId="77777777" w:rsidR="0004408F" w:rsidRDefault="00332441">
      <w:pPr>
        <w:overflowPunct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8. Η με αριθμό 567/22-2-2016 </w:t>
      </w:r>
      <w:r>
        <w:rPr>
          <w:rFonts w:eastAsia="Times New Roman" w:cs="Times New Roman"/>
          <w:szCs w:val="24"/>
        </w:rPr>
        <w:t xml:space="preserve">επίκαιρη ερώτηση </w:t>
      </w:r>
      <w:r>
        <w:rPr>
          <w:rFonts w:eastAsia="Times New Roman" w:cs="Times New Roman"/>
          <w:szCs w:val="24"/>
        </w:rPr>
        <w:t>του Βουλευτή Αχαΐας της Νέας Δημοκρατίας κ. Ανδρέα Κατσανιώτη προς τον Υπουργό Εσωτερικών και Διοικητικής Ανασυγκρότησης, σχετικά μ</w:t>
      </w:r>
      <w:r>
        <w:rPr>
          <w:rFonts w:eastAsia="Times New Roman" w:cs="Times New Roman"/>
          <w:szCs w:val="24"/>
        </w:rPr>
        <w:t xml:space="preserve">ε την επιβολή δημοτικών τελών από το Δήμο της Πάτρας σε επαγγελματικές εγκαταστάσεις της περιοχής με απόφαση του Δημοτικού Συμβουλίου. </w:t>
      </w:r>
    </w:p>
    <w:p w14:paraId="013A1B39" w14:textId="77777777" w:rsidR="0004408F" w:rsidRDefault="00332441">
      <w:pPr>
        <w:overflowPunct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9. Η με αριθμό 466/1-2-2016 </w:t>
      </w:r>
      <w:r>
        <w:rPr>
          <w:rFonts w:eastAsia="Times New Roman" w:cs="Times New Roman"/>
          <w:szCs w:val="24"/>
        </w:rPr>
        <w:t xml:space="preserve">επίκαιρη ερώτηση </w:t>
      </w:r>
      <w:r>
        <w:rPr>
          <w:rFonts w:eastAsia="Times New Roman" w:cs="Times New Roman"/>
          <w:szCs w:val="24"/>
        </w:rPr>
        <w:t>του Βουλευτή Αττικής του Λαϊκού Συνδέσμου–Χρυσή Αυγή κ. Ηλία Κασιδιάρη προς</w:t>
      </w:r>
      <w:r>
        <w:rPr>
          <w:rFonts w:eastAsia="Times New Roman" w:cs="Times New Roman"/>
          <w:szCs w:val="24"/>
        </w:rPr>
        <w:t xml:space="preserve"> τον Υπουργό Εσωτερικών και Διοικητικής Ανασυγκρότησης, σχετικά με τα «εκατομμύρια που μοιράζει η </w:t>
      </w:r>
      <w:r>
        <w:rPr>
          <w:rFonts w:eastAsia="Times New Roman" w:cs="Times New Roman"/>
          <w:szCs w:val="24"/>
        </w:rPr>
        <w:t xml:space="preserve">Κυβέρνηση </w:t>
      </w:r>
      <w:r>
        <w:rPr>
          <w:rFonts w:eastAsia="Times New Roman" w:cs="Times New Roman"/>
          <w:szCs w:val="24"/>
        </w:rPr>
        <w:t xml:space="preserve">ΣΥΡΙΖΑ-ΑΝΕΛ στα </w:t>
      </w:r>
      <w:r>
        <w:rPr>
          <w:rFonts w:eastAsia="Times New Roman" w:cs="Times New Roman"/>
          <w:szCs w:val="24"/>
        </w:rPr>
        <w:t xml:space="preserve">χρεοκοπημένα </w:t>
      </w:r>
      <w:r>
        <w:rPr>
          <w:rFonts w:eastAsia="Times New Roman" w:cs="Times New Roman"/>
          <w:szCs w:val="24"/>
        </w:rPr>
        <w:t xml:space="preserve">κόμματα». </w:t>
      </w:r>
    </w:p>
    <w:p w14:paraId="013A1B3A" w14:textId="77777777" w:rsidR="0004408F" w:rsidRDefault="00332441">
      <w:pPr>
        <w:overflowPunct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10. Η με αριθμό 615/3-3-2016 </w:t>
      </w:r>
      <w:r>
        <w:rPr>
          <w:rFonts w:eastAsia="Times New Roman" w:cs="Times New Roman"/>
          <w:szCs w:val="24"/>
        </w:rPr>
        <w:t xml:space="preserve">επίκαιρη ερώτηση </w:t>
      </w:r>
      <w:r>
        <w:rPr>
          <w:rFonts w:eastAsia="Times New Roman" w:cs="Times New Roman"/>
          <w:szCs w:val="24"/>
        </w:rPr>
        <w:t>του Βουλευτή Α΄ Θεσσαλονίκης της Ένωσης Κεντρώων κ. Ιωάννη Σαρ</w:t>
      </w:r>
      <w:r>
        <w:rPr>
          <w:rFonts w:eastAsia="Times New Roman" w:cs="Times New Roman"/>
          <w:szCs w:val="24"/>
        </w:rPr>
        <w:t>ίδη προς τον Υπουργό Εξωτερικών, σχετικά με την ενδεχόμενη ίδρυση γραφείων Τουρκικού Οργανισμού στην Ελλάδα.</w:t>
      </w:r>
    </w:p>
    <w:p w14:paraId="013A1B3B" w14:textId="77777777" w:rsidR="0004408F" w:rsidRDefault="00332441">
      <w:pPr>
        <w:overflowPunct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11. Η με αριθμό 621/7-3-2016 </w:t>
      </w:r>
      <w:r>
        <w:rPr>
          <w:rFonts w:eastAsia="Times New Roman" w:cs="Times New Roman"/>
          <w:szCs w:val="24"/>
        </w:rPr>
        <w:t xml:space="preserve">επίκαιρη ερώτηση </w:t>
      </w:r>
      <w:r>
        <w:rPr>
          <w:rFonts w:eastAsia="Times New Roman" w:cs="Times New Roman"/>
          <w:szCs w:val="24"/>
        </w:rPr>
        <w:t>της Βουλευτού Ηλείας του Συνασπισμού Ριζοσπαστικής Αριστεράς κ. Ευσταθίας (Έφης) Γεωργοπούλου-Σαλτάρη</w:t>
      </w:r>
      <w:r>
        <w:rPr>
          <w:rFonts w:eastAsia="Times New Roman" w:cs="Times New Roman"/>
          <w:szCs w:val="24"/>
        </w:rPr>
        <w:t xml:space="preserve"> προς τον Υπουργό Υγείας, σχετικά με το έργο της κατασκευής της νέας πτέρυγας του </w:t>
      </w:r>
      <w:r>
        <w:rPr>
          <w:rFonts w:eastAsia="Times New Roman" w:cs="Times New Roman"/>
          <w:szCs w:val="24"/>
        </w:rPr>
        <w:t>Ν</w:t>
      </w:r>
      <w:r>
        <w:rPr>
          <w:rFonts w:eastAsia="Times New Roman" w:cs="Times New Roman"/>
          <w:szCs w:val="24"/>
        </w:rPr>
        <w:t xml:space="preserve">οσοκομείου της Αμαλιάδας. </w:t>
      </w:r>
    </w:p>
    <w:p w14:paraId="013A1B3C" w14:textId="77777777" w:rsidR="0004408F" w:rsidRDefault="00332441">
      <w:pPr>
        <w:overflowPunct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12. Η με αριθμό 614/3-3-2016 </w:t>
      </w:r>
      <w:r>
        <w:rPr>
          <w:rFonts w:eastAsia="Times New Roman" w:cs="Times New Roman"/>
          <w:szCs w:val="24"/>
        </w:rPr>
        <w:t xml:space="preserve">επίκαιρη ερώτηση </w:t>
      </w:r>
      <w:r>
        <w:rPr>
          <w:rFonts w:eastAsia="Times New Roman" w:cs="Times New Roman"/>
          <w:szCs w:val="24"/>
        </w:rPr>
        <w:t xml:space="preserve">του Βουλευτή Β΄ </w:t>
      </w:r>
      <w:r>
        <w:rPr>
          <w:rFonts w:eastAsia="Times New Roman" w:cs="Times New Roman"/>
          <w:szCs w:val="24"/>
        </w:rPr>
        <w:t xml:space="preserve">Πειραιώς </w:t>
      </w:r>
      <w:r>
        <w:rPr>
          <w:rFonts w:eastAsia="Times New Roman" w:cs="Times New Roman"/>
          <w:szCs w:val="24"/>
        </w:rPr>
        <w:t>του Λαϊκού Συνδέσμου–Χρυσή Αυγή κ. Ιωάννη Λαγού προς τον Υπουργό Εξωτερικών</w:t>
      </w:r>
      <w:r>
        <w:rPr>
          <w:rFonts w:eastAsia="Times New Roman" w:cs="Times New Roman"/>
          <w:szCs w:val="24"/>
        </w:rPr>
        <w:t>, σχετικά με την «καλλιέργεια κλίματος έντασης και τις μεθοδεύσεις του τουρκικού προξενείου στη Θράκη».</w:t>
      </w:r>
    </w:p>
    <w:p w14:paraId="013A1B3D" w14:textId="77777777" w:rsidR="0004408F" w:rsidRDefault="00332441">
      <w:pPr>
        <w:overflowPunct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13. Η με αριθμό 583/26-2-2016 </w:t>
      </w:r>
      <w:r>
        <w:rPr>
          <w:rFonts w:eastAsia="Times New Roman" w:cs="Times New Roman"/>
          <w:szCs w:val="24"/>
        </w:rPr>
        <w:t xml:space="preserve">επίκαιρη </w:t>
      </w:r>
      <w:r>
        <w:rPr>
          <w:rFonts w:eastAsia="Times New Roman" w:cs="Times New Roman"/>
          <w:szCs w:val="24"/>
        </w:rPr>
        <w:t xml:space="preserve">ερώτηση </w:t>
      </w:r>
      <w:r>
        <w:rPr>
          <w:rFonts w:eastAsia="Times New Roman" w:cs="Times New Roman"/>
          <w:szCs w:val="24"/>
        </w:rPr>
        <w:t>του Βουλευτή Β΄ Αθηνών του Λαϊκού Συνδέσμου–Χρυσή Αυγή</w:t>
      </w:r>
      <w:r>
        <w:rPr>
          <w:rFonts w:eastAsia="Times New Roman" w:cs="Times New Roman"/>
          <w:szCs w:val="24"/>
        </w:rPr>
        <w:t xml:space="preserve"> κ. Ηλία Παναγιώταρου προς τον Υπουργό Εξωτερικών, σχετικά με την «εκχώρηση του ονόματος της Μακεδονίας μας στους σκοπιανούς».</w:t>
      </w:r>
    </w:p>
    <w:p w14:paraId="013A1B3E" w14:textId="77777777" w:rsidR="0004408F" w:rsidRDefault="00332441">
      <w:pPr>
        <w:overflowPunct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14. Η με αριθμό 545/15-2-2016 </w:t>
      </w:r>
      <w:r>
        <w:rPr>
          <w:rFonts w:eastAsia="Times New Roman" w:cs="Times New Roman"/>
          <w:szCs w:val="24"/>
        </w:rPr>
        <w:t xml:space="preserve">επίκαιρη ερώτηση </w:t>
      </w:r>
      <w:r>
        <w:rPr>
          <w:rFonts w:eastAsia="Times New Roman" w:cs="Times New Roman"/>
          <w:szCs w:val="24"/>
        </w:rPr>
        <w:t>της Βουλευτού Β΄ Αθηνών του Λαϊκού Συνδέσμου–Χρυσή Αυγή κ</w:t>
      </w:r>
      <w:r>
        <w:rPr>
          <w:rFonts w:eastAsia="Times New Roman" w:cs="Times New Roman"/>
          <w:szCs w:val="24"/>
        </w:rPr>
        <w:t>.</w:t>
      </w:r>
      <w:r>
        <w:rPr>
          <w:rFonts w:eastAsia="Times New Roman" w:cs="Times New Roman"/>
          <w:szCs w:val="24"/>
        </w:rPr>
        <w:t xml:space="preserve"> Ελένης Ζαρούλια προς το</w:t>
      </w:r>
      <w:r>
        <w:rPr>
          <w:rFonts w:eastAsia="Times New Roman" w:cs="Times New Roman"/>
          <w:szCs w:val="24"/>
        </w:rPr>
        <w:t>ν Υπουργό Υγείας, σχετικά με τα προβλήματα λειτουργίας στο ΕΚΑΒ.</w:t>
      </w:r>
    </w:p>
    <w:p w14:paraId="013A1B3F"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Κύριε Καμμένε και κύριε Κατσιαντώνη, μόνο με δική σας έγκριση, διαφορετικά δεν σταματώ, εάν θέλετε να δώσω τον λόγο στον κ. Σταθάκη για πέντε λεπτά για να υποστηρίξει τις τροπολογίες του και </w:t>
      </w:r>
      <w:r>
        <w:rPr>
          <w:rFonts w:eastAsia="Times New Roman" w:cs="Times New Roman"/>
          <w:szCs w:val="24"/>
        </w:rPr>
        <w:t xml:space="preserve">να δώσω τον λόγο και στον κύριο Αντιπρόεδρο που ζήτησε να μιλήσει επί του νομοσχεδίου, για δεκαπέντε λεπτά και να συνεχίσετε εσείς. Μόνο εάν έχω την έγκρισή σας. </w:t>
      </w:r>
    </w:p>
    <w:p w14:paraId="013A1B40"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Μάλιστα.</w:t>
      </w:r>
    </w:p>
    <w:p w14:paraId="013A1B41" w14:textId="77777777" w:rsidR="0004408F" w:rsidRDefault="00332441">
      <w:pPr>
        <w:spacing w:line="600" w:lineRule="auto"/>
        <w:ind w:firstLine="720"/>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Μάλιστα. </w:t>
      </w:r>
    </w:p>
    <w:p w14:paraId="013A1B42" w14:textId="77777777" w:rsidR="0004408F" w:rsidRDefault="00332441">
      <w:pPr>
        <w:spacing w:line="600" w:lineRule="auto"/>
        <w:ind w:firstLine="720"/>
        <w:rPr>
          <w:rFonts w:eastAsia="Times New Roman" w:cs="Times New Roman"/>
          <w:szCs w:val="24"/>
        </w:rPr>
      </w:pPr>
      <w:r>
        <w:rPr>
          <w:rFonts w:eastAsia="Times New Roman"/>
          <w:b/>
          <w:bCs/>
        </w:rPr>
        <w:t>ΠΡΟΕΔΡΕΥΩΝ (Νικήτας Κακλαμάνης)</w:t>
      </w:r>
      <w:r>
        <w:rPr>
          <w:rFonts w:eastAsia="Times New Roman"/>
          <w:b/>
          <w:bCs/>
        </w:rPr>
        <w:t>:</w:t>
      </w:r>
      <w:r>
        <w:rPr>
          <w:rFonts w:eastAsia="Times New Roman" w:cs="Times New Roman"/>
          <w:szCs w:val="24"/>
        </w:rPr>
        <w:t xml:space="preserve"> Η έγκριση δόθηκε. </w:t>
      </w:r>
    </w:p>
    <w:p w14:paraId="013A1B43"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Υπουργέ, έχετε τον λόγο για πέντε λεπτά, σχετικά με τις δυο εκπρόθεσμες τροπολογίες. </w:t>
      </w:r>
    </w:p>
    <w:p w14:paraId="013A1B44" w14:textId="77777777" w:rsidR="0004408F" w:rsidRDefault="00332441">
      <w:pPr>
        <w:spacing w:line="600" w:lineRule="auto"/>
        <w:ind w:firstLine="720"/>
        <w:jc w:val="both"/>
        <w:rPr>
          <w:rFonts w:eastAsia="Times New Roman" w:cs="Times New Roman"/>
          <w:szCs w:val="24"/>
        </w:rPr>
      </w:pPr>
      <w:r>
        <w:rPr>
          <w:rFonts w:eastAsia="Times New Roman"/>
          <w:b/>
          <w:bCs/>
        </w:rPr>
        <w:t>ΓΕΩΡΓΙΟΣ ΣΤΑΘΑΚΗΣ (Υπουργός Οικονομίας, Ανάπτυξης και Τουρισμού):</w:t>
      </w:r>
      <w:r>
        <w:rPr>
          <w:rFonts w:eastAsia="Times New Roman" w:cs="Times New Roman"/>
          <w:szCs w:val="24"/>
        </w:rPr>
        <w:t xml:space="preserve"> Σας ευχαριστώ, κύριε Πρόεδρε. </w:t>
      </w:r>
    </w:p>
    <w:p w14:paraId="013A1B45"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Έχουμε καταθέσει δύο τροπολογίες οι οποίες αναφέρονται σε παρατάσεις για χιονοδρομικά κέντρα και ιαματικά κέντρα. Επιτρέψτε μου να σταθώ στο πρώτο, στα χιονοδρομικά κέντρα. </w:t>
      </w:r>
    </w:p>
    <w:p w14:paraId="013A1B46"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Όπως γνωρίζετε, έχουμε κληρονομήσει μια κατάσταση όπου από τα είκοσι τέσσερα χιονο</w:t>
      </w:r>
      <w:r>
        <w:rPr>
          <w:rFonts w:eastAsia="Times New Roman" w:cs="Times New Roman"/>
          <w:szCs w:val="24"/>
        </w:rPr>
        <w:t xml:space="preserve">δρομικά κέντρα, μόνο τα τέσσερα έχουν πλήρη άδεια, δηλαδή έχουν καλύψει όλες τις προϋποθέσεις του νόμου, συμπεριλαμβανομένης και της μελέτης περιβαλλοντικών επιπτώσεων. </w:t>
      </w:r>
    </w:p>
    <w:p w14:paraId="013A1B47"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Στα υπόλοιπα χιονοδρομικά κέντρα υπάρχει μια καθυστέρηση, εν μέρει ευθύνη ορισμένων απ</w:t>
      </w:r>
      <w:r>
        <w:rPr>
          <w:rFonts w:eastAsia="Times New Roman" w:cs="Times New Roman"/>
          <w:szCs w:val="24"/>
        </w:rPr>
        <w:t xml:space="preserve">ό αυτών που αντιμετωπίζουν όντως οικονομικές δυσκολίες. Υπενθυμίζω ότι από τα χιονοδρομικά κέντρα τρία </w:t>
      </w:r>
      <w:r>
        <w:rPr>
          <w:rFonts w:eastAsia="Times New Roman" w:cs="Times New Roman"/>
          <w:szCs w:val="24"/>
        </w:rPr>
        <w:lastRenderedPageBreak/>
        <w:t>ανήκουν σε ιδιώτες και τα υπόλοιπα είκοσι ένα ανήκουν σε δήμους, σε δημοτικές επιχειρήσεις, στη Γενική Γραμματεία Αθλητισμού, σε διάφορα αθλητικά σωματεί</w:t>
      </w:r>
      <w:r>
        <w:rPr>
          <w:rFonts w:eastAsia="Times New Roman" w:cs="Times New Roman"/>
          <w:szCs w:val="24"/>
        </w:rPr>
        <w:t xml:space="preserve">α, ορειβατικούς συλλόγους, σε </w:t>
      </w:r>
      <w:r>
        <w:rPr>
          <w:rFonts w:eastAsia="Times New Roman" w:cs="Times New Roman"/>
          <w:szCs w:val="24"/>
        </w:rPr>
        <w:t xml:space="preserve">περιφέρειες </w:t>
      </w:r>
      <w:r>
        <w:rPr>
          <w:rFonts w:eastAsia="Times New Roman" w:cs="Times New Roman"/>
          <w:szCs w:val="24"/>
        </w:rPr>
        <w:t>και στην ΕΤΑΔ. Υπό τις δεδομένες συνθήκες και λόγω δυσκολιών υπάρχει μια καθυστέρηση στην έκδοση των περιβαλλοντικών αδειών, επαναλαμβάνω εν μέρει, κατά ένα μέρος, λόγω προβλημάτων των οικονομικών φορέων διαχείριση</w:t>
      </w:r>
      <w:r>
        <w:rPr>
          <w:rFonts w:eastAsia="Times New Roman" w:cs="Times New Roman"/>
          <w:szCs w:val="24"/>
        </w:rPr>
        <w:t xml:space="preserve">ς των κέντρων και εν μέρει λόγω της γνωστής καθυστέρησης που υπάρχει στη δημόσια διοίκηση να εκδίδει σε μικρό χρονικό διάστημα, να αξιολογεί, να τοποθετείται και να αδειοδοτεί τις περιβαλλοντικές μελέτες. </w:t>
      </w:r>
    </w:p>
    <w:p w14:paraId="013A1B48" w14:textId="77777777" w:rsidR="0004408F" w:rsidRDefault="00332441">
      <w:pPr>
        <w:spacing w:line="600" w:lineRule="auto"/>
        <w:jc w:val="both"/>
        <w:rPr>
          <w:rFonts w:eastAsia="Times New Roman"/>
          <w:szCs w:val="24"/>
        </w:rPr>
      </w:pPr>
      <w:r>
        <w:rPr>
          <w:rFonts w:eastAsia="Times New Roman" w:cs="Times New Roman"/>
          <w:szCs w:val="24"/>
        </w:rPr>
        <w:tab/>
      </w:r>
      <w:r>
        <w:rPr>
          <w:rFonts w:eastAsia="Times New Roman"/>
          <w:szCs w:val="24"/>
        </w:rPr>
        <w:t>Τούτων δοθέντων υπάρχει ένα πρόβλημα, το οποίο πρ</w:t>
      </w:r>
      <w:r>
        <w:rPr>
          <w:rFonts w:eastAsia="Times New Roman"/>
          <w:szCs w:val="24"/>
        </w:rPr>
        <w:t>έπει να λύσουμε άμεσα και αυτό κάνει η παρούσα τροπολογία, η οποία προτείνει να δίνεται διετής παράταση αποκλειστικά και μόνο για να ολοκληρωθούν οι περιβαλλοντικές μελέτες. Το σήμα αδειοδότησης οφείλει να καλύπτει όλες τις άλλες προϋποθέσεις του νόμου, δη</w:t>
      </w:r>
      <w:r>
        <w:rPr>
          <w:rFonts w:eastAsia="Times New Roman"/>
          <w:szCs w:val="24"/>
        </w:rPr>
        <w:t>λαδή</w:t>
      </w:r>
      <w:r>
        <w:rPr>
          <w:rFonts w:eastAsia="Times New Roman"/>
          <w:szCs w:val="24"/>
        </w:rPr>
        <w:t>,</w:t>
      </w:r>
      <w:r>
        <w:rPr>
          <w:rFonts w:eastAsia="Times New Roman"/>
          <w:szCs w:val="24"/>
        </w:rPr>
        <w:t xml:space="preserve"> όλα τα δικαιολογητικά πρέπει να είναι ως έχουν για να μπορεί να πάρει ένα χιονοδρομικό κέντρο το σήμα, δεν υπάρχει τρόπος δηλαδή</w:t>
      </w:r>
      <w:r>
        <w:rPr>
          <w:rFonts w:eastAsia="Times New Roman"/>
          <w:szCs w:val="24"/>
        </w:rPr>
        <w:t>,</w:t>
      </w:r>
      <w:r>
        <w:rPr>
          <w:rFonts w:eastAsia="Times New Roman"/>
          <w:szCs w:val="24"/>
        </w:rPr>
        <w:t xml:space="preserve"> παρά μόνο με εξαίρεση την περιβαλλοντική </w:t>
      </w:r>
      <w:r>
        <w:rPr>
          <w:rFonts w:eastAsia="Times New Roman"/>
          <w:szCs w:val="24"/>
        </w:rPr>
        <w:lastRenderedPageBreak/>
        <w:t>μελέτη να πάρουν το ειδικό σήμα λειτουργίας. Συνεπώς μόνο για την περιβαλλοντικ</w:t>
      </w:r>
      <w:r>
        <w:rPr>
          <w:rFonts w:eastAsia="Times New Roman"/>
          <w:szCs w:val="24"/>
        </w:rPr>
        <w:t xml:space="preserve">ή μελέτη δεδομένων αυτών των προβλημάτων δίνεται διετής άδεια. </w:t>
      </w:r>
    </w:p>
    <w:p w14:paraId="013A1B49" w14:textId="77777777" w:rsidR="0004408F" w:rsidRDefault="00332441">
      <w:pPr>
        <w:spacing w:line="600" w:lineRule="auto"/>
        <w:ind w:firstLine="720"/>
        <w:jc w:val="both"/>
        <w:rPr>
          <w:rFonts w:eastAsia="Times New Roman"/>
          <w:szCs w:val="24"/>
        </w:rPr>
      </w:pPr>
      <w:r>
        <w:rPr>
          <w:rFonts w:eastAsia="Times New Roman"/>
          <w:szCs w:val="24"/>
        </w:rPr>
        <w:t>Για όλα τα άλλα πιστοποιητικά που εγγυώνται την ασφαλή για τους χρήστες των εγκαταστάσεων λειτουργία και για όλες τις άλλες διαδικασίες, για να δοθεί το ειδικό σήμα ισχύουν ως έχουν οι νόμοι χ</w:t>
      </w:r>
      <w:r>
        <w:rPr>
          <w:rFonts w:eastAsia="Times New Roman"/>
          <w:szCs w:val="24"/>
        </w:rPr>
        <w:t>ωρίς καμμία απολύτως παράταση.</w:t>
      </w:r>
    </w:p>
    <w:p w14:paraId="013A1B4A" w14:textId="77777777" w:rsidR="0004408F" w:rsidRDefault="00332441">
      <w:pPr>
        <w:spacing w:line="600" w:lineRule="auto"/>
        <w:ind w:firstLine="720"/>
        <w:jc w:val="both"/>
        <w:rPr>
          <w:rFonts w:eastAsia="Times New Roman"/>
          <w:szCs w:val="24"/>
        </w:rPr>
      </w:pPr>
      <w:r>
        <w:rPr>
          <w:rFonts w:eastAsia="Times New Roman"/>
          <w:szCs w:val="24"/>
        </w:rPr>
        <w:t>Αυτή είναι η μία τροπολογία, λοιπόν, η οποία δίνει διετή παράταση αποκλειστικά και μόνο της περιβαλλοντικής μελέτης για να ολοκληρωθεί η μόνιμη αδειοδότηση των είκοσι τεσσάρων χιονοδρομικών κέντρων</w:t>
      </w:r>
    </w:p>
    <w:p w14:paraId="013A1B4B" w14:textId="77777777" w:rsidR="0004408F" w:rsidRDefault="00332441">
      <w:pPr>
        <w:spacing w:line="600" w:lineRule="auto"/>
        <w:ind w:firstLine="720"/>
        <w:jc w:val="both"/>
        <w:rPr>
          <w:rFonts w:eastAsia="Times New Roman"/>
          <w:szCs w:val="24"/>
        </w:rPr>
      </w:pPr>
      <w:r>
        <w:rPr>
          <w:rFonts w:eastAsia="Times New Roman"/>
          <w:szCs w:val="24"/>
        </w:rPr>
        <w:t>Η δεύτερη τροπολογία με αρι</w:t>
      </w:r>
      <w:r>
        <w:rPr>
          <w:rFonts w:eastAsia="Times New Roman"/>
          <w:szCs w:val="24"/>
        </w:rPr>
        <w:t>θμό 291/70 αναφέρεται στα ιαματικά κέντρα. Εκεί το πρόβλημα είναι εν μέρει νομοθετικό, δηλαδή υπάρχει ασάφεια στον νόμο όσον αφορά το πώς χαρακτηρίζονται αυτά τα λύματα. Με την παρούσα νομοθεσία συνήθως χαρακτηρίζονται ως βιομηχανικά λύματα, για τα οποία ο</w:t>
      </w:r>
      <w:r>
        <w:rPr>
          <w:rFonts w:eastAsia="Times New Roman"/>
          <w:szCs w:val="24"/>
        </w:rPr>
        <w:t xml:space="preserve"> </w:t>
      </w:r>
      <w:r>
        <w:rPr>
          <w:rFonts w:eastAsia="Times New Roman"/>
          <w:szCs w:val="24"/>
        </w:rPr>
        <w:lastRenderedPageBreak/>
        <w:t>νόμος έχει εγείρει διάφορα προβλήματα κατά την εφαρμογή του. Εδώ η προθεσμία είναι πολύ συντομότερη. Ουσιαστικά είναι μέχρι τέλος του χρόνου, 31</w:t>
      </w:r>
      <w:r>
        <w:rPr>
          <w:rFonts w:eastAsia="Times New Roman"/>
          <w:szCs w:val="24"/>
        </w:rPr>
        <w:t>-</w:t>
      </w:r>
      <w:r>
        <w:rPr>
          <w:rFonts w:eastAsia="Times New Roman"/>
          <w:szCs w:val="24"/>
        </w:rPr>
        <w:t>12</w:t>
      </w:r>
      <w:r>
        <w:rPr>
          <w:rFonts w:eastAsia="Times New Roman"/>
          <w:szCs w:val="24"/>
        </w:rPr>
        <w:t>-</w:t>
      </w:r>
      <w:r>
        <w:rPr>
          <w:rFonts w:eastAsia="Times New Roman"/>
          <w:szCs w:val="24"/>
        </w:rPr>
        <w:t>2016. Η κεντρική ιδέα είναι να μπορέσουν να λειτουργήσουν τα κέντρα δίνοντας αυτή</w:t>
      </w:r>
      <w:r>
        <w:rPr>
          <w:rFonts w:eastAsia="Times New Roman"/>
          <w:szCs w:val="24"/>
        </w:rPr>
        <w:t>ν</w:t>
      </w:r>
      <w:r>
        <w:rPr>
          <w:rFonts w:eastAsia="Times New Roman"/>
          <w:szCs w:val="24"/>
        </w:rPr>
        <w:t xml:space="preserve"> τη σύντομη παράταση, προ</w:t>
      </w:r>
      <w:r>
        <w:rPr>
          <w:rFonts w:eastAsia="Times New Roman"/>
          <w:szCs w:val="24"/>
        </w:rPr>
        <w:t>κειμένου να ολοκληρωθεί η διαδικασία πάλι για τις περιβαλλοντικές μελέτες με κάποιες βελτιώσεις στο</w:t>
      </w:r>
      <w:r>
        <w:rPr>
          <w:rFonts w:eastAsia="Times New Roman"/>
          <w:szCs w:val="24"/>
        </w:rPr>
        <w:t>ν</w:t>
      </w:r>
      <w:r>
        <w:rPr>
          <w:rFonts w:eastAsia="Times New Roman"/>
          <w:szCs w:val="24"/>
        </w:rPr>
        <w:t xml:space="preserve"> νόμο, που είναι αναγκαίες να γίνουν ενδιάμεσα.</w:t>
      </w:r>
    </w:p>
    <w:p w14:paraId="013A1B4C" w14:textId="77777777" w:rsidR="0004408F" w:rsidRDefault="00332441">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Ευχαριστούμε.</w:t>
      </w:r>
    </w:p>
    <w:p w14:paraId="013A1B4D" w14:textId="77777777" w:rsidR="0004408F" w:rsidRDefault="00332441">
      <w:pPr>
        <w:spacing w:line="600" w:lineRule="auto"/>
        <w:ind w:firstLine="720"/>
        <w:jc w:val="both"/>
        <w:rPr>
          <w:rFonts w:eastAsia="Times New Roman"/>
          <w:szCs w:val="24"/>
        </w:rPr>
      </w:pPr>
      <w:r>
        <w:rPr>
          <w:rFonts w:eastAsia="Times New Roman"/>
          <w:szCs w:val="24"/>
        </w:rPr>
        <w:t>Δίνω τον λόγο με την άδεια των δύο συναδέλφων στον Αντιπρόεδρ</w:t>
      </w:r>
      <w:r>
        <w:rPr>
          <w:rFonts w:eastAsia="Times New Roman"/>
          <w:szCs w:val="24"/>
        </w:rPr>
        <w:t>ο της Κυβέρνησης, τον κ. Ιωάννη Δραγασάκη, για δεκαπέντε λεπτά.</w:t>
      </w:r>
    </w:p>
    <w:p w14:paraId="013A1B4E" w14:textId="77777777" w:rsidR="0004408F" w:rsidRDefault="00332441">
      <w:pPr>
        <w:spacing w:line="600" w:lineRule="auto"/>
        <w:ind w:firstLine="720"/>
        <w:jc w:val="both"/>
        <w:rPr>
          <w:rFonts w:eastAsia="Times New Roman"/>
          <w:szCs w:val="24"/>
        </w:rPr>
      </w:pPr>
      <w:r>
        <w:rPr>
          <w:rFonts w:eastAsia="Times New Roman"/>
          <w:b/>
          <w:szCs w:val="24"/>
        </w:rPr>
        <w:t xml:space="preserve">ΙΩΑΝΝΗΣ ΔΡΑΓΑΣΑΚΗΣ (Αντιπρόεδρος της Κυβέρνησης): </w:t>
      </w:r>
      <w:r>
        <w:rPr>
          <w:rFonts w:eastAsia="Times New Roman"/>
          <w:szCs w:val="24"/>
        </w:rPr>
        <w:t>Ευχαριστώ, κύριε Πρόεδρε.</w:t>
      </w:r>
    </w:p>
    <w:p w14:paraId="013A1B4F" w14:textId="77777777" w:rsidR="0004408F" w:rsidRDefault="00332441">
      <w:pPr>
        <w:spacing w:line="600" w:lineRule="auto"/>
        <w:ind w:firstLine="720"/>
        <w:jc w:val="both"/>
        <w:rPr>
          <w:rFonts w:eastAsia="Times New Roman"/>
          <w:szCs w:val="24"/>
        </w:rPr>
      </w:pPr>
      <w:r>
        <w:rPr>
          <w:rFonts w:eastAsia="Times New Roman"/>
          <w:szCs w:val="24"/>
        </w:rPr>
        <w:t xml:space="preserve">Θέλω να μιλήσω μόνο για το άρθρο 6, το οποίο εισάγει μια καινούργια πρακτική, μια καινούργια ρύθμιση, η οποία αφορά </w:t>
      </w:r>
      <w:r>
        <w:rPr>
          <w:rFonts w:eastAsia="Times New Roman"/>
          <w:szCs w:val="24"/>
        </w:rPr>
        <w:t>τις τράπεζες και τη δαπάνη τους σε διαφημίσεις, χορηγίες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Η ρύθμιση, </w:t>
      </w:r>
      <w:r>
        <w:rPr>
          <w:rFonts w:eastAsia="Times New Roman"/>
          <w:szCs w:val="24"/>
        </w:rPr>
        <w:lastRenderedPageBreak/>
        <w:t>λοιπόν, προβλέπει ότι οι τράπεζες θα πρέπει να κοινοποιούν τις δαπάνες τους μέχρι τελικού αποδέκτη, είτε είναι αυτό μέσω έντυπου, όπως εφημερίδες, τηλεοράσεις, ιστοσελίδες κ</w:t>
      </w:r>
      <w:r>
        <w:rPr>
          <w:rFonts w:eastAsia="Times New Roman"/>
          <w:szCs w:val="24"/>
        </w:rPr>
        <w:t>.</w:t>
      </w:r>
      <w:r>
        <w:rPr>
          <w:rFonts w:eastAsia="Times New Roman"/>
          <w:szCs w:val="24"/>
        </w:rPr>
        <w:t>λπ</w:t>
      </w:r>
      <w:r>
        <w:rPr>
          <w:rFonts w:eastAsia="Times New Roman"/>
          <w:szCs w:val="24"/>
        </w:rPr>
        <w:t>.</w:t>
      </w:r>
      <w:r>
        <w:rPr>
          <w:rFonts w:eastAsia="Times New Roman"/>
          <w:szCs w:val="24"/>
        </w:rPr>
        <w:t>, εί</w:t>
      </w:r>
      <w:r>
        <w:rPr>
          <w:rFonts w:eastAsia="Times New Roman"/>
          <w:szCs w:val="24"/>
        </w:rPr>
        <w:t xml:space="preserve">τε ιδρύματα  είτε οτιδήποτε. </w:t>
      </w:r>
    </w:p>
    <w:p w14:paraId="013A1B50" w14:textId="77777777" w:rsidR="0004408F" w:rsidRDefault="00332441">
      <w:pPr>
        <w:spacing w:line="600" w:lineRule="auto"/>
        <w:ind w:firstLine="720"/>
        <w:jc w:val="both"/>
        <w:rPr>
          <w:rFonts w:eastAsia="Times New Roman"/>
          <w:szCs w:val="24"/>
        </w:rPr>
      </w:pPr>
      <w:r>
        <w:rPr>
          <w:rFonts w:eastAsia="Times New Roman"/>
          <w:szCs w:val="24"/>
        </w:rPr>
        <w:t>Επίσης, με τις τροπολογίες που έχουν κατατεθεί προβλέπονται ορισμένες διαδικασίες για την εποπτεία της εφαρμογής της ρύθμισης αυτής, καθώς και κάποιες ποινές από την Τράπεζα της Ελλάδας και την Επιτροπή Κεφαλαιαγοράς.</w:t>
      </w:r>
    </w:p>
    <w:p w14:paraId="013A1B51" w14:textId="77777777" w:rsidR="0004408F" w:rsidRDefault="00332441">
      <w:pPr>
        <w:spacing w:line="600" w:lineRule="auto"/>
        <w:ind w:firstLine="720"/>
        <w:jc w:val="both"/>
        <w:rPr>
          <w:rFonts w:eastAsia="Times New Roman" w:cs="Times New Roman"/>
          <w:szCs w:val="24"/>
        </w:rPr>
      </w:pPr>
      <w:r>
        <w:rPr>
          <w:rFonts w:eastAsia="Times New Roman"/>
          <w:szCs w:val="24"/>
        </w:rPr>
        <w:t>Το πρώτο</w:t>
      </w:r>
      <w:r>
        <w:rPr>
          <w:rFonts w:eastAsia="Times New Roman"/>
          <w:szCs w:val="24"/>
        </w:rPr>
        <w:t xml:space="preserve"> σημείο στο οποίο θα ήθελα να αναφερθώ είναι η αναγκαιότητα. Τι μας ώθησε σε αυτήν την ρύθμιση, η οποία ως θέμα μπορ</w:t>
      </w:r>
      <w:r>
        <w:rPr>
          <w:rFonts w:eastAsia="Times New Roman"/>
          <w:szCs w:val="24"/>
        </w:rPr>
        <w:t xml:space="preserve">ούμε </w:t>
      </w:r>
      <w:r>
        <w:rPr>
          <w:rFonts w:eastAsia="Times New Roman"/>
          <w:szCs w:val="24"/>
        </w:rPr>
        <w:t>να πούμε ότι μας απασχόλησε από την πρώτη στιγμή; Ο τρόπος λειτουργίας μέχρι τώρα των τραπεζών έχει αναδείξει μια σειρά προβλημάτων, πα</w:t>
      </w:r>
      <w:r>
        <w:rPr>
          <w:rFonts w:eastAsia="Times New Roman"/>
          <w:szCs w:val="24"/>
        </w:rPr>
        <w:t xml:space="preserve">θογενειών πέρα από την τυπική νομιμότητα ή όχι. Το ιδιαίτερο εδώ είναι ότι η διαφημιστική δαπάνη των τραπεζών είναι μεγάλη </w:t>
      </w:r>
      <w:r>
        <w:rPr>
          <w:rFonts w:eastAsia="Times New Roman"/>
          <w:szCs w:val="24"/>
        </w:rPr>
        <w:lastRenderedPageBreak/>
        <w:t xml:space="preserve">και επομένως επηρεάζει λόγω του όγκου της και της κατανομής της όχι μόνο τις τράπεζες που διαφημίζονται αλλά και την αγορά των μέσων </w:t>
      </w:r>
      <w:r>
        <w:rPr>
          <w:rFonts w:eastAsia="Times New Roman"/>
          <w:szCs w:val="24"/>
        </w:rPr>
        <w:t>διαφήμισης, προβολής.</w:t>
      </w:r>
      <w:r>
        <w:rPr>
          <w:rFonts w:eastAsia="Times New Roman"/>
          <w:szCs w:val="24"/>
        </w:rPr>
        <w:t xml:space="preserve"> </w:t>
      </w:r>
      <w:r>
        <w:rPr>
          <w:rFonts w:eastAsia="Times New Roman" w:cs="Times New Roman"/>
          <w:szCs w:val="24"/>
        </w:rPr>
        <w:t xml:space="preserve">Δηλαδή οι τράπεζες μπορούν να επηρεάζουν θετικά ή αρνητικά μια ολόκληρη αγορά, που είναι η αγορά των μέσων ενημέρωσης κι επομένως να αλλοιώνουν και τον ανταγωνισμό σε αυτήν την αγορά. </w:t>
      </w:r>
    </w:p>
    <w:p w14:paraId="013A1B52"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Θα πρέπει να γίνει μια μελέτη από την Ένωση Τραπε</w:t>
      </w:r>
      <w:r>
        <w:rPr>
          <w:rFonts w:eastAsia="Times New Roman" w:cs="Times New Roman"/>
          <w:szCs w:val="24"/>
        </w:rPr>
        <w:t xml:space="preserve">ζών, αν είναι δυνατόν, ή από την Τράπεζα της Ελλάδας, η οποία να αναφερθεί στο παρελθόν -ιδίως στη δεκαετία του 2000, που ήταν και μια δεκαετία μεγάλης ανάπτυξης και των τραπεζών και των διαφημίσεων κ.λπ.- και η μελέτη αυτή να βάλει σε μια στήλη τα δάνεια </w:t>
      </w:r>
      <w:r>
        <w:rPr>
          <w:rFonts w:eastAsia="Times New Roman" w:cs="Times New Roman"/>
          <w:szCs w:val="24"/>
        </w:rPr>
        <w:t>των τραπεζών προς εταιρείες ΜΜΕ, σε μια άλλη στήλη να βάλει τους τόκους των δανείων αυτών και σε μια άλλη στήλη να βάλει τις διαφημίσεις, γιατί οι τράπεζες που έδωσαν τα δάνεια, έδιναν και διαφημίσεις στα μέσα ενημέρωσης. Εδώ πρέπει να γίνει μια τέτοια μελ</w:t>
      </w:r>
      <w:r>
        <w:rPr>
          <w:rFonts w:eastAsia="Times New Roman" w:cs="Times New Roman"/>
          <w:szCs w:val="24"/>
        </w:rPr>
        <w:t xml:space="preserve">έτη, διότι με τα στοιχεία τα οποία εγώ είχα, μόνο μία ενδεικτική προσεγγιστική προσπάθεια έκανα για ένα έτος. </w:t>
      </w:r>
    </w:p>
    <w:p w14:paraId="013A1B53"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lastRenderedPageBreak/>
        <w:t>Από την προσπάθεια αυτή προκύπτει το εξής ενδιαφέρον εύρημα: Σε πολλές περιπτώσεις η τράπεζα που έδινε τα δάνεια, για παράδειγμα σε ένα συγκρότημ</w:t>
      </w:r>
      <w:r>
        <w:rPr>
          <w:rFonts w:eastAsia="Times New Roman" w:cs="Times New Roman"/>
          <w:szCs w:val="24"/>
        </w:rPr>
        <w:t>α, κάλυπτε με τη διαφημιστική δαπάνη και μεγάλο μέρος των τόκων του δανείου, σε ορισμένες περιπτώσεις και πλήρως. Σκεφτείτε λοιπόν</w:t>
      </w:r>
      <w:r>
        <w:rPr>
          <w:rFonts w:eastAsia="Times New Roman" w:cs="Times New Roman"/>
          <w:szCs w:val="24"/>
        </w:rPr>
        <w:t>,</w:t>
      </w:r>
      <w:r>
        <w:rPr>
          <w:rFonts w:eastAsia="Times New Roman" w:cs="Times New Roman"/>
          <w:szCs w:val="24"/>
        </w:rPr>
        <w:t xml:space="preserve"> τη σχέση που διαμορφώνεται. Μία τράπεζα δίνει δάνειο σε κάποιον. Ταυτόχρονα, όμως, έχει την ευθύνη της εξυπηρέτησης του δανε</w:t>
      </w:r>
      <w:r>
        <w:rPr>
          <w:rFonts w:eastAsia="Times New Roman" w:cs="Times New Roman"/>
          <w:szCs w:val="24"/>
        </w:rPr>
        <w:t xml:space="preserve">ίου, διότι αν η διαφήμιση δεν επαρκεί, δεν είναι αρκετή, το μέσον δεν θα μπορεί να εξυπηρετεί το δάνειο. Άρα, δημιουργείται κίνητρο για την τράπεζα να δίνει διαφήμιση στο μέσο στο οποίο δάνεισε για να μπορεί το μέσο αυτό να εξυπηρετεί το δάνειό του. </w:t>
      </w:r>
    </w:p>
    <w:p w14:paraId="013A1B54"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Καταλ</w:t>
      </w:r>
      <w:r>
        <w:rPr>
          <w:rFonts w:eastAsia="Times New Roman" w:cs="Times New Roman"/>
          <w:szCs w:val="24"/>
        </w:rPr>
        <w:t xml:space="preserve">αβαίνουμε εδώ ότι αυτό είναι μια στρέβλωση τραπεζικής λειτουργίας, διότι δίπλα μπορεί να υπάρχει μια καινοτόμα επιχείρηση που να μην μπορεί να πάρει δάνειο και επίσης δημιουργείται κι ένας μηχανισμός αθέμιτου πλουτισμού. </w:t>
      </w:r>
    </w:p>
    <w:p w14:paraId="013A1B55"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lastRenderedPageBreak/>
        <w:t>Δεν θα εκπλαγώ αν από τη μελέτη πο</w:t>
      </w:r>
      <w:r>
        <w:rPr>
          <w:rFonts w:eastAsia="Times New Roman" w:cs="Times New Roman"/>
          <w:szCs w:val="24"/>
        </w:rPr>
        <w:t>υ είπα ότι πρέπει να γίνει, δούμε ότι η διαφημιστική δαπάνη για κάποια χρόνια υπερέβαινε και τους τόκους. Δηλαδή κάποιος παίρνει δάνειο, κάνει μια εταιρεία μέσων ενημέρωσης με τα δάνεια, οι τόκοι των δανείων εξοφλούνται από τη διαφήμιση που δίνουν οι τράπε</w:t>
      </w:r>
      <w:r>
        <w:rPr>
          <w:rFonts w:eastAsia="Times New Roman" w:cs="Times New Roman"/>
          <w:szCs w:val="24"/>
        </w:rPr>
        <w:t xml:space="preserve">ζες και ο ίδιος ως μέτοχος έχει και μια υπεραξία, η οποία αυξάνεται. </w:t>
      </w:r>
    </w:p>
    <w:p w14:paraId="013A1B56"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Ποιο είναι τώρα το επικίνδυνο σημείο αυτού του μηχανισμού που είχε στηθεί και που συχνά λέγεται διαπλοκή κ.λπ.; Εγώ προτιμώ τον όρο ότι είναι μια μορφή καπιταλισμού, ο οποίος στηρίζεται </w:t>
      </w:r>
      <w:r>
        <w:rPr>
          <w:rFonts w:eastAsia="Times New Roman" w:cs="Times New Roman"/>
          <w:szCs w:val="24"/>
        </w:rPr>
        <w:t>σε διαμεσολαβήσεις είτε πολιτικής εξουσίας είτε σε άλλους τύπους διαμεσολαβήσεων. Το πρόβλημα που δημιουργείται είναι ότι όταν μειώνεται η διαφημιστική δαπάνη λόγω της κρίσης, οι επιχειρήσεις που στήθηκαν με αυτόν τον τρόπο δεν είναι βιώσιμες, οδηγούνται σ</w:t>
      </w:r>
      <w:r>
        <w:rPr>
          <w:rFonts w:eastAsia="Times New Roman" w:cs="Times New Roman"/>
          <w:szCs w:val="24"/>
        </w:rPr>
        <w:t xml:space="preserve">ε χρεοκοπία και τα δάνεια που δόθηκαν με αυτόν τον τρόπο δεν είναι και αυτά εξυπηρετήσιμα. Έτσι, λοιπόν, συσσωρεύεται το πρόβλημα, δάνεια να μην εξυπηρετούνται, εταιρείες να μην είναι βιώσιμες και αυτό όλο το σύστημα θέλει ρύθμιση. </w:t>
      </w:r>
    </w:p>
    <w:p w14:paraId="013A1B57"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lastRenderedPageBreak/>
        <w:t>Η δική μας παρέμβαση εδ</w:t>
      </w:r>
      <w:r>
        <w:rPr>
          <w:rFonts w:eastAsia="Times New Roman" w:cs="Times New Roman"/>
          <w:szCs w:val="24"/>
        </w:rPr>
        <w:t>ώ είναι ένας κόκκος άμμου, θα έλεγε κ</w:t>
      </w:r>
      <w:r>
        <w:rPr>
          <w:rFonts w:eastAsia="Times New Roman" w:cs="Times New Roman"/>
          <w:szCs w:val="24"/>
        </w:rPr>
        <w:t>άποιος</w:t>
      </w:r>
      <w:r>
        <w:rPr>
          <w:rFonts w:eastAsia="Times New Roman" w:cs="Times New Roman"/>
          <w:szCs w:val="24"/>
        </w:rPr>
        <w:t>, σε όλον αυτόν το μηχανισμό. Δεν επιλύει το πρόβλημα. Δημιουργεί, όμως, μια συνθήκη διαφάνειας. Υποχρεώνει τις τράπεζες τα στοιχεία αυτά να είναι στη δημοσιότητα και από εκεί και πέρα ο καθένας θα μπορούσε και μπ</w:t>
      </w:r>
      <w:r>
        <w:rPr>
          <w:rFonts w:eastAsia="Times New Roman" w:cs="Times New Roman"/>
          <w:szCs w:val="24"/>
        </w:rPr>
        <w:t>ορεί να κρίνει την πολιτική της κάθε τράπεζας κ.λπ..</w:t>
      </w:r>
    </w:p>
    <w:p w14:paraId="013A1B58"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Ο δεύτερος λόγος που μας ώθησε, ειδικά αυτήν τη στιγμή να πάρουμε αυτήν την πρωτοβουλία -και χαίρομαι που αρκετοί Βουλευτές απ’ ό,τι είδα και από την </w:t>
      </w:r>
      <w:r>
        <w:rPr>
          <w:rFonts w:eastAsia="Times New Roman" w:cs="Times New Roman"/>
          <w:szCs w:val="24"/>
        </w:rPr>
        <w:t xml:space="preserve">Αντιπολίτευση </w:t>
      </w:r>
      <w:r>
        <w:rPr>
          <w:rFonts w:eastAsia="Times New Roman" w:cs="Times New Roman"/>
          <w:szCs w:val="24"/>
        </w:rPr>
        <w:t>συνηγορούν- ήταν βέβαια και αυτά που απ</w:t>
      </w:r>
      <w:r>
        <w:rPr>
          <w:rFonts w:eastAsia="Times New Roman" w:cs="Times New Roman"/>
          <w:szCs w:val="24"/>
        </w:rPr>
        <w:t xml:space="preserve">οκαλύφθηκαν με συμμορίες, εγκληματικές οργανώσεις, εκβιασμούς κ.λπ.. </w:t>
      </w:r>
    </w:p>
    <w:p w14:paraId="013A1B59"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Επομένως, είναι ένα θετικό βήμα. Δεν μπορούμε να έχουμε αυταπάτη. Αν κάποιος θέλει να κάνει μία πράξη, πέρα από τις διατάξεις αυτές, θα μπορεί να το κάνει, αλλά τουλάχιστον θα υπάρχει ο </w:t>
      </w:r>
      <w:r>
        <w:rPr>
          <w:rFonts w:eastAsia="Times New Roman" w:cs="Times New Roman"/>
          <w:szCs w:val="24"/>
        </w:rPr>
        <w:t>νόμος και θα μπορούν οι αρχές με βάση το</w:t>
      </w:r>
      <w:r>
        <w:rPr>
          <w:rFonts w:eastAsia="Times New Roman" w:cs="Times New Roman"/>
          <w:szCs w:val="24"/>
        </w:rPr>
        <w:t>ν</w:t>
      </w:r>
      <w:r>
        <w:rPr>
          <w:rFonts w:eastAsia="Times New Roman" w:cs="Times New Roman"/>
          <w:szCs w:val="24"/>
        </w:rPr>
        <w:t xml:space="preserve"> νόμο αλλά και οι φορείς της οικονομίας, της αγοράς, της κοινωνίας να ασκούν έναν έλεγχο.</w:t>
      </w:r>
    </w:p>
    <w:p w14:paraId="013A1B5A"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lastRenderedPageBreak/>
        <w:t>Ποια είναι η στάση τώρα των τραπεζών; Αν κρίνω από κάποια ανώνυμα δημοσιεύματα, ορισμένοι γκρινιάζουν ότι αυτό τους δημιουργε</w:t>
      </w:r>
      <w:r>
        <w:rPr>
          <w:rFonts w:eastAsia="Times New Roman" w:cs="Times New Roman"/>
          <w:szCs w:val="28"/>
        </w:rPr>
        <w:t xml:space="preserve">ί κάποιο πρόβλημα και δυσκολεύει τον ανταγωνισμό. Γιατί δυσκολεύει τον ανταγωνισμό; Η αδιαφάνεια δυσκολεύει τον ανταγωνισμό. </w:t>
      </w:r>
    </w:p>
    <w:p w14:paraId="013A1B5B"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t xml:space="preserve">Έχω εδώ τα συγκεντρωτικά στοιχεία της διαφημιστικής δαπάνης για ένα έτος, νομίζω το 2014. Εδώ βλέπουμε ότι το ένα συγκρότημα πήρε </w:t>
      </w:r>
      <w:r>
        <w:rPr>
          <w:rFonts w:eastAsia="Times New Roman" w:cs="Times New Roman"/>
          <w:szCs w:val="28"/>
        </w:rPr>
        <w:t xml:space="preserve">1,5 εκατομμύριο ευρώ, το άλλο ένα εκατομμύριο, το άλλο 800.000 ευρώ, το άλλο δεν πήρε τίποτα. Με ποιο κριτήριο γίνονται αυτά; </w:t>
      </w:r>
    </w:p>
    <w:p w14:paraId="013A1B5C"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t xml:space="preserve">Εμείς δεν παρεμβαίνουμε στην πολιτική των τραπεζών. Εάν μία τράπεζα θέλει όλη τη διαφημιστική δαπάνη να τη βάλει σε ένα έντυπο ή </w:t>
      </w:r>
      <w:r>
        <w:rPr>
          <w:rFonts w:eastAsia="Times New Roman" w:cs="Times New Roman"/>
          <w:szCs w:val="28"/>
        </w:rPr>
        <w:t>σε ένα μέσο, αυτό είναι δικαίωμά της. Αυτό που ζητούμε είναι να γίνει γνωστό και αν θέλει η τράπεζα, μπορεί να δώσει εξηγήσεις για την πολιτική της.</w:t>
      </w:r>
    </w:p>
    <w:p w14:paraId="013A1B5D"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lastRenderedPageBreak/>
        <w:t>Νομίζω ότι το μέτρο που εισάγουμε διευκολύνει τον ανταγωνισμό –με τη σωστή έννοια του όρου- και τον μεταθέτ</w:t>
      </w:r>
      <w:r>
        <w:rPr>
          <w:rFonts w:eastAsia="Times New Roman" w:cs="Times New Roman"/>
          <w:szCs w:val="28"/>
        </w:rPr>
        <w:t>ει μάλιστα</w:t>
      </w:r>
      <w:r>
        <w:rPr>
          <w:rFonts w:eastAsia="Times New Roman" w:cs="Times New Roman"/>
          <w:szCs w:val="28"/>
        </w:rPr>
        <w:t>,</w:t>
      </w:r>
      <w:r>
        <w:rPr>
          <w:rFonts w:eastAsia="Times New Roman" w:cs="Times New Roman"/>
          <w:szCs w:val="28"/>
        </w:rPr>
        <w:t xml:space="preserve"> εκεί που πρέπει να πάει ο ανταγωνισμός, δηλαδή στην ποιότητα των υπηρεσιών και στην εξυπηρέτηση του πελάτη και όχι σε υπόγεια και μυστικά κονδύλια.</w:t>
      </w:r>
    </w:p>
    <w:p w14:paraId="013A1B5E"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t xml:space="preserve">Πάντως, θέλω να πω ότι η πλειοψηφία των στελεχών των τραπεζών, με βάση και την επικοινωνία που </w:t>
      </w:r>
      <w:r>
        <w:rPr>
          <w:rFonts w:eastAsia="Times New Roman" w:cs="Times New Roman"/>
          <w:szCs w:val="28"/>
        </w:rPr>
        <w:t xml:space="preserve">είχα, θεωρεί ότι αυτή η ρύθμιση είναι θετική. Μάλιστα, όπως μου είπε και ένας τραπεζίτης, τους απαλλάσσει και αυτούς από έναν μπελά, εννοώντας ότι τους απαλλάσσει από πιέσεις του τύπου «γιατί έδωσες εκεί και δεν δίνεις αλλού». </w:t>
      </w:r>
    </w:p>
    <w:p w14:paraId="013A1B5F"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t xml:space="preserve">Άρα, οι τράπεζες που θέλουν </w:t>
      </w:r>
      <w:r>
        <w:rPr>
          <w:rFonts w:eastAsia="Times New Roman" w:cs="Times New Roman"/>
          <w:szCs w:val="28"/>
        </w:rPr>
        <w:t>να κάνουν σωστά τη δουλειά τους, είναι θετικές και αυτές. Επομένως, μπορώ να αξιολογήσω ότι όσοι γκρινιάζουν, μάλλον θέλουν να κάνουν άλλα πράγματα απ’ αυτά τα οποία λένε ότι θέλουν να κάνουν. Είναι, λοιπόν, μία ρύθμιση θετική για την κοινωνία, θετική με τ</w:t>
      </w:r>
      <w:r>
        <w:rPr>
          <w:rFonts w:eastAsia="Times New Roman" w:cs="Times New Roman"/>
          <w:szCs w:val="28"/>
        </w:rPr>
        <w:t>ην ευρύτερη έννοια για το τραπεζικό σύστημα, θετική για τους μετόχους των τραπεζών που και αυτοί θέλουν διαφάνεια.</w:t>
      </w:r>
    </w:p>
    <w:p w14:paraId="013A1B60"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lastRenderedPageBreak/>
        <w:t xml:space="preserve">Άκουσα ότι υπήρξε η παρατήρηση </w:t>
      </w:r>
      <w:r>
        <w:rPr>
          <w:rFonts w:eastAsia="Times New Roman" w:cs="Times New Roman"/>
          <w:szCs w:val="28"/>
        </w:rPr>
        <w:t>πως</w:t>
      </w:r>
      <w:r>
        <w:rPr>
          <w:rFonts w:eastAsia="Times New Roman" w:cs="Times New Roman"/>
          <w:szCs w:val="28"/>
        </w:rPr>
        <w:t xml:space="preserve"> θα μπορούσε το μέτρο να επεκταθεί και πέρα από τις τράπεζες. Πρέπει να δηλώσω –θα μιλήσουν και οι αρμόδιοι</w:t>
      </w:r>
      <w:r>
        <w:rPr>
          <w:rFonts w:eastAsia="Times New Roman" w:cs="Times New Roman"/>
          <w:szCs w:val="28"/>
        </w:rPr>
        <w:t xml:space="preserve"> Υπουργοί- ότι πολιτικά ως Κυβέρνηση συμφωνούμε. Υπάρχουν και φορείς</w:t>
      </w:r>
      <w:r>
        <w:rPr>
          <w:rFonts w:eastAsia="Times New Roman" w:cs="Times New Roman"/>
          <w:szCs w:val="28"/>
        </w:rPr>
        <w:t>,</w:t>
      </w:r>
      <w:r>
        <w:rPr>
          <w:rFonts w:eastAsia="Times New Roman" w:cs="Times New Roman"/>
          <w:szCs w:val="28"/>
        </w:rPr>
        <w:t xml:space="preserve"> πέραν των τραπεζών που λόγω του όγκου της διαφήμισής τους, μπορεί να μην έχουν αυτή τη σχέση δανειστή-οφειλέτη, αλλά σίγουρα επηρεάζουν την αγορά και τον τομέα των μέσων ενημέρωσης. Για </w:t>
      </w:r>
      <w:r>
        <w:rPr>
          <w:rFonts w:eastAsia="Times New Roman" w:cs="Times New Roman"/>
          <w:szCs w:val="28"/>
        </w:rPr>
        <w:t>παράδειγμα, ο ΟΠΑΠ θα μπορούσε αυτό να το κάνει και με δική του πρωτοβουλία</w:t>
      </w:r>
      <w:r>
        <w:rPr>
          <w:rFonts w:eastAsia="Times New Roman" w:cs="Times New Roman"/>
          <w:szCs w:val="28"/>
        </w:rPr>
        <w:t>,</w:t>
      </w:r>
      <w:r>
        <w:rPr>
          <w:rFonts w:eastAsia="Times New Roman" w:cs="Times New Roman"/>
          <w:szCs w:val="28"/>
        </w:rPr>
        <w:t xml:space="preserve"> λόγω του μεγάλου όγκου της διαφημιστικής δαπάνης ή οι επιχειρήσεις ιντερνετικών στοιχημάτων ή οι ΔΕΚΟ.</w:t>
      </w:r>
    </w:p>
    <w:p w14:paraId="013A1B61"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t>Επομένως, εάν μεν η Κυβέρνηση και οι αρμόδιοι Υπουργοί είναι έτοιμοι να διευ</w:t>
      </w:r>
      <w:r>
        <w:rPr>
          <w:rFonts w:eastAsia="Times New Roman" w:cs="Times New Roman"/>
          <w:szCs w:val="28"/>
        </w:rPr>
        <w:t>ρυνθεί το φάσμα εφαρμογής της συγκεκριμένης ρύθμισης και σε όλους τους άλλους τομείς, προσωπικά δεν έχω καμ</w:t>
      </w:r>
      <w:r>
        <w:rPr>
          <w:rFonts w:eastAsia="Times New Roman" w:cs="Times New Roman"/>
          <w:szCs w:val="28"/>
        </w:rPr>
        <w:t>μ</w:t>
      </w:r>
      <w:r>
        <w:rPr>
          <w:rFonts w:eastAsia="Times New Roman" w:cs="Times New Roman"/>
          <w:szCs w:val="28"/>
        </w:rPr>
        <w:t>ία αντίρρηση και θα το θεωρούσα θετικό. Αν υπάρχουν, όμως, νομοτεχνικοί λόγοι</w:t>
      </w:r>
      <w:r>
        <w:rPr>
          <w:rFonts w:eastAsia="Times New Roman" w:cs="Times New Roman"/>
          <w:szCs w:val="28"/>
        </w:rPr>
        <w:t>,</w:t>
      </w:r>
      <w:r>
        <w:rPr>
          <w:rFonts w:eastAsia="Times New Roman" w:cs="Times New Roman"/>
          <w:szCs w:val="28"/>
        </w:rPr>
        <w:t xml:space="preserve"> που αυτό απαιτεί μία μελέτη, εγώ θα πρότεινα να υπάρξει η έκκληση από</w:t>
      </w:r>
      <w:r>
        <w:rPr>
          <w:rFonts w:eastAsia="Times New Roman" w:cs="Times New Roman"/>
          <w:szCs w:val="28"/>
        </w:rPr>
        <w:t xml:space="preserve"> τώρα προς τις ΔΕΚΟ και προς άλλους φορείς</w:t>
      </w:r>
      <w:r>
        <w:rPr>
          <w:rFonts w:eastAsia="Times New Roman" w:cs="Times New Roman"/>
          <w:szCs w:val="28"/>
        </w:rPr>
        <w:t>,</w:t>
      </w:r>
      <w:r>
        <w:rPr>
          <w:rFonts w:eastAsia="Times New Roman" w:cs="Times New Roman"/>
          <w:szCs w:val="28"/>
        </w:rPr>
        <w:t xml:space="preserve"> με </w:t>
      </w:r>
      <w:r>
        <w:rPr>
          <w:rFonts w:eastAsia="Times New Roman" w:cs="Times New Roman"/>
          <w:szCs w:val="28"/>
        </w:rPr>
        <w:lastRenderedPageBreak/>
        <w:t>μεγάλη διαφημιστική δαπάνη, οικειοθελώς να εφαρμόσουν αυτή τη ρύθμιση</w:t>
      </w:r>
      <w:r>
        <w:rPr>
          <w:rFonts w:eastAsia="Times New Roman" w:cs="Times New Roman"/>
          <w:szCs w:val="28"/>
        </w:rPr>
        <w:t>,</w:t>
      </w:r>
      <w:r>
        <w:rPr>
          <w:rFonts w:eastAsia="Times New Roman" w:cs="Times New Roman"/>
          <w:szCs w:val="28"/>
        </w:rPr>
        <w:t xml:space="preserve"> μέχρις ότου υπάρξει συγκεκριμένη νομοθετική παρέμβαση γι’ αυτό το θέμα.</w:t>
      </w:r>
    </w:p>
    <w:p w14:paraId="013A1B62"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t>(Στο σημείο αυτό την Προεδρική Έδρα καταλαμβάνει η Γ΄ Αντιπρόεδρος</w:t>
      </w:r>
      <w:r>
        <w:rPr>
          <w:rFonts w:eastAsia="Times New Roman" w:cs="Times New Roman"/>
          <w:szCs w:val="28"/>
        </w:rPr>
        <w:t xml:space="preserve"> της Βουλής κ. </w:t>
      </w:r>
      <w:r>
        <w:rPr>
          <w:rFonts w:eastAsia="Times New Roman" w:cs="Times New Roman"/>
          <w:b/>
          <w:szCs w:val="28"/>
        </w:rPr>
        <w:t>ΑΝΑΣΤΑΣΙΑ ΧΡΙΣΤΟΔΟΥΛΟΠΟΥΛΟΥ</w:t>
      </w:r>
      <w:r>
        <w:rPr>
          <w:rFonts w:eastAsia="Times New Roman" w:cs="Times New Roman"/>
          <w:szCs w:val="28"/>
        </w:rPr>
        <w:t>)</w:t>
      </w:r>
    </w:p>
    <w:p w14:paraId="013A1B63"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t>Επομένως, μέσω αυτής της ρύθμισης επεκτείνουμε τη διαφάνεια και στον ευαίσθητο χώρο των τραπεζών. Είναι ευαίσθητος, διότι οι τράπεζες διαχειρίζονται τις αποταμιεύσεις μας. Επομένως, η φήμη, η εμπιστοσύνη, η εικόν</w:t>
      </w:r>
      <w:r>
        <w:rPr>
          <w:rFonts w:eastAsia="Times New Roman" w:cs="Times New Roman"/>
          <w:szCs w:val="28"/>
        </w:rPr>
        <w:t>α που έχει η κοινωνία για τις τράπεζες είναι κάτι σημαντικό και απ’ αυτήν την άποψη νομίζω ότι αυτή βοηθά. Είναι ένα στοιχείο, λοιπόν, δημοκρατίας και η δημοκρατία είναι μία από τις προϋποθέσεις για να βγούμε απ’ αυτή τη μεγάλη κρίση.</w:t>
      </w:r>
    </w:p>
    <w:p w14:paraId="013A1B64"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t>Μ’ αυτές τις σκέψεις,</w:t>
      </w:r>
      <w:r>
        <w:rPr>
          <w:rFonts w:eastAsia="Times New Roman" w:cs="Times New Roman"/>
          <w:szCs w:val="28"/>
        </w:rPr>
        <w:t xml:space="preserve"> λοιπόν, ελπίζω ότι η Βουλή, ει δυνατόν σύσσωμη, θα στηρίξει αυτή τη συγκεκριμένη ρύθμιση.</w:t>
      </w:r>
    </w:p>
    <w:p w14:paraId="013A1B65"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lastRenderedPageBreak/>
        <w:t>Ευχαριστώ.</w:t>
      </w:r>
    </w:p>
    <w:p w14:paraId="013A1B66" w14:textId="77777777" w:rsidR="0004408F" w:rsidRDefault="00332441">
      <w:pPr>
        <w:spacing w:line="600" w:lineRule="auto"/>
        <w:ind w:firstLine="720"/>
        <w:jc w:val="center"/>
        <w:rPr>
          <w:rFonts w:eastAsia="Times New Roman" w:cs="Times New Roman"/>
          <w:szCs w:val="28"/>
        </w:rPr>
      </w:pPr>
      <w:r>
        <w:rPr>
          <w:rFonts w:eastAsia="Times New Roman" w:cs="Times New Roman"/>
          <w:szCs w:val="28"/>
        </w:rPr>
        <w:t>(Χειροκροτήματα από τις πτέρυγες του ΣΥΡΙΖΑ και των ΑΝΕΛ)</w:t>
      </w:r>
    </w:p>
    <w:p w14:paraId="013A1B67"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t xml:space="preserve"> </w:t>
      </w:r>
      <w:r>
        <w:rPr>
          <w:rFonts w:eastAsia="Times New Roman" w:cs="Times New Roman"/>
          <w:b/>
          <w:szCs w:val="28"/>
        </w:rPr>
        <w:t xml:space="preserve">ΠΡΟΕΔΡΕΥΟΥΣΑ (Αναστασία Χριστοδουλοπούλου): </w:t>
      </w:r>
      <w:r>
        <w:rPr>
          <w:rFonts w:eastAsia="Times New Roman" w:cs="Times New Roman"/>
          <w:szCs w:val="28"/>
        </w:rPr>
        <w:t>Ευχαριστούμε.</w:t>
      </w:r>
    </w:p>
    <w:p w14:paraId="013A1B68" w14:textId="77777777" w:rsidR="0004408F" w:rsidRDefault="00332441">
      <w:pPr>
        <w:spacing w:line="600" w:lineRule="auto"/>
        <w:ind w:firstLine="720"/>
        <w:jc w:val="both"/>
        <w:rPr>
          <w:rFonts w:eastAsia="Times New Roman" w:cs="Times New Roman"/>
          <w:szCs w:val="28"/>
        </w:rPr>
      </w:pPr>
      <w:r>
        <w:rPr>
          <w:rFonts w:eastAsia="Times New Roman" w:cs="Times New Roman"/>
          <w:b/>
          <w:szCs w:val="28"/>
        </w:rPr>
        <w:t>ΤΡΥΦΩΝ ΑΛΕΞΙΑΔΗΣ (Αναπληρωτής Υπουργό</w:t>
      </w:r>
      <w:r>
        <w:rPr>
          <w:rFonts w:eastAsia="Times New Roman" w:cs="Times New Roman"/>
          <w:b/>
          <w:szCs w:val="28"/>
        </w:rPr>
        <w:t xml:space="preserve">ς Οικονομικών): </w:t>
      </w:r>
      <w:r>
        <w:rPr>
          <w:rFonts w:eastAsia="Times New Roman" w:cs="Times New Roman"/>
          <w:szCs w:val="28"/>
        </w:rPr>
        <w:t>Κυρία Πρόεδρε, θα μπορούσα να έχω τον λόγο;</w:t>
      </w:r>
    </w:p>
    <w:p w14:paraId="013A1B69" w14:textId="77777777" w:rsidR="0004408F" w:rsidRDefault="00332441">
      <w:pPr>
        <w:spacing w:line="600" w:lineRule="auto"/>
        <w:ind w:firstLine="720"/>
        <w:jc w:val="both"/>
        <w:rPr>
          <w:rFonts w:eastAsia="Times New Roman" w:cs="Times New Roman"/>
          <w:szCs w:val="28"/>
        </w:rPr>
      </w:pPr>
      <w:r>
        <w:rPr>
          <w:rFonts w:eastAsia="Times New Roman" w:cs="Times New Roman"/>
          <w:b/>
          <w:szCs w:val="28"/>
        </w:rPr>
        <w:t xml:space="preserve">ΠΡΟΕΔΡΕΥΟΥΣΑ (Αναστασία Χριστοδουλοπούλου): </w:t>
      </w:r>
      <w:r>
        <w:rPr>
          <w:rFonts w:eastAsia="Times New Roman" w:cs="Times New Roman"/>
          <w:szCs w:val="28"/>
        </w:rPr>
        <w:t>Τι θα θέλατε, κύριε Αλεξιάδη;</w:t>
      </w:r>
    </w:p>
    <w:p w14:paraId="013A1B6A" w14:textId="77777777" w:rsidR="0004408F" w:rsidRDefault="00332441">
      <w:pPr>
        <w:spacing w:line="600" w:lineRule="auto"/>
        <w:ind w:firstLine="720"/>
        <w:jc w:val="both"/>
        <w:rPr>
          <w:rFonts w:eastAsia="Times New Roman" w:cs="Times New Roman"/>
          <w:szCs w:val="28"/>
        </w:rPr>
      </w:pPr>
      <w:r>
        <w:rPr>
          <w:rFonts w:eastAsia="Times New Roman" w:cs="Times New Roman"/>
          <w:b/>
          <w:szCs w:val="28"/>
        </w:rPr>
        <w:t xml:space="preserve">ΤΡΥΦΩΝ ΑΛΕΞΙΑΔΗΣ (Αναπληρωτής Υπουργός Οικονομικών): </w:t>
      </w:r>
      <w:r>
        <w:rPr>
          <w:rFonts w:eastAsia="Times New Roman" w:cs="Times New Roman"/>
          <w:szCs w:val="28"/>
        </w:rPr>
        <w:t>Θα ήθελα τον λόγο μόνο για ένα λεπτό.</w:t>
      </w:r>
    </w:p>
    <w:p w14:paraId="013A1B6B" w14:textId="77777777" w:rsidR="0004408F" w:rsidRDefault="00332441">
      <w:pPr>
        <w:spacing w:line="600" w:lineRule="auto"/>
        <w:ind w:firstLine="720"/>
        <w:jc w:val="both"/>
        <w:rPr>
          <w:rFonts w:eastAsia="Times New Roman" w:cs="Times New Roman"/>
          <w:szCs w:val="28"/>
        </w:rPr>
      </w:pPr>
      <w:r>
        <w:rPr>
          <w:rFonts w:eastAsia="Times New Roman" w:cs="Times New Roman"/>
          <w:b/>
          <w:szCs w:val="28"/>
        </w:rPr>
        <w:t>ΠΡΟΕΔΡΕΥΟΥΣΑ (Αναστασία Χριστοδ</w:t>
      </w:r>
      <w:r>
        <w:rPr>
          <w:rFonts w:eastAsia="Times New Roman" w:cs="Times New Roman"/>
          <w:b/>
          <w:szCs w:val="28"/>
        </w:rPr>
        <w:t xml:space="preserve">ουλοπούλου): </w:t>
      </w:r>
      <w:r>
        <w:rPr>
          <w:rFonts w:eastAsia="Times New Roman" w:cs="Times New Roman"/>
          <w:szCs w:val="28"/>
        </w:rPr>
        <w:t>Ορίστε, κύριε Αλεξιάδη, έχετε τον λόγο.</w:t>
      </w:r>
    </w:p>
    <w:p w14:paraId="013A1B6C" w14:textId="77777777" w:rsidR="0004408F" w:rsidRDefault="00332441">
      <w:pPr>
        <w:spacing w:line="600" w:lineRule="auto"/>
        <w:ind w:firstLine="720"/>
        <w:jc w:val="both"/>
        <w:rPr>
          <w:rFonts w:eastAsia="Times New Roman" w:cs="Times New Roman"/>
          <w:szCs w:val="28"/>
        </w:rPr>
      </w:pPr>
      <w:r>
        <w:rPr>
          <w:rFonts w:eastAsia="Times New Roman" w:cs="Times New Roman"/>
          <w:b/>
          <w:szCs w:val="28"/>
        </w:rPr>
        <w:lastRenderedPageBreak/>
        <w:t xml:space="preserve">ΤΡΥΦΩΝ ΑΛΕΞΙΑΔΗΣ (Αναπληρωτής Υπουργός Οικονομικών): </w:t>
      </w:r>
      <w:r>
        <w:rPr>
          <w:rFonts w:eastAsia="Times New Roman" w:cs="Times New Roman"/>
          <w:szCs w:val="28"/>
        </w:rPr>
        <w:t xml:space="preserve">Στην ομιλία του ο εισηγητής από το Ποτάμι αναφέρθηκε </w:t>
      </w:r>
      <w:r>
        <w:rPr>
          <w:rFonts w:eastAsia="Times New Roman" w:cs="Times New Roman"/>
          <w:szCs w:val="28"/>
        </w:rPr>
        <w:t>σ</w:t>
      </w:r>
      <w:r>
        <w:rPr>
          <w:rFonts w:eastAsia="Times New Roman" w:cs="Times New Roman"/>
          <w:szCs w:val="28"/>
        </w:rPr>
        <w:t>τα στελέχη της Κυβέρνησης με μία βαρύτατη πολιτική έκφραση. Είπε την έκφραση «είστε διεφθαρμένοι</w:t>
      </w:r>
      <w:r>
        <w:rPr>
          <w:rFonts w:eastAsia="Times New Roman" w:cs="Times New Roman"/>
          <w:szCs w:val="28"/>
        </w:rPr>
        <w:t xml:space="preserve">». </w:t>
      </w:r>
    </w:p>
    <w:p w14:paraId="013A1B6D"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t>Επειδή δεν μπορούμε αυτό να το αφήσουμε να περάσει έτσι, εμείς καλούμε τον κ. Θεοχάρη είτε να διαγράψει από τα Πρακτικά τη συγκεκριμένη έκφραση από την ομιλία του είτε να καταθέσει τα σχετικά στοιχεία για τα στελέχη της Κυβέρνησης που να τεκμηριώνουν α</w:t>
      </w:r>
      <w:r>
        <w:rPr>
          <w:rFonts w:eastAsia="Times New Roman" w:cs="Times New Roman"/>
          <w:szCs w:val="28"/>
        </w:rPr>
        <w:t>υτήν την έκφραση.</w:t>
      </w:r>
    </w:p>
    <w:p w14:paraId="013A1B6E" w14:textId="77777777" w:rsidR="0004408F" w:rsidRDefault="00332441">
      <w:pPr>
        <w:spacing w:line="600" w:lineRule="auto"/>
        <w:ind w:firstLine="720"/>
        <w:jc w:val="both"/>
        <w:rPr>
          <w:rFonts w:eastAsia="Times New Roman" w:cs="Times New Roman"/>
          <w:szCs w:val="28"/>
        </w:rPr>
      </w:pPr>
      <w:r>
        <w:rPr>
          <w:rFonts w:eastAsia="Times New Roman" w:cs="Times New Roman"/>
          <w:szCs w:val="28"/>
        </w:rPr>
        <w:t>Σε ό,τι αφορά δε</w:t>
      </w:r>
      <w:r>
        <w:rPr>
          <w:rFonts w:eastAsia="Times New Roman" w:cs="Times New Roman"/>
          <w:szCs w:val="28"/>
        </w:rPr>
        <w:t>,</w:t>
      </w:r>
      <w:r>
        <w:rPr>
          <w:rFonts w:eastAsia="Times New Roman" w:cs="Times New Roman"/>
          <w:szCs w:val="28"/>
        </w:rPr>
        <w:t xml:space="preserve"> την αγωνία του για το πώς θα απομακρυνθούν οι πρόσφυγες από την Ειδομένη, δεν θα ακολουθήσουμε το παράδειγμα της τότε πολιτικής ηγεσίας του Υπουργείου Οικονομικών για το πώς απομάκρυνε έξω από το Υπουργείο Οικονομικών τι</w:t>
      </w:r>
      <w:r>
        <w:rPr>
          <w:rFonts w:eastAsia="Times New Roman" w:cs="Times New Roman"/>
          <w:szCs w:val="28"/>
        </w:rPr>
        <w:t>ς καθαρίστριες και άλλους διαδηλωτές. Τα ξέρουμε αυτά. Δεν θα τα ακολουθήσουμε.</w:t>
      </w:r>
    </w:p>
    <w:p w14:paraId="013A1B6F" w14:textId="77777777" w:rsidR="0004408F" w:rsidRDefault="00332441">
      <w:pPr>
        <w:spacing w:line="600" w:lineRule="auto"/>
        <w:ind w:firstLine="709"/>
        <w:jc w:val="both"/>
        <w:rPr>
          <w:rFonts w:eastAsia="Times New Roman" w:cs="Times New Roman"/>
        </w:rPr>
      </w:pPr>
      <w:r>
        <w:rPr>
          <w:rFonts w:eastAsia="Times New Roman" w:cs="Times New Roman"/>
          <w:b/>
          <w:szCs w:val="28"/>
        </w:rPr>
        <w:lastRenderedPageBreak/>
        <w:t xml:space="preserve">ΠΡΟΕΔΡΕΥΟΥΣΑ (Αναστασία Χριστοδουλοπούλου):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δύο μαθήτριες και μαθητές και τέσσερις εκπαιδευτικοί συνοδοί</w:t>
      </w:r>
      <w:r>
        <w:rPr>
          <w:rFonts w:eastAsia="Times New Roman" w:cs="Times New Roman"/>
        </w:rPr>
        <w:t xml:space="preserve"> τους από το 1</w:t>
      </w:r>
      <w:r>
        <w:rPr>
          <w:rFonts w:eastAsia="Times New Roman" w:cs="Times New Roman"/>
          <w:vertAlign w:val="superscript"/>
        </w:rPr>
        <w:t>ο</w:t>
      </w:r>
      <w:r>
        <w:rPr>
          <w:rFonts w:eastAsia="Times New Roman" w:cs="Times New Roman"/>
        </w:rPr>
        <w:t xml:space="preserve"> Γυμνάσιο Νίκαιας (Γ΄ Τμήμα)</w:t>
      </w:r>
    </w:p>
    <w:p w14:paraId="013A1B70" w14:textId="77777777" w:rsidR="0004408F" w:rsidRDefault="00332441">
      <w:pPr>
        <w:spacing w:line="600" w:lineRule="auto"/>
        <w:ind w:firstLine="709"/>
        <w:jc w:val="both"/>
        <w:rPr>
          <w:rFonts w:eastAsia="Times New Roman" w:cs="Times New Roman"/>
        </w:rPr>
      </w:pPr>
      <w:r>
        <w:rPr>
          <w:rFonts w:eastAsia="Times New Roman" w:cs="Times New Roman"/>
        </w:rPr>
        <w:t xml:space="preserve">Η Βουλή τούς καλωσορίζει. </w:t>
      </w:r>
    </w:p>
    <w:p w14:paraId="013A1B71" w14:textId="77777777" w:rsidR="0004408F" w:rsidRDefault="00332441">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013A1B72" w14:textId="77777777" w:rsidR="0004408F" w:rsidRDefault="00332441">
      <w:pPr>
        <w:spacing w:line="600" w:lineRule="auto"/>
        <w:ind w:firstLine="709"/>
        <w:jc w:val="both"/>
        <w:rPr>
          <w:rFonts w:eastAsia="Times New Roman" w:cs="Times New Roman"/>
        </w:rPr>
      </w:pPr>
      <w:r>
        <w:rPr>
          <w:rFonts w:eastAsia="Times New Roman" w:cs="Times New Roman"/>
        </w:rPr>
        <w:t>Τον λόγο έχει τώρα ο κ. Δημήτριος Καμμένος από τους ΑΝΕΛ για δώδεκα λεπτά.</w:t>
      </w:r>
    </w:p>
    <w:p w14:paraId="013A1B73" w14:textId="77777777" w:rsidR="0004408F" w:rsidRDefault="00332441">
      <w:pPr>
        <w:spacing w:line="600" w:lineRule="auto"/>
        <w:ind w:firstLine="709"/>
        <w:jc w:val="both"/>
        <w:rPr>
          <w:rFonts w:eastAsia="Times New Roman" w:cs="Times New Roman"/>
        </w:rPr>
      </w:pPr>
      <w:r>
        <w:rPr>
          <w:rFonts w:eastAsia="Times New Roman" w:cs="Times New Roman"/>
        </w:rPr>
        <w:t>Ορίστε, κύριε Καμμένο, έχετε τον λόγο.</w:t>
      </w:r>
    </w:p>
    <w:p w14:paraId="013A1B74" w14:textId="77777777" w:rsidR="0004408F" w:rsidRDefault="00332441">
      <w:pPr>
        <w:spacing w:line="600" w:lineRule="auto"/>
        <w:ind w:firstLine="720"/>
        <w:jc w:val="both"/>
        <w:rPr>
          <w:rFonts w:eastAsia="Times New Roman"/>
          <w:szCs w:val="24"/>
        </w:rPr>
      </w:pPr>
      <w:r>
        <w:rPr>
          <w:rFonts w:eastAsia="Times New Roman"/>
          <w:b/>
          <w:szCs w:val="24"/>
        </w:rPr>
        <w:t>ΔΗΜΗΤΡΙΟΣ ΚΑΜΜΕΝΟΣ:</w:t>
      </w:r>
      <w:r>
        <w:rPr>
          <w:rFonts w:eastAsia="Times New Roman"/>
          <w:szCs w:val="24"/>
        </w:rPr>
        <w:t xml:space="preserve"> Ε</w:t>
      </w:r>
      <w:r>
        <w:rPr>
          <w:rFonts w:eastAsia="Times New Roman"/>
          <w:szCs w:val="24"/>
        </w:rPr>
        <w:t>υχαριστώ πολύ, κυρία Πρόεδρε.</w:t>
      </w:r>
    </w:p>
    <w:p w14:paraId="013A1B75" w14:textId="77777777" w:rsidR="0004408F" w:rsidRDefault="00332441">
      <w:pPr>
        <w:spacing w:line="600" w:lineRule="auto"/>
        <w:ind w:firstLine="720"/>
        <w:jc w:val="both"/>
        <w:rPr>
          <w:rFonts w:eastAsia="Times New Roman"/>
          <w:szCs w:val="24"/>
        </w:rPr>
      </w:pPr>
      <w:r>
        <w:rPr>
          <w:rFonts w:eastAsia="Times New Roman"/>
          <w:szCs w:val="24"/>
        </w:rPr>
        <w:lastRenderedPageBreak/>
        <w:t>Κύριε Υπουργέ, αγαπητοί συνάδελφοι, η προσαρμογή της ελληνικής νομοθεσίας στην ευρωπαϊκή νομοθεσία είναι κάτι στο οποίο ευτυχώς όλα τα κόμματα συμφωνούν ότι πρέπει να υιοθετηθεί. Φέρνει τους κανόνες διαφάνειας, νομιμότητας και</w:t>
      </w:r>
      <w:r>
        <w:rPr>
          <w:rFonts w:eastAsia="Times New Roman"/>
          <w:szCs w:val="24"/>
        </w:rPr>
        <w:t xml:space="preserve"> κανονικότητας στην Επιτροπή Κεφαλαιαγοράς ως ένα μεγάλο βαθμό.</w:t>
      </w:r>
    </w:p>
    <w:p w14:paraId="013A1B76" w14:textId="77777777" w:rsidR="0004408F" w:rsidRDefault="00332441">
      <w:pPr>
        <w:spacing w:line="600" w:lineRule="auto"/>
        <w:ind w:firstLine="720"/>
        <w:jc w:val="both"/>
        <w:rPr>
          <w:rFonts w:eastAsia="Times New Roman"/>
          <w:szCs w:val="24"/>
        </w:rPr>
      </w:pPr>
      <w:r>
        <w:rPr>
          <w:rFonts w:eastAsia="Times New Roman"/>
          <w:szCs w:val="24"/>
        </w:rPr>
        <w:t xml:space="preserve"> Όπως έχω πει και στις εισηγήσεις μου στην Επιτροπή Οικονομικών, είναι μέρος της στρατηγικής της Ευρωπαϊκής Ένωσης στο να φέρει έναν ενιαίο μηχανισμό ελέγχου και ασφάλειας όλων των συναλλαγών</w:t>
      </w:r>
      <w:r>
        <w:rPr>
          <w:rFonts w:eastAsia="Times New Roman"/>
          <w:szCs w:val="24"/>
        </w:rPr>
        <w:t>,</w:t>
      </w:r>
      <w:r>
        <w:rPr>
          <w:rFonts w:eastAsia="Times New Roman"/>
          <w:szCs w:val="24"/>
        </w:rPr>
        <w:t xml:space="preserve"> τόσο των τραπεζικών με την τραπεζική ένωση</w:t>
      </w:r>
      <w:r>
        <w:rPr>
          <w:rFonts w:eastAsia="Times New Roman"/>
          <w:szCs w:val="24"/>
        </w:rPr>
        <w:t>,</w:t>
      </w:r>
      <w:r>
        <w:rPr>
          <w:rFonts w:eastAsia="Times New Roman"/>
          <w:szCs w:val="24"/>
        </w:rPr>
        <w:t xml:space="preserve"> όσο και των συναλλαγών στα χρηματιστήρια με την χρηματιστηριακή ένωση ή την ένωση των κεφαλαιαγορών η οποία θα ακολουθήσει στα επόμενα χρόνια, έτσι ώστε να υπάρχουν κοινοί κανόνες ασφάλειας, διαφάνειας και διαδι</w:t>
      </w:r>
      <w:r>
        <w:rPr>
          <w:rFonts w:eastAsia="Times New Roman"/>
          <w:szCs w:val="24"/>
        </w:rPr>
        <w:t>κασίες</w:t>
      </w:r>
      <w:r>
        <w:rPr>
          <w:rFonts w:eastAsia="Times New Roman"/>
          <w:szCs w:val="24"/>
        </w:rPr>
        <w:t>,</w:t>
      </w:r>
      <w:r>
        <w:rPr>
          <w:rFonts w:eastAsia="Times New Roman"/>
          <w:szCs w:val="24"/>
        </w:rPr>
        <w:t xml:space="preserve"> ειδικά σε αυτούς που έχουν και κατέχουν τις μετοχές και τις διακινούν μέσα στην Ευρωπαϊκή Ένωση, στη ζώνη του ευρώ, με τη διαφάνεια που πρέπει να υπάρχει.</w:t>
      </w:r>
    </w:p>
    <w:p w14:paraId="013A1B77" w14:textId="77777777" w:rsidR="0004408F" w:rsidRDefault="00332441">
      <w:pPr>
        <w:spacing w:line="600" w:lineRule="auto"/>
        <w:ind w:firstLine="720"/>
        <w:jc w:val="both"/>
        <w:rPr>
          <w:rFonts w:eastAsia="Times New Roman"/>
          <w:szCs w:val="24"/>
        </w:rPr>
      </w:pPr>
      <w:r>
        <w:rPr>
          <w:rFonts w:eastAsia="Times New Roman"/>
          <w:szCs w:val="24"/>
        </w:rPr>
        <w:lastRenderedPageBreak/>
        <w:t>Διότι, πρέπει να γνωρίζουμε ότι η Ευρωπαϊκή Ένωση έχει ανοιχτά σύνορα στη διακίνηση κεφαλαίων</w:t>
      </w:r>
      <w:r>
        <w:rPr>
          <w:rFonts w:eastAsia="Times New Roman"/>
          <w:szCs w:val="24"/>
        </w:rPr>
        <w:t xml:space="preserve"> και προσώπων. Άρα, όταν μεταφέρονται κεφάλαια</w:t>
      </w:r>
      <w:r>
        <w:rPr>
          <w:rFonts w:eastAsia="Times New Roman"/>
          <w:szCs w:val="24"/>
        </w:rPr>
        <w:t>,</w:t>
      </w:r>
      <w:r>
        <w:rPr>
          <w:rFonts w:eastAsia="Times New Roman"/>
          <w:szCs w:val="24"/>
        </w:rPr>
        <w:t xml:space="preserve"> οποιοσδήποτε άνθρωπος ή πολίτης της Ευρωπαϊκής Ένωσης μπορεί να αγοράσει μετοχή σε οποιοδήποτε χρηματιστήριο της Ένωσης. Πρέπει, όμως, να υπάρχουν κανόνες</w:t>
      </w:r>
      <w:r>
        <w:rPr>
          <w:rFonts w:eastAsia="Times New Roman"/>
          <w:szCs w:val="24"/>
        </w:rPr>
        <w:t>,</w:t>
      </w:r>
      <w:r>
        <w:rPr>
          <w:rFonts w:eastAsia="Times New Roman"/>
          <w:szCs w:val="24"/>
        </w:rPr>
        <w:t xml:space="preserve"> οι οποίοι να διασφαλίζουν τη διαφάνεια και τη νομιμό</w:t>
      </w:r>
      <w:r>
        <w:rPr>
          <w:rFonts w:eastAsia="Times New Roman"/>
          <w:szCs w:val="24"/>
        </w:rPr>
        <w:t>τητα. Και πιο πολύ πρέπει να προσέχουμε για το ξέπλυμα του μαύρου χρήματος ή για χρήματα τα οποία χρησιμοποιούνται πάρα πολλές φορές για αγορές μετοχών ή άυλων τίτλων, και προέρχονται από παράνομες δραστηριότητες. Αυτά πρέπει να εκλείψουν, διότι βλέπουμε τ</w:t>
      </w:r>
      <w:r>
        <w:rPr>
          <w:rFonts w:eastAsia="Times New Roman"/>
          <w:szCs w:val="24"/>
        </w:rPr>
        <w:t>ι συμβαίνει στον κόσμο.</w:t>
      </w:r>
    </w:p>
    <w:p w14:paraId="013A1B78" w14:textId="77777777" w:rsidR="0004408F" w:rsidRDefault="00332441">
      <w:pPr>
        <w:spacing w:line="600" w:lineRule="auto"/>
        <w:ind w:firstLine="720"/>
        <w:jc w:val="both"/>
        <w:rPr>
          <w:rFonts w:eastAsia="Times New Roman"/>
          <w:szCs w:val="24"/>
        </w:rPr>
      </w:pPr>
      <w:r>
        <w:rPr>
          <w:rFonts w:eastAsia="Times New Roman"/>
          <w:szCs w:val="24"/>
        </w:rPr>
        <w:t>Θέλω να κάνω μία μικρή παρένθεση, εάν μου επιτρέπεται. Πιστεύω ότι όλοι οι συνάδελφοι εδώ και οι φίλοι ακροατές, τα παιδιά από το σχολείο, θα πρέπει να συλλυπηθούμε και να λυπηθούμε ιδιαίτερα γι’ αυτό που συνέβη σήμερα στις Βρυξέλλε</w:t>
      </w:r>
      <w:r>
        <w:rPr>
          <w:rFonts w:eastAsia="Times New Roman"/>
          <w:szCs w:val="24"/>
        </w:rPr>
        <w:t xml:space="preserve">ς. Με την αποτρόπαια πράξη να μπει μία βόμβα στον χώρο αναμονής, στο </w:t>
      </w:r>
      <w:r>
        <w:rPr>
          <w:rFonts w:eastAsia="Times New Roman"/>
          <w:szCs w:val="24"/>
          <w:lang w:val="en-US"/>
        </w:rPr>
        <w:t>check</w:t>
      </w:r>
      <w:r>
        <w:rPr>
          <w:rFonts w:eastAsia="Times New Roman"/>
          <w:szCs w:val="24"/>
        </w:rPr>
        <w:t xml:space="preserve"> </w:t>
      </w:r>
      <w:r>
        <w:rPr>
          <w:rFonts w:eastAsia="Times New Roman"/>
          <w:szCs w:val="24"/>
          <w:lang w:val="en-US"/>
        </w:rPr>
        <w:t>in</w:t>
      </w:r>
      <w:r>
        <w:rPr>
          <w:rFonts w:eastAsia="Times New Roman"/>
          <w:szCs w:val="24"/>
        </w:rPr>
        <w:t>, στο αεροδρόμιο των Βρυξελλών, έχουμε –εάν διάβασα καλά- πάνω από είκοσι συνανθρώπους μας νεκρούς</w:t>
      </w:r>
      <w:r>
        <w:rPr>
          <w:rFonts w:eastAsia="Times New Roman"/>
          <w:szCs w:val="24"/>
        </w:rPr>
        <w:t xml:space="preserve"> και</w:t>
      </w:r>
      <w:r>
        <w:rPr>
          <w:rFonts w:eastAsia="Times New Roman"/>
          <w:szCs w:val="24"/>
        </w:rPr>
        <w:t xml:space="preserve"> πάρα πολλούς τραυματίες. </w:t>
      </w:r>
    </w:p>
    <w:p w14:paraId="013A1B79" w14:textId="77777777" w:rsidR="0004408F" w:rsidRDefault="00332441">
      <w:pPr>
        <w:spacing w:line="600" w:lineRule="auto"/>
        <w:ind w:firstLine="720"/>
        <w:jc w:val="both"/>
        <w:rPr>
          <w:rFonts w:eastAsia="Times New Roman"/>
          <w:szCs w:val="24"/>
        </w:rPr>
      </w:pPr>
      <w:r>
        <w:rPr>
          <w:rFonts w:eastAsia="Times New Roman"/>
          <w:szCs w:val="24"/>
        </w:rPr>
        <w:lastRenderedPageBreak/>
        <w:t xml:space="preserve">Είναι τυφλές επιθέσεις μίσους οι οποίες δεν έχουν </w:t>
      </w:r>
      <w:r>
        <w:rPr>
          <w:rFonts w:eastAsia="Times New Roman"/>
          <w:szCs w:val="24"/>
        </w:rPr>
        <w:t>καμμία θέση στην ευνομούμενη και δημοκρατική Ευρώπη. Πρέπει όλα τα κράτη να προσέξουμε, να είμαστε ανεκτικοί και δημοκρατικοί προς όλους, αλλά πρέπει να υπάρχουν νόμοι και τάξη. Οι παλαιότεροι ημών έλεγαν, –εάν το βλέπατε και στις ταινίες- «τάξη και ηθική»</w:t>
      </w:r>
      <w:r>
        <w:rPr>
          <w:rFonts w:eastAsia="Times New Roman"/>
          <w:szCs w:val="24"/>
        </w:rPr>
        <w:t>. Πρέπει να υπάρχει τάξη, πρέπει να υπάρχει έλεγχος.</w:t>
      </w:r>
    </w:p>
    <w:p w14:paraId="013A1B7A" w14:textId="77777777" w:rsidR="0004408F" w:rsidRDefault="00332441">
      <w:pPr>
        <w:spacing w:line="600" w:lineRule="auto"/>
        <w:ind w:firstLine="720"/>
        <w:jc w:val="both"/>
        <w:rPr>
          <w:rFonts w:eastAsia="Times New Roman"/>
          <w:szCs w:val="24"/>
        </w:rPr>
      </w:pPr>
      <w:r>
        <w:rPr>
          <w:rFonts w:eastAsia="Times New Roman"/>
          <w:szCs w:val="24"/>
        </w:rPr>
        <w:t>Είδαμε, επίσης, ένα παράδειγμα –το οποίο επικροτώ- σήμερα με το καράβι που ήρθε με τους παράτυπους μετανάστες, νομίζω, από τη Χίο στο λιμάνι του Πειραιά. Ορθώς συνελήφθησαν, διότι ήταν παράτυποι μετανάστ</w:t>
      </w:r>
      <w:r>
        <w:rPr>
          <w:rFonts w:eastAsia="Times New Roman"/>
          <w:szCs w:val="24"/>
        </w:rPr>
        <w:t>ες. Δεν είχαν κανέναν λόγο να έχουν περάσει, να έχουν εκβιαστεί από τους Τούρκους δουλέμπορους και να έχουν πληρώσει βέβαια</w:t>
      </w:r>
      <w:r>
        <w:rPr>
          <w:rFonts w:eastAsia="Times New Roman"/>
          <w:szCs w:val="24"/>
        </w:rPr>
        <w:t>,</w:t>
      </w:r>
      <w:r>
        <w:rPr>
          <w:rFonts w:eastAsia="Times New Roman"/>
          <w:szCs w:val="24"/>
        </w:rPr>
        <w:t xml:space="preserve"> χιλιάδες ευρώ για να έρθουν στην Ελλάδα με μία ψεύτικη προοπτική. Ήταν όμως, και ψέμα η δική τους αίτηση στις τουρκικές αρχές –αν θ</w:t>
      </w:r>
      <w:r>
        <w:rPr>
          <w:rFonts w:eastAsia="Times New Roman"/>
          <w:szCs w:val="24"/>
        </w:rPr>
        <w:t>έλετε- ή στους δουλεμπόρους ότι είναι μετανάστες ή πρόσφυγες. Δεν ήταν μετανάστες ή πρόσφυγες. Ήταν παράτυποι μετανάστες και γι’ αυτό το λόγο συνελήφθησαν και μεταφέρθηκαν σε χώρους κράτησης, όπου θα ακολουθηθεί η διαδικασία είτε αίτησης ασύλου είτε επαναπ</w:t>
      </w:r>
      <w:r>
        <w:rPr>
          <w:rFonts w:eastAsia="Times New Roman"/>
          <w:szCs w:val="24"/>
        </w:rPr>
        <w:t>ροώθησης πίσω στην πατρίδα τους στο Πακιστάν.</w:t>
      </w:r>
    </w:p>
    <w:p w14:paraId="013A1B7B" w14:textId="77777777" w:rsidR="0004408F" w:rsidRDefault="00332441">
      <w:pPr>
        <w:spacing w:line="600" w:lineRule="auto"/>
        <w:ind w:firstLine="720"/>
        <w:jc w:val="both"/>
        <w:rPr>
          <w:rFonts w:eastAsia="Times New Roman"/>
          <w:szCs w:val="24"/>
        </w:rPr>
      </w:pPr>
      <w:r>
        <w:rPr>
          <w:rFonts w:eastAsia="Times New Roman"/>
          <w:szCs w:val="24"/>
        </w:rPr>
        <w:lastRenderedPageBreak/>
        <w:t xml:space="preserve">Αυτό δείχνει ότι η ελληνική δημοκρατία λειτουργεί, στήνει ένα αίσθημα ασφάλειας και ένα αίσθημα συνοχής προς τον ελληνικό λαό. Δεν θα πρέπει ο ελληνικός λαός να ανησυχεί. Και όσον αφορά τις νομοθεσίες και τους </w:t>
      </w:r>
      <w:r>
        <w:rPr>
          <w:rFonts w:eastAsia="Times New Roman"/>
          <w:szCs w:val="24"/>
        </w:rPr>
        <w:t xml:space="preserve">νόμους που φέρνουμε στην Βουλή, να πω ότι και η σημερινή </w:t>
      </w:r>
      <w:r>
        <w:rPr>
          <w:rFonts w:eastAsia="Times New Roman"/>
          <w:szCs w:val="24"/>
        </w:rPr>
        <w:t xml:space="preserve">οδηγία </w:t>
      </w:r>
      <w:r>
        <w:rPr>
          <w:rFonts w:eastAsia="Times New Roman"/>
          <w:szCs w:val="24"/>
        </w:rPr>
        <w:t xml:space="preserve">είναι κοινής λογικής και πρέπει να </w:t>
      </w:r>
      <w:r>
        <w:rPr>
          <w:rFonts w:eastAsia="Times New Roman"/>
          <w:szCs w:val="24"/>
        </w:rPr>
        <w:t>εφαρμοστ</w:t>
      </w:r>
      <w:r>
        <w:rPr>
          <w:rFonts w:eastAsia="Times New Roman"/>
          <w:szCs w:val="24"/>
        </w:rPr>
        <w:t xml:space="preserve">εί. Πρέπει να εναρμονιστούμε με το </w:t>
      </w:r>
      <w:r>
        <w:rPr>
          <w:rFonts w:eastAsia="Times New Roman"/>
          <w:szCs w:val="24"/>
        </w:rPr>
        <w:t>Ευρωπαϊκό Δίκαιο</w:t>
      </w:r>
      <w:r>
        <w:rPr>
          <w:rFonts w:eastAsia="Times New Roman"/>
          <w:szCs w:val="24"/>
        </w:rPr>
        <w:t xml:space="preserve"> για το καλό –όπως εξήγησα- και για τη νομιμότητα και τη διαφάνεια των συναλλαγών στα χρηματιστήρι</w:t>
      </w:r>
      <w:r>
        <w:rPr>
          <w:rFonts w:eastAsia="Times New Roman"/>
          <w:szCs w:val="24"/>
        </w:rPr>
        <w:t>α.</w:t>
      </w:r>
    </w:p>
    <w:p w14:paraId="013A1B7C" w14:textId="77777777" w:rsidR="0004408F" w:rsidRDefault="00332441">
      <w:pPr>
        <w:spacing w:line="600" w:lineRule="auto"/>
        <w:ind w:firstLine="720"/>
        <w:jc w:val="both"/>
        <w:rPr>
          <w:rFonts w:eastAsia="Times New Roman"/>
          <w:szCs w:val="24"/>
        </w:rPr>
      </w:pPr>
      <w:r>
        <w:rPr>
          <w:rFonts w:eastAsia="Times New Roman"/>
          <w:szCs w:val="24"/>
        </w:rPr>
        <w:t xml:space="preserve"> Το άρθρο 6 είναι πολύ σημαντικό. Το εισαγάγει αυτή η Κυβέρνηση και το επικροτούν όλα τα κόμματα. Είναι καλό αυτό. Μέσω του άρθρου 6 βάζουμε μια κανονικότητα και μία διαφάνεια –εάν θέλετε- στη σχέση των μέσων μαζικής ενημέρωσης με το πολιτικό σύστημα κα</w:t>
      </w:r>
      <w:r>
        <w:rPr>
          <w:rFonts w:eastAsia="Times New Roman"/>
          <w:szCs w:val="24"/>
        </w:rPr>
        <w:t>ι τους πολίτες. Είναι ένα τρίγωνο. Τα μέσα μαζικής ενημέρωσης ποτέ δεν έδιναν ή δεν αναγκάστηκαν από κανέναν νομοθέτη ή καμμία κυβέρνηση να δίνουν στη δημοσιότητα μία λίστα των χορηγών τους, των εταιρειών που δίνουν τις διαφημίσεις σε αυτά. Με αυτόν τον τρ</w:t>
      </w:r>
      <w:r>
        <w:rPr>
          <w:rFonts w:eastAsia="Times New Roman"/>
          <w:szCs w:val="24"/>
        </w:rPr>
        <w:t xml:space="preserve">όπο διασφαλίζει τη διαφάνεια. </w:t>
      </w:r>
    </w:p>
    <w:p w14:paraId="013A1B7D" w14:textId="77777777" w:rsidR="0004408F" w:rsidRDefault="00332441">
      <w:pPr>
        <w:spacing w:line="600" w:lineRule="auto"/>
        <w:ind w:firstLine="720"/>
        <w:jc w:val="both"/>
        <w:rPr>
          <w:rFonts w:eastAsia="Times New Roman" w:cs="Times New Roman"/>
          <w:szCs w:val="24"/>
        </w:rPr>
      </w:pPr>
      <w:r>
        <w:rPr>
          <w:rFonts w:eastAsia="Times New Roman"/>
          <w:szCs w:val="24"/>
        </w:rPr>
        <w:lastRenderedPageBreak/>
        <w:t>Και ο σκοπός αυτής της Κυβέρνησης είναι</w:t>
      </w:r>
      <w:r>
        <w:rPr>
          <w:rFonts w:eastAsia="Times New Roman"/>
          <w:szCs w:val="24"/>
        </w:rPr>
        <w:t>,</w:t>
      </w:r>
      <w:r>
        <w:rPr>
          <w:rFonts w:eastAsia="Times New Roman"/>
          <w:szCs w:val="24"/>
        </w:rPr>
        <w:t xml:space="preserve"> στον μεγαλύτερο βαθμό που μπορούμε να το καταφέρουμε, να υπάρξει μια αποπολιτικοποίηση της κοινωνίας.</w:t>
      </w:r>
      <w:r>
        <w:rPr>
          <w:rFonts w:eastAsia="Times New Roman" w:cs="Times New Roman"/>
          <w:szCs w:val="24"/>
        </w:rPr>
        <w:t>Δεν χρειάζεται</w:t>
      </w:r>
      <w:r>
        <w:rPr>
          <w:rFonts w:eastAsia="Times New Roman" w:cs="Times New Roman"/>
          <w:szCs w:val="24"/>
        </w:rPr>
        <w:t>,</w:t>
      </w:r>
      <w:r>
        <w:rPr>
          <w:rFonts w:eastAsia="Times New Roman" w:cs="Times New Roman"/>
          <w:szCs w:val="24"/>
        </w:rPr>
        <w:t xml:space="preserve"> με τον έμμεσο εκβιασμό ότι δίνουμε μία χορηγία, δίνουμε μια μεγάλη διαφήμιση κάθε μήνα, κάθε εβδομάδα ή κάθε έτος σε ένα πολύ μεγάλο μέσο ενημέρωσης να το χειραγωγούμε και αυτό το μέσο να έχει άμεση εξάρτηση από «εμάς», δηλαδή μία εταιρεία ή μια τράπεζα, </w:t>
      </w:r>
      <w:r>
        <w:rPr>
          <w:rFonts w:eastAsia="Times New Roman" w:cs="Times New Roman"/>
          <w:szCs w:val="24"/>
        </w:rPr>
        <w:t xml:space="preserve">εν προκειμένω, η οποία δίνει αυτά τα χρήματα έτσι ώστε να περνάει την πολιτική </w:t>
      </w:r>
      <w:r>
        <w:rPr>
          <w:rFonts w:eastAsia="Times New Roman" w:cs="Times New Roman"/>
          <w:szCs w:val="24"/>
        </w:rPr>
        <w:t>της,</w:t>
      </w:r>
      <w:r>
        <w:rPr>
          <w:rFonts w:eastAsia="Times New Roman" w:cs="Times New Roman"/>
          <w:szCs w:val="24"/>
        </w:rPr>
        <w:t xml:space="preserve"> η οποία μπορεί να είναι σωστή ή λάθος. </w:t>
      </w:r>
    </w:p>
    <w:p w14:paraId="013A1B7E"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Συγχρόνως, όμως, τα μέσα μαζικής ενημέρωσης έχουν έναν πολύ σημαντικό ρόλο. Πρέπει να ενημερώνουν, όπως το λέει και ο ορισμός τους, </w:t>
      </w:r>
      <w:r>
        <w:rPr>
          <w:rFonts w:eastAsia="Times New Roman" w:cs="Times New Roman"/>
          <w:szCs w:val="24"/>
        </w:rPr>
        <w:t>είναι μέσα ενημέρωσης. Η ενημέρωση πρέπει να είναι δίκαιη, απρόσκοπτη και χωρίς να είναι υποκινούμενη ή υποβοηθούμενη. Για να υπάρξει αυτή η διαφάνεια πλέον, με το νομικό αυτό πλαίσιο, θα δίνουν τους χορηγούς, θα δίνουν τους διαφημιζόμενους</w:t>
      </w:r>
      <w:r>
        <w:rPr>
          <w:rFonts w:eastAsia="Times New Roman" w:cs="Times New Roman"/>
          <w:szCs w:val="24"/>
        </w:rPr>
        <w:t>,</w:t>
      </w:r>
      <w:r>
        <w:rPr>
          <w:rFonts w:eastAsia="Times New Roman" w:cs="Times New Roman"/>
          <w:szCs w:val="24"/>
        </w:rPr>
        <w:t xml:space="preserve"> έτσι ώστε όλος</w:t>
      </w:r>
      <w:r>
        <w:rPr>
          <w:rFonts w:eastAsia="Times New Roman" w:cs="Times New Roman"/>
          <w:szCs w:val="24"/>
        </w:rPr>
        <w:t xml:space="preserve"> ο κόσμος θα ξέρει ποιοι είναι αυτοί οι οποίοι δίνουν τα χρήματα</w:t>
      </w:r>
      <w:r>
        <w:rPr>
          <w:rFonts w:eastAsia="Times New Roman" w:cs="Times New Roman"/>
          <w:szCs w:val="24"/>
        </w:rPr>
        <w:t>,</w:t>
      </w:r>
      <w:r>
        <w:rPr>
          <w:rFonts w:eastAsia="Times New Roman" w:cs="Times New Roman"/>
          <w:szCs w:val="24"/>
        </w:rPr>
        <w:t xml:space="preserve"> για να ζουν τα μέσα ενημέρωσης. Δεν είναι κάτι παράνομο αυτό, απλώς πρέπει να υπάρχει μια κανονικότητα και διαφάνεια. </w:t>
      </w:r>
    </w:p>
    <w:p w14:paraId="013A1B7F"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lastRenderedPageBreak/>
        <w:t>Ίσως το μοναδικό έσοδο του μέσου ενημέρωσης είναι η διαφήμιση και από ε</w:t>
      </w:r>
      <w:r>
        <w:rPr>
          <w:rFonts w:eastAsia="Times New Roman" w:cs="Times New Roman"/>
          <w:szCs w:val="24"/>
        </w:rPr>
        <w:t>κεί και πέρα</w:t>
      </w:r>
      <w:r>
        <w:rPr>
          <w:rFonts w:eastAsia="Times New Roman" w:cs="Times New Roman"/>
          <w:szCs w:val="24"/>
        </w:rPr>
        <w:t>,</w:t>
      </w:r>
      <w:r>
        <w:rPr>
          <w:rFonts w:eastAsia="Times New Roman" w:cs="Times New Roman"/>
          <w:szCs w:val="24"/>
        </w:rPr>
        <w:t xml:space="preserve"> είναι και άλλα τηλεοπτικά προγράμματα, όπως το τηλεμάρκετινγκ που πουλάει προϊόντα και έχει ένα έσοδο. Όμως, το βασικό του έσοδο είναι η διαφήμιση και από το έσοδο αυτό έχει να καλύψει όλα τα έξοδα, τα οποία είναι η μισθοδοσία και όλη η λειτο</w:t>
      </w:r>
      <w:r>
        <w:rPr>
          <w:rFonts w:eastAsia="Times New Roman" w:cs="Times New Roman"/>
          <w:szCs w:val="24"/>
        </w:rPr>
        <w:t>υργία του σταθμού. Άρα, είναι σημαντικό το διαφημιστικό έσοδο και είναι αυτό που του δίνει ζωή, οπότε είναι άμεσα εξαρτημένο απ’ αυτό. Με το άρθρο 6 περνάμε σε αυτού του είδους την κανονικότητα, τη διαφάνεια, έτσι ώστε ο λαός και εμείς και οι πολίτες και ό</w:t>
      </w:r>
      <w:r>
        <w:rPr>
          <w:rFonts w:eastAsia="Times New Roman" w:cs="Times New Roman"/>
          <w:szCs w:val="24"/>
        </w:rPr>
        <w:t>λοι οι Βουλευτές και οι ανταγωνιστές μεταξύ τους στα μέσα μαζικής ενημέρωσης να ξέρουν ποιος δίνει χρήματα σε ποιον και τι μέλλει γενέσθαι από εκεί και πέρα.</w:t>
      </w:r>
    </w:p>
    <w:p w14:paraId="013A1B80"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Όσον αφορά τις εκπρόθεσμες τροπολογίες, τις στηρίζουμε</w:t>
      </w:r>
      <w:r>
        <w:rPr>
          <w:rFonts w:eastAsia="Times New Roman" w:cs="Times New Roman"/>
          <w:szCs w:val="24"/>
        </w:rPr>
        <w:t>,</w:t>
      </w:r>
      <w:r>
        <w:rPr>
          <w:rFonts w:eastAsia="Times New Roman" w:cs="Times New Roman"/>
          <w:szCs w:val="24"/>
        </w:rPr>
        <w:t xml:space="preserve"> για τον απλούστατο λόγο ότι διαχειριζόμαστ</w:t>
      </w:r>
      <w:r>
        <w:rPr>
          <w:rFonts w:eastAsia="Times New Roman" w:cs="Times New Roman"/>
          <w:szCs w:val="24"/>
        </w:rPr>
        <w:t xml:space="preserve">ε διάφορες κρίσεις σε αυτήν την Κυβέρνηση. Η αδυναμία εμπρόθεσμης κατάθεσης δεν είναι ζήτημα αυτής της Κυβέρνησης -και δεν ψέγω και τις προηγούμενες. Είναι έτσι το ελληνικό δημόσιο σύστημα και υπάρχουν και τα πολλά συναρμόδια Υπουργεία. Θυμάμαι </w:t>
      </w:r>
      <w:r>
        <w:rPr>
          <w:rFonts w:eastAsia="Times New Roman" w:cs="Times New Roman"/>
          <w:szCs w:val="24"/>
        </w:rPr>
        <w:t>ότι</w:t>
      </w:r>
      <w:r>
        <w:rPr>
          <w:rFonts w:eastAsia="Times New Roman" w:cs="Times New Roman"/>
          <w:szCs w:val="24"/>
        </w:rPr>
        <w:t xml:space="preserve"> κάποτε</w:t>
      </w:r>
      <w:r>
        <w:rPr>
          <w:rFonts w:eastAsia="Times New Roman" w:cs="Times New Roman"/>
          <w:szCs w:val="24"/>
        </w:rPr>
        <w:t>,</w:t>
      </w:r>
      <w:r>
        <w:rPr>
          <w:rFonts w:eastAsia="Times New Roman" w:cs="Times New Roman"/>
          <w:szCs w:val="24"/>
        </w:rPr>
        <w:t xml:space="preserve"> για να πάρουμε μια άδεια για μια </w:t>
      </w:r>
      <w:r>
        <w:rPr>
          <w:rFonts w:eastAsia="Times New Roman" w:cs="Times New Roman"/>
          <w:szCs w:val="24"/>
        </w:rPr>
        <w:lastRenderedPageBreak/>
        <w:t>επένδυση στην Ελλάδα, πριν τέσσερα-πέντε χρόνια, χρειαζόμασταν είκοσι τρεις υπογραφές από είκοσι τρεις διαφορετικούς ανθρώπους, για μία άδεια. Αυτό συνεχίζει να υπάρχει δυστυχώς. Αυτό είναι ένα κομμάτι που πρέπει να αλλάξε</w:t>
      </w:r>
      <w:r>
        <w:rPr>
          <w:rFonts w:eastAsia="Times New Roman" w:cs="Times New Roman"/>
          <w:szCs w:val="24"/>
        </w:rPr>
        <w:t xml:space="preserve">ι η ελληνική Κυβέρνηση, να μειώσει τη διαδικασία του </w:t>
      </w:r>
      <w:r>
        <w:rPr>
          <w:rFonts w:eastAsia="Times New Roman" w:cs="Times New Roman"/>
          <w:szCs w:val="24"/>
        </w:rPr>
        <w:t xml:space="preserve">δημοσίου </w:t>
      </w:r>
      <w:r>
        <w:rPr>
          <w:rFonts w:eastAsia="Times New Roman" w:cs="Times New Roman"/>
          <w:szCs w:val="24"/>
        </w:rPr>
        <w:t xml:space="preserve">και την εξάρτηση του επιχειρηματία από το </w:t>
      </w:r>
      <w:r>
        <w:rPr>
          <w:rFonts w:eastAsia="Times New Roman" w:cs="Times New Roman"/>
          <w:szCs w:val="24"/>
        </w:rPr>
        <w:t>δημόσιο</w:t>
      </w:r>
      <w:r>
        <w:rPr>
          <w:rFonts w:eastAsia="Times New Roman" w:cs="Times New Roman"/>
          <w:szCs w:val="24"/>
        </w:rPr>
        <w:t xml:space="preserve">. </w:t>
      </w:r>
    </w:p>
    <w:p w14:paraId="013A1B81"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Όμως, εάν σκεφθούμε επιχειρηματικά, πρέπει να δώσουμε μία ευελιξία σε κάποιους τομείς και δραστηριότητες όπως είναι τα χιονοδρομικά κέντρα, τα</w:t>
      </w:r>
      <w:r>
        <w:rPr>
          <w:rFonts w:eastAsia="Times New Roman" w:cs="Times New Roman"/>
          <w:szCs w:val="24"/>
        </w:rPr>
        <w:t xml:space="preserve"> </w:t>
      </w:r>
      <w:r>
        <w:rPr>
          <w:rFonts w:eastAsia="Times New Roman" w:cs="Times New Roman"/>
          <w:szCs w:val="24"/>
          <w:lang w:val="en-US"/>
        </w:rPr>
        <w:t>spa</w:t>
      </w:r>
      <w:r>
        <w:rPr>
          <w:rFonts w:eastAsia="Times New Roman" w:cs="Times New Roman"/>
          <w:szCs w:val="24"/>
        </w:rPr>
        <w:t xml:space="preserve"> και πολλά άλλα τα οποία περνάνε. Εδώ λέμε ότι δίνουμε την παράταση, να είναι όλοι σύννομοι. Δεν μπορούμε να έχουμε παράνομα κέντρα ή μη πλήρως αδειοδοτημένα, για παράδειγμα, χιονοδρομικά κέντρα, τα οποία έχουν τουρίστες Έλληνες και ξένους και πρέπει ν</w:t>
      </w:r>
      <w:r>
        <w:rPr>
          <w:rFonts w:eastAsia="Times New Roman" w:cs="Times New Roman"/>
          <w:szCs w:val="24"/>
        </w:rPr>
        <w:t>α έχουν τους στοιχειώδεις κανόνες ασφάλειας και παροχής υπηρεσιών, διότι ο τουρισμός είναι και το βασικό προϊόν μας.</w:t>
      </w:r>
    </w:p>
    <w:p w14:paraId="013A1B82"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w:t>
      </w:r>
      <w:r>
        <w:rPr>
          <w:rFonts w:eastAsia="Times New Roman" w:cs="Times New Roman"/>
          <w:szCs w:val="24"/>
        </w:rPr>
        <w:t>,</w:t>
      </w:r>
      <w:r>
        <w:rPr>
          <w:rFonts w:eastAsia="Times New Roman" w:cs="Times New Roman"/>
          <w:szCs w:val="24"/>
        </w:rPr>
        <w:t xml:space="preserve"> θα μείνω για λίγο στο εξής και θα κλείσω, επειδή ως Ανεξάρτητοι Έλληνες, όπως έχουμε πει, ψηφίζουμε το νομοσχέδιο επί τη</w:t>
      </w:r>
      <w:r>
        <w:rPr>
          <w:rFonts w:eastAsia="Times New Roman" w:cs="Times New Roman"/>
          <w:szCs w:val="24"/>
        </w:rPr>
        <w:t>ς αρχής και επί των άρθρων, καθώς και τις εκπρόθεσμες και άλλες τροπολογίες</w:t>
      </w:r>
      <w:r>
        <w:rPr>
          <w:rFonts w:eastAsia="Times New Roman" w:cs="Times New Roman"/>
          <w:szCs w:val="24"/>
        </w:rPr>
        <w:t>,</w:t>
      </w:r>
      <w:r>
        <w:rPr>
          <w:rFonts w:eastAsia="Times New Roman" w:cs="Times New Roman"/>
          <w:szCs w:val="24"/>
        </w:rPr>
        <w:t xml:space="preserve"> που έχουν έρθει στο συγκεκριμένο νομοσχέδιο, για τους λόγους που εξήγησα. </w:t>
      </w:r>
    </w:p>
    <w:p w14:paraId="013A1B83"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Θα στεναχωρήσω λίγο τον κ. Κουτσούκο</w:t>
      </w:r>
      <w:r>
        <w:rPr>
          <w:rFonts w:eastAsia="Times New Roman" w:cs="Times New Roman"/>
          <w:szCs w:val="24"/>
        </w:rPr>
        <w:t>,</w:t>
      </w:r>
      <w:r>
        <w:rPr>
          <w:rFonts w:eastAsia="Times New Roman" w:cs="Times New Roman"/>
          <w:szCs w:val="24"/>
        </w:rPr>
        <w:t xml:space="preserve"> τον φίλο μου. Γιατί παντού υπάρχει το ΠΑΣΟΚ. Στη σύμβαση του ΟΔΙΕ</w:t>
      </w:r>
      <w:r>
        <w:rPr>
          <w:rFonts w:eastAsia="Times New Roman" w:cs="Times New Roman"/>
          <w:szCs w:val="24"/>
        </w:rPr>
        <w:t>,</w:t>
      </w:r>
      <w:r>
        <w:rPr>
          <w:rFonts w:eastAsia="Times New Roman" w:cs="Times New Roman"/>
          <w:szCs w:val="24"/>
        </w:rPr>
        <w:t xml:space="preserve"> για ευνόητους λόγους δεν θα μπω σε λεπτομέρειες. Όμως, να είστε σίγουροι ότι γνωρίζω όλες τις λεπτομέρειες. Δηλαδή, γνωρίζω τα πάντα για τη σύμβαση αυτή. </w:t>
      </w:r>
    </w:p>
    <w:p w14:paraId="013A1B84"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Είναι τρεις δανειακές συμβάσεις: </w:t>
      </w:r>
      <w:r>
        <w:rPr>
          <w:rFonts w:eastAsia="Times New Roman" w:cs="Times New Roman"/>
          <w:szCs w:val="24"/>
        </w:rPr>
        <w:t xml:space="preserve">Δύο </w:t>
      </w:r>
      <w:r>
        <w:rPr>
          <w:rFonts w:eastAsia="Times New Roman" w:cs="Times New Roman"/>
          <w:szCs w:val="24"/>
        </w:rPr>
        <w:t xml:space="preserve">με την </w:t>
      </w:r>
      <w:r>
        <w:rPr>
          <w:rFonts w:eastAsia="Times New Roman" w:cs="Times New Roman"/>
          <w:szCs w:val="24"/>
          <w:lang w:val="en-US"/>
        </w:rPr>
        <w:t>ABN</w:t>
      </w:r>
      <w:r>
        <w:rPr>
          <w:rFonts w:eastAsia="Times New Roman" w:cs="Times New Roman"/>
          <w:szCs w:val="24"/>
        </w:rPr>
        <w:t xml:space="preserve"> </w:t>
      </w:r>
      <w:r>
        <w:rPr>
          <w:rFonts w:eastAsia="Times New Roman" w:cs="Times New Roman"/>
          <w:szCs w:val="24"/>
          <w:lang w:val="en-US"/>
        </w:rPr>
        <w:t>AMRO</w:t>
      </w:r>
      <w:r>
        <w:rPr>
          <w:rFonts w:eastAsia="Times New Roman" w:cs="Times New Roman"/>
          <w:szCs w:val="24"/>
        </w:rPr>
        <w:t xml:space="preserve"> και μία με το ΤΤ. Οι δύο με την </w:t>
      </w:r>
      <w:r>
        <w:rPr>
          <w:rFonts w:eastAsia="Times New Roman" w:cs="Times New Roman"/>
          <w:szCs w:val="24"/>
          <w:lang w:val="en-US"/>
        </w:rPr>
        <w:t>ABN</w:t>
      </w:r>
      <w:r>
        <w:rPr>
          <w:rFonts w:eastAsia="Times New Roman" w:cs="Times New Roman"/>
          <w:szCs w:val="24"/>
        </w:rPr>
        <w:t xml:space="preserve"> </w:t>
      </w:r>
      <w:r>
        <w:rPr>
          <w:rFonts w:eastAsia="Times New Roman" w:cs="Times New Roman"/>
          <w:szCs w:val="24"/>
          <w:lang w:val="en-US"/>
        </w:rPr>
        <w:t>AMRO</w:t>
      </w:r>
      <w:r>
        <w:rPr>
          <w:rFonts w:eastAsia="Times New Roman" w:cs="Times New Roman"/>
          <w:szCs w:val="24"/>
        </w:rPr>
        <w:t xml:space="preserve"> έγιναν</w:t>
      </w:r>
      <w:r>
        <w:rPr>
          <w:rFonts w:eastAsia="Times New Roman" w:cs="Times New Roman"/>
          <w:szCs w:val="24"/>
        </w:rPr>
        <w:t xml:space="preserve"> με το μαγικό </w:t>
      </w:r>
      <w:r>
        <w:rPr>
          <w:rFonts w:eastAsia="Times New Roman" w:cs="Times New Roman"/>
          <w:szCs w:val="24"/>
        </w:rPr>
        <w:t>Γερμανικό Δίκαιο</w:t>
      </w:r>
      <w:r>
        <w:rPr>
          <w:rFonts w:eastAsia="Times New Roman" w:cs="Times New Roman"/>
          <w:szCs w:val="24"/>
        </w:rPr>
        <w:t xml:space="preserve">, με δάνεια τα οποία ήταν τύπου </w:t>
      </w:r>
      <w:r>
        <w:rPr>
          <w:rFonts w:eastAsia="Times New Roman" w:cs="Times New Roman"/>
          <w:szCs w:val="24"/>
          <w:lang w:val="en-US"/>
        </w:rPr>
        <w:t>bonds</w:t>
      </w:r>
      <w:r>
        <w:rPr>
          <w:rFonts w:eastAsia="Times New Roman" w:cs="Times New Roman"/>
          <w:szCs w:val="24"/>
        </w:rPr>
        <w:t xml:space="preserve">, τα οποία δεν είναι ούτε </w:t>
      </w:r>
      <w:r>
        <w:rPr>
          <w:rFonts w:eastAsia="Times New Roman" w:cs="Times New Roman"/>
          <w:szCs w:val="24"/>
          <w:lang w:val="en-US"/>
        </w:rPr>
        <w:t>bonds</w:t>
      </w:r>
      <w:r>
        <w:rPr>
          <w:rFonts w:eastAsia="Times New Roman" w:cs="Times New Roman"/>
          <w:szCs w:val="24"/>
        </w:rPr>
        <w:t xml:space="preserve"> ούτε δάνειο εταιρικό, λέγονται </w:t>
      </w:r>
      <w:r>
        <w:rPr>
          <w:rFonts w:eastAsia="Times New Roman" w:cs="Times New Roman"/>
          <w:szCs w:val="24"/>
          <w:lang w:val="en-US"/>
        </w:rPr>
        <w:t>schulthein</w:t>
      </w:r>
      <w:r>
        <w:rPr>
          <w:rFonts w:eastAsia="Times New Roman" w:cs="Times New Roman"/>
          <w:szCs w:val="24"/>
        </w:rPr>
        <w:t xml:space="preserve">, υβριδικά συστήματα τα οποία δανείστηκε το ελληνικό </w:t>
      </w:r>
      <w:r>
        <w:rPr>
          <w:rFonts w:eastAsia="Times New Roman" w:cs="Times New Roman"/>
          <w:szCs w:val="24"/>
        </w:rPr>
        <w:t xml:space="preserve">δημόσιο </w:t>
      </w:r>
      <w:r>
        <w:rPr>
          <w:rFonts w:eastAsia="Times New Roman" w:cs="Times New Roman"/>
          <w:szCs w:val="24"/>
        </w:rPr>
        <w:t xml:space="preserve">το 2001, το 2002, το 2003, με υπουργικές υπογραφές του </w:t>
      </w:r>
      <w:r>
        <w:rPr>
          <w:rFonts w:eastAsia="Times New Roman" w:cs="Times New Roman"/>
          <w:szCs w:val="24"/>
        </w:rPr>
        <w:t>κ. Δρυ, του κ. Φλωρίδη, με αρμόδιο Υπουργό τον κ. Βενιζέλο, ολυμπιακά έργα. Αυτά στις δανειακές συμβάσεις</w:t>
      </w:r>
      <w:r>
        <w:rPr>
          <w:rFonts w:eastAsia="Times New Roman" w:cs="Times New Roman"/>
          <w:szCs w:val="24"/>
        </w:rPr>
        <w:t>,</w:t>
      </w:r>
      <w:r>
        <w:rPr>
          <w:rFonts w:eastAsia="Times New Roman" w:cs="Times New Roman"/>
          <w:szCs w:val="24"/>
        </w:rPr>
        <w:t xml:space="preserve"> υποτίθεται ότι θα είχαν χρήση για τα </w:t>
      </w:r>
      <w:r>
        <w:rPr>
          <w:rFonts w:eastAsia="Times New Roman" w:cs="Times New Roman"/>
          <w:szCs w:val="24"/>
        </w:rPr>
        <w:lastRenderedPageBreak/>
        <w:t xml:space="preserve">ακίνητα. Το 2008 σταματήσαμε να τα πληρώνουμε και κατέπεσαν οι εγγυήσεις. Η μαγική ζημιά στο ελληνικό </w:t>
      </w:r>
      <w:r>
        <w:rPr>
          <w:rFonts w:eastAsia="Times New Roman" w:cs="Times New Roman"/>
          <w:szCs w:val="24"/>
        </w:rPr>
        <w:t>δημόσιο</w:t>
      </w:r>
      <w:r>
        <w:rPr>
          <w:rFonts w:eastAsia="Times New Roman" w:cs="Times New Roman"/>
          <w:szCs w:val="24"/>
        </w:rPr>
        <w:t>! Κ</w:t>
      </w:r>
      <w:r>
        <w:rPr>
          <w:rFonts w:eastAsia="Times New Roman" w:cs="Times New Roman"/>
          <w:szCs w:val="24"/>
        </w:rPr>
        <w:t xml:space="preserve">ατέπεσαν ξαφνικά οι κρατικές εγγυήσεις, οι οποίες ήταν στο 100% των διακοσίων οκτώ δανείων, με </w:t>
      </w:r>
      <w:r>
        <w:rPr>
          <w:rFonts w:eastAsia="Times New Roman" w:cs="Times New Roman"/>
          <w:szCs w:val="24"/>
        </w:rPr>
        <w:t xml:space="preserve">Γερμανικό Δίκαιο </w:t>
      </w:r>
      <w:r>
        <w:rPr>
          <w:rFonts w:eastAsia="Times New Roman" w:cs="Times New Roman"/>
          <w:szCs w:val="24"/>
        </w:rPr>
        <w:t xml:space="preserve">τα δύο. Απορροφήθηκε το ΤΤ από την </w:t>
      </w:r>
      <w:r>
        <w:rPr>
          <w:rFonts w:eastAsia="Times New Roman" w:cs="Times New Roman"/>
          <w:szCs w:val="24"/>
          <w:lang w:val="en-US"/>
        </w:rPr>
        <w:t>Eurobank</w:t>
      </w:r>
      <w:r>
        <w:rPr>
          <w:rFonts w:eastAsia="Times New Roman" w:cs="Times New Roman"/>
          <w:szCs w:val="24"/>
        </w:rPr>
        <w:t xml:space="preserve">, μεταφέρθηκαν οι υποχρεώσεις σε άλλες εταιρείες. </w:t>
      </w:r>
    </w:p>
    <w:p w14:paraId="013A1B85"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Θα τα δούμε αυτά σε επίκαιρη ερώτησή μου, η οποία </w:t>
      </w:r>
      <w:r>
        <w:rPr>
          <w:rFonts w:eastAsia="Times New Roman" w:cs="Times New Roman"/>
          <w:szCs w:val="24"/>
        </w:rPr>
        <w:t xml:space="preserve">θα έχει να κάνει με το πώς χρησιμοποιήθηκαν αυτά τα χρήματα, γιατί σήμερα μας σκάει η «βόμβα» στα χέρια, η βόμβα η συγκεκριμένη. Για να απαντήσω και να βοηθήσω και τον φίλο μου τον Χάρη -γιατί δεν είχε διαβάσει τη δανειακή, την οποία όμως διάβασα εγώ- για </w:t>
      </w:r>
      <w:r>
        <w:rPr>
          <w:rFonts w:eastAsia="Times New Roman" w:cs="Times New Roman"/>
          <w:szCs w:val="24"/>
        </w:rPr>
        <w:t xml:space="preserve">να ξέρει το γιατί πληρώνουμε σήμερα, γιατί καλείται το </w:t>
      </w:r>
      <w:r>
        <w:rPr>
          <w:rFonts w:eastAsia="Times New Roman" w:cs="Times New Roman"/>
          <w:szCs w:val="24"/>
        </w:rPr>
        <w:t>δημόσιο</w:t>
      </w:r>
      <w:r>
        <w:rPr>
          <w:rFonts w:eastAsia="Times New Roman" w:cs="Times New Roman"/>
          <w:szCs w:val="24"/>
        </w:rPr>
        <w:t xml:space="preserve">, υπάρχει μία απλή απάντηση: Υπήρχε μία ρήτρα στη δανειακή σύμβαση που έχει υπογραφεί το 2003, στις δύο συμβάσεις της </w:t>
      </w:r>
      <w:r>
        <w:rPr>
          <w:rFonts w:eastAsia="Times New Roman" w:cs="Times New Roman"/>
          <w:szCs w:val="24"/>
          <w:lang w:val="en-US"/>
        </w:rPr>
        <w:t>ABN</w:t>
      </w:r>
      <w:r>
        <w:rPr>
          <w:rFonts w:eastAsia="Times New Roman" w:cs="Times New Roman"/>
          <w:szCs w:val="24"/>
        </w:rPr>
        <w:t xml:space="preserve"> </w:t>
      </w:r>
      <w:r>
        <w:rPr>
          <w:rFonts w:eastAsia="Times New Roman" w:cs="Times New Roman"/>
          <w:szCs w:val="24"/>
          <w:lang w:val="en-US"/>
        </w:rPr>
        <w:t>AMRO</w:t>
      </w:r>
      <w:r>
        <w:rPr>
          <w:rFonts w:eastAsia="Times New Roman" w:cs="Times New Roman"/>
          <w:szCs w:val="24"/>
        </w:rPr>
        <w:t xml:space="preserve"> του </w:t>
      </w:r>
      <w:r>
        <w:rPr>
          <w:rFonts w:eastAsia="Times New Roman" w:cs="Times New Roman"/>
          <w:szCs w:val="24"/>
        </w:rPr>
        <w:t>Γερμανικού Δικαίου</w:t>
      </w:r>
      <w:r>
        <w:rPr>
          <w:rFonts w:eastAsia="Times New Roman" w:cs="Times New Roman"/>
          <w:szCs w:val="24"/>
        </w:rPr>
        <w:t xml:space="preserve">, ότι εάν η εταιρεία μπει σε εκκαθάριση γίνεται άμεσα απαιτητό το σύνολο των υποχρεώσεων που υπάρχουν από εκείνη τη στιγμή. Δεν υπάρχει πλέον επόμενη μέρα για να πληρώσουμε. Εάν δεν πληρώσουμε σήμερα χρεοκοπούμε. Και σωστά είπε ο Χάρης, υπάρχει και ο </w:t>
      </w:r>
      <w:r>
        <w:rPr>
          <w:rFonts w:eastAsia="Times New Roman" w:cs="Times New Roman"/>
          <w:szCs w:val="24"/>
        </w:rPr>
        <w:lastRenderedPageBreak/>
        <w:t xml:space="preserve">όρος </w:t>
      </w:r>
      <w:r>
        <w:rPr>
          <w:rFonts w:eastAsia="Times New Roman" w:cs="Times New Roman"/>
          <w:szCs w:val="24"/>
          <w:lang w:val="en-US"/>
        </w:rPr>
        <w:t>cross</w:t>
      </w:r>
      <w:r>
        <w:rPr>
          <w:rFonts w:eastAsia="Times New Roman" w:cs="Times New Roman"/>
          <w:szCs w:val="24"/>
        </w:rPr>
        <w:t xml:space="preserve"> </w:t>
      </w:r>
      <w:r>
        <w:rPr>
          <w:rFonts w:eastAsia="Times New Roman" w:cs="Times New Roman"/>
          <w:szCs w:val="24"/>
          <w:lang w:val="en-US"/>
        </w:rPr>
        <w:t>default</w:t>
      </w:r>
      <w:r>
        <w:rPr>
          <w:rFonts w:eastAsia="Times New Roman" w:cs="Times New Roman"/>
          <w:szCs w:val="24"/>
        </w:rPr>
        <w:t>, δηλαδή της διαγώνιας χρεοκοπίας σε οτιδήποτε άλλο ομόλογο έχει ελληνική εγγύηση, το οποίο είναι χρεοκοπία, αν θέλετε, και αθέτηση πληρωμών σε ελληνική εγγύηση, κάτι το οποίο δεν είναι καλό για την ελληνική οικονομία</w:t>
      </w:r>
      <w:r>
        <w:rPr>
          <w:rFonts w:eastAsia="Times New Roman" w:cs="Times New Roman"/>
          <w:szCs w:val="24"/>
        </w:rPr>
        <w:t>,</w:t>
      </w:r>
      <w:r>
        <w:rPr>
          <w:rFonts w:eastAsia="Times New Roman" w:cs="Times New Roman"/>
          <w:szCs w:val="24"/>
        </w:rPr>
        <w:t xml:space="preserve"> γιατί στην ουσία χρεοκοπ</w:t>
      </w:r>
      <w:r>
        <w:rPr>
          <w:rFonts w:eastAsia="Times New Roman" w:cs="Times New Roman"/>
          <w:szCs w:val="24"/>
        </w:rPr>
        <w:t xml:space="preserve">ούν οι εγγυήσεις όλου του ελληνικού </w:t>
      </w:r>
      <w:r>
        <w:rPr>
          <w:rFonts w:eastAsia="Times New Roman" w:cs="Times New Roman"/>
          <w:szCs w:val="24"/>
        </w:rPr>
        <w:t>δημοσίου</w:t>
      </w:r>
      <w:r>
        <w:rPr>
          <w:rFonts w:eastAsia="Times New Roman" w:cs="Times New Roman"/>
          <w:szCs w:val="24"/>
        </w:rPr>
        <w:t>.</w:t>
      </w:r>
    </w:p>
    <w:p w14:paraId="013A1B86"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Άρα, έπρεπε να γίνει αυτό. Συμβαίνει, ναι, και θέλω να πω ότι αυτά τα δάνεια κάποια στιγμή θα ψαχτούν, το γιατί σταμάτησε η πληρωμή το 2008, εάν πήγαν τα χρήματα εκεί που έλεγαν οι δανειακές συμβάσεις, εάν πληρ</w:t>
      </w:r>
      <w:r>
        <w:rPr>
          <w:rFonts w:eastAsia="Times New Roman" w:cs="Times New Roman"/>
          <w:szCs w:val="24"/>
        </w:rPr>
        <w:t xml:space="preserve">ώθηκαν με τον σωστό τόκο και τον σωστό τόκο υπερημερίας και εάν πληρώθηκε το 1%, κύριε Υπουργέ, που είχε προμήθεια το </w:t>
      </w:r>
      <w:r>
        <w:rPr>
          <w:rFonts w:eastAsia="Times New Roman" w:cs="Times New Roman"/>
          <w:szCs w:val="24"/>
        </w:rPr>
        <w:t xml:space="preserve">δημόσιο </w:t>
      </w:r>
      <w:r>
        <w:rPr>
          <w:rFonts w:eastAsia="Times New Roman" w:cs="Times New Roman"/>
          <w:szCs w:val="24"/>
        </w:rPr>
        <w:t xml:space="preserve">για την εγγύησή του. </w:t>
      </w:r>
    </w:p>
    <w:p w14:paraId="013A1B87"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Κλείνω, λέγοντας ότι νομίζω </w:t>
      </w:r>
      <w:r>
        <w:rPr>
          <w:rFonts w:eastAsia="Times New Roman" w:cs="Times New Roman"/>
          <w:szCs w:val="24"/>
        </w:rPr>
        <w:t>πως</w:t>
      </w:r>
      <w:r>
        <w:rPr>
          <w:rFonts w:eastAsia="Times New Roman" w:cs="Times New Roman"/>
          <w:szCs w:val="24"/>
        </w:rPr>
        <w:t xml:space="preserve"> δεν θα πρέπει να καταναλώσουμε πάρα πολύ χρόνο για τη σημερινή διαδικασία, δ</w:t>
      </w:r>
      <w:r>
        <w:rPr>
          <w:rFonts w:eastAsia="Times New Roman" w:cs="Times New Roman"/>
          <w:szCs w:val="24"/>
        </w:rPr>
        <w:t>ιότι είναι εύλογη, δίκαιη και πρέπει να συνεχίσουμε, να δούμε από εδώ και πέρα τι γίνεται, να μονοιάσουμε πολιτικά, να χαμηλώσουμε τους τόνους, διότι το μεταναστευτικό είναι ένα ζήτημα πάρα πολύ ευαίσθητο. Είναι πολύ συγκεκριμένοι οι τρόποι που πρέπει να τ</w:t>
      </w:r>
      <w:r>
        <w:rPr>
          <w:rFonts w:eastAsia="Times New Roman" w:cs="Times New Roman"/>
          <w:szCs w:val="24"/>
        </w:rPr>
        <w:t xml:space="preserve">ο διαχειριστούμε. Θα υπάρξει </w:t>
      </w:r>
      <w:r>
        <w:rPr>
          <w:rFonts w:eastAsia="Times New Roman" w:cs="Times New Roman"/>
          <w:szCs w:val="24"/>
        </w:rPr>
        <w:lastRenderedPageBreak/>
        <w:t>μια ομάδα διαχείρισης κρίσεων. Η κρίση είναι συγκεκριμένη και πρέπει όλα τα κόμματα να συνομολογήσουν και να μην χρησιμοποιεί το μεταναστευτικό κανένας από εμάς ούτε στην Κυβέρνηση ούτε στην Αντιπολίτευση, για πολιτικούς λόγους</w:t>
      </w:r>
      <w:r>
        <w:rPr>
          <w:rFonts w:eastAsia="Times New Roman" w:cs="Times New Roman"/>
          <w:szCs w:val="24"/>
        </w:rPr>
        <w:t xml:space="preserve">, αλλά να δούμε πώς θα δώσουμε λύση σ’ ανθρώπους οι οποίοι βασανίζονται. </w:t>
      </w:r>
    </w:p>
    <w:p w14:paraId="013A1B88"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Εδώ θέλω να συγχαρώ -και κλείνω με αυτό, κυρία Πρόεδρε- και το Λιμενικό</w:t>
      </w:r>
      <w:r>
        <w:rPr>
          <w:rFonts w:eastAsia="Times New Roman" w:cs="Times New Roman"/>
          <w:szCs w:val="24"/>
        </w:rPr>
        <w:t>,</w:t>
      </w:r>
      <w:r>
        <w:rPr>
          <w:rFonts w:eastAsia="Times New Roman" w:cs="Times New Roman"/>
          <w:szCs w:val="24"/>
        </w:rPr>
        <w:t xml:space="preserve"> που χθες κατάφερε, χτυπώντας τις μηχανές των λαθρεμπόρων, να συλλάβει δύο λαθρεμπόρους έξω από τη Χίο, αλλά κ</w:t>
      </w:r>
      <w:r>
        <w:rPr>
          <w:rFonts w:eastAsia="Times New Roman" w:cs="Times New Roman"/>
          <w:szCs w:val="24"/>
        </w:rPr>
        <w:t>αι τις μυστικές υπηρεσίες και την ελληνική έννομη τάξη στο Υπουργείο Δημόσιας Τάξης, τον Υπουργό, που κατάφερε να πιάσει τους δήθεν «προβοκάτορες αριστερούς», οι οποίοι μοίραζαν τα φυλλάδια στην Ειδομένη και προέτρεπαν να γίνουν φασαρίες και να επιτεθούν σ</w:t>
      </w:r>
      <w:r>
        <w:rPr>
          <w:rFonts w:eastAsia="Times New Roman" w:cs="Times New Roman"/>
          <w:szCs w:val="24"/>
        </w:rPr>
        <w:t xml:space="preserve">τους αστυνομικούς, για να δημιουργηθεί </w:t>
      </w:r>
      <w:r>
        <w:rPr>
          <w:rFonts w:eastAsia="Times New Roman" w:cs="Times New Roman"/>
          <w:szCs w:val="24"/>
        </w:rPr>
        <w:t>η αίσθηση -</w:t>
      </w:r>
      <w:r>
        <w:rPr>
          <w:rFonts w:eastAsia="Times New Roman" w:cs="Times New Roman"/>
          <w:szCs w:val="24"/>
        </w:rPr>
        <w:t xml:space="preserve">στις κάμερες, στο </w:t>
      </w:r>
      <w:r>
        <w:rPr>
          <w:rFonts w:eastAsia="Times New Roman" w:cs="Times New Roman"/>
          <w:szCs w:val="24"/>
          <w:lang w:val="en-US"/>
        </w:rPr>
        <w:t>BBC</w:t>
      </w:r>
      <w:r>
        <w:rPr>
          <w:rFonts w:eastAsia="Times New Roman" w:cs="Times New Roman"/>
          <w:szCs w:val="24"/>
        </w:rPr>
        <w:t xml:space="preserve"> και σε όλους τους ξένους</w:t>
      </w:r>
      <w:r>
        <w:rPr>
          <w:rFonts w:eastAsia="Times New Roman" w:cs="Times New Roman"/>
          <w:szCs w:val="24"/>
        </w:rPr>
        <w:t xml:space="preserve">- </w:t>
      </w:r>
      <w:r>
        <w:rPr>
          <w:rFonts w:eastAsia="Times New Roman" w:cs="Times New Roman"/>
          <w:szCs w:val="24"/>
        </w:rPr>
        <w:t>ότι οι Έλληνες είναι αυτοί που επιτίθενται στους αστυνομικούς και  κάνουν προβοκάτσια και επανάσταση στα σύνορα, σε μια ευαίσθητη περιοχή για την Ελλάδα, με τ</w:t>
      </w:r>
      <w:r>
        <w:rPr>
          <w:rFonts w:eastAsia="Times New Roman" w:cs="Times New Roman"/>
          <w:szCs w:val="24"/>
        </w:rPr>
        <w:t xml:space="preserve">α Σκόπια. Υπήρξαν άνθρωποι, Έλληνες, κύριοι συνάδελφοι, οι οποίοι έλεγαν στους </w:t>
      </w:r>
      <w:r>
        <w:rPr>
          <w:rFonts w:eastAsia="Times New Roman" w:cs="Times New Roman"/>
          <w:szCs w:val="24"/>
        </w:rPr>
        <w:lastRenderedPageBreak/>
        <w:t>βασανισμένους, «πηγαίνετε και επιτεθείτε στους αστυνομικούς». Τι πρέπει να κάνει το ελληνικό κράτος γι</w:t>
      </w:r>
      <w:r>
        <w:rPr>
          <w:rFonts w:eastAsia="Times New Roman" w:cs="Times New Roman"/>
          <w:szCs w:val="24"/>
        </w:rPr>
        <w:t>’</w:t>
      </w:r>
      <w:r>
        <w:rPr>
          <w:rFonts w:eastAsia="Times New Roman" w:cs="Times New Roman"/>
          <w:szCs w:val="24"/>
        </w:rPr>
        <w:t xml:space="preserve"> αυτούς τους ανθρώπους που συνέλαβε χθες; Συγχαρητήρια στις ελληνικές αρχέ</w:t>
      </w:r>
      <w:r>
        <w:rPr>
          <w:rFonts w:eastAsia="Times New Roman" w:cs="Times New Roman"/>
          <w:szCs w:val="24"/>
        </w:rPr>
        <w:t xml:space="preserve">ς που τους συνέλαβαν, αλλά η ερώτηση μένει ανοιχτή: Τι πρέπει να τους κάνουμε; </w:t>
      </w:r>
    </w:p>
    <w:p w14:paraId="013A1B89"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13A1B8A"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Υπουργός κ. Αλεξιάδης για κάποιες νομοτεχνικές βελτιώσεις. </w:t>
      </w:r>
    </w:p>
    <w:p w14:paraId="013A1B8B"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w:t>
      </w:r>
      <w:r>
        <w:rPr>
          <w:rFonts w:eastAsia="Times New Roman" w:cs="Times New Roman"/>
          <w:b/>
          <w:szCs w:val="24"/>
        </w:rPr>
        <w:t xml:space="preserve">Οικονομικών): </w:t>
      </w:r>
      <w:r>
        <w:rPr>
          <w:rFonts w:eastAsia="Times New Roman" w:cs="Times New Roman"/>
          <w:szCs w:val="24"/>
        </w:rPr>
        <w:t>Είναι δύο οι νομοτεχνικές βελτιώσεις.</w:t>
      </w:r>
    </w:p>
    <w:p w14:paraId="013A1B8C"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Η μια είναι στο άρθρο 6, όπου αντιμετωπίζουμε τα διάφορα προβλήματα</w:t>
      </w:r>
      <w:r>
        <w:rPr>
          <w:rFonts w:eastAsia="Times New Roman" w:cs="Times New Roman"/>
          <w:szCs w:val="24"/>
        </w:rPr>
        <w:t>,</w:t>
      </w:r>
      <w:r>
        <w:rPr>
          <w:rFonts w:eastAsia="Times New Roman" w:cs="Times New Roman"/>
          <w:szCs w:val="24"/>
        </w:rPr>
        <w:t xml:space="preserve"> σε σχέση με την τροπολογία που έχει κατατεθεί και δίνουμε λύση σ’ αυτά τα συγκεκριμένα ζητήματα. </w:t>
      </w:r>
    </w:p>
    <w:p w14:paraId="013A1B8D"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Η άλλη είναι μια νομοτεχνική βελτίωση</w:t>
      </w:r>
      <w:r>
        <w:rPr>
          <w:rFonts w:eastAsia="Times New Roman" w:cs="Times New Roman"/>
          <w:szCs w:val="24"/>
        </w:rPr>
        <w:t xml:space="preserve"> που αφορά την αιτιολογική έκθεση. Αποδεχόμαστε αυτό που είπε ο </w:t>
      </w:r>
      <w:r>
        <w:rPr>
          <w:rFonts w:eastAsia="Times New Roman" w:cs="Times New Roman"/>
          <w:szCs w:val="24"/>
        </w:rPr>
        <w:t xml:space="preserve">εισηγητής </w:t>
      </w:r>
      <w:r>
        <w:rPr>
          <w:rFonts w:eastAsia="Times New Roman" w:cs="Times New Roman"/>
          <w:szCs w:val="24"/>
        </w:rPr>
        <w:t>της Νέας Δημοκρατίας, ο κ. Βεσυρόπουλος, το οποίο είναι πολύ σωστό, και διαγράφεται η φράση «τα οποία αποκτούν εισόδημα από τη διανομή κερδών στις 31 Δεκεμβρίου εκάστου φορολογικού έ</w:t>
      </w:r>
      <w:r>
        <w:rPr>
          <w:rFonts w:eastAsia="Times New Roman" w:cs="Times New Roman"/>
          <w:szCs w:val="24"/>
        </w:rPr>
        <w:t xml:space="preserve">τους». </w:t>
      </w:r>
    </w:p>
    <w:p w14:paraId="013A1B8E"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Οικονομικών κ. Τρύφων Αλεξιάδης καταθέτει τις προαναφερθείσες νομοτεχνικές βελτιώσεις, οι οποίες έχουν ως εξής: </w:t>
      </w:r>
    </w:p>
    <w:p w14:paraId="013A1B8F" w14:textId="77777777" w:rsidR="0004408F" w:rsidRDefault="00332441">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013A1B90" w14:textId="77777777" w:rsidR="0004408F" w:rsidRDefault="00332441">
      <w:pPr>
        <w:spacing w:line="600" w:lineRule="auto"/>
        <w:ind w:firstLine="720"/>
        <w:jc w:val="both"/>
        <w:rPr>
          <w:rFonts w:eastAsia="Times New Roman" w:cs="Times New Roman"/>
          <w:szCs w:val="24"/>
        </w:rPr>
      </w:pPr>
      <w:r w:rsidRPr="005632F7">
        <w:rPr>
          <w:rFonts w:eastAsia="Times New Roman" w:cs="Times New Roman"/>
          <w:szCs w:val="24"/>
          <w:highlight w:val="yellow"/>
        </w:rPr>
        <w:t xml:space="preserve">            </w:t>
      </w:r>
      <w:r w:rsidRPr="005632F7">
        <w:rPr>
          <w:rFonts w:eastAsia="Times New Roman" w:cs="Times New Roman"/>
          <w:szCs w:val="24"/>
          <w:highlight w:val="yellow"/>
        </w:rPr>
        <w:t xml:space="preserve">(ΝΑ ΜΠΟΥΝ ΟΙ ΣΕΛΙΔΕΣ </w:t>
      </w:r>
      <w:r w:rsidRPr="005632F7">
        <w:rPr>
          <w:rFonts w:eastAsia="Times New Roman" w:cs="Times New Roman"/>
          <w:szCs w:val="24"/>
          <w:highlight w:val="yellow"/>
        </w:rPr>
        <w:t>109,</w:t>
      </w:r>
      <w:r w:rsidRPr="005632F7">
        <w:rPr>
          <w:rFonts w:eastAsia="Times New Roman" w:cs="Times New Roman"/>
          <w:szCs w:val="24"/>
          <w:highlight w:val="yellow"/>
        </w:rPr>
        <w:t>110)</w:t>
      </w:r>
    </w:p>
    <w:p w14:paraId="013A1B91" w14:textId="77777777" w:rsidR="0004408F" w:rsidRDefault="00332441">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013A1B92"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κ. Κατσιαντώνης από την Ένωση Κεντρώων. </w:t>
      </w:r>
    </w:p>
    <w:p w14:paraId="013A1B93"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 xml:space="preserve">Σας ευχαριστώ πολύ, κυρία Πρόεδρε. </w:t>
      </w:r>
    </w:p>
    <w:p w14:paraId="013A1B94"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σύμφωνα με το τρέχον νομοσχέδιο</w:t>
      </w:r>
      <w:r>
        <w:rPr>
          <w:rFonts w:eastAsia="Times New Roman" w:cs="Times New Roman"/>
          <w:szCs w:val="24"/>
        </w:rPr>
        <w:t>,</w:t>
      </w:r>
      <w:r>
        <w:rPr>
          <w:rFonts w:eastAsia="Times New Roman" w:cs="Times New Roman"/>
          <w:szCs w:val="24"/>
        </w:rPr>
        <w:t xml:space="preserve"> οι εταιρείες υποχρεώνονται πλέον </w:t>
      </w:r>
      <w:r>
        <w:rPr>
          <w:rFonts w:eastAsia="Times New Roman" w:cs="Times New Roman"/>
          <w:szCs w:val="24"/>
        </w:rPr>
        <w:t>αποκλειστικά στην κατάρτιση εξαμηνιαίων και ετήσιων οικονομικών καταστάσεων. Καταργούνται, δηλαδή, οι τρίμηνες και οι εννεάμηνες. Παρατείνεται και η προθεσμία για τη δημοσίευσή τους σε τέσσερις μήνες από τη λήξη της περιόδου αναφοράς για τις ετήσιες και σε</w:t>
      </w:r>
      <w:r>
        <w:rPr>
          <w:rFonts w:eastAsia="Times New Roman" w:cs="Times New Roman"/>
          <w:szCs w:val="24"/>
        </w:rPr>
        <w:t xml:space="preserve"> τρεις μήνες για τις εξάμηνες. </w:t>
      </w:r>
    </w:p>
    <w:p w14:paraId="013A1B95"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Αυτό μπορούμε να το θεωρήσουμε υπέρ της αγοράς υπό προϋποθέσεις. Η επιδίωξή σας για στροφή των επενδυτών σε μια πιο μακρόπνοη στρατηγική θα μπορούσε να αποδειχθεί άνευ αντικρίσματος. Εάν ο όγκος των πληροφοριακών δεδομένων π</w:t>
      </w:r>
      <w:r>
        <w:rPr>
          <w:rFonts w:eastAsia="Times New Roman" w:cs="Times New Roman"/>
          <w:szCs w:val="24"/>
        </w:rPr>
        <w:t>ου λαμβάνουμε από την ιδιωτική οικονομία μειωθεί και ταυτόχρονα δεν υπάρξει σωστή αξιοποίηση, τότε μειώνονται</w:t>
      </w:r>
      <w:r>
        <w:rPr>
          <w:rFonts w:eastAsia="Times New Roman" w:cs="Times New Roman"/>
          <w:szCs w:val="24"/>
        </w:rPr>
        <w:t>,</w:t>
      </w:r>
      <w:r>
        <w:rPr>
          <w:rFonts w:eastAsia="Times New Roman" w:cs="Times New Roman"/>
          <w:szCs w:val="24"/>
        </w:rPr>
        <w:t xml:space="preserve"> τόσο η διαφάνεια</w:t>
      </w:r>
      <w:r>
        <w:rPr>
          <w:rFonts w:eastAsia="Times New Roman" w:cs="Times New Roman"/>
          <w:szCs w:val="24"/>
        </w:rPr>
        <w:t>,</w:t>
      </w:r>
      <w:r>
        <w:rPr>
          <w:rFonts w:eastAsia="Times New Roman" w:cs="Times New Roman"/>
          <w:szCs w:val="24"/>
        </w:rPr>
        <w:t xml:space="preserve"> όσο και η αξιοπιστία της εγχώριας αγοράς. </w:t>
      </w:r>
    </w:p>
    <w:p w14:paraId="013A1B96"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Βέβαια, η αλήθεια είναι ότι η συνήθεια της δημοσίευσης καταστάσεων τριμήνου και εννε</w:t>
      </w:r>
      <w:r>
        <w:rPr>
          <w:rFonts w:eastAsia="Times New Roman" w:cs="Times New Roman"/>
          <w:szCs w:val="24"/>
        </w:rPr>
        <w:t>αμήνου δεν είχε κα</w:t>
      </w:r>
      <w:r>
        <w:rPr>
          <w:rFonts w:eastAsia="Times New Roman" w:cs="Times New Roman"/>
          <w:szCs w:val="24"/>
        </w:rPr>
        <w:t>μ</w:t>
      </w:r>
      <w:r>
        <w:rPr>
          <w:rFonts w:eastAsia="Times New Roman" w:cs="Times New Roman"/>
          <w:szCs w:val="24"/>
        </w:rPr>
        <w:t>μία εποπτική αξία. Φόρτωναν με κόστη κατάρτισης και δημοσίευσης τις εισηγμένες εταιρείες. Επιπρόσθετα, η νομοθεσία απειλούσε με κυρώσεις και αρνητική δημοσιότητα, όταν κάποιες εταιρείες δεν μπορούσαν να παρέχουν έγκαιρα τα απαιτούμενα στ</w:t>
      </w:r>
      <w:r>
        <w:rPr>
          <w:rFonts w:eastAsia="Times New Roman" w:cs="Times New Roman"/>
          <w:szCs w:val="24"/>
        </w:rPr>
        <w:t xml:space="preserve">οιχεία. </w:t>
      </w:r>
    </w:p>
    <w:p w14:paraId="013A1B97"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Όπως είναι γνωστό, άλλωστε, μόνο οι εξαμηνιαίες και ετήσιες οικονομικές καταστάσεις των εισηγμένων υπογράφονται από ορκωτό ελεγκτή. Γι’ αυτό, επιμένουμε να δώσετε ιδιαίτερη προσοχή κατά την εφαρμογή της συγκεκριμένης πτυχής του νομοσχεδίου, να κατ</w:t>
      </w:r>
      <w:r>
        <w:rPr>
          <w:rFonts w:eastAsia="Times New Roman" w:cs="Times New Roman"/>
          <w:szCs w:val="24"/>
        </w:rPr>
        <w:t xml:space="preserve">αλήξει δηλαδή προς όφελος και της ιδιωτικής οικονομίας και του κράτους. </w:t>
      </w:r>
    </w:p>
    <w:p w14:paraId="013A1B98"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Υποθέτουμε ότι οι συγκεκριμένες ρυθμίσεις σάς επιβλήθηκαν από τους εταίρους μας, γιατί η εμπειρία μας από τη διακυβέρνησή σας δεν μας έχει αποδείξει ότι ενδιαφέρεστε και ιδιαίτερα για</w:t>
      </w:r>
      <w:r>
        <w:rPr>
          <w:rFonts w:eastAsia="Times New Roman" w:cs="Times New Roman"/>
          <w:szCs w:val="24"/>
        </w:rPr>
        <w:t xml:space="preserve"> τις ιδιωτικές εταιρείες.</w:t>
      </w:r>
    </w:p>
    <w:p w14:paraId="013A1B99"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Οι ιδεοληψίες σας περί του ιδιωτικού κεφαλαίου είναι σε όλους μας γνωστές. Άλλωστε, εκεί προστρέχετε και τώρα, για να αποσπάσετε χρήματα από τα πρόσθετα επιβαλλόμενα μέτρα των δανειστών μας. Κατά συνέπεια, μας φαίνεται εντελώς ουτ</w:t>
      </w:r>
      <w:r>
        <w:rPr>
          <w:rFonts w:eastAsia="Times New Roman" w:cs="Times New Roman"/>
          <w:szCs w:val="24"/>
        </w:rPr>
        <w:t>οπικό ή τουλάχιστον προσχηματικό το να προσπαθείτε να κάνετε τη ζωή των ιδιωτικών επιχειρήσεων πιο εύκολη.</w:t>
      </w:r>
    </w:p>
    <w:p w14:paraId="013A1B9A"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Ας προχωρήσουμε, όμως, σε ένα άλλο φλέγον θέμα του νομοσχεδίου. Ο κ. Τσίπρας</w:t>
      </w:r>
      <w:r>
        <w:rPr>
          <w:rFonts w:eastAsia="Times New Roman" w:cs="Times New Roman"/>
          <w:szCs w:val="24"/>
        </w:rPr>
        <w:t>,</w:t>
      </w:r>
      <w:r>
        <w:rPr>
          <w:rFonts w:eastAsia="Times New Roman" w:cs="Times New Roman"/>
          <w:szCs w:val="24"/>
        </w:rPr>
        <w:t xml:space="preserve"> σε δηλώσεις του υποστηρίζει διαρκώς ότι η ιδιωτική αγορά δεν μπορεί να </w:t>
      </w:r>
      <w:r>
        <w:rPr>
          <w:rFonts w:eastAsia="Times New Roman" w:cs="Times New Roman"/>
          <w:szCs w:val="24"/>
        </w:rPr>
        <w:t>ρυθμιστεί από μόνη της. Για παράδειγμα, στην περίπτωση των μέσων μαζικής ενημέρωσης και των τηλεοπτικών αδειών.</w:t>
      </w:r>
    </w:p>
    <w:p w14:paraId="013A1B9B"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Υποστήριξε πρόσφατα σε συνέντευξή του, πως περιορίζει τις άδειες και παρεμβαίνει με τόσο έντονο τρόπο, γιατί η ελεύθερη αγορά δεν έχει την ικανό</w:t>
      </w:r>
      <w:r>
        <w:rPr>
          <w:rFonts w:eastAsia="Times New Roman" w:cs="Times New Roman"/>
          <w:szCs w:val="24"/>
        </w:rPr>
        <w:t xml:space="preserve">τητα να ρυθμιστεί από μόνη της για τα τελευταία είκοσι πέντε χρόνια. </w:t>
      </w:r>
      <w:r>
        <w:rPr>
          <w:rFonts w:eastAsia="Times New Roman" w:cs="Times New Roman"/>
          <w:szCs w:val="24"/>
          <w:lang w:val="en-US"/>
        </w:rPr>
        <w:t>K</w:t>
      </w:r>
      <w:r>
        <w:rPr>
          <w:rFonts w:eastAsia="Times New Roman" w:cs="Times New Roman"/>
          <w:szCs w:val="24"/>
        </w:rPr>
        <w:t>αι σας ερωτώ, κύριοι, σε αυτό το σημείο: Πότε είχαμε ελεύθερη αγορά στην Ελλάδα; Όταν το κράτος χρηματοδοτούσε με τράπεζες και κρατική διαφήμιση όλα τα μέσα μαζικής ενημέρωσης; Όταν το σ</w:t>
      </w:r>
      <w:r>
        <w:rPr>
          <w:rFonts w:eastAsia="Times New Roman" w:cs="Times New Roman"/>
          <w:szCs w:val="24"/>
        </w:rPr>
        <w:t>ύνολο της ιδιωτικής οικονομίας ζούσε με τα αποφάγια των δημοσίων υπαλλήλων; Όταν οι δημόσιοι υπάλληλοι ήταν ο νούμερο ένα καταναλωτής της χώρας και κινούσε την αγορά; Αυτό είναι η ελεύθερη αγορά για σας; Να παίρνουμε δάνεια, να διορίζουμε και να τα τρώμε σ</w:t>
      </w:r>
      <w:r>
        <w:rPr>
          <w:rFonts w:eastAsia="Times New Roman" w:cs="Times New Roman"/>
          <w:szCs w:val="24"/>
        </w:rPr>
        <w:t xml:space="preserve">τη λιανική κατανάλωση; </w:t>
      </w:r>
    </w:p>
    <w:p w14:paraId="013A1B9C"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Δυστυχώς, έχουμε κάνει επιστήμη την ταβέρνα, το ποτό και τον καφέ. Όχι επειδή αποφασίσαμε στρατηγικά να το πράξουμε, αλλά επειδή, εκ των πραγμάτων, κάπου έπρεπε να τρώνε τα χρήματά τους οι κρατικοδίαιτοι υπάλληλοι</w:t>
      </w:r>
      <w:r>
        <w:rPr>
          <w:rFonts w:eastAsia="Times New Roman" w:cs="Times New Roman"/>
          <w:szCs w:val="24"/>
        </w:rPr>
        <w:t>,</w:t>
      </w:r>
      <w:r>
        <w:rPr>
          <w:rFonts w:eastAsia="Times New Roman" w:cs="Times New Roman"/>
          <w:szCs w:val="24"/>
        </w:rPr>
        <w:t xml:space="preserve"> που αφειδώς διορί</w:t>
      </w:r>
      <w:r>
        <w:rPr>
          <w:rFonts w:eastAsia="Times New Roman" w:cs="Times New Roman"/>
          <w:szCs w:val="24"/>
        </w:rPr>
        <w:t xml:space="preserve">ζατε με παχυλούς μισθούς και τώρα που μειώθηκαν λίγο τα προνόμιά τους έπεσε και η ιδιωτική οικονομία. </w:t>
      </w:r>
    </w:p>
    <w:p w14:paraId="013A1B9D"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Αυτό το σαθρό και βάρβαρο οικονομικό μοντέλο ακολουθούσατε</w:t>
      </w:r>
      <w:r>
        <w:rPr>
          <w:rFonts w:eastAsia="Times New Roman" w:cs="Times New Roman"/>
          <w:szCs w:val="24"/>
        </w:rPr>
        <w:t>. Κ</w:t>
      </w:r>
      <w:r>
        <w:rPr>
          <w:rFonts w:eastAsia="Times New Roman" w:cs="Times New Roman"/>
          <w:szCs w:val="24"/>
        </w:rPr>
        <w:t>αι δεν απευθύνομαι μόνο στον ΣΥΡΙΖΑ. Απευθύνομαι και στη Νέα Δημοκρατία και στο ΠΑΣΟΚ, οι οπ</w:t>
      </w:r>
      <w:r>
        <w:rPr>
          <w:rFonts w:eastAsia="Times New Roman" w:cs="Times New Roman"/>
          <w:szCs w:val="24"/>
        </w:rPr>
        <w:t>οίοι ιδεολογικά δεν έχουν απολύτως καμ</w:t>
      </w:r>
      <w:r>
        <w:rPr>
          <w:rFonts w:eastAsia="Times New Roman" w:cs="Times New Roman"/>
          <w:szCs w:val="24"/>
        </w:rPr>
        <w:t>μ</w:t>
      </w:r>
      <w:r>
        <w:rPr>
          <w:rFonts w:eastAsia="Times New Roman" w:cs="Times New Roman"/>
          <w:szCs w:val="24"/>
        </w:rPr>
        <w:t>ία διαφορά. Λαϊκά κόμματα και τα δύο, με δήθεν φιλελεύθερο προσωπείο. Μέχρι και πριν από πέντε-έξι χρόνια δίνατε μισθούς σε ΔΕΚΟ, κατά μέσο όρο, τέσσερα και πέντε χιλιάρικα τον μήνα. Επομένως, με ποιο θράσος εγκαλείτε</w:t>
      </w:r>
      <w:r>
        <w:rPr>
          <w:rFonts w:eastAsia="Times New Roman" w:cs="Times New Roman"/>
          <w:szCs w:val="24"/>
        </w:rPr>
        <w:t xml:space="preserve"> την ελεύθερη αγορά ότι δεν είναι ικανή να ρυθμιστεί μόνη της; Ελεύθερη αγορά δεν έχουμε ζήσει ποτέ στην Ελλάδα. Πώς κατακρίνετε κάτι που δεν έχει ζήσει ποτέ ο Έλληνας πολίτης;</w:t>
      </w:r>
    </w:p>
    <w:p w14:paraId="013A1B9E"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 xml:space="preserve"> Για παράδειγμα, στο συγκεκριμένο νομοσχέδιο κάνετε λόγο για την αναγκαία διαφά</w:t>
      </w:r>
      <w:r>
        <w:rPr>
          <w:rFonts w:eastAsia="Times New Roman" w:cs="Times New Roman"/>
          <w:szCs w:val="24"/>
        </w:rPr>
        <w:t>νεια στην τραπεζική διαφήμιση. Η τραπεζική διαφήμιση έχει αποτελέσει στο παρελθόν ένα χρήσιμο εργαλείο του κράτους, για να χρηματοδοτεί ιδιωτικά συμφέροντα για διάφορους λόγους. Μιλάμε για ένα πολιτικό έγκλημα</w:t>
      </w:r>
      <w:r>
        <w:rPr>
          <w:rFonts w:eastAsia="Times New Roman" w:cs="Times New Roman"/>
          <w:szCs w:val="24"/>
        </w:rPr>
        <w:t>,</w:t>
      </w:r>
      <w:r>
        <w:rPr>
          <w:rFonts w:eastAsia="Times New Roman" w:cs="Times New Roman"/>
          <w:szCs w:val="24"/>
        </w:rPr>
        <w:t xml:space="preserve"> που απλώνεται σε όλες τις κυβερνήσεις των τελ</w:t>
      </w:r>
      <w:r>
        <w:rPr>
          <w:rFonts w:eastAsia="Times New Roman" w:cs="Times New Roman"/>
          <w:szCs w:val="24"/>
        </w:rPr>
        <w:t xml:space="preserve">ευταίων δεκαετιών. </w:t>
      </w:r>
    </w:p>
    <w:p w14:paraId="013A1B9F"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κατά καιρούς μάρτυρες επιχειρηματιών μέσων μαζικής ενημέρωσης και εργολάβων, οι οποίοι εκτός από τραπεζική διαφημιστική δαπάνη γίνονταν αποδέκτες δανείων υψηλής επικινδυνότητας. Το λέω κομψά, για να μην το πω θαλασσοδάνεια. Και </w:t>
      </w:r>
      <w:r>
        <w:rPr>
          <w:rFonts w:eastAsia="Times New Roman" w:cs="Times New Roman"/>
          <w:szCs w:val="24"/>
        </w:rPr>
        <w:t>σαν συμπλήρωση έπαιρναν από πάνω και πακέτα διαφήμισης από τα τραπεζικά ιδρύματα. Ακόμη και μέσα μαζικής ενημέρωσης χαμηλής επιρροής έπαιρναν υψηλά ποσά, δήθεν για να διαφημίσουν την α΄ ή β΄ τράπεζα.</w:t>
      </w:r>
    </w:p>
    <w:p w14:paraId="013A1BA0"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Γ</w:t>
      </w:r>
      <w:r>
        <w:rPr>
          <w:rFonts w:eastAsia="Times New Roman" w:cs="Times New Roman"/>
          <w:szCs w:val="24"/>
        </w:rPr>
        <w:t>ιατί γ</w:t>
      </w:r>
      <w:r>
        <w:rPr>
          <w:rFonts w:eastAsia="Times New Roman" w:cs="Times New Roman"/>
          <w:szCs w:val="24"/>
        </w:rPr>
        <w:t>ίνονταν</w:t>
      </w:r>
      <w:r>
        <w:rPr>
          <w:rFonts w:eastAsia="Times New Roman" w:cs="Times New Roman"/>
          <w:szCs w:val="24"/>
        </w:rPr>
        <w:t xml:space="preserve"> όλα αυτά; Επειδή είχαν κάποια γνωριμία με</w:t>
      </w:r>
      <w:r>
        <w:rPr>
          <w:rFonts w:eastAsia="Times New Roman" w:cs="Times New Roman"/>
          <w:szCs w:val="24"/>
        </w:rPr>
        <w:t xml:space="preserve"> κάποιο πολιτικό πρόσωπο. Αυτή η συναλλαγή ήταν μια σημαντική όψη της διαπλοκής, η οποία υφίσταται</w:t>
      </w:r>
      <w:r>
        <w:rPr>
          <w:rFonts w:eastAsia="Times New Roman" w:cs="Times New Roman"/>
          <w:szCs w:val="24"/>
        </w:rPr>
        <w:t>,</w:t>
      </w:r>
      <w:r>
        <w:rPr>
          <w:rFonts w:eastAsia="Times New Roman" w:cs="Times New Roman"/>
          <w:szCs w:val="24"/>
        </w:rPr>
        <w:t xml:space="preserve"> ακόμη και στις μέρες μας. Όσο υπάρχουν πρόθυμοι πολιτικοί που έχουν εκλεγεί με το ρουσφέτι και όχι με την ηθική τους ακεραιότητα, πάντα θα βρίσκεται «παραθυ</w:t>
      </w:r>
      <w:r>
        <w:rPr>
          <w:rFonts w:eastAsia="Times New Roman" w:cs="Times New Roman"/>
          <w:szCs w:val="24"/>
        </w:rPr>
        <w:t>ράκι» σε τέτοιες μεθοδεύσεις.</w:t>
      </w:r>
    </w:p>
    <w:p w14:paraId="013A1BA1"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Η μία όψη του νομίσματος έχει το ρουσφέτι, η άλλη όψη έχει τη μίζα και τη διαπλοκή. Στο πλαίσιο, λοιπόν, των απαιτήσεων της Ευρωπαϊκής Ένωσης για αποκομματικοποίηση των τραπεζών, χαιρόμαστε που αναγκάζεστε να υιοθετήσετε τέτοι</w:t>
      </w:r>
      <w:r>
        <w:rPr>
          <w:rFonts w:eastAsia="Times New Roman" w:cs="Times New Roman"/>
          <w:szCs w:val="24"/>
        </w:rPr>
        <w:t>ες νομοθετικές παρεμβάσεις. Το ξέρουμε ότι αναγκάζεστε. Εσείς το ομολογείτε άλλωστε ότι είστε πρόθυμοι για την εφαρμογή των έξωθεν κανόνων που μας επιβάλλονται.</w:t>
      </w:r>
    </w:p>
    <w:p w14:paraId="013A1BA2"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Τώρα, όμως, θα αναγκαστείτε, όπως και εμείς ανέκαθεν προτείναμε, να αποδεχθείτε τη διαφάνεια στ</w:t>
      </w:r>
      <w:r>
        <w:rPr>
          <w:rFonts w:eastAsia="Times New Roman" w:cs="Times New Roman"/>
          <w:szCs w:val="24"/>
        </w:rPr>
        <w:t xml:space="preserve">ην κατανομή του διαφημιστικού </w:t>
      </w:r>
      <w:r>
        <w:rPr>
          <w:rFonts w:eastAsia="Times New Roman" w:cs="Times New Roman"/>
          <w:szCs w:val="24"/>
          <w:lang w:val="en-US"/>
        </w:rPr>
        <w:t>budget</w:t>
      </w:r>
      <w:r>
        <w:rPr>
          <w:rFonts w:eastAsia="Times New Roman" w:cs="Times New Roman"/>
          <w:szCs w:val="24"/>
        </w:rPr>
        <w:t xml:space="preserve"> των τραπεζών.</w:t>
      </w:r>
    </w:p>
    <w:p w14:paraId="013A1BA3"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Να αναφερθώ και στην τροπολογία σας περί του ΟΔΙΕ. Ομολογώ ότι λόγω της απουσίας μου στο εξωτερικό, κατά τα προηγούμενα χρόνια, δεν ήξερα μέχρι πρότινος ότι ο ΟΔΙΕ ήταν ΔΕΚΟ. Δηλαδή, ότι ακόμη και τα άλογα</w:t>
      </w:r>
      <w:r>
        <w:rPr>
          <w:rFonts w:eastAsia="Times New Roman" w:cs="Times New Roman"/>
          <w:szCs w:val="24"/>
        </w:rPr>
        <w:t xml:space="preserve">, ο τζόγος, θεωρείται επιχείρηση κοινής ωφέλειας. Ειλικρινά, στα μάτια μου φαντάζει σαν ανέκδοτο. Ακόμη και στον τομέα του τζόγου βρίσκαμε την ευκαιρία για ρουσφέτια και πελατειακό κράτος και από πάνω οι εκάστοτε </w:t>
      </w:r>
      <w:r>
        <w:rPr>
          <w:rFonts w:eastAsia="Times New Roman" w:cs="Times New Roman"/>
          <w:szCs w:val="24"/>
          <w:lang w:val="en-US"/>
        </w:rPr>
        <w:t>managers</w:t>
      </w:r>
      <w:r>
        <w:rPr>
          <w:rFonts w:eastAsia="Times New Roman" w:cs="Times New Roman"/>
          <w:szCs w:val="24"/>
        </w:rPr>
        <w:t xml:space="preserve"> του </w:t>
      </w:r>
      <w:r>
        <w:rPr>
          <w:rFonts w:eastAsia="Times New Roman" w:cs="Times New Roman"/>
          <w:szCs w:val="24"/>
        </w:rPr>
        <w:t xml:space="preserve">οργανισμού </w:t>
      </w:r>
      <w:r>
        <w:rPr>
          <w:rFonts w:eastAsia="Times New Roman" w:cs="Times New Roman"/>
          <w:szCs w:val="24"/>
        </w:rPr>
        <w:t>τού φόρτωσαν κάποιε</w:t>
      </w:r>
      <w:r>
        <w:rPr>
          <w:rFonts w:eastAsia="Times New Roman" w:cs="Times New Roman"/>
          <w:szCs w:val="24"/>
        </w:rPr>
        <w:t xml:space="preserve">ς εκατοντάδες εκατομμύρια ευρώ δάνεια, κατά την προηγούμενη δεκαετία, ιδίως κατά την περίοδο των Ολυμπιακών Αγώνων. Τα δάνεια αυτά δεν κατάφερε να τα αποπληρώσει. Και σήμερα, με τροπολογία που έχετε καταθέσει από την προηγούμενη εβδομάδα, μας ζητάτε να τα </w:t>
      </w:r>
      <w:r>
        <w:rPr>
          <w:rFonts w:eastAsia="Times New Roman" w:cs="Times New Roman"/>
          <w:szCs w:val="24"/>
        </w:rPr>
        <w:t>εγγράψουμε στο δημόσιο χρέος μας. Να κρατικοποιήσουμε τα δάνεια του Ιπποδρόμου, τα οποία φθάνουν τα 208,3 εκατομμύρια ευρώ.</w:t>
      </w:r>
    </w:p>
    <w:p w14:paraId="013A1BA4"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Ορίστε λοιπόν, κύριε Τσίπρα, πού μας έχει φτάσει η κρατική διαχείριση της οικονομίας και όχι η ελεύθερη αγορά. Οι δημόσιοι οργανισμο</w:t>
      </w:r>
      <w:r>
        <w:rPr>
          <w:rFonts w:eastAsia="Times New Roman" w:cs="Times New Roman"/>
          <w:szCs w:val="24"/>
        </w:rPr>
        <w:t>ί είναι καταχρεωμένοι και οι φορολογούμενοι καλούνται να πληρώσουν το μάρμαρο. Και κατηγορείτε κι από πάνω…</w:t>
      </w:r>
    </w:p>
    <w:p w14:paraId="013A1BA5"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ΓΕΡΑΣΙΜΟΣ (ΜΑΚΗΣ) ΜΠΑΛΑΟΥΡΑΣ:</w:t>
      </w:r>
      <w:r>
        <w:rPr>
          <w:rFonts w:eastAsia="Times New Roman" w:cs="Times New Roman"/>
          <w:szCs w:val="24"/>
        </w:rPr>
        <w:t xml:space="preserve"> Εμείς τους χρεοκοπήσαμε; </w:t>
      </w:r>
    </w:p>
    <w:p w14:paraId="013A1BA6"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Δεν σας έχω διακόψει ποτέ. Έτσι δεν είναι; </w:t>
      </w:r>
    </w:p>
    <w:p w14:paraId="013A1BA7"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ΓΕΡΑΣΙΜΟΣ (ΜΑΚΗΣ) </w:t>
      </w:r>
      <w:r>
        <w:rPr>
          <w:rFonts w:eastAsia="Times New Roman" w:cs="Times New Roman"/>
          <w:b/>
          <w:szCs w:val="24"/>
        </w:rPr>
        <w:t>ΜΠΑΛΑΟΥΡΑΣ:</w:t>
      </w:r>
      <w:r>
        <w:rPr>
          <w:rFonts w:eastAsia="Times New Roman" w:cs="Times New Roman"/>
          <w:szCs w:val="24"/>
        </w:rPr>
        <w:t xml:space="preserve"> Λέω, εμείς τους χρεοκοπήσαμε; </w:t>
      </w:r>
    </w:p>
    <w:p w14:paraId="013A1BA8"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Για ποιο λόγο με διακόπτετε αυτή τη στιγμή; Σας έχω διακόψει ποτέ; Την επόμενη φορά που θα βρίσκομαι στην Επιτροπή Οικονομικών, θα σας διακόπτω συνέχεια. Αυτό είναι υπόσχεση! </w:t>
      </w:r>
    </w:p>
    <w:p w14:paraId="013A1BA9"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(ΜΑΚΗΣ) ΜΠΑΛΑΟΥΡΑΣ:</w:t>
      </w:r>
      <w:r>
        <w:rPr>
          <w:rFonts w:eastAsia="Times New Roman" w:cs="Times New Roman"/>
          <w:szCs w:val="24"/>
        </w:rPr>
        <w:t xml:space="preserve"> Ερώτηση έκανα. Δεν σας διέκοψα, </w:t>
      </w:r>
      <w:r>
        <w:rPr>
          <w:rFonts w:eastAsia="Times New Roman"/>
          <w:szCs w:val="24"/>
        </w:rPr>
        <w:t>κύριε συνάδελφε!</w:t>
      </w:r>
    </w:p>
    <w:p w14:paraId="013A1BAA"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ΓΕΩΡΓΙΟΣ ΚΑΤΣΙΑΝΤΩΝΗΣ:</w:t>
      </w:r>
      <w:r>
        <w:rPr>
          <w:rFonts w:eastAsia="Times New Roman" w:cs="Times New Roman"/>
          <w:szCs w:val="24"/>
        </w:rPr>
        <w:t xml:space="preserve"> Επαναλαμβάνω ότι κατηγορείτε κι από πάνω τον ιδιωτικό τομέα και την αγορά για έλλειψη ικανότητας. Ποιοι; Εσείς οι ίδιοι που ποτέ δεν την φέρατε στη χώρα μας. Εμείς,</w:t>
      </w:r>
      <w:r>
        <w:rPr>
          <w:rFonts w:eastAsia="Times New Roman" w:cs="Times New Roman"/>
          <w:szCs w:val="24"/>
        </w:rPr>
        <w:t xml:space="preserve"> η Ένωση Κεντρώων, είμαστε υπέρ της διαφάνειας και εναντίον της διαπλοκής. Γι’ αυτό θέλουμε το ίδιο νομοσχέδιο που υπογράφουμε σήμερα για τις τράπεζες να ισχύσει για όλες τις εταιρείες και οργανισμούς στους οποίους συμμετέχει το κράτος.</w:t>
      </w:r>
    </w:p>
    <w:p w14:paraId="013A1BAB"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Έχουμε γίνει μάρτυρ</w:t>
      </w:r>
      <w:r>
        <w:rPr>
          <w:rFonts w:eastAsia="Times New Roman" w:cs="Times New Roman"/>
          <w:szCs w:val="24"/>
        </w:rPr>
        <w:t>ες σκανδαλωδών διαφημιστικών ποσών και μέσω ΚΕΕΛΠΝΟ και μέσω ΔΕΗ και μέσω ΕΥΔΑΠ στο παρελθόν, λες και κάποιος θα πειστεί από κάποια διαφήμιση αν χρειάζεται νερό ή ρεύμα στο σπίτι του. Είναι τόσο κραυγαλέα η διασπάθιση του δημοσίου χρήματος σ’ αυτές τις περ</w:t>
      </w:r>
      <w:r>
        <w:rPr>
          <w:rFonts w:eastAsia="Times New Roman" w:cs="Times New Roman"/>
          <w:szCs w:val="24"/>
        </w:rPr>
        <w:t>ιπτώσεις που δεν χρειάζ</w:t>
      </w:r>
      <w:r>
        <w:rPr>
          <w:rFonts w:eastAsia="Times New Roman" w:cs="Times New Roman"/>
          <w:szCs w:val="24"/>
        </w:rPr>
        <w:t>ον</w:t>
      </w:r>
      <w:r>
        <w:rPr>
          <w:rFonts w:eastAsia="Times New Roman" w:cs="Times New Roman"/>
          <w:szCs w:val="24"/>
        </w:rPr>
        <w:t xml:space="preserve">ται λεζάντες. Όλο αυτό το φαγοπότι των περασμένων ετών δεν πρέπει να αφήσει ασυγκίνητους, τουλάχιστον όσους στους οποίους έχει απομείνει ακόμα και λίγη κοινή λογική. </w:t>
      </w:r>
    </w:p>
    <w:p w14:paraId="013A1BAC"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Πρέπει να σταματήσει η διασπάθιση του δημοσίου χρήματος. Αυτό έπ</w:t>
      </w:r>
      <w:r>
        <w:rPr>
          <w:rFonts w:eastAsia="Times New Roman" w:cs="Times New Roman"/>
          <w:szCs w:val="24"/>
        </w:rPr>
        <w:t xml:space="preserve">ρεπε να το είχαμε καταλάβει εγκαίρως μόνοι μας και όχι να σερνόμαστε την τελευταία στιγμή υπό τις απειλές των εταίρων και πιστωτών μας. </w:t>
      </w:r>
    </w:p>
    <w:p w14:paraId="013A1BAD"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Όσον αφορά όλες τις τροπολογίες που φέρατε σήμερα, επιφυλασσόμεθα. </w:t>
      </w:r>
    </w:p>
    <w:p w14:paraId="013A1BAE"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13A1BAF" w14:textId="77777777" w:rsidR="0004408F" w:rsidRDefault="003324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w:t>
      </w:r>
      <w:r>
        <w:rPr>
          <w:rFonts w:eastAsia="Times New Roman" w:cs="Times New Roman"/>
          <w:szCs w:val="24"/>
        </w:rPr>
        <w:t>α της Ένωσης Κεντρώων)</w:t>
      </w:r>
    </w:p>
    <w:p w14:paraId="013A1BB0" w14:textId="77777777" w:rsidR="0004408F" w:rsidRDefault="00332441">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 xml:space="preserve">Τώρα θα δώσω τον λόγο στους δύο εγγεγραμμένους ομιλητές και μετά θα αρχίσουν οι Κοινοβουλευτικοί Εκπρόσωποι. </w:t>
      </w:r>
    </w:p>
    <w:p w14:paraId="013A1BB1" w14:textId="77777777" w:rsidR="0004408F" w:rsidRDefault="00332441">
      <w:pPr>
        <w:spacing w:line="600" w:lineRule="auto"/>
        <w:ind w:firstLine="720"/>
        <w:jc w:val="both"/>
        <w:rPr>
          <w:rFonts w:eastAsia="Times New Roman"/>
          <w:szCs w:val="24"/>
        </w:rPr>
      </w:pPr>
      <w:r>
        <w:rPr>
          <w:rFonts w:eastAsia="Times New Roman" w:cs="Times New Roman"/>
          <w:b/>
          <w:szCs w:val="24"/>
        </w:rPr>
        <w:t>ΓΙΑΝΝΗΣ ΚΟΥΤΣΟΥΚΟΣ:</w:t>
      </w:r>
      <w:r>
        <w:rPr>
          <w:rFonts w:eastAsia="Times New Roman" w:cs="Times New Roman"/>
          <w:szCs w:val="24"/>
        </w:rPr>
        <w:t xml:space="preserve"> Κυρία Πρόεδρε, θέλω τον λόγο επί της </w:t>
      </w:r>
      <w:r>
        <w:rPr>
          <w:rFonts w:eastAsia="Times New Roman"/>
          <w:szCs w:val="24"/>
        </w:rPr>
        <w:t xml:space="preserve">διαδικασίας. </w:t>
      </w:r>
    </w:p>
    <w:p w14:paraId="013A1BB2" w14:textId="77777777" w:rsidR="0004408F" w:rsidRDefault="00332441">
      <w:pPr>
        <w:spacing w:line="600" w:lineRule="auto"/>
        <w:ind w:firstLine="720"/>
        <w:jc w:val="both"/>
        <w:rPr>
          <w:rFonts w:eastAsia="Times New Roman"/>
          <w:szCs w:val="24"/>
        </w:rPr>
      </w:pPr>
      <w:r>
        <w:rPr>
          <w:rFonts w:eastAsia="Times New Roman"/>
          <w:b/>
          <w:szCs w:val="24"/>
        </w:rPr>
        <w:t>ΠΡΟΕΔΡΕΥ</w:t>
      </w:r>
      <w:r>
        <w:rPr>
          <w:rFonts w:eastAsia="Times New Roman"/>
          <w:b/>
          <w:szCs w:val="24"/>
        </w:rPr>
        <w:t>ΟΥΣΑ (Αναστασία Χριστοδουλοπούλου):</w:t>
      </w:r>
      <w:r>
        <w:rPr>
          <w:rFonts w:eastAsia="Times New Roman"/>
          <w:szCs w:val="24"/>
        </w:rPr>
        <w:t xml:space="preserve"> Τι θέλετε, κύριε Κουτσούκο; </w:t>
      </w:r>
    </w:p>
    <w:p w14:paraId="013A1BB3" w14:textId="77777777" w:rsidR="0004408F" w:rsidRDefault="00332441">
      <w:pPr>
        <w:spacing w:line="600" w:lineRule="auto"/>
        <w:ind w:firstLine="720"/>
        <w:jc w:val="both"/>
        <w:rPr>
          <w:rFonts w:eastAsia="Times New Roman"/>
          <w:szCs w:val="24"/>
        </w:rPr>
      </w:pPr>
      <w:r>
        <w:rPr>
          <w:rFonts w:eastAsia="Times New Roman" w:cs="Times New Roman"/>
          <w:b/>
          <w:szCs w:val="24"/>
        </w:rPr>
        <w:t>ΓΙΑΝΝΗΣ ΚΟΥΤΣΟΥΚΟΣ:</w:t>
      </w:r>
      <w:r>
        <w:rPr>
          <w:rFonts w:eastAsia="Times New Roman" w:cs="Times New Roman"/>
          <w:szCs w:val="24"/>
        </w:rPr>
        <w:t xml:space="preserve"> Κατά την ομιλία μου</w:t>
      </w:r>
      <w:r>
        <w:rPr>
          <w:rFonts w:eastAsia="Times New Roman" w:cs="Times New Roman"/>
          <w:szCs w:val="24"/>
        </w:rPr>
        <w:t>,</w:t>
      </w:r>
      <w:r>
        <w:rPr>
          <w:rFonts w:eastAsia="Times New Roman" w:cs="Times New Roman"/>
          <w:szCs w:val="24"/>
        </w:rPr>
        <w:t xml:space="preserve"> ως </w:t>
      </w:r>
      <w:r>
        <w:rPr>
          <w:rFonts w:eastAsia="Times New Roman" w:cs="Times New Roman"/>
          <w:szCs w:val="24"/>
        </w:rPr>
        <w:t>α</w:t>
      </w:r>
      <w:r>
        <w:rPr>
          <w:rFonts w:eastAsia="Times New Roman" w:cs="Times New Roman"/>
          <w:szCs w:val="24"/>
        </w:rPr>
        <w:t>γορητής της Δημοκρατικής Συμπαράταξης</w:t>
      </w:r>
      <w:r>
        <w:rPr>
          <w:rFonts w:eastAsia="Times New Roman" w:cs="Times New Roman"/>
          <w:szCs w:val="24"/>
        </w:rPr>
        <w:t>,</w:t>
      </w:r>
      <w:r>
        <w:rPr>
          <w:rFonts w:eastAsia="Times New Roman" w:cs="Times New Roman"/>
          <w:szCs w:val="24"/>
        </w:rPr>
        <w:t xml:space="preserve"> έθεσα θέμα για τις εκπρόθεσμες τροπολογίες. Δυστυχώς την ώρα που μιλούσα, δεν είχε γίνει αντιληπτό –τώρα μα</w:t>
      </w:r>
      <w:r>
        <w:rPr>
          <w:rFonts w:eastAsia="Times New Roman" w:cs="Times New Roman"/>
          <w:szCs w:val="24"/>
        </w:rPr>
        <w:t xml:space="preserve">ς διανεμήθηκαν- ότι στις 11.45΄, δηλαδή πριν μισή ώρα, κατατέθηκαν δύο τροπολογίες, για τις οποίες δεν μίλησαν οι προλαλήσαντες Υπουργοί και οι οποίες είναι ιδιαίτερα προβληματικές. Θα τοποθετηθούμε </w:t>
      </w:r>
      <w:r>
        <w:rPr>
          <w:rFonts w:eastAsia="Times New Roman"/>
          <w:szCs w:val="24"/>
        </w:rPr>
        <w:t>δευτερολογώντας,</w:t>
      </w:r>
      <w:r>
        <w:rPr>
          <w:rFonts w:eastAsia="Times New Roman" w:cs="Times New Roman"/>
          <w:szCs w:val="24"/>
        </w:rPr>
        <w:t xml:space="preserve"> εφόσον μας δώσετε τη </w:t>
      </w:r>
      <w:r>
        <w:rPr>
          <w:rFonts w:eastAsia="Times New Roman"/>
          <w:szCs w:val="24"/>
        </w:rPr>
        <w:t>δυνατότητα</w:t>
      </w:r>
      <w:r>
        <w:rPr>
          <w:rFonts w:eastAsia="Times New Roman" w:cs="Times New Roman"/>
          <w:szCs w:val="24"/>
        </w:rPr>
        <w:t>, όπως εί</w:t>
      </w:r>
      <w:r>
        <w:rPr>
          <w:rFonts w:eastAsia="Times New Roman" w:cs="Times New Roman"/>
          <w:szCs w:val="24"/>
        </w:rPr>
        <w:t xml:space="preserve">πε ο κύριος Πρόεδρος, </w:t>
      </w:r>
      <w:r>
        <w:rPr>
          <w:rFonts w:eastAsia="Times New Roman"/>
          <w:szCs w:val="24"/>
        </w:rPr>
        <w:t xml:space="preserve">γιατί δεν μιλήσαμε γι’ αυτές. </w:t>
      </w:r>
    </w:p>
    <w:p w14:paraId="013A1BB4" w14:textId="77777777" w:rsidR="0004408F" w:rsidRDefault="00332441">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Ναι, θα σας δώσω τον λόγο για ένα, δύο λεπτά. </w:t>
      </w:r>
    </w:p>
    <w:p w14:paraId="013A1BB5"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Δεν θα μας πει κάποιος κάτι γι’ αυτές; </w:t>
      </w:r>
    </w:p>
    <w:p w14:paraId="013A1BB6" w14:textId="77777777" w:rsidR="0004408F" w:rsidRDefault="00332441">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Ναι, αυτ</w:t>
      </w:r>
      <w:r>
        <w:rPr>
          <w:rFonts w:eastAsia="Times New Roman" w:cs="Times New Roman"/>
          <w:szCs w:val="24"/>
        </w:rPr>
        <w:t xml:space="preserve">ό είναι κάτι που θα δούμε. </w:t>
      </w:r>
    </w:p>
    <w:p w14:paraId="013A1BB7"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 να το δούμε. Είναι θέμα κοινοβουλευτικής τάξης, κυρία Πρόεδρε! </w:t>
      </w:r>
    </w:p>
    <w:p w14:paraId="013A1BB8" w14:textId="77777777" w:rsidR="0004408F" w:rsidRDefault="00332441">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Τι να κάνω εγώ; Θα δώσω τον λόγο…</w:t>
      </w:r>
    </w:p>
    <w:p w14:paraId="013A1BB9"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Δεν μπορεί να ψηφίζει η Βουλή χωρίς να πού</w:t>
      </w:r>
      <w:r>
        <w:rPr>
          <w:rFonts w:eastAsia="Times New Roman" w:cs="Times New Roman"/>
          <w:szCs w:val="24"/>
        </w:rPr>
        <w:t xml:space="preserve">με για τις τροπολογίες! </w:t>
      </w:r>
    </w:p>
    <w:p w14:paraId="013A1BBA" w14:textId="77777777" w:rsidR="0004408F" w:rsidRDefault="00332441">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 xml:space="preserve">Είναι εδώ οι Υπουργοί και θα πάρουν τον λόγο. Μην καθυστερούμε τώρα για να ολοκληρώνουμε. </w:t>
      </w:r>
    </w:p>
    <w:p w14:paraId="013A1BBB"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Ελάτε, κύριε Θεωνά, έχετε τον λόγο. </w:t>
      </w:r>
    </w:p>
    <w:p w14:paraId="013A1BBC"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Θέλουμε να μιλήσουμε, κυρία Πρόεδρε. </w:t>
      </w:r>
    </w:p>
    <w:p w14:paraId="013A1BBD"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 πάρουν οι δύο ομιλητές τον λόγο και μετά οι Κοινοβουλευτικοί Εκπρόσωποι. </w:t>
      </w:r>
    </w:p>
    <w:p w14:paraId="013A1BBE"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Και μετά οι Κοινοβουλευτικοί Εκπρόσωποι! Έχω ζητήσει πρώτος τον λόγο, κυρία Πρόεδρε. </w:t>
      </w:r>
    </w:p>
    <w:p w14:paraId="013A1BBF" w14:textId="77777777" w:rsidR="0004408F" w:rsidRDefault="00332441">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 xml:space="preserve">Έχει ζητήσει </w:t>
      </w:r>
      <w:r>
        <w:rPr>
          <w:rFonts w:eastAsia="Times New Roman" w:cs="Times New Roman"/>
          <w:szCs w:val="24"/>
        </w:rPr>
        <w:t xml:space="preserve">και ο κ. Δανέλλης από το Ποτάμι τον λόγο, γιατί έχει μια ανειλημμένη υποχρέωση. </w:t>
      </w:r>
    </w:p>
    <w:p w14:paraId="013A1BC0"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Κυρία Πρόεδρε, έχω ζητήσει πρώτος τον λόγο, γιατί έχω και εγώ μια υποχρέωση. </w:t>
      </w:r>
    </w:p>
    <w:p w14:paraId="013A1BC1" w14:textId="77777777" w:rsidR="0004408F" w:rsidRDefault="00332441">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Εντάξει, κ</w:t>
      </w:r>
      <w:r>
        <w:rPr>
          <w:rFonts w:eastAsia="Times New Roman" w:cs="Times New Roman"/>
          <w:szCs w:val="24"/>
        </w:rPr>
        <w:t>ύριε Δανέλλη, θα μιλήσετε</w:t>
      </w:r>
      <w:r>
        <w:rPr>
          <w:rFonts w:eastAsia="Times New Roman" w:cs="Times New Roman"/>
          <w:szCs w:val="24"/>
        </w:rPr>
        <w:t xml:space="preserve"> δεύτερος. Γι’ αυτό μην χάνουμε χρόνο. </w:t>
      </w:r>
    </w:p>
    <w:p w14:paraId="013A1BC2"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Ορίστε, κύριε Θεωνά, έχετε τον λόγο για επτά λεπτά. Μετά θα μιλήσει ο κ. Ηλιόπουλος. Ας πάμε, λοιπόν, γρήγορα για όσους βιάζονται.  </w:t>
      </w:r>
    </w:p>
    <w:p w14:paraId="013A1BC3"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Ευχαριστώ, κυρία Πρόεδρε. </w:t>
      </w:r>
    </w:p>
    <w:p w14:paraId="013A1BC4"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επιτρέψτε </w:t>
      </w:r>
      <w:r>
        <w:rPr>
          <w:rFonts w:eastAsia="Times New Roman" w:cs="Times New Roman"/>
          <w:szCs w:val="24"/>
        </w:rPr>
        <w:t>μου να ξεκινήσω με δ</w:t>
      </w:r>
      <w:r>
        <w:rPr>
          <w:rFonts w:eastAsia="Times New Roman" w:cs="Times New Roman"/>
          <w:szCs w:val="24"/>
        </w:rPr>
        <w:t>ύ</w:t>
      </w:r>
      <w:r>
        <w:rPr>
          <w:rFonts w:eastAsia="Times New Roman" w:cs="Times New Roman"/>
          <w:szCs w:val="24"/>
        </w:rPr>
        <w:t>ο σχόλια. Δεν θα ασχοληθώ πολύ με τον κ. Θεοχάρη ειδικά. Θα κάνω μόνο μ</w:t>
      </w:r>
      <w:r>
        <w:rPr>
          <w:rFonts w:eastAsia="Times New Roman" w:cs="Times New Roman"/>
          <w:szCs w:val="24"/>
        </w:rPr>
        <w:t>ί</w:t>
      </w:r>
      <w:r>
        <w:rPr>
          <w:rFonts w:eastAsia="Times New Roman" w:cs="Times New Roman"/>
          <w:szCs w:val="24"/>
        </w:rPr>
        <w:t>α παρατήρηση. Περίμενα ότι η ευαισθησία του θα τον οδηγούσε να ζητήσει σήμερα συγγνώμη για το ατόπημα που έκανε μιλώντας στην Επιτροπή Οικονομικών, όταν θεώρησε ότ</w:t>
      </w:r>
      <w:r>
        <w:rPr>
          <w:rFonts w:eastAsia="Times New Roman" w:cs="Times New Roman"/>
          <w:szCs w:val="24"/>
        </w:rPr>
        <w:t xml:space="preserve">ι δεν έχει πειστεί ακόμα για το αν η ελληνική </w:t>
      </w:r>
      <w:r>
        <w:rPr>
          <w:rFonts w:eastAsia="Times New Roman"/>
          <w:szCs w:val="24"/>
        </w:rPr>
        <w:t>Κυβέρνηση</w:t>
      </w:r>
      <w:r>
        <w:rPr>
          <w:rFonts w:eastAsia="Times New Roman" w:cs="Times New Roman"/>
          <w:szCs w:val="24"/>
        </w:rPr>
        <w:t xml:space="preserve"> θα στηρίξει στη Σύνοδο Κορυφής τις θέσεις της Κύπρου ή της Τουρκίας. Εγώ αυτό το χαρακτήρισα ως προβοκάτσια. Και ήταν προβοκάτσια!</w:t>
      </w:r>
    </w:p>
    <w:p w14:paraId="013A1BC5"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Το δεύτερο που θέλω να πω στον κ. Θεοχάρη είναι ότι θα πρέπει να βάλε</w:t>
      </w:r>
      <w:r>
        <w:rPr>
          <w:rFonts w:eastAsia="Times New Roman" w:cs="Times New Roman"/>
          <w:szCs w:val="24"/>
        </w:rPr>
        <w:t xml:space="preserve">ι κάπου φρένο στον </w:t>
      </w:r>
      <w:r>
        <w:rPr>
          <w:rFonts w:eastAsia="Times New Roman" w:cs="Times New Roman"/>
          <w:szCs w:val="24"/>
        </w:rPr>
        <w:t>«</w:t>
      </w:r>
      <w:r>
        <w:rPr>
          <w:rFonts w:eastAsia="Times New Roman" w:cs="Times New Roman"/>
          <w:szCs w:val="24"/>
        </w:rPr>
        <w:t>σπουδαίο</w:t>
      </w:r>
      <w:r>
        <w:rPr>
          <w:rFonts w:eastAsia="Times New Roman" w:cs="Times New Roman"/>
          <w:szCs w:val="24"/>
        </w:rPr>
        <w:t>»</w:t>
      </w:r>
      <w:r>
        <w:rPr>
          <w:rFonts w:eastAsia="Times New Roman" w:cs="Times New Roman"/>
          <w:szCs w:val="24"/>
        </w:rPr>
        <w:t xml:space="preserve"> πολιτικό λόγο που εκφράζει στο Κοινοβούλιο, χρησιμοποιώντας μια γλώσσα που δεν χρησιμοποιείται -δεν θέλω να θίξω τα λιμάνια- ούτε στα λιμάνια! Πρόκειται για μια γλώσσα υβριστική και αχρεία, για έναν πολιτικό λόγο αχρείο! </w:t>
      </w:r>
    </w:p>
    <w:p w14:paraId="013A1BC6"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επειδή παρακολουθούσαν την ομιλία του και μαθητές λυκείων και γυμνασίων, ας τους πει σε ποιο πανεπιστήμιο διδάχθηκε την ποιότητα αυτού του πολιτικού λόγου, μήπως πάνε και αυτά τα παιδιά σ’ αυτό το πανεπιστήμιο να σπουδάσουν αυτόν τον τεράστιο πολιτικό λόγο</w:t>
      </w:r>
      <w:r>
        <w:rPr>
          <w:rFonts w:eastAsia="Times New Roman" w:cs="Times New Roman"/>
          <w:szCs w:val="24"/>
        </w:rPr>
        <w:t xml:space="preserve"> που εκφράζει, βρίζοντας και υπονομεύοντας κάθε θέση, κάθε δημοκρατική έκφραση μέσα σ</w:t>
      </w:r>
      <w:r>
        <w:rPr>
          <w:rFonts w:eastAsia="Times New Roman" w:cs="Times New Roman"/>
          <w:szCs w:val="24"/>
        </w:rPr>
        <w:t>ε</w:t>
      </w:r>
      <w:r>
        <w:rPr>
          <w:rFonts w:eastAsia="Times New Roman" w:cs="Times New Roman"/>
          <w:szCs w:val="24"/>
        </w:rPr>
        <w:t xml:space="preserve"> αυτό το Κοινοβούλιο. Εγώ θεωρώ ότι αυτός ο πολιτικός λόγος είναι απαράδεκτος για το Κοινοβούλιό μας. </w:t>
      </w:r>
    </w:p>
    <w:p w14:paraId="013A1BC7"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Σε ό,τι αφορά στον εισηγητή της Ένωσης Κεντρώων, θα κάνω μόνο μ</w:t>
      </w:r>
      <w:r>
        <w:rPr>
          <w:rFonts w:eastAsia="Times New Roman" w:cs="Times New Roman"/>
          <w:szCs w:val="24"/>
        </w:rPr>
        <w:t>ί</w:t>
      </w:r>
      <w:r>
        <w:rPr>
          <w:rFonts w:eastAsia="Times New Roman" w:cs="Times New Roman"/>
          <w:szCs w:val="24"/>
        </w:rPr>
        <w:t>α π</w:t>
      </w:r>
      <w:r>
        <w:rPr>
          <w:rFonts w:eastAsia="Times New Roman" w:cs="Times New Roman"/>
          <w:szCs w:val="24"/>
        </w:rPr>
        <w:t xml:space="preserve">αρατήρηση, που είχα κάνει και σε άλλο στέλεχος του ίδιου κόμματος, όταν μιλούσε στην Επιτροπή Οικονομικών Υποθέσεων: Εάν θέλουν μπορούν να μελετήσουν λίγο την περίοδο μετά το 1944-1945, με τη λήξη του Β΄ Παγκοσμίου Πολέμου. </w:t>
      </w:r>
    </w:p>
    <w:p w14:paraId="013A1BC8"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 xml:space="preserve">Σε όλον τον κόσμο και όχι μόνο </w:t>
      </w:r>
      <w:r>
        <w:rPr>
          <w:rFonts w:eastAsia="Times New Roman" w:cs="Times New Roman"/>
          <w:szCs w:val="24"/>
        </w:rPr>
        <w:t xml:space="preserve">στην Ελλάδα, σε όλη την Ευρώπη αλλά και στην Αμερική, όλες οι επιχειρήσεις που συγκροτήθηκαν για να προωθήσουν </w:t>
      </w:r>
      <w:r>
        <w:rPr>
          <w:rFonts w:eastAsia="Times New Roman" w:cs="Times New Roman"/>
          <w:szCs w:val="24"/>
        </w:rPr>
        <w:t xml:space="preserve">παραγωγές </w:t>
      </w:r>
      <w:r>
        <w:rPr>
          <w:rFonts w:eastAsia="Times New Roman" w:cs="Times New Roman"/>
          <w:szCs w:val="24"/>
        </w:rPr>
        <w:t xml:space="preserve">που αφορούσαν την ηλεκτρική ενέργεια, τις τηλεπικοινωνίες, τα ταχυδρομεία, τις σιδηροδρομικές μεταφορές και συγκοινωνίες, την ύδρευση, </w:t>
      </w:r>
      <w:r>
        <w:rPr>
          <w:rFonts w:eastAsia="Times New Roman" w:cs="Times New Roman"/>
          <w:szCs w:val="24"/>
        </w:rPr>
        <w:t>όλες αυτές πήραν τη μορφή δημόσιου οργανισμού και δημόσιας επιχείρησης. Τυχαίο ήταν αυτό; Ήταν σε θέση ο ιδιωτικός τομέας να παίξει τον ρόλο που έπαιξε ο δημόσιος τομέας, αναδεικνύοντας όλους αυτούς τους κλάδους σε πολύ μεγάλο, υψηλό επίπεδο παροχής υπηρεσ</w:t>
      </w:r>
      <w:r>
        <w:rPr>
          <w:rFonts w:eastAsia="Times New Roman" w:cs="Times New Roman"/>
          <w:szCs w:val="24"/>
        </w:rPr>
        <w:t xml:space="preserve">ιών και εξυπηρετήσεων στους λαούς των χωρών, στις οποίες οργανώθηκαν αυτές οι επιχειρήσεις; </w:t>
      </w:r>
    </w:p>
    <w:p w14:paraId="013A1BC9"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Σε ό,τι αφορά στο νομοσχέδιο, αγαπητοί συνάδελφοι και συναδέλφισσες, θεωρώ ότι αυτό, όπως αναφέρει η εισηγητική έκθεση, «έχει κύριο στόχο την ενίσχυση της διαφάνει</w:t>
      </w:r>
      <w:r>
        <w:rPr>
          <w:rFonts w:eastAsia="Times New Roman" w:cs="Times New Roman"/>
          <w:szCs w:val="24"/>
        </w:rPr>
        <w:t>ας στις αποφάσεις που λαμβάνουν οι διοικήσεις των πιστωτικών ιδρυμάτων για πάσης φύσεως χορηγίες και πληρωμές για σκοπούς εμπορικής διαφήμισης».</w:t>
      </w:r>
    </w:p>
    <w:p w14:paraId="013A1BCA"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Αυτό, κατά τη δική μου γνώμη, είναι θετικό. Πρέπει να υπάρχει μ</w:t>
      </w:r>
      <w:r>
        <w:rPr>
          <w:rFonts w:eastAsia="Times New Roman" w:cs="Times New Roman"/>
          <w:szCs w:val="24"/>
        </w:rPr>
        <w:t>ί</w:t>
      </w:r>
      <w:r>
        <w:rPr>
          <w:rFonts w:eastAsia="Times New Roman" w:cs="Times New Roman"/>
          <w:szCs w:val="24"/>
        </w:rPr>
        <w:t xml:space="preserve">α τέτοια κατεύθυνση. Όμως, ταυτόχρονα, κατά τη </w:t>
      </w:r>
      <w:r>
        <w:rPr>
          <w:rFonts w:eastAsia="Times New Roman" w:cs="Times New Roman"/>
          <w:szCs w:val="24"/>
        </w:rPr>
        <w:t>γνώμη μου, το νομοσχέδιο ενισχύει  υπερβολικά τις εξουσίες της Επιτροπής Κεφαλαιαγοράς. Και θέλω να θυμίσω -γιατί δεν μπορώ να το ξεχάσω ποτέ, αν και δεν ήμουν πάντα παρατηρητής από κοντά των εξελίξεων στο Χρηματιστήριο, αλλά αυτό δεν μου είχε ξεφύγει- ότι</w:t>
      </w:r>
      <w:r>
        <w:rPr>
          <w:rFonts w:eastAsia="Times New Roman" w:cs="Times New Roman"/>
          <w:szCs w:val="24"/>
        </w:rPr>
        <w:t xml:space="preserve"> στα χρόνια που το Χρηματιστήριο στην Ελλάδα ήταν σε άνθηση η Επιτροπή Κεφαλαιαγοράς έδινε άδεια σε επιχειρήσεις που ήθελαν να κάνουν αύξηση μετοχικού κεφαλαίου να κάνουν εγγραφές επενδυτών στο Χρηματιστήριο, με την προϋπόθεση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ότι θα προτείνουν την </w:t>
      </w:r>
      <w:r>
        <w:rPr>
          <w:rFonts w:eastAsia="Times New Roman" w:cs="Times New Roman"/>
          <w:szCs w:val="24"/>
        </w:rPr>
        <w:t xml:space="preserve">αύξηση αυτή μετοχικού κεφαλαίου να οδηγηθεί σε συγκεκριμένους τομείς επενδύσεων. </w:t>
      </w:r>
    </w:p>
    <w:p w14:paraId="013A1BCB"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Όμως, η Επιτροπή Κεφαλαιαγοράς ποτέ δεν ήλεγξε τότε, εάν αυτές οι αυξήσεις μετοχικού κεφαλαίου, που έφταναν σε δισεκατομμύρια δραχμές, οδηγήθηκαν στους στόχους που είχαν τεθε</w:t>
      </w:r>
      <w:r>
        <w:rPr>
          <w:rFonts w:eastAsia="Times New Roman" w:cs="Times New Roman"/>
          <w:szCs w:val="24"/>
        </w:rPr>
        <w:t xml:space="preserve">ί ως προϋπόθεση για να εγκριθεί η αύξηση μετοχικού κεφαλαίου στα πλαίσια του Χρηματιστηρίου. </w:t>
      </w:r>
    </w:p>
    <w:p w14:paraId="013A1BCC"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Δεν έγινε ποτέ τέτοιος έλεγχος και από ό,τι είχαμε διαβάσει και σε εφημερίδες τότε, επιχείρηση και μάλιστα μέσο μαζικής ενημέρωσης, που έκανε αύξηση μετοχικού κεφ</w:t>
      </w:r>
      <w:r>
        <w:rPr>
          <w:rFonts w:eastAsia="Times New Roman" w:cs="Times New Roman"/>
          <w:szCs w:val="24"/>
        </w:rPr>
        <w:t>αλαίου για να προωθήσει επενδύσεις και τομείς που ενδιαφερόταν, όπως ήταν εκδοτήρια, τυπογραφεία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δεν έκανε κάποια τέτοια επένδυση</w:t>
      </w:r>
      <w:r>
        <w:rPr>
          <w:rFonts w:eastAsia="Times New Roman" w:cs="Times New Roman"/>
          <w:szCs w:val="24"/>
        </w:rPr>
        <w:t>,</w:t>
      </w:r>
      <w:r>
        <w:rPr>
          <w:rFonts w:eastAsia="Times New Roman" w:cs="Times New Roman"/>
          <w:szCs w:val="24"/>
        </w:rPr>
        <w:t xml:space="preserve"> αλλά αγόρασε ξενοδοχεία στο Μαϊάμι. Δεν λέω ονόματα, γιατί δεν με ενδιαφέρουν τα ονόματα αλλά η ουσία. </w:t>
      </w:r>
    </w:p>
    <w:p w14:paraId="013A1BCD"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 xml:space="preserve">Θεωρώ, </w:t>
      </w:r>
      <w:r>
        <w:rPr>
          <w:rFonts w:eastAsia="Times New Roman" w:cs="Times New Roman"/>
          <w:szCs w:val="24"/>
        </w:rPr>
        <w:t>λοιπόν, ότι και σήμερα πρέπει να μας απασχολήσει ότι είμαστε μπροστά στην υπερενίσχυση των εξουσιών της Επιτροπής Κεφαλαιαγοράς. Θέτω, λοιπόν, ως θέμα ότι πρέπει να υπάρξει μια διαδικασία ελέγχου της Επιτροπής Κεφαλαιαγοράς, εάν τηρεί τους ελέγχους που πρέ</w:t>
      </w:r>
      <w:r>
        <w:rPr>
          <w:rFonts w:eastAsia="Times New Roman" w:cs="Times New Roman"/>
          <w:szCs w:val="24"/>
        </w:rPr>
        <w:t>πει η ίδια να κάνει στην εφαρμογή των εξουσιών</w:t>
      </w:r>
      <w:r>
        <w:rPr>
          <w:rFonts w:eastAsia="Times New Roman" w:cs="Times New Roman"/>
          <w:szCs w:val="24"/>
        </w:rPr>
        <w:t>,</w:t>
      </w:r>
      <w:r>
        <w:rPr>
          <w:rFonts w:eastAsia="Times New Roman" w:cs="Times New Roman"/>
          <w:szCs w:val="24"/>
        </w:rPr>
        <w:t xml:space="preserve"> με τις οποίες εξοπλίζεται αυτή τη στιγμή. Θεωρώ ότι οι διαδικασίες αυτές πρέπει να προωθηθούν.</w:t>
      </w:r>
    </w:p>
    <w:p w14:paraId="013A1BCE" w14:textId="77777777" w:rsidR="0004408F" w:rsidRDefault="00332441">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013A1BCF"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Τελειώνω σε ένα λεπτό, κ</w:t>
      </w:r>
      <w:r>
        <w:rPr>
          <w:rFonts w:eastAsia="Times New Roman" w:cs="Times New Roman"/>
          <w:szCs w:val="24"/>
        </w:rPr>
        <w:t>υρία</w:t>
      </w:r>
      <w:r>
        <w:rPr>
          <w:rFonts w:eastAsia="Times New Roman" w:cs="Times New Roman"/>
          <w:szCs w:val="24"/>
        </w:rPr>
        <w:t xml:space="preserve"> </w:t>
      </w:r>
      <w:r>
        <w:rPr>
          <w:rFonts w:eastAsia="Times New Roman" w:cs="Times New Roman"/>
          <w:szCs w:val="24"/>
        </w:rPr>
        <w:t>Πρόεδρε.</w:t>
      </w:r>
    </w:p>
    <w:p w14:paraId="013A1BD0"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Θέλω να κλείσω με αυτή</w:t>
      </w:r>
      <w:r>
        <w:rPr>
          <w:rFonts w:eastAsia="Times New Roman" w:cs="Times New Roman"/>
          <w:szCs w:val="24"/>
        </w:rPr>
        <w:t>ν</w:t>
      </w:r>
      <w:r>
        <w:rPr>
          <w:rFonts w:eastAsia="Times New Roman" w:cs="Times New Roman"/>
          <w:szCs w:val="24"/>
        </w:rPr>
        <w:t xml:space="preserve"> την εξουσία της Επιτροπής Κεφαλαιαγοράς και να εκφράσω την ανησυχία μου.</w:t>
      </w:r>
    </w:p>
    <w:p w14:paraId="013A1BD1" w14:textId="77777777" w:rsidR="0004408F" w:rsidRDefault="00332441">
      <w:pPr>
        <w:spacing w:line="600" w:lineRule="auto"/>
        <w:ind w:firstLine="567"/>
        <w:jc w:val="both"/>
        <w:rPr>
          <w:rFonts w:eastAsia="Times New Roman" w:cs="Times New Roman"/>
          <w:szCs w:val="24"/>
        </w:rPr>
      </w:pPr>
      <w:r>
        <w:rPr>
          <w:rFonts w:eastAsia="Times New Roman" w:cs="Times New Roman"/>
          <w:szCs w:val="24"/>
        </w:rPr>
        <w:t>Όλες αυτές οι αρμοδιότητες, που πολλές φορές μπορεί να εκτραπούν και στην εξυπηρέτηση άλλων στόχων και όχι αυτών που αναγνωρίζονται επισήμως, πρέπει ν</w:t>
      </w:r>
      <w:r>
        <w:rPr>
          <w:rFonts w:eastAsia="Times New Roman" w:cs="Times New Roman"/>
          <w:szCs w:val="24"/>
        </w:rPr>
        <w:t xml:space="preserve">α προβλέπονται. Πρέπει να υπάρχει μια διαδικασία ελέγχου αυτών των εξουσιών. Και θεωρώ ότι οι υπερεξουσίες πρέπει να έχουν και </w:t>
      </w:r>
      <w:r>
        <w:rPr>
          <w:rFonts w:eastAsia="Times New Roman" w:cs="Times New Roman"/>
          <w:szCs w:val="24"/>
        </w:rPr>
        <w:t xml:space="preserve">μία </w:t>
      </w:r>
      <w:r>
        <w:rPr>
          <w:rFonts w:eastAsia="Times New Roman" w:cs="Times New Roman"/>
          <w:szCs w:val="24"/>
        </w:rPr>
        <w:t>μορφή ελέγχου, ώστε να είναι πιο σίγουρο ότι μπορούν να αποτραπούν ενδεχομένως άλλοι στόχοι. Για παράδειγμα, όταν έχει εξουσί</w:t>
      </w:r>
      <w:r>
        <w:rPr>
          <w:rFonts w:eastAsia="Times New Roman" w:cs="Times New Roman"/>
          <w:szCs w:val="24"/>
        </w:rPr>
        <w:t>α πλέον η Επιτροπή Κεφαλαιαγοράς να βάζει πρόστιμα μέχρι 2 εκατομμύρια ευρώ στο νομικό πρόσωπο -αν είναι νομικό πρόσωπο ο φορέας, στον οποίο βάζει το πρόστιμο- και ταυτόχρονα, αυτοτελή πρόστιμα στα μέλη της διοίκησης, στα μέλη του διοικητικού συμβουλίου, σ</w:t>
      </w:r>
      <w:r>
        <w:rPr>
          <w:rFonts w:eastAsia="Times New Roman" w:cs="Times New Roman"/>
          <w:szCs w:val="24"/>
        </w:rPr>
        <w:t xml:space="preserve">τους διευθύνοντες, στους ελέγχοντες, στους λογιστές και δεν συμμαζεύεται, τότε κάπου μπορεί να έχει κι άλλους στόχους. </w:t>
      </w:r>
    </w:p>
    <w:p w14:paraId="013A1BD2" w14:textId="77777777" w:rsidR="0004408F" w:rsidRDefault="00332441">
      <w:pPr>
        <w:spacing w:line="600" w:lineRule="auto"/>
        <w:ind w:firstLine="567"/>
        <w:jc w:val="both"/>
        <w:rPr>
          <w:rFonts w:eastAsia="Times New Roman" w:cs="Times New Roman"/>
          <w:szCs w:val="24"/>
        </w:rPr>
      </w:pPr>
      <w:r>
        <w:rPr>
          <w:rFonts w:eastAsia="Times New Roman" w:cs="Times New Roman"/>
          <w:szCs w:val="24"/>
        </w:rPr>
        <w:t xml:space="preserve">Ευχαριστώ πολύ, κυρία Πρόεδρε, για το περιθώριο που μου δώσατε. </w:t>
      </w:r>
    </w:p>
    <w:p w14:paraId="013A1BD3" w14:textId="77777777" w:rsidR="0004408F" w:rsidRDefault="00332441">
      <w:pPr>
        <w:spacing w:line="600" w:lineRule="auto"/>
        <w:ind w:firstLine="567"/>
        <w:jc w:val="both"/>
        <w:rPr>
          <w:rFonts w:eastAsia="Times New Roman" w:cs="Times New Roman"/>
          <w:szCs w:val="24"/>
        </w:rPr>
      </w:pPr>
      <w:r>
        <w:rPr>
          <w:rFonts w:eastAsia="Times New Roman" w:cs="Times New Roman"/>
          <w:b/>
          <w:szCs w:val="24"/>
        </w:rPr>
        <w:t>ΓΕΡΑΣΙΜΟΣ (ΜΑΚΗΣ) ΜΠΑΛΑΟΥΡΑΣ:</w:t>
      </w:r>
      <w:r>
        <w:rPr>
          <w:rFonts w:eastAsia="Times New Roman" w:cs="Times New Roman"/>
          <w:szCs w:val="24"/>
        </w:rPr>
        <w:t xml:space="preserve"> Μια σταλιά περιθώριο ήταν. </w:t>
      </w:r>
    </w:p>
    <w:p w14:paraId="013A1BD4" w14:textId="77777777" w:rsidR="0004408F" w:rsidRDefault="00332441">
      <w:pPr>
        <w:spacing w:line="600" w:lineRule="auto"/>
        <w:ind w:firstLine="567"/>
        <w:jc w:val="both"/>
        <w:rPr>
          <w:rFonts w:eastAsia="Times New Roman" w:cs="Times New Roman"/>
          <w:szCs w:val="24"/>
        </w:rPr>
      </w:pPr>
      <w:r>
        <w:rPr>
          <w:rFonts w:eastAsia="Times New Roman"/>
          <w:b/>
          <w:bCs/>
        </w:rPr>
        <w:t xml:space="preserve">ΠΡΟΕΔΡΕΥΟΥΣΑ </w:t>
      </w:r>
      <w:r>
        <w:rPr>
          <w:rFonts w:eastAsia="Times New Roman"/>
          <w:b/>
          <w:bCs/>
        </w:rPr>
        <w:t>(Αναστασία Χριστοδουλοπούλου):</w:t>
      </w:r>
      <w:r>
        <w:rPr>
          <w:rFonts w:eastAsia="Times New Roman" w:cs="Times New Roman"/>
          <w:szCs w:val="24"/>
        </w:rPr>
        <w:t xml:space="preserve"> Κύριοι συνάδελφοι, έχει ζητήσει τον λόγο ο Υπουργός, κ. Τσακαλώτος, για δύο λεπτά.</w:t>
      </w:r>
    </w:p>
    <w:p w14:paraId="013A1BD5" w14:textId="77777777" w:rsidR="0004408F" w:rsidRDefault="00332441">
      <w:pPr>
        <w:spacing w:line="600" w:lineRule="auto"/>
        <w:ind w:firstLine="567"/>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Θα ήθελα τον λόγο, κυρία Πρόεδρε. Έκανε αναφορά. </w:t>
      </w:r>
    </w:p>
    <w:p w14:paraId="013A1BD6" w14:textId="77777777" w:rsidR="0004408F" w:rsidRDefault="00332441">
      <w:pPr>
        <w:spacing w:line="600" w:lineRule="auto"/>
        <w:ind w:firstLine="567"/>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Θα τα πείτε. Έχετε συ</w:t>
      </w:r>
      <w:r>
        <w:rPr>
          <w:rFonts w:eastAsia="Times New Roman" w:cs="Times New Roman"/>
          <w:szCs w:val="24"/>
        </w:rPr>
        <w:t xml:space="preserve">γκεντρώσει πολλά προσωπικά. </w:t>
      </w:r>
    </w:p>
    <w:p w14:paraId="013A1BD7" w14:textId="77777777" w:rsidR="0004408F" w:rsidRDefault="00332441">
      <w:pPr>
        <w:spacing w:line="600" w:lineRule="auto"/>
        <w:ind w:firstLine="567"/>
        <w:jc w:val="both"/>
        <w:rPr>
          <w:rFonts w:eastAsia="Times New Roman" w:cs="Times New Roman"/>
          <w:szCs w:val="24"/>
        </w:rPr>
      </w:pPr>
      <w:r>
        <w:rPr>
          <w:rFonts w:eastAsia="Times New Roman" w:cs="Times New Roman"/>
          <w:szCs w:val="24"/>
        </w:rPr>
        <w:t>Κύριε Τσακαλώτο, έχετε τον λόγο. Για τις τροπολογίες θα μιλήσετε;</w:t>
      </w:r>
    </w:p>
    <w:p w14:paraId="013A1BD8" w14:textId="77777777" w:rsidR="0004408F" w:rsidRDefault="00332441">
      <w:pPr>
        <w:spacing w:line="600" w:lineRule="auto"/>
        <w:ind w:firstLine="567"/>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Για τις τροπολογίες.</w:t>
      </w:r>
    </w:p>
    <w:p w14:paraId="013A1BD9" w14:textId="77777777" w:rsidR="0004408F" w:rsidRDefault="00332441">
      <w:pPr>
        <w:spacing w:line="600" w:lineRule="auto"/>
        <w:ind w:firstLine="567"/>
        <w:jc w:val="both"/>
        <w:rPr>
          <w:rFonts w:eastAsia="Times New Roman" w:cs="Times New Roman"/>
          <w:szCs w:val="24"/>
        </w:rPr>
      </w:pPr>
      <w:r>
        <w:rPr>
          <w:rFonts w:eastAsia="Times New Roman" w:cs="Times New Roman"/>
          <w:szCs w:val="24"/>
        </w:rPr>
        <w:t>Κυρίες και κύριοι συνάδελφοι, υπάρχει μ</w:t>
      </w:r>
      <w:r>
        <w:rPr>
          <w:rFonts w:eastAsia="Times New Roman" w:cs="Times New Roman"/>
          <w:szCs w:val="24"/>
        </w:rPr>
        <w:t>ί</w:t>
      </w:r>
      <w:r>
        <w:rPr>
          <w:rFonts w:eastAsia="Times New Roman" w:cs="Times New Roman"/>
          <w:szCs w:val="24"/>
        </w:rPr>
        <w:t xml:space="preserve">α τροπολογία για την τεχνική υποστήριξη που χρειάζεται </w:t>
      </w:r>
      <w:r>
        <w:rPr>
          <w:rFonts w:eastAsia="Times New Roman" w:cs="Times New Roman"/>
          <w:szCs w:val="24"/>
        </w:rPr>
        <w:t>η Κυβέρνηση σε εμπειρογνώμονες. Πριν από αυτό, όμως, να πω ότι σήμερα είναι μια άσχημη μέρα για την Ευρωπαϊκή Ένωση και την Ευρωζώνη με τα γεγονότα στο Βέλγιο. Στέλνουμε τη συμπαράστασή μας, την αλληλεγγύη μας σ’ αυτό</w:t>
      </w:r>
      <w:r>
        <w:rPr>
          <w:rFonts w:eastAsia="Times New Roman" w:cs="Times New Roman"/>
          <w:szCs w:val="24"/>
        </w:rPr>
        <w:t>ν</w:t>
      </w:r>
      <w:r>
        <w:rPr>
          <w:rFonts w:eastAsia="Times New Roman" w:cs="Times New Roman"/>
          <w:szCs w:val="24"/>
        </w:rPr>
        <w:t xml:space="preserve"> τον λαό. Θα προσπαθήσω κι εγώ να εκφρ</w:t>
      </w:r>
      <w:r>
        <w:rPr>
          <w:rFonts w:eastAsia="Times New Roman" w:cs="Times New Roman"/>
          <w:szCs w:val="24"/>
        </w:rPr>
        <w:t xml:space="preserve">άσω στον Υπουργό Οικονομικών τη δική μας συμπαράσταση. </w:t>
      </w:r>
    </w:p>
    <w:p w14:paraId="013A1BDA" w14:textId="77777777" w:rsidR="0004408F" w:rsidRDefault="00332441">
      <w:pPr>
        <w:spacing w:line="600" w:lineRule="auto"/>
        <w:ind w:firstLine="567"/>
        <w:jc w:val="both"/>
        <w:rPr>
          <w:rFonts w:eastAsia="Times New Roman" w:cs="Times New Roman"/>
          <w:szCs w:val="24"/>
        </w:rPr>
      </w:pPr>
      <w:r>
        <w:rPr>
          <w:rFonts w:eastAsia="Times New Roman" w:cs="Times New Roman"/>
          <w:szCs w:val="24"/>
        </w:rPr>
        <w:t>Μπορώ να κάνω μια ενημέρωση για τις διαπραγματεύσεις; Δεν ξέρω αν μπορώ, γιατί δεν ρωτήθηκα.</w:t>
      </w:r>
    </w:p>
    <w:p w14:paraId="013A1BDB" w14:textId="77777777" w:rsidR="0004408F" w:rsidRDefault="00332441">
      <w:pPr>
        <w:spacing w:line="600" w:lineRule="auto"/>
        <w:ind w:firstLine="567"/>
        <w:jc w:val="both"/>
        <w:rPr>
          <w:rFonts w:eastAsia="Times New Roman" w:cs="Times New Roman"/>
          <w:szCs w:val="24"/>
        </w:rPr>
      </w:pPr>
      <w:r>
        <w:rPr>
          <w:rFonts w:eastAsia="Times New Roman" w:cs="Times New Roman"/>
          <w:b/>
          <w:szCs w:val="24"/>
        </w:rPr>
        <w:t>ΓΕΡΑΣΙΜΟΣ (ΜΑΚΗΣ) ΜΠΑΛΑΟΥΡΑΣ:</w:t>
      </w:r>
      <w:r>
        <w:rPr>
          <w:rFonts w:eastAsia="Times New Roman" w:cs="Times New Roman"/>
          <w:szCs w:val="24"/>
        </w:rPr>
        <w:t xml:space="preserve"> Να κάνετε. </w:t>
      </w:r>
    </w:p>
    <w:p w14:paraId="013A1BDC" w14:textId="77777777" w:rsidR="0004408F" w:rsidRDefault="00332441">
      <w:pPr>
        <w:spacing w:line="600" w:lineRule="auto"/>
        <w:ind w:firstLine="567"/>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Μπορώ να σας μιλήσω γι’ αυτό για δ</w:t>
      </w:r>
      <w:r>
        <w:rPr>
          <w:rFonts w:eastAsia="Times New Roman" w:cs="Times New Roman"/>
          <w:szCs w:val="24"/>
        </w:rPr>
        <w:t>ύ</w:t>
      </w:r>
      <w:r>
        <w:rPr>
          <w:rFonts w:eastAsia="Times New Roman" w:cs="Times New Roman"/>
          <w:szCs w:val="24"/>
        </w:rPr>
        <w:t xml:space="preserve">ο, τρία λεπτά. </w:t>
      </w:r>
    </w:p>
    <w:p w14:paraId="013A1BDD" w14:textId="77777777" w:rsidR="0004408F" w:rsidRDefault="00332441">
      <w:pPr>
        <w:spacing w:line="600" w:lineRule="auto"/>
        <w:ind w:firstLine="567"/>
        <w:jc w:val="both"/>
        <w:rPr>
          <w:rFonts w:eastAsia="Times New Roman" w:cs="Times New Roman"/>
          <w:szCs w:val="24"/>
        </w:rPr>
      </w:pPr>
      <w:r>
        <w:rPr>
          <w:rFonts w:eastAsia="Times New Roman" w:cs="Times New Roman"/>
          <w:szCs w:val="24"/>
        </w:rPr>
        <w:t xml:space="preserve">Θα διαβάσατε όλοι τι λέει το δελτίο Τύπου των τεσσάρων θεσμών, ότι η διαπραγμάτευση έχει πάει πάρα πολύ καλά στα δύο βασικά ζητήματα: την αναδιαμόρφωση του φόρου εισοδήματος και το ασφαλιστικό. Οι θεσμοί </w:t>
      </w:r>
      <w:r>
        <w:rPr>
          <w:rFonts w:eastAsia="Times New Roman" w:cs="Times New Roman"/>
          <w:szCs w:val="24"/>
        </w:rPr>
        <w:t xml:space="preserve">θα επιστρέψουν συγκεκριμένη </w:t>
      </w:r>
      <w:r>
        <w:rPr>
          <w:rFonts w:eastAsia="Times New Roman" w:cs="Times New Roman"/>
          <w:szCs w:val="24"/>
        </w:rPr>
        <w:t>η</w:t>
      </w:r>
      <w:r>
        <w:rPr>
          <w:rFonts w:eastAsia="Times New Roman" w:cs="Times New Roman"/>
          <w:szCs w:val="24"/>
        </w:rPr>
        <w:t>μέρα, στις 2 Απριλίου, που είναι Σάββατο. Φαντάζομαι στο δικό μου επίπεδο θα αρχίσουν οι συζητήσεις τη Δευτέρα, 4 Απριλίου. Ο σκοπός είναι η πρώτη φάση αυτών των διαπραγματεύσεων να έχει τελειώσει μέχρι τις 12, 13 Απριλίου. Μετ</w:t>
      </w:r>
      <w:r>
        <w:rPr>
          <w:rFonts w:eastAsia="Times New Roman" w:cs="Times New Roman"/>
          <w:szCs w:val="24"/>
        </w:rPr>
        <w:t>ά αρχίζουν οι συζητήσεις στην Ουάσιγκτον -είναι η ανοιξιάτικη συνάντηση του ΔΝΤ- με στόχο να υπάρχει μ</w:t>
      </w:r>
      <w:r>
        <w:rPr>
          <w:rFonts w:eastAsia="Times New Roman" w:cs="Times New Roman"/>
          <w:szCs w:val="24"/>
        </w:rPr>
        <w:t>ί</w:t>
      </w:r>
      <w:r>
        <w:rPr>
          <w:rFonts w:eastAsia="Times New Roman" w:cs="Times New Roman"/>
          <w:szCs w:val="24"/>
        </w:rPr>
        <w:t>α τελική συμφωνία για όλο το πακέτο, δηλαδή και τις υποχρεώσεις της Κυβέρνησης που βγαίνουν από τη συμφωνία του καλο</w:t>
      </w:r>
      <w:r>
        <w:rPr>
          <w:rFonts w:eastAsia="Times New Roman" w:cs="Times New Roman"/>
          <w:szCs w:val="24"/>
        </w:rPr>
        <w:t xml:space="preserve">καιριού, αλλά και το χρέος. Αυτός είναι ο στόχος. Νομίζω ότι υπάρχουν πολλοί παίκτες που έχουν διαφορετικές απόψεις, αλλά υπάρχουν και πάρα πολλοί παίκτες που θέλουν να βρεθεί λύση. Και νομίζω ότι θα μπορέσει να βρεθεί λύση μέχρι τις 22 Απριλίου. </w:t>
      </w:r>
    </w:p>
    <w:p w14:paraId="013A1BDE" w14:textId="77777777" w:rsidR="0004408F" w:rsidRDefault="00332441">
      <w:pPr>
        <w:spacing w:line="600" w:lineRule="auto"/>
        <w:ind w:firstLine="567"/>
        <w:jc w:val="both"/>
        <w:rPr>
          <w:rFonts w:eastAsia="Times New Roman" w:cs="Times New Roman"/>
          <w:szCs w:val="24"/>
        </w:rPr>
      </w:pPr>
      <w:r>
        <w:rPr>
          <w:rFonts w:eastAsia="Times New Roman" w:cs="Times New Roman"/>
          <w:szCs w:val="24"/>
        </w:rPr>
        <w:t>Αυτά για</w:t>
      </w:r>
      <w:r>
        <w:rPr>
          <w:rFonts w:eastAsia="Times New Roman" w:cs="Times New Roman"/>
          <w:szCs w:val="24"/>
        </w:rPr>
        <w:t xml:space="preserve"> τη διαπραγμάτευση. Δεν θα μπω σε λεπτομέρειες για το τι λέμε εμείς για το φορολογικό και τι λέμε εμείς για το ασφαλιστικό. Απλώς να κάνω μ</w:t>
      </w:r>
      <w:r>
        <w:rPr>
          <w:rFonts w:eastAsia="Times New Roman" w:cs="Times New Roman"/>
          <w:szCs w:val="24"/>
        </w:rPr>
        <w:t>ί</w:t>
      </w:r>
      <w:r>
        <w:rPr>
          <w:rFonts w:eastAsia="Times New Roman" w:cs="Times New Roman"/>
          <w:szCs w:val="24"/>
        </w:rPr>
        <w:t>α προειδοποίηση στον κόσμο ότι αυτά που διαβάζω στα δελτία των οκτώ και των εννιά το βράδυ είναι πολύ μακριά απ’ αυτ</w:t>
      </w:r>
      <w:r>
        <w:rPr>
          <w:rFonts w:eastAsia="Times New Roman" w:cs="Times New Roman"/>
          <w:szCs w:val="24"/>
        </w:rPr>
        <w:t xml:space="preserve">ά που συζητάμε. Ξαφνιάζομαι με το τι έχω διαβάσει και το τι έχω δει. Δεν ξέρω σε ποιες συναντήσεις αναφέρονται και σε ποιες συζητήσεις. Πάντως όχι σε αυτές όπου έχω εγώ κάποια συμμετοχή. </w:t>
      </w:r>
    </w:p>
    <w:p w14:paraId="013A1BDF" w14:textId="77777777" w:rsidR="0004408F" w:rsidRDefault="00332441">
      <w:pPr>
        <w:spacing w:line="600" w:lineRule="auto"/>
        <w:ind w:firstLine="567"/>
        <w:jc w:val="both"/>
        <w:rPr>
          <w:rFonts w:eastAsia="Times New Roman" w:cs="Times New Roman"/>
          <w:szCs w:val="24"/>
        </w:rPr>
      </w:pPr>
      <w:r>
        <w:rPr>
          <w:rFonts w:eastAsia="Times New Roman" w:cs="Times New Roman"/>
          <w:szCs w:val="24"/>
        </w:rPr>
        <w:t>Για να συνδέσω τώρα την ενημέρωση για τη διαπραγμάτευση με αυτή</w:t>
      </w:r>
      <w:r>
        <w:rPr>
          <w:rFonts w:eastAsia="Times New Roman" w:cs="Times New Roman"/>
          <w:szCs w:val="24"/>
        </w:rPr>
        <w:t>ν</w:t>
      </w:r>
      <w:r>
        <w:rPr>
          <w:rFonts w:eastAsia="Times New Roman" w:cs="Times New Roman"/>
          <w:szCs w:val="24"/>
        </w:rPr>
        <w:t xml:space="preserve"> την</w:t>
      </w:r>
      <w:r>
        <w:rPr>
          <w:rFonts w:eastAsia="Times New Roman" w:cs="Times New Roman"/>
          <w:szCs w:val="24"/>
        </w:rPr>
        <w:t xml:space="preserve"> τροπολογία, πρέπει να σας πω ότι αν η εικόνα που έχετε είναι μια εικόνα πληθώρας συμβούλων που μας βοηθάνε, κάνετε λάθος. </w:t>
      </w:r>
    </w:p>
    <w:p w14:paraId="013A1BE0" w14:textId="77777777" w:rsidR="0004408F" w:rsidRDefault="00332441">
      <w:pPr>
        <w:spacing w:after="0" w:line="600" w:lineRule="auto"/>
        <w:ind w:firstLine="720"/>
        <w:jc w:val="both"/>
        <w:rPr>
          <w:rFonts w:eastAsia="Times New Roman"/>
          <w:szCs w:val="24"/>
        </w:rPr>
      </w:pPr>
      <w:r>
        <w:rPr>
          <w:rFonts w:eastAsia="Times New Roman"/>
          <w:szCs w:val="24"/>
        </w:rPr>
        <w:t>Όχι μόνο δεν έχουμε πληθώρα συμβούλων, αλλά είμαστε σε μια κατάσταση που πολύ συχνά η άλλη πλευρά, το ΔΝΤ που έχει τεράστια εμπειρία</w:t>
      </w:r>
      <w:r>
        <w:rPr>
          <w:rFonts w:eastAsia="Times New Roman"/>
          <w:szCs w:val="24"/>
        </w:rPr>
        <w:t xml:space="preserve"> σε τέτοιες διαπραγματεύσεις, όπως καταλαβαίνετε, αλλά και οι άλλοι θεσμοί, είναι οπλισμένοι με πάρα πολύ μεγάλη τεχνοκρατική βοήθεια. </w:t>
      </w:r>
    </w:p>
    <w:p w14:paraId="013A1BE1" w14:textId="77777777" w:rsidR="0004408F" w:rsidRDefault="00332441">
      <w:pPr>
        <w:spacing w:after="0" w:line="600" w:lineRule="auto"/>
        <w:ind w:firstLine="720"/>
        <w:jc w:val="both"/>
        <w:rPr>
          <w:rFonts w:eastAsia="Times New Roman"/>
          <w:szCs w:val="24"/>
        </w:rPr>
      </w:pPr>
      <w:r>
        <w:rPr>
          <w:rFonts w:eastAsia="Times New Roman"/>
          <w:szCs w:val="24"/>
        </w:rPr>
        <w:t>Λέγοντας αυτό, δεν θέλω να υποτιμήσω καθόλου τη συμβολή των υπηρεσιακών σ</w:t>
      </w:r>
      <w:r>
        <w:rPr>
          <w:rFonts w:eastAsia="Times New Roman"/>
          <w:szCs w:val="24"/>
        </w:rPr>
        <w:t>ε</w:t>
      </w:r>
      <w:r>
        <w:rPr>
          <w:rFonts w:eastAsia="Times New Roman"/>
          <w:szCs w:val="24"/>
        </w:rPr>
        <w:t xml:space="preserve"> αυτήν τη διαπραγμάτευση. Είναι και δικηγόροι </w:t>
      </w:r>
      <w:r>
        <w:rPr>
          <w:rFonts w:eastAsia="Times New Roman"/>
          <w:szCs w:val="24"/>
        </w:rPr>
        <w:t>και οικονομολόγοι και άλλοι στο δικό μου Υπουργείο και σ</w:t>
      </w:r>
      <w:r>
        <w:rPr>
          <w:rFonts w:eastAsia="Times New Roman"/>
          <w:szCs w:val="24"/>
        </w:rPr>
        <w:t>ε</w:t>
      </w:r>
      <w:r>
        <w:rPr>
          <w:rFonts w:eastAsia="Times New Roman"/>
          <w:szCs w:val="24"/>
        </w:rPr>
        <w:t xml:space="preserve"> άλλα Υπουργεία που έχουν δώσει τον καλύτερο εαυτό τους. Έχουν δουλέψει απεριόριστες ώρες χωρίς κα</w:t>
      </w:r>
      <w:r>
        <w:rPr>
          <w:rFonts w:eastAsia="Times New Roman"/>
          <w:szCs w:val="24"/>
        </w:rPr>
        <w:t>μ</w:t>
      </w:r>
      <w:r>
        <w:rPr>
          <w:rFonts w:eastAsia="Times New Roman"/>
          <w:szCs w:val="24"/>
        </w:rPr>
        <w:t>μία γκρίνια μέχρι τις δώδεκα, μέχρι τη μία, μέχρι τις δύο. Θέλω να ευχαριστήσω απ’ αυτό το Βήμα αυτά</w:t>
      </w:r>
      <w:r>
        <w:rPr>
          <w:rFonts w:eastAsia="Times New Roman"/>
          <w:szCs w:val="24"/>
        </w:rPr>
        <w:t xml:space="preserve"> τα παιδιά που έχουν δώσει τον καλύτερο εαυτό τους για να συμβάλουν σ’ αυτήν τη διαπραγμάτευση πραγματικά πέραν απ’ ό,τι θα μπορούσε να ζητήσει ένας Υπουργός Οικονομικών.</w:t>
      </w:r>
    </w:p>
    <w:p w14:paraId="013A1BE2" w14:textId="77777777" w:rsidR="0004408F" w:rsidRDefault="00332441">
      <w:pPr>
        <w:spacing w:after="0" w:line="600" w:lineRule="auto"/>
        <w:ind w:firstLine="720"/>
        <w:jc w:val="both"/>
        <w:rPr>
          <w:rFonts w:eastAsia="Times New Roman"/>
          <w:szCs w:val="24"/>
        </w:rPr>
      </w:pPr>
      <w:r>
        <w:rPr>
          <w:rFonts w:eastAsia="Times New Roman"/>
          <w:szCs w:val="24"/>
        </w:rPr>
        <w:t>Τούτων δοθέντων, όμως, υπάρχουν και συγκεκριμένες γνώσεις για τη διαπραγμάτευση, παλ</w:t>
      </w:r>
      <w:r>
        <w:rPr>
          <w:rFonts w:eastAsia="Times New Roman"/>
          <w:szCs w:val="24"/>
        </w:rPr>
        <w:t>α</w:t>
      </w:r>
      <w:r>
        <w:rPr>
          <w:rFonts w:eastAsia="Times New Roman"/>
          <w:szCs w:val="24"/>
        </w:rPr>
        <w:t>ιότερα για την ανακεφαλαιοποίηση των τραπεζών, τώρα για το χρέος, που δεν μπορούμε να τις έχουμε ούτε από τους υπηρεσιακούς, ούτε από συμβούλους με την πιο πολιτική χροιά που έχει ο κάθε Υπουργός. Γι’ αυτό κατά καιρούς χρειάζεται να υπάρχουν κάποια συμβόλα</w:t>
      </w:r>
      <w:r>
        <w:rPr>
          <w:rFonts w:eastAsia="Times New Roman"/>
          <w:szCs w:val="24"/>
        </w:rPr>
        <w:t>ια με κάποιους εμπειρογνώμονες με διαφάνεια, όπως θα σας εξηγήσει και θα το αναλύσει ο Πρόεδρος του Κ</w:t>
      </w:r>
      <w:r>
        <w:rPr>
          <w:rFonts w:eastAsia="Times New Roman"/>
          <w:szCs w:val="24"/>
          <w:lang w:val="en-US"/>
        </w:rPr>
        <w:t>Y</w:t>
      </w:r>
      <w:r>
        <w:rPr>
          <w:rFonts w:eastAsia="Times New Roman"/>
          <w:szCs w:val="24"/>
        </w:rPr>
        <w:t>Σ</w:t>
      </w:r>
      <w:r>
        <w:rPr>
          <w:rFonts w:eastAsia="Times New Roman"/>
          <w:szCs w:val="24"/>
          <w:lang w:val="en-US"/>
        </w:rPr>
        <w:t>OI</w:t>
      </w:r>
      <w:r>
        <w:rPr>
          <w:rFonts w:eastAsia="Times New Roman"/>
          <w:szCs w:val="24"/>
        </w:rPr>
        <w:t>Π κ. Δραγασάκης σε λίγο ότι χρειάζεται και αυτή η πιο εξειδικευμένη γνώση. Για τα άλλα που ακούγονται, για τις λεπτομέρειες, γιατί πήραμε αυτόν τον σύμ</w:t>
      </w:r>
      <w:r>
        <w:rPr>
          <w:rFonts w:eastAsia="Times New Roman"/>
          <w:szCs w:val="24"/>
        </w:rPr>
        <w:t>βουλο και όχι τον άλλο και πώς πληρώθηκε αυτό, δεσμεύομαι τη Δευτέρα που υπάρχουν επίκαιρες ερωτήσεις να απαντήσω σ</w:t>
      </w:r>
      <w:r>
        <w:rPr>
          <w:rFonts w:eastAsia="Times New Roman"/>
          <w:szCs w:val="24"/>
        </w:rPr>
        <w:t>το</w:t>
      </w:r>
      <w:r>
        <w:rPr>
          <w:rFonts w:eastAsia="Times New Roman"/>
          <w:szCs w:val="24"/>
        </w:rPr>
        <w:t xml:space="preserve"> πιο συγκεκριμένο επίπεδο. </w:t>
      </w:r>
    </w:p>
    <w:p w14:paraId="013A1BE3" w14:textId="77777777" w:rsidR="0004408F" w:rsidRDefault="00332441">
      <w:pPr>
        <w:spacing w:line="600" w:lineRule="auto"/>
        <w:ind w:firstLine="720"/>
        <w:jc w:val="both"/>
        <w:rPr>
          <w:rFonts w:eastAsia="Times New Roman"/>
          <w:szCs w:val="24"/>
        </w:rPr>
      </w:pPr>
      <w:r>
        <w:rPr>
          <w:rFonts w:eastAsia="Times New Roman"/>
          <w:szCs w:val="24"/>
        </w:rPr>
        <w:t>Στο πιο αφηρημένο επίπεδο, νομίζω ότι έχουμε μ</w:t>
      </w:r>
      <w:r>
        <w:rPr>
          <w:rFonts w:eastAsia="Times New Roman"/>
          <w:szCs w:val="24"/>
        </w:rPr>
        <w:t>ί</w:t>
      </w:r>
      <w:r>
        <w:rPr>
          <w:rFonts w:eastAsia="Times New Roman"/>
          <w:szCs w:val="24"/>
        </w:rPr>
        <w:t>α τροπολογία εδώ με την οποία θα μπορέσουμε να αναθέσουμε συγκεκ</w:t>
      </w:r>
      <w:r>
        <w:rPr>
          <w:rFonts w:eastAsia="Times New Roman"/>
          <w:szCs w:val="24"/>
        </w:rPr>
        <w:t xml:space="preserve">ριμένα έργα σε συγκεκριμένους ανθρώπους ή οργανισμούς όταν χρειάζονται, γιατί χρειάζεται αυτό πολύ συχνά και γρήγορα. Νομίζω ότι θα ξέρετε όσοι ήσασταν πριν –και κοιτάω συγκεκριμένα άτομα- ότι υπήρχαν πολύ μεγάλα συμβόλαια και για το </w:t>
      </w:r>
      <w:r>
        <w:rPr>
          <w:rFonts w:eastAsia="Times New Roman"/>
          <w:szCs w:val="24"/>
          <w:lang w:val="en-US"/>
        </w:rPr>
        <w:t>PSI</w:t>
      </w:r>
      <w:r>
        <w:rPr>
          <w:rFonts w:eastAsia="Times New Roman"/>
          <w:szCs w:val="24"/>
        </w:rPr>
        <w:t xml:space="preserve"> και για τις ιδιωτι</w:t>
      </w:r>
      <w:r>
        <w:rPr>
          <w:rFonts w:eastAsia="Times New Roman"/>
          <w:szCs w:val="24"/>
        </w:rPr>
        <w:t>κοποιήσεις για το ΤΑΙΠΕΔ. Εμείς απλώς αυτό το συνεχίζουμε με πολύ πιο περιορισμένες δαπάνες και με πολύ μεγαλύτερη διαφάνεια.</w:t>
      </w:r>
    </w:p>
    <w:p w14:paraId="013A1BE4" w14:textId="77777777" w:rsidR="0004408F" w:rsidRDefault="00332441">
      <w:pPr>
        <w:spacing w:after="0" w:line="600" w:lineRule="auto"/>
        <w:ind w:firstLine="720"/>
        <w:jc w:val="both"/>
        <w:rPr>
          <w:rFonts w:eastAsia="Times New Roman"/>
          <w:szCs w:val="24"/>
        </w:rPr>
      </w:pPr>
      <w:r>
        <w:rPr>
          <w:rFonts w:eastAsia="Times New Roman"/>
          <w:szCs w:val="24"/>
        </w:rPr>
        <w:t>Σας ευχαριστώ πολύ.</w:t>
      </w:r>
    </w:p>
    <w:p w14:paraId="013A1BE5" w14:textId="77777777" w:rsidR="0004408F" w:rsidRDefault="00332441">
      <w:pPr>
        <w:spacing w:line="600" w:lineRule="auto"/>
        <w:jc w:val="center"/>
        <w:rPr>
          <w:rFonts w:eastAsia="Times New Roman"/>
          <w:szCs w:val="24"/>
        </w:rPr>
      </w:pPr>
      <w:r>
        <w:rPr>
          <w:rFonts w:eastAsia="Times New Roman"/>
          <w:szCs w:val="24"/>
        </w:rPr>
        <w:t>(Χειροκροτήματα από την πτέρυγα του ΣΥΡΙΖΑ)</w:t>
      </w:r>
    </w:p>
    <w:p w14:paraId="013A1BE6" w14:textId="77777777" w:rsidR="0004408F" w:rsidRDefault="00332441">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Θα δώσω τον λόγο και σ</w:t>
      </w:r>
      <w:r>
        <w:rPr>
          <w:rFonts w:eastAsia="Times New Roman"/>
          <w:szCs w:val="24"/>
        </w:rPr>
        <w:t>τον κ. Δραγασάκη για τρία λεπτά.</w:t>
      </w:r>
    </w:p>
    <w:p w14:paraId="013A1BE7" w14:textId="77777777" w:rsidR="0004408F" w:rsidRDefault="00332441">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Κυρία Πρόεδρε, εγώ είχα τον λόγο.</w:t>
      </w:r>
    </w:p>
    <w:p w14:paraId="013A1BE8" w14:textId="77777777" w:rsidR="0004408F" w:rsidRDefault="00332441">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Ηλιόπουλε, ζήτησαν το</w:t>
      </w:r>
      <w:r>
        <w:rPr>
          <w:rFonts w:eastAsia="Times New Roman"/>
          <w:szCs w:val="24"/>
        </w:rPr>
        <w:t>ν</w:t>
      </w:r>
      <w:r>
        <w:rPr>
          <w:rFonts w:eastAsia="Times New Roman"/>
          <w:szCs w:val="24"/>
        </w:rPr>
        <w:t xml:space="preserve"> λόγο όλοι οι Υπουργοί. Δεν μπορώ να το παρακάμψω.</w:t>
      </w:r>
    </w:p>
    <w:p w14:paraId="013A1BE9" w14:textId="77777777" w:rsidR="0004408F" w:rsidRDefault="00332441">
      <w:pPr>
        <w:spacing w:after="0"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Ναι, αλλά μίλησαν για δεύ</w:t>
      </w:r>
      <w:r>
        <w:rPr>
          <w:rFonts w:eastAsia="Times New Roman"/>
          <w:szCs w:val="24"/>
        </w:rPr>
        <w:t>τερη φορά.</w:t>
      </w:r>
    </w:p>
    <w:p w14:paraId="013A1BEA" w14:textId="77777777" w:rsidR="0004408F" w:rsidRDefault="00332441">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Ζητούν τον λόγο επί των τροπολογιών. Τι να κάνω, κύριε Βρούτση; Εφόσον ζητάει ο κ. Κουτσούκος, θεωρούσε και απαράδεκτο το να μην απαντήσουν.</w:t>
      </w:r>
    </w:p>
    <w:p w14:paraId="013A1BEB" w14:textId="77777777" w:rsidR="0004408F" w:rsidRDefault="00332441">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Κυρία Πρόεδρε, γιατί να λάβει τον λόγ</w:t>
      </w:r>
      <w:r>
        <w:rPr>
          <w:rFonts w:eastAsia="Times New Roman"/>
          <w:szCs w:val="24"/>
        </w:rPr>
        <w:t xml:space="preserve">ο ο κ. Δραγασάκης; Μίλησε πριν από λίγο. </w:t>
      </w:r>
    </w:p>
    <w:p w14:paraId="013A1BEC" w14:textId="77777777" w:rsidR="0004408F" w:rsidRDefault="00332441">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Για το άρθρο, όχι για τις τροπολογίες. </w:t>
      </w:r>
    </w:p>
    <w:p w14:paraId="013A1BED" w14:textId="77777777" w:rsidR="0004408F" w:rsidRDefault="00332441">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Μέχρι τότε τι μεσολάβησε; Δεν μπορούσε να τα πει τότε; Ο κ. Δραγασάκης τώρα νομοθετεί;</w:t>
      </w:r>
    </w:p>
    <w:p w14:paraId="013A1BEE" w14:textId="77777777" w:rsidR="0004408F" w:rsidRDefault="00332441">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Ήθελε να μιλήσει για το νομοσχέδιο. Τώρα θα μιλήσει για τις τροπολογίες. Ας μη χάνουμε χρόνο. Όλοι ωφελούμαστε.</w:t>
      </w:r>
    </w:p>
    <w:p w14:paraId="013A1BEF" w14:textId="77777777" w:rsidR="0004408F" w:rsidRDefault="00332441">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Δεν λέω για το</w:t>
      </w:r>
      <w:r>
        <w:rPr>
          <w:rFonts w:eastAsia="Times New Roman"/>
          <w:szCs w:val="24"/>
        </w:rPr>
        <w:t>ν</w:t>
      </w:r>
      <w:r>
        <w:rPr>
          <w:rFonts w:eastAsia="Times New Roman"/>
          <w:szCs w:val="24"/>
        </w:rPr>
        <w:t xml:space="preserve"> χρόνο, αλλά για τη διαδικασία.</w:t>
      </w:r>
    </w:p>
    <w:p w14:paraId="013A1BF0" w14:textId="77777777" w:rsidR="0004408F" w:rsidRDefault="00332441">
      <w:pPr>
        <w:spacing w:after="0"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Κυρ</w:t>
      </w:r>
      <w:r>
        <w:rPr>
          <w:rFonts w:eastAsia="Times New Roman"/>
          <w:szCs w:val="24"/>
        </w:rPr>
        <w:t>ία Πρόεδρε, θέλω κι εγώ τον λόγο.</w:t>
      </w:r>
    </w:p>
    <w:p w14:paraId="013A1BF1" w14:textId="77777777" w:rsidR="0004408F" w:rsidRDefault="00332441">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Θεοχάρη, θα μιλήσετε. Περιμένετε.</w:t>
      </w:r>
    </w:p>
    <w:p w14:paraId="013A1BF2" w14:textId="77777777" w:rsidR="0004408F" w:rsidRDefault="00332441">
      <w:pPr>
        <w:spacing w:after="0" w:line="600" w:lineRule="auto"/>
        <w:ind w:firstLine="720"/>
        <w:jc w:val="both"/>
        <w:rPr>
          <w:rFonts w:eastAsia="Times New Roman"/>
          <w:szCs w:val="24"/>
        </w:rPr>
      </w:pPr>
      <w:r>
        <w:rPr>
          <w:rFonts w:eastAsia="Times New Roman"/>
          <w:szCs w:val="24"/>
        </w:rPr>
        <w:t>Ορίστε, κύριε Δραγασάκη, έχετε τον λόγο.</w:t>
      </w:r>
    </w:p>
    <w:p w14:paraId="013A1BF3" w14:textId="77777777" w:rsidR="0004408F" w:rsidRDefault="00332441">
      <w:pPr>
        <w:spacing w:after="0" w:line="600" w:lineRule="auto"/>
        <w:ind w:firstLine="720"/>
        <w:jc w:val="both"/>
        <w:rPr>
          <w:rFonts w:eastAsia="Times New Roman"/>
          <w:szCs w:val="24"/>
        </w:rPr>
      </w:pPr>
      <w:r>
        <w:rPr>
          <w:rFonts w:eastAsia="Times New Roman"/>
          <w:b/>
          <w:szCs w:val="24"/>
        </w:rPr>
        <w:t>ΙΩΑΝΝΗΣ ΔΡΑΓΑΣΑΚΗΣ (Αντιπρόεδρος της Κυβέρνησης):</w:t>
      </w:r>
      <w:r>
        <w:rPr>
          <w:rFonts w:eastAsia="Times New Roman"/>
          <w:szCs w:val="24"/>
        </w:rPr>
        <w:t xml:space="preserve"> Δεν είχε κατατεθεί η τροπολογία πριν. Δύο λόγια</w:t>
      </w:r>
      <w:r>
        <w:rPr>
          <w:rFonts w:eastAsia="Times New Roman"/>
          <w:szCs w:val="24"/>
        </w:rPr>
        <w:t xml:space="preserve"> θα πω</w:t>
      </w:r>
      <w:r>
        <w:rPr>
          <w:rFonts w:eastAsia="Times New Roman"/>
          <w:szCs w:val="24"/>
        </w:rPr>
        <w:t>,</w:t>
      </w:r>
      <w:r>
        <w:rPr>
          <w:rFonts w:eastAsia="Times New Roman"/>
          <w:szCs w:val="24"/>
        </w:rPr>
        <w:t xml:space="preserve"> απλώς για ενημέρωση.</w:t>
      </w:r>
    </w:p>
    <w:p w14:paraId="013A1BF4" w14:textId="77777777" w:rsidR="0004408F" w:rsidRDefault="00332441">
      <w:pPr>
        <w:spacing w:after="0" w:line="600" w:lineRule="auto"/>
        <w:ind w:firstLine="720"/>
        <w:jc w:val="both"/>
        <w:rPr>
          <w:rFonts w:eastAsia="Times New Roman"/>
          <w:szCs w:val="24"/>
        </w:rPr>
      </w:pPr>
      <w:r>
        <w:rPr>
          <w:rFonts w:eastAsia="Times New Roman"/>
          <w:szCs w:val="24"/>
        </w:rPr>
        <w:t>Η τροπολογία αυτή, όπως είπε ο Υπουργός, προβλέπει το εξής: Μέχρι τώρα το Κυβερνητικό Συμβούλιο Οικονομικής Πολιτικής μπορούσε να εγκρίνει συμβάσεις ορισμένου χρόνου μέχρι τρεις μήνες, με δικαίωμα ανανέωσης βέβαια. Διαπιστώσαμε</w:t>
      </w:r>
      <w:r>
        <w:rPr>
          <w:rFonts w:eastAsia="Times New Roman"/>
          <w:szCs w:val="24"/>
        </w:rPr>
        <w:t xml:space="preserve"> ότι υπάρχουν έργα</w:t>
      </w:r>
      <w:r>
        <w:rPr>
          <w:rFonts w:eastAsia="Times New Roman"/>
          <w:szCs w:val="24"/>
        </w:rPr>
        <w:t>, στα οποία</w:t>
      </w:r>
      <w:r>
        <w:rPr>
          <w:rFonts w:eastAsia="Times New Roman"/>
          <w:szCs w:val="24"/>
        </w:rPr>
        <w:t xml:space="preserve"> χρειάζεται μεγαλύτερη χρονική διάρκεια και για να μην γίνονται αυτές οι ανανεώσεις</w:t>
      </w:r>
      <w:r>
        <w:rPr>
          <w:rFonts w:eastAsia="Times New Roman"/>
          <w:szCs w:val="24"/>
        </w:rPr>
        <w:t>, οι οποίες</w:t>
      </w:r>
      <w:r>
        <w:rPr>
          <w:rFonts w:eastAsia="Times New Roman"/>
          <w:szCs w:val="24"/>
        </w:rPr>
        <w:t xml:space="preserve"> κα</w:t>
      </w:r>
      <w:r>
        <w:rPr>
          <w:rFonts w:eastAsia="Times New Roman"/>
          <w:szCs w:val="24"/>
        </w:rPr>
        <w:t>μ</w:t>
      </w:r>
      <w:r>
        <w:rPr>
          <w:rFonts w:eastAsia="Times New Roman"/>
          <w:szCs w:val="24"/>
        </w:rPr>
        <w:t>μ</w:t>
      </w:r>
      <w:r>
        <w:rPr>
          <w:rFonts w:eastAsia="Times New Roman"/>
          <w:szCs w:val="24"/>
        </w:rPr>
        <w:t>ία</w:t>
      </w:r>
      <w:r>
        <w:rPr>
          <w:rFonts w:eastAsia="Times New Roman"/>
          <w:szCs w:val="24"/>
        </w:rPr>
        <w:t xml:space="preserve"> φορά υποκρύπτουν άλλα θέματα, κρίναμε πιο σωστό να εγκρίνει η Βουλή να υπάρχει το εξάμηνο. Βέβαια, και το εξάμηνο κα</w:t>
      </w:r>
      <w:r>
        <w:rPr>
          <w:rFonts w:eastAsia="Times New Roman"/>
          <w:szCs w:val="24"/>
        </w:rPr>
        <w:t>μ</w:t>
      </w:r>
      <w:r>
        <w:rPr>
          <w:rFonts w:eastAsia="Times New Roman"/>
          <w:szCs w:val="24"/>
        </w:rPr>
        <w:t>μ</w:t>
      </w:r>
      <w:r>
        <w:rPr>
          <w:rFonts w:eastAsia="Times New Roman"/>
          <w:szCs w:val="24"/>
        </w:rPr>
        <w:t>ία</w:t>
      </w:r>
      <w:r>
        <w:rPr>
          <w:rFonts w:eastAsia="Times New Roman"/>
          <w:szCs w:val="24"/>
        </w:rPr>
        <w:t xml:space="preserve"> φορά</w:t>
      </w:r>
      <w:r>
        <w:rPr>
          <w:rFonts w:eastAsia="Times New Roman"/>
          <w:szCs w:val="24"/>
        </w:rPr>
        <w:t xml:space="preserve"> μπορεί να φανεί λίγο, αλλά τουλάχιστον είναι πιο κοντά στις πραγματικές ανάγκες. </w:t>
      </w:r>
    </w:p>
    <w:p w14:paraId="013A1BF5" w14:textId="77777777" w:rsidR="0004408F" w:rsidRDefault="00332441">
      <w:pPr>
        <w:spacing w:after="0" w:line="600" w:lineRule="auto"/>
        <w:ind w:firstLine="720"/>
        <w:jc w:val="both"/>
        <w:rPr>
          <w:rFonts w:eastAsia="Times New Roman"/>
          <w:szCs w:val="24"/>
        </w:rPr>
      </w:pPr>
      <w:r>
        <w:rPr>
          <w:rFonts w:eastAsia="Times New Roman"/>
          <w:szCs w:val="24"/>
        </w:rPr>
        <w:t>Το δεύτερο είναι ότι μέχρι τώρα το ΚΥΣΟΙΠ προέβλεπε ανάγκες μόνο του Υπουργείου Οικονομικών. Επειδή ο Υπουργός Οικονομικών είναι υπεύθυνος για τη διαπραγμάτευση, ίσως από ελ</w:t>
      </w:r>
      <w:r>
        <w:rPr>
          <w:rFonts w:eastAsia="Times New Roman"/>
          <w:szCs w:val="24"/>
        </w:rPr>
        <w:t>λιπή τότε προετοιμασία, είχε πει στη λειτουργία του ΚΥΣΟΙΠ ότι μόνο ο Αντιπρόεδρος και ο Υπουργός Οικονομικών μπορούν να υπογράφουν τέτοιες συμβάσεις. Διαπιστώσαμε ότι και άλλα Υπουργεία μπορεί να διαπραγματευθούν θέματα όπως το Υπουργείο Ενέργειας τώρα με</w:t>
      </w:r>
      <w:r>
        <w:rPr>
          <w:rFonts w:eastAsia="Times New Roman"/>
          <w:szCs w:val="24"/>
        </w:rPr>
        <w:t xml:space="preserve"> τον ΑΔΜΗΕ. Προκύπτουν ανάγκες, οπότε το σχήμα τώρα είναι ότι ο Αντιπρόεδρος, ο Υπουργός Οικονομικών -που πληρώνει διότι είναι προεδρία, δεν έχει προϋπολογισμό- και ο αρμόδιος Υπουργός που έχει το θέμα, υπογράφουν.</w:t>
      </w:r>
    </w:p>
    <w:p w14:paraId="013A1BF6"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Τι συνέβαινε παλ</w:t>
      </w:r>
      <w:r>
        <w:rPr>
          <w:rFonts w:eastAsia="Times New Roman" w:cs="Times New Roman"/>
          <w:szCs w:val="24"/>
        </w:rPr>
        <w:t>α</w:t>
      </w:r>
      <w:r>
        <w:rPr>
          <w:rFonts w:eastAsia="Times New Roman" w:cs="Times New Roman"/>
          <w:szCs w:val="24"/>
        </w:rPr>
        <w:t xml:space="preserve">ιότερα γύρω από αυτά τα </w:t>
      </w:r>
      <w:r>
        <w:rPr>
          <w:rFonts w:eastAsia="Times New Roman" w:cs="Times New Roman"/>
          <w:szCs w:val="24"/>
        </w:rPr>
        <w:t>θέματα; Διότι υπάρχουν ανάγκες εξωτερικών γνώσεων σε θέματα που είναι ειδικά ή σε θέματα που είναι εφάπαξ, όπως η ανακεφαλαιοποίηση των τραπεζών</w:t>
      </w:r>
      <w:r>
        <w:rPr>
          <w:rFonts w:eastAsia="Times New Roman" w:cs="Times New Roman"/>
          <w:szCs w:val="24"/>
        </w:rPr>
        <w:t>,</w:t>
      </w:r>
      <w:r>
        <w:rPr>
          <w:rFonts w:eastAsia="Times New Roman" w:cs="Times New Roman"/>
          <w:szCs w:val="24"/>
        </w:rPr>
        <w:t xml:space="preserve"> η οποία δεν γίνεται συνέχεια για να πούμε ότι θα έχουμε μ</w:t>
      </w:r>
      <w:r>
        <w:rPr>
          <w:rFonts w:eastAsia="Times New Roman" w:cs="Times New Roman"/>
          <w:szCs w:val="24"/>
        </w:rPr>
        <w:t>ί</w:t>
      </w:r>
      <w:r>
        <w:rPr>
          <w:rFonts w:eastAsia="Times New Roman" w:cs="Times New Roman"/>
          <w:szCs w:val="24"/>
        </w:rPr>
        <w:t xml:space="preserve">α υπηρεσία στο δημόσιο για τις ανακεφαλαιοποιήσεις. </w:t>
      </w:r>
      <w:r>
        <w:rPr>
          <w:rFonts w:eastAsia="Times New Roman" w:cs="Times New Roman"/>
          <w:szCs w:val="24"/>
        </w:rPr>
        <w:t>Όταν, λοιπόν, έχεις μ</w:t>
      </w:r>
      <w:r>
        <w:rPr>
          <w:rFonts w:eastAsia="Times New Roman" w:cs="Times New Roman"/>
          <w:szCs w:val="24"/>
        </w:rPr>
        <w:t>ί</w:t>
      </w:r>
      <w:r>
        <w:rPr>
          <w:rFonts w:eastAsia="Times New Roman" w:cs="Times New Roman"/>
          <w:szCs w:val="24"/>
        </w:rPr>
        <w:t>α ανακεφαλαιοποίηση, πρέπει να πάρεις έναν σύμβουλο, για να σε βοηθήσει. Βεβαίως, για τη διαπραγμάτευση, ίσως θα μπορούσε να είχε προβλεφθεί μ</w:t>
      </w:r>
      <w:r>
        <w:rPr>
          <w:rFonts w:eastAsia="Times New Roman" w:cs="Times New Roman"/>
          <w:szCs w:val="24"/>
        </w:rPr>
        <w:t>ί</w:t>
      </w:r>
      <w:r>
        <w:rPr>
          <w:rFonts w:eastAsia="Times New Roman" w:cs="Times New Roman"/>
          <w:szCs w:val="24"/>
        </w:rPr>
        <w:t>α πιο μόνιμη δομή, γιατί πάντα θα έχουμε θέματα.</w:t>
      </w:r>
    </w:p>
    <w:p w14:paraId="013A1BF7" w14:textId="77777777" w:rsidR="0004408F" w:rsidRDefault="00332441">
      <w:pPr>
        <w:spacing w:line="600" w:lineRule="auto"/>
        <w:ind w:firstLine="720"/>
        <w:jc w:val="both"/>
        <w:rPr>
          <w:rFonts w:eastAsia="Times New Roman"/>
          <w:bCs/>
        </w:rPr>
      </w:pPr>
      <w:r>
        <w:rPr>
          <w:rFonts w:eastAsia="Times New Roman"/>
          <w:bCs/>
        </w:rPr>
        <w:t>(Στο σημείο αυτό κτυπάει το κουδούνι λήξεω</w:t>
      </w:r>
      <w:r>
        <w:rPr>
          <w:rFonts w:eastAsia="Times New Roman"/>
          <w:bCs/>
        </w:rPr>
        <w:t>ς του χρόνου ομιλίας του κυρίου Αντιπροέδρου της Κυβέρνησης)</w:t>
      </w:r>
    </w:p>
    <w:p w14:paraId="013A1BF8" w14:textId="77777777" w:rsidR="0004408F" w:rsidRDefault="00332441">
      <w:pPr>
        <w:spacing w:line="600" w:lineRule="auto"/>
        <w:ind w:firstLine="720"/>
        <w:jc w:val="both"/>
        <w:rPr>
          <w:rFonts w:eastAsia="Times New Roman"/>
          <w:bCs/>
        </w:rPr>
      </w:pPr>
      <w:r>
        <w:rPr>
          <w:rFonts w:eastAsia="Times New Roman"/>
          <w:bCs/>
        </w:rPr>
        <w:t>Ολοκληρώνω.</w:t>
      </w:r>
    </w:p>
    <w:p w14:paraId="013A1BF9"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Εν πάση περιπτώσει, αυτό που γινόταν παλαιότερα είναι ότι τέτοιες ανάγκες συνήθως καλύπτονταν</w:t>
      </w:r>
      <w:r>
        <w:rPr>
          <w:rFonts w:eastAsia="Times New Roman" w:cs="Times New Roman"/>
          <w:szCs w:val="24"/>
        </w:rPr>
        <w:t>,</w:t>
      </w:r>
      <w:r>
        <w:rPr>
          <w:rFonts w:eastAsia="Times New Roman" w:cs="Times New Roman"/>
          <w:szCs w:val="24"/>
        </w:rPr>
        <w:t xml:space="preserve"> για λόγους ευελιξίας, από εποπτεύοντες φορείς. Όταν ήθελε ο Υπουργός κάτι, το περνούσε α</w:t>
      </w:r>
      <w:r>
        <w:rPr>
          <w:rFonts w:eastAsia="Times New Roman" w:cs="Times New Roman"/>
          <w:szCs w:val="24"/>
        </w:rPr>
        <w:t>πό τον ΟΔΔΗΧ, το ΤΑΙΠΕΔ και από αλλού. Και αυτή η δουλειά που τώρα θέλουμε να κάνουμε</w:t>
      </w:r>
      <w:r>
        <w:rPr>
          <w:rFonts w:eastAsia="Times New Roman" w:cs="Times New Roman"/>
          <w:szCs w:val="24"/>
        </w:rPr>
        <w:t>,</w:t>
      </w:r>
      <w:r>
        <w:rPr>
          <w:rFonts w:eastAsia="Times New Roman" w:cs="Times New Roman"/>
          <w:szCs w:val="24"/>
        </w:rPr>
        <w:t xml:space="preserve"> θα μπορούσε να χρηματοδοτηθεί από έναν φορέα. Προτιμούμε να είναι με διαφανείς όρους μέσω του ΚΥΣΟΙΠ, διότι είναι ελέγξιμο. Όποιος Βουλευτής θέλει, μπορεί να κάνει μια ε</w:t>
      </w:r>
      <w:r>
        <w:rPr>
          <w:rFonts w:eastAsia="Times New Roman" w:cs="Times New Roman"/>
          <w:szCs w:val="24"/>
        </w:rPr>
        <w:t>ρώτηση και να πάρει τα στοιχεία.</w:t>
      </w:r>
    </w:p>
    <w:p w14:paraId="013A1BFA"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Άρα η ρύθμιση που γίνεται είναι απλή, καλύπτει μ</w:t>
      </w:r>
      <w:r>
        <w:rPr>
          <w:rFonts w:eastAsia="Times New Roman" w:cs="Times New Roman"/>
          <w:szCs w:val="24"/>
        </w:rPr>
        <w:t>ία</w:t>
      </w:r>
      <w:r>
        <w:rPr>
          <w:rFonts w:eastAsia="Times New Roman" w:cs="Times New Roman"/>
          <w:szCs w:val="24"/>
        </w:rPr>
        <w:t xml:space="preserve"> συγκεκριμένη ανάγκη και έχει δύο στοιχεία: Είναι πιο διαφανής η διαδικασία έναντι του παρελθόντος και πιο οικονομική. </w:t>
      </w:r>
    </w:p>
    <w:p w14:paraId="013A1BFB"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Για να μην σπαταλήσω χρόνο -αν και εφόσον χρειαστεί, </w:t>
      </w:r>
      <w:r>
        <w:rPr>
          <w:rFonts w:eastAsia="Times New Roman" w:cs="Times New Roman"/>
          <w:szCs w:val="24"/>
        </w:rPr>
        <w:t xml:space="preserve">υπάρχουν τα στοιχεία- απλώς θα δώσω μόνο ένα στοιχείο από τις δαπάνες για συμβούλους και υποστήριξη του ΤΧΣ, το οποίο χειρίζεται θέματα ανακεφαλαιοποιήσεων, </w:t>
      </w:r>
      <w:r>
        <w:rPr>
          <w:rFonts w:eastAsia="Times New Roman" w:cs="Times New Roman"/>
          <w:szCs w:val="24"/>
          <w:lang w:val="en-US"/>
        </w:rPr>
        <w:t>PSI</w:t>
      </w:r>
      <w:r>
        <w:rPr>
          <w:rFonts w:eastAsia="Times New Roman" w:cs="Times New Roman"/>
          <w:szCs w:val="24"/>
        </w:rPr>
        <w:t xml:space="preserve">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Το 2003 ξοδεύτηκαν 8,4 εκατομμύρια, το 2014 ξοδεύτηκαν 14,4 εκατομμύρια, το 2015, που είχαμε και τη γνωστή ανακεφαλαιοποίηση, 1 εκατομμύριο. Επομένως η πρόταση που κάνουμε, αποσκοπεί στο να έχουμε μια πιο διαφανή και πιο οικονομική διαχείριση.</w:t>
      </w:r>
    </w:p>
    <w:p w14:paraId="013A1BFC"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Σας ευχαρισ</w:t>
      </w:r>
      <w:r>
        <w:rPr>
          <w:rFonts w:eastAsia="Times New Roman" w:cs="Times New Roman"/>
          <w:szCs w:val="24"/>
        </w:rPr>
        <w:t>τώ.</w:t>
      </w:r>
    </w:p>
    <w:p w14:paraId="013A1BFD" w14:textId="77777777" w:rsidR="0004408F" w:rsidRDefault="00332441">
      <w:pPr>
        <w:spacing w:line="600" w:lineRule="auto"/>
        <w:ind w:firstLine="720"/>
        <w:jc w:val="center"/>
        <w:rPr>
          <w:rFonts w:eastAsia="Times New Roman"/>
          <w:bCs/>
        </w:rPr>
      </w:pPr>
      <w:r>
        <w:rPr>
          <w:rFonts w:eastAsia="Times New Roman"/>
          <w:bCs/>
        </w:rPr>
        <w:t>(Χειροκροτήματα από την πτέρυγα του ΣΥΡΙΖΑ)</w:t>
      </w:r>
    </w:p>
    <w:p w14:paraId="013A1BFE" w14:textId="77777777" w:rsidR="0004408F" w:rsidRDefault="00332441">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Τώρα, κύριε Θεοχάρη, περιμένετε. Θα μιλήσει ο κ. Ηλιόπουλος για επτά λεπτά και μόλις ξεκινήσει ο κύκλος των Κοινοβουλευτικών Εκπροσώπων, θα σας δώσω επί προσωπικού </w:t>
      </w:r>
      <w:r>
        <w:rPr>
          <w:rFonts w:eastAsia="Times New Roman" w:cs="Times New Roman"/>
          <w:szCs w:val="24"/>
        </w:rPr>
        <w:t>τον λόγο.</w:t>
      </w:r>
    </w:p>
    <w:p w14:paraId="013A1BFF"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Κυρία Πρόεδρε, μαθαίνουμε από τα </w:t>
      </w:r>
      <w:r>
        <w:rPr>
          <w:rFonts w:eastAsia="Times New Roman" w:cs="Times New Roman"/>
          <w:szCs w:val="24"/>
          <w:lang w:val="en-US"/>
        </w:rPr>
        <w:t>site</w:t>
      </w:r>
      <w:r>
        <w:rPr>
          <w:rFonts w:eastAsia="Times New Roman" w:cs="Times New Roman"/>
          <w:szCs w:val="24"/>
        </w:rPr>
        <w:t xml:space="preserve"> και μας ήρθε τώρα μήνυμα στο κινητό</w:t>
      </w:r>
      <w:r>
        <w:rPr>
          <w:rFonts w:eastAsia="Times New Roman" w:cs="Times New Roman"/>
          <w:szCs w:val="24"/>
        </w:rPr>
        <w:t>,</w:t>
      </w:r>
      <w:r>
        <w:rPr>
          <w:rFonts w:eastAsia="Times New Roman" w:cs="Times New Roman"/>
          <w:szCs w:val="24"/>
        </w:rPr>
        <w:t xml:space="preserve"> ότι θα αναβληθεί η απογευματινή συζήτηση σε επίπεδο αρχηγών κομμάτων για ένα πολύ μεγάλο θέμα, αυτό της διαπλοκής και της δικαιοσύνης, για το οποίο </w:t>
      </w:r>
      <w:r>
        <w:rPr>
          <w:rFonts w:eastAsia="Times New Roman" w:cs="Times New Roman"/>
          <w:szCs w:val="24"/>
        </w:rPr>
        <w:t>κ</w:t>
      </w:r>
      <w:r>
        <w:rPr>
          <w:rFonts w:eastAsia="Times New Roman" w:cs="Times New Roman"/>
          <w:szCs w:val="24"/>
        </w:rPr>
        <w:t>α</w:t>
      </w:r>
      <w:r>
        <w:rPr>
          <w:rFonts w:eastAsia="Times New Roman" w:cs="Times New Roman"/>
          <w:szCs w:val="24"/>
        </w:rPr>
        <w:t>ι εμείς έχουμε πάρα πολλά να πούμε</w:t>
      </w:r>
      <w:r>
        <w:rPr>
          <w:rFonts w:eastAsia="Times New Roman" w:cs="Times New Roman"/>
          <w:szCs w:val="24"/>
        </w:rPr>
        <w:t>,</w:t>
      </w:r>
      <w:r>
        <w:rPr>
          <w:rFonts w:eastAsia="Times New Roman" w:cs="Times New Roman"/>
          <w:szCs w:val="24"/>
        </w:rPr>
        <w:t xml:space="preserve"> όποτε γίνει αυτή η συζήτηση, γιατί έχουμε πέσει θύματα αυτής της «ανεξάρτητης</w:t>
      </w:r>
      <w:r>
        <w:rPr>
          <w:rFonts w:eastAsia="Times New Roman" w:cs="Times New Roman"/>
          <w:szCs w:val="24"/>
        </w:rPr>
        <w:t>»</w:t>
      </w:r>
      <w:r>
        <w:rPr>
          <w:rFonts w:eastAsia="Times New Roman" w:cs="Times New Roman"/>
          <w:szCs w:val="24"/>
        </w:rPr>
        <w:t xml:space="preserve"> -εντός χιλιάδων εισαγωγικών- δικαιοσύνης στην Ελλάδα. </w:t>
      </w:r>
    </w:p>
    <w:p w14:paraId="013A1C00"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Θα ήθελα, λοιπόν, να μας ενημερώσετε και να μην τα μαθαίνουμε από διάφορα ειδησεογρα</w:t>
      </w:r>
      <w:r>
        <w:rPr>
          <w:rFonts w:eastAsia="Times New Roman" w:cs="Times New Roman"/>
          <w:szCs w:val="24"/>
        </w:rPr>
        <w:t xml:space="preserve">φικά </w:t>
      </w:r>
      <w:r>
        <w:rPr>
          <w:rFonts w:eastAsia="Times New Roman" w:cs="Times New Roman"/>
          <w:szCs w:val="24"/>
          <w:lang w:val="en-US"/>
        </w:rPr>
        <w:t>site</w:t>
      </w:r>
      <w:r>
        <w:rPr>
          <w:rFonts w:eastAsia="Times New Roman" w:cs="Times New Roman"/>
          <w:szCs w:val="24"/>
        </w:rPr>
        <w:t>, αν όντως ο Πρωθυπουργός της χώρας –αυτός που παριστάνει τον Πρωθυπουργό της χώρας- μίλησε με αυτόν που παριστάνει τον αρχηγό της Αξιωματικής Αντιπολίτευσης και μεταξύ τους, σαν καλοί φίλοι συνεννοήθηκαν, γιατί δεν έχουν απολύτως τίποτα να χωρίσο</w:t>
      </w:r>
      <w:r>
        <w:rPr>
          <w:rFonts w:eastAsia="Times New Roman" w:cs="Times New Roman"/>
          <w:szCs w:val="24"/>
        </w:rPr>
        <w:t xml:space="preserve">υν, να μεταφερθεί η απογευματινή συζήτηση σε άλλη ημέρα. Και αυτό γιατί έγινε, απ’ ό,τι μαθαίνουμε κι εμείς; </w:t>
      </w:r>
    </w:p>
    <w:p w14:paraId="013A1C01"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Θα κάνω μια παρένθεση εδώ. Είμαστε μέσα στο Κοινοβούλιο και με ρωτούν διάφοροι φίλοι όπου με βρίσκουν «Τι γίνεται εκεί μέσα στο Κοινοβούλιο;» και </w:t>
      </w:r>
      <w:r>
        <w:rPr>
          <w:rFonts w:eastAsia="Times New Roman" w:cs="Times New Roman"/>
          <w:szCs w:val="24"/>
        </w:rPr>
        <w:t xml:space="preserve">τους απαντάω: «Απολύτως τίποτα». Και μάλιστα, σήμερα δεν θα μιλήσω καθόλου, βέβαια, για το συγκεκριμένο νομοσχέδιο, γιατί μετά από πολλούς μήνες, σήμερα κατάφερα να μιλήσω έστω αυτά τα επτά λεπτά που μου δίνει το ελληνικό Κοινοβούλιο και να πω τις απόψεις </w:t>
      </w:r>
      <w:r>
        <w:rPr>
          <w:rFonts w:eastAsia="Times New Roman" w:cs="Times New Roman"/>
          <w:szCs w:val="24"/>
        </w:rPr>
        <w:t>μου, γιατί όλα τα νομοσχέδια τα φέρνετε με τη μορφή του κατεπείγοντος. Μιλάνε οι εισηγητές και οι κοινοβουλευτικοί και τέλος, με διαδικασίες εξπρές, όπως αυτές που καταγγέλλατε, βέβαια, τόσα χρόνια, όταν κυβερνούσαν οι υπόλοιποι.</w:t>
      </w:r>
    </w:p>
    <w:p w14:paraId="013A1C02"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Θα κάνει, λοιπόν, ο κ. Τσί</w:t>
      </w:r>
      <w:r>
        <w:rPr>
          <w:rFonts w:eastAsia="Times New Roman" w:cs="Times New Roman"/>
          <w:szCs w:val="24"/>
        </w:rPr>
        <w:t>πρας μια σύσκεψη για τα μέτρα ασφαλείας που πρέπει να ληφθούν -δεν ξέρω κι εγώ τι άλλο- με τον κ. Καμμένο –και δεν ξέρω κι εγώ ποιους άλλους- τον κ. Τόσκα, όπως διαβάζουμε, για να συζητήσουν τι; Ποιος είναι πιο επικίνδυνος από τον άλλο; Ποιος είναι πιο άχρ</w:t>
      </w:r>
      <w:r>
        <w:rPr>
          <w:rFonts w:eastAsia="Times New Roman" w:cs="Times New Roman"/>
          <w:szCs w:val="24"/>
        </w:rPr>
        <w:t xml:space="preserve">ηστος από τον άλλον; Ποιος θα φέρει περισσότερους λαθρομετανάστες; Αν θα τους εξυπηρετήσουμε καλύτερα; Τι θα πει ο κ. Καμμένος στον κ. Τσίπρα; </w:t>
      </w:r>
    </w:p>
    <w:p w14:paraId="013A1C03"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Θα του δώσει τα διαπιστευτήρια ότι κάνει καλή εξυπηρέτηση και ότι μαγειρεύει καλά; Γιατί θα πρέπει να το έχει ακ</w:t>
      </w:r>
      <w:r>
        <w:rPr>
          <w:rFonts w:eastAsia="Times New Roman" w:cs="Times New Roman"/>
          <w:szCs w:val="24"/>
        </w:rPr>
        <w:t>ούσει ότι όλοι οι λαθρομετανάστες τρέφονται από αυτά που τους μαγειρεύει ο ελληνικός στρατός. Άρα τι μπορεί να πει ο κ. Καμμένος; Αν έχει περισσότερο πιπέρι ή αλάτι το φαγητό του τζιχαντιστή που πήγε και ανατινάχθηκε στις Βρυξέλλες;</w:t>
      </w:r>
    </w:p>
    <w:p w14:paraId="013A1C04"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Διαβάζω κάτι μηνύματα σ</w:t>
      </w:r>
      <w:r>
        <w:rPr>
          <w:rFonts w:eastAsia="Times New Roman" w:cs="Times New Roman"/>
          <w:szCs w:val="24"/>
        </w:rPr>
        <w:t xml:space="preserve">υμπαράστασης που στέλνετε ως Κυβέρνηση –είστε και ανεκδιήγητοι και δεν ντρέπεστε και καθόλου- στην </w:t>
      </w:r>
      <w:r>
        <w:rPr>
          <w:rFonts w:eastAsia="Times New Roman" w:cs="Times New Roman"/>
          <w:szCs w:val="24"/>
        </w:rPr>
        <w:t>κ</w:t>
      </w:r>
      <w:r>
        <w:rPr>
          <w:rFonts w:eastAsia="Times New Roman" w:cs="Times New Roman"/>
          <w:szCs w:val="24"/>
        </w:rPr>
        <w:t xml:space="preserve">υβέρνηση του Βελγίου. Στέλνετε μηνύματα στην Ευρώπη ότι είστε συντετριμμένοι. Δεν έπρεπε να στέλνετε τέτοια μηνύματα. Θα πρέπει να τους ζητήσετε ένα μεγάλο </w:t>
      </w:r>
      <w:r>
        <w:rPr>
          <w:rFonts w:eastAsia="Times New Roman" w:cs="Times New Roman"/>
          <w:szCs w:val="24"/>
        </w:rPr>
        <w:t>συγγνώμη για όλο αυτό κακό που έχετε προκαλέσει, που έχετε αφήσει τα σύνορα αφύλακτα, τρύπια –όπως λέει ο ελληνικός λαός- για να μπαίνουν αυτοί οι τζιχαντιστές, να ξυρίζονται, να κρατάνε και ένα μωρό στα χέρια να σας κοροϊδεύουν και μετά να πηγαίνουν στα α</w:t>
      </w:r>
      <w:r>
        <w:rPr>
          <w:rFonts w:eastAsia="Times New Roman" w:cs="Times New Roman"/>
          <w:szCs w:val="24"/>
        </w:rPr>
        <w:t xml:space="preserve">εροδρόμια και στα μετρό και να ανατινάζονται. Και νομίζετε ότι εμάς θα μας λυπηθούν και ότι δεν πρόκειται να γίνει κάτι μέσα στο σπίτι μας, μέσα στην πατρίδα μας, αλλά γελιέστε. </w:t>
      </w:r>
    </w:p>
    <w:p w14:paraId="013A1C05"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Γιατί αυτοί οι άνθρωποι οι οποίοι ανήκουν σε αυτό το θρήσκευμα, μισούν κάθε τ</w:t>
      </w:r>
      <w:r>
        <w:rPr>
          <w:rFonts w:eastAsia="Times New Roman" w:cs="Times New Roman"/>
          <w:szCs w:val="24"/>
        </w:rPr>
        <w:t xml:space="preserve">ι χριστιανικό, μισούν κάθε τι ευρωπαϊκό. Δεν πρόκειται ποτέ, όσο και αν θέλετε, με όποια διεστραμμένη ιδεοληψία από τις οποίες διακατέχεστε όλοι σας στο ΣΥΡΙΖΑ και στη συγκυβέρνηση, αυτοί οι άνθρωποι να ενσωματωθούν σε έναν ευρωπαϊκό, σε έναν δυτικό τρόπο </w:t>
      </w:r>
      <w:r>
        <w:rPr>
          <w:rFonts w:eastAsia="Times New Roman" w:cs="Times New Roman"/>
          <w:szCs w:val="24"/>
        </w:rPr>
        <w:t>ζωής. Μπορεί να δείτε ότι αυτοί οι βομβιστές έχουν μεγαλώσει κιόλας στις Βρυξέλλες, αλλά αυτό δεν τους αποτρέπει σε τίποτα.  Όταν θα έρθει η ώρα που θα τους πει ο καθοδηγητής τους να ανατιναχθούν, θα σκοτώσουν όλον τον κόσμο, όσους είναι απέναντί τους, απέ</w:t>
      </w:r>
      <w:r>
        <w:rPr>
          <w:rFonts w:eastAsia="Times New Roman" w:cs="Times New Roman"/>
          <w:szCs w:val="24"/>
        </w:rPr>
        <w:t xml:space="preserve">ναντι στο θρήσκευμά τους. </w:t>
      </w:r>
    </w:p>
    <w:p w14:paraId="013A1C06"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Είναι και αυτός εκεί στην Ευρωπαϊκή Ένωση, ένας Κούλογλου, ένας κρατικοδίαιτος μια ζωή, ο οποίος τόσο καιρό βγαίνει και βρίζει τη Χρυσή Αυγή σαν ρατσιστές, σαν δεν ξέρω και εγώ ποια άλλη χυδαία έκφραση χρησιμοποιεί αυτός ο άνθρωπ</w:t>
      </w:r>
      <w:r>
        <w:rPr>
          <w:rFonts w:eastAsia="Times New Roman" w:cs="Times New Roman"/>
          <w:szCs w:val="24"/>
        </w:rPr>
        <w:t xml:space="preserve">ος, και σήμερα μπορεί να βρισκόταν εκεί στις Βρυξέλλες. Αν τραυματιζόταν ή αν χτυπούσε κάποιος δικός του ή ο ίδιος, τι θα έλεγε αυτός ο άνθρωπος; Θα έλεγε ότι καλώς έκαναν και μπήκαν όλοι αυτοί οι εκατομμύρια μέσα στην Ευρώπη με δίοδο την Ελλάδα; </w:t>
      </w:r>
    </w:p>
    <w:p w14:paraId="013A1C07"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Και έχω </w:t>
      </w:r>
      <w:r>
        <w:rPr>
          <w:rFonts w:eastAsia="Times New Roman" w:cs="Times New Roman"/>
          <w:szCs w:val="24"/>
        </w:rPr>
        <w:t xml:space="preserve">τη </w:t>
      </w:r>
      <w:r>
        <w:rPr>
          <w:rFonts w:eastAsia="Times New Roman" w:cs="Times New Roman"/>
          <w:szCs w:val="24"/>
        </w:rPr>
        <w:t>«</w:t>
      </w:r>
      <w:r>
        <w:rPr>
          <w:rFonts w:eastAsia="Times New Roman" w:cs="Times New Roman"/>
          <w:szCs w:val="24"/>
        </w:rPr>
        <w:t>χαρά</w:t>
      </w:r>
      <w:r>
        <w:rPr>
          <w:rFonts w:eastAsia="Times New Roman" w:cs="Times New Roman"/>
          <w:szCs w:val="24"/>
        </w:rPr>
        <w:t>»</w:t>
      </w:r>
      <w:r>
        <w:rPr>
          <w:rFonts w:eastAsia="Times New Roman" w:cs="Times New Roman"/>
          <w:szCs w:val="24"/>
        </w:rPr>
        <w:t xml:space="preserve"> και την </w:t>
      </w:r>
      <w:r>
        <w:rPr>
          <w:rFonts w:eastAsia="Times New Roman" w:cs="Times New Roman"/>
          <w:szCs w:val="24"/>
        </w:rPr>
        <w:t>«</w:t>
      </w:r>
      <w:r>
        <w:rPr>
          <w:rFonts w:eastAsia="Times New Roman" w:cs="Times New Roman"/>
          <w:szCs w:val="24"/>
        </w:rPr>
        <w:t>τιμή</w:t>
      </w:r>
      <w:r>
        <w:rPr>
          <w:rFonts w:eastAsia="Times New Roman" w:cs="Times New Roman"/>
          <w:szCs w:val="24"/>
        </w:rPr>
        <w:t>»</w:t>
      </w:r>
      <w:r>
        <w:rPr>
          <w:rFonts w:eastAsia="Times New Roman" w:cs="Times New Roman"/>
          <w:szCs w:val="24"/>
        </w:rPr>
        <w:t xml:space="preserve"> να έχω πίσω μου την κυρία Πρόεδρο, το σύμβολο των απανταχού λαθρομεταναστών. Οι λαθρομετανάστες όλου του κόσμου ενώθηκαν, για να αποδεχθούν την πρόκλησή σας, όταν ήσασταν αρμόδια για το θέμα αυτό και να έρθουν στη χώρα μας. Γιατί λ</w:t>
      </w:r>
      <w:r>
        <w:rPr>
          <w:rFonts w:eastAsia="Times New Roman" w:cs="Times New Roman"/>
          <w:szCs w:val="24"/>
        </w:rPr>
        <w:t>έγατε ότι λιάζονται και ότι τους χάνουμε. Βέβαια όταν θέλει κάποιος να πάει να παρανομήσει και ακούει την Υπουργό να λέει ότι λιάζονται και χάνονται οι λαθρομετανάστες μέσα στη χώρα, θα μας προτιμήσουν και αυτοί και οι οικογένειές τους. Ήσασταν πάρα πολύ σ</w:t>
      </w:r>
      <w:r>
        <w:rPr>
          <w:rFonts w:eastAsia="Times New Roman" w:cs="Times New Roman"/>
          <w:szCs w:val="24"/>
        </w:rPr>
        <w:t xml:space="preserve">υνεπείς στο πρόγραμμά σας. Γιατί τόσα χρόνια ο ΣΥΡΙΖΑ έλεγε ότι θα φωνάξουν και τις οικογένειές τους. Μην είναι μόνοι τους εδώ οι τζιχαντιστές, να έχουν και τις οικογένειές τους μαζί. </w:t>
      </w:r>
    </w:p>
    <w:p w14:paraId="013A1C08"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Τζιχαντιστές είναι όλοι αυτοί που έρχονται;</w:t>
      </w:r>
    </w:p>
    <w:p w14:paraId="013A1C09"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ΠΑΝΑΓΙΩΤΗ</w:t>
      </w:r>
      <w:r>
        <w:rPr>
          <w:rFonts w:eastAsia="Times New Roman" w:cs="Times New Roman"/>
          <w:b/>
          <w:szCs w:val="24"/>
        </w:rPr>
        <w:t xml:space="preserve">Σ ΗΛΙΟΠΟΥΛΟΣ: </w:t>
      </w:r>
      <w:r>
        <w:rPr>
          <w:rFonts w:eastAsia="Times New Roman" w:cs="Times New Roman"/>
          <w:szCs w:val="24"/>
        </w:rPr>
        <w:t xml:space="preserve">Ένα μεγάλο μέρος είναι τζιχαντιστές. Ναι. Σας πείραξε; Μπράβο. </w:t>
      </w:r>
    </w:p>
    <w:p w14:paraId="013A1C0A"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Εάν θέλετε εσείς του ΣΥΡΙΖΑ, όχι εσείς προσωπικά, σας το έχουμε πει πάρα πολλές φορές ότι μπορείτε…</w:t>
      </w:r>
    </w:p>
    <w:p w14:paraId="013A1C0B"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Ηλιόπουλε, δεν θα κάνετε διάλογο. Συνεχίστε την ομιλία σας. </w:t>
      </w:r>
    </w:p>
    <w:p w14:paraId="013A1C0C"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Όχι, δεν θα κάνουμε κανέναν διάλογο. Δεν έχω καμία όρεξη με εσάς που έχετε τις ιδεοληψίες</w:t>
      </w:r>
      <w:r>
        <w:rPr>
          <w:rFonts w:eastAsia="Times New Roman" w:cs="Times New Roman"/>
          <w:szCs w:val="24"/>
        </w:rPr>
        <w:t>,</w:t>
      </w:r>
      <w:r>
        <w:rPr>
          <w:rFonts w:eastAsia="Times New Roman" w:cs="Times New Roman"/>
          <w:szCs w:val="24"/>
        </w:rPr>
        <w:t xml:space="preserve"> να κάνω κανέναν απολύτως διάλογο. </w:t>
      </w:r>
    </w:p>
    <w:p w14:paraId="013A1C0D"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Απλά θα σας επαναλάβω πάρα πολλές φορές τη θέση μας, ότι μπορείτε να τους πάρετε σπίτι σας, να μην τους φορτώνετε σε όλη την επικράτεια, να μην τους φορτώνετε σε όλη την Ελλάδα. Δεν φταίνε οι εκατό κάτοικοι της Ειδομένης να υποστούν τα βασανιστήρια που του</w:t>
      </w:r>
      <w:r>
        <w:rPr>
          <w:rFonts w:eastAsia="Times New Roman" w:cs="Times New Roman"/>
          <w:szCs w:val="24"/>
        </w:rPr>
        <w:t>ς έχετε αφήσει να υποστούν. Όπως και σε όλη την Ελλάδα, παντού, δεν είναι τυχαίο ότι εκτός από κάποια κομματόσκυλα και εκτός από κάποιους δήθεν ανθρωπιστές που πηγαίνουν και τους ταΐζουν, όλοι οι υπόλοιποι Έλληνες με το που ακούγεται μια φήμη ότι θα έρθουν</w:t>
      </w:r>
      <w:r>
        <w:rPr>
          <w:rFonts w:eastAsia="Times New Roman" w:cs="Times New Roman"/>
          <w:szCs w:val="24"/>
        </w:rPr>
        <w:t xml:space="preserve"> κοντά τους, στο μέρος τους λαθρομετανάστες, ξεσηκώνονται και δείχνουν με κάθε τρόπο την αντίθεσή τους. </w:t>
      </w:r>
    </w:p>
    <w:p w14:paraId="013A1C0E"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Βέβαια εσάς δεν σας ενδιαφέρει το τι λέει ο </w:t>
      </w:r>
      <w:r>
        <w:rPr>
          <w:rFonts w:eastAsia="Times New Roman" w:cs="Times New Roman"/>
          <w:szCs w:val="24"/>
        </w:rPr>
        <w:t>ε</w:t>
      </w:r>
      <w:r>
        <w:rPr>
          <w:rFonts w:eastAsia="Times New Roman" w:cs="Times New Roman"/>
          <w:szCs w:val="24"/>
        </w:rPr>
        <w:t xml:space="preserve">λληνικός λαός. Εσάς σας ενδιαφέρει να καλοπερνάνε οι λαθρομετανάστες και να έχουν όλα τα κομφόρ. Αυτό σας </w:t>
      </w:r>
      <w:r>
        <w:rPr>
          <w:rFonts w:eastAsia="Times New Roman" w:cs="Times New Roman"/>
          <w:szCs w:val="24"/>
        </w:rPr>
        <w:t xml:space="preserve">ενδιαφέρει. Ότι πάτε δίπλα σε δυστυχισμένους Έλληνες -που τους έχετε κάνει να πεινάνε- και άλλα προβλήματα, ούτε καν σας περνάει από το μυαλό. </w:t>
      </w:r>
    </w:p>
    <w:p w14:paraId="013A1C0F"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Η Χρυσή Αυγή έχει ξεκάθαρες θέσεις για αυτό το θέμα. Σαφώς και δεν δέχεται κανένα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πουθενά στην Ελλάδα.</w:t>
      </w:r>
      <w:r>
        <w:rPr>
          <w:rFonts w:eastAsia="Times New Roman" w:cs="Times New Roman"/>
          <w:szCs w:val="24"/>
        </w:rPr>
        <w:t xml:space="preserve"> Σαφώς και καταθέτουμε πρόταση νόμου για να απελαθούν όλοι οι λαθρομετανάστες, να γυρίσουν πίσω στις χώρες προέλευσής τους. Δεν τους θέλει κανένας Έλληνας. </w:t>
      </w:r>
    </w:p>
    <w:p w14:paraId="013A1C10"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Δεν παραλάβαμε την πατρίδα μας ούτε με σαρίες, ούτε με μουσουλμάνους, ούτε με τζιχαντιστές, ούτε με</w:t>
      </w:r>
      <w:r>
        <w:rPr>
          <w:rFonts w:eastAsia="Times New Roman" w:cs="Times New Roman"/>
          <w:szCs w:val="24"/>
        </w:rPr>
        <w:t xml:space="preserve"> όλους αυτούς τους ανθρώπους οι οποίο είναι ενάντια στο ελληνικό ιδεώδες. Είναι ενάντια σε κάθε τι ευρωπαϊκό, δυτικό, ελληνικό. </w:t>
      </w:r>
    </w:p>
    <w:p w14:paraId="013A1C11"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Εμείς, βέβαια, </w:t>
      </w:r>
      <w:r>
        <w:rPr>
          <w:rFonts w:eastAsia="Times New Roman" w:cs="Times New Roman"/>
          <w:szCs w:val="24"/>
        </w:rPr>
        <w:t xml:space="preserve">σαν </w:t>
      </w:r>
      <w:r>
        <w:rPr>
          <w:rFonts w:eastAsia="Times New Roman" w:cs="Times New Roman"/>
          <w:szCs w:val="24"/>
        </w:rPr>
        <w:t>ελληνικός λαός έχουμε εφεύρει το Δούρειο Ίππο. Και μέσω αυτής της δικής μας ανακάλυψης προσπαθούν κάποιοι με</w:t>
      </w:r>
      <w:r>
        <w:rPr>
          <w:rFonts w:eastAsia="Times New Roman" w:cs="Times New Roman"/>
          <w:szCs w:val="24"/>
        </w:rPr>
        <w:t xml:space="preserve"> ένα πολύ οργανωμένο σχέδιο, με έναν Δούρειο Ίππο, να γεμίσουν την Ελλάδα και την Ευρώπη ισλαμιστές, να ισλαμοποιήσουν, να μουσουλμανοποιήσουν τους τόπους μας. </w:t>
      </w:r>
    </w:p>
    <w:p w14:paraId="013A1C12"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Δεν είναι πρόσφυγες, μην γελιόμαστε και μην προσπαθείτε να μας τους περάσετε σαν πρόσφυγες, σαν</w:t>
      </w:r>
      <w:r>
        <w:rPr>
          <w:rFonts w:eastAsia="Times New Roman" w:cs="Times New Roman"/>
          <w:szCs w:val="24"/>
        </w:rPr>
        <w:t xml:space="preserve"> προσφυγόπουλα που τους δίνετε είκοσι ευρώ για να βγάζετε καμιά φωτογραφία κανένα παιδί. Ένα μέρος από αυτούς είναι τζιχαντιστές. Οι άλλοι προέρχονται από χώρες που δεν έχουν πόλεμο. </w:t>
      </w:r>
    </w:p>
    <w:p w14:paraId="013A1C13"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Δεν τους ζητήσαμε να έρθουν στα μέρη μας, δεν θα τους αποδεχθούμε, δεν θ</w:t>
      </w:r>
      <w:r>
        <w:rPr>
          <w:rFonts w:eastAsia="Times New Roman" w:cs="Times New Roman"/>
          <w:szCs w:val="24"/>
        </w:rPr>
        <w:t>έλουν και οι ίδιοι να ενσωματωθούν στο</w:t>
      </w:r>
      <w:r>
        <w:rPr>
          <w:rFonts w:eastAsia="Times New Roman" w:cs="Times New Roman"/>
          <w:szCs w:val="24"/>
        </w:rPr>
        <w:t>ν</w:t>
      </w:r>
      <w:r>
        <w:rPr>
          <w:rFonts w:eastAsia="Times New Roman" w:cs="Times New Roman"/>
          <w:szCs w:val="24"/>
        </w:rPr>
        <w:t xml:space="preserve"> δικό μας τρόπο ζωής, οπότε ούτε αυτοί το θέλουν ούτε εμείς. Λέμε όχι στην κατάληψη της Ελλάδας από αλλογενείς, όχι στην ισλαμοποίηση της πατρίδας μας, όχι στον εποικισμό. </w:t>
      </w:r>
    </w:p>
    <w:p w14:paraId="013A1C14"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Κλείνοντας, λοιπόν, θα πω ότι η Χρυσή Αυγή ε</w:t>
      </w:r>
      <w:r>
        <w:rPr>
          <w:rFonts w:eastAsia="Times New Roman" w:cs="Times New Roman"/>
          <w:szCs w:val="24"/>
        </w:rPr>
        <w:t xml:space="preserve">ίναι η τελευταία γραμμή άμυνας σε όλα αυτά τα σχέδια εναντίον της πατρίδας μας, αλλά και η πρώτη γραμμή επίθεσης, για να ξαναπάρουμε την πατρίδα μας πίσω. Καταλάβετέ το. </w:t>
      </w:r>
    </w:p>
    <w:p w14:paraId="013A1C15" w14:textId="77777777" w:rsidR="0004408F" w:rsidRDefault="00332441">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13A1C16"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w:t>
      </w:r>
      <w:r>
        <w:rPr>
          <w:rFonts w:eastAsia="Times New Roman" w:cs="Times New Roman"/>
          <w:b/>
          <w:szCs w:val="24"/>
        </w:rPr>
        <w:t xml:space="preserve">πούλου): </w:t>
      </w:r>
      <w:r>
        <w:rPr>
          <w:rFonts w:eastAsia="Times New Roman" w:cs="Times New Roman"/>
          <w:szCs w:val="24"/>
        </w:rPr>
        <w:t>Κύριε Ηλιόπουλε, σε σας και σε πολλούς άλλους που μου δίνουν αυτές τις υπερφυσικές ιδιότητες να κουνάω το χέρι μου και να έρχονται εδώ οι πρόσφυγες, οι μετανάστες και όλοι οι απελπισμένοι της γης, σας ευχαριστώ, διότι φαίνεται ότι είμαι σούπερ ήρω</w:t>
      </w:r>
      <w:r>
        <w:rPr>
          <w:rFonts w:eastAsia="Times New Roman" w:cs="Times New Roman"/>
          <w:szCs w:val="24"/>
        </w:rPr>
        <w:t xml:space="preserve">ας εγώ. </w:t>
      </w:r>
    </w:p>
    <w:p w14:paraId="013A1C17"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Κυρία Πρόεδρε, ανοίξτε μου το μικρόφωνο για ένα δευτερόλεπτο. </w:t>
      </w:r>
    </w:p>
    <w:p w14:paraId="013A1C18"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Τέλος πάντων. Εν πάση περιπτώσει, δεν θα ανοίξω διάλογο μαζί σας. </w:t>
      </w:r>
    </w:p>
    <w:p w14:paraId="013A1C19"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Είσαστε Πρόεδρος, ανοίξτε μ</w:t>
      </w:r>
      <w:r>
        <w:rPr>
          <w:rFonts w:eastAsia="Times New Roman" w:cs="Times New Roman"/>
          <w:szCs w:val="24"/>
        </w:rPr>
        <w:t xml:space="preserve">ου το μικρόφωνο. </w:t>
      </w:r>
    </w:p>
    <w:p w14:paraId="013A1C1A"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Συνεχίστε. Εδώ κάνουμε συζήτηση για ένα νομοσχέδιο και εσείς θέλετε να μας πείτε τα γνωστά. </w:t>
      </w:r>
    </w:p>
    <w:p w14:paraId="013A1C1B"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Ωραία. Κυρία Πρόεδρε, σχολιάζετε ομιλία Βουλευτού. </w:t>
      </w:r>
    </w:p>
    <w:p w14:paraId="013A1C1C"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w:t>
      </w:r>
      <w:r>
        <w:rPr>
          <w:rFonts w:eastAsia="Times New Roman" w:cs="Times New Roman"/>
          <w:b/>
          <w:szCs w:val="24"/>
        </w:rPr>
        <w:t xml:space="preserve">ιστοδουλοπούλου): </w:t>
      </w:r>
      <w:r>
        <w:rPr>
          <w:rFonts w:eastAsia="Times New Roman" w:cs="Times New Roman"/>
          <w:szCs w:val="24"/>
        </w:rPr>
        <w:t xml:space="preserve">Έχετε </w:t>
      </w:r>
      <w:r>
        <w:rPr>
          <w:rFonts w:eastAsia="Times New Roman" w:cs="Times New Roman"/>
          <w:szCs w:val="24"/>
          <w:lang w:val="en-US"/>
        </w:rPr>
        <w:t>site</w:t>
      </w:r>
      <w:r>
        <w:rPr>
          <w:rFonts w:eastAsia="Times New Roman" w:cs="Times New Roman"/>
          <w:szCs w:val="24"/>
        </w:rPr>
        <w:t xml:space="preserve"> να τα λέτε. Αφήστε τη Βουλή. </w:t>
      </w:r>
    </w:p>
    <w:p w14:paraId="013A1C1D"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Όχι, την ομιλία μου σχολιάσατε, κυρία Πρόεδρε. Ανοίξτε μου το μικρόφωνο, για να απαντήσω. </w:t>
      </w:r>
    </w:p>
    <w:p w14:paraId="013A1C1E"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Ορίστε κύριε Θεοχάρη, συνεχίστε, θα σας</w:t>
      </w:r>
      <w:r>
        <w:rPr>
          <w:rFonts w:eastAsia="Times New Roman" w:cs="Times New Roman"/>
          <w:szCs w:val="24"/>
        </w:rPr>
        <w:t xml:space="preserve"> δώσω τρία λεπτά. </w:t>
      </w:r>
    </w:p>
    <w:p w14:paraId="013A1C1F"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Κυρία Πρόεδρε, σχολιάσατε την ομιλία μου. Ανοίξτε μου το μικρόφωνο.</w:t>
      </w:r>
    </w:p>
    <w:p w14:paraId="013A1C20"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Έλα, τελείωσε τώρα! </w:t>
      </w:r>
    </w:p>
    <w:p w14:paraId="013A1C21"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Μα, σχολιάσατε την ομιλία μου, κυρία Πρόεδρε. Ανοίξτε μου </w:t>
      </w:r>
      <w:r>
        <w:rPr>
          <w:rFonts w:eastAsia="Times New Roman" w:cs="Times New Roman"/>
          <w:szCs w:val="24"/>
        </w:rPr>
        <w:t xml:space="preserve">το μικρόφωνο επιτέλους! </w:t>
      </w:r>
    </w:p>
    <w:p w14:paraId="013A1C22"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εαυτό μου σχολιάζω. </w:t>
      </w:r>
    </w:p>
    <w:p w14:paraId="013A1C23"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Όχι, την ομιλία μου σχολιάσατε. </w:t>
      </w:r>
    </w:p>
    <w:p w14:paraId="013A1C24"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Επειδή απευθυνθήκατε σε εμένα, εντάξει; Τελείωσε τώρα. </w:t>
      </w:r>
    </w:p>
    <w:p w14:paraId="013A1C25"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Δεν έχετε κα</w:t>
      </w:r>
      <w:r>
        <w:rPr>
          <w:rFonts w:eastAsia="Times New Roman" w:cs="Times New Roman"/>
          <w:szCs w:val="24"/>
        </w:rPr>
        <w:t>μ</w:t>
      </w:r>
      <w:r>
        <w:rPr>
          <w:rFonts w:eastAsia="Times New Roman" w:cs="Times New Roman"/>
          <w:szCs w:val="24"/>
        </w:rPr>
        <w:t xml:space="preserve">μία υπερφυσική δυνατότητα. </w:t>
      </w:r>
    </w:p>
    <w:p w14:paraId="013A1C26"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Τότε τι έχω; </w:t>
      </w:r>
    </w:p>
    <w:p w14:paraId="013A1C27"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Είστε άχρηστη και εσείς, όπως και όλη η Κυβέρνηση!  </w:t>
      </w:r>
    </w:p>
    <w:p w14:paraId="013A1C28"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Ναι, τα  καταφ</w:t>
      </w:r>
      <w:r>
        <w:rPr>
          <w:rFonts w:eastAsia="Times New Roman" w:cs="Times New Roman"/>
          <w:szCs w:val="24"/>
        </w:rPr>
        <w:t>έρνω. Ένα άτομο κατάφερε τα πάντα, να ανατρέψει τη γεωπολιτική της ισορροπίας.</w:t>
      </w:r>
    </w:p>
    <w:p w14:paraId="013A1C29"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Κυρία Πρόεδρε, ανοίξτε μου το μικρόφωνο. </w:t>
      </w:r>
    </w:p>
    <w:p w14:paraId="013A1C2A"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 Θεοχάρη, έχετε το</w:t>
      </w:r>
      <w:r>
        <w:rPr>
          <w:rFonts w:eastAsia="Times New Roman" w:cs="Times New Roman"/>
          <w:szCs w:val="24"/>
        </w:rPr>
        <w:t>ν</w:t>
      </w:r>
      <w:r>
        <w:rPr>
          <w:rFonts w:eastAsia="Times New Roman" w:cs="Times New Roman"/>
          <w:szCs w:val="24"/>
        </w:rPr>
        <w:t xml:space="preserve"> λόγο. </w:t>
      </w:r>
    </w:p>
    <w:p w14:paraId="013A1C2B"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Ε</w:t>
      </w:r>
      <w:r>
        <w:rPr>
          <w:rFonts w:eastAsia="Times New Roman" w:cs="Times New Roman"/>
          <w:szCs w:val="24"/>
        </w:rPr>
        <w:t xml:space="preserve">υχαριστώ, κυρία Πρόεδρε. </w:t>
      </w:r>
    </w:p>
    <w:p w14:paraId="013A1C2C"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Ο κ. Θεωνάς δεν αντέχει την πολιτική  κριτική -είναι δεδομένο-, όπως και ο υπόλοιπος ΣΥΡΙΖΑ δεν αντέχει στην πολιτική κριτική. Μας το είπε και ο κ. Βερναρδάκης πριν από μερικές εβδομάδες ότι αυτονομούνται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w:t>
      </w:r>
      <w:r>
        <w:rPr>
          <w:rFonts w:eastAsia="Times New Roman" w:cs="Times New Roman"/>
          <w:szCs w:val="24"/>
        </w:rPr>
        <w:t xml:space="preserve">ς και αυτό δεν είναι καλό. Είναι προφανές ότι αυτονομείται και η αντιπολίτευση και αυτό δεν αρέσει στο καθεστώς ΣΥΡΙΖΑ-ΑΝΕΛ. </w:t>
      </w:r>
    </w:p>
    <w:p w14:paraId="013A1C2D"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Επίσης, μου έγινε κριτική, γιατί μίλησα για διαφθορά. Πράγματι, δεν είμαι δικαστής και ίσως ο κ. Αλεξιάδης</w:t>
      </w:r>
      <w:r>
        <w:rPr>
          <w:rFonts w:eastAsia="Times New Roman" w:cs="Times New Roman"/>
          <w:szCs w:val="24"/>
        </w:rPr>
        <w:t>,</w:t>
      </w:r>
      <w:r>
        <w:rPr>
          <w:rFonts w:eastAsia="Times New Roman" w:cs="Times New Roman"/>
          <w:szCs w:val="24"/>
        </w:rPr>
        <w:t xml:space="preserve"> που δεν είναι πολιτικό</w:t>
      </w:r>
      <w:r>
        <w:rPr>
          <w:rFonts w:eastAsia="Times New Roman" w:cs="Times New Roman"/>
          <w:szCs w:val="24"/>
        </w:rPr>
        <w:t>ς</w:t>
      </w:r>
      <w:r>
        <w:rPr>
          <w:rFonts w:eastAsia="Times New Roman" w:cs="Times New Roman"/>
          <w:szCs w:val="24"/>
        </w:rPr>
        <w:t>,</w:t>
      </w:r>
      <w:r>
        <w:rPr>
          <w:rFonts w:eastAsia="Times New Roman" w:cs="Times New Roman"/>
          <w:szCs w:val="24"/>
        </w:rPr>
        <w:t xml:space="preserve"> να μη θέλει να δει τη διαφορά, αλλά υπάρχει διαφορά μεταξύ δικαστών και πολιτικών. Εγώ</w:t>
      </w:r>
      <w:r w:rsidRPr="00F52476">
        <w:rPr>
          <w:rFonts w:eastAsia="Times New Roman" w:cs="Times New Roman"/>
          <w:szCs w:val="24"/>
        </w:rPr>
        <w:t>,</w:t>
      </w:r>
      <w:r>
        <w:rPr>
          <w:rFonts w:eastAsia="Times New Roman" w:cs="Times New Roman"/>
          <w:szCs w:val="24"/>
        </w:rPr>
        <w:t xml:space="preserve"> λοιπόν</w:t>
      </w:r>
      <w:r w:rsidRPr="00F52476">
        <w:rPr>
          <w:rFonts w:eastAsia="Times New Roman" w:cs="Times New Roman"/>
          <w:szCs w:val="24"/>
        </w:rPr>
        <w:t>,</w:t>
      </w:r>
      <w:r>
        <w:rPr>
          <w:rFonts w:eastAsia="Times New Roman" w:cs="Times New Roman"/>
          <w:szCs w:val="24"/>
        </w:rPr>
        <w:t xml:space="preserve"> σας κρίνω πολιτικά. Σας λέω</w:t>
      </w:r>
      <w:r w:rsidRPr="00F52476">
        <w:rPr>
          <w:rFonts w:eastAsia="Times New Roman" w:cs="Times New Roman"/>
          <w:szCs w:val="24"/>
        </w:rPr>
        <w:t>,</w:t>
      </w:r>
      <w:r>
        <w:rPr>
          <w:rFonts w:eastAsia="Times New Roman" w:cs="Times New Roman"/>
          <w:szCs w:val="24"/>
        </w:rPr>
        <w:t xml:space="preserve"> για παράδειγμα, όπως αρχικά είπε ο κ. Θεωνάς, ότι πρέπει να υποστηρίξετε την Κύπρο και πρέπει να πάτε πριν τη Σύνοδο Κορυφής με </w:t>
      </w:r>
      <w:r>
        <w:rPr>
          <w:rFonts w:eastAsia="Times New Roman" w:cs="Times New Roman"/>
          <w:szCs w:val="24"/>
        </w:rPr>
        <w:t xml:space="preserve">διακηρυγμένη υποστήριξη στην Κύπρο. Είναι καλό ότι το κάνατε στη Σύνοδο Κορυφής και το επικροτώ, αλλά έπρεπε από πριν να το έχετε κάνει, όπως το ζήτησα. Εν πάση περιπτώσει, έστω και τελευταία στιγμή τη στηρίξατε. </w:t>
      </w:r>
    </w:p>
    <w:p w14:paraId="013A1C2E"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Τώρα, όσον αφορά τη διαφθορά, σας είπα ήδη</w:t>
      </w:r>
      <w:r>
        <w:rPr>
          <w:rFonts w:eastAsia="Times New Roman" w:cs="Times New Roman"/>
          <w:szCs w:val="24"/>
        </w:rPr>
        <w:t xml:space="preserve"> ότι οι τροπολογίες για το Γενικό Λογιστήριο ευνοούν ειδικές σχέσεις μεταξύ ελεγκτών και ελεγχομένων. Δεν πρέπει να τις ευνοήσετε. Άρα, πολιτικά ευνοείτε τη διαφθορά.</w:t>
      </w:r>
    </w:p>
    <w:p w14:paraId="013A1C2F"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Σας λέω πως έχετε ξεχάσει ότι θα πιάσετε το λαθρεμπόριο των καυσίμων 1,5 δισεκατομμυρίου.</w:t>
      </w:r>
      <w:r>
        <w:rPr>
          <w:rFonts w:eastAsia="Times New Roman" w:cs="Times New Roman"/>
          <w:szCs w:val="24"/>
        </w:rPr>
        <w:t xml:space="preserve"> Πού είναι η πολιτική σας βούληση να τα πιάσετε; Και αυτά έλεγε ο αρμόδιος Υπουργός ο κ. Μάρδας στις προγραμματικές δηλώσεις τον περασμένο Γενάρη. Πού είναι η βούλησή σας; </w:t>
      </w:r>
    </w:p>
    <w:p w14:paraId="013A1C30"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Σας λέω ότι ξεχάσατε 2,5 δισεκατομμύρια από τη λίστα του Νικολούδη. Πού είναι η βού</w:t>
      </w:r>
      <w:r>
        <w:rPr>
          <w:rFonts w:eastAsia="Times New Roman" w:cs="Times New Roman"/>
          <w:szCs w:val="24"/>
        </w:rPr>
        <w:t xml:space="preserve">λησή σας; </w:t>
      </w:r>
    </w:p>
    <w:p w14:paraId="013A1C31"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Είχατε πει στις προγραμματικές δηλώσεις σχετικά με 800 εκατομμύρια από το λαθρεμπόριο καυσίμων. Τίποτα δεν φέρατε. </w:t>
      </w:r>
    </w:p>
    <w:p w14:paraId="013A1C32"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Προχθές, ο κ. Χουλιαράκης έδωσε στοιχεία στη Βουλή. Από τον ειδικό λογαριασμό από τη διαφθορά, το 2015 πήραμε 4 εκατομμύρια, ενώ </w:t>
      </w:r>
      <w:r>
        <w:rPr>
          <w:rFonts w:eastAsia="Times New Roman" w:cs="Times New Roman"/>
          <w:szCs w:val="24"/>
        </w:rPr>
        <w:t xml:space="preserve">το 2014 πήραμε 27 εκατομμύρια. Αυτή είναι, λοιπόν, η διακηρυγμένη σας βούληση, η οποία δεν φέρνει ούτε ένα αποτέλεσμα. </w:t>
      </w:r>
    </w:p>
    <w:p w14:paraId="013A1C33"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Δεν θέλετε λοιπόν, να βρίσκετε  λύσεις. </w:t>
      </w:r>
    </w:p>
    <w:p w14:paraId="013A1C34"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Θα ήθελα να πω δύο λόγια, για να μην πάρω μετά το χρόνο από τη δευτερολογία, σχετικά με τις τρο</w:t>
      </w:r>
      <w:r>
        <w:rPr>
          <w:rFonts w:eastAsia="Times New Roman" w:cs="Times New Roman"/>
          <w:szCs w:val="24"/>
        </w:rPr>
        <w:t xml:space="preserve">πολογίες και να ολοκληρώσω. Δεν θα χρειαστεί να πάρω δευτερολογία μετά από αυτό. </w:t>
      </w:r>
    </w:p>
    <w:p w14:paraId="013A1C35"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Μας μίλησε και ο κ. Τσακαλώτος λίγο για τη διαπραγμάτευση και μας είπε ότι υπάρχουν πολλοί παίχτες οι οποίοι θέλουν τις λύσεις. Καλό είναι αυτό. Αυτό μας το λέει εδώ και δύο </w:t>
      </w:r>
      <w:r>
        <w:rPr>
          <w:rFonts w:eastAsia="Times New Roman" w:cs="Times New Roman"/>
          <w:szCs w:val="24"/>
        </w:rPr>
        <w:t xml:space="preserve">μήνες και ακόμη δεν βλέπουμε την αξιολόγηση, ακόμη δεν βλέπουμε φως. Μακάρι να είναι έτσι όπως το λέει, αλλά δεν είμαι σίγουρος καν, αν η λύση που προσφέρετε σε αυτό το τραπέζι είναι λύση που θέλει η ίδια η Κυβέρνηση να φέρει. </w:t>
      </w:r>
    </w:p>
    <w:p w14:paraId="013A1C36"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Τέλος, κάνετε νομοτεχνική βε</w:t>
      </w:r>
      <w:r>
        <w:rPr>
          <w:rFonts w:eastAsia="Times New Roman" w:cs="Times New Roman"/>
          <w:szCs w:val="24"/>
        </w:rPr>
        <w:t xml:space="preserve">λτίωση και αλλάζετε την τροπολογία, το άρθρο 6. Γιατί δεν αλλάζετε αυτό που σας ζητήσαμε και για τις ΔΕΚΟ; Γιατί τώρα που χάσατε τον έλεγχο των τραπεζών, τώρα που δεν μπορείτε να ελέγξετε τις τέσσερις συστημικές τράπεζες που έφυγαν στα χέρια του </w:t>
      </w:r>
      <w:r>
        <w:rPr>
          <w:rFonts w:eastAsia="Times New Roman" w:cs="Times New Roman"/>
          <w:szCs w:val="24"/>
          <w:lang w:val="en-US"/>
        </w:rPr>
        <w:t>SSM</w:t>
      </w:r>
      <w:r>
        <w:rPr>
          <w:rFonts w:eastAsia="Times New Roman" w:cs="Times New Roman"/>
          <w:szCs w:val="24"/>
        </w:rPr>
        <w:t xml:space="preserve">, τώρα </w:t>
      </w:r>
      <w:r>
        <w:rPr>
          <w:rFonts w:eastAsia="Times New Roman" w:cs="Times New Roman"/>
          <w:szCs w:val="24"/>
        </w:rPr>
        <w:t xml:space="preserve">φέρνετε τροπολογία για τις διαφημιστικές τους δαπάνες. </w:t>
      </w:r>
    </w:p>
    <w:p w14:paraId="013A1C37" w14:textId="77777777" w:rsidR="0004408F" w:rsidRDefault="00332441">
      <w:pPr>
        <w:spacing w:line="600" w:lineRule="auto"/>
        <w:ind w:firstLine="720"/>
        <w:jc w:val="both"/>
        <w:rPr>
          <w:rFonts w:eastAsia="Times New Roman"/>
          <w:szCs w:val="24"/>
        </w:rPr>
      </w:pPr>
      <w:r>
        <w:rPr>
          <w:rFonts w:eastAsia="Times New Roman"/>
          <w:szCs w:val="24"/>
        </w:rPr>
        <w:t xml:space="preserve">Και το παράλληλο πρόγραμμα που μας έλεγε ο κ. Δραγασάκης, το παράλληλο τραπεζικό σύστημα, όταν χάνετε τον έλεγχο και της τράπεζας Αττικής, η οποία ελέγχεται από τον </w:t>
      </w:r>
      <w:r>
        <w:rPr>
          <w:rFonts w:eastAsia="Times New Roman"/>
          <w:szCs w:val="24"/>
          <w:lang w:val="en-US"/>
        </w:rPr>
        <w:t>SSM</w:t>
      </w:r>
      <w:r>
        <w:rPr>
          <w:rFonts w:eastAsia="Times New Roman"/>
          <w:szCs w:val="24"/>
        </w:rPr>
        <w:t xml:space="preserve"> για τα έργα και τις ημέρες των διοικήσεων, τώρα λοιπόν και σε αυτήν την τροπολογία μας το φέρνετε. </w:t>
      </w:r>
    </w:p>
    <w:p w14:paraId="013A1C38" w14:textId="77777777" w:rsidR="0004408F" w:rsidRDefault="00332441">
      <w:pPr>
        <w:spacing w:line="600" w:lineRule="auto"/>
        <w:ind w:firstLine="720"/>
        <w:jc w:val="both"/>
        <w:rPr>
          <w:rFonts w:eastAsia="Times New Roman"/>
          <w:szCs w:val="24"/>
        </w:rPr>
      </w:pPr>
      <w:r>
        <w:rPr>
          <w:rFonts w:eastAsia="Times New Roman"/>
          <w:szCs w:val="24"/>
        </w:rPr>
        <w:t>Για τις ΔΕΚΟ, όμως, που ελέγχετε εσείς το κρατικό χρήμα, που είναι η διαφθορά του κρατικού χρήματος, δεν φαίνεται καμμία αλλαγή. Χάνετε την ευκαιρία και απ</w:t>
      </w:r>
      <w:r>
        <w:rPr>
          <w:rFonts w:eastAsia="Times New Roman"/>
          <w:szCs w:val="24"/>
        </w:rPr>
        <w:t>οδεικνύεται στην πράξη ότι ευνοείτε τη διαφθορά και την θέλετε. Θα σας εγκαλώ πολιτικά συνέχεια ότι ευνοείτε πολιτικά την διαφθορά.</w:t>
      </w:r>
    </w:p>
    <w:p w14:paraId="013A1C39" w14:textId="77777777" w:rsidR="0004408F" w:rsidRDefault="00332441">
      <w:pPr>
        <w:spacing w:line="600" w:lineRule="auto"/>
        <w:ind w:firstLine="720"/>
        <w:jc w:val="both"/>
        <w:rPr>
          <w:rFonts w:eastAsia="Times New Roman"/>
          <w:szCs w:val="24"/>
        </w:rPr>
      </w:pPr>
      <w:r>
        <w:rPr>
          <w:rFonts w:eastAsia="Times New Roman"/>
          <w:szCs w:val="24"/>
        </w:rPr>
        <w:t>Τέλος, για τα στοιχεία για τον κ. Κιμ στην τροπολογία που μας φέρνετε: Έχω ζητήσει επανειλημμένα τα στοιχεία. Μιλάτε για δια</w:t>
      </w:r>
      <w:r>
        <w:rPr>
          <w:rFonts w:eastAsia="Times New Roman"/>
          <w:szCs w:val="24"/>
        </w:rPr>
        <w:t xml:space="preserve">φάνεια. Μιλάτε για μείωση εξόδων. Έχετε φέρει μετακλητούς του διεθνούς </w:t>
      </w:r>
      <w:r>
        <w:rPr>
          <w:rFonts w:eastAsia="Times New Roman"/>
          <w:szCs w:val="24"/>
          <w:lang w:val="en-US"/>
        </w:rPr>
        <w:t>jet</w:t>
      </w:r>
      <w:r>
        <w:rPr>
          <w:rFonts w:eastAsia="Times New Roman"/>
          <w:szCs w:val="24"/>
        </w:rPr>
        <w:t xml:space="preserve"> </w:t>
      </w:r>
      <w:r>
        <w:rPr>
          <w:rFonts w:eastAsia="Times New Roman"/>
          <w:szCs w:val="24"/>
          <w:lang w:val="en-US"/>
        </w:rPr>
        <w:t>set</w:t>
      </w:r>
      <w:r>
        <w:rPr>
          <w:rFonts w:eastAsia="Times New Roman"/>
          <w:szCs w:val="24"/>
        </w:rPr>
        <w:t>. Από εκεί που λέγατε ότι θα καταργήσετε τους μετακλητούς, μας φέρνετε και διεθνείς μετακλητούς. Ο κ. Κιμ αμείβεται ή όχι με 125.000 ευρώ το μήνα; Να φέρετε εδώ τα στοιχεία. Να μ</w:t>
      </w:r>
      <w:r>
        <w:rPr>
          <w:rFonts w:eastAsia="Times New Roman"/>
          <w:szCs w:val="24"/>
        </w:rPr>
        <w:t>η μας φέρνει ο κ. Δραγασάκης στοιχεία για το ΤΧΣ, το οποίο ΤΧΣ δεν αναφέρεται στην τροπολογία. Και ένα νοσοκομείο μπορεί να μείωσε τις δαπάνες του, έχει σχέση με αυτήν την τροπολογία;</w:t>
      </w:r>
    </w:p>
    <w:p w14:paraId="013A1C3A" w14:textId="77777777" w:rsidR="0004408F" w:rsidRDefault="00332441">
      <w:pPr>
        <w:spacing w:line="600" w:lineRule="auto"/>
        <w:ind w:firstLine="720"/>
        <w:jc w:val="both"/>
        <w:rPr>
          <w:rFonts w:eastAsia="Times New Roman"/>
          <w:szCs w:val="24"/>
        </w:rPr>
      </w:pPr>
      <w:r>
        <w:rPr>
          <w:rFonts w:eastAsia="Times New Roman"/>
          <w:szCs w:val="24"/>
        </w:rPr>
        <w:t>Να μας φέρετε τα στοιχεία για το Υπουργείο Οικονομικών, αν μείωσε τις δα</w:t>
      </w:r>
      <w:r>
        <w:rPr>
          <w:rFonts w:eastAsia="Times New Roman"/>
          <w:szCs w:val="24"/>
        </w:rPr>
        <w:t xml:space="preserve">πάνες σε αυτούς τους ανθρώπους και να μας πει πόσες είναι αυτές οι δαπάνες. </w:t>
      </w:r>
    </w:p>
    <w:p w14:paraId="013A1C3B" w14:textId="77777777" w:rsidR="0004408F" w:rsidRDefault="00332441">
      <w:pPr>
        <w:spacing w:line="600" w:lineRule="auto"/>
        <w:ind w:firstLine="720"/>
        <w:jc w:val="both"/>
        <w:rPr>
          <w:rFonts w:eastAsia="Times New Roman"/>
          <w:szCs w:val="24"/>
        </w:rPr>
      </w:pPr>
      <w:r>
        <w:rPr>
          <w:rFonts w:eastAsia="Times New Roman"/>
          <w:szCs w:val="24"/>
        </w:rPr>
        <w:t>Δεν υπηρετείτε τη διαφάνεια. Υπηρετείτε συνεχώς την διαφθορά!</w:t>
      </w:r>
    </w:p>
    <w:p w14:paraId="013A1C3C" w14:textId="77777777" w:rsidR="0004408F" w:rsidRDefault="00332441">
      <w:pPr>
        <w:spacing w:line="600" w:lineRule="auto"/>
        <w:ind w:firstLine="720"/>
        <w:jc w:val="both"/>
        <w:rPr>
          <w:rFonts w:eastAsia="Times New Roman"/>
          <w:szCs w:val="24"/>
        </w:rPr>
      </w:pPr>
      <w:r>
        <w:rPr>
          <w:rFonts w:eastAsia="Times New Roman"/>
          <w:szCs w:val="24"/>
        </w:rPr>
        <w:t>Σας ευχαριστώ.</w:t>
      </w:r>
    </w:p>
    <w:p w14:paraId="013A1C3D" w14:textId="77777777" w:rsidR="0004408F" w:rsidRDefault="00332441">
      <w:pPr>
        <w:spacing w:line="600" w:lineRule="auto"/>
        <w:ind w:firstLine="720"/>
        <w:jc w:val="both"/>
        <w:rPr>
          <w:rFonts w:eastAsia="Times New Roman"/>
          <w:b/>
          <w:bCs/>
        </w:rPr>
      </w:pPr>
      <w:r>
        <w:rPr>
          <w:rFonts w:eastAsia="Times New Roman"/>
          <w:b/>
          <w:bCs/>
        </w:rPr>
        <w:t xml:space="preserve">ΠΡΟΕΔΡΕΥΟΥΣΑ (Αναστασία Χριστοδουλοπούλου): </w:t>
      </w:r>
      <w:r>
        <w:rPr>
          <w:rFonts w:eastAsia="Times New Roman" w:cs="Times New Roman"/>
        </w:rPr>
        <w:t>Κυρίες και κύριοι συνάδελφοι, έχω την τιμή να ανακοινώσω σ</w:t>
      </w:r>
      <w:r>
        <w:rPr>
          <w:rFonts w:eastAsia="Times New Roman" w:cs="Times New Roman"/>
        </w:rPr>
        <w:t>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w:t>
      </w:r>
      <w:r>
        <w:rPr>
          <w:rFonts w:eastAsia="Times New Roman" w:cs="Times New Roman"/>
        </w:rPr>
        <w:t xml:space="preserve"> είκοσι ένας μαθητές και μαθήτριες και δύο εκπαιδευτικοί συνοδοί τους από το 1</w:t>
      </w:r>
      <w:r>
        <w:rPr>
          <w:rFonts w:eastAsia="Times New Roman" w:cs="Times New Roman"/>
          <w:vertAlign w:val="superscript"/>
        </w:rPr>
        <w:t>ο</w:t>
      </w:r>
      <w:r>
        <w:rPr>
          <w:rFonts w:eastAsia="Times New Roman" w:cs="Times New Roman"/>
        </w:rPr>
        <w:t xml:space="preserve"> Δημοτικό Σχολείο Αρχαγγέλου Ρόδου. </w:t>
      </w:r>
    </w:p>
    <w:p w14:paraId="013A1C3E" w14:textId="77777777" w:rsidR="0004408F" w:rsidRDefault="00332441">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013A1C3F" w14:textId="77777777" w:rsidR="0004408F" w:rsidRDefault="00332441">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013A1C40" w14:textId="77777777" w:rsidR="0004408F" w:rsidRDefault="00332441">
      <w:pPr>
        <w:spacing w:line="600" w:lineRule="auto"/>
        <w:ind w:firstLine="720"/>
        <w:jc w:val="both"/>
        <w:rPr>
          <w:rFonts w:eastAsia="Times New Roman" w:cs="Times New Roman"/>
        </w:rPr>
      </w:pPr>
      <w:r>
        <w:rPr>
          <w:rFonts w:eastAsia="Times New Roman" w:cs="Times New Roman"/>
        </w:rPr>
        <w:t xml:space="preserve">Επίσης, έχει γίνει γνωστό ότι για το απόγευμα διερευνάται η </w:t>
      </w:r>
      <w:r>
        <w:rPr>
          <w:rFonts w:eastAsia="Times New Roman" w:cs="Times New Roman"/>
        </w:rPr>
        <w:t>αναβολή της προ ημερήσιας διάταξης συζήτησης. Θα συνεδριάσει στις 15:00΄ η Διάσκεψη των Προέδρων για να δει αν πράγματι θα αναβληθεί και για ποια μέρα.</w:t>
      </w:r>
    </w:p>
    <w:p w14:paraId="013A1C41" w14:textId="77777777" w:rsidR="0004408F" w:rsidRDefault="00332441">
      <w:pPr>
        <w:spacing w:line="600" w:lineRule="auto"/>
        <w:ind w:firstLine="720"/>
        <w:jc w:val="both"/>
        <w:rPr>
          <w:rFonts w:eastAsia="Times New Roman" w:cs="Times New Roman"/>
        </w:rPr>
      </w:pPr>
      <w:r>
        <w:rPr>
          <w:rFonts w:eastAsia="Times New Roman" w:cs="Times New Roman"/>
          <w:b/>
        </w:rPr>
        <w:t>ΑΘΑΝΑΣΙΟΣ ΜΠΟΥΡΑΣ:</w:t>
      </w:r>
      <w:r>
        <w:rPr>
          <w:rFonts w:eastAsia="Times New Roman" w:cs="Times New Roman"/>
        </w:rPr>
        <w:t xml:space="preserve"> Έτσι που το είπατε δεν το καταλάβαμε.</w:t>
      </w:r>
    </w:p>
    <w:p w14:paraId="013A1C42" w14:textId="77777777" w:rsidR="0004408F" w:rsidRDefault="00332441">
      <w:pPr>
        <w:spacing w:line="600" w:lineRule="auto"/>
        <w:ind w:firstLine="720"/>
        <w:jc w:val="both"/>
        <w:rPr>
          <w:rFonts w:eastAsia="Times New Roman"/>
          <w:bCs/>
        </w:rPr>
      </w:pPr>
      <w:r>
        <w:rPr>
          <w:rFonts w:eastAsia="Times New Roman"/>
          <w:b/>
          <w:bCs/>
        </w:rPr>
        <w:t xml:space="preserve">ΠΡΟΕΔΡΕΥΟΥΣΑ (Αναστασία Χριστοδουλοπούλου): </w:t>
      </w:r>
      <w:r>
        <w:rPr>
          <w:rFonts w:eastAsia="Times New Roman"/>
          <w:bCs/>
        </w:rPr>
        <w:t>Είν</w:t>
      </w:r>
      <w:r>
        <w:rPr>
          <w:rFonts w:eastAsia="Times New Roman"/>
          <w:bCs/>
        </w:rPr>
        <w:t>αι ένα αίτημα του Πρωθυπουργού. Θα το συζητήσει η Διάσκεψη των Προέδρων.</w:t>
      </w:r>
    </w:p>
    <w:p w14:paraId="013A1C43" w14:textId="77777777" w:rsidR="0004408F" w:rsidRDefault="00332441">
      <w:pPr>
        <w:spacing w:line="600" w:lineRule="auto"/>
        <w:ind w:firstLine="720"/>
        <w:jc w:val="both"/>
        <w:rPr>
          <w:rFonts w:eastAsia="Times New Roman" w:cs="Times New Roman"/>
          <w:b/>
        </w:rPr>
      </w:pPr>
      <w:r>
        <w:rPr>
          <w:rFonts w:eastAsia="Times New Roman" w:cs="Times New Roman"/>
          <w:b/>
        </w:rPr>
        <w:t xml:space="preserve">ΑΘΑΝΑΣΙΟΣ ΜΠΟΥΡΑΣ: </w:t>
      </w:r>
      <w:r>
        <w:rPr>
          <w:rFonts w:eastAsia="Times New Roman" w:cs="Times New Roman"/>
        </w:rPr>
        <w:t>Αναβάλλεται ή δεν αναβάλλεται;</w:t>
      </w:r>
      <w:r>
        <w:rPr>
          <w:rFonts w:eastAsia="Times New Roman" w:cs="Times New Roman"/>
          <w:b/>
        </w:rPr>
        <w:t xml:space="preserve"> </w:t>
      </w:r>
    </w:p>
    <w:p w14:paraId="013A1C44" w14:textId="77777777" w:rsidR="0004408F" w:rsidRDefault="00332441">
      <w:pPr>
        <w:spacing w:line="600" w:lineRule="auto"/>
        <w:ind w:firstLine="720"/>
        <w:jc w:val="both"/>
        <w:rPr>
          <w:rFonts w:eastAsia="Times New Roman"/>
          <w:bCs/>
        </w:rPr>
      </w:pPr>
      <w:r>
        <w:rPr>
          <w:rFonts w:eastAsia="Times New Roman"/>
          <w:b/>
          <w:bCs/>
        </w:rPr>
        <w:t>ΠΡΟΕΔΡΕΥΟΥΣΑ (Αναστασία Χριστοδουλοπούλου):</w:t>
      </w:r>
      <w:r>
        <w:rPr>
          <w:rFonts w:eastAsia="Times New Roman"/>
          <w:bCs/>
        </w:rPr>
        <w:t xml:space="preserve"> Δεν έχει αναβληθεί, διότι δεν το αποφασίζει μόνος του. Θα συνέλθει η Διάσκεψη των Προέδρ</w:t>
      </w:r>
      <w:r>
        <w:rPr>
          <w:rFonts w:eastAsia="Times New Roman"/>
          <w:bCs/>
        </w:rPr>
        <w:t xml:space="preserve">ων. Ζητάει λόγω των βομβιστικών επιθέσεων και λόγω της έντασης που θα προκληθεί στη συζήτηση, τη δυνατότητα ολίγων ημερών αναβολής. </w:t>
      </w:r>
      <w:r>
        <w:rPr>
          <w:rFonts w:eastAsia="Times New Roman"/>
          <w:bCs/>
        </w:rPr>
        <w:t>Έ</w:t>
      </w:r>
      <w:r>
        <w:rPr>
          <w:rFonts w:eastAsia="Times New Roman"/>
          <w:bCs/>
        </w:rPr>
        <w:t xml:space="preserve">χει συνεννοηθεί και με τον Αρχηγό της Αξιωματικής Αντιπολίτευσης. </w:t>
      </w:r>
    </w:p>
    <w:p w14:paraId="013A1C45" w14:textId="77777777" w:rsidR="0004408F" w:rsidRDefault="00332441">
      <w:pPr>
        <w:spacing w:line="600" w:lineRule="auto"/>
        <w:ind w:firstLine="720"/>
        <w:jc w:val="both"/>
        <w:rPr>
          <w:rFonts w:eastAsia="Times New Roman"/>
          <w:bCs/>
        </w:rPr>
      </w:pPr>
      <w:r>
        <w:rPr>
          <w:rFonts w:eastAsia="Times New Roman"/>
          <w:bCs/>
        </w:rPr>
        <w:t>Τα υπόλοιπα δεν είναι της αρμοδιότητάς μου να σας απαντή</w:t>
      </w:r>
      <w:r>
        <w:rPr>
          <w:rFonts w:eastAsia="Times New Roman"/>
          <w:bCs/>
        </w:rPr>
        <w:t>σω.</w:t>
      </w:r>
    </w:p>
    <w:p w14:paraId="013A1C46" w14:textId="77777777" w:rsidR="0004408F" w:rsidRDefault="00332441">
      <w:pPr>
        <w:spacing w:line="600" w:lineRule="auto"/>
        <w:ind w:firstLine="720"/>
        <w:jc w:val="both"/>
        <w:rPr>
          <w:rFonts w:eastAsia="Times New Roman" w:cs="Times New Roman"/>
          <w:b/>
        </w:rPr>
      </w:pPr>
      <w:r>
        <w:rPr>
          <w:rFonts w:eastAsia="Times New Roman" w:cs="Times New Roman"/>
          <w:b/>
        </w:rPr>
        <w:t xml:space="preserve">ΑΘΑΝΑΣΙΟΣ ΜΠΟΥΡΑΣ: </w:t>
      </w:r>
      <w:r>
        <w:rPr>
          <w:rFonts w:eastAsia="Times New Roman" w:cs="Times New Roman"/>
        </w:rPr>
        <w:t>Έχω την εντύπωση ότι η Διάσκεψη των Προέδρων θα καθορίσει την ημερομηνία. Η αναβολή εζητήθη και γίνεται.</w:t>
      </w:r>
    </w:p>
    <w:p w14:paraId="013A1C47" w14:textId="77777777" w:rsidR="0004408F" w:rsidRDefault="00332441">
      <w:pPr>
        <w:spacing w:line="600" w:lineRule="auto"/>
        <w:ind w:firstLine="720"/>
        <w:jc w:val="both"/>
        <w:rPr>
          <w:rFonts w:eastAsia="Times New Roman"/>
          <w:bCs/>
        </w:rPr>
      </w:pPr>
      <w:r>
        <w:rPr>
          <w:rFonts w:eastAsia="Times New Roman"/>
          <w:b/>
          <w:bCs/>
        </w:rPr>
        <w:t xml:space="preserve">ΠΡΟΕΔΡΕΥΟΥΣΑ (Αναστασία Χριστοδουλοπούλου): </w:t>
      </w:r>
      <w:r>
        <w:rPr>
          <w:rFonts w:eastAsia="Times New Roman"/>
          <w:bCs/>
        </w:rPr>
        <w:t>«Δυνατότητα αναβολής» λέει το αίτημα. Εγώ σας μεταφέρω με ακρίβεια τι λέει το αίτημα</w:t>
      </w:r>
      <w:r>
        <w:rPr>
          <w:rFonts w:eastAsia="Times New Roman"/>
          <w:bCs/>
        </w:rPr>
        <w:t>.</w:t>
      </w:r>
    </w:p>
    <w:p w14:paraId="013A1C48" w14:textId="77777777" w:rsidR="0004408F" w:rsidRDefault="00332441">
      <w:pPr>
        <w:spacing w:line="600" w:lineRule="auto"/>
        <w:ind w:firstLine="720"/>
        <w:jc w:val="both"/>
        <w:rPr>
          <w:rFonts w:eastAsia="Times New Roman" w:cs="Times New Roman"/>
        </w:rPr>
      </w:pPr>
      <w:r>
        <w:rPr>
          <w:rFonts w:eastAsia="Times New Roman"/>
          <w:bCs/>
        </w:rPr>
        <w:t>Τον λόγο έχει ο κ. Βρούτσης.</w:t>
      </w:r>
    </w:p>
    <w:p w14:paraId="013A1C49" w14:textId="77777777" w:rsidR="0004408F" w:rsidRDefault="00332441">
      <w:pPr>
        <w:spacing w:line="600" w:lineRule="auto"/>
        <w:ind w:firstLine="720"/>
        <w:jc w:val="both"/>
        <w:rPr>
          <w:rFonts w:eastAsia="Times New Roman" w:cs="Times New Roman"/>
        </w:rPr>
      </w:pPr>
      <w:r>
        <w:rPr>
          <w:rFonts w:eastAsia="Times New Roman" w:cs="Times New Roman"/>
          <w:b/>
        </w:rPr>
        <w:t xml:space="preserve">ΙΩΑΝΝΗΣ ΒΡΟΥΤΣΗΣ: </w:t>
      </w:r>
      <w:r>
        <w:rPr>
          <w:rFonts w:eastAsia="Times New Roman" w:cs="Times New Roman"/>
        </w:rPr>
        <w:t>Κυρίες και κύριοι συνάδελφοι,</w:t>
      </w:r>
      <w:r>
        <w:rPr>
          <w:rFonts w:eastAsia="Times New Roman" w:cs="Times New Roman"/>
          <w:b/>
        </w:rPr>
        <w:t xml:space="preserve"> </w:t>
      </w:r>
      <w:r>
        <w:rPr>
          <w:rFonts w:eastAsia="Times New Roman" w:cs="Times New Roman"/>
        </w:rPr>
        <w:t>εκ μέρους της Νέας Δημοκρατίας εκφράζουμε τη θλίψη μας και τη συμπαράστασή μας στο λαό του Βελγίου και καταδικάζουμε με τον πιο κατηγορηματικό τρόπο τις απαράδεκτες αυτές τρομοκ</w:t>
      </w:r>
      <w:r>
        <w:rPr>
          <w:rFonts w:eastAsia="Times New Roman" w:cs="Times New Roman"/>
        </w:rPr>
        <w:t>ρατικές ενέργειες και το αίμα των αθώων πολιτών που σήμερα το πρωί τρομοκράτες στην καρδιά της Ευρώπης χτύπησαν.</w:t>
      </w:r>
    </w:p>
    <w:p w14:paraId="013A1C4A" w14:textId="77777777" w:rsidR="0004408F" w:rsidRDefault="00332441">
      <w:pPr>
        <w:spacing w:line="600" w:lineRule="auto"/>
        <w:ind w:firstLine="720"/>
        <w:jc w:val="both"/>
        <w:rPr>
          <w:rFonts w:eastAsia="Times New Roman" w:cs="Times New Roman"/>
        </w:rPr>
      </w:pPr>
      <w:r>
        <w:rPr>
          <w:rFonts w:eastAsia="Times New Roman" w:cs="Times New Roman"/>
        </w:rPr>
        <w:t xml:space="preserve">Το σίγουρο είναι ότι τα γεγονότα αυτά και μετά τα γεγονότα του Παρισίου θα επηρεάσουν την Ευρώπη. Δυστυχώς, θα επηρεάσουν και την χώρα μας. Θα </w:t>
      </w:r>
      <w:r>
        <w:rPr>
          <w:rFonts w:eastAsia="Times New Roman" w:cs="Times New Roman"/>
        </w:rPr>
        <w:t>επηρεάσουν αναπόφευκτα την πολιτική της μετανάστευσης και του προσφυγικού. Και προβλέπω ότι θα τα επηρεάσουν αρνητικά. Θα τα επηρεάσουν αρνητικά, γιατί σήμερα -δυστυχώς- με ενάμισ</w:t>
      </w:r>
      <w:r>
        <w:rPr>
          <w:rFonts w:eastAsia="Times New Roman" w:cs="Times New Roman"/>
        </w:rPr>
        <w:t>η</w:t>
      </w:r>
      <w:r>
        <w:rPr>
          <w:rFonts w:eastAsia="Times New Roman" w:cs="Times New Roman"/>
        </w:rPr>
        <w:t xml:space="preserve"> χρόνο καθυστέρηση, η Κυβέρνηση δείχνει και ανήμπορη και ανίκανη και επιβεβαιώνεται το πόσο λάθος πολιτική έχει ακολουθήσει μέχρι σήμερα. </w:t>
      </w:r>
    </w:p>
    <w:p w14:paraId="013A1C4B" w14:textId="77777777" w:rsidR="0004408F" w:rsidRDefault="00332441">
      <w:pPr>
        <w:spacing w:line="600" w:lineRule="auto"/>
        <w:ind w:firstLine="720"/>
        <w:jc w:val="both"/>
        <w:rPr>
          <w:rFonts w:eastAsia="Times New Roman" w:cs="Times New Roman"/>
        </w:rPr>
      </w:pPr>
      <w:r>
        <w:rPr>
          <w:rFonts w:eastAsia="Times New Roman" w:cs="Times New Roman"/>
        </w:rPr>
        <w:t>Εκτιμώ ότι αδικείτε την κ. Χριστοδουλοπούλου με την μομφή η οποία γίνεται κατά καιρούς στο πρόσωπό της για το περίφημ</w:t>
      </w:r>
      <w:r>
        <w:rPr>
          <w:rFonts w:eastAsia="Times New Roman" w:cs="Times New Roman"/>
        </w:rPr>
        <w:t>ο «λιάζονται». Δεν φταίει η κ. Χριστοδουλοπούλου. Ήταν η κυβερνητική, συνολικά, πολιτική του ΣΥΡΙΖΑ και των ΑΝΕΛ που δημιούργησε αυτό το μεγάλο πρόβλημα στη χώρα μας, το οποίο σήμερα έφερε ως αποτέλεσμα η πατρίδα μας να είναι απομονωμένη, με κλειστά σύνορα</w:t>
      </w:r>
      <w:r>
        <w:rPr>
          <w:rFonts w:eastAsia="Times New Roman" w:cs="Times New Roman"/>
        </w:rPr>
        <w:t xml:space="preserve"> και να είναι ο περίγελος και η δακτυλοδεικτούμενη της Ευρώπης. Αυτό καταφέρατε, κύριοι του ΣΥΡΙΖΑ!</w:t>
      </w:r>
    </w:p>
    <w:p w14:paraId="013A1C4C" w14:textId="77777777" w:rsidR="0004408F" w:rsidRDefault="00332441">
      <w:pPr>
        <w:spacing w:line="600" w:lineRule="auto"/>
        <w:ind w:firstLine="720"/>
        <w:jc w:val="both"/>
        <w:rPr>
          <w:rFonts w:eastAsia="Times New Roman" w:cs="Times New Roman"/>
          <w:b/>
        </w:rPr>
      </w:pPr>
      <w:r>
        <w:rPr>
          <w:rFonts w:eastAsia="Times New Roman" w:cs="Times New Roman"/>
          <w:b/>
        </w:rPr>
        <w:t xml:space="preserve">ΑΘΑΝΑΣΙΟΣ ΠΑΠΑΔΟΠΟΥΛΟΣ: </w:t>
      </w:r>
      <w:r>
        <w:rPr>
          <w:rFonts w:eastAsia="Times New Roman" w:cs="Times New Roman"/>
        </w:rPr>
        <w:t>Εσείς τι θα κάνετε;</w:t>
      </w:r>
    </w:p>
    <w:p w14:paraId="013A1C4D" w14:textId="77777777" w:rsidR="0004408F" w:rsidRDefault="00332441">
      <w:pPr>
        <w:spacing w:line="600" w:lineRule="auto"/>
        <w:ind w:firstLine="720"/>
        <w:jc w:val="both"/>
        <w:rPr>
          <w:rFonts w:eastAsia="Times New Roman" w:cs="Times New Roman"/>
          <w:szCs w:val="24"/>
        </w:rPr>
      </w:pPr>
      <w:r>
        <w:rPr>
          <w:rFonts w:eastAsia="Times New Roman" w:cs="Times New Roman"/>
          <w:b/>
        </w:rPr>
        <w:t xml:space="preserve">ΙΩΑΝΝΗΣ ΒΡΟΥΤΣΗΣ: </w:t>
      </w:r>
      <w:r>
        <w:rPr>
          <w:rFonts w:eastAsia="Times New Roman" w:cs="Times New Roman"/>
        </w:rPr>
        <w:t xml:space="preserve">Εμείς αυτό που μπορούσαμε να κάνουμε, το αποδείξαμε. Επί </w:t>
      </w:r>
      <w:r>
        <w:rPr>
          <w:rFonts w:eastAsia="Times New Roman" w:cs="Times New Roman"/>
        </w:rPr>
        <w:t xml:space="preserve">προηγούμενης </w:t>
      </w:r>
      <w:r>
        <w:rPr>
          <w:rFonts w:eastAsia="Times New Roman" w:cs="Times New Roman"/>
        </w:rPr>
        <w:t>κυβερνήσεως είχαμε αποτρ</w:t>
      </w:r>
      <w:r>
        <w:rPr>
          <w:rFonts w:eastAsia="Times New Roman" w:cs="Times New Roman"/>
        </w:rPr>
        <w:t xml:space="preserve">έψει τις ροές των εκατοντάδων χιλιάδων μεταναστών. </w:t>
      </w:r>
    </w:p>
    <w:p w14:paraId="013A1C4E"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Κι αν κάποιοι σήμερα επικαλούνται το Φαρμακονήσι, πολύ απλά λέω ότι η Κυβέρνηση του ΣΥΡΙΖΑ έφερε εκατό φορές το Φαρμακονήσι με τους εκατοντάδες πνιγμένους στο Αιγαίο με την πολιτική της. </w:t>
      </w:r>
    </w:p>
    <w:p w14:paraId="013A1C4F"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ΑΘΑΝΑΣΙΟΣ ΠΑΠΑΔΟ</w:t>
      </w:r>
      <w:r>
        <w:rPr>
          <w:rFonts w:eastAsia="Times New Roman" w:cs="Times New Roman"/>
          <w:b/>
          <w:szCs w:val="24"/>
        </w:rPr>
        <w:t xml:space="preserve">ΠΟΥΛΟΣ: </w:t>
      </w:r>
      <w:r>
        <w:rPr>
          <w:rFonts w:eastAsia="Times New Roman" w:cs="Times New Roman"/>
          <w:szCs w:val="24"/>
        </w:rPr>
        <w:t xml:space="preserve">Πώς το έκανε αυτό; </w:t>
      </w:r>
    </w:p>
    <w:p w14:paraId="013A1C50"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Και η πολιτική η δική σας, κυρία Χριστοδουλοπούλου ήταν συγκεκριμένη. Κάνατε συγκεκριμένα πράγματα. Όχι εσείς -το επαναλαμβάνω- ο ΣΥΡΙΖΑ. Κλείσατε την Αμυγδαλέζα, εκπέμψατε ένα μήνυμα στην παγκόσμια κοινότητα ό</w:t>
      </w:r>
      <w:r>
        <w:rPr>
          <w:rFonts w:eastAsia="Times New Roman" w:cs="Times New Roman"/>
          <w:szCs w:val="24"/>
        </w:rPr>
        <w:t xml:space="preserve">τι η Ελλάδα απλόχερα μπορεί να υποδεχθεί τον καθένα και το μήνυμα ελήφθη. </w:t>
      </w:r>
      <w:r>
        <w:rPr>
          <w:rFonts w:eastAsia="Times New Roman" w:cs="Times New Roman"/>
          <w:szCs w:val="24"/>
        </w:rPr>
        <w:t>Η</w:t>
      </w:r>
      <w:r>
        <w:rPr>
          <w:rFonts w:eastAsia="Times New Roman" w:cs="Times New Roman"/>
          <w:szCs w:val="24"/>
        </w:rPr>
        <w:t xml:space="preserve"> Τουρκία το αξιοποίησε και εκατοντάδες χιλιάδες μετανάστες και πρόσφυγες από παντού ακολούθησαν την πορεία του μηνύματός σας. </w:t>
      </w:r>
    </w:p>
    <w:p w14:paraId="013A1C51"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Σήμερα, ενάμισ</w:t>
      </w:r>
      <w:r>
        <w:rPr>
          <w:rFonts w:eastAsia="Times New Roman" w:cs="Times New Roman"/>
          <w:szCs w:val="24"/>
        </w:rPr>
        <w:t>η</w:t>
      </w:r>
      <w:r>
        <w:rPr>
          <w:rFonts w:eastAsia="Times New Roman" w:cs="Times New Roman"/>
          <w:szCs w:val="24"/>
        </w:rPr>
        <w:t xml:space="preserve"> χρόνο μετά, αλλάζετε πολιτική και η μί</w:t>
      </w:r>
      <w:r>
        <w:rPr>
          <w:rFonts w:eastAsia="Times New Roman" w:cs="Times New Roman"/>
          <w:szCs w:val="24"/>
        </w:rPr>
        <w:t xml:space="preserve">α Αμυγδαλέζα που κλείσατε, τη οποία καταγγέλλατε, πολλαπλασιάζεται επί εκατό. Αυτοί είστε! </w:t>
      </w:r>
    </w:p>
    <w:p w14:paraId="013A1C52"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Δυστυχώς, όμως, τα λάθη σας, τις ιδεοληψίες σας τις πληρώνει ο ελληνικός λαός. Τις πληρώνει βιωματικά, τις πληρώνει και οικονομικά. Γιατί αυτό το οποίο συμβαίνει σή</w:t>
      </w:r>
      <w:r>
        <w:rPr>
          <w:rFonts w:eastAsia="Times New Roman" w:cs="Times New Roman"/>
          <w:szCs w:val="24"/>
        </w:rPr>
        <w:t xml:space="preserve">μερα στην Ελλάδα, κάποιος θα το πληρώσει. Θα το πληρώσουν οι Έλληνες, ο Έλληνας εργαζόμενος, ο Έλληνας άνεργος, θα το πληρώσει ο Έλληνας συνταξιούχος. Πληρώνουν τις πολιτικές του ΣΥΡΙΖΑ και των ΑΝΕΛ. </w:t>
      </w:r>
    </w:p>
    <w:p w14:paraId="013A1C53"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Μην ξεχνάμε τους ΑΝΕΛ, διότι τη στιγμή που γίνονται αυτ</w:t>
      </w:r>
      <w:r>
        <w:rPr>
          <w:rFonts w:eastAsia="Times New Roman" w:cs="Times New Roman"/>
          <w:szCs w:val="24"/>
        </w:rPr>
        <w:t>ά στη χώρα μας, κυρίες και κύριοι συνάδελφοι, διατρέχει στο διαδίκτυο η εικόνα του κ. Καμμένου, Υπουργού της Κυβέρνησης, να λέει ότι θα γεμίσει τζιχαντιστές την Ευρώπη. Κρυβόμαστε πίσω από το δάχτυλό μας; Αυτό δεν είπε ο Υπουργός της Κυβέρνησης; Και ποια ε</w:t>
      </w:r>
      <w:r>
        <w:rPr>
          <w:rFonts w:eastAsia="Times New Roman" w:cs="Times New Roman"/>
          <w:szCs w:val="24"/>
        </w:rPr>
        <w:t>ίναι η επίπτωση για τον Υπουργό εκ μέρους του Πρωθυπουργού, σήμερα που έπρεπε να υπάρχουν κάποιες κινήσεις; Τίποτα. Απλώς συνυπάρχετε για την καρέκλα. Δυστυχώς, το μαρξιστικό όνειρο έχει μετατραπεί σε εφιαλτικό όνειρο για τους Έλληνες από την πολιτική σας.</w:t>
      </w:r>
      <w:r>
        <w:rPr>
          <w:rFonts w:eastAsia="Times New Roman" w:cs="Times New Roman"/>
          <w:szCs w:val="24"/>
        </w:rPr>
        <w:t xml:space="preserve"> </w:t>
      </w:r>
    </w:p>
    <w:p w14:paraId="013A1C54"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Εγώ άκουσα τους καθησυχασμούς του κ. Τσακαλώτου για τη διαπραγμάτευση. Μακάρι να είναι έτσι όπως τα λέει. Όμως, δεν πρέπει να ξεχνάει ο ελληνικός λαός ότι τίποτα από αυτά τα οποία συμβαίνουν σήμερα -την αγωνία και τις επικείμενες μειώσεις σε συντάξεις, σ</w:t>
      </w:r>
      <w:r>
        <w:rPr>
          <w:rFonts w:eastAsia="Times New Roman" w:cs="Times New Roman"/>
          <w:szCs w:val="24"/>
        </w:rPr>
        <w:t xml:space="preserve">ε μισθούς και αυξήσεις φόρων- δεν θα συνέβαινε αν δεν υπήρχε αυτή η ιδεοληψία του ΣΥΡΙΖΑ, ο απύθμενος λαϊκισμός και η δημαγωγία και η ανάγκη για κατάληψη της εξουσίας και της καρέκλας τον Ιανουάριο του 2015. </w:t>
      </w:r>
    </w:p>
    <w:p w14:paraId="013A1C55"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Αυτό κάνατε, κύριε Υπουργέ. Είπατε απίστευτα ψέ</w:t>
      </w:r>
      <w:r>
        <w:rPr>
          <w:rFonts w:eastAsia="Times New Roman" w:cs="Times New Roman"/>
          <w:szCs w:val="24"/>
        </w:rPr>
        <w:t>ματα, εξαπατήσατε τον ελληνικό λαό, μιλήσατε για αυξήσεις, για σκίσιμο μνημονίου, για μια γενναία διαπραγμάτευση. Τον εξαπατήσατε τον ελληνικό λαό και κοιτάξτε πού τον φέρατε: Κάνατε τις πρώτες μειώσεις το 2015, μειώσατε τις συντάξεις 2% οριζόντια, τις επι</w:t>
      </w:r>
      <w:r>
        <w:rPr>
          <w:rFonts w:eastAsia="Times New Roman" w:cs="Times New Roman"/>
          <w:szCs w:val="24"/>
        </w:rPr>
        <w:t>κουρικές 6%. Είστε η πρώτη Κυβέρνηση που μείωσε τη χαμηλότερη σύνταξη, τα 486 ευρώ και τα φτάσατε στα 120 ευρώ το μήνα. Αυξήσατε τους φόρους στα νησιά του Αιγαίου, όπως στη Ρόδο -και ήταν εδώ και τα είκοσι ένα παιδιά από τη Ρόδο που μας παρακολουθούσαν- κα</w:t>
      </w:r>
      <w:r>
        <w:rPr>
          <w:rFonts w:eastAsia="Times New Roman" w:cs="Times New Roman"/>
          <w:szCs w:val="24"/>
        </w:rPr>
        <w:t xml:space="preserve">ι αλλάξατε το βιοτικό επίπεδο, ένα στάτους το οποίο έχει κερδίσει η Ελλάδα από το 1980 και μετά απέναντι στην είσοδό μας στην τότε ΕΟΚ. Ήταν ένα κυριαρχικό δικαίωμα που το χάσαμε. Και μέχρι τον Ιούνιο του 2016 θα το χάσουν όλα τα νησιά του Αιγαίου αυτό το </w:t>
      </w:r>
      <w:r>
        <w:rPr>
          <w:rFonts w:eastAsia="Times New Roman" w:cs="Times New Roman"/>
          <w:szCs w:val="24"/>
        </w:rPr>
        <w:t xml:space="preserve">προνόμιο. Αυξήσατε φόρους στους αγρότες, στον πρωτογενή τομέα. </w:t>
      </w:r>
    </w:p>
    <w:p w14:paraId="013A1C56"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Τώρα έρχεται το δεύτερο κύμα που αφορά το αχρείαστο τρίτο μνημόνιο του ΣΥΡΙΖΑ -αυτό πληρώνει σήμερα ο ελληνικός λαός- στο οποίο, δυστυχώς, παρά τον ήρεμο τρόπο του κ. Τσακαλώτου ότι θα πάνε όλ</w:t>
      </w:r>
      <w:r>
        <w:rPr>
          <w:rFonts w:eastAsia="Times New Roman" w:cs="Times New Roman"/>
          <w:szCs w:val="24"/>
        </w:rPr>
        <w:t>α καλά, προβλέπεται αλλαγή του αφορολογήτου. Υπουργοί και Βουλευτές δικοί σας λένε πλέον ότι ο πλούτος προσδιορίζεται στα 1.000 ευρώ το μήνα, άρα ας φορολογήσουμε από εκεί και πάνω. Αυτή είναι πολιτική σας. Οι «φόροι, φόροι, φόροι» είναι πολιτική του ΣΥΡΙΖ</w:t>
      </w:r>
      <w:r>
        <w:rPr>
          <w:rFonts w:eastAsia="Times New Roman" w:cs="Times New Roman"/>
          <w:szCs w:val="24"/>
        </w:rPr>
        <w:t xml:space="preserve">Α. Πώς να το κάνουμε; </w:t>
      </w:r>
    </w:p>
    <w:p w14:paraId="013A1C57"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Προβλέπονται μειώσεις, λοιπόν, των συντάξεων και είναι τελείως υποκριτικό. Το σχέδιο του κ. Κατρούγκαλου, το οποίο λέει ότι δεν θα μειωθούν οι συντάξεις, πέρα από τις μειώσεις που ανέφερα πριν, προβλέπει μείωση από 15% έως 30% -το σχ</w:t>
      </w:r>
      <w:r>
        <w:rPr>
          <w:rFonts w:eastAsia="Times New Roman" w:cs="Times New Roman"/>
          <w:szCs w:val="24"/>
        </w:rPr>
        <w:t>έδιό του, αυτό που παρουσίασε- στους καινούργιους συνταξιούχους. Προβλέπει μείωση των επικουρικών συντάξεων και αλλαγή του στάτους σε όλο το ασφαλιστικό, το οποίο κατά τη γνώμη μου είναι ένα κακέκτυπο αντίγραφο της δικής μας πολιτικής που ήμασταν έτοιμοι ν</w:t>
      </w:r>
      <w:r>
        <w:rPr>
          <w:rFonts w:eastAsia="Times New Roman" w:cs="Times New Roman"/>
          <w:szCs w:val="24"/>
        </w:rPr>
        <w:t>α εφαρμόσουμε τον Ιανουάριο του 2015 και το οποίο ήταν μια σταθμισμένη πολιτική για το ασφαλιστικό, ένας νόμος που κληρονόμησα από προκατόχους μου. Το σεβάστηκα, το στήριξα, το εξορθολόγησα και ήταν έτοιμο να εφαρμοστεί. Και εσείς το πήρατε, το κακοποιήσατ</w:t>
      </w:r>
      <w:r>
        <w:rPr>
          <w:rFonts w:eastAsia="Times New Roman" w:cs="Times New Roman"/>
          <w:szCs w:val="24"/>
        </w:rPr>
        <w:t xml:space="preserve">ε, αλλάξατε τους συντελεστές αναπλήρωσης, με αποτέλεσμα να έρχονται τώρα, μαζί με το τρίτο, αχρείαστο μνημόνιο του ΣΥΡΙΖΑ, πολιτικές για το ασφαλιστικό, οι οποίες ουσιαστικά θα μειώσουν πάρα πολύ τις συντάξεις όλων των Ελλήνων αδιάκριτα. </w:t>
      </w:r>
    </w:p>
    <w:p w14:paraId="013A1C58" w14:textId="77777777" w:rsidR="0004408F" w:rsidRDefault="00332441">
      <w:pPr>
        <w:spacing w:line="600" w:lineRule="auto"/>
        <w:ind w:firstLine="720"/>
        <w:jc w:val="both"/>
        <w:rPr>
          <w:rFonts w:eastAsia="Times New Roman"/>
          <w:szCs w:val="24"/>
        </w:rPr>
      </w:pPr>
      <w:r>
        <w:rPr>
          <w:rFonts w:eastAsia="Times New Roman"/>
          <w:szCs w:val="24"/>
        </w:rPr>
        <w:t>Και μαζί με όλα αυτά, ακούω την κυρία Πρόεδρο να λέει ότι πιθανόν σήμερα να ακυρωθεί η συζήτηση για το θέμα της διαπλοκής με εισήγηση του Πρωθυπουργού λόγω των γεγονότων. Ο πειρασμός, όμως, καθημερινά εκ μέρους της Κυβέρνησης είναι αδιανόητος και ασύλληπτο</w:t>
      </w:r>
      <w:r>
        <w:rPr>
          <w:rFonts w:eastAsia="Times New Roman"/>
          <w:szCs w:val="24"/>
        </w:rPr>
        <w:t xml:space="preserve">ς. Τροφοδοτεί τα μέσα ενημέρωσης και το πολιτικό σύστημα καθημερινά είτε με δηλώσεις είτε με ενέργειες που προκαλούν, κύριε Υπουργέ. </w:t>
      </w:r>
    </w:p>
    <w:p w14:paraId="013A1C59" w14:textId="77777777" w:rsidR="0004408F" w:rsidRDefault="00332441">
      <w:pPr>
        <w:spacing w:line="600" w:lineRule="auto"/>
        <w:ind w:firstLine="720"/>
        <w:jc w:val="both"/>
        <w:rPr>
          <w:rFonts w:eastAsia="Times New Roman"/>
          <w:szCs w:val="24"/>
        </w:rPr>
      </w:pPr>
      <w:r>
        <w:rPr>
          <w:rFonts w:eastAsia="Times New Roman"/>
          <w:szCs w:val="24"/>
        </w:rPr>
        <w:t xml:space="preserve">Και μια τέτοια ενέργεια είναι η τροπολογία την οποία καταθέσατε σήμερα. Και γιατί ζητάτε την έγκριση του Κοινοβουλίου; </w:t>
      </w:r>
    </w:p>
    <w:p w14:paraId="013A1C5A" w14:textId="77777777" w:rsidR="0004408F" w:rsidRDefault="00332441">
      <w:pPr>
        <w:spacing w:line="600" w:lineRule="auto"/>
        <w:ind w:firstLine="720"/>
        <w:jc w:val="both"/>
        <w:rPr>
          <w:rFonts w:eastAsia="Times New Roman"/>
          <w:szCs w:val="24"/>
        </w:rPr>
      </w:pPr>
      <w:r>
        <w:rPr>
          <w:rFonts w:eastAsia="Times New Roman"/>
          <w:szCs w:val="24"/>
        </w:rPr>
        <w:t>Να</w:t>
      </w:r>
      <w:r>
        <w:rPr>
          <w:rFonts w:eastAsia="Times New Roman"/>
          <w:szCs w:val="24"/>
        </w:rPr>
        <w:t xml:space="preserve"> μάθει, λοιπόν, ο ελληνικός λαός ότι ο ΣΥΡΙΖΑ κατέθεσε μία τροπολογία με την οποία ζητάει τη δυνατότητα, δια μέσου της έγκρισης των Ελλήνων Βουλευτών, για απευθείας ανάθεση σε πρόσωπα αδιευκρίνιστα, με ποσά αδιευκρίνιστα, για να κάνει τι; Για να έχει υποστ</w:t>
      </w:r>
      <w:r>
        <w:rPr>
          <w:rFonts w:eastAsia="Times New Roman"/>
          <w:szCs w:val="24"/>
        </w:rPr>
        <w:t>ήριξη στη διαπραγμάτευση.</w:t>
      </w:r>
    </w:p>
    <w:p w14:paraId="013A1C5B" w14:textId="77777777" w:rsidR="0004408F" w:rsidRDefault="00332441">
      <w:pPr>
        <w:spacing w:line="600" w:lineRule="auto"/>
        <w:ind w:firstLine="720"/>
        <w:jc w:val="both"/>
        <w:rPr>
          <w:rFonts w:eastAsia="Times New Roman"/>
          <w:szCs w:val="24"/>
        </w:rPr>
      </w:pPr>
      <w:r>
        <w:rPr>
          <w:rFonts w:eastAsia="Times New Roman"/>
          <w:b/>
          <w:szCs w:val="24"/>
        </w:rPr>
        <w:t xml:space="preserve">ΓΕΡΑΣΙΜΟΣ </w:t>
      </w:r>
      <w:r>
        <w:rPr>
          <w:rFonts w:eastAsia="Times New Roman"/>
          <w:b/>
          <w:szCs w:val="24"/>
        </w:rPr>
        <w:t xml:space="preserve">(ΜΑΚΗΣ) </w:t>
      </w:r>
      <w:r>
        <w:rPr>
          <w:rFonts w:eastAsia="Times New Roman"/>
          <w:b/>
          <w:szCs w:val="24"/>
        </w:rPr>
        <w:t>ΜΠΑΛΑΟΥΡΑΣ:</w:t>
      </w:r>
      <w:r>
        <w:rPr>
          <w:rFonts w:eastAsia="Times New Roman"/>
          <w:szCs w:val="24"/>
        </w:rPr>
        <w:t xml:space="preserve"> Δεν είχατε εσείς;</w:t>
      </w:r>
    </w:p>
    <w:p w14:paraId="013A1C5C" w14:textId="77777777" w:rsidR="0004408F" w:rsidRDefault="00332441">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Είστε ανίκανοι -και εάν αυτό δεν είναι ο ορισμός της ανικανότητάς, τι είναι;- να διαχειριστείτε πράγματα για τα οποία σας εξέλεξε ο ελληνικός λαός. Παραιτηθείτε, λο</w:t>
      </w:r>
      <w:r>
        <w:rPr>
          <w:rFonts w:eastAsia="Times New Roman"/>
          <w:szCs w:val="24"/>
        </w:rPr>
        <w:t>ιπόν! Δεν σας εξέλεξε ο ελληνικός λαός για να προσλαμβάνετε υπαλλήλους, για να τους πληρώνετε να κάνουν τη δική σας δουλειά. Εμείς δεν το κάναμε αυτό.</w:t>
      </w:r>
    </w:p>
    <w:p w14:paraId="013A1C5D" w14:textId="77777777" w:rsidR="0004408F" w:rsidRDefault="00332441">
      <w:pPr>
        <w:spacing w:line="600" w:lineRule="auto"/>
        <w:ind w:firstLine="720"/>
        <w:jc w:val="both"/>
        <w:rPr>
          <w:rFonts w:eastAsia="Times New Roman"/>
          <w:szCs w:val="24"/>
        </w:rPr>
      </w:pPr>
      <w:r>
        <w:rPr>
          <w:rFonts w:eastAsia="Times New Roman"/>
          <w:b/>
          <w:szCs w:val="24"/>
        </w:rPr>
        <w:t xml:space="preserve">ΓΕΡΑΣΙΜΟΣ </w:t>
      </w:r>
      <w:r>
        <w:rPr>
          <w:rFonts w:eastAsia="Times New Roman"/>
          <w:b/>
          <w:szCs w:val="24"/>
        </w:rPr>
        <w:t xml:space="preserve">(ΜΑΚΗΣ) </w:t>
      </w:r>
      <w:r>
        <w:rPr>
          <w:rFonts w:eastAsia="Times New Roman"/>
          <w:b/>
          <w:szCs w:val="24"/>
        </w:rPr>
        <w:t>ΜΠΑΛΑΟΥΡΑΣ:</w:t>
      </w:r>
      <w:r>
        <w:rPr>
          <w:rFonts w:eastAsia="Times New Roman"/>
          <w:szCs w:val="24"/>
        </w:rPr>
        <w:t xml:space="preserve"> Δεν το κάνατε;</w:t>
      </w:r>
    </w:p>
    <w:p w14:paraId="013A1C5E" w14:textId="77777777" w:rsidR="0004408F" w:rsidRDefault="00332441">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Δεν υπήρχε τέτοια πολιτική εκ μέρους της π</w:t>
      </w:r>
      <w:r>
        <w:rPr>
          <w:rFonts w:eastAsia="Times New Roman"/>
          <w:szCs w:val="24"/>
        </w:rPr>
        <w:t>ροηγούμενης κυβέρνησης.</w:t>
      </w:r>
    </w:p>
    <w:p w14:paraId="013A1C5F" w14:textId="77777777" w:rsidR="0004408F" w:rsidRDefault="00332441">
      <w:pPr>
        <w:spacing w:line="600" w:lineRule="auto"/>
        <w:ind w:firstLine="720"/>
        <w:jc w:val="both"/>
        <w:rPr>
          <w:rFonts w:eastAsia="Times New Roman"/>
          <w:szCs w:val="24"/>
        </w:rPr>
      </w:pPr>
      <w:r>
        <w:rPr>
          <w:rFonts w:eastAsia="Times New Roman"/>
          <w:b/>
          <w:szCs w:val="24"/>
        </w:rPr>
        <w:t xml:space="preserve">ΓΕΡΑΣΙΜΟΣ </w:t>
      </w:r>
      <w:r>
        <w:rPr>
          <w:rFonts w:eastAsia="Times New Roman"/>
          <w:b/>
          <w:szCs w:val="24"/>
        </w:rPr>
        <w:t xml:space="preserve">(ΜΑΚΗΣ) </w:t>
      </w:r>
      <w:r>
        <w:rPr>
          <w:rFonts w:eastAsia="Times New Roman"/>
          <w:b/>
          <w:szCs w:val="24"/>
        </w:rPr>
        <w:t>ΜΠΑΛΑΟΥΡΑΣ:</w:t>
      </w:r>
      <w:r>
        <w:rPr>
          <w:rFonts w:eastAsia="Times New Roman"/>
          <w:szCs w:val="24"/>
        </w:rPr>
        <w:t xml:space="preserve"> Οκτώ εκατομμύρια σας είπε ο Αντιπρόεδρος.</w:t>
      </w:r>
    </w:p>
    <w:p w14:paraId="013A1C60" w14:textId="77777777" w:rsidR="0004408F" w:rsidRDefault="00332441">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Και τα στοιχεία τα οποία παρέθεσε προηγουμένως ο κύριος Αντιπρόεδρος, είναι άσχετα μεταξύ τους.</w:t>
      </w:r>
    </w:p>
    <w:p w14:paraId="013A1C61" w14:textId="77777777" w:rsidR="0004408F" w:rsidRDefault="00332441">
      <w:pPr>
        <w:spacing w:line="600" w:lineRule="auto"/>
        <w:ind w:firstLine="720"/>
        <w:jc w:val="both"/>
        <w:rPr>
          <w:rFonts w:eastAsia="Times New Roman"/>
          <w:szCs w:val="24"/>
        </w:rPr>
      </w:pPr>
      <w:r>
        <w:rPr>
          <w:rFonts w:eastAsia="Times New Roman"/>
          <w:b/>
          <w:szCs w:val="24"/>
        </w:rPr>
        <w:t xml:space="preserve">ΓΕΡΑΣΙΜΟΣ </w:t>
      </w:r>
      <w:r>
        <w:rPr>
          <w:rFonts w:eastAsia="Times New Roman"/>
          <w:b/>
          <w:szCs w:val="24"/>
        </w:rPr>
        <w:t xml:space="preserve">(ΜΑΚΗΣ) </w:t>
      </w:r>
      <w:r>
        <w:rPr>
          <w:rFonts w:eastAsia="Times New Roman"/>
          <w:b/>
          <w:szCs w:val="24"/>
        </w:rPr>
        <w:t>ΜΠΑΛΑΟΥΡΑΣ:</w:t>
      </w:r>
      <w:r>
        <w:rPr>
          <w:rFonts w:eastAsia="Times New Roman"/>
          <w:szCs w:val="24"/>
        </w:rPr>
        <w:t xml:space="preserve"> Άσχετα;</w:t>
      </w:r>
    </w:p>
    <w:p w14:paraId="013A1C62" w14:textId="77777777" w:rsidR="0004408F" w:rsidRDefault="00332441">
      <w:pPr>
        <w:spacing w:line="600" w:lineRule="auto"/>
        <w:ind w:firstLine="720"/>
        <w:jc w:val="both"/>
        <w:rPr>
          <w:rFonts w:eastAsia="Times New Roman"/>
          <w:szCs w:val="24"/>
        </w:rPr>
      </w:pPr>
      <w:r>
        <w:rPr>
          <w:rFonts w:eastAsia="Times New Roman"/>
          <w:b/>
          <w:szCs w:val="24"/>
        </w:rPr>
        <w:t xml:space="preserve">ΙΩΑΝΝΗΣ </w:t>
      </w:r>
      <w:r>
        <w:rPr>
          <w:rFonts w:eastAsia="Times New Roman"/>
          <w:b/>
          <w:szCs w:val="24"/>
        </w:rPr>
        <w:t>ΒΡΟΥΤΣΗΣ:</w:t>
      </w:r>
      <w:r>
        <w:rPr>
          <w:rFonts w:eastAsia="Times New Roman"/>
          <w:szCs w:val="24"/>
        </w:rPr>
        <w:t xml:space="preserve"> Είναι τελείως διαφορετικά. </w:t>
      </w:r>
    </w:p>
    <w:p w14:paraId="013A1C63" w14:textId="77777777" w:rsidR="0004408F" w:rsidRDefault="00332441">
      <w:pPr>
        <w:spacing w:line="600" w:lineRule="auto"/>
        <w:ind w:firstLine="720"/>
        <w:jc w:val="both"/>
        <w:rPr>
          <w:rFonts w:eastAsia="Times New Roman"/>
          <w:szCs w:val="24"/>
        </w:rPr>
      </w:pPr>
      <w:r>
        <w:rPr>
          <w:rFonts w:eastAsia="Times New Roman"/>
          <w:szCs w:val="24"/>
        </w:rPr>
        <w:t>Ζητάτε, λοιπόν, λευκή εξουσιοδότηση; Και τι έργο παράγουν αυτοί; Και ποιοι είναι αυτοί; Και ζητάτε απευθείας ανάθεση; Αυτό δεν είναι ο ορισμός της ανικανότητας και της αδιαφάνειας; Και εάν δεν είναι αυτό θράσος, να έρχ</w:t>
      </w:r>
      <w:r>
        <w:rPr>
          <w:rFonts w:eastAsia="Times New Roman"/>
          <w:szCs w:val="24"/>
        </w:rPr>
        <w:t xml:space="preserve">εστε, δηλαδή, εδώ για να νομιμοποιήσει η </w:t>
      </w:r>
      <w:r>
        <w:rPr>
          <w:rFonts w:eastAsia="Times New Roman"/>
          <w:szCs w:val="24"/>
        </w:rPr>
        <w:t>ε</w:t>
      </w:r>
      <w:r>
        <w:rPr>
          <w:rFonts w:eastAsia="Times New Roman"/>
          <w:szCs w:val="24"/>
        </w:rPr>
        <w:t>λληνική Βουλή την αδιαφάνεια και την ανικανότητα, τι είναι, κύριοι του ΣΥΡΙΖΑ;</w:t>
      </w:r>
    </w:p>
    <w:p w14:paraId="013A1C64" w14:textId="77777777" w:rsidR="0004408F" w:rsidRDefault="00332441">
      <w:pPr>
        <w:spacing w:line="600" w:lineRule="auto"/>
        <w:ind w:firstLine="720"/>
        <w:jc w:val="both"/>
        <w:rPr>
          <w:rFonts w:eastAsia="Times New Roman"/>
          <w:szCs w:val="24"/>
        </w:rPr>
      </w:pPr>
      <w:r>
        <w:rPr>
          <w:rFonts w:eastAsia="Times New Roman"/>
          <w:b/>
          <w:szCs w:val="24"/>
        </w:rPr>
        <w:t>ΑΘΑΝΑΣΙΟΣ ΠΑΠΑΔΟΠΟΥΛΟΣ:</w:t>
      </w:r>
      <w:r>
        <w:rPr>
          <w:rFonts w:eastAsia="Times New Roman"/>
          <w:szCs w:val="24"/>
        </w:rPr>
        <w:t xml:space="preserve"> Έχετε πολύ μεγάλο θράσος!</w:t>
      </w:r>
    </w:p>
    <w:p w14:paraId="013A1C65" w14:textId="77777777" w:rsidR="0004408F" w:rsidRDefault="00332441">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Εσείς οι Βουλευτές του ΣΥΡΙΖΑ πώς τα ανέχεστε αυτά; </w:t>
      </w:r>
    </w:p>
    <w:p w14:paraId="013A1C66" w14:textId="77777777" w:rsidR="0004408F" w:rsidRDefault="00332441">
      <w:pPr>
        <w:spacing w:line="600" w:lineRule="auto"/>
        <w:ind w:firstLine="720"/>
        <w:jc w:val="both"/>
        <w:rPr>
          <w:rFonts w:eastAsia="Times New Roman"/>
          <w:szCs w:val="24"/>
        </w:rPr>
      </w:pPr>
      <w:r>
        <w:rPr>
          <w:rFonts w:eastAsia="Times New Roman"/>
          <w:szCs w:val="24"/>
        </w:rPr>
        <w:t>Και τώρα δεν κ</w:t>
      </w:r>
      <w:r>
        <w:rPr>
          <w:rFonts w:eastAsia="Times New Roman"/>
          <w:szCs w:val="24"/>
        </w:rPr>
        <w:t xml:space="preserve">άνω τη σύγκριση με το παρελθόν για το τι λέγατε για την </w:t>
      </w:r>
      <w:r>
        <w:rPr>
          <w:rFonts w:eastAsia="Times New Roman"/>
          <w:szCs w:val="24"/>
          <w:lang w:val="en-US"/>
        </w:rPr>
        <w:t>task</w:t>
      </w:r>
      <w:r>
        <w:rPr>
          <w:rFonts w:eastAsia="Times New Roman"/>
          <w:szCs w:val="24"/>
        </w:rPr>
        <w:t xml:space="preserve"> </w:t>
      </w:r>
      <w:r>
        <w:rPr>
          <w:rFonts w:eastAsia="Times New Roman"/>
          <w:szCs w:val="24"/>
          <w:lang w:val="en-US"/>
        </w:rPr>
        <w:t>force</w:t>
      </w:r>
      <w:r>
        <w:rPr>
          <w:rFonts w:eastAsia="Times New Roman"/>
          <w:szCs w:val="24"/>
        </w:rPr>
        <w:t xml:space="preserve"> -η οποία δεν πληρωνόταν κιόλας- την οποία καταργήσατε την επόμενη μέρα. Η </w:t>
      </w:r>
      <w:r>
        <w:rPr>
          <w:rFonts w:eastAsia="Times New Roman"/>
          <w:szCs w:val="24"/>
          <w:lang w:val="en-US"/>
        </w:rPr>
        <w:t>task</w:t>
      </w:r>
      <w:r>
        <w:rPr>
          <w:rFonts w:eastAsia="Times New Roman"/>
          <w:szCs w:val="24"/>
        </w:rPr>
        <w:t xml:space="preserve"> </w:t>
      </w:r>
      <w:r>
        <w:rPr>
          <w:rFonts w:eastAsia="Times New Roman"/>
          <w:szCs w:val="24"/>
          <w:lang w:val="en-US"/>
        </w:rPr>
        <w:t>force</w:t>
      </w:r>
      <w:r>
        <w:rPr>
          <w:rFonts w:eastAsia="Times New Roman"/>
          <w:szCs w:val="24"/>
        </w:rPr>
        <w:t xml:space="preserve"> δεν πληρωνόταν. Ήταν βοήθεια στην ελληνική κυβέρνηση.</w:t>
      </w:r>
    </w:p>
    <w:p w14:paraId="013A1C67" w14:textId="77777777" w:rsidR="0004408F" w:rsidRDefault="00332441">
      <w:pPr>
        <w:spacing w:line="600" w:lineRule="auto"/>
        <w:ind w:firstLine="720"/>
        <w:jc w:val="both"/>
        <w:rPr>
          <w:rFonts w:eastAsia="Times New Roman"/>
          <w:szCs w:val="24"/>
        </w:rPr>
      </w:pPr>
      <w:r>
        <w:rPr>
          <w:rFonts w:eastAsia="Times New Roman"/>
          <w:b/>
          <w:szCs w:val="24"/>
        </w:rPr>
        <w:t xml:space="preserve">ΓΕΡΑΣΙΜΟΣ </w:t>
      </w:r>
      <w:r>
        <w:rPr>
          <w:rFonts w:eastAsia="Times New Roman"/>
          <w:b/>
          <w:szCs w:val="24"/>
        </w:rPr>
        <w:t xml:space="preserve">(ΜΑΚΗΣ) </w:t>
      </w:r>
      <w:r>
        <w:rPr>
          <w:rFonts w:eastAsia="Times New Roman"/>
          <w:b/>
          <w:szCs w:val="24"/>
        </w:rPr>
        <w:t>ΜΠΑΛΑΟΥΡΑΣ:</w:t>
      </w:r>
      <w:r>
        <w:rPr>
          <w:rFonts w:eastAsia="Times New Roman"/>
          <w:szCs w:val="24"/>
        </w:rPr>
        <w:t xml:space="preserve"> Γκαουλάιτερ ήταν.</w:t>
      </w:r>
    </w:p>
    <w:p w14:paraId="013A1C68" w14:textId="77777777" w:rsidR="0004408F" w:rsidRDefault="00332441">
      <w:pPr>
        <w:spacing w:line="600" w:lineRule="auto"/>
        <w:ind w:firstLine="720"/>
        <w:jc w:val="both"/>
        <w:rPr>
          <w:rFonts w:eastAsia="Times New Roman"/>
          <w:szCs w:val="24"/>
        </w:rPr>
      </w:pPr>
      <w:r>
        <w:rPr>
          <w:rFonts w:eastAsia="Times New Roman"/>
          <w:b/>
          <w:szCs w:val="24"/>
        </w:rPr>
        <w:t>ΙΩ</w:t>
      </w:r>
      <w:r>
        <w:rPr>
          <w:rFonts w:eastAsia="Times New Roman"/>
          <w:b/>
          <w:szCs w:val="24"/>
        </w:rPr>
        <w:t>ΑΝΝΗΣ ΒΡΟΥΤΣΗΣ:</w:t>
      </w:r>
      <w:r>
        <w:rPr>
          <w:rFonts w:eastAsia="Times New Roman"/>
          <w:szCs w:val="24"/>
        </w:rPr>
        <w:t xml:space="preserve"> Και σήμερα έρχεστε με θράσος και ζητάτε απευθείας αναθέσεις για να έχετε υποστήριξη για το έργο το δικό σας; Και οι υπάλληλοι των Υπουργείων τι κάνουν; Τους υποτιμάτε, όπως τους υποτιμήσατε και στο Υπουργείο Εργασίας, που σας κατήγγειλαν κα</w:t>
      </w:r>
      <w:r>
        <w:rPr>
          <w:rFonts w:eastAsia="Times New Roman"/>
          <w:szCs w:val="24"/>
        </w:rPr>
        <w:t xml:space="preserve">ι είπαν ότι ο κ. Κατρούγκαλος κοροϊδεύει και πως ποτέ το νομοσχέδιο το οποίο προβάλλει ως ελληνικό, δεν γράφτηκε στο Υπουργείο Εργασίας. Και ποιοι το έγραψαν; Τώρα επιβεβαιώνεται. Μήπως και εκεί πλήρωσε ο ελληνικός λαός και ο Έλληνας φορολογούμενος για το </w:t>
      </w:r>
      <w:r>
        <w:rPr>
          <w:rFonts w:eastAsia="Times New Roman"/>
          <w:szCs w:val="24"/>
        </w:rPr>
        <w:t>νομοσχέδιο του κ. Κατρούγκαλου; Συνδέονται αυτά, κύριε Αλεξιάδη.</w:t>
      </w:r>
    </w:p>
    <w:p w14:paraId="013A1C69" w14:textId="77777777" w:rsidR="0004408F" w:rsidRDefault="00332441">
      <w:pPr>
        <w:spacing w:line="600" w:lineRule="auto"/>
        <w:ind w:firstLine="720"/>
        <w:jc w:val="both"/>
        <w:rPr>
          <w:rFonts w:eastAsia="Times New Roman"/>
          <w:szCs w:val="24"/>
        </w:rPr>
      </w:pPr>
      <w:r>
        <w:rPr>
          <w:rFonts w:eastAsia="Times New Roman"/>
          <w:szCs w:val="24"/>
        </w:rPr>
        <w:t>Κυρίες και κύριοι συνάδελφοι, δυστυχώς</w:t>
      </w:r>
      <w:r>
        <w:rPr>
          <w:rFonts w:eastAsia="Times New Roman"/>
          <w:szCs w:val="24"/>
        </w:rPr>
        <w:t>,</w:t>
      </w:r>
      <w:r>
        <w:rPr>
          <w:rFonts w:eastAsia="Times New Roman"/>
          <w:szCs w:val="24"/>
        </w:rPr>
        <w:t xml:space="preserve"> επιβεβαιώνεται η πλήρης αποτυχία της Κυβέρνησης σε όλα τα επίπεδα. Την πιο κρίσιμη στιγμή για την Ελλάδα και τον ελληνικό λαό έτυχε να είναι στο τιμόνι</w:t>
      </w:r>
      <w:r>
        <w:rPr>
          <w:rFonts w:eastAsia="Times New Roman"/>
          <w:szCs w:val="24"/>
        </w:rPr>
        <w:t xml:space="preserve"> της Κυβέρνησης ο ΣΥΡΙΖΑ μαζί με τους ΑΝΕΛ, που οδήγησαν το σκάφος της χώρας μας στην ξέρα και σε απρόβλεπτα προβλήματα που φέρνουν τώρα μπροστά μας.</w:t>
      </w:r>
    </w:p>
    <w:p w14:paraId="013A1C6A" w14:textId="77777777" w:rsidR="0004408F" w:rsidRDefault="00332441">
      <w:pPr>
        <w:spacing w:line="600" w:lineRule="auto"/>
        <w:ind w:firstLine="720"/>
        <w:jc w:val="both"/>
        <w:rPr>
          <w:rFonts w:eastAsia="Times New Roman"/>
          <w:szCs w:val="24"/>
        </w:rPr>
      </w:pPr>
      <w:r>
        <w:rPr>
          <w:rFonts w:eastAsia="Times New Roman"/>
          <w:szCs w:val="24"/>
        </w:rPr>
        <w:t>Κρίμα, γιατί πέρα από το πολιτικό κόστος του ΣΥΡΙΖΑ και της Κυβέρνησης -φαίνεται καθημερινά από τις δημοσκ</w:t>
      </w:r>
      <w:r>
        <w:rPr>
          <w:rFonts w:eastAsia="Times New Roman"/>
          <w:szCs w:val="24"/>
        </w:rPr>
        <w:t>οπήσεις ότι παίρνετε διαζύγιο από την ελληνική κοινωνία- το πολιτικό τίμημα που εισπράττει ο ΣΥΡΙΖΑ, το εισπράττει δυστυχώς και ο ελληνικός λαός. Πληρώνουμε την ιδεοληψία, τη δημαγωγία ενός κόμματος, το οποίο πήρε την εξουσία λέγοντας ψέματα και εξαπατώντα</w:t>
      </w:r>
      <w:r>
        <w:rPr>
          <w:rFonts w:eastAsia="Times New Roman"/>
          <w:szCs w:val="24"/>
        </w:rPr>
        <w:t>ς κατά σύστημα τον ελληνικό λαό, κάτι που συνεχίζει να κάνει μέχρι και σήμερα.</w:t>
      </w:r>
    </w:p>
    <w:p w14:paraId="013A1C6B" w14:textId="77777777" w:rsidR="0004408F" w:rsidRDefault="00332441">
      <w:pPr>
        <w:spacing w:line="600" w:lineRule="auto"/>
        <w:ind w:firstLine="720"/>
        <w:jc w:val="both"/>
        <w:rPr>
          <w:rFonts w:eastAsia="Times New Roman"/>
          <w:szCs w:val="24"/>
        </w:rPr>
      </w:pPr>
      <w:r>
        <w:rPr>
          <w:rFonts w:eastAsia="Times New Roman"/>
          <w:szCs w:val="24"/>
        </w:rPr>
        <w:t>Έχω την αίσθηση ότι είναι η ώρα να τα μαζεύετε.</w:t>
      </w:r>
    </w:p>
    <w:p w14:paraId="013A1C6C" w14:textId="77777777" w:rsidR="0004408F" w:rsidRDefault="00332441">
      <w:pPr>
        <w:spacing w:line="600" w:lineRule="auto"/>
        <w:ind w:firstLine="720"/>
        <w:jc w:val="both"/>
        <w:rPr>
          <w:rFonts w:eastAsia="Times New Roman"/>
          <w:szCs w:val="24"/>
        </w:rPr>
      </w:pPr>
      <w:r>
        <w:rPr>
          <w:rFonts w:eastAsia="Times New Roman"/>
          <w:szCs w:val="24"/>
        </w:rPr>
        <w:t>Ευχαριστώ πολύ.</w:t>
      </w:r>
    </w:p>
    <w:p w14:paraId="013A1C6D" w14:textId="77777777" w:rsidR="0004408F" w:rsidRDefault="003324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13A1C6E"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w:t>
      </w:r>
      <w:r>
        <w:rPr>
          <w:rFonts w:eastAsia="Times New Roman" w:cs="Times New Roman"/>
          <w:szCs w:val="24"/>
        </w:rPr>
        <w:t xml:space="preserve"> κ. Δανέλλης.</w:t>
      </w:r>
    </w:p>
    <w:p w14:paraId="013A1C6F"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κυρία Πρόεδρε.</w:t>
      </w:r>
    </w:p>
    <w:p w14:paraId="013A1C70"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ζούμε μία αποφράδα</w:t>
      </w:r>
      <w:r w:rsidRPr="003957DB">
        <w:rPr>
          <w:rFonts w:eastAsia="Times New Roman" w:cs="Times New Roman"/>
          <w:szCs w:val="24"/>
        </w:rPr>
        <w:t xml:space="preserve"> </w:t>
      </w:r>
      <w:r>
        <w:rPr>
          <w:rFonts w:eastAsia="Times New Roman" w:cs="Times New Roman"/>
          <w:szCs w:val="24"/>
        </w:rPr>
        <w:t>ημέρα,</w:t>
      </w:r>
      <w:r>
        <w:rPr>
          <w:rFonts w:eastAsia="Times New Roman" w:cs="Times New Roman"/>
          <w:szCs w:val="24"/>
        </w:rPr>
        <w:t xml:space="preserve"> για την Ευρώπη και τον κόσμο ολόκληρο. Η Ευρώπη βρίσκεται μπροστά σε ένα εξαιρετικά περίπλοκο και δύσκολο δίλημμα, πρόκληση, επιταγή: Να διασ</w:t>
      </w:r>
      <w:r>
        <w:rPr>
          <w:rFonts w:eastAsia="Times New Roman" w:cs="Times New Roman"/>
          <w:szCs w:val="24"/>
        </w:rPr>
        <w:t>φαλίσει στους ευρωπαίους πολίτες και στους επισκέπτες της το αγαθό της ασφάλειας, χωρίς, όμως, ταυτοχρόνως να απωλέσει τίποτα από τον κώδικα των αξιών που κάνουν την Ευρώπη διαφορετική από τον κόσμο ολόκληρο, ό,τι αναφέρεται, δηλαδή, στις κατακτήσεις για τ</w:t>
      </w:r>
      <w:r>
        <w:rPr>
          <w:rFonts w:eastAsia="Times New Roman" w:cs="Times New Roman"/>
          <w:szCs w:val="24"/>
        </w:rPr>
        <w:t>α δικαιώματα του ανθρώπου και του πολίτη.</w:t>
      </w:r>
    </w:p>
    <w:p w14:paraId="013A1C71"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Γι’ αυτό</w:t>
      </w:r>
      <w:r>
        <w:rPr>
          <w:rFonts w:eastAsia="Times New Roman" w:cs="Times New Roman"/>
          <w:szCs w:val="24"/>
        </w:rPr>
        <w:t>ν</w:t>
      </w:r>
      <w:r>
        <w:rPr>
          <w:rFonts w:eastAsia="Times New Roman" w:cs="Times New Roman"/>
          <w:szCs w:val="24"/>
        </w:rPr>
        <w:t xml:space="preserve"> τον λόγο απαιτείται όσο ποτέ ψυχραιμία και σύνεση, έτσι ώστε να αποφύγουμε όλα αυτά που μπορεί να υποστούμε ως ενωμένη Ευρώπη και ως κόσμος ολόκληρος.</w:t>
      </w:r>
    </w:p>
    <w:p w14:paraId="013A1C72"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Θέλω, επίσης, να εκφράσω και εκ μέρους του κόμματός μου τη θλίψη και τα συλλυπητήρια μου στους συγγενείς των αθώων θυμάτων, γιατί τέτοιου είδους τυφλά κτυπήματα μέχρι σήμερα δεν είχαμε ποτέ στην ευρωπαϊκή ήπειρο, τουλάχιστον επί εποχής ύπαρξης της Ενωμένης</w:t>
      </w:r>
      <w:r>
        <w:rPr>
          <w:rFonts w:eastAsia="Times New Roman" w:cs="Times New Roman"/>
          <w:szCs w:val="24"/>
        </w:rPr>
        <w:t xml:space="preserve"> Ευρώπης, επί εποχής εγχειρήματος του να υπερβούμε όλα εκείνα που μας είχαν οδηγήσει στους ολέθρους των παγκοσμίων πολέμων.</w:t>
      </w:r>
    </w:p>
    <w:p w14:paraId="013A1C73"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γράφει ο Γιαπωνέζος συγγραφέας Χαρούκι Μουρακάμι: «Δυστυχώς, το ρολόι δουλεύει, οι ώρες περνούν, το πα</w:t>
      </w:r>
      <w:r>
        <w:rPr>
          <w:rFonts w:eastAsia="Times New Roman" w:cs="Times New Roman"/>
          <w:szCs w:val="24"/>
        </w:rPr>
        <w:t>ρελθόν αυξάνεται, το μέλλον υποχωρεί, οι δυνατότητες μειώνονται, οι τύψεις συσσωρεύονται». Ή μήπως όχι; Τίποτα απ’ όλα όσα διαδραματίζονται γύρω μας δεν αποδεικνύουν ότι γίνεστε, ότι γινόμαστε συνολικότερα σοφότεροι από τα λάθη.</w:t>
      </w:r>
    </w:p>
    <w:p w14:paraId="013A1C74"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 xml:space="preserve">Για να πάρουμε ένα μείζονα </w:t>
      </w:r>
      <w:r>
        <w:rPr>
          <w:rFonts w:eastAsia="Times New Roman" w:cs="Times New Roman"/>
          <w:szCs w:val="24"/>
        </w:rPr>
        <w:t>τομέα της δημόσιας ζωής και της λειτουργίας της δημοκρατίας, πού βρίσκεται σήμερα το αίτημα για περισσότερη δικαιοσύνη και διαφάνεια, που είναι απαιτήσεις της κοινωνίας, μίας τραυματισμένης από ένα επί μακρόν προβληματικό παρελθόν; Εκτός</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εάν εννο</w:t>
      </w:r>
      <w:r>
        <w:rPr>
          <w:rFonts w:eastAsia="Times New Roman" w:cs="Times New Roman"/>
          <w:szCs w:val="24"/>
        </w:rPr>
        <w:t>ούσατε</w:t>
      </w:r>
      <w:r>
        <w:rPr>
          <w:rFonts w:eastAsia="Times New Roman" w:cs="Times New Roman"/>
          <w:szCs w:val="24"/>
        </w:rPr>
        <w:t>,</w:t>
      </w:r>
      <w:r>
        <w:rPr>
          <w:rFonts w:eastAsia="Times New Roman" w:cs="Times New Roman"/>
          <w:szCs w:val="24"/>
        </w:rPr>
        <w:t xml:space="preserve"> όλον αυτόν τον καιρό και σήμερα</w:t>
      </w:r>
      <w:r>
        <w:rPr>
          <w:rFonts w:eastAsia="Times New Roman" w:cs="Times New Roman"/>
          <w:szCs w:val="24"/>
        </w:rPr>
        <w:t>,</w:t>
      </w:r>
      <w:r>
        <w:rPr>
          <w:rFonts w:eastAsia="Times New Roman" w:cs="Times New Roman"/>
          <w:szCs w:val="24"/>
        </w:rPr>
        <w:t xml:space="preserve"> ότι η διαπλοκή είναι κάτι που χαρακτηρίζει μόνο τους άλλους. Η στάση τόσο του Αναπληρωτή Υπουργού Δικαιοσύνης, δυστυχώς, όσο και του Πρωθυπουργού που εξακολουθεί να τον στηρίζει στην υπόθεση Τσατάνη, μόνο σε περισσό</w:t>
      </w:r>
      <w:r>
        <w:rPr>
          <w:rFonts w:eastAsia="Times New Roman" w:cs="Times New Roman"/>
          <w:szCs w:val="24"/>
        </w:rPr>
        <w:t>τερη δικαιοσύνη και διαφάνεια δεν παραπέμπουν.</w:t>
      </w:r>
    </w:p>
    <w:p w14:paraId="013A1C75"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 xml:space="preserve">Ας είμαστε ειλικρινείς. Οι </w:t>
      </w:r>
      <w:r>
        <w:rPr>
          <w:rFonts w:eastAsia="Times New Roman" w:cs="Times New Roman"/>
          <w:szCs w:val="24"/>
        </w:rPr>
        <w:t>κ</w:t>
      </w:r>
      <w:r>
        <w:rPr>
          <w:rFonts w:eastAsia="Times New Roman" w:cs="Times New Roman"/>
          <w:szCs w:val="24"/>
        </w:rPr>
        <w:t>υβερνήσεις στη μεταπολιτευτική Ελλάδα πάντα επιχειρούσαν να ελέγξουν τη δικαστική εξουσία. Κα</w:t>
      </w:r>
      <w:r>
        <w:rPr>
          <w:rFonts w:eastAsia="Times New Roman" w:cs="Times New Roman"/>
          <w:szCs w:val="24"/>
        </w:rPr>
        <w:t>μ</w:t>
      </w:r>
      <w:r>
        <w:rPr>
          <w:rFonts w:eastAsia="Times New Roman" w:cs="Times New Roman"/>
          <w:szCs w:val="24"/>
        </w:rPr>
        <w:t>μία κυβέρνηση ποτέ δεν επιθύμησε την ανεξαρτησία της χωρίς εκπτώσεις, χωρίς αστερίσκους</w:t>
      </w:r>
      <w:r>
        <w:rPr>
          <w:rFonts w:eastAsia="Times New Roman" w:cs="Times New Roman"/>
          <w:szCs w:val="24"/>
        </w:rPr>
        <w:t xml:space="preserve">. Ωστόσο, στη δημοκρατία οι εξουσίες όχι μόνο διαχωρίζονται, αλλά επιβάλλεται και να αλληλοελέγχονται. Η μία πρέπει να επιτηρεί την άλλη, για να μην υπάρχουν εκτροπές. </w:t>
      </w:r>
    </w:p>
    <w:p w14:paraId="013A1C76"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Αυτά είναι κατακτήσεις του μακρινού Διαφωτισμού. Όμως, η απέχθεια που τρέφετε για τη δι</w:t>
      </w:r>
      <w:r>
        <w:rPr>
          <w:rFonts w:eastAsia="Times New Roman" w:cs="Times New Roman"/>
          <w:szCs w:val="24"/>
        </w:rPr>
        <w:t xml:space="preserve">άκριση των εξουσιών, τον ακρογωνιαίο λίθο της δημοκρατίας, είναι άνευ προηγουμένου, γιατί εδράζεται σε ιδεοληψίες και συνεπώς, γίνεται πολύ πιο επικίνδυνη. </w:t>
      </w:r>
    </w:p>
    <w:p w14:paraId="013A1C77"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επίσης, είναι πολλαπλά επαναλαμβανόμενη, αφού ομόφωνα και σύσσωμο το Υπουργικό Συμβούλιο </w:t>
      </w:r>
      <w:r>
        <w:rPr>
          <w:rFonts w:eastAsia="Times New Roman" w:cs="Times New Roman"/>
          <w:szCs w:val="24"/>
        </w:rPr>
        <w:t>διόρισε τη συνδικαλίστρια, που και μόνο γι’ αυτό το χαρακτηριστικό θα έπρεπε να την θεωρεί εκτός του πίνακα των υποψηφίων, κ. Θάνου ως Πρόεδρο του Αρείου Πάγου και εν συνεχεία, θεσμοθετήσατε πρωτοφανείς εξουσίες γι’ αυτήν, δίνοντάς της τη δυνατότητα πειθαρ</w:t>
      </w:r>
      <w:r>
        <w:rPr>
          <w:rFonts w:eastAsia="Times New Roman" w:cs="Times New Roman"/>
          <w:szCs w:val="24"/>
        </w:rPr>
        <w:t xml:space="preserve">χικού ελέγχου όλων των δικαστών. </w:t>
      </w:r>
    </w:p>
    <w:p w14:paraId="013A1C78"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Τι κάνατε, δηλαδή, στην ουσία με αυτό; Επεκτείνατε τον έλεγχο της εκτελεστικής εξουσίας επί των δικαστών σε ολόκληρη την ιεραρχία. Έτσι, διασφαλίζεται το αίτημα για περισσότερη δικαιοσύνη και διαφάνεια, ενώ από την άλλη πλ</w:t>
      </w:r>
      <w:r>
        <w:rPr>
          <w:rFonts w:eastAsia="Times New Roman" w:cs="Times New Roman"/>
          <w:szCs w:val="24"/>
        </w:rPr>
        <w:t>ευρά η ίδια η κ. Θάνου ξεχνά να κρούσει τον κώδωνα του κινδύνου για την τραγικά αργή απονομή της δικαιοσύνης στη χώρα μας, με αποτέλεσμα να καταλήγουμε στο όνειδος της αποφυλάκισης Ρουπακιά, ενός κατ’ ομολογία δολοφόνου, που μάλιστα λάμβανε εντολές και από</w:t>
      </w:r>
      <w:r>
        <w:rPr>
          <w:rFonts w:eastAsia="Times New Roman" w:cs="Times New Roman"/>
          <w:szCs w:val="24"/>
        </w:rPr>
        <w:t xml:space="preserve"> κόμμα της Βουλής, όπως το ίδιο το κόμμα αποδέχθηκε αναλαμβάνοντας την πολιτική ευθύνη;</w:t>
      </w:r>
    </w:p>
    <w:p w14:paraId="013A1C79" w14:textId="77777777" w:rsidR="0004408F" w:rsidRDefault="00332441">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w:t>
      </w:r>
      <w:r>
        <w:rPr>
          <w:rFonts w:eastAsia="Times New Roman" w:cs="Times New Roman"/>
          <w:szCs w:val="24"/>
        </w:rPr>
        <w:t xml:space="preserve">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13A1C7A"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Τι είπες τώρα;</w:t>
      </w:r>
    </w:p>
    <w:p w14:paraId="013A1C7B"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Αναλάβατε την πολιτική ευθύνη. Ο Αρχηγός σας ανέλαβε την πολιτική ευθύνη. Το</w:t>
      </w:r>
      <w:r>
        <w:rPr>
          <w:rFonts w:eastAsia="Times New Roman" w:cs="Times New Roman"/>
          <w:szCs w:val="24"/>
        </w:rPr>
        <w:t xml:space="preserve"> ξεχνάτε.</w:t>
      </w:r>
    </w:p>
    <w:p w14:paraId="013A1C7C"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Τι λες άνθρωπε; Θα σας ξεφτιλίσουμε! Να ανακαλέσει, κυρία Πρόεδρε.</w:t>
      </w:r>
    </w:p>
    <w:p w14:paraId="013A1C7D" w14:textId="77777777" w:rsidR="0004408F" w:rsidRDefault="00332441">
      <w:pPr>
        <w:spacing w:line="600" w:lineRule="auto"/>
        <w:ind w:firstLine="720"/>
        <w:contextualSpacing/>
        <w:jc w:val="center"/>
        <w:rPr>
          <w:rFonts w:eastAsia="Times New Roman" w:cs="Times New Roman"/>
          <w:szCs w:val="24"/>
        </w:rPr>
      </w:pPr>
      <w:r>
        <w:rPr>
          <w:rFonts w:eastAsia="Times New Roman" w:cs="Times New Roman"/>
          <w:szCs w:val="24"/>
        </w:rPr>
        <w:t xml:space="preserve">(Θόρυβος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13A1C7E"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Ο Αρχηγός σας ανέλαβε την πολιτική ευθύνη.</w:t>
      </w:r>
    </w:p>
    <w:p w14:paraId="013A1C7F"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Βρε ψεύτη άνθρωπε, τι είπες;</w:t>
      </w:r>
    </w:p>
    <w:p w14:paraId="013A1C80"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ΠΡΟΕΔΡΕΥΟΥΣΑ (Α</w:t>
      </w:r>
      <w:r>
        <w:rPr>
          <w:rFonts w:eastAsia="Times New Roman" w:cs="Times New Roman"/>
          <w:b/>
          <w:szCs w:val="24"/>
        </w:rPr>
        <w:t xml:space="preserve">ναστασία Χριστοδουλοπούλου): </w:t>
      </w:r>
      <w:r>
        <w:rPr>
          <w:rFonts w:eastAsia="Times New Roman" w:cs="Times New Roman"/>
          <w:szCs w:val="24"/>
        </w:rPr>
        <w:t>Μη διακόπτετε τώρα…</w:t>
      </w:r>
    </w:p>
    <w:p w14:paraId="013A1C81"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Τι είπε;</w:t>
      </w:r>
    </w:p>
    <w:p w14:paraId="013A1C82"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Με παρασύρετε και ανοίγω διάλογο μαζί σας. Είναι θέμα αρχής.</w:t>
      </w:r>
    </w:p>
    <w:p w14:paraId="013A1C83"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Αυτό που λέτε τώρα, τι είναι;</w:t>
      </w:r>
    </w:p>
    <w:p w14:paraId="013A1C84"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Μη διακόπτετε!</w:t>
      </w:r>
    </w:p>
    <w:p w14:paraId="013A1C85"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Να ανακαλέσει αυτό που λέει.</w:t>
      </w:r>
    </w:p>
    <w:p w14:paraId="013A1C86"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Δεν φταίτε εσείς που βρίσκεστε εδώ μέσα. Αυτό είναι το μόνο ελαφρυντικό σας, ότι δεν φταίτε εσείς που βρίσκεστε εδώ μέσα.</w:t>
      </w:r>
    </w:p>
    <w:p w14:paraId="013A1C87"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Αυτό που είπες τώρα εσύ τι είναι; Ό,τι σου κατεβαίνει σ</w:t>
      </w:r>
      <w:r>
        <w:rPr>
          <w:rFonts w:eastAsia="Times New Roman" w:cs="Times New Roman"/>
          <w:szCs w:val="24"/>
        </w:rPr>
        <w:t>το μυαλό λες!</w:t>
      </w:r>
    </w:p>
    <w:p w14:paraId="013A1C88"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Έτσι, λοιπόν, ο παραλογισμός δεν σταματάει εδώ.</w:t>
      </w:r>
    </w:p>
    <w:p w14:paraId="013A1C89"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Δεν συνεχίζεται η κουβέντα έτσι. Θα ανακαλέσεις αυτό που είπες. </w:t>
      </w:r>
    </w:p>
    <w:p w14:paraId="013A1C8A"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Κυρία Πρόεδρε…</w:t>
      </w:r>
    </w:p>
    <w:p w14:paraId="013A1C8B"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Ότι έδωσε το κόμμα εντολή, τι είναι αυτά που </w:t>
      </w:r>
      <w:r>
        <w:rPr>
          <w:rFonts w:eastAsia="Times New Roman" w:cs="Times New Roman"/>
          <w:szCs w:val="24"/>
        </w:rPr>
        <w:t>λες,;</w:t>
      </w:r>
    </w:p>
    <w:p w14:paraId="013A1C8C"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Την πολιτική ευθύνη την αναλάβατε, ναι ή όχι;</w:t>
      </w:r>
    </w:p>
    <w:p w14:paraId="013A1C8D"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Όχι!</w:t>
      </w:r>
    </w:p>
    <w:p w14:paraId="013A1C8E"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Ποια πολιτική ευθύνη;</w:t>
      </w:r>
    </w:p>
    <w:p w14:paraId="013A1C8F" w14:textId="77777777" w:rsidR="0004408F" w:rsidRDefault="00332441">
      <w:pPr>
        <w:spacing w:line="600" w:lineRule="auto"/>
        <w:ind w:firstLine="720"/>
        <w:contextualSpacing/>
        <w:jc w:val="both"/>
        <w:rPr>
          <w:rFonts w:eastAsia="Times New Roman" w:cs="Times New Roman"/>
          <w:b/>
          <w:szCs w:val="24"/>
        </w:rPr>
      </w:pPr>
      <w:r>
        <w:rPr>
          <w:rFonts w:eastAsia="Times New Roman" w:cs="Times New Roman"/>
          <w:b/>
          <w:szCs w:val="24"/>
        </w:rPr>
        <w:t>ΗΛΙΑΣ ΠΑΝΑΓΙΩΤΑΡΟΣ:</w:t>
      </w:r>
      <w:r>
        <w:rPr>
          <w:rFonts w:eastAsia="Times New Roman" w:cs="Times New Roman"/>
          <w:szCs w:val="24"/>
        </w:rPr>
        <w:t xml:space="preserve"> Κανείς δεν ανέλαβε.</w:t>
      </w:r>
    </w:p>
    <w:p w14:paraId="013A1C90"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Τον Αρχηγό σας ελέγξτε, λοιπόν! Τελειώσαμε! Την πολιτική ευθύνη </w:t>
      </w:r>
      <w:r>
        <w:rPr>
          <w:rFonts w:eastAsia="Times New Roman" w:cs="Times New Roman"/>
          <w:szCs w:val="24"/>
        </w:rPr>
        <w:t>αναλάβατε.</w:t>
      </w:r>
    </w:p>
    <w:p w14:paraId="013A1C91"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Κυρία Πρόεδρε, δεν μπορεί να λέγονται τέτοια πράγματα!</w:t>
      </w:r>
    </w:p>
    <w:p w14:paraId="013A1C92"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Λαγέ, εδώ είναι Βουλή. Ο καθένας εκφράζει τις απόψεις του.</w:t>
      </w:r>
    </w:p>
    <w:p w14:paraId="013A1C93"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Κυρία Πρόεδρε, δεν μπορεί να λέγονται τέτοια πράγμα</w:t>
      </w:r>
      <w:r>
        <w:rPr>
          <w:rFonts w:eastAsia="Times New Roman" w:cs="Times New Roman"/>
          <w:szCs w:val="24"/>
        </w:rPr>
        <w:t>τα. Ζητώ το</w:t>
      </w:r>
      <w:r>
        <w:rPr>
          <w:rFonts w:eastAsia="Times New Roman" w:cs="Times New Roman"/>
          <w:szCs w:val="24"/>
        </w:rPr>
        <w:t>ν</w:t>
      </w:r>
      <w:r>
        <w:rPr>
          <w:rFonts w:eastAsia="Times New Roman" w:cs="Times New Roman"/>
          <w:szCs w:val="24"/>
        </w:rPr>
        <w:t xml:space="preserve"> λόγο.</w:t>
      </w:r>
    </w:p>
    <w:p w14:paraId="013A1C94"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Όταν πάρετε το</w:t>
      </w:r>
      <w:r>
        <w:rPr>
          <w:rFonts w:eastAsia="Times New Roman" w:cs="Times New Roman"/>
          <w:szCs w:val="24"/>
        </w:rPr>
        <w:t>ν</w:t>
      </w:r>
      <w:r>
        <w:rPr>
          <w:rFonts w:eastAsia="Times New Roman" w:cs="Times New Roman"/>
          <w:szCs w:val="24"/>
        </w:rPr>
        <w:t xml:space="preserve"> λόγο, μπορείτε να πείτε ό,τι θέλετε. Τώρα δεν μπορείτε. Θα ολοκληρώσει ο ομιλητής και μετά θα μιλήσετε.</w:t>
      </w:r>
    </w:p>
    <w:p w14:paraId="013A1C95" w14:textId="77777777" w:rsidR="0004408F" w:rsidRDefault="00332441">
      <w:pPr>
        <w:spacing w:line="600" w:lineRule="auto"/>
        <w:ind w:firstLine="567"/>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Άρχισα να λέω, λοιπόν, ότι με απόλυτα σουρεαλιστικό τρ</w:t>
      </w:r>
      <w:r>
        <w:rPr>
          <w:rFonts w:eastAsia="Times New Roman" w:cs="Times New Roman"/>
          <w:szCs w:val="24"/>
        </w:rPr>
        <w:t>όπο διαπιστώνουμε ότι επιστρέφουμε είκοσι με είκοσι πέντε χρόνια πριν, όταν μέσα στην απόλυτη άρνηση της επικοινωνίας μας με την πραγματικότητα βλέπαμε ότι ζούμε σε έναν διαφορετικό κόσμο απ’ αυτόν που όλος ο υπόλοιπος κόσμος αντιλαμβανόταν ότι ζει. Και σή</w:t>
      </w:r>
      <w:r>
        <w:rPr>
          <w:rFonts w:eastAsia="Times New Roman" w:cs="Times New Roman"/>
          <w:szCs w:val="24"/>
        </w:rPr>
        <w:t>μερα, που ξαναδημιουργούμε εκείνες τις προϋποθέσεις της απόλυτης απομόνωσής μας, διαπιστώνουμε με τρόμο ότι απαιτείται ξανά αυτό που τότε είχε απαιτηθεί και που στήθηκε, ένα δίκτυο λογικής -και σήμερα απαιτείται ίσως πολύ περισσότερο- όπως εκείνο το δίκτυο</w:t>
      </w:r>
      <w:r>
        <w:rPr>
          <w:rFonts w:eastAsia="Times New Roman" w:cs="Times New Roman"/>
          <w:szCs w:val="24"/>
        </w:rPr>
        <w:t xml:space="preserve"> λογικής που είχε στήσει ο αξέχαστος Λεωνίδας Κύρκος, που και πολλοί από εμάς εδώ μέσα, είχαμε τότε στηρίξει, λέγοντας το αυτονόητο για το περίφημο «Μακεδονικό», ότι η ελληνική Μακεδονία είναι ελληνική. Ήταν πολύ απλό αυτό και εξακολουθεί να είναι πολύ απλ</w:t>
      </w:r>
      <w:r>
        <w:rPr>
          <w:rFonts w:eastAsia="Times New Roman" w:cs="Times New Roman"/>
          <w:szCs w:val="24"/>
        </w:rPr>
        <w:t xml:space="preserve">ό. Όλα τα υπόλοιπα, μας αυτοπαγιδεύουν και μας αυτοπαγίδευσαν για είκοσι με είκοσι πέντε χρόνια, απομονώνοντάς μας από παντού. </w:t>
      </w:r>
    </w:p>
    <w:p w14:paraId="013A1C96" w14:textId="77777777" w:rsidR="0004408F" w:rsidRDefault="00332441">
      <w:pPr>
        <w:spacing w:line="600" w:lineRule="auto"/>
        <w:ind w:firstLine="567"/>
        <w:jc w:val="both"/>
        <w:rPr>
          <w:rFonts w:eastAsia="Times New Roman" w:cs="Times New Roman"/>
          <w:szCs w:val="24"/>
        </w:rPr>
      </w:pPr>
      <w:r>
        <w:rPr>
          <w:rFonts w:eastAsia="Times New Roman" w:cs="Times New Roman"/>
          <w:szCs w:val="24"/>
        </w:rPr>
        <w:t>Σήμερα, λοιπόν, όπου βρισκόμαστε σε ένα χαμηλό βαρομετρικό, που όλο και χαμηλώνει περισσότερο, εμείς εξακολουθούμε μέσα σε ένα ο</w:t>
      </w:r>
      <w:r>
        <w:rPr>
          <w:rFonts w:eastAsia="Times New Roman" w:cs="Times New Roman"/>
          <w:szCs w:val="24"/>
        </w:rPr>
        <w:t xml:space="preserve">λέθριο υποκριτικό στρουθοκαμηλισμό να ζούμε μια πραγματικότητα έτσι όπως εμείς επιθυμούμε να τη ζούμε. </w:t>
      </w:r>
    </w:p>
    <w:p w14:paraId="013A1C97" w14:textId="77777777" w:rsidR="0004408F" w:rsidRDefault="00332441">
      <w:pPr>
        <w:spacing w:line="600" w:lineRule="auto"/>
        <w:ind w:firstLine="567"/>
        <w:jc w:val="both"/>
        <w:rPr>
          <w:rFonts w:eastAsia="Times New Roman" w:cs="Times New Roman"/>
          <w:szCs w:val="24"/>
        </w:rPr>
      </w:pPr>
      <w:r>
        <w:rPr>
          <w:rFonts w:eastAsia="Times New Roman" w:cs="Times New Roman"/>
          <w:szCs w:val="24"/>
        </w:rPr>
        <w:t xml:space="preserve">Όμως, των οικιών ημών εμπιμπραμένων ημείς παιανίζομεν. Τι πιο αποτελεσματικό από το να ακουστεί ξανά το «Μακεδονία ξακουστή» από τη μπάντα του Ναυτικού </w:t>
      </w:r>
      <w:r>
        <w:rPr>
          <w:rFonts w:eastAsia="Times New Roman" w:cs="Times New Roman"/>
          <w:szCs w:val="24"/>
        </w:rPr>
        <w:t xml:space="preserve">στην Αμερική, την ώρα που ο κ. Καμμένος θα κατέθετε το στεφάνι του; Είναι δυνατόν τέτοιες εκδηλώσεις εθνολαϊκιστικού κιτς να μπορούν να αλλάξουν τα διεθνή δεδομένα δυο δεκαετιών; </w:t>
      </w:r>
    </w:p>
    <w:p w14:paraId="013A1C98" w14:textId="77777777" w:rsidR="0004408F" w:rsidRDefault="00332441">
      <w:pPr>
        <w:spacing w:line="600" w:lineRule="auto"/>
        <w:ind w:firstLine="567"/>
        <w:jc w:val="both"/>
        <w:rPr>
          <w:rFonts w:eastAsia="Times New Roman" w:cs="Times New Roman"/>
          <w:szCs w:val="24"/>
        </w:rPr>
      </w:pPr>
      <w:r>
        <w:rPr>
          <w:rFonts w:eastAsia="Times New Roman" w:cs="Times New Roman"/>
          <w:szCs w:val="24"/>
        </w:rPr>
        <w:t xml:space="preserve">Είναι, επιπλέον, αποκαρδιωτικό ο Αρχηγός της Αξιωματικής Αντιπολίτευσης και </w:t>
      </w:r>
      <w:r>
        <w:rPr>
          <w:rFonts w:eastAsia="Times New Roman" w:cs="Times New Roman"/>
          <w:szCs w:val="24"/>
        </w:rPr>
        <w:t xml:space="preserve">πιθανόν αυριανός </w:t>
      </w:r>
      <w:r>
        <w:rPr>
          <w:rFonts w:eastAsia="Times New Roman" w:cs="Times New Roman"/>
          <w:szCs w:val="24"/>
        </w:rPr>
        <w:t>π</w:t>
      </w:r>
      <w:r>
        <w:rPr>
          <w:rFonts w:eastAsia="Times New Roman" w:cs="Times New Roman"/>
          <w:szCs w:val="24"/>
        </w:rPr>
        <w:t>ρωθυπουργός, ο κ. Κυριάκος Μητσοτάκης, να εμφανίζεται εν έτει 2016, πολύ πιο πίσω από τον Κωνσταντίνο Μητσοτάκη του 1990 -αναφέρομαι στο «Μακεδονικό»- όταν, αγαπητές και αγαπητοί συνάδελφοι, οι ισορροπίες γίνονται παραλυτικές, ακυρώνουν τ</w:t>
      </w:r>
      <w:r>
        <w:rPr>
          <w:rFonts w:eastAsia="Times New Roman" w:cs="Times New Roman"/>
          <w:szCs w:val="24"/>
        </w:rPr>
        <w:t xml:space="preserve">ο μήνυμα και ματαιώνουν στην πράξη και τον εκσυγχρονισμό και τις μεταρρυθμίσεις και έτσι δεν μπορούμε να περάσουμε. Κα μη μου πει κανείς πως η διαγραφή Κρανιδιώτη ισορροπεί τα πράγματα, γιατί ακόμα διερωτώμαι για τις δηλώσεις Κρανιδιώτη γιατί η </w:t>
      </w:r>
      <w:r>
        <w:rPr>
          <w:rFonts w:eastAsia="Times New Roman" w:cs="Times New Roman"/>
          <w:szCs w:val="24"/>
        </w:rPr>
        <w:t>ε</w:t>
      </w:r>
      <w:r>
        <w:rPr>
          <w:rFonts w:eastAsia="Times New Roman" w:cs="Times New Roman"/>
          <w:szCs w:val="24"/>
        </w:rPr>
        <w:t xml:space="preserve">ισαγγελία </w:t>
      </w:r>
      <w:r>
        <w:rPr>
          <w:rFonts w:eastAsia="Times New Roman" w:cs="Times New Roman"/>
          <w:szCs w:val="24"/>
        </w:rPr>
        <w:t>δεν έχει αντιδράσει ακόμη σε μια ευθεία πρόκληση παθών, διχασμού, μίσους και βίας του απερίγραπτου κυρίου «Δικτύου 21», που απειλεί με Γουδί όλους εμάς τους εθνοπροδότες. Πρόκειται για μια τρέλα, αριστερή και δεξιά. Πώς να μας καταλάβει κανένας τρίτος; Γι’</w:t>
      </w:r>
      <w:r>
        <w:rPr>
          <w:rFonts w:eastAsia="Times New Roman" w:cs="Times New Roman"/>
          <w:szCs w:val="24"/>
        </w:rPr>
        <w:t xml:space="preserve"> αυτό και ο διεθνής Τύπος γράφει έμπλεος σκωπτικότητας ότι Υπουργός στην Ελλάδα εξωθείται σε παραίτηση, επειδή αποκάλεσε τη Μακεδονία «Μακεδονία». </w:t>
      </w:r>
    </w:p>
    <w:p w14:paraId="013A1C99" w14:textId="77777777" w:rsidR="0004408F" w:rsidRDefault="00332441">
      <w:pPr>
        <w:spacing w:line="600" w:lineRule="auto"/>
        <w:ind w:firstLine="567"/>
        <w:jc w:val="both"/>
        <w:rPr>
          <w:rFonts w:eastAsia="Times New Roman" w:cs="Times New Roman"/>
          <w:szCs w:val="24"/>
        </w:rPr>
      </w:pPr>
      <w:r>
        <w:rPr>
          <w:rFonts w:eastAsia="Times New Roman" w:cs="Times New Roman"/>
          <w:szCs w:val="24"/>
        </w:rPr>
        <w:t>Ζούμε τη μέρα της μαρμότας. Κάνω μια σύντομη αναφορά, μια σύντομη περιγραφή του μικροπεριβάλλοντός μας που ι</w:t>
      </w:r>
      <w:r>
        <w:rPr>
          <w:rFonts w:eastAsia="Times New Roman" w:cs="Times New Roman"/>
          <w:szCs w:val="24"/>
        </w:rPr>
        <w:t xml:space="preserve">διαίτερα σήμερα σε ό,τι συμβαίνει σε ολόκληρο τον κόσμο -άρα μας αφορά απόλυτα- δείχνει και το πόσο έχουμε συναίσθηση της πραγματικότητας που ζούμε. Ίσως θα έπρεπε να επεξεργαστούμε το ότι ο αλυτρωτισμός που χαρακτηρίζει πια τη γειτονική δημοκρατία, χωρίς </w:t>
      </w:r>
      <w:r>
        <w:rPr>
          <w:rFonts w:eastAsia="Times New Roman" w:cs="Times New Roman"/>
          <w:szCs w:val="24"/>
        </w:rPr>
        <w:t>όνομα, κυρίως οφείλεται και στη δική μας άκαμπτη και μαξιμαλιστική στάση αυτών των χρόνων. Όλη η σύγχρονη γενιά των πολιτικών που, όπως είδατε, μεγάλωσαν αυτά τα χρόνια, τα τελευταία είκοσι με είκοσι πέντε χρόνια ανδρώθηκαν, έχουν την αίσθηση ότι στην Ελλά</w:t>
      </w:r>
      <w:r>
        <w:rPr>
          <w:rFonts w:eastAsia="Times New Roman" w:cs="Times New Roman"/>
          <w:szCs w:val="24"/>
        </w:rPr>
        <w:t xml:space="preserve">δα οφείλεται ο απόλυτος αποκλεισμός της χώρας τους σε μια τέτοια γειτονιά, όπως αυτή την οποία ζούμε. </w:t>
      </w:r>
    </w:p>
    <w:p w14:paraId="013A1C9A" w14:textId="77777777" w:rsidR="0004408F" w:rsidRDefault="00332441">
      <w:pPr>
        <w:spacing w:line="600" w:lineRule="auto"/>
        <w:ind w:firstLine="567"/>
        <w:jc w:val="both"/>
        <w:rPr>
          <w:rFonts w:eastAsia="Times New Roman" w:cs="Times New Roman"/>
          <w:szCs w:val="24"/>
        </w:rPr>
      </w:pPr>
      <w:r>
        <w:rPr>
          <w:rFonts w:eastAsia="Times New Roman" w:cs="Times New Roman"/>
          <w:szCs w:val="24"/>
        </w:rPr>
        <w:t>Τηρουμένων των αναλογιών είναι, όπως και η σκληρή στάση του γερακιού Νετανιάχου που εξαφάνισε τα μετριοπαθή κόμματα της Παλαιστίνης προς όφελος της ακραί</w:t>
      </w:r>
      <w:r>
        <w:rPr>
          <w:rFonts w:eastAsia="Times New Roman" w:cs="Times New Roman"/>
          <w:szCs w:val="24"/>
        </w:rPr>
        <w:t>ας Φαμάς λίγα χρόνια πριν.</w:t>
      </w:r>
    </w:p>
    <w:p w14:paraId="013A1C9B" w14:textId="77777777" w:rsidR="0004408F" w:rsidRDefault="00332441">
      <w:pPr>
        <w:spacing w:line="600" w:lineRule="auto"/>
        <w:ind w:firstLine="567"/>
        <w:jc w:val="both"/>
        <w:rPr>
          <w:rFonts w:eastAsia="Times New Roman" w:cs="Times New Roman"/>
          <w:szCs w:val="24"/>
        </w:rPr>
      </w:pPr>
      <w:r>
        <w:rPr>
          <w:rFonts w:eastAsia="Times New Roman" w:cs="Times New Roman"/>
          <w:szCs w:val="24"/>
        </w:rPr>
        <w:t>Κυρίες και κύριοι συνάδελφοι, το μεγάλο θέμα βεβαίως το οποίο έχουμε να κυριαρχεί και το οποίο πρέπει να αντιμετωπίσει η χώρα δεν είναι άλλο από το προσφυγικό-μεταναστευτικό και το γνωρίζουμε όλοι. Πρέπει, επίσης, όλοι να αναγνωρ</w:t>
      </w:r>
      <w:r>
        <w:rPr>
          <w:rFonts w:eastAsia="Times New Roman" w:cs="Times New Roman"/>
          <w:szCs w:val="24"/>
        </w:rPr>
        <w:t xml:space="preserve">ίσουμε πως πρόκειται για ένα θέμα πολυεπίπεδο και εξαιρετικά πολύπλοκο, που από τη φύση του δεν σηκώνει ούτε λαϊκισμούς ούτε αντιπολιτευτικές κορώνες. </w:t>
      </w:r>
    </w:p>
    <w:p w14:paraId="013A1C9C" w14:textId="77777777" w:rsidR="0004408F" w:rsidRDefault="00332441">
      <w:pPr>
        <w:spacing w:line="600" w:lineRule="auto"/>
        <w:ind w:firstLine="567"/>
        <w:jc w:val="both"/>
        <w:rPr>
          <w:rFonts w:eastAsia="Times New Roman" w:cs="Times New Roman"/>
          <w:szCs w:val="24"/>
        </w:rPr>
      </w:pPr>
      <w:r>
        <w:rPr>
          <w:rFonts w:eastAsia="Times New Roman" w:cs="Times New Roman"/>
          <w:szCs w:val="24"/>
        </w:rPr>
        <w:t>Είναι εύκολο για τον καθένα από εμάς να κάνουμε κριτική στην Κυβέρνηση για το ολέθριο και δήθεν ανθρωπισ</w:t>
      </w:r>
      <w:r>
        <w:rPr>
          <w:rFonts w:eastAsia="Times New Roman" w:cs="Times New Roman"/>
          <w:szCs w:val="24"/>
        </w:rPr>
        <w:t>τικό κάλεσμα των κολασμένων όλου του κόσμου σε μια Ελλάδα που θεωρούσαμε</w:t>
      </w:r>
      <w:r>
        <w:rPr>
          <w:rFonts w:eastAsia="Times New Roman" w:cs="Times New Roman"/>
          <w:szCs w:val="24"/>
        </w:rPr>
        <w:t>,</w:t>
      </w:r>
      <w:r>
        <w:rPr>
          <w:rFonts w:eastAsia="Times New Roman" w:cs="Times New Roman"/>
          <w:szCs w:val="24"/>
        </w:rPr>
        <w:t xml:space="preserve"> αφελώς</w:t>
      </w:r>
      <w:r>
        <w:rPr>
          <w:rFonts w:eastAsia="Times New Roman" w:cs="Times New Roman"/>
          <w:szCs w:val="24"/>
        </w:rPr>
        <w:t>,</w:t>
      </w:r>
      <w:r>
        <w:rPr>
          <w:rFonts w:eastAsia="Times New Roman" w:cs="Times New Roman"/>
          <w:szCs w:val="24"/>
        </w:rPr>
        <w:t xml:space="preserve"> μέχρι και χθες ότι είναι χώρα τράνζιτ. </w:t>
      </w:r>
    </w:p>
    <w:p w14:paraId="013A1C9D" w14:textId="77777777" w:rsidR="0004408F" w:rsidRDefault="00332441">
      <w:pPr>
        <w:spacing w:line="600" w:lineRule="auto"/>
        <w:ind w:firstLine="567"/>
        <w:jc w:val="both"/>
        <w:rPr>
          <w:rFonts w:eastAsia="Times New Roman" w:cs="Times New Roman"/>
          <w:szCs w:val="24"/>
        </w:rPr>
      </w:pPr>
      <w:r>
        <w:rPr>
          <w:rFonts w:eastAsia="Times New Roman" w:cs="Times New Roman"/>
          <w:szCs w:val="24"/>
        </w:rPr>
        <w:t>Οφείλουμε, όμως, να μιλήσουμε ως γνήσιοι ευρωπαϊστές και για τις ευθύνες της ίδιας της Ευρώπης, για το ανεπαρκές και την ανικανότητά τ</w:t>
      </w:r>
      <w:r>
        <w:rPr>
          <w:rFonts w:eastAsia="Times New Roman" w:cs="Times New Roman"/>
          <w:szCs w:val="24"/>
        </w:rPr>
        <w:t xml:space="preserve">ης και στις εκτιμήσεις και στα μέτρα και στις πράξεις. </w:t>
      </w:r>
    </w:p>
    <w:p w14:paraId="013A1C9E" w14:textId="77777777" w:rsidR="0004408F" w:rsidRDefault="00332441">
      <w:pPr>
        <w:spacing w:line="600" w:lineRule="auto"/>
        <w:ind w:firstLine="567"/>
        <w:jc w:val="both"/>
        <w:rPr>
          <w:rFonts w:eastAsia="Times New Roman" w:cs="Times New Roman"/>
          <w:szCs w:val="24"/>
        </w:rPr>
      </w:pPr>
      <w:r>
        <w:rPr>
          <w:rFonts w:eastAsia="Times New Roman" w:cs="Times New Roman"/>
          <w:szCs w:val="24"/>
        </w:rPr>
        <w:t xml:space="preserve">Το ίδιο ισχύει και για τη συμμετοχή της Ευρωπαϊκής Ένωσης στις πρώτες φάσεις της αποσταθεροποίησης του αραβικού κόσμου μέσω της στήριξης της Αραβικής Άνοιξης που άνοιξε τον ασκό του Αιόλου. </w:t>
      </w:r>
    </w:p>
    <w:p w14:paraId="013A1C9F"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Σήμερα η </w:t>
      </w:r>
      <w:r>
        <w:rPr>
          <w:rFonts w:eastAsia="Times New Roman" w:cs="Times New Roman"/>
          <w:szCs w:val="24"/>
        </w:rPr>
        <w:t>Ευρώπη –και εμείς μαζί- πληρώνει τα επίχειρα μιας αντίληψης που οδήγησε στο «γαία πυρί μιχθήτω». Λένε, κυρίες και κύριοι συνάδελφοι, πως η τέχνη οφείλει να δίνει λύσεις στην πραγματικότητα. Ως λύση μου ακούστηκε ο επίλογος του Ρώσου σκηνοθέτη Ανατόλι Βασίλ</w:t>
      </w:r>
      <w:r>
        <w:rPr>
          <w:rFonts w:eastAsia="Times New Roman" w:cs="Times New Roman"/>
          <w:szCs w:val="24"/>
        </w:rPr>
        <w:t>ιεφ στο μήνυμά του για την Παγκόσμια Ημέρα Θεάτρου χθες, στις 21 Μαρτίου. Αναρωτιέται, λοιπόν, για το εξής: «Χρειαζόμαστε το θέατρο;». Και απαντά: «Χρειαζόμαστε κάθε είδους θέατρο. Μόνο ένας είδος θεάτρου σίγουρα κανένας δεν έχει ανάγκη. Και μιλώ για το θέ</w:t>
      </w:r>
      <w:r>
        <w:rPr>
          <w:rFonts w:eastAsia="Times New Roman" w:cs="Times New Roman"/>
          <w:szCs w:val="24"/>
        </w:rPr>
        <w:t xml:space="preserve">ατρο των πολιτικών παιχνιδιών, ένα θέατρο πολιτικών ποντικοπαγίδων, ένα θέατρο που παίζουν οι πολιτικοί, ένα μάταιο πολιτικό θέατρο». </w:t>
      </w:r>
    </w:p>
    <w:p w14:paraId="013A1CA0"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w:t>
      </w:r>
      <w:r>
        <w:rPr>
          <w:rFonts w:eastAsia="Times New Roman" w:cs="Times New Roman"/>
          <w:szCs w:val="24"/>
        </w:rPr>
        <w:t>το κουδούνι λήξεως του χρόνου ομιλίας του κυρίου Βουλευτή)</w:t>
      </w:r>
    </w:p>
    <w:p w14:paraId="013A1CA1"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Τελειώνω, κυρία Πρόεδρε. </w:t>
      </w:r>
    </w:p>
    <w:p w14:paraId="013A1CA2"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Ελπίζω να αντιλαμβανόμαστε όλοι και ιδιαίτερα τις ημέρες που περνάμε πως ό,τι πιο καταστροφικό, ό,τι πιο ολέθριο θα είναι να συνεχίσουμε την υποκρισία, θα είναι να συνεχίζουμε να παίζουμε ένα πολιτικό θέατρο. Δεν ξέρω αν είναι σωστό απόψε να αναβληθεί η </w:t>
      </w:r>
      <w:r>
        <w:rPr>
          <w:rFonts w:eastAsia="Times New Roman" w:cs="Times New Roman"/>
          <w:szCs w:val="24"/>
        </w:rPr>
        <w:t>π</w:t>
      </w:r>
      <w:r>
        <w:rPr>
          <w:rFonts w:eastAsia="Times New Roman" w:cs="Times New Roman"/>
          <w:szCs w:val="24"/>
        </w:rPr>
        <w:t>ρ</w:t>
      </w:r>
      <w:r>
        <w:rPr>
          <w:rFonts w:eastAsia="Times New Roman" w:cs="Times New Roman"/>
          <w:szCs w:val="24"/>
        </w:rPr>
        <w:t xml:space="preserve">ο </w:t>
      </w:r>
      <w:r>
        <w:rPr>
          <w:rFonts w:eastAsia="Times New Roman" w:cs="Times New Roman"/>
          <w:szCs w:val="24"/>
        </w:rPr>
        <w:t>η</w:t>
      </w:r>
      <w:r>
        <w:rPr>
          <w:rFonts w:eastAsia="Times New Roman" w:cs="Times New Roman"/>
          <w:szCs w:val="24"/>
        </w:rPr>
        <w:t xml:space="preserve">μερησίας </w:t>
      </w:r>
      <w:r>
        <w:rPr>
          <w:rFonts w:eastAsia="Times New Roman" w:cs="Times New Roman"/>
          <w:szCs w:val="24"/>
        </w:rPr>
        <w:t>δ</w:t>
      </w:r>
      <w:r>
        <w:rPr>
          <w:rFonts w:eastAsia="Times New Roman" w:cs="Times New Roman"/>
          <w:szCs w:val="24"/>
        </w:rPr>
        <w:t xml:space="preserve">ιατάξεως </w:t>
      </w:r>
      <w:r>
        <w:rPr>
          <w:rFonts w:eastAsia="Times New Roman" w:cs="Times New Roman"/>
          <w:szCs w:val="24"/>
        </w:rPr>
        <w:t>σ</w:t>
      </w:r>
      <w:r>
        <w:rPr>
          <w:rFonts w:eastAsia="Times New Roman" w:cs="Times New Roman"/>
          <w:szCs w:val="24"/>
        </w:rPr>
        <w:t>υζήτηση. Βεβαίως εάν πρόκειται –όπως όλοι υποψιαζόμαστε- να εξελιχθεί σε ένα θέατρο διχασμού και αλληλοκατηγοριών, προφανώς και πρέπει να αναβληθεί. Όμως, δεν αρμόζει στις στιγμές μια προσέγγιση με τις λογικές του χθες όλων των ζητημ</w:t>
      </w:r>
      <w:r>
        <w:rPr>
          <w:rFonts w:eastAsia="Times New Roman" w:cs="Times New Roman"/>
          <w:szCs w:val="24"/>
        </w:rPr>
        <w:t xml:space="preserve">άτων που μας απασχολούν. </w:t>
      </w:r>
    </w:p>
    <w:p w14:paraId="013A1CA3"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Θα ήταν ένα δείγμα ωριμότητας, μια απαρχή νέας σελίδας στην πολιτική ζωή του τόπου</w:t>
      </w:r>
      <w:r w:rsidRPr="00540617">
        <w:rPr>
          <w:rFonts w:eastAsia="Times New Roman" w:cs="Times New Roman"/>
          <w:szCs w:val="24"/>
        </w:rPr>
        <w:t>,</w:t>
      </w:r>
      <w:r>
        <w:rPr>
          <w:rFonts w:eastAsia="Times New Roman" w:cs="Times New Roman"/>
          <w:szCs w:val="24"/>
        </w:rPr>
        <w:t xml:space="preserve"> αν απόψε είχαμε μια προσπάθεια προσέγγισης προς συνεννόηση αυτών που αυτονόητα έπρεπε να μας φέρουν κοντά, δηλαδή ό,τι έχει να κάνει με την εξυγίανση του δημόσιου βίου και με την αντιμετώπιση του μείζονος θέματος που σήμερα μας απασχολεί, τη διαχείριση το</w:t>
      </w:r>
      <w:r>
        <w:rPr>
          <w:rFonts w:eastAsia="Times New Roman" w:cs="Times New Roman"/>
          <w:szCs w:val="24"/>
        </w:rPr>
        <w:t xml:space="preserve">υ προσφυγικού ζητήματος. </w:t>
      </w:r>
    </w:p>
    <w:p w14:paraId="013A1CA4"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13A1CA5" w14:textId="77777777" w:rsidR="0004408F" w:rsidRDefault="00332441">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013A1CA6" w14:textId="77777777" w:rsidR="0004408F" w:rsidRDefault="00332441">
      <w:pPr>
        <w:spacing w:line="600" w:lineRule="auto"/>
        <w:ind w:firstLine="720"/>
        <w:jc w:val="both"/>
        <w:rPr>
          <w:rFonts w:eastAsia="Times New Roman" w:cs="Times New Roman"/>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της Βουλής, αφού προ</w:t>
      </w:r>
      <w:r>
        <w:rPr>
          <w:rFonts w:eastAsia="Times New Roman" w:cs="Times New Roman"/>
        </w:rPr>
        <w:t xml:space="preserve">ηγουμένως συμμετείχαν στο εκπαιδευτικό πρόγραμμα «1974- Η Αποκατάσταση της Δημοκρατίας» που οργανώνει το Ίδρυμα της Βουλής, είκοσι μαθητές και μαθήτριες και ένας εκπαιδευτικός συνοδός από τη Γερμανική Σχολή. </w:t>
      </w:r>
    </w:p>
    <w:p w14:paraId="013A1CA7" w14:textId="77777777" w:rsidR="0004408F" w:rsidRDefault="00332441">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013A1CA8" w14:textId="77777777" w:rsidR="0004408F" w:rsidRDefault="00332441">
      <w:pPr>
        <w:spacing w:line="600" w:lineRule="auto"/>
        <w:jc w:val="center"/>
        <w:rPr>
          <w:rFonts w:eastAsia="Times New Roman" w:cs="Times New Roman"/>
        </w:rPr>
      </w:pPr>
      <w:r>
        <w:rPr>
          <w:rFonts w:eastAsia="Times New Roman" w:cs="Times New Roman"/>
        </w:rPr>
        <w:t xml:space="preserve">(Χειροκροτήματα </w:t>
      </w:r>
      <w:r>
        <w:rPr>
          <w:rFonts w:eastAsia="Times New Roman" w:cs="Times New Roman"/>
        </w:rPr>
        <w:t>απ</w:t>
      </w:r>
      <w:r>
        <w:rPr>
          <w:rFonts w:eastAsia="Times New Roman" w:cs="Times New Roman"/>
        </w:rPr>
        <w:t>’</w:t>
      </w:r>
      <w:r>
        <w:rPr>
          <w:rFonts w:eastAsia="Times New Roman" w:cs="Times New Roman"/>
        </w:rPr>
        <w:t xml:space="preserve"> </w:t>
      </w:r>
      <w:r>
        <w:rPr>
          <w:rFonts w:eastAsia="Times New Roman" w:cs="Times New Roman"/>
        </w:rPr>
        <w:t>όλες τις πτέρυγες της Βουλής)</w:t>
      </w:r>
    </w:p>
    <w:p w14:paraId="013A1CA9" w14:textId="77777777" w:rsidR="0004408F" w:rsidRDefault="00332441">
      <w:pPr>
        <w:spacing w:line="600" w:lineRule="auto"/>
        <w:ind w:firstLine="709"/>
        <w:jc w:val="both"/>
        <w:rPr>
          <w:rFonts w:eastAsia="Times New Roman" w:cs="Times New Roman"/>
        </w:rPr>
      </w:pPr>
      <w:r>
        <w:rPr>
          <w:rFonts w:eastAsia="Times New Roman" w:cs="Times New Roman"/>
        </w:rPr>
        <w:t xml:space="preserve">Τον λόγο έχει ο κ. Καρράς, ο οποίος έχει </w:t>
      </w:r>
      <w:r>
        <w:rPr>
          <w:rFonts w:eastAsia="Times New Roman" w:cs="Times New Roman"/>
        </w:rPr>
        <w:t xml:space="preserve">μία </w:t>
      </w:r>
      <w:r>
        <w:rPr>
          <w:rFonts w:eastAsia="Times New Roman" w:cs="Times New Roman"/>
        </w:rPr>
        <w:t>επείγουσα δουλειά.</w:t>
      </w:r>
    </w:p>
    <w:p w14:paraId="013A1CAA" w14:textId="77777777" w:rsidR="0004408F" w:rsidRDefault="00332441">
      <w:pPr>
        <w:spacing w:line="600" w:lineRule="auto"/>
        <w:ind w:firstLine="709"/>
        <w:jc w:val="both"/>
        <w:rPr>
          <w:rFonts w:eastAsia="Times New Roman" w:cs="Times New Roman"/>
        </w:rPr>
      </w:pPr>
      <w:r>
        <w:rPr>
          <w:rFonts w:eastAsia="Times New Roman" w:cs="Times New Roman"/>
          <w:b/>
        </w:rPr>
        <w:t>ΓΕΩΡΓΙΟΣ-ΔΗΜΗΤΡΙΟΣ ΚΑΡΡΑΣ:</w:t>
      </w:r>
      <w:r>
        <w:rPr>
          <w:rFonts w:eastAsia="Times New Roman" w:cs="Times New Roman"/>
        </w:rPr>
        <w:t xml:space="preserve"> Ευχαριστώ, κυρία Πρόεδρε. </w:t>
      </w:r>
    </w:p>
    <w:p w14:paraId="013A1CAB" w14:textId="77777777" w:rsidR="0004408F" w:rsidRDefault="00332441">
      <w:pPr>
        <w:spacing w:line="600" w:lineRule="auto"/>
        <w:ind w:firstLine="709"/>
        <w:jc w:val="both"/>
        <w:rPr>
          <w:rFonts w:eastAsia="Times New Roman" w:cs="Times New Roman"/>
        </w:rPr>
      </w:pPr>
      <w:r>
        <w:rPr>
          <w:rFonts w:eastAsia="Times New Roman" w:cs="Times New Roman"/>
        </w:rPr>
        <w:t xml:space="preserve">Πριν </w:t>
      </w:r>
      <w:r>
        <w:rPr>
          <w:rFonts w:eastAsia="Times New Roman" w:cs="Times New Roman"/>
        </w:rPr>
        <w:t>από</w:t>
      </w:r>
      <w:r>
        <w:rPr>
          <w:rFonts w:eastAsia="Times New Roman" w:cs="Times New Roman"/>
        </w:rPr>
        <w:t xml:space="preserve"> όλα θέλω να αναφερθώ στα γεγονότα των Βρυξελλών. Είναι πράξεις οι οποίες αποτροπιάζουν την κοινή λο</w:t>
      </w:r>
      <w:r>
        <w:rPr>
          <w:rFonts w:eastAsia="Times New Roman" w:cs="Times New Roman"/>
        </w:rPr>
        <w:t xml:space="preserve">γική. Τις καταδικάζουμε και εκδηλώνουμε τη συμπαράστασή μας και την αλληλεγγύη μας στον βελγικό λαό και φοβούμεθα ότι αυτά είναι μια απαρχή απρόβλεπτων εξελίξεων για την Ευρώπη γενικότερα. </w:t>
      </w:r>
    </w:p>
    <w:p w14:paraId="013A1CAC" w14:textId="77777777" w:rsidR="0004408F" w:rsidRDefault="00332441">
      <w:pPr>
        <w:spacing w:line="600" w:lineRule="auto"/>
        <w:ind w:firstLine="709"/>
        <w:jc w:val="both"/>
        <w:rPr>
          <w:rFonts w:eastAsia="Times New Roman" w:cs="Times New Roman"/>
          <w:szCs w:val="24"/>
        </w:rPr>
      </w:pPr>
      <w:r>
        <w:rPr>
          <w:rFonts w:eastAsia="Times New Roman" w:cs="Times New Roman"/>
        </w:rPr>
        <w:t>Τονίστηκε και από τον προηγούμενο ομιλητή κ. Δανέλλη, το σφάλμα το</w:t>
      </w:r>
      <w:r>
        <w:rPr>
          <w:rFonts w:eastAsia="Times New Roman" w:cs="Times New Roman"/>
        </w:rPr>
        <w:t xml:space="preserve">υ χειρισμού της λεγόμενης </w:t>
      </w:r>
      <w:r>
        <w:rPr>
          <w:rFonts w:eastAsia="Times New Roman" w:cs="Times New Roman"/>
          <w:szCs w:val="24"/>
        </w:rPr>
        <w:t>Αραβικής Άνοιξης που οδήγησε σε μετακίνηση πληθυσμών, σε μετακίνηση ανεξέλεγκτων ροών και ήδη εισπράττουμε τα αποτελέσματα αυτής της άστοχης πολιτικής, αυτής της επιφανειακής –θα την ονόμαζα- πολιτικής για το</w:t>
      </w:r>
      <w:r>
        <w:rPr>
          <w:rFonts w:eastAsia="Times New Roman" w:cs="Times New Roman"/>
          <w:szCs w:val="24"/>
        </w:rPr>
        <w:t>ν</w:t>
      </w:r>
      <w:r>
        <w:rPr>
          <w:rFonts w:eastAsia="Times New Roman" w:cs="Times New Roman"/>
          <w:szCs w:val="24"/>
        </w:rPr>
        <w:t xml:space="preserve"> λόγο ότι ποτέ δεν στ</w:t>
      </w:r>
      <w:r>
        <w:rPr>
          <w:rFonts w:eastAsia="Times New Roman" w:cs="Times New Roman"/>
          <w:szCs w:val="24"/>
        </w:rPr>
        <w:t xml:space="preserve">αθμίστηκαν οι συνθήκες κάτω από τις οποίες διαβιούσαν αυτοί οι λαοί και επιχειρήθηκε η άλωσή τους υπό τη μορφή μεταβολής των καθεστώτων τους. </w:t>
      </w:r>
    </w:p>
    <w:p w14:paraId="013A1CAD" w14:textId="77777777" w:rsidR="0004408F" w:rsidRDefault="00332441">
      <w:pPr>
        <w:spacing w:line="600" w:lineRule="auto"/>
        <w:ind w:firstLine="709"/>
        <w:jc w:val="both"/>
        <w:rPr>
          <w:rFonts w:eastAsia="Times New Roman" w:cs="Times New Roman"/>
          <w:szCs w:val="24"/>
        </w:rPr>
      </w:pPr>
      <w:r>
        <w:rPr>
          <w:rFonts w:eastAsia="Times New Roman" w:cs="Times New Roman"/>
          <w:szCs w:val="24"/>
        </w:rPr>
        <w:t>Ελπίζουμε και ευχόμεθα αυτή η επίθεση η οποία έγινε σήμερα στις Βρυξέλλες του Βελγίου να είναι η τελευταία, γιατί</w:t>
      </w:r>
      <w:r>
        <w:rPr>
          <w:rFonts w:eastAsia="Times New Roman" w:cs="Times New Roman"/>
          <w:szCs w:val="24"/>
        </w:rPr>
        <w:t xml:space="preserve"> διαφορετικά οδηγούμεθα σε αποσταθεροποίηση των δημοκρατικών χωρών της Ευρώπης. </w:t>
      </w:r>
    </w:p>
    <w:p w14:paraId="013A1CAE" w14:textId="77777777" w:rsidR="0004408F" w:rsidRDefault="00332441">
      <w:pPr>
        <w:spacing w:line="600" w:lineRule="auto"/>
        <w:ind w:firstLine="709"/>
        <w:jc w:val="both"/>
        <w:rPr>
          <w:rFonts w:eastAsia="Times New Roman" w:cs="Times New Roman"/>
          <w:szCs w:val="24"/>
        </w:rPr>
      </w:pPr>
      <w:r>
        <w:rPr>
          <w:rFonts w:eastAsia="Times New Roman" w:cs="Times New Roman"/>
          <w:szCs w:val="24"/>
        </w:rPr>
        <w:t>Μπορώ να πω ότι εν</w:t>
      </w:r>
      <w:r>
        <w:rPr>
          <w:rFonts w:eastAsia="Times New Roman" w:cs="Times New Roman"/>
          <w:szCs w:val="24"/>
        </w:rPr>
        <w:t xml:space="preserve"> </w:t>
      </w:r>
      <w:r>
        <w:rPr>
          <w:rFonts w:eastAsia="Times New Roman" w:cs="Times New Roman"/>
          <w:szCs w:val="24"/>
        </w:rPr>
        <w:t xml:space="preserve">όψει του μείζονος μεταναστευτικού ζητήματος οδηγούμεθα και σε κίνδυνο διαιρέσεων εντός των ευρωπαϊκών χωρών. Δεν μπορούμε να πούμε ούτε θέλουμε καν να </w:t>
      </w:r>
      <w:r>
        <w:rPr>
          <w:rFonts w:eastAsia="Times New Roman" w:cs="Times New Roman"/>
          <w:szCs w:val="24"/>
        </w:rPr>
        <w:t>σκεφτούμε ποιες θα είναι οι συνέπειες αυτού, επειδή η Ελλάδα βρίσκεται σε μια δυσχερέστατη πραγματικά θέση αυτήν την εποχή, διότι έχει να αντιμετωπίσει και το προσφυγικό-μεταναστευτικό ζήτημα.</w:t>
      </w:r>
    </w:p>
    <w:p w14:paraId="013A1CAF"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Έγινε χθες μεγάλη συζήτηση εδώ</w:t>
      </w:r>
      <w:r>
        <w:rPr>
          <w:rFonts w:eastAsia="Times New Roman" w:cs="Times New Roman"/>
          <w:szCs w:val="24"/>
        </w:rPr>
        <w:t>,</w:t>
      </w:r>
      <w:r>
        <w:rPr>
          <w:rFonts w:eastAsia="Times New Roman" w:cs="Times New Roman"/>
          <w:szCs w:val="24"/>
        </w:rPr>
        <w:t xml:space="preserve"> στην Ολομέλεια της Βουλής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 </w:t>
      </w:r>
      <w:r>
        <w:rPr>
          <w:rFonts w:eastAsia="Times New Roman" w:cs="Times New Roman"/>
          <w:szCs w:val="24"/>
        </w:rPr>
        <w:t>αυτό το ζήτημα. Δεν προέκυψαν ασφαλή συμπεράσματα ότι η συμφωνία που έγινε μεταξύ Ευρωπαϊκής Ένωσης και Τουρκίας και η επικαιροποίηση του προγράμματος επανεισδοχής Ελλάδος-Τουρκίας μπορούν να λειτουργήσουν. Θα το δούμε βέβαια στη διαδρομή και θα τοποθετηθο</w:t>
      </w:r>
      <w:r>
        <w:rPr>
          <w:rFonts w:eastAsia="Times New Roman" w:cs="Times New Roman"/>
          <w:szCs w:val="24"/>
        </w:rPr>
        <w:t xml:space="preserve">ύμε και  πάλι σε αυτό το μείζον θέμα. </w:t>
      </w:r>
    </w:p>
    <w:p w14:paraId="013A1CB0"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 xml:space="preserve">Σήμερα, όμως, συζητούμε ένα νομοσχέδιο, για το οποίο, τουλάχιστον σε ό,τι αφορά στον κορμό του όπως εισήχθη στην </w:t>
      </w:r>
      <w:r>
        <w:rPr>
          <w:rFonts w:eastAsia="Times New Roman" w:cs="Times New Roman"/>
          <w:szCs w:val="24"/>
        </w:rPr>
        <w:t>επιτροπή</w:t>
      </w:r>
      <w:r>
        <w:rPr>
          <w:rFonts w:eastAsia="Times New Roman" w:cs="Times New Roman"/>
          <w:szCs w:val="24"/>
        </w:rPr>
        <w:t xml:space="preserve">, τα ζητήματα </w:t>
      </w:r>
      <w:r>
        <w:rPr>
          <w:rFonts w:eastAsia="Times New Roman" w:cs="Times New Roman"/>
          <w:szCs w:val="24"/>
        </w:rPr>
        <w:t>-</w:t>
      </w:r>
      <w:r>
        <w:rPr>
          <w:rFonts w:eastAsia="Times New Roman" w:cs="Times New Roman"/>
          <w:szCs w:val="24"/>
        </w:rPr>
        <w:t>για εμάς</w:t>
      </w:r>
      <w:r>
        <w:rPr>
          <w:rFonts w:eastAsia="Times New Roman" w:cs="Times New Roman"/>
          <w:szCs w:val="24"/>
        </w:rPr>
        <w:t>-</w:t>
      </w:r>
      <w:r>
        <w:rPr>
          <w:rFonts w:eastAsia="Times New Roman" w:cs="Times New Roman"/>
          <w:szCs w:val="24"/>
        </w:rPr>
        <w:t xml:space="preserve"> έχουν εξαντληθεί. Είναι τεχνοκρατικά, εν πολλοίς τυπολατρικά και ενδεχο</w:t>
      </w:r>
      <w:r>
        <w:rPr>
          <w:rFonts w:eastAsia="Times New Roman" w:cs="Times New Roman"/>
          <w:szCs w:val="24"/>
        </w:rPr>
        <w:t xml:space="preserve">μένως θα αποδώσουν στην ασφάλεια των συναλλαγών. </w:t>
      </w:r>
    </w:p>
    <w:p w14:paraId="013A1CB1"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Όμως, εξακολούθησε να υπάρχει ο άτεχνος, άκομψος και εν πολλοίς προσβλητικός τρόπος της νομοθέτησης μέσω εκπροθέσμων τροπολογιών, οι οποίες έρχονται σε καθημερινή βάση στη Βουλή και ανατρέπουν και τον προγρ</w:t>
      </w:r>
      <w:r>
        <w:rPr>
          <w:rFonts w:eastAsia="Times New Roman" w:cs="Times New Roman"/>
          <w:szCs w:val="24"/>
        </w:rPr>
        <w:t xml:space="preserve">αμματισμό </w:t>
      </w:r>
      <w:r>
        <w:rPr>
          <w:rFonts w:eastAsia="Times New Roman" w:cs="Times New Roman"/>
          <w:szCs w:val="24"/>
        </w:rPr>
        <w:t>της,</w:t>
      </w:r>
      <w:r>
        <w:rPr>
          <w:rFonts w:eastAsia="Times New Roman" w:cs="Times New Roman"/>
          <w:szCs w:val="24"/>
        </w:rPr>
        <w:t xml:space="preserve"> αλλά και τις τοποθετήσεις μας πάνω στα νομοσχέδια τα οποία κρίνει η Κυβέρνηση ότι πρέπει να εισαχθούν. </w:t>
      </w:r>
    </w:p>
    <w:p w14:paraId="013A1CB2"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 xml:space="preserve">Το άρθρο 6 κάνει λόγο για διαφάνεια στα πιστωτικά ιδρύματα. Λέει, λοιπόν, το άρθρο 6, που έγινε δεκτό και από την </w:t>
      </w:r>
      <w:r>
        <w:rPr>
          <w:rFonts w:eastAsia="Times New Roman" w:cs="Times New Roman"/>
          <w:szCs w:val="24"/>
        </w:rPr>
        <w:t xml:space="preserve">επιτροπή </w:t>
      </w:r>
      <w:r>
        <w:rPr>
          <w:rFonts w:eastAsia="Times New Roman" w:cs="Times New Roman"/>
          <w:szCs w:val="24"/>
        </w:rPr>
        <w:t xml:space="preserve">ότι θα πρέπει </w:t>
      </w:r>
      <w:r>
        <w:rPr>
          <w:rFonts w:eastAsia="Times New Roman" w:cs="Times New Roman"/>
          <w:szCs w:val="24"/>
        </w:rPr>
        <w:t xml:space="preserve">να δημοσιεύουν τα πιστωτικά ιδρύματα καταλόγους σχετικά με το πού χορηγούν, πού παρέχουν διαφημίσεις, πού απευθύνουν χρήματα. </w:t>
      </w:r>
    </w:p>
    <w:p w14:paraId="013A1CB3"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Ήρθε ο κ. Δραγασάκης και έδωσε μια άλλη «εικόνα κινδύνου»- θα την ονομάσω- ότι μπορεί να κρύβονται ζητήματα χρηματισμών ή ενδεχομ</w:t>
      </w:r>
      <w:r>
        <w:rPr>
          <w:rFonts w:eastAsia="Times New Roman" w:cs="Times New Roman"/>
          <w:szCs w:val="24"/>
        </w:rPr>
        <w:t>ένως κάποιων συναλλαγών που καλύπτονται μέσω χορηγιών ή μέσω παροχής διαφημίσεων.</w:t>
      </w:r>
    </w:p>
    <w:p w14:paraId="013A1CB4"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 xml:space="preserve">Καλά όλα αυτά. Όμως, γιατί να τίθεται τέτοιος βραχνάς στις τράπεζες; Μην ξεχνάμε ότι </w:t>
      </w:r>
      <w:r>
        <w:rPr>
          <w:rFonts w:eastAsia="Times New Roman" w:cs="Times New Roman"/>
          <w:szCs w:val="24"/>
        </w:rPr>
        <w:t xml:space="preserve">σήμερα </w:t>
      </w:r>
      <w:r>
        <w:rPr>
          <w:rFonts w:eastAsia="Times New Roman" w:cs="Times New Roman"/>
          <w:szCs w:val="24"/>
        </w:rPr>
        <w:t xml:space="preserve">στην Ελλάδα οι τράπεζες είναι ιδιωτικές, κύριοι συνάδελφοι. Επομένως, </w:t>
      </w:r>
      <w:r>
        <w:rPr>
          <w:rFonts w:eastAsia="Times New Roman" w:cs="Times New Roman"/>
          <w:szCs w:val="24"/>
        </w:rPr>
        <w:t xml:space="preserve">στο πλαίσιο </w:t>
      </w:r>
      <w:r>
        <w:rPr>
          <w:rFonts w:eastAsia="Times New Roman" w:cs="Times New Roman"/>
          <w:szCs w:val="24"/>
        </w:rPr>
        <w:t xml:space="preserve">του ανταγωνισμού είναι ενδεχόμενο να έχουν ανάγκη ευελιξίας. </w:t>
      </w:r>
    </w:p>
    <w:p w14:paraId="013A1CB5"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 xml:space="preserve">Δεν μένω σε αυτό και προχωρώ στο εξής, το οποίο θα αναφέρω εδώ, επειδή προκαλούμαι: Ήρθε μετά </w:t>
      </w:r>
      <w:r>
        <w:rPr>
          <w:rFonts w:eastAsia="Times New Roman" w:cs="Times New Roman"/>
          <w:szCs w:val="24"/>
        </w:rPr>
        <w:t>-</w:t>
      </w:r>
      <w:r>
        <w:rPr>
          <w:rFonts w:eastAsia="Times New Roman" w:cs="Times New Roman"/>
          <w:szCs w:val="24"/>
        </w:rPr>
        <w:t>υπό τη μορφή νέας τροπολογίας και νομοθετικών βελτιώσεων</w:t>
      </w:r>
      <w:r>
        <w:rPr>
          <w:rFonts w:eastAsia="Times New Roman" w:cs="Times New Roman"/>
          <w:szCs w:val="24"/>
        </w:rPr>
        <w:t>-</w:t>
      </w:r>
      <w:r>
        <w:rPr>
          <w:rFonts w:eastAsia="Times New Roman" w:cs="Times New Roman"/>
          <w:szCs w:val="24"/>
        </w:rPr>
        <w:t xml:space="preserve"> και ποινικοποιήθηκε και αυτή η διάταξη. Δ</w:t>
      </w:r>
      <w:r>
        <w:rPr>
          <w:rFonts w:eastAsia="Times New Roman" w:cs="Times New Roman"/>
          <w:szCs w:val="24"/>
        </w:rPr>
        <w:t xml:space="preserve">ιότι, για το ποσό του ενός εκατομμυρίου αφήνεται </w:t>
      </w:r>
      <w:r>
        <w:rPr>
          <w:rFonts w:eastAsia="Times New Roman" w:cs="Times New Roman"/>
          <w:szCs w:val="24"/>
        </w:rPr>
        <w:t xml:space="preserve">μία </w:t>
      </w:r>
      <w:r>
        <w:rPr>
          <w:rFonts w:eastAsia="Times New Roman" w:cs="Times New Roman"/>
          <w:szCs w:val="24"/>
        </w:rPr>
        <w:t>ευχέρεια στον Υπουργό να υποβάλει πρόστιμα στα τραπεζικά ιδρύματα. Και -όπως ξέρουμε όλοι- δεν είναι μόνο τα τραπεζικά ιδρύματα, είναι και οι θυγατρικές εταιρίες και οι άλλες πιστωτικές μορφές που θα εμφ</w:t>
      </w:r>
      <w:r>
        <w:rPr>
          <w:rFonts w:eastAsia="Times New Roman" w:cs="Times New Roman"/>
          <w:szCs w:val="24"/>
        </w:rPr>
        <w:t>ανιστούν στο μέλλον. Έχει δηλαδή δικαίωμα ο Υπουργός να βάζει πρόστιμο για ψύλλου πήδημα. Φοβούμεθα ότι εκεί</w:t>
      </w:r>
      <w:r>
        <w:rPr>
          <w:rFonts w:eastAsia="Times New Roman" w:cs="Times New Roman"/>
          <w:szCs w:val="24"/>
        </w:rPr>
        <w:t>,</w:t>
      </w:r>
      <w:r>
        <w:rPr>
          <w:rFonts w:eastAsia="Times New Roman" w:cs="Times New Roman"/>
          <w:szCs w:val="24"/>
        </w:rPr>
        <w:t xml:space="preserve"> πλέον</w:t>
      </w:r>
      <w:r>
        <w:rPr>
          <w:rFonts w:eastAsia="Times New Roman" w:cs="Times New Roman"/>
          <w:szCs w:val="24"/>
        </w:rPr>
        <w:t>,</w:t>
      </w:r>
      <w:r>
        <w:rPr>
          <w:rFonts w:eastAsia="Times New Roman" w:cs="Times New Roman"/>
          <w:szCs w:val="24"/>
        </w:rPr>
        <w:t xml:space="preserve"> είναι ο «βραχνάς» και </w:t>
      </w:r>
      <w:r>
        <w:rPr>
          <w:rFonts w:eastAsia="Times New Roman" w:cs="Times New Roman"/>
          <w:szCs w:val="24"/>
        </w:rPr>
        <w:t xml:space="preserve">για </w:t>
      </w:r>
      <w:r>
        <w:rPr>
          <w:rFonts w:eastAsia="Times New Roman" w:cs="Times New Roman"/>
          <w:szCs w:val="24"/>
        </w:rPr>
        <w:t xml:space="preserve">αυτό χρησιμοποίησα αυτό τον όρο.  </w:t>
      </w:r>
    </w:p>
    <w:p w14:paraId="013A1CB6"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Ποινικοποιείται, λοιπόν, μια εμπορική συμπεριφορά αυτή</w:t>
      </w:r>
      <w:r>
        <w:rPr>
          <w:rFonts w:eastAsia="Times New Roman" w:cs="Times New Roman"/>
          <w:szCs w:val="24"/>
        </w:rPr>
        <w:t>ν</w:t>
      </w:r>
      <w:r>
        <w:rPr>
          <w:rFonts w:eastAsia="Times New Roman" w:cs="Times New Roman"/>
          <w:szCs w:val="24"/>
        </w:rPr>
        <w:t xml:space="preserve"> τη στιγμή γιατί το ένα</w:t>
      </w:r>
      <w:r>
        <w:rPr>
          <w:rFonts w:eastAsia="Times New Roman" w:cs="Times New Roman"/>
          <w:szCs w:val="24"/>
        </w:rPr>
        <w:t xml:space="preserve"> εκατομμύριο ευρώ έχει ποινική διάσταση. Γνωρίζουμε ότι δεν είναι </w:t>
      </w:r>
      <w:r>
        <w:rPr>
          <w:rFonts w:eastAsia="Times New Roman" w:cs="Times New Roman"/>
          <w:szCs w:val="24"/>
        </w:rPr>
        <w:t xml:space="preserve">στο πλαίσιο </w:t>
      </w:r>
      <w:r>
        <w:rPr>
          <w:rFonts w:eastAsia="Times New Roman" w:cs="Times New Roman"/>
          <w:szCs w:val="24"/>
        </w:rPr>
        <w:t xml:space="preserve">των διοικητικών προστίμων τέτοια νούμερα. Αποτελούν προσβολή περιουσίας και έχει κριθεί από το Ευρωπαϊκό Συμβούλιο ότι είναι ποινικής μορφής τα πρόστιμα αυτά. </w:t>
      </w:r>
    </w:p>
    <w:p w14:paraId="013A1CB7"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Το επόμενο που θέλ</w:t>
      </w:r>
      <w:r>
        <w:rPr>
          <w:rFonts w:eastAsia="Times New Roman" w:cs="Times New Roman"/>
          <w:szCs w:val="24"/>
        </w:rPr>
        <w:t>ω να σχολιάσω είναι το άρθρο 9. Έχω πει από αυτή</w:t>
      </w:r>
      <w:r>
        <w:rPr>
          <w:rFonts w:eastAsia="Times New Roman" w:cs="Times New Roman"/>
          <w:szCs w:val="24"/>
        </w:rPr>
        <w:t>ν</w:t>
      </w:r>
      <w:r>
        <w:rPr>
          <w:rFonts w:eastAsia="Times New Roman" w:cs="Times New Roman"/>
          <w:szCs w:val="24"/>
        </w:rPr>
        <w:t xml:space="preserve"> τη θέση, κύριοι συνάδελφοι, ότι έχω βαρεθεί να ακούω για τον </w:t>
      </w:r>
      <w:r>
        <w:rPr>
          <w:rFonts w:eastAsia="Times New Roman" w:cs="Times New Roman"/>
          <w:szCs w:val="24"/>
        </w:rPr>
        <w:t>ΟΔΙΕ</w:t>
      </w:r>
      <w:r>
        <w:rPr>
          <w:rFonts w:eastAsia="Times New Roman" w:cs="Times New Roman"/>
          <w:szCs w:val="24"/>
        </w:rPr>
        <w:t>. Όταν πρωτοήρθαμε στη Βουλή κυρώσαμε τη μεταβίβαση του Ιπποδρόμου. Ήρθαν τροπολογίες, έδωσαν ασυλίες, έκαναν επιπλέον παραχωρήσεις περιουσιώ</w:t>
      </w:r>
      <w:r>
        <w:rPr>
          <w:rFonts w:eastAsia="Times New Roman" w:cs="Times New Roman"/>
          <w:szCs w:val="24"/>
        </w:rPr>
        <w:t xml:space="preserve">ν. </w:t>
      </w:r>
    </w:p>
    <w:p w14:paraId="013A1CB8"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 xml:space="preserve">Σήμερα, λοιπόν, ήρθε να μεταφερθεί το υπόλοιπο των εγγυητικών επιστολών, δηλαδή το παθητικό του </w:t>
      </w:r>
      <w:r>
        <w:rPr>
          <w:rFonts w:eastAsia="Times New Roman" w:cs="Times New Roman"/>
          <w:szCs w:val="24"/>
        </w:rPr>
        <w:t>ΟΔΙΕ</w:t>
      </w:r>
      <w:r>
        <w:rPr>
          <w:rFonts w:eastAsia="Times New Roman" w:cs="Times New Roman"/>
          <w:szCs w:val="24"/>
        </w:rPr>
        <w:t xml:space="preserve">, στο δημόσιο. Έχει μεταφερθεί, οφείλω να σας πω. Διότι, το λέει η έκθεση του Γενικού Λογιστηρίου, ότι εάν και ο </w:t>
      </w:r>
      <w:r>
        <w:rPr>
          <w:rFonts w:eastAsia="Times New Roman" w:cs="Times New Roman"/>
          <w:szCs w:val="24"/>
        </w:rPr>
        <w:t xml:space="preserve">ΟΔΙΕ </w:t>
      </w:r>
      <w:r>
        <w:rPr>
          <w:rFonts w:eastAsia="Times New Roman" w:cs="Times New Roman"/>
          <w:szCs w:val="24"/>
        </w:rPr>
        <w:t xml:space="preserve">δεν ανήκει στη </w:t>
      </w:r>
      <w:r>
        <w:rPr>
          <w:rFonts w:eastAsia="Times New Roman" w:cs="Times New Roman"/>
          <w:szCs w:val="24"/>
        </w:rPr>
        <w:t>γενική κ</w:t>
      </w:r>
      <w:r>
        <w:rPr>
          <w:rFonts w:eastAsia="Times New Roman" w:cs="Times New Roman"/>
          <w:szCs w:val="24"/>
        </w:rPr>
        <w:t>υβέρνηση, ε</w:t>
      </w:r>
      <w:r>
        <w:rPr>
          <w:rFonts w:eastAsia="Times New Roman" w:cs="Times New Roman"/>
          <w:szCs w:val="24"/>
        </w:rPr>
        <w:t xml:space="preserve">ντούτοις τα χρήματα αυτά των εγγυητικών επιστολών εγγράφονται ως χρέος. </w:t>
      </w:r>
    </w:p>
    <w:p w14:paraId="013A1CB9"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 xml:space="preserve">Όμως, καλώς ή κακώς, δεν πρέπει να συνεχιστεί αυτή η πορεία, διότι στο τέλος ό,τι αποτυχημένη επιχειρηματική προσπάθεια έκανε το κράτος σε </w:t>
      </w:r>
      <w:r>
        <w:rPr>
          <w:rFonts w:eastAsia="Times New Roman" w:cs="Times New Roman"/>
          <w:szCs w:val="24"/>
        </w:rPr>
        <w:t xml:space="preserve">μία </w:t>
      </w:r>
      <w:r>
        <w:rPr>
          <w:rFonts w:eastAsia="Times New Roman" w:cs="Times New Roman"/>
          <w:szCs w:val="24"/>
        </w:rPr>
        <w:t xml:space="preserve">μακρόχρονη διαδρομή, τα αναλαμβάνει όλα το κράτος με σημερινές συνθήκες και επιβαρύνεται το δημόσιο χρέος. </w:t>
      </w:r>
    </w:p>
    <w:p w14:paraId="013A1CBA" w14:textId="77777777" w:rsidR="0004408F" w:rsidRDefault="00332441">
      <w:pPr>
        <w:spacing w:after="0" w:line="600" w:lineRule="auto"/>
        <w:ind w:firstLine="720"/>
        <w:jc w:val="both"/>
        <w:rPr>
          <w:rFonts w:eastAsia="Times New Roman"/>
          <w:szCs w:val="24"/>
        </w:rPr>
      </w:pPr>
      <w:r>
        <w:rPr>
          <w:rFonts w:eastAsia="Times New Roman" w:cs="Times New Roman"/>
          <w:szCs w:val="24"/>
        </w:rPr>
        <w:t xml:space="preserve">Μάλιστα, άκουσα κάτι από τον κ. Θεοχάρη, που θέλω να το σχολιάσω. Είπε ότι καλώς εισάγεται και αναλαμβάνει ως πρωτοφειλέτης το ελληνικό δημόσιο την </w:t>
      </w:r>
      <w:r>
        <w:rPr>
          <w:rFonts w:eastAsia="Times New Roman" w:cs="Times New Roman"/>
          <w:szCs w:val="24"/>
        </w:rPr>
        <w:t xml:space="preserve">οφειλή του </w:t>
      </w:r>
      <w:r>
        <w:rPr>
          <w:rFonts w:eastAsia="Times New Roman" w:cs="Times New Roman"/>
          <w:szCs w:val="24"/>
        </w:rPr>
        <w:t>ΟΔΙΕ</w:t>
      </w:r>
      <w:r>
        <w:rPr>
          <w:rFonts w:eastAsia="Times New Roman" w:cs="Times New Roman"/>
          <w:szCs w:val="24"/>
        </w:rPr>
        <w:t xml:space="preserve">, για να μην πτωχεύσει –λέει- το ελληνικό δημόσιο, εάν πτωχεύσει ο </w:t>
      </w:r>
      <w:r>
        <w:rPr>
          <w:rFonts w:eastAsia="Times New Roman" w:cs="Times New Roman"/>
          <w:szCs w:val="24"/>
        </w:rPr>
        <w:t>ΟΔΙΕ</w:t>
      </w:r>
      <w:r>
        <w:rPr>
          <w:rFonts w:eastAsia="Times New Roman" w:cs="Times New Roman"/>
          <w:szCs w:val="24"/>
        </w:rPr>
        <w:t xml:space="preserve">, που βρίσκεται σε εκκαθάριση. </w:t>
      </w:r>
    </w:p>
    <w:p w14:paraId="013A1CBB" w14:textId="77777777" w:rsidR="0004408F" w:rsidRDefault="00332441">
      <w:pPr>
        <w:spacing w:after="0" w:line="600" w:lineRule="auto"/>
        <w:ind w:firstLine="720"/>
        <w:jc w:val="both"/>
        <w:rPr>
          <w:rFonts w:eastAsia="Times New Roman"/>
          <w:szCs w:val="24"/>
        </w:rPr>
      </w:pPr>
      <w:r>
        <w:rPr>
          <w:rFonts w:eastAsia="Times New Roman"/>
          <w:szCs w:val="24"/>
        </w:rPr>
        <w:t xml:space="preserve">Μα, τα κράτη δεν πτωχεύουν </w:t>
      </w:r>
      <w:r>
        <w:rPr>
          <w:rFonts w:eastAsia="Times New Roman"/>
          <w:szCs w:val="24"/>
        </w:rPr>
        <w:t xml:space="preserve">διότι </w:t>
      </w:r>
      <w:r>
        <w:rPr>
          <w:rFonts w:eastAsia="Times New Roman"/>
          <w:szCs w:val="24"/>
        </w:rPr>
        <w:t xml:space="preserve">δεν υπόκεινται στον πτωχευτικό κώδικα. Τα κράτη κάνουν στάση πληρωμών ή πληρώνουν τις υποχρεώσεις τους. Επομένως, δεν νομίζω ότι μπορούμε να συζητάμε ότι κινδυνεύει το ελληνικό κράτος </w:t>
      </w:r>
      <w:r>
        <w:rPr>
          <w:rFonts w:eastAsia="Times New Roman"/>
          <w:szCs w:val="24"/>
        </w:rPr>
        <w:t xml:space="preserve">από </w:t>
      </w:r>
      <w:r>
        <w:rPr>
          <w:rFonts w:eastAsia="Times New Roman"/>
          <w:szCs w:val="24"/>
        </w:rPr>
        <w:t>αυτήν τη ρύθμιση. Καλό θα ήταν να εξακολουθούσε η εκκαθάριση. Έχει δ</w:t>
      </w:r>
      <w:r>
        <w:rPr>
          <w:rFonts w:eastAsia="Times New Roman"/>
          <w:szCs w:val="24"/>
        </w:rPr>
        <w:t>ώσει τις εγγυήσεις το κράτος. Το κράτος είναι οφειλέτης, καλώς ή κακώς. Να εξακολουθήσει η εκκαθάριση μιας εταιρείας που ζημίωσε πάρα πολύ τα ελληνικά δημοσιονομικά μεγέθη και αν μένει κάποιο υπόλοιπο από την εκκαθάριση, ας το συμψηφίσει το κράτος με εκείν</w:t>
      </w:r>
      <w:r>
        <w:rPr>
          <w:rFonts w:eastAsia="Times New Roman"/>
          <w:szCs w:val="24"/>
        </w:rPr>
        <w:t>ες τις υποχρεώσεις και αναλήψεις υποχρεώσεων που έχουν κάνει. Αν δε μένει, ας πληρώσει το κράτος με την κλασική μορφή της εγγύησης.</w:t>
      </w:r>
    </w:p>
    <w:p w14:paraId="013A1CBC" w14:textId="77777777" w:rsidR="0004408F" w:rsidRDefault="00332441">
      <w:pPr>
        <w:spacing w:after="0" w:line="600" w:lineRule="auto"/>
        <w:ind w:firstLine="720"/>
        <w:jc w:val="both"/>
        <w:rPr>
          <w:rFonts w:eastAsia="Times New Roman"/>
          <w:szCs w:val="24"/>
        </w:rPr>
      </w:pPr>
      <w:r>
        <w:rPr>
          <w:rFonts w:eastAsia="Times New Roman"/>
          <w:szCs w:val="24"/>
        </w:rPr>
        <w:t>Τροπολογίες, λοιπόν: Εξίσου άτεχνες και εξίσου «του ποδαριού», όσο κι αν διαμαρτυρηθούν κάποιοι που θα ακούσουν την άποψή μο</w:t>
      </w:r>
      <w:r>
        <w:rPr>
          <w:rFonts w:eastAsia="Times New Roman"/>
          <w:szCs w:val="24"/>
        </w:rPr>
        <w:t xml:space="preserve">υ. </w:t>
      </w:r>
    </w:p>
    <w:p w14:paraId="013A1CBD" w14:textId="77777777" w:rsidR="0004408F" w:rsidRDefault="00332441">
      <w:pPr>
        <w:spacing w:line="600" w:lineRule="auto"/>
        <w:ind w:firstLine="720"/>
        <w:jc w:val="both"/>
        <w:rPr>
          <w:rFonts w:eastAsia="Times New Roman"/>
          <w:szCs w:val="24"/>
        </w:rPr>
      </w:pPr>
      <w:r>
        <w:rPr>
          <w:rFonts w:eastAsia="Times New Roman"/>
          <w:szCs w:val="24"/>
        </w:rPr>
        <w:t xml:space="preserve">Έρχεται, λοιπόν, μία κραυγαλέα αντισυνταγματική τροπολογία την οποία εμείς θέλαμε να ψηφίσουμε –την υποστήριξε ο κ. Σταθάκης- για το θέμα των χιονοδρομικών κέντρων. Λέει, λοιπόν, ότι τους δίνει και εμμέσως έγκριση περιβαλλοντικών όρων για δύο χρόνια. </w:t>
      </w:r>
    </w:p>
    <w:p w14:paraId="013A1CBE" w14:textId="77777777" w:rsidR="0004408F" w:rsidRDefault="00332441">
      <w:pPr>
        <w:spacing w:line="600" w:lineRule="auto"/>
        <w:ind w:firstLine="720"/>
        <w:jc w:val="both"/>
        <w:rPr>
          <w:rFonts w:eastAsia="Times New Roman"/>
          <w:szCs w:val="24"/>
        </w:rPr>
      </w:pPr>
      <w:r>
        <w:rPr>
          <w:rFonts w:eastAsia="Times New Roman"/>
          <w:b/>
          <w:szCs w:val="24"/>
        </w:rPr>
        <w:t>ΙΩΑΝΝΗΣ ΓΚΙΟΛΑΣ:</w:t>
      </w:r>
      <w:r>
        <w:rPr>
          <w:rFonts w:eastAsia="Times New Roman"/>
          <w:szCs w:val="24"/>
        </w:rPr>
        <w:t xml:space="preserve"> … (</w:t>
      </w:r>
      <w:r>
        <w:rPr>
          <w:rFonts w:eastAsia="Times New Roman"/>
          <w:szCs w:val="24"/>
        </w:rPr>
        <w:t>δ</w:t>
      </w:r>
      <w:r>
        <w:rPr>
          <w:rFonts w:eastAsia="Times New Roman"/>
          <w:szCs w:val="24"/>
        </w:rPr>
        <w:t>εν ακούστηκε)</w:t>
      </w:r>
    </w:p>
    <w:p w14:paraId="013A1CBF" w14:textId="77777777" w:rsidR="0004408F" w:rsidRDefault="00332441">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Μη διαμαρτύρεστε. Για δύο χρόνια –λέει- θα λειτουργούν μέχρι να εγκριθούν οι περιβαλλοντικοί όροι. Αυτό διαβάζω. Στον αιτούντα τίθεται προθεσμία δύο ετών από τη χορήγηση του ειδικού σήματος λειτ</w:t>
      </w:r>
      <w:r>
        <w:rPr>
          <w:rFonts w:eastAsia="Times New Roman"/>
          <w:szCs w:val="24"/>
        </w:rPr>
        <w:t xml:space="preserve">ουργίας για προσκόμιση στην ως άνω αρμόδια υπηρεσία της σχετικής απόφασης έγκρισης περιβαλλοντικών όρων. Πάροδος απράκτου της προθεσμίας αφαιρεί το σήμα. </w:t>
      </w:r>
    </w:p>
    <w:p w14:paraId="013A1CC0" w14:textId="77777777" w:rsidR="0004408F" w:rsidRDefault="00332441">
      <w:pPr>
        <w:spacing w:line="600" w:lineRule="auto"/>
        <w:ind w:firstLine="709"/>
        <w:jc w:val="both"/>
        <w:rPr>
          <w:rFonts w:eastAsia="Times New Roman"/>
          <w:szCs w:val="24"/>
        </w:rPr>
      </w:pPr>
      <w:r>
        <w:rPr>
          <w:rFonts w:eastAsia="Times New Roman"/>
          <w:b/>
          <w:szCs w:val="24"/>
        </w:rPr>
        <w:t>ΙΩΑΝΝΗΣ ΓΚΙΟΛΑΣ:</w:t>
      </w:r>
      <w:r>
        <w:rPr>
          <w:rFonts w:eastAsia="Times New Roman"/>
          <w:szCs w:val="24"/>
        </w:rPr>
        <w:t xml:space="preserve"> Τα άλλα είναι απαραίτητα. Μόνο αυτή…</w:t>
      </w:r>
    </w:p>
    <w:p w14:paraId="013A1CC1" w14:textId="77777777" w:rsidR="0004408F" w:rsidRDefault="00332441">
      <w:pPr>
        <w:spacing w:line="600" w:lineRule="auto"/>
        <w:ind w:firstLine="709"/>
        <w:jc w:val="both"/>
        <w:rPr>
          <w:rFonts w:eastAsia="Times New Roman"/>
          <w:szCs w:val="24"/>
        </w:rPr>
      </w:pPr>
      <w:r>
        <w:rPr>
          <w:rFonts w:eastAsia="Times New Roman"/>
          <w:b/>
          <w:szCs w:val="24"/>
        </w:rPr>
        <w:t>ΓΕΩΡΓΙΟΣ-ΔΗΜΗΤΡΙΟΣ ΚΑΡΡΑΣ:</w:t>
      </w:r>
      <w:r>
        <w:rPr>
          <w:rFonts w:eastAsia="Times New Roman"/>
          <w:szCs w:val="24"/>
        </w:rPr>
        <w:t xml:space="preserve"> Αφήστε λίγο. Κύριε Γ</w:t>
      </w:r>
      <w:r>
        <w:rPr>
          <w:rFonts w:eastAsia="Times New Roman"/>
          <w:szCs w:val="24"/>
        </w:rPr>
        <w:t>κιόλα, γνωρίζετε τη νομολογία του Συμβουλίου της Επικρατείας και δεν πρέπει να μου το λέτε αυτό. Είναι αντισυνταγματικές όλες οι διατάξεις που υποκαθιστούν την έλλειψη ΑΕΠΟ. Η ΑΕΠΟ προκύπτει από το άρθρο 24 του Συντάγματος. Έχουμε κλείσει επιχειρήσεις –και</w:t>
      </w:r>
      <w:r>
        <w:rPr>
          <w:rFonts w:eastAsia="Times New Roman"/>
          <w:szCs w:val="24"/>
        </w:rPr>
        <w:t xml:space="preserve"> μιλώ εκ προσωπικής πείρας- που προσέφυγαν γιατί στερούντο ΑΕΠΟ. Έχουν κλείσει επιχειρήσεις. </w:t>
      </w:r>
    </w:p>
    <w:p w14:paraId="013A1CC2" w14:textId="77777777" w:rsidR="0004408F" w:rsidRDefault="00332441">
      <w:pPr>
        <w:spacing w:line="600" w:lineRule="auto"/>
        <w:ind w:firstLine="720"/>
        <w:jc w:val="both"/>
        <w:rPr>
          <w:rFonts w:eastAsia="Times New Roman"/>
          <w:szCs w:val="24"/>
        </w:rPr>
      </w:pPr>
      <w:r>
        <w:rPr>
          <w:rFonts w:eastAsia="Times New Roman"/>
          <w:szCs w:val="24"/>
        </w:rPr>
        <w:t>Εδώ έχω πρόταση να κάνω. Η πρόταση είναι μία και απλή: Γιατί, λοιπόν, να ψηφίζουμε αντισυνταγματικές διατάξεις μέσα στη Βουλή; Θα πέσουν από τον ανταγωνισμό. Άκου</w:t>
      </w:r>
      <w:r>
        <w:rPr>
          <w:rFonts w:eastAsia="Times New Roman"/>
          <w:szCs w:val="24"/>
        </w:rPr>
        <w:t xml:space="preserve">σα αριθμούς, ότι κάποια λειτουργούν με εγκεκριμένους όρους, κάποια θα στηριχθούν στη διάταξη. Ο ανταγωνισμός θα οδηγήσει σε αιτήσεις ακυρώσεως και διακοπή λειτουργίας. Σας το λέω με πείρα είκοσι-τριάντα ετών πάνω </w:t>
      </w:r>
      <w:r>
        <w:rPr>
          <w:rFonts w:eastAsia="Times New Roman"/>
          <w:szCs w:val="24"/>
        </w:rPr>
        <w:t xml:space="preserve">σε </w:t>
      </w:r>
      <w:r>
        <w:rPr>
          <w:rFonts w:eastAsia="Times New Roman"/>
          <w:szCs w:val="24"/>
        </w:rPr>
        <w:t xml:space="preserve">αυτό το ειδικό κομμάτι. </w:t>
      </w:r>
    </w:p>
    <w:p w14:paraId="013A1CC3" w14:textId="77777777" w:rsidR="0004408F" w:rsidRDefault="00332441">
      <w:pPr>
        <w:spacing w:line="600" w:lineRule="auto"/>
        <w:ind w:firstLine="720"/>
        <w:jc w:val="both"/>
        <w:rPr>
          <w:rFonts w:eastAsia="Times New Roman"/>
          <w:szCs w:val="24"/>
        </w:rPr>
      </w:pPr>
      <w:r>
        <w:rPr>
          <w:rFonts w:eastAsia="Times New Roman"/>
          <w:szCs w:val="24"/>
        </w:rPr>
        <w:t>Τι μπορεί να κά</w:t>
      </w:r>
      <w:r>
        <w:rPr>
          <w:rFonts w:eastAsia="Times New Roman"/>
          <w:szCs w:val="24"/>
        </w:rPr>
        <w:t>νει, λοιπόν, η Κυβέρνηση αν θέλει να μάθει; Ας μάθουν, τέλος πάντων, στην Κυβέρνηση να λειτουργούν. Να φέρει αμέσως πρότυπες περιβαλλοντικές δεσμεύσεις, να φέρει ένα έντυπο, να δώσει δύο μήνες προθεσμία στα χιονοδρομικά κέντρα να συμπληρώσουν το έντυπο, να</w:t>
      </w:r>
      <w:r>
        <w:rPr>
          <w:rFonts w:eastAsia="Times New Roman"/>
          <w:szCs w:val="24"/>
        </w:rPr>
        <w:t xml:space="preserve"> υποκαταστήσουν την έγκριση των περιβαλλοντικών όρων και να λειτουργήσουν νομίμως. </w:t>
      </w:r>
    </w:p>
    <w:p w14:paraId="013A1CC4" w14:textId="77777777" w:rsidR="0004408F" w:rsidRDefault="00332441">
      <w:pPr>
        <w:spacing w:line="600" w:lineRule="auto"/>
        <w:ind w:firstLine="720"/>
        <w:jc w:val="both"/>
        <w:rPr>
          <w:rFonts w:eastAsia="Times New Roman"/>
          <w:szCs w:val="24"/>
        </w:rPr>
      </w:pPr>
      <w:r>
        <w:rPr>
          <w:rFonts w:eastAsia="Times New Roman"/>
          <w:szCs w:val="24"/>
        </w:rPr>
        <w:t xml:space="preserve">Υπάρχουν άλλες δραστηριότητες που μπορούν να γίνουν με τις λεγόμενες προτάσεις και δεσμεύσεις. Εδώ τα χιονοδρομικά κέντρα γιατί δεν μπορούν; Δεν το σκέφτηκε </w:t>
      </w:r>
      <w:r>
        <w:rPr>
          <w:rFonts w:eastAsia="Times New Roman"/>
          <w:szCs w:val="24"/>
        </w:rPr>
        <w:t xml:space="preserve">κάποιος </w:t>
      </w:r>
      <w:r>
        <w:rPr>
          <w:rFonts w:eastAsia="Times New Roman"/>
          <w:szCs w:val="24"/>
        </w:rPr>
        <w:t>στο Υπο</w:t>
      </w:r>
      <w:r>
        <w:rPr>
          <w:rFonts w:eastAsia="Times New Roman"/>
          <w:szCs w:val="24"/>
        </w:rPr>
        <w:t>υργείο; Γιατί δεν συνεργάζονται τα Υπουργεία; Φέρνει ο κ. Σταθάκης μια τροπολογία. Δεν κάνει μια ερώτηση στο Υπουργείο Περιβάλλοντος: «Μπορώ να την πάω ή δεν μπορώ να την πάω;». Την υπογράφει και ο Υπουργός Τουρισμού. Δεν μπορεί να έχει γνώση η κ. Κουντουρ</w:t>
      </w:r>
      <w:r>
        <w:rPr>
          <w:rFonts w:eastAsia="Times New Roman"/>
          <w:szCs w:val="24"/>
        </w:rPr>
        <w:t xml:space="preserve">ά πάνω </w:t>
      </w:r>
      <w:r>
        <w:rPr>
          <w:rFonts w:eastAsia="Times New Roman"/>
          <w:szCs w:val="24"/>
        </w:rPr>
        <w:t xml:space="preserve">σε </w:t>
      </w:r>
      <w:r>
        <w:rPr>
          <w:rFonts w:eastAsia="Times New Roman"/>
          <w:szCs w:val="24"/>
        </w:rPr>
        <w:t>αυτά τα θέματα.</w:t>
      </w:r>
    </w:p>
    <w:p w14:paraId="013A1CC5" w14:textId="77777777" w:rsidR="0004408F" w:rsidRDefault="00332441">
      <w:pPr>
        <w:spacing w:line="600" w:lineRule="auto"/>
        <w:ind w:firstLine="720"/>
        <w:jc w:val="both"/>
        <w:rPr>
          <w:rFonts w:eastAsia="Times New Roman"/>
          <w:szCs w:val="24"/>
        </w:rPr>
      </w:pPr>
      <w:r>
        <w:rPr>
          <w:rFonts w:eastAsia="Times New Roman"/>
          <w:szCs w:val="24"/>
        </w:rPr>
        <w:t xml:space="preserve">Λύστε πρακτικά θέματα, κύριοι της Κυβέρνησης, για να μπορέσει να ανακουφιστεί το κράτος. Μην ανοίγετε πληγές εκεί που δεν υπάρχουν από την κακή νομοθεσία. Μην ανοίγετε πια πληγές, για όνομα του </w:t>
      </w:r>
      <w:r>
        <w:rPr>
          <w:rFonts w:eastAsia="Times New Roman"/>
          <w:szCs w:val="24"/>
        </w:rPr>
        <w:t>θεού</w:t>
      </w:r>
      <w:r>
        <w:rPr>
          <w:rFonts w:eastAsia="Times New Roman"/>
          <w:szCs w:val="24"/>
        </w:rPr>
        <w:t>. Το λέω με καλή διάθεση αυτό. Δ</w:t>
      </w:r>
      <w:r>
        <w:rPr>
          <w:rFonts w:eastAsia="Times New Roman"/>
          <w:szCs w:val="24"/>
        </w:rPr>
        <w:t xml:space="preserve">εν θέλω να αντιπολιτευτώ. Θέλω να βοηθήσω ώστε να λειτουργήσουν κάποια πράγματα, εν πάση περιπτώσει, τα οποία αποδεδειγμένα προκύπτουν ότι θα είναι αιτίες προβλημάτων. </w:t>
      </w:r>
    </w:p>
    <w:p w14:paraId="013A1CC6" w14:textId="77777777" w:rsidR="0004408F" w:rsidRDefault="00332441">
      <w:pPr>
        <w:spacing w:line="600" w:lineRule="auto"/>
        <w:ind w:firstLine="720"/>
        <w:jc w:val="both"/>
        <w:rPr>
          <w:rFonts w:eastAsia="Times New Roman"/>
          <w:szCs w:val="24"/>
        </w:rPr>
      </w:pPr>
      <w:r>
        <w:rPr>
          <w:rFonts w:eastAsia="Times New Roman"/>
          <w:szCs w:val="24"/>
        </w:rPr>
        <w:t>Αυτή, λοιπόν, η διάταξη θα είναι η γενεσιουργός αιτία</w:t>
      </w:r>
      <w:r>
        <w:rPr>
          <w:rFonts w:eastAsia="Times New Roman"/>
          <w:szCs w:val="24"/>
        </w:rPr>
        <w:t xml:space="preserve">, </w:t>
      </w:r>
      <w:r>
        <w:rPr>
          <w:rFonts w:eastAsia="Times New Roman"/>
          <w:szCs w:val="24"/>
        </w:rPr>
        <w:t xml:space="preserve">σε λίγο καιρό θα οδηγήσουμε </w:t>
      </w:r>
      <w:r>
        <w:rPr>
          <w:rFonts w:eastAsia="Times New Roman"/>
          <w:szCs w:val="24"/>
        </w:rPr>
        <w:t xml:space="preserve">σε </w:t>
      </w:r>
      <w:r>
        <w:rPr>
          <w:rFonts w:eastAsia="Times New Roman"/>
          <w:szCs w:val="24"/>
        </w:rPr>
        <w:t>έ</w:t>
      </w:r>
      <w:r>
        <w:rPr>
          <w:rFonts w:eastAsia="Times New Roman"/>
          <w:szCs w:val="24"/>
        </w:rPr>
        <w:t>ναν εμφύλιο πόλεμο τις χιονοδρομικές επιχειρήσεις της χώρας</w:t>
      </w:r>
      <w:r>
        <w:rPr>
          <w:rFonts w:eastAsia="Times New Roman"/>
          <w:szCs w:val="24"/>
        </w:rPr>
        <w:t>, δεν θέλω να γίνω μάντης κακών</w:t>
      </w:r>
      <w:r>
        <w:rPr>
          <w:rFonts w:eastAsia="Times New Roman"/>
          <w:szCs w:val="24"/>
        </w:rPr>
        <w:t>. Άλλες θα υποστηρίζουν ότι έχουν τις νόμιμες προϋποθέσεις και άλλες όχι, γιατί ο ανταγωνισμός θα είναι σκληρός στον τομέα αυτό.</w:t>
      </w:r>
    </w:p>
    <w:p w14:paraId="013A1CC7" w14:textId="77777777" w:rsidR="0004408F" w:rsidRDefault="00332441">
      <w:pPr>
        <w:spacing w:line="600" w:lineRule="auto"/>
        <w:ind w:firstLine="720"/>
        <w:jc w:val="both"/>
        <w:rPr>
          <w:rFonts w:eastAsia="Times New Roman"/>
          <w:szCs w:val="24"/>
        </w:rPr>
      </w:pPr>
      <w:r>
        <w:rPr>
          <w:rFonts w:eastAsia="Times New Roman"/>
          <w:szCs w:val="24"/>
        </w:rPr>
        <w:t>Κύριε Αλεξιάδη, εφόσον εκπροσωπείτε σ</w:t>
      </w:r>
      <w:r>
        <w:rPr>
          <w:rFonts w:eastAsia="Times New Roman"/>
          <w:szCs w:val="24"/>
        </w:rPr>
        <w:t xml:space="preserve">ήμερα την Κυβέρνηση εδώ, η Κυβέρνηση θα έπρεπε να δει αυτά τα θέματα. Όπως σας είπα, τα λέω όλα αυτά με σοβαρότητα και με επίγνωση των προβλημάτων. </w:t>
      </w:r>
    </w:p>
    <w:p w14:paraId="013A1CC8" w14:textId="77777777" w:rsidR="0004408F" w:rsidRDefault="00332441">
      <w:pPr>
        <w:spacing w:line="600" w:lineRule="auto"/>
        <w:ind w:firstLine="720"/>
        <w:jc w:val="both"/>
        <w:rPr>
          <w:rFonts w:eastAsia="Times New Roman"/>
          <w:szCs w:val="24"/>
        </w:rPr>
      </w:pPr>
      <w:r>
        <w:rPr>
          <w:rFonts w:eastAsia="Times New Roman"/>
          <w:szCs w:val="24"/>
        </w:rPr>
        <w:t xml:space="preserve">Για να μην καταχραστώ ιδιαίτερα τον χρόνο, θέλω να τελειώσω λέγοντας ότι για </w:t>
      </w:r>
      <w:r>
        <w:rPr>
          <w:rFonts w:eastAsia="Times New Roman"/>
          <w:szCs w:val="24"/>
        </w:rPr>
        <w:t xml:space="preserve">εμάς </w:t>
      </w:r>
      <w:r>
        <w:rPr>
          <w:rFonts w:eastAsia="Times New Roman"/>
          <w:szCs w:val="24"/>
        </w:rPr>
        <w:t>είναι θετική η διάταξη, η</w:t>
      </w:r>
      <w:r>
        <w:rPr>
          <w:rFonts w:eastAsia="Times New Roman"/>
          <w:szCs w:val="24"/>
        </w:rPr>
        <w:t xml:space="preserve"> τροπολογία, έστω κι αν έρχεται με τη μορφή αυτή. Περιμένουμε νόμο που θα ρυθμίζει τα επιχειρηματικά δάνεια, έστω και </w:t>
      </w:r>
      <w:r>
        <w:rPr>
          <w:rFonts w:eastAsia="Times New Roman"/>
          <w:szCs w:val="24"/>
        </w:rPr>
        <w:t xml:space="preserve">με </w:t>
      </w:r>
      <w:r>
        <w:rPr>
          <w:rFonts w:eastAsia="Times New Roman"/>
          <w:szCs w:val="24"/>
        </w:rPr>
        <w:t xml:space="preserve">αυτήν την έννοια, το αργότερο μέχρι τις 3 Μαΐου του 2016. Δεν θεωρούμε την προθεσμία ικανή </w:t>
      </w:r>
      <w:r>
        <w:rPr>
          <w:rFonts w:eastAsia="Times New Roman"/>
          <w:szCs w:val="24"/>
        </w:rPr>
        <w:t>-</w:t>
      </w:r>
      <w:r>
        <w:rPr>
          <w:rFonts w:eastAsia="Times New Roman"/>
          <w:szCs w:val="24"/>
        </w:rPr>
        <w:t>γιατί έχει περάσει πολύς καιρός αφότου έχει</w:t>
      </w:r>
      <w:r>
        <w:rPr>
          <w:rFonts w:eastAsia="Times New Roman"/>
          <w:szCs w:val="24"/>
        </w:rPr>
        <w:t xml:space="preserve"> νομοθετηθεί ο ν.4307/2014</w:t>
      </w:r>
      <w:r>
        <w:rPr>
          <w:rFonts w:eastAsia="Times New Roman"/>
          <w:szCs w:val="24"/>
        </w:rPr>
        <w:t>-</w:t>
      </w:r>
      <w:r>
        <w:rPr>
          <w:rFonts w:eastAsia="Times New Roman"/>
          <w:szCs w:val="24"/>
        </w:rPr>
        <w:t xml:space="preserve">, αλλά </w:t>
      </w:r>
      <w:r>
        <w:rPr>
          <w:rFonts w:eastAsia="Times New Roman"/>
          <w:szCs w:val="24"/>
        </w:rPr>
        <w:t>-</w:t>
      </w:r>
      <w:r>
        <w:rPr>
          <w:rFonts w:eastAsia="Times New Roman"/>
          <w:szCs w:val="24"/>
        </w:rPr>
        <w:t>εν πάση περιπτώσει</w:t>
      </w:r>
      <w:r>
        <w:rPr>
          <w:rFonts w:eastAsia="Times New Roman"/>
          <w:szCs w:val="24"/>
        </w:rPr>
        <w:t>-</w:t>
      </w:r>
      <w:r>
        <w:rPr>
          <w:rFonts w:eastAsia="Times New Roman"/>
          <w:szCs w:val="24"/>
        </w:rPr>
        <w:t xml:space="preserve"> να το θεωρήσουμε ως μία έντονη υπόδειξη στην Κυβέρνηση για να κάνει κάτι ώστε να τελειώσουν αυτά τα ζητήματα. </w:t>
      </w:r>
    </w:p>
    <w:p w14:paraId="013A1CC9" w14:textId="77777777" w:rsidR="0004408F" w:rsidRDefault="00332441">
      <w:pPr>
        <w:spacing w:line="600" w:lineRule="auto"/>
        <w:ind w:firstLine="720"/>
        <w:jc w:val="both"/>
        <w:rPr>
          <w:rFonts w:eastAsia="Times New Roman"/>
          <w:szCs w:val="24"/>
        </w:rPr>
      </w:pPr>
      <w:r>
        <w:rPr>
          <w:rFonts w:eastAsia="Times New Roman"/>
          <w:szCs w:val="24"/>
        </w:rPr>
        <w:t xml:space="preserve">Η καθημερινή καθυστέρηση στην οικονομία σημαίνει δισεκατομμύρια και στους ιδιώτες και στο </w:t>
      </w:r>
      <w:r>
        <w:rPr>
          <w:rFonts w:eastAsia="Times New Roman"/>
          <w:szCs w:val="24"/>
        </w:rPr>
        <w:t>κράτος. Αυτό πρέπει να μας γίνει συνείδηση, διότι δεν πρέπει πλέον να στεκόμαστε στο αν θα προσλάβουμε ή αν θα συμβληθούμε με εξωτερικούς εμπειρογνώμονες. Φέρνει άλλη διάταξη το Υπουργείο και μας μιλάει για εξωτερικούς εμπειρογνώμονες.</w:t>
      </w:r>
    </w:p>
    <w:p w14:paraId="013A1CCA"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Ξέρετε κάτι, κύριοι </w:t>
      </w:r>
      <w:r>
        <w:rPr>
          <w:rFonts w:eastAsia="Times New Roman" w:cs="Times New Roman"/>
          <w:szCs w:val="24"/>
        </w:rPr>
        <w:t>συνάδελφοι -και το λέω με κάθε ειλικρίνεια-, τρόμαξα όταν είδα αυτήν την τροπολογία και όχι γιατί θα φέρουν εξωτερικούς εμπειρογνώμονες. Θεωρώ ότι θα μπορούσαν να φέρουν. Έχουν φέρει όλες οι κυβερνήσεις με πολλές παθολογίες. Δεν θέλω να μπω σε ζητήματα δια</w:t>
      </w:r>
      <w:r>
        <w:rPr>
          <w:rFonts w:eastAsia="Times New Roman" w:cs="Times New Roman"/>
          <w:szCs w:val="24"/>
        </w:rPr>
        <w:t xml:space="preserve">φθοράς τα οποία ενδεχόμενα υποκρύπτονται, δεν είναι του παρόντος. Με τρόμαξε, όμως, ο κύριος Υπουργός που την υποστήριξε. Λέει: «δεν μου φτάνουν τρεις μήνες που μπορούν να ανανεωθούν, θέλω έξι να μπορούν να ανανεώνονται». </w:t>
      </w:r>
    </w:p>
    <w:p w14:paraId="013A1CCB"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Γιατί μας το λέει αυτό; Τι ομολογ</w:t>
      </w:r>
      <w:r>
        <w:rPr>
          <w:rFonts w:eastAsia="Times New Roman" w:cs="Times New Roman"/>
          <w:szCs w:val="24"/>
        </w:rPr>
        <w:t>εί εμμέσως πλην σαφώς; Την αδυναμία αποκατάστασης της χώρας και της οικονομίας. Διότι αν εξακολουθήσουμε να έχουμε ανάγκη εξωτερικών συμβούλων, φορέων, εμπειρογνωμόνων και λέμε «έλα κύριε έξι μήνες, πάρε άλλους έξι, πάρε άλλους έξι» είναι μία ομολογία αδυν</w:t>
      </w:r>
      <w:r>
        <w:rPr>
          <w:rFonts w:eastAsia="Times New Roman" w:cs="Times New Roman"/>
          <w:szCs w:val="24"/>
        </w:rPr>
        <w:t xml:space="preserve">αμίας ότι μπορεί να αντιμετωπιστούν τα προβλήματα της χώρας. </w:t>
      </w:r>
    </w:p>
    <w:p w14:paraId="013A1CCC"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Τελειώνοντας, κυρία Πρόεδρε, θέλω να πω τούτο: Το νομοσχέδιο ως προς τον κορμό του, το οποίο βοηθάει το ζήτημα της διαφάνειας στο χρηματοπιστωτικό τομέα, θα το υποστηρίξουμε. Ως προς τις τροπολο</w:t>
      </w:r>
      <w:r>
        <w:rPr>
          <w:rFonts w:eastAsia="Times New Roman" w:cs="Times New Roman"/>
          <w:szCs w:val="24"/>
        </w:rPr>
        <w:t xml:space="preserve">γίες, όμως, σε σχέση και με την τοποθέτησή μου εκείνες τις οποίες στηλίτευσα, είμαστε αρνητικοί, ενώ στο άρθρο 6 θα ψηφίσουμε «παρών». </w:t>
      </w:r>
    </w:p>
    <w:p w14:paraId="013A1CCD"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13A1CCE" w14:textId="77777777" w:rsidR="0004408F" w:rsidRDefault="00332441">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013A1CCF" w14:textId="77777777" w:rsidR="0004408F" w:rsidRDefault="00332441">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Κυρίες</w:t>
      </w:r>
      <w:r>
        <w:rPr>
          <w:rFonts w:eastAsia="Times New Roman"/>
          <w:szCs w:val="24"/>
        </w:rPr>
        <w:t xml:space="preserve"> και κύριοι συνάδελφοι, έχω την τιμή να ανακοινώσω στο Σώμα ότι τη συνεδρίασή μας παρακολουθούν από τα άνω δυτικά θεωρεία</w:t>
      </w:r>
      <w:r>
        <w:rPr>
          <w:rFonts w:eastAsia="Times New Roman"/>
          <w:szCs w:val="24"/>
        </w:rPr>
        <w:t xml:space="preserve"> της Βουλής</w:t>
      </w:r>
      <w:r>
        <w:rPr>
          <w:rFonts w:eastAsia="Times New Roman"/>
          <w:szCs w:val="24"/>
        </w:rPr>
        <w:t>, αφού προηγουμένως ξεναγήθηκαν στην έκθεση της αίθουσας «ΕΛΕΥΘΕΡΙΟΣ ΒΕΝΙΖΕΛΟΣ» και ενημερώθηκαν για την ιστορία του κτηρίου</w:t>
      </w:r>
      <w:r>
        <w:rPr>
          <w:rFonts w:eastAsia="Times New Roman"/>
          <w:szCs w:val="24"/>
        </w:rPr>
        <w:t xml:space="preserve"> και τον τρόπο οργάνωσης και λειτουργίας της Βουλής, τριάντα δύο μαθητές και μαθήτριες και τρεις εκπαιδευτικοί συνοδοί τους από το Γυμνάσιο Βουκολιών Χανίων.</w:t>
      </w:r>
    </w:p>
    <w:p w14:paraId="013A1CD0" w14:textId="77777777" w:rsidR="0004408F" w:rsidRDefault="00332441">
      <w:pPr>
        <w:spacing w:line="600" w:lineRule="auto"/>
        <w:ind w:firstLine="720"/>
        <w:jc w:val="both"/>
        <w:rPr>
          <w:rFonts w:eastAsia="Times New Roman"/>
          <w:szCs w:val="24"/>
        </w:rPr>
      </w:pPr>
      <w:r>
        <w:rPr>
          <w:rFonts w:eastAsia="Times New Roman"/>
          <w:szCs w:val="24"/>
        </w:rPr>
        <w:t>Η Βουλή τούς καλωσορίζει.</w:t>
      </w:r>
    </w:p>
    <w:p w14:paraId="013A1CD1" w14:textId="77777777" w:rsidR="0004408F" w:rsidRDefault="00332441">
      <w:pPr>
        <w:tabs>
          <w:tab w:val="left" w:pos="3189"/>
          <w:tab w:val="center" w:pos="4513"/>
        </w:tabs>
        <w:spacing w:line="600" w:lineRule="auto"/>
        <w:ind w:firstLine="720"/>
        <w:jc w:val="center"/>
        <w:rPr>
          <w:rFonts w:eastAsia="Times New Roman"/>
          <w:szCs w:val="24"/>
        </w:rPr>
      </w:pPr>
      <w:r>
        <w:rPr>
          <w:rFonts w:eastAsia="Times New Roman"/>
          <w:szCs w:val="24"/>
        </w:rPr>
        <w:t xml:space="preserve">(Χειροκροτήματα </w:t>
      </w:r>
      <w:r>
        <w:rPr>
          <w:rFonts w:eastAsia="Times New Roman"/>
          <w:szCs w:val="24"/>
        </w:rPr>
        <w:t>απ</w:t>
      </w:r>
      <w:r>
        <w:rPr>
          <w:rFonts w:eastAsia="Times New Roman"/>
          <w:szCs w:val="24"/>
        </w:rPr>
        <w:t>’</w:t>
      </w:r>
      <w:r>
        <w:rPr>
          <w:rFonts w:eastAsia="Times New Roman"/>
          <w:szCs w:val="24"/>
        </w:rPr>
        <w:t xml:space="preserve"> </w:t>
      </w:r>
      <w:r>
        <w:rPr>
          <w:rFonts w:eastAsia="Times New Roman"/>
          <w:szCs w:val="24"/>
        </w:rPr>
        <w:t>όλες τις πτέρυγες της Βουλής)</w:t>
      </w:r>
    </w:p>
    <w:p w14:paraId="013A1CD2" w14:textId="77777777" w:rsidR="0004408F" w:rsidRDefault="00332441">
      <w:pPr>
        <w:tabs>
          <w:tab w:val="left" w:pos="3189"/>
          <w:tab w:val="center" w:pos="4513"/>
        </w:tabs>
        <w:spacing w:line="600" w:lineRule="auto"/>
        <w:ind w:firstLine="720"/>
        <w:jc w:val="both"/>
        <w:rPr>
          <w:rFonts w:eastAsia="Times New Roman" w:cs="Times New Roman"/>
          <w:b/>
          <w:szCs w:val="24"/>
        </w:rPr>
      </w:pPr>
      <w:r>
        <w:rPr>
          <w:rFonts w:eastAsia="Times New Roman"/>
          <w:szCs w:val="24"/>
        </w:rPr>
        <w:t>Στο σημείο αυτό τελείω</w:t>
      </w:r>
      <w:r>
        <w:rPr>
          <w:rFonts w:eastAsia="Times New Roman"/>
          <w:szCs w:val="24"/>
        </w:rPr>
        <w:t xml:space="preserve">σαν τις ομιλίες τους </w:t>
      </w:r>
      <w:r>
        <w:rPr>
          <w:rFonts w:eastAsia="Times New Roman"/>
          <w:szCs w:val="24"/>
        </w:rPr>
        <w:t xml:space="preserve">εκείνοι </w:t>
      </w:r>
      <w:r>
        <w:rPr>
          <w:rFonts w:eastAsia="Times New Roman"/>
          <w:szCs w:val="24"/>
        </w:rPr>
        <w:t xml:space="preserve">που ζήτησαν να προηγηθούν </w:t>
      </w:r>
      <w:r>
        <w:rPr>
          <w:rFonts w:eastAsia="Times New Roman"/>
          <w:szCs w:val="24"/>
        </w:rPr>
        <w:t xml:space="preserve">διότι </w:t>
      </w:r>
      <w:r>
        <w:rPr>
          <w:rFonts w:eastAsia="Times New Roman"/>
          <w:szCs w:val="24"/>
        </w:rPr>
        <w:t xml:space="preserve">είχαν κάποιο επείγον πρόβλημα. Βέβαια ο κ. Βρούτσης δεν έφυγε. Γιατί είχατε ζητήσει να προηγηθείτε; Δεν κατάλαβα. </w:t>
      </w:r>
    </w:p>
    <w:p w14:paraId="013A1CD3"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Ως Κοινοβουλευτικός. </w:t>
      </w:r>
    </w:p>
    <w:p w14:paraId="013A1CD4"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w:t>
      </w:r>
      <w:r>
        <w:rPr>
          <w:rFonts w:eastAsia="Times New Roman" w:cs="Times New Roman"/>
          <w:b/>
          <w:szCs w:val="24"/>
        </w:rPr>
        <w:t xml:space="preserve">υ): </w:t>
      </w:r>
      <w:r>
        <w:rPr>
          <w:rFonts w:eastAsia="Times New Roman" w:cs="Times New Roman"/>
          <w:szCs w:val="24"/>
        </w:rPr>
        <w:t xml:space="preserve">Τώρα αρχίζουμε την κανονική σειρά. </w:t>
      </w:r>
    </w:p>
    <w:p w14:paraId="013A1CD5"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Ο κ. Μπαλαούρας έχει τον λόγο.</w:t>
      </w:r>
    </w:p>
    <w:p w14:paraId="013A1CD6"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 xml:space="preserve">ΜΠΑΛΑΟΥΡΑΣ: </w:t>
      </w:r>
      <w:r>
        <w:rPr>
          <w:rFonts w:eastAsia="Times New Roman" w:cs="Times New Roman"/>
          <w:szCs w:val="24"/>
        </w:rPr>
        <w:t xml:space="preserve">Ευχαριστώ, κυρία Πρόεδρε. </w:t>
      </w:r>
    </w:p>
    <w:p w14:paraId="013A1CD7"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παρακολουθούσαμε για μια ακόμη φορά μια συγχορδία η οποία συντονίζεται με τα μέσα μαζικής ε</w:t>
      </w:r>
      <w:r>
        <w:rPr>
          <w:rFonts w:eastAsia="Times New Roman" w:cs="Times New Roman"/>
          <w:szCs w:val="24"/>
        </w:rPr>
        <w:t xml:space="preserve">νημέρωσης και των κομμάτων που πήραν τον λόγο προηγουμένως οι εκπρόσωποί τους, με ψεύδη, ψεύδη, ψεύδη! Δηλαδή μια μαύρη προπαγάνδα που είναι στη γνωστή κατεύθυνση. Λέτε ψέματα και τα προπαγανδίζετε και στο τέλος κάτι θα μείνει. Σήμερα μάλιστα παρατηρήσαμε </w:t>
      </w:r>
      <w:r>
        <w:rPr>
          <w:rFonts w:eastAsia="Times New Roman" w:cs="Times New Roman"/>
          <w:szCs w:val="24"/>
        </w:rPr>
        <w:t>και το εξής: ένα κρεσέντο διαγκωνισμών μεταξύ εισηγητών των κομμάτων.</w:t>
      </w:r>
    </w:p>
    <w:p w14:paraId="013A1CD8"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 Και μάλιστα έφτασε ο κ. Βρούτσης -τον οποίο εκτιμώ, αλλά με εντυπωσίασε- να συνδέσει τα τραγικά σημερινά γεγονότα στο Βέλγιο με τους πρόσφυγες και με τις ευθύνες της ελληνικής Κυβέρνηση</w:t>
      </w:r>
      <w:r>
        <w:rPr>
          <w:rFonts w:eastAsia="Times New Roman" w:cs="Times New Roman"/>
          <w:szCs w:val="24"/>
        </w:rPr>
        <w:t xml:space="preserve">ς, ότι έφερε τους πρόσφυγες στην Ελλάδα, δηλαδή το συνέδεσε με την τρομοκρατία. Και νομίζω όλοι εδώ μέσα -οι περισσότεροι τουλάχιστον- είμαστε εναντίον τέτοιων τρομοκρατικών πράξεων και τις καταδικάζουμε. </w:t>
      </w:r>
    </w:p>
    <w:p w14:paraId="013A1CD9"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Αλλά δεν είναι καταδίκη, κύριε Βρούτση, όταν φέρνε</w:t>
      </w:r>
      <w:r>
        <w:rPr>
          <w:rFonts w:eastAsia="Times New Roman" w:cs="Times New Roman"/>
          <w:szCs w:val="24"/>
        </w:rPr>
        <w:t xml:space="preserve">τε αμέσως σαν άλλοθι ευθύνες κάποιου κράτους για να χτυπήσετε την Κυβέρνηση αυτού του κράτους. Και σας θυμίζω ότι οι τρομοκράτες του Παρισιού στο μόνο κράτος που κατεγράφησαν ήταν στην Ελλάδα και εν μέρει στη Σερβία. Περάσανε από την Αυστρία, περάσανε από </w:t>
      </w:r>
      <w:r>
        <w:rPr>
          <w:rFonts w:eastAsia="Times New Roman" w:cs="Times New Roman"/>
          <w:szCs w:val="24"/>
        </w:rPr>
        <w:t xml:space="preserve">τη Γαλλία, περάσανε δεν ξέρω και εγώ από ποια άλλα κράτη, δεν τους κατέγραψε κανείς. Να, λοιπόν, τι κάνετε: μαύρη προπαγάνδα ακόμα σε ένα ζήτημα που είναι το προσφυγικό. </w:t>
      </w:r>
    </w:p>
    <w:p w14:paraId="013A1CDA"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Όταν έχεις τρεις χιλιάδες νησιά, πώς θα τα περιφρουρήσεις; Τι μπορούμε να κάνουμε; Να</w:t>
      </w:r>
      <w:r>
        <w:rPr>
          <w:rFonts w:eastAsia="Times New Roman" w:cs="Times New Roman"/>
          <w:szCs w:val="24"/>
        </w:rPr>
        <w:t xml:space="preserve"> εκκενώσουμε με βίαιο τρόπο, όπως είπε ο κ. Βαρβιτσιώτης, την Ειδομένη, με ΜΑΤ και με κανόνια ή να βυθίζουμε τις βάρκες με τις οποίες έρχονται ανήμποροι άνθρωποι; Και δεν μαθαίνετε, δεν παίρνετε ένα κομμάτι της πίτας από το μεγαλείο του απλού Έλληνα που πε</w:t>
      </w:r>
      <w:r>
        <w:rPr>
          <w:rFonts w:eastAsia="Times New Roman" w:cs="Times New Roman"/>
          <w:szCs w:val="24"/>
        </w:rPr>
        <w:t xml:space="preserve">ριθάλπει από το υστέρημά του μέσα σε αυτήν τη βαθιά κρίση, δίνει το είναι του, βουτάει μέσα στα παγωμένα νερά για να σώσει παιδιά και μεγάλους. Δεν διδάσκεστε από αυτό που είναι μια διδαχή για όλη την Ευρώπη, για όλο τον κόσμο, θα έλεγα. </w:t>
      </w:r>
    </w:p>
    <w:p w14:paraId="013A1CDB" w14:textId="77777777" w:rsidR="0004408F" w:rsidRDefault="0033244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Και τέλος, μην ξε</w:t>
      </w:r>
      <w:r>
        <w:rPr>
          <w:rFonts w:eastAsia="Times New Roman" w:cs="Times New Roman"/>
          <w:szCs w:val="24"/>
        </w:rPr>
        <w:t>χνάμε και τη σοφή παροιμία που λέει: «Όσοι έσπειραν ανέμους θερίζουν θύελλες». Δυστυχώς, όμως, τις θύελλες δεν τις θερίζουν εκείνοι που έχουν τις ευθύνες για τους ανέμους. Τις θερίζει ο απλός κόσμος, είτε λέγεται Βέλγος είτε Γάλλος είτε Έλληνας είτε Τούρκο</w:t>
      </w:r>
      <w:r>
        <w:rPr>
          <w:rFonts w:eastAsia="Times New Roman" w:cs="Times New Roman"/>
          <w:szCs w:val="24"/>
        </w:rPr>
        <w:t>ς.</w:t>
      </w:r>
    </w:p>
    <w:p w14:paraId="013A1CDC"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Μάλιστα, ο κ. Θεοχάρης έφθασε σε σημείο, στον διαγκωνισμό αυτόν μεταξύ των κομμάτων, να δώσει διαπιστευτήρια για το ποιο είναι το πιο συγκλονιστικό, το πιο συκοφαντικό και το μεγαλύτερο ψέμα. Τι είπε με μια φράση μόνο; «Είστε σαν τους εισαγγελείς του στ</w:t>
      </w:r>
      <w:r>
        <w:rPr>
          <w:rFonts w:eastAsia="Times New Roman" w:cs="Times New Roman"/>
          <w:szCs w:val="24"/>
        </w:rPr>
        <w:t>ρατοδικείου, είστε διεφθαρμένοι». Αυτή τη φράση είπε ο κ. Θεοχάρης, ο οποίος υποτίθεται ότι έχει ένα επίπεδο –μάλλον δεν μιλάει τώρα τελευταία καλά- και μπορεί να στοιχειοθετεί αυτά τα οποία λέει.</w:t>
      </w:r>
    </w:p>
    <w:p w14:paraId="013A1CDD"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Στη δευτερολογία του προκλήθηκε από τον Υπουργό και είπε: «</w:t>
      </w:r>
      <w:r>
        <w:rPr>
          <w:rFonts w:eastAsia="Times New Roman" w:cs="Times New Roman"/>
          <w:szCs w:val="24"/>
        </w:rPr>
        <w:t>Δεν κάνατε εκείνο και το άλλο». Αυτό δεν δείχνει διαφθορά. Αν δεν έχουμε κάνει ακόμα κάποια πράγματα που έπρεπε να είχαμε κάνει –αλλά θα εξηγήσω γιατί δεν έχουν προχωρήσει όπως έπρεπε- δεν είναι διαφθορά. Θα μας κρίνετε μετά από μια μικρή περίοδο. Διαφθορά</w:t>
      </w:r>
      <w:r>
        <w:rPr>
          <w:rFonts w:eastAsia="Times New Roman" w:cs="Times New Roman"/>
          <w:szCs w:val="24"/>
        </w:rPr>
        <w:t xml:space="preserve"> θα ήταν αν συγκαλύπταμε.</w:t>
      </w:r>
    </w:p>
    <w:p w14:paraId="013A1CDE"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Είπε ο κ. Θεοχάρης στη δευτερολογία του: «Είστε διεφθαρμένοι γιατί δεν πήρατε μέτρα για την πάταξη του λαθρεμπορίου». Τι βρήκαμε, κύριε Θεοχάρη, που είστε άμεσα εμπλεκόμενος με το Υπουργείο Οικονομικών; Βρήκαμε υλική υποδομή; Βρήκ</w:t>
      </w:r>
      <w:r>
        <w:rPr>
          <w:rFonts w:eastAsia="Times New Roman" w:cs="Times New Roman"/>
          <w:szCs w:val="24"/>
        </w:rPr>
        <w:t xml:space="preserve">αμε πολλούς και έμπειρους ανθρώπους για να κάνουν και τις λίστες;  Δεν μιλάτε πια για τα κόμματα που διαχειρίστηκαν όλη αυτή τη σαραντάχρονη πορεία του τόπου και κατάντησαν τον ελληνικό λαό να ζητιανεύει από τους ισχυρούς της Ευρώπης! Γιατί δεν μιλάτε και </w:t>
      </w:r>
      <w:r>
        <w:rPr>
          <w:rFonts w:eastAsia="Times New Roman" w:cs="Times New Roman"/>
          <w:szCs w:val="24"/>
        </w:rPr>
        <w:t>δεν λέτε τι έγινε πάνω σε αυτό;</w:t>
      </w:r>
    </w:p>
    <w:p w14:paraId="013A1CDF"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Τι βρήκαμε, λοιπόν, εμείς; Πείτε, λοιπόν, για την υλικοτεχνική υποδομή που βρήκαμε. Πώς μπορούμε να κάνουμε διασταύρωση -που είναι οι κατευθυντήριες γραμμές της Κυβέρνησης- των στοιχείων των φορολογικών δηλώσεων μιας δεκαετί</w:t>
      </w:r>
      <w:r>
        <w:rPr>
          <w:rFonts w:eastAsia="Times New Roman" w:cs="Times New Roman"/>
          <w:szCs w:val="24"/>
        </w:rPr>
        <w:t xml:space="preserve">ας ή μιας δεκαπενταετίας με τις καταθέσεις; </w:t>
      </w:r>
    </w:p>
    <w:p w14:paraId="013A1CE0"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Πώς μπορούμε να βρούμε από τη λίστα Μπόργιανς που έχει μόνο κωδικούς και έγινε «ΝΤΟΥ!» –η λέξη «ΝΤΟΥ!» εδώ ισχύει και τονίζεται με κεφαλαία γράμματα και θαυμαστικό- από τους οικονομικούς εισαγγελείς σε ένα γραφε</w:t>
      </w:r>
      <w:r>
        <w:rPr>
          <w:rFonts w:eastAsia="Times New Roman" w:cs="Times New Roman"/>
          <w:szCs w:val="24"/>
        </w:rPr>
        <w:t xml:space="preserve">ίο που δεν είχε ούτε ταμπέλα ούτε όνομα και η περίφημη ελβετική τράπεζα </w:t>
      </w:r>
      <w:r>
        <w:rPr>
          <w:rFonts w:eastAsia="Times New Roman" w:cs="Times New Roman"/>
          <w:szCs w:val="24"/>
          <w:lang w:val="en-US"/>
        </w:rPr>
        <w:t>HSBC</w:t>
      </w:r>
      <w:r>
        <w:rPr>
          <w:rFonts w:eastAsia="Times New Roman" w:cs="Times New Roman"/>
          <w:szCs w:val="24"/>
        </w:rPr>
        <w:t xml:space="preserve"> ήταν κρυμμένη;</w:t>
      </w:r>
    </w:p>
    <w:p w14:paraId="013A1CE1"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Αυτά, λοιπόν, είναι πράγματα τα οποία προκαλούν το θυμικό και το συναίσθημα του ελληνικού λαού. Νομίζω ότι κόβετε τα πόδια σας μόνοι σας, κύριοι της αντιπολίτευσης.</w:t>
      </w:r>
      <w:r>
        <w:rPr>
          <w:rFonts w:eastAsia="Times New Roman" w:cs="Times New Roman"/>
          <w:szCs w:val="24"/>
        </w:rPr>
        <w:t xml:space="preserve"> Θα έλεγα μια παροιμία, επειδή μου αρέσει να λέω παροιμίες: «Ξύνεστε τη γκλίτσα του τσοπάνη». </w:t>
      </w:r>
    </w:p>
    <w:p w14:paraId="013A1CE2"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Δυστυχώς, δεν θα γίνει απόψε η συζήτηση στη Βουλή με τους Αρχηγούς των κομμάτων. Ελπίζω πολύ σύντομα να γίνει αυτή η συζήτηση και να αποκαλυφθούν αυτά τα οποία έ</w:t>
      </w:r>
      <w:r>
        <w:rPr>
          <w:rFonts w:eastAsia="Times New Roman" w:cs="Times New Roman"/>
          <w:szCs w:val="24"/>
        </w:rPr>
        <w:t>χει σχεδιάσει η Κυβέρνηση και να τα αποκαλύψει στον ελληνικό λαό, ώστε να γίνει πλήρως κοινωνός αυτών που έχουν συμβεί στο παρελθόν.</w:t>
      </w:r>
    </w:p>
    <w:p w14:paraId="013A1CE3"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Είμαστε εμείς, λοιπόν, που δεν βρήκαμε αυτά τα πράγματα που σας είπα προηγουμένως; Ποια χώρα παραδόθηκε στην Κυβέρνηση του </w:t>
      </w:r>
      <w:r>
        <w:rPr>
          <w:rFonts w:eastAsia="Times New Roman" w:cs="Times New Roman"/>
          <w:szCs w:val="24"/>
        </w:rPr>
        <w:t xml:space="preserve">ΣΥΡΙΖΑ; Είναι μια χώρα βομβαρδισμένη με ναπάλμ. Το έχω ξαναπεί στη Βουλή. Το ναπάλμ είναι εκείνη η βόμβα που δεν αφήνει να φυτρώσουν χορτάρια για πολλά χρόνια ακόμη. Δεν είναι απλώς κατεστραμμένη η καημένη γη. </w:t>
      </w:r>
    </w:p>
    <w:p w14:paraId="013A1CE4"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Και μην ξεχνάτε -και το ξέρετε πολύ καλά εσείς- ότι είμαστε σε κατάσταση έκτακτης ανάγκης. Είμαστε σε μια κατάσταση που οτιδήποτε είναι υπό διαπραγμάτευση. Δεν θέλω να πω αυτά που είπα προχθές σε ένα ραδιόφωνο και εντυπωσιάστηκαν και με ρώταγαν και με ξανα</w:t>
      </w:r>
      <w:r>
        <w:rPr>
          <w:rFonts w:eastAsia="Times New Roman" w:cs="Times New Roman"/>
          <w:szCs w:val="24"/>
        </w:rPr>
        <w:t xml:space="preserve">ρώταγαν. Δεν είμαι κυβερνητικό μέλος, αλλά απλός Βουλευτής. Θέλω, όμως, να πω ότι έχω πληροφορίες ότι ακόμη και οι θεσμοί αντέδρασαν στο να ανοίξουμε ορισμένες λίστες, όπως είναι η λίστα Λαγκάρντ. </w:t>
      </w:r>
    </w:p>
    <w:p w14:paraId="013A1CE5"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Έτσι, λοιπόν, βλέπουμε να λέει ο εκπρόσωπος των Κεντρώων –</w:t>
      </w:r>
      <w:r>
        <w:rPr>
          <w:rFonts w:eastAsia="Times New Roman" w:cs="Times New Roman"/>
          <w:szCs w:val="24"/>
        </w:rPr>
        <w:t>όχι ο κ. Καρράς, αλλά άλλοι- ότι όλα τα κακά τα έκανε ο ΣΥΡΙΖΑ. Ο κ. Θεοχάρης μάλιστα λέει ότι νέοι φεύγουν στη</w:t>
      </w:r>
      <w:r>
        <w:rPr>
          <w:rFonts w:eastAsia="Times New Roman" w:cs="Times New Roman"/>
          <w:szCs w:val="24"/>
        </w:rPr>
        <w:t>ν</w:t>
      </w:r>
      <w:r>
        <w:rPr>
          <w:rFonts w:eastAsia="Times New Roman" w:cs="Times New Roman"/>
          <w:szCs w:val="24"/>
        </w:rPr>
        <w:t xml:space="preserve"> ξενιτιά. Από πού έφυγαν οι νέοι; Εμείς τους διώξαμε τους νέους; Υπολογίζεται ότι τριακόσιες χιλιάδες άτομα έχουν πάει στη Γερμανία, </w:t>
      </w:r>
      <w:r>
        <w:rPr>
          <w:rFonts w:eastAsia="Times New Roman" w:cs="Times New Roman"/>
          <w:szCs w:val="24"/>
        </w:rPr>
        <w:t>σ</w:t>
      </w:r>
      <w:r>
        <w:rPr>
          <w:rFonts w:eastAsia="Times New Roman" w:cs="Times New Roman"/>
          <w:szCs w:val="24"/>
        </w:rPr>
        <w:t xml:space="preserve">την Αυστραλία και </w:t>
      </w:r>
      <w:r>
        <w:rPr>
          <w:rFonts w:eastAsia="Times New Roman" w:cs="Times New Roman"/>
          <w:szCs w:val="24"/>
        </w:rPr>
        <w:t>σ</w:t>
      </w:r>
      <w:r>
        <w:rPr>
          <w:rFonts w:eastAsia="Times New Roman" w:cs="Times New Roman"/>
          <w:szCs w:val="24"/>
        </w:rPr>
        <w:t xml:space="preserve">τις Ηνωμένες Πολιτείες ακόμα. Εμείς τους διώξαμε; Για πάρτε τα στοιχεία, για να μιλήσουμε </w:t>
      </w:r>
      <w:r>
        <w:rPr>
          <w:rFonts w:eastAsia="Times New Roman" w:cs="Times New Roman"/>
          <w:szCs w:val="24"/>
        </w:rPr>
        <w:t xml:space="preserve">σε </w:t>
      </w:r>
      <w:r>
        <w:rPr>
          <w:rFonts w:eastAsia="Times New Roman" w:cs="Times New Roman"/>
          <w:szCs w:val="24"/>
        </w:rPr>
        <w:t>κάποιο επίπεδο και με στοιχεία. Το ενάμισι εκατομμύριο των ανέργων εμείς το κάναμε;</w:t>
      </w:r>
    </w:p>
    <w:p w14:paraId="013A1CE6"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Κατηγορήστε μας ότι δεν εκκινήσαμε ακόμα, όπως θα θέλαμε, τη</w:t>
      </w:r>
      <w:r>
        <w:rPr>
          <w:rFonts w:eastAsia="Times New Roman" w:cs="Times New Roman"/>
          <w:szCs w:val="24"/>
        </w:rPr>
        <w:t xml:space="preserve">ν οικονομία για να αρχίσει η ανάκαμψη και να αρχίσει να υπάρχει φως μιας ελπίδας στον ελληνικό λαό. Αυτό μπορείτε να το πείτε, αλλά όχι ότι εμείς τα </w:t>
      </w:r>
      <w:r>
        <w:rPr>
          <w:rFonts w:eastAsia="Times New Roman" w:cs="Times New Roman"/>
          <w:szCs w:val="24"/>
        </w:rPr>
        <w:t>δημιουργήσαμε</w:t>
      </w:r>
      <w:r>
        <w:rPr>
          <w:rFonts w:eastAsia="Times New Roman" w:cs="Times New Roman"/>
          <w:szCs w:val="24"/>
        </w:rPr>
        <w:t xml:space="preserve">. Γι’ αυτό  μίλησα προηγουμένως για ψέμα και συκοφαντία. </w:t>
      </w:r>
    </w:p>
    <w:p w14:paraId="013A1CE7"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Να θυμίσω και να πω τη φράση «για κο</w:t>
      </w:r>
      <w:r>
        <w:rPr>
          <w:rFonts w:eastAsia="Times New Roman" w:cs="Times New Roman"/>
          <w:szCs w:val="24"/>
        </w:rPr>
        <w:t xml:space="preserve">ίτα ποιος μιλάει»; Ποιοι έχουν εμπλακεί στο σκάνδαλο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Ποιοι έχουν εμπλακεί στο σκάνδαλο της </w:t>
      </w:r>
      <w:r>
        <w:rPr>
          <w:rFonts w:eastAsia="Times New Roman" w:cs="Times New Roman"/>
          <w:szCs w:val="24"/>
        </w:rPr>
        <w:t>«</w:t>
      </w:r>
      <w:r>
        <w:rPr>
          <w:rFonts w:eastAsia="Times New Roman" w:cs="Times New Roman"/>
          <w:szCs w:val="24"/>
        </w:rPr>
        <w:t>ΠΑΝΓΑΙΑ</w:t>
      </w:r>
      <w:r>
        <w:rPr>
          <w:rFonts w:eastAsia="Times New Roman" w:cs="Times New Roman"/>
          <w:szCs w:val="24"/>
        </w:rPr>
        <w:t>»</w:t>
      </w:r>
      <w:r>
        <w:rPr>
          <w:rFonts w:eastAsia="Times New Roman" w:cs="Times New Roman"/>
          <w:szCs w:val="24"/>
        </w:rPr>
        <w:t>, της ΑΤΕ, στα θαλασσοδάνεια των εκδοτών, στα θαλασσοδάνεια των κομμάτων σας; Η Νέα Δημοκρατία χρωστάει 220.000.000, κύριε Βρούτση, και 150.0</w:t>
      </w:r>
      <w:r>
        <w:rPr>
          <w:rFonts w:eastAsia="Times New Roman" w:cs="Times New Roman"/>
          <w:szCs w:val="24"/>
        </w:rPr>
        <w:t xml:space="preserve">00.000 -δεν ξέρω πόσα- χρωστάει το ΠΑΣΟΚ. Θα αναζητηθούν αυτά; Είναι από το αίμα του ελληνικού λαού; Πληρώσαμε τις τράπεζες για την ανακεφαλαιοποίηση; Θα δώσει </w:t>
      </w:r>
      <w:r>
        <w:rPr>
          <w:rFonts w:eastAsia="Times New Roman" w:cs="Times New Roman"/>
          <w:szCs w:val="24"/>
        </w:rPr>
        <w:t>κάποιος</w:t>
      </w:r>
      <w:r>
        <w:rPr>
          <w:rFonts w:eastAsia="Times New Roman" w:cs="Times New Roman"/>
          <w:szCs w:val="24"/>
        </w:rPr>
        <w:t>…</w:t>
      </w:r>
    </w:p>
    <w:p w14:paraId="013A1CE8"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 xml:space="preserve">Και εσείς, όταν φεύγατε από την Κυβέρνηση, βλέποντας τον ΣΥΡΙΖΑ να έρχεται «καβάλα στο </w:t>
      </w:r>
      <w:r>
        <w:rPr>
          <w:rFonts w:eastAsia="Times New Roman" w:cs="Times New Roman"/>
          <w:szCs w:val="24"/>
        </w:rPr>
        <w:t xml:space="preserve">άλογο», τι κάνατε; Αμνηστεύσατε τα τραπεζικά στελέχη που είχαν εμπλακεί με αυτά τα θαλασσοδάνεια. </w:t>
      </w:r>
    </w:p>
    <w:p w14:paraId="013A1CE9"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Έτσι, λοιπόν, αυτή είναι η συγχορδία των μέσων μαζικής ενημέρωσης και του αμαρτωλού πολιτικού συστήματος και βλέπουμε ότι υπάρχει επίσης προσχώρηση σε αυτό τ</w:t>
      </w:r>
      <w:r>
        <w:rPr>
          <w:rFonts w:eastAsia="Times New Roman" w:cs="Times New Roman"/>
          <w:szCs w:val="24"/>
        </w:rPr>
        <w:t>ο αμαρτωλό πολιτικό σύστημα και από το Ποτάμι, εάν θέλετε, και από ένα μέρος της Ένωσης Κεντρώων.</w:t>
      </w:r>
    </w:p>
    <w:p w14:paraId="013A1CEA"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Και μάλιστα, ορισμένοι έρχονται, όπως ο κ. Κουτσούκος, και τι λένε; Λένε: «Οι μικρομέτοχοι έχασαν τα λεφτά τους», απλά έχασαν τα λεφτά τους, λες και έγινε ένα</w:t>
      </w:r>
      <w:r>
        <w:rPr>
          <w:rFonts w:eastAsia="Times New Roman" w:cs="Times New Roman"/>
          <w:szCs w:val="24"/>
        </w:rPr>
        <w:t xml:space="preserve">ς σεισμός στη χειρότερη, κι ότι δηλαδή δεν ήταν θέμα πολιτικής, δεν είναι ότι αποφάσισαν κάποιοι να παίξουν με το </w:t>
      </w:r>
      <w:r>
        <w:rPr>
          <w:rFonts w:eastAsia="Times New Roman" w:cs="Times New Roman"/>
          <w:szCs w:val="24"/>
        </w:rPr>
        <w:t xml:space="preserve">χρηματιστήριο </w:t>
      </w:r>
      <w:r>
        <w:rPr>
          <w:rFonts w:eastAsia="Times New Roman" w:cs="Times New Roman"/>
          <w:szCs w:val="24"/>
        </w:rPr>
        <w:t>και να γίνει μια μεγάλη -που δεν έχει απαντηθεί ποτέ στα ελληνικά οικονομικά χρονικά- αρπαγή πλούτου από τον απλό Έλληνα, από το</w:t>
      </w:r>
      <w:r>
        <w:rPr>
          <w:rFonts w:eastAsia="Times New Roman" w:cs="Times New Roman"/>
          <w:szCs w:val="24"/>
        </w:rPr>
        <w:t>ν βιοπαλαιστή, από τον μικροεπιχειρηματία προς ξένα χέρια και σε πλούσιους Έλληνες, που είναι και εδώ πάρα πολλοί. Απλά, έχασαν τα λεφτά τους.</w:t>
      </w:r>
    </w:p>
    <w:p w14:paraId="013A1CEB"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Και τέλος, ανακαλύπτουν -λέει- τους συμβούλους. Βγαίνει ο Δραγασάκης, ο Αντιπρόεδρος της Κυβέρνησης, και λέει: «8</w:t>
      </w:r>
      <w:r>
        <w:rPr>
          <w:rFonts w:eastAsia="Times New Roman" w:cs="Times New Roman"/>
          <w:szCs w:val="24"/>
        </w:rPr>
        <w:t xml:space="preserve">.000.000 πληρώσαμε για συμβούλους», εσείς, δηλαδή, η προηγούμενη κυβέρνηση, «το προηγούμενο έτος, το 2014. Ένα εκατομμύριο πλήρωσε η Κυβέρνηση του ΣΥΡΙΖΑ». Και μιλάτε! </w:t>
      </w:r>
    </w:p>
    <w:p w14:paraId="013A1CEC"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Και να σας πω και άλλα, επειδή ήμουν στην Τράπεζα της Ελλάδας και ξέρω; Παλαιότερα είχε</w:t>
      </w:r>
      <w:r>
        <w:rPr>
          <w:rFonts w:eastAsia="Times New Roman" w:cs="Times New Roman"/>
          <w:szCs w:val="24"/>
        </w:rPr>
        <w:t xml:space="preserve"> γίνει το εξής</w:t>
      </w:r>
      <w:r>
        <w:rPr>
          <w:rFonts w:eastAsia="Times New Roman" w:cs="Times New Roman"/>
          <w:szCs w:val="24"/>
        </w:rPr>
        <w:t xml:space="preserve">: </w:t>
      </w:r>
      <w:r>
        <w:rPr>
          <w:rFonts w:eastAsia="Times New Roman" w:cs="Times New Roman"/>
          <w:szCs w:val="24"/>
        </w:rPr>
        <w:t xml:space="preserve">Θα σας θυμίσω μια περίπτωση με τον Κωνσταντίνο Μητσοτάκη, είχε πάρει </w:t>
      </w:r>
      <w:r>
        <w:rPr>
          <w:rFonts w:eastAsia="Times New Roman" w:cs="Times New Roman"/>
          <w:szCs w:val="24"/>
        </w:rPr>
        <w:t xml:space="preserve">μία </w:t>
      </w:r>
      <w:r>
        <w:rPr>
          <w:rFonts w:eastAsia="Times New Roman" w:cs="Times New Roman"/>
          <w:szCs w:val="24"/>
        </w:rPr>
        <w:t>σύμβουλο και επειδή δεν έφταναν τα λεφτά, δεν ήταν ικανοποιημένη με τα λεφτά που της έδινε το Γραφείο του Πρωθυπουργού -γιατί ήταν σύμβουλος του Πρωθυπουργού- την πλήρ</w:t>
      </w:r>
      <w:r>
        <w:rPr>
          <w:rFonts w:eastAsia="Times New Roman" w:cs="Times New Roman"/>
          <w:szCs w:val="24"/>
        </w:rPr>
        <w:t xml:space="preserve">ωνε η Τράπεζα της Ελλάδας, η οποία την πήρε και εκείνη </w:t>
      </w:r>
      <w:r>
        <w:rPr>
          <w:rFonts w:eastAsia="Times New Roman" w:cs="Times New Roman"/>
          <w:szCs w:val="24"/>
        </w:rPr>
        <w:t xml:space="preserve">ως </w:t>
      </w:r>
      <w:r>
        <w:rPr>
          <w:rFonts w:eastAsia="Times New Roman" w:cs="Times New Roman"/>
          <w:szCs w:val="24"/>
        </w:rPr>
        <w:t xml:space="preserve">σύμβουλο, όπου όμως δεν πάταγε ποτέ. Και κάναμε απεργία </w:t>
      </w:r>
      <w:r>
        <w:rPr>
          <w:rFonts w:eastAsia="Times New Roman" w:cs="Times New Roman"/>
          <w:szCs w:val="24"/>
        </w:rPr>
        <w:t xml:space="preserve">για </w:t>
      </w:r>
      <w:r>
        <w:rPr>
          <w:rFonts w:eastAsia="Times New Roman" w:cs="Times New Roman"/>
          <w:szCs w:val="24"/>
        </w:rPr>
        <w:t xml:space="preserve">αυτό το γεγονός. </w:t>
      </w:r>
    </w:p>
    <w:p w14:paraId="013A1CED"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και άλλα με το ΔΝΤ, ποιος πληρώνει τα έξοδα, ποιος πλήρωνε τα έξοδα της </w:t>
      </w:r>
      <w:r>
        <w:rPr>
          <w:rFonts w:eastAsia="Times New Roman" w:cs="Times New Roman"/>
          <w:szCs w:val="24"/>
        </w:rPr>
        <w:t xml:space="preserve">ελληνικής αντιπροσωπείας </w:t>
      </w:r>
      <w:r>
        <w:rPr>
          <w:rFonts w:eastAsia="Times New Roman" w:cs="Times New Roman"/>
          <w:szCs w:val="24"/>
        </w:rPr>
        <w:t>στις συνόδους</w:t>
      </w:r>
      <w:r>
        <w:rPr>
          <w:rFonts w:eastAsia="Times New Roman" w:cs="Times New Roman"/>
          <w:szCs w:val="24"/>
        </w:rPr>
        <w:t xml:space="preserve"> του ΔΝΤ στην Ουάσιγκτον; </w:t>
      </w:r>
    </w:p>
    <w:p w14:paraId="013A1CEE"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Έρχεται τώρα μια τροπολογία για τράπεζες, η οποία είναι πολύ απλή και την ανέλυσαν και οι Υπουργοί και στο τέλος και ο Αντιπρόεδρος της Κυβέρνησης. Τι λέει; Λέει λοιπόν -πού είναι για να το ακούσει ο κ. Θεοχάρης, που είπε ότι είμ</w:t>
      </w:r>
      <w:r>
        <w:rPr>
          <w:rFonts w:eastAsia="Times New Roman" w:cs="Times New Roman"/>
          <w:szCs w:val="24"/>
        </w:rPr>
        <w:t>αστε διεφθαρμένοι;- ότι θα πρέπει οι  τράπεζες να δημοσιοποιούν τα στοιχεία των εμπλοκών που υπάρχουν με τις διαφημιστικές δαπάνες. Πολύ απλό, πάρα πολύ απλό. Έπρεπε να χειροκροτηθεί, όχι απλώς να ψηφιστεί από όλες τις πτέρυγες της Βουλής -και αντί αυτού έ</w:t>
      </w:r>
      <w:r>
        <w:rPr>
          <w:rFonts w:eastAsia="Times New Roman" w:cs="Times New Roman"/>
          <w:szCs w:val="24"/>
        </w:rPr>
        <w:t>ρχεται εδώ η γκρίνια, η μιζέρια και το ψεύδος- διότι είναι κάτι το οποίο εντάσσεται μέσα στη διαφάνεια και στο χτύπημα της διαπλοκής.</w:t>
      </w:r>
    </w:p>
    <w:p w14:paraId="013A1CEF"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13A1CF0"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Τελειώνω, κυρία Πρόεδρε.</w:t>
      </w:r>
    </w:p>
    <w:p w14:paraId="013A1CF1"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Υπάρχει, λοι</w:t>
      </w:r>
      <w:r>
        <w:rPr>
          <w:rFonts w:eastAsia="Times New Roman" w:cs="Times New Roman"/>
          <w:szCs w:val="24"/>
        </w:rPr>
        <w:t>πόν, μια συγχορδία τρομοκράτησης του ελληνικού λαού να ξαναγυρίσει στο παλιό, σαπισμένο πολιτικό σύστημα.</w:t>
      </w:r>
    </w:p>
    <w:p w14:paraId="013A1CF2"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Εμείς θα έχουμε σε λίγες μέρες την ευκαιρία, θα έχει ξανά ο Πρωθυπουργός την ευκαιρία να μιλήσει ανοικτά. Και τότε να δούμε πόσοι θα τρέχουν μακριά γι</w:t>
      </w:r>
      <w:r>
        <w:rPr>
          <w:rFonts w:eastAsia="Times New Roman" w:cs="Times New Roman"/>
          <w:szCs w:val="24"/>
        </w:rPr>
        <w:t xml:space="preserve">α να σκεπαστούν στην </w:t>
      </w:r>
      <w:r>
        <w:rPr>
          <w:rFonts w:eastAsia="Times New Roman" w:cs="Times New Roman"/>
          <w:szCs w:val="24"/>
        </w:rPr>
        <w:t>αχλή</w:t>
      </w:r>
      <w:r>
        <w:rPr>
          <w:rFonts w:eastAsia="Times New Roman" w:cs="Times New Roman"/>
          <w:szCs w:val="24"/>
        </w:rPr>
        <w:t xml:space="preserve"> της μελαγχολίας τους. Θα βγουν πολλά στη</w:t>
      </w:r>
      <w:r>
        <w:rPr>
          <w:rFonts w:eastAsia="Times New Roman" w:cs="Times New Roman"/>
          <w:szCs w:val="24"/>
        </w:rPr>
        <w:t>ν</w:t>
      </w:r>
      <w:r>
        <w:rPr>
          <w:rFonts w:eastAsia="Times New Roman" w:cs="Times New Roman"/>
          <w:szCs w:val="24"/>
        </w:rPr>
        <w:t xml:space="preserve"> φόρα. </w:t>
      </w:r>
    </w:p>
    <w:p w14:paraId="013A1CF3"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1D13EB">
        <w:rPr>
          <w:rFonts w:eastAsia="Times New Roman" w:cs="Times New Roman"/>
          <w:b/>
          <w:szCs w:val="24"/>
        </w:rPr>
        <w:t>ΑΝΑΣΤΑΣΙΟΣ ΚΟΥΡΑΚΗΣ</w:t>
      </w:r>
      <w:r>
        <w:rPr>
          <w:rFonts w:eastAsia="Times New Roman" w:cs="Times New Roman"/>
          <w:szCs w:val="24"/>
        </w:rPr>
        <w:t>)</w:t>
      </w:r>
    </w:p>
    <w:p w14:paraId="013A1CF4"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 xml:space="preserve">Όσο και να το κρύψουν τα κανάλια, ο ελληνικός λαός και μάτια έχει και </w:t>
      </w:r>
      <w:r>
        <w:rPr>
          <w:rFonts w:eastAsia="Times New Roman" w:cs="Times New Roman"/>
          <w:szCs w:val="24"/>
        </w:rPr>
        <w:t xml:space="preserve">αφτιά </w:t>
      </w:r>
      <w:r>
        <w:rPr>
          <w:rFonts w:eastAsia="Times New Roman" w:cs="Times New Roman"/>
          <w:szCs w:val="24"/>
        </w:rPr>
        <w:t>έ</w:t>
      </w:r>
      <w:r>
        <w:rPr>
          <w:rFonts w:eastAsia="Times New Roman" w:cs="Times New Roman"/>
          <w:szCs w:val="24"/>
        </w:rPr>
        <w:t>χει και βλέπει και ακούει και γι’ αυτό περιμένει, έχει επενδύσει πολλά στον ΣΥΡΙΖΑ -και καλά κάνει- και ελπίζω και πιστεύω ότι δεν θα τον απογοητεύσουμε.</w:t>
      </w:r>
    </w:p>
    <w:p w14:paraId="013A1CF5"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013A1CF6" w14:textId="77777777" w:rsidR="0004408F" w:rsidRDefault="00332441">
      <w:pPr>
        <w:spacing w:line="600" w:lineRule="auto"/>
        <w:ind w:firstLine="720"/>
        <w:contextualSpacing/>
        <w:jc w:val="both"/>
        <w:rPr>
          <w:rFonts w:eastAsia="Times New Roman" w:cs="Times New Roman"/>
          <w:szCs w:val="24"/>
        </w:rPr>
      </w:pPr>
      <w:r w:rsidRPr="001D13EB">
        <w:rPr>
          <w:rFonts w:eastAsia="Times New Roman" w:cs="Times New Roman"/>
          <w:b/>
          <w:szCs w:val="24"/>
        </w:rPr>
        <w:t>ΠΡΟΕΔΡΕΥΩΝ (Αναστάσιος Κουράκης):</w:t>
      </w:r>
      <w:r w:rsidRPr="001D13EB">
        <w:rPr>
          <w:rFonts w:eastAsia="Times New Roman" w:cs="Times New Roman"/>
          <w:szCs w:val="24"/>
        </w:rPr>
        <w:t xml:space="preserve"> </w:t>
      </w:r>
      <w:r>
        <w:rPr>
          <w:rFonts w:eastAsia="Times New Roman" w:cs="Times New Roman"/>
          <w:szCs w:val="24"/>
        </w:rPr>
        <w:t>Ευχαριστούμε τον κ. Μπαλαούρα.</w:t>
      </w:r>
    </w:p>
    <w:p w14:paraId="013A1CF7"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Προχωρούμε με τον Κοινοβουλευτικό Εκπρόσωπο της Χρυσής Αυγής κ. Ιωάννη Λαγό.</w:t>
      </w:r>
    </w:p>
    <w:p w14:paraId="013A1CF8"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Ορίστε, κύριε Λαγέ, έχετε τον λόγο για δώδεκα λεπτά.</w:t>
      </w:r>
    </w:p>
    <w:p w14:paraId="013A1CF9" w14:textId="77777777" w:rsidR="0004408F" w:rsidRDefault="00332441">
      <w:pPr>
        <w:spacing w:line="600" w:lineRule="auto"/>
        <w:ind w:firstLine="720"/>
        <w:contextualSpacing/>
        <w:jc w:val="both"/>
        <w:rPr>
          <w:rFonts w:eastAsia="Times New Roman" w:cs="Times New Roman"/>
          <w:szCs w:val="24"/>
        </w:rPr>
      </w:pPr>
      <w:r w:rsidRPr="001D13EB">
        <w:rPr>
          <w:rFonts w:eastAsia="Times New Roman" w:cs="Times New Roman"/>
          <w:b/>
          <w:szCs w:val="24"/>
        </w:rPr>
        <w:t>ΙΩΑΝΝΗΣ ΛΑΓΟΣ:</w:t>
      </w:r>
      <w:r w:rsidRPr="001D13EB">
        <w:rPr>
          <w:rFonts w:eastAsia="Times New Roman" w:cs="Times New Roman"/>
          <w:szCs w:val="24"/>
        </w:rPr>
        <w:t xml:space="preserve"> Ευχαριστώ, κύριε Πρόεδρε.</w:t>
      </w:r>
    </w:p>
    <w:p w14:paraId="013A1CFA" w14:textId="77777777" w:rsidR="0004408F" w:rsidRDefault="00332441">
      <w:pPr>
        <w:spacing w:line="600" w:lineRule="auto"/>
        <w:ind w:firstLine="720"/>
        <w:jc w:val="both"/>
        <w:rPr>
          <w:rFonts w:eastAsia="Times New Roman"/>
          <w:bCs/>
        </w:rPr>
      </w:pPr>
      <w:r>
        <w:rPr>
          <w:rFonts w:eastAsia="Times New Roman"/>
          <w:bCs/>
        </w:rPr>
        <w:t>Κατ’ αρχάς, να ξεκινήσω εκφράζοντας τα συλλυπητήρια της Χρυσής Αυγής και τη θλίψη της</w:t>
      </w:r>
      <w:r>
        <w:rPr>
          <w:rFonts w:eastAsia="Times New Roman"/>
          <w:bCs/>
        </w:rPr>
        <w:t xml:space="preserve"> για το τρομοκρατικό χτύπημα που έγινε στις Βρυξέλλες και που είχε δεκάδες νεκρούς και πάρα πολλούς τραυματισμένους. Δυστυχώς, αυτά τα πράγματα που γίνονται μέσα στην Ευρώπη είναι πολύ επικίνδυνα. Ελπίζουμε να μην συμβούν και στην πατρίδα μας. Δεν είμαστε </w:t>
      </w:r>
      <w:r>
        <w:rPr>
          <w:rFonts w:eastAsia="Times New Roman"/>
          <w:bCs/>
        </w:rPr>
        <w:t>ιδιαίτερα αισιόδοξοι, όμως, γι</w:t>
      </w:r>
      <w:r>
        <w:rPr>
          <w:rFonts w:eastAsia="Times New Roman"/>
          <w:bCs/>
        </w:rPr>
        <w:t>’</w:t>
      </w:r>
      <w:r>
        <w:rPr>
          <w:rFonts w:eastAsia="Times New Roman"/>
          <w:bCs/>
        </w:rPr>
        <w:t xml:space="preserve"> αυτό.</w:t>
      </w:r>
    </w:p>
    <w:p w14:paraId="013A1CFB" w14:textId="77777777" w:rsidR="0004408F" w:rsidRDefault="00332441">
      <w:pPr>
        <w:spacing w:line="600" w:lineRule="auto"/>
        <w:ind w:firstLine="720"/>
        <w:jc w:val="both"/>
        <w:rPr>
          <w:rFonts w:eastAsia="Times New Roman"/>
          <w:bCs/>
        </w:rPr>
      </w:pPr>
      <w:r>
        <w:rPr>
          <w:rFonts w:eastAsia="Times New Roman"/>
          <w:bCs/>
        </w:rPr>
        <w:t>Μετά από αυτό, όμως, είναι απαράδεκτο το γεγονός ότι πάρθηκε μ</w:t>
      </w:r>
      <w:r>
        <w:rPr>
          <w:rFonts w:eastAsia="Times New Roman"/>
          <w:bCs/>
        </w:rPr>
        <w:t>ί</w:t>
      </w:r>
      <w:r>
        <w:rPr>
          <w:rFonts w:eastAsia="Times New Roman"/>
          <w:bCs/>
        </w:rPr>
        <w:t>α απόφαση να μην γίνει η προγραμματισμένη συζήτηση σήμερα, που αφορούσε το θέμα της δικαιοσύνης, και δεν μπορούμε να καταλάβουμε για ποιο λόγο γίνεται αυτό</w:t>
      </w:r>
      <w:r>
        <w:rPr>
          <w:rFonts w:eastAsia="Times New Roman"/>
          <w:bCs/>
        </w:rPr>
        <w:t>. Ως προς αυτό ενημερωθήκαμε πρώτα από τους δημοσιογράφους, από την τηλεόραση και εν συνεχεία το μάθαμε εμείς. Και αυτό έγινε πριν καν γίνει η Διάσκεψη των Προέδρων. Αποφασίσθηκε ότι δεν θα γίνει η συζήτηση, γιατί έτσι κάποιοι το θέλησαν. Κατά πόσο είναι δ</w:t>
      </w:r>
      <w:r>
        <w:rPr>
          <w:rFonts w:eastAsia="Times New Roman"/>
          <w:bCs/>
        </w:rPr>
        <w:t>ημοκρατικό αυτό; Ας μου απαντήσουν κάποιοι σε αυτήν την Αίθουσα. Μάθαμε ότι για τα μάτια του κόσμου στις 15:00΄, αφού η απόφαση είχε βγει από τις 12:30΄, θα γίνει η Διάσκεψη των Προέδρων για να αποφασίσουν τι; Αυτό που ήδη έχει αποφασιστεί. Δηλαδή, εδώ κορ</w:t>
      </w:r>
      <w:r>
        <w:rPr>
          <w:rFonts w:eastAsia="Times New Roman"/>
          <w:bCs/>
        </w:rPr>
        <w:t>οϊδευόμαστε μεταξύ μας όλοι μαζί. Θα επικυρώσει η Διάσκεψη των Προέδρων ότι αυτή η συζήτηση δεν πρόκειται να γίνει. Ποιος ο λόγος να γίνει η Διάσκεψη των Προέδρων; Να μην γίνει. Αρκετά έχουμε κοροϊδευτεί εδώ πέρα μέσα. Αρκετά έχει πει ο καθένας ό,τι θέλει.</w:t>
      </w:r>
      <w:r>
        <w:rPr>
          <w:rFonts w:eastAsia="Times New Roman"/>
          <w:bCs/>
        </w:rPr>
        <w:t xml:space="preserve"> Ας πάψουμε πια να παίζουμε με τις λέξεις και με τη στοιχειώδη λογική! Αυτά είναι απαράδεκτα πράγματα.</w:t>
      </w:r>
    </w:p>
    <w:p w14:paraId="013A1CFC" w14:textId="77777777" w:rsidR="0004408F" w:rsidRDefault="00332441">
      <w:pPr>
        <w:spacing w:line="600" w:lineRule="auto"/>
        <w:ind w:firstLine="720"/>
        <w:jc w:val="both"/>
        <w:rPr>
          <w:rFonts w:eastAsia="Times New Roman"/>
          <w:bCs/>
        </w:rPr>
      </w:pPr>
      <w:r>
        <w:rPr>
          <w:rFonts w:eastAsia="Times New Roman"/>
          <w:bCs/>
        </w:rPr>
        <w:t>Είτε, λοιπόν, η απόφαση δεν θα είχε παρθεί και έπρεπε να συζητήσει και να αποφασίσει πραγματικά η Διάσκεψη των Προέδρων είτε η απόφαση έχει παρθεί από το</w:t>
      </w:r>
      <w:r>
        <w:rPr>
          <w:rFonts w:eastAsia="Times New Roman"/>
          <w:bCs/>
        </w:rPr>
        <w:t>ν Πρωθυπουργό -γιατί αυτή είναι η αλήθεια- που έκανε και ένα τηλεφώνημα στον Αρχηγό της Αξιωματικής Αντιπολίτευσης, όπως είπε προηγουμένως η κυρία Πρόεδρος, και έτσι ακριβώς έγινε η όλη διαδικασία. Αφήνουμε, λοιπόν, στην κρίση του λαού, να κρίνει το κατά π</w:t>
      </w:r>
      <w:r>
        <w:rPr>
          <w:rFonts w:eastAsia="Times New Roman"/>
          <w:bCs/>
        </w:rPr>
        <w:t xml:space="preserve">όσον είναι δημοκρατικά αυτά που συμβαίνουν και κατά πόσο τους κοροϊδεύουν. </w:t>
      </w:r>
    </w:p>
    <w:p w14:paraId="013A1CFD" w14:textId="77777777" w:rsidR="0004408F" w:rsidRDefault="00332441">
      <w:pPr>
        <w:spacing w:line="600" w:lineRule="auto"/>
        <w:ind w:firstLine="720"/>
        <w:jc w:val="both"/>
        <w:rPr>
          <w:rFonts w:eastAsia="Times New Roman"/>
          <w:bCs/>
        </w:rPr>
      </w:pPr>
      <w:r>
        <w:rPr>
          <w:rFonts w:eastAsia="Times New Roman"/>
          <w:bCs/>
        </w:rPr>
        <w:t>Ας φανταστεί ο ελληνικός λαός, φανταστείτε τι δούλεμα πέφτει σε εσάς τους ίδιους, Έλληνες συμπολίτες, όταν εδώ, μέσα στην ελληνική Βουλή, οι ίδιοι αυτοί σάς κοροϊδεύουν τόσο αισχρά</w:t>
      </w:r>
      <w:r>
        <w:rPr>
          <w:rFonts w:eastAsia="Times New Roman"/>
          <w:bCs/>
        </w:rPr>
        <w:t xml:space="preserve"> και κοροϊδεύονται και μεταξύ τους. Φανταστείτε πόσο πολύ υπολογίζουν όλους εσάς τους ταλαίπωρους Έλληνες έξω.</w:t>
      </w:r>
    </w:p>
    <w:p w14:paraId="013A1CFE" w14:textId="77777777" w:rsidR="0004408F" w:rsidRDefault="00332441">
      <w:pPr>
        <w:spacing w:line="600" w:lineRule="auto"/>
        <w:ind w:firstLine="720"/>
        <w:jc w:val="both"/>
        <w:rPr>
          <w:rFonts w:eastAsia="Times New Roman"/>
          <w:bCs/>
        </w:rPr>
      </w:pPr>
      <w:r>
        <w:rPr>
          <w:rFonts w:eastAsia="Times New Roman"/>
          <w:bCs/>
        </w:rPr>
        <w:t xml:space="preserve">Γιατί δεν γίνεται, λοιπόν, η συζήτηση; Γιατί ακούσαμε να λέει προηγουμένως η κ. Χριστοδουλοπούλου, που ήταν εδώ, ότι υπάρχει ο φόβος να </w:t>
      </w:r>
      <w:r>
        <w:rPr>
          <w:rFonts w:eastAsia="Times New Roman"/>
          <w:bCs/>
        </w:rPr>
        <w:t>δημιουργηθεί ένταση στο ελληνικό Κοινοβούλιο για αυτά που συνέβησαν στις Βρυξέλλες. Και γιατί να μην δημιουργηθεί ένταση; Ας υπάρξουν κουβέντες, ας ακουστούν.</w:t>
      </w:r>
    </w:p>
    <w:p w14:paraId="013A1CFF" w14:textId="77777777" w:rsidR="0004408F" w:rsidRDefault="00332441">
      <w:pPr>
        <w:spacing w:line="600" w:lineRule="auto"/>
        <w:ind w:firstLine="720"/>
        <w:jc w:val="both"/>
        <w:rPr>
          <w:rFonts w:eastAsia="Times New Roman"/>
          <w:bCs/>
        </w:rPr>
      </w:pPr>
      <w:r>
        <w:rPr>
          <w:rFonts w:eastAsia="Times New Roman"/>
          <w:bCs/>
        </w:rPr>
        <w:t>Μήπως γιατί για άλλη μ</w:t>
      </w:r>
      <w:r>
        <w:rPr>
          <w:rFonts w:eastAsia="Times New Roman"/>
          <w:bCs/>
        </w:rPr>
        <w:t>ί</w:t>
      </w:r>
      <w:r>
        <w:rPr>
          <w:rFonts w:eastAsia="Times New Roman"/>
          <w:bCs/>
        </w:rPr>
        <w:t>α φορά, έστω και με άσχημο τρόπο -αλλά αυτή είναι η πραγματικότητα-, θα δι</w:t>
      </w:r>
      <w:r>
        <w:rPr>
          <w:rFonts w:eastAsia="Times New Roman"/>
          <w:bCs/>
        </w:rPr>
        <w:t>καιωθεί η Χρυσή Αυγή; Μήπως γιατί αυτά που λέμε εδώ και χρόνια επαληθεύονται μέρα με τη μέρα; Μήπως γιατί ο κίνδυνος πλέον είναι εντός των τειχών της πατρίδας μας; Ή μήπως γιατί μπορεί και να φοβάστε ότι μέχρι το απόγευμα, αν θα γίνει η συζήτηση, μπορεί κά</w:t>
      </w:r>
      <w:r>
        <w:rPr>
          <w:rFonts w:eastAsia="Times New Roman"/>
          <w:bCs/>
        </w:rPr>
        <w:t>ποιοι να έχουν συλληφθεί και να αποδειχθεί ότι αυτοί οι κάποιοι, οι τζιχαντιστές που έκαναν αυτήν την επίθεση, έχουν περάσει πολύ πιθανόν από τα ελληνικά μας σύνορα, που τα προστατεύει υποτίθεται όχι ο ελληνικός στρατός πλέον, αλλά το ΝΑΤΟ, οι Τούρκοι, όλο</w:t>
      </w:r>
      <w:r>
        <w:rPr>
          <w:rFonts w:eastAsia="Times New Roman"/>
          <w:bCs/>
        </w:rPr>
        <w:t xml:space="preserve">ι οι υπόλοιποι πλην των Ελλήνων. Μήπως φοβόμαστε και αυτό το πράγμα; Γιατί πριν από λίγους μήνες έγινε και αυτό. </w:t>
      </w:r>
    </w:p>
    <w:p w14:paraId="013A1D00" w14:textId="77777777" w:rsidR="0004408F" w:rsidRDefault="00332441">
      <w:pPr>
        <w:spacing w:line="600" w:lineRule="auto"/>
        <w:ind w:firstLine="720"/>
        <w:jc w:val="both"/>
        <w:rPr>
          <w:rFonts w:eastAsia="Times New Roman"/>
          <w:bCs/>
        </w:rPr>
      </w:pPr>
      <w:r>
        <w:rPr>
          <w:rFonts w:eastAsia="Times New Roman"/>
          <w:bCs/>
        </w:rPr>
        <w:t>Μήπως, λοιπόν, αυτοί που σας κοροϊδεύουν, που περνάνε τα σύνορα δήθεν ταλαίπωροι, που πάνε και ζώνονται με εκρηκτικά και τινάζουν αθώους πολίτ</w:t>
      </w:r>
      <w:r>
        <w:rPr>
          <w:rFonts w:eastAsia="Times New Roman"/>
          <w:bCs/>
        </w:rPr>
        <w:t>ες στις ευρωπαϊκές χώρες, στις ευρωπαϊκές πρωτεύουσες, περνάνε μέσα από τα ελληνικά σύνορα και δεν πρέπει να ακουστούν αυτά;</w:t>
      </w:r>
    </w:p>
    <w:p w14:paraId="013A1D01" w14:textId="77777777" w:rsidR="0004408F" w:rsidRDefault="00332441">
      <w:pPr>
        <w:spacing w:line="600" w:lineRule="auto"/>
        <w:ind w:firstLine="720"/>
        <w:jc w:val="both"/>
        <w:rPr>
          <w:rFonts w:eastAsia="Times New Roman"/>
          <w:bCs/>
        </w:rPr>
      </w:pPr>
      <w:r>
        <w:rPr>
          <w:rFonts w:eastAsia="Times New Roman"/>
          <w:bCs/>
        </w:rPr>
        <w:t>Ας γίνει, λοιπόν, η κουβέντα, γιατί όσοι δεν έχουν να κρύψουν κάτι δεν φοβούνται τυχόν ένταση, εάν υπάρξει. Η Χρυσή Αυγή δεν έχει ν</w:t>
      </w:r>
      <w:r>
        <w:rPr>
          <w:rFonts w:eastAsia="Times New Roman"/>
          <w:bCs/>
        </w:rPr>
        <w:t xml:space="preserve">α φοβηθεί τίποτα και προκαλεί να συνεχιστεί η συζήτηση και να γίνει. Γιατί την κουβέντα δεν την κάνετε όχι γιατί σέβεστε δήθεν τους νεκρούς που υπάρχουν -το είπατε προηγουμένως- αλλά δεν την κάνετε μόνο και μόνο για να μην υπάρξει ένταση μέσα στο ελληνικό </w:t>
      </w:r>
      <w:r>
        <w:rPr>
          <w:rFonts w:eastAsia="Times New Roman"/>
          <w:bCs/>
        </w:rPr>
        <w:t>Κοινοβούλιο.</w:t>
      </w:r>
    </w:p>
    <w:p w14:paraId="013A1D02" w14:textId="77777777" w:rsidR="0004408F" w:rsidRDefault="00332441">
      <w:pPr>
        <w:spacing w:line="600" w:lineRule="auto"/>
        <w:ind w:firstLine="720"/>
        <w:jc w:val="both"/>
        <w:rPr>
          <w:rFonts w:eastAsia="Times New Roman"/>
          <w:bCs/>
        </w:rPr>
      </w:pPr>
      <w:r>
        <w:rPr>
          <w:rFonts w:eastAsia="Times New Roman"/>
          <w:bCs/>
        </w:rPr>
        <w:t xml:space="preserve">Γιατί να μην υπάρξει, λοιπόν, ένταση μέσα στο ελληνικό Κοινοβούλιο όταν η κουβέντα που θα κάναμε αφορούσε την ελληνική </w:t>
      </w:r>
      <w:r>
        <w:rPr>
          <w:rFonts w:eastAsia="Times New Roman"/>
          <w:bCs/>
        </w:rPr>
        <w:t>δ</w:t>
      </w:r>
      <w:r>
        <w:rPr>
          <w:rFonts w:eastAsia="Times New Roman"/>
          <w:bCs/>
        </w:rPr>
        <w:t xml:space="preserve">ικαιοσύνη και το κατά πόσο είναι ανεξάρτητη η ελληνική </w:t>
      </w:r>
      <w:r>
        <w:rPr>
          <w:rFonts w:eastAsia="Times New Roman"/>
          <w:bCs/>
        </w:rPr>
        <w:t>δ</w:t>
      </w:r>
      <w:r>
        <w:rPr>
          <w:rFonts w:eastAsia="Times New Roman"/>
          <w:bCs/>
        </w:rPr>
        <w:t>ικαιοσύνη και θα μιλούσαν αυτοί που ήλεγχαν μέχρι τώρα ή προσπαθούσ</w:t>
      </w:r>
      <w:r>
        <w:rPr>
          <w:rFonts w:eastAsia="Times New Roman"/>
          <w:bCs/>
        </w:rPr>
        <w:t xml:space="preserve">αν να ελέγξουν σε μεγάλο βαθμό την ελληνική </w:t>
      </w:r>
      <w:r>
        <w:rPr>
          <w:rFonts w:eastAsia="Times New Roman"/>
          <w:bCs/>
        </w:rPr>
        <w:t>δ</w:t>
      </w:r>
      <w:r>
        <w:rPr>
          <w:rFonts w:eastAsia="Times New Roman"/>
          <w:bCs/>
        </w:rPr>
        <w:t xml:space="preserve">ικαιοσύνη με αυτούς που ήρθαν τώρα για να συγκαλύψουν τους προηγούμενους που έκαναν όλα αυτά; </w:t>
      </w:r>
    </w:p>
    <w:p w14:paraId="013A1D03" w14:textId="77777777" w:rsidR="0004408F" w:rsidRDefault="00332441">
      <w:pPr>
        <w:spacing w:line="600" w:lineRule="auto"/>
        <w:ind w:firstLine="720"/>
        <w:jc w:val="both"/>
        <w:rPr>
          <w:rFonts w:eastAsia="Times New Roman" w:cs="Times New Roman"/>
          <w:szCs w:val="24"/>
        </w:rPr>
      </w:pPr>
      <w:r>
        <w:rPr>
          <w:rFonts w:eastAsia="Times New Roman"/>
          <w:bCs/>
        </w:rPr>
        <w:t xml:space="preserve">Θα μιλάγαμε για την ελληνική </w:t>
      </w:r>
      <w:r>
        <w:rPr>
          <w:rFonts w:eastAsia="Times New Roman"/>
          <w:bCs/>
        </w:rPr>
        <w:t>δ</w:t>
      </w:r>
      <w:r>
        <w:rPr>
          <w:rFonts w:eastAsia="Times New Roman"/>
          <w:bCs/>
        </w:rPr>
        <w:t>ικαιοσύνη και θα λέγαμε τα σημεία και τα τέρατα που έχουν συμβεί τα τελευταία χρόνια σ</w:t>
      </w:r>
      <w:r>
        <w:rPr>
          <w:rFonts w:eastAsia="Times New Roman"/>
          <w:bCs/>
        </w:rPr>
        <w:t xml:space="preserve">την πατρίδα μας, και θα μιλούσαν οι μεν με τους δε και θα διασταύρωναν τα ξίφη τους και θα μίλαγαν για την ελληνική </w:t>
      </w:r>
      <w:r>
        <w:rPr>
          <w:rFonts w:eastAsia="Times New Roman"/>
          <w:bCs/>
        </w:rPr>
        <w:t>δι</w:t>
      </w:r>
      <w:r>
        <w:rPr>
          <w:rFonts w:eastAsia="Times New Roman"/>
          <w:bCs/>
        </w:rPr>
        <w:t xml:space="preserve">καιοσύνη. Η </w:t>
      </w:r>
      <w:r>
        <w:rPr>
          <w:rFonts w:eastAsia="Times New Roman"/>
          <w:bCs/>
        </w:rPr>
        <w:t>δ</w:t>
      </w:r>
      <w:r>
        <w:rPr>
          <w:rFonts w:eastAsia="Times New Roman"/>
          <w:bCs/>
        </w:rPr>
        <w:t>ικαιοσύνη πρέπει να είναι ανεξάρτητη και να κάνει καλά τη δουλειά της με ανοικτά τα μάτια, βλέποντας κατάματα την αλήθεια. Όμ</w:t>
      </w:r>
      <w:r>
        <w:rPr>
          <w:rFonts w:eastAsia="Times New Roman"/>
          <w:bCs/>
        </w:rPr>
        <w:t xml:space="preserve">ως, θα ήταν αυτοί οι ίδιοι Βουλευτές εδώ πέρα και οι ίδιοι πολιτικοί αρχηγοί, πλην </w:t>
      </w:r>
      <w:r>
        <w:rPr>
          <w:rFonts w:eastAsia="Times New Roman"/>
          <w:bCs/>
        </w:rPr>
        <w:t>της</w:t>
      </w:r>
      <w:r>
        <w:rPr>
          <w:rFonts w:eastAsia="Times New Roman"/>
          <w:bCs/>
        </w:rPr>
        <w:t xml:space="preserve"> Χρυσής Αυγής, που όταν έρχεται ένα αίτημα από την ελληνική </w:t>
      </w:r>
      <w:r>
        <w:rPr>
          <w:rFonts w:eastAsia="Times New Roman"/>
          <w:bCs/>
        </w:rPr>
        <w:t>δ</w:t>
      </w:r>
      <w:r>
        <w:rPr>
          <w:rFonts w:eastAsia="Times New Roman"/>
          <w:bCs/>
        </w:rPr>
        <w:t>ικαιοσύνη για άρση ασυλίας κάποιου Βουλευτή από οποιοδήποτε κόμμα όλοι το κάνετε γαργάρα και κανείς δεν ψηφίζ</w:t>
      </w:r>
      <w:r>
        <w:rPr>
          <w:rFonts w:eastAsia="Times New Roman"/>
          <w:bCs/>
        </w:rPr>
        <w:t xml:space="preserve">ει να πάει στην ελληνική </w:t>
      </w:r>
      <w:r>
        <w:rPr>
          <w:rFonts w:eastAsia="Times New Roman"/>
          <w:bCs/>
        </w:rPr>
        <w:t>δ</w:t>
      </w:r>
      <w:r>
        <w:rPr>
          <w:rFonts w:eastAsia="Times New Roman"/>
          <w:bCs/>
        </w:rPr>
        <w:t>ικαιοσύνη και να δούμε αν είναι αθώος ο άνθρωπος και να αθωωθεί.</w:t>
      </w:r>
    </w:p>
    <w:p w14:paraId="013A1D04"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Δεν είπαμε να καταδικαστεί οποιοσδήποτε, αλλά να πάει και να δικαστεί. Κι εσείς εδώ, λοιπόν, έχετε γίνει «πλυντήριο» που καλύπτετε όλους τους παράνομους Βουλευτές, Υ</w:t>
      </w:r>
      <w:r>
        <w:rPr>
          <w:rFonts w:eastAsia="Times New Roman" w:cs="Times New Roman"/>
          <w:szCs w:val="24"/>
        </w:rPr>
        <w:t xml:space="preserve">πουργούς νυν και πρώην που υπήρξαν, σε αντίθεση φυσικά με ό,τι έρχεται σε σχέση με τη Χρυσή Αυγή, για την οποία πηγαίνουμε και γίνεται άρση της βουλευτικής μας ασυλίας. Μάλλον δεν υπάρχει βουλευτική ασυλία στη Χρυσή Αυγή, δεν το συζητάμε. Οποιοσδήποτε μας </w:t>
      </w:r>
      <w:r>
        <w:rPr>
          <w:rFonts w:eastAsia="Times New Roman" w:cs="Times New Roman"/>
          <w:szCs w:val="24"/>
        </w:rPr>
        <w:t xml:space="preserve">πει το παραμικρό, γιατί υπάρχει και εξύβριση στο δρόμο, υπάρχει άρση βουλευτικής ασυλίας. Πάμε, λοιπόν και απολογούμαστε για πολιτικές ομιλίες που έχουμε κάνει. </w:t>
      </w:r>
    </w:p>
    <w:p w14:paraId="013A1D05"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Να μιλήσουμε, λοιπόν, γι’ αυτήν την «ανεξάρτητη» ελληνική </w:t>
      </w:r>
      <w:r>
        <w:rPr>
          <w:rFonts w:eastAsia="Times New Roman" w:cs="Times New Roman"/>
          <w:szCs w:val="24"/>
        </w:rPr>
        <w:t>δ</w:t>
      </w:r>
      <w:r>
        <w:rPr>
          <w:rFonts w:eastAsia="Times New Roman" w:cs="Times New Roman"/>
          <w:szCs w:val="24"/>
        </w:rPr>
        <w:t>ικαιοσύνη. Ευτυχώς, που υπάρχουν κά</w:t>
      </w:r>
      <w:r>
        <w:rPr>
          <w:rFonts w:eastAsia="Times New Roman" w:cs="Times New Roman"/>
          <w:szCs w:val="24"/>
        </w:rPr>
        <w:t xml:space="preserve">ποιοι τίμιοι και υπερήφανοι Έλληνες δικαστικοί λειτουργοί και κρατάνε το γόητρο της ελληνικής </w:t>
      </w:r>
      <w:r>
        <w:rPr>
          <w:rFonts w:eastAsia="Times New Roman" w:cs="Times New Roman"/>
          <w:szCs w:val="24"/>
        </w:rPr>
        <w:t>δ</w:t>
      </w:r>
      <w:r>
        <w:rPr>
          <w:rFonts w:eastAsia="Times New Roman" w:cs="Times New Roman"/>
          <w:szCs w:val="24"/>
        </w:rPr>
        <w:t xml:space="preserve">ικαιοσύνης, γιατί, δυστυχώς, υπάρχουν ομάδες οι οποίες έχουν συμφέροντα, τα οποία γνωρίζει όλος ο ελληνικός λαός. Μάλιστα πριν από δυόμισι χρόνια είχαμε αυτό το </w:t>
      </w:r>
      <w:r>
        <w:rPr>
          <w:rFonts w:eastAsia="Times New Roman" w:cs="Times New Roman"/>
          <w:szCs w:val="24"/>
        </w:rPr>
        <w:t>οποίο συνέβαινε εις βάρος της Χρυσής Αυγής και είχαμε τη γνωστή ομάδα Σαμαρά, Αθανασίου, Δένδια, με κάποια υποχείρια εισαγγελείς οι οποίοι υπήρχαν από πίσω, με τον Ισίδωρο Ντογιάκο, με τον εισαγγελέα Κωσταρέλλο, με την Κλάπα την ανακρίτρια, οι οποίοι έβαζα</w:t>
      </w:r>
      <w:r>
        <w:rPr>
          <w:rFonts w:eastAsia="Times New Roman" w:cs="Times New Roman"/>
          <w:szCs w:val="24"/>
        </w:rPr>
        <w:t xml:space="preserve">ν στη φυλακή αθώους Έλληνες Βουλευτές. Διότι δεν έκαναν τίποτα. </w:t>
      </w:r>
    </w:p>
    <w:p w14:paraId="013A1D06"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Και τόλμησε προηγουμένως κάποιος Βουλευτής από το ΠΟΤΑΜΙ -ο οποίος δεν είναι εδώ, έφυγε- να πει ότι υπήρχαν εντολές στον Ρουπακιά, όταν αυτό δεν τόλμησε να το πει κανείς, όταν ο ίδιος ο Ρουπα</w:t>
      </w:r>
      <w:r>
        <w:rPr>
          <w:rFonts w:eastAsia="Times New Roman" w:cs="Times New Roman"/>
          <w:szCs w:val="24"/>
        </w:rPr>
        <w:t>κιάς έχει βγει και έχει πει πως ό,τι έγινε, έγινε γιατί υπήρξε μια συμπλοκή αυτού και κάποιων ακόμα απέναντι, όταν οι ίδιοι οι δικαστικοί που είχαν αναλάβει την υπόθεση δεν τόλμησαν ποτέ να πουν ότι υπάρχει εντολή από το οποιοδήποτε στέλεχος ή κυρίως Βουλε</w:t>
      </w:r>
      <w:r>
        <w:rPr>
          <w:rFonts w:eastAsia="Times New Roman" w:cs="Times New Roman"/>
          <w:szCs w:val="24"/>
        </w:rPr>
        <w:t>υτή της Χρυσής Αυγής. Όμως αυτά δεν τα λέει κανείς και λέγε</w:t>
      </w:r>
      <w:r>
        <w:rPr>
          <w:rFonts w:eastAsia="Times New Roman" w:cs="Times New Roman"/>
          <w:szCs w:val="24"/>
        </w:rPr>
        <w:t>,</w:t>
      </w:r>
      <w:r>
        <w:rPr>
          <w:rFonts w:eastAsia="Times New Roman" w:cs="Times New Roman"/>
          <w:szCs w:val="24"/>
        </w:rPr>
        <w:t xml:space="preserve"> λέγε τόσα χρόνια με τα μέσα μαζικής εξαπάτησης που υπάρχουν και εξυπηρετούν συμφέροντα, με κάποια συγκεκριμένα βουλευτικά τσιράκια που ήταν εδώ και συνέχισαν αυτή</w:t>
      </w:r>
      <w:r>
        <w:rPr>
          <w:rFonts w:eastAsia="Times New Roman" w:cs="Times New Roman"/>
          <w:szCs w:val="24"/>
        </w:rPr>
        <w:t>ν</w:t>
      </w:r>
      <w:r>
        <w:rPr>
          <w:rFonts w:eastAsia="Times New Roman" w:cs="Times New Roman"/>
          <w:szCs w:val="24"/>
        </w:rPr>
        <w:t xml:space="preserve"> τη διαδικασία, σπίλωσαν τα ονόμ</w:t>
      </w:r>
      <w:r>
        <w:rPr>
          <w:rFonts w:eastAsia="Times New Roman" w:cs="Times New Roman"/>
          <w:szCs w:val="24"/>
        </w:rPr>
        <w:t>ατα αθώων ανθρώπων που μπήκαν στη φυλακή, κάθισαν είκοσι και δεκαο</w:t>
      </w:r>
      <w:r>
        <w:rPr>
          <w:rFonts w:eastAsia="Times New Roman" w:cs="Times New Roman"/>
          <w:szCs w:val="24"/>
        </w:rPr>
        <w:t>κ</w:t>
      </w:r>
      <w:r>
        <w:rPr>
          <w:rFonts w:eastAsia="Times New Roman" w:cs="Times New Roman"/>
          <w:szCs w:val="24"/>
        </w:rPr>
        <w:t>τώ μήνες στη φυλακή, είναι ακόμα και τώρα με περιοριστικούς όρους, όταν εδώ μέσα υπάρχουν κλέφτες, λαμόγια που έχουν καταδυναστεύσει τον ελληνικό λαό, τον έχουν κλέψει και δεν έχει γίνει κα</w:t>
      </w:r>
      <w:r>
        <w:rPr>
          <w:rFonts w:eastAsia="Times New Roman" w:cs="Times New Roman"/>
          <w:szCs w:val="24"/>
        </w:rPr>
        <w:t xml:space="preserve">ν συζήτηση να πάνε σε δικαστήριο, γιατί εσείς τους καλύπτετε και όταν έρχεται αυτή η υπόθεση δεν ψηφίζετε να πάνε στο δικαστήριο και να δούμε ποιοι είναι ένοχοι και ποιοι είναι αθώοι, σε αντίθεση με τους Βουλευτές της Χρυσής Αυγής. </w:t>
      </w:r>
    </w:p>
    <w:p w14:paraId="013A1D07"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Τόλμησε, λοιπόν, αυτός </w:t>
      </w:r>
      <w:r>
        <w:rPr>
          <w:rFonts w:eastAsia="Times New Roman" w:cs="Times New Roman"/>
          <w:szCs w:val="24"/>
        </w:rPr>
        <w:t>ο άνθρωπος να μπει σε αυτήν τη διαδικασία και να ρωτήσει γιατί βγήκε έξω ο Ρουπακιάς. Να απαντήσουμε, λοιπόν, γιατί βγήκε έξω ο Ρουπακιάς. Διότι σε μ</w:t>
      </w:r>
      <w:r>
        <w:rPr>
          <w:rFonts w:eastAsia="Times New Roman" w:cs="Times New Roman"/>
          <w:szCs w:val="24"/>
        </w:rPr>
        <w:t>ί</w:t>
      </w:r>
      <w:r>
        <w:rPr>
          <w:rFonts w:eastAsia="Times New Roman" w:cs="Times New Roman"/>
          <w:szCs w:val="24"/>
        </w:rPr>
        <w:t>α δολοφονία που υπήρξε με τον καθ’ ομολογίαν δολοφόνο να λέει ότι «εγώ το έκανα, χωρίς να υπάρχει τίποτε ά</w:t>
      </w:r>
      <w:r>
        <w:rPr>
          <w:rFonts w:eastAsia="Times New Roman" w:cs="Times New Roman"/>
          <w:szCs w:val="24"/>
        </w:rPr>
        <w:t>λλο», έγινε το παγκόσμιο φαινόμενο, το παγκόσμιο ρεκόρ να μπουν φυλακή πενήντα επτά άνθρωποι για μ</w:t>
      </w:r>
      <w:r>
        <w:rPr>
          <w:rFonts w:eastAsia="Times New Roman" w:cs="Times New Roman"/>
          <w:szCs w:val="24"/>
        </w:rPr>
        <w:t>ί</w:t>
      </w:r>
      <w:r>
        <w:rPr>
          <w:rFonts w:eastAsia="Times New Roman" w:cs="Times New Roman"/>
          <w:szCs w:val="24"/>
        </w:rPr>
        <w:t>α δολοφονία συγκεκριμένου ανθρώπου από συγκεκριμένο, μπήκαν πενήντα επτά άνθρωποι, Βουλευτές, εκλεγμένοι, στελέχη, νέοι άνθρωποι, γυναίκες οι οποίοι δεν είχα</w:t>
      </w:r>
      <w:r>
        <w:rPr>
          <w:rFonts w:eastAsia="Times New Roman" w:cs="Times New Roman"/>
          <w:szCs w:val="24"/>
        </w:rPr>
        <w:t>ν κα</w:t>
      </w:r>
      <w:r>
        <w:rPr>
          <w:rFonts w:eastAsia="Times New Roman" w:cs="Times New Roman"/>
          <w:szCs w:val="24"/>
        </w:rPr>
        <w:t>μ</w:t>
      </w:r>
      <w:r>
        <w:rPr>
          <w:rFonts w:eastAsia="Times New Roman" w:cs="Times New Roman"/>
          <w:szCs w:val="24"/>
        </w:rPr>
        <w:t xml:space="preserve">μία σχέση με την υπόθεση. Η υπόθεση, φυσικά, αυτή έχει ξεφτιλιστεί, έχει πάρει το δρόμο τον οποίο θα έπρεπε. </w:t>
      </w:r>
    </w:p>
    <w:p w14:paraId="013A1D08"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Θα κάνω μία ερώτηση σε όσους είστε εδώ μέσα αυτή</w:t>
      </w:r>
      <w:r>
        <w:rPr>
          <w:rFonts w:eastAsia="Times New Roman" w:cs="Times New Roman"/>
          <w:szCs w:val="24"/>
        </w:rPr>
        <w:t>ν</w:t>
      </w:r>
      <w:r>
        <w:rPr>
          <w:rFonts w:eastAsia="Times New Roman" w:cs="Times New Roman"/>
          <w:szCs w:val="24"/>
        </w:rPr>
        <w:t xml:space="preserve"> τη στιγμή, αλλά κυρίως στον ελληνικό λαό που μας ακούει. Γιατί πιστεύετε ότι εδώ και εννέα </w:t>
      </w:r>
      <w:r>
        <w:rPr>
          <w:rFonts w:eastAsia="Times New Roman" w:cs="Times New Roman"/>
          <w:szCs w:val="24"/>
        </w:rPr>
        <w:t>- δέκα μήνες που ξεκίνησε το δικαστήριο της Χρυσής Αυγής δεν ακούγεται τίποτα στα μέσα μαζικής ενημέρωσης; Δεν ακούγεται τίποτα, γιατί καθημερινά στο δικαστήριο αποδεικνύεται η αλήθεια, γιατί καθημερινά στο δικαστήριο ξεφτιλίζονται όλοι αυτοί οι οποίοι είχ</w:t>
      </w:r>
      <w:r>
        <w:rPr>
          <w:rFonts w:eastAsia="Times New Roman" w:cs="Times New Roman"/>
          <w:szCs w:val="24"/>
        </w:rPr>
        <w:t xml:space="preserve">αν στήσει αυτήν την υπόθεση. Γι’ αυτό τα ρουφιανάκια των μεγάλων μέσων μαζικής ενημέρωσης έχουν καταπιεί τα μικρόφωνά τους και δεν τολμούν να πουν τι συμβαίνει στην Αίθουσα του </w:t>
      </w:r>
      <w:r>
        <w:rPr>
          <w:rFonts w:eastAsia="Times New Roman" w:cs="Times New Roman"/>
          <w:szCs w:val="24"/>
        </w:rPr>
        <w:t>δ</w:t>
      </w:r>
      <w:r>
        <w:rPr>
          <w:rFonts w:eastAsia="Times New Roman" w:cs="Times New Roman"/>
          <w:szCs w:val="24"/>
        </w:rPr>
        <w:t xml:space="preserve">ικαστηρίου. </w:t>
      </w:r>
    </w:p>
    <w:p w14:paraId="013A1D09"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Αυτή είναι η πραγματικότητα και αυτοί οι Βουλευτές που είναι εδώ </w:t>
      </w:r>
      <w:r>
        <w:rPr>
          <w:rFonts w:eastAsia="Times New Roman" w:cs="Times New Roman"/>
          <w:szCs w:val="24"/>
        </w:rPr>
        <w:t>μέσα και φεύγουν πανικόβλητοι μετά, που λένε αυτές τις κουβέντες, να σκέφτονται τι λένε, γιατί είτε είναι ηλίθιοι και τα λένε –και είναι πολύ πιθανό αυτό- είτε προβοκάτορες, προκατειλημμένοι. Ό,τι κι από τα δύο να είναι, όμως, είναι επικίνδυνοι και δεν αξί</w:t>
      </w:r>
      <w:r>
        <w:rPr>
          <w:rFonts w:eastAsia="Times New Roman" w:cs="Times New Roman"/>
          <w:szCs w:val="24"/>
        </w:rPr>
        <w:t>ζουν να έχουν θέση εδώ στο ελληνικό Κοινοβούλιο, γιατί αποδεικνύουν μ</w:t>
      </w:r>
      <w:r>
        <w:rPr>
          <w:rFonts w:eastAsia="Times New Roman" w:cs="Times New Roman"/>
          <w:szCs w:val="24"/>
        </w:rPr>
        <w:t>ί</w:t>
      </w:r>
      <w:r>
        <w:rPr>
          <w:rFonts w:eastAsia="Times New Roman" w:cs="Times New Roman"/>
          <w:szCs w:val="24"/>
        </w:rPr>
        <w:t xml:space="preserve">α τεράστια εμπάθεια. </w:t>
      </w:r>
    </w:p>
    <w:p w14:paraId="013A1D0A"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Εδώ δεν έχει να κάνει με ιδεολογία ή με το ποιον συμπαθούμε και ποιον αντιπαθούμε. Έχει να κάνει με την πραγματικότητα, με την αλήθεια. Μπορούμε να είμαστε ειλικριν</w:t>
      </w:r>
      <w:r>
        <w:rPr>
          <w:rFonts w:eastAsia="Times New Roman" w:cs="Times New Roman"/>
          <w:szCs w:val="24"/>
        </w:rPr>
        <w:t>είς, μας αρέσει η αλήθεια; Όσο κι αν εμένα δεν μ’ αρέσει κάτι, θα παραδεχθώ αν είναι πραγματικότητα ή όχι, σε αντίθεση με πολύ μεγάλη μερίδα των Ελλήνων Βουλευτών που ήταν εδώ μέσα, οι οποίοι από μίσος τους για τη Χρυσή Αυγή είπαν τα πάντα και δεν βρήκαν τ</w:t>
      </w:r>
      <w:r>
        <w:rPr>
          <w:rFonts w:eastAsia="Times New Roman" w:cs="Times New Roman"/>
          <w:szCs w:val="24"/>
        </w:rPr>
        <w:t xml:space="preserve">ους στοιχειώδεις κανόνες ευθιξίας και ανδρισμού να πουν ότι αυτά που έγιναν ήταν απαράδεκτα. </w:t>
      </w:r>
    </w:p>
    <w:p w14:paraId="013A1D0B" w14:textId="77777777" w:rsidR="0004408F" w:rsidRDefault="00332441">
      <w:pPr>
        <w:spacing w:line="600" w:lineRule="auto"/>
        <w:ind w:firstLine="720"/>
        <w:jc w:val="both"/>
        <w:rPr>
          <w:rFonts w:eastAsia="Times New Roman"/>
          <w:szCs w:val="24"/>
        </w:rPr>
      </w:pPr>
      <w:r>
        <w:rPr>
          <w:rFonts w:eastAsia="Times New Roman"/>
          <w:szCs w:val="24"/>
        </w:rPr>
        <w:t>Γι’ αυτό, λοιπόν, ο Ρουπακιάς -για όσους ρωτάνε, να τους βοηθήσουμε- βγήκε έξω.</w:t>
      </w:r>
    </w:p>
    <w:p w14:paraId="013A1D0C" w14:textId="77777777" w:rsidR="0004408F" w:rsidRDefault="00332441">
      <w:pPr>
        <w:spacing w:line="600" w:lineRule="auto"/>
        <w:ind w:firstLine="720"/>
        <w:jc w:val="both"/>
        <w:rPr>
          <w:rFonts w:eastAsia="Times New Roman"/>
          <w:szCs w:val="24"/>
        </w:rPr>
      </w:pPr>
      <w:r>
        <w:rPr>
          <w:rFonts w:eastAsia="Times New Roman"/>
          <w:szCs w:val="24"/>
        </w:rPr>
        <w:t xml:space="preserve">Επίσης, να θυμίσουμε έτσι επιγραμματικά για κάποιο βίντεο Μπαλτάκου που υπήρχε. Ο </w:t>
      </w:r>
      <w:r>
        <w:rPr>
          <w:rFonts w:eastAsia="Times New Roman"/>
          <w:szCs w:val="24"/>
        </w:rPr>
        <w:t>Μπαλτάκος δεν ήταν ο οποιοσδήποτε. Ήταν ο Γραμματέας της Κυβέρνησης τότε και παραδέχθηκε ότι αυτά που συνέβησαν είχαν να κάνουν με πολιτικές διώξεις και την εντολή την είχε δώσει ο Σαμαράς. Κα</w:t>
      </w:r>
      <w:r>
        <w:rPr>
          <w:rFonts w:eastAsia="Times New Roman"/>
          <w:szCs w:val="24"/>
        </w:rPr>
        <w:t>μ</w:t>
      </w:r>
      <w:r>
        <w:rPr>
          <w:rFonts w:eastAsia="Times New Roman"/>
          <w:szCs w:val="24"/>
        </w:rPr>
        <w:t xml:space="preserve">μία, όμως, ανεξάρτητη </w:t>
      </w:r>
      <w:r>
        <w:rPr>
          <w:rFonts w:eastAsia="Times New Roman"/>
          <w:szCs w:val="24"/>
        </w:rPr>
        <w:t>δ</w:t>
      </w:r>
      <w:r>
        <w:rPr>
          <w:rFonts w:eastAsia="Times New Roman"/>
          <w:szCs w:val="24"/>
        </w:rPr>
        <w:t>ικαιοσύνη δεν πήρε την πρωτοβουλία να ψά</w:t>
      </w:r>
      <w:r>
        <w:rPr>
          <w:rFonts w:eastAsia="Times New Roman"/>
          <w:szCs w:val="24"/>
        </w:rPr>
        <w:t>ξει και να δει εάν αυτά που λέει ο Μπαλτάκος είναι αλήθεια ή ψέματα. Εάν ήταν ψέματα, να το συζητούσαμε. Μήπως, όμως, ήταν αλήθεια; Και εάν ήταν αλήθεια, έπρεπε να μπουν στη φυλακή ο Πρωθυπουργός τότε της Ελλάδας και πολλοί Υπουργοί που είχαν στήσει όλη αυ</w:t>
      </w:r>
      <w:r>
        <w:rPr>
          <w:rFonts w:eastAsia="Times New Roman"/>
          <w:szCs w:val="24"/>
        </w:rPr>
        <w:t>τή</w:t>
      </w:r>
      <w:r>
        <w:rPr>
          <w:rFonts w:eastAsia="Times New Roman"/>
          <w:szCs w:val="24"/>
        </w:rPr>
        <w:t>ν</w:t>
      </w:r>
      <w:r>
        <w:rPr>
          <w:rFonts w:eastAsia="Times New Roman"/>
          <w:szCs w:val="24"/>
        </w:rPr>
        <w:t xml:space="preserve"> την πλεκτάνη; Αυτή η συζήτηση, λοιπόν, έπρεπε να γίνει.</w:t>
      </w:r>
    </w:p>
    <w:p w14:paraId="013A1D0D" w14:textId="77777777" w:rsidR="0004408F" w:rsidRDefault="00332441">
      <w:pPr>
        <w:spacing w:line="600" w:lineRule="auto"/>
        <w:ind w:firstLine="720"/>
        <w:jc w:val="both"/>
        <w:rPr>
          <w:rFonts w:eastAsia="Times New Roman"/>
          <w:szCs w:val="24"/>
        </w:rPr>
      </w:pPr>
      <w:r>
        <w:rPr>
          <w:rFonts w:eastAsia="Times New Roman"/>
          <w:szCs w:val="24"/>
        </w:rPr>
        <w:t>Και εάν τολμήσει ο Πρωθυπουργός και η Αξιωματική Αντιπολίτευση να τη φέρουν στη Βουλή, πραγματικά θα διασυρθούν. Εμείς είμαστε έτοιμοι ανά πάσα ώρα και στιγμή να φέρουμε και άλλα στοιχεία στη δημο</w:t>
      </w:r>
      <w:r>
        <w:rPr>
          <w:rFonts w:eastAsia="Times New Roman"/>
          <w:szCs w:val="24"/>
        </w:rPr>
        <w:t>σιότητα με πολλά που έχουν γίνει, με τον ΣΥΡΙΖΑ ο οποίος αυτή</w:t>
      </w:r>
      <w:r>
        <w:rPr>
          <w:rFonts w:eastAsia="Times New Roman"/>
          <w:szCs w:val="24"/>
        </w:rPr>
        <w:t>ν</w:t>
      </w:r>
      <w:r>
        <w:rPr>
          <w:rFonts w:eastAsia="Times New Roman"/>
          <w:szCs w:val="24"/>
        </w:rPr>
        <w:t xml:space="preserve"> τη στιγμή δεν έχει τα κότσια να φέρει στο φως της δημοσιότητας άλλα σκάνδαλα που έχουν γίνει, με τη Νέα Δημοκρατία η οποία προσπαθεί να σώσει το τομάρι της. Και το γαϊτανάκι αυτό συνεχίζεται.</w:t>
      </w:r>
    </w:p>
    <w:p w14:paraId="013A1D0E" w14:textId="77777777" w:rsidR="0004408F" w:rsidRDefault="00332441">
      <w:pPr>
        <w:spacing w:line="600" w:lineRule="auto"/>
        <w:ind w:firstLine="720"/>
        <w:jc w:val="both"/>
        <w:rPr>
          <w:rFonts w:eastAsia="Times New Roman"/>
          <w:szCs w:val="24"/>
        </w:rPr>
      </w:pPr>
      <w:r>
        <w:rPr>
          <w:rFonts w:eastAsia="Times New Roman"/>
          <w:szCs w:val="24"/>
        </w:rPr>
        <w:t>Κ</w:t>
      </w:r>
      <w:r>
        <w:rPr>
          <w:rFonts w:eastAsia="Times New Roman"/>
          <w:szCs w:val="24"/>
        </w:rPr>
        <w:t>αι να σας πω και κάτι άλλο. Κατηγορούσατε, λοιπόν, τη Χρυσή Αυγή για εγκληματική οργάνωση όταν δεν βρέθηκαν πουθενά ούτε χρήματα, ούτε οικονομικό όφελος σε κανέναν, ούτε οπλοστάσια, ούτε τίποτα, μόνο ομιλίες. Σε αντίθεση με τώρα που βλέπουμε ομάδες αναρχικ</w:t>
      </w:r>
      <w:r>
        <w:rPr>
          <w:rFonts w:eastAsia="Times New Roman"/>
          <w:szCs w:val="24"/>
        </w:rPr>
        <w:t>ών να κάνουν πορείες στο κέντρο της Αθήνας. Και τα όπλα αυτά που κρατάνε στα χέρια τους -όπως παραδέχονται οι ίδιοι- είναι πραγματικά. Και ρωτάω εγώ: Γιατί αυτοί που έχουν προσαχθεί κατά καιρούς από τη συγκεκριμένη ομάδα των αναρχικών -τα στοιχεία τους υπά</w:t>
      </w:r>
      <w:r>
        <w:rPr>
          <w:rFonts w:eastAsia="Times New Roman"/>
          <w:szCs w:val="24"/>
        </w:rPr>
        <w:t>ρχουν και η ομάδα τους παραδέχεται ότι τα όπλα που κρατάνε είναι πραγματικά- δεν συλλαμβάνονται σαν μέλη εγκληματικής οργάνωσης; Γιατί η Κυβέρνηση του ΣΥΡΙΖΑ τους καλύπτει; Και όχι μόνο η Κυβέρνηση του ΣΥΡΙΖΑ, αλλά και τα μέσα μαζικής ενημέρωσης και όλοι α</w:t>
      </w:r>
      <w:r>
        <w:rPr>
          <w:rFonts w:eastAsia="Times New Roman"/>
          <w:szCs w:val="24"/>
        </w:rPr>
        <w:t>υτοί οι δημοσιογράφοι, οι οποίοι για εμάς έκαναν τη μέρα νύχτα.</w:t>
      </w:r>
    </w:p>
    <w:p w14:paraId="013A1D0F"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13A1D10" w14:textId="77777777" w:rsidR="0004408F" w:rsidRDefault="00332441">
      <w:pPr>
        <w:spacing w:line="600" w:lineRule="auto"/>
        <w:ind w:firstLine="720"/>
        <w:jc w:val="both"/>
        <w:rPr>
          <w:rFonts w:eastAsia="Times New Roman"/>
          <w:szCs w:val="24"/>
        </w:rPr>
      </w:pPr>
      <w:r>
        <w:rPr>
          <w:rFonts w:eastAsia="Times New Roman"/>
          <w:szCs w:val="24"/>
        </w:rPr>
        <w:t>Επιτρέψτε μου ένα λεπτάκι, κύριε Πρόεδρε.</w:t>
      </w:r>
    </w:p>
    <w:p w14:paraId="013A1D11" w14:textId="77777777" w:rsidR="0004408F" w:rsidRDefault="00332441">
      <w:pPr>
        <w:spacing w:line="600" w:lineRule="auto"/>
        <w:ind w:firstLine="720"/>
        <w:jc w:val="both"/>
        <w:rPr>
          <w:rFonts w:eastAsia="Times New Roman"/>
          <w:szCs w:val="24"/>
        </w:rPr>
      </w:pPr>
      <w:r>
        <w:rPr>
          <w:rFonts w:eastAsia="Times New Roman"/>
          <w:szCs w:val="24"/>
        </w:rPr>
        <w:t>Είχα πολλά να σας πω. Δεν θα προλάβω. Απλώς θα ήθελα να τελειώσω μ</w:t>
      </w:r>
      <w:r>
        <w:rPr>
          <w:rFonts w:eastAsia="Times New Roman"/>
          <w:szCs w:val="24"/>
        </w:rPr>
        <w:t>ε μία πρόταση που θα καταθέσουμε εμείς ως Χρυσή Αυγή. Εμείς επειδή θέλουμε να βοηθήσουμε να υπάρξει δικαιοσύνη και να φανεί η πραγματικότητα στο ελληνικό Κοινοβούλιο, θα καλούσαμε και θα ζητούσαμε απ’ όλους τους Έλληνες Βουλευτές που έχουν διατελέσει από τ</w:t>
      </w:r>
      <w:r>
        <w:rPr>
          <w:rFonts w:eastAsia="Times New Roman"/>
          <w:szCs w:val="24"/>
        </w:rPr>
        <w:t xml:space="preserve">ο 2006 και μετά ή και πιο πριν ακόμα, να φέρουν στο φως της δημοσιότητας τα περιουσιακά τους στοιχεία, και τα κομματικά μας ταμεία και τα περιουσιακά του καθενός Βουλευτή από εμάς. Να φέρουμε αυτά -και όχι τα «πόθεν έσχες», αυτές τις λαμογιές που γίνονται </w:t>
      </w:r>
      <w:r>
        <w:rPr>
          <w:rFonts w:eastAsia="Times New Roman"/>
          <w:szCs w:val="24"/>
        </w:rPr>
        <w:t xml:space="preserve">και ο ένας καλύπτει τον άλλον- τα περιουσιακά στοιχεία που υπάρχουν στα κομματικά ταμεία, τι υπάρχει στο καθένα, από το οποιοδήποτε κόμμα και εκεί να συζητηθούν και να δει ο ελληνικός λαός ποιοι είναι οι κλέφτες και οι απατεώνες και ποιοι είναι καθαροί σε </w:t>
      </w:r>
      <w:r>
        <w:rPr>
          <w:rFonts w:eastAsia="Times New Roman"/>
          <w:szCs w:val="24"/>
        </w:rPr>
        <w:t>αυτήν εδώ τη χώρα.</w:t>
      </w:r>
    </w:p>
    <w:p w14:paraId="013A1D12" w14:textId="77777777" w:rsidR="0004408F" w:rsidRDefault="00332441">
      <w:pPr>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013A1D13" w14:textId="77777777" w:rsidR="0004408F" w:rsidRDefault="00332441">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Καλούμε στο Βήμα τον Κοινοβουλευτικό Εκπρόσωπο της Δημοκρατικής Συμπαράταξης, κ. Ανδρέα Λοβέρδο.</w:t>
      </w:r>
    </w:p>
    <w:p w14:paraId="013A1D14" w14:textId="77777777" w:rsidR="0004408F" w:rsidRDefault="00332441">
      <w:pPr>
        <w:spacing w:line="600" w:lineRule="auto"/>
        <w:ind w:firstLine="720"/>
        <w:jc w:val="both"/>
        <w:rPr>
          <w:rFonts w:eastAsia="Times New Roman"/>
          <w:bCs/>
          <w:szCs w:val="24"/>
        </w:rPr>
      </w:pPr>
      <w:r>
        <w:rPr>
          <w:rFonts w:eastAsia="Times New Roman"/>
          <w:bCs/>
          <w:szCs w:val="24"/>
        </w:rPr>
        <w:t>Ορίστε, έχετε τον λόγο για δώδεκα λεπτά.</w:t>
      </w:r>
    </w:p>
    <w:p w14:paraId="013A1D15" w14:textId="77777777" w:rsidR="0004408F" w:rsidRDefault="00332441">
      <w:pPr>
        <w:spacing w:line="600" w:lineRule="auto"/>
        <w:ind w:firstLine="720"/>
        <w:jc w:val="both"/>
        <w:rPr>
          <w:rFonts w:eastAsia="Times New Roman" w:cs="Times New Roman"/>
          <w:szCs w:val="24"/>
        </w:rPr>
      </w:pPr>
      <w:r>
        <w:rPr>
          <w:rFonts w:eastAsia="Times New Roman"/>
          <w:b/>
          <w:bCs/>
          <w:szCs w:val="24"/>
        </w:rPr>
        <w:t>ΑΝΔΡΕΑΣ ΛΟΒΕΡΔΟ</w:t>
      </w:r>
      <w:r>
        <w:rPr>
          <w:rFonts w:eastAsia="Times New Roman"/>
          <w:b/>
          <w:bCs/>
          <w:szCs w:val="24"/>
        </w:rPr>
        <w:t>Σ:</w:t>
      </w:r>
      <w:r>
        <w:rPr>
          <w:rFonts w:eastAsia="Times New Roman" w:cs="Times New Roman"/>
          <w:szCs w:val="24"/>
        </w:rPr>
        <w:t xml:space="preserve"> Κυρίες και κύριοι Βουλευτές, τους τελευταίους μήνες ζούμε έναν παροξυσμό τρομοκρατικών γεγονότων, τρομοκρατικών ενεργειών στο Παρίσι, στην Κωνσταντινούπολη, στην Άγκυρα και στις Βρυξέλλες, έναν παροξυσμό τρομοκρατικών ενεργειών που δεν έχουν στόχο το κρ</w:t>
      </w:r>
      <w:r>
        <w:rPr>
          <w:rFonts w:eastAsia="Times New Roman" w:cs="Times New Roman"/>
          <w:szCs w:val="24"/>
        </w:rPr>
        <w:t>άτος, που θα μπορούσε να πει κανείς ότι μπορεί και να αμυνθεί, αλλά έχουν στόχο τον καθημερινό πολίτη, αυτόν που ζει και αναπνέει στα κέντρα ή στις γειτονιές των πόλεων, στα γήπεδα ή στις πλατείες.</w:t>
      </w:r>
    </w:p>
    <w:p w14:paraId="013A1D16"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Με μ</w:t>
      </w:r>
      <w:r>
        <w:rPr>
          <w:rFonts w:eastAsia="Times New Roman" w:cs="Times New Roman"/>
          <w:szCs w:val="24"/>
        </w:rPr>
        <w:t>ί</w:t>
      </w:r>
      <w:r>
        <w:rPr>
          <w:rFonts w:eastAsia="Times New Roman" w:cs="Times New Roman"/>
          <w:szCs w:val="24"/>
        </w:rPr>
        <w:t>α αναδρομή στο παρελθόν -που επιτρέπει κανείς να κατα</w:t>
      </w:r>
      <w:r>
        <w:rPr>
          <w:rFonts w:eastAsia="Times New Roman" w:cs="Times New Roman"/>
          <w:szCs w:val="24"/>
        </w:rPr>
        <w:t xml:space="preserve">λαβαίνει με ποιο φαινόμενο ασχολείται- θα δούμε ότι αυτή τη μορφή της τρομοκρατίας, την πιο οδυνηρή, την πιο σκληρή, την πιο αιματηρή, την οργάνωναν και την ασκούσαν κύκλοι φασισμού. Και η Ευρώπη έχει πολλά τέτοια παραδείγματα μετά τον Β΄ Παγκόσμιο Πόλεμο </w:t>
      </w:r>
      <w:r>
        <w:rPr>
          <w:rFonts w:eastAsia="Times New Roman" w:cs="Times New Roman"/>
          <w:szCs w:val="24"/>
        </w:rPr>
        <w:t>και ειδικά στις δεκαετίες του ’60 και του ’70.</w:t>
      </w:r>
    </w:p>
    <w:p w14:paraId="013A1D17"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Αυτή η τρομοκρατία είναι πια μέσο στα χέρια φανατικών του ισλαμισμού, που με την ίδια ακριβώς λογική, όπως και παλαιότερα Ευρωπαίοι ομοϊδεάτες τους, χτυπούν τους καθημερινούς ανθρώπους, με σκοπό να εκφοβίσουν </w:t>
      </w:r>
      <w:r>
        <w:rPr>
          <w:rFonts w:eastAsia="Times New Roman" w:cs="Times New Roman"/>
          <w:szCs w:val="24"/>
        </w:rPr>
        <w:t>τις εξουσίες δήθεν. Χτυπούν τον καθημερινό άνθρωπο, ασκώντας μ</w:t>
      </w:r>
      <w:r>
        <w:rPr>
          <w:rFonts w:eastAsia="Times New Roman" w:cs="Times New Roman"/>
          <w:szCs w:val="24"/>
        </w:rPr>
        <w:t>ί</w:t>
      </w:r>
      <w:r>
        <w:rPr>
          <w:rFonts w:eastAsia="Times New Roman" w:cs="Times New Roman"/>
          <w:szCs w:val="24"/>
        </w:rPr>
        <w:t xml:space="preserve">α μορφή εκδίκησης, γιατί οι δυνατότητες της ζωής του -κατά τη κρίση τους- είναι καλύτερες και αυτός ο άνθρωπος φταίει -κατά την κρίση τους- για τα δικά τους δεινά. </w:t>
      </w:r>
    </w:p>
    <w:p w14:paraId="013A1D18"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Αυτή, όμως, αγαπητές και αγαπητοί συνάδελφοι, η τρομοκρατία είναι ένα κακό, ένα πολύ μεγάλο κακό και τίποτε άλλο. Κανένα, δε, πρόβλημα δεν ελαφρύνει. Επιβαρύνει όλα τα προβλήματα, καταστρέφει και κανείς δεν μπορεί να «κτίσει» την παραμικρή επιφύλαξη πάνω σ</w:t>
      </w:r>
      <w:r>
        <w:rPr>
          <w:rFonts w:eastAsia="Times New Roman" w:cs="Times New Roman"/>
          <w:szCs w:val="24"/>
        </w:rPr>
        <w:t xml:space="preserve">’ αυτήν. Πρέπει να την καταδικάζουμε όλοι μαζί και με τον ίδιο τρόπο, ρητά και απερίφραστα. </w:t>
      </w:r>
    </w:p>
    <w:p w14:paraId="013A1D19"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Συμφωνώ, ως Έλληνας Βουλευτής, με την αναβολή της σημερινής συζήτησης. Όλος ο πλανήτης είναι αλλού και εμείς θα ήμασταν αλλού. Όχι ότι δεν συμβαίνει σε πολλά άλλα </w:t>
      </w:r>
      <w:r>
        <w:rPr>
          <w:rFonts w:eastAsia="Times New Roman" w:cs="Times New Roman"/>
          <w:szCs w:val="24"/>
        </w:rPr>
        <w:t>θέματα. Συμβαίνει, όπως λόγου χάρη στη διαχείριση της κρίσης. Όλοι οι άλλοι της κρίσης είναι αλλού και η Ελλάδα μόνη της, με τις εσωτερικές της έριδες, τις τρέλες, τον παροξυσμό των εγωισμών, αλλά όχι και σ’ αυτό το μακάβριο γεγονός να είμαστε αλλού από το</w:t>
      </w:r>
      <w:r>
        <w:rPr>
          <w:rFonts w:eastAsia="Times New Roman" w:cs="Times New Roman"/>
          <w:szCs w:val="24"/>
        </w:rPr>
        <w:t xml:space="preserve">υς υπόλοιπους. </w:t>
      </w:r>
    </w:p>
    <w:p w14:paraId="013A1D1A"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Καταδικάζουμε, συμμετέχουμε στην οδύνη και δηλώνουμε με τρόπο ρητό και απερίφραστο ότι δεν θα συνηθίσουμε. Γιατί, αγαπητές και αγαπητοί συνάδελφοι, όταν έχεις στην Τουρκία κυρίως τρομοκρατικές, εγκληματικές, αιματηρές ενέργειες κάθε πέντε η</w:t>
      </w:r>
      <w:r>
        <w:rPr>
          <w:rFonts w:eastAsia="Times New Roman" w:cs="Times New Roman"/>
          <w:szCs w:val="24"/>
        </w:rPr>
        <w:t>μέρες, από ένα σημείο και μετά επαναλαμβάνεσαι στην καταδίκη και την έκβαση αλληλεγγύης. Και αυτό είναι ήττα, να το αισθάνεσαι. Ποτέ δεν πρέπει να θεωρείς ότι επαναλαμβάνεσαι, όταν προασπίζεσαι αρχές, όπως είναι η αξία της ανθρώπινης ζωής και η ασφάλεια τω</w:t>
      </w:r>
      <w:r>
        <w:rPr>
          <w:rFonts w:eastAsia="Times New Roman" w:cs="Times New Roman"/>
          <w:szCs w:val="24"/>
        </w:rPr>
        <w:t xml:space="preserve">ν πολιτών. </w:t>
      </w:r>
    </w:p>
    <w:p w14:paraId="013A1D1B"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Μιθριδατισμό εμείς δεν θα πάθουμε. Γι’ αυτό ως Δημοκρατική Συμπαράταξη όλο αυτό τον καιρό που ζούμε αυτά τα γεγονότα, αυτά τα αιματηρά, εγκληματικά, τρομοκρατικά γεγονότα, είμαστε σαφείς, συγκεκριμένοι. Οι καταγγελίες μας είναι μονοδρομικές, δε</w:t>
      </w:r>
      <w:r>
        <w:rPr>
          <w:rFonts w:eastAsia="Times New Roman" w:cs="Times New Roman"/>
          <w:szCs w:val="24"/>
        </w:rPr>
        <w:t xml:space="preserve">ν έχουν αστερίσκους, δεν έχουν επιφυλάξεις. Είναι θέμα αρχής, εν τέλει, η καταδίκη της τρομοκρατίας. </w:t>
      </w:r>
    </w:p>
    <w:p w14:paraId="013A1D1C"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επειδή τα τελευταία χρόνια των τρομοκρατικών ενεργειών επικεντρώνουν το αίτιο και το υποκείμενο που ασκεί η τρομοκρατία στον </w:t>
      </w:r>
      <w:r>
        <w:rPr>
          <w:rFonts w:eastAsia="Times New Roman" w:cs="Times New Roman"/>
          <w:szCs w:val="24"/>
        </w:rPr>
        <w:t>φανατικό ισλαμισμό από τις αρχές της δεκαετίας του 2000 και μέχρι σήμερα, πρέπει να καταλάβουν οι κυβερνώντες ότι η χώρα, με δική τους ευθύνη σε έναν μεγάλο βαθμό, έχει εμπλακεί σε προβλήματα που οι σώφρονες πολιτικές ηγεσίες του παρελθόντος είχαν αφήσει τ</w:t>
      </w:r>
      <w:r>
        <w:rPr>
          <w:rFonts w:eastAsia="Times New Roman" w:cs="Times New Roman"/>
          <w:szCs w:val="24"/>
        </w:rPr>
        <w:t xml:space="preserve">ην πατρίδα μας απ’ έξω. </w:t>
      </w:r>
    </w:p>
    <w:p w14:paraId="013A1D1D"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Από τη δεκαετία του </w:t>
      </w:r>
      <w:r>
        <w:rPr>
          <w:rFonts w:eastAsia="Times New Roman"/>
          <w:szCs w:val="24"/>
        </w:rPr>
        <w:t>ʼ</w:t>
      </w:r>
      <w:r>
        <w:rPr>
          <w:rFonts w:eastAsia="Times New Roman" w:cs="Times New Roman"/>
          <w:szCs w:val="24"/>
        </w:rPr>
        <w:t xml:space="preserve">80, κυρίες και κύριοι Βουλευτές, με τις πρωτοβουλίες του αείμνηστου Παπανδρέου και με τις σχέσεις που η χώρα ανέπτυξε με τον αραβικό κόσμο η Ελλάδα έμεινε απ’ έξω. Έμεινε απ’ έξω από κάθε σύγκρουση φανατισμού, που είχε κέντρο, ξαναλέω, τον ισλαμισμό αυτού </w:t>
      </w:r>
      <w:r>
        <w:rPr>
          <w:rFonts w:eastAsia="Times New Roman" w:cs="Times New Roman"/>
          <w:szCs w:val="24"/>
        </w:rPr>
        <w:t xml:space="preserve">του επιπέδου. Έμεινε απ’ έξω, όχι γιατί ασκούσε πολιτική δειλίας, αλλά γιατί ασκούσε πολιτική θάρρους, υποστήριξης του δίκαιου αγώνα του παλαιστινιακού λαού. Και όλοι οι μετέπειτα Πρωθυπουργοί και οι Υπουργοί Εξωτερικών, λίγο ή πολύ, αυτή την πρακτική την </w:t>
      </w:r>
      <w:r>
        <w:rPr>
          <w:rFonts w:eastAsia="Times New Roman" w:cs="Times New Roman"/>
          <w:szCs w:val="24"/>
        </w:rPr>
        <w:t xml:space="preserve">ακολουθούν. Και αυτό είναι θετικό. </w:t>
      </w:r>
    </w:p>
    <w:p w14:paraId="013A1D1E"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Ωστόσο, οι άφρονες πολιτικές επί μήνες τώρα, που έκαναν την Ελλάδα μαύρη τρύπα για μεταναστευτικές ροές χωρίς νόμιμη βάση, για τις παράτυπες, παράνομες μεταναστευτικές ροές, αυτή η πολιτική αλλάζει δειλά</w:t>
      </w:r>
      <w:r>
        <w:rPr>
          <w:rFonts w:eastAsia="Times New Roman" w:cs="Times New Roman"/>
          <w:szCs w:val="24"/>
        </w:rPr>
        <w:t>,</w:t>
      </w:r>
      <w:r>
        <w:rPr>
          <w:rFonts w:eastAsia="Times New Roman" w:cs="Times New Roman"/>
          <w:szCs w:val="24"/>
        </w:rPr>
        <w:t xml:space="preserve"> </w:t>
      </w:r>
      <w:r>
        <w:rPr>
          <w:rFonts w:eastAsia="Times New Roman" w:cs="Times New Roman"/>
          <w:szCs w:val="24"/>
        </w:rPr>
        <w:t>δειλά τελευταία</w:t>
      </w:r>
      <w:r>
        <w:rPr>
          <w:rFonts w:eastAsia="Times New Roman" w:cs="Times New Roman"/>
          <w:szCs w:val="24"/>
        </w:rPr>
        <w:t>, κυρίες και κύριοι Βουλευτές. Δεν άλλαξε, αλλάζει δειλά</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δειλά τελευταία. </w:t>
      </w:r>
    </w:p>
    <w:p w14:paraId="013A1D1F"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Ο Πρωθυπουργός πριν από είκοσι μέρες, στην εκπομπή του κ. Χατζηνικολάου, ηρνείτο τη διάκριση του παράνομου μετανάστη από τον πρόσφυγα. Την ηρνείτο, όταν όλος ο κόσμος την αποδεχότα</w:t>
      </w:r>
      <w:r>
        <w:rPr>
          <w:rFonts w:eastAsia="Times New Roman" w:cs="Times New Roman"/>
          <w:szCs w:val="24"/>
        </w:rPr>
        <w:t>ν και αναδιπλώθηκε στη συνεδρίαση του Συμβουλίου των Πολιτικών Αρχηγών υπό τον Πρόεδρο της Δημοκρατίας και φυσικά στη Σύνοδο Κορυφής και στο Ευρωπαϊκό Συμβούλιο.</w:t>
      </w:r>
    </w:p>
    <w:p w14:paraId="013A1D20"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Αυτή η πολιτική, λοιπόν, που δεν έβλεπε την πραγματικότητα, έφερε ως αναγκαία λύση το ΝΑΤΟ εδώ</w:t>
      </w:r>
      <w:r>
        <w:rPr>
          <w:rFonts w:eastAsia="Times New Roman" w:cs="Times New Roman"/>
          <w:szCs w:val="24"/>
        </w:rPr>
        <w:t>. Το στηρίξαμε αυτό. Ήταν μια λύση, γιατί εμείς ασκούμε μ</w:t>
      </w:r>
      <w:r>
        <w:rPr>
          <w:rFonts w:eastAsia="Times New Roman" w:cs="Times New Roman"/>
          <w:szCs w:val="24"/>
        </w:rPr>
        <w:t>ί</w:t>
      </w:r>
      <w:r>
        <w:rPr>
          <w:rFonts w:eastAsia="Times New Roman" w:cs="Times New Roman"/>
          <w:szCs w:val="24"/>
        </w:rPr>
        <w:t xml:space="preserve">α κριτική γι’ αυτά που κάνατε και στα εθνικά θέματα και στα προβλήματα της χώρας με τη μετανάστευση και στην οικονομική μας πολιτική, αλλά έχουμε χρέος όχι μόνο να ασκούμε κριτική στην καταστροφική </w:t>
      </w:r>
      <w:r>
        <w:rPr>
          <w:rFonts w:eastAsia="Times New Roman" w:cs="Times New Roman"/>
          <w:szCs w:val="24"/>
        </w:rPr>
        <w:t>σας πολιτική, αλλά να λέμε και τι πρέπει να γίνει, αφού τα πράγματα τα φέρατε εκεί. Και ως αναγκαία λύση είπαμε «ναι», αλλά έχουμε συνείδηση, κυρίες και κύριοι Βουλευτές, ότι καλείς το ΝΑΤΟ να σου λύσει ένα πρόβλημα που εν τινι μέτρω εσύ δημιούργησες, αλλά</w:t>
      </w:r>
      <w:r>
        <w:rPr>
          <w:rFonts w:eastAsia="Times New Roman" w:cs="Times New Roman"/>
          <w:szCs w:val="24"/>
        </w:rPr>
        <w:t xml:space="preserve"> δέχεσαι και την ημερήσια διάταξη αυτού του </w:t>
      </w:r>
      <w:r>
        <w:rPr>
          <w:rFonts w:eastAsia="Times New Roman" w:cs="Times New Roman"/>
          <w:szCs w:val="24"/>
        </w:rPr>
        <w:t>ο</w:t>
      </w:r>
      <w:r>
        <w:rPr>
          <w:rFonts w:eastAsia="Times New Roman" w:cs="Times New Roman"/>
          <w:szCs w:val="24"/>
        </w:rPr>
        <w:t>ργανισμού και όπως ξέρετε και όπως ξέρουμε δεσπόζον θέμα στην ημερήσια διάταξη του ΝΑΤΟ είναι η καταπολέμηση της τρομοκρατίας και η εμπλοκή με τα κέντρα λήψης αποφάσεων και εκτέλεσης αποφάσεων που σχετίζονται με</w:t>
      </w:r>
      <w:r>
        <w:rPr>
          <w:rFonts w:eastAsia="Times New Roman" w:cs="Times New Roman"/>
          <w:szCs w:val="24"/>
        </w:rPr>
        <w:t xml:space="preserve"> αυτά τα φαινόμενα στη γειτονιά της χώρας μας, με τα οποία μέσω της μετανάστευσης η Ελλάδα εμπλέκεται, χωρίς να το θέλει. Η κατάσταση αυτή δημιουργεί κινδύνους που δεν είχαμε και άρα, αναγκάζει την Κυβέρνηση της Ελλάδας να είναι σε κατάσταση μόνιμης επαγρύ</w:t>
      </w:r>
      <w:r>
        <w:rPr>
          <w:rFonts w:eastAsia="Times New Roman" w:cs="Times New Roman"/>
          <w:szCs w:val="24"/>
        </w:rPr>
        <w:t>πνησης και αυτό δεν το έχουμε δει ακόμη, παρ’ όλη την εμπειρία, την οποία ζούμε.</w:t>
      </w:r>
    </w:p>
    <w:p w14:paraId="013A1D21"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 xml:space="preserve">Βάλαμε το κεφάλι μας, με ευθύνη της Κυβέρνησης, σε προβλήματα που ούτε τώρα που έχουμε κρίση τα είχαμε ανάγκη, αλλά ούτε και στις εποχές της ακμής τα είχε ανάγκη η Ελλάδα και </w:t>
      </w:r>
      <w:r>
        <w:rPr>
          <w:rFonts w:eastAsia="Times New Roman" w:cs="Times New Roman"/>
          <w:szCs w:val="24"/>
        </w:rPr>
        <w:t>ο Έλληνας πολίτης.</w:t>
      </w:r>
    </w:p>
    <w:p w14:paraId="013A1D22"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της πλειοψηφίας, εγώ δεν θα είμαι επιεικής, όπως υπήρξα στο παρελθόν, όταν ακούω στην Αίθουσα αυτή, συναδέλφους μου από την πλειοψηφία να καταγράφουν τις γενικές αρχές, βάσει των οποίων πολιτεύονται η σημερινή Κυβέρνηση</w:t>
      </w:r>
      <w:r>
        <w:rPr>
          <w:rFonts w:eastAsia="Times New Roman" w:cs="Times New Roman"/>
          <w:szCs w:val="24"/>
        </w:rPr>
        <w:t xml:space="preserve"> στο προσφυγικό-μεταναστευτικό και μέσα εκεί σ</w:t>
      </w:r>
      <w:r>
        <w:rPr>
          <w:rFonts w:eastAsia="Times New Roman" w:cs="Times New Roman"/>
          <w:szCs w:val="24"/>
        </w:rPr>
        <w:t>’</w:t>
      </w:r>
      <w:r>
        <w:rPr>
          <w:rFonts w:eastAsia="Times New Roman" w:cs="Times New Roman"/>
          <w:szCs w:val="24"/>
        </w:rPr>
        <w:t xml:space="preserve"> αυτήν την καταγραφή, ή να μην υπάρχει καθόλου η ανάγκη της προστασίας της Ελλάδας και των Ελλήνων πολιτών, ή να είναι στο τέλος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τέλος τελευταία θέματα στην ημερήσια διάταξη των κυβερνώντων. Εκλεγήκαμε, για ν</w:t>
      </w:r>
      <w:r>
        <w:rPr>
          <w:rFonts w:eastAsia="Times New Roman" w:cs="Times New Roman"/>
          <w:szCs w:val="24"/>
        </w:rPr>
        <w:t>α προστατεύσουμε τα συμφέροντα, την τιμή και την αξιοπρέπεια της Ελλάδας των Ελληνίδων και των Ελλήνων. Αυτή είναι η βασική μας υποχρέωση. Κατά τις ιδεολογικοπολιτικές αναφορές κάθε κόμματος και κάθε Βουλευτή έπονται και άλλες αξίες, αρχές, πρόσωπα και κατ</w:t>
      </w:r>
      <w:r>
        <w:rPr>
          <w:rFonts w:eastAsia="Times New Roman" w:cs="Times New Roman"/>
          <w:szCs w:val="24"/>
        </w:rPr>
        <w:t>αστάσεις.</w:t>
      </w:r>
    </w:p>
    <w:p w14:paraId="013A1D23"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Σε ό,τι αφορά τώρα, αγαπητέ κύριε Πρόεδρε, το θέμα της κανονικής μας ημερήσιας διάταξης, αν δεν είχε συμβεί αυτό το τραγικό γεγονός, εναντίον αθώων ανθρώπων στις Βρυξέλλες, αυτή η αιματηρή εγκληματική τρομοκρατική ενέργεια ήταν να συζητήσουμε ένα</w:t>
      </w:r>
      <w:r>
        <w:rPr>
          <w:rFonts w:eastAsia="Times New Roman" w:cs="Times New Roman"/>
          <w:szCs w:val="24"/>
        </w:rPr>
        <w:t xml:space="preserve"> σχέδιο νόμου ως προς το οποίο συμφωνούμε και για κάποιες τροπολογίες για την πλειοψηφία των οποίων συμφωνούμε, εφόσον τις ξέραμε, κατατέθηκαν εμπρόθεσμα και δεν έχουμε λόγους μιας ετσιθελικής αντιπολίτευσης να πούμε «όχι».</w:t>
      </w:r>
    </w:p>
    <w:p w14:paraId="013A1D24"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Θέλω, όμως, να κάνω δύο αναφορές</w:t>
      </w:r>
      <w:r>
        <w:rPr>
          <w:rFonts w:eastAsia="Times New Roman" w:cs="Times New Roman"/>
          <w:szCs w:val="24"/>
        </w:rPr>
        <w:t xml:space="preserve"> και με αυτές να κλείσω, στα όσα είπε ο κ. Τσακαλώτος, ο Υπουργός των Οικονομικών. Κατ’ αρχάς, μας ενημέρωσε ότι ό,τι συζητούμε για την αξιολόγηση και πριν από αυτήν στην κατάθεση του σχεδίου νόμου για άντληση χρημάτων από το ασφαλιστικό και από τους φόρου</w:t>
      </w:r>
      <w:r>
        <w:rPr>
          <w:rFonts w:eastAsia="Times New Roman" w:cs="Times New Roman"/>
          <w:szCs w:val="24"/>
        </w:rPr>
        <w:t>ς -τα οποία μετονομάζονται σε ασφαλιστικά και φορολογικά, ενώ δεν είναι ούτε ασφαλιστικά ούτε φορολογικά, αλλά είναι πώς θα πάρουν λεφτά από το ασφαλιστικό και από το φορολογικό, για να τα βάλουν στη «μαύρη» τρύπα του δημοσίου που οι ίδιοι δημιούργησαν- ότ</w:t>
      </w:r>
      <w:r>
        <w:rPr>
          <w:rFonts w:eastAsia="Times New Roman" w:cs="Times New Roman"/>
          <w:szCs w:val="24"/>
        </w:rPr>
        <w:t>ι αυτά που συζητάμε, αυτά που λέγαμε, κύριε συνάδελφε, κύριε Σκρέκα, το πρωί, είναι όλα αναληθή και ψέματα. Μας είπατε ότι ό,τι συζητείται στο δημόσιο διάλογο, δεν ισχύει και ότι ισχύουν άλλα. Και αν ήταν εδώ, θα του έλεγα -και απευθύνομαι στον παρόντα Υπο</w:t>
      </w:r>
      <w:r>
        <w:rPr>
          <w:rFonts w:eastAsia="Times New Roman" w:cs="Times New Roman"/>
          <w:szCs w:val="24"/>
        </w:rPr>
        <w:t xml:space="preserve">υργό, τον κ. Αλεξιάδη- «ωραία, και τι είναι αυτό που συζητείται;» </w:t>
      </w:r>
    </w:p>
    <w:p w14:paraId="013A1D25"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Και όπως τους άκουγα να τα λένε αυτά στο ΣΚΑΪ -και ήταν και οι δημοσιογράφοι μέσα σ’ αυτή τη συζήτηση-, δεν βρέθηκε ένας να πει γι’ αυτό το μέτρο που είναι επώδυνο αυτό καθ’ αυτό, που είναι</w:t>
      </w:r>
      <w:r>
        <w:rPr>
          <w:rFonts w:eastAsia="Times New Roman" w:cs="Times New Roman"/>
          <w:szCs w:val="24"/>
        </w:rPr>
        <w:t xml:space="preserve"> επώδυνο 100%, σε σχέση με τις ρυθμίσεις που εγώ είχα την τιμή να υπερασπιστώ εδώ και να ψηφιστούν. Δεν βρέθηκε ένας να πει πόσα θα δώσει αυτό το μέτρο στον Προϋπολογισμό για το έτος 2016 από την 1</w:t>
      </w:r>
      <w:r>
        <w:rPr>
          <w:rFonts w:eastAsia="Times New Roman" w:cs="Times New Roman"/>
          <w:szCs w:val="24"/>
          <w:vertAlign w:val="superscript"/>
        </w:rPr>
        <w:t>η</w:t>
      </w:r>
      <w:r>
        <w:rPr>
          <w:rFonts w:eastAsia="Times New Roman" w:cs="Times New Roman"/>
          <w:szCs w:val="24"/>
        </w:rPr>
        <w:t xml:space="preserve"> Ιανουαρίου. Φτάνουμε Απρίλιο και θα έχει αναδρομική ισχύ </w:t>
      </w:r>
      <w:r>
        <w:rPr>
          <w:rFonts w:eastAsia="Times New Roman" w:cs="Times New Roman"/>
          <w:szCs w:val="24"/>
        </w:rPr>
        <w:t xml:space="preserve">η βούτα των χρημάτων του ασφαλιστικού. Πόσα θα δώσει; </w:t>
      </w:r>
    </w:p>
    <w:p w14:paraId="013A1D26"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Και πώς θα βγει το 1.800, κύριε Τσακαλώτε, που ήρθατε εδώ να μας πείτε ότι υφίσταστε άδικα την κριτική των μέσων μαζικής ενημέρωσης που δεν ξέρουν τι λένε; Έχετε πει στον ελληνικό λαό τι λέτε; </w:t>
      </w:r>
    </w:p>
    <w:p w14:paraId="013A1D27"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(Στο ση</w:t>
      </w:r>
      <w:r>
        <w:rPr>
          <w:rFonts w:eastAsia="Times New Roman" w:cs="Times New Roman"/>
          <w:szCs w:val="24"/>
        </w:rPr>
        <w:t xml:space="preserve">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13A1D28"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Κύριε Πρόεδρε, δεν θα δευτερολογήσω. Το Προεδρείο μας έχει δώσει τη </w:t>
      </w:r>
      <w:r>
        <w:rPr>
          <w:rFonts w:eastAsia="Times New Roman"/>
          <w:szCs w:val="24"/>
        </w:rPr>
        <w:t xml:space="preserve">δυνατότητα </w:t>
      </w:r>
      <w:r>
        <w:rPr>
          <w:rFonts w:eastAsia="Times New Roman" w:cs="Times New Roman"/>
          <w:szCs w:val="24"/>
        </w:rPr>
        <w:t>να δευτερολογήσουμε για τις τροπολογίες. Δεν θα ασκήσω αυτό το δικαίωμά μου, αλλά θα ήθελα να ολοκλη</w:t>
      </w:r>
      <w:r>
        <w:rPr>
          <w:rFonts w:eastAsia="Times New Roman" w:cs="Times New Roman"/>
          <w:szCs w:val="24"/>
        </w:rPr>
        <w:t xml:space="preserve">ρώσω τώρα. </w:t>
      </w:r>
    </w:p>
    <w:p w14:paraId="013A1D29" w14:textId="77777777" w:rsidR="0004408F" w:rsidRDefault="00332441">
      <w:pPr>
        <w:spacing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 xml:space="preserve">Εντάξει, κύριε Λοβέρδο, αλλά κατά παρέκκλιση, όπως καταλαβαίνετε γιατί είναι μια ξεχωριστή διαδικασία. </w:t>
      </w:r>
    </w:p>
    <w:p w14:paraId="013A1D2A"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Συνεχίστε, λοιπόν, τον ειρμό της σκέψεώς σας. </w:t>
      </w:r>
    </w:p>
    <w:p w14:paraId="013A1D2B"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Ρωτάω, λοιπόν, ποια είναι η βάση της συζή</w:t>
      </w:r>
      <w:r>
        <w:rPr>
          <w:rFonts w:eastAsia="Times New Roman" w:cs="Times New Roman"/>
          <w:szCs w:val="24"/>
        </w:rPr>
        <w:t xml:space="preserve">τησης, για να μπορούμε και εμείς να συζητάμε με όρους πραγματικότητας. Ξέρετε πόσους μήνες μας έχετε σ’ αυτήν την παλιοκατάσταση; </w:t>
      </w:r>
    </w:p>
    <w:p w14:paraId="013A1D2C"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Είχατε πει ότι στις 20 Ιανουαρίου θα καταθέτατε το σχέδιο νόμου για την άντληση χρημάτων από το ασφαλιστικό σύστημα. Και φτάν</w:t>
      </w:r>
      <w:r>
        <w:rPr>
          <w:rFonts w:eastAsia="Times New Roman" w:cs="Times New Roman"/>
          <w:szCs w:val="24"/>
        </w:rPr>
        <w:t xml:space="preserve">ουμε Απρίλιο! Και έρχεστε εδώ και κομψεύεστε και κάνετε υποδείξεις για το ποια πρέπει να είναι η δημόσια συζήτηση; Με ό,τι την τροφοδοτείτε, γι’ αυτό συζητάμε! </w:t>
      </w:r>
    </w:p>
    <w:p w14:paraId="013A1D2D"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Ποια είναι η πραγματική βάση για το φορολογικό; Διότι, συνάδελφοι, αν το ασφαλιστικό είναι 1.80</w:t>
      </w:r>
      <w:r>
        <w:rPr>
          <w:rFonts w:eastAsia="Times New Roman" w:cs="Times New Roman"/>
          <w:szCs w:val="24"/>
        </w:rPr>
        <w:t>0 –η άντληση χρημάτων από εκεί, δηλαδή-, λένε ότι ο συνολικός λογαριασμός που θα μας φέρετε εδώ με ενιαίο σχέδιο νόμου κάνει περίπου 5 δισεκατομμύρια. Κι αν δεν κάνει 5 δισεκατομμύρια και κάνει κάτι κοντά στο 4 με 4.500.000.000, από πού θα φέρετε τα υπόλοι</w:t>
      </w:r>
      <w:r>
        <w:rPr>
          <w:rFonts w:eastAsia="Times New Roman" w:cs="Times New Roman"/>
          <w:szCs w:val="24"/>
        </w:rPr>
        <w:t xml:space="preserve">πα; Αποτελεί υπονομευτική λογική να πούμε ότι οι πηγές είναι συγκεκριμένες; </w:t>
      </w:r>
    </w:p>
    <w:p w14:paraId="013A1D2E"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Όσον αφορά το ασφαλιστικό, εγώ σας διαβεβαιώνω ότι, αν μειώσει τις εισφορές, θα τα πάρει από τις επικουρικές και τις κύριες συντάξεις ό,τι τρικ και να παρουσιάσει στους Βουλευτές </w:t>
      </w:r>
      <w:r>
        <w:rPr>
          <w:rFonts w:eastAsia="Times New Roman" w:cs="Times New Roman"/>
          <w:szCs w:val="24"/>
        </w:rPr>
        <w:t xml:space="preserve">του ο κ. Κατρούγκαλος ή τα στελέχη της Πλειοψηφίας στον ελληνικό λαό. </w:t>
      </w:r>
    </w:p>
    <w:p w14:paraId="013A1D2F"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Και όσον αφορά τα φορολογικά, παρομοίως. Δεν είμαι ειδικός. Είναι άλλοι ειδικότεροι. Δεν τα έχω χειριστεί, αλλά οι πηγές είναι συγκεκριμένες. Θα μειώσετε το αφορολόγητο που οι δικές μας</w:t>
      </w:r>
      <w:r>
        <w:rPr>
          <w:rFonts w:eastAsia="Times New Roman" w:cs="Times New Roman"/>
          <w:szCs w:val="24"/>
        </w:rPr>
        <w:t xml:space="preserve"> κυβερνήσεις το είχαν φτάσει στις 9.500; Θα αυξήσετε τους συντελεστές; Θα αυξήσετε την άντληση χρημάτων από παράπλευρες φορολογικές καταστάσεις, όπως ΕΝΦΙΑ, εισφορά αλληλεγγύης κοκ; Θα αυξήσετε τους έμμεσους φόρους; Τι θα κάνετε, αφού δεν υπάρχει ανάπτυξη,</w:t>
      </w:r>
      <w:r>
        <w:rPr>
          <w:rFonts w:eastAsia="Times New Roman" w:cs="Times New Roman"/>
          <w:szCs w:val="24"/>
        </w:rPr>
        <w:t xml:space="preserve"> αφού μας φέρατε την ύφεση; Τι θα κάνετε; </w:t>
      </w:r>
    </w:p>
    <w:p w14:paraId="013A1D30"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Γιατί δεν μας λέτε, για να γίνει μ</w:t>
      </w:r>
      <w:r>
        <w:rPr>
          <w:rFonts w:eastAsia="Times New Roman" w:cs="Times New Roman"/>
          <w:szCs w:val="24"/>
        </w:rPr>
        <w:t>ί</w:t>
      </w:r>
      <w:r>
        <w:rPr>
          <w:rFonts w:eastAsia="Times New Roman" w:cs="Times New Roman"/>
          <w:szCs w:val="24"/>
        </w:rPr>
        <w:t xml:space="preserve">α πάρα πολύ συγκεκριμένη συζήτηση, και γενικεύετε τόσο πολύ τον διάλογο διαψεύδοντας τους πάντες και φτάσαμε Απρίλιο και κοροϊδευόμαστε εδώ τόσους μήνες; </w:t>
      </w:r>
    </w:p>
    <w:p w14:paraId="013A1D31"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Ακόμα και ο Υπουργός –υποτίθεται, Υπουργός Ανάπτυξης- κ. Σταθάκης που όλο παρατείνει τα θέματα των δανείων, επιχειρηματικών και άλλων, δεν μας λέει ποιο είναι το πρόβλημα. Διότι εμείς, κύριοι συνάδελφοι, μαθαίνουμε ότι δεν πρόκειται για ρύθμιση των «κόκκιν</w:t>
      </w:r>
      <w:r>
        <w:rPr>
          <w:rFonts w:eastAsia="Times New Roman" w:cs="Times New Roman"/>
          <w:szCs w:val="24"/>
        </w:rPr>
        <w:t xml:space="preserve">ων δανείων», αλλά των «πρασινοκόκκινων». Και αυτή είναι η πραγματικότητα! Το ακούμε από παντού! </w:t>
      </w:r>
    </w:p>
    <w:p w14:paraId="013A1D32"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Όταν έφερε εδώ την παράταση της νομοθετικής ρύθμισης μέχρι 15 Απριλίου -που ήταν ήδη παράταση του νόμου που προέβλεπε ότι η σχετική ρύθμιση θα έρθει μέχρι 15 Φεβρουαρίου-, του είπαμε: «Το ψηφίζουμε, παράταση δίνεις. Δεν μας λες, όμως, πού είναι η εμπλοκή; </w:t>
      </w:r>
      <w:r>
        <w:rPr>
          <w:rFonts w:eastAsia="Times New Roman" w:cs="Times New Roman"/>
          <w:szCs w:val="24"/>
        </w:rPr>
        <w:t>Δεν μας λες να ξέρουμε και εμείς σε ποιο σημείο είναι η συζήτησή σου; Τι μας λες μέχρι 15 Απριλίου;». Και τι πρόσθεσε σήμερα με την υπουργική παρέμβαση που έκανε σε άλλη τροποποίηση, για άλλη παράταση δανείων, επί άλλου θέματος; Δεν μας λέει! Γελάει! Συμπε</w:t>
      </w:r>
      <w:r>
        <w:rPr>
          <w:rFonts w:eastAsia="Times New Roman" w:cs="Times New Roman"/>
          <w:szCs w:val="24"/>
        </w:rPr>
        <w:t xml:space="preserve">ριφοριστής ο κύριος Υπουργός της Ανάπτυξης! Όμως, δεν μας λέει τι είναι αυτό που απασχολεί. </w:t>
      </w:r>
    </w:p>
    <w:p w14:paraId="013A1D33"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Συνεπώς, κάνετε μ</w:t>
      </w:r>
      <w:r>
        <w:rPr>
          <w:rFonts w:eastAsia="Times New Roman" w:cs="Times New Roman"/>
          <w:szCs w:val="24"/>
        </w:rPr>
        <w:t>ί</w:t>
      </w:r>
      <w:r>
        <w:rPr>
          <w:rFonts w:eastAsia="Times New Roman" w:cs="Times New Roman"/>
          <w:szCs w:val="24"/>
        </w:rPr>
        <w:t>α πολιτική παρελκυστική, με αποτέλεσμα να χάνεται χρόνος στη «Βαρουφακιάδα νούμερο «ΙΙ»» σε βάρος των συμφερόντων της χώρας, γιατί η οικονομία χω</w:t>
      </w:r>
      <w:r>
        <w:rPr>
          <w:rFonts w:eastAsia="Times New Roman" w:cs="Times New Roman"/>
          <w:szCs w:val="24"/>
        </w:rPr>
        <w:t xml:space="preserve">ρίς ασφάλεια, κυρίες και κύριοι Βουλευτές, δεν λειτουργεί. Αυτό είναι κάτι που ξέρουμε όλοι. </w:t>
      </w:r>
    </w:p>
    <w:p w14:paraId="013A1D34"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Και θα κλείσω με το δεύτερο και τελευταίο μου σημείο. Ήρθε τώρα, πριν από λίγη ώρα, τροπολογία σε σχέση με την υποστήριξη συμβούλων, οι οποίοι προσλαμβάνονται χωρ</w:t>
      </w:r>
      <w:r>
        <w:rPr>
          <w:rFonts w:eastAsia="Times New Roman" w:cs="Times New Roman"/>
          <w:szCs w:val="24"/>
        </w:rPr>
        <w:t xml:space="preserve">ίς διαγωνισμό; Χωρίς διαγωνισμό οι προμήθειες για τα νησιά για το προσφυγικό-μεταναστευτικό, χωρίς διαγωνισμό και αυτό το απλό θέμα; </w:t>
      </w:r>
    </w:p>
    <w:p w14:paraId="013A1D35"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Είπε κάποιος από την Πλειοψηφία –νομίζω ότι εσείς ήσασταν, σας άκουσα να το λέτε, κύριε συνάδελφε, κύριε Κοινοβουλευτικέ Ε</w:t>
      </w:r>
      <w:r>
        <w:rPr>
          <w:rFonts w:eastAsia="Times New Roman" w:cs="Times New Roman"/>
          <w:szCs w:val="24"/>
        </w:rPr>
        <w:t xml:space="preserve">κπρόσωπε, κύριε Μπαλαούρα- «και εσείς το κάνατε!». </w:t>
      </w:r>
    </w:p>
    <w:p w14:paraId="013A1D36"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ΓΕΡΑΣΙΜΟΣ (ΜΑΚΗΣ) ΜΠΑΛΑΟΥΡΑΣ:</w:t>
      </w:r>
      <w:r>
        <w:rPr>
          <w:rFonts w:eastAsia="Times New Roman" w:cs="Times New Roman"/>
          <w:szCs w:val="24"/>
        </w:rPr>
        <w:t xml:space="preserve"> Δεν είπα αυτό! </w:t>
      </w:r>
    </w:p>
    <w:p w14:paraId="013A1D37"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Έτσι άκουσα!</w:t>
      </w:r>
    </w:p>
    <w:p w14:paraId="013A1D38"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ΓΕΡΑΣΙΜΟΣ (ΜΑΚΗΣ) ΜΠΑΛΑΟΥΡΑΣ:</w:t>
      </w:r>
      <w:r>
        <w:rPr>
          <w:rFonts w:eastAsia="Times New Roman" w:cs="Times New Roman"/>
          <w:szCs w:val="24"/>
        </w:rPr>
        <w:t xml:space="preserve"> Είπα ότι 8 εκατομμύρια δώσατε, η προηγούμενη κ</w:t>
      </w:r>
      <w:r>
        <w:rPr>
          <w:rFonts w:eastAsia="Times New Roman"/>
          <w:szCs w:val="24"/>
        </w:rPr>
        <w:t>υβέρνηση</w:t>
      </w:r>
      <w:r>
        <w:rPr>
          <w:rFonts w:eastAsia="Times New Roman" w:cs="Times New Roman"/>
          <w:szCs w:val="24"/>
        </w:rPr>
        <w:t>.</w:t>
      </w:r>
    </w:p>
    <w:p w14:paraId="013A1D39" w14:textId="77777777" w:rsidR="0004408F" w:rsidRDefault="00332441">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Αφού γινόταν και παλαιό</w:t>
      </w:r>
      <w:r>
        <w:rPr>
          <w:rFonts w:eastAsia="Times New Roman" w:cs="Times New Roman"/>
          <w:szCs w:val="24"/>
        </w:rPr>
        <w:t xml:space="preserve">τερα, γιατί φέρνετε διάταξη; Για να φέρετε διάταξη και τροπολογία αυτού του επιπέδου, πάει να πει ότι δεν υπήρχε νομική βάση για να γίνει κάτι τέτοιο. </w:t>
      </w:r>
    </w:p>
    <w:p w14:paraId="013A1D3A"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Βεβαίως, χρησιμοποιούσαμε συμβούλους και τους παίρναμε με πρόχειρους διαγωνισμούς. Βεβαίως, οι ελληνικές</w:t>
      </w:r>
      <w:r>
        <w:rPr>
          <w:rFonts w:eastAsia="Times New Roman" w:cs="Times New Roman"/>
          <w:szCs w:val="24"/>
        </w:rPr>
        <w:t xml:space="preserve"> Κυβερνήσεις έχουν ανάγκη συμβούλων. Εσείς μας κοροϊδεύατε και λέγατε ότι «κάθε συμβουλή που μας δίνετε είναι συμβουλή από κοράκια, με σκοπό να βλάψουν τα συμφέροντα του ελληνικού λαού»!</w:t>
      </w:r>
    </w:p>
    <w:p w14:paraId="013A1D3B"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Εσείς συμμετείχατε στον λαϊκισμό ότι το να έχει ένας Υπουργός ή ο Πρω</w:t>
      </w:r>
      <w:r>
        <w:rPr>
          <w:rFonts w:eastAsia="Times New Roman" w:cs="Times New Roman"/>
          <w:szCs w:val="24"/>
        </w:rPr>
        <w:t>θυπουργός συμβούλους είναι λάθος και μας κρεμάγατε στα μανταλάκια. Εσείς είχατε Υπουργό τον Βαρουφάκη, που έλεγε ότι θα χρησιμοποιήσει μόνο τα στελέχη του Υπουργείου Οικονομικών και μετά πήρε τον Κορεάτη με έναν μισθό εξωφρενικό. Εσείς τα κάνατε αυτά!</w:t>
      </w:r>
    </w:p>
    <w:p w14:paraId="013A1D3C"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Εμεί</w:t>
      </w:r>
      <w:r>
        <w:rPr>
          <w:rFonts w:eastAsia="Times New Roman" w:cs="Times New Roman"/>
          <w:szCs w:val="24"/>
        </w:rPr>
        <w:t xml:space="preserve">ς κρατούσαμε την πεπατημένη μιας νομοθεσίας που ισχύει από τη δεκαετία του 1980 και ας τη βρίζουν πολλοί. Ήταν σωστή, γι’ αυτό και επιβίωσε επί τριάντα χρόνια. Είναι απαραίτητη. </w:t>
      </w:r>
    </w:p>
    <w:p w14:paraId="013A1D3D"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Αλλά όχι και αυτό! Όχι να έρχεστε και να λέτε ότι για να σας συμβουλέψουν στη</w:t>
      </w:r>
      <w:r>
        <w:rPr>
          <w:rFonts w:eastAsia="Times New Roman" w:cs="Times New Roman"/>
          <w:szCs w:val="24"/>
        </w:rPr>
        <w:t xml:space="preserve">ν διαπραγμάτευση θέλετε να κάνετε διαγωνισμούς χωρίς διαδικασίες και χωρίς διαφάνεια! Αυτή την τροπολογία θα την καταψηφίσουμε. </w:t>
      </w:r>
    </w:p>
    <w:p w14:paraId="013A1D3E"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 xml:space="preserve">Κλείνω, λέγοντας το εξής: Χάνεται πάλι χρόνος. Και από την πορεία του διαλόγου, κυρίες και κύριοι Βουλευτές, από τον Ιανουάριο </w:t>
      </w:r>
      <w:r>
        <w:rPr>
          <w:rFonts w:eastAsia="Times New Roman" w:cs="Times New Roman"/>
          <w:szCs w:val="24"/>
        </w:rPr>
        <w:t xml:space="preserve">μέχρι σήμερα, οι υποχωρήσεις της πλειοψηφίας γίνονται η μία πίσω από την άλλη. </w:t>
      </w:r>
    </w:p>
    <w:p w14:paraId="013A1D3F"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 xml:space="preserve">«Μόνο αύξηση εισφορών», είπαν. Μετά «λιγότερη αύξηση εισφορών και περικοπή μόνο επικουρικών». Μετά «περικοπή και κύριων συντάξεων». Αναφέρομαι μόνο σε ένα παράδειγμα. </w:t>
      </w:r>
    </w:p>
    <w:p w14:paraId="013A1D40"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Άρα η δι</w:t>
      </w:r>
      <w:r>
        <w:rPr>
          <w:rFonts w:eastAsia="Times New Roman" w:cs="Times New Roman"/>
          <w:szCs w:val="24"/>
        </w:rPr>
        <w:t>απραγμάτευση είναι μ</w:t>
      </w:r>
      <w:r>
        <w:rPr>
          <w:rFonts w:eastAsia="Times New Roman" w:cs="Times New Roman"/>
          <w:szCs w:val="24"/>
        </w:rPr>
        <w:t>ί</w:t>
      </w:r>
      <w:r>
        <w:rPr>
          <w:rFonts w:eastAsia="Times New Roman" w:cs="Times New Roman"/>
          <w:szCs w:val="24"/>
        </w:rPr>
        <w:t>α κοροϊδία. Και όσο χάνεται χρόνος, χάνετε και σημεία. Τα έχετε κάνει μαντάρα, έχετε πάρει έναν μουντζούρη με πολύ ανάποδο και επιθετικό τρόπο, τον περιφέρετε και δεν ξέρουμε σε ποιον τελικά θα καταλήξει. Πάντως, στον ελληνικό λαό θα κ</w:t>
      </w:r>
      <w:r>
        <w:rPr>
          <w:rFonts w:eastAsia="Times New Roman" w:cs="Times New Roman"/>
          <w:szCs w:val="24"/>
        </w:rPr>
        <w:t xml:space="preserve">αταλήξει σύντομα. </w:t>
      </w:r>
    </w:p>
    <w:p w14:paraId="013A1D41"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13A1D42" w14:textId="77777777" w:rsidR="0004408F" w:rsidRDefault="00332441">
      <w:pPr>
        <w:spacing w:after="0"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ΠΑΣΟΚ-ΔΗΜΑΡ)</w:t>
      </w:r>
    </w:p>
    <w:p w14:paraId="013A1D43" w14:textId="77777777" w:rsidR="0004408F" w:rsidRDefault="0033244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Συνεχίζουμε με τον κ. Νικόλαο Καραθανασόπουλο, Κοινοβουλευτικό Εκπρόσωπο του Κομμουνιστικού Κόμματος Ελλάδας. </w:t>
      </w:r>
    </w:p>
    <w:p w14:paraId="013A1D44"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Καραθανασόπουλε, έχετε τον λόγο για δώδεκα λεπτά.</w:t>
      </w:r>
    </w:p>
    <w:p w14:paraId="013A1D45" w14:textId="77777777" w:rsidR="0004408F" w:rsidRDefault="00332441">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κύριε Πρόεδρε. </w:t>
      </w:r>
    </w:p>
    <w:p w14:paraId="013A1D46"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Η σημερινή συζήτηση είναι φυσικό να σημαδεύεται από τις τρομοκρατικές ενέργειες στις Βρυξέλλες. Το Κομμουνιστικό Κόμμα Ελλάδας καταδικάζει αυτές τις εν</w:t>
      </w:r>
      <w:r>
        <w:rPr>
          <w:rFonts w:eastAsia="Times New Roman" w:cs="Times New Roman"/>
          <w:szCs w:val="24"/>
        </w:rPr>
        <w:t xml:space="preserve">έργειες και εκφράζει την αλληλεγγύη του στο λαό του Βελγίου. </w:t>
      </w:r>
    </w:p>
    <w:p w14:paraId="013A1D47"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Θεωρούμε ότι τέτοιου είδους τρομοκρατικές και εγκληματικές ενέργειες γίνονται άλλοθι. Άλλωστε, στη δημιουργία των τζιχαντιστικών οργανώσεων σημαντικός ήταν και ο ρόλος των Ηνωμένων Πολιτειών.</w:t>
      </w:r>
    </w:p>
    <w:p w14:paraId="013A1D48"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Τέ</w:t>
      </w:r>
      <w:r>
        <w:rPr>
          <w:rFonts w:eastAsia="Times New Roman" w:cs="Times New Roman"/>
          <w:szCs w:val="24"/>
        </w:rPr>
        <w:t xml:space="preserve">τοιου είδους ενέργειες, λοιπόν, γίνονται άλλοθι για νέες ιμπεριαλιστικές επεμβάσεις και για κλιμάκωση των επιθέσεων. Αυτό το έργο το έχουμε ξαναδεί μετά τις τρομοκρατικές ενέργειες στο Παρίσι. </w:t>
      </w:r>
    </w:p>
    <w:p w14:paraId="013A1D49"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Αποτελούν, όμως, και άλλοθι για την κλιμάκωση νέων μέτρων κατα</w:t>
      </w:r>
      <w:r>
        <w:rPr>
          <w:rFonts w:eastAsia="Times New Roman" w:cs="Times New Roman"/>
          <w:szCs w:val="24"/>
        </w:rPr>
        <w:t xml:space="preserve">στολής και κρατικής τρομοκρατίας στο όνομα της αντιμετώπισης των τρομοκρατών απέναντι στους ίδιους τους λαούς και τους εργαζόμενους της Ευρωπαϊκής Ένωσης. </w:t>
      </w:r>
    </w:p>
    <w:p w14:paraId="013A1D4A"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 xml:space="preserve">Οι εξελίξεις αυτές διαμορφώνουν ακόμη χειρότερες προϋποθέσεις, ακόμα χειρότερες συνθήκες για τη ζωή </w:t>
      </w:r>
      <w:r>
        <w:rPr>
          <w:rFonts w:eastAsia="Times New Roman" w:cs="Times New Roman"/>
          <w:szCs w:val="24"/>
        </w:rPr>
        <w:t>και το μέλλον των προσφύγων και των μεταναστών στον τόπο μας, κάτω από το πρίσμα και των πρόσφατων αποφάσεων της Συνόδου Κορυφής. Οι αποφάσεις αυτές σηματοδότησαν το κλείσιμο των βορείων συνόρων, τον εγκλωβισμό δεκάδων χιλιάδων προσφύγων και μεταναστών στη</w:t>
      </w:r>
      <w:r>
        <w:rPr>
          <w:rFonts w:eastAsia="Times New Roman" w:cs="Times New Roman"/>
          <w:szCs w:val="24"/>
        </w:rPr>
        <w:t>ν Ελλάδα, την άρνηση από πλευράς της Ευρωπαϊκής Ένωσης –με τη σύμφωνη γνώμη και της ελληνικής Κυβέρνησης- της εφαρμογής της Συνθήκης Γενεύης για το καθεστώς των προσφύγων, ζητήματα, τα οποία θα διαμορφώσουν τις συνθήκες αύξησης των ροών μεταναστών και προσ</w:t>
      </w:r>
      <w:r>
        <w:rPr>
          <w:rFonts w:eastAsia="Times New Roman" w:cs="Times New Roman"/>
          <w:szCs w:val="24"/>
        </w:rPr>
        <w:t xml:space="preserve">φύγων και βεβαίως, θα επιφέρουν αύξηση της τιμής των δουλεμπόρων διακινητών </w:t>
      </w:r>
      <w:r w:rsidRPr="00E63DA7">
        <w:rPr>
          <w:rFonts w:eastAsia="Times New Roman" w:cs="Times New Roman"/>
          <w:szCs w:val="24"/>
        </w:rPr>
        <w:t>τους</w:t>
      </w:r>
      <w:r>
        <w:rPr>
          <w:rFonts w:eastAsia="Times New Roman" w:cs="Times New Roman"/>
          <w:szCs w:val="24"/>
        </w:rPr>
        <w:t xml:space="preserve">. </w:t>
      </w:r>
    </w:p>
    <w:p w14:paraId="013A1D4B" w14:textId="77777777" w:rsidR="0004408F" w:rsidRDefault="00332441">
      <w:pPr>
        <w:spacing w:after="0" w:line="600" w:lineRule="auto"/>
        <w:ind w:firstLine="720"/>
        <w:jc w:val="both"/>
        <w:rPr>
          <w:rFonts w:eastAsia="Times New Roman" w:cs="Times New Roman"/>
          <w:szCs w:val="24"/>
        </w:rPr>
      </w:pPr>
      <w:r>
        <w:rPr>
          <w:rFonts w:eastAsia="Times New Roman" w:cs="Times New Roman"/>
          <w:szCs w:val="24"/>
        </w:rPr>
        <w:t>Επίσης όλες αυτές οι εξελίξεις αναδεικνύουν και τον αναβαθμισμένο ρόλο του ΝΑΤΟ στην ευρύτερη περιοχή του Αιγαίου, αφ</w:t>
      </w:r>
      <w:r>
        <w:rPr>
          <w:rFonts w:eastAsia="Times New Roman" w:cs="Times New Roman"/>
          <w:szCs w:val="24"/>
        </w:rPr>
        <w:t xml:space="preserve"> </w:t>
      </w:r>
      <w:r>
        <w:rPr>
          <w:rFonts w:eastAsia="Times New Roman" w:cs="Times New Roman"/>
          <w:szCs w:val="24"/>
        </w:rPr>
        <w:t>’</w:t>
      </w:r>
      <w:r>
        <w:rPr>
          <w:rFonts w:eastAsia="Times New Roman" w:cs="Times New Roman"/>
          <w:szCs w:val="24"/>
        </w:rPr>
        <w:t>ενός μεν στα πλαίσια του ανταγωνισμού και των αντιθέσεων με τη Ρωσία, αλλά πάνω από όλα αναδεικνύουν ιδιαίτερα τον αναβαθμισμένο ρόλο του ΝΑΤΟ με την παρουσία του –με πρόσχημα το προσφυγικό- όσον αφορά στα ζητήματα της προώθησης της συνδιαχείρισης στο Αιγα</w:t>
      </w:r>
      <w:r>
        <w:rPr>
          <w:rFonts w:eastAsia="Times New Roman" w:cs="Times New Roman"/>
          <w:szCs w:val="24"/>
        </w:rPr>
        <w:t xml:space="preserve">ίο και σε βάρος της εδαφικής ακεραιότητας της Ελλάδας. </w:t>
      </w:r>
    </w:p>
    <w:p w14:paraId="013A1D4C" w14:textId="77777777" w:rsidR="0004408F" w:rsidRDefault="00332441">
      <w:pPr>
        <w:spacing w:line="600" w:lineRule="auto"/>
        <w:ind w:firstLine="720"/>
        <w:jc w:val="both"/>
        <w:rPr>
          <w:rFonts w:eastAsia="Times New Roman"/>
          <w:szCs w:val="24"/>
        </w:rPr>
      </w:pPr>
      <w:r>
        <w:rPr>
          <w:rFonts w:eastAsia="Times New Roman"/>
          <w:szCs w:val="24"/>
        </w:rPr>
        <w:t>Αυτές είναι ακριβώς οι πολιτικές και οι αποφάσεις της Ευρωπαϊκής Ένωσης οι οποίες τρέφουν και το «αβγό του φιδιού», τον φασισμό και τον ρατσισμό, επιβεβαιώνοντας για ακόμα μία φορά ότι ο φασισμός και ο ναζισμός αποτελούν το παιδί του συστήματος το οποίο το</w:t>
      </w:r>
      <w:r>
        <w:rPr>
          <w:rFonts w:eastAsia="Times New Roman"/>
          <w:szCs w:val="24"/>
        </w:rPr>
        <w:t xml:space="preserve"> χρησιμοποιεί στις δύσκολες συνθήκες ως εκτελεστικό όργανο απέναντι στους εργαζόμενους, απέναντι στους λαούς και στα δικαιώματά τους. </w:t>
      </w:r>
    </w:p>
    <w:p w14:paraId="013A1D4D" w14:textId="77777777" w:rsidR="0004408F" w:rsidRDefault="00332441">
      <w:pPr>
        <w:spacing w:line="600" w:lineRule="auto"/>
        <w:ind w:firstLine="720"/>
        <w:jc w:val="both"/>
        <w:rPr>
          <w:rFonts w:eastAsia="Times New Roman"/>
          <w:szCs w:val="24"/>
        </w:rPr>
      </w:pPr>
      <w:r>
        <w:rPr>
          <w:rFonts w:eastAsia="Times New Roman"/>
          <w:szCs w:val="24"/>
        </w:rPr>
        <w:t xml:space="preserve">Σ’ αυτές τις κυβερνητικές επιλογές υπάρχει και η συνευθύνη των υπολοίπων κομμάτων. Άλλωστε, είναι πρόσφατη και πολύ νωπή </w:t>
      </w:r>
      <w:r>
        <w:rPr>
          <w:rFonts w:eastAsia="Times New Roman"/>
          <w:szCs w:val="24"/>
        </w:rPr>
        <w:t xml:space="preserve">η υπογραφή την οποία έβαλαν στο κοινό ανακοινωθέν με τον Πρόεδρο της Δημοκρατίας. Τα υπόλοιπα κόμματα της Αντιπολίτευσης θεωρούν ότι τόσο το ΝΑΤΟ όσο και η Ευρωπαϊκή Ένωση αποτελούν τους παράγοντες επίλυσης του προβλήματος του μεταναστευτικού-προσφυγικού, </w:t>
      </w:r>
      <w:r>
        <w:rPr>
          <w:rFonts w:eastAsia="Times New Roman"/>
          <w:szCs w:val="24"/>
        </w:rPr>
        <w:t xml:space="preserve">ενώ επί της ουσίας Ευρωπαϊκή Ένωση και ΝΑΤΟ δεν είναι τίποτε άλλο παρά παράγοντες επιδείνωσης της κατάστασης αυτής. </w:t>
      </w:r>
    </w:p>
    <w:p w14:paraId="013A1D4E" w14:textId="77777777" w:rsidR="0004408F" w:rsidRDefault="00332441">
      <w:pPr>
        <w:spacing w:line="600" w:lineRule="auto"/>
        <w:ind w:firstLine="720"/>
        <w:jc w:val="both"/>
        <w:rPr>
          <w:rFonts w:eastAsia="Times New Roman"/>
          <w:szCs w:val="24"/>
        </w:rPr>
      </w:pPr>
      <w:r>
        <w:rPr>
          <w:rFonts w:eastAsia="Times New Roman"/>
          <w:szCs w:val="24"/>
        </w:rPr>
        <w:t>Η διέξοδος απέναντι σ’ αυτές τις δύσκολες συνθήκες δεν μπορεί να προέλθει από αλλού παρά μόνο από την αμφισβήτηση των επιλογών της Ευρωπαϊκ</w:t>
      </w:r>
      <w:r>
        <w:rPr>
          <w:rFonts w:eastAsia="Times New Roman"/>
          <w:szCs w:val="24"/>
        </w:rPr>
        <w:t>ής Ένωσης και κατ’ επέκταση των κυβερνητικών αποφάσεων, δηλαδή από την αμφισβήτηση των συνθηκών της Ευρωπαϊκής Ένωσης όπως είναι η Συνθήκη του Σένγκεν, οι αποφάσεις του Δουβλίνο, αλλά και οι πρόσφατες αποφάσεις κορυφής και από την απευθείας μεταφορά τους σ</w:t>
      </w:r>
      <w:r>
        <w:rPr>
          <w:rFonts w:eastAsia="Times New Roman"/>
          <w:szCs w:val="24"/>
        </w:rPr>
        <w:t xml:space="preserve">τις χώρες προορισμού. </w:t>
      </w:r>
    </w:p>
    <w:p w14:paraId="013A1D4F" w14:textId="77777777" w:rsidR="0004408F" w:rsidRDefault="00332441">
      <w:pPr>
        <w:spacing w:line="600" w:lineRule="auto"/>
        <w:ind w:firstLine="720"/>
        <w:jc w:val="both"/>
        <w:rPr>
          <w:rFonts w:eastAsia="Times New Roman"/>
          <w:szCs w:val="24"/>
        </w:rPr>
      </w:pPr>
      <w:r>
        <w:rPr>
          <w:rFonts w:eastAsia="Times New Roman"/>
          <w:szCs w:val="24"/>
        </w:rPr>
        <w:t xml:space="preserve">Στο μεσοδιάστημα χρειάζονται μέτρα για την ύπαρξη ανθρώπινων συνθηκών για την προσωρινή διαβίωση των μεταναστών και προσφύγων γι’ αυτόν τον ελάχιστο χρόνο που χρειάζονται για τις διατυπώσεις. </w:t>
      </w:r>
    </w:p>
    <w:p w14:paraId="013A1D50" w14:textId="77777777" w:rsidR="0004408F" w:rsidRDefault="00332441">
      <w:pPr>
        <w:spacing w:line="600" w:lineRule="auto"/>
        <w:ind w:firstLine="720"/>
        <w:jc w:val="both"/>
        <w:rPr>
          <w:rFonts w:eastAsia="Times New Roman"/>
          <w:szCs w:val="24"/>
        </w:rPr>
      </w:pPr>
      <w:r>
        <w:rPr>
          <w:rFonts w:eastAsia="Times New Roman"/>
          <w:szCs w:val="24"/>
        </w:rPr>
        <w:t>Βεβαίως, και με το σημερινό νομοσχέδιο σ</w:t>
      </w:r>
      <w:r>
        <w:rPr>
          <w:rFonts w:eastAsia="Times New Roman"/>
          <w:szCs w:val="24"/>
        </w:rPr>
        <w:t>το οποίο συμφωνούν και τα υπόλοιπα κόμματα της Αντιπολίτευσης και το ψηφίζουν, η συζήτηση έγινε αφορμή για να υπάρξει μία ψευδεπίγραφη αντιπαράθεση ανάμεσα στα υπόλοιπα κόμματα της Αντιπολίτευσης και της Κυβέρνησης. Για παράδειγμα, ο κυβερνητικός εκπρόσωπο</w:t>
      </w:r>
      <w:r>
        <w:rPr>
          <w:rFonts w:eastAsia="Times New Roman"/>
          <w:szCs w:val="24"/>
        </w:rPr>
        <w:t xml:space="preserve">ς της Νέας Δημοκρατίας μίλησε για μία αποτυχημένη Κυβέρνηση, ότι η πολιτική της Κυβέρνησης είναι αποτυχημένη. Έτσι είναι τα πράγματα; </w:t>
      </w:r>
    </w:p>
    <w:p w14:paraId="013A1D51" w14:textId="77777777" w:rsidR="0004408F" w:rsidRDefault="00332441">
      <w:pPr>
        <w:spacing w:line="600" w:lineRule="auto"/>
        <w:ind w:firstLine="720"/>
        <w:jc w:val="both"/>
        <w:rPr>
          <w:rFonts w:eastAsia="Times New Roman"/>
          <w:szCs w:val="24"/>
        </w:rPr>
      </w:pPr>
      <w:r>
        <w:rPr>
          <w:rFonts w:eastAsia="Times New Roman"/>
          <w:szCs w:val="24"/>
        </w:rPr>
        <w:t>Εμείς θεωρούμε ότι η κυβερνητική πολιτική αποτελεί συνέχεια των πολιτικών των προηγούμενων κυβερνήσεων, των κυβερνήσεων τ</w:t>
      </w:r>
      <w:r>
        <w:rPr>
          <w:rFonts w:eastAsia="Times New Roman"/>
          <w:szCs w:val="24"/>
        </w:rPr>
        <w:t>ης Νέας Δημοκρατίας και του ΠΑΣΟΚ, που υλοποιεί επί της ουσίας όσα αφήσατε άλυτα ή δεν θέλατε να αντιμετωπίσετε ως Νέα Δημοκρατία και ΠΑΣΟΚ, όταν ήσασταν στην κυβέρνηση, όπως για παράδειγμα την επιτάχυνση και την προώθηση των ιδιωτικοποιήσεων. Το λιμάνι το</w:t>
      </w:r>
      <w:r>
        <w:rPr>
          <w:rFonts w:eastAsia="Times New Roman"/>
          <w:szCs w:val="24"/>
        </w:rPr>
        <w:t>υ Πειραιά είναι φωτεινό παράδειγμα. Το Ελληνικό επίσης αποτελεί φωτεινό παράδειγμα, όπως και οι ιδιωτικοποιήσεις των αεροδρομίων, ζητήματα που αφορούν το ασφαλιστικό μέσα από την κατεδάφιση επί της ουσίας του κοινωνικού χαρακτήρα της ασφάλισης και την μετα</w:t>
      </w:r>
      <w:r>
        <w:rPr>
          <w:rFonts w:eastAsia="Times New Roman"/>
          <w:szCs w:val="24"/>
        </w:rPr>
        <w:t xml:space="preserve">τροπή της σύνταξης σε προνοιακό επίδομα ή τις ανατροπές που σχετίζονται με την αγορά εργασίας. </w:t>
      </w:r>
    </w:p>
    <w:p w14:paraId="013A1D52" w14:textId="77777777" w:rsidR="0004408F" w:rsidRDefault="00332441">
      <w:pPr>
        <w:spacing w:line="600" w:lineRule="auto"/>
        <w:ind w:firstLine="720"/>
        <w:jc w:val="both"/>
        <w:rPr>
          <w:rFonts w:eastAsia="Times New Roman"/>
          <w:szCs w:val="24"/>
        </w:rPr>
      </w:pPr>
      <w:r>
        <w:rPr>
          <w:rFonts w:eastAsia="Times New Roman"/>
          <w:szCs w:val="24"/>
        </w:rPr>
        <w:t>Ακολουθεί, δηλαδή, πιστά την εφαρμοζόμενη πολιτική των προηγούμενων κυβερνήσεων και γι’ αυτόν ακριβώς τον λόγο και η σημερινή ψήφιση του νομοσχεδίου που συζητάμ</w:t>
      </w:r>
      <w:r>
        <w:rPr>
          <w:rFonts w:eastAsia="Times New Roman"/>
          <w:szCs w:val="24"/>
        </w:rPr>
        <w:t>ε δεν αποτελεί καμ</w:t>
      </w:r>
      <w:r>
        <w:rPr>
          <w:rFonts w:eastAsia="Times New Roman"/>
          <w:szCs w:val="24"/>
        </w:rPr>
        <w:t>μ</w:t>
      </w:r>
      <w:r>
        <w:rPr>
          <w:rFonts w:eastAsia="Times New Roman"/>
          <w:szCs w:val="24"/>
        </w:rPr>
        <w:t>ία πρωτοτυπία. Αποτελεί ενσωμάτωση στην ελληνική έννομη τάξη οδηγιών της Ευρωπαϊκής Ένωσης όσον αφορά στο ρόλο των χρηματαγορών, για να μπορέσει ακριβώς να υπάρξει μία μεγαλύτερη ενιαιοποίηση, δηλαδή για να υπάρξουν ενιαίοι κανόνες που ν</w:t>
      </w:r>
      <w:r>
        <w:rPr>
          <w:rFonts w:eastAsia="Times New Roman"/>
          <w:szCs w:val="24"/>
        </w:rPr>
        <w:t xml:space="preserve">α διέπουν τη λειτουργία των χρηματαγορών στο πλαίσιο της Ευρωπαϊκής Ένωσης, διευκολύνοντας επί της ουσίας τη δράση του μεγάλου κεφαλαίου. </w:t>
      </w:r>
    </w:p>
    <w:p w14:paraId="013A1D53" w14:textId="77777777" w:rsidR="0004408F" w:rsidRDefault="00332441">
      <w:pPr>
        <w:spacing w:line="600" w:lineRule="auto"/>
        <w:ind w:firstLine="720"/>
        <w:jc w:val="both"/>
        <w:rPr>
          <w:rFonts w:eastAsia="Times New Roman"/>
          <w:szCs w:val="24"/>
        </w:rPr>
      </w:pPr>
      <w:r>
        <w:rPr>
          <w:rFonts w:eastAsia="Times New Roman"/>
          <w:szCs w:val="24"/>
        </w:rPr>
        <w:t>Διακηρυγμένος στόχος της κυβερνητικής πολιτικής και αυτός ο οποίος εφαρμόζεται στην πράξη, παρά την προσπάθεια ωραιοπ</w:t>
      </w:r>
      <w:r>
        <w:rPr>
          <w:rFonts w:eastAsia="Times New Roman"/>
          <w:szCs w:val="24"/>
        </w:rPr>
        <w:t xml:space="preserve">οίησης από μεριάς της Κυβέρνησης, δεν είναι τίποτε άλλο παρά η προώθηση δύο συμπληρωματικών ζητημάτων. </w:t>
      </w:r>
    </w:p>
    <w:p w14:paraId="013A1D54" w14:textId="77777777" w:rsidR="0004408F" w:rsidRDefault="00332441">
      <w:pPr>
        <w:spacing w:line="600" w:lineRule="auto"/>
        <w:ind w:firstLine="720"/>
        <w:jc w:val="both"/>
        <w:rPr>
          <w:rFonts w:eastAsia="Times New Roman"/>
          <w:szCs w:val="24"/>
        </w:rPr>
      </w:pPr>
      <w:r>
        <w:rPr>
          <w:rFonts w:eastAsia="Times New Roman"/>
          <w:szCs w:val="24"/>
        </w:rPr>
        <w:t>Το πρώτο αφορά ότι τα βάρη διαχείρισης της καπιταλιστικής κρίσης πρέπει να συνεχίσουν να τα πληρώνουν οι μισθωτοί, οι συνταξιούχοι και τα υπόλοιπα λαϊκά</w:t>
      </w:r>
      <w:r>
        <w:rPr>
          <w:rFonts w:eastAsia="Times New Roman"/>
          <w:szCs w:val="24"/>
        </w:rPr>
        <w:t xml:space="preserve"> στρώματα.</w:t>
      </w:r>
    </w:p>
    <w:p w14:paraId="013A1D55"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Οι συζητήσεις τις οποίες κάνει αυτό το διάστημα με το κουαρτέτο είναι αποκαλυπτικές, οι αλλαγές στη φορολογία, οι αλλαγές στο ασφαλιστικό και σε μια σειρά άλλα ζητήματα σηματοδοτούν την κλιμάκωση της αντιλαϊκής επίθεσης, αλλά και ταυτόχρονα η πρ</w:t>
      </w:r>
      <w:r>
        <w:rPr>
          <w:rFonts w:eastAsia="Times New Roman" w:cs="Times New Roman"/>
          <w:szCs w:val="24"/>
        </w:rPr>
        <w:t xml:space="preserve">οώθηση τέτοιων μέτρων που θα θωρακίζουν ακόμη περισσότερο και θα διασφαλίζουν ακόμη περισσότερο πιο ευνοϊκό περιβάλλον για την ανάπτυξη της ανταγωνιστικότητας αλλά και της κερδοφορίας των μονοπωλιακών ομίλων. </w:t>
      </w:r>
    </w:p>
    <w:p w14:paraId="013A1D56"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Από τη στιγμή, λοιπόν, που οι στόχοι που θέλει</w:t>
      </w:r>
      <w:r>
        <w:rPr>
          <w:rFonts w:eastAsia="Times New Roman" w:cs="Times New Roman"/>
          <w:szCs w:val="24"/>
        </w:rPr>
        <w:t xml:space="preserve"> να υλοποιήσει η κυβερνητική πολιτική είναι οι ίδιοι χωρίς καμ</w:t>
      </w:r>
      <w:r>
        <w:rPr>
          <w:rFonts w:eastAsia="Times New Roman" w:cs="Times New Roman"/>
          <w:szCs w:val="24"/>
        </w:rPr>
        <w:t>μ</w:t>
      </w:r>
      <w:r>
        <w:rPr>
          <w:rFonts w:eastAsia="Times New Roman" w:cs="Times New Roman"/>
          <w:szCs w:val="24"/>
        </w:rPr>
        <w:t xml:space="preserve">ία απολύτως διαφοροποίηση με τους στόχους των προηγούμενων κυβερνήσεων, γεννάται ένα πολύ μεγάλο ερώτημα: Γιατί υπάρχει αυτή διαπάλη ανάμεσα στα κόμματα της </w:t>
      </w:r>
      <w:r>
        <w:rPr>
          <w:rFonts w:eastAsia="Times New Roman" w:cs="Times New Roman"/>
          <w:szCs w:val="24"/>
        </w:rPr>
        <w:t>Α</w:t>
      </w:r>
      <w:r>
        <w:rPr>
          <w:rFonts w:eastAsia="Times New Roman" w:cs="Times New Roman"/>
          <w:szCs w:val="24"/>
        </w:rPr>
        <w:t>ντιπολίτευσης τα οποία ψήφισαν το τ</w:t>
      </w:r>
      <w:r>
        <w:rPr>
          <w:rFonts w:eastAsia="Times New Roman" w:cs="Times New Roman"/>
          <w:szCs w:val="24"/>
        </w:rPr>
        <w:t xml:space="preserve">ρίτο μνημόνιο και στην Κυβέρνηση ΣΥΡΙΖΑ-ΑΝΕΛ; </w:t>
      </w:r>
    </w:p>
    <w:p w14:paraId="013A1D57"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Η διαπάλη αφορά πραγματικά γεγονότα. Δεν είναι απλώς μια ψευδεπίγραφη διαπάλη. Αφορά επί της ουσίας το ποιος θα αποσπάσει τα εύσημα από τον κ. Σόιμπλε, από την Ευρωπαϊκή Ένωση, από το Διεθνές Νομισματικό Ταμεί</w:t>
      </w:r>
      <w:r>
        <w:rPr>
          <w:rFonts w:eastAsia="Times New Roman" w:cs="Times New Roman"/>
          <w:szCs w:val="24"/>
        </w:rPr>
        <w:t xml:space="preserve">ο, από τις Ηνωμένες Πολιτείες, ως ο καλύτερος διαχειριστής των συμφερόντων της καπιταλιστικής βαρβαρότητας και των πολιτικών που έχουν αποφασιστεί. Εκεί βρίσκεται η διαπάλη σας: </w:t>
      </w:r>
      <w:r>
        <w:rPr>
          <w:rFonts w:eastAsia="Times New Roman" w:cs="Times New Roman"/>
          <w:szCs w:val="24"/>
        </w:rPr>
        <w:t>Π</w:t>
      </w:r>
      <w:r>
        <w:rPr>
          <w:rFonts w:eastAsia="Times New Roman" w:cs="Times New Roman"/>
          <w:szCs w:val="24"/>
        </w:rPr>
        <w:t>οιοι θα πείσετε περισσότερο την αστική τάξη της χώρας μας και τους μονοπωλιακ</w:t>
      </w:r>
      <w:r>
        <w:rPr>
          <w:rFonts w:eastAsia="Times New Roman" w:cs="Times New Roman"/>
          <w:szCs w:val="24"/>
        </w:rPr>
        <w:t xml:space="preserve">ούς ομίλους ότι μπορείτε να υλοποιήσετε κατά γράμμα, απαρέγκλιτα και χωρίς αντιστάσεις την κυβερνητική πολιτική, τις πολιτικές επιλογές, τις στρατηγικές επιλογές του μεγάλου κεφαλαίου στη χώρα μας. </w:t>
      </w:r>
    </w:p>
    <w:p w14:paraId="013A1D58"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Και στις σημερινές συνθήκες αυτοί που αποσπούν τα εύσημα </w:t>
      </w:r>
      <w:r>
        <w:rPr>
          <w:rFonts w:eastAsia="Times New Roman" w:cs="Times New Roman"/>
          <w:szCs w:val="24"/>
        </w:rPr>
        <w:t xml:space="preserve">είναι βεβαίως τα κόμματα που αποτελούν τη συγκυβέρνηση, ΣΥΡΙΖΑ και ΑΝΕΛ, ότι στις σημερινές συνθήκες μπορούν να υλοποιήσουν πολύ πιο αποτελεσματικά αυτήν τη βάρβαρη και ταξική πολιτική. </w:t>
      </w:r>
    </w:p>
    <w:p w14:paraId="013A1D59"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Από αυτήν την άποψη, αποτελούν σκιαμαχίες οι αντιπαραθέσεις τις οποίε</w:t>
      </w:r>
      <w:r>
        <w:rPr>
          <w:rFonts w:eastAsia="Times New Roman" w:cs="Times New Roman"/>
          <w:szCs w:val="24"/>
        </w:rPr>
        <w:t>ς κάνετε, γιατί επί της ουσίας αφήνετε στο απυρόβλητο τον πραγματικό υπεύθυνο της καθημερινής επιδείνωσης της θέσης της λαϊκής οικογένειας, που δεν είναι τίποτα άλλο παρά οι πολιτικές οι οποίες εξυπηρετούν, στηρίζουν τους στρατηγικούς σχεδιασμούς της αστικ</w:t>
      </w:r>
      <w:r>
        <w:rPr>
          <w:rFonts w:eastAsia="Times New Roman" w:cs="Times New Roman"/>
          <w:szCs w:val="24"/>
        </w:rPr>
        <w:t xml:space="preserve">ής τάξης και των μονοπωλιακών ομίλων. Είναι επιλογές που σήμερα έχει ανάγκη, για να μπορέσει να επιβιώσει το κοινωνικοοικονομικό σύστημα της καπιταλιστικής βαρβαρότητας. </w:t>
      </w:r>
    </w:p>
    <w:p w14:paraId="013A1D5A"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Εμείς το λέμε καθαρά, δεν έχουμε κα</w:t>
      </w:r>
      <w:r>
        <w:rPr>
          <w:rFonts w:eastAsia="Times New Roman" w:cs="Times New Roman"/>
          <w:szCs w:val="24"/>
        </w:rPr>
        <w:t>μ</w:t>
      </w:r>
      <w:r>
        <w:rPr>
          <w:rFonts w:eastAsia="Times New Roman" w:cs="Times New Roman"/>
          <w:szCs w:val="24"/>
        </w:rPr>
        <w:t>μία αυταπάτη, καμ</w:t>
      </w:r>
      <w:r>
        <w:rPr>
          <w:rFonts w:eastAsia="Times New Roman" w:cs="Times New Roman"/>
          <w:szCs w:val="24"/>
        </w:rPr>
        <w:t>μ</w:t>
      </w:r>
      <w:r>
        <w:rPr>
          <w:rFonts w:eastAsia="Times New Roman" w:cs="Times New Roman"/>
          <w:szCs w:val="24"/>
        </w:rPr>
        <w:t>ία αμφιβολία ότι το επόμενο διά</w:t>
      </w:r>
      <w:r>
        <w:rPr>
          <w:rFonts w:eastAsia="Times New Roman" w:cs="Times New Roman"/>
          <w:szCs w:val="24"/>
        </w:rPr>
        <w:t>στημα θα κλιμακωθεί η αντιλαϊκή επίθεση, με άξονες το φορολογικό και το ασφαλιστικό. Από αυτήν την άποψη, η εργατική τάξη και τα υπόλοιπα λαϊκά στρώματα πρέπει να είναι προετοιμασμένοι. Και πρέπει να είναι προετοιμασμένοι, μη έχοντας καμ</w:t>
      </w:r>
      <w:r>
        <w:rPr>
          <w:rFonts w:eastAsia="Times New Roman" w:cs="Times New Roman"/>
          <w:szCs w:val="24"/>
        </w:rPr>
        <w:t>μ</w:t>
      </w:r>
      <w:r>
        <w:rPr>
          <w:rFonts w:eastAsia="Times New Roman" w:cs="Times New Roman"/>
          <w:szCs w:val="24"/>
        </w:rPr>
        <w:t xml:space="preserve">ία αυταπάτη ότι η </w:t>
      </w:r>
      <w:r>
        <w:rPr>
          <w:rFonts w:eastAsia="Times New Roman" w:cs="Times New Roman"/>
          <w:szCs w:val="24"/>
        </w:rPr>
        <w:t>υπόθεση της ανακούφισης από τα τεράστια προβλήματα τα οποία αντιμετωπίζουν, η υπόθεση της αναβάθμισης της θέσης του λαού, για να μπορεί να ικανοποιεί το σύνολο των σύγχρονων και διευρυμένων  αναγκών, περνάει μέσα αφ</w:t>
      </w:r>
      <w:r>
        <w:rPr>
          <w:rFonts w:eastAsia="Times New Roman" w:cs="Times New Roman"/>
          <w:szCs w:val="24"/>
        </w:rPr>
        <w:t xml:space="preserve">’ </w:t>
      </w:r>
      <w:r>
        <w:rPr>
          <w:rFonts w:eastAsia="Times New Roman" w:cs="Times New Roman"/>
          <w:szCs w:val="24"/>
        </w:rPr>
        <w:t>ενός μεν από την αποφασιστική ισχυροποί</w:t>
      </w:r>
      <w:r>
        <w:rPr>
          <w:rFonts w:eastAsia="Times New Roman" w:cs="Times New Roman"/>
          <w:szCs w:val="24"/>
        </w:rPr>
        <w:t>ηση του ΚΚΕ, αλλά και αφ</w:t>
      </w:r>
      <w:r>
        <w:rPr>
          <w:rFonts w:eastAsia="Times New Roman" w:cs="Times New Roman"/>
          <w:szCs w:val="24"/>
        </w:rPr>
        <w:t xml:space="preserve">’ </w:t>
      </w:r>
      <w:r>
        <w:rPr>
          <w:rFonts w:eastAsia="Times New Roman" w:cs="Times New Roman"/>
          <w:szCs w:val="24"/>
        </w:rPr>
        <w:t xml:space="preserve">ετέρου από την οργάνωση της κοινής πάλης απέναντι στους πραγματικούς υπεύθυνους των προβλημάτων σε μια λογική συνολικότερων και γενικότερων ρήξεων και ανατροπών. </w:t>
      </w:r>
    </w:p>
    <w:p w14:paraId="013A1D5B"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Βεβαίως, το νομοσχέδιο το οποίο συζητάμε και τις τροπολογίες που αν</w:t>
      </w:r>
      <w:r>
        <w:rPr>
          <w:rFonts w:eastAsia="Times New Roman" w:cs="Times New Roman"/>
          <w:szCs w:val="24"/>
        </w:rPr>
        <w:t xml:space="preserve">αφέρθηκε αναλυτικά ο εισηγητής μας, ως ΚΚΕ το καταψηφίζουμε επί της αρχής και στο σύνολό του. Επί των συγκεκριμένων τροπολογιών θα τοποθετηθούμε αναλυτικά κατά τη διάρκεια της ψηφοφορίας. </w:t>
      </w:r>
    </w:p>
    <w:p w14:paraId="013A1D5C"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Καραθανασόπου</w:t>
      </w:r>
      <w:r>
        <w:rPr>
          <w:rFonts w:eastAsia="Times New Roman" w:cs="Times New Roman"/>
          <w:szCs w:val="24"/>
        </w:rPr>
        <w:t xml:space="preserve">λο. </w:t>
      </w:r>
    </w:p>
    <w:p w14:paraId="013A1D5D"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Τελευταίος από τους κοινοβουλευτικούς εκπροσώπους είναι ο κ. Αθανάσιος Παπαχριστόπουλος, κοινοβουλευτικός εκπρόσωπος των Ανεξ</w:t>
      </w:r>
      <w:r>
        <w:rPr>
          <w:rFonts w:eastAsia="Times New Roman" w:cs="Times New Roman"/>
          <w:szCs w:val="24"/>
        </w:rPr>
        <w:t>α</w:t>
      </w:r>
      <w:r>
        <w:rPr>
          <w:rFonts w:eastAsia="Times New Roman" w:cs="Times New Roman"/>
          <w:szCs w:val="24"/>
        </w:rPr>
        <w:t>ρτ</w:t>
      </w:r>
      <w:r>
        <w:rPr>
          <w:rFonts w:eastAsia="Times New Roman" w:cs="Times New Roman"/>
          <w:szCs w:val="24"/>
        </w:rPr>
        <w:t>ή</w:t>
      </w:r>
      <w:r>
        <w:rPr>
          <w:rFonts w:eastAsia="Times New Roman" w:cs="Times New Roman"/>
          <w:szCs w:val="24"/>
        </w:rPr>
        <w:t xml:space="preserve">των Ελλήνων. </w:t>
      </w:r>
    </w:p>
    <w:p w14:paraId="013A1D5E" w14:textId="77777777" w:rsidR="0004408F" w:rsidRDefault="0033244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Έχετε το</w:t>
      </w:r>
      <w:r>
        <w:rPr>
          <w:rFonts w:eastAsia="Times New Roman" w:cs="Times New Roman"/>
          <w:szCs w:val="24"/>
        </w:rPr>
        <w:t>ν</w:t>
      </w:r>
      <w:r>
        <w:rPr>
          <w:rFonts w:eastAsia="Times New Roman" w:cs="Times New Roman"/>
          <w:szCs w:val="24"/>
        </w:rPr>
        <w:t xml:space="preserve"> λόγο για δώδεκα λεπτά. </w:t>
      </w:r>
    </w:p>
    <w:p w14:paraId="013A1D5F"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Ευχαριστώ, κύριε Πρόεδρε.</w:t>
      </w:r>
    </w:p>
    <w:p w14:paraId="013A1D60"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Παίρνω αφορμή το άρθ</w:t>
      </w:r>
      <w:r>
        <w:rPr>
          <w:rFonts w:eastAsia="Times New Roman" w:cs="Times New Roman"/>
          <w:szCs w:val="24"/>
        </w:rPr>
        <w:t xml:space="preserve">ρο 6 του νομοσχεδίου για τη διαφάνεια που πρέπει να επικρατεί ανάμεσα στις τράπεζες και τα χορηγούμενα μέσα μαζικής ενημέρωσης ή ιδιώτες.  Όποιος διαβάσει με προσοχή την απόρρητη έκθεση της </w:t>
      </w:r>
      <w:r>
        <w:rPr>
          <w:rFonts w:eastAsia="Times New Roman" w:cs="Times New Roman"/>
          <w:szCs w:val="24"/>
        </w:rPr>
        <w:t>«</w:t>
      </w:r>
      <w:r>
        <w:rPr>
          <w:rFonts w:eastAsia="Times New Roman" w:cs="Times New Roman"/>
          <w:szCs w:val="24"/>
          <w:lang w:val="en-US"/>
        </w:rPr>
        <w:t>PricewaterhouseCooper</w:t>
      </w:r>
      <w:r>
        <w:rPr>
          <w:rFonts w:eastAsia="Times New Roman" w:cs="Times New Roman"/>
          <w:szCs w:val="24"/>
        </w:rPr>
        <w:t>s</w:t>
      </w:r>
      <w:r>
        <w:rPr>
          <w:rFonts w:eastAsia="Times New Roman" w:cs="Times New Roman"/>
          <w:szCs w:val="24"/>
        </w:rPr>
        <w:t>»</w:t>
      </w:r>
      <w:r>
        <w:rPr>
          <w:rFonts w:eastAsia="Times New Roman" w:cs="Times New Roman"/>
          <w:szCs w:val="24"/>
        </w:rPr>
        <w:t xml:space="preserve"> που δημοσιεύτηκε πρόσφατα, θα δει ότι χωρίς εγγυήσεις ένα κανάλι πήρε 124 εκατομμύρια, ένα άλλο κανάλι -πάλι χωρίς καμ</w:t>
      </w:r>
      <w:r>
        <w:rPr>
          <w:rFonts w:eastAsia="Times New Roman" w:cs="Times New Roman"/>
          <w:szCs w:val="24"/>
        </w:rPr>
        <w:t>μ</w:t>
      </w:r>
      <w:r>
        <w:rPr>
          <w:rFonts w:eastAsia="Times New Roman" w:cs="Times New Roman"/>
          <w:szCs w:val="24"/>
        </w:rPr>
        <w:t>ιά εγγύηση- πήρε γύρω στα 15,5 εκατομμύρια, μια εφημερίδα πήρε γύρω στα 3 εκατομμύρια και ένας σκέτος, πολύ γνωστός δημοσιογράφος πήρε γ</w:t>
      </w:r>
      <w:r>
        <w:rPr>
          <w:rFonts w:eastAsia="Times New Roman" w:cs="Times New Roman"/>
          <w:szCs w:val="24"/>
        </w:rPr>
        <w:t>ύρω στα 2,3 εκατομμύρια.</w:t>
      </w:r>
    </w:p>
    <w:p w14:paraId="013A1D61"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Θέλω εδώ να θυμίσω, γιατί έχουμε ασθενική μνήμη, τα εξής: Σήμερα θα γινόταν μια κουβέντα για τις παρεμβάσεις που γίνονται στη </w:t>
      </w:r>
      <w:r>
        <w:rPr>
          <w:rFonts w:eastAsia="Times New Roman" w:cs="Times New Roman"/>
          <w:szCs w:val="24"/>
        </w:rPr>
        <w:t>δ</w:t>
      </w:r>
      <w:r>
        <w:rPr>
          <w:rFonts w:eastAsia="Times New Roman" w:cs="Times New Roman"/>
          <w:szCs w:val="24"/>
        </w:rPr>
        <w:t>ικαιοσύνη. Κατ’ αρχ</w:t>
      </w:r>
      <w:r>
        <w:rPr>
          <w:rFonts w:eastAsia="Times New Roman" w:cs="Times New Roman"/>
          <w:szCs w:val="24"/>
        </w:rPr>
        <w:t>άς</w:t>
      </w:r>
      <w:r>
        <w:rPr>
          <w:rFonts w:eastAsia="Times New Roman" w:cs="Times New Roman"/>
          <w:szCs w:val="24"/>
        </w:rPr>
        <w:t>, θα ήθελα να κάνω μια παρένθεση και να πω ότι είμαι από αυτούς που χρόνια λένε ότι</w:t>
      </w:r>
      <w:r>
        <w:rPr>
          <w:rFonts w:eastAsia="Times New Roman" w:cs="Times New Roman"/>
          <w:szCs w:val="24"/>
        </w:rPr>
        <w:t xml:space="preserve"> για τα λειτουργήσει σωστά η Κοινοβουλευτική Δημοκρατία, ο τρίτος πυλώνας της που είναι η δικαστική εξουσία, θα έπρεπε να είναι ανεξάρτητος.</w:t>
      </w:r>
    </w:p>
    <w:p w14:paraId="013A1D62"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Ο αείμνηστος Σωτήρης Μπάγιας είχε κάνει μια φοβερή πρόταση. Μπορεί να μην μιλάει για την απόλυτη ανεξαρτησία της </w:t>
      </w:r>
      <w:r>
        <w:rPr>
          <w:rFonts w:eastAsia="Times New Roman" w:cs="Times New Roman"/>
          <w:szCs w:val="24"/>
        </w:rPr>
        <w:t>δ</w:t>
      </w:r>
      <w:r>
        <w:rPr>
          <w:rFonts w:eastAsia="Times New Roman" w:cs="Times New Roman"/>
          <w:szCs w:val="24"/>
        </w:rPr>
        <w:t>ι</w:t>
      </w:r>
      <w:r>
        <w:rPr>
          <w:rFonts w:eastAsia="Times New Roman" w:cs="Times New Roman"/>
          <w:szCs w:val="24"/>
        </w:rPr>
        <w:t>καιοσύνης, αλλά σε πολύ μεγάλο βαθμό ανεξαρτησία. Δυστυχώς, δεν έγινε τίποτα. Το άρθρο 90 του Συντάγματος, που καθορίζει πώς διορίζονται οι Πρόεδροι του Αρείου Πάγου, του Ελεγκτικού Συνεδρίου και του Συμβουλίου της Επικρατείας, πιστεύω ότι θα πρέπει να αλλ</w:t>
      </w:r>
      <w:r>
        <w:rPr>
          <w:rFonts w:eastAsia="Times New Roman" w:cs="Times New Roman"/>
          <w:szCs w:val="24"/>
        </w:rPr>
        <w:t xml:space="preserve">άξει κάποτε. Ιδού πεδίο δόξης λαμπρό στην επόμενη αναθεώρηση να κάτσουμε όλοι μαζί, αν πράγματι θέλουμε να λειτουργεί σωστά η Κοινοβουλευτική Δημοκρατία, ο ένας από τους τρεις πυλώνες να είναι πράγματι ανεξάρτητος. Μέχρι τότε, όμως, αυτή είναι η </w:t>
      </w:r>
      <w:r>
        <w:rPr>
          <w:rFonts w:eastAsia="Times New Roman" w:cs="Times New Roman"/>
          <w:szCs w:val="24"/>
        </w:rPr>
        <w:t>δ</w:t>
      </w:r>
      <w:r>
        <w:rPr>
          <w:rFonts w:eastAsia="Times New Roman" w:cs="Times New Roman"/>
          <w:szCs w:val="24"/>
        </w:rPr>
        <w:t>ικαιοσύνη</w:t>
      </w:r>
      <w:r>
        <w:rPr>
          <w:rFonts w:eastAsia="Times New Roman" w:cs="Times New Roman"/>
          <w:szCs w:val="24"/>
        </w:rPr>
        <w:t xml:space="preserve"> και θα δούμε πώς λειτουργούσε. </w:t>
      </w:r>
    </w:p>
    <w:p w14:paraId="013A1D63"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Ένας Βουλευτής, ο Δημήτρης Τσιρώνης του ΠΑΣΟΚ, ο οποίος ήταν Πρόεδρος στην Επιτροπή για το Βατοπέδι, προέβλεψε το 2010 ότι η κυπριακή οικονομία και μια συγκεκριμένη τράπεζα θα κατέρρεαν και μάλιστα, σε γραπτή αναφορά του. Δ</w:t>
      </w:r>
      <w:r>
        <w:rPr>
          <w:rFonts w:eastAsia="Times New Roman" w:cs="Times New Roman"/>
          <w:szCs w:val="24"/>
        </w:rPr>
        <w:t>υο χρόνια αργότερα ο τότε Διοικητής της Τράπεζας της Ελλάδος που είχε αντίθετη γνώμη, διαψεύστηκε, διότι πράγματι και η τράπεζα κατέρρευσε δύο χρόνια και δύο μήνες μετά. Γύρω στον Οκτώβριο ή Σεπτέμβριο του 2012 η κυπριακή οικονομία καταρρέει, η τράπεζα κατ</w:t>
      </w:r>
      <w:r>
        <w:rPr>
          <w:rFonts w:eastAsia="Times New Roman" w:cs="Times New Roman"/>
          <w:szCs w:val="24"/>
        </w:rPr>
        <w:t xml:space="preserve">αρρέει. </w:t>
      </w:r>
    </w:p>
    <w:p w14:paraId="013A1D64"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Η Κυπριακή Βουλή, το Υπουργείο Δικαιοσύνης της Κύπρου και ο Εισαγγελέας της Κύπρου κάνουν έναν αγώνα δρόμου. Πιστεύουν ότι η χώρα τους έχει υποστεί ζημιές από 2,5 ως 15 δισεκατομμύρια, με μέσο όρο τα 7 δισεκατομμύρια. </w:t>
      </w:r>
    </w:p>
    <w:p w14:paraId="013A1D65"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Εδώ να θυμίσω όσον αφορά στη</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Lehman</w:t>
      </w:r>
      <w:r>
        <w:rPr>
          <w:rFonts w:eastAsia="Times New Roman" w:cs="Times New Roman"/>
          <w:szCs w:val="24"/>
        </w:rPr>
        <w:t xml:space="preserve"> </w:t>
      </w:r>
      <w:r>
        <w:rPr>
          <w:rFonts w:eastAsia="Times New Roman" w:cs="Times New Roman"/>
          <w:szCs w:val="24"/>
          <w:lang w:val="en-US"/>
        </w:rPr>
        <w:t>Brothers</w:t>
      </w:r>
      <w:r>
        <w:rPr>
          <w:rFonts w:eastAsia="Times New Roman" w:cs="Times New Roman"/>
          <w:szCs w:val="24"/>
        </w:rPr>
        <w:t>»</w:t>
      </w:r>
      <w:r>
        <w:rPr>
          <w:rFonts w:eastAsia="Times New Roman" w:cs="Times New Roman"/>
          <w:szCs w:val="24"/>
        </w:rPr>
        <w:t>, που τάραξε τον πλανήτη το 2008: Η κατάχρηση ήταν γύρω στα 70 δισεκατομμύρια και τινάχθηκε ο κόσμος στο αέρα. Καταλαβαίνετε τι σημαίνει για μια μικρή χώρα όπως είναι η Κύπρος να χάνει 6 με 7 δισεκατομμύρια. Ακόμη και σήμερα, με διάφορα δ</w:t>
      </w:r>
      <w:r>
        <w:rPr>
          <w:rFonts w:eastAsia="Times New Roman" w:cs="Times New Roman"/>
          <w:szCs w:val="24"/>
        </w:rPr>
        <w:t xml:space="preserve">ικαστικά τερτίπια, ο συγκεκριμένος τραπεζίτης δεν έχει ανακριθεί από τις κυπριακές </w:t>
      </w:r>
      <w:r>
        <w:rPr>
          <w:rFonts w:eastAsia="Times New Roman" w:cs="Times New Roman"/>
          <w:szCs w:val="24"/>
        </w:rPr>
        <w:t>α</w:t>
      </w:r>
      <w:r>
        <w:rPr>
          <w:rFonts w:eastAsia="Times New Roman" w:cs="Times New Roman"/>
          <w:szCs w:val="24"/>
        </w:rPr>
        <w:t xml:space="preserve">ρχές. Έχει σχέση με τη συζήτηση που θα γινόταν απόψε στο Ελληνικό Κοινοβούλιο. </w:t>
      </w:r>
    </w:p>
    <w:p w14:paraId="013A1D66"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Θέλω ακόμη να θυμίσω -και δεν μπαίνω σε λεπτομέρειες- το εξής: Φαντάζομαι ότι την Κυπριακή Δημοκρατία δεν τη σεβόμαστε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la</w:t>
      </w:r>
      <w:r>
        <w:rPr>
          <w:rFonts w:eastAsia="Times New Roman" w:cs="Times New Roman"/>
          <w:szCs w:val="24"/>
        </w:rPr>
        <w:t xml:space="preserve"> </w:t>
      </w:r>
      <w:r>
        <w:rPr>
          <w:rFonts w:eastAsia="Times New Roman" w:cs="Times New Roman"/>
          <w:szCs w:val="24"/>
          <w:lang w:val="en-US"/>
        </w:rPr>
        <w:t>carte</w:t>
      </w:r>
      <w:r>
        <w:rPr>
          <w:rFonts w:eastAsia="Times New Roman" w:cs="Times New Roman"/>
          <w:szCs w:val="24"/>
        </w:rPr>
        <w:t xml:space="preserve">. Δεν πιστεύω ο Αναστασιάδης να έχει προσχωρήσει στον ΣΥΡΙΖΑ. Λέω, η Κυπριακή Βουλή το Υπουργείο Δικαιοσύνης και ο Εισαγγελέας </w:t>
      </w:r>
      <w:r>
        <w:rPr>
          <w:rFonts w:eastAsia="Times New Roman" w:cs="Times New Roman"/>
          <w:szCs w:val="24"/>
        </w:rPr>
        <w:t>της Κύπρου.</w:t>
      </w:r>
    </w:p>
    <w:p w14:paraId="013A1D67"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Θέλω, επίσης, να θυμίσω σε σχέση με την κουβέντα που θα γινόταν και αναβάλλεται σωστά κατά τη γνώμη μου, ότι ο Χριστοφοράκος έφυγε εν χορδαίς και οργάνοις όπως και ο Καραβέλας, μια δικαιοσύνη που πάλι λειτούργησε λίγο περίεργα σε εκείνη την περ</w:t>
      </w:r>
      <w:r>
        <w:rPr>
          <w:rFonts w:eastAsia="Times New Roman" w:cs="Times New Roman"/>
          <w:szCs w:val="24"/>
        </w:rPr>
        <w:t>ίπτωση.</w:t>
      </w:r>
    </w:p>
    <w:p w14:paraId="013A1D68"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Θέλω να θυμίσω ότι ο Σίκατσεκ έδωσε δεκάδες ονόματα Ελλήνων πολιτικών που δωροδοκήθηκαν από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και ένας Έλληνας εισαγγελέας γνωμάτευσε ότι αυτό ήταν δωρεά. </w:t>
      </w:r>
    </w:p>
    <w:p w14:paraId="013A1D69" w14:textId="77777777" w:rsidR="0004408F" w:rsidRDefault="00332441">
      <w:pPr>
        <w:spacing w:line="600" w:lineRule="auto"/>
        <w:jc w:val="both"/>
        <w:rPr>
          <w:rFonts w:eastAsia="Times New Roman" w:cs="Times New Roman"/>
          <w:szCs w:val="24"/>
        </w:rPr>
      </w:pPr>
      <w:r>
        <w:rPr>
          <w:rFonts w:eastAsia="Times New Roman" w:cs="Times New Roman"/>
          <w:szCs w:val="24"/>
        </w:rPr>
        <w:t>Θέλω, ακόμη, να θυμίσω ότι ένας γνωστός εκδότης έκανε κουρελόχαρτο όλες τις διαδι</w:t>
      </w:r>
      <w:r>
        <w:rPr>
          <w:rFonts w:eastAsia="Times New Roman" w:cs="Times New Roman"/>
          <w:szCs w:val="24"/>
        </w:rPr>
        <w:t>κασίες «πόθεν έσχες», δηλώσεων κ</w:t>
      </w:r>
      <w:r>
        <w:rPr>
          <w:rFonts w:eastAsia="Times New Roman" w:cs="Times New Roman"/>
          <w:szCs w:val="24"/>
        </w:rPr>
        <w:t>.</w:t>
      </w:r>
      <w:r>
        <w:rPr>
          <w:rFonts w:eastAsia="Times New Roman" w:cs="Times New Roman"/>
          <w:szCs w:val="24"/>
        </w:rPr>
        <w:t xml:space="preserve">λπ., προφανώς γιατί αισθανόταν ότι ήταν στο απυρόβλητο. Ακόμα και πράγματα, δηλαδή, που δεν είχε και συμφέρον να μην τα κάνει, τα περιφρονούσε. Βαριόταν προφανώς. </w:t>
      </w:r>
    </w:p>
    <w:p w14:paraId="013A1D6A" w14:textId="77777777" w:rsidR="0004408F" w:rsidRDefault="00332441">
      <w:pPr>
        <w:spacing w:line="600" w:lineRule="auto"/>
        <w:ind w:firstLine="567"/>
        <w:jc w:val="both"/>
        <w:rPr>
          <w:rFonts w:eastAsia="Times New Roman" w:cs="Times New Roman"/>
          <w:szCs w:val="24"/>
        </w:rPr>
      </w:pPr>
      <w:r>
        <w:rPr>
          <w:rFonts w:eastAsia="Times New Roman" w:cs="Times New Roman"/>
          <w:szCs w:val="24"/>
        </w:rPr>
        <w:t xml:space="preserve">Έτσι λειτούργησε η χώρα τα πολλά προηγούμενα χρόνια. </w:t>
      </w:r>
      <w:r>
        <w:rPr>
          <w:rFonts w:eastAsia="Times New Roman" w:cs="Times New Roman"/>
          <w:szCs w:val="24"/>
          <w:lang w:val="en-US"/>
        </w:rPr>
        <w:t>K</w:t>
      </w:r>
      <w:r>
        <w:rPr>
          <w:rFonts w:eastAsia="Times New Roman" w:cs="Times New Roman"/>
          <w:szCs w:val="24"/>
        </w:rPr>
        <w:t>αι βλ</w:t>
      </w:r>
      <w:r>
        <w:rPr>
          <w:rFonts w:eastAsia="Times New Roman" w:cs="Times New Roman"/>
          <w:szCs w:val="24"/>
        </w:rPr>
        <w:t xml:space="preserve">έπω μια απεγνωσμένη προσπάθεια -γιατί η υπερβολή ενδημεί σε αυτήν την Αίθουσα- ότι όλα γινόντουσαν καλώς, τίποτα δεν έγινε λάθος, η δικαιοσύνη δούλευε σωστά και πάει λέγοντας. </w:t>
      </w:r>
    </w:p>
    <w:p w14:paraId="013A1D6B" w14:textId="77777777" w:rsidR="0004408F" w:rsidRDefault="00332441">
      <w:pPr>
        <w:spacing w:line="600" w:lineRule="auto"/>
        <w:ind w:firstLine="567"/>
        <w:jc w:val="both"/>
        <w:rPr>
          <w:rFonts w:eastAsia="Times New Roman" w:cs="Times New Roman"/>
          <w:szCs w:val="24"/>
        </w:rPr>
      </w:pPr>
      <w:r>
        <w:rPr>
          <w:rFonts w:eastAsia="Times New Roman" w:cs="Times New Roman"/>
          <w:szCs w:val="24"/>
        </w:rPr>
        <w:t>Σήμερα, έγινε ένα απίστευτο κτύπημα στις Βρυξέλλες. Είναι κακό για όλη την Ευρώ</w:t>
      </w:r>
      <w:r>
        <w:rPr>
          <w:rFonts w:eastAsia="Times New Roman" w:cs="Times New Roman"/>
          <w:szCs w:val="24"/>
        </w:rPr>
        <w:t xml:space="preserve">πη. Κυρίως, όμως, είναι κακό για τη χώρα μας. Ξέρουμε ότι η αξιολόγηση είναι σε διαδικασία εκκρεμότητας, σε διαδικασία εκκρεμότητας είναι και το προσφυγικό. Είναι μια δύσκολη στιγμή και δεν δικαιολογεί υψηλούς τόνους. </w:t>
      </w:r>
    </w:p>
    <w:p w14:paraId="013A1D6C" w14:textId="77777777" w:rsidR="0004408F" w:rsidRDefault="00332441">
      <w:pPr>
        <w:spacing w:line="600" w:lineRule="auto"/>
        <w:ind w:firstLine="567"/>
        <w:jc w:val="both"/>
        <w:rPr>
          <w:rFonts w:eastAsia="Times New Roman" w:cs="Times New Roman"/>
          <w:szCs w:val="24"/>
        </w:rPr>
      </w:pPr>
      <w:r>
        <w:rPr>
          <w:rFonts w:eastAsia="Times New Roman" w:cs="Times New Roman"/>
          <w:szCs w:val="24"/>
        </w:rPr>
        <w:t>Θέλω, όμως, εδώ να ξεκαθαρίσω ένα ζήτ</w:t>
      </w:r>
      <w:r>
        <w:rPr>
          <w:rFonts w:eastAsia="Times New Roman" w:cs="Times New Roman"/>
          <w:szCs w:val="24"/>
        </w:rPr>
        <w:t xml:space="preserve">ημα. Ακούω συχνά την κριτική ότι από τη μια ζητάτε συναίνεση και από την άλλη μας κατηγορείτε. Θέλω να μου απαντήσει ευθέως όποιος Βουλευτής –και πιστεύω ότι είναι πάρα πολλοί, οι περισσότεροι εδώ μέσα είναι έντιμοι άνθρωποι- στο εξής: Υπάρχει συμψηφισμός </w:t>
      </w:r>
      <w:r>
        <w:rPr>
          <w:rFonts w:eastAsia="Times New Roman" w:cs="Times New Roman"/>
          <w:szCs w:val="24"/>
        </w:rPr>
        <w:t xml:space="preserve">ανάμεσα στα ποινικά αδικήματα ή σε αυτά που ερευνάει η </w:t>
      </w:r>
      <w:r>
        <w:rPr>
          <w:rFonts w:eastAsia="Times New Roman" w:cs="Times New Roman"/>
          <w:szCs w:val="24"/>
        </w:rPr>
        <w:t>δ</w:t>
      </w:r>
      <w:r>
        <w:rPr>
          <w:rFonts w:eastAsia="Times New Roman" w:cs="Times New Roman"/>
          <w:szCs w:val="24"/>
        </w:rPr>
        <w:t xml:space="preserve">ικαιοσύνη με το θέμα της διακυβέρνησης της χώρας; Να απαντήσει κάποιος σε αυτήν την ερώτηση, να ξέρουμε τι μας γίνεται. Γιατί εγώ πιστεύω ότι όλοι, μηδενός εξαιρουμένου, πρέπει να είμαστε ενωμένοι. Η </w:t>
      </w:r>
      <w:r>
        <w:rPr>
          <w:rFonts w:eastAsia="Times New Roman" w:cs="Times New Roman"/>
          <w:szCs w:val="24"/>
        </w:rPr>
        <w:t xml:space="preserve">διαφθορά, η διαπλοκή σε αυτή τη χώρα έπαιξαν καθοριστικό ρόλο. </w:t>
      </w:r>
    </w:p>
    <w:p w14:paraId="013A1D6D" w14:textId="77777777" w:rsidR="0004408F" w:rsidRDefault="00332441">
      <w:pPr>
        <w:spacing w:line="600" w:lineRule="auto"/>
        <w:ind w:firstLine="567"/>
        <w:jc w:val="both"/>
        <w:rPr>
          <w:rFonts w:eastAsia="Times New Roman" w:cs="Times New Roman"/>
          <w:szCs w:val="24"/>
        </w:rPr>
      </w:pPr>
      <w:r>
        <w:rPr>
          <w:rFonts w:eastAsia="Times New Roman" w:cs="Times New Roman"/>
          <w:szCs w:val="24"/>
        </w:rPr>
        <w:t>Ακούω μάλιστα μερικούς, που μου θυμίζουν περισσότερο το ασφαλιστικό της δικτατορίας: «Ονόματα»! «Ονόματα»! Και το λένε έτσι με στόμφο, στο στιλ, «Αν δεν πεις ονόματα, δεν μου λες τίποτα». Πόσα</w:t>
      </w:r>
      <w:r>
        <w:rPr>
          <w:rFonts w:eastAsia="Times New Roman" w:cs="Times New Roman"/>
          <w:szCs w:val="24"/>
        </w:rPr>
        <w:t xml:space="preserve"> ονόματα χρειάζονται, δηλαδή, για να θυμηθούμε ότι ποτέ κανείς δεν τιμωρήθηκε για το Χρηματιστήριο, που άλλαξαν χέρια περιουσίες; Πόσα ονόματα χρειάζονται για να θυμηθούμε πως πέντε, έξι εταιρείες έπαιρναν όλα τα δημόσια έργα για είκοσι χρόνια; Πόσα ονόματ</w:t>
      </w:r>
      <w:r>
        <w:rPr>
          <w:rFonts w:eastAsia="Times New Roman" w:cs="Times New Roman"/>
          <w:szCs w:val="24"/>
        </w:rPr>
        <w:t>α χρειάζονται; Χίλια τριακόσια υπάρχουν. Πριν, η Αγροτική Τράπεζα, χωρίς καμ</w:t>
      </w:r>
      <w:r>
        <w:rPr>
          <w:rFonts w:eastAsia="Times New Roman" w:cs="Times New Roman"/>
          <w:szCs w:val="24"/>
        </w:rPr>
        <w:t>μ</w:t>
      </w:r>
      <w:r>
        <w:rPr>
          <w:rFonts w:eastAsia="Times New Roman" w:cs="Times New Roman"/>
          <w:szCs w:val="24"/>
        </w:rPr>
        <w:t>ία εγγύηση, χρηματοδοτούσε κόσμο και κοσμάκη. Πόσα ονόματα χρειάζονται για να δούμε πώς έφευγαν τα δισεκατομμύρια από την τράπεζα για επενδύσεις και πήγαιναν στο εξωτερικό; Πόσα ο</w:t>
      </w:r>
      <w:r>
        <w:rPr>
          <w:rFonts w:eastAsia="Times New Roman" w:cs="Times New Roman"/>
          <w:szCs w:val="24"/>
        </w:rPr>
        <w:t>νόματα χρειάζονται για το πάρτι που γινόταν στους εξοπλισμούς; Απίστευτος διαγκωνισμός; Τα «</w:t>
      </w:r>
      <w:r>
        <w:rPr>
          <w:rFonts w:eastAsia="Times New Roman" w:cs="Times New Roman"/>
          <w:szCs w:val="24"/>
          <w:lang w:val="en-US"/>
        </w:rPr>
        <w:t>RAFALE</w:t>
      </w:r>
      <w:r>
        <w:rPr>
          <w:rFonts w:eastAsia="Times New Roman" w:cs="Times New Roman"/>
          <w:szCs w:val="24"/>
        </w:rPr>
        <w:t>» ή τα «</w:t>
      </w:r>
      <w:r>
        <w:rPr>
          <w:rFonts w:eastAsia="Times New Roman" w:cs="Times New Roman"/>
          <w:szCs w:val="24"/>
          <w:lang w:val="en-US"/>
        </w:rPr>
        <w:t>F</w:t>
      </w:r>
      <w:r>
        <w:rPr>
          <w:rFonts w:eastAsia="Times New Roman" w:cs="Times New Roman"/>
          <w:szCs w:val="24"/>
        </w:rPr>
        <w:t>-16»; Όμιλοι από πίσω κλπ.. Πόσα ονόματα χρειάζονται για να θυμηθούμε τι έγινε στους Ολυμπιακούς Αγώνες; Έφτασαν στο παρά πέντε και με απευθείας ανάθ</w:t>
      </w:r>
      <w:r>
        <w:rPr>
          <w:rFonts w:eastAsia="Times New Roman" w:cs="Times New Roman"/>
          <w:szCs w:val="24"/>
        </w:rPr>
        <w:t>εση ευνοήθηκαν συγκεκριμένοι άνθρωποι.</w:t>
      </w:r>
    </w:p>
    <w:p w14:paraId="013A1D6E" w14:textId="77777777" w:rsidR="0004408F" w:rsidRDefault="00332441">
      <w:pPr>
        <w:spacing w:line="600" w:lineRule="auto"/>
        <w:ind w:firstLine="567"/>
        <w:jc w:val="both"/>
        <w:rPr>
          <w:rFonts w:eastAsia="Times New Roman" w:cs="Times New Roman"/>
          <w:szCs w:val="24"/>
        </w:rPr>
      </w:pPr>
      <w:r>
        <w:rPr>
          <w:rFonts w:eastAsia="Times New Roman" w:cs="Times New Roman"/>
          <w:szCs w:val="24"/>
        </w:rPr>
        <w:t xml:space="preserve">Τι θέλω να πω: Αυτή η κουβέντα που θα γινόταν και θα αναβληθεί -και ξαναλέω, σωστά- πρέπει να γίνει. Αυτό το μονότονο επιχείρημα ότι όλα τα δεινά του πλανήτη τα συσσώρευσε στη χώρα ο ΣΥΡΙΖΑ και οι Ανεξάρτητοι Έλληνες </w:t>
      </w:r>
      <w:r>
        <w:rPr>
          <w:rFonts w:eastAsia="Times New Roman" w:cs="Times New Roman"/>
          <w:szCs w:val="24"/>
        </w:rPr>
        <w:t>το χρόνο που κυβερνάνε, πρέπει κάποτε να πάρει τέλος. Εγώ προκαλώ δημόσια σαν Βουλευτής του Ελληνικού Κοινοβουλίου και όχι σαν μέλος του «</w:t>
      </w:r>
      <w:r>
        <w:rPr>
          <w:rFonts w:eastAsia="Times New Roman" w:cs="Times New Roman"/>
          <w:szCs w:val="24"/>
        </w:rPr>
        <w:t>χ</w:t>
      </w:r>
      <w:r>
        <w:rPr>
          <w:rFonts w:eastAsia="Times New Roman" w:cs="Times New Roman"/>
          <w:szCs w:val="24"/>
        </w:rPr>
        <w:t xml:space="preserve">» κόμματος, όποιος έχει σκάνδαλο γι’ αυτήν την Κυβέρνηση ας το φέρει σε μένα και δεσμεύομαι δημόσια να το βγάλω, εάν </w:t>
      </w:r>
      <w:r>
        <w:rPr>
          <w:rFonts w:eastAsia="Times New Roman" w:cs="Times New Roman"/>
          <w:szCs w:val="24"/>
        </w:rPr>
        <w:t xml:space="preserve">πραγματικά είναι κουμπωμένο. Εάν δεν το βγάλω, δεν θα έχω μούτρα να εμφανιστώ μπροστά σας. </w:t>
      </w:r>
    </w:p>
    <w:p w14:paraId="013A1D6F" w14:textId="77777777" w:rsidR="0004408F" w:rsidRDefault="00332441">
      <w:pPr>
        <w:spacing w:line="600" w:lineRule="auto"/>
        <w:ind w:firstLine="567"/>
        <w:jc w:val="both"/>
        <w:rPr>
          <w:rFonts w:eastAsia="Times New Roman" w:cs="Times New Roman"/>
          <w:szCs w:val="24"/>
        </w:rPr>
      </w:pPr>
      <w:r>
        <w:rPr>
          <w:rFonts w:eastAsia="Times New Roman" w:cs="Times New Roman"/>
          <w:szCs w:val="24"/>
        </w:rPr>
        <w:t>Δυστυχώς, ένα μεγάλο κομμάτι -όχι όλο οφείλω να ομολογήσω- του πολιτικού προσωπικού έβαλε χοντρά το χέρι του στο μέλι. Δεν είναι ώρα να τα θυμίζω. Είναι στιγμές λίγ</w:t>
      </w:r>
      <w:r>
        <w:rPr>
          <w:rFonts w:eastAsia="Times New Roman" w:cs="Times New Roman"/>
          <w:szCs w:val="24"/>
        </w:rPr>
        <w:t>ο δύσκολες αυτή τη στιγμή. Εάν η χώρα έφτασε εδώ που έφτασε, έφτασε γιατί το πολιτικό προσωπικό ήταν κατώτερο των περιστάσεων. Ανεργία ύψους 26% τη βρήκαμε. Τρία εκατομμύρια ανασφάλιστους τους βρήκαμε. Τριακόσιες χιλιάδες -το είπε και ο Μάκης Μπαλαούρας- π</w:t>
      </w:r>
      <w:r>
        <w:rPr>
          <w:rFonts w:eastAsia="Times New Roman" w:cs="Times New Roman"/>
          <w:szCs w:val="24"/>
        </w:rPr>
        <w:t xml:space="preserve">ου είχαν ήδη φύγει στο εξωτερικό, τους βρήκαμε. Ένα εκατομμύριο κάτω από το όριο της φτώχειας τους βρήκαμε. </w:t>
      </w:r>
    </w:p>
    <w:p w14:paraId="013A1D70" w14:textId="77777777" w:rsidR="0004408F" w:rsidRDefault="00332441">
      <w:pPr>
        <w:spacing w:line="600" w:lineRule="auto"/>
        <w:ind w:firstLine="567"/>
        <w:jc w:val="both"/>
        <w:rPr>
          <w:rFonts w:eastAsia="Times New Roman" w:cs="Times New Roman"/>
          <w:szCs w:val="24"/>
        </w:rPr>
      </w:pPr>
      <w:r>
        <w:rPr>
          <w:rFonts w:eastAsia="Times New Roman" w:cs="Times New Roman"/>
          <w:szCs w:val="24"/>
        </w:rPr>
        <w:t>Εγώ εάν ήμουν Έλληνας πολίτης ένα πράγμα θα ζήταγα: Ποτέ πια πολιτικός να μην ακουμπήσει, να μη βάλει το χέρι του στο μέλι! Αυτή τη μοναδική απαίτη</w:t>
      </w:r>
      <w:r>
        <w:rPr>
          <w:rFonts w:eastAsia="Times New Roman" w:cs="Times New Roman"/>
          <w:szCs w:val="24"/>
        </w:rPr>
        <w:t xml:space="preserve">ση έχω. Και πιστεύω ότι αυτή η Κυβέρνηση εκπληρώνει αυτήν την απαίτηση και την εκπληρώνει στο ακέραιο. </w:t>
      </w:r>
    </w:p>
    <w:p w14:paraId="013A1D71" w14:textId="77777777" w:rsidR="0004408F" w:rsidRDefault="00332441">
      <w:pPr>
        <w:spacing w:line="600" w:lineRule="auto"/>
        <w:ind w:firstLine="567"/>
        <w:jc w:val="both"/>
        <w:rPr>
          <w:rFonts w:eastAsia="Times New Roman" w:cs="Times New Roman"/>
          <w:szCs w:val="24"/>
        </w:rPr>
      </w:pPr>
      <w:r>
        <w:rPr>
          <w:rFonts w:eastAsia="Times New Roman" w:cs="Times New Roman"/>
          <w:szCs w:val="24"/>
        </w:rPr>
        <w:t>Το μόνο που θέλω να σχολιάσω είναι το άρθρο 6. Μακάρι με αυτό το άρθρο να υπάρξει διαφάνεια, γιατί το τρίγωνο επιχειρηματίας-τράπεζες-πολιτικό προσωπικό</w:t>
      </w:r>
      <w:r>
        <w:rPr>
          <w:rFonts w:eastAsia="Times New Roman" w:cs="Times New Roman"/>
          <w:szCs w:val="24"/>
        </w:rPr>
        <w:t xml:space="preserve"> που λειτούργησε σε βάρος δέκα εκατομμυρίων πολιτών, καλά κρατούσε. Δεν νομίζω ότι φτάνει μόνο το άρθρο 6, αλλά πιστεύω ότι βοηθάει πολύ. </w:t>
      </w:r>
    </w:p>
    <w:p w14:paraId="013A1D72" w14:textId="77777777" w:rsidR="0004408F" w:rsidRDefault="00332441">
      <w:pPr>
        <w:spacing w:line="600" w:lineRule="auto"/>
        <w:ind w:firstLine="720"/>
        <w:jc w:val="both"/>
        <w:rPr>
          <w:rFonts w:eastAsia="Times New Roman"/>
          <w:bCs/>
        </w:rPr>
      </w:pPr>
      <w:r>
        <w:rPr>
          <w:rFonts w:eastAsia="Times New Roman"/>
          <w:bCs/>
        </w:rPr>
        <w:t xml:space="preserve">Εννοείται ότι εμείς ψηφίζουμε και επί του συνόλου και επί της αρχής το νομοσχέδιο. Ενστάσεις υπάρχουν. Θα μπορούσε, </w:t>
      </w:r>
      <w:r>
        <w:rPr>
          <w:rFonts w:eastAsia="Times New Roman"/>
          <w:bCs/>
        </w:rPr>
        <w:t>ας πούμε, ο ΟΔΙΕ να ξεκαθαριστεί πρώτα και να πάει μετά. Δεν το θεωρώ, όμως, μείζον.</w:t>
      </w:r>
    </w:p>
    <w:p w14:paraId="013A1D73" w14:textId="77777777" w:rsidR="0004408F" w:rsidRDefault="00332441">
      <w:pPr>
        <w:spacing w:line="600" w:lineRule="auto"/>
        <w:ind w:firstLine="720"/>
        <w:jc w:val="both"/>
        <w:rPr>
          <w:rFonts w:eastAsia="Times New Roman"/>
          <w:bCs/>
        </w:rPr>
      </w:pPr>
      <w:r>
        <w:rPr>
          <w:rFonts w:eastAsia="Times New Roman"/>
          <w:bCs/>
        </w:rPr>
        <w:t>Θεωρώ μεγάλο, όμως, θέμα ότι το τραπεζικό σύστημα δεν είναι στο απυρόβλητο. Οι κανόνες σε αυτό το σύστημα πρέπει να υπάρχουν και να είναι διαφανείς, διαφανέστατοι.</w:t>
      </w:r>
    </w:p>
    <w:p w14:paraId="013A1D74" w14:textId="77777777" w:rsidR="0004408F" w:rsidRDefault="00332441">
      <w:pPr>
        <w:spacing w:line="600" w:lineRule="auto"/>
        <w:ind w:firstLine="720"/>
        <w:jc w:val="both"/>
        <w:rPr>
          <w:rFonts w:eastAsia="Times New Roman"/>
          <w:bCs/>
        </w:rPr>
      </w:pPr>
      <w:r>
        <w:rPr>
          <w:rFonts w:eastAsia="Times New Roman"/>
          <w:bCs/>
        </w:rPr>
        <w:t>Θέλω να</w:t>
      </w:r>
      <w:r>
        <w:rPr>
          <w:rFonts w:eastAsia="Times New Roman"/>
          <w:bCs/>
        </w:rPr>
        <w:t xml:space="preserve"> πιστεύω -και τελειώνω- ότι το χτύπημα στο Βέλγιο δεν θα επηρεάσει τη χώρα μας, γιατί κάποιοι έχουν τρομοκρατηθεί. Θέλω να πιστεύω ότι είναι μια κακή στιγμή που θα ξεπεραστεί. Έγινε και στο Παρίσι, έγινε και στη Δαμασκό, έγινε και με την κατάρριψη των ρωσι</w:t>
      </w:r>
      <w:r>
        <w:rPr>
          <w:rFonts w:eastAsia="Times New Roman"/>
          <w:bCs/>
        </w:rPr>
        <w:t>κών αεροπλάνων, με τα τρομοκρατικά χτυπήματα στην Τουρκία.</w:t>
      </w:r>
    </w:p>
    <w:p w14:paraId="013A1D75" w14:textId="77777777" w:rsidR="0004408F" w:rsidRDefault="00332441">
      <w:pPr>
        <w:spacing w:line="600" w:lineRule="auto"/>
        <w:ind w:firstLine="720"/>
        <w:jc w:val="both"/>
        <w:rPr>
          <w:rFonts w:eastAsia="Times New Roman"/>
          <w:bCs/>
        </w:rPr>
      </w:pPr>
      <w:r>
        <w:rPr>
          <w:rFonts w:eastAsia="Times New Roman" w:cs="Times New Roman"/>
          <w:szCs w:val="24"/>
        </w:rPr>
        <w:t>(Στο σημείο αυτό κτυπάει το κουδούνι λήξεως του χρόνου ομιλίας του κυρίου Βουλευτή)</w:t>
      </w:r>
    </w:p>
    <w:p w14:paraId="013A1D76" w14:textId="77777777" w:rsidR="0004408F" w:rsidRDefault="00332441">
      <w:pPr>
        <w:spacing w:line="600" w:lineRule="auto"/>
        <w:ind w:firstLine="720"/>
        <w:jc w:val="both"/>
        <w:rPr>
          <w:rFonts w:eastAsia="Times New Roman"/>
          <w:bCs/>
        </w:rPr>
      </w:pPr>
      <w:r>
        <w:rPr>
          <w:rFonts w:eastAsia="Times New Roman"/>
          <w:bCs/>
        </w:rPr>
        <w:t>Μισό λεπτό και τελειώνω, κύριε Πρόεδρε.</w:t>
      </w:r>
    </w:p>
    <w:p w14:paraId="013A1D77" w14:textId="77777777" w:rsidR="0004408F" w:rsidRDefault="00332441">
      <w:pPr>
        <w:spacing w:line="600" w:lineRule="auto"/>
        <w:ind w:firstLine="720"/>
        <w:jc w:val="both"/>
        <w:rPr>
          <w:rFonts w:eastAsia="Times New Roman"/>
          <w:bCs/>
        </w:rPr>
      </w:pPr>
      <w:r>
        <w:rPr>
          <w:rFonts w:eastAsia="Times New Roman"/>
          <w:bCs/>
        </w:rPr>
        <w:t>Θέλω πραγματικά στο μέτρο των δυνατοτήτων μου να πω με την πιο δυνατή ψυχ</w:t>
      </w:r>
      <w:r>
        <w:rPr>
          <w:rFonts w:eastAsia="Times New Roman"/>
          <w:bCs/>
        </w:rPr>
        <w:t>ή που μπορεί να πει κάποιος, το εξής: Αν σταματήσει το πολιτικό προσωπικό να διαπλέκεται, η χώρα θα αλλάξει ρότα. Και νομίζω ότι αυτή η Κυβέρνηση σε αυτό το σημείο είναι επιτυχημένη.</w:t>
      </w:r>
    </w:p>
    <w:p w14:paraId="013A1D78" w14:textId="77777777" w:rsidR="0004408F" w:rsidRDefault="00332441">
      <w:pPr>
        <w:spacing w:line="600" w:lineRule="auto"/>
        <w:ind w:firstLine="720"/>
        <w:jc w:val="both"/>
        <w:rPr>
          <w:rFonts w:eastAsia="Times New Roman" w:cs="Times New Roman"/>
          <w:szCs w:val="24"/>
        </w:rPr>
      </w:pPr>
      <w:r>
        <w:rPr>
          <w:rFonts w:eastAsia="Times New Roman"/>
          <w:bCs/>
        </w:rPr>
        <w:t>Ευχαριστώ πολύ.</w:t>
      </w:r>
      <w:r>
        <w:rPr>
          <w:rFonts w:eastAsia="Times New Roman" w:cs="Times New Roman"/>
          <w:szCs w:val="24"/>
        </w:rPr>
        <w:t xml:space="preserve"> </w:t>
      </w:r>
    </w:p>
    <w:p w14:paraId="013A1D79" w14:textId="77777777" w:rsidR="0004408F" w:rsidRDefault="00332441">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r>
        <w:rPr>
          <w:rFonts w:eastAsia="Times New Roman" w:cs="Times New Roman"/>
          <w:szCs w:val="24"/>
        </w:rPr>
        <w:t>)</w:t>
      </w:r>
    </w:p>
    <w:p w14:paraId="013A1D7A" w14:textId="77777777" w:rsidR="0004408F" w:rsidRDefault="00332441">
      <w:pPr>
        <w:spacing w:line="600" w:lineRule="auto"/>
        <w:ind w:firstLine="720"/>
        <w:jc w:val="both"/>
        <w:rPr>
          <w:rFonts w:eastAsia="Times New Roman"/>
          <w:b/>
          <w:bCs/>
        </w:rPr>
      </w:pPr>
      <w:r>
        <w:rPr>
          <w:rFonts w:eastAsia="Times New Roman"/>
          <w:b/>
          <w:bCs/>
        </w:rPr>
        <w:t>ΠΡΟΕΔΡΕΥΩΝ (Αναστάσιος Κουράκης):</w:t>
      </w:r>
      <w:r>
        <w:rPr>
          <w:rFonts w:eastAsia="Times New Roman"/>
          <w:bCs/>
        </w:rPr>
        <w:t xml:space="preserve"> Ευχαριστούμε τον κ. Αθανάσιο Παπαχριστόπουλο, Κοινοβουλευτικό Εκπρόσωπο των Ανεξ</w:t>
      </w:r>
      <w:r>
        <w:rPr>
          <w:rFonts w:eastAsia="Times New Roman"/>
          <w:bCs/>
        </w:rPr>
        <w:t>α</w:t>
      </w:r>
      <w:r>
        <w:rPr>
          <w:rFonts w:eastAsia="Times New Roman"/>
          <w:bCs/>
        </w:rPr>
        <w:t>ρτ</w:t>
      </w:r>
      <w:r>
        <w:rPr>
          <w:rFonts w:eastAsia="Times New Roman"/>
          <w:bCs/>
        </w:rPr>
        <w:t>ή</w:t>
      </w:r>
      <w:r>
        <w:rPr>
          <w:rFonts w:eastAsia="Times New Roman"/>
          <w:bCs/>
        </w:rPr>
        <w:t>των Ελλήνων.</w:t>
      </w:r>
    </w:p>
    <w:p w14:paraId="013A1D7B" w14:textId="77777777" w:rsidR="0004408F" w:rsidRDefault="00332441">
      <w:pPr>
        <w:spacing w:line="600" w:lineRule="auto"/>
        <w:ind w:firstLine="720"/>
        <w:jc w:val="both"/>
        <w:rPr>
          <w:rFonts w:eastAsia="Times New Roman"/>
          <w:bCs/>
        </w:rPr>
      </w:pPr>
      <w:r>
        <w:rPr>
          <w:rFonts w:eastAsia="Times New Roman"/>
          <w:b/>
          <w:bCs/>
        </w:rPr>
        <w:t>ΙΩΑΝΝΗΣ ΓΚΙΟΛΑΣ:</w:t>
      </w:r>
      <w:r>
        <w:rPr>
          <w:rFonts w:eastAsia="Times New Roman"/>
          <w:bCs/>
        </w:rPr>
        <w:t xml:space="preserve"> Κύριε Πρόεδρε, ως </w:t>
      </w:r>
      <w:r>
        <w:rPr>
          <w:rFonts w:eastAsia="Times New Roman"/>
          <w:bCs/>
        </w:rPr>
        <w:t>ε</w:t>
      </w:r>
      <w:r>
        <w:rPr>
          <w:rFonts w:eastAsia="Times New Roman"/>
          <w:bCs/>
        </w:rPr>
        <w:t>ισηγητής του ΣΥΡΙΖΑ μπορώ να έχω τον λόγο για τις τροπολογίες, οι οποίες δεν είχαν κατα</w:t>
      </w:r>
      <w:r>
        <w:rPr>
          <w:rFonts w:eastAsia="Times New Roman"/>
          <w:bCs/>
        </w:rPr>
        <w:t>τεθεί ενόσω έκανα την εισήγηση;</w:t>
      </w:r>
    </w:p>
    <w:p w14:paraId="013A1D7C" w14:textId="77777777" w:rsidR="0004408F" w:rsidRDefault="00332441">
      <w:pPr>
        <w:spacing w:line="600" w:lineRule="auto"/>
        <w:ind w:firstLine="720"/>
        <w:jc w:val="both"/>
        <w:rPr>
          <w:rFonts w:eastAsia="Times New Roman"/>
          <w:bCs/>
        </w:rPr>
      </w:pPr>
      <w:r>
        <w:rPr>
          <w:rFonts w:eastAsia="Times New Roman"/>
          <w:b/>
          <w:bCs/>
        </w:rPr>
        <w:t>ΓΙ</w:t>
      </w:r>
      <w:r>
        <w:rPr>
          <w:rFonts w:eastAsia="Times New Roman"/>
          <w:b/>
          <w:bCs/>
        </w:rPr>
        <w:t>ΑΝΝΗΣ ΚΟΥΤΣΟΥΚΟΣ:</w:t>
      </w:r>
      <w:r>
        <w:rPr>
          <w:rFonts w:eastAsia="Times New Roman"/>
          <w:bCs/>
        </w:rPr>
        <w:t xml:space="preserve"> Το έχουμε συμφωνήσει.</w:t>
      </w:r>
    </w:p>
    <w:p w14:paraId="013A1D7D" w14:textId="77777777" w:rsidR="0004408F" w:rsidRDefault="00332441">
      <w:pPr>
        <w:spacing w:line="600" w:lineRule="auto"/>
        <w:ind w:firstLine="720"/>
        <w:jc w:val="both"/>
        <w:rPr>
          <w:rFonts w:eastAsia="Times New Roman"/>
          <w:b/>
          <w:bCs/>
        </w:rPr>
      </w:pPr>
      <w:r>
        <w:rPr>
          <w:rFonts w:eastAsia="Times New Roman"/>
          <w:b/>
          <w:bCs/>
        </w:rPr>
        <w:t xml:space="preserve">ΑΠΟΣΤΟΛΟΣ ΒΕΣΥΡΟΠΟΥΛΟΣ: </w:t>
      </w:r>
      <w:r>
        <w:rPr>
          <w:rFonts w:eastAsia="Times New Roman"/>
          <w:bCs/>
        </w:rPr>
        <w:t>Δεν θα μιλήσει ο Υπουργός;</w:t>
      </w:r>
    </w:p>
    <w:p w14:paraId="013A1D7E" w14:textId="77777777" w:rsidR="0004408F" w:rsidRDefault="00332441">
      <w:pPr>
        <w:spacing w:line="600" w:lineRule="auto"/>
        <w:ind w:firstLine="720"/>
        <w:jc w:val="both"/>
        <w:rPr>
          <w:rFonts w:eastAsia="Times New Roman"/>
          <w:bCs/>
        </w:rPr>
      </w:pPr>
      <w:r>
        <w:rPr>
          <w:rFonts w:eastAsia="Times New Roman"/>
          <w:b/>
          <w:bCs/>
        </w:rPr>
        <w:t xml:space="preserve">ΠΡΟΕΔΡΕΥΩΝ (Αναστάσιος Κουράκης): </w:t>
      </w:r>
      <w:r>
        <w:rPr>
          <w:rFonts w:eastAsia="Times New Roman"/>
          <w:bCs/>
        </w:rPr>
        <w:t xml:space="preserve">Κύριοι συνάδελφοι, έχω να κάνω κάτι ανακοινώσεις, μετά θα δώσω τον λόγο για δύο λεπτά στους </w:t>
      </w:r>
      <w:r>
        <w:rPr>
          <w:rFonts w:eastAsia="Times New Roman"/>
          <w:bCs/>
        </w:rPr>
        <w:t>εισηγητές και μετά θα δώσουμε τον λόγο στον κύριο Υπουργό για να κλείσει. Εκτός αν θέλετε να προηγηθεί ο κύριος Υπουργός.</w:t>
      </w:r>
    </w:p>
    <w:p w14:paraId="013A1D7F" w14:textId="77777777" w:rsidR="0004408F" w:rsidRDefault="00332441">
      <w:pPr>
        <w:spacing w:line="600" w:lineRule="auto"/>
        <w:ind w:firstLine="720"/>
        <w:jc w:val="both"/>
        <w:rPr>
          <w:rFonts w:eastAsia="Times New Roman"/>
          <w:b/>
          <w:bCs/>
        </w:rPr>
      </w:pPr>
      <w:r>
        <w:rPr>
          <w:rFonts w:eastAsia="Times New Roman"/>
          <w:b/>
          <w:bCs/>
        </w:rPr>
        <w:t xml:space="preserve">ΑΠΟΣΤΟΛΟΣ ΒΕΣΥΡΟΠΟΥΛΟΣ: </w:t>
      </w:r>
      <w:r>
        <w:rPr>
          <w:rFonts w:eastAsia="Times New Roman"/>
          <w:bCs/>
        </w:rPr>
        <w:t>Να προηγηθεί ο κύριος Υπουργός.</w:t>
      </w:r>
    </w:p>
    <w:p w14:paraId="013A1D80" w14:textId="77777777" w:rsidR="0004408F" w:rsidRDefault="00332441">
      <w:pPr>
        <w:spacing w:line="600" w:lineRule="auto"/>
        <w:ind w:firstLine="720"/>
        <w:jc w:val="both"/>
        <w:rPr>
          <w:rFonts w:eastAsia="Times New Roman"/>
          <w:bCs/>
        </w:rPr>
      </w:pPr>
      <w:r>
        <w:rPr>
          <w:rFonts w:eastAsia="Times New Roman"/>
          <w:b/>
          <w:bCs/>
        </w:rPr>
        <w:t xml:space="preserve">ΠΡΟΕΔΡΕΥΩΝ (Αναστάσιος Κουράκης): </w:t>
      </w:r>
      <w:r>
        <w:rPr>
          <w:rFonts w:eastAsia="Times New Roman"/>
          <w:bCs/>
        </w:rPr>
        <w:t>Να συμφωνήσουμε. Νομίζω ότι είναι πιο δόκιμο</w:t>
      </w:r>
      <w:r>
        <w:rPr>
          <w:rFonts w:eastAsia="Times New Roman"/>
          <w:bCs/>
        </w:rPr>
        <w:t xml:space="preserve"> αυτό που λέμε τώρα. Να δώσουμε τον λόγο στον κύριο Υπουργό, να σχολιάσετε και εσείς και μετά, αν χρειαστεί, να κλείσει ο κύριος Υπουργός.</w:t>
      </w:r>
    </w:p>
    <w:p w14:paraId="013A1D81" w14:textId="77777777" w:rsidR="0004408F" w:rsidRDefault="00332441">
      <w:pPr>
        <w:spacing w:line="600" w:lineRule="auto"/>
        <w:ind w:firstLine="720"/>
        <w:jc w:val="both"/>
        <w:rPr>
          <w:rFonts w:eastAsia="Times New Roman"/>
          <w:bCs/>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w:t>
      </w:r>
      <w:r>
        <w:rPr>
          <w:rFonts w:eastAsia="Times New Roman" w:cs="Times New Roman"/>
        </w:rPr>
        <w:t>κά 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τέσσερις μαθητές και μαθήτριες και τέσσερις εκπαιδ</w:t>
      </w:r>
      <w:r>
        <w:rPr>
          <w:rFonts w:eastAsia="Times New Roman" w:cs="Times New Roman"/>
        </w:rPr>
        <w:t>ευτικοί συνοδοί τους από το 9</w:t>
      </w:r>
      <w:r>
        <w:rPr>
          <w:rFonts w:eastAsia="Times New Roman" w:cs="Times New Roman"/>
          <w:vertAlign w:val="superscript"/>
        </w:rPr>
        <w:t>ο</w:t>
      </w:r>
      <w:r>
        <w:rPr>
          <w:rFonts w:eastAsia="Times New Roman" w:cs="Times New Roman"/>
        </w:rPr>
        <w:t xml:space="preserve"> Δημοτικό Σχολείο Σπάρτης και Δημοτικό Σχολείο Μαγούλας Λακωνίας. </w:t>
      </w:r>
    </w:p>
    <w:p w14:paraId="013A1D82" w14:textId="77777777" w:rsidR="0004408F" w:rsidRDefault="00332441">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013A1D83" w14:textId="77777777" w:rsidR="0004408F" w:rsidRDefault="00332441">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013A1D84"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Επίσης, έχω την τιμή να ανακοινώσω στο Σώμα τα εξής:</w:t>
      </w:r>
    </w:p>
    <w:p w14:paraId="013A1D85"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Η Διαρκής Επιτροπή Εθνικής Άμ</w:t>
      </w:r>
      <w:r>
        <w:rPr>
          <w:rFonts w:eastAsia="Times New Roman" w:cs="Times New Roman"/>
          <w:szCs w:val="24"/>
        </w:rPr>
        <w:t xml:space="preserve">υνας και Εξωτερικών Υποθέσεων καταθέτει τις </w:t>
      </w:r>
      <w:r>
        <w:rPr>
          <w:rFonts w:eastAsia="Times New Roman" w:cs="Times New Roman"/>
          <w:szCs w:val="24"/>
        </w:rPr>
        <w:t>ε</w:t>
      </w:r>
      <w:r>
        <w:rPr>
          <w:rFonts w:eastAsia="Times New Roman" w:cs="Times New Roman"/>
          <w:szCs w:val="24"/>
        </w:rPr>
        <w:t>κθέσεις της στα σχέδια νόμων του Υπουργείου Εθνικής Άμυνας:</w:t>
      </w:r>
    </w:p>
    <w:p w14:paraId="013A1D86"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Α. «Κύρωση του Μνημονίου Συνεργασίας μεταξύ του Υπουργείου Εθνικής Άμυνας της Ελληνικής Δημοκρατίας και του Υπουργείου Άμυνας της Κυπριακής Δημοκρατίας</w:t>
      </w:r>
      <w:r>
        <w:rPr>
          <w:rFonts w:eastAsia="Times New Roman" w:cs="Times New Roman"/>
          <w:szCs w:val="24"/>
        </w:rPr>
        <w:t xml:space="preserve"> στους τομείς Υποδομής και Περιβάλλοντος/ Ενέργειας».</w:t>
      </w:r>
    </w:p>
    <w:p w14:paraId="013A1D87"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Β. «Κύρωση της Συμφωνίας μεταξύ της Κυβέρνησης της Ελληνικής Δημοκρατίας και της Κυβέρνησης της Δημοκρατίας της Κορέας για την Αμοιβαία Προστασία Διαβαθμισμένων Στρατιωτικών Πληροφοριών».</w:t>
      </w:r>
    </w:p>
    <w:p w14:paraId="013A1D88"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Τέλος, η Ειδικ</w:t>
      </w:r>
      <w:r>
        <w:rPr>
          <w:rFonts w:eastAsia="Times New Roman" w:cs="Times New Roman"/>
          <w:szCs w:val="24"/>
        </w:rPr>
        <w:t xml:space="preserve">ή Μόνιμη Επιτροπή Κοινοβουλευτικής Δεοντολογίας καταθέτει τις </w:t>
      </w:r>
      <w:r>
        <w:rPr>
          <w:rFonts w:eastAsia="Times New Roman" w:cs="Times New Roman"/>
          <w:szCs w:val="24"/>
        </w:rPr>
        <w:t>ε</w:t>
      </w:r>
      <w:r>
        <w:rPr>
          <w:rFonts w:eastAsia="Times New Roman" w:cs="Times New Roman"/>
          <w:szCs w:val="24"/>
        </w:rPr>
        <w:t xml:space="preserve">κθέσεις της στις αιτήσεις της </w:t>
      </w:r>
      <w:r>
        <w:rPr>
          <w:rFonts w:eastAsia="Times New Roman" w:cs="Times New Roman"/>
          <w:szCs w:val="24"/>
        </w:rPr>
        <w:t>ε</w:t>
      </w:r>
      <w:r>
        <w:rPr>
          <w:rFonts w:eastAsia="Times New Roman" w:cs="Times New Roman"/>
          <w:szCs w:val="24"/>
        </w:rPr>
        <w:t xml:space="preserve">ισαγγελικής </w:t>
      </w:r>
      <w:r>
        <w:rPr>
          <w:rFonts w:eastAsia="Times New Roman" w:cs="Times New Roman"/>
          <w:szCs w:val="24"/>
        </w:rPr>
        <w:t>α</w:t>
      </w:r>
      <w:r>
        <w:rPr>
          <w:rFonts w:eastAsia="Times New Roman" w:cs="Times New Roman"/>
          <w:szCs w:val="24"/>
        </w:rPr>
        <w:t>ρχής για τη χορήγηση άδειας άσκησης ποινικής δίωξης κατά Βουλευτών.</w:t>
      </w:r>
    </w:p>
    <w:p w14:paraId="013A1D89"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Μετά από αυτό, νομίζω ότι μπορούμε να δώσουμε τον λόγο, όπως είπαμε, στον Αναπληρ</w:t>
      </w:r>
      <w:r>
        <w:rPr>
          <w:rFonts w:eastAsia="Times New Roman" w:cs="Times New Roman"/>
          <w:szCs w:val="24"/>
        </w:rPr>
        <w:t>ωτή Υπουργό Οικονομικών, κ. Τρύφωνα Αλεξιάδη. Μετά θα γίνει η συζήτηση, όπως την ορίσαμε.</w:t>
      </w:r>
    </w:p>
    <w:p w14:paraId="013A1D8A"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013A1D8B"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Κύριε Πρόεδρε, κυρίες και κύριοι Βουλευτές, νομίζω ότι η σημερινή μέρα δεν</w:t>
      </w:r>
      <w:r>
        <w:rPr>
          <w:rFonts w:eastAsia="Times New Roman" w:cs="Times New Roman"/>
          <w:szCs w:val="24"/>
        </w:rPr>
        <w:t xml:space="preserve"> αφήνει περιθώρια για καμμία πολιτική εκμετάλλευση </w:t>
      </w:r>
      <w:r>
        <w:rPr>
          <w:rFonts w:eastAsia="Times New Roman" w:cs="Times New Roman"/>
          <w:szCs w:val="24"/>
        </w:rPr>
        <w:t xml:space="preserve">και πρέπει </w:t>
      </w:r>
      <w:r>
        <w:rPr>
          <w:rFonts w:eastAsia="Times New Roman" w:cs="Times New Roman"/>
          <w:szCs w:val="24"/>
        </w:rPr>
        <w:t xml:space="preserve">να δηλώσουμε όλοι το ελάχιστο, ότι είμαστε όλοι Βέλγοι. Επίσης, πρέπει να καταλάβουμε ότι τα προβλήματα της Ευρώπης δεν μπορούν να λυθούν από μια χώρα, από μια </w:t>
      </w:r>
      <w:r>
        <w:rPr>
          <w:rFonts w:eastAsia="Times New Roman" w:cs="Times New Roman"/>
          <w:szCs w:val="24"/>
        </w:rPr>
        <w:t xml:space="preserve">μόνο </w:t>
      </w:r>
      <w:r>
        <w:rPr>
          <w:rFonts w:eastAsia="Times New Roman" w:cs="Times New Roman"/>
          <w:szCs w:val="24"/>
        </w:rPr>
        <w:t>λογική, αλλά χρειάζεται συνερ</w:t>
      </w:r>
      <w:r>
        <w:rPr>
          <w:rFonts w:eastAsia="Times New Roman" w:cs="Times New Roman"/>
          <w:szCs w:val="24"/>
        </w:rPr>
        <w:t xml:space="preserve">γασία. Και δεν μπορεί οι λογικές που κυριαρχήσαν τα προηγούμενα χρόνια </w:t>
      </w:r>
      <w:r>
        <w:rPr>
          <w:rFonts w:eastAsia="Times New Roman" w:cs="Times New Roman"/>
          <w:szCs w:val="24"/>
        </w:rPr>
        <w:t>-</w:t>
      </w:r>
      <w:r>
        <w:rPr>
          <w:rFonts w:eastAsia="Times New Roman" w:cs="Times New Roman"/>
          <w:szCs w:val="24"/>
        </w:rPr>
        <w:t>ως προς το πώς αντιμετωπίζουμε και τα εθνικά και τα κοινωνικά προβλήματα</w:t>
      </w:r>
      <w:r>
        <w:rPr>
          <w:rFonts w:eastAsia="Times New Roman" w:cs="Times New Roman"/>
          <w:szCs w:val="24"/>
        </w:rPr>
        <w:t>-</w:t>
      </w:r>
      <w:r>
        <w:rPr>
          <w:rFonts w:eastAsia="Times New Roman" w:cs="Times New Roman"/>
          <w:szCs w:val="24"/>
        </w:rPr>
        <w:t xml:space="preserve"> να συνεχίζουν στην Ευρώπη. </w:t>
      </w:r>
    </w:p>
    <w:p w14:paraId="013A1D8C"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Πρέπει να αλλάξουμε στρατηγική στην Ευρώπη, διότι αλλιώς αυτά τα προβλήματα, δυστυ</w:t>
      </w:r>
      <w:r>
        <w:rPr>
          <w:rFonts w:eastAsia="Times New Roman" w:cs="Times New Roman"/>
          <w:szCs w:val="24"/>
        </w:rPr>
        <w:t>χώς, θα επιδεινώνονται και θα φέρνουν στο προσκήνιο πολιτικές δυνάμεις και απόψεις που θα αναπαράγουν αυτόν τον φαύλο κύκλο στην Ευρώπη.</w:t>
      </w:r>
    </w:p>
    <w:p w14:paraId="013A1D8D"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Σε ό,τι αφορά τώρα τα ζητήματα του νομοσχεδίου και σε ό,τι αφορά την πολιτική κριτική που ακούσαμε σήμερα στη Βουλή, κα</w:t>
      </w:r>
      <w:r>
        <w:rPr>
          <w:rFonts w:eastAsia="Times New Roman" w:cs="Times New Roman"/>
          <w:szCs w:val="24"/>
        </w:rPr>
        <w:t xml:space="preserve">θώς και στην </w:t>
      </w:r>
      <w:r>
        <w:rPr>
          <w:rFonts w:eastAsia="Times New Roman" w:cs="Times New Roman"/>
          <w:szCs w:val="24"/>
        </w:rPr>
        <w:t>ε</w:t>
      </w:r>
      <w:r>
        <w:rPr>
          <w:rFonts w:eastAsia="Times New Roman" w:cs="Times New Roman"/>
          <w:szCs w:val="24"/>
        </w:rPr>
        <w:t xml:space="preserve">πιτροπή, θέλω να επισημάνω το εξής, το οποίο το έχουμε πει και άλλη φορά. Η κριτική που υφίσταται η Κυβέρνηση, έχει ένα κοινό χαρακτηριστικό. Δεν θέλω να πω ότι συντονίζεται από κάπου, αλλά έχει ένα κοινό χαρακτηριστικό: Την αδυναμία από Νέα </w:t>
      </w:r>
      <w:r>
        <w:rPr>
          <w:rFonts w:eastAsia="Times New Roman" w:cs="Times New Roman"/>
          <w:szCs w:val="24"/>
        </w:rPr>
        <w:t>Δημοκρατία, ΠΑΣΟΚ και Ποτάμι να καταθέσουν ενναλακτική πολιτική πρόταση.</w:t>
      </w:r>
      <w:r>
        <w:rPr>
          <w:rFonts w:eastAsia="Times New Roman" w:cs="Times New Roman"/>
          <w:szCs w:val="24"/>
        </w:rPr>
        <w:t xml:space="preserve"> </w:t>
      </w:r>
      <w:r>
        <w:rPr>
          <w:rFonts w:eastAsia="Times New Roman" w:cs="Times New Roman"/>
          <w:szCs w:val="24"/>
        </w:rPr>
        <w:t xml:space="preserve">Κάνουν μια διαρκή κριτική στην Κυβέρνηση και στην </w:t>
      </w:r>
      <w:r>
        <w:rPr>
          <w:rFonts w:eastAsia="Times New Roman" w:cs="Times New Roman"/>
          <w:szCs w:val="24"/>
        </w:rPr>
        <w:t>ε</w:t>
      </w:r>
      <w:r>
        <w:rPr>
          <w:rFonts w:eastAsia="Times New Roman" w:cs="Times New Roman"/>
          <w:szCs w:val="24"/>
        </w:rPr>
        <w:t xml:space="preserve">πιτροπή και εδώ, αλλά δεν καταθέτουν καμία εναλλακτική πολιτική πρόταση. </w:t>
      </w:r>
    </w:p>
    <w:p w14:paraId="013A1D8E"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Γιατί αναφέρομαι σε αυτά τα τρία κόμματα; Διότι έχουν τη μ</w:t>
      </w:r>
      <w:r>
        <w:rPr>
          <w:rFonts w:eastAsia="Times New Roman" w:cs="Times New Roman"/>
          <w:szCs w:val="24"/>
        </w:rPr>
        <w:t>εγάλη ευθύνη για τα σημερινά χάλια της χώρας, αφού κυβέρνησαν για δεκάδες χρόνια είτε ως κόμματα είτε μερικά από τα στελέχη τους. Και είναι πραγματικά προκλητικό</w:t>
      </w:r>
      <w:r>
        <w:rPr>
          <w:rFonts w:eastAsia="Times New Roman" w:cs="Times New Roman"/>
          <w:szCs w:val="24"/>
        </w:rPr>
        <w:t>,</w:t>
      </w:r>
      <w:r>
        <w:rPr>
          <w:rFonts w:eastAsia="Times New Roman" w:cs="Times New Roman"/>
          <w:szCs w:val="24"/>
        </w:rPr>
        <w:t xml:space="preserve"> να έρχονται εδώ και να κατηγορούν, για παράδειγμα, για τα θέματα του φορολογικού συστήματος ή</w:t>
      </w:r>
      <w:r>
        <w:rPr>
          <w:rFonts w:eastAsia="Times New Roman" w:cs="Times New Roman"/>
          <w:szCs w:val="24"/>
        </w:rPr>
        <w:t xml:space="preserve"> του χρέους αυτοί που δημιούργησαν τα προβλήματα. Και κατηγορούν εμάς που προσπαθούμε να λύσουμε τα προβλήματα. </w:t>
      </w:r>
    </w:p>
    <w:p w14:paraId="013A1D8F"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Επίσης χωρίς να θέλω σε κα</w:t>
      </w:r>
      <w:r>
        <w:rPr>
          <w:rFonts w:eastAsia="Times New Roman" w:cs="Times New Roman"/>
          <w:szCs w:val="24"/>
        </w:rPr>
        <w:t>μ</w:t>
      </w:r>
      <w:r>
        <w:rPr>
          <w:rFonts w:eastAsia="Times New Roman" w:cs="Times New Roman"/>
          <w:szCs w:val="24"/>
        </w:rPr>
        <w:t>μία περίπτωση να συνδέσω το προσφυγικό θέμα με τα γεγονότα των Βρυξελλών ή της Κωνσταντινούπολης -διότι έγινε και αυ</w:t>
      </w:r>
      <w:r>
        <w:rPr>
          <w:rFonts w:eastAsia="Times New Roman" w:cs="Times New Roman"/>
          <w:szCs w:val="24"/>
        </w:rPr>
        <w:t>τό εδώ, ήρθαν κάποιοι να καταθέσουν τη λύπη τους για όσα έγιναν στις Βρυξέλλες και αμέσως μετά να τα συνδυάσουν με τις ευθύνες της Κυβέρνησης στο προσφυγικό- θέλω να πω το εξής: Στο θέμα της κριτικής που ακούστηκε σήμερα εδώ προς την Κυβέρνηση για το προσφ</w:t>
      </w:r>
      <w:r>
        <w:rPr>
          <w:rFonts w:eastAsia="Times New Roman" w:cs="Times New Roman"/>
          <w:szCs w:val="24"/>
        </w:rPr>
        <w:t>υγικό, εκτός από μια συγκεκριμένη πτέρυγα, ακραία, που είναι σαφέστατο τι προτείνει -να βουλιάζουμε βάρκες και να στήσουμε πολυβόλα στα σύνορα- οι άλλοι που έκαναν κριτική στην Κυβέρνηση, δεν είπαν τι λάθος κάνει η Κυβέρνηση. Δηλαδή τι διαφορετικό έπρεπε ν</w:t>
      </w:r>
      <w:r>
        <w:rPr>
          <w:rFonts w:eastAsia="Times New Roman" w:cs="Times New Roman"/>
          <w:szCs w:val="24"/>
        </w:rPr>
        <w:t xml:space="preserve">α κάνουμε στο προσφυγικό ως Κυβέρνηση; Ποια είναι η κριτική; Ποια είναι η άλλη πρόταση; Διότι διαρκώς κριτική, κριτική, κριτική, δεν καταλαβαίνω τι θέλουν να πουν. </w:t>
      </w:r>
    </w:p>
    <w:p w14:paraId="013A1D90"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Υπάρχει ένα επιχείρημα, το οποίο ακούγεται και ξανακούγεται εδώ. Έρχονται εδώ και θέλουν να</w:t>
      </w:r>
      <w:r>
        <w:rPr>
          <w:rFonts w:eastAsia="Times New Roman" w:cs="Times New Roman"/>
          <w:szCs w:val="24"/>
        </w:rPr>
        <w:t xml:space="preserve"> διαβάσουν τα προεκλογικά άπαντα του ΣΥΡΙΖΑ, συγκρίνοντας τι έλεγε ο ΣΥΡΙΖΑ προεκλογικά και τι κάνει η Κυβέρνηση σήμερα. Έχουμε απαντήσει πάρα πολλές φορές και έχουμε τεκμηριώσει τι ακριβώς κάνει η Κυβέρνηση σήμερα, το ιστορικό αφήγημα και την πολιτική δια</w:t>
      </w:r>
      <w:r>
        <w:rPr>
          <w:rFonts w:eastAsia="Times New Roman" w:cs="Times New Roman"/>
          <w:szCs w:val="24"/>
        </w:rPr>
        <w:t>δρομή.</w:t>
      </w:r>
    </w:p>
    <w:p w14:paraId="013A1D91"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Θα συμφωνήσω, όμως, απολύτως με τον </w:t>
      </w:r>
      <w:r>
        <w:rPr>
          <w:rFonts w:eastAsia="Times New Roman" w:cs="Times New Roman"/>
          <w:szCs w:val="24"/>
        </w:rPr>
        <w:t>ε</w:t>
      </w:r>
      <w:r>
        <w:rPr>
          <w:rFonts w:eastAsia="Times New Roman" w:cs="Times New Roman"/>
          <w:szCs w:val="24"/>
        </w:rPr>
        <w:t>κπρόσωπο της Νέας Δημοκρατίας. Είναι νωπές οι μνήμες και ο κόσμος θυμάται πάρα πολύ καλά τι έκαναν και πού μας οδήγησαν οι κυβερνήσεις της Νέας Δημοκρατίας και ΠΑΣΟΚ, με τη συμμετοχή και στήριξη στελεχών από το Π</w:t>
      </w:r>
      <w:r>
        <w:rPr>
          <w:rFonts w:eastAsia="Times New Roman" w:cs="Times New Roman"/>
          <w:szCs w:val="24"/>
        </w:rPr>
        <w:t xml:space="preserve">οτάμι που σήμερα έρχονται εδώ και μας κάνουν μαθήματα ηθικής και θεωρούν ότι η Κυβέρνηση είναι διεφθαρμένη για την ολιγωρία μας στα θέματα φοροδιαφυγής και λαθρεμπορίου. Έλεος! Υποκρισία στον υπέρτατο βαθμό! </w:t>
      </w:r>
    </w:p>
    <w:p w14:paraId="013A1D92"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Τι πρέπει να πούμε για το τι έκαναν οι κυβερνήσ</w:t>
      </w:r>
      <w:r>
        <w:rPr>
          <w:rFonts w:eastAsia="Times New Roman" w:cs="Times New Roman"/>
          <w:szCs w:val="24"/>
        </w:rPr>
        <w:t>εις Νέας Δημοκρατίας, ΠΑΣΟΚ και τα στελέχη από το Ποτάμι που ήταν πρωτοκλασάτα στελέχη είτε στον κρατικό μηχανισμό</w:t>
      </w:r>
      <w:r>
        <w:rPr>
          <w:rFonts w:eastAsia="Times New Roman" w:cs="Times New Roman"/>
          <w:szCs w:val="24"/>
        </w:rPr>
        <w:t>,</w:t>
      </w:r>
      <w:r>
        <w:rPr>
          <w:rFonts w:eastAsia="Times New Roman" w:cs="Times New Roman"/>
          <w:szCs w:val="24"/>
        </w:rPr>
        <w:t xml:space="preserve"> είτε στα κόμματα αυτά, γι’ αυτούς τους τομείς που σήμερα κατηγορούν την Κυβέρνηση; </w:t>
      </w:r>
    </w:p>
    <w:p w14:paraId="013A1D93"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Ας το ξεπεράσουμε, όμως, αυτό, γιατί η Αντιπολίτευση έχε</w:t>
      </w:r>
      <w:r>
        <w:rPr>
          <w:rFonts w:eastAsia="Times New Roman" w:cs="Times New Roman"/>
          <w:szCs w:val="24"/>
        </w:rPr>
        <w:t>ι ένα σαφέστατο πολιτικό μήνυμα να στείλει στον ελληνικό λαό. Θέλει την επιστροφή στο χθες. Σωστά το τονίζει και σωστά κάνει κριτική στην Κυβέρνηση. Θέλει να γυρίσουμε στο χθες, διότι αυτό είναι το όραμά της. Και πρέπει να το καταλάβουν αυτό οι πολίτες πρώ</w:t>
      </w:r>
      <w:r>
        <w:rPr>
          <w:rFonts w:eastAsia="Times New Roman" w:cs="Times New Roman"/>
          <w:szCs w:val="24"/>
        </w:rPr>
        <w:t>τα απ’ όλα, διότι ξέρουμε πολύ καλά π</w:t>
      </w:r>
      <w:r>
        <w:rPr>
          <w:rFonts w:eastAsia="Times New Roman" w:cs="Times New Roman"/>
          <w:szCs w:val="24"/>
        </w:rPr>
        <w:t>ο</w:t>
      </w:r>
      <w:r>
        <w:rPr>
          <w:rFonts w:eastAsia="Times New Roman" w:cs="Times New Roman"/>
          <w:szCs w:val="24"/>
        </w:rPr>
        <w:t>ιο</w:t>
      </w:r>
      <w:r>
        <w:rPr>
          <w:rFonts w:eastAsia="Times New Roman" w:cs="Times New Roman"/>
          <w:szCs w:val="24"/>
        </w:rPr>
        <w:t xml:space="preserve"> είναι το όραμά τ</w:t>
      </w:r>
      <w:r>
        <w:rPr>
          <w:rFonts w:eastAsia="Times New Roman" w:cs="Times New Roman"/>
          <w:szCs w:val="24"/>
        </w:rPr>
        <w:t>ων πολιτών</w:t>
      </w:r>
      <w:r>
        <w:rPr>
          <w:rFonts w:eastAsia="Times New Roman" w:cs="Times New Roman"/>
          <w:szCs w:val="24"/>
        </w:rPr>
        <w:t xml:space="preserve">. </w:t>
      </w:r>
    </w:p>
    <w:p w14:paraId="013A1D94"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Άκουσα και την κριτική για τους συμβούλους, οι οποίοι είναι αναγκαίοι για να κάνουμε τη δουλειά μας. Ο </w:t>
      </w:r>
      <w:r>
        <w:rPr>
          <w:rFonts w:eastAsia="Times New Roman" w:cs="Times New Roman"/>
          <w:szCs w:val="24"/>
        </w:rPr>
        <w:t>α</w:t>
      </w:r>
      <w:r>
        <w:rPr>
          <w:rFonts w:eastAsia="Times New Roman" w:cs="Times New Roman"/>
          <w:szCs w:val="24"/>
        </w:rPr>
        <w:t>ντιπρόεδρος τα είπε σαφέστατα για την τροπολογία αυτή. Είναι προκλητικό, όμως, αυτοί οι οποίοι θέλουν να γυρίσουμε στο χθες για να απολύσουν κόσμο, να κάνουν κριτική σε εμάς για τους συμβούλους που χρειαζόμαστε για συγκεκριμένο χρονικό διάστημα και συγκεκρ</w:t>
      </w:r>
      <w:r>
        <w:rPr>
          <w:rFonts w:eastAsia="Times New Roman" w:cs="Times New Roman"/>
          <w:szCs w:val="24"/>
        </w:rPr>
        <w:t xml:space="preserve">ιμένη δουλειά. </w:t>
      </w:r>
    </w:p>
    <w:p w14:paraId="013A1D95"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Σε ό,τι αφορά, όμως, τα θέματα του νομοσχεδίου: Όπως έχω πει και στην </w:t>
      </w:r>
      <w:r>
        <w:rPr>
          <w:rFonts w:eastAsia="Times New Roman" w:cs="Times New Roman"/>
          <w:szCs w:val="24"/>
        </w:rPr>
        <w:t>ε</w:t>
      </w:r>
      <w:r>
        <w:rPr>
          <w:rFonts w:eastAsia="Times New Roman" w:cs="Times New Roman"/>
          <w:szCs w:val="24"/>
        </w:rPr>
        <w:t xml:space="preserve">πιτροπή, με αυτό το σχέδιο νόμου ενσωματώνουμε στην ελληνική νομοθεσία την Ευρωπαϊκή Οδηγία 213/50. Η </w:t>
      </w:r>
      <w:r>
        <w:rPr>
          <w:rFonts w:eastAsia="Times New Roman" w:cs="Times New Roman"/>
          <w:szCs w:val="24"/>
        </w:rPr>
        <w:t>ο</w:t>
      </w:r>
      <w:r>
        <w:rPr>
          <w:rFonts w:eastAsia="Times New Roman" w:cs="Times New Roman"/>
          <w:szCs w:val="24"/>
        </w:rPr>
        <w:t>δηγία αυτή αφορά τη διαφάνεια, αναφορικά με την πληροφόρηση που οφ</w:t>
      </w:r>
      <w:r>
        <w:rPr>
          <w:rFonts w:eastAsia="Times New Roman" w:cs="Times New Roman"/>
          <w:szCs w:val="24"/>
        </w:rPr>
        <w:t>είλουν να παρέχουν στο κοινό και τους αρμόδιους εποπτικούς φορείς οι εκδότες κινητών αξιών. Έτσι η ελληνική νομοθεσία εναρμονίζεται με την ευρωπαϊκή, ενώ ταυτόχρονα επιτυγχάνεται η βελτίωση της ποιότητας της παρεχόμενης πληροφορίας, εξυγιαίνοντας την αγορά</w:t>
      </w:r>
      <w:r>
        <w:rPr>
          <w:rFonts w:eastAsia="Times New Roman" w:cs="Times New Roman"/>
          <w:szCs w:val="24"/>
        </w:rPr>
        <w:t xml:space="preserve"> προς όφελος τόσο των εκδοτών αξιών όσο και των επενδυτών, κυρίως των επενδυτών εκείνων που έχουν μια πιο μακροπρόθεσμη οπτική, μια πιο μακροπρόθεσμη στρατηγική. </w:t>
      </w:r>
    </w:p>
    <w:p w14:paraId="013A1D96"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Αυτές ακριβώς είναι οι επενδύσεις τις οποίες επιδιώκουμε. Είναι επενδύσεις που μπορούν να μετ</w:t>
      </w:r>
      <w:r>
        <w:rPr>
          <w:rFonts w:eastAsia="Times New Roman" w:cs="Times New Roman"/>
          <w:szCs w:val="24"/>
        </w:rPr>
        <w:t xml:space="preserve">ατρέψουν το φαύλο κύκλο σε ενάρετο, επενδύσεις με πολλαπλασιαστικά οικονομικά οφέλη στην πραγματική οικονομία. </w:t>
      </w:r>
    </w:p>
    <w:p w14:paraId="013A1D97"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Δεν θα σας κουράσω, όμως, με τα τεχνικά ζητήματα και τις αναλύσεις του νόμου. Τα ανέλυσε με επάρκεια ο </w:t>
      </w:r>
      <w:r>
        <w:rPr>
          <w:rFonts w:eastAsia="Times New Roman" w:cs="Times New Roman"/>
          <w:szCs w:val="24"/>
        </w:rPr>
        <w:t>ε</w:t>
      </w:r>
      <w:r>
        <w:rPr>
          <w:rFonts w:eastAsia="Times New Roman" w:cs="Times New Roman"/>
          <w:szCs w:val="24"/>
        </w:rPr>
        <w:t>ισηγητής της Πλειοψηφίας, αλλά συζητήθηκ</w:t>
      </w:r>
      <w:r>
        <w:rPr>
          <w:rFonts w:eastAsia="Times New Roman" w:cs="Times New Roman"/>
          <w:szCs w:val="24"/>
        </w:rPr>
        <w:t xml:space="preserve">αν και στην Επιτροπή Οικονομικών Υποθέσεων. </w:t>
      </w:r>
    </w:p>
    <w:p w14:paraId="013A1D98"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Το σημείο που θέλω να σταθώ </w:t>
      </w:r>
      <w:r>
        <w:rPr>
          <w:rFonts w:eastAsia="Times New Roman" w:cs="Times New Roman"/>
          <w:szCs w:val="24"/>
        </w:rPr>
        <w:t>-</w:t>
      </w:r>
      <w:r>
        <w:rPr>
          <w:rFonts w:eastAsia="Times New Roman" w:cs="Times New Roman"/>
          <w:szCs w:val="24"/>
        </w:rPr>
        <w:t>και νομίζω ότι είναι το σημείο που πολιτικά χαρακτηρίζει το νομοσχέδιο</w:t>
      </w:r>
      <w:r>
        <w:rPr>
          <w:rFonts w:eastAsia="Times New Roman" w:cs="Times New Roman"/>
          <w:szCs w:val="24"/>
        </w:rPr>
        <w:t>-</w:t>
      </w:r>
      <w:r>
        <w:rPr>
          <w:rFonts w:eastAsia="Times New Roman" w:cs="Times New Roman"/>
          <w:szCs w:val="24"/>
        </w:rPr>
        <w:t xml:space="preserve"> είναι το άρθρο 6, ένα άρθρο το οποίο αποτελεί νομοθετική πρωτοβουλία της Κυβέρνησης -δεν ήταν στην </w:t>
      </w:r>
      <w:r>
        <w:rPr>
          <w:rFonts w:eastAsia="Times New Roman" w:cs="Times New Roman"/>
          <w:szCs w:val="24"/>
        </w:rPr>
        <w:t>ο</w:t>
      </w:r>
      <w:r>
        <w:rPr>
          <w:rFonts w:eastAsia="Times New Roman" w:cs="Times New Roman"/>
          <w:szCs w:val="24"/>
        </w:rPr>
        <w:t>δηγία- και χτυπά μια από τις μακροχρόνιες παθογένειες της ελληνικής οικονομίας. Χτυπάει την αδιαφάνεια, χτυπάει τις σχέσεις διαπλοκής μεταξύ τραπεζικού συστήματος και ΜΜΕ. Διότι η δική μας αναπτυξιακή στρατηγική δεν θα μπορούσε να μην έρχεται σε ρήξη με τη</w:t>
      </w:r>
      <w:r>
        <w:rPr>
          <w:rFonts w:eastAsia="Times New Roman" w:cs="Times New Roman"/>
          <w:szCs w:val="24"/>
        </w:rPr>
        <w:t xml:space="preserve"> διαπλοκή. Και όλοι ξέρουμε ότι το αμαρτωλό τρίγωνο της διαπλοκής δεν είναι άλλο από το τρίγωνο επιχειρήσεων, τραπεζών και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w:t>
      </w:r>
    </w:p>
    <w:p w14:paraId="013A1D99" w14:textId="77777777" w:rsidR="0004408F" w:rsidRDefault="00332441">
      <w:pPr>
        <w:spacing w:line="600" w:lineRule="auto"/>
        <w:ind w:firstLine="720"/>
        <w:jc w:val="both"/>
        <w:rPr>
          <w:rFonts w:eastAsia="Times New Roman"/>
          <w:szCs w:val="24"/>
        </w:rPr>
      </w:pPr>
      <w:r>
        <w:rPr>
          <w:rFonts w:eastAsia="Times New Roman"/>
          <w:szCs w:val="24"/>
        </w:rPr>
        <w:t>Έτσι, με το άρθρο 6 του παρόντος γεννάται για πρώτη φορά η υποχρέωση των πιστωτικών ιδρυμάτων</w:t>
      </w:r>
      <w:r>
        <w:rPr>
          <w:rFonts w:eastAsia="Times New Roman"/>
          <w:szCs w:val="24"/>
        </w:rPr>
        <w:t>,</w:t>
      </w:r>
      <w:r>
        <w:rPr>
          <w:rFonts w:eastAsia="Times New Roman"/>
          <w:szCs w:val="24"/>
        </w:rPr>
        <w:t xml:space="preserve"> να δημοσιεύ</w:t>
      </w:r>
      <w:r>
        <w:rPr>
          <w:rFonts w:eastAsia="Times New Roman"/>
          <w:szCs w:val="24"/>
        </w:rPr>
        <w:t>ουν όλες τις πληρωμές που έκαναν σε μέσα μαζικής ενημέρωσης, διαφημιστικές εταιρείες και οντότητες</w:t>
      </w:r>
      <w:r>
        <w:rPr>
          <w:rFonts w:eastAsia="Times New Roman"/>
          <w:szCs w:val="24"/>
        </w:rPr>
        <w:t>,</w:t>
      </w:r>
      <w:r>
        <w:rPr>
          <w:rFonts w:eastAsia="Times New Roman"/>
          <w:szCs w:val="24"/>
        </w:rPr>
        <w:t xml:space="preserve"> συνδεδεμένες με τις προηγούμενες επιχειρήσεις για λόγους διαφήμισης, όλες τους τις δαπάνες για λόγους προβολής ή προώθησης, καθώς και όλες τις χορηγίες και </w:t>
      </w:r>
      <w:r>
        <w:rPr>
          <w:rFonts w:eastAsia="Times New Roman"/>
          <w:szCs w:val="24"/>
        </w:rPr>
        <w:t>δωρεές προς φυσικά ή νομικά πρόσωπα.</w:t>
      </w:r>
    </w:p>
    <w:p w14:paraId="013A1D9A" w14:textId="77777777" w:rsidR="0004408F" w:rsidRDefault="00332441">
      <w:pPr>
        <w:spacing w:line="600" w:lineRule="auto"/>
        <w:ind w:firstLine="720"/>
        <w:jc w:val="both"/>
        <w:rPr>
          <w:rFonts w:eastAsia="Times New Roman"/>
          <w:szCs w:val="24"/>
        </w:rPr>
      </w:pPr>
      <w:r>
        <w:rPr>
          <w:rFonts w:eastAsia="Times New Roman"/>
          <w:szCs w:val="24"/>
        </w:rPr>
        <w:t xml:space="preserve">Είναι σαφέστατο, λοιπόν, το τι θέλουμε να κάνουμε και είναι σαφέστατα και τα πρόστιμα που θέλουμε να επιβάλλουμε σε όσους δεν θέλουν να υπακούσουν σε αυτή την ιστορία, όχι για να ελέγξουμε -όπως ακούστηκε- τις τράπεζες </w:t>
      </w:r>
      <w:r>
        <w:rPr>
          <w:rFonts w:eastAsia="Times New Roman"/>
          <w:szCs w:val="24"/>
        </w:rPr>
        <w:t>ή τα άλλα ιδρύματα με άλλο τρόπο. Έχετε διδάξει οι προκάτοχοι στην κυβέρνηση πολλά παιχνίδια σε αυτή την ιστορία. Εμείς δεν θα σας ακολουθήσουμε, γιατί ακριβώς θέλουμε να προστατεύσουμε το πολίτευμα.</w:t>
      </w:r>
    </w:p>
    <w:p w14:paraId="013A1D9B" w14:textId="77777777" w:rsidR="0004408F" w:rsidRDefault="00332441">
      <w:pPr>
        <w:spacing w:line="600" w:lineRule="auto"/>
        <w:ind w:firstLine="720"/>
        <w:jc w:val="both"/>
        <w:rPr>
          <w:rFonts w:eastAsia="Times New Roman"/>
          <w:szCs w:val="24"/>
        </w:rPr>
      </w:pPr>
      <w:r>
        <w:rPr>
          <w:rFonts w:eastAsia="Times New Roman"/>
          <w:szCs w:val="24"/>
        </w:rPr>
        <w:t xml:space="preserve">Σε αυτό το σημείο, όμως, και στα ζητήματα της διαπλοκής </w:t>
      </w:r>
      <w:r>
        <w:rPr>
          <w:rFonts w:eastAsia="Times New Roman"/>
          <w:szCs w:val="24"/>
        </w:rPr>
        <w:t>πολιτικών κέντρων με μέσα μαζικής ενημέρωσης, θέλω να αξιοποιήσω την ευκαιρία και να μιλήσω για την παραποίηση της ομιλίας μου σε επίκαιρη ερώτηση που έγινε την Παρασκευή. Και εντύπωση δεν προκαλεί η στάση ορισμένων μέσων μαζικής ενημέρωσης και ορισμένων δ</w:t>
      </w:r>
      <w:r>
        <w:rPr>
          <w:rFonts w:eastAsia="Times New Roman"/>
          <w:szCs w:val="24"/>
        </w:rPr>
        <w:t xml:space="preserve">ημοσιογράφων. Ξαναλέω, «ορισμένων δημοσιογράφων», γιατί θέλω να τους διαχωρίσω από εκείνους που τιμούν την πένα τους -όχι την ακριβή </w:t>
      </w:r>
      <w:r>
        <w:rPr>
          <w:rFonts w:eastAsia="Times New Roman"/>
          <w:szCs w:val="24"/>
        </w:rPr>
        <w:t>«</w:t>
      </w:r>
      <w:r>
        <w:rPr>
          <w:rFonts w:eastAsia="Times New Roman"/>
          <w:szCs w:val="24"/>
          <w:lang w:val="en-US"/>
        </w:rPr>
        <w:t>Mont</w:t>
      </w:r>
      <w:r>
        <w:rPr>
          <w:rFonts w:eastAsia="Times New Roman"/>
          <w:szCs w:val="24"/>
        </w:rPr>
        <w:t xml:space="preserve"> </w:t>
      </w:r>
      <w:r>
        <w:rPr>
          <w:rFonts w:eastAsia="Times New Roman"/>
          <w:szCs w:val="24"/>
          <w:lang w:val="en-US"/>
        </w:rPr>
        <w:t>Blanc</w:t>
      </w:r>
      <w:r>
        <w:rPr>
          <w:rFonts w:eastAsia="Times New Roman"/>
          <w:szCs w:val="24"/>
        </w:rPr>
        <w:t>»</w:t>
      </w:r>
      <w:r>
        <w:rPr>
          <w:rFonts w:eastAsia="Times New Roman"/>
          <w:szCs w:val="24"/>
        </w:rPr>
        <w:t xml:space="preserve"> που έχουν ορισμένοι και γράφουν συνεχώς- που με πολύ λίγους μισθούς δουλεύουν και εργάζονται κάθε μέρα για να </w:t>
      </w:r>
      <w:r>
        <w:rPr>
          <w:rFonts w:eastAsia="Times New Roman"/>
          <w:szCs w:val="24"/>
        </w:rPr>
        <w:t xml:space="preserve">βγει εις πέρας η ενημέρωση. </w:t>
      </w:r>
    </w:p>
    <w:p w14:paraId="013A1D9C" w14:textId="77777777" w:rsidR="0004408F" w:rsidRDefault="00332441">
      <w:pPr>
        <w:spacing w:line="600" w:lineRule="auto"/>
        <w:ind w:firstLine="720"/>
        <w:jc w:val="both"/>
        <w:rPr>
          <w:rFonts w:eastAsia="Times New Roman"/>
          <w:szCs w:val="24"/>
        </w:rPr>
      </w:pPr>
      <w:r>
        <w:rPr>
          <w:rFonts w:eastAsia="Times New Roman"/>
          <w:szCs w:val="24"/>
        </w:rPr>
        <w:t>Τους ξέρουμε αυτούς τους δημοσιογράφους από τα προηγούμενα χρόνια. Τους ξέρουμε μέσα από τους «αγώνες» τους για τις λέξεις «διαφθορά» και «διαπλοκή». Υπάρχουν ορισμένοι δημοσιογράφοι που όσο κι αν ψάξετε, δεν έχουν πει ποτέ αυτ</w:t>
      </w:r>
      <w:r>
        <w:rPr>
          <w:rFonts w:eastAsia="Times New Roman"/>
          <w:szCs w:val="24"/>
        </w:rPr>
        <w:t>ές τις λέξεις δημόσια. Τους ξέρουμε από τους «αγώνες» τους για να αποκαλυφθούν οι διάφορες λίστες, όπως η λίστα Λαγκάρντ κλπ.. Τους ξέρουμε από τους «αγώνες» τους για τα χρέη των κομμάτων -της Νέας Δημοκρατίας και του ΠΑΣΟΚ- και από το πώς πρέπει να καλυφθ</w:t>
      </w:r>
      <w:r>
        <w:rPr>
          <w:rFonts w:eastAsia="Times New Roman"/>
          <w:szCs w:val="24"/>
        </w:rPr>
        <w:t>ούν όλα αυτά τα πράγματα, από το τι έλεγαν στα διάφορα σκάνδαλα. Τους ξέρουμε πολύ καλά. Και ξέρω πολύ καλά ότι αυτό το απόσπασμα -έστω και ξεκομμένο- δεν θα παίξει στα δελτία ειδήσεών τους.</w:t>
      </w:r>
    </w:p>
    <w:p w14:paraId="013A1D9D" w14:textId="77777777" w:rsidR="0004408F" w:rsidRDefault="00332441">
      <w:pPr>
        <w:spacing w:line="600" w:lineRule="auto"/>
        <w:ind w:firstLine="720"/>
        <w:jc w:val="both"/>
        <w:rPr>
          <w:rFonts w:eastAsia="Times New Roman"/>
          <w:szCs w:val="24"/>
        </w:rPr>
      </w:pPr>
      <w:r>
        <w:rPr>
          <w:rFonts w:eastAsia="Times New Roman"/>
          <w:szCs w:val="24"/>
        </w:rPr>
        <w:t>Εντύπωση, λοιπόν, δεν προκαλεί η στάση ορισμένων ΜΜΕ και ορισμένω</w:t>
      </w:r>
      <w:r>
        <w:rPr>
          <w:rFonts w:eastAsia="Times New Roman"/>
          <w:szCs w:val="24"/>
        </w:rPr>
        <w:t>ν δημοσιογράφων. Εντύπωση προκαλεί ότι Βουλευτές του Κοινοβουλίου υιοθετούν την παραποίηση των Πρακτικών της Βουλής, της πραγματικότητας, διότι είναι σαφές το τι είπα στη Βουλή. Είναι σαφές ότι αναφερόμουν στη φορολογική ιστορία του τόπου, στο παρελθόν, ακ</w:t>
      </w:r>
      <w:r>
        <w:rPr>
          <w:rFonts w:eastAsia="Times New Roman"/>
          <w:szCs w:val="24"/>
        </w:rPr>
        <w:t>ριβώς σε αυτό το οποίο δεν έχει καμ</w:t>
      </w:r>
      <w:r>
        <w:rPr>
          <w:rFonts w:eastAsia="Times New Roman"/>
          <w:szCs w:val="24"/>
        </w:rPr>
        <w:t>μ</w:t>
      </w:r>
      <w:r>
        <w:rPr>
          <w:rFonts w:eastAsia="Times New Roman"/>
          <w:szCs w:val="24"/>
        </w:rPr>
        <w:t xml:space="preserve">ία σχέση με αυτό που κάνει η Κυβέρνηση. Διότι η Κυβέρνηση κληρονόμησε ένα φορολογικό σύστημα το οποίο αλλάζει </w:t>
      </w:r>
      <w:r>
        <w:rPr>
          <w:rFonts w:eastAsia="Times New Roman"/>
          <w:szCs w:val="24"/>
        </w:rPr>
        <w:t>-</w:t>
      </w:r>
      <w:r>
        <w:rPr>
          <w:rFonts w:eastAsia="Times New Roman"/>
          <w:szCs w:val="24"/>
        </w:rPr>
        <w:t>στα δημοσιονομικά πλαίσια και στις δεσμεύσεις της χώρας</w:t>
      </w:r>
      <w:r>
        <w:rPr>
          <w:rFonts w:eastAsia="Times New Roman"/>
          <w:szCs w:val="24"/>
        </w:rPr>
        <w:t>-</w:t>
      </w:r>
      <w:r>
        <w:rPr>
          <w:rFonts w:eastAsia="Times New Roman"/>
          <w:szCs w:val="24"/>
        </w:rPr>
        <w:t xml:space="preserve"> σιγά σιγά και σταθερά. </w:t>
      </w:r>
    </w:p>
    <w:p w14:paraId="013A1D9E" w14:textId="77777777" w:rsidR="0004408F" w:rsidRDefault="00332441">
      <w:pPr>
        <w:spacing w:line="600" w:lineRule="auto"/>
        <w:ind w:firstLine="720"/>
        <w:jc w:val="both"/>
        <w:rPr>
          <w:rFonts w:eastAsia="Times New Roman"/>
          <w:szCs w:val="24"/>
        </w:rPr>
      </w:pPr>
      <w:r>
        <w:rPr>
          <w:rFonts w:eastAsia="Times New Roman"/>
          <w:szCs w:val="24"/>
        </w:rPr>
        <w:t xml:space="preserve">Είναι σαφές το τι ήθελε να </w:t>
      </w:r>
      <w:r>
        <w:rPr>
          <w:rFonts w:eastAsia="Times New Roman"/>
          <w:szCs w:val="24"/>
        </w:rPr>
        <w:t>κάνει η μονταζιέρα, όταν παραποίησε τις δηλώσεις. Ήθελε να κρύψει ότι με την τροπολογία η οποία ψηφίστηκε στην Επιτροπή Οικονομικών Υποθέσεων, σήμερα ψηφίζεται –ευελπιστώ- και στην Ολομέλεια, τελειώνει το σ</w:t>
      </w:r>
      <w:r>
        <w:rPr>
          <w:rFonts w:eastAsia="Times New Roman"/>
          <w:szCs w:val="24"/>
        </w:rPr>
        <w:t>ί</w:t>
      </w:r>
      <w:r>
        <w:rPr>
          <w:rFonts w:eastAsia="Times New Roman"/>
          <w:szCs w:val="24"/>
        </w:rPr>
        <w:t>ριαλ με τις φορολογικές δηλώσεις και τελειώνει κα</w:t>
      </w:r>
      <w:r>
        <w:rPr>
          <w:rFonts w:eastAsia="Times New Roman"/>
          <w:szCs w:val="24"/>
        </w:rPr>
        <w:t>ι μια άλλη προπαγάνδα όλων των προηγούμενων μηνών. Τι έλεγε η προπαγάνδα; Θα έχουμε αναδρομική φορολογία για τα εισοδήματα του 2015</w:t>
      </w:r>
      <w:r w:rsidRPr="005F380B">
        <w:rPr>
          <w:rFonts w:eastAsia="Times New Roman"/>
          <w:szCs w:val="24"/>
        </w:rPr>
        <w:t>,</w:t>
      </w:r>
      <w:r>
        <w:rPr>
          <w:rFonts w:eastAsia="Times New Roman"/>
          <w:szCs w:val="24"/>
        </w:rPr>
        <w:t xml:space="preserve"> έλεγε η προπαγάνδα, φοροκαταιγίδα για τα εισοδήματα του 2015, αύξηση της φορολογίας για τα ενοίκια το 2015. Και διάφοροι Βο</w:t>
      </w:r>
      <w:r>
        <w:rPr>
          <w:rFonts w:eastAsia="Times New Roman"/>
          <w:szCs w:val="24"/>
        </w:rPr>
        <w:t>υλευτές και στελέχη εδώ μέσα έπαιρναν κομμάτια από τα δελτία ειδήσεων και τα έφερναν στις ομιλίες τους.</w:t>
      </w:r>
    </w:p>
    <w:p w14:paraId="013A1D9F" w14:textId="77777777" w:rsidR="0004408F" w:rsidRDefault="00332441">
      <w:pPr>
        <w:spacing w:line="600" w:lineRule="auto"/>
        <w:ind w:firstLine="720"/>
        <w:jc w:val="both"/>
        <w:rPr>
          <w:rFonts w:eastAsia="Times New Roman"/>
          <w:szCs w:val="24"/>
        </w:rPr>
      </w:pPr>
      <w:r>
        <w:rPr>
          <w:rFonts w:eastAsia="Times New Roman"/>
          <w:szCs w:val="24"/>
        </w:rPr>
        <w:t>Κύριοι, αυτή η τροπολογία κλείνει αυτό το σ</w:t>
      </w:r>
      <w:r>
        <w:rPr>
          <w:rFonts w:eastAsia="Times New Roman"/>
          <w:szCs w:val="24"/>
        </w:rPr>
        <w:t>ί</w:t>
      </w:r>
      <w:r>
        <w:rPr>
          <w:rFonts w:eastAsia="Times New Roman"/>
          <w:szCs w:val="24"/>
        </w:rPr>
        <w:t>ριαλ. Δεν υπάρχει αναδρομικός φόρος για το 2015. Την Παρασκευή η διαπλοκή δεν ήθελε να παίξει αυτό σαν είδησ</w:t>
      </w:r>
      <w:r>
        <w:rPr>
          <w:rFonts w:eastAsia="Times New Roman"/>
          <w:szCs w:val="24"/>
        </w:rPr>
        <w:t>η και βρήκε τη δήλωση για να δημιουργήσει πρόβλημα.</w:t>
      </w:r>
    </w:p>
    <w:p w14:paraId="013A1DA0" w14:textId="77777777" w:rsidR="0004408F" w:rsidRDefault="00332441">
      <w:pPr>
        <w:spacing w:line="600" w:lineRule="auto"/>
        <w:ind w:firstLine="720"/>
        <w:jc w:val="both"/>
        <w:rPr>
          <w:rFonts w:eastAsia="Times New Roman"/>
          <w:szCs w:val="24"/>
        </w:rPr>
      </w:pPr>
      <w:r>
        <w:rPr>
          <w:rFonts w:eastAsia="Times New Roman"/>
          <w:szCs w:val="24"/>
        </w:rPr>
        <w:t xml:space="preserve">Είναι, λοιπόν, σαφές ότι ξεκινάμε με τις φορολογικές δηλώσεις. </w:t>
      </w:r>
      <w:r>
        <w:rPr>
          <w:rFonts w:eastAsia="Times New Roman"/>
          <w:szCs w:val="24"/>
        </w:rPr>
        <w:t>Εδώ</w:t>
      </w:r>
      <w:r>
        <w:rPr>
          <w:rFonts w:eastAsia="Times New Roman"/>
          <w:szCs w:val="24"/>
        </w:rPr>
        <w:t xml:space="preserve"> υπήρχε η κριτική ότι τις ξεκινάμε καθυστερημένα. Νομίζω ότι αυτοί που καταθέτουν την κριτική αυτή, δεν έχουν εικόνα -ή θέλουν να κρύψουν </w:t>
      </w:r>
      <w:r>
        <w:rPr>
          <w:rFonts w:eastAsia="Times New Roman"/>
          <w:szCs w:val="24"/>
        </w:rPr>
        <w:t xml:space="preserve">ότι δεν ξέρουν- πώς έρχονται τα νομοθετήματα στη Βουλή, μέσα από ποια διαδικασία, ή δεν καταλαβαίνουν τι  σημαίνει διαπραγμάτευση. Μάλλον είναι υπέρ της ταχείας, της </w:t>
      </w:r>
      <w:r>
        <w:rPr>
          <w:rFonts w:eastAsia="Times New Roman"/>
          <w:szCs w:val="24"/>
          <w:lang w:val="en-US"/>
        </w:rPr>
        <w:t>fast</w:t>
      </w:r>
      <w:r>
        <w:rPr>
          <w:rFonts w:eastAsia="Times New Roman"/>
          <w:szCs w:val="24"/>
        </w:rPr>
        <w:t xml:space="preserve"> </w:t>
      </w:r>
      <w:r>
        <w:rPr>
          <w:rFonts w:eastAsia="Times New Roman"/>
          <w:szCs w:val="24"/>
          <w:lang w:val="en-US"/>
        </w:rPr>
        <w:t>track</w:t>
      </w:r>
      <w:r>
        <w:rPr>
          <w:rFonts w:eastAsia="Times New Roman"/>
          <w:szCs w:val="24"/>
        </w:rPr>
        <w:t xml:space="preserve"> διαπραγμάτευσης, </w:t>
      </w:r>
      <w:r>
        <w:rPr>
          <w:rFonts w:eastAsia="Times New Roman"/>
          <w:szCs w:val="24"/>
        </w:rPr>
        <w:t xml:space="preserve">κατά την οποία </w:t>
      </w:r>
      <w:r>
        <w:rPr>
          <w:rFonts w:eastAsia="Times New Roman"/>
          <w:szCs w:val="24"/>
        </w:rPr>
        <w:t xml:space="preserve">πηγαίνουμε, κάνουμε ότι διαπραγματευόμαστε και </w:t>
      </w:r>
      <w:r>
        <w:rPr>
          <w:rFonts w:eastAsia="Times New Roman"/>
          <w:szCs w:val="24"/>
        </w:rPr>
        <w:t>φέρνουμε στη Βουλή αυτό που έχει έρθει απ’ έξω.</w:t>
      </w:r>
    </w:p>
    <w:p w14:paraId="013A1DA1" w14:textId="77777777" w:rsidR="0004408F" w:rsidRDefault="00332441">
      <w:pPr>
        <w:spacing w:line="600" w:lineRule="auto"/>
        <w:ind w:firstLine="720"/>
        <w:jc w:val="both"/>
        <w:rPr>
          <w:rFonts w:eastAsia="Times New Roman"/>
          <w:szCs w:val="24"/>
        </w:rPr>
      </w:pPr>
      <w:r>
        <w:rPr>
          <w:rFonts w:eastAsia="Times New Roman"/>
          <w:szCs w:val="24"/>
        </w:rPr>
        <w:t>Εμείς</w:t>
      </w:r>
      <w:r>
        <w:rPr>
          <w:rFonts w:eastAsia="Times New Roman"/>
          <w:szCs w:val="24"/>
        </w:rPr>
        <w:t>,</w:t>
      </w:r>
      <w:r>
        <w:rPr>
          <w:rFonts w:eastAsia="Times New Roman"/>
          <w:szCs w:val="24"/>
        </w:rPr>
        <w:t xml:space="preserve"> κύριοι</w:t>
      </w:r>
      <w:r>
        <w:rPr>
          <w:rFonts w:eastAsia="Times New Roman"/>
          <w:szCs w:val="24"/>
        </w:rPr>
        <w:t>,</w:t>
      </w:r>
      <w:r>
        <w:rPr>
          <w:rFonts w:eastAsia="Times New Roman"/>
          <w:szCs w:val="24"/>
        </w:rPr>
        <w:t xml:space="preserve"> κάνουμε ουσιαστική διαπραγμάτευση, δύσκολη διαπραγμάτευση. Και προσπαθούμε όσο μπορούμε το αποτέλεσμα της διαπραγμάτευσης να είναι θετικό για την κοινωνία.</w:t>
      </w:r>
    </w:p>
    <w:p w14:paraId="013A1DA2" w14:textId="77777777" w:rsidR="0004408F" w:rsidRDefault="00332441">
      <w:pPr>
        <w:spacing w:line="600" w:lineRule="auto"/>
        <w:ind w:firstLine="720"/>
        <w:jc w:val="both"/>
        <w:rPr>
          <w:rFonts w:eastAsia="Times New Roman"/>
          <w:szCs w:val="24"/>
        </w:rPr>
      </w:pPr>
      <w:r>
        <w:rPr>
          <w:rFonts w:eastAsia="Times New Roman"/>
          <w:szCs w:val="24"/>
        </w:rPr>
        <w:t>Υπάρχουν, όμως, αυτοί που κριτικάρουν</w:t>
      </w:r>
      <w:r>
        <w:rPr>
          <w:rFonts w:eastAsia="Times New Roman"/>
          <w:szCs w:val="24"/>
        </w:rPr>
        <w:t xml:space="preserve"> ότι το Υπουργείο Οικονομικών καθυστερεί και ρωτούν γιατί δεν γίνεται αυτό ή το άλλο. Μακάρι να οργανωθεί –βλέπω εδώ τον Πρόεδρο της Επιτροπή</w:t>
      </w:r>
      <w:r>
        <w:rPr>
          <w:rFonts w:eastAsia="Times New Roman"/>
          <w:szCs w:val="24"/>
        </w:rPr>
        <w:t>ς</w:t>
      </w:r>
      <w:r>
        <w:rPr>
          <w:rFonts w:eastAsia="Times New Roman"/>
          <w:szCs w:val="24"/>
        </w:rPr>
        <w:t xml:space="preserve"> Οικονομικών Υποθέσεων- στην Επιτροπή Οικονομικών Υποθέσεων μια ουσιαστική συζήτηση</w:t>
      </w:r>
      <w:r>
        <w:rPr>
          <w:rFonts w:eastAsia="Times New Roman"/>
          <w:szCs w:val="24"/>
        </w:rPr>
        <w:t>,</w:t>
      </w:r>
      <w:r>
        <w:rPr>
          <w:rFonts w:eastAsia="Times New Roman"/>
          <w:szCs w:val="24"/>
        </w:rPr>
        <w:t xml:space="preserve"> για να έρθουμε και να συζητήσ</w:t>
      </w:r>
      <w:r>
        <w:rPr>
          <w:rFonts w:eastAsia="Times New Roman"/>
          <w:szCs w:val="24"/>
        </w:rPr>
        <w:t>ουμε τι έγινε το 2013, το 2014 και τι έγινε το 2015 στα θέματα της φορολογίας, το πόσο αυξήθηκαν οι έλεγχοι, τι έγινε με τη φοροδιαφυγή και με το λαθρεμπόριο</w:t>
      </w:r>
      <w:r>
        <w:rPr>
          <w:rFonts w:eastAsia="Times New Roman"/>
          <w:szCs w:val="24"/>
        </w:rPr>
        <w:t>,</w:t>
      </w:r>
      <w:r>
        <w:rPr>
          <w:rFonts w:eastAsia="Times New Roman"/>
          <w:szCs w:val="24"/>
        </w:rPr>
        <w:t xml:space="preserve"> για να σταματήσει η παραπληροφόρηση.</w:t>
      </w:r>
    </w:p>
    <w:p w14:paraId="013A1DA3" w14:textId="77777777" w:rsidR="0004408F" w:rsidRDefault="00332441">
      <w:pPr>
        <w:spacing w:line="600" w:lineRule="auto"/>
        <w:ind w:firstLine="720"/>
        <w:jc w:val="both"/>
        <w:rPr>
          <w:rFonts w:eastAsia="Times New Roman"/>
          <w:szCs w:val="24"/>
        </w:rPr>
      </w:pPr>
      <w:r>
        <w:rPr>
          <w:rFonts w:eastAsia="Times New Roman"/>
          <w:szCs w:val="24"/>
        </w:rPr>
        <w:t>Εγώ θέλω να μου πουν σε ποια άλλη περίοδο στο Υπουργείο Οικο</w:t>
      </w:r>
      <w:r>
        <w:rPr>
          <w:rFonts w:eastAsia="Times New Roman"/>
          <w:szCs w:val="24"/>
        </w:rPr>
        <w:t>νομικών είχαμε τέτοιο έργο σε νομοθετικό επίπεδο και πότε είχαμε τέτοιο έργο σε ελεγκτικό επίπεδο. Γιατί εάν συγκρίνουμε το ποσό που βεβαιώθηκε από ελέγχους το 2015 σε σχέση με το 2014</w:t>
      </w:r>
      <w:r>
        <w:rPr>
          <w:rFonts w:eastAsia="Times New Roman"/>
          <w:szCs w:val="24"/>
        </w:rPr>
        <w:t>,</w:t>
      </w:r>
      <w:r>
        <w:rPr>
          <w:rFonts w:eastAsia="Times New Roman"/>
          <w:szCs w:val="24"/>
        </w:rPr>
        <w:t xml:space="preserve"> είναι πάρα πολύ μεγαλύτερο. </w:t>
      </w:r>
    </w:p>
    <w:p w14:paraId="013A1DA4"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w:t>
      </w:r>
      <w:r>
        <w:rPr>
          <w:rFonts w:eastAsia="Times New Roman" w:cs="Times New Roman"/>
          <w:szCs w:val="24"/>
        </w:rPr>
        <w:t xml:space="preserve">ως του χρόνου ομιλίας του κυρίου </w:t>
      </w:r>
      <w:r>
        <w:rPr>
          <w:rFonts w:eastAsia="Times New Roman" w:cs="Times New Roman"/>
          <w:szCs w:val="24"/>
        </w:rPr>
        <w:t xml:space="preserve">Αναπληρωτή </w:t>
      </w:r>
      <w:r>
        <w:rPr>
          <w:rFonts w:eastAsia="Times New Roman" w:cs="Times New Roman"/>
          <w:szCs w:val="24"/>
        </w:rPr>
        <w:t>Υπουργού)</w:t>
      </w:r>
    </w:p>
    <w:p w14:paraId="013A1DA5"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Κύριε Πρόεδρε, εγώ έχω να μιλήσω για το νομοσχέδιο, για τις τροπολογίες</w:t>
      </w:r>
      <w:r>
        <w:rPr>
          <w:rFonts w:eastAsia="Times New Roman" w:cs="Times New Roman"/>
          <w:szCs w:val="24"/>
        </w:rPr>
        <w:t>,</w:t>
      </w:r>
      <w:r>
        <w:rPr>
          <w:rFonts w:eastAsia="Times New Roman" w:cs="Times New Roman"/>
          <w:szCs w:val="24"/>
        </w:rPr>
        <w:t xml:space="preserve"> για χίλια δυο. Θα ήθελα για δύο με τρία λεπτά την υπομονή σας. Δεν θα σας φάω πολύ χρόνο.</w:t>
      </w:r>
    </w:p>
    <w:p w14:paraId="013A1DA6" w14:textId="77777777" w:rsidR="0004408F" w:rsidRDefault="00332441">
      <w:pPr>
        <w:spacing w:line="600" w:lineRule="auto"/>
        <w:ind w:firstLine="720"/>
        <w:jc w:val="both"/>
        <w:rPr>
          <w:rFonts w:eastAsia="Times New Roman"/>
          <w:szCs w:val="24"/>
        </w:rPr>
      </w:pPr>
      <w:r>
        <w:rPr>
          <w:rFonts w:eastAsia="Times New Roman"/>
          <w:b/>
          <w:bCs/>
          <w:szCs w:val="24"/>
        </w:rPr>
        <w:t xml:space="preserve">ΠΡΟΕΔΡΕΥΩΝ (Αναστάσιος Κουράκης): </w:t>
      </w:r>
      <w:r>
        <w:rPr>
          <w:rFonts w:eastAsia="Times New Roman"/>
          <w:bCs/>
          <w:szCs w:val="24"/>
        </w:rPr>
        <w:t>Καλώς. Συνεχίστε</w:t>
      </w:r>
      <w:r>
        <w:rPr>
          <w:rFonts w:eastAsia="Times New Roman"/>
          <w:bCs/>
          <w:szCs w:val="24"/>
        </w:rPr>
        <w:t>,</w:t>
      </w:r>
      <w:r>
        <w:rPr>
          <w:rFonts w:eastAsia="Times New Roman"/>
          <w:bCs/>
          <w:szCs w:val="24"/>
        </w:rPr>
        <w:t xml:space="preserve"> παρακαλώ.</w:t>
      </w:r>
    </w:p>
    <w:p w14:paraId="013A1DA7"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Πότε άλλοτε έγιναν τόσα πράγματα για την εξυπηρέτηση του πολίτη, για την αναδιοργάνωση του Υπουργείου Οικονομικών; Πότε άλλοτε βγάλαμε από τα ντουλάπια τους σκελετούς των νόμω</w:t>
      </w:r>
      <w:r>
        <w:rPr>
          <w:rFonts w:eastAsia="Times New Roman" w:cs="Times New Roman"/>
          <w:szCs w:val="24"/>
        </w:rPr>
        <w:t xml:space="preserve">ν, που είχαν ψηφιστεί στην </w:t>
      </w:r>
      <w:r>
        <w:rPr>
          <w:rFonts w:eastAsia="Times New Roman" w:cs="Times New Roman"/>
          <w:szCs w:val="24"/>
        </w:rPr>
        <w:t>ε</w:t>
      </w:r>
      <w:r>
        <w:rPr>
          <w:rFonts w:eastAsia="Times New Roman" w:cs="Times New Roman"/>
          <w:szCs w:val="24"/>
        </w:rPr>
        <w:t>λληνική Βουλή, αλλά</w:t>
      </w:r>
      <w:r>
        <w:rPr>
          <w:rFonts w:eastAsia="Times New Roman" w:cs="Times New Roman"/>
          <w:szCs w:val="24"/>
        </w:rPr>
        <w:t>,</w:t>
      </w:r>
      <w:r>
        <w:rPr>
          <w:rFonts w:eastAsia="Times New Roman" w:cs="Times New Roman"/>
          <w:szCs w:val="24"/>
        </w:rPr>
        <w:t xml:space="preserve"> επειδή αφορούσαν θέματα ελέγχων, θέματα λαθρεμπορίου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δεν είχαν βγει υπουργικές αποφάσεις; Γι’ αυτό δεν υπάρχει καμμία κριτική. Είναι νόμοι που ψηφίστηκαν σε κυβερνήσεις Νέας Δημοκρατίας και ΠΑΣΟΚ, σωσ</w:t>
      </w:r>
      <w:r>
        <w:rPr>
          <w:rFonts w:eastAsia="Times New Roman" w:cs="Times New Roman"/>
          <w:szCs w:val="24"/>
        </w:rPr>
        <w:t xml:space="preserve">τοί νόμοι, στους οποίους εμείς βγάζουμε τις αποφάσεις και προχωρούμε στην υλοποίησή τους, γιατί είχαν μείνει στα ντουλάπια του Υπουργείου Οικονομικών. </w:t>
      </w:r>
    </w:p>
    <w:p w14:paraId="013A1DA8"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Διαπραγμάτευση, λοιπόν, ναι, ουσιαστική, με αποτελέσματα σε όφελος της κοινωνίας. </w:t>
      </w:r>
    </w:p>
    <w:p w14:paraId="013A1DA9"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Σε σχέση με το παρόν </w:t>
      </w:r>
      <w:r>
        <w:rPr>
          <w:rFonts w:eastAsia="Times New Roman" w:cs="Times New Roman"/>
          <w:szCs w:val="24"/>
        </w:rPr>
        <w:t>νομοσχέδιο, βλέπουμε ότι</w:t>
      </w:r>
      <w:r>
        <w:rPr>
          <w:rFonts w:eastAsia="Times New Roman" w:cs="Times New Roman"/>
          <w:szCs w:val="24"/>
        </w:rPr>
        <w:t>,</w:t>
      </w:r>
      <w:r>
        <w:rPr>
          <w:rFonts w:eastAsia="Times New Roman" w:cs="Times New Roman"/>
          <w:szCs w:val="24"/>
        </w:rPr>
        <w:t xml:space="preserve"> εκτός από την ενσωμάτωση της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ο</w:t>
      </w:r>
      <w:r>
        <w:rPr>
          <w:rFonts w:eastAsia="Times New Roman" w:cs="Times New Roman"/>
          <w:szCs w:val="24"/>
        </w:rPr>
        <w:t>δηγίας</w:t>
      </w:r>
      <w:r>
        <w:rPr>
          <w:rFonts w:eastAsia="Times New Roman" w:cs="Times New Roman"/>
          <w:szCs w:val="24"/>
        </w:rPr>
        <w:t>,</w:t>
      </w:r>
      <w:r>
        <w:rPr>
          <w:rFonts w:eastAsia="Times New Roman" w:cs="Times New Roman"/>
          <w:szCs w:val="24"/>
        </w:rPr>
        <w:t xml:space="preserve"> υλοποιούνται και συγκεκριμένες παρεμβάσεις</w:t>
      </w:r>
      <w:r>
        <w:rPr>
          <w:rFonts w:eastAsia="Times New Roman" w:cs="Times New Roman"/>
          <w:szCs w:val="24"/>
        </w:rPr>
        <w:t>,</w:t>
      </w:r>
      <w:r>
        <w:rPr>
          <w:rFonts w:eastAsia="Times New Roman" w:cs="Times New Roman"/>
          <w:szCs w:val="24"/>
        </w:rPr>
        <w:t xml:space="preserve"> που βελτιώνουν το επενδυτικό περιβάλλον, κάνοντάς το ασφαλέστερο και πιο ελκυστικό στο ευρύ κοινό, ενώ ταυτόχρονα ενισχύεται η διαφάνεια </w:t>
      </w:r>
      <w:r>
        <w:rPr>
          <w:rFonts w:eastAsia="Times New Roman" w:cs="Times New Roman"/>
          <w:szCs w:val="24"/>
        </w:rPr>
        <w:t xml:space="preserve">και δίνεται ένα κτύπημα στις σχέσεις εξάρτησης και διαπλοκής των τραπεζών και των μέσων μαζικής ενημέρωσης. Έτσι, το χρηματοπιστωτικό σύστημα της χώρας γίνεται ακόμη πιο αξιόπιστο και πιο σταθερό. </w:t>
      </w:r>
    </w:p>
    <w:p w14:paraId="013A1DAA"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Κλείνοντας, για να μη ζητήσω άλλο</w:t>
      </w:r>
      <w:r>
        <w:rPr>
          <w:rFonts w:eastAsia="Times New Roman" w:cs="Times New Roman"/>
          <w:szCs w:val="24"/>
        </w:rPr>
        <w:t>ν</w:t>
      </w:r>
      <w:r>
        <w:rPr>
          <w:rFonts w:eastAsia="Times New Roman" w:cs="Times New Roman"/>
          <w:szCs w:val="24"/>
        </w:rPr>
        <w:t xml:space="preserve"> χρόνο και υπάρχουν δικα</w:t>
      </w:r>
      <w:r>
        <w:rPr>
          <w:rFonts w:eastAsia="Times New Roman" w:cs="Times New Roman"/>
          <w:szCs w:val="24"/>
        </w:rPr>
        <w:t xml:space="preserve">ιολογημένα οι διαμαρτυρίες, θα ήθελα να αναφερθώ στις τροπολογίες. Γίνονται αποδεκτές οι τροπολογίες με αριθμό: 290/69, 291/70, 292/71 και 293/72. </w:t>
      </w:r>
    </w:p>
    <w:p w14:paraId="013A1DAB"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Υπουργέ, πείτε τ</w:t>
      </w:r>
      <w:r>
        <w:rPr>
          <w:rFonts w:eastAsia="Times New Roman" w:cs="Times New Roman"/>
          <w:szCs w:val="24"/>
        </w:rPr>
        <w:t>ε</w:t>
      </w:r>
      <w:r>
        <w:rPr>
          <w:rFonts w:eastAsia="Times New Roman" w:cs="Times New Roman"/>
          <w:szCs w:val="24"/>
        </w:rPr>
        <w:t>ς λίγο πιο αργά, γιατί βλέπω ότι προσπαθούν οι συνά</w:t>
      </w:r>
      <w:r>
        <w:rPr>
          <w:rFonts w:eastAsia="Times New Roman" w:cs="Times New Roman"/>
          <w:szCs w:val="24"/>
        </w:rPr>
        <w:t>δελφοι να τις σημειώσουν. Πείτε τ</w:t>
      </w:r>
      <w:r>
        <w:rPr>
          <w:rFonts w:eastAsia="Times New Roman" w:cs="Times New Roman"/>
          <w:szCs w:val="24"/>
        </w:rPr>
        <w:t>ε</w:t>
      </w:r>
      <w:r>
        <w:rPr>
          <w:rFonts w:eastAsia="Times New Roman" w:cs="Times New Roman"/>
          <w:szCs w:val="24"/>
        </w:rPr>
        <w:t xml:space="preserve">ς από την αρχή, εάν έχετε την καλοσύνη. </w:t>
      </w:r>
    </w:p>
    <w:p w14:paraId="013A1DAC"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Ζητώ συγγνώμη και τις επαναλαμβάνω. </w:t>
      </w:r>
    </w:p>
    <w:p w14:paraId="013A1DAD"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Γίνονται αποδεκτές οι τροπολογίες 290/69, 291/70, 292/71 και 293/72. </w:t>
      </w:r>
    </w:p>
    <w:p w14:paraId="013A1DAE"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Δεν γίνονται αποδεκτέ</w:t>
      </w:r>
      <w:r>
        <w:rPr>
          <w:rFonts w:eastAsia="Times New Roman" w:cs="Times New Roman"/>
          <w:szCs w:val="24"/>
        </w:rPr>
        <w:t>ς οι βουλευτικές τροπολογίες. Τα θέματα που θίγουν οι δύο βουλευτικές τροπολογίες, η πρώτη</w:t>
      </w:r>
      <w:r>
        <w:rPr>
          <w:rFonts w:eastAsia="Times New Roman" w:cs="Times New Roman"/>
          <w:szCs w:val="24"/>
        </w:rPr>
        <w:t>,</w:t>
      </w:r>
      <w:r>
        <w:rPr>
          <w:rFonts w:eastAsia="Times New Roman" w:cs="Times New Roman"/>
          <w:szCs w:val="24"/>
        </w:rPr>
        <w:t xml:space="preserve"> που καταθέτουν τέσσερις Βουλευτές της Νέας Δημοκρατίας </w:t>
      </w:r>
      <w:r>
        <w:rPr>
          <w:rFonts w:eastAsia="Times New Roman" w:cs="Times New Roman"/>
          <w:szCs w:val="24"/>
        </w:rPr>
        <w:t>–</w:t>
      </w:r>
      <w:r>
        <w:rPr>
          <w:rFonts w:eastAsia="Times New Roman" w:cs="Times New Roman"/>
          <w:szCs w:val="24"/>
        </w:rPr>
        <w:t>ο</w:t>
      </w:r>
      <w:r>
        <w:rPr>
          <w:rFonts w:eastAsia="Times New Roman" w:cs="Times New Roman"/>
          <w:szCs w:val="24"/>
        </w:rPr>
        <w:t>ι</w:t>
      </w:r>
      <w:r>
        <w:rPr>
          <w:rFonts w:eastAsia="Times New Roman" w:cs="Times New Roman"/>
          <w:szCs w:val="24"/>
        </w:rPr>
        <w:t xml:space="preserve"> κ</w:t>
      </w:r>
      <w:r>
        <w:rPr>
          <w:rFonts w:eastAsia="Times New Roman" w:cs="Times New Roman"/>
          <w:szCs w:val="24"/>
        </w:rPr>
        <w:t>ύριοι</w:t>
      </w:r>
      <w:r>
        <w:rPr>
          <w:rFonts w:eastAsia="Times New Roman" w:cs="Times New Roman"/>
          <w:szCs w:val="24"/>
        </w:rPr>
        <w:t xml:space="preserve"> Βεσυρόπουλος, Καρασμάνης, Στύλιος και Αθανασίου</w:t>
      </w:r>
      <w:r>
        <w:rPr>
          <w:rFonts w:eastAsia="Times New Roman" w:cs="Times New Roman"/>
          <w:szCs w:val="24"/>
        </w:rPr>
        <w:t xml:space="preserve">– </w:t>
      </w:r>
      <w:r>
        <w:rPr>
          <w:rFonts w:eastAsia="Times New Roman" w:cs="Times New Roman"/>
          <w:szCs w:val="24"/>
        </w:rPr>
        <w:t>και η δεύτερη</w:t>
      </w:r>
      <w:r>
        <w:rPr>
          <w:rFonts w:eastAsia="Times New Roman" w:cs="Times New Roman"/>
          <w:szCs w:val="24"/>
        </w:rPr>
        <w:t>,</w:t>
      </w:r>
      <w:r>
        <w:rPr>
          <w:rFonts w:eastAsia="Times New Roman" w:cs="Times New Roman"/>
          <w:szCs w:val="24"/>
        </w:rPr>
        <w:t xml:space="preserve"> που καταθέτει ο κ. Άδωνις Γεωργιάδ</w:t>
      </w:r>
      <w:r>
        <w:rPr>
          <w:rFonts w:eastAsia="Times New Roman" w:cs="Times New Roman"/>
          <w:szCs w:val="24"/>
        </w:rPr>
        <w:t>ης, είναι υπαρκτά και θα τα αντιμετωπίσουμε σαν Κυβέρνηση σε άλλο νομοθέτημα</w:t>
      </w:r>
      <w:r>
        <w:rPr>
          <w:rFonts w:eastAsia="Times New Roman" w:cs="Times New Roman"/>
          <w:szCs w:val="24"/>
        </w:rPr>
        <w:t>,</w:t>
      </w:r>
      <w:r>
        <w:rPr>
          <w:rFonts w:eastAsia="Times New Roman" w:cs="Times New Roman"/>
          <w:szCs w:val="24"/>
        </w:rPr>
        <w:t xml:space="preserve"> με τρόπο που να λύνει ουσιαστικά το πρόβλημα. </w:t>
      </w:r>
    </w:p>
    <w:p w14:paraId="013A1DAF"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Ευχαριστώ πολύ για τον χρόνο σας. </w:t>
      </w:r>
    </w:p>
    <w:p w14:paraId="013A1DB0" w14:textId="77777777" w:rsidR="0004408F" w:rsidRDefault="003324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13A1DB1"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κύριο Υπουργό. </w:t>
      </w:r>
    </w:p>
    <w:p w14:paraId="013A1DB2"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γίνεται γνωστό στο Σώμα ότι </w:t>
      </w:r>
      <w:r>
        <w:rPr>
          <w:rFonts w:eastAsia="Times New Roman" w:cs="Times New Roman"/>
          <w:szCs w:val="24"/>
        </w:rPr>
        <w:t xml:space="preserve">τη συνεδρίασή μας παρακολουθούν </w:t>
      </w:r>
      <w:r>
        <w:rPr>
          <w:rFonts w:eastAsia="Times New Roman" w:cs="Times New Roman"/>
          <w:szCs w:val="24"/>
        </w:rPr>
        <w:t>από τα άνω δυτικά θεωρ</w:t>
      </w:r>
      <w:r>
        <w:rPr>
          <w:rFonts w:eastAsia="Times New Roman" w:cs="Times New Roman"/>
          <w:szCs w:val="24"/>
        </w:rPr>
        <w:t>ε</w:t>
      </w:r>
      <w:r>
        <w:rPr>
          <w:rFonts w:eastAsia="Times New Roman" w:cs="Times New Roman"/>
          <w:szCs w:val="24"/>
        </w:rPr>
        <w:t>ία</w:t>
      </w:r>
      <w:r>
        <w:rPr>
          <w:rFonts w:eastAsia="Times New Roman" w:cs="Times New Roman"/>
          <w:szCs w:val="24"/>
        </w:rPr>
        <w:t xml:space="preserve"> της Βουλής</w:t>
      </w:r>
      <w:r>
        <w:rPr>
          <w:rFonts w:eastAsia="Times New Roman" w:cs="Times New Roman"/>
          <w:szCs w:val="24"/>
        </w:rPr>
        <w:t>, αφού ενημερώθηκαν για την ιστορία του κτ</w:t>
      </w:r>
      <w:r>
        <w:rPr>
          <w:rFonts w:eastAsia="Times New Roman" w:cs="Times New Roman"/>
          <w:szCs w:val="24"/>
        </w:rPr>
        <w:t>η</w:t>
      </w:r>
      <w:r>
        <w:rPr>
          <w:rFonts w:eastAsia="Times New Roman" w:cs="Times New Roman"/>
          <w:szCs w:val="24"/>
        </w:rPr>
        <w:t xml:space="preserve">ρίου και τον τρόπο οργάνωσης και λειτουργίας της </w:t>
      </w:r>
      <w:r>
        <w:rPr>
          <w:rFonts w:eastAsia="Times New Roman" w:cs="Times New Roman"/>
          <w:szCs w:val="24"/>
        </w:rPr>
        <w:t>Βουλής και ξεναγήθηκαν στην έκθεση της αίθουσας «</w:t>
      </w:r>
      <w:r>
        <w:rPr>
          <w:rFonts w:eastAsia="Times New Roman" w:cs="Times New Roman"/>
          <w:szCs w:val="24"/>
        </w:rPr>
        <w:t>ΕΛΕΥΘΕΡΙΟΣ ΒΕΝΙΖΕΛΟΣ</w:t>
      </w:r>
      <w:r>
        <w:rPr>
          <w:rFonts w:eastAsia="Times New Roman" w:cs="Times New Roman"/>
          <w:szCs w:val="24"/>
        </w:rPr>
        <w:t xml:space="preserve">», δεκαεννέα Γάλλοι μαθητές και μαθήτριες και ένας συνοδός εκπαιδευτικός. </w:t>
      </w:r>
    </w:p>
    <w:p w14:paraId="013A1DB3"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Η Βουλή τούς καλωσορίζει. </w:t>
      </w:r>
    </w:p>
    <w:p w14:paraId="013A1DB4" w14:textId="77777777" w:rsidR="0004408F" w:rsidRDefault="00332441">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13A1DB5"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Θα δώσουμε τον λόγο στους εισηγητές</w:t>
      </w:r>
      <w:r>
        <w:rPr>
          <w:rFonts w:eastAsia="Times New Roman" w:cs="Times New Roman"/>
          <w:szCs w:val="24"/>
        </w:rPr>
        <w:t xml:space="preserve"> και στους ειδικούς αγορητές, εάν έχουν να προσθέσουν ή να ρωτήσουν κάτι, χωρίς όμως να κάνουμε ξανά ομιλίες. </w:t>
      </w:r>
    </w:p>
    <w:p w14:paraId="013A1DB6"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Θέλει κάποιος συνάδελφος τον λόγο; </w:t>
      </w:r>
    </w:p>
    <w:p w14:paraId="013A1DB7"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ΙΩΑΝΝΗΣ ΓΚΙΟΛΑΣ: </w:t>
      </w:r>
      <w:r>
        <w:rPr>
          <w:rFonts w:eastAsia="Times New Roman" w:cs="Times New Roman"/>
          <w:szCs w:val="24"/>
        </w:rPr>
        <w:t xml:space="preserve">Εγώ καλύφθηκα από τον κύριο Υπουργό. </w:t>
      </w:r>
    </w:p>
    <w:p w14:paraId="013A1DB8"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 κ. Γκιόλας καλύφθη</w:t>
      </w:r>
      <w:r>
        <w:rPr>
          <w:rFonts w:eastAsia="Times New Roman" w:cs="Times New Roman"/>
          <w:szCs w:val="24"/>
        </w:rPr>
        <w:t xml:space="preserve">κε από τον κύριο Υπουργό. </w:t>
      </w:r>
    </w:p>
    <w:p w14:paraId="013A1DB9"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Ζητώ τον λόγο για τις τροπολογίες.</w:t>
      </w:r>
    </w:p>
    <w:p w14:paraId="013A1DBA"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Και εγώ ζητώ τον λόγο, κύριε Πρόεδρε.</w:t>
      </w:r>
    </w:p>
    <w:p w14:paraId="013A1DBB"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Βλέπω ότι ο κ. Βεσυρόπουλος και ο κ. Κουτσούκος ζητούν τον λόγο. </w:t>
      </w:r>
    </w:p>
    <w:p w14:paraId="013A1DBC"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Κύριε Βεσυρό</w:t>
      </w:r>
      <w:r>
        <w:rPr>
          <w:rFonts w:eastAsia="Times New Roman" w:cs="Times New Roman"/>
          <w:szCs w:val="24"/>
        </w:rPr>
        <w:t xml:space="preserve">πουλε, έχετε τον λόγο για δύο λεπτά. </w:t>
      </w:r>
    </w:p>
    <w:p w14:paraId="013A1DBD"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Ευχαριστώ, κύριε Πρόεδρε. Δεν θα αργήσω πολύ, μόνο δύο λεπτά.</w:t>
      </w:r>
    </w:p>
    <w:p w14:paraId="013A1DBE"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όπως είπα και στην αρχή της πρωτολογίας μου, η συζήτηση και η ψήφιση του συγκεκριμένου νομοσχεδίου συμ</w:t>
      </w:r>
      <w:r>
        <w:rPr>
          <w:rFonts w:eastAsia="Times New Roman" w:cs="Times New Roman"/>
          <w:szCs w:val="24"/>
        </w:rPr>
        <w:t>πίπτει με την από</w:t>
      </w:r>
      <w:r>
        <w:rPr>
          <w:rFonts w:eastAsia="Times New Roman" w:cs="Times New Roman"/>
          <w:szCs w:val="24"/>
        </w:rPr>
        <w:t>πειρα</w:t>
      </w:r>
      <w:r>
        <w:rPr>
          <w:rFonts w:eastAsia="Times New Roman" w:cs="Times New Roman"/>
          <w:szCs w:val="24"/>
        </w:rPr>
        <w:t xml:space="preserve"> της Κυβέρνησης να αποπροσανατολίσει και να αποφύγει την ανάδειξη των αδιεξόδων που δημιουργεί η πολιτική της. </w:t>
      </w:r>
    </w:p>
    <w:p w14:paraId="013A1DBF"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Μέλη της Κυβέρνησης αλλά και συνάδελφοι Βουλευτές από την κυβερνητική Πλειοψηφία κινούνται με αυτήν ακριβώς τη λογική. Δεκ</w:t>
      </w:r>
      <w:r>
        <w:rPr>
          <w:rFonts w:eastAsia="Times New Roman" w:cs="Times New Roman"/>
          <w:szCs w:val="24"/>
        </w:rPr>
        <w:t xml:space="preserve">τή κάθε συζήτηση για τη διαφάνεια και τη δικαιοσύνη. Προφανώς υπάρχει ενόχληση για τις καταγγελίες δικαστικού λειτουργού εναντίον του κ. Παπαγγελόπουλου, για τις οποίες εμείς ζητάμε το αυτονόητο: Να υπάρξει πλήρης διερεύνηση. </w:t>
      </w:r>
    </w:p>
    <w:p w14:paraId="013A1DC0"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Όχι, όμως, να μας λέει ο ΣΥΡΙ</w:t>
      </w:r>
      <w:r>
        <w:rPr>
          <w:rFonts w:eastAsia="Times New Roman" w:cs="Times New Roman"/>
          <w:szCs w:val="24"/>
        </w:rPr>
        <w:t xml:space="preserve">ΖΑ ότι αυτός έστειλε τις διάφορες λίστες στη δικαιοσύνη! Να υπενθυμίσω ότι η λίστα Λαγκάρντ, μόλις εστάλη στο γραφείο του τότε Πρωθυπουργού κ. Σαμαρά, απεστάλη αυθημερόν στον </w:t>
      </w:r>
      <w:r>
        <w:rPr>
          <w:rFonts w:eastAsia="Times New Roman" w:cs="Times New Roman"/>
          <w:szCs w:val="24"/>
        </w:rPr>
        <w:t>ο</w:t>
      </w:r>
      <w:r>
        <w:rPr>
          <w:rFonts w:eastAsia="Times New Roman" w:cs="Times New Roman"/>
          <w:szCs w:val="24"/>
        </w:rPr>
        <w:t xml:space="preserve">ικονομικό </w:t>
      </w:r>
      <w:r>
        <w:rPr>
          <w:rFonts w:eastAsia="Times New Roman" w:cs="Times New Roman"/>
          <w:szCs w:val="24"/>
        </w:rPr>
        <w:t>ε</w:t>
      </w:r>
      <w:r>
        <w:rPr>
          <w:rFonts w:eastAsia="Times New Roman" w:cs="Times New Roman"/>
          <w:szCs w:val="24"/>
        </w:rPr>
        <w:t>ισαγγελέα, στις 2 Οκτωβρίου 2012</w:t>
      </w:r>
      <w:r>
        <w:rPr>
          <w:rFonts w:eastAsia="Times New Roman" w:cs="Times New Roman"/>
          <w:szCs w:val="24"/>
        </w:rPr>
        <w:t>,</w:t>
      </w:r>
      <w:r>
        <w:rPr>
          <w:rFonts w:eastAsia="Times New Roman" w:cs="Times New Roman"/>
          <w:szCs w:val="24"/>
        </w:rPr>
        <w:t xml:space="preserve"> και το δεύτερο </w:t>
      </w:r>
      <w:r>
        <w:rPr>
          <w:rFonts w:eastAsia="Times New Roman" w:cs="Times New Roman"/>
          <w:szCs w:val="24"/>
          <w:lang w:val="en-US"/>
        </w:rPr>
        <w:t>cd</w:t>
      </w:r>
      <w:r>
        <w:rPr>
          <w:rFonts w:eastAsia="Times New Roman" w:cs="Times New Roman"/>
          <w:szCs w:val="24"/>
        </w:rPr>
        <w:t xml:space="preserve"> της λίστας, αμέσω</w:t>
      </w:r>
      <w:r>
        <w:rPr>
          <w:rFonts w:eastAsia="Times New Roman" w:cs="Times New Roman"/>
          <w:szCs w:val="24"/>
        </w:rPr>
        <w:t xml:space="preserve">ς μόλις παρελήφθη, εστάλη και αυτό αυθημερόν στον </w:t>
      </w:r>
      <w:r>
        <w:rPr>
          <w:rFonts w:eastAsia="Times New Roman" w:cs="Times New Roman"/>
          <w:szCs w:val="24"/>
        </w:rPr>
        <w:t>ο</w:t>
      </w:r>
      <w:r>
        <w:rPr>
          <w:rFonts w:eastAsia="Times New Roman" w:cs="Times New Roman"/>
          <w:szCs w:val="24"/>
        </w:rPr>
        <w:t xml:space="preserve">ικονομικό </w:t>
      </w:r>
      <w:r>
        <w:rPr>
          <w:rFonts w:eastAsia="Times New Roman" w:cs="Times New Roman"/>
          <w:szCs w:val="24"/>
        </w:rPr>
        <w:t>ε</w:t>
      </w:r>
      <w:r>
        <w:rPr>
          <w:rFonts w:eastAsia="Times New Roman" w:cs="Times New Roman"/>
          <w:szCs w:val="24"/>
        </w:rPr>
        <w:t xml:space="preserve">ισαγγελέα, στις 21 Δεκεμβρίου του ίδιου έτους, με εντολή του τότε Υπουργού Οικονομικών κ. Στουρνάρα. </w:t>
      </w:r>
    </w:p>
    <w:p w14:paraId="013A1DC1"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Το ίδιο ισχύει για τις λίστες των εμβασμάτων εξωτερικού και Λουξεμβούργου. Η πρώτη διαβιβάστηκε στους </w:t>
      </w:r>
      <w:r>
        <w:rPr>
          <w:rFonts w:eastAsia="Times New Roman" w:cs="Times New Roman"/>
          <w:szCs w:val="24"/>
        </w:rPr>
        <w:t>ο</w:t>
      </w:r>
      <w:r>
        <w:rPr>
          <w:rFonts w:eastAsia="Times New Roman" w:cs="Times New Roman"/>
          <w:szCs w:val="24"/>
        </w:rPr>
        <w:t xml:space="preserve">ικονομικούς </w:t>
      </w:r>
      <w:r>
        <w:rPr>
          <w:rFonts w:eastAsia="Times New Roman" w:cs="Times New Roman"/>
          <w:szCs w:val="24"/>
        </w:rPr>
        <w:t>ε</w:t>
      </w:r>
      <w:r>
        <w:rPr>
          <w:rFonts w:eastAsia="Times New Roman" w:cs="Times New Roman"/>
          <w:szCs w:val="24"/>
        </w:rPr>
        <w:t xml:space="preserve">ισαγγελείς στις 5 Σεπτεμβρίου 2012 και η δεύτερη, ομοίως, στις αρχές Σεπτεμβρίου. Η λίστα με τα εξήντα πέντε </w:t>
      </w:r>
      <w:r>
        <w:rPr>
          <w:rFonts w:eastAsia="Times New Roman" w:cs="Times New Roman"/>
          <w:szCs w:val="24"/>
          <w:lang w:val="en-US"/>
        </w:rPr>
        <w:t>cd</w:t>
      </w:r>
      <w:r>
        <w:rPr>
          <w:rFonts w:eastAsia="Times New Roman" w:cs="Times New Roman"/>
          <w:szCs w:val="24"/>
        </w:rPr>
        <w:t xml:space="preserve"> δημιουργήθηκε μετά από αίτημ</w:t>
      </w:r>
      <w:r>
        <w:rPr>
          <w:rFonts w:eastAsia="Times New Roman" w:cs="Times New Roman"/>
          <w:szCs w:val="24"/>
        </w:rPr>
        <w:t xml:space="preserve">α του ΣΔΟΕ στις αρχές της θητείας της </w:t>
      </w:r>
      <w:r>
        <w:rPr>
          <w:rFonts w:eastAsia="Times New Roman" w:cs="Times New Roman"/>
          <w:szCs w:val="24"/>
        </w:rPr>
        <w:t>κ</w:t>
      </w:r>
      <w:r>
        <w:rPr>
          <w:rFonts w:eastAsia="Times New Roman" w:cs="Times New Roman"/>
          <w:szCs w:val="24"/>
        </w:rPr>
        <w:t xml:space="preserve">υβέρνησης Σαμαρά προς την Ένωση Ελληνικών Τραπεζών. Αυτά προς αποκατάσταση της αλήθειας. </w:t>
      </w:r>
    </w:p>
    <w:p w14:paraId="013A1DC2"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Όσο για την τροπολογία που κατατέθηκε εκπρόθεσμα από την Κυβέρνηση, σήμερα στις 12.00΄, με γενικό αριθμό 292 και ειδικό 71, θα </w:t>
      </w:r>
      <w:r>
        <w:rPr>
          <w:rFonts w:eastAsia="Times New Roman" w:cs="Times New Roman"/>
          <w:szCs w:val="24"/>
        </w:rPr>
        <w:t xml:space="preserve">ήθελα να πω ότι συνεχίζεται η πρακτική χρησιμοποίησης κοινοβουλευτικών διαδικασιών, προκειμένου να εξυπηρετηθούν προσωπικές και κομματικές σκοπιμότητες.  </w:t>
      </w:r>
    </w:p>
    <w:p w14:paraId="013A1DC3"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Πρόκειται για φωτογραφική και πελατειακού χαρακτήρα τροπολογία, την οποία εμείς δεν μπορούμε να κάνου</w:t>
      </w:r>
      <w:r>
        <w:rPr>
          <w:rFonts w:eastAsia="Times New Roman" w:cs="Times New Roman"/>
          <w:szCs w:val="24"/>
        </w:rPr>
        <w:t>με αποδεκτή. Δεν εμπιστεύεστε τα στελέχη του Υπουργείου Οικονομικών; Μήπως η συγκεκριμένη τροπολογία αφορά και μεταξύ αυτών και πρώην σύμβουλο του κ. Βαρουφάκη από το εξωτερικό</w:t>
      </w:r>
      <w:r>
        <w:rPr>
          <w:rFonts w:eastAsia="Times New Roman" w:cs="Times New Roman"/>
          <w:szCs w:val="24"/>
        </w:rPr>
        <w:t>,</w:t>
      </w:r>
      <w:r>
        <w:rPr>
          <w:rFonts w:eastAsia="Times New Roman" w:cs="Times New Roman"/>
          <w:szCs w:val="24"/>
        </w:rPr>
        <w:t xml:space="preserve"> που συνεχίζετε να τον αξιοποιείτε, πληρώνοντάς τον και μάλιστα αδρά;</w:t>
      </w:r>
    </w:p>
    <w:p w14:paraId="013A1DC4"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Για τις υ</w:t>
      </w:r>
      <w:r>
        <w:rPr>
          <w:rFonts w:eastAsia="Times New Roman" w:cs="Times New Roman"/>
          <w:szCs w:val="24"/>
        </w:rPr>
        <w:t>πόλοιπες τροπολογίες, κύριε Πρόεδρε, τοποθετήθηκα στην πρωτολογία μου.</w:t>
      </w:r>
    </w:p>
    <w:p w14:paraId="013A1DC5"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13A1DC6"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 Και εμείς ευχαριστούμε.</w:t>
      </w:r>
    </w:p>
    <w:p w14:paraId="013A1DC7"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Ο κ. Ιωάννης Κουτσούκος από τη Δημοκρατική Συμπαράταξη έχει τον λόγο.</w:t>
      </w:r>
    </w:p>
    <w:p w14:paraId="013A1DC8"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Γιάννης</w:t>
      </w:r>
      <w:r>
        <w:rPr>
          <w:rFonts w:eastAsia="Times New Roman" w:cs="Times New Roman"/>
          <w:szCs w:val="24"/>
        </w:rPr>
        <w:t>,</w:t>
      </w:r>
      <w:r>
        <w:rPr>
          <w:rFonts w:eastAsia="Times New Roman" w:cs="Times New Roman"/>
          <w:szCs w:val="24"/>
        </w:rPr>
        <w:t xml:space="preserve"> με δύο «ν», κύρι</w:t>
      </w:r>
      <w:r>
        <w:rPr>
          <w:rFonts w:eastAsia="Times New Roman" w:cs="Times New Roman"/>
          <w:szCs w:val="24"/>
        </w:rPr>
        <w:t>ε Πρόεδρε.</w:t>
      </w:r>
    </w:p>
    <w:p w14:paraId="013A1DC9"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 Γιάννης, εντάξει, συγνώμη.</w:t>
      </w:r>
    </w:p>
    <w:p w14:paraId="013A1DCA"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Ευχαριστώ, κύριε Πρόεδρε.</w:t>
      </w:r>
    </w:p>
    <w:p w14:paraId="013A1DCB"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 xml:space="preserve">Ένα σχόλιο μόνο θέλω να κάνω σε αυτά που είπε ο κύριος Υπουργός. Εμένα με τρομάζει που διακεκριμένα στελέχη της Κυβέρνησης νομίζουν ότι </w:t>
      </w:r>
      <w:r>
        <w:rPr>
          <w:rFonts w:eastAsia="Times New Roman" w:cs="Times New Roman"/>
          <w:szCs w:val="24"/>
        </w:rPr>
        <w:t>πάμε μπροστά, ενώ είναι βέβαιο ότι πάμε πίσω σε όλα τα επίπεδα: στην οικονομία, στο βιοτικό επίπεδο.</w:t>
      </w:r>
    </w:p>
    <w:p w14:paraId="013A1DCC"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Ο κ. Αλεξιάδης προχθές την αλήθεια είπε. Δεν ξέρω αν του ξέφυγε, αλλά είπε την αλήθεια. Διότι το 2016 θα είναι ένας χρόνος που θα έχουμε πρόσθετους φόρους.</w:t>
      </w:r>
      <w:r>
        <w:rPr>
          <w:rFonts w:eastAsia="Times New Roman" w:cs="Times New Roman"/>
          <w:szCs w:val="24"/>
        </w:rPr>
        <w:t xml:space="preserve"> Γι’ αυτό </w:t>
      </w:r>
      <w:r>
        <w:rPr>
          <w:rFonts w:eastAsia="Times New Roman" w:cs="Times New Roman"/>
          <w:szCs w:val="24"/>
        </w:rPr>
        <w:t>«</w:t>
      </w:r>
      <w:r>
        <w:rPr>
          <w:rFonts w:eastAsia="Times New Roman" w:cs="Times New Roman"/>
          <w:szCs w:val="24"/>
        </w:rPr>
        <w:t>τελείωσαν τα άσχημα και έρχονται τα χειρότερα</w:t>
      </w:r>
      <w:r>
        <w:rPr>
          <w:rFonts w:eastAsia="Times New Roman" w:cs="Times New Roman"/>
          <w:szCs w:val="24"/>
        </w:rPr>
        <w:t>», όπως είπε</w:t>
      </w:r>
      <w:r>
        <w:rPr>
          <w:rFonts w:eastAsia="Times New Roman" w:cs="Times New Roman"/>
          <w:szCs w:val="24"/>
        </w:rPr>
        <w:t xml:space="preserve">. Και αυτή είναι η διαπραγμάτευση που κάνετε, κύριε Υπουργέ, για το </w:t>
      </w:r>
      <w:r>
        <w:rPr>
          <w:rFonts w:eastAsia="Times New Roman" w:cs="Times New Roman"/>
          <w:szCs w:val="24"/>
        </w:rPr>
        <w:t>«</w:t>
      </w:r>
      <w:r>
        <w:rPr>
          <w:rFonts w:eastAsia="Times New Roman" w:cs="Times New Roman"/>
          <w:szCs w:val="24"/>
        </w:rPr>
        <w:t xml:space="preserve">μνημόνιο </w:t>
      </w:r>
      <w:r>
        <w:rPr>
          <w:rFonts w:eastAsia="Times New Roman" w:cs="Times New Roman"/>
          <w:szCs w:val="24"/>
          <w:lang w:val="en-US"/>
        </w:rPr>
        <w:t>plus</w:t>
      </w:r>
      <w:r>
        <w:rPr>
          <w:rFonts w:eastAsia="Times New Roman" w:cs="Times New Roman"/>
          <w:szCs w:val="24"/>
        </w:rPr>
        <w:t>»</w:t>
      </w:r>
      <w:r>
        <w:rPr>
          <w:rFonts w:eastAsia="Times New Roman" w:cs="Times New Roman"/>
          <w:szCs w:val="24"/>
        </w:rPr>
        <w:t>. Να καλύψουμε, δηλαδή, κενά που δημιουργήθηκαν στην πορεία της διακυβέρνησής σας, που δεν ήταν καταγεγρα</w:t>
      </w:r>
      <w:r>
        <w:rPr>
          <w:rFonts w:eastAsia="Times New Roman" w:cs="Times New Roman"/>
          <w:szCs w:val="24"/>
        </w:rPr>
        <w:t>μμένα πριν αναλάβετε.</w:t>
      </w:r>
    </w:p>
    <w:p w14:paraId="013A1DCD"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Επίσης, ήλθε ο κ. Δραγασάκης –και καλώς έκανε, νομίζω- και μας εξήγησε τη σκοπιμότητα του άρθρου 6. Χαίρομαι που συμφώνησε με την πρότασή μου</w:t>
      </w:r>
      <w:r>
        <w:rPr>
          <w:rFonts w:eastAsia="Times New Roman" w:cs="Times New Roman"/>
          <w:szCs w:val="24"/>
        </w:rPr>
        <w:t>,</w:t>
      </w:r>
      <w:r>
        <w:rPr>
          <w:rFonts w:eastAsia="Times New Roman" w:cs="Times New Roman"/>
          <w:szCs w:val="24"/>
        </w:rPr>
        <w:t xml:space="preserve"> να διευρυνθεί η υποχρέωση δημοσιοποίησης των στοιχείων στις ΔΕΚΟ. Έχει ευθύνη ως Αντιπρόεδρ</w:t>
      </w:r>
      <w:r>
        <w:rPr>
          <w:rFonts w:eastAsia="Times New Roman" w:cs="Times New Roman"/>
          <w:szCs w:val="24"/>
        </w:rPr>
        <w:t xml:space="preserve">ος της Κυβέρνησης να συντονίσει τους αρμόδιους Υπουργούς να έλθουν γρήγορα στη Βουλή. Αυτή είναι η δουλειά του. Μέχρι τότε θα περιμένουμε. </w:t>
      </w:r>
    </w:p>
    <w:p w14:paraId="013A1DCE"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Τη διάταξη εμείς θα την ψηφίσουμε, μόνο που δεν μπορεί να μας εκφράζουν αυτά που λέγονται από το Βήμα</w:t>
      </w:r>
      <w:r>
        <w:rPr>
          <w:rFonts w:eastAsia="Times New Roman" w:cs="Times New Roman"/>
          <w:szCs w:val="24"/>
        </w:rPr>
        <w:t>,</w:t>
      </w:r>
      <w:r>
        <w:rPr>
          <w:rFonts w:eastAsia="Times New Roman" w:cs="Times New Roman"/>
          <w:szCs w:val="24"/>
        </w:rPr>
        <w:t xml:space="preserve"> ότι τακτοποιο</w:t>
      </w:r>
      <w:r>
        <w:rPr>
          <w:rFonts w:eastAsia="Times New Roman" w:cs="Times New Roman"/>
          <w:szCs w:val="24"/>
        </w:rPr>
        <w:t>ύμε τα των τραπεζών, τους βάζουμε σε δρόμο. Διότι όλοι γνωρίζουμε, αγαπητοί συνάδελφοι, ότι το τραπεζικό σύστημα παραδόθηκε στους ξένους. Το συμβούλιο που κρίνει τις διοικήσεις του και κάνει τις επιλογές είναι υπό την επ</w:t>
      </w:r>
      <w:r>
        <w:rPr>
          <w:rFonts w:eastAsia="Times New Roman" w:cs="Times New Roman"/>
          <w:szCs w:val="24"/>
        </w:rPr>
        <w:t>οπτεία</w:t>
      </w:r>
      <w:r>
        <w:rPr>
          <w:rFonts w:eastAsia="Times New Roman" w:cs="Times New Roman"/>
          <w:szCs w:val="24"/>
        </w:rPr>
        <w:t xml:space="preserve"> των ξένων και γι’ αυτό υπάρχο</w:t>
      </w:r>
      <w:r>
        <w:rPr>
          <w:rFonts w:eastAsia="Times New Roman" w:cs="Times New Roman"/>
          <w:szCs w:val="24"/>
        </w:rPr>
        <w:t>υν και υπόνοιες ότι τώρα που δεν έχετε τον έλεγχο, τώρα φέρνετε τη διάταξη.</w:t>
      </w:r>
    </w:p>
    <w:p w14:paraId="013A1DCF"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ΜΠΑΛΑΟΥΡΑΣ:</w:t>
      </w:r>
      <w:r>
        <w:rPr>
          <w:rFonts w:eastAsia="Times New Roman" w:cs="Times New Roman"/>
          <w:szCs w:val="24"/>
        </w:rPr>
        <w:t xml:space="preserve"> Γιατί πότε τον είχαμε τον έλεγχο;</w:t>
      </w:r>
    </w:p>
    <w:p w14:paraId="013A1DD0"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 Κύριε Μπαλαούρα, δεν έχετε τον λόγο, σας παρακαλώ.</w:t>
      </w:r>
    </w:p>
    <w:p w14:paraId="013A1DD1"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Να προχωρήσουμε.</w:t>
      </w:r>
    </w:p>
    <w:p w14:paraId="013A1DD2"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w:t>
      </w:r>
      <w:r>
        <w:rPr>
          <w:rFonts w:eastAsia="Times New Roman" w:cs="Times New Roman"/>
          <w:b/>
          <w:szCs w:val="24"/>
        </w:rPr>
        <w:t>ΚΟΥΤΣΟΥΚΟΣ:</w:t>
      </w:r>
      <w:r>
        <w:rPr>
          <w:rFonts w:eastAsia="Times New Roman" w:cs="Times New Roman"/>
          <w:szCs w:val="24"/>
        </w:rPr>
        <w:t xml:space="preserve"> Να προχωρήσω, κύριε Πρόεδρε.</w:t>
      </w:r>
    </w:p>
    <w:p w14:paraId="013A1DD3"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Λέω, λοιπόν, ότι τις τροπολογίες, έστω και κατ’ ανάγκη</w:t>
      </w:r>
      <w:r>
        <w:rPr>
          <w:rFonts w:eastAsia="Times New Roman" w:cs="Times New Roman"/>
          <w:szCs w:val="24"/>
        </w:rPr>
        <w:t>ν</w:t>
      </w:r>
      <w:r>
        <w:rPr>
          <w:rFonts w:eastAsia="Times New Roman" w:cs="Times New Roman"/>
          <w:szCs w:val="24"/>
        </w:rPr>
        <w:t xml:space="preserve">, θα τις ψηφίσουμε, διότι πράγματι «φθάνει ο κόμπος στο χτένι» μερικές φορές, αλλά δεν είναι τρόπος αυτός να νομοθετούμε. </w:t>
      </w:r>
    </w:p>
    <w:p w14:paraId="013A1DD4"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όμως, η αντίθεσή μας σε μια </w:t>
      </w:r>
      <w:r>
        <w:rPr>
          <w:rFonts w:eastAsia="Times New Roman" w:cs="Times New Roman"/>
          <w:szCs w:val="24"/>
        </w:rPr>
        <w:t xml:space="preserve">τροπολογία, την οποία εξέφρασε ο κ. Λοβέρδος, αλλά θέλω να το πω και εγώ. Δεν είναι δυνατόν να ξιφουλκούν συνάδελφοι από το Βήμα της Βουλής,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 xml:space="preserve">κπρόσωποι των κομμάτων </w:t>
      </w:r>
      <w:r>
        <w:rPr>
          <w:rFonts w:eastAsia="Times New Roman" w:cs="Times New Roman"/>
          <w:szCs w:val="24"/>
        </w:rPr>
        <w:t>τα οποία</w:t>
      </w:r>
      <w:r>
        <w:rPr>
          <w:rFonts w:eastAsia="Times New Roman" w:cs="Times New Roman"/>
          <w:szCs w:val="24"/>
        </w:rPr>
        <w:t xml:space="preserve"> στηρίζουν την Κυβέρνηση, κατά της διαπλοκής, να την ξορκίζουν από</w:t>
      </w:r>
      <w:r>
        <w:rPr>
          <w:rFonts w:eastAsia="Times New Roman" w:cs="Times New Roman"/>
          <w:szCs w:val="24"/>
        </w:rPr>
        <w:t xml:space="preserve"> το Βήμα και να ψηφίζουν κατά σύστημα τροπολογίες που δίνουν αναθέσεις κατ’ εξαίρεση</w:t>
      </w:r>
      <w:r>
        <w:rPr>
          <w:rFonts w:eastAsia="Times New Roman" w:cs="Times New Roman"/>
          <w:szCs w:val="24"/>
        </w:rPr>
        <w:t>ν</w:t>
      </w:r>
      <w:r>
        <w:rPr>
          <w:rFonts w:eastAsia="Times New Roman" w:cs="Times New Roman"/>
          <w:szCs w:val="24"/>
        </w:rPr>
        <w:t xml:space="preserve"> όλων των διαδικασιών. Αυτό δεν καλλιεργεί τη διαπλοκή και την αδιαφάνεια; Αν, λοιπόν, θες να καταπολεμήσεις τη διαπλοκή, δεν το κάνεις στα λόγια, το κάνεις στην πράξη.</w:t>
      </w:r>
    </w:p>
    <w:p w14:paraId="013A1DD5"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Ευ</w:t>
      </w:r>
      <w:r>
        <w:rPr>
          <w:rFonts w:eastAsia="Times New Roman" w:cs="Times New Roman"/>
          <w:szCs w:val="24"/>
        </w:rPr>
        <w:t>χαριστώ, κύριε Πρόεδρε.</w:t>
      </w:r>
    </w:p>
    <w:p w14:paraId="013A1DD6"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 Και εμείς ευχαριστούμε.</w:t>
      </w:r>
    </w:p>
    <w:p w14:paraId="013A1DD7"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Κύριε Πρόεδρε, τον λόγο</w:t>
      </w:r>
      <w:r>
        <w:rPr>
          <w:rFonts w:eastAsia="Times New Roman" w:cs="Times New Roman"/>
          <w:szCs w:val="24"/>
        </w:rPr>
        <w:t>,</w:t>
      </w:r>
      <w:r>
        <w:rPr>
          <w:rFonts w:eastAsia="Times New Roman" w:cs="Times New Roman"/>
          <w:szCs w:val="24"/>
        </w:rPr>
        <w:t xml:space="preserve"> παρακαλώ.</w:t>
      </w:r>
    </w:p>
    <w:p w14:paraId="013A1DD8"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 κύριος Υπουργός έχει τον λόγο.</w:t>
      </w:r>
    </w:p>
    <w:p w14:paraId="013A1DD9"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b/>
          <w:szCs w:val="24"/>
        </w:rPr>
        <w:t>ΤΡΥΦΩΝ ΑΛΕΞΙΑΔΗΣ (</w:t>
      </w:r>
      <w:r>
        <w:rPr>
          <w:rFonts w:eastAsia="Times New Roman" w:cs="Times New Roman"/>
          <w:b/>
          <w:szCs w:val="24"/>
        </w:rPr>
        <w:t xml:space="preserve">Αναπληρωτής Υπουργός Οικονομικών): </w:t>
      </w:r>
      <w:r>
        <w:rPr>
          <w:rFonts w:eastAsia="Times New Roman" w:cs="Times New Roman"/>
          <w:szCs w:val="24"/>
        </w:rPr>
        <w:t>Κύριε Πρόεδρε, ζητώ τον λόγο</w:t>
      </w:r>
      <w:r>
        <w:rPr>
          <w:rFonts w:eastAsia="Times New Roman" w:cs="Times New Roman"/>
          <w:szCs w:val="24"/>
        </w:rPr>
        <w:t>,</w:t>
      </w:r>
      <w:r>
        <w:rPr>
          <w:rFonts w:eastAsia="Times New Roman" w:cs="Times New Roman"/>
          <w:szCs w:val="24"/>
        </w:rPr>
        <w:t xml:space="preserve"> για να μη θεωρηθεί ότι μένει αναπάντητο αυτό που ακούστηκε και να το ξεκαθαρίσω.</w:t>
      </w:r>
    </w:p>
    <w:p w14:paraId="013A1DDA"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Δύο πράγματα θέλω να πω. Πρώτα απ’ όλα, η συγκεκριμένη τροπολογία, όπως είπε και ο κ. Τσακαλώτος</w:t>
      </w:r>
      <w:r>
        <w:rPr>
          <w:rFonts w:eastAsia="Times New Roman" w:cs="Times New Roman"/>
          <w:szCs w:val="24"/>
        </w:rPr>
        <w:t>,</w:t>
      </w:r>
      <w:r>
        <w:rPr>
          <w:rFonts w:eastAsia="Times New Roman" w:cs="Times New Roman"/>
          <w:szCs w:val="24"/>
        </w:rPr>
        <w:t xml:space="preserve"> για το θέμα </w:t>
      </w:r>
      <w:r>
        <w:rPr>
          <w:rFonts w:eastAsia="Times New Roman" w:cs="Times New Roman"/>
          <w:szCs w:val="24"/>
        </w:rPr>
        <w:t xml:space="preserve">των στελεχών </w:t>
      </w:r>
      <w:r>
        <w:rPr>
          <w:rFonts w:eastAsia="Times New Roman" w:cs="Times New Roman"/>
          <w:szCs w:val="24"/>
        </w:rPr>
        <w:t>με τα οποία</w:t>
      </w:r>
      <w:r>
        <w:rPr>
          <w:rFonts w:eastAsia="Times New Roman" w:cs="Times New Roman"/>
          <w:szCs w:val="24"/>
        </w:rPr>
        <w:t xml:space="preserve"> πρέπει να συνεργαστούμε για τα ζητήματα της διαπραγμάτευσης, σε καμμία περίπτωση δεν σημαίνει ότι δεν έχουμε εμπιστοσύνη στα στελέχη του Υπουργείου Οικονομικών. Αλλά εδώ έχουμε φθάσει στην άλλη πλευρά του Ρουβίκωνα. Αυτοί οι οποίοι</w:t>
      </w:r>
      <w:r>
        <w:rPr>
          <w:rFonts w:eastAsia="Times New Roman" w:cs="Times New Roman"/>
          <w:szCs w:val="24"/>
        </w:rPr>
        <w:t xml:space="preserve"> αποδεδειγμένα έπαιρναν τους νόμους στα αγγλικά, τους μετέφραζαν και τους έφερναν στο Κοινοβούλιο, κατηγορούν τώρα εμάς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επειδή</w:t>
      </w:r>
      <w:r>
        <w:rPr>
          <w:rFonts w:eastAsia="Times New Roman" w:cs="Times New Roman"/>
          <w:szCs w:val="24"/>
        </w:rPr>
        <w:t xml:space="preserve"> χρειάζεται να συνεργαστούμε με στελέχη με πολύ μικρότερο κόστος απ’ ό,τι τα προηγούμενα χρόνια.</w:t>
      </w:r>
    </w:p>
    <w:p w14:paraId="013A1DDB"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Το είπε ο κ. Τσακαλώτος με σαφήν</w:t>
      </w:r>
      <w:r>
        <w:rPr>
          <w:rFonts w:eastAsia="Times New Roman" w:cs="Times New Roman"/>
          <w:szCs w:val="24"/>
        </w:rPr>
        <w:t>εια. Βεβαίως και έχουμε εμπιστοσύνη στα στελέχη του Υπουργείου Οικονομικών, τα οποία δίνουν μια μεγάλη μάχη</w:t>
      </w:r>
      <w:r>
        <w:rPr>
          <w:rFonts w:eastAsia="Times New Roman" w:cs="Times New Roman"/>
          <w:szCs w:val="24"/>
        </w:rPr>
        <w:t>,</w:t>
      </w:r>
      <w:r>
        <w:rPr>
          <w:rFonts w:eastAsia="Times New Roman" w:cs="Times New Roman"/>
          <w:szCs w:val="24"/>
        </w:rPr>
        <w:t xml:space="preserve"> πέρα από ωράρια, πενθήμερα, Σαββατοκύριακα κ</w:t>
      </w:r>
      <w:r>
        <w:rPr>
          <w:rFonts w:eastAsia="Times New Roman" w:cs="Times New Roman"/>
          <w:szCs w:val="24"/>
        </w:rPr>
        <w:t>.</w:t>
      </w:r>
      <w:r>
        <w:rPr>
          <w:rFonts w:eastAsia="Times New Roman" w:cs="Times New Roman"/>
          <w:szCs w:val="24"/>
        </w:rPr>
        <w:t>λπ., αλλά χρειαζόμαστε και ειδικά στελέχη, εξειδικευμένα σε συγκεκριμένα πράγματα, που δεν έχει το Υπο</w:t>
      </w:r>
      <w:r>
        <w:rPr>
          <w:rFonts w:eastAsia="Times New Roman" w:cs="Times New Roman"/>
          <w:szCs w:val="24"/>
        </w:rPr>
        <w:t>υργείο Οικονομικών ή το Υπουργείο Οικονομίας και Ανάπτυξης.</w:t>
      </w:r>
    </w:p>
    <w:p w14:paraId="013A1DDC" w14:textId="77777777" w:rsidR="0004408F" w:rsidRDefault="00332441">
      <w:pPr>
        <w:spacing w:line="600" w:lineRule="auto"/>
        <w:ind w:firstLine="720"/>
        <w:contextualSpacing/>
        <w:jc w:val="both"/>
        <w:rPr>
          <w:rFonts w:eastAsia="Times New Roman" w:cs="Times New Roman"/>
          <w:szCs w:val="24"/>
        </w:rPr>
      </w:pPr>
      <w:r>
        <w:rPr>
          <w:rFonts w:eastAsia="Times New Roman" w:cs="Times New Roman"/>
          <w:szCs w:val="24"/>
        </w:rPr>
        <w:t xml:space="preserve"> Δεύτερον</w:t>
      </w:r>
      <w:r>
        <w:rPr>
          <w:rFonts w:eastAsia="Times New Roman" w:cs="Times New Roman"/>
          <w:szCs w:val="24"/>
        </w:rPr>
        <w:t>,</w:t>
      </w:r>
      <w:r>
        <w:rPr>
          <w:rFonts w:eastAsia="Times New Roman" w:cs="Times New Roman"/>
          <w:szCs w:val="24"/>
        </w:rPr>
        <w:t xml:space="preserve"> και θα κλείσω μ’ αυτό. Ακούμε μια κριτική για το θέμα το</w:t>
      </w:r>
      <w:r>
        <w:rPr>
          <w:rFonts w:eastAsia="Times New Roman" w:cs="Times New Roman"/>
          <w:szCs w:val="24"/>
        </w:rPr>
        <w:t>υ</w:t>
      </w:r>
      <w:r>
        <w:rPr>
          <w:rFonts w:eastAsia="Times New Roman" w:cs="Times New Roman"/>
          <w:szCs w:val="24"/>
        </w:rPr>
        <w:t xml:space="preserve"> τι διαπραγματευόμαστε. Και εδώ ακούστηκαν ακόμα και υποκριτικές φωνές. Εγώ θα σας θυμίσω δύο πράγματα, διότι μερικοί ξέχασαν ακ</w:t>
      </w:r>
      <w:r>
        <w:rPr>
          <w:rFonts w:eastAsia="Times New Roman" w:cs="Times New Roman"/>
          <w:szCs w:val="24"/>
        </w:rPr>
        <w:t>όμα και το τι ψήφισαν. Νόμος 4334/2015. Ψηφίστηκε από διακόσιους είκοσι εννέα Βουλευτές! Νόμος 4336/2015. Ψηφίστηκε από διακόσιους είκοσι έναν Βουλευτές! Ξέρετε τι προέβλεπαν αυτοί οι νόμοι, για τους οποίους εμείς τώρα είμαστε αναγκασμένοι να διαπραγματευθ</w:t>
      </w:r>
      <w:r>
        <w:rPr>
          <w:rFonts w:eastAsia="Times New Roman" w:cs="Times New Roman"/>
          <w:szCs w:val="24"/>
        </w:rPr>
        <w:t xml:space="preserve">ούμε και να πάρουμε μέτρα και τους οποίους ψήφισε όλη η Βουλή; </w:t>
      </w:r>
    </w:p>
    <w:p w14:paraId="013A1DDD"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Προέβλεπαν την αύξηση του ΦΠΑ στα νησιά. Αυτό, λοιπόν, δεν είναι κάτι που ψήφισε η </w:t>
      </w:r>
      <w:r>
        <w:rPr>
          <w:rFonts w:eastAsia="Times New Roman"/>
          <w:szCs w:val="24"/>
        </w:rPr>
        <w:t>Κυβέρνηση</w:t>
      </w:r>
      <w:r>
        <w:rPr>
          <w:rFonts w:eastAsia="Times New Roman" w:cs="Times New Roman"/>
          <w:szCs w:val="24"/>
        </w:rPr>
        <w:t xml:space="preserve"> ΣΥΡΙΖΑ-ΑΝΕΛ. Είναι οι δύο νόμοι, ο ν.4334/2015 και ο ν.4336/2015, που ψηφίστηκαν. Και εμείς </w:t>
      </w:r>
      <w:r>
        <w:rPr>
          <w:rFonts w:eastAsia="Times New Roman" w:cs="Times New Roman"/>
          <w:szCs w:val="24"/>
        </w:rPr>
        <w:t>αγωνιζόμαστε να δοθεί λύση στο θέμα με τα νησιά. Επίσης, ψηφίστηκε η αύξηση του φόρου εισοδήματος και συγκεκριμένα μέτρα, όπως και το πετρέλαιο για τους αγρότες. Ε, δεν είναι δυνατόν γι’ αυτά που ψηφίστηκαν τότε, τώρα</w:t>
      </w:r>
      <w:r>
        <w:rPr>
          <w:rFonts w:eastAsia="Times New Roman" w:cs="Times New Roman"/>
          <w:szCs w:val="24"/>
        </w:rPr>
        <w:t>,</w:t>
      </w:r>
      <w:r>
        <w:rPr>
          <w:rFonts w:eastAsia="Times New Roman" w:cs="Times New Roman"/>
          <w:szCs w:val="24"/>
        </w:rPr>
        <w:t xml:space="preserve"> που έρχεται η ώρα της υλοποίησης</w:t>
      </w:r>
      <w:r>
        <w:rPr>
          <w:rFonts w:eastAsia="Times New Roman" w:cs="Times New Roman"/>
          <w:szCs w:val="24"/>
        </w:rPr>
        <w:t>,</w:t>
      </w:r>
      <w:r>
        <w:rPr>
          <w:rFonts w:eastAsia="Times New Roman" w:cs="Times New Roman"/>
          <w:szCs w:val="24"/>
        </w:rPr>
        <w:t xml:space="preserve"> κάπ</w:t>
      </w:r>
      <w:r>
        <w:rPr>
          <w:rFonts w:eastAsia="Times New Roman" w:cs="Times New Roman"/>
          <w:szCs w:val="24"/>
        </w:rPr>
        <w:t>οιοι να λένε «εσείς φταίτε γι’ αυτά τα πράγματα». Ας αναλάβουν κάποιοι την ευθύνη για το πώς οδηγήθηκε η χώρα εδώ και εμείς</w:t>
      </w:r>
      <w:r>
        <w:rPr>
          <w:rFonts w:eastAsia="Times New Roman" w:cs="Times New Roman"/>
          <w:szCs w:val="24"/>
        </w:rPr>
        <w:t>,</w:t>
      </w:r>
      <w:r>
        <w:rPr>
          <w:rFonts w:eastAsia="Times New Roman" w:cs="Times New Roman"/>
          <w:szCs w:val="24"/>
        </w:rPr>
        <w:t xml:space="preserve"> με την υπευθυνότητα και τη σοβαρότητα που έχουμε ως </w:t>
      </w:r>
      <w:r>
        <w:rPr>
          <w:rFonts w:eastAsia="Times New Roman"/>
          <w:szCs w:val="24"/>
        </w:rPr>
        <w:t>Κυβέρνηση</w:t>
      </w:r>
      <w:r>
        <w:rPr>
          <w:rFonts w:eastAsia="Times New Roman"/>
          <w:szCs w:val="24"/>
        </w:rPr>
        <w:t>,</w:t>
      </w:r>
      <w:r>
        <w:rPr>
          <w:rFonts w:eastAsia="Times New Roman" w:cs="Times New Roman"/>
          <w:szCs w:val="24"/>
        </w:rPr>
        <w:t xml:space="preserve"> θα τα βγάλουμε πέρα. Ας αναλάβουν, λοιπόν, και την ευθύνη για το τι </w:t>
      </w:r>
      <w:r>
        <w:rPr>
          <w:rFonts w:eastAsia="Times New Roman" w:cs="Times New Roman"/>
          <w:szCs w:val="24"/>
        </w:rPr>
        <w:t xml:space="preserve">ψήφιζαν. </w:t>
      </w:r>
    </w:p>
    <w:p w14:paraId="013A1DDE"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13A1DDF"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Κύριε Πρόεδρε, μου επιτρέπετε για ένα λεπτό για μια διευκρίνιση; </w:t>
      </w:r>
    </w:p>
    <w:p w14:paraId="013A1DE0" w14:textId="77777777" w:rsidR="0004408F" w:rsidRDefault="00332441">
      <w:pPr>
        <w:spacing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 xml:space="preserve">Ορίστε, κύριε Βαρδαλή, έχετε τον λόγο. </w:t>
      </w:r>
    </w:p>
    <w:p w14:paraId="013A1DE1"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Στον νόμο που μας μοιράστηκε τώρα</w:t>
      </w:r>
      <w:r>
        <w:rPr>
          <w:rFonts w:eastAsia="Times New Roman" w:cs="Times New Roman"/>
          <w:szCs w:val="24"/>
        </w:rPr>
        <w:t>,</w:t>
      </w:r>
      <w:r>
        <w:rPr>
          <w:rFonts w:eastAsia="Times New Roman" w:cs="Times New Roman"/>
          <w:szCs w:val="24"/>
        </w:rPr>
        <w:t xml:space="preserve"> πριν </w:t>
      </w:r>
      <w:r>
        <w:rPr>
          <w:rFonts w:eastAsia="Times New Roman" w:cs="Times New Roman"/>
          <w:szCs w:val="24"/>
        </w:rPr>
        <w:t>από</w:t>
      </w:r>
      <w:r>
        <w:rPr>
          <w:rFonts w:eastAsia="Times New Roman" w:cs="Times New Roman"/>
          <w:szCs w:val="24"/>
        </w:rPr>
        <w:t xml:space="preserve"> την ψη</w:t>
      </w:r>
      <w:r>
        <w:rPr>
          <w:rFonts w:eastAsia="Times New Roman" w:cs="Times New Roman"/>
          <w:szCs w:val="24"/>
        </w:rPr>
        <w:t>φοφορία, απουσιάζει η τελευταία τροπολογία με γενικό αριθμό 293 και ειδικό 72, την οποία ο κύριος Υπουργός μ</w:t>
      </w:r>
      <w:r>
        <w:rPr>
          <w:rFonts w:eastAsia="Times New Roman" w:cs="Times New Roman"/>
          <w:szCs w:val="24"/>
        </w:rPr>
        <w:t>ά</w:t>
      </w:r>
      <w:r>
        <w:rPr>
          <w:rFonts w:eastAsia="Times New Roman" w:cs="Times New Roman"/>
          <w:szCs w:val="24"/>
        </w:rPr>
        <w:t xml:space="preserve">ς είπε ότι κάνει δεκτή. Τι από τα δύο ισχύει τώρα; </w:t>
      </w:r>
    </w:p>
    <w:p w14:paraId="013A1DE2" w14:textId="77777777" w:rsidR="0004408F" w:rsidRDefault="00332441">
      <w:pPr>
        <w:spacing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 xml:space="preserve">Θα απαντήσει ο κύριος Υπουργός. </w:t>
      </w:r>
    </w:p>
    <w:p w14:paraId="013A1DE3"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Ορίστε, κύριε Υπουργέ, έχετε</w:t>
      </w:r>
      <w:r>
        <w:rPr>
          <w:rFonts w:eastAsia="Times New Roman" w:cs="Times New Roman"/>
          <w:szCs w:val="24"/>
        </w:rPr>
        <w:t xml:space="preserve"> τον λόγο. </w:t>
      </w:r>
    </w:p>
    <w:p w14:paraId="013A1DE4" w14:textId="77777777" w:rsidR="0004408F" w:rsidRDefault="00332441">
      <w:pPr>
        <w:spacing w:line="600" w:lineRule="auto"/>
        <w:ind w:firstLine="720"/>
        <w:jc w:val="both"/>
        <w:rPr>
          <w:rFonts w:eastAsia="Times New Roman" w:cs="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w:t>
      </w:r>
      <w:r>
        <w:rPr>
          <w:rFonts w:eastAsia="Times New Roman" w:cs="Times New Roman"/>
          <w:szCs w:val="24"/>
        </w:rPr>
        <w:t xml:space="preserve">Η τροπολογία με γενικό αριθμό 293 και ειδικό 72 μοιράστηκε. </w:t>
      </w:r>
    </w:p>
    <w:p w14:paraId="013A1DE5"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Εξοπλίζει την Επιτροπή Κεφαλαιαγοράς για την επιβολή προστίμων. </w:t>
      </w:r>
    </w:p>
    <w:p w14:paraId="013A1DE6"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Στο νόμο που μας φέρατε τώρα δεν συμπεριλαμβάνεται μέσα αυτή η τροπολογία, ενώ συμπεριλαμβάνονται όλες οι άλλες τροπολογίες. </w:t>
      </w:r>
    </w:p>
    <w:p w14:paraId="013A1DE7" w14:textId="77777777" w:rsidR="0004408F" w:rsidRDefault="00332441">
      <w:pPr>
        <w:spacing w:line="600" w:lineRule="auto"/>
        <w:ind w:firstLine="720"/>
        <w:jc w:val="both"/>
        <w:rPr>
          <w:rFonts w:eastAsia="Times New Roman" w:cs="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Είν</w:t>
      </w:r>
      <w:r>
        <w:rPr>
          <w:rFonts w:eastAsia="Times New Roman" w:cs="Times New Roman"/>
          <w:szCs w:val="24"/>
        </w:rPr>
        <w:t>αι στο άρθρο 6.</w:t>
      </w:r>
    </w:p>
    <w:p w14:paraId="013A1DE8" w14:textId="77777777" w:rsidR="0004408F" w:rsidRDefault="00332441">
      <w:pPr>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szCs w:val="24"/>
        </w:rPr>
        <w:t>Επομένως η τροπολογία μ</w:t>
      </w:r>
      <w:r>
        <w:rPr>
          <w:rFonts w:eastAsia="Times New Roman"/>
          <w:szCs w:val="24"/>
        </w:rPr>
        <w:t>ε γενικό αριθμό 293 και ειδικό 72 ε</w:t>
      </w:r>
      <w:r>
        <w:rPr>
          <w:rFonts w:eastAsia="Times New Roman" w:cs="Times New Roman"/>
          <w:szCs w:val="24"/>
        </w:rPr>
        <w:t>νσωματώθηκε στο άρθρο 6.</w:t>
      </w:r>
    </w:p>
    <w:p w14:paraId="013A1DE9"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Ναι, με τις παραγράφους 7, 8, 9 και 10. </w:t>
      </w:r>
    </w:p>
    <w:p w14:paraId="013A1DEA" w14:textId="77777777" w:rsidR="0004408F" w:rsidRDefault="00332441">
      <w:pPr>
        <w:spacing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Κυρίες και κύριοι συνάδελφοι, κηρύσσεται περαιωμένη η συζήτηση επί της αρχής, των άρθρων και των τροπολο</w:t>
      </w:r>
      <w:r>
        <w:rPr>
          <w:rFonts w:eastAsia="Times New Roman" w:cs="Times New Roman"/>
          <w:szCs w:val="24"/>
        </w:rPr>
        <w:t>γιών του σχεδίου νόμου του Υπουργείου Οικονομικών</w:t>
      </w:r>
      <w:r>
        <w:rPr>
          <w:rFonts w:eastAsia="Times New Roman" w:cs="Times New Roman"/>
          <w:szCs w:val="24"/>
        </w:rPr>
        <w:t>:</w:t>
      </w:r>
      <w:r>
        <w:rPr>
          <w:rFonts w:eastAsia="Times New Roman" w:cs="Times New Roman"/>
          <w:szCs w:val="24"/>
        </w:rPr>
        <w:t xml:space="preserve"> «Προσαρμογή της ελληνικής νομοθεσίας: α) στις διατάξεις της Οδηγίας 2013/50/ΕΕ του Ευρωπαϊκού Κοινοβουλίου και του Συμβουλίου, της 22ας Οκτωβρίου 2013 και β) στο άρθρο 1 της Οδηγίας 2014/51/ΕΕ του Ευρωπαϊκ</w:t>
      </w:r>
      <w:r>
        <w:rPr>
          <w:rFonts w:eastAsia="Times New Roman" w:cs="Times New Roman"/>
          <w:szCs w:val="24"/>
        </w:rPr>
        <w:t>ού Κοινοβουλίου και του Συμβουλίου της 16ης Απριλίου 2014 και άλλες διατάξεις»</w:t>
      </w:r>
      <w:r>
        <w:rPr>
          <w:rFonts w:eastAsia="Times New Roman" w:cs="Times New Roman"/>
          <w:szCs w:val="24"/>
        </w:rPr>
        <w:t>.</w:t>
      </w:r>
    </w:p>
    <w:p w14:paraId="013A1DEB"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επί της αρχής; </w:t>
      </w:r>
    </w:p>
    <w:p w14:paraId="013A1DEC" w14:textId="77777777" w:rsidR="0004408F" w:rsidRDefault="00332441">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13A1DED" w14:textId="77777777" w:rsidR="0004408F" w:rsidRDefault="00332441">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13A1DEE" w14:textId="77777777" w:rsidR="0004408F" w:rsidRDefault="00332441">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13A1DEF" w14:textId="77777777" w:rsidR="0004408F" w:rsidRDefault="00332441">
      <w:pPr>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νομοσχέδιο του Υπουργείου Οικονομικών</w:t>
      </w:r>
      <w:r>
        <w:rPr>
          <w:rFonts w:eastAsia="Times New Roman" w:cs="Times New Roman"/>
          <w:szCs w:val="24"/>
        </w:rPr>
        <w:t>:</w:t>
      </w:r>
      <w:r>
        <w:rPr>
          <w:rFonts w:eastAsia="Times New Roman" w:cs="Times New Roman"/>
          <w:szCs w:val="24"/>
        </w:rPr>
        <w:t xml:space="preserve"> «Προσαρμογή της ελληνικής νομοθεσίας: α) στις διατάξεις της Οδηγίας 2013/50/ΕΕ του Ευρωπαϊκού Κοινοβουλίου και του Συμβουλίου, της 22ας Οκτωβρίου 2013 και β) στο άρθρο 1 τη</w:t>
      </w:r>
      <w:r>
        <w:rPr>
          <w:rFonts w:eastAsia="Times New Roman" w:cs="Times New Roman"/>
          <w:szCs w:val="24"/>
        </w:rPr>
        <w:t xml:space="preserve">ς Οδηγίας 2014/51/ΕΕ του Ευρωπαϊκού Κοινοβουλίου και του Συμβουλίου της 16ης Απριλίου 2014 και άλλες διατάξεις» έγινε δεκτό επί της αρχής κατά πλειοψηφία. </w:t>
      </w:r>
    </w:p>
    <w:p w14:paraId="013A1DF0"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ισερχόμαστε τώρα στην ψήφιση των άρθρων. </w:t>
      </w:r>
    </w:p>
    <w:p w14:paraId="013A1DF1"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ως έχει;</w:t>
      </w:r>
    </w:p>
    <w:p w14:paraId="013A1DF2"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ΠΟΛΛΟ</w:t>
      </w:r>
      <w:r>
        <w:rPr>
          <w:rFonts w:eastAsia="Times New Roman" w:cs="Times New Roman"/>
          <w:b/>
          <w:szCs w:val="24"/>
        </w:rPr>
        <w:t xml:space="preserve">Ι ΒΟΥΛΕΥΤΕΣ: </w:t>
      </w:r>
      <w:r>
        <w:rPr>
          <w:rFonts w:eastAsia="Times New Roman" w:cs="Times New Roman"/>
          <w:szCs w:val="24"/>
        </w:rPr>
        <w:t xml:space="preserve">Δεκτό, δεκτό. </w:t>
      </w:r>
    </w:p>
    <w:p w14:paraId="013A1DF3" w14:textId="77777777" w:rsidR="0004408F" w:rsidRDefault="00332441">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13A1DF4" w14:textId="77777777" w:rsidR="0004408F" w:rsidRDefault="00332441">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13A1DF5" w14:textId="77777777" w:rsidR="0004408F" w:rsidRDefault="00332441">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 έγινε δεκτό ως έχει κατά πλειοψηφία. </w:t>
      </w:r>
    </w:p>
    <w:p w14:paraId="013A1DF6" w14:textId="77777777" w:rsidR="0004408F" w:rsidRDefault="00332441">
      <w:pPr>
        <w:spacing w:line="600" w:lineRule="auto"/>
        <w:ind w:firstLine="720"/>
        <w:jc w:val="both"/>
        <w:rPr>
          <w:rFonts w:eastAsia="Times New Roman"/>
          <w:szCs w:val="24"/>
        </w:rPr>
      </w:pPr>
      <w:r>
        <w:rPr>
          <w:rFonts w:eastAsia="Times New Roman"/>
          <w:szCs w:val="24"/>
        </w:rPr>
        <w:t>Ερωτάται το Σώμα: Γίνεται δεκτό το άρθρο 2 ως έχει;</w:t>
      </w:r>
    </w:p>
    <w:p w14:paraId="013A1DF7" w14:textId="77777777" w:rsidR="0004408F" w:rsidRDefault="00332441">
      <w:pPr>
        <w:spacing w:line="600" w:lineRule="auto"/>
        <w:ind w:firstLine="720"/>
        <w:jc w:val="both"/>
        <w:rPr>
          <w:rFonts w:eastAsia="Times New Roman"/>
          <w:szCs w:val="24"/>
        </w:rPr>
      </w:pPr>
      <w:r>
        <w:rPr>
          <w:rFonts w:eastAsia="Times New Roman"/>
          <w:b/>
          <w:szCs w:val="24"/>
        </w:rPr>
        <w:t>ΠΟΛΛΟΙ ΒΟΥ</w:t>
      </w:r>
      <w:r>
        <w:rPr>
          <w:rFonts w:eastAsia="Times New Roman"/>
          <w:b/>
          <w:szCs w:val="24"/>
        </w:rPr>
        <w:t xml:space="preserve">ΛΕΥΤΕΣ: </w:t>
      </w:r>
      <w:r>
        <w:rPr>
          <w:rFonts w:eastAsia="Times New Roman"/>
          <w:szCs w:val="24"/>
        </w:rPr>
        <w:t xml:space="preserve">Δεκτό, δεκτό. </w:t>
      </w:r>
    </w:p>
    <w:p w14:paraId="013A1DF8" w14:textId="77777777" w:rsidR="0004408F" w:rsidRDefault="00332441">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13A1DF9" w14:textId="77777777" w:rsidR="0004408F" w:rsidRDefault="0033244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2 έγινε δεκτό ως έχει κατά πλειοψηφία.</w:t>
      </w:r>
    </w:p>
    <w:p w14:paraId="013A1DFA"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ως έχει;</w:t>
      </w:r>
    </w:p>
    <w:p w14:paraId="013A1DFB"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013A1DFC" w14:textId="77777777" w:rsidR="0004408F" w:rsidRDefault="00332441">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Κ</w:t>
      </w:r>
      <w:r>
        <w:rPr>
          <w:rFonts w:eastAsia="Times New Roman"/>
          <w:szCs w:val="24"/>
        </w:rPr>
        <w:t xml:space="preserve">ατά πλειοψηφία. </w:t>
      </w:r>
    </w:p>
    <w:p w14:paraId="013A1DFD" w14:textId="77777777" w:rsidR="0004408F" w:rsidRDefault="00332441">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13A1DFE" w14:textId="77777777" w:rsidR="0004408F" w:rsidRDefault="00332441">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3 έγινε δεκτό ως έχει κατά πλειοψηφία. </w:t>
      </w:r>
    </w:p>
    <w:p w14:paraId="013A1DFF" w14:textId="77777777" w:rsidR="0004408F" w:rsidRDefault="0033244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ως έχει;</w:t>
      </w:r>
    </w:p>
    <w:p w14:paraId="013A1E00" w14:textId="77777777" w:rsidR="0004408F" w:rsidRDefault="00332441">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013A1E01" w14:textId="77777777" w:rsidR="0004408F" w:rsidRDefault="00332441">
      <w:pPr>
        <w:spacing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13A1E02" w14:textId="77777777" w:rsidR="0004408F" w:rsidRDefault="00332441">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13A1E03" w14:textId="77777777" w:rsidR="0004408F" w:rsidRDefault="00332441">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4 έγινε δεκτό ως έχει κατά πλειοψηφία. </w:t>
      </w:r>
    </w:p>
    <w:p w14:paraId="013A1E04" w14:textId="77777777" w:rsidR="0004408F" w:rsidRDefault="00332441">
      <w:pPr>
        <w:spacing w:after="0" w:line="600" w:lineRule="auto"/>
        <w:ind w:left="720"/>
        <w:jc w:val="both"/>
        <w:rPr>
          <w:rFonts w:eastAsia="Times New Roman"/>
          <w:szCs w:val="24"/>
        </w:rPr>
      </w:pPr>
      <w:r>
        <w:rPr>
          <w:rFonts w:eastAsia="Times New Roman"/>
          <w:szCs w:val="24"/>
        </w:rPr>
        <w:t>Ερωτάται το Σώμα: Γίνεται δεκτό το άρθρο 5 ως έχει;</w:t>
      </w:r>
    </w:p>
    <w:p w14:paraId="013A1E05" w14:textId="77777777" w:rsidR="0004408F" w:rsidRDefault="00332441">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13A1E06" w14:textId="77777777" w:rsidR="0004408F" w:rsidRDefault="00332441">
      <w:pPr>
        <w:spacing w:after="0"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13A1E07" w14:textId="77777777" w:rsidR="0004408F" w:rsidRDefault="00332441">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13A1E08" w14:textId="77777777" w:rsidR="0004408F" w:rsidRDefault="00332441">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5 έγινε δεκτό ως έχει κατά πλειοψηφία. </w:t>
      </w:r>
    </w:p>
    <w:p w14:paraId="013A1E09" w14:textId="77777777" w:rsidR="0004408F" w:rsidRDefault="00332441">
      <w:pPr>
        <w:spacing w:after="0" w:line="600" w:lineRule="auto"/>
        <w:ind w:firstLine="720"/>
        <w:jc w:val="both"/>
        <w:rPr>
          <w:rFonts w:eastAsia="Times New Roman"/>
          <w:szCs w:val="24"/>
        </w:rPr>
      </w:pPr>
      <w:r>
        <w:rPr>
          <w:rFonts w:eastAsia="Times New Roman"/>
          <w:szCs w:val="24"/>
        </w:rPr>
        <w:t>Ερωτάται το Σώμα: Γίνεται δεκτό το άρθρο 6, όπως τροποποιήθηκε από τον κύριο Υπουργό;</w:t>
      </w:r>
    </w:p>
    <w:p w14:paraId="013A1E0A" w14:textId="77777777" w:rsidR="0004408F" w:rsidRDefault="00332441">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w:t>
      </w:r>
      <w:r>
        <w:rPr>
          <w:rFonts w:eastAsia="Times New Roman"/>
          <w:szCs w:val="24"/>
        </w:rPr>
        <w:t xml:space="preserve">, δεκτό. </w:t>
      </w:r>
    </w:p>
    <w:p w14:paraId="013A1E0B" w14:textId="77777777" w:rsidR="0004408F" w:rsidRDefault="00332441">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Παρών. </w:t>
      </w:r>
    </w:p>
    <w:p w14:paraId="013A1E0C" w14:textId="77777777" w:rsidR="0004408F" w:rsidRDefault="00332441">
      <w:pPr>
        <w:spacing w:after="0"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 xml:space="preserve">Παρών. </w:t>
      </w:r>
    </w:p>
    <w:p w14:paraId="013A1E0D" w14:textId="77777777" w:rsidR="0004408F" w:rsidRDefault="00332441">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6 έγινε δεκτό, όπως τροποποιήθηκε από τον κύριο Υπουργό, κατά πλειοψηφία</w:t>
      </w:r>
      <w:r>
        <w:rPr>
          <w:rFonts w:eastAsia="Times New Roman"/>
          <w:szCs w:val="24"/>
        </w:rPr>
        <w:t>.</w:t>
      </w:r>
    </w:p>
    <w:p w14:paraId="013A1E0E" w14:textId="77777777" w:rsidR="0004408F" w:rsidRDefault="00332441">
      <w:pPr>
        <w:spacing w:after="0" w:line="600" w:lineRule="auto"/>
        <w:ind w:firstLine="720"/>
        <w:jc w:val="both"/>
        <w:rPr>
          <w:rFonts w:eastAsia="Times New Roman"/>
          <w:szCs w:val="24"/>
        </w:rPr>
      </w:pPr>
      <w:r>
        <w:rPr>
          <w:rFonts w:eastAsia="Times New Roman"/>
          <w:szCs w:val="24"/>
        </w:rPr>
        <w:t>Ερωτάται το Σώμα: Γίνεται δεκτό το άρθρο 7 ως έχει;</w:t>
      </w:r>
    </w:p>
    <w:p w14:paraId="013A1E0F" w14:textId="77777777" w:rsidR="0004408F" w:rsidRDefault="00332441">
      <w:pPr>
        <w:spacing w:after="0" w:line="600" w:lineRule="auto"/>
        <w:ind w:firstLine="720"/>
        <w:jc w:val="both"/>
        <w:rPr>
          <w:rFonts w:eastAsia="Times New Roman"/>
          <w:szCs w:val="24"/>
        </w:rPr>
      </w:pPr>
      <w:r>
        <w:rPr>
          <w:rFonts w:eastAsia="Times New Roman"/>
          <w:b/>
          <w:szCs w:val="24"/>
        </w:rPr>
        <w:t>ΠΟΛΛΟΙ ΒΟΥΛΕΥΤΕ</w:t>
      </w:r>
      <w:r>
        <w:rPr>
          <w:rFonts w:eastAsia="Times New Roman"/>
          <w:b/>
          <w:szCs w:val="24"/>
        </w:rPr>
        <w:t xml:space="preserve">Σ: </w:t>
      </w:r>
      <w:r>
        <w:rPr>
          <w:rFonts w:eastAsia="Times New Roman"/>
          <w:szCs w:val="24"/>
        </w:rPr>
        <w:t xml:space="preserve">Δεκτό, δεκτό. </w:t>
      </w:r>
    </w:p>
    <w:p w14:paraId="013A1E10" w14:textId="77777777" w:rsidR="0004408F" w:rsidRDefault="00332441">
      <w:pPr>
        <w:spacing w:after="0"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13A1E11" w14:textId="77777777" w:rsidR="0004408F" w:rsidRDefault="00332441">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Παρών. </w:t>
      </w:r>
    </w:p>
    <w:p w14:paraId="013A1E12" w14:textId="77777777" w:rsidR="0004408F" w:rsidRDefault="00332441">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7 έγινε δεκτό ως έχει κατά πλειοψηφία. </w:t>
      </w:r>
    </w:p>
    <w:p w14:paraId="013A1E13" w14:textId="77777777" w:rsidR="0004408F" w:rsidRDefault="00332441">
      <w:pPr>
        <w:spacing w:after="0" w:line="600" w:lineRule="auto"/>
        <w:ind w:firstLine="720"/>
        <w:jc w:val="both"/>
        <w:rPr>
          <w:rFonts w:eastAsia="Times New Roman"/>
          <w:szCs w:val="24"/>
        </w:rPr>
      </w:pPr>
      <w:r>
        <w:rPr>
          <w:rFonts w:eastAsia="Times New Roman"/>
          <w:szCs w:val="24"/>
        </w:rPr>
        <w:t>Ερωτάται το Σώμα: Γίνεται δεκτό το άρθρο 8 ως έχει;</w:t>
      </w:r>
    </w:p>
    <w:p w14:paraId="013A1E14" w14:textId="77777777" w:rsidR="0004408F" w:rsidRDefault="00332441">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r>
        <w:rPr>
          <w:rFonts w:eastAsia="Times New Roman"/>
          <w:szCs w:val="24"/>
        </w:rPr>
        <w:t xml:space="preserve">. </w:t>
      </w:r>
    </w:p>
    <w:p w14:paraId="013A1E15" w14:textId="77777777" w:rsidR="0004408F" w:rsidRDefault="00332441">
      <w:pPr>
        <w:spacing w:after="0"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13A1E16" w14:textId="77777777" w:rsidR="0004408F" w:rsidRDefault="00332441">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Παρών. </w:t>
      </w:r>
    </w:p>
    <w:p w14:paraId="013A1E17" w14:textId="77777777" w:rsidR="0004408F" w:rsidRDefault="00332441">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8 έγινε δεκτό ως έχει κατά πλειοψηφία. </w:t>
      </w:r>
    </w:p>
    <w:p w14:paraId="013A1E18" w14:textId="77777777" w:rsidR="0004408F" w:rsidRDefault="00332441">
      <w:pPr>
        <w:spacing w:after="0" w:line="600" w:lineRule="auto"/>
        <w:ind w:firstLine="720"/>
        <w:jc w:val="both"/>
        <w:rPr>
          <w:rFonts w:eastAsia="Times New Roman"/>
          <w:szCs w:val="24"/>
        </w:rPr>
      </w:pPr>
      <w:r>
        <w:rPr>
          <w:rFonts w:eastAsia="Times New Roman"/>
          <w:szCs w:val="24"/>
        </w:rPr>
        <w:t>Ερωτάται το Σώμα: Γίνεται δεκτό το άρθρο 9 ως έχει;</w:t>
      </w:r>
    </w:p>
    <w:p w14:paraId="013A1E19" w14:textId="77777777" w:rsidR="0004408F" w:rsidRDefault="00332441">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013A1E1A" w14:textId="77777777" w:rsidR="0004408F" w:rsidRDefault="00332441">
      <w:pPr>
        <w:spacing w:after="0"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13A1E1B" w14:textId="77777777" w:rsidR="0004408F" w:rsidRDefault="00332441">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13A1E1C" w14:textId="77777777" w:rsidR="0004408F" w:rsidRDefault="00332441">
      <w:pPr>
        <w:spacing w:after="0"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Παρών.</w:t>
      </w:r>
    </w:p>
    <w:p w14:paraId="013A1E1D" w14:textId="77777777" w:rsidR="0004408F" w:rsidRDefault="00332441">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άρθρο 9 έγινε δεκτό ως έχει κατά πλειοψηφία. </w:t>
      </w:r>
    </w:p>
    <w:p w14:paraId="013A1E1E" w14:textId="77777777" w:rsidR="0004408F" w:rsidRDefault="00332441">
      <w:pPr>
        <w:spacing w:after="0" w:line="600" w:lineRule="auto"/>
        <w:ind w:firstLine="720"/>
        <w:jc w:val="both"/>
        <w:rPr>
          <w:rFonts w:eastAsia="Times New Roman"/>
          <w:szCs w:val="24"/>
        </w:rPr>
      </w:pPr>
      <w:r>
        <w:rPr>
          <w:rFonts w:eastAsia="Times New Roman"/>
          <w:szCs w:val="24"/>
        </w:rPr>
        <w:t>Ερωτάται το Σώμα: Γίνεται δεκτό το άρθρο 10 ως έχει;</w:t>
      </w:r>
    </w:p>
    <w:p w14:paraId="013A1E1F" w14:textId="77777777" w:rsidR="0004408F" w:rsidRDefault="00332441">
      <w:pPr>
        <w:spacing w:after="0" w:line="600" w:lineRule="auto"/>
        <w:ind w:firstLine="720"/>
        <w:jc w:val="both"/>
        <w:rPr>
          <w:rFonts w:eastAsia="Times New Roman"/>
          <w:szCs w:val="24"/>
        </w:rPr>
      </w:pPr>
      <w:r>
        <w:rPr>
          <w:rFonts w:eastAsia="Times New Roman"/>
          <w:b/>
          <w:szCs w:val="24"/>
        </w:rPr>
        <w:t>ΠΟΛΛΟΙ ΒΟΥΛΕ</w:t>
      </w:r>
      <w:r>
        <w:rPr>
          <w:rFonts w:eastAsia="Times New Roman"/>
          <w:b/>
          <w:szCs w:val="24"/>
        </w:rPr>
        <w:t xml:space="preserve">ΥΤΕΣ: </w:t>
      </w:r>
      <w:r>
        <w:rPr>
          <w:rFonts w:eastAsia="Times New Roman"/>
          <w:szCs w:val="24"/>
        </w:rPr>
        <w:t xml:space="preserve">Δεκτό, δεκτό. </w:t>
      </w:r>
    </w:p>
    <w:p w14:paraId="013A1E20" w14:textId="77777777" w:rsidR="0004408F" w:rsidRDefault="00332441">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Παρών.</w:t>
      </w:r>
    </w:p>
    <w:p w14:paraId="013A1E21" w14:textId="77777777" w:rsidR="0004408F" w:rsidRDefault="00332441">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10 έγινε δεκτό ως έχει κατά πλειοψηφία. </w:t>
      </w:r>
    </w:p>
    <w:p w14:paraId="013A1E22" w14:textId="77777777" w:rsidR="0004408F" w:rsidRDefault="00332441">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290 και ειδικό 69 ως έχει;</w:t>
      </w:r>
    </w:p>
    <w:p w14:paraId="013A1E23" w14:textId="77777777" w:rsidR="0004408F" w:rsidRDefault="00332441">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Δεκτή, δε</w:t>
      </w:r>
      <w:r>
        <w:rPr>
          <w:rFonts w:eastAsia="Times New Roman"/>
          <w:szCs w:val="24"/>
        </w:rPr>
        <w:t xml:space="preserve">κτή. </w:t>
      </w:r>
    </w:p>
    <w:p w14:paraId="013A1E24" w14:textId="77777777" w:rsidR="0004408F" w:rsidRDefault="00332441">
      <w:pPr>
        <w:spacing w:after="0"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Παρών. </w:t>
      </w:r>
    </w:p>
    <w:p w14:paraId="013A1E25" w14:textId="77777777" w:rsidR="0004408F" w:rsidRDefault="00332441">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13A1E26" w14:textId="77777777" w:rsidR="0004408F" w:rsidRDefault="00332441">
      <w:pPr>
        <w:spacing w:after="0" w:line="600" w:lineRule="auto"/>
        <w:ind w:firstLine="720"/>
        <w:jc w:val="both"/>
        <w:rPr>
          <w:rFonts w:eastAsia="Times New Roman"/>
          <w:szCs w:val="24"/>
        </w:rPr>
      </w:pPr>
      <w:r>
        <w:rPr>
          <w:rFonts w:eastAsia="Times New Roman"/>
          <w:b/>
          <w:szCs w:val="24"/>
        </w:rPr>
        <w:t xml:space="preserve">ΘΕΟΧΑΡΗΣ (ΧΑΡΗΣ) ΘΕΟΧΑΡΗΣ: </w:t>
      </w:r>
      <w:r>
        <w:rPr>
          <w:rFonts w:eastAsia="Times New Roman"/>
          <w:szCs w:val="24"/>
        </w:rPr>
        <w:t xml:space="preserve">Κατά πλειοψηφία. </w:t>
      </w:r>
    </w:p>
    <w:p w14:paraId="013A1E27" w14:textId="77777777" w:rsidR="0004408F" w:rsidRDefault="00332441">
      <w:pPr>
        <w:spacing w:after="0"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Παρών.</w:t>
      </w:r>
    </w:p>
    <w:p w14:paraId="013A1E28" w14:textId="77777777" w:rsidR="0004408F" w:rsidRDefault="00332441">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w:t>
      </w:r>
      <w:r>
        <w:rPr>
          <w:rFonts w:eastAsia="Times New Roman"/>
          <w:szCs w:val="24"/>
        </w:rPr>
        <w:t xml:space="preserve"> η τροπολογία με γενικό αριθμό 290 και ειδικό 69 έγινε δεκτή ως έχει κατά πλειοψηφία και εντάσσεται στο νομοσχέδιο ως ίδιο άρθρο. </w:t>
      </w:r>
    </w:p>
    <w:p w14:paraId="013A1E29" w14:textId="77777777" w:rsidR="0004408F" w:rsidRDefault="00332441">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291 και ειδικό 70 ως έχει;</w:t>
      </w:r>
    </w:p>
    <w:p w14:paraId="013A1E2A" w14:textId="77777777" w:rsidR="0004408F" w:rsidRDefault="00332441">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013A1E2B" w14:textId="77777777" w:rsidR="0004408F" w:rsidRDefault="00332441">
      <w:pPr>
        <w:spacing w:after="0" w:line="600" w:lineRule="auto"/>
        <w:ind w:firstLine="720"/>
        <w:jc w:val="both"/>
        <w:rPr>
          <w:rFonts w:eastAsia="Times New Roman"/>
          <w:szCs w:val="24"/>
        </w:rPr>
      </w:pPr>
      <w:r>
        <w:rPr>
          <w:rFonts w:eastAsia="Times New Roman"/>
          <w:b/>
          <w:szCs w:val="24"/>
        </w:rPr>
        <w:t>ΙΩΑ</w:t>
      </w:r>
      <w:r>
        <w:rPr>
          <w:rFonts w:eastAsia="Times New Roman"/>
          <w:b/>
          <w:szCs w:val="24"/>
        </w:rPr>
        <w:t xml:space="preserve">ΝΝΗΣ ΑΪΒΑΤΙΔΗΣ: </w:t>
      </w:r>
      <w:r>
        <w:rPr>
          <w:rFonts w:eastAsia="Times New Roman"/>
          <w:szCs w:val="24"/>
        </w:rPr>
        <w:t xml:space="preserve">Παρών. </w:t>
      </w:r>
    </w:p>
    <w:p w14:paraId="013A1E2C" w14:textId="77777777" w:rsidR="0004408F" w:rsidRDefault="00332441">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13A1E2D" w14:textId="77777777" w:rsidR="0004408F" w:rsidRDefault="00332441">
      <w:pPr>
        <w:spacing w:after="0" w:line="600" w:lineRule="auto"/>
        <w:ind w:firstLine="720"/>
        <w:jc w:val="both"/>
        <w:rPr>
          <w:rFonts w:eastAsia="Times New Roman"/>
          <w:szCs w:val="24"/>
        </w:rPr>
      </w:pPr>
      <w:r>
        <w:rPr>
          <w:rFonts w:eastAsia="Times New Roman"/>
          <w:b/>
          <w:szCs w:val="24"/>
        </w:rPr>
        <w:t xml:space="preserve">ΘΕΟΧΑΡΗΣ (ΧΑΡΗΣ) ΘΕΟΧΑΡΗΣ: </w:t>
      </w:r>
      <w:r>
        <w:rPr>
          <w:rFonts w:eastAsia="Times New Roman"/>
          <w:szCs w:val="24"/>
        </w:rPr>
        <w:t xml:space="preserve">Κατά πλειοψηφία. </w:t>
      </w:r>
    </w:p>
    <w:p w14:paraId="013A1E2E" w14:textId="77777777" w:rsidR="0004408F" w:rsidRDefault="00332441">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η τροπολογία με γενικό αριθμό 291 και ειδικό 70 έγινε δεκτή ως έχει κατά πλειοψηφία και εντάσσεται στο νομο</w:t>
      </w:r>
      <w:r>
        <w:rPr>
          <w:rFonts w:eastAsia="Times New Roman"/>
          <w:szCs w:val="24"/>
        </w:rPr>
        <w:t xml:space="preserve">σχέδιο ως ίδιο άρθρο. </w:t>
      </w:r>
    </w:p>
    <w:p w14:paraId="013A1E2F" w14:textId="77777777" w:rsidR="0004408F" w:rsidRDefault="00332441">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292 και ειδικό 71 ως έχει;</w:t>
      </w:r>
    </w:p>
    <w:p w14:paraId="013A1E30" w14:textId="77777777" w:rsidR="0004408F" w:rsidRDefault="00332441">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013A1E31" w14:textId="77777777" w:rsidR="0004408F" w:rsidRDefault="00332441">
      <w:pPr>
        <w:spacing w:after="0" w:line="600" w:lineRule="auto"/>
        <w:ind w:firstLine="720"/>
        <w:jc w:val="both"/>
        <w:rPr>
          <w:rFonts w:eastAsia="Times New Roman"/>
          <w:szCs w:val="24"/>
        </w:rPr>
      </w:pPr>
      <w:r>
        <w:rPr>
          <w:rFonts w:eastAsia="Times New Roman"/>
          <w:b/>
          <w:szCs w:val="24"/>
        </w:rPr>
        <w:t xml:space="preserve">ΑΠΟΣΤΟΛΟΣ ΒΕΣΥΡΟΠΟΥΛΟΣ: </w:t>
      </w:r>
      <w:r>
        <w:rPr>
          <w:rFonts w:eastAsia="Times New Roman"/>
          <w:szCs w:val="24"/>
        </w:rPr>
        <w:t xml:space="preserve">Κατά πλειοψηφία. </w:t>
      </w:r>
    </w:p>
    <w:p w14:paraId="013A1E32" w14:textId="77777777" w:rsidR="0004408F" w:rsidRDefault="00332441">
      <w:pPr>
        <w:spacing w:after="0"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Κατά πλειοψηφία. </w:t>
      </w:r>
    </w:p>
    <w:p w14:paraId="013A1E33" w14:textId="77777777" w:rsidR="0004408F" w:rsidRDefault="00332441">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Κατά πλειοψη</w:t>
      </w:r>
      <w:r>
        <w:rPr>
          <w:rFonts w:eastAsia="Times New Roman"/>
          <w:szCs w:val="24"/>
        </w:rPr>
        <w:t xml:space="preserve">φία. </w:t>
      </w:r>
    </w:p>
    <w:p w14:paraId="013A1E34" w14:textId="77777777" w:rsidR="0004408F" w:rsidRDefault="00332441">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13A1E35" w14:textId="77777777" w:rsidR="0004408F" w:rsidRDefault="00332441">
      <w:pPr>
        <w:spacing w:after="0" w:line="600" w:lineRule="auto"/>
        <w:ind w:firstLine="720"/>
        <w:jc w:val="both"/>
        <w:rPr>
          <w:rFonts w:eastAsia="Times New Roman"/>
          <w:szCs w:val="24"/>
        </w:rPr>
      </w:pPr>
      <w:r>
        <w:rPr>
          <w:rFonts w:eastAsia="Times New Roman"/>
          <w:b/>
          <w:szCs w:val="24"/>
        </w:rPr>
        <w:t xml:space="preserve">ΘΕΟΧΑΡΗΣ (ΧΑΡΗΣ) ΘΕΟΧΑΡΗΣ: </w:t>
      </w:r>
      <w:r>
        <w:rPr>
          <w:rFonts w:eastAsia="Times New Roman"/>
          <w:szCs w:val="24"/>
        </w:rPr>
        <w:t>Κατά πλειοψηφία.</w:t>
      </w:r>
    </w:p>
    <w:p w14:paraId="013A1E36" w14:textId="77777777" w:rsidR="0004408F" w:rsidRDefault="00332441">
      <w:pPr>
        <w:spacing w:after="0"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Παρών.</w:t>
      </w:r>
    </w:p>
    <w:p w14:paraId="013A1E37" w14:textId="77777777" w:rsidR="0004408F" w:rsidRDefault="00332441">
      <w:pPr>
        <w:spacing w:after="0"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Συνεπώς</w:t>
      </w:r>
      <w:r>
        <w:rPr>
          <w:rFonts w:eastAsia="Times New Roman"/>
          <w:szCs w:val="24"/>
        </w:rPr>
        <w:t xml:space="preserve"> η τροπολογία με γενικό αριθμό 292 και ειδικό 71 έγινε δεκτή ως έχει κατά πλειοψηφία και εντάσσεται στο νομοσχέδιο ως ίδιο άρθρο. </w:t>
      </w:r>
    </w:p>
    <w:p w14:paraId="013A1E38" w14:textId="77777777" w:rsidR="0004408F" w:rsidRDefault="00332441">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293 και ειδικό 72 ως έχει;</w:t>
      </w:r>
    </w:p>
    <w:p w14:paraId="013A1E39" w14:textId="77777777" w:rsidR="0004408F" w:rsidRDefault="00332441">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Δεκτή, δεκτή.</w:t>
      </w:r>
    </w:p>
    <w:p w14:paraId="013A1E3A" w14:textId="77777777" w:rsidR="0004408F" w:rsidRDefault="00332441">
      <w:pPr>
        <w:spacing w:line="600" w:lineRule="auto"/>
        <w:ind w:firstLine="720"/>
        <w:jc w:val="both"/>
        <w:rPr>
          <w:rFonts w:eastAsia="Times New Roman"/>
          <w:szCs w:val="24"/>
        </w:rPr>
      </w:pPr>
      <w:r>
        <w:rPr>
          <w:rFonts w:eastAsia="Times New Roman"/>
          <w:b/>
          <w:szCs w:val="24"/>
        </w:rPr>
        <w:t>ΑΠΟΣ</w:t>
      </w:r>
      <w:r>
        <w:rPr>
          <w:rFonts w:eastAsia="Times New Roman"/>
          <w:b/>
          <w:szCs w:val="24"/>
        </w:rPr>
        <w:t>ΤΟΛΟΣ ΒΕΣΥΡΟΠΟΥΛΟΣ:</w:t>
      </w:r>
      <w:r>
        <w:rPr>
          <w:rFonts w:eastAsia="Times New Roman"/>
          <w:szCs w:val="24"/>
        </w:rPr>
        <w:t xml:space="preserve"> Παρών.</w:t>
      </w:r>
    </w:p>
    <w:p w14:paraId="013A1E3B" w14:textId="77777777" w:rsidR="0004408F" w:rsidRDefault="00332441">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Παρών.</w:t>
      </w:r>
    </w:p>
    <w:p w14:paraId="013A1E3C" w14:textId="77777777" w:rsidR="0004408F" w:rsidRDefault="00332441">
      <w:pPr>
        <w:spacing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Παρών.</w:t>
      </w:r>
    </w:p>
    <w:p w14:paraId="013A1E3D" w14:textId="77777777" w:rsidR="0004408F" w:rsidRDefault="00332441">
      <w:pPr>
        <w:spacing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Παρών.</w:t>
      </w:r>
    </w:p>
    <w:p w14:paraId="013A1E3E" w14:textId="77777777" w:rsidR="0004408F" w:rsidRDefault="00332441">
      <w:pPr>
        <w:spacing w:line="600" w:lineRule="auto"/>
        <w:ind w:firstLine="720"/>
        <w:jc w:val="both"/>
        <w:rPr>
          <w:rFonts w:eastAsia="Times New Roman"/>
          <w:szCs w:val="24"/>
        </w:rPr>
      </w:pPr>
      <w:r>
        <w:rPr>
          <w:rFonts w:eastAsia="Times New Roman"/>
          <w:b/>
          <w:szCs w:val="24"/>
        </w:rPr>
        <w:t>ΑΡΙΣΤΕΙΔΗΣ ΦΩΚΑΣ:</w:t>
      </w:r>
      <w:r>
        <w:rPr>
          <w:rFonts w:eastAsia="Times New Roman"/>
          <w:szCs w:val="24"/>
        </w:rPr>
        <w:t xml:space="preserve"> Παρών.</w:t>
      </w:r>
    </w:p>
    <w:p w14:paraId="013A1E3F" w14:textId="77777777" w:rsidR="0004408F" w:rsidRDefault="0033244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η τροπολογία με γενικό αριθμό 293 και ειδικό 72 έγινε δεκτή ως έχει κατά πλ</w:t>
      </w:r>
      <w:r>
        <w:rPr>
          <w:rFonts w:eastAsia="Times New Roman"/>
          <w:szCs w:val="24"/>
        </w:rPr>
        <w:t>ειοψηφία και εντάσσεται στο άρθρο 6 του νομοσχεδίου.</w:t>
      </w:r>
    </w:p>
    <w:p w14:paraId="013A1E40" w14:textId="77777777" w:rsidR="0004408F" w:rsidRDefault="00332441">
      <w:pPr>
        <w:spacing w:line="600" w:lineRule="auto"/>
        <w:ind w:firstLine="720"/>
        <w:jc w:val="both"/>
        <w:rPr>
          <w:rFonts w:eastAsia="Times New Roman"/>
          <w:szCs w:val="24"/>
        </w:rPr>
      </w:pPr>
      <w:r>
        <w:rPr>
          <w:rFonts w:eastAsia="Times New Roman"/>
          <w:szCs w:val="24"/>
        </w:rPr>
        <w:t>Εισερχόμαστε στην ψήφιση του ακροτελεύτιου άρθρου.</w:t>
      </w:r>
    </w:p>
    <w:p w14:paraId="013A1E41" w14:textId="77777777" w:rsidR="0004408F" w:rsidRDefault="00332441">
      <w:pPr>
        <w:spacing w:line="600" w:lineRule="auto"/>
        <w:ind w:firstLine="720"/>
        <w:jc w:val="both"/>
        <w:rPr>
          <w:rFonts w:eastAsia="Times New Roman"/>
          <w:szCs w:val="24"/>
        </w:rPr>
      </w:pPr>
      <w:r>
        <w:rPr>
          <w:rFonts w:eastAsia="Times New Roman"/>
          <w:szCs w:val="24"/>
        </w:rPr>
        <w:t>Ερωτάται το Σώμα: Γίνεται δεκτό το ακροτελεύτιο άρθρο;</w:t>
      </w:r>
    </w:p>
    <w:p w14:paraId="013A1E42" w14:textId="77777777" w:rsidR="0004408F" w:rsidRDefault="00332441">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Δεκτό, δεκτό.</w:t>
      </w:r>
    </w:p>
    <w:p w14:paraId="013A1E43" w14:textId="77777777" w:rsidR="0004408F" w:rsidRDefault="00332441">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Κατά πλειοψηφία.</w:t>
      </w:r>
    </w:p>
    <w:p w14:paraId="013A1E44" w14:textId="77777777" w:rsidR="0004408F" w:rsidRDefault="00332441">
      <w:pPr>
        <w:spacing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w:t>
      </w:r>
      <w:r>
        <w:rPr>
          <w:rFonts w:eastAsia="Times New Roman"/>
          <w:szCs w:val="24"/>
        </w:rPr>
        <w:t>οψηφία.</w:t>
      </w:r>
    </w:p>
    <w:p w14:paraId="013A1E45" w14:textId="77777777" w:rsidR="0004408F" w:rsidRDefault="00332441">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Το ακροτελεύτιο άρθρο έγινε δεκτό κατά πλειοψηφία.</w:t>
      </w:r>
    </w:p>
    <w:p w14:paraId="013A1E46" w14:textId="77777777" w:rsidR="0004408F" w:rsidRDefault="00332441">
      <w:pPr>
        <w:spacing w:line="600" w:lineRule="auto"/>
        <w:ind w:firstLine="720"/>
        <w:jc w:val="both"/>
        <w:rPr>
          <w:rFonts w:eastAsia="Times New Roman"/>
          <w:szCs w:val="24"/>
        </w:rPr>
      </w:pPr>
      <w:r>
        <w:rPr>
          <w:rFonts w:eastAsia="Times New Roman"/>
          <w:szCs w:val="24"/>
        </w:rPr>
        <w:t>Συνεπώς το σχέδιο νόμου του Υπουργείου Οικονομικών</w:t>
      </w:r>
      <w:r>
        <w:rPr>
          <w:rFonts w:eastAsia="Times New Roman"/>
          <w:szCs w:val="24"/>
        </w:rPr>
        <w:t>:</w:t>
      </w:r>
      <w:r>
        <w:rPr>
          <w:rFonts w:eastAsia="Times New Roman"/>
          <w:szCs w:val="24"/>
        </w:rPr>
        <w:t xml:space="preserve"> «Προσαρμογή της ελληνικής νομοθεσίας: α) στις διατάξεις της Οδηγίας 2013/50/ΕΕ του Ευρωπαϊκού Κοινοβουλίου και του Συμβουλίου, της 22ας Οκτωβρίου 2013 και β) στο άρθρο 1 της Οδηγίας 2014/51/ΕΕ του Ευρωπαϊκού Κοινοβουλίου και του Συμβουλίου της 16</w:t>
      </w:r>
      <w:r>
        <w:rPr>
          <w:rFonts w:eastAsia="Times New Roman"/>
          <w:szCs w:val="24"/>
        </w:rPr>
        <w:t>ης</w:t>
      </w:r>
      <w:r>
        <w:rPr>
          <w:rFonts w:eastAsia="Times New Roman"/>
          <w:szCs w:val="24"/>
        </w:rPr>
        <w:t xml:space="preserve"> Απριλί</w:t>
      </w:r>
      <w:r>
        <w:rPr>
          <w:rFonts w:eastAsia="Times New Roman"/>
          <w:szCs w:val="24"/>
        </w:rPr>
        <w:t>ου 2014 και άλλες διατάξεις» έγινε δεκτό επί της αρχής, επί των άρθρων και επί των τροπολογιών.</w:t>
      </w:r>
    </w:p>
    <w:p w14:paraId="013A1E47" w14:textId="77777777" w:rsidR="0004408F" w:rsidRDefault="00332441">
      <w:pPr>
        <w:spacing w:line="600" w:lineRule="auto"/>
        <w:ind w:firstLine="720"/>
        <w:jc w:val="both"/>
        <w:rPr>
          <w:rFonts w:eastAsia="Times New Roman"/>
          <w:szCs w:val="24"/>
        </w:rPr>
      </w:pPr>
      <w:r>
        <w:rPr>
          <w:rFonts w:eastAsia="Times New Roman"/>
          <w:szCs w:val="24"/>
        </w:rPr>
        <w:t>Κύριοι συνάδελφοι, δέχεστε στο σημείο αυτό να ψηφίσουμε το νομοσχέδιο και στο σύνολό του;</w:t>
      </w:r>
    </w:p>
    <w:p w14:paraId="013A1E48" w14:textId="77777777" w:rsidR="0004408F" w:rsidRDefault="00332441">
      <w:pPr>
        <w:spacing w:line="600" w:lineRule="auto"/>
        <w:ind w:firstLine="720"/>
        <w:jc w:val="both"/>
        <w:rPr>
          <w:rFonts w:eastAsia="Times New Roman"/>
          <w:szCs w:val="24"/>
        </w:rPr>
      </w:pPr>
      <w:r>
        <w:rPr>
          <w:rFonts w:eastAsia="Times New Roman"/>
          <w:b/>
          <w:szCs w:val="24"/>
        </w:rPr>
        <w:t>Π</w:t>
      </w:r>
      <w:r>
        <w:rPr>
          <w:rFonts w:eastAsia="Times New Roman"/>
          <w:b/>
          <w:szCs w:val="24"/>
        </w:rPr>
        <w:t>Ο</w:t>
      </w:r>
      <w:r>
        <w:rPr>
          <w:rFonts w:eastAsia="Times New Roman"/>
          <w:b/>
          <w:szCs w:val="24"/>
        </w:rPr>
        <w:t>Λ</w:t>
      </w:r>
      <w:r>
        <w:rPr>
          <w:rFonts w:eastAsia="Times New Roman"/>
          <w:b/>
          <w:szCs w:val="24"/>
        </w:rPr>
        <w:t xml:space="preserve">ΛΟΙ </w:t>
      </w:r>
      <w:r>
        <w:rPr>
          <w:rFonts w:eastAsia="Times New Roman"/>
          <w:b/>
          <w:szCs w:val="24"/>
        </w:rPr>
        <w:t>ΒΟΥΛΕΥΤΕΣ:</w:t>
      </w:r>
      <w:r>
        <w:rPr>
          <w:rFonts w:eastAsia="Times New Roman"/>
          <w:szCs w:val="24"/>
        </w:rPr>
        <w:t xml:space="preserve"> Μάλιστα, μάλιστα.</w:t>
      </w:r>
    </w:p>
    <w:p w14:paraId="013A1E49" w14:textId="77777777" w:rsidR="0004408F" w:rsidRDefault="0033244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szCs w:val="24"/>
        </w:rPr>
        <w:t>Ερωτάται το Σώμα: Γίνεται δεκτό το νομοσχέδιο και στο σύνολο;</w:t>
      </w:r>
    </w:p>
    <w:p w14:paraId="013A1E4A" w14:textId="77777777" w:rsidR="0004408F" w:rsidRDefault="00332441">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Δεκτό, δεκτό.</w:t>
      </w:r>
    </w:p>
    <w:p w14:paraId="013A1E4B" w14:textId="77777777" w:rsidR="0004408F" w:rsidRDefault="00332441">
      <w:pPr>
        <w:spacing w:line="600" w:lineRule="auto"/>
        <w:ind w:firstLine="720"/>
        <w:jc w:val="both"/>
        <w:rPr>
          <w:rFonts w:eastAsia="Times New Roman"/>
          <w:szCs w:val="24"/>
        </w:rPr>
      </w:pPr>
      <w:r>
        <w:rPr>
          <w:rFonts w:eastAsia="Times New Roman"/>
          <w:b/>
          <w:szCs w:val="24"/>
        </w:rPr>
        <w:t>ΙΩΑΝΝΗΣ ΑΪΒΑΤΙΔΗΣ:</w:t>
      </w:r>
      <w:r>
        <w:rPr>
          <w:rFonts w:eastAsia="Times New Roman"/>
          <w:szCs w:val="24"/>
        </w:rPr>
        <w:t xml:space="preserve"> Κατά πλειοψηφία.</w:t>
      </w:r>
    </w:p>
    <w:p w14:paraId="013A1E4C" w14:textId="77777777" w:rsidR="0004408F" w:rsidRDefault="00332441">
      <w:pPr>
        <w:spacing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Κατά πλειοψηφία.</w:t>
      </w:r>
    </w:p>
    <w:p w14:paraId="013A1E4D" w14:textId="77777777" w:rsidR="0004408F" w:rsidRDefault="00332441">
      <w:pPr>
        <w:spacing w:line="600" w:lineRule="auto"/>
        <w:ind w:firstLine="720"/>
        <w:jc w:val="both"/>
        <w:rPr>
          <w:rFonts w:eastAsia="Times New Roman"/>
          <w:szCs w:val="24"/>
        </w:rPr>
      </w:pPr>
      <w:r>
        <w:rPr>
          <w:rFonts w:eastAsia="Times New Roman"/>
          <w:b/>
          <w:szCs w:val="24"/>
        </w:rPr>
        <w:t>ΑΡΙΣΤΕΙΔΗΣ ΦΩΚΑΣ:</w:t>
      </w:r>
      <w:r>
        <w:rPr>
          <w:rFonts w:eastAsia="Times New Roman"/>
          <w:szCs w:val="24"/>
        </w:rPr>
        <w:t xml:space="preserve"> Παρών.</w:t>
      </w:r>
    </w:p>
    <w:p w14:paraId="013A1E4E" w14:textId="77777777" w:rsidR="0004408F" w:rsidRDefault="00332441">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νομοσχέδιο του Υπου</w:t>
      </w:r>
      <w:r>
        <w:rPr>
          <w:rFonts w:eastAsia="Times New Roman"/>
          <w:szCs w:val="24"/>
        </w:rPr>
        <w:t>ργείου Οικονομικών</w:t>
      </w:r>
      <w:r>
        <w:rPr>
          <w:rFonts w:eastAsia="Times New Roman"/>
          <w:szCs w:val="24"/>
        </w:rPr>
        <w:t>:</w:t>
      </w:r>
      <w:r>
        <w:rPr>
          <w:rFonts w:eastAsia="Times New Roman"/>
          <w:szCs w:val="24"/>
        </w:rPr>
        <w:t xml:space="preserve"> «Προσαρμογή της ελληνικής νομοθεσίας: α) στις διατάξεις της Οδηγίας 2013/50/ΕΕ του Ευρωπαϊκού Κοινοβουλίου και του Συμβουλίου, της 22ας Οκτωβρίου 2013 και β) στο άρθρο 1 της Οδηγίας 2014/51/ΕΕ του Ευρωπαϊκού Κοινοβουλίου και του Συμβουλ</w:t>
      </w:r>
      <w:r>
        <w:rPr>
          <w:rFonts w:eastAsia="Times New Roman"/>
          <w:szCs w:val="24"/>
        </w:rPr>
        <w:t>ίου της 16</w:t>
      </w:r>
      <w:r>
        <w:rPr>
          <w:rFonts w:eastAsia="Times New Roman"/>
          <w:szCs w:val="24"/>
        </w:rPr>
        <w:t>ης</w:t>
      </w:r>
      <w:r>
        <w:rPr>
          <w:rFonts w:eastAsia="Times New Roman"/>
          <w:szCs w:val="24"/>
        </w:rPr>
        <w:t xml:space="preserve"> Απριλίου 2014 και άλλες διατάξεις» έγινε δεκτό κατά πλειοψηφία σε μόνη συζήτηση επί της αρχής, των άρθρων και του συνόλου και έχει ως εξής: </w:t>
      </w:r>
    </w:p>
    <w:p w14:paraId="013A1E4F" w14:textId="77777777" w:rsidR="0004408F" w:rsidRDefault="00332441">
      <w:pPr>
        <w:spacing w:line="600" w:lineRule="auto"/>
        <w:jc w:val="center"/>
        <w:rPr>
          <w:rFonts w:eastAsia="Times New Roman"/>
          <w:szCs w:val="24"/>
        </w:rPr>
      </w:pPr>
      <w:r>
        <w:rPr>
          <w:rFonts w:eastAsia="Times New Roman"/>
          <w:szCs w:val="24"/>
        </w:rPr>
        <w:t>(Να καταχωριστεί το κείμενο του νομοσχεδίου</w:t>
      </w:r>
      <w:r>
        <w:rPr>
          <w:rFonts w:eastAsia="Times New Roman"/>
          <w:szCs w:val="24"/>
        </w:rPr>
        <w:t xml:space="preserve"> σελίδα</w:t>
      </w:r>
      <w:r>
        <w:rPr>
          <w:rFonts w:eastAsia="Times New Roman"/>
          <w:szCs w:val="24"/>
        </w:rPr>
        <w:t xml:space="preserve"> 259α</w:t>
      </w:r>
      <w:r>
        <w:rPr>
          <w:rFonts w:eastAsia="Times New Roman"/>
          <w:szCs w:val="24"/>
        </w:rPr>
        <w:t>)</w:t>
      </w:r>
    </w:p>
    <w:p w14:paraId="013A1E50" w14:textId="77777777" w:rsidR="0004408F" w:rsidRDefault="0033244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013A1E51" w14:textId="77777777" w:rsidR="0004408F" w:rsidRDefault="00332441">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013A1E52" w14:textId="77777777" w:rsidR="0004408F" w:rsidRDefault="0033244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Το Σώμα παρέσχ</w:t>
      </w:r>
      <w:r>
        <w:rPr>
          <w:rFonts w:eastAsia="Times New Roman"/>
          <w:szCs w:val="24"/>
        </w:rPr>
        <w:t>ε τη ζητηθείσα εξουσιοδότηση.</w:t>
      </w:r>
    </w:p>
    <w:p w14:paraId="013A1E53" w14:textId="77777777" w:rsidR="0004408F" w:rsidRDefault="00332441">
      <w:pPr>
        <w:spacing w:line="600" w:lineRule="auto"/>
        <w:ind w:firstLine="720"/>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14:paraId="013A1E54" w14:textId="77777777" w:rsidR="0004408F" w:rsidRDefault="00332441">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013A1E55" w14:textId="77777777" w:rsidR="0004408F" w:rsidRDefault="00332441">
      <w:pPr>
        <w:spacing w:line="600" w:lineRule="auto"/>
        <w:ind w:firstLine="720"/>
        <w:jc w:val="both"/>
        <w:rPr>
          <w:rFonts w:eastAsia="Times New Roman"/>
          <w:szCs w:val="24"/>
        </w:rPr>
      </w:pPr>
      <w:r w:rsidRPr="00ED5E28">
        <w:rPr>
          <w:rFonts w:eastAsia="Times New Roman"/>
          <w:b/>
          <w:szCs w:val="24"/>
        </w:rPr>
        <w:t>ΠΡΟΕΔΡΕΥΩΝ (Αναστάσιος Κουράκης):</w:t>
      </w:r>
      <w:r>
        <w:rPr>
          <w:rFonts w:eastAsia="Times New Roman"/>
          <w:b/>
          <w:szCs w:val="24"/>
        </w:rPr>
        <w:t xml:space="preserve"> </w:t>
      </w:r>
      <w:r>
        <w:rPr>
          <w:rFonts w:eastAsia="Times New Roman"/>
          <w:szCs w:val="24"/>
        </w:rPr>
        <w:t>Με τη συναίνεση του Σώματος και ώρα 15.28΄ λύεται η συνεδρίαση για την Πέμπ</w:t>
      </w:r>
      <w:r>
        <w:rPr>
          <w:rFonts w:eastAsia="Times New Roman"/>
          <w:szCs w:val="24"/>
        </w:rPr>
        <w:t>τη 24 Μαρτίου 2016 και ώρα 9.30΄ με αντικείμενο εργασιών του Σώματος  κοινοβουλευτικό έλεγχο, συζήτηση επίκαιρων ερωτήσεων.</w:t>
      </w:r>
    </w:p>
    <w:p w14:paraId="013A1E56" w14:textId="77777777" w:rsidR="0004408F" w:rsidRDefault="00332441">
      <w:pPr>
        <w:spacing w:line="600" w:lineRule="auto"/>
        <w:ind w:firstLine="709"/>
        <w:jc w:val="center"/>
        <w:rPr>
          <w:rFonts w:eastAsia="Times New Roman"/>
          <w:b/>
          <w:szCs w:val="24"/>
        </w:rPr>
      </w:pPr>
      <w:r>
        <w:rPr>
          <w:rFonts w:eastAsia="Times New Roman"/>
          <w:szCs w:val="24"/>
        </w:rPr>
        <w:t xml:space="preserve"> </w:t>
      </w:r>
      <w:r>
        <w:rPr>
          <w:rFonts w:eastAsia="Times New Roman"/>
          <w:b/>
          <w:szCs w:val="24"/>
        </w:rPr>
        <w:t>Ο ΠΡΟΕΔΡΟΣ                                    ΟΙ ΓΡΑΜΜΑΤΕΙΣ</w:t>
      </w:r>
    </w:p>
    <w:sectPr w:rsidR="0004408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Lucida Sans Unicode">
    <w:panose1 w:val="020B0602030504020204"/>
    <w:charset w:val="A1"/>
    <w:family w:val="swiss"/>
    <w:pitch w:val="variable"/>
    <w:sig w:usb0="80000AFF" w:usb1="0000396B" w:usb2="00000000" w:usb3="00000000" w:csb0="000000B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ZHCxmlstj+v2rf/lsyjydCc7L4w=" w:salt="QkTKBy1Q2Wi0ZnjIlkjLB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08F"/>
    <w:rsid w:val="0004408F"/>
    <w:rsid w:val="00332441"/>
    <w:rsid w:val="00374FE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A1A08"/>
  <w15:docId w15:val="{8B83B58B-D3E1-4EAC-90F6-6CEB481C3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926C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926CC"/>
    <w:rPr>
      <w:rFonts w:ascii="Segoe UI" w:hAnsi="Segoe UI" w:cs="Segoe UI"/>
      <w:sz w:val="18"/>
      <w:szCs w:val="18"/>
    </w:rPr>
  </w:style>
  <w:style w:type="paragraph" w:styleId="a4">
    <w:name w:val="Revision"/>
    <w:hidden/>
    <w:uiPriority w:val="99"/>
    <w:semiHidden/>
    <w:rsid w:val="00497C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204</MetadataID>
    <Session xmlns="641f345b-441b-4b81-9152-adc2e73ba5e1">Α´</Session>
    <Date xmlns="641f345b-441b-4b81-9152-adc2e73ba5e1">2016-03-21T22:00:00+00:00</Date>
    <Status xmlns="641f345b-441b-4b81-9152-adc2e73ba5e1">
      <Url>http://srv-sp1/praktika/Lists/Incoming_Metadata/EditForm.aspx?ID=204&amp;Source=/praktika/Recordings_Library/Forms/AllItems.aspx</Url>
      <Description>Δημοσιεύτηκε</Description>
    </Status>
    <Meeting xmlns="641f345b-441b-4b81-9152-adc2e73ba5e1">ϞΕ´</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10863D-8B80-456E-B058-07E46B191A7F}">
  <ds:schemaRefs>
    <ds:schemaRef ds:uri="http://purl.org/dc/elements/1.1/"/>
    <ds:schemaRef ds:uri="http://schemas.openxmlformats.org/package/2006/metadata/core-properties"/>
    <ds:schemaRef ds:uri="http://purl.org/dc/terms/"/>
    <ds:schemaRef ds:uri="http://purl.org/dc/dcmitype/"/>
    <ds:schemaRef ds:uri="http://schemas.microsoft.com/office/2006/documentManagement/types"/>
    <ds:schemaRef ds:uri="http://www.w3.org/XML/1998/namespace"/>
    <ds:schemaRef ds:uri="641f345b-441b-4b81-9152-adc2e73ba5e1"/>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3200B027-44F3-4F1C-9DED-7EB52718FB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90F47E-8AE0-43A2-958F-C197EE09AF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45330</Words>
  <Characters>244788</Characters>
  <Application>Microsoft Office Word</Application>
  <DocSecurity>0</DocSecurity>
  <Lines>2039</Lines>
  <Paragraphs>579</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289539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2016-03-28T10:44:00Z</dcterms:created>
  <dcterms:modified xsi:type="dcterms:W3CDTF">2016-03-28T10:44:00Z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