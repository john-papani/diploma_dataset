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612DC" w14:textId="77777777" w:rsidR="005A3594" w:rsidRPr="005A3594" w:rsidRDefault="005A3594" w:rsidP="005A3594">
      <w:pPr>
        <w:spacing w:after="0" w:line="360" w:lineRule="auto"/>
        <w:rPr>
          <w:ins w:id="0" w:author="Φλούδα Χριστίνα" w:date="2016-11-24T20:41:00Z"/>
          <w:rFonts w:eastAsia="Times New Roman"/>
          <w:szCs w:val="24"/>
          <w:lang w:eastAsia="en-US"/>
        </w:rPr>
      </w:pPr>
      <w:bookmarkStart w:id="1" w:name="_GoBack"/>
      <w:bookmarkEnd w:id="1"/>
      <w:ins w:id="2" w:author="Φλούδα Χριστίνα" w:date="2016-11-24T20:41:00Z">
        <w:r w:rsidRPr="005A359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75E5459" w14:textId="77777777" w:rsidR="005A3594" w:rsidRPr="005A3594" w:rsidRDefault="005A3594" w:rsidP="005A3594">
      <w:pPr>
        <w:spacing w:after="0" w:line="360" w:lineRule="auto"/>
        <w:rPr>
          <w:ins w:id="3" w:author="Φλούδα Χριστίνα" w:date="2016-11-24T20:41:00Z"/>
          <w:rFonts w:eastAsia="Times New Roman"/>
          <w:szCs w:val="24"/>
          <w:lang w:eastAsia="en-US"/>
        </w:rPr>
      </w:pPr>
    </w:p>
    <w:p w14:paraId="48D68651" w14:textId="77777777" w:rsidR="005A3594" w:rsidRPr="005A3594" w:rsidRDefault="005A3594" w:rsidP="005A3594">
      <w:pPr>
        <w:spacing w:after="0" w:line="360" w:lineRule="auto"/>
        <w:rPr>
          <w:ins w:id="4" w:author="Φλούδα Χριστίνα" w:date="2016-11-24T20:41:00Z"/>
          <w:rFonts w:eastAsia="Times New Roman"/>
          <w:szCs w:val="24"/>
          <w:lang w:eastAsia="en-US"/>
        </w:rPr>
      </w:pPr>
      <w:ins w:id="5" w:author="Φλούδα Χριστίνα" w:date="2016-11-24T20:41:00Z">
        <w:r w:rsidRPr="005A3594">
          <w:rPr>
            <w:rFonts w:eastAsia="Times New Roman"/>
            <w:szCs w:val="24"/>
            <w:lang w:eastAsia="en-US"/>
          </w:rPr>
          <w:t>ΠΙΝΑΚΑΣ ΠΕΡΙΕΧΟΜΕΝΩΝ</w:t>
        </w:r>
      </w:ins>
    </w:p>
    <w:p w14:paraId="68EB9CCD" w14:textId="77777777" w:rsidR="005A3594" w:rsidRPr="005A3594" w:rsidRDefault="005A3594" w:rsidP="005A3594">
      <w:pPr>
        <w:spacing w:after="0" w:line="360" w:lineRule="auto"/>
        <w:rPr>
          <w:ins w:id="6" w:author="Φλούδα Χριστίνα" w:date="2016-11-24T20:41:00Z"/>
          <w:rFonts w:eastAsia="Times New Roman"/>
          <w:szCs w:val="24"/>
          <w:lang w:eastAsia="en-US"/>
        </w:rPr>
      </w:pPr>
      <w:ins w:id="7" w:author="Φλούδα Χριστίνα" w:date="2016-11-24T20:41:00Z">
        <w:r w:rsidRPr="005A3594">
          <w:rPr>
            <w:rFonts w:eastAsia="Times New Roman"/>
            <w:szCs w:val="24"/>
            <w:lang w:eastAsia="en-US"/>
          </w:rPr>
          <w:t xml:space="preserve">ΙΖ΄ ΠΕΡΙΟΔΟΣ </w:t>
        </w:r>
      </w:ins>
    </w:p>
    <w:p w14:paraId="31EB5A56" w14:textId="77777777" w:rsidR="005A3594" w:rsidRPr="005A3594" w:rsidRDefault="005A3594" w:rsidP="005A3594">
      <w:pPr>
        <w:spacing w:after="0" w:line="360" w:lineRule="auto"/>
        <w:rPr>
          <w:ins w:id="8" w:author="Φλούδα Χριστίνα" w:date="2016-11-24T20:41:00Z"/>
          <w:rFonts w:eastAsia="Times New Roman"/>
          <w:szCs w:val="24"/>
          <w:lang w:eastAsia="en-US"/>
        </w:rPr>
      </w:pPr>
      <w:ins w:id="9" w:author="Φλούδα Χριστίνα" w:date="2016-11-24T20:41:00Z">
        <w:r w:rsidRPr="005A3594">
          <w:rPr>
            <w:rFonts w:eastAsia="Times New Roman"/>
            <w:szCs w:val="24"/>
            <w:lang w:eastAsia="en-US"/>
          </w:rPr>
          <w:t>ΠΡΟΕΔΡΕΥΟΜΕΝΗΣ ΚΟΙΝΟΒΟΥΛΕΥΤΙΚΗΣ ΔΗΜΟΚΡΑΤΙΑΣ</w:t>
        </w:r>
      </w:ins>
    </w:p>
    <w:p w14:paraId="2CF5645E" w14:textId="77777777" w:rsidR="005A3594" w:rsidRPr="005A3594" w:rsidRDefault="005A3594" w:rsidP="005A3594">
      <w:pPr>
        <w:spacing w:after="0" w:line="360" w:lineRule="auto"/>
        <w:rPr>
          <w:ins w:id="10" w:author="Φλούδα Χριστίνα" w:date="2016-11-24T20:41:00Z"/>
          <w:rFonts w:eastAsia="Times New Roman"/>
          <w:szCs w:val="24"/>
          <w:lang w:eastAsia="en-US"/>
        </w:rPr>
      </w:pPr>
      <w:ins w:id="11" w:author="Φλούδα Χριστίνα" w:date="2016-11-24T20:41:00Z">
        <w:r w:rsidRPr="005A3594">
          <w:rPr>
            <w:rFonts w:eastAsia="Times New Roman"/>
            <w:szCs w:val="24"/>
            <w:lang w:eastAsia="en-US"/>
          </w:rPr>
          <w:t>ΣΥΝΟΔΟΣ Β΄</w:t>
        </w:r>
      </w:ins>
    </w:p>
    <w:p w14:paraId="5D183CCB" w14:textId="77777777" w:rsidR="005A3594" w:rsidRPr="005A3594" w:rsidRDefault="005A3594" w:rsidP="005A3594">
      <w:pPr>
        <w:spacing w:after="0" w:line="360" w:lineRule="auto"/>
        <w:rPr>
          <w:ins w:id="12" w:author="Φλούδα Χριστίνα" w:date="2016-11-24T20:41:00Z"/>
          <w:rFonts w:eastAsia="Times New Roman"/>
          <w:szCs w:val="24"/>
          <w:lang w:eastAsia="en-US"/>
        </w:rPr>
      </w:pPr>
    </w:p>
    <w:p w14:paraId="05E11F00" w14:textId="77777777" w:rsidR="005A3594" w:rsidRPr="005A3594" w:rsidRDefault="005A3594" w:rsidP="005A3594">
      <w:pPr>
        <w:spacing w:after="0" w:line="360" w:lineRule="auto"/>
        <w:rPr>
          <w:ins w:id="13" w:author="Φλούδα Χριστίνα" w:date="2016-11-24T20:41:00Z"/>
          <w:rFonts w:eastAsia="Times New Roman"/>
          <w:szCs w:val="24"/>
          <w:lang w:eastAsia="en-US"/>
        </w:rPr>
      </w:pPr>
      <w:ins w:id="14" w:author="Φλούδα Χριστίνα" w:date="2016-11-24T20:41:00Z">
        <w:r w:rsidRPr="005A3594">
          <w:rPr>
            <w:rFonts w:eastAsia="Times New Roman"/>
            <w:szCs w:val="24"/>
            <w:lang w:eastAsia="en-US"/>
          </w:rPr>
          <w:t>ΣΥΝΕΔΡΙΑΣΗ ΚΘ΄</w:t>
        </w:r>
      </w:ins>
    </w:p>
    <w:p w14:paraId="286F0204" w14:textId="77777777" w:rsidR="005A3594" w:rsidRPr="005A3594" w:rsidRDefault="005A3594" w:rsidP="005A3594">
      <w:pPr>
        <w:spacing w:after="0" w:line="360" w:lineRule="auto"/>
        <w:rPr>
          <w:ins w:id="15" w:author="Φλούδα Χριστίνα" w:date="2016-11-24T20:41:00Z"/>
          <w:rFonts w:eastAsia="Times New Roman"/>
          <w:szCs w:val="24"/>
          <w:lang w:eastAsia="en-US"/>
        </w:rPr>
      </w:pPr>
      <w:ins w:id="16" w:author="Φλούδα Χριστίνα" w:date="2016-11-24T20:41:00Z">
        <w:r w:rsidRPr="005A3594">
          <w:rPr>
            <w:rFonts w:eastAsia="Times New Roman"/>
            <w:szCs w:val="24"/>
            <w:lang w:eastAsia="en-US"/>
          </w:rPr>
          <w:t>Δευτέρα  21 Νοεμβρίου 2016</w:t>
        </w:r>
      </w:ins>
    </w:p>
    <w:p w14:paraId="45AD2413" w14:textId="77777777" w:rsidR="005A3594" w:rsidRPr="005A3594" w:rsidRDefault="005A3594" w:rsidP="005A3594">
      <w:pPr>
        <w:spacing w:after="0" w:line="360" w:lineRule="auto"/>
        <w:rPr>
          <w:ins w:id="17" w:author="Φλούδα Χριστίνα" w:date="2016-11-24T20:41:00Z"/>
          <w:rFonts w:eastAsia="Times New Roman"/>
          <w:szCs w:val="24"/>
          <w:lang w:eastAsia="en-US"/>
        </w:rPr>
      </w:pPr>
    </w:p>
    <w:p w14:paraId="1E4DD7D4" w14:textId="77777777" w:rsidR="005A3594" w:rsidRPr="005A3594" w:rsidRDefault="005A3594" w:rsidP="005A3594">
      <w:pPr>
        <w:spacing w:after="0" w:line="360" w:lineRule="auto"/>
        <w:rPr>
          <w:ins w:id="18" w:author="Φλούδα Χριστίνα" w:date="2016-11-24T20:41:00Z"/>
          <w:rFonts w:eastAsia="Times New Roman"/>
          <w:szCs w:val="24"/>
          <w:lang w:eastAsia="en-US"/>
        </w:rPr>
      </w:pPr>
      <w:ins w:id="19" w:author="Φλούδα Χριστίνα" w:date="2016-11-24T20:41:00Z">
        <w:r w:rsidRPr="005A3594">
          <w:rPr>
            <w:rFonts w:eastAsia="Times New Roman"/>
            <w:szCs w:val="24"/>
            <w:lang w:eastAsia="en-US"/>
          </w:rPr>
          <w:t>ΘΕΜΑΤΑ</w:t>
        </w:r>
      </w:ins>
    </w:p>
    <w:p w14:paraId="2B5D9B36" w14:textId="77777777" w:rsidR="005A3594" w:rsidRPr="005A3594" w:rsidRDefault="005A3594" w:rsidP="005A3594">
      <w:pPr>
        <w:spacing w:after="0" w:line="360" w:lineRule="auto"/>
        <w:rPr>
          <w:ins w:id="20" w:author="Φλούδα Χριστίνα" w:date="2016-11-24T20:41:00Z"/>
          <w:rFonts w:eastAsia="Times New Roman"/>
          <w:szCs w:val="24"/>
          <w:lang w:eastAsia="en-US"/>
        </w:rPr>
      </w:pPr>
      <w:ins w:id="21" w:author="Φλούδα Χριστίνα" w:date="2016-11-24T20:41:00Z">
        <w:r w:rsidRPr="005A3594">
          <w:rPr>
            <w:rFonts w:eastAsia="Times New Roman"/>
            <w:szCs w:val="24"/>
            <w:lang w:eastAsia="en-US"/>
          </w:rPr>
          <w:t xml:space="preserve"> </w:t>
        </w:r>
        <w:r w:rsidRPr="005A3594">
          <w:rPr>
            <w:rFonts w:eastAsia="Times New Roman"/>
            <w:szCs w:val="24"/>
            <w:lang w:eastAsia="en-US"/>
          </w:rPr>
          <w:br/>
          <w:t xml:space="preserve">Α. ΕΙΔΙΚΑ ΘΕΜΑΤΑ </w:t>
        </w:r>
        <w:r w:rsidRPr="005A3594">
          <w:rPr>
            <w:rFonts w:eastAsia="Times New Roman"/>
            <w:szCs w:val="24"/>
            <w:lang w:eastAsia="en-US"/>
          </w:rPr>
          <w:br/>
          <w:t xml:space="preserve">1.  Άδεια απουσίας του Βουλευτή κ. Κ. Τζαβάρα, σελ. </w:t>
        </w:r>
        <w:r w:rsidRPr="005A3594">
          <w:rPr>
            <w:rFonts w:eastAsia="Times New Roman"/>
            <w:szCs w:val="24"/>
            <w:lang w:eastAsia="en-US"/>
          </w:rPr>
          <w:br/>
          <w:t xml:space="preserve">2. Ανακοινώνεται ότι τη συνεδρίαση παρακολουθούν μαθητές από το 4ο Γυμνάσιο Αλεξανδρούπολης, σελ. </w:t>
        </w:r>
        <w:r w:rsidRPr="005A3594">
          <w:rPr>
            <w:rFonts w:eastAsia="Times New Roman"/>
            <w:szCs w:val="24"/>
            <w:lang w:eastAsia="en-US"/>
          </w:rPr>
          <w:br/>
          <w:t xml:space="preserve">3. Ανακοινώνεται η κατάθεση από τον Υπουργό Οικονομικών κ. Γεώργιο </w:t>
        </w:r>
        <w:proofErr w:type="spellStart"/>
        <w:r w:rsidRPr="005A3594">
          <w:rPr>
            <w:rFonts w:eastAsia="Times New Roman"/>
            <w:szCs w:val="24"/>
            <w:lang w:eastAsia="en-US"/>
          </w:rPr>
          <w:t>Χουλιαράκη</w:t>
        </w:r>
        <w:proofErr w:type="spellEnd"/>
        <w:r w:rsidRPr="005A3594">
          <w:rPr>
            <w:rFonts w:eastAsia="Times New Roman"/>
            <w:szCs w:val="24"/>
            <w:lang w:eastAsia="en-US"/>
          </w:rPr>
          <w:t xml:space="preserve"> του κρατικού προϋπολογισμού του 2017, σελ. </w:t>
        </w:r>
        <w:r w:rsidRPr="005A3594">
          <w:rPr>
            <w:rFonts w:eastAsia="Times New Roman"/>
            <w:szCs w:val="24"/>
            <w:lang w:eastAsia="en-US"/>
          </w:rPr>
          <w:br/>
          <w:t xml:space="preserve">4. Συλλυπητήρια αναφορά για το θάνατο του πρώην Προέδρου της Ελληνικής Δημοκρατίας Κωστή Στεφανόπουλου, σελ. </w:t>
        </w:r>
        <w:r w:rsidRPr="005A3594">
          <w:rPr>
            <w:rFonts w:eastAsia="Times New Roman"/>
            <w:szCs w:val="24"/>
            <w:lang w:eastAsia="en-US"/>
          </w:rPr>
          <w:br/>
          <w:t xml:space="preserve">5. Ανακοινώνεται επιστολή του Προέδρου της Νέας Δημοκρατίας κ Κυριάκου Μητσοτάκη, προς τον Πρόεδρο της Βουλής κ. Νικόλαο </w:t>
        </w:r>
        <w:proofErr w:type="spellStart"/>
        <w:r w:rsidRPr="005A3594">
          <w:rPr>
            <w:rFonts w:eastAsia="Times New Roman"/>
            <w:szCs w:val="24"/>
            <w:lang w:eastAsia="en-US"/>
          </w:rPr>
          <w:t>Βούτση</w:t>
        </w:r>
        <w:proofErr w:type="spellEnd"/>
        <w:r w:rsidRPr="005A3594">
          <w:rPr>
            <w:rFonts w:eastAsia="Times New Roman"/>
            <w:szCs w:val="24"/>
            <w:lang w:eastAsia="en-US"/>
          </w:rPr>
          <w:t xml:space="preserve">, με τη οποία γνωστοποιεί ότι σύμφωνα με το άρθρο 17 του Κανονισμού της Βουλής, Κοινοβουλευτικοί Εκπρόσωποι της Νέας Δημοκρατίας (κατά σειρά) ορίζονται οι Βουλευτές Νικόλαος-Γεώργιος </w:t>
        </w:r>
        <w:proofErr w:type="spellStart"/>
        <w:r w:rsidRPr="005A3594">
          <w:rPr>
            <w:rFonts w:eastAsia="Times New Roman"/>
            <w:szCs w:val="24"/>
            <w:lang w:eastAsia="en-US"/>
          </w:rPr>
          <w:t>Δένδιας</w:t>
        </w:r>
        <w:proofErr w:type="spellEnd"/>
        <w:r w:rsidRPr="005A3594">
          <w:rPr>
            <w:rFonts w:eastAsia="Times New Roman"/>
            <w:szCs w:val="24"/>
            <w:lang w:eastAsia="en-US"/>
          </w:rPr>
          <w:t xml:space="preserve"> (Β΄ Αθηνών), Κωνσταντίνος Τζαβάρας (Ν. Ηλείας) και Γιάννης Κεφαλογιάννης (Ν. Ρεθύμνου), σελ. </w:t>
        </w:r>
        <w:r w:rsidRPr="005A3594">
          <w:rPr>
            <w:rFonts w:eastAsia="Times New Roman"/>
            <w:szCs w:val="24"/>
            <w:lang w:eastAsia="en-US"/>
          </w:rPr>
          <w:br/>
          <w:t xml:space="preserve">6. Ανακοινώνεται επιστολή της κ. Αικατερίνης Μάρκου Βουλευτή Β΄ Θεσσαλονίκης, προς τον Πρόεδρο της Βουλής κ. Νικόλαο </w:t>
        </w:r>
        <w:proofErr w:type="spellStart"/>
        <w:r w:rsidRPr="005A3594">
          <w:rPr>
            <w:rFonts w:eastAsia="Times New Roman"/>
            <w:szCs w:val="24"/>
            <w:lang w:eastAsia="en-US"/>
          </w:rPr>
          <w:t>Βούτση</w:t>
        </w:r>
        <w:proofErr w:type="spellEnd"/>
        <w:r w:rsidRPr="005A3594">
          <w:rPr>
            <w:rFonts w:eastAsia="Times New Roman"/>
            <w:szCs w:val="24"/>
            <w:lang w:eastAsia="en-US"/>
          </w:rPr>
          <w:t xml:space="preserve">,  με την οποία γνωστοποιεί ότι δεν ανήκει πλέον στην Κοινοβουλευτική Ομάδα του Ποταμιού και παραμένει ανεξάρτητη Βουλευτής, σελ. </w:t>
        </w:r>
        <w:r w:rsidRPr="005A3594">
          <w:rPr>
            <w:rFonts w:eastAsia="Times New Roman"/>
            <w:szCs w:val="24"/>
            <w:lang w:eastAsia="en-US"/>
          </w:rPr>
          <w:br/>
          <w:t xml:space="preserve">7. Επί διαδικαστικού θέματος, σελ. </w:t>
        </w:r>
        <w:r w:rsidRPr="005A3594">
          <w:rPr>
            <w:rFonts w:eastAsia="Times New Roman"/>
            <w:szCs w:val="24"/>
            <w:lang w:eastAsia="en-US"/>
          </w:rPr>
          <w:br/>
          <w:t xml:space="preserve"> </w:t>
        </w:r>
        <w:r w:rsidRPr="005A3594">
          <w:rPr>
            <w:rFonts w:eastAsia="Times New Roman"/>
            <w:szCs w:val="24"/>
            <w:lang w:eastAsia="en-US"/>
          </w:rPr>
          <w:br/>
          <w:t xml:space="preserve">Β. ΚΟΙΝΟΒΟΥΛΕΥΤΙΚΟΣ ΕΛΕΓΧΟΣ </w:t>
        </w:r>
        <w:r w:rsidRPr="005A3594">
          <w:rPr>
            <w:rFonts w:eastAsia="Times New Roman"/>
            <w:szCs w:val="24"/>
            <w:lang w:eastAsia="en-US"/>
          </w:rPr>
          <w:br/>
          <w:t>Συζήτηση επικαίρων ερωτήσεων:</w:t>
        </w:r>
        <w:r w:rsidRPr="005A3594">
          <w:rPr>
            <w:rFonts w:eastAsia="Times New Roman"/>
            <w:szCs w:val="24"/>
            <w:lang w:eastAsia="en-US"/>
          </w:rPr>
          <w:br/>
          <w:t xml:space="preserve">   α) Προς τον Υπουργό Αγροτικής Ανάπτυξης και Τροφίμων:</w:t>
        </w:r>
        <w:r w:rsidRPr="005A3594">
          <w:rPr>
            <w:rFonts w:eastAsia="Times New Roman"/>
            <w:szCs w:val="24"/>
            <w:lang w:eastAsia="en-US"/>
          </w:rPr>
          <w:br/>
          <w:t xml:space="preserve">      i. σχετικά με την είσπραξη της συνδεδεμένης ενίσχυσης σε </w:t>
        </w:r>
        <w:proofErr w:type="spellStart"/>
        <w:r w:rsidRPr="005A3594">
          <w:rPr>
            <w:rFonts w:eastAsia="Times New Roman"/>
            <w:szCs w:val="24"/>
            <w:lang w:eastAsia="en-US"/>
          </w:rPr>
          <w:t>ριζοπαραγωγούς</w:t>
        </w:r>
        <w:proofErr w:type="spellEnd"/>
        <w:r w:rsidRPr="005A3594">
          <w:rPr>
            <w:rFonts w:eastAsia="Times New Roman"/>
            <w:szCs w:val="24"/>
            <w:lang w:eastAsia="en-US"/>
          </w:rPr>
          <w:t xml:space="preserve"> της περιοχής στην </w:t>
        </w:r>
        <w:proofErr w:type="spellStart"/>
        <w:r w:rsidRPr="005A3594">
          <w:rPr>
            <w:rFonts w:eastAsia="Times New Roman"/>
            <w:szCs w:val="24"/>
            <w:lang w:eastAsia="en-US"/>
          </w:rPr>
          <w:t>Ανθήλη</w:t>
        </w:r>
        <w:proofErr w:type="spellEnd"/>
        <w:r w:rsidRPr="005A3594">
          <w:rPr>
            <w:rFonts w:eastAsia="Times New Roman"/>
            <w:szCs w:val="24"/>
            <w:lang w:eastAsia="en-US"/>
          </w:rPr>
          <w:t xml:space="preserve"> του Νομού Φθιώτιδας, σελ. </w:t>
        </w:r>
        <w:r w:rsidRPr="005A3594">
          <w:rPr>
            <w:rFonts w:eastAsia="Times New Roman"/>
            <w:szCs w:val="24"/>
            <w:lang w:eastAsia="en-US"/>
          </w:rPr>
          <w:br/>
          <w:t xml:space="preserve">      </w:t>
        </w:r>
        <w:proofErr w:type="spellStart"/>
        <w:r w:rsidRPr="005A3594">
          <w:rPr>
            <w:rFonts w:eastAsia="Times New Roman"/>
            <w:szCs w:val="24"/>
            <w:lang w:eastAsia="en-US"/>
          </w:rPr>
          <w:t>ii</w:t>
        </w:r>
        <w:proofErr w:type="spellEnd"/>
        <w:r w:rsidRPr="005A3594">
          <w:rPr>
            <w:rFonts w:eastAsia="Times New Roman"/>
            <w:szCs w:val="24"/>
            <w:lang w:eastAsia="en-US"/>
          </w:rPr>
          <w:t xml:space="preserve">. σχετικά με την αντιμετώπιση των προβλημάτων από τις έντονες βροχοπτώσεις στο Νομό Αιτωλοακαρνανίας, σελ. </w:t>
        </w:r>
        <w:r w:rsidRPr="005A3594">
          <w:rPr>
            <w:rFonts w:eastAsia="Times New Roman"/>
            <w:szCs w:val="24"/>
            <w:lang w:eastAsia="en-US"/>
          </w:rPr>
          <w:br/>
          <w:t xml:space="preserve">      </w:t>
        </w:r>
        <w:proofErr w:type="spellStart"/>
        <w:r w:rsidRPr="005A3594">
          <w:rPr>
            <w:rFonts w:eastAsia="Times New Roman"/>
            <w:szCs w:val="24"/>
            <w:lang w:eastAsia="en-US"/>
          </w:rPr>
          <w:t>iii</w:t>
        </w:r>
        <w:proofErr w:type="spellEnd"/>
        <w:r w:rsidRPr="005A3594">
          <w:rPr>
            <w:rFonts w:eastAsia="Times New Roman"/>
            <w:szCs w:val="24"/>
            <w:lang w:eastAsia="en-US"/>
          </w:rPr>
          <w:t xml:space="preserve">. σχετικά με την ανάγκη για λήψη συγκεκριμένων μέτρων για την παράκτια αλιεία, σελ. </w:t>
        </w:r>
        <w:r w:rsidRPr="005A3594">
          <w:rPr>
            <w:rFonts w:eastAsia="Times New Roman"/>
            <w:szCs w:val="24"/>
            <w:lang w:eastAsia="en-US"/>
          </w:rPr>
          <w:br/>
          <w:t xml:space="preserve">      </w:t>
        </w:r>
        <w:proofErr w:type="spellStart"/>
        <w:r w:rsidRPr="005A3594">
          <w:rPr>
            <w:rFonts w:eastAsia="Times New Roman"/>
            <w:szCs w:val="24"/>
            <w:lang w:eastAsia="en-US"/>
          </w:rPr>
          <w:t>iv</w:t>
        </w:r>
        <w:proofErr w:type="spellEnd"/>
        <w:r w:rsidRPr="005A3594">
          <w:rPr>
            <w:rFonts w:eastAsia="Times New Roman"/>
            <w:szCs w:val="24"/>
            <w:lang w:eastAsia="en-US"/>
          </w:rPr>
          <w:t xml:space="preserve">. σχετικά με τις καταστροφές στην αγροτική παραγωγή από τις βροχοπτώσεις-χαλαζοπτώσεις-πλημμύρες στον νομό Τρικάλων, σελ. </w:t>
        </w:r>
        <w:r w:rsidRPr="005A3594">
          <w:rPr>
            <w:rFonts w:eastAsia="Times New Roman"/>
            <w:szCs w:val="24"/>
            <w:lang w:eastAsia="en-US"/>
          </w:rPr>
          <w:br/>
          <w:t xml:space="preserve">   β) Προς την Υπουργό Εργασίας, Κοινωνικής Ασφάλισης και Κοινωνικής Αλληλεγγύης:</w:t>
        </w:r>
        <w:r w:rsidRPr="005A3594">
          <w:rPr>
            <w:rFonts w:eastAsia="Times New Roman"/>
            <w:szCs w:val="24"/>
            <w:lang w:eastAsia="en-US"/>
          </w:rPr>
          <w:br/>
          <w:t xml:space="preserve">       i. σχετικά με τις ασφαλιστικές διευκολύνσεις επιχειρήσεων, εργοδοτών ή ασφαλισμένων των Δήμων της Ιεράς Πόλεως Μεσολογγίου και Ναυπακτίας λόγω των φυσικών καταστροφών στις 21 και 22/10/2016, σελ. </w:t>
        </w:r>
      </w:ins>
    </w:p>
    <w:p w14:paraId="41182D20" w14:textId="77777777" w:rsidR="005A3594" w:rsidRPr="005A3594" w:rsidRDefault="005A3594" w:rsidP="005A3594">
      <w:pPr>
        <w:spacing w:after="0" w:line="360" w:lineRule="auto"/>
        <w:rPr>
          <w:ins w:id="22" w:author="Φλούδα Χριστίνα" w:date="2016-11-24T20:41:00Z"/>
          <w:rFonts w:eastAsia="Times New Roman"/>
          <w:szCs w:val="24"/>
          <w:lang w:eastAsia="en-US"/>
        </w:rPr>
      </w:pPr>
      <w:ins w:id="23" w:author="Φλούδα Χριστίνα" w:date="2016-11-24T20:41:00Z">
        <w:r w:rsidRPr="005A3594">
          <w:rPr>
            <w:rFonts w:eastAsia="Times New Roman"/>
            <w:szCs w:val="24"/>
            <w:lang w:eastAsia="en-US"/>
          </w:rPr>
          <w:t xml:space="preserve">       </w:t>
        </w:r>
        <w:proofErr w:type="spellStart"/>
        <w:r w:rsidRPr="005A3594">
          <w:rPr>
            <w:rFonts w:eastAsia="Times New Roman"/>
            <w:szCs w:val="24"/>
            <w:lang w:eastAsia="en-US"/>
          </w:rPr>
          <w:t>ii</w:t>
        </w:r>
        <w:proofErr w:type="spellEnd"/>
        <w:r w:rsidRPr="005A3594">
          <w:rPr>
            <w:rFonts w:eastAsia="Times New Roman"/>
            <w:szCs w:val="24"/>
            <w:lang w:eastAsia="en-US"/>
          </w:rPr>
          <w:t>. σχετικά με την υποχρεωτική ασφάλιση των μικρών δραστηριοτήτων σε χωριά κάτω των δύο χιλιάδων κατοίκων, σελ.</w:t>
        </w:r>
        <w:r w:rsidRPr="005A3594">
          <w:rPr>
            <w:rFonts w:eastAsia="Times New Roman"/>
            <w:szCs w:val="24"/>
            <w:lang w:eastAsia="en-US"/>
          </w:rPr>
          <w:br/>
          <w:t xml:space="preserve">   γ) Προς τον Υπουργό Υποδομών και Μεταφορών, σχετικά με τις κωλυσιεργίες στην έναρξη των εργασιών αποκατάστασης του παλαιού Δικαστικού Μεγάρου  Άρτας, σελ. </w:t>
        </w:r>
        <w:r w:rsidRPr="005A3594">
          <w:rPr>
            <w:rFonts w:eastAsia="Times New Roman"/>
            <w:szCs w:val="24"/>
            <w:lang w:eastAsia="en-US"/>
          </w:rPr>
          <w:br/>
          <w:t xml:space="preserve">   δ) Προς τον Υπουργό Υγείας:</w:t>
        </w:r>
        <w:r w:rsidRPr="005A3594">
          <w:rPr>
            <w:rFonts w:eastAsia="Times New Roman"/>
            <w:szCs w:val="24"/>
            <w:lang w:eastAsia="en-US"/>
          </w:rPr>
          <w:br/>
          <w:t xml:space="preserve">      i. σχετικά με την καταβολή των δεδουλευμένων στους εργαζόμενους του Γενικού Νοσοκομείου Βόλου που εκκρεμούν από το 2014, σελ. </w:t>
        </w:r>
        <w:r w:rsidRPr="005A3594">
          <w:rPr>
            <w:rFonts w:eastAsia="Times New Roman"/>
            <w:szCs w:val="24"/>
            <w:lang w:eastAsia="en-US"/>
          </w:rPr>
          <w:br/>
          <w:t xml:space="preserve">      </w:t>
        </w:r>
        <w:proofErr w:type="spellStart"/>
        <w:r w:rsidRPr="005A3594">
          <w:rPr>
            <w:rFonts w:eastAsia="Times New Roman"/>
            <w:szCs w:val="24"/>
            <w:lang w:eastAsia="en-US"/>
          </w:rPr>
          <w:t>ii</w:t>
        </w:r>
        <w:proofErr w:type="spellEnd"/>
        <w:r w:rsidRPr="005A3594">
          <w:rPr>
            <w:rFonts w:eastAsia="Times New Roman"/>
            <w:szCs w:val="24"/>
            <w:lang w:eastAsia="en-US"/>
          </w:rPr>
          <w:t xml:space="preserve">. σχετικά με την ολοκλήρωση των διαδικασιών για την πρόσληψη μόνιμου προσωπικού στα νοσοκομεία της χώρας, σελ. </w:t>
        </w:r>
        <w:r w:rsidRPr="005A3594">
          <w:rPr>
            <w:rFonts w:eastAsia="Times New Roman"/>
            <w:szCs w:val="24"/>
            <w:lang w:eastAsia="en-US"/>
          </w:rPr>
          <w:br/>
          <w:t xml:space="preserve"> </w:t>
        </w:r>
        <w:r w:rsidRPr="005A3594">
          <w:rPr>
            <w:rFonts w:eastAsia="Times New Roman"/>
            <w:szCs w:val="24"/>
            <w:lang w:eastAsia="en-US"/>
          </w:rPr>
          <w:br/>
          <w:t xml:space="preserve">Γ. ΝΟΜΟΘΕΤΙΚΗ ΕΡΓΑΣΙΑ </w:t>
        </w:r>
        <w:r w:rsidRPr="005A3594">
          <w:rPr>
            <w:rFonts w:eastAsia="Times New Roman"/>
            <w:szCs w:val="24"/>
            <w:lang w:eastAsia="en-US"/>
          </w:rPr>
          <w:br/>
          <w:t>1. Κατάθεση Εκθέσεως Διαρκούς Επιτροπής:</w:t>
        </w:r>
      </w:ins>
    </w:p>
    <w:p w14:paraId="5787FB8A" w14:textId="77777777" w:rsidR="005A3594" w:rsidRPr="005A3594" w:rsidRDefault="005A3594" w:rsidP="005A3594">
      <w:pPr>
        <w:spacing w:after="0" w:line="360" w:lineRule="auto"/>
        <w:rPr>
          <w:ins w:id="24" w:author="Φλούδα Χριστίνα" w:date="2016-11-24T20:41:00Z"/>
          <w:rFonts w:eastAsia="Times New Roman"/>
          <w:szCs w:val="24"/>
          <w:lang w:eastAsia="en-US"/>
        </w:rPr>
      </w:pPr>
      <w:ins w:id="25" w:author="Φλούδα Χριστίνα" w:date="2016-11-24T20:41:00Z">
        <w:r w:rsidRPr="005A3594">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«Εναρμόνιση της νομοθεσίας με την Οδηγία 2014/17/ΕΕ του Ευρωπαϊκού Κοινοβουλίου και του Συμβουλίου της 4ης Φεβρουαρίου 2014 σχετικά με τις συμβάσεις πίστωσης για καταναλωτές για ακίνητα που προορίζονται για κατοικία και την τροποποίηση της Οδηγίας 2008/48/ΕΚ και άλλες διατάξεις αρμοδιότητας Υπουργείου Οικονομικών», σελ. </w:t>
        </w:r>
        <w:r w:rsidRPr="005A3594">
          <w:rPr>
            <w:rFonts w:eastAsia="Times New Roman"/>
            <w:szCs w:val="24"/>
            <w:lang w:eastAsia="en-US"/>
          </w:rPr>
          <w:br/>
          <w:t>2. Κατάθεση σχεδίων νόμων:</w:t>
        </w:r>
        <w:r w:rsidRPr="005A3594">
          <w:rPr>
            <w:rFonts w:eastAsia="Times New Roman"/>
            <w:szCs w:val="24"/>
            <w:lang w:eastAsia="en-US"/>
          </w:rPr>
          <w:br/>
          <w:t xml:space="preserve">    α) Οι Υπουργοί Διοικητικής Ανασυγκρότησης, Εσωτερικών, Οικονομίας και Ανάπτυξης, Ψηφιακής Πολιτικής, Τηλεπικοινωνιών και Ενημέρωσης, Παιδείας,  Έρευνας και Θρησκευμάτων, Εργασίας, Κοινωνικής Ασφάλισης και Κοινωνικής Αλληλεγγύης, Εξωτερικών, Δικαιοσύνης, Διαφάνειας και Ανθρωπίνων Δικαιωμάτων, Οικονομικών, Υγείας, Επικρατείας, καθώς και ο Αναπληρωτής Υπουργός Εθνικής  Άμυνας κατέθεσαν στις 18/11/20016 σχέδιο νόμου: «Ενιαίο Σύστημα Κινητικότητας στη Δημόσια Διοίκηση και την Τοπική Αυτοδιοίκηση, υποχρεώσεις των προσώπων που διορίζονται στις θέσεις των άρθρων 6 και 8 του ν. 4369/2016, ασυμβίβαστα και πρόληψη των περιπτώσεων σύγκρουσης συμφερόντων και άλλες διατάξεις», σελ. </w:t>
        </w:r>
        <w:r w:rsidRPr="005A3594">
          <w:rPr>
            <w:rFonts w:eastAsia="Times New Roman"/>
            <w:szCs w:val="24"/>
            <w:lang w:eastAsia="en-US"/>
          </w:rPr>
          <w:br/>
          <w:t xml:space="preserve">    β) Ο Υπουργός Οικονομικών κ. Ευκλείδης </w:t>
        </w:r>
        <w:proofErr w:type="spellStart"/>
        <w:r w:rsidRPr="005A3594">
          <w:rPr>
            <w:rFonts w:eastAsia="Times New Roman"/>
            <w:szCs w:val="24"/>
            <w:lang w:eastAsia="en-US"/>
          </w:rPr>
          <w:t>Τσακαλώτος</w:t>
        </w:r>
        <w:proofErr w:type="spellEnd"/>
        <w:r w:rsidRPr="005A3594">
          <w:rPr>
            <w:rFonts w:eastAsia="Times New Roman"/>
            <w:szCs w:val="24"/>
            <w:lang w:eastAsia="en-US"/>
          </w:rPr>
          <w:t xml:space="preserve"> κατάθεσε τα παρακάτω σχέδια νόμων: «Για την κύρωση του απολογισμού του κράτους οικονομικού έτους 2015» και «Για την κύρωση του ισολογισμού του κράτους του οικονομικού έτους 2015», σελ. </w:t>
        </w:r>
        <w:r w:rsidRPr="005A3594">
          <w:rPr>
            <w:rFonts w:eastAsia="Times New Roman"/>
            <w:szCs w:val="24"/>
            <w:lang w:eastAsia="en-US"/>
          </w:rPr>
          <w:br/>
        </w:r>
      </w:ins>
    </w:p>
    <w:p w14:paraId="16C9D1F3" w14:textId="77777777" w:rsidR="005A3594" w:rsidRPr="005A3594" w:rsidRDefault="005A3594" w:rsidP="005A3594">
      <w:pPr>
        <w:spacing w:after="0" w:line="360" w:lineRule="auto"/>
        <w:rPr>
          <w:ins w:id="26" w:author="Φλούδα Χριστίνα" w:date="2016-11-24T20:41:00Z"/>
          <w:rFonts w:eastAsia="Times New Roman"/>
          <w:szCs w:val="24"/>
          <w:lang w:eastAsia="en-US"/>
        </w:rPr>
      </w:pPr>
    </w:p>
    <w:p w14:paraId="57881192" w14:textId="77777777" w:rsidR="005A3594" w:rsidRPr="005A3594" w:rsidRDefault="005A3594" w:rsidP="005A3594">
      <w:pPr>
        <w:spacing w:after="0" w:line="360" w:lineRule="auto"/>
        <w:rPr>
          <w:ins w:id="27" w:author="Φλούδα Χριστίνα" w:date="2016-11-24T20:41:00Z"/>
          <w:rFonts w:eastAsia="Times New Roman"/>
          <w:szCs w:val="24"/>
          <w:lang w:eastAsia="en-US"/>
        </w:rPr>
      </w:pPr>
      <w:ins w:id="28" w:author="Φλούδα Χριστίνα" w:date="2016-11-24T20:41:00Z">
        <w:r w:rsidRPr="005A3594">
          <w:rPr>
            <w:rFonts w:eastAsia="Times New Roman"/>
            <w:szCs w:val="24"/>
            <w:lang w:eastAsia="en-US"/>
          </w:rPr>
          <w:t>ΠΡΟΕΔΡΟΣ</w:t>
        </w:r>
      </w:ins>
    </w:p>
    <w:p w14:paraId="1A16F405" w14:textId="77777777" w:rsidR="005A3594" w:rsidRPr="005A3594" w:rsidRDefault="005A3594" w:rsidP="005A3594">
      <w:pPr>
        <w:spacing w:after="0" w:line="360" w:lineRule="auto"/>
        <w:rPr>
          <w:ins w:id="29" w:author="Φλούδα Χριστίνα" w:date="2016-11-24T20:41:00Z"/>
          <w:rFonts w:eastAsia="Times New Roman"/>
          <w:szCs w:val="24"/>
          <w:lang w:eastAsia="en-US"/>
        </w:rPr>
      </w:pPr>
      <w:ins w:id="30" w:author="Φλούδα Χριστίνα" w:date="2016-11-24T20:41:00Z">
        <w:r w:rsidRPr="005A3594">
          <w:rPr>
            <w:rFonts w:eastAsia="Times New Roman"/>
            <w:szCs w:val="24"/>
            <w:lang w:eastAsia="en-US"/>
          </w:rPr>
          <w:t>ΒΟΥΤΣΗΣ Ν. , σελ.</w:t>
        </w:r>
      </w:ins>
    </w:p>
    <w:p w14:paraId="7D9C1F75" w14:textId="77777777" w:rsidR="005A3594" w:rsidRPr="005A3594" w:rsidRDefault="005A3594" w:rsidP="005A3594">
      <w:pPr>
        <w:spacing w:after="0" w:line="360" w:lineRule="auto"/>
        <w:rPr>
          <w:ins w:id="31" w:author="Φλούδα Χριστίνα" w:date="2016-11-24T20:41:00Z"/>
          <w:rFonts w:eastAsia="Times New Roman"/>
          <w:szCs w:val="24"/>
          <w:lang w:eastAsia="en-US"/>
        </w:rPr>
      </w:pPr>
    </w:p>
    <w:p w14:paraId="696FBBD2" w14:textId="77777777" w:rsidR="005A3594" w:rsidRPr="005A3594" w:rsidRDefault="005A3594" w:rsidP="005A3594">
      <w:pPr>
        <w:spacing w:after="0" w:line="360" w:lineRule="auto"/>
        <w:rPr>
          <w:ins w:id="32" w:author="Φλούδα Χριστίνα" w:date="2016-11-24T20:41:00Z"/>
          <w:rFonts w:eastAsia="Times New Roman"/>
          <w:szCs w:val="24"/>
          <w:lang w:eastAsia="en-US"/>
        </w:rPr>
      </w:pPr>
      <w:ins w:id="33" w:author="Φλούδα Χριστίνα" w:date="2016-11-24T20:41:00Z">
        <w:r w:rsidRPr="005A3594">
          <w:rPr>
            <w:rFonts w:eastAsia="Times New Roman"/>
            <w:szCs w:val="24"/>
            <w:lang w:eastAsia="en-US"/>
          </w:rPr>
          <w:t xml:space="preserve">ΠΡΟΕΔΡΕΥΟΥΣΑ </w:t>
        </w:r>
      </w:ins>
    </w:p>
    <w:p w14:paraId="7E854BEA" w14:textId="77777777" w:rsidR="005A3594" w:rsidRPr="005A3594" w:rsidRDefault="005A3594" w:rsidP="005A3594">
      <w:pPr>
        <w:spacing w:after="0" w:line="360" w:lineRule="auto"/>
        <w:rPr>
          <w:ins w:id="34" w:author="Φλούδα Χριστίνα" w:date="2016-11-24T20:41:00Z"/>
          <w:rFonts w:eastAsia="Times New Roman"/>
          <w:szCs w:val="24"/>
          <w:lang w:eastAsia="en-US"/>
        </w:rPr>
      </w:pPr>
      <w:ins w:id="35" w:author="Φλούδα Χριστίνα" w:date="2016-11-24T20:41:00Z">
        <w:r w:rsidRPr="005A3594">
          <w:rPr>
            <w:rFonts w:eastAsia="Times New Roman"/>
            <w:szCs w:val="24"/>
            <w:lang w:eastAsia="en-US"/>
          </w:rPr>
          <w:t>ΧΡΙΣΤΟΔΟΥΛΟΠΟΥΛΟΥ Α. , σελ.</w:t>
        </w:r>
        <w:r w:rsidRPr="005A3594">
          <w:rPr>
            <w:rFonts w:eastAsia="Times New Roman"/>
            <w:szCs w:val="24"/>
            <w:lang w:eastAsia="en-US"/>
          </w:rPr>
          <w:br/>
        </w:r>
      </w:ins>
    </w:p>
    <w:p w14:paraId="5ABE4E09" w14:textId="77777777" w:rsidR="005A3594" w:rsidRPr="005A3594" w:rsidRDefault="005A3594" w:rsidP="005A3594">
      <w:pPr>
        <w:spacing w:after="0" w:line="360" w:lineRule="auto"/>
        <w:rPr>
          <w:ins w:id="36" w:author="Φλούδα Χριστίνα" w:date="2016-11-24T20:41:00Z"/>
          <w:rFonts w:eastAsia="Times New Roman"/>
          <w:szCs w:val="24"/>
          <w:lang w:eastAsia="en-US"/>
        </w:rPr>
      </w:pPr>
    </w:p>
    <w:p w14:paraId="51C49D30" w14:textId="77777777" w:rsidR="005A3594" w:rsidRPr="005A3594" w:rsidRDefault="005A3594" w:rsidP="005A3594">
      <w:pPr>
        <w:spacing w:after="0" w:line="360" w:lineRule="auto"/>
        <w:rPr>
          <w:ins w:id="37" w:author="Φλούδα Χριστίνα" w:date="2016-11-24T20:41:00Z"/>
          <w:rFonts w:eastAsia="Times New Roman"/>
          <w:szCs w:val="24"/>
          <w:lang w:eastAsia="en-US"/>
        </w:rPr>
      </w:pPr>
      <w:ins w:id="38" w:author="Φλούδα Χριστίνα" w:date="2016-11-24T20:41:00Z">
        <w:r w:rsidRPr="005A3594">
          <w:rPr>
            <w:rFonts w:eastAsia="Times New Roman"/>
            <w:szCs w:val="24"/>
            <w:lang w:eastAsia="en-US"/>
          </w:rPr>
          <w:t>ΟΜΙΛΗΤΕΣ</w:t>
        </w:r>
      </w:ins>
    </w:p>
    <w:p w14:paraId="7AF29971" w14:textId="7ECF262E" w:rsidR="00F43235" w:rsidRDefault="005A3594" w:rsidP="005A3594">
      <w:pPr>
        <w:spacing w:after="0" w:line="600" w:lineRule="auto"/>
        <w:rPr>
          <w:rFonts w:eastAsia="Times New Roman"/>
          <w:szCs w:val="24"/>
        </w:rPr>
      </w:pPr>
      <w:ins w:id="39" w:author="Φλούδα Χριστίνα" w:date="2016-11-24T20:41:00Z">
        <w:r w:rsidRPr="005A3594">
          <w:rPr>
            <w:rFonts w:eastAsia="Times New Roman"/>
            <w:szCs w:val="24"/>
            <w:lang w:eastAsia="en-US"/>
          </w:rPr>
          <w:br/>
          <w:t>Α. Επί της κατάθεσης του κρατικού προϋπολογισμού:</w:t>
        </w:r>
        <w:r w:rsidRPr="005A3594">
          <w:rPr>
            <w:rFonts w:eastAsia="Times New Roman"/>
            <w:szCs w:val="24"/>
            <w:lang w:eastAsia="en-US"/>
          </w:rPr>
          <w:br/>
          <w:t>ΒΟΥΤΣΗΣ Ν. , σελ.</w:t>
        </w:r>
        <w:r w:rsidRPr="005A3594">
          <w:rPr>
            <w:rFonts w:eastAsia="Times New Roman"/>
            <w:szCs w:val="24"/>
            <w:lang w:eastAsia="en-US"/>
          </w:rPr>
          <w:br/>
          <w:t>ΧΟΥΛΙΑΡΑΚΗΣ Γ. , σελ.</w:t>
        </w:r>
        <w:r w:rsidRPr="005A3594">
          <w:rPr>
            <w:rFonts w:eastAsia="Times New Roman"/>
            <w:szCs w:val="24"/>
            <w:lang w:eastAsia="en-US"/>
          </w:rPr>
          <w:br/>
        </w:r>
        <w:r w:rsidRPr="005A3594">
          <w:rPr>
            <w:rFonts w:eastAsia="Times New Roman"/>
            <w:szCs w:val="24"/>
            <w:lang w:eastAsia="en-US"/>
          </w:rPr>
          <w:br/>
          <w:t>Β. Επί της συλλυπητήριας αναφοράς:</w:t>
        </w:r>
        <w:r w:rsidRPr="005A3594">
          <w:rPr>
            <w:rFonts w:eastAsia="Times New Roman"/>
            <w:szCs w:val="24"/>
            <w:lang w:eastAsia="en-US"/>
          </w:rPr>
          <w:br/>
          <w:t>ΚΩΝΣΤΑΝΤΟΠΟΥΛΟΣ Δ. , σελ.</w:t>
        </w:r>
        <w:r w:rsidRPr="005A3594">
          <w:rPr>
            <w:rFonts w:eastAsia="Times New Roman"/>
            <w:szCs w:val="24"/>
            <w:lang w:eastAsia="en-US"/>
          </w:rPr>
          <w:br/>
          <w:t>ΧΡΙΣΤΟΔΟΥΛΟΠΟΥΛΟΥ Α. , σελ.</w:t>
        </w:r>
        <w:r w:rsidRPr="005A3594">
          <w:rPr>
            <w:rFonts w:eastAsia="Times New Roman"/>
            <w:szCs w:val="24"/>
            <w:lang w:eastAsia="en-US"/>
          </w:rPr>
          <w:br/>
        </w:r>
        <w:r w:rsidRPr="005A3594">
          <w:rPr>
            <w:rFonts w:eastAsia="Times New Roman"/>
            <w:szCs w:val="24"/>
            <w:lang w:eastAsia="en-US"/>
          </w:rPr>
          <w:br/>
          <w:t>Γ. Επί διαδικαστικού θέματος:</w:t>
        </w:r>
        <w:r w:rsidRPr="005A3594">
          <w:rPr>
            <w:rFonts w:eastAsia="Times New Roman"/>
            <w:szCs w:val="24"/>
            <w:lang w:eastAsia="en-US"/>
          </w:rPr>
          <w:br/>
          <w:t>ΚΩΝΣΤΑΝΤΙΝΟΠΟΥΛΟΣ Ο. , σελ.</w:t>
        </w:r>
        <w:r w:rsidRPr="005A3594">
          <w:rPr>
            <w:rFonts w:eastAsia="Times New Roman"/>
            <w:szCs w:val="24"/>
            <w:lang w:eastAsia="en-US"/>
          </w:rPr>
          <w:br/>
          <w:t>ΧΡΙΣΤΟΔΟΥΛΟΠΟΥΛΟΥ Α. , σελ.</w:t>
        </w:r>
        <w:r w:rsidRPr="005A3594">
          <w:rPr>
            <w:rFonts w:eastAsia="Times New Roman"/>
            <w:szCs w:val="24"/>
            <w:lang w:eastAsia="en-US"/>
          </w:rPr>
          <w:br/>
        </w:r>
        <w:r w:rsidRPr="005A3594">
          <w:rPr>
            <w:rFonts w:eastAsia="Times New Roman"/>
            <w:szCs w:val="24"/>
            <w:lang w:eastAsia="en-US"/>
          </w:rPr>
          <w:br/>
          <w:t>Δ. Επί των επικαίρων ερωτήσεων:</w:t>
        </w:r>
        <w:r w:rsidRPr="005A3594">
          <w:rPr>
            <w:rFonts w:eastAsia="Times New Roman"/>
            <w:szCs w:val="24"/>
            <w:lang w:eastAsia="en-US"/>
          </w:rPr>
          <w:br/>
          <w:t>ΑΠΟΣΤΟΛΟΥ Ε. , σελ.</w:t>
        </w:r>
        <w:r w:rsidRPr="005A3594">
          <w:rPr>
            <w:rFonts w:eastAsia="Times New Roman"/>
            <w:szCs w:val="24"/>
            <w:lang w:eastAsia="en-US"/>
          </w:rPr>
          <w:br/>
          <w:t>ΚΕΓΚΕΡΟΓΛΟΥ Β. , σελ.</w:t>
        </w:r>
        <w:r w:rsidRPr="005A3594">
          <w:rPr>
            <w:rFonts w:eastAsia="Times New Roman"/>
            <w:szCs w:val="24"/>
            <w:lang w:eastAsia="en-US"/>
          </w:rPr>
          <w:br/>
          <w:t>ΚΩΝΣΤΑΝΤΟΠΟΥΛΟΣ Δ. , σελ.</w:t>
        </w:r>
        <w:r w:rsidRPr="005A3594">
          <w:rPr>
            <w:rFonts w:eastAsia="Times New Roman"/>
            <w:szCs w:val="24"/>
            <w:lang w:eastAsia="en-US"/>
          </w:rPr>
          <w:br/>
          <w:t>ΛΑΜΠΡΟΥΛΗΣ Γ. , σελ.</w:t>
        </w:r>
        <w:r w:rsidRPr="005A3594">
          <w:rPr>
            <w:rFonts w:eastAsia="Times New Roman"/>
            <w:szCs w:val="24"/>
            <w:lang w:eastAsia="en-US"/>
          </w:rPr>
          <w:br/>
          <w:t>ΜΠΟΥΚΩΡΟΣ Χ. , σελ.</w:t>
        </w:r>
        <w:r w:rsidRPr="005A3594">
          <w:rPr>
            <w:rFonts w:eastAsia="Times New Roman"/>
            <w:szCs w:val="24"/>
            <w:lang w:eastAsia="en-US"/>
          </w:rPr>
          <w:br/>
          <w:t>ΜΩΡΑΪΤΗΣ Ν. , σελ.</w:t>
        </w:r>
        <w:r w:rsidRPr="005A3594">
          <w:rPr>
            <w:rFonts w:eastAsia="Times New Roman"/>
            <w:szCs w:val="24"/>
            <w:lang w:eastAsia="en-US"/>
          </w:rPr>
          <w:br/>
          <w:t>ΠΕΤΡΟΠΟΥΛΟΣ Α. , σελ.</w:t>
        </w:r>
        <w:r w:rsidRPr="005A3594">
          <w:rPr>
            <w:rFonts w:eastAsia="Times New Roman"/>
            <w:szCs w:val="24"/>
            <w:lang w:eastAsia="en-US"/>
          </w:rPr>
          <w:br/>
          <w:t>ΠΟΛΑΚΗΣ Π. , σελ.</w:t>
        </w:r>
        <w:r w:rsidRPr="005A3594">
          <w:rPr>
            <w:rFonts w:eastAsia="Times New Roman"/>
            <w:szCs w:val="24"/>
            <w:lang w:eastAsia="en-US"/>
          </w:rPr>
          <w:br/>
          <w:t>ΣΠΙΡΤΖΗΣ Χ. , σελ.</w:t>
        </w:r>
        <w:r w:rsidRPr="005A3594">
          <w:rPr>
            <w:rFonts w:eastAsia="Times New Roman"/>
            <w:szCs w:val="24"/>
            <w:lang w:eastAsia="en-US"/>
          </w:rPr>
          <w:br/>
          <w:t>ΣΤΥΛΙΟΣ Γ. , σελ.</w:t>
        </w:r>
        <w:r w:rsidRPr="005A3594">
          <w:rPr>
            <w:rFonts w:eastAsia="Times New Roman"/>
            <w:szCs w:val="24"/>
            <w:lang w:eastAsia="en-US"/>
          </w:rPr>
          <w:br/>
          <w:t>ΣΥΡΜΑΛΕΝΙΟΣ Ν. , σελ.</w:t>
        </w:r>
        <w:r w:rsidRPr="005A3594">
          <w:rPr>
            <w:rFonts w:eastAsia="Times New Roman"/>
            <w:szCs w:val="24"/>
            <w:lang w:eastAsia="en-US"/>
          </w:rPr>
          <w:br/>
        </w:r>
      </w:ins>
    </w:p>
    <w:p w14:paraId="7AF29972" w14:textId="77777777" w:rsidR="00F43235" w:rsidRDefault="005A3594">
      <w:pPr>
        <w:spacing w:after="0" w:line="600" w:lineRule="auto"/>
        <w:ind w:firstLine="720"/>
        <w:jc w:val="center"/>
        <w:rPr>
          <w:rFonts w:eastAsia="Times New Roman"/>
          <w:szCs w:val="24"/>
        </w:rPr>
      </w:pPr>
      <w:r>
        <w:rPr>
          <w:rFonts w:eastAsia="Times New Roman"/>
          <w:szCs w:val="24"/>
        </w:rPr>
        <w:t>ΠΡΑΚΤΙΚΑ ΒΟΥΛΗΣ</w:t>
      </w:r>
    </w:p>
    <w:p w14:paraId="7AF29973" w14:textId="77777777" w:rsidR="00F43235" w:rsidRDefault="005A3594">
      <w:pPr>
        <w:spacing w:line="600" w:lineRule="auto"/>
        <w:ind w:firstLine="720"/>
        <w:jc w:val="center"/>
        <w:rPr>
          <w:rFonts w:eastAsia="Times New Roman"/>
          <w:szCs w:val="24"/>
        </w:rPr>
      </w:pPr>
      <w:r>
        <w:rPr>
          <w:rFonts w:eastAsia="Times New Roman"/>
          <w:szCs w:val="24"/>
        </w:rPr>
        <w:t>ΙΖ΄ ΠΕΡΙΟΔΟΣ</w:t>
      </w:r>
    </w:p>
    <w:p w14:paraId="7AF29974" w14:textId="77777777" w:rsidR="00F43235" w:rsidRDefault="005A359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AF29975" w14:textId="77777777" w:rsidR="00F43235" w:rsidRDefault="005A3594">
      <w:pPr>
        <w:spacing w:line="600" w:lineRule="auto"/>
        <w:ind w:firstLine="720"/>
        <w:jc w:val="center"/>
        <w:rPr>
          <w:rFonts w:eastAsia="Times New Roman"/>
          <w:szCs w:val="24"/>
        </w:rPr>
      </w:pPr>
      <w:r>
        <w:rPr>
          <w:rFonts w:eastAsia="Times New Roman"/>
          <w:szCs w:val="24"/>
        </w:rPr>
        <w:t>ΣΥΝΟΔΟΣ Β΄</w:t>
      </w:r>
    </w:p>
    <w:p w14:paraId="7AF29976" w14:textId="77777777" w:rsidR="00F43235" w:rsidRDefault="005A3594">
      <w:pPr>
        <w:spacing w:line="600" w:lineRule="auto"/>
        <w:ind w:firstLine="720"/>
        <w:jc w:val="center"/>
        <w:rPr>
          <w:rFonts w:eastAsia="Times New Roman"/>
          <w:szCs w:val="24"/>
        </w:rPr>
      </w:pPr>
      <w:r>
        <w:rPr>
          <w:rFonts w:eastAsia="Times New Roman"/>
          <w:szCs w:val="24"/>
        </w:rPr>
        <w:t>ΣΥΝΕΔΡΙΑΣΗ ΚΘ΄</w:t>
      </w:r>
    </w:p>
    <w:p w14:paraId="7AF29977" w14:textId="77777777" w:rsidR="00F43235" w:rsidRDefault="005A3594">
      <w:pPr>
        <w:spacing w:line="600" w:lineRule="auto"/>
        <w:ind w:firstLine="720"/>
        <w:jc w:val="center"/>
        <w:rPr>
          <w:rFonts w:eastAsia="Times New Roman"/>
          <w:szCs w:val="24"/>
        </w:rPr>
      </w:pPr>
      <w:r>
        <w:rPr>
          <w:rFonts w:eastAsia="Times New Roman"/>
          <w:szCs w:val="24"/>
        </w:rPr>
        <w:t>Δευτέρα 21 Νοεμβρίου 2016</w:t>
      </w:r>
    </w:p>
    <w:p w14:paraId="7AF29978" w14:textId="77777777" w:rsidR="00F43235" w:rsidRDefault="005A3594">
      <w:pPr>
        <w:spacing w:line="600" w:lineRule="auto"/>
        <w:ind w:firstLine="720"/>
        <w:jc w:val="both"/>
        <w:rPr>
          <w:rFonts w:eastAsia="Times New Roman"/>
          <w:szCs w:val="24"/>
        </w:rPr>
      </w:pPr>
      <w:r>
        <w:rPr>
          <w:rFonts w:eastAsia="Times New Roman"/>
          <w:szCs w:val="24"/>
        </w:rPr>
        <w:t>Αθήνα, σήμερα στις 21 Νοεμβρίου 2016, ημέρα Δευτέρα και ώρα 18.05΄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064FEC">
        <w:rPr>
          <w:rFonts w:eastAsia="Times New Roman"/>
          <w:b/>
          <w:szCs w:val="24"/>
        </w:rPr>
        <w:t>ΝΙΚΟΛΑΟΥ ΒΟΥΤΣΗ</w:t>
      </w:r>
      <w:r>
        <w:rPr>
          <w:rFonts w:eastAsia="Times New Roman"/>
          <w:szCs w:val="24"/>
        </w:rPr>
        <w:t>.</w:t>
      </w:r>
    </w:p>
    <w:p w14:paraId="7AF29979" w14:textId="77777777" w:rsidR="00F43235" w:rsidRDefault="005A3594">
      <w:pPr>
        <w:spacing w:line="600" w:lineRule="auto"/>
        <w:ind w:firstLine="720"/>
        <w:jc w:val="both"/>
        <w:rPr>
          <w:rFonts w:eastAsia="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szCs w:val="24"/>
        </w:rPr>
        <w:t>Κυρίες και κύριοι συνάδελφοι, αρχίζει η συνεδρίαση.</w:t>
      </w:r>
    </w:p>
    <w:p w14:paraId="7AF2997A" w14:textId="77777777" w:rsidR="00F43235" w:rsidRDefault="005A3594">
      <w:pPr>
        <w:spacing w:line="600" w:lineRule="auto"/>
        <w:ind w:firstLine="720"/>
        <w:jc w:val="both"/>
        <w:rPr>
          <w:rFonts w:eastAsia="Times New Roman"/>
          <w:szCs w:val="24"/>
        </w:rPr>
      </w:pPr>
      <w:r>
        <w:rPr>
          <w:rFonts w:eastAsia="Times New Roman"/>
          <w:szCs w:val="24"/>
        </w:rPr>
        <w:lastRenderedPageBreak/>
        <w:t>Έχω την τιμή να ανακοιν</w:t>
      </w:r>
      <w:r>
        <w:rPr>
          <w:rFonts w:eastAsia="Times New Roman"/>
          <w:szCs w:val="24"/>
        </w:rPr>
        <w:t xml:space="preserve">ώσω προς το Σώμα ότι ο Υπουργός Οικονομικών κ. Γεώργιος </w:t>
      </w:r>
      <w:proofErr w:type="spellStart"/>
      <w:r>
        <w:rPr>
          <w:rFonts w:eastAsia="Times New Roman"/>
          <w:szCs w:val="24"/>
        </w:rPr>
        <w:t>Χουλιαράκης</w:t>
      </w:r>
      <w:proofErr w:type="spellEnd"/>
      <w:r>
        <w:rPr>
          <w:rFonts w:eastAsia="Times New Roman"/>
          <w:szCs w:val="24"/>
        </w:rPr>
        <w:t xml:space="preserve"> θα καταθέσει τον κρατικό προϋπολογισμό του έτους 2017.</w:t>
      </w:r>
    </w:p>
    <w:p w14:paraId="7AF2997B" w14:textId="77777777" w:rsidR="00F43235" w:rsidRDefault="005A3594">
      <w:pPr>
        <w:spacing w:line="600" w:lineRule="auto"/>
        <w:ind w:firstLine="720"/>
        <w:jc w:val="both"/>
        <w:rPr>
          <w:rFonts w:eastAsia="Times New Roman"/>
          <w:szCs w:val="24"/>
        </w:rPr>
      </w:pPr>
      <w:r>
        <w:rPr>
          <w:rFonts w:eastAsia="Times New Roman"/>
          <w:szCs w:val="24"/>
        </w:rPr>
        <w:t xml:space="preserve">Ο Αναπληρωτής Υπουργός Οικονομικών κ. Γεώργιος </w:t>
      </w:r>
      <w:proofErr w:type="spellStart"/>
      <w:r>
        <w:rPr>
          <w:rFonts w:eastAsia="Times New Roman"/>
          <w:szCs w:val="24"/>
        </w:rPr>
        <w:t>Χουλιαράκης</w:t>
      </w:r>
      <w:proofErr w:type="spellEnd"/>
      <w:r>
        <w:rPr>
          <w:rFonts w:eastAsia="Times New Roman"/>
          <w:szCs w:val="24"/>
        </w:rPr>
        <w:t xml:space="preserve"> έχει τον λόγο.</w:t>
      </w:r>
    </w:p>
    <w:p w14:paraId="7AF2997C" w14:textId="77777777" w:rsidR="00F43235" w:rsidRDefault="005A3594">
      <w:pPr>
        <w:spacing w:line="600" w:lineRule="auto"/>
        <w:ind w:firstLine="720"/>
        <w:jc w:val="both"/>
        <w:rPr>
          <w:rFonts w:eastAsia="Times New Roman"/>
          <w:szCs w:val="24"/>
        </w:rPr>
      </w:pPr>
      <w:r>
        <w:rPr>
          <w:rFonts w:eastAsia="Times New Roman"/>
          <w:b/>
          <w:szCs w:val="24"/>
        </w:rPr>
        <w:t>ΓΕΩΡΓΙΟΣ ΧΟΥΛΙΑΡΑΚΗΣ (Αναπληρωτής Υπουργός Οικονομικών):</w:t>
      </w:r>
      <w:r>
        <w:rPr>
          <w:rFonts w:eastAsia="Times New Roman"/>
          <w:szCs w:val="24"/>
        </w:rPr>
        <w:t xml:space="preserve"> Κύ</w:t>
      </w:r>
      <w:r>
        <w:rPr>
          <w:rFonts w:eastAsia="Times New Roman"/>
          <w:szCs w:val="24"/>
        </w:rPr>
        <w:t>ριε Πρόεδρε, κυρίες και κύριοι συνάδελφοι, έχω την ιδιαίτερη τιμή να καταθέσω στο Σώμα τον κρατικό προϋπολογισμό του οικονομικού έτους 2017 και τους προϋπολογισμούς ορισμένων ειδικών ταμείων και υπηρεσιών του οικονομικού έτους 2017.</w:t>
      </w:r>
    </w:p>
    <w:p w14:paraId="7AF2997D" w14:textId="77777777" w:rsidR="00F43235" w:rsidRDefault="005A3594">
      <w:pPr>
        <w:spacing w:line="600" w:lineRule="auto"/>
        <w:ind w:firstLine="720"/>
        <w:jc w:val="both"/>
        <w:rPr>
          <w:rFonts w:eastAsia="Times New Roman"/>
          <w:szCs w:val="24"/>
        </w:rPr>
      </w:pPr>
      <w:r>
        <w:rPr>
          <w:rFonts w:eastAsia="Times New Roman"/>
          <w:szCs w:val="24"/>
        </w:rPr>
        <w:t>Κύριε Πρόεδρε, θα σας π</w:t>
      </w:r>
      <w:r>
        <w:rPr>
          <w:rFonts w:eastAsia="Times New Roman"/>
          <w:szCs w:val="24"/>
        </w:rPr>
        <w:t>αρακαλέσω να οριστούν ημερομηνίες για τη συζήτηση στη Διαρκή Επιτροπή Οικονομικών Υποθέσεων καθώς και στην Ολομέλεια της Βουλής.</w:t>
      </w:r>
    </w:p>
    <w:p w14:paraId="7AF2997E" w14:textId="77777777" w:rsidR="00F43235" w:rsidRDefault="005A3594">
      <w:pPr>
        <w:spacing w:line="600" w:lineRule="auto"/>
        <w:ind w:firstLine="720"/>
        <w:jc w:val="both"/>
        <w:rPr>
          <w:rFonts w:eastAsia="Times New Roman"/>
          <w:szCs w:val="24"/>
        </w:rPr>
      </w:pPr>
      <w:r>
        <w:rPr>
          <w:rFonts w:eastAsia="Times New Roman"/>
          <w:szCs w:val="24"/>
        </w:rPr>
        <w:t>Επίσης, καταθέτω τον τόμο που αναφέρεται στις φορολογικές δαπάνες και τις εκθέσεις των γενικών διευθυντών φορολογίας και φορολο</w:t>
      </w:r>
      <w:r>
        <w:rPr>
          <w:rFonts w:eastAsia="Times New Roman"/>
          <w:szCs w:val="24"/>
        </w:rPr>
        <w:t xml:space="preserve">γικών ελέγχων τελωνείων και ειδικών φόρων κατανάλωσης, διοίκησης </w:t>
      </w:r>
      <w:r>
        <w:rPr>
          <w:rFonts w:eastAsia="Times New Roman"/>
          <w:szCs w:val="24"/>
        </w:rPr>
        <w:lastRenderedPageBreak/>
        <w:t>και δημοσιονομικών ελέγχων του Υπουργείου Οικονομικών, καθώς και τις δηλώσεις που προβλέπονται στο άρθρο 8 του ν.2362/1995, όπως ισχύει.</w:t>
      </w:r>
    </w:p>
    <w:p w14:paraId="7AF2997F" w14:textId="77777777" w:rsidR="00F43235" w:rsidRDefault="005A3594">
      <w:pPr>
        <w:spacing w:line="600" w:lineRule="auto"/>
        <w:ind w:firstLine="720"/>
        <w:jc w:val="both"/>
        <w:rPr>
          <w:rFonts w:eastAsia="Times New Roman"/>
          <w:szCs w:val="24"/>
        </w:rPr>
      </w:pPr>
      <w:r>
        <w:rPr>
          <w:rFonts w:eastAsia="Times New Roman"/>
          <w:szCs w:val="24"/>
        </w:rPr>
        <w:t>Σας ευχαριστώ.</w:t>
      </w:r>
    </w:p>
    <w:p w14:paraId="7AF29980" w14:textId="77777777" w:rsidR="00F43235" w:rsidRDefault="005A3594">
      <w:pPr>
        <w:spacing w:line="600" w:lineRule="auto"/>
        <w:ind w:firstLine="720"/>
        <w:jc w:val="both"/>
        <w:rPr>
          <w:rFonts w:eastAsia="Times New Roman"/>
          <w:szCs w:val="24"/>
        </w:rPr>
      </w:pPr>
      <w:r>
        <w:rPr>
          <w:rFonts w:eastAsia="Times New Roman"/>
          <w:szCs w:val="24"/>
        </w:rPr>
        <w:t>(Στο σημείο αυτό ο Αναπληρωτής Υπουργός</w:t>
      </w:r>
      <w:r>
        <w:rPr>
          <w:rFonts w:eastAsia="Times New Roman"/>
          <w:szCs w:val="24"/>
        </w:rPr>
        <w:t xml:space="preserve"> Οικονομικών κ. Γεώργιος </w:t>
      </w:r>
      <w:proofErr w:type="spellStart"/>
      <w:r>
        <w:rPr>
          <w:rFonts w:eastAsia="Times New Roman"/>
          <w:szCs w:val="24"/>
        </w:rPr>
        <w:t>Χουλιαράκης</w:t>
      </w:r>
      <w:proofErr w:type="spellEnd"/>
      <w:r>
        <w:rPr>
          <w:rFonts w:eastAsia="Times New Roman"/>
          <w:szCs w:val="24"/>
        </w:rPr>
        <w:t xml:space="preserve"> καταθέτει στον Πρόεδρο της Βουλής με τη μορφή </w:t>
      </w:r>
      <w:r>
        <w:rPr>
          <w:rFonts w:eastAsia="Times New Roman"/>
          <w:szCs w:val="24"/>
          <w:lang w:val="en-US"/>
        </w:rPr>
        <w:t>stick</w:t>
      </w:r>
      <w:r>
        <w:rPr>
          <w:rFonts w:eastAsia="Times New Roman"/>
          <w:szCs w:val="24"/>
        </w:rPr>
        <w:t xml:space="preserve"> (ψηφιακό μέσο αποθήκευσης) τον γενικό προϋπολογισμό του κράτους για το οικονομικό έτος 2017 και τους προϋπολογισμούς ορισμένων ειδικών ταμείων και υπηρεσιών του οικονο</w:t>
      </w:r>
      <w:r>
        <w:rPr>
          <w:rFonts w:eastAsia="Times New Roman"/>
          <w:szCs w:val="24"/>
        </w:rPr>
        <w:t>μικού έτους 2017.</w:t>
      </w:r>
    </w:p>
    <w:p w14:paraId="7AF29981" w14:textId="77777777" w:rsidR="00F43235" w:rsidRDefault="005A3594">
      <w:pPr>
        <w:spacing w:line="600" w:lineRule="auto"/>
        <w:ind w:firstLine="720"/>
        <w:jc w:val="both"/>
        <w:rPr>
          <w:rFonts w:eastAsia="Times New Roman"/>
          <w:szCs w:val="24"/>
        </w:rPr>
      </w:pPr>
      <w:r>
        <w:rPr>
          <w:rFonts w:eastAsia="Times New Roman"/>
          <w:szCs w:val="24"/>
        </w:rPr>
        <w:t>Επίσης, καταθέτει τον τόμο που αναφέρεται στις φορολογικές δαπάνες και τις εκθέσεις των γενικών διευθυντών φορολογίας και φορολογικών ελέγχων τελωνείων και ειδικών φόρων κατανάλωσης, διοίκησης και δημοσιονομικών ελέγχων του Υπουργείου οικ</w:t>
      </w:r>
      <w:r>
        <w:rPr>
          <w:rFonts w:eastAsia="Times New Roman"/>
          <w:szCs w:val="24"/>
        </w:rPr>
        <w:t>ονομικών, καθώς και τις δηλώσεις που προβλέπονται στο άρθρο 8 του ν.2362/1995, όπως ισχύει).</w:t>
      </w:r>
    </w:p>
    <w:p w14:paraId="7AF29982" w14:textId="77777777" w:rsidR="00F43235" w:rsidRDefault="005A3594">
      <w:pPr>
        <w:spacing w:line="600" w:lineRule="auto"/>
        <w:ind w:firstLine="720"/>
        <w:jc w:val="both"/>
        <w:rPr>
          <w:rFonts w:eastAsia="Times New Roman"/>
          <w:szCs w:val="24"/>
        </w:rPr>
      </w:pPr>
      <w:r>
        <w:rPr>
          <w:rFonts w:eastAsia="Times New Roman"/>
          <w:b/>
          <w:bCs/>
          <w:szCs w:val="24"/>
        </w:rPr>
        <w:lastRenderedPageBreak/>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szCs w:val="24"/>
        </w:rPr>
        <w:t>Ευχαριστώ πολύ, κύριε Υπουργέ.</w:t>
      </w:r>
    </w:p>
    <w:p w14:paraId="7AF29983" w14:textId="77777777" w:rsidR="00F43235" w:rsidRDefault="005A3594">
      <w:pPr>
        <w:spacing w:line="600" w:lineRule="auto"/>
        <w:ind w:firstLine="720"/>
        <w:jc w:val="both"/>
        <w:rPr>
          <w:rFonts w:eastAsia="Times New Roman"/>
          <w:szCs w:val="24"/>
        </w:rPr>
      </w:pPr>
      <w:r>
        <w:rPr>
          <w:rFonts w:eastAsia="Times New Roman"/>
          <w:szCs w:val="24"/>
        </w:rPr>
        <w:t>Κυρίες και κύριοι συνάδελφοι, επιτρέψτε μου να σας ενημερώσω ότι η συζήτηση του κρατικού προϋπολογισμού</w:t>
      </w:r>
      <w:r>
        <w:rPr>
          <w:rFonts w:eastAsia="Times New Roman"/>
          <w:szCs w:val="24"/>
        </w:rPr>
        <w:t xml:space="preserve"> στην αρμόδια Διαρκή Επιτροπή Οικονομικών Υποθέσεων θα ξεκινήσει την Πέμπτη 24 Νοεμβρίου 2016 για τέσσερις συνεδριάσεις, μετά από συνεννόηση με το Προεδρείο της Επιτροπής.</w:t>
      </w:r>
    </w:p>
    <w:p w14:paraId="7AF29984" w14:textId="77777777" w:rsidR="00F43235" w:rsidRDefault="005A3594">
      <w:pPr>
        <w:spacing w:line="600" w:lineRule="auto"/>
        <w:ind w:firstLine="720"/>
        <w:jc w:val="both"/>
        <w:rPr>
          <w:rFonts w:eastAsia="Times New Roman"/>
          <w:szCs w:val="24"/>
        </w:rPr>
      </w:pPr>
      <w:r>
        <w:rPr>
          <w:rFonts w:eastAsia="Times New Roman"/>
          <w:szCs w:val="24"/>
        </w:rPr>
        <w:t>Η συζήτηση στην Ολομέλεια της Βουλής θα ξεκινήσει την Τρίτη 6 Δεκεμβρίου του 2016, σ</w:t>
      </w:r>
      <w:r>
        <w:rPr>
          <w:rFonts w:eastAsia="Times New Roman"/>
          <w:szCs w:val="24"/>
        </w:rPr>
        <w:t>ύμφωνα με το άρθρο 123, παράγραφος 1 του Κανονισμού της Βουλής και θα ολοκληρωθεί το Σάββατο 10 Δεκεμβρίου του 2016 με τη διεξαγωγή της ονομαστικής ψηφοφορίας.</w:t>
      </w:r>
    </w:p>
    <w:p w14:paraId="7AF29985" w14:textId="77777777" w:rsidR="00F43235" w:rsidRDefault="005A3594">
      <w:pPr>
        <w:spacing w:line="600" w:lineRule="auto"/>
        <w:ind w:firstLine="720"/>
        <w:jc w:val="both"/>
        <w:rPr>
          <w:rFonts w:eastAsia="Times New Roman"/>
          <w:szCs w:val="24"/>
        </w:rPr>
      </w:pPr>
      <w:r>
        <w:rPr>
          <w:rFonts w:eastAsia="Times New Roman"/>
          <w:szCs w:val="24"/>
        </w:rPr>
        <w:t>Ευχαριστώ πολύ.</w:t>
      </w:r>
    </w:p>
    <w:p w14:paraId="7AF29986" w14:textId="77777777" w:rsidR="00F43235" w:rsidRDefault="005A3594">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η Γ΄ Αντιπρόεδρος της Βουλής κ.</w:t>
      </w:r>
      <w:r>
        <w:rPr>
          <w:rFonts w:eastAsia="Times New Roman"/>
          <w:szCs w:val="24"/>
        </w:rPr>
        <w:t xml:space="preserve"> </w:t>
      </w:r>
      <w:r w:rsidRPr="009C2175">
        <w:rPr>
          <w:rFonts w:eastAsia="Times New Roman"/>
          <w:b/>
          <w:szCs w:val="24"/>
        </w:rPr>
        <w:t>ΑΝΑΣΤΑΣΙΑ ΧΡΙΣΤΟΔΟΥΛΟΠΟΥΛΟΥ</w:t>
      </w:r>
      <w:r>
        <w:rPr>
          <w:rFonts w:eastAsia="Times New Roman"/>
          <w:szCs w:val="24"/>
        </w:rPr>
        <w:t>)</w:t>
      </w:r>
    </w:p>
    <w:p w14:paraId="7AF29987" w14:textId="77777777" w:rsidR="00F43235" w:rsidRDefault="005A359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Καλησπέρα σας.</w:t>
      </w:r>
    </w:p>
    <w:p w14:paraId="7AF29988" w14:textId="77777777" w:rsidR="00F43235" w:rsidRDefault="005A3594">
      <w:pPr>
        <w:spacing w:line="600" w:lineRule="auto"/>
        <w:ind w:firstLine="720"/>
        <w:jc w:val="both"/>
        <w:rPr>
          <w:rFonts w:eastAsia="Times New Roman"/>
          <w:szCs w:val="24"/>
        </w:rPr>
      </w:pPr>
      <w:r>
        <w:rPr>
          <w:rFonts w:eastAsia="Times New Roman"/>
          <w:szCs w:val="24"/>
        </w:rPr>
        <w:lastRenderedPageBreak/>
        <w:t>Ξεκινώντας θα ήθελα να πω δυο λόγια για τον εκλιπόντα</w:t>
      </w:r>
      <w:r>
        <w:rPr>
          <w:rFonts w:eastAsia="Times New Roman"/>
          <w:szCs w:val="24"/>
        </w:rPr>
        <w:t xml:space="preserve"> </w:t>
      </w:r>
      <w:r>
        <w:rPr>
          <w:rFonts w:eastAsia="Times New Roman"/>
          <w:szCs w:val="24"/>
        </w:rPr>
        <w:t>πρώην Πρόεδρο της Δημοκρατίας</w:t>
      </w:r>
      <w:r>
        <w:rPr>
          <w:rFonts w:eastAsia="Times New Roman"/>
          <w:szCs w:val="24"/>
        </w:rPr>
        <w:t xml:space="preserve"> </w:t>
      </w:r>
      <w:r>
        <w:rPr>
          <w:rFonts w:eastAsia="Times New Roman"/>
          <w:szCs w:val="24"/>
        </w:rPr>
        <w:t>Κωστή Στεφανόπουλο, πιστεύοντας ότι εκφράζω την κοινή συγκίνηση όλων μας για την απ</w:t>
      </w:r>
      <w:r>
        <w:rPr>
          <w:rFonts w:eastAsia="Times New Roman"/>
          <w:szCs w:val="24"/>
        </w:rPr>
        <w:t>ώλεια του πρώην Προέδρου της Ελληνικής Δημοκρατίας.</w:t>
      </w:r>
    </w:p>
    <w:p w14:paraId="7AF29989" w14:textId="77777777" w:rsidR="00F43235" w:rsidRDefault="005A3594">
      <w:pPr>
        <w:spacing w:line="600" w:lineRule="auto"/>
        <w:ind w:firstLine="720"/>
        <w:jc w:val="both"/>
        <w:rPr>
          <w:rFonts w:eastAsia="Times New Roman"/>
          <w:szCs w:val="24"/>
        </w:rPr>
      </w:pPr>
      <w:r>
        <w:rPr>
          <w:rFonts w:eastAsia="Times New Roman"/>
          <w:szCs w:val="24"/>
        </w:rPr>
        <w:t>Θα ήθελα εκ μέρους του Προεδρείου της Βουλής να καταγράψω τον σεβασμό και την αγάπη μου γι</w:t>
      </w:r>
      <w:r>
        <w:rPr>
          <w:rFonts w:eastAsia="Times New Roman"/>
          <w:szCs w:val="24"/>
        </w:rPr>
        <w:t>’</w:t>
      </w:r>
      <w:r>
        <w:rPr>
          <w:rFonts w:eastAsia="Times New Roman"/>
          <w:szCs w:val="24"/>
        </w:rPr>
        <w:t xml:space="preserve"> αυτόν τον Έλληνα ευπατρίδη που υπηρέτησε υποδειγματικά τον δημόσιο βίο, που τίμησε το αξίωμα του Προέδρου της Δημοκρατίας με παρρησία και θάρρος, έχοντας στο επίκεντρο πάντα τα αισθήματα του ελληνικού λαού. Το ήθος, η απλότητα και η αξιοπρέπειά του ήταν ε</w:t>
      </w:r>
      <w:r>
        <w:rPr>
          <w:rFonts w:eastAsia="Times New Roman"/>
          <w:szCs w:val="24"/>
        </w:rPr>
        <w:t>κείνες οι ιδιότητες που τον κατέστησαν αγαπητό και σεβαστό σε όλους.</w:t>
      </w:r>
    </w:p>
    <w:p w14:paraId="7AF2998A" w14:textId="77777777" w:rsidR="00F43235" w:rsidRDefault="005A3594">
      <w:pPr>
        <w:spacing w:line="600" w:lineRule="auto"/>
        <w:ind w:firstLine="720"/>
        <w:jc w:val="both"/>
        <w:rPr>
          <w:rFonts w:eastAsia="Times New Roman"/>
          <w:szCs w:val="24"/>
        </w:rPr>
      </w:pPr>
      <w:r>
        <w:rPr>
          <w:rFonts w:eastAsia="Times New Roman"/>
          <w:szCs w:val="24"/>
        </w:rPr>
        <w:t>Αιωνία η μνήμη του. Θερμά συλλυπητήρια στην οικογένειά του.</w:t>
      </w:r>
    </w:p>
    <w:p w14:paraId="7AF2998B" w14:textId="77777777" w:rsidR="00F43235" w:rsidRDefault="005A3594">
      <w:pPr>
        <w:spacing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7AF2998C" w14:textId="77777777" w:rsidR="00F43235" w:rsidRDefault="005A3594">
      <w:pPr>
        <w:spacing w:line="600" w:lineRule="auto"/>
        <w:ind w:firstLine="720"/>
        <w:jc w:val="both"/>
        <w:rPr>
          <w:rFonts w:eastAsia="Times New Roman"/>
          <w:szCs w:val="24"/>
        </w:rPr>
      </w:pPr>
      <w:r>
        <w:rPr>
          <w:rFonts w:eastAsia="Times New Roman"/>
          <w:szCs w:val="24"/>
        </w:rPr>
        <w:lastRenderedPageBreak/>
        <w:t>(Ανακοινώνονται προς το Σώμα από τον κ. Οδυσσέα Κωνσ</w:t>
      </w:r>
      <w:r>
        <w:rPr>
          <w:rFonts w:eastAsia="Times New Roman"/>
          <w:szCs w:val="24"/>
        </w:rPr>
        <w:t>ταντινόπουλο, Βουλευτή Αρκαδίας, τα ακόλουθα:</w:t>
      </w:r>
    </w:p>
    <w:p w14:paraId="7AF2998D" w14:textId="77777777" w:rsidR="00F43235" w:rsidRDefault="005A3594">
      <w:pPr>
        <w:spacing w:line="600" w:lineRule="auto"/>
        <w:ind w:firstLine="720"/>
        <w:jc w:val="both"/>
        <w:rPr>
          <w:rFonts w:eastAsia="Times New Roman"/>
          <w:szCs w:val="24"/>
        </w:rPr>
      </w:pPr>
      <w:r w:rsidRPr="00341E5B">
        <w:rPr>
          <w:rFonts w:eastAsia="Times New Roman"/>
          <w:szCs w:val="24"/>
        </w:rPr>
        <w:t>Α. ΚΑΤΑΘΕΣΗ ΑΝΑΦΟΡΩΝ</w:t>
      </w:r>
    </w:p>
    <w:p w14:paraId="7AF2998E" w14:textId="77777777" w:rsidR="00F43235" w:rsidRDefault="005A3594">
      <w:pPr>
        <w:spacing w:line="600" w:lineRule="auto"/>
        <w:ind w:firstLine="720"/>
        <w:jc w:val="center"/>
        <w:rPr>
          <w:rFonts w:eastAsia="Times New Roman"/>
          <w:szCs w:val="24"/>
        </w:rPr>
      </w:pPr>
      <w:r>
        <w:rPr>
          <w:rFonts w:eastAsia="Times New Roman"/>
          <w:szCs w:val="24"/>
        </w:rPr>
        <w:t>(Να μπει η σελίδα 6</w:t>
      </w:r>
      <w:r w:rsidRPr="00341E5B">
        <w:rPr>
          <w:rFonts w:eastAsia="Times New Roman"/>
          <w:szCs w:val="24"/>
        </w:rPr>
        <w:t>α)</w:t>
      </w:r>
    </w:p>
    <w:p w14:paraId="7AF2998F" w14:textId="77777777" w:rsidR="00F43235" w:rsidRDefault="005A3594">
      <w:pPr>
        <w:spacing w:line="600" w:lineRule="auto"/>
        <w:ind w:firstLine="720"/>
        <w:jc w:val="both"/>
        <w:rPr>
          <w:rFonts w:eastAsia="Times New Roman"/>
          <w:szCs w:val="24"/>
        </w:rPr>
      </w:pPr>
      <w:r w:rsidRPr="00341E5B">
        <w:rPr>
          <w:rFonts w:eastAsia="Times New Roman"/>
          <w:szCs w:val="24"/>
        </w:rPr>
        <w:t>Β. ΑΠΑΝΤΗΣΕΙΣ ΥΠΟΥΡΓΩΝ ΣΕ ΕΡΩΤΗΣΕΙΣ ΒΟΥΛΕΥΤΩΝ</w:t>
      </w:r>
    </w:p>
    <w:p w14:paraId="7AF29990" w14:textId="77777777" w:rsidR="00F43235" w:rsidRDefault="005A3594">
      <w:pPr>
        <w:spacing w:line="600" w:lineRule="auto"/>
        <w:ind w:firstLine="720"/>
        <w:jc w:val="center"/>
        <w:rPr>
          <w:rFonts w:eastAsia="Times New Roman"/>
          <w:szCs w:val="24"/>
        </w:rPr>
      </w:pPr>
      <w:r>
        <w:rPr>
          <w:rFonts w:eastAsia="Times New Roman"/>
          <w:szCs w:val="24"/>
        </w:rPr>
        <w:t>(Να μπει η σελίδα 6</w:t>
      </w:r>
      <w:r w:rsidRPr="00341E5B">
        <w:rPr>
          <w:rFonts w:eastAsia="Times New Roman"/>
          <w:szCs w:val="24"/>
        </w:rPr>
        <w:t>β)</w:t>
      </w:r>
    </w:p>
    <w:p w14:paraId="7AF29991" w14:textId="77777777" w:rsidR="00F43235" w:rsidRDefault="005A359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π</w:t>
      </w:r>
      <w:r>
        <w:rPr>
          <w:rFonts w:eastAsia="Times New Roman"/>
          <w:szCs w:val="24"/>
        </w:rPr>
        <w:t xml:space="preserve">ριν εισέλθουμε στη </w:t>
      </w:r>
      <w:r>
        <w:rPr>
          <w:rFonts w:eastAsia="Times New Roman"/>
          <w:szCs w:val="24"/>
        </w:rPr>
        <w:t>συζήτηση των επίκαιρων ερωτήσεων, θα ήθελα να κάνω μερικές ανακοινώσεις προς το Σώμα.</w:t>
      </w:r>
    </w:p>
    <w:p w14:paraId="7AF29992" w14:textId="77777777" w:rsidR="00F43235" w:rsidRDefault="005A3594">
      <w:pPr>
        <w:spacing w:line="600" w:lineRule="auto"/>
        <w:ind w:firstLine="720"/>
        <w:jc w:val="both"/>
        <w:rPr>
          <w:rFonts w:eastAsia="Times New Roman"/>
          <w:szCs w:val="24"/>
        </w:rPr>
      </w:pPr>
      <w:r>
        <w:rPr>
          <w:rFonts w:eastAsia="Times New Roman"/>
          <w:szCs w:val="24"/>
        </w:rPr>
        <w:lastRenderedPageBreak/>
        <w:t xml:space="preserve">Ο Πρόεδρος της Νέας Δημοκρατίας κ. Κυριάκος Μητσοτάκης γνωστοποιεί ότι σύμφωνα με το άρθρο 17 του Κανονισμού της Βουλής, Κοινοβουλευτικοί Εκπρόσωποι της Νέας Δημοκρατίας </w:t>
      </w:r>
      <w:r>
        <w:rPr>
          <w:rFonts w:eastAsia="Times New Roman"/>
          <w:szCs w:val="24"/>
        </w:rPr>
        <w:t>(κατά σειρά) ορίζονται οι Βουλευτές Νικόλαος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Γεώργιος </w:t>
      </w:r>
      <w:proofErr w:type="spellStart"/>
      <w:r>
        <w:rPr>
          <w:rFonts w:eastAsia="Times New Roman"/>
          <w:szCs w:val="24"/>
        </w:rPr>
        <w:t>Δένδιας</w:t>
      </w:r>
      <w:proofErr w:type="spellEnd"/>
      <w:r>
        <w:rPr>
          <w:rFonts w:eastAsia="Times New Roman"/>
          <w:szCs w:val="24"/>
        </w:rPr>
        <w:t xml:space="preserve"> (Β΄ Αθηνών), Κωνσταντίνος Τζαβάρας (Ν. Ηλείας) και Γιάννης Κεφαλογιάννης (Ν. Ρεθύμνου)</w:t>
      </w:r>
    </w:p>
    <w:p w14:paraId="7AF29993" w14:textId="77777777" w:rsidR="00F43235" w:rsidRDefault="005A3594">
      <w:pPr>
        <w:spacing w:line="600" w:lineRule="auto"/>
        <w:ind w:firstLine="720"/>
        <w:jc w:val="both"/>
        <w:rPr>
          <w:rFonts w:eastAsia="Times New Roman"/>
          <w:szCs w:val="24"/>
        </w:rPr>
      </w:pPr>
      <w:r>
        <w:rPr>
          <w:rFonts w:eastAsia="Times New Roman"/>
          <w:szCs w:val="24"/>
        </w:rPr>
        <w:t xml:space="preserve">(Η προαναφερθείσα επιστολή </w:t>
      </w:r>
      <w:r>
        <w:rPr>
          <w:rFonts w:eastAsia="Times New Roman"/>
          <w:szCs w:val="24"/>
        </w:rPr>
        <w:t xml:space="preserve">καταχωρίζεται στα Πρακτικά και </w:t>
      </w:r>
      <w:r>
        <w:rPr>
          <w:rFonts w:eastAsia="Times New Roman"/>
          <w:szCs w:val="24"/>
        </w:rPr>
        <w:t xml:space="preserve">έχει ως εξής: </w:t>
      </w:r>
    </w:p>
    <w:p w14:paraId="7AF29994" w14:textId="77777777" w:rsidR="00F43235" w:rsidRDefault="005A3594">
      <w:pPr>
        <w:spacing w:line="600" w:lineRule="auto"/>
        <w:ind w:firstLine="720"/>
        <w:jc w:val="center"/>
        <w:rPr>
          <w:rFonts w:eastAsia="Times New Roman" w:cs="Times New Roman"/>
          <w:color w:val="FF0000"/>
          <w:szCs w:val="24"/>
        </w:rPr>
      </w:pPr>
      <w:r w:rsidRPr="000C189E">
        <w:rPr>
          <w:rFonts w:eastAsia="Times New Roman" w:cs="Times New Roman"/>
          <w:color w:val="FF0000"/>
          <w:szCs w:val="24"/>
        </w:rPr>
        <w:t>ΑΛΛΑΓΗ ΣΕΛΙΔΑΣ</w:t>
      </w:r>
    </w:p>
    <w:p w14:paraId="7AF29995" w14:textId="77777777" w:rsidR="00F43235" w:rsidRDefault="005A3594">
      <w:pPr>
        <w:spacing w:line="600" w:lineRule="auto"/>
        <w:ind w:firstLine="720"/>
        <w:jc w:val="center"/>
        <w:rPr>
          <w:rFonts w:eastAsia="Times New Roman" w:cs="Times New Roman"/>
          <w:szCs w:val="24"/>
        </w:rPr>
      </w:pPr>
      <w:r>
        <w:rPr>
          <w:rFonts w:eastAsia="Times New Roman" w:cs="Times New Roman"/>
          <w:szCs w:val="24"/>
        </w:rPr>
        <w:t>(Να μπει η σελ. 1</w:t>
      </w:r>
      <w:r>
        <w:rPr>
          <w:rFonts w:eastAsia="Times New Roman" w:cs="Times New Roman"/>
          <w:szCs w:val="24"/>
        </w:rPr>
        <w:t>2</w:t>
      </w:r>
      <w:r w:rsidRPr="000C189E">
        <w:rPr>
          <w:rFonts w:eastAsia="Times New Roman" w:cs="Times New Roman"/>
          <w:szCs w:val="24"/>
        </w:rPr>
        <w:t>)</w:t>
      </w:r>
    </w:p>
    <w:p w14:paraId="7AF29996" w14:textId="77777777" w:rsidR="00F43235" w:rsidRDefault="005A3594">
      <w:pPr>
        <w:spacing w:line="600" w:lineRule="auto"/>
        <w:jc w:val="center"/>
        <w:rPr>
          <w:rFonts w:eastAsia="Times New Roman"/>
          <w:szCs w:val="24"/>
        </w:rPr>
      </w:pPr>
      <w:r w:rsidRPr="000C189E">
        <w:rPr>
          <w:rFonts w:eastAsia="Times New Roman" w:cs="Times New Roman"/>
          <w:color w:val="FF0000"/>
          <w:szCs w:val="24"/>
        </w:rPr>
        <w:t>ΑΛΛΑΓΗ ΣΕΛΙΔΑΣ</w:t>
      </w:r>
    </w:p>
    <w:p w14:paraId="7AF29997" w14:textId="77777777" w:rsidR="00F43235" w:rsidRDefault="005A359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Επίσης, η</w:t>
      </w:r>
      <w:r>
        <w:rPr>
          <w:rFonts w:eastAsia="Times New Roman"/>
          <w:szCs w:val="24"/>
        </w:rPr>
        <w:t xml:space="preserve"> Βουλευτής Β΄ Θεσσαλονίκης κ. Αικατερίνη Μάρκου με επιστολή </w:t>
      </w:r>
      <w:r>
        <w:rPr>
          <w:rFonts w:eastAsia="Times New Roman"/>
          <w:szCs w:val="24"/>
        </w:rPr>
        <w:t xml:space="preserve">της </w:t>
      </w:r>
      <w:r>
        <w:rPr>
          <w:rFonts w:eastAsia="Times New Roman"/>
          <w:szCs w:val="24"/>
        </w:rPr>
        <w:t xml:space="preserve">γνωστοποιεί εγγράφως ότι δεν ανήκει πλέον στην Κοινοβουλευτική Ομάδα του Ποταμιού και παραμένει </w:t>
      </w:r>
      <w:r>
        <w:rPr>
          <w:rFonts w:eastAsia="Times New Roman"/>
          <w:szCs w:val="24"/>
        </w:rPr>
        <w:t>Α</w:t>
      </w:r>
      <w:r>
        <w:rPr>
          <w:rFonts w:eastAsia="Times New Roman"/>
          <w:szCs w:val="24"/>
        </w:rPr>
        <w:t>νεξάρτητη Βουλευτής.</w:t>
      </w:r>
    </w:p>
    <w:p w14:paraId="7AF29998" w14:textId="77777777" w:rsidR="00F43235" w:rsidRDefault="005A3594">
      <w:pPr>
        <w:spacing w:line="600" w:lineRule="auto"/>
        <w:ind w:firstLine="720"/>
        <w:rPr>
          <w:rFonts w:eastAsia="Times New Roman" w:cs="Times New Roman"/>
          <w:color w:val="000000" w:themeColor="text1"/>
          <w:szCs w:val="24"/>
        </w:rPr>
      </w:pPr>
      <w:r w:rsidRPr="00DB0F0E">
        <w:rPr>
          <w:rFonts w:eastAsia="Times New Roman"/>
          <w:color w:val="000000" w:themeColor="text1"/>
          <w:szCs w:val="24"/>
        </w:rPr>
        <w:lastRenderedPageBreak/>
        <w:t xml:space="preserve">(Η </w:t>
      </w:r>
      <w:r w:rsidRPr="00DB0F0E">
        <w:rPr>
          <w:rFonts w:eastAsia="Times New Roman"/>
          <w:color w:val="000000" w:themeColor="text1"/>
          <w:szCs w:val="24"/>
        </w:rPr>
        <w:t xml:space="preserve">προαναφερθείσα επιστολή </w:t>
      </w:r>
      <w:r w:rsidRPr="00DB0F0E">
        <w:rPr>
          <w:rFonts w:eastAsia="Times New Roman"/>
          <w:color w:val="000000" w:themeColor="text1"/>
          <w:szCs w:val="24"/>
        </w:rPr>
        <w:t xml:space="preserve">καταχωρίζεται στα Πρακτικά και </w:t>
      </w:r>
      <w:r w:rsidRPr="00DB0F0E">
        <w:rPr>
          <w:rFonts w:eastAsia="Times New Roman"/>
          <w:color w:val="000000" w:themeColor="text1"/>
          <w:szCs w:val="24"/>
        </w:rPr>
        <w:t>έχει ως εξής:</w:t>
      </w:r>
    </w:p>
    <w:p w14:paraId="7AF29999" w14:textId="77777777" w:rsidR="00F43235" w:rsidRDefault="005A3594">
      <w:pPr>
        <w:spacing w:line="600" w:lineRule="auto"/>
        <w:ind w:firstLine="720"/>
        <w:jc w:val="center"/>
        <w:rPr>
          <w:rFonts w:eastAsia="Times New Roman" w:cs="Times New Roman"/>
          <w:color w:val="FF0000"/>
          <w:szCs w:val="24"/>
        </w:rPr>
      </w:pPr>
      <w:r w:rsidRPr="00DB0F0E">
        <w:rPr>
          <w:rFonts w:eastAsia="Times New Roman" w:cs="Times New Roman"/>
          <w:color w:val="FF0000"/>
          <w:szCs w:val="24"/>
        </w:rPr>
        <w:t>ΑΛΛΑΓΗ ΣΕΛΙΔΑΣ</w:t>
      </w:r>
    </w:p>
    <w:p w14:paraId="7AF2999A" w14:textId="77777777" w:rsidR="00F43235" w:rsidRDefault="005A3594">
      <w:pPr>
        <w:spacing w:line="600" w:lineRule="auto"/>
        <w:ind w:firstLine="720"/>
        <w:jc w:val="center"/>
        <w:rPr>
          <w:rFonts w:eastAsia="Times New Roman" w:cs="Times New Roman"/>
          <w:color w:val="000000" w:themeColor="text1"/>
          <w:szCs w:val="24"/>
        </w:rPr>
      </w:pPr>
      <w:r w:rsidRPr="00DB0F0E">
        <w:rPr>
          <w:rFonts w:eastAsia="Times New Roman" w:cs="Times New Roman"/>
          <w:color w:val="000000" w:themeColor="text1"/>
          <w:szCs w:val="24"/>
        </w:rPr>
        <w:t>(Να μπει η σελ. 14)</w:t>
      </w:r>
    </w:p>
    <w:p w14:paraId="7AF2999B" w14:textId="77777777" w:rsidR="00F43235" w:rsidRDefault="005A3594">
      <w:pPr>
        <w:spacing w:line="600" w:lineRule="auto"/>
        <w:jc w:val="center"/>
        <w:rPr>
          <w:rFonts w:eastAsia="Times New Roman"/>
          <w:szCs w:val="24"/>
        </w:rPr>
      </w:pPr>
      <w:r w:rsidRPr="00DB0F0E">
        <w:rPr>
          <w:rFonts w:eastAsia="Times New Roman" w:cs="Times New Roman"/>
          <w:color w:val="FF0000"/>
          <w:szCs w:val="24"/>
        </w:rPr>
        <w:t>ΑΛΛΑΓΗ ΣΕΛΙΔΑΣ</w:t>
      </w:r>
    </w:p>
    <w:p w14:paraId="7AF2999C" w14:textId="77777777" w:rsidR="00F43235" w:rsidRDefault="005A359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Επίσης, η Διαρκής Επιτροπή Οικονομικών Υποθέσεων καταθέτει την </w:t>
      </w:r>
      <w:r>
        <w:rPr>
          <w:rFonts w:eastAsia="Times New Roman"/>
          <w:szCs w:val="24"/>
        </w:rPr>
        <w:t>έ</w:t>
      </w:r>
      <w:r>
        <w:rPr>
          <w:rFonts w:eastAsia="Times New Roman"/>
          <w:szCs w:val="24"/>
        </w:rPr>
        <w:t>κθεσή της στο σχέδιο νόμου του Υπουργείου Οικονομικών «Εναρμόνιση της νομοθεσίας με την Οδηγία 2014/17/ΕΕ του Ευρωπαϊκού Κοινοβουλίου και του Συμβουλίου της 4</w:t>
      </w:r>
      <w:r>
        <w:rPr>
          <w:rFonts w:eastAsia="Times New Roman"/>
          <w:szCs w:val="24"/>
          <w:vertAlign w:val="superscript"/>
        </w:rPr>
        <w:t>ης</w:t>
      </w:r>
      <w:r>
        <w:rPr>
          <w:rFonts w:eastAsia="Times New Roman"/>
          <w:szCs w:val="24"/>
        </w:rPr>
        <w:t xml:space="preserve"> Φεβρουαρίου 2014 σχετικά με τις συμβάσεις πίστωσης για καταναλωτές για ακίνητα που προορίζονται</w:t>
      </w:r>
      <w:r>
        <w:rPr>
          <w:rFonts w:eastAsia="Times New Roman"/>
          <w:szCs w:val="24"/>
        </w:rPr>
        <w:t xml:space="preserve"> για κατοικία και την τροποποίηση της Οδηγίας 2008/48/ΕΚ και άλλες διατάξεις αρμοδιότητας Υπουργείου Οικονομικών».</w:t>
      </w:r>
    </w:p>
    <w:p w14:paraId="7AF2999D" w14:textId="77777777" w:rsidR="00F43235" w:rsidRDefault="005A3594">
      <w:pPr>
        <w:spacing w:line="600" w:lineRule="auto"/>
        <w:ind w:firstLine="720"/>
        <w:jc w:val="both"/>
        <w:rPr>
          <w:rFonts w:eastAsia="Times New Roman"/>
          <w:szCs w:val="24"/>
        </w:rPr>
      </w:pPr>
      <w:r>
        <w:rPr>
          <w:rFonts w:eastAsia="Times New Roman"/>
          <w:szCs w:val="24"/>
        </w:rPr>
        <w:lastRenderedPageBreak/>
        <w:t>Επίσης, οι Υπουργοί Διοικητικής Ανασυγκρότησης, Εσωτερικών, Οικονομίας και Ανάπτυξης, Ψηφιακής Πολιτικής, Τηλεπικοινωνιών και Ενημέρωσης, Παι</w:t>
      </w:r>
      <w:r>
        <w:rPr>
          <w:rFonts w:eastAsia="Times New Roman"/>
          <w:szCs w:val="24"/>
        </w:rPr>
        <w:t>δείας, Έρευνας και Θρησκευμάτων, Εργασίας, Κοινωνικής Ασφάλισης και Κοινωνικής Αλληλεγγύης, Εξωτερικών, Δικαιοσύνης, Διαφάνειας και Ανθρωπίνων Δικαιωμάτων, Οικονομικών, Υγείας, Επικρατείας, καθώς και ο Αναπληρωτής Υπουργός Εθνικής Άμυνας κατέθεσαν στις 18</w:t>
      </w:r>
      <w:r>
        <w:rPr>
          <w:rFonts w:eastAsia="Times New Roman"/>
          <w:szCs w:val="24"/>
        </w:rPr>
        <w:t>-</w:t>
      </w:r>
      <w:r>
        <w:rPr>
          <w:rFonts w:eastAsia="Times New Roman"/>
          <w:szCs w:val="24"/>
        </w:rPr>
        <w:t>11</w:t>
      </w:r>
      <w:r>
        <w:rPr>
          <w:rFonts w:eastAsia="Times New Roman"/>
          <w:szCs w:val="24"/>
        </w:rPr>
        <w:t>-</w:t>
      </w:r>
      <w:r>
        <w:rPr>
          <w:rFonts w:eastAsia="Times New Roman"/>
          <w:szCs w:val="24"/>
        </w:rPr>
        <w:t>20016 σχέδιο νόμου: «Ενιαίο Σύστημα Κινητικότητας στη Δημόσια Διοίκηση και την Τοπική Αυτοδιοίκηση, υποχρεώσεις των προσώπων που διορίζονται στις θέσεις των άρθρων 6 και 8 του ν.4369/2016, ασυμβίβαστα και πρόληψη των περιπτώσεων σύγκρουσης συμφερόντων κ</w:t>
      </w:r>
      <w:r>
        <w:rPr>
          <w:rFonts w:eastAsia="Times New Roman"/>
          <w:szCs w:val="24"/>
        </w:rPr>
        <w:t>αι άλλες διατάξεις».</w:t>
      </w:r>
    </w:p>
    <w:p w14:paraId="7AF2999E" w14:textId="77777777" w:rsidR="00F43235" w:rsidRDefault="005A3594">
      <w:pPr>
        <w:spacing w:line="600" w:lineRule="auto"/>
        <w:ind w:firstLine="720"/>
        <w:jc w:val="both"/>
        <w:rPr>
          <w:rFonts w:eastAsia="Times New Roman"/>
          <w:szCs w:val="24"/>
        </w:rPr>
      </w:pPr>
      <w:r>
        <w:rPr>
          <w:rFonts w:eastAsia="Times New Roman"/>
          <w:szCs w:val="24"/>
        </w:rPr>
        <w:t>Το ως άνω σχέδιο νόμου έχει χαρακτηρισθεί από την Κυβέρνηση ως επείγον.</w:t>
      </w:r>
    </w:p>
    <w:p w14:paraId="7AF2999F" w14:textId="77777777" w:rsidR="00F43235" w:rsidRDefault="005A3594">
      <w:pPr>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7AF299A0" w14:textId="77777777" w:rsidR="00F43235" w:rsidRDefault="005A3594">
      <w:pPr>
        <w:spacing w:line="600" w:lineRule="auto"/>
        <w:ind w:firstLine="720"/>
        <w:jc w:val="both"/>
        <w:rPr>
          <w:rFonts w:eastAsia="Times New Roman"/>
          <w:szCs w:val="24"/>
        </w:rPr>
      </w:pPr>
      <w:r>
        <w:rPr>
          <w:rFonts w:eastAsia="Times New Roman"/>
          <w:szCs w:val="24"/>
        </w:rPr>
        <w:lastRenderedPageBreak/>
        <w:t>Επίσης, ο Βουλευτής Ηλείας της Νέας Δημοκρατίας κ. Κωνσταντίνος Τζαβάρας ζητεί να εγκριθεί η απουσία του από τις εργασίε</w:t>
      </w:r>
      <w:r>
        <w:rPr>
          <w:rFonts w:eastAsia="Times New Roman"/>
          <w:szCs w:val="24"/>
        </w:rPr>
        <w:t>ς της Βουλής από τις 5 Δεκεμβρίου 2016 έως τις 9 Δεκεμβρίου 2016 λόγω μεταβάσεώς του στο εξωτερικό και δη στην Αγγλία. Η Βουλή εγκρίνει;</w:t>
      </w:r>
    </w:p>
    <w:p w14:paraId="7AF299A1" w14:textId="77777777" w:rsidR="00F43235" w:rsidRDefault="005A3594">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7AF299A2" w14:textId="77777777" w:rsidR="00F43235" w:rsidRDefault="005A359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Συνεπώς</w:t>
      </w:r>
      <w:r>
        <w:rPr>
          <w:rFonts w:eastAsia="Times New Roman"/>
          <w:szCs w:val="24"/>
        </w:rPr>
        <w:t xml:space="preserve"> </w:t>
      </w:r>
      <w:r>
        <w:rPr>
          <w:rFonts w:eastAsia="Times New Roman"/>
          <w:szCs w:val="24"/>
        </w:rPr>
        <w:t xml:space="preserve">η </w:t>
      </w:r>
      <w:r>
        <w:rPr>
          <w:rFonts w:eastAsia="Times New Roman"/>
          <w:szCs w:val="24"/>
        </w:rPr>
        <w:t xml:space="preserve">Βουλή ενέκρινε τη ζητηθείσα </w:t>
      </w:r>
      <w:r>
        <w:rPr>
          <w:rFonts w:eastAsia="Times New Roman"/>
          <w:szCs w:val="24"/>
        </w:rPr>
        <w:t>άδεια.</w:t>
      </w:r>
    </w:p>
    <w:p w14:paraId="7AF299A3" w14:textId="77777777" w:rsidR="00F43235" w:rsidRDefault="005A3594">
      <w:pPr>
        <w:spacing w:line="600" w:lineRule="auto"/>
        <w:ind w:firstLine="720"/>
        <w:jc w:val="center"/>
        <w:rPr>
          <w:rFonts w:eastAsia="Times New Roman"/>
          <w:color w:val="FF0000"/>
          <w:szCs w:val="24"/>
        </w:rPr>
      </w:pPr>
      <w:r w:rsidRPr="007545B7">
        <w:rPr>
          <w:rFonts w:eastAsia="Times New Roman"/>
          <w:color w:val="FF0000"/>
          <w:szCs w:val="24"/>
        </w:rPr>
        <w:t>ΑΛΛΑΓΗ ΣΕΛΙΔΑΣ ΛΟΓΩ ΑΛΛΑΓΗΣ ΘΕΜΑΤΟΣ</w:t>
      </w:r>
    </w:p>
    <w:p w14:paraId="7AF299A4" w14:textId="77777777" w:rsidR="00F43235" w:rsidRDefault="005A359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Κυρίες και κύριοι συνάδελφοι, εισερχόμαστε στη συζήτηση των </w:t>
      </w:r>
    </w:p>
    <w:p w14:paraId="7AF299A5" w14:textId="77777777" w:rsidR="00F43235" w:rsidRDefault="005A3594">
      <w:pPr>
        <w:spacing w:line="600" w:lineRule="auto"/>
        <w:ind w:firstLine="720"/>
        <w:jc w:val="center"/>
        <w:rPr>
          <w:rFonts w:eastAsia="Times New Roman"/>
          <w:b/>
          <w:szCs w:val="24"/>
        </w:rPr>
      </w:pPr>
      <w:r>
        <w:rPr>
          <w:rFonts w:eastAsia="Times New Roman"/>
          <w:b/>
          <w:szCs w:val="24"/>
        </w:rPr>
        <w:t>ΕΠΙΚΑΙΡΩΝ ΕΡΩΤΗΣΕΩΝ</w:t>
      </w:r>
    </w:p>
    <w:p w14:paraId="7AF299A6" w14:textId="77777777" w:rsidR="00F43235" w:rsidRDefault="005A3594">
      <w:pPr>
        <w:spacing w:line="600" w:lineRule="auto"/>
        <w:ind w:firstLine="720"/>
        <w:jc w:val="both"/>
        <w:rPr>
          <w:rFonts w:eastAsia="Times New Roman"/>
          <w:szCs w:val="24"/>
        </w:rPr>
      </w:pPr>
      <w:r>
        <w:rPr>
          <w:rFonts w:eastAsia="Times New Roman"/>
          <w:szCs w:val="24"/>
        </w:rPr>
        <w:lastRenderedPageBreak/>
        <w:t>Σήμερα θα συζητηθούν εννέα επίκαιρες ερωτήσεις. Έχει στείλει σχετική ανακοίνωση η Γενική</w:t>
      </w:r>
      <w:r>
        <w:rPr>
          <w:rFonts w:eastAsia="Times New Roman"/>
          <w:szCs w:val="24"/>
        </w:rPr>
        <w:t xml:space="preserve"> Γραμματεία της Κυβέρνησης. Οι λόγοι</w:t>
      </w:r>
      <w:r>
        <w:rPr>
          <w:rFonts w:eastAsia="Times New Roman"/>
          <w:szCs w:val="24"/>
        </w:rPr>
        <w:t>,</w:t>
      </w:r>
      <w:r>
        <w:rPr>
          <w:rFonts w:eastAsia="Times New Roman"/>
          <w:szCs w:val="24"/>
        </w:rPr>
        <w:t xml:space="preserve"> για τους οποίους δεν θα συζητηθούν οι υπόλοιπες επίκαιρες ερωτήσεις</w:t>
      </w:r>
      <w:r>
        <w:rPr>
          <w:rFonts w:eastAsia="Times New Roman"/>
          <w:szCs w:val="24"/>
        </w:rPr>
        <w:t>,</w:t>
      </w:r>
      <w:r>
        <w:rPr>
          <w:rFonts w:eastAsia="Times New Roman"/>
          <w:szCs w:val="24"/>
        </w:rPr>
        <w:t xml:space="preserve"> είναι ανειλημμένες υποχρεώσεις, απουσία στο εξωτερικό, φόρτος εργασίας και ζητούμε την κατανόησή σας.</w:t>
      </w:r>
    </w:p>
    <w:p w14:paraId="7AF299A7"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Κυρία Πρόεδρε, θα ή</w:t>
      </w:r>
      <w:r>
        <w:rPr>
          <w:rFonts w:eastAsia="Times New Roman" w:cs="Times New Roman"/>
          <w:szCs w:val="24"/>
        </w:rPr>
        <w:t xml:space="preserve">θελα τον λόγο για ένα λεπτό. </w:t>
      </w:r>
    </w:p>
    <w:p w14:paraId="7AF299A8"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Τι θέλετε, κύριε Κωνσταντινόπουλε; </w:t>
      </w:r>
    </w:p>
    <w:p w14:paraId="7AF299A9"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Επειδή ο κ. </w:t>
      </w:r>
      <w:proofErr w:type="spellStart"/>
      <w:r>
        <w:rPr>
          <w:rFonts w:eastAsia="Times New Roman" w:cs="Times New Roman"/>
          <w:szCs w:val="24"/>
        </w:rPr>
        <w:t>Τσακαλώτος</w:t>
      </w:r>
      <w:proofErr w:type="spellEnd"/>
      <w:r>
        <w:rPr>
          <w:rFonts w:eastAsia="Times New Roman" w:cs="Times New Roman"/>
          <w:szCs w:val="24"/>
        </w:rPr>
        <w:t>, εάν κάνουμε ερώτηση, έρχεται μετά από τρεις μήνες, έμαθα σήμερα -και θα ήθελα να το δούμε αυτό</w:t>
      </w:r>
      <w:r>
        <w:rPr>
          <w:rFonts w:eastAsia="Times New Roman" w:cs="Times New Roman"/>
          <w:szCs w:val="24"/>
        </w:rPr>
        <w:t xml:space="preserve"> εάν ισχύει- ότι θα έρθει την Πέμπτη να απαντήσει σε όλες τις ερωτήσεις μας. Ισχύει αυτό; Και χαίρομαι πάρα πολύ που είστε </w:t>
      </w:r>
      <w:r>
        <w:rPr>
          <w:rFonts w:eastAsia="Times New Roman" w:cs="Times New Roman"/>
          <w:szCs w:val="24"/>
        </w:rPr>
        <w:t>στο Προεδρείο</w:t>
      </w:r>
      <w:r>
        <w:rPr>
          <w:rFonts w:eastAsia="Times New Roman" w:cs="Times New Roman"/>
          <w:szCs w:val="24"/>
        </w:rPr>
        <w:t xml:space="preserve">, γιατί δεν είστε μόνο </w:t>
      </w:r>
      <w:r>
        <w:rPr>
          <w:rFonts w:eastAsia="Times New Roman" w:cs="Times New Roman"/>
          <w:szCs w:val="24"/>
        </w:rPr>
        <w:t>Α</w:t>
      </w:r>
      <w:r>
        <w:rPr>
          <w:rFonts w:eastAsia="Times New Roman" w:cs="Times New Roman"/>
          <w:szCs w:val="24"/>
        </w:rPr>
        <w:t>ντιπρόεδρος της Βουλής, αλλά είστε και στους πενήντα τρεις και καταλαβαίνω ότι θα διευκολύνετε τ</w:t>
      </w:r>
      <w:r>
        <w:rPr>
          <w:rFonts w:eastAsia="Times New Roman" w:cs="Times New Roman"/>
          <w:szCs w:val="24"/>
        </w:rPr>
        <w:t xml:space="preserve">ο έργο μας. </w:t>
      </w:r>
    </w:p>
    <w:p w14:paraId="7AF299AA"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Τις </w:t>
      </w:r>
      <w:r>
        <w:rPr>
          <w:rFonts w:eastAsia="Times New Roman" w:cs="Times New Roman"/>
          <w:szCs w:val="24"/>
        </w:rPr>
        <w:t>«</w:t>
      </w:r>
      <w:r>
        <w:rPr>
          <w:rFonts w:eastAsia="Times New Roman" w:cs="Times New Roman"/>
          <w:szCs w:val="24"/>
        </w:rPr>
        <w:t>περικοκλάδες</w:t>
      </w:r>
      <w:r>
        <w:rPr>
          <w:rFonts w:eastAsia="Times New Roman" w:cs="Times New Roman"/>
          <w:szCs w:val="24"/>
        </w:rPr>
        <w:t>»</w:t>
      </w:r>
      <w:r>
        <w:rPr>
          <w:rFonts w:eastAsia="Times New Roman" w:cs="Times New Roman"/>
          <w:szCs w:val="24"/>
        </w:rPr>
        <w:t xml:space="preserve"> δεν κατάλαβα τι τις θέλετε</w:t>
      </w:r>
      <w:r>
        <w:rPr>
          <w:rFonts w:eastAsia="Times New Roman" w:cs="Times New Roman"/>
          <w:szCs w:val="24"/>
        </w:rPr>
        <w:t>!</w:t>
      </w:r>
      <w:r>
        <w:rPr>
          <w:rFonts w:eastAsia="Times New Roman" w:cs="Times New Roman"/>
          <w:szCs w:val="24"/>
        </w:rPr>
        <w:t xml:space="preserve"> </w:t>
      </w:r>
    </w:p>
    <w:p w14:paraId="7AF299AB"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Για καλό το είπα. Δεν το είπα για κακό. </w:t>
      </w:r>
    </w:p>
    <w:p w14:paraId="7AF299AC"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Καλό σε ποιον; Ποιον αφορά αυτό; Εν πά</w:t>
      </w:r>
      <w:r>
        <w:rPr>
          <w:rFonts w:eastAsia="Times New Roman" w:cs="Times New Roman"/>
          <w:szCs w:val="24"/>
        </w:rPr>
        <w:t xml:space="preserve">ση </w:t>
      </w:r>
      <w:proofErr w:type="spellStart"/>
      <w:r>
        <w:rPr>
          <w:rFonts w:eastAsia="Times New Roman" w:cs="Times New Roman"/>
          <w:szCs w:val="24"/>
        </w:rPr>
        <w:t>περιπτώσει</w:t>
      </w:r>
      <w:proofErr w:type="spellEnd"/>
      <w:r>
        <w:rPr>
          <w:rFonts w:eastAsia="Times New Roman" w:cs="Times New Roman"/>
          <w:szCs w:val="24"/>
        </w:rPr>
        <w:t xml:space="preserve">, πράγματι θα έρθει να απαντήσει. </w:t>
      </w:r>
    </w:p>
    <w:p w14:paraId="7AF299AD"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Ευχαριστώ πολύ. </w:t>
      </w:r>
    </w:p>
    <w:p w14:paraId="7AF299AE"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Παρακαλώ. </w:t>
      </w:r>
    </w:p>
    <w:p w14:paraId="7AF299A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Στη σημερινή συζήτηση π</w:t>
      </w:r>
      <w:r>
        <w:rPr>
          <w:rFonts w:eastAsia="Times New Roman" w:cs="Times New Roman"/>
          <w:szCs w:val="24"/>
        </w:rPr>
        <w:t>ρώτος θα απαντήσει ο Υπουργός Αγροτικής Ανάπτυξης και Τροφίμων κ. Ευάγγελος Αποστόλου</w:t>
      </w:r>
      <w:r>
        <w:rPr>
          <w:rFonts w:eastAsia="Times New Roman" w:cs="Times New Roman"/>
          <w:szCs w:val="24"/>
        </w:rPr>
        <w:t>.</w:t>
      </w:r>
      <w:r>
        <w:rPr>
          <w:rFonts w:eastAsia="Times New Roman" w:cs="Times New Roman"/>
          <w:szCs w:val="24"/>
        </w:rPr>
        <w:t xml:space="preserve"> </w:t>
      </w:r>
    </w:p>
    <w:p w14:paraId="7AF299B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λοιπόν, </w:t>
      </w:r>
      <w:r>
        <w:rPr>
          <w:rFonts w:eastAsia="Times New Roman" w:cs="Times New Roman"/>
          <w:szCs w:val="24"/>
        </w:rPr>
        <w:t>στην τέταρτη με αριθ</w:t>
      </w:r>
      <w:r>
        <w:rPr>
          <w:rFonts w:eastAsia="Times New Roman" w:cs="Times New Roman"/>
          <w:szCs w:val="24"/>
        </w:rPr>
        <w:t>μό</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220/15-11-2016 επίκαιρη ερώτηση πρώτου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ς κ. Νικολάου Μωραΐτη προς τον Υπουργό Αγροτικής Ανάπτυξης και Τροφίμων, σχετικά με την είσπραξη της</w:t>
      </w:r>
      <w:r>
        <w:rPr>
          <w:rFonts w:eastAsia="Times New Roman" w:cs="Times New Roman"/>
          <w:szCs w:val="24"/>
        </w:rPr>
        <w:t xml:space="preserve"> συνδεδεμένης ενίσχυσης σε </w:t>
      </w:r>
      <w:proofErr w:type="spellStart"/>
      <w:r>
        <w:rPr>
          <w:rFonts w:eastAsia="Times New Roman" w:cs="Times New Roman"/>
          <w:szCs w:val="24"/>
        </w:rPr>
        <w:t>ριζοπαραγωγούς</w:t>
      </w:r>
      <w:proofErr w:type="spellEnd"/>
      <w:r>
        <w:rPr>
          <w:rFonts w:eastAsia="Times New Roman" w:cs="Times New Roman"/>
          <w:szCs w:val="24"/>
        </w:rPr>
        <w:t xml:space="preserve"> της περιοχής στην </w:t>
      </w:r>
      <w:proofErr w:type="spellStart"/>
      <w:r>
        <w:rPr>
          <w:rFonts w:eastAsia="Times New Roman" w:cs="Times New Roman"/>
          <w:szCs w:val="24"/>
        </w:rPr>
        <w:t>Ανθήλη</w:t>
      </w:r>
      <w:proofErr w:type="spellEnd"/>
      <w:r>
        <w:rPr>
          <w:rFonts w:eastAsia="Times New Roman" w:cs="Times New Roman"/>
          <w:szCs w:val="24"/>
        </w:rPr>
        <w:t xml:space="preserve"> του Νομού Φθιώτιδας.</w:t>
      </w:r>
    </w:p>
    <w:p w14:paraId="7AF299B1"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Κύριε Μωραΐτη, έχετε τον λόγο για δύο λεπτά. </w:t>
      </w:r>
    </w:p>
    <w:p w14:paraId="7AF299B2"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Ευχαριστώ, κυρία Πρόεδρε. </w:t>
      </w:r>
    </w:p>
    <w:p w14:paraId="7AF299B3"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Κύριε Υπουργέ, ανησυχία και αγανάκτηση επικρατεί σε παραγωγούς ρυζιού της </w:t>
      </w:r>
      <w:proofErr w:type="spellStart"/>
      <w:r>
        <w:rPr>
          <w:rFonts w:eastAsia="Times New Roman" w:cs="Times New Roman"/>
          <w:szCs w:val="24"/>
        </w:rPr>
        <w:t>Αν</w:t>
      </w:r>
      <w:r>
        <w:rPr>
          <w:rFonts w:eastAsia="Times New Roman" w:cs="Times New Roman"/>
          <w:szCs w:val="24"/>
        </w:rPr>
        <w:t>θήλης</w:t>
      </w:r>
      <w:proofErr w:type="spellEnd"/>
      <w:r>
        <w:rPr>
          <w:rFonts w:eastAsia="Times New Roman" w:cs="Times New Roman"/>
          <w:szCs w:val="24"/>
        </w:rPr>
        <w:t xml:space="preserve"> του Νομού Φθιώτιδας, γιατί με βάση τον νέο κανονισμό της Κοινής Αγροτικής Πολιτικής οι καλλιεργητές ρυζιού εισπράττουν τη συνδεδεμένη ενίσχυση στο προϊόν σύμφωνα με την κατανομή που κάνει το Υπουργείο Αγροτικής Ανάπτυξης και Τροφίμων και με βάση την </w:t>
      </w:r>
      <w:proofErr w:type="spellStart"/>
      <w:r>
        <w:rPr>
          <w:rFonts w:eastAsia="Times New Roman" w:cs="Times New Roman"/>
          <w:szCs w:val="24"/>
        </w:rPr>
        <w:t>καλλιεργηθείσα</w:t>
      </w:r>
      <w:proofErr w:type="spellEnd"/>
      <w:r>
        <w:rPr>
          <w:rFonts w:eastAsia="Times New Roman" w:cs="Times New Roman"/>
          <w:szCs w:val="24"/>
        </w:rPr>
        <w:t xml:space="preserve"> έκθεση του προϊόντος. </w:t>
      </w:r>
    </w:p>
    <w:p w14:paraId="7AF299B4"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περίοδο 2015-2016 μέρος των </w:t>
      </w:r>
      <w:proofErr w:type="spellStart"/>
      <w:r>
        <w:rPr>
          <w:rFonts w:eastAsia="Times New Roman" w:cs="Times New Roman"/>
          <w:szCs w:val="24"/>
        </w:rPr>
        <w:t>ριζοπαραγωγών</w:t>
      </w:r>
      <w:proofErr w:type="spellEnd"/>
      <w:r>
        <w:rPr>
          <w:rFonts w:eastAsia="Times New Roman" w:cs="Times New Roman"/>
          <w:szCs w:val="24"/>
        </w:rPr>
        <w:t xml:space="preserve"> της </w:t>
      </w:r>
      <w:proofErr w:type="spellStart"/>
      <w:r>
        <w:rPr>
          <w:rFonts w:eastAsia="Times New Roman" w:cs="Times New Roman"/>
          <w:szCs w:val="24"/>
        </w:rPr>
        <w:t>Ανθήλης</w:t>
      </w:r>
      <w:proofErr w:type="spellEnd"/>
      <w:r>
        <w:rPr>
          <w:rFonts w:eastAsia="Times New Roman" w:cs="Times New Roman"/>
          <w:szCs w:val="24"/>
        </w:rPr>
        <w:t xml:space="preserve"> δεν πήρ</w:t>
      </w:r>
      <w:r>
        <w:rPr>
          <w:rFonts w:eastAsia="Times New Roman" w:cs="Times New Roman"/>
          <w:szCs w:val="24"/>
        </w:rPr>
        <w:t>ε</w:t>
      </w:r>
      <w:r>
        <w:rPr>
          <w:rFonts w:eastAsia="Times New Roman" w:cs="Times New Roman"/>
          <w:szCs w:val="24"/>
        </w:rPr>
        <w:t xml:space="preserve"> τη συνδεδεμένη ενίσχυση, όχι βέβαια με δική του ευθύνη. Γι</w:t>
      </w:r>
      <w:r>
        <w:rPr>
          <w:rFonts w:eastAsia="Times New Roman" w:cs="Times New Roman"/>
          <w:szCs w:val="24"/>
        </w:rPr>
        <w:t>’</w:t>
      </w:r>
      <w:r>
        <w:rPr>
          <w:rFonts w:eastAsia="Times New Roman" w:cs="Times New Roman"/>
          <w:szCs w:val="24"/>
        </w:rPr>
        <w:t xml:space="preserve"> αυτούς τους παραγωγούς -και για άλλους που θα πω στη δευτερολογία μου που υπάρχουν σε ό</w:t>
      </w:r>
      <w:r>
        <w:rPr>
          <w:rFonts w:eastAsia="Times New Roman" w:cs="Times New Roman"/>
          <w:szCs w:val="24"/>
        </w:rPr>
        <w:t xml:space="preserve">λη τη χώρα- υπήρξε πρόβλημα, γιατί κάποιοι έμποροι παρουσίασαν με καθυστέρηση τα τιμολόγια αγοράς και όταν είχε κλείσει το σύστημα μηχανογράφησης του Υπουργείου, με αποτέλεσμα να μη φαίνονται δικαιούχοι της συνδεδεμένης ενίσχυσης αυτοί οι παραγωγοί. </w:t>
      </w:r>
    </w:p>
    <w:p w14:paraId="7AF299B5"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Υπουργέ, ζητάμε να αρθεί αυτή η αδικία σε βάρος αυτών των παραγωγών και οι συγκεκριμένοι παραγωγοί με δική σας παρέμβαση να ενταχθούν έστω και καθυστερημένα στο καθεστώς της συνδεδεμένης ενίσχυσης, γιατί πραγματικά γι</w:t>
      </w:r>
      <w:r>
        <w:rPr>
          <w:rFonts w:eastAsia="Times New Roman" w:cs="Times New Roman"/>
          <w:szCs w:val="24"/>
        </w:rPr>
        <w:t>’</w:t>
      </w:r>
      <w:r>
        <w:rPr>
          <w:rFonts w:eastAsia="Times New Roman" w:cs="Times New Roman"/>
          <w:szCs w:val="24"/>
        </w:rPr>
        <w:t xml:space="preserve"> αυτούς είναι ζήτημα επιβίωσης αυτά τ</w:t>
      </w:r>
      <w:r>
        <w:rPr>
          <w:rFonts w:eastAsia="Times New Roman" w:cs="Times New Roman"/>
          <w:szCs w:val="24"/>
        </w:rPr>
        <w:t xml:space="preserve">α χρήματα. </w:t>
      </w:r>
    </w:p>
    <w:p w14:paraId="7AF299B6"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Εάν αυτό δεν είναι δυνατόν να γίνει, κύριε Υπουργέ, ζητάμε στη νέα καλλιεργητική περίοδο του 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2017 κατ’ εξαίρεση αυτοί οι παραγωγοί να μπουν και για την περίοδο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2016. Επίσης, κύριε Υπουργέ, οι συγκεκριμένοι παραγωγοί –το γνωρίζετε </w:t>
      </w:r>
      <w:r>
        <w:rPr>
          <w:rFonts w:eastAsia="Times New Roman" w:cs="Times New Roman"/>
          <w:szCs w:val="24"/>
        </w:rPr>
        <w:t xml:space="preserve">πολύ καλά- αντιμετωπίζουν και ένα άλλο σοβαρό </w:t>
      </w:r>
      <w:r>
        <w:rPr>
          <w:rFonts w:eastAsia="Times New Roman" w:cs="Times New Roman"/>
          <w:szCs w:val="24"/>
        </w:rPr>
        <w:lastRenderedPageBreak/>
        <w:t>πρόβλημα. Σαν να μην έφτανε που χάνουν τη συνδεδεμένη ενίσχυση, έχουν ένα επιπρόσθετο πρόβλημα σε ό,τι αφορά το κάψιμο της καλαμιάς του ρυζιού, για να συνεχίσουν την παραγωγική διαδικασία για την επόμενη χρονιά</w:t>
      </w:r>
      <w:r>
        <w:rPr>
          <w:rFonts w:eastAsia="Times New Roman" w:cs="Times New Roman"/>
          <w:szCs w:val="24"/>
        </w:rPr>
        <w:t>. Και αυτό γίνεται, επειδή η συγκεκριμένη περιοχή είναι ενταγμένη στο πρόγραμμα «</w:t>
      </w:r>
      <w:r>
        <w:rPr>
          <w:rFonts w:eastAsia="Times New Roman" w:cs="Times New Roman"/>
          <w:szCs w:val="24"/>
          <w:lang w:val="en-US"/>
        </w:rPr>
        <w:t>NATURA</w:t>
      </w:r>
      <w:r>
        <w:rPr>
          <w:rFonts w:eastAsia="Times New Roman" w:cs="Times New Roman"/>
          <w:szCs w:val="24"/>
        </w:rPr>
        <w:t>» και απαγορεύεται η καύση της καλαμιάς. Ζητάμε λύση και γι</w:t>
      </w:r>
      <w:r>
        <w:rPr>
          <w:rFonts w:eastAsia="Times New Roman" w:cs="Times New Roman"/>
          <w:szCs w:val="24"/>
        </w:rPr>
        <w:t>’</w:t>
      </w:r>
      <w:r>
        <w:rPr>
          <w:rFonts w:eastAsia="Times New Roman" w:cs="Times New Roman"/>
          <w:szCs w:val="24"/>
        </w:rPr>
        <w:t xml:space="preserve"> αυτό το θέμα. Θα πούμε ότι υπάρχει πραγματικά τρόπος να λυθεί και το πρόβλημα αυτό. </w:t>
      </w:r>
    </w:p>
    <w:p w14:paraId="7AF299B7"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Ζητάμε, κύριε Υπουργέ, </w:t>
      </w:r>
      <w:r>
        <w:rPr>
          <w:rFonts w:eastAsia="Times New Roman" w:cs="Times New Roman"/>
          <w:szCs w:val="24"/>
        </w:rPr>
        <w:t>να δώσετε σήμερα συγκεκριμένες απαντήσεις γι</w:t>
      </w:r>
      <w:r>
        <w:rPr>
          <w:rFonts w:eastAsia="Times New Roman" w:cs="Times New Roman"/>
          <w:szCs w:val="24"/>
        </w:rPr>
        <w:t>’</w:t>
      </w:r>
      <w:r>
        <w:rPr>
          <w:rFonts w:eastAsia="Times New Roman" w:cs="Times New Roman"/>
          <w:szCs w:val="24"/>
        </w:rPr>
        <w:t xml:space="preserve"> αυτούς τους παραγωγούς</w:t>
      </w:r>
      <w:r>
        <w:rPr>
          <w:rFonts w:eastAsia="Times New Roman" w:cs="Times New Roman"/>
          <w:szCs w:val="24"/>
        </w:rPr>
        <w:t>,</w:t>
      </w:r>
      <w:r>
        <w:rPr>
          <w:rFonts w:eastAsia="Times New Roman" w:cs="Times New Roman"/>
          <w:szCs w:val="24"/>
        </w:rPr>
        <w:t xml:space="preserve"> που αντιμετωπίζουν αυτό το σοβαρό πρόβλημα. </w:t>
      </w:r>
    </w:p>
    <w:p w14:paraId="7AF299B8"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έχετε τον λόγο για τρία λεπτά. </w:t>
      </w:r>
    </w:p>
    <w:p w14:paraId="7AF299B9"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w:t>
      </w:r>
      <w:r>
        <w:rPr>
          <w:rFonts w:eastAsia="Times New Roman" w:cs="Times New Roman"/>
          <w:b/>
          <w:szCs w:val="24"/>
        </w:rPr>
        <w:t xml:space="preserve">και Τροφίμων): </w:t>
      </w:r>
      <w:r>
        <w:rPr>
          <w:rFonts w:eastAsia="Times New Roman" w:cs="Times New Roman"/>
          <w:szCs w:val="24"/>
        </w:rPr>
        <w:t xml:space="preserve">Κύριε συνάδελφε, όπως και εσείς σωστά είπατε, οι συνδεδεμένες ενισχύσεις προέρχονται από κοινοτικούς πόρους και η κατανομή τους </w:t>
      </w:r>
      <w:proofErr w:type="spellStart"/>
      <w:r>
        <w:rPr>
          <w:rFonts w:eastAsia="Times New Roman" w:cs="Times New Roman"/>
          <w:szCs w:val="24"/>
        </w:rPr>
        <w:t>διέπεται</w:t>
      </w:r>
      <w:proofErr w:type="spellEnd"/>
      <w:r>
        <w:rPr>
          <w:rFonts w:eastAsia="Times New Roman" w:cs="Times New Roman"/>
          <w:szCs w:val="24"/>
        </w:rPr>
        <w:t xml:space="preserve"> από συγκεκριμένους κοινοτικούς κανονισμούς. </w:t>
      </w:r>
    </w:p>
    <w:p w14:paraId="7AF299BA" w14:textId="77777777" w:rsidR="00F43235" w:rsidRDefault="005A3594">
      <w:pPr>
        <w:spacing w:line="600" w:lineRule="auto"/>
        <w:ind w:firstLine="720"/>
        <w:jc w:val="both"/>
        <w:rPr>
          <w:rFonts w:eastAsia="Times New Roman" w:cs="Times New Roman"/>
          <w:b/>
          <w:szCs w:val="24"/>
        </w:rPr>
      </w:pPr>
      <w:r>
        <w:rPr>
          <w:rFonts w:eastAsia="Times New Roman" w:cs="Times New Roman"/>
          <w:szCs w:val="24"/>
        </w:rPr>
        <w:t>Δικαιούχοι της συνδεδεμένης ενίσχυσης ρυζιού για το έτος 20</w:t>
      </w:r>
      <w:r>
        <w:rPr>
          <w:rFonts w:eastAsia="Times New Roman" w:cs="Times New Roman"/>
          <w:szCs w:val="24"/>
        </w:rPr>
        <w:t xml:space="preserve">15 είναι αγρότες που καλλιεργούσαν ρύζι σε επιλέξιμες εκτάσεις υπό τον όρο ότι παραδίδουν μια συγκεκριμένη ποσότητα ρυζιού σε αγοραστές δημητριακών, μύλους και συνεταιρισμούς αγροτών το αργότερο μέχρι 28-2-2016. Αυτό έλεγε η συγκεκριμένη απόφαση. Όμως, σε </w:t>
      </w:r>
      <w:r>
        <w:rPr>
          <w:rFonts w:eastAsia="Times New Roman" w:cs="Times New Roman"/>
          <w:szCs w:val="24"/>
        </w:rPr>
        <w:t>εξαιρετικές περιπτώσεις, όπως αυτές καθορίζονται από εθνικές και κοινοτικές διατάξεις, είναι δυνατόν να τροποποιηθεί η ημερομηνία υλοποίησης της συγκεκριμένης κατανομής.</w:t>
      </w:r>
    </w:p>
    <w:p w14:paraId="7AF299BB"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Κάτι τέτοιο έγινε με δεδομένο ότι το 2015 είχαμε εκτεταμένες πλημμύρες -της προηγούμενης χρονιάς- σε πολλές περιοχές, που προκάλεσαν την επιμήκυνση της διάρκειας της καλλιεργητικής περιόδου και επηρέασαν κατ’ επέκταση την εμπορική περίοδο. </w:t>
      </w:r>
    </w:p>
    <w:p w14:paraId="7AF299BC"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Δεύτερον, παρατ</w:t>
      </w:r>
      <w:r>
        <w:rPr>
          <w:rFonts w:eastAsia="Times New Roman" w:cs="Times New Roman"/>
          <w:szCs w:val="24"/>
        </w:rPr>
        <w:t>ηρήθηκε μια μείωση των φορέων παράδοσης, διαχείρισης και εμπορίας του συγκεκριμένου προϊόντος λόγω οικονομικής κρίσης. Η δυνατότητα που είχαμε ήταν να δώσουμε μια παράταση μέχρι τις 28</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2016. </w:t>
      </w:r>
    </w:p>
    <w:p w14:paraId="7AF299B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Τι συνέβη, τελικά, σε όλη την επικράτεια στην κατανομή των συν</w:t>
      </w:r>
      <w:r>
        <w:rPr>
          <w:rFonts w:eastAsia="Times New Roman" w:cs="Times New Roman"/>
          <w:szCs w:val="24"/>
        </w:rPr>
        <w:t xml:space="preserve">δεδεμένων ενισχύσεων του ρυζιού για το 2015; Υπέβαλαν αίτηση </w:t>
      </w:r>
      <w:r>
        <w:rPr>
          <w:rFonts w:eastAsia="Times New Roman" w:cs="Times New Roman"/>
          <w:szCs w:val="24"/>
        </w:rPr>
        <w:t xml:space="preserve">έξι χιλιάδες τριακόσιοι εξήντα πέντε </w:t>
      </w:r>
      <w:r>
        <w:rPr>
          <w:rFonts w:eastAsia="Times New Roman" w:cs="Times New Roman"/>
          <w:szCs w:val="24"/>
        </w:rPr>
        <w:t xml:space="preserve">γεωργοί, εκ των οποίων </w:t>
      </w:r>
      <w:r>
        <w:rPr>
          <w:rFonts w:eastAsia="Times New Roman" w:cs="Times New Roman"/>
          <w:szCs w:val="24"/>
        </w:rPr>
        <w:t>τέσσερις χιλιάδες οκτακόσιοι εξήντα οκτώ</w:t>
      </w:r>
      <w:r>
        <w:rPr>
          <w:rFonts w:eastAsia="Times New Roman" w:cs="Times New Roman"/>
          <w:szCs w:val="24"/>
        </w:rPr>
        <w:t xml:space="preserve"> παρέδωσαν ποσότητα προϊόντος. Την προϋπόθεση της ελάχιστης παράδοσης προϊόντος, δηλαδή </w:t>
      </w:r>
      <w:r>
        <w:rPr>
          <w:rFonts w:eastAsia="Times New Roman" w:cs="Times New Roman"/>
          <w:szCs w:val="24"/>
        </w:rPr>
        <w:t>τετρακό</w:t>
      </w:r>
      <w:r>
        <w:rPr>
          <w:rFonts w:eastAsia="Times New Roman" w:cs="Times New Roman"/>
          <w:szCs w:val="24"/>
        </w:rPr>
        <w:t>σια</w:t>
      </w:r>
      <w:r>
        <w:rPr>
          <w:rFonts w:eastAsia="Times New Roman" w:cs="Times New Roman"/>
          <w:szCs w:val="24"/>
        </w:rPr>
        <w:t xml:space="preserve"> κιλά ανά στρέμμα, πληρούσαν </w:t>
      </w:r>
      <w:r>
        <w:rPr>
          <w:rFonts w:eastAsia="Times New Roman" w:cs="Times New Roman"/>
          <w:szCs w:val="24"/>
        </w:rPr>
        <w:t xml:space="preserve">τέσσερις χιλιάδες τετρακόσιοι τρεις </w:t>
      </w:r>
      <w:r>
        <w:rPr>
          <w:rFonts w:eastAsia="Times New Roman" w:cs="Times New Roman"/>
          <w:szCs w:val="24"/>
        </w:rPr>
        <w:t xml:space="preserve">γεωργοί. </w:t>
      </w:r>
    </w:p>
    <w:p w14:paraId="7AF299BE"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Με τα δεδομένα, λοιπόν, αυτά, του αριθμού των αγροτών που ήταν δικαιούχοι της ενίσχυσης με βάση τις ημερομηνίες και όλες τις προϋποθέσεις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την προσπάθεια να </w:t>
      </w:r>
      <w:proofErr w:type="spellStart"/>
      <w:r>
        <w:rPr>
          <w:rFonts w:eastAsia="Times New Roman" w:cs="Times New Roman"/>
          <w:szCs w:val="24"/>
        </w:rPr>
        <w:t>απορροφη</w:t>
      </w:r>
      <w:r>
        <w:rPr>
          <w:rFonts w:eastAsia="Times New Roman" w:cs="Times New Roman"/>
          <w:szCs w:val="24"/>
        </w:rPr>
        <w:t>θεί</w:t>
      </w:r>
      <w:proofErr w:type="spellEnd"/>
      <w:r>
        <w:rPr>
          <w:rFonts w:eastAsia="Times New Roman" w:cs="Times New Roman"/>
          <w:szCs w:val="24"/>
        </w:rPr>
        <w:t xml:space="preserve"> όλο το ποσό που αντιστοιχούσε σε εθνικό πλαφόν ενίσχυσης του ρυζιού, που ανερχόταν στα 8 εκατομμύρια, </w:t>
      </w:r>
      <w:r>
        <w:rPr>
          <w:rFonts w:eastAsia="Times New Roman" w:cs="Times New Roman"/>
          <w:szCs w:val="24"/>
        </w:rPr>
        <w:lastRenderedPageBreak/>
        <w:t xml:space="preserve">έγινε η κατανομή για να εξαντληθεί όλο το ποσό, για να μην </w:t>
      </w:r>
      <w:proofErr w:type="spellStart"/>
      <w:r>
        <w:rPr>
          <w:rFonts w:eastAsia="Times New Roman" w:cs="Times New Roman"/>
          <w:szCs w:val="24"/>
        </w:rPr>
        <w:t>απολεσθούν</w:t>
      </w:r>
      <w:proofErr w:type="spellEnd"/>
      <w:r>
        <w:rPr>
          <w:rFonts w:eastAsia="Times New Roman" w:cs="Times New Roman"/>
          <w:szCs w:val="24"/>
        </w:rPr>
        <w:t xml:space="preserve"> ποσά -όπως αντιλαμβάνεστε όλοι- που αφορούσαν τις συνδεδεμένες ενισχύσεις. </w:t>
      </w:r>
    </w:p>
    <w:p w14:paraId="7AF299B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Γνωρ</w:t>
      </w:r>
      <w:r>
        <w:rPr>
          <w:rFonts w:eastAsia="Times New Roman" w:cs="Times New Roman"/>
          <w:szCs w:val="24"/>
        </w:rPr>
        <w:t>ίζουμε ότι υπήρξαν γεωργοί οι οποίοι δεν καταχωρ</w:t>
      </w:r>
      <w:r>
        <w:rPr>
          <w:rFonts w:eastAsia="Times New Roman" w:cs="Times New Roman"/>
          <w:szCs w:val="24"/>
        </w:rPr>
        <w:t>ίσ</w:t>
      </w:r>
      <w:r>
        <w:rPr>
          <w:rFonts w:eastAsia="Times New Roman" w:cs="Times New Roman"/>
          <w:szCs w:val="24"/>
        </w:rPr>
        <w:t xml:space="preserve">θηκαν από φορείς </w:t>
      </w:r>
      <w:proofErr w:type="spellStart"/>
      <w:r>
        <w:rPr>
          <w:rFonts w:eastAsia="Times New Roman" w:cs="Times New Roman"/>
          <w:szCs w:val="24"/>
        </w:rPr>
        <w:t>οριζομύλων</w:t>
      </w:r>
      <w:proofErr w:type="spellEnd"/>
      <w:r>
        <w:rPr>
          <w:rFonts w:eastAsia="Times New Roman" w:cs="Times New Roman"/>
          <w:szCs w:val="24"/>
        </w:rPr>
        <w:t>, εμπόρους, για τις παραδόσεις τους. Όμως, δεν υπάρχει πλέον δυνατότητα κάλυψής τους από κοινοτικούς πόρους, ούτε βεβαίως από κρατικούς πόρους, δεδομένης της δημοσιονομικής πειθαρ</w:t>
      </w:r>
      <w:r>
        <w:rPr>
          <w:rFonts w:eastAsia="Times New Roman" w:cs="Times New Roman"/>
          <w:szCs w:val="24"/>
        </w:rPr>
        <w:t>χίας που ακολουθεί αυτή την ώρα η χώρα μας.</w:t>
      </w:r>
    </w:p>
    <w:p w14:paraId="7AF299C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Μου επιτρέπετε, όμως, να σημειώσω ότι ειδικά για την Περιφερειακή Ενότητα Φθιώτιδας υπήρξαν συγκεκριμένοι παραγωγοί από την ευρύτερη περιοχή οι οποίοι πήραν ενισχύσεις. </w:t>
      </w:r>
      <w:proofErr w:type="spellStart"/>
      <w:r>
        <w:rPr>
          <w:rFonts w:eastAsia="Times New Roman" w:cs="Times New Roman"/>
          <w:szCs w:val="24"/>
        </w:rPr>
        <w:t>Εκατόν</w:t>
      </w:r>
      <w:proofErr w:type="spellEnd"/>
      <w:r>
        <w:rPr>
          <w:rFonts w:eastAsia="Times New Roman" w:cs="Times New Roman"/>
          <w:szCs w:val="24"/>
        </w:rPr>
        <w:t xml:space="preserve"> είκοσι τρεις δικαιούχοι από την περι</w:t>
      </w:r>
      <w:r>
        <w:rPr>
          <w:rFonts w:eastAsia="Times New Roman" w:cs="Times New Roman"/>
          <w:szCs w:val="24"/>
        </w:rPr>
        <w:t xml:space="preserve">οχή πήραν 152.000 ευρώ. </w:t>
      </w:r>
    </w:p>
    <w:p w14:paraId="7AF299C1"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Για το 2016 θα σας πω στη δευτερολογία μου.</w:t>
      </w:r>
    </w:p>
    <w:p w14:paraId="7AF299C2"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Μωραΐτη, έχετε τον λόγο.</w:t>
      </w:r>
    </w:p>
    <w:p w14:paraId="7AF299C3"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ΜΩΡΑΪΤΗΣ: </w:t>
      </w:r>
      <w:r>
        <w:rPr>
          <w:rFonts w:eastAsia="Times New Roman" w:cs="Times New Roman"/>
          <w:szCs w:val="24"/>
        </w:rPr>
        <w:t>Κύριε Υπουργέ, το πρόβλημα πάντως δεν είναι αυτό που είπατε, ότι, δηλαδή, δεν έπιασαν το πλαφ</w:t>
      </w:r>
      <w:r>
        <w:rPr>
          <w:rFonts w:eastAsia="Times New Roman" w:cs="Times New Roman"/>
          <w:szCs w:val="24"/>
        </w:rPr>
        <w:t xml:space="preserve">όν των τρεχουσών κιλών ανά στρέμμα. Το πρόβλημα είναι ότι συγκεκριμένος έμπορας δεν δήλωσε τις ποσότητες που παρέδωσαν αυτοί οι παραγωγοί. Γι’ αυτό λέμε ότι δεν είναι δική τους ευθύνη και είναι τεράστια αδικία. </w:t>
      </w:r>
    </w:p>
    <w:p w14:paraId="7AF299C4"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Εξάλλου, κύριε Υπουργέ, αυτό δεν συμβαίνει μ</w:t>
      </w:r>
      <w:r>
        <w:rPr>
          <w:rFonts w:eastAsia="Times New Roman" w:cs="Times New Roman"/>
          <w:szCs w:val="24"/>
        </w:rPr>
        <w:t xml:space="preserve">όνο στην </w:t>
      </w:r>
      <w:proofErr w:type="spellStart"/>
      <w:r>
        <w:rPr>
          <w:rFonts w:eastAsia="Times New Roman" w:cs="Times New Roman"/>
          <w:szCs w:val="24"/>
        </w:rPr>
        <w:t>Ανθήλη</w:t>
      </w:r>
      <w:proofErr w:type="spellEnd"/>
      <w:r>
        <w:rPr>
          <w:rFonts w:eastAsia="Times New Roman" w:cs="Times New Roman"/>
          <w:szCs w:val="24"/>
        </w:rPr>
        <w:t>. Συμβαίνει σε όλη τη χώρα. Υπάρχουν δεκάδες παραγωγοί στην Αιτωλοακαρνανία, στη Θεσσαλονίκη, στις Σέρρες, στην Καβάλα, που έχουν ακριβώς το ίδιο πρόβλημα, δεν πήραν, δηλαδή, συνδεδεμένη επιδότηση. Ακριβώς, λοιπόν, επειδή κάποιες βιομηχανίες</w:t>
      </w:r>
      <w:r>
        <w:rPr>
          <w:rFonts w:eastAsia="Times New Roman" w:cs="Times New Roman"/>
          <w:szCs w:val="24"/>
        </w:rPr>
        <w:t xml:space="preserve"> ή κάποιοι έμποροι δεν έκαναν εγγραφή έγκαιρα στον ΟΠΕΚΕΠΕ για να γίνουν φορέας συγκέντρωσης, αυτό είχε ως αποτέλεσμα να παρουσιάζονται αυτά τα τεράστια προβλήματα. Και ισχυρίζονται -βέβαια εμείς δεν πιστεύουμε ότι είναι αλήθεια- ότι δεν υπήρχε σχετική ανα</w:t>
      </w:r>
      <w:r>
        <w:rPr>
          <w:rFonts w:eastAsia="Times New Roman" w:cs="Times New Roman"/>
          <w:szCs w:val="24"/>
        </w:rPr>
        <w:t xml:space="preserve">κοίνωση και δεν είχαν ενημερωθεί. Όμως, το αποτέλεσμα είναι ένα. Τη ζημιά την έχουν πάθει οι συγκεκριμένοι παραγωγοί. </w:t>
      </w:r>
    </w:p>
    <w:p w14:paraId="7AF299C5"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Τώρα, κύριε Υπουργέ, εμείς λέμε ότι πρέπει να αρθεί αυτή η αδικία. Κατά τη γνώμη μας δεν ισχύουν όλα αυτά που είπατε, ότι οι συγκεκριμένο</w:t>
      </w:r>
      <w:r>
        <w:rPr>
          <w:rFonts w:eastAsia="Times New Roman" w:cs="Times New Roman"/>
          <w:szCs w:val="24"/>
        </w:rPr>
        <w:t xml:space="preserve">ι καλλιεργητές δεν έπιασαν το πλαφόν. Απλώς ο έμπορας αυτός -δεν ξέρω για ποιους λόγους- δεν δήλωσε αυτή την παραγωγή. </w:t>
      </w:r>
    </w:p>
    <w:p w14:paraId="7AF299C6"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Αναφέρθηκα, κύριε Υπουργέ</w:t>
      </w:r>
      <w:r>
        <w:rPr>
          <w:rFonts w:eastAsia="Times New Roman" w:cs="Times New Roman"/>
          <w:szCs w:val="24"/>
        </w:rPr>
        <w:t>,</w:t>
      </w:r>
      <w:r>
        <w:rPr>
          <w:rFonts w:eastAsia="Times New Roman" w:cs="Times New Roman"/>
          <w:szCs w:val="24"/>
        </w:rPr>
        <w:t xml:space="preserve"> και σε ένα μεγάλο πρόβλημα</w:t>
      </w:r>
      <w:r>
        <w:rPr>
          <w:rFonts w:eastAsia="Times New Roman" w:cs="Times New Roman"/>
          <w:szCs w:val="24"/>
        </w:rPr>
        <w:t>,</w:t>
      </w:r>
      <w:r>
        <w:rPr>
          <w:rFonts w:eastAsia="Times New Roman" w:cs="Times New Roman"/>
          <w:szCs w:val="24"/>
        </w:rPr>
        <w:t xml:space="preserve"> το οποίο σας ανέφερα κατ’ ιδίαν</w:t>
      </w:r>
      <w:r>
        <w:rPr>
          <w:rFonts w:eastAsia="Times New Roman" w:cs="Times New Roman"/>
          <w:szCs w:val="24"/>
        </w:rPr>
        <w:t>,</w:t>
      </w:r>
      <w:r>
        <w:rPr>
          <w:rFonts w:eastAsia="Times New Roman" w:cs="Times New Roman"/>
          <w:szCs w:val="24"/>
        </w:rPr>
        <w:t xml:space="preserve"> στα </w:t>
      </w:r>
      <w:proofErr w:type="spellStart"/>
      <w:r>
        <w:rPr>
          <w:rFonts w:eastAsia="Times New Roman" w:cs="Times New Roman"/>
          <w:szCs w:val="24"/>
        </w:rPr>
        <w:t>Καμμένα</w:t>
      </w:r>
      <w:proofErr w:type="spellEnd"/>
      <w:r>
        <w:rPr>
          <w:rFonts w:eastAsia="Times New Roman" w:cs="Times New Roman"/>
          <w:szCs w:val="24"/>
        </w:rPr>
        <w:t xml:space="preserve"> Βούρλα</w:t>
      </w:r>
      <w:r>
        <w:rPr>
          <w:rFonts w:eastAsia="Times New Roman" w:cs="Times New Roman"/>
          <w:szCs w:val="24"/>
        </w:rPr>
        <w:t>,</w:t>
      </w:r>
      <w:r>
        <w:rPr>
          <w:rFonts w:eastAsia="Times New Roman" w:cs="Times New Roman"/>
          <w:szCs w:val="24"/>
        </w:rPr>
        <w:t xml:space="preserve"> όπου συμμετείχατε στη σύσκεψ</w:t>
      </w:r>
      <w:r>
        <w:rPr>
          <w:rFonts w:eastAsia="Times New Roman" w:cs="Times New Roman"/>
          <w:szCs w:val="24"/>
        </w:rPr>
        <w:t>η της τοπικής Ένωσης Δήμων και Κοινοτήτων. Πρόκειται για το κάψιμο της καλαμιάς. Είναι πάρα πολύ σοβαρό πρόβλημα με την εξής έννοια: Γνωρίζετε ότι δεν πρέπει αυτή η καλαμιά να ενσωματωθεί το χωράφι, γιατί θα είναι δύσκολη η καλλιέργεια της επόμενης χρονιάς</w:t>
      </w:r>
      <w:r>
        <w:rPr>
          <w:rFonts w:eastAsia="Times New Roman" w:cs="Times New Roman"/>
          <w:szCs w:val="24"/>
        </w:rPr>
        <w:t xml:space="preserve">. Υπάρχει εδώ </w:t>
      </w:r>
      <w:r>
        <w:rPr>
          <w:rFonts w:eastAsia="Times New Roman" w:cs="Times New Roman"/>
          <w:szCs w:val="24"/>
        </w:rPr>
        <w:t>κ</w:t>
      </w:r>
      <w:r>
        <w:rPr>
          <w:rFonts w:eastAsia="Times New Roman" w:cs="Times New Roman"/>
          <w:szCs w:val="24"/>
        </w:rPr>
        <w:t xml:space="preserve">ανονισμός και υπάρχει και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η 1791/74062, την οποία θα καταθέσω στα Πρακτικά, που λέει καθαρά στο άρθρο 4, παράγραφος 4, ότι μπορεί κατ’ εξαίρεση να υπάρχει η καύση της καλαμιάς σε εξαιρετικές περιπτώσεις για τις περιοχές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ATURA</w:t>
      </w:r>
      <w:r>
        <w:rPr>
          <w:rFonts w:eastAsia="Times New Roman" w:cs="Times New Roman"/>
          <w:szCs w:val="24"/>
        </w:rPr>
        <w:t>»,</w:t>
      </w:r>
      <w:r>
        <w:rPr>
          <w:rFonts w:eastAsia="Times New Roman" w:cs="Times New Roman"/>
          <w:szCs w:val="24"/>
        </w:rPr>
        <w:t xml:space="preserve"> όπου θα υπάρχει η σύμφωνη γνώμη και η άδεια της </w:t>
      </w:r>
      <w:r>
        <w:rPr>
          <w:rFonts w:eastAsia="Times New Roman" w:cs="Times New Roman"/>
          <w:szCs w:val="24"/>
        </w:rPr>
        <w:t>ο</w:t>
      </w:r>
      <w:r>
        <w:rPr>
          <w:rFonts w:eastAsia="Times New Roman" w:cs="Times New Roman"/>
          <w:szCs w:val="24"/>
        </w:rPr>
        <w:t xml:space="preserve">ικείας Διεύθυνσης Αγροτικής και Κτηνιατρικής Ανάπτυξης καθώς και της </w:t>
      </w:r>
      <w:r>
        <w:rPr>
          <w:rFonts w:eastAsia="Times New Roman" w:cs="Times New Roman"/>
          <w:szCs w:val="24"/>
        </w:rPr>
        <w:t>Δ</w:t>
      </w:r>
      <w:r>
        <w:rPr>
          <w:rFonts w:eastAsia="Times New Roman" w:cs="Times New Roman"/>
          <w:szCs w:val="24"/>
        </w:rPr>
        <w:t xml:space="preserve">ασικής και της Πυροσβεστικής Υπηρεσίας της περιοχής. </w:t>
      </w:r>
    </w:p>
    <w:p w14:paraId="7AF299C7" w14:textId="77777777" w:rsidR="00F43235" w:rsidRDefault="005A3594">
      <w:pPr>
        <w:spacing w:line="600" w:lineRule="auto"/>
        <w:ind w:firstLine="720"/>
        <w:jc w:val="both"/>
        <w:rPr>
          <w:rFonts w:eastAsia="Times New Roman"/>
          <w:szCs w:val="24"/>
        </w:rPr>
      </w:pPr>
      <w:r>
        <w:rPr>
          <w:rFonts w:eastAsia="Times New Roman"/>
          <w:szCs w:val="24"/>
        </w:rPr>
        <w:lastRenderedPageBreak/>
        <w:t>Επομένως</w:t>
      </w:r>
      <w:r>
        <w:rPr>
          <w:rFonts w:eastAsia="Times New Roman"/>
          <w:szCs w:val="24"/>
        </w:rPr>
        <w:t xml:space="preserve"> και για το δεύτερο αίτημα των παραγωγών, στο οποίο δεν απαντήσατε όταν σας συνάντησαν, θέλουμε συγκεκριμένη απάντηση.</w:t>
      </w:r>
    </w:p>
    <w:p w14:paraId="7AF299C8" w14:textId="77777777" w:rsidR="00F43235" w:rsidRDefault="005A3594">
      <w:pPr>
        <w:spacing w:line="600" w:lineRule="auto"/>
        <w:ind w:firstLine="720"/>
        <w:jc w:val="both"/>
        <w:rPr>
          <w:rFonts w:eastAsia="Times New Roman"/>
          <w:szCs w:val="24"/>
        </w:rPr>
      </w:pPr>
      <w:r>
        <w:rPr>
          <w:rFonts w:eastAsia="Times New Roman"/>
          <w:szCs w:val="24"/>
        </w:rPr>
        <w:t>Κύριε Υπουργέ, θα μου επιτρέψετε, όμως, να αναφερθώ και σε ένα πάρα πολύ σοβαρό πρόβλημα -και θα ζητήσω την ανοχή σας, κυρία Πρόεδρε- που</w:t>
      </w:r>
      <w:r>
        <w:rPr>
          <w:rFonts w:eastAsia="Times New Roman"/>
          <w:szCs w:val="24"/>
        </w:rPr>
        <w:t xml:space="preserve"> δεν σχετίζεται, βέβαια, με την ερώτηση. Σας μεταφέρω την αγωνία και την οργή χιλιάδων </w:t>
      </w:r>
      <w:proofErr w:type="spellStart"/>
      <w:r>
        <w:rPr>
          <w:rFonts w:eastAsia="Times New Roman"/>
          <w:szCs w:val="24"/>
        </w:rPr>
        <w:t>φτωχομεσαίων</w:t>
      </w:r>
      <w:proofErr w:type="spellEnd"/>
      <w:r>
        <w:rPr>
          <w:rFonts w:eastAsia="Times New Roman"/>
          <w:szCs w:val="24"/>
        </w:rPr>
        <w:t xml:space="preserve"> κτηνοτρόφων που πετσοκόψατε, κύριε Υπουργέ, τις εξισωτικές αποζημιώσεις. Σαν Κομμουνιστικό Κόμμα Ελλάδας σ</w:t>
      </w:r>
      <w:r>
        <w:rPr>
          <w:rFonts w:eastAsia="Times New Roman"/>
          <w:szCs w:val="24"/>
        </w:rPr>
        <w:t>ά</w:t>
      </w:r>
      <w:r>
        <w:rPr>
          <w:rFonts w:eastAsia="Times New Roman"/>
          <w:szCs w:val="24"/>
        </w:rPr>
        <w:t>ς το είχαμε πει όταν ήταν η συνάντηση με τον Επίτ</w:t>
      </w:r>
      <w:r>
        <w:rPr>
          <w:rFonts w:eastAsia="Times New Roman"/>
          <w:szCs w:val="24"/>
        </w:rPr>
        <w:t xml:space="preserve">ροπο της Ευρωπαϊκής Ένωσης και μας ειρωνευτήκατε. Μας είπατε ότι δεν υπάρχει τέτοιο ζήτημα. Σας είπαμε ότι θα πετσοκοφτούν οι εξισωτικές αποζημιώσεις, γιατί θα μοιράσετε λίγα παραπάνω χρήματα σε τριπλάσιους παραγωγούς. </w:t>
      </w:r>
    </w:p>
    <w:p w14:paraId="7AF299C9" w14:textId="77777777" w:rsidR="00F43235" w:rsidRDefault="005A3594">
      <w:pPr>
        <w:spacing w:line="600" w:lineRule="auto"/>
        <w:ind w:firstLine="720"/>
        <w:jc w:val="both"/>
        <w:rPr>
          <w:rFonts w:eastAsia="Times New Roman"/>
          <w:szCs w:val="24"/>
        </w:rPr>
      </w:pPr>
      <w:r>
        <w:rPr>
          <w:rFonts w:eastAsia="Times New Roman"/>
          <w:szCs w:val="24"/>
        </w:rPr>
        <w:lastRenderedPageBreak/>
        <w:t>Κοιτάξτε, κύριε Υπουργέ, οι εξισωτικ</w:t>
      </w:r>
      <w:r>
        <w:rPr>
          <w:rFonts w:eastAsia="Times New Roman"/>
          <w:szCs w:val="24"/>
        </w:rPr>
        <w:t>ές αποζημιώσεις δίνονται συγκεκριμένα σε ορεινές, ημιορεινές περιοχές και έχουν στόχο να εξισώσουν το εισόδημα, αυτό το μειονέκτημα που έχουν συγκριτικά με άλλους κτηνοτρόφους σε όλη τη χώρα.</w:t>
      </w:r>
    </w:p>
    <w:p w14:paraId="7AF299CA" w14:textId="77777777" w:rsidR="00F43235" w:rsidRDefault="005A3594">
      <w:pPr>
        <w:spacing w:line="600" w:lineRule="auto"/>
        <w:ind w:firstLine="720"/>
        <w:jc w:val="both"/>
        <w:rPr>
          <w:rFonts w:eastAsia="Times New Roman"/>
          <w:szCs w:val="24"/>
        </w:rPr>
      </w:pPr>
      <w:r>
        <w:rPr>
          <w:rFonts w:eastAsia="Times New Roman"/>
          <w:szCs w:val="24"/>
        </w:rPr>
        <w:t>Έγιναν περικοπές, κύριε Αποστόλου, από 30% έως 70% στα χρήματα π</w:t>
      </w:r>
      <w:r>
        <w:rPr>
          <w:rFonts w:eastAsia="Times New Roman"/>
          <w:szCs w:val="24"/>
        </w:rPr>
        <w:t>ου έπαιρναν την προηγούμενη χρονιά. Ξέρετε, αυτά τα χρήματα ήταν απαραίτητα γι</w:t>
      </w:r>
      <w:r>
        <w:rPr>
          <w:rFonts w:eastAsia="Times New Roman"/>
          <w:szCs w:val="24"/>
        </w:rPr>
        <w:t>’</w:t>
      </w:r>
      <w:r>
        <w:rPr>
          <w:rFonts w:eastAsia="Times New Roman"/>
          <w:szCs w:val="24"/>
        </w:rPr>
        <w:t xml:space="preserve"> αυτόν τον κόσμο για την προμήθεια ζωοτροφών. Και μιλάμε για ορεινές περιοχές όπου η πολιτική σας, μαζί με την πολιτική της Ευρωπαϊκής Ένωσης, τους οδηγεί στο βίαιο ξεκλήρισμα. </w:t>
      </w:r>
      <w:r>
        <w:rPr>
          <w:rFonts w:eastAsia="Times New Roman"/>
          <w:szCs w:val="24"/>
        </w:rPr>
        <w:t xml:space="preserve">Το πρόβλημα είναι πάρα πολύ σοβαρό. </w:t>
      </w:r>
    </w:p>
    <w:p w14:paraId="7AF299CB" w14:textId="77777777" w:rsidR="00F43235" w:rsidRDefault="005A3594">
      <w:pPr>
        <w:spacing w:line="600" w:lineRule="auto"/>
        <w:ind w:firstLine="720"/>
        <w:jc w:val="both"/>
        <w:rPr>
          <w:rFonts w:eastAsia="Times New Roman"/>
          <w:szCs w:val="24"/>
        </w:rPr>
      </w:pPr>
      <w:r>
        <w:rPr>
          <w:rFonts w:eastAsia="Times New Roman"/>
          <w:szCs w:val="24"/>
        </w:rPr>
        <w:t xml:space="preserve">Βέβαια, εμείς δεν θεωρούμε ότι αυτές οι αποζημιώσεις θα έλυναν το πρόβλημα. Ήταν, όμως, μια ανάσα για τους συγκεκριμένους παραγωγούς. Μαζί, λοιπόν, με τη συνδεδεμένη ενίσχυση στο </w:t>
      </w:r>
      <w:proofErr w:type="spellStart"/>
      <w:r>
        <w:rPr>
          <w:rFonts w:eastAsia="Times New Roman"/>
          <w:szCs w:val="24"/>
        </w:rPr>
        <w:t>αιγοπρόβειο</w:t>
      </w:r>
      <w:proofErr w:type="spellEnd"/>
      <w:r>
        <w:rPr>
          <w:rFonts w:eastAsia="Times New Roman"/>
          <w:szCs w:val="24"/>
        </w:rPr>
        <w:t xml:space="preserve"> κρέας, που βάλατε και τότε τ</w:t>
      </w:r>
      <w:r>
        <w:rPr>
          <w:rFonts w:eastAsia="Times New Roman"/>
          <w:szCs w:val="24"/>
        </w:rPr>
        <w:t xml:space="preserve">ο πλαφόν -σας είχαμε κάνει και τότε επίκαιρη ερώτηση- τα </w:t>
      </w:r>
      <w:proofErr w:type="spellStart"/>
      <w:r>
        <w:rPr>
          <w:rFonts w:eastAsia="Times New Roman"/>
          <w:szCs w:val="24"/>
        </w:rPr>
        <w:t>εκατόν</w:t>
      </w:r>
      <w:proofErr w:type="spellEnd"/>
      <w:r>
        <w:rPr>
          <w:rFonts w:eastAsia="Times New Roman"/>
          <w:szCs w:val="24"/>
        </w:rPr>
        <w:t xml:space="preserve"> είκοσι </w:t>
      </w:r>
      <w:r>
        <w:rPr>
          <w:rFonts w:eastAsia="Times New Roman"/>
          <w:szCs w:val="24"/>
        </w:rPr>
        <w:lastRenderedPageBreak/>
        <w:t>κιλά, μαζί με τις τιμές στα αμνοερίφια</w:t>
      </w:r>
      <w:r>
        <w:rPr>
          <w:rFonts w:eastAsia="Times New Roman"/>
          <w:szCs w:val="24"/>
        </w:rPr>
        <w:t>,</w:t>
      </w:r>
      <w:r>
        <w:rPr>
          <w:rFonts w:eastAsia="Times New Roman"/>
          <w:szCs w:val="24"/>
        </w:rPr>
        <w:t xml:space="preserve"> που κατρακυλάνε αυτή τη στιγμή, οδηγείτε αυτό</w:t>
      </w:r>
      <w:r>
        <w:rPr>
          <w:rFonts w:eastAsia="Times New Roman"/>
          <w:szCs w:val="24"/>
        </w:rPr>
        <w:t>ν</w:t>
      </w:r>
      <w:r>
        <w:rPr>
          <w:rFonts w:eastAsia="Times New Roman"/>
          <w:szCs w:val="24"/>
        </w:rPr>
        <w:t xml:space="preserve"> τον κόσμο στο βίαιο ξεκλήρισμα και τους δίνετε τη χαριστική βολή στην </w:t>
      </w:r>
      <w:proofErr w:type="spellStart"/>
      <w:r>
        <w:rPr>
          <w:rFonts w:eastAsia="Times New Roman"/>
          <w:szCs w:val="24"/>
        </w:rPr>
        <w:t>εκτατική</w:t>
      </w:r>
      <w:proofErr w:type="spellEnd"/>
      <w:r>
        <w:rPr>
          <w:rFonts w:eastAsia="Times New Roman"/>
          <w:szCs w:val="24"/>
        </w:rPr>
        <w:t xml:space="preserve"> κτηνοτροφία. </w:t>
      </w:r>
    </w:p>
    <w:p w14:paraId="7AF299CC" w14:textId="77777777" w:rsidR="00F43235" w:rsidRDefault="005A3594">
      <w:pPr>
        <w:spacing w:line="600" w:lineRule="auto"/>
        <w:ind w:firstLine="720"/>
        <w:jc w:val="both"/>
        <w:rPr>
          <w:rFonts w:eastAsia="Times New Roman"/>
          <w:szCs w:val="24"/>
        </w:rPr>
      </w:pPr>
      <w:r>
        <w:rPr>
          <w:rFonts w:eastAsia="Times New Roman"/>
          <w:szCs w:val="24"/>
        </w:rPr>
        <w:t>Βέβαι</w:t>
      </w:r>
      <w:r>
        <w:rPr>
          <w:rFonts w:eastAsia="Times New Roman"/>
          <w:szCs w:val="24"/>
        </w:rPr>
        <w:t>α, έχετε καθαρό στόχο και εσείς και η Ευρωπαϊκή Ένωση να υπάρχει συγκέντρωση και της κτηνοτροφικής παραγωγής σε λίγα χέρια, σε σταβλισμένες εγκαταστάσεις, σε επιχειρηματικής μορφής τέτοιες εγκαταστάσεις.</w:t>
      </w:r>
    </w:p>
    <w:p w14:paraId="7AF299CD" w14:textId="77777777" w:rsidR="00F43235" w:rsidRDefault="005A3594">
      <w:pPr>
        <w:spacing w:line="600" w:lineRule="auto"/>
        <w:ind w:firstLine="720"/>
        <w:jc w:val="both"/>
        <w:rPr>
          <w:rFonts w:eastAsia="Times New Roman"/>
          <w:szCs w:val="24"/>
        </w:rPr>
      </w:pPr>
      <w:r>
        <w:rPr>
          <w:rFonts w:eastAsia="Times New Roman"/>
          <w:szCs w:val="24"/>
        </w:rPr>
        <w:t xml:space="preserve">Εμείς λέμε καθαρά ότι πρέπει να αρθεί αυτή η αδικία </w:t>
      </w:r>
      <w:r>
        <w:rPr>
          <w:rFonts w:eastAsia="Times New Roman"/>
          <w:szCs w:val="24"/>
        </w:rPr>
        <w:t xml:space="preserve">σε αυτό τον κόσμο, διαφορετικά η γνώμη μας είναι ότι οι </w:t>
      </w:r>
      <w:proofErr w:type="spellStart"/>
      <w:r>
        <w:rPr>
          <w:rFonts w:eastAsia="Times New Roman"/>
          <w:szCs w:val="24"/>
        </w:rPr>
        <w:t>φωχομεσαίοι</w:t>
      </w:r>
      <w:proofErr w:type="spellEnd"/>
      <w:r>
        <w:rPr>
          <w:rFonts w:eastAsia="Times New Roman"/>
          <w:szCs w:val="24"/>
        </w:rPr>
        <w:t xml:space="preserve"> κτηνοτρόφοι αυτών των περιοχών έχουν ένα</w:t>
      </w:r>
      <w:r>
        <w:rPr>
          <w:rFonts w:eastAsia="Times New Roman"/>
          <w:szCs w:val="24"/>
        </w:rPr>
        <w:t>ν</w:t>
      </w:r>
      <w:r>
        <w:rPr>
          <w:rFonts w:eastAsia="Times New Roman"/>
          <w:szCs w:val="24"/>
        </w:rPr>
        <w:t xml:space="preserve"> δρόμο μπροστά: τον δρόμο του αγώνα για να ανατρέψουν αυτή την πολιτική που τους ξεκληρίζει.</w:t>
      </w:r>
    </w:p>
    <w:p w14:paraId="7AF299CE" w14:textId="77777777" w:rsidR="00F43235" w:rsidRDefault="005A3594">
      <w:pPr>
        <w:spacing w:line="600" w:lineRule="auto"/>
        <w:ind w:firstLine="720"/>
        <w:jc w:val="both"/>
        <w:rPr>
          <w:rFonts w:eastAsia="Times New Roman"/>
          <w:szCs w:val="24"/>
        </w:rPr>
      </w:pPr>
      <w:r>
        <w:rPr>
          <w:rFonts w:eastAsia="Times New Roman"/>
          <w:szCs w:val="24"/>
        </w:rPr>
        <w:t>Κύριε Υπουργέ, να απαντήσετε για το ζήτημα της εξισωτι</w:t>
      </w:r>
      <w:r>
        <w:rPr>
          <w:rFonts w:eastAsia="Times New Roman"/>
          <w:szCs w:val="24"/>
        </w:rPr>
        <w:t>κής, γιατί θα το βρείτε μπροστά σας. Ετοιμάζονται για κινητοποιήσεις οι κτηνοτρόφοι και έχουν απόλυτα δίκαιο, διότι αυτή τη στιγμή βρίσκονται σε βίαιο ξεκλήρισμα.</w:t>
      </w:r>
    </w:p>
    <w:p w14:paraId="7AF299CF" w14:textId="77777777" w:rsidR="00F43235" w:rsidRDefault="005A3594">
      <w:pPr>
        <w:spacing w:line="600" w:lineRule="auto"/>
        <w:ind w:firstLine="720"/>
        <w:jc w:val="both"/>
        <w:rPr>
          <w:rFonts w:eastAsia="Times New Roman"/>
          <w:szCs w:val="24"/>
        </w:rPr>
      </w:pPr>
      <w:r>
        <w:rPr>
          <w:rFonts w:eastAsia="Times New Roman"/>
          <w:szCs w:val="24"/>
        </w:rPr>
        <w:lastRenderedPageBreak/>
        <w:t>(Στο σημείο αυτό ο Βουλευτής κ. Νικόλαος Μωραΐτης καταθέτει για τα Πρακτικά τα προαναφερθέντα</w:t>
      </w:r>
      <w:r>
        <w:rPr>
          <w:rFonts w:eastAsia="Times New Roman"/>
          <w:szCs w:val="24"/>
        </w:rPr>
        <w:t xml:space="preserve">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AF299D0"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 έχετε τον λόγο.</w:t>
      </w:r>
    </w:p>
    <w:p w14:paraId="7AF299D1" w14:textId="77777777" w:rsidR="00F43235" w:rsidRDefault="005A3594">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w:t>
      </w:r>
      <w:r>
        <w:rPr>
          <w:rFonts w:eastAsia="Times New Roman"/>
          <w:b/>
          <w:szCs w:val="24"/>
        </w:rPr>
        <w:t xml:space="preserve">ν): </w:t>
      </w:r>
      <w:r>
        <w:rPr>
          <w:rFonts w:eastAsia="Times New Roman"/>
          <w:szCs w:val="24"/>
        </w:rPr>
        <w:t>Κύριε συνάδελφε, μετατρέπετε την κοινοβουλευτική επίκαιρη ερώτηση σε επερώτηση. Δεν έχω κανένα πρόβλημα, αν μου το επιτρέπει και το Προεδρείο της Βουλής, να μιλήσουμε όση ώρα θέλετε.</w:t>
      </w:r>
    </w:p>
    <w:p w14:paraId="7AF299D2" w14:textId="77777777" w:rsidR="00F43235" w:rsidRDefault="005A3594">
      <w:pPr>
        <w:spacing w:line="600" w:lineRule="auto"/>
        <w:ind w:firstLine="720"/>
        <w:jc w:val="both"/>
        <w:rPr>
          <w:rFonts w:eastAsia="Times New Roman"/>
          <w:szCs w:val="24"/>
        </w:rPr>
      </w:pPr>
      <w:r>
        <w:rPr>
          <w:rFonts w:eastAsia="Times New Roman"/>
          <w:szCs w:val="24"/>
        </w:rPr>
        <w:t>Να ξεκαθαρίσουμε, όμως, ένα πράγμα: Πρόκειται για κοινοτικούς πόρους.</w:t>
      </w:r>
      <w:r>
        <w:rPr>
          <w:rFonts w:eastAsia="Times New Roman"/>
          <w:szCs w:val="24"/>
        </w:rPr>
        <w:t xml:space="preserve"> Εσείς λέτε ότι χρειάζεται περισσότερους ο αγροτικός χώρος. Δεν διαφωνούμε. Όμως, το θέμα είναι ότι έχουμε συγκεκριμένους κοινοτικούς πόρους</w:t>
      </w:r>
      <w:r>
        <w:rPr>
          <w:rFonts w:eastAsia="Times New Roman"/>
          <w:szCs w:val="24"/>
        </w:rPr>
        <w:t>,</w:t>
      </w:r>
      <w:r>
        <w:rPr>
          <w:rFonts w:eastAsia="Times New Roman"/>
          <w:szCs w:val="24"/>
        </w:rPr>
        <w:t xml:space="preserve"> τους οποίους διαχειριζόμαστε. Όσον αφορά, λοιπόν, αυτούς τους πόρους, μέσα και από τη διαδικασία των συνδεδεμένων </w:t>
      </w:r>
      <w:r>
        <w:rPr>
          <w:rFonts w:eastAsia="Times New Roman"/>
          <w:szCs w:val="24"/>
        </w:rPr>
        <w:t>ενισχύσεων, η οποία είναι μια διαδικασία που</w:t>
      </w:r>
      <w:r>
        <w:rPr>
          <w:rFonts w:eastAsia="Times New Roman"/>
          <w:szCs w:val="24"/>
        </w:rPr>
        <w:t>,</w:t>
      </w:r>
      <w:r>
        <w:rPr>
          <w:rFonts w:eastAsia="Times New Roman"/>
          <w:szCs w:val="24"/>
        </w:rPr>
        <w:t xml:space="preserve"> τουλάχιστον από τη </w:t>
      </w:r>
      <w:r>
        <w:rPr>
          <w:rFonts w:eastAsia="Times New Roman"/>
          <w:szCs w:val="24"/>
        </w:rPr>
        <w:lastRenderedPageBreak/>
        <w:t>δική μας πλευρά</w:t>
      </w:r>
      <w:r>
        <w:rPr>
          <w:rFonts w:eastAsia="Times New Roman"/>
          <w:szCs w:val="24"/>
        </w:rPr>
        <w:t>,</w:t>
      </w:r>
      <w:r>
        <w:rPr>
          <w:rFonts w:eastAsia="Times New Roman"/>
          <w:szCs w:val="24"/>
        </w:rPr>
        <w:t xml:space="preserve"> την αποδεχόμαστε, διότι μας δίνει τη δυνατότητα να στηρίξουμε συγκεκριμένες πολιτικές δίνοντας πόρους ιδιαίτερους, όπως είναι η συνδεδεμένη ενίσχυση, τα ποσά είναι συγκεκριμέ</w:t>
      </w:r>
      <w:r>
        <w:rPr>
          <w:rFonts w:eastAsia="Times New Roman"/>
          <w:szCs w:val="24"/>
        </w:rPr>
        <w:t xml:space="preserve">να και αυτά πρέπει να </w:t>
      </w:r>
      <w:proofErr w:type="spellStart"/>
      <w:r>
        <w:rPr>
          <w:rFonts w:eastAsia="Times New Roman"/>
          <w:szCs w:val="24"/>
        </w:rPr>
        <w:t>απορροφηθούν</w:t>
      </w:r>
      <w:proofErr w:type="spellEnd"/>
      <w:r>
        <w:rPr>
          <w:rFonts w:eastAsia="Times New Roman"/>
          <w:szCs w:val="24"/>
        </w:rPr>
        <w:t>.</w:t>
      </w:r>
    </w:p>
    <w:p w14:paraId="7AF299D3" w14:textId="77777777" w:rsidR="00F43235" w:rsidRDefault="005A3594">
      <w:pPr>
        <w:spacing w:line="600" w:lineRule="auto"/>
        <w:ind w:firstLine="720"/>
        <w:jc w:val="both"/>
        <w:rPr>
          <w:rFonts w:eastAsia="Times New Roman"/>
          <w:szCs w:val="24"/>
        </w:rPr>
      </w:pPr>
      <w:r>
        <w:rPr>
          <w:rFonts w:eastAsia="Times New Roman"/>
          <w:szCs w:val="24"/>
        </w:rPr>
        <w:t>Άρα, βάζοντας αυτές τις προϋποθέσεις και από πλευράς ποσοτήτων και από πλευράς χρόνου, αντιλαμβάνεστε ότι όλα αυτά πρέπει να ολοκληρώνονται. Και ο στόχος μας είναι να μη χάσουμε ούτε ένα ευρώ, όπως συνέβη στην προκειμένη</w:t>
      </w:r>
      <w:r>
        <w:rPr>
          <w:rFonts w:eastAsia="Times New Roman"/>
          <w:szCs w:val="24"/>
        </w:rPr>
        <w:t xml:space="preserve"> περίπτωση. Και, βέβαια, μη μου πείτε ότι δεν ήξεραν αγρότες, οι παραγωγοί, οι </w:t>
      </w:r>
      <w:proofErr w:type="spellStart"/>
      <w:r>
        <w:rPr>
          <w:rFonts w:eastAsia="Times New Roman"/>
          <w:szCs w:val="24"/>
        </w:rPr>
        <w:t>ορυζοπαραγωγοί</w:t>
      </w:r>
      <w:proofErr w:type="spellEnd"/>
      <w:r>
        <w:rPr>
          <w:rFonts w:eastAsia="Times New Roman"/>
          <w:szCs w:val="24"/>
        </w:rPr>
        <w:t xml:space="preserve">, γιατί σας ανέφερα και παραδείγματα από τη συγκεκριμένη περιφερειακή ενότητα. </w:t>
      </w:r>
    </w:p>
    <w:p w14:paraId="7AF299D4" w14:textId="77777777" w:rsidR="00F43235" w:rsidRDefault="005A3594">
      <w:pPr>
        <w:spacing w:line="600" w:lineRule="auto"/>
        <w:ind w:firstLine="720"/>
        <w:jc w:val="both"/>
        <w:rPr>
          <w:rFonts w:eastAsia="Times New Roman"/>
          <w:szCs w:val="24"/>
        </w:rPr>
      </w:pPr>
      <w:r>
        <w:rPr>
          <w:rFonts w:eastAsia="Times New Roman"/>
          <w:szCs w:val="24"/>
        </w:rPr>
        <w:lastRenderedPageBreak/>
        <w:t>Δεν λέω, βέβαια, ότι δεν πνίγονται από το δίκιο τους. Όμως, υπάρχουν προϋποθέσεις τ</w:t>
      </w:r>
      <w:r>
        <w:rPr>
          <w:rFonts w:eastAsia="Times New Roman"/>
          <w:szCs w:val="24"/>
        </w:rPr>
        <w:t>ις οποίες δεν μπορούμε να ξεπεράσουμε, διότι αν τις ξεπεράσουμε, αρχίζουν οι έλεγχοι και μπαίνουμε σε άλλες διαδικασίες τις οποίες τρομάξαμε το 2015 και 2016 να αποφύγουμε, δηλαδή μιλάμε για τα πρόστιμα και τους καταλογισμούς.</w:t>
      </w:r>
    </w:p>
    <w:p w14:paraId="7AF299D5" w14:textId="77777777" w:rsidR="00F43235" w:rsidRDefault="005A3594">
      <w:pPr>
        <w:spacing w:line="600" w:lineRule="auto"/>
        <w:ind w:firstLine="720"/>
        <w:jc w:val="both"/>
        <w:rPr>
          <w:rFonts w:eastAsia="Times New Roman"/>
          <w:szCs w:val="24"/>
        </w:rPr>
      </w:pPr>
      <w:r>
        <w:rPr>
          <w:rFonts w:eastAsia="Times New Roman"/>
          <w:szCs w:val="24"/>
        </w:rPr>
        <w:t xml:space="preserve">Θα αναφερθώ τώρα στο κομμάτι </w:t>
      </w:r>
      <w:r>
        <w:rPr>
          <w:rFonts w:eastAsia="Times New Roman"/>
          <w:szCs w:val="24"/>
        </w:rPr>
        <w:t xml:space="preserve">που </w:t>
      </w:r>
      <w:r>
        <w:rPr>
          <w:rFonts w:eastAsia="Times New Roman"/>
          <w:szCs w:val="24"/>
        </w:rPr>
        <w:t>θέσ</w:t>
      </w:r>
      <w:r>
        <w:rPr>
          <w:rFonts w:eastAsia="Times New Roman"/>
          <w:szCs w:val="24"/>
        </w:rPr>
        <w:t>ατε και που αφορά το κάψιμο των καλαμιών. Επιτρέψτε μου να σας πω ότι δεν είναι μια απλή διαδικασία. Έχει τους κινδύνους τ</w:t>
      </w:r>
      <w:r>
        <w:rPr>
          <w:rFonts w:eastAsia="Times New Roman"/>
          <w:szCs w:val="24"/>
        </w:rPr>
        <w:t>η</w:t>
      </w:r>
      <w:r>
        <w:rPr>
          <w:rFonts w:eastAsia="Times New Roman"/>
          <w:szCs w:val="24"/>
        </w:rPr>
        <w:t>ς και όπως αντιλαμβάνεστε δεν μπορεί κάθε φορά να μεταφέρουμε ημερομηνίες και να περιμένουμε, είναι οι καιρικές συνθήκες αυτές</w:t>
      </w:r>
      <w:r>
        <w:rPr>
          <w:rFonts w:eastAsia="Times New Roman"/>
          <w:szCs w:val="24"/>
        </w:rPr>
        <w:t xml:space="preserve"> που μας επιτρέπουν, δεν είναι αυτές. Υπάρχει μια ορισμένη, συγκεκριμένη ημερομηνία, την οποία πρέπει όλοι να τηρούμε για να αποφεύγονται τα χειρότερα. Δεν μπορώ να σας πω τίποτα άλλο.</w:t>
      </w:r>
    </w:p>
    <w:p w14:paraId="7AF299D6" w14:textId="77777777" w:rsidR="00F43235" w:rsidRDefault="005A3594">
      <w:pPr>
        <w:spacing w:line="600" w:lineRule="auto"/>
        <w:ind w:firstLine="720"/>
        <w:jc w:val="both"/>
        <w:rPr>
          <w:rFonts w:eastAsia="Times New Roman"/>
          <w:szCs w:val="24"/>
        </w:rPr>
      </w:pPr>
      <w:r>
        <w:rPr>
          <w:rFonts w:eastAsia="Times New Roman"/>
          <w:szCs w:val="24"/>
        </w:rPr>
        <w:lastRenderedPageBreak/>
        <w:t xml:space="preserve">Τώρα, όσον αφορά τις εξισωτικές αποζημιώσεις, είναι ένα θέμα που όντως </w:t>
      </w:r>
      <w:r>
        <w:rPr>
          <w:rFonts w:eastAsia="Times New Roman"/>
          <w:szCs w:val="24"/>
        </w:rPr>
        <w:t xml:space="preserve">έχει προκαλέσει αντιδράσεις. Θα πρέπει, όμως, να επαναλάβω ένα πράγμα. Το ποσό είναι συγκεκριμένο. Δεν υπάρχει περίπτωση να χαθεί ούτε ένα ευρώ. Θα πάει στους αγρότες, θα πάει στους κτηνοτρόφους, θα πάει στους κατοίκους περιοχών που έχουν ανάγκη. </w:t>
      </w:r>
    </w:p>
    <w:p w14:paraId="7AF299D7" w14:textId="77777777" w:rsidR="00F43235" w:rsidRDefault="005A3594">
      <w:pPr>
        <w:spacing w:line="600" w:lineRule="auto"/>
        <w:ind w:firstLine="720"/>
        <w:jc w:val="both"/>
        <w:rPr>
          <w:rFonts w:eastAsia="Times New Roman"/>
          <w:szCs w:val="24"/>
        </w:rPr>
      </w:pPr>
      <w:r>
        <w:rPr>
          <w:rFonts w:eastAsia="Times New Roman"/>
          <w:szCs w:val="24"/>
        </w:rPr>
        <w:t>Από εκεί</w:t>
      </w:r>
      <w:r>
        <w:rPr>
          <w:rFonts w:eastAsia="Times New Roman"/>
          <w:szCs w:val="24"/>
        </w:rPr>
        <w:t xml:space="preserve"> και πέρα, είναι ένα ζήτημα που αυτή την περίοδο προσπαθούμε, όσο το δυνατόν, μέσα από μια διαδικασία επανεξέτασης, να έρθουμε κυρίως σε μία στόχευση για το ποιους θέλουμε να στηρίξουμε. Διότι πρέπει να ξέρετε ότι ιδιαίτερα με τις συνδεδεμένες ενισχύσεις, </w:t>
      </w:r>
      <w:r>
        <w:rPr>
          <w:rFonts w:eastAsia="Times New Roman"/>
          <w:szCs w:val="24"/>
        </w:rPr>
        <w:t xml:space="preserve">τη χρονιά που μας έρχεται, έχουμε αυξήσεις μέχρι επιπέδου διπλασιασμού των συνδεδεμένων ενισχύσεων, ιδιαίτερα για την </w:t>
      </w:r>
      <w:proofErr w:type="spellStart"/>
      <w:r>
        <w:rPr>
          <w:rFonts w:eastAsia="Times New Roman"/>
          <w:szCs w:val="24"/>
        </w:rPr>
        <w:t>αιγοπροβατοτροφία</w:t>
      </w:r>
      <w:proofErr w:type="spellEnd"/>
      <w:r>
        <w:rPr>
          <w:rFonts w:eastAsia="Times New Roman"/>
          <w:szCs w:val="24"/>
        </w:rPr>
        <w:t>, για την κτηνοτροφία.</w:t>
      </w:r>
    </w:p>
    <w:p w14:paraId="7AF299D8" w14:textId="77777777" w:rsidR="00F43235" w:rsidRDefault="005A3594">
      <w:pPr>
        <w:spacing w:line="600" w:lineRule="auto"/>
        <w:ind w:firstLine="720"/>
        <w:jc w:val="both"/>
        <w:rPr>
          <w:rFonts w:eastAsia="Times New Roman"/>
          <w:szCs w:val="24"/>
        </w:rPr>
      </w:pPr>
      <w:r>
        <w:rPr>
          <w:rFonts w:eastAsia="Times New Roman"/>
          <w:szCs w:val="24"/>
        </w:rPr>
        <w:lastRenderedPageBreak/>
        <w:t>Έχουμε συνδεδεμένες ενισχύσεις στις ζωοτροφές. Αντιλαμβάνεστε ότι χρειάζεται η παρέμβαση, ειδικά σ</w:t>
      </w:r>
      <w:r>
        <w:rPr>
          <w:rFonts w:eastAsia="Times New Roman"/>
          <w:szCs w:val="24"/>
        </w:rPr>
        <w:t xml:space="preserve">το κόστος ζωοτροφών, που για την κτηνοτροφία μας είναι ένα από τα πιο βασικά προβλήματα και ζητήματα που πρέπει να λύσουμε. </w:t>
      </w:r>
    </w:p>
    <w:p w14:paraId="7AF299D9" w14:textId="77777777" w:rsidR="00F43235" w:rsidRDefault="005A3594">
      <w:pPr>
        <w:spacing w:line="600" w:lineRule="auto"/>
        <w:ind w:firstLine="720"/>
        <w:jc w:val="both"/>
        <w:rPr>
          <w:rFonts w:eastAsia="Times New Roman"/>
          <w:szCs w:val="24"/>
        </w:rPr>
      </w:pPr>
      <w:r>
        <w:rPr>
          <w:rFonts w:eastAsia="Times New Roman"/>
          <w:szCs w:val="24"/>
        </w:rPr>
        <w:t>Άρα να είστε σίγουρος ότι διαχειριζόμαστε τους συγκεκριμένους πόρους όσο το δυνατόν προς την κατεύθυνση των πολιτικών που θέλουμε ν</w:t>
      </w:r>
      <w:r>
        <w:rPr>
          <w:rFonts w:eastAsia="Times New Roman"/>
          <w:szCs w:val="24"/>
        </w:rPr>
        <w:t xml:space="preserve">α υπηρετήσουμε. Κι αυτές δεν είναι άλλες από τη στήριξη της κοινωνικής συνοχής της υπαίθρου. </w:t>
      </w:r>
    </w:p>
    <w:p w14:paraId="7AF299DA" w14:textId="77777777" w:rsidR="00F43235" w:rsidRDefault="005A359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Οι ίδιοι πρωταγωνιστές και στην επόμενη ερώτηση. </w:t>
      </w:r>
    </w:p>
    <w:p w14:paraId="7AF299DB" w14:textId="77777777" w:rsidR="00F43235" w:rsidRDefault="005A3594">
      <w:pPr>
        <w:spacing w:line="600" w:lineRule="auto"/>
        <w:ind w:firstLine="720"/>
        <w:jc w:val="both"/>
        <w:rPr>
          <w:rFonts w:eastAsia="Times New Roman"/>
          <w:szCs w:val="24"/>
        </w:rPr>
      </w:pPr>
      <w:r>
        <w:rPr>
          <w:rFonts w:eastAsia="Times New Roman"/>
          <w:szCs w:val="24"/>
        </w:rPr>
        <w:t>Θα συζητηθεί η έβδομη με αριθμό 164/1-11-2016 επίκαιρη ερώτηση δεύτε</w:t>
      </w:r>
      <w:r>
        <w:rPr>
          <w:rFonts w:eastAsia="Times New Roman"/>
          <w:szCs w:val="24"/>
        </w:rPr>
        <w:t>ρου κύκλου του Βουλευτή Αιτωλοακαρνανίας του Κομμουνιστικού Κόμματος Ελλάδ</w:t>
      </w:r>
      <w:r>
        <w:rPr>
          <w:rFonts w:eastAsia="Times New Roman"/>
          <w:szCs w:val="24"/>
        </w:rPr>
        <w:t>α</w:t>
      </w:r>
      <w:r>
        <w:rPr>
          <w:rFonts w:eastAsia="Times New Roman"/>
          <w:szCs w:val="24"/>
        </w:rPr>
        <w:t>ς κ.</w:t>
      </w:r>
      <w:r>
        <w:rPr>
          <w:rFonts w:eastAsia="Times New Roman"/>
          <w:szCs w:val="24"/>
        </w:rPr>
        <w:t xml:space="preserve"> </w:t>
      </w:r>
      <w:r>
        <w:rPr>
          <w:rFonts w:eastAsia="Times New Roman"/>
          <w:bCs/>
          <w:szCs w:val="24"/>
        </w:rPr>
        <w:t>Νικολάου Μωραΐτη</w:t>
      </w:r>
      <w:r>
        <w:rPr>
          <w:rFonts w:eastAsia="Times New Roman"/>
          <w:szCs w:val="24"/>
        </w:rPr>
        <w:t xml:space="preserve"> </w:t>
      </w:r>
      <w:r>
        <w:rPr>
          <w:rFonts w:eastAsia="Times New Roman"/>
          <w:szCs w:val="24"/>
        </w:rPr>
        <w:t>προς τους Υπουργούς</w:t>
      </w:r>
      <w:r>
        <w:rPr>
          <w:rFonts w:eastAsia="Times New Roman"/>
          <w:szCs w:val="24"/>
        </w:rPr>
        <w:t xml:space="preserve"> </w:t>
      </w:r>
      <w:r>
        <w:rPr>
          <w:rFonts w:eastAsia="Times New Roman"/>
          <w:bCs/>
          <w:szCs w:val="24"/>
        </w:rPr>
        <w:lastRenderedPageBreak/>
        <w:t>Εσωτερικών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bCs/>
          <w:szCs w:val="24"/>
        </w:rPr>
        <w:t>Αγροτικής Ανάπτυξης και Τροφίμων,</w:t>
      </w:r>
      <w:r>
        <w:rPr>
          <w:rFonts w:eastAsia="Times New Roman"/>
          <w:szCs w:val="24"/>
        </w:rPr>
        <w:t xml:space="preserve"> </w:t>
      </w:r>
      <w:r>
        <w:rPr>
          <w:rFonts w:eastAsia="Times New Roman"/>
          <w:szCs w:val="24"/>
        </w:rPr>
        <w:t>σχετικά με την αντιμετώπιση των προβλημάτων από τις έντονες βροχοπτώσεις στο</w:t>
      </w:r>
      <w:r>
        <w:rPr>
          <w:rFonts w:eastAsia="Times New Roman"/>
          <w:szCs w:val="24"/>
        </w:rPr>
        <w:t>ν</w:t>
      </w:r>
      <w:r>
        <w:rPr>
          <w:rFonts w:eastAsia="Times New Roman"/>
          <w:szCs w:val="24"/>
        </w:rPr>
        <w:t xml:space="preserve"> Νομό Αιτωλοα</w:t>
      </w:r>
      <w:r>
        <w:rPr>
          <w:rFonts w:eastAsia="Times New Roman"/>
          <w:szCs w:val="24"/>
        </w:rPr>
        <w:t xml:space="preserve">καρνανίας. </w:t>
      </w:r>
    </w:p>
    <w:p w14:paraId="7AF299DC" w14:textId="77777777" w:rsidR="00F43235" w:rsidRDefault="005A3594">
      <w:pPr>
        <w:spacing w:line="600" w:lineRule="auto"/>
        <w:ind w:firstLine="720"/>
        <w:jc w:val="both"/>
        <w:rPr>
          <w:rFonts w:eastAsia="Times New Roman"/>
          <w:szCs w:val="24"/>
        </w:rPr>
      </w:pPr>
      <w:r>
        <w:rPr>
          <w:rFonts w:eastAsia="Times New Roman"/>
          <w:szCs w:val="24"/>
        </w:rPr>
        <w:t xml:space="preserve">Κύριε Μωραΐτη, έχετε τον λόγο για δύο λεπτά. Θα τηρηθεί απόλυτα ο χρόνος. </w:t>
      </w:r>
    </w:p>
    <w:p w14:paraId="7AF299DD" w14:textId="77777777" w:rsidR="00F43235" w:rsidRDefault="005A3594">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Κύριε Υπουργέ, για τις εξισωτικές δεν απαντήσατε. Δεν τις παίρνουν οι κτηνοτρόφοι. Οι κτηνοτρόφοι από 7.000 παίρνουν 2.500 ευρώ και από 4.000 παίρνουν</w:t>
      </w:r>
      <w:r>
        <w:rPr>
          <w:rFonts w:eastAsia="Times New Roman"/>
          <w:szCs w:val="24"/>
        </w:rPr>
        <w:t xml:space="preserve"> 1.200 ευρώ. Σας άκουσαν οι κτηνοτρόφοι.</w:t>
      </w:r>
    </w:p>
    <w:p w14:paraId="7AF299DE" w14:textId="77777777" w:rsidR="00F43235" w:rsidRDefault="005A3594">
      <w:pPr>
        <w:spacing w:line="600" w:lineRule="auto"/>
        <w:ind w:firstLine="720"/>
        <w:jc w:val="both"/>
        <w:rPr>
          <w:rFonts w:eastAsia="Times New Roman"/>
          <w:szCs w:val="24"/>
        </w:rPr>
      </w:pPr>
      <w:r>
        <w:rPr>
          <w:rFonts w:eastAsia="Times New Roman"/>
          <w:szCs w:val="24"/>
        </w:rPr>
        <w:t>Τώρα σε ό,τι αφορά τις πλημμύρες στην Αιτωλοακαρνανία: Αν και πέρασε ένας μήνας από τις έντονες βροχοπτώσεις που έπληξαν το</w:t>
      </w:r>
      <w:r>
        <w:rPr>
          <w:rFonts w:eastAsia="Times New Roman"/>
          <w:szCs w:val="24"/>
        </w:rPr>
        <w:t>ν</w:t>
      </w:r>
      <w:r>
        <w:rPr>
          <w:rFonts w:eastAsia="Times New Roman"/>
          <w:szCs w:val="24"/>
        </w:rPr>
        <w:t xml:space="preserve"> Νομό Αιτωλοακαρνανίας και ιδιαίτερα την ευρύτερη περιοχή του Μεσολογγίου και της </w:t>
      </w:r>
      <w:proofErr w:type="spellStart"/>
      <w:r>
        <w:rPr>
          <w:rFonts w:eastAsia="Times New Roman"/>
          <w:szCs w:val="24"/>
        </w:rPr>
        <w:t>Ναυπάκτου</w:t>
      </w:r>
      <w:proofErr w:type="spellEnd"/>
      <w:r>
        <w:rPr>
          <w:rFonts w:eastAsia="Times New Roman"/>
          <w:szCs w:val="24"/>
        </w:rPr>
        <w:t xml:space="preserve">, δεν έγινε σχεδόν τίποτα. </w:t>
      </w:r>
    </w:p>
    <w:p w14:paraId="7AF299DF" w14:textId="77777777" w:rsidR="00F43235" w:rsidRDefault="005A3594">
      <w:pPr>
        <w:spacing w:line="600" w:lineRule="auto"/>
        <w:ind w:firstLine="720"/>
        <w:jc w:val="both"/>
        <w:rPr>
          <w:rFonts w:eastAsia="Times New Roman"/>
          <w:szCs w:val="24"/>
        </w:rPr>
      </w:pPr>
      <w:r>
        <w:rPr>
          <w:rFonts w:eastAsia="Times New Roman"/>
          <w:szCs w:val="24"/>
        </w:rPr>
        <w:t xml:space="preserve">Εσείς, κύριε Υπουργέ, μετά από δύο μέρες πήγατε στην περιοχή κι εκεί τους είπατε ότι όλα πάνε καλά, θα αρχίσουν άμεσα οι καταγραφές, θα υπάρξουν αποζημιώσεις. Και αν και πέρασε ένας μήνας, </w:t>
      </w:r>
      <w:r>
        <w:rPr>
          <w:rFonts w:eastAsia="Times New Roman"/>
          <w:szCs w:val="24"/>
        </w:rPr>
        <w:lastRenderedPageBreak/>
        <w:t>όπως σας είπα -γιατί οι πλημμύρες έγινα</w:t>
      </w:r>
      <w:r>
        <w:rPr>
          <w:rFonts w:eastAsia="Times New Roman"/>
          <w:szCs w:val="24"/>
        </w:rPr>
        <w:t>ν στις 21 και 22 Οκτώβρη- δεν έγινε απολύτως τίποτα. Φωτογραφήθηκαν από κάποια συνεργεία στην αρχή, έκαναν κάποιες καταγραφές αλλά στην ουσία δεν έγινε τίποτα.</w:t>
      </w:r>
    </w:p>
    <w:p w14:paraId="7AF299E0" w14:textId="77777777" w:rsidR="00F43235" w:rsidRDefault="005A3594">
      <w:pPr>
        <w:spacing w:line="600" w:lineRule="auto"/>
        <w:ind w:firstLine="720"/>
        <w:jc w:val="both"/>
        <w:rPr>
          <w:rFonts w:eastAsia="Times New Roman"/>
          <w:szCs w:val="24"/>
        </w:rPr>
      </w:pPr>
      <w:r>
        <w:rPr>
          <w:rFonts w:eastAsia="Times New Roman"/>
          <w:szCs w:val="24"/>
        </w:rPr>
        <w:t>Και ο κ. Σκουρλέτης -που και σε αυτόν απευθύνονταν η ερώτηση- απάντησε την Παρασκευή σε άλλον Βο</w:t>
      </w:r>
      <w:r>
        <w:rPr>
          <w:rFonts w:eastAsia="Times New Roman"/>
          <w:szCs w:val="24"/>
        </w:rPr>
        <w:t xml:space="preserve">υλευτή του </w:t>
      </w:r>
      <w:r>
        <w:rPr>
          <w:rFonts w:eastAsia="Times New Roman"/>
          <w:szCs w:val="24"/>
        </w:rPr>
        <w:t>ν</w:t>
      </w:r>
      <w:r>
        <w:rPr>
          <w:rFonts w:eastAsia="Times New Roman"/>
          <w:szCs w:val="24"/>
        </w:rPr>
        <w:t xml:space="preserve">ομού ότι υπάρχει πακτωλός χρημάτων που πηγαίνει στους πληγέντες του Νομού Αιτωλοακαρνανίας και ιδιαίτερα στο Μεσολόγγι. </w:t>
      </w:r>
    </w:p>
    <w:p w14:paraId="7AF299E1" w14:textId="77777777" w:rsidR="00F43235" w:rsidRDefault="005A3594">
      <w:pPr>
        <w:spacing w:line="600" w:lineRule="auto"/>
        <w:ind w:firstLine="720"/>
        <w:jc w:val="both"/>
        <w:rPr>
          <w:rFonts w:eastAsia="Times New Roman"/>
          <w:szCs w:val="24"/>
        </w:rPr>
      </w:pPr>
      <w:r>
        <w:rPr>
          <w:rFonts w:eastAsia="Times New Roman"/>
          <w:szCs w:val="24"/>
        </w:rPr>
        <w:t xml:space="preserve">Δεν πήγε </w:t>
      </w:r>
      <w:r>
        <w:rPr>
          <w:rFonts w:eastAsia="Times New Roman"/>
          <w:szCs w:val="24"/>
        </w:rPr>
        <w:t xml:space="preserve">ούτε ένα </w:t>
      </w:r>
      <w:r>
        <w:rPr>
          <w:rFonts w:eastAsia="Times New Roman"/>
          <w:szCs w:val="24"/>
        </w:rPr>
        <w:t>ευρώ, κύριε Αποστόλου. Και απαντήστε ότι λέμε ψέματα. Μόνο 70.000 πήγαν στον Δήμο του Μεσολογγίου, παρ</w:t>
      </w:r>
      <w:r>
        <w:rPr>
          <w:rFonts w:eastAsia="Times New Roman"/>
          <w:szCs w:val="24"/>
        </w:rPr>
        <w:t xml:space="preserve">’ </w:t>
      </w:r>
      <w:r>
        <w:rPr>
          <w:rFonts w:eastAsia="Times New Roman"/>
          <w:szCs w:val="24"/>
        </w:rPr>
        <w:t>ό</w:t>
      </w:r>
      <w:r>
        <w:rPr>
          <w:rFonts w:eastAsia="Times New Roman"/>
          <w:szCs w:val="24"/>
        </w:rPr>
        <w:t>τι οι ζημιές είναι τεράστιες, οι καταστροφές είναι τεράστιες, και στην αγροτική παραγωγή και σε ό,τι αφορά οικοσκευές, επαγγελματικές στέγες κ</w:t>
      </w:r>
      <w:r>
        <w:rPr>
          <w:rFonts w:eastAsia="Times New Roman"/>
          <w:szCs w:val="24"/>
        </w:rPr>
        <w:t>.</w:t>
      </w:r>
      <w:r>
        <w:rPr>
          <w:rFonts w:eastAsia="Times New Roman"/>
          <w:szCs w:val="24"/>
        </w:rPr>
        <w:t xml:space="preserve">λπ.. </w:t>
      </w:r>
    </w:p>
    <w:p w14:paraId="7AF299E2" w14:textId="77777777" w:rsidR="00F43235" w:rsidRDefault="005A3594">
      <w:pPr>
        <w:spacing w:line="600" w:lineRule="auto"/>
        <w:ind w:firstLine="720"/>
        <w:jc w:val="both"/>
        <w:rPr>
          <w:rFonts w:eastAsia="Times New Roman"/>
          <w:szCs w:val="24"/>
        </w:rPr>
      </w:pPr>
      <w:r>
        <w:rPr>
          <w:rFonts w:eastAsia="Times New Roman"/>
          <w:szCs w:val="24"/>
        </w:rPr>
        <w:t>Άρχισαν</w:t>
      </w:r>
      <w:r>
        <w:rPr>
          <w:rFonts w:eastAsia="Times New Roman"/>
          <w:szCs w:val="24"/>
        </w:rPr>
        <w:t>,</w:t>
      </w:r>
      <w:r>
        <w:rPr>
          <w:rFonts w:eastAsia="Times New Roman"/>
          <w:szCs w:val="24"/>
        </w:rPr>
        <w:t xml:space="preserve"> δειλά</w:t>
      </w:r>
      <w:r>
        <w:rPr>
          <w:rFonts w:eastAsia="Times New Roman"/>
          <w:szCs w:val="24"/>
        </w:rPr>
        <w:t>,</w:t>
      </w:r>
      <w:r>
        <w:rPr>
          <w:rFonts w:eastAsia="Times New Roman"/>
          <w:szCs w:val="24"/>
        </w:rPr>
        <w:t xml:space="preserve"> κάποιες καταγραφές ζημιών. Ιδιαίτερα στον ΕΛΓΑ πάνε με ρυθμούς χελώνας. Και πώς είναι δυνατ</w:t>
      </w:r>
      <w:r>
        <w:rPr>
          <w:rFonts w:eastAsia="Times New Roman"/>
          <w:szCs w:val="24"/>
        </w:rPr>
        <w:t xml:space="preserve">όν να ανταποκριθούν, όταν στον </w:t>
      </w:r>
      <w:r>
        <w:rPr>
          <w:rFonts w:eastAsia="Times New Roman"/>
          <w:szCs w:val="24"/>
        </w:rPr>
        <w:t>ν</w:t>
      </w:r>
      <w:r>
        <w:rPr>
          <w:rFonts w:eastAsia="Times New Roman"/>
          <w:szCs w:val="24"/>
        </w:rPr>
        <w:t xml:space="preserve">ομό υπάρχουν μόνο πέντε υπάλληλοι του ΕΛΓΑ; Γιατί, </w:t>
      </w:r>
      <w:r>
        <w:rPr>
          <w:rFonts w:eastAsia="Times New Roman"/>
          <w:szCs w:val="24"/>
        </w:rPr>
        <w:lastRenderedPageBreak/>
        <w:t xml:space="preserve">όπως ξέρετε, κύριε Υπουργέ, οι μόνιμοι εργαζόμενοι στον ΕΛΓΑ είναι σε στάση εργασίας εξαιτίας της μείωσης των </w:t>
      </w:r>
      <w:r>
        <w:rPr>
          <w:rFonts w:eastAsia="Times New Roman"/>
          <w:szCs w:val="24"/>
        </w:rPr>
        <w:t xml:space="preserve">εκτός έδρας </w:t>
      </w:r>
      <w:r>
        <w:rPr>
          <w:rFonts w:eastAsia="Times New Roman"/>
          <w:szCs w:val="24"/>
        </w:rPr>
        <w:t xml:space="preserve">οδοιπορικών. Έτσι, δεν πρόκειται να προχωρήσουν οι </w:t>
      </w:r>
      <w:r>
        <w:rPr>
          <w:rFonts w:eastAsia="Times New Roman"/>
          <w:szCs w:val="24"/>
        </w:rPr>
        <w:t xml:space="preserve">καταγραφές.  </w:t>
      </w:r>
    </w:p>
    <w:p w14:paraId="7AF299E3" w14:textId="77777777" w:rsidR="00F43235" w:rsidRDefault="005A3594">
      <w:pPr>
        <w:spacing w:line="600" w:lineRule="auto"/>
        <w:ind w:firstLine="720"/>
        <w:jc w:val="both"/>
        <w:rPr>
          <w:rFonts w:eastAsia="Times New Roman"/>
          <w:szCs w:val="24"/>
        </w:rPr>
      </w:pPr>
      <w:r>
        <w:rPr>
          <w:rFonts w:eastAsia="Times New Roman"/>
          <w:szCs w:val="24"/>
        </w:rPr>
        <w:t>Επίσης, το μεγάλο πρόβλημα υπάρχει στην επαγγελματική στέγη, αλλά και σε άλλες καταστροφές που έγιναν και δεν πήραν ένα ευρώ. Και πανηγύριζε -θα τα πούμε και στη δευτερολογία- και ο τοπικός ΣΥΡΙΖΑ ότι αναστείλατε -λέει- τις πληρωμές σε χρέη π</w:t>
      </w:r>
      <w:r>
        <w:rPr>
          <w:rFonts w:eastAsia="Times New Roman"/>
          <w:szCs w:val="24"/>
        </w:rPr>
        <w:t xml:space="preserve">ρος το </w:t>
      </w:r>
      <w:r>
        <w:rPr>
          <w:rFonts w:eastAsia="Times New Roman"/>
          <w:szCs w:val="24"/>
        </w:rPr>
        <w:t>δ</w:t>
      </w:r>
      <w:r>
        <w:rPr>
          <w:rFonts w:eastAsia="Times New Roman"/>
          <w:szCs w:val="24"/>
        </w:rPr>
        <w:t xml:space="preserve">ημόσιο και στους δήμους. Το κάνατε και αλλού. </w:t>
      </w:r>
      <w:r w:rsidRPr="004C4C4B">
        <w:rPr>
          <w:rFonts w:eastAsia="Times New Roman"/>
          <w:color w:val="000000" w:themeColor="text1"/>
          <w:szCs w:val="24"/>
        </w:rPr>
        <w:t>Το κάνατε και στην Πελοπόννησο, στο κάνατε στο</w:t>
      </w:r>
      <w:r w:rsidRPr="004C4C4B">
        <w:rPr>
          <w:rFonts w:eastAsia="Times New Roman"/>
          <w:color w:val="000000" w:themeColor="text1"/>
          <w:szCs w:val="24"/>
        </w:rPr>
        <w:t>ν</w:t>
      </w:r>
      <w:r w:rsidRPr="004C4C4B">
        <w:rPr>
          <w:rFonts w:eastAsia="Times New Roman"/>
          <w:color w:val="000000" w:themeColor="text1"/>
          <w:szCs w:val="24"/>
        </w:rPr>
        <w:t xml:space="preserve"> σεισμό της Λευκάδας και τώρα τα ζητάτε μαζεμένα. Αυτός ο κόσμος αυτή τη στιγμή είναι σε εξαθλίωση κι εσείς του ζητάτε μαζεμένα αυτά τα χρήματα. </w:t>
      </w:r>
    </w:p>
    <w:p w14:paraId="7AF299E4" w14:textId="77777777" w:rsidR="00F43235" w:rsidRDefault="005A3594">
      <w:pPr>
        <w:spacing w:line="600" w:lineRule="auto"/>
        <w:ind w:firstLine="720"/>
        <w:jc w:val="both"/>
        <w:rPr>
          <w:rFonts w:eastAsia="Times New Roman"/>
          <w:szCs w:val="24"/>
        </w:rPr>
      </w:pPr>
      <w:r w:rsidRPr="00CE6E20">
        <w:rPr>
          <w:rFonts w:eastAsia="Times New Roman"/>
          <w:szCs w:val="24"/>
        </w:rPr>
        <w:t xml:space="preserve">Κύριε </w:t>
      </w:r>
      <w:r w:rsidRPr="00CE6E20">
        <w:rPr>
          <w:rFonts w:eastAsia="Times New Roman"/>
          <w:szCs w:val="24"/>
        </w:rPr>
        <w:t xml:space="preserve">Υπουργέ, επειδή επισκεφθήκατε εσείς προσωπικά την περιοχή, ζητάμε συγκεκριμένες απαντήσεις, γιατί εμείς ξέρουμε ότι ο ΕΛΓΑ δεν καλύπτει </w:t>
      </w:r>
      <w:r w:rsidRPr="00E5553F">
        <w:rPr>
          <w:rFonts w:eastAsia="Times New Roman"/>
          <w:szCs w:val="24"/>
        </w:rPr>
        <w:t>κ</w:t>
      </w:r>
      <w:r>
        <w:rPr>
          <w:rFonts w:eastAsia="Times New Roman"/>
          <w:szCs w:val="24"/>
        </w:rPr>
        <w:t xml:space="preserve">αι θα πω ποιες ασθένειες δεν καλύπτει. Θα τους </w:t>
      </w:r>
      <w:r>
        <w:rPr>
          <w:rFonts w:eastAsia="Times New Roman"/>
          <w:szCs w:val="24"/>
        </w:rPr>
        <w:lastRenderedPageBreak/>
        <w:t>πάτε στα ΠΣΕΑ που είναι η «Δευτέρα παρουσία», που είναι μια χρονοβόρα δι</w:t>
      </w:r>
      <w:r>
        <w:rPr>
          <w:rFonts w:eastAsia="Times New Roman"/>
          <w:szCs w:val="24"/>
        </w:rPr>
        <w:t xml:space="preserve">αδικασία, που έχουμε περιπτώσεις σε άλλους νομούς της χώρας που περιμένουν εδώ και τρία και τέσσερα χρόνια. </w:t>
      </w:r>
    </w:p>
    <w:p w14:paraId="7AF299E5" w14:textId="77777777" w:rsidR="00F43235" w:rsidRDefault="005A3594">
      <w:pPr>
        <w:spacing w:line="600" w:lineRule="auto"/>
        <w:ind w:firstLine="720"/>
        <w:jc w:val="both"/>
        <w:rPr>
          <w:rFonts w:eastAsia="Times New Roman"/>
          <w:szCs w:val="24"/>
        </w:rPr>
      </w:pPr>
      <w:r>
        <w:rPr>
          <w:rFonts w:eastAsia="Times New Roman"/>
          <w:szCs w:val="24"/>
        </w:rPr>
        <w:t>Θέλουμε, κύριε Υπουργέ, συγκεκριμένη απάντηση για τους πληγέντες στον Νομό Αιτωλοακαρνανίας.</w:t>
      </w:r>
    </w:p>
    <w:p w14:paraId="7AF299E6" w14:textId="77777777" w:rsidR="00F43235" w:rsidRDefault="005A359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Υπου</w:t>
      </w:r>
      <w:r>
        <w:rPr>
          <w:rFonts w:eastAsia="Times New Roman"/>
          <w:szCs w:val="24"/>
        </w:rPr>
        <w:t>ργέ, έχετε τον λόγο. Σας παρακαλώ στον χρόνο σας.</w:t>
      </w:r>
    </w:p>
    <w:p w14:paraId="7AF299E7" w14:textId="77777777" w:rsidR="00F43235" w:rsidRDefault="005A3594">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Κύριε συνάδελφε, όπως κι εσείς είπατε, πραγματικά, λίγες ημέρες μετά τις συγκεκριμένες καταστροφικές πλημμύρες επισκέφθηκα την περιοχή, όλες </w:t>
      </w:r>
      <w:r>
        <w:rPr>
          <w:rFonts w:eastAsia="Times New Roman"/>
          <w:szCs w:val="24"/>
        </w:rPr>
        <w:t xml:space="preserve">τις πληγείσες περιοχές. </w:t>
      </w:r>
    </w:p>
    <w:p w14:paraId="7AF299E8"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Συναντηθήκαμε με φορείς, με τον </w:t>
      </w:r>
      <w:r>
        <w:rPr>
          <w:rFonts w:eastAsia="Times New Roman" w:cs="Times New Roman"/>
          <w:szCs w:val="24"/>
        </w:rPr>
        <w:t>π</w:t>
      </w:r>
      <w:r>
        <w:rPr>
          <w:rFonts w:eastAsia="Times New Roman" w:cs="Times New Roman"/>
          <w:szCs w:val="24"/>
        </w:rPr>
        <w:t xml:space="preserve">εριφερειάρχη, με Βουλευτές, με </w:t>
      </w:r>
      <w:r>
        <w:rPr>
          <w:rFonts w:eastAsia="Times New Roman" w:cs="Times New Roman"/>
          <w:szCs w:val="24"/>
        </w:rPr>
        <w:t>δ</w:t>
      </w:r>
      <w:r>
        <w:rPr>
          <w:rFonts w:eastAsia="Times New Roman" w:cs="Times New Roman"/>
          <w:szCs w:val="24"/>
        </w:rPr>
        <w:t>ημάρχους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προσπαθήσαμε με την επαφή</w:t>
      </w:r>
      <w:r>
        <w:rPr>
          <w:rFonts w:eastAsia="Times New Roman" w:cs="Times New Roman"/>
          <w:szCs w:val="24"/>
        </w:rPr>
        <w:t>,</w:t>
      </w:r>
      <w:r>
        <w:rPr>
          <w:rFonts w:eastAsia="Times New Roman" w:cs="Times New Roman"/>
          <w:szCs w:val="24"/>
        </w:rPr>
        <w:t xml:space="preserve"> να τους δημιουργήσουμε την πεποίθηση ότι είμαστε κοντά του</w:t>
      </w:r>
      <w:r>
        <w:rPr>
          <w:rFonts w:eastAsia="Times New Roman" w:cs="Times New Roman"/>
          <w:szCs w:val="24"/>
        </w:rPr>
        <w:t>ς</w:t>
      </w:r>
      <w:r>
        <w:rPr>
          <w:rFonts w:eastAsia="Times New Roman" w:cs="Times New Roman"/>
          <w:szCs w:val="24"/>
        </w:rPr>
        <w:t xml:space="preserve">, όσο μας </w:t>
      </w:r>
      <w:r>
        <w:rPr>
          <w:rFonts w:eastAsia="Times New Roman" w:cs="Times New Roman"/>
          <w:szCs w:val="24"/>
        </w:rPr>
        <w:lastRenderedPageBreak/>
        <w:t>επιτρέπουν οι δημοσιονομικές δυνατότητες και</w:t>
      </w:r>
      <w:r>
        <w:rPr>
          <w:rFonts w:eastAsia="Times New Roman" w:cs="Times New Roman"/>
          <w:szCs w:val="24"/>
        </w:rPr>
        <w:t xml:space="preserve">, βεβαίως, με πλήρη κάλυψη -θα έλεγα- αυτών των ζημιών που καλύπτονται από τον ΕΛΓΑ, να ικανοποιήσουμε τις ανάγκες τους όσο γίνεται γρηγορότερα. </w:t>
      </w:r>
    </w:p>
    <w:p w14:paraId="7AF299E9"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Όντως υπάρχει ένα προβλήματα -το αναφέρατε- αυτό που αφορά τους εκτιμητές που απέχουν από το έργο τους. Από τη</w:t>
      </w:r>
      <w:r>
        <w:rPr>
          <w:rFonts w:eastAsia="Times New Roman" w:cs="Times New Roman"/>
          <w:szCs w:val="24"/>
        </w:rPr>
        <w:t>ν πλευρά μας –το τονίζουμε- καταβάλλουμε μεγάλη προσπάθεια για την επιτάχυνση των διαδικασιών εκτίμησης των συγκεκριμένων ζημιών. Βεβαίως δεν μπορώ να δεσμευθώ όσον αφορά την άμεση επίλυση του προβλήματος της χιλιομετρικής αποζημίωσης των εκτιμητών. Τονίζω</w:t>
      </w:r>
      <w:r>
        <w:rPr>
          <w:rFonts w:eastAsia="Times New Roman" w:cs="Times New Roman"/>
          <w:szCs w:val="24"/>
        </w:rPr>
        <w:t xml:space="preserve"> για μια ακόμα φορά το δίκαιο του αιτήματός τους. Όμως οι αγρότες θα αποζημιωθούν. Πέραν των μαρτύρων που υπάρχουν, θα χρησιμοποιήσουμε στοιχεία παραγωγής των παρελθόντων χρόνων, που σημαίνει ότι δεν θα χάσει ούτε </w:t>
      </w:r>
      <w:r>
        <w:rPr>
          <w:rFonts w:eastAsia="Times New Roman" w:cs="Times New Roman"/>
          <w:szCs w:val="24"/>
        </w:rPr>
        <w:t xml:space="preserve">1 </w:t>
      </w:r>
      <w:r>
        <w:rPr>
          <w:rFonts w:eastAsia="Times New Roman" w:cs="Times New Roman"/>
          <w:szCs w:val="24"/>
        </w:rPr>
        <w:t>ευρώ ο αγρότης που δικαιούται αντίστοιχα</w:t>
      </w:r>
      <w:r>
        <w:rPr>
          <w:rFonts w:eastAsia="Times New Roman" w:cs="Times New Roman"/>
          <w:szCs w:val="24"/>
        </w:rPr>
        <w:t xml:space="preserve"> από την ασφάλισή του στον ΕΛΓΑ. </w:t>
      </w:r>
    </w:p>
    <w:p w14:paraId="7AF299EA"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 xml:space="preserve">Έχουν διενεργηθεί οι απαραίτητες επισημάνσεις από τις υπηρεσίες του ΕΛΓΑ, έγιναν οι αναγγελίες και υποβλήθηκαν περίπου επτακόσιες δηλώσεις. Βεβαίως το έργο </w:t>
      </w:r>
      <w:r>
        <w:rPr>
          <w:rFonts w:eastAsia="Times New Roman" w:cs="Times New Roman"/>
          <w:szCs w:val="24"/>
        </w:rPr>
        <w:t xml:space="preserve">των εκτιμήσεων </w:t>
      </w:r>
      <w:r>
        <w:rPr>
          <w:rFonts w:eastAsia="Times New Roman" w:cs="Times New Roman"/>
          <w:szCs w:val="24"/>
        </w:rPr>
        <w:t>βρίσκεται σε εξέλιξη, όπως σας είπα</w:t>
      </w:r>
      <w:r>
        <w:rPr>
          <w:rFonts w:eastAsia="Times New Roman" w:cs="Times New Roman"/>
          <w:szCs w:val="24"/>
        </w:rPr>
        <w:t>,</w:t>
      </w:r>
      <w:r>
        <w:rPr>
          <w:rFonts w:eastAsia="Times New Roman" w:cs="Times New Roman"/>
          <w:szCs w:val="24"/>
        </w:rPr>
        <w:t xml:space="preserve"> με τα γνωστά π</w:t>
      </w:r>
      <w:r>
        <w:rPr>
          <w:rFonts w:eastAsia="Times New Roman" w:cs="Times New Roman"/>
          <w:szCs w:val="24"/>
        </w:rPr>
        <w:t xml:space="preserve">ροβλήματα του. </w:t>
      </w:r>
    </w:p>
    <w:p w14:paraId="7AF299EB"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Ζημιές είχαμε σε ζωικό κεφάλαιο. Σε </w:t>
      </w:r>
      <w:proofErr w:type="spellStart"/>
      <w:r>
        <w:rPr>
          <w:rFonts w:eastAsia="Times New Roman" w:cs="Times New Roman"/>
          <w:szCs w:val="24"/>
        </w:rPr>
        <w:t>προβατοειδή</w:t>
      </w:r>
      <w:proofErr w:type="spellEnd"/>
      <w:r>
        <w:rPr>
          <w:rFonts w:eastAsia="Times New Roman" w:cs="Times New Roman"/>
          <w:szCs w:val="24"/>
        </w:rPr>
        <w:t xml:space="preserve"> είχαμε μια δήλωση και σε </w:t>
      </w:r>
      <w:proofErr w:type="spellStart"/>
      <w:r>
        <w:rPr>
          <w:rFonts w:eastAsia="Times New Roman" w:cs="Times New Roman"/>
          <w:szCs w:val="24"/>
        </w:rPr>
        <w:t>μελισσοσμήνη</w:t>
      </w:r>
      <w:proofErr w:type="spellEnd"/>
      <w:r>
        <w:rPr>
          <w:rFonts w:eastAsia="Times New Roman" w:cs="Times New Roman"/>
          <w:szCs w:val="24"/>
        </w:rPr>
        <w:t xml:space="preserve"> τέσσερις δηλώσεις, όπου το έργο των εκτιμητών έχει ολοκληρωθεί. Από αυτές οι εκτιμήσεις και τα πορίσματα, που εμείς μέσα από τη διαδικασία προσέγγισης -πο</w:t>
      </w:r>
      <w:r>
        <w:rPr>
          <w:rFonts w:eastAsia="Times New Roman" w:cs="Times New Roman"/>
          <w:szCs w:val="24"/>
        </w:rPr>
        <w:t xml:space="preserve">υ σας είπα προηγούμενα- θα βγάλουμε, θα αποζημιώσουμε τους αγρότες μέσα από την κάλυψη που υπάρχει από τη συγκεκριμένη ασφάλιση. </w:t>
      </w:r>
    </w:p>
    <w:p w14:paraId="7AF299EC"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Όμως, όπως κι εσείς γνωρίζετε, σημειώθηκαν ζημιές και στο δίκτυο και σε αποθηκευμένα προϊόντα, οι καταγραφές των οποίων έχουν </w:t>
      </w:r>
      <w:r>
        <w:rPr>
          <w:rFonts w:eastAsia="Times New Roman" w:cs="Times New Roman"/>
          <w:szCs w:val="24"/>
        </w:rPr>
        <w:t xml:space="preserve">ολοκληρωθεί. Για τις ζημιές που δεν καλύπτονται από το ασφάλιστρο του ΕΛΓΑ, θα δημιουργηθεί ένας φάκελος και θα ενταχθούν στα γνωστά ΠΣΕΑ, τις κρατικές ενισχύσεις. </w:t>
      </w:r>
      <w:r>
        <w:rPr>
          <w:rFonts w:eastAsia="Times New Roman" w:cs="Times New Roman"/>
          <w:szCs w:val="24"/>
        </w:rPr>
        <w:t>Β</w:t>
      </w:r>
      <w:r>
        <w:rPr>
          <w:rFonts w:eastAsia="Times New Roman" w:cs="Times New Roman"/>
          <w:szCs w:val="24"/>
        </w:rPr>
        <w:t>εβαίως αφού υποβληθεί ο σχετικός φάκελος στην Ευρωπαϊκή Επιτροπή για να εγκριθεί, μετά μέσα</w:t>
      </w:r>
      <w:r>
        <w:rPr>
          <w:rFonts w:eastAsia="Times New Roman" w:cs="Times New Roman"/>
          <w:szCs w:val="24"/>
        </w:rPr>
        <w:t xml:space="preserve"> από </w:t>
      </w:r>
      <w:r>
        <w:rPr>
          <w:rFonts w:eastAsia="Times New Roman" w:cs="Times New Roman"/>
          <w:szCs w:val="24"/>
        </w:rPr>
        <w:lastRenderedPageBreak/>
        <w:t xml:space="preserve">τον κρατικό προϋπολογισμό, από δαπάνες, δηλαδή, που θα εγκριθούν από το Γενικό Λογιστήριο, θα καταβληθούν αντίστοιχα. </w:t>
      </w:r>
    </w:p>
    <w:p w14:paraId="7AF299E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Επειδή όντως υπήρχε μια καθυστέρηση σε αυτή τη διαδικασία, λόγω του διπλού ελέγχου, ήδη δεν χρειάζεται ο διπλός έλεγχος. </w:t>
      </w:r>
      <w:r>
        <w:rPr>
          <w:rFonts w:eastAsia="Times New Roman" w:cs="Times New Roman"/>
          <w:szCs w:val="24"/>
        </w:rPr>
        <w:t>Α</w:t>
      </w:r>
      <w:r>
        <w:rPr>
          <w:rFonts w:eastAsia="Times New Roman" w:cs="Times New Roman"/>
          <w:szCs w:val="24"/>
        </w:rPr>
        <w:t xml:space="preserve">υτό που </w:t>
      </w:r>
      <w:r>
        <w:rPr>
          <w:rFonts w:eastAsia="Times New Roman" w:cs="Times New Roman"/>
          <w:szCs w:val="24"/>
        </w:rPr>
        <w:t>κατορθώνουμε όσο περνάει ο καιρός, είναι να συντομεύουμε όσο γίνεται τον χρόνο πληρωμής των συγκεκριμένων ΠΣΕΑ. Απλώς να σας πω ότι ήδη για το πρώτο τρίμηνο του 2016</w:t>
      </w:r>
      <w:r>
        <w:rPr>
          <w:rFonts w:eastAsia="Times New Roman" w:cs="Times New Roman"/>
          <w:szCs w:val="24"/>
        </w:rPr>
        <w:t>,</w:t>
      </w:r>
      <w:r>
        <w:rPr>
          <w:rFonts w:eastAsia="Times New Roman" w:cs="Times New Roman"/>
          <w:szCs w:val="24"/>
        </w:rPr>
        <w:t xml:space="preserve"> θα πληρώσουμε τέλος του 2016, όταν αντίστοιχα προηγούμενες χρονιές οι πληρωμές γίνονταν μ</w:t>
      </w:r>
      <w:r>
        <w:rPr>
          <w:rFonts w:eastAsia="Times New Roman" w:cs="Times New Roman"/>
          <w:szCs w:val="24"/>
        </w:rPr>
        <w:t>ε καθυστέρηση ενάμισ</w:t>
      </w:r>
      <w:r>
        <w:rPr>
          <w:rFonts w:eastAsia="Times New Roman" w:cs="Times New Roman"/>
          <w:szCs w:val="24"/>
        </w:rPr>
        <w:t>η</w:t>
      </w:r>
      <w:r>
        <w:rPr>
          <w:rFonts w:eastAsia="Times New Roman" w:cs="Times New Roman"/>
          <w:szCs w:val="24"/>
        </w:rPr>
        <w:t xml:space="preserve"> έως δύο χρόνων. </w:t>
      </w:r>
    </w:p>
    <w:p w14:paraId="7AF299EE"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7AF299E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Όσον αφορά αυτά που είπατε, τα οποία αναφέρονται σε αρμοδιότητες άλλων Υπουργείων, έχω να σας πω ότι τα ξέρουν οι </w:t>
      </w:r>
      <w:proofErr w:type="spellStart"/>
      <w:r>
        <w:rPr>
          <w:rFonts w:eastAsia="Times New Roman" w:cs="Times New Roman"/>
          <w:szCs w:val="24"/>
        </w:rPr>
        <w:t>ήμαρχοι</w:t>
      </w:r>
      <w:proofErr w:type="spellEnd"/>
      <w:r>
        <w:rPr>
          <w:rFonts w:eastAsia="Times New Roman" w:cs="Times New Roman"/>
          <w:szCs w:val="24"/>
        </w:rPr>
        <w:t xml:space="preserve"> της περιοχή</w:t>
      </w:r>
      <w:r>
        <w:rPr>
          <w:rFonts w:eastAsia="Times New Roman" w:cs="Times New Roman"/>
          <w:szCs w:val="24"/>
        </w:rPr>
        <w:t xml:space="preserve">ς. Κηρύχθηκαν οι συγκεκριμένες περιοχές σε κατάσταση </w:t>
      </w:r>
      <w:r>
        <w:rPr>
          <w:rFonts w:eastAsia="Times New Roman" w:cs="Times New Roman"/>
          <w:szCs w:val="24"/>
        </w:rPr>
        <w:lastRenderedPageBreak/>
        <w:t>έκτακτης ανάγκης και όλες οι διαδικασίες που προβλέπονται μετά την κήρυξη των συγκεκριμένων περιοχών σε κατάσταση έκτακτης ανάγκης, βεβαίως και θα υλοποιηθούν. Αρκεί και οι φορείς της περιοχής και οι ίδι</w:t>
      </w:r>
      <w:r>
        <w:rPr>
          <w:rFonts w:eastAsia="Times New Roman" w:cs="Times New Roman"/>
          <w:szCs w:val="24"/>
        </w:rPr>
        <w:t xml:space="preserve">οι οι αγρότες να κινήσουν τις σχετικές διαδικασίες. </w:t>
      </w:r>
    </w:p>
    <w:p w14:paraId="7AF299F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Για τα υπόλοιπα θα αναφερθώ στη δευτερολογία μου. </w:t>
      </w:r>
    </w:p>
    <w:p w14:paraId="7AF299F1"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Νικόλαος Μωραΐτης. </w:t>
      </w:r>
    </w:p>
    <w:p w14:paraId="7AF299F2"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Κύριε Υπουργέ, μετά την απάντησή σας οι πληγέντες </w:t>
      </w:r>
      <w:r>
        <w:rPr>
          <w:rFonts w:eastAsia="Times New Roman" w:cs="Times New Roman"/>
          <w:szCs w:val="24"/>
        </w:rPr>
        <w:t xml:space="preserve">στην περιοχή πρέπει να ανησυχούν περισσότερο. </w:t>
      </w:r>
      <w:r>
        <w:rPr>
          <w:rFonts w:eastAsia="Times New Roman" w:cs="Times New Roman"/>
          <w:szCs w:val="24"/>
        </w:rPr>
        <w:t>Π</w:t>
      </w:r>
      <w:r>
        <w:rPr>
          <w:rFonts w:eastAsia="Times New Roman" w:cs="Times New Roman"/>
          <w:szCs w:val="24"/>
        </w:rPr>
        <w:t xml:space="preserve">ιστεύουμε ότι αυτή η ανησυχία θα μετατραπεί σε οργή, γιατί επί της ουσίας δεν απαντήσατε. Βέβαια είπα ότι η ερώτηση απευθυνόταν και στο Υπουργείο Εσωτερικών, γιατί έχουμε τεράστιες ζημιές. </w:t>
      </w:r>
    </w:p>
    <w:p w14:paraId="7AF299F3"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Εδώ πρέπει να τονίσουμε, κύριε Υπουργέ, ότι η παντελής έλλειψη μέτρων αντιπλημμυρικής προστασίας και θωράκισης στην πόλη του Μεσολογγίου είναι τεράστια ευθύνη της Κυβέρνησης. </w:t>
      </w:r>
    </w:p>
    <w:p w14:paraId="7AF299F4"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Βεβαίως το ξέρετε καλά το παραμύθι κι εσείς και οι προηγούμενοι. Είπε ο κ. Σκουρ</w:t>
      </w:r>
      <w:r>
        <w:rPr>
          <w:rFonts w:eastAsia="Times New Roman" w:cs="Times New Roman"/>
          <w:szCs w:val="24"/>
        </w:rPr>
        <w:t xml:space="preserve">λέτης για ακραία καιρικά φαινόμενα. Όχι, κύριε Υπουργέ, ακραία είναι η αντιλαϊκή πολιτική σας, που αφήνει ανοχύρωτο, απροστάτευτο αυτόν τον κόσμο, γιατί είχαμε πλημμύρες και στην Πελοπόννησο και αλλού. </w:t>
      </w:r>
    </w:p>
    <w:p w14:paraId="7AF299F5" w14:textId="77777777" w:rsidR="00F43235" w:rsidRDefault="005A3594">
      <w:pPr>
        <w:spacing w:after="0" w:line="600" w:lineRule="auto"/>
        <w:ind w:firstLine="720"/>
        <w:jc w:val="both"/>
        <w:rPr>
          <w:rFonts w:eastAsia="Times New Roman"/>
          <w:color w:val="000000"/>
          <w:szCs w:val="24"/>
        </w:rPr>
      </w:pPr>
      <w:r>
        <w:rPr>
          <w:rFonts w:eastAsia="Times New Roman"/>
          <w:color w:val="000000"/>
          <w:szCs w:val="24"/>
        </w:rPr>
        <w:t xml:space="preserve">Ιδιαίτερα εκεί </w:t>
      </w:r>
      <w:r>
        <w:rPr>
          <w:rFonts w:eastAsia="Times New Roman"/>
          <w:color w:val="000000"/>
          <w:szCs w:val="24"/>
        </w:rPr>
        <w:t xml:space="preserve">έγινε </w:t>
      </w:r>
      <w:r>
        <w:rPr>
          <w:rFonts w:eastAsia="Times New Roman"/>
          <w:color w:val="000000"/>
          <w:szCs w:val="24"/>
        </w:rPr>
        <w:t>η μεγάλη ζημιά, κύριε Αποστόλου,</w:t>
      </w:r>
      <w:r>
        <w:rPr>
          <w:rFonts w:eastAsia="Times New Roman"/>
          <w:color w:val="000000"/>
          <w:szCs w:val="24"/>
        </w:rPr>
        <w:t xml:space="preserve"> και το ξέρετε</w:t>
      </w:r>
      <w:r>
        <w:rPr>
          <w:rFonts w:eastAsia="Times New Roman"/>
          <w:color w:val="000000"/>
          <w:szCs w:val="24"/>
        </w:rPr>
        <w:t>,</w:t>
      </w:r>
      <w:r>
        <w:rPr>
          <w:rFonts w:eastAsia="Times New Roman"/>
          <w:color w:val="000000"/>
          <w:szCs w:val="24"/>
        </w:rPr>
        <w:t xml:space="preserve"> επειδή υπάρχουν αντλιοστάσια </w:t>
      </w:r>
      <w:r>
        <w:rPr>
          <w:rFonts w:eastAsia="Times New Roman"/>
          <w:color w:val="000000"/>
          <w:szCs w:val="24"/>
        </w:rPr>
        <w:t xml:space="preserve">- </w:t>
      </w:r>
      <w:r>
        <w:rPr>
          <w:rFonts w:eastAsia="Times New Roman"/>
          <w:color w:val="000000"/>
          <w:szCs w:val="24"/>
        </w:rPr>
        <w:t xml:space="preserve">που γίνεται απορρόφηση των νερών και πηγαίνουν σε αγωγούς </w:t>
      </w:r>
      <w:r>
        <w:rPr>
          <w:rFonts w:eastAsia="Times New Roman"/>
          <w:color w:val="000000"/>
          <w:szCs w:val="24"/>
        </w:rPr>
        <w:t xml:space="preserve">- </w:t>
      </w:r>
      <w:r>
        <w:rPr>
          <w:rFonts w:eastAsia="Times New Roman"/>
          <w:color w:val="000000"/>
          <w:szCs w:val="24"/>
        </w:rPr>
        <w:t xml:space="preserve">τα οποία βγήκαν εκτός λειτουργίας γιατί έπεσε ο κεραυνός και σε κανένα από αυτά τα αντλιοστάσια δεν υπάρχει γεννήτρια </w:t>
      </w:r>
      <w:r>
        <w:rPr>
          <w:rFonts w:eastAsia="Times New Roman"/>
          <w:color w:val="000000"/>
          <w:szCs w:val="24"/>
        </w:rPr>
        <w:t>κ</w:t>
      </w:r>
      <w:r>
        <w:rPr>
          <w:rFonts w:eastAsia="Times New Roman"/>
          <w:color w:val="000000"/>
          <w:szCs w:val="24"/>
        </w:rPr>
        <w:t>αι ξέρετε, ένα από αυτά υποβοη</w:t>
      </w:r>
      <w:r>
        <w:rPr>
          <w:rFonts w:eastAsia="Times New Roman"/>
          <w:color w:val="000000"/>
          <w:szCs w:val="24"/>
        </w:rPr>
        <w:t xml:space="preserve">θάει τις </w:t>
      </w:r>
      <w:r>
        <w:rPr>
          <w:rFonts w:eastAsia="Times New Roman"/>
          <w:color w:val="000000"/>
          <w:szCs w:val="24"/>
        </w:rPr>
        <w:t>α</w:t>
      </w:r>
      <w:r>
        <w:rPr>
          <w:rFonts w:eastAsia="Times New Roman"/>
          <w:color w:val="000000"/>
          <w:szCs w:val="24"/>
        </w:rPr>
        <w:t xml:space="preserve">λυκές Μεσολογγίου με το αλάτι, όπου έχει τη μεγάλη πλειοψηφία των μετοχών το </w:t>
      </w:r>
      <w:r>
        <w:rPr>
          <w:rFonts w:eastAsia="Times New Roman"/>
          <w:color w:val="000000"/>
          <w:szCs w:val="24"/>
        </w:rPr>
        <w:t>ε</w:t>
      </w:r>
      <w:r>
        <w:rPr>
          <w:rFonts w:eastAsia="Times New Roman"/>
          <w:color w:val="000000"/>
          <w:szCs w:val="24"/>
        </w:rPr>
        <w:t xml:space="preserve">λληνικό </w:t>
      </w:r>
      <w:r>
        <w:rPr>
          <w:rFonts w:eastAsia="Times New Roman"/>
          <w:color w:val="000000"/>
          <w:szCs w:val="24"/>
        </w:rPr>
        <w:t>δ</w:t>
      </w:r>
      <w:r>
        <w:rPr>
          <w:rFonts w:eastAsia="Times New Roman"/>
          <w:color w:val="000000"/>
          <w:szCs w:val="24"/>
        </w:rPr>
        <w:t xml:space="preserve">ημόσιο και ιδιώτης. </w:t>
      </w:r>
      <w:r>
        <w:rPr>
          <w:rFonts w:eastAsia="Times New Roman"/>
          <w:color w:val="000000"/>
          <w:szCs w:val="24"/>
        </w:rPr>
        <w:t>Α</w:t>
      </w:r>
      <w:r>
        <w:rPr>
          <w:rFonts w:eastAsia="Times New Roman"/>
          <w:color w:val="000000"/>
          <w:szCs w:val="24"/>
        </w:rPr>
        <w:t xml:space="preserve">υτά εσείς τα </w:t>
      </w:r>
      <w:proofErr w:type="spellStart"/>
      <w:r>
        <w:rPr>
          <w:rFonts w:eastAsia="Times New Roman"/>
          <w:color w:val="000000"/>
          <w:szCs w:val="24"/>
        </w:rPr>
        <w:t>μετακυλίετε</w:t>
      </w:r>
      <w:proofErr w:type="spellEnd"/>
      <w:r>
        <w:rPr>
          <w:rFonts w:eastAsia="Times New Roman"/>
          <w:color w:val="000000"/>
          <w:szCs w:val="24"/>
        </w:rPr>
        <w:t xml:space="preserve"> στους </w:t>
      </w:r>
      <w:r>
        <w:rPr>
          <w:rFonts w:eastAsia="Times New Roman"/>
          <w:color w:val="000000"/>
          <w:szCs w:val="24"/>
        </w:rPr>
        <w:t>δ</w:t>
      </w:r>
      <w:r>
        <w:rPr>
          <w:rFonts w:eastAsia="Times New Roman"/>
          <w:color w:val="000000"/>
          <w:szCs w:val="24"/>
        </w:rPr>
        <w:t xml:space="preserve">ήμους. Όχι μόνο δεν τους δίνετε χρήματα αλλά φορτώνετε χαράτσια και στους δημότες για τη λειτουργία αυτών </w:t>
      </w:r>
      <w:r>
        <w:rPr>
          <w:rFonts w:eastAsia="Times New Roman"/>
          <w:color w:val="000000"/>
          <w:szCs w:val="24"/>
        </w:rPr>
        <w:t>των αντλιοστασίων.</w:t>
      </w:r>
    </w:p>
    <w:p w14:paraId="7AF299F6" w14:textId="77777777" w:rsidR="00F43235" w:rsidRDefault="005A3594">
      <w:pPr>
        <w:spacing w:after="0" w:line="600" w:lineRule="auto"/>
        <w:ind w:firstLine="720"/>
        <w:jc w:val="both"/>
        <w:rPr>
          <w:rFonts w:eastAsia="Times New Roman"/>
          <w:color w:val="000000"/>
          <w:szCs w:val="24"/>
        </w:rPr>
      </w:pPr>
      <w:r>
        <w:rPr>
          <w:rFonts w:eastAsia="Times New Roman"/>
          <w:color w:val="000000"/>
          <w:szCs w:val="24"/>
        </w:rPr>
        <w:t xml:space="preserve">Κύριε Υπουργέ, εμείς ξέραμε ότι τέτοια μέτρα και τέτοια έργα είναι μη επιλέξιμα και για τα εθνικά και για τα κοινοτικά προγράμματα, γιατί δεν αφήνουν χρήμα, δεν αφήνουν κέρδη στους </w:t>
      </w:r>
      <w:proofErr w:type="spellStart"/>
      <w:r>
        <w:rPr>
          <w:rFonts w:eastAsia="Times New Roman"/>
          <w:color w:val="000000"/>
          <w:szCs w:val="24"/>
        </w:rPr>
        <w:t>μεγαλοκατασκευαστές</w:t>
      </w:r>
      <w:proofErr w:type="spellEnd"/>
      <w:r>
        <w:rPr>
          <w:rFonts w:eastAsia="Times New Roman"/>
          <w:color w:val="000000"/>
          <w:szCs w:val="24"/>
        </w:rPr>
        <w:t>. Γι’ αυτό δεν υπάρχουν έργα τα οποία</w:t>
      </w:r>
      <w:r>
        <w:rPr>
          <w:rFonts w:eastAsia="Times New Roman"/>
          <w:color w:val="000000"/>
          <w:szCs w:val="24"/>
        </w:rPr>
        <w:t xml:space="preserve"> να προστατεύουν. </w:t>
      </w:r>
      <w:r>
        <w:rPr>
          <w:rFonts w:eastAsia="Times New Roman"/>
          <w:color w:val="000000"/>
          <w:szCs w:val="24"/>
        </w:rPr>
        <w:t>Ο</w:t>
      </w:r>
      <w:r>
        <w:rPr>
          <w:rFonts w:eastAsia="Times New Roman"/>
          <w:color w:val="000000"/>
          <w:szCs w:val="24"/>
        </w:rPr>
        <w:t xml:space="preserve">ι ζημιές -πρέπει να το τονίσουμε- και σε </w:t>
      </w:r>
      <w:r>
        <w:rPr>
          <w:rFonts w:eastAsia="Times New Roman"/>
          <w:color w:val="000000"/>
          <w:szCs w:val="24"/>
        </w:rPr>
        <w:lastRenderedPageBreak/>
        <w:t>άλλες περιοχές και στην περιοχή του Μεσολογγίου γίνονται σε φτωχογειτονιές, γιατί εκεί</w:t>
      </w:r>
      <w:r>
        <w:rPr>
          <w:rFonts w:eastAsia="Times New Roman"/>
          <w:color w:val="000000"/>
          <w:szCs w:val="24"/>
        </w:rPr>
        <w:t>,</w:t>
      </w:r>
      <w:r>
        <w:rPr>
          <w:rFonts w:eastAsia="Times New Roman"/>
          <w:color w:val="000000"/>
          <w:szCs w:val="24"/>
        </w:rPr>
        <w:t xml:space="preserve"> πραγματικά</w:t>
      </w:r>
      <w:r>
        <w:rPr>
          <w:rFonts w:eastAsia="Times New Roman"/>
          <w:color w:val="000000"/>
          <w:szCs w:val="24"/>
        </w:rPr>
        <w:t>,</w:t>
      </w:r>
      <w:r>
        <w:rPr>
          <w:rFonts w:eastAsia="Times New Roman"/>
          <w:color w:val="000000"/>
          <w:szCs w:val="24"/>
        </w:rPr>
        <w:t xml:space="preserve"> υπάρχει παντελής έλλειψη τέτοιων μέτρων. </w:t>
      </w:r>
    </w:p>
    <w:p w14:paraId="7AF299F7" w14:textId="77777777" w:rsidR="00F43235" w:rsidRDefault="005A3594">
      <w:pPr>
        <w:spacing w:after="0" w:line="600" w:lineRule="auto"/>
        <w:ind w:firstLine="720"/>
        <w:jc w:val="both"/>
        <w:rPr>
          <w:rFonts w:eastAsia="Times New Roman"/>
          <w:color w:val="000000"/>
          <w:szCs w:val="24"/>
        </w:rPr>
      </w:pPr>
      <w:r>
        <w:rPr>
          <w:rFonts w:eastAsia="Times New Roman"/>
          <w:color w:val="000000"/>
          <w:szCs w:val="24"/>
        </w:rPr>
        <w:t>Βέβαια</w:t>
      </w:r>
      <w:r>
        <w:rPr>
          <w:rFonts w:eastAsia="Times New Roman"/>
          <w:color w:val="000000"/>
          <w:szCs w:val="24"/>
        </w:rPr>
        <w:t xml:space="preserve"> ο Δήμος Μεσολογγίου έκανε μηνυτήρια αναφορά και στην κατασκευάστρια εταιρεία της Ιόνιας Οδού, γιατί ένα μέρος των πλημμυρών έγινε εξαιτίας και των έργων που γίνονται εκεί, όπου δεν προστατεύεται η περιοχή. </w:t>
      </w:r>
    </w:p>
    <w:p w14:paraId="7AF299F8" w14:textId="77777777" w:rsidR="00F43235" w:rsidRDefault="005A3594">
      <w:pPr>
        <w:spacing w:after="0" w:line="600" w:lineRule="auto"/>
        <w:ind w:firstLine="720"/>
        <w:jc w:val="both"/>
        <w:rPr>
          <w:rFonts w:eastAsia="Times New Roman"/>
          <w:color w:val="000000"/>
          <w:szCs w:val="24"/>
        </w:rPr>
      </w:pPr>
      <w:r>
        <w:rPr>
          <w:rFonts w:eastAsia="Times New Roman"/>
          <w:color w:val="000000"/>
          <w:szCs w:val="24"/>
        </w:rPr>
        <w:t>Βέβαια δίνετε χρήματα σε αυτή την κατεύθυνση και</w:t>
      </w:r>
      <w:r>
        <w:rPr>
          <w:rFonts w:eastAsia="Times New Roman"/>
          <w:color w:val="000000"/>
          <w:szCs w:val="24"/>
        </w:rPr>
        <w:t xml:space="preserve"> τα μόνα έργα που κάνουν καλά αυτοί είναι τα διόδια, που τα στήνουν μια χαρά</w:t>
      </w:r>
      <w:r>
        <w:rPr>
          <w:rFonts w:eastAsia="Times New Roman"/>
          <w:color w:val="000000"/>
          <w:szCs w:val="24"/>
        </w:rPr>
        <w:t>,</w:t>
      </w:r>
      <w:r>
        <w:rPr>
          <w:rFonts w:eastAsia="Times New Roman"/>
          <w:color w:val="000000"/>
          <w:szCs w:val="24"/>
        </w:rPr>
        <w:t xml:space="preserve"> για να χαρατσώνουν τον κόσμο. Γιατί όπως σας είχαμε πει και σε άλλη ερώτηση, το ίδιο έγινε και στον δρόμο </w:t>
      </w:r>
      <w:proofErr w:type="spellStart"/>
      <w:r>
        <w:rPr>
          <w:rFonts w:eastAsia="Times New Roman"/>
          <w:color w:val="000000"/>
          <w:szCs w:val="24"/>
        </w:rPr>
        <w:t>Γαργαλιάνοι</w:t>
      </w:r>
      <w:proofErr w:type="spellEnd"/>
      <w:r>
        <w:rPr>
          <w:rFonts w:eastAsia="Times New Roman"/>
          <w:color w:val="000000"/>
          <w:szCs w:val="24"/>
        </w:rPr>
        <w:t>-Ρωμανού, το ίδιο έγινε και στον δρόμο Τρίπολης-Καλαμάτας, όπ</w:t>
      </w:r>
      <w:r>
        <w:rPr>
          <w:rFonts w:eastAsia="Times New Roman"/>
          <w:color w:val="000000"/>
          <w:szCs w:val="24"/>
        </w:rPr>
        <w:t xml:space="preserve">ου πλημμύρισαν ολόκληρες περιοχές. </w:t>
      </w:r>
    </w:p>
    <w:p w14:paraId="7AF299F9" w14:textId="77777777" w:rsidR="00F43235" w:rsidRDefault="005A3594">
      <w:pPr>
        <w:spacing w:after="0" w:line="600" w:lineRule="auto"/>
        <w:ind w:firstLine="720"/>
        <w:jc w:val="both"/>
        <w:rPr>
          <w:rFonts w:eastAsia="Times New Roman"/>
          <w:color w:val="000000"/>
          <w:szCs w:val="24"/>
        </w:rPr>
      </w:pPr>
      <w:r>
        <w:rPr>
          <w:rFonts w:eastAsia="Times New Roman"/>
          <w:color w:val="000000"/>
          <w:szCs w:val="24"/>
        </w:rPr>
        <w:t>Επομένως είναι ξεκάθαρο ότι αυτή η πολιτική δεν στοχεύει στο να προστατεύσει τον κόσμο αλλά απεναντίας δημιουργεί προβλήματα.</w:t>
      </w:r>
    </w:p>
    <w:p w14:paraId="7AF299FA" w14:textId="77777777" w:rsidR="00F43235" w:rsidRDefault="005A3594">
      <w:pPr>
        <w:spacing w:after="0" w:line="600" w:lineRule="auto"/>
        <w:ind w:firstLine="720"/>
        <w:jc w:val="both"/>
        <w:rPr>
          <w:rFonts w:eastAsia="Times New Roman"/>
          <w:color w:val="000000"/>
          <w:szCs w:val="24"/>
        </w:rPr>
      </w:pPr>
      <w:r>
        <w:rPr>
          <w:rFonts w:eastAsia="Times New Roman"/>
          <w:color w:val="000000"/>
          <w:szCs w:val="24"/>
        </w:rPr>
        <w:lastRenderedPageBreak/>
        <w:t xml:space="preserve">Κύριε Υπουργέ, πρέπει να απαντήσετε -η Κυβέρνηση είναι ενιαία- και όχι να πετάτε το μπαλάκι ο </w:t>
      </w:r>
      <w:r>
        <w:rPr>
          <w:rFonts w:eastAsia="Times New Roman"/>
          <w:color w:val="000000"/>
          <w:szCs w:val="24"/>
        </w:rPr>
        <w:t xml:space="preserve">ένας Υπουργός στον άλλον. Εδώ -το αναφέρατε κι εσείς- υπάρχουν οκτακόσιες αιτήσεις στην αγροτική παραγωγή. Είναι περίπου εξήντα αιτήσεις για επαγγελματική στέγη, όπου έχουμε ολοσχερή καταστροφή, έχουμε –δεν θυμάμαι τον ακριβή αριθμό- περίπου τις </w:t>
      </w:r>
      <w:proofErr w:type="spellStart"/>
      <w:r>
        <w:rPr>
          <w:rFonts w:eastAsia="Times New Roman"/>
          <w:color w:val="000000"/>
          <w:szCs w:val="24"/>
        </w:rPr>
        <w:t>εκατόν</w:t>
      </w:r>
      <w:proofErr w:type="spellEnd"/>
      <w:r>
        <w:rPr>
          <w:rFonts w:eastAsia="Times New Roman"/>
          <w:color w:val="000000"/>
          <w:szCs w:val="24"/>
        </w:rPr>
        <w:t xml:space="preserve"> πεν</w:t>
      </w:r>
      <w:r>
        <w:rPr>
          <w:rFonts w:eastAsia="Times New Roman"/>
          <w:color w:val="000000"/>
          <w:szCs w:val="24"/>
        </w:rPr>
        <w:t xml:space="preserve">ήντα </w:t>
      </w:r>
      <w:r>
        <w:rPr>
          <w:rFonts w:eastAsia="Times New Roman"/>
          <w:color w:val="000000"/>
          <w:szCs w:val="24"/>
        </w:rPr>
        <w:t xml:space="preserve">αιτήσεις </w:t>
      </w:r>
      <w:r>
        <w:rPr>
          <w:rFonts w:eastAsia="Times New Roman"/>
          <w:color w:val="000000"/>
          <w:szCs w:val="24"/>
        </w:rPr>
        <w:t xml:space="preserve">για οικοσκευές. Η περιοχή κηρύχθηκε σε έκτακτη ανάγκη, όμως χρήματα δεν πήρε κανένας μέχρι σήμερα. </w:t>
      </w:r>
    </w:p>
    <w:p w14:paraId="7AF299FB" w14:textId="77777777" w:rsidR="00F43235" w:rsidRDefault="005A3594">
      <w:pPr>
        <w:spacing w:after="0" w:line="600" w:lineRule="auto"/>
        <w:ind w:firstLine="720"/>
        <w:jc w:val="both"/>
        <w:rPr>
          <w:rFonts w:eastAsia="Times New Roman"/>
          <w:color w:val="000000"/>
          <w:szCs w:val="24"/>
        </w:rPr>
      </w:pPr>
      <w:r>
        <w:rPr>
          <w:rFonts w:eastAsia="Times New Roman"/>
          <w:color w:val="000000"/>
          <w:szCs w:val="24"/>
        </w:rPr>
        <w:t xml:space="preserve">Εμείς, βέβαια, θεωρούμε ότι δεν πρόκειται να υπάρξουν τέτοια μέτρα. </w:t>
      </w:r>
      <w:r>
        <w:rPr>
          <w:rFonts w:eastAsia="Times New Roman"/>
          <w:color w:val="000000"/>
          <w:szCs w:val="24"/>
        </w:rPr>
        <w:t>Α</w:t>
      </w:r>
      <w:r>
        <w:rPr>
          <w:rFonts w:eastAsia="Times New Roman"/>
          <w:color w:val="000000"/>
          <w:szCs w:val="24"/>
        </w:rPr>
        <w:t>πευθυνόμενοι στους πληγέντες</w:t>
      </w:r>
      <w:r>
        <w:rPr>
          <w:rFonts w:eastAsia="Times New Roman"/>
          <w:color w:val="000000"/>
          <w:szCs w:val="24"/>
        </w:rPr>
        <w:t>,</w:t>
      </w:r>
      <w:r>
        <w:rPr>
          <w:rFonts w:eastAsia="Times New Roman"/>
          <w:color w:val="000000"/>
          <w:szCs w:val="24"/>
        </w:rPr>
        <w:t xml:space="preserve"> λέμε να πάρουν την υπόθεση στα χέρια τους, </w:t>
      </w:r>
      <w:r>
        <w:rPr>
          <w:rFonts w:eastAsia="Times New Roman"/>
          <w:color w:val="000000"/>
          <w:szCs w:val="24"/>
        </w:rPr>
        <w:t>να διεκδικήσουν λύσεις, που θα ανταποκρίνονται στις πραγματικές ανάγκες, στις πλημμύρες που έχουν υποστεί, γιατί</w:t>
      </w:r>
      <w:r>
        <w:rPr>
          <w:rFonts w:eastAsia="Times New Roman"/>
          <w:color w:val="000000"/>
          <w:szCs w:val="24"/>
        </w:rPr>
        <w:t>,</w:t>
      </w:r>
      <w:r>
        <w:rPr>
          <w:rFonts w:eastAsia="Times New Roman"/>
          <w:color w:val="000000"/>
          <w:szCs w:val="24"/>
        </w:rPr>
        <w:t xml:space="preserve"> πραγματικά</w:t>
      </w:r>
      <w:r>
        <w:rPr>
          <w:rFonts w:eastAsia="Times New Roman"/>
          <w:color w:val="000000"/>
          <w:szCs w:val="24"/>
        </w:rPr>
        <w:t>,</w:t>
      </w:r>
      <w:r>
        <w:rPr>
          <w:rFonts w:eastAsia="Times New Roman"/>
          <w:color w:val="000000"/>
          <w:szCs w:val="24"/>
        </w:rPr>
        <w:t xml:space="preserve"> ο κόσμος αυτός βρίσκεται σε απόγνωση.</w:t>
      </w:r>
    </w:p>
    <w:p w14:paraId="7AF299FC" w14:textId="77777777" w:rsidR="00F43235" w:rsidRDefault="005A3594">
      <w:pPr>
        <w:spacing w:after="0" w:line="600" w:lineRule="auto"/>
        <w:ind w:firstLine="720"/>
        <w:jc w:val="both"/>
        <w:rPr>
          <w:rFonts w:eastAsia="Times New Roman"/>
          <w:color w:val="000000"/>
          <w:szCs w:val="24"/>
        </w:rPr>
      </w:pPr>
      <w:r>
        <w:rPr>
          <w:rFonts w:eastAsia="Times New Roman"/>
          <w:color w:val="000000"/>
          <w:szCs w:val="24"/>
        </w:rPr>
        <w:t>Κ</w:t>
      </w:r>
      <w:r>
        <w:rPr>
          <w:rFonts w:eastAsia="Times New Roman"/>
          <w:color w:val="000000"/>
          <w:szCs w:val="24"/>
        </w:rPr>
        <w:t>λείνω με αυτό, κύριε Υπουργέ: Μη μας πείτε και πάλι για αναστολή έξι μηνών. Αυτά είναι πασα</w:t>
      </w:r>
      <w:r>
        <w:rPr>
          <w:rFonts w:eastAsia="Times New Roman"/>
          <w:color w:val="000000"/>
          <w:szCs w:val="24"/>
        </w:rPr>
        <w:t xml:space="preserve">λείμματα. Σας είπα πως, όπως και σε άλλες περιοχές, σήμερα έρχονται αυτά τα χρέη μαζεμένα. Εμείς τι ζητάμε με την επίκαιρη ερώτησή μας; Ζητάμε να αφαιρεθούν οι τόκοι, ζητάμε να μην πληρώσουν φέτος </w:t>
      </w:r>
      <w:r>
        <w:rPr>
          <w:rFonts w:eastAsia="Times New Roman"/>
          <w:color w:val="000000"/>
          <w:szCs w:val="24"/>
        </w:rPr>
        <w:lastRenderedPageBreak/>
        <w:t>δημοτικά τέλη, να μην πληρώσουν τον ΕΝΦΙΑ. Δεν ζητάμε αναστ</w:t>
      </w:r>
      <w:r>
        <w:rPr>
          <w:rFonts w:eastAsia="Times New Roman"/>
          <w:color w:val="000000"/>
          <w:szCs w:val="24"/>
        </w:rPr>
        <w:t>ολή. Ζητάμε να υπάρχει κατάργηση</w:t>
      </w:r>
      <w:r>
        <w:rPr>
          <w:rFonts w:eastAsia="Times New Roman"/>
          <w:color w:val="000000"/>
          <w:szCs w:val="24"/>
        </w:rPr>
        <w:t>,</w:t>
      </w:r>
      <w:r>
        <w:rPr>
          <w:rFonts w:eastAsia="Times New Roman"/>
          <w:color w:val="000000"/>
          <w:szCs w:val="24"/>
        </w:rPr>
        <w:t xml:space="preserve"> για όσο καιρό θα κάνουν να επουλωθούν οι πληγές σε αυτόν τον κόσμο. </w:t>
      </w:r>
    </w:p>
    <w:p w14:paraId="7AF299FD" w14:textId="77777777" w:rsidR="00F43235" w:rsidRDefault="005A3594">
      <w:pPr>
        <w:spacing w:after="0" w:line="600" w:lineRule="auto"/>
        <w:ind w:firstLine="720"/>
        <w:jc w:val="both"/>
        <w:rPr>
          <w:rFonts w:eastAsia="Times New Roman"/>
          <w:color w:val="000000"/>
          <w:szCs w:val="24"/>
        </w:rPr>
      </w:pPr>
      <w:r>
        <w:rPr>
          <w:rFonts w:eastAsia="Times New Roman"/>
          <w:b/>
          <w:color w:val="000000"/>
          <w:szCs w:val="24"/>
        </w:rPr>
        <w:t xml:space="preserve">ΠΡΟΕΔΡΕΥΟΥΣΑ (Αναστασία Χριστοδουλοπούλου): </w:t>
      </w:r>
      <w:r>
        <w:rPr>
          <w:rFonts w:eastAsia="Times New Roman"/>
          <w:color w:val="000000"/>
          <w:szCs w:val="24"/>
        </w:rPr>
        <w:t>Ορίστε, κύριε Υπουργέ, έχετε τον λόγο.</w:t>
      </w:r>
    </w:p>
    <w:p w14:paraId="7AF299FE" w14:textId="77777777" w:rsidR="00F43235" w:rsidRDefault="005A3594">
      <w:pPr>
        <w:spacing w:line="600" w:lineRule="auto"/>
        <w:ind w:firstLine="720"/>
        <w:jc w:val="both"/>
        <w:rPr>
          <w:rFonts w:eastAsia="Times New Roman"/>
          <w:color w:val="000000"/>
          <w:szCs w:val="24"/>
        </w:rPr>
      </w:pPr>
      <w:r>
        <w:rPr>
          <w:rFonts w:eastAsia="Times New Roman"/>
          <w:b/>
          <w:color w:val="000000"/>
          <w:szCs w:val="24"/>
        </w:rPr>
        <w:t>ΕΥΑΓΓΕΛΟΣ ΑΠΟΣΤΟΛΟΥ (Υπουργός Αγροτικής Ανάπτυξης και Τροφίμων):</w:t>
      </w:r>
      <w:r>
        <w:rPr>
          <w:rFonts w:eastAsia="Times New Roman"/>
          <w:color w:val="000000"/>
          <w:szCs w:val="24"/>
        </w:rPr>
        <w:t xml:space="preserve"> Κύριε</w:t>
      </w:r>
      <w:r>
        <w:rPr>
          <w:rFonts w:eastAsia="Times New Roman"/>
          <w:color w:val="000000"/>
          <w:szCs w:val="24"/>
        </w:rPr>
        <w:t xml:space="preserve"> συνάδελφε, υπάρχουν συγκεκριμένες διαδικασίες. Κηρύσσονται οι περιοχές σε κατάσταση έκτακτης ανάγκης, που σημαίνει ότι πληρωμές προς το </w:t>
      </w:r>
      <w:r>
        <w:rPr>
          <w:rFonts w:eastAsia="Times New Roman"/>
          <w:color w:val="000000"/>
          <w:szCs w:val="24"/>
        </w:rPr>
        <w:t>δ</w:t>
      </w:r>
      <w:r>
        <w:rPr>
          <w:rFonts w:eastAsia="Times New Roman"/>
          <w:color w:val="000000"/>
          <w:szCs w:val="24"/>
        </w:rPr>
        <w:t xml:space="preserve">ημόσιο, προς τις ΔΟΥ, προς ασφαλιστικούς οργανισμούς, μπαίνουν σε μια διαδικασία μεταφοράς-ρύθμισής τους μετά από έξι </w:t>
      </w:r>
      <w:r>
        <w:rPr>
          <w:rFonts w:eastAsia="Times New Roman"/>
          <w:color w:val="000000"/>
          <w:szCs w:val="24"/>
        </w:rPr>
        <w:t>μήνες. Αν περάσουν οι έξι μήνες και όντως οι επιπτώσεις εξακολουθούν να υπάρχουν, βεβαίως και θα υπάρξει μια αντίστοιχη παράταση της συγκεκριμένης προθεσμίας. Όμως εγώ δεν μπορώ να σας πω περισσότερα πράγματα</w:t>
      </w:r>
      <w:r>
        <w:rPr>
          <w:rFonts w:eastAsia="Times New Roman"/>
          <w:color w:val="000000"/>
          <w:szCs w:val="24"/>
        </w:rPr>
        <w:t>,</w:t>
      </w:r>
      <w:r>
        <w:rPr>
          <w:rFonts w:eastAsia="Times New Roman"/>
          <w:color w:val="000000"/>
          <w:szCs w:val="24"/>
        </w:rPr>
        <w:t xml:space="preserve"> ιδιαίτερα για ζητήματα τα οποία δεν άπτονται α</w:t>
      </w:r>
      <w:r>
        <w:rPr>
          <w:rFonts w:eastAsia="Times New Roman"/>
          <w:color w:val="000000"/>
          <w:szCs w:val="24"/>
        </w:rPr>
        <w:t>υτών που</w:t>
      </w:r>
      <w:r>
        <w:rPr>
          <w:rFonts w:eastAsia="Times New Roman"/>
          <w:color w:val="000000"/>
          <w:szCs w:val="24"/>
        </w:rPr>
        <w:t>,</w:t>
      </w:r>
      <w:r>
        <w:rPr>
          <w:rFonts w:eastAsia="Times New Roman"/>
          <w:color w:val="000000"/>
          <w:szCs w:val="24"/>
        </w:rPr>
        <w:t xml:space="preserve"> πραγματικά</w:t>
      </w:r>
      <w:r>
        <w:rPr>
          <w:rFonts w:eastAsia="Times New Roman"/>
          <w:color w:val="000000"/>
          <w:szCs w:val="24"/>
        </w:rPr>
        <w:t>,</w:t>
      </w:r>
      <w:r>
        <w:rPr>
          <w:rFonts w:eastAsia="Times New Roman"/>
          <w:color w:val="000000"/>
          <w:szCs w:val="24"/>
        </w:rPr>
        <w:t xml:space="preserve"> συζητάμε. </w:t>
      </w:r>
    </w:p>
    <w:p w14:paraId="7AF299FF" w14:textId="77777777" w:rsidR="00F43235" w:rsidRDefault="005A3594">
      <w:pPr>
        <w:spacing w:line="600" w:lineRule="auto"/>
        <w:ind w:firstLine="720"/>
        <w:jc w:val="both"/>
        <w:rPr>
          <w:rFonts w:eastAsia="Times New Roman"/>
          <w:color w:val="000000"/>
          <w:szCs w:val="24"/>
        </w:rPr>
      </w:pPr>
      <w:r>
        <w:rPr>
          <w:rFonts w:eastAsia="Times New Roman"/>
          <w:color w:val="000000"/>
          <w:szCs w:val="24"/>
        </w:rPr>
        <w:lastRenderedPageBreak/>
        <w:t>Εμείς συζητάμε σήμερα</w:t>
      </w:r>
      <w:r>
        <w:rPr>
          <w:rFonts w:eastAsia="Times New Roman"/>
          <w:color w:val="000000"/>
          <w:szCs w:val="24"/>
        </w:rPr>
        <w:t>,</w:t>
      </w:r>
      <w:r>
        <w:rPr>
          <w:rFonts w:eastAsia="Times New Roman"/>
          <w:color w:val="000000"/>
          <w:szCs w:val="24"/>
        </w:rPr>
        <w:t xml:space="preserve"> τι θα γίνει με τις πληρωμές αυτών οι οποίοι είναι ασφαλισμένοι στον ΕΛΓΑ, τι θα γίνει με τις πληρωμές</w:t>
      </w:r>
      <w:r>
        <w:rPr>
          <w:rFonts w:eastAsia="Times New Roman"/>
          <w:color w:val="000000"/>
          <w:szCs w:val="24"/>
        </w:rPr>
        <w:t>,</w:t>
      </w:r>
      <w:r>
        <w:rPr>
          <w:rFonts w:eastAsia="Times New Roman"/>
          <w:color w:val="000000"/>
          <w:szCs w:val="24"/>
        </w:rPr>
        <w:t xml:space="preserve"> οι οποίες δεν καλύπτονται από το αντίστοιχο ασφάλιστρο και σας είπα ότι οι διαδικασίες είναι αυτέ</w:t>
      </w:r>
      <w:r>
        <w:rPr>
          <w:rFonts w:eastAsia="Times New Roman"/>
          <w:color w:val="000000"/>
          <w:szCs w:val="24"/>
        </w:rPr>
        <w:t>ς. Το ότι υπάρχουν πολλά προβλήματα στον χώρο, βεβαίως το ξέρουμε και βεβαίως προσπαθούμε. Ιδιαίτερα το κομμάτι που αφορά ζημιές από φυσικά φαινόμενα από πυρκαγιές, πλημμύρες κ</w:t>
      </w:r>
      <w:r>
        <w:rPr>
          <w:rFonts w:eastAsia="Times New Roman"/>
          <w:color w:val="000000"/>
          <w:szCs w:val="24"/>
        </w:rPr>
        <w:t>.</w:t>
      </w:r>
      <w:r>
        <w:rPr>
          <w:rFonts w:eastAsia="Times New Roman"/>
          <w:color w:val="000000"/>
          <w:szCs w:val="24"/>
        </w:rPr>
        <w:t xml:space="preserve">λπ., είναι ένα τεράστιο ζήτημα το οποίο πρέπει να </w:t>
      </w:r>
      <w:proofErr w:type="spellStart"/>
      <w:r>
        <w:rPr>
          <w:rFonts w:eastAsia="Times New Roman"/>
          <w:color w:val="000000"/>
          <w:szCs w:val="24"/>
        </w:rPr>
        <w:t>επαναπροσεγγίσουμε</w:t>
      </w:r>
      <w:proofErr w:type="spellEnd"/>
      <w:r>
        <w:rPr>
          <w:rFonts w:eastAsia="Times New Roman"/>
          <w:color w:val="000000"/>
          <w:szCs w:val="24"/>
        </w:rPr>
        <w:t>, διότι δεν</w:t>
      </w:r>
      <w:r>
        <w:rPr>
          <w:rFonts w:eastAsia="Times New Roman"/>
          <w:color w:val="000000"/>
          <w:szCs w:val="24"/>
        </w:rPr>
        <w:t xml:space="preserve"> έχουμε την αντίστοιχη κάλυψη από πλευράς ασφαλίστρων του ΕΛΓΑ. Ο ΕΛΓΑ, όμως, είναι ένας ανταποδοτικός οργανισμός</w:t>
      </w:r>
      <w:r>
        <w:rPr>
          <w:rFonts w:eastAsia="Times New Roman"/>
          <w:color w:val="000000"/>
          <w:szCs w:val="24"/>
        </w:rPr>
        <w:t>,</w:t>
      </w:r>
      <w:r>
        <w:rPr>
          <w:rFonts w:eastAsia="Times New Roman"/>
          <w:color w:val="000000"/>
          <w:szCs w:val="24"/>
        </w:rPr>
        <w:t xml:space="preserve"> που βεβαίως πληρώνει συγκεκριμένες ζημιές και τις συνδέει με ένα συγκεκριμένο ασφάλιστρο. </w:t>
      </w:r>
    </w:p>
    <w:p w14:paraId="7AF29A00" w14:textId="77777777" w:rsidR="00F43235" w:rsidRDefault="005A3594">
      <w:pPr>
        <w:spacing w:line="600" w:lineRule="auto"/>
        <w:ind w:firstLine="720"/>
        <w:jc w:val="both"/>
        <w:rPr>
          <w:rFonts w:eastAsia="Times New Roman"/>
          <w:color w:val="000000"/>
          <w:szCs w:val="24"/>
        </w:rPr>
      </w:pPr>
      <w:r>
        <w:rPr>
          <w:rFonts w:eastAsia="Times New Roman"/>
          <w:color w:val="000000"/>
          <w:szCs w:val="24"/>
        </w:rPr>
        <w:t>Υπάρχουν ζημιές οι οποίες προκαλούνται, για παράδε</w:t>
      </w:r>
      <w:r>
        <w:rPr>
          <w:rFonts w:eastAsia="Times New Roman"/>
          <w:color w:val="000000"/>
          <w:szCs w:val="24"/>
        </w:rPr>
        <w:t>ιγμα, από την κλιματική αλλαγή. Είναι ένα ζήτημα</w:t>
      </w:r>
      <w:r>
        <w:rPr>
          <w:rFonts w:eastAsia="Times New Roman"/>
          <w:color w:val="000000"/>
          <w:szCs w:val="24"/>
        </w:rPr>
        <w:t>,</w:t>
      </w:r>
      <w:r>
        <w:rPr>
          <w:rFonts w:eastAsia="Times New Roman"/>
          <w:color w:val="000000"/>
          <w:szCs w:val="24"/>
        </w:rPr>
        <w:t xml:space="preserve"> το οποίο απασχολεί αυτή την ώρα ιδιαίτερα την </w:t>
      </w:r>
      <w:r>
        <w:rPr>
          <w:rFonts w:eastAsia="Times New Roman" w:cs="Times New Roman"/>
          <w:szCs w:val="24"/>
        </w:rPr>
        <w:t>Ευρωπαϊκή Ένωση, για να δούμε πώς μέσα από μία διαδικασία -σήμερα, αύριο, μεθαύριο- θα μπορέσουμε να βάλουμε και αυτές τις ζημιές</w:t>
      </w:r>
      <w:r>
        <w:rPr>
          <w:rFonts w:eastAsia="Times New Roman" w:cs="Times New Roman"/>
          <w:szCs w:val="24"/>
        </w:rPr>
        <w:t>,</w:t>
      </w:r>
      <w:r>
        <w:rPr>
          <w:rFonts w:eastAsia="Times New Roman" w:cs="Times New Roman"/>
          <w:szCs w:val="24"/>
        </w:rPr>
        <w:t xml:space="preserve"> οι οποίες θα ενισχύονται από </w:t>
      </w:r>
      <w:r>
        <w:rPr>
          <w:rFonts w:eastAsia="Times New Roman" w:cs="Times New Roman"/>
          <w:szCs w:val="24"/>
        </w:rPr>
        <w:t xml:space="preserve">συγκεκριμένους κοινοτικούς πόρους. </w:t>
      </w:r>
    </w:p>
    <w:p w14:paraId="7AF29A01" w14:textId="77777777" w:rsidR="00F43235" w:rsidRDefault="005A3594">
      <w:pPr>
        <w:spacing w:line="600" w:lineRule="auto"/>
        <w:ind w:firstLine="720"/>
        <w:jc w:val="both"/>
        <w:rPr>
          <w:rFonts w:eastAsia="Times New Roman"/>
          <w:szCs w:val="24"/>
        </w:rPr>
      </w:pPr>
      <w:r>
        <w:rPr>
          <w:rFonts w:eastAsia="Times New Roman"/>
          <w:szCs w:val="24"/>
        </w:rPr>
        <w:lastRenderedPageBreak/>
        <w:t>Αυτά, όμως, είναι θέματα</w:t>
      </w:r>
      <w:r>
        <w:rPr>
          <w:rFonts w:eastAsia="Times New Roman"/>
          <w:szCs w:val="24"/>
        </w:rPr>
        <w:t>,</w:t>
      </w:r>
      <w:r>
        <w:rPr>
          <w:rFonts w:eastAsia="Times New Roman"/>
          <w:szCs w:val="24"/>
        </w:rPr>
        <w:t xml:space="preserve"> που δεν μπορούμε από μόνοι μας να τα κάνουμε χωρίς να υπάρχει μια σχετική απόφαση. </w:t>
      </w:r>
    </w:p>
    <w:p w14:paraId="7AF29A02" w14:textId="77777777" w:rsidR="00F43235" w:rsidRDefault="005A3594">
      <w:pPr>
        <w:spacing w:line="600" w:lineRule="auto"/>
        <w:ind w:firstLine="720"/>
        <w:jc w:val="both"/>
        <w:rPr>
          <w:rFonts w:eastAsia="Times New Roman"/>
          <w:szCs w:val="24"/>
        </w:rPr>
      </w:pPr>
      <w:r>
        <w:rPr>
          <w:rFonts w:eastAsia="Times New Roman"/>
          <w:szCs w:val="24"/>
        </w:rPr>
        <w:t>Εγώ σας λέω ένα άλλο ζήτημα το οποίο μας απασχολεί ιδιαίτερα αυτή την περίοδο. Έχουμε πολλές ζημιές από πυρκαγ</w:t>
      </w:r>
      <w:r>
        <w:rPr>
          <w:rFonts w:eastAsia="Times New Roman"/>
          <w:szCs w:val="24"/>
        </w:rPr>
        <w:t xml:space="preserve">ιές και στην αγροτική δραστηριότητα. </w:t>
      </w:r>
      <w:r>
        <w:rPr>
          <w:rFonts w:eastAsia="Times New Roman"/>
          <w:szCs w:val="24"/>
        </w:rPr>
        <w:t>Β</w:t>
      </w:r>
      <w:r>
        <w:rPr>
          <w:rFonts w:eastAsia="Times New Roman"/>
          <w:szCs w:val="24"/>
        </w:rPr>
        <w:t xml:space="preserve">εβαίως να καταλάβουμε όλοι ότι μιλάμε για ένα </w:t>
      </w:r>
      <w:proofErr w:type="spellStart"/>
      <w:r>
        <w:rPr>
          <w:rFonts w:eastAsia="Times New Roman"/>
          <w:szCs w:val="24"/>
        </w:rPr>
        <w:t>αγροτοδασικό</w:t>
      </w:r>
      <w:proofErr w:type="spellEnd"/>
      <w:r>
        <w:rPr>
          <w:rFonts w:eastAsia="Times New Roman"/>
          <w:szCs w:val="24"/>
        </w:rPr>
        <w:t xml:space="preserve"> οικοσύστημα το οποίο υφίσταται ζημιές. Δεν είναι μόνο οι ζημιές που υπάρχουν στα δάση, είναι δυστυχώς και οι ζημιές στην αγροτική παραγωγή που είναι πάρα πολύ </w:t>
      </w:r>
      <w:r>
        <w:rPr>
          <w:rFonts w:eastAsia="Times New Roman"/>
          <w:szCs w:val="24"/>
        </w:rPr>
        <w:t>μεγάλες. Δεν υπάρχει επεισόδιο πυρκαγιάς</w:t>
      </w:r>
      <w:r>
        <w:rPr>
          <w:rFonts w:eastAsia="Times New Roman"/>
          <w:szCs w:val="24"/>
        </w:rPr>
        <w:t>,</w:t>
      </w:r>
      <w:r>
        <w:rPr>
          <w:rFonts w:eastAsia="Times New Roman"/>
          <w:szCs w:val="24"/>
        </w:rPr>
        <w:t xml:space="preserve"> που να μην έχει επιπτώσεις στον αγροτικό χώρο. Αυτά είναι ζητήματα που πρέπει οπωσδήποτε να τα δούμε.</w:t>
      </w:r>
    </w:p>
    <w:p w14:paraId="7AF29A03" w14:textId="77777777" w:rsidR="00F43235" w:rsidRDefault="005A3594">
      <w:pPr>
        <w:spacing w:line="600" w:lineRule="auto"/>
        <w:ind w:firstLine="720"/>
        <w:jc w:val="both"/>
        <w:rPr>
          <w:rFonts w:eastAsia="Times New Roman"/>
          <w:szCs w:val="24"/>
        </w:rPr>
      </w:pPr>
      <w:r>
        <w:rPr>
          <w:rFonts w:eastAsia="Times New Roman"/>
          <w:szCs w:val="24"/>
        </w:rPr>
        <w:t>Εάν αυτά, όμως αντιλαμβάνεστε</w:t>
      </w:r>
      <w:r>
        <w:rPr>
          <w:rFonts w:eastAsia="Times New Roman"/>
          <w:szCs w:val="24"/>
        </w:rPr>
        <w:t>,</w:t>
      </w:r>
      <w:r>
        <w:rPr>
          <w:rFonts w:eastAsia="Times New Roman"/>
          <w:szCs w:val="24"/>
        </w:rPr>
        <w:t xml:space="preserve"> τα συνδέσουμε με μια ανταποδοτική παροχή από πλευράς του ασφαλίστρου του ΕΛΓΑ, τό</w:t>
      </w:r>
      <w:r>
        <w:rPr>
          <w:rFonts w:eastAsia="Times New Roman"/>
          <w:szCs w:val="24"/>
        </w:rPr>
        <w:t>τε βρισκόμαστε σε μια άλλη κατάσταση που σημαίνει αύξηση ασφαλίστρων, την οποία δεν μπορεί να την αντέξει ο αγροτικός χώρος.</w:t>
      </w:r>
    </w:p>
    <w:p w14:paraId="7AF29A04" w14:textId="77777777" w:rsidR="00F43235" w:rsidRDefault="005A3594">
      <w:pPr>
        <w:spacing w:line="600" w:lineRule="auto"/>
        <w:ind w:firstLine="720"/>
        <w:jc w:val="both"/>
        <w:rPr>
          <w:rFonts w:eastAsia="Times New Roman"/>
          <w:szCs w:val="24"/>
        </w:rPr>
      </w:pPr>
      <w:r>
        <w:rPr>
          <w:rFonts w:eastAsia="Times New Roman"/>
          <w:szCs w:val="24"/>
        </w:rPr>
        <w:lastRenderedPageBreak/>
        <w:t>Άρα προσπαθούμε μέσα από την διαδικασία των κρατικών ενισχύσεων -όπως σας προανέφερα- να δούμε πώς μπορούμε έναν χώρο που</w:t>
      </w:r>
      <w:r>
        <w:rPr>
          <w:rFonts w:eastAsia="Times New Roman"/>
          <w:szCs w:val="24"/>
        </w:rPr>
        <w:t>,</w:t>
      </w:r>
      <w:r>
        <w:rPr>
          <w:rFonts w:eastAsia="Times New Roman"/>
          <w:szCs w:val="24"/>
        </w:rPr>
        <w:t xml:space="preserve"> πραγματι</w:t>
      </w:r>
      <w:r>
        <w:rPr>
          <w:rFonts w:eastAsia="Times New Roman"/>
          <w:szCs w:val="24"/>
        </w:rPr>
        <w:t>κά</w:t>
      </w:r>
      <w:r>
        <w:rPr>
          <w:rFonts w:eastAsia="Times New Roman"/>
          <w:szCs w:val="24"/>
        </w:rPr>
        <w:t>,</w:t>
      </w:r>
      <w:r>
        <w:rPr>
          <w:rFonts w:eastAsia="Times New Roman"/>
          <w:szCs w:val="24"/>
        </w:rPr>
        <w:t xml:space="preserve"> έχει πρόβλημα</w:t>
      </w:r>
      <w:r>
        <w:rPr>
          <w:rFonts w:eastAsia="Times New Roman"/>
          <w:szCs w:val="24"/>
        </w:rPr>
        <w:t>,</w:t>
      </w:r>
      <w:r>
        <w:rPr>
          <w:rFonts w:eastAsia="Times New Roman"/>
          <w:szCs w:val="24"/>
        </w:rPr>
        <w:t xml:space="preserve"> να τον στηρίξουμε όσο γίνεται περισσότερο.</w:t>
      </w:r>
    </w:p>
    <w:p w14:paraId="7AF29A05"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 επόμενη ερώτηση είναι πάλι προς τον κύριο Υπουργό Αγροτικής Ανάπτυξης.</w:t>
      </w:r>
    </w:p>
    <w:p w14:paraId="7AF29A06"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η ενδέκατη με αριθμό 199/14-11-2016 επίκαιρη ερώτηση δε</w:t>
      </w:r>
      <w:r>
        <w:rPr>
          <w:rFonts w:eastAsia="Times New Roman" w:cs="Times New Roman"/>
          <w:szCs w:val="24"/>
        </w:rPr>
        <w:t>ύτε</w:t>
      </w:r>
      <w:r>
        <w:rPr>
          <w:rFonts w:eastAsia="Times New Roman" w:cs="Times New Roman"/>
          <w:szCs w:val="24"/>
        </w:rPr>
        <w:t>ρου κύ</w:t>
      </w:r>
      <w:r>
        <w:rPr>
          <w:rFonts w:eastAsia="Times New Roman" w:cs="Times New Roman"/>
          <w:szCs w:val="24"/>
        </w:rPr>
        <w:t xml:space="preserve">κλου του Βουλευτή Κυκλάδων του Συνασπισμού Ριζοσπαστικής Αριστεράς κ. </w:t>
      </w:r>
      <w:r>
        <w:rPr>
          <w:rFonts w:eastAsia="Times New Roman" w:cs="Times New Roman"/>
          <w:bCs/>
          <w:szCs w:val="24"/>
        </w:rPr>
        <w:t xml:space="preserve">Νικολάου </w:t>
      </w:r>
      <w:proofErr w:type="spellStart"/>
      <w:r>
        <w:rPr>
          <w:rFonts w:eastAsia="Times New Roman" w:cs="Times New Roman"/>
          <w:bCs/>
          <w:szCs w:val="24"/>
        </w:rPr>
        <w:t>Συρμαλένιου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την ανάγκη για λήψη συγκεκριμένων μέτρων για την παράκτια αλιεία.</w:t>
      </w:r>
    </w:p>
    <w:p w14:paraId="7AF29A07"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Συρμαλένιος</w:t>
      </w:r>
      <w:proofErr w:type="spellEnd"/>
      <w:r>
        <w:rPr>
          <w:rFonts w:eastAsia="Times New Roman" w:cs="Times New Roman"/>
          <w:szCs w:val="24"/>
        </w:rPr>
        <w:t xml:space="preserve"> για </w:t>
      </w:r>
      <w:r>
        <w:rPr>
          <w:rFonts w:eastAsia="Times New Roman" w:cs="Times New Roman"/>
          <w:szCs w:val="24"/>
        </w:rPr>
        <w:t>τρία λεπτά.</w:t>
      </w:r>
    </w:p>
    <w:p w14:paraId="7AF29A08"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Ευχαριστώ, κυρία Πρόεδρε.</w:t>
      </w:r>
    </w:p>
    <w:p w14:paraId="7AF29A09"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υποβάλλω σήμερα μία επίκαιρη ερώτηση σε σχέση με τον χώρο της αλιείας και ειδικότερα σε σχέση με τον χώρο της παράκτιας αλιείας, διότι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η συντριπτική πλειοψηφία των αλιέ</w:t>
      </w:r>
      <w:r>
        <w:rPr>
          <w:rFonts w:eastAsia="Times New Roman" w:cs="Times New Roman"/>
          <w:szCs w:val="24"/>
        </w:rPr>
        <w:t xml:space="preserve">ων στη χώρα μας, περίπου το 85%, αποτελείται από μικρής κλίμακας παράκτιους αλιείς. Δυστυχώς εξαιτίας των εφαρμοζόμενων πολιτικών των τελευταίων δεκαετιών αλλά και της απουσίας μιας ολοκληρωμένης και σύγχρονης εθνικής αλιευτικής πολιτικής και εξαιτίας της </w:t>
      </w:r>
      <w:proofErr w:type="spellStart"/>
      <w:r>
        <w:rPr>
          <w:rFonts w:eastAsia="Times New Roman" w:cs="Times New Roman"/>
          <w:szCs w:val="24"/>
        </w:rPr>
        <w:t>υπεραλίευσης</w:t>
      </w:r>
      <w:proofErr w:type="spellEnd"/>
      <w:r>
        <w:rPr>
          <w:rFonts w:eastAsia="Times New Roman" w:cs="Times New Roman"/>
          <w:szCs w:val="24"/>
        </w:rPr>
        <w:t xml:space="preserve">, η οποία έχει παρατηρηθεί τα τελευταία χρόνια, έχουμε μια κακή διαχείριση των </w:t>
      </w:r>
      <w:proofErr w:type="spellStart"/>
      <w:r>
        <w:rPr>
          <w:rFonts w:eastAsia="Times New Roman" w:cs="Times New Roman"/>
          <w:szCs w:val="24"/>
        </w:rPr>
        <w:t>ιχθυαποθεμάτων</w:t>
      </w:r>
      <w:proofErr w:type="spellEnd"/>
      <w:r>
        <w:rPr>
          <w:rFonts w:eastAsia="Times New Roman" w:cs="Times New Roman"/>
          <w:szCs w:val="24"/>
        </w:rPr>
        <w:t xml:space="preserve">, έχουμε αυξανόμενο κόστος παραγωγής, πτώση των τιμών, αλλά και πάρα πολλές καθημερινές ζημιές που υφίστανται οι αλιείς από τα προστατευόμενα είδη. </w:t>
      </w:r>
    </w:p>
    <w:p w14:paraId="7AF29A0A"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Όλ</w:t>
      </w:r>
      <w:r>
        <w:rPr>
          <w:rFonts w:eastAsia="Times New Roman" w:cs="Times New Roman"/>
          <w:szCs w:val="24"/>
        </w:rPr>
        <w:t xml:space="preserve">ες αυτές οι αιτίες δημιουργούν μια ασφυκτική κατάσταση στους παράκτιους αλιείς, οι οποίοι σταδιακά οδηγούνται στη συρρίκνωση και τον αφανισμό. </w:t>
      </w:r>
    </w:p>
    <w:p w14:paraId="7AF29A0B"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 xml:space="preserve">Με όλη αυτή την κατάσταση η οποία επικρατεί στο χώρο της νησιωτικής Ελλάδας αλλά και στις ακτογραμμές όπου ζουν </w:t>
      </w:r>
      <w:r>
        <w:rPr>
          <w:rFonts w:eastAsia="Times New Roman" w:cs="Times New Roman"/>
          <w:szCs w:val="24"/>
        </w:rPr>
        <w:t>πάρα πολλοί άνθρωποι απ’ αυτό το επάγγελμα, ρωτάμε τον Υπουργό και το Υπουργείο</w:t>
      </w:r>
      <w:r>
        <w:rPr>
          <w:rFonts w:eastAsia="Times New Roman" w:cs="Times New Roman"/>
          <w:szCs w:val="24"/>
        </w:rPr>
        <w:t>.</w:t>
      </w:r>
      <w:r>
        <w:rPr>
          <w:rFonts w:eastAsia="Times New Roman" w:cs="Times New Roman"/>
          <w:szCs w:val="24"/>
        </w:rPr>
        <w:t xml:space="preserve"> Εξετάζει το Υπουργείο να χαράξει μέτρα ριζικής αντιμετώπισης για τα παραπάνω προβλήματα, πρώτον, με την αύξηση των </w:t>
      </w:r>
      <w:proofErr w:type="spellStart"/>
      <w:r>
        <w:rPr>
          <w:rFonts w:eastAsia="Times New Roman" w:cs="Times New Roman"/>
          <w:szCs w:val="24"/>
        </w:rPr>
        <w:t>ιχθυαποθεμάτων</w:t>
      </w:r>
      <w:proofErr w:type="spellEnd"/>
      <w:r>
        <w:rPr>
          <w:rFonts w:eastAsia="Times New Roman" w:cs="Times New Roman"/>
          <w:szCs w:val="24"/>
        </w:rPr>
        <w:t xml:space="preserve"> μέσω δημιουργίας θαλάσσιων προστατευόμενων πε</w:t>
      </w:r>
      <w:r>
        <w:rPr>
          <w:rFonts w:eastAsia="Times New Roman" w:cs="Times New Roman"/>
          <w:szCs w:val="24"/>
        </w:rPr>
        <w:t xml:space="preserve">ριοχών και δεύτερον, με την παροχή αποζημιώσεων για ζημιές από τα προστατευόμενα είδη αξιοποιώντας και υφιστάμενες μελέτες όπως το Πρόγραμμα </w:t>
      </w:r>
      <w:r>
        <w:rPr>
          <w:rFonts w:eastAsia="Times New Roman" w:cs="Times New Roman"/>
          <w:szCs w:val="24"/>
          <w:lang w:val="en-US"/>
        </w:rPr>
        <w:t>MOFI</w:t>
      </w:r>
      <w:r>
        <w:rPr>
          <w:rFonts w:eastAsia="Times New Roman" w:cs="Times New Roman"/>
          <w:szCs w:val="24"/>
        </w:rPr>
        <w:t>, καθώς και τις δυνατότητες που δίνει το νέο Ευρωπαϊκό Ταμείο Θαλάσσιας Αλιείας όπως παραδείγματος χάριν έχει γ</w:t>
      </w:r>
      <w:r>
        <w:rPr>
          <w:rFonts w:eastAsia="Times New Roman" w:cs="Times New Roman"/>
          <w:szCs w:val="24"/>
        </w:rPr>
        <w:t>ίνει στην Κύπρο;</w:t>
      </w:r>
    </w:p>
    <w:p w14:paraId="7AF29A0C"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Δεύτερο ερώτημα: Σκέφτεται το Υπουργείο να προχωρήσει σε νομοθετική ρύθμιση</w:t>
      </w:r>
      <w:r>
        <w:rPr>
          <w:rFonts w:eastAsia="Times New Roman" w:cs="Times New Roman"/>
          <w:szCs w:val="24"/>
        </w:rPr>
        <w:t>,</w:t>
      </w:r>
      <w:r>
        <w:rPr>
          <w:rFonts w:eastAsia="Times New Roman" w:cs="Times New Roman"/>
          <w:szCs w:val="24"/>
        </w:rPr>
        <w:t xml:space="preserve"> που να δίνει τη δυνατότητα στους αλιείς να οργανωθούν σε όλα τα επίπεδα, δηλαδή και σε δευτεροβάθμιο επίπεδο, αναγνωρίζοντάς τους ως ξεχωριστό και ειδικό κλάδο το</w:t>
      </w:r>
      <w:r>
        <w:rPr>
          <w:rFonts w:eastAsia="Times New Roman" w:cs="Times New Roman"/>
          <w:szCs w:val="24"/>
        </w:rPr>
        <w:t>υ πρωτογενούς τομέα και δίνοντάς τους έτσι τη δυνατότητα</w:t>
      </w:r>
      <w:r>
        <w:rPr>
          <w:rFonts w:eastAsia="Times New Roman" w:cs="Times New Roman"/>
          <w:szCs w:val="24"/>
        </w:rPr>
        <w:t>,</w:t>
      </w:r>
      <w:r>
        <w:rPr>
          <w:rFonts w:eastAsia="Times New Roman" w:cs="Times New Roman"/>
          <w:szCs w:val="24"/>
        </w:rPr>
        <w:t xml:space="preserve"> να συμμετάσχουν ενεργά στην εθνική αλιευτική πολιτική; Διότι</w:t>
      </w:r>
      <w:r>
        <w:rPr>
          <w:rFonts w:eastAsia="Times New Roman" w:cs="Times New Roman"/>
          <w:szCs w:val="24"/>
        </w:rPr>
        <w:t>,</w:t>
      </w:r>
      <w:r>
        <w:rPr>
          <w:rFonts w:eastAsia="Times New Roman" w:cs="Times New Roman"/>
          <w:szCs w:val="24"/>
        </w:rPr>
        <w:t xml:space="preserve"> όπως ξέρετε</w:t>
      </w:r>
      <w:r>
        <w:rPr>
          <w:rFonts w:eastAsia="Times New Roman" w:cs="Times New Roman"/>
          <w:szCs w:val="24"/>
        </w:rPr>
        <w:t>,</w:t>
      </w:r>
      <w:r>
        <w:rPr>
          <w:rFonts w:eastAsia="Times New Roman" w:cs="Times New Roman"/>
          <w:szCs w:val="24"/>
        </w:rPr>
        <w:t xml:space="preserve"> σήμερα σε δευτεροβάθμιο επίπεδο οι αλιείς δεν μπορούν να συγκροτήσουν οργάνωση. Πρέπει να ενταχθούν μαζί </w:t>
      </w:r>
      <w:r>
        <w:rPr>
          <w:rFonts w:eastAsia="Times New Roman" w:cs="Times New Roman"/>
          <w:szCs w:val="24"/>
        </w:rPr>
        <w:lastRenderedPageBreak/>
        <w:t>με τους κτηνοτρόφο</w:t>
      </w:r>
      <w:r>
        <w:rPr>
          <w:rFonts w:eastAsia="Times New Roman" w:cs="Times New Roman"/>
          <w:szCs w:val="24"/>
        </w:rPr>
        <w:t>υς, μαζί με τους υπόλοιπους αγρότες σε ένα δευτεροβάθμιο όργανο και αυτό τους στερεί τη δυνατότητα για απευθείας διεκδίκηση των δικών τους προβλημάτων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ξεχωριστά.</w:t>
      </w:r>
    </w:p>
    <w:p w14:paraId="7AF29A0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Ευχαριστώ.</w:t>
      </w:r>
    </w:p>
    <w:p w14:paraId="7AF29A0E"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7AF29A0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7AF29A10"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Αγαπητέ συνάδελφε, σας ευχαριστώ για την ερώτηση που μου κάνετε, γιατί μου δίνετε το έναυσμα να μιλήσω για την ελληνική αλιεία.</w:t>
      </w:r>
    </w:p>
    <w:p w14:paraId="7AF29A11"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Κυρία Πρόεδρε, ζητώ λίγη ανοχή</w:t>
      </w:r>
      <w:r>
        <w:rPr>
          <w:rFonts w:eastAsia="Times New Roman" w:cs="Times New Roman"/>
          <w:szCs w:val="24"/>
        </w:rPr>
        <w:t xml:space="preserve"> στον χρόνο.</w:t>
      </w:r>
    </w:p>
    <w:p w14:paraId="7AF29A12"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Είναι ένας κλάδος ο οποίος αποτελεί τη ραχοκοκαλιά της νησιωτικής Ελλάδας, πυλώνα</w:t>
      </w:r>
      <w:r>
        <w:rPr>
          <w:rFonts w:eastAsia="Times New Roman" w:cs="Times New Roman"/>
          <w:szCs w:val="24"/>
        </w:rPr>
        <w:t>ς</w:t>
      </w:r>
      <w:r>
        <w:rPr>
          <w:rFonts w:eastAsia="Times New Roman" w:cs="Times New Roman"/>
          <w:szCs w:val="24"/>
        </w:rPr>
        <w:t xml:space="preserve"> ανάπτυξης των νησιωτικών και παράκτιων περιοχών και συνδετικό</w:t>
      </w:r>
      <w:r>
        <w:rPr>
          <w:rFonts w:eastAsia="Times New Roman" w:cs="Times New Roman"/>
          <w:szCs w:val="24"/>
        </w:rPr>
        <w:t>ς</w:t>
      </w:r>
      <w:r>
        <w:rPr>
          <w:rFonts w:eastAsia="Times New Roman" w:cs="Times New Roman"/>
          <w:szCs w:val="24"/>
        </w:rPr>
        <w:t xml:space="preserve"> κρίκος της κοινωνικής δομής των νησιών μας.</w:t>
      </w:r>
    </w:p>
    <w:p w14:paraId="7AF29A13"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Σας διαβεβαιώ ότι στο Υπουργείο κάνουμε μια συντονισμ</w:t>
      </w:r>
      <w:r>
        <w:rPr>
          <w:rFonts w:eastAsia="Times New Roman" w:cs="Times New Roman"/>
          <w:szCs w:val="24"/>
        </w:rPr>
        <w:t xml:space="preserve">ένη προσπάθεια αυτή την περίοδο για να στηρίξουμε τον κλάδο. Πραγματικά η ορθολογική διαχείριση των </w:t>
      </w:r>
      <w:proofErr w:type="spellStart"/>
      <w:r>
        <w:rPr>
          <w:rFonts w:eastAsia="Times New Roman" w:cs="Times New Roman"/>
          <w:szCs w:val="24"/>
        </w:rPr>
        <w:t>ιχθυαποθεμάτων</w:t>
      </w:r>
      <w:proofErr w:type="spellEnd"/>
      <w:r>
        <w:rPr>
          <w:rFonts w:eastAsia="Times New Roman" w:cs="Times New Roman"/>
          <w:szCs w:val="24"/>
        </w:rPr>
        <w:t xml:space="preserve"> και η προστασία των υδρόβιων πόρων από την </w:t>
      </w:r>
      <w:proofErr w:type="spellStart"/>
      <w:r>
        <w:rPr>
          <w:rFonts w:eastAsia="Times New Roman" w:cs="Times New Roman"/>
          <w:szCs w:val="24"/>
        </w:rPr>
        <w:t>υπεραλίευση</w:t>
      </w:r>
      <w:proofErr w:type="spellEnd"/>
      <w:r>
        <w:rPr>
          <w:rFonts w:eastAsia="Times New Roman" w:cs="Times New Roman"/>
          <w:szCs w:val="24"/>
        </w:rPr>
        <w:t xml:space="preserve"> αποτελούν αυτοσκοπό για τον τομέα της αλιείας στο Υπουργείο.</w:t>
      </w:r>
    </w:p>
    <w:p w14:paraId="7AF29A14"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Όσον αφορά στο αναχρονιστ</w:t>
      </w:r>
      <w:r>
        <w:rPr>
          <w:rFonts w:eastAsia="Times New Roman" w:cs="Times New Roman"/>
          <w:szCs w:val="24"/>
        </w:rPr>
        <w:t xml:space="preserve">ικό πλαίσιο που αναφέρατε, θα ήθελα να σας ενημερώσω ότι πολλά από τα βασιλικά και νομοθετικά διατάγματα από τα οποία </w:t>
      </w:r>
      <w:proofErr w:type="spellStart"/>
      <w:r>
        <w:rPr>
          <w:rFonts w:eastAsia="Times New Roman" w:cs="Times New Roman"/>
          <w:szCs w:val="24"/>
        </w:rPr>
        <w:t>διέπεται</w:t>
      </w:r>
      <w:proofErr w:type="spellEnd"/>
      <w:r>
        <w:rPr>
          <w:rFonts w:eastAsia="Times New Roman" w:cs="Times New Roman"/>
          <w:szCs w:val="24"/>
        </w:rPr>
        <w:t xml:space="preserve"> η αλιεία</w:t>
      </w:r>
      <w:r>
        <w:rPr>
          <w:rFonts w:eastAsia="Times New Roman" w:cs="Times New Roman"/>
          <w:szCs w:val="24"/>
        </w:rPr>
        <w:t>,</w:t>
      </w:r>
      <w:r>
        <w:rPr>
          <w:rFonts w:eastAsia="Times New Roman" w:cs="Times New Roman"/>
          <w:szCs w:val="24"/>
        </w:rPr>
        <w:t xml:space="preserve"> έχουν τροποποιηθεί, έχουν εκσυγχρονιστεί ή καταργηθεί. Ενδεικτικά να σας αναφέρω ότι στο Υπουργείο ήδη βρίσκεται αυτή</w:t>
      </w:r>
      <w:r>
        <w:rPr>
          <w:rFonts w:eastAsia="Times New Roman" w:cs="Times New Roman"/>
          <w:szCs w:val="24"/>
        </w:rPr>
        <w:t xml:space="preserve"> την ώρα σε επεξεργασία προεδρικό διάταγμα, το οποίο θα καταργήσει το γνωστό σε όλους στον κλάδο της αλιείας βασιλικό διάταγμα 666/1966. Τόσο σε εθνικό όσο και σε </w:t>
      </w:r>
      <w:proofErr w:type="spellStart"/>
      <w:r>
        <w:rPr>
          <w:rFonts w:eastAsia="Times New Roman" w:cs="Times New Roman"/>
          <w:szCs w:val="24"/>
        </w:rPr>
        <w:t>ενωσιακό</w:t>
      </w:r>
      <w:proofErr w:type="spellEnd"/>
      <w:r>
        <w:rPr>
          <w:rFonts w:eastAsia="Times New Roman" w:cs="Times New Roman"/>
          <w:szCs w:val="24"/>
        </w:rPr>
        <w:t xml:space="preserve"> επίπεδο ο τομέας της αλιείας </w:t>
      </w:r>
      <w:proofErr w:type="spellStart"/>
      <w:r>
        <w:rPr>
          <w:rFonts w:eastAsia="Times New Roman" w:cs="Times New Roman"/>
          <w:szCs w:val="24"/>
        </w:rPr>
        <w:t>διέπεται</w:t>
      </w:r>
      <w:proofErr w:type="spellEnd"/>
      <w:r>
        <w:rPr>
          <w:rFonts w:eastAsia="Times New Roman" w:cs="Times New Roman"/>
          <w:szCs w:val="24"/>
        </w:rPr>
        <w:t xml:space="preserve"> </w:t>
      </w:r>
      <w:r>
        <w:rPr>
          <w:rFonts w:eastAsia="Times New Roman" w:cs="Times New Roman"/>
          <w:szCs w:val="24"/>
        </w:rPr>
        <w:lastRenderedPageBreak/>
        <w:t xml:space="preserve">από μία σειρά ρυθμιστικών, διαχειριστικών και </w:t>
      </w:r>
      <w:r>
        <w:rPr>
          <w:rFonts w:eastAsia="Times New Roman" w:cs="Times New Roman"/>
          <w:szCs w:val="24"/>
        </w:rPr>
        <w:t>διαρθρωτικών μέτρων</w:t>
      </w:r>
      <w:r>
        <w:rPr>
          <w:rFonts w:eastAsia="Times New Roman" w:cs="Times New Roman"/>
          <w:szCs w:val="24"/>
        </w:rPr>
        <w:t>,</w:t>
      </w:r>
      <w:r>
        <w:rPr>
          <w:rFonts w:eastAsia="Times New Roman" w:cs="Times New Roman"/>
          <w:szCs w:val="24"/>
        </w:rPr>
        <w:t xml:space="preserve"> που έχουν ως στόχο να καταστήσουν την αλιεία στη χώρα μας βιώσιμη, αειφόρο, με σεβασμό στο περιβάλλον και με γνώμονα τη διασφάλιση του επαγγέλματος όλων των αλιέων.</w:t>
      </w:r>
    </w:p>
    <w:p w14:paraId="7AF29A15"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Σύμφωνα με τα προβλεπόμενα στον σχετικό κανονισμό για την αλιεία στη Μ</w:t>
      </w:r>
      <w:r>
        <w:rPr>
          <w:rFonts w:eastAsia="Times New Roman" w:cs="Times New Roman"/>
          <w:szCs w:val="24"/>
        </w:rPr>
        <w:t>εσόγειο, η διενέργειά της με συρόμενα κυκλωτικά αλιευτικά εργαλεία προϋποθέτει την εφαρμογή σχεδίων διαχείρισης εγκεκριμένων από την Ευρωπαϊκή Επιτροπή. Στο πλαίσιο, λοιπόν, συμμόρφωσης προς τη συγκεκριμένη υποχρέωση έχουν θεσπιστεί και τεθεί σε εφαρμογή τ</w:t>
      </w:r>
      <w:r>
        <w:rPr>
          <w:rFonts w:eastAsia="Times New Roman" w:cs="Times New Roman"/>
          <w:szCs w:val="24"/>
        </w:rPr>
        <w:t xml:space="preserve">α ακόλουθα διαχειριστικά σχέδια: Πρώτον, σχέδιο διαχείρισης για την αλιεία μικρών πελαγικών ειδών γαύρου και σαρδέλας, που διενεργείται από τα γνωστά αλιευτικά εργαλεία γρι-γρι. </w:t>
      </w:r>
    </w:p>
    <w:p w14:paraId="7AF29A16"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Δεύτερον, σχέδιο διαχείρισης για τη διενέργεια αλιείας με αλιευτικό εργαλείο </w:t>
      </w:r>
      <w:r>
        <w:rPr>
          <w:rFonts w:eastAsia="Times New Roman" w:cs="Times New Roman"/>
          <w:szCs w:val="24"/>
        </w:rPr>
        <w:t xml:space="preserve">δίχτυ τράτας βυθού –είναι το γνωστό που αφορά τις μηχανότρατες- σύμφωνα με το βασιλικό διάταγμα που σας προανέφερα. </w:t>
      </w:r>
    </w:p>
    <w:p w14:paraId="7AF29A17"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παράλληλα το Υπουργείο μας έχει καταθέσει διαχειριστικό σχέδιο για τη διενέργεια αλιείας με το αλιευτικό εργαλείο </w:t>
      </w:r>
      <w:proofErr w:type="spellStart"/>
      <w:r>
        <w:rPr>
          <w:rFonts w:eastAsia="Times New Roman" w:cs="Times New Roman"/>
          <w:szCs w:val="24"/>
        </w:rPr>
        <w:t>βιντζότρατα</w:t>
      </w:r>
      <w:proofErr w:type="spellEnd"/>
      <w:r>
        <w:rPr>
          <w:rFonts w:eastAsia="Times New Roman" w:cs="Times New Roman"/>
          <w:szCs w:val="24"/>
        </w:rPr>
        <w:t>, το ο</w:t>
      </w:r>
      <w:r>
        <w:rPr>
          <w:rFonts w:eastAsia="Times New Roman" w:cs="Times New Roman"/>
          <w:szCs w:val="24"/>
        </w:rPr>
        <w:t xml:space="preserve">ποίο σχέδιο, βεβαίως, προασπίζεται τα </w:t>
      </w:r>
      <w:proofErr w:type="spellStart"/>
      <w:r>
        <w:rPr>
          <w:rFonts w:eastAsia="Times New Roman" w:cs="Times New Roman"/>
          <w:szCs w:val="24"/>
        </w:rPr>
        <w:t>ιχθυαποθέματα</w:t>
      </w:r>
      <w:proofErr w:type="spellEnd"/>
      <w:r>
        <w:rPr>
          <w:rFonts w:eastAsia="Times New Roman" w:cs="Times New Roman"/>
          <w:szCs w:val="24"/>
        </w:rPr>
        <w:t xml:space="preserve"> και την </w:t>
      </w:r>
      <w:proofErr w:type="spellStart"/>
      <w:r>
        <w:rPr>
          <w:rFonts w:eastAsia="Times New Roman" w:cs="Times New Roman"/>
          <w:szCs w:val="24"/>
        </w:rPr>
        <w:t>αειφορία</w:t>
      </w:r>
      <w:proofErr w:type="spellEnd"/>
      <w:r>
        <w:rPr>
          <w:rFonts w:eastAsia="Times New Roman" w:cs="Times New Roman"/>
          <w:szCs w:val="24"/>
        </w:rPr>
        <w:t xml:space="preserve"> και θα λύσει και ένα μεγάλο πρόβλημα που αφορά εκατοντάδες παράκτιους αλιείς, οι οποίοι ταλαιπωρούνται από το 2010, διότι μέχρι σήμερα δεν είχε κατατεθεί ανάλογο διαχειριστικό σχέδιο για </w:t>
      </w:r>
      <w:r>
        <w:rPr>
          <w:rFonts w:eastAsia="Times New Roman" w:cs="Times New Roman"/>
          <w:szCs w:val="24"/>
        </w:rPr>
        <w:t>να εγκριθεί.</w:t>
      </w:r>
    </w:p>
    <w:p w14:paraId="7AF29A18"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Παράλληλα, βεβαίως, σε εθνικό επίπεδο και προς την κατεύθυνση της αειφόρου διαχείρισης έχει θεσπίσει τρεις περιοχές αλιείας ως εθνικές προστατευόμενες περιοχές συνολικής έκτασης είκοσι πέντε χιλιάδων στρεμμάτων, στις οποίες έχουν ποντιστεί τεχ</w:t>
      </w:r>
      <w:r>
        <w:rPr>
          <w:rFonts w:eastAsia="Times New Roman" w:cs="Times New Roman"/>
          <w:szCs w:val="24"/>
        </w:rPr>
        <w:t>νητοί ύφαλοι και υπάρχει πλήρης απαγόρευση της αλιείας, ενώ υπάρχει τριετής επιστημονική παρακολούθηση από το ΙΝΑΛΕ, το γνωστό Ινστιτούτο Αλιευτικής Έρευνας του ΕΛΓΟ-Δήμητρα.</w:t>
      </w:r>
    </w:p>
    <w:p w14:paraId="7AF29A19"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Πέραν αυτών έχει εγκριθεί και βρίσκεται σε εξέλιξη η δημιουργία δύο νέων τεχνητών</w:t>
      </w:r>
      <w:r>
        <w:rPr>
          <w:rFonts w:eastAsia="Times New Roman" w:cs="Times New Roman"/>
          <w:szCs w:val="24"/>
        </w:rPr>
        <w:t xml:space="preserve"> υφάλων από την Περιφέρεια Κεντρικής Μακεδονίας, οι οποίοι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ολοκληρωθούν στην ερχόμενη προγραμματική περίοδο.</w:t>
      </w:r>
    </w:p>
    <w:p w14:paraId="7AF29A1A"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Έχουμε, επίσης, θεσμοθετήσει τρία εθνικά θαλάσσια πάρκα στις Σποράδες, τη Ζάκυνθο και το Μεσολόγγι, ενώ υπάρχουν σε ισχύ εκατοντάδες τ</w:t>
      </w:r>
      <w:r>
        <w:rPr>
          <w:rFonts w:eastAsia="Times New Roman" w:cs="Times New Roman"/>
          <w:szCs w:val="24"/>
        </w:rPr>
        <w:t xml:space="preserve">οπικές απαγορεύσεις, οι οποίες υποστηρίζουν την αειφόρο διαχείριση των υπαρχόντων </w:t>
      </w:r>
      <w:proofErr w:type="spellStart"/>
      <w:r>
        <w:rPr>
          <w:rFonts w:eastAsia="Times New Roman" w:cs="Times New Roman"/>
          <w:szCs w:val="24"/>
        </w:rPr>
        <w:t>ιχθυαποθεμάτων</w:t>
      </w:r>
      <w:proofErr w:type="spellEnd"/>
      <w:r>
        <w:rPr>
          <w:rFonts w:eastAsia="Times New Roman" w:cs="Times New Roman"/>
          <w:szCs w:val="24"/>
        </w:rPr>
        <w:t>. Χαρακτηριστικά σας αναφέρω ότι για το αλιευτικό εργαλείο της μηχανότρατας</w:t>
      </w:r>
      <w:r>
        <w:rPr>
          <w:rFonts w:eastAsia="Times New Roman" w:cs="Times New Roman"/>
          <w:szCs w:val="24"/>
        </w:rPr>
        <w:t>,</w:t>
      </w:r>
      <w:r>
        <w:rPr>
          <w:rFonts w:eastAsia="Times New Roman" w:cs="Times New Roman"/>
          <w:szCs w:val="24"/>
        </w:rPr>
        <w:t xml:space="preserve"> υπάρχουν τριακόσιες είκοσι οκτώ τοπικές και χρονικές απαγορεύσεις. </w:t>
      </w:r>
    </w:p>
    <w:p w14:paraId="7AF29A1B"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Τα περί αποζημι</w:t>
      </w:r>
      <w:r>
        <w:rPr>
          <w:rFonts w:eastAsia="Times New Roman" w:cs="Times New Roman"/>
          <w:szCs w:val="24"/>
        </w:rPr>
        <w:t>ώσεων και οργάνωσης των αλιέων θα τα πω στη δευτερολογία μου.</w:t>
      </w:r>
    </w:p>
    <w:p w14:paraId="7AF29A1C"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7AF29A1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Συρμαλένιος</w:t>
      </w:r>
      <w:proofErr w:type="spellEnd"/>
      <w:r>
        <w:rPr>
          <w:rFonts w:eastAsia="Times New Roman" w:cs="Times New Roman"/>
          <w:szCs w:val="24"/>
        </w:rPr>
        <w:t>.</w:t>
      </w:r>
    </w:p>
    <w:p w14:paraId="7AF29A1E"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lastRenderedPageBreak/>
        <w:t>ΝΙΚΟΛΑΟΣ ΣΥΡΜΑΛΕΝΙΟΣ: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πω ότι χαίρομαι που ο Υπουργός αναφέρει σημαντικά πράγματα και για τ</w:t>
      </w:r>
      <w:r>
        <w:rPr>
          <w:rFonts w:eastAsia="Times New Roman" w:cs="Times New Roman"/>
          <w:szCs w:val="24"/>
        </w:rPr>
        <w:t xml:space="preserve">ον εκσυγχρονισμό του θεσμικού πλαισίου αλλά και για το ξεκίνημα ίδρυσης θαλάσσιων προστατευόμενων περιοχών -και ανέφερε συγκεκριμένα τις Σποράδες, τη Ζάκυνθο και το Μεσολόγγι. </w:t>
      </w:r>
    </w:p>
    <w:p w14:paraId="7AF29A1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Υπάρχει, βέβαια, και το </w:t>
      </w:r>
      <w:r>
        <w:rPr>
          <w:rFonts w:eastAsia="Times New Roman" w:cs="Times New Roman"/>
          <w:szCs w:val="24"/>
        </w:rPr>
        <w:t>ν</w:t>
      </w:r>
      <w:r>
        <w:rPr>
          <w:rFonts w:eastAsia="Times New Roman" w:cs="Times New Roman"/>
          <w:szCs w:val="24"/>
        </w:rPr>
        <w:t xml:space="preserve">ότιο Αιγαίο, στο οποίο </w:t>
      </w:r>
      <w:r>
        <w:rPr>
          <w:rFonts w:eastAsia="Times New Roman" w:cs="Times New Roman"/>
          <w:szCs w:val="24"/>
        </w:rPr>
        <w:t>ν</w:t>
      </w:r>
      <w:r>
        <w:rPr>
          <w:rFonts w:eastAsia="Times New Roman" w:cs="Times New Roman"/>
          <w:szCs w:val="24"/>
        </w:rPr>
        <w:t>ότιο Αιγαίο ανήκουν οι Κυκλάδε</w:t>
      </w:r>
      <w:r>
        <w:rPr>
          <w:rFonts w:eastAsia="Times New Roman" w:cs="Times New Roman"/>
          <w:szCs w:val="24"/>
        </w:rPr>
        <w:t>ς και τα Δωδεκάνησα, όπου εκεί -απ’ ό,τι ξέρω και από την εποχή που ήμουν νομαρχιακός σύμβουλος- υπάρχουν συγκεκριμένες μελέτες του Πανεπιστημίου Αιγαίου αλλά και του Πανεπιστημίου Πειραιά για δημιουργία θαλάσσιων προστατευόμενων περιοχών στην ευρύτερη περ</w:t>
      </w:r>
      <w:r>
        <w:rPr>
          <w:rFonts w:eastAsia="Times New Roman" w:cs="Times New Roman"/>
          <w:szCs w:val="24"/>
        </w:rPr>
        <w:t xml:space="preserve">ιοχή της Άνδρου, Τήνου και Γυάρου, όπως και στην περιοχή νότια της Νάξου, όπως και στην περιοχή της Μήλου, όσον αφορά τις Κυκλάδες. </w:t>
      </w:r>
    </w:p>
    <w:p w14:paraId="7AF29A2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Σε αυτές τις περιοχές υπήρχε και σύμφωνη γνώμη των αλιέων, καθώς και των δημάρχων εκείνη την εποχή. Δυστυχώς για διάφορους </w:t>
      </w:r>
      <w:r>
        <w:rPr>
          <w:rFonts w:eastAsia="Times New Roman" w:cs="Times New Roman"/>
          <w:szCs w:val="24"/>
        </w:rPr>
        <w:t xml:space="preserve">λόγους αυτά δεν προχώρησαν. Δεν ξέρω ποια είναι η συγκεκριμένη αιτία. Όμως είναι φανερό ότι αυτές οι θαλάσσιες προστατευόμενες περιοχές πρέπει να επεκταθούν και </w:t>
      </w:r>
      <w:r>
        <w:rPr>
          <w:rFonts w:eastAsia="Times New Roman" w:cs="Times New Roman"/>
          <w:szCs w:val="24"/>
        </w:rPr>
        <w:lastRenderedPageBreak/>
        <w:t>να προχωρήσουν και στην υπόλοιπη Ελλάδα, έχοντας φυσικά τη σύμφωνη γνώμη των φορέων και ειδικότ</w:t>
      </w:r>
      <w:r>
        <w:rPr>
          <w:rFonts w:eastAsia="Times New Roman" w:cs="Times New Roman"/>
          <w:szCs w:val="24"/>
        </w:rPr>
        <w:t xml:space="preserve">ερα αυτών που ζουν από τη θάλασσα, δηλαδή των αλιέων. </w:t>
      </w:r>
    </w:p>
    <w:p w14:paraId="7AF29A21"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Σχετικά με τα διαχειριστικά σχέδια προφανώς είναι έτσι όπως τα είπατε, για τον γαύρο, τη σαρδέλα, για τις μηχανότρατες, </w:t>
      </w:r>
      <w:proofErr w:type="spellStart"/>
      <w:r>
        <w:rPr>
          <w:rFonts w:eastAsia="Times New Roman" w:cs="Times New Roman"/>
          <w:szCs w:val="24"/>
        </w:rPr>
        <w:t>βιτζότρατες</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Όμως εδώ πρέπει να δούμε ότι, κακά τα ψέματα, οι άνθρωποι οι ο</w:t>
      </w:r>
      <w:r>
        <w:rPr>
          <w:rFonts w:eastAsia="Times New Roman" w:cs="Times New Roman"/>
          <w:szCs w:val="24"/>
        </w:rPr>
        <w:t>ποίοι ασχολούνται με αυτού του τύπου την αλιεία</w:t>
      </w:r>
      <w:r>
        <w:rPr>
          <w:rFonts w:eastAsia="Times New Roman" w:cs="Times New Roman"/>
          <w:szCs w:val="24"/>
        </w:rPr>
        <w:t>,</w:t>
      </w:r>
      <w:r>
        <w:rPr>
          <w:rFonts w:eastAsia="Times New Roman" w:cs="Times New Roman"/>
          <w:szCs w:val="24"/>
        </w:rPr>
        <w:t xml:space="preserve"> είναι μια μικρή μειοψηφία σε σχέση με το σύνολο των αλιέων της χώρας. Εάν δεν κάνω λάθος, οι αλιείς της χώρας είναι περίπου δεκαπέντε χιλιάδες, εκ των οποίων το 85% είναι παράκτιοι αλιείς. Αυτούς πρέπει να π</w:t>
      </w:r>
      <w:r>
        <w:rPr>
          <w:rFonts w:eastAsia="Times New Roman" w:cs="Times New Roman"/>
          <w:szCs w:val="24"/>
        </w:rPr>
        <w:t>ροστατεύσουμε</w:t>
      </w:r>
      <w:r>
        <w:rPr>
          <w:rFonts w:eastAsia="Times New Roman" w:cs="Times New Roman"/>
          <w:szCs w:val="24"/>
        </w:rPr>
        <w:t>,</w:t>
      </w:r>
      <w:r>
        <w:rPr>
          <w:rFonts w:eastAsia="Times New Roman" w:cs="Times New Roman"/>
          <w:szCs w:val="24"/>
        </w:rPr>
        <w:t xml:space="preserve"> κυρίως, χωρίς να υποβαθμίσω τις άλλες κατηγορίες. </w:t>
      </w:r>
      <w:r>
        <w:rPr>
          <w:rFonts w:eastAsia="Times New Roman" w:cs="Times New Roman"/>
          <w:szCs w:val="24"/>
        </w:rPr>
        <w:t>Π</w:t>
      </w:r>
      <w:r>
        <w:rPr>
          <w:rFonts w:eastAsia="Times New Roman" w:cs="Times New Roman"/>
          <w:szCs w:val="24"/>
        </w:rPr>
        <w:t xml:space="preserve">ρέπει να προστατεύσουμε </w:t>
      </w:r>
      <w:r>
        <w:rPr>
          <w:rFonts w:eastAsia="Times New Roman" w:cs="Times New Roman"/>
          <w:szCs w:val="24"/>
        </w:rPr>
        <w:t>αυτούς,</w:t>
      </w:r>
      <w:r>
        <w:rPr>
          <w:rFonts w:eastAsia="Times New Roman" w:cs="Times New Roman"/>
          <w:szCs w:val="24"/>
        </w:rPr>
        <w:t xml:space="preserve"> κυρίως, γιατί αποτελούν τον κύριο όγκο. Είναι αυτοί οι οποίοι ζουν απ’ αυτό το επάγγελμα, είναι δηλαδή κατά κύριο επάγγελμα ψαράδες και τίποτα άλλο. Αυτή τη σ</w:t>
      </w:r>
      <w:r>
        <w:rPr>
          <w:rFonts w:eastAsia="Times New Roman" w:cs="Times New Roman"/>
          <w:szCs w:val="24"/>
        </w:rPr>
        <w:t>τιγμή αυτοί οι άνθρωποι συμπιέζονται</w:t>
      </w:r>
      <w:r>
        <w:rPr>
          <w:rFonts w:eastAsia="Times New Roman" w:cs="Times New Roman"/>
          <w:szCs w:val="24"/>
        </w:rPr>
        <w:t>,</w:t>
      </w:r>
      <w:r>
        <w:rPr>
          <w:rFonts w:eastAsia="Times New Roman" w:cs="Times New Roman"/>
          <w:szCs w:val="24"/>
        </w:rPr>
        <w:t xml:space="preserve"> πραγματικά </w:t>
      </w:r>
      <w:r>
        <w:rPr>
          <w:rFonts w:eastAsia="Times New Roman" w:cs="Times New Roman"/>
          <w:szCs w:val="24"/>
        </w:rPr>
        <w:t>,</w:t>
      </w:r>
      <w:r>
        <w:rPr>
          <w:rFonts w:eastAsia="Times New Roman" w:cs="Times New Roman"/>
          <w:szCs w:val="24"/>
        </w:rPr>
        <w:t xml:space="preserve"> από όλες αυτές τις αιτίες. Βεβαίως κύρια αιτία είναι η μείωση των </w:t>
      </w:r>
      <w:proofErr w:type="spellStart"/>
      <w:r>
        <w:rPr>
          <w:rFonts w:eastAsia="Times New Roman" w:cs="Times New Roman"/>
          <w:szCs w:val="24"/>
        </w:rPr>
        <w:t>ιχθυαποθεμάτων</w:t>
      </w:r>
      <w:proofErr w:type="spellEnd"/>
      <w:r>
        <w:rPr>
          <w:rFonts w:eastAsia="Times New Roman" w:cs="Times New Roman"/>
          <w:szCs w:val="24"/>
        </w:rPr>
        <w:t xml:space="preserve">, η μείωση των </w:t>
      </w:r>
      <w:r>
        <w:rPr>
          <w:rFonts w:eastAsia="Times New Roman" w:cs="Times New Roman"/>
          <w:szCs w:val="24"/>
        </w:rPr>
        <w:t>οποί</w:t>
      </w:r>
      <w:r>
        <w:rPr>
          <w:rFonts w:eastAsia="Times New Roman" w:cs="Times New Roman"/>
          <w:szCs w:val="24"/>
        </w:rPr>
        <w:t>ων</w:t>
      </w:r>
      <w:r>
        <w:rPr>
          <w:rFonts w:eastAsia="Times New Roman" w:cs="Times New Roman"/>
          <w:szCs w:val="24"/>
        </w:rPr>
        <w:t xml:space="preserve"> </w:t>
      </w:r>
      <w:r>
        <w:rPr>
          <w:rFonts w:eastAsia="Times New Roman" w:cs="Times New Roman"/>
          <w:szCs w:val="24"/>
        </w:rPr>
        <w:t xml:space="preserve">έχει γίνει δυστυχώς και </w:t>
      </w:r>
      <w:r>
        <w:rPr>
          <w:rFonts w:eastAsia="Times New Roman" w:cs="Times New Roman"/>
          <w:szCs w:val="24"/>
        </w:rPr>
        <w:lastRenderedPageBreak/>
        <w:t>από τα εργαλεία τα οποία χρησιμοποιήθηκαν από ορισμένες άλλες κατηγορίες αλιέων</w:t>
      </w:r>
      <w:r>
        <w:rPr>
          <w:rFonts w:eastAsia="Times New Roman" w:cs="Times New Roman"/>
          <w:szCs w:val="24"/>
        </w:rPr>
        <w:t xml:space="preserve"> και γι’ αυτόν τον λόγο δεν μπορεί να υπάρξει και μια καλή συνεργασία μεταξύ τους.</w:t>
      </w:r>
    </w:p>
    <w:p w14:paraId="7AF29A22"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Τελειώνοντας θέλω να πω ότι θα πρέπει να δείτε με ανοικτό μυαλό και ανοικτή καρδιά το θέμα της δημιουργίας δευτεροβάθμιων οργανώσεων των αλιέων. Δεν μπορεί ένας ψαράς να εξο</w:t>
      </w:r>
      <w:r>
        <w:rPr>
          <w:rFonts w:eastAsia="Times New Roman" w:cs="Times New Roman"/>
          <w:szCs w:val="24"/>
        </w:rPr>
        <w:t xml:space="preserve">μοιώνεται με τον κτηνοτρόφο. Βεβαίως είναι πρωτογενής παραγωγή και βεβαίως η πρωτογενής παραγωγή αποτελεί αυτό που θέλουμε και εμείς, δηλαδή βασικό μοχλό της παραγωγικής ανάπτυξης της χώρας. </w:t>
      </w:r>
      <w:r>
        <w:rPr>
          <w:rFonts w:eastAsia="Times New Roman" w:cs="Times New Roman"/>
          <w:szCs w:val="24"/>
        </w:rPr>
        <w:t>Έ</w:t>
      </w:r>
      <w:r>
        <w:rPr>
          <w:rFonts w:eastAsia="Times New Roman" w:cs="Times New Roman"/>
          <w:szCs w:val="24"/>
        </w:rPr>
        <w:t>χει τεράστια περιθώρια η χώρα, για να αναπτυχθεί η πρωτογενής πα</w:t>
      </w:r>
      <w:r>
        <w:rPr>
          <w:rFonts w:eastAsia="Times New Roman" w:cs="Times New Roman"/>
          <w:szCs w:val="24"/>
        </w:rPr>
        <w:t>ραγωγή. Όμως οι ψαράδες αποτελούν μια πολύ ειδική κατηγορία, η οποία πρέπει να αναγνωριστεί σαν τέτοια και με αυτή την έννοια πρέπει το θεσμικό πλαίσιο που θα φτιάξει το Υπουργείο –και ελπίζουμε να το φτιάξει γρήγορα- να βοηθήσει, για να οργανωθούν αυτοί ο</w:t>
      </w:r>
      <w:r>
        <w:rPr>
          <w:rFonts w:eastAsia="Times New Roman" w:cs="Times New Roman"/>
          <w:szCs w:val="24"/>
        </w:rPr>
        <w:t xml:space="preserve">ι άνθρωποι. Ξέρετε πολύ καλά ότι έχουν έρθει στο γραφείο σας απ’ όλη την Ελλάδα αλιείς, </w:t>
      </w:r>
      <w:r>
        <w:rPr>
          <w:rFonts w:eastAsia="Times New Roman" w:cs="Times New Roman"/>
          <w:szCs w:val="24"/>
        </w:rPr>
        <w:lastRenderedPageBreak/>
        <w:t xml:space="preserve">οι οποίοι δεν μπορούν να συνεννοηθούν μεταξύ τους, από τον Έβρο μέχρι την Κρήτη. </w:t>
      </w:r>
      <w:r>
        <w:rPr>
          <w:rFonts w:eastAsia="Times New Roman" w:cs="Times New Roman"/>
          <w:szCs w:val="24"/>
        </w:rPr>
        <w:t>Α</w:t>
      </w:r>
      <w:r>
        <w:rPr>
          <w:rFonts w:eastAsia="Times New Roman" w:cs="Times New Roman"/>
          <w:szCs w:val="24"/>
        </w:rPr>
        <w:t>υτό είναι αποτέλεσμα της ανυπαρξίας μιας δευτεροβάθμιας ομοσπονδίας, που θα μπορούσε ν</w:t>
      </w:r>
      <w:r>
        <w:rPr>
          <w:rFonts w:eastAsia="Times New Roman" w:cs="Times New Roman"/>
          <w:szCs w:val="24"/>
        </w:rPr>
        <w:t>α συμπεριλάβει όλο αυτόν τον χώρο.</w:t>
      </w:r>
    </w:p>
    <w:p w14:paraId="7AF29A23"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Ευχαριστώ.</w:t>
      </w:r>
    </w:p>
    <w:p w14:paraId="7AF29A24"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w:t>
      </w:r>
    </w:p>
    <w:p w14:paraId="7AF29A25"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σχετικά με το θέμα της οργάνωσης των αλιέων υπάρχει τ</w:t>
      </w:r>
      <w:r>
        <w:rPr>
          <w:rFonts w:eastAsia="Times New Roman" w:cs="Times New Roman"/>
          <w:szCs w:val="24"/>
        </w:rPr>
        <w:t>ο βασικό πλαίσιο του ν.4384/2016, το οποίο αφορά τους συνεταιρισμούς, τις ομάδες παραγωγών, τις οργανώσεις παραγωγών. Εκεί, όμως, υπάρχει μία ιδιαιτερότητα</w:t>
      </w:r>
      <w:r>
        <w:rPr>
          <w:rFonts w:eastAsia="Times New Roman" w:cs="Times New Roman"/>
          <w:szCs w:val="24"/>
        </w:rPr>
        <w:t>,</w:t>
      </w:r>
      <w:r>
        <w:rPr>
          <w:rFonts w:eastAsia="Times New Roman" w:cs="Times New Roman"/>
          <w:szCs w:val="24"/>
        </w:rPr>
        <w:t xml:space="preserve"> όσον αφορά την κάλυψη δαπανών λειτουργίας και ιδιαίτερα μέσα από πόρους της Ευρωπαϊκής Επιτροπής κα</w:t>
      </w:r>
      <w:r>
        <w:rPr>
          <w:rFonts w:eastAsia="Times New Roman" w:cs="Times New Roman"/>
          <w:szCs w:val="24"/>
        </w:rPr>
        <w:t xml:space="preserve">ι το Πρόγραμμα Αγροτικής Ανάπτυξης, που μπορούμε να έχουμε για τις συγκεκριμένες οργανώσεις μέχρι το ποσό των 100.000 ευρώ για πέντε χρόνια, το οποίο θα καλύψει όλες </w:t>
      </w:r>
      <w:r>
        <w:rPr>
          <w:rFonts w:eastAsia="Times New Roman" w:cs="Times New Roman"/>
          <w:szCs w:val="24"/>
        </w:rPr>
        <w:lastRenderedPageBreak/>
        <w:t>τις δαπάνες λειτουργίας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θα κάνει πιο επωφελή τη λειτουργία των συγκεκριμένων </w:t>
      </w:r>
      <w:r>
        <w:rPr>
          <w:rFonts w:eastAsia="Times New Roman" w:cs="Times New Roman"/>
          <w:szCs w:val="24"/>
        </w:rPr>
        <w:t>ομάδων παραγωγών. Είναι ένα ζήτημα, το οποίο και οι ίδιοι οι αλιείς πρέπει να το επιδιώξουν.</w:t>
      </w:r>
    </w:p>
    <w:p w14:paraId="7AF29A26"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Από εκεί και πέρα υπάρχει η δυνατότητα του ν.1650/1986, που μπορούν να οργανωθούν οι συγκεκριμένοι άνθρωποι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είναι θέμα δικό </w:t>
      </w:r>
      <w:r>
        <w:rPr>
          <w:rFonts w:eastAsia="Times New Roman" w:cs="Times New Roman"/>
          <w:szCs w:val="24"/>
        </w:rPr>
        <w:t>τους,</w:t>
      </w:r>
      <w:r>
        <w:rPr>
          <w:rFonts w:eastAsia="Times New Roman" w:cs="Times New Roman"/>
          <w:szCs w:val="24"/>
        </w:rPr>
        <w:t xml:space="preserve"> το πώς θα μπορέσουν </w:t>
      </w:r>
      <w:r>
        <w:rPr>
          <w:rFonts w:eastAsia="Times New Roman" w:cs="Times New Roman"/>
          <w:szCs w:val="24"/>
        </w:rPr>
        <w:t>να μαζευτούν γύρω από τον κλάδο που υπηρετούν.</w:t>
      </w:r>
    </w:p>
    <w:p w14:paraId="7AF29A27"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Αναφερθήκατε στην παράκτια αλιεία. Όντως, παρά τις προσπάθειες που έχω κάνει να συναντηθούμε και να έχουμε μια συνολική προσέγγιση, αρχίζουμε «η παράκτια αλιεία, η μέση αλιεία, οι μηχανότρατες» και δεν τα έχου</w:t>
      </w:r>
      <w:r>
        <w:rPr>
          <w:rFonts w:eastAsia="Times New Roman" w:cs="Times New Roman"/>
          <w:szCs w:val="24"/>
        </w:rPr>
        <w:t>με καταφέρει. Είναι μεγάλο το πρόβλημα. Ήδη αυτή την ώρα ετοιμάζουμε νομοθετική ρύθμιση</w:t>
      </w:r>
      <w:r>
        <w:rPr>
          <w:rFonts w:eastAsia="Times New Roman" w:cs="Times New Roman"/>
          <w:szCs w:val="24"/>
        </w:rPr>
        <w:t>,</w:t>
      </w:r>
      <w:r>
        <w:rPr>
          <w:rFonts w:eastAsia="Times New Roman" w:cs="Times New Roman"/>
          <w:szCs w:val="24"/>
        </w:rPr>
        <w:t xml:space="preserve"> όσον αφορά γενικά τον αλιευτικό χώρο. Αύριο μεθαύριο θα έχουμε συναντήσεις, χωριστές συναντήσεις και είναι ένα πρόβλημα αυτό. </w:t>
      </w:r>
    </w:p>
    <w:p w14:paraId="7AF29A28"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Αντιμετωπίσαμε</w:t>
      </w:r>
      <w:r>
        <w:rPr>
          <w:rFonts w:eastAsia="Times New Roman" w:cs="Times New Roman"/>
          <w:szCs w:val="24"/>
        </w:rPr>
        <w:t>,</w:t>
      </w:r>
      <w:r>
        <w:rPr>
          <w:rFonts w:eastAsia="Times New Roman" w:cs="Times New Roman"/>
          <w:szCs w:val="24"/>
        </w:rPr>
        <w:t xml:space="preserve"> το ξέρετε</w:t>
      </w:r>
      <w:r>
        <w:rPr>
          <w:rFonts w:eastAsia="Times New Roman" w:cs="Times New Roman"/>
          <w:szCs w:val="24"/>
        </w:rPr>
        <w:t>,</w:t>
      </w:r>
      <w:r>
        <w:rPr>
          <w:rFonts w:eastAsia="Times New Roman" w:cs="Times New Roman"/>
          <w:szCs w:val="24"/>
        </w:rPr>
        <w:t xml:space="preserve"> και αντιμετωπ</w:t>
      </w:r>
      <w:r>
        <w:rPr>
          <w:rFonts w:eastAsia="Times New Roman" w:cs="Times New Roman"/>
          <w:szCs w:val="24"/>
        </w:rPr>
        <w:t xml:space="preserve">ίζει η χώρα μας το μεγάλο ζήτημα της λειτουργίας του ερασιτεχνισμού. Θα επαναφέρουμε την πρόθεσή μας να μπει κάποια τάξη στους ερασιτέχνες αλιείς, διότι αυτή την ώρα που είναι και μια ώρα δημοσιονομικής και οικονομικής κρίσης, πάρα πολύς κόσμος, ιδιαίτερα </w:t>
      </w:r>
      <w:r>
        <w:rPr>
          <w:rFonts w:eastAsia="Times New Roman" w:cs="Times New Roman"/>
          <w:szCs w:val="24"/>
        </w:rPr>
        <w:t>στα μικρά νησιά ασχολείται με την αλιεία ερασιτεχνικά. Αντιλαμβάνεσθε ότι είναι δύσκολο για μας να πούμε να μην πάει κάποιος να βγάλει το μεροκάματό του, αλλά την ίδια ώρα πρέπει να μπει και κάποια τάξη στο συγκεκριμένο ζήτημα.</w:t>
      </w:r>
    </w:p>
    <w:p w14:paraId="7AF29A29"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Υπάρχουν ζητήματα, λοιπόν, που είναι ανοικτά, όπως ανοικτό είναι το ζήτημα που αναφέρατε και εσείς στην ερώτησή </w:t>
      </w:r>
      <w:r>
        <w:rPr>
          <w:rFonts w:eastAsia="Times New Roman" w:cs="Times New Roman"/>
          <w:szCs w:val="24"/>
        </w:rPr>
        <w:t>σας,</w:t>
      </w:r>
      <w:r>
        <w:rPr>
          <w:rFonts w:eastAsia="Times New Roman" w:cs="Times New Roman"/>
          <w:szCs w:val="24"/>
        </w:rPr>
        <w:t xml:space="preserve"> το οποίο αφορά ιδιαίτερα τις αποζημιώσεις που όντως συμβαίνουν στον κλάδο της αλιείας. Αυτά, όμως, θα πρέπει να συμβούν μέσα από μια διαδικ</w:t>
      </w:r>
      <w:r>
        <w:rPr>
          <w:rFonts w:eastAsia="Times New Roman" w:cs="Times New Roman"/>
          <w:szCs w:val="24"/>
        </w:rPr>
        <w:t>ασία ασφάλισης μέσα από τον ΕΛΓΑ</w:t>
      </w:r>
      <w:r>
        <w:rPr>
          <w:rFonts w:eastAsia="Times New Roman" w:cs="Times New Roman"/>
          <w:szCs w:val="24"/>
        </w:rPr>
        <w:t>,</w:t>
      </w:r>
      <w:r>
        <w:rPr>
          <w:rFonts w:eastAsia="Times New Roman" w:cs="Times New Roman"/>
          <w:szCs w:val="24"/>
        </w:rPr>
        <w:t xml:space="preserve"> που είναι ένα ταμείο που καλύπτει συνολικά τον αγροτικό χώρο, για να δούμε πώς θα μπορέσουμε να καλύψουμε και τις συγκεκριμένες ζημιές.</w:t>
      </w:r>
    </w:p>
    <w:p w14:paraId="7AF29A2A"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Τονίζω πάντως για μία ακόμη φορά ότι επειδή ο κλάδος της αλιείας ήταν ένας κλάδος ο οπ</w:t>
      </w:r>
      <w:r>
        <w:rPr>
          <w:rFonts w:eastAsia="Times New Roman" w:cs="Times New Roman"/>
          <w:szCs w:val="24"/>
        </w:rPr>
        <w:t>οίος περπατούσε από Υπουργείο σε Υπουργείο, αυτή την ώρα στο Υπουργείο Αγροτικής Ανάπτυξης κάνουμε μια μεγάλη προσπάθεια</w:t>
      </w:r>
      <w:r>
        <w:rPr>
          <w:rFonts w:eastAsia="Times New Roman" w:cs="Times New Roman"/>
          <w:szCs w:val="24"/>
        </w:rPr>
        <w:t>,</w:t>
      </w:r>
      <w:r>
        <w:rPr>
          <w:rFonts w:eastAsia="Times New Roman" w:cs="Times New Roman"/>
          <w:szCs w:val="24"/>
        </w:rPr>
        <w:t xml:space="preserve"> να μπορέσουμε να τον εντάξουμε στον πρωτογενή τομέα της χώρας μας και βεβαίως το ΕΠΑΛΘ της επόμενης περιόδου που είναι πάρα πολύ σημαν</w:t>
      </w:r>
      <w:r>
        <w:rPr>
          <w:rFonts w:eastAsia="Times New Roman" w:cs="Times New Roman"/>
          <w:szCs w:val="24"/>
        </w:rPr>
        <w:t>τικό και από πλευράς ποσού, αλλά και από πλευράς δραστηριοτήτων που θέλουμε για τον αλιευτικό χώρο, πιστεύουμε ότι θα βρει καλύτερες μέρες μπροστά του.</w:t>
      </w:r>
    </w:p>
    <w:p w14:paraId="7AF29A2B"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Προχωρούμε στη συζήτηση της δωδέκατης με αριθμό 202/14-11-20</w:t>
      </w:r>
      <w:r>
        <w:rPr>
          <w:rFonts w:eastAsia="Times New Roman" w:cs="Times New Roman"/>
          <w:szCs w:val="24"/>
        </w:rPr>
        <w:t>16 επίκαιρης ερώτησης δε</w:t>
      </w:r>
      <w:r>
        <w:rPr>
          <w:rFonts w:eastAsia="Times New Roman" w:cs="Times New Roman"/>
          <w:szCs w:val="24"/>
        </w:rPr>
        <w:t>ύτε</w:t>
      </w:r>
      <w:r>
        <w:rPr>
          <w:rFonts w:eastAsia="Times New Roman" w:cs="Times New Roman"/>
          <w:szCs w:val="24"/>
        </w:rPr>
        <w:t>ρου κύκλου του ΣΤ΄ Αντιπροέδρου της Βουλής και Βουλευτή Λ</w:t>
      </w:r>
      <w:r>
        <w:rPr>
          <w:rFonts w:eastAsia="Times New Roman" w:cs="Times New Roman"/>
          <w:szCs w:val="24"/>
        </w:rPr>
        <w:t>αρίση</w:t>
      </w:r>
      <w:r>
        <w:rPr>
          <w:rFonts w:eastAsia="Times New Roman" w:cs="Times New Roman"/>
          <w:szCs w:val="24"/>
        </w:rPr>
        <w:t>ς του Κομμουνιστικού Κόμματος Ελλάδ</w:t>
      </w:r>
      <w:r>
        <w:rPr>
          <w:rFonts w:eastAsia="Times New Roman" w:cs="Times New Roman"/>
          <w:szCs w:val="24"/>
        </w:rPr>
        <w:t>α</w:t>
      </w:r>
      <w:r>
        <w:rPr>
          <w:rFonts w:eastAsia="Times New Roman" w:cs="Times New Roman"/>
          <w:szCs w:val="24"/>
        </w:rPr>
        <w:t xml:space="preserve">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Αγροτικής Ανάπτυξης και Τροφίμων, σχετικά με τις καταστροφές στην αγροτική παραγωγή από τις βροχοπτώσεις-χαλαζοπτώσεις-πλημμύρες στον </w:t>
      </w:r>
      <w:r>
        <w:rPr>
          <w:rFonts w:eastAsia="Times New Roman" w:cs="Times New Roman"/>
          <w:szCs w:val="24"/>
        </w:rPr>
        <w:t>Ν</w:t>
      </w:r>
      <w:r>
        <w:rPr>
          <w:rFonts w:eastAsia="Times New Roman" w:cs="Times New Roman"/>
          <w:szCs w:val="24"/>
        </w:rPr>
        <w:t>ομό Τρικάλων.</w:t>
      </w:r>
    </w:p>
    <w:p w14:paraId="7AF29A2C"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Θα απαντήσει πάλι ο Υπουργός Αγροτικής Ανάπτυξης και Τροφίμων κ. Ε</w:t>
      </w:r>
      <w:r>
        <w:rPr>
          <w:rFonts w:eastAsia="Times New Roman" w:cs="Times New Roman"/>
          <w:szCs w:val="24"/>
        </w:rPr>
        <w:t>υάγγελος Αποστόλου.</w:t>
      </w:r>
    </w:p>
    <w:p w14:paraId="7AF29A2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Τον λόγο έχει ο ΣΤ΄ Αντιπρόεδρος της Βουλής κ. Γεώργιος </w:t>
      </w:r>
      <w:proofErr w:type="spellStart"/>
      <w:r>
        <w:rPr>
          <w:rFonts w:eastAsia="Times New Roman" w:cs="Times New Roman"/>
          <w:szCs w:val="24"/>
        </w:rPr>
        <w:t>Λαμπρούλης</w:t>
      </w:r>
      <w:proofErr w:type="spellEnd"/>
      <w:r>
        <w:rPr>
          <w:rFonts w:eastAsia="Times New Roman" w:cs="Times New Roman"/>
          <w:szCs w:val="24"/>
        </w:rPr>
        <w:t xml:space="preserve"> για δύο λεπτά.</w:t>
      </w:r>
    </w:p>
    <w:p w14:paraId="7AF29A2E"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κυρία Πρόεδρε.</w:t>
      </w:r>
    </w:p>
    <w:p w14:paraId="7AF29A2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Οι έντονες και συνεχείς βροχοπτώσεις στον </w:t>
      </w:r>
      <w:r>
        <w:rPr>
          <w:rFonts w:eastAsia="Times New Roman" w:cs="Times New Roman"/>
          <w:szCs w:val="24"/>
        </w:rPr>
        <w:t>Ν</w:t>
      </w:r>
      <w:r>
        <w:rPr>
          <w:rFonts w:eastAsia="Times New Roman" w:cs="Times New Roman"/>
          <w:szCs w:val="24"/>
        </w:rPr>
        <w:t>ομό Τρικάλων αλλά και οι χαλαζοπτώ</w:t>
      </w:r>
      <w:r>
        <w:rPr>
          <w:rFonts w:eastAsia="Times New Roman" w:cs="Times New Roman"/>
          <w:szCs w:val="24"/>
        </w:rPr>
        <w:t>σεις, όπως και οι πλημμύρες, μετά από αυτά τα έντονα καιρικά φαινόμενα που επικράτησαν τόσο στην αρχή της καλλιεργητικής περιόδου –την άνοιξη- όσο και στη συνέχεια στη διαδικασία συγκομιδής της παραγωγής και ειδικά τους μήνες Σεπτέμβρη και Οκτώβρη, είχαν ω</w:t>
      </w:r>
      <w:r>
        <w:rPr>
          <w:rFonts w:eastAsia="Times New Roman" w:cs="Times New Roman"/>
          <w:szCs w:val="24"/>
        </w:rPr>
        <w:t>ς αποτέλεσμα όχι μόνο τη μείωση της παραγωγής αλλά και την υποβάθμιση της παραγωγής, ενώ σε πολλές περιπτώσεις οι παραγωγοί δεν πρόλαβαν να συλλέξουν την παραγωγή τους, με αποτέλεσμα αυτή να σαπίζει ή να έχει σαπίσει πλέον στα χωράφια.</w:t>
      </w:r>
    </w:p>
    <w:p w14:paraId="7AF29A3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Τα ερωτήματα προς το</w:t>
      </w:r>
      <w:r>
        <w:rPr>
          <w:rFonts w:eastAsia="Times New Roman" w:cs="Times New Roman"/>
          <w:szCs w:val="24"/>
        </w:rPr>
        <w:t xml:space="preserve"> αντίστοιχο Υπουργείο Αγροτικής Ανάπτυξης και στον Υπουργό, κυρία Πρόεδρε, έχουν να κάνουν πρώτον, με την ολοκλήρωση των εκτιμήσεων από τον ΕΛΓΑ και βεβαίως το να προχωρήσει άμεσα στις αποζημιώσεις.</w:t>
      </w:r>
    </w:p>
    <w:p w14:paraId="7AF29A31"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Το δεύτερο από τα ερωτήματα είναι το τι μέτρα θα πάρει το</w:t>
      </w:r>
      <w:r>
        <w:rPr>
          <w:rFonts w:eastAsia="Times New Roman" w:cs="Times New Roman"/>
          <w:szCs w:val="24"/>
        </w:rPr>
        <w:t xml:space="preserve"> Υπουργείο στην κατεύθυνση ελάφρυνσης των όποιων υποχρεώσεων έχουν οι αντίστοιχοι παραγωγοί στην περιοχή του </w:t>
      </w:r>
      <w:r>
        <w:rPr>
          <w:rFonts w:eastAsia="Times New Roman" w:cs="Times New Roman"/>
          <w:szCs w:val="24"/>
        </w:rPr>
        <w:t>Ν</w:t>
      </w:r>
      <w:r>
        <w:rPr>
          <w:rFonts w:eastAsia="Times New Roman" w:cs="Times New Roman"/>
          <w:szCs w:val="24"/>
        </w:rPr>
        <w:t>ομού Τρικάλων</w:t>
      </w:r>
      <w:r>
        <w:rPr>
          <w:rFonts w:eastAsia="Times New Roman" w:cs="Times New Roman"/>
          <w:szCs w:val="24"/>
        </w:rPr>
        <w:t>,</w:t>
      </w:r>
      <w:r>
        <w:rPr>
          <w:rFonts w:eastAsia="Times New Roman" w:cs="Times New Roman"/>
          <w:szCs w:val="24"/>
        </w:rPr>
        <w:t xml:space="preserve"> σε ό,τι αφορά τις οφειλές τους, τις υποχρεώσεις τους προς το δημόσιο, στις τράπεζες και τα ασφαλιστικά ταμεία.</w:t>
      </w:r>
    </w:p>
    <w:p w14:paraId="7AF29A32"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Το τρίτο έχει να κάν</w:t>
      </w:r>
      <w:r>
        <w:rPr>
          <w:rFonts w:eastAsia="Times New Roman" w:cs="Times New Roman"/>
          <w:szCs w:val="24"/>
        </w:rPr>
        <w:t xml:space="preserve">ει με την αναγκαιότητα των εγγειοβελτιωτικών έργων που την έχουμε αναδείξει και με άλλη ερώτηση -την άνοιξη, με τις πρώτες πλημμύρες τότε και τις βροχοπτώσεις για τον </w:t>
      </w:r>
      <w:r>
        <w:rPr>
          <w:rFonts w:eastAsia="Times New Roman" w:cs="Times New Roman"/>
          <w:szCs w:val="24"/>
        </w:rPr>
        <w:t>Ν</w:t>
      </w:r>
      <w:r>
        <w:rPr>
          <w:rFonts w:eastAsia="Times New Roman" w:cs="Times New Roman"/>
          <w:szCs w:val="24"/>
        </w:rPr>
        <w:t xml:space="preserve">ομό Τρικάλων- και που έχουν ανάγκη όχι μόνο στο </w:t>
      </w:r>
      <w:r>
        <w:rPr>
          <w:rFonts w:eastAsia="Times New Roman" w:cs="Times New Roman"/>
          <w:szCs w:val="24"/>
        </w:rPr>
        <w:t>Ν</w:t>
      </w:r>
      <w:r>
        <w:rPr>
          <w:rFonts w:eastAsia="Times New Roman" w:cs="Times New Roman"/>
          <w:szCs w:val="24"/>
        </w:rPr>
        <w:t>ομό Τρικάλων, αλλά αν θέλετε και σε όλη</w:t>
      </w:r>
      <w:r>
        <w:rPr>
          <w:rFonts w:eastAsia="Times New Roman" w:cs="Times New Roman"/>
          <w:szCs w:val="24"/>
        </w:rPr>
        <w:t xml:space="preserve"> την επικράτεια. Γεγονός για το οποίο οι αγρότες πληρώνουν, </w:t>
      </w:r>
      <w:proofErr w:type="spellStart"/>
      <w:r>
        <w:rPr>
          <w:rFonts w:eastAsia="Times New Roman" w:cs="Times New Roman"/>
          <w:szCs w:val="24"/>
        </w:rPr>
        <w:t>σημειωτέον</w:t>
      </w:r>
      <w:proofErr w:type="spellEnd"/>
      <w:r>
        <w:rPr>
          <w:rFonts w:eastAsia="Times New Roman" w:cs="Times New Roman"/>
          <w:szCs w:val="24"/>
        </w:rPr>
        <w:t>, στους ΤΟΕΒ, στο ΓΟΕΔ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Αυτό, όμως, μπορούμε να το πούμε και στη δευτερολογία.</w:t>
      </w:r>
    </w:p>
    <w:p w14:paraId="7AF29A33"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ο τέταρτο είναι το γνωστό ζήτημα με τον ΕΛΓΑ, το ποιες ζημίες αποζημιώνει και ποια προϊόντα, ζήτημα </w:t>
      </w:r>
      <w:r>
        <w:rPr>
          <w:rFonts w:eastAsia="Times New Roman" w:cs="Times New Roman"/>
          <w:szCs w:val="24"/>
        </w:rPr>
        <w:t xml:space="preserve">το οποίο επανειλημμένως εμείς το αναδεικνύουμε με ερωτήσεις. Είναι σε γνώση και της παρούσας Κυβέρνησης και της παρούσας πολιτικής ηγεσίας του Υπουργείου Αγροτικής Ανάπτυξης, όπως και των προηγούμενων. </w:t>
      </w:r>
      <w:r>
        <w:rPr>
          <w:rFonts w:eastAsia="Times New Roman" w:cs="Times New Roman"/>
          <w:szCs w:val="24"/>
        </w:rPr>
        <w:t>Β</w:t>
      </w:r>
      <w:r>
        <w:rPr>
          <w:rFonts w:eastAsia="Times New Roman" w:cs="Times New Roman"/>
          <w:szCs w:val="24"/>
        </w:rPr>
        <w:t>εβαίως σε αυτή την κατεύθυνση εμείς λέμε ότι θα πρέπε</w:t>
      </w:r>
      <w:r>
        <w:rPr>
          <w:rFonts w:eastAsia="Times New Roman" w:cs="Times New Roman"/>
          <w:szCs w:val="24"/>
        </w:rPr>
        <w:t xml:space="preserve">ι να αλλάξει ο </w:t>
      </w:r>
      <w:r>
        <w:rPr>
          <w:rFonts w:eastAsia="Times New Roman" w:cs="Times New Roman"/>
          <w:szCs w:val="24"/>
        </w:rPr>
        <w:t>κ</w:t>
      </w:r>
      <w:r>
        <w:rPr>
          <w:rFonts w:eastAsia="Times New Roman" w:cs="Times New Roman"/>
          <w:szCs w:val="24"/>
        </w:rPr>
        <w:t>ανονισμός και να αποζημιώνονται όλα τα αγροτικά αλλά και κτηνοτροφικά προϊόντα από ζημιές οποιασδήποτε μορφής.</w:t>
      </w:r>
    </w:p>
    <w:p w14:paraId="7AF29A34"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7AF29A35"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w:t>
      </w:r>
    </w:p>
    <w:p w14:paraId="7AF29A36"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w:t>
      </w:r>
      <w:r>
        <w:rPr>
          <w:rFonts w:eastAsia="Times New Roman" w:cs="Times New Roman"/>
          <w:b/>
          <w:szCs w:val="24"/>
        </w:rPr>
        <w:t xml:space="preserve">ς Αγροτικής Ανάπτυξης και Τροφίμων): </w:t>
      </w:r>
      <w:r>
        <w:rPr>
          <w:rFonts w:eastAsia="Times New Roman" w:cs="Times New Roman"/>
          <w:szCs w:val="24"/>
        </w:rPr>
        <w:t>Κύριε συνάδελφε, για τις συγκεκριμένες ζημιές έχουν διενεργηθεί οι απαραίτητες επισημάνσεις, έγιναν αναγγελίες και υποβλήθηκαν περίπου τρεις χιλιάδες δηλώσεις. Το έργο των εκτιμήσεων είναι σε εξέλιξη. Περίπου το 60% έχε</w:t>
      </w:r>
      <w:r>
        <w:rPr>
          <w:rFonts w:eastAsia="Times New Roman" w:cs="Times New Roman"/>
          <w:szCs w:val="24"/>
        </w:rPr>
        <w:t xml:space="preserve">ι γίνει και συνεχίζεται. </w:t>
      </w:r>
    </w:p>
    <w:p w14:paraId="7AF29A37"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Ξέρετε, αναφέρθηκα προηγουμένως στο μεγάλο πρόβλημα που έχουμε με την αποχή των εκτιμητών. Όμως θέλω να επαναλάβω για μια ακόμη φορά ότι ο ΕΛΓΑ θα καλύψει στο σύνολό τους τις αποζημιώσεις και βεβαίως μέσα από τη διαδικασία καταβολ</w:t>
      </w:r>
      <w:r>
        <w:rPr>
          <w:rFonts w:eastAsia="Times New Roman" w:cs="Times New Roman"/>
          <w:szCs w:val="24"/>
        </w:rPr>
        <w:t xml:space="preserve">ής εφόσον είναι ασφαλιστικά ενήμεροι οι συγκεκριμένοι παραγωγοί -μάλιστα επειδή αφορά την καλλιεργητική περίοδο, την περίοδο που τελειώνει τέλος του 2016- όσοι δεν έχουν καταφέρει να ανταποκριθούν έγκαιρα στο ασφάλιστρό τους, μπορούν να έρθουν σε επαφή με </w:t>
      </w:r>
      <w:r>
        <w:rPr>
          <w:rFonts w:eastAsia="Times New Roman" w:cs="Times New Roman"/>
          <w:szCs w:val="24"/>
        </w:rPr>
        <w:t xml:space="preserve">τον ΕΛΓΑ και μέσα από μια διαδικασία μιας προκαταβολής και μιας ρύθμισης να αντιμετωπιστεί το συγκεκριμένο ζήτημα. </w:t>
      </w:r>
    </w:p>
    <w:p w14:paraId="7AF29A38"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Όπως γνωρίζετε, όλες αυτές οι ζημιές θα καλυφθούν. Όμως, ζημιές για τις οποίες δεν υπάρχει αντίστοιχη κάλυψη από ασφάλιστρο, θα μπούμε στην </w:t>
      </w:r>
      <w:r>
        <w:rPr>
          <w:rFonts w:eastAsia="Times New Roman" w:cs="Times New Roman"/>
          <w:szCs w:val="24"/>
        </w:rPr>
        <w:t>γνωστή διαδικασία, ως ΠΣΕΑ. Δεν χρειάζεται να επαναλάβω κάτι, το οποίο έχω πει πολλές φορές. Και βεβαίως, αν μπορέσουμε ζημιές οι οποίες αφορούν ιδιαίτερα αποκαταστάσεις παγίων να τις εντάξουμε στο Πρόγραμμα Αγροτικής Ανάπτυξης στο Μέτρο 4, θα είναι πάρα π</w:t>
      </w:r>
      <w:r>
        <w:rPr>
          <w:rFonts w:eastAsia="Times New Roman" w:cs="Times New Roman"/>
          <w:szCs w:val="24"/>
        </w:rPr>
        <w:t xml:space="preserve">ολύ θετικό, γιατί το συγκεκριμένο ποσό που παίρνουμε κάθε χρόνο, που μας δίνει τη </w:t>
      </w:r>
      <w:r>
        <w:rPr>
          <w:rFonts w:eastAsia="Times New Roman" w:cs="Times New Roman"/>
          <w:szCs w:val="24"/>
        </w:rPr>
        <w:lastRenderedPageBreak/>
        <w:t>δυνατότητα κάθε χρόνο η Ευρωπαϊκή Επιτροπή για ενισχύσεις, για αποζημιώσεις μέσα από τον κρατικό προϋπολογισμό, δεν ξεπερνά τα 15 εκατομμύρια ευρώ. Και επειδή η φετινή χρονιά</w:t>
      </w:r>
      <w:r>
        <w:rPr>
          <w:rFonts w:eastAsia="Times New Roman" w:cs="Times New Roman"/>
          <w:szCs w:val="24"/>
        </w:rPr>
        <w:t xml:space="preserve"> ήταν πάρα πολύ δύσκολη θα προσπαθήσουμε όσο το δυνατόν ένα μέρος αυτών των ζημιών να τις εντάξουμε στο συγκεκριμένο Πρόγραμμα Αγροτικής Ανάπτυξης για να μπορέσουμε να καλύψουμε το σύνολο των αποζημιώσεων που χρειάζεται ο χώρος.</w:t>
      </w:r>
    </w:p>
    <w:p w14:paraId="7AF29A39"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Όσον αφορά στα ζητήματα, πο</w:t>
      </w:r>
      <w:r>
        <w:rPr>
          <w:rFonts w:eastAsia="Times New Roman" w:cs="Times New Roman"/>
          <w:szCs w:val="24"/>
        </w:rPr>
        <w:t>υ έχουν σχέση με άλλα Υπουργεία, σας είπα και το επαναλαμβάνω, έχει και για την περιοχή των Τρικάλων εκδοθεί η σχετική απόφαση από το Υπουργείο Οικονομικών, που προβλέπει τις απαλλαγές, προβλέπει τις διευκολύνσεις, που γίνονται σε αυτές τις περιπτώσεις, πο</w:t>
      </w:r>
      <w:r>
        <w:rPr>
          <w:rFonts w:eastAsia="Times New Roman" w:cs="Times New Roman"/>
          <w:szCs w:val="24"/>
        </w:rPr>
        <w:t xml:space="preserve">υ έχουν πληγεί από μια θεομηνία, δηλαδή, περιοχές που κηρύσσονται σε κατάσταση έκτακτης ανάγκης. </w:t>
      </w:r>
    </w:p>
    <w:p w14:paraId="7AF29A3A"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Όσον αφορά, βεβαίως, τα αναγκαία αντιπλημμυρικά έργα, που αφορούν γενικότερα την ορθολογική διαχείριση των υδάτινων πόρων, το Υπουργείο Αγροτικής Ανάπτυξης μέ</w:t>
      </w:r>
      <w:r>
        <w:rPr>
          <w:rFonts w:eastAsia="Times New Roman" w:cs="Times New Roman"/>
          <w:szCs w:val="24"/>
        </w:rPr>
        <w:t xml:space="preserve">σα από το νέο </w:t>
      </w:r>
      <w:r>
        <w:rPr>
          <w:rFonts w:eastAsia="Times New Roman" w:cs="Times New Roman"/>
          <w:szCs w:val="24"/>
        </w:rPr>
        <w:t xml:space="preserve">πρόγραμμα </w:t>
      </w:r>
      <w:r>
        <w:rPr>
          <w:rFonts w:eastAsia="Times New Roman" w:cs="Times New Roman"/>
          <w:szCs w:val="24"/>
        </w:rPr>
        <w:t xml:space="preserve">που </w:t>
      </w:r>
      <w:r>
        <w:rPr>
          <w:rFonts w:eastAsia="Times New Roman" w:cs="Times New Roman"/>
          <w:szCs w:val="24"/>
        </w:rPr>
        <w:lastRenderedPageBreak/>
        <w:t xml:space="preserve">αφορά ένα συγκεκριμένο μέτρο, θα προσπαθήσει να εντάξει και ζημιές που μπορούν να αποκατασταθούν μέσα στο συγκεκριμένο </w:t>
      </w:r>
      <w:r>
        <w:rPr>
          <w:rFonts w:eastAsia="Times New Roman" w:cs="Times New Roman"/>
          <w:szCs w:val="24"/>
        </w:rPr>
        <w:t>πρόγραμμα</w:t>
      </w:r>
      <w:r>
        <w:rPr>
          <w:rFonts w:eastAsia="Times New Roman" w:cs="Times New Roman"/>
          <w:szCs w:val="24"/>
        </w:rPr>
        <w:t xml:space="preserve">, μέσα στις επενδυτικές δαπάνες, που προέρχονται από το Πρόγραμμα Αγροτικής Ανάπτυξης. </w:t>
      </w:r>
    </w:p>
    <w:p w14:paraId="7AF29A3B"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έχετε τον λόγο.</w:t>
      </w:r>
    </w:p>
    <w:p w14:paraId="7AF29A3C"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 xml:space="preserve">Ευχαριστώ, </w:t>
      </w:r>
      <w:r>
        <w:rPr>
          <w:rFonts w:eastAsia="Times New Roman" w:cs="Times New Roman"/>
          <w:szCs w:val="24"/>
        </w:rPr>
        <w:t xml:space="preserve">κυρία </w:t>
      </w:r>
      <w:r>
        <w:rPr>
          <w:rFonts w:eastAsia="Times New Roman" w:cs="Times New Roman"/>
          <w:szCs w:val="24"/>
        </w:rPr>
        <w:t>Πρόεδρε.</w:t>
      </w:r>
    </w:p>
    <w:p w14:paraId="7AF29A3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Κύριε Υπουργέ, ένα-ένα τα θέματα, τουλάχιστον αυτά που βάζουμε εμείς στην ερώτηση. Είπατε προηγουμένως για το </w:t>
      </w:r>
      <w:r>
        <w:rPr>
          <w:rFonts w:eastAsia="Times New Roman" w:cs="Times New Roman"/>
          <w:szCs w:val="24"/>
        </w:rPr>
        <w:t>Υπουργείο Οικονομικών. Ποια αναστολή; Δεν δίνει κα</w:t>
      </w:r>
      <w:r>
        <w:rPr>
          <w:rFonts w:eastAsia="Times New Roman" w:cs="Times New Roman"/>
          <w:szCs w:val="24"/>
        </w:rPr>
        <w:t>μ</w:t>
      </w:r>
      <w:r>
        <w:rPr>
          <w:rFonts w:eastAsia="Times New Roman" w:cs="Times New Roman"/>
          <w:szCs w:val="24"/>
        </w:rPr>
        <w:t>μία τέτοια αναστολή και ούτε αναφέρεται κανένα έγγραφο του Υπουργείου Οικονομικών περί αναστολής. Πάγωμα ενδεχομένως -όπως θέλετε πείτε το, για να είμαστε ακριβείς- για ένα χρονικό διάστημα, ναι. Όμως, αυτ</w:t>
      </w:r>
      <w:r>
        <w:rPr>
          <w:rFonts w:eastAsia="Times New Roman" w:cs="Times New Roman"/>
          <w:szCs w:val="24"/>
        </w:rPr>
        <w:t xml:space="preserve">ά είναι απαιτητά, δηλαδή με τη λήξη του χρονικού διαστήματος, που δίνει το Υπουργείο Οικονομικών, είναι απαιτητά. </w:t>
      </w:r>
    </w:p>
    <w:p w14:paraId="7AF29A3E"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Είπατε ότι έχει εκτιμηθεί το 60%. Βαδίζουμε προς το τέλος του Νοέμβρη, τα έξοδα τρέχουν, στα αγροτικά σε ό,τι αφορά τη νέα καλλιεργητική περί</w:t>
      </w:r>
      <w:r>
        <w:rPr>
          <w:rFonts w:eastAsia="Times New Roman" w:cs="Times New Roman"/>
          <w:szCs w:val="24"/>
        </w:rPr>
        <w:t xml:space="preserve">οδο και τα </w:t>
      </w:r>
      <w:proofErr w:type="spellStart"/>
      <w:r>
        <w:rPr>
          <w:rFonts w:eastAsia="Times New Roman" w:cs="Times New Roman"/>
          <w:szCs w:val="24"/>
        </w:rPr>
        <w:t>αγροεφόδια</w:t>
      </w:r>
      <w:proofErr w:type="spellEnd"/>
      <w:r>
        <w:rPr>
          <w:rFonts w:eastAsia="Times New Roman" w:cs="Times New Roman"/>
          <w:szCs w:val="24"/>
        </w:rPr>
        <w:t xml:space="preserve"> που θα πρέπει οι αγρότες να αγοράζουν και να εφοδιαστούν οι ανάγκες των οικογενειών τους, των παιδιών τους, των ιδίων τρέχουν, οι φόροι, τα χαράτσια τρέχουν, είναι απαιτητά. Τι θα γίνει με όλα αυτά; Τι θα γίνει με τα δάνεια, όσοι έχου</w:t>
      </w:r>
      <w:r>
        <w:rPr>
          <w:rFonts w:eastAsia="Times New Roman" w:cs="Times New Roman"/>
          <w:szCs w:val="24"/>
        </w:rPr>
        <w:t>ν στις τράπεζες, που η πλειοψηφία έχει; Σε αυτή την κατεύθυνση τι θα γίνει; Ωραία, θα περάσει το τρίμηνο, το τετράμηνο, το εξάμηνο ενδεχομένως που δίνει το Υπουργείο Οικονομικών. Μετά τι θα απογίνουν; Πότε θα ολοκληρωθεί συγκεκριμένα και το υπόλοιπο 40% τω</w:t>
      </w:r>
      <w:r>
        <w:rPr>
          <w:rFonts w:eastAsia="Times New Roman" w:cs="Times New Roman"/>
          <w:szCs w:val="24"/>
        </w:rPr>
        <w:t>ν εκτιμήσεων;</w:t>
      </w:r>
    </w:p>
    <w:p w14:paraId="7AF29A3F" w14:textId="77777777" w:rsidR="00F43235" w:rsidRDefault="00F43235">
      <w:pPr>
        <w:spacing w:line="600" w:lineRule="auto"/>
        <w:ind w:firstLine="720"/>
        <w:jc w:val="both"/>
        <w:rPr>
          <w:rFonts w:eastAsia="Times New Roman" w:cs="Times New Roman"/>
          <w:szCs w:val="24"/>
        </w:rPr>
      </w:pPr>
    </w:p>
    <w:p w14:paraId="7AF29A40" w14:textId="77777777" w:rsidR="00F43235" w:rsidRDefault="005A3594">
      <w:pPr>
        <w:spacing w:line="600" w:lineRule="auto"/>
        <w:ind w:firstLine="720"/>
        <w:jc w:val="both"/>
        <w:rPr>
          <w:rFonts w:eastAsia="Times New Roman" w:cs="Times New Roman"/>
        </w:rPr>
      </w:pPr>
      <w:r>
        <w:rPr>
          <w:rFonts w:eastAsia="Times New Roman"/>
          <w:bCs/>
        </w:rPr>
        <w:t>Εί</w:t>
      </w:r>
      <w:r>
        <w:rPr>
          <w:rFonts w:eastAsia="Times New Roman"/>
          <w:bCs/>
        </w:rPr>
        <w:t>ναι</w:t>
      </w:r>
      <w:r>
        <w:rPr>
          <w:rFonts w:eastAsia="Times New Roman" w:cs="Times New Roman"/>
        </w:rPr>
        <w:t xml:space="preserve"> κοροϊδία και εμπαιγμός αυτό που γίνεται με τον ΕΛΓΑ. Δεν λέω ότι γίνεται τώρα. Γινόταν χρόνια πριν. Γιατί η ιστορία επαναλαμβάνεται. Κάθε χρόνο τα ίδια. Δηλαδή, έχεις τους αγρότες, οι οποίοι πληρώνουν ασφάλιστρα περίπου 170 με 175 εκατ</w:t>
      </w:r>
      <w:r>
        <w:rPr>
          <w:rFonts w:eastAsia="Times New Roman" w:cs="Times New Roman"/>
        </w:rPr>
        <w:t xml:space="preserve">ομμύρια ευρώ τον χρόνο. Ναι ή όχι; Ναι. </w:t>
      </w:r>
    </w:p>
    <w:p w14:paraId="7AF29A41" w14:textId="77777777" w:rsidR="00F43235" w:rsidRDefault="005A3594">
      <w:pPr>
        <w:spacing w:line="600" w:lineRule="auto"/>
        <w:ind w:firstLine="720"/>
        <w:jc w:val="both"/>
        <w:rPr>
          <w:rFonts w:eastAsia="Times New Roman" w:cs="Times New Roman"/>
        </w:rPr>
      </w:pPr>
      <w:r>
        <w:rPr>
          <w:rFonts w:eastAsia="Times New Roman" w:cs="Times New Roman"/>
          <w:bCs/>
          <w:shd w:val="clear" w:color="auto" w:fill="FFFFFF"/>
        </w:rPr>
        <w:lastRenderedPageBreak/>
        <w:t>Γί</w:t>
      </w:r>
      <w:r>
        <w:rPr>
          <w:rFonts w:eastAsia="Times New Roman" w:cs="Times New Roman"/>
        </w:rPr>
        <w:t>νονται καταστροφές από πλημμύρες και από άλλους παράγοντες. Αναγκάζονται, για να έρθουν οι εκτιμητές του ΕΛΓΑ στο χωράφι τους και στη γη τους και να κάνουν την εκτίμηση, να πληρώσουν και από πάνω την αίτηση: ένα ε</w:t>
      </w:r>
      <w:r>
        <w:rPr>
          <w:rFonts w:eastAsia="Times New Roman" w:cs="Times New Roman"/>
        </w:rPr>
        <w:t xml:space="preserve">υρώ το στρέμμα, δέκα λεπτά το δέντρο. </w:t>
      </w:r>
      <w:r>
        <w:rPr>
          <w:rFonts w:eastAsia="Times New Roman"/>
          <w:bCs/>
        </w:rPr>
        <w:t>Είναι</w:t>
      </w:r>
      <w:r>
        <w:rPr>
          <w:rFonts w:eastAsia="Times New Roman" w:cs="Times New Roman"/>
        </w:rPr>
        <w:t xml:space="preserve"> έτσι ή δεν </w:t>
      </w:r>
      <w:r>
        <w:rPr>
          <w:rFonts w:eastAsia="Times New Roman"/>
          <w:bCs/>
        </w:rPr>
        <w:t>είναι</w:t>
      </w:r>
      <w:r>
        <w:rPr>
          <w:rFonts w:eastAsia="Times New Roman" w:cs="Times New Roman"/>
        </w:rPr>
        <w:t xml:space="preserve">; </w:t>
      </w:r>
      <w:r>
        <w:rPr>
          <w:rFonts w:eastAsia="Times New Roman"/>
          <w:bCs/>
        </w:rPr>
        <w:t>Είναι</w:t>
      </w:r>
      <w:r>
        <w:rPr>
          <w:rFonts w:eastAsia="Times New Roman" w:cs="Times New Roman"/>
        </w:rPr>
        <w:t xml:space="preserve">. </w:t>
      </w:r>
    </w:p>
    <w:p w14:paraId="7AF29A42" w14:textId="77777777" w:rsidR="00F43235" w:rsidRDefault="005A3594">
      <w:pPr>
        <w:spacing w:line="600" w:lineRule="auto"/>
        <w:ind w:firstLine="720"/>
        <w:jc w:val="both"/>
        <w:rPr>
          <w:rFonts w:eastAsia="Times New Roman" w:cs="Times New Roman"/>
        </w:rPr>
      </w:pPr>
      <w:r>
        <w:rPr>
          <w:rFonts w:eastAsia="Times New Roman" w:cs="Times New Roman"/>
        </w:rPr>
        <w:t xml:space="preserve">Εμείς είμαστε κατηγορηματικά αντίθετοι σε αυτό. Όπως ήμασταν κατηγορηματικά αντίθετοι και στον νόμο του 2010, 2011 -πότε ψηφίστηκε- για την αύξηση των χαρατσιών, των ασφαλίστρων δηλαδή, </w:t>
      </w:r>
      <w:r>
        <w:rPr>
          <w:rFonts w:eastAsia="Times New Roman" w:cs="Times New Roman"/>
        </w:rPr>
        <w:t>στον ΕΛΓΑ, έτσι είμαστε αντίθετοι και στο να καταβάλουν αυτό το ένα ευρώ ανά στρέμμα οι αγρότες και αντίστοιχα για τα δέντρα για τις καταστροφές που παθαίνει η παραγωγή τους, προκειμένου να κάνουν αίτηση, για να μπορέσει ο ΕΛΓΑ να πάει. Πότε; Ποιος ΕΛΓΑ; Ο</w:t>
      </w:r>
      <w:r>
        <w:rPr>
          <w:rFonts w:eastAsia="Times New Roman" w:cs="Times New Roman"/>
        </w:rPr>
        <w:t xml:space="preserve"> </w:t>
      </w:r>
      <w:proofErr w:type="spellStart"/>
      <w:r>
        <w:rPr>
          <w:rFonts w:eastAsia="Times New Roman" w:cs="Times New Roman"/>
        </w:rPr>
        <w:t>υποστελεχωμένος</w:t>
      </w:r>
      <w:proofErr w:type="spellEnd"/>
      <w:r>
        <w:rPr>
          <w:rFonts w:eastAsia="Times New Roman" w:cs="Times New Roman"/>
        </w:rPr>
        <w:t xml:space="preserve"> με τους εκτιμητές, οι οποίοι, όπως γνωρίζετε πολύ καλά και εσείς και όλοι σε αυτή</w:t>
      </w:r>
      <w:r>
        <w:rPr>
          <w:rFonts w:eastAsia="Times New Roman" w:cs="Times New Roman"/>
        </w:rPr>
        <w:t>ν</w:t>
      </w:r>
      <w:r>
        <w:rPr>
          <w:rFonts w:eastAsia="Times New Roman" w:cs="Times New Roman"/>
        </w:rPr>
        <w:t xml:space="preserve"> την Αίθουσα αλλά και όχι μόνο, δεν πηγαίνουν ή τέλος πάντων δικαίως καταθέτουν τις διαμαρτυρίες τους, διότι δεν καλύπτονται τα έξοδα μεταφορά τους για να πά</w:t>
      </w:r>
      <w:r>
        <w:rPr>
          <w:rFonts w:eastAsia="Times New Roman" w:cs="Times New Roman"/>
        </w:rPr>
        <w:t xml:space="preserve">νε στο χωράφι. Δεν </w:t>
      </w:r>
      <w:r>
        <w:rPr>
          <w:rFonts w:eastAsia="Times New Roman"/>
          <w:bCs/>
        </w:rPr>
        <w:t>είναι</w:t>
      </w:r>
      <w:r>
        <w:rPr>
          <w:rFonts w:eastAsia="Times New Roman" w:cs="Times New Roman"/>
        </w:rPr>
        <w:t xml:space="preserve"> όλες οι αγροτικές περιοχές επίπεδες σε έναν κάμπο. Χρειάζεται να ανεβείς και βουνά, χρειάζεται να πας και σε πιο απομακρυσμένες περιοχές κ.λπ.</w:t>
      </w:r>
      <w:r>
        <w:rPr>
          <w:rFonts w:eastAsia="Times New Roman" w:cs="Times New Roman"/>
        </w:rPr>
        <w:t>.</w:t>
      </w:r>
    </w:p>
    <w:p w14:paraId="7AF29A43" w14:textId="77777777" w:rsidR="00F43235" w:rsidRDefault="005A3594">
      <w:pPr>
        <w:spacing w:line="600" w:lineRule="auto"/>
        <w:ind w:firstLine="720"/>
        <w:jc w:val="both"/>
        <w:rPr>
          <w:rFonts w:eastAsia="Times New Roman" w:cs="Times New Roman"/>
        </w:rPr>
      </w:pPr>
      <w:r>
        <w:rPr>
          <w:rFonts w:eastAsia="Times New Roman" w:cs="Times New Roman"/>
        </w:rPr>
        <w:lastRenderedPageBreak/>
        <w:t xml:space="preserve">Άρα, εμείς λέμε ότι θα πρέπει να ολοκληρωθούν αμέσως, κύριε Υπουργέ, οι εκτιμήσεις και </w:t>
      </w:r>
      <w:r>
        <w:rPr>
          <w:rFonts w:eastAsia="Times New Roman"/>
          <w:bCs/>
          <w:shd w:val="clear" w:color="auto" w:fill="FFFFFF"/>
        </w:rPr>
        <w:t xml:space="preserve">βεβαίως </w:t>
      </w:r>
      <w:r>
        <w:rPr>
          <w:rFonts w:eastAsia="Times New Roman" w:cs="Times New Roman"/>
        </w:rPr>
        <w:t xml:space="preserve">να προχωρήσει </w:t>
      </w:r>
      <w:r>
        <w:rPr>
          <w:rFonts w:eastAsia="Times New Roman" w:cs="Times New Roman"/>
        </w:rPr>
        <w:t xml:space="preserve">άμεσα </w:t>
      </w:r>
      <w:r>
        <w:rPr>
          <w:rFonts w:eastAsia="Times New Roman" w:cs="Times New Roman"/>
        </w:rPr>
        <w:t xml:space="preserve">η </w:t>
      </w:r>
      <w:r>
        <w:rPr>
          <w:rFonts w:eastAsia="Times New Roman"/>
          <w:bCs/>
        </w:rPr>
        <w:t>Κυβέρνηση</w:t>
      </w:r>
      <w:r>
        <w:rPr>
          <w:rFonts w:eastAsia="Times New Roman" w:cs="Times New Roman"/>
        </w:rPr>
        <w:t xml:space="preserve"> στην καταβολή των αποζημιώσεων -των δίκαιων εμείς λέμε αποζημιώσεων- στο 100% των ζημιών. </w:t>
      </w:r>
    </w:p>
    <w:p w14:paraId="7AF29A44" w14:textId="77777777" w:rsidR="00F43235" w:rsidRDefault="005A3594">
      <w:pPr>
        <w:spacing w:line="600" w:lineRule="auto"/>
        <w:ind w:firstLine="720"/>
        <w:jc w:val="both"/>
        <w:rPr>
          <w:rFonts w:eastAsia="Times New Roman" w:cs="Times New Roman"/>
        </w:rPr>
      </w:pPr>
      <w:r>
        <w:rPr>
          <w:rFonts w:eastAsia="Times New Roman" w:cs="Times New Roman"/>
        </w:rPr>
        <w:t>Δείτε τώρα. Πληρώνουν ή δεν πληρώνουν οι αγρότες ανά στρέμμα κιόλας στους ΓΟΕΒ για έργα εγγειοβελτιωτικά; Εγώ δεν σας λέω για</w:t>
      </w:r>
      <w:r>
        <w:rPr>
          <w:rFonts w:eastAsia="Times New Roman" w:cs="Times New Roman"/>
        </w:rPr>
        <w:t xml:space="preserve"> τα αντιπλημμυρικά, γιατί ξέρουμε στην περιοχή μας ότι </w:t>
      </w:r>
      <w:r>
        <w:rPr>
          <w:rFonts w:eastAsia="Times New Roman"/>
          <w:bCs/>
        </w:rPr>
        <w:t>είναι</w:t>
      </w:r>
      <w:r>
        <w:rPr>
          <w:rFonts w:eastAsia="Times New Roman" w:cs="Times New Roman"/>
        </w:rPr>
        <w:t xml:space="preserve"> μη επιλέξιμα αυτά τα έργα, τα ευρύτερα αντιπλημμυρικής προστασίας. Διότι δεν συμφέρει τους μεγάλους επιχειρηματικούς ομίλους που θέλουν να επενδύσουν και στον κατασκευαστικό τομέα, να πάρουν να φ</w:t>
      </w:r>
      <w:r>
        <w:rPr>
          <w:rFonts w:eastAsia="Times New Roman" w:cs="Times New Roman"/>
        </w:rPr>
        <w:t xml:space="preserve">τιάξουν τέτοια </w:t>
      </w:r>
      <w:r>
        <w:rPr>
          <w:rFonts w:eastAsia="Times New Roman"/>
          <w:bCs/>
        </w:rPr>
        <w:t>έ</w:t>
      </w:r>
      <w:r>
        <w:rPr>
          <w:rFonts w:eastAsia="Times New Roman" w:cs="Times New Roman"/>
        </w:rPr>
        <w:t xml:space="preserve">ργα. Αυτά </w:t>
      </w:r>
      <w:r>
        <w:rPr>
          <w:rFonts w:eastAsia="Times New Roman"/>
          <w:bCs/>
        </w:rPr>
        <w:t>είναι</w:t>
      </w:r>
      <w:r>
        <w:rPr>
          <w:rFonts w:eastAsia="Times New Roman" w:cs="Times New Roman"/>
        </w:rPr>
        <w:t xml:space="preserve"> μη επιλέξιμα, ακόμη και στα προγράμματα της Ευρωπαϊκής </w:t>
      </w:r>
      <w:r>
        <w:rPr>
          <w:rFonts w:eastAsia="Times New Roman"/>
          <w:bCs/>
        </w:rPr>
        <w:t>Έ</w:t>
      </w:r>
      <w:r>
        <w:rPr>
          <w:rFonts w:eastAsia="Times New Roman" w:cs="Times New Roman"/>
        </w:rPr>
        <w:t>νωσης,</w:t>
      </w:r>
      <w:r>
        <w:rPr>
          <w:rFonts w:eastAsia="Times New Roman"/>
          <w:bCs/>
          <w:shd w:val="clear" w:color="auto" w:fill="FFFFFF"/>
        </w:rPr>
        <w:t xml:space="preserve"> βεβαίως, ε</w:t>
      </w:r>
      <w:r>
        <w:rPr>
          <w:rFonts w:eastAsia="Times New Roman" w:cs="Times New Roman"/>
        </w:rPr>
        <w:t>ίτε του νέου είτε του παλιού ΕΣΠΑ κ.λπ.</w:t>
      </w:r>
      <w:r>
        <w:rPr>
          <w:rFonts w:eastAsia="Times New Roman" w:cs="Times New Roman"/>
        </w:rPr>
        <w:t>.</w:t>
      </w:r>
      <w:r>
        <w:rPr>
          <w:rFonts w:eastAsia="Times New Roman" w:cs="Times New Roman"/>
        </w:rPr>
        <w:t xml:space="preserve"> </w:t>
      </w:r>
    </w:p>
    <w:p w14:paraId="7AF29A45" w14:textId="77777777" w:rsidR="00F43235" w:rsidRDefault="005A3594">
      <w:pPr>
        <w:spacing w:line="600" w:lineRule="auto"/>
        <w:ind w:firstLine="720"/>
        <w:jc w:val="both"/>
        <w:rPr>
          <w:rFonts w:eastAsia="Times New Roman" w:cs="Times New Roman"/>
        </w:rPr>
      </w:pPr>
      <w:r>
        <w:rPr>
          <w:rFonts w:eastAsia="Times New Roman" w:cs="Times New Roman"/>
        </w:rPr>
        <w:lastRenderedPageBreak/>
        <w:t xml:space="preserve">Όμως, ακόμα και σε αυτή την περίπτωση που πληρώνουν οι αγρότες, δεν έχουν τα στοιχειώδη έργα υποδομής. Αναφέρομαι στα εγγειοβελτιωτικά έργα. Το τονίζω. Δεν το ανοίγω στο σύνολο των αντιπλημμυρικών έργων, που </w:t>
      </w:r>
      <w:r>
        <w:rPr>
          <w:rFonts w:eastAsia="Times New Roman"/>
          <w:bCs/>
        </w:rPr>
        <w:t>είναι</w:t>
      </w:r>
      <w:r>
        <w:rPr>
          <w:rFonts w:eastAsia="Times New Roman" w:cs="Times New Roman"/>
        </w:rPr>
        <w:t xml:space="preserve"> σημαντικά και αυτά. Ό</w:t>
      </w:r>
      <w:r>
        <w:rPr>
          <w:rFonts w:eastAsia="Times New Roman" w:cs="Times New Roman"/>
          <w:bCs/>
          <w:shd w:val="clear" w:color="auto" w:fill="FFFFFF"/>
        </w:rPr>
        <w:t>μως</w:t>
      </w:r>
      <w:r>
        <w:rPr>
          <w:rFonts w:eastAsia="Times New Roman" w:cs="Times New Roman"/>
        </w:rPr>
        <w:t xml:space="preserve"> στη </w:t>
      </w:r>
      <w:r>
        <w:rPr>
          <w:rFonts w:eastAsia="Times New Roman"/>
          <w:bCs/>
        </w:rPr>
        <w:t xml:space="preserve">συγκεκριμένη </w:t>
      </w:r>
      <w:r>
        <w:rPr>
          <w:rFonts w:eastAsia="Times New Roman"/>
          <w:bCs/>
        </w:rPr>
        <w:t>περίπτωση</w:t>
      </w:r>
      <w:r>
        <w:rPr>
          <w:rFonts w:eastAsia="Times New Roman" w:cs="Times New Roman"/>
        </w:rPr>
        <w:t xml:space="preserve"> που πληρώνουν, και </w:t>
      </w:r>
      <w:r>
        <w:rPr>
          <w:rFonts w:eastAsia="Times New Roman" w:cs="Times New Roman"/>
          <w:bCs/>
          <w:shd w:val="clear" w:color="auto" w:fill="FFFFFF"/>
        </w:rPr>
        <w:t xml:space="preserve">πάλι </w:t>
      </w:r>
      <w:r>
        <w:rPr>
          <w:rFonts w:eastAsia="Times New Roman" w:cs="Times New Roman"/>
        </w:rPr>
        <w:t xml:space="preserve">πνίγεται η γη τους με τις πρώτες πλημμύρες, διότι δεν </w:t>
      </w:r>
      <w:r>
        <w:rPr>
          <w:rFonts w:eastAsia="Times New Roman" w:cs="Times New Roman"/>
          <w:bCs/>
          <w:shd w:val="clear" w:color="auto" w:fill="FFFFFF"/>
        </w:rPr>
        <w:t>υπάρχουν</w:t>
      </w:r>
      <w:r>
        <w:rPr>
          <w:rFonts w:eastAsia="Times New Roman" w:cs="Times New Roman"/>
        </w:rPr>
        <w:t xml:space="preserve"> τα αντίστοιχα έργα ή όσα </w:t>
      </w:r>
      <w:r>
        <w:rPr>
          <w:rFonts w:eastAsia="Times New Roman" w:cs="Times New Roman"/>
          <w:bCs/>
          <w:shd w:val="clear" w:color="auto" w:fill="FFFFFF"/>
        </w:rPr>
        <w:t>υπάρχουν</w:t>
      </w:r>
      <w:r>
        <w:rPr>
          <w:rFonts w:eastAsia="Times New Roman" w:cs="Times New Roman"/>
        </w:rPr>
        <w:t xml:space="preserve"> δεν υποστηρίζονται επαρκώς ή δεν τα φροντίζουν όπως θα έπρεπε να τα φροντίζουν. </w:t>
      </w:r>
    </w:p>
    <w:p w14:paraId="7AF29A46" w14:textId="77777777" w:rsidR="00F43235" w:rsidRDefault="005A3594">
      <w:pPr>
        <w:spacing w:line="600" w:lineRule="auto"/>
        <w:ind w:firstLine="720"/>
        <w:jc w:val="both"/>
        <w:rPr>
          <w:rFonts w:eastAsia="Times New Roman" w:cs="Times New Roman"/>
        </w:rPr>
      </w:pPr>
      <w:r>
        <w:rPr>
          <w:rFonts w:eastAsia="Times New Roman" w:cs="Times New Roman"/>
        </w:rPr>
        <w:t>Ε</w:t>
      </w:r>
      <w:r>
        <w:rPr>
          <w:rFonts w:eastAsia="Times New Roman"/>
          <w:bCs/>
        </w:rPr>
        <w:t>ίναι</w:t>
      </w:r>
      <w:r>
        <w:rPr>
          <w:rFonts w:eastAsia="Times New Roman" w:cs="Times New Roman"/>
        </w:rPr>
        <w:t xml:space="preserve"> κοροϊδία, επίσης, τα ΠΣΕΑ. Το γνωρίζετ</w:t>
      </w:r>
      <w:r>
        <w:rPr>
          <w:rFonts w:eastAsia="Times New Roman" w:cs="Times New Roman"/>
        </w:rPr>
        <w:t>ε πολύ καλά. Ε</w:t>
      </w:r>
      <w:r>
        <w:rPr>
          <w:rFonts w:eastAsia="Times New Roman"/>
          <w:bCs/>
        </w:rPr>
        <w:t>ίναι</w:t>
      </w:r>
      <w:r>
        <w:rPr>
          <w:rFonts w:eastAsia="Times New Roman" w:cs="Times New Roman"/>
        </w:rPr>
        <w:t xml:space="preserve"> ελάχιστα τα κονδύλια και πάντα υπό την έγκριση της Ευρωπαϊκής </w:t>
      </w:r>
      <w:r>
        <w:rPr>
          <w:rFonts w:eastAsia="Times New Roman"/>
          <w:bCs/>
        </w:rPr>
        <w:t>Έ</w:t>
      </w:r>
      <w:r>
        <w:rPr>
          <w:rFonts w:eastAsia="Times New Roman" w:cs="Times New Roman"/>
        </w:rPr>
        <w:t xml:space="preserve">νωσης. </w:t>
      </w:r>
      <w:r>
        <w:rPr>
          <w:rFonts w:eastAsia="Times New Roman"/>
          <w:bCs/>
        </w:rPr>
        <w:t>Είναι</w:t>
      </w:r>
      <w:r>
        <w:rPr>
          <w:rFonts w:eastAsia="Times New Roman" w:cs="Times New Roman"/>
        </w:rPr>
        <w:t xml:space="preserve"> ψίχουλα μπροστά στις τεράστιες ανάγκες των αγροτών αλλά και των ζημιών, αν θέλετε, είτε από φυσικές είτε από άλλες αιτίες. </w:t>
      </w:r>
    </w:p>
    <w:p w14:paraId="7AF29A47" w14:textId="77777777" w:rsidR="00F43235" w:rsidRDefault="005A3594">
      <w:pPr>
        <w:spacing w:line="600" w:lineRule="auto"/>
        <w:ind w:firstLine="720"/>
        <w:jc w:val="both"/>
        <w:rPr>
          <w:rFonts w:eastAsia="Times New Roman" w:cs="Times New Roman"/>
        </w:rPr>
      </w:pPr>
      <w:r>
        <w:rPr>
          <w:rFonts w:eastAsia="Times New Roman"/>
          <w:bCs/>
        </w:rPr>
        <w:t xml:space="preserve">Ευχαριστώ, κυρία Πρόεδρε. </w:t>
      </w:r>
      <w:r>
        <w:rPr>
          <w:rFonts w:eastAsia="Times New Roman" w:cs="Times New Roman"/>
        </w:rPr>
        <w:t xml:space="preserve"> </w:t>
      </w:r>
    </w:p>
    <w:p w14:paraId="7AF29A48" w14:textId="77777777" w:rsidR="00F43235" w:rsidRDefault="005A3594">
      <w:pPr>
        <w:spacing w:line="600" w:lineRule="auto"/>
        <w:ind w:firstLine="720"/>
        <w:jc w:val="both"/>
        <w:rPr>
          <w:rFonts w:eastAsia="Times New Roman" w:cs="Times New Roman"/>
        </w:rPr>
      </w:pPr>
      <w:r>
        <w:rPr>
          <w:rFonts w:eastAsia="Times New Roman"/>
          <w:b/>
          <w:bCs/>
        </w:rPr>
        <w:t>ΠΡΟΕΔΡΕΥΟ</w:t>
      </w:r>
      <w:r>
        <w:rPr>
          <w:rFonts w:eastAsia="Times New Roman"/>
          <w:b/>
          <w:bCs/>
        </w:rPr>
        <w:t>ΥΣΑ (Αναστασία Χριστοδουλοπούλου):</w:t>
      </w:r>
      <w:r>
        <w:rPr>
          <w:rFonts w:eastAsia="Times New Roman" w:cs="Times New Roman"/>
        </w:rPr>
        <w:t xml:space="preserve"> Ο κύριος Υπουργός έχει τον λόγο.</w:t>
      </w:r>
    </w:p>
    <w:p w14:paraId="7AF29A49" w14:textId="77777777" w:rsidR="00F43235" w:rsidRDefault="005A3594">
      <w:pPr>
        <w:spacing w:line="600" w:lineRule="auto"/>
        <w:ind w:firstLine="720"/>
        <w:jc w:val="both"/>
        <w:rPr>
          <w:rFonts w:eastAsia="Times New Roman" w:cs="Times New Roman"/>
        </w:rPr>
      </w:pPr>
      <w:r>
        <w:rPr>
          <w:rFonts w:eastAsia="Times New Roman" w:cs="Times New Roman"/>
          <w:b/>
        </w:rPr>
        <w:lastRenderedPageBreak/>
        <w:t>ΕΥΑΓΓΕΛΟΣ ΑΠΟΣΤΟΛΟΥ (Υπουργός Αγροτικής Ανάπτυξης και Τροφίμων):</w:t>
      </w:r>
      <w:r>
        <w:rPr>
          <w:rFonts w:eastAsia="Times New Roman" w:cs="Times New Roman"/>
        </w:rPr>
        <w:t xml:space="preserve"> Κύριε συνάδελφε, το Υπουργείο Οικονομικών, όπως σας είπα, έχει εκδώσει σχετική απόφαση μέσα από την οποία δίνεται η παράτασ</w:t>
      </w:r>
      <w:r>
        <w:rPr>
          <w:rFonts w:eastAsia="Times New Roman" w:cs="Times New Roman"/>
        </w:rPr>
        <w:t xml:space="preserve">η κατά έξι μήνες της πληρωμής των οφειλών, οι οποίες </w:t>
      </w:r>
      <w:r>
        <w:rPr>
          <w:rFonts w:eastAsia="Times New Roman"/>
          <w:bCs/>
          <w:shd w:val="clear" w:color="auto" w:fill="FFFFFF"/>
        </w:rPr>
        <w:t>βεβαίως</w:t>
      </w:r>
      <w:r>
        <w:rPr>
          <w:rFonts w:eastAsia="Times New Roman" w:cs="Times New Roman"/>
        </w:rPr>
        <w:t xml:space="preserve"> μπορούν να τακτοποιηθούν σε δόσεις –μέχρι είκοσι τέσσερις μηνιαίες δόσεις- και αν υπάρξει </w:t>
      </w:r>
      <w:r>
        <w:rPr>
          <w:rFonts w:eastAsia="Times New Roman" w:cs="Times New Roman"/>
          <w:bCs/>
          <w:shd w:val="clear" w:color="auto" w:fill="FFFFFF"/>
        </w:rPr>
        <w:t>ανάγκη,</w:t>
      </w:r>
      <w:r>
        <w:rPr>
          <w:rFonts w:eastAsia="Times New Roman" w:cs="Times New Roman"/>
        </w:rPr>
        <w:t xml:space="preserve"> όταν λήξει η </w:t>
      </w:r>
      <w:r>
        <w:rPr>
          <w:rFonts w:eastAsia="Times New Roman"/>
          <w:bCs/>
        </w:rPr>
        <w:t>συγκεκριμένη</w:t>
      </w:r>
      <w:r>
        <w:rPr>
          <w:rFonts w:eastAsia="Times New Roman" w:cs="Times New Roman"/>
        </w:rPr>
        <w:t xml:space="preserve"> χρονική περίοδος για παράταση, υπάρχει μια τέτοια δυνατότητα. Αυτά όσον</w:t>
      </w:r>
      <w:r>
        <w:rPr>
          <w:rFonts w:eastAsia="Times New Roman" w:cs="Times New Roman"/>
        </w:rPr>
        <w:t xml:space="preserve"> αφορά τις υποχρεώσεις προς το </w:t>
      </w:r>
      <w:r>
        <w:rPr>
          <w:rFonts w:eastAsia="Times New Roman" w:cs="Times New Roman"/>
        </w:rPr>
        <w:t>δημόσιο</w:t>
      </w:r>
      <w:r>
        <w:rPr>
          <w:rFonts w:eastAsia="Times New Roman" w:cs="Times New Roman"/>
        </w:rPr>
        <w:t>, ασφαλιστικούς οργανισμούς κ.λπ</w:t>
      </w:r>
      <w:r>
        <w:rPr>
          <w:rFonts w:eastAsia="Times New Roman" w:cs="Times New Roman"/>
        </w:rPr>
        <w:t>..</w:t>
      </w:r>
    </w:p>
    <w:p w14:paraId="7AF29A4A" w14:textId="77777777" w:rsidR="00F43235" w:rsidRDefault="005A3594">
      <w:pPr>
        <w:spacing w:line="600" w:lineRule="auto"/>
        <w:ind w:firstLine="720"/>
        <w:jc w:val="both"/>
        <w:rPr>
          <w:rFonts w:eastAsia="Times New Roman" w:cs="Times New Roman"/>
        </w:rPr>
      </w:pPr>
      <w:r>
        <w:rPr>
          <w:rFonts w:eastAsia="Times New Roman" w:cs="Times New Roman"/>
        </w:rPr>
        <w:t xml:space="preserve">Αναφερθήκατε στο ότι όντως η εκτίμηση, όπως σας είπα και εγώ, έχει ολοκληρωθεί στο 60%. Για το υπόλοιπο θα καταβάλουμε προσπάθεια, επειδή </w:t>
      </w:r>
      <w:r>
        <w:rPr>
          <w:rFonts w:eastAsia="Times New Roman" w:cs="Times New Roman"/>
          <w:bCs/>
          <w:shd w:val="clear" w:color="auto" w:fill="FFFFFF"/>
        </w:rPr>
        <w:t>υπάρχουν</w:t>
      </w:r>
      <w:r>
        <w:rPr>
          <w:rFonts w:eastAsia="Times New Roman" w:cs="Times New Roman"/>
        </w:rPr>
        <w:t xml:space="preserve"> και οι απαραίτητοι μάρτυρες. </w:t>
      </w:r>
      <w:r>
        <w:rPr>
          <w:rFonts w:eastAsia="Times New Roman" w:cs="Times New Roman"/>
          <w:bCs/>
          <w:shd w:val="clear" w:color="auto" w:fill="FFFFFF"/>
        </w:rPr>
        <w:t>Όμως,</w:t>
      </w:r>
      <w:r>
        <w:rPr>
          <w:rFonts w:eastAsia="Times New Roman" w:cs="Times New Roman"/>
        </w:rPr>
        <w:t xml:space="preserve"> α</w:t>
      </w:r>
      <w:r>
        <w:rPr>
          <w:rFonts w:eastAsia="Times New Roman" w:cs="Times New Roman"/>
        </w:rPr>
        <w:t xml:space="preserve">κόμη και σε αυτή την περίπτωση, επαναλαμβάνω ότι θα αποζημιωθούν οι αγρότες, γιατί ξέρουμε ποιες </w:t>
      </w:r>
      <w:r>
        <w:rPr>
          <w:rFonts w:eastAsia="Times New Roman"/>
          <w:bCs/>
        </w:rPr>
        <w:t>είναι</w:t>
      </w:r>
      <w:r>
        <w:rPr>
          <w:rFonts w:eastAsia="Times New Roman" w:cs="Times New Roman"/>
        </w:rPr>
        <w:t xml:space="preserve"> </w:t>
      </w:r>
      <w:r>
        <w:rPr>
          <w:rFonts w:eastAsia="Times New Roman" w:cs="Times New Roman"/>
        </w:rPr>
        <w:lastRenderedPageBreak/>
        <w:t xml:space="preserve">αυτές οι καλλιέργειες που επλήγησαν και, </w:t>
      </w:r>
      <w:r>
        <w:rPr>
          <w:rFonts w:eastAsia="Times New Roman"/>
          <w:bCs/>
          <w:shd w:val="clear" w:color="auto" w:fill="FFFFFF"/>
        </w:rPr>
        <w:t>βεβαίως,</w:t>
      </w:r>
      <w:r>
        <w:rPr>
          <w:rFonts w:eastAsia="Times New Roman" w:cs="Times New Roman"/>
        </w:rPr>
        <w:t xml:space="preserve"> ξέρουμε τι αντίστοιχες αποδόσεις έχουν. </w:t>
      </w:r>
      <w:r>
        <w:rPr>
          <w:rFonts w:eastAsia="Times New Roman"/>
          <w:bCs/>
        </w:rPr>
        <w:t>Είναι</w:t>
      </w:r>
      <w:r>
        <w:rPr>
          <w:rFonts w:eastAsia="Times New Roman" w:cs="Times New Roman"/>
        </w:rPr>
        <w:t xml:space="preserve"> στοιχεία τα οποία θα χρησιμοποιήσουμε, αλλά αυτή την ώρα </w:t>
      </w:r>
      <w:r>
        <w:rPr>
          <w:rFonts w:eastAsia="Times New Roman" w:cs="Times New Roman"/>
        </w:rPr>
        <w:t xml:space="preserve">εμείς εξακολουθούμε να επιμένουμε ότι πρέπει οι εκτιμητές να αντιληφθούν και αυτοί τις δυσκολίες που αντιμετωπίζουν, για να συνεχίσουν. </w:t>
      </w:r>
    </w:p>
    <w:p w14:paraId="7AF29A4B" w14:textId="77777777" w:rsidR="00F43235" w:rsidRDefault="005A3594">
      <w:pPr>
        <w:spacing w:line="600" w:lineRule="auto"/>
        <w:jc w:val="both"/>
        <w:rPr>
          <w:rFonts w:eastAsia="Times New Roman" w:cs="Times New Roman"/>
          <w:szCs w:val="24"/>
        </w:rPr>
      </w:pPr>
      <w:r>
        <w:rPr>
          <w:rFonts w:eastAsia="Times New Roman" w:cs="Times New Roman"/>
          <w:szCs w:val="24"/>
        </w:rPr>
        <w:t>Έχουν δίκιο στο αίτημά τους. Δεν μπορούμε αυτή τη στιγμή, για πολλούς λόγους τους οποίους έχουμε αναφέρει, να το ικανοπ</w:t>
      </w:r>
      <w:r>
        <w:rPr>
          <w:rFonts w:eastAsia="Times New Roman" w:cs="Times New Roman"/>
          <w:szCs w:val="24"/>
        </w:rPr>
        <w:t xml:space="preserve">οιήσουμε. </w:t>
      </w:r>
    </w:p>
    <w:p w14:paraId="7AF29A4C"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Όσον αφορά την τροποποίηση του ΕΛΓΑ, βεβαίως και πρέπει να δούμε πώς ο ΕΛΓΑ θα μπορέσει να αντιμετωπίσει και άλλες ζημιές και άλλους κινδύνους που υπάρχουν στην αγροτική παραγωγή, οι οποίοι δεν είχαν προβλεφθεί. Αλλά για όλα αυτά βεβαίως χρειάζο</w:t>
      </w:r>
      <w:r>
        <w:rPr>
          <w:rFonts w:eastAsia="Times New Roman" w:cs="Times New Roman"/>
          <w:szCs w:val="24"/>
        </w:rPr>
        <w:t xml:space="preserve">νται αντίστοιχες αναλογιστικές μελέτες, όπως ζημιές εξαιτίας ακραίων καιρικών φαινομένων, ζημιές από την κλιματική αλλαγή, ζημιές όπως σας είπα προηγούμενα που προκαλούνται στο φυσικό περιβάλλον από πυρκαγιές. Είναι ζητήματα τα οποία μας απασχολούν και τα </w:t>
      </w:r>
      <w:r>
        <w:rPr>
          <w:rFonts w:eastAsia="Times New Roman" w:cs="Times New Roman"/>
          <w:szCs w:val="24"/>
        </w:rPr>
        <w:t>οποία βεβαίως θα εξετάσουμε.</w:t>
      </w:r>
    </w:p>
    <w:p w14:paraId="7AF29A4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Όσον αφορά αυτό που αναφερθήκατε για τα εγγειοβελτιωτικά έργα, έχουμε το Πρόγραμμα Αγροτικής Ανάπτυξης μπροστά μας και μας δίνει δυνατότητες. Σήμερα από εθνικούς πόρους, όπως αντιλαμβάνεστε, δεν μπορούμε να καλύψουμε αντίστοιχε</w:t>
      </w:r>
      <w:r>
        <w:rPr>
          <w:rFonts w:eastAsia="Times New Roman" w:cs="Times New Roman"/>
          <w:szCs w:val="24"/>
        </w:rPr>
        <w:t>ς δαπάνες. Θα προσπαθήσουμε, λοιπόν, επειδή μας δίνει και τη δυνατότητα το Πρόγραμμα Αγροτικής Ανάπτυξης να χρησιμοποιούμε πόρους για αποκαταστάσεις ζημιών για να μπορέσουμε όσο το δυνατόν να έχουμε καλύτερα αποτελέσματα σε έναν χώρο που έχει όντως προβλήμ</w:t>
      </w:r>
      <w:r>
        <w:rPr>
          <w:rFonts w:eastAsia="Times New Roman" w:cs="Times New Roman"/>
          <w:szCs w:val="24"/>
        </w:rPr>
        <w:t>ατα. Αλλά αυτή την ώρα, όπως αντιλαμβάνεστε, είναι τέτοια η δημοσιονομική κρίση που πολλά ζητήματα προτεραιότητας για εμάς δεν μπορούν να ικανοποιηθούν.</w:t>
      </w:r>
    </w:p>
    <w:p w14:paraId="7AF29A4E"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w:t>
      </w:r>
      <w:r>
        <w:rPr>
          <w:rFonts w:eastAsia="Times New Roman" w:cs="Times New Roman"/>
          <w:szCs w:val="24"/>
        </w:rPr>
        <w:t>τον Υπουργό Α</w:t>
      </w:r>
      <w:r>
        <w:rPr>
          <w:rFonts w:eastAsia="Times New Roman" w:cs="Times New Roman"/>
          <w:szCs w:val="24"/>
        </w:rPr>
        <w:t xml:space="preserve">γροτικής Ανάπτυξης </w:t>
      </w:r>
      <w:r>
        <w:rPr>
          <w:rFonts w:eastAsia="Times New Roman" w:cs="Times New Roman"/>
          <w:szCs w:val="24"/>
        </w:rPr>
        <w:t xml:space="preserve">για τις </w:t>
      </w:r>
      <w:r>
        <w:rPr>
          <w:rFonts w:eastAsia="Times New Roman" w:cs="Times New Roman"/>
          <w:szCs w:val="24"/>
        </w:rPr>
        <w:t>τέσσερις ερωτήσεις που ολοκλήρωσε</w:t>
      </w:r>
      <w:r>
        <w:rPr>
          <w:rFonts w:eastAsia="Times New Roman" w:cs="Times New Roman"/>
          <w:szCs w:val="24"/>
        </w:rPr>
        <w:t>.</w:t>
      </w:r>
      <w:r>
        <w:rPr>
          <w:rFonts w:eastAsia="Times New Roman" w:cs="Times New Roman"/>
          <w:szCs w:val="24"/>
        </w:rPr>
        <w:t xml:space="preserve"> </w:t>
      </w:r>
    </w:p>
    <w:p w14:paraId="7AF29A4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δώσω τον λόγο στον Υφυπουργό Εργασίας, Κοινωνικής Ασφάλισης και Κοινωνικής Αλληλεγγύης για να απαντήσει σε δυο ερωτήσεις που του έχουν υποβληθεί, θα ήθελα να ανακοινώσω γρήγορα τις ερωτήσεις που δεν θα συζητηθούν. </w:t>
      </w:r>
    </w:p>
    <w:p w14:paraId="7AF29A5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Λόγω κωλύματος του ερωτώντος Βουλευτή δεν θα συζητηθεί η δέκατη πέμπτη με αριθμό 197/11-11-2016 επίκαιρη ερώτηση δεύτερου κύκλου του Βουλευτή Σερρών της Ένωσης Κεντρώων κ. </w:t>
      </w:r>
      <w:r>
        <w:rPr>
          <w:rFonts w:eastAsia="Times New Roman" w:cs="Times New Roman"/>
          <w:bCs/>
          <w:szCs w:val="24"/>
        </w:rPr>
        <w:t>Αναστασίου Μεγαλομύστακα</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w:t>
      </w:r>
      <w:r>
        <w:rPr>
          <w:rFonts w:eastAsia="Times New Roman" w:cs="Times New Roman"/>
          <w:szCs w:val="24"/>
        </w:rPr>
        <w:t>με το πρόβλημα της αύξησης του πληθυσμού των αδέσποτων ζώων στη χώρα μας.</w:t>
      </w:r>
    </w:p>
    <w:p w14:paraId="7AF29A51" w14:textId="77777777" w:rsidR="00F43235" w:rsidRDefault="005A3594">
      <w:pPr>
        <w:spacing w:line="600" w:lineRule="auto"/>
        <w:ind w:firstLine="720"/>
        <w:jc w:val="both"/>
        <w:rPr>
          <w:rFonts w:eastAsia="Times New Roman"/>
          <w:szCs w:val="24"/>
        </w:rPr>
      </w:pPr>
      <w:r>
        <w:rPr>
          <w:rFonts w:eastAsia="Times New Roman" w:cs="Times New Roman"/>
          <w:szCs w:val="24"/>
        </w:rPr>
        <w:t xml:space="preserve">Δεν θα συζητηθεί λόγω κωλύματος της ερωτώσας Βουλευτού η δέκατη έβδομη με αριθμό 45/5-10-2016 επίκαιρη ερώτηση δεύτερου κύκλου της Βουλευτού Β΄ </w:t>
      </w:r>
      <w:r>
        <w:rPr>
          <w:rFonts w:eastAsia="Times New Roman" w:cs="Times New Roman"/>
          <w:szCs w:val="24"/>
        </w:rPr>
        <w:t xml:space="preserve">Πειραιώς </w:t>
      </w:r>
      <w:r>
        <w:rPr>
          <w:rFonts w:eastAsia="Times New Roman" w:cs="Times New Roman"/>
          <w:szCs w:val="24"/>
        </w:rPr>
        <w:t xml:space="preserve">της Ένωσης Κεντρώων </w:t>
      </w:r>
      <w:r>
        <w:rPr>
          <w:rFonts w:eastAsia="Times New Roman" w:cs="Times New Roman"/>
          <w:szCs w:val="24"/>
        </w:rPr>
        <w:t xml:space="preserve">κ. </w:t>
      </w:r>
      <w:r>
        <w:rPr>
          <w:rFonts w:eastAsia="Times New Roman" w:cs="Times New Roman"/>
          <w:bCs/>
          <w:szCs w:val="24"/>
        </w:rPr>
        <w:t>Θεοδώρ</w:t>
      </w:r>
      <w:r>
        <w:rPr>
          <w:rFonts w:eastAsia="Times New Roman" w:cs="Times New Roman"/>
          <w:bCs/>
          <w:szCs w:val="24"/>
        </w:rPr>
        <w:t xml:space="preserve">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τις σοβαρότατες ελλείψεις προσωπικού και χρηματοδότησης στο Εθνικό Κέντρο Αποκατάστασης.</w:t>
      </w:r>
    </w:p>
    <w:p w14:paraId="7AF29A52" w14:textId="77777777" w:rsidR="00F43235" w:rsidRDefault="005A3594">
      <w:pPr>
        <w:spacing w:after="0" w:line="600" w:lineRule="auto"/>
        <w:ind w:firstLine="720"/>
        <w:jc w:val="both"/>
        <w:rPr>
          <w:rFonts w:eastAsia="Times New Roman"/>
          <w:szCs w:val="24"/>
        </w:rPr>
      </w:pPr>
      <w:r>
        <w:rPr>
          <w:rFonts w:eastAsia="Times New Roman"/>
          <w:szCs w:val="24"/>
        </w:rPr>
        <w:lastRenderedPageBreak/>
        <w:t>Δεν θα συζητηθεί λόγω απουσίας του αρμοδίου Υπουργού στο εξωτερικό η πρώτη με αριθμό 212/15-11-2016 επίκαιρη ερώ</w:t>
      </w:r>
      <w:r>
        <w:rPr>
          <w:rFonts w:eastAsia="Times New Roman"/>
          <w:szCs w:val="24"/>
        </w:rPr>
        <w:t xml:space="preserve">τηση πρώτου κύκλου του Βουλευτή Αττικής του Συνασπισμού Ριζοσπαστικής Αριστεράς κ. </w:t>
      </w:r>
      <w:r>
        <w:rPr>
          <w:rFonts w:eastAsia="Times New Roman"/>
          <w:bCs/>
          <w:szCs w:val="24"/>
        </w:rPr>
        <w:t xml:space="preserve">Παναγιώτη (Πάνου) </w:t>
      </w:r>
      <w:proofErr w:type="spellStart"/>
      <w:r>
        <w:rPr>
          <w:rFonts w:eastAsia="Times New Roman"/>
          <w:bCs/>
          <w:szCs w:val="24"/>
        </w:rPr>
        <w:t>Σκουρολιάκου</w:t>
      </w:r>
      <w:proofErr w:type="spellEnd"/>
      <w:r>
        <w:rPr>
          <w:rFonts w:eastAsia="Times New Roman"/>
          <w:szCs w:val="24"/>
        </w:rPr>
        <w:t xml:space="preserve"> προς την Υπουργό </w:t>
      </w:r>
      <w:r>
        <w:rPr>
          <w:rFonts w:eastAsia="Times New Roman"/>
          <w:bCs/>
          <w:szCs w:val="24"/>
        </w:rPr>
        <w:t>Πολιτισμού και Αθλητισμού,</w:t>
      </w:r>
      <w:r>
        <w:rPr>
          <w:rFonts w:eastAsia="Times New Roman"/>
          <w:szCs w:val="24"/>
        </w:rPr>
        <w:t xml:space="preserve"> σχετικά με την αξιοποίηση του Ολυμπιακού Σκοπευτηρίου στο Μαρκόπουλο Αττικής. Ο κ. Γεώργιος Βασιλε</w:t>
      </w:r>
      <w:r>
        <w:rPr>
          <w:rFonts w:eastAsia="Times New Roman"/>
          <w:szCs w:val="24"/>
        </w:rPr>
        <w:t>ιάδης απουσιάζει στο εξωτερικό.</w:t>
      </w:r>
    </w:p>
    <w:p w14:paraId="7AF29A53" w14:textId="77777777" w:rsidR="00F43235" w:rsidRDefault="005A3594">
      <w:pPr>
        <w:spacing w:after="0" w:line="600" w:lineRule="auto"/>
        <w:ind w:firstLine="720"/>
        <w:jc w:val="both"/>
        <w:rPr>
          <w:rFonts w:eastAsia="Times New Roman"/>
          <w:szCs w:val="24"/>
        </w:rPr>
      </w:pPr>
      <w:r>
        <w:rPr>
          <w:rFonts w:eastAsia="Times New Roman"/>
          <w:szCs w:val="24"/>
        </w:rPr>
        <w:t xml:space="preserve">Επίσης, λόγω απουσίας του Υπουργού Υγείας κ. Ανδρέα Ξανθού, δεν θα συζητηθεί η </w:t>
      </w:r>
      <w:r>
        <w:rPr>
          <w:rFonts w:eastAsia="Times New Roman"/>
          <w:szCs w:val="24"/>
        </w:rPr>
        <w:t xml:space="preserve">δέκατη </w:t>
      </w:r>
      <w:r>
        <w:rPr>
          <w:rFonts w:eastAsia="Times New Roman"/>
          <w:szCs w:val="24"/>
        </w:rPr>
        <w:t>τ</w:t>
      </w:r>
      <w:r>
        <w:rPr>
          <w:rFonts w:eastAsia="Times New Roman"/>
          <w:szCs w:val="24"/>
        </w:rPr>
        <w:t xml:space="preserve">ρίτη </w:t>
      </w:r>
      <w:r>
        <w:rPr>
          <w:rFonts w:eastAsia="Times New Roman"/>
          <w:szCs w:val="24"/>
        </w:rPr>
        <w:t>με αριθμό 192/10-11-2016 επίκαιρη ερώτηση δεύτερου κύκλου του Βουλευτή Α΄ Θεσσαλονίκης της Ένωσης Κεντρώων κ</w:t>
      </w:r>
      <w:r>
        <w:rPr>
          <w:rFonts w:eastAsia="Times New Roman"/>
          <w:b/>
          <w:szCs w:val="24"/>
        </w:rPr>
        <w:t xml:space="preserve">.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w:t>
      </w:r>
      <w:r>
        <w:rPr>
          <w:rFonts w:eastAsia="Times New Roman"/>
          <w:szCs w:val="24"/>
        </w:rPr>
        <w:t xml:space="preserve">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ένταξη του εμβολίου για τη μηνιγγίτιδα Β στο Εθνικό Πρόγραμμα Εμβολιασμών.</w:t>
      </w:r>
    </w:p>
    <w:p w14:paraId="7AF29A54" w14:textId="77777777" w:rsidR="00F43235" w:rsidRDefault="005A3594">
      <w:pPr>
        <w:spacing w:line="600" w:lineRule="auto"/>
        <w:ind w:firstLine="720"/>
        <w:jc w:val="both"/>
        <w:rPr>
          <w:rFonts w:eastAsia="Times New Roman"/>
          <w:szCs w:val="24"/>
        </w:rPr>
      </w:pPr>
      <w:r>
        <w:rPr>
          <w:rFonts w:eastAsia="Times New Roman"/>
          <w:szCs w:val="24"/>
        </w:rPr>
        <w:t>Επίσης, κυρίες και κύριοι συνάδελφοι, θα ήθελα να κάνω μια ανακοίνωση προς το Σώμα.</w:t>
      </w:r>
    </w:p>
    <w:p w14:paraId="7AF29A55" w14:textId="77777777" w:rsidR="00F43235" w:rsidRDefault="005A3594">
      <w:pPr>
        <w:spacing w:line="600" w:lineRule="auto"/>
        <w:ind w:firstLine="720"/>
        <w:jc w:val="both"/>
        <w:rPr>
          <w:rFonts w:eastAsia="Times New Roman"/>
          <w:szCs w:val="24"/>
        </w:rPr>
      </w:pPr>
      <w:r>
        <w:rPr>
          <w:rFonts w:eastAsia="Times New Roman"/>
          <w:szCs w:val="24"/>
        </w:rPr>
        <w:lastRenderedPageBreak/>
        <w:t xml:space="preserve">Ο Υπουργός Οικονομικών κ. Ευκλείδης </w:t>
      </w:r>
      <w:proofErr w:type="spellStart"/>
      <w:r>
        <w:rPr>
          <w:rFonts w:eastAsia="Times New Roman"/>
          <w:szCs w:val="24"/>
        </w:rPr>
        <w:t>Τσακαλώτος</w:t>
      </w:r>
      <w:proofErr w:type="spellEnd"/>
      <w:r>
        <w:rPr>
          <w:rFonts w:eastAsia="Times New Roman"/>
          <w:szCs w:val="24"/>
        </w:rPr>
        <w:t xml:space="preserve"> </w:t>
      </w:r>
      <w:r>
        <w:rPr>
          <w:rFonts w:eastAsia="Times New Roman"/>
          <w:szCs w:val="24"/>
        </w:rPr>
        <w:t xml:space="preserve">κατέθεσε </w:t>
      </w:r>
      <w:r>
        <w:rPr>
          <w:rFonts w:eastAsia="Times New Roman"/>
          <w:szCs w:val="24"/>
        </w:rPr>
        <w:t>τα παρακά</w:t>
      </w:r>
      <w:r>
        <w:rPr>
          <w:rFonts w:eastAsia="Times New Roman"/>
          <w:szCs w:val="24"/>
        </w:rPr>
        <w:t xml:space="preserve">τω σχέδια </w:t>
      </w:r>
      <w:r>
        <w:rPr>
          <w:rFonts w:eastAsia="Times New Roman"/>
          <w:szCs w:val="24"/>
        </w:rPr>
        <w:t>νόμου</w:t>
      </w:r>
      <w:r>
        <w:rPr>
          <w:rFonts w:eastAsia="Times New Roman"/>
          <w:szCs w:val="24"/>
        </w:rPr>
        <w:t xml:space="preserve">: «Για την κύρωση του απολογισμού του κράτους οικονομικού έτους 2015» και «Για την κύρωση του ισολογισμού του κράτους του οικονομικού έτους 2015». </w:t>
      </w:r>
    </w:p>
    <w:p w14:paraId="7AF29A56" w14:textId="77777777" w:rsidR="00F43235" w:rsidRDefault="005A3594">
      <w:pPr>
        <w:spacing w:line="600" w:lineRule="auto"/>
        <w:ind w:firstLine="720"/>
        <w:jc w:val="both"/>
        <w:rPr>
          <w:rFonts w:eastAsia="Times New Roman"/>
          <w:szCs w:val="24"/>
        </w:rPr>
      </w:pPr>
      <w:r>
        <w:rPr>
          <w:rFonts w:eastAsia="Times New Roman"/>
          <w:szCs w:val="24"/>
        </w:rPr>
        <w:t xml:space="preserve">Παραπέμπονται στην </w:t>
      </w:r>
      <w:r>
        <w:rPr>
          <w:rFonts w:eastAsia="Times New Roman"/>
          <w:szCs w:val="24"/>
        </w:rPr>
        <w:t xml:space="preserve">επιτροπή </w:t>
      </w:r>
      <w:r>
        <w:rPr>
          <w:rFonts w:eastAsia="Times New Roman"/>
          <w:szCs w:val="24"/>
        </w:rPr>
        <w:t xml:space="preserve">του απολογισμού και του γενικού ισολογισμού του κράτους και ελέγχου της εκτέλεσης του </w:t>
      </w:r>
      <w:r>
        <w:rPr>
          <w:rFonts w:eastAsia="Times New Roman"/>
          <w:szCs w:val="24"/>
        </w:rPr>
        <w:t xml:space="preserve">προϋπολογισμού </w:t>
      </w:r>
      <w:r>
        <w:rPr>
          <w:rFonts w:eastAsia="Times New Roman"/>
          <w:szCs w:val="24"/>
        </w:rPr>
        <w:t>του κράτους.</w:t>
      </w:r>
    </w:p>
    <w:p w14:paraId="7AF29A57" w14:textId="77777777" w:rsidR="00F43235" w:rsidRDefault="005A3594">
      <w:pPr>
        <w:spacing w:line="600" w:lineRule="auto"/>
        <w:ind w:firstLine="720"/>
        <w:jc w:val="both"/>
        <w:rPr>
          <w:rFonts w:eastAsia="Times New Roman"/>
          <w:szCs w:val="24"/>
        </w:rPr>
      </w:pPr>
      <w:r>
        <w:rPr>
          <w:rFonts w:eastAsia="Times New Roman"/>
          <w:szCs w:val="24"/>
        </w:rPr>
        <w:t xml:space="preserve">Τώρα θα συζητηθεί η τρίτη με </w:t>
      </w:r>
      <w:r>
        <w:rPr>
          <w:rFonts w:eastAsia="Times New Roman" w:cs="Times New Roman"/>
          <w:szCs w:val="24"/>
        </w:rPr>
        <w:t xml:space="preserve">αριθμό 198/11-11-2016 </w:t>
      </w:r>
      <w:r>
        <w:rPr>
          <w:rFonts w:eastAsia="Times New Roman"/>
          <w:szCs w:val="24"/>
        </w:rPr>
        <w:t xml:space="preserve">επίκαιρη ερώτηση δεύτερου κύκλου </w:t>
      </w:r>
      <w:r>
        <w:rPr>
          <w:rFonts w:eastAsia="Times New Roman" w:cs="Times New Roman"/>
          <w:szCs w:val="24"/>
        </w:rPr>
        <w:t>του Βουλευτή Αιτωλοακαρνανίας της Δημοκρατικής Συμπαράταξη</w:t>
      </w:r>
      <w:r>
        <w:rPr>
          <w:rFonts w:eastAsia="Times New Roman" w:cs="Times New Roman"/>
          <w:szCs w:val="24"/>
        </w:rPr>
        <w:t xml:space="preserve">ς ΠΑΣΟΚ-ΔΗΜΑΡ κ. </w:t>
      </w:r>
      <w:r>
        <w:rPr>
          <w:rFonts w:eastAsia="Times New Roman" w:cs="Times New Roman"/>
          <w:bCs/>
          <w:szCs w:val="24"/>
        </w:rPr>
        <w:t>Δημητρίου Κωνσταντόπουλου</w:t>
      </w:r>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τις ασφαλιστικές διευκολύνσεις επιχειρήσεων, εργοδοτών ή ασφαλισμένων των Δήμων της Ιεράς Πόλεως Μεσολογγίου και Ναυπακτίας λό</w:t>
      </w:r>
      <w:r>
        <w:rPr>
          <w:rFonts w:eastAsia="Times New Roman" w:cs="Times New Roman"/>
          <w:szCs w:val="24"/>
        </w:rPr>
        <w:t>γω των φυσικών καταστροφών στις 21 και 22</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w:t>
      </w:r>
    </w:p>
    <w:p w14:paraId="7AF29A58" w14:textId="77777777" w:rsidR="00F43235" w:rsidRDefault="005A3594">
      <w:pPr>
        <w:spacing w:line="600" w:lineRule="auto"/>
        <w:ind w:firstLine="720"/>
        <w:jc w:val="both"/>
        <w:rPr>
          <w:rFonts w:eastAsia="Times New Roman"/>
          <w:szCs w:val="24"/>
        </w:rPr>
      </w:pPr>
      <w:r>
        <w:rPr>
          <w:rFonts w:eastAsia="Times New Roman"/>
          <w:szCs w:val="24"/>
        </w:rPr>
        <w:t>Κύριε Κωνσταντόπουλε, έχετε τον λόγο για δυο λεπτά.</w:t>
      </w:r>
    </w:p>
    <w:p w14:paraId="7AF29A59" w14:textId="77777777" w:rsidR="00F43235" w:rsidRDefault="005A3594">
      <w:pPr>
        <w:spacing w:line="600" w:lineRule="auto"/>
        <w:ind w:firstLine="720"/>
        <w:jc w:val="both"/>
        <w:rPr>
          <w:rFonts w:eastAsia="Times New Roman" w:cs="Times New Roman"/>
          <w:szCs w:val="24"/>
        </w:rPr>
      </w:pPr>
      <w:r>
        <w:rPr>
          <w:rFonts w:eastAsia="Times New Roman"/>
          <w:b/>
          <w:szCs w:val="24"/>
        </w:rPr>
        <w:lastRenderedPageBreak/>
        <w:t xml:space="preserve">ΔΗΜΗΤΡΙΟΣ ΚΩΝΣΤΑΝΤΟΠΟΥΛΟΣ: </w:t>
      </w:r>
      <w:r>
        <w:rPr>
          <w:rFonts w:eastAsia="Times New Roman"/>
          <w:szCs w:val="24"/>
        </w:rPr>
        <w:t xml:space="preserve">Κυρία Πρόεδρε, θα ήθελα να εκφράσω τα θερμά μου συλλυπητήρια στην οικογένεια του </w:t>
      </w:r>
      <w:r>
        <w:rPr>
          <w:rFonts w:eastAsia="Times New Roman"/>
          <w:szCs w:val="24"/>
        </w:rPr>
        <w:t>πρώην</w:t>
      </w:r>
      <w:r>
        <w:rPr>
          <w:rFonts w:eastAsia="Times New Roman" w:cs="Times New Roman"/>
          <w:szCs w:val="24"/>
        </w:rPr>
        <w:t xml:space="preserve"> </w:t>
      </w:r>
      <w:r>
        <w:rPr>
          <w:rFonts w:eastAsia="Times New Roman" w:cs="Times New Roman"/>
          <w:szCs w:val="24"/>
        </w:rPr>
        <w:t>Προέδρου της Δημοκρατίας του εκλιπόντος</w:t>
      </w:r>
      <w:r>
        <w:rPr>
          <w:rFonts w:eastAsia="Times New Roman" w:cs="Times New Roman"/>
          <w:szCs w:val="24"/>
        </w:rPr>
        <w:t xml:space="preserve"> Κωστή Στεφανόπουλου. Άλλωστε είναι απώλεια για όλους μας. Το ήθος του, η αξιοπρέπειά του, η συνέπειά του, η σοβαρότητά του και η ευρυμάθειά του ήταν κάτι που τον έκανε να ξεχωρίζει. </w:t>
      </w:r>
    </w:p>
    <w:p w14:paraId="7AF29A5A" w14:textId="77777777" w:rsidR="00F43235" w:rsidRDefault="005A3594">
      <w:pPr>
        <w:spacing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ΠΡΟΕΔΡΕΥΟΥΣΑ (Αναστασία Χριστοδουλοπούλου):</w:t>
      </w:r>
      <w:r>
        <w:rPr>
          <w:rFonts w:eastAsia="Times New Roman" w:cs="Times New Roman"/>
          <w:szCs w:val="24"/>
        </w:rPr>
        <w:t xml:space="preserve"> Μιλήσαμε στην έναρξη της συ</w:t>
      </w:r>
      <w:r>
        <w:rPr>
          <w:rFonts w:eastAsia="Times New Roman" w:cs="Times New Roman"/>
          <w:szCs w:val="24"/>
        </w:rPr>
        <w:t xml:space="preserve">νεδρίασης για τον εκλιπόντα. </w:t>
      </w:r>
    </w:p>
    <w:p w14:paraId="7AF29A5B"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Ευχαριστούμε. </w:t>
      </w:r>
    </w:p>
    <w:p w14:paraId="7AF29A5C"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Υπουργέ, μετά τα ακραία φυσικά φαινόμενα, τις έντονες βροχοπτώσεις και τις πλημμύρες που σημειώθηκαν στις 21 και 22 Οκτωβρίου στην Αιτωλοακαρνανία και ιδιαίτερα στον Δήμο Ι.Π. Με</w:t>
      </w:r>
      <w:r>
        <w:rPr>
          <w:rFonts w:eastAsia="Times New Roman" w:cs="Times New Roman"/>
          <w:szCs w:val="24"/>
        </w:rPr>
        <w:t xml:space="preserve">σολογγίου και στον Δήμο Ναυπακτίας, τεράστια προβλήματα έχουν ανακύψει για τους επαγγελματίες, τους αγρότες, τους πολίτες, οι οποίοι βρίσκονται όλοι σε απόγνωση. </w:t>
      </w:r>
    </w:p>
    <w:p w14:paraId="7AF29A5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Κινδύνευσαν άνθρωποι, περιουσίες χάθηκαν, νοικοκυριά καταστράφηκαν. Οι περιοχές αυτές κηρύχθη</w:t>
      </w:r>
      <w:r>
        <w:rPr>
          <w:rFonts w:eastAsia="Times New Roman" w:cs="Times New Roman"/>
          <w:szCs w:val="24"/>
        </w:rPr>
        <w:t xml:space="preserve">καν σε κατάσταση έκτακτης ανάγκης. Μάλιστα, με τις υπ’ </w:t>
      </w:r>
      <w:proofErr w:type="spellStart"/>
      <w:r>
        <w:rPr>
          <w:rFonts w:eastAsia="Times New Roman" w:cs="Times New Roman"/>
          <w:szCs w:val="24"/>
        </w:rPr>
        <w:t>αριθμ</w:t>
      </w:r>
      <w:proofErr w:type="spellEnd"/>
      <w:r>
        <w:rPr>
          <w:rFonts w:eastAsia="Times New Roman" w:cs="Times New Roman"/>
          <w:szCs w:val="24"/>
        </w:rPr>
        <w:t>. 1159/201</w:t>
      </w:r>
      <w:r>
        <w:rPr>
          <w:rFonts w:eastAsia="Times New Roman" w:cs="Times New Roman"/>
          <w:szCs w:val="24"/>
        </w:rPr>
        <w:t>6</w:t>
      </w:r>
      <w:r>
        <w:rPr>
          <w:rFonts w:eastAsia="Times New Roman" w:cs="Times New Roman"/>
          <w:szCs w:val="24"/>
        </w:rPr>
        <w:t xml:space="preserve"> και 1160/2016 αποφάσεις του Αναπληρωτή Υπουργού Οικονομικών δόθηκε παράταση και αναστολή καταβολής βεβαιωμένων φορολογικών οφειλών φυσικών προσώπων και οντοτήτων που έχουν την κύρια κα</w:t>
      </w:r>
      <w:r>
        <w:rPr>
          <w:rFonts w:eastAsia="Times New Roman" w:cs="Times New Roman"/>
          <w:szCs w:val="24"/>
        </w:rPr>
        <w:t xml:space="preserve">τοικία τους ή την έδρα τους στις ανωτέρω περιοχές. Ωστόσο, δεν υπήρξε καμμία μέριμνα εκ μέρους του Υπουργείου Εργασίας για παροχή διευκολύνσεων σχετικά με τις ασφαλιστικές εισφορές. </w:t>
      </w:r>
    </w:p>
    <w:p w14:paraId="7AF29A5E"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Είναι απορίας άξιο ότι δεν δόθηκαν τέτοιου είδους διευκολύνσεις, παρ’ ότι δόθηκαν σε άλλες περιοχές της χώρας, οι οποίες πρόσφατα αντιμετώπισαν αντίστοιχα ακραία φυσικά φαινόμενα. Να θυμίσω δική σας απόφαση στις 25 Οκτωβρίου για αντίστοιχες περιοχές. </w:t>
      </w:r>
    </w:p>
    <w:p w14:paraId="7AF29A5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 xml:space="preserve">ε Υπουργέ, οι πολίτες του Δήμου Μεσολογγίου και του Δήμου Ναυπακτίας ήρθαν σε αντικειμενική δυσπραγία λόγω των καταστροφών. Έχουν άμεση ανάγκη από μέτρα που θα τους βοηθούν στο να </w:t>
      </w:r>
      <w:r>
        <w:rPr>
          <w:rFonts w:eastAsia="Times New Roman" w:cs="Times New Roman"/>
          <w:szCs w:val="24"/>
        </w:rPr>
        <w:lastRenderedPageBreak/>
        <w:t xml:space="preserve">ανταποκριθούν στις ασφαλιστικές τους υποχρεώσεις. Μόνο έτσι θα μπορέσουν να </w:t>
      </w:r>
      <w:r>
        <w:rPr>
          <w:rFonts w:eastAsia="Times New Roman" w:cs="Times New Roman"/>
          <w:szCs w:val="24"/>
        </w:rPr>
        <w:t xml:space="preserve">επιστρέψουν ομαλά στην καθημερινότητά τους. </w:t>
      </w:r>
    </w:p>
    <w:p w14:paraId="7AF29A6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Ερωτάστε, λοιπόν: Πρώτον, για ποιους λόγους δεν έχουν δοθεί μέχρι σήμερα αντίστοιχες ασφαλιστικές διευκολύνσεις σε επιχειρήσεις, σε εργοδότες και σε ασφαλισμένους που επλήγησαν από τις φυσικές καταστροφές στις 2</w:t>
      </w:r>
      <w:r>
        <w:rPr>
          <w:rFonts w:eastAsia="Times New Roman" w:cs="Times New Roman"/>
          <w:szCs w:val="24"/>
        </w:rPr>
        <w:t xml:space="preserve">1 και 22 Οκτωβρίου στους Δήμους Μεσολογγίου και Ναυπακτίας, σε αντίθεση μάλιστα με όσα έχουν αποφασιστεί σε αντίστοιχες περιπτώσεις, όπως </w:t>
      </w:r>
      <w:proofErr w:type="spellStart"/>
      <w:r>
        <w:rPr>
          <w:rFonts w:eastAsia="Times New Roman" w:cs="Times New Roman"/>
          <w:szCs w:val="24"/>
        </w:rPr>
        <w:t>προείπα</w:t>
      </w:r>
      <w:proofErr w:type="spellEnd"/>
      <w:r>
        <w:rPr>
          <w:rFonts w:eastAsia="Times New Roman" w:cs="Times New Roman"/>
          <w:szCs w:val="24"/>
        </w:rPr>
        <w:t>;</w:t>
      </w:r>
    </w:p>
    <w:p w14:paraId="7AF29A61"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Δεύτερον, σκοπεύετε να προβείτε άμεσα σε τέτοιου είδους ρυθμίσεις για τις πληγείσες περιοχές της Αιτωλοακαρνα</w:t>
      </w:r>
      <w:r>
        <w:rPr>
          <w:rFonts w:eastAsia="Times New Roman" w:cs="Times New Roman"/>
          <w:szCs w:val="24"/>
        </w:rPr>
        <w:t>νίας και με ποιο συγκεκριμένο χρονοδιάγραμμα, τόσο για την Ι.Π του Μεσολογγίου όσο και για τον Δήμο Ναυπακτίας;</w:t>
      </w:r>
    </w:p>
    <w:p w14:paraId="7AF29A62"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AF29A63"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Πετρόπουλε, έχετε τον λόγο για τρία λεπτά. </w:t>
      </w:r>
    </w:p>
    <w:p w14:paraId="7AF29A64"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w:t>
      </w:r>
      <w:r>
        <w:rPr>
          <w:rFonts w:eastAsia="Times New Roman" w:cs="Times New Roman"/>
          <w:b/>
          <w:szCs w:val="24"/>
        </w:rPr>
        <w:t xml:space="preserve">ασίας, Κοινωνικής Ασφάλισης και Κοινωνικής Αλληλεγγύης): </w:t>
      </w:r>
      <w:r>
        <w:rPr>
          <w:rFonts w:eastAsia="Times New Roman" w:cs="Times New Roman"/>
          <w:szCs w:val="24"/>
        </w:rPr>
        <w:t xml:space="preserve">Ευχαριστώ, κυρία Πρόεδρε. </w:t>
      </w:r>
    </w:p>
    <w:p w14:paraId="7AF29A65"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Η διαδικασία οριοθέτησης των ζημιωθεισών περιοχών είναι πολύ σαφής, προβλέπεται στον νόμο και την κάνει η </w:t>
      </w:r>
      <w:r>
        <w:rPr>
          <w:rFonts w:eastAsia="Times New Roman" w:cs="Times New Roman"/>
          <w:szCs w:val="24"/>
        </w:rPr>
        <w:t>περιφέρεια</w:t>
      </w:r>
      <w:r>
        <w:rPr>
          <w:rFonts w:eastAsia="Times New Roman" w:cs="Times New Roman"/>
          <w:szCs w:val="24"/>
        </w:rPr>
        <w:t xml:space="preserve">. </w:t>
      </w:r>
    </w:p>
    <w:p w14:paraId="7AF29A66"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Είπατε ότι οι πλημμύρες στην περιοχή της Αιτωλοακαρνανίας, στην Ι.Π. Μεσολογγίου και στη Ναύπακτο έγιναν 21 και 22 Οκτωβρίου. Θα σας πω ότι οι σεισμοί που έγιναν το 2014 στην ίδια περιοχή αντιμετωπίστηκαν με την υπουργική απόφαση που έπρεπε να εκδοθεί πάνω</w:t>
      </w:r>
      <w:r>
        <w:rPr>
          <w:rFonts w:eastAsia="Times New Roman" w:cs="Times New Roman"/>
          <w:szCs w:val="24"/>
        </w:rPr>
        <w:t xml:space="preserve"> από έναν χρόνο μετά. Έχετε δίκιο, αλλά εάν θυμάστε το 2014 έγιναν οι σεισμοί στην περιοχή σας. Και μετά από ενάμιση έτος βγήκε η σχετική απόφαση που οριοθετούσε τις πληγείσες επιχειρήσεις. </w:t>
      </w:r>
    </w:p>
    <w:p w14:paraId="7AF29A67"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Η διάκριση γίνεται στο</w:t>
      </w:r>
      <w:r>
        <w:rPr>
          <w:rFonts w:eastAsia="Times New Roman" w:cs="Times New Roman"/>
          <w:szCs w:val="24"/>
        </w:rPr>
        <w:t>ν</w:t>
      </w:r>
      <w:r>
        <w:rPr>
          <w:rFonts w:eastAsia="Times New Roman" w:cs="Times New Roman"/>
          <w:szCs w:val="24"/>
        </w:rPr>
        <w:t xml:space="preserve"> νόμο ως προς τις ζημιωθείσες επιχειρήσεις</w:t>
      </w:r>
      <w:r>
        <w:rPr>
          <w:rFonts w:eastAsia="Times New Roman" w:cs="Times New Roman"/>
          <w:szCs w:val="24"/>
        </w:rPr>
        <w:t xml:space="preserve">, όχι ως προς όλους όσοι βρίσκονται γενικά στην περιοχή αυτή. Άρα, πρέπει να γίνει αυτοψία από τα αρμόδια όργανα της </w:t>
      </w:r>
      <w:r>
        <w:rPr>
          <w:rFonts w:eastAsia="Times New Roman" w:cs="Times New Roman"/>
          <w:szCs w:val="24"/>
        </w:rPr>
        <w:t xml:space="preserve">περιφέρειας </w:t>
      </w:r>
      <w:r>
        <w:rPr>
          <w:rFonts w:eastAsia="Times New Roman" w:cs="Times New Roman"/>
          <w:szCs w:val="24"/>
        </w:rPr>
        <w:t xml:space="preserve">και αυτό θέλει χρόνο. </w:t>
      </w:r>
    </w:p>
    <w:p w14:paraId="7AF29A68"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Το σχετικό έγγραφο, στο οποίο αναφέρεστε, το οποίο εξέδωσα στις 25 Οκτωβρίου, θα παρατηρήσετε ότι πρόκει</w:t>
      </w:r>
      <w:r>
        <w:rPr>
          <w:rFonts w:eastAsia="Times New Roman" w:cs="Times New Roman"/>
          <w:szCs w:val="24"/>
        </w:rPr>
        <w:t xml:space="preserve">ται για μια σειρά περιοχών σε όλη την Ελλάδα από την </w:t>
      </w:r>
      <w:proofErr w:type="spellStart"/>
      <w:r>
        <w:rPr>
          <w:rFonts w:eastAsia="Times New Roman" w:cs="Times New Roman"/>
          <w:szCs w:val="24"/>
        </w:rPr>
        <w:t>Αργαλαστή</w:t>
      </w:r>
      <w:proofErr w:type="spellEnd"/>
      <w:r>
        <w:rPr>
          <w:rFonts w:eastAsia="Times New Roman" w:cs="Times New Roman"/>
          <w:szCs w:val="24"/>
        </w:rPr>
        <w:t xml:space="preserve"> στον Βόλο μέχρι τη Μεσσηνία και την Ηλεία και σε πάρα πολλές περιοχές και στις πυρκαγιές στη Θάσο. Ήταν όλες εκείνες οι περιοχές που μέχρι τη σύνταξη του σχετικού εγγράφου είχαν συμβεί αυτά τα </w:t>
      </w:r>
      <w:r>
        <w:rPr>
          <w:rFonts w:eastAsia="Times New Roman" w:cs="Times New Roman"/>
          <w:szCs w:val="24"/>
        </w:rPr>
        <w:t>γεγονότα. Και από μέριμνα και προνοητικότητα -όχι από πληρότητα των ενεργειών, γιατί ακόμα και εκεί δεν έχουν ολοκληρωθεί οι διαδικασίες εντοπισμού των ζημιών- προκειμένου να υπάρχει μια κατευθυντήρια οδηγία προς όλες τις υπηρεσίες του Οργανισμού Κοινωνική</w:t>
      </w:r>
      <w:r>
        <w:rPr>
          <w:rFonts w:eastAsia="Times New Roman" w:cs="Times New Roman"/>
          <w:szCs w:val="24"/>
        </w:rPr>
        <w:t xml:space="preserve">ς Ασφάλισης για να μην διώκονται για οφειλές οι επιχειρήσεις και οι άνθρωποι εκείνοι που βρίσκονται σε αυτές τις περιοχές, έβγαλα αυτό το έγγραφο, το οποίο απέστειλα και στις αρμόδιες οικείες υπηρεσίες αυτών των περιοχών. </w:t>
      </w:r>
    </w:p>
    <w:p w14:paraId="7AF29A69" w14:textId="77777777" w:rsidR="00F43235" w:rsidRDefault="005A359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Θα το κάνω και για τη Ναύπακτο κα</w:t>
      </w:r>
      <w:r>
        <w:rPr>
          <w:rFonts w:eastAsia="Times New Roman" w:cs="Times New Roman"/>
          <w:szCs w:val="24"/>
        </w:rPr>
        <w:t>ι για το Μεσολόγγι γιατί στο μεταξύ συνέβησαν και άλλες ζημιές. Υπήρξαν και άλλες θεομηνίες σε άλλες περιοχές μετά την 25</w:t>
      </w:r>
      <w:r>
        <w:rPr>
          <w:rFonts w:eastAsia="Times New Roman" w:cs="Times New Roman"/>
          <w:szCs w:val="24"/>
          <w:vertAlign w:val="superscript"/>
        </w:rPr>
        <w:t>η</w:t>
      </w:r>
      <w:r>
        <w:rPr>
          <w:rFonts w:eastAsia="Times New Roman" w:cs="Times New Roman"/>
          <w:szCs w:val="24"/>
        </w:rPr>
        <w:t xml:space="preserve"> Οκτωβρίου. </w:t>
      </w:r>
    </w:p>
    <w:p w14:paraId="7AF29A6A" w14:textId="77777777" w:rsidR="00F43235" w:rsidRDefault="005A359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Αναμένεται αυτό το έγγραφο το οποίο αποτελεί κατευθυντήρια οδηγία και δεν λύνει το θέμα, κύριε Κωνσταντόπουλε. Το θέμα θα</w:t>
      </w:r>
      <w:r>
        <w:rPr>
          <w:rFonts w:eastAsia="Times New Roman" w:cs="Times New Roman"/>
          <w:szCs w:val="24"/>
        </w:rPr>
        <w:t xml:space="preserve"> λυθεί νομίμως και ολοκληρωτικά, όταν οι αρμόδιοι φορείς της </w:t>
      </w:r>
      <w:r>
        <w:rPr>
          <w:rFonts w:eastAsia="Times New Roman" w:cs="Times New Roman"/>
          <w:szCs w:val="24"/>
        </w:rPr>
        <w:t xml:space="preserve">περιφέρειας </w:t>
      </w:r>
      <w:r>
        <w:rPr>
          <w:rFonts w:eastAsia="Times New Roman" w:cs="Times New Roman"/>
          <w:szCs w:val="24"/>
        </w:rPr>
        <w:t>μάς πουν ποιες είναι οι επιχειρήσεις που έχουν πάθει ζημιά. Επομένως, δεν είμαστε εκτός των προθέσεων στις οποίες και εσείς θέλετε να ανταποκρινόμαστε.</w:t>
      </w:r>
    </w:p>
    <w:p w14:paraId="7AF29A6B" w14:textId="77777777" w:rsidR="00F43235" w:rsidRDefault="005A3594">
      <w:pPr>
        <w:spacing w:line="600" w:lineRule="auto"/>
        <w:ind w:firstLine="720"/>
        <w:jc w:val="both"/>
        <w:rPr>
          <w:rFonts w:eastAsia="Times New Roman"/>
          <w:szCs w:val="24"/>
        </w:rPr>
      </w:pPr>
      <w:r>
        <w:rPr>
          <w:rFonts w:eastAsia="Times New Roman"/>
          <w:b/>
          <w:szCs w:val="24"/>
        </w:rPr>
        <w:t>ΠΡΟΕΔΡΕΥΟΥΣΑ (Αναστασία Χριστοδ</w:t>
      </w:r>
      <w:r>
        <w:rPr>
          <w:rFonts w:eastAsia="Times New Roman"/>
          <w:b/>
          <w:szCs w:val="24"/>
        </w:rPr>
        <w:t xml:space="preserve">ουλοπούλου): </w:t>
      </w:r>
      <w:r>
        <w:rPr>
          <w:rFonts w:eastAsia="Times New Roman"/>
          <w:szCs w:val="24"/>
        </w:rPr>
        <w:t xml:space="preserve">Ορίστε, κύριε Κωνσταντόπουλε, έχετε τον λόγο για τρία λεπτά. </w:t>
      </w:r>
    </w:p>
    <w:p w14:paraId="7AF29A6C" w14:textId="77777777" w:rsidR="00F43235" w:rsidRDefault="005A3594">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Κύριε Υπουργέ, εγώ αυτό που ζητώ είναι ό,τι θα ισχύσει από πλευράς Υπουργείου Οικονομικών να ισχύσει και από πλευράς Υπουργείου Εργασίας. Το ζήτημα είναι </w:t>
      </w:r>
      <w:r>
        <w:rPr>
          <w:rFonts w:eastAsia="Times New Roman"/>
          <w:szCs w:val="24"/>
        </w:rPr>
        <w:t xml:space="preserve">να υπάρξουν άμεσα μέτρα που θα δώσουν λύσεις και θα στηρίξουν τους κατοίκους αυτών των περιοχών, </w:t>
      </w:r>
      <w:r>
        <w:rPr>
          <w:rFonts w:eastAsia="Times New Roman"/>
          <w:szCs w:val="24"/>
        </w:rPr>
        <w:lastRenderedPageBreak/>
        <w:t>που θα τους επιτρέψουν να ξαναγυρίσουν στην κανονικότητα της ζωής τους, γιατί ήδη έχουν υποστεί τις συνέπειες της κρίσης και τώρα είναι υποχρεωμένοι να υποστού</w:t>
      </w:r>
      <w:r>
        <w:rPr>
          <w:rFonts w:eastAsia="Times New Roman"/>
          <w:szCs w:val="24"/>
        </w:rPr>
        <w:t xml:space="preserve">ν και τις συνέπειες των ακραίων αυτών καιρικών συνθηκών. </w:t>
      </w:r>
    </w:p>
    <w:p w14:paraId="7AF29A6D" w14:textId="77777777" w:rsidR="00F43235" w:rsidRDefault="005A3594">
      <w:pPr>
        <w:spacing w:line="600" w:lineRule="auto"/>
        <w:ind w:firstLine="720"/>
        <w:jc w:val="both"/>
        <w:rPr>
          <w:rFonts w:eastAsia="Times New Roman"/>
          <w:szCs w:val="24"/>
        </w:rPr>
      </w:pPr>
      <w:r>
        <w:rPr>
          <w:rFonts w:eastAsia="Times New Roman"/>
          <w:szCs w:val="24"/>
        </w:rPr>
        <w:t>Να τονίσω εδώ ότι οι πλημμύρες στις 21 και 22 Οκτωβρίου είχαν ως αποτέλεσμα και άλλα επακόλουθα, όπως για παράδειγμα κάποιοι οι οποίοι δεν πλήρωσαν τη ρύθμισή τους στο τέλος του Οκτώβρη να τη χάσουν</w:t>
      </w:r>
      <w:r>
        <w:rPr>
          <w:rFonts w:eastAsia="Times New Roman"/>
          <w:szCs w:val="24"/>
        </w:rPr>
        <w:t>. Και εδώ οι πολίτες προσπαθούν με κάθε τρόπο να διατηρήσουν τη ρύθμιση την οποία έχουν κάνει, γιατί πραγματικά στο τέλος κάθε μήνα βρίσκονται στην ανάγκη να καταθέσουν το ποσό που αναλογεί σε αυτή τη δόση. Όμως, λόγω αυτών των συνθηκών κάποιοι την έχασαν.</w:t>
      </w:r>
      <w:r>
        <w:rPr>
          <w:rFonts w:eastAsia="Times New Roman"/>
          <w:szCs w:val="24"/>
        </w:rPr>
        <w:t xml:space="preserve"> Πρέπει να το δούμε και να κοιτάξουμε έστω τι μπορεί να γίνει πάνω σε αυτό. </w:t>
      </w:r>
    </w:p>
    <w:p w14:paraId="7AF29A6E" w14:textId="77777777" w:rsidR="00F43235" w:rsidRDefault="005A3594">
      <w:pPr>
        <w:spacing w:line="600" w:lineRule="auto"/>
        <w:ind w:firstLine="720"/>
        <w:jc w:val="both"/>
        <w:rPr>
          <w:rFonts w:eastAsia="Times New Roman"/>
          <w:szCs w:val="24"/>
        </w:rPr>
      </w:pPr>
      <w:r>
        <w:rPr>
          <w:rFonts w:eastAsia="Times New Roman"/>
          <w:szCs w:val="24"/>
        </w:rPr>
        <w:t xml:space="preserve">Επίσης, γνωρίζετε ότι πολλοί αντιμετωπίζουν ακόμα και ποινικές ευθύνες -αν είναι, βέβαια, </w:t>
      </w:r>
      <w:r>
        <w:rPr>
          <w:rFonts w:eastAsia="Times New Roman"/>
          <w:szCs w:val="24"/>
        </w:rPr>
        <w:t>α</w:t>
      </w:r>
      <w:r>
        <w:rPr>
          <w:rFonts w:eastAsia="Times New Roman"/>
          <w:szCs w:val="24"/>
        </w:rPr>
        <w:t>συνεπείς στη ρύθμισή τους- και κινδυνεύουν να έχουν και κατασχέσεις της περιουσίας τους.</w:t>
      </w:r>
      <w:r>
        <w:rPr>
          <w:rFonts w:eastAsia="Times New Roman"/>
          <w:szCs w:val="24"/>
        </w:rPr>
        <w:t xml:space="preserve"> Τώρα όλοι αυτοί </w:t>
      </w:r>
      <w:r>
        <w:rPr>
          <w:rFonts w:eastAsia="Times New Roman"/>
          <w:szCs w:val="24"/>
        </w:rPr>
        <w:lastRenderedPageBreak/>
        <w:t xml:space="preserve">οι άνθρωποι βρίσκονται στον αέρα. Και για τους παραπάνω λόγους δεν μπορούν να κάνουν κάτι περισσότερο ούτε να ελέγξουν ουσιαστικά τα πράγματα. </w:t>
      </w:r>
    </w:p>
    <w:p w14:paraId="7AF29A6F" w14:textId="77777777" w:rsidR="00F43235" w:rsidRDefault="005A3594">
      <w:pPr>
        <w:spacing w:line="600" w:lineRule="auto"/>
        <w:ind w:firstLine="720"/>
        <w:jc w:val="both"/>
        <w:rPr>
          <w:rFonts w:eastAsia="Times New Roman"/>
          <w:szCs w:val="24"/>
        </w:rPr>
      </w:pPr>
      <w:r>
        <w:rPr>
          <w:rFonts w:eastAsia="Times New Roman"/>
          <w:szCs w:val="24"/>
        </w:rPr>
        <w:t xml:space="preserve">Οφείλετε, λοιπόν –και επιβάλλεται από την πλευρά σας- να δώσετε μια εξάμηνη παράταση. Μάλιστα, </w:t>
      </w:r>
      <w:r>
        <w:rPr>
          <w:rFonts w:eastAsia="Times New Roman"/>
          <w:szCs w:val="24"/>
        </w:rPr>
        <w:t xml:space="preserve">θα έλεγα ότι η απόφασή σας πρέπει να ισχύσει και αναδρομικά, ώστε να στηριχθούν όσοι ήρθαν αντιμέτωποι με αυτά τα ακραία φυσικά φαινόμενα. </w:t>
      </w:r>
    </w:p>
    <w:p w14:paraId="7AF29A70" w14:textId="77777777" w:rsidR="00F43235" w:rsidRDefault="005A3594">
      <w:pPr>
        <w:spacing w:line="600" w:lineRule="auto"/>
        <w:ind w:firstLine="720"/>
        <w:jc w:val="both"/>
        <w:rPr>
          <w:rFonts w:eastAsia="Times New Roman"/>
          <w:szCs w:val="24"/>
        </w:rPr>
      </w:pPr>
      <w:r>
        <w:rPr>
          <w:rFonts w:eastAsia="Times New Roman"/>
          <w:szCs w:val="24"/>
        </w:rPr>
        <w:t xml:space="preserve">Θα ήθελα, επίσης, να </w:t>
      </w:r>
      <w:proofErr w:type="spellStart"/>
      <w:r>
        <w:rPr>
          <w:rFonts w:eastAsia="Times New Roman"/>
          <w:szCs w:val="24"/>
        </w:rPr>
        <w:t>επιστήσω</w:t>
      </w:r>
      <w:proofErr w:type="spellEnd"/>
      <w:r>
        <w:rPr>
          <w:rFonts w:eastAsia="Times New Roman"/>
          <w:szCs w:val="24"/>
        </w:rPr>
        <w:t xml:space="preserve"> την προσοχή σας και σε ένα ακόμη σοβαρό ζήτημα. Είναι βασικό αίτημα της τοπικής κοινων</w:t>
      </w:r>
      <w:r>
        <w:rPr>
          <w:rFonts w:eastAsia="Times New Roman"/>
          <w:szCs w:val="24"/>
        </w:rPr>
        <w:t xml:space="preserve">ίας να δρομολογηθούν άμεσα διαδικασίες για την </w:t>
      </w:r>
      <w:r>
        <w:rPr>
          <w:rFonts w:eastAsia="Times New Roman"/>
          <w:szCs w:val="24"/>
        </w:rPr>
        <w:t xml:space="preserve">υλοποίηση </w:t>
      </w:r>
      <w:r>
        <w:rPr>
          <w:rFonts w:eastAsia="Times New Roman"/>
          <w:szCs w:val="24"/>
        </w:rPr>
        <w:t>αντιπλημμυρικών έργων που θα αποτρέπουν τέτοια καταστροφικά φαινόμενα, καίτοι γνωρίζω, βέβαια, ότι αυτό δεν άπτεται του χαρτοφυλακίου σας. Είναι απαραίτητο, όμως, η Κυβέρνηση να μεριμνήσει για την αν</w:t>
      </w:r>
      <w:r>
        <w:rPr>
          <w:rFonts w:eastAsia="Times New Roman"/>
          <w:szCs w:val="24"/>
        </w:rPr>
        <w:t xml:space="preserve">τιπλημμυρική προστασία πολλών περιοχών της </w:t>
      </w:r>
      <w:r>
        <w:rPr>
          <w:rFonts w:eastAsia="Times New Roman"/>
          <w:szCs w:val="24"/>
        </w:rPr>
        <w:t xml:space="preserve">περιφέρειας </w:t>
      </w:r>
      <w:r>
        <w:rPr>
          <w:rFonts w:eastAsia="Times New Roman"/>
          <w:szCs w:val="24"/>
        </w:rPr>
        <w:t xml:space="preserve">και ιδιαίτερα στην Αιτωλοακαρνανία. </w:t>
      </w:r>
    </w:p>
    <w:p w14:paraId="7AF29A71" w14:textId="77777777" w:rsidR="00F43235" w:rsidRDefault="005A3594">
      <w:pPr>
        <w:spacing w:line="600" w:lineRule="auto"/>
        <w:ind w:firstLine="720"/>
        <w:jc w:val="both"/>
        <w:rPr>
          <w:rFonts w:eastAsia="Times New Roman"/>
          <w:szCs w:val="24"/>
        </w:rPr>
      </w:pPr>
      <w:r>
        <w:rPr>
          <w:rFonts w:eastAsia="Times New Roman"/>
          <w:szCs w:val="24"/>
        </w:rPr>
        <w:lastRenderedPageBreak/>
        <w:t xml:space="preserve">Υπάρχει, μάλιστα, μια ενημέρωση από τον κ. Σκουρλέτη ότι θα διατεθούν πόροι για την υλοποίηση ενός προγράμματος πρόληψης ζημιών και καταστροφών και </w:t>
      </w:r>
      <w:r>
        <w:rPr>
          <w:rFonts w:eastAsia="Times New Roman"/>
          <w:szCs w:val="24"/>
        </w:rPr>
        <w:t>σ</w:t>
      </w:r>
      <w:r>
        <w:rPr>
          <w:rFonts w:eastAsia="Times New Roman"/>
          <w:szCs w:val="24"/>
        </w:rPr>
        <w:t>την πόλη του Με</w:t>
      </w:r>
      <w:r>
        <w:rPr>
          <w:rFonts w:eastAsia="Times New Roman"/>
          <w:szCs w:val="24"/>
        </w:rPr>
        <w:t>σολογγίου και της Ναυπακτίας. Αυτό το πρόγραμμα θα έλεγα ότι είναι ανάγκη να επεκταθεί και σε άλλες περιοχές του Νομού Αιτωλοακαρνανίας, όπου παρατηρούνται τέτοιου είδους φυσικές καταστροφές, έτσι ώστε να μην αισθάνονται οι πολίτες ότι αφήνονται μόνοι τους</w:t>
      </w:r>
      <w:r>
        <w:rPr>
          <w:rFonts w:eastAsia="Times New Roman"/>
          <w:szCs w:val="24"/>
        </w:rPr>
        <w:t xml:space="preserve"> να αντιμετωπίσουν τις συνέπειες φυσικών φαινομένων. </w:t>
      </w:r>
    </w:p>
    <w:p w14:paraId="7AF29A72" w14:textId="77777777" w:rsidR="00F43235" w:rsidRDefault="005A3594">
      <w:pPr>
        <w:spacing w:line="600" w:lineRule="auto"/>
        <w:ind w:firstLine="720"/>
        <w:jc w:val="both"/>
        <w:rPr>
          <w:rFonts w:eastAsia="Times New Roman"/>
          <w:szCs w:val="24"/>
        </w:rPr>
      </w:pPr>
      <w:r>
        <w:rPr>
          <w:rFonts w:eastAsia="Times New Roman"/>
          <w:szCs w:val="24"/>
        </w:rPr>
        <w:t>Επίσης, απαιτείται άμεσα να ξεκολλήσουν</w:t>
      </w:r>
      <w:r>
        <w:rPr>
          <w:rFonts w:eastAsia="Times New Roman"/>
          <w:szCs w:val="24"/>
        </w:rPr>
        <w:t xml:space="preserve"> </w:t>
      </w:r>
      <w:r>
        <w:rPr>
          <w:rFonts w:eastAsia="Times New Roman"/>
          <w:szCs w:val="24"/>
        </w:rPr>
        <w:t xml:space="preserve">οι πόροι ύψους 5,2 εκατομμυρίων ευρώ του ΕΣΠΑ 2014-2020 για τη </w:t>
      </w:r>
      <w:r>
        <w:rPr>
          <w:rFonts w:eastAsia="Times New Roman"/>
          <w:szCs w:val="24"/>
        </w:rPr>
        <w:t xml:space="preserve">δυτική </w:t>
      </w:r>
      <w:r>
        <w:rPr>
          <w:rFonts w:eastAsia="Times New Roman"/>
          <w:szCs w:val="24"/>
        </w:rPr>
        <w:t xml:space="preserve">Ελλάδα, για να περάσουμε ουσιαστικά στην υλοποίηση όσων μελετών έχουν σχεδιαστεί προ καιρού </w:t>
      </w:r>
      <w:r>
        <w:rPr>
          <w:rFonts w:eastAsia="Times New Roman"/>
          <w:szCs w:val="24"/>
        </w:rPr>
        <w:t xml:space="preserve">και δεν έχουν εξελιχθεί μέχρι σήμερα. </w:t>
      </w:r>
    </w:p>
    <w:p w14:paraId="7AF29A73" w14:textId="77777777" w:rsidR="00F43235" w:rsidRDefault="005A3594">
      <w:pPr>
        <w:spacing w:line="600" w:lineRule="auto"/>
        <w:ind w:firstLine="720"/>
        <w:jc w:val="both"/>
        <w:rPr>
          <w:rFonts w:eastAsia="Times New Roman"/>
          <w:szCs w:val="24"/>
        </w:rPr>
      </w:pPr>
      <w:r>
        <w:rPr>
          <w:rFonts w:eastAsia="Times New Roman"/>
          <w:szCs w:val="24"/>
        </w:rPr>
        <w:t xml:space="preserve">Γι’ αυτό χρειάζεται, λοιπόν, να μεριμνήσει η Κυβέρνηση όσο το δυνατόν συντομότερα, ώστε να μη βρίσκονται εκτεθειμένες οι περιοχές σε τέτοια ακραία καιρικά φαινόμενα. </w:t>
      </w:r>
    </w:p>
    <w:p w14:paraId="7AF29A74" w14:textId="77777777" w:rsidR="00F43235" w:rsidRDefault="005A3594">
      <w:pPr>
        <w:spacing w:line="600" w:lineRule="auto"/>
        <w:ind w:firstLine="720"/>
        <w:jc w:val="both"/>
        <w:rPr>
          <w:rFonts w:eastAsia="Times New Roman"/>
          <w:szCs w:val="24"/>
        </w:rPr>
      </w:pPr>
      <w:r>
        <w:rPr>
          <w:rFonts w:eastAsia="Times New Roman"/>
          <w:szCs w:val="24"/>
        </w:rPr>
        <w:t xml:space="preserve">Σας ευχαριστώ. </w:t>
      </w:r>
    </w:p>
    <w:p w14:paraId="7AF29A75" w14:textId="77777777" w:rsidR="00F43235" w:rsidRDefault="005A3594">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w:t>
      </w:r>
      <w:r>
        <w:rPr>
          <w:rFonts w:eastAsia="Times New Roman"/>
          <w:b/>
          <w:szCs w:val="24"/>
        </w:rPr>
        <w:t xml:space="preserve">οπούλου): </w:t>
      </w:r>
      <w:r>
        <w:rPr>
          <w:rFonts w:eastAsia="Times New Roman"/>
          <w:szCs w:val="24"/>
        </w:rPr>
        <w:t xml:space="preserve">Ορίστε, κύριε Υπουργέ, έχετε τον λόγο για τρία λεπτά. </w:t>
      </w:r>
    </w:p>
    <w:p w14:paraId="7AF29A76" w14:textId="77777777" w:rsidR="00F43235" w:rsidRDefault="005A3594">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Ευχαριστώ, κυρία Πρόεδρε. </w:t>
      </w:r>
    </w:p>
    <w:p w14:paraId="7AF29A77" w14:textId="77777777" w:rsidR="00F43235" w:rsidRDefault="005A3594">
      <w:pPr>
        <w:spacing w:line="600" w:lineRule="auto"/>
        <w:ind w:firstLine="720"/>
        <w:jc w:val="both"/>
        <w:rPr>
          <w:rFonts w:eastAsia="Times New Roman"/>
          <w:szCs w:val="24"/>
        </w:rPr>
      </w:pPr>
      <w:r>
        <w:rPr>
          <w:rFonts w:eastAsia="Times New Roman"/>
          <w:szCs w:val="24"/>
        </w:rPr>
        <w:t>Κύριε Κωνσταντόπουλε, φροντίζουμε να ανταποκρινόμαστε σε τέτοιου είδο</w:t>
      </w:r>
      <w:r>
        <w:rPr>
          <w:rFonts w:eastAsia="Times New Roman"/>
          <w:szCs w:val="24"/>
        </w:rPr>
        <w:t>υς προβλήματα, όπως με τα αντιπλημμυρικά έργα στα οποία αναφέρεστε.</w:t>
      </w:r>
    </w:p>
    <w:p w14:paraId="7AF29A78" w14:textId="77777777" w:rsidR="00F43235" w:rsidRDefault="005A3594">
      <w:pPr>
        <w:spacing w:line="600" w:lineRule="auto"/>
        <w:ind w:firstLine="720"/>
        <w:jc w:val="both"/>
        <w:rPr>
          <w:rFonts w:eastAsia="Times New Roman" w:cs="Times New Roman"/>
          <w:szCs w:val="24"/>
        </w:rPr>
      </w:pPr>
      <w:r>
        <w:rPr>
          <w:rFonts w:eastAsia="Times New Roman"/>
          <w:szCs w:val="24"/>
        </w:rPr>
        <w:t xml:space="preserve">Θυμίζω και γνωστοποιώ και σε όσους δεν το έχουν ακούσει και δεν το έχουν πληροφορηθεί ότι σε προ ολίγων μηνών δική μου απόφαση αποδοχής σχετικής γνωμοδότησης του Νομικού Συμβουλίου του </w:t>
      </w:r>
      <w:r>
        <w:rPr>
          <w:rFonts w:eastAsia="Times New Roman"/>
          <w:szCs w:val="24"/>
        </w:rPr>
        <w:t xml:space="preserve">Κράτους παρέχεται η δυνατότητα ασφαλιστικής ενημερότητας σε όσους δήμους έχουν οφειλές, όταν πρόκειται να κάνουν τέτοιου είδους έργα, για να μπορούν να αξιοποιούν κεφάλαια από διάφορα προγράμματα </w:t>
      </w:r>
      <w:r>
        <w:rPr>
          <w:rFonts w:eastAsia="Times New Roman"/>
          <w:szCs w:val="24"/>
        </w:rPr>
        <w:lastRenderedPageBreak/>
        <w:t>–είτε δημοσίων επενδύσεων είτε ΕΣΠΑ- προκειμένου να εκτελούν</w:t>
      </w:r>
      <w:r>
        <w:rPr>
          <w:rFonts w:eastAsia="Times New Roman"/>
          <w:szCs w:val="24"/>
        </w:rPr>
        <w:t xml:space="preserve"> τα έργα και να καταβάλουν ασφαλιστικές εισφορές από αυτά τα κονδύλια.</w:t>
      </w:r>
      <w:r>
        <w:rPr>
          <w:rFonts w:eastAsia="Times New Roman" w:cs="Times New Roman"/>
          <w:szCs w:val="24"/>
        </w:rPr>
        <w:t xml:space="preserve"> </w:t>
      </w:r>
    </w:p>
    <w:p w14:paraId="7AF29A79" w14:textId="77777777" w:rsidR="00F43235" w:rsidRDefault="005A3594">
      <w:pPr>
        <w:spacing w:line="600" w:lineRule="auto"/>
        <w:ind w:firstLine="720"/>
        <w:jc w:val="both"/>
        <w:rPr>
          <w:rFonts w:eastAsia="Times New Roman"/>
          <w:szCs w:val="24"/>
        </w:rPr>
      </w:pPr>
      <w:r>
        <w:rPr>
          <w:rFonts w:eastAsia="Times New Roman"/>
          <w:szCs w:val="24"/>
        </w:rPr>
        <w:t xml:space="preserve">Φροντίζουμε, λοιπόν, σε κάθε περίπτωση να παίρνουμε τα μέτρα που μπορούμε για να βοηθάμε και την τοπική αυτοδιοίκηση να κάνει τα έργα τα οποία είναι απαραίτητα. </w:t>
      </w:r>
    </w:p>
    <w:p w14:paraId="7AF29A7A" w14:textId="77777777" w:rsidR="00F43235" w:rsidRDefault="005A3594">
      <w:pPr>
        <w:spacing w:line="600" w:lineRule="auto"/>
        <w:ind w:firstLine="720"/>
        <w:jc w:val="both"/>
        <w:rPr>
          <w:rFonts w:eastAsia="Times New Roman"/>
          <w:szCs w:val="24"/>
        </w:rPr>
      </w:pPr>
      <w:r>
        <w:rPr>
          <w:rFonts w:eastAsia="Times New Roman"/>
          <w:szCs w:val="24"/>
        </w:rPr>
        <w:t xml:space="preserve">Θα επανέλθω, όμως, σε </w:t>
      </w:r>
      <w:r>
        <w:rPr>
          <w:rFonts w:eastAsia="Times New Roman"/>
          <w:szCs w:val="24"/>
        </w:rPr>
        <w:t xml:space="preserve">ό,τι σας είπα πριν σχετικά με τις ασφαλιστικές εισφορές. Είναι βέβαιο ότι όσοι οφείλουν και έχουν υποστεί ζημία, έχουν πληγεί, δεν θα έχουν κανένα πρόβλημα. Όμως, όταν θα </w:t>
      </w:r>
      <w:proofErr w:type="spellStart"/>
      <w:r>
        <w:rPr>
          <w:rFonts w:eastAsia="Times New Roman"/>
          <w:szCs w:val="24"/>
        </w:rPr>
        <w:t>οριοθετηθεί</w:t>
      </w:r>
      <w:proofErr w:type="spellEnd"/>
      <w:r>
        <w:rPr>
          <w:rFonts w:eastAsia="Times New Roman"/>
          <w:szCs w:val="24"/>
        </w:rPr>
        <w:t xml:space="preserve"> από την αρμόδια </w:t>
      </w:r>
      <w:r>
        <w:rPr>
          <w:rFonts w:eastAsia="Times New Roman"/>
          <w:szCs w:val="24"/>
        </w:rPr>
        <w:t>π</w:t>
      </w:r>
      <w:r>
        <w:rPr>
          <w:rFonts w:eastAsia="Times New Roman"/>
          <w:szCs w:val="24"/>
        </w:rPr>
        <w:t>εριφέρεια η περιοχή που έχει πληγεί, δεν θα χάνει κανείς</w:t>
      </w:r>
      <w:r>
        <w:rPr>
          <w:rFonts w:eastAsia="Times New Roman"/>
          <w:szCs w:val="24"/>
        </w:rPr>
        <w:t xml:space="preserve"> τίποτα. Σας το λέω με βεβαιότητα. Είναι δίπλα σας και ο κ. </w:t>
      </w:r>
      <w:proofErr w:type="spellStart"/>
      <w:r>
        <w:rPr>
          <w:rFonts w:eastAsia="Times New Roman"/>
          <w:szCs w:val="24"/>
        </w:rPr>
        <w:t>Κεγκέρογλου</w:t>
      </w:r>
      <w:proofErr w:type="spellEnd"/>
      <w:r>
        <w:rPr>
          <w:rFonts w:eastAsia="Times New Roman"/>
          <w:szCs w:val="24"/>
        </w:rPr>
        <w:t xml:space="preserve"> που μπορεί να σας διαβεβαιώσει ότι έτσι ήταν πάντα. Δεν άλλαξε αυτό τώρα. Σας είπα πριν ότι στο σεισμό της Αιτωλοακαρνανίας το 2014 η σχετική απόφαση βγήκε ενάμιση χρόνο μετά. Θα μπορο</w:t>
      </w:r>
      <w:r>
        <w:rPr>
          <w:rFonts w:eastAsia="Times New Roman"/>
          <w:szCs w:val="24"/>
        </w:rPr>
        <w:t xml:space="preserve">ύσα να σας φέρω εδώ πάρα πολλές περιπτώσεις που </w:t>
      </w:r>
      <w:r>
        <w:rPr>
          <w:rFonts w:eastAsia="Times New Roman"/>
          <w:szCs w:val="24"/>
        </w:rPr>
        <w:lastRenderedPageBreak/>
        <w:t>φαίνεται ότι μετά από ένα και δύο χρόνια έβγαιναν οι σχετικές αποφάσεις και τώρα μιλάμε για λίγους μήνες.</w:t>
      </w:r>
    </w:p>
    <w:p w14:paraId="7AF29A7B" w14:textId="77777777" w:rsidR="00F43235" w:rsidRDefault="005A3594">
      <w:pPr>
        <w:spacing w:line="600" w:lineRule="auto"/>
        <w:ind w:firstLine="720"/>
        <w:jc w:val="both"/>
        <w:rPr>
          <w:rFonts w:eastAsia="Times New Roman"/>
          <w:szCs w:val="24"/>
        </w:rPr>
      </w:pPr>
      <w:r>
        <w:rPr>
          <w:rFonts w:eastAsia="Times New Roman"/>
          <w:szCs w:val="24"/>
        </w:rPr>
        <w:t xml:space="preserve">Σας δηλώνω ότι, όπως έκανα και για όλες τις άλλες περιοχές από την πυρόπληκτη Θάσο μέχρι τη Μεσσηνία, </w:t>
      </w:r>
      <w:r>
        <w:rPr>
          <w:rFonts w:eastAsia="Times New Roman"/>
          <w:szCs w:val="24"/>
        </w:rPr>
        <w:t>που είχε τις ζημιές από τη θεομηνία, από τις πλημμύρες, και την Ηλεία, τη Λακωνία και τον Παγασητικό, καλύπτονται με δική μου εγκύκλιο – κατεύθυνση οδηγιών προς όλες τις υπηρεσίες- θα το κάνω και γι’ αυτήν την περιοχή όπως και για άλλες που ακολούθησαν αργ</w:t>
      </w:r>
      <w:r>
        <w:rPr>
          <w:rFonts w:eastAsia="Times New Roman"/>
          <w:szCs w:val="24"/>
        </w:rPr>
        <w:t xml:space="preserve">ότερα, μετά τις 25 Οκτωβρίου που έβγαλα την απόφαση. </w:t>
      </w:r>
    </w:p>
    <w:p w14:paraId="7AF29A7C" w14:textId="77777777" w:rsidR="00F43235" w:rsidRDefault="005A3594">
      <w:pPr>
        <w:spacing w:line="600" w:lineRule="auto"/>
        <w:ind w:firstLine="720"/>
        <w:jc w:val="both"/>
        <w:rPr>
          <w:rFonts w:eastAsia="Times New Roman"/>
          <w:szCs w:val="24"/>
        </w:rPr>
      </w:pPr>
      <w:r>
        <w:rPr>
          <w:rFonts w:eastAsia="Times New Roman"/>
          <w:szCs w:val="24"/>
        </w:rPr>
        <w:t>Συνεπώς, δεν υπάρχει κανένας λόγος ανησυχίας για όσους ασφαλισμένους έχουν πληγεί, γιατί μόνο γι’ αυτούς πρόκειται. Ο νόμος το λέει ρητά, είναι παλιός νόμος, δεν είναι τωρινός και θα ήταν πραγματικά παρ</w:t>
      </w:r>
      <w:r>
        <w:rPr>
          <w:rFonts w:eastAsia="Times New Roman"/>
          <w:szCs w:val="24"/>
        </w:rPr>
        <w:t xml:space="preserve">άδοξο εκείνοι που δεν έχουν υποστεί ζημία να απολαμβάνουν των πλεονεκτημάτων –που δεν είναι πλεονεκτήματα, είναι ουσιαστικά υποστήριξη- που απολαμβάνουν και εκείνοι που έχουν πάθει ζημιά. </w:t>
      </w:r>
      <w:r>
        <w:rPr>
          <w:rFonts w:eastAsia="Times New Roman"/>
          <w:szCs w:val="24"/>
        </w:rPr>
        <w:lastRenderedPageBreak/>
        <w:t xml:space="preserve">Σκεφτείτε, δηλαδή, να επιβιώνει ένας φούρνος σε μία περιοχή από μία </w:t>
      </w:r>
      <w:r>
        <w:rPr>
          <w:rFonts w:eastAsia="Times New Roman"/>
          <w:szCs w:val="24"/>
        </w:rPr>
        <w:t>καταστροφή, να καταστράφηκαν πέντε φούρνοι και αυτός ο ένας να επωφελείται και από την αναστολή εισφορών. Δεν θα ήταν λογικό και δεν έχει κα</w:t>
      </w:r>
      <w:r>
        <w:rPr>
          <w:rFonts w:eastAsia="Times New Roman"/>
          <w:szCs w:val="24"/>
        </w:rPr>
        <w:t>μ</w:t>
      </w:r>
      <w:r>
        <w:rPr>
          <w:rFonts w:eastAsia="Times New Roman"/>
          <w:szCs w:val="24"/>
        </w:rPr>
        <w:t xml:space="preserve">μία σχέση με την αντίληψη περί αλληλεγγύης που ο νόμος αυτός θέλει να προσφέρει. </w:t>
      </w:r>
    </w:p>
    <w:p w14:paraId="7AF29A7D" w14:textId="77777777" w:rsidR="00F43235" w:rsidRDefault="005A3594">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Το παρ</w:t>
      </w:r>
      <w:r>
        <w:rPr>
          <w:rFonts w:eastAsia="Times New Roman"/>
          <w:szCs w:val="24"/>
        </w:rPr>
        <w:t>απέμψατε στο μέλλον. Να υπάρξει αντιμετώπιση άμεσα.</w:t>
      </w:r>
    </w:p>
    <w:p w14:paraId="7AF29A7E" w14:textId="77777777" w:rsidR="00F43235" w:rsidRDefault="005A359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Αφήστε, κύριε Κωνσταντόπουλε. Έχουμε πέσει πολύ έξω στο πρόγραμμα.</w:t>
      </w:r>
    </w:p>
    <w:p w14:paraId="7AF29A7F" w14:textId="77777777" w:rsidR="00F43235" w:rsidRDefault="005A3594">
      <w:pPr>
        <w:spacing w:line="600" w:lineRule="auto"/>
        <w:ind w:firstLine="720"/>
        <w:jc w:val="both"/>
        <w:rPr>
          <w:rFonts w:eastAsia="Times New Roman"/>
          <w:color w:val="000000"/>
          <w:szCs w:val="24"/>
          <w:shd w:val="clear" w:color="auto" w:fill="FFFFFF"/>
        </w:rPr>
      </w:pPr>
      <w:r>
        <w:rPr>
          <w:rFonts w:eastAsia="Times New Roman"/>
          <w:szCs w:val="24"/>
        </w:rPr>
        <w:t xml:space="preserve">Θα συζητηθεί </w:t>
      </w:r>
      <w:r>
        <w:rPr>
          <w:rFonts w:eastAsia="Times New Roman"/>
          <w:color w:val="000000"/>
          <w:szCs w:val="24"/>
          <w:shd w:val="clear" w:color="auto" w:fill="FFFFFF"/>
        </w:rPr>
        <w:t xml:space="preserve">τώρα </w:t>
      </w:r>
      <w:r>
        <w:rPr>
          <w:rFonts w:eastAsia="Times New Roman"/>
          <w:color w:val="000000"/>
          <w:szCs w:val="24"/>
          <w:shd w:val="clear" w:color="auto" w:fill="FFFFFF"/>
        </w:rPr>
        <w:t xml:space="preserve">η </w:t>
      </w:r>
      <w:r>
        <w:rPr>
          <w:rFonts w:eastAsia="Times New Roman"/>
          <w:color w:val="000000"/>
          <w:szCs w:val="24"/>
          <w:shd w:val="clear" w:color="auto" w:fill="FFFFFF"/>
        </w:rPr>
        <w:t xml:space="preserve">με αριθμό 211/10-10-2016 ερώτηση του Βουλευτή Ηρακλείου της Δημοκρατικής </w:t>
      </w:r>
      <w:r>
        <w:rPr>
          <w:rFonts w:eastAsia="Times New Roman"/>
          <w:color w:val="000000"/>
          <w:szCs w:val="24"/>
          <w:shd w:val="clear" w:color="auto" w:fill="FFFFFF"/>
        </w:rPr>
        <w:t xml:space="preserve">Συμπαράταξης ΠΑΣΟΚ – ΔΗΜΑΡ κ. </w:t>
      </w:r>
      <w:r>
        <w:rPr>
          <w:rFonts w:eastAsia="Times New Roman"/>
          <w:bCs/>
          <w:color w:val="000000"/>
          <w:szCs w:val="24"/>
          <w:shd w:val="clear" w:color="auto" w:fill="FFFFFF"/>
        </w:rPr>
        <w:t xml:space="preserve">Βασιλείου </w:t>
      </w:r>
      <w:proofErr w:type="spellStart"/>
      <w:r>
        <w:rPr>
          <w:rFonts w:eastAsia="Times New Roman"/>
          <w:bCs/>
          <w:color w:val="000000"/>
          <w:szCs w:val="24"/>
          <w:shd w:val="clear" w:color="auto" w:fill="FFFFFF"/>
        </w:rPr>
        <w:t>Κεγκέρογλου</w:t>
      </w:r>
      <w:proofErr w:type="spellEnd"/>
      <w:r>
        <w:rPr>
          <w:rFonts w:eastAsia="Times New Roman"/>
          <w:color w:val="000000"/>
          <w:szCs w:val="24"/>
          <w:shd w:val="clear" w:color="auto" w:fill="FFFFFF"/>
        </w:rPr>
        <w:t xml:space="preserve"> προς την Υπουργό </w:t>
      </w:r>
      <w:r>
        <w:rPr>
          <w:rFonts w:eastAsia="Times New Roman"/>
          <w:bCs/>
          <w:color w:val="000000"/>
          <w:szCs w:val="24"/>
          <w:shd w:val="clear" w:color="auto" w:fill="FFFFFF"/>
        </w:rPr>
        <w:t>Εργασίας, Κοινωνικής Ασφάλισης και Κοινωνικής Αλληλεγγύης,</w:t>
      </w:r>
      <w:r>
        <w:rPr>
          <w:rFonts w:eastAsia="Times New Roman"/>
          <w:color w:val="000000"/>
          <w:szCs w:val="24"/>
          <w:shd w:val="clear" w:color="auto" w:fill="FFFFFF"/>
        </w:rPr>
        <w:t xml:space="preserve"> σχετικά με την υποχρεωτική ασφάλιση των μικρών δραστηριοτήτων σε χωριά κάτω των δύο χιλιάδων κατοίκων.</w:t>
      </w:r>
    </w:p>
    <w:p w14:paraId="7AF29A80" w14:textId="77777777" w:rsidR="00F43235" w:rsidRDefault="005A359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Κύριε </w:t>
      </w:r>
      <w:proofErr w:type="spellStart"/>
      <w:r>
        <w:rPr>
          <w:rFonts w:eastAsia="Times New Roman"/>
          <w:color w:val="000000"/>
          <w:szCs w:val="24"/>
          <w:shd w:val="clear" w:color="auto" w:fill="FFFFFF"/>
        </w:rPr>
        <w:t>Κεγκέρογλου</w:t>
      </w:r>
      <w:proofErr w:type="spellEnd"/>
      <w:r>
        <w:rPr>
          <w:rFonts w:eastAsia="Times New Roman"/>
          <w:color w:val="000000"/>
          <w:szCs w:val="24"/>
          <w:shd w:val="clear" w:color="auto" w:fill="FFFFFF"/>
        </w:rPr>
        <w:t xml:space="preserve">, έχετε </w:t>
      </w:r>
      <w:r>
        <w:rPr>
          <w:rFonts w:eastAsia="Times New Roman"/>
          <w:color w:val="000000"/>
          <w:szCs w:val="24"/>
          <w:shd w:val="clear" w:color="auto" w:fill="FFFFFF"/>
        </w:rPr>
        <w:t>το</w:t>
      </w:r>
      <w:r>
        <w:rPr>
          <w:rFonts w:eastAsia="Times New Roman"/>
          <w:color w:val="000000"/>
          <w:szCs w:val="24"/>
          <w:shd w:val="clear" w:color="auto" w:fill="FFFFFF"/>
        </w:rPr>
        <w:t>ν</w:t>
      </w:r>
      <w:r>
        <w:rPr>
          <w:rFonts w:eastAsia="Times New Roman"/>
          <w:color w:val="000000"/>
          <w:szCs w:val="24"/>
          <w:shd w:val="clear" w:color="auto" w:fill="FFFFFF"/>
        </w:rPr>
        <w:t xml:space="preserve"> λόγο για </w:t>
      </w:r>
      <w:r>
        <w:rPr>
          <w:rFonts w:eastAsia="Times New Roman"/>
          <w:color w:val="000000"/>
          <w:szCs w:val="24"/>
          <w:shd w:val="clear" w:color="auto" w:fill="FFFFFF"/>
        </w:rPr>
        <w:t>δύο λεπτά.</w:t>
      </w:r>
    </w:p>
    <w:p w14:paraId="7AF29A81" w14:textId="77777777" w:rsidR="00F43235" w:rsidRDefault="005A3594">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ΒΑΣΙΛΕΙΟΣ ΚΕΓΚΕΡΟΓΛΟΥ:</w:t>
      </w:r>
      <w:r>
        <w:rPr>
          <w:rFonts w:eastAsia="Times New Roman"/>
          <w:color w:val="000000"/>
          <w:szCs w:val="24"/>
          <w:shd w:val="clear" w:color="auto" w:fill="FFFFFF"/>
        </w:rPr>
        <w:t xml:space="preserve"> Ευχαριστώ, κυρία Πρόεδρε.</w:t>
      </w:r>
    </w:p>
    <w:p w14:paraId="7AF29A82" w14:textId="77777777" w:rsidR="00F43235" w:rsidRDefault="005A359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μετά την ψήφιση του ασφαλιστικού νόμου 4387/2016 έχει υπάρξει μια δημόσια συζήτηση, η οποία συνεχίστηκε και μετά την ψήφιση του νόμου και αφορά τις μικρές </w:t>
      </w:r>
      <w:r>
        <w:rPr>
          <w:rFonts w:eastAsia="Times New Roman"/>
          <w:color w:val="000000"/>
          <w:szCs w:val="24"/>
          <w:shd w:val="clear" w:color="auto" w:fill="FFFFFF"/>
        </w:rPr>
        <w:t>δραστηριότητες στα χωριά, που γενικώς θα έλεγα αφορούν χωριά κάτω των δύο χιλιάδων κατοίκων, αλλά κυρίως εντοπίζονται σε μικρότερου πληθυσμού τοπικές κοινότητες.</w:t>
      </w:r>
    </w:p>
    <w:p w14:paraId="7AF29A83" w14:textId="77777777" w:rsidR="00F43235" w:rsidRDefault="005A359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την πλευρά σας, υπάρχει η διαβεβαίωση ότι δεν αλλάζει τίποτα σε αυτό που ισχύει μέχρι τώρα</w:t>
      </w:r>
      <w:r>
        <w:rPr>
          <w:rFonts w:eastAsia="Times New Roman"/>
          <w:color w:val="000000"/>
          <w:szCs w:val="24"/>
          <w:shd w:val="clear" w:color="auto" w:fill="FFFFFF"/>
        </w:rPr>
        <w:t>. Από την πλευρά μας, υπάρχει το ερώτημα για ποιες κατηγορίες ισχύει αυτό. Θα έλεγα ότι οι κάτοικοι και αυτοί οι οποίοι δραστηριοποιούνται επιχειρηματικά στα χωριά είναι πραγματικά σε σύγχυση, διότι, ακούγοντας εσάς από τη μία μεριά και εμάς γενικότερα από</w:t>
      </w:r>
      <w:r>
        <w:rPr>
          <w:rFonts w:eastAsia="Times New Roman"/>
          <w:color w:val="000000"/>
          <w:szCs w:val="24"/>
          <w:shd w:val="clear" w:color="auto" w:fill="FFFFFF"/>
        </w:rPr>
        <w:t xml:space="preserve"> την άλλη, δεν βγάζουν συμπέρασμα για το τι θα ισχύει από 1-1-2017. </w:t>
      </w:r>
    </w:p>
    <w:p w14:paraId="7AF29A84" w14:textId="77777777" w:rsidR="00F43235" w:rsidRDefault="005A359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Και συγκεκριμενοποιώ τώρα: Αυτοί οι οποίοι σήμερα ασκούν δραστηριότητες μη γεωργικές, αλλά λόγω της πρόνοιας του νόμου που υφίσταται, ασφαλίζονται στον ΟΓΑ, θα συνεχίσουν –καθώς φαίνεται-</w:t>
      </w:r>
      <w:r>
        <w:rPr>
          <w:rFonts w:eastAsia="Times New Roman"/>
          <w:color w:val="000000"/>
          <w:szCs w:val="24"/>
          <w:shd w:val="clear" w:color="auto" w:fill="FFFFFF"/>
        </w:rPr>
        <w:t xml:space="preserve"> την πορεία, την εξέλιξη των ασφαλιστικών εισφορών που αφορούν τους αγρότες για τις μη γεωργικές δραστηριότητες. Αυτό καταλαβαίνω εγώ μέχρι τώρα.</w:t>
      </w:r>
    </w:p>
    <w:p w14:paraId="7AF29A85" w14:textId="77777777" w:rsidR="00F43235" w:rsidRDefault="005A359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νέες δραστηριότητες δεν έχετε διευκρινίσει τι θα ισχύει από 1-1-2017. Ένας, δηλαδή, που τον Ιανουάριο θα κ</w:t>
      </w:r>
      <w:r>
        <w:rPr>
          <w:rFonts w:eastAsia="Times New Roman"/>
          <w:color w:val="000000"/>
          <w:szCs w:val="24"/>
          <w:shd w:val="clear" w:color="auto" w:fill="FFFFFF"/>
        </w:rPr>
        <w:t>άνει έναρξη σε ένα μικρό χωριό το 2017, θα ασφαλιστεί σύμφωνα με αυτά τα οποία ισχύουν για τους αγρότες ή για τους ελεύθερους επαγγελματίες;</w:t>
      </w:r>
    </w:p>
    <w:p w14:paraId="7AF29A86" w14:textId="77777777" w:rsidR="00F43235" w:rsidRDefault="005A359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Αυτή η συζήτηση γίνεται πραγματικά σε κάθε καφενείο σε αυτά τα χωριά και θα πρέπει να το ξεκαθαρίσουμε, ούτως ώστε </w:t>
      </w:r>
      <w:r>
        <w:rPr>
          <w:rFonts w:eastAsia="Times New Roman"/>
          <w:color w:val="000000"/>
          <w:szCs w:val="24"/>
          <w:shd w:val="clear" w:color="auto" w:fill="FFFFFF"/>
        </w:rPr>
        <w:t xml:space="preserve">να φύγει η ανασφάλεια από αυτούς τους ανθρώπους και να μπορέσουν να αντιμετωπίσουν τα πολλά προβλήματα που ήδη αντιμετωπίζουν λόγω της οικονομικής κρίσης και λόγω της </w:t>
      </w:r>
      <w:r>
        <w:rPr>
          <w:rFonts w:eastAsia="Times New Roman"/>
          <w:color w:val="000000"/>
          <w:szCs w:val="24"/>
          <w:shd w:val="clear" w:color="auto" w:fill="FFFFFF"/>
        </w:rPr>
        <w:lastRenderedPageBreak/>
        <w:t>μείωσης της δραστηριότητας και στα μικρά χωριά, στις τοπικές κοινότητες, στις οποίες κάνο</w:t>
      </w:r>
      <w:r>
        <w:rPr>
          <w:rFonts w:eastAsia="Times New Roman"/>
          <w:color w:val="000000"/>
          <w:szCs w:val="24"/>
          <w:shd w:val="clear" w:color="auto" w:fill="FFFFFF"/>
        </w:rPr>
        <w:t>υν μια προσπάθεια να κρατηθούν και να μείνουν.</w:t>
      </w:r>
    </w:p>
    <w:p w14:paraId="7AF29A87" w14:textId="77777777" w:rsidR="00F43235" w:rsidRDefault="005A359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κυρία Πρόεδρε.</w:t>
      </w:r>
    </w:p>
    <w:p w14:paraId="7AF29A88"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w:t>
      </w:r>
      <w:r>
        <w:rPr>
          <w:rFonts w:eastAsia="Times New Roman" w:cs="Times New Roman"/>
          <w:szCs w:val="24"/>
        </w:rPr>
        <w:t xml:space="preserve">ύριος </w:t>
      </w:r>
      <w:r>
        <w:rPr>
          <w:rFonts w:eastAsia="Times New Roman" w:cs="Times New Roman"/>
          <w:szCs w:val="24"/>
        </w:rPr>
        <w:t>Υπουργός.</w:t>
      </w:r>
    </w:p>
    <w:p w14:paraId="7AF29A89"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w:t>
      </w:r>
      <w:r>
        <w:rPr>
          <w:rFonts w:eastAsia="Times New Roman" w:cs="Times New Roman"/>
          <w:b/>
          <w:szCs w:val="24"/>
        </w:rPr>
        <w:t>,</w:t>
      </w:r>
      <w:r>
        <w:rPr>
          <w:rFonts w:eastAsia="Times New Roman" w:cs="Times New Roman"/>
          <w:b/>
          <w:szCs w:val="24"/>
        </w:rPr>
        <w:t xml:space="preserve"> Κοινωνικής Ασφάλισης και Κοινωνικής Αλληλεγγύης): </w:t>
      </w:r>
      <w:r>
        <w:rPr>
          <w:rFonts w:eastAsia="Times New Roman" w:cs="Times New Roman"/>
          <w:szCs w:val="24"/>
        </w:rPr>
        <w:t xml:space="preserve">Ευχαριστώ, </w:t>
      </w:r>
      <w:r>
        <w:rPr>
          <w:rFonts w:eastAsia="Times New Roman" w:cs="Times New Roman"/>
          <w:szCs w:val="24"/>
        </w:rPr>
        <w:t>κυρία Πρόεδρε.</w:t>
      </w:r>
    </w:p>
    <w:p w14:paraId="7AF29A8A"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Η σαφής διάταξη του άρθρου 40 του ν.4387 δεν αφήνει κα</w:t>
      </w:r>
      <w:r>
        <w:rPr>
          <w:rFonts w:eastAsia="Times New Roman" w:cs="Times New Roman"/>
          <w:szCs w:val="24"/>
        </w:rPr>
        <w:t>μ</w:t>
      </w:r>
      <w:r>
        <w:rPr>
          <w:rFonts w:eastAsia="Times New Roman" w:cs="Times New Roman"/>
          <w:szCs w:val="24"/>
        </w:rPr>
        <w:t xml:space="preserve">μία αμφιβολία,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καλά κάνετε και ρωτάτε, αφού υπάρχει τέτοια ανησυχία στην ύπαιθρο χώρα, ώστε να γίνει για άλλη μια φορά σαφές. </w:t>
      </w:r>
    </w:p>
    <w:p w14:paraId="7AF29A8B"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Θα το πω διαβάζοντας και τον νόμο. Ο </w:t>
      </w:r>
      <w:r>
        <w:rPr>
          <w:rFonts w:eastAsia="Times New Roman" w:cs="Times New Roman"/>
          <w:szCs w:val="24"/>
        </w:rPr>
        <w:t xml:space="preserve">νόμος μιλάει για όσους υπάγονταν στις διατάξεις περί ΟΓΑ. Διατηρούν αυτές τις διατάξεις ως προς την υπαγωγή. Εν συνεχεία, μιλάει και για όσους θα υπάγονται. </w:t>
      </w:r>
      <w:r>
        <w:rPr>
          <w:rFonts w:eastAsia="Times New Roman" w:cs="Times New Roman"/>
          <w:szCs w:val="24"/>
        </w:rPr>
        <w:lastRenderedPageBreak/>
        <w:t>Άρα, μιλάει και για το μέλλον, σε διάρκεια χρόνου μέλλοντος. Συνεπώς η διάταξη δεν αφήνει κα</w:t>
      </w:r>
      <w:r>
        <w:rPr>
          <w:rFonts w:eastAsia="Times New Roman" w:cs="Times New Roman"/>
          <w:szCs w:val="24"/>
        </w:rPr>
        <w:t>μ</w:t>
      </w:r>
      <w:r>
        <w:rPr>
          <w:rFonts w:eastAsia="Times New Roman" w:cs="Times New Roman"/>
          <w:szCs w:val="24"/>
        </w:rPr>
        <w:t>μία αμ</w:t>
      </w:r>
      <w:r>
        <w:rPr>
          <w:rFonts w:eastAsia="Times New Roman" w:cs="Times New Roman"/>
          <w:szCs w:val="24"/>
        </w:rPr>
        <w:t xml:space="preserve">φιβολία, διότι λέει παρακάτω ότι θα υπάγονται βάσει των γενικών και ειδικών διατάξεων που ίσχυαν για τον ΟΓΑ μέχρι την έναρξη του νόμου. </w:t>
      </w:r>
    </w:p>
    <w:p w14:paraId="7AF29A8C"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Άρα, πέραν κάθε αμφιβολίας είναι σαφές ότι και για τις μελλοντικές δραστηριότητες που δεν είναι γεωργικές, αλλά ασκούν</w:t>
      </w:r>
      <w:r>
        <w:rPr>
          <w:rFonts w:eastAsia="Times New Roman" w:cs="Times New Roman"/>
          <w:szCs w:val="24"/>
        </w:rPr>
        <w:t xml:space="preserve">ται σε περιοχές που έχουν κάτω από δύο χιλιάδες κατοίκους, θα υπάγονται και αυτοί στην κλίμακα εκείνης της κατώτατης βάσης υπολογισμού των ασφαλιστικών εισφορών που θα ισχύουν για τους αγρότες, δηλαδή στα 410 ευρώ. </w:t>
      </w:r>
    </w:p>
    <w:p w14:paraId="7AF29A8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Είναι αλήθεια βεβαίως –δεν το είπατε, ίσ</w:t>
      </w:r>
      <w:r>
        <w:rPr>
          <w:rFonts w:eastAsia="Times New Roman" w:cs="Times New Roman"/>
          <w:szCs w:val="24"/>
        </w:rPr>
        <w:t xml:space="preserve">ως το λέγατε στη δευτερολογία σας, θα το πω εγώ- ότι τα τουριστικά καταλύματα εξαιρέθηκαν, γιατί περιλαμβάνονταν και αυτά πριν στην κατηγορία που βρίσκονται τα άλλα καταστήματα σε περιοχές με κατοίκους κάτω από δύο χιλιάδες. Εξαιρέθηκαν και θα σας </w:t>
      </w:r>
      <w:r>
        <w:rPr>
          <w:rFonts w:eastAsia="Times New Roman" w:cs="Times New Roman"/>
          <w:szCs w:val="24"/>
        </w:rPr>
        <w:lastRenderedPageBreak/>
        <w:t>δώσω την</w:t>
      </w:r>
      <w:r>
        <w:rPr>
          <w:rFonts w:eastAsia="Times New Roman" w:cs="Times New Roman"/>
          <w:szCs w:val="24"/>
        </w:rPr>
        <w:t xml:space="preserve"> εξήγηση τώρα, για να καθησυχάσω τον κόσμο που ανησυχεί</w:t>
      </w:r>
      <w:r>
        <w:rPr>
          <w:rFonts w:eastAsia="Times New Roman" w:cs="Times New Roman"/>
          <w:szCs w:val="24"/>
        </w:rPr>
        <w:t>,</w:t>
      </w:r>
      <w:r>
        <w:rPr>
          <w:rFonts w:eastAsia="Times New Roman" w:cs="Times New Roman"/>
          <w:szCs w:val="24"/>
        </w:rPr>
        <w:t xml:space="preserve"> σε περίπτωση που έχει τουριστικά καταλύματα κάτω των πέντε. Αυτή ήταν η παλιά διάταξη. </w:t>
      </w:r>
    </w:p>
    <w:p w14:paraId="7AF29A8E"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Αν είναι αγρότες ή αν έχουν άλλη δραστηριότητα και υπάγονται για την κύρια απασχόλησή τους σε άλλη δραστηριότητ</w:t>
      </w:r>
      <w:r>
        <w:rPr>
          <w:rFonts w:eastAsia="Times New Roman" w:cs="Times New Roman"/>
          <w:szCs w:val="24"/>
        </w:rPr>
        <w:t xml:space="preserve">α, αυτό που θα συμβεί είναι να καταβάλλουν ασφαλιστική εισφορά επί του καθαρού κέρδους, των καθαρών εσόδων που θα υπάρξουν στη δραστηριότητα των καταλυμάτων. Συνεπώς δεν πρόκειται εν τέλει για κάποια σοβαρή επιβάρυνση. </w:t>
      </w:r>
    </w:p>
    <w:p w14:paraId="7AF29A8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Όσον αφορά αυτούς που δεν έχουν άλλη</w:t>
      </w:r>
      <w:r>
        <w:rPr>
          <w:rFonts w:eastAsia="Times New Roman" w:cs="Times New Roman"/>
          <w:szCs w:val="24"/>
        </w:rPr>
        <w:t xml:space="preserve"> δραστηριότητα παρά μόνο τα τουριστικά καταλύματα και μόνο για αυτούς η διαφορά στην επιβάρυνση, αν έχουν εισοδήματα πάνω από τα κατώτατα, θα είναι γύρω στα 35 ευρώ το</w:t>
      </w:r>
      <w:r>
        <w:rPr>
          <w:rFonts w:eastAsia="Times New Roman" w:cs="Times New Roman"/>
          <w:szCs w:val="24"/>
        </w:rPr>
        <w:t>ν</w:t>
      </w:r>
      <w:r>
        <w:rPr>
          <w:rFonts w:eastAsia="Times New Roman" w:cs="Times New Roman"/>
          <w:szCs w:val="24"/>
        </w:rPr>
        <w:t xml:space="preserve"> μήνα σε σχέση με την εισφορά που θα κατέβαλλαν αν δεν ερχόταν αυτή η εξαίρεση τώρα. </w:t>
      </w:r>
    </w:p>
    <w:p w14:paraId="7AF29A9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Στ</w:t>
      </w:r>
      <w:r>
        <w:rPr>
          <w:rFonts w:eastAsia="Times New Roman" w:cs="Times New Roman"/>
          <w:szCs w:val="24"/>
        </w:rPr>
        <w:t>ην πραγματικότητα όσοι έχουν τουριστικά καταλύματα ανέρχονται σε δύο χιλιάδες είκοσι εννιά περίπου άτομα. Τόσες είναι οι επιχειρήσεις που έχουν μόνο τουριστικά καταλύματα. Είναι καταλύματα που έχουν μεγάλα εισοδήματα, μεγάλα έσοδα</w:t>
      </w:r>
      <w:r>
        <w:rPr>
          <w:rFonts w:eastAsia="Times New Roman" w:cs="Times New Roman"/>
          <w:szCs w:val="24"/>
        </w:rPr>
        <w:t>,</w:t>
      </w:r>
      <w:r>
        <w:rPr>
          <w:rFonts w:eastAsia="Times New Roman" w:cs="Times New Roman"/>
          <w:szCs w:val="24"/>
        </w:rPr>
        <w:t xml:space="preserve"> γιατί ξέρετε ότι πάρα πολλές περιοχές έχουν πανάκριβα καταλύματα. Αν πάτε σε πολλές περιοχές –να μην τις απαριθμήσω- όπως και στην Κρήτη ή στη Χερσόνησο, θα δείτε μικρά καταλύματα</w:t>
      </w:r>
      <w:r>
        <w:rPr>
          <w:rFonts w:eastAsia="Times New Roman" w:cs="Times New Roman"/>
          <w:szCs w:val="24"/>
        </w:rPr>
        <w:t>,</w:t>
      </w:r>
      <w:r>
        <w:rPr>
          <w:rFonts w:eastAsia="Times New Roman" w:cs="Times New Roman"/>
          <w:szCs w:val="24"/>
        </w:rPr>
        <w:t xml:space="preserve"> τα οποία όμως είναι αρκετά τσουχτερά στην τιμή. </w:t>
      </w:r>
    </w:p>
    <w:p w14:paraId="7AF29A91"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w:t>
      </w:r>
      <w:r>
        <w:rPr>
          <w:rFonts w:eastAsia="Times New Roman" w:cs="Times New Roman"/>
          <w:b/>
          <w:szCs w:val="24"/>
        </w:rPr>
        <w:t>ριστοδουλοπούλου):</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τη δευτερολογία σας. </w:t>
      </w:r>
    </w:p>
    <w:p w14:paraId="7AF29A92"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7AF29A93"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δεν θα αναφερόμουν καν στα τουριστικά καταλύματα</w:t>
      </w:r>
      <w:r>
        <w:rPr>
          <w:rFonts w:eastAsia="Times New Roman" w:cs="Times New Roman"/>
          <w:szCs w:val="24"/>
        </w:rPr>
        <w:t>,</w:t>
      </w:r>
      <w:r>
        <w:rPr>
          <w:rFonts w:eastAsia="Times New Roman" w:cs="Times New Roman"/>
          <w:szCs w:val="24"/>
        </w:rPr>
        <w:t xml:space="preserve"> γιατί δεν ήταν αυτό το αντικείμενο της </w:t>
      </w:r>
      <w:r>
        <w:rPr>
          <w:rFonts w:eastAsia="Times New Roman" w:cs="Times New Roman"/>
          <w:szCs w:val="24"/>
        </w:rPr>
        <w:t>επίκαιρης</w:t>
      </w:r>
      <w:r>
        <w:rPr>
          <w:rFonts w:eastAsia="Times New Roman" w:cs="Times New Roman"/>
          <w:szCs w:val="24"/>
        </w:rPr>
        <w:t xml:space="preserve"> ερώτησης. Το α</w:t>
      </w:r>
      <w:r>
        <w:rPr>
          <w:rFonts w:eastAsia="Times New Roman" w:cs="Times New Roman"/>
          <w:szCs w:val="24"/>
        </w:rPr>
        <w:t xml:space="preserve">ντικείμενο της </w:t>
      </w:r>
      <w:r>
        <w:rPr>
          <w:rFonts w:eastAsia="Times New Roman" w:cs="Times New Roman"/>
          <w:szCs w:val="24"/>
        </w:rPr>
        <w:t xml:space="preserve">επίκαιρης </w:t>
      </w:r>
      <w:r>
        <w:rPr>
          <w:rFonts w:eastAsia="Times New Roman" w:cs="Times New Roman"/>
          <w:szCs w:val="24"/>
        </w:rPr>
        <w:t>ερώτησης είναι εκατοντάδες χιλιάδες μικρές δραστηριότητες στα χωριά, στις τοπικές κοινότητες κάτω των δύο χιλιάδων κατοίκων</w:t>
      </w:r>
      <w:r>
        <w:rPr>
          <w:rFonts w:eastAsia="Times New Roman" w:cs="Times New Roman"/>
          <w:szCs w:val="24"/>
        </w:rPr>
        <w:t>,</w:t>
      </w:r>
      <w:r>
        <w:rPr>
          <w:rFonts w:eastAsia="Times New Roman" w:cs="Times New Roman"/>
          <w:szCs w:val="24"/>
        </w:rPr>
        <w:t xml:space="preserve"> που αγωνίζονται πραγματικά να κρατήσουν ζωντανή την ύπαιθρ</w:t>
      </w:r>
      <w:r>
        <w:rPr>
          <w:rFonts w:eastAsia="Times New Roman" w:cs="Times New Roman"/>
          <w:szCs w:val="24"/>
        </w:rPr>
        <w:t>ο</w:t>
      </w:r>
      <w:r>
        <w:rPr>
          <w:rFonts w:eastAsia="Times New Roman" w:cs="Times New Roman"/>
          <w:szCs w:val="24"/>
        </w:rPr>
        <w:t xml:space="preserve"> και ιδιαίτερα τις μειονεκτικές περιοχές.</w:t>
      </w:r>
    </w:p>
    <w:p w14:paraId="7AF29A94"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Είπατε ότι είναι σαφής η διάταξη του ν.4387 για αυτές τις δραστηριότητες. Και για αυτές που υφίστανται και για αυτές που θα ξεκινήσουν μετά την 1-1-2017 θα ακολουθήσουν τις ασφαλιστικές εισφορές κατά τους κανόνες που θα ασφαλίζονται οι αγρότες, δηλαδή –για</w:t>
      </w:r>
      <w:r>
        <w:rPr>
          <w:rFonts w:eastAsia="Times New Roman" w:cs="Times New Roman"/>
          <w:szCs w:val="24"/>
        </w:rPr>
        <w:t xml:space="preserve"> να πάμε και στο επόμενο στάδιο- θα υπάρχει ένα μεταβατικό διάστημα μέχρι το 2019-2020… </w:t>
      </w:r>
    </w:p>
    <w:p w14:paraId="7AF29A95"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w:t>
      </w:r>
      <w:r>
        <w:rPr>
          <w:rFonts w:eastAsia="Times New Roman" w:cs="Times New Roman"/>
          <w:b/>
          <w:szCs w:val="24"/>
        </w:rPr>
        <w:t>,</w:t>
      </w:r>
      <w:r>
        <w:rPr>
          <w:rFonts w:eastAsia="Times New Roman" w:cs="Times New Roman"/>
          <w:b/>
          <w:szCs w:val="24"/>
        </w:rPr>
        <w:t xml:space="preserve"> Κοινωνικής Ασφάλισης και Κοινωνικής Αλληλεγγύης):</w:t>
      </w:r>
      <w:r>
        <w:rPr>
          <w:rFonts w:eastAsia="Times New Roman" w:cs="Times New Roman"/>
          <w:szCs w:val="24"/>
        </w:rPr>
        <w:t xml:space="preserve"> Το 2021.</w:t>
      </w:r>
    </w:p>
    <w:p w14:paraId="7AF29A96"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b/>
          <w:szCs w:val="24"/>
        </w:rPr>
        <w:t xml:space="preserve"> </w:t>
      </w:r>
      <w:r>
        <w:rPr>
          <w:rFonts w:eastAsia="Times New Roman" w:cs="Times New Roman"/>
          <w:szCs w:val="24"/>
        </w:rPr>
        <w:t xml:space="preserve">…στο οποίο θα έχουμε προοδευτική αύξηση </w:t>
      </w:r>
      <w:r>
        <w:rPr>
          <w:rFonts w:eastAsia="Times New Roman" w:cs="Times New Roman"/>
          <w:szCs w:val="24"/>
        </w:rPr>
        <w:t>των ασφαλιστικών εισφορών</w:t>
      </w:r>
      <w:r>
        <w:rPr>
          <w:rFonts w:eastAsia="Times New Roman" w:cs="Times New Roman"/>
          <w:szCs w:val="24"/>
        </w:rPr>
        <w:t>,</w:t>
      </w:r>
      <w:r>
        <w:rPr>
          <w:rFonts w:eastAsia="Times New Roman" w:cs="Times New Roman"/>
          <w:szCs w:val="24"/>
        </w:rPr>
        <w:t xml:space="preserve"> τις οποίες καταβάλλουν. </w:t>
      </w:r>
    </w:p>
    <w:p w14:paraId="7AF29A97"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Αν ισχύει αυτό το 410 ευρώ ξερό, να μας πείτε τι ακριβώς είναι. Είναι μηνιαία ή ετήσια εισφορά και για ποια χρονιά ισχύει; </w:t>
      </w:r>
      <w:r>
        <w:rPr>
          <w:rFonts w:eastAsia="Times New Roman" w:cs="Times New Roman"/>
          <w:szCs w:val="24"/>
        </w:rPr>
        <w:t>Βε</w:t>
      </w:r>
      <w:r>
        <w:rPr>
          <w:rFonts w:eastAsia="Times New Roman" w:cs="Times New Roman"/>
          <w:szCs w:val="24"/>
        </w:rPr>
        <w:t>βαίως, να μας πείτε και να μας διευκρινίσετε, αφού θα είναι με βάση το εισόδημα</w:t>
      </w:r>
      <w:r>
        <w:rPr>
          <w:rFonts w:eastAsia="Times New Roman" w:cs="Times New Roman"/>
          <w:szCs w:val="24"/>
        </w:rPr>
        <w:t xml:space="preserve">, το 410 ευρώ τι νόημα έχει, όποια και αν είναι η απάντηση. Εγώ θέλω να μας πείτε ένα παράδειγμα. </w:t>
      </w:r>
    </w:p>
    <w:p w14:paraId="7AF29A98"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Το 2020</w:t>
      </w:r>
      <w:r>
        <w:rPr>
          <w:rFonts w:eastAsia="Times New Roman" w:cs="Times New Roman"/>
          <w:szCs w:val="24"/>
        </w:rPr>
        <w:t xml:space="preserve">, </w:t>
      </w:r>
      <w:r>
        <w:rPr>
          <w:rFonts w:eastAsia="Times New Roman" w:cs="Times New Roman"/>
          <w:szCs w:val="24"/>
        </w:rPr>
        <w:t>δεν ξέρω τι μεταβατικό διάστημα θα είναι, το 2018. Ένας που έχει εισόδημα 10.000 ευρώ –μην πάμε σε μεγαλύτερα εισοδήματα- που είναι από αγροτική και</w:t>
      </w:r>
      <w:r>
        <w:rPr>
          <w:rFonts w:eastAsia="Times New Roman" w:cs="Times New Roman"/>
          <w:szCs w:val="24"/>
        </w:rPr>
        <w:t xml:space="preserve"> επαγγελματική δραστηριότητα, πόση ασφαλιστική εισφορά θα πληρώνει το 2020; Γιατί μπερδευτήκαμε περισσότερο. Θα πληρώνει με βάση το εισόδημά του επί 27%, επί 70%, που είναι οι ασφαλιστικές εισφορές των αγροτών;</w:t>
      </w:r>
    </w:p>
    <w:p w14:paraId="7AF29A99"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Δώστε αυτές τις απαντήσεις, για να φύγει πραγ</w:t>
      </w:r>
      <w:r>
        <w:rPr>
          <w:rFonts w:eastAsia="Times New Roman" w:cs="Times New Roman"/>
          <w:szCs w:val="24"/>
        </w:rPr>
        <w:t xml:space="preserve">ματικά η αμφιβολία στους ανθρώπους. </w:t>
      </w:r>
      <w:r>
        <w:rPr>
          <w:rFonts w:eastAsia="Times New Roman" w:cs="Times New Roman"/>
          <w:szCs w:val="24"/>
        </w:rPr>
        <w:t>Α</w:t>
      </w:r>
      <w:r>
        <w:rPr>
          <w:rFonts w:eastAsia="Times New Roman" w:cs="Times New Roman"/>
          <w:szCs w:val="24"/>
        </w:rPr>
        <w:t>υτό το νόημα έχει η ερώτηση για τ</w:t>
      </w:r>
      <w:r>
        <w:rPr>
          <w:rFonts w:eastAsia="Times New Roman" w:cs="Times New Roman"/>
          <w:szCs w:val="24"/>
        </w:rPr>
        <w:t>ι</w:t>
      </w:r>
      <w:r>
        <w:rPr>
          <w:rFonts w:eastAsia="Times New Roman" w:cs="Times New Roman"/>
          <w:szCs w:val="24"/>
        </w:rPr>
        <w:t xml:space="preserve">ς χιλιάδες μικροεπαγγελματίες και μικροεπιχειρήσεις που δραστηριοποιούνται ή τους νέους ανθρώπους που θέλουν να μείνουν στον τόπο τους και πρέπει να υπάρχει κίνητρο. </w:t>
      </w:r>
    </w:p>
    <w:p w14:paraId="7AF29A9A"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Θα έλεγα ότι</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να μην πηγαίναμε με τη διαδικασία των εξαιρέσεων -γιατί δεν είναι κάτι για το οποίο κάνουμε χάρη- θα πρέπει να υπάρξει μια διαφορετική αντιμετώπισή τους ίσως με τον ίδιο στόχο. Να δοθούν κίνητρα για να μείνουν στον τόπο τους, κίνητρα για να μείνουν στις με</w:t>
      </w:r>
      <w:r>
        <w:rPr>
          <w:rFonts w:eastAsia="Times New Roman" w:cs="Times New Roman"/>
          <w:szCs w:val="24"/>
        </w:rPr>
        <w:t>ιονεκτικές περιοχές, προκειμένου να κρατηθεί ζωντανή μια τοπική κοινότητα. Αυτό τι σημαίνει; Σημαίνει ότι από τις ασφαλιστικές εισφορές που πληρώνουν σε πόλεις σε άλλες δραστηριότητες, οι τοπικές δραστηριότητες σε αυτές τις περιοχές να έχουν ένα συγκεκριμέ</w:t>
      </w:r>
      <w:r>
        <w:rPr>
          <w:rFonts w:eastAsia="Times New Roman" w:cs="Times New Roman"/>
          <w:szCs w:val="24"/>
        </w:rPr>
        <w:t>νο ποσοστό, παραδείγματος χάρ</w:t>
      </w:r>
      <w:r>
        <w:rPr>
          <w:rFonts w:eastAsia="Times New Roman" w:cs="Times New Roman"/>
          <w:szCs w:val="24"/>
        </w:rPr>
        <w:t>ιν</w:t>
      </w:r>
      <w:r>
        <w:rPr>
          <w:rFonts w:eastAsia="Times New Roman" w:cs="Times New Roman"/>
          <w:szCs w:val="24"/>
        </w:rPr>
        <w:t xml:space="preserve"> 50%, με το οποίο θα επιβαρύνονται και δεν αναφέρομαι στα μεταβατικά διαστήματα.</w:t>
      </w:r>
    </w:p>
    <w:p w14:paraId="7AF29A9B"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7AF29A9C" w14:textId="77777777" w:rsidR="00F43235" w:rsidRDefault="005A3594">
      <w:pPr>
        <w:spacing w:line="600" w:lineRule="auto"/>
        <w:ind w:firstLine="720"/>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Τον λόγο έχει ο κύριος Υπουργός.</w:t>
      </w:r>
    </w:p>
    <w:p w14:paraId="7AF29A9D"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w:t>
      </w:r>
      <w:r>
        <w:rPr>
          <w:rFonts w:eastAsia="Times New Roman" w:cs="Times New Roman"/>
          <w:b/>
          <w:szCs w:val="24"/>
        </w:rPr>
        <w:t>Εργασίας, Κοινωνικής Ασφάλισης και Κοινωνικής Αλληλεγγύης):</w:t>
      </w:r>
      <w:r>
        <w:rPr>
          <w:rFonts w:eastAsia="Times New Roman" w:cs="Times New Roman"/>
          <w:szCs w:val="24"/>
        </w:rPr>
        <w:t xml:space="preserve"> Ευχαριστώ, κυρία Πρόεδρε.</w:t>
      </w:r>
    </w:p>
    <w:p w14:paraId="7AF29A9E"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με ρωτούσε πρόσφατα ένα στέλεχος στην αγροτική παραγωγή τι ανώτατη σύνταξη μπορεί να πάρει κάποιος που ασχολείται με αγροτικές ή κτηνοτροφικές ή αλιευτ</w:t>
      </w:r>
      <w:r>
        <w:rPr>
          <w:rFonts w:eastAsia="Times New Roman" w:cs="Times New Roman"/>
          <w:szCs w:val="24"/>
        </w:rPr>
        <w:t xml:space="preserve">ικές εκμεταλλεύσεις. </w:t>
      </w:r>
      <w:r>
        <w:rPr>
          <w:rFonts w:eastAsia="Times New Roman" w:cs="Times New Roman"/>
          <w:szCs w:val="24"/>
        </w:rPr>
        <w:t>Ό</w:t>
      </w:r>
      <w:r>
        <w:rPr>
          <w:rFonts w:eastAsia="Times New Roman" w:cs="Times New Roman"/>
          <w:szCs w:val="24"/>
        </w:rPr>
        <w:t>ταν του είπα ότι η ανώτατη σύνταξη, με βάση τα σημερινά δεδομένα και όχι τα μελλοντικά -δηλαδή με βάση τις παρούσες αξίες- θα φθάνει τις 2.037 ευρώ, μου είπε «αυτό το αγνοούσαμε, διότι είχαμε την εντύπωση ότι οι συντάξεις θα ήταν περί</w:t>
      </w:r>
      <w:r>
        <w:rPr>
          <w:rFonts w:eastAsia="Times New Roman" w:cs="Times New Roman"/>
          <w:szCs w:val="24"/>
        </w:rPr>
        <w:t xml:space="preserve">που στο ύψος αυτό το οποίο καταβάλλει σήμερα ο ΟΓΑ». </w:t>
      </w:r>
    </w:p>
    <w:p w14:paraId="7AF29A9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Η ελάχιστη βάση υπολογισμού είναι στα 410 ευρώ</w:t>
      </w:r>
      <w:r>
        <w:rPr>
          <w:rFonts w:eastAsia="Times New Roman" w:cs="Times New Roman"/>
          <w:szCs w:val="24"/>
        </w:rPr>
        <w:t>,</w:t>
      </w:r>
      <w:r>
        <w:rPr>
          <w:rFonts w:eastAsia="Times New Roman" w:cs="Times New Roman"/>
          <w:szCs w:val="24"/>
        </w:rPr>
        <w:t xml:space="preserve"> πάνω στην οποία υπολογίζεται η εισφορά. Επομένως για εκείνους τους αγρότες που έχουν πάρα πολύ υψηλά εισοδήματα πράγματι θα υπάρξει και </w:t>
      </w:r>
      <w:r>
        <w:rPr>
          <w:rFonts w:eastAsia="Times New Roman" w:cs="Times New Roman"/>
          <w:szCs w:val="24"/>
        </w:rPr>
        <w:lastRenderedPageBreak/>
        <w:t>μεγαλύτερη εισφορά</w:t>
      </w:r>
      <w:r>
        <w:rPr>
          <w:rFonts w:eastAsia="Times New Roman" w:cs="Times New Roman"/>
          <w:szCs w:val="24"/>
        </w:rPr>
        <w:t>. Αυτός είναι ο κανόνας. Η βάση του υπολογισμού, όμως, που είναι για να προστατεύσει εκείνους που βρίσκονται σε μικρή παραγωγική δυνατότητα, είναι η χαμηλότερη που μπορέσ</w:t>
      </w:r>
      <w:r>
        <w:rPr>
          <w:rFonts w:eastAsia="Times New Roman" w:cs="Times New Roman"/>
          <w:szCs w:val="24"/>
        </w:rPr>
        <w:t>α</w:t>
      </w:r>
      <w:r>
        <w:rPr>
          <w:rFonts w:eastAsia="Times New Roman" w:cs="Times New Roman"/>
          <w:szCs w:val="24"/>
        </w:rPr>
        <w:t xml:space="preserve">με να βρούμε, στο 70% δηλαδή των 586 ευρώ που ισχύουν για όλες τις άλλες περιπτώσεις </w:t>
      </w:r>
      <w:r>
        <w:rPr>
          <w:rFonts w:eastAsia="Times New Roman" w:cs="Times New Roman"/>
          <w:szCs w:val="24"/>
        </w:rPr>
        <w:t xml:space="preserve">ασφαλισμένων. </w:t>
      </w:r>
    </w:p>
    <w:p w14:paraId="7AF29AA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Ήταν μια πρόνοια για τους αγρότες, τους κτηνοτρόφους και τους αλιείς, επειδή υπάρχει μεγαλύτερη ευπάθεια σε αυτή την παραγωγή και επειδή υπάρχουν θέματα πολλές φορές που δυσκολεύουν τους ανθρώπους που δραστηριοποιούνται σε αυτούς τους τομείς</w:t>
      </w:r>
      <w:r>
        <w:rPr>
          <w:rFonts w:eastAsia="Times New Roman" w:cs="Times New Roman"/>
          <w:szCs w:val="24"/>
        </w:rPr>
        <w:t xml:space="preserve">. Συνεπώς δεν νομίζω ότι κι εδώ υπάρχει κάτι το οποίο θα πρέπει πιο πολύ να διευκρινίσω. </w:t>
      </w:r>
    </w:p>
    <w:p w14:paraId="7AF29AA1"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Βεβαίως, κάποιος που έχει ένα μικρό κατάστημα και μια καλλιέργεια σε ένα χωριό ή μια περιοχή κάτω από δύο χιλιάδες κατοίκους, το εισόδημά του θα είναι μέσα σε αυτό το</w:t>
      </w:r>
      <w:r>
        <w:rPr>
          <w:rFonts w:eastAsia="Times New Roman" w:cs="Times New Roman"/>
          <w:szCs w:val="24"/>
        </w:rPr>
        <w:t xml:space="preserve"> πλαίσιο ιδωμένο και μέσα σε αυτή τη βάση θα κυμαίνεται ο υπολογισμός των εισφορών, ο οποίος κλιμακωτά από το 2017 πάει στο 14%, το 2018 στο 16% μετά πάει στο 19% και 19,5% και καταλήγει στο 20% το 2021.</w:t>
      </w:r>
    </w:p>
    <w:p w14:paraId="7AF29AA2"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Υπάρχει, λοιπόν, βαθμιαία αυτή η μετάβαση κατά το πο</w:t>
      </w:r>
      <w:r>
        <w:rPr>
          <w:rFonts w:eastAsia="Times New Roman" w:cs="Times New Roman"/>
          <w:szCs w:val="24"/>
        </w:rPr>
        <w:t>σοστό της εισφοράς</w:t>
      </w:r>
      <w:r>
        <w:rPr>
          <w:rFonts w:eastAsia="Times New Roman" w:cs="Times New Roman"/>
          <w:szCs w:val="24"/>
        </w:rPr>
        <w:t>,</w:t>
      </w:r>
      <w:r>
        <w:rPr>
          <w:rFonts w:eastAsia="Times New Roman" w:cs="Times New Roman"/>
          <w:szCs w:val="24"/>
        </w:rPr>
        <w:t xml:space="preserve"> το οποίο κυμαίνεται κλιμακωτά, όπως είπα, χαμηλότερα απ’ ό,τι οι υπόλοιποι ασφαλισμένοι. </w:t>
      </w:r>
      <w:r>
        <w:rPr>
          <w:rFonts w:eastAsia="Times New Roman" w:cs="Times New Roman"/>
          <w:szCs w:val="24"/>
        </w:rPr>
        <w:t>Η</w:t>
      </w:r>
      <w:r>
        <w:rPr>
          <w:rFonts w:eastAsia="Times New Roman" w:cs="Times New Roman"/>
          <w:szCs w:val="24"/>
        </w:rPr>
        <w:t xml:space="preserve"> βάση των </w:t>
      </w:r>
      <w:r>
        <w:rPr>
          <w:rFonts w:eastAsia="Times New Roman" w:cs="Times New Roman"/>
          <w:szCs w:val="24"/>
        </w:rPr>
        <w:t>4</w:t>
      </w:r>
      <w:r>
        <w:rPr>
          <w:rFonts w:eastAsia="Times New Roman" w:cs="Times New Roman"/>
          <w:szCs w:val="24"/>
        </w:rPr>
        <w:t>10 είναι φυσικά γι’ αυτούς που έχουν το χαμηλότερο εισόδημα. Νομίζω ότι τα στοιχεία που έχουμε είναι ατράνταχτα. Έχουμε ξαναπεί ότι περ</w:t>
      </w:r>
      <w:r>
        <w:rPr>
          <w:rFonts w:eastAsia="Times New Roman" w:cs="Times New Roman"/>
          <w:szCs w:val="24"/>
        </w:rPr>
        <w:t>ίπου το 95% των αγροτών δηλών</w:t>
      </w:r>
      <w:r>
        <w:rPr>
          <w:rFonts w:eastAsia="Times New Roman" w:cs="Times New Roman"/>
          <w:szCs w:val="24"/>
        </w:rPr>
        <w:t>ει</w:t>
      </w:r>
      <w:r>
        <w:rPr>
          <w:rFonts w:eastAsia="Times New Roman" w:cs="Times New Roman"/>
          <w:szCs w:val="24"/>
        </w:rPr>
        <w:t xml:space="preserve"> περίπου 5.000 ευρώ καθαρό εισόδημα. </w:t>
      </w:r>
    </w:p>
    <w:p w14:paraId="7AF29AA3"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Συνεπώς δεν προκύπτουν τέτοια προβλήματα για τα οποία εκδηλώνετε ανησυχία, σχετικά με το ότι μπορεί να ρημάξει η ύπαιθρος από αυτό το σύστημα καταβολής εισφορών. </w:t>
      </w:r>
    </w:p>
    <w:p w14:paraId="7AF29AA4"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Αντιθέτως, είναι στο επί</w:t>
      </w:r>
      <w:r>
        <w:rPr>
          <w:rFonts w:eastAsia="Times New Roman" w:cs="Times New Roman"/>
          <w:szCs w:val="24"/>
        </w:rPr>
        <w:t>κεντρο του ασφαλιστικού μας συστήματος πλέον και ο αγρότης</w:t>
      </w:r>
      <w:r>
        <w:rPr>
          <w:rFonts w:eastAsia="Times New Roman" w:cs="Times New Roman"/>
          <w:szCs w:val="24"/>
        </w:rPr>
        <w:t>,</w:t>
      </w:r>
      <w:r>
        <w:rPr>
          <w:rFonts w:eastAsia="Times New Roman" w:cs="Times New Roman"/>
          <w:szCs w:val="24"/>
        </w:rPr>
        <w:t xml:space="preserve"> ο οποίος, κύριε Κωνσταντόπουλε –γιατί είδα το μειδίαμά σας- έτσι θα είναι. Βέβαια, δεν θα είναι οι περισσότεροι στην υψηλή σύνταξη, γιατί δεν έχουν τόσα εισοδήματα. Όμως, θα φτάνει σε κάποιες περι</w:t>
      </w:r>
      <w:r>
        <w:rPr>
          <w:rFonts w:eastAsia="Times New Roman" w:cs="Times New Roman"/>
          <w:szCs w:val="24"/>
        </w:rPr>
        <w:t xml:space="preserve">πτώσεις που έχουν μεγάλα εισοδήματα ορισμένοι παραγωγοί. Και υπάρχουν τέτοιοι. Βέβαια, δεν είναι πολλοί. Είπα ότι το 95% είναι μέχρι 5.000 ευρώ. Δεν μιλάω για τους πολλούς, αλλά για λίγους. </w:t>
      </w:r>
    </w:p>
    <w:p w14:paraId="7AF29AA5"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Πόσο θα πληρώνει ο έχων εισόδημα 10.000 ευ</w:t>
      </w:r>
      <w:r>
        <w:rPr>
          <w:rFonts w:eastAsia="Times New Roman" w:cs="Times New Roman"/>
          <w:szCs w:val="24"/>
        </w:rPr>
        <w:t xml:space="preserve">ρώ; Και ο έχων εισόδημα 5.000 ευρώ πόσο θα πληρώνει; Μπορείτε να μου πείτε αυτό; </w:t>
      </w:r>
    </w:p>
    <w:p w14:paraId="7AF29AA6"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Βλέπετε ότι υπάρχει μια διακύμανση. Δεν μπορώ τώρα να κάνω λογαριασμό από το μυ</w:t>
      </w:r>
      <w:r>
        <w:rPr>
          <w:rFonts w:eastAsia="Times New Roman" w:cs="Times New Roman"/>
          <w:szCs w:val="24"/>
        </w:rPr>
        <w:t xml:space="preserve">αλό μου για πέντε διαφορετικά ποσοστά. </w:t>
      </w:r>
    </w:p>
    <w:p w14:paraId="7AF29AA7"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Επομένως δεν θα υπάρξει πρόβλημα. Να είστε καλά! </w:t>
      </w:r>
    </w:p>
    <w:p w14:paraId="7AF29AA8"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AF29AA9" w14:textId="77777777" w:rsidR="00F43235" w:rsidRDefault="005A3594">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szCs w:val="24"/>
        </w:rPr>
        <w:t>Π</w:t>
      </w:r>
      <w:r>
        <w:rPr>
          <w:rFonts w:eastAsia="Times New Roman"/>
          <w:szCs w:val="24"/>
        </w:rPr>
        <w:t xml:space="preserve">ροχωράμε στην πέμπτη </w:t>
      </w:r>
      <w:r>
        <w:rPr>
          <w:rFonts w:eastAsia="Times New Roman" w:cs="Times New Roman"/>
          <w:szCs w:val="24"/>
        </w:rPr>
        <w:t>με αριθμό 180/7-11-2016 επίκαιρη ερώτηση δεύτερου κύκλου του Βουλευτή Άρτας της Νέας</w:t>
      </w:r>
      <w:r>
        <w:rPr>
          <w:rFonts w:eastAsia="Times New Roman" w:cs="Times New Roman"/>
          <w:szCs w:val="24"/>
        </w:rPr>
        <w:t xml:space="preserve">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Υποδομών και Μεταφορών, σχετικά με τις κωλυσιεργίες στην έναρξη των εργασιών αποκατάστασης του παλαιού Δικαστικού Μεγάρου Άρτας. </w:t>
      </w:r>
    </w:p>
    <w:p w14:paraId="7AF29AAA"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rPr>
        <w:t>επίκαιρη</w:t>
      </w:r>
      <w:r>
        <w:rPr>
          <w:rFonts w:eastAsia="Times New Roman" w:cs="Times New Roman"/>
          <w:szCs w:val="24"/>
        </w:rPr>
        <w:t xml:space="preserve"> ερώτηση θα απαντήσει ο Υπουργός Υποδομών και Μεταφορών κ. Χρήσ</w:t>
      </w:r>
      <w:r>
        <w:rPr>
          <w:rFonts w:eastAsia="Times New Roman" w:cs="Times New Roman"/>
          <w:szCs w:val="24"/>
        </w:rPr>
        <w:t xml:space="preserve">τος </w:t>
      </w:r>
      <w:proofErr w:type="spellStart"/>
      <w:r>
        <w:rPr>
          <w:rFonts w:eastAsia="Times New Roman" w:cs="Times New Roman"/>
          <w:szCs w:val="24"/>
        </w:rPr>
        <w:t>Σπίρτζης</w:t>
      </w:r>
      <w:proofErr w:type="spellEnd"/>
      <w:r>
        <w:rPr>
          <w:rFonts w:eastAsia="Times New Roman" w:cs="Times New Roman"/>
          <w:szCs w:val="24"/>
        </w:rPr>
        <w:t xml:space="preserve">. </w:t>
      </w:r>
    </w:p>
    <w:p w14:paraId="7AF29AAB"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Στύλιο</w:t>
      </w:r>
      <w:proofErr w:type="spellEnd"/>
      <w:r>
        <w:rPr>
          <w:rFonts w:eastAsia="Times New Roman" w:cs="Times New Roman"/>
          <w:szCs w:val="24"/>
        </w:rPr>
        <w:t xml:space="preserve">, έχετε τον λόγο για πέντε λεπτά. </w:t>
      </w:r>
    </w:p>
    <w:p w14:paraId="7AF29AAC"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 κυρία Πρόεδρε. </w:t>
      </w:r>
    </w:p>
    <w:p w14:paraId="7AF29AA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Κύριε Υπουργέ, επανέρχομαι σήμερα με επίκαιρη ερώτηση σε ένα θέμα που απασχολεί την πόλη της Άρτας, αλλά και τον Νομό της Άρτας</w:t>
      </w:r>
      <w:r>
        <w:rPr>
          <w:rFonts w:eastAsia="Times New Roman" w:cs="Times New Roman"/>
          <w:szCs w:val="24"/>
        </w:rPr>
        <w:t>,</w:t>
      </w:r>
      <w:r>
        <w:rPr>
          <w:rFonts w:eastAsia="Times New Roman" w:cs="Times New Roman"/>
          <w:szCs w:val="24"/>
        </w:rPr>
        <w:t xml:space="preserve"> σε σχέση με το παλαιό Δικαστικό Μέγαρο, το οποίο βρίσκεται στο κέντρο της πόλης. </w:t>
      </w:r>
    </w:p>
    <w:p w14:paraId="7AF29AAE"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Έχω καταθέσει σειρά ερωτήσεων και τον περασμένο Μάιο και τον Ιούνιο και προς εσάς και προς τον Υπουργό Περιβάλλοντος και προς τον Υπουργό Δικαιοσύνης, ούτως ώστε να ξεκαθαρι</w:t>
      </w:r>
      <w:r>
        <w:rPr>
          <w:rFonts w:eastAsia="Times New Roman" w:cs="Times New Roman"/>
          <w:szCs w:val="24"/>
        </w:rPr>
        <w:t>στεί το ζήτημα με το παλαιό Δικαστικό Μέγαρο.</w:t>
      </w:r>
    </w:p>
    <w:p w14:paraId="7AF29AA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Σας θυμίζω, λοιπόν, ότι το Ειρηνοδικείο και το Πταισματοδικείο Άρτας στεγάζονται σε μισθωμένο κτ</w:t>
      </w:r>
      <w:r>
        <w:rPr>
          <w:rFonts w:eastAsia="Times New Roman" w:cs="Times New Roman"/>
          <w:szCs w:val="24"/>
        </w:rPr>
        <w:t>ή</w:t>
      </w:r>
      <w:r>
        <w:rPr>
          <w:rFonts w:eastAsia="Times New Roman" w:cs="Times New Roman"/>
          <w:szCs w:val="24"/>
        </w:rPr>
        <w:t>ριο</w:t>
      </w:r>
      <w:r>
        <w:rPr>
          <w:rFonts w:eastAsia="Times New Roman" w:cs="Times New Roman"/>
          <w:szCs w:val="24"/>
        </w:rPr>
        <w:t>,</w:t>
      </w:r>
      <w:r>
        <w:rPr>
          <w:rFonts w:eastAsia="Times New Roman" w:cs="Times New Roman"/>
          <w:szCs w:val="24"/>
        </w:rPr>
        <w:t xml:space="preserve"> που δεν πληροί τις προϋποθέσεις ενός σύγχρονου κτ</w:t>
      </w:r>
      <w:r>
        <w:rPr>
          <w:rFonts w:eastAsia="Times New Roman" w:cs="Times New Roman"/>
          <w:szCs w:val="24"/>
        </w:rPr>
        <w:t>η</w:t>
      </w:r>
      <w:r>
        <w:rPr>
          <w:rFonts w:eastAsia="Times New Roman" w:cs="Times New Roman"/>
          <w:szCs w:val="24"/>
        </w:rPr>
        <w:t>ρίου. Μάλιστα, υπάρχει ιδιόκτητο κτ</w:t>
      </w:r>
      <w:r>
        <w:rPr>
          <w:rFonts w:eastAsia="Times New Roman" w:cs="Times New Roman"/>
          <w:szCs w:val="24"/>
        </w:rPr>
        <w:t>ή</w:t>
      </w:r>
      <w:r>
        <w:rPr>
          <w:rFonts w:eastAsia="Times New Roman" w:cs="Times New Roman"/>
          <w:szCs w:val="24"/>
        </w:rPr>
        <w:t xml:space="preserve">ριο, </w:t>
      </w:r>
      <w:r>
        <w:rPr>
          <w:rFonts w:eastAsia="Times New Roman" w:cs="Times New Roman"/>
          <w:szCs w:val="24"/>
        </w:rPr>
        <w:lastRenderedPageBreak/>
        <w:t>το παλιό Δικαστικ</w:t>
      </w:r>
      <w:r>
        <w:rPr>
          <w:rFonts w:eastAsia="Times New Roman" w:cs="Times New Roman"/>
          <w:szCs w:val="24"/>
        </w:rPr>
        <w:t>ό Μέγαρο, που έχουν συνταχθεί οι μελέτες και έχουν ξεκαθαριστεί τα ιδιοκτησιακά σε σχέση με το κτ</w:t>
      </w:r>
      <w:r>
        <w:rPr>
          <w:rFonts w:eastAsia="Times New Roman" w:cs="Times New Roman"/>
          <w:szCs w:val="24"/>
        </w:rPr>
        <w:t>ή</w:t>
      </w:r>
      <w:r>
        <w:rPr>
          <w:rFonts w:eastAsia="Times New Roman" w:cs="Times New Roman"/>
          <w:szCs w:val="24"/>
        </w:rPr>
        <w:t xml:space="preserve">ριο. </w:t>
      </w:r>
      <w:r>
        <w:rPr>
          <w:rFonts w:eastAsia="Times New Roman" w:cs="Times New Roman"/>
          <w:szCs w:val="24"/>
        </w:rPr>
        <w:t>Θ</w:t>
      </w:r>
      <w:r>
        <w:rPr>
          <w:rFonts w:eastAsia="Times New Roman" w:cs="Times New Roman"/>
          <w:szCs w:val="24"/>
        </w:rPr>
        <w:t xml:space="preserve">α σας θυμίσω την τελευταία απάντηση που μου δώσατε εσείς, απάντηση της </w:t>
      </w:r>
      <w:r>
        <w:rPr>
          <w:rFonts w:eastAsia="Times New Roman" w:cs="Times New Roman"/>
          <w:szCs w:val="24"/>
        </w:rPr>
        <w:t>«</w:t>
      </w:r>
      <w:r>
        <w:rPr>
          <w:rFonts w:eastAsia="Times New Roman" w:cs="Times New Roman"/>
          <w:szCs w:val="24"/>
        </w:rPr>
        <w:t>ΚΤΙΡΙΑΚΕΣ ΥΠΟΔΟΜΕΣ</w:t>
      </w:r>
      <w:r>
        <w:rPr>
          <w:rFonts w:eastAsia="Times New Roman" w:cs="Times New Roman"/>
          <w:szCs w:val="24"/>
        </w:rPr>
        <w:t>»</w:t>
      </w:r>
      <w:r>
        <w:rPr>
          <w:rFonts w:eastAsia="Times New Roman" w:cs="Times New Roman"/>
          <w:szCs w:val="24"/>
        </w:rPr>
        <w:t xml:space="preserve">, σε ερώτησή μου. Εσείς υπογράφετε και μου τη στέλνετε. </w:t>
      </w:r>
    </w:p>
    <w:p w14:paraId="7AF29AB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ερώτησή μου ήταν στις 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και εσείς απαντήσατε στις 6 Ιουλίου του τρέχοντος έτους. Σας διαβάζω ακριβώς τι λέει μέσα το έγγραφο της εταιρείας </w:t>
      </w:r>
      <w:r>
        <w:rPr>
          <w:rFonts w:eastAsia="Times New Roman" w:cs="Times New Roman"/>
          <w:szCs w:val="24"/>
        </w:rPr>
        <w:t>«</w:t>
      </w:r>
      <w:r>
        <w:rPr>
          <w:rFonts w:eastAsia="Times New Roman" w:cs="Times New Roman"/>
          <w:szCs w:val="24"/>
        </w:rPr>
        <w:t>ΚΤΙΡΙΑΚΕΣ ΥΠΟΔΟΜΕΣ Α.Ε.</w:t>
      </w:r>
      <w:r>
        <w:rPr>
          <w:rFonts w:eastAsia="Times New Roman" w:cs="Times New Roman"/>
          <w:szCs w:val="24"/>
        </w:rPr>
        <w:t>»</w:t>
      </w:r>
      <w:r>
        <w:rPr>
          <w:rFonts w:eastAsia="Times New Roman" w:cs="Times New Roman"/>
          <w:szCs w:val="24"/>
        </w:rPr>
        <w:t xml:space="preserve">, που είναι φορέας </w:t>
      </w:r>
      <w:r>
        <w:rPr>
          <w:rFonts w:eastAsia="Times New Roman" w:cs="Times New Roman"/>
          <w:szCs w:val="24"/>
        </w:rPr>
        <w:t>τον οποίο</w:t>
      </w:r>
      <w:r>
        <w:rPr>
          <w:rFonts w:eastAsia="Times New Roman" w:cs="Times New Roman"/>
          <w:szCs w:val="24"/>
        </w:rPr>
        <w:t xml:space="preserve"> εσείς εποπτεύετε. Λέει, λοιπόν, τα εξής: «…το έργο είναι</w:t>
      </w:r>
      <w:r>
        <w:rPr>
          <w:rFonts w:eastAsia="Times New Roman" w:cs="Times New Roman"/>
          <w:szCs w:val="24"/>
        </w:rPr>
        <w:t xml:space="preserve"> ενταγμένο στο Πρόγραμμα Δημοσίων Επενδύσεων για φέτος. Η πίστωση στον προϋπολογισμό του 2016 είναι 500.000 ευρώ, ενώ εκτιμάται ότι θα δημοπρατηθεί έως το τέλος Σεπτεμβρίου…».</w:t>
      </w:r>
    </w:p>
    <w:p w14:paraId="7AF29AB1"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Δεδομένου ότι το ζήτημα αυτό είναι από το 2013 και προς μεγάλη απογοήτευση των σ</w:t>
      </w:r>
      <w:r>
        <w:rPr>
          <w:rFonts w:eastAsia="Times New Roman" w:cs="Times New Roman"/>
          <w:szCs w:val="24"/>
        </w:rPr>
        <w:t>υμπολιτών μας οι εργασί</w:t>
      </w:r>
      <w:r>
        <w:rPr>
          <w:rFonts w:eastAsia="Times New Roman" w:cs="Times New Roman"/>
          <w:szCs w:val="24"/>
        </w:rPr>
        <w:t>ε</w:t>
      </w:r>
      <w:r>
        <w:rPr>
          <w:rFonts w:eastAsia="Times New Roman" w:cs="Times New Roman"/>
          <w:szCs w:val="24"/>
        </w:rPr>
        <w:t>ς αποκατάστασης δεν έχουν ξεκινήσει ακόμα, κύριε Υπουργέ, ερωτάσθε για τα εξής: Ολο</w:t>
      </w:r>
      <w:r>
        <w:rPr>
          <w:rFonts w:eastAsia="Times New Roman" w:cs="Times New Roman"/>
          <w:szCs w:val="24"/>
        </w:rPr>
        <w:lastRenderedPageBreak/>
        <w:t>κληρώθηκε η δημοπράτηση του έργου; Αναδείχθηκε ο ανάδοχος; Υπήρξαν ενστάσεις; Ποιο είναι το χρονοδιάγραμμα έναρξης και ολοκλήρωσ</w:t>
      </w:r>
      <w:r>
        <w:rPr>
          <w:rFonts w:eastAsia="Times New Roman" w:cs="Times New Roman"/>
          <w:szCs w:val="24"/>
        </w:rPr>
        <w:t>ή</w:t>
      </w:r>
      <w:r>
        <w:rPr>
          <w:rFonts w:eastAsia="Times New Roman" w:cs="Times New Roman"/>
          <w:szCs w:val="24"/>
        </w:rPr>
        <w:t>ς του; Σε ποιες ενέρ</w:t>
      </w:r>
      <w:r>
        <w:rPr>
          <w:rFonts w:eastAsia="Times New Roman" w:cs="Times New Roman"/>
          <w:szCs w:val="24"/>
        </w:rPr>
        <w:t>γειες προτίθεστε να προχωρήσετε</w:t>
      </w:r>
      <w:r>
        <w:rPr>
          <w:rFonts w:eastAsia="Times New Roman" w:cs="Times New Roman"/>
          <w:szCs w:val="24"/>
        </w:rPr>
        <w:t>,</w:t>
      </w:r>
      <w:r>
        <w:rPr>
          <w:rFonts w:eastAsia="Times New Roman" w:cs="Times New Roman"/>
          <w:szCs w:val="24"/>
        </w:rPr>
        <w:t xml:space="preserve"> προκειμένου να επισπεύσετε την όλη διαδικασία;  </w:t>
      </w:r>
    </w:p>
    <w:p w14:paraId="7AF29AB2"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AF29AB3" w14:textId="77777777" w:rsidR="00F43235" w:rsidRDefault="005A3594">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Ορίστε, κύριε Υπουργέ, έχετε τον λόγο για να απαντήσετε. </w:t>
      </w:r>
    </w:p>
    <w:p w14:paraId="7AF29AB4"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Ευχα</w:t>
      </w:r>
      <w:r>
        <w:rPr>
          <w:rFonts w:eastAsia="Times New Roman" w:cs="Times New Roman"/>
          <w:szCs w:val="24"/>
        </w:rPr>
        <w:t xml:space="preserve">ριστώ, κυρία Πρόεδρε. </w:t>
      </w:r>
    </w:p>
    <w:p w14:paraId="7AF29AB5"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Αξιότιμε συνάδελφε, σε σχέση με το σκεπτικό της επίκαιρης ερώτησής σας, θα ήθελα να σας ενημερώσω ότι πλήθος δικαστικών κτ</w:t>
      </w:r>
      <w:r>
        <w:rPr>
          <w:rFonts w:eastAsia="Times New Roman" w:cs="Times New Roman"/>
          <w:szCs w:val="24"/>
        </w:rPr>
        <w:t>η</w:t>
      </w:r>
      <w:r>
        <w:rPr>
          <w:rFonts w:eastAsia="Times New Roman" w:cs="Times New Roman"/>
          <w:szCs w:val="24"/>
        </w:rPr>
        <w:t>ρίων, όχι μόνο στην Άρτα, αλλά σε όλη τη χώρα στεγάζονται σε μισθωμένα κτ</w:t>
      </w:r>
      <w:r>
        <w:rPr>
          <w:rFonts w:eastAsia="Times New Roman" w:cs="Times New Roman"/>
          <w:szCs w:val="24"/>
        </w:rPr>
        <w:t>ή</w:t>
      </w:r>
      <w:r>
        <w:rPr>
          <w:rFonts w:eastAsia="Times New Roman" w:cs="Times New Roman"/>
          <w:szCs w:val="24"/>
        </w:rPr>
        <w:t>ρια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 οποία</w:t>
      </w:r>
      <w:r>
        <w:rPr>
          <w:rFonts w:eastAsia="Times New Roman" w:cs="Times New Roman"/>
          <w:szCs w:val="24"/>
        </w:rPr>
        <w:t xml:space="preserve"> δεν πληρούν τις προϋπο</w:t>
      </w:r>
      <w:r>
        <w:rPr>
          <w:rFonts w:eastAsia="Times New Roman" w:cs="Times New Roman"/>
          <w:szCs w:val="24"/>
        </w:rPr>
        <w:t>θέσεις που όλοι θα θέλαμε να έχουν τα δικαστικά κτ</w:t>
      </w:r>
      <w:r>
        <w:rPr>
          <w:rFonts w:eastAsia="Times New Roman" w:cs="Times New Roman"/>
          <w:szCs w:val="24"/>
        </w:rPr>
        <w:t>ή</w:t>
      </w:r>
      <w:r>
        <w:rPr>
          <w:rFonts w:eastAsia="Times New Roman" w:cs="Times New Roman"/>
          <w:szCs w:val="24"/>
        </w:rPr>
        <w:t xml:space="preserve">ρια. </w:t>
      </w:r>
    </w:p>
    <w:p w14:paraId="7AF29AB6"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Όπως γνωρίζετε, η αρμοδιότητα γι’ αυτά τα κτ</w:t>
      </w:r>
      <w:r>
        <w:rPr>
          <w:rFonts w:eastAsia="Times New Roman" w:cs="Times New Roman"/>
          <w:szCs w:val="24"/>
        </w:rPr>
        <w:t>ή</w:t>
      </w:r>
      <w:r>
        <w:rPr>
          <w:rFonts w:eastAsia="Times New Roman" w:cs="Times New Roman"/>
          <w:szCs w:val="24"/>
        </w:rPr>
        <w:t>ρια και η χρηματοδότηση κατασκευής τους ανήκε στο Υπουργείο Δικαιοσύνης, το οποίο και το ανέθετε στη</w:t>
      </w:r>
      <w:r>
        <w:rPr>
          <w:rFonts w:eastAsia="Times New Roman" w:cs="Times New Roman"/>
          <w:szCs w:val="24"/>
        </w:rPr>
        <w:t>ν εταιρεία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ΘΕΜΙΣ ΚΑΤΑΣΚΕΥΑΣΤΙΚΗ</w:t>
      </w:r>
      <w:r>
        <w:rPr>
          <w:rFonts w:eastAsia="Times New Roman" w:cs="Times New Roman"/>
          <w:szCs w:val="24"/>
        </w:rPr>
        <w:t>»</w:t>
      </w:r>
      <w:r>
        <w:rPr>
          <w:rFonts w:eastAsia="Times New Roman" w:cs="Times New Roman"/>
          <w:szCs w:val="24"/>
        </w:rPr>
        <w:t xml:space="preserve">. Με τη συγχώνευση που έγινε από την προηγούμενη κυβέρνηση, δυστυχώς δεν προβλέφθηκε η μεταφορά των πόρων που υπήρχαν και στη νέα εταιρεία, δηλαδή στην </w:t>
      </w:r>
      <w:r>
        <w:rPr>
          <w:rFonts w:eastAsia="Times New Roman" w:cs="Times New Roman"/>
          <w:szCs w:val="24"/>
        </w:rPr>
        <w:t>«</w:t>
      </w:r>
      <w:r>
        <w:rPr>
          <w:rFonts w:eastAsia="Times New Roman" w:cs="Times New Roman"/>
          <w:szCs w:val="24"/>
        </w:rPr>
        <w:t>ΚΤΙΡΙΑΚΕΣ ΥΠΟΔΟΜΕΣ</w:t>
      </w:r>
      <w:r>
        <w:rPr>
          <w:rFonts w:eastAsia="Times New Roman" w:cs="Times New Roman"/>
          <w:szCs w:val="24"/>
        </w:rPr>
        <w:t>»</w:t>
      </w:r>
      <w:r>
        <w:rPr>
          <w:rFonts w:eastAsia="Times New Roman" w:cs="Times New Roman"/>
          <w:szCs w:val="24"/>
        </w:rPr>
        <w:t>. Αυτή είναι η ανώνυμη εταιρεία στην οποία συγχωνεύθηκαν τρεις εταιρείες, μία από τι</w:t>
      </w:r>
      <w:r>
        <w:rPr>
          <w:rFonts w:eastAsia="Times New Roman" w:cs="Times New Roman"/>
          <w:szCs w:val="24"/>
        </w:rPr>
        <w:t xml:space="preserve">ς οποίες είναι και η </w:t>
      </w:r>
      <w:r>
        <w:rPr>
          <w:rFonts w:eastAsia="Times New Roman" w:cs="Times New Roman"/>
          <w:szCs w:val="24"/>
        </w:rPr>
        <w:t>«</w:t>
      </w:r>
      <w:r>
        <w:rPr>
          <w:rFonts w:eastAsia="Times New Roman" w:cs="Times New Roman"/>
          <w:szCs w:val="24"/>
        </w:rPr>
        <w:t>ΘΕΜΙΣ ΚΑΤΑΣΚΕΥΑΣΤΙΚΗ</w:t>
      </w:r>
      <w:r>
        <w:rPr>
          <w:rFonts w:eastAsia="Times New Roman" w:cs="Times New Roman"/>
          <w:szCs w:val="24"/>
        </w:rPr>
        <w:t>»</w:t>
      </w:r>
      <w:r>
        <w:rPr>
          <w:rFonts w:eastAsia="Times New Roman" w:cs="Times New Roman"/>
          <w:szCs w:val="24"/>
        </w:rPr>
        <w:t>.</w:t>
      </w:r>
    </w:p>
    <w:p w14:paraId="7AF29AB7"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Γνωρίζετε ότι όπου δεν υπάρχει χρηματοδότηση, δεν υπάρχουν και έργα. Δεν το λέω για τη συγκεκριμένη περίπτωση, το λέω γενικά, γιατί από τη </w:t>
      </w:r>
      <w:r>
        <w:rPr>
          <w:rFonts w:eastAsia="Times New Roman" w:cs="Times New Roman"/>
          <w:szCs w:val="24"/>
        </w:rPr>
        <w:t>«</w:t>
      </w:r>
      <w:r>
        <w:rPr>
          <w:rFonts w:eastAsia="Times New Roman" w:cs="Times New Roman"/>
          <w:szCs w:val="24"/>
        </w:rPr>
        <w:t>ΘΕΜΙΣ</w:t>
      </w:r>
      <w:r>
        <w:rPr>
          <w:rFonts w:eastAsia="Times New Roman" w:cs="Times New Roman"/>
          <w:szCs w:val="24"/>
        </w:rPr>
        <w:t>»</w:t>
      </w:r>
      <w:r>
        <w:rPr>
          <w:rFonts w:eastAsia="Times New Roman" w:cs="Times New Roman"/>
          <w:szCs w:val="24"/>
        </w:rPr>
        <w:t xml:space="preserve"> και από τη ΔΕΠΑΝΟΜ και από τον ΟΣΚ είναι αρκετά τα </w:t>
      </w:r>
      <w:proofErr w:type="spellStart"/>
      <w:r>
        <w:rPr>
          <w:rFonts w:eastAsia="Times New Roman" w:cs="Times New Roman"/>
          <w:szCs w:val="24"/>
        </w:rPr>
        <w:t>χρωστούμενα</w:t>
      </w:r>
      <w:proofErr w:type="spellEnd"/>
      <w:r>
        <w:rPr>
          <w:rFonts w:eastAsia="Times New Roman" w:cs="Times New Roman"/>
          <w:szCs w:val="24"/>
        </w:rPr>
        <w:t xml:space="preserve"> κ</w:t>
      </w:r>
      <w:r>
        <w:rPr>
          <w:rFonts w:eastAsia="Times New Roman" w:cs="Times New Roman"/>
          <w:szCs w:val="24"/>
        </w:rPr>
        <w:t>αι πολλές οι διεκδικήσεις από παλιά έργα.</w:t>
      </w:r>
    </w:p>
    <w:p w14:paraId="7AF29AB8"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 xml:space="preserve">Πρόσθετα, θα ήθελα να αναφέρω για το συγκεκριμένο έργο ότι τόσο με το έγγραφο της </w:t>
      </w:r>
      <w:r>
        <w:rPr>
          <w:rFonts w:eastAsia="Times New Roman" w:cs="Times New Roman"/>
          <w:szCs w:val="24"/>
        </w:rPr>
        <w:t>«</w:t>
      </w:r>
      <w:r>
        <w:rPr>
          <w:rFonts w:eastAsia="Times New Roman" w:cs="Times New Roman"/>
          <w:szCs w:val="24"/>
        </w:rPr>
        <w:t>ΘΕΜΙΣ ΚΑΤΑΣΚΕΥΑΣΤΙΚΗ</w:t>
      </w:r>
      <w:r>
        <w:rPr>
          <w:rFonts w:eastAsia="Times New Roman" w:cs="Times New Roman"/>
          <w:szCs w:val="24"/>
        </w:rPr>
        <w:t>»</w:t>
      </w:r>
      <w:r>
        <w:rPr>
          <w:rFonts w:eastAsia="Times New Roman" w:cs="Times New Roman"/>
          <w:szCs w:val="24"/>
        </w:rPr>
        <w:t xml:space="preserve"> το 2014 -και θα ήθελα να τα καταθέσω αυτά στη συνέχεια- όσο και στους υπηρεσιακούς παράγοντες που χειρίστηκαν</w:t>
      </w:r>
      <w:r>
        <w:rPr>
          <w:rFonts w:eastAsia="Times New Roman" w:cs="Times New Roman"/>
          <w:szCs w:val="24"/>
        </w:rPr>
        <w:t xml:space="preserve"> το θέμα στη συνέχεια -ως </w:t>
      </w:r>
      <w:r>
        <w:rPr>
          <w:rFonts w:eastAsia="Times New Roman" w:cs="Times New Roman"/>
          <w:szCs w:val="24"/>
        </w:rPr>
        <w:t>«</w:t>
      </w:r>
      <w:r>
        <w:rPr>
          <w:rFonts w:eastAsia="Times New Roman" w:cs="Times New Roman"/>
          <w:szCs w:val="24"/>
        </w:rPr>
        <w:t>ΚΤ</w:t>
      </w:r>
      <w:r>
        <w:rPr>
          <w:rFonts w:eastAsia="Times New Roman" w:cs="Times New Roman"/>
          <w:szCs w:val="24"/>
        </w:rPr>
        <w:t>Ι</w:t>
      </w:r>
      <w:r>
        <w:rPr>
          <w:rFonts w:eastAsia="Times New Roman" w:cs="Times New Roman"/>
          <w:szCs w:val="24"/>
        </w:rPr>
        <w:t>ΡΙΑΚΕΣ ΥΠΟΔΟΜΕΣ</w:t>
      </w:r>
      <w:r>
        <w:rPr>
          <w:rFonts w:eastAsia="Times New Roman" w:cs="Times New Roman"/>
          <w:szCs w:val="24"/>
        </w:rPr>
        <w:t>»</w:t>
      </w:r>
      <w:r>
        <w:rPr>
          <w:rFonts w:eastAsia="Times New Roman" w:cs="Times New Roman"/>
          <w:szCs w:val="24"/>
        </w:rPr>
        <w:t xml:space="preserve">- και μας έδωσαν την απάντηση που έχετε, ήταν ώριμο. Συγκεκριμένα, αναφέρεται σε απάντηση του </w:t>
      </w:r>
      <w:r>
        <w:rPr>
          <w:rFonts w:eastAsia="Times New Roman" w:cs="Times New Roman"/>
          <w:szCs w:val="24"/>
        </w:rPr>
        <w:t>δ</w:t>
      </w:r>
      <w:r>
        <w:rPr>
          <w:rFonts w:eastAsia="Times New Roman" w:cs="Times New Roman"/>
          <w:szCs w:val="24"/>
        </w:rPr>
        <w:t xml:space="preserve">ιευθύνοντος </w:t>
      </w:r>
      <w:r>
        <w:rPr>
          <w:rFonts w:eastAsia="Times New Roman" w:cs="Times New Roman"/>
          <w:szCs w:val="24"/>
        </w:rPr>
        <w:t>σ</w:t>
      </w:r>
      <w:r>
        <w:rPr>
          <w:rFonts w:eastAsia="Times New Roman" w:cs="Times New Roman"/>
          <w:szCs w:val="24"/>
        </w:rPr>
        <w:t xml:space="preserve">υμβούλου της </w:t>
      </w:r>
      <w:r>
        <w:rPr>
          <w:rFonts w:eastAsia="Times New Roman" w:cs="Times New Roman"/>
          <w:szCs w:val="24"/>
        </w:rPr>
        <w:t>«</w:t>
      </w:r>
      <w:r>
        <w:rPr>
          <w:rFonts w:eastAsia="Times New Roman" w:cs="Times New Roman"/>
          <w:szCs w:val="24"/>
        </w:rPr>
        <w:t>ΘΕΜΙΣ ΚΑΤΑΣΚΕΥΑΣΤΙΚΗ</w:t>
      </w:r>
      <w:r>
        <w:rPr>
          <w:rFonts w:eastAsia="Times New Roman" w:cs="Times New Roman"/>
          <w:szCs w:val="24"/>
        </w:rPr>
        <w:t>»</w:t>
      </w:r>
      <w:r>
        <w:rPr>
          <w:rFonts w:eastAsia="Times New Roman" w:cs="Times New Roman"/>
          <w:szCs w:val="24"/>
        </w:rPr>
        <w:t xml:space="preserve"> στις 11 Φεβρουαρίου του 2014 ότι έχουν ολοκληρωθεί οι μελέτες και </w:t>
      </w:r>
      <w:r>
        <w:rPr>
          <w:rFonts w:eastAsia="Times New Roman" w:cs="Times New Roman"/>
          <w:szCs w:val="24"/>
        </w:rPr>
        <w:t>προς το Υπουργείο Δικαιοσύνης και προς τον Δικηγορικό Σύλλογο Άρτας. Την ίδια αναφορά έδωσαν υπηρεσιακοί παράγοντες τον Ιούνιο, που αποστείλαμε, όπως αναφέρατε και εσείς.</w:t>
      </w:r>
    </w:p>
    <w:p w14:paraId="7AF29AB9"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Αυτές οι αναφορές κέντρισαν και το δικό μου ενδιαφέρον</w:t>
      </w:r>
      <w:r>
        <w:rPr>
          <w:rFonts w:eastAsia="Times New Roman" w:cs="Times New Roman"/>
          <w:szCs w:val="24"/>
        </w:rPr>
        <w:t>,</w:t>
      </w:r>
      <w:r>
        <w:rPr>
          <w:rFonts w:eastAsia="Times New Roman" w:cs="Times New Roman"/>
          <w:szCs w:val="24"/>
        </w:rPr>
        <w:t xml:space="preserve"> γιατί μέσα στο 2016 δεν έχει </w:t>
      </w:r>
      <w:r>
        <w:rPr>
          <w:rFonts w:eastAsia="Times New Roman" w:cs="Times New Roman"/>
          <w:szCs w:val="24"/>
        </w:rPr>
        <w:t>ολοκληρωθεί το έργο. Σας ενημερώνω, λοιπόν, ότι, για να γίνει η δημοπράτηση, έπρεπε να έχει εκδοθεί οικοδομική άδεια, σύμφωνα με τις μελέτες που είχαν εκπονηθεί. Στη διαδικασία έκδοσης οικονομικής άδειας αποκαλύφθηκαν μια σειρά από ελλείψεις στις συγκεκριμ</w:t>
      </w:r>
      <w:r>
        <w:rPr>
          <w:rFonts w:eastAsia="Times New Roman" w:cs="Times New Roman"/>
          <w:szCs w:val="24"/>
        </w:rPr>
        <w:t>ένες μελέτες.</w:t>
      </w:r>
    </w:p>
    <w:p w14:paraId="7AF29ABA"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Χαρακτηριστικά, να σας επισημάνω τι έλειπε: Δεν υπήρχε γεωτεχνική μελέτη καθόλου και έγινε η σχετική αλληλογραφία τόσο με τον Δήμο Άρτας μήπως μπορέσει και την εκπονήσει ο Δήμος -δεν μπορεί- όσο και με το ΤΑΧΔΙΚ</w:t>
      </w:r>
      <w:r>
        <w:rPr>
          <w:rFonts w:eastAsia="Times New Roman" w:cs="Times New Roman"/>
          <w:szCs w:val="24"/>
        </w:rPr>
        <w:t>,</w:t>
      </w:r>
      <w:r>
        <w:rPr>
          <w:rFonts w:eastAsia="Times New Roman" w:cs="Times New Roman"/>
          <w:szCs w:val="24"/>
        </w:rPr>
        <w:t xml:space="preserve"> για να τη χρηματοδοτήσει. Δεν</w:t>
      </w:r>
      <w:r>
        <w:rPr>
          <w:rFonts w:eastAsia="Times New Roman" w:cs="Times New Roman"/>
          <w:szCs w:val="24"/>
        </w:rPr>
        <w:t xml:space="preserve"> υπήρχε ενεργειακή μελέτη, σύμφωνα με τον Κανονισμό Ενεργειακής Απόδοσης Κτηρίων. Όλες οι μελέτες που είχαν γίνει μέχρι το 2014 έχρηζαν </w:t>
      </w:r>
      <w:proofErr w:type="spellStart"/>
      <w:r>
        <w:rPr>
          <w:rFonts w:eastAsia="Times New Roman" w:cs="Times New Roman"/>
          <w:szCs w:val="24"/>
        </w:rPr>
        <w:t>επικαιροποίησης</w:t>
      </w:r>
      <w:proofErr w:type="spellEnd"/>
      <w:r>
        <w:rPr>
          <w:rFonts w:eastAsia="Times New Roman" w:cs="Times New Roman"/>
          <w:szCs w:val="24"/>
        </w:rPr>
        <w:t>, γιατί μέρος του κτηρίου ήταν αυθαίρετο και είναι αυθαίρετο.</w:t>
      </w:r>
    </w:p>
    <w:p w14:paraId="7AF29ABB"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Μετά τα παραπάνω δόθηκαν οι εντολές για την</w:t>
      </w:r>
      <w:r>
        <w:rPr>
          <w:rFonts w:eastAsia="Times New Roman" w:cs="Times New Roman"/>
          <w:szCs w:val="24"/>
        </w:rPr>
        <w:t xml:space="preserve"> ολοκλήρωση των μελετών που υπολείπονται, την εξέταση</w:t>
      </w:r>
      <w:r>
        <w:rPr>
          <w:rFonts w:eastAsia="Times New Roman" w:cs="Times New Roman"/>
          <w:szCs w:val="24"/>
        </w:rPr>
        <w:t>,</w:t>
      </w:r>
      <w:r>
        <w:rPr>
          <w:rFonts w:eastAsia="Times New Roman" w:cs="Times New Roman"/>
          <w:szCs w:val="24"/>
        </w:rPr>
        <w:t xml:space="preserve"> σύμφωνα με τον νόμο</w:t>
      </w:r>
      <w:r>
        <w:rPr>
          <w:rFonts w:eastAsia="Times New Roman" w:cs="Times New Roman"/>
          <w:szCs w:val="24"/>
        </w:rPr>
        <w:t>,</w:t>
      </w:r>
      <w:r>
        <w:rPr>
          <w:rFonts w:eastAsia="Times New Roman" w:cs="Times New Roman"/>
          <w:szCs w:val="24"/>
        </w:rPr>
        <w:t xml:space="preserve"> για το αυθαίρετο τμήμα του κτηρίου και την </w:t>
      </w:r>
      <w:proofErr w:type="spellStart"/>
      <w:r>
        <w:rPr>
          <w:rFonts w:eastAsia="Times New Roman" w:cs="Times New Roman"/>
          <w:szCs w:val="24"/>
        </w:rPr>
        <w:t>επικαιροποίηση</w:t>
      </w:r>
      <w:proofErr w:type="spellEnd"/>
      <w:r>
        <w:rPr>
          <w:rFonts w:eastAsia="Times New Roman" w:cs="Times New Roman"/>
          <w:szCs w:val="24"/>
        </w:rPr>
        <w:t xml:space="preserve"> των παραπάνω</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ολοκληρωμένων μελετών, ώστε να μπορέσει η Υπηρεσία να δημοπρατήσει το έργο στο πρώτο εξάμηνο του 2017</w:t>
      </w:r>
      <w:r>
        <w:rPr>
          <w:rFonts w:eastAsia="Times New Roman" w:cs="Times New Roman"/>
          <w:szCs w:val="24"/>
        </w:rPr>
        <w:t>.</w:t>
      </w:r>
    </w:p>
    <w:p w14:paraId="7AF29ABC"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είναι μια ακόμη περίπτωση που αναδεικνύει τις παθογένειες στον χώρο των δημοσίων έργων, των υπηρεσιών, αλλά και την πρόχειρη αντιμετώπισή τους μετά από τις διαδικασίες συγχώνευσης των τριών εταιρειών ΟΣΚ, ΔΕΠΑΝΟΜ και </w:t>
      </w:r>
      <w:r>
        <w:rPr>
          <w:rFonts w:eastAsia="Times New Roman" w:cs="Times New Roman"/>
          <w:szCs w:val="24"/>
        </w:rPr>
        <w:t>«</w:t>
      </w:r>
      <w:r>
        <w:rPr>
          <w:rFonts w:eastAsia="Times New Roman" w:cs="Times New Roman"/>
          <w:szCs w:val="24"/>
        </w:rPr>
        <w:t>ΘΕΜΙΣ</w:t>
      </w:r>
      <w:r>
        <w:rPr>
          <w:rFonts w:eastAsia="Times New Roman" w:cs="Times New Roman"/>
          <w:szCs w:val="24"/>
        </w:rPr>
        <w:t>»</w:t>
      </w:r>
      <w:r>
        <w:rPr>
          <w:rFonts w:eastAsia="Times New Roman" w:cs="Times New Roman"/>
          <w:szCs w:val="24"/>
        </w:rPr>
        <w:t xml:space="preserve"> σε μία.</w:t>
      </w:r>
    </w:p>
    <w:p w14:paraId="7AF29AB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Με τις προβ</w:t>
      </w:r>
      <w:r>
        <w:rPr>
          <w:rFonts w:eastAsia="Times New Roman" w:cs="Times New Roman"/>
          <w:szCs w:val="24"/>
        </w:rPr>
        <w:t xml:space="preserve">λέψεις που έχουμε θέσει στον νέο νόμο για τα δημόσια έργα, θα αναδειχθούν και θα αντιμετωπιστούν πολλές παραπλήσιες περιπτώσεις, ώστε να μην κοστίζουν τα δημόσια έργα </w:t>
      </w:r>
      <w:r>
        <w:rPr>
          <w:rFonts w:eastAsia="Times New Roman" w:cs="Times New Roman"/>
          <w:szCs w:val="24"/>
        </w:rPr>
        <w:t>–</w:t>
      </w:r>
      <w:r>
        <w:rPr>
          <w:rFonts w:eastAsia="Times New Roman" w:cs="Times New Roman"/>
          <w:szCs w:val="24"/>
        </w:rPr>
        <w:t>λόγω των παραλείψεων που υπήρχαν και των μη ολοκληρωμένων ή άκαιρων μελετών που υπήρχαν</w:t>
      </w:r>
      <w:r>
        <w:rPr>
          <w:rFonts w:eastAsia="Times New Roman" w:cs="Times New Roman"/>
          <w:szCs w:val="24"/>
        </w:rPr>
        <w:t>–</w:t>
      </w:r>
      <w:r>
        <w:rPr>
          <w:rFonts w:eastAsia="Times New Roman" w:cs="Times New Roman"/>
          <w:szCs w:val="24"/>
        </w:rPr>
        <w:t xml:space="preserve"> πολλαπλάσια από αυτά που πραγματικά πρέπει να κοστίζουν στον ελληνικό λαό.</w:t>
      </w:r>
    </w:p>
    <w:p w14:paraId="7AF29ABE"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Ευχαριστώ πολύ και συγχαρητήρια, γιατί μέσω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αναδεικνύονται και τέτοια θέματα.</w:t>
      </w:r>
    </w:p>
    <w:p w14:paraId="7AF29ABF"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w:t>
      </w:r>
      <w:proofErr w:type="spellStart"/>
      <w:r>
        <w:rPr>
          <w:rFonts w:eastAsia="Times New Roman" w:cs="Times New Roman"/>
          <w:szCs w:val="24"/>
        </w:rPr>
        <w:t>Στύλιο</w:t>
      </w:r>
      <w:proofErr w:type="spellEnd"/>
      <w:r>
        <w:rPr>
          <w:rFonts w:eastAsia="Times New Roman" w:cs="Times New Roman"/>
          <w:szCs w:val="24"/>
        </w:rPr>
        <w:t>, έχετε τ</w:t>
      </w:r>
      <w:r>
        <w:rPr>
          <w:rFonts w:eastAsia="Times New Roman" w:cs="Times New Roman"/>
          <w:szCs w:val="24"/>
        </w:rPr>
        <w:t>ον λόγο για τρία λεπτά.</w:t>
      </w:r>
    </w:p>
    <w:p w14:paraId="7AF29AC0"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lastRenderedPageBreak/>
        <w:t>ΓΕΩΡΓΙΟΣ ΣΤΥΛΙΟΣ:</w:t>
      </w:r>
      <w:r>
        <w:rPr>
          <w:rFonts w:eastAsia="Times New Roman" w:cs="Times New Roman"/>
          <w:szCs w:val="24"/>
        </w:rPr>
        <w:t xml:space="preserve"> Ευχαριστώ.</w:t>
      </w:r>
    </w:p>
    <w:p w14:paraId="7AF29AC1"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Κύριε Υπουργέ, δεν με καλύπτει η απάντησή σας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με καλύπτει, διότι περίμενα από έναν άνθρωπο του τεχνικού κλάδου να μου δώσει συγκεκριμένα χρονοδιαγράμματα, συγκεκριμένες ημερομηνίες.</w:t>
      </w:r>
    </w:p>
    <w:p w14:paraId="7AF29AC2"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Επίσης, θέλω να </w:t>
      </w:r>
      <w:r>
        <w:rPr>
          <w:rFonts w:eastAsia="Times New Roman" w:cs="Times New Roman"/>
          <w:szCs w:val="24"/>
        </w:rPr>
        <w:t>σας ενημερώσω ότι είναι εκτεθειμένη η Κυβέρνηση και μέσω υμών, αλλά και η προηγούμενη Κυβέρνηση</w:t>
      </w:r>
      <w:r>
        <w:rPr>
          <w:rFonts w:eastAsia="Times New Roman" w:cs="Times New Roman"/>
          <w:szCs w:val="24"/>
        </w:rPr>
        <w:t>,</w:t>
      </w:r>
      <w:r>
        <w:rPr>
          <w:rFonts w:eastAsia="Times New Roman" w:cs="Times New Roman"/>
          <w:szCs w:val="24"/>
        </w:rPr>
        <w:t xml:space="preserve"> η οποία ανασχηματίστηκε. Όμως, εκθέτετε και Βουλευτές του ΣΥΡΙΖΑ από τον Νομό Άρτας, διότι από τον προηγούμενο Υπουργό Δικαιοσύνης, τον κ. Παρασκευόπουλο, υπήρ</w:t>
      </w:r>
      <w:r>
        <w:rPr>
          <w:rFonts w:eastAsia="Times New Roman" w:cs="Times New Roman"/>
          <w:szCs w:val="24"/>
        </w:rPr>
        <w:t>ξε ανακοίνωση τον περασμένο Μάιο μαζί με τον Βουλευτή Άρτας, τον κ. Τσίρκα, ότι το συγκεκριμένο έργο άμεσα θα προχωρήσει και θα δημοπρατηθεί.</w:t>
      </w:r>
    </w:p>
    <w:p w14:paraId="7AF29AC3"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Εμένα, λοιπόν, ο ρόλος μου είναι να σας παρακολουθώ και να σας ελέγχω. Έχω δεσμευθεί στους Αρτινούς πολίτες ότι θα</w:t>
      </w:r>
      <w:r>
        <w:rPr>
          <w:rFonts w:eastAsia="Times New Roman" w:cs="Times New Roman"/>
          <w:szCs w:val="24"/>
        </w:rPr>
        <w:t xml:space="preserve"> ασκώ αυστηρή κριτική, έλεγχο και επιτήρηση σε αυτά τα οποία γράφετε και λέτε και εσείς και η Κυβέρνηση συνολικά.</w:t>
      </w:r>
    </w:p>
    <w:p w14:paraId="7AF29AC4"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Υπήρξε, λοιπόν, ανακοίνωση τον περασμένο Μάιο από το Υπουργείο Δικαιοσύνης, μαζί με τον κ. Τσίρκα, τον Βουλευτή Άρτας, ότι το έργο άμεσα θα πρ</w:t>
      </w:r>
      <w:r>
        <w:rPr>
          <w:rFonts w:eastAsia="Times New Roman" w:cs="Times New Roman"/>
          <w:szCs w:val="24"/>
        </w:rPr>
        <w:t xml:space="preserve">οχωρήσει. </w:t>
      </w:r>
    </w:p>
    <w:p w14:paraId="7AF29AC5"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Δεν σταμάτησα, όμως, εκεί. Οι Αρτινοί συμπολίτες μπορεί να σας πιστεύουν. Εγώ δεν σας πιστεύω. Αυτή είναι η πραγματικότητα. Ρώτησα συγκεκριμένα. Απάντησε, λοιπόν, η εταιρεία, την οποία εποπτεύετε, ότι τον Σεπτέμβριο θα γίνει η δημοπράτηση. Έχω τ</w:t>
      </w:r>
      <w:r>
        <w:rPr>
          <w:rFonts w:eastAsia="Times New Roman" w:cs="Times New Roman"/>
          <w:szCs w:val="24"/>
        </w:rPr>
        <w:t>ην απάντηση εδώ πέρα. Αν θέλετε, μπορώ να σας τη δώσω, να την καταθέσω στα Πρακτικά, για να τη διαβάσετε ακριβώς.</w:t>
      </w:r>
    </w:p>
    <w:p w14:paraId="7AF29AC6"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Όταν έδωσαν αυτή την απάντηση, δεν γνώριζαν ότι υπάρχει πρόβλημα με τις γεωτεχνικές μελέτες, ότι δεν υπάρχει γεωτεχνική μελέτη; Δεν γνώριζαν ό</w:t>
      </w:r>
      <w:r>
        <w:rPr>
          <w:rFonts w:eastAsia="Times New Roman" w:cs="Times New Roman"/>
          <w:szCs w:val="24"/>
        </w:rPr>
        <w:t xml:space="preserve">τι υπάρχει αυθαίρετο τμήμα; Δεν γνώριζαν ότι δεν υπάρχει ενεργειακή μελέτη; Δεν γνώριζαν ότι δεν υπάρχει οικοδομική άδεια για το συγκεκριμένο κτήριο; </w:t>
      </w:r>
    </w:p>
    <w:p w14:paraId="7AF29AC7"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Πρόκειται για ένα κτήριο παλαιό, το οποίο είναι διατηρητέο. Η όλη μελέτη είναι ανακαίνιση και αναπαλαίωση</w:t>
      </w:r>
      <w:r>
        <w:rPr>
          <w:rFonts w:eastAsia="Times New Roman" w:cs="Times New Roman"/>
          <w:szCs w:val="24"/>
        </w:rPr>
        <w:t xml:space="preserve"> του Δικαστικού Μεγάρου, το οποίο βρίσκεται σε ένα πολύ κεντρικό σημείο στην πόλη της Άρτας. </w:t>
      </w:r>
    </w:p>
    <w:p w14:paraId="7AF29AC8"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Άρα βλέπω μια σειρά παραλήψεων. Βλέπω ότι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 xml:space="preserve">λεγχο δεν βάζετε εσείς την υπογραφή σας από κάτω, αλλά παραπέμπετε στο έγγραφο της εταιρείας </w:t>
      </w:r>
      <w:r>
        <w:rPr>
          <w:rFonts w:eastAsia="Times New Roman" w:cs="Times New Roman"/>
          <w:szCs w:val="24"/>
        </w:rPr>
        <w:t>«</w:t>
      </w:r>
      <w:r>
        <w:rPr>
          <w:rFonts w:eastAsia="Times New Roman" w:cs="Times New Roman"/>
          <w:szCs w:val="24"/>
        </w:rPr>
        <w:t>ΚΤΙΡ</w:t>
      </w:r>
      <w:r>
        <w:rPr>
          <w:rFonts w:eastAsia="Times New Roman" w:cs="Times New Roman"/>
          <w:szCs w:val="24"/>
        </w:rPr>
        <w:t>ΙΑΚΕΣ ΥΠΟΔΟΜΕΣ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Έρχεται η «ΚΤΙΡΙΑΚΕΣ ΥΠΟΔΟΜΕΣ» και γράφουν ό,τι να είναι. </w:t>
      </w:r>
      <w:r>
        <w:rPr>
          <w:rFonts w:eastAsia="Times New Roman" w:cs="Times New Roman"/>
          <w:szCs w:val="24"/>
        </w:rPr>
        <w:t>Σ</w:t>
      </w:r>
      <w:r>
        <w:rPr>
          <w:rFonts w:eastAsia="Times New Roman" w:cs="Times New Roman"/>
          <w:szCs w:val="24"/>
        </w:rPr>
        <w:t>το τέλος</w:t>
      </w:r>
      <w:r w:rsidRPr="00113DBB">
        <w:rPr>
          <w:rFonts w:eastAsia="Times New Roman" w:cs="Times New Roman"/>
          <w:szCs w:val="24"/>
        </w:rPr>
        <w:t>,</w:t>
      </w:r>
      <w:r>
        <w:rPr>
          <w:rFonts w:eastAsia="Times New Roman" w:cs="Times New Roman"/>
          <w:szCs w:val="24"/>
        </w:rPr>
        <w:t xml:space="preserve"> ποιο είναι το δι</w:t>
      </w:r>
      <w:r>
        <w:rPr>
          <w:rFonts w:eastAsia="Times New Roman" w:cs="Times New Roman"/>
          <w:szCs w:val="24"/>
        </w:rPr>
        <w:t>ά</w:t>
      </w:r>
      <w:r>
        <w:rPr>
          <w:rFonts w:eastAsia="Times New Roman" w:cs="Times New Roman"/>
          <w:szCs w:val="24"/>
        </w:rPr>
        <w:t xml:space="preserve"> ταύτα; Το διά ταύτα είναι ότι δεν γίνεται το Δικαστικό Μέγαρο Άρτας. </w:t>
      </w:r>
    </w:p>
    <w:p w14:paraId="7AF29AC9" w14:textId="77777777" w:rsidR="00F43235" w:rsidRDefault="005A3594">
      <w:pPr>
        <w:spacing w:line="600" w:lineRule="auto"/>
        <w:ind w:firstLine="720"/>
        <w:jc w:val="both"/>
        <w:rPr>
          <w:rFonts w:eastAsia="Times New Roman" w:cs="Times New Roman"/>
          <w:szCs w:val="24"/>
          <w:u w:val="double"/>
        </w:rPr>
      </w:pPr>
      <w:r>
        <w:rPr>
          <w:rFonts w:eastAsia="Times New Roman" w:cs="Times New Roman"/>
          <w:szCs w:val="24"/>
        </w:rPr>
        <w:t>Αυτή την υπόθεση εγώ προσωπικά, κύριε Υπουργέ, την κυνηγώ από το 2013. Και στ</w:t>
      </w:r>
      <w:r>
        <w:rPr>
          <w:rFonts w:eastAsia="Times New Roman" w:cs="Times New Roman"/>
          <w:szCs w:val="24"/>
        </w:rPr>
        <w:t xml:space="preserve">ον προηγούμενο Υπουργό Υποδομών, τον κ. Χρυσοχοΐδη, και στον προηγούμενο Υπουργό Δικαιοσύνης, τον κ. </w:t>
      </w:r>
      <w:proofErr w:type="spellStart"/>
      <w:r>
        <w:rPr>
          <w:rFonts w:eastAsia="Times New Roman" w:cs="Times New Roman"/>
          <w:szCs w:val="24"/>
        </w:rPr>
        <w:t>Ρουπα</w:t>
      </w:r>
      <w:r>
        <w:rPr>
          <w:rFonts w:eastAsia="Times New Roman" w:cs="Times New Roman"/>
          <w:szCs w:val="24"/>
        </w:rPr>
        <w:lastRenderedPageBreak/>
        <w:t>κιώτη</w:t>
      </w:r>
      <w:proofErr w:type="spellEnd"/>
      <w:r>
        <w:rPr>
          <w:rFonts w:eastAsia="Times New Roman" w:cs="Times New Roman"/>
          <w:szCs w:val="24"/>
        </w:rPr>
        <w:t>, είχε γίνει ερώτηση. Έχουν δώσει απαντήσεις. Έχουν φτιαχτεί από τότε οι μελέτες. Άφησα να περάσει ένας χρόνος για να επανέλθω στο θέμα, από όταν</w:t>
      </w:r>
      <w:r>
        <w:rPr>
          <w:rFonts w:eastAsia="Times New Roman" w:cs="Times New Roman"/>
          <w:szCs w:val="24"/>
        </w:rPr>
        <w:t xml:space="preserve"> ανέλαβε η Κυβέρνηση του ΣΥΡΙΖΑ, και από το 2015 ήρθα την άνοιξη του 2016, αλλά το πρόβλημα συνεχίζεται και δεν μπορεί να συνεχίζεται.</w:t>
      </w:r>
    </w:p>
    <w:p w14:paraId="7AF29ACA"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Θέλω να σας επισημάνω και κάτι ακόμη, το οποίο σας το λέω με πολύ καλή διάθεση. Στο Πρόγραμμα Δημοσίων Επενδύσεων έχετε γ</w:t>
      </w:r>
      <w:r>
        <w:rPr>
          <w:rFonts w:eastAsia="Times New Roman" w:cs="Times New Roman"/>
          <w:szCs w:val="24"/>
        </w:rPr>
        <w:t xml:space="preserve">ια φέτος πίστωση 500.000 ευρώ. Θα τη χάσετε την πίστωση, κύριε Υπουργέ. Του χρόνου πρέπει ξανά, πάλι από την αρχή, να την εγγράψετε στον προϋπολογισμό. </w:t>
      </w:r>
    </w:p>
    <w:p w14:paraId="7AF29ACB"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Έδωσα μάχη για να εγγραφεί το συγκεκριμένο έργο το 2014 από την προηγούμενη </w:t>
      </w:r>
      <w:r>
        <w:rPr>
          <w:rFonts w:eastAsia="Times New Roman" w:cs="Times New Roman"/>
          <w:szCs w:val="24"/>
        </w:rPr>
        <w:t>κ</w:t>
      </w:r>
      <w:r>
        <w:rPr>
          <w:rFonts w:eastAsia="Times New Roman" w:cs="Times New Roman"/>
          <w:szCs w:val="24"/>
        </w:rPr>
        <w:t>υβέρνηση στο Πρόγραμμα Δημ</w:t>
      </w:r>
      <w:r>
        <w:rPr>
          <w:rFonts w:eastAsia="Times New Roman" w:cs="Times New Roman"/>
          <w:szCs w:val="24"/>
        </w:rPr>
        <w:t xml:space="preserve">οσίων Επενδύσεων. </w:t>
      </w:r>
      <w:r>
        <w:rPr>
          <w:rFonts w:eastAsia="Times New Roman" w:cs="Times New Roman"/>
          <w:szCs w:val="24"/>
        </w:rPr>
        <w:t>Ό</w:t>
      </w:r>
      <w:r>
        <w:rPr>
          <w:rFonts w:eastAsia="Times New Roman" w:cs="Times New Roman"/>
          <w:szCs w:val="24"/>
        </w:rPr>
        <w:t>ταν εγγράφεται στο Πρόγραμμα Δημοσίων Επενδύσεων και γράφει «πίστωση για φέτος», με προϋπολογισμό 1 εκατομμύριο ευρώ, τα 500.000 ευρώ θα τα χάσετε από ένα άλλο έργο που θα μπορούσατε εσείς να κάνετε στο Υπουργείο σας.</w:t>
      </w:r>
    </w:p>
    <w:p w14:paraId="7AF29ACC"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περιμένω </w:t>
      </w:r>
      <w:r>
        <w:rPr>
          <w:rFonts w:eastAsia="Times New Roman" w:cs="Times New Roman"/>
          <w:szCs w:val="24"/>
        </w:rPr>
        <w:t>να μου δώσετε συγκεκριμένες απαντήσεις. Να γνωρίζετε και εσείς και οι Αρτινοί συμπολίτες μου ότι το θέμα δεν θα το αφήσουμε στην τύχη του.</w:t>
      </w:r>
    </w:p>
    <w:p w14:paraId="7AF29AC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Ευχαριστώ.</w:t>
      </w:r>
    </w:p>
    <w:p w14:paraId="7AF29ACE"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w:t>
      </w:r>
    </w:p>
    <w:p w14:paraId="7AF29ACF"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w:t>
      </w:r>
      <w:r>
        <w:rPr>
          <w:rFonts w:eastAsia="Times New Roman" w:cs="Times New Roman"/>
          <w:b/>
          <w:szCs w:val="24"/>
        </w:rPr>
        <w:t xml:space="preserve">ομών και Μεταφορών): </w:t>
      </w:r>
      <w:r>
        <w:rPr>
          <w:rFonts w:eastAsia="Times New Roman" w:cs="Times New Roman"/>
          <w:szCs w:val="24"/>
        </w:rPr>
        <w:t xml:space="preserve">Κύριε </w:t>
      </w:r>
      <w:proofErr w:type="spellStart"/>
      <w:r>
        <w:rPr>
          <w:rFonts w:eastAsia="Times New Roman" w:cs="Times New Roman"/>
          <w:szCs w:val="24"/>
        </w:rPr>
        <w:t>Στύλιο</w:t>
      </w:r>
      <w:proofErr w:type="spellEnd"/>
      <w:r>
        <w:rPr>
          <w:rFonts w:eastAsia="Times New Roman" w:cs="Times New Roman"/>
          <w:szCs w:val="24"/>
        </w:rPr>
        <w:t>, να μην το αφήσετε, να συνεχίσετε να κάνετε αυστηρό έλεγχο, επιτήρηση και κριτική.</w:t>
      </w:r>
    </w:p>
    <w:p w14:paraId="7AF29AD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Εγώ σας ευχαριστώ για αυτά που είπατε, γιατί με το</w:t>
      </w:r>
      <w:r>
        <w:rPr>
          <w:rFonts w:eastAsia="Times New Roman" w:cs="Times New Roman"/>
          <w:szCs w:val="24"/>
        </w:rPr>
        <w:t>ν</w:t>
      </w:r>
      <w:r>
        <w:rPr>
          <w:rFonts w:eastAsia="Times New Roman" w:cs="Times New Roman"/>
          <w:szCs w:val="24"/>
        </w:rPr>
        <w:t xml:space="preserve"> δικό σας κομψό τρόπο κάνετε την αυτοκριτική σας, όχι την προσωπική σας αυτοκριτική, των</w:t>
      </w:r>
      <w:r>
        <w:rPr>
          <w:rFonts w:eastAsia="Times New Roman" w:cs="Times New Roman"/>
          <w:szCs w:val="24"/>
        </w:rPr>
        <w:t xml:space="preserve"> πεπραγμένων της προηγούμενης </w:t>
      </w:r>
      <w:r>
        <w:rPr>
          <w:rFonts w:eastAsia="Times New Roman" w:cs="Times New Roman"/>
          <w:szCs w:val="24"/>
        </w:rPr>
        <w:t>κ</w:t>
      </w:r>
      <w:r>
        <w:rPr>
          <w:rFonts w:eastAsia="Times New Roman" w:cs="Times New Roman"/>
          <w:szCs w:val="24"/>
        </w:rPr>
        <w:t>υβέρνησης και όχι μόνο.</w:t>
      </w:r>
    </w:p>
    <w:p w14:paraId="7AF29AD1"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Όχι μόνο δεν γνώριζαν ότι δεν υπήρχαν αυτές οι μελέτες –δυστυχώς για όλους μας, για να ξέρουμε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 πώς λειτουργούν κάποιες </w:t>
      </w:r>
      <w:r>
        <w:rPr>
          <w:rFonts w:eastAsia="Times New Roman" w:cs="Times New Roman"/>
          <w:szCs w:val="24"/>
        </w:rPr>
        <w:t>Υ</w:t>
      </w:r>
      <w:r>
        <w:rPr>
          <w:rFonts w:eastAsia="Times New Roman" w:cs="Times New Roman"/>
          <w:szCs w:val="24"/>
        </w:rPr>
        <w:t xml:space="preserve">πηρεσίες-, όχι μόνο ενημέρωναν ψευδώς το Κοινοβούλιο -και σας </w:t>
      </w:r>
      <w:r>
        <w:rPr>
          <w:rFonts w:eastAsia="Times New Roman" w:cs="Times New Roman"/>
          <w:szCs w:val="24"/>
        </w:rPr>
        <w:lastRenderedPageBreak/>
        <w:t>ενημερ</w:t>
      </w:r>
      <w:r>
        <w:rPr>
          <w:rFonts w:eastAsia="Times New Roman" w:cs="Times New Roman"/>
          <w:szCs w:val="24"/>
        </w:rPr>
        <w:t xml:space="preserve">ώνω ότι έψαξα να βρω ποιος υπάλληλος ήταν υπεύθυνος, αλλά έχει συνταξιοδοτηθεί, αν θέλετε, να σας ενημερώσω και κατ’ ιδίαν-, αλλά είχαν εθιστεί να υπάρχουν τέτοιες διαδικασίες. </w:t>
      </w:r>
    </w:p>
    <w:p w14:paraId="7AF29AD2"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Γιατί το λέω αυτό; Το λέω διότι, όταν δεν υπάρχει γεωτεχνική μελέτη σε μια σει</w:t>
      </w:r>
      <w:r>
        <w:rPr>
          <w:rFonts w:eastAsia="Times New Roman" w:cs="Times New Roman"/>
          <w:szCs w:val="24"/>
        </w:rPr>
        <w:t>σμογενή περιοχή, ξέρετε πάρα πολύ καλά ότι στην εξέλιξη του έργου θα έρθει ο εργολάβος που θα αναλάβει τη μελέτη και θα πει: «Είναι ελλιπής η μελέτη, δεν μας καλύπτει, πρέπει να πάμε σε αναθεώρηση της μελέτης</w:t>
      </w:r>
      <w:r>
        <w:rPr>
          <w:rFonts w:eastAsia="Times New Roman" w:cs="Times New Roman"/>
          <w:szCs w:val="24"/>
        </w:rPr>
        <w:t>.</w:t>
      </w:r>
      <w:r>
        <w:rPr>
          <w:rFonts w:eastAsia="Times New Roman" w:cs="Times New Roman"/>
          <w:szCs w:val="24"/>
        </w:rPr>
        <w:t>». Αυτό σημαίνει αναθεώρηση τιμών, εργασιών, νέ</w:t>
      </w:r>
      <w:r>
        <w:rPr>
          <w:rFonts w:eastAsia="Times New Roman" w:cs="Times New Roman"/>
          <w:szCs w:val="24"/>
        </w:rPr>
        <w:t>ες τιμές. Σημαίνει και πρόσθετα χρήματα, λόγω των καθυστερήσεων και των ατασθαλιών που θα δημιουργηθούν.</w:t>
      </w:r>
    </w:p>
    <w:p w14:paraId="7AF29AD3"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Αυτό ήταν μια πάγια τακτική στα έργα και σε αυτούς τους φορείς, δυστυχώς. Επομένως αυτά τα έργα κόστιζαν πολύ περισσότερο από τον αρχικό προϋπολογισμό </w:t>
      </w:r>
      <w:r>
        <w:rPr>
          <w:rFonts w:eastAsia="Times New Roman" w:cs="Times New Roman"/>
          <w:szCs w:val="24"/>
        </w:rPr>
        <w:t>και ήταν όλοι χαρούμενοι, και οι υπηρεσιακοί παράγοντες</w:t>
      </w:r>
      <w:r>
        <w:rPr>
          <w:rFonts w:eastAsia="Times New Roman" w:cs="Times New Roman"/>
          <w:szCs w:val="24"/>
        </w:rPr>
        <w:t>,</w:t>
      </w:r>
      <w:r>
        <w:rPr>
          <w:rFonts w:eastAsia="Times New Roman" w:cs="Times New Roman"/>
          <w:szCs w:val="24"/>
        </w:rPr>
        <w:t xml:space="preserve"> που δεν έκαναν τη δουλειά τους όπως έπρεπε</w:t>
      </w:r>
      <w:r>
        <w:rPr>
          <w:rFonts w:eastAsia="Times New Roman" w:cs="Times New Roman"/>
          <w:szCs w:val="24"/>
        </w:rPr>
        <w:t>,</w:t>
      </w:r>
      <w:r>
        <w:rPr>
          <w:rFonts w:eastAsia="Times New Roman" w:cs="Times New Roman"/>
          <w:szCs w:val="24"/>
        </w:rPr>
        <w:t xml:space="preserve"> και οι εργολήπτες</w:t>
      </w:r>
      <w:r>
        <w:rPr>
          <w:rFonts w:eastAsia="Times New Roman" w:cs="Times New Roman"/>
          <w:szCs w:val="24"/>
        </w:rPr>
        <w:t>,</w:t>
      </w:r>
      <w:r>
        <w:rPr>
          <w:rFonts w:eastAsia="Times New Roman" w:cs="Times New Roman"/>
          <w:szCs w:val="24"/>
        </w:rPr>
        <w:t xml:space="preserve"> που μετά ζητούσαν πολύ περισσότερα. Μια χαρά!</w:t>
      </w:r>
    </w:p>
    <w:p w14:paraId="7AF29AD4" w14:textId="77777777" w:rsidR="00F43235" w:rsidRDefault="005A3594">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lastRenderedPageBreak/>
        <w:t>Β</w:t>
      </w:r>
      <w:r>
        <w:rPr>
          <w:rFonts w:eastAsia="Times New Roman"/>
          <w:szCs w:val="24"/>
        </w:rPr>
        <w:t xml:space="preserve">έβαια, και την αποζημίωση να μην έδινε η </w:t>
      </w:r>
      <w:r>
        <w:rPr>
          <w:rFonts w:eastAsia="Times New Roman"/>
          <w:szCs w:val="24"/>
        </w:rPr>
        <w:t>Υ</w:t>
      </w:r>
      <w:r>
        <w:rPr>
          <w:rFonts w:eastAsia="Times New Roman"/>
          <w:szCs w:val="24"/>
        </w:rPr>
        <w:t>πηρεσία, προσέτρεχε κάποιος εργολάβος πολύ λογι</w:t>
      </w:r>
      <w:r>
        <w:rPr>
          <w:rFonts w:eastAsia="Times New Roman"/>
          <w:szCs w:val="24"/>
        </w:rPr>
        <w:t xml:space="preserve">κά σε ένα δικαστήριο και το κέρδιζε. </w:t>
      </w:r>
    </w:p>
    <w:p w14:paraId="7AF29AD5" w14:textId="77777777" w:rsidR="00F43235" w:rsidRDefault="005A3594">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Βλέπω στην Αίθουσα συναδέλφους από αρκετές πτέρυγες που ψήφισαν πρόσφατα, τον Αύγουστο, το</w:t>
      </w:r>
      <w:r>
        <w:rPr>
          <w:rFonts w:eastAsia="Times New Roman"/>
          <w:szCs w:val="24"/>
        </w:rPr>
        <w:t>ν</w:t>
      </w:r>
      <w:r>
        <w:rPr>
          <w:rFonts w:eastAsia="Times New Roman"/>
          <w:szCs w:val="24"/>
        </w:rPr>
        <w:t xml:space="preserve"> νέο νόμο για τα δημόσια έργα. Όλες αυτές οι πρακτικές εγκαταλείπονται, γιατί πρέπει να είναι όχι απλά ώριμο το έργο, όχι μόνο </w:t>
      </w:r>
      <w:r>
        <w:rPr>
          <w:rFonts w:eastAsia="Times New Roman"/>
          <w:szCs w:val="24"/>
        </w:rPr>
        <w:t>να υπάρχουν μελέτες εφαρμογής, οικοδομική άδεια και όλα τα υπόλοιπα για να ξεκινήσει, όπως και οι απαλλοτριώσεις που είναι σημαντικό θέμα, αλλά θα πρέπει να αποφύγουμε όλες αυτές τις στρεβλώσεις, που ούτε τη δουλειά μας θα κάναμε ως πολιτεία, αλλά θα καθυσ</w:t>
      </w:r>
      <w:r>
        <w:rPr>
          <w:rFonts w:eastAsia="Times New Roman"/>
          <w:szCs w:val="24"/>
        </w:rPr>
        <w:t>τερούσε πολύ περισσότερο το έργο</w:t>
      </w:r>
      <w:r>
        <w:rPr>
          <w:rFonts w:eastAsia="Times New Roman"/>
          <w:szCs w:val="24"/>
        </w:rPr>
        <w:t>,</w:t>
      </w:r>
      <w:r>
        <w:rPr>
          <w:rFonts w:eastAsia="Times New Roman"/>
          <w:szCs w:val="24"/>
        </w:rPr>
        <w:t xml:space="preserve"> εάν πηγαίναμε σε ένα</w:t>
      </w:r>
      <w:r>
        <w:rPr>
          <w:rFonts w:eastAsia="Times New Roman"/>
          <w:szCs w:val="24"/>
        </w:rPr>
        <w:t>ν</w:t>
      </w:r>
      <w:r>
        <w:rPr>
          <w:rFonts w:eastAsia="Times New Roman"/>
          <w:szCs w:val="24"/>
        </w:rPr>
        <w:t xml:space="preserve"> διαγωνισμό πρόχειρο με αυτές τις ελλείψεις, μέχρι την ολοκλήρωσή του, από το να καθυστερήσουμε λίγο στη μελέτη και να έχουμε σοβαρές μελέτες</w:t>
      </w:r>
      <w:r>
        <w:rPr>
          <w:rFonts w:eastAsia="Times New Roman"/>
          <w:szCs w:val="24"/>
        </w:rPr>
        <w:t>,</w:t>
      </w:r>
      <w:r>
        <w:rPr>
          <w:rFonts w:eastAsia="Times New Roman"/>
          <w:szCs w:val="24"/>
        </w:rPr>
        <w:t xml:space="preserve"> για να γίνει το έργο. </w:t>
      </w:r>
    </w:p>
    <w:p w14:paraId="7AF29AD6" w14:textId="77777777" w:rsidR="00F43235" w:rsidRDefault="005A3594">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lastRenderedPageBreak/>
        <w:t xml:space="preserve">Κατά τα υπόλοιπα οι δεσμεύσεις που </w:t>
      </w:r>
      <w:r>
        <w:rPr>
          <w:rFonts w:eastAsia="Times New Roman"/>
          <w:szCs w:val="24"/>
        </w:rPr>
        <w:t xml:space="preserve">έδωσε ο προηγούμενος Υπουργός Δικαιοσύνης και ο κ. Τσίρκας -έχει ενδιαφερθεί και η κ. </w:t>
      </w:r>
      <w:proofErr w:type="spellStart"/>
      <w:r>
        <w:rPr>
          <w:rFonts w:eastAsia="Times New Roman"/>
          <w:szCs w:val="24"/>
        </w:rPr>
        <w:t>Γεροβασίλη</w:t>
      </w:r>
      <w:proofErr w:type="spellEnd"/>
      <w:r>
        <w:rPr>
          <w:rFonts w:eastAsia="Times New Roman"/>
          <w:szCs w:val="24"/>
        </w:rPr>
        <w:t>- ισχύουν</w:t>
      </w:r>
      <w:r>
        <w:rPr>
          <w:rFonts w:eastAsia="Times New Roman"/>
          <w:szCs w:val="24"/>
        </w:rPr>
        <w:t>,</w:t>
      </w:r>
      <w:r>
        <w:rPr>
          <w:rFonts w:eastAsia="Times New Roman"/>
          <w:szCs w:val="24"/>
        </w:rPr>
        <w:t xml:space="preserve"> γιατί το έργο προφανώς θα προχωρήσει και θα ενδιαφερθούμε και εμείς γι’ αυτό.</w:t>
      </w:r>
    </w:p>
    <w:p w14:paraId="7AF29AD7" w14:textId="77777777" w:rsidR="00F43235" w:rsidRDefault="005A3594">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Σας ευχαριστώ πολύ.</w:t>
      </w:r>
    </w:p>
    <w:p w14:paraId="7AF29AD8" w14:textId="77777777" w:rsidR="00F43235" w:rsidRDefault="005A3594">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 xml:space="preserve">(Στο σημείο αυτό ο Υπουργός Υποδομών και Μεταφορών </w:t>
      </w:r>
      <w:r>
        <w:rPr>
          <w:rFonts w:eastAsia="Times New Roman"/>
          <w:szCs w:val="24"/>
        </w:rPr>
        <w:t xml:space="preserve">κ. Χρήστος </w:t>
      </w:r>
      <w:proofErr w:type="spellStart"/>
      <w:r>
        <w:rPr>
          <w:rFonts w:eastAsia="Times New Roman"/>
          <w:szCs w:val="24"/>
        </w:rPr>
        <w:t>Σπίρτζης</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AF29AD9" w14:textId="77777777" w:rsidR="00F43235" w:rsidRDefault="005A359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και εμείς.</w:t>
      </w:r>
    </w:p>
    <w:p w14:paraId="7AF29ADA" w14:textId="77777777" w:rsidR="00F43235" w:rsidRDefault="005A3594">
      <w:pPr>
        <w:spacing w:line="600" w:lineRule="auto"/>
        <w:ind w:firstLine="720"/>
        <w:contextualSpacing/>
        <w:jc w:val="both"/>
        <w:rPr>
          <w:rFonts w:eastAsia="Times New Roman" w:cs="Times New Roman"/>
          <w:szCs w:val="24"/>
        </w:rPr>
      </w:pPr>
      <w:r>
        <w:rPr>
          <w:rFonts w:eastAsia="Times New Roman" w:cs="Times New Roman"/>
          <w:szCs w:val="24"/>
        </w:rPr>
        <w:t xml:space="preserve">Πριν </w:t>
      </w:r>
      <w:r>
        <w:rPr>
          <w:rFonts w:eastAsia="Times New Roman" w:cs="Times New Roman"/>
          <w:szCs w:val="24"/>
        </w:rPr>
        <w:t>δώσω το</w:t>
      </w:r>
      <w:r>
        <w:rPr>
          <w:rFonts w:eastAsia="Times New Roman" w:cs="Times New Roman"/>
          <w:szCs w:val="24"/>
        </w:rPr>
        <w:t>ν</w:t>
      </w:r>
      <w:r>
        <w:rPr>
          <w:rFonts w:eastAsia="Times New Roman" w:cs="Times New Roman"/>
          <w:szCs w:val="24"/>
        </w:rPr>
        <w:t xml:space="preserve"> λόγο στον Αναπληρωτή Υπουργό Υγείας τον κ. </w:t>
      </w:r>
      <w:proofErr w:type="spellStart"/>
      <w:r>
        <w:rPr>
          <w:rFonts w:eastAsia="Times New Roman" w:cs="Times New Roman"/>
          <w:szCs w:val="24"/>
        </w:rPr>
        <w:t>Πολάκη</w:t>
      </w:r>
      <w:proofErr w:type="spellEnd"/>
      <w:r>
        <w:rPr>
          <w:rFonts w:eastAsia="Times New Roman" w:cs="Times New Roman"/>
          <w:szCs w:val="24"/>
        </w:rPr>
        <w:t>,</w:t>
      </w:r>
      <w:r>
        <w:rPr>
          <w:rFonts w:eastAsia="Times New Roman" w:cs="Times New Roman"/>
          <w:szCs w:val="24"/>
        </w:rPr>
        <w:t xml:space="preserve"> για να απαντήσει σε δύο ερωτήσεις που του έχουν υποβληθεί, να ανακοινώσω ότι δεν θα συζητηθούν</w:t>
      </w:r>
      <w:r>
        <w:rPr>
          <w:rFonts w:eastAsia="Times New Roman" w:cs="Times New Roman"/>
          <w:szCs w:val="24"/>
        </w:rPr>
        <w:t>,</w:t>
      </w:r>
      <w:r>
        <w:rPr>
          <w:rFonts w:eastAsia="Times New Roman" w:cs="Times New Roman"/>
          <w:szCs w:val="24"/>
        </w:rPr>
        <w:t xml:space="preserve"> λόγω κωλύματος των αρμοδίων Υπουργών</w:t>
      </w:r>
      <w:r>
        <w:rPr>
          <w:rFonts w:eastAsia="Times New Roman" w:cs="Times New Roman"/>
          <w:szCs w:val="24"/>
        </w:rPr>
        <w:t>,</w:t>
      </w:r>
      <w:r>
        <w:rPr>
          <w:rFonts w:eastAsia="Times New Roman" w:cs="Times New Roman"/>
          <w:szCs w:val="24"/>
        </w:rPr>
        <w:t xml:space="preserve"> και θα επαναπροσδιοριστούν για συζήτηση, οι κάτωθι επίκαιρες ε</w:t>
      </w:r>
      <w:r>
        <w:rPr>
          <w:rFonts w:eastAsia="Times New Roman" w:cs="Times New Roman"/>
          <w:szCs w:val="24"/>
        </w:rPr>
        <w:t>ρωτήσεις:</w:t>
      </w:r>
    </w:p>
    <w:p w14:paraId="7AF29ADB" w14:textId="77777777" w:rsidR="00F43235" w:rsidRDefault="005A3594">
      <w:pPr>
        <w:spacing w:line="600" w:lineRule="auto"/>
        <w:ind w:firstLine="720"/>
        <w:contextualSpacing/>
        <w:jc w:val="both"/>
        <w:rPr>
          <w:rFonts w:eastAsia="Times New Roman" w:cs="Times New Roman"/>
          <w:szCs w:val="24"/>
        </w:rPr>
      </w:pPr>
      <w:r>
        <w:rPr>
          <w:rFonts w:eastAsia="Times New Roman" w:cs="Times New Roman"/>
          <w:szCs w:val="24"/>
        </w:rPr>
        <w:lastRenderedPageBreak/>
        <w:t>Η δεύτερη με αριθμό 207/14-11-2016 επίκαιρη ερώτηση πρώτου κύκλου της Βουλευτού Β</w:t>
      </w:r>
      <w:r>
        <w:rPr>
          <w:rFonts w:eastAsia="Times New Roman" w:cs="Times New Roman"/>
          <w:szCs w:val="24"/>
        </w:rPr>
        <w:t>΄</w:t>
      </w:r>
      <w:r>
        <w:rPr>
          <w:rFonts w:eastAsia="Times New Roman" w:cs="Times New Roman"/>
          <w:szCs w:val="24"/>
        </w:rPr>
        <w:t xml:space="preserve"> Αθηνών της Νέας Δημοκρατίας κ</w:t>
      </w:r>
      <w:r>
        <w:rPr>
          <w:rFonts w:eastAsia="Times New Roman" w:cs="Times New Roman"/>
          <w:szCs w:val="24"/>
        </w:rPr>
        <w:t>.</w:t>
      </w:r>
      <w:r>
        <w:rPr>
          <w:rFonts w:eastAsia="Times New Roman" w:cs="Times New Roman"/>
          <w:szCs w:val="24"/>
        </w:rPr>
        <w:t xml:space="preserve"> Αικατερίνης Παπακώστα – Σιδηροπούλου προς τον Υπουργό Παιδείας, Έρευνας και Θρησκευμάτων, σχετικά με την ολοκλήρωση της αναβάθμισης </w:t>
      </w:r>
      <w:r>
        <w:rPr>
          <w:rFonts w:eastAsia="Times New Roman" w:cs="Times New Roman"/>
          <w:szCs w:val="24"/>
        </w:rPr>
        <w:t xml:space="preserve">των </w:t>
      </w:r>
      <w:r>
        <w:rPr>
          <w:rFonts w:eastAsia="Times New Roman" w:cs="Times New Roman"/>
          <w:szCs w:val="24"/>
        </w:rPr>
        <w:t>α</w:t>
      </w:r>
      <w:r>
        <w:rPr>
          <w:rFonts w:eastAsia="Times New Roman" w:cs="Times New Roman"/>
          <w:szCs w:val="24"/>
        </w:rPr>
        <w:t xml:space="preserve">νώτατων </w:t>
      </w:r>
      <w:r>
        <w:rPr>
          <w:rFonts w:eastAsia="Times New Roman" w:cs="Times New Roman"/>
          <w:szCs w:val="24"/>
        </w:rPr>
        <w:t>τ</w:t>
      </w:r>
      <w:r>
        <w:rPr>
          <w:rFonts w:eastAsia="Times New Roman" w:cs="Times New Roman"/>
          <w:szCs w:val="24"/>
        </w:rPr>
        <w:t xml:space="preserve">εχνολογικών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δρυμάτων (ΑΤΕΙ).</w:t>
      </w:r>
    </w:p>
    <w:p w14:paraId="7AF29ADC" w14:textId="77777777" w:rsidR="00F43235" w:rsidRDefault="005A3594">
      <w:pPr>
        <w:spacing w:line="600" w:lineRule="auto"/>
        <w:ind w:firstLine="720"/>
        <w:contextualSpacing/>
        <w:jc w:val="both"/>
        <w:rPr>
          <w:rFonts w:eastAsia="Times New Roman" w:cs="Times New Roman"/>
          <w:szCs w:val="24"/>
        </w:rPr>
      </w:pPr>
      <w:r>
        <w:rPr>
          <w:rFonts w:eastAsia="Times New Roman" w:cs="Times New Roman"/>
          <w:szCs w:val="24"/>
        </w:rPr>
        <w:t>Η όγδοη με αριθμό 127/18-10-2016 επίκαιρη ερώτηση δε</w:t>
      </w:r>
      <w:r>
        <w:rPr>
          <w:rFonts w:eastAsia="Times New Roman" w:cs="Times New Roman"/>
          <w:szCs w:val="24"/>
        </w:rPr>
        <w:t>ύτε</w:t>
      </w:r>
      <w:r>
        <w:rPr>
          <w:rFonts w:eastAsia="Times New Roman" w:cs="Times New Roman"/>
          <w:szCs w:val="24"/>
        </w:rPr>
        <w:t>ρου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w:t>
      </w:r>
      <w:r>
        <w:rPr>
          <w:rFonts w:eastAsia="Times New Roman" w:cs="Times New Roman"/>
          <w:bCs/>
          <w:szCs w:val="24"/>
        </w:rPr>
        <w:t xml:space="preserve">άτων, </w:t>
      </w:r>
      <w:r>
        <w:rPr>
          <w:rFonts w:eastAsia="Times New Roman" w:cs="Times New Roman"/>
          <w:szCs w:val="24"/>
        </w:rPr>
        <w:t>σχετικά με τα προβλήματα της στέγασης των σπουδαστών στο ΤΕΙ Ηπείρου.</w:t>
      </w:r>
    </w:p>
    <w:p w14:paraId="7AF29ADD" w14:textId="77777777" w:rsidR="00F43235" w:rsidRDefault="005A3594">
      <w:pPr>
        <w:spacing w:line="600" w:lineRule="auto"/>
        <w:ind w:firstLine="720"/>
        <w:contextualSpacing/>
        <w:jc w:val="both"/>
        <w:rPr>
          <w:rFonts w:eastAsia="Times New Roman" w:cs="Times New Roman"/>
          <w:szCs w:val="24"/>
        </w:rPr>
      </w:pPr>
      <w:r>
        <w:rPr>
          <w:rFonts w:eastAsia="Times New Roman" w:cs="Times New Roman"/>
          <w:szCs w:val="24"/>
        </w:rPr>
        <w:t>Τέλος, η ένατη με αριθμό 62/10-10-2016 επίκαιρη ερώτηση δε</w:t>
      </w:r>
      <w:r>
        <w:rPr>
          <w:rFonts w:eastAsia="Times New Roman" w:cs="Times New Roman"/>
          <w:szCs w:val="24"/>
        </w:rPr>
        <w:t>ύτε</w:t>
      </w:r>
      <w:r>
        <w:rPr>
          <w:rFonts w:eastAsia="Times New Roman" w:cs="Times New Roman"/>
          <w:szCs w:val="24"/>
        </w:rPr>
        <w:t>ρου κύκλου του Βουλευτή Ε</w:t>
      </w:r>
      <w:r>
        <w:rPr>
          <w:rFonts w:eastAsia="Times New Roman" w:cs="Times New Roman"/>
          <w:szCs w:val="24"/>
        </w:rPr>
        <w:t>υβοί</w:t>
      </w:r>
      <w:r>
        <w:rPr>
          <w:rFonts w:eastAsia="Times New Roman" w:cs="Times New Roman"/>
          <w:szCs w:val="24"/>
        </w:rPr>
        <w:t>ας του Λαϊκού Συνδέσμου - Χρυσή Αυγή κ. Νικολάου Μίχου προς τον Υπουργό Εσωτερικών, σχετικ</w:t>
      </w:r>
      <w:r>
        <w:rPr>
          <w:rFonts w:eastAsia="Times New Roman" w:cs="Times New Roman"/>
          <w:szCs w:val="24"/>
        </w:rPr>
        <w:t xml:space="preserve">ά με την «εκτόπιση </w:t>
      </w:r>
      <w:r>
        <w:rPr>
          <w:rFonts w:eastAsia="Times New Roman" w:cs="Times New Roman"/>
          <w:szCs w:val="24"/>
        </w:rPr>
        <w:t>τριάντα έξι χιλιάδων επτακοσίων εξήντα εννέα</w:t>
      </w:r>
      <w:r>
        <w:rPr>
          <w:rFonts w:eastAsia="Times New Roman" w:cs="Times New Roman"/>
          <w:szCs w:val="24"/>
        </w:rPr>
        <w:t xml:space="preserve"> τέκνων Ελλήνων από τους βρεφονηπιακούς σταθμούς», δεν θα συζητηθεί</w:t>
      </w:r>
      <w:r>
        <w:rPr>
          <w:rFonts w:eastAsia="Times New Roman" w:cs="Times New Roman"/>
          <w:szCs w:val="24"/>
        </w:rPr>
        <w:t>,</w:t>
      </w:r>
      <w:r>
        <w:rPr>
          <w:rFonts w:eastAsia="Times New Roman" w:cs="Times New Roman"/>
          <w:szCs w:val="24"/>
        </w:rPr>
        <w:t xml:space="preserve"> λόγω κωλύματος του Υπουργού Εσωτερικών κ. Παναγιώτη Σκουρλέτη</w:t>
      </w:r>
      <w:r>
        <w:rPr>
          <w:rFonts w:eastAsia="Times New Roman" w:cs="Times New Roman"/>
          <w:szCs w:val="24"/>
        </w:rPr>
        <w:t xml:space="preserve">, λόγω </w:t>
      </w:r>
      <w:r>
        <w:rPr>
          <w:rFonts w:eastAsia="Times New Roman" w:cs="Times New Roman"/>
          <w:szCs w:val="24"/>
        </w:rPr>
        <w:t>ανειλημμέν</w:t>
      </w:r>
      <w:r>
        <w:rPr>
          <w:rFonts w:eastAsia="Times New Roman" w:cs="Times New Roman"/>
          <w:szCs w:val="24"/>
        </w:rPr>
        <w:t>ων</w:t>
      </w:r>
      <w:r>
        <w:rPr>
          <w:rFonts w:eastAsia="Times New Roman" w:cs="Times New Roman"/>
          <w:szCs w:val="24"/>
        </w:rPr>
        <w:t xml:space="preserve"> υποχρεώσε</w:t>
      </w:r>
      <w:r>
        <w:rPr>
          <w:rFonts w:eastAsia="Times New Roman" w:cs="Times New Roman"/>
          <w:szCs w:val="24"/>
        </w:rPr>
        <w:t>ων</w:t>
      </w:r>
      <w:r>
        <w:rPr>
          <w:rFonts w:eastAsia="Times New Roman" w:cs="Times New Roman"/>
          <w:szCs w:val="24"/>
        </w:rPr>
        <w:t>.</w:t>
      </w:r>
    </w:p>
    <w:p w14:paraId="7AF29ADE" w14:textId="77777777" w:rsidR="00F43235" w:rsidRDefault="005A359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Προχωρούμε </w:t>
      </w:r>
      <w:r>
        <w:rPr>
          <w:rFonts w:eastAsia="Times New Roman" w:cs="Times New Roman"/>
          <w:szCs w:val="24"/>
        </w:rPr>
        <w:t>σ</w:t>
      </w:r>
      <w:r>
        <w:rPr>
          <w:rFonts w:eastAsia="Times New Roman" w:cs="Times New Roman"/>
          <w:szCs w:val="24"/>
        </w:rPr>
        <w:t>τη συζήτηση των επ</w:t>
      </w:r>
      <w:r>
        <w:rPr>
          <w:rFonts w:eastAsia="Times New Roman" w:cs="Times New Roman"/>
          <w:szCs w:val="24"/>
        </w:rPr>
        <w:t>ίκαιρων ερωτήσεων και παρακαλώ να είστε σύντομοι</w:t>
      </w:r>
      <w:r>
        <w:rPr>
          <w:rFonts w:eastAsia="Times New Roman" w:cs="Times New Roman"/>
          <w:szCs w:val="24"/>
        </w:rPr>
        <w:t>.</w:t>
      </w:r>
    </w:p>
    <w:p w14:paraId="7AF29ADF" w14:textId="77777777" w:rsidR="00F43235" w:rsidRDefault="005A3594">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τώρα η δέκατη τέταρτη  με αριθμό 194/11-11-16 επίκαιρη ερώτηση δεύτερου κύκλου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Υγείας, </w:t>
      </w:r>
      <w:r>
        <w:rPr>
          <w:rFonts w:eastAsia="Times New Roman" w:cs="Times New Roman"/>
          <w:szCs w:val="24"/>
        </w:rPr>
        <w:t xml:space="preserve">σχετικά με την καταβολή </w:t>
      </w:r>
      <w:r>
        <w:rPr>
          <w:rFonts w:eastAsia="Times New Roman" w:cs="Times New Roman"/>
          <w:szCs w:val="24"/>
        </w:rPr>
        <w:t>των δεδουλευμένων στους εργαζόμενους του Γενικού Νοσοκομείου Βόλου</w:t>
      </w:r>
      <w:r>
        <w:rPr>
          <w:rFonts w:eastAsia="Times New Roman" w:cs="Times New Roman"/>
          <w:szCs w:val="24"/>
        </w:rPr>
        <w:t>,</w:t>
      </w:r>
      <w:r>
        <w:rPr>
          <w:rFonts w:eastAsia="Times New Roman" w:cs="Times New Roman"/>
          <w:szCs w:val="24"/>
        </w:rPr>
        <w:t xml:space="preserve"> που εκκρεμούν από το 2014.</w:t>
      </w:r>
    </w:p>
    <w:p w14:paraId="7AF29AE0" w14:textId="77777777" w:rsidR="00F43235" w:rsidRDefault="005A3594">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Μπουκώρε</w:t>
      </w:r>
      <w:proofErr w:type="spellEnd"/>
      <w:r>
        <w:rPr>
          <w:rFonts w:eastAsia="Times New Roman" w:cs="Times New Roman"/>
          <w:szCs w:val="24"/>
        </w:rPr>
        <w:t xml:space="preserve">, έχετε τον λόγο για δύο λεπτά. </w:t>
      </w:r>
    </w:p>
    <w:p w14:paraId="7AF29AE1" w14:textId="77777777" w:rsidR="00F43235" w:rsidRDefault="005A359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Υπουργέ, καταθέτω τη σημερινή </w:t>
      </w:r>
      <w:r>
        <w:rPr>
          <w:rFonts w:eastAsia="Times New Roman" w:cs="Times New Roman"/>
          <w:szCs w:val="24"/>
        </w:rPr>
        <w:t>επίκαιρη</w:t>
      </w:r>
      <w:r>
        <w:rPr>
          <w:rFonts w:eastAsia="Times New Roman" w:cs="Times New Roman"/>
          <w:szCs w:val="24"/>
        </w:rPr>
        <w:t xml:space="preserve"> ερώτηση αντιλαμβανόμενος την αγωνία των εργαζομένων του Νοσοκομείου του Βόλου, οι οποίοι βλέπουν να παρέρχεται το χρονικό διάστημα των δύο ετών κατά το οποίο και έχουν το δικαίωμα για δικαστική προσφυγή και δικαστική διεκδίκηση δεδουλευμένων. </w:t>
      </w:r>
    </w:p>
    <w:p w14:paraId="7AF29AE2" w14:textId="77777777" w:rsidR="00F43235" w:rsidRDefault="005A3594">
      <w:pPr>
        <w:spacing w:line="600" w:lineRule="auto"/>
        <w:ind w:firstLine="720"/>
        <w:contextualSpacing/>
        <w:jc w:val="both"/>
        <w:rPr>
          <w:rFonts w:eastAsia="Times New Roman" w:cs="Times New Roman"/>
          <w:szCs w:val="24"/>
        </w:rPr>
      </w:pPr>
      <w:r>
        <w:rPr>
          <w:rFonts w:eastAsia="Times New Roman" w:cs="Times New Roman"/>
          <w:szCs w:val="24"/>
        </w:rPr>
        <w:t>Όπως γνωρίζ</w:t>
      </w:r>
      <w:r>
        <w:rPr>
          <w:rFonts w:eastAsia="Times New Roman" w:cs="Times New Roman"/>
          <w:szCs w:val="24"/>
        </w:rPr>
        <w:t>ετε, πρόκειται για χρήματα νυχτερινά και εξαιρέσιμα από το 2014, τα οποία δεν είχαν καταβληθεί</w:t>
      </w:r>
      <w:r>
        <w:rPr>
          <w:rFonts w:eastAsia="Times New Roman" w:cs="Times New Roman"/>
          <w:szCs w:val="24"/>
        </w:rPr>
        <w:t>,</w:t>
      </w:r>
      <w:r>
        <w:rPr>
          <w:rFonts w:eastAsia="Times New Roman" w:cs="Times New Roman"/>
          <w:szCs w:val="24"/>
        </w:rPr>
        <w:t xml:space="preserve"> λόγω μειωμένης χρηματοδότησης. Βεβαίως, το Υπουργείο </w:t>
      </w:r>
      <w:r>
        <w:rPr>
          <w:rFonts w:eastAsia="Times New Roman" w:cs="Times New Roman"/>
          <w:szCs w:val="24"/>
        </w:rPr>
        <w:t>σας,</w:t>
      </w:r>
      <w:r>
        <w:rPr>
          <w:rFonts w:eastAsia="Times New Roman" w:cs="Times New Roman"/>
          <w:szCs w:val="24"/>
        </w:rPr>
        <w:t xml:space="preserve"> με σχετικό έγγραφο από 15 </w:t>
      </w:r>
      <w:r>
        <w:rPr>
          <w:rFonts w:eastAsia="Times New Roman" w:cs="Times New Roman"/>
          <w:szCs w:val="24"/>
        </w:rPr>
        <w:lastRenderedPageBreak/>
        <w:t xml:space="preserve">Νοεμβρίου του 2015 έχει καταστήσει σαφές, έχει γνωστοποιήσει προς το </w:t>
      </w:r>
      <w:r>
        <w:rPr>
          <w:rFonts w:eastAsia="Times New Roman" w:cs="Times New Roman"/>
          <w:szCs w:val="24"/>
        </w:rPr>
        <w:t>σ</w:t>
      </w:r>
      <w:r>
        <w:rPr>
          <w:rFonts w:eastAsia="Times New Roman" w:cs="Times New Roman"/>
          <w:szCs w:val="24"/>
        </w:rPr>
        <w:t>ωματεί</w:t>
      </w:r>
      <w:r>
        <w:rPr>
          <w:rFonts w:eastAsia="Times New Roman" w:cs="Times New Roman"/>
          <w:szCs w:val="24"/>
        </w:rPr>
        <w:t xml:space="preserve">ο των εργαζομένων του Νοσοκομείου Βόλου, ότι δεν μπορεί να πληρωθούν υπερωριακές αμοιβές από παρελθόντα έτη. </w:t>
      </w:r>
    </w:p>
    <w:p w14:paraId="7AF29AE3" w14:textId="77777777" w:rsidR="00F43235" w:rsidRDefault="005A3594">
      <w:pPr>
        <w:spacing w:line="600" w:lineRule="auto"/>
        <w:ind w:firstLine="720"/>
        <w:contextualSpacing/>
        <w:jc w:val="both"/>
        <w:rPr>
          <w:rFonts w:eastAsia="Times New Roman" w:cs="Times New Roman"/>
          <w:szCs w:val="24"/>
        </w:rPr>
      </w:pPr>
      <w:r>
        <w:rPr>
          <w:rFonts w:eastAsia="Times New Roman" w:cs="Times New Roman"/>
          <w:szCs w:val="24"/>
        </w:rPr>
        <w:t>Όμως, κύριε Υπουργέ, νιώθω ότι είμαστε υπεύθυνοι ως πολιτεία</w:t>
      </w:r>
      <w:r>
        <w:rPr>
          <w:rFonts w:eastAsia="Times New Roman" w:cs="Times New Roman"/>
          <w:szCs w:val="24"/>
        </w:rPr>
        <w:t>,</w:t>
      </w:r>
      <w:r>
        <w:rPr>
          <w:rFonts w:eastAsia="Times New Roman" w:cs="Times New Roman"/>
          <w:szCs w:val="24"/>
        </w:rPr>
        <w:t xml:space="preserve"> όταν πρόκειται για ένα τέτοιο αίτημα εκατοντάδων εργαζομένων, οι οποίοι διεκδικούν κ</w:t>
      </w:r>
      <w:r>
        <w:rPr>
          <w:rFonts w:eastAsia="Times New Roman" w:cs="Times New Roman"/>
          <w:szCs w:val="24"/>
        </w:rPr>
        <w:t>αταβολή δεδουλευμένων χρημάτων, τα οποία δεν είναι πάνω από 300 έως 500 ευρώ για τον κάθε εργαζόμενο. Είναι περίπου 85.000 ευρώ για το νοσηλευτικό και διοικητικό προσωπικό και 150.000 ευρώ συνολικά. Είχαν καταθέσει το αίτημα προς το Υπουργείο σας οι εργαζό</w:t>
      </w:r>
      <w:r>
        <w:rPr>
          <w:rFonts w:eastAsia="Times New Roman" w:cs="Times New Roman"/>
          <w:szCs w:val="24"/>
        </w:rPr>
        <w:t>μενοι να πληρωθούν από κάποιον κωδικό του 2011</w:t>
      </w:r>
      <w:r>
        <w:rPr>
          <w:rFonts w:eastAsia="Times New Roman" w:cs="Times New Roman"/>
          <w:szCs w:val="24"/>
        </w:rPr>
        <w:t>,</w:t>
      </w:r>
      <w:r>
        <w:rPr>
          <w:rFonts w:eastAsia="Times New Roman" w:cs="Times New Roman"/>
          <w:szCs w:val="24"/>
        </w:rPr>
        <w:t xml:space="preserve"> που υπήρχε ένα περίσσευμα περίπου 140.000 ευρώ, εάν δεν με απατάει η μνήμη μου. Νομίζω ότι είναι δίκαιο και λογικό το αίτημα των εργαζομένων και πρέπει να βρεθεί κάποια λύση. Πρέπει το Υπουργείο σας να πάρει </w:t>
      </w:r>
      <w:r>
        <w:rPr>
          <w:rFonts w:eastAsia="Times New Roman" w:cs="Times New Roman"/>
          <w:szCs w:val="24"/>
        </w:rPr>
        <w:t>κάποια πρωτοβουλία νομοθετικής ρύθμισης, τροπολογίας, είτε με πλεονάσματα είτε με αποθεματικά προηγούμενων ετών είτε με οποιο</w:t>
      </w:r>
      <w:r>
        <w:rPr>
          <w:rFonts w:eastAsia="Times New Roman" w:cs="Times New Roman"/>
          <w:szCs w:val="24"/>
        </w:rPr>
        <w:t>ν</w:t>
      </w:r>
      <w:r>
        <w:rPr>
          <w:rFonts w:eastAsia="Times New Roman" w:cs="Times New Roman"/>
          <w:szCs w:val="24"/>
        </w:rPr>
        <w:t>δήποτε άλλο τρόπο, ώστε να ικανοποιηθεί αυτό το δίκαιο αίτημα των εργαζομένων, διότι πρόκειται για δεδουλευμένα.</w:t>
      </w:r>
    </w:p>
    <w:p w14:paraId="7AF29AE4"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θα γνωρίζετε, το 2015 τα χρήματα αυτά πληρώθηκαν από τον λογαριασμό, από τις οφειλές του ΕΟΠΥΥ, προς τα νοσοκομεία. Το 2016 θα δούμε τι θα γίνει. </w:t>
      </w:r>
    </w:p>
    <w:p w14:paraId="7AF29AE5"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Εκκρεμεί, λοιπόν, το 2014. </w:t>
      </w:r>
      <w:r>
        <w:rPr>
          <w:rFonts w:eastAsia="Times New Roman" w:cs="Times New Roman"/>
          <w:szCs w:val="24"/>
        </w:rPr>
        <w:t>Ε</w:t>
      </w:r>
      <w:r>
        <w:rPr>
          <w:rFonts w:eastAsia="Times New Roman" w:cs="Times New Roman"/>
          <w:szCs w:val="24"/>
        </w:rPr>
        <w:t xml:space="preserve">ίναι χρήματα τα οποία κινδυνεύουν να χάσουν οι εργαζόμενοι </w:t>
      </w:r>
      <w:r>
        <w:rPr>
          <w:rFonts w:eastAsia="Times New Roman" w:cs="Times New Roman"/>
          <w:szCs w:val="24"/>
        </w:rPr>
        <w:t>,</w:t>
      </w:r>
      <w:r>
        <w:rPr>
          <w:rFonts w:eastAsia="Times New Roman" w:cs="Times New Roman"/>
          <w:szCs w:val="24"/>
        </w:rPr>
        <w:t xml:space="preserve">αν παρέλθει και </w:t>
      </w:r>
      <w:r>
        <w:rPr>
          <w:rFonts w:eastAsia="Times New Roman" w:cs="Times New Roman"/>
          <w:szCs w:val="24"/>
        </w:rPr>
        <w:t>ο Δεκέμβριος του τρέχοντος έτους, του 2016.</w:t>
      </w:r>
    </w:p>
    <w:p w14:paraId="7AF29AE6"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Ευχαριστώ.</w:t>
      </w:r>
    </w:p>
    <w:p w14:paraId="7AF29AE7"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7AF29AE8"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7AF29AE9" w14:textId="77777777" w:rsidR="00F43235" w:rsidRDefault="005A3594">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w:t>
      </w:r>
      <w:proofErr w:type="spellStart"/>
      <w:r>
        <w:rPr>
          <w:rFonts w:eastAsia="Times New Roman"/>
          <w:szCs w:val="24"/>
        </w:rPr>
        <w:t>Μπουκώρο</w:t>
      </w:r>
      <w:proofErr w:type="spellEnd"/>
      <w:r>
        <w:rPr>
          <w:rFonts w:eastAsia="Times New Roman"/>
          <w:szCs w:val="24"/>
        </w:rPr>
        <w:t xml:space="preserve">, ευχαριστώ για την </w:t>
      </w:r>
      <w:r>
        <w:rPr>
          <w:rFonts w:eastAsia="Times New Roman"/>
          <w:szCs w:val="24"/>
        </w:rPr>
        <w:t xml:space="preserve">επίκαιρη </w:t>
      </w:r>
      <w:r>
        <w:rPr>
          <w:rFonts w:eastAsia="Times New Roman"/>
          <w:szCs w:val="24"/>
        </w:rPr>
        <w:t>ερώτηση,</w:t>
      </w:r>
      <w:r>
        <w:rPr>
          <w:rFonts w:eastAsia="Times New Roman"/>
          <w:szCs w:val="24"/>
        </w:rPr>
        <w:t xml:space="preserve"> γιατί μου δίνετε την ευκαιρία να ξεκαθαρίσω κάποια πράγματα και γενικότερα, διότι αυτή η Κυβέρνηση πραγματικά έχει αναλάβει να ανατάξει τη χώρα και να διορθώσει κάποια πράγματα</w:t>
      </w:r>
      <w:r>
        <w:rPr>
          <w:rFonts w:eastAsia="Times New Roman"/>
          <w:szCs w:val="24"/>
        </w:rPr>
        <w:t>,</w:t>
      </w:r>
      <w:r>
        <w:rPr>
          <w:rFonts w:eastAsia="Times New Roman"/>
          <w:szCs w:val="24"/>
        </w:rPr>
        <w:t xml:space="preserve"> </w:t>
      </w:r>
      <w:r>
        <w:rPr>
          <w:rFonts w:eastAsia="Times New Roman"/>
          <w:szCs w:val="24"/>
        </w:rPr>
        <w:lastRenderedPageBreak/>
        <w:t xml:space="preserve">τα οποία πολύ καλά κάνετε και τα βάζετε. Το θέμα είναι ότι τις δικές σας τις </w:t>
      </w:r>
      <w:r>
        <w:rPr>
          <w:rFonts w:eastAsia="Times New Roman"/>
          <w:szCs w:val="24"/>
        </w:rPr>
        <w:t>«</w:t>
      </w:r>
      <w:proofErr w:type="spellStart"/>
      <w:r>
        <w:rPr>
          <w:rFonts w:eastAsia="Times New Roman"/>
          <w:szCs w:val="24"/>
        </w:rPr>
        <w:t>δανεικαριές</w:t>
      </w:r>
      <w:proofErr w:type="spellEnd"/>
      <w:r>
        <w:rPr>
          <w:rFonts w:eastAsia="Times New Roman"/>
          <w:szCs w:val="24"/>
        </w:rPr>
        <w:t>»</w:t>
      </w:r>
      <w:r>
        <w:rPr>
          <w:rFonts w:eastAsia="Times New Roman"/>
          <w:szCs w:val="24"/>
        </w:rPr>
        <w:t xml:space="preserve"> πληρώνουμε και το ότι τότε που ήσασταν πάνω δεν τις πληρώνατε.</w:t>
      </w:r>
    </w:p>
    <w:p w14:paraId="7AF29AEA" w14:textId="77777777" w:rsidR="00F43235" w:rsidRDefault="005A3594">
      <w:pPr>
        <w:spacing w:line="600" w:lineRule="auto"/>
        <w:ind w:firstLine="720"/>
        <w:jc w:val="both"/>
        <w:rPr>
          <w:rFonts w:eastAsia="Times New Roman"/>
          <w:szCs w:val="24"/>
        </w:rPr>
      </w:pPr>
      <w:r>
        <w:rPr>
          <w:rFonts w:eastAsia="Times New Roman"/>
          <w:szCs w:val="24"/>
        </w:rPr>
        <w:t>Θα πω συγκεκριμένα</w:t>
      </w:r>
      <w:r>
        <w:rPr>
          <w:rFonts w:eastAsia="Times New Roman"/>
          <w:szCs w:val="24"/>
        </w:rPr>
        <w:t>.</w:t>
      </w:r>
      <w:r>
        <w:rPr>
          <w:rFonts w:eastAsia="Times New Roman"/>
          <w:szCs w:val="24"/>
        </w:rPr>
        <w:t xml:space="preserve"> Τον Μάιο του 2015 δόθηκε μια έκτακτη επιχορήγηση προς τα νοσοκομεία της χώρας</w:t>
      </w:r>
      <w:r>
        <w:rPr>
          <w:rFonts w:eastAsia="Times New Roman"/>
          <w:szCs w:val="24"/>
        </w:rPr>
        <w:t>,</w:t>
      </w:r>
      <w:r>
        <w:rPr>
          <w:rFonts w:eastAsia="Times New Roman"/>
          <w:szCs w:val="24"/>
        </w:rPr>
        <w:t xml:space="preserve"> για να πληρώσουν εφημερίες παρελθόντων ετών. Αυτή η χρηματοδότηση ήταν συνολικά </w:t>
      </w:r>
      <w:r>
        <w:rPr>
          <w:rFonts w:eastAsia="Times New Roman"/>
          <w:szCs w:val="24"/>
        </w:rPr>
        <w:t>περίπου 37 εκατομμύρια ευρώ και πληρώθηκαν πραγματικά εφημερίες -για γιατρούς μιλάω τώρα- προηγούμενων ετών σε πλειάδα νοσοκομείων της χώρας. Υπήρξαν μερικά -λίγα- νοσοκομεία</w:t>
      </w:r>
      <w:r>
        <w:rPr>
          <w:rFonts w:eastAsia="Times New Roman"/>
          <w:szCs w:val="24"/>
        </w:rPr>
        <w:t>,</w:t>
      </w:r>
      <w:r>
        <w:rPr>
          <w:rFonts w:eastAsia="Times New Roman"/>
          <w:szCs w:val="24"/>
        </w:rPr>
        <w:t xml:space="preserve"> τα οποία, δυστυχώς, δεν κινήθηκαν</w:t>
      </w:r>
      <w:r>
        <w:rPr>
          <w:rFonts w:eastAsia="Times New Roman"/>
          <w:szCs w:val="24"/>
        </w:rPr>
        <w:t>,</w:t>
      </w:r>
      <w:r>
        <w:rPr>
          <w:rFonts w:eastAsia="Times New Roman"/>
          <w:szCs w:val="24"/>
        </w:rPr>
        <w:t xml:space="preserve"> για να πάρουν οι γιατροί τα χρήματα που τους οφείλονταν.</w:t>
      </w:r>
    </w:p>
    <w:p w14:paraId="7AF29AEB" w14:textId="77777777" w:rsidR="00F43235" w:rsidRDefault="005A3594">
      <w:pPr>
        <w:spacing w:line="600" w:lineRule="auto"/>
        <w:ind w:firstLine="720"/>
        <w:jc w:val="both"/>
        <w:rPr>
          <w:rFonts w:eastAsia="Times New Roman"/>
          <w:szCs w:val="24"/>
        </w:rPr>
      </w:pPr>
      <w:r>
        <w:rPr>
          <w:rFonts w:eastAsia="Times New Roman"/>
          <w:szCs w:val="24"/>
        </w:rPr>
        <w:t>Αυτό το ποσό προστέθηκε -τα 37 εκατομμύρια ευρώ</w:t>
      </w:r>
      <w:r>
        <w:rPr>
          <w:rFonts w:eastAsia="Times New Roman"/>
          <w:szCs w:val="24"/>
        </w:rPr>
        <w:t>,</w:t>
      </w:r>
      <w:r>
        <w:rPr>
          <w:rFonts w:eastAsia="Times New Roman"/>
          <w:szCs w:val="24"/>
        </w:rPr>
        <w:t xml:space="preserve"> τα οποία δόθηκαν σαν έξτρα επιχορήγηση στο κονδύλι των εφημεριών του 2015- σαν μόνιμο κονδύλι πια για το 2016 και μετά. </w:t>
      </w:r>
      <w:r>
        <w:rPr>
          <w:rFonts w:eastAsia="Times New Roman"/>
          <w:szCs w:val="24"/>
        </w:rPr>
        <w:t>Π</w:t>
      </w:r>
      <w:r>
        <w:rPr>
          <w:rFonts w:eastAsia="Times New Roman"/>
          <w:szCs w:val="24"/>
        </w:rPr>
        <w:t>ραγματικά δίνει τη δυνατότητ</w:t>
      </w:r>
      <w:r>
        <w:rPr>
          <w:rFonts w:eastAsia="Times New Roman"/>
          <w:szCs w:val="24"/>
        </w:rPr>
        <w:t>α να βγουν τα προγράμματα των εφημεριών. Αυτό αφορούσε προηγούμενα έτη από το 2015.</w:t>
      </w:r>
    </w:p>
    <w:p w14:paraId="7AF29AEC" w14:textId="77777777" w:rsidR="00F43235" w:rsidRDefault="005A3594">
      <w:pPr>
        <w:spacing w:line="600" w:lineRule="auto"/>
        <w:ind w:firstLine="720"/>
        <w:jc w:val="both"/>
        <w:rPr>
          <w:rFonts w:eastAsia="Times New Roman"/>
          <w:szCs w:val="24"/>
        </w:rPr>
      </w:pPr>
      <w:r>
        <w:rPr>
          <w:rFonts w:eastAsia="Times New Roman"/>
          <w:szCs w:val="24"/>
        </w:rPr>
        <w:lastRenderedPageBreak/>
        <w:t>Το 2015</w:t>
      </w:r>
      <w:r>
        <w:rPr>
          <w:rFonts w:eastAsia="Times New Roman"/>
          <w:szCs w:val="24"/>
        </w:rPr>
        <w:t>,</w:t>
      </w:r>
      <w:r>
        <w:rPr>
          <w:rFonts w:eastAsia="Times New Roman"/>
          <w:szCs w:val="24"/>
        </w:rPr>
        <w:t xml:space="preserve"> για εφημερίες αλλά και υπερωρίες προσωπικού, ψηφίσαμε μία διάταξη</w:t>
      </w:r>
      <w:r>
        <w:rPr>
          <w:rFonts w:eastAsia="Times New Roman"/>
          <w:szCs w:val="24"/>
        </w:rPr>
        <w:t>, με την οποία</w:t>
      </w:r>
      <w:r>
        <w:rPr>
          <w:rFonts w:eastAsia="Times New Roman"/>
          <w:szCs w:val="24"/>
        </w:rPr>
        <w:t xml:space="preserve"> επιτρέψαμε στα νοσοκομεία να χρησιμοποιήσουν χρήματα από τον ΕΟΠΥΥ, τα οποία εισπρά</w:t>
      </w:r>
      <w:r>
        <w:rPr>
          <w:rFonts w:eastAsia="Times New Roman"/>
          <w:szCs w:val="24"/>
        </w:rPr>
        <w:t>ττουν έναντι κλειστών ενοποιημένων νοσηλίων, για να μπορέσουν να αποπληρώσουν την αντίστοιχη δαπάνη</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με βάση τον βασικό προϋπολογισμό του κονδυλίου εφημεριών, υπερωριών, πρακτικά θα έμενε ένας ή ενάμισης μήνας απλήρωτος, όπως είχε μείνει και το 2014 κ</w:t>
      </w:r>
      <w:r>
        <w:rPr>
          <w:rFonts w:eastAsia="Times New Roman"/>
          <w:szCs w:val="24"/>
        </w:rPr>
        <w:t>αι το 2013 και το 2012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Αυτό έγινε. Ήταν 13.200.000 ευρώ τα οποία δόθηκαν, με τα οποία πάλι, στη συντριπτική πλειοψηφία των νοσοκομείων, εκτός από ένα-δύο</w:t>
      </w:r>
      <w:r>
        <w:rPr>
          <w:rFonts w:eastAsia="Times New Roman"/>
          <w:szCs w:val="24"/>
        </w:rPr>
        <w:t>,</w:t>
      </w:r>
      <w:r>
        <w:rPr>
          <w:rFonts w:eastAsia="Times New Roman"/>
          <w:szCs w:val="24"/>
        </w:rPr>
        <w:t xml:space="preserve"> τα οποία δεν έστειλαν αίτημα στον ΕΟΠΥΥ, πληρώθηκαν και πραγματικά εξοφλήθηκε το σύνολο τω</w:t>
      </w:r>
      <w:r>
        <w:rPr>
          <w:rFonts w:eastAsia="Times New Roman"/>
          <w:szCs w:val="24"/>
        </w:rPr>
        <w:t>ν οφειλών του κράτους απέναντι στους εργαζόμενους των νοσοκομείων για εφημερίες και υπερωρίες του 2015.</w:t>
      </w:r>
    </w:p>
    <w:p w14:paraId="7AF29AED" w14:textId="77777777" w:rsidR="00F43235" w:rsidRDefault="005A3594">
      <w:pPr>
        <w:spacing w:line="600" w:lineRule="auto"/>
        <w:ind w:firstLine="720"/>
        <w:jc w:val="both"/>
        <w:rPr>
          <w:rFonts w:eastAsia="Times New Roman"/>
          <w:szCs w:val="24"/>
        </w:rPr>
      </w:pPr>
      <w:r>
        <w:rPr>
          <w:rFonts w:eastAsia="Times New Roman"/>
          <w:szCs w:val="24"/>
        </w:rPr>
        <w:t>Πρόσφατα τελείωσε η συλλογή στοιχείων που ζητήσαμε από μια σειρά νοσοκομείων, γιατί όπως είναι το Νοσοκομείο του Βόλου, είναι και το Νοσοκομείο της Μυτι</w:t>
      </w:r>
      <w:r>
        <w:rPr>
          <w:rFonts w:eastAsia="Times New Roman"/>
          <w:szCs w:val="24"/>
        </w:rPr>
        <w:t>λήνης, είναι και το Νοσοκομείο στα Γιάννενα - όχι το Πανεπιστημιακό- αλλά  και μια σειρά από άλλα νοσοκομεία στη βόρεια Ελλάδα</w:t>
      </w:r>
      <w:r>
        <w:rPr>
          <w:rFonts w:eastAsia="Times New Roman"/>
          <w:szCs w:val="24"/>
        </w:rPr>
        <w:t>,</w:t>
      </w:r>
      <w:r>
        <w:rPr>
          <w:rFonts w:eastAsia="Times New Roman"/>
          <w:szCs w:val="24"/>
        </w:rPr>
        <w:t xml:space="preserve"> τα οποία </w:t>
      </w:r>
      <w:r>
        <w:rPr>
          <w:rFonts w:eastAsia="Times New Roman"/>
          <w:szCs w:val="24"/>
        </w:rPr>
        <w:lastRenderedPageBreak/>
        <w:t xml:space="preserve">έχουν υπόλοιπο πληρωμών από το 2014 για υπερωρίες, νυχτερινά και εξαιρέσιμα, </w:t>
      </w:r>
      <w:r>
        <w:rPr>
          <w:rFonts w:eastAsia="Times New Roman"/>
          <w:szCs w:val="24"/>
        </w:rPr>
        <w:t xml:space="preserve">για τα οποία </w:t>
      </w:r>
      <w:r>
        <w:rPr>
          <w:rFonts w:eastAsia="Times New Roman"/>
          <w:szCs w:val="24"/>
        </w:rPr>
        <w:t xml:space="preserve">πρακτικά το κονδύλι που είχε </w:t>
      </w:r>
      <w:r>
        <w:rPr>
          <w:rFonts w:eastAsia="Times New Roman"/>
          <w:szCs w:val="24"/>
        </w:rPr>
        <w:t>δοθεί τότε δεν έφτανε και τους τα οφείλουμε. Δεν μιλάμε για γιατρούς. Ο Βόλος είναι μια εξαίρεση για τους γιατρούς, γιατί τότε δεν είχε κινηθεί. Μπορούσε να τα έχει πάρει αυτά τα χρήματα, αλλά δεν τα είχε πάρει.</w:t>
      </w:r>
    </w:p>
    <w:p w14:paraId="7AF29AEE" w14:textId="77777777" w:rsidR="00F43235" w:rsidRDefault="005A3594">
      <w:pPr>
        <w:spacing w:line="600" w:lineRule="auto"/>
        <w:ind w:firstLine="720"/>
        <w:jc w:val="both"/>
        <w:rPr>
          <w:rFonts w:eastAsia="Times New Roman"/>
          <w:szCs w:val="24"/>
        </w:rPr>
      </w:pPr>
      <w:r>
        <w:rPr>
          <w:rFonts w:eastAsia="Times New Roman"/>
          <w:szCs w:val="24"/>
        </w:rPr>
        <w:t>Για αυτό, λοιπόν, προχωράμε και έχουμε συμπε</w:t>
      </w:r>
      <w:r>
        <w:rPr>
          <w:rFonts w:eastAsia="Times New Roman"/>
          <w:szCs w:val="24"/>
        </w:rPr>
        <w:t>ριλάβει στο νομοσχέδιο για την ψυχική υγεία, το οποίο θα έχει ψηφιστεί μέχρι τις 15, 20 Δεκεμβρίου, μία διάταξη</w:t>
      </w:r>
      <w:r>
        <w:rPr>
          <w:rFonts w:eastAsia="Times New Roman"/>
          <w:szCs w:val="24"/>
        </w:rPr>
        <w:t>,</w:t>
      </w:r>
      <w:r>
        <w:rPr>
          <w:rFonts w:eastAsia="Times New Roman"/>
          <w:szCs w:val="24"/>
        </w:rPr>
        <w:t xml:space="preserve"> ακριβώς για να δώσουμε λύση σε αυτό το πρόβλημα. Δηλαδή, θα επιτρέψουμε από έσοδα από τον ΕΟΠΥΥ που έχουν τα νοσοκομεία -ίσως στην ερώτηση του </w:t>
      </w:r>
      <w:r>
        <w:rPr>
          <w:rFonts w:eastAsia="Times New Roman"/>
          <w:szCs w:val="24"/>
        </w:rPr>
        <w:t xml:space="preserve">κ. </w:t>
      </w:r>
      <w:proofErr w:type="spellStart"/>
      <w:r>
        <w:rPr>
          <w:rFonts w:eastAsia="Times New Roman"/>
          <w:szCs w:val="24"/>
        </w:rPr>
        <w:t>Κεγκέρογλου</w:t>
      </w:r>
      <w:proofErr w:type="spellEnd"/>
      <w:r>
        <w:rPr>
          <w:rFonts w:eastAsia="Times New Roman"/>
          <w:szCs w:val="24"/>
        </w:rPr>
        <w:t xml:space="preserve"> αναφέρω κάποια πράγματα σε σχέση με τη χρηματοδότηση των νοσοκομείων, αυτή τη στιγμή τα νοσοκομεία έχουν γεμάτα ταμεία- να μπορέσουν να τα χρησιμοποιήσουν αυτά</w:t>
      </w:r>
      <w:r>
        <w:rPr>
          <w:rFonts w:eastAsia="Times New Roman"/>
          <w:szCs w:val="24"/>
        </w:rPr>
        <w:t>,</w:t>
      </w:r>
      <w:r>
        <w:rPr>
          <w:rFonts w:eastAsia="Times New Roman"/>
          <w:szCs w:val="24"/>
        </w:rPr>
        <w:t xml:space="preserve"> για να πληρώσουν -να νομιμοποιηθεί, δηλαδή, η δυνατότητά τους- τέτοια οφειλόμενα</w:t>
      </w:r>
      <w:r>
        <w:rPr>
          <w:rFonts w:eastAsia="Times New Roman"/>
          <w:szCs w:val="24"/>
        </w:rPr>
        <w:t xml:space="preserve"> προηγούμενων ετών, γιατί για κάμποσα είναι το 2014.</w:t>
      </w:r>
    </w:p>
    <w:p w14:paraId="7AF29AEF" w14:textId="77777777" w:rsidR="00F43235" w:rsidRDefault="005A3594">
      <w:pPr>
        <w:spacing w:line="600" w:lineRule="auto"/>
        <w:ind w:firstLine="720"/>
        <w:jc w:val="both"/>
        <w:rPr>
          <w:rFonts w:eastAsia="Times New Roman"/>
          <w:szCs w:val="24"/>
        </w:rPr>
      </w:pPr>
      <w:r>
        <w:rPr>
          <w:rFonts w:eastAsia="Times New Roman"/>
          <w:szCs w:val="24"/>
        </w:rPr>
        <w:lastRenderedPageBreak/>
        <w:t xml:space="preserve">Ένα αντίστοιχο πρόβλημα υπάρχει και με το ΕΚΑΒ . Υπάρχει ένας μήνας απλήρωτος υπερωριών για το 2014 </w:t>
      </w:r>
      <w:r>
        <w:rPr>
          <w:rFonts w:eastAsia="Times New Roman"/>
          <w:szCs w:val="24"/>
        </w:rPr>
        <w:t>και</w:t>
      </w:r>
      <w:r>
        <w:rPr>
          <w:rFonts w:eastAsia="Times New Roman"/>
          <w:szCs w:val="24"/>
        </w:rPr>
        <w:t xml:space="preserve"> θα συμπεριληφθεί και αυτό εκεί. </w:t>
      </w:r>
    </w:p>
    <w:p w14:paraId="7AF29AF0" w14:textId="77777777" w:rsidR="00F43235" w:rsidRDefault="005A3594">
      <w:pPr>
        <w:spacing w:line="600" w:lineRule="auto"/>
        <w:ind w:firstLine="720"/>
        <w:jc w:val="both"/>
        <w:rPr>
          <w:rFonts w:eastAsia="Times New Roman"/>
          <w:szCs w:val="24"/>
        </w:rPr>
      </w:pPr>
      <w:r>
        <w:rPr>
          <w:rFonts w:eastAsia="Times New Roman"/>
          <w:szCs w:val="24"/>
        </w:rPr>
        <w:t>Δίνουμε, λοιπόν, τη δυνατότητα να λυθεί αυτό το θέμα, γιατί από το</w:t>
      </w:r>
      <w:r>
        <w:rPr>
          <w:rFonts w:eastAsia="Times New Roman"/>
          <w:szCs w:val="24"/>
        </w:rPr>
        <w:t xml:space="preserve"> 2016 ειδικά και μετά δεν έχουμε τέτοια προβλήματα. Είναι η πρώτη χρονιά μετά από πολλά χρόνια που οι εφημερίες πληρώνονται στην ώρα τους. Ήδη τα χρήματα των εφημεριών και του τελευταίου τριμήνου είναι καθ’ οδόν για τα νοσοκομεία. Μέσα στον Δεκέμβριο θα πλ</w:t>
      </w:r>
      <w:r>
        <w:rPr>
          <w:rFonts w:eastAsia="Times New Roman"/>
          <w:szCs w:val="24"/>
        </w:rPr>
        <w:t xml:space="preserve">ηρωθούν και οι εφημερίες και οι υπερωρίες προσωπικού για τους μήνες Οκτώβριο και Νοέμβριο και μέχρι τις 10 Γενάρη θα πληρωθεί και ο Δεκέμβρης, γιατί πρέπει να έχει εκτελεστεί </w:t>
      </w:r>
      <w:r w:rsidRPr="00672DD8">
        <w:rPr>
          <w:rFonts w:eastAsia="Times New Roman"/>
          <w:szCs w:val="24"/>
        </w:rPr>
        <w:t>για να πληρωθεί.</w:t>
      </w:r>
    </w:p>
    <w:p w14:paraId="7AF29AF1" w14:textId="77777777" w:rsidR="00F43235" w:rsidRDefault="005A3594">
      <w:pPr>
        <w:spacing w:line="600" w:lineRule="auto"/>
        <w:ind w:firstLine="720"/>
        <w:jc w:val="both"/>
        <w:rPr>
          <w:rFonts w:eastAsia="Times New Roman"/>
          <w:szCs w:val="24"/>
        </w:rPr>
      </w:pPr>
      <w:r>
        <w:rPr>
          <w:rFonts w:eastAsia="Times New Roman"/>
          <w:szCs w:val="24"/>
        </w:rPr>
        <w:t>Οπότε νομίζω ότι σιγά-σιγά κλείνουμε και αυτή την πληγή του παρε</w:t>
      </w:r>
      <w:r>
        <w:rPr>
          <w:rFonts w:eastAsia="Times New Roman"/>
          <w:szCs w:val="24"/>
        </w:rPr>
        <w:t>λθόντος και μπαίνουμε σε μια άλλη κατάσταση, σε σχέση με την πληρωμή των εφημεριών και των υπερωριών. Γυρνάμε σε μια κανονικότητα.</w:t>
      </w:r>
    </w:p>
    <w:p w14:paraId="7AF29AF2" w14:textId="77777777" w:rsidR="00F43235" w:rsidRDefault="005A3594">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Κύριε </w:t>
      </w:r>
      <w:proofErr w:type="spellStart"/>
      <w:r>
        <w:rPr>
          <w:rFonts w:eastAsia="Times New Roman"/>
          <w:szCs w:val="24"/>
        </w:rPr>
        <w:t>Μπουκώρο</w:t>
      </w:r>
      <w:proofErr w:type="spellEnd"/>
      <w:r>
        <w:rPr>
          <w:rFonts w:eastAsia="Times New Roman"/>
          <w:szCs w:val="24"/>
        </w:rPr>
        <w:t>, έχετε τον λόγο.</w:t>
      </w:r>
    </w:p>
    <w:p w14:paraId="7AF29AF3" w14:textId="77777777" w:rsidR="00F43235" w:rsidRDefault="005A3594">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Κύριε Υπουργέ, εγώ κρατάω τη δ</w:t>
      </w:r>
      <w:r>
        <w:rPr>
          <w:rFonts w:eastAsia="Times New Roman"/>
          <w:szCs w:val="24"/>
        </w:rPr>
        <w:t>έσμευσή σας για τη διάταξη στο επόμενο νομοσχέδιο, ότι μέχρι 15 έως 20 Δεκεμβρίου θα έχει ψηφιστεί η διάταξη που θα επιτρέπει από τους λογαριασμούς του ΕΟΠΥΥ να πληρωθούν και παλιότερα εξαιρέσιμα εργαζομένων. Αναφερόμουν κυρίως σε διοικητικό και νοσηλευτικ</w:t>
      </w:r>
      <w:r>
        <w:rPr>
          <w:rFonts w:eastAsia="Times New Roman"/>
          <w:szCs w:val="24"/>
        </w:rPr>
        <w:t>ό προσωπικό. Εσείς αναφερθήκατε κυρίως στις εφημερίες. Δεν έχει σημασία.</w:t>
      </w:r>
    </w:p>
    <w:p w14:paraId="7AF29AF4" w14:textId="77777777" w:rsidR="00F43235" w:rsidRDefault="005A3594">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Αυτά τα ποσά αφορούν…</w:t>
      </w:r>
    </w:p>
    <w:p w14:paraId="7AF29AF5" w14:textId="77777777" w:rsidR="00F43235" w:rsidRDefault="005A3594">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Δεν έχει σημασία. Κρατάω τη δέσμευσή σας αυτή. Νομίζω ότι είναι ξεκάθαρη. Στις 15 έως 20 Δεκεμβρ</w:t>
      </w:r>
      <w:r>
        <w:rPr>
          <w:rFonts w:eastAsia="Times New Roman"/>
          <w:szCs w:val="24"/>
        </w:rPr>
        <w:t>ίου -Κυριακή κοντή γιορτή, που λέει η παροιμία-, θα το δούμε.</w:t>
      </w:r>
    </w:p>
    <w:p w14:paraId="7AF29AF6" w14:textId="77777777" w:rsidR="00F43235" w:rsidRDefault="005A3594">
      <w:pPr>
        <w:spacing w:line="600" w:lineRule="auto"/>
        <w:ind w:firstLine="720"/>
        <w:jc w:val="both"/>
        <w:rPr>
          <w:rFonts w:eastAsia="Times New Roman"/>
          <w:szCs w:val="24"/>
        </w:rPr>
      </w:pPr>
      <w:r>
        <w:rPr>
          <w:rFonts w:eastAsia="Times New Roman"/>
          <w:szCs w:val="24"/>
        </w:rPr>
        <w:t>Από εκεί και πέρα, για τις γενικότερες τοποθετήσεις σας περί δαπανών για την υγεία, δεν είμαι πρόχειρος αυτή τη στιγμή για να αντικρούσω τα στοιχεία. Όμως, γενικά για την τακτική της προηγούμενη</w:t>
      </w:r>
      <w:r>
        <w:rPr>
          <w:rFonts w:eastAsia="Times New Roman"/>
          <w:szCs w:val="24"/>
        </w:rPr>
        <w:t xml:space="preserve">ς </w:t>
      </w:r>
      <w:r>
        <w:rPr>
          <w:rFonts w:eastAsia="Times New Roman"/>
          <w:szCs w:val="24"/>
        </w:rPr>
        <w:lastRenderedPageBreak/>
        <w:t xml:space="preserve">και της τωρινής Κυβέρνησης, σχετικά με την εξόφληση οφειλών της </w:t>
      </w:r>
      <w:r>
        <w:rPr>
          <w:rFonts w:eastAsia="Times New Roman"/>
          <w:szCs w:val="24"/>
        </w:rPr>
        <w:t>π</w:t>
      </w:r>
      <w:r>
        <w:rPr>
          <w:rFonts w:eastAsia="Times New Roman"/>
          <w:szCs w:val="24"/>
        </w:rPr>
        <w:t>ολιτείας προς τρίτους, προς εργαζομένους, προς συνταξιούχους κ</w:t>
      </w:r>
      <w:r>
        <w:rPr>
          <w:rFonts w:eastAsia="Times New Roman"/>
          <w:szCs w:val="24"/>
        </w:rPr>
        <w:t>.</w:t>
      </w:r>
      <w:r>
        <w:rPr>
          <w:rFonts w:eastAsia="Times New Roman"/>
          <w:szCs w:val="24"/>
        </w:rPr>
        <w:t>λπ., θα μου επιτρέψετε, κύριε Υπουργέ, να σας πω ότι οι συγκρίσεις είναι καταλυτικές. Η προηγούμενη κυβέρνηση της Νέας Δημοκρα</w:t>
      </w:r>
      <w:r>
        <w:rPr>
          <w:rFonts w:eastAsia="Times New Roman"/>
          <w:szCs w:val="24"/>
        </w:rPr>
        <w:t>τίας και του Αντώνη Σαμαρά πήραν τις οφειλές αυτές από 9 δισεκατομμύρια και σας τις παρέδωσαν στα 3 δισεκατομμύρια και εσείς κινδυνεύετε να τις παραδώσετε στην επόμενη κυβέρνηση από τα 3 δισεκατομμύρια και πάλι στα 9 δισεκατομμύρια.</w:t>
      </w:r>
    </w:p>
    <w:p w14:paraId="7AF29AF7" w14:textId="77777777" w:rsidR="00F43235" w:rsidRDefault="005A3594">
      <w:pPr>
        <w:spacing w:line="600" w:lineRule="auto"/>
        <w:ind w:firstLine="720"/>
        <w:jc w:val="both"/>
        <w:rPr>
          <w:rFonts w:eastAsia="Times New Roman"/>
          <w:szCs w:val="24"/>
        </w:rPr>
      </w:pPr>
      <w:r>
        <w:rPr>
          <w:rFonts w:eastAsia="Times New Roman"/>
          <w:szCs w:val="24"/>
        </w:rPr>
        <w:t>Για τον συγκεκριμένο το</w:t>
      </w:r>
      <w:r>
        <w:rPr>
          <w:rFonts w:eastAsia="Times New Roman"/>
          <w:szCs w:val="24"/>
        </w:rPr>
        <w:t xml:space="preserve">μέα, για τον δικό σας τομέα, σας είπα ότι δεν </w:t>
      </w:r>
      <w:r>
        <w:rPr>
          <w:rFonts w:eastAsia="Times New Roman"/>
          <w:szCs w:val="24"/>
        </w:rPr>
        <w:t xml:space="preserve">έχω </w:t>
      </w:r>
      <w:r>
        <w:rPr>
          <w:rFonts w:eastAsia="Times New Roman"/>
          <w:szCs w:val="24"/>
        </w:rPr>
        <w:t>πρόχειρ</w:t>
      </w:r>
      <w:r>
        <w:rPr>
          <w:rFonts w:eastAsia="Times New Roman"/>
          <w:szCs w:val="24"/>
        </w:rPr>
        <w:t>α</w:t>
      </w:r>
      <w:r>
        <w:rPr>
          <w:rFonts w:eastAsia="Times New Roman"/>
          <w:szCs w:val="24"/>
        </w:rPr>
        <w:t xml:space="preserve"> </w:t>
      </w:r>
      <w:r>
        <w:rPr>
          <w:rFonts w:eastAsia="Times New Roman"/>
          <w:szCs w:val="24"/>
        </w:rPr>
        <w:t>τα</w:t>
      </w:r>
      <w:r>
        <w:rPr>
          <w:rFonts w:eastAsia="Times New Roman"/>
          <w:szCs w:val="24"/>
        </w:rPr>
        <w:t xml:space="preserve"> στοιχεία να σας αντικρούσω. Όμως, για τη γενικότερη τακτική και ποια κυβέρνηση ήταν περισσότερο ή λιγότερο καλοπληρωτής, μειώνοντας αυτές τις οφειλές προς τρίτους, εργαζομένους, συνταξιούχους και φορείς, νομίζω ότι η σύγκριση είναι καταλυτική υπέρ της προ</w:t>
      </w:r>
      <w:r>
        <w:rPr>
          <w:rFonts w:eastAsia="Times New Roman"/>
          <w:szCs w:val="24"/>
        </w:rPr>
        <w:t>ηγούμενης κυβέρνησης.</w:t>
      </w:r>
    </w:p>
    <w:p w14:paraId="7AF29AF8" w14:textId="77777777" w:rsidR="00F43235" w:rsidRDefault="005A3594">
      <w:pPr>
        <w:spacing w:line="600" w:lineRule="auto"/>
        <w:ind w:firstLine="720"/>
        <w:jc w:val="both"/>
        <w:rPr>
          <w:rFonts w:eastAsia="Times New Roman"/>
          <w:szCs w:val="24"/>
        </w:rPr>
      </w:pPr>
      <w:r>
        <w:rPr>
          <w:rFonts w:eastAsia="Times New Roman"/>
          <w:szCs w:val="24"/>
        </w:rPr>
        <w:t xml:space="preserve">Σε κάθε περίπτωση, νομίζω ότι με ικανοποίηση οι εργαζόμενοι του Νοσοκομείου Βόλου άκουσαν τη δέσμευσή σας, ότι η διάταξη θα περάσει 15 με 20 Δεκεμβρίου και θα καταβληθούν και τα οφειλόμενα του </w:t>
      </w:r>
      <w:r>
        <w:rPr>
          <w:rFonts w:eastAsia="Times New Roman"/>
          <w:szCs w:val="24"/>
        </w:rPr>
        <w:lastRenderedPageBreak/>
        <w:t>2014, τα οποία δικαιούνται. Άλλωστε, ξέρο</w:t>
      </w:r>
      <w:r>
        <w:rPr>
          <w:rFonts w:eastAsia="Times New Roman"/>
          <w:szCs w:val="24"/>
        </w:rPr>
        <w:t>υμε ότι το νοσηλευτικό και διοικητικό προσωπικό των νοσοκομείων είναι προσωπικό το οποίο εργάζεται σκληρά και κάτω από αντίξοες συνθήκες.</w:t>
      </w:r>
    </w:p>
    <w:p w14:paraId="7AF29AF9" w14:textId="77777777" w:rsidR="00F43235" w:rsidRDefault="005A3594">
      <w:pPr>
        <w:spacing w:line="600" w:lineRule="auto"/>
        <w:ind w:firstLine="720"/>
        <w:jc w:val="both"/>
        <w:rPr>
          <w:rFonts w:eastAsia="Times New Roman"/>
          <w:szCs w:val="24"/>
        </w:rPr>
      </w:pPr>
      <w:r>
        <w:rPr>
          <w:rFonts w:eastAsia="Times New Roman"/>
          <w:szCs w:val="24"/>
        </w:rPr>
        <w:t>Ευχαριστώ.</w:t>
      </w:r>
    </w:p>
    <w:p w14:paraId="7AF29AFA" w14:textId="77777777" w:rsidR="00F43235" w:rsidRDefault="005A359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Υπουργέ, έχετε τον λόγο.</w:t>
      </w:r>
    </w:p>
    <w:p w14:paraId="7AF29AFB" w14:textId="77777777" w:rsidR="00F43235" w:rsidRDefault="005A3594">
      <w:pPr>
        <w:spacing w:line="600" w:lineRule="auto"/>
        <w:ind w:firstLine="720"/>
        <w:jc w:val="both"/>
        <w:rPr>
          <w:rFonts w:eastAsia="Times New Roman"/>
          <w:szCs w:val="24"/>
        </w:rPr>
      </w:pPr>
      <w:r>
        <w:rPr>
          <w:rFonts w:eastAsia="Times New Roman"/>
          <w:b/>
          <w:szCs w:val="24"/>
        </w:rPr>
        <w:t>ΠΑΥΛΟΣ ΠΟΛΑΚΗΣ (Αναπληρωτής Υπου</w:t>
      </w:r>
      <w:r>
        <w:rPr>
          <w:rFonts w:eastAsia="Times New Roman"/>
          <w:b/>
          <w:szCs w:val="24"/>
        </w:rPr>
        <w:t>ργός Υγείας):</w:t>
      </w:r>
      <w:r>
        <w:rPr>
          <w:rFonts w:eastAsia="Times New Roman"/>
          <w:szCs w:val="24"/>
        </w:rPr>
        <w:t xml:space="preserve"> Θα ήθελα να δώσω ένα-δυο άλλα στοιχεία. Το Γενικό Νοσοκομείο Βόλου, το </w:t>
      </w:r>
      <w:r>
        <w:rPr>
          <w:rFonts w:eastAsia="Times New Roman"/>
          <w:szCs w:val="24"/>
        </w:rPr>
        <w:t>«</w:t>
      </w:r>
      <w:proofErr w:type="spellStart"/>
      <w:r>
        <w:rPr>
          <w:rFonts w:eastAsia="Times New Roman"/>
          <w:szCs w:val="24"/>
        </w:rPr>
        <w:t>Αχιλλοπούλειο</w:t>
      </w:r>
      <w:proofErr w:type="spellEnd"/>
      <w:r>
        <w:rPr>
          <w:rFonts w:eastAsia="Times New Roman"/>
          <w:szCs w:val="24"/>
        </w:rPr>
        <w:t>»</w:t>
      </w:r>
      <w:r>
        <w:rPr>
          <w:rFonts w:eastAsia="Times New Roman"/>
          <w:szCs w:val="24"/>
        </w:rPr>
        <w:t>, πέρυσι για το 2015 πήρε 436.000 ευρώ προκειμένου να αποπληρώσει στο σύνολό του για το 2015 εφημερίες και υπερωρίες, που με βάση τον προγραμματισμό που είχ</w:t>
      </w:r>
      <w:r>
        <w:rPr>
          <w:rFonts w:eastAsia="Times New Roman"/>
          <w:szCs w:val="24"/>
        </w:rPr>
        <w:t>ε κάνει η δική σας κυβέρνηση στα κονδύλια, θα υπήρχε αυτή η διαφορά σε σχέση με τις πληρωμές τους για το 2015.</w:t>
      </w:r>
    </w:p>
    <w:p w14:paraId="7AF29AFC" w14:textId="77777777" w:rsidR="00F43235" w:rsidRDefault="005A3594">
      <w:pPr>
        <w:spacing w:line="600" w:lineRule="auto"/>
        <w:ind w:firstLine="720"/>
        <w:jc w:val="both"/>
        <w:rPr>
          <w:rFonts w:eastAsia="Times New Roman"/>
          <w:szCs w:val="24"/>
        </w:rPr>
      </w:pPr>
      <w:r>
        <w:rPr>
          <w:rFonts w:eastAsia="Times New Roman"/>
          <w:szCs w:val="24"/>
        </w:rPr>
        <w:t xml:space="preserve">Τώρα, όσον αφορά την πορεία των αποπληρωμών των </w:t>
      </w:r>
      <w:proofErr w:type="spellStart"/>
      <w:r>
        <w:rPr>
          <w:rFonts w:eastAsia="Times New Roman"/>
          <w:szCs w:val="24"/>
        </w:rPr>
        <w:t>ληξιπροθέσμων</w:t>
      </w:r>
      <w:proofErr w:type="spellEnd"/>
      <w:r>
        <w:rPr>
          <w:rFonts w:eastAsia="Times New Roman"/>
          <w:szCs w:val="24"/>
        </w:rPr>
        <w:t xml:space="preserve"> και για το ειδικότερο και για το γενικότερο, κύριε </w:t>
      </w:r>
      <w:proofErr w:type="spellStart"/>
      <w:r>
        <w:rPr>
          <w:rFonts w:eastAsia="Times New Roman"/>
          <w:szCs w:val="24"/>
        </w:rPr>
        <w:t>Μπουκώρο</w:t>
      </w:r>
      <w:proofErr w:type="spellEnd"/>
      <w:r>
        <w:rPr>
          <w:rFonts w:eastAsia="Times New Roman"/>
          <w:szCs w:val="24"/>
        </w:rPr>
        <w:t xml:space="preserve">, δεν υπάρχει σύγκριση. </w:t>
      </w:r>
      <w:r>
        <w:rPr>
          <w:rFonts w:eastAsia="Times New Roman"/>
          <w:szCs w:val="24"/>
        </w:rPr>
        <w:t>Δεν υπάρχει σύγκριση.</w:t>
      </w:r>
    </w:p>
    <w:p w14:paraId="7AF29AFD" w14:textId="77777777" w:rsidR="00F43235" w:rsidRDefault="005A3594">
      <w:pPr>
        <w:spacing w:line="600" w:lineRule="auto"/>
        <w:ind w:firstLine="720"/>
        <w:jc w:val="both"/>
        <w:rPr>
          <w:rFonts w:eastAsia="Times New Roman"/>
          <w:szCs w:val="24"/>
        </w:rPr>
      </w:pPr>
      <w:r>
        <w:rPr>
          <w:rFonts w:eastAsia="Times New Roman"/>
          <w:b/>
          <w:szCs w:val="24"/>
        </w:rPr>
        <w:lastRenderedPageBreak/>
        <w:t>ΧΡΗΣΤΟΣ ΜΠΟΥΚΩΡΟΣ:</w:t>
      </w:r>
      <w:r>
        <w:rPr>
          <w:rFonts w:eastAsia="Times New Roman"/>
          <w:szCs w:val="24"/>
        </w:rPr>
        <w:t xml:space="preserve"> Συμφωνώ!</w:t>
      </w:r>
    </w:p>
    <w:p w14:paraId="7AF29AFE" w14:textId="77777777" w:rsidR="00F43235" w:rsidRDefault="005A3594">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Ακριβώς, δεν υπάρχει σύγκριση, διότι ξέρουμε πάρα πολύ καλά ότι με τη δόση του 2013, δώσατε κάποιες εκατοντάδες εκατομμύρια ευρώ στο ΙΚΑ για να αποπληρώσει παλι</w:t>
      </w:r>
      <w:r>
        <w:rPr>
          <w:rFonts w:eastAsia="Times New Roman"/>
          <w:szCs w:val="24"/>
        </w:rPr>
        <w:t>ές οφειλές και δεν τις αποπλήρωσε. Τώρα θα τις πληρώσουμε. Τώρα πληρώνονται.</w:t>
      </w:r>
    </w:p>
    <w:p w14:paraId="7AF29AFF" w14:textId="77777777" w:rsidR="00F43235" w:rsidRDefault="005A3594">
      <w:pPr>
        <w:spacing w:line="600" w:lineRule="auto"/>
        <w:ind w:firstLine="720"/>
        <w:jc w:val="both"/>
        <w:rPr>
          <w:rFonts w:eastAsia="Times New Roman"/>
          <w:szCs w:val="24"/>
        </w:rPr>
      </w:pPr>
      <w:r>
        <w:rPr>
          <w:rFonts w:eastAsia="Times New Roman"/>
          <w:szCs w:val="24"/>
        </w:rPr>
        <w:t>Μέχρι στιγμής, από το 1.121.000.000 ευρώ που είναι η αθροιστική χρηματοδότηση των νοσοκομείων από την πρώτη και δεύτερη δόση -η δόση που πήραμε μετά το κλείσιμο της πρώτη αξιολόγη</w:t>
      </w:r>
      <w:r>
        <w:rPr>
          <w:rFonts w:eastAsia="Times New Roman"/>
          <w:szCs w:val="24"/>
        </w:rPr>
        <w:t xml:space="preserve">σης- έχουν δοθεί στους προμηθευτές τα 850.000.000 ευρώ από τα νοσοκομεία μόνο. Από τα 960.000.000 της συνολικής χρηματοδότησης του ΕΟΠΥΥ, προκειμένου να αποπληρώσει παλαιότερες οφειλές και του 2012-2015, αλλά και πριν το 2012, των λοιπών ταμείων, έχουν </w:t>
      </w:r>
      <w:proofErr w:type="spellStart"/>
      <w:r>
        <w:rPr>
          <w:rFonts w:eastAsia="Times New Roman"/>
          <w:szCs w:val="24"/>
        </w:rPr>
        <w:t>απο</w:t>
      </w:r>
      <w:r>
        <w:rPr>
          <w:rFonts w:eastAsia="Times New Roman"/>
          <w:szCs w:val="24"/>
        </w:rPr>
        <w:t>ρροφηθεί</w:t>
      </w:r>
      <w:proofErr w:type="spellEnd"/>
      <w:r>
        <w:rPr>
          <w:rFonts w:eastAsia="Times New Roman"/>
          <w:szCs w:val="24"/>
        </w:rPr>
        <w:t xml:space="preserve"> σχεδόν 400.000.000 ευρώ, γιατί </w:t>
      </w:r>
      <w:r>
        <w:rPr>
          <w:rFonts w:eastAsia="Times New Roman"/>
          <w:szCs w:val="24"/>
        </w:rPr>
        <w:lastRenderedPageBreak/>
        <w:t>στον ΕΟΠΥΥ δίνονται πιο αργά. Στα νοσοκομεία δόθηκαν σε δύο μεγάλες δόσεις, μ</w:t>
      </w:r>
      <w:r>
        <w:rPr>
          <w:rFonts w:eastAsia="Times New Roman"/>
          <w:szCs w:val="24"/>
        </w:rPr>
        <w:t>ί</w:t>
      </w:r>
      <w:r>
        <w:rPr>
          <w:rFonts w:eastAsia="Times New Roman"/>
          <w:szCs w:val="24"/>
        </w:rPr>
        <w:t>α πεντακόσια εβδομήντα, μ</w:t>
      </w:r>
      <w:r>
        <w:rPr>
          <w:rFonts w:eastAsia="Times New Roman"/>
          <w:szCs w:val="24"/>
        </w:rPr>
        <w:t>ί</w:t>
      </w:r>
      <w:r>
        <w:rPr>
          <w:rFonts w:eastAsia="Times New Roman"/>
          <w:szCs w:val="24"/>
        </w:rPr>
        <w:t>α μικρότερη πενήντα και μ</w:t>
      </w:r>
      <w:r>
        <w:rPr>
          <w:rFonts w:eastAsia="Times New Roman"/>
          <w:szCs w:val="24"/>
        </w:rPr>
        <w:t>ί</w:t>
      </w:r>
      <w:r>
        <w:rPr>
          <w:rFonts w:eastAsia="Times New Roman"/>
          <w:szCs w:val="24"/>
        </w:rPr>
        <w:t>α άλλη τετρακόσια πενήντα. Στον ΕΟΠΥΥ δίνονται πιο τμηματικά με βάση τη δυνατότητα που</w:t>
      </w:r>
      <w:r>
        <w:rPr>
          <w:rFonts w:eastAsia="Times New Roman"/>
          <w:szCs w:val="24"/>
        </w:rPr>
        <w:t xml:space="preserve"> έχει το Γενικό Λογιστήριο του Κράτους.</w:t>
      </w:r>
    </w:p>
    <w:p w14:paraId="7AF29B00" w14:textId="77777777" w:rsidR="00F43235" w:rsidRDefault="005A3594">
      <w:pPr>
        <w:spacing w:line="600" w:lineRule="auto"/>
        <w:ind w:firstLine="720"/>
        <w:jc w:val="both"/>
        <w:rPr>
          <w:rFonts w:eastAsia="Times New Roman"/>
          <w:szCs w:val="24"/>
        </w:rPr>
      </w:pPr>
      <w:r>
        <w:rPr>
          <w:rFonts w:eastAsia="Times New Roman"/>
          <w:szCs w:val="24"/>
        </w:rPr>
        <w:t xml:space="preserve">Όλες οι ληξιπρόθεσμες οφειλές, οι οποίες υπήρχαν και είχαν καταγραφεί μέχρι τον Απρίλιο του 2016, αποπληρώνονται τώρα, κύριε </w:t>
      </w:r>
      <w:proofErr w:type="spellStart"/>
      <w:r>
        <w:rPr>
          <w:rFonts w:eastAsia="Times New Roman"/>
          <w:szCs w:val="24"/>
        </w:rPr>
        <w:t>Μπουκώρο</w:t>
      </w:r>
      <w:proofErr w:type="spellEnd"/>
      <w:r>
        <w:rPr>
          <w:rFonts w:eastAsia="Times New Roman"/>
          <w:szCs w:val="24"/>
        </w:rPr>
        <w:t>. Στον χώρο της υγείας βγαίνει καθαρός. Και να ξέρετε και κάτι άλλο: Έτσι όπως έχει πάει η χρηματοδότηση φέτος και από τα α</w:t>
      </w:r>
      <w:r>
        <w:rPr>
          <w:rFonts w:eastAsia="Times New Roman"/>
          <w:szCs w:val="24"/>
        </w:rPr>
        <w:t xml:space="preserve">σφαλιστικά ταμεία προς τον ΕΟΠΥΥ, πάρα πολλά νοσοκομεία της χώρας θα κλείσουν χωρίς να δημιουργήσουν ληξιπρόθεσμα. Αυτό θα γίνει πρώτη φορά στα χρονικά του δημόσιου συστήματος υγείας. Πρώτη φορά στα χρονικά! Διότι δεν είναι μόνο η ομαλή εκτέλεση της </w:t>
      </w:r>
      <w:proofErr w:type="spellStart"/>
      <w:r>
        <w:rPr>
          <w:rFonts w:eastAsia="Times New Roman"/>
          <w:szCs w:val="24"/>
        </w:rPr>
        <w:t>προβλε</w:t>
      </w:r>
      <w:r>
        <w:rPr>
          <w:rFonts w:eastAsia="Times New Roman"/>
          <w:szCs w:val="24"/>
        </w:rPr>
        <w:t>φθείσας</w:t>
      </w:r>
      <w:proofErr w:type="spellEnd"/>
      <w:r>
        <w:rPr>
          <w:rFonts w:eastAsia="Times New Roman"/>
          <w:szCs w:val="24"/>
        </w:rPr>
        <w:t xml:space="preserve"> κρατικής χρηματοδότησης προς τα νοσοκομεία, είναι και η πολύ μεγάλη εκταμίευση πόρων από τον ΕΟΠΠΥ προς τα νοσοκομεία, η οποία τους δίνει τη δυνατότητα και μέχρι τις 31 Οκτωβρίου, που είναι νομιμοποιημένες οι δαπάνες, να μπορέσουν αυτές να τις αποπ</w:t>
      </w:r>
      <w:r>
        <w:rPr>
          <w:rFonts w:eastAsia="Times New Roman"/>
          <w:szCs w:val="24"/>
        </w:rPr>
        <w:t xml:space="preserve">ληρώσουν και ουσιαστικά να κλείσει η χρονιά χωρίς δημιουργία νέων </w:t>
      </w:r>
      <w:proofErr w:type="spellStart"/>
      <w:r>
        <w:rPr>
          <w:rFonts w:eastAsia="Times New Roman"/>
          <w:szCs w:val="24"/>
        </w:rPr>
        <w:t>ληξιπροθέσμων</w:t>
      </w:r>
      <w:proofErr w:type="spellEnd"/>
      <w:r>
        <w:rPr>
          <w:rFonts w:eastAsia="Times New Roman"/>
          <w:szCs w:val="24"/>
        </w:rPr>
        <w:t>.</w:t>
      </w:r>
    </w:p>
    <w:p w14:paraId="7AF29B01" w14:textId="77777777" w:rsidR="00F43235" w:rsidRDefault="005A3594">
      <w:pPr>
        <w:spacing w:line="600" w:lineRule="auto"/>
        <w:ind w:firstLine="720"/>
        <w:jc w:val="both"/>
        <w:rPr>
          <w:rFonts w:eastAsia="Times New Roman"/>
          <w:szCs w:val="24"/>
        </w:rPr>
      </w:pPr>
      <w:r>
        <w:rPr>
          <w:rFonts w:eastAsia="Times New Roman"/>
          <w:szCs w:val="24"/>
        </w:rPr>
        <w:lastRenderedPageBreak/>
        <w:t>Κάνουμε μια πολύ μεγάλη προσπάθεια για να γίνει αυτό και νομίζω ότι από το 2017 θα είναι μια άλλη μέρα για το σύστημα υγείας, όταν μπαίνεις, δηλαδή, με πρακτικά ισοσκελισμένου</w:t>
      </w:r>
      <w:r>
        <w:rPr>
          <w:rFonts w:eastAsia="Times New Roman"/>
          <w:szCs w:val="24"/>
        </w:rPr>
        <w:t>ς προϋπολογισμούς, δαπάνες και πληρωμές.</w:t>
      </w:r>
    </w:p>
    <w:p w14:paraId="7AF29B02" w14:textId="77777777" w:rsidR="00F43235" w:rsidRDefault="005A3594">
      <w:pPr>
        <w:spacing w:line="600" w:lineRule="auto"/>
        <w:ind w:firstLine="720"/>
        <w:jc w:val="both"/>
        <w:rPr>
          <w:rFonts w:eastAsia="Times New Roman"/>
          <w:szCs w:val="24"/>
        </w:rPr>
      </w:pPr>
      <w:r>
        <w:rPr>
          <w:rFonts w:eastAsia="Times New Roman"/>
          <w:szCs w:val="24"/>
        </w:rPr>
        <w:t>Ευχαριστώ πολύ.</w:t>
      </w:r>
    </w:p>
    <w:p w14:paraId="7AF29B03" w14:textId="77777777" w:rsidR="00F43235" w:rsidRDefault="005A359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w:t>
      </w:r>
    </w:p>
    <w:p w14:paraId="7AF29B04" w14:textId="77777777" w:rsidR="00F43235" w:rsidRDefault="005A3594">
      <w:pPr>
        <w:spacing w:line="600" w:lineRule="auto"/>
        <w:ind w:firstLine="720"/>
        <w:jc w:val="both"/>
        <w:rPr>
          <w:rFonts w:eastAsia="Times New Roman"/>
          <w:szCs w:val="24"/>
        </w:rPr>
      </w:pPr>
      <w:r>
        <w:rPr>
          <w:rFonts w:eastAsia="Times New Roman"/>
          <w:szCs w:val="24"/>
        </w:rPr>
        <w:t>Θα συζητηθεί τώρα η δέκατη έκτη με αριθμό 148/31-10-2016 επίκαιρη ερώτηση δεύτερου κύκλου του Βουλευτή Ηρακλείου της Δημοκρατικής Συμπαράταξη</w:t>
      </w:r>
      <w:r>
        <w:rPr>
          <w:rFonts w:eastAsia="Times New Roman"/>
          <w:szCs w:val="24"/>
        </w:rPr>
        <w:t xml:space="preserve">ς ΠΑΣΟΚ-ΔΗΜΑΡ κ. </w:t>
      </w:r>
      <w:r>
        <w:rPr>
          <w:rFonts w:eastAsia="Times New Roman"/>
          <w:bCs/>
          <w:szCs w:val="24"/>
        </w:rPr>
        <w:t>Βασιλείου</w:t>
      </w:r>
      <w:r>
        <w:rPr>
          <w:rFonts w:eastAsia="Times New Roman"/>
          <w:b/>
          <w:bCs/>
          <w:szCs w:val="24"/>
        </w:rPr>
        <w:t xml:space="preserve">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ολοκλήρωση των διαδικασιών για την πρόσληψη μόνιμου προσωπικού στα νοσοκομεία της χώρας.</w:t>
      </w:r>
    </w:p>
    <w:p w14:paraId="7AF29B05" w14:textId="77777777" w:rsidR="00F43235" w:rsidRDefault="005A3594">
      <w:pPr>
        <w:spacing w:line="600" w:lineRule="auto"/>
        <w:ind w:firstLine="720"/>
        <w:jc w:val="both"/>
        <w:rPr>
          <w:rFonts w:eastAsia="Times New Roman"/>
          <w:szCs w:val="24"/>
        </w:rPr>
      </w:pPr>
      <w:r>
        <w:rPr>
          <w:rFonts w:eastAsia="Times New Roman"/>
          <w:szCs w:val="24"/>
        </w:rPr>
        <w:t>Επειδή το βλέπω πολύ γενικό, «…στα νοσοκομεία της χώρας», παρακαλώ πολύ να είστε ακριβής</w:t>
      </w:r>
      <w:r>
        <w:rPr>
          <w:rFonts w:eastAsia="Times New Roman"/>
          <w:szCs w:val="24"/>
        </w:rPr>
        <w:t xml:space="preserve"> στο</w:t>
      </w:r>
      <w:r>
        <w:rPr>
          <w:rFonts w:eastAsia="Times New Roman"/>
          <w:szCs w:val="24"/>
        </w:rPr>
        <w:t>ν</w:t>
      </w:r>
      <w:r>
        <w:rPr>
          <w:rFonts w:eastAsia="Times New Roman"/>
          <w:szCs w:val="24"/>
        </w:rPr>
        <w:t xml:space="preserve"> χρόνο σας, γιατί έχω να διαβάσω κάποιες ερωτήσεις οι οποίες δεν θα απαντηθούν.</w:t>
      </w:r>
    </w:p>
    <w:p w14:paraId="7AF29B06" w14:textId="77777777" w:rsidR="00F43235" w:rsidRDefault="005A3594">
      <w:pPr>
        <w:spacing w:line="600" w:lineRule="auto"/>
        <w:ind w:firstLine="720"/>
        <w:jc w:val="both"/>
        <w:rPr>
          <w:rFonts w:eastAsia="Times New Roman"/>
          <w:szCs w:val="24"/>
        </w:rPr>
      </w:pPr>
      <w:r>
        <w:rPr>
          <w:rFonts w:eastAsia="Times New Roman"/>
          <w:szCs w:val="24"/>
        </w:rPr>
        <w:lastRenderedPageBreak/>
        <w:t xml:space="preserve">Ορίστε, κύριε </w:t>
      </w:r>
      <w:proofErr w:type="spellStart"/>
      <w:r>
        <w:rPr>
          <w:rFonts w:eastAsia="Times New Roman"/>
          <w:szCs w:val="24"/>
        </w:rPr>
        <w:t>Κεγκέρογλου</w:t>
      </w:r>
      <w:proofErr w:type="spellEnd"/>
      <w:r>
        <w:rPr>
          <w:rFonts w:eastAsia="Times New Roman"/>
          <w:szCs w:val="24"/>
        </w:rPr>
        <w:t>, έχετε δύο λεπτά.</w:t>
      </w:r>
    </w:p>
    <w:p w14:paraId="7AF29B07" w14:textId="77777777" w:rsidR="00F43235" w:rsidRDefault="005A359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κυρία Πρόεδρε.</w:t>
      </w:r>
    </w:p>
    <w:p w14:paraId="7AF29B08" w14:textId="77777777" w:rsidR="00F43235" w:rsidRDefault="005A3594">
      <w:pPr>
        <w:spacing w:line="600" w:lineRule="auto"/>
        <w:ind w:firstLine="720"/>
        <w:jc w:val="both"/>
        <w:rPr>
          <w:rFonts w:eastAsia="Times New Roman"/>
          <w:szCs w:val="24"/>
        </w:rPr>
      </w:pPr>
      <w:r>
        <w:rPr>
          <w:rFonts w:eastAsia="Times New Roman"/>
          <w:szCs w:val="24"/>
        </w:rPr>
        <w:t>Αναφερόμαστε στη στελέχωση των νοσοκομείων της χώρας. Κάθε νοσοκομείο της χώρα</w:t>
      </w:r>
      <w:r>
        <w:rPr>
          <w:rFonts w:eastAsia="Times New Roman"/>
          <w:szCs w:val="24"/>
        </w:rPr>
        <w:t xml:space="preserve">ς αξίζει να είναι στελεχωμένο, διότι παρέχει υπηρεσίες υγείας στους συμπολίτες μας που πληρώνουν και ασφαλιστικές εισφορές υπέρ υγείας και φόρους για τη λειτουργία του συστήματος. </w:t>
      </w:r>
    </w:p>
    <w:p w14:paraId="7AF29B09" w14:textId="77777777" w:rsidR="00F43235" w:rsidRDefault="005A3594">
      <w:pPr>
        <w:spacing w:line="600" w:lineRule="auto"/>
        <w:ind w:firstLine="720"/>
        <w:jc w:val="both"/>
        <w:rPr>
          <w:rFonts w:eastAsia="Times New Roman"/>
          <w:szCs w:val="24"/>
        </w:rPr>
      </w:pPr>
      <w:r>
        <w:rPr>
          <w:rFonts w:eastAsia="Times New Roman"/>
          <w:szCs w:val="24"/>
        </w:rPr>
        <w:t>Έφυγε ο συνάδελφος της Νέας Δημοκρατίας, αλλά ήθελα να του υπενθυμίσω -γιατ</w:t>
      </w:r>
      <w:r>
        <w:rPr>
          <w:rFonts w:eastAsia="Times New Roman"/>
          <w:szCs w:val="24"/>
        </w:rPr>
        <w:t xml:space="preserve">ί αναφέρθηκε για το τι παρέλαβε το 2012 η κυβέρνηση συνεργασίας-, ότι το 2004-2009 η φαρμακευτική δαπάνη από 2,8 δισεκατομμύρια ανήλθε σε 6 δισεκατομμύρια και το 2009 τα νοσοκομεία είχαν 9,5 δισεκατομμύρια χρέη. </w:t>
      </w:r>
    </w:p>
    <w:p w14:paraId="7AF29B0A" w14:textId="77777777" w:rsidR="00F43235" w:rsidRDefault="005A3594">
      <w:pPr>
        <w:spacing w:line="600" w:lineRule="auto"/>
        <w:ind w:firstLine="720"/>
        <w:jc w:val="both"/>
        <w:rPr>
          <w:rFonts w:eastAsia="Times New Roman"/>
          <w:szCs w:val="24"/>
        </w:rPr>
      </w:pPr>
      <w:r>
        <w:rPr>
          <w:rFonts w:eastAsia="Times New Roman"/>
          <w:szCs w:val="24"/>
        </w:rPr>
        <w:t>Εάν δούμε μέσα στην κρίση την προσπάθεια γι</w:t>
      </w:r>
      <w:r>
        <w:rPr>
          <w:rFonts w:eastAsia="Times New Roman"/>
          <w:szCs w:val="24"/>
        </w:rPr>
        <w:t xml:space="preserve">α να αντιμετωπιστούν τα προβλήματα, να γίνει νοικοκύρεμα, ήταν πράγματι αξιοσημείωτη. Όμως, αυτό δεν απαλλάσσει τις ευθύνες της Νέας Δημοκρατίας για την κατάσταση και το αδιέξοδο που είχε φέρει την υγεία τα προηγούμενα χρόνια. </w:t>
      </w:r>
    </w:p>
    <w:p w14:paraId="7AF29B0B" w14:textId="77777777" w:rsidR="00F43235" w:rsidRDefault="005A3594">
      <w:pPr>
        <w:spacing w:line="600" w:lineRule="auto"/>
        <w:ind w:firstLine="720"/>
        <w:jc w:val="both"/>
        <w:rPr>
          <w:rFonts w:eastAsia="Times New Roman"/>
          <w:szCs w:val="24"/>
        </w:rPr>
      </w:pPr>
      <w:r>
        <w:rPr>
          <w:rFonts w:eastAsia="Times New Roman"/>
          <w:szCs w:val="24"/>
        </w:rPr>
        <w:lastRenderedPageBreak/>
        <w:t xml:space="preserve">Όμως και σήμερα, δυο χρόνια </w:t>
      </w:r>
      <w:r>
        <w:rPr>
          <w:rFonts w:eastAsia="Times New Roman"/>
          <w:szCs w:val="24"/>
        </w:rPr>
        <w:t>μετά την ανάληψη της διακυβέρνησης από τους ΣΥΡΙΖΑ-ΑΝΕΛ, η κατάσταση στην υγεία και ιδιαίτερα στα νοσοκομεία έχει χειροτερεύσει κατά πολύ. Δυστυχώς έχει χειροτερεύσει κατά πολύ. Οι αριθμοί είναι αδυσώπητοι. Μόνο μια σύγκριση με το προσωπικό, όπου σήμερα υπ</w:t>
      </w:r>
      <w:r>
        <w:rPr>
          <w:rFonts w:eastAsia="Times New Roman"/>
          <w:szCs w:val="24"/>
        </w:rPr>
        <w:t xml:space="preserve">ηρετούν περίπου </w:t>
      </w:r>
      <w:proofErr w:type="spellStart"/>
      <w:r>
        <w:rPr>
          <w:rFonts w:eastAsia="Times New Roman"/>
          <w:szCs w:val="24"/>
        </w:rPr>
        <w:t>επτάμισι</w:t>
      </w:r>
      <w:proofErr w:type="spellEnd"/>
      <w:r>
        <w:rPr>
          <w:rFonts w:eastAsia="Times New Roman"/>
          <w:szCs w:val="24"/>
        </w:rPr>
        <w:t xml:space="preserve"> χιλιάδες λιγότεροι, σε όλα τα νοσοκομεία της χώρας, σε όλο το σύστημα υγείας από ό,τι υπηρετούσαν τον Γενάρη του 2015, μας δείχνει τι ακριβώς συμβαίνει. </w:t>
      </w:r>
    </w:p>
    <w:p w14:paraId="7AF29B0C" w14:textId="77777777" w:rsidR="00F43235" w:rsidRDefault="005A3594">
      <w:pPr>
        <w:spacing w:line="600" w:lineRule="auto"/>
        <w:ind w:firstLine="720"/>
        <w:jc w:val="both"/>
        <w:rPr>
          <w:rFonts w:eastAsia="Times New Roman"/>
          <w:szCs w:val="24"/>
        </w:rPr>
      </w:pPr>
      <w:r>
        <w:rPr>
          <w:rFonts w:eastAsia="Times New Roman"/>
          <w:szCs w:val="24"/>
        </w:rPr>
        <w:t xml:space="preserve">Οι όποιες προσπάθειες της Κυβέρνησης ΣΥΡΙΖΑ-ΑΝΕΛ, για τις οποίες υποθέτω ότι </w:t>
      </w:r>
      <w:r>
        <w:rPr>
          <w:rFonts w:eastAsia="Times New Roman"/>
          <w:szCs w:val="24"/>
        </w:rPr>
        <w:t>θα μας μιλήσει ο κύριος Υπουργός, υπολείπονται κατά πολύ όχι αυτών που απαιτούνται για να βελτιωθεί η κατάσταση, αλλά αυτών που απαιτούνται για να μην χειροτερεύσει περαιτέρω η κατάσταση.</w:t>
      </w:r>
    </w:p>
    <w:p w14:paraId="7AF29B0D" w14:textId="77777777" w:rsidR="00F43235" w:rsidRDefault="005A3594">
      <w:pPr>
        <w:spacing w:line="600" w:lineRule="auto"/>
        <w:ind w:firstLine="720"/>
        <w:jc w:val="both"/>
        <w:rPr>
          <w:rFonts w:eastAsia="Times New Roman"/>
          <w:szCs w:val="24"/>
        </w:rPr>
      </w:pPr>
      <w:r>
        <w:rPr>
          <w:rFonts w:eastAsia="Times New Roman"/>
          <w:szCs w:val="24"/>
        </w:rPr>
        <w:t xml:space="preserve">Πριν από έναν χρόνο ο Υπουργός Υγείας υποσχέθηκε ότι θα προχωρήσουν </w:t>
      </w:r>
      <w:r>
        <w:rPr>
          <w:rFonts w:eastAsia="Times New Roman"/>
          <w:szCs w:val="24"/>
        </w:rPr>
        <w:t>γρήγορα οι προσλήψεις για εννιακόσια άτομα, νοσηλευτικό και λοιπό προσωπικό. Σήμερα, μόνο πεντακόσιοι από αυτούς τοποθετούνται. Στις 2 Απριλίου του 2015</w:t>
      </w:r>
      <w:r>
        <w:rPr>
          <w:rFonts w:eastAsia="Times New Roman"/>
          <w:szCs w:val="24"/>
          <w:vertAlign w:val="superscript"/>
        </w:rPr>
        <w:t xml:space="preserve"> </w:t>
      </w:r>
      <w:r>
        <w:rPr>
          <w:rFonts w:eastAsia="Times New Roman"/>
          <w:szCs w:val="24"/>
        </w:rPr>
        <w:t xml:space="preserve">ο κ. Τσίπρας κάτω από το Υπουργείο Υγείας υποσχέθηκε ότι θα </w:t>
      </w:r>
      <w:r>
        <w:rPr>
          <w:rFonts w:eastAsia="Times New Roman"/>
          <w:szCs w:val="24"/>
        </w:rPr>
        <w:lastRenderedPageBreak/>
        <w:t xml:space="preserve">προωθηθούν οι πέντε χιλιάδες προσλήψεις που είχαν ήδη δρομολογηθεί, προκειμένου να αντιμετωπιστούν τα προβλήματα, μερικώς τουλάχιστον, στα νοσοκομεία. </w:t>
      </w:r>
    </w:p>
    <w:p w14:paraId="7AF29B0E" w14:textId="77777777" w:rsidR="00F43235" w:rsidRDefault="005A3594">
      <w:pPr>
        <w:spacing w:line="600" w:lineRule="auto"/>
        <w:ind w:firstLine="720"/>
        <w:jc w:val="both"/>
        <w:rPr>
          <w:rFonts w:eastAsia="Times New Roman"/>
          <w:szCs w:val="24"/>
        </w:rPr>
      </w:pPr>
      <w:r>
        <w:rPr>
          <w:rFonts w:eastAsia="Times New Roman"/>
          <w:szCs w:val="24"/>
        </w:rPr>
        <w:t>Μέχρι σήμερα, δεν υπήρξε καμμία πρόσληψη από</w:t>
      </w:r>
      <w:r>
        <w:rPr>
          <w:rFonts w:eastAsia="Times New Roman"/>
          <w:szCs w:val="24"/>
        </w:rPr>
        <w:t xml:space="preserve"> αυτές τις τεσσεράμισι χιλιάδες προσλήψεις. Τι έγιναν; Μετατράπηκαν σε τέσσερις χιλιάδες από κοινωφελή εργασία, όπως ειπώθηκε στη συνέχεια; Ούτε γι’ αυτές, όμως, είδαμε κάποια εξέλιξη. </w:t>
      </w:r>
    </w:p>
    <w:p w14:paraId="7AF29B0F" w14:textId="77777777" w:rsidR="00F43235" w:rsidRDefault="005A3594">
      <w:pPr>
        <w:spacing w:line="600" w:lineRule="auto"/>
        <w:ind w:firstLine="720"/>
        <w:jc w:val="both"/>
        <w:rPr>
          <w:rFonts w:eastAsia="Times New Roman"/>
          <w:szCs w:val="24"/>
        </w:rPr>
      </w:pPr>
      <w:r>
        <w:rPr>
          <w:rFonts w:eastAsia="Times New Roman"/>
          <w:szCs w:val="24"/>
        </w:rPr>
        <w:t>Προχωρήσατε σε προσλήψεις επικουρικού προσωπικού -και καλά κάνατε γιατ</w:t>
      </w:r>
      <w:r>
        <w:rPr>
          <w:rFonts w:eastAsia="Times New Roman"/>
          <w:szCs w:val="24"/>
        </w:rPr>
        <w:t>ί ήταν άμεσα τα προβλήματα-, αλλά αυτές δεν καλύπτουν ούτε το 15% των αναγκών. Στο «</w:t>
      </w:r>
      <w:proofErr w:type="spellStart"/>
      <w:r>
        <w:rPr>
          <w:rFonts w:eastAsia="Times New Roman"/>
          <w:szCs w:val="24"/>
        </w:rPr>
        <w:t>Βενιζέλειο</w:t>
      </w:r>
      <w:proofErr w:type="spellEnd"/>
      <w:r>
        <w:rPr>
          <w:rFonts w:eastAsia="Times New Roman"/>
          <w:szCs w:val="24"/>
        </w:rPr>
        <w:t>»</w:t>
      </w:r>
      <w:r>
        <w:rPr>
          <w:rFonts w:eastAsia="Times New Roman"/>
          <w:szCs w:val="24"/>
        </w:rPr>
        <w:t xml:space="preserve"> </w:t>
      </w:r>
      <w:r>
        <w:rPr>
          <w:rFonts w:eastAsia="Times New Roman"/>
          <w:szCs w:val="24"/>
        </w:rPr>
        <w:t>Νοσοκομείο</w:t>
      </w:r>
      <w:r>
        <w:rPr>
          <w:rFonts w:eastAsia="Times New Roman"/>
          <w:szCs w:val="24"/>
        </w:rPr>
        <w:t xml:space="preserve"> έγιναν εννέα προσλήψεις, αντί πενήντα που είχαν ανάγκη και υποσχέθηκε η ΥΠΕ, στο ΠΑΓΝΗ επτά αντί σαράντα, στο νοσοκομείο Ρεθύμνου τρεις.</w:t>
      </w:r>
    </w:p>
    <w:p w14:paraId="7AF29B10" w14:textId="77777777" w:rsidR="00F43235" w:rsidRDefault="005A3594">
      <w:pPr>
        <w:spacing w:line="600" w:lineRule="auto"/>
        <w:ind w:firstLine="720"/>
        <w:jc w:val="both"/>
        <w:rPr>
          <w:rFonts w:eastAsia="Times New Roman"/>
          <w:szCs w:val="24"/>
        </w:rPr>
      </w:pPr>
      <w:r>
        <w:rPr>
          <w:rFonts w:eastAsia="Times New Roman"/>
          <w:szCs w:val="24"/>
        </w:rPr>
        <w:t>Όπως καταλαβ</w:t>
      </w:r>
      <w:r>
        <w:rPr>
          <w:rFonts w:eastAsia="Times New Roman"/>
          <w:szCs w:val="24"/>
        </w:rPr>
        <w:t xml:space="preserve">αίνετε με αυτούς τους ρυθμούς, δεν μπορεί να καλυφθεί ούτε το 10% των αναγκών, οι οποίες αυξάνονται λόγω και των συνταξιοδοτήσεων. </w:t>
      </w:r>
    </w:p>
    <w:p w14:paraId="7AF29B11" w14:textId="77777777" w:rsidR="00F43235" w:rsidRDefault="005A3594">
      <w:pPr>
        <w:spacing w:line="600" w:lineRule="auto"/>
        <w:ind w:firstLine="720"/>
        <w:jc w:val="both"/>
        <w:rPr>
          <w:rFonts w:eastAsia="Times New Roman"/>
          <w:szCs w:val="24"/>
        </w:rPr>
      </w:pPr>
      <w:r>
        <w:rPr>
          <w:rFonts w:eastAsia="Times New Roman"/>
          <w:szCs w:val="24"/>
        </w:rPr>
        <w:lastRenderedPageBreak/>
        <w:t>Η Κυβέρνηση, λοιπόν, η οποία αύξησε τις εισφορές στο 6% για το σύνολο των συντάξεων, κύριων και επικουρικών, πρέπει να μας π</w:t>
      </w:r>
      <w:r>
        <w:rPr>
          <w:rFonts w:eastAsia="Times New Roman"/>
          <w:szCs w:val="24"/>
        </w:rPr>
        <w:t>ει αν τα χρήματα αυτά πιάνουν τόπο, δηλαδή, αν πηγαίνουν στην υγεία ή αν πληρώνονται άλλες υποχρεώσεις -συντάξεις ή άλλες δαπάνες- των ασφαλιστικών ταμείων. Επίσης, αν πηγαίνουν στην υγεία, δεν μπορούν να αντιμετωπιστούν ορισμένα από τα προβλήματα των νοσο</w:t>
      </w:r>
      <w:r>
        <w:rPr>
          <w:rFonts w:eastAsia="Times New Roman"/>
          <w:szCs w:val="24"/>
        </w:rPr>
        <w:t xml:space="preserve">κομείων, πέρα από τα </w:t>
      </w:r>
      <w:proofErr w:type="spellStart"/>
      <w:r>
        <w:rPr>
          <w:rFonts w:eastAsia="Times New Roman"/>
          <w:szCs w:val="24"/>
        </w:rPr>
        <w:t>χρωστούμενα</w:t>
      </w:r>
      <w:proofErr w:type="spellEnd"/>
      <w:r>
        <w:rPr>
          <w:rFonts w:eastAsia="Times New Roman"/>
          <w:szCs w:val="24"/>
        </w:rPr>
        <w:t xml:space="preserve"> στα οποία αναφερθήκατε πριν, με αυτά τα χρήματα;</w:t>
      </w:r>
    </w:p>
    <w:p w14:paraId="7AF29B12" w14:textId="77777777" w:rsidR="00F43235" w:rsidRDefault="005A3594">
      <w:pPr>
        <w:spacing w:line="600" w:lineRule="auto"/>
        <w:ind w:firstLine="720"/>
        <w:jc w:val="both"/>
        <w:rPr>
          <w:rFonts w:eastAsia="Times New Roman"/>
          <w:szCs w:val="24"/>
        </w:rPr>
      </w:pPr>
      <w:r>
        <w:rPr>
          <w:rFonts w:eastAsia="Times New Roman"/>
          <w:szCs w:val="24"/>
        </w:rPr>
        <w:t>Ευχαριστώ, κυρία Πρόεδρε.</w:t>
      </w:r>
    </w:p>
    <w:p w14:paraId="7AF29B13" w14:textId="77777777" w:rsidR="00F43235" w:rsidRDefault="005A359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lang w:val="en-US"/>
        </w:rPr>
        <w:t>O</w:t>
      </w:r>
      <w:r>
        <w:rPr>
          <w:rFonts w:eastAsia="Times New Roman"/>
          <w:szCs w:val="24"/>
        </w:rPr>
        <w:t xml:space="preserve"> κ. </w:t>
      </w:r>
      <w:proofErr w:type="spellStart"/>
      <w:r>
        <w:rPr>
          <w:rFonts w:eastAsia="Times New Roman"/>
          <w:szCs w:val="24"/>
        </w:rPr>
        <w:t>Πολάκης</w:t>
      </w:r>
      <w:proofErr w:type="spellEnd"/>
      <w:r>
        <w:rPr>
          <w:rFonts w:eastAsia="Times New Roman"/>
          <w:szCs w:val="24"/>
        </w:rPr>
        <w:t xml:space="preserve"> έχει τον λόγο.</w:t>
      </w:r>
    </w:p>
    <w:p w14:paraId="7AF29B14" w14:textId="77777777" w:rsidR="00F43235" w:rsidRDefault="005A3594">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ευχαριστώ γ</w:t>
      </w:r>
      <w:r>
        <w:rPr>
          <w:rFonts w:eastAsia="Times New Roman"/>
          <w:szCs w:val="24"/>
        </w:rPr>
        <w:t xml:space="preserve">ια την επίκαιρη ερώτηση, γιατί μου δίνετε πάλι μια ευκαιρία να ξεκαθαρίσω μερικά πράγματα. </w:t>
      </w:r>
    </w:p>
    <w:p w14:paraId="7AF29B15" w14:textId="77777777" w:rsidR="00F43235" w:rsidRDefault="005A3594">
      <w:pPr>
        <w:spacing w:line="600" w:lineRule="auto"/>
        <w:ind w:firstLine="720"/>
        <w:jc w:val="both"/>
        <w:rPr>
          <w:rFonts w:eastAsia="Times New Roman"/>
          <w:szCs w:val="24"/>
        </w:rPr>
      </w:pPr>
      <w:r>
        <w:rPr>
          <w:rFonts w:eastAsia="Times New Roman"/>
          <w:szCs w:val="24"/>
        </w:rPr>
        <w:t xml:space="preserve">Επειδή η </w:t>
      </w:r>
      <w:proofErr w:type="spellStart"/>
      <w:r>
        <w:rPr>
          <w:rFonts w:eastAsia="Times New Roman"/>
          <w:szCs w:val="24"/>
        </w:rPr>
        <w:t>σεναριολογία</w:t>
      </w:r>
      <w:proofErr w:type="spellEnd"/>
      <w:r>
        <w:rPr>
          <w:rFonts w:eastAsia="Times New Roman"/>
          <w:szCs w:val="24"/>
        </w:rPr>
        <w:t xml:space="preserve"> της καταστροφής καλά κρατεί και η ΠΟΕΔΗΝ έχει αναλάβει εργολαβία αυτό</w:t>
      </w:r>
      <w:r>
        <w:rPr>
          <w:rFonts w:eastAsia="Times New Roman"/>
          <w:szCs w:val="24"/>
        </w:rPr>
        <w:t>ν</w:t>
      </w:r>
      <w:r>
        <w:rPr>
          <w:rFonts w:eastAsia="Times New Roman"/>
          <w:szCs w:val="24"/>
        </w:rPr>
        <w:t xml:space="preserve"> τον ρόλο με τη βοήθεια και ορισμένων από την Αντιπολίτευση, πάρτε μολύβ</w:t>
      </w:r>
      <w:r>
        <w:rPr>
          <w:rFonts w:eastAsia="Times New Roman"/>
          <w:szCs w:val="24"/>
        </w:rPr>
        <w:t xml:space="preserve">ι και χαρτί και σημειώνετε: </w:t>
      </w:r>
      <w:r>
        <w:rPr>
          <w:rFonts w:eastAsia="Times New Roman"/>
          <w:szCs w:val="24"/>
        </w:rPr>
        <w:lastRenderedPageBreak/>
        <w:t>Από τον Οκτώβρη του 2015 μέχρι σήμερα έχουν αναλάβει υπηρεσία στα νοσοκομεία, στα ΠΕΔΥ, στα κέντρα υγείας και στις δομές του συστήματος υγείας οι κάτωθι. Σημειώνετε και κάντε την πρόσθεση. Μιλάω για νέο προσωπικό: Χίλιοι διακόσι</w:t>
      </w:r>
      <w:r>
        <w:rPr>
          <w:rFonts w:eastAsia="Times New Roman"/>
          <w:szCs w:val="24"/>
        </w:rPr>
        <w:t xml:space="preserve">οι επικουρικοί γιατροί, διακόσιοι είκοσι μόνιμοι γιατροί από παλαιές προκηρύξεις που υπήρχαν οι πιστώσεις, τις είχατε παγώσει και δεν τους προσλαμβάνατε. Τετρακόσιους διορίσαμε, διακόσιοι είκοσι έχουν αναλάβει μέχρι στιγμής και </w:t>
      </w:r>
      <w:proofErr w:type="spellStart"/>
      <w:r>
        <w:rPr>
          <w:rFonts w:eastAsia="Times New Roman"/>
          <w:szCs w:val="24"/>
        </w:rPr>
        <w:t>ξαναδιορίζονται</w:t>
      </w:r>
      <w:proofErr w:type="spellEnd"/>
      <w:r>
        <w:rPr>
          <w:rFonts w:eastAsia="Times New Roman"/>
          <w:szCs w:val="24"/>
        </w:rPr>
        <w:t xml:space="preserve"> οι επόμενοι.</w:t>
      </w:r>
      <w:r>
        <w:rPr>
          <w:rFonts w:eastAsia="Times New Roman"/>
          <w:szCs w:val="24"/>
        </w:rPr>
        <w:t xml:space="preserve"> Χίλιοι διακόσιοι, λοιπόν, και διακόσιοι είκοσι. </w:t>
      </w:r>
      <w:proofErr w:type="spellStart"/>
      <w:r>
        <w:rPr>
          <w:rFonts w:eastAsia="Times New Roman"/>
          <w:szCs w:val="24"/>
        </w:rPr>
        <w:t>Εκατόν</w:t>
      </w:r>
      <w:proofErr w:type="spellEnd"/>
      <w:r>
        <w:rPr>
          <w:rFonts w:eastAsia="Times New Roman"/>
          <w:szCs w:val="24"/>
        </w:rPr>
        <w:t xml:space="preserve"> ογδόντα επτά άτομα προσωπικό στο ΕΚΑΒ. </w:t>
      </w:r>
      <w:proofErr w:type="spellStart"/>
      <w:r>
        <w:rPr>
          <w:rFonts w:eastAsia="Times New Roman"/>
          <w:szCs w:val="24"/>
        </w:rPr>
        <w:t>Εκατόν</w:t>
      </w:r>
      <w:proofErr w:type="spellEnd"/>
      <w:r>
        <w:rPr>
          <w:rFonts w:eastAsia="Times New Roman"/>
          <w:szCs w:val="24"/>
        </w:rPr>
        <w:t xml:space="preserve"> σαράντα πέντε άτομα από το ΚΕΕΛΠΝΟ στο ανατολικό Αιγαίο, νοσηλευτικό προσωπικό του ΕΚΑΒ και κάποιοι γιατροί για τις ανάγκες τους προσφυγικού που ήδη έχει </w:t>
      </w:r>
      <w:r>
        <w:rPr>
          <w:rFonts w:eastAsia="Times New Roman"/>
          <w:szCs w:val="24"/>
        </w:rPr>
        <w:t xml:space="preserve">δοθεί παράταση στην υπηρεσία αυτών. Από τους εννιακόσιους οκτώ μόνιμους που προκηρύχθηκαν, αυτή τη στιγμή που μιλάμε –γιατί σας έχουν πληροφορήσει λάθος, αν κρίνω από το νούμερο που άκουσα- έχουν αναλάβει υπηρεσία οι επτακόσιοι ογδόντα. Δεν έχει βγει μόνο </w:t>
      </w:r>
      <w:r>
        <w:rPr>
          <w:rFonts w:eastAsia="Times New Roman"/>
          <w:szCs w:val="24"/>
        </w:rPr>
        <w:t>το ΦΕΚ. Από τα πεντακόσια ογδόντα πέντε άτομα επικουρικό προσωπικό που προκηρύξαμε το</w:t>
      </w:r>
      <w:r>
        <w:rPr>
          <w:rFonts w:eastAsia="Times New Roman"/>
          <w:szCs w:val="24"/>
        </w:rPr>
        <w:t>ν</w:t>
      </w:r>
      <w:r>
        <w:rPr>
          <w:rFonts w:eastAsia="Times New Roman"/>
          <w:szCs w:val="24"/>
        </w:rPr>
        <w:t xml:space="preserve"> Μάιο και έκαναν διαδικασία οι υγειονομικές περιφέρειες, έχουν αναλάβει υπηρεσία </w:t>
      </w:r>
      <w:r>
        <w:rPr>
          <w:rFonts w:eastAsia="Times New Roman"/>
          <w:szCs w:val="24"/>
        </w:rPr>
        <w:lastRenderedPageBreak/>
        <w:t xml:space="preserve">γύρω στους τριακόσιους. Είναι ανάμεσα στα διακόσια ενενήντα και στα τριακόσια άτομα. Δεν </w:t>
      </w:r>
      <w:r>
        <w:rPr>
          <w:rFonts w:eastAsia="Times New Roman"/>
          <w:szCs w:val="24"/>
        </w:rPr>
        <w:t xml:space="preserve">έχω το ακριβές νούμερο. </w:t>
      </w:r>
    </w:p>
    <w:p w14:paraId="7AF29B16" w14:textId="77777777" w:rsidR="00F43235" w:rsidRDefault="005A3594">
      <w:pPr>
        <w:spacing w:line="600" w:lineRule="auto"/>
        <w:ind w:firstLine="720"/>
        <w:jc w:val="both"/>
        <w:rPr>
          <w:rFonts w:eastAsia="Times New Roman"/>
          <w:szCs w:val="24"/>
        </w:rPr>
      </w:pPr>
      <w:r>
        <w:rPr>
          <w:rFonts w:eastAsia="Times New Roman"/>
          <w:szCs w:val="24"/>
        </w:rPr>
        <w:t xml:space="preserve">Επίσης, από τον διαγωνισμό του ΚΕΕΛΠΝΟ για τις ΜΕΘ έχουν αναλάβει υπηρεσία διακόσιες δεκαπέντε νοσηλεύτριες και εξήντα δύο γιατροί. Όλο αυτό αθροιστικά από τον Οκτώβριο του 2015 μέχρι σήμερα μάς κάνει τρεις χιλιάδες </w:t>
      </w:r>
      <w:proofErr w:type="spellStart"/>
      <w:r>
        <w:rPr>
          <w:rFonts w:eastAsia="Times New Roman"/>
          <w:szCs w:val="24"/>
        </w:rPr>
        <w:t>εκατόν</w:t>
      </w:r>
      <w:proofErr w:type="spellEnd"/>
      <w:r>
        <w:rPr>
          <w:rFonts w:eastAsia="Times New Roman"/>
          <w:szCs w:val="24"/>
        </w:rPr>
        <w:t xml:space="preserve"> εξήντα π</w:t>
      </w:r>
      <w:r>
        <w:rPr>
          <w:rFonts w:eastAsia="Times New Roman"/>
          <w:szCs w:val="24"/>
        </w:rPr>
        <w:t xml:space="preserve">έντε άτομα. Αυτή είναι η πραγματικότητα. Τα υπόλοιπα στοιχεία, ότι έχουν φύγει, ότι έχουν κάνει, ότι έχουν δείξει, εγώ δεν τα έχω, κύριε </w:t>
      </w:r>
      <w:proofErr w:type="spellStart"/>
      <w:r>
        <w:rPr>
          <w:rFonts w:eastAsia="Times New Roman"/>
          <w:szCs w:val="24"/>
        </w:rPr>
        <w:t>Κεγκέρογλου</w:t>
      </w:r>
      <w:proofErr w:type="spellEnd"/>
      <w:r>
        <w:rPr>
          <w:rFonts w:eastAsia="Times New Roman"/>
          <w:szCs w:val="24"/>
        </w:rPr>
        <w:t>.</w:t>
      </w:r>
    </w:p>
    <w:p w14:paraId="7AF29B17" w14:textId="77777777" w:rsidR="00F43235" w:rsidRDefault="005A3594">
      <w:pPr>
        <w:spacing w:line="600" w:lineRule="auto"/>
        <w:ind w:firstLine="720"/>
        <w:jc w:val="both"/>
        <w:rPr>
          <w:rFonts w:eastAsia="Times New Roman"/>
          <w:szCs w:val="24"/>
        </w:rPr>
      </w:pPr>
      <w:r>
        <w:rPr>
          <w:rFonts w:eastAsia="Times New Roman"/>
          <w:szCs w:val="24"/>
        </w:rPr>
        <w:t xml:space="preserve">Επίσης, εκτός απ’ αυτά, είναι σε διαδικασία να προσληφθούν οι υπόλοιποι </w:t>
      </w:r>
      <w:proofErr w:type="spellStart"/>
      <w:r>
        <w:rPr>
          <w:rFonts w:eastAsia="Times New Roman"/>
          <w:szCs w:val="24"/>
        </w:rPr>
        <w:t>εκατόν</w:t>
      </w:r>
      <w:proofErr w:type="spellEnd"/>
      <w:r>
        <w:rPr>
          <w:rFonts w:eastAsia="Times New Roman"/>
          <w:szCs w:val="24"/>
        </w:rPr>
        <w:t xml:space="preserve"> είκοσι από τους εννιακόσιου</w:t>
      </w:r>
      <w:r>
        <w:rPr>
          <w:rFonts w:eastAsia="Times New Roman"/>
          <w:szCs w:val="24"/>
        </w:rPr>
        <w:t xml:space="preserve">ς οκτώ και οι υπόλοιποι διακόσιοι πενήντα από τους πεντακόσιους ογδόντα πέντε που ήταν από το επικουρικό προσωπικό. </w:t>
      </w:r>
    </w:p>
    <w:p w14:paraId="7AF29B18" w14:textId="77777777" w:rsidR="00F43235" w:rsidRDefault="005A3594">
      <w:pPr>
        <w:spacing w:line="600" w:lineRule="auto"/>
        <w:ind w:firstLine="720"/>
        <w:jc w:val="both"/>
        <w:rPr>
          <w:rFonts w:eastAsia="Times New Roman"/>
          <w:szCs w:val="24"/>
        </w:rPr>
      </w:pPr>
      <w:r>
        <w:rPr>
          <w:rFonts w:eastAsia="Times New Roman"/>
          <w:szCs w:val="24"/>
        </w:rPr>
        <w:t>Επίσης, βγήκαν τα αποτελέσματα από τους κυλιόμενους πίνακες</w:t>
      </w:r>
      <w:r>
        <w:rPr>
          <w:rFonts w:eastAsia="Times New Roman"/>
          <w:szCs w:val="24"/>
        </w:rPr>
        <w:t>,</w:t>
      </w:r>
      <w:r>
        <w:rPr>
          <w:rFonts w:eastAsia="Times New Roman"/>
          <w:szCs w:val="24"/>
        </w:rPr>
        <w:t xml:space="preserve"> από την επόμενη προκήρυξη των χιλίων πεντακοσίων τριάντα οκτώ</w:t>
      </w:r>
      <w:r>
        <w:rPr>
          <w:rFonts w:eastAsia="Times New Roman"/>
          <w:szCs w:val="24"/>
        </w:rPr>
        <w:t>,</w:t>
      </w:r>
      <w:r>
        <w:rPr>
          <w:rFonts w:eastAsia="Times New Roman"/>
          <w:szCs w:val="24"/>
        </w:rPr>
        <w:t xml:space="preserve"> τα εξακόσια ενε</w:t>
      </w:r>
      <w:r>
        <w:rPr>
          <w:rFonts w:eastAsia="Times New Roman"/>
          <w:szCs w:val="24"/>
        </w:rPr>
        <w:t xml:space="preserve">νήντα άτομα. Από τον κυλιόμενο πίνακα της 4Κ και 5Κ </w:t>
      </w:r>
      <w:r>
        <w:rPr>
          <w:rFonts w:eastAsia="Times New Roman"/>
          <w:szCs w:val="24"/>
        </w:rPr>
        <w:lastRenderedPageBreak/>
        <w:t>βγήκαν τα αποτελέσματα και έρχεται η κατανομή από το Υπουργείο Διοικητικής Ανασυγκρότησης για να σταλεί στα νοσοκομεία. Οι υπόλοιποι οκτακόσιοι</w:t>
      </w:r>
      <w:r>
        <w:rPr>
          <w:rFonts w:eastAsia="Times New Roman"/>
          <w:szCs w:val="24"/>
        </w:rPr>
        <w:t xml:space="preserve"> </w:t>
      </w:r>
      <w:r>
        <w:rPr>
          <w:rFonts w:eastAsia="Times New Roman"/>
          <w:szCs w:val="24"/>
        </w:rPr>
        <w:t>σε νέα προκήρυξη.</w:t>
      </w:r>
    </w:p>
    <w:p w14:paraId="7AF29B19" w14:textId="77777777" w:rsidR="00F43235" w:rsidRDefault="005A3594">
      <w:pPr>
        <w:spacing w:line="600" w:lineRule="auto"/>
        <w:ind w:firstLine="720"/>
        <w:jc w:val="both"/>
        <w:rPr>
          <w:rFonts w:eastAsia="Times New Roman"/>
          <w:szCs w:val="24"/>
        </w:rPr>
      </w:pPr>
      <w:r>
        <w:rPr>
          <w:rFonts w:eastAsia="Times New Roman"/>
          <w:szCs w:val="24"/>
        </w:rPr>
        <w:t xml:space="preserve">Επίσης, έχουν προκηρυχθεί </w:t>
      </w:r>
      <w:r>
        <w:rPr>
          <w:rFonts w:eastAsia="Times New Roman"/>
          <w:szCs w:val="24"/>
        </w:rPr>
        <w:t xml:space="preserve">θέσεις για </w:t>
      </w:r>
      <w:r>
        <w:rPr>
          <w:rFonts w:eastAsia="Times New Roman"/>
          <w:szCs w:val="24"/>
        </w:rPr>
        <w:t>επτακ</w:t>
      </w:r>
      <w:r>
        <w:rPr>
          <w:rFonts w:eastAsia="Times New Roman"/>
          <w:szCs w:val="24"/>
        </w:rPr>
        <w:t>όσιο</w:t>
      </w:r>
      <w:r>
        <w:rPr>
          <w:rFonts w:eastAsia="Times New Roman"/>
          <w:szCs w:val="24"/>
        </w:rPr>
        <w:t>υς</w:t>
      </w:r>
      <w:r>
        <w:rPr>
          <w:rFonts w:eastAsia="Times New Roman"/>
          <w:szCs w:val="24"/>
        </w:rPr>
        <w:t xml:space="preserve"> εξήντα μόνιμο</w:t>
      </w:r>
      <w:r>
        <w:rPr>
          <w:rFonts w:eastAsia="Times New Roman"/>
          <w:szCs w:val="24"/>
        </w:rPr>
        <w:t>υς</w:t>
      </w:r>
      <w:r>
        <w:rPr>
          <w:rFonts w:eastAsia="Times New Roman"/>
          <w:szCs w:val="24"/>
        </w:rPr>
        <w:t xml:space="preserve"> γιατρο</w:t>
      </w:r>
      <w:r>
        <w:rPr>
          <w:rFonts w:eastAsia="Times New Roman"/>
          <w:szCs w:val="24"/>
        </w:rPr>
        <w:t>ύς</w:t>
      </w:r>
      <w:r>
        <w:rPr>
          <w:rFonts w:eastAsia="Times New Roman"/>
          <w:szCs w:val="24"/>
        </w:rPr>
        <w:t xml:space="preserve"> για πρώτη φορά μετά από οκτώ-εννιά χρόνια</w:t>
      </w:r>
      <w:r>
        <w:rPr>
          <w:rFonts w:eastAsia="Times New Roman"/>
          <w:szCs w:val="24"/>
        </w:rPr>
        <w:t>,</w:t>
      </w:r>
      <w:r>
        <w:rPr>
          <w:rFonts w:eastAsia="Times New Roman"/>
          <w:szCs w:val="24"/>
        </w:rPr>
        <w:t xml:space="preserve"> που δεν διοριζόταν μόνιμος γιατρός στο σύστημα και είναι σε διαδικασία κρίσης σε όλες τις υγειονομικές περιφέρειες. Οι πρώτες πενήντα κρίσεις απ’ αυτές έφτασαν ήδη στο Υπουργείο Υγε</w:t>
      </w:r>
      <w:r>
        <w:rPr>
          <w:rFonts w:eastAsia="Times New Roman"/>
          <w:szCs w:val="24"/>
        </w:rPr>
        <w:t>ίας και προχωράμε για τον διορισμό τους. Υπάρχουν άλλες δύο πράξεις Υπουργικού Συμβουλίου με χίλια διακόσια άτομα προσωπικό που τα οκτακόσια είναι νοσηλευτικό για τα νοσοκομεία Αθήνας και Πειραιά και οι υπόλοιποι τετρακόσιοι λοιπό προσωπικό για την υπόλοιπ</w:t>
      </w:r>
      <w:r>
        <w:rPr>
          <w:rFonts w:eastAsia="Times New Roman"/>
          <w:szCs w:val="24"/>
        </w:rPr>
        <w:t>η Ελλάδα και δύο χιλιάδες μόνιμοι γιατροί</w:t>
      </w:r>
      <w:r>
        <w:rPr>
          <w:rFonts w:eastAsia="Times New Roman"/>
          <w:szCs w:val="24"/>
        </w:rPr>
        <w:t>, για τους οποίους οι θέσεις</w:t>
      </w:r>
      <w:r>
        <w:rPr>
          <w:rFonts w:eastAsia="Times New Roman"/>
          <w:szCs w:val="24"/>
        </w:rPr>
        <w:t xml:space="preserve"> θα προκηρυχθούν μέσα στο 2017. </w:t>
      </w:r>
    </w:p>
    <w:p w14:paraId="7AF29B1A" w14:textId="77777777" w:rsidR="00F43235" w:rsidRDefault="005A3594">
      <w:pPr>
        <w:spacing w:line="600" w:lineRule="auto"/>
        <w:ind w:firstLine="720"/>
        <w:jc w:val="both"/>
        <w:rPr>
          <w:rFonts w:eastAsia="Times New Roman"/>
          <w:szCs w:val="24"/>
        </w:rPr>
      </w:pPr>
      <w:r>
        <w:rPr>
          <w:rFonts w:eastAsia="Times New Roman"/>
          <w:szCs w:val="24"/>
        </w:rPr>
        <w:lastRenderedPageBreak/>
        <w:t xml:space="preserve">Είναι σοβαρότατη η προσπάθεια ενίσχυσης του δημόσιου συστήματος υγείας. Τουλάχιστον τα τελευταία επτά-οκτώ χρόνια τέτοια ενίσχυση δεν έχει ξαναγίνει, γι’ </w:t>
      </w:r>
      <w:r>
        <w:rPr>
          <w:rFonts w:eastAsia="Times New Roman"/>
          <w:szCs w:val="24"/>
        </w:rPr>
        <w:t xml:space="preserve">αυτό και έχει ισορροπήσει το σύστημα, κύριε </w:t>
      </w:r>
      <w:proofErr w:type="spellStart"/>
      <w:r>
        <w:rPr>
          <w:rFonts w:eastAsia="Times New Roman"/>
          <w:szCs w:val="24"/>
        </w:rPr>
        <w:t>Κεγκέρογλου</w:t>
      </w:r>
      <w:proofErr w:type="spellEnd"/>
      <w:r>
        <w:rPr>
          <w:rFonts w:eastAsia="Times New Roman"/>
          <w:szCs w:val="24"/>
        </w:rPr>
        <w:t>, σε σχέση με το πώς ήταν ένα</w:t>
      </w:r>
      <w:r>
        <w:rPr>
          <w:rFonts w:eastAsia="Times New Roman"/>
          <w:szCs w:val="24"/>
        </w:rPr>
        <w:t>ν</w:t>
      </w:r>
      <w:r>
        <w:rPr>
          <w:rFonts w:eastAsia="Times New Roman"/>
          <w:szCs w:val="24"/>
        </w:rPr>
        <w:t xml:space="preserve"> χρόνο πριν. </w:t>
      </w:r>
    </w:p>
    <w:p w14:paraId="7AF29B1B" w14:textId="77777777" w:rsidR="00F43235" w:rsidRDefault="005A3594">
      <w:pPr>
        <w:spacing w:line="600" w:lineRule="auto"/>
        <w:ind w:firstLine="720"/>
        <w:jc w:val="both"/>
        <w:rPr>
          <w:rFonts w:eastAsia="Times New Roman"/>
          <w:szCs w:val="24"/>
        </w:rPr>
      </w:pPr>
      <w:r>
        <w:rPr>
          <w:rFonts w:eastAsia="Times New Roman"/>
          <w:szCs w:val="24"/>
        </w:rPr>
        <w:t>Στην δευτερολογία μου θα απαντήσω πιο συγκεκριμένα επί των οικονομικών. Πάντως η πραγματική εικόνα η οποία υπάρχει, όχι αυτή που προβάλλουν τα διάφορα ΜΜΕ κα</w:t>
      </w:r>
      <w:r>
        <w:rPr>
          <w:rFonts w:eastAsia="Times New Roman"/>
          <w:szCs w:val="24"/>
        </w:rPr>
        <w:t>ι γράφουν κάποιες εφημερίδες τύπου «</w:t>
      </w:r>
      <w:r>
        <w:rPr>
          <w:rFonts w:eastAsia="Times New Roman"/>
          <w:szCs w:val="24"/>
        </w:rPr>
        <w:t>ΠΡΩΤΟ ΘΕΜΑ</w:t>
      </w:r>
      <w:r>
        <w:rPr>
          <w:rFonts w:eastAsia="Times New Roman"/>
          <w:szCs w:val="24"/>
        </w:rPr>
        <w:t>», είναι αυτή που σας είπα προηγουμένως.</w:t>
      </w:r>
    </w:p>
    <w:p w14:paraId="7AF29B1C" w14:textId="77777777" w:rsidR="00F43235" w:rsidRDefault="005A359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Σας ευχαριστούμε.</w:t>
      </w:r>
    </w:p>
    <w:p w14:paraId="7AF29B1D" w14:textId="77777777" w:rsidR="00F43235" w:rsidRDefault="005A3594">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w:t>
      </w:r>
      <w:r>
        <w:rPr>
          <w:rFonts w:eastAsia="Times New Roman"/>
          <w:szCs w:val="24"/>
        </w:rPr>
        <w:t>τα άνω δυτικά θεωρεία, αφού προηγουμένως ενημερώθηκαν για την ιστορία του κτηρίου και τον τρόπο οργάνωσης και λειτουργίας της Βουλής, σαράντα εννέα μαθητές και μαθήτριες και τέσσερις εκπαιδευτικοί από το 4</w:t>
      </w:r>
      <w:r>
        <w:rPr>
          <w:rFonts w:eastAsia="Times New Roman"/>
          <w:szCs w:val="24"/>
          <w:vertAlign w:val="superscript"/>
        </w:rPr>
        <w:t xml:space="preserve">ο </w:t>
      </w:r>
      <w:r>
        <w:rPr>
          <w:rFonts w:eastAsia="Times New Roman"/>
          <w:szCs w:val="24"/>
        </w:rPr>
        <w:t>Γυμνάσιο Αλεξανδρούπολης.</w:t>
      </w:r>
    </w:p>
    <w:p w14:paraId="7AF29B1E" w14:textId="77777777" w:rsidR="00F43235" w:rsidRDefault="005A3594">
      <w:pPr>
        <w:spacing w:line="600" w:lineRule="auto"/>
        <w:ind w:firstLine="720"/>
        <w:jc w:val="both"/>
        <w:rPr>
          <w:rFonts w:eastAsia="Times New Roman"/>
          <w:szCs w:val="24"/>
        </w:rPr>
      </w:pPr>
      <w:r>
        <w:rPr>
          <w:rFonts w:eastAsia="Times New Roman"/>
          <w:szCs w:val="24"/>
        </w:rPr>
        <w:lastRenderedPageBreak/>
        <w:t>Η Βουλή τούς καλωσορίζε</w:t>
      </w:r>
      <w:r>
        <w:rPr>
          <w:rFonts w:eastAsia="Times New Roman"/>
          <w:szCs w:val="24"/>
        </w:rPr>
        <w:t>ι.</w:t>
      </w:r>
    </w:p>
    <w:p w14:paraId="7AF29B1F" w14:textId="77777777" w:rsidR="00F43235" w:rsidRDefault="005A3594">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w:t>
      </w:r>
      <w:r>
        <w:rPr>
          <w:rFonts w:eastAsia="Times New Roman"/>
          <w:szCs w:val="24"/>
        </w:rPr>
        <w:t xml:space="preserve"> της Βουλής</w:t>
      </w:r>
      <w:r>
        <w:rPr>
          <w:rFonts w:eastAsia="Times New Roman"/>
          <w:szCs w:val="24"/>
        </w:rPr>
        <w:t>)</w:t>
      </w:r>
    </w:p>
    <w:p w14:paraId="7AF29B2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Πρώτον, είναι μέρα κοινοβουλευτικού ελέγχου και δεύτερον είναι η τελευταία ερώτηση, γιατί έχουμε ξεκινήσει από τις 18.00΄. Έτσι μπορείτε να δείτε περισσότερο και την Αίθουσα και να πάρετε μια γεύση της Ε</w:t>
      </w:r>
      <w:r>
        <w:rPr>
          <w:rFonts w:eastAsia="Times New Roman" w:cs="Times New Roman"/>
          <w:szCs w:val="24"/>
        </w:rPr>
        <w:t xml:space="preserve">λληνικής Βουλής. </w:t>
      </w:r>
    </w:p>
    <w:p w14:paraId="7AF29B21"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ακριβώς για τρία λεπτά. </w:t>
      </w:r>
    </w:p>
    <w:p w14:paraId="7AF29B22"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κυρία Πρόεδρε. </w:t>
      </w:r>
    </w:p>
    <w:p w14:paraId="7AF29B23"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Κύριε Υπουργέ, επιβεβαιώσατε αυτά τα οποία σας είπα: μόνο επικουρικοί και μόνο μερικές προσλήψεις από αυτές τις επιμέρους που είχ</w:t>
      </w:r>
      <w:r>
        <w:rPr>
          <w:rFonts w:eastAsia="Times New Roman" w:cs="Times New Roman"/>
          <w:szCs w:val="24"/>
        </w:rPr>
        <w:t xml:space="preserve">αν μείνει από το παρελθόν. Είπα βεβαίως ότι οι όποιες προσπάθειες θα επικαλεστείτε υπολείπονται όχι των αναγκών προκειμένου να βελτιωθεί η κατάσταση, αλλά και αυτών που χρειάζονται για να μην χειροτερεύει συνεχώς η κατάσταση. </w:t>
      </w:r>
    </w:p>
    <w:p w14:paraId="7AF29B24"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Δεν πήρατε στα σοβαρά -και αυ</w:t>
      </w:r>
      <w:r>
        <w:rPr>
          <w:rFonts w:eastAsia="Times New Roman" w:cs="Times New Roman"/>
          <w:szCs w:val="24"/>
        </w:rPr>
        <w:t xml:space="preserve">τό είναι εις βάρος των αποφάσεών σας </w:t>
      </w:r>
      <w:r>
        <w:rPr>
          <w:rFonts w:eastAsia="Times New Roman" w:cs="Times New Roman"/>
          <w:szCs w:val="24"/>
        </w:rPr>
        <w:t xml:space="preserve">για  την </w:t>
      </w:r>
      <w:r>
        <w:rPr>
          <w:rFonts w:eastAsia="Times New Roman" w:cs="Times New Roman"/>
          <w:szCs w:val="24"/>
        </w:rPr>
        <w:t>αντιμετώπιση των προβλημάτων και τη βελτίωση της κατάστασης στα νοσοκομεία- ότι καθημερινά υπάρχουν και συνταξιοδοτήσεις. Σας είπα ότι αθροιστικά, βάζοντας τον αριθμό των μονίμων –χωρίς τους επικουρικούς- και λ</w:t>
      </w:r>
      <w:r>
        <w:rPr>
          <w:rFonts w:eastAsia="Times New Roman" w:cs="Times New Roman"/>
          <w:szCs w:val="24"/>
        </w:rPr>
        <w:t>αμβάνοντας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τις αποχωρήσεις, δυστυχώς έχουμε κατά πολλές χιλιάδες λιγότερο προσωπικό στο Εθνικό Σύστημα Υγείας, είτε το θέλουμε είτε όχι. Υπάρχουν και συνταξιοδοτήσεις, εάν τις έχετε ξεχάσει. </w:t>
      </w:r>
    </w:p>
    <w:p w14:paraId="7AF29B25"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Δεν καλύπτουν οι προσλήψεις με τον ρυθμό που πάμε ως πο</w:t>
      </w:r>
      <w:r>
        <w:rPr>
          <w:rFonts w:eastAsia="Times New Roman" w:cs="Times New Roman"/>
          <w:szCs w:val="24"/>
        </w:rPr>
        <w:t xml:space="preserve">λιτεία ούτε καν τις συνταξιοδοτήσεις. Η προκήρυξη των τεσσάρων, τεσσερισήμισι ή πέντε χιλιάδων –δεν ξέρω ποια ακριβώς ήταν η υπόσχεση και η δέσμευση του Πρωθυπουργού για μόνιμες προσλήψεις- πρέπει να δρομολογηθεί. </w:t>
      </w:r>
    </w:p>
    <w:p w14:paraId="7AF29B26"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w:t>
      </w:r>
      <w:r>
        <w:rPr>
          <w:rFonts w:eastAsia="Times New Roman" w:cs="Times New Roman"/>
          <w:b/>
          <w:szCs w:val="24"/>
        </w:rPr>
        <w:t xml:space="preserve">ας): </w:t>
      </w:r>
      <w:r>
        <w:rPr>
          <w:rFonts w:eastAsia="Times New Roman" w:cs="Times New Roman"/>
          <w:szCs w:val="24"/>
        </w:rPr>
        <w:t xml:space="preserve">Δρομολογείται. </w:t>
      </w:r>
    </w:p>
    <w:p w14:paraId="7AF29B27"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Δεν μπορεί αυτό να πάει στις καλένδες και σας εξηγώ και τον λόγο. Ήδη έχουμε πάρα πολλές χιλιάδες προσωπικού</w:t>
      </w:r>
      <w:r>
        <w:rPr>
          <w:rFonts w:eastAsia="Times New Roman" w:cs="Times New Roman"/>
          <w:szCs w:val="24"/>
        </w:rPr>
        <w:t>,</w:t>
      </w:r>
      <w:r>
        <w:rPr>
          <w:rFonts w:eastAsia="Times New Roman" w:cs="Times New Roman"/>
          <w:szCs w:val="24"/>
        </w:rPr>
        <w:t xml:space="preserve"> που έχει ώριμα συνταξιοδοτικά δικαιώματα και ανά πάσα στιγμή μπορεί να προχωρήσει στην αίτηση συνταξιο</w:t>
      </w:r>
      <w:r>
        <w:rPr>
          <w:rFonts w:eastAsia="Times New Roman" w:cs="Times New Roman"/>
          <w:szCs w:val="24"/>
        </w:rPr>
        <w:t xml:space="preserve">δότησης. Άρα πρέπει να ληφθεί και αυτό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όψιν</w:t>
      </w:r>
      <w:proofErr w:type="spellEnd"/>
      <w:r>
        <w:rPr>
          <w:rFonts w:eastAsia="Times New Roman" w:cs="Times New Roman"/>
          <w:szCs w:val="24"/>
        </w:rPr>
        <w:t xml:space="preserve">. </w:t>
      </w:r>
    </w:p>
    <w:p w14:paraId="7AF29B28"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Έρχομαι σε ένα συγκεκριμένο θέμα, στις ΜΕΘ, για τις οποίες δεν είπατε τίποτα. </w:t>
      </w:r>
    </w:p>
    <w:p w14:paraId="7AF29B29"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Είπα αλλά δεν το ακούσατε. </w:t>
      </w:r>
    </w:p>
    <w:p w14:paraId="7AF29B2A"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Δεσμευτήκατε πέρ</w:t>
      </w:r>
      <w:r>
        <w:rPr>
          <w:rFonts w:eastAsia="Times New Roman" w:cs="Times New Roman"/>
          <w:szCs w:val="24"/>
        </w:rPr>
        <w:t>υ</w:t>
      </w:r>
      <w:r>
        <w:rPr>
          <w:rFonts w:eastAsia="Times New Roman" w:cs="Times New Roman"/>
          <w:szCs w:val="24"/>
        </w:rPr>
        <w:t>σι ότι θα αντι</w:t>
      </w:r>
      <w:r>
        <w:rPr>
          <w:rFonts w:eastAsia="Times New Roman" w:cs="Times New Roman"/>
          <w:szCs w:val="24"/>
        </w:rPr>
        <w:t xml:space="preserve">μετωπίζατε το πρόβλημα των κλειστών κρεβατιών ΜΕΘ, που είναι περίπου διακόσια κρεβάτια. Δεσμευτήκατε ότι </w:t>
      </w:r>
      <w:proofErr w:type="spellStart"/>
      <w:r>
        <w:rPr>
          <w:rFonts w:eastAsia="Times New Roman" w:cs="Times New Roman"/>
          <w:szCs w:val="24"/>
        </w:rPr>
        <w:t>εκατόν</w:t>
      </w:r>
      <w:proofErr w:type="spellEnd"/>
      <w:r>
        <w:rPr>
          <w:rFonts w:eastAsia="Times New Roman" w:cs="Times New Roman"/>
          <w:szCs w:val="24"/>
        </w:rPr>
        <w:t xml:space="preserve"> είκοσι κρεβάτια θα λειτουργήσουν με την προκήρυξη που θα γίνει από το ΚΕΕΛΠΝΟ. Πώς θα λειτουργήσουν με αυτά τα οποία έγιναν, με τις διαφωνίες με</w:t>
      </w:r>
      <w:r>
        <w:rPr>
          <w:rFonts w:eastAsia="Times New Roman" w:cs="Times New Roman"/>
          <w:szCs w:val="24"/>
        </w:rPr>
        <w:t xml:space="preserve"> το ΚΕΕΛΠΝΟ και τη διοίκησή του, όταν από τις πεντακόσιες θέσεις που </w:t>
      </w:r>
      <w:r>
        <w:rPr>
          <w:rFonts w:eastAsia="Times New Roman" w:cs="Times New Roman"/>
          <w:szCs w:val="24"/>
        </w:rPr>
        <w:lastRenderedPageBreak/>
        <w:t>προκηρύχθηκαν, τοποθετήθηκαν ή τοποθετούνται αυτό το διάστημα περίπου διακόσιοι εξήντα, όπως είπατε και εσείς, εξήντα ιατροί και διακόσιοι περίπου νοσηλευτές και νοσηλεύτριες; Με αυτόν το</w:t>
      </w:r>
      <w:r>
        <w:rPr>
          <w:rFonts w:eastAsia="Times New Roman" w:cs="Times New Roman"/>
          <w:szCs w:val="24"/>
        </w:rPr>
        <w:t>ν τρόπο, λαμβάνοντας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και αυτούς που αποχωρούν, θα είμαστε ευτυχείς εάν θα λειτουργούν είκοσι κρεβάτια επιπλέον από αυτά τα οποία αθροιστικά είχαμε το προηγούμενο διάστημα. </w:t>
      </w:r>
    </w:p>
    <w:p w14:paraId="7AF29B2B"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Αλλά δεν φτάνει αυτό. Ενώ στην προκήρυξη είχατε βάλει ως προϋπόθεση να έχο</w:t>
      </w:r>
      <w:r>
        <w:rPr>
          <w:rFonts w:eastAsia="Times New Roman" w:cs="Times New Roman"/>
          <w:szCs w:val="24"/>
        </w:rPr>
        <w:t>υν προϋπηρεσία τουλάχιστον δύο ετών οι γιατροί οι οποίοι θα κάνουν αίτηση, στη συνέχεια στις αμοιβές δεν λαμβάνετε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την προϋπηρεσία και παίρνουν </w:t>
      </w:r>
      <w:proofErr w:type="spellStart"/>
      <w:r>
        <w:rPr>
          <w:rFonts w:eastAsia="Times New Roman" w:cs="Times New Roman"/>
          <w:szCs w:val="24"/>
        </w:rPr>
        <w:t>επτάμισι</w:t>
      </w:r>
      <w:proofErr w:type="spellEnd"/>
      <w:r>
        <w:rPr>
          <w:rFonts w:eastAsia="Times New Roman" w:cs="Times New Roman"/>
          <w:szCs w:val="24"/>
        </w:rPr>
        <w:t xml:space="preserve"> ή οκτώ κατοστάρικα οι </w:t>
      </w:r>
      <w:proofErr w:type="spellStart"/>
      <w:r>
        <w:rPr>
          <w:rFonts w:eastAsia="Times New Roman" w:cs="Times New Roman"/>
          <w:szCs w:val="24"/>
        </w:rPr>
        <w:t>εντατικολόγοι</w:t>
      </w:r>
      <w:proofErr w:type="spellEnd"/>
      <w:r>
        <w:rPr>
          <w:rFonts w:eastAsia="Times New Roman" w:cs="Times New Roman"/>
          <w:szCs w:val="24"/>
        </w:rPr>
        <w:t xml:space="preserve"> γιατροί. Με αυτή την κατάσταση προφανώς και δεν θα έρχοντα</w:t>
      </w:r>
      <w:r>
        <w:rPr>
          <w:rFonts w:eastAsia="Times New Roman" w:cs="Times New Roman"/>
          <w:szCs w:val="24"/>
        </w:rPr>
        <w:t>ι να εργαστούν μέσω της συγκεκριμένης προκήρυξης και προφανώς θα έχουμε και αποχωρήσεις, εάν δεν διορθώσετε αυτή την αταξία</w:t>
      </w:r>
      <w:r>
        <w:rPr>
          <w:rFonts w:eastAsia="Times New Roman" w:cs="Times New Roman"/>
          <w:szCs w:val="24"/>
        </w:rPr>
        <w:t>,</w:t>
      </w:r>
      <w:r>
        <w:rPr>
          <w:rFonts w:eastAsia="Times New Roman" w:cs="Times New Roman"/>
          <w:szCs w:val="24"/>
        </w:rPr>
        <w:t xml:space="preserve"> η οποία συμβαίνει. Είναι εντελώς λάθος αυτό το οποίο κάνετε. Δεν μπορούν οι </w:t>
      </w:r>
      <w:proofErr w:type="spellStart"/>
      <w:r>
        <w:rPr>
          <w:rFonts w:eastAsia="Times New Roman" w:cs="Times New Roman"/>
          <w:szCs w:val="24"/>
        </w:rPr>
        <w:t>εντατικολόγοι</w:t>
      </w:r>
      <w:proofErr w:type="spellEnd"/>
      <w:r>
        <w:rPr>
          <w:rFonts w:eastAsia="Times New Roman" w:cs="Times New Roman"/>
          <w:szCs w:val="24"/>
        </w:rPr>
        <w:t xml:space="preserve"> γιατροί να αμείβονται με αυτά τα ποσά. </w:t>
      </w:r>
    </w:p>
    <w:p w14:paraId="7AF29B2C"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 xml:space="preserve">ταν λέτε ότι τα πράγματα έχουν βελτιωθεί, δεν έχετε ακούσει, οι ΥΠΕ ή οι διοικήσεις δεν θα σας έχουν ενημερώσει ότι υπάρχουν, εκτός από τις κλειστές ΜΕΘ, </w:t>
      </w:r>
      <w:proofErr w:type="spellStart"/>
      <w:r>
        <w:rPr>
          <w:rFonts w:eastAsia="Times New Roman" w:cs="Times New Roman"/>
          <w:szCs w:val="24"/>
        </w:rPr>
        <w:t>ακτινοθεραπευτικά</w:t>
      </w:r>
      <w:proofErr w:type="spellEnd"/>
      <w:r>
        <w:rPr>
          <w:rFonts w:eastAsia="Times New Roman" w:cs="Times New Roman"/>
          <w:szCs w:val="24"/>
        </w:rPr>
        <w:t xml:space="preserve"> μηχανήματα –αξονικοί τομογράφοι, εργαστήρια- τα οποία τίθενται εκτός λειτουργίας, ότ</w:t>
      </w:r>
      <w:r>
        <w:rPr>
          <w:rFonts w:eastAsia="Times New Roman" w:cs="Times New Roman"/>
          <w:szCs w:val="24"/>
        </w:rPr>
        <w:t xml:space="preserve">ι δεν γίνονται χειρουργεία γιατί δεν υπάρχουν οι ΜΕΘ για τη μετεγχειρητική αγωγή; Για όλα αυτά δεν σας ενημερώνουν; </w:t>
      </w:r>
    </w:p>
    <w:p w14:paraId="7AF29B2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Είπατε ότι έχουν γεμάτα ταμεία τα νοσοκομεία προηγουμένως απαντώντας στον συνάδελφο. Δεν έχουν και προβλήματα από αυτά που σας αναφέρω, είν</w:t>
      </w:r>
      <w:r>
        <w:rPr>
          <w:rFonts w:eastAsia="Times New Roman" w:cs="Times New Roman"/>
          <w:szCs w:val="24"/>
        </w:rPr>
        <w:t xml:space="preserve">αι δημοσιογραφικές πληροφορίες, άρα είναι ευθύνη των διοικήσεων πλέον. Εγώ θεωρώ ότι αυτό δεν είναι αληθινό. </w:t>
      </w:r>
    </w:p>
    <w:p w14:paraId="7AF29B2E"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Τα ραντεβού, ιδιαίτερα για ορισμένες κλινικές, κάνουν πάρα πολλούς μήνες να κλειστούν. Τα κέντρα υγείας σε πολλές περιπτώσεις λειτουργούν χάριν τω</w:t>
      </w:r>
      <w:r>
        <w:rPr>
          <w:rFonts w:eastAsia="Times New Roman" w:cs="Times New Roman"/>
          <w:szCs w:val="24"/>
        </w:rPr>
        <w:t xml:space="preserve">ν εράνων και των χρημάτων που κατατίθενται υπέρ της μνήμης εκλιπόντων. Τουλάχιστον στην Κρήτη το τηρούμε αυτό. Βλέπω ότι δεν υπάρχει παραδοχή μιας κατάστασης. Πώς θα αντιμετωπιστεί; </w:t>
      </w:r>
    </w:p>
    <w:p w14:paraId="7AF29B2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υπάρξει παραδοχή της κατάστασης και να υπάρξουν και οι αντίστοιχες αποφάσεις που θα τις αντιμετωπίσετε. </w:t>
      </w:r>
    </w:p>
    <w:p w14:paraId="7AF29B3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7AF29B31"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 έχετε τον λόγο.</w:t>
      </w:r>
    </w:p>
    <w:p w14:paraId="7AF29B32"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w:t>
      </w:r>
      <w:r>
        <w:rPr>
          <w:rFonts w:eastAsia="Times New Roman" w:cs="Times New Roman"/>
          <w:b/>
          <w:szCs w:val="24"/>
        </w:rPr>
        <w:t>είας):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συνεχίζετε το ίδιο παραμύθι και δυστυχώς η πραγματικότητα δεν ταιριάζει με το παραμύθι σας. Εγώ δεν απαντώ με αέρα κοπανιστό ή με τα δελτία Τύπου που βγάζουν διάφοροι, γιατί έχουν βρεθεί στην απ’ έξω του πελατειακού κράτους αυτή τ</w:t>
      </w:r>
      <w:r>
        <w:rPr>
          <w:rFonts w:eastAsia="Times New Roman" w:cs="Times New Roman"/>
          <w:szCs w:val="24"/>
        </w:rPr>
        <w:t xml:space="preserve">ην περίοδο. </w:t>
      </w:r>
    </w:p>
    <w:p w14:paraId="7AF29B33"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Αριθμός κλινών ΜΕΘ σε λειτουργία αυτή τη στιγμή στο δημόσιο σύστημα υγείας: πεντακόσιες πενήντα τέσσερις. Αριθμός κλινών ΜΕΘ σε λειτουργεία πέρυσι: τετρακόσιες τριάντα οκτώ. Όλα τα υπόλοιπα είναι «ψιλός ταραμάς».</w:t>
      </w:r>
    </w:p>
    <w:p w14:paraId="7AF29B34"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Δεύτερον. Στο κομμάτι που είπα</w:t>
      </w:r>
      <w:r>
        <w:rPr>
          <w:rFonts w:eastAsia="Times New Roman" w:cs="Times New Roman"/>
          <w:szCs w:val="24"/>
        </w:rPr>
        <w:t xml:space="preserve">τε για τους γιατρούς του ΚΕΕΛΠΝΟ, όντως υπάρχει πρόβλημα σε σχέση με τις αμοιβές, διότι ο διοικητικός μηχανισμός του ΚΕΕΛΠΝΟ –και το λέω έτσι- κάνει έναν απερίγραπτο πόλεμο στη νέα διοίκηση. Όμως αυτό το πράγμα σιγά-σιγά θα ξεβρωμίσει και θα αποκατασταθεί </w:t>
      </w:r>
      <w:r>
        <w:rPr>
          <w:rFonts w:eastAsia="Times New Roman" w:cs="Times New Roman"/>
          <w:szCs w:val="24"/>
        </w:rPr>
        <w:t xml:space="preserve">αυτή η αδικία. </w:t>
      </w:r>
    </w:p>
    <w:p w14:paraId="7AF29B35"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Επίσης, ξέχασα να σας πω, κύριε </w:t>
      </w:r>
      <w:proofErr w:type="spellStart"/>
      <w:r>
        <w:rPr>
          <w:rFonts w:eastAsia="Times New Roman" w:cs="Times New Roman"/>
          <w:szCs w:val="24"/>
        </w:rPr>
        <w:t>Κεγκέρογλου</w:t>
      </w:r>
      <w:proofErr w:type="spellEnd"/>
      <w:r>
        <w:rPr>
          <w:rFonts w:eastAsia="Times New Roman" w:cs="Times New Roman"/>
          <w:szCs w:val="24"/>
        </w:rPr>
        <w:t xml:space="preserve">, προηγουμένως ότι δεν είναι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πενήντα. Είναι παραπάνω. Υπάρχουν και οι εννιακόσιες πενήντα τέσσερις θέσεις από τον διαγωνισμό του ΑΣΕΠ το 1998 που ενισχύουν με προσωπικό τα νοσ</w:t>
      </w:r>
      <w:r>
        <w:rPr>
          <w:rFonts w:eastAsia="Times New Roman" w:cs="Times New Roman"/>
          <w:szCs w:val="24"/>
        </w:rPr>
        <w:t xml:space="preserve">οκομεία και που απ’ αυτούς έχουν προσληφθεί πάνω από διακόσιοι μέχρι στιγμής στα νοσοκομεία και τις υγειονομικές περιφέρειες. </w:t>
      </w:r>
    </w:p>
    <w:p w14:paraId="7AF29B36"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Να πω μια άλλη κουβέντα. Πάντα συνταξιοδοτείτο κόσμος από το σύστημα. Μην κουνάτε και </w:t>
      </w:r>
      <w:proofErr w:type="spellStart"/>
      <w:r>
        <w:rPr>
          <w:rFonts w:eastAsia="Times New Roman" w:cs="Times New Roman"/>
          <w:szCs w:val="24"/>
        </w:rPr>
        <w:t>υπερδιογκώνετε</w:t>
      </w:r>
      <w:proofErr w:type="spellEnd"/>
      <w:r>
        <w:rPr>
          <w:rFonts w:eastAsia="Times New Roman" w:cs="Times New Roman"/>
          <w:szCs w:val="24"/>
        </w:rPr>
        <w:t xml:space="preserve"> το θέμα της συνταξιοδότησης. Δεν μπορεί να αποχωρεί σε έναν χρόνο –αυτό που μου λέτε με τις εφτά χιλιάδες- το 10% και το 15% των υπηρετούντων. Δεν υπάρχει </w:t>
      </w:r>
      <w:r>
        <w:rPr>
          <w:rFonts w:eastAsia="Times New Roman" w:cs="Times New Roman"/>
          <w:szCs w:val="24"/>
        </w:rPr>
        <w:t xml:space="preserve">αυτό. Αυτή τη στιγμή, με βάση </w:t>
      </w:r>
      <w:r>
        <w:rPr>
          <w:rFonts w:eastAsia="Times New Roman" w:cs="Times New Roman"/>
          <w:szCs w:val="24"/>
        </w:rPr>
        <w:lastRenderedPageBreak/>
        <w:t xml:space="preserve">και τους τελευταίους, όπως είπα, είναι πάνω από τρεις χιλιάδες τριακόσιες οι προσλήψεις που έχουμε κάνει. Όλων των λογιών. Μόνιμες προσλήψεις απ’ αυτές είναι χίλιες. </w:t>
      </w:r>
    </w:p>
    <w:p w14:paraId="7AF29B37"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Πόσες είχατε κάμει, κύριε </w:t>
      </w:r>
      <w:proofErr w:type="spellStart"/>
      <w:r>
        <w:rPr>
          <w:rFonts w:eastAsia="Times New Roman" w:cs="Times New Roman"/>
          <w:szCs w:val="24"/>
        </w:rPr>
        <w:t>Κεγκέρογλου</w:t>
      </w:r>
      <w:proofErr w:type="spellEnd"/>
      <w:r>
        <w:rPr>
          <w:rFonts w:eastAsia="Times New Roman" w:cs="Times New Roman"/>
          <w:szCs w:val="24"/>
        </w:rPr>
        <w:t>, όταν συγκυβερνούσατε</w:t>
      </w:r>
      <w:r>
        <w:rPr>
          <w:rFonts w:eastAsia="Times New Roman" w:cs="Times New Roman"/>
          <w:szCs w:val="24"/>
        </w:rPr>
        <w:t xml:space="preserve"> με τον Σαμαρά; </w:t>
      </w:r>
    </w:p>
    <w:p w14:paraId="7AF29B38"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Δυόμισι χιλιάδες το 2011.</w:t>
      </w:r>
    </w:p>
    <w:p w14:paraId="7AF29B39"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λέτε ψέματα. </w:t>
      </w:r>
    </w:p>
    <w:p w14:paraId="7AF29B3A"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Λέω ψέματα ή λέτε ψέματα εσείς; </w:t>
      </w:r>
    </w:p>
    <w:p w14:paraId="7AF29B3B"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Λέτε ψέμα</w:t>
      </w:r>
      <w:r>
        <w:rPr>
          <w:rFonts w:eastAsia="Times New Roman" w:cs="Times New Roman"/>
          <w:szCs w:val="24"/>
        </w:rPr>
        <w:t xml:space="preserve">τα ανερυθρίαστα. </w:t>
      </w:r>
    </w:p>
    <w:p w14:paraId="7AF29B3C"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Εμείς δεν μπορούμε να αποφανθούμε ποιος λέει ψέματα. </w:t>
      </w:r>
    </w:p>
    <w:p w14:paraId="7AF29B3D"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 9Κ ολοκληρώθηκε το 2011. </w:t>
      </w:r>
    </w:p>
    <w:p w14:paraId="7AF29B3E"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Μη φωνάζετε. Η τελευταία μαζική προκήρυξη</w:t>
      </w:r>
      <w:r>
        <w:rPr>
          <w:rFonts w:eastAsia="Times New Roman" w:cs="Times New Roman"/>
          <w:szCs w:val="24"/>
        </w:rPr>
        <w:t xml:space="preserve"> προσωπικού ήταν το 2009. Αυτό με το 2011 μάλλον το ονειρευτήκατε. </w:t>
      </w:r>
    </w:p>
    <w:p w14:paraId="7AF29B3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Δεύτερον. Όταν κρατάγατε το φανάρι του Άδωνι και απέλυε δυόμισι χιλιάδες από την πρωτοβάθμια, αυτό ήταν ενίσχυση του δημόσιου συστήματος; </w:t>
      </w:r>
    </w:p>
    <w:p w14:paraId="7AF29B40"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Ξέρετε κάτι, κύριε </w:t>
      </w:r>
      <w:proofErr w:type="spellStart"/>
      <w:r>
        <w:rPr>
          <w:rFonts w:eastAsia="Times New Roman" w:cs="Times New Roman"/>
          <w:szCs w:val="24"/>
        </w:rPr>
        <w:t>Κεγκέρογλου</w:t>
      </w:r>
      <w:proofErr w:type="spellEnd"/>
      <w:r>
        <w:rPr>
          <w:rFonts w:eastAsia="Times New Roman" w:cs="Times New Roman"/>
          <w:szCs w:val="24"/>
        </w:rPr>
        <w:t>; Φαντάζει πολύ προ</w:t>
      </w:r>
      <w:r>
        <w:rPr>
          <w:rFonts w:eastAsia="Times New Roman" w:cs="Times New Roman"/>
          <w:szCs w:val="24"/>
        </w:rPr>
        <w:t>κλητικό μετά απ’ αυτά που έχουμε τραβήξει αυτόν τον ενάμισ</w:t>
      </w:r>
      <w:r>
        <w:rPr>
          <w:rFonts w:eastAsia="Times New Roman" w:cs="Times New Roman"/>
          <w:szCs w:val="24"/>
        </w:rPr>
        <w:t>η</w:t>
      </w:r>
      <w:r>
        <w:rPr>
          <w:rFonts w:eastAsia="Times New Roman" w:cs="Times New Roman"/>
          <w:szCs w:val="24"/>
        </w:rPr>
        <w:t xml:space="preserve"> χρόνο. Εγώ σας παραθέτω στοιχεία. Εσείς μου παραθέτετε δημοσιεύματα </w:t>
      </w:r>
      <w:r>
        <w:rPr>
          <w:rFonts w:eastAsia="Times New Roman" w:cs="Times New Roman"/>
          <w:szCs w:val="24"/>
        </w:rPr>
        <w:t xml:space="preserve">της εφημερίδας </w:t>
      </w:r>
      <w:r>
        <w:rPr>
          <w:rFonts w:eastAsia="Times New Roman" w:cs="Times New Roman"/>
          <w:szCs w:val="24"/>
        </w:rPr>
        <w:t>«</w:t>
      </w:r>
      <w:r>
        <w:rPr>
          <w:rFonts w:eastAsia="Times New Roman" w:cs="Times New Roman"/>
          <w:szCs w:val="24"/>
        </w:rPr>
        <w:t>ΠΡΩΤΟ ΘΕΜΑ</w:t>
      </w:r>
      <w:r>
        <w:rPr>
          <w:rFonts w:eastAsia="Times New Roman" w:cs="Times New Roman"/>
          <w:szCs w:val="24"/>
        </w:rPr>
        <w:t xml:space="preserve">». Αυτά που σας παρέθεσα εγώ είναι στοιχεία. Και σας προκαλώ να τα ελέγξετε. </w:t>
      </w:r>
    </w:p>
    <w:p w14:paraId="7AF29B41"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proofErr w:type="spellStart"/>
      <w:r>
        <w:rPr>
          <w:rFonts w:eastAsia="Times New Roman" w:cs="Times New Roman"/>
          <w:szCs w:val="24"/>
        </w:rPr>
        <w:t>Ε</w:t>
      </w:r>
      <w:r>
        <w:rPr>
          <w:rFonts w:eastAsia="Times New Roman" w:cs="Times New Roman"/>
          <w:szCs w:val="24"/>
        </w:rPr>
        <w:t>φτάμισι</w:t>
      </w:r>
      <w:proofErr w:type="spellEnd"/>
      <w:r>
        <w:rPr>
          <w:rFonts w:eastAsia="Times New Roman" w:cs="Times New Roman"/>
          <w:szCs w:val="24"/>
        </w:rPr>
        <w:t xml:space="preserve"> χιλιάδες μείον. </w:t>
      </w:r>
    </w:p>
    <w:p w14:paraId="7AF29B42"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Αυτή είναι η πραγματικότητα. Ακούστε. Θα εκνευριστείτε κι άλλο. </w:t>
      </w:r>
    </w:p>
    <w:p w14:paraId="7AF29B43"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σας παρακαλώ. Δεν θα τελειώσουμε έτσι. Σας παρακαλώ.  </w:t>
      </w:r>
    </w:p>
    <w:p w14:paraId="7AF29B44"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ΑΥΛΟΣ ΠΟΛΑΚΗΣ (Αναπληρωτής Υπουργός Υγείας):</w:t>
      </w:r>
      <w:r>
        <w:rPr>
          <w:rFonts w:eastAsia="Times New Roman" w:cs="Times New Roman"/>
          <w:szCs w:val="24"/>
        </w:rPr>
        <w:t xml:space="preserve"> Για πρώτη φορά μετά από τόσα χρόνια μπαίνει κόσμος στο σύστημα υγείας, ενώ πριν μόνο διώχνατε. Για πρώτη φορά, ακόμα και μ</w:t>
      </w:r>
      <w:r>
        <w:rPr>
          <w:rFonts w:eastAsia="Times New Roman" w:cs="Times New Roman"/>
          <w:szCs w:val="24"/>
        </w:rPr>
        <w:t>ε</w:t>
      </w:r>
      <w:r>
        <w:rPr>
          <w:rFonts w:eastAsia="Times New Roman" w:cs="Times New Roman"/>
          <w:szCs w:val="24"/>
        </w:rPr>
        <w:t xml:space="preserve"> αυτή την αξιολόγηση, τη δεύτερη, που λέγατε πως θα έρθει η καταστροφή του Δράμαλη, εξασ</w:t>
      </w:r>
      <w:r>
        <w:rPr>
          <w:rFonts w:eastAsia="Times New Roman" w:cs="Times New Roman"/>
          <w:szCs w:val="24"/>
        </w:rPr>
        <w:t xml:space="preserve">φαλίστηκαν άλλα 300 εκατομμύρια για την υγεία και την παιδεία. Και θα ενισχυθεί κι άλλο το σύστημα. Και μας κουνάτε το δάχτυλο. </w:t>
      </w:r>
    </w:p>
    <w:p w14:paraId="7AF29B45"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Τώρα θυμηθήκατε ότι έγινε καταστροφή. Εσείς την κάνατε την καταστροφή. Εσείς κι ο φίλος σας ο Σαμαράς, που πέντε χρόνια διαλύσα</w:t>
      </w:r>
      <w:r>
        <w:rPr>
          <w:rFonts w:eastAsia="Times New Roman" w:cs="Times New Roman"/>
          <w:szCs w:val="24"/>
        </w:rPr>
        <w:t xml:space="preserve">τε ό,τι υπήρχε. Κι αυτή τη στιγμή πήραμε συντρίμμια και το στήνουμε στα πόδια του, είτε σας αρέσει είτε δεν σας αρέσει. </w:t>
      </w:r>
    </w:p>
    <w:p w14:paraId="7AF29B46"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Σωπάστε…</w:t>
      </w:r>
    </w:p>
    <w:p w14:paraId="7AF29B47"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Ναι. Αυτή είναι η πραγματικότητα. Αυτή είναι. </w:t>
      </w:r>
    </w:p>
    <w:p w14:paraId="7AF29B48"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Γι’ αυτό, </w:t>
      </w:r>
      <w:r>
        <w:rPr>
          <w:rFonts w:eastAsia="Times New Roman" w:cs="Times New Roman"/>
          <w:szCs w:val="24"/>
        </w:rPr>
        <w:t xml:space="preserve">κόψτε τις πολλές εφημερίδες που διαβάζετε. Κόψτε την πολλή ενημέρωση από την ΠΟΕΔΗΝ, η οποία από το πρωί ως το βράδυ λέει «καταστροφή, καταστροφή, καταστροφή», γιατί δεν μπορεί πια να κάνει αυτό που κάνατε παρέα. </w:t>
      </w:r>
    </w:p>
    <w:p w14:paraId="7AF29B49"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Σας «τσούζει» η ΠΟΕ</w:t>
      </w:r>
      <w:r>
        <w:rPr>
          <w:rFonts w:eastAsia="Times New Roman" w:cs="Times New Roman"/>
          <w:szCs w:val="24"/>
        </w:rPr>
        <w:t>ΔΗΝ.</w:t>
      </w:r>
    </w:p>
    <w:p w14:paraId="7AF29B4A"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Δηλαδή: «Έλα εδώ εσύ παιδί μου. Πού δουλεύεις; Είναι βαρύ το κλίμα; Να σε πάμε σε κανένα ελαφρύ για να πάρουμε κανένα </w:t>
      </w:r>
      <w:proofErr w:type="spellStart"/>
      <w:r>
        <w:rPr>
          <w:rFonts w:eastAsia="Times New Roman" w:cs="Times New Roman"/>
          <w:szCs w:val="24"/>
        </w:rPr>
        <w:t>ψηφαλάκι</w:t>
      </w:r>
      <w:proofErr w:type="spellEnd"/>
      <w:r>
        <w:rPr>
          <w:rFonts w:eastAsia="Times New Roman" w:cs="Times New Roman"/>
          <w:szCs w:val="24"/>
        </w:rPr>
        <w:t>». Ή να βάζουμε προϊσταμένους. Δεν μπορεί πια να τα κάνει.</w:t>
      </w:r>
    </w:p>
    <w:p w14:paraId="7AF29B4B"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ΒΑΣΙΛΕΙΟΣ ΚΕΓΚΕΡΟΓΛΟ</w:t>
      </w:r>
      <w:r>
        <w:rPr>
          <w:rFonts w:eastAsia="Times New Roman" w:cs="Times New Roman"/>
          <w:b/>
          <w:szCs w:val="24"/>
        </w:rPr>
        <w:t>Υ:</w:t>
      </w:r>
      <w:r>
        <w:rPr>
          <w:rFonts w:eastAsia="Times New Roman" w:cs="Times New Roman"/>
          <w:szCs w:val="24"/>
        </w:rPr>
        <w:t xml:space="preserve"> Αυτή τη δουλειά την κάνεις εσύ. </w:t>
      </w:r>
    </w:p>
    <w:p w14:paraId="7AF29B4C"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Δεν μπορεί πια να τα κάνει και την έχει πιάσει μεγάλος καημός. </w:t>
      </w:r>
    </w:p>
    <w:p w14:paraId="7AF29B4D"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ολοκληρώστε, σας παρακαλώ.  </w:t>
      </w:r>
    </w:p>
    <w:p w14:paraId="7AF29B4E"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b/>
          <w:szCs w:val="24"/>
        </w:rPr>
        <w:t>(Αναπληρωτής Υπουργός Υγείας):</w:t>
      </w:r>
      <w:r>
        <w:rPr>
          <w:rFonts w:eastAsia="Times New Roman" w:cs="Times New Roman"/>
          <w:szCs w:val="24"/>
        </w:rPr>
        <w:t xml:space="preserve"> Εσείς τα λέτε καταστροφή κι εμείς θα φτιάχνουμε. Κι ο λαός θα κρίνει, κύριε </w:t>
      </w:r>
      <w:proofErr w:type="spellStart"/>
      <w:r>
        <w:rPr>
          <w:rFonts w:eastAsia="Times New Roman" w:cs="Times New Roman"/>
          <w:szCs w:val="24"/>
        </w:rPr>
        <w:t>Κεγκέρογλου</w:t>
      </w:r>
      <w:proofErr w:type="spellEnd"/>
      <w:r>
        <w:rPr>
          <w:rFonts w:eastAsia="Times New Roman" w:cs="Times New Roman"/>
          <w:szCs w:val="24"/>
        </w:rPr>
        <w:t xml:space="preserve">. Εδώ θα είμαστε όλοι. </w:t>
      </w:r>
    </w:p>
    <w:p w14:paraId="7AF29B4F" w14:textId="77777777" w:rsidR="00F43235" w:rsidRDefault="005A3594">
      <w:pPr>
        <w:spacing w:line="600" w:lineRule="auto"/>
        <w:ind w:firstLine="720"/>
        <w:jc w:val="both"/>
        <w:rPr>
          <w:rFonts w:eastAsia="Times New Roman" w:cs="Times New Roman"/>
          <w:szCs w:val="24"/>
        </w:rPr>
      </w:pPr>
      <w:r>
        <w:rPr>
          <w:rFonts w:eastAsia="Times New Roman" w:cs="Times New Roman"/>
          <w:szCs w:val="24"/>
        </w:rPr>
        <w:t>Ευχαριστώ πολύ.</w:t>
      </w:r>
    </w:p>
    <w:p w14:paraId="7AF29B50" w14:textId="77777777" w:rsidR="00F43235" w:rsidRDefault="005A359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 λαός θα κρίνει. </w:t>
      </w:r>
    </w:p>
    <w:p w14:paraId="7AF29B51" w14:textId="77777777" w:rsidR="00F43235" w:rsidRDefault="005A3594">
      <w:pPr>
        <w:spacing w:line="600" w:lineRule="auto"/>
        <w:ind w:firstLine="720"/>
        <w:jc w:val="both"/>
        <w:rPr>
          <w:rFonts w:eastAsia="Times New Roman"/>
          <w:color w:val="000000"/>
          <w:szCs w:val="24"/>
        </w:rPr>
      </w:pPr>
      <w:r>
        <w:rPr>
          <w:rFonts w:eastAsia="Times New Roman"/>
          <w:b/>
          <w:color w:val="000000"/>
          <w:szCs w:val="24"/>
        </w:rPr>
        <w:t>ΠΡΟΕΔΡΕΥΟΥΣΑ (Αναστασία Χριστοδουλοπούλου):</w:t>
      </w:r>
      <w:r>
        <w:rPr>
          <w:rFonts w:eastAsia="Times New Roman"/>
          <w:color w:val="000000"/>
          <w:szCs w:val="24"/>
        </w:rPr>
        <w:t xml:space="preserve"> Κι εμείς ευχ</w:t>
      </w:r>
      <w:r>
        <w:rPr>
          <w:rFonts w:eastAsia="Times New Roman"/>
          <w:color w:val="000000"/>
          <w:szCs w:val="24"/>
        </w:rPr>
        <w:t xml:space="preserve">αριστούμε. </w:t>
      </w:r>
    </w:p>
    <w:p w14:paraId="7AF29B52" w14:textId="77777777" w:rsidR="00F43235" w:rsidRDefault="005A3594">
      <w:pPr>
        <w:spacing w:after="0" w:line="600" w:lineRule="auto"/>
        <w:ind w:firstLine="720"/>
        <w:jc w:val="both"/>
        <w:rPr>
          <w:rFonts w:eastAsia="Times New Roman"/>
          <w:color w:val="000000"/>
          <w:szCs w:val="24"/>
        </w:rPr>
      </w:pPr>
      <w:r>
        <w:rPr>
          <w:rFonts w:eastAsia="Times New Roman"/>
          <w:color w:val="000000"/>
          <w:szCs w:val="24"/>
        </w:rPr>
        <w:t>Ολοκληρώνω, διαβάζοντας τις επίκαιρες ερωτήσεις που δεν θα</w:t>
      </w:r>
      <w:r>
        <w:rPr>
          <w:rFonts w:eastAsia="Times New Roman"/>
          <w:color w:val="000000"/>
          <w:szCs w:val="24"/>
        </w:rPr>
        <w:t xml:space="preserve"> συζητηθούν</w:t>
      </w:r>
      <w:r>
        <w:rPr>
          <w:rFonts w:eastAsia="Times New Roman"/>
          <w:color w:val="000000"/>
          <w:szCs w:val="24"/>
        </w:rPr>
        <w:t>:</w:t>
      </w:r>
    </w:p>
    <w:p w14:paraId="7AF29B53" w14:textId="77777777" w:rsidR="00F43235" w:rsidRDefault="005A3594">
      <w:pPr>
        <w:spacing w:after="0" w:line="600" w:lineRule="auto"/>
        <w:ind w:firstLine="720"/>
        <w:jc w:val="both"/>
        <w:rPr>
          <w:rFonts w:eastAsia="Times New Roman"/>
          <w:color w:val="000000"/>
          <w:szCs w:val="24"/>
        </w:rPr>
      </w:pPr>
      <w:r>
        <w:rPr>
          <w:rFonts w:eastAsia="Times New Roman"/>
          <w:color w:val="000000"/>
          <w:szCs w:val="24"/>
        </w:rPr>
        <w:lastRenderedPageBreak/>
        <w:t xml:space="preserve">Η </w:t>
      </w:r>
      <w:r>
        <w:rPr>
          <w:rFonts w:eastAsia="Times New Roman"/>
          <w:color w:val="000000"/>
          <w:szCs w:val="24"/>
        </w:rPr>
        <w:t xml:space="preserve">τρίτη με αριθμό 195/11-11-2016 επίκαιρη ερώτηση πρώτου κύκλου του Βουλευτή Αρκαδίας της Δημοκρατικής Συμπαράταξης ΠΑΣΟΚ–ΔΗΜΑΡ κ. </w:t>
      </w:r>
      <w:r>
        <w:rPr>
          <w:rFonts w:eastAsia="Times New Roman"/>
          <w:bCs/>
          <w:szCs w:val="24"/>
        </w:rPr>
        <w:t>Οδυσσέα Κωνσταντινόπουλου</w:t>
      </w:r>
      <w:r>
        <w:rPr>
          <w:rFonts w:eastAsia="Times New Roman"/>
          <w:szCs w:val="24"/>
        </w:rPr>
        <w:t xml:space="preserve"> </w:t>
      </w:r>
      <w:r>
        <w:rPr>
          <w:rFonts w:eastAsia="Times New Roman"/>
          <w:color w:val="000000"/>
          <w:szCs w:val="24"/>
        </w:rPr>
        <w:t>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w:t>
      </w:r>
      <w:r>
        <w:rPr>
          <w:rFonts w:eastAsia="Times New Roman"/>
          <w:color w:val="000000"/>
          <w:szCs w:val="24"/>
        </w:rPr>
        <w:t xml:space="preserve">σχετικά με την άρση των εμποδίων για την αξιοποίηση του πρώην αεροδρομίου του Ελληνικού. </w:t>
      </w:r>
    </w:p>
    <w:p w14:paraId="7AF29B54" w14:textId="77777777" w:rsidR="00F43235" w:rsidRDefault="005A3594">
      <w:pPr>
        <w:spacing w:after="0" w:line="600" w:lineRule="auto"/>
        <w:ind w:firstLine="720"/>
        <w:jc w:val="both"/>
        <w:rPr>
          <w:rFonts w:eastAsia="Times New Roman"/>
          <w:color w:val="000000"/>
          <w:szCs w:val="24"/>
          <w:shd w:val="clear" w:color="auto" w:fill="FFFFFF"/>
        </w:rPr>
      </w:pPr>
      <w:r>
        <w:rPr>
          <w:rFonts w:eastAsia="Times New Roman"/>
          <w:color w:val="000000"/>
          <w:szCs w:val="24"/>
        </w:rPr>
        <w:t xml:space="preserve">Επίσης η έκτη </w:t>
      </w:r>
      <w:r>
        <w:rPr>
          <w:rFonts w:eastAsia="Times New Roman"/>
          <w:color w:val="000000"/>
          <w:szCs w:val="24"/>
          <w:shd w:val="clear" w:color="auto" w:fill="FFFFFF"/>
        </w:rPr>
        <w:t xml:space="preserve">με αριθμό 182/7-11-2016 επίκαιρη ερώτηση δεύτερου κύκλου του Βουλευτή Α΄ Θεσσαλονίκης της Ένωσης Κεντρώων κ. </w:t>
      </w:r>
      <w:r>
        <w:rPr>
          <w:rFonts w:eastAsia="Times New Roman"/>
          <w:bCs/>
          <w:color w:val="000000"/>
          <w:szCs w:val="24"/>
          <w:shd w:val="clear" w:color="auto" w:fill="FFFFFF"/>
        </w:rPr>
        <w:t xml:space="preserve">Ιωάννη </w:t>
      </w:r>
      <w:proofErr w:type="spellStart"/>
      <w:r>
        <w:rPr>
          <w:rFonts w:eastAsia="Times New Roman"/>
          <w:bCs/>
          <w:color w:val="000000"/>
          <w:szCs w:val="24"/>
          <w:shd w:val="clear" w:color="auto" w:fill="FFFFFF"/>
        </w:rPr>
        <w:t>Σαρίδη</w:t>
      </w:r>
      <w:proofErr w:type="spellEnd"/>
      <w:r>
        <w:rPr>
          <w:rFonts w:eastAsia="Times New Roman"/>
          <w:color w:val="000000"/>
          <w:szCs w:val="24"/>
          <w:shd w:val="clear" w:color="auto" w:fill="FFFFFF"/>
        </w:rPr>
        <w:t xml:space="preserve"> προς τον Υπουργ</w:t>
      </w:r>
      <w:r>
        <w:rPr>
          <w:rFonts w:eastAsia="Times New Roman"/>
          <w:color w:val="000000"/>
          <w:szCs w:val="24"/>
          <w:shd w:val="clear" w:color="auto" w:fill="FFFFFF"/>
        </w:rPr>
        <w:t xml:space="preserve">ό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σχετικά με τη διαχείριση των κόκκινων δανείων της πρώην ΑΤΕ, κατά άδικο τρόπο για τους οφειλέτες της.</w:t>
      </w:r>
    </w:p>
    <w:p w14:paraId="7AF29B55" w14:textId="77777777" w:rsidR="00F43235" w:rsidRDefault="005A3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w:t>
      </w:r>
      <w:r>
        <w:rPr>
          <w:rFonts w:eastAsia="Times New Roman"/>
          <w:color w:val="000000"/>
          <w:szCs w:val="24"/>
          <w:shd w:val="clear" w:color="auto" w:fill="FFFFFF"/>
        </w:rPr>
        <w:t xml:space="preserve"> τέταρτη με αριθμό 221/15-11-2016 επίκαιρη ερώτηση δεύτερου κύκλου του Βουλευτή Αττικής του Κομμουνιστικού Κόμματος Ελλάδ</w:t>
      </w:r>
      <w:r>
        <w:rPr>
          <w:rFonts w:eastAsia="Times New Roman"/>
          <w:color w:val="000000"/>
          <w:szCs w:val="24"/>
          <w:shd w:val="clear" w:color="auto" w:fill="FFFFFF"/>
        </w:rPr>
        <w:t>α</w:t>
      </w:r>
      <w:r>
        <w:rPr>
          <w:rFonts w:eastAsia="Times New Roman"/>
          <w:color w:val="000000"/>
          <w:szCs w:val="24"/>
          <w:shd w:val="clear" w:color="auto" w:fill="FFFFFF"/>
        </w:rPr>
        <w:t xml:space="preserve">ς κ. </w:t>
      </w:r>
      <w:r>
        <w:rPr>
          <w:rFonts w:eastAsia="Times New Roman"/>
          <w:bCs/>
          <w:color w:val="000000"/>
          <w:szCs w:val="24"/>
          <w:shd w:val="clear" w:color="auto" w:fill="FFFFFF"/>
        </w:rPr>
        <w:t xml:space="preserve">Ιωάννη Γκιόκα </w:t>
      </w:r>
      <w:r>
        <w:rPr>
          <w:rFonts w:eastAsia="Times New Roman"/>
          <w:color w:val="000000"/>
          <w:szCs w:val="24"/>
          <w:shd w:val="clear" w:color="auto" w:fill="FFFFFF"/>
        </w:rPr>
        <w:t xml:space="preserve">προς τους Υπουργούς </w:t>
      </w:r>
      <w:r>
        <w:rPr>
          <w:rFonts w:eastAsia="Times New Roman"/>
          <w:bCs/>
          <w:color w:val="000000"/>
          <w:szCs w:val="24"/>
          <w:shd w:val="clear" w:color="auto" w:fill="FFFFFF"/>
        </w:rPr>
        <w:t>Ψηφιακής Πολιτικής, Τηλεπικοινωνιών και Ενημέρωσης</w:t>
      </w:r>
      <w:r>
        <w:rPr>
          <w:rFonts w:eastAsia="Times New Roman"/>
          <w:b/>
          <w:bCs/>
          <w:color w:val="000000"/>
          <w:szCs w:val="24"/>
          <w:shd w:val="clear" w:color="auto" w:fill="FFFFFF"/>
        </w:rPr>
        <w:t xml:space="preserve"> </w:t>
      </w:r>
      <w:r>
        <w:rPr>
          <w:rFonts w:eastAsia="Times New Roman"/>
          <w:color w:val="000000"/>
          <w:szCs w:val="24"/>
          <w:shd w:val="clear" w:color="auto" w:fill="FFFFFF"/>
        </w:rPr>
        <w:t>και</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Οικονομικών, </w:t>
      </w:r>
      <w:r>
        <w:rPr>
          <w:rFonts w:eastAsia="Times New Roman"/>
          <w:color w:val="000000"/>
          <w:szCs w:val="24"/>
          <w:shd w:val="clear" w:color="auto" w:fill="FFFFFF"/>
        </w:rPr>
        <w:t>σχετικά με τις καθυστερήσεις στην καταβολή δεδουλευμένων σε πρώην συμβασιούχους της ΕΡΤ.</w:t>
      </w:r>
    </w:p>
    <w:p w14:paraId="7AF29B56" w14:textId="77777777" w:rsidR="00F43235" w:rsidRDefault="005A3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Επίσης, </w:t>
      </w:r>
      <w:r>
        <w:rPr>
          <w:rFonts w:eastAsia="Times New Roman"/>
          <w:color w:val="000000"/>
          <w:szCs w:val="24"/>
          <w:shd w:val="clear" w:color="auto" w:fill="FFFFFF"/>
        </w:rPr>
        <w:t>δ</w:t>
      </w:r>
      <w:r>
        <w:rPr>
          <w:rFonts w:eastAsia="Times New Roman"/>
          <w:color w:val="000000"/>
          <w:szCs w:val="24"/>
          <w:shd w:val="clear" w:color="auto" w:fill="FFFFFF"/>
        </w:rPr>
        <w:t>εν θα συζητηθεί λόγω κωλύματος της Υπουργού Τουρισμού, κ</w:t>
      </w:r>
      <w:r>
        <w:rPr>
          <w:rFonts w:eastAsia="Times New Roman"/>
          <w:color w:val="000000"/>
          <w:szCs w:val="24"/>
          <w:shd w:val="clear" w:color="auto" w:fill="FFFFFF"/>
        </w:rPr>
        <w:t xml:space="preserve">. Έλενας Κουντουρά, </w:t>
      </w:r>
      <w:r>
        <w:rPr>
          <w:rFonts w:eastAsia="Times New Roman"/>
          <w:color w:val="000000"/>
          <w:szCs w:val="24"/>
          <w:shd w:val="clear" w:color="auto" w:fill="FFFFFF"/>
        </w:rPr>
        <w:t xml:space="preserve">εξαιτίας </w:t>
      </w:r>
      <w:r>
        <w:rPr>
          <w:rFonts w:eastAsia="Times New Roman"/>
          <w:color w:val="000000"/>
          <w:szCs w:val="24"/>
          <w:shd w:val="clear" w:color="auto" w:fill="FFFFFF"/>
        </w:rPr>
        <w:t>ανειλημμέν</w:t>
      </w:r>
      <w:r>
        <w:rPr>
          <w:rFonts w:eastAsia="Times New Roman"/>
          <w:color w:val="000000"/>
          <w:szCs w:val="24"/>
          <w:shd w:val="clear" w:color="auto" w:fill="FFFFFF"/>
        </w:rPr>
        <w:t>ων</w:t>
      </w:r>
      <w:r>
        <w:rPr>
          <w:rFonts w:eastAsia="Times New Roman"/>
          <w:color w:val="000000"/>
          <w:szCs w:val="24"/>
          <w:shd w:val="clear" w:color="auto" w:fill="FFFFFF"/>
        </w:rPr>
        <w:t xml:space="preserve"> υποχρεώσε</w:t>
      </w:r>
      <w:r>
        <w:rPr>
          <w:rFonts w:eastAsia="Times New Roman"/>
          <w:color w:val="000000"/>
          <w:szCs w:val="24"/>
          <w:shd w:val="clear" w:color="auto" w:fill="FFFFFF"/>
        </w:rPr>
        <w:t>ων</w:t>
      </w:r>
      <w:r>
        <w:rPr>
          <w:rFonts w:eastAsia="Times New Roman"/>
          <w:color w:val="000000"/>
          <w:szCs w:val="24"/>
          <w:shd w:val="clear" w:color="auto" w:fill="FFFFFF"/>
        </w:rPr>
        <w:t xml:space="preserve">, η πρώτη με αριθμό 213/15-11-2016 επίκαιρη ερώτηση του δεύτερου κύκλου της Βουλευτού Αιτωλοακαρνανίας του Συνασπισμού Ριζοσπαστικής Αριστεράς κ. </w:t>
      </w:r>
      <w:r>
        <w:rPr>
          <w:rFonts w:eastAsia="Times New Roman"/>
          <w:bCs/>
          <w:color w:val="000000"/>
          <w:szCs w:val="24"/>
          <w:shd w:val="clear" w:color="auto" w:fill="FFFFFF"/>
        </w:rPr>
        <w:t xml:space="preserve">Μαρίας Τριανταφύλλου </w:t>
      </w:r>
      <w:r>
        <w:rPr>
          <w:rFonts w:eastAsia="Times New Roman"/>
          <w:color w:val="000000"/>
          <w:szCs w:val="24"/>
          <w:shd w:val="clear" w:color="auto" w:fill="FFFFFF"/>
        </w:rPr>
        <w:t>προς την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Τουρισμού, </w:t>
      </w:r>
      <w:r>
        <w:rPr>
          <w:rFonts w:eastAsia="Times New Roman"/>
          <w:color w:val="000000"/>
          <w:szCs w:val="24"/>
          <w:shd w:val="clear" w:color="auto" w:fill="FFFFFF"/>
        </w:rPr>
        <w:t xml:space="preserve">σχετικά με την ολοκλήρωση του έργου της </w:t>
      </w:r>
      <w:r>
        <w:rPr>
          <w:rFonts w:eastAsia="Times New Roman"/>
          <w:color w:val="000000"/>
          <w:szCs w:val="24"/>
          <w:shd w:val="clear" w:color="auto" w:fill="FFFFFF"/>
        </w:rPr>
        <w:t>μ</w:t>
      </w:r>
      <w:r>
        <w:rPr>
          <w:rFonts w:eastAsia="Times New Roman"/>
          <w:color w:val="000000"/>
          <w:szCs w:val="24"/>
          <w:shd w:val="clear" w:color="auto" w:fill="FFFFFF"/>
        </w:rPr>
        <w:t>αρίνας Μεσολογγίου.</w:t>
      </w:r>
    </w:p>
    <w:p w14:paraId="7AF29B57" w14:textId="77777777" w:rsidR="00F43235" w:rsidRDefault="005A3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λόγω κωλύματος του Αναπληρωτή Υπουργού Οικονομικών, κ. Γεωργίου </w:t>
      </w:r>
      <w:proofErr w:type="spellStart"/>
      <w:r>
        <w:rPr>
          <w:rFonts w:eastAsia="Times New Roman"/>
          <w:color w:val="000000"/>
          <w:szCs w:val="24"/>
          <w:shd w:val="clear" w:color="auto" w:fill="FFFFFF"/>
        </w:rPr>
        <w:t>Χουλιαράκη</w:t>
      </w:r>
      <w:proofErr w:type="spellEnd"/>
      <w:r>
        <w:rPr>
          <w:rFonts w:eastAsia="Times New Roman"/>
          <w:color w:val="000000"/>
          <w:szCs w:val="24"/>
          <w:shd w:val="clear" w:color="auto" w:fill="FFFFFF"/>
        </w:rPr>
        <w:t>, εξαιτίας ανειλημμένων υποχρεώσεων, δεν θα συζητηθεί η δεύτερη με αριθμό 208/14-11-2016 επίκαιρη ερώτηση δεύτερο</w:t>
      </w:r>
      <w:r>
        <w:rPr>
          <w:rFonts w:eastAsia="Times New Roman"/>
          <w:color w:val="000000"/>
          <w:szCs w:val="24"/>
          <w:shd w:val="clear" w:color="auto" w:fill="FFFFFF"/>
        </w:rPr>
        <w:t xml:space="preserve">υ κύκλου του Βουλευτή Δράμας της Νέας Δημοκρατίας κ. </w:t>
      </w:r>
      <w:r>
        <w:rPr>
          <w:rFonts w:eastAsia="Times New Roman"/>
          <w:bCs/>
          <w:color w:val="000000"/>
          <w:szCs w:val="24"/>
          <w:shd w:val="clear" w:color="auto" w:fill="FFFFFF"/>
        </w:rPr>
        <w:t xml:space="preserve">Δημητρίου Κυριαζίδη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σχετικά με την απονομή μισθολογικών προαγωγών- διαβαθμίσεων στα στελέχη των Ενόπλων Δυνάμεων και των Σωμάτων Ασφαλείας.</w:t>
      </w:r>
    </w:p>
    <w:p w14:paraId="7AF29B58" w14:textId="77777777" w:rsidR="00F43235" w:rsidRDefault="005A3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Τέλος, λόγω κωλύματος του Υπουργο</w:t>
      </w:r>
      <w:r>
        <w:rPr>
          <w:rFonts w:eastAsia="Times New Roman"/>
          <w:color w:val="000000"/>
          <w:szCs w:val="24"/>
          <w:shd w:val="clear" w:color="auto" w:fill="FFFFFF"/>
        </w:rPr>
        <w:t xml:space="preserve">ύ Ναυτιλίας και Νησιωτικής Πολιτικής, κ. Παναγιώτη </w:t>
      </w:r>
      <w:proofErr w:type="spellStart"/>
      <w:r>
        <w:rPr>
          <w:rFonts w:eastAsia="Times New Roman"/>
          <w:color w:val="000000"/>
          <w:szCs w:val="24"/>
          <w:shd w:val="clear" w:color="auto" w:fill="FFFFFF"/>
        </w:rPr>
        <w:t>Κουρουμπλή</w:t>
      </w:r>
      <w:proofErr w:type="spellEnd"/>
      <w:r>
        <w:rPr>
          <w:rFonts w:eastAsia="Times New Roman"/>
          <w:color w:val="000000"/>
          <w:szCs w:val="24"/>
          <w:shd w:val="clear" w:color="auto" w:fill="FFFFFF"/>
        </w:rPr>
        <w:t xml:space="preserve">, εξαιτίας ανειλημμένων υποχρεώσεων, δεν θα συζητηθεί η δέκατη με αριθμό 173/3-11-2016 επίκαιρη ερώτηση δεύτερου κύκλου του Βουλευτή A΄ Θεσσαλονίκης της Ένωσης Κεντρώων κ. </w:t>
      </w:r>
      <w:r>
        <w:rPr>
          <w:rFonts w:eastAsia="Times New Roman"/>
          <w:bCs/>
          <w:color w:val="000000"/>
          <w:szCs w:val="24"/>
          <w:shd w:val="clear" w:color="auto" w:fill="FFFFFF"/>
        </w:rPr>
        <w:t xml:space="preserve">Ιωάννη </w:t>
      </w:r>
      <w:proofErr w:type="spellStart"/>
      <w:r>
        <w:rPr>
          <w:rFonts w:eastAsia="Times New Roman"/>
          <w:bCs/>
          <w:color w:val="000000"/>
          <w:szCs w:val="24"/>
          <w:shd w:val="clear" w:color="auto" w:fill="FFFFFF"/>
        </w:rPr>
        <w:t>Σαρίδη</w:t>
      </w:r>
      <w:proofErr w:type="spellEnd"/>
      <w:r>
        <w:rPr>
          <w:rFonts w:eastAsia="Times New Roman"/>
          <w:color w:val="000000"/>
          <w:szCs w:val="24"/>
          <w:shd w:val="clear" w:color="auto" w:fill="FFFFFF"/>
        </w:rPr>
        <w:t xml:space="preserve"> προς τον </w:t>
      </w:r>
      <w:r>
        <w:rPr>
          <w:rFonts w:eastAsia="Times New Roman"/>
          <w:color w:val="000000"/>
          <w:szCs w:val="24"/>
          <w:shd w:val="clear" w:color="auto" w:fill="FFFFFF"/>
        </w:rPr>
        <w:t xml:space="preserve">Υπουργό </w:t>
      </w:r>
      <w:r>
        <w:rPr>
          <w:rFonts w:eastAsia="Times New Roman"/>
          <w:bCs/>
          <w:color w:val="000000"/>
          <w:szCs w:val="24"/>
          <w:shd w:val="clear" w:color="auto" w:fill="FFFFFF"/>
        </w:rPr>
        <w:t xml:space="preserve">Ναυτιλίας και Νησιωτικής Πολιτικής, </w:t>
      </w:r>
      <w:r>
        <w:rPr>
          <w:rFonts w:eastAsia="Times New Roman"/>
          <w:color w:val="000000"/>
          <w:szCs w:val="24"/>
          <w:shd w:val="clear" w:color="auto" w:fill="FFFFFF"/>
        </w:rPr>
        <w:t>σχετικά με την έγκριση του μεσοπρόθεσμου επιχειρηματικού σχεδίου για τον Οργανισμό Λιμένος Θεσσαλονίκης (ΟΛΘ).</w:t>
      </w:r>
    </w:p>
    <w:p w14:paraId="7AF29B59" w14:textId="77777777" w:rsidR="00F43235" w:rsidRDefault="005A3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w:t>
      </w:r>
      <w:r>
        <w:rPr>
          <w:rFonts w:eastAsia="Times New Roman"/>
          <w:color w:val="000000"/>
          <w:szCs w:val="24"/>
          <w:shd w:val="clear" w:color="auto" w:fill="FFFFFF"/>
        </w:rPr>
        <w:t>λοκληρώθηκε η συζήτηση των επικαίρων ερωτήσεων.</w:t>
      </w:r>
    </w:p>
    <w:p w14:paraId="7AF29B5A" w14:textId="77777777" w:rsidR="00F43235" w:rsidRDefault="005A3594">
      <w:pPr>
        <w:spacing w:line="600" w:lineRule="auto"/>
        <w:ind w:firstLine="720"/>
        <w:jc w:val="both"/>
        <w:rPr>
          <w:rFonts w:eastAsia="Times New Roman"/>
          <w:szCs w:val="24"/>
        </w:rPr>
      </w:pPr>
      <w:r>
        <w:rPr>
          <w:rFonts w:eastAsia="Times New Roman"/>
          <w:color w:val="000000"/>
          <w:szCs w:val="24"/>
          <w:shd w:val="clear" w:color="auto" w:fill="FFFFFF"/>
        </w:rPr>
        <w:t xml:space="preserve">Κυρίες και κύριοι συνάδελφοι, </w:t>
      </w:r>
      <w:r>
        <w:rPr>
          <w:rFonts w:eastAsia="Times New Roman"/>
          <w:szCs w:val="24"/>
        </w:rPr>
        <w:t xml:space="preserve">δέχεστε </w:t>
      </w:r>
      <w:r>
        <w:rPr>
          <w:rFonts w:eastAsia="Times New Roman"/>
          <w:szCs w:val="24"/>
        </w:rPr>
        <w:t>στο σημείο αυτ</w:t>
      </w:r>
      <w:r>
        <w:rPr>
          <w:rFonts w:eastAsia="Times New Roman"/>
          <w:szCs w:val="24"/>
        </w:rPr>
        <w:t>ό να λύσουμε τη συνεδρίαση;</w:t>
      </w:r>
    </w:p>
    <w:p w14:paraId="7AF29B5B" w14:textId="77777777" w:rsidR="00F43235" w:rsidRDefault="005A3594">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7AF29B5C" w14:textId="77777777" w:rsidR="00F43235" w:rsidRDefault="005A3594">
      <w:pPr>
        <w:spacing w:line="600" w:lineRule="auto"/>
        <w:ind w:firstLine="720"/>
        <w:jc w:val="both"/>
        <w:rPr>
          <w:rFonts w:eastAsia="Times New Roman"/>
          <w:szCs w:val="24"/>
        </w:rPr>
      </w:pPr>
      <w:r>
        <w:rPr>
          <w:rFonts w:eastAsia="Times New Roman"/>
          <w:b/>
          <w:color w:val="000000"/>
          <w:szCs w:val="24"/>
        </w:rPr>
        <w:t>ΠΡΟΕΔΡΕΥΟΥΣΑ (Αναστασία Χριστοδουλοπούλου):</w:t>
      </w:r>
      <w:r>
        <w:rPr>
          <w:rFonts w:eastAsia="Times New Roman"/>
          <w:color w:val="000000"/>
          <w:szCs w:val="24"/>
        </w:rPr>
        <w:t xml:space="preserve"> </w:t>
      </w:r>
      <w:r>
        <w:rPr>
          <w:rFonts w:eastAsia="Times New Roman"/>
          <w:szCs w:val="24"/>
        </w:rPr>
        <w:t xml:space="preserve">Με τη συναίνεση του Σώματος και ώρα 20.42΄ </w:t>
      </w:r>
      <w:proofErr w:type="spellStart"/>
      <w:r>
        <w:rPr>
          <w:rFonts w:eastAsia="Times New Roman"/>
          <w:szCs w:val="24"/>
        </w:rPr>
        <w:t>λύεται</w:t>
      </w:r>
      <w:proofErr w:type="spellEnd"/>
      <w:r>
        <w:rPr>
          <w:rFonts w:eastAsia="Times New Roman"/>
          <w:szCs w:val="24"/>
        </w:rPr>
        <w:t xml:space="preserve"> η συνεδρίαση για την Τετάρτη 23 Νοεμβρίου 2016 και ώρα 10.00΄, με αντικείμενο εργασιών του Σώματο</w:t>
      </w:r>
      <w:r>
        <w:rPr>
          <w:rFonts w:eastAsia="Times New Roman"/>
          <w:szCs w:val="24"/>
        </w:rPr>
        <w:t>ς νομοθετική εργασία</w:t>
      </w:r>
      <w:r>
        <w:rPr>
          <w:rFonts w:eastAsia="Times New Roman"/>
          <w:szCs w:val="24"/>
        </w:rPr>
        <w:t xml:space="preserve">: </w:t>
      </w:r>
      <w:r>
        <w:rPr>
          <w:rFonts w:eastAsia="Times New Roman"/>
          <w:szCs w:val="24"/>
        </w:rPr>
        <w:t xml:space="preserve">σύμφωνα με την ημερήσια διάταξη που έχει διανεμηθεί. </w:t>
      </w:r>
    </w:p>
    <w:p w14:paraId="7AF29B5D" w14:textId="77777777" w:rsidR="00F43235" w:rsidRDefault="005A3594">
      <w:pPr>
        <w:spacing w:line="600" w:lineRule="auto"/>
        <w:jc w:val="both"/>
        <w:rPr>
          <w:rFonts w:eastAsia="Times New Roman"/>
          <w:szCs w:val="24"/>
        </w:rPr>
      </w:pPr>
      <w:r>
        <w:rPr>
          <w:rFonts w:eastAsia="Times New Roman"/>
          <w:b/>
          <w:bCs/>
          <w:szCs w:val="24"/>
        </w:rPr>
        <w:lastRenderedPageBreak/>
        <w:t xml:space="preserve">Ο ΠΡΟΕΔΡΟΣ                                                        </w:t>
      </w:r>
      <w:r>
        <w:rPr>
          <w:rFonts w:eastAsia="Times New Roman"/>
          <w:b/>
          <w:bCs/>
          <w:szCs w:val="24"/>
        </w:rPr>
        <w:t xml:space="preserve">     </w:t>
      </w:r>
      <w:r>
        <w:rPr>
          <w:rFonts w:eastAsia="Times New Roman"/>
          <w:b/>
          <w:bCs/>
          <w:szCs w:val="24"/>
        </w:rPr>
        <w:t xml:space="preserve">            ΟΙ ΓΡΑΜΜΑΤΕΙΣ</w:t>
      </w:r>
      <w:r>
        <w:rPr>
          <w:rFonts w:eastAsia="Times New Roman"/>
          <w:szCs w:val="24"/>
        </w:rPr>
        <w:t xml:space="preserve">  </w:t>
      </w:r>
    </w:p>
    <w:p w14:paraId="7AF29B5E" w14:textId="77777777" w:rsidR="00F43235" w:rsidRDefault="00F43235">
      <w:pPr>
        <w:spacing w:after="0" w:line="600" w:lineRule="auto"/>
        <w:ind w:firstLine="720"/>
        <w:jc w:val="both"/>
        <w:rPr>
          <w:rFonts w:eastAsia="Times New Roman"/>
          <w:color w:val="000000"/>
          <w:szCs w:val="24"/>
        </w:rPr>
      </w:pPr>
    </w:p>
    <w:p w14:paraId="7AF29B5F" w14:textId="77777777" w:rsidR="00F43235" w:rsidRDefault="00F43235">
      <w:pPr>
        <w:spacing w:after="0" w:line="600" w:lineRule="auto"/>
        <w:ind w:firstLine="720"/>
        <w:jc w:val="both"/>
        <w:rPr>
          <w:rFonts w:eastAsia="Times New Roman"/>
          <w:color w:val="000000"/>
          <w:szCs w:val="24"/>
        </w:rPr>
      </w:pPr>
    </w:p>
    <w:sectPr w:rsidR="00F432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3vRjGQ2JVlPQhV6F2qlx1rH+M5Y=" w:salt="pBaWmwN3FlnlTXSiNsI7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235"/>
    <w:rsid w:val="005A3594"/>
    <w:rsid w:val="00E303F8"/>
    <w:rsid w:val="00F4323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9971"/>
  <w15:docId w15:val="{818A5B62-D3CE-497C-A19A-7DC47032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42C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542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355</MetadataID>
    <Session xmlns="641f345b-441b-4b81-9152-adc2e73ba5e1">Β´</Session>
    <Date xmlns="641f345b-441b-4b81-9152-adc2e73ba5e1">2016-11-20T22:00:00+00:00</Date>
    <Status xmlns="641f345b-441b-4b81-9152-adc2e73ba5e1">
      <Url>http://srv-sp1/praktika/Lists/Incoming_Metadata/EditForm.aspx?ID=355&amp;Source=/praktika/Recordings_Library/Forms/AllItems.aspx</Url>
      <Description>Δημοσιεύτηκε</Description>
    </Status>
    <Meeting xmlns="641f345b-441b-4b81-9152-adc2e73ba5e1">ΚΘ´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94A584-6818-4D84-9375-6D5E38E1EBD5}">
  <ds:schemaRefs>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purl.org/dc/dcmitype/"/>
    <ds:schemaRef ds:uri="http://purl.org/dc/terms/"/>
    <ds:schemaRef ds:uri="http://schemas.microsoft.com/office/infopath/2007/PartnerControls"/>
    <ds:schemaRef ds:uri="641f345b-441b-4b81-9152-adc2e73ba5e1"/>
    <ds:schemaRef ds:uri="http://www.w3.org/XML/1998/namespace"/>
  </ds:schemaRefs>
</ds:datastoreItem>
</file>

<file path=customXml/itemProps2.xml><?xml version="1.0" encoding="utf-8"?>
<ds:datastoreItem xmlns:ds="http://schemas.openxmlformats.org/officeDocument/2006/customXml" ds:itemID="{C332C862-A9EB-44CA-B989-DB706F583B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9EB260-D461-4D39-BDAB-224DBB0A2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115</Pages>
  <Words>20860</Words>
  <Characters>112649</Characters>
  <Application>Microsoft Office Word</Application>
  <DocSecurity>0</DocSecurity>
  <Lines>938</Lines>
  <Paragraphs>266</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133243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2016-11-24T18:42:00Z</dcterms:created>
  <dcterms:modified xsi:type="dcterms:W3CDTF">2016-11-24T18:42:00Z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