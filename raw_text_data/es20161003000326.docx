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46A76" w14:textId="77777777" w:rsidR="00FF5A14" w:rsidRPr="00FF5A14" w:rsidRDefault="00FF5A14" w:rsidP="00FF5A14">
      <w:pPr>
        <w:spacing w:after="200" w:line="360" w:lineRule="auto"/>
        <w:rPr>
          <w:ins w:id="0" w:author="Φλούδα Χριστίνα" w:date="2016-10-10T11:01:00Z"/>
          <w:rFonts w:eastAsia="Times New Roman"/>
          <w:szCs w:val="24"/>
          <w:lang w:eastAsia="en-US"/>
        </w:rPr>
      </w:pPr>
      <w:ins w:id="1" w:author="Φλούδα Χριστίνα" w:date="2016-10-10T11:01:00Z">
        <w:r w:rsidRPr="00FF5A14">
          <w:rPr>
            <w:rFonts w:eastAsia="Times New Roman"/>
            <w:szCs w:val="24"/>
            <w:lang w:eastAsia="en-US"/>
          </w:rPr>
          <w:t>(Σημείωση: Ο παρακάτω πίνακας περιεχομένων δεν αποτελεί το τελικό κείμενο, διότι εκκρεμούν ορθογραφικές και συντακτικές διορθώσεις)</w:t>
        </w:r>
      </w:ins>
    </w:p>
    <w:p w14:paraId="17F52755" w14:textId="77777777" w:rsidR="00FF5A14" w:rsidRPr="00FF5A14" w:rsidRDefault="00FF5A14" w:rsidP="00FF5A14">
      <w:pPr>
        <w:spacing w:after="200" w:line="360" w:lineRule="auto"/>
        <w:rPr>
          <w:ins w:id="2" w:author="Φλούδα Χριστίνα" w:date="2016-10-10T11:01:00Z"/>
          <w:rFonts w:eastAsia="Times New Roman"/>
          <w:szCs w:val="24"/>
          <w:lang w:eastAsia="en-US"/>
        </w:rPr>
      </w:pPr>
    </w:p>
    <w:p w14:paraId="32F2A206" w14:textId="77777777" w:rsidR="00FF5A14" w:rsidRPr="00FF5A14" w:rsidRDefault="00FF5A14" w:rsidP="00FF5A14">
      <w:pPr>
        <w:spacing w:after="200" w:line="360" w:lineRule="auto"/>
        <w:rPr>
          <w:ins w:id="3" w:author="Φλούδα Χριστίνα" w:date="2016-10-10T11:01:00Z"/>
          <w:rFonts w:eastAsia="Times New Roman"/>
          <w:szCs w:val="24"/>
          <w:lang w:eastAsia="en-US"/>
        </w:rPr>
      </w:pPr>
      <w:ins w:id="4" w:author="Φλούδα Χριστίνα" w:date="2016-10-10T11:01:00Z">
        <w:r w:rsidRPr="00FF5A14">
          <w:rPr>
            <w:rFonts w:eastAsia="Times New Roman"/>
            <w:szCs w:val="24"/>
            <w:lang w:eastAsia="en-US"/>
          </w:rPr>
          <w:t>ΠΙΝΑΚΑΣ ΠΕΡΙΕΧΟΜΕΝΩΝ</w:t>
        </w:r>
      </w:ins>
    </w:p>
    <w:p w14:paraId="213E9839" w14:textId="77777777" w:rsidR="00FF5A14" w:rsidRPr="00FF5A14" w:rsidRDefault="00FF5A14" w:rsidP="00FF5A14">
      <w:pPr>
        <w:spacing w:after="200" w:line="360" w:lineRule="auto"/>
        <w:rPr>
          <w:ins w:id="5" w:author="Φλούδα Χριστίνα" w:date="2016-10-10T11:01:00Z"/>
          <w:rFonts w:eastAsia="Times New Roman"/>
          <w:szCs w:val="24"/>
          <w:lang w:eastAsia="en-US"/>
        </w:rPr>
      </w:pPr>
      <w:ins w:id="6" w:author="Φλούδα Χριστίνα" w:date="2016-10-10T11:01:00Z">
        <w:r w:rsidRPr="00FF5A14">
          <w:rPr>
            <w:rFonts w:eastAsia="Times New Roman"/>
            <w:szCs w:val="24"/>
            <w:lang w:eastAsia="en-US"/>
          </w:rPr>
          <w:t xml:space="preserve">ΙΖ’ ΠΕΡΙΟΔΟΣ </w:t>
        </w:r>
      </w:ins>
    </w:p>
    <w:p w14:paraId="79628697" w14:textId="77777777" w:rsidR="00FF5A14" w:rsidRPr="00FF5A14" w:rsidRDefault="00FF5A14" w:rsidP="00FF5A14">
      <w:pPr>
        <w:spacing w:after="200" w:line="360" w:lineRule="auto"/>
        <w:rPr>
          <w:ins w:id="7" w:author="Φλούδα Χριστίνα" w:date="2016-10-10T11:01:00Z"/>
          <w:rFonts w:eastAsia="Times New Roman"/>
          <w:szCs w:val="24"/>
          <w:lang w:eastAsia="en-US"/>
        </w:rPr>
      </w:pPr>
      <w:ins w:id="8" w:author="Φλούδα Χριστίνα" w:date="2016-10-10T11:01:00Z">
        <w:r w:rsidRPr="00FF5A14">
          <w:rPr>
            <w:rFonts w:eastAsia="Times New Roman"/>
            <w:szCs w:val="24"/>
            <w:lang w:eastAsia="en-US"/>
          </w:rPr>
          <w:t>ΠΡΟΕΔΡΕΥΟΜΕΝΗΣ ΚΟΙΝΟΒΟΥΛΕΥΤΙΚΗΣ ΔΗΜΟΚΡΑΤΙΑΣ</w:t>
        </w:r>
      </w:ins>
    </w:p>
    <w:p w14:paraId="53D23E6C" w14:textId="77777777" w:rsidR="00FF5A14" w:rsidRPr="00FF5A14" w:rsidRDefault="00FF5A14" w:rsidP="00FF5A14">
      <w:pPr>
        <w:spacing w:after="200" w:line="360" w:lineRule="auto"/>
        <w:rPr>
          <w:ins w:id="9" w:author="Φλούδα Χριστίνα" w:date="2016-10-10T11:01:00Z"/>
          <w:rFonts w:eastAsia="Times New Roman"/>
          <w:szCs w:val="24"/>
          <w:lang w:eastAsia="en-US"/>
        </w:rPr>
      </w:pPr>
      <w:ins w:id="10" w:author="Φλούδα Χριστίνα" w:date="2016-10-10T11:01:00Z">
        <w:r w:rsidRPr="00FF5A14">
          <w:rPr>
            <w:rFonts w:eastAsia="Times New Roman"/>
            <w:szCs w:val="24"/>
            <w:lang w:eastAsia="en-US"/>
          </w:rPr>
          <w:t>ΣΥΝΟΔΟΣ Β΄</w:t>
        </w:r>
      </w:ins>
    </w:p>
    <w:p w14:paraId="43B1A0E8" w14:textId="77777777" w:rsidR="00FF5A14" w:rsidRPr="00FF5A14" w:rsidRDefault="00FF5A14" w:rsidP="00FF5A14">
      <w:pPr>
        <w:spacing w:after="200" w:line="360" w:lineRule="auto"/>
        <w:rPr>
          <w:ins w:id="11" w:author="Φλούδα Χριστίνα" w:date="2016-10-10T11:01:00Z"/>
          <w:rFonts w:eastAsia="Times New Roman"/>
          <w:szCs w:val="24"/>
          <w:lang w:eastAsia="en-US"/>
        </w:rPr>
      </w:pPr>
    </w:p>
    <w:p w14:paraId="1076BECC" w14:textId="77777777" w:rsidR="00FF5A14" w:rsidRPr="00FF5A14" w:rsidRDefault="00FF5A14" w:rsidP="00FF5A14">
      <w:pPr>
        <w:spacing w:after="200" w:line="360" w:lineRule="auto"/>
        <w:rPr>
          <w:ins w:id="12" w:author="Φλούδα Χριστίνα" w:date="2016-10-10T11:01:00Z"/>
          <w:rFonts w:eastAsia="Times New Roman"/>
          <w:szCs w:val="24"/>
          <w:lang w:eastAsia="en-US"/>
        </w:rPr>
      </w:pPr>
      <w:ins w:id="13" w:author="Φλούδα Χριστίνα" w:date="2016-10-10T11:01:00Z">
        <w:r w:rsidRPr="00FF5A14">
          <w:rPr>
            <w:rFonts w:eastAsia="Times New Roman"/>
            <w:szCs w:val="24"/>
            <w:lang w:eastAsia="en-US"/>
          </w:rPr>
          <w:t>ΣΥΝΕΔΡΙΑΣΗ Α΄</w:t>
        </w:r>
      </w:ins>
    </w:p>
    <w:p w14:paraId="36825BC5" w14:textId="77777777" w:rsidR="00FF5A14" w:rsidRPr="00FF5A14" w:rsidRDefault="00FF5A14" w:rsidP="00FF5A14">
      <w:pPr>
        <w:spacing w:after="200" w:line="360" w:lineRule="auto"/>
        <w:rPr>
          <w:ins w:id="14" w:author="Φλούδα Χριστίνα" w:date="2016-10-10T11:01:00Z"/>
          <w:rFonts w:eastAsia="Times New Roman"/>
          <w:szCs w:val="24"/>
          <w:lang w:eastAsia="en-US"/>
        </w:rPr>
      </w:pPr>
      <w:ins w:id="15" w:author="Φλούδα Χριστίνα" w:date="2016-10-10T11:01:00Z">
        <w:r w:rsidRPr="00FF5A14">
          <w:rPr>
            <w:rFonts w:eastAsia="Times New Roman"/>
            <w:szCs w:val="24"/>
            <w:lang w:eastAsia="en-US"/>
          </w:rPr>
          <w:t>Δευτέρα  3 Οκτωβρίου 2016</w:t>
        </w:r>
      </w:ins>
    </w:p>
    <w:p w14:paraId="42076F3B" w14:textId="77777777" w:rsidR="00FF5A14" w:rsidRPr="00FF5A14" w:rsidRDefault="00FF5A14" w:rsidP="00FF5A14">
      <w:pPr>
        <w:spacing w:after="200" w:line="360" w:lineRule="auto"/>
        <w:rPr>
          <w:ins w:id="16" w:author="Φλούδα Χριστίνα" w:date="2016-10-10T11:01:00Z"/>
          <w:rFonts w:eastAsia="Times New Roman"/>
          <w:szCs w:val="24"/>
          <w:lang w:eastAsia="en-US"/>
        </w:rPr>
      </w:pPr>
    </w:p>
    <w:p w14:paraId="3242FC08" w14:textId="77777777" w:rsidR="00FF5A14" w:rsidRPr="00FF5A14" w:rsidRDefault="00FF5A14" w:rsidP="00FF5A14">
      <w:pPr>
        <w:spacing w:after="200" w:line="360" w:lineRule="auto"/>
        <w:rPr>
          <w:ins w:id="17" w:author="Φλούδα Χριστίνα" w:date="2016-10-10T11:01:00Z"/>
          <w:rFonts w:eastAsia="Times New Roman"/>
          <w:szCs w:val="24"/>
          <w:lang w:eastAsia="en-US"/>
        </w:rPr>
      </w:pPr>
      <w:ins w:id="18" w:author="Φλούδα Χριστίνα" w:date="2016-10-10T11:01:00Z">
        <w:r w:rsidRPr="00FF5A14">
          <w:rPr>
            <w:rFonts w:eastAsia="Times New Roman"/>
            <w:szCs w:val="24"/>
            <w:lang w:eastAsia="en-US"/>
          </w:rPr>
          <w:t>ΘΕΜΑΤΑ</w:t>
        </w:r>
      </w:ins>
    </w:p>
    <w:p w14:paraId="4ECB9154" w14:textId="77777777" w:rsidR="00FF5A14" w:rsidRPr="00FF5A14" w:rsidRDefault="00FF5A14" w:rsidP="00FF5A14">
      <w:pPr>
        <w:spacing w:after="200" w:line="360" w:lineRule="auto"/>
        <w:rPr>
          <w:ins w:id="19" w:author="Φλούδα Χριστίνα" w:date="2016-10-10T11:01:00Z"/>
          <w:rFonts w:eastAsia="Times New Roman"/>
          <w:szCs w:val="24"/>
          <w:lang w:eastAsia="en-US"/>
        </w:rPr>
      </w:pPr>
      <w:ins w:id="20" w:author="Φλούδα Χριστίνα" w:date="2016-10-10T11:01:00Z">
        <w:r w:rsidRPr="00FF5A14">
          <w:rPr>
            <w:rFonts w:eastAsia="Times New Roman"/>
            <w:szCs w:val="24"/>
            <w:lang w:eastAsia="en-US"/>
          </w:rPr>
          <w:t xml:space="preserve"> </w:t>
        </w:r>
        <w:r w:rsidRPr="00FF5A14">
          <w:rPr>
            <w:rFonts w:eastAsia="Times New Roman"/>
            <w:szCs w:val="24"/>
            <w:lang w:eastAsia="en-US"/>
          </w:rPr>
          <w:br/>
          <w:t xml:space="preserve">Α. ΕΙΔΙΚΑ ΘΕΜΑΤΑ </w:t>
        </w:r>
        <w:r w:rsidRPr="00FF5A14">
          <w:rPr>
            <w:rFonts w:eastAsia="Times New Roman"/>
            <w:szCs w:val="24"/>
            <w:lang w:eastAsia="en-US"/>
          </w:rPr>
          <w:br/>
          <w:t>Ειδική Ημερήσια Διάταξη:                                                                                                             α) Ανακοίνωση του Προεδρικού Διατάγματος σχετικά με τη λήξη των εργασιών της Α' Συνόδου της ΙΖ' Βουλευτικής Περιόδου (</w:t>
        </w:r>
        <w:proofErr w:type="spellStart"/>
        <w:r w:rsidRPr="00FF5A14">
          <w:rPr>
            <w:rFonts w:eastAsia="Times New Roman"/>
            <w:szCs w:val="24"/>
            <w:lang w:eastAsia="en-US"/>
          </w:rPr>
          <w:t>Προεδρεύομενης</w:t>
        </w:r>
        <w:proofErr w:type="spellEnd"/>
        <w:r w:rsidRPr="00FF5A14">
          <w:rPr>
            <w:rFonts w:eastAsia="Times New Roman"/>
            <w:szCs w:val="24"/>
            <w:lang w:eastAsia="en-US"/>
          </w:rPr>
          <w:t xml:space="preserve"> Δημοκρατίας), σελ.                                                                                                                       β) Αγιασμός για την έναρξη των εργασιών της Β' Συνόδου από τον Μακαριότατο Αρχιεπίσκοπο Αθηνών και Πάσης Ελλάδος κ. Ιερώνυμο και τα </w:t>
        </w:r>
        <w:proofErr w:type="spellStart"/>
        <w:r w:rsidRPr="00FF5A14">
          <w:rPr>
            <w:rFonts w:eastAsia="Times New Roman"/>
            <w:szCs w:val="24"/>
            <w:lang w:eastAsia="en-US"/>
          </w:rPr>
          <w:t>συνοδεύοντα</w:t>
        </w:r>
        <w:proofErr w:type="spellEnd"/>
        <w:r w:rsidRPr="00FF5A14">
          <w:rPr>
            <w:rFonts w:eastAsia="Times New Roman"/>
            <w:szCs w:val="24"/>
            <w:lang w:eastAsia="en-US"/>
          </w:rPr>
          <w:t xml:space="preserve"> αυτόν μέλη της Διαρκούς Ιεράς Συνόδου, σελ. </w:t>
        </w:r>
        <w:r w:rsidRPr="00FF5A14">
          <w:rPr>
            <w:rFonts w:eastAsia="Times New Roman"/>
            <w:szCs w:val="24"/>
            <w:lang w:eastAsia="en-US"/>
          </w:rPr>
          <w:br/>
        </w:r>
      </w:ins>
    </w:p>
    <w:p w14:paraId="729315DC" w14:textId="77777777" w:rsidR="00FF5A14" w:rsidRPr="00FF5A14" w:rsidRDefault="00FF5A14" w:rsidP="00FF5A14">
      <w:pPr>
        <w:spacing w:after="200" w:line="360" w:lineRule="auto"/>
        <w:rPr>
          <w:ins w:id="21" w:author="Φλούδα Χριστίνα" w:date="2016-10-10T11:01:00Z"/>
          <w:rFonts w:eastAsia="Times New Roman"/>
          <w:szCs w:val="24"/>
          <w:lang w:eastAsia="en-US"/>
        </w:rPr>
      </w:pPr>
      <w:ins w:id="22" w:author="Φλούδα Χριστίνα" w:date="2016-10-10T11:01:00Z">
        <w:r w:rsidRPr="00FF5A14">
          <w:rPr>
            <w:rFonts w:eastAsia="Times New Roman"/>
            <w:szCs w:val="24"/>
            <w:lang w:eastAsia="en-US"/>
          </w:rPr>
          <w:t xml:space="preserve">ΠΡΟΕΔΡΟΣ                                                                                                    ΒΟΥΤΣΗΣ Ν., σελ.  </w:t>
        </w:r>
      </w:ins>
    </w:p>
    <w:p w14:paraId="6A76C585" w14:textId="77777777" w:rsidR="00FF5A14" w:rsidRDefault="00FF5A14" w:rsidP="00FF5A14">
      <w:pPr>
        <w:autoSpaceDE w:val="0"/>
        <w:autoSpaceDN w:val="0"/>
        <w:adjustRightInd w:val="0"/>
        <w:spacing w:after="0" w:line="600" w:lineRule="auto"/>
        <w:ind w:firstLine="720"/>
        <w:jc w:val="both"/>
        <w:rPr>
          <w:ins w:id="23" w:author="Φλούδα Χριστίνα" w:date="2016-10-10T11:01:00Z"/>
          <w:rFonts w:eastAsia="Times New Roman"/>
          <w:bCs/>
          <w:szCs w:val="24"/>
        </w:rPr>
        <w:pPrChange w:id="24" w:author="Φλούδα Χριστίνα" w:date="2016-10-10T11:01:00Z">
          <w:pPr>
            <w:autoSpaceDE w:val="0"/>
            <w:autoSpaceDN w:val="0"/>
            <w:adjustRightInd w:val="0"/>
            <w:spacing w:after="0" w:line="600" w:lineRule="auto"/>
            <w:ind w:firstLine="720"/>
            <w:jc w:val="center"/>
          </w:pPr>
        </w:pPrChange>
      </w:pPr>
      <w:bookmarkStart w:id="25" w:name="_GoBack"/>
      <w:bookmarkEnd w:id="25"/>
    </w:p>
    <w:p w14:paraId="58382CBD" w14:textId="77777777" w:rsidR="00182858" w:rsidRDefault="00FF5A14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/>
          <w:bCs/>
          <w:szCs w:val="24"/>
        </w:rPr>
      </w:pPr>
      <w:r w:rsidRPr="00FD2144">
        <w:rPr>
          <w:rFonts w:eastAsia="Times New Roman"/>
          <w:bCs/>
          <w:szCs w:val="24"/>
        </w:rPr>
        <w:t>ΠΡΑΚΤΙΚΑ ΒΟΥΛΗΣ</w:t>
      </w:r>
    </w:p>
    <w:p w14:paraId="58382CBE" w14:textId="77777777" w:rsidR="00182858" w:rsidRDefault="00FF5A14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/>
          <w:bCs/>
          <w:szCs w:val="24"/>
        </w:rPr>
      </w:pPr>
      <w:r w:rsidRPr="00FD2144">
        <w:rPr>
          <w:rFonts w:eastAsia="Times New Roman"/>
          <w:bCs/>
          <w:szCs w:val="24"/>
        </w:rPr>
        <w:t>ΙΖ΄ ΠΕΡΙΟΔΟΣ</w:t>
      </w:r>
    </w:p>
    <w:p w14:paraId="58382CBF" w14:textId="77777777" w:rsidR="00182858" w:rsidRDefault="00FF5A14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/>
          <w:bCs/>
          <w:szCs w:val="24"/>
        </w:rPr>
      </w:pPr>
      <w:r w:rsidRPr="00FD2144">
        <w:rPr>
          <w:rFonts w:eastAsia="Times New Roman"/>
          <w:bCs/>
          <w:szCs w:val="24"/>
        </w:rPr>
        <w:t>ΠΡΟΕΔΡΕΥΟΜΕΝΗΣ ΚΟΙΝΟΒΟΥΛΕΥΤΙΚΗΣ ΔΗΜΟΚΡΑΤΙΑΣ</w:t>
      </w:r>
    </w:p>
    <w:p w14:paraId="58382CC0" w14:textId="77777777" w:rsidR="00182858" w:rsidRDefault="00FF5A14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/>
          <w:bCs/>
          <w:szCs w:val="24"/>
        </w:rPr>
      </w:pPr>
      <w:r w:rsidRPr="00FD2144">
        <w:rPr>
          <w:rFonts w:eastAsia="Times New Roman"/>
          <w:bCs/>
          <w:szCs w:val="24"/>
        </w:rPr>
        <w:t>ΣΥΝΟΔΟΣ Β΄</w:t>
      </w:r>
    </w:p>
    <w:p w14:paraId="58382CC1" w14:textId="77777777" w:rsidR="00182858" w:rsidRDefault="00FF5A14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/>
          <w:bCs/>
          <w:szCs w:val="24"/>
        </w:rPr>
      </w:pPr>
      <w:r w:rsidRPr="00FD2144">
        <w:rPr>
          <w:rFonts w:eastAsia="Times New Roman"/>
          <w:bCs/>
          <w:szCs w:val="24"/>
        </w:rPr>
        <w:t>ΣΥΝΕΔΡΙΑΣΗ Α΄</w:t>
      </w:r>
    </w:p>
    <w:p w14:paraId="58382CC2" w14:textId="77777777" w:rsidR="00182858" w:rsidRDefault="00FF5A14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/>
          <w:bCs/>
          <w:szCs w:val="24"/>
        </w:rPr>
      </w:pPr>
      <w:r w:rsidRPr="00FD2144">
        <w:rPr>
          <w:rFonts w:eastAsia="Times New Roman"/>
          <w:bCs/>
          <w:szCs w:val="24"/>
        </w:rPr>
        <w:t>Δευτέρα 3 Οκτωβρίου 2016</w:t>
      </w:r>
    </w:p>
    <w:p w14:paraId="58382CC3" w14:textId="77777777" w:rsidR="00182858" w:rsidRDefault="00FF5A14">
      <w:pPr>
        <w:autoSpaceDE w:val="0"/>
        <w:autoSpaceDN w:val="0"/>
        <w:adjustRightInd w:val="0"/>
        <w:spacing w:after="0" w:line="600" w:lineRule="auto"/>
        <w:ind w:firstLine="720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Αθήνα, σήμερα στις 3 Οκτωβρίου ημέρα Δευτέρα και ώρα 11.20΄</w:t>
      </w:r>
      <w:r w:rsidRPr="00FD2144">
        <w:rPr>
          <w:rFonts w:eastAsia="Times New Roman"/>
          <w:bCs/>
          <w:szCs w:val="24"/>
        </w:rPr>
        <w:t xml:space="preserve"> συνήλθε αυτοδικαίως στην Αίθουσα των συνεδριάσεων του Βουλευτηρίου (άρθρο 64, παράγραφος 1 του Συντάγματος και άρθρο 22, παράγραφος 2 του Κανονισμού της Βουλής) σε Β΄ Τακτική Σύνοδο η Βουλή σε ολομέλεια, για να συνεδριάσει υπό την προεδρία του Προέδρου αυ</w:t>
      </w:r>
      <w:r w:rsidRPr="00FD2144">
        <w:rPr>
          <w:rFonts w:eastAsia="Times New Roman"/>
          <w:bCs/>
          <w:szCs w:val="24"/>
        </w:rPr>
        <w:t xml:space="preserve">τής κ. </w:t>
      </w:r>
      <w:r w:rsidRPr="00463075">
        <w:rPr>
          <w:rFonts w:eastAsia="Times New Roman"/>
          <w:b/>
          <w:bCs/>
          <w:szCs w:val="24"/>
        </w:rPr>
        <w:t>ΝΙΚΟΛΑΟΥ ΒΟΥΤΣΗ</w:t>
      </w:r>
      <w:r w:rsidRPr="00FD2144">
        <w:rPr>
          <w:rFonts w:eastAsia="Times New Roman"/>
          <w:bCs/>
          <w:szCs w:val="24"/>
        </w:rPr>
        <w:t>.</w:t>
      </w:r>
    </w:p>
    <w:p w14:paraId="58382CC4" w14:textId="77777777" w:rsidR="00182858" w:rsidRDefault="00FF5A14">
      <w:pPr>
        <w:autoSpaceDE w:val="0"/>
        <w:autoSpaceDN w:val="0"/>
        <w:adjustRightInd w:val="0"/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</w:rPr>
        <w:t xml:space="preserve">ΠΡΟΕΔΡΟΣ (Νικόλαος </w:t>
      </w:r>
      <w:proofErr w:type="spellStart"/>
      <w:r>
        <w:rPr>
          <w:rFonts w:eastAsia="Times New Roman"/>
          <w:b/>
          <w:bCs/>
          <w:szCs w:val="24"/>
        </w:rPr>
        <w:t>Βούτσης</w:t>
      </w:r>
      <w:proofErr w:type="spellEnd"/>
      <w:r>
        <w:rPr>
          <w:rFonts w:eastAsia="Times New Roman"/>
          <w:b/>
          <w:bCs/>
          <w:szCs w:val="24"/>
        </w:rPr>
        <w:t xml:space="preserve">): </w:t>
      </w:r>
      <w:r>
        <w:rPr>
          <w:rFonts w:eastAsia="Times New Roman"/>
          <w:szCs w:val="24"/>
        </w:rPr>
        <w:t xml:space="preserve">Κυρίες και κύριοι συνάδελφοι, αρχίζει η συνεδρίαση. </w:t>
      </w:r>
    </w:p>
    <w:p w14:paraId="58382CC5" w14:textId="77777777" w:rsidR="00182858" w:rsidRDefault="00FF5A14">
      <w:pPr>
        <w:autoSpaceDE w:val="0"/>
        <w:autoSpaceDN w:val="0"/>
        <w:adjustRightInd w:val="0"/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Εισερχόμαστε στην </w:t>
      </w:r>
    </w:p>
    <w:p w14:paraId="58382CC6" w14:textId="77777777" w:rsidR="00182858" w:rsidRDefault="00FF5A14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lastRenderedPageBreak/>
        <w:t>ΕΙΔΙΚΗ ΗΜΕΡΗΣΙΑ ΔΙΑΤΑΞΗ</w:t>
      </w:r>
    </w:p>
    <w:p w14:paraId="58382CC7" w14:textId="77777777" w:rsidR="00182858" w:rsidRDefault="00FF5A14">
      <w:pPr>
        <w:autoSpaceDE w:val="0"/>
        <w:autoSpaceDN w:val="0"/>
        <w:adjustRightInd w:val="0"/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Ανακοίνωση του </w:t>
      </w:r>
      <w:r>
        <w:rPr>
          <w:rFonts w:eastAsia="Times New Roman"/>
          <w:szCs w:val="24"/>
        </w:rPr>
        <w:t xml:space="preserve">προεδρικού διατάγματος </w:t>
      </w:r>
      <w:r>
        <w:rPr>
          <w:rFonts w:eastAsia="Times New Roman"/>
          <w:szCs w:val="24"/>
        </w:rPr>
        <w:t xml:space="preserve">σχετικά με τη λήξη των εργασιών της Α΄ Συνόδου. </w:t>
      </w:r>
    </w:p>
    <w:p w14:paraId="58382CC8" w14:textId="77777777" w:rsidR="00182858" w:rsidRDefault="00FF5A14">
      <w:pPr>
        <w:autoSpaceDE w:val="0"/>
        <w:autoSpaceDN w:val="0"/>
        <w:adjustRightInd w:val="0"/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(Το </w:t>
      </w:r>
      <w:r>
        <w:rPr>
          <w:rFonts w:eastAsia="Times New Roman"/>
          <w:szCs w:val="24"/>
        </w:rPr>
        <w:t>προεδρικό διάταγ</w:t>
      </w:r>
      <w:r>
        <w:rPr>
          <w:rFonts w:eastAsia="Times New Roman"/>
          <w:szCs w:val="24"/>
        </w:rPr>
        <w:t>μα</w:t>
      </w:r>
      <w:r>
        <w:rPr>
          <w:rFonts w:eastAsia="Times New Roman"/>
          <w:szCs w:val="24"/>
        </w:rPr>
        <w:t xml:space="preserve"> σχετικά με τη λήξη τω</w:t>
      </w:r>
      <w:r>
        <w:rPr>
          <w:rFonts w:eastAsia="Times New Roman"/>
          <w:szCs w:val="24"/>
        </w:rPr>
        <w:t>ν</w:t>
      </w:r>
      <w:r>
        <w:rPr>
          <w:rFonts w:eastAsia="Times New Roman"/>
          <w:szCs w:val="24"/>
        </w:rPr>
        <w:t xml:space="preserve"> εργασιών της Α΄ Συνόδου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κατατίθεται για τα Πρακτικά και έχει ως εξής:</w:t>
      </w:r>
    </w:p>
    <w:p w14:paraId="58382CC9" w14:textId="77777777" w:rsidR="00182858" w:rsidRDefault="00FF5A14">
      <w:pPr>
        <w:spacing w:line="600" w:lineRule="auto"/>
        <w:ind w:firstLine="720"/>
        <w:jc w:val="center"/>
        <w:rPr>
          <w:rFonts w:eastAsia="Times New Roman"/>
          <w:szCs w:val="24"/>
        </w:rPr>
      </w:pPr>
      <w:r w:rsidRPr="000F623A" w:rsidDel="005F0ADB">
        <w:rPr>
          <w:rFonts w:eastAsia="Times New Roman"/>
          <w:color w:val="C00000"/>
          <w:szCs w:val="24"/>
        </w:rPr>
        <w:t xml:space="preserve"> </w:t>
      </w:r>
      <w:r>
        <w:rPr>
          <w:rFonts w:eastAsia="Times New Roman"/>
          <w:szCs w:val="24"/>
        </w:rPr>
        <w:t>(Να μπει η σελίδα 3</w:t>
      </w:r>
      <w:r w:rsidRPr="000F623A">
        <w:rPr>
          <w:rFonts w:eastAsia="Times New Roman"/>
          <w:szCs w:val="24"/>
        </w:rPr>
        <w:t>)</w:t>
      </w:r>
    </w:p>
    <w:p w14:paraId="58382CCA" w14:textId="77777777" w:rsidR="00182858" w:rsidRDefault="00FF5A14">
      <w:pPr>
        <w:autoSpaceDE w:val="0"/>
        <w:autoSpaceDN w:val="0"/>
        <w:adjustRightInd w:val="0"/>
        <w:spacing w:after="0" w:line="600" w:lineRule="auto"/>
        <w:ind w:firstLine="851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ΠΡΟΕΔΡΟΣ (Νικόλαος </w:t>
      </w:r>
      <w:proofErr w:type="spellStart"/>
      <w:r>
        <w:rPr>
          <w:rFonts w:eastAsia="Times New Roman"/>
          <w:b/>
          <w:szCs w:val="24"/>
        </w:rPr>
        <w:t>Βούτσης</w:t>
      </w:r>
      <w:proofErr w:type="spellEnd"/>
      <w:r>
        <w:rPr>
          <w:rFonts w:eastAsia="Times New Roman"/>
          <w:b/>
          <w:szCs w:val="24"/>
        </w:rPr>
        <w:t>):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</w:rPr>
        <w:t>Κυρίες και κύριοι συνάδελφοι,</w:t>
      </w:r>
      <w:r>
        <w:rPr>
          <w:rFonts w:eastAsia="Times New Roman"/>
          <w:szCs w:val="24"/>
        </w:rPr>
        <w:t xml:space="preserve"> θα ακολουθήσει ο Αγιασμός για την έναρξη των εργασιών της Β΄ Συνόδου από τον Μακαριότατο Αρχιεπίσκοπο Αθηνών και Πάσης Ελλάδος κ. Ιερώνυμο και τα </w:t>
      </w:r>
      <w:proofErr w:type="spellStart"/>
      <w:r>
        <w:rPr>
          <w:rFonts w:eastAsia="Times New Roman"/>
          <w:szCs w:val="24"/>
        </w:rPr>
        <w:t>συνοδεύοντα</w:t>
      </w:r>
      <w:proofErr w:type="spellEnd"/>
      <w:r>
        <w:rPr>
          <w:rFonts w:eastAsia="Times New Roman"/>
          <w:szCs w:val="24"/>
        </w:rPr>
        <w:t xml:space="preserve"> αυτόν μέλη της Διαρκούς Ιεράς Συνόδου, δηλαδή δώδεκα μέλη της Ιεράς Συνόδου και επτά ανώτατα μέλη</w:t>
      </w:r>
      <w:r>
        <w:rPr>
          <w:rFonts w:eastAsia="Times New Roman"/>
          <w:szCs w:val="24"/>
        </w:rPr>
        <w:t xml:space="preserve"> της Ιεραρχίας.</w:t>
      </w:r>
    </w:p>
    <w:p w14:paraId="58382CCB" w14:textId="77777777" w:rsidR="00182858" w:rsidRDefault="00FF5A14">
      <w:pPr>
        <w:autoSpaceDE w:val="0"/>
        <w:autoSpaceDN w:val="0"/>
        <w:adjustRightInd w:val="0"/>
        <w:spacing w:after="0" w:line="600" w:lineRule="auto"/>
        <w:ind w:firstLine="851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>Παρακαλείται ο Α΄ Αντιπρόεδρος της Βουλής κ. Αναστάσιος Κουράκης να συνοδεύσει στην Αίθουσα τον Μακαριότατο Αρχιεπίσκοπο Αθηνών και Πάσης Ελλάδος κ. Ιερώνυμο και τα μέλη της Διαρκούς Ιεράς Συνόδου.</w:t>
      </w:r>
    </w:p>
    <w:p w14:paraId="58382CCC" w14:textId="77777777" w:rsidR="00182858" w:rsidRDefault="00FF5A14">
      <w:pPr>
        <w:autoSpaceDE w:val="0"/>
        <w:autoSpaceDN w:val="0"/>
        <w:adjustRightInd w:val="0"/>
        <w:spacing w:after="0" w:line="600" w:lineRule="auto"/>
        <w:ind w:firstLine="851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(Ώρα 11.25΄ εισέρχονται στην Αίθουσα ο Μακ</w:t>
      </w:r>
      <w:r>
        <w:rPr>
          <w:rFonts w:eastAsia="Times New Roman"/>
          <w:szCs w:val="24"/>
        </w:rPr>
        <w:t>αριότατος Αρχιεπίσκοπος Αθηνών και Πάσης Ελλάδος κ. Ιερώνυμος και τα μέλη της Διαρκούς Ιεράς Συνόδου συνοδευόμενοι από τον Α</w:t>
      </w:r>
      <w:r>
        <w:rPr>
          <w:rFonts w:eastAsia="Times New Roman"/>
          <w:szCs w:val="24"/>
        </w:rPr>
        <w:t>΄</w:t>
      </w:r>
      <w:r>
        <w:rPr>
          <w:rFonts w:eastAsia="Times New Roman"/>
          <w:szCs w:val="24"/>
        </w:rPr>
        <w:t xml:space="preserve"> Αντιπρόεδρο της Βουλής κ. Αναστάσιο Κουράκη. </w:t>
      </w:r>
    </w:p>
    <w:p w14:paraId="58382CCD" w14:textId="77777777" w:rsidR="00182858" w:rsidRDefault="00FF5A14">
      <w:pPr>
        <w:autoSpaceDE w:val="0"/>
        <w:autoSpaceDN w:val="0"/>
        <w:adjustRightInd w:val="0"/>
        <w:spacing w:after="0" w:line="600" w:lineRule="auto"/>
        <w:ind w:firstLine="851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Στη συνέχεια τελείται ο καθιερωμένος </w:t>
      </w:r>
      <w:r>
        <w:rPr>
          <w:rFonts w:eastAsia="Times New Roman"/>
          <w:szCs w:val="24"/>
        </w:rPr>
        <w:t>Α</w:t>
      </w:r>
      <w:r>
        <w:rPr>
          <w:rFonts w:eastAsia="Times New Roman"/>
          <w:szCs w:val="24"/>
        </w:rPr>
        <w:t xml:space="preserve">γιασμός </w:t>
      </w:r>
      <w:proofErr w:type="spellStart"/>
      <w:r>
        <w:rPr>
          <w:rFonts w:eastAsia="Times New Roman"/>
          <w:szCs w:val="24"/>
        </w:rPr>
        <w:t>χοροστατούντος</w:t>
      </w:r>
      <w:proofErr w:type="spellEnd"/>
      <w:r>
        <w:rPr>
          <w:rFonts w:eastAsia="Times New Roman"/>
          <w:szCs w:val="24"/>
        </w:rPr>
        <w:t xml:space="preserve"> του Αρχιεπισκόπου Αθηνώ</w:t>
      </w:r>
      <w:r>
        <w:rPr>
          <w:rFonts w:eastAsia="Times New Roman"/>
          <w:szCs w:val="24"/>
        </w:rPr>
        <w:t>ν και Πάσης Ελλάδος</w:t>
      </w:r>
      <w:r>
        <w:rPr>
          <w:rFonts w:eastAsia="Times New Roman"/>
          <w:szCs w:val="24"/>
        </w:rPr>
        <w:t xml:space="preserve"> κ</w:t>
      </w:r>
      <w:r>
        <w:rPr>
          <w:rFonts w:eastAsia="Times New Roman"/>
          <w:szCs w:val="24"/>
        </w:rPr>
        <w:t>.</w:t>
      </w:r>
      <w:r>
        <w:rPr>
          <w:rFonts w:eastAsia="Times New Roman"/>
          <w:szCs w:val="24"/>
        </w:rPr>
        <w:t xml:space="preserve"> Ιερωνύ</w:t>
      </w:r>
      <w:r>
        <w:rPr>
          <w:rFonts w:eastAsia="Times New Roman"/>
          <w:szCs w:val="24"/>
        </w:rPr>
        <w:t>μου</w:t>
      </w:r>
      <w:r>
        <w:rPr>
          <w:rFonts w:eastAsia="Times New Roman"/>
          <w:szCs w:val="24"/>
        </w:rPr>
        <w:t>)</w:t>
      </w:r>
    </w:p>
    <w:p w14:paraId="58382CCE" w14:textId="77777777" w:rsidR="00182858" w:rsidRDefault="00FF5A14">
      <w:pPr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                             (ΜΕΤΑ ΤΟΝ ΑΓΙΑΣΜΟ)</w:t>
      </w:r>
    </w:p>
    <w:p w14:paraId="58382CCF" w14:textId="77777777" w:rsidR="00182858" w:rsidRDefault="00FF5A14">
      <w:pPr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ΠΡΟΕΔΡΟΣ (Νικόλαος </w:t>
      </w:r>
      <w:proofErr w:type="spellStart"/>
      <w:r>
        <w:rPr>
          <w:rFonts w:eastAsia="Times New Roman"/>
          <w:b/>
          <w:szCs w:val="24"/>
        </w:rPr>
        <w:t>Βούτσης</w:t>
      </w:r>
      <w:proofErr w:type="spellEnd"/>
      <w:r>
        <w:rPr>
          <w:rFonts w:eastAsia="Times New Roman"/>
          <w:b/>
          <w:szCs w:val="24"/>
        </w:rPr>
        <w:t xml:space="preserve">): </w:t>
      </w:r>
      <w:r>
        <w:rPr>
          <w:rFonts w:eastAsia="Times New Roman"/>
          <w:szCs w:val="24"/>
        </w:rPr>
        <w:t>Παρακαλείται ο Α΄ Αντιπρόεδρος της Βουλής κ. Αναστάσιος Κουράκης να προπέμψει τον Μακαριότατο Αρχιεπίσκοπο Αθηνών και Πάσης Ελλάδος κ. Ι</w:t>
      </w:r>
      <w:r>
        <w:rPr>
          <w:rFonts w:eastAsia="Times New Roman"/>
          <w:szCs w:val="24"/>
        </w:rPr>
        <w:t xml:space="preserve">ερώνυμο και τα μέλη της Διαρκούς Ιεράς Συνόδου. </w:t>
      </w:r>
    </w:p>
    <w:p w14:paraId="58382CD0" w14:textId="77777777" w:rsidR="00182858" w:rsidRDefault="00FF5A14">
      <w:pPr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>(Ο Αρχιεπίσκοπος Αθηνών και Πάσης Ελλάδος κ. Ιερώνυμος και τα μέλη της Διαρκούς Ιεράς Συνόδου εξέρχονται από την Αίθουσα συνοδευόμενοι από τον Α΄ Αντιπρόεδρο της Βουλής κ. Αναστάσιο Κουράκη)</w:t>
      </w:r>
    </w:p>
    <w:p w14:paraId="58382CD1" w14:textId="77777777" w:rsidR="00182858" w:rsidRDefault="00FF5A14">
      <w:pPr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Κυρίες και κύριοι συνάδελφοι, δέχεστε στο σημείο αυτό να λύσουμε τη συνεδρίαση; </w:t>
      </w:r>
    </w:p>
    <w:p w14:paraId="58382CD2" w14:textId="77777777" w:rsidR="00182858" w:rsidRDefault="00FF5A14">
      <w:pPr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ΟΛΟΙ ΟΙ ΒΟΥΛΕΥΤΕΣ: </w:t>
      </w:r>
      <w:r>
        <w:rPr>
          <w:rFonts w:eastAsia="Times New Roman"/>
          <w:szCs w:val="24"/>
        </w:rPr>
        <w:t xml:space="preserve">Μάλιστα, μάλιστα. </w:t>
      </w:r>
    </w:p>
    <w:p w14:paraId="58382CD3" w14:textId="77777777" w:rsidR="00182858" w:rsidRDefault="00FF5A14">
      <w:pPr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ΠΡΟΕΔΡΟΣ (Νικόλαος </w:t>
      </w:r>
      <w:proofErr w:type="spellStart"/>
      <w:r>
        <w:rPr>
          <w:rFonts w:eastAsia="Times New Roman"/>
          <w:b/>
          <w:szCs w:val="24"/>
        </w:rPr>
        <w:t>Βούτσης</w:t>
      </w:r>
      <w:proofErr w:type="spellEnd"/>
      <w:r>
        <w:rPr>
          <w:rFonts w:eastAsia="Times New Roman"/>
          <w:b/>
          <w:szCs w:val="24"/>
        </w:rPr>
        <w:t xml:space="preserve">): </w:t>
      </w:r>
      <w:r>
        <w:rPr>
          <w:rFonts w:eastAsia="Times New Roman"/>
          <w:szCs w:val="24"/>
        </w:rPr>
        <w:t xml:space="preserve">Με τη συναίνεση του Σώματος και ώρα 11.44΄ </w:t>
      </w:r>
      <w:proofErr w:type="spellStart"/>
      <w:r>
        <w:rPr>
          <w:rFonts w:eastAsia="Times New Roman"/>
          <w:szCs w:val="24"/>
        </w:rPr>
        <w:t>λύεται</w:t>
      </w:r>
      <w:proofErr w:type="spellEnd"/>
      <w:r>
        <w:rPr>
          <w:rFonts w:eastAsia="Times New Roman"/>
          <w:szCs w:val="24"/>
        </w:rPr>
        <w:t xml:space="preserve"> η συνεδρίαση για αύριο, ημέρα Τρίτη 4 Οκτωβρίου 2016 και ώ</w:t>
      </w:r>
      <w:r>
        <w:rPr>
          <w:rFonts w:eastAsia="Times New Roman"/>
          <w:szCs w:val="24"/>
        </w:rPr>
        <w:t>ρα 11.00΄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με αντικείμενο εργασιών του Σώματος</w:t>
      </w:r>
      <w:r>
        <w:rPr>
          <w:rFonts w:eastAsia="Times New Roman"/>
          <w:szCs w:val="24"/>
        </w:rPr>
        <w:t>:</w:t>
      </w:r>
      <w:r>
        <w:rPr>
          <w:rFonts w:eastAsia="Times New Roman"/>
          <w:szCs w:val="24"/>
        </w:rPr>
        <w:t xml:space="preserve"> «</w:t>
      </w:r>
      <w:r>
        <w:rPr>
          <w:rFonts w:eastAsia="Times New Roman"/>
          <w:szCs w:val="24"/>
        </w:rPr>
        <w:t>ε</w:t>
      </w:r>
      <w:r>
        <w:rPr>
          <w:rFonts w:eastAsia="Times New Roman"/>
          <w:szCs w:val="24"/>
        </w:rPr>
        <w:t>κλογή Κοσμητόρων και Γραμματέων» κατά τα άρθρα 6 και 8 του Κανονισμού της Βουλής, σύμφωνα με την ειδική ημερήσια διάταξη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η οποία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έχει διανεμηθεί. </w:t>
      </w:r>
    </w:p>
    <w:p w14:paraId="58382CD4" w14:textId="77777777" w:rsidR="00182858" w:rsidRDefault="00FF5A14">
      <w:pPr>
        <w:spacing w:after="0" w:line="600" w:lineRule="auto"/>
        <w:jc w:val="both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 xml:space="preserve">Ο ΠΡΟΕΔΡΟΣ </w:t>
      </w:r>
      <w:r>
        <w:rPr>
          <w:rFonts w:eastAsia="Times New Roman"/>
          <w:szCs w:val="24"/>
        </w:rPr>
        <w:t xml:space="preserve">                </w:t>
      </w:r>
      <w:r>
        <w:rPr>
          <w:rFonts w:eastAsia="Times New Roman"/>
          <w:szCs w:val="24"/>
        </w:rPr>
        <w:t xml:space="preserve">               </w:t>
      </w:r>
      <w:r>
        <w:rPr>
          <w:rFonts w:eastAsia="Times New Roman"/>
          <w:szCs w:val="24"/>
        </w:rPr>
        <w:t xml:space="preserve">                </w:t>
      </w:r>
      <w:r>
        <w:rPr>
          <w:rFonts w:eastAsia="Times New Roman"/>
          <w:szCs w:val="24"/>
        </w:rPr>
        <w:t xml:space="preserve">                                </w:t>
      </w:r>
      <w:r>
        <w:rPr>
          <w:rFonts w:eastAsia="Times New Roman"/>
          <w:b/>
          <w:szCs w:val="24"/>
        </w:rPr>
        <w:t>ΟΙ ΓΡΑΜΜΑΤΕΙΣ</w:t>
      </w:r>
    </w:p>
    <w:sectPr w:rsidR="001828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Φλούδα Χριστίνα">
    <w15:presenceInfo w15:providerId="AD" w15:userId="S-1-5-21-448539723-1004336348-682003330-70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cumentProtection w:edit="trackedChanges" w:enforcement="1" w:cryptProviderType="rsaFull" w:cryptAlgorithmClass="hash" w:cryptAlgorithmType="typeAny" w:cryptAlgorithmSid="4" w:cryptSpinCount="50000" w:hash="h3hXeaEIH762PZmM3fW93ubeQfg=" w:salt="utZpAafq29sfHsSxQ7kNp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58"/>
    <w:rsid w:val="00182858"/>
    <w:rsid w:val="00C16270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2CBD"/>
  <w15:docId w15:val="{5A2BD7F0-7C88-4006-AE3E-B8E760FA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5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F5A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iod xmlns="641f345b-441b-4b81-9152-adc2e73ba5e1">ΙΖ´</Period>
    <Recordings xmlns="641f345b-441b-4b81-9152-adc2e73ba5e1">1</Recordings>
    <MetadataID xmlns="641f345b-441b-4b81-9152-adc2e73ba5e1">326</MetadataID>
    <Session xmlns="641f345b-441b-4b81-9152-adc2e73ba5e1">Β´</Session>
    <Date xmlns="641f345b-441b-4b81-9152-adc2e73ba5e1">2016-10-02T21:00:00+00:00</Date>
    <Status xmlns="641f345b-441b-4b81-9152-adc2e73ba5e1">
      <Url>http://srv-sp1/praktika/Lists/Incoming_Metadata/EditForm.aspx?ID=326&amp;Source=/praktika/Recordings_Library/Forms/AllItems.aspx</Url>
      <Description>Δημοσιεύτηκε</Description>
    </Status>
    <Meeting xmlns="641f345b-441b-4b81-9152-adc2e73ba5e1">Α´</Meeting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63B63F2E17F49B0B96C37C20CE95F" ma:contentTypeVersion="" ma:contentTypeDescription="Create a new document." ma:contentTypeScope="" ma:versionID="3421f5849e05205d35e12a9ad7034e1c">
  <xsd:schema xmlns:xsd="http://www.w3.org/2001/XMLSchema" xmlns:xs="http://www.w3.org/2001/XMLSchema" xmlns:p="http://schemas.microsoft.com/office/2006/metadata/properties" xmlns:ns2="641f345b-441b-4b81-9152-adc2e73ba5e1" targetNamespace="http://schemas.microsoft.com/office/2006/metadata/properties" ma:root="true" ma:fieldsID="2597bf1e6bc17392bff876dd2bcbe410" ns2:_="">
    <xsd:import namespace="641f345b-441b-4b81-9152-adc2e73ba5e1"/>
    <xsd:element name="properties">
      <xsd:complexType>
        <xsd:sequence>
          <xsd:element name="documentManagement">
            <xsd:complexType>
              <xsd:all>
                <xsd:element ref="ns2:Date"/>
                <xsd:element ref="ns2:Meeting"/>
                <xsd:element ref="ns2:Session"/>
                <xsd:element ref="ns2:Period"/>
                <xsd:element ref="ns2:MetadataID"/>
                <xsd:element ref="ns2:Recording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f345b-441b-4b81-9152-adc2e73ba5e1" elementFormDefault="qualified">
    <xsd:import namespace="http://schemas.microsoft.com/office/2006/documentManagement/types"/>
    <xsd:import namespace="http://schemas.microsoft.com/office/infopath/2007/PartnerControls"/>
    <xsd:element name="Date" ma:index="8" ma:displayName="Date" ma:format="DateOnly" ma:internalName="Date">
      <xsd:simpleType>
        <xsd:restriction base="dms:DateTime"/>
      </xsd:simpleType>
    </xsd:element>
    <xsd:element name="Meeting" ma:index="9" ma:displayName="Meeting" ma:internalName="Meeting">
      <xsd:simpleType>
        <xsd:restriction base="dms:Text">
          <xsd:maxLength value="10"/>
        </xsd:restriction>
      </xsd:simpleType>
    </xsd:element>
    <xsd:element name="Session" ma:index="10" ma:displayName="Session" ma:internalName="Session">
      <xsd:simpleType>
        <xsd:restriction base="dms:Text">
          <xsd:maxLength value="10"/>
        </xsd:restriction>
      </xsd:simpleType>
    </xsd:element>
    <xsd:element name="Period" ma:index="11" ma:displayName="Period" ma:internalName="Period">
      <xsd:simpleType>
        <xsd:restriction base="dms:Text">
          <xsd:maxLength value="10"/>
        </xsd:restriction>
      </xsd:simpleType>
    </xsd:element>
    <xsd:element name="MetadataID" ma:index="12" ma:displayName="MetadataID" ma:list="{92892a9d-5d8e-47f0-aefb-16115e654e6b}" ma:internalName="MetadataID" ma:showField="ID">
      <xsd:simpleType>
        <xsd:restriction base="dms:Lookup"/>
      </xsd:simpleType>
    </xsd:element>
    <xsd:element name="Recordings" ma:index="13" nillable="true" ma:displayName="Recordings" ma:list="{1e22e2af-7e95-4c02-b0a6-d2bdb4864040}" ma:internalName="Recordings" ma:showField="Title">
      <xsd:simpleType>
        <xsd:restriction base="dms:Lookup"/>
      </xsd:simpleType>
    </xsd:element>
    <xsd:element name="Status" ma:index="14" nillable="true" ma:displayName="Status" ma:format="Hyperlink" ma:internalName="Statu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44E7DE-6C16-45AB-B7E3-30591ED681E6}">
  <ds:schemaRefs>
    <ds:schemaRef ds:uri="641f345b-441b-4b81-9152-adc2e73ba5e1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7FA2C4D-C8E4-4A24-B1FA-14B002E1C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f345b-441b-4b81-9152-adc2e73ba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E4C0C5-7F65-4C00-81AE-D5908D9121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Hellenic Parliament</Company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Φλούδα Χριστίνα</dc:creator>
  <cp:lastModifiedBy>Φλούδα Χριστίνα</cp:lastModifiedBy>
  <cp:revision>2</cp:revision>
  <dcterms:created xsi:type="dcterms:W3CDTF">2016-10-10T08:01:00Z</dcterms:created>
  <dcterms:modified xsi:type="dcterms:W3CDTF">2016-10-10T08:01:00Z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0x01010090663B63F2E17F49B0B96C37C20CE95F</vt:lpwstr>
  </property>
</Properties>
</file>