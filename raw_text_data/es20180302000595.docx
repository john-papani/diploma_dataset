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D316F" w14:textId="77777777" w:rsidR="00F76015" w:rsidRPr="00F76015" w:rsidRDefault="00F76015" w:rsidP="00F76015">
      <w:pPr>
        <w:spacing w:after="0" w:line="360" w:lineRule="auto"/>
        <w:rPr>
          <w:ins w:id="0" w:author="Φλούδα Χριστίνα" w:date="2018-03-12T14:25:00Z"/>
          <w:rFonts w:eastAsia="Times New Roman"/>
          <w:szCs w:val="24"/>
          <w:lang w:eastAsia="en-US"/>
        </w:rPr>
      </w:pPr>
      <w:ins w:id="1" w:author="Φλούδα Χριστίνα" w:date="2018-03-12T14:25:00Z">
        <w:r w:rsidRPr="00F7601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9CE5A05" w14:textId="77777777" w:rsidR="00F76015" w:rsidRPr="00F76015" w:rsidRDefault="00F76015" w:rsidP="00F76015">
      <w:pPr>
        <w:spacing w:after="0" w:line="360" w:lineRule="auto"/>
        <w:rPr>
          <w:ins w:id="2" w:author="Φλούδα Χριστίνα" w:date="2018-03-12T14:25:00Z"/>
          <w:rFonts w:eastAsia="Times New Roman"/>
          <w:szCs w:val="24"/>
          <w:lang w:eastAsia="en-US"/>
        </w:rPr>
      </w:pPr>
    </w:p>
    <w:p w14:paraId="7C6064D4" w14:textId="77777777" w:rsidR="00F76015" w:rsidRPr="00F76015" w:rsidRDefault="00F76015" w:rsidP="00F76015">
      <w:pPr>
        <w:spacing w:after="0" w:line="360" w:lineRule="auto"/>
        <w:rPr>
          <w:ins w:id="3" w:author="Φλούδα Χριστίνα" w:date="2018-03-12T14:25:00Z"/>
          <w:rFonts w:eastAsia="Times New Roman"/>
          <w:szCs w:val="24"/>
          <w:lang w:eastAsia="en-US"/>
        </w:rPr>
      </w:pPr>
      <w:ins w:id="4" w:author="Φλούδα Χριστίνα" w:date="2018-03-12T14:25:00Z">
        <w:r w:rsidRPr="00F76015">
          <w:rPr>
            <w:rFonts w:eastAsia="Times New Roman"/>
            <w:szCs w:val="24"/>
            <w:lang w:eastAsia="en-US"/>
          </w:rPr>
          <w:t>ΠΙΝΑΚΑΣ ΠΕΡΙΕΧΟΜΕΝΩΝ</w:t>
        </w:r>
      </w:ins>
    </w:p>
    <w:p w14:paraId="19091254" w14:textId="77777777" w:rsidR="00F76015" w:rsidRPr="00F76015" w:rsidRDefault="00F76015" w:rsidP="00F76015">
      <w:pPr>
        <w:spacing w:after="0" w:line="360" w:lineRule="auto"/>
        <w:rPr>
          <w:ins w:id="5" w:author="Φλούδα Χριστίνα" w:date="2018-03-12T14:25:00Z"/>
          <w:rFonts w:eastAsia="Times New Roman"/>
          <w:szCs w:val="24"/>
          <w:lang w:eastAsia="en-US"/>
        </w:rPr>
      </w:pPr>
      <w:ins w:id="6" w:author="Φλούδα Χριστίνα" w:date="2018-03-12T14:25:00Z">
        <w:r w:rsidRPr="00F76015">
          <w:rPr>
            <w:rFonts w:eastAsia="Times New Roman"/>
            <w:szCs w:val="24"/>
            <w:lang w:eastAsia="en-US"/>
          </w:rPr>
          <w:t xml:space="preserve">ΙΖ΄ ΠΕΡΙΟΔΟΣ </w:t>
        </w:r>
      </w:ins>
    </w:p>
    <w:p w14:paraId="0C10D6FE" w14:textId="77777777" w:rsidR="00F76015" w:rsidRPr="00F76015" w:rsidRDefault="00F76015" w:rsidP="00F76015">
      <w:pPr>
        <w:spacing w:after="0" w:line="360" w:lineRule="auto"/>
        <w:rPr>
          <w:ins w:id="7" w:author="Φλούδα Χριστίνα" w:date="2018-03-12T14:25:00Z"/>
          <w:rFonts w:eastAsia="Times New Roman"/>
          <w:szCs w:val="24"/>
          <w:lang w:eastAsia="en-US"/>
        </w:rPr>
      </w:pPr>
      <w:ins w:id="8" w:author="Φλούδα Χριστίνα" w:date="2018-03-12T14:25:00Z">
        <w:r w:rsidRPr="00F76015">
          <w:rPr>
            <w:rFonts w:eastAsia="Times New Roman"/>
            <w:szCs w:val="24"/>
            <w:lang w:eastAsia="en-US"/>
          </w:rPr>
          <w:t>ΠΡΟΕΔΡΕΥΟΜΕΝΗΣ ΚΟΙΝΟΒΟΥΛΕΥΤΙΚΗΣ ΔΗΜΟΚΡΑΤΙΑΣ</w:t>
        </w:r>
      </w:ins>
    </w:p>
    <w:p w14:paraId="7D1483C5" w14:textId="77777777" w:rsidR="00F76015" w:rsidRPr="00F76015" w:rsidRDefault="00F76015" w:rsidP="00F76015">
      <w:pPr>
        <w:spacing w:after="0" w:line="360" w:lineRule="auto"/>
        <w:rPr>
          <w:ins w:id="9" w:author="Φλούδα Χριστίνα" w:date="2018-03-12T14:25:00Z"/>
          <w:rFonts w:eastAsia="Times New Roman"/>
          <w:szCs w:val="24"/>
          <w:lang w:eastAsia="en-US"/>
        </w:rPr>
      </w:pPr>
      <w:ins w:id="10" w:author="Φλούδα Χριστίνα" w:date="2018-03-12T14:25:00Z">
        <w:r w:rsidRPr="00F76015">
          <w:rPr>
            <w:rFonts w:eastAsia="Times New Roman"/>
            <w:szCs w:val="24"/>
            <w:lang w:eastAsia="en-US"/>
          </w:rPr>
          <w:t>ΣΥΝΟΔΟΣ Γ΄</w:t>
        </w:r>
      </w:ins>
    </w:p>
    <w:p w14:paraId="171010EF" w14:textId="77777777" w:rsidR="00F76015" w:rsidRPr="00F76015" w:rsidRDefault="00F76015" w:rsidP="00F76015">
      <w:pPr>
        <w:spacing w:after="0" w:line="360" w:lineRule="auto"/>
        <w:rPr>
          <w:ins w:id="11" w:author="Φλούδα Χριστίνα" w:date="2018-03-12T14:25:00Z"/>
          <w:rFonts w:eastAsia="Times New Roman"/>
          <w:szCs w:val="24"/>
          <w:lang w:eastAsia="en-US"/>
        </w:rPr>
      </w:pPr>
    </w:p>
    <w:p w14:paraId="5E6657BF" w14:textId="77777777" w:rsidR="00F76015" w:rsidRPr="00F76015" w:rsidRDefault="00F76015" w:rsidP="00F76015">
      <w:pPr>
        <w:spacing w:after="0" w:line="360" w:lineRule="auto"/>
        <w:rPr>
          <w:ins w:id="12" w:author="Φλούδα Χριστίνα" w:date="2018-03-12T14:25:00Z"/>
          <w:rFonts w:eastAsia="Times New Roman"/>
          <w:szCs w:val="24"/>
          <w:lang w:eastAsia="en-US"/>
        </w:rPr>
      </w:pPr>
      <w:ins w:id="13" w:author="Φλούδα Χριστίνα" w:date="2018-03-12T14:25:00Z">
        <w:r w:rsidRPr="00F76015">
          <w:rPr>
            <w:rFonts w:eastAsia="Times New Roman"/>
            <w:szCs w:val="24"/>
            <w:lang w:eastAsia="en-US"/>
          </w:rPr>
          <w:t>ΣΥΝΕΔΡΙΑΣΗ ΠΑ΄</w:t>
        </w:r>
      </w:ins>
    </w:p>
    <w:p w14:paraId="174119B3" w14:textId="77777777" w:rsidR="00F76015" w:rsidRPr="00F76015" w:rsidRDefault="00F76015" w:rsidP="00F76015">
      <w:pPr>
        <w:spacing w:after="0" w:line="360" w:lineRule="auto"/>
        <w:rPr>
          <w:ins w:id="14" w:author="Φλούδα Χριστίνα" w:date="2018-03-12T14:25:00Z"/>
          <w:rFonts w:eastAsia="Times New Roman"/>
          <w:szCs w:val="24"/>
          <w:lang w:eastAsia="en-US"/>
        </w:rPr>
      </w:pPr>
      <w:ins w:id="15" w:author="Φλούδα Χριστίνα" w:date="2018-03-12T14:25:00Z">
        <w:r w:rsidRPr="00F76015">
          <w:rPr>
            <w:rFonts w:eastAsia="Times New Roman"/>
            <w:szCs w:val="24"/>
            <w:lang w:eastAsia="en-US"/>
          </w:rPr>
          <w:t>Παρασκευή  2 Μαρτίου 2018</w:t>
        </w:r>
      </w:ins>
    </w:p>
    <w:p w14:paraId="37839D4D" w14:textId="77777777" w:rsidR="00F76015" w:rsidRPr="00F76015" w:rsidRDefault="00F76015" w:rsidP="00F76015">
      <w:pPr>
        <w:spacing w:after="0" w:line="360" w:lineRule="auto"/>
        <w:rPr>
          <w:ins w:id="16" w:author="Φλούδα Χριστίνα" w:date="2018-03-12T14:25:00Z"/>
          <w:rFonts w:eastAsia="Times New Roman"/>
          <w:szCs w:val="24"/>
          <w:lang w:eastAsia="en-US"/>
        </w:rPr>
      </w:pPr>
    </w:p>
    <w:p w14:paraId="4F36726E" w14:textId="77777777" w:rsidR="00F76015" w:rsidRPr="00F76015" w:rsidRDefault="00F76015" w:rsidP="00F76015">
      <w:pPr>
        <w:spacing w:after="0" w:line="360" w:lineRule="auto"/>
        <w:rPr>
          <w:ins w:id="17" w:author="Φλούδα Χριστίνα" w:date="2018-03-12T14:25:00Z"/>
          <w:rFonts w:eastAsia="Times New Roman"/>
          <w:szCs w:val="24"/>
          <w:lang w:eastAsia="en-US"/>
        </w:rPr>
      </w:pPr>
      <w:ins w:id="18" w:author="Φλούδα Χριστίνα" w:date="2018-03-12T14:25:00Z">
        <w:r w:rsidRPr="00F76015">
          <w:rPr>
            <w:rFonts w:eastAsia="Times New Roman"/>
            <w:szCs w:val="24"/>
            <w:lang w:eastAsia="en-US"/>
          </w:rPr>
          <w:t>ΘΕΜΑΤΑ</w:t>
        </w:r>
      </w:ins>
    </w:p>
    <w:p w14:paraId="76D0CF88" w14:textId="77777777" w:rsidR="00F76015" w:rsidRPr="00F76015" w:rsidRDefault="00F76015" w:rsidP="00F76015">
      <w:pPr>
        <w:spacing w:after="0" w:line="360" w:lineRule="auto"/>
        <w:rPr>
          <w:ins w:id="19" w:author="Φλούδα Χριστίνα" w:date="2018-03-12T14:25:00Z"/>
          <w:rFonts w:eastAsia="Times New Roman"/>
          <w:szCs w:val="24"/>
          <w:lang w:eastAsia="en-US"/>
        </w:rPr>
      </w:pPr>
      <w:ins w:id="20" w:author="Φλούδα Χριστίνα" w:date="2018-03-12T14:25:00Z">
        <w:r w:rsidRPr="00F76015">
          <w:rPr>
            <w:rFonts w:eastAsia="Times New Roman"/>
            <w:szCs w:val="24"/>
            <w:lang w:eastAsia="en-US"/>
          </w:rPr>
          <w:t xml:space="preserve"> </w:t>
        </w:r>
        <w:r w:rsidRPr="00F76015">
          <w:rPr>
            <w:rFonts w:eastAsia="Times New Roman"/>
            <w:szCs w:val="24"/>
            <w:lang w:eastAsia="en-US"/>
          </w:rPr>
          <w:br/>
          <w:t xml:space="preserve">Α. ΕΙΔΙΚΑ ΘΕΜΑΤΑ </w:t>
        </w:r>
        <w:r w:rsidRPr="00F76015">
          <w:rPr>
            <w:rFonts w:eastAsia="Times New Roman"/>
            <w:szCs w:val="24"/>
            <w:lang w:eastAsia="en-US"/>
          </w:rPr>
          <w:br/>
          <w:t xml:space="preserve">1. Επικύρωση Πρακτικών, σελ. </w:t>
        </w:r>
        <w:r w:rsidRPr="00F76015">
          <w:rPr>
            <w:rFonts w:eastAsia="Times New Roman"/>
            <w:szCs w:val="24"/>
            <w:lang w:eastAsia="en-US"/>
          </w:rPr>
          <w:br/>
          <w:t xml:space="preserve">2.  Άδεια απουσίας του Βουλευτή κ. Ι. Μανιάτη, σελ. </w:t>
        </w:r>
        <w:r w:rsidRPr="00F76015">
          <w:rPr>
            <w:rFonts w:eastAsia="Times New Roman"/>
            <w:szCs w:val="24"/>
            <w:lang w:eastAsia="en-US"/>
          </w:rPr>
          <w:br/>
          <w:t xml:space="preserve">3. Ανακοινώνεται ότι τη συνεδρίαση παρακολουθούν μαθητές από το Γενικό Λύκειο </w:t>
        </w:r>
        <w:proofErr w:type="spellStart"/>
        <w:r w:rsidRPr="00F76015">
          <w:rPr>
            <w:rFonts w:eastAsia="Times New Roman"/>
            <w:szCs w:val="24"/>
            <w:lang w:eastAsia="en-US"/>
          </w:rPr>
          <w:t>Κεραμειών</w:t>
        </w:r>
        <w:proofErr w:type="spellEnd"/>
        <w:r w:rsidRPr="00F76015">
          <w:rPr>
            <w:rFonts w:eastAsia="Times New Roman"/>
            <w:szCs w:val="24"/>
            <w:lang w:eastAsia="en-US"/>
          </w:rPr>
          <w:t xml:space="preserve"> Κεφαλλονιάς, σελ. </w:t>
        </w:r>
        <w:r w:rsidRPr="00F76015">
          <w:rPr>
            <w:rFonts w:eastAsia="Times New Roman"/>
            <w:szCs w:val="24"/>
            <w:lang w:eastAsia="en-US"/>
          </w:rPr>
          <w:br/>
          <w:t xml:space="preserve">4. Επί διαδικαστικού θέματος, σελ. </w:t>
        </w:r>
        <w:r w:rsidRPr="00F76015">
          <w:rPr>
            <w:rFonts w:eastAsia="Times New Roman"/>
            <w:szCs w:val="24"/>
            <w:lang w:eastAsia="en-US"/>
          </w:rPr>
          <w:br/>
          <w:t xml:space="preserve"> </w:t>
        </w:r>
        <w:r w:rsidRPr="00F76015">
          <w:rPr>
            <w:rFonts w:eastAsia="Times New Roman"/>
            <w:szCs w:val="24"/>
            <w:lang w:eastAsia="en-US"/>
          </w:rPr>
          <w:br/>
          <w:t xml:space="preserve">Β. ΚΟΙΝΟΒΟΥΛΕΥΤΙΚΟΣ ΕΛΕΓΧΟΣ </w:t>
        </w:r>
        <w:r w:rsidRPr="00F76015">
          <w:rPr>
            <w:rFonts w:eastAsia="Times New Roman"/>
            <w:szCs w:val="24"/>
            <w:lang w:eastAsia="en-US"/>
          </w:rPr>
          <w:br/>
          <w:t xml:space="preserve">Συζήτηση επίκαιρης ερώτησης προς τον Υπουργό Ναυτιλίας και Νησιωτικής Πολιτικής, με θέμα: «Προδιαγραφές ρυμουλκών που αξιώνουν τα ΕΛΠΕ προκειμένου να αποδεχθούν την προσφορά των υπηρεσιών τους στις εγκαταστάσεις των διυλιστηρίων των ΕΛΠΕ στην Πάχη, την Ελευσίνα και τον Ασπρόπυργο», σελ. </w:t>
        </w:r>
        <w:r w:rsidRPr="00F76015">
          <w:rPr>
            <w:rFonts w:eastAsia="Times New Roman"/>
            <w:szCs w:val="24"/>
            <w:lang w:eastAsia="en-US"/>
          </w:rPr>
          <w:br/>
        </w:r>
      </w:ins>
    </w:p>
    <w:p w14:paraId="43B691FC" w14:textId="77777777" w:rsidR="00F76015" w:rsidRPr="00F76015" w:rsidRDefault="00F76015" w:rsidP="00F76015">
      <w:pPr>
        <w:spacing w:after="0" w:line="360" w:lineRule="auto"/>
        <w:rPr>
          <w:ins w:id="21" w:author="Φλούδα Χριστίνα" w:date="2018-03-12T14:25:00Z"/>
          <w:rFonts w:eastAsia="Times New Roman"/>
          <w:szCs w:val="24"/>
          <w:lang w:eastAsia="en-US"/>
        </w:rPr>
      </w:pPr>
      <w:ins w:id="22" w:author="Φλούδα Χριστίνα" w:date="2018-03-12T14:25:00Z">
        <w:r w:rsidRPr="00F76015">
          <w:rPr>
            <w:rFonts w:eastAsia="Times New Roman"/>
            <w:szCs w:val="24"/>
            <w:lang w:eastAsia="en-US"/>
          </w:rPr>
          <w:t>ΠΡΟΕΔΡΕΥΟΝΤΕΣ</w:t>
        </w:r>
      </w:ins>
    </w:p>
    <w:p w14:paraId="4E0B5ADF" w14:textId="77777777" w:rsidR="00F76015" w:rsidRPr="00F76015" w:rsidRDefault="00F76015" w:rsidP="00F76015">
      <w:pPr>
        <w:spacing w:after="0" w:line="360" w:lineRule="auto"/>
        <w:rPr>
          <w:ins w:id="23" w:author="Φλούδα Χριστίνα" w:date="2018-03-12T14:25:00Z"/>
          <w:rFonts w:eastAsia="Times New Roman"/>
          <w:szCs w:val="24"/>
          <w:lang w:eastAsia="en-US"/>
        </w:rPr>
      </w:pPr>
    </w:p>
    <w:p w14:paraId="24A9ED30" w14:textId="77777777" w:rsidR="00F76015" w:rsidRPr="00F76015" w:rsidRDefault="00F76015" w:rsidP="00F76015">
      <w:pPr>
        <w:spacing w:after="0" w:line="360" w:lineRule="auto"/>
        <w:rPr>
          <w:ins w:id="24" w:author="Φλούδα Χριστίνα" w:date="2018-03-12T14:25:00Z"/>
          <w:rFonts w:eastAsia="Times New Roman"/>
          <w:szCs w:val="24"/>
          <w:lang w:eastAsia="en-US"/>
        </w:rPr>
      </w:pPr>
      <w:ins w:id="25" w:author="Φλούδα Χριστίνα" w:date="2018-03-12T14:25:00Z">
        <w:r w:rsidRPr="00F76015">
          <w:rPr>
            <w:rFonts w:eastAsia="Times New Roman"/>
            <w:szCs w:val="24"/>
            <w:lang w:eastAsia="en-US"/>
          </w:rPr>
          <w:t>ΚΑΜΜΕΝΟΣ Δ. , σελ.</w:t>
        </w:r>
        <w:r w:rsidRPr="00F76015">
          <w:rPr>
            <w:rFonts w:eastAsia="Times New Roman"/>
            <w:szCs w:val="24"/>
            <w:lang w:eastAsia="en-US"/>
          </w:rPr>
          <w:br/>
          <w:t>ΓΕΩΡΓΙΑΔΗΣ Μ. , σελ.</w:t>
        </w:r>
        <w:r w:rsidRPr="00F76015">
          <w:rPr>
            <w:rFonts w:eastAsia="Times New Roman"/>
            <w:szCs w:val="24"/>
            <w:lang w:eastAsia="en-US"/>
          </w:rPr>
          <w:br/>
        </w:r>
      </w:ins>
    </w:p>
    <w:p w14:paraId="25FD0B8D" w14:textId="77777777" w:rsidR="00F76015" w:rsidRPr="00F76015" w:rsidRDefault="00F76015" w:rsidP="00F76015">
      <w:pPr>
        <w:spacing w:after="0" w:line="360" w:lineRule="auto"/>
        <w:rPr>
          <w:ins w:id="26" w:author="Φλούδα Χριστίνα" w:date="2018-03-12T14:25:00Z"/>
          <w:rFonts w:eastAsia="Times New Roman"/>
          <w:szCs w:val="24"/>
          <w:lang w:eastAsia="en-US"/>
        </w:rPr>
      </w:pPr>
    </w:p>
    <w:p w14:paraId="77B0F424" w14:textId="77777777" w:rsidR="00F76015" w:rsidRPr="00F76015" w:rsidRDefault="00F76015" w:rsidP="00F76015">
      <w:pPr>
        <w:spacing w:after="0" w:line="360" w:lineRule="auto"/>
        <w:rPr>
          <w:ins w:id="27" w:author="Φλούδα Χριστίνα" w:date="2018-03-12T14:25:00Z"/>
          <w:rFonts w:eastAsia="Times New Roman"/>
          <w:szCs w:val="24"/>
          <w:lang w:eastAsia="en-US"/>
        </w:rPr>
      </w:pPr>
    </w:p>
    <w:p w14:paraId="5A92F3B3" w14:textId="77777777" w:rsidR="00F76015" w:rsidRPr="00F76015" w:rsidRDefault="00F76015" w:rsidP="00F76015">
      <w:pPr>
        <w:spacing w:after="0" w:line="360" w:lineRule="auto"/>
        <w:rPr>
          <w:ins w:id="28" w:author="Φλούδα Χριστίνα" w:date="2018-03-12T14:25:00Z"/>
          <w:rFonts w:eastAsia="Times New Roman"/>
          <w:szCs w:val="24"/>
          <w:lang w:eastAsia="en-US"/>
        </w:rPr>
      </w:pPr>
      <w:ins w:id="29" w:author="Φλούδα Χριστίνα" w:date="2018-03-12T14:25:00Z">
        <w:r w:rsidRPr="00F76015">
          <w:rPr>
            <w:rFonts w:eastAsia="Times New Roman"/>
            <w:szCs w:val="24"/>
            <w:lang w:eastAsia="en-US"/>
          </w:rPr>
          <w:t>ΟΜΙΛΗΤΕΣ</w:t>
        </w:r>
      </w:ins>
    </w:p>
    <w:p w14:paraId="036EFCD1" w14:textId="529C0626" w:rsidR="00F76015" w:rsidRDefault="00F76015" w:rsidP="00F76015">
      <w:pPr>
        <w:spacing w:line="600" w:lineRule="auto"/>
        <w:ind w:firstLine="720"/>
        <w:jc w:val="center"/>
        <w:rPr>
          <w:ins w:id="30" w:author="Φλούδα Χριστίνα" w:date="2018-03-12T14:25:00Z"/>
          <w:rFonts w:eastAsia="Times New Roman" w:cs="Times New Roman"/>
          <w:szCs w:val="24"/>
        </w:rPr>
      </w:pPr>
      <w:ins w:id="31" w:author="Φλούδα Χριστίνα" w:date="2018-03-12T14:25:00Z">
        <w:r w:rsidRPr="00F76015">
          <w:rPr>
            <w:rFonts w:eastAsia="Times New Roman"/>
            <w:szCs w:val="24"/>
            <w:lang w:eastAsia="en-US"/>
          </w:rPr>
          <w:br/>
          <w:t>Α. Επί διαδικαστικού θέματος:</w:t>
        </w:r>
        <w:r w:rsidRPr="00F76015">
          <w:rPr>
            <w:rFonts w:eastAsia="Times New Roman"/>
            <w:szCs w:val="24"/>
            <w:lang w:eastAsia="en-US"/>
          </w:rPr>
          <w:br/>
          <w:t>ΚΑΜΜΕΝΟΣ Δ. , σελ.</w:t>
        </w:r>
        <w:r w:rsidRPr="00F76015">
          <w:rPr>
            <w:rFonts w:eastAsia="Times New Roman"/>
            <w:szCs w:val="24"/>
            <w:lang w:eastAsia="en-US"/>
          </w:rPr>
          <w:br/>
        </w:r>
        <w:r w:rsidRPr="00F76015">
          <w:rPr>
            <w:rFonts w:eastAsia="Times New Roman"/>
            <w:szCs w:val="24"/>
            <w:lang w:eastAsia="en-US"/>
          </w:rPr>
          <w:br/>
          <w:t>Β. Επί των επικαίρων ερωτήσεων:</w:t>
        </w:r>
        <w:r w:rsidRPr="00F76015">
          <w:rPr>
            <w:rFonts w:eastAsia="Times New Roman"/>
            <w:szCs w:val="24"/>
            <w:lang w:eastAsia="en-US"/>
          </w:rPr>
          <w:br/>
          <w:t>ΓΕΩΡΓΙΑΔΗΣ Μ. , σελ.</w:t>
        </w:r>
        <w:r w:rsidRPr="00F76015">
          <w:rPr>
            <w:rFonts w:eastAsia="Times New Roman"/>
            <w:szCs w:val="24"/>
            <w:lang w:eastAsia="en-US"/>
          </w:rPr>
          <w:br/>
          <w:t>ΚΟΥΡΟΥΜΠΛΗΣ Π. , σελ.</w:t>
        </w:r>
        <w:r w:rsidRPr="00F76015">
          <w:rPr>
            <w:rFonts w:eastAsia="Times New Roman"/>
            <w:szCs w:val="24"/>
            <w:lang w:eastAsia="en-US"/>
          </w:rPr>
          <w:br/>
        </w:r>
      </w:ins>
    </w:p>
    <w:p w14:paraId="22588141" w14:textId="77777777" w:rsidR="006259B0" w:rsidRDefault="00F76015">
      <w:pPr>
        <w:spacing w:line="600" w:lineRule="auto"/>
        <w:ind w:firstLine="720"/>
        <w:jc w:val="center"/>
        <w:rPr>
          <w:rFonts w:eastAsia="Times New Roman" w:cs="Times New Roman"/>
          <w:szCs w:val="24"/>
        </w:rPr>
      </w:pPr>
      <w:r>
        <w:rPr>
          <w:rFonts w:eastAsia="Times New Roman" w:cs="Times New Roman"/>
          <w:szCs w:val="24"/>
        </w:rPr>
        <w:t>ΠΡΑΚΤΙΚΑ</w:t>
      </w:r>
      <w:r>
        <w:rPr>
          <w:rFonts w:eastAsia="Times New Roman" w:cs="Times New Roman"/>
          <w:szCs w:val="24"/>
        </w:rPr>
        <w:t xml:space="preserve"> </w:t>
      </w:r>
      <w:r>
        <w:rPr>
          <w:rFonts w:eastAsia="Times New Roman" w:cs="Times New Roman"/>
          <w:szCs w:val="24"/>
        </w:rPr>
        <w:t>ΒΟΥΛΗΣ</w:t>
      </w:r>
    </w:p>
    <w:p w14:paraId="22588142" w14:textId="77777777" w:rsidR="006259B0" w:rsidRDefault="00F76015">
      <w:pPr>
        <w:spacing w:line="600" w:lineRule="auto"/>
        <w:ind w:firstLine="720"/>
        <w:jc w:val="center"/>
        <w:rPr>
          <w:rFonts w:eastAsia="Times New Roman" w:cs="Times New Roman"/>
          <w:szCs w:val="24"/>
        </w:rPr>
      </w:pPr>
      <w:r>
        <w:rPr>
          <w:rFonts w:eastAsia="Times New Roman" w:cs="Times New Roman"/>
          <w:szCs w:val="24"/>
          <w:lang w:val="en-US"/>
        </w:rPr>
        <w:t>IZ</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ΠΕΡΙΟΔΟΣ</w:t>
      </w:r>
    </w:p>
    <w:p w14:paraId="22588143" w14:textId="77777777" w:rsidR="006259B0" w:rsidRDefault="00F76015">
      <w:pPr>
        <w:spacing w:line="600" w:lineRule="auto"/>
        <w:ind w:firstLine="720"/>
        <w:jc w:val="center"/>
        <w:rPr>
          <w:rFonts w:eastAsia="Times New Roman" w:cs="Times New Roman"/>
          <w:szCs w:val="24"/>
        </w:rPr>
      </w:pPr>
      <w:r>
        <w:rPr>
          <w:rFonts w:eastAsia="Times New Roman" w:cs="Times New Roman"/>
          <w:szCs w:val="24"/>
        </w:rPr>
        <w:t>ΠΡΟΕΔΡΕΥΟΜΕΝΗΣ</w:t>
      </w:r>
      <w:r>
        <w:rPr>
          <w:rFonts w:eastAsia="Times New Roman" w:cs="Times New Roman"/>
          <w:szCs w:val="24"/>
        </w:rPr>
        <w:t xml:space="preserve"> </w:t>
      </w:r>
      <w:r>
        <w:rPr>
          <w:rFonts w:eastAsia="Times New Roman" w:cs="Times New Roman"/>
          <w:szCs w:val="24"/>
        </w:rPr>
        <w:t>ΚΟΙΝΟΒΟΥΛΕΥΤΙΚΗΣ</w:t>
      </w:r>
      <w:r>
        <w:rPr>
          <w:rFonts w:eastAsia="Times New Roman" w:cs="Times New Roman"/>
          <w:szCs w:val="24"/>
        </w:rPr>
        <w:t xml:space="preserve"> </w:t>
      </w:r>
      <w:r>
        <w:rPr>
          <w:rFonts w:eastAsia="Times New Roman" w:cs="Times New Roman"/>
          <w:szCs w:val="24"/>
        </w:rPr>
        <w:t>ΔΗΜΟΚΡΑΤΙΑΣ</w:t>
      </w:r>
    </w:p>
    <w:p w14:paraId="22588144" w14:textId="77777777" w:rsidR="006259B0" w:rsidRDefault="00F76015">
      <w:pPr>
        <w:spacing w:line="600" w:lineRule="auto"/>
        <w:ind w:firstLine="720"/>
        <w:jc w:val="center"/>
        <w:rPr>
          <w:rFonts w:eastAsia="Times New Roman" w:cs="Times New Roman"/>
          <w:szCs w:val="24"/>
        </w:rPr>
      </w:pPr>
      <w:r>
        <w:rPr>
          <w:rFonts w:eastAsia="Times New Roman" w:cs="Times New Roman"/>
          <w:szCs w:val="24"/>
        </w:rPr>
        <w:t>ΣΥΝΟΔΟΣ</w:t>
      </w:r>
      <w:r>
        <w:rPr>
          <w:rFonts w:eastAsia="Times New Roman" w:cs="Times New Roman"/>
          <w:szCs w:val="24"/>
        </w:rPr>
        <w:t xml:space="preserve"> </w:t>
      </w:r>
      <w:r>
        <w:rPr>
          <w:rFonts w:eastAsia="Times New Roman" w:cs="Times New Roman"/>
          <w:szCs w:val="24"/>
        </w:rPr>
        <w:t>Γ΄</w:t>
      </w:r>
    </w:p>
    <w:p w14:paraId="22588145" w14:textId="77777777" w:rsidR="006259B0" w:rsidRDefault="00F76015">
      <w:pPr>
        <w:spacing w:line="600" w:lineRule="auto"/>
        <w:ind w:firstLine="720"/>
        <w:jc w:val="center"/>
        <w:rPr>
          <w:rFonts w:eastAsia="Times New Roman" w:cs="Times New Roman"/>
          <w:szCs w:val="24"/>
        </w:rPr>
      </w:pPr>
      <w:r>
        <w:rPr>
          <w:rFonts w:eastAsia="Times New Roman" w:cs="Times New Roman"/>
          <w:szCs w:val="24"/>
        </w:rPr>
        <w:t>ΣΥΝΕΔΡΙΑΣΗ</w:t>
      </w:r>
      <w:r>
        <w:rPr>
          <w:rFonts w:eastAsia="Times New Roman" w:cs="Times New Roman"/>
          <w:szCs w:val="24"/>
        </w:rPr>
        <w:t xml:space="preserve"> </w:t>
      </w:r>
      <w:r>
        <w:rPr>
          <w:rFonts w:eastAsia="Times New Roman" w:cs="Times New Roman"/>
          <w:szCs w:val="24"/>
        </w:rPr>
        <w:t>ΠΑ΄</w:t>
      </w:r>
    </w:p>
    <w:p w14:paraId="22588146" w14:textId="77777777" w:rsidR="006259B0" w:rsidRDefault="00F76015">
      <w:pPr>
        <w:spacing w:line="600" w:lineRule="auto"/>
        <w:ind w:firstLine="720"/>
        <w:jc w:val="center"/>
        <w:rPr>
          <w:rFonts w:eastAsia="Times New Roman" w:cs="Times New Roman"/>
          <w:szCs w:val="24"/>
        </w:rPr>
      </w:pPr>
      <w:r>
        <w:rPr>
          <w:rFonts w:eastAsia="Times New Roman" w:cs="Times New Roman"/>
          <w:szCs w:val="24"/>
        </w:rPr>
        <w:t>Παρασκευή</w:t>
      </w:r>
      <w:r>
        <w:rPr>
          <w:rFonts w:eastAsia="Times New Roman" w:cs="Times New Roman"/>
          <w:szCs w:val="24"/>
        </w:rPr>
        <w:t xml:space="preserve"> </w:t>
      </w:r>
      <w:r>
        <w:rPr>
          <w:rFonts w:eastAsia="Times New Roman" w:cs="Times New Roman"/>
          <w:szCs w:val="24"/>
        </w:rPr>
        <w:t>2</w:t>
      </w:r>
      <w:r>
        <w:rPr>
          <w:rFonts w:eastAsia="Times New Roman" w:cs="Times New Roman"/>
          <w:szCs w:val="24"/>
          <w:vertAlign w:val="superscript"/>
        </w:rPr>
        <w:t xml:space="preserve"> </w:t>
      </w:r>
      <w:r>
        <w:rPr>
          <w:rFonts w:eastAsia="Times New Roman" w:cs="Times New Roman"/>
          <w:szCs w:val="24"/>
        </w:rPr>
        <w:t>Μ</w:t>
      </w:r>
      <w:bookmarkStart w:id="32" w:name="_GoBack"/>
      <w:bookmarkEnd w:id="32"/>
      <w:r>
        <w:rPr>
          <w:rFonts w:eastAsia="Times New Roman" w:cs="Times New Roman"/>
          <w:szCs w:val="24"/>
        </w:rPr>
        <w:t>αρτίου</w:t>
      </w:r>
      <w:r>
        <w:rPr>
          <w:rFonts w:eastAsia="Times New Roman" w:cs="Times New Roman"/>
          <w:szCs w:val="24"/>
        </w:rPr>
        <w:t xml:space="preserve"> </w:t>
      </w:r>
      <w:r>
        <w:rPr>
          <w:rFonts w:eastAsia="Times New Roman" w:cs="Times New Roman"/>
          <w:szCs w:val="24"/>
        </w:rPr>
        <w:t>2018</w:t>
      </w:r>
    </w:p>
    <w:p w14:paraId="22588147"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Αθήνα,</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2</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2018,</w:t>
      </w:r>
      <w:r>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w:t>
      </w:r>
      <w:r>
        <w:rPr>
          <w:rFonts w:eastAsia="Times New Roman" w:cs="Times New Roman"/>
          <w:szCs w:val="24"/>
        </w:rPr>
        <w:t>Παρασκευή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ώρα</w:t>
      </w:r>
      <w:r>
        <w:rPr>
          <w:rFonts w:eastAsia="Times New Roman" w:cs="Times New Roman"/>
          <w:szCs w:val="24"/>
        </w:rPr>
        <w:t xml:space="preserve"> </w:t>
      </w:r>
      <w:r>
        <w:rPr>
          <w:rFonts w:eastAsia="Times New Roman" w:cs="Times New Roman"/>
          <w:szCs w:val="24"/>
        </w:rPr>
        <w:t>10.00΄</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συνήλθε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Αίθουσα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συνεδριάσεων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Βουλευτηρίου</w:t>
      </w:r>
      <w:r>
        <w:rPr>
          <w:rFonts w:eastAsia="Times New Roman" w:cs="Times New Roman"/>
          <w:szCs w:val="24"/>
        </w:rPr>
        <w:t xml:space="preserve"> </w:t>
      </w:r>
      <w:r>
        <w:rPr>
          <w:rFonts w:eastAsia="Times New Roman" w:cs="Times New Roman"/>
          <w:szCs w:val="24"/>
        </w:rPr>
        <w:t>η</w:t>
      </w:r>
      <w:r w:rsidDel="00C62163">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ολομέλεια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συνεδριάσει</w:t>
      </w:r>
      <w:r>
        <w:rPr>
          <w:rFonts w:eastAsia="Times New Roman" w:cs="Times New Roman"/>
          <w:szCs w:val="24"/>
        </w:rPr>
        <w:t xml:space="preserve"> </w:t>
      </w:r>
      <w:r>
        <w:rPr>
          <w:rFonts w:eastAsia="Times New Roman" w:cs="Times New Roman"/>
          <w:szCs w:val="24"/>
        </w:rPr>
        <w:t>υπό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προεδρία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Αντιπροέδρου</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sidRPr="00C62163">
        <w:rPr>
          <w:rFonts w:eastAsia="Times New Roman" w:cs="Times New Roman"/>
          <w:b/>
          <w:szCs w:val="24"/>
        </w:rPr>
        <w:t>ΔΗΜΗΤΡΙΟΥ</w:t>
      </w:r>
      <w:r>
        <w:rPr>
          <w:rFonts w:eastAsia="Times New Roman" w:cs="Times New Roman"/>
          <w:b/>
          <w:szCs w:val="24"/>
        </w:rPr>
        <w:t xml:space="preserve"> </w:t>
      </w:r>
      <w:r w:rsidRPr="00C62163">
        <w:rPr>
          <w:rFonts w:eastAsia="Times New Roman" w:cs="Times New Roman"/>
          <w:b/>
          <w:szCs w:val="24"/>
        </w:rPr>
        <w:t>ΚΑΜΜΕΝΟΥ</w:t>
      </w:r>
      <w:r>
        <w:rPr>
          <w:rFonts w:eastAsia="Times New Roman" w:cs="Times New Roman"/>
          <w:szCs w:val="24"/>
        </w:rPr>
        <w:t>.</w:t>
      </w:r>
    </w:p>
    <w:p w14:paraId="22588148" w14:textId="77777777" w:rsidR="006259B0" w:rsidRDefault="00F76015">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(Δημήτριος</w:t>
      </w:r>
      <w:r>
        <w:rPr>
          <w:rFonts w:eastAsia="Times New Roman" w:cs="Times New Roman"/>
          <w:b/>
          <w:szCs w:val="24"/>
        </w:rPr>
        <w:t xml:space="preserve"> </w:t>
      </w:r>
      <w:r>
        <w:rPr>
          <w:rFonts w:eastAsia="Times New Roman" w:cs="Times New Roman"/>
          <w:b/>
          <w:szCs w:val="24"/>
        </w:rPr>
        <w:t>Καμμένος):</w:t>
      </w:r>
      <w:r>
        <w:rPr>
          <w:rFonts w:eastAsia="Times New Roman" w:cs="Times New Roman"/>
          <w:b/>
          <w:szCs w:val="24"/>
        </w:rPr>
        <w:t xml:space="preserve"> </w:t>
      </w: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cs="Times New Roman"/>
          <w:szCs w:val="24"/>
        </w:rPr>
        <w:t>αρχίζει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συνεδρίαση.</w:t>
      </w:r>
    </w:p>
    <w:p w14:paraId="22588149"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(ΕΠΙΚΥΡΩΣΗ</w:t>
      </w:r>
      <w:r>
        <w:rPr>
          <w:rFonts w:eastAsia="Times New Roman" w:cs="Times New Roman"/>
          <w:szCs w:val="24"/>
        </w:rPr>
        <w:t xml:space="preserve"> </w:t>
      </w:r>
      <w:r>
        <w:rPr>
          <w:rFonts w:eastAsia="Times New Roman" w:cs="Times New Roman"/>
          <w:szCs w:val="24"/>
        </w:rPr>
        <w:t>ΠΡΑΚΤΙΚΩΝ:</w:t>
      </w:r>
      <w:r>
        <w:rPr>
          <w:rFonts w:eastAsia="Times New Roman" w:cs="Times New Roman"/>
          <w:szCs w:val="24"/>
        </w:rPr>
        <w:t xml:space="preserve"> </w:t>
      </w: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1</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2018</w:t>
      </w:r>
      <w:r>
        <w:rPr>
          <w:rFonts w:eastAsia="Times New Roman" w:cs="Times New Roman"/>
          <w:szCs w:val="24"/>
        </w:rPr>
        <w:t xml:space="preserve"> </w:t>
      </w:r>
      <w:r>
        <w:rPr>
          <w:rFonts w:eastAsia="Times New Roman" w:cs="Times New Roman"/>
          <w:szCs w:val="24"/>
        </w:rPr>
        <w:t>εξουσιοδότηση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Σώματος,</w:t>
      </w:r>
      <w:r>
        <w:rPr>
          <w:rFonts w:eastAsia="Times New Roman" w:cs="Times New Roman"/>
          <w:szCs w:val="24"/>
        </w:rPr>
        <w:t xml:space="preserve"> </w:t>
      </w:r>
      <w:r>
        <w:rPr>
          <w:rFonts w:eastAsia="Times New Roman" w:cs="Times New Roman"/>
          <w:szCs w:val="24"/>
        </w:rPr>
        <w:t>επικυρώθηκαν</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ευθύνη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Προεδρείου</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 </w:t>
      </w:r>
      <w:r>
        <w:rPr>
          <w:rFonts w:eastAsia="Times New Roman" w:cs="Times New Roman"/>
          <w:szCs w:val="24"/>
        </w:rPr>
        <w:t>συνεδριάσεώς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Πέμπτης</w:t>
      </w:r>
      <w:r>
        <w:rPr>
          <w:rFonts w:eastAsia="Times New Roman" w:cs="Times New Roman"/>
          <w:szCs w:val="24"/>
        </w:rPr>
        <w:t xml:space="preserve"> </w:t>
      </w:r>
      <w:r>
        <w:rPr>
          <w:rFonts w:eastAsia="Times New Roman" w:cs="Times New Roman"/>
          <w:szCs w:val="24"/>
        </w:rPr>
        <w:t>1</w:t>
      </w:r>
      <w:r w:rsidRPr="008F6D63">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2018,</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lastRenderedPageBreak/>
        <w:t>ψήφιση</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σύνολο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σχεδίου</w:t>
      </w:r>
      <w:r>
        <w:rPr>
          <w:rFonts w:eastAsia="Times New Roman" w:cs="Times New Roman"/>
          <w:szCs w:val="24"/>
        </w:rPr>
        <w:t xml:space="preserve"> </w:t>
      </w:r>
      <w:r>
        <w:rPr>
          <w:rFonts w:eastAsia="Times New Roman" w:cs="Times New Roman"/>
          <w:szCs w:val="24"/>
        </w:rPr>
        <w:t>νόμου:</w:t>
      </w:r>
      <w:r>
        <w:rPr>
          <w:rFonts w:eastAsia="Times New Roman" w:cs="Times New Roman"/>
          <w:szCs w:val="24"/>
        </w:rPr>
        <w:t xml:space="preserve"> </w:t>
      </w:r>
      <w:r>
        <w:rPr>
          <w:rFonts w:eastAsia="Times New Roman" w:cs="Times New Roman"/>
          <w:szCs w:val="24"/>
        </w:rPr>
        <w:t>«Διατάξεις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Παραγωγή</w:t>
      </w:r>
      <w:r>
        <w:rPr>
          <w:rFonts w:eastAsia="Times New Roman" w:cs="Times New Roman"/>
          <w:szCs w:val="24"/>
        </w:rPr>
        <w:t xml:space="preserve"> </w:t>
      </w:r>
      <w:r>
        <w:rPr>
          <w:rFonts w:eastAsia="Times New Roman" w:cs="Times New Roman"/>
          <w:szCs w:val="24"/>
        </w:rPr>
        <w:t>Τελικών</w:t>
      </w:r>
      <w:r>
        <w:rPr>
          <w:rFonts w:eastAsia="Times New Roman" w:cs="Times New Roman"/>
          <w:szCs w:val="24"/>
        </w:rPr>
        <w:t xml:space="preserve"> </w:t>
      </w:r>
      <w:r>
        <w:rPr>
          <w:rFonts w:eastAsia="Times New Roman" w:cs="Times New Roman"/>
          <w:szCs w:val="24"/>
        </w:rPr>
        <w:t>Προϊόντων</w:t>
      </w:r>
      <w:r>
        <w:rPr>
          <w:rFonts w:eastAsia="Times New Roman" w:cs="Times New Roman"/>
          <w:szCs w:val="24"/>
        </w:rPr>
        <w:t xml:space="preserve"> </w:t>
      </w:r>
      <w:r>
        <w:rPr>
          <w:rFonts w:eastAsia="Times New Roman" w:cs="Times New Roman"/>
          <w:szCs w:val="24"/>
        </w:rPr>
        <w:t>Φαρμακευτικής</w:t>
      </w:r>
      <w:r>
        <w:rPr>
          <w:rFonts w:eastAsia="Times New Roman" w:cs="Times New Roman"/>
          <w:szCs w:val="24"/>
        </w:rPr>
        <w:t xml:space="preserve"> </w:t>
      </w:r>
      <w:r>
        <w:rPr>
          <w:rFonts w:eastAsia="Times New Roman" w:cs="Times New Roman"/>
          <w:szCs w:val="24"/>
        </w:rPr>
        <w:t>Κάνναβης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άλλες</w:t>
      </w:r>
      <w:r>
        <w:rPr>
          <w:rFonts w:eastAsia="Times New Roman" w:cs="Times New Roman"/>
          <w:szCs w:val="24"/>
        </w:rPr>
        <w:t xml:space="preserve"> </w:t>
      </w:r>
      <w:r>
        <w:rPr>
          <w:rFonts w:eastAsia="Times New Roman" w:cs="Times New Roman"/>
          <w:szCs w:val="24"/>
        </w:rPr>
        <w:t>διατάξεις»).</w:t>
      </w:r>
      <w:r>
        <w:rPr>
          <w:rFonts w:eastAsia="Times New Roman" w:cs="Times New Roman"/>
          <w:szCs w:val="24"/>
        </w:rPr>
        <w:t xml:space="preserve"> </w:t>
      </w:r>
    </w:p>
    <w:p w14:paraId="2258814A"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Έχω</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τιμή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ανακοινώσω</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Σώμα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δελτίο</w:t>
      </w:r>
      <w:r>
        <w:rPr>
          <w:rFonts w:eastAsia="Times New Roman" w:cs="Times New Roman"/>
          <w:szCs w:val="24"/>
        </w:rPr>
        <w:t xml:space="preserve"> </w:t>
      </w:r>
      <w:r>
        <w:rPr>
          <w:rFonts w:eastAsia="Times New Roman" w:cs="Times New Roman"/>
          <w:szCs w:val="24"/>
        </w:rPr>
        <w:t>επικαίρων</w:t>
      </w:r>
      <w:r>
        <w:rPr>
          <w:rFonts w:eastAsia="Times New Roman" w:cs="Times New Roman"/>
          <w:szCs w:val="24"/>
        </w:rPr>
        <w:t xml:space="preserve"> </w:t>
      </w:r>
      <w:r>
        <w:rPr>
          <w:rFonts w:eastAsia="Times New Roman" w:cs="Times New Roman"/>
          <w:szCs w:val="24"/>
        </w:rPr>
        <w:t>ερωτήσεων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Δευτέρας</w:t>
      </w:r>
      <w:r>
        <w:rPr>
          <w:rFonts w:eastAsia="Times New Roman" w:cs="Times New Roman"/>
          <w:szCs w:val="24"/>
        </w:rPr>
        <w:t xml:space="preserve"> </w:t>
      </w:r>
      <w:r>
        <w:rPr>
          <w:rFonts w:eastAsia="Times New Roman" w:cs="Times New Roman"/>
          <w:szCs w:val="24"/>
        </w:rPr>
        <w:t>5</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2018.</w:t>
      </w:r>
    </w:p>
    <w:p w14:paraId="2258814B" w14:textId="77777777" w:rsidR="006259B0" w:rsidRDefault="00F76015">
      <w:pPr>
        <w:spacing w:after="0" w:line="600" w:lineRule="auto"/>
        <w:ind w:firstLine="720"/>
        <w:jc w:val="both"/>
        <w:rPr>
          <w:rFonts w:eastAsia="Times New Roman" w:cs="Times New Roman"/>
          <w:b/>
          <w:color w:val="000000"/>
          <w:szCs w:val="17"/>
        </w:rPr>
      </w:pPr>
      <w:r>
        <w:rPr>
          <w:rFonts w:eastAsia="Times New Roman" w:cs="Times New Roman"/>
          <w:bCs/>
          <w:color w:val="000000"/>
          <w:szCs w:val="17"/>
        </w:rPr>
        <w:t>Α.</w:t>
      </w:r>
      <w:r>
        <w:rPr>
          <w:rFonts w:eastAsia="Times New Roman" w:cs="Times New Roman"/>
          <w:bCs/>
          <w:color w:val="000000"/>
          <w:szCs w:val="17"/>
        </w:rPr>
        <w:t xml:space="preserve"> </w:t>
      </w:r>
      <w:r>
        <w:rPr>
          <w:rFonts w:eastAsia="Times New Roman" w:cs="Times New Roman"/>
          <w:bCs/>
          <w:color w:val="000000"/>
          <w:szCs w:val="17"/>
        </w:rPr>
        <w:t>ΕΠΙΚΑΙΡΕΣ</w:t>
      </w:r>
      <w:r>
        <w:rPr>
          <w:rFonts w:eastAsia="Times New Roman" w:cs="Times New Roman"/>
          <w:bCs/>
          <w:color w:val="000000"/>
          <w:szCs w:val="17"/>
        </w:rPr>
        <w:t xml:space="preserve"> </w:t>
      </w:r>
      <w:r>
        <w:rPr>
          <w:rFonts w:eastAsia="Times New Roman" w:cs="Times New Roman"/>
          <w:bCs/>
          <w:color w:val="000000"/>
          <w:szCs w:val="17"/>
        </w:rPr>
        <w:t>ΕΡΩΤΗΣΕΙΣ</w:t>
      </w:r>
      <w:r>
        <w:rPr>
          <w:rFonts w:eastAsia="Times New Roman" w:cs="Times New Roman"/>
          <w:bCs/>
          <w:color w:val="000000"/>
          <w:szCs w:val="17"/>
        </w:rPr>
        <w:t xml:space="preserve"> </w:t>
      </w:r>
      <w:r>
        <w:rPr>
          <w:rFonts w:eastAsia="Times New Roman" w:cs="Times New Roman"/>
          <w:bCs/>
          <w:color w:val="000000"/>
          <w:szCs w:val="17"/>
        </w:rPr>
        <w:t>Πρώτου</w:t>
      </w:r>
      <w:r>
        <w:rPr>
          <w:rFonts w:eastAsia="Times New Roman" w:cs="Times New Roman"/>
          <w:bCs/>
          <w:color w:val="000000"/>
          <w:szCs w:val="17"/>
        </w:rPr>
        <w:t xml:space="preserve"> </w:t>
      </w:r>
      <w:r>
        <w:rPr>
          <w:rFonts w:eastAsia="Times New Roman" w:cs="Times New Roman"/>
          <w:bCs/>
          <w:color w:val="000000"/>
          <w:szCs w:val="17"/>
        </w:rPr>
        <w:t>Κύκλου</w:t>
      </w:r>
      <w:r>
        <w:rPr>
          <w:rFonts w:eastAsia="Times New Roman" w:cs="Times New Roman"/>
          <w:bCs/>
          <w:color w:val="000000"/>
          <w:szCs w:val="17"/>
        </w:rPr>
        <w:t xml:space="preserve"> </w:t>
      </w:r>
      <w:r>
        <w:rPr>
          <w:rFonts w:eastAsia="Times New Roman" w:cs="Times New Roman"/>
          <w:bCs/>
          <w:color w:val="000000"/>
          <w:szCs w:val="17"/>
        </w:rPr>
        <w:t>(Άρθρο</w:t>
      </w:r>
      <w:r>
        <w:rPr>
          <w:rFonts w:eastAsia="Times New Roman" w:cs="Times New Roman"/>
          <w:bCs/>
          <w:color w:val="000000"/>
          <w:szCs w:val="17"/>
        </w:rPr>
        <w:t xml:space="preserve"> </w:t>
      </w:r>
      <w:r>
        <w:rPr>
          <w:rFonts w:eastAsia="Times New Roman" w:cs="Times New Roman"/>
          <w:bCs/>
          <w:color w:val="000000"/>
          <w:szCs w:val="17"/>
        </w:rPr>
        <w:t>130</w:t>
      </w:r>
      <w:r>
        <w:rPr>
          <w:rFonts w:eastAsia="Times New Roman" w:cs="Times New Roman"/>
          <w:bCs/>
          <w:color w:val="000000"/>
          <w:szCs w:val="17"/>
        </w:rPr>
        <w:t xml:space="preserve"> </w:t>
      </w:r>
      <w:r>
        <w:rPr>
          <w:rFonts w:eastAsia="Times New Roman" w:cs="Times New Roman"/>
          <w:bCs/>
          <w:color w:val="000000"/>
          <w:szCs w:val="17"/>
        </w:rPr>
        <w:t>παρ</w:t>
      </w:r>
      <w:r>
        <w:rPr>
          <w:rFonts w:eastAsia="Times New Roman" w:cs="Times New Roman"/>
          <w:bCs/>
          <w:color w:val="000000"/>
          <w:szCs w:val="17"/>
        </w:rPr>
        <w:t>άγραφοι</w:t>
      </w:r>
      <w:r>
        <w:rPr>
          <w:rFonts w:eastAsia="Times New Roman" w:cs="Times New Roman"/>
          <w:bCs/>
          <w:color w:val="000000"/>
          <w:szCs w:val="17"/>
        </w:rPr>
        <w:t xml:space="preserve"> </w:t>
      </w:r>
      <w:r>
        <w:rPr>
          <w:rFonts w:eastAsia="Times New Roman" w:cs="Times New Roman"/>
          <w:bCs/>
          <w:color w:val="000000"/>
          <w:szCs w:val="17"/>
        </w:rPr>
        <w:t>2</w:t>
      </w:r>
      <w:r>
        <w:rPr>
          <w:rFonts w:eastAsia="Times New Roman" w:cs="Times New Roman"/>
          <w:bCs/>
          <w:color w:val="000000"/>
          <w:szCs w:val="17"/>
        </w:rPr>
        <w:t xml:space="preserve"> </w:t>
      </w:r>
      <w:r>
        <w:rPr>
          <w:rFonts w:eastAsia="Times New Roman" w:cs="Times New Roman"/>
          <w:bCs/>
          <w:color w:val="000000"/>
          <w:szCs w:val="17"/>
        </w:rPr>
        <w:t>και</w:t>
      </w:r>
      <w:r>
        <w:rPr>
          <w:rFonts w:eastAsia="Times New Roman" w:cs="Times New Roman"/>
          <w:bCs/>
          <w:color w:val="000000"/>
          <w:szCs w:val="17"/>
        </w:rPr>
        <w:t xml:space="preserve"> </w:t>
      </w:r>
      <w:r>
        <w:rPr>
          <w:rFonts w:eastAsia="Times New Roman" w:cs="Times New Roman"/>
          <w:bCs/>
          <w:color w:val="000000"/>
          <w:szCs w:val="17"/>
        </w:rPr>
        <w:t>3</w:t>
      </w:r>
      <w:r>
        <w:rPr>
          <w:rFonts w:eastAsia="Times New Roman" w:cs="Times New Roman"/>
          <w:bCs/>
          <w:color w:val="000000"/>
          <w:szCs w:val="17"/>
        </w:rPr>
        <w:t xml:space="preserve"> </w:t>
      </w:r>
      <w:r>
        <w:rPr>
          <w:rFonts w:eastAsia="Times New Roman" w:cs="Times New Roman"/>
          <w:bCs/>
          <w:color w:val="000000"/>
          <w:szCs w:val="17"/>
        </w:rPr>
        <w:t>του</w:t>
      </w:r>
      <w:r>
        <w:rPr>
          <w:rFonts w:eastAsia="Times New Roman" w:cs="Times New Roman"/>
          <w:bCs/>
          <w:color w:val="000000"/>
          <w:szCs w:val="17"/>
        </w:rPr>
        <w:t xml:space="preserve"> </w:t>
      </w:r>
      <w:r>
        <w:rPr>
          <w:rFonts w:eastAsia="Times New Roman" w:cs="Times New Roman"/>
          <w:bCs/>
          <w:color w:val="000000"/>
          <w:szCs w:val="17"/>
        </w:rPr>
        <w:t>Καν</w:t>
      </w:r>
      <w:r>
        <w:rPr>
          <w:rFonts w:eastAsia="Times New Roman" w:cs="Times New Roman"/>
          <w:bCs/>
          <w:color w:val="000000"/>
          <w:szCs w:val="17"/>
        </w:rPr>
        <w:t>ονισμού</w:t>
      </w:r>
      <w:r>
        <w:rPr>
          <w:rFonts w:eastAsia="Times New Roman" w:cs="Times New Roman"/>
          <w:bCs/>
          <w:color w:val="000000"/>
          <w:szCs w:val="17"/>
        </w:rPr>
        <w:t xml:space="preserve"> </w:t>
      </w:r>
      <w:r>
        <w:rPr>
          <w:rFonts w:eastAsia="Times New Roman" w:cs="Times New Roman"/>
          <w:bCs/>
          <w:color w:val="000000"/>
          <w:szCs w:val="17"/>
        </w:rPr>
        <w:t>της</w:t>
      </w:r>
      <w:r>
        <w:rPr>
          <w:rFonts w:eastAsia="Times New Roman" w:cs="Times New Roman"/>
          <w:bCs/>
          <w:color w:val="000000"/>
          <w:szCs w:val="17"/>
        </w:rPr>
        <w:t xml:space="preserve"> </w:t>
      </w:r>
      <w:r>
        <w:rPr>
          <w:rFonts w:eastAsia="Times New Roman" w:cs="Times New Roman"/>
          <w:bCs/>
          <w:color w:val="000000"/>
          <w:szCs w:val="17"/>
        </w:rPr>
        <w:t>Βουλής)</w:t>
      </w:r>
    </w:p>
    <w:p w14:paraId="2258814C"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1.</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1156/27-2-2018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Α΄</w:t>
      </w:r>
      <w:r>
        <w:rPr>
          <w:rFonts w:eastAsia="Times New Roman" w:cs="Times New Roman"/>
          <w:color w:val="000000"/>
          <w:szCs w:val="17"/>
        </w:rPr>
        <w:t xml:space="preserve"> </w:t>
      </w:r>
      <w:r>
        <w:rPr>
          <w:rFonts w:eastAsia="Times New Roman" w:cs="Times New Roman"/>
          <w:color w:val="000000"/>
          <w:szCs w:val="17"/>
        </w:rPr>
        <w:t>Θεσσαλονίκης</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Συνασπισμού</w:t>
      </w:r>
      <w:r>
        <w:rPr>
          <w:rFonts w:eastAsia="Times New Roman" w:cs="Times New Roman"/>
          <w:color w:val="000000"/>
          <w:szCs w:val="17"/>
        </w:rPr>
        <w:t xml:space="preserve"> </w:t>
      </w:r>
      <w:r>
        <w:rPr>
          <w:rFonts w:eastAsia="Times New Roman" w:cs="Times New Roman"/>
          <w:color w:val="000000"/>
          <w:szCs w:val="17"/>
        </w:rPr>
        <w:t>Ριζοσπαστικής</w:t>
      </w:r>
      <w:r>
        <w:rPr>
          <w:rFonts w:eastAsia="Times New Roman" w:cs="Times New Roman"/>
          <w:color w:val="000000"/>
          <w:szCs w:val="17"/>
        </w:rPr>
        <w:t xml:space="preserve"> </w:t>
      </w:r>
      <w:r>
        <w:rPr>
          <w:rFonts w:eastAsia="Times New Roman" w:cs="Times New Roman"/>
          <w:color w:val="000000"/>
          <w:szCs w:val="17"/>
        </w:rPr>
        <w:t>Αριστεράς</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Αλέξανδρου</w:t>
      </w:r>
      <w:r>
        <w:rPr>
          <w:rFonts w:eastAsia="Times New Roman" w:cs="Times New Roman"/>
          <w:bCs/>
          <w:color w:val="000000"/>
          <w:szCs w:val="17"/>
        </w:rPr>
        <w:t xml:space="preserve"> </w:t>
      </w:r>
      <w:r>
        <w:rPr>
          <w:rFonts w:eastAsia="Times New Roman" w:cs="Times New Roman"/>
          <w:bCs/>
          <w:color w:val="000000"/>
          <w:szCs w:val="17"/>
        </w:rPr>
        <w:t>Τριανταφυλλίδη</w:t>
      </w:r>
      <w:r>
        <w:rPr>
          <w:rFonts w:eastAsia="Times New Roman" w:cs="Times New Roman"/>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Υγείας,</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«Παιδιατρικό</w:t>
      </w:r>
      <w:r>
        <w:rPr>
          <w:rFonts w:eastAsia="Times New Roman" w:cs="Times New Roman"/>
          <w:color w:val="000000"/>
          <w:szCs w:val="17"/>
        </w:rPr>
        <w:t xml:space="preserve"> </w:t>
      </w:r>
      <w:r>
        <w:rPr>
          <w:rFonts w:eastAsia="Times New Roman" w:cs="Times New Roman"/>
          <w:color w:val="000000"/>
          <w:szCs w:val="17"/>
        </w:rPr>
        <w:t>Νοσοκομείο</w:t>
      </w:r>
      <w:r>
        <w:rPr>
          <w:rFonts w:eastAsia="Times New Roman" w:cs="Times New Roman"/>
          <w:color w:val="000000"/>
          <w:szCs w:val="17"/>
        </w:rPr>
        <w:t xml:space="preserve"> </w:t>
      </w:r>
      <w:r>
        <w:rPr>
          <w:rFonts w:eastAsia="Times New Roman" w:cs="Times New Roman"/>
          <w:color w:val="000000"/>
          <w:szCs w:val="17"/>
        </w:rPr>
        <w:t>στη</w:t>
      </w:r>
      <w:r>
        <w:rPr>
          <w:rFonts w:eastAsia="Times New Roman" w:cs="Times New Roman"/>
          <w:color w:val="000000"/>
          <w:szCs w:val="17"/>
        </w:rPr>
        <w:t xml:space="preserve"> </w:t>
      </w:r>
      <w:r>
        <w:rPr>
          <w:rFonts w:eastAsia="Times New Roman" w:cs="Times New Roman"/>
          <w:color w:val="000000"/>
          <w:szCs w:val="17"/>
        </w:rPr>
        <w:t>δ</w:t>
      </w:r>
      <w:r>
        <w:rPr>
          <w:rFonts w:eastAsia="Times New Roman" w:cs="Times New Roman"/>
          <w:color w:val="000000"/>
          <w:szCs w:val="17"/>
        </w:rPr>
        <w:t>υτική</w:t>
      </w:r>
      <w:r>
        <w:rPr>
          <w:rFonts w:eastAsia="Times New Roman" w:cs="Times New Roman"/>
          <w:color w:val="000000"/>
          <w:szCs w:val="17"/>
        </w:rPr>
        <w:t xml:space="preserve"> </w:t>
      </w:r>
      <w:r>
        <w:rPr>
          <w:rFonts w:eastAsia="Times New Roman" w:cs="Times New Roman"/>
          <w:color w:val="000000"/>
          <w:szCs w:val="17"/>
        </w:rPr>
        <w:t>Θεσσαλονίκη».</w:t>
      </w:r>
    </w:p>
    <w:p w14:paraId="2258814D"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2.</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1160/27-2-2018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Επικρατείας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Νέας</w:t>
      </w:r>
      <w:r>
        <w:rPr>
          <w:rFonts w:eastAsia="Times New Roman" w:cs="Times New Roman"/>
          <w:color w:val="000000"/>
          <w:szCs w:val="17"/>
        </w:rPr>
        <w:t xml:space="preserve"> </w:t>
      </w:r>
      <w:r>
        <w:rPr>
          <w:rFonts w:eastAsia="Times New Roman" w:cs="Times New Roman"/>
          <w:color w:val="000000"/>
          <w:szCs w:val="17"/>
        </w:rPr>
        <w:t>Δημοκρατίας</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Βασιλείου</w:t>
      </w:r>
      <w:r>
        <w:rPr>
          <w:rFonts w:eastAsia="Times New Roman" w:cs="Times New Roman"/>
          <w:bCs/>
          <w:color w:val="000000"/>
          <w:szCs w:val="17"/>
        </w:rPr>
        <w:t xml:space="preserve"> </w:t>
      </w:r>
      <w:r>
        <w:rPr>
          <w:rFonts w:eastAsia="Times New Roman" w:cs="Times New Roman"/>
          <w:bCs/>
          <w:color w:val="000000"/>
          <w:szCs w:val="17"/>
        </w:rPr>
        <w:t>Οικονόμου</w:t>
      </w:r>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Υγείας,</w:t>
      </w:r>
      <w:r>
        <w:rPr>
          <w:rFonts w:eastAsia="Times New Roman" w:cs="Times New Roman"/>
          <w:b/>
          <w:bCs/>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«SOS</w:t>
      </w:r>
      <w:r>
        <w:rPr>
          <w:rFonts w:eastAsia="Times New Roman" w:cs="Times New Roman"/>
          <w:color w:val="000000"/>
          <w:szCs w:val="17"/>
        </w:rPr>
        <w:t xml:space="preserve"> </w:t>
      </w:r>
      <w:r>
        <w:rPr>
          <w:rFonts w:eastAsia="Times New Roman" w:cs="Times New Roman"/>
          <w:color w:val="000000"/>
          <w:szCs w:val="17"/>
        </w:rPr>
        <w:t>για</w:t>
      </w:r>
      <w:r>
        <w:rPr>
          <w:rFonts w:eastAsia="Times New Roman" w:cs="Times New Roman"/>
          <w:color w:val="000000"/>
          <w:szCs w:val="17"/>
        </w:rPr>
        <w:t xml:space="preserve"> </w:t>
      </w:r>
      <w:r>
        <w:rPr>
          <w:rFonts w:eastAsia="Times New Roman" w:cs="Times New Roman"/>
          <w:color w:val="000000"/>
          <w:szCs w:val="17"/>
        </w:rPr>
        <w:t>τις</w:t>
      </w:r>
      <w:r>
        <w:rPr>
          <w:rFonts w:eastAsia="Times New Roman" w:cs="Times New Roman"/>
          <w:color w:val="000000"/>
          <w:szCs w:val="17"/>
        </w:rPr>
        <w:t xml:space="preserve"> </w:t>
      </w:r>
      <w:r>
        <w:rPr>
          <w:rFonts w:eastAsia="Times New Roman" w:cs="Times New Roman"/>
          <w:color w:val="000000"/>
          <w:szCs w:val="17"/>
        </w:rPr>
        <w:t>π</w:t>
      </w:r>
      <w:r>
        <w:rPr>
          <w:rFonts w:eastAsia="Times New Roman" w:cs="Times New Roman"/>
          <w:color w:val="000000"/>
          <w:szCs w:val="17"/>
        </w:rPr>
        <w:t>αθολογικές</w:t>
      </w:r>
      <w:r>
        <w:rPr>
          <w:rFonts w:eastAsia="Times New Roman" w:cs="Times New Roman"/>
          <w:color w:val="000000"/>
          <w:szCs w:val="17"/>
        </w:rPr>
        <w:t xml:space="preserve"> </w:t>
      </w:r>
      <w:r>
        <w:rPr>
          <w:rFonts w:eastAsia="Times New Roman" w:cs="Times New Roman"/>
          <w:color w:val="000000"/>
          <w:szCs w:val="17"/>
        </w:rPr>
        <w:t>κλινικές</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r>
        <w:rPr>
          <w:rFonts w:eastAsia="Times New Roman" w:cs="Times New Roman"/>
          <w:color w:val="000000"/>
          <w:szCs w:val="17"/>
        </w:rPr>
        <w:t>το</w:t>
      </w:r>
      <w:r>
        <w:rPr>
          <w:rFonts w:eastAsia="Times New Roman" w:cs="Times New Roman"/>
          <w:color w:val="000000"/>
          <w:szCs w:val="17"/>
        </w:rPr>
        <w:t xml:space="preserve"> </w:t>
      </w:r>
      <w:r>
        <w:rPr>
          <w:rFonts w:eastAsia="Times New Roman" w:cs="Times New Roman"/>
          <w:color w:val="000000"/>
          <w:szCs w:val="17"/>
        </w:rPr>
        <w:t>ψ</w:t>
      </w:r>
      <w:r>
        <w:rPr>
          <w:rFonts w:eastAsia="Times New Roman" w:cs="Times New Roman"/>
          <w:color w:val="000000"/>
          <w:szCs w:val="17"/>
        </w:rPr>
        <w:t>υχιατρικό</w:t>
      </w:r>
      <w:r>
        <w:rPr>
          <w:rFonts w:eastAsia="Times New Roman" w:cs="Times New Roman"/>
          <w:color w:val="000000"/>
          <w:szCs w:val="17"/>
        </w:rPr>
        <w:t xml:space="preserve"> </w:t>
      </w:r>
      <w:r>
        <w:rPr>
          <w:rFonts w:eastAsia="Times New Roman" w:cs="Times New Roman"/>
          <w:color w:val="000000"/>
          <w:szCs w:val="17"/>
        </w:rPr>
        <w:t>τμήμα</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Γενικού</w:t>
      </w:r>
      <w:r>
        <w:rPr>
          <w:rFonts w:eastAsia="Times New Roman" w:cs="Times New Roman"/>
          <w:color w:val="000000"/>
          <w:szCs w:val="17"/>
        </w:rPr>
        <w:t xml:space="preserve"> </w:t>
      </w:r>
      <w:r>
        <w:rPr>
          <w:rFonts w:eastAsia="Times New Roman" w:cs="Times New Roman"/>
          <w:color w:val="000000"/>
          <w:szCs w:val="17"/>
        </w:rPr>
        <w:t>Νοσοκομείου</w:t>
      </w:r>
      <w:r>
        <w:rPr>
          <w:rFonts w:eastAsia="Times New Roman" w:cs="Times New Roman"/>
          <w:color w:val="000000"/>
          <w:szCs w:val="17"/>
        </w:rPr>
        <w:t xml:space="preserve"> </w:t>
      </w:r>
      <w:r>
        <w:rPr>
          <w:rFonts w:eastAsia="Times New Roman" w:cs="Times New Roman"/>
          <w:color w:val="000000"/>
          <w:szCs w:val="17"/>
        </w:rPr>
        <w:t>Νίκαιας</w:t>
      </w:r>
      <w:r>
        <w:rPr>
          <w:rFonts w:eastAsia="Times New Roman" w:cs="Times New Roman"/>
          <w:color w:val="000000"/>
          <w:szCs w:val="17"/>
        </w:rPr>
        <w:t xml:space="preserve"> </w:t>
      </w:r>
      <w:r>
        <w:rPr>
          <w:rFonts w:eastAsia="Times New Roman" w:cs="Times New Roman"/>
          <w:color w:val="000000"/>
          <w:szCs w:val="17"/>
        </w:rPr>
        <w:t>Πειραιώς».</w:t>
      </w:r>
      <w:r>
        <w:rPr>
          <w:rFonts w:eastAsia="Times New Roman" w:cs="Times New Roman"/>
          <w:color w:val="000000"/>
          <w:szCs w:val="17"/>
        </w:rPr>
        <w:t xml:space="preserve"> </w:t>
      </w:r>
    </w:p>
    <w:p w14:paraId="2258814E"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3.</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1152/26-2-2018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Ηλείας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Δημοκρατικής</w:t>
      </w:r>
      <w:r>
        <w:rPr>
          <w:rFonts w:eastAsia="Times New Roman" w:cs="Times New Roman"/>
          <w:color w:val="000000"/>
          <w:szCs w:val="17"/>
        </w:rPr>
        <w:t xml:space="preserve"> </w:t>
      </w:r>
      <w:r>
        <w:rPr>
          <w:rFonts w:eastAsia="Times New Roman" w:cs="Times New Roman"/>
          <w:color w:val="000000"/>
          <w:szCs w:val="17"/>
        </w:rPr>
        <w:t>Συμπαράταξης</w:t>
      </w:r>
      <w:r>
        <w:rPr>
          <w:rFonts w:eastAsia="Times New Roman" w:cs="Times New Roman"/>
          <w:color w:val="000000"/>
          <w:szCs w:val="17"/>
        </w:rPr>
        <w:t xml:space="preserve"> </w:t>
      </w:r>
      <w:r>
        <w:rPr>
          <w:rFonts w:eastAsia="Times New Roman" w:cs="Times New Roman"/>
          <w:color w:val="000000"/>
          <w:szCs w:val="17"/>
        </w:rPr>
        <w:t>ΠΑΣΟΚ</w:t>
      </w:r>
      <w:r>
        <w:rPr>
          <w:rFonts w:eastAsia="Times New Roman" w:cs="Times New Roman"/>
          <w:color w:val="000000"/>
          <w:szCs w:val="17"/>
        </w:rPr>
        <w:t xml:space="preserve"> </w:t>
      </w:r>
      <w:r>
        <w:rPr>
          <w:rFonts w:eastAsia="Times New Roman" w:cs="Times New Roman"/>
          <w:color w:val="000000"/>
          <w:szCs w:val="17"/>
        </w:rPr>
        <w:t>– ΔΗΜΑΡ</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Ιωάννη</w:t>
      </w:r>
      <w:r>
        <w:rPr>
          <w:rFonts w:eastAsia="Times New Roman" w:cs="Times New Roman"/>
          <w:bCs/>
          <w:color w:val="000000"/>
          <w:szCs w:val="17"/>
        </w:rPr>
        <w:t xml:space="preserve"> </w:t>
      </w:r>
      <w:r>
        <w:rPr>
          <w:rFonts w:eastAsia="Times New Roman" w:cs="Times New Roman"/>
          <w:bCs/>
          <w:color w:val="000000"/>
          <w:szCs w:val="17"/>
        </w:rPr>
        <w:t>Κουτσούκου</w:t>
      </w:r>
      <w:r>
        <w:rPr>
          <w:rFonts w:eastAsia="Times New Roman" w:cs="Times New Roman"/>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«Χωρίς</w:t>
      </w:r>
      <w:r>
        <w:rPr>
          <w:rFonts w:eastAsia="Times New Roman" w:cs="Times New Roman"/>
          <w:color w:val="000000"/>
          <w:szCs w:val="17"/>
        </w:rPr>
        <w:t xml:space="preserve"> </w:t>
      </w:r>
      <w:r>
        <w:rPr>
          <w:rFonts w:eastAsia="Times New Roman" w:cs="Times New Roman"/>
          <w:color w:val="000000"/>
          <w:szCs w:val="17"/>
        </w:rPr>
        <w:t>πρόνοια</w:t>
      </w:r>
      <w:r>
        <w:rPr>
          <w:rFonts w:eastAsia="Times New Roman" w:cs="Times New Roman"/>
          <w:color w:val="000000"/>
          <w:szCs w:val="17"/>
        </w:rPr>
        <w:t xml:space="preserve"> </w:t>
      </w:r>
      <w:r>
        <w:rPr>
          <w:rFonts w:eastAsia="Times New Roman" w:cs="Times New Roman"/>
          <w:color w:val="000000"/>
          <w:szCs w:val="17"/>
        </w:rPr>
        <w:t>για</w:t>
      </w:r>
      <w:r>
        <w:rPr>
          <w:rFonts w:eastAsia="Times New Roman" w:cs="Times New Roman"/>
          <w:color w:val="000000"/>
          <w:szCs w:val="17"/>
        </w:rPr>
        <w:t xml:space="preserve"> </w:t>
      </w:r>
      <w:r>
        <w:rPr>
          <w:rFonts w:eastAsia="Times New Roman" w:cs="Times New Roman"/>
          <w:color w:val="000000"/>
          <w:szCs w:val="17"/>
        </w:rPr>
        <w:t>την</w:t>
      </w:r>
      <w:r>
        <w:rPr>
          <w:rFonts w:eastAsia="Times New Roman" w:cs="Times New Roman"/>
          <w:color w:val="000000"/>
          <w:szCs w:val="17"/>
        </w:rPr>
        <w:t xml:space="preserve"> </w:t>
      </w:r>
      <w:r>
        <w:rPr>
          <w:rFonts w:eastAsia="Times New Roman" w:cs="Times New Roman"/>
          <w:color w:val="000000"/>
          <w:szCs w:val="17"/>
        </w:rPr>
        <w:t>προστασία</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πρώτης</w:t>
      </w:r>
      <w:r>
        <w:rPr>
          <w:rFonts w:eastAsia="Times New Roman" w:cs="Times New Roman"/>
          <w:color w:val="000000"/>
          <w:szCs w:val="17"/>
        </w:rPr>
        <w:t xml:space="preserve"> </w:t>
      </w:r>
      <w:r>
        <w:rPr>
          <w:rFonts w:eastAsia="Times New Roman" w:cs="Times New Roman"/>
          <w:color w:val="000000"/>
          <w:szCs w:val="17"/>
        </w:rPr>
        <w:t>κατοικίας</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ε</w:t>
      </w:r>
      <w:r>
        <w:rPr>
          <w:rFonts w:eastAsia="Times New Roman" w:cs="Times New Roman"/>
          <w:color w:val="000000"/>
          <w:szCs w:val="17"/>
        </w:rPr>
        <w:t>γκύκλιος</w:t>
      </w:r>
      <w:r>
        <w:rPr>
          <w:rFonts w:eastAsia="Times New Roman" w:cs="Times New Roman"/>
          <w:color w:val="000000"/>
          <w:szCs w:val="17"/>
        </w:rPr>
        <w:t xml:space="preserve"> </w:t>
      </w:r>
      <w:r>
        <w:rPr>
          <w:rFonts w:eastAsia="Times New Roman" w:cs="Times New Roman"/>
          <w:color w:val="000000"/>
          <w:szCs w:val="17"/>
        </w:rPr>
        <w:t>για</w:t>
      </w:r>
      <w:r>
        <w:rPr>
          <w:rFonts w:eastAsia="Times New Roman" w:cs="Times New Roman"/>
          <w:color w:val="000000"/>
          <w:szCs w:val="17"/>
        </w:rPr>
        <w:t xml:space="preserve"> </w:t>
      </w:r>
      <w:r>
        <w:rPr>
          <w:rFonts w:eastAsia="Times New Roman" w:cs="Times New Roman"/>
          <w:color w:val="000000"/>
          <w:szCs w:val="17"/>
        </w:rPr>
        <w:t>τους</w:t>
      </w:r>
      <w:r>
        <w:rPr>
          <w:rFonts w:eastAsia="Times New Roman" w:cs="Times New Roman"/>
          <w:color w:val="000000"/>
          <w:szCs w:val="17"/>
        </w:rPr>
        <w:t xml:space="preserve"> </w:t>
      </w:r>
      <w:r>
        <w:rPr>
          <w:rFonts w:eastAsia="Times New Roman" w:cs="Times New Roman"/>
          <w:color w:val="000000"/>
          <w:szCs w:val="17"/>
        </w:rPr>
        <w:t>ηλεκτρονικούς</w:t>
      </w:r>
      <w:r>
        <w:rPr>
          <w:rFonts w:eastAsia="Times New Roman" w:cs="Times New Roman"/>
          <w:color w:val="000000"/>
          <w:szCs w:val="17"/>
        </w:rPr>
        <w:t xml:space="preserve"> </w:t>
      </w:r>
      <w:r>
        <w:rPr>
          <w:rFonts w:eastAsia="Times New Roman" w:cs="Times New Roman"/>
          <w:color w:val="000000"/>
          <w:szCs w:val="17"/>
        </w:rPr>
        <w:t>πλειστηριασμούς</w:t>
      </w:r>
      <w:r>
        <w:rPr>
          <w:rFonts w:eastAsia="Times New Roman" w:cs="Times New Roman"/>
          <w:color w:val="000000"/>
          <w:szCs w:val="17"/>
        </w:rPr>
        <w:t xml:space="preserve"> </w:t>
      </w:r>
      <w:r>
        <w:rPr>
          <w:rFonts w:eastAsia="Times New Roman" w:cs="Times New Roman"/>
          <w:color w:val="000000"/>
          <w:szCs w:val="17"/>
        </w:rPr>
        <w:t>από</w:t>
      </w:r>
      <w:r>
        <w:rPr>
          <w:rFonts w:eastAsia="Times New Roman" w:cs="Times New Roman"/>
          <w:color w:val="000000"/>
          <w:szCs w:val="17"/>
        </w:rPr>
        <w:t xml:space="preserve"> </w:t>
      </w:r>
      <w:r>
        <w:rPr>
          <w:rFonts w:eastAsia="Times New Roman" w:cs="Times New Roman"/>
          <w:color w:val="000000"/>
          <w:szCs w:val="17"/>
        </w:rPr>
        <w:t>1-5-2018».</w:t>
      </w:r>
    </w:p>
    <w:p w14:paraId="2258814F"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lastRenderedPageBreak/>
        <w:t>4.</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1148/26-2-2018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Επικρατείας</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Λαϊκού</w:t>
      </w:r>
      <w:r>
        <w:rPr>
          <w:rFonts w:eastAsia="Times New Roman" w:cs="Times New Roman"/>
          <w:color w:val="000000"/>
          <w:szCs w:val="17"/>
        </w:rPr>
        <w:t xml:space="preserve"> </w:t>
      </w:r>
      <w:r>
        <w:rPr>
          <w:rFonts w:eastAsia="Times New Roman" w:cs="Times New Roman"/>
          <w:color w:val="000000"/>
          <w:szCs w:val="17"/>
        </w:rPr>
        <w:t>Συνδέσμου</w:t>
      </w:r>
      <w:r>
        <w:rPr>
          <w:rFonts w:eastAsia="Times New Roman" w:cs="Times New Roman"/>
          <w:color w:val="000000"/>
          <w:szCs w:val="17"/>
        </w:rPr>
        <w:t xml:space="preserve"> </w:t>
      </w:r>
      <w:r>
        <w:rPr>
          <w:rFonts w:eastAsia="Times New Roman" w:cs="Times New Roman"/>
          <w:color w:val="000000"/>
          <w:szCs w:val="17"/>
        </w:rPr>
        <w:t>- Χρυσή</w:t>
      </w:r>
      <w:r>
        <w:rPr>
          <w:rFonts w:eastAsia="Times New Roman" w:cs="Times New Roman"/>
          <w:color w:val="000000"/>
          <w:szCs w:val="17"/>
        </w:rPr>
        <w:t xml:space="preserve"> </w:t>
      </w:r>
      <w:r>
        <w:rPr>
          <w:rFonts w:eastAsia="Times New Roman" w:cs="Times New Roman"/>
          <w:color w:val="000000"/>
          <w:szCs w:val="17"/>
        </w:rPr>
        <w:t>Αυγή</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Χρήστου</w:t>
      </w:r>
      <w:r>
        <w:rPr>
          <w:rFonts w:eastAsia="Times New Roman" w:cs="Times New Roman"/>
          <w:bCs/>
          <w:color w:val="000000"/>
          <w:szCs w:val="17"/>
        </w:rPr>
        <w:t xml:space="preserve"> </w:t>
      </w:r>
      <w:r>
        <w:rPr>
          <w:rFonts w:eastAsia="Times New Roman" w:cs="Times New Roman"/>
          <w:bCs/>
          <w:color w:val="000000"/>
          <w:szCs w:val="17"/>
        </w:rPr>
        <w:t>Παππά</w:t>
      </w:r>
      <w:r>
        <w:rPr>
          <w:rFonts w:eastAsia="Times New Roman" w:cs="Times New Roman"/>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«Περί</w:t>
      </w:r>
      <w:r>
        <w:rPr>
          <w:rFonts w:eastAsia="Times New Roman" w:cs="Times New Roman"/>
          <w:color w:val="000000"/>
          <w:szCs w:val="17"/>
        </w:rPr>
        <w:t xml:space="preserve"> </w:t>
      </w:r>
      <w:proofErr w:type="spellStart"/>
      <w:r>
        <w:rPr>
          <w:rFonts w:eastAsia="Times New Roman" w:cs="Times New Roman"/>
          <w:color w:val="000000"/>
          <w:szCs w:val="17"/>
        </w:rPr>
        <w:t>εγκριθείσης</w:t>
      </w:r>
      <w:proofErr w:type="spellEnd"/>
      <w:r>
        <w:rPr>
          <w:rFonts w:eastAsia="Times New Roman" w:cs="Times New Roman"/>
          <w:color w:val="000000"/>
          <w:szCs w:val="17"/>
        </w:rPr>
        <w:t xml:space="preserve"> </w:t>
      </w:r>
      <w:r>
        <w:rPr>
          <w:rFonts w:eastAsia="Times New Roman" w:cs="Times New Roman"/>
          <w:color w:val="000000"/>
          <w:szCs w:val="17"/>
        </w:rPr>
        <w:t>δαπάνης</w:t>
      </w:r>
      <w:r>
        <w:rPr>
          <w:rFonts w:eastAsia="Times New Roman" w:cs="Times New Roman"/>
          <w:color w:val="000000"/>
          <w:szCs w:val="17"/>
        </w:rPr>
        <w:t xml:space="preserve"> </w:t>
      </w:r>
      <w:r>
        <w:rPr>
          <w:rFonts w:eastAsia="Times New Roman" w:cs="Times New Roman"/>
          <w:color w:val="000000"/>
          <w:szCs w:val="17"/>
        </w:rPr>
        <w:t>ποσού</w:t>
      </w:r>
      <w:r>
        <w:rPr>
          <w:rFonts w:eastAsia="Times New Roman" w:cs="Times New Roman"/>
          <w:color w:val="000000"/>
          <w:szCs w:val="17"/>
        </w:rPr>
        <w:t xml:space="preserve"> </w:t>
      </w:r>
      <w:r>
        <w:rPr>
          <w:rFonts w:eastAsia="Times New Roman" w:cs="Times New Roman"/>
          <w:color w:val="000000"/>
          <w:szCs w:val="17"/>
        </w:rPr>
        <w:t>23.170.067</w:t>
      </w:r>
      <w:r>
        <w:rPr>
          <w:rFonts w:eastAsia="Times New Roman" w:cs="Times New Roman"/>
          <w:color w:val="000000"/>
          <w:szCs w:val="17"/>
        </w:rPr>
        <w:t xml:space="preserve"> </w:t>
      </w:r>
      <w:r>
        <w:rPr>
          <w:rFonts w:eastAsia="Times New Roman" w:cs="Times New Roman"/>
          <w:color w:val="000000"/>
          <w:szCs w:val="17"/>
        </w:rPr>
        <w:t>ευρώ</w:t>
      </w:r>
      <w:r>
        <w:rPr>
          <w:rFonts w:eastAsia="Times New Roman" w:cs="Times New Roman"/>
          <w:color w:val="000000"/>
          <w:szCs w:val="17"/>
        </w:rPr>
        <w:t xml:space="preserve"> </w:t>
      </w:r>
      <w:r>
        <w:rPr>
          <w:rFonts w:eastAsia="Times New Roman" w:cs="Times New Roman"/>
          <w:color w:val="000000"/>
          <w:szCs w:val="17"/>
        </w:rPr>
        <w:t>ως</w:t>
      </w:r>
      <w:r>
        <w:rPr>
          <w:rFonts w:eastAsia="Times New Roman" w:cs="Times New Roman"/>
          <w:color w:val="000000"/>
          <w:szCs w:val="17"/>
        </w:rPr>
        <w:t xml:space="preserve"> </w:t>
      </w:r>
      <w:r>
        <w:rPr>
          <w:rFonts w:eastAsia="Times New Roman" w:cs="Times New Roman"/>
          <w:color w:val="000000"/>
          <w:szCs w:val="17"/>
        </w:rPr>
        <w:t>αποζημίωση</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Τραπέζης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Ελλάδος</w:t>
      </w:r>
      <w:r>
        <w:rPr>
          <w:rFonts w:eastAsia="Times New Roman" w:cs="Times New Roman"/>
          <w:color w:val="000000"/>
          <w:szCs w:val="17"/>
        </w:rPr>
        <w:t xml:space="preserve"> </w:t>
      </w:r>
      <w:r>
        <w:rPr>
          <w:rFonts w:eastAsia="Times New Roman" w:cs="Times New Roman"/>
          <w:color w:val="000000"/>
          <w:szCs w:val="17"/>
        </w:rPr>
        <w:t>Α.Ε.».</w:t>
      </w:r>
      <w:r>
        <w:rPr>
          <w:rFonts w:eastAsia="Times New Roman" w:cs="Times New Roman"/>
          <w:color w:val="000000"/>
          <w:szCs w:val="17"/>
        </w:rPr>
        <w:t xml:space="preserve"> </w:t>
      </w:r>
    </w:p>
    <w:p w14:paraId="22588150"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5.</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1147/26-2-2018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Ηρακλείου</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Κομμουνιστικού</w:t>
      </w:r>
      <w:r>
        <w:rPr>
          <w:rFonts w:eastAsia="Times New Roman" w:cs="Times New Roman"/>
          <w:color w:val="000000"/>
          <w:szCs w:val="17"/>
        </w:rPr>
        <w:t xml:space="preserve"> </w:t>
      </w:r>
      <w:r>
        <w:rPr>
          <w:rFonts w:eastAsia="Times New Roman" w:cs="Times New Roman"/>
          <w:color w:val="000000"/>
          <w:szCs w:val="17"/>
        </w:rPr>
        <w:t>Κόμματος</w:t>
      </w:r>
      <w:r>
        <w:rPr>
          <w:rFonts w:eastAsia="Times New Roman" w:cs="Times New Roman"/>
          <w:color w:val="000000"/>
          <w:szCs w:val="17"/>
        </w:rPr>
        <w:t xml:space="preserve"> </w:t>
      </w:r>
      <w:r>
        <w:rPr>
          <w:rFonts w:eastAsia="Times New Roman" w:cs="Times New Roman"/>
          <w:color w:val="000000"/>
          <w:szCs w:val="17"/>
        </w:rPr>
        <w:t>Ελλάδ</w:t>
      </w:r>
      <w:r>
        <w:rPr>
          <w:rFonts w:eastAsia="Times New Roman" w:cs="Times New Roman"/>
          <w:color w:val="000000"/>
          <w:szCs w:val="17"/>
        </w:rPr>
        <w:t>α</w:t>
      </w:r>
      <w:r>
        <w:rPr>
          <w:rFonts w:eastAsia="Times New Roman" w:cs="Times New Roman"/>
          <w:color w:val="000000"/>
          <w:szCs w:val="17"/>
        </w:rPr>
        <w:t>ς</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Εμμανουήλ</w:t>
      </w:r>
      <w:r>
        <w:rPr>
          <w:rFonts w:eastAsia="Times New Roman" w:cs="Times New Roman"/>
          <w:bCs/>
          <w:color w:val="000000"/>
          <w:szCs w:val="17"/>
        </w:rPr>
        <w:t xml:space="preserve"> </w:t>
      </w:r>
      <w:r>
        <w:rPr>
          <w:rFonts w:eastAsia="Times New Roman" w:cs="Times New Roman"/>
          <w:bCs/>
          <w:color w:val="000000"/>
          <w:szCs w:val="17"/>
        </w:rPr>
        <w:t>Συντυχάκη</w:t>
      </w:r>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b/>
          <w:bCs/>
          <w:color w:val="000000"/>
          <w:szCs w:val="17"/>
        </w:rPr>
        <w:t xml:space="preserve"> </w:t>
      </w:r>
      <w:r>
        <w:rPr>
          <w:rFonts w:eastAsia="Times New Roman" w:cs="Times New Roman"/>
          <w:bCs/>
          <w:color w:val="000000"/>
          <w:szCs w:val="17"/>
        </w:rPr>
        <w:t>Υγείας,</w:t>
      </w:r>
      <w:r>
        <w:rPr>
          <w:rFonts w:eastAsia="Times New Roman" w:cs="Times New Roman"/>
          <w:b/>
          <w:bCs/>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«Μόνιμη</w:t>
      </w:r>
      <w:r>
        <w:rPr>
          <w:rFonts w:eastAsia="Times New Roman" w:cs="Times New Roman"/>
          <w:color w:val="000000"/>
          <w:szCs w:val="17"/>
        </w:rPr>
        <w:t xml:space="preserve"> </w:t>
      </w:r>
      <w:r>
        <w:rPr>
          <w:rFonts w:eastAsia="Times New Roman" w:cs="Times New Roman"/>
          <w:color w:val="000000"/>
          <w:szCs w:val="17"/>
        </w:rPr>
        <w:t>λύση</w:t>
      </w:r>
      <w:r>
        <w:rPr>
          <w:rFonts w:eastAsia="Times New Roman" w:cs="Times New Roman"/>
          <w:color w:val="000000"/>
          <w:szCs w:val="17"/>
        </w:rPr>
        <w:t xml:space="preserve"> </w:t>
      </w:r>
      <w:r>
        <w:rPr>
          <w:rFonts w:eastAsia="Times New Roman" w:cs="Times New Roman"/>
          <w:color w:val="000000"/>
          <w:szCs w:val="17"/>
        </w:rPr>
        <w:t>στην</w:t>
      </w:r>
      <w:r>
        <w:rPr>
          <w:rFonts w:eastAsia="Times New Roman" w:cs="Times New Roman"/>
          <w:color w:val="000000"/>
          <w:szCs w:val="17"/>
        </w:rPr>
        <w:t xml:space="preserve"> </w:t>
      </w:r>
      <w:r>
        <w:rPr>
          <w:rFonts w:eastAsia="Times New Roman" w:cs="Times New Roman"/>
          <w:color w:val="000000"/>
          <w:szCs w:val="17"/>
        </w:rPr>
        <w:t>εργασιακή</w:t>
      </w:r>
      <w:r>
        <w:rPr>
          <w:rFonts w:eastAsia="Times New Roman" w:cs="Times New Roman"/>
          <w:color w:val="000000"/>
          <w:szCs w:val="17"/>
        </w:rPr>
        <w:t xml:space="preserve"> </w:t>
      </w:r>
      <w:r>
        <w:rPr>
          <w:rFonts w:eastAsia="Times New Roman" w:cs="Times New Roman"/>
          <w:color w:val="000000"/>
          <w:szCs w:val="17"/>
        </w:rPr>
        <w:t>ανασφάλεια</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proofErr w:type="spellStart"/>
      <w:r>
        <w:rPr>
          <w:rFonts w:eastAsia="Times New Roman" w:cs="Times New Roman"/>
          <w:color w:val="000000"/>
          <w:szCs w:val="17"/>
        </w:rPr>
        <w:t>απληρωσιά</w:t>
      </w:r>
      <w:proofErr w:type="spellEnd"/>
      <w:r>
        <w:rPr>
          <w:rFonts w:eastAsia="Times New Roman" w:cs="Times New Roman"/>
          <w:color w:val="000000"/>
          <w:szCs w:val="17"/>
        </w:rPr>
        <w:t xml:space="preserve"> </w:t>
      </w:r>
      <w:r>
        <w:rPr>
          <w:rFonts w:eastAsia="Times New Roman" w:cs="Times New Roman"/>
          <w:color w:val="000000"/>
          <w:szCs w:val="17"/>
        </w:rPr>
        <w:t>των</w:t>
      </w:r>
      <w:r>
        <w:rPr>
          <w:rFonts w:eastAsia="Times New Roman" w:cs="Times New Roman"/>
          <w:color w:val="000000"/>
          <w:szCs w:val="17"/>
        </w:rPr>
        <w:t xml:space="preserve"> </w:t>
      </w:r>
      <w:r>
        <w:rPr>
          <w:rFonts w:eastAsia="Times New Roman" w:cs="Times New Roman"/>
          <w:color w:val="000000"/>
          <w:szCs w:val="17"/>
        </w:rPr>
        <w:t>εργαζόμενων</w:t>
      </w:r>
      <w:r>
        <w:rPr>
          <w:rFonts w:eastAsia="Times New Roman" w:cs="Times New Roman"/>
          <w:color w:val="000000"/>
          <w:szCs w:val="17"/>
        </w:rPr>
        <w:t xml:space="preserve"> </w:t>
      </w:r>
      <w:r>
        <w:rPr>
          <w:rFonts w:eastAsia="Times New Roman" w:cs="Times New Roman"/>
          <w:color w:val="000000"/>
          <w:szCs w:val="17"/>
        </w:rPr>
        <w:t>σε</w:t>
      </w:r>
      <w:r>
        <w:rPr>
          <w:rFonts w:eastAsia="Times New Roman" w:cs="Times New Roman"/>
          <w:color w:val="000000"/>
          <w:szCs w:val="17"/>
        </w:rPr>
        <w:t xml:space="preserve"> </w:t>
      </w:r>
      <w:r>
        <w:rPr>
          <w:rFonts w:eastAsia="Times New Roman" w:cs="Times New Roman"/>
          <w:color w:val="000000"/>
          <w:szCs w:val="17"/>
        </w:rPr>
        <w:t>καθαριότητα</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r>
        <w:rPr>
          <w:rFonts w:eastAsia="Times New Roman" w:cs="Times New Roman"/>
          <w:color w:val="000000"/>
          <w:szCs w:val="17"/>
        </w:rPr>
        <w:t>σίτιση</w:t>
      </w:r>
      <w:r>
        <w:rPr>
          <w:rFonts w:eastAsia="Times New Roman" w:cs="Times New Roman"/>
          <w:color w:val="000000"/>
          <w:szCs w:val="17"/>
        </w:rPr>
        <w:t xml:space="preserve"> </w:t>
      </w:r>
      <w:r>
        <w:rPr>
          <w:rFonts w:eastAsia="Times New Roman" w:cs="Times New Roman"/>
          <w:color w:val="000000"/>
          <w:szCs w:val="17"/>
        </w:rPr>
        <w:t>στα</w:t>
      </w:r>
      <w:r>
        <w:rPr>
          <w:rFonts w:eastAsia="Times New Roman" w:cs="Times New Roman"/>
          <w:color w:val="000000"/>
          <w:szCs w:val="17"/>
        </w:rPr>
        <w:t xml:space="preserve"> </w:t>
      </w:r>
      <w:r>
        <w:rPr>
          <w:rFonts w:eastAsia="Times New Roman" w:cs="Times New Roman"/>
          <w:color w:val="000000"/>
          <w:szCs w:val="17"/>
        </w:rPr>
        <w:t>ν</w:t>
      </w:r>
      <w:r>
        <w:rPr>
          <w:rFonts w:eastAsia="Times New Roman" w:cs="Times New Roman"/>
          <w:color w:val="000000"/>
          <w:szCs w:val="17"/>
        </w:rPr>
        <w:t>οσοκομεία</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“ΠΑΓΝΗ”</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w:t>
      </w:r>
      <w:proofErr w:type="spellStart"/>
      <w:r>
        <w:rPr>
          <w:rFonts w:eastAsia="Times New Roman" w:cs="Times New Roman"/>
          <w:color w:val="000000"/>
          <w:szCs w:val="17"/>
        </w:rPr>
        <w:t>Βενιζέλειου</w:t>
      </w:r>
      <w:proofErr w:type="spellEnd"/>
      <w:r>
        <w:rPr>
          <w:rFonts w:eastAsia="Times New Roman" w:cs="Times New Roman"/>
          <w:color w:val="000000"/>
          <w:szCs w:val="17"/>
        </w:rPr>
        <w:t>”».</w:t>
      </w:r>
      <w:r>
        <w:rPr>
          <w:rFonts w:eastAsia="Times New Roman" w:cs="Times New Roman"/>
          <w:color w:val="000000"/>
          <w:szCs w:val="17"/>
        </w:rPr>
        <w:t xml:space="preserve"> </w:t>
      </w:r>
    </w:p>
    <w:p w14:paraId="22588151" w14:textId="77777777" w:rsidR="006259B0" w:rsidRDefault="00F76015">
      <w:pPr>
        <w:spacing w:after="0" w:line="600" w:lineRule="auto"/>
        <w:ind w:firstLine="720"/>
        <w:jc w:val="both"/>
        <w:rPr>
          <w:rFonts w:eastAsia="Times New Roman" w:cs="Times New Roman"/>
          <w:b/>
          <w:color w:val="000000"/>
          <w:szCs w:val="17"/>
        </w:rPr>
      </w:pPr>
      <w:r>
        <w:rPr>
          <w:rFonts w:eastAsia="Times New Roman" w:cs="Times New Roman"/>
          <w:bCs/>
          <w:color w:val="000000"/>
          <w:szCs w:val="17"/>
        </w:rPr>
        <w:t>Β.</w:t>
      </w:r>
      <w:r>
        <w:rPr>
          <w:rFonts w:eastAsia="Times New Roman" w:cs="Times New Roman"/>
          <w:bCs/>
          <w:color w:val="000000"/>
          <w:szCs w:val="17"/>
        </w:rPr>
        <w:t xml:space="preserve"> </w:t>
      </w:r>
      <w:r>
        <w:rPr>
          <w:rFonts w:eastAsia="Times New Roman" w:cs="Times New Roman"/>
          <w:bCs/>
          <w:color w:val="000000"/>
          <w:szCs w:val="17"/>
        </w:rPr>
        <w:t>ΕΠΙΚΑΙΡΕΣ</w:t>
      </w:r>
      <w:r>
        <w:rPr>
          <w:rFonts w:eastAsia="Times New Roman" w:cs="Times New Roman"/>
          <w:bCs/>
          <w:color w:val="000000"/>
          <w:szCs w:val="17"/>
        </w:rPr>
        <w:t xml:space="preserve"> </w:t>
      </w:r>
      <w:r>
        <w:rPr>
          <w:rFonts w:eastAsia="Times New Roman" w:cs="Times New Roman"/>
          <w:bCs/>
          <w:color w:val="000000"/>
          <w:szCs w:val="17"/>
        </w:rPr>
        <w:t>ΕΡΩΤΗΣΕΙΣ</w:t>
      </w:r>
      <w:r>
        <w:rPr>
          <w:rFonts w:eastAsia="Times New Roman" w:cs="Times New Roman"/>
          <w:bCs/>
          <w:color w:val="000000"/>
          <w:szCs w:val="17"/>
        </w:rPr>
        <w:t xml:space="preserve"> </w:t>
      </w:r>
      <w:r>
        <w:rPr>
          <w:rFonts w:eastAsia="Times New Roman" w:cs="Times New Roman"/>
          <w:bCs/>
          <w:color w:val="000000"/>
          <w:szCs w:val="17"/>
        </w:rPr>
        <w:t>Δεύτερου</w:t>
      </w:r>
      <w:r>
        <w:rPr>
          <w:rFonts w:eastAsia="Times New Roman" w:cs="Times New Roman"/>
          <w:bCs/>
          <w:color w:val="000000"/>
          <w:szCs w:val="17"/>
        </w:rPr>
        <w:t xml:space="preserve"> </w:t>
      </w:r>
      <w:r>
        <w:rPr>
          <w:rFonts w:eastAsia="Times New Roman" w:cs="Times New Roman"/>
          <w:bCs/>
          <w:color w:val="000000"/>
          <w:szCs w:val="17"/>
        </w:rPr>
        <w:t>Κύκλου</w:t>
      </w:r>
      <w:r>
        <w:rPr>
          <w:rFonts w:eastAsia="Times New Roman" w:cs="Times New Roman"/>
          <w:bCs/>
          <w:color w:val="000000"/>
          <w:szCs w:val="17"/>
        </w:rPr>
        <w:t xml:space="preserve"> </w:t>
      </w:r>
      <w:r>
        <w:rPr>
          <w:rFonts w:eastAsia="Times New Roman" w:cs="Times New Roman"/>
          <w:bCs/>
          <w:color w:val="000000"/>
          <w:szCs w:val="17"/>
        </w:rPr>
        <w:t>(Άρθρο</w:t>
      </w:r>
      <w:r>
        <w:rPr>
          <w:rFonts w:eastAsia="Times New Roman" w:cs="Times New Roman"/>
          <w:bCs/>
          <w:color w:val="000000"/>
          <w:szCs w:val="17"/>
        </w:rPr>
        <w:t xml:space="preserve"> </w:t>
      </w:r>
      <w:r>
        <w:rPr>
          <w:rFonts w:eastAsia="Times New Roman" w:cs="Times New Roman"/>
          <w:bCs/>
          <w:color w:val="000000"/>
          <w:szCs w:val="17"/>
        </w:rPr>
        <w:t>130</w:t>
      </w:r>
      <w:r>
        <w:rPr>
          <w:rFonts w:eastAsia="Times New Roman" w:cs="Times New Roman"/>
          <w:bCs/>
          <w:color w:val="000000"/>
          <w:szCs w:val="17"/>
        </w:rPr>
        <w:t xml:space="preserve"> </w:t>
      </w:r>
      <w:r>
        <w:rPr>
          <w:rFonts w:eastAsia="Times New Roman" w:cs="Times New Roman"/>
          <w:bCs/>
          <w:color w:val="000000"/>
          <w:szCs w:val="17"/>
        </w:rPr>
        <w:t>παρ</w:t>
      </w:r>
      <w:r>
        <w:rPr>
          <w:rFonts w:eastAsia="Times New Roman" w:cs="Times New Roman"/>
          <w:bCs/>
          <w:color w:val="000000"/>
          <w:szCs w:val="17"/>
        </w:rPr>
        <w:t>άγραφοι</w:t>
      </w:r>
      <w:r>
        <w:rPr>
          <w:rFonts w:eastAsia="Times New Roman" w:cs="Times New Roman"/>
          <w:bCs/>
          <w:color w:val="000000"/>
          <w:szCs w:val="17"/>
        </w:rPr>
        <w:t xml:space="preserve"> </w:t>
      </w:r>
      <w:r>
        <w:rPr>
          <w:rFonts w:eastAsia="Times New Roman" w:cs="Times New Roman"/>
          <w:bCs/>
          <w:color w:val="000000"/>
          <w:szCs w:val="17"/>
        </w:rPr>
        <w:t>2</w:t>
      </w:r>
      <w:r>
        <w:rPr>
          <w:rFonts w:eastAsia="Times New Roman" w:cs="Times New Roman"/>
          <w:bCs/>
          <w:color w:val="000000"/>
          <w:szCs w:val="17"/>
        </w:rPr>
        <w:t xml:space="preserve"> </w:t>
      </w:r>
      <w:r>
        <w:rPr>
          <w:rFonts w:eastAsia="Times New Roman" w:cs="Times New Roman"/>
          <w:bCs/>
          <w:color w:val="000000"/>
          <w:szCs w:val="17"/>
        </w:rPr>
        <w:t>και</w:t>
      </w:r>
      <w:r>
        <w:rPr>
          <w:rFonts w:eastAsia="Times New Roman" w:cs="Times New Roman"/>
          <w:bCs/>
          <w:color w:val="000000"/>
          <w:szCs w:val="17"/>
        </w:rPr>
        <w:t xml:space="preserve"> </w:t>
      </w:r>
      <w:r>
        <w:rPr>
          <w:rFonts w:eastAsia="Times New Roman" w:cs="Times New Roman"/>
          <w:bCs/>
          <w:color w:val="000000"/>
          <w:szCs w:val="17"/>
        </w:rPr>
        <w:t>3</w:t>
      </w:r>
      <w:r>
        <w:rPr>
          <w:rFonts w:eastAsia="Times New Roman" w:cs="Times New Roman"/>
          <w:bCs/>
          <w:color w:val="000000"/>
          <w:szCs w:val="17"/>
        </w:rPr>
        <w:t xml:space="preserve"> </w:t>
      </w:r>
      <w:r>
        <w:rPr>
          <w:rFonts w:eastAsia="Times New Roman" w:cs="Times New Roman"/>
          <w:bCs/>
          <w:color w:val="000000"/>
          <w:szCs w:val="17"/>
        </w:rPr>
        <w:t>του</w:t>
      </w:r>
      <w:r>
        <w:rPr>
          <w:rFonts w:eastAsia="Times New Roman" w:cs="Times New Roman"/>
          <w:bCs/>
          <w:color w:val="000000"/>
          <w:szCs w:val="17"/>
        </w:rPr>
        <w:t xml:space="preserve"> </w:t>
      </w:r>
      <w:r>
        <w:rPr>
          <w:rFonts w:eastAsia="Times New Roman" w:cs="Times New Roman"/>
          <w:bCs/>
          <w:color w:val="000000"/>
          <w:szCs w:val="17"/>
        </w:rPr>
        <w:t>Καν</w:t>
      </w:r>
      <w:r>
        <w:rPr>
          <w:rFonts w:eastAsia="Times New Roman" w:cs="Times New Roman"/>
          <w:bCs/>
          <w:color w:val="000000"/>
          <w:szCs w:val="17"/>
        </w:rPr>
        <w:t>ονισμού</w:t>
      </w:r>
      <w:r>
        <w:rPr>
          <w:rFonts w:eastAsia="Times New Roman" w:cs="Times New Roman"/>
          <w:bCs/>
          <w:color w:val="000000"/>
          <w:szCs w:val="17"/>
        </w:rPr>
        <w:t xml:space="preserve"> </w:t>
      </w:r>
      <w:r>
        <w:rPr>
          <w:rFonts w:eastAsia="Times New Roman" w:cs="Times New Roman"/>
          <w:bCs/>
          <w:color w:val="000000"/>
          <w:szCs w:val="17"/>
        </w:rPr>
        <w:t>της</w:t>
      </w:r>
      <w:r>
        <w:rPr>
          <w:rFonts w:eastAsia="Times New Roman" w:cs="Times New Roman"/>
          <w:bCs/>
          <w:color w:val="000000"/>
          <w:szCs w:val="17"/>
        </w:rPr>
        <w:t xml:space="preserve"> </w:t>
      </w:r>
      <w:r>
        <w:rPr>
          <w:rFonts w:eastAsia="Times New Roman" w:cs="Times New Roman"/>
          <w:bCs/>
          <w:color w:val="000000"/>
          <w:szCs w:val="17"/>
        </w:rPr>
        <w:t>Βουλής)</w:t>
      </w:r>
    </w:p>
    <w:p w14:paraId="22588152"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1. Η με αριθμό 1158/27-2-2018 επίκαιρη ερώτηση του Βουλευτή Δωδεκανήσου του Συνασπισμού Ριζοσπαστικής Αριστεράς κ.</w:t>
      </w:r>
      <w:r>
        <w:rPr>
          <w:rFonts w:eastAsia="Times New Roman" w:cs="Times New Roman"/>
          <w:color w:val="000000"/>
          <w:szCs w:val="17"/>
        </w:rPr>
        <w:t xml:space="preserve"> </w:t>
      </w:r>
      <w:r>
        <w:rPr>
          <w:rFonts w:eastAsia="Times New Roman" w:cs="Times New Roman"/>
          <w:bCs/>
          <w:color w:val="000000"/>
          <w:szCs w:val="17"/>
        </w:rPr>
        <w:t>Δημητρίου Γάκη</w:t>
      </w:r>
      <w:r>
        <w:rPr>
          <w:rFonts w:eastAsia="Times New Roman" w:cs="Times New Roman"/>
          <w:color w:val="000000"/>
          <w:szCs w:val="17"/>
        </w:rPr>
        <w:t xml:space="preserve"> </w:t>
      </w:r>
      <w:r>
        <w:rPr>
          <w:rFonts w:eastAsia="Times New Roman" w:cs="Times New Roman"/>
          <w:color w:val="000000"/>
          <w:szCs w:val="17"/>
        </w:rPr>
        <w:t xml:space="preserve">προς </w:t>
      </w:r>
      <w:r>
        <w:rPr>
          <w:rFonts w:eastAsia="Times New Roman" w:cs="Times New Roman"/>
          <w:color w:val="000000"/>
          <w:szCs w:val="17"/>
        </w:rPr>
        <w:t>τον Υπουργό</w:t>
      </w:r>
      <w:r>
        <w:rPr>
          <w:rFonts w:eastAsia="Times New Roman" w:cs="Times New Roman"/>
          <w:color w:val="000000"/>
          <w:szCs w:val="17"/>
        </w:rPr>
        <w:t xml:space="preserve"> </w:t>
      </w:r>
      <w:r>
        <w:rPr>
          <w:rFonts w:eastAsia="Times New Roman" w:cs="Times New Roman"/>
          <w:bCs/>
          <w:color w:val="000000"/>
          <w:szCs w:val="17"/>
        </w:rPr>
        <w:t>Υγείας,</w:t>
      </w:r>
      <w:r>
        <w:rPr>
          <w:rFonts w:eastAsia="Times New Roman" w:cs="Times New Roman"/>
          <w:b/>
          <w:bCs/>
          <w:color w:val="000000"/>
          <w:szCs w:val="17"/>
        </w:rPr>
        <w:t xml:space="preserve"> </w:t>
      </w:r>
      <w:r>
        <w:rPr>
          <w:rFonts w:eastAsia="Times New Roman" w:cs="Times New Roman"/>
          <w:color w:val="000000"/>
          <w:szCs w:val="17"/>
        </w:rPr>
        <w:t>με θέμα: «Μέτρα για την οδοντιατρική περίθαλψη παιδιών με ειδικές ανάγκες στη νησιωτική χώρα».</w:t>
      </w:r>
    </w:p>
    <w:p w14:paraId="22588153"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2. Η με αριθμό 1161/27-2-2018 επίκαιρη ερώτηση του Βουλευτή Φθιώτιδας της Νέας Δημοκρατίας κ.</w:t>
      </w:r>
      <w:r>
        <w:rPr>
          <w:rFonts w:eastAsia="Times New Roman" w:cs="Times New Roman"/>
          <w:color w:val="000000"/>
          <w:szCs w:val="17"/>
        </w:rPr>
        <w:t xml:space="preserve"> </w:t>
      </w:r>
      <w:r>
        <w:rPr>
          <w:rFonts w:eastAsia="Times New Roman" w:cs="Times New Roman"/>
          <w:bCs/>
          <w:color w:val="000000"/>
          <w:szCs w:val="17"/>
        </w:rPr>
        <w:t xml:space="preserve">Χρήστου </w:t>
      </w:r>
      <w:proofErr w:type="spellStart"/>
      <w:r>
        <w:rPr>
          <w:rFonts w:eastAsia="Times New Roman" w:cs="Times New Roman"/>
          <w:bCs/>
          <w:color w:val="000000"/>
          <w:szCs w:val="17"/>
        </w:rPr>
        <w:t>Σταϊκούρα</w:t>
      </w:r>
      <w:proofErr w:type="spellEnd"/>
      <w:r>
        <w:rPr>
          <w:rFonts w:eastAsia="Times New Roman" w:cs="Times New Roman"/>
          <w:b/>
          <w:bCs/>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b/>
          <w:bCs/>
          <w:color w:val="000000"/>
          <w:szCs w:val="17"/>
        </w:rPr>
        <w:t xml:space="preserve"> </w:t>
      </w:r>
      <w:r>
        <w:rPr>
          <w:rFonts w:eastAsia="Times New Roman" w:cs="Times New Roman"/>
          <w:color w:val="000000"/>
          <w:szCs w:val="17"/>
        </w:rPr>
        <w:t xml:space="preserve">με θέμα: «Χρηματοδότηση δράσεων από προϊόντα εγκληματικών ενεργειών κατά του </w:t>
      </w:r>
      <w:r>
        <w:rPr>
          <w:rFonts w:eastAsia="Times New Roman" w:cs="Times New Roman"/>
          <w:color w:val="000000"/>
          <w:szCs w:val="17"/>
        </w:rPr>
        <w:t>ε</w:t>
      </w:r>
      <w:r>
        <w:rPr>
          <w:rFonts w:eastAsia="Times New Roman" w:cs="Times New Roman"/>
          <w:color w:val="000000"/>
          <w:szCs w:val="17"/>
        </w:rPr>
        <w:t xml:space="preserve">λληνικού </w:t>
      </w:r>
      <w:r>
        <w:rPr>
          <w:rFonts w:eastAsia="Times New Roman" w:cs="Times New Roman"/>
          <w:color w:val="000000"/>
          <w:szCs w:val="17"/>
        </w:rPr>
        <w:t>δ</w:t>
      </w:r>
      <w:r>
        <w:rPr>
          <w:rFonts w:eastAsia="Times New Roman" w:cs="Times New Roman"/>
          <w:color w:val="000000"/>
          <w:szCs w:val="17"/>
        </w:rPr>
        <w:t>ημοσίου και διάθεση ποσού για κοινωνικούς σκοπούς». </w:t>
      </w:r>
    </w:p>
    <w:p w14:paraId="22588154"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lastRenderedPageBreak/>
        <w:t xml:space="preserve">3. Η με αριθμό 1162/27-2-2018 επίκαιρη ερώτηση του Βουλευτή Ηρακλείου της Δημοκρατικής Συμπαράταξης ΠΑΣΟΚ – ΔΗΜΑΡ </w:t>
      </w:r>
      <w:r>
        <w:rPr>
          <w:rFonts w:eastAsia="Times New Roman" w:cs="Times New Roman"/>
          <w:color w:val="000000"/>
          <w:szCs w:val="17"/>
        </w:rPr>
        <w:t xml:space="preserve">κ. </w:t>
      </w:r>
      <w:r>
        <w:rPr>
          <w:rFonts w:eastAsia="Times New Roman" w:cs="Times New Roman"/>
          <w:bCs/>
          <w:color w:val="000000"/>
          <w:szCs w:val="17"/>
        </w:rPr>
        <w:t xml:space="preserve">Βασιλείου </w:t>
      </w:r>
      <w:proofErr w:type="spellStart"/>
      <w:r>
        <w:rPr>
          <w:rFonts w:eastAsia="Times New Roman" w:cs="Times New Roman"/>
          <w:bCs/>
          <w:color w:val="000000"/>
          <w:szCs w:val="17"/>
        </w:rPr>
        <w:t>Κεγκέρογλου</w:t>
      </w:r>
      <w:proofErr w:type="spellEnd"/>
      <w:r>
        <w:rPr>
          <w:rFonts w:eastAsia="Times New Roman" w:cs="Times New Roman"/>
          <w:b/>
          <w:bCs/>
          <w:color w:val="000000"/>
          <w:szCs w:val="17"/>
        </w:rPr>
        <w:t xml:space="preserve"> </w:t>
      </w:r>
      <w:r>
        <w:rPr>
          <w:rFonts w:eastAsia="Times New Roman" w:cs="Times New Roman"/>
          <w:color w:val="000000"/>
          <w:szCs w:val="17"/>
        </w:rPr>
        <w:t>προς τον Υπουργό</w:t>
      </w:r>
      <w:r>
        <w:rPr>
          <w:rFonts w:eastAsia="Times New Roman" w:cs="Times New Roman"/>
          <w:b/>
          <w:bCs/>
          <w:color w:val="000000"/>
          <w:szCs w:val="17"/>
        </w:rPr>
        <w:t xml:space="preserve"> </w:t>
      </w:r>
      <w:r>
        <w:rPr>
          <w:rFonts w:eastAsia="Times New Roman" w:cs="Times New Roman"/>
          <w:bCs/>
          <w:color w:val="000000"/>
          <w:szCs w:val="17"/>
        </w:rPr>
        <w:t>Οικονομικών,</w:t>
      </w:r>
      <w:r>
        <w:rPr>
          <w:rFonts w:eastAsia="Times New Roman" w:cs="Times New Roman"/>
          <w:color w:val="000000"/>
          <w:szCs w:val="17"/>
        </w:rPr>
        <w:t xml:space="preserve"> </w:t>
      </w:r>
      <w:r>
        <w:rPr>
          <w:rFonts w:eastAsia="Times New Roman" w:cs="Times New Roman"/>
          <w:color w:val="000000"/>
          <w:szCs w:val="17"/>
        </w:rPr>
        <w:t xml:space="preserve">με θέμα: «Στήριξη πληγέντων παραγωγών σε </w:t>
      </w:r>
      <w:proofErr w:type="spellStart"/>
      <w:r>
        <w:rPr>
          <w:rFonts w:eastAsia="Times New Roman" w:cs="Times New Roman"/>
          <w:color w:val="000000"/>
          <w:szCs w:val="17"/>
        </w:rPr>
        <w:t>Βιάννο</w:t>
      </w:r>
      <w:proofErr w:type="spellEnd"/>
      <w:r>
        <w:rPr>
          <w:rFonts w:eastAsia="Times New Roman" w:cs="Times New Roman"/>
          <w:color w:val="000000"/>
          <w:szCs w:val="17"/>
        </w:rPr>
        <w:t>, Ιεράπετρα και Σητεία κ</w:t>
      </w:r>
      <w:r>
        <w:rPr>
          <w:rFonts w:eastAsia="Times New Roman" w:cs="Times New Roman"/>
          <w:color w:val="000000"/>
          <w:szCs w:val="17"/>
        </w:rPr>
        <w:t>.</w:t>
      </w:r>
      <w:r>
        <w:rPr>
          <w:rFonts w:eastAsia="Times New Roman" w:cs="Times New Roman"/>
          <w:color w:val="000000"/>
          <w:szCs w:val="17"/>
        </w:rPr>
        <w:t>λπ</w:t>
      </w:r>
      <w:r>
        <w:rPr>
          <w:rFonts w:eastAsia="Times New Roman" w:cs="Times New Roman"/>
          <w:color w:val="000000"/>
          <w:szCs w:val="17"/>
        </w:rPr>
        <w:t>.</w:t>
      </w:r>
      <w:r>
        <w:rPr>
          <w:rFonts w:eastAsia="Times New Roman" w:cs="Times New Roman"/>
          <w:color w:val="000000"/>
          <w:szCs w:val="17"/>
        </w:rPr>
        <w:t>».</w:t>
      </w:r>
    </w:p>
    <w:p w14:paraId="22588155"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4. Η με αριθμό 1166/27-2-2018 επίκαιρη ερώτηση του ΣΤ΄ Αντιπροέδρου της Βουλής και Βουλευτή Λάρισας του Κομμουνιστικού Κόμμ</w:t>
      </w:r>
      <w:r>
        <w:rPr>
          <w:rFonts w:eastAsia="Times New Roman" w:cs="Times New Roman"/>
          <w:color w:val="000000"/>
          <w:szCs w:val="17"/>
        </w:rPr>
        <w:t>ατος Ελλάδ</w:t>
      </w:r>
      <w:r>
        <w:rPr>
          <w:rFonts w:eastAsia="Times New Roman" w:cs="Times New Roman"/>
          <w:color w:val="000000"/>
          <w:szCs w:val="17"/>
        </w:rPr>
        <w:t>α</w:t>
      </w:r>
      <w:r>
        <w:rPr>
          <w:rFonts w:eastAsia="Times New Roman" w:cs="Times New Roman"/>
          <w:color w:val="000000"/>
          <w:szCs w:val="17"/>
        </w:rPr>
        <w:t>ς κ.</w:t>
      </w:r>
      <w:r>
        <w:rPr>
          <w:rFonts w:eastAsia="Times New Roman" w:cs="Times New Roman"/>
          <w:color w:val="000000"/>
          <w:szCs w:val="17"/>
        </w:rPr>
        <w:t xml:space="preserve"> </w:t>
      </w:r>
      <w:r>
        <w:rPr>
          <w:rFonts w:eastAsia="Times New Roman" w:cs="Times New Roman"/>
          <w:bCs/>
          <w:color w:val="000000"/>
          <w:szCs w:val="17"/>
        </w:rPr>
        <w:t xml:space="preserve">Γεωργίου </w:t>
      </w:r>
      <w:proofErr w:type="spellStart"/>
      <w:r>
        <w:rPr>
          <w:rFonts w:eastAsia="Times New Roman" w:cs="Times New Roman"/>
          <w:bCs/>
          <w:color w:val="000000"/>
          <w:szCs w:val="17"/>
        </w:rPr>
        <w:t>Λαμπρούλη</w:t>
      </w:r>
      <w:proofErr w:type="spellEnd"/>
      <w:r>
        <w:rPr>
          <w:rFonts w:eastAsia="Times New Roman" w:cs="Times New Roman"/>
          <w:bCs/>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Υγείας,</w:t>
      </w:r>
      <w:r>
        <w:rPr>
          <w:rFonts w:eastAsia="Times New Roman" w:cs="Times New Roman"/>
          <w:b/>
          <w:bCs/>
          <w:color w:val="000000"/>
          <w:szCs w:val="17"/>
        </w:rPr>
        <w:t xml:space="preserve"> </w:t>
      </w:r>
      <w:r>
        <w:rPr>
          <w:rFonts w:eastAsia="Times New Roman" w:cs="Times New Roman"/>
          <w:color w:val="000000"/>
          <w:szCs w:val="17"/>
        </w:rPr>
        <w:t xml:space="preserve">με θέμα: «Έλλειψη </w:t>
      </w:r>
      <w:r>
        <w:rPr>
          <w:rFonts w:eastAsia="Times New Roman" w:cs="Times New Roman"/>
          <w:color w:val="000000"/>
          <w:szCs w:val="17"/>
        </w:rPr>
        <w:t>π</w:t>
      </w:r>
      <w:r>
        <w:rPr>
          <w:rFonts w:eastAsia="Times New Roman" w:cs="Times New Roman"/>
          <w:color w:val="000000"/>
          <w:szCs w:val="17"/>
        </w:rPr>
        <w:t>αιδιάτρων στο Γενικό Νοσοκομείο –Κέντρο Υγείας Ικαρίας».</w:t>
      </w:r>
    </w:p>
    <w:p w14:paraId="22588156"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5. Η με αριθμό 1153/26-2-2018 επίκαιρη ερώτηση του Βουλευτή Β΄ Αθηνών της Δημοκρατικής Συμπαράταξης ΠΑΣΟΚ.– ΔΗΜΑΡ κ.</w:t>
      </w:r>
      <w:r>
        <w:rPr>
          <w:rFonts w:eastAsia="Times New Roman" w:cs="Times New Roman"/>
          <w:color w:val="000000"/>
          <w:szCs w:val="17"/>
        </w:rPr>
        <w:t xml:space="preserve"> </w:t>
      </w:r>
      <w:r>
        <w:rPr>
          <w:rFonts w:eastAsia="Times New Roman" w:cs="Times New Roman"/>
          <w:bCs/>
          <w:color w:val="000000"/>
          <w:szCs w:val="17"/>
        </w:rPr>
        <w:t>Γεωργίου – Δημητρίου Καρρ</w:t>
      </w:r>
      <w:r>
        <w:rPr>
          <w:rFonts w:eastAsia="Times New Roman" w:cs="Times New Roman"/>
          <w:bCs/>
          <w:color w:val="000000"/>
          <w:szCs w:val="17"/>
        </w:rPr>
        <w:t xml:space="preserve">ά </w:t>
      </w:r>
      <w:r>
        <w:rPr>
          <w:rFonts w:eastAsia="Times New Roman" w:cs="Times New Roman"/>
          <w:color w:val="000000"/>
          <w:szCs w:val="17"/>
        </w:rPr>
        <w:t>προς τον Υπουργό</w:t>
      </w:r>
      <w:r>
        <w:rPr>
          <w:rFonts w:eastAsia="Times New Roman" w:cs="Times New Roman"/>
          <w:b/>
          <w:bCs/>
          <w:color w:val="000000"/>
          <w:szCs w:val="17"/>
        </w:rPr>
        <w:t xml:space="preserve"> </w:t>
      </w:r>
      <w:r>
        <w:rPr>
          <w:rFonts w:eastAsia="Times New Roman" w:cs="Times New Roman"/>
          <w:bCs/>
          <w:color w:val="000000"/>
          <w:szCs w:val="17"/>
        </w:rPr>
        <w:t>Οικονομικών,</w:t>
      </w:r>
      <w:r>
        <w:rPr>
          <w:rFonts w:eastAsia="Times New Roman" w:cs="Times New Roman"/>
          <w:b/>
          <w:bCs/>
          <w:color w:val="000000"/>
          <w:szCs w:val="17"/>
        </w:rPr>
        <w:t xml:space="preserve"> </w:t>
      </w:r>
      <w:r>
        <w:rPr>
          <w:rFonts w:eastAsia="Times New Roman" w:cs="Times New Roman"/>
          <w:color w:val="000000"/>
          <w:szCs w:val="17"/>
        </w:rPr>
        <w:t xml:space="preserve">με θέμα: «Ποια η τύχη των ρευστών αποθεματικών της </w:t>
      </w:r>
      <w:r>
        <w:rPr>
          <w:rFonts w:eastAsia="Times New Roman" w:cs="Times New Roman"/>
          <w:color w:val="000000"/>
          <w:szCs w:val="17"/>
        </w:rPr>
        <w:t>«</w:t>
      </w:r>
      <w:r>
        <w:rPr>
          <w:rFonts w:eastAsia="Times New Roman" w:cs="Times New Roman"/>
          <w:color w:val="000000"/>
          <w:szCs w:val="17"/>
        </w:rPr>
        <w:t>ΟΛΘ Α.Ε.</w:t>
      </w:r>
      <w:r>
        <w:rPr>
          <w:rFonts w:eastAsia="Times New Roman" w:cs="Times New Roman"/>
          <w:color w:val="000000"/>
          <w:szCs w:val="17"/>
        </w:rPr>
        <w:t>»</w:t>
      </w:r>
      <w:r>
        <w:rPr>
          <w:rFonts w:eastAsia="Times New Roman" w:cs="Times New Roman"/>
          <w:color w:val="000000"/>
          <w:szCs w:val="17"/>
        </w:rPr>
        <w:t xml:space="preserve"> ύψους 65.108.327,16 ευρώ, μετά τη μεταβίβαση του πλειοψηφικού πακέτου των μετοχών του </w:t>
      </w:r>
      <w:r>
        <w:rPr>
          <w:rFonts w:eastAsia="Times New Roman" w:cs="Times New Roman"/>
          <w:color w:val="000000"/>
          <w:szCs w:val="17"/>
        </w:rPr>
        <w:t>δ</w:t>
      </w:r>
      <w:r>
        <w:rPr>
          <w:rFonts w:eastAsia="Times New Roman" w:cs="Times New Roman"/>
          <w:color w:val="000000"/>
          <w:szCs w:val="17"/>
        </w:rPr>
        <w:t>ημοσίου σε ιδιώτες;».</w:t>
      </w:r>
    </w:p>
    <w:p w14:paraId="22588157"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 xml:space="preserve"> </w:t>
      </w:r>
      <w:r>
        <w:rPr>
          <w:rFonts w:eastAsia="Times New Roman" w:cs="Times New Roman"/>
          <w:color w:val="000000"/>
          <w:szCs w:val="17"/>
        </w:rPr>
        <w:t>6.</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1157/27-2-2018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Α΄</w:t>
      </w:r>
      <w:r>
        <w:rPr>
          <w:rFonts w:eastAsia="Times New Roman" w:cs="Times New Roman"/>
          <w:color w:val="000000"/>
          <w:szCs w:val="17"/>
        </w:rPr>
        <w:t xml:space="preserve"> </w:t>
      </w:r>
      <w:r>
        <w:rPr>
          <w:rFonts w:eastAsia="Times New Roman" w:cs="Times New Roman"/>
          <w:color w:val="000000"/>
          <w:szCs w:val="17"/>
        </w:rPr>
        <w:t>Θεσσαλονίκης</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Συνασπισμού</w:t>
      </w:r>
      <w:r>
        <w:rPr>
          <w:rFonts w:eastAsia="Times New Roman" w:cs="Times New Roman"/>
          <w:color w:val="000000"/>
          <w:szCs w:val="17"/>
        </w:rPr>
        <w:t xml:space="preserve"> </w:t>
      </w:r>
      <w:r>
        <w:rPr>
          <w:rFonts w:eastAsia="Times New Roman" w:cs="Times New Roman"/>
          <w:color w:val="000000"/>
          <w:szCs w:val="17"/>
        </w:rPr>
        <w:t>Ριζοσπαστικής</w:t>
      </w:r>
      <w:r>
        <w:rPr>
          <w:rFonts w:eastAsia="Times New Roman" w:cs="Times New Roman"/>
          <w:color w:val="000000"/>
          <w:szCs w:val="17"/>
        </w:rPr>
        <w:t xml:space="preserve"> </w:t>
      </w:r>
      <w:r>
        <w:rPr>
          <w:rFonts w:eastAsia="Times New Roman" w:cs="Times New Roman"/>
          <w:color w:val="000000"/>
          <w:szCs w:val="17"/>
        </w:rPr>
        <w:t>Αριστεράς</w:t>
      </w:r>
      <w:r>
        <w:rPr>
          <w:rFonts w:eastAsia="Times New Roman" w:cs="Times New Roman"/>
          <w:color w:val="000000"/>
          <w:szCs w:val="17"/>
        </w:rPr>
        <w:t xml:space="preserve"> </w:t>
      </w:r>
      <w:r>
        <w:rPr>
          <w:rFonts w:eastAsia="Times New Roman" w:cs="Times New Roman"/>
          <w:color w:val="000000"/>
          <w:szCs w:val="17"/>
        </w:rPr>
        <w:t xml:space="preserve">κ. </w:t>
      </w:r>
      <w:r>
        <w:rPr>
          <w:rFonts w:eastAsia="Times New Roman" w:cs="Times New Roman"/>
          <w:color w:val="000000"/>
          <w:szCs w:val="17"/>
        </w:rPr>
        <w:t xml:space="preserve"> </w:t>
      </w:r>
      <w:r>
        <w:rPr>
          <w:rFonts w:eastAsia="Times New Roman" w:cs="Times New Roman"/>
          <w:bCs/>
          <w:color w:val="000000"/>
          <w:szCs w:val="17"/>
        </w:rPr>
        <w:t>Αλέξανδρου</w:t>
      </w:r>
      <w:r>
        <w:rPr>
          <w:rFonts w:eastAsia="Times New Roman" w:cs="Times New Roman"/>
          <w:bCs/>
          <w:color w:val="000000"/>
          <w:szCs w:val="17"/>
        </w:rPr>
        <w:t xml:space="preserve"> </w:t>
      </w:r>
      <w:r>
        <w:rPr>
          <w:rFonts w:eastAsia="Times New Roman" w:cs="Times New Roman"/>
          <w:bCs/>
          <w:color w:val="000000"/>
          <w:szCs w:val="17"/>
        </w:rPr>
        <w:t>Τριανταφυλλίδη</w:t>
      </w:r>
      <w:r>
        <w:rPr>
          <w:rFonts w:eastAsia="Times New Roman" w:cs="Times New Roman"/>
          <w:bCs/>
          <w:color w:val="000000"/>
          <w:szCs w:val="17"/>
        </w:rPr>
        <w:t xml:space="preserve"> </w:t>
      </w:r>
      <w:r>
        <w:rPr>
          <w:rFonts w:eastAsia="Times New Roman" w:cs="Times New Roman"/>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color w:val="000000"/>
          <w:szCs w:val="17"/>
        </w:rPr>
        <w:t xml:space="preserve"> </w:t>
      </w:r>
      <w:r>
        <w:rPr>
          <w:rFonts w:eastAsia="Times New Roman" w:cs="Times New Roman"/>
          <w:bCs/>
          <w:color w:val="000000"/>
          <w:szCs w:val="17"/>
        </w:rPr>
        <w:t>Εθνικής</w:t>
      </w:r>
      <w:r>
        <w:rPr>
          <w:rFonts w:eastAsia="Times New Roman" w:cs="Times New Roman"/>
          <w:bCs/>
          <w:color w:val="000000"/>
          <w:szCs w:val="17"/>
        </w:rPr>
        <w:t xml:space="preserve"> </w:t>
      </w:r>
      <w:r>
        <w:rPr>
          <w:rFonts w:eastAsia="Times New Roman" w:cs="Times New Roman"/>
          <w:bCs/>
          <w:color w:val="000000"/>
          <w:szCs w:val="17"/>
        </w:rPr>
        <w:t>Άμυνας,</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«Παιδιατρικό</w:t>
      </w:r>
      <w:r>
        <w:rPr>
          <w:rFonts w:eastAsia="Times New Roman" w:cs="Times New Roman"/>
          <w:color w:val="000000"/>
          <w:szCs w:val="17"/>
        </w:rPr>
        <w:t xml:space="preserve"> </w:t>
      </w:r>
      <w:r>
        <w:rPr>
          <w:rFonts w:eastAsia="Times New Roman" w:cs="Times New Roman"/>
          <w:color w:val="000000"/>
          <w:szCs w:val="17"/>
        </w:rPr>
        <w:t>Νοσοκομείο</w:t>
      </w:r>
      <w:r>
        <w:rPr>
          <w:rFonts w:eastAsia="Times New Roman" w:cs="Times New Roman"/>
          <w:color w:val="000000"/>
          <w:szCs w:val="17"/>
        </w:rPr>
        <w:t xml:space="preserve"> </w:t>
      </w:r>
      <w:r>
        <w:rPr>
          <w:rFonts w:eastAsia="Times New Roman" w:cs="Times New Roman"/>
          <w:color w:val="000000"/>
          <w:szCs w:val="17"/>
        </w:rPr>
        <w:t>Θεσσαλονίκη</w:t>
      </w:r>
      <w:r>
        <w:rPr>
          <w:rFonts w:eastAsia="Times New Roman" w:cs="Times New Roman"/>
          <w:color w:val="000000"/>
          <w:szCs w:val="17"/>
        </w:rPr>
        <w:t xml:space="preserve"> </w:t>
      </w:r>
      <w:r>
        <w:rPr>
          <w:rFonts w:eastAsia="Times New Roman" w:cs="Times New Roman"/>
          <w:color w:val="000000"/>
          <w:szCs w:val="17"/>
        </w:rPr>
        <w:t>στο</w:t>
      </w:r>
      <w:r>
        <w:rPr>
          <w:rFonts w:eastAsia="Times New Roman" w:cs="Times New Roman"/>
          <w:color w:val="000000"/>
          <w:szCs w:val="17"/>
        </w:rPr>
        <w:t xml:space="preserve"> </w:t>
      </w:r>
      <w:r>
        <w:rPr>
          <w:rFonts w:eastAsia="Times New Roman" w:cs="Times New Roman"/>
          <w:color w:val="000000"/>
          <w:szCs w:val="17"/>
        </w:rPr>
        <w:t>πρώην</w:t>
      </w:r>
      <w:r>
        <w:rPr>
          <w:rFonts w:eastAsia="Times New Roman" w:cs="Times New Roman"/>
          <w:color w:val="000000"/>
          <w:szCs w:val="17"/>
        </w:rPr>
        <w:t xml:space="preserve"> </w:t>
      </w:r>
      <w:r>
        <w:rPr>
          <w:rFonts w:eastAsia="Times New Roman" w:cs="Times New Roman"/>
          <w:color w:val="000000"/>
          <w:szCs w:val="17"/>
        </w:rPr>
        <w:t>στρατόπεδο</w:t>
      </w:r>
      <w:r>
        <w:rPr>
          <w:rFonts w:eastAsia="Times New Roman" w:cs="Times New Roman"/>
          <w:color w:val="000000"/>
          <w:szCs w:val="17"/>
        </w:rPr>
        <w:t xml:space="preserve"> </w:t>
      </w:r>
      <w:r>
        <w:rPr>
          <w:rFonts w:eastAsia="Times New Roman" w:cs="Times New Roman"/>
          <w:color w:val="000000"/>
          <w:szCs w:val="17"/>
        </w:rPr>
        <w:t>Καρατάσιου».</w:t>
      </w:r>
    </w:p>
    <w:p w14:paraId="22588158"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lastRenderedPageBreak/>
        <w:t xml:space="preserve"> </w:t>
      </w:r>
      <w:r>
        <w:rPr>
          <w:rFonts w:eastAsia="Times New Roman" w:cs="Times New Roman"/>
          <w:color w:val="000000"/>
          <w:szCs w:val="17"/>
        </w:rPr>
        <w:t>7.</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1165/27-2-2018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Λέσβου</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Κομμουνιστικού</w:t>
      </w:r>
      <w:r>
        <w:rPr>
          <w:rFonts w:eastAsia="Times New Roman" w:cs="Times New Roman"/>
          <w:color w:val="000000"/>
          <w:szCs w:val="17"/>
        </w:rPr>
        <w:t xml:space="preserve"> </w:t>
      </w:r>
      <w:r>
        <w:rPr>
          <w:rFonts w:eastAsia="Times New Roman" w:cs="Times New Roman"/>
          <w:color w:val="000000"/>
          <w:szCs w:val="17"/>
        </w:rPr>
        <w:t>Κόμματος</w:t>
      </w:r>
      <w:r>
        <w:rPr>
          <w:rFonts w:eastAsia="Times New Roman" w:cs="Times New Roman"/>
          <w:color w:val="000000"/>
          <w:szCs w:val="17"/>
        </w:rPr>
        <w:t xml:space="preserve"> </w:t>
      </w:r>
      <w:r>
        <w:rPr>
          <w:rFonts w:eastAsia="Times New Roman" w:cs="Times New Roman"/>
          <w:color w:val="000000"/>
          <w:szCs w:val="17"/>
        </w:rPr>
        <w:t>Ελλάδ</w:t>
      </w:r>
      <w:r>
        <w:rPr>
          <w:rFonts w:eastAsia="Times New Roman" w:cs="Times New Roman"/>
          <w:color w:val="000000"/>
          <w:szCs w:val="17"/>
        </w:rPr>
        <w:t>α</w:t>
      </w:r>
      <w:r>
        <w:rPr>
          <w:rFonts w:eastAsia="Times New Roman" w:cs="Times New Roman"/>
          <w:color w:val="000000"/>
          <w:szCs w:val="17"/>
        </w:rPr>
        <w:t>ς</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Σταύρου</w:t>
      </w:r>
      <w:r>
        <w:rPr>
          <w:rFonts w:eastAsia="Times New Roman" w:cs="Times New Roman"/>
          <w:bCs/>
          <w:color w:val="000000"/>
          <w:szCs w:val="17"/>
        </w:rPr>
        <w:t xml:space="preserve"> </w:t>
      </w:r>
      <w:r>
        <w:rPr>
          <w:rFonts w:eastAsia="Times New Roman" w:cs="Times New Roman"/>
          <w:bCs/>
          <w:color w:val="000000"/>
          <w:szCs w:val="17"/>
        </w:rPr>
        <w:t>Τάσσου</w:t>
      </w:r>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Υγείας,</w:t>
      </w:r>
      <w:r>
        <w:rPr>
          <w:rFonts w:eastAsia="Times New Roman" w:cs="Times New Roman"/>
          <w:b/>
          <w:bCs/>
          <w:color w:val="000000"/>
          <w:szCs w:val="17"/>
        </w:rPr>
        <w:t xml:space="preserve"> </w:t>
      </w:r>
      <w:r>
        <w:rPr>
          <w:rFonts w:eastAsia="Times New Roman" w:cs="Times New Roman"/>
          <w:color w:val="000000"/>
          <w:szCs w:val="17"/>
        </w:rPr>
        <w:t>σχετικά</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τη</w:t>
      </w:r>
      <w:r>
        <w:rPr>
          <w:rFonts w:eastAsia="Times New Roman" w:cs="Times New Roman"/>
          <w:color w:val="000000"/>
          <w:szCs w:val="17"/>
        </w:rPr>
        <w:t xml:space="preserve"> </w:t>
      </w:r>
      <w:r>
        <w:rPr>
          <w:rFonts w:eastAsia="Times New Roman" w:cs="Times New Roman"/>
          <w:color w:val="000000"/>
          <w:szCs w:val="17"/>
        </w:rPr>
        <w:t>λήψη</w:t>
      </w:r>
      <w:r>
        <w:rPr>
          <w:rFonts w:eastAsia="Times New Roman" w:cs="Times New Roman"/>
          <w:color w:val="000000"/>
          <w:szCs w:val="17"/>
        </w:rPr>
        <w:t xml:space="preserve"> </w:t>
      </w:r>
      <w:r>
        <w:rPr>
          <w:rFonts w:eastAsia="Times New Roman" w:cs="Times New Roman"/>
          <w:color w:val="000000"/>
          <w:szCs w:val="17"/>
        </w:rPr>
        <w:t>μέτρων</w:t>
      </w:r>
      <w:r>
        <w:rPr>
          <w:rFonts w:eastAsia="Times New Roman" w:cs="Times New Roman"/>
          <w:color w:val="000000"/>
          <w:szCs w:val="17"/>
        </w:rPr>
        <w:t xml:space="preserve"> </w:t>
      </w:r>
      <w:r>
        <w:rPr>
          <w:rFonts w:eastAsia="Times New Roman" w:cs="Times New Roman"/>
          <w:color w:val="000000"/>
          <w:szCs w:val="17"/>
        </w:rPr>
        <w:t>για</w:t>
      </w:r>
      <w:r>
        <w:rPr>
          <w:rFonts w:eastAsia="Times New Roman" w:cs="Times New Roman"/>
          <w:color w:val="000000"/>
          <w:szCs w:val="17"/>
        </w:rPr>
        <w:t xml:space="preserve"> </w:t>
      </w:r>
      <w:r>
        <w:rPr>
          <w:rFonts w:eastAsia="Times New Roman" w:cs="Times New Roman"/>
          <w:color w:val="000000"/>
          <w:szCs w:val="17"/>
        </w:rPr>
        <w:t>την</w:t>
      </w:r>
      <w:r>
        <w:rPr>
          <w:rFonts w:eastAsia="Times New Roman" w:cs="Times New Roman"/>
          <w:color w:val="000000"/>
          <w:szCs w:val="17"/>
        </w:rPr>
        <w:t xml:space="preserve"> </w:t>
      </w:r>
      <w:r>
        <w:rPr>
          <w:rFonts w:eastAsia="Times New Roman" w:cs="Times New Roman"/>
          <w:color w:val="000000"/>
          <w:szCs w:val="17"/>
        </w:rPr>
        <w:t>εύρυθμη</w:t>
      </w:r>
      <w:r>
        <w:rPr>
          <w:rFonts w:eastAsia="Times New Roman" w:cs="Times New Roman"/>
          <w:color w:val="000000"/>
          <w:szCs w:val="17"/>
        </w:rPr>
        <w:t xml:space="preserve"> </w:t>
      </w:r>
      <w:r>
        <w:rPr>
          <w:rFonts w:eastAsia="Times New Roman" w:cs="Times New Roman"/>
          <w:color w:val="000000"/>
          <w:szCs w:val="17"/>
        </w:rPr>
        <w:t>λειτουργία</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Κέντρου</w:t>
      </w:r>
      <w:r>
        <w:rPr>
          <w:rFonts w:eastAsia="Times New Roman" w:cs="Times New Roman"/>
          <w:color w:val="000000"/>
          <w:szCs w:val="17"/>
        </w:rPr>
        <w:t xml:space="preserve"> </w:t>
      </w:r>
      <w:r>
        <w:rPr>
          <w:rFonts w:eastAsia="Times New Roman" w:cs="Times New Roman"/>
          <w:color w:val="000000"/>
          <w:szCs w:val="17"/>
        </w:rPr>
        <w:t>Υγείας</w:t>
      </w:r>
      <w:r>
        <w:rPr>
          <w:rFonts w:eastAsia="Times New Roman" w:cs="Times New Roman"/>
          <w:color w:val="000000"/>
          <w:szCs w:val="17"/>
        </w:rPr>
        <w:t xml:space="preserve"> </w:t>
      </w:r>
      <w:r>
        <w:rPr>
          <w:rFonts w:eastAsia="Times New Roman" w:cs="Times New Roman"/>
          <w:color w:val="000000"/>
          <w:szCs w:val="17"/>
        </w:rPr>
        <w:t>Μυτιλήνης.</w:t>
      </w:r>
      <w:r>
        <w:rPr>
          <w:rFonts w:eastAsia="Times New Roman" w:cs="Times New Roman"/>
          <w:color w:val="000000"/>
          <w:szCs w:val="17"/>
        </w:rPr>
        <w:t xml:space="preserve"> </w:t>
      </w:r>
    </w:p>
    <w:p w14:paraId="22588159"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8.</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1167/27-2-2018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Β΄</w:t>
      </w:r>
      <w:r>
        <w:rPr>
          <w:rFonts w:eastAsia="Times New Roman" w:cs="Times New Roman"/>
          <w:color w:val="000000"/>
          <w:szCs w:val="17"/>
        </w:rPr>
        <w:t xml:space="preserve"> </w:t>
      </w:r>
      <w:r>
        <w:rPr>
          <w:rFonts w:eastAsia="Times New Roman" w:cs="Times New Roman"/>
          <w:color w:val="000000"/>
          <w:szCs w:val="17"/>
        </w:rPr>
        <w:t>Αθηνών</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Κομμουνιστικού</w:t>
      </w:r>
      <w:r>
        <w:rPr>
          <w:rFonts w:eastAsia="Times New Roman" w:cs="Times New Roman"/>
          <w:color w:val="000000"/>
          <w:szCs w:val="17"/>
        </w:rPr>
        <w:t xml:space="preserve"> </w:t>
      </w:r>
      <w:r>
        <w:rPr>
          <w:rFonts w:eastAsia="Times New Roman" w:cs="Times New Roman"/>
          <w:color w:val="000000"/>
          <w:szCs w:val="17"/>
        </w:rPr>
        <w:t>Κόμματος</w:t>
      </w:r>
      <w:r>
        <w:rPr>
          <w:rFonts w:eastAsia="Times New Roman" w:cs="Times New Roman"/>
          <w:color w:val="000000"/>
          <w:szCs w:val="17"/>
        </w:rPr>
        <w:t xml:space="preserve"> </w:t>
      </w:r>
      <w:r>
        <w:rPr>
          <w:rFonts w:eastAsia="Times New Roman" w:cs="Times New Roman"/>
          <w:color w:val="000000"/>
          <w:szCs w:val="17"/>
        </w:rPr>
        <w:t>Ελλάδ</w:t>
      </w:r>
      <w:r>
        <w:rPr>
          <w:rFonts w:eastAsia="Times New Roman" w:cs="Times New Roman"/>
          <w:color w:val="000000"/>
          <w:szCs w:val="17"/>
        </w:rPr>
        <w:t>α</w:t>
      </w:r>
      <w:r>
        <w:rPr>
          <w:rFonts w:eastAsia="Times New Roman" w:cs="Times New Roman"/>
          <w:color w:val="000000"/>
          <w:szCs w:val="17"/>
        </w:rPr>
        <w:t>ς</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Χρήστου</w:t>
      </w:r>
      <w:r>
        <w:rPr>
          <w:rFonts w:eastAsia="Times New Roman" w:cs="Times New Roman"/>
          <w:bCs/>
          <w:color w:val="000000"/>
          <w:szCs w:val="17"/>
        </w:rPr>
        <w:t xml:space="preserve"> </w:t>
      </w:r>
      <w:proofErr w:type="spellStart"/>
      <w:r>
        <w:rPr>
          <w:rFonts w:eastAsia="Times New Roman" w:cs="Times New Roman"/>
          <w:bCs/>
          <w:color w:val="000000"/>
          <w:szCs w:val="17"/>
        </w:rPr>
        <w:t>Κατσώτη</w:t>
      </w:r>
      <w:proofErr w:type="spellEnd"/>
      <w:r>
        <w:rPr>
          <w:rFonts w:eastAsia="Times New Roman" w:cs="Times New Roman"/>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b/>
          <w:bCs/>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«Να</w:t>
      </w:r>
      <w:r>
        <w:rPr>
          <w:rFonts w:eastAsia="Times New Roman" w:cs="Times New Roman"/>
          <w:color w:val="000000"/>
          <w:szCs w:val="17"/>
        </w:rPr>
        <w:t xml:space="preserve"> </w:t>
      </w:r>
      <w:r>
        <w:rPr>
          <w:rFonts w:eastAsia="Times New Roman" w:cs="Times New Roman"/>
          <w:color w:val="000000"/>
          <w:szCs w:val="17"/>
        </w:rPr>
        <w:t>καταβληθούν</w:t>
      </w:r>
      <w:r>
        <w:rPr>
          <w:rFonts w:eastAsia="Times New Roman" w:cs="Times New Roman"/>
          <w:color w:val="000000"/>
          <w:szCs w:val="17"/>
        </w:rPr>
        <w:t xml:space="preserve"> </w:t>
      </w:r>
      <w:r>
        <w:rPr>
          <w:rFonts w:eastAsia="Times New Roman" w:cs="Times New Roman"/>
          <w:color w:val="000000"/>
          <w:szCs w:val="17"/>
        </w:rPr>
        <w:t>στους</w:t>
      </w:r>
      <w:r>
        <w:rPr>
          <w:rFonts w:eastAsia="Times New Roman" w:cs="Times New Roman"/>
          <w:color w:val="000000"/>
          <w:szCs w:val="17"/>
        </w:rPr>
        <w:t xml:space="preserve"> </w:t>
      </w:r>
      <w:r>
        <w:rPr>
          <w:rFonts w:eastAsia="Times New Roman" w:cs="Times New Roman"/>
          <w:color w:val="000000"/>
          <w:szCs w:val="17"/>
        </w:rPr>
        <w:t>πρώην</w:t>
      </w:r>
      <w:r>
        <w:rPr>
          <w:rFonts w:eastAsia="Times New Roman" w:cs="Times New Roman"/>
          <w:color w:val="000000"/>
          <w:szCs w:val="17"/>
        </w:rPr>
        <w:t xml:space="preserve"> </w:t>
      </w:r>
      <w:r>
        <w:rPr>
          <w:rFonts w:eastAsia="Times New Roman" w:cs="Times New Roman"/>
          <w:color w:val="000000"/>
          <w:szCs w:val="17"/>
        </w:rPr>
        <w:t>εργαζόμενους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ΑΤΕ</w:t>
      </w:r>
      <w:r>
        <w:rPr>
          <w:rFonts w:eastAsia="Times New Roman" w:cs="Times New Roman"/>
          <w:color w:val="000000"/>
          <w:szCs w:val="17"/>
        </w:rPr>
        <w:t xml:space="preserve"> </w:t>
      </w:r>
      <w:r>
        <w:rPr>
          <w:rFonts w:eastAsia="Times New Roman" w:cs="Times New Roman"/>
          <w:color w:val="000000"/>
          <w:szCs w:val="17"/>
        </w:rPr>
        <w:t>όλα</w:t>
      </w:r>
      <w:r>
        <w:rPr>
          <w:rFonts w:eastAsia="Times New Roman" w:cs="Times New Roman"/>
          <w:color w:val="000000"/>
          <w:szCs w:val="17"/>
        </w:rPr>
        <w:t xml:space="preserve"> </w:t>
      </w:r>
      <w:r>
        <w:rPr>
          <w:rFonts w:eastAsia="Times New Roman" w:cs="Times New Roman"/>
          <w:color w:val="000000"/>
          <w:szCs w:val="17"/>
        </w:rPr>
        <w:t>όσα</w:t>
      </w:r>
      <w:r>
        <w:rPr>
          <w:rFonts w:eastAsia="Times New Roman" w:cs="Times New Roman"/>
          <w:color w:val="000000"/>
          <w:szCs w:val="17"/>
        </w:rPr>
        <w:t xml:space="preserve"> </w:t>
      </w:r>
      <w:r>
        <w:rPr>
          <w:rFonts w:eastAsia="Times New Roman" w:cs="Times New Roman"/>
          <w:color w:val="000000"/>
          <w:szCs w:val="17"/>
        </w:rPr>
        <w:t>τους</w:t>
      </w:r>
      <w:r>
        <w:rPr>
          <w:rFonts w:eastAsia="Times New Roman" w:cs="Times New Roman"/>
          <w:color w:val="000000"/>
          <w:szCs w:val="17"/>
        </w:rPr>
        <w:t xml:space="preserve"> </w:t>
      </w:r>
      <w:r>
        <w:rPr>
          <w:rFonts w:eastAsia="Times New Roman" w:cs="Times New Roman"/>
          <w:color w:val="000000"/>
          <w:szCs w:val="17"/>
        </w:rPr>
        <w:t>οφείλονται».</w:t>
      </w:r>
    </w:p>
    <w:p w14:paraId="2258815A"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9.</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1143/26-2-2018</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Ανεξάρτητου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Β΄</w:t>
      </w:r>
      <w:r>
        <w:rPr>
          <w:rFonts w:eastAsia="Times New Roman" w:cs="Times New Roman"/>
          <w:color w:val="000000"/>
          <w:szCs w:val="17"/>
        </w:rPr>
        <w:t xml:space="preserve"> </w:t>
      </w:r>
      <w:r>
        <w:rPr>
          <w:rFonts w:eastAsia="Times New Roman" w:cs="Times New Roman"/>
          <w:color w:val="000000"/>
          <w:szCs w:val="17"/>
        </w:rPr>
        <w:t>Αθηνών</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b/>
          <w:color w:val="000000"/>
          <w:szCs w:val="17"/>
        </w:rPr>
        <w:t>.</w:t>
      </w:r>
      <w:r>
        <w:rPr>
          <w:rFonts w:eastAsia="Times New Roman" w:cs="Times New Roman"/>
          <w:b/>
          <w:color w:val="000000"/>
          <w:szCs w:val="17"/>
        </w:rPr>
        <w:t xml:space="preserve"> </w:t>
      </w:r>
      <w:r>
        <w:rPr>
          <w:rFonts w:eastAsia="Times New Roman" w:cs="Times New Roman"/>
          <w:bCs/>
          <w:color w:val="000000"/>
          <w:szCs w:val="17"/>
        </w:rPr>
        <w:t>Θεοχάρη</w:t>
      </w:r>
      <w:r>
        <w:rPr>
          <w:rFonts w:eastAsia="Times New Roman" w:cs="Times New Roman"/>
          <w:bCs/>
          <w:color w:val="000000"/>
          <w:szCs w:val="17"/>
        </w:rPr>
        <w:t xml:space="preserve"> </w:t>
      </w:r>
      <w:r>
        <w:rPr>
          <w:rFonts w:eastAsia="Times New Roman" w:cs="Times New Roman"/>
          <w:bCs/>
          <w:color w:val="000000"/>
          <w:szCs w:val="17"/>
        </w:rPr>
        <w:t>(Χάρη)</w:t>
      </w:r>
      <w:r>
        <w:rPr>
          <w:rFonts w:eastAsia="Times New Roman" w:cs="Times New Roman"/>
          <w:bCs/>
          <w:color w:val="000000"/>
          <w:szCs w:val="17"/>
        </w:rPr>
        <w:t xml:space="preserve"> </w:t>
      </w:r>
      <w:r>
        <w:rPr>
          <w:rFonts w:eastAsia="Times New Roman" w:cs="Times New Roman"/>
          <w:bCs/>
          <w:color w:val="000000"/>
          <w:szCs w:val="17"/>
        </w:rPr>
        <w:t>Θεοχάρη</w:t>
      </w:r>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Υγείας,</w:t>
      </w:r>
      <w:r>
        <w:rPr>
          <w:rFonts w:eastAsia="Times New Roman" w:cs="Times New Roman"/>
          <w:b/>
          <w:bCs/>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«Ανυπαρξία</w:t>
      </w:r>
      <w:r>
        <w:rPr>
          <w:rFonts w:eastAsia="Times New Roman" w:cs="Times New Roman"/>
          <w:color w:val="000000"/>
          <w:szCs w:val="17"/>
        </w:rPr>
        <w:t xml:space="preserve"> </w:t>
      </w:r>
      <w:r>
        <w:rPr>
          <w:rFonts w:eastAsia="Times New Roman" w:cs="Times New Roman"/>
          <w:color w:val="000000"/>
          <w:szCs w:val="17"/>
        </w:rPr>
        <w:t>ε</w:t>
      </w:r>
      <w:r>
        <w:rPr>
          <w:rFonts w:eastAsia="Times New Roman" w:cs="Times New Roman"/>
          <w:color w:val="000000"/>
          <w:szCs w:val="17"/>
        </w:rPr>
        <w:t>θνικής</w:t>
      </w:r>
      <w:r>
        <w:rPr>
          <w:rFonts w:eastAsia="Times New Roman" w:cs="Times New Roman"/>
          <w:color w:val="000000"/>
          <w:szCs w:val="17"/>
        </w:rPr>
        <w:t xml:space="preserve"> </w:t>
      </w:r>
      <w:r>
        <w:rPr>
          <w:rFonts w:eastAsia="Times New Roman" w:cs="Times New Roman"/>
          <w:color w:val="000000"/>
          <w:szCs w:val="17"/>
        </w:rPr>
        <w:t>π</w:t>
      </w:r>
      <w:r>
        <w:rPr>
          <w:rFonts w:eastAsia="Times New Roman" w:cs="Times New Roman"/>
          <w:color w:val="000000"/>
          <w:szCs w:val="17"/>
        </w:rPr>
        <w:t>ολιτικής</w:t>
      </w:r>
      <w:r>
        <w:rPr>
          <w:rFonts w:eastAsia="Times New Roman" w:cs="Times New Roman"/>
          <w:color w:val="000000"/>
          <w:szCs w:val="17"/>
        </w:rPr>
        <w:t xml:space="preserve"> </w:t>
      </w:r>
      <w:r>
        <w:rPr>
          <w:rFonts w:eastAsia="Times New Roman" w:cs="Times New Roman"/>
          <w:color w:val="000000"/>
          <w:szCs w:val="17"/>
        </w:rPr>
        <w:t>για</w:t>
      </w:r>
      <w:r>
        <w:rPr>
          <w:rFonts w:eastAsia="Times New Roman" w:cs="Times New Roman"/>
          <w:color w:val="000000"/>
          <w:szCs w:val="17"/>
        </w:rPr>
        <w:t xml:space="preserve"> </w:t>
      </w:r>
      <w:r>
        <w:rPr>
          <w:rFonts w:eastAsia="Times New Roman" w:cs="Times New Roman"/>
          <w:color w:val="000000"/>
          <w:szCs w:val="17"/>
        </w:rPr>
        <w:t>την</w:t>
      </w:r>
      <w:r>
        <w:rPr>
          <w:rFonts w:eastAsia="Times New Roman" w:cs="Times New Roman"/>
          <w:color w:val="000000"/>
          <w:szCs w:val="17"/>
        </w:rPr>
        <w:t xml:space="preserve"> </w:t>
      </w:r>
      <w:r>
        <w:rPr>
          <w:rFonts w:eastAsia="Times New Roman" w:cs="Times New Roman"/>
          <w:color w:val="000000"/>
          <w:szCs w:val="17"/>
        </w:rPr>
        <w:t>α</w:t>
      </w:r>
      <w:r>
        <w:rPr>
          <w:rFonts w:eastAsia="Times New Roman" w:cs="Times New Roman"/>
          <w:color w:val="000000"/>
          <w:szCs w:val="17"/>
        </w:rPr>
        <w:t>ντιμετώπιση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αρκίνου</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r>
        <w:rPr>
          <w:rFonts w:eastAsia="Times New Roman" w:cs="Times New Roman"/>
          <w:color w:val="000000"/>
          <w:szCs w:val="17"/>
        </w:rPr>
        <w:t>έ</w:t>
      </w:r>
      <w:r>
        <w:rPr>
          <w:rFonts w:eastAsia="Times New Roman" w:cs="Times New Roman"/>
          <w:color w:val="000000"/>
          <w:szCs w:val="17"/>
        </w:rPr>
        <w:t>λλειψη</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αινοτόμων</w:t>
      </w:r>
      <w:r>
        <w:rPr>
          <w:rFonts w:eastAsia="Times New Roman" w:cs="Times New Roman"/>
          <w:color w:val="000000"/>
          <w:szCs w:val="17"/>
        </w:rPr>
        <w:t xml:space="preserve"> </w:t>
      </w:r>
      <w:r>
        <w:rPr>
          <w:rFonts w:eastAsia="Times New Roman" w:cs="Times New Roman"/>
          <w:color w:val="000000"/>
          <w:szCs w:val="17"/>
        </w:rPr>
        <w:t>ο</w:t>
      </w:r>
      <w:r>
        <w:rPr>
          <w:rFonts w:eastAsia="Times New Roman" w:cs="Times New Roman"/>
          <w:color w:val="000000"/>
          <w:szCs w:val="17"/>
        </w:rPr>
        <w:t>γκολογικών</w:t>
      </w:r>
      <w:r>
        <w:rPr>
          <w:rFonts w:eastAsia="Times New Roman" w:cs="Times New Roman"/>
          <w:color w:val="000000"/>
          <w:szCs w:val="17"/>
        </w:rPr>
        <w:t xml:space="preserve"> </w:t>
      </w:r>
      <w:r>
        <w:rPr>
          <w:rFonts w:eastAsia="Times New Roman" w:cs="Times New Roman"/>
          <w:color w:val="000000"/>
          <w:szCs w:val="17"/>
        </w:rPr>
        <w:t>φ</w:t>
      </w:r>
      <w:r>
        <w:rPr>
          <w:rFonts w:eastAsia="Times New Roman" w:cs="Times New Roman"/>
          <w:color w:val="000000"/>
          <w:szCs w:val="17"/>
        </w:rPr>
        <w:t>αρμάκων».</w:t>
      </w:r>
    </w:p>
    <w:p w14:paraId="2258815B"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10.</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1123/20-2-2018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Αττικής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Νέας</w:t>
      </w:r>
      <w:r>
        <w:rPr>
          <w:rFonts w:eastAsia="Times New Roman" w:cs="Times New Roman"/>
          <w:color w:val="000000"/>
          <w:szCs w:val="17"/>
        </w:rPr>
        <w:t xml:space="preserve"> </w:t>
      </w:r>
      <w:r>
        <w:rPr>
          <w:rFonts w:eastAsia="Times New Roman" w:cs="Times New Roman"/>
          <w:color w:val="000000"/>
          <w:szCs w:val="17"/>
        </w:rPr>
        <w:t>Δημοκρατίας</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Γεωργίου</w:t>
      </w:r>
      <w:r>
        <w:rPr>
          <w:rFonts w:eastAsia="Times New Roman" w:cs="Times New Roman"/>
          <w:bCs/>
          <w:color w:val="000000"/>
          <w:szCs w:val="17"/>
        </w:rPr>
        <w:t xml:space="preserve"> </w:t>
      </w:r>
      <w:r>
        <w:rPr>
          <w:rFonts w:eastAsia="Times New Roman" w:cs="Times New Roman"/>
          <w:bCs/>
          <w:color w:val="000000"/>
          <w:szCs w:val="17"/>
        </w:rPr>
        <w:t>Βλάχου</w:t>
      </w:r>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Υγείας,</w:t>
      </w:r>
      <w:r>
        <w:rPr>
          <w:rFonts w:eastAsia="Times New Roman" w:cs="Times New Roman"/>
          <w:b/>
          <w:bCs/>
          <w:color w:val="000000"/>
          <w:szCs w:val="17"/>
        </w:rPr>
        <w:t xml:space="preserve"> </w:t>
      </w:r>
      <w:r>
        <w:rPr>
          <w:rFonts w:eastAsia="Times New Roman" w:cs="Times New Roman"/>
          <w:color w:val="000000"/>
          <w:szCs w:val="17"/>
        </w:rPr>
        <w:t>σχετικά</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την</w:t>
      </w:r>
      <w:r>
        <w:rPr>
          <w:rFonts w:eastAsia="Times New Roman" w:cs="Times New Roman"/>
          <w:color w:val="000000"/>
          <w:szCs w:val="17"/>
        </w:rPr>
        <w:t xml:space="preserve"> </w:t>
      </w:r>
      <w:r>
        <w:rPr>
          <w:rFonts w:eastAsia="Times New Roman" w:cs="Times New Roman"/>
          <w:color w:val="000000"/>
          <w:szCs w:val="17"/>
        </w:rPr>
        <w:t>εφαρμογή</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proofErr w:type="spellStart"/>
      <w:r>
        <w:rPr>
          <w:rFonts w:eastAsia="Times New Roman" w:cs="Times New Roman"/>
          <w:color w:val="000000"/>
          <w:szCs w:val="17"/>
        </w:rPr>
        <w:t>claw</w:t>
      </w:r>
      <w:proofErr w:type="spellEnd"/>
      <w:r>
        <w:rPr>
          <w:rFonts w:eastAsia="Times New Roman" w:cs="Times New Roman"/>
          <w:color w:val="000000"/>
          <w:szCs w:val="17"/>
        </w:rPr>
        <w:t xml:space="preserve"> </w:t>
      </w:r>
      <w:proofErr w:type="spellStart"/>
      <w:r>
        <w:rPr>
          <w:rFonts w:eastAsia="Times New Roman" w:cs="Times New Roman"/>
          <w:color w:val="000000"/>
          <w:szCs w:val="17"/>
        </w:rPr>
        <w:t>back</w:t>
      </w:r>
      <w:proofErr w:type="spellEnd"/>
      <w:r>
        <w:rPr>
          <w:rFonts w:eastAsia="Times New Roman" w:cs="Times New Roman"/>
          <w:color w:val="000000"/>
          <w:szCs w:val="17"/>
        </w:rPr>
        <w:t xml:space="preserve"> </w:t>
      </w:r>
      <w:r>
        <w:rPr>
          <w:rFonts w:eastAsia="Times New Roman" w:cs="Times New Roman"/>
          <w:color w:val="000000"/>
          <w:szCs w:val="17"/>
        </w:rPr>
        <w:t>σε</w:t>
      </w:r>
      <w:r>
        <w:rPr>
          <w:rFonts w:eastAsia="Times New Roman" w:cs="Times New Roman"/>
          <w:color w:val="000000"/>
          <w:szCs w:val="17"/>
        </w:rPr>
        <w:t xml:space="preserve"> </w:t>
      </w:r>
      <w:r>
        <w:rPr>
          <w:rFonts w:eastAsia="Times New Roman" w:cs="Times New Roman"/>
          <w:color w:val="000000"/>
          <w:szCs w:val="17"/>
        </w:rPr>
        <w:t>συμβεβλημένους</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r>
        <w:rPr>
          <w:rFonts w:eastAsia="Times New Roman" w:cs="Times New Roman"/>
          <w:color w:val="000000"/>
          <w:szCs w:val="17"/>
        </w:rPr>
        <w:t>μη</w:t>
      </w:r>
      <w:r>
        <w:rPr>
          <w:rFonts w:eastAsia="Times New Roman" w:cs="Times New Roman"/>
          <w:color w:val="000000"/>
          <w:szCs w:val="17"/>
        </w:rPr>
        <w:t xml:space="preserve"> </w:t>
      </w:r>
      <w:r>
        <w:rPr>
          <w:rFonts w:eastAsia="Times New Roman" w:cs="Times New Roman"/>
          <w:color w:val="000000"/>
          <w:szCs w:val="17"/>
        </w:rPr>
        <w:t>κατασκευαστές,</w:t>
      </w:r>
      <w:r>
        <w:rPr>
          <w:rFonts w:eastAsia="Times New Roman" w:cs="Times New Roman"/>
          <w:color w:val="000000"/>
          <w:szCs w:val="17"/>
        </w:rPr>
        <w:t xml:space="preserve"> </w:t>
      </w:r>
      <w:r>
        <w:rPr>
          <w:rFonts w:eastAsia="Times New Roman" w:cs="Times New Roman"/>
          <w:color w:val="000000"/>
          <w:szCs w:val="17"/>
        </w:rPr>
        <w:t>εισαγωγείς,</w:t>
      </w:r>
      <w:r>
        <w:rPr>
          <w:rFonts w:eastAsia="Times New Roman" w:cs="Times New Roman"/>
          <w:color w:val="000000"/>
          <w:szCs w:val="17"/>
        </w:rPr>
        <w:t xml:space="preserve"> </w:t>
      </w:r>
      <w:r>
        <w:rPr>
          <w:rFonts w:eastAsia="Times New Roman" w:cs="Times New Roman"/>
          <w:color w:val="000000"/>
          <w:szCs w:val="17"/>
        </w:rPr>
        <w:t>διανομείς</w:t>
      </w:r>
      <w:r>
        <w:rPr>
          <w:rFonts w:eastAsia="Times New Roman" w:cs="Times New Roman"/>
          <w:color w:val="000000"/>
          <w:szCs w:val="17"/>
        </w:rPr>
        <w:t>-</w:t>
      </w:r>
      <w:r>
        <w:rPr>
          <w:rFonts w:eastAsia="Times New Roman" w:cs="Times New Roman"/>
          <w:color w:val="000000"/>
          <w:szCs w:val="17"/>
        </w:rPr>
        <w:t>προμηθευτές</w:t>
      </w:r>
      <w:r>
        <w:rPr>
          <w:rFonts w:eastAsia="Times New Roman" w:cs="Times New Roman"/>
          <w:color w:val="000000"/>
          <w:szCs w:val="17"/>
        </w:rPr>
        <w:t xml:space="preserve"> </w:t>
      </w:r>
      <w:proofErr w:type="spellStart"/>
      <w:r>
        <w:rPr>
          <w:rFonts w:eastAsia="Times New Roman" w:cs="Times New Roman"/>
          <w:color w:val="000000"/>
          <w:szCs w:val="17"/>
        </w:rPr>
        <w:t>ιατροτεχνολογικών</w:t>
      </w:r>
      <w:proofErr w:type="spellEnd"/>
      <w:r>
        <w:rPr>
          <w:rFonts w:eastAsia="Times New Roman" w:cs="Times New Roman"/>
          <w:color w:val="000000"/>
          <w:szCs w:val="17"/>
        </w:rPr>
        <w:t xml:space="preserve"> </w:t>
      </w:r>
      <w:r>
        <w:rPr>
          <w:rFonts w:eastAsia="Times New Roman" w:cs="Times New Roman"/>
          <w:color w:val="000000"/>
          <w:szCs w:val="17"/>
        </w:rPr>
        <w:t xml:space="preserve">προϊόντων. </w:t>
      </w:r>
      <w:r>
        <w:rPr>
          <w:rFonts w:eastAsia="Times New Roman" w:cs="Times New Roman"/>
          <w:color w:val="000000"/>
          <w:szCs w:val="17"/>
        </w:rPr>
        <w:t xml:space="preserve"> </w:t>
      </w:r>
    </w:p>
    <w:p w14:paraId="2258815C"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lastRenderedPageBreak/>
        <w:t>11.</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1108/20-2-2018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Β</w:t>
      </w:r>
      <w:r>
        <w:rPr>
          <w:rFonts w:eastAsia="Times New Roman" w:cs="Times New Roman"/>
          <w:color w:val="000000"/>
          <w:szCs w:val="17"/>
        </w:rPr>
        <w:t>΄</w:t>
      </w:r>
      <w:r>
        <w:rPr>
          <w:rFonts w:eastAsia="Times New Roman" w:cs="Times New Roman"/>
          <w:color w:val="000000"/>
          <w:szCs w:val="17"/>
        </w:rPr>
        <w:t xml:space="preserve"> </w:t>
      </w:r>
      <w:r>
        <w:rPr>
          <w:rFonts w:eastAsia="Times New Roman" w:cs="Times New Roman"/>
          <w:color w:val="000000"/>
          <w:szCs w:val="17"/>
        </w:rPr>
        <w:t>Αθηνών</w:t>
      </w:r>
      <w:r>
        <w:rPr>
          <w:rFonts w:eastAsia="Times New Roman" w:cs="Times New Roman"/>
          <w:color w:val="000000"/>
          <w:szCs w:val="17"/>
        </w:rPr>
        <w:t xml:space="preserve"> </w:t>
      </w:r>
      <w:r>
        <w:rPr>
          <w:rFonts w:eastAsia="Times New Roman" w:cs="Times New Roman"/>
          <w:color w:val="000000"/>
          <w:szCs w:val="17"/>
        </w:rPr>
        <w:t>των Ανεξαρτήτων</w:t>
      </w:r>
      <w:r>
        <w:rPr>
          <w:rFonts w:eastAsia="Times New Roman" w:cs="Times New Roman"/>
          <w:color w:val="000000"/>
          <w:szCs w:val="17"/>
        </w:rPr>
        <w:t xml:space="preserve"> </w:t>
      </w:r>
      <w:r>
        <w:rPr>
          <w:rFonts w:eastAsia="Times New Roman" w:cs="Times New Roman"/>
          <w:color w:val="000000"/>
          <w:szCs w:val="17"/>
        </w:rPr>
        <w:t>Ελλήνων</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Αθανασίου</w:t>
      </w:r>
      <w:r>
        <w:rPr>
          <w:rFonts w:eastAsia="Times New Roman" w:cs="Times New Roman"/>
          <w:bCs/>
          <w:color w:val="000000"/>
          <w:szCs w:val="17"/>
        </w:rPr>
        <w:t xml:space="preserve"> </w:t>
      </w:r>
      <w:proofErr w:type="spellStart"/>
      <w:r>
        <w:rPr>
          <w:rFonts w:eastAsia="Times New Roman" w:cs="Times New Roman"/>
          <w:bCs/>
          <w:color w:val="000000"/>
          <w:szCs w:val="17"/>
        </w:rPr>
        <w:t>Παπαχριστόπουλου</w:t>
      </w:r>
      <w:proofErr w:type="spellEnd"/>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b/>
          <w:bCs/>
          <w:color w:val="000000"/>
          <w:szCs w:val="17"/>
        </w:rPr>
        <w:t xml:space="preserve"> </w:t>
      </w:r>
      <w:r>
        <w:rPr>
          <w:rFonts w:eastAsia="Times New Roman" w:cs="Times New Roman"/>
          <w:bCs/>
          <w:color w:val="000000"/>
          <w:szCs w:val="17"/>
        </w:rPr>
        <w:t>Δικαιοσύνης,</w:t>
      </w:r>
      <w:r>
        <w:rPr>
          <w:rFonts w:eastAsia="Times New Roman" w:cs="Times New Roman"/>
          <w:bCs/>
          <w:color w:val="000000"/>
          <w:szCs w:val="17"/>
        </w:rPr>
        <w:t xml:space="preserve"> </w:t>
      </w:r>
      <w:r>
        <w:rPr>
          <w:rFonts w:eastAsia="Times New Roman" w:cs="Times New Roman"/>
          <w:bCs/>
          <w:color w:val="000000"/>
          <w:szCs w:val="17"/>
        </w:rPr>
        <w:t>Διαφάνειας</w:t>
      </w:r>
      <w:r>
        <w:rPr>
          <w:rFonts w:eastAsia="Times New Roman" w:cs="Times New Roman"/>
          <w:bCs/>
          <w:color w:val="000000"/>
          <w:szCs w:val="17"/>
        </w:rPr>
        <w:t xml:space="preserve"> </w:t>
      </w:r>
      <w:r>
        <w:rPr>
          <w:rFonts w:eastAsia="Times New Roman" w:cs="Times New Roman"/>
          <w:bCs/>
          <w:color w:val="000000"/>
          <w:szCs w:val="17"/>
        </w:rPr>
        <w:t>και</w:t>
      </w:r>
      <w:r>
        <w:rPr>
          <w:rFonts w:eastAsia="Times New Roman" w:cs="Times New Roman"/>
          <w:bCs/>
          <w:color w:val="000000"/>
          <w:szCs w:val="17"/>
        </w:rPr>
        <w:t xml:space="preserve"> </w:t>
      </w:r>
      <w:r>
        <w:rPr>
          <w:rFonts w:eastAsia="Times New Roman" w:cs="Times New Roman"/>
          <w:bCs/>
          <w:color w:val="000000"/>
          <w:szCs w:val="17"/>
        </w:rPr>
        <w:t>Ανθρωπίνων</w:t>
      </w:r>
      <w:r>
        <w:rPr>
          <w:rFonts w:eastAsia="Times New Roman" w:cs="Times New Roman"/>
          <w:bCs/>
          <w:color w:val="000000"/>
          <w:szCs w:val="17"/>
        </w:rPr>
        <w:t xml:space="preserve"> </w:t>
      </w:r>
      <w:r>
        <w:rPr>
          <w:rFonts w:eastAsia="Times New Roman" w:cs="Times New Roman"/>
          <w:bCs/>
          <w:color w:val="000000"/>
          <w:szCs w:val="17"/>
        </w:rPr>
        <w:t>Δικαιωμάτων,</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«Θάνατος</w:t>
      </w:r>
      <w:r>
        <w:rPr>
          <w:rFonts w:eastAsia="Times New Roman" w:cs="Times New Roman"/>
          <w:color w:val="000000"/>
          <w:szCs w:val="17"/>
        </w:rPr>
        <w:t xml:space="preserve"> </w:t>
      </w:r>
      <w:r>
        <w:rPr>
          <w:rFonts w:eastAsia="Times New Roman" w:cs="Times New Roman"/>
          <w:color w:val="000000"/>
          <w:szCs w:val="17"/>
        </w:rPr>
        <w:t>26χρονου</w:t>
      </w:r>
      <w:r>
        <w:rPr>
          <w:rFonts w:eastAsia="Times New Roman" w:cs="Times New Roman"/>
          <w:color w:val="000000"/>
          <w:szCs w:val="17"/>
        </w:rPr>
        <w:t xml:space="preserve"> </w:t>
      </w:r>
      <w:r>
        <w:rPr>
          <w:rFonts w:eastAsia="Times New Roman" w:cs="Times New Roman"/>
          <w:color w:val="000000"/>
          <w:szCs w:val="17"/>
        </w:rPr>
        <w:t>κρατουμένου</w:t>
      </w:r>
      <w:r>
        <w:rPr>
          <w:rFonts w:eastAsia="Times New Roman" w:cs="Times New Roman"/>
          <w:color w:val="000000"/>
          <w:szCs w:val="17"/>
        </w:rPr>
        <w:t xml:space="preserve"> </w:t>
      </w:r>
      <w:r>
        <w:rPr>
          <w:rFonts w:eastAsia="Times New Roman" w:cs="Times New Roman"/>
          <w:color w:val="000000"/>
          <w:szCs w:val="17"/>
        </w:rPr>
        <w:t>μέσα</w:t>
      </w:r>
      <w:r>
        <w:rPr>
          <w:rFonts w:eastAsia="Times New Roman" w:cs="Times New Roman"/>
          <w:color w:val="000000"/>
          <w:szCs w:val="17"/>
        </w:rPr>
        <w:t xml:space="preserve"> </w:t>
      </w:r>
      <w:r>
        <w:rPr>
          <w:rFonts w:eastAsia="Times New Roman" w:cs="Times New Roman"/>
          <w:color w:val="000000"/>
          <w:szCs w:val="17"/>
        </w:rPr>
        <w:t>στις</w:t>
      </w:r>
      <w:r>
        <w:rPr>
          <w:rFonts w:eastAsia="Times New Roman" w:cs="Times New Roman"/>
          <w:color w:val="000000"/>
          <w:szCs w:val="17"/>
        </w:rPr>
        <w:t xml:space="preserve"> </w:t>
      </w:r>
      <w:r>
        <w:rPr>
          <w:rFonts w:eastAsia="Times New Roman" w:cs="Times New Roman"/>
          <w:color w:val="000000"/>
          <w:szCs w:val="17"/>
        </w:rPr>
        <w:t>φυλακές</w:t>
      </w:r>
      <w:r>
        <w:rPr>
          <w:rFonts w:eastAsia="Times New Roman" w:cs="Times New Roman"/>
          <w:color w:val="000000"/>
          <w:szCs w:val="17"/>
        </w:rPr>
        <w:t xml:space="preserve"> </w:t>
      </w:r>
      <w:r>
        <w:rPr>
          <w:rFonts w:eastAsia="Times New Roman" w:cs="Times New Roman"/>
          <w:color w:val="000000"/>
          <w:szCs w:val="17"/>
        </w:rPr>
        <w:t>Λάρισας».</w:t>
      </w:r>
      <w:r>
        <w:rPr>
          <w:rFonts w:eastAsia="Times New Roman" w:cs="Times New Roman"/>
          <w:color w:val="000000"/>
          <w:szCs w:val="17"/>
        </w:rPr>
        <w:t xml:space="preserve"> </w:t>
      </w:r>
    </w:p>
    <w:p w14:paraId="2258815D"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12.</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1105/16-2-2018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Αρκαδίας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Δημοκρατικής</w:t>
      </w:r>
      <w:r>
        <w:rPr>
          <w:rFonts w:eastAsia="Times New Roman" w:cs="Times New Roman"/>
          <w:color w:val="000000"/>
          <w:szCs w:val="17"/>
        </w:rPr>
        <w:t xml:space="preserve"> </w:t>
      </w:r>
      <w:r>
        <w:rPr>
          <w:rFonts w:eastAsia="Times New Roman" w:cs="Times New Roman"/>
          <w:color w:val="000000"/>
          <w:szCs w:val="17"/>
        </w:rPr>
        <w:t>Συμπαράταξης</w:t>
      </w:r>
      <w:r>
        <w:rPr>
          <w:rFonts w:eastAsia="Times New Roman" w:cs="Times New Roman"/>
          <w:color w:val="000000"/>
          <w:szCs w:val="17"/>
        </w:rPr>
        <w:t xml:space="preserve"> </w:t>
      </w:r>
      <w:r>
        <w:rPr>
          <w:rFonts w:eastAsia="Times New Roman" w:cs="Times New Roman"/>
          <w:color w:val="000000"/>
          <w:szCs w:val="17"/>
        </w:rPr>
        <w:t>ΠΑΣΟΚ</w:t>
      </w:r>
      <w:r>
        <w:rPr>
          <w:rFonts w:eastAsia="Times New Roman" w:cs="Times New Roman"/>
          <w:color w:val="000000"/>
          <w:szCs w:val="17"/>
        </w:rPr>
        <w:t xml:space="preserve"> </w:t>
      </w:r>
      <w:r>
        <w:rPr>
          <w:rFonts w:eastAsia="Times New Roman" w:cs="Times New Roman"/>
          <w:color w:val="000000"/>
          <w:szCs w:val="17"/>
        </w:rPr>
        <w:t>– ΔΗΜΑΡ</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Οδυσσέα</w:t>
      </w:r>
      <w:r>
        <w:rPr>
          <w:rFonts w:eastAsia="Times New Roman" w:cs="Times New Roman"/>
          <w:bCs/>
          <w:color w:val="000000"/>
          <w:szCs w:val="17"/>
        </w:rPr>
        <w:t xml:space="preserve"> </w:t>
      </w:r>
      <w:r>
        <w:rPr>
          <w:rFonts w:eastAsia="Times New Roman" w:cs="Times New Roman"/>
          <w:bCs/>
          <w:color w:val="000000"/>
          <w:szCs w:val="17"/>
        </w:rPr>
        <w:t>Κωνσταντινόπουλου</w:t>
      </w:r>
      <w:r>
        <w:rPr>
          <w:rFonts w:eastAsia="Times New Roman" w:cs="Times New Roman"/>
          <w:color w:val="000000"/>
          <w:szCs w:val="17"/>
        </w:rPr>
        <w:t xml:space="preserve"> 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 Ανησυχητικές</w:t>
      </w:r>
      <w:r>
        <w:rPr>
          <w:rFonts w:eastAsia="Times New Roman" w:cs="Times New Roman"/>
          <w:color w:val="000000"/>
          <w:szCs w:val="17"/>
        </w:rPr>
        <w:t xml:space="preserve"> </w:t>
      </w:r>
      <w:r>
        <w:rPr>
          <w:rFonts w:eastAsia="Times New Roman" w:cs="Times New Roman"/>
          <w:color w:val="000000"/>
          <w:szCs w:val="17"/>
        </w:rPr>
        <w:t>εξελίξεις</w:t>
      </w:r>
      <w:r>
        <w:rPr>
          <w:rFonts w:eastAsia="Times New Roman" w:cs="Times New Roman"/>
          <w:color w:val="000000"/>
          <w:szCs w:val="17"/>
        </w:rPr>
        <w:t xml:space="preserve"> </w:t>
      </w:r>
      <w:r>
        <w:rPr>
          <w:rFonts w:eastAsia="Times New Roman" w:cs="Times New Roman"/>
          <w:color w:val="000000"/>
          <w:szCs w:val="17"/>
        </w:rPr>
        <w:t>σχετικά</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την</w:t>
      </w:r>
      <w:r>
        <w:rPr>
          <w:rFonts w:eastAsia="Times New Roman" w:cs="Times New Roman"/>
          <w:color w:val="000000"/>
          <w:szCs w:val="17"/>
        </w:rPr>
        <w:t xml:space="preserve"> </w:t>
      </w:r>
      <w:r>
        <w:rPr>
          <w:rFonts w:eastAsia="Times New Roman" w:cs="Times New Roman"/>
          <w:color w:val="000000"/>
          <w:szCs w:val="17"/>
        </w:rPr>
        <w:t>πώληση</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ΑΕΕΓΑ</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ΕΘΝΙΚΗ</w:t>
      </w:r>
      <w:r>
        <w:rPr>
          <w:rFonts w:eastAsia="Times New Roman" w:cs="Times New Roman"/>
          <w:color w:val="000000"/>
          <w:szCs w:val="17"/>
        </w:rPr>
        <w:t>”».</w:t>
      </w:r>
      <w:r>
        <w:rPr>
          <w:rFonts w:eastAsia="Times New Roman" w:cs="Times New Roman"/>
          <w:color w:val="000000"/>
          <w:szCs w:val="17"/>
        </w:rPr>
        <w:t xml:space="preserve"> </w:t>
      </w:r>
    </w:p>
    <w:p w14:paraId="2258815E"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13.</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1112/20-2-2018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Ξάνθης</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Συνασπισμού</w:t>
      </w:r>
      <w:r>
        <w:rPr>
          <w:rFonts w:eastAsia="Times New Roman" w:cs="Times New Roman"/>
          <w:color w:val="000000"/>
          <w:szCs w:val="17"/>
        </w:rPr>
        <w:t xml:space="preserve"> </w:t>
      </w:r>
      <w:r>
        <w:rPr>
          <w:rFonts w:eastAsia="Times New Roman" w:cs="Times New Roman"/>
          <w:color w:val="000000"/>
          <w:szCs w:val="17"/>
        </w:rPr>
        <w:t>Ριζοσπαστικής</w:t>
      </w:r>
      <w:r>
        <w:rPr>
          <w:rFonts w:eastAsia="Times New Roman" w:cs="Times New Roman"/>
          <w:color w:val="000000"/>
          <w:szCs w:val="17"/>
        </w:rPr>
        <w:t xml:space="preserve"> </w:t>
      </w:r>
      <w:r>
        <w:rPr>
          <w:rFonts w:eastAsia="Times New Roman" w:cs="Times New Roman"/>
          <w:color w:val="000000"/>
          <w:szCs w:val="17"/>
        </w:rPr>
        <w:t>Αριστεράς</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Γρηγορίου</w:t>
      </w:r>
      <w:r>
        <w:rPr>
          <w:rFonts w:eastAsia="Times New Roman" w:cs="Times New Roman"/>
          <w:bCs/>
          <w:color w:val="000000"/>
          <w:szCs w:val="17"/>
        </w:rPr>
        <w:t xml:space="preserve"> Στογιαννίδη</w:t>
      </w:r>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Υπουργό </w:t>
      </w:r>
      <w:r>
        <w:rPr>
          <w:rFonts w:eastAsia="Times New Roman" w:cs="Times New Roman"/>
          <w:bCs/>
          <w:color w:val="000000"/>
          <w:szCs w:val="17"/>
        </w:rPr>
        <w:t>Οικονομικών</w:t>
      </w:r>
      <w:r>
        <w:rPr>
          <w:rFonts w:eastAsia="Times New Roman" w:cs="Times New Roman"/>
          <w:bCs/>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«Τήρηση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προβλεπόμενου</w:t>
      </w:r>
      <w:r>
        <w:rPr>
          <w:rFonts w:eastAsia="Times New Roman" w:cs="Times New Roman"/>
          <w:color w:val="000000"/>
          <w:szCs w:val="17"/>
        </w:rPr>
        <w:t xml:space="preserve"> </w:t>
      </w:r>
      <w:r>
        <w:rPr>
          <w:rFonts w:eastAsia="Times New Roman" w:cs="Times New Roman"/>
          <w:color w:val="000000"/>
          <w:szCs w:val="17"/>
        </w:rPr>
        <w:t>από</w:t>
      </w:r>
      <w:r>
        <w:rPr>
          <w:rFonts w:eastAsia="Times New Roman" w:cs="Times New Roman"/>
          <w:color w:val="000000"/>
          <w:szCs w:val="17"/>
        </w:rPr>
        <w:t xml:space="preserve"> </w:t>
      </w:r>
      <w:r>
        <w:rPr>
          <w:rFonts w:eastAsia="Times New Roman" w:cs="Times New Roman"/>
          <w:color w:val="000000"/>
          <w:szCs w:val="17"/>
        </w:rPr>
        <w:t>τις</w:t>
      </w:r>
      <w:r>
        <w:rPr>
          <w:rFonts w:eastAsia="Times New Roman" w:cs="Times New Roman"/>
          <w:color w:val="000000"/>
          <w:szCs w:val="17"/>
        </w:rPr>
        <w:t xml:space="preserve"> </w:t>
      </w:r>
      <w:r>
        <w:rPr>
          <w:rFonts w:eastAsia="Times New Roman" w:cs="Times New Roman"/>
          <w:color w:val="000000"/>
          <w:szCs w:val="17"/>
        </w:rPr>
        <w:t>άδειες</w:t>
      </w:r>
      <w:r>
        <w:rPr>
          <w:rFonts w:eastAsia="Times New Roman" w:cs="Times New Roman"/>
          <w:color w:val="000000"/>
          <w:szCs w:val="17"/>
        </w:rPr>
        <w:t xml:space="preserve"> </w:t>
      </w:r>
      <w:r>
        <w:rPr>
          <w:rFonts w:eastAsia="Times New Roman" w:cs="Times New Roman"/>
          <w:color w:val="000000"/>
          <w:szCs w:val="17"/>
        </w:rPr>
        <w:t>λειτουργίας</w:t>
      </w:r>
      <w:r>
        <w:rPr>
          <w:rFonts w:eastAsia="Times New Roman" w:cs="Times New Roman"/>
          <w:color w:val="000000"/>
          <w:szCs w:val="17"/>
        </w:rPr>
        <w:t xml:space="preserve"> </w:t>
      </w:r>
      <w:r>
        <w:rPr>
          <w:rFonts w:eastAsia="Times New Roman" w:cs="Times New Roman"/>
          <w:color w:val="000000"/>
          <w:szCs w:val="17"/>
        </w:rPr>
        <w:t>αριθμού</w:t>
      </w:r>
      <w:r>
        <w:rPr>
          <w:rFonts w:eastAsia="Times New Roman" w:cs="Times New Roman"/>
          <w:color w:val="000000"/>
          <w:szCs w:val="17"/>
        </w:rPr>
        <w:t xml:space="preserve"> </w:t>
      </w:r>
      <w:r>
        <w:rPr>
          <w:rFonts w:eastAsia="Times New Roman" w:cs="Times New Roman"/>
          <w:color w:val="000000"/>
          <w:szCs w:val="17"/>
        </w:rPr>
        <w:t>θέσεων</w:t>
      </w:r>
      <w:r>
        <w:rPr>
          <w:rFonts w:eastAsia="Times New Roman" w:cs="Times New Roman"/>
          <w:color w:val="000000"/>
          <w:szCs w:val="17"/>
        </w:rPr>
        <w:t xml:space="preserve"> </w:t>
      </w:r>
      <w:r>
        <w:rPr>
          <w:rFonts w:eastAsia="Times New Roman" w:cs="Times New Roman"/>
          <w:color w:val="000000"/>
          <w:szCs w:val="17"/>
        </w:rPr>
        <w:t>εργασίας</w:t>
      </w:r>
      <w:r>
        <w:rPr>
          <w:rFonts w:eastAsia="Times New Roman" w:cs="Times New Roman"/>
          <w:color w:val="000000"/>
          <w:szCs w:val="17"/>
        </w:rPr>
        <w:t xml:space="preserve"> </w:t>
      </w:r>
      <w:r>
        <w:rPr>
          <w:rFonts w:eastAsia="Times New Roman" w:cs="Times New Roman"/>
          <w:color w:val="000000"/>
          <w:szCs w:val="17"/>
        </w:rPr>
        <w:t>στα</w:t>
      </w:r>
      <w:r>
        <w:rPr>
          <w:rFonts w:eastAsia="Times New Roman" w:cs="Times New Roman"/>
          <w:color w:val="000000"/>
          <w:szCs w:val="17"/>
        </w:rPr>
        <w:t xml:space="preserve"> καζίνα</w:t>
      </w:r>
      <w:r>
        <w:rPr>
          <w:rFonts w:eastAsia="Times New Roman" w:cs="Times New Roman"/>
          <w:color w:val="000000"/>
          <w:szCs w:val="17"/>
        </w:rPr>
        <w:t>».</w:t>
      </w:r>
    </w:p>
    <w:p w14:paraId="2258815F"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14.</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998/6-2-2018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Φθιώτιδας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Νέας</w:t>
      </w:r>
      <w:r>
        <w:rPr>
          <w:rFonts w:eastAsia="Times New Roman" w:cs="Times New Roman"/>
          <w:color w:val="000000"/>
          <w:szCs w:val="17"/>
        </w:rPr>
        <w:t xml:space="preserve"> </w:t>
      </w:r>
      <w:r>
        <w:rPr>
          <w:rFonts w:eastAsia="Times New Roman" w:cs="Times New Roman"/>
          <w:color w:val="000000"/>
          <w:szCs w:val="17"/>
        </w:rPr>
        <w:t>Δημοκρατίας</w:t>
      </w:r>
      <w:r>
        <w:rPr>
          <w:rFonts w:eastAsia="Times New Roman" w:cs="Times New Roman"/>
          <w:color w:val="000000"/>
          <w:szCs w:val="17"/>
        </w:rPr>
        <w:t xml:space="preserve"> </w:t>
      </w:r>
      <w:r>
        <w:rPr>
          <w:rFonts w:eastAsia="Times New Roman" w:cs="Times New Roman"/>
          <w:color w:val="000000"/>
          <w:szCs w:val="17"/>
        </w:rPr>
        <w:t xml:space="preserve">κ. </w:t>
      </w:r>
      <w:r>
        <w:rPr>
          <w:rFonts w:eastAsia="Times New Roman" w:cs="Times New Roman"/>
          <w:bCs/>
          <w:color w:val="000000"/>
          <w:szCs w:val="17"/>
        </w:rPr>
        <w:t>Χρήστου</w:t>
      </w:r>
      <w:r>
        <w:rPr>
          <w:rFonts w:eastAsia="Times New Roman" w:cs="Times New Roman"/>
          <w:bCs/>
          <w:color w:val="000000"/>
          <w:szCs w:val="17"/>
        </w:rPr>
        <w:t xml:space="preserve"> </w:t>
      </w:r>
      <w:proofErr w:type="spellStart"/>
      <w:r>
        <w:rPr>
          <w:rFonts w:eastAsia="Times New Roman" w:cs="Times New Roman"/>
          <w:bCs/>
          <w:color w:val="000000"/>
          <w:szCs w:val="17"/>
        </w:rPr>
        <w:t>Σταϊκούρα</w:t>
      </w:r>
      <w:proofErr w:type="spellEnd"/>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b/>
          <w:bCs/>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«Επισκόπηση</w:t>
      </w:r>
      <w:r>
        <w:rPr>
          <w:rFonts w:eastAsia="Times New Roman" w:cs="Times New Roman"/>
          <w:color w:val="000000"/>
          <w:szCs w:val="17"/>
        </w:rPr>
        <w:t xml:space="preserve"> </w:t>
      </w:r>
      <w:r>
        <w:rPr>
          <w:rFonts w:eastAsia="Times New Roman" w:cs="Times New Roman"/>
          <w:color w:val="000000"/>
          <w:szCs w:val="17"/>
        </w:rPr>
        <w:t>δαπανών</w:t>
      </w:r>
      <w:r>
        <w:rPr>
          <w:rFonts w:eastAsia="Times New Roman" w:cs="Times New Roman"/>
          <w:color w:val="000000"/>
          <w:szCs w:val="17"/>
        </w:rPr>
        <w:t xml:space="preserve"> </w:t>
      </w:r>
      <w:r>
        <w:rPr>
          <w:rFonts w:eastAsia="Times New Roman" w:cs="Times New Roman"/>
          <w:color w:val="000000"/>
          <w:szCs w:val="17"/>
        </w:rPr>
        <w:t>φορέων</w:t>
      </w:r>
      <w:r>
        <w:rPr>
          <w:rFonts w:eastAsia="Times New Roman" w:cs="Times New Roman"/>
          <w:color w:val="000000"/>
          <w:szCs w:val="17"/>
        </w:rPr>
        <w:t xml:space="preserve"> </w:t>
      </w:r>
      <w:r>
        <w:rPr>
          <w:rFonts w:eastAsia="Times New Roman" w:cs="Times New Roman"/>
          <w:color w:val="000000"/>
          <w:szCs w:val="17"/>
        </w:rPr>
        <w:t>γ</w:t>
      </w:r>
      <w:r>
        <w:rPr>
          <w:rFonts w:eastAsia="Times New Roman" w:cs="Times New Roman"/>
          <w:color w:val="000000"/>
          <w:szCs w:val="17"/>
        </w:rPr>
        <w:t>ενικής</w:t>
      </w:r>
      <w:r>
        <w:rPr>
          <w:rFonts w:eastAsia="Times New Roman" w:cs="Times New Roman"/>
          <w:color w:val="000000"/>
          <w:szCs w:val="17"/>
        </w:rPr>
        <w:t xml:space="preserve"> </w:t>
      </w:r>
      <w:r>
        <w:rPr>
          <w:rFonts w:eastAsia="Times New Roman" w:cs="Times New Roman"/>
          <w:color w:val="000000"/>
          <w:szCs w:val="17"/>
        </w:rPr>
        <w:t>Κυβέρνησης».</w:t>
      </w:r>
      <w:r>
        <w:rPr>
          <w:rFonts w:eastAsia="Times New Roman" w:cs="Times New Roman"/>
          <w:color w:val="000000"/>
          <w:szCs w:val="17"/>
        </w:rPr>
        <w:t xml:space="preserve"> </w:t>
      </w:r>
    </w:p>
    <w:p w14:paraId="22588160"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lastRenderedPageBreak/>
        <w:t>15.</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976/5-2-2018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Α΄</w:t>
      </w:r>
      <w:r>
        <w:rPr>
          <w:rFonts w:eastAsia="Times New Roman" w:cs="Times New Roman"/>
          <w:color w:val="000000"/>
          <w:szCs w:val="17"/>
        </w:rPr>
        <w:t xml:space="preserve"> </w:t>
      </w:r>
      <w:r>
        <w:rPr>
          <w:rFonts w:eastAsia="Times New Roman" w:cs="Times New Roman"/>
          <w:color w:val="000000"/>
          <w:szCs w:val="17"/>
        </w:rPr>
        <w:t>Θεσσαλονίκης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Ένωσης</w:t>
      </w:r>
      <w:r>
        <w:rPr>
          <w:rFonts w:eastAsia="Times New Roman" w:cs="Times New Roman"/>
          <w:color w:val="000000"/>
          <w:szCs w:val="17"/>
        </w:rPr>
        <w:t xml:space="preserve"> </w:t>
      </w:r>
      <w:r>
        <w:rPr>
          <w:rFonts w:eastAsia="Times New Roman" w:cs="Times New Roman"/>
          <w:color w:val="000000"/>
          <w:szCs w:val="17"/>
        </w:rPr>
        <w:t>Κεντρώων</w:t>
      </w:r>
      <w:r>
        <w:rPr>
          <w:rFonts w:eastAsia="Times New Roman" w:cs="Times New Roman"/>
          <w:color w:val="000000"/>
          <w:szCs w:val="17"/>
        </w:rPr>
        <w:t xml:space="preserve"> </w:t>
      </w:r>
      <w:r>
        <w:rPr>
          <w:rFonts w:eastAsia="Times New Roman" w:cs="Times New Roman"/>
          <w:color w:val="000000"/>
          <w:szCs w:val="17"/>
        </w:rPr>
        <w:t xml:space="preserve">κ. </w:t>
      </w:r>
      <w:r>
        <w:rPr>
          <w:rFonts w:eastAsia="Times New Roman" w:cs="Times New Roman"/>
          <w:bCs/>
          <w:color w:val="000000"/>
          <w:szCs w:val="17"/>
        </w:rPr>
        <w:t>Ιωάννη</w:t>
      </w:r>
      <w:r>
        <w:rPr>
          <w:rFonts w:eastAsia="Times New Roman" w:cs="Times New Roman"/>
          <w:bCs/>
          <w:color w:val="000000"/>
          <w:szCs w:val="17"/>
        </w:rPr>
        <w:t xml:space="preserve"> </w:t>
      </w:r>
      <w:proofErr w:type="spellStart"/>
      <w:r>
        <w:rPr>
          <w:rFonts w:eastAsia="Times New Roman" w:cs="Times New Roman"/>
          <w:bCs/>
          <w:color w:val="000000"/>
          <w:szCs w:val="17"/>
        </w:rPr>
        <w:t>Σαρίδη</w:t>
      </w:r>
      <w:proofErr w:type="spellEnd"/>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b/>
          <w:bCs/>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«Ποιο</w:t>
      </w:r>
      <w:r>
        <w:rPr>
          <w:rFonts w:eastAsia="Times New Roman" w:cs="Times New Roman"/>
          <w:color w:val="000000"/>
          <w:szCs w:val="17"/>
        </w:rPr>
        <w:t xml:space="preserve"> </w:t>
      </w:r>
      <w:r>
        <w:rPr>
          <w:rFonts w:eastAsia="Times New Roman" w:cs="Times New Roman"/>
          <w:color w:val="000000"/>
          <w:szCs w:val="17"/>
        </w:rPr>
        <w:t>το</w:t>
      </w:r>
      <w:r>
        <w:rPr>
          <w:rFonts w:eastAsia="Times New Roman" w:cs="Times New Roman"/>
          <w:color w:val="000000"/>
          <w:szCs w:val="17"/>
        </w:rPr>
        <w:t xml:space="preserve"> </w:t>
      </w:r>
      <w:r>
        <w:rPr>
          <w:rFonts w:eastAsia="Times New Roman" w:cs="Times New Roman"/>
          <w:color w:val="000000"/>
          <w:szCs w:val="17"/>
        </w:rPr>
        <w:t>ακριβές</w:t>
      </w:r>
      <w:r>
        <w:rPr>
          <w:rFonts w:eastAsia="Times New Roman" w:cs="Times New Roman"/>
          <w:color w:val="000000"/>
          <w:szCs w:val="17"/>
        </w:rPr>
        <w:t xml:space="preserve"> </w:t>
      </w:r>
      <w:r>
        <w:rPr>
          <w:rFonts w:eastAsia="Times New Roman" w:cs="Times New Roman"/>
          <w:color w:val="000000"/>
          <w:szCs w:val="17"/>
        </w:rPr>
        <w:t>υπόλοιπο</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τραπεζικού</w:t>
      </w:r>
      <w:r>
        <w:rPr>
          <w:rFonts w:eastAsia="Times New Roman" w:cs="Times New Roman"/>
          <w:color w:val="000000"/>
          <w:szCs w:val="17"/>
        </w:rPr>
        <w:t xml:space="preserve"> </w:t>
      </w:r>
      <w:r>
        <w:rPr>
          <w:rFonts w:eastAsia="Times New Roman" w:cs="Times New Roman"/>
          <w:color w:val="000000"/>
          <w:szCs w:val="17"/>
        </w:rPr>
        <w:t>λογαριασμού</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ν.128/1975;».</w:t>
      </w:r>
    </w:p>
    <w:p w14:paraId="22588161"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16.</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1007/6-2-2018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Ηρακλείου</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Κομμουνιστικού</w:t>
      </w:r>
      <w:r>
        <w:rPr>
          <w:rFonts w:eastAsia="Times New Roman" w:cs="Times New Roman"/>
          <w:color w:val="000000"/>
          <w:szCs w:val="17"/>
        </w:rPr>
        <w:t xml:space="preserve"> </w:t>
      </w:r>
      <w:r>
        <w:rPr>
          <w:rFonts w:eastAsia="Times New Roman" w:cs="Times New Roman"/>
          <w:color w:val="000000"/>
          <w:szCs w:val="17"/>
        </w:rPr>
        <w:t>Κόμματος</w:t>
      </w:r>
      <w:r>
        <w:rPr>
          <w:rFonts w:eastAsia="Times New Roman" w:cs="Times New Roman"/>
          <w:color w:val="000000"/>
          <w:szCs w:val="17"/>
        </w:rPr>
        <w:t xml:space="preserve"> </w:t>
      </w:r>
      <w:r>
        <w:rPr>
          <w:rFonts w:eastAsia="Times New Roman" w:cs="Times New Roman"/>
          <w:color w:val="000000"/>
          <w:szCs w:val="17"/>
        </w:rPr>
        <w:t>Ελλάδ</w:t>
      </w:r>
      <w:r>
        <w:rPr>
          <w:rFonts w:eastAsia="Times New Roman" w:cs="Times New Roman"/>
          <w:color w:val="000000"/>
          <w:szCs w:val="17"/>
        </w:rPr>
        <w:t>α</w:t>
      </w:r>
      <w:r>
        <w:rPr>
          <w:rFonts w:eastAsia="Times New Roman" w:cs="Times New Roman"/>
          <w:color w:val="000000"/>
          <w:szCs w:val="17"/>
        </w:rPr>
        <w:t>ς</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Εμμανουήλ</w:t>
      </w:r>
      <w:r>
        <w:rPr>
          <w:rFonts w:eastAsia="Times New Roman" w:cs="Times New Roman"/>
          <w:bCs/>
          <w:color w:val="000000"/>
          <w:szCs w:val="17"/>
        </w:rPr>
        <w:t xml:space="preserve"> </w:t>
      </w:r>
      <w:r>
        <w:rPr>
          <w:rFonts w:eastAsia="Times New Roman" w:cs="Times New Roman"/>
          <w:bCs/>
          <w:color w:val="000000"/>
          <w:szCs w:val="17"/>
        </w:rPr>
        <w:t>Συντυχάκη</w:t>
      </w:r>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b/>
          <w:bCs/>
          <w:color w:val="000000"/>
          <w:szCs w:val="17"/>
        </w:rPr>
        <w:t xml:space="preserve"> </w:t>
      </w:r>
      <w:r>
        <w:rPr>
          <w:rFonts w:eastAsia="Times New Roman" w:cs="Times New Roman"/>
          <w:bCs/>
          <w:color w:val="000000"/>
          <w:szCs w:val="17"/>
        </w:rPr>
        <w:t>Υγείας,</w:t>
      </w:r>
      <w:r>
        <w:rPr>
          <w:rFonts w:eastAsia="Times New Roman" w:cs="Times New Roman"/>
          <w:b/>
          <w:bCs/>
          <w:color w:val="000000"/>
          <w:szCs w:val="17"/>
        </w:rPr>
        <w:t xml:space="preserve"> </w:t>
      </w:r>
      <w:r>
        <w:rPr>
          <w:rFonts w:eastAsia="Times New Roman" w:cs="Times New Roman"/>
          <w:color w:val="000000"/>
          <w:szCs w:val="17"/>
        </w:rPr>
        <w:t>σχετικά</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τα</w:t>
      </w:r>
      <w:r>
        <w:rPr>
          <w:rFonts w:eastAsia="Times New Roman" w:cs="Times New Roman"/>
          <w:color w:val="000000"/>
          <w:szCs w:val="17"/>
        </w:rPr>
        <w:t xml:space="preserve"> </w:t>
      </w:r>
      <w:r>
        <w:rPr>
          <w:rFonts w:eastAsia="Times New Roman" w:cs="Times New Roman"/>
          <w:color w:val="000000"/>
          <w:szCs w:val="17"/>
        </w:rPr>
        <w:t>προβλήματα</w:t>
      </w:r>
      <w:r>
        <w:rPr>
          <w:rFonts w:eastAsia="Times New Roman" w:cs="Times New Roman"/>
          <w:color w:val="000000"/>
          <w:szCs w:val="17"/>
        </w:rPr>
        <w:t xml:space="preserve"> </w:t>
      </w:r>
      <w:r>
        <w:rPr>
          <w:rFonts w:eastAsia="Times New Roman" w:cs="Times New Roman"/>
          <w:color w:val="000000"/>
          <w:szCs w:val="17"/>
        </w:rPr>
        <w:t>ελλείψεων</w:t>
      </w:r>
      <w:r>
        <w:rPr>
          <w:rFonts w:eastAsia="Times New Roman" w:cs="Times New Roman"/>
          <w:color w:val="000000"/>
          <w:szCs w:val="17"/>
        </w:rPr>
        <w:t xml:space="preserve"> </w:t>
      </w:r>
      <w:r>
        <w:rPr>
          <w:rFonts w:eastAsia="Times New Roman" w:cs="Times New Roman"/>
          <w:color w:val="000000"/>
          <w:szCs w:val="17"/>
        </w:rPr>
        <w:t>προσωπικού,</w:t>
      </w:r>
      <w:r>
        <w:rPr>
          <w:rFonts w:eastAsia="Times New Roman" w:cs="Times New Roman"/>
          <w:color w:val="000000"/>
          <w:szCs w:val="17"/>
        </w:rPr>
        <w:t xml:space="preserve"> </w:t>
      </w:r>
      <w:r>
        <w:rPr>
          <w:rFonts w:eastAsia="Times New Roman" w:cs="Times New Roman"/>
          <w:color w:val="000000"/>
          <w:szCs w:val="17"/>
        </w:rPr>
        <w:t>κτηριακών</w:t>
      </w:r>
      <w:r>
        <w:rPr>
          <w:rFonts w:eastAsia="Times New Roman" w:cs="Times New Roman"/>
          <w:color w:val="000000"/>
          <w:szCs w:val="17"/>
        </w:rPr>
        <w:t xml:space="preserve"> </w:t>
      </w:r>
      <w:r>
        <w:rPr>
          <w:rFonts w:eastAsia="Times New Roman" w:cs="Times New Roman"/>
          <w:color w:val="000000"/>
          <w:szCs w:val="17"/>
        </w:rPr>
        <w:t>υποδομών</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r>
        <w:rPr>
          <w:rFonts w:eastAsia="Times New Roman" w:cs="Times New Roman"/>
          <w:color w:val="000000"/>
          <w:szCs w:val="17"/>
        </w:rPr>
        <w:t>εξοπλισμού</w:t>
      </w:r>
      <w:r>
        <w:rPr>
          <w:rFonts w:eastAsia="Times New Roman" w:cs="Times New Roman"/>
          <w:color w:val="000000"/>
          <w:szCs w:val="17"/>
        </w:rPr>
        <w:t xml:space="preserve"> </w:t>
      </w:r>
      <w:r>
        <w:rPr>
          <w:rFonts w:eastAsia="Times New Roman" w:cs="Times New Roman"/>
          <w:color w:val="000000"/>
          <w:szCs w:val="17"/>
        </w:rPr>
        <w:t>στο</w:t>
      </w:r>
      <w:r>
        <w:rPr>
          <w:rFonts w:eastAsia="Times New Roman" w:cs="Times New Roman"/>
          <w:color w:val="000000"/>
          <w:szCs w:val="17"/>
        </w:rPr>
        <w:t xml:space="preserve"> </w:t>
      </w:r>
      <w:r>
        <w:rPr>
          <w:rFonts w:eastAsia="Times New Roman" w:cs="Times New Roman"/>
          <w:color w:val="000000"/>
          <w:szCs w:val="17"/>
        </w:rPr>
        <w:t>Νοσοκομείο</w:t>
      </w:r>
      <w:r>
        <w:rPr>
          <w:rFonts w:eastAsia="Times New Roman" w:cs="Times New Roman"/>
          <w:color w:val="000000"/>
          <w:szCs w:val="17"/>
        </w:rPr>
        <w:t xml:space="preserve"> </w:t>
      </w:r>
      <w:r>
        <w:rPr>
          <w:rFonts w:eastAsia="Times New Roman" w:cs="Times New Roman"/>
          <w:color w:val="000000"/>
          <w:szCs w:val="17"/>
        </w:rPr>
        <w:t>Αγ.</w:t>
      </w:r>
      <w:r>
        <w:rPr>
          <w:rFonts w:eastAsia="Times New Roman" w:cs="Times New Roman"/>
          <w:color w:val="000000"/>
          <w:szCs w:val="17"/>
        </w:rPr>
        <w:t xml:space="preserve"> </w:t>
      </w:r>
      <w:r>
        <w:rPr>
          <w:rFonts w:eastAsia="Times New Roman" w:cs="Times New Roman"/>
          <w:color w:val="000000"/>
          <w:szCs w:val="17"/>
        </w:rPr>
        <w:t>Νικολάου</w:t>
      </w:r>
      <w:r>
        <w:rPr>
          <w:rFonts w:eastAsia="Times New Roman" w:cs="Times New Roman"/>
          <w:color w:val="000000"/>
          <w:szCs w:val="17"/>
        </w:rPr>
        <w:t xml:space="preserve"> </w:t>
      </w:r>
      <w:r>
        <w:rPr>
          <w:rFonts w:eastAsia="Times New Roman" w:cs="Times New Roman"/>
          <w:color w:val="000000"/>
          <w:szCs w:val="17"/>
        </w:rPr>
        <w:t>Λασιθίου.</w:t>
      </w:r>
    </w:p>
    <w:p w14:paraId="22588162"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17.</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948/30-1-2018</w:t>
      </w:r>
      <w:r>
        <w:rPr>
          <w:rFonts w:eastAsia="Times New Roman" w:cs="Times New Roman"/>
          <w:color w:val="000000"/>
          <w:szCs w:val="17"/>
        </w:rPr>
        <w:t xml:space="preserve"> </w:t>
      </w:r>
      <w:r>
        <w:rPr>
          <w:rFonts w:eastAsia="Times New Roman" w:cs="Times New Roman"/>
          <w:color w:val="000000"/>
          <w:szCs w:val="17"/>
        </w:rPr>
        <w:t>επίκαιρη</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Φθιώτιδας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Νέας</w:t>
      </w:r>
      <w:r>
        <w:rPr>
          <w:rFonts w:eastAsia="Times New Roman" w:cs="Times New Roman"/>
          <w:color w:val="000000"/>
          <w:szCs w:val="17"/>
        </w:rPr>
        <w:t xml:space="preserve"> </w:t>
      </w:r>
      <w:r>
        <w:rPr>
          <w:rFonts w:eastAsia="Times New Roman" w:cs="Times New Roman"/>
          <w:color w:val="000000"/>
          <w:szCs w:val="17"/>
        </w:rPr>
        <w:t>Δημοκρατίας</w:t>
      </w:r>
      <w:r>
        <w:rPr>
          <w:rFonts w:eastAsia="Times New Roman" w:cs="Times New Roman"/>
          <w:color w:val="000000"/>
          <w:szCs w:val="17"/>
        </w:rPr>
        <w:t xml:space="preserve"> </w:t>
      </w:r>
      <w:r>
        <w:rPr>
          <w:rFonts w:eastAsia="Times New Roman" w:cs="Times New Roman"/>
          <w:color w:val="000000"/>
          <w:szCs w:val="17"/>
        </w:rPr>
        <w:t xml:space="preserve">κ. </w:t>
      </w:r>
      <w:r>
        <w:rPr>
          <w:rFonts w:eastAsia="Times New Roman" w:cs="Times New Roman"/>
          <w:bCs/>
          <w:color w:val="000000"/>
          <w:szCs w:val="17"/>
        </w:rPr>
        <w:t>Χρήστου</w:t>
      </w:r>
      <w:r>
        <w:rPr>
          <w:rFonts w:eastAsia="Times New Roman" w:cs="Times New Roman"/>
          <w:bCs/>
          <w:color w:val="000000"/>
          <w:szCs w:val="17"/>
        </w:rPr>
        <w:t xml:space="preserve"> </w:t>
      </w:r>
      <w:proofErr w:type="spellStart"/>
      <w:r>
        <w:rPr>
          <w:rFonts w:eastAsia="Times New Roman" w:cs="Times New Roman"/>
          <w:bCs/>
          <w:color w:val="000000"/>
          <w:szCs w:val="17"/>
        </w:rPr>
        <w:t>Σταϊκούρα</w:t>
      </w:r>
      <w:proofErr w:type="spellEnd"/>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b/>
          <w:bCs/>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«Εξέλιξη</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r>
        <w:rPr>
          <w:rFonts w:eastAsia="Times New Roman" w:cs="Times New Roman"/>
          <w:color w:val="000000"/>
          <w:szCs w:val="17"/>
        </w:rPr>
        <w:t>ολοκλήρωση</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διαδικασίας</w:t>
      </w:r>
      <w:r>
        <w:rPr>
          <w:rFonts w:eastAsia="Times New Roman" w:cs="Times New Roman"/>
          <w:color w:val="000000"/>
          <w:szCs w:val="17"/>
        </w:rPr>
        <w:t xml:space="preserve"> </w:t>
      </w:r>
      <w:r>
        <w:rPr>
          <w:rFonts w:eastAsia="Times New Roman" w:cs="Times New Roman"/>
          <w:color w:val="000000"/>
          <w:szCs w:val="17"/>
        </w:rPr>
        <w:t>αποπληρωμής</w:t>
      </w:r>
      <w:r>
        <w:rPr>
          <w:rFonts w:eastAsia="Times New Roman" w:cs="Times New Roman"/>
          <w:color w:val="000000"/>
          <w:szCs w:val="17"/>
        </w:rPr>
        <w:t xml:space="preserve"> </w:t>
      </w:r>
      <w:r>
        <w:rPr>
          <w:rFonts w:eastAsia="Times New Roman" w:cs="Times New Roman"/>
          <w:color w:val="000000"/>
          <w:szCs w:val="17"/>
        </w:rPr>
        <w:t>των</w:t>
      </w:r>
      <w:r>
        <w:rPr>
          <w:rFonts w:eastAsia="Times New Roman" w:cs="Times New Roman"/>
          <w:color w:val="000000"/>
          <w:szCs w:val="17"/>
        </w:rPr>
        <w:t xml:space="preserve"> </w:t>
      </w:r>
      <w:r>
        <w:rPr>
          <w:rFonts w:eastAsia="Times New Roman" w:cs="Times New Roman"/>
          <w:color w:val="000000"/>
          <w:szCs w:val="17"/>
        </w:rPr>
        <w:t>ληξιπρόθεσμων</w:t>
      </w:r>
      <w:r>
        <w:rPr>
          <w:rFonts w:eastAsia="Times New Roman" w:cs="Times New Roman"/>
          <w:color w:val="000000"/>
          <w:szCs w:val="17"/>
        </w:rPr>
        <w:t xml:space="preserve"> </w:t>
      </w:r>
      <w:r>
        <w:rPr>
          <w:rFonts w:eastAsia="Times New Roman" w:cs="Times New Roman"/>
          <w:color w:val="000000"/>
          <w:szCs w:val="17"/>
        </w:rPr>
        <w:t>οφειλών</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δ</w:t>
      </w:r>
      <w:r>
        <w:rPr>
          <w:rFonts w:eastAsia="Times New Roman" w:cs="Times New Roman"/>
          <w:color w:val="000000"/>
          <w:szCs w:val="17"/>
        </w:rPr>
        <w:t>ημοσίου</w:t>
      </w:r>
      <w:r>
        <w:rPr>
          <w:rFonts w:eastAsia="Times New Roman" w:cs="Times New Roman"/>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ιδιώτες».</w:t>
      </w:r>
      <w:r>
        <w:rPr>
          <w:rFonts w:eastAsia="Times New Roman" w:cs="Times New Roman"/>
          <w:color w:val="000000"/>
          <w:szCs w:val="17"/>
        </w:rPr>
        <w:t xml:space="preserve"> </w:t>
      </w:r>
    </w:p>
    <w:p w14:paraId="22588163" w14:textId="77777777" w:rsidR="006259B0" w:rsidRDefault="00F76015">
      <w:pPr>
        <w:spacing w:after="0" w:line="600" w:lineRule="auto"/>
        <w:ind w:firstLine="720"/>
        <w:jc w:val="both"/>
        <w:rPr>
          <w:rFonts w:eastAsia="Times New Roman" w:cs="Times New Roman"/>
          <w:b/>
          <w:color w:val="000000"/>
          <w:szCs w:val="17"/>
        </w:rPr>
      </w:pPr>
      <w:r>
        <w:rPr>
          <w:rFonts w:eastAsia="Times New Roman" w:cs="Times New Roman"/>
          <w:bCs/>
          <w:color w:val="000000"/>
          <w:szCs w:val="17"/>
        </w:rPr>
        <w:t>ΑΝΑΦΟΡΕΣ</w:t>
      </w:r>
      <w:r>
        <w:rPr>
          <w:rFonts w:eastAsia="Times New Roman" w:cs="Times New Roman"/>
          <w:bCs/>
          <w:color w:val="000000"/>
          <w:szCs w:val="17"/>
        </w:rPr>
        <w:t xml:space="preserve"> </w:t>
      </w:r>
      <w:r>
        <w:rPr>
          <w:rFonts w:eastAsia="Times New Roman" w:cs="Times New Roman"/>
          <w:bCs/>
          <w:color w:val="000000"/>
          <w:szCs w:val="17"/>
        </w:rPr>
        <w:t>-</w:t>
      </w:r>
      <w:r>
        <w:rPr>
          <w:rFonts w:eastAsia="Times New Roman" w:cs="Times New Roman"/>
          <w:bCs/>
          <w:color w:val="000000"/>
          <w:szCs w:val="17"/>
        </w:rPr>
        <w:t xml:space="preserve"> </w:t>
      </w:r>
      <w:r>
        <w:rPr>
          <w:rFonts w:eastAsia="Times New Roman" w:cs="Times New Roman"/>
          <w:bCs/>
          <w:color w:val="000000"/>
          <w:szCs w:val="17"/>
        </w:rPr>
        <w:t>ΕΡΩΤΗΣΕΙΣ</w:t>
      </w:r>
      <w:r>
        <w:rPr>
          <w:rFonts w:eastAsia="Times New Roman" w:cs="Times New Roman"/>
          <w:bCs/>
          <w:color w:val="000000"/>
          <w:szCs w:val="17"/>
        </w:rPr>
        <w:t xml:space="preserve"> </w:t>
      </w:r>
      <w:r>
        <w:rPr>
          <w:rFonts w:eastAsia="Times New Roman" w:cs="Times New Roman"/>
          <w:bCs/>
          <w:color w:val="000000"/>
          <w:szCs w:val="17"/>
        </w:rPr>
        <w:t>(Άρθρο</w:t>
      </w:r>
      <w:r>
        <w:rPr>
          <w:rFonts w:eastAsia="Times New Roman" w:cs="Times New Roman"/>
          <w:bCs/>
          <w:color w:val="000000"/>
          <w:szCs w:val="17"/>
        </w:rPr>
        <w:t xml:space="preserve"> </w:t>
      </w:r>
      <w:r>
        <w:rPr>
          <w:rFonts w:eastAsia="Times New Roman" w:cs="Times New Roman"/>
          <w:bCs/>
          <w:color w:val="000000"/>
          <w:szCs w:val="17"/>
        </w:rPr>
        <w:t>130</w:t>
      </w:r>
      <w:r>
        <w:rPr>
          <w:rFonts w:eastAsia="Times New Roman" w:cs="Times New Roman"/>
          <w:bCs/>
          <w:color w:val="000000"/>
          <w:szCs w:val="17"/>
        </w:rPr>
        <w:t xml:space="preserve"> </w:t>
      </w:r>
      <w:r>
        <w:rPr>
          <w:rFonts w:eastAsia="Times New Roman" w:cs="Times New Roman"/>
          <w:bCs/>
          <w:color w:val="000000"/>
          <w:szCs w:val="17"/>
        </w:rPr>
        <w:t>παρ</w:t>
      </w:r>
      <w:r>
        <w:rPr>
          <w:rFonts w:eastAsia="Times New Roman" w:cs="Times New Roman"/>
          <w:bCs/>
          <w:color w:val="000000"/>
          <w:szCs w:val="17"/>
        </w:rPr>
        <w:t>άγραφος</w:t>
      </w:r>
      <w:r>
        <w:rPr>
          <w:rFonts w:eastAsia="Times New Roman" w:cs="Times New Roman"/>
          <w:bCs/>
          <w:color w:val="000000"/>
          <w:szCs w:val="17"/>
        </w:rPr>
        <w:t xml:space="preserve"> </w:t>
      </w:r>
      <w:r>
        <w:rPr>
          <w:rFonts w:eastAsia="Times New Roman" w:cs="Times New Roman"/>
          <w:bCs/>
          <w:color w:val="000000"/>
          <w:szCs w:val="17"/>
        </w:rPr>
        <w:t>5</w:t>
      </w:r>
      <w:r>
        <w:rPr>
          <w:rFonts w:eastAsia="Times New Roman" w:cs="Times New Roman"/>
          <w:bCs/>
          <w:color w:val="000000"/>
          <w:szCs w:val="17"/>
        </w:rPr>
        <w:t xml:space="preserve"> </w:t>
      </w:r>
      <w:r>
        <w:rPr>
          <w:rFonts w:eastAsia="Times New Roman" w:cs="Times New Roman"/>
          <w:bCs/>
          <w:color w:val="000000"/>
          <w:szCs w:val="17"/>
        </w:rPr>
        <w:t xml:space="preserve">του </w:t>
      </w:r>
      <w:r>
        <w:rPr>
          <w:rFonts w:eastAsia="Times New Roman" w:cs="Times New Roman"/>
          <w:bCs/>
          <w:color w:val="000000"/>
          <w:szCs w:val="17"/>
        </w:rPr>
        <w:t>Καν</w:t>
      </w:r>
      <w:r>
        <w:rPr>
          <w:rFonts w:eastAsia="Times New Roman" w:cs="Times New Roman"/>
          <w:bCs/>
          <w:color w:val="000000"/>
          <w:szCs w:val="17"/>
        </w:rPr>
        <w:t>ονισμού της</w:t>
      </w:r>
      <w:r>
        <w:rPr>
          <w:rFonts w:eastAsia="Times New Roman" w:cs="Times New Roman"/>
          <w:bCs/>
          <w:color w:val="000000"/>
          <w:szCs w:val="17"/>
        </w:rPr>
        <w:t xml:space="preserve"> </w:t>
      </w:r>
      <w:r>
        <w:rPr>
          <w:rFonts w:eastAsia="Times New Roman" w:cs="Times New Roman"/>
          <w:bCs/>
          <w:color w:val="000000"/>
          <w:szCs w:val="17"/>
        </w:rPr>
        <w:t>Βουλής)</w:t>
      </w:r>
    </w:p>
    <w:p w14:paraId="22588164"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t xml:space="preserve"> </w:t>
      </w:r>
      <w:r>
        <w:rPr>
          <w:rFonts w:eastAsia="Times New Roman" w:cs="Times New Roman"/>
          <w:color w:val="000000"/>
          <w:szCs w:val="17"/>
        </w:rPr>
        <w:t>1.</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956/6-11-2017</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Λακωνίας</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Νέας</w:t>
      </w:r>
      <w:r>
        <w:rPr>
          <w:rFonts w:eastAsia="Times New Roman" w:cs="Times New Roman"/>
          <w:color w:val="000000"/>
          <w:szCs w:val="17"/>
        </w:rPr>
        <w:t xml:space="preserve"> </w:t>
      </w:r>
      <w:r>
        <w:rPr>
          <w:rFonts w:eastAsia="Times New Roman" w:cs="Times New Roman"/>
          <w:color w:val="000000"/>
          <w:szCs w:val="17"/>
        </w:rPr>
        <w:t>Δημοκρατίας</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b/>
          <w:bCs/>
          <w:color w:val="000000"/>
          <w:szCs w:val="17"/>
        </w:rPr>
        <w:t xml:space="preserve"> </w:t>
      </w:r>
      <w:r>
        <w:rPr>
          <w:rFonts w:eastAsia="Times New Roman" w:cs="Times New Roman"/>
          <w:bCs/>
          <w:color w:val="000000"/>
          <w:szCs w:val="17"/>
        </w:rPr>
        <w:t>Αθανασίου</w:t>
      </w:r>
      <w:r>
        <w:rPr>
          <w:rFonts w:eastAsia="Times New Roman" w:cs="Times New Roman"/>
          <w:bCs/>
          <w:color w:val="000000"/>
          <w:szCs w:val="17"/>
        </w:rPr>
        <w:t xml:space="preserve"> </w:t>
      </w:r>
      <w:r>
        <w:rPr>
          <w:rFonts w:eastAsia="Times New Roman" w:cs="Times New Roman"/>
          <w:bCs/>
          <w:color w:val="000000"/>
          <w:szCs w:val="17"/>
        </w:rPr>
        <w:t>Δαβάκη</w:t>
      </w:r>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Παιδείας,</w:t>
      </w:r>
      <w:r>
        <w:rPr>
          <w:rFonts w:eastAsia="Times New Roman" w:cs="Times New Roman"/>
          <w:bCs/>
          <w:color w:val="000000"/>
          <w:szCs w:val="17"/>
        </w:rPr>
        <w:t xml:space="preserve"> </w:t>
      </w:r>
      <w:r>
        <w:rPr>
          <w:rFonts w:eastAsia="Times New Roman" w:cs="Times New Roman"/>
          <w:bCs/>
          <w:color w:val="000000"/>
          <w:szCs w:val="17"/>
        </w:rPr>
        <w:t>Έρευνας</w:t>
      </w:r>
      <w:r>
        <w:rPr>
          <w:rFonts w:eastAsia="Times New Roman" w:cs="Times New Roman"/>
          <w:bCs/>
          <w:color w:val="000000"/>
          <w:szCs w:val="17"/>
        </w:rPr>
        <w:t xml:space="preserve"> </w:t>
      </w:r>
      <w:r>
        <w:rPr>
          <w:rFonts w:eastAsia="Times New Roman" w:cs="Times New Roman"/>
          <w:bCs/>
          <w:color w:val="000000"/>
          <w:szCs w:val="17"/>
        </w:rPr>
        <w:t>και</w:t>
      </w:r>
      <w:r>
        <w:rPr>
          <w:rFonts w:eastAsia="Times New Roman" w:cs="Times New Roman"/>
          <w:b/>
          <w:bCs/>
          <w:color w:val="000000"/>
          <w:szCs w:val="17"/>
        </w:rPr>
        <w:t xml:space="preserve"> </w:t>
      </w:r>
      <w:r>
        <w:rPr>
          <w:rFonts w:eastAsia="Times New Roman" w:cs="Times New Roman"/>
          <w:bCs/>
          <w:color w:val="000000"/>
          <w:szCs w:val="17"/>
        </w:rPr>
        <w:t>Θρησκευμάτων,</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«Κατασκευή</w:t>
      </w:r>
      <w:r>
        <w:rPr>
          <w:rFonts w:eastAsia="Times New Roman" w:cs="Times New Roman"/>
          <w:color w:val="000000"/>
          <w:szCs w:val="17"/>
        </w:rPr>
        <w:t xml:space="preserve"> </w:t>
      </w:r>
      <w:r>
        <w:rPr>
          <w:rFonts w:eastAsia="Times New Roman" w:cs="Times New Roman"/>
          <w:color w:val="000000"/>
          <w:szCs w:val="17"/>
        </w:rPr>
        <w:t>νέου</w:t>
      </w:r>
      <w:r>
        <w:rPr>
          <w:rFonts w:eastAsia="Times New Roman" w:cs="Times New Roman"/>
          <w:color w:val="000000"/>
          <w:szCs w:val="17"/>
        </w:rPr>
        <w:t xml:space="preserve"> </w:t>
      </w:r>
      <w:r>
        <w:rPr>
          <w:rFonts w:eastAsia="Times New Roman" w:cs="Times New Roman"/>
          <w:color w:val="000000"/>
          <w:szCs w:val="17"/>
        </w:rPr>
        <w:t>διδακτηρίου</w:t>
      </w:r>
      <w:r>
        <w:rPr>
          <w:rFonts w:eastAsia="Times New Roman" w:cs="Times New Roman"/>
          <w:color w:val="000000"/>
          <w:szCs w:val="17"/>
        </w:rPr>
        <w:t xml:space="preserve"> </w:t>
      </w:r>
      <w:r>
        <w:rPr>
          <w:rFonts w:eastAsia="Times New Roman" w:cs="Times New Roman"/>
          <w:color w:val="000000"/>
          <w:szCs w:val="17"/>
        </w:rPr>
        <w:t>για</w:t>
      </w:r>
      <w:r>
        <w:rPr>
          <w:rFonts w:eastAsia="Times New Roman" w:cs="Times New Roman"/>
          <w:color w:val="000000"/>
          <w:szCs w:val="17"/>
        </w:rPr>
        <w:t xml:space="preserve"> </w:t>
      </w:r>
      <w:r>
        <w:rPr>
          <w:rFonts w:eastAsia="Times New Roman" w:cs="Times New Roman"/>
          <w:color w:val="000000"/>
          <w:szCs w:val="17"/>
        </w:rPr>
        <w:t>το</w:t>
      </w:r>
      <w:r>
        <w:rPr>
          <w:rFonts w:eastAsia="Times New Roman" w:cs="Times New Roman"/>
          <w:color w:val="000000"/>
          <w:szCs w:val="17"/>
        </w:rPr>
        <w:t xml:space="preserve"> </w:t>
      </w:r>
      <w:r>
        <w:rPr>
          <w:rFonts w:eastAsia="Times New Roman" w:cs="Times New Roman"/>
          <w:color w:val="000000"/>
          <w:szCs w:val="17"/>
        </w:rPr>
        <w:t>Εργαστήριο</w:t>
      </w:r>
      <w:r>
        <w:rPr>
          <w:rFonts w:eastAsia="Times New Roman" w:cs="Times New Roman"/>
          <w:color w:val="000000"/>
          <w:szCs w:val="17"/>
        </w:rPr>
        <w:t xml:space="preserve"> </w:t>
      </w:r>
      <w:r>
        <w:rPr>
          <w:rFonts w:eastAsia="Times New Roman" w:cs="Times New Roman"/>
          <w:color w:val="000000"/>
          <w:szCs w:val="17"/>
        </w:rPr>
        <w:t>Ειδικής</w:t>
      </w:r>
      <w:r>
        <w:rPr>
          <w:rFonts w:eastAsia="Times New Roman" w:cs="Times New Roman"/>
          <w:color w:val="000000"/>
          <w:szCs w:val="17"/>
        </w:rPr>
        <w:t xml:space="preserve"> </w:t>
      </w:r>
      <w:r>
        <w:rPr>
          <w:rFonts w:eastAsia="Times New Roman" w:cs="Times New Roman"/>
          <w:color w:val="000000"/>
          <w:szCs w:val="17"/>
        </w:rPr>
        <w:t>Επαγγελματικής</w:t>
      </w:r>
      <w:r>
        <w:rPr>
          <w:rFonts w:eastAsia="Times New Roman" w:cs="Times New Roman"/>
          <w:color w:val="000000"/>
          <w:szCs w:val="17"/>
        </w:rPr>
        <w:t xml:space="preserve"> </w:t>
      </w:r>
      <w:r>
        <w:rPr>
          <w:rFonts w:eastAsia="Times New Roman" w:cs="Times New Roman"/>
          <w:color w:val="000000"/>
          <w:szCs w:val="17"/>
        </w:rPr>
        <w:t>Εκπαίδευσης</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r>
        <w:rPr>
          <w:rFonts w:eastAsia="Times New Roman" w:cs="Times New Roman"/>
          <w:color w:val="000000"/>
          <w:szCs w:val="17"/>
        </w:rPr>
        <w:t>Κατάρτισης</w:t>
      </w:r>
      <w:r>
        <w:rPr>
          <w:rFonts w:eastAsia="Times New Roman" w:cs="Times New Roman"/>
          <w:color w:val="000000"/>
          <w:szCs w:val="17"/>
        </w:rPr>
        <w:t xml:space="preserve"> </w:t>
      </w:r>
      <w:r>
        <w:rPr>
          <w:rFonts w:eastAsia="Times New Roman" w:cs="Times New Roman"/>
          <w:color w:val="000000"/>
          <w:szCs w:val="17"/>
        </w:rPr>
        <w:t>(ΕΕΕΕΚ)</w:t>
      </w:r>
      <w:r>
        <w:rPr>
          <w:rFonts w:eastAsia="Times New Roman" w:cs="Times New Roman"/>
          <w:color w:val="000000"/>
          <w:szCs w:val="17"/>
        </w:rPr>
        <w:t xml:space="preserve"> </w:t>
      </w:r>
      <w:r>
        <w:rPr>
          <w:rFonts w:eastAsia="Times New Roman" w:cs="Times New Roman"/>
          <w:color w:val="000000"/>
          <w:szCs w:val="17"/>
        </w:rPr>
        <w:t>Μυστρά».</w:t>
      </w:r>
    </w:p>
    <w:p w14:paraId="22588165" w14:textId="77777777" w:rsidR="006259B0" w:rsidRDefault="00F76015">
      <w:pPr>
        <w:spacing w:after="0" w:line="600" w:lineRule="auto"/>
        <w:ind w:firstLine="720"/>
        <w:jc w:val="both"/>
        <w:rPr>
          <w:rFonts w:eastAsia="Times New Roman" w:cs="Times New Roman"/>
          <w:color w:val="000000"/>
          <w:szCs w:val="17"/>
        </w:rPr>
      </w:pPr>
      <w:r>
        <w:rPr>
          <w:rFonts w:eastAsia="Times New Roman" w:cs="Times New Roman"/>
          <w:color w:val="000000"/>
          <w:szCs w:val="17"/>
        </w:rPr>
        <w:lastRenderedPageBreak/>
        <w:t>2.</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αριθμό</w:t>
      </w:r>
      <w:r>
        <w:rPr>
          <w:rFonts w:eastAsia="Times New Roman" w:cs="Times New Roman"/>
          <w:color w:val="000000"/>
          <w:szCs w:val="17"/>
        </w:rPr>
        <w:t xml:space="preserve"> </w:t>
      </w:r>
      <w:r>
        <w:rPr>
          <w:rFonts w:eastAsia="Times New Roman" w:cs="Times New Roman"/>
          <w:color w:val="000000"/>
          <w:szCs w:val="17"/>
        </w:rPr>
        <w:t>2290/28-12-2017</w:t>
      </w:r>
      <w:r>
        <w:rPr>
          <w:rFonts w:eastAsia="Times New Roman" w:cs="Times New Roman"/>
          <w:color w:val="000000"/>
          <w:szCs w:val="17"/>
        </w:rPr>
        <w:t xml:space="preserve"> </w:t>
      </w:r>
      <w:r>
        <w:rPr>
          <w:rFonts w:eastAsia="Times New Roman" w:cs="Times New Roman"/>
          <w:color w:val="000000"/>
          <w:szCs w:val="17"/>
        </w:rPr>
        <w:t>ερώτηση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Βουλευτή</w:t>
      </w:r>
      <w:r>
        <w:rPr>
          <w:rFonts w:eastAsia="Times New Roman" w:cs="Times New Roman"/>
          <w:color w:val="000000"/>
          <w:szCs w:val="17"/>
        </w:rPr>
        <w:t xml:space="preserve"> </w:t>
      </w:r>
      <w:r>
        <w:rPr>
          <w:rFonts w:eastAsia="Times New Roman" w:cs="Times New Roman"/>
          <w:color w:val="000000"/>
          <w:szCs w:val="17"/>
        </w:rPr>
        <w:t>Ηρακλείου</w:t>
      </w:r>
      <w:r>
        <w:rPr>
          <w:rFonts w:eastAsia="Times New Roman" w:cs="Times New Roman"/>
          <w:color w:val="000000"/>
          <w:szCs w:val="17"/>
        </w:rPr>
        <w:t xml:space="preserve"> </w:t>
      </w:r>
      <w:r>
        <w:rPr>
          <w:rFonts w:eastAsia="Times New Roman" w:cs="Times New Roman"/>
          <w:color w:val="000000"/>
          <w:szCs w:val="17"/>
        </w:rPr>
        <w:t>της</w:t>
      </w:r>
      <w:r>
        <w:rPr>
          <w:rFonts w:eastAsia="Times New Roman" w:cs="Times New Roman"/>
          <w:color w:val="000000"/>
          <w:szCs w:val="17"/>
        </w:rPr>
        <w:t xml:space="preserve"> </w:t>
      </w:r>
      <w:r>
        <w:rPr>
          <w:rFonts w:eastAsia="Times New Roman" w:cs="Times New Roman"/>
          <w:color w:val="000000"/>
          <w:szCs w:val="17"/>
        </w:rPr>
        <w:t>Δημοκρατικής</w:t>
      </w:r>
      <w:r>
        <w:rPr>
          <w:rFonts w:eastAsia="Times New Roman" w:cs="Times New Roman"/>
          <w:color w:val="000000"/>
          <w:szCs w:val="17"/>
        </w:rPr>
        <w:t xml:space="preserve"> </w:t>
      </w:r>
      <w:r>
        <w:rPr>
          <w:rFonts w:eastAsia="Times New Roman" w:cs="Times New Roman"/>
          <w:color w:val="000000"/>
          <w:szCs w:val="17"/>
        </w:rPr>
        <w:t>Συμπαράταξης</w:t>
      </w:r>
      <w:r>
        <w:rPr>
          <w:rFonts w:eastAsia="Times New Roman" w:cs="Times New Roman"/>
          <w:color w:val="000000"/>
          <w:szCs w:val="17"/>
        </w:rPr>
        <w:t xml:space="preserve"> </w:t>
      </w:r>
      <w:r>
        <w:rPr>
          <w:rFonts w:eastAsia="Times New Roman" w:cs="Times New Roman"/>
          <w:color w:val="000000"/>
          <w:szCs w:val="17"/>
        </w:rPr>
        <w:t>ΠΑΣΟΚ</w:t>
      </w:r>
      <w:r>
        <w:rPr>
          <w:rFonts w:eastAsia="Times New Roman" w:cs="Times New Roman"/>
          <w:color w:val="000000"/>
          <w:szCs w:val="17"/>
        </w:rPr>
        <w:t xml:space="preserve"> </w:t>
      </w:r>
      <w:r>
        <w:rPr>
          <w:rFonts w:eastAsia="Times New Roman" w:cs="Times New Roman"/>
          <w:color w:val="000000"/>
          <w:szCs w:val="17"/>
        </w:rPr>
        <w:t>– ΔΗΜΑΡ</w:t>
      </w:r>
      <w:r>
        <w:rPr>
          <w:rFonts w:eastAsia="Times New Roman" w:cs="Times New Roman"/>
          <w:color w:val="000000"/>
          <w:szCs w:val="17"/>
        </w:rPr>
        <w:t xml:space="preserve"> </w:t>
      </w:r>
      <w:r>
        <w:rPr>
          <w:rFonts w:eastAsia="Times New Roman" w:cs="Times New Roman"/>
          <w:color w:val="000000"/>
          <w:szCs w:val="17"/>
        </w:rPr>
        <w:t>κ.</w:t>
      </w:r>
      <w:r>
        <w:rPr>
          <w:rFonts w:eastAsia="Times New Roman" w:cs="Times New Roman"/>
          <w:color w:val="000000"/>
          <w:szCs w:val="17"/>
        </w:rPr>
        <w:t xml:space="preserve"> </w:t>
      </w:r>
      <w:r>
        <w:rPr>
          <w:rFonts w:eastAsia="Times New Roman" w:cs="Times New Roman"/>
          <w:bCs/>
          <w:color w:val="000000"/>
          <w:szCs w:val="17"/>
        </w:rPr>
        <w:t>Βασιλείου</w:t>
      </w:r>
      <w:r>
        <w:rPr>
          <w:rFonts w:eastAsia="Times New Roman" w:cs="Times New Roman"/>
          <w:bCs/>
          <w:color w:val="000000"/>
          <w:szCs w:val="17"/>
        </w:rPr>
        <w:t xml:space="preserve"> </w:t>
      </w:r>
      <w:proofErr w:type="spellStart"/>
      <w:r>
        <w:rPr>
          <w:rFonts w:eastAsia="Times New Roman" w:cs="Times New Roman"/>
          <w:bCs/>
          <w:color w:val="000000"/>
          <w:szCs w:val="17"/>
        </w:rPr>
        <w:t>Κεγκέρογλου</w:t>
      </w:r>
      <w:proofErr w:type="spellEnd"/>
      <w:r>
        <w:rPr>
          <w:rFonts w:eastAsia="Times New Roman" w:cs="Times New Roman"/>
          <w:b/>
          <w:bCs/>
          <w:color w:val="000000"/>
          <w:szCs w:val="17"/>
        </w:rPr>
        <w:t xml:space="preserve"> </w:t>
      </w:r>
      <w:r>
        <w:rPr>
          <w:rFonts w:eastAsia="Times New Roman" w:cs="Times New Roman"/>
          <w:color w:val="000000"/>
          <w:szCs w:val="17"/>
        </w:rPr>
        <w:t>προς</w:t>
      </w:r>
      <w:r>
        <w:rPr>
          <w:rFonts w:eastAsia="Times New Roman" w:cs="Times New Roman"/>
          <w:color w:val="000000"/>
          <w:szCs w:val="17"/>
        </w:rPr>
        <w:t xml:space="preserve"> </w:t>
      </w:r>
      <w:r>
        <w:rPr>
          <w:rFonts w:eastAsia="Times New Roman" w:cs="Times New Roman"/>
          <w:color w:val="000000"/>
          <w:szCs w:val="17"/>
        </w:rPr>
        <w:t>τον</w:t>
      </w:r>
      <w:r>
        <w:rPr>
          <w:rFonts w:eastAsia="Times New Roman" w:cs="Times New Roman"/>
          <w:color w:val="000000"/>
          <w:szCs w:val="17"/>
        </w:rPr>
        <w:t xml:space="preserve"> </w:t>
      </w:r>
      <w:r>
        <w:rPr>
          <w:rFonts w:eastAsia="Times New Roman" w:cs="Times New Roman"/>
          <w:color w:val="000000"/>
          <w:szCs w:val="17"/>
        </w:rPr>
        <w:t>Υπουργό</w:t>
      </w:r>
      <w:r>
        <w:rPr>
          <w:rFonts w:eastAsia="Times New Roman" w:cs="Times New Roman"/>
          <w:color w:val="000000"/>
          <w:szCs w:val="17"/>
        </w:rPr>
        <w:t xml:space="preserve"> </w:t>
      </w:r>
      <w:r>
        <w:rPr>
          <w:rFonts w:eastAsia="Times New Roman" w:cs="Times New Roman"/>
          <w:bCs/>
          <w:color w:val="000000"/>
          <w:szCs w:val="17"/>
        </w:rPr>
        <w:t>Οικονομικών,</w:t>
      </w:r>
      <w:r>
        <w:rPr>
          <w:rFonts w:eastAsia="Times New Roman" w:cs="Times New Roman"/>
          <w:b/>
          <w:bCs/>
          <w:color w:val="000000"/>
          <w:szCs w:val="17"/>
        </w:rPr>
        <w:t xml:space="preserve"> </w:t>
      </w:r>
      <w:r>
        <w:rPr>
          <w:rFonts w:eastAsia="Times New Roman" w:cs="Times New Roman"/>
          <w:color w:val="000000"/>
          <w:szCs w:val="17"/>
        </w:rPr>
        <w:t>με</w:t>
      </w:r>
      <w:r>
        <w:rPr>
          <w:rFonts w:eastAsia="Times New Roman" w:cs="Times New Roman"/>
          <w:color w:val="000000"/>
          <w:szCs w:val="17"/>
        </w:rPr>
        <w:t xml:space="preserve"> </w:t>
      </w:r>
      <w:r>
        <w:rPr>
          <w:rFonts w:eastAsia="Times New Roman" w:cs="Times New Roman"/>
          <w:color w:val="000000"/>
          <w:szCs w:val="17"/>
        </w:rPr>
        <w:t>θέμα:</w:t>
      </w:r>
      <w:r>
        <w:rPr>
          <w:rFonts w:eastAsia="Times New Roman" w:cs="Times New Roman"/>
          <w:color w:val="000000"/>
          <w:szCs w:val="17"/>
        </w:rPr>
        <w:t xml:space="preserve"> </w:t>
      </w:r>
      <w:r>
        <w:rPr>
          <w:rFonts w:eastAsia="Times New Roman" w:cs="Times New Roman"/>
          <w:color w:val="000000"/>
          <w:szCs w:val="17"/>
        </w:rPr>
        <w:t>«Να</w:t>
      </w:r>
      <w:r>
        <w:rPr>
          <w:rFonts w:eastAsia="Times New Roman" w:cs="Times New Roman"/>
          <w:color w:val="000000"/>
          <w:szCs w:val="17"/>
        </w:rPr>
        <w:t xml:space="preserve"> </w:t>
      </w:r>
      <w:r>
        <w:rPr>
          <w:rFonts w:eastAsia="Times New Roman" w:cs="Times New Roman"/>
          <w:color w:val="000000"/>
          <w:szCs w:val="17"/>
        </w:rPr>
        <w:t>ανανεωθεί</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παραχώρηση</w:t>
      </w:r>
      <w:r>
        <w:rPr>
          <w:rFonts w:eastAsia="Times New Roman" w:cs="Times New Roman"/>
          <w:color w:val="000000"/>
          <w:szCs w:val="17"/>
        </w:rPr>
        <w:t xml:space="preserve"> </w:t>
      </w:r>
      <w:r>
        <w:rPr>
          <w:rFonts w:eastAsia="Times New Roman" w:cs="Times New Roman"/>
          <w:color w:val="000000"/>
          <w:szCs w:val="17"/>
        </w:rPr>
        <w:t>χρήσης</w:t>
      </w:r>
      <w:r>
        <w:rPr>
          <w:rFonts w:eastAsia="Times New Roman" w:cs="Times New Roman"/>
          <w:color w:val="000000"/>
          <w:szCs w:val="17"/>
        </w:rPr>
        <w:t xml:space="preserve"> </w:t>
      </w:r>
      <w:r>
        <w:rPr>
          <w:rFonts w:eastAsia="Times New Roman" w:cs="Times New Roman"/>
          <w:color w:val="000000"/>
          <w:szCs w:val="17"/>
        </w:rPr>
        <w:t>στο</w:t>
      </w:r>
      <w:r>
        <w:rPr>
          <w:rFonts w:eastAsia="Times New Roman" w:cs="Times New Roman"/>
          <w:color w:val="000000"/>
          <w:szCs w:val="17"/>
        </w:rPr>
        <w:t xml:space="preserve"> </w:t>
      </w:r>
      <w:r>
        <w:rPr>
          <w:rFonts w:eastAsia="Times New Roman" w:cs="Times New Roman"/>
          <w:color w:val="000000"/>
          <w:szCs w:val="17"/>
        </w:rPr>
        <w:t>Υπουργείο</w:t>
      </w:r>
      <w:r>
        <w:rPr>
          <w:rFonts w:eastAsia="Times New Roman" w:cs="Times New Roman"/>
          <w:color w:val="000000"/>
          <w:szCs w:val="17"/>
        </w:rPr>
        <w:t xml:space="preserve"> </w:t>
      </w:r>
      <w:r>
        <w:rPr>
          <w:rFonts w:eastAsia="Times New Roman" w:cs="Times New Roman"/>
          <w:color w:val="000000"/>
          <w:szCs w:val="17"/>
        </w:rPr>
        <w:t>Δικαιοσύνης</w:t>
      </w:r>
      <w:r>
        <w:rPr>
          <w:rFonts w:eastAsia="Times New Roman" w:cs="Times New Roman"/>
          <w:color w:val="000000"/>
          <w:szCs w:val="17"/>
        </w:rPr>
        <w:t xml:space="preserve"> </w:t>
      </w:r>
      <w:r>
        <w:rPr>
          <w:rFonts w:eastAsia="Times New Roman" w:cs="Times New Roman"/>
          <w:color w:val="000000"/>
          <w:szCs w:val="17"/>
        </w:rPr>
        <w:t>για</w:t>
      </w:r>
      <w:r>
        <w:rPr>
          <w:rFonts w:eastAsia="Times New Roman" w:cs="Times New Roman"/>
          <w:color w:val="000000"/>
          <w:szCs w:val="17"/>
        </w:rPr>
        <w:t xml:space="preserve"> </w:t>
      </w:r>
      <w:r>
        <w:rPr>
          <w:rFonts w:eastAsia="Times New Roman" w:cs="Times New Roman"/>
          <w:color w:val="000000"/>
          <w:szCs w:val="17"/>
        </w:rPr>
        <w:t>να</w:t>
      </w:r>
      <w:r>
        <w:rPr>
          <w:rFonts w:eastAsia="Times New Roman" w:cs="Times New Roman"/>
          <w:color w:val="000000"/>
          <w:szCs w:val="17"/>
        </w:rPr>
        <w:t xml:space="preserve"> </w:t>
      </w:r>
      <w:r>
        <w:rPr>
          <w:rFonts w:eastAsia="Times New Roman" w:cs="Times New Roman"/>
          <w:color w:val="000000"/>
          <w:szCs w:val="17"/>
        </w:rPr>
        <w:t>προχωρήσει</w:t>
      </w:r>
      <w:r>
        <w:rPr>
          <w:rFonts w:eastAsia="Times New Roman" w:cs="Times New Roman"/>
          <w:color w:val="000000"/>
          <w:szCs w:val="17"/>
        </w:rPr>
        <w:t xml:space="preserve"> </w:t>
      </w:r>
      <w:r>
        <w:rPr>
          <w:rFonts w:eastAsia="Times New Roman" w:cs="Times New Roman"/>
          <w:color w:val="000000"/>
          <w:szCs w:val="17"/>
        </w:rPr>
        <w:t>η</w:t>
      </w:r>
      <w:r>
        <w:rPr>
          <w:rFonts w:eastAsia="Times New Roman" w:cs="Times New Roman"/>
          <w:color w:val="000000"/>
          <w:szCs w:val="17"/>
        </w:rPr>
        <w:t xml:space="preserve"> </w:t>
      </w:r>
      <w:r>
        <w:rPr>
          <w:rFonts w:eastAsia="Times New Roman" w:cs="Times New Roman"/>
          <w:color w:val="000000"/>
          <w:szCs w:val="17"/>
        </w:rPr>
        <w:t>συντήρηση</w:t>
      </w:r>
      <w:r>
        <w:rPr>
          <w:rFonts w:eastAsia="Times New Roman" w:cs="Times New Roman"/>
          <w:color w:val="000000"/>
          <w:szCs w:val="17"/>
        </w:rPr>
        <w:t xml:space="preserve"> </w:t>
      </w:r>
      <w:r>
        <w:rPr>
          <w:rFonts w:eastAsia="Times New Roman" w:cs="Times New Roman"/>
          <w:color w:val="000000"/>
          <w:szCs w:val="17"/>
        </w:rPr>
        <w:t>και</w:t>
      </w:r>
      <w:r>
        <w:rPr>
          <w:rFonts w:eastAsia="Times New Roman" w:cs="Times New Roman"/>
          <w:color w:val="000000"/>
          <w:szCs w:val="17"/>
        </w:rPr>
        <w:t xml:space="preserve"> </w:t>
      </w:r>
      <w:r>
        <w:rPr>
          <w:rFonts w:eastAsia="Times New Roman" w:cs="Times New Roman"/>
          <w:color w:val="000000"/>
          <w:szCs w:val="17"/>
        </w:rPr>
        <w:t>βελτίωση</w:t>
      </w:r>
      <w:r>
        <w:rPr>
          <w:rFonts w:eastAsia="Times New Roman" w:cs="Times New Roman"/>
          <w:color w:val="000000"/>
          <w:szCs w:val="17"/>
        </w:rPr>
        <w:t xml:space="preserve"> </w:t>
      </w:r>
      <w:r>
        <w:rPr>
          <w:rFonts w:eastAsia="Times New Roman" w:cs="Times New Roman"/>
          <w:color w:val="000000"/>
          <w:szCs w:val="17"/>
        </w:rPr>
        <w:t>του</w:t>
      </w:r>
      <w:r>
        <w:rPr>
          <w:rFonts w:eastAsia="Times New Roman" w:cs="Times New Roman"/>
          <w:color w:val="000000"/>
          <w:szCs w:val="17"/>
        </w:rPr>
        <w:t xml:space="preserve"> </w:t>
      </w:r>
      <w:r>
        <w:rPr>
          <w:rFonts w:eastAsia="Times New Roman" w:cs="Times New Roman"/>
          <w:color w:val="000000"/>
          <w:szCs w:val="17"/>
        </w:rPr>
        <w:t>υφιστάμενου</w:t>
      </w:r>
      <w:r>
        <w:rPr>
          <w:rFonts w:eastAsia="Times New Roman" w:cs="Times New Roman"/>
          <w:color w:val="000000"/>
          <w:szCs w:val="17"/>
        </w:rPr>
        <w:t xml:space="preserve"> </w:t>
      </w:r>
      <w:r>
        <w:rPr>
          <w:rFonts w:eastAsia="Times New Roman" w:cs="Times New Roman"/>
          <w:color w:val="000000"/>
          <w:szCs w:val="17"/>
        </w:rPr>
        <w:t>δικαστικού</w:t>
      </w:r>
      <w:r>
        <w:rPr>
          <w:rFonts w:eastAsia="Times New Roman" w:cs="Times New Roman"/>
          <w:color w:val="000000"/>
          <w:szCs w:val="17"/>
        </w:rPr>
        <w:t xml:space="preserve"> </w:t>
      </w:r>
      <w:r>
        <w:rPr>
          <w:rFonts w:eastAsia="Times New Roman" w:cs="Times New Roman"/>
          <w:color w:val="000000"/>
          <w:szCs w:val="17"/>
        </w:rPr>
        <w:t>Μεγάρου</w:t>
      </w:r>
      <w:r>
        <w:rPr>
          <w:rFonts w:eastAsia="Times New Roman" w:cs="Times New Roman"/>
          <w:color w:val="000000"/>
          <w:szCs w:val="17"/>
        </w:rPr>
        <w:t xml:space="preserve"> </w:t>
      </w:r>
      <w:r>
        <w:rPr>
          <w:rFonts w:eastAsia="Times New Roman" w:cs="Times New Roman"/>
          <w:color w:val="000000"/>
          <w:szCs w:val="17"/>
        </w:rPr>
        <w:t>Ηρακλείου</w:t>
      </w:r>
      <w:r>
        <w:rPr>
          <w:rFonts w:eastAsia="Times New Roman" w:cs="Times New Roman"/>
          <w:color w:val="000000"/>
          <w:szCs w:val="17"/>
        </w:rPr>
        <w:t xml:space="preserve"> </w:t>
      </w:r>
      <w:r>
        <w:rPr>
          <w:rFonts w:eastAsia="Times New Roman" w:cs="Times New Roman"/>
          <w:color w:val="000000"/>
          <w:szCs w:val="17"/>
        </w:rPr>
        <w:t>(κτ</w:t>
      </w:r>
      <w:r>
        <w:rPr>
          <w:rFonts w:eastAsia="Times New Roman" w:cs="Times New Roman"/>
          <w:color w:val="000000"/>
          <w:szCs w:val="17"/>
        </w:rPr>
        <w:t>ή</w:t>
      </w:r>
      <w:r>
        <w:rPr>
          <w:rFonts w:eastAsia="Times New Roman" w:cs="Times New Roman"/>
          <w:color w:val="000000"/>
          <w:szCs w:val="17"/>
        </w:rPr>
        <w:t>ριο</w:t>
      </w:r>
      <w:r>
        <w:rPr>
          <w:rFonts w:eastAsia="Times New Roman" w:cs="Times New Roman"/>
          <w:color w:val="000000"/>
          <w:szCs w:val="17"/>
        </w:rPr>
        <w:t xml:space="preserve"> </w:t>
      </w:r>
      <w:r>
        <w:rPr>
          <w:rFonts w:eastAsia="Times New Roman" w:cs="Times New Roman"/>
          <w:color w:val="000000"/>
          <w:szCs w:val="17"/>
        </w:rPr>
        <w:t>Πρωτοδικείου</w:t>
      </w:r>
      <w:r>
        <w:rPr>
          <w:rFonts w:eastAsia="Times New Roman" w:cs="Times New Roman"/>
          <w:color w:val="000000"/>
          <w:szCs w:val="17"/>
        </w:rPr>
        <w:t xml:space="preserve"> </w:t>
      </w:r>
      <w:r>
        <w:rPr>
          <w:rFonts w:eastAsia="Times New Roman" w:cs="Times New Roman"/>
          <w:color w:val="000000"/>
          <w:szCs w:val="17"/>
        </w:rPr>
        <w:t>/</w:t>
      </w:r>
      <w:r>
        <w:rPr>
          <w:rFonts w:eastAsia="Times New Roman" w:cs="Times New Roman"/>
          <w:color w:val="000000"/>
          <w:szCs w:val="17"/>
        </w:rPr>
        <w:t xml:space="preserve"> </w:t>
      </w:r>
      <w:r>
        <w:rPr>
          <w:rFonts w:eastAsia="Times New Roman" w:cs="Times New Roman"/>
          <w:color w:val="000000"/>
          <w:szCs w:val="17"/>
        </w:rPr>
        <w:t>κτ</w:t>
      </w:r>
      <w:r>
        <w:rPr>
          <w:rFonts w:eastAsia="Times New Roman" w:cs="Times New Roman"/>
          <w:color w:val="000000"/>
          <w:szCs w:val="17"/>
        </w:rPr>
        <w:t>ή</w:t>
      </w:r>
      <w:r>
        <w:rPr>
          <w:rFonts w:eastAsia="Times New Roman" w:cs="Times New Roman"/>
          <w:color w:val="000000"/>
          <w:szCs w:val="17"/>
        </w:rPr>
        <w:t>ριο</w:t>
      </w:r>
      <w:r>
        <w:rPr>
          <w:rFonts w:eastAsia="Times New Roman" w:cs="Times New Roman"/>
          <w:color w:val="000000"/>
          <w:szCs w:val="17"/>
        </w:rPr>
        <w:t xml:space="preserve"> </w:t>
      </w:r>
      <w:r>
        <w:rPr>
          <w:rFonts w:eastAsia="Times New Roman" w:cs="Times New Roman"/>
          <w:color w:val="000000"/>
          <w:szCs w:val="17"/>
        </w:rPr>
        <w:t>Ειρηνοδικείου)».</w:t>
      </w:r>
    </w:p>
    <w:p w14:paraId="22588166" w14:textId="77777777" w:rsidR="006259B0" w:rsidRDefault="00F76015">
      <w:pPr>
        <w:spacing w:after="0" w:line="600" w:lineRule="auto"/>
        <w:ind w:firstLine="720"/>
        <w:jc w:val="both"/>
        <w:rPr>
          <w:rFonts w:eastAsia="Times New Roman" w:cs="Times New Roman"/>
          <w:bCs/>
          <w:szCs w:val="24"/>
        </w:rPr>
      </w:pP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rPr>
        <w:t>συνάδελφος</w:t>
      </w:r>
      <w:r>
        <w:rPr>
          <w:rFonts w:eastAsia="Times New Roman" w:cs="Times New Roman"/>
          <w:szCs w:val="24"/>
        </w:rPr>
        <w:t xml:space="preserve"> </w:t>
      </w:r>
      <w:r>
        <w:rPr>
          <w:rFonts w:eastAsia="Times New Roman" w:cs="Times New Roman"/>
          <w:szCs w:val="24"/>
        </w:rPr>
        <w:t>Βουλευτής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Ιωάννης</w:t>
      </w:r>
      <w:r>
        <w:rPr>
          <w:rFonts w:eastAsia="Times New Roman" w:cs="Times New Roman"/>
          <w:szCs w:val="24"/>
        </w:rPr>
        <w:t xml:space="preserve"> </w:t>
      </w:r>
      <w:r>
        <w:rPr>
          <w:rFonts w:eastAsia="Times New Roman" w:cs="Times New Roman"/>
          <w:szCs w:val="24"/>
        </w:rPr>
        <w:t>Μανιάτης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Δημοκρατικής</w:t>
      </w:r>
      <w:r>
        <w:rPr>
          <w:rFonts w:eastAsia="Times New Roman" w:cs="Times New Roman"/>
          <w:szCs w:val="24"/>
        </w:rPr>
        <w:t xml:space="preserve"> </w:t>
      </w:r>
      <w:r>
        <w:rPr>
          <w:rFonts w:eastAsia="Times New Roman" w:cs="Times New Roman"/>
          <w:szCs w:val="24"/>
        </w:rPr>
        <w:t>Συμπαράταξης</w:t>
      </w:r>
      <w:r>
        <w:rPr>
          <w:rFonts w:eastAsia="Times New Roman" w:cs="Times New Roman"/>
          <w:szCs w:val="24"/>
        </w:rPr>
        <w:t xml:space="preserve">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 ΔΗΜΑΡ</w:t>
      </w:r>
      <w:r>
        <w:rPr>
          <w:rFonts w:eastAsia="Times New Roman" w:cs="Times New Roman"/>
          <w:szCs w:val="24"/>
        </w:rPr>
        <w:t xml:space="preserve"> </w:t>
      </w:r>
      <w:r>
        <w:rPr>
          <w:rFonts w:eastAsia="Times New Roman" w:cs="Times New Roman"/>
          <w:szCs w:val="24"/>
        </w:rPr>
        <w:t>αιτείται</w:t>
      </w:r>
      <w:r>
        <w:rPr>
          <w:rFonts w:eastAsia="Times New Roman" w:cs="Times New Roman"/>
          <w:szCs w:val="24"/>
        </w:rPr>
        <w:t xml:space="preserve"> </w:t>
      </w:r>
      <w:r>
        <w:rPr>
          <w:rFonts w:eastAsia="Times New Roman" w:cs="Times New Roman"/>
          <w:szCs w:val="24"/>
        </w:rPr>
        <w:t>άδεια.</w:t>
      </w:r>
      <w:r>
        <w:rPr>
          <w:rFonts w:eastAsia="Times New Roman" w:cs="Times New Roman"/>
          <w:bCs/>
          <w:szCs w:val="24"/>
        </w:rPr>
        <w:t xml:space="preserve"> </w:t>
      </w:r>
      <w:r>
        <w:rPr>
          <w:rFonts w:eastAsia="Times New Roman" w:cs="Times New Roman"/>
          <w:bCs/>
          <w:szCs w:val="24"/>
        </w:rPr>
        <w:t>Συγκεκριμένα,</w:t>
      </w:r>
      <w:r>
        <w:rPr>
          <w:rFonts w:eastAsia="Times New Roman" w:cs="Times New Roman"/>
          <w:bCs/>
          <w:szCs w:val="24"/>
        </w:rPr>
        <w:t xml:space="preserve"> </w:t>
      </w:r>
      <w:r>
        <w:rPr>
          <w:rFonts w:eastAsia="Times New Roman" w:cs="Times New Roman"/>
          <w:bCs/>
          <w:szCs w:val="24"/>
        </w:rPr>
        <w:t>η</w:t>
      </w:r>
      <w:r>
        <w:rPr>
          <w:rFonts w:eastAsia="Times New Roman" w:cs="Times New Roman"/>
          <w:bCs/>
          <w:szCs w:val="24"/>
        </w:rPr>
        <w:t xml:space="preserve"> </w:t>
      </w:r>
      <w:r>
        <w:rPr>
          <w:rFonts w:eastAsia="Times New Roman" w:cs="Times New Roman"/>
          <w:bCs/>
          <w:szCs w:val="24"/>
        </w:rPr>
        <w:t>αίτηση</w:t>
      </w:r>
      <w:r>
        <w:rPr>
          <w:rFonts w:eastAsia="Times New Roman" w:cs="Times New Roman"/>
          <w:bCs/>
          <w:szCs w:val="24"/>
        </w:rPr>
        <w:t xml:space="preserve"> </w:t>
      </w:r>
      <w:r>
        <w:rPr>
          <w:rFonts w:eastAsia="Times New Roman" w:cs="Times New Roman"/>
          <w:bCs/>
          <w:szCs w:val="24"/>
        </w:rPr>
        <w:t>έχει</w:t>
      </w:r>
      <w:r>
        <w:rPr>
          <w:rFonts w:eastAsia="Times New Roman" w:cs="Times New Roman"/>
          <w:bCs/>
          <w:szCs w:val="24"/>
        </w:rPr>
        <w:t xml:space="preserve"> </w:t>
      </w:r>
      <w:r>
        <w:rPr>
          <w:rFonts w:eastAsia="Times New Roman" w:cs="Times New Roman"/>
          <w:bCs/>
          <w:szCs w:val="24"/>
        </w:rPr>
        <w:t>ως</w:t>
      </w:r>
      <w:r>
        <w:rPr>
          <w:rFonts w:eastAsia="Times New Roman" w:cs="Times New Roman"/>
          <w:bCs/>
          <w:szCs w:val="24"/>
        </w:rPr>
        <w:t xml:space="preserve"> </w:t>
      </w:r>
      <w:r>
        <w:rPr>
          <w:rFonts w:eastAsia="Times New Roman" w:cs="Times New Roman"/>
          <w:bCs/>
          <w:szCs w:val="24"/>
        </w:rPr>
        <w:t>εξής:</w:t>
      </w:r>
      <w:r>
        <w:rPr>
          <w:rFonts w:eastAsia="Times New Roman" w:cs="Times New Roman"/>
          <w:bCs/>
          <w:szCs w:val="24"/>
        </w:rPr>
        <w:t xml:space="preserve"> </w:t>
      </w:r>
    </w:p>
    <w:p w14:paraId="22588167" w14:textId="77777777" w:rsidR="006259B0" w:rsidRDefault="00F76015">
      <w:pPr>
        <w:spacing w:after="0" w:line="600" w:lineRule="auto"/>
        <w:ind w:firstLine="720"/>
        <w:jc w:val="both"/>
        <w:rPr>
          <w:rFonts w:eastAsia="Times New Roman" w:cs="Times New Roman"/>
          <w:b/>
          <w:szCs w:val="24"/>
          <w:lang w:val="en-US"/>
        </w:rPr>
      </w:pPr>
      <w:r>
        <w:rPr>
          <w:rFonts w:eastAsia="Times New Roman" w:cs="Times New Roman"/>
          <w:bCs/>
          <w:szCs w:val="24"/>
        </w:rPr>
        <w:t>«Αξιότιμε</w:t>
      </w:r>
      <w:r>
        <w:rPr>
          <w:rFonts w:eastAsia="Times New Roman" w:cs="Times New Roman"/>
          <w:bCs/>
          <w:szCs w:val="24"/>
        </w:rPr>
        <w:t xml:space="preserve"> </w:t>
      </w:r>
      <w:r>
        <w:rPr>
          <w:rFonts w:eastAsia="Times New Roman" w:cs="Times New Roman"/>
          <w:bCs/>
          <w:szCs w:val="24"/>
        </w:rPr>
        <w:t>κύριε</w:t>
      </w:r>
      <w:r>
        <w:rPr>
          <w:rFonts w:eastAsia="Times New Roman" w:cs="Times New Roman"/>
          <w:bCs/>
          <w:szCs w:val="24"/>
        </w:rPr>
        <w:t xml:space="preserve"> </w:t>
      </w:r>
      <w:r>
        <w:rPr>
          <w:rFonts w:eastAsia="Times New Roman" w:cs="Times New Roman"/>
          <w:bCs/>
          <w:szCs w:val="24"/>
        </w:rPr>
        <w:t>Πρόεδρε,</w:t>
      </w:r>
      <w:r>
        <w:rPr>
          <w:rFonts w:eastAsia="Times New Roman" w:cs="Times New Roman"/>
          <w:bCs/>
          <w:szCs w:val="24"/>
        </w:rPr>
        <w:t xml:space="preserve"> </w:t>
      </w:r>
      <w:r>
        <w:rPr>
          <w:rFonts w:eastAsia="Times New Roman" w:cs="Times New Roman"/>
          <w:bCs/>
          <w:szCs w:val="24"/>
        </w:rPr>
        <w:t>παρακαλώ</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t>Σώμα</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μου</w:t>
      </w:r>
      <w:r>
        <w:rPr>
          <w:rFonts w:eastAsia="Times New Roman" w:cs="Times New Roman"/>
          <w:bCs/>
          <w:szCs w:val="24"/>
        </w:rPr>
        <w:t xml:space="preserve"> </w:t>
      </w:r>
      <w:r>
        <w:rPr>
          <w:rFonts w:eastAsia="Times New Roman" w:cs="Times New Roman"/>
          <w:bCs/>
          <w:szCs w:val="24"/>
        </w:rPr>
        <w:t>εγκρίνει</w:t>
      </w:r>
      <w:r>
        <w:rPr>
          <w:rFonts w:eastAsia="Times New Roman" w:cs="Times New Roman"/>
          <w:bCs/>
          <w:szCs w:val="24"/>
        </w:rPr>
        <w:t xml:space="preserve"> </w:t>
      </w:r>
      <w:r>
        <w:rPr>
          <w:rFonts w:eastAsia="Times New Roman" w:cs="Times New Roman"/>
          <w:bCs/>
          <w:szCs w:val="24"/>
        </w:rPr>
        <w:t>άδεια</w:t>
      </w:r>
      <w:r>
        <w:rPr>
          <w:rFonts w:eastAsia="Times New Roman" w:cs="Times New Roman"/>
          <w:bCs/>
          <w:szCs w:val="24"/>
        </w:rPr>
        <w:t xml:space="preserve"> </w:t>
      </w:r>
      <w:r>
        <w:rPr>
          <w:rFonts w:eastAsia="Times New Roman" w:cs="Times New Roman"/>
          <w:bCs/>
          <w:szCs w:val="24"/>
        </w:rPr>
        <w:t>απουσίας</w:t>
      </w:r>
      <w:r>
        <w:rPr>
          <w:rFonts w:eastAsia="Times New Roman" w:cs="Times New Roman"/>
          <w:bCs/>
          <w:szCs w:val="24"/>
        </w:rPr>
        <w:t xml:space="preserve"> </w:t>
      </w:r>
      <w:r>
        <w:rPr>
          <w:rFonts w:eastAsia="Times New Roman" w:cs="Times New Roman"/>
          <w:bCs/>
          <w:szCs w:val="24"/>
        </w:rPr>
        <w:t>από</w:t>
      </w:r>
      <w:r>
        <w:rPr>
          <w:rFonts w:eastAsia="Times New Roman" w:cs="Times New Roman"/>
          <w:bCs/>
          <w:szCs w:val="24"/>
        </w:rPr>
        <w:t xml:space="preserve"> </w:t>
      </w:r>
      <w:r>
        <w:rPr>
          <w:rFonts w:eastAsia="Times New Roman" w:cs="Times New Roman"/>
          <w:bCs/>
          <w:szCs w:val="24"/>
        </w:rPr>
        <w:t>τις</w:t>
      </w:r>
      <w:r>
        <w:rPr>
          <w:rFonts w:eastAsia="Times New Roman" w:cs="Times New Roman"/>
          <w:bCs/>
          <w:szCs w:val="24"/>
        </w:rPr>
        <w:t xml:space="preserve"> </w:t>
      </w:r>
      <w:r>
        <w:rPr>
          <w:rFonts w:eastAsia="Times New Roman" w:cs="Times New Roman"/>
          <w:bCs/>
          <w:szCs w:val="24"/>
        </w:rPr>
        <w:t>εργασίες</w:t>
      </w:r>
      <w:r>
        <w:rPr>
          <w:rFonts w:eastAsia="Times New Roman" w:cs="Times New Roman"/>
          <w:bCs/>
          <w:szCs w:val="24"/>
        </w:rPr>
        <w:t xml:space="preserve"> </w:t>
      </w:r>
      <w:r>
        <w:rPr>
          <w:rFonts w:eastAsia="Times New Roman" w:cs="Times New Roman"/>
          <w:bCs/>
          <w:szCs w:val="24"/>
        </w:rPr>
        <w:t>της</w:t>
      </w:r>
      <w:r>
        <w:rPr>
          <w:rFonts w:eastAsia="Times New Roman" w:cs="Times New Roman"/>
          <w:bCs/>
          <w:szCs w:val="24"/>
        </w:rPr>
        <w:t xml:space="preserve"> </w:t>
      </w:r>
      <w:r>
        <w:rPr>
          <w:rFonts w:eastAsia="Times New Roman" w:cs="Times New Roman"/>
          <w:bCs/>
          <w:szCs w:val="24"/>
        </w:rPr>
        <w:t>Βουλής</w:t>
      </w:r>
      <w:r>
        <w:rPr>
          <w:rFonts w:eastAsia="Times New Roman" w:cs="Times New Roman"/>
          <w:bCs/>
          <w:szCs w:val="24"/>
        </w:rPr>
        <w:t xml:space="preserve"> </w:t>
      </w:r>
      <w:r>
        <w:rPr>
          <w:rFonts w:eastAsia="Times New Roman" w:cs="Times New Roman"/>
          <w:bCs/>
          <w:szCs w:val="24"/>
        </w:rPr>
        <w:t>από</w:t>
      </w:r>
      <w:r>
        <w:rPr>
          <w:rFonts w:eastAsia="Times New Roman" w:cs="Times New Roman"/>
          <w:bCs/>
          <w:szCs w:val="24"/>
        </w:rPr>
        <w:t xml:space="preserve"> </w:t>
      </w:r>
      <w:r>
        <w:rPr>
          <w:rFonts w:eastAsia="Times New Roman" w:cs="Times New Roman"/>
          <w:bCs/>
          <w:szCs w:val="24"/>
        </w:rPr>
        <w:t>7</w:t>
      </w:r>
      <w:r>
        <w:rPr>
          <w:rFonts w:eastAsia="Times New Roman" w:cs="Times New Roman"/>
          <w:bCs/>
          <w:szCs w:val="24"/>
        </w:rPr>
        <w:t xml:space="preserve"> </w:t>
      </w:r>
      <w:r>
        <w:rPr>
          <w:rFonts w:eastAsia="Times New Roman" w:cs="Times New Roman"/>
          <w:bCs/>
          <w:szCs w:val="24"/>
        </w:rPr>
        <w:t>έως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8</w:t>
      </w:r>
      <w:r>
        <w:rPr>
          <w:rFonts w:eastAsia="Times New Roman" w:cs="Times New Roman"/>
          <w:bCs/>
          <w:szCs w:val="24"/>
        </w:rPr>
        <w:t xml:space="preserve"> </w:t>
      </w:r>
      <w:r>
        <w:rPr>
          <w:rFonts w:eastAsia="Times New Roman" w:cs="Times New Roman"/>
          <w:bCs/>
          <w:szCs w:val="24"/>
        </w:rPr>
        <w:t>Μαρτίου</w:t>
      </w:r>
      <w:r>
        <w:rPr>
          <w:rFonts w:eastAsia="Times New Roman" w:cs="Times New Roman"/>
          <w:bCs/>
          <w:szCs w:val="24"/>
        </w:rPr>
        <w:t xml:space="preserve"> </w:t>
      </w:r>
      <w:r>
        <w:rPr>
          <w:rFonts w:eastAsia="Times New Roman" w:cs="Times New Roman"/>
          <w:bCs/>
          <w:szCs w:val="24"/>
        </w:rPr>
        <w:t>2018,</w:t>
      </w:r>
      <w:r>
        <w:rPr>
          <w:rFonts w:eastAsia="Times New Roman" w:cs="Times New Roman"/>
          <w:bCs/>
          <w:szCs w:val="24"/>
        </w:rPr>
        <w:t xml:space="preserve"> </w:t>
      </w:r>
      <w:r>
        <w:rPr>
          <w:rFonts w:eastAsia="Times New Roman" w:cs="Times New Roman"/>
          <w:bCs/>
          <w:szCs w:val="24"/>
        </w:rPr>
        <w:t>λόγω</w:t>
      </w:r>
      <w:r>
        <w:rPr>
          <w:rFonts w:eastAsia="Times New Roman" w:cs="Times New Roman"/>
          <w:bCs/>
          <w:szCs w:val="24"/>
        </w:rPr>
        <w:t xml:space="preserve"> </w:t>
      </w:r>
      <w:r>
        <w:rPr>
          <w:rFonts w:eastAsia="Times New Roman" w:cs="Times New Roman"/>
          <w:bCs/>
          <w:szCs w:val="24"/>
        </w:rPr>
        <w:t>μετάβασής</w:t>
      </w:r>
      <w:r>
        <w:rPr>
          <w:rFonts w:eastAsia="Times New Roman" w:cs="Times New Roman"/>
          <w:bCs/>
          <w:szCs w:val="24"/>
        </w:rPr>
        <w:t xml:space="preserve"> </w:t>
      </w:r>
      <w:r>
        <w:rPr>
          <w:rFonts w:eastAsia="Times New Roman" w:cs="Times New Roman"/>
          <w:bCs/>
          <w:szCs w:val="24"/>
        </w:rPr>
        <w:t>μου</w:t>
      </w:r>
      <w:r>
        <w:rPr>
          <w:rFonts w:eastAsia="Times New Roman" w:cs="Times New Roman"/>
          <w:bCs/>
          <w:szCs w:val="24"/>
        </w:rPr>
        <w:t xml:space="preserve"> </w:t>
      </w:r>
      <w:r>
        <w:rPr>
          <w:rFonts w:eastAsia="Times New Roman" w:cs="Times New Roman"/>
          <w:bCs/>
          <w:szCs w:val="24"/>
        </w:rPr>
        <w:t>στο</w:t>
      </w:r>
      <w:r>
        <w:rPr>
          <w:rFonts w:eastAsia="Times New Roman" w:cs="Times New Roman"/>
          <w:bCs/>
          <w:szCs w:val="24"/>
        </w:rPr>
        <w:t xml:space="preserve"> </w:t>
      </w:r>
      <w:r>
        <w:rPr>
          <w:rFonts w:eastAsia="Times New Roman" w:cs="Times New Roman"/>
          <w:bCs/>
          <w:szCs w:val="24"/>
        </w:rPr>
        <w:t>εξωτερικό.</w:t>
      </w:r>
      <w:r>
        <w:rPr>
          <w:rFonts w:eastAsia="Times New Roman" w:cs="Times New Roman"/>
          <w:bCs/>
          <w:szCs w:val="24"/>
        </w:rPr>
        <w:t xml:space="preserve"> </w:t>
      </w:r>
      <w:r>
        <w:rPr>
          <w:rFonts w:eastAsia="Times New Roman" w:cs="Times New Roman"/>
          <w:bCs/>
          <w:szCs w:val="24"/>
          <w:lang w:val="en-US"/>
        </w:rPr>
        <w:t>(</w:t>
      </w:r>
      <w:r>
        <w:rPr>
          <w:rFonts w:eastAsia="Times New Roman" w:cs="Times New Roman"/>
          <w:bCs/>
          <w:szCs w:val="24"/>
        </w:rPr>
        <w:t>Συμμετοχή</w:t>
      </w:r>
      <w:r>
        <w:rPr>
          <w:rFonts w:eastAsia="Times New Roman" w:cs="Times New Roman"/>
          <w:bCs/>
          <w:szCs w:val="24"/>
          <w:lang w:val="en-US"/>
        </w:rPr>
        <w:t xml:space="preserve"> </w:t>
      </w:r>
      <w:r>
        <w:rPr>
          <w:rFonts w:eastAsia="Times New Roman" w:cs="Times New Roman"/>
          <w:bCs/>
          <w:szCs w:val="24"/>
        </w:rPr>
        <w:t>μου</w:t>
      </w:r>
      <w:r>
        <w:rPr>
          <w:rFonts w:eastAsia="Times New Roman" w:cs="Times New Roman"/>
          <w:bCs/>
          <w:szCs w:val="24"/>
          <w:lang w:val="en-US"/>
        </w:rPr>
        <w:t xml:space="preserve"> </w:t>
      </w:r>
      <w:r>
        <w:rPr>
          <w:rFonts w:eastAsia="Times New Roman" w:cs="Times New Roman"/>
          <w:bCs/>
          <w:szCs w:val="24"/>
        </w:rPr>
        <w:t>στο</w:t>
      </w:r>
      <w:r>
        <w:rPr>
          <w:rFonts w:eastAsia="Times New Roman" w:cs="Times New Roman"/>
          <w:bCs/>
          <w:szCs w:val="24"/>
          <w:lang w:val="en-US"/>
        </w:rPr>
        <w:t xml:space="preserve"> </w:t>
      </w:r>
      <w:r>
        <w:rPr>
          <w:rFonts w:eastAsia="Times New Roman" w:cs="Times New Roman"/>
          <w:bCs/>
          <w:szCs w:val="24"/>
          <w:lang w:val="en-US"/>
        </w:rPr>
        <w:t>S&amp;D</w:t>
      </w:r>
      <w:r>
        <w:rPr>
          <w:rFonts w:eastAsia="Times New Roman" w:cs="Times New Roman"/>
          <w:bCs/>
          <w:szCs w:val="24"/>
          <w:lang w:val="en-US"/>
        </w:rPr>
        <w:t xml:space="preserve"> </w:t>
      </w:r>
      <w:r>
        <w:rPr>
          <w:rFonts w:eastAsia="Times New Roman" w:cs="Times New Roman"/>
          <w:bCs/>
          <w:szCs w:val="24"/>
          <w:lang w:val="en-US"/>
        </w:rPr>
        <w:t>Conference</w:t>
      </w:r>
      <w:r>
        <w:rPr>
          <w:rFonts w:eastAsia="Times New Roman" w:cs="Times New Roman"/>
          <w:bCs/>
          <w:szCs w:val="24"/>
          <w:lang w:val="en-US"/>
        </w:rPr>
        <w:t xml:space="preserve"> </w:t>
      </w:r>
      <w:r>
        <w:rPr>
          <w:rFonts w:eastAsia="Times New Roman" w:cs="Times New Roman"/>
          <w:bCs/>
          <w:szCs w:val="24"/>
          <w:lang w:val="en-US"/>
        </w:rPr>
        <w:t>on</w:t>
      </w:r>
      <w:r>
        <w:rPr>
          <w:rFonts w:eastAsia="Times New Roman" w:cs="Times New Roman"/>
          <w:bCs/>
          <w:szCs w:val="24"/>
          <w:lang w:val="en-US"/>
        </w:rPr>
        <w:t xml:space="preserve"> </w:t>
      </w:r>
      <w:r>
        <w:rPr>
          <w:rFonts w:eastAsia="Times New Roman" w:cs="Times New Roman"/>
          <w:bCs/>
          <w:szCs w:val="24"/>
          <w:lang w:val="en-US"/>
        </w:rPr>
        <w:t>the</w:t>
      </w:r>
      <w:r>
        <w:rPr>
          <w:rFonts w:eastAsia="Times New Roman" w:cs="Times New Roman"/>
          <w:bCs/>
          <w:szCs w:val="24"/>
          <w:lang w:val="en-US"/>
        </w:rPr>
        <w:t xml:space="preserve"> </w:t>
      </w:r>
      <w:r>
        <w:rPr>
          <w:rFonts w:eastAsia="Times New Roman" w:cs="Times New Roman"/>
          <w:bCs/>
          <w:szCs w:val="24"/>
          <w:lang w:val="en-US"/>
        </w:rPr>
        <w:t>Future</w:t>
      </w:r>
      <w:r>
        <w:rPr>
          <w:rFonts w:eastAsia="Times New Roman" w:cs="Times New Roman"/>
          <w:bCs/>
          <w:szCs w:val="24"/>
          <w:lang w:val="en-US"/>
        </w:rPr>
        <w:t xml:space="preserve"> </w:t>
      </w:r>
      <w:r>
        <w:rPr>
          <w:rFonts w:eastAsia="Times New Roman" w:cs="Times New Roman"/>
          <w:bCs/>
          <w:szCs w:val="24"/>
          <w:lang w:val="en-US"/>
        </w:rPr>
        <w:t>Financing</w:t>
      </w:r>
      <w:r>
        <w:rPr>
          <w:rFonts w:eastAsia="Times New Roman" w:cs="Times New Roman"/>
          <w:bCs/>
          <w:szCs w:val="24"/>
          <w:lang w:val="en-US"/>
        </w:rPr>
        <w:t xml:space="preserve"> </w:t>
      </w:r>
      <w:r>
        <w:rPr>
          <w:rFonts w:eastAsia="Times New Roman" w:cs="Times New Roman"/>
          <w:bCs/>
          <w:szCs w:val="24"/>
          <w:lang w:val="en-US"/>
        </w:rPr>
        <w:t>of</w:t>
      </w:r>
      <w:r>
        <w:rPr>
          <w:rFonts w:eastAsia="Times New Roman" w:cs="Times New Roman"/>
          <w:bCs/>
          <w:szCs w:val="24"/>
          <w:lang w:val="en-US"/>
        </w:rPr>
        <w:t xml:space="preserve"> </w:t>
      </w:r>
      <w:r>
        <w:rPr>
          <w:rFonts w:eastAsia="Times New Roman" w:cs="Times New Roman"/>
          <w:bCs/>
          <w:szCs w:val="24"/>
          <w:lang w:val="en-US"/>
        </w:rPr>
        <w:t>the</w:t>
      </w:r>
      <w:r>
        <w:rPr>
          <w:rFonts w:eastAsia="Times New Roman" w:cs="Times New Roman"/>
          <w:bCs/>
          <w:szCs w:val="24"/>
          <w:lang w:val="en-US"/>
        </w:rPr>
        <w:t xml:space="preserve"> </w:t>
      </w:r>
      <w:r>
        <w:rPr>
          <w:rFonts w:eastAsia="Times New Roman" w:cs="Times New Roman"/>
          <w:bCs/>
          <w:szCs w:val="24"/>
          <w:lang w:val="en-US"/>
        </w:rPr>
        <w:t>EU</w:t>
      </w:r>
      <w:r>
        <w:rPr>
          <w:rFonts w:eastAsia="Times New Roman" w:cs="Times New Roman"/>
          <w:bCs/>
          <w:szCs w:val="24"/>
          <w:lang w:val="en-US"/>
        </w:rPr>
        <w:t xml:space="preserve"> </w:t>
      </w:r>
      <w:r>
        <w:rPr>
          <w:rFonts w:eastAsia="Times New Roman" w:cs="Times New Roman"/>
          <w:bCs/>
          <w:szCs w:val="24"/>
          <w:lang w:val="en-US"/>
        </w:rPr>
        <w:t>Budgets,</w:t>
      </w:r>
      <w:r>
        <w:rPr>
          <w:rFonts w:eastAsia="Times New Roman" w:cs="Times New Roman"/>
          <w:bCs/>
          <w:szCs w:val="24"/>
          <w:lang w:val="en-US"/>
        </w:rPr>
        <w:t xml:space="preserve"> </w:t>
      </w:r>
      <w:r>
        <w:rPr>
          <w:rFonts w:eastAsia="Times New Roman" w:cs="Times New Roman"/>
          <w:bCs/>
          <w:szCs w:val="24"/>
          <w:lang w:val="en-US"/>
        </w:rPr>
        <w:t>07-08</w:t>
      </w:r>
      <w:r>
        <w:rPr>
          <w:rFonts w:eastAsia="Times New Roman" w:cs="Times New Roman"/>
          <w:bCs/>
          <w:szCs w:val="24"/>
          <w:lang w:val="en-US"/>
        </w:rPr>
        <w:t xml:space="preserve"> </w:t>
      </w:r>
      <w:r>
        <w:rPr>
          <w:rFonts w:eastAsia="Times New Roman" w:cs="Times New Roman"/>
          <w:bCs/>
          <w:szCs w:val="24"/>
        </w:rPr>
        <w:t>Μαρτίου</w:t>
      </w:r>
      <w:r>
        <w:rPr>
          <w:rFonts w:eastAsia="Times New Roman" w:cs="Times New Roman"/>
          <w:bCs/>
          <w:szCs w:val="24"/>
          <w:lang w:val="en-US"/>
        </w:rPr>
        <w:t xml:space="preserve"> </w:t>
      </w:r>
      <w:r>
        <w:rPr>
          <w:rFonts w:eastAsia="Times New Roman" w:cs="Times New Roman"/>
          <w:bCs/>
          <w:szCs w:val="24"/>
          <w:lang w:val="en-US"/>
        </w:rPr>
        <w:t>2018,</w:t>
      </w:r>
      <w:r>
        <w:rPr>
          <w:rFonts w:eastAsia="Times New Roman" w:cs="Times New Roman"/>
          <w:bCs/>
          <w:szCs w:val="24"/>
          <w:lang w:val="en-US"/>
        </w:rPr>
        <w:t xml:space="preserve"> </w:t>
      </w:r>
      <w:r>
        <w:rPr>
          <w:rFonts w:eastAsia="Times New Roman" w:cs="Times New Roman"/>
          <w:bCs/>
          <w:szCs w:val="24"/>
        </w:rPr>
        <w:t>Βρυξέλλες</w:t>
      </w:r>
      <w:r>
        <w:rPr>
          <w:rFonts w:eastAsia="Times New Roman" w:cs="Times New Roman"/>
          <w:bCs/>
          <w:szCs w:val="24"/>
          <w:lang w:val="en-US"/>
        </w:rPr>
        <w:t>).</w:t>
      </w:r>
    </w:p>
    <w:p w14:paraId="22588168" w14:textId="77777777" w:rsidR="006259B0" w:rsidRDefault="00F76015">
      <w:pPr>
        <w:tabs>
          <w:tab w:val="left" w:pos="3873"/>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εγκρίνει;</w:t>
      </w:r>
      <w:r>
        <w:rPr>
          <w:rFonts w:eastAsia="Times New Roman" w:cs="Times New Roman"/>
          <w:szCs w:val="24"/>
        </w:rPr>
        <w:t xml:space="preserve"> </w:t>
      </w:r>
    </w:p>
    <w:p w14:paraId="22588169" w14:textId="77777777" w:rsidR="006259B0" w:rsidRDefault="00F76015">
      <w:pPr>
        <w:tabs>
          <w:tab w:val="left" w:pos="3873"/>
        </w:tabs>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μάλιστα.</w:t>
      </w:r>
    </w:p>
    <w:p w14:paraId="2258816A" w14:textId="77777777" w:rsidR="006259B0" w:rsidRDefault="00F76015">
      <w:pPr>
        <w:tabs>
          <w:tab w:val="left" w:pos="3873"/>
        </w:tabs>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b/>
          <w:bCs/>
          <w:szCs w:val="24"/>
        </w:rPr>
        <w:t xml:space="preserve"> </w:t>
      </w:r>
      <w:r>
        <w:rPr>
          <w:rFonts w:eastAsia="Times New Roman" w:cs="Times New Roman"/>
          <w:b/>
          <w:bCs/>
          <w:szCs w:val="24"/>
        </w:rPr>
        <w:t>(Δημήτριος</w:t>
      </w:r>
      <w:r>
        <w:rPr>
          <w:rFonts w:eastAsia="Times New Roman" w:cs="Times New Roman"/>
          <w:b/>
          <w:bCs/>
          <w:szCs w:val="24"/>
        </w:rPr>
        <w:t xml:space="preserve"> </w:t>
      </w:r>
      <w:r>
        <w:rPr>
          <w:rFonts w:eastAsia="Times New Roman" w:cs="Times New Roman"/>
          <w:b/>
          <w:bCs/>
          <w:szCs w:val="24"/>
        </w:rPr>
        <w:t>Καμμένος):</w:t>
      </w:r>
      <w:r>
        <w:rPr>
          <w:rFonts w:eastAsia="Times New Roman" w:cs="Times New Roman"/>
          <w:b/>
          <w:szCs w:val="24"/>
        </w:rPr>
        <w:t xml:space="preserve"> </w:t>
      </w:r>
      <w:r>
        <w:rPr>
          <w:rFonts w:eastAsia="Times New Roman" w:cs="Times New Roman"/>
          <w:szCs w:val="24"/>
        </w:rPr>
        <w:t>Συνεπώς η</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ενέκρινε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ζητηθείσα</w:t>
      </w:r>
      <w:r>
        <w:rPr>
          <w:rFonts w:eastAsia="Times New Roman" w:cs="Times New Roman"/>
          <w:szCs w:val="24"/>
        </w:rPr>
        <w:t xml:space="preserve"> </w:t>
      </w:r>
      <w:r>
        <w:rPr>
          <w:rFonts w:eastAsia="Times New Roman" w:cs="Times New Roman"/>
          <w:szCs w:val="24"/>
        </w:rPr>
        <w:t>άδεια.</w:t>
      </w:r>
    </w:p>
    <w:p w14:paraId="2258816B" w14:textId="77777777" w:rsidR="006259B0" w:rsidRDefault="00F76015">
      <w:pPr>
        <w:tabs>
          <w:tab w:val="left" w:pos="3873"/>
        </w:tabs>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cs="Times New Roman"/>
          <w:szCs w:val="24"/>
        </w:rPr>
        <w:t>εισερχόμαστε</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p>
    <w:p w14:paraId="2258816C" w14:textId="77777777" w:rsidR="006259B0" w:rsidRDefault="00F76015">
      <w:pPr>
        <w:tabs>
          <w:tab w:val="left" w:pos="3873"/>
        </w:tabs>
        <w:spacing w:line="600" w:lineRule="auto"/>
        <w:ind w:firstLine="720"/>
        <w:jc w:val="center"/>
        <w:rPr>
          <w:rFonts w:eastAsia="Times New Roman" w:cs="Times New Roman"/>
          <w:b/>
          <w:szCs w:val="24"/>
        </w:rPr>
      </w:pPr>
      <w:r>
        <w:rPr>
          <w:rFonts w:eastAsia="Times New Roman" w:cs="Times New Roman"/>
          <w:b/>
          <w:szCs w:val="24"/>
        </w:rPr>
        <w:lastRenderedPageBreak/>
        <w:t>ΕΠΙΚΑΙΡΩΝ</w:t>
      </w:r>
      <w:r>
        <w:rPr>
          <w:rFonts w:eastAsia="Times New Roman" w:cs="Times New Roman"/>
          <w:b/>
          <w:szCs w:val="24"/>
        </w:rPr>
        <w:t xml:space="preserve"> </w:t>
      </w:r>
      <w:r>
        <w:rPr>
          <w:rFonts w:eastAsia="Times New Roman" w:cs="Times New Roman"/>
          <w:b/>
          <w:szCs w:val="24"/>
        </w:rPr>
        <w:t>ΕΡΩΤΗΣΕΩΝ</w:t>
      </w:r>
    </w:p>
    <w:p w14:paraId="2258816D" w14:textId="77777777" w:rsidR="006259B0" w:rsidRDefault="00F76015">
      <w:pPr>
        <w:tabs>
          <w:tab w:val="left" w:pos="3873"/>
        </w:tabs>
        <w:spacing w:line="600" w:lineRule="auto"/>
        <w:ind w:firstLine="720"/>
        <w:jc w:val="both"/>
        <w:rPr>
          <w:rFonts w:eastAsia="Times New Roman" w:cs="Times New Roman"/>
          <w:b/>
          <w:szCs w:val="24"/>
        </w:rPr>
      </w:pPr>
      <w:r>
        <w:rPr>
          <w:rFonts w:eastAsia="Times New Roman" w:cs="Times New Roman"/>
          <w:szCs w:val="24"/>
        </w:rPr>
        <w:t>Αρχίζουμε με τη</w:t>
      </w:r>
      <w:r>
        <w:rPr>
          <w:rFonts w:eastAsia="Times New Roman" w:cs="Times New Roman"/>
          <w:szCs w:val="24"/>
        </w:rPr>
        <w:t xml:space="preserve"> </w:t>
      </w:r>
      <w:r>
        <w:rPr>
          <w:rFonts w:eastAsia="Times New Roman" w:cs="Times New Roman"/>
          <w:szCs w:val="24"/>
        </w:rPr>
        <w:t>δεύτερη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1154/26-2-2018</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 </w:t>
      </w:r>
      <w:r>
        <w:rPr>
          <w:rFonts w:eastAsia="Times New Roman" w:cs="Times New Roman"/>
          <w:szCs w:val="24"/>
        </w:rPr>
        <w:t>Αντιπροέδρου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Ένωσης</w:t>
      </w:r>
      <w:r>
        <w:rPr>
          <w:rFonts w:eastAsia="Times New Roman" w:cs="Times New Roman"/>
          <w:szCs w:val="24"/>
        </w:rPr>
        <w:t xml:space="preserve"> </w:t>
      </w:r>
      <w:r>
        <w:rPr>
          <w:rFonts w:eastAsia="Times New Roman" w:cs="Times New Roman"/>
          <w:szCs w:val="24"/>
        </w:rPr>
        <w:t>Κεντρώων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Μάριου</w:t>
      </w:r>
      <w:r>
        <w:rPr>
          <w:rFonts w:eastAsia="Times New Roman" w:cs="Times New Roman"/>
          <w:szCs w:val="24"/>
        </w:rPr>
        <w:t xml:space="preserve"> </w:t>
      </w:r>
      <w:r>
        <w:rPr>
          <w:rFonts w:eastAsia="Times New Roman" w:cs="Times New Roman"/>
          <w:szCs w:val="24"/>
        </w:rPr>
        <w:t>Γεωργιάδη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Ναυτιλίας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Νησιωτικής</w:t>
      </w:r>
      <w:r>
        <w:rPr>
          <w:rFonts w:eastAsia="Times New Roman" w:cs="Times New Roman"/>
          <w:szCs w:val="24"/>
        </w:rPr>
        <w:t xml:space="preserve"> </w:t>
      </w:r>
      <w:r>
        <w:rPr>
          <w:rFonts w:eastAsia="Times New Roman" w:cs="Times New Roman"/>
          <w:szCs w:val="24"/>
        </w:rPr>
        <w:t>Πολιτικής,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«Προδιαγραφές</w:t>
      </w:r>
      <w:r>
        <w:rPr>
          <w:rFonts w:eastAsia="Times New Roman" w:cs="Times New Roman"/>
          <w:szCs w:val="24"/>
        </w:rPr>
        <w:t xml:space="preserve"> </w:t>
      </w:r>
      <w:r>
        <w:rPr>
          <w:rFonts w:eastAsia="Times New Roman" w:cs="Times New Roman"/>
          <w:szCs w:val="24"/>
        </w:rPr>
        <w:t>ρυμουλκών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αξιώνουν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ΕΛΠΕ</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αποδεχθούν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προσφορά</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υπηρεσιών</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εγκαταστάσεις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διυλιστηρίων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ΕΛΠΕ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Πάχη,</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Ελευσίνα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Ασπρόπυργο».</w:t>
      </w:r>
    </w:p>
    <w:p w14:paraId="2258816E" w14:textId="77777777" w:rsidR="006259B0" w:rsidRDefault="00F76015">
      <w:pPr>
        <w:tabs>
          <w:tab w:val="left" w:pos="3873"/>
        </w:tabs>
        <w:spacing w:line="600" w:lineRule="auto"/>
        <w:ind w:firstLine="720"/>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κυρίου</w:t>
      </w:r>
      <w:r>
        <w:rPr>
          <w:rFonts w:eastAsia="Times New Roman" w:cs="Times New Roman"/>
          <w:szCs w:val="24"/>
        </w:rPr>
        <w:t xml:space="preserve"> </w:t>
      </w:r>
      <w:r>
        <w:rPr>
          <w:rFonts w:eastAsia="Times New Roman" w:cs="Times New Roman"/>
          <w:szCs w:val="24"/>
        </w:rPr>
        <w:t>συναδέλφου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Ναυτιλίας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Νησιωτικής</w:t>
      </w:r>
      <w:r>
        <w:rPr>
          <w:rFonts w:eastAsia="Times New Roman" w:cs="Times New Roman"/>
          <w:szCs w:val="24"/>
        </w:rPr>
        <w:t xml:space="preserve"> </w:t>
      </w:r>
      <w:r>
        <w:rPr>
          <w:rFonts w:eastAsia="Times New Roman" w:cs="Times New Roman"/>
          <w:szCs w:val="24"/>
        </w:rPr>
        <w:t>Πολιτικής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Παναγιώτης</w:t>
      </w:r>
      <w:r>
        <w:rPr>
          <w:rFonts w:eastAsia="Times New Roman" w:cs="Times New Roman"/>
          <w:szCs w:val="24"/>
        </w:rPr>
        <w:t xml:space="preserve"> </w:t>
      </w:r>
      <w:proofErr w:type="spellStart"/>
      <w:r>
        <w:rPr>
          <w:rFonts w:eastAsia="Times New Roman" w:cs="Times New Roman"/>
          <w:szCs w:val="24"/>
        </w:rPr>
        <w:t>Κουρουμπλής</w:t>
      </w:r>
      <w:proofErr w:type="spellEnd"/>
      <w:r>
        <w:rPr>
          <w:rFonts w:eastAsia="Times New Roman" w:cs="Times New Roman"/>
          <w:szCs w:val="24"/>
        </w:rPr>
        <w:t>.</w:t>
      </w:r>
    </w:p>
    <w:p w14:paraId="2258816F" w14:textId="77777777" w:rsidR="006259B0" w:rsidRDefault="00F76015">
      <w:pPr>
        <w:tabs>
          <w:tab w:val="left" w:pos="3873"/>
        </w:tabs>
        <w:spacing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Γεωργιάδη,</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proofErr w:type="spellStart"/>
      <w:r>
        <w:rPr>
          <w:rFonts w:eastAsia="Times New Roman" w:cs="Times New Roman"/>
          <w:szCs w:val="24"/>
        </w:rPr>
        <w:t>πρωτολογία</w:t>
      </w:r>
      <w:proofErr w:type="spellEnd"/>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ανοχή</w:t>
      </w:r>
      <w:r>
        <w:rPr>
          <w:rFonts w:eastAsia="Times New Roman" w:cs="Times New Roman"/>
          <w:szCs w:val="24"/>
        </w:rPr>
        <w:t xml:space="preserve"> </w:t>
      </w:r>
      <w:r>
        <w:rPr>
          <w:rFonts w:eastAsia="Times New Roman" w:cs="Times New Roman"/>
          <w:szCs w:val="24"/>
        </w:rPr>
        <w:t>χρόνου</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σημαντικό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ζήτημα.</w:t>
      </w:r>
    </w:p>
    <w:p w14:paraId="22588170" w14:textId="77777777" w:rsidR="006259B0" w:rsidRDefault="00F76015">
      <w:pPr>
        <w:tabs>
          <w:tab w:val="left" w:pos="3873"/>
        </w:tabs>
        <w:spacing w:line="600" w:lineRule="auto"/>
        <w:ind w:firstLine="720"/>
        <w:jc w:val="both"/>
        <w:rPr>
          <w:rFonts w:eastAsia="Times New Roman" w:cs="Times New Roman"/>
          <w:szCs w:val="24"/>
        </w:rPr>
      </w:pPr>
      <w:r>
        <w:rPr>
          <w:rFonts w:eastAsia="Times New Roman" w:cs="Times New Roman"/>
          <w:b/>
          <w:bCs/>
          <w:szCs w:val="24"/>
        </w:rPr>
        <w:t>ΜΑΡΙΟΣ</w:t>
      </w:r>
      <w:r>
        <w:rPr>
          <w:rFonts w:eastAsia="Times New Roman" w:cs="Times New Roman"/>
          <w:b/>
          <w:bCs/>
          <w:szCs w:val="24"/>
        </w:rPr>
        <w:t xml:space="preserve"> </w:t>
      </w:r>
      <w:r>
        <w:rPr>
          <w:rFonts w:eastAsia="Times New Roman" w:cs="Times New Roman"/>
          <w:b/>
          <w:bCs/>
          <w:szCs w:val="24"/>
        </w:rPr>
        <w:t>ΓΕΩΡΓΙΑΔΗΣ</w:t>
      </w:r>
      <w:r>
        <w:rPr>
          <w:rFonts w:eastAsia="Times New Roman" w:cs="Times New Roman"/>
          <w:b/>
          <w:bCs/>
          <w:szCs w:val="24"/>
        </w:rPr>
        <w:t xml:space="preserve"> </w:t>
      </w:r>
      <w:r>
        <w:rPr>
          <w:rFonts w:eastAsia="Times New Roman" w:cs="Times New Roman"/>
          <w:b/>
          <w:bCs/>
          <w:szCs w:val="24"/>
        </w:rPr>
        <w:t>(Θ΄</w:t>
      </w:r>
      <w:r>
        <w:rPr>
          <w:rFonts w:eastAsia="Times New Roman" w:cs="Times New Roman"/>
          <w:b/>
          <w:szCs w:val="24"/>
        </w:rPr>
        <w:t xml:space="preserve"> </w:t>
      </w:r>
      <w:r>
        <w:rPr>
          <w:rFonts w:eastAsia="Times New Roman" w:cs="Times New Roman"/>
          <w:b/>
          <w:szCs w:val="24"/>
        </w:rPr>
        <w:t>Αντιπρόεδρος</w:t>
      </w:r>
      <w:r>
        <w:rPr>
          <w:rFonts w:eastAsia="Times New Roman" w:cs="Times New Roman"/>
          <w:b/>
          <w:szCs w:val="24"/>
        </w:rPr>
        <w:t xml:space="preserve"> </w:t>
      </w:r>
      <w:r>
        <w:rPr>
          <w:rFonts w:eastAsia="Times New Roman" w:cs="Times New Roman"/>
          <w:b/>
          <w:szCs w:val="24"/>
        </w:rPr>
        <w:t>της</w:t>
      </w:r>
      <w:r>
        <w:rPr>
          <w:rFonts w:eastAsia="Times New Roman" w:cs="Times New Roman"/>
          <w:b/>
          <w:szCs w:val="24"/>
        </w:rPr>
        <w:t xml:space="preserve"> </w:t>
      </w:r>
      <w:r>
        <w:rPr>
          <w:rFonts w:eastAsia="Times New Roman" w:cs="Times New Roman"/>
          <w:b/>
          <w:szCs w:val="24"/>
        </w:rPr>
        <w:t>Βουλής</w:t>
      </w:r>
      <w:r>
        <w:rPr>
          <w:rFonts w:eastAsia="Times New Roman" w:cs="Times New Roman"/>
          <w:b/>
          <w:bCs/>
          <w:szCs w:val="24"/>
        </w:rPr>
        <w:t>):</w:t>
      </w:r>
      <w:r>
        <w:rPr>
          <w:rFonts w:eastAsia="Times New Roman" w:cs="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r>
        <w:rPr>
          <w:rFonts w:eastAsia="Times New Roman"/>
          <w:szCs w:val="24"/>
        </w:rPr>
        <w:t>Εύχομαι</w:t>
      </w:r>
      <w:r>
        <w:rPr>
          <w:rFonts w:eastAsia="Times New Roman"/>
          <w:szCs w:val="24"/>
        </w:rPr>
        <w:t xml:space="preserve"> </w:t>
      </w:r>
      <w:r>
        <w:rPr>
          <w:rFonts w:eastAsia="Times New Roman"/>
          <w:szCs w:val="24"/>
        </w:rPr>
        <w:t>καλό</w:t>
      </w:r>
      <w:r>
        <w:rPr>
          <w:rFonts w:eastAsia="Times New Roman"/>
          <w:szCs w:val="24"/>
        </w:rPr>
        <w:t xml:space="preserve"> </w:t>
      </w:r>
      <w:r>
        <w:rPr>
          <w:rFonts w:eastAsia="Times New Roman"/>
          <w:szCs w:val="24"/>
        </w:rPr>
        <w:t>μήνα</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όσους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έχω</w:t>
      </w:r>
      <w:r>
        <w:rPr>
          <w:rFonts w:eastAsia="Times New Roman"/>
          <w:szCs w:val="24"/>
        </w:rPr>
        <w:t xml:space="preserve"> </w:t>
      </w:r>
      <w:r>
        <w:rPr>
          <w:rFonts w:eastAsia="Times New Roman"/>
          <w:szCs w:val="24"/>
        </w:rPr>
        <w:t>δει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χθες.</w:t>
      </w:r>
    </w:p>
    <w:p w14:paraId="22588171"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16</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w:t>
      </w:r>
      <w:r>
        <w:rPr>
          <w:rFonts w:eastAsia="Times New Roman" w:cs="Times New Roman"/>
          <w:szCs w:val="24"/>
        </w:rPr>
        <w:t xml:space="preserve"> </w:t>
      </w:r>
      <w:r>
        <w:rPr>
          <w:rFonts w:eastAsia="Times New Roman" w:cs="Times New Roman"/>
          <w:szCs w:val="24"/>
        </w:rPr>
        <w:t>υπό</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ιεύθυνσης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ιακίνησης</w:t>
      </w:r>
      <w:r>
        <w:rPr>
          <w:rFonts w:eastAsia="Times New Roman" w:cs="Times New Roman"/>
          <w:szCs w:val="24"/>
        </w:rPr>
        <w:t xml:space="preserve"> </w:t>
      </w:r>
      <w:r>
        <w:rPr>
          <w:rFonts w:eastAsia="Times New Roman" w:cs="Times New Roman"/>
          <w:szCs w:val="24"/>
        </w:rPr>
        <w:t>ΒΕΑ-ΒΕΕ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130046</w:t>
      </w:r>
      <w:r>
        <w:rPr>
          <w:rFonts w:eastAsia="Times New Roman" w:cs="Times New Roman"/>
          <w:szCs w:val="24"/>
        </w:rPr>
        <w:t xml:space="preserve"> </w:t>
      </w:r>
      <w:r>
        <w:rPr>
          <w:rFonts w:eastAsia="Times New Roman" w:cs="Times New Roman"/>
          <w:szCs w:val="24"/>
        </w:rPr>
        <w:t>έγγραφό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καταθέσω</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«ΕΛΛΗΝΙΚΑ ΠΕΤΡΕΛΑΙΑ»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προηγούμενη</w:t>
      </w:r>
      <w:r>
        <w:rPr>
          <w:rFonts w:eastAsia="Times New Roman" w:cs="Times New Roman"/>
          <w:szCs w:val="24"/>
        </w:rPr>
        <w:t xml:space="preserve"> </w:t>
      </w:r>
      <w:r>
        <w:rPr>
          <w:rFonts w:eastAsia="Times New Roman" w:cs="Times New Roman"/>
          <w:szCs w:val="24"/>
        </w:rPr>
        <w:t>διαβούλευση,</w:t>
      </w:r>
      <w:r>
        <w:rPr>
          <w:rFonts w:eastAsia="Times New Roman" w:cs="Times New Roman"/>
          <w:szCs w:val="24"/>
        </w:rPr>
        <w:t xml:space="preserve"> </w:t>
      </w:r>
      <w:r>
        <w:rPr>
          <w:rFonts w:eastAsia="Times New Roman" w:cs="Times New Roman"/>
          <w:szCs w:val="24"/>
        </w:rPr>
        <w:t>αξίωσαν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ρυμουλκά</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προσφέρουν</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υπηρεσίες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εγκαταστάσεις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Πάχη,</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Ελευσίνα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Ασπρόπυργο</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1</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Αυγούστου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2017</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συγκεκριμένες</w:t>
      </w:r>
      <w:r>
        <w:rPr>
          <w:rFonts w:eastAsia="Times New Roman" w:cs="Times New Roman"/>
          <w:szCs w:val="24"/>
        </w:rPr>
        <w:t xml:space="preserve"> </w:t>
      </w:r>
      <w:r>
        <w:rPr>
          <w:rFonts w:eastAsia="Times New Roman" w:cs="Times New Roman"/>
          <w:szCs w:val="24"/>
        </w:rPr>
        <w:t>τεχνικές</w:t>
      </w:r>
      <w:r>
        <w:rPr>
          <w:rFonts w:eastAsia="Times New Roman" w:cs="Times New Roman"/>
          <w:szCs w:val="24"/>
        </w:rPr>
        <w:t xml:space="preserve"> </w:t>
      </w:r>
      <w:r>
        <w:rPr>
          <w:rFonts w:eastAsia="Times New Roman" w:cs="Times New Roman"/>
          <w:szCs w:val="24"/>
        </w:rPr>
        <w:t>προδιαγραφές,</w:t>
      </w:r>
      <w:r>
        <w:rPr>
          <w:rFonts w:eastAsia="Times New Roman" w:cs="Times New Roman"/>
          <w:szCs w:val="24"/>
        </w:rPr>
        <w:t xml:space="preserve"> </w:t>
      </w:r>
      <w:r>
        <w:rPr>
          <w:rFonts w:eastAsia="Times New Roman" w:cs="Times New Roman"/>
          <w:szCs w:val="24"/>
        </w:rPr>
        <w:t>συγκεκριμένη</w:t>
      </w:r>
      <w:r>
        <w:rPr>
          <w:rFonts w:eastAsia="Times New Roman" w:cs="Times New Roman"/>
          <w:szCs w:val="24"/>
        </w:rPr>
        <w:t xml:space="preserve"> </w:t>
      </w:r>
      <w:r>
        <w:rPr>
          <w:rFonts w:eastAsia="Times New Roman" w:cs="Times New Roman"/>
          <w:szCs w:val="24"/>
        </w:rPr>
        <w:t>δύναμη</w:t>
      </w:r>
      <w:r>
        <w:rPr>
          <w:rFonts w:eastAsia="Times New Roman" w:cs="Times New Roman"/>
          <w:szCs w:val="24"/>
        </w:rPr>
        <w:t xml:space="preserve"> </w:t>
      </w:r>
      <w:r>
        <w:rPr>
          <w:rFonts w:eastAsia="Times New Roman" w:cs="Times New Roman"/>
          <w:szCs w:val="24"/>
        </w:rPr>
        <w:t>πυρόσβεσης,</w:t>
      </w:r>
      <w:r>
        <w:rPr>
          <w:rFonts w:eastAsia="Times New Roman" w:cs="Times New Roman"/>
          <w:szCs w:val="24"/>
        </w:rPr>
        <w:t xml:space="preserve"> </w:t>
      </w:r>
      <w:r>
        <w:rPr>
          <w:rFonts w:eastAsia="Times New Roman" w:cs="Times New Roman"/>
          <w:szCs w:val="24"/>
        </w:rPr>
        <w:t>ηλικία</w:t>
      </w:r>
      <w:r>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υπερβαίνουσα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έτη,</w:t>
      </w:r>
      <w:r>
        <w:rPr>
          <w:rFonts w:eastAsia="Times New Roman" w:cs="Times New Roman"/>
          <w:szCs w:val="24"/>
        </w:rPr>
        <w:t xml:space="preserve"> </w:t>
      </w:r>
      <w:r>
        <w:rPr>
          <w:rFonts w:eastAsia="Times New Roman" w:cs="Times New Roman"/>
          <w:szCs w:val="24"/>
        </w:rPr>
        <w:t>καθώς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κινούνται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έλικες.</w:t>
      </w:r>
      <w:r>
        <w:rPr>
          <w:rFonts w:eastAsia="Times New Roman" w:cs="Times New Roman"/>
          <w:szCs w:val="24"/>
        </w:rPr>
        <w:t xml:space="preserve"> </w:t>
      </w:r>
    </w:p>
    <w:p w14:paraId="22588172"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w:t>
      </w:r>
      <w:r>
        <w:rPr>
          <w:rFonts w:eastAsia="Times New Roman" w:cs="Times New Roman"/>
          <w:szCs w:val="24"/>
        </w:rPr>
        <w:t>προδιαγραφές</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ιδιαιτέρως</w:t>
      </w:r>
      <w:r>
        <w:rPr>
          <w:rFonts w:eastAsia="Times New Roman" w:cs="Times New Roman"/>
          <w:szCs w:val="24"/>
        </w:rPr>
        <w:t xml:space="preserve"> </w:t>
      </w:r>
      <w:r>
        <w:rPr>
          <w:rFonts w:eastAsia="Times New Roman" w:cs="Times New Roman"/>
          <w:szCs w:val="24"/>
        </w:rPr>
        <w:t>αυστηρές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προδιαγραφές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προβλέπει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νόμος,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προδιαγραφές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προβλέπουν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ίδια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 xml:space="preserve">«ΕΛΛΗΝΙΚΑ ΠΕΤΡΕΛΑΙΑ»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αξιώνουν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προσφορά</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ίδιων</w:t>
      </w:r>
      <w:r>
        <w:rPr>
          <w:rFonts w:eastAsia="Times New Roman" w:cs="Times New Roman"/>
          <w:szCs w:val="24"/>
        </w:rPr>
        <w:t xml:space="preserve"> </w:t>
      </w:r>
      <w:r>
        <w:rPr>
          <w:rFonts w:eastAsia="Times New Roman" w:cs="Times New Roman"/>
          <w:szCs w:val="24"/>
        </w:rPr>
        <w:t>υπηρεσιών</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εγκαταστάσεις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Θεσσαλονίκη.</w:t>
      </w:r>
    </w:p>
    <w:p w14:paraId="22588173"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Κατόπιν</w:t>
      </w:r>
      <w:r>
        <w:rPr>
          <w:rFonts w:eastAsia="Times New Roman" w:cs="Times New Roman"/>
          <w:szCs w:val="24"/>
        </w:rPr>
        <w:t xml:space="preserve"> </w:t>
      </w:r>
      <w:r>
        <w:rPr>
          <w:rFonts w:eastAsia="Times New Roman" w:cs="Times New Roman"/>
          <w:szCs w:val="24"/>
        </w:rPr>
        <w:t>παρεμβάσεώς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χορηγήθηκε</w:t>
      </w:r>
      <w:r>
        <w:rPr>
          <w:rFonts w:eastAsia="Times New Roman" w:cs="Times New Roman"/>
          <w:szCs w:val="24"/>
        </w:rPr>
        <w:t xml:space="preserve"> </w:t>
      </w:r>
      <w:r>
        <w:rPr>
          <w:rFonts w:eastAsia="Times New Roman" w:cs="Times New Roman"/>
          <w:szCs w:val="24"/>
        </w:rPr>
        <w:t>παράταση</w:t>
      </w:r>
      <w:r>
        <w:rPr>
          <w:rFonts w:eastAsia="Times New Roman" w:cs="Times New Roman"/>
          <w:szCs w:val="24"/>
        </w:rPr>
        <w:t xml:space="preserve"> </w:t>
      </w:r>
      <w:r>
        <w:rPr>
          <w:rFonts w:eastAsia="Times New Roman" w:cs="Times New Roman"/>
          <w:szCs w:val="24"/>
        </w:rPr>
        <w:t>εφαρμογής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μέτρων</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άμεση</w:t>
      </w:r>
      <w:r>
        <w:rPr>
          <w:rFonts w:eastAsia="Times New Roman" w:cs="Times New Roman"/>
          <w:szCs w:val="24"/>
        </w:rPr>
        <w:t xml:space="preserve"> </w:t>
      </w:r>
      <w:r>
        <w:rPr>
          <w:rFonts w:eastAsia="Times New Roman" w:cs="Times New Roman"/>
          <w:szCs w:val="24"/>
        </w:rPr>
        <w:t>εφαρμογή</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προκαλούσε</w:t>
      </w:r>
      <w:r>
        <w:rPr>
          <w:rFonts w:eastAsia="Times New Roman" w:cs="Times New Roman"/>
          <w:szCs w:val="24"/>
        </w:rPr>
        <w:t xml:space="preserve"> </w:t>
      </w:r>
      <w:r>
        <w:rPr>
          <w:rFonts w:eastAsia="Times New Roman" w:cs="Times New Roman"/>
          <w:szCs w:val="24"/>
        </w:rPr>
        <w:t>νόθευση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ανταγωνισμού</w:t>
      </w:r>
      <w:r>
        <w:rPr>
          <w:rFonts w:eastAsia="Times New Roman" w:cs="Times New Roman"/>
          <w:szCs w:val="24"/>
        </w:rPr>
        <w:t xml:space="preserve"> </w:t>
      </w:r>
      <w:r>
        <w:rPr>
          <w:rFonts w:eastAsia="Times New Roman" w:cs="Times New Roman"/>
          <w:szCs w:val="24"/>
        </w:rPr>
        <w:t>επ'</w:t>
      </w:r>
      <w:r>
        <w:rPr>
          <w:rFonts w:eastAsia="Times New Roman" w:cs="Times New Roman"/>
          <w:szCs w:val="24"/>
        </w:rPr>
        <w:t xml:space="preserve"> </w:t>
      </w:r>
      <w:proofErr w:type="spellStart"/>
      <w:r>
        <w:rPr>
          <w:rFonts w:eastAsia="Times New Roman" w:cs="Times New Roman"/>
          <w:szCs w:val="24"/>
        </w:rPr>
        <w:t>ωφελεία</w:t>
      </w:r>
      <w:proofErr w:type="spellEnd"/>
      <w:r>
        <w:rPr>
          <w:rFonts w:eastAsia="Times New Roman" w:cs="Times New Roman"/>
          <w:szCs w:val="24"/>
        </w:rPr>
        <w:t xml:space="preserve"> </w:t>
      </w:r>
      <w:r>
        <w:rPr>
          <w:rFonts w:eastAsia="Times New Roman" w:cs="Times New Roman"/>
          <w:szCs w:val="24"/>
        </w:rPr>
        <w:t>συγκεκριμένης</w:t>
      </w:r>
      <w:r>
        <w:rPr>
          <w:rFonts w:eastAsia="Times New Roman" w:cs="Times New Roman"/>
          <w:szCs w:val="24"/>
        </w:rPr>
        <w:t xml:space="preserve"> </w:t>
      </w:r>
      <w:r>
        <w:rPr>
          <w:rFonts w:eastAsia="Times New Roman" w:cs="Times New Roman"/>
          <w:szCs w:val="24"/>
        </w:rPr>
        <w:t>κοινοπραξίας,</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λοιποί</w:t>
      </w:r>
      <w:r>
        <w:rPr>
          <w:rFonts w:eastAsia="Times New Roman" w:cs="Times New Roman"/>
          <w:szCs w:val="24"/>
        </w:rPr>
        <w:t xml:space="preserve"> </w:t>
      </w:r>
      <w:r>
        <w:rPr>
          <w:rFonts w:eastAsia="Times New Roman" w:cs="Times New Roman"/>
          <w:szCs w:val="24"/>
        </w:rPr>
        <w:t>πλοιοκτήτες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προσαρμοστούν,</w:t>
      </w:r>
      <w:r>
        <w:rPr>
          <w:rFonts w:eastAsia="Times New Roman" w:cs="Times New Roman"/>
          <w:szCs w:val="24"/>
        </w:rPr>
        <w:t xml:space="preserve"> </w:t>
      </w:r>
      <w:r>
        <w:rPr>
          <w:rFonts w:eastAsia="Times New Roman" w:cs="Times New Roman"/>
          <w:szCs w:val="24"/>
        </w:rPr>
        <w:t>μιας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w:t>
      </w:r>
      <w:r>
        <w:rPr>
          <w:rFonts w:eastAsia="Times New Roman" w:cs="Times New Roman"/>
          <w:szCs w:val="24"/>
        </w:rPr>
        <w:t>τέτοιο</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περιπτώσεις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απαιτούσε</w:t>
      </w:r>
      <w:r>
        <w:rPr>
          <w:rFonts w:eastAsia="Times New Roman" w:cs="Times New Roman"/>
          <w:szCs w:val="24"/>
        </w:rPr>
        <w:t xml:space="preserve"> </w:t>
      </w:r>
      <w:r>
        <w:rPr>
          <w:rFonts w:eastAsia="Times New Roman" w:cs="Times New Roman"/>
          <w:szCs w:val="24"/>
        </w:rPr>
        <w:t>ακόμη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απόκτηση</w:t>
      </w:r>
      <w:r>
        <w:rPr>
          <w:rFonts w:eastAsia="Times New Roman" w:cs="Times New Roman"/>
          <w:szCs w:val="24"/>
        </w:rPr>
        <w:t xml:space="preserve"> </w:t>
      </w:r>
      <w:r>
        <w:rPr>
          <w:rFonts w:eastAsia="Times New Roman" w:cs="Times New Roman"/>
          <w:szCs w:val="24"/>
        </w:rPr>
        <w:t>νέου</w:t>
      </w:r>
      <w:r>
        <w:rPr>
          <w:rFonts w:eastAsia="Times New Roman" w:cs="Times New Roman"/>
          <w:szCs w:val="24"/>
        </w:rPr>
        <w:t xml:space="preserve"> </w:t>
      </w:r>
      <w:r>
        <w:rPr>
          <w:rFonts w:eastAsia="Times New Roman" w:cs="Times New Roman"/>
          <w:szCs w:val="24"/>
        </w:rPr>
        <w:t>ρυμουλκού</w:t>
      </w:r>
      <w:r>
        <w:rPr>
          <w:rFonts w:eastAsia="Times New Roman" w:cs="Times New Roman"/>
          <w:szCs w:val="24"/>
        </w:rPr>
        <w:t xml:space="preserve"> </w:t>
      </w:r>
      <w:r>
        <w:rPr>
          <w:rFonts w:eastAsia="Times New Roman" w:cs="Times New Roman"/>
          <w:szCs w:val="24"/>
        </w:rPr>
        <w:t>αξίας</w:t>
      </w:r>
      <w:r>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2.500.000</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παραγωγής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υπερβαίνει</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lastRenderedPageBreak/>
        <w:t>δεκαοκτώ</w:t>
      </w:r>
      <w:r>
        <w:rPr>
          <w:rFonts w:eastAsia="Times New Roman" w:cs="Times New Roman"/>
          <w:szCs w:val="24"/>
        </w:rPr>
        <w:t xml:space="preserve"> </w:t>
      </w:r>
      <w:r>
        <w:rPr>
          <w:rFonts w:eastAsia="Times New Roman" w:cs="Times New Roman"/>
          <w:szCs w:val="24"/>
        </w:rPr>
        <w:t>μήνες,</w:t>
      </w:r>
      <w:r>
        <w:rPr>
          <w:rFonts w:eastAsia="Times New Roman" w:cs="Times New Roman"/>
          <w:szCs w:val="24"/>
        </w:rPr>
        <w:t xml:space="preserve"> </w:t>
      </w:r>
      <w:r>
        <w:rPr>
          <w:rFonts w:eastAsia="Times New Roman" w:cs="Times New Roman"/>
          <w:szCs w:val="24"/>
        </w:rPr>
        <w:t>οπότε</w:t>
      </w:r>
      <w:r>
        <w:rPr>
          <w:rFonts w:eastAsia="Times New Roman" w:cs="Times New Roman"/>
          <w:szCs w:val="24"/>
        </w:rPr>
        <w:t xml:space="preserve"> </w:t>
      </w:r>
      <w:r>
        <w:rPr>
          <w:rFonts w:eastAsia="Times New Roman" w:cs="Times New Roman"/>
          <w:szCs w:val="24"/>
        </w:rPr>
        <w:t>καταλαβαίνετε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τουλάχιστον</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χρονικό</w:t>
      </w:r>
      <w:r>
        <w:rPr>
          <w:rFonts w:eastAsia="Times New Roman" w:cs="Times New Roman"/>
          <w:szCs w:val="24"/>
        </w:rPr>
        <w:t xml:space="preserve"> </w:t>
      </w:r>
      <w:r>
        <w:rPr>
          <w:rFonts w:eastAsia="Times New Roman" w:cs="Times New Roman"/>
          <w:szCs w:val="24"/>
        </w:rPr>
        <w:t>διάστημα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μπορούσαν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λειτουργήσουν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εργασία</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εταιρείες.</w:t>
      </w:r>
    </w:p>
    <w:p w14:paraId="22588174"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παράταση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δόθηκε</w:t>
      </w:r>
      <w:r>
        <w:rPr>
          <w:rFonts w:eastAsia="Times New Roman" w:cs="Times New Roman"/>
          <w:szCs w:val="24"/>
        </w:rPr>
        <w:t xml:space="preserve"> </w:t>
      </w:r>
      <w:r>
        <w:rPr>
          <w:rFonts w:eastAsia="Times New Roman" w:cs="Times New Roman"/>
          <w:szCs w:val="24"/>
        </w:rPr>
        <w:t>ναι</w:t>
      </w:r>
      <w:r>
        <w:rPr>
          <w:rFonts w:eastAsia="Times New Roman" w:cs="Times New Roman"/>
          <w:szCs w:val="24"/>
        </w:rPr>
        <w:t xml:space="preserve"> </w:t>
      </w:r>
      <w:r>
        <w:rPr>
          <w:rFonts w:eastAsia="Times New Roman" w:cs="Times New Roman"/>
          <w:szCs w:val="24"/>
        </w:rPr>
        <w:t>μεν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δύναμη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πυρόσβεσης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άλλες</w:t>
      </w:r>
      <w:r>
        <w:rPr>
          <w:rFonts w:eastAsia="Times New Roman" w:cs="Times New Roman"/>
          <w:szCs w:val="24"/>
        </w:rPr>
        <w:t xml:space="preserve"> </w:t>
      </w:r>
      <w:r>
        <w:rPr>
          <w:rFonts w:eastAsia="Times New Roman" w:cs="Times New Roman"/>
          <w:szCs w:val="24"/>
        </w:rPr>
        <w:t>τεχνικές</w:t>
      </w:r>
      <w:r>
        <w:rPr>
          <w:rFonts w:eastAsia="Times New Roman" w:cs="Times New Roman"/>
          <w:szCs w:val="24"/>
        </w:rPr>
        <w:t xml:space="preserve"> </w:t>
      </w:r>
      <w:r>
        <w:rPr>
          <w:rFonts w:eastAsia="Times New Roman" w:cs="Times New Roman"/>
          <w:szCs w:val="24"/>
        </w:rPr>
        <w:t>προδιαγραφές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αναβάθμισης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ρυμουλκών</w:t>
      </w:r>
      <w:r>
        <w:rPr>
          <w:rFonts w:eastAsia="Times New Roman" w:cs="Times New Roman"/>
          <w:szCs w:val="24"/>
        </w:rPr>
        <w:t xml:space="preserve"> </w:t>
      </w:r>
      <w:r>
        <w:rPr>
          <w:rFonts w:eastAsia="Times New Roman" w:cs="Times New Roman"/>
          <w:szCs w:val="24"/>
        </w:rPr>
        <w:t>έληγε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31</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Δεκεμβρίου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2017</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ρυμουλκά,</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ενημερωθεί,</w:t>
      </w:r>
      <w:r>
        <w:rPr>
          <w:rFonts w:eastAsia="Times New Roman" w:cs="Times New Roman"/>
          <w:szCs w:val="24"/>
        </w:rPr>
        <w:t xml:space="preserve"> </w:t>
      </w:r>
      <w:r>
        <w:rPr>
          <w:rFonts w:eastAsia="Times New Roman" w:cs="Times New Roman"/>
          <w:szCs w:val="24"/>
        </w:rPr>
        <w:t>προσαρμόστηκαν</w:t>
      </w:r>
      <w:r>
        <w:rPr>
          <w:rFonts w:eastAsia="Times New Roman" w:cs="Times New Roman"/>
          <w:szCs w:val="24"/>
        </w:rPr>
        <w:t xml:space="preserve"> </w:t>
      </w:r>
      <w:r>
        <w:rPr>
          <w:rFonts w:eastAsia="Times New Roman" w:cs="Times New Roman"/>
          <w:szCs w:val="24"/>
        </w:rPr>
        <w:t>αναλόγως,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δε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προθεσμία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ηλικία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κίνηση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έλικα</w:t>
      </w:r>
      <w:r>
        <w:rPr>
          <w:rFonts w:eastAsia="Times New Roman" w:cs="Times New Roman"/>
          <w:szCs w:val="24"/>
        </w:rPr>
        <w:t xml:space="preserve"> </w:t>
      </w:r>
      <w:r>
        <w:rPr>
          <w:rFonts w:eastAsia="Times New Roman" w:cs="Times New Roman"/>
          <w:szCs w:val="24"/>
        </w:rPr>
        <w:t>λήγει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30</w:t>
      </w:r>
      <w:r>
        <w:rPr>
          <w:rFonts w:eastAsia="Times New Roman" w:cs="Times New Roman"/>
          <w:szCs w:val="24"/>
        </w:rPr>
        <w:t xml:space="preserve"> </w:t>
      </w:r>
      <w:r>
        <w:rPr>
          <w:rFonts w:eastAsia="Times New Roman" w:cs="Times New Roman"/>
          <w:szCs w:val="24"/>
        </w:rPr>
        <w:t>Ιουνίου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2018.</w:t>
      </w:r>
      <w:r>
        <w:rPr>
          <w:rFonts w:eastAsia="Times New Roman" w:cs="Times New Roman"/>
          <w:szCs w:val="24"/>
        </w:rPr>
        <w:t xml:space="preserve"> </w:t>
      </w:r>
      <w:r>
        <w:rPr>
          <w:rFonts w:eastAsia="Times New Roman" w:cs="Times New Roman"/>
          <w:szCs w:val="24"/>
        </w:rPr>
        <w:t>Επιπρόσθετα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διεθνώς</w:t>
      </w:r>
      <w:r>
        <w:rPr>
          <w:rFonts w:eastAsia="Times New Roman" w:cs="Times New Roman"/>
          <w:szCs w:val="24"/>
        </w:rPr>
        <w:t xml:space="preserve"> </w:t>
      </w:r>
      <w:r>
        <w:rPr>
          <w:rFonts w:eastAsia="Times New Roman" w:cs="Times New Roman"/>
          <w:szCs w:val="24"/>
        </w:rPr>
        <w:t>παραδεκτά,</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ρυμουλκό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κινείται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έλικα</w:t>
      </w:r>
      <w:r>
        <w:rPr>
          <w:rFonts w:eastAsia="Times New Roman" w:cs="Times New Roman"/>
          <w:szCs w:val="24"/>
        </w:rPr>
        <w:t xml:space="preserve"> </w:t>
      </w:r>
      <w:r>
        <w:rPr>
          <w:rFonts w:eastAsia="Times New Roman" w:cs="Times New Roman"/>
          <w:szCs w:val="24"/>
        </w:rPr>
        <w:t>εντός</w:t>
      </w:r>
      <w:r>
        <w:rPr>
          <w:rFonts w:eastAsia="Times New Roman" w:cs="Times New Roman"/>
          <w:szCs w:val="24"/>
        </w:rPr>
        <w:t xml:space="preserve"> </w:t>
      </w:r>
      <w:r>
        <w:rPr>
          <w:rFonts w:eastAsia="Times New Roman" w:cs="Times New Roman"/>
          <w:szCs w:val="24"/>
        </w:rPr>
        <w:t>περιστρεφόμενης</w:t>
      </w:r>
      <w:r>
        <w:rPr>
          <w:rFonts w:eastAsia="Times New Roman" w:cs="Times New Roman"/>
          <w:szCs w:val="24"/>
        </w:rPr>
        <w:t xml:space="preserve"> </w:t>
      </w:r>
      <w:r>
        <w:rPr>
          <w:rFonts w:eastAsia="Times New Roman" w:cs="Times New Roman"/>
          <w:szCs w:val="24"/>
        </w:rPr>
        <w:t>χοάνης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υστερεί</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ελκτικές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proofErr w:type="spellStart"/>
      <w:r>
        <w:rPr>
          <w:rFonts w:eastAsia="Times New Roman" w:cs="Times New Roman"/>
          <w:szCs w:val="24"/>
        </w:rPr>
        <w:t>ελικτικές</w:t>
      </w:r>
      <w:proofErr w:type="spellEnd"/>
      <w:r>
        <w:rPr>
          <w:rFonts w:eastAsia="Times New Roman" w:cs="Times New Roman"/>
          <w:szCs w:val="24"/>
        </w:rPr>
        <w:t xml:space="preserve"> </w:t>
      </w:r>
      <w:r>
        <w:rPr>
          <w:rFonts w:eastAsia="Times New Roman" w:cs="Times New Roman"/>
          <w:szCs w:val="24"/>
        </w:rPr>
        <w:t>ικανότητες,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proofErr w:type="spellStart"/>
      <w:r>
        <w:rPr>
          <w:rFonts w:eastAsia="Times New Roman" w:cs="Times New Roman"/>
          <w:szCs w:val="24"/>
        </w:rPr>
        <w:t>διπρόπελλο</w:t>
      </w:r>
      <w:proofErr w:type="spellEnd"/>
      <w:r>
        <w:rPr>
          <w:rFonts w:eastAsia="Times New Roman" w:cs="Times New Roman"/>
          <w:szCs w:val="24"/>
        </w:rPr>
        <w:t>.</w:t>
      </w:r>
    </w:p>
    <w:p w14:paraId="22588175"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Με την επερχόμενη, λοιπόν, από τι</w:t>
      </w:r>
      <w:r>
        <w:rPr>
          <w:rFonts w:eastAsia="Times New Roman" w:cs="Times New Roman"/>
          <w:szCs w:val="24"/>
        </w:rPr>
        <w:t>ς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2018 εφαρμογή των απαιτήσεων των </w:t>
      </w:r>
      <w:r>
        <w:rPr>
          <w:rFonts w:eastAsia="Times New Roman" w:cs="Times New Roman"/>
          <w:szCs w:val="24"/>
        </w:rPr>
        <w:t>«ΕΛΛΗΝΙΚΩΝ ΠΕΤΡΕΛΑΙΩΝ»</w:t>
      </w:r>
      <w:r>
        <w:rPr>
          <w:rFonts w:eastAsia="Times New Roman" w:cs="Times New Roman"/>
          <w:szCs w:val="24"/>
        </w:rPr>
        <w:t xml:space="preserve">, θα έχουμε πιθανότατα τα εξής, να απαξιωθούν περίπου εξήντα ρυμουλκά και να χάσουν την εργασία τους τριακόσια μέλη πληρώματος και </w:t>
      </w:r>
      <w:proofErr w:type="spellStart"/>
      <w:r>
        <w:rPr>
          <w:rFonts w:eastAsia="Times New Roman" w:cs="Times New Roman"/>
          <w:szCs w:val="24"/>
        </w:rPr>
        <w:t>εκατόν</w:t>
      </w:r>
      <w:proofErr w:type="spellEnd"/>
      <w:r>
        <w:rPr>
          <w:rFonts w:eastAsia="Times New Roman" w:cs="Times New Roman"/>
          <w:szCs w:val="24"/>
        </w:rPr>
        <w:t xml:space="preserve"> είκοσι υπάλληλοι γραφείου. Είναι βέβαιο ότι θα δημιουργη</w:t>
      </w:r>
      <w:r>
        <w:rPr>
          <w:rFonts w:eastAsia="Times New Roman" w:cs="Times New Roman"/>
          <w:szCs w:val="24"/>
        </w:rPr>
        <w:t xml:space="preserve">θεί μονοπώλιο, με αποτέλεσμα το ημερήσιο κόστος εκφόρτωσης να αυξηθεί σε υπερβολικό ποσοστό, η δε διαφορά να </w:t>
      </w:r>
      <w:proofErr w:type="spellStart"/>
      <w:r>
        <w:rPr>
          <w:rFonts w:eastAsia="Times New Roman" w:cs="Times New Roman"/>
          <w:szCs w:val="24"/>
        </w:rPr>
        <w:t>μετακυλιστεί</w:t>
      </w:r>
      <w:proofErr w:type="spellEnd"/>
      <w:r>
        <w:rPr>
          <w:rFonts w:eastAsia="Times New Roman" w:cs="Times New Roman"/>
          <w:szCs w:val="24"/>
        </w:rPr>
        <w:t xml:space="preserve"> στις τιμές των προϊόντων.</w:t>
      </w:r>
    </w:p>
    <w:p w14:paraId="22588176" w14:textId="77777777" w:rsidR="006259B0" w:rsidRDefault="00F7601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Προκειμένου, λοιπόν, να αποφευχθούν τα δυσάρεστα, προτείνουμε σε πρώτη φάση να δεχθούν τα </w:t>
      </w:r>
      <w:r>
        <w:rPr>
          <w:rFonts w:eastAsia="Times New Roman" w:cs="Times New Roman"/>
          <w:szCs w:val="24"/>
        </w:rPr>
        <w:t xml:space="preserve">«ΕΛΛΗΝΙΚΑ </w:t>
      </w:r>
      <w:r>
        <w:rPr>
          <w:rFonts w:eastAsia="Times New Roman" w:cs="Times New Roman"/>
          <w:szCs w:val="24"/>
        </w:rPr>
        <w:t>ΠΕΤΡΕΛΑΙΑ»</w:t>
      </w:r>
      <w:r>
        <w:rPr>
          <w:rFonts w:eastAsia="Times New Roman" w:cs="Times New Roman"/>
          <w:szCs w:val="24"/>
        </w:rPr>
        <w:t xml:space="preserve"> να αναβάλουν τουλάχιστον για ένα έτος την εφαρμογή των δύο αυτών προδιαγραφών, οι οποίες κάθε άλλο παρά απαραίτητες είναι για τη σωστή προσφορά των επίμαχων υπηρεσιών. Με την αναβολή αυτή θα υπάρξει ο απαραίτητος χρόνος για τη διαβούλευση μεταξύ</w:t>
      </w:r>
      <w:r>
        <w:rPr>
          <w:rFonts w:eastAsia="Times New Roman" w:cs="Times New Roman"/>
          <w:szCs w:val="24"/>
        </w:rPr>
        <w:t xml:space="preserve"> των ενδιαφερομένων, αλλά και την εξέταση του ζητήματος από τις αρμόδιες υπηρεσίες του Υπουργείου, που καταρτίζουν νέο θεσμικό πλαίσιο λειτουργίας των ρυμουλκών.</w:t>
      </w:r>
    </w:p>
    <w:p w14:paraId="22588177" w14:textId="77777777" w:rsidR="006259B0" w:rsidRDefault="00F7601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Ύστερα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παραπάνω,</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ερωτώ:</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πράξει</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προτίθεστε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πράξετε</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άμεσο</w:t>
      </w:r>
      <w:r>
        <w:rPr>
          <w:rFonts w:eastAsia="Times New Roman" w:cs="Times New Roman"/>
          <w:szCs w:val="24"/>
        </w:rPr>
        <w:t xml:space="preserve"> </w:t>
      </w:r>
      <w:r>
        <w:rPr>
          <w:rFonts w:eastAsia="Times New Roman" w:cs="Times New Roman"/>
          <w:szCs w:val="24"/>
        </w:rPr>
        <w:t>μέλλον,</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ρυθμιστεί</w:t>
      </w:r>
      <w:r>
        <w:rPr>
          <w:rFonts w:eastAsia="Times New Roman" w:cs="Times New Roman"/>
          <w:szCs w:val="24"/>
        </w:rPr>
        <w:t xml:space="preserve"> </w:t>
      </w:r>
      <w:r>
        <w:rPr>
          <w:rFonts w:eastAsia="Times New Roman" w:cs="Times New Roman"/>
          <w:szCs w:val="24"/>
        </w:rPr>
        <w:t>κατόπιν</w:t>
      </w:r>
      <w:r>
        <w:rPr>
          <w:rFonts w:eastAsia="Times New Roman" w:cs="Times New Roman"/>
          <w:szCs w:val="24"/>
        </w:rPr>
        <w:t xml:space="preserve"> </w:t>
      </w:r>
      <w:r>
        <w:rPr>
          <w:rFonts w:eastAsia="Times New Roman" w:cs="Times New Roman"/>
          <w:szCs w:val="24"/>
        </w:rPr>
        <w:t>διαβούλευσης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μερών,</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αποτραπούν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παραπάνω</w:t>
      </w:r>
      <w:r>
        <w:rPr>
          <w:rFonts w:eastAsia="Times New Roman" w:cs="Times New Roman"/>
          <w:szCs w:val="24"/>
        </w:rPr>
        <w:t xml:space="preserve"> </w:t>
      </w:r>
      <w:r>
        <w:rPr>
          <w:rFonts w:eastAsia="Times New Roman" w:cs="Times New Roman"/>
          <w:szCs w:val="24"/>
        </w:rPr>
        <w:t>βλαπτικές</w:t>
      </w:r>
      <w:r>
        <w:rPr>
          <w:rFonts w:eastAsia="Times New Roman" w:cs="Times New Roman"/>
          <w:szCs w:val="24"/>
        </w:rPr>
        <w:t xml:space="preserve"> </w:t>
      </w:r>
      <w:r>
        <w:rPr>
          <w:rFonts w:eastAsia="Times New Roman" w:cs="Times New Roman"/>
          <w:szCs w:val="24"/>
        </w:rPr>
        <w:t>συνέπειες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κοινωνικό</w:t>
      </w:r>
      <w:r>
        <w:rPr>
          <w:rFonts w:eastAsia="Times New Roman" w:cs="Times New Roman"/>
          <w:szCs w:val="24"/>
        </w:rPr>
        <w:t xml:space="preserve"> </w:t>
      </w:r>
      <w:r>
        <w:rPr>
          <w:rFonts w:eastAsia="Times New Roman" w:cs="Times New Roman"/>
          <w:szCs w:val="24"/>
        </w:rPr>
        <w:t>σύνολο;</w:t>
      </w:r>
    </w:p>
    <w:p w14:paraId="22588178" w14:textId="77777777" w:rsidR="006259B0" w:rsidRDefault="00F7601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p>
    <w:p w14:paraId="22588179"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και Θ΄ Αντιπρόεδρος της </w:t>
      </w:r>
      <w:r>
        <w:rPr>
          <w:rFonts w:eastAsia="Times New Roman" w:cs="Times New Roman"/>
          <w:szCs w:val="24"/>
        </w:rPr>
        <w:t>Βουλής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258817A" w14:textId="77777777" w:rsidR="006259B0" w:rsidRDefault="00F76015">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(Δημήτριος</w:t>
      </w:r>
      <w:r>
        <w:rPr>
          <w:rFonts w:eastAsia="Times New Roman" w:cs="Times New Roman"/>
          <w:b/>
          <w:szCs w:val="24"/>
        </w:rPr>
        <w:t xml:space="preserve"> </w:t>
      </w:r>
      <w:r>
        <w:rPr>
          <w:rFonts w:eastAsia="Times New Roman" w:cs="Times New Roman"/>
          <w:b/>
          <w:szCs w:val="24"/>
        </w:rPr>
        <w:t>Καμμένος):</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Αντιπρό</w:t>
      </w:r>
      <w:r>
        <w:rPr>
          <w:rFonts w:eastAsia="Times New Roman" w:cs="Times New Roman"/>
          <w:szCs w:val="24"/>
        </w:rPr>
        <w:t>εδρο.</w:t>
      </w:r>
    </w:p>
    <w:p w14:paraId="2258817B" w14:textId="77777777" w:rsidR="006259B0" w:rsidRDefault="00F7601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Ορίστε,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απαντήσετε.</w:t>
      </w:r>
    </w:p>
    <w:p w14:paraId="2258817C" w14:textId="77777777" w:rsidR="006259B0" w:rsidRDefault="00F7601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Κύριε Πρόεδρε, κυρίες και κύριοι συνάδελφοι, θέλω να απαντήσω στον καλό μου συνάδελφο, ο οποίος αγωνιά για έναν ιδιαίτερο κ</w:t>
      </w:r>
      <w:r>
        <w:rPr>
          <w:rFonts w:eastAsia="Times New Roman" w:cs="Times New Roman"/>
          <w:szCs w:val="24"/>
        </w:rPr>
        <w:t>λάδο, ότι η υπόθεση αυτή δεν τους έχει συλλάβει εξ απήνης, γιατί εκκρεμεί από το 2013. Από το 2013 έχει γίνει ερώτημα στο Νομικό Συμβούλιο του Κράτους εάν μπορούν τα ΕΛΠΕ, δεδομένου ότι είχε προηγηθεί και στη Θεσσαλονίκη μία τέτοια ανάλογη ενέργεια, να προ</w:t>
      </w:r>
      <w:r>
        <w:rPr>
          <w:rFonts w:eastAsia="Times New Roman" w:cs="Times New Roman"/>
          <w:szCs w:val="24"/>
        </w:rPr>
        <w:t>χωρήσουν μονομερώς στη διαμόρφωση προδιαγραφών, με βάση τις οποίες θεωρούν ότι εξασφαλίζεται η ασφάλεια της ναυσιπλοΐας, της προσέγγισης των πλοίων στις προβλήτες και μία σειρά άλλων προϋποθέσεων, προκειμένου να είναι ασφαλής όλη αυτή η διαδικασία. Άρα είχ</w:t>
      </w:r>
      <w:r>
        <w:rPr>
          <w:rFonts w:eastAsia="Times New Roman" w:cs="Times New Roman"/>
          <w:szCs w:val="24"/>
        </w:rPr>
        <w:t xml:space="preserve">αν γνώση από το 2013 ότι τα πράγματα παίρνουν μία κατεύθυνση. Ούτως ή αλλιώς, στη Θεσσαλονίκη τα ΕΛΠΕ έχουν προχωρήσει εδώ και αρκετό καιρό σε αλλαγή του κανονισμού λειτουργίας των ρυμουλκών. </w:t>
      </w:r>
    </w:p>
    <w:p w14:paraId="2258817D" w14:textId="77777777" w:rsidR="006259B0" w:rsidRDefault="00F7601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γνωρίζετε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αρμοδιότητα</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μέα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αρμοδιότητα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ρυμουλκά</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λιμάνια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παρά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αρμοδιότητα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παρεμβαίνει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δραστηριότητες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lastRenderedPageBreak/>
        <w:t>στις</w:t>
      </w:r>
      <w:r>
        <w:rPr>
          <w:rFonts w:eastAsia="Times New Roman" w:cs="Times New Roman"/>
          <w:szCs w:val="24"/>
        </w:rPr>
        <w:t xml:space="preserve"> </w:t>
      </w:r>
      <w:r>
        <w:rPr>
          <w:rFonts w:eastAsia="Times New Roman" w:cs="Times New Roman"/>
          <w:szCs w:val="24"/>
        </w:rPr>
        <w:t>επιλογές</w:t>
      </w:r>
      <w:r>
        <w:rPr>
          <w:rFonts w:eastAsia="Times New Roman" w:cs="Times New Roman"/>
          <w:szCs w:val="24"/>
        </w:rPr>
        <w:t xml:space="preserve"> </w:t>
      </w:r>
      <w:r>
        <w:rPr>
          <w:rFonts w:eastAsia="Times New Roman" w:cs="Times New Roman"/>
          <w:szCs w:val="24"/>
        </w:rPr>
        <w:t>μιας</w:t>
      </w:r>
      <w:r>
        <w:rPr>
          <w:rFonts w:eastAsia="Times New Roman" w:cs="Times New Roman"/>
          <w:szCs w:val="24"/>
        </w:rPr>
        <w:t xml:space="preserve"> </w:t>
      </w:r>
      <w:r>
        <w:rPr>
          <w:rFonts w:eastAsia="Times New Roman" w:cs="Times New Roman"/>
          <w:szCs w:val="24"/>
        </w:rPr>
        <w:t>ανώνυμης</w:t>
      </w:r>
      <w:r>
        <w:rPr>
          <w:rFonts w:eastAsia="Times New Roman" w:cs="Times New Roman"/>
          <w:szCs w:val="24"/>
        </w:rPr>
        <w:t xml:space="preserve"> </w:t>
      </w:r>
      <w:r>
        <w:rPr>
          <w:rFonts w:eastAsia="Times New Roman" w:cs="Times New Roman"/>
          <w:szCs w:val="24"/>
        </w:rPr>
        <w:t>εταιρείας</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ΕΛΠΕ,</w:t>
      </w:r>
      <w:r>
        <w:rPr>
          <w:rFonts w:eastAsia="Times New Roman" w:cs="Times New Roman"/>
          <w:szCs w:val="24"/>
        </w:rPr>
        <w:t xml:space="preserve"> </w:t>
      </w:r>
      <w:proofErr w:type="spellStart"/>
      <w:r>
        <w:rPr>
          <w:rFonts w:eastAsia="Times New Roman" w:cs="Times New Roman"/>
          <w:szCs w:val="24"/>
        </w:rPr>
        <w:t>παρενέβη</w:t>
      </w:r>
      <w:proofErr w:type="spellEnd"/>
      <w:r>
        <w:rPr>
          <w:rFonts w:eastAsia="Times New Roman" w:cs="Times New Roman"/>
          <w:szCs w:val="24"/>
        </w:rPr>
        <w:t xml:space="preserve"> </w:t>
      </w:r>
      <w:r>
        <w:rPr>
          <w:rFonts w:eastAsia="Times New Roman" w:cs="Times New Roman"/>
          <w:szCs w:val="24"/>
        </w:rPr>
        <w:t>θέλοντας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βοηθήσει,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διευκολύνει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προσαρμογή.</w:t>
      </w:r>
      <w:r>
        <w:rPr>
          <w:rFonts w:eastAsia="Times New Roman" w:cs="Times New Roman"/>
          <w:szCs w:val="24"/>
        </w:rPr>
        <w:t xml:space="preserve"> </w:t>
      </w:r>
    </w:p>
    <w:p w14:paraId="2258817E" w14:textId="77777777" w:rsidR="006259B0" w:rsidRDefault="00F7601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Ενώ</w:t>
      </w:r>
      <w:r>
        <w:rPr>
          <w:rFonts w:eastAsia="Times New Roman" w:cs="Times New Roman"/>
          <w:szCs w:val="24"/>
        </w:rPr>
        <w:t xml:space="preserve"> </w:t>
      </w:r>
      <w:r>
        <w:rPr>
          <w:rFonts w:eastAsia="Times New Roman" w:cs="Times New Roman"/>
          <w:szCs w:val="24"/>
        </w:rPr>
        <w:t>υπήρχε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ΕΛΠΕ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απνευστί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1</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Αυγούστου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2017</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αλλαγή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κανονισμού</w:t>
      </w:r>
      <w:r>
        <w:rPr>
          <w:rFonts w:eastAsia="Times New Roman" w:cs="Times New Roman"/>
          <w:szCs w:val="24"/>
        </w:rPr>
        <w:t xml:space="preserve"> </w:t>
      </w:r>
      <w:r>
        <w:rPr>
          <w:rFonts w:eastAsia="Times New Roman" w:cs="Times New Roman"/>
          <w:szCs w:val="24"/>
        </w:rPr>
        <w:t>λειτουργίας,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επιβαρυντικές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θέλετε-</w:t>
      </w:r>
      <w:r>
        <w:rPr>
          <w:rFonts w:eastAsia="Times New Roman" w:cs="Times New Roman"/>
          <w:szCs w:val="24"/>
        </w:rPr>
        <w:t xml:space="preserve"> </w:t>
      </w:r>
      <w:r>
        <w:rPr>
          <w:rFonts w:eastAsia="Times New Roman" w:cs="Times New Roman"/>
          <w:szCs w:val="24"/>
        </w:rPr>
        <w:t>συνέπειες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ορισμένους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αυτούς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επαγγελματίες,</w:t>
      </w:r>
      <w:r>
        <w:rPr>
          <w:rFonts w:eastAsia="Times New Roman" w:cs="Times New Roman"/>
          <w:szCs w:val="24"/>
        </w:rPr>
        <w:t xml:space="preserve"> </w:t>
      </w:r>
      <w:proofErr w:type="spellStart"/>
      <w:r>
        <w:rPr>
          <w:rFonts w:eastAsia="Times New Roman" w:cs="Times New Roman"/>
          <w:szCs w:val="24"/>
        </w:rPr>
        <w:t>παρενέβημεν</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μεσολαβήσαμε,</w:t>
      </w:r>
      <w:r>
        <w:rPr>
          <w:rFonts w:eastAsia="Times New Roman" w:cs="Times New Roman"/>
          <w:szCs w:val="24"/>
        </w:rPr>
        <w:t xml:space="preserve"> </w:t>
      </w:r>
      <w:r>
        <w:rPr>
          <w:rFonts w:eastAsia="Times New Roman" w:cs="Times New Roman"/>
          <w:szCs w:val="24"/>
        </w:rPr>
        <w:t>προσπαθήσαμε</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απλό-</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πείσουμε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ΕΛΠΕ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αλλάξουν</w:t>
      </w:r>
      <w:r>
        <w:rPr>
          <w:rFonts w:eastAsia="Times New Roman" w:cs="Times New Roman"/>
          <w:szCs w:val="24"/>
        </w:rPr>
        <w:t xml:space="preserve"> </w:t>
      </w:r>
      <w:r>
        <w:rPr>
          <w:rFonts w:eastAsia="Times New Roman" w:cs="Times New Roman"/>
          <w:szCs w:val="24"/>
        </w:rPr>
        <w:t>γνώμη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τελικώς</w:t>
      </w:r>
      <w:r>
        <w:rPr>
          <w:rFonts w:eastAsia="Times New Roman" w:cs="Times New Roman"/>
          <w:szCs w:val="24"/>
        </w:rPr>
        <w:t xml:space="preserve"> </w:t>
      </w:r>
      <w:r>
        <w:rPr>
          <w:rFonts w:eastAsia="Times New Roman" w:cs="Times New Roman"/>
          <w:szCs w:val="24"/>
        </w:rPr>
        <w:t>κατορθώσαμε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πήραμε</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παράταση.</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συμφωνήσει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μέρη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ειλικρινείς</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αυτός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χρόνος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αξιοποιηθεί</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προσαρμογές,</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συστήματα</w:t>
      </w:r>
      <w:r>
        <w:rPr>
          <w:rFonts w:eastAsia="Times New Roman" w:cs="Times New Roman"/>
          <w:szCs w:val="24"/>
        </w:rPr>
        <w:t xml:space="preserve"> </w:t>
      </w:r>
      <w:r>
        <w:rPr>
          <w:rFonts w:eastAsia="Times New Roman" w:cs="Times New Roman"/>
          <w:szCs w:val="24"/>
        </w:rPr>
        <w:t>πυρόσβεσης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αλλαγή</w:t>
      </w:r>
      <w:r>
        <w:rPr>
          <w:rFonts w:eastAsia="Times New Roman" w:cs="Times New Roman"/>
          <w:szCs w:val="24"/>
        </w:rPr>
        <w:t xml:space="preserve"> </w:t>
      </w:r>
      <w:r>
        <w:rPr>
          <w:rFonts w:eastAsia="Times New Roman" w:cs="Times New Roman"/>
          <w:szCs w:val="24"/>
        </w:rPr>
        <w:t>όσων</w:t>
      </w:r>
      <w:r>
        <w:rPr>
          <w:rFonts w:eastAsia="Times New Roman" w:cs="Times New Roman"/>
          <w:szCs w:val="24"/>
        </w:rPr>
        <w:t xml:space="preserve"> </w:t>
      </w:r>
      <w:r>
        <w:rPr>
          <w:rFonts w:eastAsia="Times New Roman" w:cs="Times New Roman"/>
          <w:szCs w:val="24"/>
        </w:rPr>
        <w:t>ρυμουλκών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μεγάλης</w:t>
      </w:r>
      <w:r>
        <w:rPr>
          <w:rFonts w:eastAsia="Times New Roman" w:cs="Times New Roman"/>
          <w:szCs w:val="24"/>
        </w:rPr>
        <w:t xml:space="preserve"> </w:t>
      </w:r>
      <w:r>
        <w:rPr>
          <w:rFonts w:eastAsia="Times New Roman" w:cs="Times New Roman"/>
          <w:szCs w:val="24"/>
        </w:rPr>
        <w:t>ηλικίας.</w:t>
      </w:r>
    </w:p>
    <w:p w14:paraId="2258817F" w14:textId="77777777" w:rsidR="006259B0" w:rsidRDefault="00F76015">
      <w:pPr>
        <w:tabs>
          <w:tab w:val="left" w:pos="1138"/>
          <w:tab w:val="left" w:pos="1565"/>
          <w:tab w:val="left" w:pos="2965"/>
          <w:tab w:val="center" w:pos="4753"/>
        </w:tabs>
        <w:spacing w:line="600" w:lineRule="auto"/>
        <w:ind w:firstLine="720"/>
        <w:jc w:val="both"/>
        <w:rPr>
          <w:rFonts w:eastAsia="Times New Roman"/>
          <w:szCs w:val="24"/>
        </w:rPr>
      </w:pPr>
      <w:r>
        <w:rPr>
          <w:rFonts w:eastAsia="Times New Roman" w:cs="Times New Roman"/>
          <w:szCs w:val="24"/>
        </w:rPr>
        <w:t xml:space="preserve">Βέβαια, αναφέρετε στην επίκαιρη ερώτηση ότι δεν υπάρχει πουθενά στην Ευρώπη όριο ηλικίας. Εάν το δει κανείς τυπικά, ναι, έτσι είναι, αλλά στην Ευρώπη δεν υπάρχει ρυμουλκό τέτοιων ηλικιών. Ακόμα και στα πλοία που κάνουν </w:t>
      </w:r>
      <w:proofErr w:type="spellStart"/>
      <w:r>
        <w:rPr>
          <w:rFonts w:eastAsia="Times New Roman" w:cs="Times New Roman"/>
          <w:szCs w:val="24"/>
        </w:rPr>
        <w:t>πετρέλευση</w:t>
      </w:r>
      <w:proofErr w:type="spellEnd"/>
      <w:r>
        <w:rPr>
          <w:rFonts w:eastAsia="Times New Roman" w:cs="Times New Roman"/>
          <w:szCs w:val="24"/>
        </w:rPr>
        <w:t xml:space="preserve"> στην Ευρώπη, πράγματι δεν </w:t>
      </w:r>
      <w:r>
        <w:rPr>
          <w:rFonts w:eastAsia="Times New Roman" w:cs="Times New Roman"/>
          <w:szCs w:val="24"/>
        </w:rPr>
        <w:t xml:space="preserve">υπάρχει ηλικία, αλλά δεν υπάρχουν πλοία άνω των </w:t>
      </w:r>
      <w:r>
        <w:rPr>
          <w:rFonts w:eastAsia="Times New Roman" w:cs="Times New Roman"/>
          <w:szCs w:val="24"/>
        </w:rPr>
        <w:t>είκοσι έως είκοσι πέντε</w:t>
      </w:r>
      <w:r>
        <w:rPr>
          <w:rFonts w:eastAsia="Times New Roman" w:cs="Times New Roman"/>
          <w:szCs w:val="24"/>
        </w:rPr>
        <w:t xml:space="preserve"> ετών που να κάνουν </w:t>
      </w:r>
      <w:proofErr w:type="spellStart"/>
      <w:r>
        <w:rPr>
          <w:rFonts w:eastAsia="Times New Roman" w:cs="Times New Roman"/>
          <w:szCs w:val="24"/>
        </w:rPr>
        <w:t>πετρέλευση</w:t>
      </w:r>
      <w:proofErr w:type="spellEnd"/>
      <w:r>
        <w:rPr>
          <w:rFonts w:eastAsia="Times New Roman" w:cs="Times New Roman"/>
          <w:szCs w:val="24"/>
        </w:rPr>
        <w:t xml:space="preserve">. </w:t>
      </w:r>
      <w:r>
        <w:rPr>
          <w:rFonts w:eastAsia="Times New Roman"/>
          <w:szCs w:val="24"/>
        </w:rPr>
        <w:t>Εδώ</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πλοία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αναγκαστήκαμε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κάνουμε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ρύθμιση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περιορίσουμε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ηλικία-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ηλικίες</w:t>
      </w:r>
      <w:r>
        <w:rPr>
          <w:rFonts w:eastAsia="Times New Roman"/>
          <w:szCs w:val="24"/>
        </w:rPr>
        <w:t xml:space="preserve"> </w:t>
      </w:r>
      <w:r>
        <w:rPr>
          <w:rFonts w:eastAsia="Times New Roman"/>
          <w:szCs w:val="24"/>
        </w:rPr>
        <w:t>πενήντα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εξήντα</w:t>
      </w:r>
      <w:r>
        <w:rPr>
          <w:rFonts w:eastAsia="Times New Roman"/>
          <w:szCs w:val="24"/>
        </w:rPr>
        <w:t xml:space="preserve"> </w:t>
      </w:r>
      <w:r>
        <w:rPr>
          <w:rFonts w:eastAsia="Times New Roman"/>
          <w:szCs w:val="24"/>
        </w:rPr>
        <w:t>ετών.</w:t>
      </w:r>
    </w:p>
    <w:p w14:paraId="22588180" w14:textId="77777777" w:rsidR="006259B0" w:rsidRDefault="00F76015">
      <w:pPr>
        <w:spacing w:line="600" w:lineRule="auto"/>
        <w:ind w:firstLine="720"/>
        <w:jc w:val="both"/>
        <w:rPr>
          <w:rFonts w:eastAsia="Times New Roman"/>
          <w:szCs w:val="24"/>
        </w:rPr>
      </w:pPr>
      <w:r>
        <w:rPr>
          <w:rFonts w:eastAsia="Times New Roman"/>
          <w:szCs w:val="24"/>
        </w:rPr>
        <w:lastRenderedPageBreak/>
        <w:t>Θέλω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έκανε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μπορούσε,</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συνάδελφε,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μεσολαβήσει</w:t>
      </w:r>
      <w:r>
        <w:rPr>
          <w:rFonts w:eastAsia="Times New Roman"/>
          <w:szCs w:val="24"/>
        </w:rPr>
        <w:t xml:space="preserve"> </w:t>
      </w:r>
      <w:r>
        <w:rPr>
          <w:rFonts w:eastAsia="Times New Roman"/>
          <w:szCs w:val="24"/>
        </w:rPr>
        <w:t>ώστε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πάρουμε</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χρόνο</w:t>
      </w:r>
      <w:r>
        <w:rPr>
          <w:rFonts w:eastAsia="Times New Roman"/>
          <w:szCs w:val="24"/>
        </w:rPr>
        <w:t xml:space="preserve"> </w:t>
      </w:r>
      <w:r>
        <w:rPr>
          <w:rFonts w:eastAsia="Times New Roman"/>
          <w:szCs w:val="24"/>
        </w:rPr>
        <w:t>μεταβατικό,</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μπορέσουν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άνθρωποι</w:t>
      </w:r>
      <w:r>
        <w:rPr>
          <w:rFonts w:eastAsia="Times New Roman"/>
          <w:szCs w:val="24"/>
        </w:rPr>
        <w:t xml:space="preserve"> </w:t>
      </w:r>
      <w:r>
        <w:rPr>
          <w:rFonts w:eastAsia="Times New Roman"/>
          <w:szCs w:val="24"/>
        </w:rPr>
        <w:t>αυτοί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προσαρμοστούν.</w:t>
      </w:r>
    </w:p>
    <w:p w14:paraId="22588181" w14:textId="77777777" w:rsidR="006259B0" w:rsidRDefault="00F76015">
      <w:pPr>
        <w:spacing w:line="600" w:lineRule="auto"/>
        <w:ind w:firstLine="720"/>
        <w:jc w:val="both"/>
        <w:rPr>
          <w:rFonts w:eastAsia="Times New Roman"/>
          <w:szCs w:val="24"/>
        </w:rPr>
      </w:pPr>
      <w:r>
        <w:rPr>
          <w:rFonts w:eastAsia="Times New Roman"/>
          <w:szCs w:val="24"/>
        </w:rPr>
        <w:t>Εκείνο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μπορούσα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γινόταν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πάλι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κάνω</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προσπάθεια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παράταση,</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μπορώ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προεξοφλήσω</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καταλαβαίνετε,</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κάνουμε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ανώνυμη</w:t>
      </w:r>
      <w:r>
        <w:rPr>
          <w:rFonts w:eastAsia="Times New Roman"/>
          <w:szCs w:val="24"/>
        </w:rPr>
        <w:t xml:space="preserve"> </w:t>
      </w:r>
      <w:r>
        <w:rPr>
          <w:rFonts w:eastAsia="Times New Roman"/>
          <w:szCs w:val="24"/>
        </w:rPr>
        <w:t>εταιρεία.</w:t>
      </w:r>
    </w:p>
    <w:p w14:paraId="22588182" w14:textId="77777777" w:rsidR="006259B0" w:rsidRDefault="00F76015">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w:t>
      </w:r>
      <w:r>
        <w:rPr>
          <w:rFonts w:eastAsia="Times New Roman"/>
          <w:szCs w:val="24"/>
        </w:rPr>
        <w:t>ευχαριστώ.</w:t>
      </w:r>
    </w:p>
    <w:p w14:paraId="22588183" w14:textId="77777777" w:rsidR="006259B0" w:rsidRDefault="00F76015">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(Δημήτριος</w:t>
      </w:r>
      <w:r>
        <w:rPr>
          <w:rFonts w:eastAsia="Times New Roman"/>
          <w:b/>
          <w:szCs w:val="24"/>
        </w:rPr>
        <w:t xml:space="preserve"> </w:t>
      </w:r>
      <w:r>
        <w:rPr>
          <w:rFonts w:eastAsia="Times New Roman"/>
          <w:b/>
          <w:szCs w:val="24"/>
        </w:rPr>
        <w:t>Καμμένος):</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p>
    <w:p w14:paraId="22588184" w14:textId="77777777" w:rsidR="006259B0" w:rsidRDefault="00F76015">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Γεωργιάδη,</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δευτερολογία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τρία</w:t>
      </w:r>
      <w:r>
        <w:rPr>
          <w:rFonts w:eastAsia="Times New Roman"/>
          <w:szCs w:val="24"/>
        </w:rPr>
        <w:t xml:space="preserve"> </w:t>
      </w:r>
      <w:r>
        <w:rPr>
          <w:rFonts w:eastAsia="Times New Roman"/>
          <w:szCs w:val="24"/>
        </w:rPr>
        <w:t>λεπτά.</w:t>
      </w:r>
    </w:p>
    <w:p w14:paraId="22588185" w14:textId="77777777" w:rsidR="006259B0" w:rsidRDefault="00F76015">
      <w:pPr>
        <w:spacing w:line="600" w:lineRule="auto"/>
        <w:ind w:firstLine="720"/>
        <w:jc w:val="both"/>
        <w:rPr>
          <w:rFonts w:eastAsia="Times New Roman"/>
          <w:szCs w:val="24"/>
        </w:rPr>
      </w:pPr>
      <w:r>
        <w:rPr>
          <w:rFonts w:eastAsia="Times New Roman"/>
          <w:b/>
          <w:szCs w:val="24"/>
        </w:rPr>
        <w:t>ΜΑΡΙΟΣ</w:t>
      </w:r>
      <w:r>
        <w:rPr>
          <w:rFonts w:eastAsia="Times New Roman"/>
          <w:b/>
          <w:szCs w:val="24"/>
        </w:rPr>
        <w:t xml:space="preserve"> </w:t>
      </w:r>
      <w:r>
        <w:rPr>
          <w:rFonts w:eastAsia="Times New Roman"/>
          <w:b/>
          <w:szCs w:val="24"/>
        </w:rPr>
        <w:t>ΓΕΩΡΓΙΑΔΗΣ</w:t>
      </w:r>
      <w:r>
        <w:rPr>
          <w:rFonts w:eastAsia="Times New Roman"/>
          <w:b/>
          <w:szCs w:val="24"/>
        </w:rPr>
        <w:t xml:space="preserve"> </w:t>
      </w:r>
      <w:r>
        <w:rPr>
          <w:rFonts w:eastAsia="Times New Roman"/>
          <w:b/>
          <w:szCs w:val="24"/>
        </w:rPr>
        <w:t>(Θ΄</w:t>
      </w:r>
      <w:r>
        <w:rPr>
          <w:rFonts w:eastAsia="Times New Roman"/>
          <w:b/>
          <w:szCs w:val="24"/>
        </w:rPr>
        <w:t xml:space="preserve"> </w:t>
      </w:r>
      <w:r>
        <w:rPr>
          <w:rFonts w:eastAsia="Times New Roman"/>
          <w:b/>
          <w:szCs w:val="24"/>
        </w:rPr>
        <w:t>Αντιπρόεδρος</w:t>
      </w:r>
      <w:r>
        <w:rPr>
          <w:rFonts w:eastAsia="Times New Roman"/>
          <w:b/>
          <w:szCs w:val="24"/>
        </w:rPr>
        <w:t xml:space="preserve"> </w:t>
      </w:r>
      <w:r>
        <w:rPr>
          <w:rFonts w:eastAsia="Times New Roman"/>
          <w:b/>
          <w:szCs w:val="24"/>
        </w:rPr>
        <w:t>της</w:t>
      </w:r>
      <w:r>
        <w:rPr>
          <w:rFonts w:eastAsia="Times New Roman"/>
          <w:b/>
          <w:szCs w:val="24"/>
        </w:rPr>
        <w:t xml:space="preserve"> </w:t>
      </w:r>
      <w:r>
        <w:rPr>
          <w:rFonts w:eastAsia="Times New Roman"/>
          <w:b/>
          <w:szCs w:val="24"/>
        </w:rPr>
        <w:t>Βουλής):</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p>
    <w:p w14:paraId="22588186" w14:textId="77777777" w:rsidR="006259B0" w:rsidRDefault="00F76015">
      <w:pPr>
        <w:spacing w:line="600" w:lineRule="auto"/>
        <w:ind w:firstLine="720"/>
        <w:jc w:val="both"/>
        <w:rPr>
          <w:rFonts w:eastAsia="Times New Roman"/>
          <w:szCs w:val="24"/>
        </w:rPr>
      </w:pPr>
      <w:r>
        <w:rPr>
          <w:rFonts w:eastAsia="Times New Roman"/>
          <w:szCs w:val="24"/>
        </w:rPr>
        <w:t>Κύριε Υπουργέ, είναι αλήθεια ότι ανέμενα την απάντησή σας σχετικά με τη σοβαρότητα του θέματος, την παραδοχή από την πλευρά σας όσον αφο</w:t>
      </w:r>
      <w:r>
        <w:rPr>
          <w:rFonts w:eastAsia="Times New Roman"/>
          <w:szCs w:val="24"/>
        </w:rPr>
        <w:t>ρά επίσης και τη γνώση που θα έπρεπε να έχουν από παλαιότερα οι εν λόγω επιχειρήσεις, καθώς επίσης ότι θα κάνετε και μ</w:t>
      </w:r>
      <w:r>
        <w:rPr>
          <w:rFonts w:eastAsia="Times New Roman"/>
          <w:szCs w:val="24"/>
        </w:rPr>
        <w:t>ί</w:t>
      </w:r>
      <w:r>
        <w:rPr>
          <w:rFonts w:eastAsia="Times New Roman"/>
          <w:szCs w:val="24"/>
        </w:rPr>
        <w:t>α προσπάθεια στο να δρομολογήσετε μ</w:t>
      </w:r>
      <w:r>
        <w:rPr>
          <w:rFonts w:eastAsia="Times New Roman"/>
          <w:szCs w:val="24"/>
        </w:rPr>
        <w:t>ί</w:t>
      </w:r>
      <w:r>
        <w:rPr>
          <w:rFonts w:eastAsia="Times New Roman"/>
          <w:szCs w:val="24"/>
        </w:rPr>
        <w:t xml:space="preserve">α ξεκάθαρη λύση. </w:t>
      </w:r>
    </w:p>
    <w:p w14:paraId="22588187" w14:textId="77777777" w:rsidR="006259B0" w:rsidRDefault="00F76015">
      <w:pPr>
        <w:spacing w:line="600" w:lineRule="auto"/>
        <w:ind w:firstLine="720"/>
        <w:jc w:val="both"/>
        <w:rPr>
          <w:rFonts w:eastAsia="Times New Roman"/>
          <w:szCs w:val="24"/>
        </w:rPr>
      </w:pPr>
      <w:r>
        <w:rPr>
          <w:rFonts w:eastAsia="Times New Roman"/>
          <w:szCs w:val="24"/>
        </w:rPr>
        <w:lastRenderedPageBreak/>
        <w:t>Πριν</w:t>
      </w:r>
      <w:r>
        <w:rPr>
          <w:rFonts w:eastAsia="Times New Roman"/>
          <w:szCs w:val="24"/>
        </w:rPr>
        <w:t xml:space="preserve"> </w:t>
      </w:r>
      <w:r>
        <w:rPr>
          <w:rFonts w:eastAsia="Times New Roman"/>
          <w:szCs w:val="24"/>
        </w:rPr>
        <w:t>ξεκινήσω</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στοιχειοθετήσω</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πράγματα,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ήθελα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μεγάλη</w:t>
      </w:r>
      <w:r>
        <w:rPr>
          <w:rFonts w:eastAsia="Times New Roman"/>
          <w:szCs w:val="24"/>
        </w:rPr>
        <w:t xml:space="preserve"> </w:t>
      </w:r>
      <w:r>
        <w:rPr>
          <w:rFonts w:eastAsia="Times New Roman"/>
          <w:szCs w:val="24"/>
        </w:rPr>
        <w:t>διαφορά</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ρυμουλκά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γνωρίζετε</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καλά-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πλοία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κάνουν</w:t>
      </w:r>
      <w:r>
        <w:rPr>
          <w:rFonts w:eastAsia="Times New Roman"/>
          <w:szCs w:val="24"/>
        </w:rPr>
        <w:t xml:space="preserve"> </w:t>
      </w:r>
      <w:proofErr w:type="spellStart"/>
      <w:r>
        <w:rPr>
          <w:rFonts w:eastAsia="Times New Roman"/>
          <w:szCs w:val="24"/>
        </w:rPr>
        <w:t>πετρέλευση</w:t>
      </w:r>
      <w:proofErr w:type="spellEnd"/>
      <w:r>
        <w:rPr>
          <w:rFonts w:eastAsia="Times New Roman"/>
          <w:szCs w:val="24"/>
        </w:rPr>
        <w:t>.</w:t>
      </w:r>
      <w:r>
        <w:rPr>
          <w:rFonts w:eastAsia="Times New Roman"/>
          <w:szCs w:val="24"/>
        </w:rPr>
        <w:t xml:space="preserve"> </w:t>
      </w:r>
      <w:r>
        <w:rPr>
          <w:rFonts w:eastAsia="Times New Roman"/>
          <w:szCs w:val="24"/>
        </w:rPr>
        <w:t>Συζητάμε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τελείως</w:t>
      </w:r>
      <w:r>
        <w:rPr>
          <w:rFonts w:eastAsia="Times New Roman"/>
          <w:szCs w:val="24"/>
        </w:rPr>
        <w:t xml:space="preserve"> </w:t>
      </w:r>
      <w:r>
        <w:rPr>
          <w:rFonts w:eastAsia="Times New Roman"/>
          <w:szCs w:val="24"/>
        </w:rPr>
        <w:t>διαφορετικά</w:t>
      </w:r>
      <w:r>
        <w:rPr>
          <w:rFonts w:eastAsia="Times New Roman"/>
          <w:szCs w:val="24"/>
        </w:rPr>
        <w:t xml:space="preserve"> </w:t>
      </w:r>
      <w:r>
        <w:rPr>
          <w:rFonts w:eastAsia="Times New Roman"/>
          <w:szCs w:val="24"/>
        </w:rPr>
        <w:t>πράγματα.</w:t>
      </w:r>
    </w:p>
    <w:p w14:paraId="22588188" w14:textId="77777777" w:rsidR="006259B0" w:rsidRDefault="00F76015">
      <w:pPr>
        <w:spacing w:line="600" w:lineRule="auto"/>
        <w:ind w:firstLine="720"/>
        <w:jc w:val="both"/>
        <w:rPr>
          <w:rFonts w:eastAsia="Times New Roman"/>
          <w:szCs w:val="24"/>
        </w:rPr>
      </w:pPr>
      <w:r>
        <w:rPr>
          <w:rFonts w:eastAsia="Times New Roman"/>
          <w:szCs w:val="24"/>
        </w:rPr>
        <w:t>Αυτό στο οποίο θα ήθελα να σας παραπέμψω, προκειμένου να βοηθήσω κι εγώ στην όλη συζήτηση και στ</w:t>
      </w:r>
      <w:r>
        <w:rPr>
          <w:rFonts w:eastAsia="Times New Roman"/>
          <w:szCs w:val="24"/>
        </w:rPr>
        <w:t>η δική σας επιχειρηματολογία για να μπορέσετε να εκμαιεύστε αυτήν την παράταση και να συμφωνήσουν όλα τα μέρη, αφορά μόνο τα επιβατηγά πλοία και αυτό είναι τα τριάντα πέντε έτη, σύμφωνα με το άρθρο 164 του Κώδικα Δημοσίου Ναυτικού Δικαίου, το οποίο όριο μά</w:t>
      </w:r>
      <w:r>
        <w:rPr>
          <w:rFonts w:eastAsia="Times New Roman"/>
          <w:szCs w:val="24"/>
        </w:rPr>
        <w:t xml:space="preserve">λιστα δεν υφίσταται εάν πληρούν τις προϋποθέσεις συντήρησης που θέτει η </w:t>
      </w:r>
      <w:r>
        <w:rPr>
          <w:rFonts w:eastAsia="Times New Roman"/>
          <w:szCs w:val="24"/>
        </w:rPr>
        <w:t>ε</w:t>
      </w:r>
      <w:r>
        <w:rPr>
          <w:rFonts w:eastAsia="Times New Roman"/>
          <w:szCs w:val="24"/>
        </w:rPr>
        <w:t xml:space="preserve">υρωπαϊκή </w:t>
      </w:r>
      <w:r>
        <w:rPr>
          <w:rFonts w:eastAsia="Times New Roman"/>
          <w:szCs w:val="24"/>
        </w:rPr>
        <w:t>ο</w:t>
      </w:r>
      <w:r>
        <w:rPr>
          <w:rFonts w:eastAsia="Times New Roman"/>
          <w:szCs w:val="24"/>
        </w:rPr>
        <w:t>δηγία του 2009/45.</w:t>
      </w:r>
    </w:p>
    <w:p w14:paraId="22588189" w14:textId="77777777" w:rsidR="006259B0" w:rsidRDefault="00F76015">
      <w:pPr>
        <w:spacing w:line="600" w:lineRule="auto"/>
        <w:ind w:firstLine="720"/>
        <w:jc w:val="both"/>
        <w:rPr>
          <w:rFonts w:eastAsia="Times New Roman"/>
          <w:szCs w:val="24"/>
        </w:rPr>
      </w:pPr>
      <w:r>
        <w:rPr>
          <w:rFonts w:eastAsia="Times New Roman"/>
          <w:szCs w:val="24"/>
        </w:rPr>
        <w:t xml:space="preserve">Με άλλα λόγια, η συντήρηση είναι αυτό που είναι το ουσιώδες </w:t>
      </w:r>
      <w:proofErr w:type="spellStart"/>
      <w:r>
        <w:rPr>
          <w:rFonts w:eastAsia="Times New Roman"/>
          <w:szCs w:val="24"/>
        </w:rPr>
        <w:t>προαπαιτούμενο</w:t>
      </w:r>
      <w:proofErr w:type="spellEnd"/>
      <w:r>
        <w:rPr>
          <w:rFonts w:eastAsia="Times New Roman"/>
          <w:szCs w:val="24"/>
        </w:rPr>
        <w:t xml:space="preserve"> για την προσφορά των σωστών υπηρεσιών από τα ρυμουλκά και όχι η ηλικία. Η θέση </w:t>
      </w:r>
      <w:r>
        <w:rPr>
          <w:rFonts w:eastAsia="Times New Roman"/>
          <w:szCs w:val="24"/>
        </w:rPr>
        <w:t xml:space="preserve">αυτή ενισχύεται και από το γεγονός ότι ο </w:t>
      </w:r>
      <w:r>
        <w:rPr>
          <w:rFonts w:eastAsia="Times New Roman"/>
          <w:szCs w:val="24"/>
        </w:rPr>
        <w:t>ε</w:t>
      </w:r>
      <w:r>
        <w:rPr>
          <w:rFonts w:eastAsia="Times New Roman"/>
          <w:szCs w:val="24"/>
        </w:rPr>
        <w:t xml:space="preserve">υρωπαϊκός </w:t>
      </w:r>
      <w:r>
        <w:rPr>
          <w:rFonts w:eastAsia="Times New Roman"/>
          <w:szCs w:val="24"/>
        </w:rPr>
        <w:t>κ</w:t>
      </w:r>
      <w:r>
        <w:rPr>
          <w:rFonts w:eastAsia="Times New Roman"/>
          <w:szCs w:val="24"/>
        </w:rPr>
        <w:t xml:space="preserve">ανονισμός του 2017/352 για την παροχή λιμενικών υπηρεσιών που θα ισχύσει από </w:t>
      </w:r>
      <w:r>
        <w:rPr>
          <w:rFonts w:eastAsia="Times New Roman"/>
          <w:szCs w:val="24"/>
        </w:rPr>
        <w:t xml:space="preserve">τις </w:t>
      </w:r>
      <w:r>
        <w:rPr>
          <w:rFonts w:eastAsia="Times New Roman"/>
          <w:szCs w:val="24"/>
        </w:rPr>
        <w:t xml:space="preserve">24 Μαρτίου του 2019, δεν θέτει όριο ηλικίας. </w:t>
      </w:r>
    </w:p>
    <w:p w14:paraId="2258818A" w14:textId="77777777" w:rsidR="006259B0" w:rsidRDefault="00F76015">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w:t>
      </w:r>
      <w:r>
        <w:rPr>
          <w:rFonts w:eastAsia="Times New Roman"/>
          <w:szCs w:val="24"/>
        </w:rPr>
        <w:t>παραπέμπω,</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διατάξεις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Γενικού</w:t>
      </w:r>
      <w:r>
        <w:rPr>
          <w:rFonts w:eastAsia="Times New Roman"/>
          <w:szCs w:val="24"/>
        </w:rPr>
        <w:t xml:space="preserve"> </w:t>
      </w:r>
      <w:r>
        <w:rPr>
          <w:rFonts w:eastAsia="Times New Roman"/>
          <w:szCs w:val="24"/>
        </w:rPr>
        <w:t>Κανονισμού</w:t>
      </w:r>
      <w:r>
        <w:rPr>
          <w:rFonts w:eastAsia="Times New Roman"/>
          <w:szCs w:val="24"/>
        </w:rPr>
        <w:t xml:space="preserve"> </w:t>
      </w:r>
      <w:r>
        <w:rPr>
          <w:rFonts w:eastAsia="Times New Roman"/>
          <w:szCs w:val="24"/>
        </w:rPr>
        <w:t>Λιμένα,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βάση</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ΦΕΚ</w:t>
      </w:r>
      <w:r>
        <w:rPr>
          <w:rFonts w:eastAsia="Times New Roman"/>
          <w:szCs w:val="24"/>
        </w:rPr>
        <w:t xml:space="preserve"> </w:t>
      </w:r>
      <w:r>
        <w:rPr>
          <w:rFonts w:eastAsia="Times New Roman"/>
          <w:szCs w:val="24"/>
        </w:rPr>
        <w:t>336</w:t>
      </w:r>
      <w:r>
        <w:rPr>
          <w:rFonts w:eastAsia="Times New Roman"/>
          <w:szCs w:val="24"/>
        </w:rPr>
        <w:t xml:space="preserve"> </w:t>
      </w:r>
      <w:r>
        <w:rPr>
          <w:rFonts w:eastAsia="Times New Roman"/>
          <w:szCs w:val="24"/>
        </w:rPr>
        <w:t>Τεύχος</w:t>
      </w:r>
      <w:r>
        <w:rPr>
          <w:rFonts w:eastAsia="Times New Roman"/>
          <w:szCs w:val="24"/>
        </w:rPr>
        <w:t xml:space="preserve"> </w:t>
      </w:r>
      <w:r>
        <w:rPr>
          <w:rFonts w:eastAsia="Times New Roman"/>
          <w:szCs w:val="24"/>
        </w:rPr>
        <w:t>Β΄</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1993</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συγκεκριμένα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παράγραφο</w:t>
      </w:r>
      <w:r>
        <w:rPr>
          <w:rFonts w:eastAsia="Times New Roman"/>
          <w:szCs w:val="24"/>
        </w:rPr>
        <w:t xml:space="preserve"> </w:t>
      </w:r>
      <w:r>
        <w:rPr>
          <w:rFonts w:eastAsia="Times New Roman"/>
          <w:szCs w:val="24"/>
        </w:rPr>
        <w:t>3</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άρθρου</w:t>
      </w:r>
      <w:r>
        <w:rPr>
          <w:rFonts w:eastAsia="Times New Roman"/>
          <w:szCs w:val="24"/>
        </w:rPr>
        <w:t xml:space="preserve"> </w:t>
      </w:r>
      <w:r>
        <w:rPr>
          <w:rFonts w:eastAsia="Times New Roman"/>
          <w:szCs w:val="24"/>
        </w:rPr>
        <w:t>4,</w:t>
      </w:r>
      <w:r>
        <w:rPr>
          <w:rFonts w:eastAsia="Times New Roman"/>
          <w:szCs w:val="24"/>
        </w:rPr>
        <w:t xml:space="preserve"> </w:t>
      </w:r>
      <w:r>
        <w:rPr>
          <w:rFonts w:eastAsia="Times New Roman"/>
          <w:szCs w:val="24"/>
        </w:rPr>
        <w:t>όπου</w:t>
      </w:r>
      <w:r>
        <w:rPr>
          <w:rFonts w:eastAsia="Times New Roman"/>
          <w:szCs w:val="24"/>
        </w:rPr>
        <w:t xml:space="preserve"> </w:t>
      </w:r>
      <w:r>
        <w:rPr>
          <w:rFonts w:eastAsia="Times New Roman"/>
          <w:szCs w:val="24"/>
        </w:rPr>
        <w:t>αναφέρεται</w:t>
      </w:r>
      <w:r>
        <w:rPr>
          <w:rFonts w:eastAsia="Times New Roman"/>
          <w:szCs w:val="24"/>
        </w:rPr>
        <w:t xml:space="preserve"> </w:t>
      </w:r>
      <w:r>
        <w:rPr>
          <w:rFonts w:eastAsia="Times New Roman"/>
          <w:szCs w:val="24"/>
        </w:rPr>
        <w:t>επακριβώς:</w:t>
      </w:r>
      <w:r>
        <w:rPr>
          <w:rFonts w:eastAsia="Times New Roman"/>
          <w:szCs w:val="24"/>
        </w:rPr>
        <w:t xml:space="preserve"> </w:t>
      </w:r>
      <w:r>
        <w:rPr>
          <w:rFonts w:eastAsia="Times New Roman"/>
          <w:szCs w:val="24"/>
        </w:rPr>
        <w:t>«Ρυμουλκά</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 ανήκουν</w:t>
      </w:r>
      <w:r>
        <w:rPr>
          <w:rFonts w:eastAsia="Times New Roman"/>
          <w:szCs w:val="24"/>
        </w:rPr>
        <w:t xml:space="preserve"> </w:t>
      </w:r>
      <w:r>
        <w:rPr>
          <w:rFonts w:eastAsia="Times New Roman"/>
          <w:szCs w:val="24"/>
        </w:rPr>
        <w:lastRenderedPageBreak/>
        <w:t>ή</w:t>
      </w:r>
      <w:r>
        <w:rPr>
          <w:rFonts w:eastAsia="Times New Roman"/>
          <w:szCs w:val="24"/>
        </w:rPr>
        <w:t xml:space="preserve"> </w:t>
      </w:r>
      <w:r>
        <w:rPr>
          <w:rFonts w:eastAsia="Times New Roman"/>
          <w:szCs w:val="24"/>
        </w:rPr>
        <w:t>εξυπηρετούν</w:t>
      </w:r>
      <w:r>
        <w:rPr>
          <w:rFonts w:eastAsia="Times New Roman"/>
          <w:szCs w:val="24"/>
        </w:rPr>
        <w:t xml:space="preserve"> </w:t>
      </w:r>
      <w:r>
        <w:rPr>
          <w:rFonts w:eastAsia="Times New Roman"/>
          <w:szCs w:val="24"/>
        </w:rPr>
        <w:t>αποκλειστικά</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ανάγκες</w:t>
      </w:r>
      <w:r>
        <w:rPr>
          <w:rFonts w:eastAsia="Times New Roman"/>
          <w:szCs w:val="24"/>
        </w:rPr>
        <w:t xml:space="preserve"> </w:t>
      </w:r>
      <w:r>
        <w:rPr>
          <w:rFonts w:eastAsia="Times New Roman"/>
          <w:szCs w:val="24"/>
        </w:rPr>
        <w:t>εγκαταστάσεων</w:t>
      </w:r>
      <w:r>
        <w:rPr>
          <w:rFonts w:eastAsia="Times New Roman"/>
          <w:szCs w:val="24"/>
        </w:rPr>
        <w:t xml:space="preserve"> </w:t>
      </w:r>
      <w:r>
        <w:rPr>
          <w:rFonts w:eastAsia="Times New Roman"/>
          <w:szCs w:val="24"/>
        </w:rPr>
        <w:t>διυλιστηρίων</w:t>
      </w:r>
      <w:r>
        <w:rPr>
          <w:rFonts w:eastAsia="Times New Roman"/>
          <w:szCs w:val="24"/>
        </w:rPr>
        <w:t xml:space="preserve"> </w:t>
      </w:r>
      <w:r>
        <w:rPr>
          <w:rFonts w:eastAsia="Times New Roman"/>
          <w:szCs w:val="24"/>
        </w:rPr>
        <w:t>κ.λπ.</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υποχρεούνται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εφοδιαστούν</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άδεια</w:t>
      </w:r>
      <w:r>
        <w:rPr>
          <w:rFonts w:eastAsia="Times New Roman"/>
          <w:szCs w:val="24"/>
        </w:rPr>
        <w:t xml:space="preserve"> </w:t>
      </w:r>
      <w:r>
        <w:rPr>
          <w:rFonts w:eastAsia="Times New Roman"/>
          <w:szCs w:val="24"/>
        </w:rPr>
        <w:t>ρυμουλκού</w:t>
      </w:r>
      <w:r>
        <w:rPr>
          <w:rFonts w:eastAsia="Times New Roman"/>
          <w:szCs w:val="24"/>
        </w:rPr>
        <w:t xml:space="preserve"> </w:t>
      </w:r>
      <w:r>
        <w:rPr>
          <w:rFonts w:eastAsia="Times New Roman"/>
          <w:szCs w:val="24"/>
        </w:rPr>
        <w:t>λιμένος,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μόνο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παραχώρηση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άδειας</w:t>
      </w:r>
      <w:r>
        <w:rPr>
          <w:rFonts w:eastAsia="Times New Roman"/>
          <w:szCs w:val="24"/>
        </w:rPr>
        <w:t xml:space="preserve"> </w:t>
      </w:r>
      <w:r>
        <w:rPr>
          <w:rFonts w:eastAsia="Times New Roman"/>
          <w:szCs w:val="24"/>
        </w:rPr>
        <w:t>απαιτείται</w:t>
      </w:r>
      <w:r>
        <w:rPr>
          <w:rFonts w:eastAsia="Times New Roman"/>
          <w:szCs w:val="24"/>
        </w:rPr>
        <w:t xml:space="preserve"> </w:t>
      </w:r>
      <w:r>
        <w:rPr>
          <w:rFonts w:eastAsia="Times New Roman"/>
          <w:szCs w:val="24"/>
        </w:rPr>
        <w:t>ηλικία</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έτη».</w:t>
      </w:r>
      <w:r>
        <w:rPr>
          <w:rFonts w:eastAsia="Times New Roman"/>
          <w:szCs w:val="24"/>
        </w:rPr>
        <w:t xml:space="preserve"> </w:t>
      </w:r>
      <w:r>
        <w:rPr>
          <w:rFonts w:eastAsia="Times New Roman"/>
          <w:szCs w:val="24"/>
        </w:rPr>
        <w:t>Άρα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άλλη</w:t>
      </w:r>
      <w:r>
        <w:rPr>
          <w:rFonts w:eastAsia="Times New Roman"/>
          <w:szCs w:val="24"/>
        </w:rPr>
        <w:t xml:space="preserve"> </w:t>
      </w:r>
      <w:r>
        <w:rPr>
          <w:rFonts w:eastAsia="Times New Roman"/>
          <w:szCs w:val="24"/>
        </w:rPr>
        <w:t>διάταξη</w:t>
      </w:r>
      <w:r>
        <w:rPr>
          <w:rFonts w:eastAsia="Times New Roman"/>
          <w:szCs w:val="24"/>
        </w:rPr>
        <w:t xml:space="preserve"> </w:t>
      </w:r>
      <w:r>
        <w:rPr>
          <w:rFonts w:eastAsia="Times New Roman"/>
          <w:szCs w:val="24"/>
        </w:rPr>
        <w:t>βλέπουμε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παίζει</w:t>
      </w:r>
      <w:r>
        <w:rPr>
          <w:rFonts w:eastAsia="Times New Roman"/>
          <w:szCs w:val="24"/>
        </w:rPr>
        <w:t xml:space="preserve"> </w:t>
      </w:r>
      <w:r>
        <w:rPr>
          <w:rFonts w:eastAsia="Times New Roman"/>
          <w:szCs w:val="24"/>
        </w:rPr>
        <w:t>κανέναν</w:t>
      </w:r>
      <w:r>
        <w:rPr>
          <w:rFonts w:eastAsia="Times New Roman"/>
          <w:szCs w:val="24"/>
        </w:rPr>
        <w:t xml:space="preserve"> </w:t>
      </w:r>
      <w:r>
        <w:rPr>
          <w:rFonts w:eastAsia="Times New Roman"/>
          <w:szCs w:val="24"/>
        </w:rPr>
        <w:t>ρόλο</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ηλικία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ρυμουλκού.</w:t>
      </w:r>
    </w:p>
    <w:p w14:paraId="2258818B" w14:textId="77777777" w:rsidR="006259B0" w:rsidRDefault="00F76015">
      <w:pPr>
        <w:spacing w:line="600" w:lineRule="auto"/>
        <w:ind w:firstLine="720"/>
        <w:jc w:val="both"/>
        <w:rPr>
          <w:rFonts w:eastAsia="Times New Roman"/>
          <w:szCs w:val="24"/>
        </w:rPr>
      </w:pPr>
      <w:r>
        <w:rPr>
          <w:rFonts w:eastAsia="Times New Roman"/>
          <w:szCs w:val="24"/>
        </w:rPr>
        <w:t xml:space="preserve">Πέρα από αυτό θα ήθελα να σας </w:t>
      </w:r>
      <w:proofErr w:type="spellStart"/>
      <w:r>
        <w:rPr>
          <w:rFonts w:eastAsia="Times New Roman"/>
          <w:szCs w:val="24"/>
        </w:rPr>
        <w:t>εφιστήσω</w:t>
      </w:r>
      <w:proofErr w:type="spellEnd"/>
      <w:r>
        <w:rPr>
          <w:rFonts w:eastAsia="Times New Roman"/>
          <w:szCs w:val="24"/>
        </w:rPr>
        <w:t xml:space="preserve"> την προσοχή και στο γεγονός ότι το επίμαχο έγγραφο από τα </w:t>
      </w:r>
      <w:r>
        <w:rPr>
          <w:rFonts w:eastAsia="Times New Roman"/>
          <w:szCs w:val="24"/>
        </w:rPr>
        <w:t>«</w:t>
      </w:r>
      <w:r>
        <w:rPr>
          <w:rFonts w:eastAsia="Times New Roman"/>
          <w:szCs w:val="24"/>
        </w:rPr>
        <w:t>Ελληνικά Πετρέλαια</w:t>
      </w:r>
      <w:r>
        <w:rPr>
          <w:rFonts w:eastAsia="Times New Roman"/>
          <w:szCs w:val="24"/>
        </w:rPr>
        <w:t>»</w:t>
      </w:r>
      <w:r>
        <w:rPr>
          <w:rFonts w:eastAsia="Times New Roman"/>
          <w:szCs w:val="24"/>
        </w:rPr>
        <w:t xml:space="preserve"> δεν το υπογράφει έστω ο </w:t>
      </w:r>
      <w:r>
        <w:rPr>
          <w:rFonts w:eastAsia="Times New Roman"/>
          <w:szCs w:val="24"/>
        </w:rPr>
        <w:t>δ</w:t>
      </w:r>
      <w:r>
        <w:rPr>
          <w:rFonts w:eastAsia="Times New Roman"/>
          <w:szCs w:val="24"/>
        </w:rPr>
        <w:t xml:space="preserve">ιευθύνων </w:t>
      </w:r>
      <w:r>
        <w:rPr>
          <w:rFonts w:eastAsia="Times New Roman"/>
          <w:szCs w:val="24"/>
        </w:rPr>
        <w:t>σ</w:t>
      </w:r>
      <w:r>
        <w:rPr>
          <w:rFonts w:eastAsia="Times New Roman"/>
          <w:szCs w:val="24"/>
        </w:rPr>
        <w:t xml:space="preserve">ύμβουλος, αλλά μόνο ο </w:t>
      </w:r>
      <w:r>
        <w:rPr>
          <w:rFonts w:eastAsia="Times New Roman"/>
          <w:szCs w:val="24"/>
        </w:rPr>
        <w:t>δ</w:t>
      </w:r>
      <w:r>
        <w:rPr>
          <w:rFonts w:eastAsia="Times New Roman"/>
          <w:szCs w:val="24"/>
        </w:rPr>
        <w:t xml:space="preserve">ιευθυντής </w:t>
      </w:r>
      <w:r>
        <w:rPr>
          <w:rFonts w:eastAsia="Times New Roman"/>
          <w:szCs w:val="24"/>
        </w:rPr>
        <w:t>δ</w:t>
      </w:r>
      <w:r>
        <w:rPr>
          <w:rFonts w:eastAsia="Times New Roman"/>
          <w:szCs w:val="24"/>
        </w:rPr>
        <w:t>ιακίνησης. Δώστε προσοχή, παρακαλώ, στο τι αποφασίζει και διατάσσει μ</w:t>
      </w:r>
      <w:r>
        <w:rPr>
          <w:rFonts w:eastAsia="Times New Roman"/>
          <w:szCs w:val="24"/>
        </w:rPr>
        <w:t xml:space="preserve">ε βάση αυτό το έγγραφο: Την εφαρμογή προδιαγραφών που έρχονται σε πλήρη αντίθεση με τον ισχύοντα </w:t>
      </w:r>
      <w:r>
        <w:rPr>
          <w:rFonts w:eastAsia="Times New Roman"/>
          <w:szCs w:val="24"/>
        </w:rPr>
        <w:t>Ε</w:t>
      </w:r>
      <w:r>
        <w:rPr>
          <w:rFonts w:eastAsia="Times New Roman"/>
          <w:szCs w:val="24"/>
        </w:rPr>
        <w:t xml:space="preserve">ιδικό </w:t>
      </w:r>
      <w:r>
        <w:rPr>
          <w:rFonts w:eastAsia="Times New Roman"/>
          <w:szCs w:val="24"/>
        </w:rPr>
        <w:t>Κ</w:t>
      </w:r>
      <w:r>
        <w:rPr>
          <w:rFonts w:eastAsia="Times New Roman"/>
          <w:szCs w:val="24"/>
        </w:rPr>
        <w:t xml:space="preserve">ανονισμό </w:t>
      </w:r>
      <w:r>
        <w:rPr>
          <w:rFonts w:eastAsia="Times New Roman"/>
          <w:szCs w:val="24"/>
        </w:rPr>
        <w:t>Λ</w:t>
      </w:r>
      <w:r>
        <w:rPr>
          <w:rFonts w:eastAsia="Times New Roman"/>
          <w:szCs w:val="24"/>
        </w:rPr>
        <w:t>ιμένα. Την κατηγοριοποίηση των ρυμουλκών με τέτοιον τρόπο που κάποιος μη καλόπιστος θα έλεγε ότι προκύπτει για συγκεκριμένο τύπο εξ αυτών και</w:t>
      </w:r>
      <w:r>
        <w:rPr>
          <w:rFonts w:eastAsia="Times New Roman"/>
          <w:szCs w:val="24"/>
        </w:rPr>
        <w:t xml:space="preserve"> να πάμε σε μονοπωλιακό δικαίωμα, δηλαδή. Αιφνιδιάζει και θέτει τελεσίγραφα σε ιδιοκτήτες -που γι’ αυτό θα μπορούσατε να επιχειρηματολογήστε και να πείτε ότι το γνωρίζουν από το 2013, όπως αναφέρατε στην </w:t>
      </w:r>
      <w:proofErr w:type="spellStart"/>
      <w:r>
        <w:rPr>
          <w:rFonts w:eastAsia="Times New Roman"/>
          <w:szCs w:val="24"/>
        </w:rPr>
        <w:t>πρωτολογία</w:t>
      </w:r>
      <w:proofErr w:type="spellEnd"/>
      <w:r>
        <w:rPr>
          <w:rFonts w:eastAsia="Times New Roman"/>
          <w:szCs w:val="24"/>
        </w:rPr>
        <w:t xml:space="preserve"> σας- σε εταιρείες, σε προσωπικό, ακόμα κα</w:t>
      </w:r>
      <w:r>
        <w:rPr>
          <w:rFonts w:eastAsia="Times New Roman"/>
          <w:szCs w:val="24"/>
        </w:rPr>
        <w:t xml:space="preserve">ι σε ολόκληρες οικογένειες. Αυτό δεν σημαίνει ότι είναι μια εύκολη λύση και μια οικονομικά βιώσιμη λύση, με βάση τα παραπάνω που σας έχω πει και οδηγεί βέβαια σε οικονομικό μαρασμό την πλειοψηφία των εταιρειών του κλάδου που δεν δύνανται να προχωρήσουν σε </w:t>
      </w:r>
      <w:r>
        <w:rPr>
          <w:rFonts w:eastAsia="Times New Roman"/>
          <w:szCs w:val="24"/>
        </w:rPr>
        <w:t xml:space="preserve">αγορά νέων σκαφών και όλα αυτά χωρίς να αισθάνεται την ανάγκη να </w:t>
      </w:r>
      <w:r>
        <w:rPr>
          <w:rFonts w:eastAsia="Times New Roman"/>
          <w:szCs w:val="24"/>
        </w:rPr>
        <w:lastRenderedPageBreak/>
        <w:t>μας κοινοποιήσει έστω μία τεχνική μελέτη για την οποία να προκύπτουν οι συγκεκριμένες προδιαγραφές, ώστε να δικαιολογεί τη βασιμότητα στις αποφάσεις του.</w:t>
      </w:r>
    </w:p>
    <w:p w14:paraId="2258818C"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πιστεύουμε</w:t>
      </w:r>
      <w:r>
        <w:rPr>
          <w:rFonts w:eastAsia="Times New Roman" w:cs="Times New Roman"/>
          <w:szCs w:val="24"/>
        </w:rPr>
        <w:t xml:space="preserve"> </w:t>
      </w:r>
      <w:r>
        <w:rPr>
          <w:rFonts w:eastAsia="Times New Roman" w:cs="Times New Roman"/>
          <w:szCs w:val="24"/>
        </w:rPr>
        <w:t>–πρώτον-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πουθενά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προκύπτει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καλά</w:t>
      </w:r>
      <w:r>
        <w:rPr>
          <w:rFonts w:eastAsia="Times New Roman" w:cs="Times New Roman"/>
          <w:szCs w:val="24"/>
        </w:rPr>
        <w:t xml:space="preserve"> </w:t>
      </w:r>
      <w:r>
        <w:rPr>
          <w:rFonts w:eastAsia="Times New Roman" w:cs="Times New Roman"/>
          <w:szCs w:val="24"/>
        </w:rPr>
        <w:t>συντηρούμενο</w:t>
      </w:r>
      <w:r>
        <w:rPr>
          <w:rFonts w:eastAsia="Times New Roman" w:cs="Times New Roman"/>
          <w:szCs w:val="24"/>
        </w:rPr>
        <w:t xml:space="preserve"> </w:t>
      </w:r>
      <w:r>
        <w:rPr>
          <w:rFonts w:eastAsia="Times New Roman" w:cs="Times New Roman"/>
          <w:szCs w:val="24"/>
        </w:rPr>
        <w:t>ρυμουλκό</w:t>
      </w:r>
      <w:r>
        <w:rPr>
          <w:rFonts w:eastAsia="Times New Roman" w:cs="Times New Roman"/>
          <w:szCs w:val="24"/>
        </w:rPr>
        <w:t xml:space="preserve"> </w:t>
      </w:r>
      <w:r>
        <w:rPr>
          <w:rFonts w:eastAsia="Times New Roman" w:cs="Times New Roman"/>
          <w:szCs w:val="24"/>
        </w:rPr>
        <w:t>-έστω</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ηλικίας</w:t>
      </w:r>
      <w:r>
        <w:rPr>
          <w:rFonts w:eastAsia="Times New Roman" w:cs="Times New Roman"/>
          <w:szCs w:val="24"/>
        </w:rPr>
        <w:t xml:space="preserve"> </w:t>
      </w:r>
      <w:r>
        <w:rPr>
          <w:rFonts w:eastAsia="Times New Roman" w:cs="Times New Roman"/>
          <w:szCs w:val="24"/>
        </w:rPr>
        <w:t>άνω</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ετών-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πραγματοποιήσει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ασφάλεια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ρυμούλκησης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απαιτείται.</w:t>
      </w:r>
      <w:r>
        <w:rPr>
          <w:rFonts w:eastAsia="Times New Roman" w:cs="Times New Roman"/>
          <w:szCs w:val="24"/>
        </w:rPr>
        <w:t xml:space="preserve"> </w:t>
      </w: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δυνατόν</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ιδιωτική</w:t>
      </w:r>
      <w:r>
        <w:rPr>
          <w:rFonts w:eastAsia="Times New Roman" w:cs="Times New Roman"/>
          <w:szCs w:val="24"/>
        </w:rPr>
        <w:t xml:space="preserve"> </w:t>
      </w:r>
      <w:r>
        <w:rPr>
          <w:rFonts w:eastAsia="Times New Roman" w:cs="Times New Roman"/>
          <w:szCs w:val="24"/>
        </w:rPr>
        <w:t>επιχείρηση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μην</w:t>
      </w:r>
      <w:r>
        <w:rPr>
          <w:rFonts w:eastAsia="Times New Roman" w:cs="Times New Roman"/>
          <w:szCs w:val="24"/>
        </w:rPr>
        <w:t xml:space="preserve"> </w:t>
      </w:r>
      <w:r>
        <w:rPr>
          <w:rFonts w:eastAsia="Times New Roman" w:cs="Times New Roman"/>
          <w:szCs w:val="24"/>
        </w:rPr>
        <w:t>συμβουλεύεται</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νόμους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επιλέγει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ποιος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επιχειρεί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ελεύθερη</w:t>
      </w:r>
      <w:r>
        <w:rPr>
          <w:rFonts w:eastAsia="Times New Roman" w:cs="Times New Roman"/>
          <w:szCs w:val="24"/>
        </w:rPr>
        <w:t xml:space="preserve"> </w:t>
      </w:r>
      <w:r>
        <w:rPr>
          <w:rFonts w:eastAsia="Times New Roman" w:cs="Times New Roman"/>
          <w:szCs w:val="24"/>
        </w:rPr>
        <w:t>αγορά.</w:t>
      </w:r>
      <w:r>
        <w:rPr>
          <w:rFonts w:eastAsia="Times New Roman" w:cs="Times New Roman"/>
          <w:szCs w:val="24"/>
        </w:rPr>
        <w:t xml:space="preserve"> </w:t>
      </w:r>
      <w:r>
        <w:rPr>
          <w:rFonts w:eastAsia="Times New Roman" w:cs="Times New Roman"/>
          <w:szCs w:val="24"/>
        </w:rPr>
        <w:t>Τρίτον,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δυνατόν</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άνθρωπος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αποφασίζει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ιδιοκτήτες</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οδηγήσουν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ρυμουλκά</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διάλυση,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προσωπικό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ανεργία</w:t>
      </w:r>
      <w:r>
        <w:rPr>
          <w:rFonts w:eastAsia="Times New Roman" w:cs="Times New Roman"/>
          <w:szCs w:val="24"/>
        </w:rPr>
        <w:t xml:space="preserve"> </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οικογένειές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πείνα.</w:t>
      </w:r>
      <w:r>
        <w:rPr>
          <w:rFonts w:eastAsia="Times New Roman" w:cs="Times New Roman"/>
          <w:szCs w:val="24"/>
        </w:rPr>
        <w:t xml:space="preserve"> </w:t>
      </w:r>
    </w:p>
    <w:p w14:paraId="2258818D"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 αυτό το λόγο, κύριε Υπουργέ, θα ήθελα να μου πείτε ποιος τέλος πάντων παίρνει τις αποφάσεις σε αυτή</w:t>
      </w:r>
      <w:r>
        <w:rPr>
          <w:rFonts w:eastAsia="Times New Roman" w:cs="Times New Roman"/>
          <w:szCs w:val="24"/>
        </w:rPr>
        <w:t xml:space="preserve"> τη χώρα και ποιος αποφασίζει τα της ασφάλειας της ναυσιπλοΐας και των λιμένων. Η πολιτεία διά των νόμων του ιδίου του αρμοδίου Υπουργού -σαφέστατα εμείς επ’ αυτού συμφωνούμε- ή κάποιοι οι οποίοι κάθονται σε μια καρέκλα, παίρνουν έναν α μισθό, ζουν μακριά </w:t>
      </w:r>
      <w:r>
        <w:rPr>
          <w:rFonts w:eastAsia="Times New Roman" w:cs="Times New Roman"/>
          <w:szCs w:val="24"/>
        </w:rPr>
        <w:t xml:space="preserve">από τα πραγματικά προβλήματα των εργαζομένων και μάλιστα εξυπηρετούν πιθανότατα κάποια συμφέροντα; </w:t>
      </w:r>
    </w:p>
    <w:p w14:paraId="2258818E"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Θεωρώ</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βρείτε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λύση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είμαι</w:t>
      </w:r>
      <w:r>
        <w:rPr>
          <w:rFonts w:eastAsia="Times New Roman" w:cs="Times New Roman"/>
          <w:szCs w:val="24"/>
        </w:rPr>
        <w:t xml:space="preserve"> </w:t>
      </w:r>
      <w:r>
        <w:rPr>
          <w:rFonts w:eastAsia="Times New Roman" w:cs="Times New Roman"/>
          <w:szCs w:val="24"/>
        </w:rPr>
        <w:t>σίγουρος</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είστε</w:t>
      </w:r>
      <w:r>
        <w:rPr>
          <w:rFonts w:eastAsia="Times New Roman" w:cs="Times New Roman"/>
          <w:szCs w:val="24"/>
        </w:rPr>
        <w:t xml:space="preserve"> </w:t>
      </w:r>
      <w:r>
        <w:rPr>
          <w:rFonts w:eastAsia="Times New Roman" w:cs="Times New Roman"/>
          <w:szCs w:val="24"/>
        </w:rPr>
        <w:t>κοντά</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κλάδο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οικογένειες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πολιτών.</w:t>
      </w:r>
      <w:r>
        <w:rPr>
          <w:rFonts w:eastAsia="Times New Roman" w:cs="Times New Roman"/>
          <w:szCs w:val="24"/>
        </w:rPr>
        <w:t xml:space="preserve"> </w:t>
      </w:r>
      <w:r>
        <w:rPr>
          <w:rFonts w:eastAsia="Times New Roman" w:cs="Times New Roman"/>
          <w:szCs w:val="24"/>
        </w:rPr>
        <w:t>Ευελπιστώ</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βρούμε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άμεση</w:t>
      </w:r>
      <w:r>
        <w:rPr>
          <w:rFonts w:eastAsia="Times New Roman" w:cs="Times New Roman"/>
          <w:szCs w:val="24"/>
        </w:rPr>
        <w:t xml:space="preserve"> </w:t>
      </w:r>
      <w:r>
        <w:rPr>
          <w:rFonts w:eastAsia="Times New Roman" w:cs="Times New Roman"/>
          <w:szCs w:val="24"/>
        </w:rPr>
        <w:t>λύση</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μέλλον</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p>
    <w:p w14:paraId="2258818F"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p>
    <w:p w14:paraId="22588190"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ανοχή</w:t>
      </w:r>
      <w:r>
        <w:rPr>
          <w:rFonts w:eastAsia="Times New Roman" w:cs="Times New Roman"/>
          <w:szCs w:val="24"/>
        </w:rPr>
        <w:t xml:space="preserve"> </w:t>
      </w:r>
      <w:r>
        <w:rPr>
          <w:rFonts w:eastAsia="Times New Roman" w:cs="Times New Roman"/>
          <w:szCs w:val="24"/>
        </w:rPr>
        <w:t>σας.</w:t>
      </w:r>
    </w:p>
    <w:p w14:paraId="22588191"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(Δημήτριος</w:t>
      </w:r>
      <w:r>
        <w:rPr>
          <w:rFonts w:eastAsia="Times New Roman" w:cs="Times New Roman"/>
          <w:b/>
          <w:szCs w:val="24"/>
        </w:rPr>
        <w:t xml:space="preserve"> </w:t>
      </w:r>
      <w:r>
        <w:rPr>
          <w:rFonts w:eastAsia="Times New Roman" w:cs="Times New Roman"/>
          <w:b/>
          <w:szCs w:val="24"/>
        </w:rPr>
        <w:t>Καμμένος):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Γεωργιάδη.</w:t>
      </w:r>
    </w:p>
    <w:p w14:paraId="22588192"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τρία</w:t>
      </w:r>
      <w:r>
        <w:rPr>
          <w:rFonts w:eastAsia="Times New Roman" w:cs="Times New Roman"/>
          <w:szCs w:val="24"/>
        </w:rPr>
        <w:t xml:space="preserve"> </w:t>
      </w:r>
      <w:r>
        <w:rPr>
          <w:rFonts w:eastAsia="Times New Roman" w:cs="Times New Roman"/>
          <w:szCs w:val="24"/>
        </w:rPr>
        <w:t>λεπτά</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p>
    <w:p w14:paraId="22588193"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w:t>
      </w:r>
      <w:r>
        <w:rPr>
          <w:rFonts w:eastAsia="Times New Roman" w:cs="Times New Roman"/>
          <w:b/>
          <w:szCs w:val="24"/>
        </w:rPr>
        <w:t>ΚΟΥΡΟΥΜΠΛΗΣ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Ναυτιλίας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Νησιωτικής</w:t>
      </w:r>
      <w:r>
        <w:rPr>
          <w:rFonts w:eastAsia="Times New Roman" w:cs="Times New Roman"/>
          <w:b/>
          <w:szCs w:val="24"/>
        </w:rPr>
        <w:t xml:space="preserve"> </w:t>
      </w:r>
      <w:r>
        <w:rPr>
          <w:rFonts w:eastAsia="Times New Roman" w:cs="Times New Roman"/>
          <w:b/>
          <w:szCs w:val="24"/>
        </w:rPr>
        <w:t>Πολιτικής):</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συνάδελφε,</w:t>
      </w:r>
      <w:r>
        <w:rPr>
          <w:rFonts w:eastAsia="Times New Roman" w:cs="Times New Roman"/>
          <w:szCs w:val="24"/>
        </w:rPr>
        <w:t xml:space="preserve"> </w:t>
      </w:r>
      <w:r>
        <w:rPr>
          <w:rFonts w:eastAsia="Times New Roman" w:cs="Times New Roman"/>
          <w:szCs w:val="24"/>
        </w:rPr>
        <w:t>κατανοώ</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ενδιαφέρον.</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διαβεβαιώσω</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ειλικρίνεια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βούληση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προσπαθεί</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διάλογο</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εμπλεκομένων</w:t>
      </w:r>
      <w:r>
        <w:rPr>
          <w:rFonts w:eastAsia="Times New Roman" w:cs="Times New Roman"/>
          <w:szCs w:val="24"/>
        </w:rPr>
        <w:t xml:space="preserve"> </w:t>
      </w:r>
      <w:r>
        <w:rPr>
          <w:rFonts w:eastAsia="Times New Roman" w:cs="Times New Roman"/>
          <w:szCs w:val="24"/>
        </w:rPr>
        <w:t>πλευρών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μεσολάβησή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πάντοτε</w:t>
      </w:r>
      <w:r>
        <w:rPr>
          <w:rFonts w:eastAsia="Times New Roman" w:cs="Times New Roman"/>
          <w:szCs w:val="24"/>
        </w:rPr>
        <w:t xml:space="preserve"> </w:t>
      </w:r>
      <w:r>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λύση.</w:t>
      </w:r>
      <w:r>
        <w:rPr>
          <w:rFonts w:eastAsia="Times New Roman" w:cs="Times New Roman"/>
          <w:szCs w:val="24"/>
        </w:rPr>
        <w:t xml:space="preserve"> </w:t>
      </w:r>
    </w:p>
    <w:p w14:paraId="22588194"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Εκείνο που θέλω να σας πω, όμως, είναι ότι δεν είναι ακριβείς οι πληροφορίες που έχετε, δηλαδή ότι δεν προβλέπεται πουθενά η ηλικία. Ο ν.4150/2013 στο άρθρο 71 προβλέπει ότι τα ρυμουλκά πρέπει να είναι κάτω των είκοσι ετών. Επίσης, ο </w:t>
      </w:r>
      <w:r>
        <w:rPr>
          <w:rFonts w:eastAsia="Times New Roman" w:cs="Times New Roman"/>
          <w:szCs w:val="24"/>
        </w:rPr>
        <w:t xml:space="preserve">Κανονισμός Λιμένα στο άρθρο 150 προβλέπει κάτι ανάλογο. Έχει γίνει αυτή η υπέρβαση. </w:t>
      </w:r>
    </w:p>
    <w:p w14:paraId="22588195"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 αυτό και όπως θα πρέπει να γνωρίζετε -και πιστεύω ότι το γνωρίζετε- στον χώρο υπάρχουν δύο ενώσεις, οι οποίες συγκρούονται μεταξύ τους. Η μία πιέζει το Υπουργείο να πρ</w:t>
      </w:r>
      <w:r>
        <w:rPr>
          <w:rFonts w:eastAsia="Times New Roman" w:cs="Times New Roman"/>
          <w:szCs w:val="24"/>
        </w:rPr>
        <w:t xml:space="preserve">οχωρήσει σε αλλαγές στον </w:t>
      </w:r>
      <w:r>
        <w:rPr>
          <w:rFonts w:eastAsia="Times New Roman" w:cs="Times New Roman"/>
          <w:szCs w:val="24"/>
        </w:rPr>
        <w:t>κ</w:t>
      </w:r>
      <w:r>
        <w:rPr>
          <w:rFonts w:eastAsia="Times New Roman" w:cs="Times New Roman"/>
          <w:szCs w:val="24"/>
        </w:rPr>
        <w:t>ανονισμό, ώστε να υπάρξει ανανέωση του στόλου και η άλλη επιμένει, αμύνεται, προσπαθεί να βρει διάφορους τρόπους να μείνει η κατάσταση ως έχει.</w:t>
      </w:r>
    </w:p>
    <w:p w14:paraId="22588196"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Εμείς, επειδή δεν θέλουμε να θεωρούμε ή να θεωρούν άλλοι ότι με τις ενέργειές μας </w:t>
      </w:r>
      <w:proofErr w:type="spellStart"/>
      <w:r>
        <w:rPr>
          <w:rFonts w:eastAsia="Times New Roman" w:cs="Times New Roman"/>
          <w:szCs w:val="24"/>
        </w:rPr>
        <w:t>διεπ</w:t>
      </w:r>
      <w:r>
        <w:rPr>
          <w:rFonts w:eastAsia="Times New Roman" w:cs="Times New Roman"/>
          <w:szCs w:val="24"/>
        </w:rPr>
        <w:t>όμαστε</w:t>
      </w:r>
      <w:proofErr w:type="spellEnd"/>
      <w:r>
        <w:rPr>
          <w:rFonts w:eastAsia="Times New Roman" w:cs="Times New Roman"/>
          <w:szCs w:val="24"/>
        </w:rPr>
        <w:t xml:space="preserve"> από την αντίληψη ότι κατέχουμε τη μοναδική αλήθεια, συγκροτήσαμε </w:t>
      </w:r>
      <w:r>
        <w:rPr>
          <w:rFonts w:eastAsia="Times New Roman" w:cs="Times New Roman"/>
          <w:szCs w:val="24"/>
        </w:rPr>
        <w:t>ε</w:t>
      </w:r>
      <w:r>
        <w:rPr>
          <w:rFonts w:eastAsia="Times New Roman" w:cs="Times New Roman"/>
          <w:szCs w:val="24"/>
        </w:rPr>
        <w:t xml:space="preserve">πιτροπή από όλα τα μέρη, προκειμένου να προχωρήσουμε στην αλλαγή και του Κανονισμού Λιμένων και του </w:t>
      </w:r>
      <w:r>
        <w:rPr>
          <w:rFonts w:eastAsia="Times New Roman" w:cs="Times New Roman"/>
          <w:szCs w:val="24"/>
        </w:rPr>
        <w:t>κ</w:t>
      </w:r>
      <w:r>
        <w:rPr>
          <w:rFonts w:eastAsia="Times New Roman" w:cs="Times New Roman"/>
          <w:szCs w:val="24"/>
        </w:rPr>
        <w:t>ανονισμού που διέπει τα ρυμουλκά, ώστε να βρούμε μια πιο ενδιάμεση λύση σε σχέση μ</w:t>
      </w:r>
      <w:r>
        <w:rPr>
          <w:rFonts w:eastAsia="Times New Roman" w:cs="Times New Roman"/>
          <w:szCs w:val="24"/>
        </w:rPr>
        <w:t xml:space="preserve">ε αυτό που επιχειρούν τα ΕΛΠΕ. Γι’ αυτό, λοιπόν, ήδη είμαστε σε μια διαδικασία διαβούλευσης, ώστε να βρούμε τη χρυσή τομή που να μην δημιουργεί αυτή την ασφυξία σε πολλούς. </w:t>
      </w:r>
    </w:p>
    <w:p w14:paraId="22588197"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Κλείνοντας,</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διαβεβαιώσω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πάλι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πάρω</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πρωτοβουλία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κάνω</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προσπάθεια,</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έκανα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πέρυσι,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μπορέσω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πείσω</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ΕΛΠΕ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βρεθεί</w:t>
      </w:r>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χρόνος</w:t>
      </w:r>
      <w:r>
        <w:rPr>
          <w:rFonts w:eastAsia="Times New Roman" w:cs="Times New Roman"/>
          <w:szCs w:val="24"/>
        </w:rPr>
        <w:t xml:space="preserve"> </w:t>
      </w:r>
      <w:r>
        <w:rPr>
          <w:rFonts w:eastAsia="Times New Roman" w:cs="Times New Roman"/>
          <w:szCs w:val="24"/>
        </w:rPr>
        <w:t>παράτασης.</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σεβασμό</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ανησυχία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καταθέσω.</w:t>
      </w:r>
    </w:p>
    <w:p w14:paraId="22588198"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22588199"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(Δημήτριος</w:t>
      </w:r>
      <w:r>
        <w:rPr>
          <w:rFonts w:eastAsia="Times New Roman" w:cs="Times New Roman"/>
          <w:b/>
          <w:szCs w:val="24"/>
        </w:rPr>
        <w:t xml:space="preserve"> </w:t>
      </w:r>
      <w:r>
        <w:rPr>
          <w:rFonts w:eastAsia="Times New Roman" w:cs="Times New Roman"/>
          <w:b/>
          <w:szCs w:val="24"/>
        </w:rPr>
        <w:t>Καμμένος):</w:t>
      </w:r>
      <w:r>
        <w:rPr>
          <w:rFonts w:eastAsia="Times New Roman" w:cs="Times New Roman"/>
          <w:b/>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p>
    <w:p w14:paraId="2258819A" w14:textId="77777777" w:rsidR="006259B0" w:rsidRDefault="00F76015">
      <w:pPr>
        <w:spacing w:line="600" w:lineRule="auto"/>
        <w:ind w:firstLine="720"/>
        <w:jc w:val="both"/>
        <w:rPr>
          <w:rFonts w:eastAsia="Times New Roman" w:cs="Times New Roman"/>
        </w:rPr>
      </w:pPr>
      <w:r>
        <w:rPr>
          <w:rFonts w:eastAsia="Times New Roman" w:cs="Times New Roman"/>
        </w:rPr>
        <w:t>Κυρί</w:t>
      </w:r>
      <w:r>
        <w:rPr>
          <w:rFonts w:eastAsia="Times New Roman" w:cs="Times New Roman"/>
        </w:rPr>
        <w:t>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κύριοι</w:t>
      </w:r>
      <w:r>
        <w:rPr>
          <w:rFonts w:eastAsia="Times New Roman" w:cs="Times New Roman"/>
        </w:rPr>
        <w:t xml:space="preserve"> </w:t>
      </w:r>
      <w:r>
        <w:rPr>
          <w:rFonts w:eastAsia="Times New Roman" w:cs="Times New Roman"/>
        </w:rPr>
        <w:t>συνάδελφοι,</w:t>
      </w:r>
      <w:r>
        <w:rPr>
          <w:rFonts w:eastAsia="Times New Roman" w:cs="Times New Roman"/>
        </w:rPr>
        <w:t xml:space="preserve"> </w:t>
      </w:r>
      <w:r>
        <w:rPr>
          <w:rFonts w:eastAsia="Times New Roman" w:cs="Times New Roman"/>
        </w:rPr>
        <w:t>έχω</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τιμή</w:t>
      </w:r>
      <w:r>
        <w:rPr>
          <w:rFonts w:eastAsia="Times New Roman" w:cs="Times New Roman"/>
        </w:rPr>
        <w:t xml:space="preserve"> </w:t>
      </w:r>
      <w:r>
        <w:rPr>
          <w:rFonts w:eastAsia="Times New Roman" w:cs="Times New Roman"/>
        </w:rPr>
        <w:t>να</w:t>
      </w:r>
      <w:r>
        <w:rPr>
          <w:rFonts w:eastAsia="Times New Roman" w:cs="Times New Roman"/>
        </w:rPr>
        <w:t xml:space="preserve"> </w:t>
      </w:r>
      <w:r>
        <w:rPr>
          <w:rFonts w:eastAsia="Times New Roman" w:cs="Times New Roman"/>
        </w:rPr>
        <w:t>ανακοινώσω</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Σώμα</w:t>
      </w:r>
      <w:r>
        <w:rPr>
          <w:rFonts w:eastAsia="Times New Roman" w:cs="Times New Roman"/>
        </w:rPr>
        <w:t xml:space="preserve"> </w:t>
      </w:r>
      <w:r>
        <w:rPr>
          <w:rFonts w:eastAsia="Times New Roman" w:cs="Times New Roman"/>
        </w:rPr>
        <w:t>ότι</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συνεδρίασή</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παρακολουθούν</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άνω</w:t>
      </w:r>
      <w:r>
        <w:rPr>
          <w:rFonts w:eastAsia="Times New Roman" w:cs="Times New Roman"/>
        </w:rPr>
        <w:t xml:space="preserve"> </w:t>
      </w:r>
      <w:r>
        <w:rPr>
          <w:rFonts w:eastAsia="Times New Roman" w:cs="Times New Roman"/>
        </w:rPr>
        <w:t>δυτικά</w:t>
      </w:r>
      <w:r>
        <w:rPr>
          <w:rFonts w:eastAsia="Times New Roman" w:cs="Times New Roman"/>
        </w:rPr>
        <w:t xml:space="preserve"> </w:t>
      </w:r>
      <w:r>
        <w:rPr>
          <w:rFonts w:eastAsia="Times New Roman" w:cs="Times New Roman"/>
        </w:rPr>
        <w:t>θεωρεία,</w:t>
      </w:r>
      <w:r>
        <w:rPr>
          <w:rFonts w:eastAsia="Times New Roman" w:cs="Times New Roman"/>
        </w:rPr>
        <w:t xml:space="preserve"> </w:t>
      </w:r>
      <w:r>
        <w:rPr>
          <w:rFonts w:eastAsia="Times New Roman" w:cs="Times New Roman"/>
        </w:rPr>
        <w:t>αφού</w:t>
      </w:r>
      <w:r>
        <w:rPr>
          <w:rFonts w:eastAsia="Times New Roman" w:cs="Times New Roman"/>
        </w:rPr>
        <w:t xml:space="preserve"> </w:t>
      </w:r>
      <w:r>
        <w:rPr>
          <w:rFonts w:eastAsia="Times New Roman" w:cs="Times New Roman"/>
        </w:rPr>
        <w:t>προηγουμένως</w:t>
      </w:r>
      <w:r>
        <w:rPr>
          <w:rFonts w:eastAsia="Times New Roman" w:cs="Times New Roman"/>
        </w:rPr>
        <w:t xml:space="preserve"> </w:t>
      </w:r>
      <w:r>
        <w:rPr>
          <w:rFonts w:eastAsia="Times New Roman" w:cs="Times New Roman"/>
        </w:rPr>
        <w:t>ξεναγήθηκαν</w:t>
      </w:r>
      <w:r>
        <w:rPr>
          <w:rFonts w:eastAsia="Times New Roman" w:cs="Times New Roman"/>
        </w:rPr>
        <w:t xml:space="preserve"> </w:t>
      </w:r>
      <w:r>
        <w:rPr>
          <w:rFonts w:eastAsia="Times New Roman" w:cs="Times New Roman"/>
        </w:rPr>
        <w:t>στην</w:t>
      </w:r>
      <w:r>
        <w:rPr>
          <w:rFonts w:eastAsia="Times New Roman" w:cs="Times New Roman"/>
        </w:rPr>
        <w:t xml:space="preserve"> </w:t>
      </w:r>
      <w:r>
        <w:rPr>
          <w:rFonts w:eastAsia="Times New Roman" w:cs="Times New Roman"/>
        </w:rPr>
        <w:t>έκθεση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αίθουσας</w:t>
      </w:r>
      <w:r>
        <w:rPr>
          <w:rFonts w:eastAsia="Times New Roman" w:cs="Times New Roman"/>
        </w:rPr>
        <w:t xml:space="preserve"> </w:t>
      </w:r>
      <w:r>
        <w:rPr>
          <w:rFonts w:eastAsia="Times New Roman" w:cs="Times New Roman"/>
        </w:rPr>
        <w:t>«ΕΛΕΥΘΕΡΙΟΣ</w:t>
      </w:r>
      <w:r>
        <w:rPr>
          <w:rFonts w:eastAsia="Times New Roman" w:cs="Times New Roman"/>
        </w:rPr>
        <w:t xml:space="preserve"> </w:t>
      </w:r>
      <w:r>
        <w:rPr>
          <w:rFonts w:eastAsia="Times New Roman" w:cs="Times New Roman"/>
        </w:rPr>
        <w:t>ΒΕΝΙΖΕΛΟΣ»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ενημερώθηκαν</w:t>
      </w:r>
      <w:r>
        <w:rPr>
          <w:rFonts w:eastAsia="Times New Roman" w:cs="Times New Roman"/>
        </w:rPr>
        <w:t xml:space="preserve"> </w:t>
      </w:r>
      <w:r>
        <w:rPr>
          <w:rFonts w:eastAsia="Times New Roman" w:cs="Times New Roman"/>
        </w:rPr>
        <w:t>για</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ιστορία</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κτηρίου</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τρόπο</w:t>
      </w:r>
      <w:r>
        <w:rPr>
          <w:rFonts w:eastAsia="Times New Roman" w:cs="Times New Roman"/>
        </w:rPr>
        <w:t xml:space="preserve"> </w:t>
      </w:r>
      <w:r>
        <w:rPr>
          <w:rFonts w:eastAsia="Times New Roman" w:cs="Times New Roman"/>
        </w:rPr>
        <w:t>οργάνωσης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λειτουργίας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r>
        <w:rPr>
          <w:rFonts w:eastAsia="Times New Roman" w:cs="Times New Roman"/>
        </w:rPr>
        <w:t xml:space="preserve"> </w:t>
      </w:r>
      <w:r>
        <w:rPr>
          <w:rFonts w:eastAsia="Times New Roman" w:cs="Times New Roman"/>
        </w:rPr>
        <w:t>τριάντα</w:t>
      </w:r>
      <w:r>
        <w:rPr>
          <w:rFonts w:eastAsia="Times New Roman" w:cs="Times New Roman"/>
        </w:rPr>
        <w:t xml:space="preserve"> </w:t>
      </w:r>
      <w:r>
        <w:rPr>
          <w:rFonts w:eastAsia="Times New Roman" w:cs="Times New Roman"/>
        </w:rPr>
        <w:t>έξι</w:t>
      </w:r>
      <w:r>
        <w:rPr>
          <w:rFonts w:eastAsia="Times New Roman" w:cs="Times New Roman"/>
        </w:rPr>
        <w:t xml:space="preserve"> </w:t>
      </w:r>
      <w:r>
        <w:rPr>
          <w:rFonts w:eastAsia="Times New Roman" w:cs="Times New Roman"/>
        </w:rPr>
        <w:t>μαθητές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μαθήτριες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τρεις</w:t>
      </w:r>
      <w:r>
        <w:rPr>
          <w:rFonts w:eastAsia="Times New Roman" w:cs="Times New Roman"/>
        </w:rPr>
        <w:t xml:space="preserve"> </w:t>
      </w:r>
      <w:r>
        <w:rPr>
          <w:rFonts w:eastAsia="Times New Roman" w:cs="Times New Roman"/>
        </w:rPr>
        <w:t>εκπαιδευτικοί</w:t>
      </w:r>
      <w:r>
        <w:rPr>
          <w:rFonts w:eastAsia="Times New Roman" w:cs="Times New Roman"/>
        </w:rPr>
        <w:t xml:space="preserve"> </w:t>
      </w:r>
      <w:r>
        <w:rPr>
          <w:rFonts w:eastAsia="Times New Roman" w:cs="Times New Roman"/>
        </w:rPr>
        <w:t>συνοδοί</w:t>
      </w:r>
      <w:r>
        <w:rPr>
          <w:rFonts w:eastAsia="Times New Roman" w:cs="Times New Roman"/>
        </w:rPr>
        <w:t xml:space="preserve"> </w:t>
      </w:r>
      <w:r>
        <w:rPr>
          <w:rFonts w:eastAsia="Times New Roman" w:cs="Times New Roman"/>
        </w:rPr>
        <w:t>τους</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Γενικό</w:t>
      </w:r>
      <w:r>
        <w:rPr>
          <w:rFonts w:eastAsia="Times New Roman" w:cs="Times New Roman"/>
        </w:rPr>
        <w:t xml:space="preserve"> </w:t>
      </w:r>
      <w:r>
        <w:rPr>
          <w:rFonts w:eastAsia="Times New Roman" w:cs="Times New Roman"/>
        </w:rPr>
        <w:t>Λύκειο</w:t>
      </w:r>
      <w:r>
        <w:rPr>
          <w:rFonts w:eastAsia="Times New Roman" w:cs="Times New Roman"/>
        </w:rPr>
        <w:t xml:space="preserve"> </w:t>
      </w:r>
      <w:proofErr w:type="spellStart"/>
      <w:r>
        <w:rPr>
          <w:rFonts w:eastAsia="Times New Roman" w:cs="Times New Roman"/>
        </w:rPr>
        <w:t>Κεραμειών</w:t>
      </w:r>
      <w:proofErr w:type="spellEnd"/>
      <w:r>
        <w:rPr>
          <w:rFonts w:eastAsia="Times New Roman" w:cs="Times New Roman"/>
        </w:rPr>
        <w:t xml:space="preserve"> </w:t>
      </w:r>
      <w:r>
        <w:rPr>
          <w:rFonts w:eastAsia="Times New Roman" w:cs="Times New Roman"/>
        </w:rPr>
        <w:t>Κεφαλονιάς.</w:t>
      </w:r>
    </w:p>
    <w:p w14:paraId="2258819B" w14:textId="77777777" w:rsidR="006259B0" w:rsidRDefault="00F76015">
      <w:pPr>
        <w:spacing w:line="600" w:lineRule="auto"/>
        <w:ind w:firstLine="709"/>
        <w:jc w:val="both"/>
        <w:rPr>
          <w:rFonts w:eastAsia="Times New Roman" w:cs="Times New Roman"/>
        </w:rPr>
      </w:pPr>
      <w:r>
        <w:rPr>
          <w:rFonts w:eastAsia="Times New Roman" w:cs="Times New Roman"/>
        </w:rPr>
        <w:t>Η</w:t>
      </w:r>
      <w:r>
        <w:rPr>
          <w:rFonts w:eastAsia="Times New Roman" w:cs="Times New Roman"/>
        </w:rPr>
        <w:t xml:space="preserve"> </w:t>
      </w:r>
      <w:r>
        <w:rPr>
          <w:rFonts w:eastAsia="Times New Roman" w:cs="Times New Roman"/>
        </w:rPr>
        <w:t>Βουλή</w:t>
      </w:r>
      <w:r>
        <w:rPr>
          <w:rFonts w:eastAsia="Times New Roman" w:cs="Times New Roman"/>
        </w:rPr>
        <w:t xml:space="preserve"> </w:t>
      </w:r>
      <w:r>
        <w:rPr>
          <w:rFonts w:eastAsia="Times New Roman" w:cs="Times New Roman"/>
        </w:rPr>
        <w:t>τούς</w:t>
      </w:r>
      <w:r>
        <w:rPr>
          <w:rFonts w:eastAsia="Times New Roman" w:cs="Times New Roman"/>
        </w:rPr>
        <w:t xml:space="preserve"> </w:t>
      </w:r>
      <w:r>
        <w:rPr>
          <w:rFonts w:eastAsia="Times New Roman" w:cs="Times New Roman"/>
        </w:rPr>
        <w:t>καλωσορίζει.</w:t>
      </w:r>
      <w:r>
        <w:rPr>
          <w:rFonts w:eastAsia="Times New Roman" w:cs="Times New Roman"/>
        </w:rPr>
        <w:t xml:space="preserve"> </w:t>
      </w:r>
    </w:p>
    <w:p w14:paraId="2258819C" w14:textId="77777777" w:rsidR="006259B0" w:rsidRDefault="00F76015">
      <w:pPr>
        <w:spacing w:line="600" w:lineRule="auto"/>
        <w:ind w:firstLine="709"/>
        <w:jc w:val="center"/>
        <w:rPr>
          <w:rFonts w:eastAsia="Times New Roman" w:cs="Times New Roman"/>
        </w:rPr>
      </w:pPr>
      <w:r>
        <w:rPr>
          <w:rFonts w:eastAsia="Times New Roman" w:cs="Times New Roman"/>
        </w:rPr>
        <w:t>(Χειροκροτήματα</w:t>
      </w:r>
      <w:r>
        <w:rPr>
          <w:rFonts w:eastAsia="Times New Roman" w:cs="Times New Roman"/>
        </w:rPr>
        <w:t xml:space="preserve">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w:t>
      </w:r>
      <w:r>
        <w:rPr>
          <w:rFonts w:eastAsia="Times New Roman" w:cs="Times New Roman"/>
        </w:rPr>
        <w:t xml:space="preserve"> </w:t>
      </w:r>
      <w:r>
        <w:rPr>
          <w:rFonts w:eastAsia="Times New Roman" w:cs="Times New Roman"/>
        </w:rPr>
        <w:t>τις</w:t>
      </w:r>
      <w:r>
        <w:rPr>
          <w:rFonts w:eastAsia="Times New Roman" w:cs="Times New Roman"/>
        </w:rPr>
        <w:t xml:space="preserve"> </w:t>
      </w:r>
      <w:r>
        <w:rPr>
          <w:rFonts w:eastAsia="Times New Roman" w:cs="Times New Roman"/>
        </w:rPr>
        <w:t>πτέρυγες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p>
    <w:p w14:paraId="2258819D" w14:textId="77777777" w:rsidR="006259B0" w:rsidRDefault="00F7601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Δυστυχώς</w:t>
      </w:r>
      <w:r>
        <w:rPr>
          <w:rFonts w:eastAsia="Times New Roman" w:cs="Times New Roman"/>
          <w:szCs w:val="24"/>
        </w:rPr>
        <w:t>,</w:t>
      </w:r>
      <w:r>
        <w:rPr>
          <w:rFonts w:eastAsia="Times New Roman" w:cs="Times New Roman"/>
          <w:szCs w:val="24"/>
        </w:rPr>
        <w:t xml:space="preserve"> ήλθατε προς το τέλος της συνεδρίασης. Για να μην φύγετε, όμως, άπρακτοι, θα σας εξηγήσουμε τι συζητήσαμε πριν από λίγο. Ο Αντιπρόεδρος της Βουλής, κ. Γεωργιάδης, έκανε μια επίκαιρη ερώτηση προς τον Υπουργό Ναυτιλίας σε σχέση με την παλαιότητα των ρυμουλκώ</w:t>
      </w:r>
      <w:r>
        <w:rPr>
          <w:rFonts w:eastAsia="Times New Roman" w:cs="Times New Roman"/>
          <w:szCs w:val="24"/>
        </w:rPr>
        <w:t xml:space="preserve">ν, τα οποία βοηθούν την </w:t>
      </w:r>
      <w:proofErr w:type="spellStart"/>
      <w:r>
        <w:rPr>
          <w:rFonts w:eastAsia="Times New Roman" w:cs="Times New Roman"/>
          <w:szCs w:val="24"/>
        </w:rPr>
        <w:t>πετρέλευση</w:t>
      </w:r>
      <w:proofErr w:type="spellEnd"/>
      <w:r>
        <w:rPr>
          <w:rFonts w:eastAsia="Times New Roman" w:cs="Times New Roman"/>
          <w:szCs w:val="24"/>
        </w:rPr>
        <w:t xml:space="preserve">. </w:t>
      </w:r>
      <w:proofErr w:type="spellStart"/>
      <w:r>
        <w:rPr>
          <w:rFonts w:eastAsia="Times New Roman" w:cs="Times New Roman"/>
          <w:szCs w:val="24"/>
        </w:rPr>
        <w:t>Πετρέλευση</w:t>
      </w:r>
      <w:proofErr w:type="spellEnd"/>
      <w:r>
        <w:rPr>
          <w:rFonts w:eastAsia="Times New Roman" w:cs="Times New Roman"/>
          <w:szCs w:val="24"/>
        </w:rPr>
        <w:t xml:space="preserve"> είναι η προσέγγιση των δεξαμενοπλοίων στα ΕΛΠΕ, στα </w:t>
      </w:r>
      <w:r>
        <w:rPr>
          <w:rFonts w:eastAsia="Times New Roman" w:cs="Times New Roman"/>
          <w:szCs w:val="24"/>
        </w:rPr>
        <w:t>«</w:t>
      </w:r>
      <w:r>
        <w:rPr>
          <w:rFonts w:eastAsia="Times New Roman" w:cs="Times New Roman"/>
          <w:szCs w:val="24"/>
        </w:rPr>
        <w:t>Ε</w:t>
      </w:r>
      <w:r>
        <w:rPr>
          <w:rFonts w:eastAsia="Times New Roman" w:cs="Times New Roman"/>
          <w:szCs w:val="24"/>
        </w:rPr>
        <w:t>λληνικά</w:t>
      </w:r>
      <w:r>
        <w:rPr>
          <w:rFonts w:eastAsia="Times New Roman" w:cs="Times New Roman"/>
          <w:szCs w:val="24"/>
        </w:rPr>
        <w:t xml:space="preserve"> Π</w:t>
      </w:r>
      <w:r>
        <w:rPr>
          <w:rFonts w:eastAsia="Times New Roman" w:cs="Times New Roman"/>
          <w:szCs w:val="24"/>
        </w:rPr>
        <w:t>ετρέλαια»</w:t>
      </w:r>
      <w:r>
        <w:rPr>
          <w:rFonts w:eastAsia="Times New Roman" w:cs="Times New Roman"/>
          <w:szCs w:val="24"/>
        </w:rPr>
        <w:t>.</w:t>
      </w:r>
    </w:p>
    <w:p w14:paraId="2258819E"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αναφέρθηκε</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ηλικίες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σκαφών</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μπορούμε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σκάφη</w:t>
      </w:r>
      <w:r>
        <w:rPr>
          <w:rFonts w:eastAsia="Times New Roman" w:cs="Times New Roman"/>
          <w:szCs w:val="24"/>
        </w:rPr>
        <w:t xml:space="preserve"> </w:t>
      </w:r>
      <w:r>
        <w:rPr>
          <w:rFonts w:eastAsia="Times New Roman" w:cs="Times New Roman"/>
          <w:szCs w:val="24"/>
        </w:rPr>
        <w:t>παλαιότερα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ετών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συνεχίσουμε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δίνουμε</w:t>
      </w:r>
      <w:r>
        <w:rPr>
          <w:rFonts w:eastAsia="Times New Roman" w:cs="Times New Roman"/>
          <w:szCs w:val="24"/>
        </w:rPr>
        <w:t xml:space="preserve"> </w:t>
      </w:r>
      <w:r>
        <w:rPr>
          <w:rFonts w:eastAsia="Times New Roman" w:cs="Times New Roman"/>
          <w:szCs w:val="24"/>
        </w:rPr>
        <w:t>άδεια,</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βοηθούν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δεξαμενόπλοια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προσεγγίσουν</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εγκαταστάσεις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διυλιστηρίων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ΕΛΠΕ</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έπρεπε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πάμε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καινούργιο</w:t>
      </w:r>
      <w:r>
        <w:rPr>
          <w:rFonts w:eastAsia="Times New Roman" w:cs="Times New Roman"/>
          <w:szCs w:val="24"/>
        </w:rPr>
        <w:t xml:space="preserve"> </w:t>
      </w:r>
      <w:r>
        <w:rPr>
          <w:rFonts w:eastAsia="Times New Roman" w:cs="Times New Roman"/>
          <w:szCs w:val="24"/>
        </w:rPr>
        <w:t>στόλο,</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καινούργιες</w:t>
      </w:r>
      <w:r>
        <w:rPr>
          <w:rFonts w:eastAsia="Times New Roman" w:cs="Times New Roman"/>
          <w:szCs w:val="24"/>
        </w:rPr>
        <w:t xml:space="preserve"> </w:t>
      </w:r>
      <w:r>
        <w:rPr>
          <w:rFonts w:eastAsia="Times New Roman" w:cs="Times New Roman"/>
          <w:szCs w:val="24"/>
        </w:rPr>
        <w:t>άδειες.</w:t>
      </w:r>
    </w:p>
    <w:p w14:paraId="2258819F"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καταλάβετε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παίρνει</w:t>
      </w:r>
      <w:r>
        <w:rPr>
          <w:rFonts w:eastAsia="Times New Roman" w:cs="Times New Roman"/>
          <w:szCs w:val="24"/>
        </w:rPr>
        <w:t xml:space="preserve"> </w:t>
      </w:r>
      <w:r>
        <w:rPr>
          <w:rFonts w:eastAsia="Times New Roman" w:cs="Times New Roman"/>
          <w:szCs w:val="24"/>
        </w:rPr>
        <w:t>αποφάσεις,</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υπεύθυνη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λύση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δώσει.</w:t>
      </w:r>
      <w:r>
        <w:rPr>
          <w:rFonts w:eastAsia="Times New Roman" w:cs="Times New Roman"/>
          <w:szCs w:val="24"/>
        </w:rPr>
        <w:t xml:space="preserve"> </w:t>
      </w:r>
    </w:p>
    <w:p w14:paraId="225881A0"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Αναφορικά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θέσεις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δώσουμε</w:t>
      </w:r>
      <w:r>
        <w:rPr>
          <w:rFonts w:eastAsia="Times New Roman" w:cs="Times New Roman"/>
          <w:szCs w:val="24"/>
        </w:rPr>
        <w:t xml:space="preserve"> </w:t>
      </w:r>
      <w:r>
        <w:rPr>
          <w:rFonts w:eastAsia="Times New Roman" w:cs="Times New Roman"/>
          <w:szCs w:val="24"/>
        </w:rPr>
        <w:t>άδειες</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παλαιότερα</w:t>
      </w:r>
      <w:r>
        <w:rPr>
          <w:rFonts w:eastAsia="Times New Roman" w:cs="Times New Roman"/>
          <w:szCs w:val="24"/>
        </w:rPr>
        <w:t xml:space="preserve"> </w:t>
      </w:r>
      <w:r>
        <w:rPr>
          <w:rFonts w:eastAsia="Times New Roman" w:cs="Times New Roman"/>
          <w:szCs w:val="24"/>
        </w:rPr>
        <w:t>σκάφη,</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εκατό,</w:t>
      </w:r>
      <w:r>
        <w:rPr>
          <w:rFonts w:eastAsia="Times New Roman" w:cs="Times New Roman"/>
          <w:szCs w:val="24"/>
        </w:rPr>
        <w:t xml:space="preserve"> </w:t>
      </w:r>
      <w:r>
        <w:rPr>
          <w:rFonts w:eastAsia="Times New Roman" w:cs="Times New Roman"/>
          <w:szCs w:val="24"/>
        </w:rPr>
        <w:t>διακόσιοι,</w:t>
      </w:r>
      <w:r>
        <w:rPr>
          <w:rFonts w:eastAsia="Times New Roman" w:cs="Times New Roman"/>
          <w:szCs w:val="24"/>
        </w:rPr>
        <w:t xml:space="preserve"> </w:t>
      </w:r>
      <w:r>
        <w:rPr>
          <w:rFonts w:eastAsia="Times New Roman" w:cs="Times New Roman"/>
          <w:szCs w:val="24"/>
        </w:rPr>
        <w:t>ιδιοκτήτες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υπάλληλοι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βρεθούν</w:t>
      </w:r>
      <w:r>
        <w:rPr>
          <w:rFonts w:eastAsia="Times New Roman" w:cs="Times New Roman"/>
          <w:szCs w:val="24"/>
        </w:rPr>
        <w:t xml:space="preserve"> </w:t>
      </w:r>
      <w:r>
        <w:rPr>
          <w:rFonts w:eastAsia="Times New Roman" w:cs="Times New Roman"/>
          <w:szCs w:val="24"/>
        </w:rPr>
        <w:t>εκτός</w:t>
      </w:r>
      <w:r>
        <w:rPr>
          <w:rFonts w:eastAsia="Times New Roman" w:cs="Times New Roman"/>
          <w:szCs w:val="24"/>
        </w:rPr>
        <w:t xml:space="preserve"> </w:t>
      </w:r>
      <w:r>
        <w:rPr>
          <w:rFonts w:eastAsia="Times New Roman" w:cs="Times New Roman"/>
          <w:szCs w:val="24"/>
        </w:rPr>
        <w:t>δουλειάς.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μεγάλο</w:t>
      </w:r>
      <w:r>
        <w:rPr>
          <w:rFonts w:eastAsia="Times New Roman" w:cs="Times New Roman"/>
          <w:szCs w:val="24"/>
        </w:rPr>
        <w:t xml:space="preserve"> </w:t>
      </w:r>
      <w:r>
        <w:rPr>
          <w:rFonts w:eastAsia="Times New Roman" w:cs="Times New Roman"/>
          <w:szCs w:val="24"/>
        </w:rPr>
        <w:t>οικονομικό</w:t>
      </w:r>
      <w:r>
        <w:rPr>
          <w:rFonts w:eastAsia="Times New Roman" w:cs="Times New Roman"/>
          <w:szCs w:val="24"/>
        </w:rPr>
        <w:t xml:space="preserve"> </w:t>
      </w:r>
      <w:r>
        <w:rPr>
          <w:rFonts w:eastAsia="Times New Roman" w:cs="Times New Roman"/>
          <w:szCs w:val="24"/>
        </w:rPr>
        <w:t>βάρος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οικογένειές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lastRenderedPageBreak/>
        <w:t>δώσουμε</w:t>
      </w:r>
      <w:r>
        <w:rPr>
          <w:rFonts w:eastAsia="Times New Roman" w:cs="Times New Roman"/>
          <w:szCs w:val="24"/>
        </w:rPr>
        <w:t xml:space="preserve"> </w:t>
      </w:r>
      <w:r>
        <w:rPr>
          <w:rFonts w:eastAsia="Times New Roman" w:cs="Times New Roman"/>
          <w:szCs w:val="24"/>
        </w:rPr>
        <w:t>άδειες</w:t>
      </w:r>
      <w:r>
        <w:rPr>
          <w:rFonts w:eastAsia="Times New Roman" w:cs="Times New Roman"/>
          <w:szCs w:val="24"/>
        </w:rPr>
        <w:t xml:space="preserve"> </w:t>
      </w:r>
      <w:r>
        <w:rPr>
          <w:rFonts w:eastAsia="Times New Roman" w:cs="Times New Roman"/>
          <w:szCs w:val="24"/>
        </w:rPr>
        <w:t>άμεσα</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νέα</w:t>
      </w:r>
      <w:r>
        <w:rPr>
          <w:rFonts w:eastAsia="Times New Roman" w:cs="Times New Roman"/>
          <w:szCs w:val="24"/>
        </w:rPr>
        <w:t xml:space="preserve"> </w:t>
      </w:r>
      <w:r>
        <w:rPr>
          <w:rFonts w:eastAsia="Times New Roman" w:cs="Times New Roman"/>
          <w:szCs w:val="24"/>
        </w:rPr>
        <w:t>σκάφη,</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λιγότερα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παλαιά,</w:t>
      </w:r>
      <w:r>
        <w:rPr>
          <w:rFonts w:eastAsia="Times New Roman" w:cs="Times New Roman"/>
          <w:szCs w:val="24"/>
        </w:rPr>
        <w:t xml:space="preserve"> </w:t>
      </w:r>
      <w:r>
        <w:rPr>
          <w:rFonts w:eastAsia="Times New Roman" w:cs="Times New Roman"/>
          <w:szCs w:val="24"/>
        </w:rPr>
        <w:t>ανεβαίνει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κόστος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πετρελαίου.</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ακριβή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προσέλευση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δεξαμενόπλοιων,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κόστος</w:t>
      </w:r>
      <w:r>
        <w:rPr>
          <w:rFonts w:eastAsia="Times New Roman" w:cs="Times New Roman"/>
          <w:szCs w:val="24"/>
        </w:rPr>
        <w:t xml:space="preserve"> </w:t>
      </w:r>
      <w:proofErr w:type="spellStart"/>
      <w:r>
        <w:rPr>
          <w:rFonts w:eastAsia="Times New Roman" w:cs="Times New Roman"/>
          <w:szCs w:val="24"/>
        </w:rPr>
        <w:t>μετακυλίεται</w:t>
      </w:r>
      <w:proofErr w:type="spellEnd"/>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πετρέλαιο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τσέπες</w:t>
      </w:r>
      <w:r>
        <w:rPr>
          <w:rFonts w:eastAsia="Times New Roman" w:cs="Times New Roman"/>
          <w:szCs w:val="24"/>
        </w:rPr>
        <w:t xml:space="preserve"> </w:t>
      </w:r>
      <w:r>
        <w:rPr>
          <w:rFonts w:eastAsia="Times New Roman" w:cs="Times New Roman"/>
          <w:szCs w:val="24"/>
        </w:rPr>
        <w:t>όλων</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γονέων</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p>
    <w:p w14:paraId="225881A1"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 xml:space="preserve">Οπότε, </w:t>
      </w:r>
      <w:r>
        <w:rPr>
          <w:rFonts w:eastAsia="Times New Roman" w:cs="Times New Roman"/>
          <w:szCs w:val="24"/>
        </w:rPr>
        <w:t>όπως είπε ο Υπουργός και δεσμεύθηκε, θα δοθεί μια παράταση, για να βρούμε μια σωστή λύση. Πρέπει να εκσυγχρονιστούν τα ρυμουλκά και για λόγους μόλυνσης του περιβάλλοντος και για πιο σύγχρονες και πιο δυνατές μηχανές. Συγχρόνως</w:t>
      </w:r>
      <w:r>
        <w:rPr>
          <w:rFonts w:eastAsia="Times New Roman" w:cs="Times New Roman"/>
          <w:szCs w:val="24"/>
        </w:rPr>
        <w:t>,</w:t>
      </w:r>
      <w:r>
        <w:rPr>
          <w:rFonts w:eastAsia="Times New Roman" w:cs="Times New Roman"/>
          <w:szCs w:val="24"/>
        </w:rPr>
        <w:t xml:space="preserve"> να δώσουμε χρόνο να αποσυρθούν τα παλιά, έτσι ώστε να μη χάσουν τη δουλειά τους παλιοί υπάλληλοι, όλα τα στελέχη, όλοι οι ναύτες και τα πληρώματα των παλιών ρυμουλκών. </w:t>
      </w:r>
      <w:r>
        <w:rPr>
          <w:rFonts w:eastAsia="Times New Roman" w:cs="Times New Roman"/>
          <w:szCs w:val="24"/>
        </w:rPr>
        <w:t>Χ</w:t>
      </w:r>
      <w:r>
        <w:rPr>
          <w:rFonts w:eastAsia="Times New Roman" w:cs="Times New Roman"/>
          <w:szCs w:val="24"/>
        </w:rPr>
        <w:t xml:space="preserve">ρειάζεται </w:t>
      </w:r>
      <w:r>
        <w:rPr>
          <w:rFonts w:eastAsia="Times New Roman" w:cs="Times New Roman"/>
          <w:szCs w:val="24"/>
        </w:rPr>
        <w:t xml:space="preserve">όμως, </w:t>
      </w:r>
      <w:r>
        <w:rPr>
          <w:rFonts w:eastAsia="Times New Roman" w:cs="Times New Roman"/>
          <w:szCs w:val="24"/>
        </w:rPr>
        <w:t>να έχουμε και ικανό αριθμό, έτσι ώστε να μην αυξηθεί το κόστος ρυμούλκ</w:t>
      </w:r>
      <w:r>
        <w:rPr>
          <w:rFonts w:eastAsia="Times New Roman" w:cs="Times New Roman"/>
          <w:szCs w:val="24"/>
        </w:rPr>
        <w:t>ησης των δεξαμενοπλοίων και να μην έχουμε αυξημένο πετρέλαιο</w:t>
      </w:r>
      <w:r>
        <w:rPr>
          <w:rFonts w:eastAsia="Times New Roman" w:cs="Times New Roman"/>
          <w:szCs w:val="24"/>
        </w:rPr>
        <w:t>,</w:t>
      </w:r>
      <w:r>
        <w:rPr>
          <w:rFonts w:eastAsia="Times New Roman" w:cs="Times New Roman"/>
          <w:szCs w:val="24"/>
        </w:rPr>
        <w:t xml:space="preserve"> στο τέλος της ημέρας</w:t>
      </w:r>
      <w:r>
        <w:rPr>
          <w:rFonts w:eastAsia="Times New Roman" w:cs="Times New Roman"/>
          <w:szCs w:val="24"/>
        </w:rPr>
        <w:t>,</w:t>
      </w:r>
      <w:r>
        <w:rPr>
          <w:rFonts w:eastAsia="Times New Roman" w:cs="Times New Roman"/>
          <w:szCs w:val="24"/>
        </w:rPr>
        <w:t xml:space="preserve"> όλοι εμείς στην κοινωνία. </w:t>
      </w:r>
    </w:p>
    <w:p w14:paraId="225881A2"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δεσμεύθηκε</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Γεωργιάδη</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δώσει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παράταση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πει</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ΕΛΠΕ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δώσουμε</w:t>
      </w:r>
      <w:r>
        <w:rPr>
          <w:rFonts w:eastAsia="Times New Roman" w:cs="Times New Roman"/>
          <w:szCs w:val="24"/>
        </w:rPr>
        <w:t xml:space="preserve"> </w:t>
      </w:r>
      <w:r>
        <w:rPr>
          <w:rFonts w:eastAsia="Times New Roman" w:cs="Times New Roman"/>
          <w:szCs w:val="24"/>
        </w:rPr>
        <w:t>λίγο</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ανανέωση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στόλου,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αναπόφευκτη.</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καταλαβαίνετε,</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καινούργια,</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δυνατά</w:t>
      </w:r>
      <w:r>
        <w:rPr>
          <w:rFonts w:eastAsia="Times New Roman" w:cs="Times New Roman"/>
          <w:szCs w:val="24"/>
        </w:rPr>
        <w:t xml:space="preserve"> </w:t>
      </w:r>
      <w:r>
        <w:rPr>
          <w:rFonts w:eastAsia="Times New Roman" w:cs="Times New Roman"/>
          <w:szCs w:val="24"/>
        </w:rPr>
        <w:t>σκάφη,</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ικανό</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εξυπηρετούμε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ανάγκες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ελληνικού</w:t>
      </w:r>
      <w:r>
        <w:rPr>
          <w:rFonts w:eastAsia="Times New Roman" w:cs="Times New Roman"/>
          <w:szCs w:val="24"/>
        </w:rPr>
        <w:t xml:space="preserve"> </w:t>
      </w:r>
      <w:r>
        <w:rPr>
          <w:rFonts w:eastAsia="Times New Roman" w:cs="Times New Roman"/>
          <w:szCs w:val="24"/>
        </w:rPr>
        <w:t>κράτους.</w:t>
      </w:r>
    </w:p>
    <w:p w14:paraId="225881A3"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1155/27-2-2018 επίκαιρη ερώτηση </w:t>
      </w:r>
      <w:r>
        <w:rPr>
          <w:rFonts w:eastAsia="Times New Roman" w:cs="Times New Roman"/>
          <w:szCs w:val="24"/>
        </w:rPr>
        <w:t xml:space="preserve">πρώτου κύκλου </w:t>
      </w:r>
      <w:r>
        <w:rPr>
          <w:rFonts w:eastAsia="Times New Roman" w:cs="Times New Roman"/>
          <w:szCs w:val="24"/>
        </w:rPr>
        <w:t xml:space="preserve">του </w:t>
      </w:r>
      <w:r>
        <w:rPr>
          <w:rFonts w:eastAsia="Times New Roman" w:cs="Times New Roman"/>
          <w:szCs w:val="24"/>
        </w:rPr>
        <w:t xml:space="preserve">Βουλευτή Ηρακλείου του Συνασπισμού Ριζοσπαστικής Αριστεράς κ. Νικολάου </w:t>
      </w:r>
      <w:proofErr w:type="spellStart"/>
      <w:r>
        <w:rPr>
          <w:rFonts w:eastAsia="Times New Roman" w:cs="Times New Roman"/>
          <w:szCs w:val="24"/>
        </w:rPr>
        <w:t>Ηγουμενίδη</w:t>
      </w:r>
      <w:proofErr w:type="spellEnd"/>
      <w:r>
        <w:rPr>
          <w:rFonts w:eastAsia="Times New Roman" w:cs="Times New Roman"/>
          <w:szCs w:val="24"/>
        </w:rPr>
        <w:t xml:space="preserve"> προς τον Υπουργό Οικονομίας και Ανάπτυξης, με θέμα: «Χρηματοδότηση δικτύων ύδρευσης Νομού Ηρακλείου», δεν θα συζητηθεί λόγω κωλύματος του Αναπληρωτή Οικονομίας κ</w:t>
      </w:r>
      <w:r>
        <w:rPr>
          <w:rFonts w:eastAsia="Times New Roman" w:cs="Times New Roman"/>
          <w:szCs w:val="24"/>
        </w:rPr>
        <w:t>α</w:t>
      </w:r>
      <w:r>
        <w:rPr>
          <w:rFonts w:eastAsia="Times New Roman" w:cs="Times New Roman"/>
          <w:szCs w:val="24"/>
        </w:rPr>
        <w:t xml:space="preserve">ι Ανάπτυξης </w:t>
      </w:r>
      <w:r>
        <w:rPr>
          <w:rFonts w:eastAsia="Times New Roman" w:cs="Times New Roman"/>
          <w:szCs w:val="24"/>
        </w:rPr>
        <w:t xml:space="preserve">κ. Αλέξανδρου </w:t>
      </w:r>
      <w:proofErr w:type="spellStart"/>
      <w:r>
        <w:rPr>
          <w:rFonts w:eastAsia="Times New Roman" w:cs="Times New Roman"/>
          <w:szCs w:val="24"/>
        </w:rPr>
        <w:t>Χαρίτση</w:t>
      </w:r>
      <w:proofErr w:type="spellEnd"/>
      <w:r>
        <w:rPr>
          <w:rFonts w:eastAsia="Times New Roman" w:cs="Times New Roman"/>
          <w:szCs w:val="24"/>
        </w:rPr>
        <w:t>. Αιτία: υπηρεσιακό ταξίδι.</w:t>
      </w:r>
    </w:p>
    <w:p w14:paraId="225881A4" w14:textId="77777777" w:rsidR="006259B0" w:rsidRDefault="00F76015">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τρίτη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1081/13-2-2018</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 xml:space="preserve">πρώτου κύκλου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Αχαΐας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Κομμουνιστικού</w:t>
      </w:r>
      <w:r>
        <w:rPr>
          <w:rFonts w:eastAsia="Times New Roman" w:cs="Times New Roman"/>
          <w:szCs w:val="24"/>
        </w:rPr>
        <w:t xml:space="preserve"> </w:t>
      </w:r>
      <w:r>
        <w:rPr>
          <w:rFonts w:eastAsia="Times New Roman" w:cs="Times New Roman"/>
          <w:szCs w:val="24"/>
        </w:rPr>
        <w:t>Κόμματος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Νικολάου</w:t>
      </w:r>
      <w:r>
        <w:rPr>
          <w:rFonts w:eastAsia="Times New Roman" w:cs="Times New Roman"/>
          <w:szCs w:val="24"/>
        </w:rPr>
        <w:t xml:space="preserve"> </w:t>
      </w:r>
      <w:proofErr w:type="spellStart"/>
      <w:r>
        <w:rPr>
          <w:rFonts w:eastAsia="Times New Roman" w:cs="Times New Roman"/>
          <w:szCs w:val="24"/>
        </w:rPr>
        <w:t>Καραθανασόπουλου</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Περιβάλλοντος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δημιουργία</w:t>
      </w:r>
      <w:r>
        <w:rPr>
          <w:rFonts w:eastAsia="Times New Roman" w:cs="Times New Roman"/>
          <w:szCs w:val="24"/>
        </w:rPr>
        <w:t xml:space="preserve"> </w:t>
      </w:r>
      <w:r>
        <w:rPr>
          <w:rFonts w:eastAsia="Times New Roman" w:cs="Times New Roman"/>
          <w:szCs w:val="24"/>
        </w:rPr>
        <w:t>Χώρου</w:t>
      </w:r>
      <w:r>
        <w:rPr>
          <w:rFonts w:eastAsia="Times New Roman" w:cs="Times New Roman"/>
          <w:szCs w:val="24"/>
        </w:rPr>
        <w:t xml:space="preserve"> </w:t>
      </w:r>
      <w:r>
        <w:rPr>
          <w:rFonts w:eastAsia="Times New Roman" w:cs="Times New Roman"/>
          <w:szCs w:val="24"/>
        </w:rPr>
        <w:t>Υγειονομικής</w:t>
      </w:r>
      <w:r>
        <w:rPr>
          <w:rFonts w:eastAsia="Times New Roman" w:cs="Times New Roman"/>
          <w:szCs w:val="24"/>
        </w:rPr>
        <w:t xml:space="preserve"> </w:t>
      </w:r>
      <w:r>
        <w:rPr>
          <w:rFonts w:eastAsia="Times New Roman" w:cs="Times New Roman"/>
          <w:szCs w:val="24"/>
        </w:rPr>
        <w:t>Ταφής</w:t>
      </w:r>
      <w:r>
        <w:rPr>
          <w:rFonts w:eastAsia="Times New Roman" w:cs="Times New Roman"/>
          <w:szCs w:val="24"/>
        </w:rPr>
        <w:t xml:space="preserve"> </w:t>
      </w:r>
      <w:r>
        <w:rPr>
          <w:rFonts w:eastAsia="Times New Roman" w:cs="Times New Roman"/>
          <w:szCs w:val="24"/>
        </w:rPr>
        <w:t>Επικίνδυνων</w:t>
      </w:r>
      <w:r>
        <w:rPr>
          <w:rFonts w:eastAsia="Times New Roman" w:cs="Times New Roman"/>
          <w:szCs w:val="24"/>
        </w:rPr>
        <w:t xml:space="preserve"> </w:t>
      </w:r>
      <w:r>
        <w:rPr>
          <w:rFonts w:eastAsia="Times New Roman" w:cs="Times New Roman"/>
          <w:szCs w:val="24"/>
        </w:rPr>
        <w:t>Αποβλήτων</w:t>
      </w:r>
      <w:r>
        <w:rPr>
          <w:rFonts w:eastAsia="Times New Roman" w:cs="Times New Roman"/>
          <w:szCs w:val="24"/>
        </w:rPr>
        <w:t xml:space="preserve"> </w:t>
      </w:r>
      <w:r>
        <w:rPr>
          <w:rFonts w:eastAsia="Times New Roman" w:cs="Times New Roman"/>
          <w:szCs w:val="24"/>
        </w:rPr>
        <w:t>(ΧΥΤΕΑ)</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Μεγαλόπολη,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αναπληρωτή</w:t>
      </w:r>
      <w:r>
        <w:rPr>
          <w:rFonts w:eastAsia="Times New Roman" w:cs="Times New Roman"/>
          <w:szCs w:val="24"/>
        </w:rPr>
        <w:t xml:space="preserve"> </w:t>
      </w:r>
      <w:r>
        <w:rPr>
          <w:rFonts w:eastAsia="Times New Roman" w:cs="Times New Roman"/>
          <w:szCs w:val="24"/>
        </w:rPr>
        <w:t>Υπουργού</w:t>
      </w:r>
      <w:r>
        <w:rPr>
          <w:rFonts w:eastAsia="Times New Roman" w:cs="Times New Roman"/>
          <w:szCs w:val="24"/>
        </w:rPr>
        <w:t xml:space="preserve"> </w:t>
      </w:r>
      <w:r>
        <w:rPr>
          <w:rFonts w:eastAsia="Times New Roman" w:cs="Times New Roman"/>
          <w:szCs w:val="24"/>
        </w:rPr>
        <w:t>Περιβάλλοντος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Σωκράτη</w:t>
      </w:r>
      <w:r>
        <w:rPr>
          <w:rFonts w:eastAsia="Times New Roman" w:cs="Times New Roman"/>
          <w:szCs w:val="24"/>
        </w:rPr>
        <w:t xml:space="preserve"> </w:t>
      </w:r>
      <w:proofErr w:type="spellStart"/>
      <w:r>
        <w:rPr>
          <w:rFonts w:eastAsia="Times New Roman" w:cs="Times New Roman"/>
          <w:szCs w:val="24"/>
        </w:rPr>
        <w:t>Φάμελλου</w:t>
      </w:r>
      <w:proofErr w:type="spellEnd"/>
      <w:r>
        <w:rPr>
          <w:rFonts w:eastAsia="Times New Roman" w:cs="Times New Roman"/>
          <w:szCs w:val="24"/>
        </w:rPr>
        <w:t>.</w:t>
      </w:r>
      <w:r>
        <w:rPr>
          <w:rFonts w:eastAsia="Times New Roman" w:cs="Times New Roman"/>
          <w:szCs w:val="24"/>
        </w:rPr>
        <w:t xml:space="preserve"> </w:t>
      </w:r>
    </w:p>
    <w:p w14:paraId="225881A5" w14:textId="77777777" w:rsidR="006259B0" w:rsidRDefault="00F76015">
      <w:pPr>
        <w:spacing w:before="240" w:line="600" w:lineRule="auto"/>
        <w:ind w:firstLine="54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επικαίρων</w:t>
      </w:r>
      <w:r>
        <w:rPr>
          <w:rFonts w:eastAsia="Times New Roman" w:cs="Times New Roman"/>
          <w:szCs w:val="24"/>
        </w:rPr>
        <w:t xml:space="preserve"> </w:t>
      </w:r>
      <w:r>
        <w:rPr>
          <w:rFonts w:eastAsia="Times New Roman" w:cs="Times New Roman"/>
          <w:szCs w:val="24"/>
        </w:rPr>
        <w:t>ερωτήσεων.</w:t>
      </w:r>
      <w:r>
        <w:rPr>
          <w:rFonts w:eastAsia="Times New Roman" w:cs="Times New Roman"/>
          <w:szCs w:val="24"/>
        </w:rPr>
        <w:t xml:space="preserve"> </w:t>
      </w:r>
    </w:p>
    <w:p w14:paraId="225881A6" w14:textId="77777777" w:rsidR="006259B0" w:rsidRDefault="00F76015">
      <w:pPr>
        <w:spacing w:before="240" w:line="600" w:lineRule="auto"/>
        <w:ind w:firstLine="540"/>
        <w:jc w:val="both"/>
        <w:rPr>
          <w:rFonts w:eastAsia="Times New Roman"/>
          <w:szCs w:val="24"/>
        </w:rPr>
      </w:pPr>
      <w:r>
        <w:rPr>
          <w:rFonts w:eastAsia="Times New Roman" w:cs="Times New Roman"/>
          <w:szCs w:val="24"/>
        </w:rPr>
        <w:t>Κυρ</w:t>
      </w:r>
      <w:r>
        <w:rPr>
          <w:rFonts w:eastAsia="Times New Roman" w:cs="Times New Roman"/>
          <w:szCs w:val="24"/>
        </w:rPr>
        <w:t xml:space="preserve">ίες και κύριοι συνάδελφοι, </w:t>
      </w:r>
      <w:r>
        <w:rPr>
          <w:rFonts w:eastAsia="Times New Roman"/>
          <w:szCs w:val="24"/>
        </w:rPr>
        <w:t>δέχεστε</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σημείο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λύσουμε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συνεδρίαση;</w:t>
      </w:r>
    </w:p>
    <w:p w14:paraId="225881A7" w14:textId="77777777" w:rsidR="006259B0" w:rsidRDefault="00F76015">
      <w:pPr>
        <w:spacing w:before="240" w:line="600" w:lineRule="auto"/>
        <w:ind w:firstLine="540"/>
        <w:jc w:val="both"/>
        <w:rPr>
          <w:rFonts w:eastAsia="Times New Roman"/>
          <w:szCs w:val="24"/>
        </w:rPr>
      </w:pPr>
      <w:r>
        <w:rPr>
          <w:rFonts w:eastAsia="Times New Roman"/>
          <w:b/>
          <w:szCs w:val="24"/>
        </w:rPr>
        <w:t>ΟΛΟΙ</w:t>
      </w:r>
      <w:r>
        <w:rPr>
          <w:rFonts w:eastAsia="Times New Roman"/>
          <w:b/>
          <w:szCs w:val="24"/>
        </w:rPr>
        <w:t xml:space="preserve"> </w:t>
      </w:r>
      <w:r>
        <w:rPr>
          <w:rFonts w:eastAsia="Times New Roman"/>
          <w:b/>
          <w:szCs w:val="24"/>
        </w:rPr>
        <w:t>ΟΙ</w:t>
      </w:r>
      <w:r>
        <w:rPr>
          <w:rFonts w:eastAsia="Times New Roman"/>
          <w:b/>
          <w:szCs w:val="24"/>
        </w:rPr>
        <w:t xml:space="preserve"> </w:t>
      </w:r>
      <w:r>
        <w:rPr>
          <w:rFonts w:eastAsia="Times New Roman"/>
          <w:b/>
          <w:szCs w:val="24"/>
        </w:rPr>
        <w:t>ΒΟΥΛΕΥΤΕΣ:</w:t>
      </w:r>
      <w:r>
        <w:rPr>
          <w:rFonts w:eastAsia="Times New Roman"/>
          <w:szCs w:val="24"/>
        </w:rPr>
        <w:t xml:space="preserve"> </w:t>
      </w:r>
      <w:r>
        <w:rPr>
          <w:rFonts w:eastAsia="Times New Roman"/>
          <w:szCs w:val="24"/>
        </w:rPr>
        <w:t>Μάλιστα,</w:t>
      </w:r>
      <w:r>
        <w:rPr>
          <w:rFonts w:eastAsia="Times New Roman"/>
          <w:szCs w:val="24"/>
        </w:rPr>
        <w:t xml:space="preserve"> </w:t>
      </w:r>
      <w:r>
        <w:rPr>
          <w:rFonts w:eastAsia="Times New Roman"/>
          <w:szCs w:val="24"/>
        </w:rPr>
        <w:t>μάλιστα.</w:t>
      </w:r>
    </w:p>
    <w:p w14:paraId="225881A8" w14:textId="77777777" w:rsidR="006259B0" w:rsidRDefault="00F76015">
      <w:pPr>
        <w:spacing w:line="600" w:lineRule="auto"/>
        <w:ind w:firstLine="540"/>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 xml:space="preserve">Με την συναίνεση του Σώματος και ώρα 10.23΄ </w:t>
      </w:r>
      <w:proofErr w:type="spellStart"/>
      <w:r>
        <w:rPr>
          <w:rFonts w:eastAsia="Times New Roman"/>
          <w:szCs w:val="24"/>
        </w:rPr>
        <w:t>λύεται</w:t>
      </w:r>
      <w:proofErr w:type="spellEnd"/>
      <w:r>
        <w:rPr>
          <w:rFonts w:eastAsia="Times New Roman"/>
          <w:szCs w:val="24"/>
        </w:rPr>
        <w:t xml:space="preserve"> η συνεδρίαση για τη</w:t>
      </w:r>
      <w:r>
        <w:rPr>
          <w:rFonts w:eastAsia="Times New Roman"/>
          <w:szCs w:val="24"/>
        </w:rPr>
        <w:t>ν προσεχή</w:t>
      </w:r>
      <w:r>
        <w:rPr>
          <w:rFonts w:eastAsia="Times New Roman"/>
          <w:szCs w:val="24"/>
        </w:rPr>
        <w:t xml:space="preserve"> Δευτέρα 5 Μαρτίου 2018 και ώρα 18.00΄</w:t>
      </w:r>
      <w:r>
        <w:rPr>
          <w:rFonts w:eastAsia="Times New Roman"/>
          <w:szCs w:val="24"/>
        </w:rPr>
        <w:t>,</w:t>
      </w:r>
      <w:r>
        <w:rPr>
          <w:rFonts w:eastAsia="Times New Roman"/>
          <w:szCs w:val="24"/>
        </w:rPr>
        <w:t xml:space="preserve"> με αντικείμενο εργασιών του </w:t>
      </w:r>
      <w:r>
        <w:rPr>
          <w:rFonts w:eastAsia="Times New Roman"/>
          <w:szCs w:val="24"/>
        </w:rPr>
        <w:t>Σ</w:t>
      </w:r>
      <w:r>
        <w:rPr>
          <w:rFonts w:eastAsia="Times New Roman"/>
          <w:szCs w:val="24"/>
        </w:rPr>
        <w:t>ώματος</w:t>
      </w:r>
      <w:r>
        <w:rPr>
          <w:rFonts w:eastAsia="Times New Roman"/>
          <w:szCs w:val="24"/>
        </w:rPr>
        <w:t>:</w:t>
      </w:r>
      <w:r>
        <w:rPr>
          <w:rFonts w:eastAsia="Times New Roman"/>
          <w:szCs w:val="24"/>
        </w:rPr>
        <w:t xml:space="preserve"> κοινοβουλευτικό έλεγχο</w:t>
      </w:r>
      <w:r>
        <w:rPr>
          <w:rFonts w:eastAsia="Times New Roman"/>
          <w:szCs w:val="24"/>
        </w:rPr>
        <w:t>,</w:t>
      </w:r>
      <w:r>
        <w:rPr>
          <w:rFonts w:eastAsia="Times New Roman"/>
          <w:szCs w:val="24"/>
        </w:rPr>
        <w:t xml:space="preserve"> συζήτηση επικαίρων ερωτήσεων. </w:t>
      </w:r>
    </w:p>
    <w:p w14:paraId="225881A9" w14:textId="77777777" w:rsidR="006259B0" w:rsidRDefault="00F76015">
      <w:pPr>
        <w:spacing w:before="240" w:line="600" w:lineRule="auto"/>
        <w:ind w:firstLine="540"/>
        <w:jc w:val="both"/>
        <w:rPr>
          <w:rFonts w:eastAsia="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ΟΙ ΓΡΑΜΜΑΤΕΙΣ </w:t>
      </w:r>
    </w:p>
    <w:p w14:paraId="225881AA" w14:textId="77777777" w:rsidR="006259B0" w:rsidRDefault="006259B0">
      <w:pPr>
        <w:spacing w:line="600" w:lineRule="auto"/>
        <w:ind w:firstLine="720"/>
        <w:jc w:val="both"/>
        <w:rPr>
          <w:rFonts w:eastAsia="Times New Roman" w:cs="Times New Roman"/>
          <w:szCs w:val="24"/>
        </w:rPr>
      </w:pPr>
    </w:p>
    <w:sectPr w:rsidR="006259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7nPwns22lv5H0YRk87Vnkgvm9Q=" w:salt="U76+u4VojXD+97d2WUk2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B0"/>
    <w:rsid w:val="00230C86"/>
    <w:rsid w:val="006259B0"/>
    <w:rsid w:val="00F760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8141"/>
  <w15:docId w15:val="{EB35F72A-054F-4E84-8476-CE91DF0F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216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621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595</MetadataID>
    <Session xmlns="641f345b-441b-4b81-9152-adc2e73ba5e1">Γ´</Session>
    <Date xmlns="641f345b-441b-4b81-9152-adc2e73ba5e1">2018-03-01T22:00:00+00:00</Date>
    <Status xmlns="641f345b-441b-4b81-9152-adc2e73ba5e1">
      <Url>http://srv-sp1/praktika/Lists/Incoming_Metadata/EditForm.aspx?ID=595&amp;Source=/praktika/Recordings_Library/Forms/AllItems.aspx</Url>
      <Description>Δημοσιεύτηκε</Description>
    </Status>
    <Meeting xmlns="641f345b-441b-4b81-9152-adc2e73ba5e1">ΠΑ´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B2043F-C4D8-41AE-83DD-CE16783C0BFF}">
  <ds:schemaRefs>
    <ds:schemaRef ds:uri="http://purl.org/dc/elements/1.1/"/>
    <ds:schemaRef ds:uri="http://purl.org/dc/terms/"/>
    <ds:schemaRef ds:uri="http://schemas.microsoft.com/office/2006/documentManagement/types"/>
    <ds:schemaRef ds:uri="641f345b-441b-4b81-9152-adc2e73ba5e1"/>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7E93FA4-EE2A-4BFE-9DC9-8AA9A7A2B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788E8-DDDE-4EEF-88F8-E35F7F5401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4197</Words>
  <Characters>22664</Characters>
  <Application>Microsoft Office Word</Application>
  <DocSecurity>0</DocSecurity>
  <Lines>188</Lines>
  <Paragraphs>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2018-03-12T12:26:00Z</dcterms:created>
  <dcterms:modified xsi:type="dcterms:W3CDTF">2018-03-12T12:26:00Z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