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EB3E" w14:textId="77777777" w:rsidR="009476A9" w:rsidRPr="009476A9" w:rsidRDefault="009476A9" w:rsidP="009476A9">
      <w:pPr>
        <w:spacing w:after="0" w:line="360" w:lineRule="auto"/>
        <w:rPr>
          <w:ins w:id="0" w:author="Φλούδα Χριστίνα" w:date="2019-02-14T11:39:00Z"/>
          <w:rFonts w:eastAsia="Times New Roman"/>
          <w:szCs w:val="24"/>
          <w:lang w:eastAsia="en-US"/>
        </w:rPr>
      </w:pPr>
      <w:ins w:id="1" w:author="Φλούδα Χριστίνα" w:date="2019-02-14T11:39:00Z">
        <w:r w:rsidRPr="009476A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FD88BFB" w14:textId="77777777" w:rsidR="009476A9" w:rsidRPr="009476A9" w:rsidRDefault="009476A9" w:rsidP="009476A9">
      <w:pPr>
        <w:spacing w:after="0" w:line="360" w:lineRule="auto"/>
        <w:rPr>
          <w:ins w:id="2" w:author="Φλούδα Χριστίνα" w:date="2019-02-14T11:39:00Z"/>
          <w:rFonts w:eastAsia="Times New Roman"/>
          <w:szCs w:val="24"/>
          <w:lang w:eastAsia="en-US"/>
        </w:rPr>
      </w:pPr>
    </w:p>
    <w:p w14:paraId="517EE995" w14:textId="77777777" w:rsidR="009476A9" w:rsidRPr="009476A9" w:rsidRDefault="009476A9" w:rsidP="009476A9">
      <w:pPr>
        <w:spacing w:after="0" w:line="360" w:lineRule="auto"/>
        <w:rPr>
          <w:ins w:id="3" w:author="Φλούδα Χριστίνα" w:date="2019-02-14T11:39:00Z"/>
          <w:rFonts w:eastAsia="Times New Roman"/>
          <w:szCs w:val="24"/>
          <w:lang w:eastAsia="en-US"/>
        </w:rPr>
      </w:pPr>
      <w:ins w:id="4" w:author="Φλούδα Χριστίνα" w:date="2019-02-14T11:39:00Z">
        <w:r w:rsidRPr="009476A9">
          <w:rPr>
            <w:rFonts w:eastAsia="Times New Roman"/>
            <w:szCs w:val="24"/>
            <w:lang w:eastAsia="en-US"/>
          </w:rPr>
          <w:t>ΠΙΝΑΚΑΣ ΠΕΡΙΕΧΟΜΕΝΩΝ</w:t>
        </w:r>
      </w:ins>
    </w:p>
    <w:p w14:paraId="0CD3EB53" w14:textId="77777777" w:rsidR="009476A9" w:rsidRPr="009476A9" w:rsidRDefault="009476A9" w:rsidP="009476A9">
      <w:pPr>
        <w:spacing w:after="0" w:line="360" w:lineRule="auto"/>
        <w:rPr>
          <w:ins w:id="5" w:author="Φλούδα Χριστίνα" w:date="2019-02-14T11:39:00Z"/>
          <w:rFonts w:eastAsia="Times New Roman"/>
          <w:szCs w:val="24"/>
          <w:lang w:eastAsia="en-US"/>
        </w:rPr>
      </w:pPr>
      <w:ins w:id="6" w:author="Φλούδα Χριστίνα" w:date="2019-02-14T11:39:00Z">
        <w:r w:rsidRPr="009476A9">
          <w:rPr>
            <w:rFonts w:eastAsia="Times New Roman"/>
            <w:szCs w:val="24"/>
            <w:lang w:eastAsia="en-US"/>
          </w:rPr>
          <w:t xml:space="preserve">ΙΖ΄ ΠΕΡΙΟΔΟΣ </w:t>
        </w:r>
      </w:ins>
    </w:p>
    <w:p w14:paraId="38F77BBC" w14:textId="77777777" w:rsidR="009476A9" w:rsidRPr="009476A9" w:rsidRDefault="009476A9" w:rsidP="009476A9">
      <w:pPr>
        <w:spacing w:after="0" w:line="360" w:lineRule="auto"/>
        <w:rPr>
          <w:ins w:id="7" w:author="Φλούδα Χριστίνα" w:date="2019-02-14T11:39:00Z"/>
          <w:rFonts w:eastAsia="Times New Roman"/>
          <w:szCs w:val="24"/>
          <w:lang w:eastAsia="en-US"/>
        </w:rPr>
      </w:pPr>
      <w:ins w:id="8" w:author="Φλούδα Χριστίνα" w:date="2019-02-14T11:39:00Z">
        <w:r w:rsidRPr="009476A9">
          <w:rPr>
            <w:rFonts w:eastAsia="Times New Roman"/>
            <w:szCs w:val="24"/>
            <w:lang w:eastAsia="en-US"/>
          </w:rPr>
          <w:t>ΠΡΟΕΔΡΕΥΟΜΕΝΗΣ ΚΟΙΝΟΒΟΥΛΕΥΤΙΚΗΣ ΔΗΜΟΚΡΑΤΙΑΣ</w:t>
        </w:r>
      </w:ins>
    </w:p>
    <w:p w14:paraId="0952B810" w14:textId="77777777" w:rsidR="009476A9" w:rsidRPr="009476A9" w:rsidRDefault="009476A9" w:rsidP="009476A9">
      <w:pPr>
        <w:spacing w:after="0" w:line="360" w:lineRule="auto"/>
        <w:rPr>
          <w:ins w:id="9" w:author="Φλούδα Χριστίνα" w:date="2019-02-14T11:39:00Z"/>
          <w:rFonts w:eastAsia="Times New Roman"/>
          <w:szCs w:val="24"/>
          <w:lang w:eastAsia="en-US"/>
        </w:rPr>
      </w:pPr>
      <w:ins w:id="10" w:author="Φλούδα Χριστίνα" w:date="2019-02-14T11:39:00Z">
        <w:r w:rsidRPr="009476A9">
          <w:rPr>
            <w:rFonts w:eastAsia="Times New Roman"/>
            <w:szCs w:val="24"/>
            <w:lang w:eastAsia="en-US"/>
          </w:rPr>
          <w:t>ΣΥΝΟΔΟΣ Δ΄</w:t>
        </w:r>
      </w:ins>
    </w:p>
    <w:p w14:paraId="456BEC58" w14:textId="77777777" w:rsidR="009476A9" w:rsidRPr="009476A9" w:rsidRDefault="009476A9" w:rsidP="009476A9">
      <w:pPr>
        <w:spacing w:after="0" w:line="360" w:lineRule="auto"/>
        <w:rPr>
          <w:ins w:id="11" w:author="Φλούδα Χριστίνα" w:date="2019-02-14T11:39:00Z"/>
          <w:rFonts w:eastAsia="Times New Roman"/>
          <w:szCs w:val="24"/>
          <w:lang w:eastAsia="en-US"/>
        </w:rPr>
      </w:pPr>
    </w:p>
    <w:p w14:paraId="5856BE17" w14:textId="77777777" w:rsidR="009476A9" w:rsidRPr="009476A9" w:rsidRDefault="009476A9" w:rsidP="009476A9">
      <w:pPr>
        <w:spacing w:after="0" w:line="360" w:lineRule="auto"/>
        <w:rPr>
          <w:ins w:id="12" w:author="Φλούδα Χριστίνα" w:date="2019-02-14T11:39:00Z"/>
          <w:rFonts w:eastAsia="Times New Roman"/>
          <w:szCs w:val="24"/>
          <w:lang w:eastAsia="en-US"/>
        </w:rPr>
      </w:pPr>
      <w:ins w:id="13" w:author="Φλούδα Χριστίνα" w:date="2019-02-14T11:39:00Z">
        <w:r w:rsidRPr="009476A9">
          <w:rPr>
            <w:rFonts w:eastAsia="Times New Roman"/>
            <w:szCs w:val="24"/>
            <w:lang w:eastAsia="en-US"/>
          </w:rPr>
          <w:t>ΣΥΝΕΔΡΙΑΣΗ ΟΑ΄</w:t>
        </w:r>
      </w:ins>
    </w:p>
    <w:p w14:paraId="12C75532" w14:textId="77777777" w:rsidR="009476A9" w:rsidRPr="009476A9" w:rsidRDefault="009476A9" w:rsidP="009476A9">
      <w:pPr>
        <w:spacing w:after="0" w:line="360" w:lineRule="auto"/>
        <w:rPr>
          <w:ins w:id="14" w:author="Φλούδα Χριστίνα" w:date="2019-02-14T11:39:00Z"/>
          <w:rFonts w:eastAsia="Times New Roman"/>
          <w:szCs w:val="24"/>
          <w:lang w:eastAsia="en-US"/>
        </w:rPr>
      </w:pPr>
      <w:ins w:id="15" w:author="Φλούδα Χριστίνα" w:date="2019-02-14T11:39:00Z">
        <w:r w:rsidRPr="009476A9">
          <w:rPr>
            <w:rFonts w:eastAsia="Times New Roman"/>
            <w:szCs w:val="24"/>
            <w:lang w:eastAsia="en-US"/>
          </w:rPr>
          <w:t>Πέμπτη  7 Φεβρουαρίου 2019</w:t>
        </w:r>
      </w:ins>
    </w:p>
    <w:p w14:paraId="041C14AB" w14:textId="77777777" w:rsidR="009476A9" w:rsidRPr="009476A9" w:rsidRDefault="009476A9" w:rsidP="009476A9">
      <w:pPr>
        <w:spacing w:after="0" w:line="360" w:lineRule="auto"/>
        <w:rPr>
          <w:ins w:id="16" w:author="Φλούδα Χριστίνα" w:date="2019-02-14T11:39:00Z"/>
          <w:rFonts w:eastAsia="Times New Roman"/>
          <w:szCs w:val="24"/>
          <w:lang w:eastAsia="en-US"/>
        </w:rPr>
      </w:pPr>
    </w:p>
    <w:p w14:paraId="44518BC2" w14:textId="77777777" w:rsidR="009476A9" w:rsidRPr="009476A9" w:rsidRDefault="009476A9" w:rsidP="009476A9">
      <w:pPr>
        <w:spacing w:after="0" w:line="360" w:lineRule="auto"/>
        <w:rPr>
          <w:ins w:id="17" w:author="Φλούδα Χριστίνα" w:date="2019-02-14T11:39:00Z"/>
          <w:rFonts w:eastAsia="Times New Roman"/>
          <w:szCs w:val="24"/>
          <w:lang w:eastAsia="en-US"/>
        </w:rPr>
      </w:pPr>
      <w:ins w:id="18" w:author="Φλούδα Χριστίνα" w:date="2019-02-14T11:39:00Z">
        <w:r w:rsidRPr="009476A9">
          <w:rPr>
            <w:rFonts w:eastAsia="Times New Roman"/>
            <w:szCs w:val="24"/>
            <w:lang w:eastAsia="en-US"/>
          </w:rPr>
          <w:t>ΘΕΜΑΤΑ</w:t>
        </w:r>
      </w:ins>
    </w:p>
    <w:p w14:paraId="076B6EB1" w14:textId="77777777" w:rsidR="009476A9" w:rsidRPr="009476A9" w:rsidRDefault="009476A9" w:rsidP="009476A9">
      <w:pPr>
        <w:spacing w:after="0" w:line="360" w:lineRule="auto"/>
        <w:rPr>
          <w:ins w:id="19" w:author="Φλούδα Χριστίνα" w:date="2019-02-14T11:39:00Z"/>
          <w:rFonts w:eastAsia="Times New Roman"/>
          <w:szCs w:val="24"/>
          <w:lang w:eastAsia="en-US"/>
        </w:rPr>
      </w:pPr>
      <w:ins w:id="20" w:author="Φλούδα Χριστίνα" w:date="2019-02-14T11:39:00Z">
        <w:r w:rsidRPr="009476A9">
          <w:rPr>
            <w:rFonts w:eastAsia="Times New Roman"/>
            <w:szCs w:val="24"/>
            <w:lang w:eastAsia="en-US"/>
          </w:rPr>
          <w:t xml:space="preserve"> </w:t>
        </w:r>
        <w:r w:rsidRPr="009476A9">
          <w:rPr>
            <w:rFonts w:eastAsia="Times New Roman"/>
            <w:szCs w:val="24"/>
            <w:lang w:eastAsia="en-US"/>
          </w:rPr>
          <w:br/>
          <w:t xml:space="preserve">Α. ΕΙΔΙΚΑ ΘΕΜΑΤΑ </w:t>
        </w:r>
        <w:r w:rsidRPr="009476A9">
          <w:rPr>
            <w:rFonts w:eastAsia="Times New Roman"/>
            <w:szCs w:val="24"/>
            <w:lang w:eastAsia="en-US"/>
          </w:rPr>
          <w:br/>
          <w:t xml:space="preserve">1. Επικύρωση Πρακτικών, σελ. </w:t>
        </w:r>
        <w:r w:rsidRPr="009476A9">
          <w:rPr>
            <w:rFonts w:eastAsia="Times New Roman"/>
            <w:szCs w:val="24"/>
            <w:lang w:eastAsia="en-US"/>
          </w:rPr>
          <w:br/>
          <w:t xml:space="preserve">2.  Άδεια απουσίας του Βουλευτή κ. Α. </w:t>
        </w:r>
        <w:proofErr w:type="spellStart"/>
        <w:r w:rsidRPr="009476A9">
          <w:rPr>
            <w:rFonts w:eastAsia="Times New Roman"/>
            <w:szCs w:val="24"/>
            <w:lang w:eastAsia="en-US"/>
          </w:rPr>
          <w:t>Βεσυρόπουλου</w:t>
        </w:r>
        <w:proofErr w:type="spellEnd"/>
        <w:r w:rsidRPr="009476A9">
          <w:rPr>
            <w:rFonts w:eastAsia="Times New Roman"/>
            <w:szCs w:val="24"/>
            <w:lang w:eastAsia="en-US"/>
          </w:rPr>
          <w:t xml:space="preserve">, σελ. </w:t>
        </w:r>
        <w:r w:rsidRPr="009476A9">
          <w:rPr>
            <w:rFonts w:eastAsia="Times New Roman"/>
            <w:szCs w:val="24"/>
            <w:lang w:eastAsia="en-US"/>
          </w:rPr>
          <w:br/>
          <w:t xml:space="preserve">3. Ανακοινώνεται ότι τη συνεδρίαση παρακολουθούν μαθητές από το Ιδιωτικό Δημοτικό και Λύκειο «Εκπαιδευτήρια Λαμπίρη», το 1ο </w:t>
        </w:r>
        <w:proofErr w:type="spellStart"/>
        <w:r w:rsidRPr="009476A9">
          <w:rPr>
            <w:rFonts w:eastAsia="Times New Roman"/>
            <w:szCs w:val="24"/>
            <w:lang w:eastAsia="en-US"/>
          </w:rPr>
          <w:t>Τοσίτσειο</w:t>
        </w:r>
        <w:proofErr w:type="spellEnd"/>
        <w:r w:rsidRPr="009476A9">
          <w:rPr>
            <w:rFonts w:eastAsia="Times New Roman"/>
            <w:szCs w:val="24"/>
            <w:lang w:eastAsia="en-US"/>
          </w:rPr>
          <w:t xml:space="preserve"> Δημοτικό Σχολείο Εκάλης, το Ελληνικό Γυμνάσιο - Λύκειο του Ντίσελντορφ και το 5ο Γυμνάσιο Χαλανδρίου, σελ. </w:t>
        </w:r>
        <w:r w:rsidRPr="009476A9">
          <w:rPr>
            <w:rFonts w:eastAsia="Times New Roman"/>
            <w:szCs w:val="24"/>
            <w:lang w:eastAsia="en-US"/>
          </w:rPr>
          <w:br/>
          <w:t xml:space="preserve">4. Επί διαδικαστικού θέματος, σελ. </w:t>
        </w:r>
        <w:r w:rsidRPr="009476A9">
          <w:rPr>
            <w:rFonts w:eastAsia="Times New Roman"/>
            <w:szCs w:val="24"/>
            <w:lang w:eastAsia="en-US"/>
          </w:rPr>
          <w:br/>
          <w:t xml:space="preserve"> </w:t>
        </w:r>
        <w:r w:rsidRPr="009476A9">
          <w:rPr>
            <w:rFonts w:eastAsia="Times New Roman"/>
            <w:szCs w:val="24"/>
            <w:lang w:eastAsia="en-US"/>
          </w:rPr>
          <w:br/>
          <w:t xml:space="preserve">Β. ΚΟΙΝΟΒΟΥΛΕΥΤΙΚΟΣ ΕΛΕΓΧΟΣ </w:t>
        </w:r>
        <w:r w:rsidRPr="009476A9">
          <w:rPr>
            <w:rFonts w:eastAsia="Times New Roman"/>
            <w:szCs w:val="24"/>
            <w:lang w:eastAsia="en-US"/>
          </w:rPr>
          <w:br/>
          <w:t xml:space="preserve">Συζήτηση επικαίρων ερωτήσεων:, σελ. </w:t>
        </w:r>
        <w:r w:rsidRPr="009476A9">
          <w:rPr>
            <w:rFonts w:eastAsia="Times New Roman"/>
            <w:szCs w:val="24"/>
            <w:lang w:eastAsia="en-US"/>
          </w:rPr>
          <w:br/>
          <w:t xml:space="preserve">   α) Προς την Υπουργό Εργασίας, Κοινωνικής Ασφάλισης και Κοινωνικής Αλληλεγγύης:</w:t>
        </w:r>
        <w:r w:rsidRPr="009476A9">
          <w:rPr>
            <w:rFonts w:eastAsia="Times New Roman"/>
            <w:szCs w:val="24"/>
            <w:lang w:eastAsia="en-US"/>
          </w:rPr>
          <w:br/>
          <w:t xml:space="preserve">      i. με θέμα: «Χορήγηση προσωρινής σύνταξης σε ασφαλισμένους του ταμείου Οργανισμού Γεωργικών Ασφαλίσεων (ΟΓΑ)», σελ. </w:t>
        </w:r>
        <w:r w:rsidRPr="009476A9">
          <w:rPr>
            <w:rFonts w:eastAsia="Times New Roman"/>
            <w:szCs w:val="24"/>
            <w:lang w:eastAsia="en-US"/>
          </w:rPr>
          <w:br/>
          <w:t xml:space="preserve">      </w:t>
        </w:r>
        <w:proofErr w:type="spellStart"/>
        <w:r w:rsidRPr="009476A9">
          <w:rPr>
            <w:rFonts w:eastAsia="Times New Roman"/>
            <w:szCs w:val="24"/>
            <w:lang w:eastAsia="en-US"/>
          </w:rPr>
          <w:t>ii</w:t>
        </w:r>
        <w:proofErr w:type="spellEnd"/>
        <w:r w:rsidRPr="009476A9">
          <w:rPr>
            <w:rFonts w:eastAsia="Times New Roman"/>
            <w:szCs w:val="24"/>
            <w:lang w:eastAsia="en-US"/>
          </w:rPr>
          <w:t xml:space="preserve">. με θέμα: «Παράταση καταβολής χρεών προς τα ασφαλιστικά ταμεία για συνταξιούχους», σελ. </w:t>
        </w:r>
        <w:r w:rsidRPr="009476A9">
          <w:rPr>
            <w:rFonts w:eastAsia="Times New Roman"/>
            <w:szCs w:val="24"/>
            <w:lang w:eastAsia="en-US"/>
          </w:rPr>
          <w:br/>
          <w:t xml:space="preserve">      </w:t>
        </w:r>
        <w:proofErr w:type="spellStart"/>
        <w:r w:rsidRPr="009476A9">
          <w:rPr>
            <w:rFonts w:eastAsia="Times New Roman"/>
            <w:szCs w:val="24"/>
            <w:lang w:eastAsia="en-US"/>
          </w:rPr>
          <w:t>iii</w:t>
        </w:r>
        <w:proofErr w:type="spellEnd"/>
        <w:r w:rsidRPr="009476A9">
          <w:rPr>
            <w:rFonts w:eastAsia="Times New Roman"/>
            <w:szCs w:val="24"/>
            <w:lang w:eastAsia="en-US"/>
          </w:rPr>
          <w:t xml:space="preserve">. με θέμα: «Διατήρηση, Ανάπτυξη και συνεχής Λειτουργία των Γραφείων Κοινωνικής Ασφάλισης στο </w:t>
        </w:r>
        <w:proofErr w:type="spellStart"/>
        <w:r w:rsidRPr="009476A9">
          <w:rPr>
            <w:rFonts w:eastAsia="Times New Roman"/>
            <w:szCs w:val="24"/>
            <w:lang w:eastAsia="en-US"/>
          </w:rPr>
          <w:t>Καρλόβασι</w:t>
        </w:r>
        <w:proofErr w:type="spellEnd"/>
        <w:r w:rsidRPr="009476A9">
          <w:rPr>
            <w:rFonts w:eastAsia="Times New Roman"/>
            <w:szCs w:val="24"/>
            <w:lang w:eastAsia="en-US"/>
          </w:rPr>
          <w:t xml:space="preserve"> Σάμου και στον </w:t>
        </w:r>
        <w:proofErr w:type="spellStart"/>
        <w:r w:rsidRPr="009476A9">
          <w:rPr>
            <w:rFonts w:eastAsia="Times New Roman"/>
            <w:szCs w:val="24"/>
            <w:lang w:eastAsia="en-US"/>
          </w:rPr>
          <w:t>Εύδηλο</w:t>
        </w:r>
        <w:proofErr w:type="spellEnd"/>
        <w:r w:rsidRPr="009476A9">
          <w:rPr>
            <w:rFonts w:eastAsia="Times New Roman"/>
            <w:szCs w:val="24"/>
            <w:lang w:eastAsia="en-US"/>
          </w:rPr>
          <w:t xml:space="preserve"> Ικαρίας», σελ. </w:t>
        </w:r>
        <w:r w:rsidRPr="009476A9">
          <w:rPr>
            <w:rFonts w:eastAsia="Times New Roman"/>
            <w:szCs w:val="24"/>
            <w:lang w:eastAsia="en-US"/>
          </w:rPr>
          <w:br/>
          <w:t xml:space="preserve">   β) Προς τον Υπουργό Αγροτικής Ανάπτυξης και Τροφίμων:</w:t>
        </w:r>
        <w:r w:rsidRPr="009476A9">
          <w:rPr>
            <w:rFonts w:eastAsia="Times New Roman"/>
            <w:szCs w:val="24"/>
            <w:lang w:eastAsia="en-US"/>
          </w:rPr>
          <w:br/>
          <w:t xml:space="preserve">      i. με θέμα: «Αύξηση του εγκεκριμένου προϋπολογισμού για τα Σχέδια Βελτίωσης της Περιφέρειας Βορείου Αιγαίου», σελ. </w:t>
        </w:r>
        <w:r w:rsidRPr="009476A9">
          <w:rPr>
            <w:rFonts w:eastAsia="Times New Roman"/>
            <w:szCs w:val="24"/>
            <w:lang w:eastAsia="en-US"/>
          </w:rPr>
          <w:br/>
          <w:t xml:space="preserve">      </w:t>
        </w:r>
        <w:proofErr w:type="spellStart"/>
        <w:r w:rsidRPr="009476A9">
          <w:rPr>
            <w:rFonts w:eastAsia="Times New Roman"/>
            <w:szCs w:val="24"/>
            <w:lang w:eastAsia="en-US"/>
          </w:rPr>
          <w:t>ii</w:t>
        </w:r>
        <w:proofErr w:type="spellEnd"/>
        <w:r w:rsidRPr="009476A9">
          <w:rPr>
            <w:rFonts w:eastAsia="Times New Roman"/>
            <w:szCs w:val="24"/>
            <w:lang w:eastAsia="en-US"/>
          </w:rPr>
          <w:t xml:space="preserve">. με θέμα: «Εκτός σφαγείου σφαγές ζώων στην Ελλάδα στα πλαίσια θρησκευτικών ή άλλων πολιτιστικών εκδηλώσεων», σελ. </w:t>
        </w:r>
        <w:r w:rsidRPr="009476A9">
          <w:rPr>
            <w:rFonts w:eastAsia="Times New Roman"/>
            <w:szCs w:val="24"/>
            <w:lang w:eastAsia="en-US"/>
          </w:rPr>
          <w:br/>
          <w:t xml:space="preserve"> </w:t>
        </w:r>
        <w:r w:rsidRPr="009476A9">
          <w:rPr>
            <w:rFonts w:eastAsia="Times New Roman"/>
            <w:szCs w:val="24"/>
            <w:lang w:eastAsia="en-US"/>
          </w:rPr>
          <w:br/>
          <w:t xml:space="preserve">Γ. ΝΟΜΟΘΕΤΙΚΗ ΕΡΓΑΣΙΑ </w:t>
        </w:r>
        <w:r w:rsidRPr="009476A9">
          <w:rPr>
            <w:rFonts w:eastAsia="Times New Roman"/>
            <w:szCs w:val="24"/>
            <w:lang w:eastAsia="en-US"/>
          </w:rPr>
          <w:br/>
          <w:t xml:space="preserve">1. Συζήτηση και ψήφιση επί της αρχής, των άρθρων και του συνόλου του σχεδίου νόμου του Υπουργείου Διοικητικής Ανασυγκρότησης: «Ενσωμάτωση στην ελληνική νομοθεσία: α) της Οδηγίας (ΕΕ) 2016/2102 του Ευρωπαϊκού Κοινοβουλίου και του Συμβουλίου, της 26ης Οκτωβρίου 2016, για την προσβασιμότητα των </w:t>
        </w:r>
        <w:proofErr w:type="spellStart"/>
        <w:r w:rsidRPr="009476A9">
          <w:rPr>
            <w:rFonts w:eastAsia="Times New Roman"/>
            <w:szCs w:val="24"/>
            <w:lang w:eastAsia="en-US"/>
          </w:rPr>
          <w:t>ιστότοπων</w:t>
        </w:r>
        <w:proofErr w:type="spellEnd"/>
        <w:r w:rsidRPr="009476A9">
          <w:rPr>
            <w:rFonts w:eastAsia="Times New Roman"/>
            <w:szCs w:val="24"/>
            <w:lang w:eastAsia="en-US"/>
          </w:rPr>
          <w:t xml:space="preserve"> και των εφαρμογών για φορητές συσκευές των οργανισμών του δημόσιου τομέα και β) του άρθρου 1 της Οδηγίας (ΕΕ) 2017/2455 του Συμβουλίου της 5ης Δεκεμβρίου 2017», σελ. </w:t>
        </w:r>
        <w:r w:rsidRPr="009476A9">
          <w:rPr>
            <w:rFonts w:eastAsia="Times New Roman"/>
            <w:szCs w:val="24"/>
            <w:lang w:eastAsia="en-US"/>
          </w:rPr>
          <w:br/>
          <w:t xml:space="preserve">2. Κατάθεση πρότασης νόμου:  Η Πρόεδρος της Δημοκρατικής Συμπαράταξης ΠΑΣΟΚ-ΔΗΜΑΡ κυρία Φώφη Γεννηματά και οι Βουλευτές του κόμματός της κατέθεσαν σήμερα στις 7/2/2019 πρόταση νόμου: «Κατάργηση της ψηφισμένης με τον νόμο 4472/17 μείωσης του αφορολόγητου, αποκατάστασης συλλογικών συμβάσεων και προσδιορισμός κατώτατου μισθού από τους κοινωνικούς εταίρους, δημιουργία νέων θέσεων εργασίας», σελ. </w:t>
        </w:r>
        <w:r w:rsidRPr="009476A9">
          <w:rPr>
            <w:rFonts w:eastAsia="Times New Roman"/>
            <w:szCs w:val="24"/>
            <w:lang w:eastAsia="en-US"/>
          </w:rPr>
          <w:br/>
        </w:r>
      </w:ins>
    </w:p>
    <w:p w14:paraId="3F822E47" w14:textId="77777777" w:rsidR="009476A9" w:rsidRPr="009476A9" w:rsidRDefault="009476A9" w:rsidP="009476A9">
      <w:pPr>
        <w:spacing w:after="0" w:line="360" w:lineRule="auto"/>
        <w:rPr>
          <w:ins w:id="21" w:author="Φλούδα Χριστίνα" w:date="2019-02-14T11:39:00Z"/>
          <w:rFonts w:eastAsia="Times New Roman"/>
          <w:szCs w:val="24"/>
          <w:lang w:eastAsia="en-US"/>
        </w:rPr>
      </w:pPr>
      <w:ins w:id="22" w:author="Φλούδα Χριστίνα" w:date="2019-02-14T11:39:00Z">
        <w:r w:rsidRPr="009476A9">
          <w:rPr>
            <w:rFonts w:eastAsia="Times New Roman"/>
            <w:szCs w:val="24"/>
            <w:lang w:eastAsia="en-US"/>
          </w:rPr>
          <w:t>ΠΡΕΟΔΕΥΟΝΤΕΣ</w:t>
        </w:r>
      </w:ins>
    </w:p>
    <w:p w14:paraId="0036398E" w14:textId="77777777" w:rsidR="009476A9" w:rsidRPr="009476A9" w:rsidRDefault="009476A9" w:rsidP="009476A9">
      <w:pPr>
        <w:spacing w:after="0" w:line="360" w:lineRule="auto"/>
        <w:rPr>
          <w:ins w:id="23" w:author="Φλούδα Χριστίνα" w:date="2019-02-14T11:39:00Z"/>
          <w:rFonts w:eastAsia="Times New Roman"/>
          <w:szCs w:val="24"/>
          <w:lang w:eastAsia="en-US"/>
        </w:rPr>
      </w:pPr>
    </w:p>
    <w:p w14:paraId="3B4AB54F" w14:textId="77777777" w:rsidR="009476A9" w:rsidRPr="009476A9" w:rsidRDefault="009476A9" w:rsidP="009476A9">
      <w:pPr>
        <w:spacing w:after="0" w:line="360" w:lineRule="auto"/>
        <w:rPr>
          <w:ins w:id="24" w:author="Φλούδα Χριστίνα" w:date="2019-02-14T11:39:00Z"/>
          <w:rFonts w:eastAsia="Times New Roman"/>
          <w:szCs w:val="24"/>
          <w:lang w:eastAsia="en-US"/>
        </w:rPr>
      </w:pPr>
      <w:ins w:id="25" w:author="Φλούδα Χριστίνα" w:date="2019-02-14T11:39:00Z">
        <w:r w:rsidRPr="009476A9">
          <w:rPr>
            <w:rFonts w:eastAsia="Times New Roman"/>
            <w:szCs w:val="24"/>
            <w:lang w:eastAsia="en-US"/>
          </w:rPr>
          <w:t>ΚΡΕΜΑΣΤΙΝΟΣ Δ. , σελ.</w:t>
        </w:r>
        <w:r w:rsidRPr="009476A9">
          <w:rPr>
            <w:rFonts w:eastAsia="Times New Roman"/>
            <w:szCs w:val="24"/>
            <w:lang w:eastAsia="en-US"/>
          </w:rPr>
          <w:br/>
          <w:t>ΧΡΙΣΤΟΔΟΥΛΟΠΟΥΛΟΥ Α. , σελ.</w:t>
        </w:r>
        <w:r w:rsidRPr="009476A9">
          <w:rPr>
            <w:rFonts w:eastAsia="Times New Roman"/>
            <w:szCs w:val="24"/>
            <w:lang w:eastAsia="en-US"/>
          </w:rPr>
          <w:br/>
        </w:r>
      </w:ins>
    </w:p>
    <w:p w14:paraId="3C1A5E6F" w14:textId="77777777" w:rsidR="009476A9" w:rsidRPr="009476A9" w:rsidRDefault="009476A9" w:rsidP="009476A9">
      <w:pPr>
        <w:spacing w:after="0" w:line="360" w:lineRule="auto"/>
        <w:rPr>
          <w:ins w:id="26" w:author="Φλούδα Χριστίνα" w:date="2019-02-14T11:39:00Z"/>
          <w:rFonts w:eastAsia="Times New Roman"/>
          <w:szCs w:val="24"/>
          <w:lang w:eastAsia="en-US"/>
        </w:rPr>
      </w:pPr>
    </w:p>
    <w:p w14:paraId="5AA59C2B" w14:textId="77777777" w:rsidR="009476A9" w:rsidRPr="009476A9" w:rsidRDefault="009476A9" w:rsidP="009476A9">
      <w:pPr>
        <w:spacing w:after="0" w:line="360" w:lineRule="auto"/>
        <w:rPr>
          <w:ins w:id="27" w:author="Φλούδα Χριστίνα" w:date="2019-02-14T11:39:00Z"/>
          <w:rFonts w:eastAsia="Times New Roman"/>
          <w:szCs w:val="24"/>
          <w:lang w:eastAsia="en-US"/>
        </w:rPr>
      </w:pPr>
    </w:p>
    <w:p w14:paraId="1E650147" w14:textId="77777777" w:rsidR="009476A9" w:rsidRPr="009476A9" w:rsidRDefault="009476A9" w:rsidP="009476A9">
      <w:pPr>
        <w:spacing w:after="0" w:line="360" w:lineRule="auto"/>
        <w:rPr>
          <w:ins w:id="28" w:author="Φλούδα Χριστίνα" w:date="2019-02-14T11:39:00Z"/>
          <w:rFonts w:eastAsia="Times New Roman"/>
          <w:szCs w:val="24"/>
          <w:lang w:eastAsia="en-US"/>
        </w:rPr>
      </w:pPr>
      <w:ins w:id="29" w:author="Φλούδα Χριστίνα" w:date="2019-02-14T11:39:00Z">
        <w:r w:rsidRPr="009476A9">
          <w:rPr>
            <w:rFonts w:eastAsia="Times New Roman"/>
            <w:szCs w:val="24"/>
            <w:lang w:eastAsia="en-US"/>
          </w:rPr>
          <w:t>ΟΜΙΛΗΤΕΣ</w:t>
        </w:r>
      </w:ins>
    </w:p>
    <w:p w14:paraId="23EECA99" w14:textId="77777777" w:rsidR="009476A9" w:rsidRPr="009476A9" w:rsidRDefault="009476A9" w:rsidP="009476A9">
      <w:pPr>
        <w:spacing w:after="0" w:line="360" w:lineRule="auto"/>
        <w:rPr>
          <w:ins w:id="30" w:author="Φλούδα Χριστίνα" w:date="2019-02-14T11:39:00Z"/>
          <w:rFonts w:eastAsia="Times New Roman"/>
          <w:szCs w:val="24"/>
          <w:lang w:eastAsia="en-US"/>
        </w:rPr>
      </w:pPr>
      <w:ins w:id="31" w:author="Φλούδα Χριστίνα" w:date="2019-02-14T11:39:00Z">
        <w:r w:rsidRPr="009476A9">
          <w:rPr>
            <w:rFonts w:eastAsia="Times New Roman"/>
            <w:szCs w:val="24"/>
            <w:lang w:eastAsia="en-US"/>
          </w:rPr>
          <w:br/>
          <w:t>Α. Επί διαδικαστικού θέματος:</w:t>
        </w:r>
        <w:r w:rsidRPr="009476A9">
          <w:rPr>
            <w:rFonts w:eastAsia="Times New Roman"/>
            <w:szCs w:val="24"/>
            <w:lang w:eastAsia="en-US"/>
          </w:rPr>
          <w:br/>
          <w:t>ΘΕΟΧΑΡΗΣ Θ. , σελ.</w:t>
        </w:r>
        <w:r w:rsidRPr="009476A9">
          <w:rPr>
            <w:rFonts w:eastAsia="Times New Roman"/>
            <w:szCs w:val="24"/>
            <w:lang w:eastAsia="en-US"/>
          </w:rPr>
          <w:br/>
          <w:t>ΚΟΥΤΣΟΥΚΟΣ Γ. , σελ.</w:t>
        </w:r>
        <w:r w:rsidRPr="009476A9">
          <w:rPr>
            <w:rFonts w:eastAsia="Times New Roman"/>
            <w:szCs w:val="24"/>
            <w:lang w:eastAsia="en-US"/>
          </w:rPr>
          <w:br/>
          <w:t>ΚΡΕΜΑΣΤΙΝΟΣ Δ. , σελ.</w:t>
        </w:r>
        <w:r w:rsidRPr="009476A9">
          <w:rPr>
            <w:rFonts w:eastAsia="Times New Roman"/>
            <w:szCs w:val="24"/>
            <w:lang w:eastAsia="en-US"/>
          </w:rPr>
          <w:br/>
          <w:t>ΜΑΝΤΑΣ Χ. , σελ.</w:t>
        </w:r>
        <w:r w:rsidRPr="009476A9">
          <w:rPr>
            <w:rFonts w:eastAsia="Times New Roman"/>
            <w:szCs w:val="24"/>
            <w:lang w:eastAsia="en-US"/>
          </w:rPr>
          <w:br/>
          <w:t>ΤΖΑΒΑΡΑΣ Κ. , σελ.</w:t>
        </w:r>
        <w:r w:rsidRPr="009476A9">
          <w:rPr>
            <w:rFonts w:eastAsia="Times New Roman"/>
            <w:szCs w:val="24"/>
            <w:lang w:eastAsia="en-US"/>
          </w:rPr>
          <w:br/>
          <w:t>ΧΡΙΣΤΟΔΟΥΛΟΠΟΥΛΟΥ Α. , σελ.</w:t>
        </w:r>
        <w:r w:rsidRPr="009476A9">
          <w:rPr>
            <w:rFonts w:eastAsia="Times New Roman"/>
            <w:szCs w:val="24"/>
            <w:lang w:eastAsia="en-US"/>
          </w:rPr>
          <w:br/>
        </w:r>
        <w:r w:rsidRPr="009476A9">
          <w:rPr>
            <w:rFonts w:eastAsia="Times New Roman"/>
            <w:szCs w:val="24"/>
            <w:lang w:eastAsia="en-US"/>
          </w:rPr>
          <w:br/>
          <w:t>Β. Επί των επικαίρων ερωτήσεων:</w:t>
        </w:r>
        <w:r w:rsidRPr="009476A9">
          <w:rPr>
            <w:rFonts w:eastAsia="Times New Roman"/>
            <w:szCs w:val="24"/>
            <w:lang w:eastAsia="en-US"/>
          </w:rPr>
          <w:br/>
          <w:t>ΑΘΑΝΑΣΙΟΥ Χ. , σελ.</w:t>
        </w:r>
        <w:r w:rsidRPr="009476A9">
          <w:rPr>
            <w:rFonts w:eastAsia="Times New Roman"/>
            <w:szCs w:val="24"/>
            <w:lang w:eastAsia="en-US"/>
          </w:rPr>
          <w:br/>
          <w:t>ΓΙΟΓΙΑΚΑΣ Β. , σελ.</w:t>
        </w:r>
        <w:r w:rsidRPr="009476A9">
          <w:rPr>
            <w:rFonts w:eastAsia="Times New Roman"/>
            <w:szCs w:val="24"/>
            <w:lang w:eastAsia="en-US"/>
          </w:rPr>
          <w:br/>
          <w:t>ΚΟΚΚΑΛΗΣ Β. , σελ.</w:t>
        </w:r>
        <w:r w:rsidRPr="009476A9">
          <w:rPr>
            <w:rFonts w:eastAsia="Times New Roman"/>
            <w:szCs w:val="24"/>
            <w:lang w:eastAsia="en-US"/>
          </w:rPr>
          <w:br/>
          <w:t>ΠΕΤΡΟΠΟΥΛΟΣ Α. , σελ.</w:t>
        </w:r>
        <w:r w:rsidRPr="009476A9">
          <w:rPr>
            <w:rFonts w:eastAsia="Times New Roman"/>
            <w:szCs w:val="24"/>
            <w:lang w:eastAsia="en-US"/>
          </w:rPr>
          <w:br/>
          <w:t>ΡΙΖΟΥΛΗΣ Α. , σελ.</w:t>
        </w:r>
        <w:r w:rsidRPr="009476A9">
          <w:rPr>
            <w:rFonts w:eastAsia="Times New Roman"/>
            <w:szCs w:val="24"/>
            <w:lang w:eastAsia="en-US"/>
          </w:rPr>
          <w:br/>
          <w:t>ΣΕΒΑΣΤΑΚΗΣ Δ. , σελ.</w:t>
        </w:r>
      </w:ins>
    </w:p>
    <w:p w14:paraId="1ADF2634" w14:textId="77777777" w:rsidR="009476A9" w:rsidRPr="009476A9" w:rsidRDefault="009476A9" w:rsidP="009476A9">
      <w:pPr>
        <w:spacing w:after="0" w:line="360" w:lineRule="auto"/>
        <w:rPr>
          <w:ins w:id="32" w:author="Φλούδα Χριστίνα" w:date="2019-02-14T11:39:00Z"/>
          <w:rFonts w:eastAsia="Times New Roman"/>
          <w:szCs w:val="24"/>
          <w:lang w:eastAsia="en-US"/>
        </w:rPr>
      </w:pPr>
      <w:ins w:id="33" w:author="Φλούδα Χριστίνα" w:date="2019-02-14T11:39:00Z">
        <w:r w:rsidRPr="009476A9">
          <w:rPr>
            <w:rFonts w:eastAsia="Times New Roman"/>
            <w:szCs w:val="24"/>
            <w:lang w:eastAsia="en-US"/>
          </w:rPr>
          <w:t>ΤΕΛΙΓΙΟΡΙΔΟΥ Ο. , σελ.</w:t>
        </w:r>
        <w:r w:rsidRPr="009476A9">
          <w:rPr>
            <w:rFonts w:eastAsia="Times New Roman"/>
            <w:szCs w:val="24"/>
            <w:lang w:eastAsia="en-US"/>
          </w:rPr>
          <w:br/>
          <w:t>ΤΣΙΡΩΝΗΣ Ι. , σελ.</w:t>
        </w:r>
        <w:r w:rsidRPr="009476A9">
          <w:rPr>
            <w:rFonts w:eastAsia="Times New Roman"/>
            <w:szCs w:val="24"/>
            <w:lang w:eastAsia="en-US"/>
          </w:rPr>
          <w:br/>
        </w:r>
        <w:r w:rsidRPr="009476A9">
          <w:rPr>
            <w:rFonts w:eastAsia="Times New Roman"/>
            <w:szCs w:val="24"/>
            <w:lang w:eastAsia="en-US"/>
          </w:rPr>
          <w:br/>
          <w:t>Γ. Επί του σχεδίου νόμου του Υπουργείου Διοικητικής Ανασυγκρότησης:</w:t>
        </w:r>
        <w:r w:rsidRPr="009476A9">
          <w:rPr>
            <w:rFonts w:eastAsia="Times New Roman"/>
            <w:szCs w:val="24"/>
            <w:lang w:eastAsia="en-US"/>
          </w:rPr>
          <w:br/>
          <w:t>ΑΣΗΜΑΚΟΠΟΥΛΟΥ  Ά. , σελ.</w:t>
        </w:r>
        <w:r w:rsidRPr="009476A9">
          <w:rPr>
            <w:rFonts w:eastAsia="Times New Roman"/>
            <w:szCs w:val="24"/>
            <w:lang w:eastAsia="en-US"/>
          </w:rPr>
          <w:br/>
          <w:t>ΒΑΡΔΑΛΗΣ Α. , σελ.</w:t>
        </w:r>
        <w:r w:rsidRPr="009476A9">
          <w:rPr>
            <w:rFonts w:eastAsia="Times New Roman"/>
            <w:szCs w:val="24"/>
            <w:lang w:eastAsia="en-US"/>
          </w:rPr>
          <w:br/>
          <w:t>ΘΕΟΧΑΡΗΣ Θ. , σελ.</w:t>
        </w:r>
        <w:r w:rsidRPr="009476A9">
          <w:rPr>
            <w:rFonts w:eastAsia="Times New Roman"/>
            <w:szCs w:val="24"/>
            <w:lang w:eastAsia="en-US"/>
          </w:rPr>
          <w:br/>
          <w:t>ΚΑΡΡΑΣ Γ. , σελ.</w:t>
        </w:r>
        <w:r w:rsidRPr="009476A9">
          <w:rPr>
            <w:rFonts w:eastAsia="Times New Roman"/>
            <w:szCs w:val="24"/>
            <w:lang w:eastAsia="en-US"/>
          </w:rPr>
          <w:br/>
          <w:t>ΚΑΤΣΙΚΗΣ Κ. , σελ.</w:t>
        </w:r>
        <w:r w:rsidRPr="009476A9">
          <w:rPr>
            <w:rFonts w:eastAsia="Times New Roman"/>
            <w:szCs w:val="24"/>
            <w:lang w:eastAsia="en-US"/>
          </w:rPr>
          <w:br/>
          <w:t>ΚΟΥΤΣΟΥΚΟΣ Γ. , σελ.</w:t>
        </w:r>
        <w:r w:rsidRPr="009476A9">
          <w:rPr>
            <w:rFonts w:eastAsia="Times New Roman"/>
            <w:szCs w:val="24"/>
            <w:lang w:eastAsia="en-US"/>
          </w:rPr>
          <w:br/>
          <w:t>ΜΑΝΤΑΣ Χ. , σελ.</w:t>
        </w:r>
        <w:r w:rsidRPr="009476A9">
          <w:rPr>
            <w:rFonts w:eastAsia="Times New Roman"/>
            <w:szCs w:val="24"/>
            <w:lang w:eastAsia="en-US"/>
          </w:rPr>
          <w:br/>
          <w:t>ΜΠΑΛΛΗΣ Σ. , σελ.</w:t>
        </w:r>
        <w:r w:rsidRPr="009476A9">
          <w:rPr>
            <w:rFonts w:eastAsia="Times New Roman"/>
            <w:szCs w:val="24"/>
            <w:lang w:eastAsia="en-US"/>
          </w:rPr>
          <w:br/>
          <w:t>ΞΕΝΟΓΙΑΝΝΑΚΟΠΟΥΛΟΥ Μ. , σελ.</w:t>
        </w:r>
        <w:r w:rsidRPr="009476A9">
          <w:rPr>
            <w:rFonts w:eastAsia="Times New Roman"/>
            <w:szCs w:val="24"/>
            <w:lang w:eastAsia="en-US"/>
          </w:rPr>
          <w:br/>
          <w:t>ΠΑΠΑΝΑΤΣΙΟΥ Α. , σελ.</w:t>
        </w:r>
        <w:r w:rsidRPr="009476A9">
          <w:rPr>
            <w:rFonts w:eastAsia="Times New Roman"/>
            <w:szCs w:val="24"/>
            <w:lang w:eastAsia="en-US"/>
          </w:rPr>
          <w:br/>
          <w:t>ΣΑΡΙΔΗΣ Ι. , σελ.</w:t>
        </w:r>
        <w:r w:rsidRPr="009476A9">
          <w:rPr>
            <w:rFonts w:eastAsia="Times New Roman"/>
            <w:szCs w:val="24"/>
            <w:lang w:eastAsia="en-US"/>
          </w:rPr>
          <w:br/>
          <w:t>ΤΖΑΒΑΡΑΣ Κ. , σελ.</w:t>
        </w:r>
        <w:r w:rsidRPr="009476A9">
          <w:rPr>
            <w:rFonts w:eastAsia="Times New Roman"/>
            <w:szCs w:val="24"/>
            <w:lang w:eastAsia="en-US"/>
          </w:rPr>
          <w:br/>
          <w:t>ΧΑΤΖΗΣΑΒΒΑΣ Χ. , σελ.</w:t>
        </w:r>
      </w:ins>
    </w:p>
    <w:p w14:paraId="7DC94B77" w14:textId="77777777" w:rsidR="009476A9" w:rsidRPr="009476A9" w:rsidRDefault="009476A9" w:rsidP="009476A9">
      <w:pPr>
        <w:spacing w:after="0" w:line="360" w:lineRule="auto"/>
        <w:rPr>
          <w:ins w:id="34" w:author="Φλούδα Χριστίνα" w:date="2019-02-14T11:39:00Z"/>
          <w:rFonts w:eastAsia="Times New Roman"/>
          <w:szCs w:val="24"/>
          <w:lang w:eastAsia="en-US"/>
        </w:rPr>
      </w:pPr>
    </w:p>
    <w:p w14:paraId="2E610560" w14:textId="77777777" w:rsidR="009476A9" w:rsidRPr="009476A9" w:rsidRDefault="009476A9" w:rsidP="009476A9">
      <w:pPr>
        <w:spacing w:after="0" w:line="360" w:lineRule="auto"/>
        <w:rPr>
          <w:ins w:id="35" w:author="Φλούδα Χριστίνα" w:date="2019-02-14T11:39:00Z"/>
          <w:rFonts w:eastAsia="Times New Roman"/>
          <w:szCs w:val="24"/>
          <w:lang w:eastAsia="en-US"/>
        </w:rPr>
      </w:pPr>
      <w:ins w:id="36" w:author="Φλούδα Χριστίνα" w:date="2019-02-14T11:39:00Z">
        <w:r w:rsidRPr="009476A9">
          <w:rPr>
            <w:rFonts w:eastAsia="Times New Roman"/>
            <w:szCs w:val="24"/>
            <w:lang w:eastAsia="en-US"/>
          </w:rPr>
          <w:t>ΠΑΡΕΜΒΑΣΕΙΣ:</w:t>
        </w:r>
      </w:ins>
    </w:p>
    <w:p w14:paraId="048763AF" w14:textId="5B17F224" w:rsidR="009476A9" w:rsidRDefault="009476A9" w:rsidP="009476A9">
      <w:pPr>
        <w:spacing w:line="600" w:lineRule="auto"/>
        <w:contextualSpacing/>
        <w:jc w:val="center"/>
        <w:rPr>
          <w:ins w:id="37" w:author="Φλούδα Χριστίνα" w:date="2019-02-14T11:39:00Z"/>
          <w:rFonts w:eastAsia="Times New Roman"/>
          <w:szCs w:val="24"/>
        </w:rPr>
      </w:pPr>
      <w:ins w:id="38" w:author="Φλούδα Χριστίνα" w:date="2019-02-14T11:39:00Z">
        <w:r w:rsidRPr="009476A9">
          <w:rPr>
            <w:rFonts w:eastAsia="Times New Roman"/>
            <w:szCs w:val="24"/>
            <w:lang w:eastAsia="en-US"/>
          </w:rPr>
          <w:t>ΓΚΙΟΛΑΣ Ι. , σελ.</w:t>
        </w:r>
        <w:r w:rsidRPr="009476A9">
          <w:rPr>
            <w:rFonts w:eastAsia="Times New Roman"/>
            <w:szCs w:val="24"/>
            <w:lang w:eastAsia="en-US"/>
          </w:rPr>
          <w:br/>
        </w:r>
      </w:ins>
    </w:p>
    <w:p w14:paraId="6A14AAEF" w14:textId="787D9343" w:rsidR="00EE1832" w:rsidRDefault="009476A9">
      <w:pPr>
        <w:spacing w:line="600" w:lineRule="auto"/>
        <w:contextualSpacing/>
        <w:jc w:val="center"/>
        <w:rPr>
          <w:rFonts w:eastAsia="Times New Roman"/>
          <w:szCs w:val="24"/>
        </w:rPr>
      </w:pPr>
      <w:r w:rsidRPr="005D4860">
        <w:rPr>
          <w:rFonts w:eastAsia="Times New Roman"/>
          <w:szCs w:val="24"/>
        </w:rPr>
        <w:t>ΠΡΑΚΤΙΚΑ ΒΟΥΛΗΣ</w:t>
      </w:r>
    </w:p>
    <w:p w14:paraId="6A14AAF0" w14:textId="77777777" w:rsidR="00EE1832" w:rsidRDefault="009476A9">
      <w:pPr>
        <w:spacing w:line="600" w:lineRule="auto"/>
        <w:contextualSpacing/>
        <w:jc w:val="center"/>
        <w:rPr>
          <w:rFonts w:eastAsia="Times New Roman"/>
          <w:szCs w:val="24"/>
        </w:rPr>
      </w:pPr>
      <w:r>
        <w:rPr>
          <w:rFonts w:eastAsia="Times New Roman"/>
          <w:szCs w:val="24"/>
        </w:rPr>
        <w:t>Ι</w:t>
      </w:r>
      <w:r>
        <w:rPr>
          <w:rFonts w:eastAsia="Times New Roman"/>
          <w:szCs w:val="24"/>
        </w:rPr>
        <w:t>Ζ΄ ΠΕΡΙΟΔΟΣ</w:t>
      </w:r>
    </w:p>
    <w:p w14:paraId="6A14AAF1" w14:textId="77777777" w:rsidR="00EE1832" w:rsidRDefault="009476A9">
      <w:pPr>
        <w:spacing w:line="600" w:lineRule="auto"/>
        <w:contextualSpacing/>
        <w:jc w:val="center"/>
        <w:rPr>
          <w:rFonts w:eastAsia="Times New Roman"/>
          <w:szCs w:val="24"/>
        </w:rPr>
      </w:pPr>
      <w:r w:rsidRPr="005D4860">
        <w:rPr>
          <w:rFonts w:eastAsia="Times New Roman"/>
          <w:szCs w:val="24"/>
        </w:rPr>
        <w:t>ΠΡΟΕΔΡΕΥΟΜΕΝΗΣ ΚΟΙΝΟΒΟΥΛΕΥΤΙΚΗΣ ΔΗΜΟΚΡΑΤΙΑΣ</w:t>
      </w:r>
    </w:p>
    <w:p w14:paraId="6A14AAF2" w14:textId="77777777" w:rsidR="00EE1832" w:rsidRDefault="009476A9">
      <w:pPr>
        <w:spacing w:line="600" w:lineRule="auto"/>
        <w:contextualSpacing/>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6A14AAF3" w14:textId="77777777" w:rsidR="00EE1832" w:rsidRDefault="009476A9">
      <w:pPr>
        <w:spacing w:line="600" w:lineRule="auto"/>
        <w:contextualSpacing/>
        <w:jc w:val="center"/>
        <w:rPr>
          <w:rFonts w:eastAsia="Times New Roman" w:cs="Times New Roman"/>
          <w:szCs w:val="24"/>
        </w:rPr>
      </w:pPr>
      <w:r w:rsidRPr="005D4860">
        <w:rPr>
          <w:rFonts w:eastAsia="Times New Roman" w:cs="Times New Roman"/>
          <w:szCs w:val="24"/>
        </w:rPr>
        <w:t xml:space="preserve">ΣΥΝΕΔΡΙΑΣΗ </w:t>
      </w:r>
      <w:r>
        <w:rPr>
          <w:rFonts w:eastAsia="Times New Roman" w:cs="Times New Roman"/>
          <w:szCs w:val="24"/>
        </w:rPr>
        <w:t>ΟΑ</w:t>
      </w:r>
      <w:r w:rsidRPr="005D4860">
        <w:rPr>
          <w:rFonts w:eastAsia="Times New Roman" w:cs="Times New Roman"/>
          <w:szCs w:val="24"/>
        </w:rPr>
        <w:t>΄</w:t>
      </w:r>
    </w:p>
    <w:p w14:paraId="6A14AAF4" w14:textId="77777777" w:rsidR="00EE1832" w:rsidRDefault="009476A9">
      <w:pPr>
        <w:spacing w:line="600" w:lineRule="auto"/>
        <w:contextualSpacing/>
        <w:jc w:val="center"/>
        <w:rPr>
          <w:rFonts w:eastAsia="Times New Roman"/>
          <w:szCs w:val="24"/>
        </w:rPr>
      </w:pPr>
      <w:r>
        <w:rPr>
          <w:rFonts w:eastAsia="Times New Roman"/>
          <w:szCs w:val="24"/>
        </w:rPr>
        <w:t>Πέμπτη 7 Φεβρουαρίου 2019</w:t>
      </w:r>
    </w:p>
    <w:p w14:paraId="6A14AAF5" w14:textId="77777777" w:rsidR="00EE1832" w:rsidRDefault="009476A9">
      <w:pPr>
        <w:spacing w:line="600" w:lineRule="auto"/>
        <w:ind w:firstLine="720"/>
        <w:contextualSpacing/>
        <w:jc w:val="both"/>
        <w:rPr>
          <w:rFonts w:eastAsia="Times New Roman"/>
          <w:szCs w:val="24"/>
        </w:rPr>
      </w:pPr>
      <w:r w:rsidRPr="005D4860">
        <w:rPr>
          <w:rFonts w:eastAsia="Times New Roman"/>
          <w:szCs w:val="24"/>
        </w:rPr>
        <w:t xml:space="preserve">Αθήνα, σήμερα στις </w:t>
      </w:r>
      <w:r>
        <w:rPr>
          <w:rFonts w:eastAsia="Times New Roman"/>
          <w:szCs w:val="24"/>
        </w:rPr>
        <w:t>7 Φεβρουαρίου 2019</w:t>
      </w:r>
      <w:r w:rsidRPr="005D4860">
        <w:rPr>
          <w:rFonts w:eastAsia="Times New Roman"/>
          <w:szCs w:val="24"/>
        </w:rPr>
        <w:t xml:space="preserve">, ημέρα </w:t>
      </w:r>
      <w:r>
        <w:rPr>
          <w:rFonts w:eastAsia="Times New Roman"/>
          <w:szCs w:val="24"/>
        </w:rPr>
        <w:t>Πέμπ</w:t>
      </w:r>
      <w:r w:rsidRPr="005D4860">
        <w:rPr>
          <w:rFonts w:eastAsia="Times New Roman"/>
          <w:szCs w:val="24"/>
        </w:rPr>
        <w:t xml:space="preserve">τη και ώρα </w:t>
      </w:r>
      <w:r>
        <w:rPr>
          <w:rFonts w:eastAsia="Times New Roman"/>
          <w:szCs w:val="24"/>
        </w:rPr>
        <w:t>9.36</w:t>
      </w:r>
      <w:r>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Ε</w:t>
      </w:r>
      <w:r w:rsidRPr="005D4860">
        <w:rPr>
          <w:rFonts w:eastAsia="Times New Roman"/>
          <w:szCs w:val="24"/>
        </w:rPr>
        <w:t xml:space="preserve">΄ Αντιπροέδρου αυτής κ. </w:t>
      </w:r>
      <w:r w:rsidRPr="00E640E4">
        <w:rPr>
          <w:rFonts w:eastAsia="Times New Roman"/>
          <w:b/>
          <w:szCs w:val="24"/>
        </w:rPr>
        <w:t>ΔΗΜΗΤΡΙΟΥ ΚΡΕΜΑΣΤΙΝΟΥ</w:t>
      </w:r>
      <w:r w:rsidRPr="005D4860">
        <w:rPr>
          <w:rFonts w:eastAsia="Times New Roman"/>
          <w:szCs w:val="24"/>
        </w:rPr>
        <w:t>.</w:t>
      </w:r>
      <w:bookmarkStart w:id="39" w:name="_GoBack"/>
      <w:bookmarkEnd w:id="39"/>
    </w:p>
    <w:p w14:paraId="6A14AAF6" w14:textId="77777777" w:rsidR="00EE1832" w:rsidRDefault="009476A9">
      <w:pPr>
        <w:spacing w:line="600" w:lineRule="auto"/>
        <w:ind w:firstLine="720"/>
        <w:contextualSpacing/>
        <w:jc w:val="both"/>
        <w:rPr>
          <w:rFonts w:eastAsia="Times New Roman" w:cs="Times New Roman"/>
          <w:szCs w:val="24"/>
        </w:rPr>
      </w:pPr>
      <w:r w:rsidRPr="00AE6C6A">
        <w:rPr>
          <w:rFonts w:eastAsia="Times New Roman"/>
          <w:b/>
          <w:szCs w:val="24"/>
        </w:rPr>
        <w:t xml:space="preserve">ΠΡΟΕΔΡΕΥΩΝ (Δημήτριος </w:t>
      </w:r>
      <w:proofErr w:type="spellStart"/>
      <w:r w:rsidRPr="00AE6C6A">
        <w:rPr>
          <w:rFonts w:eastAsia="Times New Roman"/>
          <w:b/>
          <w:szCs w:val="24"/>
        </w:rPr>
        <w:t>Κρεμαστινός</w:t>
      </w:r>
      <w:proofErr w:type="spellEnd"/>
      <w:r w:rsidRPr="00AE6C6A">
        <w:rPr>
          <w:rFonts w:eastAsia="Times New Roman"/>
          <w:b/>
          <w:szCs w:val="24"/>
        </w:rPr>
        <w:t>):</w:t>
      </w:r>
      <w:r w:rsidRPr="00AE6C6A">
        <w:rPr>
          <w:rFonts w:eastAsia="Times New Roman"/>
          <w:szCs w:val="24"/>
        </w:rPr>
        <w:t xml:space="preserve"> </w:t>
      </w:r>
      <w:r w:rsidRPr="005D4860">
        <w:rPr>
          <w:rFonts w:eastAsia="Times New Roman"/>
          <w:szCs w:val="24"/>
        </w:rPr>
        <w:t>Κυρίες και κύριοι συνάδελφοι, αρχίζει η συνεδρίαση.</w:t>
      </w:r>
    </w:p>
    <w:p w14:paraId="6A14AAF7" w14:textId="77777777" w:rsidR="00EE1832" w:rsidRDefault="009476A9">
      <w:pPr>
        <w:spacing w:line="600" w:lineRule="auto"/>
        <w:ind w:firstLine="720"/>
        <w:contextualSpacing/>
        <w:jc w:val="both"/>
        <w:rPr>
          <w:rFonts w:eastAsia="Times New Roman"/>
          <w:szCs w:val="24"/>
        </w:rPr>
      </w:pPr>
      <w:r w:rsidRPr="005D4860">
        <w:rPr>
          <w:rFonts w:eastAsia="Times New Roman"/>
          <w:szCs w:val="24"/>
        </w:rPr>
        <w:t>(ΕΠ</w:t>
      </w:r>
      <w:r w:rsidRPr="005D4860">
        <w:rPr>
          <w:rFonts w:eastAsia="Times New Roman"/>
          <w:szCs w:val="24"/>
        </w:rPr>
        <w:t xml:space="preserve">ΙΚΥΡΩΣΗ ΠΡΑΚΤΙΚΩΝ: Σύμφωνα με την από </w:t>
      </w:r>
      <w:r>
        <w:rPr>
          <w:rFonts w:eastAsia="Times New Roman"/>
          <w:szCs w:val="24"/>
        </w:rPr>
        <w:t>6-2-2019</w:t>
      </w:r>
      <w:r w:rsidRPr="005D4860">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Ο</w:t>
      </w:r>
      <w:r w:rsidRPr="00962AAE">
        <w:rPr>
          <w:rFonts w:eastAsia="Times New Roman"/>
          <w:szCs w:val="24"/>
        </w:rPr>
        <w:t>΄</w:t>
      </w:r>
      <w:r w:rsidRPr="005D4860">
        <w:rPr>
          <w:rFonts w:eastAsia="Times New Roman"/>
          <w:szCs w:val="24"/>
        </w:rPr>
        <w:t xml:space="preserve"> συνεδριάσεώς του, της </w:t>
      </w:r>
      <w:r>
        <w:rPr>
          <w:rFonts w:eastAsia="Times New Roman"/>
          <w:szCs w:val="24"/>
        </w:rPr>
        <w:t>Τετάρτης 6 Φεβρουαρίου 2019</w:t>
      </w:r>
      <w:r w:rsidRPr="005D4860">
        <w:rPr>
          <w:rFonts w:eastAsia="Times New Roman"/>
          <w:szCs w:val="24"/>
        </w:rPr>
        <w:t>, σε ό,τι αφορά την ψήφιση στο σύνολ</w:t>
      </w:r>
      <w:r>
        <w:rPr>
          <w:rFonts w:eastAsia="Times New Roman"/>
          <w:szCs w:val="24"/>
        </w:rPr>
        <w:t>ο</w:t>
      </w:r>
      <w:r w:rsidRPr="005D4860">
        <w:rPr>
          <w:rFonts w:eastAsia="Times New Roman"/>
          <w:szCs w:val="24"/>
        </w:rPr>
        <w:t xml:space="preserve"> του σχεδίου νόμου: «Κ</w:t>
      </w:r>
      <w:r>
        <w:rPr>
          <w:rFonts w:eastAsia="Times New Roman"/>
          <w:szCs w:val="24"/>
        </w:rPr>
        <w:t>ύρωση της</w:t>
      </w:r>
      <w:r w:rsidRPr="00AE6C6A">
        <w:rPr>
          <w:rFonts w:eastAsia="Times New Roman"/>
          <w:szCs w:val="24"/>
        </w:rPr>
        <w:t xml:space="preserve"> από 31 Δ</w:t>
      </w:r>
      <w:r w:rsidRPr="00AE6C6A">
        <w:rPr>
          <w:rFonts w:eastAsia="Times New Roman"/>
          <w:szCs w:val="24"/>
        </w:rPr>
        <w:t xml:space="preserve">εκεμβρίου 2018 Πράξης Νομοθετικού Περιεχομένου "Παράταση δυνατότητας εξαίρεσης </w:t>
      </w:r>
      <w:r w:rsidRPr="00AE6C6A">
        <w:rPr>
          <w:rFonts w:eastAsia="Times New Roman"/>
          <w:szCs w:val="24"/>
        </w:rPr>
        <w:lastRenderedPageBreak/>
        <w:t>κύριας κατοικίας από τη ρευστοποίηση δυνάμει του ν.3869/2010 (Α΄ 130), παράταση μειωμένων συντελεστών ΦΠΑ στα νησιά Λέρο, Λέσβο, Κω, Σάμο και Χίο και επέκταση εφαρμογής του μέτρ</w:t>
      </w:r>
      <w:r w:rsidRPr="00AE6C6A">
        <w:rPr>
          <w:rFonts w:eastAsia="Times New Roman"/>
          <w:szCs w:val="24"/>
        </w:rPr>
        <w:t>ου του "Μεταφορικού Ισοδύναμου" του ν.4551/2018</w:t>
      </w:r>
      <w:r>
        <w:rPr>
          <w:rFonts w:eastAsia="Times New Roman"/>
          <w:szCs w:val="24"/>
        </w:rPr>
        <w:t xml:space="preserve"> και άλλες διατάξεις</w:t>
      </w:r>
      <w:r w:rsidRPr="006A5D3E">
        <w:rPr>
          <w:rFonts w:eastAsia="Times New Roman"/>
          <w:szCs w:val="24"/>
        </w:rPr>
        <w:t>”</w:t>
      </w:r>
      <w:r w:rsidRPr="005D4860">
        <w:rPr>
          <w:rFonts w:eastAsia="Times New Roman"/>
          <w:szCs w:val="24"/>
        </w:rPr>
        <w:t>»</w:t>
      </w:r>
      <w:r>
        <w:rPr>
          <w:rFonts w:eastAsia="Times New Roman"/>
          <w:szCs w:val="24"/>
        </w:rPr>
        <w:t>.</w:t>
      </w:r>
      <w:r w:rsidRPr="005D4860">
        <w:rPr>
          <w:rFonts w:eastAsia="Times New Roman"/>
          <w:szCs w:val="24"/>
        </w:rPr>
        <w:t>)</w:t>
      </w:r>
    </w:p>
    <w:p w14:paraId="6A14AAF8" w14:textId="77777777" w:rsidR="00EE1832" w:rsidRDefault="009476A9">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ισερχόμαστε στη συζήτηση των</w:t>
      </w:r>
    </w:p>
    <w:p w14:paraId="6A14AAF9" w14:textId="77777777" w:rsidR="00EE1832" w:rsidRDefault="009476A9">
      <w:pPr>
        <w:spacing w:line="600" w:lineRule="auto"/>
        <w:contextualSpacing/>
        <w:jc w:val="center"/>
        <w:rPr>
          <w:rFonts w:eastAsia="Times New Roman"/>
          <w:b/>
          <w:szCs w:val="24"/>
        </w:rPr>
      </w:pPr>
      <w:r>
        <w:rPr>
          <w:rFonts w:eastAsia="Times New Roman"/>
          <w:b/>
          <w:szCs w:val="24"/>
        </w:rPr>
        <w:t>ΕΠΙΚΑΙΡΩΝ ΕΡΩΤΗΣΕΩΝ</w:t>
      </w:r>
    </w:p>
    <w:p w14:paraId="6A14AAFA" w14:textId="77777777" w:rsidR="00EE1832" w:rsidRDefault="009476A9">
      <w:pPr>
        <w:spacing w:line="600" w:lineRule="auto"/>
        <w:ind w:firstLine="720"/>
        <w:contextualSpacing/>
        <w:jc w:val="both"/>
        <w:rPr>
          <w:rFonts w:eastAsia="Times New Roman"/>
          <w:szCs w:val="24"/>
        </w:rPr>
      </w:pPr>
      <w:r>
        <w:rPr>
          <w:rFonts w:eastAsia="Times New Roman"/>
          <w:szCs w:val="24"/>
        </w:rPr>
        <w:t>Ξεκινούμε τη συζήτηση με τη δεύτερη</w:t>
      </w:r>
      <w:r w:rsidRPr="00AE6C6A">
        <w:rPr>
          <w:rFonts w:eastAsia="Times New Roman"/>
          <w:szCs w:val="24"/>
        </w:rPr>
        <w:t xml:space="preserve"> </w:t>
      </w:r>
      <w:r>
        <w:rPr>
          <w:rFonts w:eastAsia="Times New Roman"/>
          <w:szCs w:val="24"/>
        </w:rPr>
        <w:t>με αριθμό 324/4-2-2019 ε</w:t>
      </w:r>
      <w:r w:rsidRPr="00AE6C6A">
        <w:rPr>
          <w:rFonts w:eastAsia="Times New Roman"/>
          <w:szCs w:val="24"/>
        </w:rPr>
        <w:t xml:space="preserve">πίκαιρη </w:t>
      </w:r>
      <w:r>
        <w:rPr>
          <w:rFonts w:eastAsia="Times New Roman"/>
          <w:szCs w:val="24"/>
        </w:rPr>
        <w:t>ε</w:t>
      </w:r>
      <w:r w:rsidRPr="00AE6C6A">
        <w:rPr>
          <w:rFonts w:eastAsia="Times New Roman"/>
          <w:szCs w:val="24"/>
        </w:rPr>
        <w:t xml:space="preserve">ρώτηση </w:t>
      </w:r>
      <w:r>
        <w:rPr>
          <w:rFonts w:eastAsia="Times New Roman"/>
          <w:szCs w:val="24"/>
        </w:rPr>
        <w:t xml:space="preserve">πρώτου κύκλου </w:t>
      </w:r>
      <w:r w:rsidRPr="00AE6C6A">
        <w:rPr>
          <w:rFonts w:eastAsia="Times New Roman"/>
          <w:szCs w:val="24"/>
        </w:rPr>
        <w:t xml:space="preserve">του Βουλευτή Θεσπρωτίας της Νέας Δημοκρατίας κ. </w:t>
      </w:r>
      <w:r w:rsidRPr="00AE6C6A">
        <w:rPr>
          <w:rFonts w:eastAsia="Times New Roman"/>
          <w:bCs/>
          <w:szCs w:val="24"/>
        </w:rPr>
        <w:t xml:space="preserve">Βασιλείου </w:t>
      </w:r>
      <w:proofErr w:type="spellStart"/>
      <w:r w:rsidRPr="00AE6C6A">
        <w:rPr>
          <w:rFonts w:eastAsia="Times New Roman"/>
          <w:bCs/>
          <w:szCs w:val="24"/>
        </w:rPr>
        <w:t>Γιόγιακα</w:t>
      </w:r>
      <w:proofErr w:type="spellEnd"/>
      <w:r w:rsidRPr="00AE6C6A">
        <w:rPr>
          <w:rFonts w:eastAsia="Times New Roman"/>
          <w:szCs w:val="24"/>
        </w:rPr>
        <w:t xml:space="preserve"> προς την Υπουργό</w:t>
      </w:r>
      <w:r w:rsidRPr="00AE6C6A">
        <w:rPr>
          <w:rFonts w:eastAsia="Times New Roman"/>
          <w:bCs/>
          <w:szCs w:val="24"/>
        </w:rPr>
        <w:t xml:space="preserve"> Εργασίας, Κοινωνικής Ασφάλισης και Κοινωνικής Αλληλεγγύης, </w:t>
      </w:r>
      <w:r w:rsidRPr="00AE6C6A">
        <w:rPr>
          <w:rFonts w:eastAsia="Times New Roman"/>
          <w:szCs w:val="24"/>
        </w:rPr>
        <w:t>με θέμα: «Χορήγηση προσωρινής σύνταξης σε ασφαλισμένους του ταμείου Οργανισμού Γεωργικών Ασφαλίσεων (ΟΓΑ</w:t>
      </w:r>
      <w:r>
        <w:rPr>
          <w:rFonts w:eastAsia="Times New Roman"/>
          <w:szCs w:val="24"/>
        </w:rPr>
        <w:t>)».</w:t>
      </w:r>
    </w:p>
    <w:p w14:paraId="6A14AAFB" w14:textId="77777777" w:rsidR="00EE1832" w:rsidRDefault="009476A9">
      <w:pPr>
        <w:spacing w:line="600" w:lineRule="auto"/>
        <w:ind w:firstLine="720"/>
        <w:contextualSpacing/>
        <w:jc w:val="both"/>
        <w:rPr>
          <w:rFonts w:eastAsia="Times New Roman"/>
          <w:szCs w:val="24"/>
        </w:rPr>
      </w:pPr>
      <w:r>
        <w:rPr>
          <w:rFonts w:eastAsia="Times New Roman"/>
          <w:szCs w:val="24"/>
        </w:rPr>
        <w:t>Θα απ</w:t>
      </w:r>
      <w:r>
        <w:rPr>
          <w:rFonts w:eastAsia="Times New Roman"/>
          <w:szCs w:val="24"/>
        </w:rPr>
        <w:t>αντήσει ο Υφυπουργός Εργασίας, Κοινωνικής Ασφάλισης και Κοινωνικής Αλληλεγγύης, ο κ. Πετρόπουλος.</w:t>
      </w:r>
    </w:p>
    <w:p w14:paraId="6A14AAFC"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Γιόγιακα</w:t>
      </w:r>
      <w:proofErr w:type="spellEnd"/>
      <w:r>
        <w:rPr>
          <w:rFonts w:eastAsia="Times New Roman"/>
          <w:szCs w:val="24"/>
        </w:rPr>
        <w:t>, έχετε τον λόγο.</w:t>
      </w:r>
    </w:p>
    <w:p w14:paraId="6A14AAFD" w14:textId="77777777" w:rsidR="00EE1832" w:rsidRDefault="009476A9">
      <w:pPr>
        <w:spacing w:line="600" w:lineRule="auto"/>
        <w:ind w:firstLine="720"/>
        <w:contextualSpacing/>
        <w:jc w:val="both"/>
        <w:rPr>
          <w:rFonts w:eastAsia="Times New Roman"/>
          <w:szCs w:val="24"/>
        </w:rPr>
      </w:pPr>
      <w:r>
        <w:rPr>
          <w:rFonts w:eastAsia="Times New Roman"/>
          <w:b/>
          <w:szCs w:val="24"/>
        </w:rPr>
        <w:t>ΒΑΣΙΛΕΙΟΣ ΓΙΟΓΙΑΚΑΣ:</w:t>
      </w:r>
      <w:r>
        <w:rPr>
          <w:rFonts w:eastAsia="Times New Roman"/>
          <w:szCs w:val="24"/>
        </w:rPr>
        <w:t xml:space="preserve"> Καλημέρα, κύριε Πρόεδρε.</w:t>
      </w:r>
    </w:p>
    <w:p w14:paraId="6A14AAFE"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Κύριε Υπουργέ, η ερώτησή μου φωτογραφίζει ένα πραγματικά κοινωνικό πρό</w:t>
      </w:r>
      <w:r>
        <w:rPr>
          <w:rFonts w:eastAsia="Times New Roman"/>
          <w:szCs w:val="24"/>
        </w:rPr>
        <w:t>βλημα, που δεν αφορά μόνο τους ασφαλισμένους του τέως ΟΓΑ αλλά και άλλων ταμείων που ενοποιήθηκαν στον ΕΦΚΑ.</w:t>
      </w:r>
    </w:p>
    <w:p w14:paraId="6A14AAFF"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Αναφέρομαι, όμως, σε αυτούς, γιατί μέχρι σήμερα, και παρά τις προβλέψεις του δικού σας νόμου, του ν.4387/2016, δεν είναι δυνατόν να βγει προσωρινή </w:t>
      </w:r>
      <w:r>
        <w:rPr>
          <w:rFonts w:eastAsia="Times New Roman"/>
          <w:szCs w:val="24"/>
        </w:rPr>
        <w:t xml:space="preserve">σύνταξη για όσους έχουν υποβάλει τα χαρτιά τους στον παλιό ΟΓΑ, τον σημερινό ΕΦΚΑ </w:t>
      </w:r>
      <w:r>
        <w:rPr>
          <w:rFonts w:eastAsia="Times New Roman"/>
          <w:szCs w:val="24"/>
        </w:rPr>
        <w:t>α</w:t>
      </w:r>
      <w:r>
        <w:rPr>
          <w:rFonts w:eastAsia="Times New Roman"/>
          <w:szCs w:val="24"/>
        </w:rPr>
        <w:t>γροτών.</w:t>
      </w:r>
    </w:p>
    <w:p w14:paraId="6A14AB00"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Τους λόγους τούς γνωρίζετε, όπως πιστεύω ότι γνωρίζετε τις αντιρρήσεις της </w:t>
      </w:r>
      <w:r>
        <w:rPr>
          <w:rFonts w:eastAsia="Times New Roman"/>
          <w:szCs w:val="24"/>
        </w:rPr>
        <w:t>κ</w:t>
      </w:r>
      <w:r>
        <w:rPr>
          <w:rFonts w:eastAsia="Times New Roman"/>
          <w:szCs w:val="24"/>
        </w:rPr>
        <w:t xml:space="preserve">εντρικής </w:t>
      </w:r>
      <w:r>
        <w:rPr>
          <w:rFonts w:eastAsia="Times New Roman"/>
          <w:szCs w:val="24"/>
        </w:rPr>
        <w:t>υ</w:t>
      </w:r>
      <w:r>
        <w:rPr>
          <w:rFonts w:eastAsia="Times New Roman"/>
          <w:szCs w:val="24"/>
        </w:rPr>
        <w:t xml:space="preserve">πηρεσίας του ΕΦΚΑ </w:t>
      </w:r>
      <w:r>
        <w:rPr>
          <w:rFonts w:eastAsia="Times New Roman"/>
          <w:szCs w:val="24"/>
        </w:rPr>
        <w:t>α</w:t>
      </w:r>
      <w:r>
        <w:rPr>
          <w:rFonts w:eastAsia="Times New Roman"/>
          <w:szCs w:val="24"/>
        </w:rPr>
        <w:t>γροτών για τις δυσκολίες στην απονομή προσωρινής σύνταξης.</w:t>
      </w:r>
    </w:p>
    <w:p w14:paraId="6A14AB01"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δώ όμως</w:t>
      </w:r>
      <w:r w:rsidRPr="007B7A3D">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Υπουργέ, δεν είμαστε για να επισημαίνουμε τις δυσκολίες. Είμαστε </w:t>
      </w:r>
      <w:r>
        <w:rPr>
          <w:rFonts w:eastAsia="Times New Roman"/>
          <w:color w:val="222222"/>
          <w:szCs w:val="24"/>
          <w:shd w:val="clear" w:color="auto" w:fill="FFFFFF"/>
        </w:rPr>
        <w:t xml:space="preserve">εδώ προκειμένου </w:t>
      </w:r>
      <w:r>
        <w:rPr>
          <w:rFonts w:eastAsia="Times New Roman"/>
          <w:color w:val="222222"/>
          <w:szCs w:val="24"/>
          <w:shd w:val="clear" w:color="auto" w:fill="FFFFFF"/>
        </w:rPr>
        <w:t xml:space="preserve">να </w:t>
      </w:r>
      <w:r>
        <w:rPr>
          <w:rFonts w:eastAsia="Times New Roman"/>
          <w:color w:val="222222"/>
          <w:szCs w:val="24"/>
          <w:shd w:val="clear" w:color="auto" w:fill="FFFFFF"/>
        </w:rPr>
        <w:t xml:space="preserve">δοθούν </w:t>
      </w:r>
      <w:r>
        <w:rPr>
          <w:rFonts w:eastAsia="Times New Roman"/>
          <w:color w:val="222222"/>
          <w:szCs w:val="24"/>
          <w:shd w:val="clear" w:color="auto" w:fill="FFFFFF"/>
        </w:rPr>
        <w:t>λύσεις. Και μιλάω για συγκεκριμένες περιπτώσεις</w:t>
      </w:r>
      <w:r>
        <w:rPr>
          <w:rFonts w:eastAsia="Times New Roman"/>
          <w:color w:val="222222"/>
          <w:szCs w:val="24"/>
          <w:shd w:val="clear" w:color="auto" w:fill="FFFFFF"/>
        </w:rPr>
        <w:t>, στις οποίες</w:t>
      </w:r>
      <w:r>
        <w:rPr>
          <w:rFonts w:eastAsia="Times New Roman"/>
          <w:color w:val="222222"/>
          <w:szCs w:val="24"/>
          <w:shd w:val="clear" w:color="auto" w:fill="FFFFFF"/>
        </w:rPr>
        <w:t xml:space="preserve"> οι ασφαλισμένοι έχουν τις προϋποθέσεις που ορίζει ο νόμος. Ωστόσο, χωρίς να φταίνε οι ίδι</w:t>
      </w:r>
      <w:r>
        <w:rPr>
          <w:rFonts w:eastAsia="Times New Roman"/>
          <w:color w:val="222222"/>
          <w:szCs w:val="24"/>
          <w:shd w:val="clear" w:color="auto" w:fill="FFFFFF"/>
        </w:rPr>
        <w:t>οι, η υπόθεσή τους χρονίζει, ξεπερνώντας τη συνηθισμένη αναμονή που είναι δώδεκα με δεκατέσ</w:t>
      </w:r>
      <w:r>
        <w:rPr>
          <w:rFonts w:eastAsia="Times New Roman"/>
          <w:color w:val="222222"/>
          <w:szCs w:val="24"/>
          <w:shd w:val="clear" w:color="auto" w:fill="FFFFFF"/>
        </w:rPr>
        <w:lastRenderedPageBreak/>
        <w:t xml:space="preserve">σερις μήνες. Περιμένουν είτε γιατί υπάρχουν εκκρεμείς δικαστικές υποθέσεις μεταξύ </w:t>
      </w:r>
      <w:r>
        <w:rPr>
          <w:rFonts w:eastAsia="Times New Roman"/>
          <w:color w:val="222222"/>
          <w:szCs w:val="24"/>
          <w:shd w:val="clear" w:color="auto" w:fill="FFFFFF"/>
        </w:rPr>
        <w:t>τ</w:t>
      </w:r>
      <w:r>
        <w:rPr>
          <w:rFonts w:eastAsia="Times New Roman"/>
          <w:color w:val="222222"/>
          <w:szCs w:val="24"/>
          <w:shd w:val="clear" w:color="auto" w:fill="FFFFFF"/>
        </w:rPr>
        <w:t xml:space="preserve">αμείων και πολιτών ή </w:t>
      </w:r>
      <w:r>
        <w:rPr>
          <w:rFonts w:eastAsia="Times New Roman"/>
          <w:color w:val="222222"/>
          <w:szCs w:val="24"/>
          <w:shd w:val="clear" w:color="auto" w:fill="FFFFFF"/>
        </w:rPr>
        <w:t>τ</w:t>
      </w:r>
      <w:r>
        <w:rPr>
          <w:rFonts w:eastAsia="Times New Roman"/>
          <w:color w:val="222222"/>
          <w:szCs w:val="24"/>
          <w:shd w:val="clear" w:color="auto" w:fill="FFFFFF"/>
        </w:rPr>
        <w:t xml:space="preserve">αμείων και επιχειρήσεων είτε για κάποιους άλλους λόγους, </w:t>
      </w:r>
      <w:r>
        <w:rPr>
          <w:rFonts w:eastAsia="Times New Roman"/>
          <w:color w:val="222222"/>
          <w:szCs w:val="24"/>
          <w:shd w:val="clear" w:color="auto" w:fill="FFFFFF"/>
        </w:rPr>
        <w:t xml:space="preserve">που ο κλάδος ασφάλισης του ΕΦΚΑ καθυστερεί να ενημερώσει τον ΕΦΚΑ </w:t>
      </w:r>
      <w:r>
        <w:rPr>
          <w:rFonts w:eastAsia="Times New Roman"/>
          <w:color w:val="222222"/>
          <w:szCs w:val="24"/>
          <w:shd w:val="clear" w:color="auto" w:fill="FFFFFF"/>
        </w:rPr>
        <w:t>α</w:t>
      </w:r>
      <w:r>
        <w:rPr>
          <w:rFonts w:eastAsia="Times New Roman"/>
          <w:color w:val="222222"/>
          <w:szCs w:val="24"/>
          <w:shd w:val="clear" w:color="auto" w:fill="FFFFFF"/>
        </w:rPr>
        <w:t>γροτών, όταν έχουμε παράλληλη ή διαδοχική ασφάλιση</w:t>
      </w:r>
      <w:r w:rsidRPr="0033266A">
        <w:rPr>
          <w:rFonts w:eastAsia="Times New Roman"/>
          <w:color w:val="222222"/>
          <w:szCs w:val="24"/>
          <w:shd w:val="clear" w:color="auto" w:fill="FFFFFF"/>
        </w:rPr>
        <w:t>,</w:t>
      </w:r>
      <w:r>
        <w:rPr>
          <w:rFonts w:eastAsia="Times New Roman"/>
          <w:color w:val="222222"/>
          <w:szCs w:val="24"/>
          <w:shd w:val="clear" w:color="auto" w:fill="FFFFFF"/>
        </w:rPr>
        <w:t xml:space="preserve"> και γιατί οι </w:t>
      </w:r>
      <w:r>
        <w:rPr>
          <w:rFonts w:eastAsia="Times New Roman"/>
          <w:color w:val="222222"/>
          <w:szCs w:val="24"/>
          <w:shd w:val="clear" w:color="auto" w:fill="FFFFFF"/>
        </w:rPr>
        <w:t>υ</w:t>
      </w:r>
      <w:r>
        <w:rPr>
          <w:rFonts w:eastAsia="Times New Roman"/>
          <w:color w:val="222222"/>
          <w:szCs w:val="24"/>
          <w:shd w:val="clear" w:color="auto" w:fill="FFFFFF"/>
        </w:rPr>
        <w:t>πηρεσίες ερμηνεύουν με διαφορετικό τρόπο τις ίδιες ασφαλιστικές διατάξεις.</w:t>
      </w:r>
    </w:p>
    <w:p w14:paraId="6A14AB02"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ήθελα, κύριε Υπουργέ, να μας πείτε αν οι άνθρ</w:t>
      </w:r>
      <w:r>
        <w:rPr>
          <w:rFonts w:eastAsia="Times New Roman"/>
          <w:color w:val="222222"/>
          <w:szCs w:val="24"/>
          <w:shd w:val="clear" w:color="auto" w:fill="FFFFFF"/>
        </w:rPr>
        <w:t xml:space="preserve">ωποι αυτοί μπορούν να πάρουν κατ’ εξαίρεση προσωρινή σύνταξη από τον ΕΦΚΑ </w:t>
      </w:r>
      <w:r>
        <w:rPr>
          <w:rFonts w:eastAsia="Times New Roman"/>
          <w:color w:val="222222"/>
          <w:szCs w:val="24"/>
          <w:shd w:val="clear" w:color="auto" w:fill="FFFFFF"/>
        </w:rPr>
        <w:t>α</w:t>
      </w:r>
      <w:r>
        <w:rPr>
          <w:rFonts w:eastAsia="Times New Roman"/>
          <w:color w:val="222222"/>
          <w:szCs w:val="24"/>
          <w:shd w:val="clear" w:color="auto" w:fill="FFFFFF"/>
        </w:rPr>
        <w:t>γροτών, μια σύνταξη που για αρκετούς απ’ αυτούς θα είναι και το μόνο τους εισόδημα</w:t>
      </w:r>
      <w:r w:rsidRPr="005756B3">
        <w:rPr>
          <w:rFonts w:eastAsia="Times New Roman"/>
          <w:color w:val="222222"/>
          <w:szCs w:val="24"/>
          <w:shd w:val="clear" w:color="auto" w:fill="FFFFFF"/>
        </w:rPr>
        <w:t>,</w:t>
      </w:r>
      <w:r>
        <w:rPr>
          <w:rFonts w:eastAsia="Times New Roman"/>
          <w:color w:val="222222"/>
          <w:szCs w:val="24"/>
          <w:shd w:val="clear" w:color="auto" w:fill="FFFFFF"/>
        </w:rPr>
        <w:t xml:space="preserve"> το οποίο σήμερα στερούνται.</w:t>
      </w:r>
    </w:p>
    <w:p w14:paraId="6A14AB03"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w:t>
      </w:r>
      <w:proofErr w:type="spellStart"/>
      <w:r>
        <w:rPr>
          <w:rFonts w:eastAsia="Times New Roman"/>
          <w:b/>
          <w:color w:val="222222"/>
          <w:szCs w:val="24"/>
          <w:shd w:val="clear" w:color="auto" w:fill="FFFFFF"/>
        </w:rPr>
        <w:t>Κρεμαστινός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Ευχαριστώ. </w:t>
      </w:r>
    </w:p>
    <w:p w14:paraId="6A14AB04"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w:t>
      </w:r>
      <w:r>
        <w:rPr>
          <w:rFonts w:eastAsia="Times New Roman"/>
          <w:color w:val="222222"/>
          <w:szCs w:val="24"/>
          <w:shd w:val="clear" w:color="auto" w:fill="FFFFFF"/>
        </w:rPr>
        <w:t xml:space="preserve">τον λόγο. </w:t>
      </w:r>
    </w:p>
    <w:p w14:paraId="6A14AB05"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ΑΝΑΣΤΑΣΙΟΣ ΠΕΤΡΟΠΟΥΛΟΣ (Υφυπουργός Εργασίας, Κοινωνικής Ασφάλισης και Κοινωνικής Αλληλεγγύης):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Γιόγιακα</w:t>
      </w:r>
      <w:proofErr w:type="spellEnd"/>
      <w:r>
        <w:rPr>
          <w:rFonts w:eastAsia="Times New Roman"/>
          <w:color w:val="222222"/>
          <w:szCs w:val="24"/>
          <w:shd w:val="clear" w:color="auto" w:fill="FFFFFF"/>
        </w:rPr>
        <w:t>, και εμείς ενδιαφερόμαστε για την ταχύτατη έκδοση των συντάξεων. Πρέπει, όμως, να σας πω ότι προσωρινές συντάξεις στους αγρότες δεν δίδ</w:t>
      </w:r>
      <w:r>
        <w:rPr>
          <w:rFonts w:eastAsia="Times New Roman"/>
          <w:color w:val="222222"/>
          <w:szCs w:val="24"/>
          <w:shd w:val="clear" w:color="auto" w:fill="FFFFFF"/>
        </w:rPr>
        <w:t xml:space="preserve">ονταν ποτέ, παρά μόνο </w:t>
      </w:r>
      <w:r>
        <w:rPr>
          <w:rFonts w:eastAsia="Times New Roman"/>
          <w:color w:val="222222"/>
          <w:szCs w:val="24"/>
          <w:shd w:val="clear" w:color="auto" w:fill="FFFFFF"/>
        </w:rPr>
        <w:lastRenderedPageBreak/>
        <w:t>όταν εμείς με τον ν.4387/16 εντάξαμε</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τους αγρότες στη λήψη προσωρινών συντάξεων και χορηγούνται τέτοιες. Χορηγούνται και μάλιστα έχουν ενταχθεί και στην πλατφόρμα της ηλεκτρονικής αίτησης για συνταξιοδότηση που χορηγεί το 80% της </w:t>
      </w:r>
      <w:r>
        <w:rPr>
          <w:rFonts w:eastAsia="Times New Roman"/>
          <w:color w:val="222222"/>
          <w:szCs w:val="24"/>
          <w:shd w:val="clear" w:color="auto" w:fill="FFFFFF"/>
        </w:rPr>
        <w:t xml:space="preserve">προσωρινής σε όσους υποβάλλουν τέτοια αίτηση. </w:t>
      </w:r>
    </w:p>
    <w:p w14:paraId="6A14AB06"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Έχουμε ήδη δώσει προτεραιότητα στις συντάξεις χηρείας αγροτών και εκδίδονται κατά προτεραιότητα συντάξεις στις περιπτώσεις της χηρείας, διότι σκοπός μας είναι να ενισχύσουμε τον πληθυσμό μας που βρίσκεται σε μ</w:t>
      </w:r>
      <w:r>
        <w:rPr>
          <w:rFonts w:eastAsia="Times New Roman"/>
          <w:color w:val="222222"/>
          <w:szCs w:val="24"/>
          <w:shd w:val="clear" w:color="auto" w:fill="FFFFFF"/>
        </w:rPr>
        <w:t>ια τέτοια δεινή θέση και εκεί τα πράγματα είναι πολύ πιο γρήγορα. Είναι γεγονός ότι υπάρχουν καθυστερήσεις. Αυτές οι καθυστερήσεις, όμως, συγκριτικά με το παρελθόν είναι μικρότερες. Δεν μας ικανοποιεί μεν που είναι μικρότερες σε σχέση με παλιά, όμως, για ν</w:t>
      </w:r>
      <w:r>
        <w:rPr>
          <w:rFonts w:eastAsia="Times New Roman"/>
          <w:color w:val="222222"/>
          <w:szCs w:val="24"/>
          <w:shd w:val="clear" w:color="auto" w:fill="FFFFFF"/>
        </w:rPr>
        <w:t>α ξέρουμε για τι πράγμα μιλάμε, να συγκρίνουμε τι είχαμε και τι είναι αυτό που οφείλουμε να πετύχουμε.</w:t>
      </w:r>
    </w:p>
    <w:p w14:paraId="6A14AB07"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Έχουμε μειώσει τις κύριες συντάξεις, τις εκκρεμείς κύριες συντάξεις, κατά 76% σε σχέση με εκείνες που παραλάβαμε πριν από τριάμισι – τέσσερα χρόνια. Τις </w:t>
      </w:r>
      <w:r>
        <w:rPr>
          <w:rFonts w:eastAsia="Times New Roman"/>
          <w:color w:val="222222"/>
          <w:szCs w:val="24"/>
          <w:shd w:val="clear" w:color="auto" w:fill="FFFFFF"/>
        </w:rPr>
        <w:t>επικουρικές τις έχουμε μειώ</w:t>
      </w:r>
      <w:r>
        <w:rPr>
          <w:rFonts w:eastAsia="Times New Roman"/>
          <w:color w:val="222222"/>
          <w:szCs w:val="24"/>
          <w:shd w:val="clear" w:color="auto" w:fill="FFFFFF"/>
        </w:rPr>
        <w:lastRenderedPageBreak/>
        <w:t xml:space="preserve">σει κατά 68%, τα εφάπαξ κατά 66%. Όλος αυτός ο όγκος δουλειάς αντιλαμβάνεστε ότι δεν είναι εύκολο να περαιωθεί, όταν μάλιστα έχουμε σχεδόν το μισό προσωπικό αυτού που υπηρετούσε το 2010. Το καταφέρνουμε, όμως, επειδή ενοποιήσαμε </w:t>
      </w:r>
      <w:r>
        <w:rPr>
          <w:rFonts w:eastAsia="Times New Roman"/>
          <w:color w:val="222222"/>
          <w:szCs w:val="24"/>
          <w:shd w:val="clear" w:color="auto" w:fill="FFFFFF"/>
        </w:rPr>
        <w:t>τους επιμέρους οργανισμούς. Η ταχύτητα θα είναι καλύτερη στο μέλλον. Αυτό φαίνεται από το γεγονός ότι στο δωδεκάμηνο 2017 έως 2018 είχαμε αύξηση της παραγωγικότητας στην έκδοση συντάξεων κατά 10% στις κύριες, κατά ποσοστό 40% στις επικουρικές και το σύστημ</w:t>
      </w:r>
      <w:r>
        <w:rPr>
          <w:rFonts w:eastAsia="Times New Roman"/>
          <w:color w:val="222222"/>
          <w:szCs w:val="24"/>
          <w:shd w:val="clear" w:color="auto" w:fill="FFFFFF"/>
        </w:rPr>
        <w:t xml:space="preserve">α ολοκληρώνεται και θα επιταχυνθούν οι εκδόσεις τέτοιων συντάξεων. </w:t>
      </w:r>
    </w:p>
    <w:p w14:paraId="6A14AB08"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διαμαρτυρία δεν είναι μόνο από την δική σας πλευρά. Και από τους Βουλευτές του ΣΥΡΙΖΑ ακούω παράπονα για τη μη έκδοση των συντάξεων. Αγνοούμε, όμως, όλοι ότι πάντα οι συντάξεις του ΟΓΑ δ</w:t>
      </w:r>
      <w:r>
        <w:rPr>
          <w:rFonts w:eastAsia="Times New Roman"/>
          <w:color w:val="222222"/>
          <w:szCs w:val="24"/>
          <w:shd w:val="clear" w:color="auto" w:fill="FFFFFF"/>
        </w:rPr>
        <w:t xml:space="preserve">εν πληρώνονταν στις 15 Ιουλίου. Είναι πλάνη να λέγεται ότι στις 15 Ιουλίου πληρώνονταν όλες οι συντάξεις. Στις 15 Ιουλίου όριζε ο νόμος του ΟΓΑ ότι πρέπει να πληρώνονται. Εκκρεμούν και εκκρεμούσαν συντάξεις επί πολλά έτη. Και τούτο διότι υπήρχαν οφειλές ή </w:t>
      </w:r>
      <w:r>
        <w:rPr>
          <w:rFonts w:eastAsia="Times New Roman"/>
          <w:color w:val="222222"/>
          <w:szCs w:val="24"/>
          <w:shd w:val="clear" w:color="auto" w:fill="FFFFFF"/>
        </w:rPr>
        <w:t xml:space="preserve">υπήρχαν ελλιπή στοιχεία </w:t>
      </w:r>
      <w:r>
        <w:rPr>
          <w:rFonts w:eastAsia="Times New Roman"/>
          <w:color w:val="222222"/>
          <w:szCs w:val="24"/>
          <w:shd w:val="clear" w:color="auto" w:fill="FFFFFF"/>
        </w:rPr>
        <w:lastRenderedPageBreak/>
        <w:t>ή υπήρχαν διαδοχικοί χρόνοι ασφάλισης και από άλλους φορείς που δεν έρχονταν στον φορέα για να πληρωθούν.</w:t>
      </w:r>
    </w:p>
    <w:p w14:paraId="6A14AB0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Συνεπώς για να είμαστε δίκαιοι με τον φορέα που δημιουργήσαμε -είναι ένας φορέας για όλους τους Έλληνες- και για να τον υποστη</w:t>
      </w:r>
      <w:r>
        <w:rPr>
          <w:rFonts w:eastAsia="Times New Roman" w:cs="Times New Roman"/>
          <w:szCs w:val="24"/>
        </w:rPr>
        <w:t>ρίξουμε</w:t>
      </w:r>
      <w:r>
        <w:rPr>
          <w:rFonts w:eastAsia="Times New Roman" w:cs="Times New Roman"/>
          <w:szCs w:val="24"/>
        </w:rPr>
        <w:t>,</w:t>
      </w:r>
      <w:r>
        <w:rPr>
          <w:rFonts w:eastAsia="Times New Roman" w:cs="Times New Roman"/>
          <w:szCs w:val="24"/>
        </w:rPr>
        <w:t xml:space="preserve"> ώστε να μπορέσει να αποδίδει πάντα καλύτερα αποτελέσματα για τους ασφαλισμένους, πρέπει να ξέρουμε τι είναι αυτό που έχουμε δημιουργήσει. Είναι ένας φορέας, ο οποίος ενοποιεί τους χρόνους και επιταχύνει την έκδοση των συντάξεων. Τον Ιούνιο μήνα θα</w:t>
      </w:r>
      <w:r>
        <w:rPr>
          <w:rFonts w:eastAsia="Times New Roman" w:cs="Times New Roman"/>
          <w:szCs w:val="24"/>
        </w:rPr>
        <w:t xml:space="preserve"> είμαστε στην καλή θέση να σας δώσουμε πάρα πολύ θετικά αποτελέσματα για ταχύτερη έκδοση του συντάξεων συνολικά όλων των φορέων, διότι αυτή είναι η τάση. Θα έχουν σχεδόν μηδενιστεί οι εκκρεμότητες πάνω από τρεις μήνες.</w:t>
      </w:r>
    </w:p>
    <w:p w14:paraId="6A14AB0A" w14:textId="77777777" w:rsidR="00EE1832" w:rsidRDefault="009476A9">
      <w:pPr>
        <w:spacing w:line="600" w:lineRule="auto"/>
        <w:ind w:firstLine="720"/>
        <w:contextualSpacing/>
        <w:jc w:val="both"/>
        <w:rPr>
          <w:rFonts w:eastAsia="Times New Roman" w:cs="Times New Roman"/>
          <w:szCs w:val="24"/>
        </w:rPr>
      </w:pPr>
      <w:r w:rsidRPr="000A604B">
        <w:rPr>
          <w:rFonts w:eastAsia="Times New Roman" w:cs="Times New Roman"/>
          <w:b/>
          <w:szCs w:val="24"/>
        </w:rPr>
        <w:t xml:space="preserve">ΠΡΟΕΔΡΕΥΩΝ (Δημήτριος </w:t>
      </w:r>
      <w:proofErr w:type="spellStart"/>
      <w:r w:rsidRPr="000A604B">
        <w:rPr>
          <w:rFonts w:eastAsia="Times New Roman" w:cs="Times New Roman"/>
          <w:b/>
          <w:szCs w:val="24"/>
        </w:rPr>
        <w:t>Κρεμαστινός</w:t>
      </w:r>
      <w:proofErr w:type="spellEnd"/>
      <w:r w:rsidRPr="000A604B">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έχετε τον λόγο.</w:t>
      </w:r>
    </w:p>
    <w:p w14:paraId="6A14AB0B" w14:textId="77777777" w:rsidR="00EE1832" w:rsidRDefault="009476A9">
      <w:pPr>
        <w:spacing w:line="600" w:lineRule="auto"/>
        <w:ind w:firstLine="720"/>
        <w:contextualSpacing/>
        <w:jc w:val="both"/>
        <w:rPr>
          <w:rFonts w:eastAsia="Times New Roman" w:cs="Times New Roman"/>
          <w:szCs w:val="24"/>
        </w:rPr>
      </w:pPr>
      <w:r w:rsidRPr="000A604B">
        <w:rPr>
          <w:rFonts w:eastAsia="Times New Roman" w:cs="Times New Roman"/>
          <w:b/>
          <w:szCs w:val="24"/>
        </w:rPr>
        <w:t>ΒΑΣΙΛΕΙΟΣ ΓΙΟΓΙΑΚΑΣ:</w:t>
      </w:r>
      <w:r>
        <w:rPr>
          <w:rFonts w:eastAsia="Times New Roman" w:cs="Times New Roman"/>
          <w:szCs w:val="24"/>
        </w:rPr>
        <w:t xml:space="preserve"> Κύριε Υφυπουργέ, παρ’ όλη την καλή πρόθεση και καλή διάθεση που έχω απέναντι σας -και το ξέρετε-, για μία ακόμη φορά δεν μας δώσατε ξεκάθαρες απαντήσεις. </w:t>
      </w:r>
    </w:p>
    <w:p w14:paraId="6A14AB0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είπατε κι εσείς και οι Βουλευτές, οι συνάδε</w:t>
      </w:r>
      <w:r>
        <w:rPr>
          <w:rFonts w:eastAsia="Times New Roman" w:cs="Times New Roman"/>
          <w:szCs w:val="24"/>
        </w:rPr>
        <w:t>λφοί του ΣΥΡΙΖΑ, ενδιαφέρονται γιατί υπάρχει πραγματικό πρόβλημα και το πρόβλημα είναι ότι δυστυχώς σε κανέναν μα κανέναν πρώην ασφαλισμένο του ΟΓΑ δεν δίνετε προσωρινές συντάξεις. Είναι ένα θέμα που ταλαιπωρεί ιδιαίτερα ανθρώπους της βιοπάλης, ανθρώπους π</w:t>
      </w:r>
      <w:r>
        <w:rPr>
          <w:rFonts w:eastAsia="Times New Roman" w:cs="Times New Roman"/>
          <w:szCs w:val="24"/>
        </w:rPr>
        <w:t>ου έχουν δώσει τον καλύτερ</w:t>
      </w:r>
      <w:r>
        <w:rPr>
          <w:rFonts w:eastAsia="Times New Roman" w:cs="Times New Roman"/>
          <w:szCs w:val="24"/>
        </w:rPr>
        <w:t>ό</w:t>
      </w:r>
      <w:r>
        <w:rPr>
          <w:rFonts w:eastAsia="Times New Roman" w:cs="Times New Roman"/>
          <w:szCs w:val="24"/>
        </w:rPr>
        <w:t xml:space="preserve"> τους εαυτό στην αγροτιά, στα έσχατα της γης, θα έλεγα, σε περιοχές και κάτω από αντίξοες συνθήκες. Δεν μπορούν, όταν ολοκληρώσουν τον κύκλο και μπουν στη μεγάλη περίοδο της συνταξιοδοτικής τους ζωής, να απολαμβάνουν έστω αυτά τα</w:t>
      </w:r>
      <w:r>
        <w:rPr>
          <w:rFonts w:eastAsia="Times New Roman" w:cs="Times New Roman"/>
          <w:szCs w:val="24"/>
        </w:rPr>
        <w:t xml:space="preserve"> προσωρινά προκειμένου να αντεπεξέρχονται στην καθημερινότητά τους.</w:t>
      </w:r>
    </w:p>
    <w:p w14:paraId="6A14AB0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Και αυτό είναι δίκαιο κι εσείς το αντιληφθήκατε με τον ν.4387/2016 που θεσπίσατε,  αλλά δυστυχώς, κύριε Υπουργέ, δεν εφαρμόζεται. Θα μπορούσαν, με ένα ελάχιστο, έστω 200 ευρώ -η κατώτατη σ</w:t>
      </w:r>
      <w:r>
        <w:rPr>
          <w:rFonts w:eastAsia="Times New Roman" w:cs="Times New Roman"/>
          <w:szCs w:val="24"/>
        </w:rPr>
        <w:t>ύνταξη είναι 320 ευρώ στους αγρότες- αυτοί οι άνθρωποι να εκπληρώνουν τις στοιχειώδεις ανάγκες τους. Πολύ καλά τον ψηφίσατε αυτόν τον νόμο, κύριε Υπουργέ, όμως δεν εφαρμόζεται, δυστυχώς. Και όταν υπάρχουν διαδοχικές συ</w:t>
      </w:r>
      <w:r>
        <w:rPr>
          <w:rFonts w:eastAsia="Times New Roman" w:cs="Times New Roman"/>
          <w:szCs w:val="24"/>
        </w:rPr>
        <w:lastRenderedPageBreak/>
        <w:t>ντάξεις ακόμα και από το εξωτερικό πολ</w:t>
      </w:r>
      <w:r>
        <w:rPr>
          <w:rFonts w:eastAsia="Times New Roman" w:cs="Times New Roman"/>
          <w:szCs w:val="24"/>
        </w:rPr>
        <w:t xml:space="preserve">λές φορές, αυτοί οι άνθρωποι </w:t>
      </w:r>
      <w:r>
        <w:rPr>
          <w:rFonts w:eastAsia="Times New Roman" w:cs="Times New Roman"/>
          <w:szCs w:val="24"/>
        </w:rPr>
        <w:t xml:space="preserve">περιμένουν </w:t>
      </w:r>
      <w:r>
        <w:rPr>
          <w:rFonts w:eastAsia="Times New Roman" w:cs="Times New Roman"/>
          <w:szCs w:val="24"/>
        </w:rPr>
        <w:t xml:space="preserve">δύο και τρία χρόνια προκειμένου να πάρουν τη σύνταξή τους. Είναι, λοιπόν, μια ευκαιρία να δώσετε μια λύση στο συγκεκριμένο θέμα. Και ειλικρινά θα είναι μια λύση που θα μπορέσει να δώσει ανάσα και πνοή σε αυτούς τους </w:t>
      </w:r>
      <w:r>
        <w:rPr>
          <w:rFonts w:eastAsia="Times New Roman" w:cs="Times New Roman"/>
          <w:szCs w:val="24"/>
        </w:rPr>
        <w:t>ανθρώπους.</w:t>
      </w:r>
    </w:p>
    <w:p w14:paraId="6A14AB0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προσωπικό που είπατε, κύριε Υπουργέ, κι εδώ είναι ένα μεγάλο θέμα. Κι εγώ επ’ ευκαιρία για μια ακόμη φορά θέλω να συγχαρώ στην περιοχή μου τον τοπικό ΟΓΑ στα Γιάννενα που καταβάλλουν ιδιαίτερη προσπάθεια για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w:t>
      </w:r>
      <w:r>
        <w:rPr>
          <w:rFonts w:eastAsia="Times New Roman" w:cs="Times New Roman"/>
          <w:szCs w:val="24"/>
        </w:rPr>
        <w:t xml:space="preserve">αυξημένες ανάγκες που υπάρχουν. Παρ’ όλα αυτά, όμως, το προσωπικό είναι ελλιπέστατο. Έχουν γίνει κάποιες διαδικασίες μετακίνησης, που δεν ξέρω -και σας έχω πει και στο παρελθόν- γιατί δεν προχωρούν αυτές οι μετατάξεις. </w:t>
      </w:r>
    </w:p>
    <w:p w14:paraId="6A14AB0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Ειλικρινά θέλω και σας ζητ</w:t>
      </w:r>
      <w:r>
        <w:rPr>
          <w:rFonts w:eastAsia="Times New Roman" w:cs="Times New Roman"/>
          <w:szCs w:val="24"/>
        </w:rPr>
        <w:t>ήσω</w:t>
      </w:r>
      <w:r>
        <w:rPr>
          <w:rFonts w:eastAsia="Times New Roman" w:cs="Times New Roman"/>
          <w:szCs w:val="24"/>
        </w:rPr>
        <w:t xml:space="preserve"> να ασχ</w:t>
      </w:r>
      <w:r>
        <w:rPr>
          <w:rFonts w:eastAsia="Times New Roman" w:cs="Times New Roman"/>
          <w:szCs w:val="24"/>
        </w:rPr>
        <w:t xml:space="preserve">οληθείτε προσωπικά, προκειμένου να απεγκλωβιστούν. Και πάλι, με δικό σας νόμο που έχει ψηφιστεί, να δοθεί η λύση στις συγκεκριμένες μετατάξεις, έτσι ώστε να μπορέσουν να προχωρήσουν τα αιτήματα των αγροτών όσο το δυνατόν πιο γρήγορα. Ειλικρινά, περιμένω </w:t>
      </w:r>
      <w:r>
        <w:rPr>
          <w:rFonts w:eastAsia="Times New Roman" w:cs="Times New Roman"/>
          <w:szCs w:val="24"/>
        </w:rPr>
        <w:lastRenderedPageBreak/>
        <w:t>στ</w:t>
      </w:r>
      <w:r>
        <w:rPr>
          <w:rFonts w:eastAsia="Times New Roman" w:cs="Times New Roman"/>
          <w:szCs w:val="24"/>
        </w:rPr>
        <w:t>η δευτερολογία σας να είστε και ουσιαστικός και αποτελεσματικός, προκειμένου να δοθεί μια λύση σε αυτό το πάγιο αίτημα.</w:t>
      </w:r>
    </w:p>
    <w:p w14:paraId="6A14AB1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B11" w14:textId="77777777" w:rsidR="00EE1832" w:rsidRDefault="009476A9">
      <w:pPr>
        <w:spacing w:line="600" w:lineRule="auto"/>
        <w:ind w:firstLine="720"/>
        <w:contextualSpacing/>
        <w:jc w:val="both"/>
        <w:rPr>
          <w:rFonts w:eastAsia="Times New Roman" w:cs="Times New Roman"/>
          <w:szCs w:val="24"/>
        </w:rPr>
      </w:pPr>
      <w:r w:rsidRPr="00901534">
        <w:rPr>
          <w:rFonts w:eastAsia="Times New Roman" w:cs="Times New Roman"/>
          <w:b/>
          <w:szCs w:val="24"/>
        </w:rPr>
        <w:t xml:space="preserve">ΠΡΟΕΔΡΕΥΩΝ (Δημήτριος </w:t>
      </w:r>
      <w:proofErr w:type="spellStart"/>
      <w:r w:rsidRPr="00901534">
        <w:rPr>
          <w:rFonts w:eastAsia="Times New Roman" w:cs="Times New Roman"/>
          <w:b/>
          <w:szCs w:val="24"/>
        </w:rPr>
        <w:t>Κρεμαστινός</w:t>
      </w:r>
      <w:proofErr w:type="spellEnd"/>
      <w:r w:rsidRPr="00901534">
        <w:rPr>
          <w:rFonts w:eastAsia="Times New Roman" w:cs="Times New Roman"/>
          <w:b/>
          <w:szCs w:val="24"/>
        </w:rPr>
        <w:t>):</w:t>
      </w:r>
      <w:r w:rsidRPr="00901534">
        <w:rPr>
          <w:rFonts w:eastAsia="Times New Roman" w:cs="Times New Roman"/>
          <w:szCs w:val="24"/>
        </w:rPr>
        <w:t xml:space="preserve"> </w:t>
      </w:r>
      <w:r>
        <w:rPr>
          <w:rFonts w:eastAsia="Times New Roman" w:cs="Times New Roman"/>
          <w:szCs w:val="24"/>
        </w:rPr>
        <w:t>Κύριε Υφυπουργέ, έ</w:t>
      </w:r>
      <w:r w:rsidRPr="00901534">
        <w:rPr>
          <w:rFonts w:eastAsia="Times New Roman" w:cs="Times New Roman"/>
          <w:szCs w:val="24"/>
        </w:rPr>
        <w:t xml:space="preserve">χετε </w:t>
      </w:r>
      <w:r>
        <w:rPr>
          <w:rFonts w:eastAsia="Times New Roman" w:cs="Times New Roman"/>
          <w:szCs w:val="24"/>
        </w:rPr>
        <w:t xml:space="preserve">και πάλι </w:t>
      </w:r>
      <w:r w:rsidRPr="00901534">
        <w:rPr>
          <w:rFonts w:eastAsia="Times New Roman" w:cs="Times New Roman"/>
          <w:szCs w:val="24"/>
        </w:rPr>
        <w:t>τον λόγο.</w:t>
      </w:r>
    </w:p>
    <w:p w14:paraId="6A14AB12" w14:textId="77777777" w:rsidR="00EE1832" w:rsidRDefault="009476A9">
      <w:pPr>
        <w:spacing w:line="600" w:lineRule="auto"/>
        <w:ind w:firstLine="720"/>
        <w:contextualSpacing/>
        <w:jc w:val="both"/>
        <w:rPr>
          <w:rFonts w:eastAsia="Times New Roman" w:cs="Times New Roman"/>
          <w:szCs w:val="24"/>
        </w:rPr>
      </w:pPr>
      <w:r w:rsidRPr="00FF081D">
        <w:rPr>
          <w:rFonts w:eastAsia="Times New Roman" w:cs="Times New Roman"/>
          <w:b/>
          <w:szCs w:val="24"/>
        </w:rPr>
        <w:t>ΑΝΑΣΤΑΣΙΟΣ ΠΕΤΡΟΠΟΥΛΟΣ (Υφυπουργός Εργασίας, Κο</w:t>
      </w:r>
      <w:r w:rsidRPr="00FF081D">
        <w:rPr>
          <w:rFonts w:eastAsia="Times New Roman" w:cs="Times New Roman"/>
          <w:b/>
          <w:szCs w:val="24"/>
        </w:rPr>
        <w:t xml:space="preserve">ινωνικής Ασφάλισης και Κοινωνικής Αλληλεγγύης): </w:t>
      </w:r>
      <w:r w:rsidRPr="00FF081D">
        <w:rPr>
          <w:rFonts w:eastAsia="Times New Roman" w:cs="Times New Roman"/>
          <w:szCs w:val="24"/>
        </w:rPr>
        <w:t xml:space="preserve">Κύριε </w:t>
      </w:r>
      <w:proofErr w:type="spellStart"/>
      <w:r w:rsidRPr="00FF081D">
        <w:rPr>
          <w:rFonts w:eastAsia="Times New Roman" w:cs="Times New Roman"/>
          <w:szCs w:val="24"/>
        </w:rPr>
        <w:t>Γιόγιακα</w:t>
      </w:r>
      <w:proofErr w:type="spellEnd"/>
      <w:r w:rsidRPr="00FF081D">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τον Ιανουάριο, πριν λίγες μέρες, πριν δύο βδομάδες περίπου, δημοσιεύθηκε το οργανόγραμμα του ΕΦΚΑ. Αυτό μας δίνει τη δυνατότητα πραγματικών ενοποιήσεων και προχωράει αυτό το σχέδιο. Το σχέδιο </w:t>
      </w:r>
      <w:r>
        <w:rPr>
          <w:rFonts w:eastAsia="Times New Roman" w:cs="Times New Roman"/>
          <w:szCs w:val="24"/>
        </w:rPr>
        <w:t>έχει προετοιμαστεί και τώρα εκπληρώνεται και εφαρμόζεται. Βεβαίως, με την ενοποίηση αυτή θα έχουμε καλύτερα αποτελέσματα στους διαδοχικούς χρόνους ασφάλισης σε διαφορετικούς φορείς. Σωστά εντοπίζετε ένα πρόβλημα το οποίο υπάρχει γενικά σε όλη την κοινωνική</w:t>
      </w:r>
      <w:r>
        <w:rPr>
          <w:rFonts w:eastAsia="Times New Roman" w:cs="Times New Roman"/>
          <w:szCs w:val="24"/>
        </w:rPr>
        <w:t xml:space="preserve"> ασφάλιση, όταν έχουμε διαδοχικό χρόνο ασφάλισης, διότι δεν υπάρχει ενοποιημένος στον φάκελο του ασφαλισμένου και πρέπει να συγκεντρωθεί από διαφορετικά σημεία αυτός ο ασφαλιστικός χρόνος. Αυτά είναι τα επιτεύγματα που θα έχει ο ΕΦΚΑ.</w:t>
      </w:r>
    </w:p>
    <w:p w14:paraId="6A14AB1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οργανόγραμμα όμως </w:t>
      </w:r>
      <w:r>
        <w:rPr>
          <w:rFonts w:eastAsia="Times New Roman" w:cs="Times New Roman"/>
          <w:szCs w:val="24"/>
        </w:rPr>
        <w:t>ήταν απαραίτητο να ολοκληρωθεί. Πραγματικά, καθυστέρησε σε μεγάλο βαθμό λόγω της επεξεργασίας στην οποία υπεβλήθη, μακρόχρονες επεξεργασίες με τη συμμετοχή και των στελεχών και των υπαλλήλων του ΕΦΚΑ, για να είναι ένας φορέας που όλοι μαζί δημιουργούν, όλο</w:t>
      </w:r>
      <w:r>
        <w:rPr>
          <w:rFonts w:eastAsia="Times New Roman" w:cs="Times New Roman"/>
          <w:szCs w:val="24"/>
        </w:rPr>
        <w:t xml:space="preserve">ι μαζί προστατεύουν, γιατί είναι δικό τους δημιούργημα. </w:t>
      </w:r>
    </w:p>
    <w:p w14:paraId="6A14AB1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Αυτό τελείωσε. Επομένως στο επόμενο διάστημα -θα έχω την ευκαιρία να απαντήσω και μετά στην επίκαιρη ερώτηση του κ. </w:t>
      </w:r>
      <w:proofErr w:type="spellStart"/>
      <w:r>
        <w:rPr>
          <w:rFonts w:eastAsia="Times New Roman" w:cs="Times New Roman"/>
          <w:szCs w:val="24"/>
        </w:rPr>
        <w:t>Σεβαστάκη</w:t>
      </w:r>
      <w:proofErr w:type="spellEnd"/>
      <w:r>
        <w:rPr>
          <w:rFonts w:eastAsia="Times New Roman" w:cs="Times New Roman"/>
          <w:szCs w:val="24"/>
        </w:rPr>
        <w:t>, που αφορά παρεμφερές ζήτημα για την οργάνωση του ΕΦΚΑ- προχωράει και γίν</w:t>
      </w:r>
      <w:r>
        <w:rPr>
          <w:rFonts w:eastAsia="Times New Roman" w:cs="Times New Roman"/>
          <w:szCs w:val="24"/>
        </w:rPr>
        <w:t xml:space="preserve">εται καλά η δουλειά. </w:t>
      </w:r>
    </w:p>
    <w:p w14:paraId="6A14AB1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Επαναλαμβάνω, όμως, ότι οι προσωρινές συντάξεις στους αγρότες ειδικά απαγορεύονταν παλιά. Από το</w:t>
      </w:r>
      <w:r>
        <w:rPr>
          <w:rFonts w:eastAsia="Times New Roman" w:cs="Times New Roman"/>
          <w:szCs w:val="24"/>
        </w:rPr>
        <w:t>ν</w:t>
      </w:r>
      <w:r>
        <w:rPr>
          <w:rFonts w:eastAsia="Times New Roman" w:cs="Times New Roman"/>
          <w:szCs w:val="24"/>
        </w:rPr>
        <w:t xml:space="preserve"> νόμο τον δικό μας επιτρέπεται. Και ήδη σας είπα ότι χορηγήθηκαν. Δυστυχώς επειδή δημιουργήθηκε και ο ΟΠΕΚΑ με στελέχη του ΟΓΑ και καλύψα</w:t>
      </w:r>
      <w:r>
        <w:rPr>
          <w:rFonts w:eastAsia="Times New Roman" w:cs="Times New Roman"/>
          <w:szCs w:val="24"/>
        </w:rPr>
        <w:t xml:space="preserve">με τις </w:t>
      </w:r>
      <w:proofErr w:type="spellStart"/>
      <w:r>
        <w:rPr>
          <w:rFonts w:eastAsia="Times New Roman" w:cs="Times New Roman"/>
          <w:szCs w:val="24"/>
        </w:rPr>
        <w:t>προνοιακές</w:t>
      </w:r>
      <w:proofErr w:type="spellEnd"/>
      <w:r>
        <w:rPr>
          <w:rFonts w:eastAsia="Times New Roman" w:cs="Times New Roman"/>
          <w:szCs w:val="24"/>
        </w:rPr>
        <w:t xml:space="preserve"> παροχές με έναν νέο φορέα που δημιουργήθηκε με στελέχη του ΟΓΑ, εκεί ειδικά στον ΟΓΑ είχαμε ακόμα μικρότερες δυνάμεις από άποψη προσωπικού. Όλο αυτό, όμως, καλύπτεται σύντομα και οργανώνεται, γιατί θα έχουμε αυτή την ενοποίηση των φορέων.</w:t>
      </w:r>
    </w:p>
    <w:p w14:paraId="6A14AB1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πω, όμως, ότι παρατηρείται από τα στοιχεία μας ότι το 30% των συντάξεων των αγροτών απορρίπτονται, διότι δεν έχουν τις προϋποθέσεις είτε γιατί τους λείπει ασφαλιστικός χρόνος είτε γιατί έχουν οφειλές. Και αυτό είναι ένα δύσκολο πρόβλημα που πρέπει </w:t>
      </w:r>
      <w:r>
        <w:rPr>
          <w:rFonts w:eastAsia="Times New Roman" w:cs="Times New Roman"/>
          <w:szCs w:val="24"/>
        </w:rPr>
        <w:t>να λύσουμε. Όταν θα δώσεις προσωρινή σύνταξη, πρέπει να έχεις σχεδόν ακουμπήσει τα όρια της βεβαιότητας ότι αυτή τη σύνταξη θα την πάρει κιόλας. Διαφορετικά θα βρεθεί σε θέση αυτός που τα έλαβε να τα επιστρέψει. Και δεν θέλουμε να συμβαίνει αυτό, δηλαδή να</w:t>
      </w:r>
      <w:r>
        <w:rPr>
          <w:rFonts w:eastAsia="Times New Roman" w:cs="Times New Roman"/>
          <w:szCs w:val="24"/>
        </w:rPr>
        <w:t xml:space="preserve"> χορηγούμε συντάξεις που στη συνέχεια καλείται ο ασφαλισμένος να επιστρέψει, γιατί δεν θα μπορεί. Είναι ένα πρόβλημα αυτό, το οποίο πρέπει να λύσουμε. Είναι ένα λεπτό θέμα και το κοιτάζουμε. </w:t>
      </w:r>
    </w:p>
    <w:p w14:paraId="6A14AB1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Νομίζω -θα το διαπιστώσετε κι εσείς- ότι στους επόμενους μήνες θ</w:t>
      </w:r>
      <w:r>
        <w:rPr>
          <w:rFonts w:eastAsia="Times New Roman" w:cs="Times New Roman"/>
          <w:szCs w:val="24"/>
        </w:rPr>
        <w:t>α έχουμε καλύτερη εξέλιξη ως προς τη χορήγηση των συντάξεων, διότι και τα συστήματα εξελίσσονται. Δεν είχαμε συστήματα αξιόπιστα και με την ταχύτητα που θα έπρεπε να έχουν στον ΟΓΑ. Μόνο το πρώην ΙΚΑ είχε κάπως ένα σύστημα, το οποίο λειτουργούσε με την υπο</w:t>
      </w:r>
      <w:r>
        <w:rPr>
          <w:rFonts w:eastAsia="Times New Roman" w:cs="Times New Roman"/>
          <w:szCs w:val="24"/>
        </w:rPr>
        <w:t xml:space="preserve">στήριξη της </w:t>
      </w:r>
      <w:r>
        <w:rPr>
          <w:rFonts w:eastAsia="Times New Roman" w:cs="Times New Roman"/>
          <w:szCs w:val="24"/>
        </w:rPr>
        <w:t>«</w:t>
      </w:r>
      <w:r>
        <w:rPr>
          <w:rFonts w:eastAsia="Times New Roman" w:cs="Times New Roman"/>
          <w:szCs w:val="24"/>
          <w:lang w:val="en-US"/>
        </w:rPr>
        <w:t>INTRASOFT</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Ήταν ένα δαπανηρό σύστημα, το οποίο απέδιδε καλύτερα φυσικά σε σχέση με άλλους φορείς. Αλλά όσο προχωράει το ολοκληρωμένο πληροφοριακό σύστημα του ΕΦΚΑ, να ξέρετε ότι θα έχουμε καλά αποτελέσματα στο μέλλον για όλους και με ταχύτητα</w:t>
      </w:r>
      <w:r>
        <w:rPr>
          <w:rFonts w:eastAsia="Times New Roman" w:cs="Times New Roman"/>
          <w:szCs w:val="24"/>
        </w:rPr>
        <w:t xml:space="preserve"> θα εξυπηρετούνται όλοι οι ασφαλισμένοι.</w:t>
      </w:r>
    </w:p>
    <w:p w14:paraId="6A14AB1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λογοδοτούμε απέναντι στους ασφαλισμένους. Και θα κάνουμε τον απολογισμό μας ξανά. Τον κάνουμε και στη Βουλή. Θα τον κάνουμε και στην αρμόδια </w:t>
      </w:r>
      <w:r>
        <w:rPr>
          <w:rFonts w:eastAsia="Times New Roman" w:cs="Times New Roman"/>
          <w:szCs w:val="24"/>
        </w:rPr>
        <w:t>ε</w:t>
      </w:r>
      <w:r>
        <w:rPr>
          <w:rFonts w:eastAsia="Times New Roman" w:cs="Times New Roman"/>
          <w:szCs w:val="24"/>
        </w:rPr>
        <w:t>πιτροπή. Ο έλεγχός σας είναι αναγκαίος και χρήσιμος, γιατί και τα σ</w:t>
      </w:r>
      <w:r>
        <w:rPr>
          <w:rFonts w:eastAsia="Times New Roman" w:cs="Times New Roman"/>
          <w:szCs w:val="24"/>
        </w:rPr>
        <w:t>τελέχη του ΕΦΚΑ αντιλαμβάνονται και αφουγκράζονται την αγωνία των πολιτών. Δεν μας ενοχλεί ο έλεγχος. Καλά κάνετε και ρωτάτε, για να αντιλαμβάνονται όλοι και να συνειδητοποιούν την ανάγκη της ταχύτερης διεκπεραίωσης των υποθέσεων των πολιτών. Και αυτό θα τ</w:t>
      </w:r>
      <w:r>
        <w:rPr>
          <w:rFonts w:eastAsia="Times New Roman" w:cs="Times New Roman"/>
          <w:szCs w:val="24"/>
        </w:rPr>
        <w:t xml:space="preserve">ο κάνουμε. </w:t>
      </w:r>
    </w:p>
    <w:p w14:paraId="6A14AB1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14AB1A" w14:textId="77777777" w:rsidR="00EE1832" w:rsidRDefault="009476A9">
      <w:pPr>
        <w:spacing w:line="600" w:lineRule="auto"/>
        <w:ind w:firstLine="720"/>
        <w:contextualSpacing/>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κι εγώ.</w:t>
      </w:r>
    </w:p>
    <w:p w14:paraId="6A14AB1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ο συνάδελφος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Βουλευτής της Νέας Δημοκρατίας του Νομού Ημαθίας, ζητεί </w:t>
      </w:r>
      <w:r>
        <w:rPr>
          <w:rFonts w:eastAsia="Times New Roman" w:cs="Times New Roman"/>
          <w:szCs w:val="24"/>
        </w:rPr>
        <w:t xml:space="preserve">ολιγοήμερη άδεια απουσίας στο εξωτερικό. </w:t>
      </w:r>
      <w:r>
        <w:rPr>
          <w:rFonts w:eastAsia="Times New Roman" w:cs="Times New Roman"/>
          <w:szCs w:val="24"/>
        </w:rPr>
        <w:t>Η Βουλή εγκρίνει;</w:t>
      </w:r>
    </w:p>
    <w:p w14:paraId="6A14AB1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A14AB1D" w14:textId="77777777" w:rsidR="00EE1832" w:rsidRDefault="009476A9">
      <w:pPr>
        <w:spacing w:line="600" w:lineRule="auto"/>
        <w:ind w:firstLine="720"/>
        <w:contextualSpacing/>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A14AB1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η</w:t>
      </w:r>
      <w:r>
        <w:rPr>
          <w:rFonts w:eastAsia="Times New Roman" w:cs="Times New Roman"/>
          <w:szCs w:val="24"/>
        </w:rPr>
        <w:t xml:space="preserve"> όγδοη με αριθμό 330/4-2-2019 </w:t>
      </w:r>
      <w:r>
        <w:rPr>
          <w:rFonts w:eastAsia="Times New Roman" w:cs="Times New Roman"/>
          <w:szCs w:val="24"/>
        </w:rPr>
        <w:t xml:space="preserve">επίκαιρη ερώτηση </w:t>
      </w:r>
      <w:r>
        <w:rPr>
          <w:rFonts w:eastAsia="Times New Roman" w:cs="Times New Roman"/>
          <w:szCs w:val="24"/>
        </w:rPr>
        <w:t>δευ</w:t>
      </w:r>
      <w:r>
        <w:rPr>
          <w:rFonts w:eastAsia="Times New Roman" w:cs="Times New Roman"/>
          <w:szCs w:val="24"/>
        </w:rPr>
        <w:t>τ</w:t>
      </w:r>
      <w:r>
        <w:rPr>
          <w:rFonts w:eastAsia="Times New Roman" w:cs="Times New Roman"/>
          <w:szCs w:val="24"/>
        </w:rPr>
        <w:t>έ</w:t>
      </w:r>
      <w:r>
        <w:rPr>
          <w:rFonts w:eastAsia="Times New Roman" w:cs="Times New Roman"/>
          <w:szCs w:val="24"/>
        </w:rPr>
        <w:t>ρου κύκλ</w:t>
      </w:r>
      <w:r>
        <w:rPr>
          <w:rFonts w:eastAsia="Times New Roman" w:cs="Times New Roman"/>
          <w:szCs w:val="24"/>
        </w:rPr>
        <w:t xml:space="preserve">ου </w:t>
      </w:r>
      <w:r>
        <w:rPr>
          <w:rFonts w:eastAsia="Times New Roman" w:cs="Times New Roman"/>
          <w:szCs w:val="24"/>
        </w:rPr>
        <w:t xml:space="preserve">του Ανεξάρτητου Βουλευτή Ευβοίας κ. Νικόλαου Μίχου προς τον Υπουργό Εξωτερικών, με θέμα: «Συνέχιση διωγμών των μελών της ελληνικής μειονότητας στην Αλβανία», δεν θα συζητηθεί λόγω κωλύματος του Αναπληρωτή Υπουργού Εξωτερικών κ. </w:t>
      </w:r>
      <w:proofErr w:type="spellStart"/>
      <w:r>
        <w:rPr>
          <w:rFonts w:eastAsia="Times New Roman" w:cs="Times New Roman"/>
          <w:szCs w:val="24"/>
        </w:rPr>
        <w:t>Κατρούγκαλου</w:t>
      </w:r>
      <w:proofErr w:type="spellEnd"/>
      <w:r>
        <w:rPr>
          <w:rFonts w:eastAsia="Times New Roman" w:cs="Times New Roman"/>
          <w:szCs w:val="24"/>
        </w:rPr>
        <w:t>. Αιτία: Ανει</w:t>
      </w:r>
      <w:r>
        <w:rPr>
          <w:rFonts w:eastAsia="Times New Roman" w:cs="Times New Roman"/>
          <w:szCs w:val="24"/>
        </w:rPr>
        <w:t xml:space="preserve">λημμένες υποχρεώσεις. </w:t>
      </w:r>
    </w:p>
    <w:p w14:paraId="6A14AB1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πέμπτη με αριθμό 334/5-2-2019 </w:t>
      </w:r>
      <w:r>
        <w:rPr>
          <w:rFonts w:eastAsia="Times New Roman" w:cs="Times New Roman"/>
          <w:szCs w:val="24"/>
        </w:rPr>
        <w:t xml:space="preserve">επίκαιρη ερώτηση </w:t>
      </w:r>
      <w:r>
        <w:rPr>
          <w:rFonts w:eastAsia="Times New Roman" w:cs="Times New Roman"/>
          <w:szCs w:val="24"/>
        </w:rPr>
        <w:t>δευ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w:t>
      </w:r>
      <w:r>
        <w:rPr>
          <w:rFonts w:eastAsia="Times New Roman" w:cs="Times New Roman"/>
          <w:szCs w:val="24"/>
        </w:rPr>
        <w:t xml:space="preserve">του Βουλευτή Β΄ Θεσσαλονίκης του Κομμουνιστικού Κόμματος Ελλάδας κ. Αθανάσιου </w:t>
      </w:r>
      <w:proofErr w:type="spellStart"/>
      <w:r>
        <w:rPr>
          <w:rFonts w:eastAsia="Times New Roman" w:cs="Times New Roman"/>
          <w:szCs w:val="24"/>
        </w:rPr>
        <w:t>Βαρδαλή</w:t>
      </w:r>
      <w:proofErr w:type="spellEnd"/>
      <w:r>
        <w:rPr>
          <w:rFonts w:eastAsia="Times New Roman" w:cs="Times New Roman"/>
          <w:szCs w:val="24"/>
        </w:rPr>
        <w:t xml:space="preserve"> προς την Υπουργό Εργασίας, Κοινωνικής Ασφάλισης και Κοινωνικής Αλληλεγγύης</w:t>
      </w:r>
      <w:r>
        <w:rPr>
          <w:rFonts w:eastAsia="Times New Roman" w:cs="Times New Roman"/>
          <w:szCs w:val="24"/>
        </w:rPr>
        <w:t xml:space="preserve">, σχετικά με την προσπάθεια παρεμπόδισης της </w:t>
      </w:r>
      <w:r>
        <w:rPr>
          <w:rFonts w:eastAsia="Times New Roman" w:cs="Times New Roman"/>
          <w:szCs w:val="24"/>
        </w:rPr>
        <w:lastRenderedPageBreak/>
        <w:t>συνδικαλιστικής δράσης και τις απολύσεις στην Τράπεζα Πειραιώς, δεν θα συζητηθεί λόγω κωλύματος της Υπουργού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Αιτία: Φόρτος εργασίας.</w:t>
      </w:r>
    </w:p>
    <w:p w14:paraId="6A14AB2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 έβ</w:t>
      </w:r>
      <w:r>
        <w:rPr>
          <w:rFonts w:eastAsia="Times New Roman" w:cs="Times New Roman"/>
          <w:szCs w:val="24"/>
        </w:rPr>
        <w:t xml:space="preserve">δομη με αριθμό 337/5-2-2019 </w:t>
      </w:r>
      <w:r>
        <w:rPr>
          <w:rFonts w:eastAsia="Times New Roman" w:cs="Times New Roman"/>
          <w:szCs w:val="24"/>
        </w:rPr>
        <w:t xml:space="preserve">επίκαιρη ερώτηση </w:t>
      </w:r>
      <w:r>
        <w:rPr>
          <w:rFonts w:eastAsia="Times New Roman" w:cs="Times New Roman"/>
          <w:szCs w:val="24"/>
        </w:rPr>
        <w:t>δευ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w:t>
      </w:r>
      <w:r>
        <w:rPr>
          <w:rFonts w:eastAsia="Times New Roman" w:cs="Times New Roman"/>
          <w:szCs w:val="24"/>
        </w:rPr>
        <w:t xml:space="preserve">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«Προβλήματα εργαζομένων στις επι</w:t>
      </w:r>
      <w:r>
        <w:rPr>
          <w:rFonts w:eastAsia="Times New Roman" w:cs="Times New Roman"/>
          <w:szCs w:val="24"/>
        </w:rPr>
        <w:t xml:space="preserve">χειρήσεις συμφερόντων </w:t>
      </w:r>
      <w:r w:rsidRPr="002425BA">
        <w:rPr>
          <w:rFonts w:eastAsia="Times New Roman" w:cs="Times New Roman"/>
          <w:szCs w:val="24"/>
        </w:rPr>
        <w:t>“</w:t>
      </w:r>
      <w:r>
        <w:rPr>
          <w:rFonts w:eastAsia="Times New Roman" w:cs="Times New Roman"/>
          <w:szCs w:val="24"/>
        </w:rPr>
        <w:t>ΖΟΥΡΑ</w:t>
      </w:r>
      <w:r w:rsidRPr="002425BA">
        <w:rPr>
          <w:rFonts w:eastAsia="Times New Roman" w:cs="Times New Roman"/>
          <w:szCs w:val="24"/>
        </w:rPr>
        <w:t>”</w:t>
      </w:r>
      <w:r>
        <w:rPr>
          <w:rFonts w:eastAsia="Times New Roman" w:cs="Times New Roman"/>
          <w:szCs w:val="24"/>
        </w:rPr>
        <w:t>», δεν θα συζητηθεί λόγω κωλύματος της Υπουργού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Αιτία: Φόρτος εργασίας.</w:t>
      </w:r>
    </w:p>
    <w:p w14:paraId="6A14AB2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ένατη με αριθμό 315/29-1-2019 </w:t>
      </w:r>
      <w:r>
        <w:rPr>
          <w:rFonts w:eastAsia="Times New Roman" w:cs="Times New Roman"/>
          <w:szCs w:val="24"/>
        </w:rPr>
        <w:t xml:space="preserve">επίκαιρη ερώτηση </w:t>
      </w:r>
      <w:r>
        <w:rPr>
          <w:rFonts w:eastAsia="Times New Roman" w:cs="Times New Roman"/>
          <w:szCs w:val="24"/>
        </w:rPr>
        <w:t>δευ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w:t>
      </w:r>
      <w:r>
        <w:rPr>
          <w:rFonts w:eastAsia="Times New Roman" w:cs="Times New Roman"/>
          <w:szCs w:val="24"/>
        </w:rPr>
        <w:t>του Ζ΄ Α</w:t>
      </w:r>
      <w:r>
        <w:rPr>
          <w:rFonts w:eastAsia="Times New Roman" w:cs="Times New Roman"/>
          <w:szCs w:val="24"/>
        </w:rPr>
        <w:t>ντιπροέδρου της Βουλής και Ανεξάρτητου Βουλευτή Α</w:t>
      </w:r>
      <w:r>
        <w:rPr>
          <w:rFonts w:eastAsia="Times New Roman" w:cs="Times New Roman"/>
          <w:szCs w:val="24"/>
        </w:rPr>
        <w:t>΄</w:t>
      </w:r>
      <w:r>
        <w:rPr>
          <w:rFonts w:eastAsia="Times New Roman" w:cs="Times New Roman"/>
          <w:szCs w:val="24"/>
        </w:rPr>
        <w:t xml:space="preserve"> Αθηνών κ. Σπυρίδωνος Λυκούδη προς την Υπουργό Εργασίας, Κοινωνικής Ασφάλισης και Κοινωνικής Αλληλεγγύης, σχετικά με τις συνθήκες διαβίωσης και εργασίας των μεταναστών στη Νέα </w:t>
      </w:r>
      <w:proofErr w:type="spellStart"/>
      <w:r>
        <w:rPr>
          <w:rFonts w:eastAsia="Times New Roman" w:cs="Times New Roman"/>
          <w:szCs w:val="24"/>
        </w:rPr>
        <w:t>Μανωλάδα</w:t>
      </w:r>
      <w:proofErr w:type="spellEnd"/>
      <w:r>
        <w:rPr>
          <w:rFonts w:eastAsia="Times New Roman" w:cs="Times New Roman"/>
          <w:szCs w:val="24"/>
        </w:rPr>
        <w:t xml:space="preserve"> μετά τη φωτιά, δεν θα</w:t>
      </w:r>
      <w:r>
        <w:rPr>
          <w:rFonts w:eastAsia="Times New Roman" w:cs="Times New Roman"/>
          <w:szCs w:val="24"/>
        </w:rPr>
        <w:t xml:space="preserve"> συζητηθεί λόγω κωλύματος της Υπουργού Εργασίας, Κοινωνικής </w:t>
      </w:r>
      <w:r>
        <w:rPr>
          <w:rFonts w:eastAsia="Times New Roman" w:cs="Times New Roman"/>
          <w:szCs w:val="24"/>
        </w:rPr>
        <w:lastRenderedPageBreak/>
        <w:t>Ασφάλισης και Κοινωνικής Αλληλεγγύης,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Αιτία: Φόρτος εργασίας.</w:t>
      </w:r>
    </w:p>
    <w:p w14:paraId="6A14AB2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με αριθμό 284/21-1-2019 </w:t>
      </w:r>
      <w:r>
        <w:rPr>
          <w:rFonts w:eastAsia="Times New Roman" w:cs="Times New Roman"/>
          <w:szCs w:val="24"/>
        </w:rPr>
        <w:t xml:space="preserve">επίκαιρη ερώτηση </w:t>
      </w:r>
      <w:r>
        <w:rPr>
          <w:rFonts w:eastAsia="Times New Roman" w:cs="Times New Roman"/>
          <w:szCs w:val="24"/>
        </w:rPr>
        <w:t>δευ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w:t>
      </w:r>
      <w:r>
        <w:rPr>
          <w:rFonts w:eastAsia="Times New Roman" w:cs="Times New Roman"/>
          <w:szCs w:val="24"/>
        </w:rPr>
        <w:t>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Αυγή κ. Χρήστου Παππά προς τον Υπουργό Εξωτερικών, με θέμα: «Οι Αλβανοί δρομολογούν εξελίξεις δημιουργίας </w:t>
      </w:r>
      <w:r w:rsidRPr="00753318">
        <w:rPr>
          <w:rFonts w:eastAsia="Times New Roman" w:cs="Times New Roman"/>
          <w:szCs w:val="24"/>
        </w:rPr>
        <w:t>“</w:t>
      </w:r>
      <w:r>
        <w:rPr>
          <w:rFonts w:eastAsia="Times New Roman" w:cs="Times New Roman"/>
          <w:szCs w:val="24"/>
        </w:rPr>
        <w:t>Μεγάλης Αλβανίας</w:t>
      </w:r>
      <w:r w:rsidRPr="00753318">
        <w:rPr>
          <w:rFonts w:eastAsia="Times New Roman" w:cs="Times New Roman"/>
          <w:szCs w:val="24"/>
        </w:rPr>
        <w:t>”</w:t>
      </w:r>
      <w:r>
        <w:rPr>
          <w:rFonts w:eastAsia="Times New Roman" w:cs="Times New Roman"/>
          <w:szCs w:val="24"/>
        </w:rPr>
        <w:t>», δεν θα συζητηθεί.</w:t>
      </w:r>
    </w:p>
    <w:p w14:paraId="6A14AB23" w14:textId="77777777" w:rsidR="00EE1832" w:rsidRDefault="009476A9">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ενδέκατη </w:t>
      </w:r>
      <w:r>
        <w:rPr>
          <w:rFonts w:eastAsia="Times New Roman"/>
          <w:szCs w:val="24"/>
        </w:rPr>
        <w:t xml:space="preserve">με </w:t>
      </w:r>
      <w:r>
        <w:rPr>
          <w:rFonts w:eastAsia="Times New Roman"/>
          <w:szCs w:val="24"/>
        </w:rPr>
        <w:t>αριθμό 280/17-1-2019 επίκαιρη ερώτηση δε</w:t>
      </w:r>
      <w:r>
        <w:rPr>
          <w:rFonts w:eastAsia="Times New Roman"/>
          <w:szCs w:val="24"/>
        </w:rPr>
        <w:t>υ</w:t>
      </w:r>
      <w:r>
        <w:rPr>
          <w:rFonts w:eastAsia="Times New Roman"/>
          <w:szCs w:val="24"/>
        </w:rPr>
        <w:t>τ</w:t>
      </w:r>
      <w:r>
        <w:rPr>
          <w:rFonts w:eastAsia="Times New Roman"/>
          <w:szCs w:val="24"/>
        </w:rPr>
        <w:t>έ</w:t>
      </w:r>
      <w:r>
        <w:rPr>
          <w:rFonts w:eastAsia="Times New Roman"/>
          <w:szCs w:val="24"/>
        </w:rPr>
        <w:t>ρου κύκλου του Β</w:t>
      </w:r>
      <w:r w:rsidRPr="007C3613">
        <w:rPr>
          <w:rFonts w:eastAsia="Times New Roman"/>
          <w:szCs w:val="24"/>
        </w:rPr>
        <w:t xml:space="preserve">ουλευτή </w:t>
      </w:r>
      <w:r>
        <w:rPr>
          <w:rFonts w:eastAsia="Times New Roman"/>
          <w:szCs w:val="24"/>
        </w:rPr>
        <w:t>Α΄</w:t>
      </w:r>
      <w:r w:rsidRPr="007C3613">
        <w:rPr>
          <w:rFonts w:eastAsia="Times New Roman"/>
          <w:szCs w:val="24"/>
        </w:rPr>
        <w:t xml:space="preserve"> Πειραιώς τ</w:t>
      </w:r>
      <w:r>
        <w:rPr>
          <w:rFonts w:eastAsia="Times New Roman"/>
          <w:szCs w:val="24"/>
        </w:rPr>
        <w:t>ου Λαϊκού Συνδέσ</w:t>
      </w:r>
      <w:r>
        <w:rPr>
          <w:rFonts w:eastAsia="Times New Roman"/>
          <w:szCs w:val="24"/>
        </w:rPr>
        <w:t>μου</w:t>
      </w:r>
      <w:r>
        <w:rPr>
          <w:rFonts w:eastAsia="Times New Roman"/>
          <w:szCs w:val="24"/>
        </w:rPr>
        <w:t xml:space="preserve"> </w:t>
      </w:r>
      <w:r>
        <w:rPr>
          <w:rFonts w:eastAsia="Times New Roman"/>
          <w:szCs w:val="24"/>
        </w:rPr>
        <w:t>-</w:t>
      </w:r>
      <w:r>
        <w:rPr>
          <w:rFonts w:eastAsia="Times New Roman"/>
          <w:szCs w:val="24"/>
        </w:rPr>
        <w:t xml:space="preserve"> </w:t>
      </w:r>
      <w:r w:rsidRPr="007C3613">
        <w:rPr>
          <w:rFonts w:eastAsia="Times New Roman"/>
          <w:szCs w:val="24"/>
        </w:rPr>
        <w:t>Χρυσή Αυγή κ</w:t>
      </w:r>
      <w:r>
        <w:rPr>
          <w:rFonts w:eastAsia="Times New Roman"/>
          <w:szCs w:val="24"/>
        </w:rPr>
        <w:t>.</w:t>
      </w:r>
      <w:r w:rsidRPr="007C3613">
        <w:rPr>
          <w:rFonts w:eastAsia="Times New Roman"/>
          <w:szCs w:val="24"/>
        </w:rPr>
        <w:t xml:space="preserve"> </w:t>
      </w:r>
      <w:proofErr w:type="spellStart"/>
      <w:r w:rsidRPr="007C3613">
        <w:rPr>
          <w:rFonts w:eastAsia="Times New Roman"/>
          <w:szCs w:val="24"/>
        </w:rPr>
        <w:t>Κούζηλου</w:t>
      </w:r>
      <w:proofErr w:type="spellEnd"/>
      <w:r w:rsidRPr="007C3613">
        <w:rPr>
          <w:rFonts w:eastAsia="Times New Roman"/>
          <w:szCs w:val="24"/>
        </w:rPr>
        <w:t xml:space="preserve"> προς τ</w:t>
      </w:r>
      <w:r>
        <w:rPr>
          <w:rFonts w:eastAsia="Times New Roman"/>
          <w:szCs w:val="24"/>
        </w:rPr>
        <w:t>ο</w:t>
      </w:r>
      <w:r w:rsidRPr="007C3613">
        <w:rPr>
          <w:rFonts w:eastAsia="Times New Roman"/>
          <w:szCs w:val="24"/>
        </w:rPr>
        <w:t>ν Υπουργό</w:t>
      </w:r>
      <w:r>
        <w:rPr>
          <w:rFonts w:eastAsia="Times New Roman"/>
          <w:szCs w:val="24"/>
        </w:rPr>
        <w:t xml:space="preserve"> Εξωτερικών με θέμα: «Τη </w:t>
      </w:r>
      <w:proofErr w:type="spellStart"/>
      <w:r>
        <w:rPr>
          <w:rFonts w:eastAsia="Times New Roman"/>
          <w:szCs w:val="24"/>
        </w:rPr>
        <w:t>συνδιαχείριση</w:t>
      </w:r>
      <w:proofErr w:type="spellEnd"/>
      <w:r w:rsidRPr="007C3613">
        <w:rPr>
          <w:rFonts w:eastAsia="Times New Roman"/>
          <w:szCs w:val="24"/>
        </w:rPr>
        <w:t xml:space="preserve"> </w:t>
      </w:r>
      <w:r>
        <w:rPr>
          <w:rFonts w:eastAsia="Times New Roman"/>
          <w:szCs w:val="24"/>
        </w:rPr>
        <w:t>του Αιγαίου προωθεί η Κυβέρνηση»</w:t>
      </w:r>
      <w:r>
        <w:rPr>
          <w:rFonts w:eastAsia="Times New Roman"/>
          <w:szCs w:val="24"/>
        </w:rPr>
        <w:t>,</w:t>
      </w:r>
      <w:r>
        <w:rPr>
          <w:rFonts w:eastAsia="Times New Roman"/>
          <w:szCs w:val="24"/>
        </w:rPr>
        <w:t xml:space="preserve"> δεν θα συζητηθεί.</w:t>
      </w:r>
    </w:p>
    <w:p w14:paraId="6A14AB24"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Η δωδέκατη </w:t>
      </w:r>
      <w:r>
        <w:rPr>
          <w:rFonts w:eastAsia="Times New Roman"/>
          <w:szCs w:val="24"/>
        </w:rPr>
        <w:t xml:space="preserve">με </w:t>
      </w:r>
      <w:r>
        <w:rPr>
          <w:rFonts w:eastAsia="Times New Roman"/>
          <w:szCs w:val="24"/>
        </w:rPr>
        <w:t>αριθμό 260/9-1-2019 επίκαιρη ερώτηση δε</w:t>
      </w:r>
      <w:r>
        <w:rPr>
          <w:rFonts w:eastAsia="Times New Roman"/>
          <w:szCs w:val="24"/>
        </w:rPr>
        <w:t>υ</w:t>
      </w:r>
      <w:r>
        <w:rPr>
          <w:rFonts w:eastAsia="Times New Roman"/>
          <w:szCs w:val="24"/>
        </w:rPr>
        <w:t>τ</w:t>
      </w:r>
      <w:r>
        <w:rPr>
          <w:rFonts w:eastAsia="Times New Roman"/>
          <w:szCs w:val="24"/>
        </w:rPr>
        <w:t>έ</w:t>
      </w:r>
      <w:r>
        <w:rPr>
          <w:rFonts w:eastAsia="Times New Roman"/>
          <w:szCs w:val="24"/>
        </w:rPr>
        <w:t>ρου κύκλου του Βουλευτή Α΄ Πειραιώς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w:t>
      </w:r>
      <w:r>
        <w:rPr>
          <w:rFonts w:eastAsia="Times New Roman"/>
          <w:szCs w:val="24"/>
        </w:rPr>
        <w:t xml:space="preserve"> Αυγή κ. </w:t>
      </w:r>
      <w:proofErr w:type="spellStart"/>
      <w:r>
        <w:rPr>
          <w:rFonts w:eastAsia="Times New Roman"/>
          <w:szCs w:val="24"/>
        </w:rPr>
        <w:t>Κούζηλου</w:t>
      </w:r>
      <w:proofErr w:type="spellEnd"/>
      <w:r>
        <w:rPr>
          <w:rFonts w:eastAsia="Times New Roman"/>
          <w:szCs w:val="24"/>
        </w:rPr>
        <w:t xml:space="preserve"> προς την Υπουργό Ε</w:t>
      </w:r>
      <w:r w:rsidRPr="007C3613">
        <w:rPr>
          <w:rFonts w:eastAsia="Times New Roman"/>
          <w:szCs w:val="24"/>
        </w:rPr>
        <w:t>ργασίας</w:t>
      </w:r>
      <w:r>
        <w:rPr>
          <w:rFonts w:eastAsia="Times New Roman"/>
          <w:szCs w:val="24"/>
        </w:rPr>
        <w:t>, Κ</w:t>
      </w:r>
      <w:r w:rsidRPr="007C3613">
        <w:rPr>
          <w:rFonts w:eastAsia="Times New Roman"/>
          <w:szCs w:val="24"/>
        </w:rPr>
        <w:t xml:space="preserve">οινωνικής </w:t>
      </w:r>
      <w:r>
        <w:rPr>
          <w:rFonts w:eastAsia="Times New Roman"/>
          <w:szCs w:val="24"/>
        </w:rPr>
        <w:t>Α</w:t>
      </w:r>
      <w:r w:rsidRPr="007C3613">
        <w:rPr>
          <w:rFonts w:eastAsia="Times New Roman"/>
          <w:szCs w:val="24"/>
        </w:rPr>
        <w:t xml:space="preserve">σφάλισης και </w:t>
      </w:r>
      <w:r>
        <w:rPr>
          <w:rFonts w:eastAsia="Times New Roman"/>
          <w:szCs w:val="24"/>
        </w:rPr>
        <w:t>Κοινωνικής Αλ</w:t>
      </w:r>
      <w:r w:rsidRPr="007C3613">
        <w:rPr>
          <w:rFonts w:eastAsia="Times New Roman"/>
          <w:szCs w:val="24"/>
        </w:rPr>
        <w:t xml:space="preserve">ληλεγγύης με </w:t>
      </w:r>
      <w:r>
        <w:rPr>
          <w:rFonts w:eastAsia="Times New Roman"/>
          <w:szCs w:val="24"/>
        </w:rPr>
        <w:t>θ</w:t>
      </w:r>
      <w:r w:rsidRPr="007C3613">
        <w:rPr>
          <w:rFonts w:eastAsia="Times New Roman"/>
          <w:szCs w:val="24"/>
        </w:rPr>
        <w:t>έμα</w:t>
      </w:r>
      <w:r>
        <w:rPr>
          <w:rFonts w:eastAsia="Times New Roman"/>
          <w:szCs w:val="24"/>
        </w:rPr>
        <w:t>: «Π</w:t>
      </w:r>
      <w:r w:rsidRPr="007C3613">
        <w:rPr>
          <w:rFonts w:eastAsia="Times New Roman"/>
          <w:szCs w:val="24"/>
        </w:rPr>
        <w:t xml:space="preserve">ροστασία πληρωμάτων από εγκατάλειψη πλοίου </w:t>
      </w:r>
      <w:r>
        <w:rPr>
          <w:rFonts w:eastAsia="Times New Roman"/>
          <w:szCs w:val="24"/>
        </w:rPr>
        <w:t>ε</w:t>
      </w:r>
      <w:r w:rsidRPr="007C3613">
        <w:rPr>
          <w:rFonts w:eastAsia="Times New Roman"/>
          <w:szCs w:val="24"/>
        </w:rPr>
        <w:t>σωτερικών</w:t>
      </w:r>
      <w:r>
        <w:rPr>
          <w:rFonts w:eastAsia="Times New Roman"/>
          <w:szCs w:val="24"/>
        </w:rPr>
        <w:t xml:space="preserve"> </w:t>
      </w:r>
      <w:proofErr w:type="spellStart"/>
      <w:r>
        <w:rPr>
          <w:rFonts w:eastAsia="Times New Roman"/>
          <w:szCs w:val="24"/>
        </w:rPr>
        <w:t>πλόων</w:t>
      </w:r>
      <w:proofErr w:type="spellEnd"/>
      <w:r>
        <w:rPr>
          <w:rFonts w:eastAsia="Times New Roman"/>
          <w:szCs w:val="24"/>
        </w:rPr>
        <w:t>»</w:t>
      </w:r>
      <w:r>
        <w:rPr>
          <w:rFonts w:eastAsia="Times New Roman"/>
          <w:szCs w:val="24"/>
        </w:rPr>
        <w:t>,</w:t>
      </w:r>
      <w:r>
        <w:rPr>
          <w:rFonts w:eastAsia="Times New Roman"/>
          <w:szCs w:val="24"/>
        </w:rPr>
        <w:t xml:space="preserve"> δεν θα συζητηθεί.</w:t>
      </w:r>
    </w:p>
    <w:p w14:paraId="6A14AB25"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 xml:space="preserve">Η </w:t>
      </w:r>
      <w:r>
        <w:rPr>
          <w:rFonts w:eastAsia="Times New Roman"/>
          <w:szCs w:val="24"/>
        </w:rPr>
        <w:t xml:space="preserve">δέκατη τρίτη </w:t>
      </w:r>
      <w:r>
        <w:rPr>
          <w:rFonts w:eastAsia="Times New Roman"/>
          <w:szCs w:val="24"/>
        </w:rPr>
        <w:t>με</w:t>
      </w:r>
      <w:r w:rsidRPr="007C3613">
        <w:rPr>
          <w:rFonts w:eastAsia="Times New Roman"/>
          <w:szCs w:val="24"/>
        </w:rPr>
        <w:t xml:space="preserve"> αριθμό 261</w:t>
      </w:r>
      <w:r>
        <w:rPr>
          <w:rFonts w:eastAsia="Times New Roman"/>
          <w:szCs w:val="24"/>
        </w:rPr>
        <w:t xml:space="preserve">/9-1-2019 επίκαιρη ερώτηση δευτέρου κύκλου </w:t>
      </w:r>
      <w:r>
        <w:rPr>
          <w:rFonts w:eastAsia="Times New Roman"/>
          <w:szCs w:val="24"/>
        </w:rPr>
        <w:t>του Β</w:t>
      </w:r>
      <w:r w:rsidRPr="007C3613">
        <w:rPr>
          <w:rFonts w:eastAsia="Times New Roman"/>
          <w:szCs w:val="24"/>
        </w:rPr>
        <w:t xml:space="preserve">ουλευτή </w:t>
      </w:r>
      <w:r>
        <w:rPr>
          <w:rFonts w:eastAsia="Times New Roman"/>
          <w:szCs w:val="24"/>
        </w:rPr>
        <w:t xml:space="preserve">Α΄ </w:t>
      </w:r>
      <w:r w:rsidRPr="007C3613">
        <w:rPr>
          <w:rFonts w:eastAsia="Times New Roman"/>
          <w:szCs w:val="24"/>
        </w:rPr>
        <w:t xml:space="preserve">Θεσσαλονίκης </w:t>
      </w:r>
      <w:r>
        <w:rPr>
          <w:rFonts w:eastAsia="Times New Roman"/>
          <w:szCs w:val="24"/>
        </w:rPr>
        <w:t>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w:t>
      </w:r>
      <w:r w:rsidRPr="007C3613">
        <w:rPr>
          <w:rFonts w:eastAsia="Times New Roman"/>
          <w:szCs w:val="24"/>
        </w:rPr>
        <w:t xml:space="preserve"> </w:t>
      </w:r>
      <w:r>
        <w:rPr>
          <w:rFonts w:eastAsia="Times New Roman"/>
          <w:szCs w:val="24"/>
        </w:rPr>
        <w:t>Γ</w:t>
      </w:r>
      <w:r w:rsidRPr="007C3613">
        <w:rPr>
          <w:rFonts w:eastAsia="Times New Roman"/>
          <w:szCs w:val="24"/>
        </w:rPr>
        <w:t xml:space="preserve">ρέγου προς την Υπουργό </w:t>
      </w:r>
      <w:r>
        <w:rPr>
          <w:rFonts w:eastAsia="Times New Roman"/>
          <w:szCs w:val="24"/>
        </w:rPr>
        <w:t>Π</w:t>
      </w:r>
      <w:r w:rsidRPr="007C3613">
        <w:rPr>
          <w:rFonts w:eastAsia="Times New Roman"/>
          <w:szCs w:val="24"/>
        </w:rPr>
        <w:t>ολιτισμού</w:t>
      </w:r>
      <w:r>
        <w:rPr>
          <w:rFonts w:eastAsia="Times New Roman"/>
          <w:szCs w:val="24"/>
        </w:rPr>
        <w:t xml:space="preserve"> και Αθλητισμού</w:t>
      </w:r>
      <w:r w:rsidRPr="007C3613">
        <w:rPr>
          <w:rFonts w:eastAsia="Times New Roman"/>
          <w:szCs w:val="24"/>
        </w:rPr>
        <w:t xml:space="preserve"> με θέμα</w:t>
      </w:r>
      <w:r>
        <w:rPr>
          <w:rFonts w:eastAsia="Times New Roman"/>
          <w:szCs w:val="24"/>
        </w:rPr>
        <w:t>: «Π</w:t>
      </w:r>
      <w:r w:rsidRPr="007C3613">
        <w:rPr>
          <w:rFonts w:eastAsia="Times New Roman"/>
          <w:szCs w:val="24"/>
        </w:rPr>
        <w:t>ερί του Μουσείου Μακεδονικού Αγώνα και λοιπών φορέων</w:t>
      </w:r>
      <w:r>
        <w:rPr>
          <w:rFonts w:eastAsia="Times New Roman"/>
          <w:szCs w:val="24"/>
        </w:rPr>
        <w:t>,</w:t>
      </w:r>
      <w:r w:rsidRPr="007C3613">
        <w:rPr>
          <w:rFonts w:eastAsia="Times New Roman"/>
          <w:szCs w:val="24"/>
        </w:rPr>
        <w:t xml:space="preserve"> συλλόγων και </w:t>
      </w:r>
      <w:r>
        <w:rPr>
          <w:rFonts w:eastAsia="Times New Roman"/>
          <w:szCs w:val="24"/>
        </w:rPr>
        <w:t>σ</w:t>
      </w:r>
      <w:r w:rsidRPr="007C3613">
        <w:rPr>
          <w:rFonts w:eastAsia="Times New Roman"/>
          <w:szCs w:val="24"/>
        </w:rPr>
        <w:t xml:space="preserve">ωματείων της Μακεδονίας και του </w:t>
      </w:r>
      <w:r>
        <w:rPr>
          <w:rFonts w:eastAsia="Times New Roman"/>
          <w:szCs w:val="24"/>
        </w:rPr>
        <w:t xml:space="preserve">άρθρου </w:t>
      </w:r>
      <w:r w:rsidRPr="007C3613">
        <w:rPr>
          <w:rFonts w:eastAsia="Times New Roman"/>
          <w:szCs w:val="24"/>
        </w:rPr>
        <w:t xml:space="preserve">6 της </w:t>
      </w:r>
      <w:r>
        <w:rPr>
          <w:rFonts w:eastAsia="Times New Roman"/>
          <w:szCs w:val="24"/>
        </w:rPr>
        <w:t>Σ</w:t>
      </w:r>
      <w:r w:rsidRPr="007C3613">
        <w:rPr>
          <w:rFonts w:eastAsia="Times New Roman"/>
          <w:szCs w:val="24"/>
        </w:rPr>
        <w:t>υμφωνίας Ελλάδα</w:t>
      </w:r>
      <w:r w:rsidRPr="007C3613">
        <w:rPr>
          <w:rFonts w:eastAsia="Times New Roman"/>
          <w:szCs w:val="24"/>
        </w:rPr>
        <w:t>ς-Σκοπίων</w:t>
      </w:r>
      <w:r>
        <w:rPr>
          <w:rFonts w:eastAsia="Times New Roman"/>
          <w:szCs w:val="24"/>
        </w:rPr>
        <w:t>»</w:t>
      </w:r>
      <w:r>
        <w:rPr>
          <w:rFonts w:eastAsia="Times New Roman"/>
          <w:szCs w:val="24"/>
        </w:rPr>
        <w:t>,</w:t>
      </w:r>
      <w:r>
        <w:rPr>
          <w:rFonts w:eastAsia="Times New Roman"/>
          <w:szCs w:val="24"/>
        </w:rPr>
        <w:t xml:space="preserve"> δεν θα συζητηθεί.</w:t>
      </w:r>
    </w:p>
    <w:p w14:paraId="6A14AB26" w14:textId="77777777" w:rsidR="00EE1832" w:rsidRDefault="009476A9">
      <w:pPr>
        <w:spacing w:line="600" w:lineRule="auto"/>
        <w:ind w:firstLine="720"/>
        <w:contextualSpacing/>
        <w:jc w:val="both"/>
        <w:rPr>
          <w:rFonts w:eastAsia="Times New Roman"/>
          <w:szCs w:val="24"/>
        </w:rPr>
      </w:pPr>
      <w:r>
        <w:rPr>
          <w:rFonts w:eastAsia="Times New Roman"/>
          <w:szCs w:val="24"/>
        </w:rPr>
        <w:t>Η δέκατη τέταρτη</w:t>
      </w:r>
      <w:r w:rsidRPr="007C3613">
        <w:rPr>
          <w:rFonts w:eastAsia="Times New Roman"/>
          <w:szCs w:val="24"/>
        </w:rPr>
        <w:t xml:space="preserve"> </w:t>
      </w:r>
      <w:r>
        <w:rPr>
          <w:rFonts w:eastAsia="Times New Roman"/>
          <w:szCs w:val="24"/>
        </w:rPr>
        <w:t xml:space="preserve">με </w:t>
      </w:r>
      <w:r w:rsidRPr="007C3613">
        <w:rPr>
          <w:rFonts w:eastAsia="Times New Roman"/>
          <w:szCs w:val="24"/>
        </w:rPr>
        <w:t>αριθμό 263</w:t>
      </w:r>
      <w:r>
        <w:rPr>
          <w:rFonts w:eastAsia="Times New Roman"/>
          <w:szCs w:val="24"/>
        </w:rPr>
        <w:t>/9-1-2019</w:t>
      </w:r>
      <w:r w:rsidRPr="007C3613">
        <w:rPr>
          <w:rFonts w:eastAsia="Times New Roman"/>
          <w:szCs w:val="24"/>
        </w:rPr>
        <w:t xml:space="preserve"> επίκαιρ</w:t>
      </w:r>
      <w:r>
        <w:rPr>
          <w:rFonts w:eastAsia="Times New Roman"/>
          <w:szCs w:val="24"/>
        </w:rPr>
        <w:t>η ερώτηση δευτέρου κύκλου</w:t>
      </w:r>
      <w:r w:rsidRPr="007C3613">
        <w:rPr>
          <w:rFonts w:eastAsia="Times New Roman"/>
          <w:szCs w:val="24"/>
        </w:rPr>
        <w:t xml:space="preserve"> του </w:t>
      </w:r>
      <w:r>
        <w:rPr>
          <w:rFonts w:eastAsia="Times New Roman"/>
          <w:szCs w:val="24"/>
        </w:rPr>
        <w:t>Βουλευτή Α΄ Πειραιώς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proofErr w:type="spellStart"/>
      <w:r>
        <w:rPr>
          <w:rFonts w:eastAsia="Times New Roman"/>
          <w:szCs w:val="24"/>
        </w:rPr>
        <w:t>Κούζηλου</w:t>
      </w:r>
      <w:proofErr w:type="spellEnd"/>
      <w:r>
        <w:rPr>
          <w:rFonts w:eastAsia="Times New Roman"/>
          <w:szCs w:val="24"/>
        </w:rPr>
        <w:t xml:space="preserve"> </w:t>
      </w:r>
      <w:r w:rsidRPr="007C3613">
        <w:rPr>
          <w:rFonts w:eastAsia="Times New Roman"/>
          <w:szCs w:val="24"/>
        </w:rPr>
        <w:t xml:space="preserve">προς τον </w:t>
      </w:r>
      <w:r>
        <w:rPr>
          <w:rFonts w:eastAsia="Times New Roman"/>
          <w:szCs w:val="24"/>
        </w:rPr>
        <w:t>Υ</w:t>
      </w:r>
      <w:r w:rsidRPr="007C3613">
        <w:rPr>
          <w:rFonts w:eastAsia="Times New Roman"/>
          <w:szCs w:val="24"/>
        </w:rPr>
        <w:t xml:space="preserve">πουργό </w:t>
      </w:r>
      <w:r>
        <w:rPr>
          <w:rFonts w:eastAsia="Times New Roman"/>
          <w:szCs w:val="24"/>
        </w:rPr>
        <w:t>Ε</w:t>
      </w:r>
      <w:r w:rsidRPr="007C3613">
        <w:rPr>
          <w:rFonts w:eastAsia="Times New Roman"/>
          <w:szCs w:val="24"/>
        </w:rPr>
        <w:t>ξωτερικών με θέμα</w:t>
      </w:r>
      <w:r>
        <w:rPr>
          <w:rFonts w:eastAsia="Times New Roman"/>
          <w:szCs w:val="24"/>
        </w:rPr>
        <w:t>: «Κ</w:t>
      </w:r>
      <w:r w:rsidRPr="007C3613">
        <w:rPr>
          <w:rFonts w:eastAsia="Times New Roman"/>
          <w:szCs w:val="24"/>
        </w:rPr>
        <w:t xml:space="preserve">αζάνι </w:t>
      </w:r>
      <w:r>
        <w:rPr>
          <w:rFonts w:eastAsia="Times New Roman"/>
          <w:szCs w:val="24"/>
        </w:rPr>
        <w:t>έ</w:t>
      </w:r>
      <w:r w:rsidRPr="007C3613">
        <w:rPr>
          <w:rFonts w:eastAsia="Times New Roman"/>
          <w:szCs w:val="24"/>
        </w:rPr>
        <w:t xml:space="preserve">τοιμο να εκραγεί το κρατίδιο των </w:t>
      </w:r>
      <w:r w:rsidRPr="007C3613">
        <w:rPr>
          <w:rFonts w:eastAsia="Times New Roman"/>
          <w:szCs w:val="24"/>
        </w:rPr>
        <w:t>Σκοπίων</w:t>
      </w:r>
      <w:r>
        <w:rPr>
          <w:rFonts w:eastAsia="Times New Roman"/>
          <w:szCs w:val="24"/>
        </w:rPr>
        <w:t>»</w:t>
      </w:r>
      <w:r>
        <w:rPr>
          <w:rFonts w:eastAsia="Times New Roman"/>
          <w:szCs w:val="24"/>
        </w:rPr>
        <w:t>,</w:t>
      </w:r>
      <w:r>
        <w:rPr>
          <w:rFonts w:eastAsia="Times New Roman"/>
          <w:szCs w:val="24"/>
        </w:rPr>
        <w:t xml:space="preserve"> δεν θα συζητηθεί.</w:t>
      </w:r>
    </w:p>
    <w:p w14:paraId="6A14AB27" w14:textId="77777777" w:rsidR="00EE1832" w:rsidRDefault="009476A9">
      <w:pPr>
        <w:spacing w:line="600" w:lineRule="auto"/>
        <w:ind w:firstLine="720"/>
        <w:contextualSpacing/>
        <w:jc w:val="both"/>
        <w:rPr>
          <w:rFonts w:eastAsia="Times New Roman"/>
          <w:szCs w:val="24"/>
        </w:rPr>
      </w:pPr>
      <w:r>
        <w:rPr>
          <w:rFonts w:eastAsia="Times New Roman"/>
          <w:szCs w:val="24"/>
        </w:rPr>
        <w:t>Επίσης, δεν θα συζητηθεί σε συνεννόηση του Βουλευτή με τον Υφυπουργό</w:t>
      </w:r>
      <w:r w:rsidRPr="007C3613">
        <w:rPr>
          <w:rFonts w:eastAsia="Times New Roman"/>
          <w:szCs w:val="24"/>
        </w:rPr>
        <w:t xml:space="preserve"> </w:t>
      </w:r>
      <w:r>
        <w:rPr>
          <w:rFonts w:eastAsia="Times New Roman"/>
          <w:szCs w:val="24"/>
        </w:rPr>
        <w:t>κ. Κόκκαλη η πρώτη</w:t>
      </w:r>
      <w:r w:rsidRPr="007C3613">
        <w:rPr>
          <w:rFonts w:eastAsia="Times New Roman"/>
          <w:szCs w:val="24"/>
        </w:rPr>
        <w:t xml:space="preserve"> </w:t>
      </w:r>
      <w:r>
        <w:rPr>
          <w:rFonts w:eastAsia="Times New Roman"/>
          <w:szCs w:val="24"/>
        </w:rPr>
        <w:t>με</w:t>
      </w:r>
      <w:r w:rsidRPr="007C3613">
        <w:rPr>
          <w:rFonts w:eastAsia="Times New Roman"/>
          <w:szCs w:val="24"/>
        </w:rPr>
        <w:t xml:space="preserve"> αριθμό 318</w:t>
      </w:r>
      <w:r>
        <w:rPr>
          <w:rFonts w:eastAsia="Times New Roman"/>
          <w:szCs w:val="24"/>
        </w:rPr>
        <w:t>/4-1-2019 επίκαιρη ερώτηση πρώτου κύκλου του Β</w:t>
      </w:r>
      <w:r w:rsidRPr="007C3613">
        <w:rPr>
          <w:rFonts w:eastAsia="Times New Roman"/>
          <w:szCs w:val="24"/>
        </w:rPr>
        <w:t xml:space="preserve">ουλευτή Φθιώτιδας του ΣΥΡΙΖΑ </w:t>
      </w:r>
      <w:r>
        <w:rPr>
          <w:rFonts w:eastAsia="Times New Roman"/>
          <w:szCs w:val="24"/>
        </w:rPr>
        <w:t xml:space="preserve">κ. </w:t>
      </w:r>
      <w:proofErr w:type="spellStart"/>
      <w:r>
        <w:rPr>
          <w:rFonts w:eastAsia="Times New Roman"/>
          <w:szCs w:val="24"/>
        </w:rPr>
        <w:t>Βέττα</w:t>
      </w:r>
      <w:proofErr w:type="spellEnd"/>
      <w:r>
        <w:rPr>
          <w:rFonts w:eastAsia="Times New Roman"/>
          <w:szCs w:val="24"/>
        </w:rPr>
        <w:t xml:space="preserve"> </w:t>
      </w:r>
      <w:r w:rsidRPr="007C3613">
        <w:rPr>
          <w:rFonts w:eastAsia="Times New Roman"/>
          <w:szCs w:val="24"/>
        </w:rPr>
        <w:t xml:space="preserve">προς τον Υπουργό </w:t>
      </w:r>
      <w:r>
        <w:rPr>
          <w:rFonts w:eastAsia="Times New Roman"/>
          <w:szCs w:val="24"/>
        </w:rPr>
        <w:t>Α</w:t>
      </w:r>
      <w:r w:rsidRPr="007C3613">
        <w:rPr>
          <w:rFonts w:eastAsia="Times New Roman"/>
          <w:szCs w:val="24"/>
        </w:rPr>
        <w:t xml:space="preserve">γροτικής </w:t>
      </w:r>
      <w:r>
        <w:rPr>
          <w:rFonts w:eastAsia="Times New Roman"/>
          <w:szCs w:val="24"/>
        </w:rPr>
        <w:t>Α</w:t>
      </w:r>
      <w:r w:rsidRPr="007C3613">
        <w:rPr>
          <w:rFonts w:eastAsia="Times New Roman"/>
          <w:szCs w:val="24"/>
        </w:rPr>
        <w:t xml:space="preserve">νάπτυξης </w:t>
      </w:r>
      <w:r>
        <w:rPr>
          <w:rFonts w:eastAsia="Times New Roman"/>
          <w:szCs w:val="24"/>
        </w:rPr>
        <w:t>Τ</w:t>
      </w:r>
      <w:r w:rsidRPr="007C3613">
        <w:rPr>
          <w:rFonts w:eastAsia="Times New Roman"/>
          <w:szCs w:val="24"/>
        </w:rPr>
        <w:t>ροφίμων με θέμα</w:t>
      </w:r>
      <w:r>
        <w:rPr>
          <w:rFonts w:eastAsia="Times New Roman"/>
          <w:szCs w:val="24"/>
        </w:rPr>
        <w:t>:</w:t>
      </w:r>
      <w:r w:rsidRPr="007C3613">
        <w:rPr>
          <w:rFonts w:eastAsia="Times New Roman"/>
          <w:szCs w:val="24"/>
        </w:rPr>
        <w:t xml:space="preserve"> </w:t>
      </w:r>
      <w:r>
        <w:rPr>
          <w:rFonts w:eastAsia="Times New Roman"/>
          <w:szCs w:val="24"/>
        </w:rPr>
        <w:t>«Π</w:t>
      </w:r>
      <w:r w:rsidRPr="007C3613">
        <w:rPr>
          <w:rFonts w:eastAsia="Times New Roman"/>
          <w:szCs w:val="24"/>
        </w:rPr>
        <w:t>ροβλήματα πληρωμή</w:t>
      </w:r>
      <w:r>
        <w:rPr>
          <w:rFonts w:eastAsia="Times New Roman"/>
          <w:szCs w:val="24"/>
        </w:rPr>
        <w:t>ς</w:t>
      </w:r>
      <w:r>
        <w:rPr>
          <w:rFonts w:eastAsia="Times New Roman"/>
          <w:szCs w:val="24"/>
        </w:rPr>
        <w:t>,</w:t>
      </w:r>
      <w:r w:rsidRPr="007C3613">
        <w:rPr>
          <w:rFonts w:eastAsia="Times New Roman"/>
          <w:szCs w:val="24"/>
        </w:rPr>
        <w:t xml:space="preserve"> σχετικά με τη μη </w:t>
      </w:r>
      <w:proofErr w:type="spellStart"/>
      <w:r w:rsidRPr="007C3613">
        <w:rPr>
          <w:rFonts w:eastAsia="Times New Roman"/>
          <w:szCs w:val="24"/>
        </w:rPr>
        <w:t>επιλεξιμότητα</w:t>
      </w:r>
      <w:proofErr w:type="spellEnd"/>
      <w:r w:rsidRPr="007C3613">
        <w:rPr>
          <w:rFonts w:eastAsia="Times New Roman"/>
          <w:szCs w:val="24"/>
        </w:rPr>
        <w:t xml:space="preserve"> των αγροτεμαχίων</w:t>
      </w:r>
      <w:r>
        <w:rPr>
          <w:rFonts w:eastAsia="Times New Roman"/>
          <w:szCs w:val="24"/>
        </w:rPr>
        <w:t>».</w:t>
      </w:r>
    </w:p>
    <w:p w14:paraId="6A14AB28"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Δεν θα συζητη</w:t>
      </w:r>
      <w:r w:rsidRPr="007C3613">
        <w:rPr>
          <w:rFonts w:eastAsia="Times New Roman"/>
          <w:szCs w:val="24"/>
        </w:rPr>
        <w:t>θεί</w:t>
      </w:r>
      <w:r>
        <w:rPr>
          <w:rFonts w:eastAsia="Times New Roman"/>
          <w:szCs w:val="24"/>
        </w:rPr>
        <w:t xml:space="preserve">, επίσης, </w:t>
      </w:r>
      <w:r w:rsidRPr="007C3613">
        <w:rPr>
          <w:rFonts w:eastAsia="Times New Roman"/>
          <w:szCs w:val="24"/>
        </w:rPr>
        <w:t xml:space="preserve"> λόγω κωλύματος του </w:t>
      </w:r>
      <w:r>
        <w:rPr>
          <w:rFonts w:eastAsia="Times New Roman"/>
          <w:szCs w:val="24"/>
        </w:rPr>
        <w:t>Β</w:t>
      </w:r>
      <w:r w:rsidRPr="007C3613">
        <w:rPr>
          <w:rFonts w:eastAsia="Times New Roman"/>
          <w:szCs w:val="24"/>
        </w:rPr>
        <w:t xml:space="preserve">ουλευτή </w:t>
      </w:r>
      <w:r>
        <w:rPr>
          <w:rFonts w:eastAsia="Times New Roman"/>
          <w:szCs w:val="24"/>
        </w:rPr>
        <w:t xml:space="preserve">η </w:t>
      </w:r>
      <w:r>
        <w:rPr>
          <w:rFonts w:eastAsia="Times New Roman"/>
          <w:szCs w:val="24"/>
        </w:rPr>
        <w:t>τ</w:t>
      </w:r>
      <w:r>
        <w:rPr>
          <w:rFonts w:eastAsia="Times New Roman"/>
          <w:szCs w:val="24"/>
        </w:rPr>
        <w:t xml:space="preserve">ρίτη </w:t>
      </w:r>
      <w:r>
        <w:rPr>
          <w:rFonts w:eastAsia="Times New Roman"/>
          <w:szCs w:val="24"/>
        </w:rPr>
        <w:t>με</w:t>
      </w:r>
      <w:r>
        <w:rPr>
          <w:rFonts w:eastAsia="Times New Roman"/>
          <w:szCs w:val="24"/>
        </w:rPr>
        <w:t xml:space="preserve"> αριθμό 335/5-2-2019 επίκαιρη ερώτηση δευτέρου κύκλου του Β</w:t>
      </w:r>
      <w:r w:rsidRPr="007C3613">
        <w:rPr>
          <w:rFonts w:eastAsia="Times New Roman"/>
          <w:szCs w:val="24"/>
        </w:rPr>
        <w:t xml:space="preserve">ουλευτή Αχαΐας του </w:t>
      </w:r>
      <w:r>
        <w:rPr>
          <w:rFonts w:eastAsia="Times New Roman"/>
          <w:szCs w:val="24"/>
        </w:rPr>
        <w:t xml:space="preserve">Κομμουνιστικού </w:t>
      </w:r>
      <w:r w:rsidRPr="007C3613">
        <w:rPr>
          <w:rFonts w:eastAsia="Times New Roman"/>
          <w:szCs w:val="24"/>
        </w:rPr>
        <w:t xml:space="preserve">Κόμματος </w:t>
      </w:r>
      <w:r w:rsidRPr="007C3613">
        <w:rPr>
          <w:rFonts w:eastAsia="Times New Roman"/>
          <w:szCs w:val="24"/>
        </w:rPr>
        <w:t>Ελλάδ</w:t>
      </w:r>
      <w:r>
        <w:rPr>
          <w:rFonts w:eastAsia="Times New Roman"/>
          <w:szCs w:val="24"/>
        </w:rPr>
        <w:t>α</w:t>
      </w:r>
      <w:r w:rsidRPr="007C3613">
        <w:rPr>
          <w:rFonts w:eastAsia="Times New Roman"/>
          <w:szCs w:val="24"/>
        </w:rPr>
        <w:t>ς κ</w:t>
      </w:r>
      <w:r>
        <w:rPr>
          <w:rFonts w:eastAsia="Times New Roman"/>
          <w:szCs w:val="24"/>
        </w:rPr>
        <w:t>.</w:t>
      </w:r>
      <w:r w:rsidRPr="007C3613">
        <w:rPr>
          <w:rFonts w:eastAsia="Times New Roman"/>
          <w:szCs w:val="24"/>
        </w:rPr>
        <w:t xml:space="preserve"> </w:t>
      </w:r>
      <w:proofErr w:type="spellStart"/>
      <w:r w:rsidRPr="007C3613">
        <w:rPr>
          <w:rFonts w:eastAsia="Times New Roman"/>
          <w:szCs w:val="24"/>
        </w:rPr>
        <w:t>Καραθανασόπουλου</w:t>
      </w:r>
      <w:proofErr w:type="spellEnd"/>
      <w:r w:rsidRPr="007C3613">
        <w:rPr>
          <w:rFonts w:eastAsia="Times New Roman"/>
          <w:szCs w:val="24"/>
        </w:rPr>
        <w:t xml:space="preserve"> </w:t>
      </w:r>
      <w:r>
        <w:rPr>
          <w:rFonts w:eastAsia="Times New Roman"/>
          <w:szCs w:val="24"/>
        </w:rPr>
        <w:t>προς τον Υπουργό Αγροτικής Ανάπτυξης και Τροφίμων με θέμα: «Εικόνα κατάρρευσης του αρδευτικού δικτύου του Γενι</w:t>
      </w:r>
      <w:r w:rsidRPr="007C3613">
        <w:rPr>
          <w:rFonts w:eastAsia="Times New Roman"/>
          <w:szCs w:val="24"/>
        </w:rPr>
        <w:t xml:space="preserve">κού </w:t>
      </w:r>
      <w:r>
        <w:rPr>
          <w:rFonts w:eastAsia="Times New Roman"/>
          <w:szCs w:val="24"/>
        </w:rPr>
        <w:t>Ο</w:t>
      </w:r>
      <w:r w:rsidRPr="007C3613">
        <w:rPr>
          <w:rFonts w:eastAsia="Times New Roman"/>
          <w:szCs w:val="24"/>
        </w:rPr>
        <w:t xml:space="preserve">ργανισμού </w:t>
      </w:r>
      <w:r>
        <w:rPr>
          <w:rFonts w:eastAsia="Times New Roman"/>
          <w:szCs w:val="24"/>
        </w:rPr>
        <w:t>Ε</w:t>
      </w:r>
      <w:r w:rsidRPr="007C3613">
        <w:rPr>
          <w:rFonts w:eastAsia="Times New Roman"/>
          <w:szCs w:val="24"/>
        </w:rPr>
        <w:t xml:space="preserve">γγείων </w:t>
      </w:r>
      <w:r>
        <w:rPr>
          <w:rFonts w:eastAsia="Times New Roman"/>
          <w:szCs w:val="24"/>
        </w:rPr>
        <w:t>Β</w:t>
      </w:r>
      <w:r w:rsidRPr="007C3613">
        <w:rPr>
          <w:rFonts w:eastAsia="Times New Roman"/>
          <w:szCs w:val="24"/>
        </w:rPr>
        <w:t>ελτιώσεων</w:t>
      </w:r>
      <w:r>
        <w:rPr>
          <w:rFonts w:eastAsia="Times New Roman"/>
          <w:szCs w:val="24"/>
        </w:rPr>
        <w:t xml:space="preserve"> (ΓΟΕΒ) </w:t>
      </w:r>
      <w:r w:rsidRPr="007C3613">
        <w:rPr>
          <w:rFonts w:eastAsia="Times New Roman"/>
          <w:szCs w:val="24"/>
        </w:rPr>
        <w:t>Πηνειο</w:t>
      </w:r>
      <w:r>
        <w:rPr>
          <w:rFonts w:eastAsia="Times New Roman"/>
          <w:szCs w:val="24"/>
        </w:rPr>
        <w:t>ύ</w:t>
      </w:r>
      <w:r>
        <w:rPr>
          <w:rFonts w:eastAsia="Times New Roman"/>
          <w:szCs w:val="24"/>
        </w:rPr>
        <w:t xml:space="preserve"> </w:t>
      </w:r>
      <w:r w:rsidRPr="007C3613">
        <w:rPr>
          <w:rFonts w:eastAsia="Times New Roman"/>
          <w:szCs w:val="24"/>
        </w:rPr>
        <w:t>-</w:t>
      </w:r>
      <w:r>
        <w:rPr>
          <w:rFonts w:eastAsia="Times New Roman"/>
          <w:szCs w:val="24"/>
        </w:rPr>
        <w:t xml:space="preserve"> </w:t>
      </w:r>
      <w:r w:rsidRPr="007C3613">
        <w:rPr>
          <w:rFonts w:eastAsia="Times New Roman"/>
          <w:szCs w:val="24"/>
        </w:rPr>
        <w:t>Αλφειού</w:t>
      </w:r>
      <w:r>
        <w:rPr>
          <w:rFonts w:eastAsia="Times New Roman"/>
          <w:szCs w:val="24"/>
        </w:rPr>
        <w:t>».</w:t>
      </w:r>
    </w:p>
    <w:p w14:paraId="6A14AB29" w14:textId="77777777" w:rsidR="00EE1832" w:rsidRDefault="009476A9">
      <w:pPr>
        <w:spacing w:line="600" w:lineRule="auto"/>
        <w:ind w:firstLine="720"/>
        <w:contextualSpacing/>
        <w:jc w:val="both"/>
        <w:rPr>
          <w:rFonts w:eastAsia="Times New Roman"/>
          <w:szCs w:val="24"/>
        </w:rPr>
      </w:pPr>
      <w:r>
        <w:rPr>
          <w:rFonts w:eastAsia="Times New Roman"/>
          <w:szCs w:val="24"/>
        </w:rPr>
        <w:t>Σ</w:t>
      </w:r>
      <w:r w:rsidRPr="007C3613">
        <w:rPr>
          <w:rFonts w:eastAsia="Times New Roman"/>
          <w:szCs w:val="24"/>
        </w:rPr>
        <w:t xml:space="preserve">υνεχίζουμε </w:t>
      </w:r>
      <w:r>
        <w:rPr>
          <w:rFonts w:eastAsia="Times New Roman"/>
          <w:szCs w:val="24"/>
        </w:rPr>
        <w:t xml:space="preserve">τώρα </w:t>
      </w:r>
      <w:r w:rsidRPr="007C3613">
        <w:rPr>
          <w:rFonts w:eastAsia="Times New Roman"/>
          <w:szCs w:val="24"/>
        </w:rPr>
        <w:t>με την</w:t>
      </w:r>
      <w:r>
        <w:rPr>
          <w:rFonts w:eastAsia="Times New Roman"/>
          <w:szCs w:val="24"/>
        </w:rPr>
        <w:t xml:space="preserve"> τέταρτη</w:t>
      </w:r>
      <w:r w:rsidRPr="007C3613">
        <w:rPr>
          <w:rFonts w:eastAsia="Times New Roman"/>
          <w:szCs w:val="24"/>
        </w:rPr>
        <w:t xml:space="preserve"> </w:t>
      </w:r>
      <w:r>
        <w:rPr>
          <w:rFonts w:eastAsia="Times New Roman"/>
          <w:szCs w:val="24"/>
        </w:rPr>
        <w:t xml:space="preserve">με </w:t>
      </w:r>
      <w:r w:rsidRPr="007C3613">
        <w:rPr>
          <w:rFonts w:eastAsia="Times New Roman"/>
          <w:szCs w:val="24"/>
        </w:rPr>
        <w:t>αριθμό 3</w:t>
      </w:r>
      <w:r>
        <w:rPr>
          <w:rFonts w:eastAsia="Times New Roman"/>
          <w:szCs w:val="24"/>
        </w:rPr>
        <w:t>21/4-2-2019 επ</w:t>
      </w:r>
      <w:r>
        <w:rPr>
          <w:rFonts w:eastAsia="Times New Roman"/>
          <w:szCs w:val="24"/>
        </w:rPr>
        <w:t>ίκαιρη ερ</w:t>
      </w:r>
      <w:r w:rsidRPr="007C3613">
        <w:rPr>
          <w:rFonts w:eastAsia="Times New Roman"/>
          <w:szCs w:val="24"/>
        </w:rPr>
        <w:t xml:space="preserve">ώτηση </w:t>
      </w:r>
      <w:r>
        <w:rPr>
          <w:rFonts w:eastAsia="Times New Roman"/>
          <w:szCs w:val="24"/>
        </w:rPr>
        <w:t xml:space="preserve">δευτέρου κύκλου </w:t>
      </w:r>
      <w:r w:rsidRPr="007C3613">
        <w:rPr>
          <w:rFonts w:eastAsia="Times New Roman"/>
          <w:szCs w:val="24"/>
        </w:rPr>
        <w:t xml:space="preserve">του </w:t>
      </w:r>
      <w:r>
        <w:rPr>
          <w:rFonts w:eastAsia="Times New Roman"/>
          <w:szCs w:val="24"/>
        </w:rPr>
        <w:t>Β</w:t>
      </w:r>
      <w:r w:rsidRPr="007C3613">
        <w:rPr>
          <w:rFonts w:eastAsia="Times New Roman"/>
          <w:szCs w:val="24"/>
        </w:rPr>
        <w:t xml:space="preserve">ουλευτή Αχαΐας του ΣΥΡΙΖΑ </w:t>
      </w:r>
      <w:r>
        <w:rPr>
          <w:rFonts w:eastAsia="Times New Roman"/>
          <w:szCs w:val="24"/>
        </w:rPr>
        <w:t xml:space="preserve">κ. </w:t>
      </w:r>
      <w:proofErr w:type="spellStart"/>
      <w:r>
        <w:rPr>
          <w:rFonts w:eastAsia="Times New Roman"/>
          <w:szCs w:val="24"/>
        </w:rPr>
        <w:t>Ριζούλη</w:t>
      </w:r>
      <w:proofErr w:type="spellEnd"/>
      <w:r w:rsidRPr="007C3613">
        <w:rPr>
          <w:rFonts w:eastAsia="Times New Roman"/>
          <w:szCs w:val="24"/>
        </w:rPr>
        <w:t xml:space="preserve"> προς την Υπουργό </w:t>
      </w:r>
      <w:r>
        <w:rPr>
          <w:rFonts w:eastAsia="Times New Roman"/>
          <w:szCs w:val="24"/>
        </w:rPr>
        <w:t>Ε</w:t>
      </w:r>
      <w:r w:rsidRPr="007C3613">
        <w:rPr>
          <w:rFonts w:eastAsia="Times New Roman"/>
          <w:szCs w:val="24"/>
        </w:rPr>
        <w:t>ργασίας</w:t>
      </w:r>
      <w:r>
        <w:rPr>
          <w:rFonts w:eastAsia="Times New Roman"/>
          <w:szCs w:val="24"/>
        </w:rPr>
        <w:t>, Κ</w:t>
      </w:r>
      <w:r w:rsidRPr="007C3613">
        <w:rPr>
          <w:rFonts w:eastAsia="Times New Roman"/>
          <w:szCs w:val="24"/>
        </w:rPr>
        <w:t xml:space="preserve">οινωνικής </w:t>
      </w:r>
      <w:r>
        <w:rPr>
          <w:rFonts w:eastAsia="Times New Roman"/>
          <w:szCs w:val="24"/>
        </w:rPr>
        <w:t>Α</w:t>
      </w:r>
      <w:r w:rsidRPr="007C3613">
        <w:rPr>
          <w:rFonts w:eastAsia="Times New Roman"/>
          <w:szCs w:val="24"/>
        </w:rPr>
        <w:t>σφάλ</w:t>
      </w:r>
      <w:r>
        <w:rPr>
          <w:rFonts w:eastAsia="Times New Roman"/>
          <w:szCs w:val="24"/>
        </w:rPr>
        <w:t>ισης</w:t>
      </w:r>
      <w:r w:rsidRPr="007C3613">
        <w:rPr>
          <w:rFonts w:eastAsia="Times New Roman"/>
          <w:szCs w:val="24"/>
        </w:rPr>
        <w:t xml:space="preserve"> </w:t>
      </w:r>
      <w:r>
        <w:rPr>
          <w:rFonts w:eastAsia="Times New Roman"/>
          <w:szCs w:val="24"/>
        </w:rPr>
        <w:t xml:space="preserve">και Κοινωνικής Αλληλεγγύης </w:t>
      </w:r>
      <w:r w:rsidRPr="007C3613">
        <w:rPr>
          <w:rFonts w:eastAsia="Times New Roman"/>
          <w:szCs w:val="24"/>
        </w:rPr>
        <w:t>με θέμα</w:t>
      </w:r>
      <w:r>
        <w:rPr>
          <w:rFonts w:eastAsia="Times New Roman"/>
          <w:szCs w:val="24"/>
        </w:rPr>
        <w:t>: «Π</w:t>
      </w:r>
      <w:r w:rsidRPr="007C3613">
        <w:rPr>
          <w:rFonts w:eastAsia="Times New Roman"/>
          <w:szCs w:val="24"/>
        </w:rPr>
        <w:t xml:space="preserve">αράταση καταβολής χρεών προς τα ασφαλιστικά ταμεία </w:t>
      </w:r>
      <w:r>
        <w:rPr>
          <w:rFonts w:eastAsia="Times New Roman"/>
          <w:szCs w:val="24"/>
        </w:rPr>
        <w:t xml:space="preserve">για </w:t>
      </w:r>
      <w:r w:rsidRPr="007C3613">
        <w:rPr>
          <w:rFonts w:eastAsia="Times New Roman"/>
          <w:szCs w:val="24"/>
        </w:rPr>
        <w:t>συνταξιούχους</w:t>
      </w:r>
      <w:r>
        <w:rPr>
          <w:rFonts w:eastAsia="Times New Roman"/>
          <w:szCs w:val="24"/>
        </w:rPr>
        <w:t>».</w:t>
      </w:r>
    </w:p>
    <w:p w14:paraId="6A14AB2A" w14:textId="77777777" w:rsidR="00EE1832" w:rsidRDefault="009476A9">
      <w:pPr>
        <w:spacing w:line="600" w:lineRule="auto"/>
        <w:ind w:firstLine="720"/>
        <w:contextualSpacing/>
        <w:jc w:val="both"/>
        <w:rPr>
          <w:rFonts w:eastAsia="Times New Roman"/>
          <w:szCs w:val="24"/>
        </w:rPr>
      </w:pPr>
      <w:r>
        <w:rPr>
          <w:rFonts w:eastAsia="Times New Roman"/>
          <w:szCs w:val="24"/>
        </w:rPr>
        <w:t>Στην ερώτηση θα</w:t>
      </w:r>
      <w:r w:rsidRPr="007C3613">
        <w:rPr>
          <w:rFonts w:eastAsia="Times New Roman"/>
          <w:szCs w:val="24"/>
        </w:rPr>
        <w:t xml:space="preserve"> απαντήσει </w:t>
      </w:r>
      <w:r w:rsidRPr="007C3613">
        <w:rPr>
          <w:rFonts w:eastAsia="Times New Roman"/>
          <w:szCs w:val="24"/>
        </w:rPr>
        <w:t xml:space="preserve">ο </w:t>
      </w:r>
      <w:r>
        <w:rPr>
          <w:rFonts w:eastAsia="Times New Roman"/>
          <w:szCs w:val="24"/>
        </w:rPr>
        <w:t>Υφυ</w:t>
      </w:r>
      <w:r w:rsidRPr="007C3613">
        <w:rPr>
          <w:rFonts w:eastAsia="Times New Roman"/>
          <w:szCs w:val="24"/>
        </w:rPr>
        <w:t>πουργός</w:t>
      </w:r>
      <w:r>
        <w:rPr>
          <w:rFonts w:eastAsia="Times New Roman"/>
          <w:szCs w:val="24"/>
        </w:rPr>
        <w:t xml:space="preserve"> Εργασίας, Κοινωνικής Ασφάλισης και Κοινωνικής Αλληλεγγύης κ.</w:t>
      </w:r>
      <w:r w:rsidRPr="007C3613">
        <w:rPr>
          <w:rFonts w:eastAsia="Times New Roman"/>
          <w:szCs w:val="24"/>
        </w:rPr>
        <w:t xml:space="preserve"> Πετρόπουλος</w:t>
      </w:r>
      <w:r>
        <w:rPr>
          <w:rFonts w:eastAsia="Times New Roman"/>
          <w:szCs w:val="24"/>
        </w:rPr>
        <w:t>.</w:t>
      </w:r>
    </w:p>
    <w:p w14:paraId="6A14AB2B"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Ριζούλη</w:t>
      </w:r>
      <w:proofErr w:type="spellEnd"/>
      <w:r>
        <w:rPr>
          <w:rFonts w:eastAsia="Times New Roman"/>
          <w:szCs w:val="24"/>
        </w:rPr>
        <w:t>, έχετε τον λόγο γ</w:t>
      </w:r>
      <w:r w:rsidRPr="007C3613">
        <w:rPr>
          <w:rFonts w:eastAsia="Times New Roman"/>
          <w:szCs w:val="24"/>
        </w:rPr>
        <w:t>ια δύο λεπτά</w:t>
      </w:r>
      <w:r>
        <w:rPr>
          <w:rFonts w:eastAsia="Times New Roman"/>
          <w:szCs w:val="24"/>
        </w:rPr>
        <w:t>.</w:t>
      </w:r>
    </w:p>
    <w:p w14:paraId="6A14AB2C" w14:textId="77777777" w:rsidR="00EE1832" w:rsidRDefault="009476A9">
      <w:pPr>
        <w:spacing w:line="600" w:lineRule="auto"/>
        <w:ind w:firstLine="720"/>
        <w:contextualSpacing/>
        <w:jc w:val="both"/>
        <w:rPr>
          <w:rFonts w:eastAsia="Times New Roman"/>
          <w:szCs w:val="24"/>
        </w:rPr>
      </w:pPr>
      <w:r>
        <w:rPr>
          <w:rFonts w:eastAsia="Times New Roman"/>
          <w:b/>
          <w:szCs w:val="24"/>
        </w:rPr>
        <w:t>ΑΝΔΡΕΑΣ ΡΙΖΟΥΛΗΣ:</w:t>
      </w:r>
      <w:r>
        <w:rPr>
          <w:rFonts w:eastAsia="Times New Roman"/>
          <w:szCs w:val="24"/>
        </w:rPr>
        <w:t xml:space="preserve"> </w:t>
      </w:r>
      <w:r w:rsidRPr="007C3613">
        <w:rPr>
          <w:rFonts w:eastAsia="Times New Roman"/>
          <w:szCs w:val="24"/>
        </w:rPr>
        <w:t>Ευχαριστώ</w:t>
      </w:r>
      <w:r>
        <w:rPr>
          <w:rFonts w:eastAsia="Times New Roman"/>
          <w:szCs w:val="24"/>
        </w:rPr>
        <w:t xml:space="preserve">, κύριε Πρόεδρε. Καλημέρα </w:t>
      </w:r>
      <w:r>
        <w:rPr>
          <w:rFonts w:eastAsia="Times New Roman"/>
          <w:szCs w:val="24"/>
        </w:rPr>
        <w:t>σας!</w:t>
      </w:r>
    </w:p>
    <w:p w14:paraId="6A14AB2D"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Ό</w:t>
      </w:r>
      <w:r w:rsidRPr="007C3613">
        <w:rPr>
          <w:rFonts w:eastAsia="Times New Roman"/>
          <w:szCs w:val="24"/>
        </w:rPr>
        <w:t>πως ακούστηκε από την εκφώνηση</w:t>
      </w:r>
      <w:r>
        <w:rPr>
          <w:rFonts w:eastAsia="Times New Roman"/>
          <w:szCs w:val="24"/>
        </w:rPr>
        <w:t>,</w:t>
      </w:r>
      <w:r w:rsidRPr="007C3613">
        <w:rPr>
          <w:rFonts w:eastAsia="Times New Roman"/>
          <w:szCs w:val="24"/>
        </w:rPr>
        <w:t xml:space="preserve"> το θέμα της ερώτησης είναι</w:t>
      </w:r>
      <w:r>
        <w:rPr>
          <w:rFonts w:eastAsia="Times New Roman"/>
          <w:szCs w:val="24"/>
        </w:rPr>
        <w:t xml:space="preserve"> η</w:t>
      </w:r>
      <w:r w:rsidRPr="007C3613">
        <w:rPr>
          <w:rFonts w:eastAsia="Times New Roman"/>
          <w:szCs w:val="24"/>
        </w:rPr>
        <w:t xml:space="preserve"> παράταση </w:t>
      </w:r>
      <w:r>
        <w:rPr>
          <w:rFonts w:eastAsia="Times New Roman"/>
          <w:szCs w:val="24"/>
        </w:rPr>
        <w:t xml:space="preserve">και η </w:t>
      </w:r>
      <w:r w:rsidRPr="007C3613">
        <w:rPr>
          <w:rFonts w:eastAsia="Times New Roman"/>
          <w:szCs w:val="24"/>
        </w:rPr>
        <w:t xml:space="preserve">καταβολή χρεών προς </w:t>
      </w:r>
      <w:r>
        <w:rPr>
          <w:rFonts w:eastAsia="Times New Roman"/>
          <w:szCs w:val="24"/>
        </w:rPr>
        <w:t xml:space="preserve">τα </w:t>
      </w:r>
      <w:r w:rsidRPr="007C3613">
        <w:rPr>
          <w:rFonts w:eastAsia="Times New Roman"/>
          <w:szCs w:val="24"/>
        </w:rPr>
        <w:t xml:space="preserve">ασφαλιστικά </w:t>
      </w:r>
      <w:r>
        <w:rPr>
          <w:rFonts w:eastAsia="Times New Roman"/>
          <w:szCs w:val="24"/>
        </w:rPr>
        <w:t xml:space="preserve">ταμεία </w:t>
      </w:r>
      <w:r w:rsidRPr="007C3613">
        <w:rPr>
          <w:rFonts w:eastAsia="Times New Roman"/>
          <w:szCs w:val="24"/>
        </w:rPr>
        <w:t>για συνταξιούχους</w:t>
      </w:r>
      <w:r>
        <w:rPr>
          <w:rFonts w:eastAsia="Times New Roman"/>
          <w:szCs w:val="24"/>
        </w:rPr>
        <w:t>. Ό</w:t>
      </w:r>
      <w:r w:rsidRPr="007C3613">
        <w:rPr>
          <w:rFonts w:eastAsia="Times New Roman"/>
          <w:szCs w:val="24"/>
        </w:rPr>
        <w:t xml:space="preserve">πως γνωρίζετε πολύ καλύτερα </w:t>
      </w:r>
      <w:r>
        <w:rPr>
          <w:rFonts w:eastAsia="Times New Roman"/>
          <w:szCs w:val="24"/>
        </w:rPr>
        <w:t xml:space="preserve">και από μένα, </w:t>
      </w:r>
      <w:r w:rsidRPr="007C3613">
        <w:rPr>
          <w:rFonts w:eastAsia="Times New Roman"/>
          <w:szCs w:val="24"/>
        </w:rPr>
        <w:t>υπά</w:t>
      </w:r>
      <w:r>
        <w:rPr>
          <w:rFonts w:eastAsia="Times New Roman"/>
          <w:szCs w:val="24"/>
        </w:rPr>
        <w:t>ρχουν συνταξιούχοι, του ΟΑΕΕ κυρίως, ο</w:t>
      </w:r>
      <w:r w:rsidRPr="007C3613">
        <w:rPr>
          <w:rFonts w:eastAsia="Times New Roman"/>
          <w:szCs w:val="24"/>
        </w:rPr>
        <w:t xml:space="preserve">ι οποίοι από το </w:t>
      </w:r>
      <w:r>
        <w:rPr>
          <w:rFonts w:eastAsia="Times New Roman"/>
          <w:szCs w:val="24"/>
        </w:rPr>
        <w:t>20</w:t>
      </w:r>
      <w:r w:rsidRPr="007C3613">
        <w:rPr>
          <w:rFonts w:eastAsia="Times New Roman"/>
          <w:szCs w:val="24"/>
        </w:rPr>
        <w:t>16 ακόμη έχουν αιτηθεί σύνταξη</w:t>
      </w:r>
      <w:r>
        <w:rPr>
          <w:rFonts w:eastAsia="Times New Roman"/>
          <w:szCs w:val="24"/>
        </w:rPr>
        <w:t>,</w:t>
      </w:r>
      <w:r w:rsidRPr="007C3613">
        <w:rPr>
          <w:rFonts w:eastAsia="Times New Roman"/>
          <w:szCs w:val="24"/>
        </w:rPr>
        <w:t xml:space="preserve"> αλλά λόγω του υπ</w:t>
      </w:r>
      <w:r w:rsidRPr="007C3613">
        <w:rPr>
          <w:rFonts w:eastAsia="Times New Roman"/>
          <w:szCs w:val="24"/>
        </w:rPr>
        <w:t xml:space="preserve">ερβάλλοντος </w:t>
      </w:r>
      <w:r>
        <w:rPr>
          <w:rFonts w:eastAsia="Times New Roman"/>
          <w:szCs w:val="24"/>
        </w:rPr>
        <w:t xml:space="preserve">ποσού, πάνω από </w:t>
      </w:r>
      <w:r w:rsidRPr="007C3613">
        <w:rPr>
          <w:rFonts w:eastAsia="Times New Roman"/>
          <w:szCs w:val="24"/>
        </w:rPr>
        <w:t>20.000 ευρώ χρ</w:t>
      </w:r>
      <w:r>
        <w:rPr>
          <w:rFonts w:eastAsia="Times New Roman"/>
          <w:szCs w:val="24"/>
        </w:rPr>
        <w:t>έη</w:t>
      </w:r>
      <w:r w:rsidRPr="007C3613">
        <w:rPr>
          <w:rFonts w:eastAsia="Times New Roman"/>
          <w:szCs w:val="24"/>
        </w:rPr>
        <w:t xml:space="preserve"> </w:t>
      </w:r>
      <w:r>
        <w:rPr>
          <w:rFonts w:eastAsia="Times New Roman"/>
          <w:szCs w:val="24"/>
        </w:rPr>
        <w:t>δ</w:t>
      </w:r>
      <w:r w:rsidRPr="007C3613">
        <w:rPr>
          <w:rFonts w:eastAsia="Times New Roman"/>
          <w:szCs w:val="24"/>
        </w:rPr>
        <w:t>ηλαδή</w:t>
      </w:r>
      <w:r>
        <w:rPr>
          <w:rFonts w:eastAsia="Times New Roman"/>
          <w:szCs w:val="24"/>
        </w:rPr>
        <w:t>,</w:t>
      </w:r>
      <w:r w:rsidRPr="007C3613">
        <w:rPr>
          <w:rFonts w:eastAsia="Times New Roman"/>
          <w:szCs w:val="24"/>
        </w:rPr>
        <w:t xml:space="preserve"> δεν μπορούν να πάρουν τη σύνταξή </w:t>
      </w:r>
      <w:r>
        <w:rPr>
          <w:rFonts w:eastAsia="Times New Roman"/>
          <w:szCs w:val="24"/>
        </w:rPr>
        <w:t>τους.</w:t>
      </w:r>
    </w:p>
    <w:p w14:paraId="6A14AB2E" w14:textId="77777777" w:rsidR="00EE1832" w:rsidRDefault="009476A9">
      <w:pPr>
        <w:spacing w:line="600" w:lineRule="auto"/>
        <w:ind w:firstLine="720"/>
        <w:contextualSpacing/>
        <w:jc w:val="both"/>
        <w:rPr>
          <w:rFonts w:eastAsia="Times New Roman"/>
          <w:szCs w:val="24"/>
        </w:rPr>
      </w:pPr>
      <w:r>
        <w:rPr>
          <w:rFonts w:eastAsia="Times New Roman"/>
          <w:szCs w:val="24"/>
        </w:rPr>
        <w:t>Α</w:t>
      </w:r>
      <w:r w:rsidRPr="007C3613">
        <w:rPr>
          <w:rFonts w:eastAsia="Times New Roman"/>
          <w:szCs w:val="24"/>
        </w:rPr>
        <w:t>υτό που ζητείται είναι η παράταση της δυνατότητας ρύθμιση</w:t>
      </w:r>
      <w:r>
        <w:rPr>
          <w:rFonts w:eastAsia="Times New Roman"/>
          <w:szCs w:val="24"/>
        </w:rPr>
        <w:t>ς</w:t>
      </w:r>
      <w:r w:rsidRPr="007C3613">
        <w:rPr>
          <w:rFonts w:eastAsia="Times New Roman"/>
          <w:szCs w:val="24"/>
        </w:rPr>
        <w:t xml:space="preserve"> για οφειλές πάνω από τ</w:t>
      </w:r>
      <w:r>
        <w:rPr>
          <w:rFonts w:eastAsia="Times New Roman"/>
          <w:szCs w:val="24"/>
        </w:rPr>
        <w:t>ις</w:t>
      </w:r>
      <w:r w:rsidRPr="007C3613">
        <w:rPr>
          <w:rFonts w:eastAsia="Times New Roman"/>
          <w:szCs w:val="24"/>
        </w:rPr>
        <w:t xml:space="preserve"> 20.000 ευρώ</w:t>
      </w:r>
      <w:r>
        <w:rPr>
          <w:rFonts w:eastAsia="Times New Roman"/>
          <w:szCs w:val="24"/>
        </w:rPr>
        <w:t>,</w:t>
      </w:r>
      <w:r w:rsidRPr="007C3613">
        <w:rPr>
          <w:rFonts w:eastAsia="Times New Roman"/>
          <w:szCs w:val="24"/>
        </w:rPr>
        <w:t xml:space="preserve"> με βάση και κάποια ειδοποιητήρια που τους έρχονται από τον </w:t>
      </w:r>
      <w:r>
        <w:rPr>
          <w:rFonts w:eastAsia="Times New Roman"/>
          <w:szCs w:val="24"/>
        </w:rPr>
        <w:t>ΕΦΚΑ,</w:t>
      </w:r>
      <w:r w:rsidRPr="007C3613">
        <w:rPr>
          <w:rFonts w:eastAsia="Times New Roman"/>
          <w:szCs w:val="24"/>
        </w:rPr>
        <w:t xml:space="preserve"> ώ</w:t>
      </w:r>
      <w:r w:rsidRPr="007C3613">
        <w:rPr>
          <w:rFonts w:eastAsia="Times New Roman"/>
          <w:szCs w:val="24"/>
        </w:rPr>
        <w:t>στε να τύχουν των ευνοϊκότερων ρυθμίσεων που έχουν εξαγγελθεί</w:t>
      </w:r>
      <w:r>
        <w:rPr>
          <w:rFonts w:eastAsia="Times New Roman"/>
          <w:szCs w:val="24"/>
        </w:rPr>
        <w:t>. Την</w:t>
      </w:r>
      <w:r w:rsidRPr="007C3613">
        <w:rPr>
          <w:rFonts w:eastAsia="Times New Roman"/>
          <w:szCs w:val="24"/>
        </w:rPr>
        <w:t xml:space="preserve"> </w:t>
      </w:r>
      <w:r>
        <w:rPr>
          <w:rFonts w:eastAsia="Times New Roman"/>
          <w:szCs w:val="24"/>
        </w:rPr>
        <w:t>α</w:t>
      </w:r>
      <w:r w:rsidRPr="007C3613">
        <w:rPr>
          <w:rFonts w:eastAsia="Times New Roman"/>
          <w:szCs w:val="24"/>
        </w:rPr>
        <w:t>ναμένουμε</w:t>
      </w:r>
      <w:r>
        <w:rPr>
          <w:rFonts w:eastAsia="Times New Roman"/>
          <w:szCs w:val="24"/>
        </w:rPr>
        <w:t>. Μ</w:t>
      </w:r>
      <w:r w:rsidRPr="007C3613">
        <w:rPr>
          <w:rFonts w:eastAsia="Times New Roman"/>
          <w:szCs w:val="24"/>
        </w:rPr>
        <w:t xml:space="preserve">ιλάω </w:t>
      </w:r>
      <w:r>
        <w:rPr>
          <w:rFonts w:eastAsia="Times New Roman"/>
          <w:szCs w:val="24"/>
        </w:rPr>
        <w:t>για</w:t>
      </w:r>
      <w:r w:rsidRPr="007C3613">
        <w:rPr>
          <w:rFonts w:eastAsia="Times New Roman"/>
          <w:szCs w:val="24"/>
        </w:rPr>
        <w:t xml:space="preserve"> τη ρύθμιση των </w:t>
      </w:r>
      <w:proofErr w:type="spellStart"/>
      <w:r>
        <w:rPr>
          <w:rFonts w:eastAsia="Times New Roman"/>
          <w:szCs w:val="24"/>
        </w:rPr>
        <w:t>εκατόν</w:t>
      </w:r>
      <w:proofErr w:type="spellEnd"/>
      <w:r>
        <w:rPr>
          <w:rFonts w:eastAsia="Times New Roman"/>
          <w:szCs w:val="24"/>
        </w:rPr>
        <w:t xml:space="preserve"> είκοσι</w:t>
      </w:r>
      <w:r w:rsidRPr="007C3613">
        <w:rPr>
          <w:rFonts w:eastAsia="Times New Roman"/>
          <w:szCs w:val="24"/>
        </w:rPr>
        <w:t xml:space="preserve"> δόσεων</w:t>
      </w:r>
      <w:r>
        <w:rPr>
          <w:rFonts w:eastAsia="Times New Roman"/>
          <w:szCs w:val="24"/>
        </w:rPr>
        <w:t>,</w:t>
      </w:r>
      <w:r w:rsidRPr="007C3613">
        <w:rPr>
          <w:rFonts w:eastAsia="Times New Roman"/>
          <w:szCs w:val="24"/>
        </w:rPr>
        <w:t xml:space="preserve"> που το επόμενο διάστημα θα φέρετε στη Βουλή</w:t>
      </w:r>
      <w:r>
        <w:rPr>
          <w:rFonts w:eastAsia="Times New Roman"/>
          <w:szCs w:val="24"/>
        </w:rPr>
        <w:t>,</w:t>
      </w:r>
      <w:r w:rsidRPr="007C3613">
        <w:rPr>
          <w:rFonts w:eastAsia="Times New Roman"/>
          <w:szCs w:val="24"/>
        </w:rPr>
        <w:t xml:space="preserve"> ώστε και αυτοί να μπορέσουν να ρυθμίσουν τα χρέη </w:t>
      </w:r>
      <w:r>
        <w:rPr>
          <w:rFonts w:eastAsia="Times New Roman"/>
          <w:szCs w:val="24"/>
        </w:rPr>
        <w:t>τους,</w:t>
      </w:r>
      <w:r w:rsidRPr="007C3613">
        <w:rPr>
          <w:rFonts w:eastAsia="Times New Roman"/>
          <w:szCs w:val="24"/>
        </w:rPr>
        <w:t xml:space="preserve"> χωρίς να έχουν τις επιπτώσεις </w:t>
      </w:r>
      <w:r w:rsidRPr="007C3613">
        <w:rPr>
          <w:rFonts w:eastAsia="Times New Roman"/>
          <w:szCs w:val="24"/>
        </w:rPr>
        <w:t>που αναφέρονται στα ειδοποιητήρια</w:t>
      </w:r>
      <w:r>
        <w:rPr>
          <w:rFonts w:eastAsia="Times New Roman"/>
          <w:szCs w:val="24"/>
        </w:rPr>
        <w:t>.</w:t>
      </w:r>
    </w:p>
    <w:p w14:paraId="6A14AB2F" w14:textId="77777777" w:rsidR="00EE1832" w:rsidRDefault="009476A9">
      <w:pPr>
        <w:spacing w:line="600" w:lineRule="auto"/>
        <w:ind w:firstLine="720"/>
        <w:contextualSpacing/>
        <w:jc w:val="both"/>
        <w:rPr>
          <w:rFonts w:eastAsia="Times New Roman"/>
          <w:szCs w:val="24"/>
        </w:rPr>
      </w:pPr>
      <w:r>
        <w:rPr>
          <w:rFonts w:eastAsia="Times New Roman"/>
          <w:szCs w:val="24"/>
        </w:rPr>
        <w:t>Τ</w:t>
      </w:r>
      <w:r w:rsidRPr="007C3613">
        <w:rPr>
          <w:rFonts w:eastAsia="Times New Roman"/>
          <w:szCs w:val="24"/>
        </w:rPr>
        <w:t xml:space="preserve">ο μόνο που θέλω να πω είναι ότι </w:t>
      </w:r>
      <w:r>
        <w:rPr>
          <w:rFonts w:eastAsia="Times New Roman"/>
          <w:szCs w:val="24"/>
        </w:rPr>
        <w:t>στις</w:t>
      </w:r>
      <w:r w:rsidRPr="007C3613">
        <w:rPr>
          <w:rFonts w:eastAsia="Times New Roman"/>
          <w:szCs w:val="24"/>
        </w:rPr>
        <w:t xml:space="preserve"> επιπτώσεις που αναφέρονται </w:t>
      </w:r>
      <w:r>
        <w:rPr>
          <w:rFonts w:eastAsia="Times New Roman"/>
          <w:szCs w:val="24"/>
        </w:rPr>
        <w:t>στο δίμηνο όριο κα</w:t>
      </w:r>
      <w:r w:rsidRPr="007C3613">
        <w:rPr>
          <w:rFonts w:eastAsia="Times New Roman"/>
          <w:szCs w:val="24"/>
        </w:rPr>
        <w:t>ταβολής του υπερβάλλοντος ποσού</w:t>
      </w:r>
      <w:r>
        <w:rPr>
          <w:rFonts w:eastAsia="Times New Roman"/>
          <w:szCs w:val="24"/>
        </w:rPr>
        <w:t>,</w:t>
      </w:r>
      <w:r w:rsidRPr="007C3613">
        <w:rPr>
          <w:rFonts w:eastAsia="Times New Roman"/>
          <w:szCs w:val="24"/>
        </w:rPr>
        <w:t xml:space="preserve"> αναφέρεται ότι ολόκ</w:t>
      </w:r>
      <w:r>
        <w:rPr>
          <w:rFonts w:eastAsia="Times New Roman"/>
          <w:szCs w:val="24"/>
        </w:rPr>
        <w:t xml:space="preserve">ληρο το ποσό της σύνταξης, </w:t>
      </w:r>
      <w:r w:rsidRPr="007C3613">
        <w:rPr>
          <w:rFonts w:eastAsia="Times New Roman"/>
          <w:szCs w:val="24"/>
        </w:rPr>
        <w:t>αν δεν πληρωθεί στο</w:t>
      </w:r>
      <w:r>
        <w:rPr>
          <w:rFonts w:eastAsia="Times New Roman"/>
          <w:szCs w:val="24"/>
        </w:rPr>
        <w:t>ν</w:t>
      </w:r>
      <w:r w:rsidRPr="007C3613">
        <w:rPr>
          <w:rFonts w:eastAsia="Times New Roman"/>
          <w:szCs w:val="24"/>
        </w:rPr>
        <w:t xml:space="preserve"> χρόνο</w:t>
      </w:r>
      <w:r>
        <w:rPr>
          <w:rFonts w:eastAsia="Times New Roman"/>
          <w:szCs w:val="24"/>
        </w:rPr>
        <w:t>,</w:t>
      </w:r>
      <w:r w:rsidRPr="007C3613">
        <w:rPr>
          <w:rFonts w:eastAsia="Times New Roman"/>
          <w:szCs w:val="24"/>
        </w:rPr>
        <w:t xml:space="preserve"> είναι πλέον ληξιπρόθεσμ</w:t>
      </w:r>
      <w:r>
        <w:rPr>
          <w:rFonts w:eastAsia="Times New Roman"/>
          <w:szCs w:val="24"/>
        </w:rPr>
        <w:t>ο</w:t>
      </w:r>
      <w:r w:rsidRPr="007C3613">
        <w:rPr>
          <w:rFonts w:eastAsia="Times New Roman"/>
          <w:szCs w:val="24"/>
        </w:rPr>
        <w:t xml:space="preserve"> και η </w:t>
      </w:r>
      <w:r w:rsidRPr="007C3613">
        <w:rPr>
          <w:rFonts w:eastAsia="Times New Roman"/>
          <w:szCs w:val="24"/>
        </w:rPr>
        <w:t xml:space="preserve">σύνταξη </w:t>
      </w:r>
      <w:r>
        <w:rPr>
          <w:rFonts w:eastAsia="Times New Roman"/>
          <w:szCs w:val="24"/>
        </w:rPr>
        <w:lastRenderedPageBreak/>
        <w:t xml:space="preserve">θα </w:t>
      </w:r>
      <w:r w:rsidRPr="007C3613">
        <w:rPr>
          <w:rFonts w:eastAsia="Times New Roman"/>
          <w:szCs w:val="24"/>
        </w:rPr>
        <w:t xml:space="preserve">αρχίσει να </w:t>
      </w:r>
      <w:r>
        <w:rPr>
          <w:rFonts w:eastAsia="Times New Roman"/>
          <w:szCs w:val="24"/>
        </w:rPr>
        <w:t>καταβάλλεται την 1</w:t>
      </w:r>
      <w:r w:rsidRPr="00F303C4">
        <w:rPr>
          <w:rFonts w:eastAsia="Times New Roman"/>
          <w:szCs w:val="24"/>
          <w:vertAlign w:val="superscript"/>
        </w:rPr>
        <w:t>η</w:t>
      </w:r>
      <w:r>
        <w:rPr>
          <w:rFonts w:eastAsia="Times New Roman"/>
          <w:szCs w:val="24"/>
        </w:rPr>
        <w:t xml:space="preserve"> </w:t>
      </w:r>
      <w:r w:rsidRPr="007C3613">
        <w:rPr>
          <w:rFonts w:eastAsia="Times New Roman"/>
          <w:szCs w:val="24"/>
        </w:rPr>
        <w:t>του επόμενου μήνα της εξόφλησης του συνόλου της οφειλής</w:t>
      </w:r>
      <w:r>
        <w:rPr>
          <w:rFonts w:eastAsia="Times New Roman"/>
          <w:szCs w:val="24"/>
        </w:rPr>
        <w:t>,</w:t>
      </w:r>
      <w:r w:rsidRPr="007C3613">
        <w:rPr>
          <w:rFonts w:eastAsia="Times New Roman"/>
          <w:szCs w:val="24"/>
        </w:rPr>
        <w:t xml:space="preserve"> χάνοντας όλες τις αναδρομικές συντάξεις</w:t>
      </w:r>
      <w:r>
        <w:rPr>
          <w:rFonts w:eastAsia="Times New Roman"/>
          <w:szCs w:val="24"/>
        </w:rPr>
        <w:t>. Ν</w:t>
      </w:r>
      <w:r w:rsidRPr="007C3613">
        <w:rPr>
          <w:rFonts w:eastAsia="Times New Roman"/>
          <w:szCs w:val="24"/>
        </w:rPr>
        <w:t>ομίζω</w:t>
      </w:r>
      <w:r>
        <w:rPr>
          <w:rFonts w:eastAsia="Times New Roman"/>
          <w:szCs w:val="24"/>
        </w:rPr>
        <w:t xml:space="preserve"> πως</w:t>
      </w:r>
      <w:r w:rsidRPr="007C3613">
        <w:rPr>
          <w:rFonts w:eastAsia="Times New Roman"/>
          <w:szCs w:val="24"/>
        </w:rPr>
        <w:t xml:space="preserve"> είναι κατανοητ</w:t>
      </w:r>
      <w:r>
        <w:rPr>
          <w:rFonts w:eastAsia="Times New Roman"/>
          <w:szCs w:val="24"/>
        </w:rPr>
        <w:t>ή</w:t>
      </w:r>
      <w:r w:rsidRPr="007C3613">
        <w:rPr>
          <w:rFonts w:eastAsia="Times New Roman"/>
          <w:szCs w:val="24"/>
        </w:rPr>
        <w:t xml:space="preserve"> η αναγκαιότητα και εν</w:t>
      </w:r>
      <w:r>
        <w:rPr>
          <w:rFonts w:eastAsia="Times New Roman"/>
          <w:szCs w:val="24"/>
        </w:rPr>
        <w:t xml:space="preserve"> </w:t>
      </w:r>
      <w:r w:rsidRPr="007C3613">
        <w:rPr>
          <w:rFonts w:eastAsia="Times New Roman"/>
          <w:szCs w:val="24"/>
        </w:rPr>
        <w:t>όψει της καινούργιας ρύθμισης να υπάρξει μ</w:t>
      </w:r>
      <w:r>
        <w:rPr>
          <w:rFonts w:eastAsia="Times New Roman"/>
          <w:szCs w:val="24"/>
        </w:rPr>
        <w:t>ι</w:t>
      </w:r>
      <w:r w:rsidRPr="007C3613">
        <w:rPr>
          <w:rFonts w:eastAsia="Times New Roman"/>
          <w:szCs w:val="24"/>
        </w:rPr>
        <w:t>α παράταση</w:t>
      </w:r>
      <w:r>
        <w:rPr>
          <w:rFonts w:eastAsia="Times New Roman"/>
          <w:szCs w:val="24"/>
        </w:rPr>
        <w:t xml:space="preserve"> ή μια</w:t>
      </w:r>
      <w:r w:rsidRPr="007C3613">
        <w:rPr>
          <w:rFonts w:eastAsia="Times New Roman"/>
          <w:szCs w:val="24"/>
        </w:rPr>
        <w:t xml:space="preserve"> αναστολή εκτέλεσης αυτών των πληρωμών</w:t>
      </w:r>
      <w:r>
        <w:rPr>
          <w:rFonts w:eastAsia="Times New Roman"/>
          <w:szCs w:val="24"/>
        </w:rPr>
        <w:t>,</w:t>
      </w:r>
      <w:r w:rsidRPr="007C3613">
        <w:rPr>
          <w:rFonts w:eastAsia="Times New Roman"/>
          <w:szCs w:val="24"/>
        </w:rPr>
        <w:t xml:space="preserve"> που μάλλον προέρχονται από το</w:t>
      </w:r>
      <w:r>
        <w:rPr>
          <w:rFonts w:eastAsia="Times New Roman"/>
          <w:szCs w:val="24"/>
        </w:rPr>
        <w:t>ν</w:t>
      </w:r>
      <w:r w:rsidRPr="007C3613">
        <w:rPr>
          <w:rFonts w:eastAsia="Times New Roman"/>
          <w:szCs w:val="24"/>
        </w:rPr>
        <w:t xml:space="preserve"> εσωτερικό κανονισμό του </w:t>
      </w:r>
      <w:r>
        <w:rPr>
          <w:rFonts w:eastAsia="Times New Roman"/>
          <w:szCs w:val="24"/>
        </w:rPr>
        <w:t>ΕΦΚΑ,</w:t>
      </w:r>
      <w:r w:rsidRPr="007C3613">
        <w:rPr>
          <w:rFonts w:eastAsia="Times New Roman"/>
          <w:szCs w:val="24"/>
        </w:rPr>
        <w:t xml:space="preserve"> ώστε οι άνθρωποι αυτοί μέσα </w:t>
      </w:r>
      <w:r>
        <w:rPr>
          <w:rFonts w:eastAsia="Times New Roman"/>
          <w:szCs w:val="24"/>
        </w:rPr>
        <w:t>στους επόμενους έναν-δύο</w:t>
      </w:r>
      <w:r w:rsidRPr="007C3613">
        <w:rPr>
          <w:rFonts w:eastAsia="Times New Roman"/>
          <w:szCs w:val="24"/>
        </w:rPr>
        <w:t xml:space="preserve"> μήνες να μπορέσουν συνολικά να ρυθμίσουν τις οφειλές </w:t>
      </w:r>
      <w:r>
        <w:rPr>
          <w:rFonts w:eastAsia="Times New Roman"/>
          <w:szCs w:val="24"/>
        </w:rPr>
        <w:t>τους,</w:t>
      </w:r>
      <w:r w:rsidRPr="007C3613">
        <w:rPr>
          <w:rFonts w:eastAsia="Times New Roman"/>
          <w:szCs w:val="24"/>
        </w:rPr>
        <w:t xml:space="preserve"> όπως και οι υπόλοιποι ασφαλισμένοι</w:t>
      </w:r>
      <w:r>
        <w:rPr>
          <w:rFonts w:eastAsia="Times New Roman"/>
          <w:szCs w:val="24"/>
        </w:rPr>
        <w:t>.</w:t>
      </w:r>
    </w:p>
    <w:p w14:paraId="6A14AB30" w14:textId="77777777" w:rsidR="00EE1832" w:rsidRDefault="009476A9">
      <w:pPr>
        <w:spacing w:line="600" w:lineRule="auto"/>
        <w:ind w:firstLine="720"/>
        <w:contextualSpacing/>
        <w:jc w:val="both"/>
        <w:rPr>
          <w:rFonts w:eastAsia="Times New Roman"/>
          <w:szCs w:val="24"/>
        </w:rPr>
      </w:pPr>
      <w:r w:rsidRPr="007C3613">
        <w:rPr>
          <w:rFonts w:eastAsia="Times New Roman"/>
          <w:szCs w:val="24"/>
        </w:rPr>
        <w:t>Ευχαρισ</w:t>
      </w:r>
      <w:r w:rsidRPr="007C3613">
        <w:rPr>
          <w:rFonts w:eastAsia="Times New Roman"/>
          <w:szCs w:val="24"/>
        </w:rPr>
        <w:t>τώ</w:t>
      </w:r>
      <w:r>
        <w:rPr>
          <w:rFonts w:eastAsia="Times New Roman"/>
          <w:szCs w:val="24"/>
        </w:rPr>
        <w:t>.</w:t>
      </w:r>
    </w:p>
    <w:p w14:paraId="6A14AB31"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w:t>
      </w:r>
      <w:r w:rsidRPr="007C3613">
        <w:rPr>
          <w:rFonts w:eastAsia="Times New Roman"/>
          <w:szCs w:val="24"/>
        </w:rPr>
        <w:t>αρακαλώ</w:t>
      </w:r>
      <w:r>
        <w:rPr>
          <w:rFonts w:eastAsia="Times New Roman"/>
          <w:szCs w:val="24"/>
        </w:rPr>
        <w:t>.</w:t>
      </w:r>
    </w:p>
    <w:p w14:paraId="6A14AB32" w14:textId="77777777" w:rsidR="00EE1832" w:rsidRDefault="009476A9">
      <w:pPr>
        <w:spacing w:line="600" w:lineRule="auto"/>
        <w:ind w:firstLine="720"/>
        <w:contextualSpacing/>
        <w:jc w:val="both"/>
        <w:rPr>
          <w:rFonts w:eastAsia="Times New Roman"/>
          <w:szCs w:val="24"/>
        </w:rPr>
      </w:pPr>
      <w:r>
        <w:rPr>
          <w:rFonts w:eastAsia="Times New Roman"/>
          <w:szCs w:val="24"/>
        </w:rPr>
        <w:t>Κύριε Υφυπουργέ, έχετε τον λόγο.</w:t>
      </w:r>
    </w:p>
    <w:p w14:paraId="6A14AB33" w14:textId="77777777" w:rsidR="00EE1832" w:rsidRDefault="009476A9">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w:t>
      </w:r>
      <w:r w:rsidRPr="007C3613">
        <w:rPr>
          <w:rFonts w:eastAsia="Times New Roman"/>
          <w:szCs w:val="24"/>
        </w:rPr>
        <w:t>Ευχαριστώ</w:t>
      </w:r>
      <w:r>
        <w:rPr>
          <w:rFonts w:eastAsia="Times New Roman"/>
          <w:szCs w:val="24"/>
        </w:rPr>
        <w:t xml:space="preserve">, </w:t>
      </w:r>
      <w:r w:rsidRPr="007C3613">
        <w:rPr>
          <w:rFonts w:eastAsia="Times New Roman"/>
          <w:szCs w:val="24"/>
        </w:rPr>
        <w:t xml:space="preserve">κύριε </w:t>
      </w:r>
      <w:r>
        <w:rPr>
          <w:rFonts w:eastAsia="Times New Roman"/>
          <w:szCs w:val="24"/>
        </w:rPr>
        <w:t>Π</w:t>
      </w:r>
      <w:r w:rsidRPr="007C3613">
        <w:rPr>
          <w:rFonts w:eastAsia="Times New Roman"/>
          <w:szCs w:val="24"/>
        </w:rPr>
        <w:t>ρόεδρε</w:t>
      </w:r>
      <w:r>
        <w:rPr>
          <w:rFonts w:eastAsia="Times New Roman"/>
          <w:szCs w:val="24"/>
        </w:rPr>
        <w:t>.</w:t>
      </w:r>
    </w:p>
    <w:p w14:paraId="6A14AB34"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Ριζούλη</w:t>
      </w:r>
      <w:proofErr w:type="spellEnd"/>
      <w:r>
        <w:rPr>
          <w:rFonts w:eastAsia="Times New Roman"/>
          <w:szCs w:val="24"/>
        </w:rPr>
        <w:t>, έ</w:t>
      </w:r>
      <w:r w:rsidRPr="007C3613">
        <w:rPr>
          <w:rFonts w:eastAsia="Times New Roman"/>
          <w:szCs w:val="24"/>
        </w:rPr>
        <w:t>χουμε ήδη εξαγγείλει μέτρα που θα πά</w:t>
      </w:r>
      <w:r w:rsidRPr="007C3613">
        <w:rPr>
          <w:rFonts w:eastAsia="Times New Roman"/>
          <w:szCs w:val="24"/>
        </w:rPr>
        <w:t>ρουμε για τις οφειλές</w:t>
      </w:r>
      <w:r>
        <w:rPr>
          <w:rFonts w:eastAsia="Times New Roman"/>
          <w:szCs w:val="24"/>
        </w:rPr>
        <w:t xml:space="preserve">. </w:t>
      </w:r>
      <w:r>
        <w:rPr>
          <w:rFonts w:eastAsia="Times New Roman"/>
          <w:szCs w:val="24"/>
        </w:rPr>
        <w:t>Ε</w:t>
      </w:r>
      <w:r w:rsidRPr="007C3613">
        <w:rPr>
          <w:rFonts w:eastAsia="Times New Roman"/>
          <w:szCs w:val="24"/>
        </w:rPr>
        <w:t xml:space="preserve">ίμαστε </w:t>
      </w:r>
      <w:r>
        <w:rPr>
          <w:rFonts w:eastAsia="Times New Roman"/>
          <w:szCs w:val="24"/>
        </w:rPr>
        <w:t>π</w:t>
      </w:r>
      <w:r>
        <w:rPr>
          <w:rFonts w:eastAsia="Times New Roman"/>
          <w:szCs w:val="24"/>
        </w:rPr>
        <w:t>λέον</w:t>
      </w:r>
      <w:r w:rsidRPr="007C3613">
        <w:rPr>
          <w:rFonts w:eastAsia="Times New Roman"/>
          <w:szCs w:val="24"/>
        </w:rPr>
        <w:t xml:space="preserve"> στη διαδικασία των λεπτομερειών για να </w:t>
      </w:r>
      <w:r>
        <w:rPr>
          <w:rFonts w:eastAsia="Times New Roman"/>
          <w:szCs w:val="24"/>
        </w:rPr>
        <w:t>νομοθετήσουμε</w:t>
      </w:r>
      <w:r w:rsidRPr="007C3613">
        <w:rPr>
          <w:rFonts w:eastAsia="Times New Roman"/>
          <w:szCs w:val="24"/>
        </w:rPr>
        <w:t xml:space="preserve"> τις σχετικές ρυθμίσεις</w:t>
      </w:r>
      <w:r>
        <w:rPr>
          <w:rFonts w:eastAsia="Times New Roman"/>
          <w:szCs w:val="24"/>
        </w:rPr>
        <w:t>. Θ</w:t>
      </w:r>
      <w:r w:rsidRPr="007C3613">
        <w:rPr>
          <w:rFonts w:eastAsia="Times New Roman"/>
          <w:szCs w:val="24"/>
        </w:rPr>
        <w:t xml:space="preserve">α είναι </w:t>
      </w:r>
      <w:r>
        <w:rPr>
          <w:rFonts w:eastAsia="Times New Roman"/>
          <w:szCs w:val="24"/>
        </w:rPr>
        <w:t>-</w:t>
      </w:r>
      <w:r w:rsidRPr="007C3613">
        <w:rPr>
          <w:rFonts w:eastAsia="Times New Roman"/>
          <w:szCs w:val="24"/>
        </w:rPr>
        <w:t>χοντρικά θα το πω</w:t>
      </w:r>
      <w:r>
        <w:rPr>
          <w:rFonts w:eastAsia="Times New Roman"/>
          <w:szCs w:val="24"/>
        </w:rPr>
        <w:t>-</w:t>
      </w:r>
      <w:r w:rsidRPr="007C3613">
        <w:rPr>
          <w:rFonts w:eastAsia="Times New Roman"/>
          <w:szCs w:val="24"/>
        </w:rPr>
        <w:t xml:space="preserve"> κοντά στις </w:t>
      </w:r>
      <w:r>
        <w:rPr>
          <w:rFonts w:eastAsia="Times New Roman"/>
          <w:szCs w:val="24"/>
        </w:rPr>
        <w:t>εξακόσιες χιλιάδες</w:t>
      </w:r>
      <w:r w:rsidRPr="007C3613">
        <w:rPr>
          <w:rFonts w:eastAsia="Times New Roman"/>
          <w:szCs w:val="24"/>
        </w:rPr>
        <w:t xml:space="preserve"> ασφαλισμένοι</w:t>
      </w:r>
      <w:r>
        <w:rPr>
          <w:rFonts w:eastAsia="Times New Roman"/>
          <w:szCs w:val="24"/>
        </w:rPr>
        <w:t>,</w:t>
      </w:r>
      <w:r w:rsidRPr="007C3613">
        <w:rPr>
          <w:rFonts w:eastAsia="Times New Roman"/>
          <w:szCs w:val="24"/>
        </w:rPr>
        <w:t xml:space="preserve"> </w:t>
      </w:r>
      <w:r w:rsidRPr="007C3613">
        <w:rPr>
          <w:rFonts w:eastAsia="Times New Roman"/>
          <w:szCs w:val="24"/>
        </w:rPr>
        <w:lastRenderedPageBreak/>
        <w:t>ελεύθεροι επαγγελματίες</w:t>
      </w:r>
      <w:r>
        <w:rPr>
          <w:rFonts w:eastAsia="Times New Roman"/>
          <w:szCs w:val="24"/>
        </w:rPr>
        <w:t>,</w:t>
      </w:r>
      <w:r w:rsidRPr="007C3613">
        <w:rPr>
          <w:rFonts w:eastAsia="Times New Roman"/>
          <w:szCs w:val="24"/>
        </w:rPr>
        <w:t xml:space="preserve"> οφε</w:t>
      </w:r>
      <w:r>
        <w:rPr>
          <w:rFonts w:eastAsia="Times New Roman"/>
          <w:szCs w:val="24"/>
        </w:rPr>
        <w:t xml:space="preserve">ιλέτες σήμερα, οι </w:t>
      </w:r>
      <w:r w:rsidRPr="007C3613">
        <w:rPr>
          <w:rFonts w:eastAsia="Times New Roman"/>
          <w:szCs w:val="24"/>
        </w:rPr>
        <w:t>οποίοι θα ωφεληθούν από</w:t>
      </w:r>
      <w:r w:rsidRPr="007C3613">
        <w:rPr>
          <w:rFonts w:eastAsia="Times New Roman"/>
          <w:szCs w:val="24"/>
        </w:rPr>
        <w:t xml:space="preserve"> αυτές οι ρυθμίσεις</w:t>
      </w:r>
      <w:r>
        <w:rPr>
          <w:rFonts w:eastAsia="Times New Roman"/>
          <w:szCs w:val="24"/>
        </w:rPr>
        <w:t>,</w:t>
      </w:r>
      <w:r w:rsidRPr="007C3613">
        <w:rPr>
          <w:rFonts w:eastAsia="Times New Roman"/>
          <w:szCs w:val="24"/>
        </w:rPr>
        <w:t xml:space="preserve"> οι οποίες </w:t>
      </w:r>
      <w:r>
        <w:rPr>
          <w:rFonts w:eastAsia="Times New Roman"/>
          <w:szCs w:val="24"/>
        </w:rPr>
        <w:t>θα είναι</w:t>
      </w:r>
      <w:r w:rsidRPr="007C3613">
        <w:rPr>
          <w:rFonts w:eastAsia="Times New Roman"/>
          <w:szCs w:val="24"/>
        </w:rPr>
        <w:t xml:space="preserve"> πραγματικά </w:t>
      </w:r>
      <w:r>
        <w:rPr>
          <w:rFonts w:eastAsia="Times New Roman"/>
          <w:szCs w:val="24"/>
        </w:rPr>
        <w:t>τέτοιες</w:t>
      </w:r>
      <w:r w:rsidRPr="007C3613">
        <w:rPr>
          <w:rFonts w:eastAsia="Times New Roman"/>
          <w:szCs w:val="24"/>
        </w:rPr>
        <w:t xml:space="preserve"> που </w:t>
      </w:r>
      <w:r>
        <w:rPr>
          <w:rFonts w:eastAsia="Times New Roman"/>
          <w:szCs w:val="24"/>
        </w:rPr>
        <w:t xml:space="preserve">θα </w:t>
      </w:r>
      <w:r w:rsidRPr="007C3613">
        <w:rPr>
          <w:rFonts w:eastAsia="Times New Roman"/>
          <w:szCs w:val="24"/>
        </w:rPr>
        <w:t>είναι στα μέτρα των οφειλετών να μπορούν να τις εκπληρώσουν</w:t>
      </w:r>
      <w:r>
        <w:rPr>
          <w:rFonts w:eastAsia="Times New Roman"/>
          <w:szCs w:val="24"/>
        </w:rPr>
        <w:t>.</w:t>
      </w:r>
    </w:p>
    <w:p w14:paraId="6A14AB35" w14:textId="77777777" w:rsidR="00EE1832" w:rsidRDefault="009476A9">
      <w:pPr>
        <w:spacing w:line="600" w:lineRule="auto"/>
        <w:ind w:firstLine="720"/>
        <w:contextualSpacing/>
        <w:jc w:val="both"/>
        <w:rPr>
          <w:rFonts w:eastAsia="Times New Roman"/>
          <w:szCs w:val="24"/>
        </w:rPr>
      </w:pPr>
      <w:r>
        <w:rPr>
          <w:rFonts w:eastAsia="Times New Roman"/>
          <w:szCs w:val="24"/>
        </w:rPr>
        <w:t>Μέχρι τώρα έχουμε</w:t>
      </w:r>
      <w:r w:rsidRPr="007C3613">
        <w:rPr>
          <w:rFonts w:eastAsia="Times New Roman"/>
          <w:szCs w:val="24"/>
        </w:rPr>
        <w:t xml:space="preserve"> κάνει γενναίες ρυθμίσεις</w:t>
      </w:r>
      <w:r>
        <w:rPr>
          <w:rFonts w:eastAsia="Times New Roman"/>
          <w:szCs w:val="24"/>
        </w:rPr>
        <w:t>,</w:t>
      </w:r>
      <w:r w:rsidRPr="007C3613">
        <w:rPr>
          <w:rFonts w:eastAsia="Times New Roman"/>
          <w:szCs w:val="24"/>
        </w:rPr>
        <w:t xml:space="preserve"> </w:t>
      </w:r>
      <w:r>
        <w:rPr>
          <w:rFonts w:eastAsia="Times New Roman"/>
          <w:szCs w:val="24"/>
        </w:rPr>
        <w:t>η</w:t>
      </w:r>
      <w:r w:rsidRPr="007C3613">
        <w:rPr>
          <w:rFonts w:eastAsia="Times New Roman"/>
          <w:szCs w:val="24"/>
        </w:rPr>
        <w:t xml:space="preserve"> δικ</w:t>
      </w:r>
      <w:r>
        <w:rPr>
          <w:rFonts w:eastAsia="Times New Roman"/>
          <w:szCs w:val="24"/>
        </w:rPr>
        <w:t>ή</w:t>
      </w:r>
      <w:r w:rsidRPr="007C3613">
        <w:rPr>
          <w:rFonts w:eastAsia="Times New Roman"/>
          <w:szCs w:val="24"/>
        </w:rPr>
        <w:t xml:space="preserve"> μας </w:t>
      </w:r>
      <w:r>
        <w:rPr>
          <w:rFonts w:eastAsia="Times New Roman"/>
          <w:szCs w:val="24"/>
        </w:rPr>
        <w:t>Κυβέρνηση, από</w:t>
      </w:r>
      <w:r w:rsidRPr="007C3613">
        <w:rPr>
          <w:rFonts w:eastAsia="Times New Roman"/>
          <w:szCs w:val="24"/>
        </w:rPr>
        <w:t xml:space="preserve"> το 2015</w:t>
      </w:r>
      <w:r>
        <w:rPr>
          <w:rFonts w:eastAsia="Times New Roman"/>
          <w:szCs w:val="24"/>
        </w:rPr>
        <w:t>. Θ</w:t>
      </w:r>
      <w:r w:rsidRPr="007C3613">
        <w:rPr>
          <w:rFonts w:eastAsia="Times New Roman"/>
          <w:szCs w:val="24"/>
        </w:rPr>
        <w:t>υμάσ</w:t>
      </w:r>
      <w:r>
        <w:rPr>
          <w:rFonts w:eastAsia="Times New Roman"/>
          <w:szCs w:val="24"/>
        </w:rPr>
        <w:t xml:space="preserve">τε </w:t>
      </w:r>
      <w:r w:rsidRPr="007C3613">
        <w:rPr>
          <w:rFonts w:eastAsia="Times New Roman"/>
          <w:szCs w:val="24"/>
        </w:rPr>
        <w:t xml:space="preserve">ότι </w:t>
      </w:r>
      <w:r>
        <w:rPr>
          <w:rFonts w:eastAsia="Times New Roman"/>
          <w:szCs w:val="24"/>
        </w:rPr>
        <w:t>είχαμε και</w:t>
      </w:r>
      <w:r w:rsidRPr="007C3613">
        <w:rPr>
          <w:rFonts w:eastAsia="Times New Roman"/>
          <w:szCs w:val="24"/>
        </w:rPr>
        <w:t xml:space="preserve"> ένα μεγάλο κούρεμα και δώσαμε</w:t>
      </w:r>
      <w:r>
        <w:rPr>
          <w:rFonts w:eastAsia="Times New Roman"/>
          <w:szCs w:val="24"/>
        </w:rPr>
        <w:t xml:space="preserve"> και</w:t>
      </w:r>
      <w:r w:rsidRPr="007C3613">
        <w:rPr>
          <w:rFonts w:eastAsia="Times New Roman"/>
          <w:szCs w:val="24"/>
        </w:rPr>
        <w:t xml:space="preserve"> τη δυνατότητα μέχρι τον Σεπτέμβριο του </w:t>
      </w:r>
      <w:r>
        <w:rPr>
          <w:rFonts w:eastAsia="Times New Roman"/>
          <w:szCs w:val="24"/>
        </w:rPr>
        <w:t>20</w:t>
      </w:r>
      <w:r w:rsidRPr="007C3613">
        <w:rPr>
          <w:rFonts w:eastAsia="Times New Roman"/>
          <w:szCs w:val="24"/>
        </w:rPr>
        <w:t xml:space="preserve">15 να ζητήσουν </w:t>
      </w:r>
      <w:r>
        <w:rPr>
          <w:rFonts w:eastAsia="Times New Roman"/>
          <w:szCs w:val="24"/>
        </w:rPr>
        <w:t xml:space="preserve">να </w:t>
      </w:r>
      <w:r w:rsidRPr="007C3613">
        <w:rPr>
          <w:rFonts w:eastAsia="Times New Roman"/>
          <w:szCs w:val="24"/>
        </w:rPr>
        <w:t>ενταχθούν και εγκλωβισμένοι συνταξιούχοι</w:t>
      </w:r>
      <w:r>
        <w:rPr>
          <w:rFonts w:eastAsia="Times New Roman"/>
          <w:szCs w:val="24"/>
        </w:rPr>
        <w:t>,</w:t>
      </w:r>
      <w:r w:rsidRPr="007C3613">
        <w:rPr>
          <w:rFonts w:eastAsia="Times New Roman"/>
          <w:szCs w:val="24"/>
        </w:rPr>
        <w:t xml:space="preserve"> όπως λέμε</w:t>
      </w:r>
      <w:r>
        <w:rPr>
          <w:rFonts w:eastAsia="Times New Roman"/>
          <w:szCs w:val="24"/>
        </w:rPr>
        <w:t>,</w:t>
      </w:r>
      <w:r w:rsidRPr="007C3613">
        <w:rPr>
          <w:rFonts w:eastAsia="Times New Roman"/>
          <w:szCs w:val="24"/>
        </w:rPr>
        <w:t xml:space="preserve"> που δεν θα μπορούσαν να πάρουν σύνταξη λόγω οφειλών</w:t>
      </w:r>
      <w:r>
        <w:rPr>
          <w:rFonts w:eastAsia="Times New Roman"/>
          <w:szCs w:val="24"/>
        </w:rPr>
        <w:t>,</w:t>
      </w:r>
      <w:r w:rsidRPr="007C3613">
        <w:rPr>
          <w:rFonts w:eastAsia="Times New Roman"/>
          <w:szCs w:val="24"/>
        </w:rPr>
        <w:t xml:space="preserve"> ακόμα και αν όφειλαν και ποσά μέχρι και 50.000 ευρώ</w:t>
      </w:r>
      <w:r>
        <w:rPr>
          <w:rFonts w:eastAsia="Times New Roman"/>
          <w:szCs w:val="24"/>
        </w:rPr>
        <w:t>,</w:t>
      </w:r>
      <w:r w:rsidRPr="007C3613">
        <w:rPr>
          <w:rFonts w:eastAsia="Times New Roman"/>
          <w:szCs w:val="24"/>
        </w:rPr>
        <w:t xml:space="preserve"> </w:t>
      </w:r>
      <w:r>
        <w:rPr>
          <w:rFonts w:eastAsia="Times New Roman"/>
          <w:szCs w:val="24"/>
        </w:rPr>
        <w:t>ενώ</w:t>
      </w:r>
      <w:r>
        <w:rPr>
          <w:rFonts w:eastAsia="Times New Roman"/>
          <w:szCs w:val="24"/>
        </w:rPr>
        <w:t xml:space="preserve"> </w:t>
      </w:r>
      <w:r w:rsidRPr="007C3613">
        <w:rPr>
          <w:rFonts w:eastAsia="Times New Roman"/>
          <w:szCs w:val="24"/>
        </w:rPr>
        <w:t>το όριο ήταν οι 20.000</w:t>
      </w:r>
      <w:r>
        <w:rPr>
          <w:rFonts w:eastAsia="Times New Roman"/>
          <w:szCs w:val="24"/>
        </w:rPr>
        <w:t xml:space="preserve"> ευρώ.</w:t>
      </w:r>
    </w:p>
    <w:p w14:paraId="6A14AB36" w14:textId="77777777" w:rsidR="00EE1832" w:rsidRDefault="009476A9">
      <w:pPr>
        <w:spacing w:line="600" w:lineRule="auto"/>
        <w:ind w:firstLine="720"/>
        <w:contextualSpacing/>
        <w:jc w:val="both"/>
        <w:rPr>
          <w:rFonts w:eastAsia="Times New Roman"/>
          <w:szCs w:val="24"/>
        </w:rPr>
      </w:pPr>
      <w:r>
        <w:rPr>
          <w:rFonts w:eastAsia="Times New Roman"/>
          <w:szCs w:val="24"/>
        </w:rPr>
        <w:t>Μόλις χίλιοι διακόσιοι εντάχθηκαν σ</w:t>
      </w:r>
      <w:r>
        <w:rPr>
          <w:rFonts w:eastAsia="Times New Roman"/>
          <w:szCs w:val="24"/>
        </w:rPr>
        <w:t>ε</w:t>
      </w:r>
      <w:r>
        <w:rPr>
          <w:rFonts w:eastAsia="Times New Roman"/>
          <w:szCs w:val="24"/>
        </w:rPr>
        <w:t xml:space="preserve"> αυτή την ευνοϊκότατη και πρωτοφανή μέχρι τότε, από άποψη εύνοιας, ρύθμιση. Τούτο κατέδειξε την πραγματική κατάσταση, ότι δηλαδή ακόμα και με τέτοιες συνθήκες και όρους οι ασφαλισμένοι δεν μ</w:t>
      </w:r>
      <w:r>
        <w:rPr>
          <w:rFonts w:eastAsia="Times New Roman"/>
          <w:szCs w:val="24"/>
        </w:rPr>
        <w:t xml:space="preserve">πορούσαν να ανταποκριθούν λόγω των μεγάλων, τεράστιων βαρών που είχαν σωρευθεί τα προηγούμενα χρόνια. </w:t>
      </w:r>
    </w:p>
    <w:p w14:paraId="6A14AB37"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Γι’ αυτό</w:t>
      </w:r>
      <w:r>
        <w:rPr>
          <w:rFonts w:eastAsia="Times New Roman"/>
          <w:szCs w:val="24"/>
        </w:rPr>
        <w:t>ν</w:t>
      </w:r>
      <w:r>
        <w:rPr>
          <w:rFonts w:eastAsia="Times New Roman"/>
          <w:szCs w:val="24"/>
        </w:rPr>
        <w:t xml:space="preserve"> τον λόγο εκείνο που </w:t>
      </w:r>
      <w:r>
        <w:rPr>
          <w:rFonts w:eastAsia="Times New Roman"/>
          <w:szCs w:val="24"/>
        </w:rPr>
        <w:t xml:space="preserve">λαμβάνουμε </w:t>
      </w:r>
      <w:r>
        <w:rPr>
          <w:rFonts w:eastAsia="Times New Roman"/>
          <w:szCs w:val="24"/>
        </w:rPr>
        <w:t>τώρα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 xml:space="preserve">μας είναι να </w:t>
      </w:r>
      <w:proofErr w:type="spellStart"/>
      <w:r>
        <w:rPr>
          <w:rFonts w:eastAsia="Times New Roman"/>
          <w:szCs w:val="24"/>
        </w:rPr>
        <w:t>επανυπολογίσουμε</w:t>
      </w:r>
      <w:proofErr w:type="spellEnd"/>
      <w:r>
        <w:rPr>
          <w:rFonts w:eastAsia="Times New Roman"/>
          <w:szCs w:val="24"/>
        </w:rPr>
        <w:t xml:space="preserve"> τις εισφορές στο ύψος που αυτές θα ανέρχονταν</w:t>
      </w:r>
      <w:r>
        <w:rPr>
          <w:rFonts w:eastAsia="Times New Roman"/>
          <w:szCs w:val="24"/>
        </w:rPr>
        <w:t>,</w:t>
      </w:r>
      <w:r>
        <w:rPr>
          <w:rFonts w:eastAsia="Times New Roman"/>
          <w:szCs w:val="24"/>
        </w:rPr>
        <w:t xml:space="preserve"> αν ίσχυε το δικό μας </w:t>
      </w:r>
      <w:r>
        <w:rPr>
          <w:rFonts w:eastAsia="Times New Roman"/>
          <w:szCs w:val="24"/>
        </w:rPr>
        <w:t xml:space="preserve">σύστημα που τώρα έχει μπει σε εφαρμογή και το είπαν λαιμητόμο και σφαγέα των ελεύθερων επαγγελματιών. </w:t>
      </w:r>
    </w:p>
    <w:p w14:paraId="6A14AB38" w14:textId="77777777" w:rsidR="00EE1832" w:rsidRDefault="009476A9">
      <w:pPr>
        <w:spacing w:line="600" w:lineRule="auto"/>
        <w:ind w:firstLine="720"/>
        <w:contextualSpacing/>
        <w:jc w:val="both"/>
        <w:rPr>
          <w:rFonts w:eastAsia="Times New Roman"/>
          <w:szCs w:val="24"/>
        </w:rPr>
      </w:pPr>
      <w:r>
        <w:rPr>
          <w:rFonts w:eastAsia="Times New Roman"/>
          <w:szCs w:val="24"/>
        </w:rPr>
        <w:t>Αυτή η λαιμητόμος που σφαγιάζει τους ελεύθερους επαγγελματίες μετριάζει δραστικά τις οφειλές σε βαθμό που τελικά μ</w:t>
      </w:r>
      <w:r>
        <w:rPr>
          <w:rFonts w:eastAsia="Times New Roman"/>
          <w:szCs w:val="24"/>
        </w:rPr>
        <w:t>ε</w:t>
      </w:r>
      <w:r>
        <w:rPr>
          <w:rFonts w:eastAsia="Times New Roman"/>
          <w:szCs w:val="24"/>
        </w:rPr>
        <w:t xml:space="preserve"> αυτόν τον τρόπο υπολογισμού μειώνοντα</w:t>
      </w:r>
      <w:r>
        <w:rPr>
          <w:rFonts w:eastAsia="Times New Roman"/>
          <w:szCs w:val="24"/>
        </w:rPr>
        <w:t>ι κατά 70%. Αυτό σημαίνει ένα σύστημα που υπολογίζει τις εισφορές με πολύ επιεική τρόπο για τους ασφαλισμένους</w:t>
      </w:r>
      <w:r w:rsidRPr="002F0DC6">
        <w:rPr>
          <w:rFonts w:eastAsia="Times New Roman"/>
          <w:szCs w:val="24"/>
        </w:rPr>
        <w:t>,</w:t>
      </w:r>
      <w:r>
        <w:rPr>
          <w:rFonts w:eastAsia="Times New Roman"/>
          <w:szCs w:val="24"/>
        </w:rPr>
        <w:t xml:space="preserve"> δηλαδή κατά 70% λιγότερο απ’ ό,τι ίσχυαν παλιά. Αυτή είναι η νέα κατάσταση και με αυτόν τον νέο τρόπο θα ρυθμίσουμε τις παλιές οφειλές, θα φέρου</w:t>
      </w:r>
      <w:r>
        <w:rPr>
          <w:rFonts w:eastAsia="Times New Roman"/>
          <w:szCs w:val="24"/>
        </w:rPr>
        <w:t xml:space="preserve">με στον παρόντα χρόνο εκείνες τις οφειλές. Θα μειωθούν δραστικά. Να σας πω χοντρικά ότι μια οφειλή των 70.000 ευρώ θα πέσει στις 22.000 ευρώ και ο χρόνος αποπληρωμής θα είναι μέχρι </w:t>
      </w:r>
      <w:proofErr w:type="spellStart"/>
      <w:r>
        <w:rPr>
          <w:rFonts w:eastAsia="Times New Roman"/>
          <w:szCs w:val="24"/>
        </w:rPr>
        <w:t>εκατόν</w:t>
      </w:r>
      <w:proofErr w:type="spellEnd"/>
      <w:r>
        <w:rPr>
          <w:rFonts w:eastAsia="Times New Roman"/>
          <w:szCs w:val="24"/>
        </w:rPr>
        <w:t xml:space="preserve"> είκοσι δόσεις. </w:t>
      </w:r>
    </w:p>
    <w:p w14:paraId="6A14AB39" w14:textId="77777777" w:rsidR="00EE1832" w:rsidRDefault="009476A9">
      <w:pPr>
        <w:spacing w:line="600" w:lineRule="auto"/>
        <w:ind w:firstLine="720"/>
        <w:contextualSpacing/>
        <w:jc w:val="both"/>
        <w:rPr>
          <w:rFonts w:eastAsia="Times New Roman"/>
          <w:szCs w:val="24"/>
        </w:rPr>
      </w:pPr>
      <w:r>
        <w:rPr>
          <w:rFonts w:eastAsia="Times New Roman"/>
          <w:szCs w:val="24"/>
        </w:rPr>
        <w:t>Να περιμένετε λίγες μέρες να ολοκληρώσουμε τις λεπτο</w:t>
      </w:r>
      <w:r>
        <w:rPr>
          <w:rFonts w:eastAsia="Times New Roman"/>
          <w:szCs w:val="24"/>
        </w:rPr>
        <w:t>μέρειες. Θα υπάρχει στο ΚΕΑΟ μια ειδική πλατφόρμα που, πρώ</w:t>
      </w:r>
      <w:r>
        <w:rPr>
          <w:rFonts w:eastAsia="Times New Roman"/>
          <w:szCs w:val="24"/>
        </w:rPr>
        <w:lastRenderedPageBreak/>
        <w:t>τον, θα δείχνει στον ασφαλισμένο, ο οποίος θα μπαίνει να ρωτήσει, ποιο είναι το ποσό που οφείλει. Σε δεύτερο βήμα θα του λέει το σύστημα ποιο είναι το ποσό που θα οφείλει μετά την περικοπή. Με μια τ</w:t>
      </w:r>
      <w:r>
        <w:rPr>
          <w:rFonts w:eastAsia="Times New Roman"/>
          <w:szCs w:val="24"/>
        </w:rPr>
        <w:t xml:space="preserve">ρίτη κίνηση θα επιλέγει να ενταχθεί μέσα στο σύστημα, το οποίο ήδη θα είναι έτοιμο. </w:t>
      </w:r>
    </w:p>
    <w:p w14:paraId="6A14AB3A" w14:textId="77777777" w:rsidR="00EE1832" w:rsidRDefault="009476A9">
      <w:pPr>
        <w:spacing w:line="600" w:lineRule="auto"/>
        <w:ind w:firstLine="720"/>
        <w:contextualSpacing/>
        <w:jc w:val="both"/>
        <w:rPr>
          <w:rFonts w:eastAsia="Times New Roman"/>
          <w:szCs w:val="24"/>
        </w:rPr>
      </w:pPr>
      <w:r>
        <w:rPr>
          <w:rFonts w:eastAsia="Times New Roman"/>
          <w:szCs w:val="24"/>
        </w:rPr>
        <w:t>Με πάρα πολύ απλό τρόπο και πολύ γρήγορα θα βγάλει αυτόν τον βραχνά από σχεδόν εννιακόσιες χιλιάδες συμπολίτες μας, οι οποίοι είναι σε μια κατάσταση αδιεξόδου, κατάθλιψης,</w:t>
      </w:r>
      <w:r>
        <w:rPr>
          <w:rFonts w:eastAsia="Times New Roman"/>
          <w:szCs w:val="24"/>
        </w:rPr>
        <w:t xml:space="preserve"> άγχους, φόβου για το αύριο. Πρέπει να </w:t>
      </w:r>
      <w:proofErr w:type="spellStart"/>
      <w:r>
        <w:rPr>
          <w:rFonts w:eastAsia="Times New Roman"/>
          <w:szCs w:val="24"/>
        </w:rPr>
        <w:t>επανεκκινήσει</w:t>
      </w:r>
      <w:proofErr w:type="spellEnd"/>
      <w:r>
        <w:rPr>
          <w:rFonts w:eastAsia="Times New Roman"/>
          <w:szCs w:val="24"/>
        </w:rPr>
        <w:t xml:space="preserve"> η οικονομία με καθαρό τα χαρτοφυλάκιο του ΕΦΚΑ γιατί θα είναι εισπράξιμα πια αυτά τα ποσά. Μέχρι τότε τα είχαμε απλώς σαν απαιτήσεις που ποτέ δεν εισπράττονταν. Ο κόσμος θα ανακουφιστεί. Θα μπορέσουν ογδ</w:t>
      </w:r>
      <w:r>
        <w:rPr>
          <w:rFonts w:eastAsia="Times New Roman"/>
          <w:szCs w:val="24"/>
        </w:rPr>
        <w:t>όντα χιλιάδες άνθρωποι να πάρουν συντάξεις που δεν μπορούσαν να πάρουν και δεν θα έπαιρναν ποτέ. Αυτή είναι η κατάσταση που διαμορφώνουμε. Αυτό θέλουμε να πετύχουμε και θα το πετύχουμε στο επόμενο διάστημα.</w:t>
      </w:r>
    </w:p>
    <w:p w14:paraId="6A14AB3B" w14:textId="77777777" w:rsidR="00EE1832" w:rsidRDefault="009476A9">
      <w:pPr>
        <w:spacing w:line="600" w:lineRule="auto"/>
        <w:ind w:firstLine="720"/>
        <w:contextualSpacing/>
        <w:jc w:val="both"/>
        <w:rPr>
          <w:rFonts w:eastAsia="Times New Roman"/>
          <w:szCs w:val="24"/>
        </w:rPr>
      </w:pPr>
      <w:r>
        <w:rPr>
          <w:rFonts w:eastAsia="Times New Roman"/>
          <w:szCs w:val="24"/>
        </w:rPr>
        <w:t>Σας ευχαριστώ πάρα πολύ.</w:t>
      </w:r>
    </w:p>
    <w:p w14:paraId="6A14AB3C" w14:textId="77777777" w:rsidR="00EE1832" w:rsidRDefault="009476A9">
      <w:pPr>
        <w:spacing w:line="600" w:lineRule="auto"/>
        <w:ind w:firstLine="720"/>
        <w:contextualSpacing/>
        <w:jc w:val="both"/>
        <w:rPr>
          <w:rFonts w:eastAsia="Times New Roman"/>
          <w:szCs w:val="24"/>
        </w:rPr>
      </w:pPr>
      <w:r w:rsidRPr="003E1D0F">
        <w:rPr>
          <w:rFonts w:eastAsia="Times New Roman"/>
          <w:b/>
          <w:szCs w:val="24"/>
        </w:rPr>
        <w:t xml:space="preserve">ΠΡΟΕΔΡΕΥΩΝ (Δημήτριος </w:t>
      </w:r>
      <w:proofErr w:type="spellStart"/>
      <w:r w:rsidRPr="003E1D0F">
        <w:rPr>
          <w:rFonts w:eastAsia="Times New Roman"/>
          <w:b/>
          <w:szCs w:val="24"/>
        </w:rPr>
        <w:t>Κρ</w:t>
      </w:r>
      <w:r w:rsidRPr="003E1D0F">
        <w:rPr>
          <w:rFonts w:eastAsia="Times New Roman"/>
          <w:b/>
          <w:szCs w:val="24"/>
        </w:rPr>
        <w:t>εμαστινός</w:t>
      </w:r>
      <w:proofErr w:type="spellEnd"/>
      <w:r w:rsidRPr="003E1D0F">
        <w:rPr>
          <w:rFonts w:eastAsia="Times New Roman"/>
          <w:b/>
          <w:szCs w:val="24"/>
        </w:rPr>
        <w:t>):</w:t>
      </w:r>
      <w:r>
        <w:rPr>
          <w:rFonts w:eastAsia="Times New Roman"/>
          <w:szCs w:val="24"/>
        </w:rPr>
        <w:t xml:space="preserve"> Έχετε πάλι τον λόγο, κ. </w:t>
      </w:r>
      <w:proofErr w:type="spellStart"/>
      <w:r>
        <w:rPr>
          <w:rFonts w:eastAsia="Times New Roman"/>
          <w:szCs w:val="24"/>
        </w:rPr>
        <w:t>Ριζούλη</w:t>
      </w:r>
      <w:proofErr w:type="spellEnd"/>
      <w:r>
        <w:rPr>
          <w:rFonts w:eastAsia="Times New Roman"/>
          <w:szCs w:val="24"/>
        </w:rPr>
        <w:t xml:space="preserve">, για τρία λεπτά. </w:t>
      </w:r>
    </w:p>
    <w:p w14:paraId="6A14AB3D" w14:textId="77777777" w:rsidR="00EE1832" w:rsidRDefault="009476A9">
      <w:pPr>
        <w:spacing w:line="600" w:lineRule="auto"/>
        <w:ind w:firstLine="720"/>
        <w:contextualSpacing/>
        <w:jc w:val="both"/>
        <w:rPr>
          <w:rFonts w:eastAsia="Times New Roman"/>
          <w:szCs w:val="24"/>
        </w:rPr>
      </w:pPr>
      <w:r w:rsidRPr="003E1D0F">
        <w:rPr>
          <w:rFonts w:eastAsia="Times New Roman"/>
          <w:b/>
          <w:szCs w:val="24"/>
        </w:rPr>
        <w:lastRenderedPageBreak/>
        <w:t>ΑΝΔΡΕΑΣ ΡΙΖΟΥΛΗΣ:</w:t>
      </w:r>
      <w:r>
        <w:rPr>
          <w:rFonts w:eastAsia="Times New Roman"/>
          <w:szCs w:val="24"/>
        </w:rPr>
        <w:t xml:space="preserve"> Ίσως ήταν δική μου παράλειψη που δεν το ανέφερα. Ίσως έπρεπε να το αναφέρω. Κάνατε πολύ καλά, κύριε Υπουργέ και το αναφέρατε.</w:t>
      </w:r>
    </w:p>
    <w:p w14:paraId="6A14AB3E" w14:textId="77777777" w:rsidR="00EE1832" w:rsidRDefault="009476A9">
      <w:pPr>
        <w:spacing w:line="600" w:lineRule="auto"/>
        <w:ind w:firstLine="720"/>
        <w:contextualSpacing/>
        <w:jc w:val="both"/>
        <w:rPr>
          <w:rFonts w:eastAsia="Times New Roman"/>
          <w:szCs w:val="24"/>
        </w:rPr>
      </w:pPr>
      <w:r>
        <w:rPr>
          <w:rFonts w:eastAsia="Times New Roman"/>
          <w:szCs w:val="24"/>
        </w:rPr>
        <w:t>Να πούμε ότι τα χρέη αυτά που συσσωρεύτηκαν σ</w:t>
      </w:r>
      <w:r>
        <w:rPr>
          <w:rFonts w:eastAsia="Times New Roman"/>
          <w:szCs w:val="24"/>
        </w:rPr>
        <w:t>ε</w:t>
      </w:r>
      <w:r>
        <w:rPr>
          <w:rFonts w:eastAsia="Times New Roman"/>
          <w:szCs w:val="24"/>
        </w:rPr>
        <w:t xml:space="preserve"> αυτ</w:t>
      </w:r>
      <w:r>
        <w:rPr>
          <w:rFonts w:eastAsia="Times New Roman"/>
          <w:szCs w:val="24"/>
        </w:rPr>
        <w:t>ούς τους ανθρώπους, οι οποίοι έχουν μείνει εκτός του συνταξιοδοτικού συστήματος, είναι χρέη του 2014. Λόγω αδυναμίας και λειτουργίας της αγοράς, οι ελεύθεροι επαγγελματίες δεν μπορούσαν να πληρώσουν τις ασφαλιστικές τους εισφορές. Έκλεισαν μαγαζιά. Όλο αυτ</w:t>
      </w:r>
      <w:r>
        <w:rPr>
          <w:rFonts w:eastAsia="Times New Roman"/>
          <w:szCs w:val="24"/>
        </w:rPr>
        <w:t>ό συσσωρεύτηκε. Με αρκετά καλό τρόπο μέχρι σήμερα αλλά και με την καινούρ</w:t>
      </w:r>
      <w:r>
        <w:rPr>
          <w:rFonts w:eastAsia="Times New Roman"/>
          <w:szCs w:val="24"/>
        </w:rPr>
        <w:t>γ</w:t>
      </w:r>
      <w:r>
        <w:rPr>
          <w:rFonts w:eastAsia="Times New Roman"/>
          <w:szCs w:val="24"/>
        </w:rPr>
        <w:t>ια ρύθμιση, όπως αναλύσατε προηγουμένως, θα δοθεί λύση σε δεκάδες χιλιάδες ανθρώπους που παρέμεναν εκτός λόγω των επιπτώσεων της κρίσης όλο αυτό το διάστημα και θα μπορέσουν να πάρου</w:t>
      </w:r>
      <w:r>
        <w:rPr>
          <w:rFonts w:eastAsia="Times New Roman"/>
          <w:szCs w:val="24"/>
        </w:rPr>
        <w:t xml:space="preserve">ν τη σύνταξή τους κανονικά. </w:t>
      </w:r>
    </w:p>
    <w:p w14:paraId="6A14AB3F" w14:textId="77777777" w:rsidR="00EE1832" w:rsidRDefault="009476A9">
      <w:pPr>
        <w:spacing w:line="600" w:lineRule="auto"/>
        <w:ind w:firstLine="720"/>
        <w:contextualSpacing/>
        <w:jc w:val="both"/>
        <w:rPr>
          <w:rFonts w:eastAsia="Times New Roman"/>
          <w:szCs w:val="24"/>
        </w:rPr>
      </w:pPr>
      <w:r>
        <w:rPr>
          <w:rFonts w:eastAsia="Times New Roman"/>
          <w:szCs w:val="24"/>
        </w:rPr>
        <w:t>Προφανώς, εκλαμβάνω από τα λεγόμενά σας ότι κι αυτοί οι οποίοι είναι στο δίμηνο αυτό του ΕΦΚΑ δεν κινδυνεύουν και θα μπορούν οι άνθρωποι να ρυθμίσουν τις οφειλές τους. Θα πρέπει να σας ευχαριστήσω για την άμεση ανταπόκρισ</w:t>
      </w:r>
      <w:r>
        <w:rPr>
          <w:rFonts w:eastAsia="Times New Roman"/>
          <w:szCs w:val="24"/>
        </w:rPr>
        <w:t>η</w:t>
      </w:r>
      <w:r>
        <w:rPr>
          <w:rFonts w:eastAsia="Times New Roman"/>
          <w:szCs w:val="24"/>
        </w:rPr>
        <w:t>.</w:t>
      </w:r>
    </w:p>
    <w:p w14:paraId="6A14AB40" w14:textId="77777777" w:rsidR="00EE1832" w:rsidRDefault="009476A9">
      <w:pPr>
        <w:spacing w:line="600" w:lineRule="auto"/>
        <w:ind w:firstLine="720"/>
        <w:contextualSpacing/>
        <w:jc w:val="both"/>
        <w:rPr>
          <w:rFonts w:eastAsia="Times New Roman"/>
          <w:szCs w:val="24"/>
        </w:rPr>
      </w:pPr>
      <w:r>
        <w:rPr>
          <w:rFonts w:eastAsia="Times New Roman"/>
          <w:szCs w:val="24"/>
        </w:rPr>
        <w:t>Ευχαριστώ.</w:t>
      </w:r>
    </w:p>
    <w:p w14:paraId="6A14AB41" w14:textId="77777777" w:rsidR="00EE1832" w:rsidRDefault="009476A9">
      <w:pPr>
        <w:spacing w:line="600" w:lineRule="auto"/>
        <w:ind w:firstLine="720"/>
        <w:contextualSpacing/>
        <w:jc w:val="both"/>
        <w:rPr>
          <w:rFonts w:eastAsia="Times New Roman"/>
          <w:szCs w:val="24"/>
        </w:rPr>
      </w:pPr>
      <w:r w:rsidRPr="003E1D0F">
        <w:rPr>
          <w:rFonts w:eastAsia="Times New Roman"/>
          <w:b/>
          <w:szCs w:val="24"/>
        </w:rPr>
        <w:lastRenderedPageBreak/>
        <w:t xml:space="preserve">ΠΡΟΕΔΡΕΥΩΝ (Δημήτριος </w:t>
      </w:r>
      <w:proofErr w:type="spellStart"/>
      <w:r w:rsidRPr="003E1D0F">
        <w:rPr>
          <w:rFonts w:eastAsia="Times New Roman"/>
          <w:b/>
          <w:szCs w:val="24"/>
        </w:rPr>
        <w:t>Κρεμαστινός</w:t>
      </w:r>
      <w:proofErr w:type="spellEnd"/>
      <w:r w:rsidRPr="003E1D0F">
        <w:rPr>
          <w:rFonts w:eastAsia="Times New Roman"/>
          <w:b/>
          <w:szCs w:val="24"/>
        </w:rPr>
        <w:t>):</w:t>
      </w:r>
      <w:r>
        <w:rPr>
          <w:rFonts w:eastAsia="Times New Roman"/>
          <w:szCs w:val="24"/>
        </w:rPr>
        <w:t xml:space="preserve"> Κύριε Πετρόπουλε, έχετε τον λόγο.</w:t>
      </w:r>
    </w:p>
    <w:p w14:paraId="6A14AB42" w14:textId="77777777" w:rsidR="00EE1832" w:rsidRDefault="009476A9">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Να συμπληρώσω επομένως, κύριε Βουλευτά, ότι το ΚΕΑΟ έχει λάβει ήδη εντολή να μην προχωρά σε μέτρα αναγκαστικής εκτέλεσης εναντίον οφειλετών εν</w:t>
      </w:r>
      <w:r>
        <w:rPr>
          <w:rFonts w:eastAsia="Times New Roman"/>
          <w:szCs w:val="24"/>
        </w:rPr>
        <w:t xml:space="preserve"> </w:t>
      </w:r>
      <w:r>
        <w:rPr>
          <w:rFonts w:eastAsia="Times New Roman"/>
          <w:szCs w:val="24"/>
        </w:rPr>
        <w:t>όψει αυτής της ρύθμισης. Την ίδια εντολή είχε και παλιότερα σε αντίστοιχες περιπτώσεις. Γενικά το ΚΕΑΟ δεν καταδ</w:t>
      </w:r>
      <w:r>
        <w:rPr>
          <w:rFonts w:eastAsia="Times New Roman"/>
          <w:szCs w:val="24"/>
        </w:rPr>
        <w:t xml:space="preserve">ιώκει άκριτα τους οφειλέτες. </w:t>
      </w:r>
    </w:p>
    <w:p w14:paraId="6A14AB43" w14:textId="77777777" w:rsidR="00EE1832" w:rsidRDefault="009476A9">
      <w:pPr>
        <w:spacing w:line="600" w:lineRule="auto"/>
        <w:ind w:firstLine="720"/>
        <w:contextualSpacing/>
        <w:jc w:val="both"/>
        <w:rPr>
          <w:rFonts w:eastAsia="Times New Roman"/>
          <w:szCs w:val="24"/>
        </w:rPr>
      </w:pPr>
      <w:r>
        <w:rPr>
          <w:rFonts w:eastAsia="Times New Roman"/>
          <w:szCs w:val="24"/>
        </w:rPr>
        <w:t>Παρά ταύτα, έχουμε εισπράξει τις οφειλές σε μεγάλο βαθμό διότι στόχευσε το ΚΕΑΟ κάτω από τη δική μας καθοδήγηση εκείνους τους οφειλέτες οι οποίοι πραγματικά μπορούσαν να πληρώσουν και δεν πλήρωναν. Και κυρίως εκείνο που πετύχα</w:t>
      </w:r>
      <w:r>
        <w:rPr>
          <w:rFonts w:eastAsia="Times New Roman"/>
          <w:szCs w:val="24"/>
        </w:rPr>
        <w:t xml:space="preserve">με την περίοδο που προηγήθηκε ήταν να αυξήσουμε τις εισπράξεις από απλήρωτες εισφορές προς τους εργαζόμενους. Κι αυτό είναι πολύ σημαντικό. Είναι ο τομέας είσπραξης οφειλών που έπασχε περισσότερο από κάθε άλλον. </w:t>
      </w:r>
    </w:p>
    <w:p w14:paraId="6A14AB44"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szCs w:val="24"/>
        </w:rPr>
        <w:t>Στο παρελθόν εισφορές από μεγάλες επιχειρήσ</w:t>
      </w:r>
      <w:r>
        <w:rPr>
          <w:rFonts w:eastAsia="Times New Roman"/>
          <w:szCs w:val="24"/>
        </w:rPr>
        <w:t>εις δεν εισπράττονταν. Εισπράττονται πια. Έχουμε στοχεύσει σ</w:t>
      </w:r>
      <w:r>
        <w:rPr>
          <w:rFonts w:eastAsia="Times New Roman"/>
          <w:szCs w:val="24"/>
        </w:rPr>
        <w:t>ε</w:t>
      </w:r>
      <w:r>
        <w:rPr>
          <w:rFonts w:eastAsia="Times New Roman"/>
          <w:szCs w:val="24"/>
        </w:rPr>
        <w:t xml:space="preserve"> αυτή την </w:t>
      </w:r>
      <w:r>
        <w:rPr>
          <w:rFonts w:eastAsia="Times New Roman"/>
          <w:szCs w:val="24"/>
        </w:rPr>
        <w:lastRenderedPageBreak/>
        <w:t>κατεύθυνση τη δράση του ΚΕΑΟ. Τα πράγματα νομίζω ότι αποδεικνύονται ότι έτσι έχουν με τον απολογισμό που κάναμε και στην έκθεση του ΚΕΑΟ που δημοσιεύθηκε προσφάτως που δείχνει ότι είχαμ</w:t>
      </w:r>
      <w:r>
        <w:rPr>
          <w:rFonts w:eastAsia="Times New Roman"/>
          <w:szCs w:val="24"/>
        </w:rPr>
        <w:t xml:space="preserve">ε μεγάλη αύξηση είσπραξης οφειλών απ’ αυτή την πλευρά των οφειλετών, όχι από τους μεροκαματιάρηδες τους μικροεπαγγελματίες και τους αγρότες. </w:t>
      </w:r>
      <w:r>
        <w:rPr>
          <w:rFonts w:eastAsia="Times New Roman"/>
          <w:color w:val="222222"/>
          <w:szCs w:val="24"/>
          <w:shd w:val="clear" w:color="auto" w:fill="FFFFFF"/>
        </w:rPr>
        <w:t>Δεν υπήρξε αυτό ποτέ και τώρα πια με τη νέα ρύθμιση θα δείτε ότι θα υπάρξει πραγματικά εκτόξευση των εσόδων.</w:t>
      </w:r>
    </w:p>
    <w:p w14:paraId="6A14AB45" w14:textId="77777777" w:rsidR="00EE1832" w:rsidRDefault="009476A9">
      <w:pPr>
        <w:tabs>
          <w:tab w:val="left" w:pos="1260"/>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Καλώ τ</w:t>
      </w:r>
      <w:r>
        <w:rPr>
          <w:rFonts w:eastAsia="Times New Roman"/>
          <w:color w:val="222222"/>
          <w:szCs w:val="24"/>
          <w:shd w:val="clear" w:color="auto" w:fill="FFFFFF"/>
        </w:rPr>
        <w:t xml:space="preserve">ους ασφαλισμένους και όλους τους φορείς συλλογικής εκπροσώπησης των ελεύθερων επαγγελματιών, κυρίως των επιστημών και των αγροτών, να συμβάλουν στην εξυγίανση του χαρτοφυλακίου της κοινωνικής ασφάλισης. Πλέον, </w:t>
      </w:r>
      <w:r w:rsidRPr="00DF7C52">
        <w:rPr>
          <w:rFonts w:eastAsia="Times New Roman"/>
          <w:color w:val="222222"/>
          <w:szCs w:val="24"/>
          <w:shd w:val="clear" w:color="auto" w:fill="FFFFFF"/>
        </w:rPr>
        <w:t xml:space="preserve">αυτές </w:t>
      </w:r>
      <w:r>
        <w:rPr>
          <w:rFonts w:eastAsia="Times New Roman"/>
          <w:color w:val="222222"/>
          <w:szCs w:val="24"/>
          <w:shd w:val="clear" w:color="auto" w:fill="FFFFFF"/>
        </w:rPr>
        <w:t>οι</w:t>
      </w:r>
      <w:r>
        <w:rPr>
          <w:rFonts w:eastAsia="Times New Roman"/>
          <w:color w:val="222222"/>
          <w:szCs w:val="24"/>
          <w:shd w:val="clear" w:color="auto" w:fill="FFFFFF"/>
        </w:rPr>
        <w:t xml:space="preserve"> ελαφρύνσεις </w:t>
      </w:r>
      <w:r w:rsidRPr="00DF7C52">
        <w:rPr>
          <w:rFonts w:eastAsia="Times New Roman"/>
          <w:color w:val="222222"/>
          <w:szCs w:val="24"/>
          <w:shd w:val="clear" w:color="auto" w:fill="FFFFFF"/>
        </w:rPr>
        <w:t>είναι οι καλύτερες που θα</w:t>
      </w:r>
      <w:r w:rsidRPr="00DF7C52">
        <w:rPr>
          <w:rFonts w:eastAsia="Times New Roman"/>
          <w:color w:val="222222"/>
          <w:szCs w:val="24"/>
          <w:shd w:val="clear" w:color="auto" w:fill="FFFFFF"/>
        </w:rPr>
        <w:t xml:space="preserve"> μπορούσαν να γίνουν σ</w:t>
      </w:r>
      <w:r>
        <w:rPr>
          <w:rFonts w:eastAsia="Times New Roman"/>
          <w:color w:val="222222"/>
          <w:szCs w:val="24"/>
          <w:shd w:val="clear" w:color="auto" w:fill="FFFFFF"/>
        </w:rPr>
        <w:t xml:space="preserve">ε κάθε περίπτωση και </w:t>
      </w:r>
      <w:r w:rsidRPr="00DF7C52">
        <w:rPr>
          <w:rFonts w:eastAsia="Times New Roman"/>
          <w:color w:val="222222"/>
          <w:szCs w:val="24"/>
          <w:shd w:val="clear" w:color="auto" w:fill="FFFFFF"/>
        </w:rPr>
        <w:t xml:space="preserve">αποδεικνύουν ότι το δικό μας σύστημα είσπραξης εισφορών, συνδυαζόμενο με το καθαρό εισόδημα, είναι δίκαιο και είναι πραγματικά </w:t>
      </w:r>
      <w:r>
        <w:rPr>
          <w:rFonts w:eastAsia="Times New Roman"/>
          <w:color w:val="222222"/>
          <w:szCs w:val="24"/>
          <w:shd w:val="clear" w:color="auto" w:fill="FFFFFF"/>
        </w:rPr>
        <w:t>στα μέτρα το</w:t>
      </w:r>
      <w:r>
        <w:rPr>
          <w:rFonts w:eastAsia="Times New Roman"/>
          <w:color w:val="222222"/>
          <w:szCs w:val="24"/>
          <w:shd w:val="clear" w:color="auto" w:fill="FFFFFF"/>
        </w:rPr>
        <w:t>ύ</w:t>
      </w:r>
      <w:r>
        <w:rPr>
          <w:rFonts w:eastAsia="Times New Roman"/>
          <w:color w:val="222222"/>
          <w:szCs w:val="24"/>
          <w:shd w:val="clear" w:color="auto" w:fill="FFFFFF"/>
        </w:rPr>
        <w:t xml:space="preserve"> κάθε ασφαλισμένου </w:t>
      </w:r>
      <w:r w:rsidRPr="00DF7C52">
        <w:rPr>
          <w:rFonts w:eastAsia="Times New Roman"/>
          <w:color w:val="222222"/>
          <w:szCs w:val="24"/>
          <w:shd w:val="clear" w:color="auto" w:fill="FFFFFF"/>
        </w:rPr>
        <w:t>να καταβάλλει εισφορές, σε σχέση με το σύστημα που υπή</w:t>
      </w:r>
      <w:r w:rsidRPr="00DF7C52">
        <w:rPr>
          <w:rFonts w:eastAsia="Times New Roman"/>
          <w:color w:val="222222"/>
          <w:szCs w:val="24"/>
          <w:shd w:val="clear" w:color="auto" w:fill="FFFFFF"/>
        </w:rPr>
        <w:t xml:space="preserve">ρχε </w:t>
      </w:r>
      <w:r w:rsidRPr="00DF7C52">
        <w:rPr>
          <w:rFonts w:eastAsia="Times New Roman"/>
          <w:color w:val="222222"/>
          <w:szCs w:val="24"/>
          <w:shd w:val="clear" w:color="auto" w:fill="FFFFFF"/>
        </w:rPr>
        <w:lastRenderedPageBreak/>
        <w:t>παλιά, το ανελαστικό σύστημα των κλιμακίων ασφαλιστικών εισφορών που είχε ως αποτέλεσμα τεράστιες εισφορές, οι οποίες οδηγούσαν σε λουκέτο και ασφυξία την αγορά.</w:t>
      </w:r>
    </w:p>
    <w:p w14:paraId="6A14AB46"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τονίζω και το </w:t>
      </w:r>
      <w:proofErr w:type="spellStart"/>
      <w:r>
        <w:rPr>
          <w:rFonts w:eastAsia="Times New Roman"/>
          <w:color w:val="222222"/>
          <w:szCs w:val="24"/>
          <w:shd w:val="clear" w:color="auto" w:fill="FFFFFF"/>
        </w:rPr>
        <w:t>ξανατονίζω</w:t>
      </w:r>
      <w:proofErr w:type="spellEnd"/>
      <w:r>
        <w:rPr>
          <w:rFonts w:eastAsia="Times New Roman"/>
          <w:color w:val="222222"/>
          <w:szCs w:val="24"/>
          <w:shd w:val="clear" w:color="auto" w:fill="FFFFFF"/>
        </w:rPr>
        <w:t xml:space="preserve"> γιατί πολλοί </w:t>
      </w:r>
      <w:proofErr w:type="spellStart"/>
      <w:r>
        <w:rPr>
          <w:rFonts w:eastAsia="Times New Roman"/>
          <w:color w:val="222222"/>
          <w:szCs w:val="24"/>
          <w:shd w:val="clear" w:color="auto" w:fill="FFFFFF"/>
        </w:rPr>
        <w:t>επιχαίρουν</w:t>
      </w:r>
      <w:proofErr w:type="spellEnd"/>
      <w:r>
        <w:rPr>
          <w:rFonts w:eastAsia="Times New Roman"/>
          <w:color w:val="222222"/>
          <w:szCs w:val="24"/>
          <w:shd w:val="clear" w:color="auto" w:fill="FFFFFF"/>
        </w:rPr>
        <w:t xml:space="preserve"> από την προσδοκία ότι θα διαλυθεί ο ΕΦ</w:t>
      </w:r>
      <w:r>
        <w:rPr>
          <w:rFonts w:eastAsia="Times New Roman"/>
          <w:color w:val="222222"/>
          <w:szCs w:val="24"/>
          <w:shd w:val="clear" w:color="auto" w:fill="FFFFFF"/>
        </w:rPr>
        <w:t xml:space="preserve">ΚΑ στα εξ ων </w:t>
      </w:r>
      <w:proofErr w:type="spellStart"/>
      <w:r>
        <w:rPr>
          <w:rFonts w:eastAsia="Times New Roman"/>
          <w:color w:val="222222"/>
          <w:szCs w:val="24"/>
          <w:shd w:val="clear" w:color="auto" w:fill="FFFFFF"/>
        </w:rPr>
        <w:t>συνετέθη</w:t>
      </w:r>
      <w:proofErr w:type="spellEnd"/>
      <w:r>
        <w:rPr>
          <w:rFonts w:eastAsia="Times New Roman"/>
          <w:color w:val="222222"/>
          <w:szCs w:val="24"/>
          <w:shd w:val="clear" w:color="auto" w:fill="FFFFFF"/>
        </w:rPr>
        <w:t xml:space="preserve">, θα ξαναγίνουν οι ελεύθεροι επαγγελματίες ασφαλισμένοι του πρώην ΟΑΕΕ, του ΤΕΒΕ, με τις μεγάλες εισφορές και τις μεγάλες κλίμακες, δηλαδή ότι θα επανέλθουν οι εισφορές των 800 ευρώ, που έκλειναν τα μαγαζιά. Δεν ξέρω ποιος χαίρεται με </w:t>
      </w:r>
      <w:r>
        <w:rPr>
          <w:rFonts w:eastAsia="Times New Roman"/>
          <w:color w:val="222222"/>
          <w:szCs w:val="24"/>
          <w:shd w:val="clear" w:color="auto" w:fill="FFFFFF"/>
        </w:rPr>
        <w:t>αυτή την προοπτική, αλλά χαίρονται πολλοί. Δεν ξέρω για ποιους λόγους. Προφανώς, επειδή πιστεύουν ότι ο ΣΥΡΙΖΑ θα πάθει τη ζημιά, αλλά τη ζημιά από μία τέτοια εκδοχή την παθαίνει η χώρα, την παθαίνουν οι άνθρωποι, αυτοί που είναι γύρω μας και έχουν ανακουφ</w:t>
      </w:r>
      <w:r>
        <w:rPr>
          <w:rFonts w:eastAsia="Times New Roman"/>
          <w:color w:val="222222"/>
          <w:szCs w:val="24"/>
          <w:shd w:val="clear" w:color="auto" w:fill="FFFFFF"/>
        </w:rPr>
        <w:t xml:space="preserve">ιστεί όλον αυτόν τον καιρό και που είναι αυτοί που λένε: «Ευτυχώς, πραγματικά, που οι εισφορές είναι τόσο χαμηλές για να μπορούμε να λειτουργούμε». </w:t>
      </w:r>
      <w:proofErr w:type="spellStart"/>
      <w:r>
        <w:rPr>
          <w:rFonts w:eastAsia="Times New Roman"/>
          <w:color w:val="222222"/>
          <w:szCs w:val="24"/>
          <w:shd w:val="clear" w:color="auto" w:fill="FFFFFF"/>
        </w:rPr>
        <w:t>Πρόπερσι</w:t>
      </w:r>
      <w:proofErr w:type="spellEnd"/>
      <w:r>
        <w:rPr>
          <w:rFonts w:eastAsia="Times New Roman"/>
          <w:color w:val="222222"/>
          <w:szCs w:val="24"/>
          <w:shd w:val="clear" w:color="auto" w:fill="FFFFFF"/>
        </w:rPr>
        <w:t xml:space="preserve"> ήρθαν για πρώτη φορά είκοσι τρεις χιλιάδες παραπάνω ελεύθεροι επαγγελματίες, μετά από συνεχή πτώση </w:t>
      </w:r>
      <w:r>
        <w:rPr>
          <w:rFonts w:eastAsia="Times New Roman"/>
          <w:color w:val="222222"/>
          <w:szCs w:val="24"/>
          <w:shd w:val="clear" w:color="auto" w:fill="FFFFFF"/>
        </w:rPr>
        <w:t xml:space="preserve">των ελεύθερων επαγγελματιών. </w:t>
      </w:r>
      <w:proofErr w:type="spellStart"/>
      <w:r>
        <w:rPr>
          <w:rFonts w:eastAsia="Times New Roman"/>
          <w:color w:val="222222"/>
          <w:szCs w:val="24"/>
          <w:shd w:val="clear" w:color="auto" w:fill="FFFFFF"/>
        </w:rPr>
        <w:t>Πρόπερσι</w:t>
      </w:r>
      <w:proofErr w:type="spellEnd"/>
      <w:r>
        <w:rPr>
          <w:rFonts w:eastAsia="Times New Roman"/>
          <w:color w:val="222222"/>
          <w:szCs w:val="24"/>
          <w:shd w:val="clear" w:color="auto" w:fill="FFFFFF"/>
        </w:rPr>
        <w:t xml:space="preserve"> ήρθαν για πρώτη φορά είκοσι τρεις χιλιάδες παραπάνω </w:t>
      </w:r>
      <w:r>
        <w:rPr>
          <w:rFonts w:eastAsia="Times New Roman"/>
          <w:color w:val="222222"/>
          <w:szCs w:val="24"/>
          <w:shd w:val="clear" w:color="auto" w:fill="FFFFFF"/>
        </w:rPr>
        <w:lastRenderedPageBreak/>
        <w:t>ελεύθεροι επαγγελματίες, μετά από συνεχή πτώση των ελεύθερων επαγγελματιών. Άλλοι τόσοι και παραπάνω ελεύθεροι επαγγελματίες μπήκαν πέρυσι στην αγορά. Αυτό δεν πρέπει</w:t>
      </w:r>
      <w:r>
        <w:rPr>
          <w:rFonts w:eastAsia="Times New Roman"/>
          <w:color w:val="222222"/>
          <w:szCs w:val="24"/>
          <w:shd w:val="clear" w:color="auto" w:fill="FFFFFF"/>
        </w:rPr>
        <w:t xml:space="preserve"> να ανακοπεί.</w:t>
      </w:r>
    </w:p>
    <w:p w14:paraId="6A14AB47"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την ευκαιρία της ερώτησής σας, οφείλω να περάσω και αυτά τα μηνύματα στην κοινωνία, στους φορείς εκπροσώπησης των ελεύθερων επαγγελματιών: Να στηρίξουν τον ΕΦΚΑ, να στηρίξουν αυτό το σύστημα το οποίο έδωσε ανάσα στην αγορά και τη δυνατότητ</w:t>
      </w:r>
      <w:r>
        <w:rPr>
          <w:rFonts w:eastAsia="Times New Roman"/>
          <w:color w:val="222222"/>
          <w:szCs w:val="24"/>
          <w:shd w:val="clear" w:color="auto" w:fill="FFFFFF"/>
        </w:rPr>
        <w:t>α να μπορεί ξανά να αναπτυχθεί η μικρομεσαία επιχειρηματικότητα.</w:t>
      </w:r>
    </w:p>
    <w:p w14:paraId="6A14AB48"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Περιμένω ακόμα -όσες φορές και να το λέω, δεν θα σταματήσω να το υποστηρίζω- όλους να σταθούν στο ύψος των περιστάσεων και να στηρίξουν τον </w:t>
      </w:r>
      <w:r w:rsidRPr="009A78C8">
        <w:rPr>
          <w:rFonts w:eastAsia="Times New Roman"/>
          <w:color w:val="222222"/>
          <w:szCs w:val="24"/>
          <w:shd w:val="clear" w:color="auto" w:fill="FFFFFF"/>
        </w:rPr>
        <w:t>Ενιαίο</w:t>
      </w:r>
      <w:r>
        <w:rPr>
          <w:rFonts w:eastAsia="Times New Roman"/>
          <w:color w:val="222222"/>
          <w:szCs w:val="24"/>
          <w:shd w:val="clear" w:color="auto" w:fill="FFFFFF"/>
        </w:rPr>
        <w:t xml:space="preserve"> Φορέα Κοινωνικής Ασφάλισης, για να συνεχίσει</w:t>
      </w:r>
      <w:r>
        <w:rPr>
          <w:rFonts w:eastAsia="Times New Roman"/>
          <w:color w:val="222222"/>
          <w:szCs w:val="24"/>
          <w:shd w:val="clear" w:color="auto" w:fill="FFFFFF"/>
        </w:rPr>
        <w:t xml:space="preserve"> να αποδίδει τα θετικά αναπτυξιακά αποτελέσματα που μπορεί να έχει το σύστημα κοινωνικής ασφάλισης και την οικονομία.</w:t>
      </w:r>
    </w:p>
    <w:p w14:paraId="6A14AB49"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6A14AB4A"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w:t>
      </w:r>
      <w:r w:rsidRPr="00921D1A">
        <w:rPr>
          <w:rFonts w:eastAsia="Times New Roman"/>
          <w:b/>
          <w:color w:val="222222"/>
          <w:szCs w:val="24"/>
          <w:shd w:val="clear" w:color="auto" w:fill="FFFFFF"/>
        </w:rPr>
        <w:t xml:space="preserve">ΩΝ (Δημήτριος </w:t>
      </w:r>
      <w:proofErr w:type="spellStart"/>
      <w:r w:rsidRPr="00921D1A">
        <w:rPr>
          <w:rFonts w:eastAsia="Times New Roman"/>
          <w:b/>
          <w:color w:val="222222"/>
          <w:szCs w:val="24"/>
          <w:shd w:val="clear" w:color="auto" w:fill="FFFFFF"/>
        </w:rPr>
        <w:t>Κρεμαστινός</w:t>
      </w:r>
      <w:proofErr w:type="spellEnd"/>
      <w:r w:rsidRPr="00921D1A">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6A14AB4B"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συζητηθεί </w:t>
      </w:r>
      <w:r>
        <w:rPr>
          <w:rFonts w:eastAsia="Times New Roman"/>
          <w:color w:val="222222"/>
          <w:szCs w:val="24"/>
          <w:shd w:val="clear" w:color="auto" w:fill="FFFFFF"/>
        </w:rPr>
        <w:t xml:space="preserve">η </w:t>
      </w:r>
      <w:r>
        <w:rPr>
          <w:rFonts w:eastAsia="Times New Roman"/>
          <w:color w:val="222222"/>
          <w:szCs w:val="24"/>
          <w:shd w:val="clear" w:color="auto" w:fill="FFFFFF"/>
        </w:rPr>
        <w:t xml:space="preserve">έκτη </w:t>
      </w:r>
      <w:r>
        <w:rPr>
          <w:rFonts w:eastAsia="Times New Roman" w:cs="Times New Roman"/>
          <w:szCs w:val="24"/>
        </w:rPr>
        <w:t xml:space="preserve">με αριθμό 320/4-2-2019 </w:t>
      </w:r>
      <w:r>
        <w:rPr>
          <w:rFonts w:eastAsia="Times New Roman"/>
          <w:color w:val="222222"/>
          <w:szCs w:val="24"/>
          <w:shd w:val="clear" w:color="auto" w:fill="FFFFFF"/>
        </w:rPr>
        <w:t>επίκαιρη ερώτηση δε</w:t>
      </w:r>
      <w:r>
        <w:rPr>
          <w:rFonts w:eastAsia="Times New Roman"/>
          <w:color w:val="222222"/>
          <w:szCs w:val="24"/>
          <w:shd w:val="clear" w:color="auto" w:fill="FFFFFF"/>
        </w:rPr>
        <w:t>υ</w:t>
      </w:r>
      <w:r>
        <w:rPr>
          <w:rFonts w:eastAsia="Times New Roman"/>
          <w:color w:val="222222"/>
          <w:szCs w:val="24"/>
          <w:shd w:val="clear" w:color="auto" w:fill="FFFFFF"/>
        </w:rPr>
        <w:t>τ</w:t>
      </w:r>
      <w:r>
        <w:rPr>
          <w:rFonts w:eastAsia="Times New Roman"/>
          <w:color w:val="222222"/>
          <w:szCs w:val="24"/>
          <w:shd w:val="clear" w:color="auto" w:fill="FFFFFF"/>
        </w:rPr>
        <w:t>έ</w:t>
      </w:r>
      <w:r>
        <w:rPr>
          <w:rFonts w:eastAsia="Times New Roman"/>
          <w:color w:val="222222"/>
          <w:szCs w:val="24"/>
          <w:shd w:val="clear" w:color="auto" w:fill="FFFFFF"/>
        </w:rPr>
        <w:t>ρου κύκλου</w:t>
      </w:r>
      <w:r>
        <w:rPr>
          <w:rFonts w:eastAsia="Times New Roman" w:cs="Times New Roman"/>
          <w:szCs w:val="24"/>
        </w:rPr>
        <w:t xml:space="preserve"> του Βουλευτή Σάμου του Συνασπισμού Ριζοσπαστικής Αριστεράς κ. </w:t>
      </w:r>
      <w:r w:rsidRPr="004E5120">
        <w:rPr>
          <w:rFonts w:eastAsia="Times New Roman" w:cs="Times New Roman"/>
          <w:bCs/>
          <w:szCs w:val="24"/>
        </w:rPr>
        <w:t xml:space="preserve">Δημητρίου </w:t>
      </w:r>
      <w:proofErr w:type="spellStart"/>
      <w:r w:rsidRPr="004E5120">
        <w:rPr>
          <w:rFonts w:eastAsia="Times New Roman" w:cs="Times New Roman"/>
          <w:bCs/>
          <w:szCs w:val="24"/>
        </w:rPr>
        <w:t>Σεβαστάκη</w:t>
      </w:r>
      <w:proofErr w:type="spellEnd"/>
      <w:r>
        <w:rPr>
          <w:rFonts w:eastAsia="Times New Roman" w:cs="Times New Roman"/>
          <w:b/>
          <w:bCs/>
          <w:szCs w:val="24"/>
        </w:rPr>
        <w:t xml:space="preserve"> </w:t>
      </w:r>
      <w:r>
        <w:rPr>
          <w:rFonts w:eastAsia="Times New Roman" w:cs="Times New Roman"/>
          <w:szCs w:val="24"/>
        </w:rPr>
        <w:t>προς τ</w:t>
      </w:r>
      <w:r>
        <w:rPr>
          <w:rFonts w:eastAsia="Times New Roman" w:cs="Times New Roman"/>
          <w:szCs w:val="24"/>
        </w:rPr>
        <w:t>η</w:t>
      </w:r>
      <w:r>
        <w:rPr>
          <w:rFonts w:eastAsia="Times New Roman" w:cs="Times New Roman"/>
          <w:szCs w:val="24"/>
        </w:rPr>
        <w:t xml:space="preserve">ν Υπουργό </w:t>
      </w:r>
      <w:r w:rsidRPr="004E5120">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με θέμα: «Διατήρηση, </w:t>
      </w:r>
      <w:r>
        <w:rPr>
          <w:rFonts w:eastAsia="Times New Roman" w:cs="Times New Roman"/>
          <w:szCs w:val="24"/>
        </w:rPr>
        <w:t>α</w:t>
      </w:r>
      <w:r>
        <w:rPr>
          <w:rFonts w:eastAsia="Times New Roman" w:cs="Times New Roman"/>
          <w:szCs w:val="24"/>
        </w:rPr>
        <w:t xml:space="preserve">νάπτυξη και συνεχής </w:t>
      </w:r>
      <w:r>
        <w:rPr>
          <w:rFonts w:eastAsia="Times New Roman" w:cs="Times New Roman"/>
          <w:szCs w:val="24"/>
        </w:rPr>
        <w:t>λ</w:t>
      </w:r>
      <w:r>
        <w:rPr>
          <w:rFonts w:eastAsia="Times New Roman" w:cs="Times New Roman"/>
          <w:szCs w:val="24"/>
        </w:rPr>
        <w:t xml:space="preserve">ειτουργία των </w:t>
      </w:r>
      <w:r>
        <w:rPr>
          <w:rFonts w:eastAsia="Times New Roman" w:cs="Times New Roman"/>
          <w:szCs w:val="24"/>
        </w:rPr>
        <w:t>γ</w:t>
      </w:r>
      <w:r>
        <w:rPr>
          <w:rFonts w:eastAsia="Times New Roman" w:cs="Times New Roman"/>
          <w:szCs w:val="24"/>
        </w:rPr>
        <w:t xml:space="preserve">ραφείων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στο </w:t>
      </w:r>
      <w:proofErr w:type="spellStart"/>
      <w:r>
        <w:rPr>
          <w:rFonts w:eastAsia="Times New Roman" w:cs="Times New Roman"/>
          <w:szCs w:val="24"/>
        </w:rPr>
        <w:t>Καρλόβ</w:t>
      </w:r>
      <w:r>
        <w:rPr>
          <w:rFonts w:eastAsia="Times New Roman" w:cs="Times New Roman"/>
          <w:szCs w:val="24"/>
        </w:rPr>
        <w:t>ασι</w:t>
      </w:r>
      <w:proofErr w:type="spellEnd"/>
      <w:r>
        <w:rPr>
          <w:rFonts w:eastAsia="Times New Roman" w:cs="Times New Roman"/>
          <w:szCs w:val="24"/>
        </w:rPr>
        <w:t xml:space="preserve"> Σάμου και στον </w:t>
      </w:r>
      <w:proofErr w:type="spellStart"/>
      <w:r>
        <w:rPr>
          <w:rFonts w:eastAsia="Times New Roman" w:cs="Times New Roman"/>
          <w:szCs w:val="24"/>
        </w:rPr>
        <w:t>Εύδηλο</w:t>
      </w:r>
      <w:proofErr w:type="spellEnd"/>
      <w:r>
        <w:rPr>
          <w:rFonts w:eastAsia="Times New Roman" w:cs="Times New Roman"/>
          <w:szCs w:val="24"/>
        </w:rPr>
        <w:t xml:space="preserve"> Ικαρίας».</w:t>
      </w:r>
    </w:p>
    <w:p w14:paraId="6A14AB4C"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κύριε </w:t>
      </w:r>
      <w:proofErr w:type="spellStart"/>
      <w:r>
        <w:rPr>
          <w:rFonts w:eastAsia="Times New Roman"/>
          <w:color w:val="222222"/>
          <w:szCs w:val="24"/>
          <w:shd w:val="clear" w:color="auto" w:fill="FFFFFF"/>
        </w:rPr>
        <w:t>Σεβαστάκη</w:t>
      </w:r>
      <w:proofErr w:type="spellEnd"/>
      <w:r>
        <w:rPr>
          <w:rFonts w:eastAsia="Times New Roman"/>
          <w:color w:val="222222"/>
          <w:szCs w:val="24"/>
          <w:shd w:val="clear" w:color="auto" w:fill="FFFFFF"/>
        </w:rPr>
        <w:t>, έχετε τον λόγο.</w:t>
      </w:r>
    </w:p>
    <w:p w14:paraId="6A14AB4D" w14:textId="77777777" w:rsidR="00EE1832" w:rsidRDefault="009476A9">
      <w:pPr>
        <w:spacing w:line="600" w:lineRule="auto"/>
        <w:ind w:firstLine="720"/>
        <w:contextualSpacing/>
        <w:jc w:val="both"/>
        <w:rPr>
          <w:rFonts w:eastAsia="Times New Roman"/>
          <w:color w:val="222222"/>
          <w:szCs w:val="24"/>
          <w:shd w:val="clear" w:color="auto" w:fill="FFFFFF"/>
        </w:rPr>
      </w:pPr>
      <w:r w:rsidRPr="005D015E">
        <w:rPr>
          <w:rFonts w:eastAsia="Times New Roman"/>
          <w:b/>
          <w:color w:val="222222"/>
          <w:szCs w:val="24"/>
          <w:shd w:val="clear" w:color="auto" w:fill="FFFFFF"/>
        </w:rPr>
        <w:t>ΔΗΜΗΤΡΙΟΣ ΣΕΒΑΣΤΑΚΗΣ:</w:t>
      </w:r>
      <w:r>
        <w:rPr>
          <w:rFonts w:eastAsia="Times New Roman"/>
          <w:color w:val="222222"/>
          <w:szCs w:val="24"/>
          <w:shd w:val="clear" w:color="auto" w:fill="FFFFFF"/>
        </w:rPr>
        <w:t xml:space="preserve"> Ευχαριστώ πολύ, κύριε Πρόεδρε.</w:t>
      </w:r>
    </w:p>
    <w:p w14:paraId="6A14AB4E"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και τον Υπουργό που ήρθε να απαντήσει. Είναι πάρα πολύ επιμελής κοινοβουλευτικά και οφείλουμε οι Βουλευτές να το </w:t>
      </w:r>
      <w:r>
        <w:rPr>
          <w:rFonts w:eastAsia="Times New Roman"/>
          <w:color w:val="222222"/>
          <w:szCs w:val="24"/>
          <w:shd w:val="clear" w:color="auto" w:fill="FFFFFF"/>
        </w:rPr>
        <w:t>αναγνωρίζουμε.</w:t>
      </w:r>
    </w:p>
    <w:p w14:paraId="6A14AB4F"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Συνήθως μιλάω από στήθους. Θα μείνω, όμως, στο κείμενο, γιατί τουλάχιστον στο πρώτο σκέλος θέλω να έχουμε πειθαρχία στην απεικόνιση του προβλήματος:</w:t>
      </w:r>
    </w:p>
    <w:p w14:paraId="6A14AB50"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Σύμφωνα με τον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ργανισμό του Ενιαίου Φορέα Κοινωνικής Ασφάλισης, του ΕΦΚΑ, που δημοσιεύτηκε </w:t>
      </w:r>
      <w:r>
        <w:rPr>
          <w:rFonts w:eastAsia="Times New Roman"/>
          <w:color w:val="222222"/>
          <w:szCs w:val="24"/>
          <w:shd w:val="clear" w:color="auto" w:fill="FFFFFF"/>
        </w:rPr>
        <w:t xml:space="preserve">στην Εφημερίδα </w:t>
      </w:r>
      <w:r>
        <w:rPr>
          <w:rFonts w:eastAsia="Times New Roman"/>
          <w:color w:val="222222"/>
          <w:szCs w:val="24"/>
          <w:shd w:val="clear" w:color="auto" w:fill="FFFFFF"/>
        </w:rPr>
        <w:lastRenderedPageBreak/>
        <w:t>της Κυβερνήσεως στις 23 Ιανουαρίου του 2019 -</w:t>
      </w:r>
      <w:r>
        <w:rPr>
          <w:rFonts w:eastAsia="Times New Roman"/>
          <w:color w:val="222222"/>
          <w:szCs w:val="24"/>
          <w:shd w:val="clear" w:color="auto" w:fill="FFFFFF"/>
        </w:rPr>
        <w:t>π</w:t>
      </w:r>
      <w:r>
        <w:rPr>
          <w:rFonts w:eastAsia="Times New Roman"/>
          <w:color w:val="222222"/>
          <w:szCs w:val="24"/>
          <w:shd w:val="clear" w:color="auto" w:fill="FFFFFF"/>
        </w:rPr>
        <w:t xml:space="preserve">ροεδρικό </w:t>
      </w:r>
      <w:r>
        <w:rPr>
          <w:rFonts w:eastAsia="Times New Roman"/>
          <w:color w:val="222222"/>
          <w:szCs w:val="24"/>
          <w:shd w:val="clear" w:color="auto" w:fill="FFFFFF"/>
        </w:rPr>
        <w:t>δ</w:t>
      </w:r>
      <w:r>
        <w:rPr>
          <w:rFonts w:eastAsia="Times New Roman"/>
          <w:color w:val="222222"/>
          <w:szCs w:val="24"/>
          <w:shd w:val="clear" w:color="auto" w:fill="FFFFFF"/>
        </w:rPr>
        <w:t>ιάταγμα υπ’ αριθμόν 8-, ορίζονται:</w:t>
      </w:r>
    </w:p>
    <w:p w14:paraId="6A14AB51"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οι Περιφερειακές Υπηρεσίες Συντονισμού και Υποστήριξης, ΠΥΣΥ, με έδρα τις κατά τόπους έδρες των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εριφερειών, δεύτερον, οι </w:t>
      </w:r>
      <w:r>
        <w:rPr>
          <w:rFonts w:eastAsia="Times New Roman"/>
          <w:color w:val="222222"/>
          <w:szCs w:val="24"/>
          <w:shd w:val="clear" w:color="auto" w:fill="FFFFFF"/>
        </w:rPr>
        <w:t>τ</w:t>
      </w:r>
      <w:r>
        <w:rPr>
          <w:rFonts w:eastAsia="Times New Roman"/>
          <w:color w:val="222222"/>
          <w:szCs w:val="24"/>
          <w:shd w:val="clear" w:color="auto" w:fill="FFFFFF"/>
        </w:rPr>
        <w:t xml:space="preserve">οπικές </w:t>
      </w:r>
      <w:r>
        <w:rPr>
          <w:rFonts w:eastAsia="Times New Roman"/>
          <w:color w:val="222222"/>
          <w:szCs w:val="24"/>
          <w:shd w:val="clear" w:color="auto" w:fill="FFFFFF"/>
        </w:rPr>
        <w:t>δ</w:t>
      </w:r>
      <w:r>
        <w:rPr>
          <w:rFonts w:eastAsia="Times New Roman"/>
          <w:color w:val="222222"/>
          <w:szCs w:val="24"/>
          <w:shd w:val="clear" w:color="auto" w:fill="FFFFFF"/>
        </w:rPr>
        <w:t xml:space="preserve">ιευθύνσεις </w:t>
      </w:r>
      <w:r>
        <w:rPr>
          <w:rFonts w:eastAsia="Times New Roman"/>
          <w:color w:val="222222"/>
          <w:szCs w:val="24"/>
          <w:shd w:val="clear" w:color="auto" w:fill="FFFFFF"/>
        </w:rPr>
        <w:t xml:space="preserve">του ΕΦΚΑ που υπάγονται στις ΠΥΣΥ και, τρίτον, τα </w:t>
      </w:r>
      <w:r>
        <w:rPr>
          <w:rFonts w:eastAsia="Times New Roman"/>
          <w:color w:val="222222"/>
          <w:szCs w:val="24"/>
          <w:shd w:val="clear" w:color="auto" w:fill="FFFFFF"/>
        </w:rPr>
        <w:t>γ</w:t>
      </w:r>
      <w:r>
        <w:rPr>
          <w:rFonts w:eastAsia="Times New Roman"/>
          <w:color w:val="222222"/>
          <w:szCs w:val="24"/>
          <w:shd w:val="clear" w:color="auto" w:fill="FFFFFF"/>
        </w:rPr>
        <w:t xml:space="preserve">ραφεία </w:t>
      </w:r>
      <w:r>
        <w:rPr>
          <w:rFonts w:eastAsia="Times New Roman"/>
          <w:color w:val="222222"/>
          <w:szCs w:val="24"/>
          <w:shd w:val="clear" w:color="auto" w:fill="FFFFFF"/>
        </w:rPr>
        <w:t>κ</w:t>
      </w:r>
      <w:r>
        <w:rPr>
          <w:rFonts w:eastAsia="Times New Roman"/>
          <w:color w:val="222222"/>
          <w:szCs w:val="24"/>
          <w:shd w:val="clear" w:color="auto" w:fill="FFFFFF"/>
        </w:rPr>
        <w:t xml:space="preserve">οινωνικής </w:t>
      </w:r>
      <w:r>
        <w:rPr>
          <w:rFonts w:eastAsia="Times New Roman"/>
          <w:color w:val="222222"/>
          <w:szCs w:val="24"/>
          <w:shd w:val="clear" w:color="auto" w:fill="FFFFFF"/>
        </w:rPr>
        <w:t>α</w:t>
      </w:r>
      <w:r>
        <w:rPr>
          <w:rFonts w:eastAsia="Times New Roman"/>
          <w:color w:val="222222"/>
          <w:szCs w:val="24"/>
          <w:shd w:val="clear" w:color="auto" w:fill="FFFFFF"/>
        </w:rPr>
        <w:t>σφάλισης.</w:t>
      </w:r>
    </w:p>
    <w:p w14:paraId="6A14AB52"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34 του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 η </w:t>
      </w:r>
      <w:r>
        <w:rPr>
          <w:rFonts w:eastAsia="Times New Roman"/>
          <w:color w:val="222222"/>
          <w:szCs w:val="24"/>
          <w:shd w:val="clear" w:color="auto" w:fill="FFFFFF"/>
        </w:rPr>
        <w:t>τ</w:t>
      </w:r>
      <w:r>
        <w:rPr>
          <w:rFonts w:eastAsia="Times New Roman"/>
          <w:color w:val="222222"/>
          <w:szCs w:val="24"/>
          <w:shd w:val="clear" w:color="auto" w:fill="FFFFFF"/>
        </w:rPr>
        <w:t xml:space="preserve">οπική </w:t>
      </w:r>
      <w:r>
        <w:rPr>
          <w:rFonts w:eastAsia="Times New Roman"/>
          <w:color w:val="222222"/>
          <w:szCs w:val="24"/>
          <w:shd w:val="clear" w:color="auto" w:fill="FFFFFF"/>
        </w:rPr>
        <w:t>δ</w:t>
      </w:r>
      <w:r>
        <w:rPr>
          <w:rFonts w:eastAsia="Times New Roman"/>
          <w:color w:val="222222"/>
          <w:szCs w:val="24"/>
          <w:shd w:val="clear" w:color="auto" w:fill="FFFFFF"/>
        </w:rPr>
        <w:t>ιεύθυνση Σάμου έχει έδρα τη Σάμο με συγκεκριμένη οργανωτική δομή και με το Αποκεντρωμένο Τμήμα Κοινωνικής Ασφάλισης Ικαρίας με έδρα τον Άγ</w:t>
      </w:r>
      <w:r>
        <w:rPr>
          <w:rFonts w:eastAsia="Times New Roman"/>
          <w:color w:val="222222"/>
          <w:szCs w:val="24"/>
          <w:shd w:val="clear" w:color="auto" w:fill="FFFFFF"/>
        </w:rPr>
        <w:t xml:space="preserve">ιο </w:t>
      </w:r>
      <w:proofErr w:type="spellStart"/>
      <w:r>
        <w:rPr>
          <w:rFonts w:eastAsia="Times New Roman"/>
          <w:color w:val="222222"/>
          <w:szCs w:val="24"/>
          <w:shd w:val="clear" w:color="auto" w:fill="FFFFFF"/>
        </w:rPr>
        <w:t>Κήρυκο</w:t>
      </w:r>
      <w:proofErr w:type="spellEnd"/>
      <w:r>
        <w:rPr>
          <w:rFonts w:eastAsia="Times New Roman"/>
          <w:color w:val="222222"/>
          <w:szCs w:val="24"/>
          <w:shd w:val="clear" w:color="auto" w:fill="FFFFFF"/>
        </w:rPr>
        <w:t xml:space="preserve">. Η χωρική αρμοδιότητα της </w:t>
      </w:r>
      <w:r>
        <w:rPr>
          <w:rFonts w:eastAsia="Times New Roman"/>
          <w:color w:val="222222"/>
          <w:szCs w:val="24"/>
          <w:shd w:val="clear" w:color="auto" w:fill="FFFFFF"/>
        </w:rPr>
        <w:t>τ</w:t>
      </w:r>
      <w:r>
        <w:rPr>
          <w:rFonts w:eastAsia="Times New Roman"/>
          <w:color w:val="222222"/>
          <w:szCs w:val="24"/>
          <w:shd w:val="clear" w:color="auto" w:fill="FFFFFF"/>
        </w:rPr>
        <w:t xml:space="preserve">οπικής </w:t>
      </w:r>
      <w:r>
        <w:rPr>
          <w:rFonts w:eastAsia="Times New Roman"/>
          <w:color w:val="222222"/>
          <w:szCs w:val="24"/>
          <w:shd w:val="clear" w:color="auto" w:fill="FFFFFF"/>
        </w:rPr>
        <w:t>δ</w:t>
      </w:r>
      <w:r>
        <w:rPr>
          <w:rFonts w:eastAsia="Times New Roman"/>
          <w:color w:val="222222"/>
          <w:szCs w:val="24"/>
          <w:shd w:val="clear" w:color="auto" w:fill="FFFFFF"/>
        </w:rPr>
        <w:t xml:space="preserve">ιεύθυνσης Σάμου βρίσκεται εντός των ορίων της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εριφερειακής </w:t>
      </w:r>
      <w:r>
        <w:rPr>
          <w:rFonts w:eastAsia="Times New Roman"/>
          <w:color w:val="222222"/>
          <w:szCs w:val="24"/>
          <w:shd w:val="clear" w:color="auto" w:fill="FFFFFF"/>
        </w:rPr>
        <w:t>ε</w:t>
      </w:r>
      <w:r>
        <w:rPr>
          <w:rFonts w:eastAsia="Times New Roman"/>
          <w:color w:val="222222"/>
          <w:szCs w:val="24"/>
          <w:shd w:val="clear" w:color="auto" w:fill="FFFFFF"/>
        </w:rPr>
        <w:t>νότητας Σάμου</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Ικαρίας.</w:t>
      </w:r>
    </w:p>
    <w:p w14:paraId="6A14AB53"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Ακολούθως, στο άρθρο 35 αναφέρει ότι τα </w:t>
      </w:r>
      <w:r>
        <w:rPr>
          <w:rFonts w:eastAsia="Times New Roman"/>
          <w:color w:val="222222"/>
          <w:szCs w:val="24"/>
          <w:shd w:val="clear" w:color="auto" w:fill="FFFFFF"/>
        </w:rPr>
        <w:t>γ</w:t>
      </w:r>
      <w:r>
        <w:rPr>
          <w:rFonts w:eastAsia="Times New Roman"/>
          <w:color w:val="222222"/>
          <w:szCs w:val="24"/>
          <w:shd w:val="clear" w:color="auto" w:fill="FFFFFF"/>
        </w:rPr>
        <w:t xml:space="preserve">ραφεία </w:t>
      </w:r>
      <w:r>
        <w:rPr>
          <w:rFonts w:eastAsia="Times New Roman"/>
          <w:color w:val="222222"/>
          <w:szCs w:val="24"/>
          <w:shd w:val="clear" w:color="auto" w:fill="FFFFFF"/>
        </w:rPr>
        <w:t>κ</w:t>
      </w:r>
      <w:r>
        <w:rPr>
          <w:rFonts w:eastAsia="Times New Roman"/>
          <w:color w:val="222222"/>
          <w:szCs w:val="24"/>
          <w:shd w:val="clear" w:color="auto" w:fill="FFFFFF"/>
        </w:rPr>
        <w:t xml:space="preserve">οινωνικής </w:t>
      </w:r>
      <w:r>
        <w:rPr>
          <w:rFonts w:eastAsia="Times New Roman"/>
          <w:color w:val="222222"/>
          <w:szCs w:val="24"/>
          <w:shd w:val="clear" w:color="auto" w:fill="FFFFFF"/>
        </w:rPr>
        <w:t>α</w:t>
      </w:r>
      <w:r>
        <w:rPr>
          <w:rFonts w:eastAsia="Times New Roman"/>
          <w:color w:val="222222"/>
          <w:szCs w:val="24"/>
          <w:shd w:val="clear" w:color="auto" w:fill="FFFFFF"/>
        </w:rPr>
        <w:t xml:space="preserve">σφάλισης συνιστώνται με απόφαση του </w:t>
      </w:r>
      <w:r>
        <w:rPr>
          <w:rFonts w:eastAsia="Times New Roman"/>
          <w:color w:val="222222"/>
          <w:szCs w:val="24"/>
          <w:shd w:val="clear" w:color="auto" w:fill="FFFFFF"/>
        </w:rPr>
        <w:t>δ</w:t>
      </w:r>
      <w:r>
        <w:rPr>
          <w:rFonts w:eastAsia="Times New Roman"/>
          <w:color w:val="222222"/>
          <w:szCs w:val="24"/>
          <w:shd w:val="clear" w:color="auto" w:fill="FFFFFF"/>
        </w:rPr>
        <w:t xml:space="preserve">ιοικητή του ΕΦΚΑ, υπάγονται </w:t>
      </w:r>
      <w:r>
        <w:rPr>
          <w:rFonts w:eastAsia="Times New Roman"/>
          <w:color w:val="222222"/>
          <w:szCs w:val="24"/>
          <w:shd w:val="clear" w:color="auto" w:fill="FFFFFF"/>
        </w:rPr>
        <w:t xml:space="preserve">δε στην κατά χωρική αρμοδιότητα </w:t>
      </w:r>
      <w:r>
        <w:rPr>
          <w:rFonts w:eastAsia="Times New Roman"/>
          <w:color w:val="222222"/>
          <w:szCs w:val="24"/>
          <w:shd w:val="clear" w:color="auto" w:fill="FFFFFF"/>
        </w:rPr>
        <w:t>τ</w:t>
      </w:r>
      <w:r>
        <w:rPr>
          <w:rFonts w:eastAsia="Times New Roman"/>
          <w:color w:val="222222"/>
          <w:szCs w:val="24"/>
          <w:shd w:val="clear" w:color="auto" w:fill="FFFFFF"/>
        </w:rPr>
        <w:t xml:space="preserve">οπική </w:t>
      </w:r>
      <w:r>
        <w:rPr>
          <w:rFonts w:eastAsia="Times New Roman"/>
          <w:color w:val="222222"/>
          <w:szCs w:val="24"/>
          <w:shd w:val="clear" w:color="auto" w:fill="FFFFFF"/>
        </w:rPr>
        <w:t>δ</w:t>
      </w:r>
      <w:r>
        <w:rPr>
          <w:rFonts w:eastAsia="Times New Roman"/>
          <w:color w:val="222222"/>
          <w:szCs w:val="24"/>
          <w:shd w:val="clear" w:color="auto" w:fill="FFFFFF"/>
        </w:rPr>
        <w:t>ιεύθυνση.</w:t>
      </w:r>
    </w:p>
    <w:p w14:paraId="6A14AB54" w14:textId="77777777" w:rsidR="00EE1832" w:rsidRDefault="009476A9">
      <w:pPr>
        <w:spacing w:line="600" w:lineRule="auto"/>
        <w:ind w:firstLine="720"/>
        <w:contextualSpacing/>
        <w:jc w:val="both"/>
        <w:rPr>
          <w:rFonts w:eastAsia="Times New Roman"/>
          <w:szCs w:val="24"/>
        </w:rPr>
      </w:pPr>
      <w:r w:rsidRPr="0025752D">
        <w:rPr>
          <w:rFonts w:eastAsia="Times New Roman"/>
          <w:szCs w:val="24"/>
        </w:rPr>
        <w:t>Με βάση</w:t>
      </w:r>
      <w:r>
        <w:rPr>
          <w:rFonts w:eastAsia="Times New Roman"/>
          <w:szCs w:val="24"/>
        </w:rPr>
        <w:t>, λ</w:t>
      </w:r>
      <w:r w:rsidRPr="0025752D">
        <w:rPr>
          <w:rFonts w:eastAsia="Times New Roman"/>
          <w:szCs w:val="24"/>
        </w:rPr>
        <w:t>οιπόν</w:t>
      </w:r>
      <w:r>
        <w:rPr>
          <w:rFonts w:eastAsia="Times New Roman"/>
          <w:szCs w:val="24"/>
        </w:rPr>
        <w:t>,</w:t>
      </w:r>
      <w:r w:rsidRPr="0025752D">
        <w:rPr>
          <w:rFonts w:eastAsia="Times New Roman"/>
          <w:szCs w:val="24"/>
        </w:rPr>
        <w:t xml:space="preserve"> τα παραπάνω και με το γεγονός ότι έχουμε χωρικές γεωλογικές και οικιστικές </w:t>
      </w:r>
      <w:r>
        <w:rPr>
          <w:rFonts w:eastAsia="Times New Roman"/>
          <w:szCs w:val="24"/>
        </w:rPr>
        <w:t>ιδιοτυπίες σ</w:t>
      </w:r>
      <w:r w:rsidRPr="0025752D">
        <w:rPr>
          <w:rFonts w:eastAsia="Times New Roman"/>
          <w:szCs w:val="24"/>
        </w:rPr>
        <w:t>τα νησιά</w:t>
      </w:r>
      <w:r>
        <w:rPr>
          <w:rFonts w:eastAsia="Times New Roman"/>
          <w:szCs w:val="24"/>
        </w:rPr>
        <w:t>,</w:t>
      </w:r>
      <w:r w:rsidRPr="0025752D">
        <w:rPr>
          <w:rFonts w:eastAsia="Times New Roman"/>
          <w:szCs w:val="24"/>
        </w:rPr>
        <w:t xml:space="preserve"> μεγάλες δυσκολίες πρόσβασης</w:t>
      </w:r>
      <w:r>
        <w:rPr>
          <w:rFonts w:eastAsia="Times New Roman"/>
          <w:szCs w:val="24"/>
        </w:rPr>
        <w:t>,</w:t>
      </w:r>
      <w:r w:rsidRPr="0025752D">
        <w:rPr>
          <w:rFonts w:eastAsia="Times New Roman"/>
          <w:szCs w:val="24"/>
        </w:rPr>
        <w:t xml:space="preserve"> ιδιότυπο οδικό δίκτυο και λ</w:t>
      </w:r>
      <w:r>
        <w:rPr>
          <w:rFonts w:eastAsia="Times New Roman"/>
          <w:szCs w:val="24"/>
        </w:rPr>
        <w:t xml:space="preserve">οιπά, </w:t>
      </w:r>
      <w:r>
        <w:rPr>
          <w:rFonts w:eastAsia="Times New Roman"/>
          <w:szCs w:val="24"/>
        </w:rPr>
        <w:lastRenderedPageBreak/>
        <w:t>ερωτάται ο κύριος Υπουργός</w:t>
      </w:r>
      <w:r w:rsidRPr="0025752D">
        <w:rPr>
          <w:rFonts w:eastAsia="Times New Roman"/>
          <w:szCs w:val="24"/>
        </w:rPr>
        <w:t>:</w:t>
      </w:r>
      <w:r>
        <w:rPr>
          <w:rFonts w:eastAsia="Times New Roman"/>
          <w:szCs w:val="24"/>
        </w:rPr>
        <w:t xml:space="preserve"> </w:t>
      </w:r>
      <w:r>
        <w:rPr>
          <w:rFonts w:eastAsia="Times New Roman"/>
          <w:szCs w:val="24"/>
        </w:rPr>
        <w:t>σ</w:t>
      </w:r>
      <w:r w:rsidRPr="0025752D">
        <w:rPr>
          <w:rFonts w:eastAsia="Times New Roman"/>
          <w:szCs w:val="24"/>
        </w:rPr>
        <w:t>ε</w:t>
      </w:r>
      <w:r w:rsidRPr="0025752D">
        <w:rPr>
          <w:rFonts w:eastAsia="Times New Roman"/>
          <w:szCs w:val="24"/>
        </w:rPr>
        <w:t xml:space="preserve"> ποιες ενέργειες θα προβεί</w:t>
      </w:r>
      <w:r>
        <w:rPr>
          <w:rFonts w:eastAsia="Times New Roman"/>
          <w:szCs w:val="24"/>
        </w:rPr>
        <w:t>,</w:t>
      </w:r>
      <w:r w:rsidRPr="0025752D">
        <w:rPr>
          <w:rFonts w:eastAsia="Times New Roman"/>
          <w:szCs w:val="24"/>
        </w:rPr>
        <w:t xml:space="preserve"> ώστε να διασφαλιστεί βάσει του νέου </w:t>
      </w:r>
      <w:r>
        <w:rPr>
          <w:rFonts w:eastAsia="Times New Roman"/>
          <w:szCs w:val="24"/>
        </w:rPr>
        <w:t>ο</w:t>
      </w:r>
      <w:r w:rsidRPr="0025752D">
        <w:rPr>
          <w:rFonts w:eastAsia="Times New Roman"/>
          <w:szCs w:val="24"/>
        </w:rPr>
        <w:t xml:space="preserve">ργανισμού του ΕΦΚΑ </w:t>
      </w:r>
      <w:r>
        <w:rPr>
          <w:rFonts w:eastAsia="Times New Roman"/>
          <w:szCs w:val="24"/>
        </w:rPr>
        <w:t>η απρόσκοπτη και διαρκής λ</w:t>
      </w:r>
      <w:r w:rsidRPr="0025752D">
        <w:rPr>
          <w:rFonts w:eastAsia="Times New Roman"/>
          <w:szCs w:val="24"/>
        </w:rPr>
        <w:t xml:space="preserve">ειτουργία των </w:t>
      </w:r>
      <w:r>
        <w:rPr>
          <w:rFonts w:eastAsia="Times New Roman"/>
          <w:szCs w:val="24"/>
        </w:rPr>
        <w:t>γ</w:t>
      </w:r>
      <w:r w:rsidRPr="0025752D">
        <w:rPr>
          <w:rFonts w:eastAsia="Times New Roman"/>
          <w:szCs w:val="24"/>
        </w:rPr>
        <w:t xml:space="preserve">ραφείων </w:t>
      </w:r>
      <w:r>
        <w:rPr>
          <w:rFonts w:eastAsia="Times New Roman"/>
          <w:szCs w:val="24"/>
        </w:rPr>
        <w:t>κ</w:t>
      </w:r>
      <w:r w:rsidRPr="0025752D">
        <w:rPr>
          <w:rFonts w:eastAsia="Times New Roman"/>
          <w:szCs w:val="24"/>
        </w:rPr>
        <w:t xml:space="preserve">οινωνικής </w:t>
      </w:r>
      <w:r>
        <w:rPr>
          <w:rFonts w:eastAsia="Times New Roman"/>
          <w:szCs w:val="24"/>
        </w:rPr>
        <w:t>α</w:t>
      </w:r>
      <w:r w:rsidRPr="0025752D">
        <w:rPr>
          <w:rFonts w:eastAsia="Times New Roman"/>
          <w:szCs w:val="24"/>
        </w:rPr>
        <w:t xml:space="preserve">σφάλισης στο </w:t>
      </w:r>
      <w:proofErr w:type="spellStart"/>
      <w:r w:rsidRPr="0025752D">
        <w:rPr>
          <w:rFonts w:eastAsia="Times New Roman"/>
          <w:szCs w:val="24"/>
        </w:rPr>
        <w:t>Καρλόβασι</w:t>
      </w:r>
      <w:proofErr w:type="spellEnd"/>
      <w:r w:rsidRPr="0025752D">
        <w:rPr>
          <w:rFonts w:eastAsia="Times New Roman"/>
          <w:szCs w:val="24"/>
        </w:rPr>
        <w:t xml:space="preserve"> Σάμου και στον </w:t>
      </w:r>
      <w:proofErr w:type="spellStart"/>
      <w:r w:rsidRPr="0025752D">
        <w:rPr>
          <w:rFonts w:eastAsia="Times New Roman"/>
          <w:szCs w:val="24"/>
        </w:rPr>
        <w:t>Εύδηλο</w:t>
      </w:r>
      <w:proofErr w:type="spellEnd"/>
      <w:r w:rsidRPr="0025752D">
        <w:rPr>
          <w:rFonts w:eastAsia="Times New Roman"/>
          <w:szCs w:val="24"/>
        </w:rPr>
        <w:t xml:space="preserve"> Ικαρίας</w:t>
      </w:r>
      <w:r>
        <w:rPr>
          <w:rFonts w:eastAsia="Times New Roman"/>
          <w:szCs w:val="24"/>
        </w:rPr>
        <w:t>;</w:t>
      </w:r>
    </w:p>
    <w:p w14:paraId="6A14AB55" w14:textId="77777777" w:rsidR="00EE1832" w:rsidRDefault="009476A9">
      <w:pPr>
        <w:spacing w:line="600" w:lineRule="auto"/>
        <w:ind w:firstLine="720"/>
        <w:contextualSpacing/>
        <w:jc w:val="both"/>
        <w:rPr>
          <w:rFonts w:eastAsia="Times New Roman"/>
          <w:szCs w:val="24"/>
        </w:rPr>
      </w:pPr>
      <w:r>
        <w:rPr>
          <w:rFonts w:eastAsia="Times New Roman"/>
          <w:szCs w:val="24"/>
        </w:rPr>
        <w:t>Σ</w:t>
      </w:r>
      <w:r w:rsidRPr="0025752D">
        <w:rPr>
          <w:rFonts w:eastAsia="Times New Roman"/>
          <w:szCs w:val="24"/>
        </w:rPr>
        <w:t>τ</w:t>
      </w:r>
      <w:r>
        <w:rPr>
          <w:rFonts w:eastAsia="Times New Roman"/>
          <w:szCs w:val="24"/>
        </w:rPr>
        <w:t xml:space="preserve">η δευτερολογία </w:t>
      </w:r>
      <w:r w:rsidRPr="0025752D">
        <w:rPr>
          <w:rFonts w:eastAsia="Times New Roman"/>
          <w:szCs w:val="24"/>
        </w:rPr>
        <w:t xml:space="preserve">μου θα αναπτύξω κάποιες σκέψεις </w:t>
      </w:r>
      <w:r>
        <w:rPr>
          <w:rFonts w:eastAsia="Times New Roman"/>
          <w:szCs w:val="24"/>
        </w:rPr>
        <w:t>π</w:t>
      </w:r>
      <w:r w:rsidRPr="0025752D">
        <w:rPr>
          <w:rFonts w:eastAsia="Times New Roman"/>
          <w:szCs w:val="24"/>
        </w:rPr>
        <w:t>ου ξεκι</w:t>
      </w:r>
      <w:r w:rsidRPr="0025752D">
        <w:rPr>
          <w:rFonts w:eastAsia="Times New Roman"/>
          <w:szCs w:val="24"/>
        </w:rPr>
        <w:t xml:space="preserve">νούν από αυτή την ερώτηση </w:t>
      </w:r>
    </w:p>
    <w:p w14:paraId="6A14AB56" w14:textId="77777777" w:rsidR="00EE1832" w:rsidRDefault="009476A9">
      <w:pPr>
        <w:spacing w:line="600" w:lineRule="auto"/>
        <w:ind w:firstLine="720"/>
        <w:contextualSpacing/>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25752D">
        <w:rPr>
          <w:rFonts w:eastAsia="Times New Roman"/>
          <w:b/>
          <w:szCs w:val="24"/>
        </w:rPr>
        <w:t>:</w:t>
      </w:r>
      <w:r>
        <w:rPr>
          <w:rFonts w:eastAsia="Times New Roman"/>
          <w:b/>
          <w:szCs w:val="24"/>
        </w:rPr>
        <w:t xml:space="preserve"> </w:t>
      </w:r>
      <w:r w:rsidRPr="0025752D">
        <w:rPr>
          <w:rFonts w:eastAsia="Times New Roman"/>
          <w:szCs w:val="24"/>
        </w:rPr>
        <w:t>Ορίστε, κύριε Υφυπουργέ, έχετε τον λόγο για τρία λεπτά.</w:t>
      </w:r>
    </w:p>
    <w:p w14:paraId="6A14AB57"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sidRPr="0025752D">
        <w:rPr>
          <w:rFonts w:eastAsia="Times New Roman"/>
          <w:szCs w:val="24"/>
        </w:rPr>
        <w:t>Ευχαριστώ</w:t>
      </w:r>
      <w:r>
        <w:rPr>
          <w:rFonts w:eastAsia="Times New Roman"/>
          <w:szCs w:val="24"/>
        </w:rPr>
        <w:t>.</w:t>
      </w:r>
    </w:p>
    <w:p w14:paraId="6A14AB58" w14:textId="77777777" w:rsidR="00EE1832" w:rsidRDefault="009476A9">
      <w:pPr>
        <w:spacing w:line="600" w:lineRule="auto"/>
        <w:ind w:firstLine="720"/>
        <w:contextualSpacing/>
        <w:jc w:val="both"/>
        <w:rPr>
          <w:rFonts w:eastAsia="Times New Roman"/>
          <w:szCs w:val="24"/>
        </w:rPr>
      </w:pPr>
      <w:r>
        <w:rPr>
          <w:rFonts w:eastAsia="Times New Roman"/>
          <w:szCs w:val="24"/>
        </w:rPr>
        <w:t>Η ερώτηση του</w:t>
      </w:r>
      <w:r w:rsidRPr="0025752D">
        <w:rPr>
          <w:rFonts w:eastAsia="Times New Roman"/>
          <w:szCs w:val="24"/>
        </w:rPr>
        <w:t xml:space="preserve"> κ</w:t>
      </w:r>
      <w:r>
        <w:rPr>
          <w:rFonts w:eastAsia="Times New Roman"/>
          <w:szCs w:val="24"/>
        </w:rPr>
        <w:t>.</w:t>
      </w:r>
      <w:r w:rsidRPr="0025752D">
        <w:rPr>
          <w:rFonts w:eastAsia="Times New Roman"/>
          <w:szCs w:val="24"/>
        </w:rPr>
        <w:t xml:space="preserve"> </w:t>
      </w:r>
      <w:proofErr w:type="spellStart"/>
      <w:r w:rsidRPr="0025752D">
        <w:rPr>
          <w:rFonts w:eastAsia="Times New Roman"/>
          <w:szCs w:val="24"/>
        </w:rPr>
        <w:t>Σεβαστάκη</w:t>
      </w:r>
      <w:proofErr w:type="spellEnd"/>
      <w:r w:rsidRPr="0025752D">
        <w:rPr>
          <w:rFonts w:eastAsia="Times New Roman"/>
          <w:szCs w:val="24"/>
        </w:rPr>
        <w:t xml:space="preserve"> θέτε</w:t>
      </w:r>
      <w:r w:rsidRPr="0025752D">
        <w:rPr>
          <w:rFonts w:eastAsia="Times New Roman"/>
          <w:szCs w:val="24"/>
        </w:rPr>
        <w:t xml:space="preserve">ι </w:t>
      </w:r>
      <w:r>
        <w:rPr>
          <w:rFonts w:eastAsia="Times New Roman"/>
          <w:szCs w:val="24"/>
        </w:rPr>
        <w:t xml:space="preserve">τα ζητήματα </w:t>
      </w:r>
      <w:r w:rsidRPr="0025752D">
        <w:rPr>
          <w:rFonts w:eastAsia="Times New Roman"/>
          <w:szCs w:val="24"/>
        </w:rPr>
        <w:t xml:space="preserve">που σχετίζονται με την οργάνωση του ΕΦΚΑ και μου δίνει την ευκαιρία να δώσω απαντήσεις προς τους συμπολίτες </w:t>
      </w:r>
      <w:r>
        <w:rPr>
          <w:rFonts w:eastAsia="Times New Roman"/>
          <w:szCs w:val="24"/>
        </w:rPr>
        <w:t>μας,</w:t>
      </w:r>
      <w:r w:rsidRPr="0025752D">
        <w:rPr>
          <w:rFonts w:eastAsia="Times New Roman"/>
          <w:szCs w:val="24"/>
        </w:rPr>
        <w:t xml:space="preserve"> οι οποίοι έχουν εύλογα ερωτήματα ως προς την </w:t>
      </w:r>
      <w:r>
        <w:rPr>
          <w:rFonts w:eastAsia="Times New Roman"/>
          <w:szCs w:val="24"/>
        </w:rPr>
        <w:t>πραγματική</w:t>
      </w:r>
      <w:r w:rsidRPr="0025752D">
        <w:rPr>
          <w:rFonts w:eastAsia="Times New Roman"/>
          <w:szCs w:val="24"/>
        </w:rPr>
        <w:t xml:space="preserve"> εξυπηρέτηση </w:t>
      </w:r>
      <w:r>
        <w:rPr>
          <w:rFonts w:eastAsia="Times New Roman"/>
          <w:szCs w:val="24"/>
        </w:rPr>
        <w:t>τους.</w:t>
      </w:r>
    </w:p>
    <w:p w14:paraId="6A14AB59"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Πρώτα από όλα, κύριε </w:t>
      </w:r>
      <w:proofErr w:type="spellStart"/>
      <w:r w:rsidRPr="0025752D">
        <w:rPr>
          <w:rFonts w:eastAsia="Times New Roman"/>
          <w:szCs w:val="24"/>
        </w:rPr>
        <w:t>Σεβαστάκη</w:t>
      </w:r>
      <w:proofErr w:type="spellEnd"/>
      <w:r>
        <w:rPr>
          <w:rFonts w:eastAsia="Times New Roman"/>
          <w:szCs w:val="24"/>
        </w:rPr>
        <w:t>,</w:t>
      </w:r>
      <w:r w:rsidRPr="0025752D">
        <w:rPr>
          <w:rFonts w:eastAsia="Times New Roman"/>
          <w:szCs w:val="24"/>
        </w:rPr>
        <w:t xml:space="preserve"> θα είδατε ότι δημιουργε</w:t>
      </w:r>
      <w:r w:rsidRPr="0025752D">
        <w:rPr>
          <w:rFonts w:eastAsia="Times New Roman"/>
          <w:szCs w:val="24"/>
        </w:rPr>
        <w:t xml:space="preserve">ίται </w:t>
      </w:r>
      <w:r>
        <w:rPr>
          <w:rFonts w:eastAsia="Times New Roman"/>
          <w:szCs w:val="24"/>
        </w:rPr>
        <w:t>δ</w:t>
      </w:r>
      <w:r w:rsidRPr="0025752D">
        <w:rPr>
          <w:rFonts w:eastAsia="Times New Roman"/>
          <w:szCs w:val="24"/>
        </w:rPr>
        <w:t>ιεύθυνση στη Σάμο</w:t>
      </w:r>
      <w:r>
        <w:rPr>
          <w:rFonts w:eastAsia="Times New Roman"/>
          <w:szCs w:val="24"/>
        </w:rPr>
        <w:t>.</w:t>
      </w:r>
      <w:r w:rsidRPr="0025752D">
        <w:rPr>
          <w:rFonts w:eastAsia="Times New Roman"/>
          <w:szCs w:val="24"/>
        </w:rPr>
        <w:t xml:space="preserve"> Δεν υπήρχε και δεν υπήρχε για όλους </w:t>
      </w:r>
      <w:r>
        <w:rPr>
          <w:rFonts w:eastAsia="Times New Roman"/>
          <w:szCs w:val="24"/>
        </w:rPr>
        <w:t>το</w:t>
      </w:r>
      <w:r>
        <w:rPr>
          <w:rFonts w:eastAsia="Times New Roman"/>
          <w:szCs w:val="24"/>
        </w:rPr>
        <w:t>ύ</w:t>
      </w:r>
      <w:r>
        <w:rPr>
          <w:rFonts w:eastAsia="Times New Roman"/>
          <w:szCs w:val="24"/>
        </w:rPr>
        <w:t>ς πρώην</w:t>
      </w:r>
      <w:r w:rsidRPr="0025752D">
        <w:rPr>
          <w:rFonts w:eastAsia="Times New Roman"/>
          <w:szCs w:val="24"/>
        </w:rPr>
        <w:t xml:space="preserve"> </w:t>
      </w:r>
      <w:r>
        <w:rPr>
          <w:rFonts w:eastAsia="Times New Roman"/>
          <w:szCs w:val="24"/>
        </w:rPr>
        <w:t>φ</w:t>
      </w:r>
      <w:r>
        <w:rPr>
          <w:rFonts w:eastAsia="Times New Roman"/>
          <w:szCs w:val="24"/>
        </w:rPr>
        <w:t xml:space="preserve">ορείς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σφάλισης. Ο</w:t>
      </w:r>
      <w:r w:rsidRPr="0025752D">
        <w:rPr>
          <w:rFonts w:eastAsia="Times New Roman"/>
          <w:szCs w:val="24"/>
        </w:rPr>
        <w:t>ι γιατροί</w:t>
      </w:r>
      <w:r>
        <w:rPr>
          <w:rFonts w:eastAsia="Times New Roman"/>
          <w:szCs w:val="24"/>
        </w:rPr>
        <w:t>, οι</w:t>
      </w:r>
      <w:r w:rsidRPr="0025752D">
        <w:rPr>
          <w:rFonts w:eastAsia="Times New Roman"/>
          <w:szCs w:val="24"/>
        </w:rPr>
        <w:t xml:space="preserve"> μηχανικοί</w:t>
      </w:r>
      <w:r>
        <w:rPr>
          <w:rFonts w:eastAsia="Times New Roman"/>
          <w:szCs w:val="24"/>
        </w:rPr>
        <w:t xml:space="preserve">, οι δικηγόροι, διάφοροι </w:t>
      </w:r>
      <w:r w:rsidRPr="0025752D">
        <w:rPr>
          <w:rFonts w:eastAsia="Times New Roman"/>
          <w:szCs w:val="24"/>
        </w:rPr>
        <w:t xml:space="preserve">κλάδοι της οικονομίας </w:t>
      </w:r>
      <w:r>
        <w:rPr>
          <w:rFonts w:eastAsia="Times New Roman"/>
          <w:szCs w:val="24"/>
        </w:rPr>
        <w:t>έπρεπε</w:t>
      </w:r>
      <w:r w:rsidRPr="0025752D">
        <w:rPr>
          <w:rFonts w:eastAsia="Times New Roman"/>
          <w:szCs w:val="24"/>
        </w:rPr>
        <w:t xml:space="preserve"> </w:t>
      </w:r>
      <w:r w:rsidRPr="0025752D">
        <w:rPr>
          <w:rFonts w:eastAsia="Times New Roman"/>
          <w:szCs w:val="24"/>
        </w:rPr>
        <w:lastRenderedPageBreak/>
        <w:t>να έρχονται στην Αθήνα για να εξυπηρετηθούν</w:t>
      </w:r>
      <w:r>
        <w:rPr>
          <w:rFonts w:eastAsia="Times New Roman"/>
          <w:szCs w:val="24"/>
        </w:rPr>
        <w:t>, δ</w:t>
      </w:r>
      <w:r w:rsidRPr="0025752D">
        <w:rPr>
          <w:rFonts w:eastAsia="Times New Roman"/>
          <w:szCs w:val="24"/>
        </w:rPr>
        <w:t>εν υπήρχε εξυπηρέτηση</w:t>
      </w:r>
      <w:r>
        <w:rPr>
          <w:rFonts w:eastAsia="Times New Roman"/>
          <w:szCs w:val="24"/>
        </w:rPr>
        <w:t xml:space="preserve">. </w:t>
      </w:r>
      <w:r w:rsidRPr="0025752D">
        <w:rPr>
          <w:rFonts w:eastAsia="Times New Roman"/>
          <w:szCs w:val="24"/>
        </w:rPr>
        <w:t xml:space="preserve">Η </w:t>
      </w:r>
      <w:r>
        <w:rPr>
          <w:rFonts w:eastAsia="Times New Roman"/>
          <w:szCs w:val="24"/>
        </w:rPr>
        <w:t>τ</w:t>
      </w:r>
      <w:r w:rsidRPr="0025752D">
        <w:rPr>
          <w:rFonts w:eastAsia="Times New Roman"/>
          <w:szCs w:val="24"/>
        </w:rPr>
        <w:t xml:space="preserve">οπική </w:t>
      </w:r>
      <w:r>
        <w:rPr>
          <w:rFonts w:eastAsia="Times New Roman"/>
          <w:szCs w:val="24"/>
        </w:rPr>
        <w:t>δ</w:t>
      </w:r>
      <w:r w:rsidRPr="0025752D">
        <w:rPr>
          <w:rFonts w:eastAsia="Times New Roman"/>
          <w:szCs w:val="24"/>
        </w:rPr>
        <w:t xml:space="preserve">ιεύθυνση της </w:t>
      </w:r>
      <w:r>
        <w:rPr>
          <w:rFonts w:eastAsia="Times New Roman"/>
          <w:szCs w:val="24"/>
        </w:rPr>
        <w:t>Σάμου</w:t>
      </w:r>
      <w:r w:rsidRPr="0025752D">
        <w:rPr>
          <w:rFonts w:eastAsia="Times New Roman"/>
          <w:szCs w:val="24"/>
        </w:rPr>
        <w:t xml:space="preserve"> αφορά όλους τους ασφαλισμένους από </w:t>
      </w:r>
      <w:r>
        <w:rPr>
          <w:rFonts w:eastAsia="Times New Roman"/>
          <w:szCs w:val="24"/>
        </w:rPr>
        <w:t>όποιον</w:t>
      </w:r>
      <w:r w:rsidRPr="0025752D">
        <w:rPr>
          <w:rFonts w:eastAsia="Times New Roman"/>
          <w:szCs w:val="24"/>
        </w:rPr>
        <w:t xml:space="preserve"> φορέα και αν προέρχοντα</w:t>
      </w:r>
      <w:r>
        <w:rPr>
          <w:rFonts w:eastAsia="Times New Roman"/>
          <w:szCs w:val="24"/>
        </w:rPr>
        <w:t>ι,</w:t>
      </w:r>
      <w:r w:rsidRPr="0025752D">
        <w:rPr>
          <w:rFonts w:eastAsia="Times New Roman"/>
          <w:szCs w:val="24"/>
        </w:rPr>
        <w:t xml:space="preserve"> από </w:t>
      </w:r>
      <w:r>
        <w:rPr>
          <w:rFonts w:eastAsia="Times New Roman"/>
          <w:szCs w:val="24"/>
        </w:rPr>
        <w:t>όποιον</w:t>
      </w:r>
      <w:r w:rsidRPr="0025752D">
        <w:rPr>
          <w:rFonts w:eastAsia="Times New Roman"/>
          <w:szCs w:val="24"/>
        </w:rPr>
        <w:t xml:space="preserve"> </w:t>
      </w:r>
      <w:r>
        <w:rPr>
          <w:rFonts w:eastAsia="Times New Roman"/>
          <w:szCs w:val="24"/>
        </w:rPr>
        <w:t>π</w:t>
      </w:r>
      <w:r w:rsidRPr="0025752D">
        <w:rPr>
          <w:rFonts w:eastAsia="Times New Roman"/>
          <w:szCs w:val="24"/>
        </w:rPr>
        <w:t xml:space="preserve">αλαιό </w:t>
      </w:r>
      <w:r>
        <w:rPr>
          <w:rFonts w:eastAsia="Times New Roman"/>
          <w:szCs w:val="24"/>
        </w:rPr>
        <w:t>φορέα</w:t>
      </w:r>
      <w:r w:rsidRPr="0025752D">
        <w:rPr>
          <w:rFonts w:eastAsia="Times New Roman"/>
          <w:szCs w:val="24"/>
        </w:rPr>
        <w:t xml:space="preserve"> και αν προέρχονται</w:t>
      </w:r>
      <w:r>
        <w:rPr>
          <w:rFonts w:eastAsia="Times New Roman"/>
          <w:szCs w:val="24"/>
        </w:rPr>
        <w:t>.</w:t>
      </w:r>
      <w:r w:rsidRPr="0025752D">
        <w:rPr>
          <w:rFonts w:eastAsia="Times New Roman"/>
          <w:szCs w:val="24"/>
        </w:rPr>
        <w:t xml:space="preserve"> Εξυπηρετούνται άπαντες οι ασφαλισμένοι</w:t>
      </w:r>
      <w:r>
        <w:rPr>
          <w:rFonts w:eastAsia="Times New Roman"/>
          <w:szCs w:val="24"/>
        </w:rPr>
        <w:t>.</w:t>
      </w:r>
      <w:r w:rsidRPr="0025752D">
        <w:rPr>
          <w:rFonts w:eastAsia="Times New Roman"/>
          <w:szCs w:val="24"/>
        </w:rPr>
        <w:t xml:space="preserve"> </w:t>
      </w:r>
    </w:p>
    <w:p w14:paraId="6A14AB5A" w14:textId="77777777" w:rsidR="00EE1832" w:rsidRDefault="009476A9">
      <w:pPr>
        <w:spacing w:line="600" w:lineRule="auto"/>
        <w:ind w:firstLine="720"/>
        <w:contextualSpacing/>
        <w:jc w:val="both"/>
        <w:rPr>
          <w:rFonts w:eastAsia="Times New Roman"/>
          <w:szCs w:val="24"/>
        </w:rPr>
      </w:pPr>
      <w:r w:rsidRPr="0025752D">
        <w:rPr>
          <w:rFonts w:eastAsia="Times New Roman"/>
          <w:szCs w:val="24"/>
        </w:rPr>
        <w:t xml:space="preserve">Και δεν είναι </w:t>
      </w:r>
      <w:r>
        <w:rPr>
          <w:rFonts w:eastAsia="Times New Roman"/>
          <w:szCs w:val="24"/>
        </w:rPr>
        <w:t xml:space="preserve">μόνο </w:t>
      </w:r>
      <w:r w:rsidRPr="0025752D">
        <w:rPr>
          <w:rFonts w:eastAsia="Times New Roman"/>
          <w:szCs w:val="24"/>
        </w:rPr>
        <w:t>αυτό</w:t>
      </w:r>
      <w:r>
        <w:rPr>
          <w:rFonts w:eastAsia="Times New Roman"/>
          <w:szCs w:val="24"/>
        </w:rPr>
        <w:t xml:space="preserve">, </w:t>
      </w:r>
      <w:r w:rsidRPr="0025752D">
        <w:rPr>
          <w:rFonts w:eastAsia="Times New Roman"/>
          <w:szCs w:val="24"/>
        </w:rPr>
        <w:t>δημιουργούμε</w:t>
      </w:r>
      <w:r w:rsidRPr="002C1986">
        <w:rPr>
          <w:rFonts w:eastAsia="Times New Roman"/>
          <w:szCs w:val="24"/>
        </w:rPr>
        <w:t xml:space="preserve"> </w:t>
      </w:r>
      <w:r>
        <w:rPr>
          <w:rFonts w:eastAsia="Times New Roman"/>
          <w:szCs w:val="24"/>
        </w:rPr>
        <w:t>α</w:t>
      </w:r>
      <w:r>
        <w:rPr>
          <w:rFonts w:eastAsia="Times New Roman"/>
          <w:szCs w:val="24"/>
        </w:rPr>
        <w:t xml:space="preserve">ποκεντρωμένο </w:t>
      </w:r>
      <w:r>
        <w:rPr>
          <w:rFonts w:eastAsia="Times New Roman"/>
          <w:szCs w:val="24"/>
        </w:rPr>
        <w:t>τ</w:t>
      </w:r>
      <w:r>
        <w:rPr>
          <w:rFonts w:eastAsia="Times New Roman"/>
          <w:szCs w:val="24"/>
        </w:rPr>
        <w:t>μήμα και στην Ικαρία. Α</w:t>
      </w:r>
      <w:r w:rsidRPr="0025752D">
        <w:rPr>
          <w:rFonts w:eastAsia="Times New Roman"/>
          <w:szCs w:val="24"/>
        </w:rPr>
        <w:t>π</w:t>
      </w:r>
      <w:r w:rsidRPr="0025752D">
        <w:rPr>
          <w:rFonts w:eastAsia="Times New Roman"/>
          <w:szCs w:val="24"/>
        </w:rPr>
        <w:t xml:space="preserve">οκεντρωμένο </w:t>
      </w:r>
      <w:r>
        <w:rPr>
          <w:rFonts w:eastAsia="Times New Roman"/>
          <w:szCs w:val="24"/>
        </w:rPr>
        <w:t>τ</w:t>
      </w:r>
      <w:r w:rsidRPr="0025752D">
        <w:rPr>
          <w:rFonts w:eastAsia="Times New Roman"/>
          <w:szCs w:val="24"/>
        </w:rPr>
        <w:t>μήμα σημαίνει ό</w:t>
      </w:r>
      <w:r>
        <w:rPr>
          <w:rFonts w:eastAsia="Times New Roman"/>
          <w:szCs w:val="24"/>
        </w:rPr>
        <w:t>,</w:t>
      </w:r>
      <w:r w:rsidRPr="0025752D">
        <w:rPr>
          <w:rFonts w:eastAsia="Times New Roman"/>
          <w:szCs w:val="24"/>
        </w:rPr>
        <w:t xml:space="preserve">τι ακριβώς και η </w:t>
      </w:r>
      <w:r>
        <w:rPr>
          <w:rFonts w:eastAsia="Times New Roman"/>
          <w:szCs w:val="24"/>
        </w:rPr>
        <w:t>δ</w:t>
      </w:r>
      <w:r w:rsidRPr="0025752D">
        <w:rPr>
          <w:rFonts w:eastAsia="Times New Roman"/>
          <w:szCs w:val="24"/>
        </w:rPr>
        <w:t>ιεύθυνση σε μικρότερη κλίμακα</w:t>
      </w:r>
      <w:r>
        <w:rPr>
          <w:rFonts w:eastAsia="Times New Roman"/>
          <w:szCs w:val="24"/>
        </w:rPr>
        <w:t>. Δηλαδή, πάλι εκεί στο</w:t>
      </w:r>
      <w:r w:rsidRPr="0025752D">
        <w:rPr>
          <w:rFonts w:eastAsia="Times New Roman"/>
          <w:szCs w:val="24"/>
        </w:rPr>
        <w:t xml:space="preserve"> </w:t>
      </w:r>
      <w:r>
        <w:rPr>
          <w:rFonts w:eastAsia="Times New Roman"/>
          <w:szCs w:val="24"/>
        </w:rPr>
        <w:t>α</w:t>
      </w:r>
      <w:r w:rsidRPr="0025752D">
        <w:rPr>
          <w:rFonts w:eastAsia="Times New Roman"/>
          <w:szCs w:val="24"/>
        </w:rPr>
        <w:t xml:space="preserve">ποκεντρωμένο </w:t>
      </w:r>
      <w:r>
        <w:rPr>
          <w:rFonts w:eastAsia="Times New Roman"/>
          <w:szCs w:val="24"/>
        </w:rPr>
        <w:t>τ</w:t>
      </w:r>
      <w:r w:rsidRPr="0025752D">
        <w:rPr>
          <w:rFonts w:eastAsia="Times New Roman"/>
          <w:szCs w:val="24"/>
        </w:rPr>
        <w:t>μήμα καλύπτονται όλοι οι ασφαλισμένοι</w:t>
      </w:r>
      <w:r>
        <w:rPr>
          <w:rFonts w:eastAsia="Times New Roman"/>
          <w:szCs w:val="24"/>
        </w:rPr>
        <w:t>,</w:t>
      </w:r>
      <w:r w:rsidRPr="0025752D">
        <w:rPr>
          <w:rFonts w:eastAsia="Times New Roman"/>
          <w:szCs w:val="24"/>
        </w:rPr>
        <w:t xml:space="preserve"> γιατροί</w:t>
      </w:r>
      <w:r>
        <w:rPr>
          <w:rFonts w:eastAsia="Times New Roman"/>
          <w:szCs w:val="24"/>
        </w:rPr>
        <w:t>,</w:t>
      </w:r>
      <w:r w:rsidRPr="0025752D">
        <w:rPr>
          <w:rFonts w:eastAsia="Times New Roman"/>
          <w:szCs w:val="24"/>
        </w:rPr>
        <w:t xml:space="preserve"> δικηγόροι</w:t>
      </w:r>
      <w:r>
        <w:rPr>
          <w:rFonts w:eastAsia="Times New Roman"/>
          <w:szCs w:val="24"/>
        </w:rPr>
        <w:t>,</w:t>
      </w:r>
      <w:r w:rsidRPr="0025752D">
        <w:rPr>
          <w:rFonts w:eastAsia="Times New Roman"/>
          <w:szCs w:val="24"/>
        </w:rPr>
        <w:t xml:space="preserve"> αγρότες</w:t>
      </w:r>
      <w:r>
        <w:rPr>
          <w:rFonts w:eastAsia="Times New Roman"/>
          <w:szCs w:val="24"/>
        </w:rPr>
        <w:t>,</w:t>
      </w:r>
      <w:r w:rsidRPr="0025752D">
        <w:rPr>
          <w:rFonts w:eastAsia="Times New Roman"/>
          <w:szCs w:val="24"/>
        </w:rPr>
        <w:t xml:space="preserve"> ελεύθεροι επαγγελματίες</w:t>
      </w:r>
      <w:r>
        <w:rPr>
          <w:rFonts w:eastAsia="Times New Roman"/>
          <w:szCs w:val="24"/>
        </w:rPr>
        <w:t>,</w:t>
      </w:r>
      <w:r w:rsidRPr="0025752D">
        <w:rPr>
          <w:rFonts w:eastAsia="Times New Roman"/>
          <w:szCs w:val="24"/>
        </w:rPr>
        <w:t xml:space="preserve"> υπάλληλοι</w:t>
      </w:r>
      <w:r>
        <w:rPr>
          <w:rFonts w:eastAsia="Times New Roman"/>
          <w:szCs w:val="24"/>
        </w:rPr>
        <w:t>,</w:t>
      </w:r>
      <w:r w:rsidRPr="0025752D">
        <w:rPr>
          <w:rFonts w:eastAsia="Times New Roman"/>
          <w:szCs w:val="24"/>
        </w:rPr>
        <w:t xml:space="preserve"> δημόσιοι</w:t>
      </w:r>
      <w:r>
        <w:rPr>
          <w:rFonts w:eastAsia="Times New Roman"/>
          <w:szCs w:val="24"/>
        </w:rPr>
        <w:t>,</w:t>
      </w:r>
      <w:r w:rsidRPr="0025752D">
        <w:rPr>
          <w:rFonts w:eastAsia="Times New Roman"/>
          <w:szCs w:val="24"/>
        </w:rPr>
        <w:t xml:space="preserve"> ιδιωτικοί</w:t>
      </w:r>
      <w:r>
        <w:rPr>
          <w:rFonts w:eastAsia="Times New Roman"/>
          <w:szCs w:val="24"/>
        </w:rPr>
        <w:t xml:space="preserve"> </w:t>
      </w:r>
      <w:r w:rsidRPr="0025752D">
        <w:rPr>
          <w:rFonts w:eastAsia="Times New Roman"/>
          <w:szCs w:val="24"/>
        </w:rPr>
        <w:t>και δεν χρειάζετα</w:t>
      </w:r>
      <w:r w:rsidRPr="0025752D">
        <w:rPr>
          <w:rFonts w:eastAsia="Times New Roman"/>
          <w:szCs w:val="24"/>
        </w:rPr>
        <w:t>ι να πηγαίνουν στον Πειραιά για να φτάσουν στην Αθήνα για να εξυπηρετηθούν</w:t>
      </w:r>
      <w:r>
        <w:rPr>
          <w:rFonts w:eastAsia="Times New Roman"/>
          <w:szCs w:val="24"/>
        </w:rPr>
        <w:t>.</w:t>
      </w:r>
    </w:p>
    <w:p w14:paraId="6A14AB5B" w14:textId="77777777" w:rsidR="00EE1832" w:rsidRDefault="009476A9">
      <w:pPr>
        <w:spacing w:line="600" w:lineRule="auto"/>
        <w:ind w:firstLine="720"/>
        <w:contextualSpacing/>
        <w:jc w:val="both"/>
        <w:rPr>
          <w:rFonts w:eastAsia="Times New Roman"/>
          <w:szCs w:val="24"/>
        </w:rPr>
      </w:pPr>
      <w:r w:rsidRPr="0025752D">
        <w:rPr>
          <w:rFonts w:eastAsia="Times New Roman"/>
          <w:szCs w:val="24"/>
        </w:rPr>
        <w:t xml:space="preserve"> </w:t>
      </w:r>
      <w:r>
        <w:rPr>
          <w:rFonts w:eastAsia="Times New Roman"/>
          <w:szCs w:val="24"/>
        </w:rPr>
        <w:t>Θ</w:t>
      </w:r>
      <w:r w:rsidRPr="0025752D">
        <w:rPr>
          <w:rFonts w:eastAsia="Times New Roman"/>
          <w:szCs w:val="24"/>
        </w:rPr>
        <w:t xml:space="preserve">α διατηρήσουμε </w:t>
      </w:r>
      <w:r>
        <w:rPr>
          <w:rFonts w:eastAsia="Times New Roman"/>
          <w:szCs w:val="24"/>
        </w:rPr>
        <w:t>α</w:t>
      </w:r>
      <w:r w:rsidRPr="0025752D">
        <w:rPr>
          <w:rFonts w:eastAsia="Times New Roman"/>
          <w:szCs w:val="24"/>
        </w:rPr>
        <w:t xml:space="preserve">σφαλώς τα </w:t>
      </w:r>
      <w:r>
        <w:rPr>
          <w:rFonts w:eastAsia="Times New Roman"/>
          <w:szCs w:val="24"/>
        </w:rPr>
        <w:t>γ</w:t>
      </w:r>
      <w:r w:rsidRPr="0025752D">
        <w:rPr>
          <w:rFonts w:eastAsia="Times New Roman"/>
          <w:szCs w:val="24"/>
        </w:rPr>
        <w:t xml:space="preserve">ραφεία </w:t>
      </w:r>
      <w:r>
        <w:rPr>
          <w:rFonts w:eastAsia="Times New Roman"/>
          <w:szCs w:val="24"/>
        </w:rPr>
        <w:t>κ</w:t>
      </w:r>
      <w:r w:rsidRPr="0025752D">
        <w:rPr>
          <w:rFonts w:eastAsia="Times New Roman"/>
          <w:szCs w:val="24"/>
        </w:rPr>
        <w:t xml:space="preserve">οινωνικής </w:t>
      </w:r>
      <w:r>
        <w:rPr>
          <w:rFonts w:eastAsia="Times New Roman"/>
          <w:szCs w:val="24"/>
        </w:rPr>
        <w:t>α</w:t>
      </w:r>
      <w:r w:rsidRPr="0025752D">
        <w:rPr>
          <w:rFonts w:eastAsia="Times New Roman"/>
          <w:szCs w:val="24"/>
        </w:rPr>
        <w:t>σφάλισης</w:t>
      </w:r>
      <w:r>
        <w:rPr>
          <w:rFonts w:eastAsia="Times New Roman"/>
          <w:szCs w:val="24"/>
        </w:rPr>
        <w:t>.</w:t>
      </w:r>
      <w:r w:rsidRPr="0025752D">
        <w:rPr>
          <w:rFonts w:eastAsia="Times New Roman"/>
          <w:szCs w:val="24"/>
        </w:rPr>
        <w:t xml:space="preserve"> Δεν πρόκειται να κλείσει </w:t>
      </w:r>
      <w:r>
        <w:rPr>
          <w:rFonts w:eastAsia="Times New Roman"/>
          <w:szCs w:val="24"/>
        </w:rPr>
        <w:t xml:space="preserve">το </w:t>
      </w:r>
      <w:r>
        <w:rPr>
          <w:rFonts w:eastAsia="Times New Roman"/>
          <w:szCs w:val="24"/>
        </w:rPr>
        <w:t>γ</w:t>
      </w:r>
      <w:r>
        <w:rPr>
          <w:rFonts w:eastAsia="Times New Roman"/>
          <w:szCs w:val="24"/>
        </w:rPr>
        <w:t xml:space="preserve">ραφείο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 xml:space="preserve">σφάλισης. </w:t>
      </w:r>
      <w:r w:rsidRPr="0025752D">
        <w:rPr>
          <w:rFonts w:eastAsia="Times New Roman"/>
          <w:szCs w:val="24"/>
        </w:rPr>
        <w:t xml:space="preserve">Στην Ικαρία έχουμε στον </w:t>
      </w:r>
      <w:proofErr w:type="spellStart"/>
      <w:r w:rsidRPr="0025752D">
        <w:rPr>
          <w:rFonts w:eastAsia="Times New Roman"/>
          <w:szCs w:val="24"/>
        </w:rPr>
        <w:t>Εύδηλο</w:t>
      </w:r>
      <w:proofErr w:type="spellEnd"/>
      <w:r w:rsidRPr="0025752D">
        <w:rPr>
          <w:rFonts w:eastAsia="Times New Roman"/>
          <w:szCs w:val="24"/>
        </w:rPr>
        <w:t xml:space="preserve"> και στον Άγιο </w:t>
      </w:r>
      <w:proofErr w:type="spellStart"/>
      <w:r w:rsidRPr="0025752D">
        <w:rPr>
          <w:rFonts w:eastAsia="Times New Roman"/>
          <w:szCs w:val="24"/>
        </w:rPr>
        <w:t>Κήρυκο</w:t>
      </w:r>
      <w:proofErr w:type="spellEnd"/>
      <w:r>
        <w:rPr>
          <w:rFonts w:eastAsia="Times New Roman"/>
          <w:szCs w:val="24"/>
        </w:rPr>
        <w:t>.</w:t>
      </w:r>
      <w:r w:rsidRPr="0025752D">
        <w:rPr>
          <w:rFonts w:eastAsia="Times New Roman"/>
          <w:szCs w:val="24"/>
        </w:rPr>
        <w:t xml:space="preserve"> </w:t>
      </w:r>
      <w:r>
        <w:rPr>
          <w:rFonts w:eastAsia="Times New Roman"/>
          <w:szCs w:val="24"/>
        </w:rPr>
        <w:t xml:space="preserve">Στον Άγιο </w:t>
      </w:r>
      <w:proofErr w:type="spellStart"/>
      <w:r>
        <w:rPr>
          <w:rFonts w:eastAsia="Times New Roman"/>
          <w:szCs w:val="24"/>
        </w:rPr>
        <w:t>Κήρυκο</w:t>
      </w:r>
      <w:proofErr w:type="spellEnd"/>
      <w:r>
        <w:rPr>
          <w:rFonts w:eastAsia="Times New Roman"/>
          <w:szCs w:val="24"/>
        </w:rPr>
        <w:t xml:space="preserve"> </w:t>
      </w:r>
      <w:r w:rsidRPr="0025752D">
        <w:rPr>
          <w:rFonts w:eastAsia="Times New Roman"/>
          <w:szCs w:val="24"/>
        </w:rPr>
        <w:t xml:space="preserve">θα έχουμε </w:t>
      </w:r>
      <w:r>
        <w:rPr>
          <w:rFonts w:eastAsia="Times New Roman"/>
          <w:szCs w:val="24"/>
        </w:rPr>
        <w:t>α</w:t>
      </w:r>
      <w:r w:rsidRPr="0025752D">
        <w:rPr>
          <w:rFonts w:eastAsia="Times New Roman"/>
          <w:szCs w:val="24"/>
        </w:rPr>
        <w:t xml:space="preserve">ποκεντρωμένο </w:t>
      </w:r>
      <w:r>
        <w:rPr>
          <w:rFonts w:eastAsia="Times New Roman"/>
          <w:szCs w:val="24"/>
        </w:rPr>
        <w:t>τ</w:t>
      </w:r>
      <w:r w:rsidRPr="0025752D">
        <w:rPr>
          <w:rFonts w:eastAsia="Times New Roman"/>
          <w:szCs w:val="24"/>
        </w:rPr>
        <w:t xml:space="preserve">μήμα που είναι πιο ευρύ με μεγαλύτερο προσωπικό και στον </w:t>
      </w:r>
      <w:proofErr w:type="spellStart"/>
      <w:r w:rsidRPr="0025752D">
        <w:rPr>
          <w:rFonts w:eastAsia="Times New Roman"/>
          <w:szCs w:val="24"/>
        </w:rPr>
        <w:t>Εύδηλο</w:t>
      </w:r>
      <w:proofErr w:type="spellEnd"/>
      <w:r w:rsidRPr="0025752D">
        <w:rPr>
          <w:rFonts w:eastAsia="Times New Roman"/>
          <w:szCs w:val="24"/>
        </w:rPr>
        <w:t xml:space="preserve"> θα διατηρήσουμε </w:t>
      </w:r>
      <w:r>
        <w:rPr>
          <w:rFonts w:eastAsia="Times New Roman"/>
          <w:szCs w:val="24"/>
        </w:rPr>
        <w:t>γ</w:t>
      </w:r>
      <w:r w:rsidRPr="0025752D">
        <w:rPr>
          <w:rFonts w:eastAsia="Times New Roman"/>
          <w:szCs w:val="24"/>
        </w:rPr>
        <w:t xml:space="preserve">ραφείο </w:t>
      </w:r>
      <w:r>
        <w:rPr>
          <w:rFonts w:eastAsia="Times New Roman"/>
          <w:szCs w:val="24"/>
        </w:rPr>
        <w:t>κ</w:t>
      </w:r>
      <w:r w:rsidRPr="0025752D">
        <w:rPr>
          <w:rFonts w:eastAsia="Times New Roman"/>
          <w:szCs w:val="24"/>
        </w:rPr>
        <w:t xml:space="preserve">οινωνικής </w:t>
      </w:r>
      <w:r>
        <w:rPr>
          <w:rFonts w:eastAsia="Times New Roman"/>
          <w:szCs w:val="24"/>
        </w:rPr>
        <w:t>α</w:t>
      </w:r>
      <w:r w:rsidRPr="0025752D">
        <w:rPr>
          <w:rFonts w:eastAsia="Times New Roman"/>
          <w:szCs w:val="24"/>
        </w:rPr>
        <w:t>σφάλισης</w:t>
      </w:r>
      <w:r>
        <w:rPr>
          <w:rFonts w:eastAsia="Times New Roman"/>
          <w:szCs w:val="24"/>
        </w:rPr>
        <w:t>,</w:t>
      </w:r>
      <w:r w:rsidRPr="0025752D">
        <w:rPr>
          <w:rFonts w:eastAsia="Times New Roman"/>
          <w:szCs w:val="24"/>
        </w:rPr>
        <w:t xml:space="preserve"> δεν πρόκειται να κλείσει</w:t>
      </w:r>
      <w:r>
        <w:rPr>
          <w:rFonts w:eastAsia="Times New Roman"/>
          <w:szCs w:val="24"/>
        </w:rPr>
        <w:t>.</w:t>
      </w:r>
    </w:p>
    <w:p w14:paraId="6A14AB5C"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 xml:space="preserve">Μελλοντικά, όταν στο </w:t>
      </w:r>
      <w:proofErr w:type="spellStart"/>
      <w:r>
        <w:rPr>
          <w:rFonts w:eastAsia="Times New Roman"/>
          <w:szCs w:val="24"/>
        </w:rPr>
        <w:t>τάμπλετ</w:t>
      </w:r>
      <w:proofErr w:type="spellEnd"/>
      <w:r w:rsidRPr="003664C2">
        <w:rPr>
          <w:rFonts w:eastAsia="Times New Roman"/>
          <w:szCs w:val="24"/>
        </w:rPr>
        <w:t xml:space="preserve">, </w:t>
      </w:r>
      <w:r>
        <w:rPr>
          <w:rFonts w:eastAsia="Times New Roman"/>
          <w:szCs w:val="24"/>
        </w:rPr>
        <w:t>σ</w:t>
      </w:r>
      <w:r w:rsidRPr="0025752D">
        <w:rPr>
          <w:rFonts w:eastAsia="Times New Roman"/>
          <w:szCs w:val="24"/>
        </w:rPr>
        <w:t>το κινητό</w:t>
      </w:r>
      <w:r w:rsidRPr="003664C2">
        <w:rPr>
          <w:rFonts w:eastAsia="Times New Roman"/>
          <w:szCs w:val="24"/>
        </w:rPr>
        <w:t>,</w:t>
      </w:r>
      <w:r w:rsidRPr="0025752D">
        <w:rPr>
          <w:rFonts w:eastAsia="Times New Roman"/>
          <w:szCs w:val="24"/>
        </w:rPr>
        <w:t xml:space="preserve"> </w:t>
      </w:r>
      <w:r>
        <w:rPr>
          <w:rFonts w:eastAsia="Times New Roman"/>
          <w:szCs w:val="24"/>
        </w:rPr>
        <w:t>στον</w:t>
      </w:r>
      <w:r w:rsidRPr="0025752D">
        <w:rPr>
          <w:rFonts w:eastAsia="Times New Roman"/>
          <w:szCs w:val="24"/>
        </w:rPr>
        <w:t xml:space="preserve"> ηλεκτρονικό</w:t>
      </w:r>
      <w:r>
        <w:rPr>
          <w:rFonts w:eastAsia="Times New Roman"/>
          <w:szCs w:val="24"/>
        </w:rPr>
        <w:t xml:space="preserve"> </w:t>
      </w:r>
      <w:r w:rsidRPr="0025752D">
        <w:rPr>
          <w:rFonts w:eastAsia="Times New Roman"/>
          <w:szCs w:val="24"/>
        </w:rPr>
        <w:t>υπολογιστή</w:t>
      </w:r>
      <w:r>
        <w:rPr>
          <w:rFonts w:eastAsia="Times New Roman"/>
          <w:szCs w:val="24"/>
        </w:rPr>
        <w:t xml:space="preserve"> </w:t>
      </w:r>
      <w:r w:rsidRPr="0025752D">
        <w:rPr>
          <w:rFonts w:eastAsia="Times New Roman"/>
          <w:szCs w:val="24"/>
        </w:rPr>
        <w:t xml:space="preserve">του κάθε ασφαλισμένου </w:t>
      </w:r>
      <w:r>
        <w:rPr>
          <w:rFonts w:eastAsia="Times New Roman"/>
          <w:szCs w:val="24"/>
        </w:rPr>
        <w:t>-</w:t>
      </w:r>
      <w:r w:rsidRPr="0025752D">
        <w:rPr>
          <w:rFonts w:eastAsia="Times New Roman"/>
          <w:szCs w:val="24"/>
        </w:rPr>
        <w:t>και όταν</w:t>
      </w:r>
      <w:r>
        <w:rPr>
          <w:rFonts w:eastAsia="Times New Roman"/>
          <w:szCs w:val="24"/>
        </w:rPr>
        <w:t xml:space="preserve"> λέω</w:t>
      </w:r>
      <w:r w:rsidRPr="0025752D">
        <w:rPr>
          <w:rFonts w:eastAsia="Times New Roman"/>
          <w:szCs w:val="24"/>
        </w:rPr>
        <w:t xml:space="preserve"> μελλοντικά </w:t>
      </w:r>
      <w:r>
        <w:rPr>
          <w:rFonts w:eastAsia="Times New Roman"/>
          <w:szCs w:val="24"/>
        </w:rPr>
        <w:t>δ</w:t>
      </w:r>
      <w:r w:rsidRPr="0025752D">
        <w:rPr>
          <w:rFonts w:eastAsia="Times New Roman"/>
          <w:szCs w:val="24"/>
        </w:rPr>
        <w:t xml:space="preserve">εν </w:t>
      </w:r>
      <w:r>
        <w:rPr>
          <w:rFonts w:eastAsia="Times New Roman"/>
          <w:szCs w:val="24"/>
        </w:rPr>
        <w:t>εννοώ</w:t>
      </w:r>
      <w:r w:rsidRPr="0025752D">
        <w:rPr>
          <w:rFonts w:eastAsia="Times New Roman"/>
          <w:szCs w:val="24"/>
        </w:rPr>
        <w:t xml:space="preserve"> πολύ μακριά</w:t>
      </w:r>
      <w:r>
        <w:rPr>
          <w:rFonts w:eastAsia="Times New Roman"/>
          <w:szCs w:val="24"/>
        </w:rPr>
        <w:t>,</w:t>
      </w:r>
      <w:r w:rsidRPr="0025752D">
        <w:rPr>
          <w:rFonts w:eastAsia="Times New Roman"/>
          <w:szCs w:val="24"/>
        </w:rPr>
        <w:t xml:space="preserve"> δεν θα έρθει πολύ</w:t>
      </w:r>
      <w:r w:rsidRPr="002C1986">
        <w:rPr>
          <w:rFonts w:eastAsia="Times New Roman"/>
          <w:szCs w:val="24"/>
        </w:rPr>
        <w:t xml:space="preserve"> </w:t>
      </w:r>
      <w:r>
        <w:rPr>
          <w:rFonts w:eastAsia="Times New Roman"/>
          <w:szCs w:val="24"/>
        </w:rPr>
        <w:t>αργότερα</w:t>
      </w:r>
      <w:r w:rsidRPr="0025752D">
        <w:rPr>
          <w:rFonts w:eastAsia="Times New Roman"/>
          <w:szCs w:val="24"/>
        </w:rPr>
        <w:t xml:space="preserve"> αυτό</w:t>
      </w:r>
      <w:r>
        <w:rPr>
          <w:rFonts w:eastAsia="Times New Roman"/>
          <w:szCs w:val="24"/>
        </w:rPr>
        <w:t>,</w:t>
      </w:r>
      <w:r w:rsidRPr="0025752D">
        <w:rPr>
          <w:rFonts w:eastAsia="Times New Roman"/>
          <w:szCs w:val="24"/>
        </w:rPr>
        <w:t xml:space="preserve"> θα έρθει μέσα στα επόμενα δύο-τρία χρόνια</w:t>
      </w:r>
      <w:r>
        <w:rPr>
          <w:rFonts w:eastAsia="Times New Roman"/>
          <w:szCs w:val="24"/>
        </w:rPr>
        <w:t xml:space="preserve">, ήδη </w:t>
      </w:r>
      <w:r w:rsidRPr="0025752D">
        <w:rPr>
          <w:rFonts w:eastAsia="Times New Roman"/>
          <w:szCs w:val="24"/>
        </w:rPr>
        <w:t>γίνεται</w:t>
      </w:r>
      <w:r>
        <w:rPr>
          <w:rFonts w:eastAsia="Times New Roman"/>
          <w:szCs w:val="24"/>
        </w:rPr>
        <w:t>-</w:t>
      </w:r>
      <w:r w:rsidRPr="0025752D">
        <w:rPr>
          <w:rFonts w:eastAsia="Times New Roman"/>
          <w:szCs w:val="24"/>
        </w:rPr>
        <w:t xml:space="preserve"> θα </w:t>
      </w:r>
      <w:r>
        <w:rPr>
          <w:rFonts w:eastAsia="Times New Roman"/>
          <w:szCs w:val="24"/>
        </w:rPr>
        <w:t>έχει την κοινωνική ασφάλιση και τα πάντα, δ</w:t>
      </w:r>
      <w:r w:rsidRPr="0025752D">
        <w:rPr>
          <w:rFonts w:eastAsia="Times New Roman"/>
          <w:szCs w:val="24"/>
        </w:rPr>
        <w:t>εν θα χρειάζεται να είναι ούτε έτσι οργανωμένο το σ</w:t>
      </w:r>
      <w:r w:rsidRPr="0025752D">
        <w:rPr>
          <w:rFonts w:eastAsia="Times New Roman"/>
          <w:szCs w:val="24"/>
        </w:rPr>
        <w:t>ύστημα</w:t>
      </w:r>
      <w:r>
        <w:rPr>
          <w:rFonts w:eastAsia="Times New Roman"/>
          <w:szCs w:val="24"/>
        </w:rPr>
        <w:t>, γ</w:t>
      </w:r>
      <w:r w:rsidRPr="0025752D">
        <w:rPr>
          <w:rFonts w:eastAsia="Times New Roman"/>
          <w:szCs w:val="24"/>
        </w:rPr>
        <w:t>ιατί δεν θα υπάρχει λόγος</w:t>
      </w:r>
      <w:r>
        <w:rPr>
          <w:rFonts w:eastAsia="Times New Roman"/>
          <w:szCs w:val="24"/>
        </w:rPr>
        <w:t>.</w:t>
      </w:r>
    </w:p>
    <w:p w14:paraId="6A14AB5D" w14:textId="77777777" w:rsidR="00EE1832" w:rsidRDefault="009476A9">
      <w:pPr>
        <w:spacing w:line="600" w:lineRule="auto"/>
        <w:ind w:firstLine="720"/>
        <w:contextualSpacing/>
        <w:jc w:val="both"/>
        <w:rPr>
          <w:rFonts w:eastAsia="Times New Roman"/>
          <w:szCs w:val="24"/>
        </w:rPr>
      </w:pPr>
      <w:r>
        <w:rPr>
          <w:rFonts w:eastAsia="Times New Roman"/>
          <w:szCs w:val="24"/>
        </w:rPr>
        <w:t>Η</w:t>
      </w:r>
      <w:r w:rsidRPr="0025752D">
        <w:rPr>
          <w:rFonts w:eastAsia="Times New Roman"/>
          <w:szCs w:val="24"/>
        </w:rPr>
        <w:t xml:space="preserve"> δική μας </w:t>
      </w:r>
      <w:r>
        <w:rPr>
          <w:rFonts w:eastAsia="Times New Roman"/>
          <w:szCs w:val="24"/>
        </w:rPr>
        <w:t>η</w:t>
      </w:r>
      <w:r w:rsidRPr="0025752D">
        <w:rPr>
          <w:rFonts w:eastAsia="Times New Roman"/>
          <w:szCs w:val="24"/>
        </w:rPr>
        <w:t xml:space="preserve"> δουλειά είναι να </w:t>
      </w:r>
      <w:r>
        <w:rPr>
          <w:rFonts w:eastAsia="Times New Roman"/>
          <w:szCs w:val="24"/>
        </w:rPr>
        <w:t>εξυπηρετούμε</w:t>
      </w:r>
      <w:r w:rsidRPr="0025752D">
        <w:rPr>
          <w:rFonts w:eastAsia="Times New Roman"/>
          <w:szCs w:val="24"/>
        </w:rPr>
        <w:t xml:space="preserve"> τον ασφαλισμένο</w:t>
      </w:r>
      <w:r>
        <w:rPr>
          <w:rFonts w:eastAsia="Times New Roman"/>
          <w:szCs w:val="24"/>
        </w:rPr>
        <w:t>.</w:t>
      </w:r>
      <w:r w:rsidRPr="0025752D">
        <w:rPr>
          <w:rFonts w:eastAsia="Times New Roman"/>
          <w:szCs w:val="24"/>
        </w:rPr>
        <w:t xml:space="preserve"> Προχωράμε </w:t>
      </w:r>
      <w:r>
        <w:rPr>
          <w:rFonts w:eastAsia="Times New Roman"/>
          <w:szCs w:val="24"/>
        </w:rPr>
        <w:t>π</w:t>
      </w:r>
      <w:r w:rsidRPr="0025752D">
        <w:rPr>
          <w:rFonts w:eastAsia="Times New Roman"/>
          <w:szCs w:val="24"/>
        </w:rPr>
        <w:t>ολύ σύντομα</w:t>
      </w:r>
      <w:r>
        <w:rPr>
          <w:rFonts w:eastAsia="Times New Roman"/>
          <w:szCs w:val="24"/>
        </w:rPr>
        <w:t xml:space="preserve"> -τ</w:t>
      </w:r>
      <w:r w:rsidRPr="0025752D">
        <w:rPr>
          <w:rFonts w:eastAsia="Times New Roman"/>
          <w:szCs w:val="24"/>
        </w:rPr>
        <w:t xml:space="preserve">ο </w:t>
      </w:r>
      <w:r>
        <w:rPr>
          <w:rFonts w:eastAsia="Times New Roman"/>
          <w:szCs w:val="24"/>
        </w:rPr>
        <w:t>έ</w:t>
      </w:r>
      <w:r w:rsidRPr="0025752D">
        <w:rPr>
          <w:rFonts w:eastAsia="Times New Roman"/>
          <w:szCs w:val="24"/>
        </w:rPr>
        <w:t>χω πει</w:t>
      </w:r>
      <w:r>
        <w:rPr>
          <w:rFonts w:eastAsia="Times New Roman"/>
          <w:szCs w:val="24"/>
        </w:rPr>
        <w:t>-</w:t>
      </w:r>
      <w:r w:rsidRPr="0025752D">
        <w:rPr>
          <w:rFonts w:eastAsia="Times New Roman"/>
          <w:szCs w:val="24"/>
        </w:rPr>
        <w:t xml:space="preserve"> στην κατάργηση του βιβλιαρίου υγείας</w:t>
      </w:r>
      <w:r>
        <w:rPr>
          <w:rFonts w:eastAsia="Times New Roman"/>
          <w:szCs w:val="24"/>
        </w:rPr>
        <w:t>,</w:t>
      </w:r>
      <w:r w:rsidRPr="0025752D">
        <w:rPr>
          <w:rFonts w:eastAsia="Times New Roman"/>
          <w:szCs w:val="24"/>
        </w:rPr>
        <w:t xml:space="preserve"> που </w:t>
      </w:r>
      <w:r>
        <w:rPr>
          <w:rFonts w:eastAsia="Times New Roman"/>
          <w:szCs w:val="24"/>
        </w:rPr>
        <w:t>έπρεπε</w:t>
      </w:r>
      <w:r w:rsidRPr="0025752D">
        <w:rPr>
          <w:rFonts w:eastAsia="Times New Roman"/>
          <w:szCs w:val="24"/>
        </w:rPr>
        <w:t xml:space="preserve"> να πηγαίνει κάποιος να το σφραγίσει για να μπορεί να πάρει φάρμακα</w:t>
      </w:r>
      <w:r>
        <w:rPr>
          <w:rFonts w:eastAsia="Times New Roman"/>
          <w:szCs w:val="24"/>
        </w:rPr>
        <w:t>,</w:t>
      </w:r>
      <w:r w:rsidRPr="0025752D">
        <w:rPr>
          <w:rFonts w:eastAsia="Times New Roman"/>
          <w:szCs w:val="24"/>
        </w:rPr>
        <w:t xml:space="preserve"> για να </w:t>
      </w:r>
      <w:r>
        <w:rPr>
          <w:rFonts w:eastAsia="Times New Roman"/>
          <w:szCs w:val="24"/>
        </w:rPr>
        <w:t>πάει</w:t>
      </w:r>
      <w:r w:rsidRPr="0025752D">
        <w:rPr>
          <w:rFonts w:eastAsia="Times New Roman"/>
          <w:szCs w:val="24"/>
        </w:rPr>
        <w:t xml:space="preserve"> </w:t>
      </w:r>
      <w:r>
        <w:rPr>
          <w:rFonts w:eastAsia="Times New Roman"/>
          <w:szCs w:val="24"/>
        </w:rPr>
        <w:t>σ</w:t>
      </w:r>
      <w:r w:rsidRPr="0025752D">
        <w:rPr>
          <w:rFonts w:eastAsia="Times New Roman"/>
          <w:szCs w:val="24"/>
        </w:rPr>
        <w:t>το γιατρό</w:t>
      </w:r>
      <w:r>
        <w:rPr>
          <w:rFonts w:eastAsia="Times New Roman"/>
          <w:szCs w:val="24"/>
        </w:rPr>
        <w:t>.</w:t>
      </w:r>
      <w:r w:rsidRPr="0025752D">
        <w:rPr>
          <w:rFonts w:eastAsia="Times New Roman"/>
          <w:szCs w:val="24"/>
        </w:rPr>
        <w:t xml:space="preserve"> Η ασφαλιστική ενημερότητα θα χορηγείται ηλεκτρονικά από το κομπιούτερ οπουδήποτε βρίσκεται με το δικό του ΑΦΜ και </w:t>
      </w:r>
      <w:r>
        <w:rPr>
          <w:rFonts w:eastAsia="Times New Roman"/>
          <w:szCs w:val="24"/>
        </w:rPr>
        <w:t>τον</w:t>
      </w:r>
      <w:r w:rsidRPr="0025752D">
        <w:rPr>
          <w:rFonts w:eastAsia="Times New Roman"/>
          <w:szCs w:val="24"/>
        </w:rPr>
        <w:t xml:space="preserve"> σχετικ</w:t>
      </w:r>
      <w:r>
        <w:rPr>
          <w:rFonts w:eastAsia="Times New Roman"/>
          <w:szCs w:val="24"/>
        </w:rPr>
        <w:t>ό</w:t>
      </w:r>
      <w:r w:rsidRPr="0025752D">
        <w:rPr>
          <w:rFonts w:eastAsia="Times New Roman"/>
          <w:szCs w:val="24"/>
        </w:rPr>
        <w:t xml:space="preserve"> αριθμό να παίρνει ασφαλιστική ενημερότητα ο ασφαλισμένος</w:t>
      </w:r>
      <w:r>
        <w:rPr>
          <w:rFonts w:eastAsia="Times New Roman"/>
          <w:szCs w:val="24"/>
        </w:rPr>
        <w:t>.</w:t>
      </w:r>
      <w:r w:rsidRPr="0025752D">
        <w:rPr>
          <w:rFonts w:eastAsia="Times New Roman"/>
          <w:szCs w:val="24"/>
        </w:rPr>
        <w:t xml:space="preserve"> Ουρές σχηματίζονταν για να πάρου</w:t>
      </w:r>
      <w:r>
        <w:rPr>
          <w:rFonts w:eastAsia="Times New Roman"/>
          <w:szCs w:val="24"/>
        </w:rPr>
        <w:t xml:space="preserve">ν ασφαλιστική </w:t>
      </w:r>
      <w:r w:rsidRPr="0025752D">
        <w:rPr>
          <w:rFonts w:eastAsia="Times New Roman"/>
          <w:szCs w:val="24"/>
        </w:rPr>
        <w:t xml:space="preserve">ενημερότητα παλιά και όχι όπου </w:t>
      </w:r>
      <w:r>
        <w:rPr>
          <w:rFonts w:eastAsia="Times New Roman"/>
          <w:szCs w:val="24"/>
        </w:rPr>
        <w:t xml:space="preserve">βρίσκονταν, </w:t>
      </w:r>
      <w:r w:rsidRPr="0025752D">
        <w:rPr>
          <w:rFonts w:eastAsia="Times New Roman"/>
          <w:szCs w:val="24"/>
        </w:rPr>
        <w:t xml:space="preserve">αλλά στο κέντρο της Αθήνας ούτε καν σε </w:t>
      </w:r>
      <w:r>
        <w:rPr>
          <w:rFonts w:eastAsia="Times New Roman"/>
          <w:szCs w:val="24"/>
        </w:rPr>
        <w:t>οποιοδήποτε</w:t>
      </w:r>
      <w:r w:rsidRPr="0025752D">
        <w:rPr>
          <w:rFonts w:eastAsia="Times New Roman"/>
          <w:szCs w:val="24"/>
        </w:rPr>
        <w:t xml:space="preserve"> μέ</w:t>
      </w:r>
      <w:r>
        <w:rPr>
          <w:rFonts w:eastAsia="Times New Roman"/>
          <w:szCs w:val="24"/>
        </w:rPr>
        <w:t>ρ</w:t>
      </w:r>
      <w:r w:rsidRPr="0025752D">
        <w:rPr>
          <w:rFonts w:eastAsia="Times New Roman"/>
          <w:szCs w:val="24"/>
        </w:rPr>
        <w:t>ος της χώρας</w:t>
      </w:r>
      <w:r>
        <w:rPr>
          <w:rFonts w:eastAsia="Times New Roman"/>
          <w:szCs w:val="24"/>
        </w:rPr>
        <w:t>.</w:t>
      </w:r>
      <w:r w:rsidRPr="0025752D">
        <w:rPr>
          <w:rFonts w:eastAsia="Times New Roman"/>
          <w:szCs w:val="24"/>
        </w:rPr>
        <w:t xml:space="preserve"> Όλα αυτά θα γίνονται από παντού</w:t>
      </w:r>
      <w:r>
        <w:rPr>
          <w:rFonts w:eastAsia="Times New Roman"/>
          <w:szCs w:val="24"/>
        </w:rPr>
        <w:t>,</w:t>
      </w:r>
      <w:r w:rsidRPr="0025752D">
        <w:rPr>
          <w:rFonts w:eastAsia="Times New Roman"/>
          <w:szCs w:val="24"/>
        </w:rPr>
        <w:t xml:space="preserve"> </w:t>
      </w:r>
    </w:p>
    <w:p w14:paraId="6A14AB5E"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Γ</w:t>
      </w:r>
      <w:r w:rsidRPr="0025752D">
        <w:rPr>
          <w:rFonts w:eastAsia="Times New Roman"/>
          <w:szCs w:val="24"/>
        </w:rPr>
        <w:t>ια να είναι ξεκάθαρο</w:t>
      </w:r>
      <w:r>
        <w:rPr>
          <w:rFonts w:eastAsia="Times New Roman"/>
          <w:szCs w:val="24"/>
        </w:rPr>
        <w:t>, όμως,</w:t>
      </w:r>
      <w:r w:rsidRPr="0025752D">
        <w:rPr>
          <w:rFonts w:eastAsia="Times New Roman"/>
          <w:szCs w:val="24"/>
        </w:rPr>
        <w:t xml:space="preserve"> αυτό που λέω </w:t>
      </w:r>
      <w:r>
        <w:rPr>
          <w:rFonts w:eastAsia="Times New Roman"/>
          <w:szCs w:val="24"/>
        </w:rPr>
        <w:t xml:space="preserve">επισημαίνω ότι κανένα </w:t>
      </w:r>
      <w:r w:rsidRPr="0025752D">
        <w:rPr>
          <w:rFonts w:eastAsia="Times New Roman"/>
          <w:szCs w:val="24"/>
        </w:rPr>
        <w:t>σημείο εξυπηρέτησης που</w:t>
      </w:r>
      <w:r>
        <w:rPr>
          <w:rFonts w:eastAsia="Times New Roman"/>
          <w:szCs w:val="24"/>
        </w:rPr>
        <w:t xml:space="preserve"> ή</w:t>
      </w:r>
      <w:r w:rsidRPr="0025752D">
        <w:rPr>
          <w:rFonts w:eastAsia="Times New Roman"/>
          <w:szCs w:val="24"/>
        </w:rPr>
        <w:t>δη</w:t>
      </w:r>
      <w:r>
        <w:rPr>
          <w:rFonts w:eastAsia="Times New Roman"/>
          <w:szCs w:val="24"/>
        </w:rPr>
        <w:t xml:space="preserve"> </w:t>
      </w:r>
      <w:r w:rsidRPr="0025752D">
        <w:rPr>
          <w:rFonts w:eastAsia="Times New Roman"/>
          <w:szCs w:val="24"/>
        </w:rPr>
        <w:t>υπάρχει δεν θα κατα</w:t>
      </w:r>
      <w:r w:rsidRPr="0025752D">
        <w:rPr>
          <w:rFonts w:eastAsia="Times New Roman"/>
          <w:szCs w:val="24"/>
        </w:rPr>
        <w:t>ργηθεί</w:t>
      </w:r>
      <w:r>
        <w:rPr>
          <w:rFonts w:eastAsia="Times New Roman"/>
          <w:szCs w:val="24"/>
        </w:rPr>
        <w:t>.</w:t>
      </w:r>
      <w:r w:rsidRPr="0025752D">
        <w:rPr>
          <w:rFonts w:eastAsia="Times New Roman"/>
          <w:szCs w:val="24"/>
        </w:rPr>
        <w:t xml:space="preserve"> Ενισχύονται τα υπάρχοντα </w:t>
      </w:r>
      <w:r>
        <w:rPr>
          <w:rFonts w:eastAsia="Times New Roman"/>
          <w:szCs w:val="24"/>
        </w:rPr>
        <w:t>και δεν θα χρειάζεται καν στο μέλλον να</w:t>
      </w:r>
      <w:r w:rsidRPr="0025752D">
        <w:rPr>
          <w:rFonts w:eastAsia="Times New Roman"/>
          <w:szCs w:val="24"/>
        </w:rPr>
        <w:t xml:space="preserve"> έχουμε αυτή την εικόνα που </w:t>
      </w:r>
      <w:r>
        <w:rPr>
          <w:rFonts w:eastAsia="Times New Roman"/>
          <w:szCs w:val="24"/>
        </w:rPr>
        <w:t xml:space="preserve">από τη μνήμη </w:t>
      </w:r>
      <w:r w:rsidRPr="0025752D">
        <w:rPr>
          <w:rFonts w:eastAsia="Times New Roman"/>
          <w:szCs w:val="24"/>
        </w:rPr>
        <w:t>διατηρούμε</w:t>
      </w:r>
      <w:r>
        <w:rPr>
          <w:rFonts w:eastAsia="Times New Roman"/>
          <w:szCs w:val="24"/>
        </w:rPr>
        <w:t>.</w:t>
      </w:r>
      <w:r w:rsidRPr="0025752D">
        <w:rPr>
          <w:rFonts w:eastAsia="Times New Roman"/>
          <w:szCs w:val="24"/>
        </w:rPr>
        <w:t xml:space="preserve"> Αλλάζουν τα πράγματα</w:t>
      </w:r>
      <w:r>
        <w:rPr>
          <w:rFonts w:eastAsia="Times New Roman"/>
          <w:szCs w:val="24"/>
        </w:rPr>
        <w:t>, δεν θα είναι έτσι τα πράγματα. Θ</w:t>
      </w:r>
      <w:r w:rsidRPr="0025752D">
        <w:rPr>
          <w:rFonts w:eastAsia="Times New Roman"/>
          <w:szCs w:val="24"/>
        </w:rPr>
        <w:t xml:space="preserve">α έχουμε την </w:t>
      </w:r>
      <w:r>
        <w:rPr>
          <w:rFonts w:eastAsia="Times New Roman"/>
          <w:szCs w:val="24"/>
        </w:rPr>
        <w:t>ηλεκτρονική</w:t>
      </w:r>
      <w:r w:rsidRPr="0025752D">
        <w:rPr>
          <w:rFonts w:eastAsia="Times New Roman"/>
          <w:szCs w:val="24"/>
        </w:rPr>
        <w:t xml:space="preserve"> κοινωνική ασφάλιση και όχι </w:t>
      </w:r>
      <w:r>
        <w:rPr>
          <w:rFonts w:eastAsia="Times New Roman"/>
          <w:szCs w:val="24"/>
        </w:rPr>
        <w:t>το χαρτί</w:t>
      </w:r>
      <w:r w:rsidRPr="0025752D">
        <w:rPr>
          <w:rFonts w:eastAsia="Times New Roman"/>
          <w:szCs w:val="24"/>
        </w:rPr>
        <w:t xml:space="preserve"> και την ταλαιπωρ</w:t>
      </w:r>
      <w:r w:rsidRPr="0025752D">
        <w:rPr>
          <w:rFonts w:eastAsia="Times New Roman"/>
          <w:szCs w:val="24"/>
        </w:rPr>
        <w:t xml:space="preserve">ία </w:t>
      </w:r>
      <w:r>
        <w:rPr>
          <w:rFonts w:eastAsia="Times New Roman"/>
          <w:szCs w:val="24"/>
        </w:rPr>
        <w:t>του</w:t>
      </w:r>
      <w:r w:rsidRPr="0025752D">
        <w:rPr>
          <w:rFonts w:eastAsia="Times New Roman"/>
          <w:szCs w:val="24"/>
        </w:rPr>
        <w:t xml:space="preserve"> ασφαλισμέν</w:t>
      </w:r>
      <w:r>
        <w:rPr>
          <w:rFonts w:eastAsia="Times New Roman"/>
          <w:szCs w:val="24"/>
        </w:rPr>
        <w:t>ου.</w:t>
      </w:r>
    </w:p>
    <w:p w14:paraId="6A14AB5F" w14:textId="77777777" w:rsidR="00EE1832" w:rsidRDefault="009476A9">
      <w:pPr>
        <w:spacing w:line="600" w:lineRule="auto"/>
        <w:ind w:firstLine="720"/>
        <w:contextualSpacing/>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3664C2">
        <w:rPr>
          <w:rFonts w:eastAsia="Times New Roman"/>
          <w:b/>
          <w:szCs w:val="24"/>
        </w:rPr>
        <w:t>:</w:t>
      </w:r>
      <w:r w:rsidRPr="003664C2">
        <w:rPr>
          <w:rFonts w:eastAsia="Times New Roman"/>
          <w:szCs w:val="24"/>
        </w:rPr>
        <w:t xml:space="preserve"> Κύριε </w:t>
      </w:r>
      <w:proofErr w:type="spellStart"/>
      <w:r w:rsidRPr="003664C2">
        <w:rPr>
          <w:rFonts w:eastAsia="Times New Roman"/>
          <w:szCs w:val="24"/>
        </w:rPr>
        <w:t>Σεβαστάκη</w:t>
      </w:r>
      <w:proofErr w:type="spellEnd"/>
      <w:r w:rsidRPr="003664C2">
        <w:rPr>
          <w:rFonts w:eastAsia="Times New Roman"/>
          <w:szCs w:val="24"/>
        </w:rPr>
        <w:t>, έχετε τον λόγο.</w:t>
      </w:r>
    </w:p>
    <w:p w14:paraId="6A14AB60" w14:textId="77777777" w:rsidR="00EE1832" w:rsidRDefault="009476A9">
      <w:pPr>
        <w:spacing w:line="600" w:lineRule="auto"/>
        <w:ind w:firstLine="720"/>
        <w:contextualSpacing/>
        <w:jc w:val="both"/>
        <w:rPr>
          <w:rFonts w:eastAsia="Times New Roman"/>
          <w:szCs w:val="24"/>
        </w:rPr>
      </w:pPr>
      <w:r w:rsidRPr="003664C2">
        <w:rPr>
          <w:rFonts w:eastAsia="Times New Roman"/>
          <w:b/>
          <w:szCs w:val="24"/>
        </w:rPr>
        <w:t>ΔΗΜΗΤΡΙΟΣ ΣΕΒΑΣΤΑΚΗΣ:</w:t>
      </w:r>
      <w:r>
        <w:rPr>
          <w:rFonts w:eastAsia="Times New Roman"/>
          <w:b/>
          <w:szCs w:val="24"/>
        </w:rPr>
        <w:t xml:space="preserve"> </w:t>
      </w:r>
      <w:r w:rsidRPr="003664C2">
        <w:rPr>
          <w:rFonts w:eastAsia="Times New Roman"/>
          <w:szCs w:val="24"/>
        </w:rPr>
        <w:t>Ε</w:t>
      </w:r>
      <w:r w:rsidRPr="0025752D">
        <w:rPr>
          <w:rFonts w:eastAsia="Times New Roman"/>
          <w:szCs w:val="24"/>
        </w:rPr>
        <w:t>υχαριστώ πολύ</w:t>
      </w:r>
      <w:r>
        <w:rPr>
          <w:rFonts w:eastAsia="Times New Roman"/>
          <w:szCs w:val="24"/>
        </w:rPr>
        <w:t>.</w:t>
      </w:r>
    </w:p>
    <w:p w14:paraId="6A14AB61" w14:textId="77777777" w:rsidR="00EE1832" w:rsidRDefault="009476A9">
      <w:pPr>
        <w:spacing w:line="600" w:lineRule="auto"/>
        <w:ind w:firstLine="720"/>
        <w:contextualSpacing/>
        <w:jc w:val="both"/>
        <w:rPr>
          <w:rFonts w:eastAsia="Times New Roman"/>
          <w:szCs w:val="24"/>
        </w:rPr>
      </w:pPr>
      <w:r>
        <w:rPr>
          <w:rFonts w:eastAsia="Times New Roman"/>
          <w:szCs w:val="24"/>
        </w:rPr>
        <w:t>Υ</w:t>
      </w:r>
      <w:r w:rsidRPr="0025752D">
        <w:rPr>
          <w:rFonts w:eastAsia="Times New Roman"/>
          <w:szCs w:val="24"/>
        </w:rPr>
        <w:t>ποθέτω</w:t>
      </w:r>
      <w:r>
        <w:rPr>
          <w:rFonts w:eastAsia="Times New Roman"/>
          <w:szCs w:val="24"/>
        </w:rPr>
        <w:t>,</w:t>
      </w:r>
      <w:r w:rsidRPr="0025752D">
        <w:rPr>
          <w:rFonts w:eastAsia="Times New Roman"/>
          <w:szCs w:val="24"/>
        </w:rPr>
        <w:t xml:space="preserve"> λοιπόν</w:t>
      </w:r>
      <w:r>
        <w:rPr>
          <w:rFonts w:eastAsia="Times New Roman"/>
          <w:szCs w:val="24"/>
        </w:rPr>
        <w:t>,</w:t>
      </w:r>
      <w:r w:rsidRPr="0025752D">
        <w:rPr>
          <w:rFonts w:eastAsia="Times New Roman"/>
          <w:szCs w:val="24"/>
        </w:rPr>
        <w:t xml:space="preserve"> ότι εφόσον είστε καθησυχαστικός και βεβαιωτικός </w:t>
      </w:r>
      <w:r>
        <w:rPr>
          <w:rFonts w:eastAsia="Times New Roman"/>
          <w:szCs w:val="24"/>
        </w:rPr>
        <w:t xml:space="preserve">πως </w:t>
      </w:r>
      <w:r w:rsidRPr="0025752D">
        <w:rPr>
          <w:rFonts w:eastAsia="Times New Roman"/>
          <w:szCs w:val="24"/>
        </w:rPr>
        <w:t xml:space="preserve">και </w:t>
      </w:r>
      <w:r>
        <w:rPr>
          <w:rFonts w:eastAsia="Times New Roman"/>
          <w:szCs w:val="24"/>
        </w:rPr>
        <w:t>οι</w:t>
      </w:r>
      <w:r w:rsidRPr="0025752D">
        <w:rPr>
          <w:rFonts w:eastAsia="Times New Roman"/>
          <w:szCs w:val="24"/>
        </w:rPr>
        <w:t xml:space="preserve"> δύο μονάδες για αυτό</w:t>
      </w:r>
      <w:r>
        <w:rPr>
          <w:rFonts w:eastAsia="Times New Roman"/>
          <w:szCs w:val="24"/>
        </w:rPr>
        <w:t>ν</w:t>
      </w:r>
      <w:r w:rsidRPr="0025752D">
        <w:rPr>
          <w:rFonts w:eastAsia="Times New Roman"/>
          <w:szCs w:val="24"/>
        </w:rPr>
        <w:t xml:space="preserve"> τον ιστορικό χρόνο και στο </w:t>
      </w:r>
      <w:proofErr w:type="spellStart"/>
      <w:r w:rsidRPr="0025752D">
        <w:rPr>
          <w:rFonts w:eastAsia="Times New Roman"/>
          <w:szCs w:val="24"/>
        </w:rPr>
        <w:t>Καρ</w:t>
      </w:r>
      <w:r w:rsidRPr="0025752D">
        <w:rPr>
          <w:rFonts w:eastAsia="Times New Roman"/>
          <w:szCs w:val="24"/>
        </w:rPr>
        <w:t>λόβασι</w:t>
      </w:r>
      <w:proofErr w:type="spellEnd"/>
      <w:r w:rsidRPr="0025752D">
        <w:rPr>
          <w:rFonts w:eastAsia="Times New Roman"/>
          <w:szCs w:val="24"/>
        </w:rPr>
        <w:t xml:space="preserve"> </w:t>
      </w:r>
      <w:r>
        <w:rPr>
          <w:rFonts w:eastAsia="Times New Roman"/>
          <w:szCs w:val="24"/>
        </w:rPr>
        <w:t>δηλαδή</w:t>
      </w:r>
      <w:r w:rsidRPr="0025752D">
        <w:rPr>
          <w:rFonts w:eastAsia="Times New Roman"/>
          <w:szCs w:val="24"/>
        </w:rPr>
        <w:t xml:space="preserve"> και στον </w:t>
      </w:r>
      <w:proofErr w:type="spellStart"/>
      <w:r w:rsidRPr="0025752D">
        <w:rPr>
          <w:rFonts w:eastAsia="Times New Roman"/>
          <w:szCs w:val="24"/>
        </w:rPr>
        <w:t>Εύδηλο</w:t>
      </w:r>
      <w:proofErr w:type="spellEnd"/>
      <w:r w:rsidRPr="0025752D">
        <w:rPr>
          <w:rFonts w:eastAsia="Times New Roman"/>
          <w:szCs w:val="24"/>
        </w:rPr>
        <w:t xml:space="preserve"> θα παραμείνουν σε λειτουργία</w:t>
      </w:r>
      <w:r>
        <w:rPr>
          <w:rFonts w:eastAsia="Times New Roman"/>
          <w:szCs w:val="24"/>
        </w:rPr>
        <w:t>.</w:t>
      </w:r>
    </w:p>
    <w:p w14:paraId="6A14AB62" w14:textId="77777777" w:rsidR="00EE1832" w:rsidRDefault="009476A9">
      <w:pPr>
        <w:spacing w:line="600" w:lineRule="auto"/>
        <w:ind w:firstLine="720"/>
        <w:contextualSpacing/>
        <w:jc w:val="both"/>
        <w:rPr>
          <w:rFonts w:eastAsia="Times New Roman"/>
          <w:szCs w:val="24"/>
        </w:rPr>
      </w:pPr>
      <w:r>
        <w:rPr>
          <w:rFonts w:eastAsia="Times New Roman"/>
          <w:szCs w:val="24"/>
        </w:rPr>
        <w:t>Όμως, ν</w:t>
      </w:r>
      <w:r w:rsidRPr="0025752D">
        <w:rPr>
          <w:rFonts w:eastAsia="Times New Roman"/>
          <w:szCs w:val="24"/>
        </w:rPr>
        <w:t xml:space="preserve">α επισημάνω το εξής ότι σε αυτή τη φάση ένα μεγάλο μέρος των ασφαλισμένων </w:t>
      </w:r>
      <w:r>
        <w:rPr>
          <w:rFonts w:eastAsia="Times New Roman"/>
          <w:szCs w:val="24"/>
        </w:rPr>
        <w:t xml:space="preserve">δεν έχει την </w:t>
      </w:r>
      <w:r w:rsidRPr="0025752D">
        <w:rPr>
          <w:rFonts w:eastAsia="Times New Roman"/>
          <w:szCs w:val="24"/>
        </w:rPr>
        <w:t>ψηφιακή</w:t>
      </w:r>
      <w:r>
        <w:rPr>
          <w:rFonts w:eastAsia="Times New Roman"/>
          <w:szCs w:val="24"/>
        </w:rPr>
        <w:t>,</w:t>
      </w:r>
      <w:r w:rsidRPr="0025752D">
        <w:rPr>
          <w:rFonts w:eastAsia="Times New Roman"/>
          <w:szCs w:val="24"/>
        </w:rPr>
        <w:t xml:space="preserve"> τη διαδικτυακή κουλτούρα και ξέρετε πολύ καλά ότι για την ώρα </w:t>
      </w:r>
      <w:r>
        <w:rPr>
          <w:rFonts w:eastAsia="Times New Roman"/>
          <w:szCs w:val="24"/>
        </w:rPr>
        <w:t>σ</w:t>
      </w:r>
      <w:r w:rsidRPr="0025752D">
        <w:rPr>
          <w:rFonts w:eastAsia="Times New Roman"/>
          <w:szCs w:val="24"/>
        </w:rPr>
        <w:t>το κοινό που απε</w:t>
      </w:r>
      <w:r>
        <w:rPr>
          <w:rFonts w:eastAsia="Times New Roman"/>
          <w:szCs w:val="24"/>
        </w:rPr>
        <w:t xml:space="preserve">υθύνονται και </w:t>
      </w:r>
      <w:r>
        <w:rPr>
          <w:rFonts w:eastAsia="Times New Roman"/>
          <w:szCs w:val="24"/>
        </w:rPr>
        <w:t>χρειάζεται βοήθεια</w:t>
      </w:r>
      <w:r w:rsidRPr="0025752D">
        <w:rPr>
          <w:rFonts w:eastAsia="Times New Roman"/>
          <w:szCs w:val="24"/>
        </w:rPr>
        <w:t xml:space="preserve"> δεν μπορεί να </w:t>
      </w:r>
      <w:r w:rsidRPr="0025752D">
        <w:rPr>
          <w:rFonts w:eastAsia="Times New Roman"/>
          <w:szCs w:val="24"/>
        </w:rPr>
        <w:lastRenderedPageBreak/>
        <w:t>συσχετιστεί με την υπηρεσία διαδικτυακά</w:t>
      </w:r>
      <w:r>
        <w:rPr>
          <w:rFonts w:eastAsia="Times New Roman"/>
          <w:szCs w:val="24"/>
        </w:rPr>
        <w:t>. Ε</w:t>
      </w:r>
      <w:r w:rsidRPr="00465E1F">
        <w:rPr>
          <w:rFonts w:eastAsia="Times New Roman"/>
          <w:szCs w:val="24"/>
        </w:rPr>
        <w:t>ίναι και η σ</w:t>
      </w:r>
      <w:r>
        <w:rPr>
          <w:rFonts w:eastAsia="Times New Roman"/>
          <w:szCs w:val="24"/>
        </w:rPr>
        <w:t>υσσωρευμένη ανασφάλεια που έχει. Θ</w:t>
      </w:r>
      <w:r w:rsidRPr="00465E1F">
        <w:rPr>
          <w:rFonts w:eastAsia="Times New Roman"/>
          <w:szCs w:val="24"/>
        </w:rPr>
        <w:t>έλει τον υπάλληλο</w:t>
      </w:r>
      <w:r>
        <w:rPr>
          <w:rFonts w:eastAsia="Times New Roman"/>
          <w:szCs w:val="24"/>
        </w:rPr>
        <w:t>,</w:t>
      </w:r>
      <w:r w:rsidRPr="00465E1F">
        <w:rPr>
          <w:rFonts w:eastAsia="Times New Roman"/>
          <w:szCs w:val="24"/>
        </w:rPr>
        <w:t xml:space="preserve"> θέλει τη συγκεκριμένη απάντηση</w:t>
      </w:r>
      <w:r>
        <w:rPr>
          <w:rFonts w:eastAsia="Times New Roman"/>
          <w:szCs w:val="24"/>
        </w:rPr>
        <w:t>.</w:t>
      </w:r>
      <w:r w:rsidRPr="00465E1F">
        <w:rPr>
          <w:rFonts w:eastAsia="Times New Roman"/>
          <w:szCs w:val="24"/>
        </w:rPr>
        <w:t xml:space="preserve"> </w:t>
      </w:r>
    </w:p>
    <w:p w14:paraId="6A14AB63" w14:textId="77777777" w:rsidR="00EE1832" w:rsidRDefault="009476A9">
      <w:pPr>
        <w:spacing w:line="600" w:lineRule="auto"/>
        <w:ind w:firstLine="720"/>
        <w:contextualSpacing/>
        <w:jc w:val="both"/>
        <w:rPr>
          <w:rFonts w:eastAsia="Times New Roman"/>
          <w:color w:val="000000" w:themeColor="text1"/>
          <w:szCs w:val="24"/>
        </w:rPr>
      </w:pPr>
      <w:r w:rsidRPr="00F2130B">
        <w:rPr>
          <w:rFonts w:eastAsia="Times New Roman"/>
          <w:color w:val="000000" w:themeColor="text1"/>
          <w:szCs w:val="24"/>
        </w:rPr>
        <w:t xml:space="preserve">Όντως, είναι προφανές ότι αυτό είναι </w:t>
      </w:r>
      <w:proofErr w:type="spellStart"/>
      <w:r w:rsidRPr="00F2130B">
        <w:rPr>
          <w:rFonts w:eastAsia="Times New Roman"/>
          <w:color w:val="000000" w:themeColor="text1"/>
          <w:szCs w:val="24"/>
        </w:rPr>
        <w:t>υπερβάσιμο</w:t>
      </w:r>
      <w:proofErr w:type="spellEnd"/>
      <w:r w:rsidRPr="00F2130B">
        <w:rPr>
          <w:rFonts w:eastAsia="Times New Roman"/>
          <w:color w:val="000000" w:themeColor="text1"/>
          <w:szCs w:val="24"/>
        </w:rPr>
        <w:t xml:space="preserve">, ότι πάμε προς μία διαδικτυακή </w:t>
      </w:r>
      <w:r w:rsidRPr="00F2130B">
        <w:rPr>
          <w:rFonts w:eastAsia="Times New Roman"/>
          <w:color w:val="000000" w:themeColor="text1"/>
          <w:szCs w:val="24"/>
        </w:rPr>
        <w:t>διοίκηση. Είναι πολύ σημαντική εξέλιξη αυτή. Θα κάνει τεράστια οικονομία και στους χρόνους. Σε αυτή την περίοδο, όμως, υπάρχει αυτή η ιδιοτυπία. Υπάρχουν μεγάλες ηλικίες και υπάρχει</w:t>
      </w:r>
      <w:r w:rsidRPr="00F2130B">
        <w:rPr>
          <w:rFonts w:eastAsia="Times New Roman"/>
          <w:color w:val="000000" w:themeColor="text1"/>
          <w:szCs w:val="24"/>
        </w:rPr>
        <w:t xml:space="preserve"> </w:t>
      </w:r>
      <w:r w:rsidRPr="00F2130B">
        <w:rPr>
          <w:rFonts w:eastAsia="Times New Roman"/>
          <w:color w:val="000000" w:themeColor="text1"/>
          <w:szCs w:val="24"/>
        </w:rPr>
        <w:t>έλλειψη ψηφιακής διαδικτυακής κουλτούρας.</w:t>
      </w:r>
    </w:p>
    <w:p w14:paraId="6A14AB64" w14:textId="77777777" w:rsidR="00EE1832" w:rsidRDefault="009476A9">
      <w:pPr>
        <w:spacing w:line="600" w:lineRule="auto"/>
        <w:ind w:firstLine="720"/>
        <w:contextualSpacing/>
        <w:jc w:val="both"/>
        <w:rPr>
          <w:rFonts w:eastAsia="Times New Roman"/>
          <w:szCs w:val="24"/>
        </w:rPr>
      </w:pPr>
      <w:r w:rsidRPr="00F2130B">
        <w:rPr>
          <w:rFonts w:eastAsia="Times New Roman"/>
          <w:color w:val="000000" w:themeColor="text1"/>
          <w:szCs w:val="24"/>
        </w:rPr>
        <w:t>Ήθελα να σας υπογραμμίσω, για να</w:t>
      </w:r>
      <w:r w:rsidRPr="00F2130B">
        <w:rPr>
          <w:rFonts w:eastAsia="Times New Roman"/>
          <w:color w:val="000000" w:themeColor="text1"/>
          <w:szCs w:val="24"/>
        </w:rPr>
        <w:t xml:space="preserve"> μη φανεί ότι είναι σχολαστικισμός ή </w:t>
      </w:r>
      <w:r w:rsidRPr="00465E1F">
        <w:rPr>
          <w:rFonts w:eastAsia="Times New Roman"/>
          <w:szCs w:val="24"/>
        </w:rPr>
        <w:t xml:space="preserve">υπερβολή </w:t>
      </w:r>
      <w:r>
        <w:rPr>
          <w:rFonts w:eastAsia="Times New Roman"/>
          <w:szCs w:val="24"/>
        </w:rPr>
        <w:t>η</w:t>
      </w:r>
      <w:r w:rsidRPr="00465E1F">
        <w:rPr>
          <w:rFonts w:eastAsia="Times New Roman"/>
          <w:szCs w:val="24"/>
        </w:rPr>
        <w:t xml:space="preserve"> αγωνία να υπάρχει</w:t>
      </w:r>
      <w:r>
        <w:rPr>
          <w:rFonts w:eastAsia="Times New Roman"/>
          <w:szCs w:val="24"/>
        </w:rPr>
        <w:t>,</w:t>
      </w:r>
      <w:r w:rsidRPr="00465E1F">
        <w:rPr>
          <w:rFonts w:eastAsia="Times New Roman"/>
          <w:szCs w:val="24"/>
        </w:rPr>
        <w:t xml:space="preserve"> κατά </w:t>
      </w:r>
      <w:r w:rsidRPr="00465E1F">
        <w:rPr>
          <w:rFonts w:eastAsia="Times New Roman"/>
          <w:szCs w:val="24"/>
        </w:rPr>
        <w:t>κάποιο</w:t>
      </w:r>
      <w:r>
        <w:rPr>
          <w:rFonts w:eastAsia="Times New Roman"/>
          <w:szCs w:val="24"/>
        </w:rPr>
        <w:t>ν</w:t>
      </w:r>
      <w:r w:rsidRPr="00465E1F">
        <w:rPr>
          <w:rFonts w:eastAsia="Times New Roman"/>
          <w:szCs w:val="24"/>
        </w:rPr>
        <w:t xml:space="preserve"> τρόπο</w:t>
      </w:r>
      <w:r>
        <w:rPr>
          <w:rFonts w:eastAsia="Times New Roman"/>
          <w:szCs w:val="24"/>
        </w:rPr>
        <w:t>,</w:t>
      </w:r>
      <w:r w:rsidRPr="00465E1F">
        <w:rPr>
          <w:rFonts w:eastAsia="Times New Roman"/>
          <w:szCs w:val="24"/>
        </w:rPr>
        <w:t xml:space="preserve"> ένα </w:t>
      </w:r>
      <w:r>
        <w:rPr>
          <w:rFonts w:eastAsia="Times New Roman"/>
          <w:szCs w:val="24"/>
        </w:rPr>
        <w:t xml:space="preserve">«επίνειο» </w:t>
      </w:r>
      <w:r w:rsidRPr="00465E1F">
        <w:rPr>
          <w:rFonts w:eastAsia="Times New Roman"/>
          <w:szCs w:val="24"/>
        </w:rPr>
        <w:t>της υπηρεσίας σε διασπορά</w:t>
      </w:r>
      <w:r>
        <w:rPr>
          <w:rFonts w:eastAsia="Times New Roman"/>
          <w:szCs w:val="24"/>
        </w:rPr>
        <w:t>,</w:t>
      </w:r>
      <w:r w:rsidRPr="00465E1F">
        <w:rPr>
          <w:rFonts w:eastAsia="Times New Roman"/>
          <w:szCs w:val="24"/>
        </w:rPr>
        <w:t xml:space="preserve"> </w:t>
      </w:r>
      <w:r>
        <w:rPr>
          <w:rFonts w:eastAsia="Times New Roman"/>
          <w:szCs w:val="24"/>
        </w:rPr>
        <w:t xml:space="preserve">στο </w:t>
      </w:r>
      <w:proofErr w:type="spellStart"/>
      <w:r>
        <w:rPr>
          <w:rFonts w:eastAsia="Times New Roman"/>
          <w:szCs w:val="24"/>
        </w:rPr>
        <w:t>Καρλόβασι</w:t>
      </w:r>
      <w:proofErr w:type="spellEnd"/>
      <w:r w:rsidRPr="00465E1F">
        <w:rPr>
          <w:rFonts w:eastAsia="Times New Roman"/>
          <w:szCs w:val="24"/>
        </w:rPr>
        <w:t xml:space="preserve"> και στον </w:t>
      </w:r>
      <w:proofErr w:type="spellStart"/>
      <w:r>
        <w:rPr>
          <w:rFonts w:eastAsia="Times New Roman"/>
          <w:szCs w:val="24"/>
        </w:rPr>
        <w:t>Ε</w:t>
      </w:r>
      <w:r w:rsidRPr="00465E1F">
        <w:rPr>
          <w:rFonts w:eastAsia="Times New Roman"/>
          <w:szCs w:val="24"/>
        </w:rPr>
        <w:t>ύδηλο</w:t>
      </w:r>
      <w:proofErr w:type="spellEnd"/>
      <w:r>
        <w:rPr>
          <w:rFonts w:eastAsia="Times New Roman"/>
          <w:szCs w:val="24"/>
        </w:rPr>
        <w:t>,</w:t>
      </w:r>
      <w:r w:rsidRPr="00465E1F">
        <w:rPr>
          <w:rFonts w:eastAsia="Times New Roman"/>
          <w:szCs w:val="24"/>
        </w:rPr>
        <w:t xml:space="preserve"> ότι τα νησιά διακόπτ</w:t>
      </w:r>
      <w:r>
        <w:rPr>
          <w:rFonts w:eastAsia="Times New Roman"/>
          <w:szCs w:val="24"/>
        </w:rPr>
        <w:t>ον</w:t>
      </w:r>
      <w:r w:rsidRPr="00465E1F">
        <w:rPr>
          <w:rFonts w:eastAsia="Times New Roman"/>
          <w:szCs w:val="24"/>
        </w:rPr>
        <w:t>ται από μεγάλους ορεινούς όγκους</w:t>
      </w:r>
      <w:r>
        <w:rPr>
          <w:rFonts w:eastAsia="Times New Roman"/>
          <w:szCs w:val="24"/>
        </w:rPr>
        <w:t xml:space="preserve"> και</w:t>
      </w:r>
      <w:r w:rsidRPr="00465E1F">
        <w:rPr>
          <w:rFonts w:eastAsia="Times New Roman"/>
          <w:szCs w:val="24"/>
        </w:rPr>
        <w:t xml:space="preserve"> έχουμε </w:t>
      </w:r>
      <w:r>
        <w:rPr>
          <w:rFonts w:eastAsia="Times New Roman"/>
          <w:szCs w:val="24"/>
        </w:rPr>
        <w:t>δ</w:t>
      </w:r>
      <w:r w:rsidRPr="00465E1F">
        <w:rPr>
          <w:rFonts w:eastAsia="Times New Roman"/>
          <w:szCs w:val="24"/>
        </w:rPr>
        <w:t>ιασπορά και μάλιστα ισόρροπη τ</w:t>
      </w:r>
      <w:r w:rsidRPr="00465E1F">
        <w:rPr>
          <w:rFonts w:eastAsia="Times New Roman"/>
          <w:szCs w:val="24"/>
        </w:rPr>
        <w:t>ων οικιστικών δομών</w:t>
      </w:r>
      <w:r>
        <w:rPr>
          <w:rFonts w:eastAsia="Times New Roman"/>
          <w:szCs w:val="24"/>
        </w:rPr>
        <w:t>.</w:t>
      </w:r>
      <w:r w:rsidRPr="00465E1F">
        <w:rPr>
          <w:rFonts w:eastAsia="Times New Roman"/>
          <w:szCs w:val="24"/>
        </w:rPr>
        <w:t xml:space="preserve"> </w:t>
      </w:r>
      <w:r>
        <w:rPr>
          <w:rFonts w:eastAsia="Times New Roman"/>
          <w:szCs w:val="24"/>
        </w:rPr>
        <w:t>Π</w:t>
      </w:r>
      <w:r w:rsidRPr="00465E1F">
        <w:rPr>
          <w:rFonts w:eastAsia="Times New Roman"/>
          <w:szCs w:val="24"/>
        </w:rPr>
        <w:t>ληθυσμιακά</w:t>
      </w:r>
      <w:r>
        <w:rPr>
          <w:rFonts w:eastAsia="Times New Roman"/>
          <w:szCs w:val="24"/>
        </w:rPr>
        <w:t xml:space="preserve">, δηλαδή, έχουμε </w:t>
      </w:r>
      <w:r>
        <w:rPr>
          <w:rFonts w:eastAsia="Times New Roman"/>
          <w:szCs w:val="24"/>
        </w:rPr>
        <w:t>«</w:t>
      </w:r>
      <w:proofErr w:type="spellStart"/>
      <w:r>
        <w:rPr>
          <w:rFonts w:eastAsia="Times New Roman"/>
          <w:szCs w:val="24"/>
        </w:rPr>
        <w:t>πολυχασμένες</w:t>
      </w:r>
      <w:proofErr w:type="spellEnd"/>
      <w:r>
        <w:rPr>
          <w:rFonts w:eastAsia="Times New Roman"/>
          <w:szCs w:val="24"/>
        </w:rPr>
        <w:t>»</w:t>
      </w:r>
      <w:r>
        <w:rPr>
          <w:rFonts w:eastAsia="Times New Roman"/>
          <w:szCs w:val="24"/>
        </w:rPr>
        <w:t xml:space="preserve"> κοινωνίες</w:t>
      </w:r>
      <w:r w:rsidRPr="00465E1F">
        <w:rPr>
          <w:rFonts w:eastAsia="Times New Roman"/>
          <w:szCs w:val="24"/>
        </w:rPr>
        <w:t xml:space="preserve"> και </w:t>
      </w:r>
      <w:r>
        <w:rPr>
          <w:rFonts w:eastAsia="Times New Roman"/>
          <w:szCs w:val="24"/>
        </w:rPr>
        <w:t>ε</w:t>
      </w:r>
      <w:r w:rsidRPr="00465E1F">
        <w:rPr>
          <w:rFonts w:eastAsia="Times New Roman"/>
          <w:szCs w:val="24"/>
        </w:rPr>
        <w:t>πομένως η διασπορά των υπηρεσιών βοηθάει πάρα πολύ στον χρόνο</w:t>
      </w:r>
      <w:r>
        <w:rPr>
          <w:rFonts w:eastAsia="Times New Roman"/>
          <w:szCs w:val="24"/>
        </w:rPr>
        <w:t>,</w:t>
      </w:r>
      <w:r w:rsidRPr="00465E1F">
        <w:rPr>
          <w:rFonts w:eastAsia="Times New Roman"/>
          <w:szCs w:val="24"/>
        </w:rPr>
        <w:t xml:space="preserve"> που αφορά και την εξυπηρέτηση του πολίτη και τους ελέγχους</w:t>
      </w:r>
      <w:r>
        <w:rPr>
          <w:rFonts w:eastAsia="Times New Roman"/>
          <w:szCs w:val="24"/>
        </w:rPr>
        <w:t>.</w:t>
      </w:r>
      <w:r w:rsidRPr="00465E1F">
        <w:rPr>
          <w:rFonts w:eastAsia="Times New Roman"/>
          <w:szCs w:val="24"/>
        </w:rPr>
        <w:t xml:space="preserve"> </w:t>
      </w:r>
      <w:r>
        <w:rPr>
          <w:rFonts w:eastAsia="Times New Roman"/>
          <w:szCs w:val="24"/>
        </w:rPr>
        <w:t>Α</w:t>
      </w:r>
      <w:r w:rsidRPr="00465E1F">
        <w:rPr>
          <w:rFonts w:eastAsia="Times New Roman"/>
          <w:szCs w:val="24"/>
        </w:rPr>
        <w:t>υτή η διάσταση είναι πολύ σημαντική</w:t>
      </w:r>
      <w:r>
        <w:rPr>
          <w:rFonts w:eastAsia="Times New Roman"/>
          <w:szCs w:val="24"/>
        </w:rPr>
        <w:t>.</w:t>
      </w:r>
    </w:p>
    <w:p w14:paraId="6A14AB65"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 xml:space="preserve">Έχουμε </w:t>
      </w:r>
      <w:r w:rsidRPr="00465E1F">
        <w:rPr>
          <w:rFonts w:eastAsia="Times New Roman"/>
          <w:szCs w:val="24"/>
        </w:rPr>
        <w:t>μερικές φ</w:t>
      </w:r>
      <w:r w:rsidRPr="00465E1F">
        <w:rPr>
          <w:rFonts w:eastAsia="Times New Roman"/>
          <w:szCs w:val="24"/>
        </w:rPr>
        <w:t>ορές την αντίληψη να ερμηνεύου</w:t>
      </w:r>
      <w:r>
        <w:rPr>
          <w:rFonts w:eastAsia="Times New Roman"/>
          <w:szCs w:val="24"/>
        </w:rPr>
        <w:t>με</w:t>
      </w:r>
      <w:r w:rsidRPr="00465E1F">
        <w:rPr>
          <w:rFonts w:eastAsia="Times New Roman"/>
          <w:szCs w:val="24"/>
        </w:rPr>
        <w:t xml:space="preserve"> τις </w:t>
      </w:r>
      <w:r w:rsidRPr="00465E1F">
        <w:rPr>
          <w:rFonts w:eastAsia="Times New Roman"/>
          <w:szCs w:val="24"/>
        </w:rPr>
        <w:t>περιφέρει</w:t>
      </w:r>
      <w:r>
        <w:rPr>
          <w:rFonts w:eastAsia="Times New Roman"/>
          <w:szCs w:val="24"/>
        </w:rPr>
        <w:t>ε</w:t>
      </w:r>
      <w:r w:rsidRPr="00465E1F">
        <w:rPr>
          <w:rFonts w:eastAsia="Times New Roman"/>
          <w:szCs w:val="24"/>
        </w:rPr>
        <w:t>ς</w:t>
      </w:r>
      <w:r>
        <w:rPr>
          <w:rFonts w:eastAsia="Times New Roman"/>
          <w:szCs w:val="24"/>
        </w:rPr>
        <w:t>,</w:t>
      </w:r>
      <w:r w:rsidRPr="00465E1F">
        <w:rPr>
          <w:rFonts w:eastAsia="Times New Roman"/>
          <w:szCs w:val="24"/>
        </w:rPr>
        <w:t xml:space="preserve"> τ</w:t>
      </w:r>
      <w:r>
        <w:rPr>
          <w:rFonts w:eastAsia="Times New Roman"/>
          <w:szCs w:val="24"/>
        </w:rPr>
        <w:t>ις</w:t>
      </w:r>
      <w:r w:rsidRPr="00465E1F">
        <w:rPr>
          <w:rFonts w:eastAsia="Times New Roman"/>
          <w:szCs w:val="24"/>
        </w:rPr>
        <w:t xml:space="preserve"> επαρχίες</w:t>
      </w:r>
      <w:r>
        <w:rPr>
          <w:rFonts w:eastAsia="Times New Roman"/>
          <w:szCs w:val="24"/>
        </w:rPr>
        <w:t>,</w:t>
      </w:r>
      <w:r w:rsidRPr="00465E1F">
        <w:rPr>
          <w:rFonts w:eastAsia="Times New Roman"/>
          <w:szCs w:val="24"/>
        </w:rPr>
        <w:t xml:space="preserve"> τα νησιά</w:t>
      </w:r>
      <w:r>
        <w:rPr>
          <w:rFonts w:eastAsia="Times New Roman"/>
          <w:szCs w:val="24"/>
        </w:rPr>
        <w:t>,</w:t>
      </w:r>
      <w:r w:rsidRPr="00465E1F">
        <w:rPr>
          <w:rFonts w:eastAsia="Times New Roman"/>
          <w:szCs w:val="24"/>
        </w:rPr>
        <w:t xml:space="preserve"> με το χάρτη της </w:t>
      </w:r>
      <w:proofErr w:type="spellStart"/>
      <w:r w:rsidRPr="00465E1F">
        <w:rPr>
          <w:rFonts w:eastAsia="Times New Roman"/>
          <w:szCs w:val="24"/>
        </w:rPr>
        <w:t>Google</w:t>
      </w:r>
      <w:proofErr w:type="spellEnd"/>
      <w:r>
        <w:rPr>
          <w:rFonts w:eastAsia="Times New Roman"/>
          <w:szCs w:val="24"/>
        </w:rPr>
        <w:t>.</w:t>
      </w:r>
      <w:r w:rsidRPr="00465E1F">
        <w:rPr>
          <w:rFonts w:eastAsia="Times New Roman"/>
          <w:szCs w:val="24"/>
        </w:rPr>
        <w:t xml:space="preserve"> </w:t>
      </w:r>
      <w:r>
        <w:rPr>
          <w:rFonts w:eastAsia="Times New Roman"/>
          <w:szCs w:val="24"/>
        </w:rPr>
        <w:t>Δ</w:t>
      </w:r>
      <w:r w:rsidRPr="00465E1F">
        <w:rPr>
          <w:rFonts w:eastAsia="Times New Roman"/>
          <w:szCs w:val="24"/>
        </w:rPr>
        <w:t>εν είναι έτσι</w:t>
      </w:r>
      <w:r>
        <w:rPr>
          <w:rFonts w:eastAsia="Times New Roman"/>
          <w:szCs w:val="24"/>
        </w:rPr>
        <w:t>.</w:t>
      </w:r>
      <w:r w:rsidRPr="00465E1F">
        <w:rPr>
          <w:rFonts w:eastAsia="Times New Roman"/>
          <w:szCs w:val="24"/>
        </w:rPr>
        <w:t xml:space="preserve"> </w:t>
      </w:r>
      <w:r>
        <w:rPr>
          <w:rFonts w:eastAsia="Times New Roman"/>
          <w:szCs w:val="24"/>
        </w:rPr>
        <w:t>Η</w:t>
      </w:r>
      <w:r w:rsidRPr="00465E1F">
        <w:rPr>
          <w:rFonts w:eastAsia="Times New Roman"/>
          <w:szCs w:val="24"/>
        </w:rPr>
        <w:t xml:space="preserve"> πραγματικότητα έχει δύσκολα ορεινά οδικά δίκτυα </w:t>
      </w:r>
      <w:r>
        <w:rPr>
          <w:rFonts w:eastAsia="Times New Roman"/>
          <w:szCs w:val="24"/>
        </w:rPr>
        <w:t>-</w:t>
      </w:r>
      <w:r w:rsidRPr="00465E1F">
        <w:rPr>
          <w:rFonts w:eastAsia="Times New Roman"/>
          <w:szCs w:val="24"/>
        </w:rPr>
        <w:t xml:space="preserve">από τη </w:t>
      </w:r>
      <w:r>
        <w:rPr>
          <w:rFonts w:eastAsia="Times New Roman"/>
          <w:szCs w:val="24"/>
        </w:rPr>
        <w:t xml:space="preserve">ΜΟΜΑ, </w:t>
      </w:r>
      <w:r w:rsidRPr="00465E1F">
        <w:rPr>
          <w:rFonts w:eastAsia="Times New Roman"/>
          <w:szCs w:val="24"/>
        </w:rPr>
        <w:t xml:space="preserve">αν θυμάστε </w:t>
      </w:r>
      <w:r>
        <w:rPr>
          <w:rFonts w:eastAsia="Times New Roman"/>
          <w:szCs w:val="24"/>
        </w:rPr>
        <w:t>κ</w:t>
      </w:r>
      <w:r w:rsidRPr="00465E1F">
        <w:rPr>
          <w:rFonts w:eastAsia="Times New Roman"/>
          <w:szCs w:val="24"/>
        </w:rPr>
        <w:t>αλά</w:t>
      </w:r>
      <w:r>
        <w:rPr>
          <w:rFonts w:eastAsia="Times New Roman"/>
          <w:szCs w:val="24"/>
        </w:rPr>
        <w:t>,</w:t>
      </w:r>
      <w:r w:rsidRPr="00465E1F">
        <w:rPr>
          <w:rFonts w:eastAsia="Times New Roman"/>
          <w:szCs w:val="24"/>
        </w:rPr>
        <w:t xml:space="preserve"> προφανώς θα θυμάστε</w:t>
      </w:r>
      <w:r>
        <w:rPr>
          <w:rFonts w:eastAsia="Times New Roman"/>
          <w:szCs w:val="24"/>
        </w:rPr>
        <w:t>, η</w:t>
      </w:r>
      <w:r w:rsidRPr="00465E1F">
        <w:rPr>
          <w:rFonts w:eastAsia="Times New Roman"/>
          <w:szCs w:val="24"/>
        </w:rPr>
        <w:t xml:space="preserve"> ηλικία μας είναι κοντινή</w:t>
      </w:r>
      <w:r>
        <w:rPr>
          <w:rFonts w:eastAsia="Times New Roman"/>
          <w:szCs w:val="24"/>
        </w:rPr>
        <w:t xml:space="preserve">- </w:t>
      </w:r>
      <w:r w:rsidRPr="00465E1F">
        <w:rPr>
          <w:rFonts w:eastAsia="Times New Roman"/>
          <w:szCs w:val="24"/>
        </w:rPr>
        <w:t>χαράξεις που</w:t>
      </w:r>
      <w:r w:rsidRPr="00465E1F">
        <w:rPr>
          <w:rFonts w:eastAsia="Times New Roman"/>
          <w:szCs w:val="24"/>
        </w:rPr>
        <w:t xml:space="preserve"> άκουγαν σε μία τελείως διαφορετική παραγωγική πραγματικότητα και αυτές εξακολουθούν να επιζούν</w:t>
      </w:r>
      <w:r>
        <w:rPr>
          <w:rFonts w:eastAsia="Times New Roman"/>
          <w:szCs w:val="24"/>
        </w:rPr>
        <w:t>.</w:t>
      </w:r>
      <w:r w:rsidRPr="00465E1F">
        <w:rPr>
          <w:rFonts w:eastAsia="Times New Roman"/>
          <w:szCs w:val="24"/>
        </w:rPr>
        <w:t xml:space="preserve"> </w:t>
      </w:r>
      <w:r>
        <w:rPr>
          <w:rFonts w:eastAsia="Times New Roman"/>
          <w:szCs w:val="24"/>
        </w:rPr>
        <w:t>Ε</w:t>
      </w:r>
      <w:r w:rsidRPr="00465E1F">
        <w:rPr>
          <w:rFonts w:eastAsia="Times New Roman"/>
          <w:szCs w:val="24"/>
        </w:rPr>
        <w:t>πομέν</w:t>
      </w:r>
      <w:r>
        <w:rPr>
          <w:rFonts w:eastAsia="Times New Roman"/>
          <w:szCs w:val="24"/>
        </w:rPr>
        <w:t>ω</w:t>
      </w:r>
      <w:r w:rsidRPr="00465E1F">
        <w:rPr>
          <w:rFonts w:eastAsia="Times New Roman"/>
          <w:szCs w:val="24"/>
        </w:rPr>
        <w:t xml:space="preserve">ς </w:t>
      </w:r>
      <w:r>
        <w:rPr>
          <w:rFonts w:eastAsia="Times New Roman"/>
          <w:szCs w:val="24"/>
        </w:rPr>
        <w:t xml:space="preserve">τα </w:t>
      </w:r>
      <w:r w:rsidRPr="00465E1F">
        <w:rPr>
          <w:rFonts w:eastAsia="Times New Roman"/>
          <w:szCs w:val="24"/>
        </w:rPr>
        <w:t xml:space="preserve">ταξίδια στο εσωτερικό των νησιωτικών συμπλεγμάτων </w:t>
      </w:r>
      <w:r>
        <w:rPr>
          <w:rFonts w:eastAsia="Times New Roman"/>
          <w:szCs w:val="24"/>
        </w:rPr>
        <w:t xml:space="preserve">είναι </w:t>
      </w:r>
      <w:r w:rsidRPr="00465E1F">
        <w:rPr>
          <w:rFonts w:eastAsia="Times New Roman"/>
          <w:szCs w:val="24"/>
        </w:rPr>
        <w:t>πάρα πολύ μεγάλα</w:t>
      </w:r>
      <w:r>
        <w:rPr>
          <w:rFonts w:eastAsia="Times New Roman"/>
          <w:szCs w:val="24"/>
        </w:rPr>
        <w:t>.</w:t>
      </w:r>
      <w:r w:rsidRPr="00465E1F">
        <w:rPr>
          <w:rFonts w:eastAsia="Times New Roman"/>
          <w:szCs w:val="24"/>
        </w:rPr>
        <w:t xml:space="preserve"> </w:t>
      </w:r>
    </w:p>
    <w:p w14:paraId="6A14AB66" w14:textId="77777777" w:rsidR="00EE1832" w:rsidRDefault="009476A9">
      <w:pPr>
        <w:spacing w:line="600" w:lineRule="auto"/>
        <w:ind w:firstLine="720"/>
        <w:contextualSpacing/>
        <w:jc w:val="both"/>
        <w:rPr>
          <w:rFonts w:eastAsia="Times New Roman"/>
          <w:szCs w:val="24"/>
        </w:rPr>
      </w:pPr>
      <w:r>
        <w:rPr>
          <w:rFonts w:eastAsia="Times New Roman"/>
          <w:szCs w:val="24"/>
        </w:rPr>
        <w:t>Θ</w:t>
      </w:r>
      <w:r w:rsidRPr="00465E1F">
        <w:rPr>
          <w:rFonts w:eastAsia="Times New Roman"/>
          <w:szCs w:val="24"/>
        </w:rPr>
        <w:t>εωρώ ότι είναι σε ένα</w:t>
      </w:r>
      <w:r>
        <w:rPr>
          <w:rFonts w:eastAsia="Times New Roman"/>
          <w:szCs w:val="24"/>
        </w:rPr>
        <w:t>ν</w:t>
      </w:r>
      <w:r w:rsidRPr="00465E1F">
        <w:rPr>
          <w:rFonts w:eastAsia="Times New Roman"/>
          <w:szCs w:val="24"/>
        </w:rPr>
        <w:t xml:space="preserve"> δρόμο </w:t>
      </w:r>
      <w:r>
        <w:rPr>
          <w:rFonts w:eastAsia="Times New Roman"/>
          <w:szCs w:val="24"/>
        </w:rPr>
        <w:t>ο</w:t>
      </w:r>
      <w:r w:rsidRPr="00465E1F">
        <w:rPr>
          <w:rFonts w:eastAsia="Times New Roman"/>
          <w:szCs w:val="24"/>
        </w:rPr>
        <w:t xml:space="preserve"> </w:t>
      </w:r>
      <w:proofErr w:type="spellStart"/>
      <w:r w:rsidRPr="00465E1F">
        <w:rPr>
          <w:rFonts w:eastAsia="Times New Roman"/>
          <w:szCs w:val="24"/>
        </w:rPr>
        <w:t>εξορθολογισμός</w:t>
      </w:r>
      <w:proofErr w:type="spellEnd"/>
      <w:r w:rsidRPr="00465E1F">
        <w:rPr>
          <w:rFonts w:eastAsia="Times New Roman"/>
          <w:szCs w:val="24"/>
        </w:rPr>
        <w:t xml:space="preserve"> του συστήματος</w:t>
      </w:r>
      <w:r>
        <w:rPr>
          <w:rFonts w:eastAsia="Times New Roman"/>
          <w:szCs w:val="24"/>
        </w:rPr>
        <w:t>.</w:t>
      </w:r>
      <w:r w:rsidRPr="00465E1F">
        <w:rPr>
          <w:rFonts w:eastAsia="Times New Roman"/>
          <w:szCs w:val="24"/>
        </w:rPr>
        <w:t xml:space="preserve"> </w:t>
      </w:r>
      <w:r>
        <w:rPr>
          <w:rFonts w:eastAsia="Times New Roman"/>
          <w:szCs w:val="24"/>
        </w:rPr>
        <w:t>Κ</w:t>
      </w:r>
      <w:r w:rsidRPr="00465E1F">
        <w:rPr>
          <w:rFonts w:eastAsia="Times New Roman"/>
          <w:szCs w:val="24"/>
        </w:rPr>
        <w:t>αι παίρν</w:t>
      </w:r>
      <w:r w:rsidRPr="00465E1F">
        <w:rPr>
          <w:rFonts w:eastAsia="Times New Roman"/>
          <w:szCs w:val="24"/>
        </w:rPr>
        <w:t>οντας αφορμή και</w:t>
      </w:r>
      <w:r>
        <w:rPr>
          <w:rFonts w:eastAsia="Times New Roman"/>
          <w:szCs w:val="24"/>
        </w:rPr>
        <w:t xml:space="preserve"> από</w:t>
      </w:r>
      <w:r w:rsidRPr="00465E1F">
        <w:rPr>
          <w:rFonts w:eastAsia="Times New Roman"/>
          <w:szCs w:val="24"/>
        </w:rPr>
        <w:t xml:space="preserve"> την προηγούμενη ερώτηση του συναδέλφου</w:t>
      </w:r>
      <w:r>
        <w:rPr>
          <w:rFonts w:eastAsia="Times New Roman"/>
          <w:szCs w:val="24"/>
        </w:rPr>
        <w:t>, ό</w:t>
      </w:r>
      <w:r w:rsidRPr="00465E1F">
        <w:rPr>
          <w:rFonts w:eastAsia="Times New Roman"/>
          <w:szCs w:val="24"/>
        </w:rPr>
        <w:t xml:space="preserve">ντως ήταν </w:t>
      </w:r>
      <w:r>
        <w:rPr>
          <w:rFonts w:eastAsia="Times New Roman"/>
          <w:szCs w:val="24"/>
        </w:rPr>
        <w:t xml:space="preserve">ένας </w:t>
      </w:r>
      <w:r w:rsidRPr="00465E1F">
        <w:rPr>
          <w:rFonts w:eastAsia="Times New Roman"/>
          <w:szCs w:val="24"/>
        </w:rPr>
        <w:t>εφιάλτης το παλιό ΤΕΒΕ</w:t>
      </w:r>
      <w:r>
        <w:rPr>
          <w:rFonts w:eastAsia="Times New Roman"/>
          <w:szCs w:val="24"/>
        </w:rPr>
        <w:t>. Β</w:t>
      </w:r>
      <w:r w:rsidRPr="00465E1F">
        <w:rPr>
          <w:rFonts w:eastAsia="Times New Roman"/>
          <w:szCs w:val="24"/>
        </w:rPr>
        <w:t>ρέξει-χιονίσει έπρεπε να έχεις έν</w:t>
      </w:r>
      <w:r>
        <w:rPr>
          <w:rFonts w:eastAsia="Times New Roman"/>
          <w:szCs w:val="24"/>
        </w:rPr>
        <w:t>α ποσό και όχι ένα ποσοστό επί κάποιου</w:t>
      </w:r>
      <w:r w:rsidRPr="00465E1F">
        <w:rPr>
          <w:rFonts w:eastAsia="Times New Roman"/>
          <w:szCs w:val="24"/>
        </w:rPr>
        <w:t xml:space="preserve"> εισοδήματος</w:t>
      </w:r>
      <w:r>
        <w:rPr>
          <w:rFonts w:eastAsia="Times New Roman"/>
          <w:szCs w:val="24"/>
        </w:rPr>
        <w:t xml:space="preserve">. Επομένως υπήρχαν </w:t>
      </w:r>
      <w:r w:rsidRPr="00465E1F">
        <w:rPr>
          <w:rFonts w:eastAsia="Times New Roman"/>
          <w:szCs w:val="24"/>
        </w:rPr>
        <w:t>περίοδοι που δεν είχες καθόλου εισόδημα και έπρεπε ν</w:t>
      </w:r>
      <w:r w:rsidRPr="00465E1F">
        <w:rPr>
          <w:rFonts w:eastAsia="Times New Roman"/>
          <w:szCs w:val="24"/>
        </w:rPr>
        <w:t>α καταβάλει</w:t>
      </w:r>
      <w:r>
        <w:rPr>
          <w:rFonts w:eastAsia="Times New Roman"/>
          <w:szCs w:val="24"/>
        </w:rPr>
        <w:t>ς.</w:t>
      </w:r>
      <w:r w:rsidRPr="00465E1F">
        <w:rPr>
          <w:rFonts w:eastAsia="Times New Roman"/>
          <w:szCs w:val="24"/>
        </w:rPr>
        <w:t xml:space="preserve"> </w:t>
      </w:r>
      <w:r>
        <w:rPr>
          <w:rFonts w:eastAsia="Times New Roman"/>
          <w:szCs w:val="24"/>
        </w:rPr>
        <w:t>Ξ</w:t>
      </w:r>
      <w:r w:rsidRPr="00465E1F">
        <w:rPr>
          <w:rFonts w:eastAsia="Times New Roman"/>
          <w:szCs w:val="24"/>
        </w:rPr>
        <w:t>έρω</w:t>
      </w:r>
      <w:r>
        <w:rPr>
          <w:rFonts w:eastAsia="Times New Roman"/>
          <w:szCs w:val="24"/>
        </w:rPr>
        <w:t>,</w:t>
      </w:r>
      <w:r w:rsidRPr="00465E1F">
        <w:rPr>
          <w:rFonts w:eastAsia="Times New Roman"/>
          <w:szCs w:val="24"/>
        </w:rPr>
        <w:t xml:space="preserve"> λοιπόν</w:t>
      </w:r>
      <w:r>
        <w:rPr>
          <w:rFonts w:eastAsia="Times New Roman"/>
          <w:szCs w:val="24"/>
        </w:rPr>
        <w:t>,</w:t>
      </w:r>
      <w:r w:rsidRPr="00465E1F">
        <w:rPr>
          <w:rFonts w:eastAsia="Times New Roman"/>
          <w:szCs w:val="24"/>
        </w:rPr>
        <w:t xml:space="preserve"> ότι γίνεται μία πολύ σοβαρή προσπάθεια </w:t>
      </w:r>
      <w:proofErr w:type="spellStart"/>
      <w:r w:rsidRPr="00465E1F">
        <w:rPr>
          <w:rFonts w:eastAsia="Times New Roman"/>
          <w:szCs w:val="24"/>
        </w:rPr>
        <w:t>εξορθολογισμού</w:t>
      </w:r>
      <w:proofErr w:type="spellEnd"/>
      <w:r w:rsidRPr="00465E1F">
        <w:rPr>
          <w:rFonts w:eastAsia="Times New Roman"/>
          <w:szCs w:val="24"/>
        </w:rPr>
        <w:t xml:space="preserve"> και με την </w:t>
      </w:r>
      <w:r w:rsidRPr="00465E1F">
        <w:rPr>
          <w:rFonts w:eastAsia="Times New Roman"/>
          <w:szCs w:val="24"/>
        </w:rPr>
        <w:t>εργατικότητ</w:t>
      </w:r>
      <w:r>
        <w:rPr>
          <w:rFonts w:eastAsia="Times New Roman"/>
          <w:szCs w:val="24"/>
        </w:rPr>
        <w:t>ά</w:t>
      </w:r>
      <w:r w:rsidRPr="00465E1F">
        <w:rPr>
          <w:rFonts w:eastAsia="Times New Roman"/>
          <w:szCs w:val="24"/>
        </w:rPr>
        <w:t xml:space="preserve"> </w:t>
      </w:r>
      <w:r>
        <w:rPr>
          <w:rFonts w:eastAsia="Times New Roman"/>
          <w:szCs w:val="24"/>
        </w:rPr>
        <w:t>σας.</w:t>
      </w:r>
    </w:p>
    <w:p w14:paraId="6A14AB67" w14:textId="77777777" w:rsidR="00EE1832" w:rsidRDefault="009476A9">
      <w:pPr>
        <w:spacing w:line="600" w:lineRule="auto"/>
        <w:ind w:firstLine="720"/>
        <w:contextualSpacing/>
        <w:jc w:val="both"/>
        <w:rPr>
          <w:rFonts w:eastAsia="Times New Roman"/>
          <w:szCs w:val="24"/>
        </w:rPr>
      </w:pPr>
      <w:r>
        <w:rPr>
          <w:rFonts w:eastAsia="Times New Roman"/>
          <w:szCs w:val="24"/>
        </w:rPr>
        <w:t>Κλείνω τη</w:t>
      </w:r>
      <w:r w:rsidRPr="00465E1F">
        <w:rPr>
          <w:rFonts w:eastAsia="Times New Roman"/>
          <w:szCs w:val="24"/>
        </w:rPr>
        <w:t xml:space="preserve"> δευτερολογία μου με την επανάληψη του ότι δεν έχουμε πρόβλημα</w:t>
      </w:r>
      <w:r>
        <w:rPr>
          <w:rFonts w:eastAsia="Times New Roman"/>
          <w:szCs w:val="24"/>
        </w:rPr>
        <w:t>,</w:t>
      </w:r>
      <w:r w:rsidRPr="00465E1F">
        <w:rPr>
          <w:rFonts w:eastAsia="Times New Roman"/>
          <w:szCs w:val="24"/>
        </w:rPr>
        <w:t xml:space="preserve"> </w:t>
      </w:r>
      <w:r>
        <w:rPr>
          <w:rFonts w:eastAsia="Times New Roman"/>
          <w:szCs w:val="24"/>
        </w:rPr>
        <w:t>δ</w:t>
      </w:r>
      <w:r w:rsidRPr="00465E1F">
        <w:rPr>
          <w:rFonts w:eastAsia="Times New Roman"/>
          <w:szCs w:val="24"/>
        </w:rPr>
        <w:t>εν υπάρχει περίπτωση</w:t>
      </w:r>
      <w:r>
        <w:rPr>
          <w:rFonts w:eastAsia="Times New Roman"/>
          <w:szCs w:val="24"/>
        </w:rPr>
        <w:t>,</w:t>
      </w:r>
      <w:r w:rsidRPr="00465E1F">
        <w:rPr>
          <w:rFonts w:eastAsia="Times New Roman"/>
          <w:szCs w:val="24"/>
        </w:rPr>
        <w:t xml:space="preserve"> να μπουν σε </w:t>
      </w:r>
      <w:r w:rsidRPr="00465E1F">
        <w:rPr>
          <w:rFonts w:eastAsia="Times New Roman"/>
          <w:szCs w:val="24"/>
        </w:rPr>
        <w:lastRenderedPageBreak/>
        <w:t xml:space="preserve">κρίση οι υπάρχουσες δομές και η διασπορά </w:t>
      </w:r>
      <w:r>
        <w:rPr>
          <w:rFonts w:eastAsia="Times New Roman"/>
          <w:szCs w:val="24"/>
        </w:rPr>
        <w:t>τους.</w:t>
      </w:r>
      <w:r w:rsidRPr="00465E1F">
        <w:rPr>
          <w:rFonts w:eastAsia="Times New Roman"/>
          <w:szCs w:val="24"/>
        </w:rPr>
        <w:t xml:space="preserve"> </w:t>
      </w:r>
      <w:r>
        <w:rPr>
          <w:rFonts w:eastAsia="Times New Roman"/>
          <w:szCs w:val="24"/>
        </w:rPr>
        <w:t>Α</w:t>
      </w:r>
      <w:r w:rsidRPr="00465E1F">
        <w:rPr>
          <w:rFonts w:eastAsia="Times New Roman"/>
          <w:szCs w:val="24"/>
        </w:rPr>
        <w:t>υτό θα ήθελα να επαναλάβω</w:t>
      </w:r>
      <w:r>
        <w:rPr>
          <w:rFonts w:eastAsia="Times New Roman"/>
          <w:szCs w:val="24"/>
        </w:rPr>
        <w:t>.</w:t>
      </w:r>
    </w:p>
    <w:p w14:paraId="6A14AB68" w14:textId="77777777" w:rsidR="00EE1832" w:rsidRDefault="009476A9">
      <w:pPr>
        <w:spacing w:line="600" w:lineRule="auto"/>
        <w:ind w:firstLine="720"/>
        <w:contextualSpacing/>
        <w:jc w:val="both"/>
        <w:rPr>
          <w:rFonts w:eastAsia="Times New Roman"/>
          <w:szCs w:val="24"/>
        </w:rPr>
      </w:pPr>
      <w:r>
        <w:rPr>
          <w:rFonts w:eastAsia="Times New Roman"/>
          <w:szCs w:val="24"/>
        </w:rPr>
        <w:t>Ε</w:t>
      </w:r>
      <w:r w:rsidRPr="00465E1F">
        <w:rPr>
          <w:rFonts w:eastAsia="Times New Roman"/>
          <w:szCs w:val="24"/>
        </w:rPr>
        <w:t>υχαριστώ πολύ</w:t>
      </w:r>
      <w:r>
        <w:rPr>
          <w:rFonts w:eastAsia="Times New Roman"/>
          <w:szCs w:val="24"/>
        </w:rPr>
        <w:t>.</w:t>
      </w:r>
    </w:p>
    <w:p w14:paraId="6A14AB69"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Υφυπουργέ, έχετε και πάλι τον λόγο. </w:t>
      </w:r>
    </w:p>
    <w:p w14:paraId="6A14AB6A" w14:textId="77777777" w:rsidR="00EE1832" w:rsidRDefault="009476A9">
      <w:pPr>
        <w:spacing w:line="600" w:lineRule="auto"/>
        <w:ind w:firstLine="720"/>
        <w:contextualSpacing/>
        <w:jc w:val="both"/>
        <w:rPr>
          <w:rFonts w:eastAsia="Times New Roman"/>
          <w:szCs w:val="24"/>
        </w:rPr>
      </w:pPr>
      <w:r w:rsidRPr="00280F7A">
        <w:rPr>
          <w:rFonts w:eastAsia="Times New Roman"/>
          <w:b/>
          <w:szCs w:val="24"/>
        </w:rPr>
        <w:t>ΑΝΑΣΤΑΣΙΟΣ ΠΕΤΡΟΠΟΥΛΟΣ (Υφυπουργός Εργασίας, Κοινωνικής Ασφάλισης και Κοι</w:t>
      </w:r>
      <w:r w:rsidRPr="00280F7A">
        <w:rPr>
          <w:rFonts w:eastAsia="Times New Roman"/>
          <w:b/>
          <w:szCs w:val="24"/>
        </w:rPr>
        <w:t xml:space="preserve">νωνικής Αλληλεγγύης): </w:t>
      </w:r>
      <w:r>
        <w:rPr>
          <w:rFonts w:eastAsia="Times New Roman"/>
          <w:szCs w:val="24"/>
        </w:rPr>
        <w:t xml:space="preserve">Ευχαριστώ, κύριε Πρόεδρε. </w:t>
      </w:r>
    </w:p>
    <w:p w14:paraId="6A14AB6B"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Κύριε </w:t>
      </w:r>
      <w:proofErr w:type="spellStart"/>
      <w:r w:rsidRPr="00465E1F">
        <w:rPr>
          <w:rFonts w:eastAsia="Times New Roman"/>
          <w:szCs w:val="24"/>
        </w:rPr>
        <w:t>Σεβαστάκη</w:t>
      </w:r>
      <w:proofErr w:type="spellEnd"/>
      <w:r>
        <w:rPr>
          <w:rFonts w:eastAsia="Times New Roman"/>
          <w:szCs w:val="24"/>
        </w:rPr>
        <w:t>,</w:t>
      </w:r>
      <w:r w:rsidRPr="00465E1F">
        <w:rPr>
          <w:rFonts w:eastAsia="Times New Roman"/>
          <w:szCs w:val="24"/>
        </w:rPr>
        <w:t xml:space="preserve"> δεν έχω πάει ποτέ στην Ικαρία</w:t>
      </w:r>
      <w:r>
        <w:rPr>
          <w:rFonts w:eastAsia="Times New Roman"/>
          <w:szCs w:val="24"/>
        </w:rPr>
        <w:t>.</w:t>
      </w:r>
      <w:r w:rsidRPr="00465E1F">
        <w:rPr>
          <w:rFonts w:eastAsia="Times New Roman"/>
          <w:szCs w:val="24"/>
        </w:rPr>
        <w:t xml:space="preserve"> </w:t>
      </w:r>
    </w:p>
    <w:p w14:paraId="6A14AB6C" w14:textId="77777777" w:rsidR="00EE1832" w:rsidRDefault="009476A9">
      <w:pPr>
        <w:spacing w:line="600" w:lineRule="auto"/>
        <w:ind w:firstLine="720"/>
        <w:contextualSpacing/>
        <w:jc w:val="both"/>
        <w:rPr>
          <w:rFonts w:eastAsia="Times New Roman"/>
          <w:szCs w:val="24"/>
        </w:rPr>
      </w:pPr>
      <w:r w:rsidRPr="00EF0B55">
        <w:rPr>
          <w:rFonts w:eastAsia="Times New Roman"/>
          <w:b/>
          <w:szCs w:val="24"/>
        </w:rPr>
        <w:t xml:space="preserve">ΔΗΜΗΤΡΙΟΣ ΣΕΒΑΣΤΑΚΗΣ: </w:t>
      </w:r>
      <w:r>
        <w:rPr>
          <w:rFonts w:eastAsia="Times New Roman"/>
          <w:szCs w:val="24"/>
        </w:rPr>
        <w:t>Ούτε στη Σάμο.</w:t>
      </w:r>
    </w:p>
    <w:p w14:paraId="6A14AB6D" w14:textId="77777777" w:rsidR="00EE1832" w:rsidRDefault="009476A9">
      <w:pPr>
        <w:spacing w:line="600" w:lineRule="auto"/>
        <w:ind w:firstLine="720"/>
        <w:contextualSpacing/>
        <w:jc w:val="both"/>
        <w:rPr>
          <w:rFonts w:eastAsia="Times New Roman"/>
          <w:szCs w:val="24"/>
        </w:rPr>
      </w:pPr>
      <w:r w:rsidRPr="00280F7A">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Ο</w:t>
      </w:r>
      <w:r w:rsidRPr="00465E1F">
        <w:rPr>
          <w:rFonts w:eastAsia="Times New Roman"/>
          <w:szCs w:val="24"/>
        </w:rPr>
        <w:t>πότε θα είναι μία ευκαιρί</w:t>
      </w:r>
      <w:r w:rsidRPr="00465E1F">
        <w:rPr>
          <w:rFonts w:eastAsia="Times New Roman"/>
          <w:szCs w:val="24"/>
        </w:rPr>
        <w:t xml:space="preserve">α φέτος να πάμε μαζί </w:t>
      </w:r>
      <w:r>
        <w:rPr>
          <w:rFonts w:eastAsia="Times New Roman"/>
          <w:szCs w:val="24"/>
        </w:rPr>
        <w:t>-</w:t>
      </w:r>
      <w:r w:rsidRPr="00465E1F">
        <w:rPr>
          <w:rFonts w:eastAsia="Times New Roman"/>
          <w:szCs w:val="24"/>
        </w:rPr>
        <w:t>και θέλω να πάμε μαζί</w:t>
      </w:r>
      <w:r>
        <w:rPr>
          <w:rFonts w:eastAsia="Times New Roman"/>
          <w:szCs w:val="24"/>
        </w:rPr>
        <w:t>-</w:t>
      </w:r>
      <w:r w:rsidRPr="00465E1F">
        <w:rPr>
          <w:rFonts w:eastAsia="Times New Roman"/>
          <w:szCs w:val="24"/>
        </w:rPr>
        <w:t xml:space="preserve"> να δούμε τους κατοίκους</w:t>
      </w:r>
      <w:r>
        <w:rPr>
          <w:rFonts w:eastAsia="Times New Roman"/>
          <w:szCs w:val="24"/>
        </w:rPr>
        <w:t>,</w:t>
      </w:r>
      <w:r w:rsidRPr="00465E1F">
        <w:rPr>
          <w:rFonts w:eastAsia="Times New Roman"/>
          <w:szCs w:val="24"/>
        </w:rPr>
        <w:t xml:space="preserve"> να μιλήσουμε μαζί τους για τις αγωνίες και τα προβλήματα που έχουν</w:t>
      </w:r>
      <w:r>
        <w:rPr>
          <w:rFonts w:eastAsia="Times New Roman"/>
          <w:szCs w:val="24"/>
        </w:rPr>
        <w:t>.</w:t>
      </w:r>
    </w:p>
    <w:p w14:paraId="6A14AB6E" w14:textId="77777777" w:rsidR="00EE1832" w:rsidRDefault="009476A9">
      <w:pPr>
        <w:spacing w:line="600" w:lineRule="auto"/>
        <w:ind w:firstLine="720"/>
        <w:contextualSpacing/>
        <w:jc w:val="both"/>
        <w:rPr>
          <w:rFonts w:eastAsia="Times New Roman"/>
          <w:szCs w:val="24"/>
        </w:rPr>
      </w:pPr>
      <w:r>
        <w:rPr>
          <w:rFonts w:eastAsia="Times New Roman"/>
          <w:szCs w:val="24"/>
        </w:rPr>
        <w:t>Α</w:t>
      </w:r>
      <w:r w:rsidRPr="00465E1F">
        <w:rPr>
          <w:rFonts w:eastAsia="Times New Roman"/>
          <w:szCs w:val="24"/>
        </w:rPr>
        <w:t xml:space="preserve">ντιλαμβάνομαι τη </w:t>
      </w:r>
      <w:proofErr w:type="spellStart"/>
      <w:r w:rsidRPr="00465E1F">
        <w:rPr>
          <w:rFonts w:eastAsia="Times New Roman"/>
          <w:szCs w:val="24"/>
        </w:rPr>
        <w:t>νησιωτικότητα</w:t>
      </w:r>
      <w:proofErr w:type="spellEnd"/>
      <w:r w:rsidRPr="00465E1F">
        <w:rPr>
          <w:rFonts w:eastAsia="Times New Roman"/>
          <w:szCs w:val="24"/>
        </w:rPr>
        <w:t xml:space="preserve"> και τα προβλήματ</w:t>
      </w:r>
      <w:r>
        <w:rPr>
          <w:rFonts w:eastAsia="Times New Roman"/>
          <w:szCs w:val="24"/>
        </w:rPr>
        <w:t>ά</w:t>
      </w:r>
      <w:r w:rsidRPr="00465E1F">
        <w:rPr>
          <w:rFonts w:eastAsia="Times New Roman"/>
          <w:szCs w:val="24"/>
        </w:rPr>
        <w:t xml:space="preserve"> </w:t>
      </w:r>
      <w:r>
        <w:rPr>
          <w:rFonts w:eastAsia="Times New Roman"/>
          <w:szCs w:val="24"/>
        </w:rPr>
        <w:t>της.</w:t>
      </w:r>
      <w:r w:rsidRPr="00465E1F">
        <w:rPr>
          <w:rFonts w:eastAsia="Times New Roman"/>
          <w:szCs w:val="24"/>
        </w:rPr>
        <w:t xml:space="preserve"> </w:t>
      </w:r>
      <w:r>
        <w:rPr>
          <w:rFonts w:eastAsia="Times New Roman"/>
          <w:szCs w:val="24"/>
        </w:rPr>
        <w:t>Ε</w:t>
      </w:r>
      <w:r w:rsidRPr="00465E1F">
        <w:rPr>
          <w:rFonts w:eastAsia="Times New Roman"/>
          <w:szCs w:val="24"/>
        </w:rPr>
        <w:t xml:space="preserve">κείνο που </w:t>
      </w:r>
      <w:r>
        <w:rPr>
          <w:rFonts w:eastAsia="Times New Roman"/>
          <w:szCs w:val="24"/>
        </w:rPr>
        <w:t>ε</w:t>
      </w:r>
      <w:r w:rsidRPr="00465E1F">
        <w:rPr>
          <w:rFonts w:eastAsia="Times New Roman"/>
          <w:szCs w:val="24"/>
        </w:rPr>
        <w:t>γώ έλεγα από την αρχή είναι ότι δεν δικαιούμαστε να</w:t>
      </w:r>
      <w:r w:rsidRPr="00465E1F">
        <w:rPr>
          <w:rFonts w:eastAsia="Times New Roman"/>
          <w:szCs w:val="24"/>
        </w:rPr>
        <w:t xml:space="preserve"> κρατάμε </w:t>
      </w:r>
      <w:r>
        <w:rPr>
          <w:rFonts w:eastAsia="Times New Roman"/>
          <w:szCs w:val="24"/>
        </w:rPr>
        <w:t xml:space="preserve">τον νησιώτη </w:t>
      </w:r>
      <w:r w:rsidRPr="00465E1F">
        <w:rPr>
          <w:rFonts w:eastAsia="Times New Roman"/>
          <w:szCs w:val="24"/>
        </w:rPr>
        <w:t xml:space="preserve">αποκλεισμένο και ο πρώτος δημόσιος φορέας που θα λύσει το πρόβλημα αυτό θα είναι </w:t>
      </w:r>
      <w:r>
        <w:rPr>
          <w:rFonts w:eastAsia="Times New Roman"/>
          <w:szCs w:val="24"/>
        </w:rPr>
        <w:t xml:space="preserve">η </w:t>
      </w:r>
      <w:r w:rsidRPr="00465E1F">
        <w:rPr>
          <w:rFonts w:eastAsia="Times New Roman"/>
          <w:szCs w:val="24"/>
        </w:rPr>
        <w:t xml:space="preserve">κοινωνική </w:t>
      </w:r>
      <w:r w:rsidRPr="00465E1F">
        <w:rPr>
          <w:rFonts w:eastAsia="Times New Roman"/>
          <w:szCs w:val="24"/>
        </w:rPr>
        <w:lastRenderedPageBreak/>
        <w:t>ασφάλιση</w:t>
      </w:r>
      <w:r>
        <w:rPr>
          <w:rFonts w:eastAsia="Times New Roman"/>
          <w:szCs w:val="24"/>
        </w:rPr>
        <w:t>.</w:t>
      </w:r>
      <w:r w:rsidRPr="00465E1F">
        <w:rPr>
          <w:rFonts w:eastAsia="Times New Roman"/>
          <w:szCs w:val="24"/>
        </w:rPr>
        <w:t xml:space="preserve"> </w:t>
      </w:r>
      <w:r>
        <w:rPr>
          <w:rFonts w:eastAsia="Times New Roman"/>
          <w:szCs w:val="24"/>
        </w:rPr>
        <w:t>Δ</w:t>
      </w:r>
      <w:r w:rsidRPr="00465E1F">
        <w:rPr>
          <w:rFonts w:eastAsia="Times New Roman"/>
          <w:szCs w:val="24"/>
        </w:rPr>
        <w:t xml:space="preserve">εν γίνεται να παίρνει το καράβι κάποιος </w:t>
      </w:r>
      <w:r>
        <w:rPr>
          <w:rFonts w:eastAsia="Times New Roman"/>
          <w:szCs w:val="24"/>
        </w:rPr>
        <w:t xml:space="preserve">για </w:t>
      </w:r>
      <w:r w:rsidRPr="00465E1F">
        <w:rPr>
          <w:rFonts w:eastAsia="Times New Roman"/>
          <w:szCs w:val="24"/>
        </w:rPr>
        <w:t>να πάει στον Πειραιά</w:t>
      </w:r>
      <w:r>
        <w:rPr>
          <w:rFonts w:eastAsia="Times New Roman"/>
          <w:szCs w:val="24"/>
        </w:rPr>
        <w:t xml:space="preserve">, </w:t>
      </w:r>
      <w:r w:rsidRPr="00465E1F">
        <w:rPr>
          <w:rFonts w:eastAsia="Times New Roman"/>
          <w:szCs w:val="24"/>
        </w:rPr>
        <w:t>να πάει στη Σύρο για να λύσει το πρόβλημα της κοινωνικής ασφάλιση</w:t>
      </w:r>
      <w:r w:rsidRPr="00465E1F">
        <w:rPr>
          <w:rFonts w:eastAsia="Times New Roman"/>
          <w:szCs w:val="24"/>
        </w:rPr>
        <w:t>ς</w:t>
      </w:r>
      <w:r>
        <w:rPr>
          <w:rFonts w:eastAsia="Times New Roman"/>
          <w:szCs w:val="24"/>
        </w:rPr>
        <w:t>.</w:t>
      </w:r>
      <w:r w:rsidRPr="00465E1F">
        <w:rPr>
          <w:rFonts w:eastAsia="Times New Roman"/>
          <w:szCs w:val="24"/>
        </w:rPr>
        <w:t xml:space="preserve"> </w:t>
      </w:r>
      <w:r>
        <w:rPr>
          <w:rFonts w:eastAsia="Times New Roman"/>
          <w:szCs w:val="24"/>
        </w:rPr>
        <w:t>Γιατί,</w:t>
      </w:r>
      <w:r w:rsidRPr="00465E1F">
        <w:rPr>
          <w:rFonts w:eastAsia="Times New Roman"/>
          <w:szCs w:val="24"/>
        </w:rPr>
        <w:t xml:space="preserve"> για παράδειγμα</w:t>
      </w:r>
      <w:r>
        <w:rPr>
          <w:rFonts w:eastAsia="Times New Roman"/>
          <w:szCs w:val="24"/>
        </w:rPr>
        <w:t xml:space="preserve">, </w:t>
      </w:r>
      <w:r w:rsidRPr="00465E1F">
        <w:rPr>
          <w:rFonts w:eastAsia="Times New Roman"/>
          <w:szCs w:val="24"/>
        </w:rPr>
        <w:t xml:space="preserve">στη Σύρο υπήρχε η </w:t>
      </w:r>
      <w:r>
        <w:rPr>
          <w:rFonts w:eastAsia="Times New Roman"/>
          <w:szCs w:val="24"/>
        </w:rPr>
        <w:t>Διεύθυνση</w:t>
      </w:r>
      <w:r w:rsidRPr="00465E1F">
        <w:rPr>
          <w:rFonts w:eastAsia="Times New Roman"/>
          <w:szCs w:val="24"/>
        </w:rPr>
        <w:t xml:space="preserve"> για τις Κυκλάδες κι έπρεπε να πάει Πειραιά</w:t>
      </w:r>
      <w:r>
        <w:rPr>
          <w:rFonts w:eastAsia="Times New Roman"/>
          <w:szCs w:val="24"/>
        </w:rPr>
        <w:t>,</w:t>
      </w:r>
      <w:r w:rsidRPr="00465E1F">
        <w:rPr>
          <w:rFonts w:eastAsia="Times New Roman"/>
          <w:szCs w:val="24"/>
        </w:rPr>
        <w:t xml:space="preserve"> </w:t>
      </w:r>
      <w:r>
        <w:rPr>
          <w:rFonts w:eastAsia="Times New Roman"/>
          <w:szCs w:val="24"/>
        </w:rPr>
        <w:t>γ</w:t>
      </w:r>
      <w:r w:rsidRPr="00465E1F">
        <w:rPr>
          <w:rFonts w:eastAsia="Times New Roman"/>
          <w:szCs w:val="24"/>
        </w:rPr>
        <w:t>ιατί δεν είναι και μεταξύ τους διασυνδεδεμέν</w:t>
      </w:r>
      <w:r>
        <w:rPr>
          <w:rFonts w:eastAsia="Times New Roman"/>
          <w:szCs w:val="24"/>
        </w:rPr>
        <w:t>α όλα τα νησιά.</w:t>
      </w:r>
    </w:p>
    <w:p w14:paraId="6A14AB6F"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Είναι τραγική όλη αυτή η κατάσταση που ζουν οι νησιώτες </w:t>
      </w:r>
      <w:r w:rsidRPr="00465E1F">
        <w:rPr>
          <w:rFonts w:eastAsia="Times New Roman"/>
          <w:szCs w:val="24"/>
        </w:rPr>
        <w:t>και καταλαβαίνω</w:t>
      </w:r>
      <w:r>
        <w:rPr>
          <w:rFonts w:eastAsia="Times New Roman"/>
          <w:szCs w:val="24"/>
        </w:rPr>
        <w:t>,</w:t>
      </w:r>
      <w:r w:rsidRPr="00465E1F">
        <w:rPr>
          <w:rFonts w:eastAsia="Times New Roman"/>
          <w:szCs w:val="24"/>
        </w:rPr>
        <w:t xml:space="preserve"> ιδίως το χειμώνα</w:t>
      </w:r>
      <w:r>
        <w:rPr>
          <w:rFonts w:eastAsia="Times New Roman"/>
          <w:szCs w:val="24"/>
        </w:rPr>
        <w:t>,</w:t>
      </w:r>
      <w:r w:rsidRPr="00465E1F">
        <w:rPr>
          <w:rFonts w:eastAsia="Times New Roman"/>
          <w:szCs w:val="24"/>
        </w:rPr>
        <w:t xml:space="preserve"> τι σημαίνει αποκλεισμός</w:t>
      </w:r>
      <w:r>
        <w:rPr>
          <w:rFonts w:eastAsia="Times New Roman"/>
          <w:szCs w:val="24"/>
        </w:rPr>
        <w:t xml:space="preserve"> κ</w:t>
      </w:r>
      <w:r w:rsidRPr="00465E1F">
        <w:rPr>
          <w:rFonts w:eastAsia="Times New Roman"/>
          <w:szCs w:val="24"/>
        </w:rPr>
        <w:t>αι πώς θα μπορούσ</w:t>
      </w:r>
      <w:r>
        <w:rPr>
          <w:rFonts w:eastAsia="Times New Roman"/>
          <w:szCs w:val="24"/>
        </w:rPr>
        <w:t>αν αυτοί οι άνθρωποι</w:t>
      </w:r>
      <w:r w:rsidRPr="00465E1F">
        <w:rPr>
          <w:rFonts w:eastAsia="Times New Roman"/>
          <w:szCs w:val="24"/>
        </w:rPr>
        <w:t xml:space="preserve"> να εξυπηρετηθούν</w:t>
      </w:r>
      <w:r>
        <w:rPr>
          <w:rFonts w:eastAsia="Times New Roman"/>
          <w:szCs w:val="24"/>
        </w:rPr>
        <w:t>.</w:t>
      </w:r>
      <w:r w:rsidRPr="00465E1F">
        <w:rPr>
          <w:rFonts w:eastAsia="Times New Roman"/>
          <w:szCs w:val="24"/>
        </w:rPr>
        <w:t xml:space="preserve"> </w:t>
      </w:r>
      <w:r>
        <w:rPr>
          <w:rFonts w:eastAsia="Times New Roman"/>
          <w:szCs w:val="24"/>
        </w:rPr>
        <w:t>Α</w:t>
      </w:r>
      <w:r w:rsidRPr="00465E1F">
        <w:rPr>
          <w:rFonts w:eastAsia="Times New Roman"/>
          <w:szCs w:val="24"/>
        </w:rPr>
        <w:t xml:space="preserve">υτά τα προβλήματα θα τα λύσει </w:t>
      </w:r>
      <w:r>
        <w:rPr>
          <w:rFonts w:eastAsia="Times New Roman"/>
          <w:szCs w:val="24"/>
        </w:rPr>
        <w:t>-</w:t>
      </w:r>
      <w:r w:rsidRPr="00465E1F">
        <w:rPr>
          <w:rFonts w:eastAsia="Times New Roman"/>
          <w:szCs w:val="24"/>
        </w:rPr>
        <w:t>ήδη</w:t>
      </w:r>
      <w:r>
        <w:rPr>
          <w:rFonts w:eastAsia="Times New Roman"/>
          <w:szCs w:val="24"/>
        </w:rPr>
        <w:t xml:space="preserve"> </w:t>
      </w:r>
      <w:r w:rsidRPr="00465E1F">
        <w:rPr>
          <w:rFonts w:eastAsia="Times New Roman"/>
          <w:szCs w:val="24"/>
        </w:rPr>
        <w:t>σε μεγάλο βαθμό τα έχει λύσει</w:t>
      </w:r>
      <w:r>
        <w:rPr>
          <w:rFonts w:eastAsia="Times New Roman"/>
          <w:szCs w:val="24"/>
        </w:rPr>
        <w:t>-</w:t>
      </w:r>
      <w:r w:rsidRPr="00465E1F">
        <w:rPr>
          <w:rFonts w:eastAsia="Times New Roman"/>
          <w:szCs w:val="24"/>
        </w:rPr>
        <w:t xml:space="preserve"> η κοινωνική ασφάλιση</w:t>
      </w:r>
      <w:r>
        <w:rPr>
          <w:rFonts w:eastAsia="Times New Roman"/>
          <w:szCs w:val="24"/>
        </w:rPr>
        <w:t>.</w:t>
      </w:r>
    </w:p>
    <w:p w14:paraId="6A14AB70" w14:textId="77777777" w:rsidR="00EE1832" w:rsidRDefault="009476A9">
      <w:pPr>
        <w:spacing w:line="600" w:lineRule="auto"/>
        <w:ind w:firstLine="720"/>
        <w:contextualSpacing/>
        <w:jc w:val="both"/>
        <w:rPr>
          <w:rFonts w:eastAsia="Times New Roman"/>
          <w:szCs w:val="24"/>
        </w:rPr>
      </w:pPr>
      <w:r>
        <w:rPr>
          <w:rFonts w:eastAsia="Times New Roman"/>
          <w:szCs w:val="24"/>
        </w:rPr>
        <w:t>Φ</w:t>
      </w:r>
      <w:r w:rsidRPr="00465E1F">
        <w:rPr>
          <w:rFonts w:eastAsia="Times New Roman"/>
          <w:szCs w:val="24"/>
        </w:rPr>
        <w:t>υσικά</w:t>
      </w:r>
      <w:r>
        <w:rPr>
          <w:rFonts w:eastAsia="Times New Roman"/>
          <w:szCs w:val="24"/>
        </w:rPr>
        <w:t>,</w:t>
      </w:r>
      <w:r w:rsidRPr="00465E1F">
        <w:rPr>
          <w:rFonts w:eastAsia="Times New Roman"/>
          <w:szCs w:val="24"/>
        </w:rPr>
        <w:t xml:space="preserve"> </w:t>
      </w:r>
      <w:r>
        <w:rPr>
          <w:rFonts w:eastAsia="Times New Roman"/>
          <w:szCs w:val="24"/>
        </w:rPr>
        <w:t>έ</w:t>
      </w:r>
      <w:r w:rsidRPr="00465E1F">
        <w:rPr>
          <w:rFonts w:eastAsia="Times New Roman"/>
          <w:szCs w:val="24"/>
        </w:rPr>
        <w:t>χετε δίκιο ότι πολλοί άνθρωποι δεν είναι εξοικειωμένοι</w:t>
      </w:r>
      <w:r>
        <w:rPr>
          <w:rFonts w:eastAsia="Times New Roman"/>
          <w:szCs w:val="24"/>
        </w:rPr>
        <w:t>,</w:t>
      </w:r>
      <w:r w:rsidRPr="00465E1F">
        <w:rPr>
          <w:rFonts w:eastAsia="Times New Roman"/>
          <w:szCs w:val="24"/>
        </w:rPr>
        <w:t xml:space="preserve"> </w:t>
      </w:r>
      <w:r>
        <w:rPr>
          <w:rFonts w:eastAsia="Times New Roman"/>
          <w:szCs w:val="24"/>
        </w:rPr>
        <w:t>ιδίως οι μεγάλες ηλι</w:t>
      </w:r>
      <w:r>
        <w:rPr>
          <w:rFonts w:eastAsia="Times New Roman"/>
          <w:szCs w:val="24"/>
        </w:rPr>
        <w:t xml:space="preserve">κίες </w:t>
      </w:r>
      <w:r w:rsidRPr="00465E1F">
        <w:rPr>
          <w:rFonts w:eastAsia="Times New Roman"/>
          <w:szCs w:val="24"/>
        </w:rPr>
        <w:t xml:space="preserve">και </w:t>
      </w:r>
      <w:r>
        <w:rPr>
          <w:rFonts w:eastAsia="Times New Roman"/>
          <w:szCs w:val="24"/>
        </w:rPr>
        <w:t>δεν</w:t>
      </w:r>
      <w:r w:rsidRPr="00465E1F">
        <w:rPr>
          <w:rFonts w:eastAsia="Times New Roman"/>
          <w:szCs w:val="24"/>
        </w:rPr>
        <w:t xml:space="preserve"> έχουν και τα κατάλληλα μέσα για </w:t>
      </w:r>
      <w:r>
        <w:rPr>
          <w:rFonts w:eastAsia="Times New Roman"/>
          <w:szCs w:val="24"/>
        </w:rPr>
        <w:t>να μπορούν να εξυπηρετούνται γι’</w:t>
      </w:r>
      <w:r w:rsidRPr="00465E1F">
        <w:rPr>
          <w:rFonts w:eastAsia="Times New Roman"/>
          <w:szCs w:val="24"/>
        </w:rPr>
        <w:t xml:space="preserve"> αυτές τις εφαρμογές</w:t>
      </w:r>
      <w:r>
        <w:rPr>
          <w:rFonts w:eastAsia="Times New Roman"/>
          <w:szCs w:val="24"/>
        </w:rPr>
        <w:t>,</w:t>
      </w:r>
      <w:r w:rsidRPr="00465E1F">
        <w:rPr>
          <w:rFonts w:eastAsia="Times New Roman"/>
          <w:szCs w:val="24"/>
        </w:rPr>
        <w:t xml:space="preserve"> που ήδη υπάρχουν και θα υπάρξουν </w:t>
      </w:r>
      <w:r>
        <w:rPr>
          <w:rFonts w:eastAsia="Times New Roman"/>
          <w:szCs w:val="24"/>
        </w:rPr>
        <w:t>π</w:t>
      </w:r>
      <w:r w:rsidRPr="00465E1F">
        <w:rPr>
          <w:rFonts w:eastAsia="Times New Roman"/>
          <w:szCs w:val="24"/>
        </w:rPr>
        <w:t xml:space="preserve">ολύ σύντομα </w:t>
      </w:r>
      <w:r>
        <w:rPr>
          <w:rFonts w:eastAsia="Times New Roman"/>
          <w:szCs w:val="24"/>
        </w:rPr>
        <w:t>ο</w:t>
      </w:r>
      <w:r w:rsidRPr="00465E1F">
        <w:rPr>
          <w:rFonts w:eastAsia="Times New Roman"/>
          <w:szCs w:val="24"/>
        </w:rPr>
        <w:t>ι υπόλοιπες απ</w:t>
      </w:r>
      <w:r>
        <w:rPr>
          <w:rFonts w:eastAsia="Times New Roman"/>
          <w:szCs w:val="24"/>
        </w:rPr>
        <w:t>’</w:t>
      </w:r>
      <w:r w:rsidRPr="00465E1F">
        <w:rPr>
          <w:rFonts w:eastAsia="Times New Roman"/>
          <w:szCs w:val="24"/>
        </w:rPr>
        <w:t xml:space="preserve"> αυτές</w:t>
      </w:r>
      <w:r>
        <w:rPr>
          <w:rFonts w:eastAsia="Times New Roman"/>
          <w:szCs w:val="24"/>
        </w:rPr>
        <w:t>.</w:t>
      </w:r>
      <w:r w:rsidRPr="00465E1F">
        <w:rPr>
          <w:rFonts w:eastAsia="Times New Roman"/>
          <w:szCs w:val="24"/>
        </w:rPr>
        <w:t xml:space="preserve"> </w:t>
      </w:r>
    </w:p>
    <w:p w14:paraId="6A14AB71" w14:textId="77777777" w:rsidR="00EE1832" w:rsidRDefault="009476A9">
      <w:pPr>
        <w:spacing w:line="600" w:lineRule="auto"/>
        <w:ind w:firstLine="720"/>
        <w:contextualSpacing/>
        <w:jc w:val="both"/>
        <w:rPr>
          <w:rFonts w:eastAsia="Times New Roman"/>
          <w:szCs w:val="24"/>
        </w:rPr>
      </w:pPr>
      <w:r>
        <w:rPr>
          <w:rFonts w:eastAsia="Times New Roman"/>
          <w:szCs w:val="24"/>
        </w:rPr>
        <w:t>Ελπίζω οι επικείμενες εκλογές, δημοτικές και περιφερειακές,</w:t>
      </w:r>
      <w:r w:rsidRPr="00465E1F">
        <w:rPr>
          <w:rFonts w:eastAsia="Times New Roman"/>
          <w:szCs w:val="24"/>
        </w:rPr>
        <w:t xml:space="preserve"> να αναδείξ</w:t>
      </w:r>
      <w:r>
        <w:rPr>
          <w:rFonts w:eastAsia="Times New Roman"/>
          <w:szCs w:val="24"/>
        </w:rPr>
        <w:t>ουν</w:t>
      </w:r>
      <w:r w:rsidRPr="00465E1F">
        <w:rPr>
          <w:rFonts w:eastAsia="Times New Roman"/>
          <w:szCs w:val="24"/>
        </w:rPr>
        <w:t xml:space="preserve"> τοπικούς άρχ</w:t>
      </w:r>
      <w:r w:rsidRPr="00465E1F">
        <w:rPr>
          <w:rFonts w:eastAsia="Times New Roman"/>
          <w:szCs w:val="24"/>
        </w:rPr>
        <w:t>οντες και ηγεσίες που αντιλαμβάν</w:t>
      </w:r>
      <w:r>
        <w:rPr>
          <w:rFonts w:eastAsia="Times New Roman"/>
          <w:szCs w:val="24"/>
        </w:rPr>
        <w:t>ονται</w:t>
      </w:r>
      <w:r w:rsidRPr="00465E1F">
        <w:rPr>
          <w:rFonts w:eastAsia="Times New Roman"/>
          <w:szCs w:val="24"/>
        </w:rPr>
        <w:t xml:space="preserve"> την ανάγκη να βρίσκονται στο πλευρό των ασφαλισμέ</w:t>
      </w:r>
      <w:r w:rsidRPr="00465E1F">
        <w:rPr>
          <w:rFonts w:eastAsia="Times New Roman"/>
          <w:szCs w:val="24"/>
        </w:rPr>
        <w:lastRenderedPageBreak/>
        <w:t>νων πολιτών</w:t>
      </w:r>
      <w:r>
        <w:rPr>
          <w:rFonts w:eastAsia="Times New Roman"/>
          <w:szCs w:val="24"/>
        </w:rPr>
        <w:t>,</w:t>
      </w:r>
      <w:r w:rsidRPr="00465E1F">
        <w:rPr>
          <w:rFonts w:eastAsia="Times New Roman"/>
          <w:szCs w:val="24"/>
        </w:rPr>
        <w:t xml:space="preserve"> γι</w:t>
      </w:r>
      <w:r>
        <w:rPr>
          <w:rFonts w:eastAsia="Times New Roman"/>
          <w:szCs w:val="24"/>
        </w:rPr>
        <w:t>α να συνεργαστούν με αυτόν που κατ’</w:t>
      </w:r>
      <w:r w:rsidRPr="00465E1F">
        <w:rPr>
          <w:rFonts w:eastAsia="Times New Roman"/>
          <w:szCs w:val="24"/>
        </w:rPr>
        <w:t xml:space="preserve"> επανάληψη και με επίταση έχ</w:t>
      </w:r>
      <w:r>
        <w:rPr>
          <w:rFonts w:eastAsia="Times New Roman"/>
          <w:szCs w:val="24"/>
        </w:rPr>
        <w:t>ω</w:t>
      </w:r>
      <w:r w:rsidRPr="00465E1F">
        <w:rPr>
          <w:rFonts w:eastAsia="Times New Roman"/>
          <w:szCs w:val="24"/>
        </w:rPr>
        <w:t xml:space="preserve"> ζ</w:t>
      </w:r>
      <w:r>
        <w:rPr>
          <w:rFonts w:eastAsia="Times New Roman"/>
          <w:szCs w:val="24"/>
        </w:rPr>
        <w:t>ητήσει,</w:t>
      </w:r>
      <w:r w:rsidRPr="00465E1F">
        <w:rPr>
          <w:rFonts w:eastAsia="Times New Roman"/>
          <w:szCs w:val="24"/>
        </w:rPr>
        <w:t xml:space="preserve"> ώστε στους δήμους</w:t>
      </w:r>
      <w:r>
        <w:rPr>
          <w:rFonts w:eastAsia="Times New Roman"/>
          <w:szCs w:val="24"/>
        </w:rPr>
        <w:t>,</w:t>
      </w:r>
      <w:r w:rsidRPr="00465E1F">
        <w:rPr>
          <w:rFonts w:eastAsia="Times New Roman"/>
          <w:szCs w:val="24"/>
        </w:rPr>
        <w:t xml:space="preserve"> </w:t>
      </w:r>
      <w:r>
        <w:rPr>
          <w:rFonts w:eastAsia="Times New Roman"/>
          <w:szCs w:val="24"/>
        </w:rPr>
        <w:t>στα παραρτήματα,</w:t>
      </w:r>
      <w:r w:rsidRPr="00465E1F">
        <w:rPr>
          <w:rFonts w:eastAsia="Times New Roman"/>
          <w:szCs w:val="24"/>
        </w:rPr>
        <w:t xml:space="preserve"> στις τοπικές κοινότητες να υπάρχουν σημεία ε</w:t>
      </w:r>
      <w:r w:rsidRPr="00465E1F">
        <w:rPr>
          <w:rFonts w:eastAsia="Times New Roman"/>
          <w:szCs w:val="24"/>
        </w:rPr>
        <w:t>ξυπηρέτησης των ασφαλισμένων</w:t>
      </w:r>
      <w:r>
        <w:rPr>
          <w:rFonts w:eastAsia="Times New Roman"/>
          <w:szCs w:val="24"/>
        </w:rPr>
        <w:t xml:space="preserve">, να είναι </w:t>
      </w:r>
      <w:r w:rsidRPr="00465E1F">
        <w:rPr>
          <w:rFonts w:eastAsia="Times New Roman"/>
          <w:szCs w:val="24"/>
        </w:rPr>
        <w:t xml:space="preserve">διασυνδεδεμένες με τον ΕΦΚΑ </w:t>
      </w:r>
      <w:r>
        <w:rPr>
          <w:rFonts w:eastAsia="Times New Roman"/>
          <w:szCs w:val="24"/>
        </w:rPr>
        <w:t>και να έχουν</w:t>
      </w:r>
      <w:r w:rsidRPr="00465E1F">
        <w:rPr>
          <w:rFonts w:eastAsia="Times New Roman"/>
          <w:szCs w:val="24"/>
        </w:rPr>
        <w:t xml:space="preserve"> από παντού σημείο πρόσβασης</w:t>
      </w:r>
      <w:r>
        <w:rPr>
          <w:rFonts w:eastAsia="Times New Roman"/>
          <w:szCs w:val="24"/>
        </w:rPr>
        <w:t>.</w:t>
      </w:r>
    </w:p>
    <w:p w14:paraId="6A14AB7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w:t>
      </w:r>
      <w:r w:rsidRPr="00085A8E">
        <w:rPr>
          <w:rFonts w:eastAsia="Times New Roman" w:cs="Times New Roman"/>
          <w:szCs w:val="24"/>
        </w:rPr>
        <w:t>αι χθες το βράδυ είχα μία</w:t>
      </w:r>
      <w:r>
        <w:rPr>
          <w:rFonts w:eastAsia="Times New Roman" w:cs="Times New Roman"/>
          <w:szCs w:val="24"/>
        </w:rPr>
        <w:t xml:space="preserve"> καλή</w:t>
      </w:r>
      <w:r w:rsidRPr="00085A8E">
        <w:rPr>
          <w:rFonts w:eastAsia="Times New Roman" w:cs="Times New Roman"/>
          <w:szCs w:val="24"/>
        </w:rPr>
        <w:t xml:space="preserve"> ευκαιρία να </w:t>
      </w:r>
      <w:r>
        <w:rPr>
          <w:rFonts w:eastAsia="Times New Roman" w:cs="Times New Roman"/>
          <w:szCs w:val="24"/>
        </w:rPr>
        <w:t xml:space="preserve">τα </w:t>
      </w:r>
      <w:r w:rsidRPr="00085A8E">
        <w:rPr>
          <w:rFonts w:eastAsia="Times New Roman" w:cs="Times New Roman"/>
          <w:szCs w:val="24"/>
        </w:rPr>
        <w:t>συζητήσω με την παρουσία εκπροσώπων των φορέων των εμπόρων</w:t>
      </w:r>
      <w:r>
        <w:rPr>
          <w:rFonts w:eastAsia="Times New Roman" w:cs="Times New Roman"/>
          <w:szCs w:val="24"/>
        </w:rPr>
        <w:t>,</w:t>
      </w:r>
      <w:r w:rsidRPr="00085A8E">
        <w:rPr>
          <w:rFonts w:eastAsia="Times New Roman" w:cs="Times New Roman"/>
          <w:szCs w:val="24"/>
        </w:rPr>
        <w:t xml:space="preserve"> </w:t>
      </w:r>
      <w:r>
        <w:rPr>
          <w:rFonts w:eastAsia="Times New Roman" w:cs="Times New Roman"/>
          <w:szCs w:val="24"/>
        </w:rPr>
        <w:t>ελευθεροεπαγγελματιών και βιοτεχνών</w:t>
      </w:r>
      <w:r w:rsidRPr="00085A8E">
        <w:rPr>
          <w:rFonts w:eastAsia="Times New Roman" w:cs="Times New Roman"/>
          <w:szCs w:val="24"/>
        </w:rPr>
        <w:t xml:space="preserve"> στο </w:t>
      </w:r>
      <w:r w:rsidRPr="00085A8E">
        <w:rPr>
          <w:rFonts w:eastAsia="Times New Roman" w:cs="Times New Roman"/>
          <w:szCs w:val="24"/>
        </w:rPr>
        <w:t>Ε</w:t>
      </w:r>
      <w:r>
        <w:rPr>
          <w:rFonts w:eastAsia="Times New Roman" w:cs="Times New Roman"/>
          <w:szCs w:val="24"/>
        </w:rPr>
        <w:t>ΒΕΑ. Κ</w:t>
      </w:r>
      <w:r w:rsidRPr="00085A8E">
        <w:rPr>
          <w:rFonts w:eastAsia="Times New Roman" w:cs="Times New Roman"/>
          <w:szCs w:val="24"/>
        </w:rPr>
        <w:t xml:space="preserve">αταλαβαίνουν την ανάγκη να υπάρχει μία διασύνδεση του </w:t>
      </w:r>
      <w:r>
        <w:rPr>
          <w:rFonts w:eastAsia="Times New Roman" w:cs="Times New Roman"/>
          <w:szCs w:val="24"/>
        </w:rPr>
        <w:t>ΕΦΚΑ</w:t>
      </w:r>
      <w:r w:rsidRPr="00085A8E">
        <w:rPr>
          <w:rFonts w:eastAsia="Times New Roman" w:cs="Times New Roman"/>
          <w:szCs w:val="24"/>
        </w:rPr>
        <w:t xml:space="preserve"> και των επιμελητηρίων</w:t>
      </w:r>
      <w:r>
        <w:rPr>
          <w:rFonts w:eastAsia="Times New Roman" w:cs="Times New Roman"/>
          <w:szCs w:val="24"/>
        </w:rPr>
        <w:t>,</w:t>
      </w:r>
      <w:r w:rsidRPr="00085A8E">
        <w:rPr>
          <w:rFonts w:eastAsia="Times New Roman" w:cs="Times New Roman"/>
          <w:szCs w:val="24"/>
        </w:rPr>
        <w:t xml:space="preserve"> να προσφέρουν υπηρεσίες</w:t>
      </w:r>
      <w:r>
        <w:rPr>
          <w:rFonts w:eastAsia="Times New Roman" w:cs="Times New Roman"/>
          <w:szCs w:val="24"/>
        </w:rPr>
        <w:t>,</w:t>
      </w:r>
      <w:r w:rsidRPr="00085A8E">
        <w:rPr>
          <w:rFonts w:eastAsia="Times New Roman" w:cs="Times New Roman"/>
          <w:szCs w:val="24"/>
        </w:rPr>
        <w:t xml:space="preserve"> δηλαδή</w:t>
      </w:r>
      <w:r>
        <w:rPr>
          <w:rFonts w:eastAsia="Times New Roman" w:cs="Times New Roman"/>
          <w:szCs w:val="24"/>
        </w:rPr>
        <w:t>,</w:t>
      </w:r>
      <w:r w:rsidRPr="00085A8E">
        <w:rPr>
          <w:rFonts w:eastAsia="Times New Roman" w:cs="Times New Roman"/>
          <w:szCs w:val="24"/>
        </w:rPr>
        <w:t xml:space="preserve"> και τα επιμελητήρια</w:t>
      </w:r>
      <w:r>
        <w:rPr>
          <w:rFonts w:eastAsia="Times New Roman" w:cs="Times New Roman"/>
          <w:szCs w:val="24"/>
        </w:rPr>
        <w:t>. Θ</w:t>
      </w:r>
      <w:r w:rsidRPr="00085A8E">
        <w:rPr>
          <w:rFonts w:eastAsia="Times New Roman" w:cs="Times New Roman"/>
          <w:szCs w:val="24"/>
        </w:rPr>
        <w:t xml:space="preserve">α απλωθεί ο </w:t>
      </w:r>
      <w:r>
        <w:rPr>
          <w:rFonts w:eastAsia="Times New Roman" w:cs="Times New Roman"/>
          <w:szCs w:val="24"/>
        </w:rPr>
        <w:t>ΕΦΚΑ</w:t>
      </w:r>
      <w:r w:rsidRPr="00085A8E">
        <w:rPr>
          <w:rFonts w:eastAsia="Times New Roman" w:cs="Times New Roman"/>
          <w:szCs w:val="24"/>
        </w:rPr>
        <w:t xml:space="preserve"> παντού</w:t>
      </w:r>
      <w:r>
        <w:rPr>
          <w:rFonts w:eastAsia="Times New Roman" w:cs="Times New Roman"/>
          <w:szCs w:val="24"/>
        </w:rPr>
        <w:t>.</w:t>
      </w:r>
      <w:r w:rsidRPr="00085A8E">
        <w:rPr>
          <w:rFonts w:eastAsia="Times New Roman" w:cs="Times New Roman"/>
          <w:szCs w:val="24"/>
        </w:rPr>
        <w:t xml:space="preserve"> Αυτό είναι το θέμα</w:t>
      </w:r>
      <w:r>
        <w:rPr>
          <w:rFonts w:eastAsia="Times New Roman" w:cs="Times New Roman"/>
          <w:szCs w:val="24"/>
        </w:rPr>
        <w:t>. Κ</w:t>
      </w:r>
      <w:r w:rsidRPr="00085A8E">
        <w:rPr>
          <w:rFonts w:eastAsia="Times New Roman" w:cs="Times New Roman"/>
          <w:szCs w:val="24"/>
        </w:rPr>
        <w:t xml:space="preserve">αι θα </w:t>
      </w:r>
      <w:r>
        <w:rPr>
          <w:rFonts w:eastAsia="Times New Roman" w:cs="Times New Roman"/>
          <w:szCs w:val="24"/>
        </w:rPr>
        <w:t>εί</w:t>
      </w:r>
      <w:r w:rsidRPr="00085A8E">
        <w:rPr>
          <w:rFonts w:eastAsia="Times New Roman" w:cs="Times New Roman"/>
          <w:szCs w:val="24"/>
        </w:rPr>
        <w:t xml:space="preserve">ναι μεγάλη η συνεισφορά της </w:t>
      </w:r>
      <w:r w:rsidRPr="00085A8E">
        <w:rPr>
          <w:rFonts w:eastAsia="Times New Roman" w:cs="Times New Roman"/>
          <w:szCs w:val="24"/>
        </w:rPr>
        <w:t>τοπικής αυτοδιοίκησης</w:t>
      </w:r>
      <w:r w:rsidRPr="00085A8E">
        <w:rPr>
          <w:rFonts w:eastAsia="Times New Roman" w:cs="Times New Roman"/>
          <w:szCs w:val="24"/>
        </w:rPr>
        <w:t xml:space="preserve"> </w:t>
      </w:r>
      <w:r>
        <w:rPr>
          <w:rFonts w:eastAsia="Times New Roman" w:cs="Times New Roman"/>
          <w:szCs w:val="24"/>
        </w:rPr>
        <w:t xml:space="preserve">να το </w:t>
      </w:r>
      <w:r>
        <w:rPr>
          <w:rFonts w:eastAsia="Times New Roman" w:cs="Times New Roman"/>
          <w:szCs w:val="24"/>
        </w:rPr>
        <w:t>αντιληφθεί. Κ</w:t>
      </w:r>
      <w:r w:rsidRPr="00085A8E">
        <w:rPr>
          <w:rFonts w:eastAsia="Times New Roman" w:cs="Times New Roman"/>
          <w:szCs w:val="24"/>
        </w:rPr>
        <w:t xml:space="preserve">ι ελπίζω </w:t>
      </w:r>
      <w:r>
        <w:rPr>
          <w:rFonts w:eastAsia="Times New Roman" w:cs="Times New Roman"/>
          <w:szCs w:val="24"/>
        </w:rPr>
        <w:t>-</w:t>
      </w:r>
      <w:r w:rsidRPr="00085A8E">
        <w:rPr>
          <w:rFonts w:eastAsia="Times New Roman" w:cs="Times New Roman"/>
          <w:szCs w:val="24"/>
        </w:rPr>
        <w:t>επαναλαμβάνω</w:t>
      </w:r>
      <w:r>
        <w:rPr>
          <w:rFonts w:eastAsia="Times New Roman" w:cs="Times New Roman"/>
          <w:szCs w:val="24"/>
        </w:rPr>
        <w:t>-</w:t>
      </w:r>
      <w:r w:rsidRPr="00085A8E">
        <w:rPr>
          <w:rFonts w:eastAsia="Times New Roman" w:cs="Times New Roman"/>
          <w:szCs w:val="24"/>
        </w:rPr>
        <w:t xml:space="preserve"> οι </w:t>
      </w:r>
      <w:r>
        <w:rPr>
          <w:rFonts w:eastAsia="Times New Roman" w:cs="Times New Roman"/>
          <w:szCs w:val="24"/>
        </w:rPr>
        <w:t xml:space="preserve">νέοι </w:t>
      </w:r>
      <w:r w:rsidRPr="00085A8E">
        <w:rPr>
          <w:rFonts w:eastAsia="Times New Roman" w:cs="Times New Roman"/>
          <w:szCs w:val="24"/>
        </w:rPr>
        <w:t>τοπικοί εκπρόσωποι</w:t>
      </w:r>
      <w:r>
        <w:rPr>
          <w:rFonts w:eastAsia="Times New Roman" w:cs="Times New Roman"/>
          <w:szCs w:val="24"/>
        </w:rPr>
        <w:t>, οι</w:t>
      </w:r>
      <w:r w:rsidRPr="00085A8E">
        <w:rPr>
          <w:rFonts w:eastAsia="Times New Roman" w:cs="Times New Roman"/>
          <w:szCs w:val="24"/>
        </w:rPr>
        <w:t xml:space="preserve"> δήμοι και οι περιφέρειες να </w:t>
      </w:r>
      <w:r>
        <w:rPr>
          <w:rFonts w:eastAsia="Times New Roman" w:cs="Times New Roman"/>
          <w:szCs w:val="24"/>
        </w:rPr>
        <w:t xml:space="preserve">απαρτίζονται </w:t>
      </w:r>
      <w:r w:rsidRPr="00085A8E">
        <w:rPr>
          <w:rFonts w:eastAsia="Times New Roman" w:cs="Times New Roman"/>
          <w:szCs w:val="24"/>
        </w:rPr>
        <w:t>από άτομα που αντιλαμβάνονται αυτή την ανάγκη να συνεργαστούμε και ν</w:t>
      </w:r>
      <w:r>
        <w:rPr>
          <w:rFonts w:eastAsia="Times New Roman" w:cs="Times New Roman"/>
          <w:szCs w:val="24"/>
        </w:rPr>
        <w:t>α παρέχουμε</w:t>
      </w:r>
      <w:r w:rsidRPr="00085A8E">
        <w:rPr>
          <w:rFonts w:eastAsia="Times New Roman" w:cs="Times New Roman"/>
          <w:szCs w:val="24"/>
        </w:rPr>
        <w:t xml:space="preserve"> υπηρεσίες από παντού για την κοινωνική ασφάλ</w:t>
      </w:r>
      <w:r>
        <w:rPr>
          <w:rFonts w:eastAsia="Times New Roman" w:cs="Times New Roman"/>
          <w:szCs w:val="24"/>
        </w:rPr>
        <w:t>ιση.</w:t>
      </w:r>
    </w:p>
    <w:p w14:paraId="6A14AB7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w:t>
      </w:r>
      <w:r w:rsidRPr="00085A8E">
        <w:rPr>
          <w:rFonts w:eastAsia="Times New Roman" w:cs="Times New Roman"/>
          <w:szCs w:val="24"/>
        </w:rPr>
        <w:t>μείς αυτό το θέλο</w:t>
      </w:r>
      <w:r w:rsidRPr="00085A8E">
        <w:rPr>
          <w:rFonts w:eastAsia="Times New Roman" w:cs="Times New Roman"/>
          <w:szCs w:val="24"/>
        </w:rPr>
        <w:t>υμε</w:t>
      </w:r>
      <w:r>
        <w:rPr>
          <w:rFonts w:eastAsia="Times New Roman" w:cs="Times New Roman"/>
          <w:szCs w:val="24"/>
        </w:rPr>
        <w:t>,</w:t>
      </w:r>
      <w:r w:rsidRPr="00085A8E">
        <w:rPr>
          <w:rFonts w:eastAsia="Times New Roman" w:cs="Times New Roman"/>
          <w:szCs w:val="24"/>
        </w:rPr>
        <w:t xml:space="preserve"> το επιδιώκουμε</w:t>
      </w:r>
      <w:r>
        <w:rPr>
          <w:rFonts w:eastAsia="Times New Roman" w:cs="Times New Roman"/>
          <w:szCs w:val="24"/>
        </w:rPr>
        <w:t>,</w:t>
      </w:r>
      <w:r w:rsidRPr="00085A8E">
        <w:rPr>
          <w:rFonts w:eastAsia="Times New Roman" w:cs="Times New Roman"/>
          <w:szCs w:val="24"/>
        </w:rPr>
        <w:t xml:space="preserve"> το ζητάμε</w:t>
      </w:r>
      <w:r>
        <w:rPr>
          <w:rFonts w:eastAsia="Times New Roman" w:cs="Times New Roman"/>
          <w:szCs w:val="24"/>
        </w:rPr>
        <w:t>. Και πιστεύω ότι θα το πετύχουμε. Κ</w:t>
      </w:r>
      <w:r w:rsidRPr="00085A8E">
        <w:rPr>
          <w:rFonts w:eastAsia="Times New Roman" w:cs="Times New Roman"/>
          <w:szCs w:val="24"/>
        </w:rPr>
        <w:t xml:space="preserve">αι τότε </w:t>
      </w:r>
      <w:r>
        <w:rPr>
          <w:rFonts w:eastAsia="Times New Roman" w:cs="Times New Roman"/>
          <w:szCs w:val="24"/>
        </w:rPr>
        <w:t xml:space="preserve">δεν </w:t>
      </w:r>
      <w:r w:rsidRPr="00085A8E">
        <w:rPr>
          <w:rFonts w:eastAsia="Times New Roman" w:cs="Times New Roman"/>
          <w:szCs w:val="24"/>
        </w:rPr>
        <w:t>θα υπάρχει ούτε αυτό το πρόβλημα</w:t>
      </w:r>
      <w:r>
        <w:rPr>
          <w:rFonts w:eastAsia="Times New Roman" w:cs="Times New Roman"/>
          <w:szCs w:val="24"/>
        </w:rPr>
        <w:t>,</w:t>
      </w:r>
      <w:r w:rsidRPr="00085A8E">
        <w:rPr>
          <w:rFonts w:eastAsia="Times New Roman" w:cs="Times New Roman"/>
          <w:szCs w:val="24"/>
        </w:rPr>
        <w:t xml:space="preserve"> το οποίο εντοπίζεται ως πρόβλημα και θα έχουμε </w:t>
      </w:r>
      <w:r w:rsidRPr="00085A8E">
        <w:rPr>
          <w:rFonts w:eastAsia="Times New Roman" w:cs="Times New Roman"/>
          <w:szCs w:val="24"/>
        </w:rPr>
        <w:lastRenderedPageBreak/>
        <w:t>πλέον τον πολίτη να εξυπηρετείται από παντού για όλους τους σκοπούς</w:t>
      </w:r>
      <w:r>
        <w:rPr>
          <w:rFonts w:eastAsia="Times New Roman" w:cs="Times New Roman"/>
          <w:szCs w:val="24"/>
        </w:rPr>
        <w:t xml:space="preserve">. </w:t>
      </w:r>
    </w:p>
    <w:p w14:paraId="6A14AB7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sidRPr="00085A8E">
        <w:rPr>
          <w:rFonts w:eastAsia="Times New Roman" w:cs="Times New Roman"/>
          <w:szCs w:val="24"/>
        </w:rPr>
        <w:t>υβέρνησ</w:t>
      </w:r>
      <w:r>
        <w:rPr>
          <w:rFonts w:eastAsia="Times New Roman" w:cs="Times New Roman"/>
          <w:szCs w:val="24"/>
        </w:rPr>
        <w:t>ή</w:t>
      </w:r>
      <w:r w:rsidRPr="00085A8E">
        <w:rPr>
          <w:rFonts w:eastAsia="Times New Roman" w:cs="Times New Roman"/>
          <w:szCs w:val="24"/>
        </w:rPr>
        <w:t xml:space="preserve"> μας έχει διακηρ</w:t>
      </w:r>
      <w:r w:rsidRPr="00085A8E">
        <w:rPr>
          <w:rFonts w:eastAsia="Times New Roman" w:cs="Times New Roman"/>
          <w:szCs w:val="24"/>
        </w:rPr>
        <w:t>ύξει αυτό</w:t>
      </w:r>
      <w:r>
        <w:rPr>
          <w:rFonts w:eastAsia="Times New Roman" w:cs="Times New Roman"/>
          <w:szCs w:val="24"/>
        </w:rPr>
        <w:t>ν τον</w:t>
      </w:r>
      <w:r w:rsidRPr="00085A8E">
        <w:rPr>
          <w:rFonts w:eastAsia="Times New Roman" w:cs="Times New Roman"/>
          <w:szCs w:val="24"/>
        </w:rPr>
        <w:t xml:space="preserve"> στόχο από την αρχή</w:t>
      </w:r>
      <w:r>
        <w:rPr>
          <w:rFonts w:eastAsia="Times New Roman" w:cs="Times New Roman"/>
          <w:szCs w:val="24"/>
        </w:rPr>
        <w:t>,</w:t>
      </w:r>
      <w:r w:rsidRPr="00085A8E">
        <w:rPr>
          <w:rFonts w:eastAsia="Times New Roman" w:cs="Times New Roman"/>
          <w:szCs w:val="24"/>
        </w:rPr>
        <w:t xml:space="preserve"> να έχουμε μία διοίκηση η οποία έχει ενιαία έκφραση</w:t>
      </w:r>
      <w:r>
        <w:rPr>
          <w:rFonts w:eastAsia="Times New Roman" w:cs="Times New Roman"/>
          <w:szCs w:val="24"/>
        </w:rPr>
        <w:t xml:space="preserve"> και </w:t>
      </w:r>
      <w:r w:rsidRPr="00085A8E">
        <w:rPr>
          <w:rFonts w:eastAsia="Times New Roman" w:cs="Times New Roman"/>
          <w:szCs w:val="24"/>
        </w:rPr>
        <w:t>ε</w:t>
      </w:r>
      <w:r>
        <w:rPr>
          <w:rFonts w:eastAsia="Times New Roman" w:cs="Times New Roman"/>
          <w:szCs w:val="24"/>
        </w:rPr>
        <w:t xml:space="preserve">ξυπηρετεί </w:t>
      </w:r>
      <w:r w:rsidRPr="00085A8E">
        <w:rPr>
          <w:rFonts w:eastAsia="Times New Roman" w:cs="Times New Roman"/>
          <w:szCs w:val="24"/>
        </w:rPr>
        <w:t xml:space="preserve">από </w:t>
      </w:r>
      <w:r>
        <w:rPr>
          <w:rFonts w:eastAsia="Times New Roman" w:cs="Times New Roman"/>
          <w:szCs w:val="24"/>
        </w:rPr>
        <w:t xml:space="preserve">παντού </w:t>
      </w:r>
      <w:r w:rsidRPr="00085A8E">
        <w:rPr>
          <w:rFonts w:eastAsia="Times New Roman" w:cs="Times New Roman"/>
          <w:szCs w:val="24"/>
        </w:rPr>
        <w:t>τους πολίτες</w:t>
      </w:r>
      <w:r>
        <w:rPr>
          <w:rFonts w:eastAsia="Times New Roman" w:cs="Times New Roman"/>
          <w:szCs w:val="24"/>
        </w:rPr>
        <w:t>.</w:t>
      </w:r>
    </w:p>
    <w:p w14:paraId="6A14AB7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w:t>
      </w:r>
      <w:r w:rsidRPr="00085A8E">
        <w:rPr>
          <w:rFonts w:eastAsia="Times New Roman" w:cs="Times New Roman"/>
          <w:szCs w:val="24"/>
        </w:rPr>
        <w:t>υχαριστώ</w:t>
      </w:r>
      <w:r>
        <w:rPr>
          <w:rFonts w:eastAsia="Times New Roman" w:cs="Times New Roman"/>
          <w:szCs w:val="24"/>
        </w:rPr>
        <w:t>.</w:t>
      </w:r>
    </w:p>
    <w:p w14:paraId="6A14AB76" w14:textId="77777777" w:rsidR="00EE1832" w:rsidRDefault="009476A9">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Κι εγώ ευχαριστώ.</w:t>
      </w:r>
    </w:p>
    <w:p w14:paraId="6A14AB7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τρίτη</w:t>
      </w:r>
      <w:r>
        <w:rPr>
          <w:rFonts w:eastAsia="Times New Roman" w:cs="Times New Roman"/>
          <w:szCs w:val="24"/>
        </w:rPr>
        <w:t xml:space="preserve"> με αριθμό 333/5-2-2019 </w:t>
      </w:r>
      <w:r>
        <w:rPr>
          <w:rFonts w:eastAsia="Times New Roman" w:cs="Times New Roman"/>
          <w:szCs w:val="24"/>
        </w:rPr>
        <w:t xml:space="preserve">επίκαιρη ερώτηση πρώτου κύκλου του Βουλευτή Ηρακλείου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 </w:t>
      </w:r>
      <w:r w:rsidRPr="002302A6">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2302A6">
        <w:rPr>
          <w:rFonts w:eastAsia="Times New Roman" w:cs="Times New Roman"/>
          <w:bCs/>
          <w:szCs w:val="24"/>
        </w:rPr>
        <w:t>Υποδομών και Μεταφορών,</w:t>
      </w:r>
      <w:r>
        <w:rPr>
          <w:rFonts w:eastAsia="Times New Roman" w:cs="Times New Roman"/>
          <w:szCs w:val="24"/>
        </w:rPr>
        <w:t xml:space="preserve"> με θέμα: «Άμεση αποκατάσταση των ζημιών που προκλήθηκαν στη νέα </w:t>
      </w:r>
      <w:r>
        <w:rPr>
          <w:rFonts w:eastAsia="Times New Roman" w:cs="Times New Roman"/>
          <w:szCs w:val="24"/>
        </w:rPr>
        <w:t xml:space="preserve">εθνική οδό </w:t>
      </w:r>
      <w:r>
        <w:rPr>
          <w:rFonts w:eastAsia="Times New Roman" w:cs="Times New Roman"/>
          <w:szCs w:val="24"/>
        </w:rPr>
        <w:t>Χανίων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Κισσάμου</w:t>
      </w:r>
      <w:proofErr w:type="spellEnd"/>
      <w:r>
        <w:rPr>
          <w:rFonts w:eastAsia="Times New Roman" w:cs="Times New Roman"/>
          <w:szCs w:val="24"/>
        </w:rPr>
        <w:t xml:space="preserve"> του </w:t>
      </w:r>
      <w:r>
        <w:rPr>
          <w:rFonts w:eastAsia="Times New Roman" w:cs="Times New Roman"/>
          <w:szCs w:val="24"/>
        </w:rPr>
        <w:t>βορεί</w:t>
      </w:r>
      <w:r>
        <w:rPr>
          <w:rFonts w:eastAsia="Times New Roman" w:cs="Times New Roman"/>
          <w:szCs w:val="24"/>
        </w:rPr>
        <w:t>ου οδικού άξονα</w:t>
      </w:r>
      <w:r>
        <w:rPr>
          <w:rFonts w:eastAsia="Times New Roman" w:cs="Times New Roman"/>
          <w:szCs w:val="24"/>
        </w:rPr>
        <w:t xml:space="preserve"> Κρήτης (ΒΟΑΚ) λόγω των πλημμυρών καθώς και εντός του οικισμού Κάτω </w:t>
      </w:r>
      <w:proofErr w:type="spellStart"/>
      <w:r>
        <w:rPr>
          <w:rFonts w:eastAsia="Times New Roman" w:cs="Times New Roman"/>
          <w:szCs w:val="24"/>
        </w:rPr>
        <w:t>Σταλού</w:t>
      </w:r>
      <w:proofErr w:type="spellEnd"/>
      <w:r>
        <w:rPr>
          <w:rFonts w:eastAsia="Times New Roman" w:cs="Times New Roman"/>
          <w:szCs w:val="24"/>
        </w:rPr>
        <w:t xml:space="preserve"> στην οδό </w:t>
      </w:r>
      <w:proofErr w:type="spellStart"/>
      <w:r>
        <w:rPr>
          <w:rFonts w:eastAsia="Times New Roman" w:cs="Times New Roman"/>
          <w:szCs w:val="24"/>
        </w:rPr>
        <w:t>Μαλινδρέτου</w:t>
      </w:r>
      <w:proofErr w:type="spellEnd"/>
      <w:r>
        <w:rPr>
          <w:rFonts w:eastAsia="Times New Roman" w:cs="Times New Roman"/>
          <w:szCs w:val="24"/>
        </w:rPr>
        <w:t xml:space="preserve">», δεν θα συζητηθεί </w:t>
      </w:r>
      <w:r w:rsidRPr="00085A8E">
        <w:rPr>
          <w:rFonts w:eastAsia="Times New Roman" w:cs="Times New Roman"/>
          <w:szCs w:val="24"/>
        </w:rPr>
        <w:t>λόγω αναρμοδιότητας</w:t>
      </w:r>
      <w:r>
        <w:rPr>
          <w:rFonts w:eastAsia="Times New Roman" w:cs="Times New Roman"/>
          <w:szCs w:val="24"/>
        </w:rPr>
        <w:t>, καθώς αρμόδιο Υπουργείο είναι το Υπουργείο Ε</w:t>
      </w:r>
      <w:r w:rsidRPr="00085A8E">
        <w:rPr>
          <w:rFonts w:eastAsia="Times New Roman" w:cs="Times New Roman"/>
          <w:szCs w:val="24"/>
        </w:rPr>
        <w:t>σωτερικών</w:t>
      </w:r>
      <w:r>
        <w:rPr>
          <w:rFonts w:eastAsia="Times New Roman" w:cs="Times New Roman"/>
          <w:szCs w:val="24"/>
        </w:rPr>
        <w:t>.</w:t>
      </w:r>
    </w:p>
    <w:p w14:paraId="6A14AB7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w:t>
      </w:r>
      <w:r w:rsidRPr="00085A8E">
        <w:rPr>
          <w:rFonts w:eastAsia="Times New Roman" w:cs="Times New Roman"/>
          <w:szCs w:val="24"/>
        </w:rPr>
        <w:t xml:space="preserve">ροχωρούμε στη </w:t>
      </w:r>
      <w:r>
        <w:rPr>
          <w:rFonts w:eastAsia="Times New Roman" w:cs="Times New Roman"/>
          <w:szCs w:val="24"/>
        </w:rPr>
        <w:t xml:space="preserve">δεύτερη </w:t>
      </w:r>
      <w:r>
        <w:rPr>
          <w:rFonts w:eastAsia="Times New Roman" w:cs="Times New Roman"/>
          <w:szCs w:val="24"/>
        </w:rPr>
        <w:t xml:space="preserve">με αριθμό 325/4-2-2019 </w:t>
      </w:r>
      <w:r>
        <w:rPr>
          <w:rFonts w:eastAsia="Times New Roman" w:cs="Times New Roman"/>
          <w:szCs w:val="24"/>
        </w:rPr>
        <w:t xml:space="preserve">επίκαιρη ερώτηση δευτέρου κύκλου του Βουλευτή Λέσβου της Νέας </w:t>
      </w:r>
      <w:r>
        <w:rPr>
          <w:rFonts w:eastAsia="Times New Roman" w:cs="Times New Roman"/>
          <w:szCs w:val="24"/>
        </w:rPr>
        <w:lastRenderedPageBreak/>
        <w:t>Δημοκρατίας κ.</w:t>
      </w:r>
      <w:r>
        <w:rPr>
          <w:rFonts w:eastAsia="Times New Roman" w:cs="Times New Roman"/>
          <w:b/>
          <w:bCs/>
          <w:szCs w:val="24"/>
        </w:rPr>
        <w:t xml:space="preserve"> </w:t>
      </w:r>
      <w:r w:rsidRPr="002302A6">
        <w:rPr>
          <w:rFonts w:eastAsia="Times New Roman" w:cs="Times New Roman"/>
          <w:bCs/>
          <w:szCs w:val="24"/>
        </w:rPr>
        <w:t>Χαράλαμπου Αθανασίου</w:t>
      </w:r>
      <w:r>
        <w:rPr>
          <w:rFonts w:eastAsia="Times New Roman" w:cs="Times New Roman"/>
          <w:b/>
          <w:bCs/>
          <w:szCs w:val="24"/>
        </w:rPr>
        <w:t xml:space="preserve"> </w:t>
      </w:r>
      <w:r>
        <w:rPr>
          <w:rFonts w:eastAsia="Times New Roman" w:cs="Times New Roman"/>
          <w:szCs w:val="24"/>
        </w:rPr>
        <w:t xml:space="preserve">προς τον Υπουργό </w:t>
      </w:r>
      <w:r w:rsidRPr="002302A6">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«Αύξηση του εγκεκριμένου προϋπολογισμού για τα Σχέδια Βελτίωσης της Περιφέρειας Βορείου Αιγαίου».</w:t>
      </w:r>
      <w:r w:rsidRPr="00085A8E">
        <w:rPr>
          <w:rFonts w:eastAsia="Times New Roman" w:cs="Times New Roman"/>
          <w:szCs w:val="24"/>
        </w:rPr>
        <w:t xml:space="preserve"> </w:t>
      </w:r>
    </w:p>
    <w:p w14:paraId="6A14AB7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w:t>
      </w:r>
      <w:r w:rsidRPr="00085A8E">
        <w:rPr>
          <w:rFonts w:eastAsia="Times New Roman" w:cs="Times New Roman"/>
          <w:szCs w:val="24"/>
        </w:rPr>
        <w:t>την ερώτηση αυτή</w:t>
      </w:r>
      <w:r>
        <w:rPr>
          <w:rFonts w:eastAsia="Times New Roman" w:cs="Times New Roman"/>
          <w:szCs w:val="24"/>
        </w:rPr>
        <w:t xml:space="preserve"> θ</w:t>
      </w:r>
      <w:r w:rsidRPr="00085A8E">
        <w:rPr>
          <w:rFonts w:eastAsia="Times New Roman" w:cs="Times New Roman"/>
          <w:szCs w:val="24"/>
        </w:rPr>
        <w:t xml:space="preserve">α απαντήσει ο </w:t>
      </w:r>
      <w:r>
        <w:rPr>
          <w:rFonts w:eastAsia="Times New Roman" w:cs="Times New Roman"/>
          <w:szCs w:val="24"/>
        </w:rPr>
        <w:t xml:space="preserve">Αναπληρωτής </w:t>
      </w:r>
      <w:r w:rsidRPr="00085A8E">
        <w:rPr>
          <w:rFonts w:eastAsia="Times New Roman" w:cs="Times New Roman"/>
          <w:szCs w:val="24"/>
        </w:rPr>
        <w:t xml:space="preserve">Υπουργός </w:t>
      </w:r>
      <w:r>
        <w:rPr>
          <w:rFonts w:eastAsia="Times New Roman" w:cs="Times New Roman"/>
          <w:szCs w:val="24"/>
        </w:rPr>
        <w:t xml:space="preserve">κ. </w:t>
      </w:r>
      <w:r w:rsidRPr="00085A8E">
        <w:rPr>
          <w:rFonts w:eastAsia="Times New Roman" w:cs="Times New Roman"/>
          <w:szCs w:val="24"/>
        </w:rPr>
        <w:t>Κόκκαλης</w:t>
      </w:r>
      <w:r>
        <w:rPr>
          <w:rFonts w:eastAsia="Times New Roman" w:cs="Times New Roman"/>
          <w:szCs w:val="24"/>
        </w:rPr>
        <w:t>.</w:t>
      </w:r>
    </w:p>
    <w:p w14:paraId="6A14AB7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Αθανασίου, έχετε τον λόγο. </w:t>
      </w:r>
    </w:p>
    <w:p w14:paraId="6A14AB7B" w14:textId="77777777" w:rsidR="00EE1832" w:rsidRDefault="009476A9">
      <w:pPr>
        <w:spacing w:line="600" w:lineRule="auto"/>
        <w:ind w:firstLine="720"/>
        <w:contextualSpacing/>
        <w:jc w:val="both"/>
        <w:rPr>
          <w:rFonts w:eastAsia="Times New Roman" w:cs="Times New Roman"/>
          <w:szCs w:val="24"/>
        </w:rPr>
      </w:pPr>
      <w:r w:rsidRPr="002302A6">
        <w:rPr>
          <w:rFonts w:eastAsia="Times New Roman" w:cs="Times New Roman"/>
          <w:b/>
          <w:szCs w:val="24"/>
        </w:rPr>
        <w:t>ΧΑΡΑΛΑΜΠΟΣ ΑΘΑΝΑΣΙΟΥ:</w:t>
      </w:r>
      <w:r w:rsidRPr="00085A8E">
        <w:rPr>
          <w:rFonts w:eastAsia="Times New Roman" w:cs="Times New Roman"/>
          <w:szCs w:val="24"/>
        </w:rPr>
        <w:t xml:space="preserve"> </w:t>
      </w:r>
      <w:r>
        <w:rPr>
          <w:rFonts w:eastAsia="Times New Roman" w:cs="Times New Roman"/>
          <w:szCs w:val="24"/>
        </w:rPr>
        <w:t>Ε</w:t>
      </w:r>
      <w:r w:rsidRPr="00085A8E">
        <w:rPr>
          <w:rFonts w:eastAsia="Times New Roman" w:cs="Times New Roman"/>
          <w:szCs w:val="24"/>
        </w:rPr>
        <w:t>υχαριστώ</w:t>
      </w:r>
      <w:r>
        <w:rPr>
          <w:rFonts w:eastAsia="Times New Roman" w:cs="Times New Roman"/>
          <w:szCs w:val="24"/>
        </w:rPr>
        <w:t>, κύριε Π</w:t>
      </w:r>
      <w:r w:rsidRPr="00085A8E">
        <w:rPr>
          <w:rFonts w:eastAsia="Times New Roman" w:cs="Times New Roman"/>
          <w:szCs w:val="24"/>
        </w:rPr>
        <w:t>ρόεδρε</w:t>
      </w:r>
      <w:r>
        <w:rPr>
          <w:rFonts w:eastAsia="Times New Roman" w:cs="Times New Roman"/>
          <w:szCs w:val="24"/>
        </w:rPr>
        <w:t>.</w:t>
      </w:r>
    </w:p>
    <w:p w14:paraId="6A14AB7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085A8E">
        <w:rPr>
          <w:rFonts w:eastAsia="Times New Roman" w:cs="Times New Roman"/>
          <w:szCs w:val="24"/>
        </w:rPr>
        <w:t xml:space="preserve"> όπως ξέρετε</w:t>
      </w:r>
      <w:r>
        <w:rPr>
          <w:rFonts w:eastAsia="Times New Roman" w:cs="Times New Roman"/>
          <w:szCs w:val="24"/>
        </w:rPr>
        <w:t xml:space="preserve">, η Περιφέρεια </w:t>
      </w:r>
      <w:r>
        <w:rPr>
          <w:rFonts w:eastAsia="Times New Roman" w:cs="Times New Roman"/>
          <w:szCs w:val="24"/>
        </w:rPr>
        <w:t>Β</w:t>
      </w:r>
      <w:r w:rsidRPr="00085A8E">
        <w:rPr>
          <w:rFonts w:eastAsia="Times New Roman" w:cs="Times New Roman"/>
          <w:szCs w:val="24"/>
        </w:rPr>
        <w:t xml:space="preserve">ορείου Αιγαίου είναι </w:t>
      </w:r>
      <w:r w:rsidRPr="00085A8E">
        <w:rPr>
          <w:rFonts w:eastAsia="Times New Roman" w:cs="Times New Roman"/>
          <w:szCs w:val="24"/>
        </w:rPr>
        <w:t>κατ</w:t>
      </w:r>
      <w:r>
        <w:rPr>
          <w:rFonts w:eastAsia="Times New Roman" w:cs="Times New Roman"/>
          <w:szCs w:val="24"/>
        </w:rPr>
        <w:t xml:space="preserve">’ </w:t>
      </w:r>
      <w:r w:rsidRPr="00085A8E">
        <w:rPr>
          <w:rFonts w:eastAsia="Times New Roman" w:cs="Times New Roman"/>
          <w:szCs w:val="24"/>
        </w:rPr>
        <w:t>εξοχήν</w:t>
      </w:r>
      <w:r w:rsidRPr="00085A8E">
        <w:rPr>
          <w:rFonts w:eastAsia="Times New Roman" w:cs="Times New Roman"/>
          <w:szCs w:val="24"/>
        </w:rPr>
        <w:t xml:space="preserve"> μία </w:t>
      </w:r>
      <w:proofErr w:type="spellStart"/>
      <w:r>
        <w:rPr>
          <w:rFonts w:eastAsia="Times New Roman" w:cs="Times New Roman"/>
          <w:szCs w:val="24"/>
        </w:rPr>
        <w:t>αγροτο</w:t>
      </w:r>
      <w:r w:rsidRPr="00085A8E">
        <w:rPr>
          <w:rFonts w:eastAsia="Times New Roman" w:cs="Times New Roman"/>
          <w:szCs w:val="24"/>
        </w:rPr>
        <w:t>κτηνοτροφική</w:t>
      </w:r>
      <w:proofErr w:type="spellEnd"/>
      <w:r w:rsidRPr="00085A8E">
        <w:rPr>
          <w:rFonts w:eastAsia="Times New Roman" w:cs="Times New Roman"/>
          <w:szCs w:val="24"/>
        </w:rPr>
        <w:t xml:space="preserve"> περιφέρεια της χώρας </w:t>
      </w:r>
      <w:r>
        <w:rPr>
          <w:rFonts w:eastAsia="Times New Roman" w:cs="Times New Roman"/>
          <w:szCs w:val="24"/>
        </w:rPr>
        <w:t>μας,</w:t>
      </w:r>
      <w:r w:rsidRPr="00085A8E">
        <w:rPr>
          <w:rFonts w:eastAsia="Times New Roman" w:cs="Times New Roman"/>
          <w:szCs w:val="24"/>
        </w:rPr>
        <w:t xml:space="preserve"> όπου το κύριο εισόδημα της πλειοψηφίας των κατοίκων εξαρτάται από τον αγροτικό τομέα</w:t>
      </w:r>
      <w:r>
        <w:rPr>
          <w:rFonts w:eastAsia="Times New Roman" w:cs="Times New Roman"/>
          <w:szCs w:val="24"/>
        </w:rPr>
        <w:t>,</w:t>
      </w:r>
      <w:r w:rsidRPr="00085A8E">
        <w:rPr>
          <w:rFonts w:eastAsia="Times New Roman" w:cs="Times New Roman"/>
          <w:szCs w:val="24"/>
        </w:rPr>
        <w:t xml:space="preserve"> ο οποίος παρουσιάζει ιδιαίτερη δυναμική ανάπτυξη</w:t>
      </w:r>
      <w:r>
        <w:rPr>
          <w:rFonts w:eastAsia="Times New Roman" w:cs="Times New Roman"/>
          <w:szCs w:val="24"/>
        </w:rPr>
        <w:t>ς</w:t>
      </w:r>
      <w:r w:rsidRPr="00085A8E">
        <w:rPr>
          <w:rFonts w:eastAsia="Times New Roman" w:cs="Times New Roman"/>
          <w:szCs w:val="24"/>
        </w:rPr>
        <w:t xml:space="preserve"> τα τελευταία χρόνια</w:t>
      </w:r>
      <w:r>
        <w:rPr>
          <w:rFonts w:eastAsia="Times New Roman" w:cs="Times New Roman"/>
          <w:szCs w:val="24"/>
        </w:rPr>
        <w:t>.</w:t>
      </w:r>
    </w:p>
    <w:p w14:paraId="6A14AB7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Ενδεικτικά</w:t>
      </w:r>
      <w:r w:rsidRPr="00085A8E">
        <w:rPr>
          <w:rFonts w:eastAsia="Times New Roman" w:cs="Times New Roman"/>
          <w:szCs w:val="24"/>
        </w:rPr>
        <w:t xml:space="preserve"> σας αναφέρω ότι σύμφωνα με τα επίσημα στοιχεία το</w:t>
      </w:r>
      <w:r w:rsidRPr="00085A8E">
        <w:rPr>
          <w:rFonts w:eastAsia="Times New Roman" w:cs="Times New Roman"/>
          <w:szCs w:val="24"/>
        </w:rPr>
        <w:t xml:space="preserve">υ </w:t>
      </w:r>
      <w:r>
        <w:rPr>
          <w:rFonts w:eastAsia="Times New Roman" w:cs="Times New Roman"/>
          <w:szCs w:val="24"/>
        </w:rPr>
        <w:t xml:space="preserve">ΕΛΟΓΑΚ, </w:t>
      </w:r>
      <w:r w:rsidRPr="00085A8E">
        <w:rPr>
          <w:rFonts w:eastAsia="Times New Roman" w:cs="Times New Roman"/>
          <w:szCs w:val="24"/>
        </w:rPr>
        <w:t>του Ελληνικού Οργανισμού Γάλακτος και Κρέατος</w:t>
      </w:r>
      <w:r>
        <w:rPr>
          <w:rFonts w:eastAsia="Times New Roman" w:cs="Times New Roman"/>
          <w:szCs w:val="24"/>
        </w:rPr>
        <w:t xml:space="preserve">, </w:t>
      </w:r>
      <w:r w:rsidRPr="00085A8E">
        <w:rPr>
          <w:rFonts w:eastAsia="Times New Roman" w:cs="Times New Roman"/>
          <w:szCs w:val="24"/>
        </w:rPr>
        <w:t>στο</w:t>
      </w:r>
      <w:r>
        <w:rPr>
          <w:rFonts w:eastAsia="Times New Roman" w:cs="Times New Roman"/>
          <w:szCs w:val="24"/>
        </w:rPr>
        <w:t>ν</w:t>
      </w:r>
      <w:r w:rsidRPr="00085A8E">
        <w:rPr>
          <w:rFonts w:eastAsia="Times New Roman" w:cs="Times New Roman"/>
          <w:szCs w:val="24"/>
        </w:rPr>
        <w:t xml:space="preserve"> Νομό Λέσβου</w:t>
      </w:r>
      <w:r>
        <w:rPr>
          <w:rFonts w:eastAsia="Times New Roman" w:cs="Times New Roman"/>
          <w:szCs w:val="24"/>
        </w:rPr>
        <w:t>,</w:t>
      </w:r>
      <w:r w:rsidRPr="00085A8E">
        <w:rPr>
          <w:rFonts w:eastAsia="Times New Roman" w:cs="Times New Roman"/>
          <w:szCs w:val="24"/>
        </w:rPr>
        <w:t xml:space="preserve"> όπου αντιστοιχούν πάνω από </w:t>
      </w:r>
      <w:r>
        <w:rPr>
          <w:rFonts w:eastAsia="Times New Roman" w:cs="Times New Roman"/>
          <w:szCs w:val="24"/>
        </w:rPr>
        <w:t xml:space="preserve">το </w:t>
      </w:r>
      <w:r w:rsidRPr="00085A8E">
        <w:rPr>
          <w:rFonts w:eastAsia="Times New Roman" w:cs="Times New Roman"/>
          <w:szCs w:val="24"/>
        </w:rPr>
        <w:t>50% των αγροτικών εκμεταλλεύσεων της Περιφέρειας Βορείου Αιγαίου</w:t>
      </w:r>
      <w:r>
        <w:rPr>
          <w:rFonts w:eastAsia="Times New Roman" w:cs="Times New Roman"/>
          <w:szCs w:val="24"/>
        </w:rPr>
        <w:t xml:space="preserve"> -</w:t>
      </w:r>
      <w:r w:rsidRPr="00085A8E">
        <w:rPr>
          <w:rFonts w:eastAsia="Times New Roman" w:cs="Times New Roman"/>
          <w:szCs w:val="24"/>
        </w:rPr>
        <w:t>μόνο το 50% ανήκει στη Λέσβο</w:t>
      </w:r>
      <w:r>
        <w:rPr>
          <w:rFonts w:eastAsia="Times New Roman" w:cs="Times New Roman"/>
          <w:szCs w:val="24"/>
        </w:rPr>
        <w:t xml:space="preserve">, αντιλαμβάνεστε και τη </w:t>
      </w:r>
      <w:r>
        <w:rPr>
          <w:rFonts w:eastAsia="Times New Roman" w:cs="Times New Roman"/>
          <w:szCs w:val="24"/>
        </w:rPr>
        <w:lastRenderedPageBreak/>
        <w:t>δυναμική</w:t>
      </w:r>
      <w:r w:rsidRPr="00085A8E">
        <w:rPr>
          <w:rFonts w:eastAsia="Times New Roman" w:cs="Times New Roman"/>
          <w:szCs w:val="24"/>
        </w:rPr>
        <w:t xml:space="preserve"> η οποία υπάρχει για την </w:t>
      </w:r>
      <w:r w:rsidRPr="00085A8E">
        <w:rPr>
          <w:rFonts w:eastAsia="Times New Roman" w:cs="Times New Roman"/>
          <w:szCs w:val="24"/>
        </w:rPr>
        <w:t>ανάπτυξη</w:t>
      </w:r>
      <w:r>
        <w:rPr>
          <w:rFonts w:eastAsia="Times New Roman" w:cs="Times New Roman"/>
          <w:szCs w:val="24"/>
        </w:rPr>
        <w:t>-</w:t>
      </w:r>
      <w:r w:rsidRPr="00085A8E">
        <w:rPr>
          <w:rFonts w:eastAsia="Times New Roman" w:cs="Times New Roman"/>
          <w:szCs w:val="24"/>
        </w:rPr>
        <w:t xml:space="preserve"> παράγονται </w:t>
      </w:r>
      <w:r>
        <w:rPr>
          <w:rFonts w:eastAsia="Times New Roman" w:cs="Times New Roman"/>
          <w:szCs w:val="24"/>
        </w:rPr>
        <w:t>τριάντα οκτώ</w:t>
      </w:r>
      <w:r w:rsidRPr="00085A8E">
        <w:rPr>
          <w:rFonts w:eastAsia="Times New Roman" w:cs="Times New Roman"/>
          <w:szCs w:val="24"/>
        </w:rPr>
        <w:t xml:space="preserve"> εκατομμύρια κιλά πρό</w:t>
      </w:r>
      <w:r>
        <w:rPr>
          <w:rFonts w:eastAsia="Times New Roman" w:cs="Times New Roman"/>
          <w:szCs w:val="24"/>
        </w:rPr>
        <w:t xml:space="preserve">βειο και </w:t>
      </w:r>
      <w:r>
        <w:rPr>
          <w:rFonts w:eastAsia="Times New Roman" w:cs="Times New Roman"/>
          <w:szCs w:val="24"/>
        </w:rPr>
        <w:t>τέσσερα</w:t>
      </w:r>
      <w:r>
        <w:rPr>
          <w:rFonts w:eastAsia="Times New Roman" w:cs="Times New Roman"/>
          <w:szCs w:val="24"/>
        </w:rPr>
        <w:t xml:space="preserve"> εκατομμύρια κιλά </w:t>
      </w:r>
      <w:proofErr w:type="spellStart"/>
      <w:r>
        <w:rPr>
          <w:rFonts w:eastAsia="Times New Roman" w:cs="Times New Roman"/>
          <w:szCs w:val="24"/>
        </w:rPr>
        <w:t>αίγειο</w:t>
      </w:r>
      <w:proofErr w:type="spellEnd"/>
      <w:r>
        <w:rPr>
          <w:rFonts w:eastAsia="Times New Roman" w:cs="Times New Roman"/>
          <w:szCs w:val="24"/>
        </w:rPr>
        <w:t xml:space="preserve"> γάλα και είναι ο τρίτος νομό</w:t>
      </w:r>
      <w:r w:rsidRPr="00085A8E">
        <w:rPr>
          <w:rFonts w:eastAsia="Times New Roman" w:cs="Times New Roman"/>
          <w:szCs w:val="24"/>
        </w:rPr>
        <w:t xml:space="preserve">ς στην Ελλάδα σε παραγωγή </w:t>
      </w:r>
      <w:proofErr w:type="spellStart"/>
      <w:r w:rsidRPr="00085A8E">
        <w:rPr>
          <w:rFonts w:eastAsia="Times New Roman" w:cs="Times New Roman"/>
          <w:szCs w:val="24"/>
        </w:rPr>
        <w:t>αιγοπρόβειου</w:t>
      </w:r>
      <w:proofErr w:type="spellEnd"/>
      <w:r w:rsidRPr="00085A8E">
        <w:rPr>
          <w:rFonts w:eastAsia="Times New Roman" w:cs="Times New Roman"/>
          <w:szCs w:val="24"/>
        </w:rPr>
        <w:t xml:space="preserve"> γάλακτος με </w:t>
      </w:r>
      <w:r>
        <w:rPr>
          <w:rFonts w:eastAsia="Times New Roman" w:cs="Times New Roman"/>
          <w:szCs w:val="24"/>
        </w:rPr>
        <w:t>τρεις χιλιάδες</w:t>
      </w:r>
      <w:r w:rsidRPr="00085A8E">
        <w:rPr>
          <w:rFonts w:eastAsia="Times New Roman" w:cs="Times New Roman"/>
          <w:szCs w:val="24"/>
        </w:rPr>
        <w:t xml:space="preserve"> περίπου εκτροφές</w:t>
      </w:r>
      <w:r>
        <w:rPr>
          <w:rFonts w:eastAsia="Times New Roman" w:cs="Times New Roman"/>
          <w:szCs w:val="24"/>
        </w:rPr>
        <w:t>.</w:t>
      </w:r>
    </w:p>
    <w:p w14:paraId="6A14AB7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w:t>
      </w:r>
      <w:r w:rsidRPr="00085A8E">
        <w:rPr>
          <w:rFonts w:eastAsia="Times New Roman" w:cs="Times New Roman"/>
          <w:szCs w:val="24"/>
        </w:rPr>
        <w:t xml:space="preserve">πιπρόσθετα η Λέσβος παράγει κατά μέσο όρο και </w:t>
      </w:r>
      <w:r>
        <w:rPr>
          <w:rFonts w:eastAsia="Times New Roman" w:cs="Times New Roman"/>
          <w:szCs w:val="24"/>
        </w:rPr>
        <w:t>δέ</w:t>
      </w:r>
      <w:r>
        <w:rPr>
          <w:rFonts w:eastAsia="Times New Roman" w:cs="Times New Roman"/>
          <w:szCs w:val="24"/>
        </w:rPr>
        <w:t>κα χιλιάδες</w:t>
      </w:r>
      <w:r>
        <w:rPr>
          <w:rFonts w:eastAsia="Times New Roman" w:cs="Times New Roman"/>
          <w:szCs w:val="24"/>
        </w:rPr>
        <w:t xml:space="preserve"> τόνους ελαιόλαδο ετησίως με μ</w:t>
      </w:r>
      <w:r w:rsidRPr="00085A8E">
        <w:rPr>
          <w:rFonts w:eastAsia="Times New Roman" w:cs="Times New Roman"/>
          <w:szCs w:val="24"/>
        </w:rPr>
        <w:t>εγ</w:t>
      </w:r>
      <w:r>
        <w:rPr>
          <w:rFonts w:eastAsia="Times New Roman" w:cs="Times New Roman"/>
          <w:szCs w:val="24"/>
        </w:rPr>
        <w:t>άλο αριθμό βιοκαλλιεργητών και νέων α</w:t>
      </w:r>
      <w:r w:rsidRPr="00085A8E">
        <w:rPr>
          <w:rFonts w:eastAsia="Times New Roman" w:cs="Times New Roman"/>
          <w:szCs w:val="24"/>
        </w:rPr>
        <w:t>γροτών</w:t>
      </w:r>
      <w:r>
        <w:rPr>
          <w:rFonts w:eastAsia="Times New Roman" w:cs="Times New Roman"/>
          <w:szCs w:val="24"/>
        </w:rPr>
        <w:t>,</w:t>
      </w:r>
      <w:r w:rsidRPr="00085A8E">
        <w:rPr>
          <w:rFonts w:eastAsia="Times New Roman" w:cs="Times New Roman"/>
          <w:szCs w:val="24"/>
        </w:rPr>
        <w:t xml:space="preserve"> ενώ σημαντική είναι η ανάπτυξη της </w:t>
      </w:r>
      <w:r>
        <w:rPr>
          <w:rFonts w:eastAsia="Times New Roman" w:cs="Times New Roman"/>
          <w:szCs w:val="24"/>
        </w:rPr>
        <w:t>αμπελοκαλλιέργειας ειδικά στη Σάμο,</w:t>
      </w:r>
      <w:r w:rsidRPr="00085A8E">
        <w:rPr>
          <w:rFonts w:eastAsia="Times New Roman" w:cs="Times New Roman"/>
          <w:szCs w:val="24"/>
        </w:rPr>
        <w:t xml:space="preserve"> στη Λήμνο</w:t>
      </w:r>
      <w:r>
        <w:rPr>
          <w:rFonts w:eastAsia="Times New Roman" w:cs="Times New Roman"/>
          <w:szCs w:val="24"/>
        </w:rPr>
        <w:t xml:space="preserve"> α</w:t>
      </w:r>
      <w:r w:rsidRPr="00085A8E">
        <w:rPr>
          <w:rFonts w:eastAsia="Times New Roman" w:cs="Times New Roman"/>
          <w:szCs w:val="24"/>
        </w:rPr>
        <w:t>λλά και στη Λέσβο</w:t>
      </w:r>
      <w:r>
        <w:rPr>
          <w:rFonts w:eastAsia="Times New Roman" w:cs="Times New Roman"/>
          <w:szCs w:val="24"/>
        </w:rPr>
        <w:t>.</w:t>
      </w:r>
    </w:p>
    <w:p w14:paraId="6A14AB7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w:t>
      </w:r>
      <w:r w:rsidRPr="00085A8E">
        <w:rPr>
          <w:rFonts w:eastAsia="Times New Roman" w:cs="Times New Roman"/>
          <w:szCs w:val="24"/>
        </w:rPr>
        <w:t xml:space="preserve">ε μία ερώτηση που είχαμε </w:t>
      </w:r>
      <w:r>
        <w:rPr>
          <w:rFonts w:eastAsia="Times New Roman" w:cs="Times New Roman"/>
          <w:szCs w:val="24"/>
        </w:rPr>
        <w:t>καταθέσει</w:t>
      </w:r>
      <w:r w:rsidRPr="00085A8E">
        <w:rPr>
          <w:rFonts w:eastAsia="Times New Roman" w:cs="Times New Roman"/>
          <w:szCs w:val="24"/>
        </w:rPr>
        <w:t xml:space="preserve"> </w:t>
      </w:r>
      <w:r>
        <w:rPr>
          <w:rFonts w:eastAsia="Times New Roman" w:cs="Times New Roman"/>
          <w:szCs w:val="24"/>
        </w:rPr>
        <w:t>τότε</w:t>
      </w:r>
      <w:r w:rsidRPr="00085A8E">
        <w:rPr>
          <w:rFonts w:eastAsia="Times New Roman" w:cs="Times New Roman"/>
          <w:szCs w:val="24"/>
        </w:rPr>
        <w:t xml:space="preserve"> </w:t>
      </w:r>
      <w:r>
        <w:rPr>
          <w:rFonts w:eastAsia="Times New Roman" w:cs="Times New Roman"/>
          <w:szCs w:val="24"/>
        </w:rPr>
        <w:t>σ</w:t>
      </w:r>
      <w:r w:rsidRPr="00085A8E">
        <w:rPr>
          <w:rFonts w:eastAsia="Times New Roman" w:cs="Times New Roman"/>
          <w:szCs w:val="24"/>
        </w:rPr>
        <w:t>τον Υ</w:t>
      </w:r>
      <w:r>
        <w:rPr>
          <w:rFonts w:eastAsia="Times New Roman" w:cs="Times New Roman"/>
          <w:szCs w:val="24"/>
        </w:rPr>
        <w:t>πουργό Αγροτικής Α</w:t>
      </w:r>
      <w:r w:rsidRPr="00085A8E">
        <w:rPr>
          <w:rFonts w:eastAsia="Times New Roman" w:cs="Times New Roman"/>
          <w:szCs w:val="24"/>
        </w:rPr>
        <w:t>νάπτυξης</w:t>
      </w:r>
      <w:r>
        <w:rPr>
          <w:rFonts w:eastAsia="Times New Roman" w:cs="Times New Roman"/>
          <w:szCs w:val="24"/>
        </w:rPr>
        <w:t>,</w:t>
      </w:r>
      <w:r w:rsidRPr="00085A8E">
        <w:rPr>
          <w:rFonts w:eastAsia="Times New Roman" w:cs="Times New Roman"/>
          <w:szCs w:val="24"/>
        </w:rPr>
        <w:t xml:space="preserve"> τον προκάτοχό </w:t>
      </w:r>
      <w:r>
        <w:rPr>
          <w:rFonts w:eastAsia="Times New Roman" w:cs="Times New Roman"/>
          <w:szCs w:val="24"/>
        </w:rPr>
        <w:t>σας,</w:t>
      </w:r>
      <w:r w:rsidRPr="00085A8E">
        <w:rPr>
          <w:rFonts w:eastAsia="Times New Roman" w:cs="Times New Roman"/>
          <w:szCs w:val="24"/>
        </w:rPr>
        <w:t xml:space="preserve"> την 2921</w:t>
      </w:r>
      <w:r>
        <w:rPr>
          <w:rFonts w:eastAsia="Times New Roman" w:cs="Times New Roman"/>
          <w:szCs w:val="24"/>
        </w:rPr>
        <w:t>/25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w:t>
      </w:r>
      <w:r w:rsidRPr="00085A8E">
        <w:rPr>
          <w:rFonts w:eastAsia="Times New Roman" w:cs="Times New Roman"/>
          <w:szCs w:val="24"/>
        </w:rPr>
        <w:t xml:space="preserve"> είχαμε επισημάνει τον μικρό προϋπολογισμό της </w:t>
      </w:r>
      <w:r w:rsidRPr="00085A8E">
        <w:rPr>
          <w:rFonts w:eastAsia="Times New Roman" w:cs="Times New Roman"/>
          <w:szCs w:val="24"/>
        </w:rPr>
        <w:t>υπ</w:t>
      </w:r>
      <w:r>
        <w:rPr>
          <w:rFonts w:eastAsia="Times New Roman" w:cs="Times New Roman"/>
          <w:szCs w:val="24"/>
        </w:rPr>
        <w:t>’</w:t>
      </w:r>
      <w:r w:rsidRPr="00085A8E">
        <w:rPr>
          <w:rFonts w:eastAsia="Times New Roman" w:cs="Times New Roman"/>
          <w:szCs w:val="24"/>
        </w:rPr>
        <w:t xml:space="preserve"> </w:t>
      </w:r>
      <w:proofErr w:type="spellStart"/>
      <w:r>
        <w:rPr>
          <w:rFonts w:eastAsia="Times New Roman" w:cs="Times New Roman"/>
          <w:szCs w:val="24"/>
        </w:rPr>
        <w:t>α</w:t>
      </w:r>
      <w:r w:rsidRPr="00085A8E">
        <w:rPr>
          <w:rFonts w:eastAsia="Times New Roman" w:cs="Times New Roman"/>
          <w:szCs w:val="24"/>
        </w:rPr>
        <w:t>ριθμ</w:t>
      </w:r>
      <w:proofErr w:type="spellEnd"/>
      <w:r>
        <w:rPr>
          <w:rFonts w:eastAsia="Times New Roman" w:cs="Times New Roman"/>
          <w:szCs w:val="24"/>
        </w:rPr>
        <w:t>. 13</w:t>
      </w:r>
      <w:r w:rsidRPr="00085A8E">
        <w:rPr>
          <w:rFonts w:eastAsia="Times New Roman" w:cs="Times New Roman"/>
          <w:szCs w:val="24"/>
        </w:rPr>
        <w:t>849</w:t>
      </w:r>
      <w:r>
        <w:rPr>
          <w:rFonts w:eastAsia="Times New Roman" w:cs="Times New Roman"/>
          <w:szCs w:val="24"/>
        </w:rPr>
        <w:t>/</w:t>
      </w:r>
      <w:r w:rsidRPr="00085A8E">
        <w:rPr>
          <w:rFonts w:eastAsia="Times New Roman" w:cs="Times New Roman"/>
          <w:szCs w:val="24"/>
        </w:rPr>
        <w:t>14</w:t>
      </w:r>
      <w:r>
        <w:rPr>
          <w:rFonts w:eastAsia="Times New Roman" w:cs="Times New Roman"/>
          <w:szCs w:val="24"/>
        </w:rPr>
        <w:t>-</w:t>
      </w:r>
      <w:r>
        <w:rPr>
          <w:rFonts w:eastAsia="Times New Roman" w:cs="Times New Roman"/>
          <w:szCs w:val="24"/>
        </w:rPr>
        <w:t>12</w:t>
      </w:r>
      <w:r>
        <w:rPr>
          <w:rFonts w:eastAsia="Times New Roman" w:cs="Times New Roman"/>
          <w:szCs w:val="24"/>
        </w:rPr>
        <w:t>-</w:t>
      </w:r>
      <w:r w:rsidRPr="00085A8E">
        <w:rPr>
          <w:rFonts w:eastAsia="Times New Roman" w:cs="Times New Roman"/>
          <w:szCs w:val="24"/>
        </w:rPr>
        <w:t xml:space="preserve">17 πρόσκλησης εκδήλωσης ενδιαφέροντος για την υποβολή προτάσεων στο Πρόγραμμα Αγροτικής Ανάπτυξης </w:t>
      </w:r>
      <w:r>
        <w:rPr>
          <w:rFonts w:eastAsia="Times New Roman" w:cs="Times New Roman"/>
          <w:szCs w:val="24"/>
        </w:rPr>
        <w:t>της Ελλάδος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85A8E">
        <w:rPr>
          <w:rFonts w:eastAsia="Times New Roman" w:cs="Times New Roman"/>
          <w:szCs w:val="24"/>
        </w:rPr>
        <w:t>2020</w:t>
      </w:r>
      <w:r>
        <w:rPr>
          <w:rFonts w:eastAsia="Times New Roman" w:cs="Times New Roman"/>
          <w:szCs w:val="24"/>
        </w:rPr>
        <w:t>. Είναι τ</w:t>
      </w:r>
      <w:r w:rsidRPr="00085A8E">
        <w:rPr>
          <w:rFonts w:eastAsia="Times New Roman" w:cs="Times New Roman"/>
          <w:szCs w:val="24"/>
        </w:rPr>
        <w:t>α γνωστά</w:t>
      </w:r>
      <w:r w:rsidRPr="00085A8E">
        <w:rPr>
          <w:rFonts w:eastAsia="Times New Roman" w:cs="Times New Roman"/>
          <w:szCs w:val="24"/>
        </w:rPr>
        <w:t xml:space="preserve"> </w:t>
      </w:r>
      <w:r>
        <w:rPr>
          <w:rFonts w:eastAsia="Times New Roman" w:cs="Times New Roman"/>
          <w:szCs w:val="24"/>
        </w:rPr>
        <w:t>Σ</w:t>
      </w:r>
      <w:r w:rsidRPr="00085A8E">
        <w:rPr>
          <w:rFonts w:eastAsia="Times New Roman" w:cs="Times New Roman"/>
          <w:szCs w:val="24"/>
        </w:rPr>
        <w:t xml:space="preserve">χέδια </w:t>
      </w:r>
      <w:r>
        <w:rPr>
          <w:rFonts w:eastAsia="Times New Roman" w:cs="Times New Roman"/>
          <w:szCs w:val="24"/>
        </w:rPr>
        <w:t>Β</w:t>
      </w:r>
      <w:r w:rsidRPr="00085A8E">
        <w:rPr>
          <w:rFonts w:eastAsia="Times New Roman" w:cs="Times New Roman"/>
          <w:szCs w:val="24"/>
        </w:rPr>
        <w:t>ελτίωσης</w:t>
      </w:r>
      <w:r>
        <w:rPr>
          <w:rFonts w:eastAsia="Times New Roman" w:cs="Times New Roman"/>
          <w:szCs w:val="24"/>
        </w:rPr>
        <w:t xml:space="preserve">, όπου </w:t>
      </w:r>
      <w:r w:rsidRPr="00085A8E">
        <w:rPr>
          <w:rFonts w:eastAsia="Times New Roman" w:cs="Times New Roman"/>
          <w:szCs w:val="24"/>
        </w:rPr>
        <w:t xml:space="preserve">αναλογούσε </w:t>
      </w:r>
      <w:r>
        <w:rPr>
          <w:rFonts w:eastAsia="Times New Roman" w:cs="Times New Roman"/>
          <w:szCs w:val="24"/>
        </w:rPr>
        <w:t xml:space="preserve">και </w:t>
      </w:r>
      <w:r w:rsidRPr="00085A8E">
        <w:rPr>
          <w:rFonts w:eastAsia="Times New Roman" w:cs="Times New Roman"/>
          <w:szCs w:val="24"/>
        </w:rPr>
        <w:t xml:space="preserve">στην Περιφέρεια Βορείου Αιγαίου </w:t>
      </w:r>
      <w:r>
        <w:rPr>
          <w:rFonts w:eastAsia="Times New Roman" w:cs="Times New Roman"/>
          <w:szCs w:val="24"/>
        </w:rPr>
        <w:t>το</w:t>
      </w:r>
      <w:r w:rsidRPr="00085A8E">
        <w:rPr>
          <w:rFonts w:eastAsia="Times New Roman" w:cs="Times New Roman"/>
          <w:szCs w:val="24"/>
        </w:rPr>
        <w:t xml:space="preserve"> ποσό των 16</w:t>
      </w:r>
      <w:r>
        <w:rPr>
          <w:rFonts w:eastAsia="Times New Roman" w:cs="Times New Roman"/>
          <w:szCs w:val="24"/>
        </w:rPr>
        <w:t>,5</w:t>
      </w:r>
      <w:r w:rsidRPr="00085A8E">
        <w:rPr>
          <w:rFonts w:eastAsia="Times New Roman" w:cs="Times New Roman"/>
          <w:szCs w:val="24"/>
        </w:rPr>
        <w:t xml:space="preserve"> εκατομμυρίων ευρώ</w:t>
      </w:r>
      <w:r>
        <w:rPr>
          <w:rFonts w:eastAsia="Times New Roman" w:cs="Times New Roman"/>
          <w:szCs w:val="24"/>
        </w:rPr>
        <w:t>.</w:t>
      </w:r>
    </w:p>
    <w:p w14:paraId="6A14AB8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085A8E">
        <w:rPr>
          <w:rFonts w:eastAsia="Times New Roman" w:cs="Times New Roman"/>
          <w:szCs w:val="24"/>
        </w:rPr>
        <w:t>ο εν λόγω ποσό είναι μειωμένο</w:t>
      </w:r>
      <w:r>
        <w:rPr>
          <w:rFonts w:eastAsia="Times New Roman" w:cs="Times New Roman"/>
          <w:szCs w:val="24"/>
        </w:rPr>
        <w:t xml:space="preserve"> τώρα</w:t>
      </w:r>
      <w:r w:rsidRPr="00085A8E">
        <w:rPr>
          <w:rFonts w:eastAsia="Times New Roman" w:cs="Times New Roman"/>
          <w:szCs w:val="24"/>
        </w:rPr>
        <w:t xml:space="preserve"> κατά 40% σε σχέση με την προηγούμενη πρόσκληση για τις αντίστοιχες δράσεις στον αγροτικό τομέα στην Περιφέρεια Βο</w:t>
      </w:r>
      <w:r w:rsidRPr="00085A8E">
        <w:rPr>
          <w:rFonts w:eastAsia="Times New Roman" w:cs="Times New Roman"/>
          <w:szCs w:val="24"/>
        </w:rPr>
        <w:t>ρείου Αιγαίου και ζητήσαμε να αυξηθεί δραστικά ο προϋπολογισμός ειδικά για την Περιφέρεια Βορείου Αιγαίου</w:t>
      </w:r>
      <w:r>
        <w:rPr>
          <w:rFonts w:eastAsia="Times New Roman" w:cs="Times New Roman"/>
          <w:szCs w:val="24"/>
        </w:rPr>
        <w:t>.</w:t>
      </w:r>
    </w:p>
    <w:p w14:paraId="6A14AB8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w:t>
      </w:r>
      <w:r w:rsidRPr="00085A8E">
        <w:rPr>
          <w:rFonts w:eastAsia="Times New Roman" w:cs="Times New Roman"/>
          <w:szCs w:val="24"/>
        </w:rPr>
        <w:t>μετά το πέρας της υποβολής των φακέλων των Σχεδίων Βελτίωσης</w:t>
      </w:r>
      <w:r>
        <w:rPr>
          <w:rFonts w:eastAsia="Times New Roman" w:cs="Times New Roman"/>
          <w:szCs w:val="24"/>
        </w:rPr>
        <w:t>, δ</w:t>
      </w:r>
      <w:r w:rsidRPr="00085A8E">
        <w:rPr>
          <w:rFonts w:eastAsia="Times New Roman" w:cs="Times New Roman"/>
          <w:szCs w:val="24"/>
        </w:rPr>
        <w:t>υστυχώς δικαιωνόμαστε σε ό</w:t>
      </w:r>
      <w:r>
        <w:rPr>
          <w:rFonts w:eastAsia="Times New Roman" w:cs="Times New Roman"/>
          <w:szCs w:val="24"/>
        </w:rPr>
        <w:t>,</w:t>
      </w:r>
      <w:r w:rsidRPr="00085A8E">
        <w:rPr>
          <w:rFonts w:eastAsia="Times New Roman" w:cs="Times New Roman"/>
          <w:szCs w:val="24"/>
        </w:rPr>
        <w:t xml:space="preserve">τι αφορά την προηγούμενη ερώτησή μας για τον μικρό </w:t>
      </w:r>
      <w:r w:rsidRPr="00085A8E">
        <w:rPr>
          <w:rFonts w:eastAsia="Times New Roman" w:cs="Times New Roman"/>
          <w:szCs w:val="24"/>
        </w:rPr>
        <w:t>προϋπολογισμό της Περιφέρειας Βορείου Αιγαίου</w:t>
      </w:r>
      <w:r>
        <w:rPr>
          <w:rFonts w:eastAsia="Times New Roman" w:cs="Times New Roman"/>
          <w:szCs w:val="24"/>
        </w:rPr>
        <w:t>,</w:t>
      </w:r>
      <w:r w:rsidRPr="00085A8E">
        <w:rPr>
          <w:rFonts w:eastAsia="Times New Roman" w:cs="Times New Roman"/>
          <w:szCs w:val="24"/>
        </w:rPr>
        <w:t xml:space="preserve"> δεδομένου ότι για τα 16</w:t>
      </w:r>
      <w:r>
        <w:rPr>
          <w:rFonts w:eastAsia="Times New Roman" w:cs="Times New Roman"/>
          <w:szCs w:val="24"/>
        </w:rPr>
        <w:t xml:space="preserve">,5 </w:t>
      </w:r>
      <w:r w:rsidRPr="00085A8E">
        <w:rPr>
          <w:rFonts w:eastAsia="Times New Roman" w:cs="Times New Roman"/>
          <w:szCs w:val="24"/>
        </w:rPr>
        <w:t>εκατομμύρια ευρώ</w:t>
      </w:r>
      <w:r>
        <w:rPr>
          <w:rFonts w:eastAsia="Times New Roman" w:cs="Times New Roman"/>
          <w:szCs w:val="24"/>
        </w:rPr>
        <w:t>,</w:t>
      </w:r>
      <w:r w:rsidRPr="00085A8E">
        <w:rPr>
          <w:rFonts w:eastAsia="Times New Roman" w:cs="Times New Roman"/>
          <w:szCs w:val="24"/>
        </w:rPr>
        <w:t xml:space="preserve"> </w:t>
      </w:r>
      <w:r>
        <w:rPr>
          <w:rFonts w:eastAsia="Times New Roman" w:cs="Times New Roman"/>
          <w:szCs w:val="24"/>
        </w:rPr>
        <w:t>που τους</w:t>
      </w:r>
      <w:r w:rsidRPr="00085A8E">
        <w:rPr>
          <w:rFonts w:eastAsia="Times New Roman" w:cs="Times New Roman"/>
          <w:szCs w:val="24"/>
        </w:rPr>
        <w:t xml:space="preserve"> αναλογούν</w:t>
      </w:r>
      <w:r>
        <w:rPr>
          <w:rFonts w:eastAsia="Times New Roman" w:cs="Times New Roman"/>
          <w:szCs w:val="24"/>
        </w:rPr>
        <w:t>,</w:t>
      </w:r>
      <w:r w:rsidRPr="00085A8E">
        <w:rPr>
          <w:rFonts w:eastAsia="Times New Roman" w:cs="Times New Roman"/>
          <w:szCs w:val="24"/>
        </w:rPr>
        <w:t xml:space="preserve"> υποβλήθηκαν </w:t>
      </w:r>
      <w:r>
        <w:rPr>
          <w:rFonts w:eastAsia="Times New Roman" w:cs="Times New Roman"/>
          <w:szCs w:val="24"/>
        </w:rPr>
        <w:t>χίλιες διακόσιες τριάντα επτά</w:t>
      </w:r>
      <w:r w:rsidRPr="00085A8E">
        <w:rPr>
          <w:rFonts w:eastAsia="Times New Roman" w:cs="Times New Roman"/>
          <w:szCs w:val="24"/>
        </w:rPr>
        <w:t xml:space="preserve"> αιτήσεις με αιτούμενη δημόσια δαπάνη 80,5 εκατομμύρια ευρώ</w:t>
      </w:r>
      <w:r>
        <w:rPr>
          <w:rFonts w:eastAsia="Times New Roman" w:cs="Times New Roman"/>
          <w:szCs w:val="24"/>
        </w:rPr>
        <w:t>.</w:t>
      </w:r>
      <w:r w:rsidRPr="00085A8E">
        <w:rPr>
          <w:rFonts w:eastAsia="Times New Roman" w:cs="Times New Roman"/>
          <w:szCs w:val="24"/>
        </w:rPr>
        <w:t xml:space="preserve"> </w:t>
      </w:r>
    </w:p>
    <w:p w14:paraId="6A14AB8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θα δικαιωθεί </w:t>
      </w:r>
      <w:r>
        <w:rPr>
          <w:rFonts w:eastAsia="Times New Roman" w:cs="Times New Roman"/>
          <w:szCs w:val="24"/>
        </w:rPr>
        <w:t xml:space="preserve">ο ένας </w:t>
      </w:r>
      <w:r>
        <w:rPr>
          <w:rFonts w:eastAsia="Times New Roman" w:cs="Times New Roman"/>
          <w:szCs w:val="24"/>
        </w:rPr>
        <w:t>στους πέντε, ενώ ο μέσος όρος σε όλη τη χώρα, όσον αφορά τα ίδια προγράμματα, είναι ένας στους τρεις. Δηλαδή κατά μέσο όρο στην Ελλάδα δικαιώνεται ο ένας στους τρεις και στην Περιφέρεια Βορείου Αιγαίου δυστυχώς είναι ένας στους πέντε.</w:t>
      </w:r>
    </w:p>
    <w:p w14:paraId="6A14AB8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Δεδομένων των παραπάν</w:t>
      </w:r>
      <w:r>
        <w:rPr>
          <w:rFonts w:eastAsia="Times New Roman" w:cs="Times New Roman"/>
          <w:szCs w:val="24"/>
        </w:rPr>
        <w:t xml:space="preserve">ω καθίσταται επιτακτική η αύξηση του προϋπολογισμού των Σχεδίων Βελτίωσης στην </w:t>
      </w:r>
      <w:r>
        <w:rPr>
          <w:rFonts w:eastAsia="Times New Roman" w:cs="Times New Roman"/>
          <w:szCs w:val="24"/>
        </w:rPr>
        <w:t>π</w:t>
      </w:r>
      <w:r>
        <w:rPr>
          <w:rFonts w:eastAsia="Times New Roman" w:cs="Times New Roman"/>
          <w:szCs w:val="24"/>
        </w:rPr>
        <w:t xml:space="preserve">εριφέρειά μας, κύριε Υπουργέ,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και των ειδικών προβλημάτων που υπάρχουν λόγω των μεταναστευτικών ροών. </w:t>
      </w:r>
    </w:p>
    <w:p w14:paraId="6A14AB8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Θα ήθελα να ακούσω ποια είναι τα σχέδιά σας και τι μπορεί να κάνε</w:t>
      </w:r>
      <w:r>
        <w:rPr>
          <w:rFonts w:eastAsia="Times New Roman" w:cs="Times New Roman"/>
          <w:szCs w:val="24"/>
        </w:rPr>
        <w:t>τε για τη βελτίωση.</w:t>
      </w:r>
    </w:p>
    <w:p w14:paraId="6A14AB85" w14:textId="77777777" w:rsidR="00EE1832" w:rsidRDefault="009476A9">
      <w:pPr>
        <w:spacing w:line="600" w:lineRule="auto"/>
        <w:ind w:firstLine="720"/>
        <w:contextualSpacing/>
        <w:jc w:val="both"/>
        <w:rPr>
          <w:rFonts w:eastAsia="Times New Roman" w:cs="Times New Roman"/>
          <w:szCs w:val="24"/>
        </w:rPr>
      </w:pPr>
      <w:r w:rsidRPr="003A1127">
        <w:rPr>
          <w:rFonts w:eastAsia="Times New Roman" w:cs="Times New Roman"/>
          <w:b/>
          <w:szCs w:val="24"/>
        </w:rPr>
        <w:t xml:space="preserve">ΠΡΟΕΔΡΕΥΩΝ (Δημήτριος </w:t>
      </w:r>
      <w:proofErr w:type="spellStart"/>
      <w:r w:rsidRPr="003A1127">
        <w:rPr>
          <w:rFonts w:eastAsia="Times New Roman" w:cs="Times New Roman"/>
          <w:b/>
          <w:szCs w:val="24"/>
        </w:rPr>
        <w:t>Κρεμαστινός</w:t>
      </w:r>
      <w:proofErr w:type="spellEnd"/>
      <w:r w:rsidRPr="003A1127">
        <w:rPr>
          <w:rFonts w:eastAsia="Times New Roman" w:cs="Times New Roman"/>
          <w:b/>
          <w:szCs w:val="24"/>
        </w:rPr>
        <w:t>):</w:t>
      </w:r>
      <w:r>
        <w:rPr>
          <w:rFonts w:eastAsia="Times New Roman" w:cs="Times New Roman"/>
          <w:szCs w:val="24"/>
        </w:rPr>
        <w:t xml:space="preserve"> Τον λόγο έχει ο κύριος Υπουργός.</w:t>
      </w:r>
    </w:p>
    <w:p w14:paraId="6A14AB86" w14:textId="77777777" w:rsidR="00EE1832" w:rsidRDefault="009476A9">
      <w:pPr>
        <w:spacing w:line="600" w:lineRule="auto"/>
        <w:ind w:firstLine="720"/>
        <w:contextualSpacing/>
        <w:jc w:val="both"/>
        <w:rPr>
          <w:rFonts w:eastAsia="Times New Roman" w:cs="Times New Roman"/>
          <w:szCs w:val="24"/>
        </w:rPr>
      </w:pPr>
      <w:r w:rsidRPr="003A1127">
        <w:rPr>
          <w:rFonts w:eastAsia="Times New Roman" w:cs="Times New Roman"/>
          <w:b/>
          <w:szCs w:val="24"/>
        </w:rPr>
        <w:t>ΒΑΣΙΛΕΙΟΣ ΚΟΚΚΑΛΗΣ (</w:t>
      </w:r>
      <w:r>
        <w:rPr>
          <w:rFonts w:eastAsia="Times New Roman" w:cs="Times New Roman"/>
          <w:b/>
          <w:szCs w:val="24"/>
        </w:rPr>
        <w:t>Αναπληρωτής Υπουργός</w:t>
      </w:r>
      <w:r w:rsidRPr="003A1127">
        <w:rPr>
          <w:rFonts w:eastAsia="Times New Roman" w:cs="Times New Roman"/>
          <w:b/>
          <w:szCs w:val="24"/>
        </w:rPr>
        <w:t xml:space="preserve"> Αγροτικής Ανάπτυξης και Τροφίμων):</w:t>
      </w:r>
      <w:r>
        <w:rPr>
          <w:rFonts w:eastAsia="Times New Roman" w:cs="Times New Roman"/>
          <w:szCs w:val="24"/>
        </w:rPr>
        <w:t xml:space="preserve"> Ευχαριστώ, κύριε Πρόεδρε.</w:t>
      </w:r>
    </w:p>
    <w:p w14:paraId="6A14AB8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όπως πολύ καλά γνωρίζετε, το </w:t>
      </w:r>
      <w:proofErr w:type="spellStart"/>
      <w:r>
        <w:rPr>
          <w:rFonts w:eastAsia="Times New Roman" w:cs="Times New Roman"/>
          <w:szCs w:val="24"/>
        </w:rPr>
        <w:t>υπομέτρο</w:t>
      </w:r>
      <w:proofErr w:type="spellEnd"/>
      <w:r>
        <w:rPr>
          <w:rFonts w:eastAsia="Times New Roman" w:cs="Times New Roman"/>
          <w:szCs w:val="24"/>
        </w:rPr>
        <w:t xml:space="preserve"> 4.1</w:t>
      </w:r>
      <w:r>
        <w:rPr>
          <w:rFonts w:eastAsia="Times New Roman" w:cs="Times New Roman"/>
          <w:szCs w:val="24"/>
        </w:rPr>
        <w:t>,</w:t>
      </w:r>
      <w:r>
        <w:rPr>
          <w:rFonts w:eastAsia="Times New Roman" w:cs="Times New Roman"/>
          <w:szCs w:val="24"/>
        </w:rPr>
        <w:t xml:space="preserve"> το οπο</w:t>
      </w:r>
      <w:r>
        <w:rPr>
          <w:rFonts w:eastAsia="Times New Roman" w:cs="Times New Roman"/>
          <w:szCs w:val="24"/>
        </w:rPr>
        <w:t>ίο αναφέρεται ως «επενδύσεις που βελτιώνουν τις συνολικές επιδόσεις του ενεργητικού», στα γνωστά Σχέδια Βελτίωσης, είναι μαζί με το μέτρο της μεταποίησης τα πιο σημαντικά μέτρα του Προγράμματος Αγροτικής Ανάπτυξης.</w:t>
      </w:r>
    </w:p>
    <w:p w14:paraId="6A14AB8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Αυτό το συγκεκριμένο μέτρο έχει εκχωρηθεί</w:t>
      </w:r>
      <w:r>
        <w:rPr>
          <w:rFonts w:eastAsia="Times New Roman" w:cs="Times New Roman"/>
          <w:szCs w:val="24"/>
        </w:rPr>
        <w:t xml:space="preserve"> στις περιφέρειες. Η λογική τι λέει; Όταν εκχωρώ κάτι σε κάποιον, έχει λόγο </w:t>
      </w:r>
      <w:r>
        <w:rPr>
          <w:rFonts w:eastAsia="Times New Roman" w:cs="Times New Roman"/>
          <w:szCs w:val="24"/>
        </w:rPr>
        <w:lastRenderedPageBreak/>
        <w:t>και για το ποσό. Πού θέλω να καταλήξω και ποιο είναι το ζητούμενο; Η κατανομή των ποσών που έγιναν στις περιφέρειες έγινε κατόπιν συμφωνίας με την Ένωση Περιφερειών. Αυτό να το ξεκ</w:t>
      </w:r>
      <w:r>
        <w:rPr>
          <w:rFonts w:eastAsia="Times New Roman" w:cs="Times New Roman"/>
          <w:szCs w:val="24"/>
        </w:rPr>
        <w:t>αθαρίσουμε.</w:t>
      </w:r>
    </w:p>
    <w:p w14:paraId="6A14AB8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Όντως το ποσό ανέρχεται στα 16.561.000 ευρώ κι έχουν υποβληθεί χίλιες διακόσιες τριάντα επτά προτάσεις με αιτούμενη δημόσια δαπάνη 70.242.000 ευρώ, δηλαδή οι αιτούμενες ανάγκες είναι τέσσερις φορές πιο πάνω.</w:t>
      </w:r>
    </w:p>
    <w:p w14:paraId="6A14AB8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πω τι έχ</w:t>
      </w:r>
      <w:r>
        <w:rPr>
          <w:rFonts w:eastAsia="Times New Roman" w:cs="Times New Roman"/>
          <w:szCs w:val="24"/>
        </w:rPr>
        <w:t xml:space="preserve">ει κάνει το Υπουργείο Αγροτικής Ανάπτυξης εγκαίρως, ώστε να γνωρίζουν οι αγρότες του βορείου Αιγαίου πότε θα αξιολογηθούν οι προτάσεις. </w:t>
      </w:r>
    </w:p>
    <w:p w14:paraId="6A14AB8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μπορώ να σας πω σήμερα είναι ότι θα γίνει </w:t>
      </w:r>
      <w:proofErr w:type="spellStart"/>
      <w:r>
        <w:rPr>
          <w:rFonts w:eastAsia="Times New Roman" w:cs="Times New Roman"/>
          <w:szCs w:val="24"/>
        </w:rPr>
        <w:t>υπερδέσμευση</w:t>
      </w:r>
      <w:proofErr w:type="spellEnd"/>
      <w:r>
        <w:rPr>
          <w:rFonts w:eastAsia="Times New Roman" w:cs="Times New Roman"/>
          <w:szCs w:val="24"/>
        </w:rPr>
        <w:t xml:space="preserve"> του ποσού. Δεν μπορώ να σας πω σε τι βαθμό. Πρέπει να τ</w:t>
      </w:r>
      <w:r>
        <w:rPr>
          <w:rFonts w:eastAsia="Times New Roman" w:cs="Times New Roman"/>
          <w:szCs w:val="24"/>
        </w:rPr>
        <w:t xml:space="preserve">ελειώσει η αξιολόγηση η οποία θα γίνει από την </w:t>
      </w:r>
      <w:r>
        <w:rPr>
          <w:rFonts w:eastAsia="Times New Roman" w:cs="Times New Roman"/>
          <w:szCs w:val="24"/>
        </w:rPr>
        <w:t>π</w:t>
      </w:r>
      <w:r>
        <w:rPr>
          <w:rFonts w:eastAsia="Times New Roman" w:cs="Times New Roman"/>
          <w:szCs w:val="24"/>
        </w:rPr>
        <w:t>εριφέρεια, ώστε να προσδιοριστεί με ακρίβεια η πραγματική χρηματοδοτική ανάγκη του μέτρου.</w:t>
      </w:r>
    </w:p>
    <w:p w14:paraId="6A14AB8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Επίσης, να αναφέρω ότι η ένταση ενίσχυσης για την Περιφέρεια Βορείου Αιγαίου είναι στο 75% για τους παλιούς γεωργούς,</w:t>
      </w:r>
      <w:r>
        <w:rPr>
          <w:rFonts w:eastAsia="Times New Roman" w:cs="Times New Roman"/>
          <w:szCs w:val="24"/>
        </w:rPr>
        <w:t xml:space="preserve"> στο 80% για τους νέους και στο 85% για τις επενδύσεις </w:t>
      </w:r>
      <w:r>
        <w:rPr>
          <w:rFonts w:eastAsia="Times New Roman" w:cs="Times New Roman"/>
          <w:szCs w:val="24"/>
        </w:rPr>
        <w:lastRenderedPageBreak/>
        <w:t xml:space="preserve">από συλλογικά σχήματα. Είναι αυξημένος συγκριτικά με την ηπειρωτική Ελλάδα λόγω της </w:t>
      </w:r>
      <w:proofErr w:type="spellStart"/>
      <w:r>
        <w:rPr>
          <w:rFonts w:eastAsia="Times New Roman" w:cs="Times New Roman"/>
          <w:szCs w:val="24"/>
        </w:rPr>
        <w:t>νησιωτικότητας</w:t>
      </w:r>
      <w:proofErr w:type="spellEnd"/>
      <w:r>
        <w:rPr>
          <w:rFonts w:eastAsia="Times New Roman" w:cs="Times New Roman"/>
          <w:szCs w:val="24"/>
        </w:rPr>
        <w:t>.</w:t>
      </w:r>
    </w:p>
    <w:p w14:paraId="6A14AB8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Συνεπώς σας απαντώ στην ερώτηση ότι όταν τελειώσει η αξιολόγηση και προσδιοριστεί με ακρίβεια το χρημ</w:t>
      </w:r>
      <w:r>
        <w:rPr>
          <w:rFonts w:eastAsia="Times New Roman" w:cs="Times New Roman"/>
          <w:szCs w:val="24"/>
        </w:rPr>
        <w:t xml:space="preserve">ατοδοτικό μέτρο, θα γίνει </w:t>
      </w:r>
      <w:proofErr w:type="spellStart"/>
      <w:r>
        <w:rPr>
          <w:rFonts w:eastAsia="Times New Roman" w:cs="Times New Roman"/>
          <w:szCs w:val="24"/>
        </w:rPr>
        <w:t>υπερδέσμευση</w:t>
      </w:r>
      <w:proofErr w:type="spellEnd"/>
      <w:r>
        <w:rPr>
          <w:rFonts w:eastAsia="Times New Roman" w:cs="Times New Roman"/>
          <w:szCs w:val="24"/>
        </w:rPr>
        <w:t>. Αυτή τη στιγμή δεν μπορούμε να γνωρίζουμε σε τι βαθμό, δηλαδή ποιο θα είναι το ποσό στο οποίο τελικά θα ανέλθει.</w:t>
      </w:r>
    </w:p>
    <w:p w14:paraId="6A14AB8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Τον λόγο έχει ο κ. Αθανασίου.</w:t>
      </w:r>
    </w:p>
    <w:p w14:paraId="6A14AB8F" w14:textId="77777777" w:rsidR="00EE1832" w:rsidRDefault="009476A9">
      <w:pPr>
        <w:spacing w:line="600" w:lineRule="auto"/>
        <w:ind w:firstLine="720"/>
        <w:contextualSpacing/>
        <w:jc w:val="both"/>
        <w:rPr>
          <w:rFonts w:eastAsia="Times New Roman" w:cs="Times New Roman"/>
          <w:szCs w:val="24"/>
        </w:rPr>
      </w:pPr>
      <w:r w:rsidRPr="00AB13E9">
        <w:rPr>
          <w:rFonts w:eastAsia="Times New Roman" w:cs="Times New Roman"/>
          <w:b/>
          <w:szCs w:val="24"/>
        </w:rPr>
        <w:t>ΧΑΡΑΛΑΜΠΟΣ ΑΘΑΝΑΣΙΟΥ:</w:t>
      </w:r>
      <w:r>
        <w:rPr>
          <w:rFonts w:eastAsia="Times New Roman" w:cs="Times New Roman"/>
          <w:szCs w:val="24"/>
        </w:rPr>
        <w:t xml:space="preserve"> Κύριε Υπουργέ, </w:t>
      </w:r>
      <w:r>
        <w:rPr>
          <w:rFonts w:eastAsia="Times New Roman" w:cs="Times New Roman"/>
          <w:szCs w:val="24"/>
        </w:rPr>
        <w:t>κατ’ αρχάς χαίρομαι για την τοποθέτησή σας ότι</w:t>
      </w:r>
      <w:r>
        <w:rPr>
          <w:rFonts w:eastAsia="Times New Roman" w:cs="Times New Roman"/>
          <w:szCs w:val="24"/>
        </w:rPr>
        <w:t>, δηλαδή,</w:t>
      </w:r>
      <w:r>
        <w:rPr>
          <w:rFonts w:eastAsia="Times New Roman" w:cs="Times New Roman"/>
          <w:szCs w:val="24"/>
        </w:rPr>
        <w:t xml:space="preserve"> είναι στο πρόγραμμά σας και στη σκέψη σας να αυξηθεί το ποσό αυτό μετά την αναμόρφωση που θα κάνετε. </w:t>
      </w:r>
    </w:p>
    <w:p w14:paraId="6A14AB9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Όμως, μου προξενεί εντύπωση </w:t>
      </w:r>
      <w:r>
        <w:rPr>
          <w:rFonts w:eastAsia="Times New Roman" w:cs="Times New Roman"/>
          <w:szCs w:val="24"/>
        </w:rPr>
        <w:t>γιατί</w:t>
      </w:r>
      <w:r>
        <w:rPr>
          <w:rFonts w:eastAsia="Times New Roman" w:cs="Times New Roman"/>
          <w:szCs w:val="24"/>
        </w:rPr>
        <w:t xml:space="preserve"> η ΕΝΠΕ, η Ένωση Περιφερειών, </w:t>
      </w:r>
      <w:r>
        <w:rPr>
          <w:rFonts w:eastAsia="Times New Roman" w:cs="Times New Roman"/>
          <w:szCs w:val="24"/>
        </w:rPr>
        <w:t>δεν έδειξε</w:t>
      </w:r>
      <w:r>
        <w:rPr>
          <w:rFonts w:eastAsia="Times New Roman" w:cs="Times New Roman"/>
          <w:szCs w:val="24"/>
        </w:rPr>
        <w:t xml:space="preserve"> μεγαλύτερη ευαισθησία</w:t>
      </w:r>
      <w:r w:rsidRPr="00E8653D">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rPr>
        <w:t>β</w:t>
      </w:r>
      <w:r>
        <w:rPr>
          <w:rFonts w:eastAsia="Times New Roman" w:cs="Times New Roman"/>
          <w:szCs w:val="24"/>
        </w:rPr>
        <w:t xml:space="preserve">όρειο Αιγαίο. Δεν μπορεί να είναι η αναλογία σε όλη την Ελλάδα ένα προς τρία και στη Λέσβο να είναι ένα προς πέντε. Εάν είναι ευθύνη της ΕΝΠΕ, είναι κάτι που θα το εξετάσουμε. </w:t>
      </w:r>
    </w:p>
    <w:p w14:paraId="6A14AB9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να λάβετε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λόγω των ιδιαιτερ</w:t>
      </w:r>
      <w:r>
        <w:rPr>
          <w:rFonts w:eastAsia="Times New Roman" w:cs="Times New Roman"/>
          <w:szCs w:val="24"/>
        </w:rPr>
        <w:t>οτήτων που υπάρχουν, πάρα πολλοί νέοι αγρότες έχουν στρέψει την προσοχή τους στη βελτίωση των εγκαταστάσεών τους για την ανάπτυξη της οικονομίας τους και την εκμετάλλευση του ζωικού αλλά και του φυτικού τους προϊόντος.</w:t>
      </w:r>
    </w:p>
    <w:p w14:paraId="6A14AB9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Υπάρχουν πάρα πολλά προβλήματα. Να θυ</w:t>
      </w:r>
      <w:r>
        <w:rPr>
          <w:rFonts w:eastAsia="Times New Roman" w:cs="Times New Roman"/>
          <w:szCs w:val="24"/>
        </w:rPr>
        <w:t>μίσω ότι υπάρχουν και τα εξής προβλήματα</w:t>
      </w:r>
      <w:r>
        <w:rPr>
          <w:rFonts w:eastAsia="Times New Roman" w:cs="Times New Roman"/>
          <w:szCs w:val="24"/>
        </w:rPr>
        <w:t>,</w:t>
      </w:r>
      <w:r>
        <w:rPr>
          <w:rFonts w:eastAsia="Times New Roman" w:cs="Times New Roman"/>
          <w:szCs w:val="24"/>
        </w:rPr>
        <w:t xml:space="preserve"> τα οποία πρέπει να λάβετε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την αύξηση, που αφορούν την απόσταση, λόγω </w:t>
      </w:r>
      <w:proofErr w:type="spellStart"/>
      <w:r>
        <w:rPr>
          <w:rFonts w:eastAsia="Times New Roman" w:cs="Times New Roman"/>
          <w:szCs w:val="24"/>
        </w:rPr>
        <w:t>νησιωτικότητας</w:t>
      </w:r>
      <w:proofErr w:type="spellEnd"/>
      <w:r>
        <w:rPr>
          <w:rFonts w:eastAsia="Times New Roman" w:cs="Times New Roman"/>
          <w:szCs w:val="24"/>
        </w:rPr>
        <w:t>,</w:t>
      </w:r>
      <w:r>
        <w:rPr>
          <w:rFonts w:eastAsia="Times New Roman" w:cs="Times New Roman"/>
          <w:szCs w:val="24"/>
        </w:rPr>
        <w:t xml:space="preserve"> από την ηπειρωτική Ελλάδα των νησιών, τις διαρκείς μεταναστευτικές ροές, τη μείωση του τουριστικού ρεύματος σε ορισμ</w:t>
      </w:r>
      <w:r>
        <w:rPr>
          <w:rFonts w:eastAsia="Times New Roman" w:cs="Times New Roman"/>
          <w:szCs w:val="24"/>
        </w:rPr>
        <w:t>ένα νησιά, λόγω του μεταναστευτικού και ιδίως στη Χίο και στη Λέσβο -ενώ σε άλλα νησιά και λόγω της κρίσης στην Τουρκία και στην Αίγυπτο υπήρχε πράγματι μια αύξηση προς το νότιο Αιγαίο, αλλά δεν ήταν η ίδια στο βόρειο Αιγαίο- και την αύξηση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του ΦΠ</w:t>
      </w:r>
      <w:r>
        <w:rPr>
          <w:rFonts w:eastAsia="Times New Roman" w:cs="Times New Roman"/>
          <w:szCs w:val="24"/>
        </w:rPr>
        <w:t>Α από την κατάργηση των μειωμένων συντελεστών.</w:t>
      </w:r>
    </w:p>
    <w:p w14:paraId="6A14AB9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Όλα αυτά, αν συνδυαστούν και με τις φυσικές καταστροφές που έλαβαν χώρα τον τελευταίο καιρό με τους σεισμούς στη νότια Λέσβο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και με τις καταστροφές που έγιναν τελευταία </w:t>
      </w:r>
      <w:r>
        <w:rPr>
          <w:rFonts w:eastAsia="Times New Roman" w:cs="Times New Roman"/>
          <w:szCs w:val="24"/>
        </w:rPr>
        <w:lastRenderedPageBreak/>
        <w:t>λόγω του δάκου που έπληξε όλους το</w:t>
      </w:r>
      <w:r>
        <w:rPr>
          <w:rFonts w:eastAsia="Times New Roman" w:cs="Times New Roman"/>
          <w:szCs w:val="24"/>
        </w:rPr>
        <w:t>υς ελαιώνες και την πλήρωσε περισσότερο η Λέσβος, είναι ένας λόγος παραπάνω που πρέπει το Υπουργείο να δείξει μία ευαισθησία γι’ αυτές τις περιοχές.</w:t>
      </w:r>
      <w:r>
        <w:rPr>
          <w:rFonts w:eastAsia="Times New Roman" w:cs="Times New Roman"/>
          <w:szCs w:val="24"/>
        </w:rPr>
        <w:t xml:space="preserve"> </w:t>
      </w:r>
    </w:p>
    <w:p w14:paraId="6A14AB9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Ευελπιστούμε, λοιπόν, ότι θα το πράξετε. Εξάλλου, η δήλωσή σας είναι αισιόδοξη και μας ικανοποιεί, αρκεί να υλοποιηθεί. </w:t>
      </w:r>
    </w:p>
    <w:p w14:paraId="6A14AB9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14AB96" w14:textId="77777777" w:rsidR="00EE1832" w:rsidRDefault="009476A9">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Ορίστε, κύριε Υπουργέ, έχετε και πάλι τον λόγο.</w:t>
      </w:r>
    </w:p>
    <w:p w14:paraId="6A14AB97" w14:textId="77777777" w:rsidR="00EE1832" w:rsidRDefault="009476A9">
      <w:pPr>
        <w:spacing w:line="600" w:lineRule="auto"/>
        <w:ind w:firstLine="720"/>
        <w:contextualSpacing/>
        <w:jc w:val="both"/>
        <w:rPr>
          <w:rFonts w:eastAsia="Times New Roman" w:cs="Times New Roman"/>
          <w:szCs w:val="24"/>
        </w:rPr>
      </w:pPr>
      <w:r w:rsidRPr="006E0C63">
        <w:rPr>
          <w:rFonts w:eastAsia="Times New Roman" w:cs="Times New Roman"/>
          <w:b/>
          <w:szCs w:val="24"/>
        </w:rPr>
        <w:t>ΒΑΣΙΛΕΙΟΣ ΚΟΚΚΑΛΗΣ</w:t>
      </w:r>
      <w:r w:rsidRPr="00BE0AF2">
        <w:rPr>
          <w:rFonts w:eastAsia="Times New Roman" w:cs="Times New Roman"/>
          <w:b/>
          <w:szCs w:val="24"/>
        </w:rPr>
        <w:t xml:space="preserve"> </w:t>
      </w:r>
      <w:r>
        <w:rPr>
          <w:rFonts w:eastAsia="Times New Roman" w:cs="Times New Roman"/>
          <w:b/>
          <w:szCs w:val="24"/>
        </w:rPr>
        <w:t>(</w:t>
      </w:r>
      <w:r>
        <w:rPr>
          <w:rFonts w:eastAsia="Times New Roman" w:cs="Times New Roman"/>
          <w:b/>
          <w:szCs w:val="24"/>
        </w:rPr>
        <w:t>Αναπληρωτής Υπο</w:t>
      </w:r>
      <w:r>
        <w:rPr>
          <w:rFonts w:eastAsia="Times New Roman" w:cs="Times New Roman"/>
          <w:b/>
          <w:szCs w:val="24"/>
        </w:rPr>
        <w:t xml:space="preserve">υργός </w:t>
      </w:r>
      <w:r>
        <w:rPr>
          <w:rFonts w:eastAsia="Times New Roman" w:cs="Times New Roman"/>
          <w:b/>
          <w:szCs w:val="24"/>
        </w:rPr>
        <w:t>Αγροτικής Ανάπτυξης και Τροφίμων)</w:t>
      </w:r>
      <w:r w:rsidRPr="006E0C63">
        <w:rPr>
          <w:rFonts w:eastAsia="Times New Roman" w:cs="Times New Roman"/>
          <w:b/>
          <w:szCs w:val="24"/>
        </w:rPr>
        <w:t>:</w:t>
      </w:r>
      <w:r>
        <w:rPr>
          <w:rFonts w:eastAsia="Times New Roman" w:cs="Times New Roman"/>
          <w:szCs w:val="24"/>
        </w:rPr>
        <w:t xml:space="preserve"> Κύριε Βουλευτά, όπως ανέφερα η κατανομή των ποσών γίνεται, δεν θα έλεγα με τη λέξη ευθύνη, αλλά με σύμφωνη γνώμη της ΕΝΠΕ, της Ένωσης Περιφερειών. Αυτό πρέπει να το ξεκαθαρίσουμε. </w:t>
      </w:r>
    </w:p>
    <w:p w14:paraId="6A14AB98" w14:textId="77777777" w:rsidR="00EE1832" w:rsidRDefault="009476A9">
      <w:pPr>
        <w:spacing w:line="600" w:lineRule="auto"/>
        <w:ind w:firstLine="720"/>
        <w:contextualSpacing/>
        <w:jc w:val="both"/>
        <w:rPr>
          <w:rFonts w:eastAsia="Times New Roman" w:cs="Times New Roman"/>
          <w:szCs w:val="24"/>
        </w:rPr>
      </w:pPr>
      <w:r w:rsidRPr="006E0C63">
        <w:rPr>
          <w:rFonts w:eastAsia="Times New Roman" w:cs="Times New Roman"/>
          <w:b/>
          <w:szCs w:val="24"/>
        </w:rPr>
        <w:t>ΧΑΡΑΛΑΜΠΟΣ ΑΘΑΝΑΣΙΟΥ:</w:t>
      </w:r>
      <w:r>
        <w:rPr>
          <w:rFonts w:eastAsia="Times New Roman" w:cs="Times New Roman"/>
          <w:szCs w:val="24"/>
        </w:rPr>
        <w:t xml:space="preserve"> Να κάνουμε τ</w:t>
      </w:r>
      <w:r>
        <w:rPr>
          <w:rFonts w:eastAsia="Times New Roman" w:cs="Times New Roman"/>
          <w:szCs w:val="24"/>
        </w:rPr>
        <w:t>ην παρέμβαση και προς τα εκεί.</w:t>
      </w:r>
    </w:p>
    <w:p w14:paraId="6A14AB99" w14:textId="77777777" w:rsidR="00EE1832" w:rsidRDefault="009476A9">
      <w:pPr>
        <w:spacing w:line="600" w:lineRule="auto"/>
        <w:ind w:firstLine="720"/>
        <w:contextualSpacing/>
        <w:jc w:val="both"/>
        <w:rPr>
          <w:rFonts w:eastAsia="Times New Roman" w:cs="Times New Roman"/>
          <w:szCs w:val="24"/>
        </w:rPr>
      </w:pPr>
      <w:r w:rsidRPr="006E0C63">
        <w:rPr>
          <w:rFonts w:eastAsia="Times New Roman" w:cs="Times New Roman"/>
          <w:b/>
          <w:szCs w:val="24"/>
        </w:rPr>
        <w:t>ΒΑΣΙΛΕΙΟΣ ΚΟΚΚΑΛΗΣ</w:t>
      </w:r>
      <w:r>
        <w:rPr>
          <w:rFonts w:eastAsia="Times New Roman" w:cs="Times New Roman"/>
          <w:b/>
          <w:szCs w:val="24"/>
        </w:rPr>
        <w:t xml:space="preserve"> (</w:t>
      </w:r>
      <w:r>
        <w:rPr>
          <w:rFonts w:eastAsia="Times New Roman" w:cs="Times New Roman"/>
          <w:b/>
          <w:szCs w:val="24"/>
        </w:rPr>
        <w:t xml:space="preserve">Αναπληρωτής Υπουργός </w:t>
      </w:r>
      <w:r>
        <w:rPr>
          <w:rFonts w:eastAsia="Times New Roman" w:cs="Times New Roman"/>
          <w:b/>
          <w:szCs w:val="24"/>
        </w:rPr>
        <w:t>Αγροτικής Ανάπτυξης και Τροφίμων)</w:t>
      </w:r>
      <w:r w:rsidRPr="006E0C6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Επίσης, θεωρείται πάρα </w:t>
      </w:r>
      <w:r>
        <w:rPr>
          <w:rFonts w:eastAsia="Times New Roman" w:cs="Times New Roman"/>
          <w:szCs w:val="24"/>
        </w:rPr>
        <w:lastRenderedPageBreak/>
        <w:t xml:space="preserve">πολύ σημαντικό μέτρο και, πιστέψτε με, θα γίνει </w:t>
      </w:r>
      <w:proofErr w:type="spellStart"/>
      <w:r>
        <w:rPr>
          <w:rFonts w:eastAsia="Times New Roman" w:cs="Times New Roman"/>
          <w:szCs w:val="24"/>
        </w:rPr>
        <w:t>υπερδέσμευση</w:t>
      </w:r>
      <w:proofErr w:type="spellEnd"/>
      <w:r>
        <w:rPr>
          <w:rFonts w:eastAsia="Times New Roman" w:cs="Times New Roman"/>
          <w:szCs w:val="24"/>
        </w:rPr>
        <w:t xml:space="preserve"> του ποσού, αρκεί να τελειώσει έγκαιρα η αξιολόγηση. </w:t>
      </w:r>
    </w:p>
    <w:p w14:paraId="6A14AB9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οι αγρότες και οι κτηνοτρόφοι του βορείου Αιγαίου ενδιαφέρονται πότε θα γίνει η αξιολόγηση και αν τελικά θα μπουν κι άλλοι. Εμείς ως Υπουργείο Αγροτικής Ανάπτυξης τι έχουμε κάνει; Τι έχει κάνει η Γενική Γραμματεία Κοινοτικής Πολιτικής; Έχει </w:t>
      </w:r>
      <w:r>
        <w:rPr>
          <w:rFonts w:eastAsia="Times New Roman" w:cs="Times New Roman"/>
          <w:szCs w:val="24"/>
        </w:rPr>
        <w:t xml:space="preserve">δώσει χρονοδιάγραμμα στις περιφέρειες το αργότερο στο πρώτο εξάμηνο του 2019 να τελειώσει η αξιολόγηση. Έχει καταρτίσει ήδη και έχει ήδη δώσει οδηγίες το δικό μας Υπουργείο, η </w:t>
      </w:r>
      <w:r w:rsidRPr="006E0C63">
        <w:rPr>
          <w:rFonts w:eastAsia="Times New Roman" w:cs="Times New Roman"/>
          <w:szCs w:val="24"/>
        </w:rPr>
        <w:t>Γενική Γραμματεία Κοινοτικής Πολιτικής</w:t>
      </w:r>
      <w:r>
        <w:rPr>
          <w:rFonts w:eastAsia="Times New Roman" w:cs="Times New Roman"/>
          <w:szCs w:val="24"/>
        </w:rPr>
        <w:t xml:space="preserve"> για κατάρτιση Μητρώου </w:t>
      </w:r>
      <w:proofErr w:type="spellStart"/>
      <w:r>
        <w:rPr>
          <w:rFonts w:eastAsia="Times New Roman" w:cs="Times New Roman"/>
          <w:szCs w:val="24"/>
        </w:rPr>
        <w:t>Αξιολογητών</w:t>
      </w:r>
      <w:proofErr w:type="spellEnd"/>
      <w:r>
        <w:rPr>
          <w:rFonts w:eastAsia="Times New Roman" w:cs="Times New Roman"/>
          <w:szCs w:val="24"/>
        </w:rPr>
        <w:t xml:space="preserve"> και έχε</w:t>
      </w:r>
      <w:r>
        <w:rPr>
          <w:rFonts w:eastAsia="Times New Roman" w:cs="Times New Roman"/>
          <w:szCs w:val="24"/>
        </w:rPr>
        <w:t xml:space="preserve">ι αποσταλεί ήδη στις περιφέρειες ο σχετικός αναλυτικός </w:t>
      </w:r>
      <w:r>
        <w:rPr>
          <w:rFonts w:eastAsia="Times New Roman" w:cs="Times New Roman"/>
          <w:szCs w:val="24"/>
        </w:rPr>
        <w:t>οδηγός αξιολόγησης</w:t>
      </w:r>
      <w:r>
        <w:rPr>
          <w:rFonts w:eastAsia="Times New Roman" w:cs="Times New Roman"/>
          <w:szCs w:val="24"/>
        </w:rPr>
        <w:t>.</w:t>
      </w:r>
      <w:r>
        <w:rPr>
          <w:rFonts w:eastAsia="Times New Roman" w:cs="Times New Roman"/>
          <w:szCs w:val="24"/>
        </w:rPr>
        <w:t xml:space="preserve"> Τέλος, έχει προωθηθεί και ολοκληρώνεται η διαδικασία ένταξης της ΚΥΑ αμοιβών των </w:t>
      </w:r>
      <w:proofErr w:type="spellStart"/>
      <w:r>
        <w:rPr>
          <w:rFonts w:eastAsia="Times New Roman" w:cs="Times New Roman"/>
          <w:szCs w:val="24"/>
        </w:rPr>
        <w:t>αξιολογητών</w:t>
      </w:r>
      <w:proofErr w:type="spellEnd"/>
      <w:r>
        <w:rPr>
          <w:rFonts w:eastAsia="Times New Roman" w:cs="Times New Roman"/>
          <w:szCs w:val="24"/>
        </w:rPr>
        <w:t>.</w:t>
      </w:r>
    </w:p>
    <w:p w14:paraId="6A14AB9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Συνεπώς ως Υπουργείο Αγροτικής Ανάπτυξης σήμερα που μιλάμε μέσω της Γενικής Γραμματείας</w:t>
      </w:r>
      <w:r>
        <w:rPr>
          <w:rFonts w:eastAsia="Times New Roman" w:cs="Times New Roman"/>
          <w:szCs w:val="24"/>
        </w:rPr>
        <w:t xml:space="preserve"> Κοινοτικής Πολιτικής έχουμε δώσει όλες τις τεχνικές οδηγίες, τα πάντα, ώστε η αξιολόγηση να γίνει έως και το καλοκαίρι του 2019. Κατόπιν θα γίνει </w:t>
      </w:r>
      <w:proofErr w:type="spellStart"/>
      <w:r>
        <w:rPr>
          <w:rFonts w:eastAsia="Times New Roman" w:cs="Times New Roman"/>
          <w:szCs w:val="24"/>
        </w:rPr>
        <w:lastRenderedPageBreak/>
        <w:t>υπερδέσμευση</w:t>
      </w:r>
      <w:proofErr w:type="spellEnd"/>
      <w:r>
        <w:rPr>
          <w:rFonts w:eastAsia="Times New Roman" w:cs="Times New Roman"/>
          <w:szCs w:val="24"/>
        </w:rPr>
        <w:t>, αλλά θα πρέπει να δούμε τις πραγματικές χρηματοδοτικές ανάγκες του μέτρου.</w:t>
      </w:r>
    </w:p>
    <w:p w14:paraId="6A14AB9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B9D" w14:textId="77777777" w:rsidR="00EE1832" w:rsidRDefault="009476A9">
      <w:pPr>
        <w:spacing w:line="600" w:lineRule="auto"/>
        <w:ind w:firstLine="720"/>
        <w:contextualSpacing/>
        <w:jc w:val="both"/>
        <w:rPr>
          <w:rFonts w:eastAsia="Times New Roman" w:cs="Times New Roman"/>
          <w:szCs w:val="24"/>
        </w:rPr>
      </w:pPr>
      <w:r w:rsidRPr="00146623">
        <w:rPr>
          <w:rFonts w:eastAsia="Times New Roman" w:cs="Times New Roman"/>
          <w:b/>
          <w:szCs w:val="24"/>
        </w:rPr>
        <w:t>ΠΡΟΕΔΡΕΥΩ</w:t>
      </w:r>
      <w:r w:rsidRPr="00146623">
        <w:rPr>
          <w:rFonts w:eastAsia="Times New Roman" w:cs="Times New Roman"/>
          <w:b/>
          <w:szCs w:val="24"/>
        </w:rPr>
        <w:t xml:space="preserve">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ευχαριστώ.</w:t>
      </w:r>
    </w:p>
    <w:p w14:paraId="6A14AB9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πρώτη με αριθμό 319/4-2-2019 επίκαιρη ερώτηση </w:t>
      </w:r>
      <w:r>
        <w:rPr>
          <w:rFonts w:eastAsia="Times New Roman" w:cs="Times New Roman"/>
          <w:szCs w:val="24"/>
        </w:rPr>
        <w:t>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ρου</w:t>
      </w:r>
      <w:r>
        <w:rPr>
          <w:rFonts w:eastAsia="Times New Roman" w:cs="Times New Roman"/>
          <w:szCs w:val="24"/>
        </w:rPr>
        <w:t xml:space="preserve"> κύκλου του Βουλευτή Β΄ Αθηνών του Συνασπισμού Ριζοσπαστικής Αριστεράς κ. Ιωάννη Τσιρώνη προς τον Υπουργό Αγροτικής Ανάπτυξης και Τροφίμων, </w:t>
      </w:r>
      <w:r>
        <w:rPr>
          <w:rFonts w:eastAsia="Times New Roman" w:cs="Times New Roman"/>
          <w:szCs w:val="24"/>
        </w:rPr>
        <w:t xml:space="preserve">με θέμα: «Εκτός σφαγείου σφαγές ζώων στην Ελλάδα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θρησκευτικών ή άλλων πολιτιστικών εκδηλώσεων».</w:t>
      </w:r>
    </w:p>
    <w:p w14:paraId="6A14AB9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η Υφυπουργός κ. </w:t>
      </w:r>
      <w:proofErr w:type="spellStart"/>
      <w:r>
        <w:rPr>
          <w:rFonts w:eastAsia="Times New Roman" w:cs="Times New Roman"/>
          <w:szCs w:val="24"/>
        </w:rPr>
        <w:t>Τελιγιορίδου</w:t>
      </w:r>
      <w:proofErr w:type="spellEnd"/>
      <w:r>
        <w:rPr>
          <w:rFonts w:eastAsia="Times New Roman" w:cs="Times New Roman"/>
          <w:szCs w:val="24"/>
        </w:rPr>
        <w:t>.</w:t>
      </w:r>
    </w:p>
    <w:p w14:paraId="6A14ABA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Ορίστε, κύριε Τσιρώνη, έχετε τον λόγο.</w:t>
      </w:r>
    </w:p>
    <w:p w14:paraId="6A14ABA1" w14:textId="77777777" w:rsidR="00EE1832" w:rsidRDefault="009476A9">
      <w:pPr>
        <w:spacing w:line="600" w:lineRule="auto"/>
        <w:ind w:firstLine="720"/>
        <w:contextualSpacing/>
        <w:jc w:val="both"/>
        <w:rPr>
          <w:rFonts w:eastAsia="Times New Roman" w:cs="Times New Roman"/>
          <w:szCs w:val="24"/>
        </w:rPr>
      </w:pPr>
      <w:r w:rsidRPr="009B1C65">
        <w:rPr>
          <w:rFonts w:eastAsia="Times New Roman" w:cs="Times New Roman"/>
          <w:b/>
          <w:szCs w:val="24"/>
        </w:rPr>
        <w:t>ΙΩΑΝΝΗΣ ΤΣΙΡΩΝΗΣ</w:t>
      </w:r>
      <w:r>
        <w:rPr>
          <w:rFonts w:eastAsia="Times New Roman" w:cs="Times New Roman"/>
          <w:szCs w:val="24"/>
        </w:rPr>
        <w:t>: Ευχαριστώ, κύριε Πρόεδρε.</w:t>
      </w:r>
    </w:p>
    <w:p w14:paraId="6A14ABA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Αγαπητή κυρία Υπουργέ,</w:t>
      </w:r>
      <w:r>
        <w:rPr>
          <w:rFonts w:eastAsia="Times New Roman" w:cs="Times New Roman"/>
          <w:szCs w:val="24"/>
        </w:rPr>
        <w:t xml:space="preserve"> το θέμα δεν είναι καινούργιο, είναι παλιό. Είναι καθαρό, κατά την άποψή μας, ότι ο </w:t>
      </w:r>
      <w:r>
        <w:rPr>
          <w:rFonts w:eastAsia="Times New Roman" w:cs="Times New Roman"/>
          <w:szCs w:val="24"/>
        </w:rPr>
        <w:t>κ</w:t>
      </w:r>
      <w:r>
        <w:rPr>
          <w:rFonts w:eastAsia="Times New Roman" w:cs="Times New Roman"/>
          <w:szCs w:val="24"/>
        </w:rPr>
        <w:t>ανονισμός δεν επιτρέπει πλέον τις σφαγές ζώων εκτός σφαγείου με κάποιες πολύ σπάνιες εξαιρέσεις σε κάποιες χώρες, όπως είναι οι ταυ</w:t>
      </w:r>
      <w:r>
        <w:rPr>
          <w:rFonts w:eastAsia="Times New Roman" w:cs="Times New Roman"/>
          <w:szCs w:val="24"/>
        </w:rPr>
        <w:lastRenderedPageBreak/>
        <w:t xml:space="preserve">ρομαχίες στην Ισπανία, που αποκαλούνται </w:t>
      </w:r>
      <w:r>
        <w:rPr>
          <w:rFonts w:eastAsia="Times New Roman" w:cs="Times New Roman"/>
          <w:szCs w:val="24"/>
        </w:rPr>
        <w:t>«</w:t>
      </w:r>
      <w:r>
        <w:rPr>
          <w:rFonts w:eastAsia="Times New Roman" w:cs="Times New Roman"/>
          <w:szCs w:val="24"/>
        </w:rPr>
        <w:t>πολιτιστικές</w:t>
      </w:r>
      <w:r>
        <w:rPr>
          <w:rFonts w:eastAsia="Times New Roman" w:cs="Times New Roman"/>
          <w:szCs w:val="24"/>
        </w:rPr>
        <w:t>»</w:t>
      </w:r>
      <w:r>
        <w:rPr>
          <w:rFonts w:eastAsia="Times New Roman" w:cs="Times New Roman"/>
          <w:szCs w:val="24"/>
        </w:rPr>
        <w:t>,</w:t>
      </w:r>
      <w:r>
        <w:rPr>
          <w:rFonts w:eastAsia="Times New Roman" w:cs="Times New Roman"/>
          <w:szCs w:val="24"/>
        </w:rPr>
        <w:t xml:space="preserve"> χωρίς αυτό να σημαίνει ότι εμείς ηθικά αποδεχόμαστε τέτοια παλιά έθιμα. </w:t>
      </w:r>
    </w:p>
    <w:p w14:paraId="6A14ABA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Ωστόσο, στην Ελλάδα δεν έχουμε τέτοια έθιμα και δεν υπάρχει κανένας απολύτως λόγος να σφάζονται ζώα εκτός σφαγείου. Έτσι, φιλοζωικές οργανώσεις το 2016 και το 2017 είχ</w:t>
      </w:r>
      <w:r>
        <w:rPr>
          <w:rFonts w:eastAsia="Times New Roman" w:cs="Times New Roman"/>
          <w:szCs w:val="24"/>
        </w:rPr>
        <w:t>αν κάνει προσφυγές. Η ΔΑΟΚ, η Διεύθυνση</w:t>
      </w:r>
      <w:r w:rsidRPr="008557A1">
        <w:rPr>
          <w:rFonts w:eastAsia="Times New Roman" w:cs="Times New Roman"/>
          <w:szCs w:val="24"/>
        </w:rPr>
        <w:t xml:space="preserve"> </w:t>
      </w:r>
      <w:r>
        <w:rPr>
          <w:rFonts w:eastAsia="Times New Roman" w:cs="Times New Roman"/>
          <w:szCs w:val="24"/>
        </w:rPr>
        <w:t>Αγροτικής Οικονομίας και Κτηνοτροφίας</w:t>
      </w:r>
      <w:r>
        <w:rPr>
          <w:rFonts w:eastAsia="Times New Roman" w:cs="Times New Roman"/>
          <w:szCs w:val="24"/>
        </w:rPr>
        <w:t>,</w:t>
      </w:r>
      <w:r>
        <w:rPr>
          <w:rFonts w:eastAsia="Times New Roman" w:cs="Times New Roman"/>
          <w:szCs w:val="24"/>
        </w:rPr>
        <w:t xml:space="preserve"> είχε αποφανθεί ότι δεν είναι λογικό να γίνονται σφαγές για θρησκευτικούς λόγους σε πανήγυρεις εκτός σφαγείου. Απαγορεύτηκε, έγιναν μηνυτήριες αναφορές και, δυστυχώς, φέτος το κα</w:t>
      </w:r>
      <w:r>
        <w:rPr>
          <w:rFonts w:eastAsia="Times New Roman" w:cs="Times New Roman"/>
          <w:szCs w:val="24"/>
        </w:rPr>
        <w:t xml:space="preserve">λοκαίρι η </w:t>
      </w:r>
      <w:r>
        <w:rPr>
          <w:rFonts w:eastAsia="Times New Roman" w:cs="Times New Roman"/>
          <w:szCs w:val="24"/>
        </w:rPr>
        <w:t>ε</w:t>
      </w:r>
      <w:r>
        <w:rPr>
          <w:rFonts w:eastAsia="Times New Roman" w:cs="Times New Roman"/>
          <w:szCs w:val="24"/>
        </w:rPr>
        <w:t xml:space="preserve">ισαγγελία, αυτό είναι το καινούργιο, έβαλε τις υποθέσεις στο αρχείο, επικαλούμενη -δεν ξέρω κι εγώ- ποια νομοθεσία. </w:t>
      </w:r>
    </w:p>
    <w:p w14:paraId="6A14ABA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Ερωτάται, λοιπόν, το Υπουργείο που είναι επισπεύδον -και εμείς τουλάχιστον έχουμε αποφανθεί καθαρά ότι αυτό το πράγμα δεν μπορεί</w:t>
      </w:r>
      <w:r>
        <w:rPr>
          <w:rFonts w:eastAsia="Times New Roman" w:cs="Times New Roman"/>
          <w:szCs w:val="24"/>
        </w:rPr>
        <w:t xml:space="preserve"> να γίνεται και δεν είναι παράδοση- τα εξής: Τελικά επιτρέπονται ή δεν επιτρέπονται οι σφαγές εκτός σφαγείου για οποιονδήποτε λόγο τέτοιας θρησκευτικής ή πολιτιστικής παράδοσης; </w:t>
      </w:r>
    </w:p>
    <w:p w14:paraId="6A14ABA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δεύτερον: Τι προτίθεται να κάνει το Υπουργείο προς τα συναρμόδια Υπουργε</w:t>
      </w:r>
      <w:r>
        <w:rPr>
          <w:rFonts w:eastAsia="Times New Roman" w:cs="Times New Roman"/>
          <w:szCs w:val="24"/>
        </w:rPr>
        <w:t>ία Δικαιοσύνης, ώστε να γίνει καθαρό ότι η ευρωπαϊκή και η ελληνική νομοθεσία δεν επιτρέπει τέτοιου είδους δραστηριότητες;</w:t>
      </w:r>
    </w:p>
    <w:p w14:paraId="6A14ABA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BA7" w14:textId="77777777" w:rsidR="00EE1832" w:rsidRDefault="009476A9">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Ορίστε, κυρία Υφυπουργέ, έχετε τον λόγο.</w:t>
      </w:r>
    </w:p>
    <w:p w14:paraId="6A14ABA8" w14:textId="77777777" w:rsidR="00EE1832" w:rsidRDefault="009476A9">
      <w:pPr>
        <w:spacing w:line="600" w:lineRule="auto"/>
        <w:ind w:firstLine="720"/>
        <w:contextualSpacing/>
        <w:jc w:val="both"/>
        <w:rPr>
          <w:rFonts w:eastAsia="Times New Roman" w:cs="Times New Roman"/>
          <w:szCs w:val="24"/>
        </w:rPr>
      </w:pPr>
      <w:r w:rsidRPr="007E6B77">
        <w:rPr>
          <w:rFonts w:eastAsia="Times New Roman" w:cs="Times New Roman"/>
          <w:b/>
          <w:szCs w:val="24"/>
        </w:rPr>
        <w:t>ΟΛΥΜΠΙΑ ΤΕΛΙΓΙΟΡΙΔΟΥ (Υφυπουργός Αγροτικής Αν</w:t>
      </w:r>
      <w:r w:rsidRPr="007E6B77">
        <w:rPr>
          <w:rFonts w:eastAsia="Times New Roman" w:cs="Times New Roman"/>
          <w:b/>
          <w:szCs w:val="24"/>
        </w:rPr>
        <w:t>άπτυξης και Τροφίμων):</w:t>
      </w:r>
      <w:r>
        <w:rPr>
          <w:rFonts w:eastAsia="Times New Roman" w:cs="Times New Roman"/>
          <w:szCs w:val="24"/>
        </w:rPr>
        <w:t xml:space="preserve"> Ευχαριστώ, κύριε Πρόεδρε.</w:t>
      </w:r>
    </w:p>
    <w:p w14:paraId="6A14ABA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όπως και εσείς είπατε, το θέμα αυτό δεν είναι τωρινό. Στην περιφερειακή ενότητα της Λέσβου υπάρχει εδώ και πάρα πολλά χρόνια ένα έθιμο, το οποίο αναβιώνει στη Μονή Παμμεγίστων Ταξιαρχών </w:t>
      </w:r>
      <w:r>
        <w:rPr>
          <w:rFonts w:eastAsia="Times New Roman" w:cs="Times New Roman"/>
          <w:szCs w:val="24"/>
        </w:rPr>
        <w:t xml:space="preserve">Αρχαγγέλων Μιχαήλ και Γαβριήλ. Το 2016 και 2017, πράγματι, φιλοζωικές οργανώσεις κινητοποιήθηκαν ώστε να μη γίνεται δημόσια σφαγή στον </w:t>
      </w:r>
      <w:proofErr w:type="spellStart"/>
      <w:r>
        <w:rPr>
          <w:rFonts w:eastAsia="Times New Roman" w:cs="Times New Roman"/>
          <w:szCs w:val="24"/>
        </w:rPr>
        <w:t>αύλειο</w:t>
      </w:r>
      <w:proofErr w:type="spellEnd"/>
      <w:r>
        <w:rPr>
          <w:rFonts w:eastAsia="Times New Roman" w:cs="Times New Roman"/>
          <w:szCs w:val="24"/>
        </w:rPr>
        <w:t xml:space="preserve"> χώρο του μοναστηριού.</w:t>
      </w:r>
    </w:p>
    <w:p w14:paraId="6A14ABAA"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 xml:space="preserve">Υπήρξαν </w:t>
      </w:r>
      <w:r w:rsidRPr="007A22A0">
        <w:rPr>
          <w:rFonts w:eastAsia="Times New Roman"/>
          <w:color w:val="212121"/>
          <w:szCs w:val="24"/>
        </w:rPr>
        <w:t xml:space="preserve">ερωτήματα </w:t>
      </w:r>
      <w:r>
        <w:rPr>
          <w:rFonts w:eastAsia="Times New Roman"/>
          <w:color w:val="212121"/>
          <w:szCs w:val="24"/>
        </w:rPr>
        <w:t>-</w:t>
      </w:r>
      <w:r w:rsidRPr="007A22A0">
        <w:rPr>
          <w:rFonts w:eastAsia="Times New Roman"/>
          <w:color w:val="212121"/>
          <w:szCs w:val="24"/>
        </w:rPr>
        <w:t>προς ενημέρωσ</w:t>
      </w:r>
      <w:r>
        <w:rPr>
          <w:rFonts w:eastAsia="Times New Roman"/>
          <w:color w:val="212121"/>
          <w:szCs w:val="24"/>
        </w:rPr>
        <w:t>ή</w:t>
      </w:r>
      <w:r w:rsidRPr="007A22A0">
        <w:rPr>
          <w:rFonts w:eastAsia="Times New Roman"/>
          <w:color w:val="212121"/>
          <w:szCs w:val="24"/>
        </w:rPr>
        <w:t xml:space="preserve"> </w:t>
      </w:r>
      <w:r>
        <w:rPr>
          <w:rFonts w:eastAsia="Times New Roman"/>
          <w:color w:val="212121"/>
          <w:szCs w:val="24"/>
        </w:rPr>
        <w:t xml:space="preserve">σας- προς τη </w:t>
      </w:r>
      <w:r w:rsidRPr="007A22A0">
        <w:rPr>
          <w:rFonts w:eastAsia="Times New Roman"/>
          <w:color w:val="212121"/>
          <w:szCs w:val="24"/>
        </w:rPr>
        <w:t xml:space="preserve">Γενική Διεύθυνση </w:t>
      </w:r>
      <w:r>
        <w:rPr>
          <w:rFonts w:eastAsia="Times New Roman"/>
          <w:color w:val="212121"/>
          <w:szCs w:val="24"/>
        </w:rPr>
        <w:t xml:space="preserve">Ασφάλειας Τροφίμων του </w:t>
      </w:r>
      <w:r w:rsidRPr="007A22A0">
        <w:rPr>
          <w:rFonts w:eastAsia="Times New Roman"/>
          <w:color w:val="212121"/>
          <w:szCs w:val="24"/>
        </w:rPr>
        <w:t>Υπουρ</w:t>
      </w:r>
      <w:r w:rsidRPr="007A22A0">
        <w:rPr>
          <w:rFonts w:eastAsia="Times New Roman"/>
          <w:color w:val="212121"/>
          <w:szCs w:val="24"/>
        </w:rPr>
        <w:t>γείο</w:t>
      </w:r>
      <w:r>
        <w:rPr>
          <w:rFonts w:eastAsia="Times New Roman"/>
          <w:color w:val="212121"/>
          <w:szCs w:val="24"/>
        </w:rPr>
        <w:t xml:space="preserve">υ Αγροτικής </w:t>
      </w:r>
      <w:r>
        <w:rPr>
          <w:rFonts w:eastAsia="Times New Roman"/>
          <w:color w:val="212121"/>
          <w:szCs w:val="24"/>
        </w:rPr>
        <w:lastRenderedPageBreak/>
        <w:t>Ανάπτυξης από τη Διεύθυνση της Περιφερειακής Αγροτικής Ο</w:t>
      </w:r>
      <w:r w:rsidRPr="007A22A0">
        <w:rPr>
          <w:rFonts w:eastAsia="Times New Roman"/>
          <w:color w:val="212121"/>
          <w:szCs w:val="24"/>
        </w:rPr>
        <w:t xml:space="preserve">ικονομίας </w:t>
      </w:r>
      <w:r>
        <w:rPr>
          <w:rFonts w:eastAsia="Times New Roman"/>
          <w:color w:val="212121"/>
          <w:szCs w:val="24"/>
        </w:rPr>
        <w:t>σ</w:t>
      </w:r>
      <w:r w:rsidRPr="007A22A0">
        <w:rPr>
          <w:rFonts w:eastAsia="Times New Roman"/>
          <w:color w:val="212121"/>
          <w:szCs w:val="24"/>
        </w:rPr>
        <w:t xml:space="preserve">το </w:t>
      </w:r>
      <w:r>
        <w:rPr>
          <w:rFonts w:eastAsia="Times New Roman"/>
          <w:color w:val="212121"/>
          <w:szCs w:val="24"/>
        </w:rPr>
        <w:t>β</w:t>
      </w:r>
      <w:r w:rsidRPr="007A22A0">
        <w:rPr>
          <w:rFonts w:eastAsia="Times New Roman"/>
          <w:color w:val="212121"/>
          <w:szCs w:val="24"/>
        </w:rPr>
        <w:t>όρειο Αιγαίο</w:t>
      </w:r>
      <w:r>
        <w:rPr>
          <w:rFonts w:eastAsia="Times New Roman"/>
          <w:color w:val="212121"/>
          <w:szCs w:val="24"/>
        </w:rPr>
        <w:t xml:space="preserve">. </w:t>
      </w:r>
    </w:p>
    <w:p w14:paraId="6A14ABAB"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 xml:space="preserve">Η </w:t>
      </w:r>
      <w:r w:rsidRPr="007A22A0">
        <w:rPr>
          <w:rFonts w:eastAsia="Times New Roman"/>
          <w:color w:val="212121"/>
          <w:szCs w:val="24"/>
        </w:rPr>
        <w:t>απάντηση πο</w:t>
      </w:r>
      <w:r>
        <w:rPr>
          <w:rFonts w:eastAsia="Times New Roman"/>
          <w:color w:val="212121"/>
          <w:szCs w:val="24"/>
        </w:rPr>
        <w:t>υ δόθηκε από τις υπηρεσίες του Υ</w:t>
      </w:r>
      <w:r w:rsidRPr="007A22A0">
        <w:rPr>
          <w:rFonts w:eastAsia="Times New Roman"/>
          <w:color w:val="212121"/>
          <w:szCs w:val="24"/>
        </w:rPr>
        <w:t>πουργεί</w:t>
      </w:r>
      <w:r>
        <w:rPr>
          <w:rFonts w:eastAsia="Times New Roman"/>
          <w:color w:val="212121"/>
          <w:szCs w:val="24"/>
        </w:rPr>
        <w:t>ου Αγροτικής Α</w:t>
      </w:r>
      <w:r w:rsidRPr="007A22A0">
        <w:rPr>
          <w:rFonts w:eastAsia="Times New Roman"/>
          <w:color w:val="212121"/>
          <w:szCs w:val="24"/>
        </w:rPr>
        <w:t>νάπτυξης είναι ξεκάθαρη</w:t>
      </w:r>
      <w:r>
        <w:rPr>
          <w:rFonts w:eastAsia="Times New Roman"/>
          <w:color w:val="212121"/>
          <w:szCs w:val="24"/>
        </w:rPr>
        <w:t xml:space="preserve">. Η χώρα εφαρμόζει τον </w:t>
      </w:r>
      <w:r>
        <w:rPr>
          <w:rFonts w:eastAsia="Times New Roman"/>
          <w:color w:val="212121"/>
          <w:szCs w:val="24"/>
        </w:rPr>
        <w:t>Ε</w:t>
      </w:r>
      <w:r>
        <w:rPr>
          <w:rFonts w:eastAsia="Times New Roman"/>
          <w:color w:val="212121"/>
          <w:szCs w:val="24"/>
        </w:rPr>
        <w:t xml:space="preserve">υρωπαϊκό </w:t>
      </w:r>
      <w:r>
        <w:rPr>
          <w:rFonts w:eastAsia="Times New Roman"/>
          <w:color w:val="212121"/>
          <w:szCs w:val="24"/>
        </w:rPr>
        <w:t>Κ</w:t>
      </w:r>
      <w:r w:rsidRPr="007A22A0">
        <w:rPr>
          <w:rFonts w:eastAsia="Times New Roman"/>
          <w:color w:val="212121"/>
          <w:szCs w:val="24"/>
        </w:rPr>
        <w:t>ανονισμό</w:t>
      </w:r>
      <w:r w:rsidRPr="007A22A0">
        <w:rPr>
          <w:rFonts w:eastAsia="Times New Roman"/>
          <w:color w:val="212121"/>
          <w:szCs w:val="24"/>
        </w:rPr>
        <w:t xml:space="preserve"> 853</w:t>
      </w:r>
      <w:r>
        <w:rPr>
          <w:rFonts w:eastAsia="Times New Roman"/>
          <w:color w:val="212121"/>
          <w:szCs w:val="24"/>
        </w:rPr>
        <w:t>/</w:t>
      </w:r>
      <w:r w:rsidRPr="007A22A0">
        <w:rPr>
          <w:rFonts w:eastAsia="Times New Roman"/>
          <w:color w:val="212121"/>
          <w:szCs w:val="24"/>
        </w:rPr>
        <w:t>2004 για τους κανό</w:t>
      </w:r>
      <w:r w:rsidRPr="007A22A0">
        <w:rPr>
          <w:rFonts w:eastAsia="Times New Roman"/>
          <w:color w:val="212121"/>
          <w:szCs w:val="24"/>
        </w:rPr>
        <w:t xml:space="preserve">νες </w:t>
      </w:r>
      <w:r>
        <w:rPr>
          <w:rFonts w:eastAsia="Times New Roman"/>
          <w:color w:val="212121"/>
          <w:szCs w:val="24"/>
        </w:rPr>
        <w:t>υγιεινής</w:t>
      </w:r>
      <w:r w:rsidRPr="007A22A0">
        <w:rPr>
          <w:rFonts w:eastAsia="Times New Roman"/>
          <w:color w:val="212121"/>
          <w:szCs w:val="24"/>
        </w:rPr>
        <w:t xml:space="preserve"> στα τρόφιμα ζωικής προέλευσης</w:t>
      </w:r>
      <w:r>
        <w:rPr>
          <w:rFonts w:eastAsia="Times New Roman"/>
          <w:color w:val="212121"/>
          <w:szCs w:val="24"/>
        </w:rPr>
        <w:t>. Α</w:t>
      </w:r>
      <w:r w:rsidRPr="007A22A0">
        <w:rPr>
          <w:rFonts w:eastAsia="Times New Roman"/>
          <w:color w:val="212121"/>
          <w:szCs w:val="24"/>
        </w:rPr>
        <w:t>υτός</w:t>
      </w:r>
      <w:r>
        <w:rPr>
          <w:rFonts w:eastAsia="Times New Roman"/>
          <w:color w:val="212121"/>
          <w:szCs w:val="24"/>
        </w:rPr>
        <w:t xml:space="preserve"> ο </w:t>
      </w:r>
      <w:r>
        <w:rPr>
          <w:rFonts w:eastAsia="Times New Roman"/>
          <w:color w:val="212121"/>
          <w:szCs w:val="24"/>
        </w:rPr>
        <w:t>κ</w:t>
      </w:r>
      <w:r w:rsidRPr="007A22A0">
        <w:rPr>
          <w:rFonts w:eastAsia="Times New Roman"/>
          <w:color w:val="212121"/>
          <w:szCs w:val="24"/>
        </w:rPr>
        <w:t>ανονισμός</w:t>
      </w:r>
      <w:r>
        <w:rPr>
          <w:rFonts w:eastAsia="Times New Roman"/>
          <w:color w:val="212121"/>
          <w:szCs w:val="24"/>
        </w:rPr>
        <w:t>, λ</w:t>
      </w:r>
      <w:r w:rsidRPr="007A22A0">
        <w:rPr>
          <w:rFonts w:eastAsia="Times New Roman"/>
          <w:color w:val="212121"/>
          <w:szCs w:val="24"/>
        </w:rPr>
        <w:t>οιπόν</w:t>
      </w:r>
      <w:r>
        <w:rPr>
          <w:rFonts w:eastAsia="Times New Roman"/>
          <w:color w:val="212121"/>
          <w:szCs w:val="24"/>
        </w:rPr>
        <w:t>,</w:t>
      </w:r>
      <w:r w:rsidRPr="007A22A0">
        <w:rPr>
          <w:rFonts w:eastAsia="Times New Roman"/>
          <w:color w:val="212121"/>
          <w:szCs w:val="24"/>
        </w:rPr>
        <w:t xml:space="preserve"> </w:t>
      </w:r>
      <w:r>
        <w:rPr>
          <w:rFonts w:eastAsia="Times New Roman"/>
          <w:color w:val="212121"/>
          <w:szCs w:val="24"/>
        </w:rPr>
        <w:t>δεν προβλέπει καμμία</w:t>
      </w:r>
      <w:r w:rsidRPr="007A22A0">
        <w:rPr>
          <w:rFonts w:eastAsia="Times New Roman"/>
          <w:color w:val="212121"/>
          <w:szCs w:val="24"/>
        </w:rPr>
        <w:t xml:space="preserve"> εξαίρεση για τέτοιου τύπου σφαγές για πολιτιστικές εκδηλώσεις</w:t>
      </w:r>
      <w:r>
        <w:rPr>
          <w:rFonts w:eastAsia="Times New Roman"/>
          <w:color w:val="212121"/>
          <w:szCs w:val="24"/>
        </w:rPr>
        <w:t xml:space="preserve">. </w:t>
      </w:r>
    </w:p>
    <w:p w14:paraId="6A14ABAC"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Ν</w:t>
      </w:r>
      <w:r w:rsidRPr="007A22A0">
        <w:rPr>
          <w:rFonts w:eastAsia="Times New Roman"/>
          <w:color w:val="212121"/>
          <w:szCs w:val="24"/>
        </w:rPr>
        <w:t xml:space="preserve">α πούμε ότι αυτή η απάντηση </w:t>
      </w:r>
      <w:r>
        <w:rPr>
          <w:rFonts w:eastAsia="Times New Roman"/>
          <w:color w:val="212121"/>
          <w:szCs w:val="24"/>
        </w:rPr>
        <w:t>δόθηκε</w:t>
      </w:r>
      <w:r w:rsidRPr="007A22A0">
        <w:rPr>
          <w:rFonts w:eastAsia="Times New Roman"/>
          <w:color w:val="212121"/>
          <w:szCs w:val="24"/>
        </w:rPr>
        <w:t xml:space="preserve"> μετά από ερώτημ</w:t>
      </w:r>
      <w:r>
        <w:rPr>
          <w:rFonts w:eastAsia="Times New Roman"/>
          <w:color w:val="212121"/>
          <w:szCs w:val="24"/>
        </w:rPr>
        <w:t>α που έκανε η Γενική Διεύθυνση Κ</w:t>
      </w:r>
      <w:r w:rsidRPr="007A22A0">
        <w:rPr>
          <w:rFonts w:eastAsia="Times New Roman"/>
          <w:color w:val="212121"/>
          <w:szCs w:val="24"/>
        </w:rPr>
        <w:t>τηνιατρικής προς</w:t>
      </w:r>
      <w:r w:rsidRPr="007A22A0">
        <w:rPr>
          <w:rFonts w:eastAsia="Times New Roman"/>
          <w:color w:val="212121"/>
          <w:szCs w:val="24"/>
        </w:rPr>
        <w:t xml:space="preserve"> την Ευρωπαϊκή Ένωση για περαιτέρω διευκρινίσεις</w:t>
      </w:r>
      <w:r>
        <w:rPr>
          <w:rFonts w:eastAsia="Times New Roman"/>
          <w:color w:val="212121"/>
          <w:szCs w:val="24"/>
        </w:rPr>
        <w:t>, για το</w:t>
      </w:r>
      <w:r w:rsidRPr="007A22A0">
        <w:rPr>
          <w:rFonts w:eastAsia="Times New Roman"/>
          <w:color w:val="212121"/>
          <w:szCs w:val="24"/>
        </w:rPr>
        <w:t xml:space="preserve"> αν υπάρχει </w:t>
      </w:r>
      <w:r>
        <w:rPr>
          <w:rFonts w:eastAsia="Times New Roman"/>
          <w:color w:val="212121"/>
          <w:szCs w:val="24"/>
        </w:rPr>
        <w:t xml:space="preserve">η </w:t>
      </w:r>
      <w:r w:rsidRPr="007A22A0">
        <w:rPr>
          <w:rFonts w:eastAsia="Times New Roman"/>
          <w:color w:val="212121"/>
          <w:szCs w:val="24"/>
        </w:rPr>
        <w:t xml:space="preserve">δυνατότητα </w:t>
      </w:r>
      <w:r>
        <w:rPr>
          <w:rFonts w:eastAsia="Times New Roman"/>
          <w:color w:val="212121"/>
          <w:szCs w:val="24"/>
        </w:rPr>
        <w:t>αυτής της εξαίρεσης. Η</w:t>
      </w:r>
      <w:r w:rsidRPr="007A22A0">
        <w:rPr>
          <w:rFonts w:eastAsia="Times New Roman"/>
          <w:color w:val="212121"/>
          <w:szCs w:val="24"/>
        </w:rPr>
        <w:t xml:space="preserve"> απάντηση που ήρθε από τ</w:t>
      </w:r>
      <w:r>
        <w:rPr>
          <w:rFonts w:eastAsia="Times New Roman"/>
          <w:color w:val="212121"/>
          <w:szCs w:val="24"/>
        </w:rPr>
        <w:t xml:space="preserve">ην Ευρωπαϊκή Ένωση είναι ότι ο </w:t>
      </w:r>
      <w:r>
        <w:rPr>
          <w:rFonts w:eastAsia="Times New Roman"/>
          <w:color w:val="212121"/>
          <w:szCs w:val="24"/>
        </w:rPr>
        <w:t>κ</w:t>
      </w:r>
      <w:r w:rsidRPr="007A22A0">
        <w:rPr>
          <w:rFonts w:eastAsia="Times New Roman"/>
          <w:color w:val="212121"/>
          <w:szCs w:val="24"/>
        </w:rPr>
        <w:t>ανονισμός δ</w:t>
      </w:r>
      <w:r>
        <w:rPr>
          <w:rFonts w:eastAsia="Times New Roman"/>
          <w:color w:val="212121"/>
          <w:szCs w:val="24"/>
        </w:rPr>
        <w:t>εν εφαρμόζεται στην π</w:t>
      </w:r>
      <w:r w:rsidRPr="007A22A0">
        <w:rPr>
          <w:rFonts w:eastAsia="Times New Roman"/>
          <w:color w:val="212121"/>
          <w:szCs w:val="24"/>
        </w:rPr>
        <w:t xml:space="preserve">αρασκευή τροφίμων για οικιακή χρήση και ότι το </w:t>
      </w:r>
      <w:r>
        <w:rPr>
          <w:rFonts w:eastAsia="Times New Roman"/>
          <w:color w:val="212121"/>
          <w:szCs w:val="24"/>
        </w:rPr>
        <w:t xml:space="preserve">βοοειδές </w:t>
      </w:r>
      <w:r w:rsidRPr="007A22A0">
        <w:rPr>
          <w:rFonts w:eastAsia="Times New Roman"/>
          <w:color w:val="212121"/>
          <w:szCs w:val="24"/>
        </w:rPr>
        <w:t>πρέπει να</w:t>
      </w:r>
      <w:r w:rsidRPr="007A22A0">
        <w:rPr>
          <w:rFonts w:eastAsia="Times New Roman"/>
          <w:color w:val="212121"/>
          <w:szCs w:val="24"/>
        </w:rPr>
        <w:t xml:space="preserve"> σφ</w:t>
      </w:r>
      <w:r>
        <w:rPr>
          <w:rFonts w:eastAsia="Times New Roman"/>
          <w:color w:val="212121"/>
          <w:szCs w:val="24"/>
        </w:rPr>
        <w:t>αγιαστεί στ</w:t>
      </w:r>
      <w:r w:rsidRPr="007A22A0">
        <w:rPr>
          <w:rFonts w:eastAsia="Times New Roman"/>
          <w:color w:val="212121"/>
          <w:szCs w:val="24"/>
        </w:rPr>
        <w:t>ο εγκεκριμένο σφαγείο</w:t>
      </w:r>
      <w:r>
        <w:rPr>
          <w:rFonts w:eastAsia="Times New Roman"/>
          <w:color w:val="212121"/>
          <w:szCs w:val="24"/>
        </w:rPr>
        <w:t xml:space="preserve">. </w:t>
      </w:r>
    </w:p>
    <w:p w14:paraId="6A14ABAD"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Επίσης,</w:t>
      </w:r>
      <w:r w:rsidRPr="007A22A0">
        <w:rPr>
          <w:rFonts w:eastAsia="Times New Roman"/>
          <w:color w:val="212121"/>
          <w:szCs w:val="24"/>
        </w:rPr>
        <w:t xml:space="preserve"> να σας πω ότι παρουσία των αρμοδ</w:t>
      </w:r>
      <w:r>
        <w:rPr>
          <w:rFonts w:eastAsia="Times New Roman"/>
          <w:color w:val="212121"/>
          <w:szCs w:val="24"/>
        </w:rPr>
        <w:t>ίων υπαλλήλων από το Υπουργείο Αγροτικής Α</w:t>
      </w:r>
      <w:r w:rsidRPr="007A22A0">
        <w:rPr>
          <w:rFonts w:eastAsia="Times New Roman"/>
          <w:color w:val="212121"/>
          <w:szCs w:val="24"/>
        </w:rPr>
        <w:t>νάπτυξης στο συγκεκριμένο μοναστήρι διαπιστώθηκε ότι δίπλα είναι το σφαγείο και αυτό που προ</w:t>
      </w:r>
      <w:r>
        <w:rPr>
          <w:rFonts w:eastAsia="Times New Roman"/>
          <w:color w:val="212121"/>
          <w:szCs w:val="24"/>
        </w:rPr>
        <w:t>τάθηκε είναι να γίνεται νόμιμα η</w:t>
      </w:r>
      <w:r w:rsidRPr="007A22A0">
        <w:rPr>
          <w:rFonts w:eastAsia="Times New Roman"/>
          <w:color w:val="212121"/>
          <w:szCs w:val="24"/>
        </w:rPr>
        <w:t xml:space="preserve"> σφαγή στο σ</w:t>
      </w:r>
      <w:r w:rsidRPr="007A22A0">
        <w:rPr>
          <w:rFonts w:eastAsia="Times New Roman"/>
          <w:color w:val="212121"/>
          <w:szCs w:val="24"/>
        </w:rPr>
        <w:t>φαγείο</w:t>
      </w:r>
      <w:r>
        <w:rPr>
          <w:rFonts w:eastAsia="Times New Roman"/>
          <w:color w:val="212121"/>
          <w:szCs w:val="24"/>
        </w:rPr>
        <w:t>.</w:t>
      </w:r>
    </w:p>
    <w:p w14:paraId="6A14ABAE" w14:textId="77777777" w:rsidR="00EE1832" w:rsidRDefault="009476A9">
      <w:pPr>
        <w:spacing w:line="600" w:lineRule="auto"/>
        <w:ind w:firstLine="720"/>
        <w:contextualSpacing/>
        <w:jc w:val="both"/>
        <w:rPr>
          <w:rFonts w:eastAsia="Times New Roman"/>
          <w:color w:val="212121"/>
          <w:szCs w:val="24"/>
        </w:rPr>
      </w:pPr>
      <w:r w:rsidRPr="007A22A0">
        <w:rPr>
          <w:rFonts w:eastAsia="Times New Roman"/>
          <w:color w:val="212121"/>
          <w:szCs w:val="24"/>
        </w:rPr>
        <w:lastRenderedPageBreak/>
        <w:t>Σε κάθε περίπτωση</w:t>
      </w:r>
      <w:r>
        <w:rPr>
          <w:rFonts w:eastAsia="Times New Roman"/>
          <w:color w:val="212121"/>
          <w:szCs w:val="24"/>
        </w:rPr>
        <w:t>, το Υπουργείο Αγροτικής Α</w:t>
      </w:r>
      <w:r w:rsidRPr="007A22A0">
        <w:rPr>
          <w:rFonts w:eastAsia="Times New Roman"/>
          <w:color w:val="212121"/>
          <w:szCs w:val="24"/>
        </w:rPr>
        <w:t>νάπτυξης ζητά την τήρηση της νομιμότητας και νομίζω ότι αυτό είναι πλέον ξεκάθαρο</w:t>
      </w:r>
      <w:r>
        <w:rPr>
          <w:rFonts w:eastAsia="Times New Roman"/>
          <w:color w:val="212121"/>
          <w:szCs w:val="24"/>
        </w:rPr>
        <w:t xml:space="preserve">, </w:t>
      </w:r>
      <w:r w:rsidRPr="007A22A0">
        <w:rPr>
          <w:rFonts w:eastAsia="Times New Roman"/>
          <w:color w:val="212121"/>
          <w:szCs w:val="24"/>
        </w:rPr>
        <w:t xml:space="preserve">καθώς υπάρχουν τα σχετικά έγγραφα και </w:t>
      </w:r>
      <w:r>
        <w:rPr>
          <w:rFonts w:eastAsia="Times New Roman"/>
          <w:color w:val="212121"/>
          <w:szCs w:val="24"/>
        </w:rPr>
        <w:t>τα</w:t>
      </w:r>
      <w:r w:rsidRPr="007A22A0">
        <w:rPr>
          <w:rFonts w:eastAsia="Times New Roman"/>
          <w:color w:val="212121"/>
          <w:szCs w:val="24"/>
        </w:rPr>
        <w:t xml:space="preserve"> συγκεκριμένα διευκρινιστικά υπηρεσιακά σημειώματα που λένε ότι αυτή η σφαγή δεν α</w:t>
      </w:r>
      <w:r w:rsidRPr="007A22A0">
        <w:rPr>
          <w:rFonts w:eastAsia="Times New Roman"/>
          <w:color w:val="212121"/>
          <w:szCs w:val="24"/>
        </w:rPr>
        <w:t>κολουθεί τη νομιμότητα και πρέπει να γίνεται στο σφαγείο</w:t>
      </w:r>
      <w:r>
        <w:rPr>
          <w:rFonts w:eastAsia="Times New Roman"/>
          <w:color w:val="212121"/>
          <w:szCs w:val="24"/>
        </w:rPr>
        <w:t xml:space="preserve">. </w:t>
      </w:r>
    </w:p>
    <w:p w14:paraId="6A14ABAF"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Ν</w:t>
      </w:r>
      <w:r w:rsidRPr="007A22A0">
        <w:rPr>
          <w:rFonts w:eastAsia="Times New Roman"/>
          <w:color w:val="212121"/>
          <w:szCs w:val="24"/>
        </w:rPr>
        <w:t>α πω</w:t>
      </w:r>
      <w:r>
        <w:rPr>
          <w:rFonts w:eastAsia="Times New Roman"/>
          <w:color w:val="212121"/>
          <w:szCs w:val="24"/>
        </w:rPr>
        <w:t>,</w:t>
      </w:r>
      <w:r w:rsidRPr="007A22A0">
        <w:rPr>
          <w:rFonts w:eastAsia="Times New Roman"/>
          <w:color w:val="212121"/>
          <w:szCs w:val="24"/>
        </w:rPr>
        <w:t xml:space="preserve"> </w:t>
      </w:r>
      <w:r>
        <w:rPr>
          <w:rFonts w:eastAsia="Times New Roman"/>
          <w:color w:val="212121"/>
          <w:szCs w:val="24"/>
        </w:rPr>
        <w:t xml:space="preserve">επίσης, εδώ ότι κατά τη </w:t>
      </w:r>
      <w:r w:rsidRPr="007A22A0">
        <w:rPr>
          <w:rFonts w:eastAsia="Times New Roman"/>
          <w:color w:val="212121"/>
          <w:szCs w:val="24"/>
        </w:rPr>
        <w:t xml:space="preserve">γνώμη μας </w:t>
      </w:r>
      <w:r>
        <w:rPr>
          <w:rFonts w:eastAsia="Times New Roman"/>
          <w:color w:val="212121"/>
          <w:szCs w:val="24"/>
        </w:rPr>
        <w:t>-και αν θέλουμε να κάνουμε μι</w:t>
      </w:r>
      <w:r w:rsidRPr="007A22A0">
        <w:rPr>
          <w:rFonts w:eastAsia="Times New Roman"/>
          <w:color w:val="212121"/>
          <w:szCs w:val="24"/>
        </w:rPr>
        <w:t>α γενικότερη τοποθέτηση</w:t>
      </w:r>
      <w:r>
        <w:rPr>
          <w:rFonts w:eastAsia="Times New Roman"/>
          <w:color w:val="212121"/>
          <w:szCs w:val="24"/>
        </w:rPr>
        <w:t>-</w:t>
      </w:r>
      <w:r w:rsidRPr="007A22A0">
        <w:rPr>
          <w:rFonts w:eastAsia="Times New Roman"/>
          <w:color w:val="212121"/>
          <w:szCs w:val="24"/>
        </w:rPr>
        <w:t xml:space="preserve"> η υποχρεωτική σφαγή στο σφαγείο δεν αλλοιώνει την ουσία και το</w:t>
      </w:r>
      <w:r>
        <w:rPr>
          <w:rFonts w:eastAsia="Times New Roman"/>
          <w:color w:val="212121"/>
          <w:szCs w:val="24"/>
        </w:rPr>
        <w:t>ν</w:t>
      </w:r>
      <w:r w:rsidRPr="007A22A0">
        <w:rPr>
          <w:rFonts w:eastAsia="Times New Roman"/>
          <w:color w:val="212121"/>
          <w:szCs w:val="24"/>
        </w:rPr>
        <w:t xml:space="preserve"> συμβολι</w:t>
      </w:r>
      <w:r>
        <w:rPr>
          <w:rFonts w:eastAsia="Times New Roman"/>
          <w:color w:val="212121"/>
          <w:szCs w:val="24"/>
        </w:rPr>
        <w:t xml:space="preserve">σμό του εθίμου που υπάρχει στη </w:t>
      </w:r>
      <w:r w:rsidRPr="007A22A0">
        <w:rPr>
          <w:rFonts w:eastAsia="Times New Roman"/>
          <w:color w:val="212121"/>
          <w:szCs w:val="24"/>
        </w:rPr>
        <w:t>συγκεκριμένη περιοχή</w:t>
      </w:r>
      <w:r>
        <w:rPr>
          <w:rFonts w:eastAsia="Times New Roman"/>
          <w:color w:val="212121"/>
          <w:szCs w:val="24"/>
        </w:rPr>
        <w:t xml:space="preserve">. </w:t>
      </w:r>
    </w:p>
    <w:p w14:paraId="6A14ABB0" w14:textId="77777777" w:rsidR="00EE1832" w:rsidRDefault="009476A9">
      <w:pPr>
        <w:spacing w:line="600" w:lineRule="auto"/>
        <w:ind w:firstLine="720"/>
        <w:contextualSpacing/>
        <w:jc w:val="both"/>
        <w:rPr>
          <w:rFonts w:eastAsia="Times New Roman"/>
          <w:color w:val="212121"/>
          <w:szCs w:val="24"/>
        </w:rPr>
      </w:pPr>
      <w:r>
        <w:rPr>
          <w:rFonts w:eastAsia="Times New Roman"/>
          <w:color w:val="212121"/>
          <w:szCs w:val="24"/>
        </w:rPr>
        <w:t>Νομίζω, λ</w:t>
      </w:r>
      <w:r w:rsidRPr="007A22A0">
        <w:rPr>
          <w:rFonts w:eastAsia="Times New Roman"/>
          <w:color w:val="212121"/>
          <w:szCs w:val="24"/>
        </w:rPr>
        <w:t>οιπόν</w:t>
      </w:r>
      <w:r>
        <w:rPr>
          <w:rFonts w:eastAsia="Times New Roman"/>
          <w:color w:val="212121"/>
          <w:szCs w:val="24"/>
        </w:rPr>
        <w:t>,</w:t>
      </w:r>
      <w:r w:rsidRPr="007A22A0">
        <w:rPr>
          <w:rFonts w:eastAsia="Times New Roman"/>
          <w:color w:val="212121"/>
          <w:szCs w:val="24"/>
        </w:rPr>
        <w:t xml:space="preserve"> </w:t>
      </w:r>
      <w:r>
        <w:rPr>
          <w:rFonts w:eastAsia="Times New Roman"/>
          <w:color w:val="212121"/>
          <w:szCs w:val="24"/>
        </w:rPr>
        <w:t>ότι η απαγόρευση του τ</w:t>
      </w:r>
      <w:r w:rsidRPr="007A22A0">
        <w:rPr>
          <w:rFonts w:eastAsia="Times New Roman"/>
          <w:color w:val="212121"/>
          <w:szCs w:val="24"/>
        </w:rPr>
        <w:t>αύρου</w:t>
      </w:r>
      <w:r>
        <w:rPr>
          <w:rFonts w:eastAsia="Times New Roman"/>
          <w:color w:val="212121"/>
          <w:szCs w:val="24"/>
        </w:rPr>
        <w:t xml:space="preserve"> </w:t>
      </w:r>
      <w:r w:rsidRPr="007A22A0">
        <w:rPr>
          <w:rFonts w:eastAsia="Times New Roman"/>
          <w:color w:val="212121"/>
          <w:szCs w:val="24"/>
        </w:rPr>
        <w:t xml:space="preserve">στον </w:t>
      </w:r>
      <w:proofErr w:type="spellStart"/>
      <w:r w:rsidRPr="007A22A0">
        <w:rPr>
          <w:rFonts w:eastAsia="Times New Roman"/>
          <w:color w:val="212121"/>
          <w:szCs w:val="24"/>
        </w:rPr>
        <w:t>αύλειο</w:t>
      </w:r>
      <w:proofErr w:type="spellEnd"/>
      <w:r w:rsidRPr="007A22A0">
        <w:rPr>
          <w:rFonts w:eastAsia="Times New Roman"/>
          <w:color w:val="212121"/>
          <w:szCs w:val="24"/>
        </w:rPr>
        <w:t xml:space="preserve"> χώρο ε</w:t>
      </w:r>
      <w:r>
        <w:rPr>
          <w:rFonts w:eastAsia="Times New Roman"/>
          <w:color w:val="212121"/>
          <w:szCs w:val="24"/>
        </w:rPr>
        <w:t xml:space="preserve">ίναι κάτι που </w:t>
      </w:r>
      <w:proofErr w:type="spellStart"/>
      <w:r>
        <w:rPr>
          <w:rFonts w:eastAsia="Times New Roman"/>
          <w:color w:val="212121"/>
          <w:szCs w:val="24"/>
        </w:rPr>
        <w:t>διέπεται</w:t>
      </w:r>
      <w:proofErr w:type="spellEnd"/>
      <w:r>
        <w:rPr>
          <w:rFonts w:eastAsia="Times New Roman"/>
          <w:color w:val="212121"/>
          <w:szCs w:val="24"/>
        </w:rPr>
        <w:t xml:space="preserve"> από την ε</w:t>
      </w:r>
      <w:r w:rsidRPr="007A22A0">
        <w:rPr>
          <w:rFonts w:eastAsia="Times New Roman"/>
          <w:color w:val="212121"/>
          <w:szCs w:val="24"/>
        </w:rPr>
        <w:t>υρωπαϊκή νομοθεσία και τον</w:t>
      </w:r>
      <w:r>
        <w:rPr>
          <w:rFonts w:eastAsia="Times New Roman"/>
          <w:color w:val="212121"/>
          <w:szCs w:val="24"/>
        </w:rPr>
        <w:t xml:space="preserve"> Ευρωπαϊκό Κ</w:t>
      </w:r>
      <w:r w:rsidRPr="007A22A0">
        <w:rPr>
          <w:rFonts w:eastAsia="Times New Roman"/>
          <w:color w:val="212121"/>
          <w:szCs w:val="24"/>
        </w:rPr>
        <w:t>ανονισμό</w:t>
      </w:r>
      <w:r>
        <w:rPr>
          <w:rFonts w:eastAsia="Times New Roman"/>
          <w:color w:val="212121"/>
          <w:szCs w:val="24"/>
        </w:rPr>
        <w:t xml:space="preserve">. </w:t>
      </w:r>
    </w:p>
    <w:p w14:paraId="6A14ABB1"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Ορίστε, κύριε Τσιρώνη, έχετε και πάλι τον λόγο. </w:t>
      </w:r>
    </w:p>
    <w:p w14:paraId="6A14ABB2"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ΙΩΑΝΝΗΣ ΤΣΙΡΩΝΗΣ: </w:t>
      </w:r>
      <w:r>
        <w:rPr>
          <w:rFonts w:eastAsia="Times New Roman" w:cs="Times New Roman"/>
          <w:szCs w:val="24"/>
        </w:rPr>
        <w:t>Ε</w:t>
      </w:r>
      <w:r w:rsidRPr="007A22A0">
        <w:rPr>
          <w:rFonts w:eastAsia="Times New Roman"/>
          <w:color w:val="212121"/>
          <w:szCs w:val="24"/>
        </w:rPr>
        <w:t>υχαριστώ</w:t>
      </w:r>
      <w:r>
        <w:rPr>
          <w:rFonts w:eastAsia="Times New Roman"/>
          <w:color w:val="212121"/>
          <w:szCs w:val="24"/>
        </w:rPr>
        <w:t>, κύριε Π</w:t>
      </w:r>
      <w:r w:rsidRPr="007A22A0">
        <w:rPr>
          <w:rFonts w:eastAsia="Times New Roman"/>
          <w:color w:val="212121"/>
          <w:szCs w:val="24"/>
        </w:rPr>
        <w:t>ρόεδρε</w:t>
      </w:r>
      <w:r>
        <w:rPr>
          <w:rFonts w:eastAsia="Times New Roman"/>
          <w:color w:val="212121"/>
          <w:szCs w:val="24"/>
        </w:rPr>
        <w:t>.</w:t>
      </w:r>
    </w:p>
    <w:p w14:paraId="6A14ABB3"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sidRPr="007A22A0">
        <w:rPr>
          <w:rFonts w:eastAsia="Times New Roman"/>
          <w:color w:val="212121"/>
          <w:szCs w:val="24"/>
        </w:rPr>
        <w:lastRenderedPageBreak/>
        <w:t xml:space="preserve">Χαίρομαι για την απάντησή </w:t>
      </w:r>
      <w:r>
        <w:rPr>
          <w:rFonts w:eastAsia="Times New Roman"/>
          <w:color w:val="212121"/>
          <w:szCs w:val="24"/>
        </w:rPr>
        <w:t xml:space="preserve">σας, κυρία </w:t>
      </w:r>
      <w:r>
        <w:rPr>
          <w:rFonts w:eastAsia="Times New Roman"/>
          <w:color w:val="212121"/>
          <w:szCs w:val="24"/>
        </w:rPr>
        <w:t>Υ</w:t>
      </w:r>
      <w:r>
        <w:rPr>
          <w:rFonts w:eastAsia="Times New Roman"/>
          <w:color w:val="212121"/>
          <w:szCs w:val="24"/>
        </w:rPr>
        <w:t>φυ</w:t>
      </w:r>
      <w:r>
        <w:rPr>
          <w:rFonts w:eastAsia="Times New Roman"/>
          <w:color w:val="212121"/>
          <w:szCs w:val="24"/>
        </w:rPr>
        <w:t>πουργέ</w:t>
      </w:r>
      <w:r>
        <w:rPr>
          <w:rFonts w:eastAsia="Times New Roman"/>
          <w:color w:val="212121"/>
          <w:szCs w:val="24"/>
        </w:rPr>
        <w:t xml:space="preserve"> και πραγματικά έτσι ήταν</w:t>
      </w:r>
      <w:r w:rsidRPr="007A22A0">
        <w:rPr>
          <w:rFonts w:eastAsia="Times New Roman"/>
          <w:color w:val="212121"/>
          <w:szCs w:val="24"/>
        </w:rPr>
        <w:t xml:space="preserve"> κ</w:t>
      </w:r>
      <w:r>
        <w:rPr>
          <w:rFonts w:eastAsia="Times New Roman"/>
          <w:color w:val="212121"/>
          <w:szCs w:val="24"/>
        </w:rPr>
        <w:t>αι μάλιστα να υπενθυμίσω ότι ο ε</w:t>
      </w:r>
      <w:r w:rsidRPr="007A22A0">
        <w:rPr>
          <w:rFonts w:eastAsia="Times New Roman"/>
          <w:color w:val="212121"/>
          <w:szCs w:val="24"/>
        </w:rPr>
        <w:t xml:space="preserve">ισαγγελέας </w:t>
      </w:r>
      <w:r>
        <w:rPr>
          <w:rFonts w:eastAsia="Times New Roman"/>
          <w:color w:val="212121"/>
          <w:szCs w:val="24"/>
        </w:rPr>
        <w:t>-</w:t>
      </w:r>
      <w:r w:rsidRPr="007A22A0">
        <w:rPr>
          <w:rFonts w:eastAsia="Times New Roman"/>
          <w:color w:val="212121"/>
          <w:szCs w:val="24"/>
        </w:rPr>
        <w:t xml:space="preserve">ένας άλλος </w:t>
      </w:r>
      <w:r>
        <w:rPr>
          <w:rFonts w:eastAsia="Times New Roman"/>
          <w:color w:val="212121"/>
          <w:szCs w:val="24"/>
        </w:rPr>
        <w:t>εισαγγελέα</w:t>
      </w:r>
      <w:r w:rsidRPr="007A22A0">
        <w:rPr>
          <w:rFonts w:eastAsia="Times New Roman"/>
          <w:color w:val="212121"/>
          <w:szCs w:val="24"/>
        </w:rPr>
        <w:t>ς</w:t>
      </w:r>
      <w:r>
        <w:rPr>
          <w:rFonts w:eastAsia="Times New Roman"/>
          <w:color w:val="212121"/>
          <w:szCs w:val="24"/>
        </w:rPr>
        <w:t>- το</w:t>
      </w:r>
      <w:r w:rsidRPr="007A22A0">
        <w:rPr>
          <w:rFonts w:eastAsia="Times New Roman"/>
          <w:color w:val="212121"/>
          <w:szCs w:val="24"/>
        </w:rPr>
        <w:t xml:space="preserve"> 2015 </w:t>
      </w:r>
      <w:proofErr w:type="spellStart"/>
      <w:r w:rsidRPr="007A22A0">
        <w:rPr>
          <w:rFonts w:eastAsia="Times New Roman"/>
          <w:color w:val="212121"/>
          <w:szCs w:val="24"/>
        </w:rPr>
        <w:t>απεφάνθη</w:t>
      </w:r>
      <w:proofErr w:type="spellEnd"/>
      <w:r w:rsidRPr="007A22A0">
        <w:rPr>
          <w:rFonts w:eastAsia="Times New Roman"/>
          <w:color w:val="212121"/>
          <w:szCs w:val="24"/>
        </w:rPr>
        <w:t xml:space="preserve"> ότι ακριβώς αυτές οι σφαγές </w:t>
      </w:r>
      <w:r>
        <w:rPr>
          <w:rFonts w:eastAsia="Times New Roman"/>
          <w:color w:val="212121"/>
          <w:szCs w:val="24"/>
        </w:rPr>
        <w:t xml:space="preserve">είναι παράνομες. </w:t>
      </w:r>
    </w:p>
    <w:p w14:paraId="6A14ABB4"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sidRPr="007A22A0">
        <w:rPr>
          <w:rFonts w:eastAsia="Times New Roman"/>
          <w:color w:val="212121"/>
          <w:szCs w:val="24"/>
        </w:rPr>
        <w:t>Χαίρομαι</w:t>
      </w:r>
      <w:r>
        <w:rPr>
          <w:rFonts w:eastAsia="Times New Roman"/>
          <w:color w:val="212121"/>
          <w:szCs w:val="24"/>
        </w:rPr>
        <w:t>,</w:t>
      </w:r>
      <w:r w:rsidRPr="007A22A0">
        <w:rPr>
          <w:rFonts w:eastAsia="Times New Roman"/>
          <w:color w:val="212121"/>
          <w:szCs w:val="24"/>
        </w:rPr>
        <w:t xml:space="preserve"> </w:t>
      </w:r>
      <w:r>
        <w:rPr>
          <w:rFonts w:eastAsia="Times New Roman"/>
          <w:color w:val="212121"/>
          <w:szCs w:val="24"/>
        </w:rPr>
        <w:t>επίσης,</w:t>
      </w:r>
      <w:r w:rsidRPr="007A22A0">
        <w:rPr>
          <w:rFonts w:eastAsia="Times New Roman"/>
          <w:color w:val="212121"/>
          <w:szCs w:val="24"/>
        </w:rPr>
        <w:t xml:space="preserve"> που αναφέρατε το θέμα της υγιεινής</w:t>
      </w:r>
      <w:r>
        <w:rPr>
          <w:rFonts w:eastAsia="Times New Roman"/>
          <w:color w:val="212121"/>
          <w:szCs w:val="24"/>
        </w:rPr>
        <w:t xml:space="preserve">. Το κρέας από αυτές τις πανήγυρεις </w:t>
      </w:r>
      <w:r w:rsidRPr="007A22A0">
        <w:rPr>
          <w:rFonts w:eastAsia="Times New Roman"/>
          <w:color w:val="212121"/>
          <w:szCs w:val="24"/>
        </w:rPr>
        <w:t>μοιράζεται σε πιστούς</w:t>
      </w:r>
      <w:r>
        <w:rPr>
          <w:rFonts w:eastAsia="Times New Roman"/>
          <w:color w:val="212121"/>
          <w:szCs w:val="24"/>
        </w:rPr>
        <w:t>,</w:t>
      </w:r>
      <w:r w:rsidRPr="007A22A0">
        <w:rPr>
          <w:rFonts w:eastAsia="Times New Roman"/>
          <w:color w:val="212121"/>
          <w:szCs w:val="24"/>
        </w:rPr>
        <w:t xml:space="preserve"> μοιράζεται σε τουρίστες</w:t>
      </w:r>
      <w:r>
        <w:rPr>
          <w:rFonts w:eastAsia="Times New Roman"/>
          <w:color w:val="212121"/>
          <w:szCs w:val="24"/>
        </w:rPr>
        <w:t>,</w:t>
      </w:r>
      <w:r w:rsidRPr="007A22A0">
        <w:rPr>
          <w:rFonts w:eastAsia="Times New Roman"/>
          <w:color w:val="212121"/>
          <w:szCs w:val="24"/>
        </w:rPr>
        <w:t xml:space="preserve"> μοιράζεται σε ανθρώπους</w:t>
      </w:r>
      <w:r>
        <w:rPr>
          <w:rFonts w:eastAsia="Times New Roman"/>
          <w:color w:val="212121"/>
          <w:szCs w:val="24"/>
        </w:rPr>
        <w:t>. Μπαίνει, λοιπόν, ζωτικό θέμα</w:t>
      </w:r>
      <w:r w:rsidRPr="007A22A0">
        <w:rPr>
          <w:rFonts w:eastAsia="Times New Roman"/>
          <w:color w:val="212121"/>
          <w:szCs w:val="24"/>
        </w:rPr>
        <w:t xml:space="preserve"> υγιεινής</w:t>
      </w:r>
      <w:r>
        <w:rPr>
          <w:rFonts w:eastAsia="Times New Roman"/>
          <w:color w:val="212121"/>
          <w:szCs w:val="24"/>
        </w:rPr>
        <w:t>.</w:t>
      </w:r>
    </w:p>
    <w:p w14:paraId="6A14ABB5"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ΧΑΡΑΛΑΜΠΟΣ ΑΘΑΝΑΣΙΟΥ: </w:t>
      </w:r>
      <w:r>
        <w:rPr>
          <w:rFonts w:eastAsia="Times New Roman"/>
          <w:color w:val="212121"/>
          <w:szCs w:val="24"/>
        </w:rPr>
        <w:t>Μαγειρεύεται εκεί, μαγειρεύεται επί τόπου.</w:t>
      </w:r>
      <w:r>
        <w:rPr>
          <w:rFonts w:eastAsia="Times New Roman"/>
          <w:color w:val="212121"/>
          <w:szCs w:val="24"/>
        </w:rPr>
        <w:t xml:space="preserve"> </w:t>
      </w:r>
    </w:p>
    <w:p w14:paraId="6A14ABB6"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ΙΩΑΝΝΗΣ ΤΣΙΡΩΝΗΣ: </w:t>
      </w:r>
      <w:r>
        <w:rPr>
          <w:rFonts w:eastAsia="Times New Roman"/>
          <w:color w:val="212121"/>
          <w:szCs w:val="24"/>
        </w:rPr>
        <w:t xml:space="preserve">Ακριβώς. Δεν είναι κρέας το οποίο πάει για άλλο σκοπό. </w:t>
      </w:r>
    </w:p>
    <w:p w14:paraId="6A14ABB7"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Υπ’ αυτή την έννοια, </w:t>
      </w:r>
      <w:r w:rsidRPr="007A22A0">
        <w:rPr>
          <w:rFonts w:eastAsia="Times New Roman"/>
          <w:color w:val="212121"/>
          <w:szCs w:val="24"/>
        </w:rPr>
        <w:t xml:space="preserve">δεν </w:t>
      </w:r>
      <w:r>
        <w:rPr>
          <w:rFonts w:eastAsia="Times New Roman"/>
          <w:color w:val="212121"/>
          <w:szCs w:val="24"/>
        </w:rPr>
        <w:t xml:space="preserve">είναι </w:t>
      </w:r>
      <w:r w:rsidRPr="007A22A0">
        <w:rPr>
          <w:rFonts w:eastAsia="Times New Roman"/>
          <w:color w:val="212121"/>
          <w:szCs w:val="24"/>
        </w:rPr>
        <w:t>επ</w:t>
      </w:r>
      <w:r>
        <w:rPr>
          <w:rFonts w:eastAsia="Times New Roman"/>
          <w:color w:val="212121"/>
          <w:szCs w:val="24"/>
        </w:rPr>
        <w:t xml:space="preserve">’ </w:t>
      </w:r>
      <w:proofErr w:type="spellStart"/>
      <w:r w:rsidRPr="007A22A0">
        <w:rPr>
          <w:rFonts w:eastAsia="Times New Roman"/>
          <w:color w:val="212121"/>
          <w:szCs w:val="24"/>
        </w:rPr>
        <w:t>ουδενί</w:t>
      </w:r>
      <w:proofErr w:type="spellEnd"/>
      <w:r w:rsidRPr="007A22A0">
        <w:rPr>
          <w:rFonts w:eastAsia="Times New Roman"/>
          <w:color w:val="212121"/>
          <w:szCs w:val="24"/>
        </w:rPr>
        <w:t xml:space="preserve"> αντιλ</w:t>
      </w:r>
      <w:r>
        <w:rPr>
          <w:rFonts w:eastAsia="Times New Roman"/>
          <w:color w:val="212121"/>
          <w:szCs w:val="24"/>
        </w:rPr>
        <w:t>ηπτό τι</w:t>
      </w:r>
      <w:r w:rsidRPr="007A22A0">
        <w:rPr>
          <w:rFonts w:eastAsia="Times New Roman"/>
          <w:color w:val="212121"/>
          <w:szCs w:val="24"/>
        </w:rPr>
        <w:t xml:space="preserve"> στη δική μας θρησκεία εμποδίζει </w:t>
      </w:r>
      <w:r>
        <w:rPr>
          <w:rFonts w:eastAsia="Times New Roman"/>
          <w:color w:val="212121"/>
          <w:szCs w:val="24"/>
        </w:rPr>
        <w:t xml:space="preserve">το ζώο να σφαγιαστεί εντός σφαγείου, </w:t>
      </w:r>
      <w:r w:rsidRPr="007A22A0">
        <w:rPr>
          <w:rFonts w:eastAsia="Times New Roman"/>
          <w:color w:val="212121"/>
          <w:szCs w:val="24"/>
        </w:rPr>
        <w:t>τι είναι εκείνο που εμποδίζει τη θρησκευτική τελετή</w:t>
      </w:r>
      <w:r>
        <w:rPr>
          <w:rFonts w:eastAsia="Times New Roman"/>
          <w:color w:val="212121"/>
          <w:szCs w:val="24"/>
        </w:rPr>
        <w:t>. Τ</w:t>
      </w:r>
      <w:r w:rsidRPr="007A22A0">
        <w:rPr>
          <w:rFonts w:eastAsia="Times New Roman"/>
          <w:color w:val="212121"/>
          <w:szCs w:val="24"/>
        </w:rPr>
        <w:t>ίπ</w:t>
      </w:r>
      <w:r w:rsidRPr="007A22A0">
        <w:rPr>
          <w:rFonts w:eastAsia="Times New Roman"/>
          <w:color w:val="212121"/>
          <w:szCs w:val="24"/>
        </w:rPr>
        <w:t xml:space="preserve">οτα δεν </w:t>
      </w:r>
      <w:r>
        <w:rPr>
          <w:rFonts w:eastAsia="Times New Roman"/>
          <w:color w:val="212121"/>
          <w:szCs w:val="24"/>
        </w:rPr>
        <w:t xml:space="preserve">είναι </w:t>
      </w:r>
      <w:r w:rsidRPr="007A22A0">
        <w:rPr>
          <w:rFonts w:eastAsia="Times New Roman"/>
          <w:color w:val="212121"/>
          <w:szCs w:val="24"/>
        </w:rPr>
        <w:t>εκείνο</w:t>
      </w:r>
      <w:r>
        <w:rPr>
          <w:rFonts w:eastAsia="Times New Roman"/>
          <w:color w:val="212121"/>
          <w:szCs w:val="24"/>
        </w:rPr>
        <w:t xml:space="preserve"> που την εμποδίζει. </w:t>
      </w:r>
    </w:p>
    <w:p w14:paraId="6A14ABB8"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sidRPr="007A22A0">
        <w:rPr>
          <w:rFonts w:eastAsia="Times New Roman"/>
          <w:color w:val="212121"/>
          <w:szCs w:val="24"/>
        </w:rPr>
        <w:t>Αντιλ</w:t>
      </w:r>
      <w:r>
        <w:rPr>
          <w:rFonts w:eastAsia="Times New Roman"/>
          <w:color w:val="212121"/>
          <w:szCs w:val="24"/>
        </w:rPr>
        <w:t>αμβάνομαι ότι υπάρχουν παραδόσεις, αλλά παραδόσεις υπήρχαν και παλιά, όπως να θυσιάζει ο</w:t>
      </w:r>
      <w:r w:rsidRPr="007A22A0">
        <w:rPr>
          <w:rFonts w:eastAsia="Times New Roman"/>
          <w:color w:val="212121"/>
          <w:szCs w:val="24"/>
        </w:rPr>
        <w:t xml:space="preserve"> Αγαμέμνονας την κόρη του</w:t>
      </w:r>
      <w:r>
        <w:rPr>
          <w:rFonts w:eastAsia="Times New Roman"/>
          <w:color w:val="212121"/>
          <w:szCs w:val="24"/>
        </w:rPr>
        <w:t>. Δ</w:t>
      </w:r>
      <w:r w:rsidRPr="007A22A0">
        <w:rPr>
          <w:rFonts w:eastAsia="Times New Roman"/>
          <w:color w:val="212121"/>
          <w:szCs w:val="24"/>
        </w:rPr>
        <w:t xml:space="preserve">εν μπορούμε να έχουμε </w:t>
      </w:r>
      <w:r>
        <w:rPr>
          <w:rFonts w:eastAsia="Times New Roman"/>
          <w:color w:val="212121"/>
          <w:szCs w:val="24"/>
        </w:rPr>
        <w:t>παραδόσεις οι οποίες</w:t>
      </w:r>
      <w:r w:rsidRPr="007A22A0">
        <w:rPr>
          <w:rFonts w:eastAsia="Times New Roman"/>
          <w:color w:val="212121"/>
          <w:szCs w:val="24"/>
        </w:rPr>
        <w:t xml:space="preserve"> δεν </w:t>
      </w:r>
      <w:r w:rsidRPr="007A22A0">
        <w:rPr>
          <w:rFonts w:eastAsia="Times New Roman"/>
          <w:color w:val="212121"/>
          <w:szCs w:val="24"/>
        </w:rPr>
        <w:lastRenderedPageBreak/>
        <w:t>συνάδουν με την εξέλιξη της ηθικής</w:t>
      </w:r>
      <w:r>
        <w:rPr>
          <w:rFonts w:eastAsia="Times New Roman"/>
          <w:color w:val="212121"/>
          <w:szCs w:val="24"/>
        </w:rPr>
        <w:t xml:space="preserve"> σ</w:t>
      </w:r>
      <w:r w:rsidRPr="007A22A0">
        <w:rPr>
          <w:rFonts w:eastAsia="Times New Roman"/>
          <w:color w:val="212121"/>
          <w:szCs w:val="24"/>
        </w:rPr>
        <w:t>τον πολιτισ</w:t>
      </w:r>
      <w:r w:rsidRPr="007A22A0">
        <w:rPr>
          <w:rFonts w:eastAsia="Times New Roman"/>
          <w:color w:val="212121"/>
          <w:szCs w:val="24"/>
        </w:rPr>
        <w:t xml:space="preserve">μό </w:t>
      </w:r>
      <w:r>
        <w:rPr>
          <w:rFonts w:eastAsia="Times New Roman"/>
          <w:color w:val="212121"/>
          <w:szCs w:val="24"/>
        </w:rPr>
        <w:t>μας. Σ</w:t>
      </w:r>
      <w:r w:rsidRPr="007A22A0">
        <w:rPr>
          <w:rFonts w:eastAsia="Times New Roman"/>
          <w:color w:val="212121"/>
          <w:szCs w:val="24"/>
        </w:rPr>
        <w:t xml:space="preserve">τη δική μας </w:t>
      </w:r>
      <w:r>
        <w:rPr>
          <w:rFonts w:eastAsia="Times New Roman"/>
          <w:color w:val="212121"/>
          <w:szCs w:val="24"/>
        </w:rPr>
        <w:t>ηθική, στην ηθική της Ελλάδας</w:t>
      </w:r>
      <w:r>
        <w:rPr>
          <w:rFonts w:eastAsia="Times New Roman"/>
          <w:color w:val="212121"/>
          <w:szCs w:val="24"/>
        </w:rPr>
        <w:t xml:space="preserve"> </w:t>
      </w:r>
      <w:r>
        <w:rPr>
          <w:rFonts w:eastAsia="Times New Roman"/>
          <w:color w:val="212121"/>
          <w:szCs w:val="24"/>
        </w:rPr>
        <w:t>-γενέτειρα</w:t>
      </w:r>
      <w:r w:rsidRPr="007A22A0">
        <w:rPr>
          <w:rFonts w:eastAsia="Times New Roman"/>
          <w:color w:val="212121"/>
          <w:szCs w:val="24"/>
        </w:rPr>
        <w:t>ς της ευρωπαϊκής ιδέας</w:t>
      </w:r>
      <w:r>
        <w:rPr>
          <w:rFonts w:eastAsia="Times New Roman"/>
          <w:color w:val="212121"/>
          <w:szCs w:val="24"/>
        </w:rPr>
        <w:t>-</w:t>
      </w:r>
      <w:r>
        <w:rPr>
          <w:rFonts w:eastAsia="Times New Roman"/>
          <w:color w:val="212121"/>
          <w:szCs w:val="24"/>
        </w:rPr>
        <w:t xml:space="preserve"> δ</w:t>
      </w:r>
      <w:r w:rsidRPr="007A22A0">
        <w:rPr>
          <w:rFonts w:eastAsia="Times New Roman"/>
          <w:color w:val="212121"/>
          <w:szCs w:val="24"/>
        </w:rPr>
        <w:t>εν συνάδει η κακοποίηση του ζώου</w:t>
      </w:r>
      <w:r>
        <w:rPr>
          <w:rFonts w:eastAsia="Times New Roman"/>
          <w:color w:val="212121"/>
          <w:szCs w:val="24"/>
        </w:rPr>
        <w:t>,</w:t>
      </w:r>
      <w:r w:rsidRPr="007A22A0">
        <w:rPr>
          <w:rFonts w:eastAsia="Times New Roman"/>
          <w:color w:val="212121"/>
          <w:szCs w:val="24"/>
        </w:rPr>
        <w:t xml:space="preserve"> οιουδήποτε </w:t>
      </w:r>
      <w:r>
        <w:rPr>
          <w:rFonts w:eastAsia="Times New Roman"/>
          <w:color w:val="212121"/>
          <w:szCs w:val="24"/>
        </w:rPr>
        <w:t>ζώου. Ε</w:t>
      </w:r>
      <w:r w:rsidRPr="007A22A0">
        <w:rPr>
          <w:rFonts w:eastAsia="Times New Roman"/>
          <w:color w:val="212121"/>
          <w:szCs w:val="24"/>
        </w:rPr>
        <w:t>ίναι ανήθικο</w:t>
      </w:r>
      <w:r>
        <w:rPr>
          <w:rFonts w:eastAsia="Times New Roman"/>
          <w:color w:val="212121"/>
          <w:szCs w:val="24"/>
        </w:rPr>
        <w:t>, είναι α</w:t>
      </w:r>
      <w:r w:rsidRPr="007A22A0">
        <w:rPr>
          <w:rFonts w:eastAsia="Times New Roman"/>
          <w:color w:val="212121"/>
          <w:szCs w:val="24"/>
        </w:rPr>
        <w:t>παράδεκτο</w:t>
      </w:r>
      <w:r>
        <w:rPr>
          <w:rFonts w:eastAsia="Times New Roman"/>
          <w:color w:val="212121"/>
          <w:szCs w:val="24"/>
        </w:rPr>
        <w:t>,</w:t>
      </w:r>
      <w:r w:rsidRPr="007A22A0">
        <w:rPr>
          <w:rFonts w:eastAsia="Times New Roman"/>
          <w:color w:val="212121"/>
          <w:szCs w:val="24"/>
        </w:rPr>
        <w:t xml:space="preserve"> είναι επικίνδυνο</w:t>
      </w:r>
      <w:r>
        <w:rPr>
          <w:rFonts w:eastAsia="Times New Roman"/>
          <w:color w:val="212121"/>
          <w:szCs w:val="24"/>
        </w:rPr>
        <w:t>. Δ</w:t>
      </w:r>
      <w:r w:rsidRPr="007A22A0">
        <w:rPr>
          <w:rFonts w:eastAsia="Times New Roman"/>
          <w:color w:val="212121"/>
          <w:szCs w:val="24"/>
        </w:rPr>
        <w:t>εν μπορεί να συνάδει</w:t>
      </w:r>
      <w:r>
        <w:rPr>
          <w:rFonts w:eastAsia="Times New Roman"/>
          <w:color w:val="212121"/>
          <w:szCs w:val="24"/>
        </w:rPr>
        <w:t>, ό,τι κι αν αυτό σημαίνει από μι</w:t>
      </w:r>
      <w:r w:rsidRPr="007A22A0">
        <w:rPr>
          <w:rFonts w:eastAsia="Times New Roman"/>
          <w:color w:val="212121"/>
          <w:szCs w:val="24"/>
        </w:rPr>
        <w:t xml:space="preserve">α παλιά </w:t>
      </w:r>
      <w:r w:rsidRPr="007A22A0">
        <w:rPr>
          <w:rFonts w:eastAsia="Times New Roman"/>
          <w:color w:val="212121"/>
          <w:szCs w:val="24"/>
        </w:rPr>
        <w:t>συνήθεια</w:t>
      </w:r>
      <w:r>
        <w:rPr>
          <w:rFonts w:eastAsia="Times New Roman"/>
          <w:color w:val="212121"/>
          <w:szCs w:val="24"/>
        </w:rPr>
        <w:t xml:space="preserve">. </w:t>
      </w:r>
    </w:p>
    <w:p w14:paraId="6A14ABB9"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Υπ’</w:t>
      </w:r>
      <w:r w:rsidRPr="007A22A0">
        <w:rPr>
          <w:rFonts w:eastAsia="Times New Roman"/>
          <w:color w:val="212121"/>
          <w:szCs w:val="24"/>
        </w:rPr>
        <w:t xml:space="preserve"> αυτή την έννοια</w:t>
      </w:r>
      <w:r>
        <w:rPr>
          <w:rFonts w:eastAsia="Times New Roman"/>
          <w:color w:val="212121"/>
          <w:szCs w:val="24"/>
        </w:rPr>
        <w:t>,</w:t>
      </w:r>
      <w:r w:rsidRPr="007A22A0">
        <w:rPr>
          <w:rFonts w:eastAsia="Times New Roman"/>
          <w:color w:val="212121"/>
          <w:szCs w:val="24"/>
        </w:rPr>
        <w:t xml:space="preserve"> δεν μπορώ να αντιληφθώ</w:t>
      </w:r>
      <w:r>
        <w:rPr>
          <w:rFonts w:eastAsia="Times New Roman"/>
          <w:color w:val="212121"/>
          <w:szCs w:val="24"/>
        </w:rPr>
        <w:t>,</w:t>
      </w:r>
      <w:r w:rsidRPr="007A22A0">
        <w:rPr>
          <w:rFonts w:eastAsia="Times New Roman"/>
          <w:color w:val="212121"/>
          <w:szCs w:val="24"/>
        </w:rPr>
        <w:t xml:space="preserve"> εφόσον </w:t>
      </w:r>
      <w:r>
        <w:rPr>
          <w:rFonts w:eastAsia="Times New Roman"/>
          <w:color w:val="212121"/>
          <w:szCs w:val="24"/>
        </w:rPr>
        <w:t xml:space="preserve">είναι </w:t>
      </w:r>
      <w:r w:rsidRPr="007A22A0">
        <w:rPr>
          <w:rFonts w:eastAsia="Times New Roman"/>
          <w:color w:val="212121"/>
          <w:szCs w:val="24"/>
        </w:rPr>
        <w:t xml:space="preserve">τόσο καθαρό για το </w:t>
      </w:r>
      <w:r>
        <w:rPr>
          <w:rFonts w:eastAsia="Times New Roman"/>
          <w:color w:val="212121"/>
          <w:szCs w:val="24"/>
        </w:rPr>
        <w:t>επισπεύδον Υ</w:t>
      </w:r>
      <w:r w:rsidRPr="007A22A0">
        <w:rPr>
          <w:rFonts w:eastAsia="Times New Roman"/>
          <w:color w:val="212121"/>
          <w:szCs w:val="24"/>
        </w:rPr>
        <w:t>πουργείο</w:t>
      </w:r>
      <w:r>
        <w:rPr>
          <w:rFonts w:eastAsia="Times New Roman"/>
          <w:color w:val="212121"/>
          <w:szCs w:val="24"/>
        </w:rPr>
        <w:t>, το Υπουργείο Αγροτικής Α</w:t>
      </w:r>
      <w:r w:rsidRPr="007A22A0">
        <w:rPr>
          <w:rFonts w:eastAsia="Times New Roman"/>
          <w:color w:val="212121"/>
          <w:szCs w:val="24"/>
        </w:rPr>
        <w:t>νάπτυξης</w:t>
      </w:r>
      <w:r>
        <w:rPr>
          <w:rFonts w:eastAsia="Times New Roman"/>
          <w:color w:val="212121"/>
          <w:szCs w:val="24"/>
        </w:rPr>
        <w:t>, π</w:t>
      </w:r>
      <w:r w:rsidRPr="007A22A0">
        <w:rPr>
          <w:rFonts w:eastAsia="Times New Roman"/>
          <w:color w:val="212121"/>
          <w:szCs w:val="24"/>
        </w:rPr>
        <w:t>ώς είναι δυ</w:t>
      </w:r>
      <w:r>
        <w:rPr>
          <w:rFonts w:eastAsia="Times New Roman"/>
          <w:color w:val="212121"/>
          <w:szCs w:val="24"/>
        </w:rPr>
        <w:t>νατόν εισαγγελείς φέτος να έβαλαν</w:t>
      </w:r>
      <w:r w:rsidRPr="007A22A0">
        <w:rPr>
          <w:rFonts w:eastAsia="Times New Roman"/>
          <w:color w:val="212121"/>
          <w:szCs w:val="24"/>
        </w:rPr>
        <w:t xml:space="preserve"> αυτές τις </w:t>
      </w:r>
      <w:r>
        <w:rPr>
          <w:rFonts w:eastAsia="Times New Roman"/>
          <w:color w:val="212121"/>
          <w:szCs w:val="24"/>
        </w:rPr>
        <w:t>υποθέσεις</w:t>
      </w:r>
      <w:r w:rsidRPr="007A22A0">
        <w:rPr>
          <w:rFonts w:eastAsia="Times New Roman"/>
          <w:color w:val="212121"/>
          <w:szCs w:val="24"/>
        </w:rPr>
        <w:t xml:space="preserve"> </w:t>
      </w:r>
      <w:r>
        <w:rPr>
          <w:rFonts w:eastAsia="Times New Roman"/>
          <w:color w:val="212121"/>
          <w:szCs w:val="24"/>
        </w:rPr>
        <w:t>σ</w:t>
      </w:r>
      <w:r w:rsidRPr="007A22A0">
        <w:rPr>
          <w:rFonts w:eastAsia="Times New Roman"/>
          <w:color w:val="212121"/>
          <w:szCs w:val="24"/>
        </w:rPr>
        <w:t>το αρχείο</w:t>
      </w:r>
      <w:r>
        <w:rPr>
          <w:rFonts w:eastAsia="Times New Roman"/>
          <w:color w:val="212121"/>
          <w:szCs w:val="24"/>
        </w:rPr>
        <w:t xml:space="preserve"> και πώ</w:t>
      </w:r>
      <w:r w:rsidRPr="007A22A0">
        <w:rPr>
          <w:rFonts w:eastAsia="Times New Roman"/>
          <w:color w:val="212121"/>
          <w:szCs w:val="24"/>
        </w:rPr>
        <w:t xml:space="preserve">ς </w:t>
      </w:r>
      <w:r>
        <w:rPr>
          <w:rFonts w:eastAsia="Times New Roman"/>
          <w:color w:val="212121"/>
          <w:szCs w:val="24"/>
        </w:rPr>
        <w:t>είναι δυνατόν, ενώ είναι τό</w:t>
      </w:r>
      <w:r>
        <w:rPr>
          <w:rFonts w:eastAsia="Times New Roman"/>
          <w:color w:val="212121"/>
          <w:szCs w:val="24"/>
        </w:rPr>
        <w:t xml:space="preserve">σο </w:t>
      </w:r>
      <w:r w:rsidRPr="007A22A0">
        <w:rPr>
          <w:rFonts w:eastAsia="Times New Roman"/>
          <w:color w:val="212121"/>
          <w:szCs w:val="24"/>
        </w:rPr>
        <w:t>καθαρό</w:t>
      </w:r>
      <w:r>
        <w:rPr>
          <w:rFonts w:eastAsia="Times New Roman"/>
          <w:color w:val="212121"/>
          <w:szCs w:val="24"/>
        </w:rPr>
        <w:t>,</w:t>
      </w:r>
      <w:r w:rsidRPr="007A22A0">
        <w:rPr>
          <w:rFonts w:eastAsia="Times New Roman"/>
          <w:color w:val="212121"/>
          <w:szCs w:val="24"/>
        </w:rPr>
        <w:t xml:space="preserve"> να συνεχίζεται αυτή τη στιγμή αυτή η δραστηριότητα</w:t>
      </w:r>
      <w:r>
        <w:rPr>
          <w:rFonts w:eastAsia="Times New Roman"/>
          <w:color w:val="212121"/>
          <w:szCs w:val="24"/>
        </w:rPr>
        <w:t xml:space="preserve">. </w:t>
      </w:r>
    </w:p>
    <w:p w14:paraId="6A14ABBA"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7A22A0">
        <w:rPr>
          <w:rFonts w:eastAsia="Times New Roman"/>
          <w:color w:val="212121"/>
          <w:szCs w:val="24"/>
        </w:rPr>
        <w:t xml:space="preserve">αι δεν </w:t>
      </w:r>
      <w:r>
        <w:rPr>
          <w:rFonts w:eastAsia="Times New Roman"/>
          <w:color w:val="212121"/>
          <w:szCs w:val="24"/>
        </w:rPr>
        <w:t>υπάρχει,</w:t>
      </w:r>
      <w:r w:rsidRPr="007A22A0">
        <w:rPr>
          <w:rFonts w:eastAsia="Times New Roman"/>
          <w:color w:val="212121"/>
          <w:szCs w:val="24"/>
        </w:rPr>
        <w:t xml:space="preserve"> δυστυχώς</w:t>
      </w:r>
      <w:r>
        <w:rPr>
          <w:rFonts w:eastAsia="Times New Roman"/>
          <w:color w:val="212121"/>
          <w:szCs w:val="24"/>
        </w:rPr>
        <w:t>,</w:t>
      </w:r>
      <w:r w:rsidRPr="007A22A0">
        <w:rPr>
          <w:rFonts w:eastAsia="Times New Roman"/>
          <w:color w:val="212121"/>
          <w:szCs w:val="24"/>
        </w:rPr>
        <w:t xml:space="preserve"> το φαινόμενο μόνο στη Λέσβο</w:t>
      </w:r>
      <w:r>
        <w:rPr>
          <w:rFonts w:eastAsia="Times New Roman"/>
          <w:color w:val="212121"/>
          <w:szCs w:val="24"/>
        </w:rPr>
        <w:t>, που ε</w:t>
      </w:r>
      <w:r w:rsidRPr="007A22A0">
        <w:rPr>
          <w:rFonts w:eastAsia="Times New Roman"/>
          <w:color w:val="212121"/>
          <w:szCs w:val="24"/>
        </w:rPr>
        <w:t xml:space="preserve">ίναι η αφορμή </w:t>
      </w:r>
      <w:r>
        <w:rPr>
          <w:rFonts w:eastAsia="Times New Roman"/>
          <w:color w:val="212121"/>
          <w:szCs w:val="24"/>
        </w:rPr>
        <w:t xml:space="preserve">της ερώτησης, από όπου </w:t>
      </w:r>
      <w:r w:rsidRPr="007A22A0">
        <w:rPr>
          <w:rFonts w:eastAsia="Times New Roman"/>
          <w:color w:val="212121"/>
          <w:szCs w:val="24"/>
        </w:rPr>
        <w:t xml:space="preserve">πήραμε το φθινόπωρο </w:t>
      </w:r>
      <w:r>
        <w:rPr>
          <w:rFonts w:eastAsia="Times New Roman"/>
          <w:color w:val="212121"/>
          <w:szCs w:val="24"/>
        </w:rPr>
        <w:t>τ</w:t>
      </w:r>
      <w:r w:rsidRPr="007A22A0">
        <w:rPr>
          <w:rFonts w:eastAsia="Times New Roman"/>
          <w:color w:val="212121"/>
          <w:szCs w:val="24"/>
        </w:rPr>
        <w:t xml:space="preserve">η διαμαρτυρία </w:t>
      </w:r>
      <w:r>
        <w:rPr>
          <w:rFonts w:eastAsia="Times New Roman"/>
          <w:color w:val="212121"/>
          <w:szCs w:val="24"/>
        </w:rPr>
        <w:t xml:space="preserve">από </w:t>
      </w:r>
      <w:r w:rsidRPr="007A22A0">
        <w:rPr>
          <w:rFonts w:eastAsia="Times New Roman"/>
          <w:color w:val="212121"/>
          <w:szCs w:val="24"/>
        </w:rPr>
        <w:t>τις φιλοζωικές ορ</w:t>
      </w:r>
      <w:r>
        <w:rPr>
          <w:rFonts w:eastAsia="Times New Roman"/>
          <w:color w:val="212121"/>
          <w:szCs w:val="24"/>
        </w:rPr>
        <w:t>γανώσεις, αλλά γίνεται, δ</w:t>
      </w:r>
      <w:r w:rsidRPr="007A22A0">
        <w:rPr>
          <w:rFonts w:eastAsia="Times New Roman"/>
          <w:color w:val="212121"/>
          <w:szCs w:val="24"/>
        </w:rPr>
        <w:t>υστυχώς</w:t>
      </w:r>
      <w:r>
        <w:rPr>
          <w:rFonts w:eastAsia="Times New Roman"/>
          <w:color w:val="212121"/>
          <w:szCs w:val="24"/>
        </w:rPr>
        <w:t xml:space="preserve">, </w:t>
      </w:r>
      <w:r w:rsidRPr="007A22A0">
        <w:rPr>
          <w:rFonts w:eastAsia="Times New Roman"/>
          <w:color w:val="212121"/>
          <w:szCs w:val="24"/>
        </w:rPr>
        <w:t>με ά</w:t>
      </w:r>
      <w:r w:rsidRPr="007A22A0">
        <w:rPr>
          <w:rFonts w:eastAsia="Times New Roman"/>
          <w:color w:val="212121"/>
          <w:szCs w:val="24"/>
        </w:rPr>
        <w:t>θλιο τρόπο σφαγή ζώων εκτός σφαγείου</w:t>
      </w:r>
      <w:r>
        <w:rPr>
          <w:rFonts w:eastAsia="Times New Roman"/>
          <w:color w:val="212121"/>
          <w:szCs w:val="24"/>
        </w:rPr>
        <w:t>,</w:t>
      </w:r>
      <w:r w:rsidRPr="007A22A0">
        <w:rPr>
          <w:rFonts w:eastAsia="Times New Roman"/>
          <w:color w:val="212121"/>
          <w:szCs w:val="24"/>
        </w:rPr>
        <w:t xml:space="preserve"> παραδοσιακά</w:t>
      </w:r>
      <w:r>
        <w:rPr>
          <w:rFonts w:eastAsia="Times New Roman"/>
          <w:color w:val="212121"/>
          <w:szCs w:val="24"/>
        </w:rPr>
        <w:t>,</w:t>
      </w:r>
      <w:r w:rsidRPr="007A22A0">
        <w:rPr>
          <w:rFonts w:eastAsia="Times New Roman"/>
          <w:color w:val="212121"/>
          <w:szCs w:val="24"/>
        </w:rPr>
        <w:t xml:space="preserve"> σε κάποια </w:t>
      </w:r>
      <w:proofErr w:type="spellStart"/>
      <w:r w:rsidRPr="007A22A0">
        <w:rPr>
          <w:rFonts w:eastAsia="Times New Roman"/>
          <w:color w:val="212121"/>
          <w:szCs w:val="24"/>
        </w:rPr>
        <w:t>χοιροσφάγια</w:t>
      </w:r>
      <w:proofErr w:type="spellEnd"/>
      <w:r w:rsidRPr="007A22A0">
        <w:rPr>
          <w:rFonts w:eastAsia="Times New Roman"/>
          <w:color w:val="212121"/>
          <w:szCs w:val="24"/>
        </w:rPr>
        <w:t xml:space="preserve"> </w:t>
      </w:r>
      <w:r>
        <w:rPr>
          <w:rFonts w:eastAsia="Times New Roman"/>
          <w:color w:val="212121"/>
          <w:szCs w:val="24"/>
        </w:rPr>
        <w:t xml:space="preserve">στις </w:t>
      </w:r>
      <w:r w:rsidRPr="007A22A0">
        <w:rPr>
          <w:rFonts w:eastAsia="Times New Roman"/>
          <w:color w:val="212121"/>
          <w:szCs w:val="24"/>
        </w:rPr>
        <w:t>Κυκλάδες</w:t>
      </w:r>
      <w:r>
        <w:rPr>
          <w:rFonts w:eastAsia="Times New Roman"/>
          <w:color w:val="212121"/>
          <w:szCs w:val="24"/>
        </w:rPr>
        <w:t xml:space="preserve">, τα οποία βγαίνουν μάλιστα και καυχώνται. Είναι </w:t>
      </w:r>
      <w:r w:rsidRPr="007A22A0">
        <w:rPr>
          <w:rFonts w:eastAsia="Times New Roman"/>
          <w:color w:val="212121"/>
          <w:szCs w:val="24"/>
        </w:rPr>
        <w:t xml:space="preserve">διαδεδομένο φαινόμενο και πραγματικά δεν συνάδει με τον πολιτισμό </w:t>
      </w:r>
      <w:r>
        <w:rPr>
          <w:rFonts w:eastAsia="Times New Roman"/>
          <w:color w:val="212121"/>
          <w:szCs w:val="24"/>
        </w:rPr>
        <w:t>μας.</w:t>
      </w:r>
    </w:p>
    <w:p w14:paraId="6A14ABB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Υπ’</w:t>
      </w:r>
      <w:r w:rsidRPr="00176807">
        <w:rPr>
          <w:rFonts w:eastAsia="Times New Roman" w:cs="Times New Roman"/>
          <w:szCs w:val="24"/>
        </w:rPr>
        <w:t xml:space="preserve"> αυτή την έννοια θα ήθελα να επιμείνω σε ένα ερ</w:t>
      </w:r>
      <w:r w:rsidRPr="00176807">
        <w:rPr>
          <w:rFonts w:eastAsia="Times New Roman" w:cs="Times New Roman"/>
          <w:szCs w:val="24"/>
        </w:rPr>
        <w:t>ώτημα</w:t>
      </w:r>
      <w:r>
        <w:rPr>
          <w:rFonts w:eastAsia="Times New Roman" w:cs="Times New Roman"/>
          <w:szCs w:val="24"/>
        </w:rPr>
        <w:t>.</w:t>
      </w:r>
      <w:r w:rsidRPr="00176807">
        <w:rPr>
          <w:rFonts w:eastAsia="Times New Roman" w:cs="Times New Roman"/>
          <w:szCs w:val="24"/>
        </w:rPr>
        <w:t xml:space="preserve"> Τι ενέργειες θα κάνει το Υπουργείο </w:t>
      </w:r>
      <w:r>
        <w:rPr>
          <w:rFonts w:eastAsia="Times New Roman" w:cs="Times New Roman"/>
          <w:szCs w:val="24"/>
        </w:rPr>
        <w:t xml:space="preserve">Αγροτικής Ανάπτυξης, το επισπεύδον, </w:t>
      </w:r>
      <w:r w:rsidRPr="00176807">
        <w:rPr>
          <w:rFonts w:eastAsia="Times New Roman" w:cs="Times New Roman"/>
          <w:szCs w:val="24"/>
        </w:rPr>
        <w:t xml:space="preserve">ώστε να ξεκαθαρίσει </w:t>
      </w:r>
      <w:r>
        <w:rPr>
          <w:rFonts w:eastAsia="Times New Roman" w:cs="Times New Roman"/>
          <w:szCs w:val="24"/>
        </w:rPr>
        <w:t>σ</w:t>
      </w:r>
      <w:r w:rsidRPr="00176807">
        <w:rPr>
          <w:rFonts w:eastAsia="Times New Roman" w:cs="Times New Roman"/>
          <w:szCs w:val="24"/>
        </w:rPr>
        <w:t>τις εισαγγελικές αρχές</w:t>
      </w:r>
      <w:r>
        <w:rPr>
          <w:rFonts w:eastAsia="Times New Roman" w:cs="Times New Roman"/>
          <w:szCs w:val="24"/>
        </w:rPr>
        <w:t>,</w:t>
      </w:r>
      <w:r w:rsidRPr="00176807">
        <w:rPr>
          <w:rFonts w:eastAsia="Times New Roman" w:cs="Times New Roman"/>
          <w:szCs w:val="24"/>
        </w:rPr>
        <w:t xml:space="preserve"> στο Υπουργείο Δικαιοσύνης</w:t>
      </w:r>
      <w:r>
        <w:rPr>
          <w:rFonts w:eastAsia="Times New Roman" w:cs="Times New Roman"/>
          <w:szCs w:val="24"/>
        </w:rPr>
        <w:t xml:space="preserve"> </w:t>
      </w:r>
      <w:r w:rsidRPr="00176807">
        <w:rPr>
          <w:rFonts w:eastAsia="Times New Roman" w:cs="Times New Roman"/>
          <w:szCs w:val="24"/>
        </w:rPr>
        <w:t>με εγκυκλίους</w:t>
      </w:r>
      <w:r>
        <w:rPr>
          <w:rFonts w:eastAsia="Times New Roman" w:cs="Times New Roman"/>
          <w:szCs w:val="24"/>
        </w:rPr>
        <w:t>,</w:t>
      </w:r>
      <w:r w:rsidRPr="00176807">
        <w:rPr>
          <w:rFonts w:eastAsia="Times New Roman" w:cs="Times New Roman"/>
          <w:szCs w:val="24"/>
        </w:rPr>
        <w:t xml:space="preserve"> με επιστολές</w:t>
      </w:r>
      <w:r>
        <w:rPr>
          <w:rFonts w:eastAsia="Times New Roman" w:cs="Times New Roman"/>
          <w:szCs w:val="24"/>
        </w:rPr>
        <w:t>,</w:t>
      </w:r>
      <w:r w:rsidRPr="00176807">
        <w:rPr>
          <w:rFonts w:eastAsia="Times New Roman" w:cs="Times New Roman"/>
          <w:szCs w:val="24"/>
        </w:rPr>
        <w:t xml:space="preserve"> ότι δεν</w:t>
      </w:r>
      <w:r>
        <w:rPr>
          <w:rFonts w:eastAsia="Times New Roman" w:cs="Times New Roman"/>
          <w:szCs w:val="24"/>
        </w:rPr>
        <w:t xml:space="preserve"> μπορεί ο</w:t>
      </w:r>
      <w:r w:rsidRPr="00176807">
        <w:rPr>
          <w:rFonts w:eastAsia="Times New Roman" w:cs="Times New Roman"/>
          <w:szCs w:val="24"/>
        </w:rPr>
        <w:t xml:space="preserve">ι εισαγγελείς να συνεχίσουν να υπερασπίζονται με τέτοιες </w:t>
      </w:r>
      <w:r w:rsidRPr="00176807">
        <w:rPr>
          <w:rFonts w:eastAsia="Times New Roman" w:cs="Times New Roman"/>
          <w:szCs w:val="24"/>
        </w:rPr>
        <w:t>πράξεις και αποκλίνουσες μία παράνομη δραστηριότητα</w:t>
      </w:r>
      <w:r>
        <w:rPr>
          <w:rFonts w:eastAsia="Times New Roman" w:cs="Times New Roman"/>
          <w:szCs w:val="24"/>
        </w:rPr>
        <w:t xml:space="preserve">; </w:t>
      </w:r>
      <w:r w:rsidRPr="00176807">
        <w:rPr>
          <w:rFonts w:eastAsia="Times New Roman" w:cs="Times New Roman"/>
          <w:szCs w:val="24"/>
        </w:rPr>
        <w:t xml:space="preserve">Ξαναλέω </w:t>
      </w:r>
      <w:r>
        <w:rPr>
          <w:rFonts w:eastAsia="Times New Roman" w:cs="Times New Roman"/>
          <w:szCs w:val="24"/>
        </w:rPr>
        <w:t>ότι δεν υπάρχει κανένα</w:t>
      </w:r>
      <w:r w:rsidRPr="00176807">
        <w:rPr>
          <w:rFonts w:eastAsia="Times New Roman" w:cs="Times New Roman"/>
          <w:szCs w:val="24"/>
        </w:rPr>
        <w:t xml:space="preserve"> απολύτως κόλλημα </w:t>
      </w:r>
      <w:r>
        <w:rPr>
          <w:rFonts w:eastAsia="Times New Roman" w:cs="Times New Roman"/>
          <w:szCs w:val="24"/>
        </w:rPr>
        <w:t xml:space="preserve">από </w:t>
      </w:r>
      <w:r w:rsidRPr="00176807">
        <w:rPr>
          <w:rFonts w:eastAsia="Times New Roman" w:cs="Times New Roman"/>
          <w:szCs w:val="24"/>
        </w:rPr>
        <w:t xml:space="preserve">το να γίνει σφαγή και να μοιραστεί το </w:t>
      </w:r>
      <w:r>
        <w:rPr>
          <w:rFonts w:eastAsia="Times New Roman" w:cs="Times New Roman"/>
          <w:szCs w:val="24"/>
        </w:rPr>
        <w:t>κρέας στους πιστούς</w:t>
      </w:r>
      <w:r w:rsidRPr="00176807">
        <w:rPr>
          <w:rFonts w:eastAsia="Times New Roman" w:cs="Times New Roman"/>
          <w:szCs w:val="24"/>
        </w:rPr>
        <w:t xml:space="preserve"> μέσα σε ένα σφαγείο</w:t>
      </w:r>
      <w:r>
        <w:rPr>
          <w:rFonts w:eastAsia="Times New Roman" w:cs="Times New Roman"/>
          <w:szCs w:val="24"/>
        </w:rPr>
        <w:t>.</w:t>
      </w:r>
    </w:p>
    <w:p w14:paraId="6A14ABB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BBD" w14:textId="77777777" w:rsidR="00EE1832" w:rsidRDefault="009476A9">
      <w:pPr>
        <w:spacing w:line="600" w:lineRule="auto"/>
        <w:ind w:firstLine="720"/>
        <w:contextualSpacing/>
        <w:jc w:val="both"/>
        <w:rPr>
          <w:rFonts w:eastAsia="Times New Roman" w:cs="Times New Roman"/>
          <w:szCs w:val="24"/>
        </w:rPr>
      </w:pPr>
      <w:r w:rsidRPr="00686382">
        <w:rPr>
          <w:rFonts w:eastAsia="Times New Roman" w:cs="Times New Roman"/>
          <w:b/>
          <w:szCs w:val="24"/>
        </w:rPr>
        <w:t xml:space="preserve">ΠΡΟΕΔΡΕΥΩΝ (Δημήτριος </w:t>
      </w:r>
      <w:proofErr w:type="spellStart"/>
      <w:r w:rsidRPr="00686382">
        <w:rPr>
          <w:rFonts w:eastAsia="Times New Roman" w:cs="Times New Roman"/>
          <w:b/>
          <w:szCs w:val="24"/>
        </w:rPr>
        <w:t>Κρεμαστινός</w:t>
      </w:r>
      <w:proofErr w:type="spellEnd"/>
      <w:r w:rsidRPr="00686382">
        <w:rPr>
          <w:rFonts w:eastAsia="Times New Roman" w:cs="Times New Roman"/>
          <w:b/>
          <w:szCs w:val="24"/>
        </w:rPr>
        <w:t>):</w:t>
      </w:r>
      <w:r>
        <w:rPr>
          <w:rFonts w:eastAsia="Times New Roman" w:cs="Times New Roman"/>
          <w:szCs w:val="24"/>
        </w:rPr>
        <w:t xml:space="preserve"> Ευχαριστώ.</w:t>
      </w:r>
    </w:p>
    <w:p w14:paraId="6A14ABB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α</w:t>
      </w:r>
      <w:r>
        <w:rPr>
          <w:rFonts w:eastAsia="Times New Roman" w:cs="Times New Roman"/>
          <w:szCs w:val="24"/>
        </w:rPr>
        <w:t>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w:t>
      </w:r>
      <w:r>
        <w:rPr>
          <w:rFonts w:eastAsia="Times New Roman" w:cs="Times New Roman"/>
          <w:szCs w:val="24"/>
        </w:rPr>
        <w:t>κτ</w:t>
      </w:r>
      <w:r>
        <w:rPr>
          <w:rFonts w:eastAsia="Times New Roman" w:cs="Times New Roman"/>
          <w:szCs w:val="24"/>
        </w:rPr>
        <w:t>η</w:t>
      </w:r>
      <w:r>
        <w:rPr>
          <w:rFonts w:eastAsia="Times New Roman" w:cs="Times New Roman"/>
          <w:szCs w:val="24"/>
        </w:rPr>
        <w:t>ρίου</w:t>
      </w:r>
      <w:r>
        <w:rPr>
          <w:rFonts w:eastAsia="Times New Roman" w:cs="Times New Roman"/>
          <w:szCs w:val="24"/>
        </w:rPr>
        <w:t xml:space="preserve"> και τον τρόπο οργά</w:t>
      </w:r>
      <w:r>
        <w:rPr>
          <w:rFonts w:eastAsia="Times New Roman" w:cs="Times New Roman"/>
          <w:szCs w:val="24"/>
        </w:rPr>
        <w:t>νωσης και λειτουργίας της Βουλής, σαράντα εννιά μαθητές και μαθήτριες και πέντε</w:t>
      </w:r>
      <w:r w:rsidRPr="00176807">
        <w:rPr>
          <w:rFonts w:eastAsia="Times New Roman" w:cs="Times New Roman"/>
          <w:szCs w:val="24"/>
        </w:rPr>
        <w:t xml:space="preserve"> συνοδοί εκπαιδευτικοί από </w:t>
      </w:r>
      <w:r>
        <w:rPr>
          <w:rFonts w:eastAsia="Times New Roman" w:cs="Times New Roman"/>
          <w:szCs w:val="24"/>
        </w:rPr>
        <w:t>τ</w:t>
      </w:r>
      <w:r w:rsidRPr="00176807">
        <w:rPr>
          <w:rFonts w:eastAsia="Times New Roman" w:cs="Times New Roman"/>
          <w:szCs w:val="24"/>
        </w:rPr>
        <w:t xml:space="preserve">ο Ιδιωτικό Δημοτικό και Λύκειο </w:t>
      </w:r>
      <w:r>
        <w:rPr>
          <w:rFonts w:eastAsia="Times New Roman" w:cs="Times New Roman"/>
          <w:szCs w:val="24"/>
        </w:rPr>
        <w:t>«</w:t>
      </w:r>
      <w:r w:rsidRPr="00176807">
        <w:rPr>
          <w:rFonts w:eastAsia="Times New Roman" w:cs="Times New Roman"/>
          <w:szCs w:val="24"/>
        </w:rPr>
        <w:t>Εκπαιδευτήρια Λαμπίρη</w:t>
      </w:r>
      <w:r>
        <w:rPr>
          <w:rFonts w:eastAsia="Times New Roman" w:cs="Times New Roman"/>
          <w:szCs w:val="24"/>
        </w:rPr>
        <w:t>».</w:t>
      </w:r>
    </w:p>
    <w:p w14:paraId="6A14ABB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σάς καλωσορίζει.</w:t>
      </w:r>
    </w:p>
    <w:p w14:paraId="6A14ABC0" w14:textId="77777777" w:rsidR="00EE1832" w:rsidRDefault="009476A9">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A14ABC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Τε</w:t>
      </w:r>
      <w:r>
        <w:rPr>
          <w:rFonts w:eastAsia="Times New Roman" w:cs="Times New Roman"/>
          <w:szCs w:val="24"/>
        </w:rPr>
        <w:t>λιγιορίδου</w:t>
      </w:r>
      <w:proofErr w:type="spellEnd"/>
      <w:r>
        <w:rPr>
          <w:rFonts w:eastAsia="Times New Roman" w:cs="Times New Roman"/>
          <w:szCs w:val="24"/>
        </w:rPr>
        <w:t>, έχετε και πάλι τον λόγο.</w:t>
      </w:r>
    </w:p>
    <w:p w14:paraId="6A14ABC2" w14:textId="77777777" w:rsidR="00EE1832" w:rsidRDefault="009476A9">
      <w:pPr>
        <w:spacing w:line="600" w:lineRule="auto"/>
        <w:ind w:firstLine="720"/>
        <w:contextualSpacing/>
        <w:jc w:val="both"/>
        <w:rPr>
          <w:rFonts w:eastAsia="Times New Roman" w:cs="Times New Roman"/>
          <w:szCs w:val="24"/>
        </w:rPr>
      </w:pPr>
      <w:r w:rsidRPr="00DC281E">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ξεκάθαρο </w:t>
      </w:r>
      <w:r w:rsidRPr="00176807">
        <w:rPr>
          <w:rFonts w:eastAsia="Times New Roman" w:cs="Times New Roman"/>
          <w:szCs w:val="24"/>
        </w:rPr>
        <w:t xml:space="preserve">ότι ο </w:t>
      </w:r>
      <w:proofErr w:type="spellStart"/>
      <w:r>
        <w:rPr>
          <w:rFonts w:eastAsia="Times New Roman" w:cs="Times New Roman"/>
          <w:szCs w:val="24"/>
        </w:rPr>
        <w:t>ε</w:t>
      </w:r>
      <w:r w:rsidRPr="00176807">
        <w:rPr>
          <w:rFonts w:eastAsia="Times New Roman" w:cs="Times New Roman"/>
          <w:szCs w:val="24"/>
        </w:rPr>
        <w:t>φαρμοστικός</w:t>
      </w:r>
      <w:proofErr w:type="spellEnd"/>
      <w:r w:rsidRPr="00176807">
        <w:rPr>
          <w:rFonts w:eastAsia="Times New Roman" w:cs="Times New Roman"/>
          <w:szCs w:val="24"/>
        </w:rPr>
        <w:t xml:space="preserve"> </w:t>
      </w:r>
      <w:r>
        <w:rPr>
          <w:rFonts w:eastAsia="Times New Roman" w:cs="Times New Roman"/>
          <w:szCs w:val="24"/>
        </w:rPr>
        <w:t>κ</w:t>
      </w:r>
      <w:r w:rsidRPr="00176807">
        <w:rPr>
          <w:rFonts w:eastAsia="Times New Roman" w:cs="Times New Roman"/>
          <w:szCs w:val="24"/>
        </w:rPr>
        <w:t>ανονισμός 853 δεν επιτρέπει τη σφαγή εκτός σφαγείου</w:t>
      </w:r>
      <w:r>
        <w:rPr>
          <w:rFonts w:eastAsia="Times New Roman" w:cs="Times New Roman"/>
          <w:szCs w:val="24"/>
        </w:rPr>
        <w:t>.</w:t>
      </w:r>
      <w:r w:rsidRPr="00176807">
        <w:rPr>
          <w:rFonts w:eastAsia="Times New Roman" w:cs="Times New Roman"/>
          <w:szCs w:val="24"/>
        </w:rPr>
        <w:t xml:space="preserve"> </w:t>
      </w:r>
    </w:p>
    <w:p w14:paraId="6A14ABC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Όσον αφορά σ</w:t>
      </w:r>
      <w:r w:rsidRPr="00176807">
        <w:rPr>
          <w:rFonts w:eastAsia="Times New Roman" w:cs="Times New Roman"/>
          <w:szCs w:val="24"/>
        </w:rPr>
        <w:t xml:space="preserve">το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ερώτημ</w:t>
      </w:r>
      <w:r>
        <w:rPr>
          <w:rFonts w:eastAsia="Times New Roman" w:cs="Times New Roman"/>
          <w:szCs w:val="24"/>
        </w:rPr>
        <w:t>ά</w:t>
      </w:r>
      <w:r>
        <w:rPr>
          <w:rFonts w:eastAsia="Times New Roman" w:cs="Times New Roman"/>
          <w:szCs w:val="24"/>
        </w:rPr>
        <w:t xml:space="preserve"> σας </w:t>
      </w:r>
      <w:r w:rsidRPr="00176807">
        <w:rPr>
          <w:rFonts w:eastAsia="Times New Roman" w:cs="Times New Roman"/>
          <w:szCs w:val="24"/>
        </w:rPr>
        <w:t xml:space="preserve">νομίζω </w:t>
      </w:r>
      <w:r>
        <w:rPr>
          <w:rFonts w:eastAsia="Times New Roman" w:cs="Times New Roman"/>
          <w:szCs w:val="24"/>
        </w:rPr>
        <w:t>πως</w:t>
      </w:r>
      <w:r w:rsidRPr="00176807">
        <w:rPr>
          <w:rFonts w:eastAsia="Times New Roman" w:cs="Times New Roman"/>
          <w:szCs w:val="24"/>
        </w:rPr>
        <w:t xml:space="preserve"> αντιλαμβάνεστε </w:t>
      </w:r>
      <w:r>
        <w:rPr>
          <w:rFonts w:eastAsia="Times New Roman" w:cs="Times New Roman"/>
          <w:szCs w:val="24"/>
        </w:rPr>
        <w:t>ότι</w:t>
      </w:r>
      <w:r w:rsidRPr="00176807">
        <w:rPr>
          <w:rFonts w:eastAsia="Times New Roman" w:cs="Times New Roman"/>
          <w:szCs w:val="24"/>
        </w:rPr>
        <w:t xml:space="preserve"> το Υπουργείο Αγροτικής Ανάπτυξης δεν μπορεί να επιβάλει στη </w:t>
      </w:r>
      <w:r>
        <w:rPr>
          <w:rFonts w:eastAsia="Times New Roman" w:cs="Times New Roman"/>
          <w:szCs w:val="24"/>
        </w:rPr>
        <w:t>δ</w:t>
      </w:r>
      <w:r w:rsidRPr="00176807">
        <w:rPr>
          <w:rFonts w:eastAsia="Times New Roman" w:cs="Times New Roman"/>
          <w:szCs w:val="24"/>
        </w:rPr>
        <w:t xml:space="preserve">ικαιοσύνη ποιες θα είναι οι αποφάσεις </w:t>
      </w:r>
      <w:r>
        <w:rPr>
          <w:rFonts w:eastAsia="Times New Roman" w:cs="Times New Roman"/>
          <w:szCs w:val="24"/>
        </w:rPr>
        <w:t>της.</w:t>
      </w:r>
      <w:r w:rsidRPr="00176807">
        <w:rPr>
          <w:rFonts w:eastAsia="Times New Roman" w:cs="Times New Roman"/>
          <w:szCs w:val="24"/>
        </w:rPr>
        <w:t xml:space="preserve"> Αυτό το οποίο</w:t>
      </w:r>
      <w:r>
        <w:rPr>
          <w:rFonts w:eastAsia="Times New Roman" w:cs="Times New Roman"/>
          <w:szCs w:val="24"/>
        </w:rPr>
        <w:t>, λ</w:t>
      </w:r>
      <w:r w:rsidRPr="00176807">
        <w:rPr>
          <w:rFonts w:eastAsia="Times New Roman" w:cs="Times New Roman"/>
          <w:szCs w:val="24"/>
        </w:rPr>
        <w:t>οιπόν</w:t>
      </w:r>
      <w:r>
        <w:rPr>
          <w:rFonts w:eastAsia="Times New Roman" w:cs="Times New Roman"/>
          <w:szCs w:val="24"/>
        </w:rPr>
        <w:t>,</w:t>
      </w:r>
      <w:r w:rsidRPr="00176807">
        <w:rPr>
          <w:rFonts w:eastAsia="Times New Roman" w:cs="Times New Roman"/>
          <w:szCs w:val="24"/>
        </w:rPr>
        <w:t xml:space="preserve"> είναι στη δική μας αρμοδιότητα είναι να υπάρξουν τα σχετικά υπηρεσιακά σημειώματα και </w:t>
      </w:r>
      <w:r>
        <w:rPr>
          <w:rFonts w:eastAsia="Times New Roman" w:cs="Times New Roman"/>
          <w:szCs w:val="24"/>
        </w:rPr>
        <w:t xml:space="preserve">η </w:t>
      </w:r>
      <w:r w:rsidRPr="00176807">
        <w:rPr>
          <w:rFonts w:eastAsia="Times New Roman" w:cs="Times New Roman"/>
          <w:szCs w:val="24"/>
        </w:rPr>
        <w:t xml:space="preserve">σχετική εγκύκλιος που να προσδιορίζει με βάση </w:t>
      </w:r>
      <w:r>
        <w:rPr>
          <w:rFonts w:eastAsia="Times New Roman" w:cs="Times New Roman"/>
          <w:szCs w:val="24"/>
        </w:rPr>
        <w:t>ποιον</w:t>
      </w:r>
      <w:r w:rsidRPr="00176807">
        <w:rPr>
          <w:rFonts w:eastAsia="Times New Roman" w:cs="Times New Roman"/>
          <w:szCs w:val="24"/>
        </w:rPr>
        <w:t xml:space="preserve"> </w:t>
      </w:r>
      <w:r>
        <w:rPr>
          <w:rFonts w:eastAsia="Times New Roman" w:cs="Times New Roman"/>
          <w:szCs w:val="24"/>
        </w:rPr>
        <w:t>κ</w:t>
      </w:r>
      <w:r w:rsidRPr="00176807">
        <w:rPr>
          <w:rFonts w:eastAsia="Times New Roman" w:cs="Times New Roman"/>
          <w:szCs w:val="24"/>
        </w:rPr>
        <w:t xml:space="preserve">ανονισμό </w:t>
      </w:r>
      <w:r>
        <w:rPr>
          <w:rFonts w:eastAsia="Times New Roman" w:cs="Times New Roman"/>
          <w:szCs w:val="24"/>
        </w:rPr>
        <w:t>γίνονται οι σφαγές ζώων στη χ</w:t>
      </w:r>
      <w:r w:rsidRPr="00176807">
        <w:rPr>
          <w:rFonts w:eastAsia="Times New Roman" w:cs="Times New Roman"/>
          <w:szCs w:val="24"/>
        </w:rPr>
        <w:t>ώρα</w:t>
      </w:r>
      <w:r>
        <w:rPr>
          <w:rFonts w:eastAsia="Times New Roman" w:cs="Times New Roman"/>
          <w:szCs w:val="24"/>
        </w:rPr>
        <w:t>.</w:t>
      </w:r>
      <w:r w:rsidRPr="00176807">
        <w:rPr>
          <w:rFonts w:eastAsia="Times New Roman" w:cs="Times New Roman"/>
          <w:szCs w:val="24"/>
        </w:rPr>
        <w:t xml:space="preserve"> Καταλαβαίνετε </w:t>
      </w:r>
      <w:r>
        <w:rPr>
          <w:rFonts w:eastAsia="Times New Roman" w:cs="Times New Roman"/>
          <w:szCs w:val="24"/>
        </w:rPr>
        <w:t xml:space="preserve">ότι </w:t>
      </w:r>
      <w:r w:rsidRPr="00176807">
        <w:rPr>
          <w:rFonts w:eastAsia="Times New Roman" w:cs="Times New Roman"/>
          <w:szCs w:val="24"/>
        </w:rPr>
        <w:t xml:space="preserve">το άλλο είναι παρέμβαση στη </w:t>
      </w:r>
      <w:r>
        <w:rPr>
          <w:rFonts w:eastAsia="Times New Roman" w:cs="Times New Roman"/>
          <w:szCs w:val="24"/>
        </w:rPr>
        <w:t>δ</w:t>
      </w:r>
      <w:r w:rsidRPr="00176807">
        <w:rPr>
          <w:rFonts w:eastAsia="Times New Roman" w:cs="Times New Roman"/>
          <w:szCs w:val="24"/>
        </w:rPr>
        <w:t>ικαιοσύνη</w:t>
      </w:r>
      <w:r>
        <w:rPr>
          <w:rFonts w:eastAsia="Times New Roman" w:cs="Times New Roman"/>
          <w:szCs w:val="24"/>
        </w:rPr>
        <w:t>,</w:t>
      </w:r>
      <w:r w:rsidRPr="00176807">
        <w:rPr>
          <w:rFonts w:eastAsia="Times New Roman" w:cs="Times New Roman"/>
          <w:szCs w:val="24"/>
        </w:rPr>
        <w:t xml:space="preserve"> που δεν μπορεί να γίνει</w:t>
      </w:r>
      <w:r>
        <w:rPr>
          <w:rFonts w:eastAsia="Times New Roman" w:cs="Times New Roman"/>
          <w:szCs w:val="24"/>
        </w:rPr>
        <w:t xml:space="preserve">. </w:t>
      </w:r>
    </w:p>
    <w:p w14:paraId="6A14ABC4" w14:textId="77777777" w:rsidR="00EE1832" w:rsidRDefault="009476A9">
      <w:pPr>
        <w:spacing w:line="600" w:lineRule="auto"/>
        <w:ind w:firstLine="720"/>
        <w:contextualSpacing/>
        <w:jc w:val="both"/>
        <w:rPr>
          <w:rFonts w:eastAsia="Times New Roman" w:cs="Times New Roman"/>
          <w:szCs w:val="24"/>
        </w:rPr>
      </w:pPr>
      <w:r w:rsidRPr="00176807">
        <w:rPr>
          <w:rFonts w:eastAsia="Times New Roman" w:cs="Times New Roman"/>
          <w:szCs w:val="24"/>
        </w:rPr>
        <w:t>Σε κάθε περίπτωση</w:t>
      </w:r>
      <w:r>
        <w:rPr>
          <w:rFonts w:eastAsia="Times New Roman" w:cs="Times New Roman"/>
          <w:szCs w:val="24"/>
        </w:rPr>
        <w:t>,</w:t>
      </w:r>
      <w:r w:rsidRPr="00176807">
        <w:rPr>
          <w:rFonts w:eastAsia="Times New Roman" w:cs="Times New Roman"/>
          <w:szCs w:val="24"/>
        </w:rPr>
        <w:t xml:space="preserve"> </w:t>
      </w:r>
      <w:r>
        <w:rPr>
          <w:rFonts w:eastAsia="Times New Roman" w:cs="Times New Roman"/>
          <w:szCs w:val="24"/>
        </w:rPr>
        <w:t>όμως,</w:t>
      </w:r>
      <w:r w:rsidRPr="00176807">
        <w:rPr>
          <w:rFonts w:eastAsia="Times New Roman" w:cs="Times New Roman"/>
          <w:szCs w:val="24"/>
        </w:rPr>
        <w:t xml:space="preserve"> με βάση αυτά που ισχύουν απ</w:t>
      </w:r>
      <w:r>
        <w:rPr>
          <w:rFonts w:eastAsia="Times New Roman" w:cs="Times New Roman"/>
          <w:szCs w:val="24"/>
        </w:rPr>
        <w:t>ό τον Ε</w:t>
      </w:r>
      <w:r w:rsidRPr="00176807">
        <w:rPr>
          <w:rFonts w:eastAsia="Times New Roman" w:cs="Times New Roman"/>
          <w:szCs w:val="24"/>
        </w:rPr>
        <w:t>υρωπαϊκό Κανονι</w:t>
      </w:r>
      <w:r w:rsidRPr="00176807">
        <w:rPr>
          <w:rFonts w:eastAsia="Times New Roman" w:cs="Times New Roman"/>
          <w:szCs w:val="24"/>
        </w:rPr>
        <w:t>σμό</w:t>
      </w:r>
      <w:r>
        <w:rPr>
          <w:rFonts w:eastAsia="Times New Roman" w:cs="Times New Roman"/>
          <w:szCs w:val="24"/>
        </w:rPr>
        <w:t>, το Υπουργείο</w:t>
      </w:r>
      <w:r w:rsidRPr="00176807">
        <w:rPr>
          <w:rFonts w:eastAsia="Times New Roman" w:cs="Times New Roman"/>
          <w:szCs w:val="24"/>
        </w:rPr>
        <w:t xml:space="preserve"> Αγροτικής Ανάπτυξης επιθυμεί την τήρηση της νομιμότητας</w:t>
      </w:r>
      <w:r>
        <w:rPr>
          <w:rFonts w:eastAsia="Times New Roman" w:cs="Times New Roman"/>
          <w:szCs w:val="24"/>
        </w:rPr>
        <w:t>.</w:t>
      </w:r>
      <w:r w:rsidRPr="00176807">
        <w:rPr>
          <w:rFonts w:eastAsia="Times New Roman" w:cs="Times New Roman"/>
          <w:szCs w:val="24"/>
        </w:rPr>
        <w:t xml:space="preserve"> </w:t>
      </w:r>
    </w:p>
    <w:p w14:paraId="6A14ABC5" w14:textId="77777777" w:rsidR="00EE1832" w:rsidRDefault="009476A9">
      <w:pPr>
        <w:spacing w:line="600" w:lineRule="auto"/>
        <w:ind w:firstLine="720"/>
        <w:contextualSpacing/>
        <w:jc w:val="both"/>
        <w:rPr>
          <w:rFonts w:eastAsia="Times New Roman" w:cs="Times New Roman"/>
          <w:szCs w:val="24"/>
        </w:rPr>
      </w:pPr>
      <w:r w:rsidRPr="00E53747">
        <w:rPr>
          <w:rFonts w:eastAsia="Times New Roman" w:cs="Times New Roman"/>
          <w:b/>
          <w:szCs w:val="24"/>
        </w:rPr>
        <w:t xml:space="preserve">ΠΡΟΕΔΡΕΥΩΝ (Δημήτριος </w:t>
      </w:r>
      <w:proofErr w:type="spellStart"/>
      <w:r w:rsidRPr="00E53747">
        <w:rPr>
          <w:rFonts w:eastAsia="Times New Roman" w:cs="Times New Roman"/>
          <w:b/>
          <w:szCs w:val="24"/>
        </w:rPr>
        <w:t>Κρεμαστινός</w:t>
      </w:r>
      <w:proofErr w:type="spellEnd"/>
      <w:r w:rsidRPr="00E53747">
        <w:rPr>
          <w:rFonts w:eastAsia="Times New Roman" w:cs="Times New Roman"/>
          <w:b/>
          <w:szCs w:val="24"/>
        </w:rPr>
        <w:t xml:space="preserve">): </w:t>
      </w:r>
      <w:r w:rsidRPr="00176807">
        <w:rPr>
          <w:rFonts w:eastAsia="Times New Roman" w:cs="Times New Roman"/>
          <w:szCs w:val="24"/>
        </w:rPr>
        <w:t>Ευχαριστώ</w:t>
      </w:r>
      <w:r>
        <w:rPr>
          <w:rFonts w:eastAsia="Times New Roman" w:cs="Times New Roman"/>
          <w:szCs w:val="24"/>
        </w:rPr>
        <w:t>.</w:t>
      </w:r>
      <w:r w:rsidRPr="00176807">
        <w:rPr>
          <w:rFonts w:eastAsia="Times New Roman" w:cs="Times New Roman"/>
          <w:szCs w:val="24"/>
        </w:rPr>
        <w:t xml:space="preserve"> </w:t>
      </w:r>
    </w:p>
    <w:p w14:paraId="6A14ABC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στο σημείο αυτό </w:t>
      </w:r>
      <w:r w:rsidRPr="00176807">
        <w:rPr>
          <w:rFonts w:eastAsia="Times New Roman" w:cs="Times New Roman"/>
          <w:szCs w:val="24"/>
        </w:rPr>
        <w:t xml:space="preserve">ολοκληρώθηκε η συζήτηση των </w:t>
      </w:r>
      <w:r>
        <w:rPr>
          <w:rFonts w:eastAsia="Times New Roman" w:cs="Times New Roman"/>
          <w:szCs w:val="24"/>
        </w:rPr>
        <w:t>επικαίρων ερωτήσεων.</w:t>
      </w:r>
    </w:p>
    <w:p w14:paraId="6A14ABC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 συμπληρωματική ημ</w:t>
      </w:r>
      <w:r>
        <w:rPr>
          <w:rFonts w:eastAsia="Times New Roman" w:cs="Times New Roman"/>
          <w:szCs w:val="24"/>
        </w:rPr>
        <w:t>ερήσια διάταξη της νομοθετικής εργασίας</w:t>
      </w:r>
      <w:r>
        <w:rPr>
          <w:rFonts w:eastAsia="Times New Roman" w:cs="Times New Roman"/>
          <w:szCs w:val="24"/>
        </w:rPr>
        <w:t xml:space="preserve"> θα </w:t>
      </w:r>
      <w:r>
        <w:rPr>
          <w:rFonts w:eastAsia="Times New Roman" w:cs="Times New Roman"/>
          <w:szCs w:val="24"/>
        </w:rPr>
        <w:t>διακό</w:t>
      </w:r>
      <w:r>
        <w:rPr>
          <w:rFonts w:eastAsia="Times New Roman" w:cs="Times New Roman"/>
          <w:szCs w:val="24"/>
        </w:rPr>
        <w:t>ψ</w:t>
      </w:r>
      <w:r>
        <w:rPr>
          <w:rFonts w:eastAsia="Times New Roman" w:cs="Times New Roman"/>
          <w:szCs w:val="24"/>
        </w:rPr>
        <w:t>ουμε</w:t>
      </w:r>
      <w:r>
        <w:rPr>
          <w:rFonts w:eastAsia="Times New Roman" w:cs="Times New Roman"/>
          <w:szCs w:val="24"/>
        </w:rPr>
        <w:t xml:space="preserve"> για λίγα λεπτά. </w:t>
      </w:r>
    </w:p>
    <w:p w14:paraId="6A14ABC8"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6A14ABC9" w14:textId="77777777" w:rsidR="00EE1832" w:rsidRDefault="009476A9">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7D0B46">
        <w:rPr>
          <w:rFonts w:eastAsia="Times New Roman" w:cs="Times New Roman"/>
          <w:color w:val="C00000"/>
          <w:szCs w:val="24"/>
        </w:rPr>
        <w:t>ΑΛΛΑΓΗ ΣΕΛΙΔΑΣ ΛΟΓΩ ΑΛΛΑΓΗΣ ΘΕΜΑΤΟΣ</w:t>
      </w:r>
      <w:r>
        <w:rPr>
          <w:rFonts w:eastAsia="Times New Roman" w:cs="Times New Roman"/>
          <w:color w:val="C00000"/>
          <w:szCs w:val="24"/>
        </w:rPr>
        <w:t>)</w:t>
      </w:r>
    </w:p>
    <w:p w14:paraId="6A14ABCA"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6A14ABCB" w14:textId="77777777" w:rsidR="00EE1832" w:rsidRDefault="009476A9">
      <w:pPr>
        <w:spacing w:line="600" w:lineRule="auto"/>
        <w:ind w:firstLine="720"/>
        <w:contextualSpacing/>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Pr>
          <w:rFonts w:eastAsia="Times New Roman" w:cs="Times New Roman"/>
          <w:szCs w:val="24"/>
        </w:rPr>
        <w:t xml:space="preserve"> 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6A14ABC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συμπληρωματική ημερήσια διάταξη της </w:t>
      </w:r>
    </w:p>
    <w:p w14:paraId="6A14ABCD" w14:textId="77777777" w:rsidR="00EE1832" w:rsidRDefault="009476A9">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A14ABC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Διοικητικής Ανασυγκρότησης</w:t>
      </w:r>
      <w:r>
        <w:rPr>
          <w:rFonts w:eastAsia="Times New Roman" w:cs="Times New Roman"/>
          <w:szCs w:val="24"/>
        </w:rPr>
        <w:t>:</w:t>
      </w:r>
      <w:r>
        <w:rPr>
          <w:rFonts w:eastAsia="Times New Roman" w:cs="Times New Roman"/>
          <w:szCs w:val="24"/>
        </w:rPr>
        <w:t xml:space="preserve"> </w:t>
      </w:r>
      <w:r w:rsidRPr="0023174D">
        <w:rPr>
          <w:rFonts w:eastAsia="Times New Roman" w:cs="Times New Roman"/>
          <w:szCs w:val="24"/>
        </w:rPr>
        <w:t>«Ενσωμάτωση στην ελληνική νομοθεσία: α) της Οδηγίας (ΕΕ) 2016/210</w:t>
      </w:r>
      <w:r w:rsidRPr="0023174D">
        <w:rPr>
          <w:rFonts w:eastAsia="Times New Roman" w:cs="Times New Roman"/>
          <w:szCs w:val="24"/>
        </w:rPr>
        <w:t xml:space="preserve">2 του Ευρωπαϊκού Κοινοβουλίου και του Συμβουλίου, της 26ης Οκτωβρίου 2016, για την προσβασιμότητα των </w:t>
      </w:r>
      <w:proofErr w:type="spellStart"/>
      <w:r w:rsidRPr="0023174D">
        <w:rPr>
          <w:rFonts w:eastAsia="Times New Roman" w:cs="Times New Roman"/>
          <w:szCs w:val="24"/>
        </w:rPr>
        <w:t>ιστότοπων</w:t>
      </w:r>
      <w:proofErr w:type="spellEnd"/>
      <w:r w:rsidRPr="0023174D">
        <w:rPr>
          <w:rFonts w:eastAsia="Times New Roman" w:cs="Times New Roman"/>
          <w:szCs w:val="24"/>
        </w:rPr>
        <w:t xml:space="preserve"> και των εφαρμογών για φορητές συσκευές των οργανισμών του δημόσιου τομέα και β) του άρθρου </w:t>
      </w:r>
      <w:r w:rsidRPr="0023174D">
        <w:rPr>
          <w:rFonts w:eastAsia="Times New Roman" w:cs="Times New Roman"/>
          <w:szCs w:val="24"/>
        </w:rPr>
        <w:lastRenderedPageBreak/>
        <w:t>1 της Οδηγίας (ΕΕ) 2017/2455 του Συμβουλίου της 5ης Δ</w:t>
      </w:r>
      <w:r w:rsidRPr="0023174D">
        <w:rPr>
          <w:rFonts w:eastAsia="Times New Roman" w:cs="Times New Roman"/>
          <w:szCs w:val="24"/>
        </w:rPr>
        <w:t>εκεμβρίου 2017».</w:t>
      </w:r>
    </w:p>
    <w:p w14:paraId="6A14ABC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6 Φεβρουαρίου του 2019 τη συζήτηση του νομοσχεδίου σε μία συνεδρίαση ενιαία επί της αρχής και επί των άρθρων. </w:t>
      </w:r>
      <w:r>
        <w:rPr>
          <w:rFonts w:eastAsia="Times New Roman" w:cs="Times New Roman"/>
          <w:szCs w:val="24"/>
        </w:rPr>
        <w:t>Το Σώμα συμφωνεί;</w:t>
      </w:r>
    </w:p>
    <w:p w14:paraId="6A14ABD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w:t>
      </w:r>
      <w:r w:rsidRPr="00FC70CA">
        <w:rPr>
          <w:rFonts w:eastAsia="Times New Roman" w:cs="Times New Roman"/>
          <w:b/>
          <w:szCs w:val="24"/>
        </w:rPr>
        <w:t xml:space="preserve">ΒΟΥΛΕΥΤΕΣ: </w:t>
      </w:r>
      <w:r>
        <w:rPr>
          <w:rFonts w:eastAsia="Times New Roman" w:cs="Times New Roman"/>
          <w:szCs w:val="24"/>
        </w:rPr>
        <w:t xml:space="preserve">Μάλιστα, μάλιστα. </w:t>
      </w:r>
    </w:p>
    <w:p w14:paraId="6A14ABD1" w14:textId="77777777" w:rsidR="00EE1832" w:rsidRDefault="009476A9">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(Δημή</w:t>
      </w:r>
      <w:r w:rsidRPr="004F34C7">
        <w:rPr>
          <w:rFonts w:eastAsia="Times New Roman" w:cs="Times New Roman"/>
          <w:b/>
          <w:szCs w:val="24"/>
        </w:rPr>
        <w:t xml:space="preserve">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6A14ABD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του ΣΥΡΙΖΑ κ. Συμεών </w:t>
      </w:r>
      <w:proofErr w:type="spellStart"/>
      <w:r>
        <w:rPr>
          <w:rFonts w:eastAsia="Times New Roman" w:cs="Times New Roman"/>
          <w:szCs w:val="24"/>
        </w:rPr>
        <w:t>Μπαλλής</w:t>
      </w:r>
      <w:proofErr w:type="spellEnd"/>
      <w:r>
        <w:rPr>
          <w:rFonts w:eastAsia="Times New Roman" w:cs="Times New Roman"/>
          <w:szCs w:val="24"/>
        </w:rPr>
        <w:t xml:space="preserve"> για δεκαπέντε λεπτά.</w:t>
      </w:r>
    </w:p>
    <w:p w14:paraId="6A14ABD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Ευχαριστώ πολύ, κύριε Πρόεδρε. </w:t>
      </w:r>
    </w:p>
    <w:p w14:paraId="6A14ABD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Κυρία Υπουργέ, κύριοι συνάδελφοι, από το 1992, όταν καθιερώθηκε από τα Ηνωμένα Έθνη</w:t>
      </w:r>
      <w:r>
        <w:rPr>
          <w:rFonts w:eastAsia="Times New Roman" w:cs="Times New Roman"/>
          <w:szCs w:val="24"/>
        </w:rPr>
        <w:t xml:space="preserve"> για πρώτη φορά η Ημέρα για τα </w:t>
      </w:r>
      <w:r>
        <w:rPr>
          <w:rFonts w:eastAsia="Times New Roman" w:cs="Times New Roman"/>
          <w:szCs w:val="24"/>
        </w:rPr>
        <w:t>Δ</w:t>
      </w:r>
      <w:r>
        <w:rPr>
          <w:rFonts w:eastAsia="Times New Roman" w:cs="Times New Roman"/>
          <w:szCs w:val="24"/>
        </w:rPr>
        <w:t xml:space="preserve">ικαιώματα των </w:t>
      </w:r>
      <w:r>
        <w:rPr>
          <w:rFonts w:eastAsia="Times New Roman" w:cs="Times New Roman"/>
          <w:szCs w:val="24"/>
        </w:rPr>
        <w:t>Α</w:t>
      </w:r>
      <w:r>
        <w:rPr>
          <w:rFonts w:eastAsia="Times New Roman" w:cs="Times New Roman"/>
          <w:szCs w:val="24"/>
        </w:rPr>
        <w:t xml:space="preserve">τόμων με </w:t>
      </w:r>
      <w:r>
        <w:rPr>
          <w:rFonts w:eastAsia="Times New Roman" w:cs="Times New Roman"/>
          <w:szCs w:val="24"/>
        </w:rPr>
        <w:t>Α</w:t>
      </w:r>
      <w:r>
        <w:rPr>
          <w:rFonts w:eastAsia="Times New Roman" w:cs="Times New Roman"/>
          <w:szCs w:val="24"/>
        </w:rPr>
        <w:t>ναπηρία, έως και σήμερα έχουν γίνει πολλά και σημαντικά βήματα για την προάσπιση αυ</w:t>
      </w:r>
      <w:r>
        <w:rPr>
          <w:rFonts w:eastAsia="Times New Roman" w:cs="Times New Roman"/>
          <w:szCs w:val="24"/>
        </w:rPr>
        <w:lastRenderedPageBreak/>
        <w:t>τών των δικαιωμάτων των ΑΜΕΑ, αλλά και για την ευαισθητοποίηση του ευρύτερου κοινού γύρω από τα θέματα που τους αφορ</w:t>
      </w:r>
      <w:r>
        <w:rPr>
          <w:rFonts w:eastAsia="Times New Roman" w:cs="Times New Roman"/>
          <w:szCs w:val="24"/>
        </w:rPr>
        <w:t xml:space="preserve">ούν. </w:t>
      </w:r>
    </w:p>
    <w:p w14:paraId="6A14ABD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και ίσως κορυφαίο παράδειγμα είναι η ψήφιση και η θέση σε ισχύ της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Σ</w:t>
      </w:r>
      <w:r>
        <w:rPr>
          <w:rFonts w:eastAsia="Times New Roman" w:cs="Times New Roman"/>
          <w:szCs w:val="24"/>
        </w:rPr>
        <w:t xml:space="preserve">ύμβασης για τα </w:t>
      </w:r>
      <w:r>
        <w:rPr>
          <w:rFonts w:eastAsia="Times New Roman" w:cs="Times New Roman"/>
          <w:szCs w:val="24"/>
        </w:rPr>
        <w:t>Δ</w:t>
      </w:r>
      <w:r>
        <w:rPr>
          <w:rFonts w:eastAsia="Times New Roman" w:cs="Times New Roman"/>
          <w:szCs w:val="24"/>
        </w:rPr>
        <w:t xml:space="preserve">ικαιώματα των </w:t>
      </w:r>
      <w:r>
        <w:rPr>
          <w:rFonts w:eastAsia="Times New Roman" w:cs="Times New Roman"/>
          <w:szCs w:val="24"/>
        </w:rPr>
        <w:t>Α</w:t>
      </w:r>
      <w:r>
        <w:rPr>
          <w:rFonts w:eastAsia="Times New Roman" w:cs="Times New Roman"/>
          <w:szCs w:val="24"/>
        </w:rPr>
        <w:t xml:space="preserve">τόμων με </w:t>
      </w:r>
      <w:r>
        <w:rPr>
          <w:rFonts w:eastAsia="Times New Roman" w:cs="Times New Roman"/>
          <w:szCs w:val="24"/>
        </w:rPr>
        <w:t>Α</w:t>
      </w:r>
      <w:r>
        <w:rPr>
          <w:rFonts w:eastAsia="Times New Roman" w:cs="Times New Roman"/>
          <w:szCs w:val="24"/>
        </w:rPr>
        <w:t>ναπηρία το 2008, που ουσιαστικά αποτελεί και αναγνώριση των δικαιωμάτων τους και ενδυνάμωση της θέσης τους μέσα στην κοινωνία. Το δικαίωμα στην υγεία, στην εργασία, στην ίση αναγνώριση έναντι του νόμου, κυρίως όμως το δικαίωμα στην προσβασιμότητα, στην προ</w:t>
      </w:r>
      <w:r>
        <w:rPr>
          <w:rFonts w:eastAsia="Times New Roman" w:cs="Times New Roman"/>
          <w:szCs w:val="24"/>
        </w:rPr>
        <w:t>σβασιμότητα παντού. Προσβασιμότητα, μεταξύ άλλων, στην πληροφορία, στην επικοινωνία, στις συναλλαγές, στην καθημερινή επαφή τους με τις υπηρεσίες. Μια προϋπόθεση, ώστε τα άτομα με αναπηρία να ζουν ανεξάρτητα και να συμμετέχουν πλήρως και ισότιμα στην κοινω</w:t>
      </w:r>
      <w:r>
        <w:rPr>
          <w:rFonts w:eastAsia="Times New Roman" w:cs="Times New Roman"/>
          <w:szCs w:val="24"/>
        </w:rPr>
        <w:t xml:space="preserve">νία. </w:t>
      </w:r>
    </w:p>
    <w:p w14:paraId="6A14ABD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Αν η προσβασιμότητα είναι δικαίωμα για τα άτομα με αναπηρία, είναι ταυτόχρονα και υποχρέωση όλων μας για την υλοποίησή της, με τον κατάλληλο σχεδιασμό παρεχόμενων υπηρεσιών και αγαθών, με την ανάλογη προσαρμογή τεχνολογικών </w:t>
      </w:r>
      <w:r>
        <w:rPr>
          <w:rFonts w:eastAsia="Times New Roman" w:cs="Times New Roman"/>
          <w:szCs w:val="24"/>
        </w:rPr>
        <w:lastRenderedPageBreak/>
        <w:t>εφαρμογών, με τη διασφάλισ</w:t>
      </w:r>
      <w:r>
        <w:rPr>
          <w:rFonts w:eastAsia="Times New Roman" w:cs="Times New Roman"/>
          <w:szCs w:val="24"/>
        </w:rPr>
        <w:t>η της ισότιμης και απεριόριστης πρόσβασης, με διασφάλιση, με άλλα λόγια, της αξιοπρέπειας των ατόμων με αναπηρίες στην καθημερινότητά τους.</w:t>
      </w:r>
    </w:p>
    <w:p w14:paraId="6A14ABD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Σήμερα ζούμε στην εποχή της τεχνολογικής επανάστασης, όπως πολλοί τη χαρακτηρίζουν. Στην εποχή της τέταρτης βιομηχαν</w:t>
      </w:r>
      <w:r>
        <w:rPr>
          <w:rFonts w:eastAsia="Times New Roman" w:cs="Times New Roman"/>
          <w:szCs w:val="24"/>
        </w:rPr>
        <w:t xml:space="preserve">ικής επανάστασης, της πληροφορίας και των ψηφιακών δεδομένων. Οι νέες τεχνολογικές δυνατότητες είναι αλήθεια ότι διευκολύνουν την καθημερινότητα των πολιτών στις επαφές και συναλλαγές τους με υπηρεσίες στην ενημέρωση και την επικοινωνία τους. </w:t>
      </w:r>
    </w:p>
    <w:p w14:paraId="6A14ABD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Αυτή η τεχνο</w:t>
      </w:r>
      <w:r>
        <w:rPr>
          <w:rFonts w:eastAsia="Times New Roman" w:cs="Times New Roman"/>
          <w:szCs w:val="24"/>
        </w:rPr>
        <w:t xml:space="preserve">λογική εξέλιξη την ίδια στιγμή που διευκολύνει αυτή την καθημερινότητα, γεννά και νέου τύπου ανισότητες για μια μερίδα συμπολιτών για τον απλό λόγο ότι δεν έχουν όλοι οι πολίτες την ίδια δυνατότητα πρόσβασης </w:t>
      </w:r>
      <w:r w:rsidRPr="00DB6D08">
        <w:rPr>
          <w:rFonts w:eastAsia="Times New Roman" w:cs="Times New Roman"/>
          <w:color w:val="000000" w:themeColor="text1"/>
          <w:szCs w:val="24"/>
        </w:rPr>
        <w:t>σε αυτές τις υπηρεσίες, είτε λόγω ανεπαρκών τεχν</w:t>
      </w:r>
      <w:r w:rsidRPr="00DB6D08">
        <w:rPr>
          <w:rFonts w:eastAsia="Times New Roman" w:cs="Times New Roman"/>
          <w:color w:val="000000" w:themeColor="text1"/>
          <w:szCs w:val="24"/>
        </w:rPr>
        <w:t>ολογικών γνώσεων είτε –και αυτό είναι το πιο σοβαρό που βλέπουμε- λόγω κάποιας αναπηρίας. Αυτό είναι ένα πρόβλημα, αλλά και ταυτόχρονα μια πρό</w:t>
      </w:r>
      <w:r w:rsidRPr="00DB6D08">
        <w:rPr>
          <w:rFonts w:eastAsia="Times New Roman" w:cs="Times New Roman"/>
          <w:color w:val="000000" w:themeColor="text1"/>
          <w:szCs w:val="24"/>
        </w:rPr>
        <w:lastRenderedPageBreak/>
        <w:t xml:space="preserve">κληση που πρέπει να την αντιμετωπίσουμε και αυτό συγκεκριμένα επιχειρεί η </w:t>
      </w:r>
      <w:r w:rsidRPr="00DB6D08">
        <w:rPr>
          <w:rFonts w:eastAsia="Times New Roman" w:cs="Times New Roman"/>
          <w:color w:val="000000" w:themeColor="text1"/>
          <w:szCs w:val="24"/>
        </w:rPr>
        <w:t>ο</w:t>
      </w:r>
      <w:r w:rsidRPr="00DB6D08">
        <w:rPr>
          <w:rFonts w:eastAsia="Times New Roman" w:cs="Times New Roman"/>
          <w:color w:val="000000" w:themeColor="text1"/>
          <w:szCs w:val="24"/>
        </w:rPr>
        <w:t>δηγία που καλούμαστε σήμερα να ενσωματώ</w:t>
      </w:r>
      <w:r w:rsidRPr="00DB6D08">
        <w:rPr>
          <w:rFonts w:eastAsia="Times New Roman" w:cs="Times New Roman"/>
          <w:color w:val="000000" w:themeColor="text1"/>
          <w:szCs w:val="24"/>
        </w:rPr>
        <w:t xml:space="preserve">σουμε στο εθνικό δίκαιο. </w:t>
      </w:r>
    </w:p>
    <w:p w14:paraId="6A14ABD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w:t>
      </w:r>
      <w:r>
        <w:rPr>
          <w:rFonts w:eastAsia="Times New Roman" w:cs="Times New Roman"/>
          <w:szCs w:val="24"/>
        </w:rPr>
        <w:t>ο</w:t>
      </w:r>
      <w:r>
        <w:rPr>
          <w:rFonts w:eastAsia="Times New Roman" w:cs="Times New Roman"/>
          <w:szCs w:val="24"/>
        </w:rPr>
        <w:t xml:space="preserve">δηγία του σχεδίου νόμου, η </w:t>
      </w:r>
      <w:r>
        <w:rPr>
          <w:rFonts w:eastAsia="Times New Roman" w:cs="Times New Roman"/>
          <w:szCs w:val="24"/>
        </w:rPr>
        <w:t>ο</w:t>
      </w:r>
      <w:r>
        <w:rPr>
          <w:rFonts w:eastAsia="Times New Roman" w:cs="Times New Roman"/>
          <w:szCs w:val="24"/>
        </w:rPr>
        <w:t xml:space="preserve">δηγία 2102/2016 για την προσβασιμότητα των </w:t>
      </w:r>
      <w:proofErr w:type="spellStart"/>
      <w:r>
        <w:rPr>
          <w:rFonts w:eastAsia="Times New Roman" w:cs="Times New Roman"/>
          <w:szCs w:val="24"/>
        </w:rPr>
        <w:t>ιστότοπων</w:t>
      </w:r>
      <w:proofErr w:type="spellEnd"/>
      <w:r>
        <w:rPr>
          <w:rFonts w:eastAsia="Times New Roman" w:cs="Times New Roman"/>
          <w:szCs w:val="24"/>
        </w:rPr>
        <w:t xml:space="preserve"> και των εφαρμογών για φορητές συσκευές των οργανισμών του δημόσιου τομέα. Προφανώς, δεν αποτελεί απάντηση για το σύνολο των προβλημάτω</w:t>
      </w:r>
      <w:r>
        <w:rPr>
          <w:rFonts w:eastAsia="Times New Roman" w:cs="Times New Roman"/>
          <w:szCs w:val="24"/>
        </w:rPr>
        <w:t>ν στην προσβασιμότητα των ατόμων με αναπηρίες. Είναι, όμως, ένα μέρος των απαντήσεων και των λύσεων</w:t>
      </w:r>
      <w:r>
        <w:rPr>
          <w:rFonts w:eastAsia="Times New Roman" w:cs="Times New Roman"/>
          <w:szCs w:val="24"/>
        </w:rPr>
        <w:t>,</w:t>
      </w:r>
      <w:r>
        <w:rPr>
          <w:rFonts w:eastAsia="Times New Roman" w:cs="Times New Roman"/>
          <w:szCs w:val="24"/>
        </w:rPr>
        <w:t xml:space="preserve"> που πρέπει να υπάρξουν, για να καλυφθεί ένα μέρος των ελλειμμάτων</w:t>
      </w:r>
      <w:r>
        <w:rPr>
          <w:rFonts w:eastAsia="Times New Roman" w:cs="Times New Roman"/>
          <w:szCs w:val="24"/>
        </w:rPr>
        <w:t>,</w:t>
      </w:r>
      <w:r>
        <w:rPr>
          <w:rFonts w:eastAsia="Times New Roman" w:cs="Times New Roman"/>
          <w:szCs w:val="24"/>
        </w:rPr>
        <w:t xml:space="preserve"> που διαπιστώνονται ως προς την πλήρη εφαρμογή των αναφερόμενων και στη Συνθήκη της Ευρωπ</w:t>
      </w:r>
      <w:r>
        <w:rPr>
          <w:rFonts w:eastAsia="Times New Roman" w:cs="Times New Roman"/>
          <w:szCs w:val="24"/>
        </w:rPr>
        <w:t xml:space="preserve">αϊκής Ένωσης και στον Χάρτη των Θεμελιωδών Δικαιωμάτων και στη Σύμβαση του ΟΗΕ για τα Δικαιώματα των Ατόμων με Αναπηρία, ακόμη και όσων προβλέπονται στο ελληνικό Σύνταγμα. </w:t>
      </w:r>
    </w:p>
    <w:p w14:paraId="6A14ABD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της </w:t>
      </w:r>
      <w:r>
        <w:rPr>
          <w:rFonts w:eastAsia="Times New Roman" w:cs="Times New Roman"/>
          <w:szCs w:val="24"/>
        </w:rPr>
        <w:t>ο</w:t>
      </w:r>
      <w:r>
        <w:rPr>
          <w:rFonts w:eastAsia="Times New Roman" w:cs="Times New Roman"/>
          <w:szCs w:val="24"/>
        </w:rPr>
        <w:t>δηγίας προωθούνται ο σχεδιασμός και η διάθεση ιστοσελίδων κα</w:t>
      </w:r>
      <w:r>
        <w:rPr>
          <w:rFonts w:eastAsia="Times New Roman" w:cs="Times New Roman"/>
          <w:szCs w:val="24"/>
        </w:rPr>
        <w:t xml:space="preserve">ι διαδικτυακών υπηρεσιών του δημόσιου τομέα, ώστε να είναι </w:t>
      </w:r>
      <w:proofErr w:type="spellStart"/>
      <w:r>
        <w:rPr>
          <w:rFonts w:eastAsia="Times New Roman" w:cs="Times New Roman"/>
          <w:szCs w:val="24"/>
        </w:rPr>
        <w:t>προσ</w:t>
      </w:r>
      <w:r w:rsidRPr="006C1842">
        <w:rPr>
          <w:rFonts w:eastAsia="Times New Roman" w:cs="Times New Roman"/>
          <w:i/>
          <w:szCs w:val="24"/>
        </w:rPr>
        <w:t>β</w:t>
      </w:r>
      <w:r>
        <w:rPr>
          <w:rFonts w:eastAsia="Times New Roman" w:cs="Times New Roman"/>
          <w:szCs w:val="24"/>
        </w:rPr>
        <w:t>άσιμες</w:t>
      </w:r>
      <w:proofErr w:type="spellEnd"/>
      <w:r>
        <w:rPr>
          <w:rFonts w:eastAsia="Times New Roman" w:cs="Times New Roman"/>
          <w:szCs w:val="24"/>
        </w:rPr>
        <w:t xml:space="preserve"> και αξιοποιήσιμες για όλους τους χρήστες και ειδικά για τις ευπαθείς κοινωνικές </w:t>
      </w:r>
      <w:r>
        <w:rPr>
          <w:rFonts w:eastAsia="Times New Roman" w:cs="Times New Roman"/>
          <w:szCs w:val="24"/>
        </w:rPr>
        <w:lastRenderedPageBreak/>
        <w:t>ομάδες και τα άτομα με αναπηρία. Πρόκειται κυρίως για διαμόρφωση του ρυθμιστικού πλαισίου και για επεμβάσ</w:t>
      </w:r>
      <w:r>
        <w:rPr>
          <w:rFonts w:eastAsia="Times New Roman" w:cs="Times New Roman"/>
          <w:szCs w:val="24"/>
        </w:rPr>
        <w:t xml:space="preserve">εις τεχνικού χαρακτήρα, που θα καθιστούν </w:t>
      </w:r>
      <w:proofErr w:type="spellStart"/>
      <w:r>
        <w:rPr>
          <w:rFonts w:eastAsia="Times New Roman" w:cs="Times New Roman"/>
          <w:szCs w:val="24"/>
        </w:rPr>
        <w:t>προσβάσιμες</w:t>
      </w:r>
      <w:proofErr w:type="spellEnd"/>
      <w:r>
        <w:rPr>
          <w:rFonts w:eastAsia="Times New Roman" w:cs="Times New Roman"/>
          <w:szCs w:val="24"/>
        </w:rPr>
        <w:t xml:space="preserve"> και εύχρηστες τις παρεχόμενες υπηρεσίες του δημόσιου τομέα. </w:t>
      </w:r>
    </w:p>
    <w:p w14:paraId="6A14ABD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της </w:t>
      </w:r>
      <w:r>
        <w:rPr>
          <w:rFonts w:eastAsia="Times New Roman" w:cs="Times New Roman"/>
          <w:szCs w:val="24"/>
        </w:rPr>
        <w:t>ο</w:t>
      </w:r>
      <w:r>
        <w:rPr>
          <w:rFonts w:eastAsia="Times New Roman" w:cs="Times New Roman"/>
          <w:szCs w:val="24"/>
        </w:rPr>
        <w:t xml:space="preserve">δηγίας ο σχεδιασμός των λογισμικών συστημάτων είτε αυτά αναπτύσσονται από φορείς του </w:t>
      </w:r>
      <w:r>
        <w:rPr>
          <w:rFonts w:eastAsia="Times New Roman" w:cs="Times New Roman"/>
          <w:szCs w:val="24"/>
        </w:rPr>
        <w:t>δ</w:t>
      </w:r>
      <w:r>
        <w:rPr>
          <w:rFonts w:eastAsia="Times New Roman" w:cs="Times New Roman"/>
          <w:szCs w:val="24"/>
        </w:rPr>
        <w:t>ημοσίου είτε από τρίτους, οφείλει</w:t>
      </w:r>
      <w:r>
        <w:rPr>
          <w:rFonts w:eastAsia="Times New Roman" w:cs="Times New Roman"/>
          <w:szCs w:val="24"/>
        </w:rPr>
        <w:t xml:space="preserve"> να λαμβάνει υπ’ </w:t>
      </w:r>
      <w:proofErr w:type="spellStart"/>
      <w:r>
        <w:rPr>
          <w:rFonts w:eastAsia="Times New Roman" w:cs="Times New Roman"/>
          <w:szCs w:val="24"/>
        </w:rPr>
        <w:t>όψιν</w:t>
      </w:r>
      <w:proofErr w:type="spellEnd"/>
      <w:r>
        <w:rPr>
          <w:rFonts w:eastAsia="Times New Roman" w:cs="Times New Roman"/>
          <w:szCs w:val="24"/>
        </w:rPr>
        <w:t xml:space="preserve"> αυτές τις ρυθμίσεις. </w:t>
      </w:r>
    </w:p>
    <w:p w14:paraId="6A14ABD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Διατυπώθηκε κατά τη συζήτηση στην </w:t>
      </w:r>
      <w:r>
        <w:rPr>
          <w:rFonts w:eastAsia="Times New Roman" w:cs="Times New Roman"/>
          <w:szCs w:val="24"/>
        </w:rPr>
        <w:t>ε</w:t>
      </w:r>
      <w:r>
        <w:rPr>
          <w:rFonts w:eastAsia="Times New Roman" w:cs="Times New Roman"/>
          <w:szCs w:val="24"/>
        </w:rPr>
        <w:t xml:space="preserve">πιτροπή το ερώτημα εάν για όλες αυτές τις ρυθμίσεις έχει ληφθεί υπ’ </w:t>
      </w:r>
      <w:proofErr w:type="spellStart"/>
      <w:r>
        <w:rPr>
          <w:rFonts w:eastAsia="Times New Roman" w:cs="Times New Roman"/>
          <w:szCs w:val="24"/>
        </w:rPr>
        <w:t>όψιν</w:t>
      </w:r>
      <w:proofErr w:type="spellEnd"/>
      <w:r>
        <w:rPr>
          <w:rFonts w:eastAsia="Times New Roman" w:cs="Times New Roman"/>
          <w:szCs w:val="24"/>
        </w:rPr>
        <w:t xml:space="preserve"> η άποψη εκείνων</w:t>
      </w:r>
      <w:r>
        <w:rPr>
          <w:rFonts w:eastAsia="Times New Roman" w:cs="Times New Roman"/>
          <w:szCs w:val="24"/>
        </w:rPr>
        <w:t>,</w:t>
      </w:r>
      <w:r>
        <w:rPr>
          <w:rFonts w:eastAsia="Times New Roman" w:cs="Times New Roman"/>
          <w:szCs w:val="24"/>
        </w:rPr>
        <w:t xml:space="preserve"> που κυρίως τους αφορούν αυτές οι ρυθμίσεις. Εννοώ τα άτομα με αναπηρία. </w:t>
      </w:r>
    </w:p>
    <w:p w14:paraId="6A14ABD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Απάντησε στη σ</w:t>
      </w:r>
      <w:r>
        <w:rPr>
          <w:rFonts w:eastAsia="Times New Roman" w:cs="Times New Roman"/>
          <w:szCs w:val="24"/>
        </w:rPr>
        <w:t xml:space="preserve">υνεδρίαση της </w:t>
      </w:r>
      <w:r>
        <w:rPr>
          <w:rFonts w:eastAsia="Times New Roman" w:cs="Times New Roman"/>
          <w:szCs w:val="24"/>
        </w:rPr>
        <w:t>ε</w:t>
      </w:r>
      <w:r>
        <w:rPr>
          <w:rFonts w:eastAsia="Times New Roman" w:cs="Times New Roman"/>
          <w:szCs w:val="24"/>
        </w:rPr>
        <w:t>πιτροπής η κυρία Υπουργός ότι της κατάθεσης του σχεδίου νόμου προηγήθηκε μια εκτενής διαβούλευση. Η αλήθεια είναι ότι δεν προηγήθηκε διαβούλευση, προηγήθηκε πλήρης συνεργασία για τη διαμόρφωση αυτών των ρυθμίσεων και όχι μια απλή ανταλλαγή α</w:t>
      </w:r>
      <w:r>
        <w:rPr>
          <w:rFonts w:eastAsia="Times New Roman" w:cs="Times New Roman"/>
          <w:szCs w:val="24"/>
        </w:rPr>
        <w:t>πόψεων ή μια απλή παράθεση αιτημάτων. Στο σχέδιο νόμου υπάρχει η πλή</w:t>
      </w:r>
      <w:r>
        <w:rPr>
          <w:rFonts w:eastAsia="Times New Roman" w:cs="Times New Roman"/>
          <w:szCs w:val="24"/>
        </w:rPr>
        <w:lastRenderedPageBreak/>
        <w:t>ρης ενσωμάτωση των προτάσεων</w:t>
      </w:r>
      <w:r>
        <w:rPr>
          <w:rFonts w:eastAsia="Times New Roman" w:cs="Times New Roman"/>
          <w:szCs w:val="24"/>
        </w:rPr>
        <w:t>,</w:t>
      </w:r>
      <w:r>
        <w:rPr>
          <w:rFonts w:eastAsia="Times New Roman" w:cs="Times New Roman"/>
          <w:szCs w:val="24"/>
        </w:rPr>
        <w:t xml:space="preserve"> που κατέθεσε κατά τη διαβούλευση η Εθνική Συνομοσπονδία Ατόμων με Αναπηρία, η </w:t>
      </w:r>
      <w:proofErr w:type="spellStart"/>
      <w:r>
        <w:rPr>
          <w:rFonts w:eastAsia="Times New Roman" w:cs="Times New Roman"/>
          <w:szCs w:val="24"/>
        </w:rPr>
        <w:t>ΕΣΑμεΑ</w:t>
      </w:r>
      <w:proofErr w:type="spellEnd"/>
      <w:r>
        <w:rPr>
          <w:rFonts w:eastAsia="Times New Roman" w:cs="Times New Roman"/>
          <w:szCs w:val="24"/>
        </w:rPr>
        <w:t xml:space="preserve">. </w:t>
      </w:r>
    </w:p>
    <w:p w14:paraId="6A14ABD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Στην επιστολή</w:t>
      </w:r>
      <w:r>
        <w:rPr>
          <w:rFonts w:eastAsia="Times New Roman" w:cs="Times New Roman"/>
          <w:szCs w:val="24"/>
        </w:rPr>
        <w:t>,</w:t>
      </w:r>
      <w:r>
        <w:rPr>
          <w:rFonts w:eastAsia="Times New Roman" w:cs="Times New Roman"/>
          <w:szCs w:val="24"/>
        </w:rPr>
        <w:t xml:space="preserve"> που έχει στείλει προς όλα τα μέλη της </w:t>
      </w:r>
      <w:r>
        <w:rPr>
          <w:rFonts w:eastAsia="Times New Roman" w:cs="Times New Roman"/>
          <w:szCs w:val="24"/>
        </w:rPr>
        <w:t>ε</w:t>
      </w:r>
      <w:r>
        <w:rPr>
          <w:rFonts w:eastAsia="Times New Roman" w:cs="Times New Roman"/>
          <w:szCs w:val="24"/>
        </w:rPr>
        <w:t xml:space="preserve">πιτροπής μας η </w:t>
      </w:r>
      <w:proofErr w:type="spellStart"/>
      <w:r>
        <w:rPr>
          <w:rFonts w:eastAsia="Times New Roman" w:cs="Times New Roman"/>
          <w:szCs w:val="24"/>
        </w:rPr>
        <w:t>ΕΣ</w:t>
      </w:r>
      <w:r>
        <w:rPr>
          <w:rFonts w:eastAsia="Times New Roman" w:cs="Times New Roman"/>
          <w:szCs w:val="24"/>
        </w:rPr>
        <w:t>ΑμεΑ</w:t>
      </w:r>
      <w:proofErr w:type="spellEnd"/>
      <w:r>
        <w:rPr>
          <w:rFonts w:eastAsia="Times New Roman" w:cs="Times New Roman"/>
          <w:szCs w:val="24"/>
        </w:rPr>
        <w:t xml:space="preserve"> αναφέρονται αναλυτικά τα επτά σημεία</w:t>
      </w:r>
      <w:r>
        <w:rPr>
          <w:rFonts w:eastAsia="Times New Roman" w:cs="Times New Roman"/>
          <w:szCs w:val="24"/>
        </w:rPr>
        <w:t>,</w:t>
      </w:r>
      <w:r>
        <w:rPr>
          <w:rFonts w:eastAsia="Times New Roman" w:cs="Times New Roman"/>
          <w:szCs w:val="24"/>
        </w:rPr>
        <w:t xml:space="preserve"> που επεσήμανε η Συνομοσπονδία και τα οποία ενσωματώθηκαν αυτούσια στο σχέδιο νόμου, κυρίως εκείνα τα σημεία που αφορούν στη συμμετοχή των ίδιων των χρηστών, των ατόμων δηλαδή με αναπηρία, μέσω της </w:t>
      </w:r>
      <w:proofErr w:type="spellStart"/>
      <w:r>
        <w:rPr>
          <w:rFonts w:eastAsia="Times New Roman" w:cs="Times New Roman"/>
          <w:szCs w:val="24"/>
        </w:rPr>
        <w:t>ΕΣΑμεΑ</w:t>
      </w:r>
      <w:proofErr w:type="spellEnd"/>
      <w:r>
        <w:rPr>
          <w:rFonts w:eastAsia="Times New Roman" w:cs="Times New Roman"/>
          <w:szCs w:val="24"/>
        </w:rPr>
        <w:t>, στην κατ</w:t>
      </w:r>
      <w:r>
        <w:rPr>
          <w:rFonts w:eastAsia="Times New Roman" w:cs="Times New Roman"/>
          <w:szCs w:val="24"/>
        </w:rPr>
        <w:t xml:space="preserve">άρτιση του Μητρώου Δημόσιων </w:t>
      </w:r>
      <w:proofErr w:type="spellStart"/>
      <w:r>
        <w:rPr>
          <w:rFonts w:eastAsia="Times New Roman" w:cs="Times New Roman"/>
          <w:szCs w:val="24"/>
        </w:rPr>
        <w:t>Ιστότοπων</w:t>
      </w:r>
      <w:proofErr w:type="spellEnd"/>
      <w:r>
        <w:rPr>
          <w:rFonts w:eastAsia="Times New Roman" w:cs="Times New Roman"/>
          <w:szCs w:val="24"/>
        </w:rPr>
        <w:t xml:space="preserve"> και Εφαρμογών για φορητές συσκευές, στην ένταξη των </w:t>
      </w:r>
      <w:proofErr w:type="spellStart"/>
      <w:r>
        <w:rPr>
          <w:rFonts w:eastAsia="Times New Roman" w:cs="Times New Roman"/>
          <w:szCs w:val="24"/>
        </w:rPr>
        <w:t>ιστότοπων</w:t>
      </w:r>
      <w:proofErr w:type="spellEnd"/>
      <w:r>
        <w:rPr>
          <w:rFonts w:eastAsia="Times New Roman" w:cs="Times New Roman"/>
          <w:szCs w:val="24"/>
        </w:rPr>
        <w:t xml:space="preserve"> και εφαρμογών και όχι απλώς των φορέων τους στο </w:t>
      </w:r>
      <w:r>
        <w:rPr>
          <w:rFonts w:eastAsia="Times New Roman" w:cs="Times New Roman"/>
          <w:szCs w:val="24"/>
        </w:rPr>
        <w:t>μ</w:t>
      </w:r>
      <w:r>
        <w:rPr>
          <w:rFonts w:eastAsia="Times New Roman" w:cs="Times New Roman"/>
          <w:szCs w:val="24"/>
        </w:rPr>
        <w:t xml:space="preserve">ητρώο, στην ύπαρξη σύμφωνης γνώμης της </w:t>
      </w:r>
      <w:proofErr w:type="spellStart"/>
      <w:r>
        <w:rPr>
          <w:rFonts w:eastAsia="Times New Roman" w:cs="Times New Roman"/>
          <w:szCs w:val="24"/>
        </w:rPr>
        <w:t>ΕΣΑμεΑ</w:t>
      </w:r>
      <w:proofErr w:type="spellEnd"/>
      <w:r>
        <w:rPr>
          <w:rFonts w:eastAsia="Times New Roman" w:cs="Times New Roman"/>
          <w:szCs w:val="24"/>
        </w:rPr>
        <w:t xml:space="preserve"> για την εξαίρεση σχολείων και νηπιαγωγείων, αλλά και άλλες πρ</w:t>
      </w:r>
      <w:r>
        <w:rPr>
          <w:rFonts w:eastAsia="Times New Roman" w:cs="Times New Roman"/>
          <w:szCs w:val="24"/>
        </w:rPr>
        <w:t>οτάσεις που ειπώθηκαν.</w:t>
      </w:r>
    </w:p>
    <w:p w14:paraId="6A14ABD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Απ’ αυτήν την επιστολή</w:t>
      </w:r>
      <w:r>
        <w:rPr>
          <w:rFonts w:eastAsia="Times New Roman" w:cs="Times New Roman"/>
          <w:szCs w:val="24"/>
        </w:rPr>
        <w:t>,</w:t>
      </w:r>
      <w:r>
        <w:rPr>
          <w:rFonts w:eastAsia="Times New Roman" w:cs="Times New Roman"/>
          <w:szCs w:val="24"/>
        </w:rPr>
        <w:t xml:space="preserve"> χαρακτηριστικά διαβάζω ότι η </w:t>
      </w:r>
      <w:proofErr w:type="spellStart"/>
      <w:r>
        <w:rPr>
          <w:rFonts w:eastAsia="Times New Roman" w:cs="Times New Roman"/>
          <w:szCs w:val="24"/>
        </w:rPr>
        <w:t>ΕΣΑμεΑ</w:t>
      </w:r>
      <w:proofErr w:type="spellEnd"/>
      <w:r>
        <w:rPr>
          <w:rFonts w:eastAsia="Times New Roman" w:cs="Times New Roman"/>
          <w:szCs w:val="24"/>
        </w:rPr>
        <w:t xml:space="preserve"> διαβουλεύτηκε και συνεργάστηκε στενά με το Υπουργείο Διοικητικής Ανασυγκρότησης για την ενσωμάτωση της συγκεκριμένης </w:t>
      </w:r>
      <w:r>
        <w:rPr>
          <w:rFonts w:eastAsia="Times New Roman" w:cs="Times New Roman"/>
          <w:szCs w:val="24"/>
        </w:rPr>
        <w:t>ο</w:t>
      </w:r>
      <w:r>
        <w:rPr>
          <w:rFonts w:eastAsia="Times New Roman" w:cs="Times New Roman"/>
          <w:szCs w:val="24"/>
        </w:rPr>
        <w:t xml:space="preserve">δηγίας. Στη συνέχεια, στην ίδια επιστολή παρατίθενται ενδεικτικά επτά σημεία παρατηρήσεων, απόψεων, προτάσεων </w:t>
      </w:r>
      <w:r>
        <w:rPr>
          <w:rFonts w:eastAsia="Times New Roman" w:cs="Times New Roman"/>
          <w:szCs w:val="24"/>
        </w:rPr>
        <w:lastRenderedPageBreak/>
        <w:t xml:space="preserve">της </w:t>
      </w:r>
      <w:proofErr w:type="spellStart"/>
      <w:r>
        <w:rPr>
          <w:rFonts w:eastAsia="Times New Roman" w:cs="Times New Roman"/>
          <w:szCs w:val="24"/>
        </w:rPr>
        <w:t>ΕΣΑμεΑ</w:t>
      </w:r>
      <w:proofErr w:type="spellEnd"/>
      <w:r>
        <w:rPr>
          <w:rFonts w:eastAsia="Times New Roman" w:cs="Times New Roman"/>
          <w:szCs w:val="24"/>
        </w:rPr>
        <w:t>, που κατόπιν αυτής της στενής συνεργασίας με το Υπουργείο</w:t>
      </w:r>
      <w:r>
        <w:rPr>
          <w:rFonts w:eastAsia="Times New Roman" w:cs="Times New Roman"/>
          <w:szCs w:val="24"/>
        </w:rPr>
        <w:t>,</w:t>
      </w:r>
      <w:r>
        <w:rPr>
          <w:rFonts w:eastAsia="Times New Roman" w:cs="Times New Roman"/>
          <w:szCs w:val="24"/>
        </w:rPr>
        <w:t xml:space="preserve"> ενσωματώθηκαν στο σχέδιο νόμου που συζητάμε σήμερα. </w:t>
      </w:r>
    </w:p>
    <w:p w14:paraId="6A14ABE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α</w:t>
      </w:r>
      <w:r>
        <w:rPr>
          <w:rFonts w:eastAsia="Times New Roman" w:cs="Times New Roman"/>
          <w:szCs w:val="24"/>
        </w:rPr>
        <w:t xml:space="preserve">υτήν την επιστολή της </w:t>
      </w:r>
      <w:proofErr w:type="spellStart"/>
      <w:r>
        <w:rPr>
          <w:rFonts w:eastAsia="Times New Roman" w:cs="Times New Roman"/>
          <w:szCs w:val="24"/>
        </w:rPr>
        <w:t>ΕΣΑμεΑ</w:t>
      </w:r>
      <w:proofErr w:type="spellEnd"/>
      <w:r>
        <w:rPr>
          <w:rFonts w:eastAsia="Times New Roman" w:cs="Times New Roman"/>
          <w:szCs w:val="24"/>
        </w:rPr>
        <w:t>, όχι ως πιστοποίηση της αλήθειας αυτών που αναφέρω</w:t>
      </w:r>
      <w:r>
        <w:rPr>
          <w:rFonts w:eastAsia="Times New Roman" w:cs="Times New Roman"/>
          <w:szCs w:val="24"/>
        </w:rPr>
        <w:t xml:space="preserve"> -</w:t>
      </w:r>
      <w:r>
        <w:rPr>
          <w:rFonts w:eastAsia="Times New Roman" w:cs="Times New Roman"/>
          <w:szCs w:val="24"/>
        </w:rPr>
        <w:t>αφού όλοι μας άλλωστε έχουμε λάβει την ίδια επιστολή και γνωρίζουμε τι ακριβώς περιλαμβάνει</w:t>
      </w:r>
      <w:r>
        <w:rPr>
          <w:rFonts w:eastAsia="Times New Roman" w:cs="Times New Roman"/>
          <w:szCs w:val="24"/>
        </w:rPr>
        <w:t xml:space="preserve">- </w:t>
      </w:r>
      <w:r>
        <w:rPr>
          <w:rFonts w:eastAsia="Times New Roman" w:cs="Times New Roman"/>
          <w:szCs w:val="24"/>
        </w:rPr>
        <w:t>αλλά ως παράδειγμα καλής νομοθέτησης και ως παράδειγμα εφαρμογής των συνταγματικών</w:t>
      </w:r>
      <w:r>
        <w:rPr>
          <w:rFonts w:eastAsia="Times New Roman" w:cs="Times New Roman"/>
          <w:szCs w:val="24"/>
        </w:rPr>
        <w:t xml:space="preserve"> επιταγών για τον ρόλο των πολιτών και της κοινωνίας στη διαμόρφωση του πλαισίου της καθημερινής ζωής και της ισότιμης αντιμετώπισης όλων των πολιτών από τον νόμο. </w:t>
      </w:r>
    </w:p>
    <w:p w14:paraId="6A14ABE1" w14:textId="77777777" w:rsidR="00EE1832" w:rsidRDefault="009476A9">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Συμεών </w:t>
      </w:r>
      <w:proofErr w:type="spellStart"/>
      <w:r>
        <w:rPr>
          <w:rFonts w:eastAsia="Times New Roman" w:cs="Times New Roman"/>
        </w:rPr>
        <w:t>Μπαλλής</w:t>
      </w:r>
      <w:proofErr w:type="spellEnd"/>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w:t>
      </w:r>
      <w:r w:rsidRPr="000731CA">
        <w:rPr>
          <w:rFonts w:eastAsia="Times New Roman" w:cs="Times New Roman"/>
        </w:rPr>
        <w:t>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6A14ABE2" w14:textId="77777777" w:rsidR="00EE1832" w:rsidRDefault="009476A9">
      <w:pPr>
        <w:spacing w:line="600" w:lineRule="auto"/>
        <w:ind w:firstLine="720"/>
        <w:contextualSpacing/>
        <w:jc w:val="both"/>
        <w:rPr>
          <w:rFonts w:eastAsia="Times New Roman" w:cs="Times New Roman"/>
        </w:rPr>
      </w:pPr>
      <w:r>
        <w:rPr>
          <w:rFonts w:eastAsia="Times New Roman" w:cs="Times New Roman"/>
        </w:rPr>
        <w:t>Αυτά που μέχρι τώρα ανέφερα</w:t>
      </w:r>
      <w:r>
        <w:rPr>
          <w:rFonts w:eastAsia="Times New Roman" w:cs="Times New Roman"/>
        </w:rPr>
        <w:t>,</w:t>
      </w:r>
      <w:r>
        <w:rPr>
          <w:rFonts w:eastAsia="Times New Roman" w:cs="Times New Roman"/>
        </w:rPr>
        <w:t xml:space="preserve"> ήταν το Πρώτο Μέρος του σχεδίου νόμου</w:t>
      </w:r>
      <w:r>
        <w:rPr>
          <w:rFonts w:eastAsia="Times New Roman" w:cs="Times New Roman"/>
        </w:rPr>
        <w:t>,</w:t>
      </w:r>
      <w:r>
        <w:rPr>
          <w:rFonts w:eastAsia="Times New Roman" w:cs="Times New Roman"/>
        </w:rPr>
        <w:t xml:space="preserve"> που συζητάμε σήμερα. </w:t>
      </w:r>
    </w:p>
    <w:p w14:paraId="6A14ABE3" w14:textId="77777777" w:rsidR="00EE1832" w:rsidRDefault="009476A9">
      <w:pPr>
        <w:spacing w:line="600" w:lineRule="auto"/>
        <w:ind w:firstLine="720"/>
        <w:contextualSpacing/>
        <w:jc w:val="both"/>
        <w:rPr>
          <w:rFonts w:eastAsia="Times New Roman" w:cs="Times New Roman"/>
        </w:rPr>
      </w:pPr>
      <w:r>
        <w:rPr>
          <w:rFonts w:eastAsia="Times New Roman" w:cs="Times New Roman"/>
        </w:rPr>
        <w:t xml:space="preserve">Στο Μέρος </w:t>
      </w:r>
      <w:r>
        <w:rPr>
          <w:rFonts w:eastAsia="Times New Roman" w:cs="Times New Roman"/>
        </w:rPr>
        <w:t xml:space="preserve">Δεύτερο </w:t>
      </w:r>
      <w:r>
        <w:rPr>
          <w:rFonts w:eastAsia="Times New Roman" w:cs="Times New Roman"/>
        </w:rPr>
        <w:t xml:space="preserve">του σχεδίου νόμου έχουμε την ενσωμάτωση του άρθρου 1 της </w:t>
      </w:r>
      <w:r>
        <w:rPr>
          <w:rFonts w:eastAsia="Times New Roman" w:cs="Times New Roman"/>
        </w:rPr>
        <w:t>ο</w:t>
      </w:r>
      <w:r>
        <w:rPr>
          <w:rFonts w:eastAsia="Times New Roman" w:cs="Times New Roman"/>
        </w:rPr>
        <w:t xml:space="preserve">δηγίας 2455/2017, που αφορά στον </w:t>
      </w:r>
      <w:r>
        <w:rPr>
          <w:rFonts w:eastAsia="Times New Roman" w:cs="Times New Roman"/>
        </w:rPr>
        <w:lastRenderedPageBreak/>
        <w:t>τρόπο φορολόγησης τηλεπικοινωνιακών, ραδιοφωνικών, τηλεοπτικών ή ηλεκτρονικών υπηρεσιών</w:t>
      </w:r>
      <w:r>
        <w:rPr>
          <w:rFonts w:eastAsia="Times New Roman" w:cs="Times New Roman"/>
        </w:rPr>
        <w:t>,</w:t>
      </w:r>
      <w:r>
        <w:rPr>
          <w:rFonts w:eastAsia="Times New Roman" w:cs="Times New Roman"/>
        </w:rPr>
        <w:t xml:space="preserve"> που παρέχονται από πολύ μικρές επιχειρήσεις προς μη υποκείμενους σε φόρο ιδι</w:t>
      </w:r>
      <w:r>
        <w:rPr>
          <w:rFonts w:eastAsia="Times New Roman" w:cs="Times New Roman"/>
        </w:rPr>
        <w:t xml:space="preserve">ώτες ή νομικά πρόσωπα, που όμως είναι εγκατεστημένα σε άλλα κράτη-μέλη εκτός Ελλάδας. Πρόκειται για αντικατάσταση της παραγράφου 13 του άρθρου 14 του Κώδικα ΦΠΑ. </w:t>
      </w:r>
    </w:p>
    <w:p w14:paraId="6A14ABE4" w14:textId="77777777" w:rsidR="00EE1832" w:rsidRDefault="009476A9">
      <w:pPr>
        <w:spacing w:line="600" w:lineRule="auto"/>
        <w:ind w:firstLine="720"/>
        <w:contextualSpacing/>
        <w:jc w:val="both"/>
        <w:rPr>
          <w:rFonts w:eastAsia="Times New Roman" w:cs="Times New Roman"/>
        </w:rPr>
      </w:pPr>
      <w:r>
        <w:rPr>
          <w:rFonts w:eastAsia="Times New Roman" w:cs="Times New Roman"/>
        </w:rPr>
        <w:t>Ποια είναι η αλλαγή που προβλέπει η συγκεκριμένη διάταξη; Να το δούμε πιο απλά. Μια μικρή επι</w:t>
      </w:r>
      <w:r>
        <w:rPr>
          <w:rFonts w:eastAsia="Times New Roman" w:cs="Times New Roman"/>
        </w:rPr>
        <w:t>χείρηση</w:t>
      </w:r>
      <w:r>
        <w:rPr>
          <w:rFonts w:eastAsia="Times New Roman" w:cs="Times New Roman"/>
        </w:rPr>
        <w:t>,</w:t>
      </w:r>
      <w:r>
        <w:rPr>
          <w:rFonts w:eastAsia="Times New Roman" w:cs="Times New Roman"/>
        </w:rPr>
        <w:t xml:space="preserve"> που παρέχει τις προαναφερθείσες υπηρεσίες και είναι εγκατεστημένη στην Ελλάδα, εάν παρέχει υπηρεσίες σε λήπτη ιδιώτη ή νομικό πρόσωπο μη υποκείμενο σε φόρο, οι οποίοι είναι εγκατεστημένοι σε άλλο κράτος-μέλος, εάν η αξία των παρεχόμενων υπηρεσιών </w:t>
      </w:r>
      <w:r>
        <w:rPr>
          <w:rFonts w:eastAsia="Times New Roman" w:cs="Times New Roman"/>
        </w:rPr>
        <w:t>δεν υπερβαίνει τις 10.000 ευρώ ετησίως, τότε η φορολόγηση αυτής της μικρής ελληνικής επιχείρησης γίνεται στην Ελλάδα</w:t>
      </w:r>
      <w:r>
        <w:rPr>
          <w:rFonts w:eastAsia="Times New Roman" w:cs="Times New Roman"/>
        </w:rPr>
        <w:t>. Δ</w:t>
      </w:r>
      <w:r>
        <w:rPr>
          <w:rFonts w:eastAsia="Times New Roman" w:cs="Times New Roman"/>
        </w:rPr>
        <w:t xml:space="preserve">εν γίνεται στον τόπο εγκατάστασης του πελάτη </w:t>
      </w:r>
      <w:r>
        <w:rPr>
          <w:rFonts w:eastAsia="Times New Roman" w:cs="Times New Roman"/>
        </w:rPr>
        <w:t>τους,</w:t>
      </w:r>
      <w:r>
        <w:rPr>
          <w:rFonts w:eastAsia="Times New Roman" w:cs="Times New Roman"/>
        </w:rPr>
        <w:t xml:space="preserve"> που λαμβάνει αυτές τις υπηρεσίες. </w:t>
      </w:r>
    </w:p>
    <w:p w14:paraId="6A14ABE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Σημαίνει λιγότερο διοικητικό κόστ</w:t>
      </w:r>
      <w:r>
        <w:rPr>
          <w:rFonts w:eastAsia="Times New Roman" w:cs="Times New Roman"/>
          <w:szCs w:val="24"/>
        </w:rPr>
        <w:t xml:space="preserve">ος και λιγότερο κόστος </w:t>
      </w:r>
      <w:r>
        <w:rPr>
          <w:rFonts w:eastAsia="Times New Roman" w:cs="Times New Roman"/>
          <w:szCs w:val="24"/>
        </w:rPr>
        <w:t xml:space="preserve">γενικά </w:t>
      </w:r>
      <w:r>
        <w:rPr>
          <w:rFonts w:eastAsia="Times New Roman" w:cs="Times New Roman"/>
          <w:szCs w:val="24"/>
        </w:rPr>
        <w:t xml:space="preserve">για την ελληνική επιχείρηση, διότι πλέον δεν θα είναι υποχρεωμένη αυτή η επιχείρηση, η μικρή ελληνική </w:t>
      </w:r>
      <w:r>
        <w:rPr>
          <w:rFonts w:eastAsia="Times New Roman" w:cs="Times New Roman"/>
          <w:szCs w:val="24"/>
        </w:rPr>
        <w:lastRenderedPageBreak/>
        <w:t xml:space="preserve">επιχείρηση, να αποκτά </w:t>
      </w:r>
      <w:r>
        <w:rPr>
          <w:rFonts w:eastAsia="Times New Roman" w:cs="Times New Roman"/>
          <w:szCs w:val="24"/>
        </w:rPr>
        <w:t>α</w:t>
      </w:r>
      <w:r>
        <w:rPr>
          <w:rFonts w:eastAsia="Times New Roman" w:cs="Times New Roman"/>
          <w:szCs w:val="24"/>
        </w:rPr>
        <w:t xml:space="preserve">ριθμό </w:t>
      </w:r>
      <w:r>
        <w:rPr>
          <w:rFonts w:eastAsia="Times New Roman" w:cs="Times New Roman"/>
          <w:szCs w:val="24"/>
        </w:rPr>
        <w:t>φ</w:t>
      </w:r>
      <w:r>
        <w:rPr>
          <w:rFonts w:eastAsia="Times New Roman" w:cs="Times New Roman"/>
          <w:szCs w:val="24"/>
        </w:rPr>
        <w:t xml:space="preserve">ορολογικού </w:t>
      </w:r>
      <w:r>
        <w:rPr>
          <w:rFonts w:eastAsia="Times New Roman" w:cs="Times New Roman"/>
          <w:szCs w:val="24"/>
        </w:rPr>
        <w:t>μ</w:t>
      </w:r>
      <w:r>
        <w:rPr>
          <w:rFonts w:eastAsia="Times New Roman" w:cs="Times New Roman"/>
          <w:szCs w:val="24"/>
        </w:rPr>
        <w:t xml:space="preserve">ητρώου σε κάθε χώρα όπου είναι εγκατεστημένοι οι πελάτες της και να αντιμετωπίζει </w:t>
      </w:r>
      <w:r>
        <w:rPr>
          <w:rFonts w:eastAsia="Times New Roman" w:cs="Times New Roman"/>
          <w:szCs w:val="24"/>
        </w:rPr>
        <w:t>έτσι το διοικητικό και φορολογικό βάρος άλλων κρατών-μελών, προκειμένου να φορολογηθεί.</w:t>
      </w:r>
    </w:p>
    <w:p w14:paraId="6A14ABE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Με άλλη διάταξη του ίδιου σχεδίου νόμου που συζητάμε</w:t>
      </w:r>
      <w:r>
        <w:rPr>
          <w:rFonts w:eastAsia="Times New Roman" w:cs="Times New Roman"/>
          <w:szCs w:val="24"/>
        </w:rPr>
        <w:t>,</w:t>
      </w:r>
      <w:r>
        <w:rPr>
          <w:rFonts w:eastAsia="Times New Roman" w:cs="Times New Roman"/>
          <w:szCs w:val="24"/>
        </w:rPr>
        <w:t xml:space="preserve"> αντικαθίστανται και άλλοι παράγραφοι του Κώδικα ΦΠΑ, ώστε πλέον οι υποκείμενες σε φόρο οντότητες</w:t>
      </w:r>
      <w:r>
        <w:rPr>
          <w:rFonts w:eastAsia="Times New Roman" w:cs="Times New Roman"/>
          <w:szCs w:val="24"/>
        </w:rPr>
        <w:t>,</w:t>
      </w:r>
      <w:r>
        <w:rPr>
          <w:rFonts w:eastAsia="Times New Roman" w:cs="Times New Roman"/>
          <w:szCs w:val="24"/>
        </w:rPr>
        <w:t xml:space="preserve"> που δεν είναι εγ</w:t>
      </w:r>
      <w:r>
        <w:rPr>
          <w:rFonts w:eastAsia="Times New Roman" w:cs="Times New Roman"/>
          <w:szCs w:val="24"/>
        </w:rPr>
        <w:t>κατεστημένες στην Ευρωπαϊκή Ένωση</w:t>
      </w:r>
      <w:r>
        <w:rPr>
          <w:rFonts w:eastAsia="Times New Roman" w:cs="Times New Roman"/>
          <w:szCs w:val="24"/>
        </w:rPr>
        <w:t>,</w:t>
      </w:r>
      <w:r>
        <w:rPr>
          <w:rFonts w:eastAsia="Times New Roman" w:cs="Times New Roman"/>
          <w:szCs w:val="24"/>
        </w:rPr>
        <w:t xml:space="preserve"> να υποχρεώνονται να αποκτούν </w:t>
      </w:r>
      <w:r>
        <w:rPr>
          <w:rFonts w:eastAsia="Times New Roman" w:cs="Times New Roman"/>
          <w:szCs w:val="24"/>
        </w:rPr>
        <w:t>α</w:t>
      </w:r>
      <w:r>
        <w:rPr>
          <w:rFonts w:eastAsia="Times New Roman" w:cs="Times New Roman"/>
          <w:szCs w:val="24"/>
        </w:rPr>
        <w:t xml:space="preserve">ριθμό </w:t>
      </w:r>
      <w:r>
        <w:rPr>
          <w:rFonts w:eastAsia="Times New Roman" w:cs="Times New Roman"/>
          <w:szCs w:val="24"/>
        </w:rPr>
        <w:t>φ</w:t>
      </w:r>
      <w:r>
        <w:rPr>
          <w:rFonts w:eastAsia="Times New Roman" w:cs="Times New Roman"/>
          <w:szCs w:val="24"/>
        </w:rPr>
        <w:t xml:space="preserve">ορολογικού </w:t>
      </w:r>
      <w:r>
        <w:rPr>
          <w:rFonts w:eastAsia="Times New Roman" w:cs="Times New Roman"/>
          <w:szCs w:val="24"/>
        </w:rPr>
        <w:t>μ</w:t>
      </w:r>
      <w:r>
        <w:rPr>
          <w:rFonts w:eastAsia="Times New Roman" w:cs="Times New Roman"/>
          <w:szCs w:val="24"/>
        </w:rPr>
        <w:t>ητρώου- και να εγγράφονται σε μητρώο σε όποιο κράτος-μέλος της Ευρωπαϊκής Ένωσης εκείνοι θα επιλέξουν, έτσι ώστε να μπορούν να παρέχουν τις υπηρεσίες τους. Με τον τρόπο αυτ</w:t>
      </w:r>
      <w:r>
        <w:rPr>
          <w:rFonts w:eastAsia="Times New Roman" w:cs="Times New Roman"/>
          <w:szCs w:val="24"/>
        </w:rPr>
        <w:t>όν διευκολύνονται οι συναλλαγές επιχειρήσεων εκτός Ευρωπαϊκής Ένωσης, που όμως δραστηριοποιούνται εντός της Ευρωπαϊκής Ένωσης.</w:t>
      </w:r>
    </w:p>
    <w:p w14:paraId="6A14ABE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Τέλος, με τη διάταξη που περιλαμβάνεται στο άρθρο 16 του σχεδίου νόμου, επιβάλλεται η έκδοση τιμολογίου για οντότητες που δεν είν</w:t>
      </w:r>
      <w:r>
        <w:rPr>
          <w:rFonts w:eastAsia="Times New Roman" w:cs="Times New Roman"/>
          <w:szCs w:val="24"/>
        </w:rPr>
        <w:t>αι εγκατεστημένες στην Ευρωπαϊκή Ένωση, έχουν όμως εγγραφεί σε ειδικά καθεστώτα του Κώδικα ΦΠΑ και έχουν επιλέξει ως τόπο δραστηριοποίησής τους την Ελλάδα.</w:t>
      </w:r>
    </w:p>
    <w:p w14:paraId="6A14ABE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παρόν σχέδιο νόμου</w:t>
      </w:r>
      <w:r>
        <w:rPr>
          <w:rFonts w:eastAsia="Times New Roman" w:cs="Times New Roman"/>
          <w:szCs w:val="24"/>
        </w:rPr>
        <w:t>,</w:t>
      </w:r>
      <w:r>
        <w:rPr>
          <w:rFonts w:eastAsia="Times New Roman" w:cs="Times New Roman"/>
          <w:szCs w:val="24"/>
        </w:rPr>
        <w:t xml:space="preserve"> με την ενσωμάτωση αυτών των </w:t>
      </w:r>
      <w:r>
        <w:rPr>
          <w:rFonts w:eastAsia="Times New Roman" w:cs="Times New Roman"/>
          <w:szCs w:val="24"/>
        </w:rPr>
        <w:t>ο</w:t>
      </w:r>
      <w:r>
        <w:rPr>
          <w:rFonts w:eastAsia="Times New Roman" w:cs="Times New Roman"/>
          <w:szCs w:val="24"/>
        </w:rPr>
        <w:t>δηγιών, όπως είπα και στην αρχή, ιδιαίτερα με το πρώτο του μέρος, που αφορά στη διευκόλυνση της προσβασιμότητας των ατόμων με αναπηρία σε υπηρεσίες του δημοσίου, με τις ρυθμίσεις που περιλαμβάνει για τον τρόπο που θα γίνονται τα λογισμικά των υπηρεσιών του</w:t>
      </w:r>
      <w:r>
        <w:rPr>
          <w:rFonts w:eastAsia="Times New Roman" w:cs="Times New Roman"/>
          <w:szCs w:val="24"/>
        </w:rPr>
        <w:t xml:space="preserve"> δημόσιου φορέα κυρίως, ρυθμίζει θέματα</w:t>
      </w:r>
      <w:r>
        <w:rPr>
          <w:rFonts w:eastAsia="Times New Roman" w:cs="Times New Roman"/>
          <w:szCs w:val="24"/>
        </w:rPr>
        <w:t>,</w:t>
      </w:r>
      <w:r>
        <w:rPr>
          <w:rFonts w:eastAsia="Times New Roman" w:cs="Times New Roman"/>
          <w:szCs w:val="24"/>
        </w:rPr>
        <w:t xml:space="preserve"> όχι απλώς προσβασιμότητας, αλλά διευκόλυνσης της ζωής των συμπολιτών </w:t>
      </w:r>
      <w:r>
        <w:rPr>
          <w:rFonts w:eastAsia="Times New Roman" w:cs="Times New Roman"/>
          <w:szCs w:val="24"/>
        </w:rPr>
        <w:t>μας,</w:t>
      </w:r>
      <w:r>
        <w:rPr>
          <w:rFonts w:eastAsia="Times New Roman" w:cs="Times New Roman"/>
          <w:szCs w:val="24"/>
        </w:rPr>
        <w:t xml:space="preserve"> που αντιμετωπίζουν προβλήματα με αναπηρίες.</w:t>
      </w:r>
    </w:p>
    <w:p w14:paraId="6A14ABE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Δεν είναι μια συνολική αντιμετώπιση του συνόλου των προβλημάτων αυτής της μερίδας των συμπολιτών,</w:t>
      </w:r>
      <w:r>
        <w:rPr>
          <w:rFonts w:eastAsia="Times New Roman" w:cs="Times New Roman"/>
          <w:szCs w:val="24"/>
        </w:rPr>
        <w:t xml:space="preserve"> είναι όμως μια σημαντική ρύθμιση</w:t>
      </w:r>
      <w:r>
        <w:rPr>
          <w:rFonts w:eastAsia="Times New Roman" w:cs="Times New Roman"/>
          <w:szCs w:val="24"/>
        </w:rPr>
        <w:t>,</w:t>
      </w:r>
      <w:r>
        <w:rPr>
          <w:rFonts w:eastAsia="Times New Roman" w:cs="Times New Roman"/>
          <w:szCs w:val="24"/>
        </w:rPr>
        <w:t xml:space="preserve"> που διευκολύνει την καθημερινότητά τους. Κυρίως, όμως, διευκολύνει και βοηθάει σε αυτήν την κατεύθυνση να αντιμετωπίζονται ως ισότιμα μέλη, με τα ίδια δικαιώματα, </w:t>
      </w:r>
      <w:r>
        <w:rPr>
          <w:rFonts w:eastAsia="Times New Roman" w:cs="Times New Roman"/>
          <w:szCs w:val="24"/>
        </w:rPr>
        <w:t xml:space="preserve">που έχει </w:t>
      </w:r>
      <w:r>
        <w:rPr>
          <w:rFonts w:eastAsia="Times New Roman" w:cs="Times New Roman"/>
          <w:szCs w:val="24"/>
        </w:rPr>
        <w:t>το σύνολο της κοινωνίας και των πολιτών.</w:t>
      </w:r>
    </w:p>
    <w:p w14:paraId="6A14ABE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6A14ABEB" w14:textId="77777777" w:rsidR="00EE1832" w:rsidRDefault="009476A9">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A14ABEC" w14:textId="77777777" w:rsidR="00EE1832" w:rsidRDefault="009476A9">
      <w:pPr>
        <w:spacing w:line="600" w:lineRule="auto"/>
        <w:ind w:firstLine="720"/>
        <w:contextualSpacing/>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Ευχαριστώ κι εγώ.</w:t>
      </w:r>
    </w:p>
    <w:p w14:paraId="6A14ABED"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με τον εισηγητή της Νέας Δημοκρατίας κ. Θεοχάρη </w:t>
      </w:r>
      <w:proofErr w:type="spellStart"/>
      <w:r>
        <w:rPr>
          <w:rFonts w:eastAsia="Times New Roman" w:cs="Times New Roman"/>
          <w:szCs w:val="24"/>
        </w:rPr>
        <w:t>Θεοχάρη</w:t>
      </w:r>
      <w:proofErr w:type="spellEnd"/>
      <w:r>
        <w:rPr>
          <w:rFonts w:eastAsia="Times New Roman" w:cs="Times New Roman"/>
          <w:szCs w:val="24"/>
        </w:rPr>
        <w:t>.</w:t>
      </w:r>
    </w:p>
    <w:p w14:paraId="6A14ABEE"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Θεοχάρη, έχετε τον λόγο για δεκαπέντε λεπτά.</w:t>
      </w:r>
    </w:p>
    <w:p w14:paraId="6A14ABEF"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w:t>
      </w:r>
      <w:r>
        <w:rPr>
          <w:rFonts w:eastAsia="Times New Roman" w:cs="Times New Roman"/>
          <w:szCs w:val="24"/>
        </w:rPr>
        <w:t>υχαριστώ πολύ, κύριε Πρόεδρε.</w:t>
      </w:r>
    </w:p>
    <w:p w14:paraId="6A14ABF0"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αυτό είναι ένα νομοσχέδιο</w:t>
      </w:r>
      <w:r>
        <w:rPr>
          <w:rFonts w:eastAsia="Times New Roman" w:cs="Times New Roman"/>
          <w:szCs w:val="24"/>
        </w:rPr>
        <w:t>,</w:t>
      </w:r>
      <w:r>
        <w:rPr>
          <w:rFonts w:eastAsia="Times New Roman" w:cs="Times New Roman"/>
          <w:szCs w:val="24"/>
        </w:rPr>
        <w:t xml:space="preserve"> το οποίο δεν προσφέρεται φυσικά για αύξηση της αντιπαράθεσης. Σε μια ανάλογη συνεδρίαση για τις ενσωματώσεις των δύο </w:t>
      </w:r>
      <w:r>
        <w:rPr>
          <w:rFonts w:eastAsia="Times New Roman" w:cs="Times New Roman"/>
          <w:szCs w:val="24"/>
        </w:rPr>
        <w:t>ο</w:t>
      </w:r>
      <w:r>
        <w:rPr>
          <w:rFonts w:eastAsia="Times New Roman" w:cs="Times New Roman"/>
          <w:szCs w:val="24"/>
        </w:rPr>
        <w:t>δηγιών</w:t>
      </w:r>
      <w:r>
        <w:rPr>
          <w:rFonts w:eastAsia="Times New Roman" w:cs="Times New Roman"/>
          <w:szCs w:val="24"/>
        </w:rPr>
        <w:t>,</w:t>
      </w:r>
      <w:r>
        <w:rPr>
          <w:rFonts w:eastAsia="Times New Roman" w:cs="Times New Roman"/>
          <w:szCs w:val="24"/>
        </w:rPr>
        <w:t xml:space="preserve"> που συζητούμε σήμερα ενός οποιουδήποτε άλλο</w:t>
      </w:r>
      <w:r>
        <w:rPr>
          <w:rFonts w:eastAsia="Times New Roman" w:cs="Times New Roman"/>
          <w:szCs w:val="24"/>
        </w:rPr>
        <w:t>υ κράτους-μέλους της Ένωσης</w:t>
      </w:r>
      <w:r>
        <w:rPr>
          <w:rFonts w:eastAsia="Times New Roman" w:cs="Times New Roman"/>
          <w:szCs w:val="24"/>
        </w:rPr>
        <w:t>,</w:t>
      </w:r>
      <w:r>
        <w:rPr>
          <w:rFonts w:eastAsia="Times New Roman" w:cs="Times New Roman"/>
          <w:szCs w:val="24"/>
        </w:rPr>
        <w:t xml:space="preserve"> δεν θα είχαμε και πολλά να πούμε. Θα συμφωνούσαμε με συνοπτικές διαδικασίες. Η μεταφορά στην εθνική νομοθεσία θα ήταν εμπρόθεσμη και άρτια. Θα συνοδευόταν από βεβαιότητα για τις δημοσιονομικές επιβαρύνσεις. Θα συνοδευόταν, επίσ</w:t>
      </w:r>
      <w:r>
        <w:rPr>
          <w:rFonts w:eastAsia="Times New Roman" w:cs="Times New Roman"/>
          <w:szCs w:val="24"/>
        </w:rPr>
        <w:t xml:space="preserve">ης, από ένα σχέδιο για τους στόχους, τις απαιτήσεις, τους πόρους, τα πλάνα εφαρμογής των </w:t>
      </w:r>
      <w:proofErr w:type="spellStart"/>
      <w:r>
        <w:rPr>
          <w:rFonts w:eastAsia="Times New Roman" w:cs="Times New Roman"/>
          <w:szCs w:val="24"/>
        </w:rPr>
        <w:t>προβλεπομένων</w:t>
      </w:r>
      <w:proofErr w:type="spellEnd"/>
      <w:r>
        <w:rPr>
          <w:rFonts w:eastAsia="Times New Roman" w:cs="Times New Roman"/>
          <w:szCs w:val="24"/>
        </w:rPr>
        <w:t xml:space="preserve"> από τις </w:t>
      </w:r>
      <w:r>
        <w:rPr>
          <w:rFonts w:eastAsia="Times New Roman" w:cs="Times New Roman"/>
          <w:szCs w:val="24"/>
        </w:rPr>
        <w:t>ο</w:t>
      </w:r>
      <w:r>
        <w:rPr>
          <w:rFonts w:eastAsia="Times New Roman" w:cs="Times New Roman"/>
          <w:szCs w:val="24"/>
        </w:rPr>
        <w:t>δηγίες αυτές και βέβαια, θα σήμαινε και την έναρξη μιας γόνιμης συζήτησης με τους ενδιαφερόμενους φορείς.</w:t>
      </w:r>
    </w:p>
    <w:p w14:paraId="6A14ABF1"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Δυστυχώς, εδώ τα πράγματα διαφέρουν. Ε</w:t>
      </w:r>
      <w:r>
        <w:rPr>
          <w:rFonts w:eastAsia="Times New Roman" w:cs="Times New Roman"/>
          <w:szCs w:val="24"/>
        </w:rPr>
        <w:t xml:space="preserve">ίμαστε οι εικοστοί πρώτοι που υιοθετούμε την </w:t>
      </w:r>
      <w:r>
        <w:rPr>
          <w:rFonts w:eastAsia="Times New Roman" w:cs="Times New Roman"/>
          <w:szCs w:val="24"/>
        </w:rPr>
        <w:t>ο</w:t>
      </w:r>
      <w:r>
        <w:rPr>
          <w:rFonts w:eastAsia="Times New Roman" w:cs="Times New Roman"/>
          <w:szCs w:val="24"/>
        </w:rPr>
        <w:t>δηγία 2102. Υιοθετούμε την</w:t>
      </w:r>
      <w:r w:rsidRPr="005027D6">
        <w:rPr>
          <w:rFonts w:eastAsia="Times New Roman" w:cs="Times New Roman"/>
          <w:szCs w:val="24"/>
        </w:rPr>
        <w:t xml:space="preserve"> </w:t>
      </w:r>
      <w:r>
        <w:rPr>
          <w:rFonts w:eastAsia="Times New Roman" w:cs="Times New Roman"/>
          <w:szCs w:val="24"/>
        </w:rPr>
        <w:lastRenderedPageBreak/>
        <w:t>ο</w:t>
      </w:r>
      <w:r>
        <w:rPr>
          <w:rFonts w:eastAsia="Times New Roman" w:cs="Times New Roman"/>
          <w:szCs w:val="24"/>
        </w:rPr>
        <w:t>δηγία 2445 εκπρόθεσμα</w:t>
      </w:r>
      <w:r>
        <w:rPr>
          <w:rFonts w:eastAsia="Times New Roman" w:cs="Times New Roman"/>
          <w:szCs w:val="24"/>
        </w:rPr>
        <w:t>,</w:t>
      </w:r>
      <w:r>
        <w:rPr>
          <w:rFonts w:eastAsia="Times New Roman" w:cs="Times New Roman"/>
          <w:szCs w:val="24"/>
        </w:rPr>
        <w:t xml:space="preserve"> κατά σαράντα ημέρες. Δεν ξέρουμε τι δαπάνες δημιουργούν και ποιους αφορούν. Δεν γνωρίζουμε, για παράδειγμα, </w:t>
      </w:r>
      <w:r>
        <w:rPr>
          <w:rFonts w:eastAsia="Times New Roman" w:cs="Times New Roman"/>
          <w:szCs w:val="24"/>
        </w:rPr>
        <w:t>για</w:t>
      </w:r>
      <w:r>
        <w:rPr>
          <w:rFonts w:eastAsia="Times New Roman" w:cs="Times New Roman"/>
          <w:szCs w:val="24"/>
        </w:rPr>
        <w:t xml:space="preserve"> πόσες ιστοσελίδες μιλάμε ούτε για πόσες εφαρμογ</w:t>
      </w:r>
      <w:r>
        <w:rPr>
          <w:rFonts w:eastAsia="Times New Roman" w:cs="Times New Roman"/>
          <w:szCs w:val="24"/>
        </w:rPr>
        <w:t xml:space="preserve">ές του </w:t>
      </w:r>
      <w:r>
        <w:rPr>
          <w:rFonts w:eastAsia="Times New Roman" w:cs="Times New Roman"/>
          <w:szCs w:val="24"/>
        </w:rPr>
        <w:t>δ</w:t>
      </w:r>
      <w:r>
        <w:rPr>
          <w:rFonts w:eastAsia="Times New Roman" w:cs="Times New Roman"/>
          <w:szCs w:val="24"/>
        </w:rPr>
        <w:t>ημοσίου, ώστε να έχουμε μια εικόνα της διαδικασίας</w:t>
      </w:r>
      <w:r>
        <w:rPr>
          <w:rFonts w:eastAsia="Times New Roman" w:cs="Times New Roman"/>
          <w:szCs w:val="24"/>
        </w:rPr>
        <w:t>,</w:t>
      </w:r>
      <w:r>
        <w:rPr>
          <w:rFonts w:eastAsia="Times New Roman" w:cs="Times New Roman"/>
          <w:szCs w:val="24"/>
        </w:rPr>
        <w:t xml:space="preserve"> που θα επιβαρύνει το ελληνικό </w:t>
      </w:r>
      <w:r>
        <w:rPr>
          <w:rFonts w:eastAsia="Times New Roman" w:cs="Times New Roman"/>
          <w:szCs w:val="24"/>
        </w:rPr>
        <w:t>δ</w:t>
      </w:r>
      <w:r>
        <w:rPr>
          <w:rFonts w:eastAsia="Times New Roman" w:cs="Times New Roman"/>
          <w:szCs w:val="24"/>
        </w:rPr>
        <w:t xml:space="preserve">ημόσιο. Φυσικά, δεν μπήκαμε στον κόπο να ακούσουμε τους φορείς και έχουμε τις διαβεβαιώσεις, τις οποίες εγώ καλόπιστα θα δεχθώ και από την κυρία Υπουργό και από τον </w:t>
      </w:r>
      <w:r>
        <w:rPr>
          <w:rFonts w:eastAsia="Times New Roman" w:cs="Times New Roman"/>
          <w:szCs w:val="24"/>
        </w:rPr>
        <w:t xml:space="preserve">εισηγητή του ΣΥΡΙΖΑ, ότι το νομοσχέδιο αυτό </w:t>
      </w:r>
      <w:proofErr w:type="spellStart"/>
      <w:r>
        <w:rPr>
          <w:rFonts w:eastAsia="Times New Roman" w:cs="Times New Roman"/>
          <w:szCs w:val="24"/>
        </w:rPr>
        <w:t>συνδιαμορφώθηκε</w:t>
      </w:r>
      <w:proofErr w:type="spellEnd"/>
      <w:r>
        <w:rPr>
          <w:rFonts w:eastAsia="Times New Roman" w:cs="Times New Roman"/>
          <w:szCs w:val="24"/>
        </w:rPr>
        <w:t xml:space="preserve"> από τους φορείς τους οποίους αφορά.</w:t>
      </w:r>
    </w:p>
    <w:p w14:paraId="6A14ABF2"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Απ’ ό,τι κατάλαβα και στην </w:t>
      </w:r>
      <w:r>
        <w:rPr>
          <w:rFonts w:eastAsia="Times New Roman" w:cs="Times New Roman"/>
          <w:szCs w:val="24"/>
        </w:rPr>
        <w:t>ε</w:t>
      </w:r>
      <w:r>
        <w:rPr>
          <w:rFonts w:eastAsia="Times New Roman" w:cs="Times New Roman"/>
          <w:szCs w:val="24"/>
        </w:rPr>
        <w:t>πιτροπή, γιατί συζητήθηκε το ζήτημα αυτό, δεν έχουμε κάτι χειροπιαστό</w:t>
      </w:r>
      <w:r>
        <w:rPr>
          <w:rFonts w:eastAsia="Times New Roman" w:cs="Times New Roman"/>
          <w:szCs w:val="24"/>
        </w:rPr>
        <w:t>,</w:t>
      </w:r>
      <w:r>
        <w:rPr>
          <w:rFonts w:eastAsia="Times New Roman" w:cs="Times New Roman"/>
          <w:szCs w:val="24"/>
        </w:rPr>
        <w:t xml:space="preserve"> σε επίπεδο πόρων και προγραμμάτων εφαρμογής, άρα φυσικά και τ</w:t>
      </w:r>
      <w:r>
        <w:rPr>
          <w:rFonts w:eastAsia="Times New Roman" w:cs="Times New Roman"/>
          <w:szCs w:val="24"/>
        </w:rPr>
        <w:t>ίποτα σε επίπεδο στόχων. Αυτό δομικά, αν θέλετε, υποβαθμίζει την κοινοβουλευτική λειτουργία -είναι λυπηρό- αλλά κυρίως</w:t>
      </w:r>
      <w:r>
        <w:rPr>
          <w:rFonts w:eastAsia="Times New Roman" w:cs="Times New Roman"/>
          <w:szCs w:val="24"/>
        </w:rPr>
        <w:t>,</w:t>
      </w:r>
      <w:r>
        <w:rPr>
          <w:rFonts w:eastAsia="Times New Roman" w:cs="Times New Roman"/>
          <w:szCs w:val="24"/>
        </w:rPr>
        <w:t xml:space="preserve"> ενέχει μακροπρόθεσμους κινδύνους.</w:t>
      </w:r>
    </w:p>
    <w:p w14:paraId="6A14ABF3"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τι κάνουν αυτές οι δύο </w:t>
      </w:r>
      <w:r>
        <w:rPr>
          <w:rFonts w:eastAsia="Times New Roman" w:cs="Times New Roman"/>
          <w:szCs w:val="24"/>
        </w:rPr>
        <w:t>ο</w:t>
      </w:r>
      <w:r>
        <w:rPr>
          <w:rFonts w:eastAsia="Times New Roman" w:cs="Times New Roman"/>
          <w:szCs w:val="24"/>
        </w:rPr>
        <w:t xml:space="preserve">δηγίες. Η </w:t>
      </w:r>
      <w:r>
        <w:rPr>
          <w:rFonts w:eastAsia="Times New Roman" w:cs="Times New Roman"/>
          <w:szCs w:val="24"/>
        </w:rPr>
        <w:t>ο</w:t>
      </w:r>
      <w:r>
        <w:rPr>
          <w:rFonts w:eastAsia="Times New Roman" w:cs="Times New Roman"/>
          <w:szCs w:val="24"/>
        </w:rPr>
        <w:t xml:space="preserve">δηγία 2102 είναι ένα μέρος της λεγόμενης </w:t>
      </w:r>
      <w:r>
        <w:rPr>
          <w:rFonts w:eastAsia="Times New Roman" w:cs="Times New Roman"/>
          <w:szCs w:val="24"/>
        </w:rPr>
        <w:t>Στρατηγικής της Ευρώπης για την Αναπηρία 2010-2020 και ευθυγραμμίζεται με την ψηφιακή ατζέντα για την Ευρώπη.</w:t>
      </w:r>
    </w:p>
    <w:p w14:paraId="6A14ABF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Ουσιαστικά</w:t>
      </w:r>
      <w:r>
        <w:rPr>
          <w:rFonts w:eastAsia="Times New Roman" w:cs="Times New Roman"/>
          <w:szCs w:val="24"/>
        </w:rPr>
        <w:t>,</w:t>
      </w:r>
      <w:r>
        <w:rPr>
          <w:rFonts w:eastAsia="Times New Roman" w:cs="Times New Roman"/>
          <w:szCs w:val="24"/>
        </w:rPr>
        <w:t xml:space="preserve"> τυποποιεί τους νόμους προσβασιμότητας στους </w:t>
      </w:r>
      <w:proofErr w:type="spellStart"/>
      <w:r>
        <w:rPr>
          <w:rFonts w:eastAsia="Times New Roman" w:cs="Times New Roman"/>
          <w:szCs w:val="24"/>
        </w:rPr>
        <w:t>ιστοτόπους</w:t>
      </w:r>
      <w:proofErr w:type="spellEnd"/>
      <w:r>
        <w:rPr>
          <w:rFonts w:eastAsia="Times New Roman" w:cs="Times New Roman"/>
          <w:szCs w:val="24"/>
        </w:rPr>
        <w:t xml:space="preserve"> και στις εφαρμογές των φορέων του </w:t>
      </w:r>
      <w:r>
        <w:rPr>
          <w:rFonts w:eastAsia="Times New Roman" w:cs="Times New Roman"/>
          <w:szCs w:val="24"/>
        </w:rPr>
        <w:t>δ</w:t>
      </w:r>
      <w:r>
        <w:rPr>
          <w:rFonts w:eastAsia="Times New Roman" w:cs="Times New Roman"/>
          <w:szCs w:val="24"/>
        </w:rPr>
        <w:t>ημοσίου. Είναι ένα εργαλείο άμβλυνσης του ψη</w:t>
      </w:r>
      <w:r>
        <w:rPr>
          <w:rFonts w:eastAsia="Times New Roman" w:cs="Times New Roman"/>
          <w:szCs w:val="24"/>
        </w:rPr>
        <w:t xml:space="preserve">φιακού αποκλεισμού και στήριξης της συμμετοχής των ατόμων με αναπηρία, αλλά και των ηλικιωμένων στο κοινωνικό γίγνεσθαι υπό όρους ισότητας. </w:t>
      </w:r>
    </w:p>
    <w:p w14:paraId="6A14ABF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όμως, και οι επιδόσεις μας συνολικότερα, οι επιδόσεις του </w:t>
      </w:r>
      <w:r>
        <w:rPr>
          <w:rFonts w:eastAsia="Times New Roman" w:cs="Times New Roman"/>
          <w:szCs w:val="24"/>
        </w:rPr>
        <w:t>δ</w:t>
      </w:r>
      <w:r>
        <w:rPr>
          <w:rFonts w:eastAsia="Times New Roman" w:cs="Times New Roman"/>
          <w:szCs w:val="24"/>
        </w:rPr>
        <w:t xml:space="preserve">ημοσίου, στο ψηφιακό μέτωπο; Τα στοιχεία </w:t>
      </w:r>
      <w:r>
        <w:rPr>
          <w:rFonts w:eastAsia="Times New Roman" w:cs="Times New Roman"/>
          <w:szCs w:val="24"/>
        </w:rPr>
        <w:t>-</w:t>
      </w:r>
      <w:r>
        <w:rPr>
          <w:rFonts w:eastAsia="Times New Roman" w:cs="Times New Roman"/>
          <w:szCs w:val="24"/>
        </w:rPr>
        <w:t>ε</w:t>
      </w:r>
      <w:r>
        <w:rPr>
          <w:rFonts w:eastAsia="Times New Roman" w:cs="Times New Roman"/>
          <w:szCs w:val="24"/>
        </w:rPr>
        <w:t xml:space="preserve">πιτρέψτε μου να πω, γιατί κατέθεσα τα αντίστοιχα στοιχεία στην </w:t>
      </w:r>
      <w:r>
        <w:rPr>
          <w:rFonts w:eastAsia="Times New Roman" w:cs="Times New Roman"/>
          <w:szCs w:val="24"/>
        </w:rPr>
        <w:t>ε</w:t>
      </w:r>
      <w:r>
        <w:rPr>
          <w:rFonts w:eastAsia="Times New Roman" w:cs="Times New Roman"/>
          <w:szCs w:val="24"/>
        </w:rPr>
        <w:t xml:space="preserve">πιτροπή- είναι απογοητευτικά. Σύμφωνα με τον δείκτη </w:t>
      </w:r>
      <w:r>
        <w:rPr>
          <w:rFonts w:eastAsia="Times New Roman" w:cs="Times New Roman"/>
          <w:szCs w:val="24"/>
          <w:lang w:val="en-US"/>
        </w:rPr>
        <w:t>DESI</w:t>
      </w:r>
      <w:r w:rsidRPr="007873EB">
        <w:rPr>
          <w:rFonts w:eastAsia="Times New Roman" w:cs="Times New Roman"/>
          <w:szCs w:val="24"/>
        </w:rPr>
        <w:t xml:space="preserve"> </w:t>
      </w:r>
      <w:r>
        <w:rPr>
          <w:rFonts w:eastAsia="Times New Roman" w:cs="Times New Roman"/>
          <w:szCs w:val="24"/>
        </w:rPr>
        <w:t>της Ευρωπαϊκής Ένωσης για το 2018, είμαστε τελευταίοι, εικοστοί όγδοοι στην Ευρωπαϊκή Ένωση στις ψηφιακές δ</w:t>
      </w:r>
      <w:r w:rsidRPr="007873EB">
        <w:rPr>
          <w:rFonts w:eastAsia="Times New Roman" w:cs="Times New Roman"/>
          <w:szCs w:val="24"/>
        </w:rPr>
        <w:t>ημόσιες υπηρεσίες</w:t>
      </w:r>
      <w:r>
        <w:rPr>
          <w:rFonts w:eastAsia="Times New Roman" w:cs="Times New Roman"/>
          <w:szCs w:val="24"/>
        </w:rPr>
        <w:t>, δέκατοι έ</w:t>
      </w:r>
      <w:r>
        <w:rPr>
          <w:rFonts w:eastAsia="Times New Roman" w:cs="Times New Roman"/>
          <w:szCs w:val="24"/>
        </w:rPr>
        <w:t>κτοι στα ανοικτά</w:t>
      </w:r>
      <w:r w:rsidRPr="007873EB">
        <w:rPr>
          <w:rFonts w:eastAsia="Times New Roman" w:cs="Times New Roman"/>
          <w:szCs w:val="24"/>
        </w:rPr>
        <w:t xml:space="preserve"> δεδομένα</w:t>
      </w:r>
      <w:r>
        <w:rPr>
          <w:rFonts w:eastAsia="Times New Roman" w:cs="Times New Roman"/>
          <w:szCs w:val="24"/>
        </w:rPr>
        <w:t xml:space="preserve">, εικοστοί έκτοι </w:t>
      </w:r>
      <w:r w:rsidRPr="007873EB">
        <w:rPr>
          <w:rFonts w:eastAsia="Times New Roman" w:cs="Times New Roman"/>
          <w:szCs w:val="24"/>
        </w:rPr>
        <w:t xml:space="preserve"> στη χρήση ηλεκτρονικής διακυβέρνησης</w:t>
      </w:r>
      <w:r>
        <w:rPr>
          <w:rFonts w:eastAsia="Times New Roman" w:cs="Times New Roman"/>
          <w:szCs w:val="24"/>
        </w:rPr>
        <w:t>, εικοστοί δεύτεροι</w:t>
      </w:r>
      <w:r w:rsidRPr="007873EB">
        <w:rPr>
          <w:rFonts w:eastAsia="Times New Roman" w:cs="Times New Roman"/>
          <w:szCs w:val="24"/>
        </w:rPr>
        <w:t xml:space="preserve"> στη χρήση διαδικτυακών υπηρεσιών και συνολικά</w:t>
      </w:r>
      <w:r>
        <w:rPr>
          <w:rFonts w:eastAsia="Times New Roman" w:cs="Times New Roman"/>
          <w:szCs w:val="24"/>
        </w:rPr>
        <w:t>,</w:t>
      </w:r>
      <w:r w:rsidRPr="007873EB">
        <w:rPr>
          <w:rFonts w:eastAsia="Times New Roman" w:cs="Times New Roman"/>
          <w:szCs w:val="24"/>
        </w:rPr>
        <w:t xml:space="preserve"> σε όλες τις ψηφιακές κατηγορίες</w:t>
      </w:r>
      <w:r>
        <w:rPr>
          <w:rFonts w:eastAsia="Times New Roman" w:cs="Times New Roman"/>
          <w:szCs w:val="24"/>
        </w:rPr>
        <w:t>,</w:t>
      </w:r>
      <w:r w:rsidRPr="007873EB">
        <w:rPr>
          <w:rFonts w:eastAsia="Times New Roman" w:cs="Times New Roman"/>
          <w:szCs w:val="24"/>
        </w:rPr>
        <w:t xml:space="preserve"> συνολικά στο</w:t>
      </w:r>
      <w:r>
        <w:rPr>
          <w:rFonts w:eastAsia="Times New Roman" w:cs="Times New Roman"/>
          <w:szCs w:val="24"/>
        </w:rPr>
        <w:t>ν</w:t>
      </w:r>
      <w:r w:rsidRPr="007873EB">
        <w:rPr>
          <w:rFonts w:eastAsia="Times New Roman" w:cs="Times New Roman"/>
          <w:szCs w:val="24"/>
        </w:rPr>
        <w:t xml:space="preserve"> δείκτη</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εικοστοί έβδομοι,</w:t>
      </w:r>
      <w:r w:rsidRPr="007873EB">
        <w:rPr>
          <w:rFonts w:eastAsia="Times New Roman" w:cs="Times New Roman"/>
          <w:szCs w:val="24"/>
        </w:rPr>
        <w:t xml:space="preserve"> δηλαδή προτελευταίοι</w:t>
      </w:r>
      <w:r>
        <w:rPr>
          <w:rFonts w:eastAsia="Times New Roman" w:cs="Times New Roman"/>
          <w:szCs w:val="24"/>
        </w:rPr>
        <w:t>.</w:t>
      </w:r>
    </w:p>
    <w:p w14:paraId="6A14ABF6" w14:textId="77777777" w:rsidR="00EE1832" w:rsidRDefault="009476A9">
      <w:pPr>
        <w:spacing w:line="600" w:lineRule="auto"/>
        <w:ind w:firstLine="720"/>
        <w:contextualSpacing/>
        <w:jc w:val="both"/>
        <w:rPr>
          <w:rFonts w:eastAsia="Times New Roman" w:cs="Times New Roman"/>
          <w:szCs w:val="24"/>
        </w:rPr>
      </w:pPr>
      <w:r w:rsidRPr="007873EB">
        <w:rPr>
          <w:rFonts w:eastAsia="Times New Roman" w:cs="Times New Roman"/>
          <w:szCs w:val="24"/>
        </w:rPr>
        <w:t>Μάλιστα στις ψη</w:t>
      </w:r>
      <w:r w:rsidRPr="007873EB">
        <w:rPr>
          <w:rFonts w:eastAsia="Times New Roman" w:cs="Times New Roman"/>
          <w:szCs w:val="24"/>
        </w:rPr>
        <w:t xml:space="preserve">φιακές υπηρεσίες του </w:t>
      </w:r>
      <w:r>
        <w:rPr>
          <w:rFonts w:eastAsia="Times New Roman" w:cs="Times New Roman"/>
          <w:szCs w:val="24"/>
        </w:rPr>
        <w:t>δ</w:t>
      </w:r>
      <w:r w:rsidRPr="007873EB">
        <w:rPr>
          <w:rFonts w:eastAsia="Times New Roman" w:cs="Times New Roman"/>
          <w:szCs w:val="24"/>
        </w:rPr>
        <w:t>ημοσίου έχουμε χάσει επτά ολόκληρες θέσεις από το 2015</w:t>
      </w:r>
      <w:r>
        <w:rPr>
          <w:rFonts w:eastAsia="Times New Roman" w:cs="Times New Roman"/>
          <w:szCs w:val="24"/>
        </w:rPr>
        <w:t>. Η</w:t>
      </w:r>
      <w:r w:rsidRPr="007873EB">
        <w:rPr>
          <w:rFonts w:eastAsia="Times New Roman" w:cs="Times New Roman"/>
          <w:szCs w:val="24"/>
        </w:rPr>
        <w:t xml:space="preserve"> τάση </w:t>
      </w:r>
      <w:r>
        <w:rPr>
          <w:rFonts w:eastAsia="Times New Roman" w:cs="Times New Roman"/>
          <w:szCs w:val="24"/>
        </w:rPr>
        <w:t>α</w:t>
      </w:r>
      <w:r w:rsidRPr="007873EB">
        <w:rPr>
          <w:rFonts w:eastAsia="Times New Roman" w:cs="Times New Roman"/>
          <w:szCs w:val="24"/>
        </w:rPr>
        <w:t xml:space="preserve">υτή είναι </w:t>
      </w:r>
      <w:r w:rsidRPr="007873EB">
        <w:rPr>
          <w:rFonts w:eastAsia="Times New Roman" w:cs="Times New Roman"/>
          <w:szCs w:val="24"/>
        </w:rPr>
        <w:lastRenderedPageBreak/>
        <w:t xml:space="preserve">ενδεικτική της σημασίας που δίνει η </w:t>
      </w:r>
      <w:r>
        <w:rPr>
          <w:rFonts w:eastAsia="Times New Roman" w:cs="Times New Roman"/>
          <w:szCs w:val="24"/>
        </w:rPr>
        <w:t>Κ</w:t>
      </w:r>
      <w:r w:rsidRPr="007873EB">
        <w:rPr>
          <w:rFonts w:eastAsia="Times New Roman" w:cs="Times New Roman"/>
          <w:szCs w:val="24"/>
        </w:rPr>
        <w:t>υβέρνηση στην ηλεκτρονική διακυβέρνηση</w:t>
      </w:r>
      <w:r>
        <w:rPr>
          <w:rFonts w:eastAsia="Times New Roman" w:cs="Times New Roman"/>
          <w:szCs w:val="24"/>
        </w:rPr>
        <w:t>.</w:t>
      </w:r>
    </w:p>
    <w:p w14:paraId="6A14ABF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Δεν φθάνει να διαχωρίσουμε</w:t>
      </w:r>
      <w:r w:rsidRPr="007873EB">
        <w:rPr>
          <w:rFonts w:eastAsia="Times New Roman" w:cs="Times New Roman"/>
          <w:szCs w:val="24"/>
        </w:rPr>
        <w:t xml:space="preserve"> τα </w:t>
      </w:r>
      <w:r>
        <w:rPr>
          <w:rFonts w:eastAsia="Times New Roman" w:cs="Times New Roman"/>
          <w:szCs w:val="24"/>
        </w:rPr>
        <w:t>Υ</w:t>
      </w:r>
      <w:r w:rsidRPr="007873EB">
        <w:rPr>
          <w:rFonts w:eastAsia="Times New Roman" w:cs="Times New Roman"/>
          <w:szCs w:val="24"/>
        </w:rPr>
        <w:t>πουργεία και να βάλουμε ένα</w:t>
      </w:r>
      <w:r>
        <w:rPr>
          <w:rFonts w:eastAsia="Times New Roman" w:cs="Times New Roman"/>
          <w:szCs w:val="24"/>
        </w:rPr>
        <w:t>ν</w:t>
      </w:r>
      <w:r w:rsidRPr="007873EB">
        <w:rPr>
          <w:rFonts w:eastAsia="Times New Roman" w:cs="Times New Roman"/>
          <w:szCs w:val="24"/>
        </w:rPr>
        <w:t xml:space="preserve"> τίτλο </w:t>
      </w:r>
      <w:r>
        <w:rPr>
          <w:rFonts w:eastAsia="Times New Roman" w:cs="Times New Roman"/>
          <w:szCs w:val="24"/>
        </w:rPr>
        <w:t>«Υ</w:t>
      </w:r>
      <w:r w:rsidRPr="007873EB">
        <w:rPr>
          <w:rFonts w:eastAsia="Times New Roman" w:cs="Times New Roman"/>
          <w:szCs w:val="24"/>
        </w:rPr>
        <w:t xml:space="preserve">πουργείο </w:t>
      </w:r>
      <w:r>
        <w:rPr>
          <w:rFonts w:eastAsia="Times New Roman" w:cs="Times New Roman"/>
          <w:szCs w:val="24"/>
        </w:rPr>
        <w:t>Ψ</w:t>
      </w:r>
      <w:r w:rsidRPr="007873EB">
        <w:rPr>
          <w:rFonts w:eastAsia="Times New Roman" w:cs="Times New Roman"/>
          <w:szCs w:val="24"/>
        </w:rPr>
        <w:t>ηφιακ</w:t>
      </w:r>
      <w:r w:rsidRPr="007873EB">
        <w:rPr>
          <w:rFonts w:eastAsia="Times New Roman" w:cs="Times New Roman"/>
          <w:szCs w:val="24"/>
        </w:rPr>
        <w:t xml:space="preserve">ής </w:t>
      </w:r>
      <w:r>
        <w:rPr>
          <w:rFonts w:eastAsia="Times New Roman" w:cs="Times New Roman"/>
          <w:szCs w:val="24"/>
        </w:rPr>
        <w:t>Π</w:t>
      </w:r>
      <w:r w:rsidRPr="007873EB">
        <w:rPr>
          <w:rFonts w:eastAsia="Times New Roman" w:cs="Times New Roman"/>
          <w:szCs w:val="24"/>
        </w:rPr>
        <w:t>ολιτικής</w:t>
      </w:r>
      <w:r>
        <w:rPr>
          <w:rFonts w:eastAsia="Times New Roman" w:cs="Times New Roman"/>
          <w:szCs w:val="24"/>
        </w:rPr>
        <w:t>»,</w:t>
      </w:r>
      <w:r w:rsidRPr="007873EB">
        <w:rPr>
          <w:rFonts w:eastAsia="Times New Roman" w:cs="Times New Roman"/>
          <w:szCs w:val="24"/>
        </w:rPr>
        <w:t xml:space="preserve"> για να γίνουν όλα καλύτερα</w:t>
      </w:r>
      <w:r>
        <w:rPr>
          <w:rFonts w:eastAsia="Times New Roman" w:cs="Times New Roman"/>
          <w:szCs w:val="24"/>
        </w:rPr>
        <w:t>. Ί</w:t>
      </w:r>
      <w:r w:rsidRPr="007873EB">
        <w:rPr>
          <w:rFonts w:eastAsia="Times New Roman" w:cs="Times New Roman"/>
          <w:szCs w:val="24"/>
        </w:rPr>
        <w:t>σα-ίσα φαίν</w:t>
      </w:r>
      <w:r>
        <w:rPr>
          <w:rFonts w:eastAsia="Times New Roman" w:cs="Times New Roman"/>
          <w:szCs w:val="24"/>
        </w:rPr>
        <w:t>ον</w:t>
      </w:r>
      <w:r w:rsidRPr="007873EB">
        <w:rPr>
          <w:rFonts w:eastAsia="Times New Roman" w:cs="Times New Roman"/>
          <w:szCs w:val="24"/>
        </w:rPr>
        <w:t>ται και σε αυτό το νομοσχέδιο οι δυσλειτουργίες</w:t>
      </w:r>
      <w:r>
        <w:rPr>
          <w:rFonts w:eastAsia="Times New Roman" w:cs="Times New Roman"/>
          <w:szCs w:val="24"/>
        </w:rPr>
        <w:t>,</w:t>
      </w:r>
      <w:r w:rsidRPr="007873EB">
        <w:rPr>
          <w:rFonts w:eastAsia="Times New Roman" w:cs="Times New Roman"/>
          <w:szCs w:val="24"/>
        </w:rPr>
        <w:t xml:space="preserve"> που δημιουργήθηκαν χωρίζοντας τα δύο αυτά </w:t>
      </w:r>
      <w:r>
        <w:rPr>
          <w:rFonts w:eastAsia="Times New Roman" w:cs="Times New Roman"/>
          <w:szCs w:val="24"/>
        </w:rPr>
        <w:t>Υ</w:t>
      </w:r>
      <w:r w:rsidRPr="007873EB">
        <w:rPr>
          <w:rFonts w:eastAsia="Times New Roman" w:cs="Times New Roman"/>
          <w:szCs w:val="24"/>
        </w:rPr>
        <w:t>πουργεία</w:t>
      </w:r>
      <w:r>
        <w:rPr>
          <w:rFonts w:eastAsia="Times New Roman" w:cs="Times New Roman"/>
          <w:szCs w:val="24"/>
        </w:rPr>
        <w:t>:</w:t>
      </w:r>
      <w:r w:rsidRPr="007873EB">
        <w:rPr>
          <w:rFonts w:eastAsia="Times New Roman" w:cs="Times New Roman"/>
          <w:szCs w:val="24"/>
        </w:rPr>
        <w:t xml:space="preserve"> οι καθυστερήσεις στη νομοθέτηση</w:t>
      </w:r>
      <w:r>
        <w:rPr>
          <w:rFonts w:eastAsia="Times New Roman" w:cs="Times New Roman"/>
          <w:szCs w:val="24"/>
        </w:rPr>
        <w:t>,</w:t>
      </w:r>
      <w:r w:rsidRPr="007873EB">
        <w:rPr>
          <w:rFonts w:eastAsia="Times New Roman" w:cs="Times New Roman"/>
          <w:szCs w:val="24"/>
        </w:rPr>
        <w:t xml:space="preserve"> ο λαβύρινθος </w:t>
      </w:r>
      <w:r>
        <w:rPr>
          <w:rFonts w:eastAsia="Times New Roman" w:cs="Times New Roman"/>
          <w:szCs w:val="24"/>
        </w:rPr>
        <w:t>στ</w:t>
      </w:r>
      <w:r w:rsidRPr="007873EB">
        <w:rPr>
          <w:rFonts w:eastAsia="Times New Roman" w:cs="Times New Roman"/>
          <w:szCs w:val="24"/>
        </w:rPr>
        <w:t xml:space="preserve">ο ζήτημα του </w:t>
      </w:r>
      <w:r>
        <w:rPr>
          <w:rFonts w:eastAsia="Times New Roman" w:cs="Times New Roman"/>
          <w:szCs w:val="24"/>
        </w:rPr>
        <w:t>μ</w:t>
      </w:r>
      <w:r w:rsidRPr="007873EB">
        <w:rPr>
          <w:rFonts w:eastAsia="Times New Roman" w:cs="Times New Roman"/>
          <w:szCs w:val="24"/>
        </w:rPr>
        <w:t xml:space="preserve">ητρώου και στον έλεγχο των σελίδων που σπάει ανάμεσα στα δύο </w:t>
      </w:r>
      <w:r>
        <w:rPr>
          <w:rFonts w:eastAsia="Times New Roman" w:cs="Times New Roman"/>
          <w:szCs w:val="24"/>
        </w:rPr>
        <w:t>Υ</w:t>
      </w:r>
      <w:r w:rsidRPr="007873EB">
        <w:rPr>
          <w:rFonts w:eastAsia="Times New Roman" w:cs="Times New Roman"/>
          <w:szCs w:val="24"/>
        </w:rPr>
        <w:t>πουργεία</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η α</w:t>
      </w:r>
      <w:r w:rsidRPr="007873EB">
        <w:rPr>
          <w:rFonts w:eastAsia="Times New Roman" w:cs="Times New Roman"/>
          <w:szCs w:val="24"/>
        </w:rPr>
        <w:t xml:space="preserve">νάγκη συντονισμού </w:t>
      </w:r>
      <w:r>
        <w:rPr>
          <w:rFonts w:eastAsia="Times New Roman" w:cs="Times New Roman"/>
          <w:szCs w:val="24"/>
        </w:rPr>
        <w:t>τους. Κ</w:t>
      </w:r>
      <w:r w:rsidRPr="007873EB">
        <w:rPr>
          <w:rFonts w:eastAsia="Times New Roman" w:cs="Times New Roman"/>
          <w:szCs w:val="24"/>
        </w:rPr>
        <w:t>αι όλοι ξέρουμε πολύ καλά</w:t>
      </w:r>
      <w:r>
        <w:rPr>
          <w:rFonts w:eastAsia="Times New Roman" w:cs="Times New Roman"/>
          <w:szCs w:val="24"/>
        </w:rPr>
        <w:t>,</w:t>
      </w:r>
      <w:r w:rsidRPr="007873EB">
        <w:rPr>
          <w:rFonts w:eastAsia="Times New Roman" w:cs="Times New Roman"/>
          <w:szCs w:val="24"/>
        </w:rPr>
        <w:t xml:space="preserve"> όσοι </w:t>
      </w:r>
      <w:r>
        <w:rPr>
          <w:rFonts w:eastAsia="Times New Roman" w:cs="Times New Roman"/>
          <w:szCs w:val="24"/>
        </w:rPr>
        <w:t>τ</w:t>
      </w:r>
      <w:r w:rsidRPr="007873EB">
        <w:rPr>
          <w:rFonts w:eastAsia="Times New Roman" w:cs="Times New Roman"/>
          <w:szCs w:val="24"/>
        </w:rPr>
        <w:t>ουλάχιστον έχουμε περάσει από τη δημόσια διοίκηση</w:t>
      </w:r>
      <w:r>
        <w:rPr>
          <w:rFonts w:eastAsia="Times New Roman" w:cs="Times New Roman"/>
          <w:szCs w:val="24"/>
        </w:rPr>
        <w:t>,</w:t>
      </w:r>
      <w:r w:rsidRPr="007873EB">
        <w:rPr>
          <w:rFonts w:eastAsia="Times New Roman" w:cs="Times New Roman"/>
          <w:szCs w:val="24"/>
        </w:rPr>
        <w:t xml:space="preserve"> τι σημαίνει συντονισμός μέσα σε δύο διαφορετικά </w:t>
      </w:r>
      <w:r>
        <w:rPr>
          <w:rFonts w:eastAsia="Times New Roman" w:cs="Times New Roman"/>
          <w:szCs w:val="24"/>
        </w:rPr>
        <w:t>Υ</w:t>
      </w:r>
      <w:r w:rsidRPr="007873EB">
        <w:rPr>
          <w:rFonts w:eastAsia="Times New Roman" w:cs="Times New Roman"/>
          <w:szCs w:val="24"/>
        </w:rPr>
        <w:t>πουργεία</w:t>
      </w:r>
      <w:r>
        <w:rPr>
          <w:rFonts w:eastAsia="Times New Roman" w:cs="Times New Roman"/>
          <w:szCs w:val="24"/>
        </w:rPr>
        <w:t>.</w:t>
      </w:r>
      <w:r w:rsidRPr="007873EB">
        <w:rPr>
          <w:rFonts w:eastAsia="Times New Roman" w:cs="Times New Roman"/>
          <w:szCs w:val="24"/>
        </w:rPr>
        <w:t xml:space="preserve"> Είναι μέρος τ</w:t>
      </w:r>
      <w:r w:rsidRPr="007873EB">
        <w:rPr>
          <w:rFonts w:eastAsia="Times New Roman" w:cs="Times New Roman"/>
          <w:szCs w:val="24"/>
        </w:rPr>
        <w:t>ου προβλήματος</w:t>
      </w:r>
      <w:r>
        <w:rPr>
          <w:rFonts w:eastAsia="Times New Roman" w:cs="Times New Roman"/>
          <w:szCs w:val="24"/>
        </w:rPr>
        <w:t>.</w:t>
      </w:r>
    </w:p>
    <w:p w14:paraId="6A14ABF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w:t>
      </w:r>
      <w:r w:rsidRPr="007873EB">
        <w:rPr>
          <w:rFonts w:eastAsia="Times New Roman" w:cs="Times New Roman"/>
          <w:szCs w:val="24"/>
        </w:rPr>
        <w:t>έλος</w:t>
      </w:r>
      <w:r>
        <w:rPr>
          <w:rFonts w:eastAsia="Times New Roman" w:cs="Times New Roman"/>
          <w:szCs w:val="24"/>
        </w:rPr>
        <w:t>,</w:t>
      </w:r>
      <w:r w:rsidRPr="007873EB">
        <w:rPr>
          <w:rFonts w:eastAsia="Times New Roman" w:cs="Times New Roman"/>
          <w:szCs w:val="24"/>
        </w:rPr>
        <w:t xml:space="preserve"> και σε αυτή την </w:t>
      </w:r>
      <w:r>
        <w:rPr>
          <w:rFonts w:eastAsia="Times New Roman" w:cs="Times New Roman"/>
          <w:szCs w:val="24"/>
        </w:rPr>
        <w:t>ο</w:t>
      </w:r>
      <w:r w:rsidRPr="007873EB">
        <w:rPr>
          <w:rFonts w:eastAsia="Times New Roman" w:cs="Times New Roman"/>
          <w:szCs w:val="24"/>
        </w:rPr>
        <w:t>δηγία ο εθνικός νομοθέτης κινείται όσο πιο περιοριστικά μπορεί</w:t>
      </w:r>
      <w:r>
        <w:rPr>
          <w:rFonts w:eastAsia="Times New Roman" w:cs="Times New Roman"/>
          <w:szCs w:val="24"/>
        </w:rPr>
        <w:t>. Α</w:t>
      </w:r>
      <w:r w:rsidRPr="007873EB">
        <w:rPr>
          <w:rFonts w:eastAsia="Times New Roman" w:cs="Times New Roman"/>
          <w:szCs w:val="24"/>
        </w:rPr>
        <w:t>υτ</w:t>
      </w:r>
      <w:r>
        <w:rPr>
          <w:rFonts w:eastAsia="Times New Roman" w:cs="Times New Roman"/>
          <w:szCs w:val="24"/>
        </w:rPr>
        <w:t>ή</w:t>
      </w:r>
      <w:r w:rsidRPr="007873EB">
        <w:rPr>
          <w:rFonts w:eastAsia="Times New Roman" w:cs="Times New Roman"/>
          <w:szCs w:val="24"/>
        </w:rPr>
        <w:t xml:space="preserve"> είν</w:t>
      </w:r>
      <w:r>
        <w:rPr>
          <w:rFonts w:eastAsia="Times New Roman" w:cs="Times New Roman"/>
          <w:szCs w:val="24"/>
        </w:rPr>
        <w:t xml:space="preserve">αι μία απόφαση που πήρατε εσείς, μια απόφαση </w:t>
      </w:r>
      <w:r w:rsidRPr="007873EB">
        <w:rPr>
          <w:rFonts w:eastAsia="Times New Roman" w:cs="Times New Roman"/>
          <w:szCs w:val="24"/>
        </w:rPr>
        <w:t xml:space="preserve">της </w:t>
      </w:r>
      <w:r>
        <w:rPr>
          <w:rFonts w:eastAsia="Times New Roman" w:cs="Times New Roman"/>
          <w:szCs w:val="24"/>
        </w:rPr>
        <w:t>Κ</w:t>
      </w:r>
      <w:r w:rsidRPr="007873EB">
        <w:rPr>
          <w:rFonts w:eastAsia="Times New Roman" w:cs="Times New Roman"/>
          <w:szCs w:val="24"/>
        </w:rPr>
        <w:t>υβέρνησης</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Δ</w:t>
      </w:r>
      <w:r w:rsidRPr="007873EB">
        <w:rPr>
          <w:rFonts w:eastAsia="Times New Roman" w:cs="Times New Roman"/>
          <w:szCs w:val="24"/>
        </w:rPr>
        <w:t xml:space="preserve">εν επιβάλλεται </w:t>
      </w:r>
      <w:r>
        <w:rPr>
          <w:rFonts w:eastAsia="Times New Roman" w:cs="Times New Roman"/>
          <w:szCs w:val="24"/>
        </w:rPr>
        <w:t xml:space="preserve">από </w:t>
      </w:r>
      <w:r w:rsidRPr="007873EB">
        <w:rPr>
          <w:rFonts w:eastAsia="Times New Roman" w:cs="Times New Roman"/>
          <w:szCs w:val="24"/>
        </w:rPr>
        <w:t xml:space="preserve">την </w:t>
      </w:r>
      <w:r>
        <w:rPr>
          <w:rFonts w:eastAsia="Times New Roman" w:cs="Times New Roman"/>
          <w:szCs w:val="24"/>
        </w:rPr>
        <w:t>ο</w:t>
      </w:r>
      <w:r w:rsidRPr="007873EB">
        <w:rPr>
          <w:rFonts w:eastAsia="Times New Roman" w:cs="Times New Roman"/>
          <w:szCs w:val="24"/>
        </w:rPr>
        <w:t>δηγία</w:t>
      </w:r>
      <w:r>
        <w:rPr>
          <w:rFonts w:eastAsia="Times New Roman" w:cs="Times New Roman"/>
          <w:szCs w:val="24"/>
        </w:rPr>
        <w:t>.</w:t>
      </w:r>
      <w:r w:rsidRPr="007873EB">
        <w:rPr>
          <w:rFonts w:eastAsia="Times New Roman" w:cs="Times New Roman"/>
          <w:szCs w:val="24"/>
        </w:rPr>
        <w:t xml:space="preserve"> Το κλείσατε όσο γινόταν περισσότερο</w:t>
      </w:r>
      <w:r>
        <w:rPr>
          <w:rFonts w:eastAsia="Times New Roman" w:cs="Times New Roman"/>
          <w:szCs w:val="24"/>
        </w:rPr>
        <w:t>. Τ</w:t>
      </w:r>
      <w:r w:rsidRPr="007873EB">
        <w:rPr>
          <w:rFonts w:eastAsia="Times New Roman" w:cs="Times New Roman"/>
          <w:szCs w:val="24"/>
        </w:rPr>
        <w:t>ο επισημαίνει</w:t>
      </w:r>
      <w:r w:rsidRPr="007873EB">
        <w:rPr>
          <w:rFonts w:eastAsia="Times New Roman" w:cs="Times New Roman"/>
          <w:szCs w:val="24"/>
        </w:rPr>
        <w:t xml:space="preserve"> </w:t>
      </w:r>
      <w:r>
        <w:rPr>
          <w:rFonts w:eastAsia="Times New Roman" w:cs="Times New Roman"/>
          <w:szCs w:val="24"/>
        </w:rPr>
        <w:t>ε</w:t>
      </w:r>
      <w:r w:rsidRPr="007873EB">
        <w:rPr>
          <w:rFonts w:eastAsia="Times New Roman" w:cs="Times New Roman"/>
          <w:szCs w:val="24"/>
        </w:rPr>
        <w:t>ξάλλου</w:t>
      </w:r>
      <w:r>
        <w:rPr>
          <w:rFonts w:eastAsia="Times New Roman" w:cs="Times New Roman"/>
          <w:szCs w:val="24"/>
        </w:rPr>
        <w:t>,</w:t>
      </w:r>
      <w:r w:rsidRPr="007873EB">
        <w:rPr>
          <w:rFonts w:eastAsia="Times New Roman" w:cs="Times New Roman"/>
          <w:szCs w:val="24"/>
        </w:rPr>
        <w:t xml:space="preserve"> στη διαβούλευση και η </w:t>
      </w:r>
      <w:proofErr w:type="spellStart"/>
      <w:r>
        <w:rPr>
          <w:rFonts w:eastAsia="Times New Roman" w:cs="Times New Roman"/>
          <w:szCs w:val="24"/>
        </w:rPr>
        <w:t>ΕΣΑμεΑ</w:t>
      </w:r>
      <w:proofErr w:type="spellEnd"/>
      <w:r>
        <w:rPr>
          <w:rFonts w:eastAsia="Times New Roman" w:cs="Times New Roman"/>
          <w:szCs w:val="24"/>
        </w:rPr>
        <w:t xml:space="preserve">. </w:t>
      </w:r>
      <w:r w:rsidRPr="007873EB">
        <w:rPr>
          <w:rFonts w:eastAsia="Times New Roman" w:cs="Times New Roman"/>
          <w:szCs w:val="24"/>
        </w:rPr>
        <w:t xml:space="preserve"> </w:t>
      </w:r>
    </w:p>
    <w:p w14:paraId="6A14ABF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Χαρακτηριστικά</w:t>
      </w:r>
      <w:r>
        <w:rPr>
          <w:rFonts w:eastAsia="Times New Roman" w:cs="Times New Roman"/>
          <w:szCs w:val="24"/>
        </w:rPr>
        <w:t>,</w:t>
      </w:r>
      <w:r>
        <w:rPr>
          <w:rFonts w:eastAsia="Times New Roman" w:cs="Times New Roman"/>
          <w:szCs w:val="24"/>
        </w:rPr>
        <w:t xml:space="preserve"> το προοίμιο της </w:t>
      </w:r>
      <w:r>
        <w:rPr>
          <w:rFonts w:eastAsia="Times New Roman" w:cs="Times New Roman"/>
          <w:szCs w:val="24"/>
        </w:rPr>
        <w:t>ο</w:t>
      </w:r>
      <w:r>
        <w:rPr>
          <w:rFonts w:eastAsia="Times New Roman" w:cs="Times New Roman"/>
          <w:szCs w:val="24"/>
        </w:rPr>
        <w:t>δηγίας -για</w:t>
      </w:r>
      <w:r w:rsidRPr="007873EB">
        <w:rPr>
          <w:rFonts w:eastAsia="Times New Roman" w:cs="Times New Roman"/>
          <w:szCs w:val="24"/>
        </w:rPr>
        <w:t xml:space="preserve"> να μην υπάρχει αμφισβήτηση γι</w:t>
      </w:r>
      <w:r>
        <w:rPr>
          <w:rFonts w:eastAsia="Times New Roman" w:cs="Times New Roman"/>
          <w:szCs w:val="24"/>
        </w:rPr>
        <w:t>’</w:t>
      </w:r>
      <w:r w:rsidRPr="007873EB">
        <w:rPr>
          <w:rFonts w:eastAsia="Times New Roman" w:cs="Times New Roman"/>
          <w:szCs w:val="24"/>
        </w:rPr>
        <w:t xml:space="preserve"> αυτό που λέω</w:t>
      </w:r>
      <w:r>
        <w:rPr>
          <w:rFonts w:eastAsia="Times New Roman" w:cs="Times New Roman"/>
          <w:szCs w:val="24"/>
        </w:rPr>
        <w:t>-</w:t>
      </w:r>
      <w:r w:rsidRPr="007873EB">
        <w:rPr>
          <w:rFonts w:eastAsia="Times New Roman" w:cs="Times New Roman"/>
          <w:szCs w:val="24"/>
        </w:rPr>
        <w:t xml:space="preserve"> λέει τα εξής</w:t>
      </w:r>
      <w:r>
        <w:rPr>
          <w:rFonts w:eastAsia="Times New Roman" w:cs="Times New Roman"/>
          <w:szCs w:val="24"/>
        </w:rPr>
        <w:t>. Δ</w:t>
      </w:r>
      <w:r w:rsidRPr="007873EB">
        <w:rPr>
          <w:rFonts w:eastAsia="Times New Roman" w:cs="Times New Roman"/>
          <w:szCs w:val="24"/>
        </w:rPr>
        <w:t>ιαβάζω</w:t>
      </w:r>
      <w:r>
        <w:rPr>
          <w:rFonts w:eastAsia="Times New Roman" w:cs="Times New Roman"/>
          <w:szCs w:val="24"/>
        </w:rPr>
        <w:t xml:space="preserve">: </w:t>
      </w:r>
      <w:r>
        <w:rPr>
          <w:rFonts w:eastAsia="Times New Roman" w:cs="Times New Roman"/>
          <w:szCs w:val="24"/>
        </w:rPr>
        <w:lastRenderedPageBreak/>
        <w:t>«Τ</w:t>
      </w:r>
      <w:r w:rsidRPr="007873EB">
        <w:rPr>
          <w:rFonts w:eastAsia="Times New Roman" w:cs="Times New Roman"/>
          <w:szCs w:val="24"/>
        </w:rPr>
        <w:t>α κράτη-μέλη θα πρέπει</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επίσης,</w:t>
      </w:r>
      <w:r w:rsidRPr="007873EB">
        <w:rPr>
          <w:rFonts w:eastAsia="Times New Roman" w:cs="Times New Roman"/>
          <w:szCs w:val="24"/>
        </w:rPr>
        <w:t xml:space="preserve"> να παροτρύνονται να επεκτείνουν την εφαρμογή της παρούσας </w:t>
      </w:r>
      <w:r>
        <w:rPr>
          <w:rFonts w:eastAsia="Times New Roman" w:cs="Times New Roman"/>
          <w:szCs w:val="24"/>
        </w:rPr>
        <w:t>ο</w:t>
      </w:r>
      <w:r w:rsidRPr="007873EB">
        <w:rPr>
          <w:rFonts w:eastAsia="Times New Roman" w:cs="Times New Roman"/>
          <w:szCs w:val="24"/>
        </w:rPr>
        <w:t>δηγίας σ</w:t>
      </w:r>
      <w:r w:rsidRPr="007873EB">
        <w:rPr>
          <w:rFonts w:eastAsia="Times New Roman" w:cs="Times New Roman"/>
          <w:szCs w:val="24"/>
        </w:rPr>
        <w:t>ε ιδιωτικές οντότητες</w:t>
      </w:r>
      <w:r>
        <w:rPr>
          <w:rFonts w:eastAsia="Times New Roman" w:cs="Times New Roman"/>
          <w:szCs w:val="24"/>
        </w:rPr>
        <w:t>,</w:t>
      </w:r>
      <w:r w:rsidRPr="007873EB">
        <w:rPr>
          <w:rFonts w:eastAsia="Times New Roman" w:cs="Times New Roman"/>
          <w:szCs w:val="24"/>
        </w:rPr>
        <w:t xml:space="preserve"> που προσφέρουν εγκαταστάσεις και υπηρεσίες ανοιχτές </w:t>
      </w:r>
      <w:r>
        <w:rPr>
          <w:rFonts w:eastAsia="Times New Roman" w:cs="Times New Roman"/>
          <w:szCs w:val="24"/>
        </w:rPr>
        <w:t>ή</w:t>
      </w:r>
      <w:r w:rsidRPr="007873EB">
        <w:rPr>
          <w:rFonts w:eastAsia="Times New Roman" w:cs="Times New Roman"/>
          <w:szCs w:val="24"/>
        </w:rPr>
        <w:t xml:space="preserve"> παρεχόμενες στο κοινό</w:t>
      </w:r>
      <w:r>
        <w:rPr>
          <w:rFonts w:eastAsia="Times New Roman" w:cs="Times New Roman"/>
          <w:szCs w:val="24"/>
        </w:rPr>
        <w:t>, μ</w:t>
      </w:r>
      <w:r w:rsidRPr="007873EB">
        <w:rPr>
          <w:rFonts w:eastAsia="Times New Roman" w:cs="Times New Roman"/>
          <w:szCs w:val="24"/>
        </w:rPr>
        <w:t xml:space="preserve">εταξύ άλλων στους τομείς της </w:t>
      </w:r>
      <w:r>
        <w:rPr>
          <w:rFonts w:eastAsia="Times New Roman" w:cs="Times New Roman"/>
          <w:szCs w:val="24"/>
        </w:rPr>
        <w:t>υ</w:t>
      </w:r>
      <w:r w:rsidRPr="007873EB">
        <w:rPr>
          <w:rFonts w:eastAsia="Times New Roman" w:cs="Times New Roman"/>
          <w:szCs w:val="24"/>
        </w:rPr>
        <w:t>γειονομικής περίθαλψης</w:t>
      </w:r>
      <w:r>
        <w:rPr>
          <w:rFonts w:eastAsia="Times New Roman" w:cs="Times New Roman"/>
          <w:szCs w:val="24"/>
        </w:rPr>
        <w:t>,</w:t>
      </w:r>
      <w:r w:rsidRPr="007873EB">
        <w:rPr>
          <w:rFonts w:eastAsia="Times New Roman" w:cs="Times New Roman"/>
          <w:szCs w:val="24"/>
        </w:rPr>
        <w:t xml:space="preserve"> της παιδικής μέριμνας</w:t>
      </w:r>
      <w:r>
        <w:rPr>
          <w:rFonts w:eastAsia="Times New Roman" w:cs="Times New Roman"/>
          <w:szCs w:val="24"/>
        </w:rPr>
        <w:t>,</w:t>
      </w:r>
      <w:r w:rsidRPr="007873EB">
        <w:rPr>
          <w:rFonts w:eastAsia="Times New Roman" w:cs="Times New Roman"/>
          <w:szCs w:val="24"/>
        </w:rPr>
        <w:t xml:space="preserve"> της κοινωνικής ένταξης και της κοινωνικής ασφάλισης</w:t>
      </w:r>
      <w:r>
        <w:rPr>
          <w:rFonts w:eastAsia="Times New Roman" w:cs="Times New Roman"/>
          <w:szCs w:val="24"/>
        </w:rPr>
        <w:t>,</w:t>
      </w:r>
      <w:r w:rsidRPr="007873EB">
        <w:rPr>
          <w:rFonts w:eastAsia="Times New Roman" w:cs="Times New Roman"/>
          <w:szCs w:val="24"/>
        </w:rPr>
        <w:t xml:space="preserve"> καθώς και στον τομέα των μεταφορών και αναφορικά με υπηρεσίες παροχής </w:t>
      </w:r>
      <w:r>
        <w:rPr>
          <w:rFonts w:eastAsia="Times New Roman" w:cs="Times New Roman"/>
          <w:szCs w:val="24"/>
        </w:rPr>
        <w:t>η</w:t>
      </w:r>
      <w:r w:rsidRPr="007873EB">
        <w:rPr>
          <w:rFonts w:eastAsia="Times New Roman" w:cs="Times New Roman"/>
          <w:szCs w:val="24"/>
        </w:rPr>
        <w:t xml:space="preserve">λεκτρικής </w:t>
      </w:r>
      <w:r>
        <w:rPr>
          <w:rFonts w:eastAsia="Times New Roman" w:cs="Times New Roman"/>
          <w:szCs w:val="24"/>
        </w:rPr>
        <w:t>ε</w:t>
      </w:r>
      <w:r w:rsidRPr="007873EB">
        <w:rPr>
          <w:rFonts w:eastAsia="Times New Roman" w:cs="Times New Roman"/>
          <w:szCs w:val="24"/>
        </w:rPr>
        <w:t>νέργειας</w:t>
      </w:r>
      <w:r>
        <w:rPr>
          <w:rFonts w:eastAsia="Times New Roman" w:cs="Times New Roman"/>
          <w:szCs w:val="24"/>
        </w:rPr>
        <w:t>,</w:t>
      </w:r>
      <w:r w:rsidRPr="007873EB">
        <w:rPr>
          <w:rFonts w:eastAsia="Times New Roman" w:cs="Times New Roman"/>
          <w:szCs w:val="24"/>
        </w:rPr>
        <w:t xml:space="preserve"> φυσικού αερίου</w:t>
      </w:r>
      <w:r>
        <w:rPr>
          <w:rFonts w:eastAsia="Times New Roman" w:cs="Times New Roman"/>
          <w:szCs w:val="24"/>
        </w:rPr>
        <w:t>,</w:t>
      </w:r>
      <w:r w:rsidRPr="007873EB">
        <w:rPr>
          <w:rFonts w:eastAsia="Times New Roman" w:cs="Times New Roman"/>
          <w:szCs w:val="24"/>
        </w:rPr>
        <w:t xml:space="preserve"> θέρμανσης</w:t>
      </w:r>
      <w:r>
        <w:rPr>
          <w:rFonts w:eastAsia="Times New Roman" w:cs="Times New Roman"/>
          <w:szCs w:val="24"/>
        </w:rPr>
        <w:t>,</w:t>
      </w:r>
      <w:r w:rsidRPr="007873EB">
        <w:rPr>
          <w:rFonts w:eastAsia="Times New Roman" w:cs="Times New Roman"/>
          <w:szCs w:val="24"/>
        </w:rPr>
        <w:t xml:space="preserve"> ύδρευσης</w:t>
      </w:r>
      <w:r>
        <w:rPr>
          <w:rFonts w:eastAsia="Times New Roman" w:cs="Times New Roman"/>
          <w:szCs w:val="24"/>
        </w:rPr>
        <w:t>,</w:t>
      </w:r>
      <w:r w:rsidRPr="007873EB">
        <w:rPr>
          <w:rFonts w:eastAsia="Times New Roman" w:cs="Times New Roman"/>
          <w:szCs w:val="24"/>
        </w:rPr>
        <w:t xml:space="preserve"> ηλεκτρονικών </w:t>
      </w:r>
      <w:r>
        <w:rPr>
          <w:rFonts w:eastAsia="Times New Roman" w:cs="Times New Roman"/>
          <w:szCs w:val="24"/>
        </w:rPr>
        <w:t>ε</w:t>
      </w:r>
      <w:r w:rsidRPr="007873EB">
        <w:rPr>
          <w:rFonts w:eastAsia="Times New Roman" w:cs="Times New Roman"/>
          <w:szCs w:val="24"/>
        </w:rPr>
        <w:t>πικοινωνιών και ταχυδρομείων</w:t>
      </w:r>
      <w:r>
        <w:rPr>
          <w:rFonts w:eastAsia="Times New Roman" w:cs="Times New Roman"/>
          <w:szCs w:val="24"/>
        </w:rPr>
        <w:t>.».</w:t>
      </w:r>
    </w:p>
    <w:p w14:paraId="6A14ABF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w:t>
      </w:r>
      <w:r w:rsidRPr="007873EB">
        <w:rPr>
          <w:rFonts w:eastAsia="Times New Roman" w:cs="Times New Roman"/>
          <w:szCs w:val="24"/>
        </w:rPr>
        <w:t xml:space="preserve">ε αυτά </w:t>
      </w:r>
      <w:r>
        <w:rPr>
          <w:rFonts w:eastAsia="Times New Roman" w:cs="Times New Roman"/>
          <w:szCs w:val="24"/>
        </w:rPr>
        <w:t>περιλαμβάνεται η πλειοψηφία των</w:t>
      </w:r>
      <w:r w:rsidRPr="007873EB">
        <w:rPr>
          <w:rFonts w:eastAsia="Times New Roman" w:cs="Times New Roman"/>
          <w:szCs w:val="24"/>
        </w:rPr>
        <w:t xml:space="preserve"> υπηρεσιών</w:t>
      </w:r>
      <w:r>
        <w:rPr>
          <w:rFonts w:eastAsia="Times New Roman" w:cs="Times New Roman"/>
          <w:szCs w:val="24"/>
        </w:rPr>
        <w:t>,</w:t>
      </w:r>
      <w:r w:rsidRPr="007873EB">
        <w:rPr>
          <w:rFonts w:eastAsia="Times New Roman" w:cs="Times New Roman"/>
          <w:szCs w:val="24"/>
        </w:rPr>
        <w:t xml:space="preserve"> που οι Έλληνες πολίτες χρησιμοποιούν καθημερινά</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Ν</w:t>
      </w:r>
      <w:r w:rsidRPr="007873EB">
        <w:rPr>
          <w:rFonts w:eastAsia="Times New Roman" w:cs="Times New Roman"/>
          <w:szCs w:val="24"/>
        </w:rPr>
        <w:t>ερό</w:t>
      </w:r>
      <w:r>
        <w:rPr>
          <w:rFonts w:eastAsia="Times New Roman" w:cs="Times New Roman"/>
          <w:szCs w:val="24"/>
        </w:rPr>
        <w:t>,</w:t>
      </w:r>
      <w:r w:rsidRPr="007873EB">
        <w:rPr>
          <w:rFonts w:eastAsia="Times New Roman" w:cs="Times New Roman"/>
          <w:szCs w:val="24"/>
        </w:rPr>
        <w:t xml:space="preserve"> ρεύμα</w:t>
      </w:r>
      <w:r>
        <w:rPr>
          <w:rFonts w:eastAsia="Times New Roman" w:cs="Times New Roman"/>
          <w:szCs w:val="24"/>
        </w:rPr>
        <w:t>,</w:t>
      </w:r>
      <w:r w:rsidRPr="007873EB">
        <w:rPr>
          <w:rFonts w:eastAsia="Times New Roman" w:cs="Times New Roman"/>
          <w:szCs w:val="24"/>
        </w:rPr>
        <w:t xml:space="preserve"> ταχυδρομεία</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υγεία,</w:t>
      </w:r>
      <w:r w:rsidRPr="007873EB">
        <w:rPr>
          <w:rFonts w:eastAsia="Times New Roman" w:cs="Times New Roman"/>
          <w:szCs w:val="24"/>
        </w:rPr>
        <w:t xml:space="preserve"> μεταφορές</w:t>
      </w:r>
      <w:r>
        <w:rPr>
          <w:rFonts w:eastAsia="Times New Roman" w:cs="Times New Roman"/>
          <w:szCs w:val="24"/>
        </w:rPr>
        <w:t>. Αυτά, μ</w:t>
      </w:r>
      <w:r w:rsidRPr="007873EB">
        <w:rPr>
          <w:rFonts w:eastAsia="Times New Roman" w:cs="Times New Roman"/>
          <w:szCs w:val="24"/>
        </w:rPr>
        <w:t>ε δική σας επιλογή</w:t>
      </w:r>
      <w:r>
        <w:rPr>
          <w:rFonts w:eastAsia="Times New Roman" w:cs="Times New Roman"/>
          <w:szCs w:val="24"/>
        </w:rPr>
        <w:t>,</w:t>
      </w:r>
      <w:r w:rsidRPr="007873EB">
        <w:rPr>
          <w:rFonts w:eastAsia="Times New Roman" w:cs="Times New Roman"/>
          <w:szCs w:val="24"/>
        </w:rPr>
        <w:t xml:space="preserve"> μένουν εκτός των προβλέψεων του νόμου</w:t>
      </w:r>
      <w:r>
        <w:rPr>
          <w:rFonts w:eastAsia="Times New Roman" w:cs="Times New Roman"/>
          <w:szCs w:val="24"/>
        </w:rPr>
        <w:t>. Δεν</w:t>
      </w:r>
      <w:r w:rsidRPr="007873EB">
        <w:rPr>
          <w:rFonts w:eastAsia="Times New Roman" w:cs="Times New Roman"/>
          <w:szCs w:val="24"/>
        </w:rPr>
        <w:t xml:space="preserve"> έχουν τέτοια ανάγκη οι πολίτες με ειδικές ανάγκες</w:t>
      </w:r>
      <w:r>
        <w:rPr>
          <w:rFonts w:eastAsia="Times New Roman" w:cs="Times New Roman"/>
          <w:szCs w:val="24"/>
        </w:rPr>
        <w:t>,</w:t>
      </w:r>
      <w:r w:rsidRPr="007873EB">
        <w:rPr>
          <w:rFonts w:eastAsia="Times New Roman" w:cs="Times New Roman"/>
          <w:szCs w:val="24"/>
        </w:rPr>
        <w:t xml:space="preserve"> με αναπηρία</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Ό</w:t>
      </w:r>
      <w:r w:rsidRPr="007873EB">
        <w:rPr>
          <w:rFonts w:eastAsia="Times New Roman" w:cs="Times New Roman"/>
          <w:szCs w:val="24"/>
        </w:rPr>
        <w:t>πως εκτός μένει και το άρθρ</w:t>
      </w:r>
      <w:r w:rsidRPr="007873EB">
        <w:rPr>
          <w:rFonts w:eastAsia="Times New Roman" w:cs="Times New Roman"/>
          <w:szCs w:val="24"/>
        </w:rPr>
        <w:t xml:space="preserve">ο 9 της </w:t>
      </w:r>
      <w:r>
        <w:rPr>
          <w:rFonts w:eastAsia="Times New Roman" w:cs="Times New Roman"/>
          <w:szCs w:val="24"/>
        </w:rPr>
        <w:t>ο</w:t>
      </w:r>
      <w:r w:rsidRPr="007873EB">
        <w:rPr>
          <w:rFonts w:eastAsia="Times New Roman" w:cs="Times New Roman"/>
          <w:szCs w:val="24"/>
        </w:rPr>
        <w:t>δηγίας</w:t>
      </w:r>
      <w:r>
        <w:rPr>
          <w:rFonts w:eastAsia="Times New Roman" w:cs="Times New Roman"/>
          <w:szCs w:val="24"/>
        </w:rPr>
        <w:t>,</w:t>
      </w:r>
      <w:r w:rsidRPr="007873EB">
        <w:rPr>
          <w:rFonts w:eastAsia="Times New Roman" w:cs="Times New Roman"/>
          <w:szCs w:val="24"/>
        </w:rPr>
        <w:t xml:space="preserve"> που αναφέρει ότι τα κράτη-μέλη μεριμνούν</w:t>
      </w:r>
      <w:r>
        <w:rPr>
          <w:rFonts w:eastAsia="Times New Roman" w:cs="Times New Roman"/>
          <w:szCs w:val="24"/>
        </w:rPr>
        <w:t>,</w:t>
      </w:r>
      <w:r w:rsidRPr="007873EB">
        <w:rPr>
          <w:rFonts w:eastAsia="Times New Roman" w:cs="Times New Roman"/>
          <w:szCs w:val="24"/>
        </w:rPr>
        <w:t xml:space="preserve"> ώστε να υπάρχει διαθεσιμότητα κατάλληλης και αποτελεσματικής διαδικασίας εκτέλεσης</w:t>
      </w:r>
      <w:r>
        <w:rPr>
          <w:rFonts w:eastAsia="Times New Roman" w:cs="Times New Roman"/>
          <w:szCs w:val="24"/>
        </w:rPr>
        <w:t>,</w:t>
      </w:r>
      <w:r w:rsidRPr="007873EB">
        <w:rPr>
          <w:rFonts w:eastAsia="Times New Roman" w:cs="Times New Roman"/>
          <w:szCs w:val="24"/>
        </w:rPr>
        <w:t xml:space="preserve"> ούτως ώστε να είναι εγγυημένη η συμμόρφωση προς την παρούσα </w:t>
      </w:r>
      <w:r>
        <w:rPr>
          <w:rFonts w:eastAsia="Times New Roman" w:cs="Times New Roman"/>
          <w:szCs w:val="24"/>
        </w:rPr>
        <w:t>ο</w:t>
      </w:r>
      <w:r w:rsidRPr="007873EB">
        <w:rPr>
          <w:rFonts w:eastAsia="Times New Roman" w:cs="Times New Roman"/>
          <w:szCs w:val="24"/>
        </w:rPr>
        <w:t>δηγία</w:t>
      </w:r>
      <w:r>
        <w:rPr>
          <w:rFonts w:eastAsia="Times New Roman" w:cs="Times New Roman"/>
          <w:szCs w:val="24"/>
        </w:rPr>
        <w:t>. «Εγγυημένη η</w:t>
      </w:r>
      <w:r w:rsidRPr="007873EB">
        <w:rPr>
          <w:rFonts w:eastAsia="Times New Roman" w:cs="Times New Roman"/>
          <w:szCs w:val="24"/>
        </w:rPr>
        <w:t xml:space="preserve"> συμμόρφωση</w:t>
      </w:r>
      <w:r>
        <w:rPr>
          <w:rFonts w:eastAsia="Times New Roman" w:cs="Times New Roman"/>
          <w:szCs w:val="24"/>
        </w:rPr>
        <w:t>».</w:t>
      </w:r>
    </w:p>
    <w:p w14:paraId="6A14ABF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7873EB">
        <w:rPr>
          <w:rFonts w:eastAsia="Times New Roman" w:cs="Times New Roman"/>
          <w:szCs w:val="24"/>
        </w:rPr>
        <w:t>ιδικότερα</w:t>
      </w:r>
      <w:r>
        <w:rPr>
          <w:rFonts w:eastAsia="Times New Roman" w:cs="Times New Roman"/>
          <w:szCs w:val="24"/>
        </w:rPr>
        <w:t>,</w:t>
      </w:r>
      <w:r w:rsidRPr="007873EB">
        <w:rPr>
          <w:rFonts w:eastAsia="Times New Roman" w:cs="Times New Roman"/>
          <w:szCs w:val="24"/>
        </w:rPr>
        <w:t xml:space="preserve"> τα κράτ</w:t>
      </w:r>
      <w:r w:rsidRPr="007873EB">
        <w:rPr>
          <w:rFonts w:eastAsia="Times New Roman" w:cs="Times New Roman"/>
          <w:szCs w:val="24"/>
        </w:rPr>
        <w:t>η</w:t>
      </w:r>
      <w:r>
        <w:rPr>
          <w:rFonts w:eastAsia="Times New Roman" w:cs="Times New Roman"/>
          <w:szCs w:val="24"/>
        </w:rPr>
        <w:t>-</w:t>
      </w:r>
      <w:r w:rsidRPr="007873EB">
        <w:rPr>
          <w:rFonts w:eastAsia="Times New Roman" w:cs="Times New Roman"/>
          <w:szCs w:val="24"/>
        </w:rPr>
        <w:t>μέλη εξασφαλίζουν ότι έχει θεσπιστεί διαδικασία εκτέλεσης</w:t>
      </w:r>
      <w:r>
        <w:rPr>
          <w:rFonts w:eastAsia="Times New Roman" w:cs="Times New Roman"/>
          <w:szCs w:val="24"/>
        </w:rPr>
        <w:t>,</w:t>
      </w:r>
      <w:r w:rsidRPr="007873EB">
        <w:rPr>
          <w:rFonts w:eastAsia="Times New Roman" w:cs="Times New Roman"/>
          <w:szCs w:val="24"/>
        </w:rPr>
        <w:t xml:space="preserve"> </w:t>
      </w:r>
      <w:proofErr w:type="spellStart"/>
      <w:r w:rsidRPr="007873EB">
        <w:rPr>
          <w:rFonts w:eastAsia="Times New Roman" w:cs="Times New Roman"/>
          <w:szCs w:val="24"/>
        </w:rPr>
        <w:t>φερ</w:t>
      </w:r>
      <w:proofErr w:type="spellEnd"/>
      <w:r>
        <w:rPr>
          <w:rFonts w:eastAsia="Times New Roman" w:cs="Times New Roman"/>
          <w:szCs w:val="24"/>
        </w:rPr>
        <w:t xml:space="preserve">’ </w:t>
      </w:r>
      <w:r w:rsidRPr="007873EB">
        <w:rPr>
          <w:rFonts w:eastAsia="Times New Roman" w:cs="Times New Roman"/>
          <w:szCs w:val="24"/>
        </w:rPr>
        <w:t xml:space="preserve">ειπείν η δυνατότητα επικοινωνίας με </w:t>
      </w:r>
      <w:r>
        <w:rPr>
          <w:rFonts w:eastAsia="Times New Roman" w:cs="Times New Roman"/>
          <w:szCs w:val="24"/>
        </w:rPr>
        <w:t>Σ</w:t>
      </w:r>
      <w:r w:rsidRPr="007873EB">
        <w:rPr>
          <w:rFonts w:eastAsia="Times New Roman" w:cs="Times New Roman"/>
          <w:szCs w:val="24"/>
        </w:rPr>
        <w:t xml:space="preserve">υνήγορο του </w:t>
      </w:r>
      <w:r>
        <w:rPr>
          <w:rFonts w:eastAsia="Times New Roman" w:cs="Times New Roman"/>
          <w:szCs w:val="24"/>
        </w:rPr>
        <w:t>Π</w:t>
      </w:r>
      <w:r w:rsidRPr="007873EB">
        <w:rPr>
          <w:rFonts w:eastAsia="Times New Roman" w:cs="Times New Roman"/>
          <w:szCs w:val="24"/>
        </w:rPr>
        <w:t>ολίτη</w:t>
      </w:r>
      <w:r>
        <w:rPr>
          <w:rFonts w:eastAsia="Times New Roman" w:cs="Times New Roman"/>
          <w:szCs w:val="24"/>
        </w:rPr>
        <w:t>,</w:t>
      </w:r>
      <w:r w:rsidRPr="007873EB">
        <w:rPr>
          <w:rFonts w:eastAsia="Times New Roman" w:cs="Times New Roman"/>
          <w:szCs w:val="24"/>
        </w:rPr>
        <w:t xml:space="preserve"> για να εγγυηθούν την αποτελεσματική διεκπεραίωση των ενημερώσεων ή των αιτήσεων</w:t>
      </w:r>
      <w:r>
        <w:rPr>
          <w:rFonts w:eastAsia="Times New Roman" w:cs="Times New Roman"/>
          <w:szCs w:val="24"/>
        </w:rPr>
        <w:t>,</w:t>
      </w:r>
      <w:r w:rsidRPr="007873EB">
        <w:rPr>
          <w:rFonts w:eastAsia="Times New Roman" w:cs="Times New Roman"/>
          <w:szCs w:val="24"/>
        </w:rPr>
        <w:t xml:space="preserve"> που ελήφθησαν και για την επανεξέταση της αξιολόγηση</w:t>
      </w:r>
      <w:r w:rsidRPr="007873EB">
        <w:rPr>
          <w:rFonts w:eastAsia="Times New Roman" w:cs="Times New Roman"/>
          <w:szCs w:val="24"/>
        </w:rPr>
        <w:t>ς των αιτήσεων</w:t>
      </w:r>
      <w:r>
        <w:rPr>
          <w:rFonts w:eastAsia="Times New Roman" w:cs="Times New Roman"/>
          <w:szCs w:val="24"/>
        </w:rPr>
        <w:t>.</w:t>
      </w:r>
    </w:p>
    <w:p w14:paraId="6A14ABF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w:t>
      </w:r>
      <w:r w:rsidRPr="007873EB">
        <w:rPr>
          <w:rFonts w:eastAsia="Times New Roman" w:cs="Times New Roman"/>
          <w:szCs w:val="24"/>
        </w:rPr>
        <w:t>πως έχει σήμερα το σχέδιο νόμου</w:t>
      </w:r>
      <w:r>
        <w:rPr>
          <w:rFonts w:eastAsia="Times New Roman" w:cs="Times New Roman"/>
          <w:szCs w:val="24"/>
        </w:rPr>
        <w:t>,</w:t>
      </w:r>
      <w:r w:rsidRPr="007873EB">
        <w:rPr>
          <w:rFonts w:eastAsia="Times New Roman" w:cs="Times New Roman"/>
          <w:szCs w:val="24"/>
        </w:rPr>
        <w:t xml:space="preserve"> αφήνει ερωτηματικά</w:t>
      </w:r>
      <w:r>
        <w:rPr>
          <w:rFonts w:eastAsia="Times New Roman" w:cs="Times New Roman"/>
          <w:szCs w:val="24"/>
        </w:rPr>
        <w:t>,</w:t>
      </w:r>
      <w:r w:rsidRPr="007873EB">
        <w:rPr>
          <w:rFonts w:eastAsia="Times New Roman" w:cs="Times New Roman"/>
          <w:szCs w:val="24"/>
        </w:rPr>
        <w:t xml:space="preserve"> σχετικά με το τι έπεται μετά τις πέντε μέρες</w:t>
      </w:r>
      <w:r>
        <w:rPr>
          <w:rFonts w:eastAsia="Times New Roman" w:cs="Times New Roman"/>
          <w:szCs w:val="24"/>
        </w:rPr>
        <w:t>,</w:t>
      </w:r>
      <w:r w:rsidRPr="007873EB">
        <w:rPr>
          <w:rFonts w:eastAsia="Times New Roman" w:cs="Times New Roman"/>
          <w:szCs w:val="24"/>
        </w:rPr>
        <w:t xml:space="preserve"> που είναι υποχρεωμένη </w:t>
      </w:r>
      <w:r>
        <w:rPr>
          <w:rFonts w:eastAsia="Times New Roman" w:cs="Times New Roman"/>
          <w:szCs w:val="24"/>
        </w:rPr>
        <w:t xml:space="preserve">να απαντήσει η </w:t>
      </w:r>
      <w:r>
        <w:rPr>
          <w:rFonts w:eastAsia="Times New Roman" w:cs="Times New Roman"/>
          <w:szCs w:val="24"/>
        </w:rPr>
        <w:t>υ</w:t>
      </w:r>
      <w:r w:rsidRPr="007873EB">
        <w:rPr>
          <w:rFonts w:eastAsia="Times New Roman" w:cs="Times New Roman"/>
          <w:szCs w:val="24"/>
        </w:rPr>
        <w:t>πηρεσία</w:t>
      </w:r>
      <w:r>
        <w:rPr>
          <w:rFonts w:eastAsia="Times New Roman" w:cs="Times New Roman"/>
          <w:szCs w:val="24"/>
        </w:rPr>
        <w:t>. Τ</w:t>
      </w:r>
      <w:r w:rsidRPr="007873EB">
        <w:rPr>
          <w:rFonts w:eastAsia="Times New Roman" w:cs="Times New Roman"/>
          <w:szCs w:val="24"/>
        </w:rPr>
        <w:t xml:space="preserve">ο άρθρο 9 της </w:t>
      </w:r>
      <w:r>
        <w:rPr>
          <w:rFonts w:eastAsia="Times New Roman" w:cs="Times New Roman"/>
          <w:szCs w:val="24"/>
        </w:rPr>
        <w:t>ο</w:t>
      </w:r>
      <w:r w:rsidRPr="007873EB">
        <w:rPr>
          <w:rFonts w:eastAsia="Times New Roman" w:cs="Times New Roman"/>
          <w:szCs w:val="24"/>
        </w:rPr>
        <w:t>δηγίας δεν θα άφηνε κανένα περιθώριο σε αυτό και μάλιστα</w:t>
      </w:r>
      <w:r>
        <w:rPr>
          <w:rFonts w:eastAsia="Times New Roman" w:cs="Times New Roman"/>
          <w:szCs w:val="24"/>
        </w:rPr>
        <w:t>,</w:t>
      </w:r>
      <w:r w:rsidRPr="007873EB">
        <w:rPr>
          <w:rFonts w:eastAsia="Times New Roman" w:cs="Times New Roman"/>
          <w:szCs w:val="24"/>
        </w:rPr>
        <w:t xml:space="preserve"> αποτελ</w:t>
      </w:r>
      <w:r>
        <w:rPr>
          <w:rFonts w:eastAsia="Times New Roman" w:cs="Times New Roman"/>
          <w:szCs w:val="24"/>
        </w:rPr>
        <w:t>ούσε</w:t>
      </w:r>
      <w:r w:rsidRPr="007873EB">
        <w:rPr>
          <w:rFonts w:eastAsia="Times New Roman" w:cs="Times New Roman"/>
          <w:szCs w:val="24"/>
        </w:rPr>
        <w:t xml:space="preserve"> </w:t>
      </w:r>
      <w:r>
        <w:rPr>
          <w:rFonts w:eastAsia="Times New Roman" w:cs="Times New Roman"/>
          <w:szCs w:val="24"/>
        </w:rPr>
        <w:t>δικλ</w:t>
      </w:r>
      <w:r w:rsidRPr="007873EB">
        <w:rPr>
          <w:rFonts w:eastAsia="Times New Roman" w:cs="Times New Roman"/>
          <w:szCs w:val="24"/>
        </w:rPr>
        <w:t xml:space="preserve">ίδα </w:t>
      </w:r>
      <w:r w:rsidRPr="007873EB">
        <w:rPr>
          <w:rFonts w:eastAsia="Times New Roman" w:cs="Times New Roman"/>
          <w:szCs w:val="24"/>
        </w:rPr>
        <w:t>ασφαλείας στο σίγουρο γεγονός της κατάχρησης του άρθρου 5</w:t>
      </w:r>
      <w:r>
        <w:rPr>
          <w:rFonts w:eastAsia="Times New Roman" w:cs="Times New Roman"/>
          <w:szCs w:val="24"/>
        </w:rPr>
        <w:t>,</w:t>
      </w:r>
      <w:r w:rsidRPr="007873EB">
        <w:rPr>
          <w:rFonts w:eastAsia="Times New Roman" w:cs="Times New Roman"/>
          <w:szCs w:val="24"/>
        </w:rPr>
        <w:t xml:space="preserve"> δηλαδή της </w:t>
      </w:r>
      <w:r>
        <w:rPr>
          <w:rFonts w:eastAsia="Times New Roman" w:cs="Times New Roman"/>
          <w:szCs w:val="24"/>
        </w:rPr>
        <w:t>δυσανάλογης επιβάρυνσης. Ο</w:t>
      </w:r>
      <w:r w:rsidRPr="007873EB">
        <w:rPr>
          <w:rFonts w:eastAsia="Times New Roman" w:cs="Times New Roman"/>
          <w:szCs w:val="24"/>
        </w:rPr>
        <w:t xml:space="preserve">ι </w:t>
      </w:r>
      <w:r>
        <w:rPr>
          <w:rFonts w:eastAsia="Times New Roman" w:cs="Times New Roman"/>
          <w:szCs w:val="24"/>
        </w:rPr>
        <w:t>υ</w:t>
      </w:r>
      <w:r w:rsidRPr="007873EB">
        <w:rPr>
          <w:rFonts w:eastAsia="Times New Roman" w:cs="Times New Roman"/>
          <w:szCs w:val="24"/>
        </w:rPr>
        <w:t>πηρεσίες</w:t>
      </w:r>
      <w:r>
        <w:rPr>
          <w:rFonts w:eastAsia="Times New Roman" w:cs="Times New Roman"/>
          <w:szCs w:val="24"/>
        </w:rPr>
        <w:t>,</w:t>
      </w:r>
      <w:r w:rsidRPr="007873EB">
        <w:rPr>
          <w:rFonts w:eastAsia="Times New Roman" w:cs="Times New Roman"/>
          <w:szCs w:val="24"/>
        </w:rPr>
        <w:t xml:space="preserve"> το πρώτο ένστικτο που έχουν</w:t>
      </w:r>
      <w:r>
        <w:rPr>
          <w:rFonts w:eastAsia="Times New Roman" w:cs="Times New Roman"/>
          <w:szCs w:val="24"/>
        </w:rPr>
        <w:t>,</w:t>
      </w:r>
      <w:r>
        <w:rPr>
          <w:rFonts w:eastAsia="Times New Roman" w:cs="Times New Roman"/>
          <w:szCs w:val="24"/>
        </w:rPr>
        <w:t xml:space="preserve"> είναι</w:t>
      </w:r>
      <w:r w:rsidRPr="007873EB">
        <w:rPr>
          <w:rFonts w:eastAsia="Times New Roman" w:cs="Times New Roman"/>
          <w:szCs w:val="24"/>
        </w:rPr>
        <w:t xml:space="preserve"> να πο</w:t>
      </w:r>
      <w:r>
        <w:rPr>
          <w:rFonts w:eastAsia="Times New Roman" w:cs="Times New Roman"/>
          <w:szCs w:val="24"/>
        </w:rPr>
        <w:t xml:space="preserve">υν </w:t>
      </w:r>
      <w:r w:rsidRPr="007873EB">
        <w:rPr>
          <w:rFonts w:eastAsia="Times New Roman" w:cs="Times New Roman"/>
          <w:szCs w:val="24"/>
        </w:rPr>
        <w:t xml:space="preserve">ότι το κόστος θα είναι πάρα πολύ μεγάλο </w:t>
      </w:r>
      <w:r>
        <w:rPr>
          <w:rFonts w:eastAsia="Times New Roman" w:cs="Times New Roman"/>
          <w:szCs w:val="24"/>
        </w:rPr>
        <w:t>κ</w:t>
      </w:r>
      <w:r w:rsidRPr="007873EB">
        <w:rPr>
          <w:rFonts w:eastAsia="Times New Roman" w:cs="Times New Roman"/>
          <w:szCs w:val="24"/>
        </w:rPr>
        <w:t xml:space="preserve">αι έτσι να βρουν τον τρόπο να μη συμμορφωθούν προς αυτή την </w:t>
      </w:r>
      <w:r>
        <w:rPr>
          <w:rFonts w:eastAsia="Times New Roman" w:cs="Times New Roman"/>
          <w:szCs w:val="24"/>
        </w:rPr>
        <w:t>ο</w:t>
      </w:r>
      <w:r w:rsidRPr="007873EB">
        <w:rPr>
          <w:rFonts w:eastAsia="Times New Roman" w:cs="Times New Roman"/>
          <w:szCs w:val="24"/>
        </w:rPr>
        <w:t>δη</w:t>
      </w:r>
      <w:r w:rsidRPr="007873EB">
        <w:rPr>
          <w:rFonts w:eastAsia="Times New Roman" w:cs="Times New Roman"/>
          <w:szCs w:val="24"/>
        </w:rPr>
        <w:t>γία</w:t>
      </w:r>
      <w:r>
        <w:rPr>
          <w:rFonts w:eastAsia="Times New Roman" w:cs="Times New Roman"/>
          <w:szCs w:val="24"/>
        </w:rPr>
        <w:t>. Α</w:t>
      </w:r>
      <w:r w:rsidRPr="007873EB">
        <w:rPr>
          <w:rFonts w:eastAsia="Times New Roman" w:cs="Times New Roman"/>
          <w:szCs w:val="24"/>
        </w:rPr>
        <w:t>υτό είναι σίγουρο και</w:t>
      </w:r>
      <w:r>
        <w:rPr>
          <w:rFonts w:eastAsia="Times New Roman" w:cs="Times New Roman"/>
          <w:szCs w:val="24"/>
        </w:rPr>
        <w:t>,</w:t>
      </w:r>
      <w:r w:rsidRPr="007873EB">
        <w:rPr>
          <w:rFonts w:eastAsia="Times New Roman" w:cs="Times New Roman"/>
          <w:szCs w:val="24"/>
        </w:rPr>
        <w:t xml:space="preserve"> </w:t>
      </w:r>
      <w:r>
        <w:rPr>
          <w:rFonts w:eastAsia="Times New Roman" w:cs="Times New Roman"/>
          <w:szCs w:val="24"/>
        </w:rPr>
        <w:t>σ</w:t>
      </w:r>
      <w:r w:rsidRPr="007873EB">
        <w:rPr>
          <w:rFonts w:eastAsia="Times New Roman" w:cs="Times New Roman"/>
          <w:szCs w:val="24"/>
        </w:rPr>
        <w:t>υνεπώς</w:t>
      </w:r>
      <w:r>
        <w:rPr>
          <w:rFonts w:eastAsia="Times New Roman" w:cs="Times New Roman"/>
          <w:szCs w:val="24"/>
        </w:rPr>
        <w:t>,</w:t>
      </w:r>
      <w:r w:rsidRPr="007873EB">
        <w:rPr>
          <w:rFonts w:eastAsia="Times New Roman" w:cs="Times New Roman"/>
          <w:szCs w:val="24"/>
        </w:rPr>
        <w:t xml:space="preserve"> χρειάζεται ένα σχέδιο από την πλευρά της πολιτικής ηγεσίας</w:t>
      </w:r>
      <w:r>
        <w:rPr>
          <w:rFonts w:eastAsia="Times New Roman" w:cs="Times New Roman"/>
          <w:szCs w:val="24"/>
        </w:rPr>
        <w:t>,</w:t>
      </w:r>
      <w:r w:rsidRPr="007873EB">
        <w:rPr>
          <w:rFonts w:eastAsia="Times New Roman" w:cs="Times New Roman"/>
          <w:szCs w:val="24"/>
        </w:rPr>
        <w:t xml:space="preserve"> για να μη συμβεί αυτό</w:t>
      </w:r>
      <w:r>
        <w:rPr>
          <w:rFonts w:eastAsia="Times New Roman" w:cs="Times New Roman"/>
          <w:szCs w:val="24"/>
        </w:rPr>
        <w:t>.</w:t>
      </w:r>
      <w:r w:rsidRPr="007873EB">
        <w:rPr>
          <w:rFonts w:eastAsia="Times New Roman" w:cs="Times New Roman"/>
          <w:szCs w:val="24"/>
        </w:rPr>
        <w:t xml:space="preserve"> </w:t>
      </w:r>
    </w:p>
    <w:p w14:paraId="6A14ABF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Αντίστοιχα</w:t>
      </w:r>
      <w:r>
        <w:rPr>
          <w:rFonts w:eastAsia="Times New Roman" w:cs="Times New Roman"/>
          <w:szCs w:val="24"/>
        </w:rPr>
        <w:t>,</w:t>
      </w:r>
      <w:r>
        <w:rPr>
          <w:rFonts w:eastAsia="Times New Roman" w:cs="Times New Roman"/>
          <w:szCs w:val="24"/>
        </w:rPr>
        <w:t xml:space="preserve"> στο πεδίο εφαρμογής μένουν εκτός και τα εσωτερικά δίκτυα των </w:t>
      </w:r>
      <w:r>
        <w:rPr>
          <w:rFonts w:eastAsia="Times New Roman" w:cs="Times New Roman"/>
          <w:szCs w:val="24"/>
        </w:rPr>
        <w:t>ο</w:t>
      </w:r>
      <w:r>
        <w:rPr>
          <w:rFonts w:eastAsia="Times New Roman" w:cs="Times New Roman"/>
          <w:szCs w:val="24"/>
        </w:rPr>
        <w:t>ργανισμών</w:t>
      </w:r>
      <w:r>
        <w:rPr>
          <w:rFonts w:eastAsia="Times New Roman" w:cs="Times New Roman"/>
          <w:szCs w:val="24"/>
        </w:rPr>
        <w:t>,</w:t>
      </w:r>
      <w:r>
        <w:rPr>
          <w:rFonts w:eastAsia="Times New Roman" w:cs="Times New Roman"/>
          <w:szCs w:val="24"/>
        </w:rPr>
        <w:t xml:space="preserve"> συντηρώντας τον εργασιακό ψηφιακό αποκλεισμό για </w:t>
      </w:r>
      <w:r>
        <w:rPr>
          <w:rFonts w:eastAsia="Times New Roman" w:cs="Times New Roman"/>
          <w:szCs w:val="24"/>
        </w:rPr>
        <w:t xml:space="preserve">τα άτομα με αναπηρία που εργάζονται </w:t>
      </w:r>
      <w:r>
        <w:rPr>
          <w:rFonts w:eastAsia="Times New Roman" w:cs="Times New Roman"/>
          <w:szCs w:val="24"/>
        </w:rPr>
        <w:lastRenderedPageBreak/>
        <w:t xml:space="preserve">στο ευρύτερο Δημόσιο. Συνεπώς, η εξωτερική ιστοσελίδα προς τους πολίτες θα είναι </w:t>
      </w:r>
      <w:proofErr w:type="spellStart"/>
      <w:r>
        <w:rPr>
          <w:rFonts w:eastAsia="Times New Roman" w:cs="Times New Roman"/>
          <w:szCs w:val="24"/>
        </w:rPr>
        <w:t>προσβάσιμη</w:t>
      </w:r>
      <w:proofErr w:type="spellEnd"/>
      <w:r>
        <w:rPr>
          <w:rFonts w:eastAsia="Times New Roman" w:cs="Times New Roman"/>
          <w:szCs w:val="24"/>
        </w:rPr>
        <w:t xml:space="preserve">, η εσωτερική ιστοσελίδα για θέματα προσωπικού ή οτιδήποτε άλλο, που προσφέρεται για τους υπαλλήλους της υπηρεσίας, δεν θα είναι </w:t>
      </w:r>
      <w:proofErr w:type="spellStart"/>
      <w:r>
        <w:rPr>
          <w:rFonts w:eastAsia="Times New Roman" w:cs="Times New Roman"/>
          <w:szCs w:val="24"/>
        </w:rPr>
        <w:t>προσβάσιμη</w:t>
      </w:r>
      <w:proofErr w:type="spellEnd"/>
      <w:r>
        <w:rPr>
          <w:rFonts w:eastAsia="Times New Roman" w:cs="Times New Roman"/>
          <w:szCs w:val="24"/>
        </w:rPr>
        <w:t xml:space="preserve"> ή έχει τη δυνατότητα να μην είναι </w:t>
      </w:r>
      <w:proofErr w:type="spellStart"/>
      <w:r>
        <w:rPr>
          <w:rFonts w:eastAsia="Times New Roman" w:cs="Times New Roman"/>
          <w:szCs w:val="24"/>
        </w:rPr>
        <w:t>προσβάσιμη</w:t>
      </w:r>
      <w:proofErr w:type="spellEnd"/>
      <w:r>
        <w:rPr>
          <w:rFonts w:eastAsia="Times New Roman" w:cs="Times New Roman"/>
          <w:szCs w:val="24"/>
        </w:rPr>
        <w:t>, γιατί δεν αναγκάζεται από αυτόν τον νόμο.</w:t>
      </w:r>
    </w:p>
    <w:p w14:paraId="6A14ABF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λοιπόν, για την </w:t>
      </w:r>
      <w:r>
        <w:rPr>
          <w:rFonts w:eastAsia="Times New Roman" w:cs="Times New Roman"/>
          <w:szCs w:val="24"/>
        </w:rPr>
        <w:t>ο</w:t>
      </w:r>
      <w:r>
        <w:rPr>
          <w:rFonts w:eastAsia="Times New Roman" w:cs="Times New Roman"/>
          <w:szCs w:val="24"/>
        </w:rPr>
        <w:t>δηγία 2102 θέλω να επαναλάβω και να τονίσω ότι είναι ορατός ο κίνδυνος αυτή να είναι ένα απλό ευχολόγιο. Αυτό δεν την κάνει λάθο</w:t>
      </w:r>
      <w:r>
        <w:rPr>
          <w:rFonts w:eastAsia="Times New Roman" w:cs="Times New Roman"/>
          <w:szCs w:val="24"/>
        </w:rPr>
        <w:t>ς βήμα</w:t>
      </w:r>
      <w:r>
        <w:rPr>
          <w:rFonts w:eastAsia="Times New Roman" w:cs="Times New Roman"/>
          <w:szCs w:val="24"/>
        </w:rPr>
        <w:t>. Ε</w:t>
      </w:r>
      <w:r>
        <w:rPr>
          <w:rFonts w:eastAsia="Times New Roman" w:cs="Times New Roman"/>
          <w:szCs w:val="24"/>
        </w:rPr>
        <w:t>ίναι ένα σωστό βήμα, προς τη σωστή κατεύθυνση, όμως είναι ένα βήμα ανύπαρκτο, εάν δεν υπάρχει και σχέδιο εφαρμογής της. Χρειάζονται πόροι, στόχοι, σχέδιο και προγράμματα εφαρμογής, επιβραβεύσεις και κυρώσεις, και αυτά περιμένουμε να τα δούμε.</w:t>
      </w:r>
    </w:p>
    <w:p w14:paraId="6A14ABF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Ευρύ</w:t>
      </w:r>
      <w:r>
        <w:rPr>
          <w:rFonts w:eastAsia="Times New Roman" w:cs="Times New Roman"/>
          <w:szCs w:val="24"/>
        </w:rPr>
        <w:t xml:space="preserve">τερα, θα πρέπει να αντιληφθούμε πως δεν αρκεί να συμμορφωνόμαστε μόνο στο γράμμα του νόμου, αλλά και στο πνεύμα του ίδιου του νόμου. Οι </w:t>
      </w:r>
      <w:proofErr w:type="spellStart"/>
      <w:r>
        <w:rPr>
          <w:rFonts w:eastAsia="Times New Roman" w:cs="Times New Roman"/>
          <w:szCs w:val="24"/>
        </w:rPr>
        <w:t>προσβάσιμες</w:t>
      </w:r>
      <w:proofErr w:type="spellEnd"/>
      <w:r>
        <w:rPr>
          <w:rFonts w:eastAsia="Times New Roman" w:cs="Times New Roman"/>
          <w:szCs w:val="24"/>
        </w:rPr>
        <w:t xml:space="preserve"> ιστοσελίδες να μην είναι μόνο εύχρηστες, αλλά να παρέχουν και υπηρεσίες ουσίας στους πολίτες και δυστυχώς</w:t>
      </w:r>
      <w:r>
        <w:rPr>
          <w:rFonts w:eastAsia="Times New Roman" w:cs="Times New Roman"/>
          <w:szCs w:val="24"/>
        </w:rPr>
        <w:t>,</w:t>
      </w:r>
      <w:r>
        <w:rPr>
          <w:rFonts w:eastAsia="Times New Roman" w:cs="Times New Roman"/>
          <w:szCs w:val="24"/>
        </w:rPr>
        <w:t xml:space="preserve"> σ</w:t>
      </w:r>
      <w:r>
        <w:rPr>
          <w:rFonts w:eastAsia="Times New Roman" w:cs="Times New Roman"/>
          <w:szCs w:val="24"/>
        </w:rPr>
        <w:t>ήμερα η πραγματικότητα δεν συμβάλλει στην ψηφιακή ισότητα.</w:t>
      </w:r>
    </w:p>
    <w:p w14:paraId="6A14AC0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 Νέα Δημοκρατία</w:t>
      </w:r>
      <w:r>
        <w:rPr>
          <w:rFonts w:eastAsia="Times New Roman" w:cs="Times New Roman"/>
          <w:szCs w:val="24"/>
        </w:rPr>
        <w:t>,</w:t>
      </w:r>
      <w:r>
        <w:rPr>
          <w:rFonts w:eastAsia="Times New Roman" w:cs="Times New Roman"/>
          <w:szCs w:val="24"/>
        </w:rPr>
        <w:t xml:space="preserve"> η ψηφιακή ισότητα είναι μέρος ενός εκτεταμένου και ολοκληρωμένου σχεδίου δράσεως στήριξης των ατόμων με αναπηρία, ενός σχεδίου που προβλέπει και εθνικό συντονιστή, αλλά και π</w:t>
      </w:r>
      <w:r>
        <w:rPr>
          <w:rFonts w:eastAsia="Times New Roman" w:cs="Times New Roman"/>
          <w:szCs w:val="24"/>
        </w:rPr>
        <w:t xml:space="preserve">όρους, προβλέπει τη δημιουργία ειδικού κοινωνικού ταμείου, τον εκσυγχρονισμό των ΚΕΠΑ και τη θέσπιση προγράμματος προσωπικής βοήθειας για τις περιπτώσεις ατόμων με υψηλό ποσοστό αναπηρίας. </w:t>
      </w:r>
    </w:p>
    <w:p w14:paraId="6A14AC0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τώρα στην </w:t>
      </w:r>
      <w:r>
        <w:rPr>
          <w:rFonts w:eastAsia="Times New Roman" w:cs="Times New Roman"/>
          <w:szCs w:val="24"/>
        </w:rPr>
        <w:t>ο</w:t>
      </w:r>
      <w:r>
        <w:rPr>
          <w:rFonts w:eastAsia="Times New Roman" w:cs="Times New Roman"/>
          <w:szCs w:val="24"/>
        </w:rPr>
        <w:t>δηγία 2455 για την εναρμόνιση των όρων του ηλεκτ</w:t>
      </w:r>
      <w:r>
        <w:rPr>
          <w:rFonts w:eastAsia="Times New Roman" w:cs="Times New Roman"/>
          <w:szCs w:val="24"/>
        </w:rPr>
        <w:t xml:space="preserve">ρονικού εμπορίου, που ενσωματώνουμε μόνο το πρώτο της άρθρο. Γιατί; Γιατί, όπως είπαμε και στην </w:t>
      </w:r>
      <w:r>
        <w:rPr>
          <w:rFonts w:eastAsia="Times New Roman" w:cs="Times New Roman"/>
          <w:szCs w:val="24"/>
        </w:rPr>
        <w:t>ε</w:t>
      </w:r>
      <w:r>
        <w:rPr>
          <w:rFonts w:eastAsia="Times New Roman" w:cs="Times New Roman"/>
          <w:szCs w:val="24"/>
        </w:rPr>
        <w:t xml:space="preserve">πιτροπή, οι υπηρεσίες του </w:t>
      </w:r>
      <w:r>
        <w:rPr>
          <w:rFonts w:eastAsia="Times New Roman" w:cs="Times New Roman"/>
          <w:szCs w:val="24"/>
        </w:rPr>
        <w:t>δ</w:t>
      </w:r>
      <w:r>
        <w:rPr>
          <w:rFonts w:eastAsia="Times New Roman" w:cs="Times New Roman"/>
          <w:szCs w:val="24"/>
        </w:rPr>
        <w:t>ημοσίου θέλουν πάντα να κάνουν τα λιγότερα. Εδώ είμαστε ήδη εκπρόθεσμοι, ερχόμαστε να ενσωματώσουμε το άρθρο 1</w:t>
      </w:r>
      <w:r>
        <w:rPr>
          <w:rFonts w:eastAsia="Times New Roman" w:cs="Times New Roman"/>
          <w:szCs w:val="24"/>
        </w:rPr>
        <w:t>,</w:t>
      </w:r>
      <w:r>
        <w:rPr>
          <w:rFonts w:eastAsia="Times New Roman" w:cs="Times New Roman"/>
          <w:szCs w:val="24"/>
        </w:rPr>
        <w:t xml:space="preserve"> γιατί καθυστερήσαμε </w:t>
      </w:r>
      <w:r>
        <w:rPr>
          <w:rFonts w:eastAsia="Times New Roman" w:cs="Times New Roman"/>
          <w:szCs w:val="24"/>
        </w:rPr>
        <w:t xml:space="preserve">να δούμε και τα δύο άρθρα της </w:t>
      </w:r>
      <w:r>
        <w:rPr>
          <w:rFonts w:eastAsia="Times New Roman" w:cs="Times New Roman"/>
          <w:szCs w:val="24"/>
        </w:rPr>
        <w:t>ο</w:t>
      </w:r>
      <w:r>
        <w:rPr>
          <w:rFonts w:eastAsia="Times New Roman" w:cs="Times New Roman"/>
          <w:szCs w:val="24"/>
        </w:rPr>
        <w:t>δηγίας αυτής. Η αποσπασματικότητα, φυσικά, είναι κακή νομοθέτηση και θα πρέπει να την αποφύγουμε. Ελπίζω να την αποφύγουμε στο μέλλον. Αυτό φυσικά</w:t>
      </w:r>
      <w:r>
        <w:rPr>
          <w:rFonts w:eastAsia="Times New Roman" w:cs="Times New Roman"/>
          <w:szCs w:val="24"/>
        </w:rPr>
        <w:t>,</w:t>
      </w:r>
      <w:r>
        <w:rPr>
          <w:rFonts w:eastAsia="Times New Roman" w:cs="Times New Roman"/>
          <w:szCs w:val="24"/>
        </w:rPr>
        <w:t xml:space="preserve"> είναι το έλασσον</w:t>
      </w:r>
      <w:r>
        <w:rPr>
          <w:rFonts w:eastAsia="Times New Roman" w:cs="Times New Roman"/>
          <w:szCs w:val="24"/>
        </w:rPr>
        <w:t>,</w:t>
      </w:r>
      <w:r>
        <w:rPr>
          <w:rFonts w:eastAsia="Times New Roman" w:cs="Times New Roman"/>
          <w:szCs w:val="24"/>
        </w:rPr>
        <w:t xml:space="preserve"> σε σχέση με την </w:t>
      </w:r>
      <w:r>
        <w:rPr>
          <w:rFonts w:eastAsia="Times New Roman" w:cs="Times New Roman"/>
          <w:szCs w:val="24"/>
        </w:rPr>
        <w:t>ο</w:t>
      </w:r>
      <w:r>
        <w:rPr>
          <w:rFonts w:eastAsia="Times New Roman" w:cs="Times New Roman"/>
          <w:szCs w:val="24"/>
        </w:rPr>
        <w:t xml:space="preserve">δηγία αυτή. </w:t>
      </w:r>
    </w:p>
    <w:p w14:paraId="6A14AC0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αλλάζει με την ενσωμάτωση αυτής της </w:t>
      </w:r>
      <w:r>
        <w:rPr>
          <w:rFonts w:eastAsia="Times New Roman" w:cs="Times New Roman"/>
          <w:szCs w:val="24"/>
        </w:rPr>
        <w:t>ο</w:t>
      </w:r>
      <w:r>
        <w:rPr>
          <w:rFonts w:eastAsia="Times New Roman" w:cs="Times New Roman"/>
          <w:szCs w:val="24"/>
        </w:rPr>
        <w:t>δηγίας; Οι ελληνικές μικρές και μικρομεσαίες επιχειρήσεις</w:t>
      </w:r>
      <w:r>
        <w:rPr>
          <w:rFonts w:eastAsia="Times New Roman" w:cs="Times New Roman"/>
          <w:szCs w:val="24"/>
        </w:rPr>
        <w:t>,</w:t>
      </w:r>
      <w:r>
        <w:rPr>
          <w:rFonts w:eastAsia="Times New Roman" w:cs="Times New Roman"/>
          <w:szCs w:val="24"/>
        </w:rPr>
        <w:t xml:space="preserve"> που πωλούν ηλεκτρονικά ή εξ αποστάσεως σε άλλο κράτος-μέλος δεν θα είναι υποχρεωμένες πλέον να αποδώσουν ΦΠΑ στο άλλο κράτος-μέλος, εάν το σύνολο των εξαγωγώ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που κάνουν οι επιχειρήσεις αυτές δεν υπερβαίνει τα 10.000 ευρώ. Φυσικά, δεν είναι αυτό υποχρεωτικό. Δίνεται η ευχέρεια στις επιχειρήσεις να επιλέξουν εάν θέλουν να φορολογηθούν στη χώρα τους, στη χώρα εγκατάστασης, οι ελληνικές επιχειρήσεις στην Ελλάδα </w:t>
      </w:r>
      <w:r>
        <w:rPr>
          <w:rFonts w:eastAsia="Times New Roman" w:cs="Times New Roman"/>
          <w:szCs w:val="24"/>
        </w:rPr>
        <w:t xml:space="preserve">ή εάν θα φορολογηθούν σε κάθε χώρα ξεχωριστά, ανάλογα με το πού κάνουν τις εξαγωγές. </w:t>
      </w:r>
    </w:p>
    <w:p w14:paraId="6A14AC0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Αυτό είναι θετικό σε πρώτη ανάλυση, διότι έτσι μειώνεται η γραφειοκρατία</w:t>
      </w:r>
      <w:r>
        <w:rPr>
          <w:rFonts w:eastAsia="Times New Roman" w:cs="Times New Roman"/>
          <w:szCs w:val="24"/>
        </w:rPr>
        <w:t>,</w:t>
      </w:r>
      <w:r>
        <w:rPr>
          <w:rFonts w:eastAsia="Times New Roman" w:cs="Times New Roman"/>
          <w:szCs w:val="24"/>
        </w:rPr>
        <w:t xml:space="preserve"> την οποία θα πρέπει να ακολουθήσουν οι επιχειρήσεις και συνεπώς</w:t>
      </w:r>
      <w:r>
        <w:rPr>
          <w:rFonts w:eastAsia="Times New Roman" w:cs="Times New Roman"/>
          <w:szCs w:val="24"/>
        </w:rPr>
        <w:t>,</w:t>
      </w:r>
      <w:r>
        <w:rPr>
          <w:rFonts w:eastAsia="Times New Roman" w:cs="Times New Roman"/>
          <w:szCs w:val="24"/>
        </w:rPr>
        <w:t xml:space="preserve"> θα πρέπει κάποιος να το υποδεχθ</w:t>
      </w:r>
      <w:r>
        <w:rPr>
          <w:rFonts w:eastAsia="Times New Roman" w:cs="Times New Roman"/>
          <w:szCs w:val="24"/>
        </w:rPr>
        <w:t>εί θετικά.</w:t>
      </w:r>
      <w:r w:rsidRPr="0049163C">
        <w:rPr>
          <w:rFonts w:eastAsia="Times New Roman" w:cs="Times New Roman"/>
          <w:szCs w:val="24"/>
        </w:rPr>
        <w:t xml:space="preserve"> </w:t>
      </w:r>
      <w:r>
        <w:rPr>
          <w:rFonts w:eastAsia="Times New Roman" w:cs="Times New Roman"/>
          <w:szCs w:val="24"/>
        </w:rPr>
        <w:t xml:space="preserve">Δεδομένου όμως ότι η χώρα μας εφαρμόζει από τους υψηλότερους συντελεστές φορολογίας στο ΦΠΑ, είναι προφανές ότι οι ελληνικές επιχειρήσεις δεν έχουν κανέναν κίνητρο να φορολογηθούν στη χώρα μας και συνεπώς, κατά το μεγαλύτερο ποσοστό </w:t>
      </w:r>
      <w:r>
        <w:rPr>
          <w:rFonts w:eastAsia="Times New Roman" w:cs="Times New Roman"/>
          <w:szCs w:val="24"/>
        </w:rPr>
        <w:t>τους,</w:t>
      </w:r>
      <w:r>
        <w:rPr>
          <w:rFonts w:eastAsia="Times New Roman" w:cs="Times New Roman"/>
          <w:szCs w:val="24"/>
        </w:rPr>
        <w:t xml:space="preserve"> θα επι</w:t>
      </w:r>
      <w:r>
        <w:rPr>
          <w:rFonts w:eastAsia="Times New Roman" w:cs="Times New Roman"/>
          <w:szCs w:val="24"/>
        </w:rPr>
        <w:t xml:space="preserve">λέξουν να φορολογηθούν στις υπόλοιπες χώρες </w:t>
      </w:r>
      <w:r>
        <w:rPr>
          <w:rFonts w:eastAsia="Times New Roman" w:cs="Times New Roman"/>
          <w:szCs w:val="24"/>
        </w:rPr>
        <w:lastRenderedPageBreak/>
        <w:t>της Ευρωπαϊκής Ένωσης. Άρα</w:t>
      </w:r>
      <w:r>
        <w:rPr>
          <w:rFonts w:eastAsia="Times New Roman" w:cs="Times New Roman"/>
          <w:szCs w:val="24"/>
        </w:rPr>
        <w:t>,</w:t>
      </w:r>
      <w:r>
        <w:rPr>
          <w:rFonts w:eastAsia="Times New Roman" w:cs="Times New Roman"/>
          <w:szCs w:val="24"/>
        </w:rPr>
        <w:t xml:space="preserve"> στην πραγματικότητα ενσωματώνουμε μία </w:t>
      </w:r>
      <w:r>
        <w:rPr>
          <w:rFonts w:eastAsia="Times New Roman" w:cs="Times New Roman"/>
          <w:szCs w:val="24"/>
        </w:rPr>
        <w:t>ο</w:t>
      </w:r>
      <w:r>
        <w:rPr>
          <w:rFonts w:eastAsia="Times New Roman" w:cs="Times New Roman"/>
          <w:szCs w:val="24"/>
        </w:rPr>
        <w:t>δηγία, ένα άρθρο, το οποίο θα μείνει κενό στην πράξη.</w:t>
      </w:r>
    </w:p>
    <w:p w14:paraId="6A14AC0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Αντίθετα, όμως, δεν υπάρχει κίνητρο για τις άλλες κοινοτικές επιχειρήσεις να κάνουν την επι</w:t>
      </w:r>
      <w:r>
        <w:rPr>
          <w:rFonts w:eastAsia="Times New Roman" w:cs="Times New Roman"/>
          <w:szCs w:val="24"/>
        </w:rPr>
        <w:t xml:space="preserve">λογή αυτή. Συνεπώς, η ενσωμάτωση αυτής της </w:t>
      </w:r>
      <w:r>
        <w:rPr>
          <w:rFonts w:eastAsia="Times New Roman" w:cs="Times New Roman"/>
          <w:szCs w:val="24"/>
        </w:rPr>
        <w:t>ο</w:t>
      </w:r>
      <w:r>
        <w:rPr>
          <w:rFonts w:eastAsia="Times New Roman" w:cs="Times New Roman"/>
          <w:szCs w:val="24"/>
        </w:rPr>
        <w:t xml:space="preserve">δηγίας στις υπόλοιπες χώρες θα οδηγήσει τις ξένες μικρομεσαίες επιχειρήσεις </w:t>
      </w:r>
      <w:r>
        <w:rPr>
          <w:rFonts w:eastAsia="Times New Roman" w:cs="Times New Roman"/>
          <w:szCs w:val="24"/>
        </w:rPr>
        <w:t xml:space="preserve">στο </w:t>
      </w:r>
      <w:r>
        <w:rPr>
          <w:rFonts w:eastAsia="Times New Roman" w:cs="Times New Roman"/>
          <w:szCs w:val="24"/>
        </w:rPr>
        <w:t xml:space="preserve">να μην αποδίδουν ΦΠΑ στη χώρα μας και να αποδίδουν ΦΠΑ στη χώρα τους, που θα είναι και με μικρότερο ποσοστό. Άρα, έχουμε ενδεχόμενη </w:t>
      </w:r>
      <w:r>
        <w:rPr>
          <w:rFonts w:eastAsia="Times New Roman" w:cs="Times New Roman"/>
          <w:szCs w:val="24"/>
        </w:rPr>
        <w:t>απώλεια εσόδων ΦΠΑ. Βέβαια, η ελληνική μικρή και μικρομεσαία επιχείρηση αντιμετωπίζει ένα συνολικά δυσμενέστερο περιβάλλον και κυρίως μιλάω για το όριο απαλλαγής ΦΠΑ. Το συζητήσαμε</w:t>
      </w:r>
      <w:r>
        <w:rPr>
          <w:rFonts w:eastAsia="Times New Roman" w:cs="Times New Roman"/>
          <w:szCs w:val="24"/>
        </w:rPr>
        <w:t>,</w:t>
      </w:r>
      <w:r>
        <w:rPr>
          <w:rFonts w:eastAsia="Times New Roman" w:cs="Times New Roman"/>
          <w:szCs w:val="24"/>
        </w:rPr>
        <w:t xml:space="preserve"> βέβαια -δεν είναι εδώ η αρμόδια γι’ αυτό το κομμάτι του νομοσχεδίου Υπουργ</w:t>
      </w:r>
      <w:r>
        <w:rPr>
          <w:rFonts w:eastAsia="Times New Roman" w:cs="Times New Roman"/>
          <w:szCs w:val="24"/>
        </w:rPr>
        <w:t xml:space="preserve">ός κ. </w:t>
      </w:r>
      <w:proofErr w:type="spellStart"/>
      <w:r>
        <w:rPr>
          <w:rFonts w:eastAsia="Times New Roman" w:cs="Times New Roman"/>
          <w:szCs w:val="24"/>
        </w:rPr>
        <w:t>Παπανάτσιου</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και το όριο των 10.000 ευρώ είναι πάρα πολύ μικρό. </w:t>
      </w:r>
    </w:p>
    <w:p w14:paraId="6A14AC0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 Ελλάδα έχει το δεύτερο χαμηλότερο όριο μετά την Ισπανία και την Ολλανδία, που δεν έχουν καθόλου όριο. Δηλαδή είμαστε η χειρότερη χώρα από αυτές</w:t>
      </w:r>
      <w:r>
        <w:rPr>
          <w:rFonts w:eastAsia="Times New Roman" w:cs="Times New Roman"/>
          <w:szCs w:val="24"/>
        </w:rPr>
        <w:t>,</w:t>
      </w:r>
      <w:r>
        <w:rPr>
          <w:rFonts w:eastAsia="Times New Roman" w:cs="Times New Roman"/>
          <w:szCs w:val="24"/>
        </w:rPr>
        <w:t xml:space="preserve"> οι οποίες έχουν θεσμοθε</w:t>
      </w:r>
      <w:r>
        <w:rPr>
          <w:rFonts w:eastAsia="Times New Roman" w:cs="Times New Roman"/>
          <w:szCs w:val="24"/>
        </w:rPr>
        <w:lastRenderedPageBreak/>
        <w:t>τ</w:t>
      </w:r>
      <w:r>
        <w:rPr>
          <w:rFonts w:eastAsia="Times New Roman" w:cs="Times New Roman"/>
          <w:szCs w:val="24"/>
        </w:rPr>
        <w:t>ήσει όριο. Ταυτόχρονα, οι γειτονικές ή ανταγωνιστικές χώρες έχουν πολύ μεγαλύτερο όριο απαλλαγής. Δηλαδή το όριο απαλλαγής, για να το καταλάβει και ο ελληνικός λαός, είναι ένα όριο κάτω από το οποίο έχει δικαίωμα μία μικρή επιχείρηση να μην χρεώνει ΦΠΑ. Χρ</w:t>
      </w:r>
      <w:r>
        <w:rPr>
          <w:rFonts w:eastAsia="Times New Roman" w:cs="Times New Roman"/>
          <w:szCs w:val="24"/>
        </w:rPr>
        <w:t>εώνει μόνο την αξία του προϊόντος ή της υπηρεσίας και δεν έχει καμ</w:t>
      </w:r>
      <w:r>
        <w:rPr>
          <w:rFonts w:eastAsia="Times New Roman" w:cs="Times New Roman"/>
          <w:szCs w:val="24"/>
        </w:rPr>
        <w:t>μ</w:t>
      </w:r>
      <w:r>
        <w:rPr>
          <w:rFonts w:eastAsia="Times New Roman" w:cs="Times New Roman"/>
          <w:szCs w:val="24"/>
        </w:rPr>
        <w:t>ία υποχρέωση να βάλει ΦΠΑ</w:t>
      </w:r>
      <w:r>
        <w:rPr>
          <w:rFonts w:eastAsia="Times New Roman" w:cs="Times New Roman"/>
          <w:szCs w:val="24"/>
        </w:rPr>
        <w:t>. Β</w:t>
      </w:r>
      <w:r>
        <w:rPr>
          <w:rFonts w:eastAsia="Times New Roman" w:cs="Times New Roman"/>
          <w:szCs w:val="24"/>
        </w:rPr>
        <w:t xml:space="preserve">άζει 0%. </w:t>
      </w:r>
    </w:p>
    <w:p w14:paraId="6A14AC0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Ποιο είναι αυτό το όριο στη Βουλγαρία; Είναι 25.000 ευρώ. Αυτό που προτείνει και η Νέα Δημοκρατία. Στη Ρουμανία 47.000 ευρώ. Στην Κύπρο 15.600. Στη Σλο</w:t>
      </w:r>
      <w:r>
        <w:rPr>
          <w:rFonts w:eastAsia="Times New Roman" w:cs="Times New Roman"/>
          <w:szCs w:val="24"/>
        </w:rPr>
        <w:t xml:space="preserve">βενία 50.000. Στην Αυστρία 30.000, στην Κροατία 40.000. Σας </w:t>
      </w:r>
      <w:r>
        <w:rPr>
          <w:rFonts w:eastAsia="Times New Roman" w:cs="Times New Roman"/>
          <w:szCs w:val="24"/>
        </w:rPr>
        <w:t xml:space="preserve">αναφέρω χώρες </w:t>
      </w:r>
      <w:r>
        <w:rPr>
          <w:rFonts w:eastAsia="Times New Roman" w:cs="Times New Roman"/>
          <w:szCs w:val="24"/>
        </w:rPr>
        <w:t xml:space="preserve"> ενδεικτικ</w:t>
      </w:r>
      <w:r>
        <w:rPr>
          <w:rFonts w:eastAsia="Times New Roman" w:cs="Times New Roman"/>
          <w:szCs w:val="24"/>
        </w:rPr>
        <w:t>ά</w:t>
      </w:r>
      <w:r>
        <w:rPr>
          <w:rFonts w:eastAsia="Times New Roman" w:cs="Times New Roman"/>
          <w:szCs w:val="24"/>
        </w:rPr>
        <w:t xml:space="preserve">, με τις οποίες στην πραγματικότητα η χώρα μας φορολογικά ανταγωνίζεται. </w:t>
      </w:r>
    </w:p>
    <w:p w14:paraId="6A14AC0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λοιπόν, των μικρών επιχειρήσεων στην πράξη -γιατί σας είπα ότι με αυτή την </w:t>
      </w:r>
      <w:r>
        <w:rPr>
          <w:rFonts w:eastAsia="Times New Roman" w:cs="Times New Roman"/>
          <w:szCs w:val="24"/>
        </w:rPr>
        <w:t>ο</w:t>
      </w:r>
      <w:r>
        <w:rPr>
          <w:rFonts w:eastAsia="Times New Roman" w:cs="Times New Roman"/>
          <w:szCs w:val="24"/>
        </w:rPr>
        <w:t>δηγία δεν</w:t>
      </w:r>
      <w:r>
        <w:rPr>
          <w:rFonts w:eastAsia="Times New Roman" w:cs="Times New Roman"/>
          <w:szCs w:val="24"/>
        </w:rPr>
        <w:t xml:space="preserve"> θα την αξιοποιήσουν οι μικρές επιχειρήσεις της χώρας μας- θα γίνει μόνο εάν αποφασίσουμε να αυξήσουμε το όριο της απαλλαγής, διότι έτσι θα βελτιώσουμε την ανταγωνιστικότητά τους και θα μειώσουμε φυσικά</w:t>
      </w:r>
      <w:r>
        <w:rPr>
          <w:rFonts w:eastAsia="Times New Roman" w:cs="Times New Roman"/>
          <w:szCs w:val="24"/>
        </w:rPr>
        <w:t xml:space="preserve">, </w:t>
      </w:r>
      <w:r>
        <w:rPr>
          <w:rFonts w:eastAsia="Times New Roman" w:cs="Times New Roman"/>
          <w:szCs w:val="24"/>
        </w:rPr>
        <w:t xml:space="preserve">το διοικητικό βάρος. </w:t>
      </w:r>
    </w:p>
    <w:p w14:paraId="6A14AC0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πρόταση, λοιπόν, της Νέας Δη</w:t>
      </w:r>
      <w:r>
        <w:rPr>
          <w:rFonts w:eastAsia="Times New Roman" w:cs="Times New Roman"/>
          <w:szCs w:val="24"/>
        </w:rPr>
        <w:t>μοκρατίας με τις 25.000</w:t>
      </w:r>
      <w:r>
        <w:rPr>
          <w:rFonts w:eastAsia="Times New Roman" w:cs="Times New Roman"/>
          <w:szCs w:val="24"/>
        </w:rPr>
        <w:t>. Ε</w:t>
      </w:r>
      <w:r>
        <w:rPr>
          <w:rFonts w:eastAsia="Times New Roman" w:cs="Times New Roman"/>
          <w:szCs w:val="24"/>
        </w:rPr>
        <w:t>ίναι περίπου στον ευρωπαϊκό μέσο όρο και θα έπρεπε -είναι λάθος που δεν προχωράμε, εφόσον υπάρχει και η πίεση, υπάρχει και μέσα γραμμένο στις συμφωνίες με την Ευρωπαϊκή Ένωση- να το κάνουμε.</w:t>
      </w:r>
    </w:p>
    <w:p w14:paraId="6A14AC0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Επιμένω στο ζήτημα της ενίσχυσης των μι</w:t>
      </w:r>
      <w:r>
        <w:rPr>
          <w:rFonts w:eastAsia="Times New Roman" w:cs="Times New Roman"/>
          <w:szCs w:val="24"/>
        </w:rPr>
        <w:t xml:space="preserve">κρών και των μικρομεσαίων επιχειρήσεων. Η κυρία Υπουργός μάς κατηγόρησε στην </w:t>
      </w:r>
      <w:r>
        <w:rPr>
          <w:rFonts w:eastAsia="Times New Roman" w:cs="Times New Roman"/>
          <w:szCs w:val="24"/>
        </w:rPr>
        <w:t>ε</w:t>
      </w:r>
      <w:r>
        <w:rPr>
          <w:rFonts w:eastAsia="Times New Roman" w:cs="Times New Roman"/>
          <w:szCs w:val="24"/>
        </w:rPr>
        <w:t xml:space="preserve">πιτροπή ότι η Νέα Δημοκρατία προξένησε τον «θάνατο του εμποράκου». Βέβαια, χρησιμοποίησε τα στοιχεία πολύ επιλεκτικά. Θα ήθελα να επαναφέρω τη συζήτηση εκεί. </w:t>
      </w:r>
    </w:p>
    <w:p w14:paraId="6A14AC0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Μας είπε η κυρία Υπ</w:t>
      </w:r>
      <w:r>
        <w:rPr>
          <w:rFonts w:eastAsia="Times New Roman" w:cs="Times New Roman"/>
          <w:szCs w:val="24"/>
        </w:rPr>
        <w:t>ουργός ότι την περίοδο 2008-2014 -για ποιο λόγο αποδίδει όλη αυτή την περίοδο στη Νέα Δημοκρατία, ενώ δεν κυβερνούσε όλα αυτά τα χρόνια, είναι ένα θέμα που θα πρέπει η ίδια να απαντήσει- έκλεισαν διακόσιες πενήντα χιλιάδες μικρές και μικρομεσαίες επιχειρήσ</w:t>
      </w:r>
      <w:r>
        <w:rPr>
          <w:rFonts w:eastAsia="Times New Roman" w:cs="Times New Roman"/>
          <w:szCs w:val="24"/>
        </w:rPr>
        <w:t xml:space="preserve">εις. Πρώτον, οι μισές από αυτές έκλεισαν το 2011. Οι </w:t>
      </w:r>
      <w:proofErr w:type="spellStart"/>
      <w:r>
        <w:rPr>
          <w:rFonts w:eastAsia="Times New Roman" w:cs="Times New Roman"/>
          <w:szCs w:val="24"/>
        </w:rPr>
        <w:t>εκατόν</w:t>
      </w:r>
      <w:proofErr w:type="spellEnd"/>
      <w:r>
        <w:rPr>
          <w:rFonts w:eastAsia="Times New Roman" w:cs="Times New Roman"/>
          <w:szCs w:val="24"/>
        </w:rPr>
        <w:t xml:space="preserve"> έντεκα χιλιάδες με </w:t>
      </w:r>
      <w:proofErr w:type="spellStart"/>
      <w:r>
        <w:rPr>
          <w:rFonts w:eastAsia="Times New Roman" w:cs="Times New Roman"/>
          <w:szCs w:val="24"/>
        </w:rPr>
        <w:t>εκατόν</w:t>
      </w:r>
      <w:proofErr w:type="spellEnd"/>
      <w:r>
        <w:rPr>
          <w:rFonts w:eastAsia="Times New Roman" w:cs="Times New Roman"/>
          <w:szCs w:val="24"/>
        </w:rPr>
        <w:t xml:space="preserve"> δώδεκα χιλιάδες έκλεισαν τότε, που δεν κυβερνούσε η Νέα Δημοκρατία. Δεύτερον, την ίδια περίοδο</w:t>
      </w:r>
      <w:r>
        <w:rPr>
          <w:rFonts w:eastAsia="Times New Roman" w:cs="Times New Roman"/>
          <w:szCs w:val="24"/>
        </w:rPr>
        <w:t>,</w:t>
      </w:r>
      <w:r>
        <w:rPr>
          <w:rFonts w:eastAsia="Times New Roman" w:cs="Times New Roman"/>
          <w:szCs w:val="24"/>
        </w:rPr>
        <w:t xml:space="preserve"> άνοιξαν τριακόσιες δύο χιλιάδες επιχειρήσεις. Ακόμα, λοιπόν, και με αυτή τ</w:t>
      </w:r>
      <w:r>
        <w:rPr>
          <w:rFonts w:eastAsia="Times New Roman" w:cs="Times New Roman"/>
          <w:szCs w:val="24"/>
        </w:rPr>
        <w:t xml:space="preserve">ην πάρα πολύ </w:t>
      </w:r>
      <w:r>
        <w:rPr>
          <w:rFonts w:eastAsia="Times New Roman" w:cs="Times New Roman"/>
          <w:szCs w:val="24"/>
        </w:rPr>
        <w:lastRenderedPageBreak/>
        <w:t xml:space="preserve">δύσκολη χρονιά του 2011, που δεν ήταν η Νέα Δημοκρατία στην κυβέρνηση, υπάρχει ένα θετικό ισοζύγιο πενήντα δύο χιλιάδων επιχειρήσεων, στην καρδιά της κρίσης, με 25%, 27% ύφεση εκείνη την περίοδο. </w:t>
      </w:r>
    </w:p>
    <w:p w14:paraId="6A14AC0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Και τι έγινε την περίοδο του ΣΥΡΙΖΑ; Το 2005-2</w:t>
      </w:r>
      <w:r>
        <w:rPr>
          <w:rFonts w:eastAsia="Times New Roman" w:cs="Times New Roman"/>
          <w:szCs w:val="24"/>
        </w:rPr>
        <w:t xml:space="preserve">018 έχουμε </w:t>
      </w:r>
      <w:proofErr w:type="spellStart"/>
      <w:r>
        <w:rPr>
          <w:rFonts w:eastAsia="Times New Roman" w:cs="Times New Roman"/>
          <w:szCs w:val="24"/>
        </w:rPr>
        <w:t>εκατόν</w:t>
      </w:r>
      <w:proofErr w:type="spellEnd"/>
      <w:r>
        <w:rPr>
          <w:rFonts w:eastAsia="Times New Roman" w:cs="Times New Roman"/>
          <w:szCs w:val="24"/>
        </w:rPr>
        <w:t xml:space="preserve"> είκοσι οκτώ χιλιάδες νέες επιχειρήσεις και </w:t>
      </w:r>
      <w:proofErr w:type="spellStart"/>
      <w:r>
        <w:rPr>
          <w:rFonts w:eastAsia="Times New Roman" w:cs="Times New Roman"/>
          <w:szCs w:val="24"/>
        </w:rPr>
        <w:t>εκατόν</w:t>
      </w:r>
      <w:proofErr w:type="spellEnd"/>
      <w:r>
        <w:rPr>
          <w:rFonts w:eastAsia="Times New Roman" w:cs="Times New Roman"/>
          <w:szCs w:val="24"/>
        </w:rPr>
        <w:t xml:space="preserve"> έντεκα χιλιάδες κλεισίματα επιχειρήσεων. Άρα, ένα πολύ μικρότερο θετικό ισοζύγιο, της τάξης των δεκαεπτά χιλιάδων επιχειρήσεων. Μάλιστα, το 2016 ήταν αρνητικό: πεντέμισι χιλιάδες μικρομεσα</w:t>
      </w:r>
      <w:r>
        <w:rPr>
          <w:rFonts w:eastAsia="Times New Roman" w:cs="Times New Roman"/>
          <w:szCs w:val="24"/>
        </w:rPr>
        <w:t>ίες επιχειρήσεις έκλεισαν</w:t>
      </w:r>
      <w:r>
        <w:rPr>
          <w:rFonts w:eastAsia="Times New Roman" w:cs="Times New Roman"/>
          <w:szCs w:val="24"/>
        </w:rPr>
        <w:t>,</w:t>
      </w:r>
      <w:r>
        <w:rPr>
          <w:rFonts w:eastAsia="Times New Roman" w:cs="Times New Roman"/>
          <w:szCs w:val="24"/>
        </w:rPr>
        <w:t xml:space="preserve"> πιο πολλές από όσες άνοιξαν. </w:t>
      </w:r>
    </w:p>
    <w:p w14:paraId="6A14AC0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Τι άλλο κάνατε για τις μικρομεσαίες επιχειρήσεις και τις βοηθήσατε; Πήγατε τον φόρο νομικών προσώπων από το 26% στο 29%, τα μερίσματα από το 10% στο 15%, την προκαταβολή φόρου 55% έως 80% στο 100%! Κ</w:t>
      </w:r>
      <w:r>
        <w:rPr>
          <w:rFonts w:eastAsia="Times New Roman" w:cs="Times New Roman"/>
          <w:szCs w:val="24"/>
        </w:rPr>
        <w:t>αι να μην αναφερθούμε συνολικά στους είκοσι εννέα φόρους</w:t>
      </w:r>
      <w:r>
        <w:rPr>
          <w:rFonts w:eastAsia="Times New Roman" w:cs="Times New Roman"/>
          <w:szCs w:val="24"/>
        </w:rPr>
        <w:t>,</w:t>
      </w:r>
      <w:r>
        <w:rPr>
          <w:rFonts w:eastAsia="Times New Roman" w:cs="Times New Roman"/>
          <w:szCs w:val="24"/>
        </w:rPr>
        <w:t xml:space="preserve"> που έφερε η Κυβέρνηση ΣΥΡΙΖΑ. Όταν μάλιστα</w:t>
      </w:r>
      <w:r>
        <w:rPr>
          <w:rFonts w:eastAsia="Times New Roman" w:cs="Times New Roman"/>
          <w:szCs w:val="24"/>
        </w:rPr>
        <w:t>,</w:t>
      </w:r>
      <w:r>
        <w:rPr>
          <w:rFonts w:eastAsia="Times New Roman" w:cs="Times New Roman"/>
          <w:szCs w:val="24"/>
        </w:rPr>
        <w:t xml:space="preserve"> τα ληξιπρόθεσμα χρέη των ιδιωτών αυξάνουν με ρυθμό 1 δισ. τον μήνα κι έχουν εκτοξευθεί πάνω από 100 δισ., για ποια ελάφρυνση των μικρομεσαίων μιλάει η κυρ</w:t>
      </w:r>
      <w:r>
        <w:rPr>
          <w:rFonts w:eastAsia="Times New Roman" w:cs="Times New Roman"/>
          <w:szCs w:val="24"/>
        </w:rPr>
        <w:t>ία Υπουργός;</w:t>
      </w:r>
    </w:p>
    <w:p w14:paraId="6A14AC0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μην χαιρόμαστε, λοιπόν, για την αναιμική ανάπτυξη του 2017 και του 2018. Ίσα-ίσα, πρέπει να είναι </w:t>
      </w:r>
      <w:proofErr w:type="spellStart"/>
      <w:r>
        <w:rPr>
          <w:rFonts w:eastAsia="Times New Roman" w:cs="Times New Roman"/>
          <w:szCs w:val="24"/>
        </w:rPr>
        <w:t>υπόλογη</w:t>
      </w:r>
      <w:proofErr w:type="spellEnd"/>
      <w:r>
        <w:rPr>
          <w:rFonts w:eastAsia="Times New Roman" w:cs="Times New Roman"/>
          <w:szCs w:val="24"/>
        </w:rPr>
        <w:t xml:space="preserve"> η Υπουργός και συνολικά το Υπουργικό Συμβούλιο για το γεγονός ότι έφεραν ξανά τη χώρα, μετά την ανάπτυξη του 2014, σε μια ύφεση. Και μ</w:t>
      </w:r>
      <w:r>
        <w:rPr>
          <w:rFonts w:eastAsia="Times New Roman" w:cs="Times New Roman"/>
          <w:szCs w:val="24"/>
        </w:rPr>
        <w:t xml:space="preserve">ας παίρνει τόσα χρόνια για να έρθουμε ξανά στο ίδιο σημείο. Η ανάπτυξη, λοιπόν, του ΣΥΡΙΖΑ χάθηκε μέσα στους φόρους και τα </w:t>
      </w:r>
      <w:proofErr w:type="spellStart"/>
      <w:r>
        <w:rPr>
          <w:rFonts w:eastAsia="Times New Roman" w:cs="Times New Roman"/>
          <w:szCs w:val="24"/>
        </w:rPr>
        <w:t>υπερπλεονάσματα</w:t>
      </w:r>
      <w:proofErr w:type="spellEnd"/>
      <w:r>
        <w:rPr>
          <w:rFonts w:eastAsia="Times New Roman" w:cs="Times New Roman"/>
          <w:szCs w:val="24"/>
        </w:rPr>
        <w:t>.</w:t>
      </w:r>
    </w:p>
    <w:p w14:paraId="6A14AC0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A14AC0F"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14AC1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6A14AC1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και ξεναγή</w:t>
      </w:r>
      <w:r>
        <w:rPr>
          <w:rFonts w:eastAsia="Times New Roman" w:cs="Times New Roman"/>
          <w:szCs w:val="24"/>
        </w:rPr>
        <w:t>θηκαν στην έκθεση της αίθουσας «ΕΛΕΥΘΕΡΙΟΣ ΒΕΝΙΖΕΛΟΣ», πενήντα μαθητές και μαθήτριες και τρεις συνοδοί εκπαιδευτικοί από το 1</w:t>
      </w:r>
      <w:r w:rsidRPr="00647175">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Τοσίτσειο</w:t>
      </w:r>
      <w:proofErr w:type="spellEnd"/>
      <w:r>
        <w:rPr>
          <w:rFonts w:eastAsia="Times New Roman" w:cs="Times New Roman"/>
          <w:szCs w:val="24"/>
        </w:rPr>
        <w:t xml:space="preserve"> Δημοτικό Σχολείο Εκάλης. </w:t>
      </w:r>
    </w:p>
    <w:p w14:paraId="6A14AC1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Βουλή τούς καλωσορίζει. </w:t>
      </w:r>
    </w:p>
    <w:p w14:paraId="6A14AC13"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A14AC1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w:t>
      </w:r>
      <w:r>
        <w:rPr>
          <w:rFonts w:eastAsia="Times New Roman" w:cs="Times New Roman"/>
          <w:szCs w:val="24"/>
        </w:rPr>
        <w:t>τον εισηγητή της Δημοκρατικής Συμπαράταξης κ.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 Καρρά.</w:t>
      </w:r>
    </w:p>
    <w:p w14:paraId="6A14AC1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6A14AC16" w14:textId="77777777" w:rsidR="00EE1832" w:rsidRDefault="009476A9">
      <w:pPr>
        <w:spacing w:line="600" w:lineRule="auto"/>
        <w:contextualSpacing/>
        <w:jc w:val="both"/>
        <w:rPr>
          <w:rFonts w:eastAsia="Times New Roman"/>
          <w:szCs w:val="24"/>
        </w:rPr>
      </w:pPr>
      <w:r>
        <w:rPr>
          <w:rFonts w:eastAsia="Times New Roman" w:cs="Times New Roman"/>
          <w:szCs w:val="24"/>
        </w:rPr>
        <w:t xml:space="preserve">Κύριε Πρόεδρε, έλεγαν οι αρχαίοι ημών πρόγονοι: «Ουκ εν τω </w:t>
      </w:r>
      <w:proofErr w:type="spellStart"/>
      <w:r>
        <w:rPr>
          <w:rFonts w:eastAsia="Times New Roman" w:cs="Times New Roman"/>
          <w:szCs w:val="24"/>
        </w:rPr>
        <w:t>πολλώ</w:t>
      </w:r>
      <w:proofErr w:type="spellEnd"/>
      <w:r>
        <w:rPr>
          <w:rFonts w:eastAsia="Times New Roman" w:cs="Times New Roman"/>
          <w:szCs w:val="24"/>
        </w:rPr>
        <w:t xml:space="preserve"> το ευ, αλλά εν τω ευ το </w:t>
      </w:r>
      <w:proofErr w:type="spellStart"/>
      <w:r>
        <w:rPr>
          <w:rFonts w:eastAsia="Times New Roman" w:cs="Times New Roman"/>
          <w:szCs w:val="24"/>
        </w:rPr>
        <w:t>πολ</w:t>
      </w:r>
      <w:r>
        <w:rPr>
          <w:rFonts w:eastAsia="Times New Roman" w:cs="Times New Roman"/>
          <w:szCs w:val="24"/>
        </w:rPr>
        <w:t>λόν</w:t>
      </w:r>
      <w:proofErr w:type="spellEnd"/>
      <w:r>
        <w:rPr>
          <w:rFonts w:eastAsia="Times New Roman" w:cs="Times New Roman"/>
          <w:szCs w:val="24"/>
        </w:rPr>
        <w:t>».</w:t>
      </w:r>
      <w:r w:rsidDel="00D938E0">
        <w:rPr>
          <w:rFonts w:eastAsia="Times New Roman" w:cs="Times New Roman"/>
          <w:szCs w:val="24"/>
        </w:rPr>
        <w:t xml:space="preserve"> </w:t>
      </w:r>
      <w:r>
        <w:rPr>
          <w:rFonts w:eastAsia="Times New Roman"/>
          <w:szCs w:val="24"/>
        </w:rPr>
        <w:t>Ξεκιν</w:t>
      </w:r>
      <w:r w:rsidRPr="003C5E4C">
        <w:rPr>
          <w:rFonts w:eastAsia="Times New Roman"/>
          <w:szCs w:val="24"/>
        </w:rPr>
        <w:t>ώ</w:t>
      </w:r>
      <w:r>
        <w:rPr>
          <w:rFonts w:eastAsia="Times New Roman"/>
          <w:szCs w:val="24"/>
        </w:rPr>
        <w:t>,</w:t>
      </w:r>
      <w:r w:rsidRPr="003C5E4C">
        <w:rPr>
          <w:rFonts w:eastAsia="Times New Roman"/>
          <w:szCs w:val="24"/>
        </w:rPr>
        <w:t xml:space="preserve"> λοιπόν</w:t>
      </w:r>
      <w:r>
        <w:rPr>
          <w:rFonts w:eastAsia="Times New Roman"/>
          <w:szCs w:val="24"/>
        </w:rPr>
        <w:t>,</w:t>
      </w:r>
      <w:r w:rsidRPr="003C5E4C">
        <w:rPr>
          <w:rFonts w:eastAsia="Times New Roman"/>
          <w:szCs w:val="24"/>
        </w:rPr>
        <w:t xml:space="preserve"> και λέω λίγα πρ</w:t>
      </w:r>
      <w:r w:rsidRPr="003C5E4C">
        <w:rPr>
          <w:rFonts w:eastAsia="Times New Roman"/>
          <w:szCs w:val="24"/>
        </w:rPr>
        <w:t>άγματα για το συγκεκριμένο νομοσχέδιο</w:t>
      </w:r>
      <w:r>
        <w:rPr>
          <w:rFonts w:eastAsia="Times New Roman"/>
          <w:szCs w:val="24"/>
        </w:rPr>
        <w:t>,</w:t>
      </w:r>
      <w:r w:rsidRPr="003C5E4C">
        <w:rPr>
          <w:rFonts w:eastAsia="Times New Roman"/>
          <w:szCs w:val="24"/>
        </w:rPr>
        <w:t xml:space="preserve"> το οποίο έρχεται σε συμμόρφωση </w:t>
      </w:r>
      <w:r>
        <w:rPr>
          <w:rFonts w:eastAsia="Times New Roman"/>
          <w:szCs w:val="24"/>
        </w:rPr>
        <w:t>ο</w:t>
      </w:r>
      <w:r w:rsidRPr="003C5E4C">
        <w:rPr>
          <w:rFonts w:eastAsia="Times New Roman"/>
          <w:szCs w:val="24"/>
        </w:rPr>
        <w:t>δηγίας της Ευρωπαϊκής Ένωσης</w:t>
      </w:r>
      <w:r>
        <w:rPr>
          <w:rFonts w:eastAsia="Times New Roman"/>
          <w:szCs w:val="24"/>
        </w:rPr>
        <w:t>,</w:t>
      </w:r>
      <w:r w:rsidRPr="003C5E4C">
        <w:rPr>
          <w:rFonts w:eastAsia="Times New Roman"/>
          <w:szCs w:val="24"/>
        </w:rPr>
        <w:t xml:space="preserve"> της οποίας </w:t>
      </w:r>
      <w:r>
        <w:rPr>
          <w:rFonts w:eastAsia="Times New Roman"/>
          <w:szCs w:val="24"/>
        </w:rPr>
        <w:t>η πολιτική</w:t>
      </w:r>
      <w:r w:rsidRPr="003C5E4C">
        <w:rPr>
          <w:rFonts w:eastAsia="Times New Roman"/>
          <w:szCs w:val="24"/>
        </w:rPr>
        <w:t xml:space="preserve"> είναι η ενίσχυση της κοινωνίας της πληροφορίας</w:t>
      </w:r>
      <w:r>
        <w:rPr>
          <w:rFonts w:eastAsia="Times New Roman"/>
          <w:szCs w:val="24"/>
        </w:rPr>
        <w:t>,</w:t>
      </w:r>
      <w:r w:rsidRPr="003C5E4C">
        <w:rPr>
          <w:rFonts w:eastAsia="Times New Roman"/>
          <w:szCs w:val="24"/>
        </w:rPr>
        <w:t xml:space="preserve"> η ενημέρωση των πολιτών</w:t>
      </w:r>
      <w:r>
        <w:rPr>
          <w:rFonts w:eastAsia="Times New Roman"/>
          <w:szCs w:val="24"/>
        </w:rPr>
        <w:t>,</w:t>
      </w:r>
      <w:r w:rsidRPr="003C5E4C">
        <w:rPr>
          <w:rFonts w:eastAsia="Times New Roman"/>
          <w:szCs w:val="24"/>
        </w:rPr>
        <w:t xml:space="preserve"> ούτως ώστε να συμμετέχουν στις σύγχρονες εξελίξεις</w:t>
      </w:r>
      <w:r>
        <w:rPr>
          <w:rFonts w:eastAsia="Times New Roman"/>
          <w:szCs w:val="24"/>
        </w:rPr>
        <w:t>.</w:t>
      </w:r>
    </w:p>
    <w:p w14:paraId="6A14AC17"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sidRPr="003C5E4C">
        <w:rPr>
          <w:rFonts w:eastAsia="Times New Roman"/>
          <w:szCs w:val="24"/>
        </w:rPr>
        <w:t>δηγία</w:t>
      </w:r>
      <w:r>
        <w:rPr>
          <w:rFonts w:eastAsia="Times New Roman"/>
          <w:szCs w:val="24"/>
        </w:rPr>
        <w:t>,</w:t>
      </w:r>
      <w:r w:rsidRPr="003C5E4C">
        <w:rPr>
          <w:rFonts w:eastAsia="Times New Roman"/>
          <w:szCs w:val="24"/>
        </w:rPr>
        <w:t xml:space="preserve"> για την οποία συζητούμε σήμερα</w:t>
      </w:r>
      <w:r>
        <w:rPr>
          <w:rFonts w:eastAsia="Times New Roman"/>
          <w:szCs w:val="24"/>
        </w:rPr>
        <w:t>,</w:t>
      </w:r>
      <w:r w:rsidRPr="003C5E4C">
        <w:rPr>
          <w:rFonts w:eastAsia="Times New Roman"/>
          <w:szCs w:val="24"/>
        </w:rPr>
        <w:t xml:space="preserve"> κύριε </w:t>
      </w:r>
      <w:r>
        <w:rPr>
          <w:rFonts w:eastAsia="Times New Roman"/>
          <w:szCs w:val="24"/>
        </w:rPr>
        <w:t>Π</w:t>
      </w:r>
      <w:r w:rsidRPr="003C5E4C">
        <w:rPr>
          <w:rFonts w:eastAsia="Times New Roman"/>
          <w:szCs w:val="24"/>
        </w:rPr>
        <w:t>ρόεδρε</w:t>
      </w:r>
      <w:r>
        <w:rPr>
          <w:rFonts w:eastAsia="Times New Roman"/>
          <w:szCs w:val="24"/>
        </w:rPr>
        <w:t>,</w:t>
      </w:r>
      <w:r w:rsidRPr="003C5E4C">
        <w:rPr>
          <w:rFonts w:eastAsia="Times New Roman"/>
          <w:szCs w:val="24"/>
        </w:rPr>
        <w:t xml:space="preserve"> στη Βουλή ένα σκοπό έχει</w:t>
      </w:r>
      <w:r>
        <w:rPr>
          <w:rFonts w:eastAsia="Times New Roman"/>
          <w:szCs w:val="24"/>
        </w:rPr>
        <w:t>,</w:t>
      </w:r>
      <w:r w:rsidRPr="003C5E4C">
        <w:rPr>
          <w:rFonts w:eastAsia="Times New Roman"/>
          <w:szCs w:val="24"/>
        </w:rPr>
        <w:t xml:space="preserve"> </w:t>
      </w:r>
      <w:r>
        <w:rPr>
          <w:rFonts w:eastAsia="Times New Roman"/>
          <w:szCs w:val="24"/>
        </w:rPr>
        <w:t xml:space="preserve">έναν </w:t>
      </w:r>
      <w:r w:rsidRPr="003C5E4C">
        <w:rPr>
          <w:rFonts w:eastAsia="Times New Roman"/>
          <w:szCs w:val="24"/>
        </w:rPr>
        <w:t>βασικό σκοπό</w:t>
      </w:r>
      <w:r>
        <w:rPr>
          <w:rFonts w:eastAsia="Times New Roman"/>
          <w:szCs w:val="24"/>
        </w:rPr>
        <w:t>: Ν</w:t>
      </w:r>
      <w:r w:rsidRPr="003C5E4C">
        <w:rPr>
          <w:rFonts w:eastAsia="Times New Roman"/>
          <w:szCs w:val="24"/>
        </w:rPr>
        <w:t>α μπορέσει να δώσει ισχυρή προσβασιμότητα στους πολίτες</w:t>
      </w:r>
      <w:r>
        <w:rPr>
          <w:rFonts w:eastAsia="Times New Roman"/>
          <w:szCs w:val="24"/>
        </w:rPr>
        <w:t>,</w:t>
      </w:r>
      <w:r w:rsidRPr="003C5E4C">
        <w:rPr>
          <w:rFonts w:eastAsia="Times New Roman"/>
          <w:szCs w:val="24"/>
        </w:rPr>
        <w:t xml:space="preserve"> </w:t>
      </w:r>
      <w:r>
        <w:rPr>
          <w:rFonts w:eastAsia="Times New Roman"/>
          <w:szCs w:val="24"/>
        </w:rPr>
        <w:t>σ</w:t>
      </w:r>
      <w:r w:rsidRPr="003C5E4C">
        <w:rPr>
          <w:rFonts w:eastAsia="Times New Roman"/>
          <w:szCs w:val="24"/>
        </w:rPr>
        <w:t>τους χρήστες γενικότερα</w:t>
      </w:r>
      <w:r>
        <w:rPr>
          <w:rFonts w:eastAsia="Times New Roman"/>
          <w:szCs w:val="24"/>
        </w:rPr>
        <w:t>,</w:t>
      </w:r>
      <w:r w:rsidRPr="003C5E4C">
        <w:rPr>
          <w:rFonts w:eastAsia="Times New Roman"/>
          <w:szCs w:val="24"/>
        </w:rPr>
        <w:t xml:space="preserve"> της πληροφορικής</w:t>
      </w:r>
      <w:r>
        <w:rPr>
          <w:rFonts w:eastAsia="Times New Roman"/>
          <w:szCs w:val="24"/>
        </w:rPr>
        <w:t>,</w:t>
      </w:r>
      <w:r w:rsidRPr="003C5E4C">
        <w:rPr>
          <w:rFonts w:eastAsia="Times New Roman"/>
          <w:szCs w:val="24"/>
        </w:rPr>
        <w:t xml:space="preserve"> με επικέντρωση στα ζητήματα των ατόμων</w:t>
      </w:r>
      <w:r>
        <w:rPr>
          <w:rFonts w:eastAsia="Times New Roman"/>
          <w:szCs w:val="24"/>
        </w:rPr>
        <w:t>,</w:t>
      </w:r>
      <w:r w:rsidRPr="003C5E4C">
        <w:rPr>
          <w:rFonts w:eastAsia="Times New Roman"/>
          <w:szCs w:val="24"/>
        </w:rPr>
        <w:t xml:space="preserve"> που έχουν ειδικές αν</w:t>
      </w:r>
      <w:r w:rsidRPr="003C5E4C">
        <w:rPr>
          <w:rFonts w:eastAsia="Times New Roman"/>
          <w:szCs w:val="24"/>
        </w:rPr>
        <w:t>άγκες και των ηλικιωμένων</w:t>
      </w:r>
      <w:r>
        <w:rPr>
          <w:rFonts w:eastAsia="Times New Roman"/>
          <w:szCs w:val="24"/>
        </w:rPr>
        <w:t>,</w:t>
      </w:r>
      <w:r w:rsidRPr="003C5E4C">
        <w:rPr>
          <w:rFonts w:eastAsia="Times New Roman"/>
          <w:szCs w:val="24"/>
        </w:rPr>
        <w:t xml:space="preserve"> τ</w:t>
      </w:r>
      <w:r>
        <w:rPr>
          <w:rFonts w:eastAsia="Times New Roman"/>
          <w:szCs w:val="24"/>
        </w:rPr>
        <w:t>ους</w:t>
      </w:r>
      <w:r w:rsidRPr="003C5E4C">
        <w:rPr>
          <w:rFonts w:eastAsia="Times New Roman"/>
          <w:szCs w:val="24"/>
        </w:rPr>
        <w:t xml:space="preserve"> οποί</w:t>
      </w:r>
      <w:r>
        <w:rPr>
          <w:rFonts w:eastAsia="Times New Roman"/>
          <w:szCs w:val="24"/>
        </w:rPr>
        <w:t>ους</w:t>
      </w:r>
      <w:r w:rsidRPr="003C5E4C">
        <w:rPr>
          <w:rFonts w:eastAsia="Times New Roman"/>
          <w:szCs w:val="24"/>
        </w:rPr>
        <w:t xml:space="preserve"> θα περιλάβου</w:t>
      </w:r>
      <w:r>
        <w:rPr>
          <w:rFonts w:eastAsia="Times New Roman"/>
          <w:szCs w:val="24"/>
        </w:rPr>
        <w:t>με,</w:t>
      </w:r>
      <w:r w:rsidRPr="003C5E4C">
        <w:rPr>
          <w:rFonts w:eastAsia="Times New Roman"/>
          <w:szCs w:val="24"/>
        </w:rPr>
        <w:t xml:space="preserve"> για το</w:t>
      </w:r>
      <w:r>
        <w:rPr>
          <w:rFonts w:eastAsia="Times New Roman"/>
          <w:szCs w:val="24"/>
        </w:rPr>
        <w:t>ν</w:t>
      </w:r>
      <w:r w:rsidRPr="003C5E4C">
        <w:rPr>
          <w:rFonts w:eastAsia="Times New Roman"/>
          <w:szCs w:val="24"/>
        </w:rPr>
        <w:t xml:space="preserve"> λόγο ότι υπάρχει </w:t>
      </w:r>
      <w:r>
        <w:rPr>
          <w:rFonts w:eastAsia="Times New Roman"/>
          <w:szCs w:val="24"/>
        </w:rPr>
        <w:t>μια</w:t>
      </w:r>
      <w:r w:rsidRPr="003C5E4C">
        <w:rPr>
          <w:rFonts w:eastAsia="Times New Roman"/>
          <w:szCs w:val="24"/>
        </w:rPr>
        <w:t xml:space="preserve"> </w:t>
      </w:r>
      <w:r w:rsidRPr="003C5E4C">
        <w:rPr>
          <w:rFonts w:eastAsia="Times New Roman"/>
          <w:szCs w:val="24"/>
        </w:rPr>
        <w:lastRenderedPageBreak/>
        <w:t>έλλειψη γνώσεων</w:t>
      </w:r>
      <w:r>
        <w:rPr>
          <w:rFonts w:eastAsia="Times New Roman"/>
          <w:szCs w:val="24"/>
        </w:rPr>
        <w:t>,</w:t>
      </w:r>
      <w:r w:rsidRPr="003C5E4C">
        <w:rPr>
          <w:rFonts w:eastAsia="Times New Roman"/>
          <w:szCs w:val="24"/>
        </w:rPr>
        <w:t xml:space="preserve"> ανάλογα με την ηλικία</w:t>
      </w:r>
      <w:r>
        <w:rPr>
          <w:rFonts w:eastAsia="Times New Roman"/>
          <w:szCs w:val="24"/>
        </w:rPr>
        <w:t>, α</w:t>
      </w:r>
      <w:r w:rsidRPr="003C5E4C">
        <w:rPr>
          <w:rFonts w:eastAsia="Times New Roman"/>
          <w:szCs w:val="24"/>
        </w:rPr>
        <w:t xml:space="preserve">ν και στην </w:t>
      </w:r>
      <w:r>
        <w:rPr>
          <w:rFonts w:eastAsia="Times New Roman"/>
          <w:szCs w:val="24"/>
        </w:rPr>
        <w:t>ε</w:t>
      </w:r>
      <w:r w:rsidRPr="003C5E4C">
        <w:rPr>
          <w:rFonts w:eastAsia="Times New Roman"/>
          <w:szCs w:val="24"/>
        </w:rPr>
        <w:t xml:space="preserve">λληνική πραγματικότητα η διείσδυση των νέων </w:t>
      </w:r>
      <w:r>
        <w:rPr>
          <w:rFonts w:eastAsia="Times New Roman"/>
          <w:szCs w:val="24"/>
        </w:rPr>
        <w:t xml:space="preserve">στην </w:t>
      </w:r>
      <w:r w:rsidRPr="003C5E4C">
        <w:rPr>
          <w:rFonts w:eastAsia="Times New Roman"/>
          <w:szCs w:val="24"/>
        </w:rPr>
        <w:t xml:space="preserve">κοινωνία </w:t>
      </w:r>
      <w:r>
        <w:rPr>
          <w:rFonts w:eastAsia="Times New Roman"/>
          <w:szCs w:val="24"/>
        </w:rPr>
        <w:t>της πληροφορικής</w:t>
      </w:r>
      <w:r w:rsidRPr="003C5E4C">
        <w:rPr>
          <w:rFonts w:eastAsia="Times New Roman"/>
          <w:szCs w:val="24"/>
        </w:rPr>
        <w:t xml:space="preserve"> είναι ισχυρ</w:t>
      </w:r>
      <w:r>
        <w:rPr>
          <w:rFonts w:eastAsia="Times New Roman"/>
          <w:szCs w:val="24"/>
        </w:rPr>
        <w:t>ή.</w:t>
      </w:r>
    </w:p>
    <w:p w14:paraId="6A14AC18"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Θα κάνω ένα σχόλιο. Οι </w:t>
      </w:r>
      <w:r>
        <w:rPr>
          <w:rFonts w:eastAsia="Times New Roman"/>
          <w:szCs w:val="24"/>
        </w:rPr>
        <w:t>ο</w:t>
      </w:r>
      <w:r>
        <w:rPr>
          <w:rFonts w:eastAsia="Times New Roman"/>
          <w:szCs w:val="24"/>
        </w:rPr>
        <w:t>δηγίε</w:t>
      </w:r>
      <w:r>
        <w:rPr>
          <w:rFonts w:eastAsia="Times New Roman"/>
          <w:szCs w:val="24"/>
        </w:rPr>
        <w:t>ς -</w:t>
      </w:r>
      <w:r w:rsidRPr="003C5E4C">
        <w:rPr>
          <w:rFonts w:eastAsia="Times New Roman"/>
          <w:szCs w:val="24"/>
        </w:rPr>
        <w:t xml:space="preserve">αυτό </w:t>
      </w:r>
      <w:r>
        <w:rPr>
          <w:rFonts w:eastAsia="Times New Roman"/>
          <w:szCs w:val="24"/>
        </w:rPr>
        <w:t>τ</w:t>
      </w:r>
      <w:r w:rsidRPr="003C5E4C">
        <w:rPr>
          <w:rFonts w:eastAsia="Times New Roman"/>
          <w:szCs w:val="24"/>
        </w:rPr>
        <w:t xml:space="preserve">ο συζητήσαμε και με την κυρία Υπουργό στην </w:t>
      </w:r>
      <w:r>
        <w:rPr>
          <w:rFonts w:eastAsia="Times New Roman"/>
          <w:szCs w:val="24"/>
        </w:rPr>
        <w:t>ε</w:t>
      </w:r>
      <w:r w:rsidRPr="003C5E4C">
        <w:rPr>
          <w:rFonts w:eastAsia="Times New Roman"/>
          <w:szCs w:val="24"/>
        </w:rPr>
        <w:t>πιτροπή</w:t>
      </w:r>
      <w:r>
        <w:rPr>
          <w:rFonts w:eastAsia="Times New Roman"/>
          <w:szCs w:val="24"/>
        </w:rPr>
        <w:t>-</w:t>
      </w:r>
      <w:r w:rsidRPr="003C5E4C">
        <w:rPr>
          <w:rFonts w:eastAsia="Times New Roman"/>
          <w:szCs w:val="24"/>
        </w:rPr>
        <w:t xml:space="preserve"> κατά κακή</w:t>
      </w:r>
      <w:r>
        <w:rPr>
          <w:rFonts w:eastAsia="Times New Roman"/>
          <w:szCs w:val="24"/>
        </w:rPr>
        <w:t xml:space="preserve"> -</w:t>
      </w:r>
      <w:r w:rsidRPr="003C5E4C">
        <w:rPr>
          <w:rFonts w:eastAsia="Times New Roman"/>
          <w:szCs w:val="24"/>
        </w:rPr>
        <w:t>κατά την άποψή μου</w:t>
      </w:r>
      <w:r>
        <w:rPr>
          <w:rFonts w:eastAsia="Times New Roman"/>
          <w:szCs w:val="24"/>
        </w:rPr>
        <w:t>-</w:t>
      </w:r>
      <w:r w:rsidRPr="003C5E4C">
        <w:rPr>
          <w:rFonts w:eastAsia="Times New Roman"/>
          <w:szCs w:val="24"/>
        </w:rPr>
        <w:t xml:space="preserve"> </w:t>
      </w:r>
      <w:r w:rsidRPr="003C5E4C">
        <w:rPr>
          <w:rFonts w:eastAsia="Times New Roman"/>
          <w:szCs w:val="24"/>
        </w:rPr>
        <w:t>τακτική</w:t>
      </w:r>
      <w:r>
        <w:rPr>
          <w:rFonts w:eastAsia="Times New Roman"/>
          <w:szCs w:val="24"/>
        </w:rPr>
        <w:t>,</w:t>
      </w:r>
      <w:r w:rsidRPr="003C5E4C">
        <w:rPr>
          <w:rFonts w:eastAsia="Times New Roman"/>
          <w:szCs w:val="24"/>
        </w:rPr>
        <w:t xml:space="preserve"> αντιγράφονται σύμφωνα με τη μετάφραση </w:t>
      </w:r>
      <w:r>
        <w:rPr>
          <w:rFonts w:eastAsia="Times New Roman"/>
          <w:szCs w:val="24"/>
        </w:rPr>
        <w:t xml:space="preserve">στην ελληνική γλώσσα, </w:t>
      </w:r>
      <w:r w:rsidRPr="003C5E4C">
        <w:rPr>
          <w:rFonts w:eastAsia="Times New Roman"/>
          <w:szCs w:val="24"/>
        </w:rPr>
        <w:t>που παραδίδ</w:t>
      </w:r>
      <w:r>
        <w:rPr>
          <w:rFonts w:eastAsia="Times New Roman"/>
          <w:szCs w:val="24"/>
        </w:rPr>
        <w:t>ουν</w:t>
      </w:r>
      <w:r>
        <w:rPr>
          <w:rFonts w:eastAsia="Times New Roman"/>
          <w:szCs w:val="24"/>
        </w:rPr>
        <w:t xml:space="preserve"> </w:t>
      </w:r>
      <w:r>
        <w:rPr>
          <w:rFonts w:eastAsia="Times New Roman"/>
          <w:szCs w:val="24"/>
        </w:rPr>
        <w:t xml:space="preserve">οι </w:t>
      </w:r>
      <w:r w:rsidRPr="003C5E4C">
        <w:rPr>
          <w:rFonts w:eastAsia="Times New Roman"/>
          <w:szCs w:val="24"/>
        </w:rPr>
        <w:t xml:space="preserve">υπηρεσίες της </w:t>
      </w:r>
      <w:r>
        <w:rPr>
          <w:rFonts w:eastAsia="Times New Roman"/>
          <w:szCs w:val="24"/>
        </w:rPr>
        <w:t>Ε</w:t>
      </w:r>
      <w:r w:rsidRPr="003C5E4C">
        <w:rPr>
          <w:rFonts w:eastAsia="Times New Roman"/>
          <w:szCs w:val="24"/>
        </w:rPr>
        <w:t xml:space="preserve">υρωπαϊκής </w:t>
      </w:r>
      <w:r>
        <w:rPr>
          <w:rFonts w:eastAsia="Times New Roman"/>
          <w:szCs w:val="24"/>
        </w:rPr>
        <w:t>Ε</w:t>
      </w:r>
      <w:r w:rsidRPr="003C5E4C">
        <w:rPr>
          <w:rFonts w:eastAsia="Times New Roman"/>
          <w:szCs w:val="24"/>
        </w:rPr>
        <w:t>νώσεως</w:t>
      </w:r>
      <w:r>
        <w:rPr>
          <w:rFonts w:eastAsia="Times New Roman"/>
          <w:szCs w:val="24"/>
        </w:rPr>
        <w:t xml:space="preserve">. </w:t>
      </w:r>
      <w:r w:rsidRPr="003C5E4C">
        <w:rPr>
          <w:rFonts w:eastAsia="Times New Roman"/>
          <w:szCs w:val="24"/>
        </w:rPr>
        <w:t>Δυστυχώς</w:t>
      </w:r>
      <w:r>
        <w:rPr>
          <w:rFonts w:eastAsia="Times New Roman"/>
          <w:szCs w:val="24"/>
        </w:rPr>
        <w:t>,</w:t>
      </w:r>
      <w:r w:rsidRPr="003C5E4C">
        <w:rPr>
          <w:rFonts w:eastAsia="Times New Roman"/>
          <w:szCs w:val="24"/>
        </w:rPr>
        <w:t xml:space="preserve"> </w:t>
      </w:r>
      <w:r>
        <w:rPr>
          <w:rFonts w:eastAsia="Times New Roman"/>
          <w:szCs w:val="24"/>
        </w:rPr>
        <w:t xml:space="preserve">όμως, </w:t>
      </w:r>
      <w:r w:rsidRPr="003C5E4C">
        <w:rPr>
          <w:rFonts w:eastAsia="Times New Roman"/>
          <w:szCs w:val="24"/>
        </w:rPr>
        <w:t>το συγκεκριμένο νομοσχέδιο</w:t>
      </w:r>
      <w:r w:rsidRPr="003C5E4C">
        <w:rPr>
          <w:rFonts w:eastAsia="Times New Roman"/>
          <w:szCs w:val="24"/>
        </w:rPr>
        <w:t xml:space="preserve"> έχει ένα μειονέκτημα </w:t>
      </w:r>
      <w:r>
        <w:rPr>
          <w:rFonts w:eastAsia="Times New Roman"/>
          <w:szCs w:val="24"/>
        </w:rPr>
        <w:t>-να το</w:t>
      </w:r>
      <w:r w:rsidRPr="003C5E4C">
        <w:rPr>
          <w:rFonts w:eastAsia="Times New Roman"/>
          <w:szCs w:val="24"/>
        </w:rPr>
        <w:t xml:space="preserve"> πούμε</w:t>
      </w:r>
      <w:r>
        <w:rPr>
          <w:rFonts w:eastAsia="Times New Roman"/>
          <w:szCs w:val="24"/>
        </w:rPr>
        <w:t>-</w:t>
      </w:r>
      <w:r w:rsidRPr="003C5E4C">
        <w:rPr>
          <w:rFonts w:eastAsia="Times New Roman"/>
          <w:szCs w:val="24"/>
        </w:rPr>
        <w:t xml:space="preserve"> </w:t>
      </w:r>
      <w:r>
        <w:rPr>
          <w:rFonts w:eastAsia="Times New Roman"/>
          <w:szCs w:val="24"/>
        </w:rPr>
        <w:t>ό</w:t>
      </w:r>
      <w:r w:rsidRPr="003C5E4C">
        <w:rPr>
          <w:rFonts w:eastAsia="Times New Roman"/>
          <w:szCs w:val="24"/>
        </w:rPr>
        <w:t xml:space="preserve">χι </w:t>
      </w:r>
      <w:r>
        <w:rPr>
          <w:rFonts w:eastAsia="Times New Roman"/>
          <w:szCs w:val="24"/>
        </w:rPr>
        <w:t>ουσιαστικό, αλλά νοηματικό. Ακόμα δεν έχου</w:t>
      </w:r>
      <w:r w:rsidRPr="003C5E4C">
        <w:rPr>
          <w:rFonts w:eastAsia="Times New Roman"/>
          <w:szCs w:val="24"/>
        </w:rPr>
        <w:t>ν προσαρμοστεί οι μεταφραστικές υπηρεσίες</w:t>
      </w:r>
      <w:r>
        <w:rPr>
          <w:rFonts w:eastAsia="Times New Roman"/>
          <w:szCs w:val="24"/>
        </w:rPr>
        <w:t xml:space="preserve"> της Ε</w:t>
      </w:r>
      <w:r w:rsidRPr="003C5E4C">
        <w:rPr>
          <w:rFonts w:eastAsia="Times New Roman"/>
          <w:szCs w:val="24"/>
        </w:rPr>
        <w:t xml:space="preserve">υρωπαϊκής </w:t>
      </w:r>
      <w:r>
        <w:rPr>
          <w:rFonts w:eastAsia="Times New Roman"/>
          <w:szCs w:val="24"/>
        </w:rPr>
        <w:t>Έ</w:t>
      </w:r>
      <w:r w:rsidRPr="003C5E4C">
        <w:rPr>
          <w:rFonts w:eastAsia="Times New Roman"/>
          <w:szCs w:val="24"/>
        </w:rPr>
        <w:t>νωσης στην ορολογία</w:t>
      </w:r>
      <w:r>
        <w:rPr>
          <w:rFonts w:eastAsia="Times New Roman"/>
          <w:szCs w:val="24"/>
        </w:rPr>
        <w:t>,</w:t>
      </w:r>
      <w:r w:rsidRPr="003C5E4C">
        <w:rPr>
          <w:rFonts w:eastAsia="Times New Roman"/>
          <w:szCs w:val="24"/>
        </w:rPr>
        <w:t xml:space="preserve"> που ενδεχόμενα στην </w:t>
      </w:r>
      <w:r>
        <w:rPr>
          <w:rFonts w:eastAsia="Times New Roman"/>
          <w:szCs w:val="24"/>
        </w:rPr>
        <w:t>ε</w:t>
      </w:r>
      <w:r w:rsidRPr="003C5E4C">
        <w:rPr>
          <w:rFonts w:eastAsia="Times New Roman"/>
          <w:szCs w:val="24"/>
        </w:rPr>
        <w:t>λληνική γλώσσα θα ήταν κατάλληλη</w:t>
      </w:r>
      <w:r>
        <w:rPr>
          <w:rFonts w:eastAsia="Times New Roman"/>
          <w:szCs w:val="24"/>
        </w:rPr>
        <w:t>,</w:t>
      </w:r>
      <w:r w:rsidRPr="003C5E4C">
        <w:rPr>
          <w:rFonts w:eastAsia="Times New Roman"/>
          <w:szCs w:val="24"/>
        </w:rPr>
        <w:t xml:space="preserve"> </w:t>
      </w:r>
      <w:r>
        <w:rPr>
          <w:rFonts w:eastAsia="Times New Roman"/>
          <w:szCs w:val="24"/>
        </w:rPr>
        <w:t xml:space="preserve">για να γίνεται κατανοητό </w:t>
      </w:r>
      <w:r w:rsidRPr="003C5E4C">
        <w:rPr>
          <w:rFonts w:eastAsia="Times New Roman"/>
          <w:szCs w:val="24"/>
        </w:rPr>
        <w:t>το νομοσχέδιο</w:t>
      </w:r>
      <w:r>
        <w:rPr>
          <w:rFonts w:eastAsia="Times New Roman"/>
          <w:szCs w:val="24"/>
        </w:rPr>
        <w:t xml:space="preserve">. </w:t>
      </w:r>
      <w:r>
        <w:rPr>
          <w:rFonts w:eastAsia="Times New Roman"/>
          <w:szCs w:val="24"/>
        </w:rPr>
        <w:t>Έ</w:t>
      </w:r>
      <w:r w:rsidRPr="003C5E4C">
        <w:rPr>
          <w:rFonts w:eastAsia="Times New Roman"/>
          <w:szCs w:val="24"/>
        </w:rPr>
        <w:t xml:space="preserve">χω δώσει το παράδειγμα ότι και από τον τίτλο ακόμα </w:t>
      </w:r>
      <w:r>
        <w:rPr>
          <w:rFonts w:eastAsia="Times New Roman"/>
          <w:szCs w:val="24"/>
        </w:rPr>
        <w:t>«…</w:t>
      </w:r>
      <w:r w:rsidRPr="003C5E4C">
        <w:rPr>
          <w:rFonts w:eastAsia="Times New Roman"/>
          <w:szCs w:val="24"/>
        </w:rPr>
        <w:t xml:space="preserve">για την προσβασιμότητα των </w:t>
      </w:r>
      <w:proofErr w:type="spellStart"/>
      <w:r w:rsidRPr="003C5E4C">
        <w:rPr>
          <w:rFonts w:eastAsia="Times New Roman"/>
          <w:szCs w:val="24"/>
        </w:rPr>
        <w:t>ιστ</w:t>
      </w:r>
      <w:r>
        <w:rPr>
          <w:rFonts w:eastAsia="Times New Roman"/>
          <w:szCs w:val="24"/>
        </w:rPr>
        <w:t>οτό</w:t>
      </w:r>
      <w:r w:rsidRPr="003C5E4C">
        <w:rPr>
          <w:rFonts w:eastAsia="Times New Roman"/>
          <w:szCs w:val="24"/>
        </w:rPr>
        <w:t>πων</w:t>
      </w:r>
      <w:proofErr w:type="spellEnd"/>
      <w:r w:rsidRPr="003C5E4C">
        <w:rPr>
          <w:rFonts w:eastAsia="Times New Roman"/>
          <w:szCs w:val="24"/>
        </w:rPr>
        <w:t xml:space="preserve"> και των εφαρμογών για φορητές συσκευές των </w:t>
      </w:r>
      <w:r>
        <w:rPr>
          <w:rFonts w:eastAsia="Times New Roman"/>
          <w:szCs w:val="24"/>
        </w:rPr>
        <w:t>ο</w:t>
      </w:r>
      <w:r w:rsidRPr="003C5E4C">
        <w:rPr>
          <w:rFonts w:eastAsia="Times New Roman"/>
          <w:szCs w:val="24"/>
        </w:rPr>
        <w:t>ργανισμών του δημόσιου τομέα</w:t>
      </w:r>
      <w:r>
        <w:rPr>
          <w:rFonts w:eastAsia="Times New Roman"/>
          <w:szCs w:val="24"/>
        </w:rPr>
        <w:t>…», μου</w:t>
      </w:r>
      <w:r w:rsidRPr="003C5E4C">
        <w:rPr>
          <w:rFonts w:eastAsia="Times New Roman"/>
          <w:szCs w:val="24"/>
        </w:rPr>
        <w:t xml:space="preserve"> μένει </w:t>
      </w:r>
      <w:r>
        <w:rPr>
          <w:rFonts w:eastAsia="Times New Roman"/>
          <w:szCs w:val="24"/>
        </w:rPr>
        <w:t xml:space="preserve">η εντύπωση </w:t>
      </w:r>
      <w:r w:rsidRPr="003C5E4C">
        <w:rPr>
          <w:rFonts w:eastAsia="Times New Roman"/>
          <w:szCs w:val="24"/>
        </w:rPr>
        <w:t>ότι προσπαθούμε να ρυθμίσουμε</w:t>
      </w:r>
      <w:r>
        <w:rPr>
          <w:rFonts w:eastAsia="Times New Roman"/>
          <w:szCs w:val="24"/>
        </w:rPr>
        <w:t>,</w:t>
      </w:r>
      <w:r w:rsidRPr="003C5E4C">
        <w:rPr>
          <w:rFonts w:eastAsia="Times New Roman"/>
          <w:szCs w:val="24"/>
        </w:rPr>
        <w:t xml:space="preserve"> όχι την προσβασιμότητα των ατόμων</w:t>
      </w:r>
      <w:r>
        <w:rPr>
          <w:rFonts w:eastAsia="Times New Roman"/>
          <w:szCs w:val="24"/>
        </w:rPr>
        <w:t>,</w:t>
      </w:r>
      <w:r w:rsidRPr="003C5E4C">
        <w:rPr>
          <w:rFonts w:eastAsia="Times New Roman"/>
          <w:szCs w:val="24"/>
        </w:rPr>
        <w:t xml:space="preserve"> τω</w:t>
      </w:r>
      <w:r w:rsidRPr="003C5E4C">
        <w:rPr>
          <w:rFonts w:eastAsia="Times New Roman"/>
          <w:szCs w:val="24"/>
        </w:rPr>
        <w:t>ν φυσικών προσώπων</w:t>
      </w:r>
      <w:r>
        <w:rPr>
          <w:rFonts w:eastAsia="Times New Roman"/>
          <w:szCs w:val="24"/>
        </w:rPr>
        <w:t xml:space="preserve"> ή</w:t>
      </w:r>
      <w:r w:rsidRPr="003C5E4C">
        <w:rPr>
          <w:rFonts w:eastAsia="Times New Roman"/>
          <w:szCs w:val="24"/>
        </w:rPr>
        <w:t xml:space="preserve"> των χρηστών</w:t>
      </w:r>
      <w:r>
        <w:rPr>
          <w:rFonts w:eastAsia="Times New Roman"/>
          <w:szCs w:val="24"/>
        </w:rPr>
        <w:t xml:space="preserve">, αλλά </w:t>
      </w:r>
      <w:r w:rsidRPr="003C5E4C">
        <w:rPr>
          <w:rFonts w:eastAsia="Times New Roman"/>
          <w:szCs w:val="24"/>
        </w:rPr>
        <w:t>την προσβασιμότητα των μη</w:t>
      </w:r>
      <w:r w:rsidRPr="003C5E4C">
        <w:rPr>
          <w:rFonts w:eastAsia="Times New Roman"/>
          <w:szCs w:val="24"/>
        </w:rPr>
        <w:lastRenderedPageBreak/>
        <w:t>χανημάτων</w:t>
      </w:r>
      <w:r>
        <w:rPr>
          <w:rFonts w:eastAsia="Times New Roman"/>
          <w:szCs w:val="24"/>
        </w:rPr>
        <w:t>,</w:t>
      </w:r>
      <w:r w:rsidRPr="003C5E4C">
        <w:rPr>
          <w:rFonts w:eastAsia="Times New Roman"/>
          <w:szCs w:val="24"/>
        </w:rPr>
        <w:t xml:space="preserve"> </w:t>
      </w:r>
      <w:r>
        <w:rPr>
          <w:rFonts w:eastAsia="Times New Roman"/>
          <w:szCs w:val="24"/>
        </w:rPr>
        <w:t xml:space="preserve">των </w:t>
      </w:r>
      <w:r w:rsidRPr="003C5E4C">
        <w:rPr>
          <w:rFonts w:eastAsia="Times New Roman"/>
          <w:szCs w:val="24"/>
        </w:rPr>
        <w:t xml:space="preserve">υπολογιστών στους </w:t>
      </w:r>
      <w:proofErr w:type="spellStart"/>
      <w:r w:rsidRPr="003C5E4C">
        <w:rPr>
          <w:rFonts w:eastAsia="Times New Roman"/>
          <w:szCs w:val="24"/>
        </w:rPr>
        <w:t>ιστ</w:t>
      </w:r>
      <w:r>
        <w:rPr>
          <w:rFonts w:eastAsia="Times New Roman"/>
          <w:szCs w:val="24"/>
        </w:rPr>
        <w:t>οτό</w:t>
      </w:r>
      <w:r w:rsidRPr="003C5E4C">
        <w:rPr>
          <w:rFonts w:eastAsia="Times New Roman"/>
          <w:szCs w:val="24"/>
        </w:rPr>
        <w:t>πους</w:t>
      </w:r>
      <w:proofErr w:type="spellEnd"/>
      <w:r>
        <w:rPr>
          <w:rFonts w:eastAsia="Times New Roman"/>
          <w:szCs w:val="24"/>
        </w:rPr>
        <w:t>. Π</w:t>
      </w:r>
      <w:r w:rsidRPr="003C5E4C">
        <w:rPr>
          <w:rFonts w:eastAsia="Times New Roman"/>
          <w:szCs w:val="24"/>
        </w:rPr>
        <w:t>ροτείνω</w:t>
      </w:r>
      <w:r>
        <w:rPr>
          <w:rFonts w:eastAsia="Times New Roman"/>
          <w:szCs w:val="24"/>
        </w:rPr>
        <w:t>,</w:t>
      </w:r>
      <w:r w:rsidRPr="003C5E4C">
        <w:rPr>
          <w:rFonts w:eastAsia="Times New Roman"/>
          <w:szCs w:val="24"/>
        </w:rPr>
        <w:t xml:space="preserve"> λοιπόν</w:t>
      </w:r>
      <w:r>
        <w:rPr>
          <w:rFonts w:eastAsia="Times New Roman"/>
          <w:szCs w:val="24"/>
        </w:rPr>
        <w:t xml:space="preserve"> -κ</w:t>
      </w:r>
      <w:r w:rsidRPr="003C5E4C">
        <w:rPr>
          <w:rFonts w:eastAsia="Times New Roman"/>
          <w:szCs w:val="24"/>
        </w:rPr>
        <w:t>αι θα εξηγήσω γιατί το κάνω αυτό</w:t>
      </w:r>
      <w:r>
        <w:rPr>
          <w:rFonts w:eastAsia="Times New Roman"/>
          <w:szCs w:val="24"/>
        </w:rPr>
        <w:t>, κυρία</w:t>
      </w:r>
      <w:r w:rsidRPr="003C5E4C">
        <w:rPr>
          <w:rFonts w:eastAsia="Times New Roman"/>
          <w:szCs w:val="24"/>
        </w:rPr>
        <w:t xml:space="preserve"> Υπουργέ</w:t>
      </w:r>
      <w:r>
        <w:rPr>
          <w:rFonts w:eastAsia="Times New Roman"/>
          <w:szCs w:val="24"/>
        </w:rPr>
        <w:t>-</w:t>
      </w:r>
      <w:r w:rsidRPr="003C5E4C">
        <w:rPr>
          <w:rFonts w:eastAsia="Times New Roman"/>
          <w:szCs w:val="24"/>
        </w:rPr>
        <w:t xml:space="preserve"> να το αλλάξουμε</w:t>
      </w:r>
      <w:r>
        <w:rPr>
          <w:rFonts w:eastAsia="Times New Roman"/>
          <w:szCs w:val="24"/>
        </w:rPr>
        <w:t>:</w:t>
      </w:r>
      <w:r w:rsidRPr="003C5E4C">
        <w:rPr>
          <w:rFonts w:eastAsia="Times New Roman"/>
          <w:szCs w:val="24"/>
        </w:rPr>
        <w:t xml:space="preserve"> </w:t>
      </w:r>
      <w:r>
        <w:rPr>
          <w:rFonts w:eastAsia="Times New Roman"/>
          <w:szCs w:val="24"/>
        </w:rPr>
        <w:t>«…</w:t>
      </w:r>
      <w:r w:rsidRPr="003C5E4C">
        <w:rPr>
          <w:rFonts w:eastAsia="Times New Roman"/>
          <w:szCs w:val="24"/>
        </w:rPr>
        <w:t xml:space="preserve">για την προσβασιμότητα στους </w:t>
      </w:r>
      <w:proofErr w:type="spellStart"/>
      <w:r w:rsidRPr="003C5E4C">
        <w:rPr>
          <w:rFonts w:eastAsia="Times New Roman"/>
          <w:szCs w:val="24"/>
        </w:rPr>
        <w:t>ιστοτόπους</w:t>
      </w:r>
      <w:proofErr w:type="spellEnd"/>
      <w:r w:rsidRPr="003C5E4C">
        <w:rPr>
          <w:rFonts w:eastAsia="Times New Roman"/>
          <w:szCs w:val="24"/>
        </w:rPr>
        <w:t xml:space="preserve"> και τις εφαρμογές γι</w:t>
      </w:r>
      <w:r w:rsidRPr="003C5E4C">
        <w:rPr>
          <w:rFonts w:eastAsia="Times New Roman"/>
          <w:szCs w:val="24"/>
        </w:rPr>
        <w:t xml:space="preserve">α φορητές συσκευές των </w:t>
      </w:r>
      <w:r>
        <w:rPr>
          <w:rFonts w:eastAsia="Times New Roman"/>
          <w:szCs w:val="24"/>
        </w:rPr>
        <w:t>ο</w:t>
      </w:r>
      <w:r w:rsidRPr="003C5E4C">
        <w:rPr>
          <w:rFonts w:eastAsia="Times New Roman"/>
          <w:szCs w:val="24"/>
        </w:rPr>
        <w:t>ργανισμών του δημόσιου τομέα</w:t>
      </w:r>
      <w:r>
        <w:rPr>
          <w:rFonts w:eastAsia="Times New Roman"/>
          <w:szCs w:val="24"/>
        </w:rPr>
        <w:t>…». Ε</w:t>
      </w:r>
      <w:r w:rsidRPr="003C5E4C">
        <w:rPr>
          <w:rFonts w:eastAsia="Times New Roman"/>
          <w:szCs w:val="24"/>
        </w:rPr>
        <w:t>ίναι πολύ κατανοητό</w:t>
      </w:r>
      <w:r>
        <w:rPr>
          <w:rFonts w:eastAsia="Times New Roman"/>
          <w:szCs w:val="24"/>
        </w:rPr>
        <w:t>,</w:t>
      </w:r>
      <w:r w:rsidRPr="003C5E4C">
        <w:rPr>
          <w:rFonts w:eastAsia="Times New Roman"/>
          <w:szCs w:val="24"/>
        </w:rPr>
        <w:t xml:space="preserve"> περισσότερο από τον </w:t>
      </w:r>
      <w:r>
        <w:rPr>
          <w:rFonts w:eastAsia="Times New Roman"/>
          <w:szCs w:val="24"/>
        </w:rPr>
        <w:t xml:space="preserve">τίτλο. </w:t>
      </w:r>
    </w:p>
    <w:p w14:paraId="6A14AC19" w14:textId="77777777" w:rsidR="00EE1832" w:rsidRDefault="009476A9">
      <w:pPr>
        <w:spacing w:line="600" w:lineRule="auto"/>
        <w:ind w:firstLine="720"/>
        <w:contextualSpacing/>
        <w:jc w:val="both"/>
        <w:rPr>
          <w:rFonts w:eastAsia="Times New Roman"/>
          <w:szCs w:val="24"/>
        </w:rPr>
      </w:pPr>
      <w:r>
        <w:rPr>
          <w:rFonts w:eastAsia="Times New Roman"/>
          <w:szCs w:val="24"/>
        </w:rPr>
        <w:t>Μ</w:t>
      </w:r>
      <w:r w:rsidRPr="003C5E4C">
        <w:rPr>
          <w:rFonts w:eastAsia="Times New Roman"/>
          <w:szCs w:val="24"/>
        </w:rPr>
        <w:t>άλιστα</w:t>
      </w:r>
      <w:r>
        <w:rPr>
          <w:rFonts w:eastAsia="Times New Roman"/>
          <w:szCs w:val="24"/>
        </w:rPr>
        <w:t>,</w:t>
      </w:r>
      <w:r w:rsidRPr="003C5E4C">
        <w:rPr>
          <w:rFonts w:eastAsia="Times New Roman"/>
          <w:szCs w:val="24"/>
        </w:rPr>
        <w:t xml:space="preserve"> σε αυτό</w:t>
      </w:r>
      <w:r>
        <w:rPr>
          <w:rFonts w:eastAsia="Times New Roman"/>
          <w:szCs w:val="24"/>
        </w:rPr>
        <w:t xml:space="preserve"> ενίσχυσε</w:t>
      </w:r>
      <w:r w:rsidRPr="003C5E4C">
        <w:rPr>
          <w:rFonts w:eastAsia="Times New Roman"/>
          <w:szCs w:val="24"/>
        </w:rPr>
        <w:t xml:space="preserve"> το επιχείρημ</w:t>
      </w:r>
      <w:r>
        <w:rPr>
          <w:rFonts w:eastAsia="Times New Roman"/>
          <w:szCs w:val="24"/>
        </w:rPr>
        <w:t>ά μου</w:t>
      </w:r>
      <w:r w:rsidRPr="003C5E4C">
        <w:rPr>
          <w:rFonts w:eastAsia="Times New Roman"/>
          <w:szCs w:val="24"/>
        </w:rPr>
        <w:t xml:space="preserve"> και η </w:t>
      </w:r>
      <w:r>
        <w:rPr>
          <w:rFonts w:eastAsia="Times New Roman"/>
          <w:szCs w:val="24"/>
        </w:rPr>
        <w:t>έ</w:t>
      </w:r>
      <w:r w:rsidRPr="003C5E4C">
        <w:rPr>
          <w:rFonts w:eastAsia="Times New Roman"/>
          <w:szCs w:val="24"/>
        </w:rPr>
        <w:t xml:space="preserve">κθεση </w:t>
      </w:r>
      <w:r>
        <w:rPr>
          <w:rFonts w:eastAsia="Times New Roman"/>
          <w:szCs w:val="24"/>
        </w:rPr>
        <w:t>της Ε</w:t>
      </w:r>
      <w:r w:rsidRPr="003C5E4C">
        <w:rPr>
          <w:rFonts w:eastAsia="Times New Roman"/>
          <w:szCs w:val="24"/>
        </w:rPr>
        <w:t xml:space="preserve">πιστημονικής </w:t>
      </w:r>
      <w:r>
        <w:rPr>
          <w:rFonts w:eastAsia="Times New Roman"/>
          <w:szCs w:val="24"/>
        </w:rPr>
        <w:t>Υ</w:t>
      </w:r>
      <w:r w:rsidRPr="003C5E4C">
        <w:rPr>
          <w:rFonts w:eastAsia="Times New Roman"/>
          <w:szCs w:val="24"/>
        </w:rPr>
        <w:t>πηρεσίας της Βουλής</w:t>
      </w:r>
      <w:r>
        <w:rPr>
          <w:rFonts w:eastAsia="Times New Roman"/>
          <w:szCs w:val="24"/>
        </w:rPr>
        <w:t>,</w:t>
      </w:r>
      <w:r w:rsidRPr="003C5E4C">
        <w:rPr>
          <w:rFonts w:eastAsia="Times New Roman"/>
          <w:szCs w:val="24"/>
        </w:rPr>
        <w:t xml:space="preserve"> η οποία κατατέθηκε </w:t>
      </w:r>
      <w:r>
        <w:rPr>
          <w:rFonts w:eastAsia="Times New Roman"/>
          <w:szCs w:val="24"/>
        </w:rPr>
        <w:t xml:space="preserve">για </w:t>
      </w:r>
      <w:r w:rsidRPr="003C5E4C">
        <w:rPr>
          <w:rFonts w:eastAsia="Times New Roman"/>
          <w:szCs w:val="24"/>
        </w:rPr>
        <w:t>το νομοσχέδιο</w:t>
      </w:r>
      <w:r>
        <w:rPr>
          <w:rFonts w:eastAsia="Times New Roman"/>
          <w:szCs w:val="24"/>
        </w:rPr>
        <w:t xml:space="preserve">, </w:t>
      </w:r>
      <w:r w:rsidRPr="003C5E4C">
        <w:rPr>
          <w:rFonts w:eastAsia="Times New Roman"/>
          <w:szCs w:val="24"/>
        </w:rPr>
        <w:t xml:space="preserve">που </w:t>
      </w:r>
      <w:r w:rsidRPr="003C5E4C">
        <w:rPr>
          <w:rFonts w:eastAsia="Times New Roman"/>
          <w:szCs w:val="24"/>
        </w:rPr>
        <w:t>επιβεβαιώνει την άποψή μου</w:t>
      </w:r>
      <w:r>
        <w:rPr>
          <w:rFonts w:eastAsia="Times New Roman"/>
          <w:szCs w:val="24"/>
        </w:rPr>
        <w:t>. Λ</w:t>
      </w:r>
      <w:r w:rsidRPr="003C5E4C">
        <w:rPr>
          <w:rFonts w:eastAsia="Times New Roman"/>
          <w:szCs w:val="24"/>
        </w:rPr>
        <w:t>έει</w:t>
      </w:r>
      <w:r>
        <w:rPr>
          <w:rFonts w:eastAsia="Times New Roman"/>
          <w:szCs w:val="24"/>
        </w:rPr>
        <w:t>: «Η</w:t>
      </w:r>
      <w:r w:rsidRPr="003C5E4C">
        <w:rPr>
          <w:rFonts w:eastAsia="Times New Roman"/>
          <w:szCs w:val="24"/>
        </w:rPr>
        <w:t xml:space="preserve"> μεταφορά </w:t>
      </w:r>
      <w:r>
        <w:rPr>
          <w:rFonts w:eastAsia="Times New Roman"/>
          <w:szCs w:val="24"/>
        </w:rPr>
        <w:t>ο</w:t>
      </w:r>
      <w:r w:rsidRPr="003C5E4C">
        <w:rPr>
          <w:rFonts w:eastAsia="Times New Roman"/>
          <w:szCs w:val="24"/>
        </w:rPr>
        <w:t>δηγί</w:t>
      </w:r>
      <w:r>
        <w:rPr>
          <w:rFonts w:eastAsia="Times New Roman"/>
          <w:szCs w:val="24"/>
        </w:rPr>
        <w:t>α</w:t>
      </w:r>
      <w:r w:rsidRPr="003C5E4C">
        <w:rPr>
          <w:rFonts w:eastAsia="Times New Roman"/>
          <w:szCs w:val="24"/>
        </w:rPr>
        <w:t>ς στο εσωτερικό δίκαιο δεν απαιτεί κατ</w:t>
      </w:r>
      <w:r>
        <w:rPr>
          <w:rFonts w:eastAsia="Times New Roman"/>
          <w:szCs w:val="24"/>
        </w:rPr>
        <w:t>’</w:t>
      </w:r>
      <w:r w:rsidRPr="003C5E4C">
        <w:rPr>
          <w:rFonts w:eastAsia="Times New Roman"/>
          <w:szCs w:val="24"/>
        </w:rPr>
        <w:t xml:space="preserve"> ανάγκη τυπική και κατά γράμμα επανάλ</w:t>
      </w:r>
      <w:r>
        <w:rPr>
          <w:rFonts w:eastAsia="Times New Roman"/>
          <w:szCs w:val="24"/>
        </w:rPr>
        <w:t>ηψη των</w:t>
      </w:r>
      <w:r w:rsidRPr="003C5E4C">
        <w:rPr>
          <w:rFonts w:eastAsia="Times New Roman"/>
          <w:szCs w:val="24"/>
        </w:rPr>
        <w:t xml:space="preserve"> διατάξεων της </w:t>
      </w:r>
      <w:r>
        <w:rPr>
          <w:rFonts w:eastAsia="Times New Roman"/>
          <w:szCs w:val="24"/>
        </w:rPr>
        <w:t>ο</w:t>
      </w:r>
      <w:r w:rsidRPr="003C5E4C">
        <w:rPr>
          <w:rFonts w:eastAsia="Times New Roman"/>
          <w:szCs w:val="24"/>
        </w:rPr>
        <w:t xml:space="preserve">δηγίας </w:t>
      </w:r>
      <w:r>
        <w:rPr>
          <w:rFonts w:eastAsia="Times New Roman"/>
          <w:szCs w:val="24"/>
        </w:rPr>
        <w:t xml:space="preserve">σε ρητή </w:t>
      </w:r>
      <w:r w:rsidRPr="003C5E4C">
        <w:rPr>
          <w:rFonts w:eastAsia="Times New Roman"/>
          <w:szCs w:val="24"/>
        </w:rPr>
        <w:t>και ειδική νομοθετική κανονιστική διάταξη</w:t>
      </w:r>
      <w:r>
        <w:rPr>
          <w:rFonts w:eastAsia="Times New Roman"/>
          <w:szCs w:val="24"/>
        </w:rPr>
        <w:t>. Μπορεί δε</w:t>
      </w:r>
      <w:r>
        <w:rPr>
          <w:rFonts w:eastAsia="Times New Roman"/>
          <w:szCs w:val="24"/>
        </w:rPr>
        <w:t>,</w:t>
      </w:r>
      <w:r w:rsidRPr="003C5E4C">
        <w:rPr>
          <w:rFonts w:eastAsia="Times New Roman"/>
          <w:szCs w:val="24"/>
        </w:rPr>
        <w:t xml:space="preserve"> να </w:t>
      </w:r>
      <w:r>
        <w:rPr>
          <w:rFonts w:eastAsia="Times New Roman"/>
          <w:szCs w:val="24"/>
        </w:rPr>
        <w:t xml:space="preserve">αρκεί </w:t>
      </w:r>
      <w:r w:rsidRPr="003C5E4C">
        <w:rPr>
          <w:rFonts w:eastAsia="Times New Roman"/>
          <w:szCs w:val="24"/>
        </w:rPr>
        <w:t>ένα γενικό νομικό πλαίσιο</w:t>
      </w:r>
      <w:r>
        <w:rPr>
          <w:rFonts w:eastAsia="Times New Roman"/>
          <w:szCs w:val="24"/>
        </w:rPr>
        <w:t>,</w:t>
      </w:r>
      <w:r w:rsidRPr="003C5E4C">
        <w:rPr>
          <w:rFonts w:eastAsia="Times New Roman"/>
          <w:szCs w:val="24"/>
        </w:rPr>
        <w:t xml:space="preserve"> </w:t>
      </w:r>
      <w:r w:rsidRPr="003C5E4C">
        <w:rPr>
          <w:rFonts w:eastAsia="Times New Roman"/>
          <w:szCs w:val="24"/>
        </w:rPr>
        <w:t xml:space="preserve">εφόσον εξασφαλίζει αποτελεσματικά </w:t>
      </w:r>
      <w:r>
        <w:rPr>
          <w:rFonts w:eastAsia="Times New Roman"/>
          <w:szCs w:val="24"/>
        </w:rPr>
        <w:t>την πλήρη</w:t>
      </w:r>
      <w:r w:rsidRPr="003C5E4C">
        <w:rPr>
          <w:rFonts w:eastAsia="Times New Roman"/>
          <w:szCs w:val="24"/>
        </w:rPr>
        <w:t xml:space="preserve"> εφαρμογή της </w:t>
      </w:r>
      <w:r>
        <w:rPr>
          <w:rFonts w:eastAsia="Times New Roman"/>
          <w:szCs w:val="24"/>
        </w:rPr>
        <w:t>ο</w:t>
      </w:r>
      <w:r w:rsidRPr="003C5E4C">
        <w:rPr>
          <w:rFonts w:eastAsia="Times New Roman"/>
          <w:szCs w:val="24"/>
        </w:rPr>
        <w:t xml:space="preserve">δηγίας με </w:t>
      </w:r>
      <w:r>
        <w:rPr>
          <w:rFonts w:eastAsia="Times New Roman"/>
          <w:szCs w:val="24"/>
        </w:rPr>
        <w:t>επαρκώς</w:t>
      </w:r>
      <w:r w:rsidRPr="003C5E4C">
        <w:rPr>
          <w:rFonts w:eastAsia="Times New Roman"/>
          <w:szCs w:val="24"/>
        </w:rPr>
        <w:t xml:space="preserve"> σαφή και συγκεκριμένο τρόπο</w:t>
      </w:r>
      <w:r>
        <w:rPr>
          <w:rFonts w:eastAsia="Times New Roman"/>
          <w:szCs w:val="24"/>
        </w:rPr>
        <w:t>». Επικαλείται, μ</w:t>
      </w:r>
      <w:r w:rsidRPr="003C5E4C">
        <w:rPr>
          <w:rFonts w:eastAsia="Times New Roman"/>
          <w:szCs w:val="24"/>
        </w:rPr>
        <w:t>άλιστα</w:t>
      </w:r>
      <w:r>
        <w:rPr>
          <w:rFonts w:eastAsia="Times New Roman"/>
          <w:szCs w:val="24"/>
        </w:rPr>
        <w:t>,</w:t>
      </w:r>
      <w:r w:rsidRPr="003C5E4C">
        <w:rPr>
          <w:rFonts w:eastAsia="Times New Roman"/>
          <w:szCs w:val="24"/>
        </w:rPr>
        <w:t xml:space="preserve"> και νομολογί</w:t>
      </w:r>
      <w:r>
        <w:rPr>
          <w:rFonts w:eastAsia="Times New Roman"/>
          <w:szCs w:val="24"/>
        </w:rPr>
        <w:t>ες</w:t>
      </w:r>
      <w:r w:rsidRPr="003C5E4C">
        <w:rPr>
          <w:rFonts w:eastAsia="Times New Roman"/>
          <w:szCs w:val="24"/>
        </w:rPr>
        <w:t xml:space="preserve"> του </w:t>
      </w:r>
      <w:r>
        <w:rPr>
          <w:rFonts w:eastAsia="Times New Roman"/>
          <w:szCs w:val="24"/>
        </w:rPr>
        <w:t>Ε</w:t>
      </w:r>
      <w:r w:rsidRPr="003C5E4C">
        <w:rPr>
          <w:rFonts w:eastAsia="Times New Roman"/>
          <w:szCs w:val="24"/>
        </w:rPr>
        <w:t xml:space="preserve">υρωπαϊκού </w:t>
      </w:r>
      <w:r>
        <w:rPr>
          <w:rFonts w:eastAsia="Times New Roman"/>
          <w:szCs w:val="24"/>
        </w:rPr>
        <w:t>Δ</w:t>
      </w:r>
      <w:r w:rsidRPr="003C5E4C">
        <w:rPr>
          <w:rFonts w:eastAsia="Times New Roman"/>
          <w:szCs w:val="24"/>
        </w:rPr>
        <w:t>ικαστηρίου</w:t>
      </w:r>
      <w:r>
        <w:rPr>
          <w:rFonts w:eastAsia="Times New Roman"/>
          <w:szCs w:val="24"/>
        </w:rPr>
        <w:t>. Ν</w:t>
      </w:r>
      <w:r w:rsidRPr="003C5E4C">
        <w:rPr>
          <w:rFonts w:eastAsia="Times New Roman"/>
          <w:szCs w:val="24"/>
        </w:rPr>
        <w:t>ομίζω</w:t>
      </w:r>
      <w:r>
        <w:rPr>
          <w:rFonts w:eastAsia="Times New Roman"/>
          <w:szCs w:val="24"/>
        </w:rPr>
        <w:t>, λοιπόν,</w:t>
      </w:r>
      <w:r w:rsidRPr="003C5E4C">
        <w:rPr>
          <w:rFonts w:eastAsia="Times New Roman"/>
          <w:szCs w:val="24"/>
        </w:rPr>
        <w:t xml:space="preserve"> ότι μπορεί να γίνει </w:t>
      </w:r>
      <w:r>
        <w:rPr>
          <w:rFonts w:eastAsia="Times New Roman"/>
          <w:szCs w:val="24"/>
        </w:rPr>
        <w:t>μια</w:t>
      </w:r>
      <w:r w:rsidRPr="003C5E4C">
        <w:rPr>
          <w:rFonts w:eastAsia="Times New Roman"/>
          <w:szCs w:val="24"/>
        </w:rPr>
        <w:t xml:space="preserve"> παρέμβαση στα σημεία εκείνα της </w:t>
      </w:r>
      <w:r>
        <w:rPr>
          <w:rFonts w:eastAsia="Times New Roman"/>
          <w:szCs w:val="24"/>
        </w:rPr>
        <w:t>ο</w:t>
      </w:r>
      <w:r w:rsidRPr="003C5E4C">
        <w:rPr>
          <w:rFonts w:eastAsia="Times New Roman"/>
          <w:szCs w:val="24"/>
        </w:rPr>
        <w:t>δηγίας</w:t>
      </w:r>
      <w:r>
        <w:rPr>
          <w:rFonts w:eastAsia="Times New Roman"/>
          <w:szCs w:val="24"/>
        </w:rPr>
        <w:t>,</w:t>
      </w:r>
      <w:r w:rsidRPr="003C5E4C">
        <w:rPr>
          <w:rFonts w:eastAsia="Times New Roman"/>
          <w:szCs w:val="24"/>
        </w:rPr>
        <w:t xml:space="preserve"> τα ο</w:t>
      </w:r>
      <w:r w:rsidRPr="003C5E4C">
        <w:rPr>
          <w:rFonts w:eastAsia="Times New Roman"/>
          <w:szCs w:val="24"/>
        </w:rPr>
        <w:t>ποία είναι δυσνόητα</w:t>
      </w:r>
      <w:r>
        <w:rPr>
          <w:rFonts w:eastAsia="Times New Roman"/>
          <w:szCs w:val="24"/>
        </w:rPr>
        <w:t>,</w:t>
      </w:r>
      <w:r w:rsidRPr="003C5E4C">
        <w:rPr>
          <w:rFonts w:eastAsia="Times New Roman"/>
          <w:szCs w:val="24"/>
        </w:rPr>
        <w:t xml:space="preserve"> να χρησιμοποιήσουμε απλουστευμένες ελληνικές λέξεις</w:t>
      </w:r>
      <w:r>
        <w:rPr>
          <w:rFonts w:eastAsia="Times New Roman"/>
          <w:szCs w:val="24"/>
        </w:rPr>
        <w:t>,</w:t>
      </w:r>
      <w:r w:rsidRPr="003C5E4C">
        <w:rPr>
          <w:rFonts w:eastAsia="Times New Roman"/>
          <w:szCs w:val="24"/>
        </w:rPr>
        <w:t xml:space="preserve"> να την καταλαβαίνουμε όλοι</w:t>
      </w:r>
      <w:r>
        <w:rPr>
          <w:rFonts w:eastAsia="Times New Roman"/>
          <w:szCs w:val="24"/>
        </w:rPr>
        <w:t>.</w:t>
      </w:r>
    </w:p>
    <w:p w14:paraId="6A14AC1A"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Π</w:t>
      </w:r>
      <w:r w:rsidRPr="003C5E4C">
        <w:rPr>
          <w:rFonts w:eastAsia="Times New Roman"/>
          <w:szCs w:val="24"/>
        </w:rPr>
        <w:t>ροχωρ</w:t>
      </w:r>
      <w:r>
        <w:rPr>
          <w:rFonts w:eastAsia="Times New Roman"/>
          <w:szCs w:val="24"/>
        </w:rPr>
        <w:t xml:space="preserve">ώ </w:t>
      </w:r>
      <w:r w:rsidRPr="003C5E4C">
        <w:rPr>
          <w:rFonts w:eastAsia="Times New Roman"/>
          <w:szCs w:val="24"/>
        </w:rPr>
        <w:t>επί των άρθρων τώρα</w:t>
      </w:r>
      <w:r>
        <w:rPr>
          <w:rFonts w:eastAsia="Times New Roman"/>
          <w:szCs w:val="24"/>
        </w:rPr>
        <w:t>. Δ</w:t>
      </w:r>
      <w:r w:rsidRPr="003C5E4C">
        <w:rPr>
          <w:rFonts w:eastAsia="Times New Roman"/>
          <w:szCs w:val="24"/>
        </w:rPr>
        <w:t xml:space="preserve">ίνει </w:t>
      </w:r>
      <w:r>
        <w:rPr>
          <w:rFonts w:eastAsia="Times New Roman"/>
          <w:szCs w:val="24"/>
        </w:rPr>
        <w:t xml:space="preserve">το σχέδιο νόμου </w:t>
      </w:r>
      <w:r w:rsidRPr="003C5E4C">
        <w:rPr>
          <w:rFonts w:eastAsia="Times New Roman"/>
          <w:szCs w:val="24"/>
        </w:rPr>
        <w:t>τη διάσταση</w:t>
      </w:r>
      <w:r>
        <w:rPr>
          <w:rFonts w:eastAsia="Times New Roman"/>
          <w:szCs w:val="24"/>
        </w:rPr>
        <w:t>,</w:t>
      </w:r>
      <w:r w:rsidRPr="003C5E4C">
        <w:rPr>
          <w:rFonts w:eastAsia="Times New Roman"/>
          <w:szCs w:val="24"/>
        </w:rPr>
        <w:t xml:space="preserve"> που πρέπει να έχει </w:t>
      </w:r>
      <w:r>
        <w:rPr>
          <w:rFonts w:eastAsia="Times New Roman"/>
          <w:szCs w:val="24"/>
        </w:rPr>
        <w:t>μια</w:t>
      </w:r>
      <w:r w:rsidRPr="003C5E4C">
        <w:rPr>
          <w:rFonts w:eastAsia="Times New Roman"/>
          <w:szCs w:val="24"/>
        </w:rPr>
        <w:t xml:space="preserve"> υπηρεσία</w:t>
      </w:r>
      <w:r>
        <w:rPr>
          <w:rFonts w:eastAsia="Times New Roman"/>
          <w:szCs w:val="24"/>
        </w:rPr>
        <w:t>,</w:t>
      </w:r>
      <w:r w:rsidRPr="003C5E4C">
        <w:rPr>
          <w:rFonts w:eastAsia="Times New Roman"/>
          <w:szCs w:val="24"/>
        </w:rPr>
        <w:t xml:space="preserve"> η οποία θα μπορεί να έχει έναν </w:t>
      </w:r>
      <w:proofErr w:type="spellStart"/>
      <w:r w:rsidRPr="003C5E4C">
        <w:rPr>
          <w:rFonts w:eastAsia="Times New Roman"/>
          <w:szCs w:val="24"/>
        </w:rPr>
        <w:t>ιστότοπο</w:t>
      </w:r>
      <w:proofErr w:type="spellEnd"/>
      <w:r w:rsidRPr="003C5E4C">
        <w:rPr>
          <w:rFonts w:eastAsia="Times New Roman"/>
          <w:szCs w:val="24"/>
        </w:rPr>
        <w:t xml:space="preserve"> και να είναι ανοι</w:t>
      </w:r>
      <w:r w:rsidRPr="003C5E4C">
        <w:rPr>
          <w:rFonts w:eastAsia="Times New Roman"/>
          <w:szCs w:val="24"/>
        </w:rPr>
        <w:t xml:space="preserve">χτός ο </w:t>
      </w:r>
      <w:proofErr w:type="spellStart"/>
      <w:r w:rsidRPr="003C5E4C">
        <w:rPr>
          <w:rFonts w:eastAsia="Times New Roman"/>
          <w:szCs w:val="24"/>
        </w:rPr>
        <w:t>ιστότοπος</w:t>
      </w:r>
      <w:proofErr w:type="spellEnd"/>
      <w:r w:rsidRPr="003C5E4C">
        <w:rPr>
          <w:rFonts w:eastAsia="Times New Roman"/>
          <w:szCs w:val="24"/>
        </w:rPr>
        <w:t xml:space="preserve"> αυτός για όλους τους χρήστες</w:t>
      </w:r>
      <w:r>
        <w:rPr>
          <w:rFonts w:eastAsia="Times New Roman"/>
          <w:szCs w:val="24"/>
        </w:rPr>
        <w:t>. Α</w:t>
      </w:r>
      <w:r w:rsidRPr="003C5E4C">
        <w:rPr>
          <w:rFonts w:eastAsia="Times New Roman"/>
          <w:szCs w:val="24"/>
        </w:rPr>
        <w:t xml:space="preserve">υτά </w:t>
      </w:r>
      <w:r>
        <w:rPr>
          <w:rFonts w:eastAsia="Times New Roman"/>
          <w:szCs w:val="24"/>
        </w:rPr>
        <w:t>υ</w:t>
      </w:r>
      <w:r w:rsidRPr="003C5E4C">
        <w:rPr>
          <w:rFonts w:eastAsia="Times New Roman"/>
          <w:szCs w:val="24"/>
        </w:rPr>
        <w:t>πάρχουν μέσα στο νομοσχέδιο</w:t>
      </w:r>
      <w:r>
        <w:rPr>
          <w:rFonts w:eastAsia="Times New Roman"/>
          <w:szCs w:val="24"/>
        </w:rPr>
        <w:t>. Όμως,</w:t>
      </w:r>
      <w:r w:rsidRPr="003C5E4C">
        <w:rPr>
          <w:rFonts w:eastAsia="Times New Roman"/>
          <w:szCs w:val="24"/>
        </w:rPr>
        <w:t xml:space="preserve"> δεν ξεφύγαμε από κάτι</w:t>
      </w:r>
      <w:r>
        <w:rPr>
          <w:rFonts w:eastAsia="Times New Roman"/>
          <w:szCs w:val="24"/>
        </w:rPr>
        <w:t>,</w:t>
      </w:r>
      <w:r w:rsidRPr="003C5E4C">
        <w:rPr>
          <w:rFonts w:eastAsia="Times New Roman"/>
          <w:szCs w:val="24"/>
        </w:rPr>
        <w:t xml:space="preserve"> το οποίο αρέσει στην </w:t>
      </w:r>
      <w:r>
        <w:rPr>
          <w:rFonts w:eastAsia="Times New Roman"/>
          <w:szCs w:val="24"/>
        </w:rPr>
        <w:t>ε</w:t>
      </w:r>
      <w:r w:rsidRPr="003C5E4C">
        <w:rPr>
          <w:rFonts w:eastAsia="Times New Roman"/>
          <w:szCs w:val="24"/>
        </w:rPr>
        <w:t>λληνική δημόσια διοίκηση</w:t>
      </w:r>
      <w:r>
        <w:rPr>
          <w:rFonts w:eastAsia="Times New Roman"/>
          <w:szCs w:val="24"/>
        </w:rPr>
        <w:t>, δηλαδή να βάζουμε</w:t>
      </w:r>
      <w:r w:rsidRPr="003C5E4C">
        <w:rPr>
          <w:rFonts w:eastAsia="Times New Roman"/>
          <w:szCs w:val="24"/>
        </w:rPr>
        <w:t xml:space="preserve"> διατάξεις</w:t>
      </w:r>
      <w:r>
        <w:rPr>
          <w:rFonts w:eastAsia="Times New Roman"/>
          <w:szCs w:val="24"/>
        </w:rPr>
        <w:t>,</w:t>
      </w:r>
      <w:r w:rsidRPr="003C5E4C">
        <w:rPr>
          <w:rFonts w:eastAsia="Times New Roman"/>
          <w:szCs w:val="24"/>
        </w:rPr>
        <w:t xml:space="preserve"> να εμπλουτίζουμε τα κείμενα με </w:t>
      </w:r>
      <w:proofErr w:type="spellStart"/>
      <w:r w:rsidRPr="003C5E4C">
        <w:rPr>
          <w:rFonts w:eastAsia="Times New Roman"/>
          <w:szCs w:val="24"/>
        </w:rPr>
        <w:t>εφαρμοστικές</w:t>
      </w:r>
      <w:proofErr w:type="spellEnd"/>
      <w:r w:rsidRPr="003C5E4C">
        <w:rPr>
          <w:rFonts w:eastAsia="Times New Roman"/>
          <w:szCs w:val="24"/>
        </w:rPr>
        <w:t xml:space="preserve"> διατάξεις</w:t>
      </w:r>
      <w:r>
        <w:rPr>
          <w:rFonts w:eastAsia="Times New Roman"/>
          <w:szCs w:val="24"/>
        </w:rPr>
        <w:t xml:space="preserve">, που, </w:t>
      </w:r>
      <w:r w:rsidRPr="003C5E4C">
        <w:rPr>
          <w:rFonts w:eastAsia="Times New Roman"/>
          <w:szCs w:val="24"/>
        </w:rPr>
        <w:t xml:space="preserve">πολλές φορές δεν είναι </w:t>
      </w:r>
      <w:r>
        <w:rPr>
          <w:rFonts w:eastAsia="Times New Roman"/>
          <w:szCs w:val="24"/>
        </w:rPr>
        <w:t>χ</w:t>
      </w:r>
      <w:r w:rsidRPr="003C5E4C">
        <w:rPr>
          <w:rFonts w:eastAsia="Times New Roman"/>
          <w:szCs w:val="24"/>
        </w:rPr>
        <w:t>ρήσιμες</w:t>
      </w:r>
      <w:r>
        <w:rPr>
          <w:rFonts w:eastAsia="Times New Roman"/>
          <w:szCs w:val="24"/>
        </w:rPr>
        <w:t>,</w:t>
      </w:r>
      <w:r w:rsidRPr="003C5E4C">
        <w:rPr>
          <w:rFonts w:eastAsia="Times New Roman"/>
          <w:szCs w:val="24"/>
        </w:rPr>
        <w:t xml:space="preserve"> να δίνουμε και την αρμοδιότητα στον εκάστοτε Υπουργό να μπορεί να </w:t>
      </w:r>
      <w:r>
        <w:rPr>
          <w:rFonts w:eastAsia="Times New Roman"/>
          <w:szCs w:val="24"/>
        </w:rPr>
        <w:t>νομοθετεί</w:t>
      </w:r>
      <w:r w:rsidRPr="003C5E4C">
        <w:rPr>
          <w:rFonts w:eastAsia="Times New Roman"/>
          <w:szCs w:val="24"/>
        </w:rPr>
        <w:t xml:space="preserve"> κανονιστικ</w:t>
      </w:r>
      <w:r>
        <w:rPr>
          <w:rFonts w:eastAsia="Times New Roman"/>
          <w:szCs w:val="24"/>
        </w:rPr>
        <w:t>ώς μέσω υπουργικών αποφάσεων. Δ</w:t>
      </w:r>
      <w:r w:rsidRPr="003C5E4C">
        <w:rPr>
          <w:rFonts w:eastAsia="Times New Roman"/>
          <w:szCs w:val="24"/>
        </w:rPr>
        <w:t>εν μας αρκεί</w:t>
      </w:r>
      <w:r>
        <w:rPr>
          <w:rFonts w:eastAsia="Times New Roman"/>
          <w:szCs w:val="24"/>
        </w:rPr>
        <w:t>,</w:t>
      </w:r>
      <w:r w:rsidRPr="003C5E4C">
        <w:rPr>
          <w:rFonts w:eastAsia="Times New Roman"/>
          <w:szCs w:val="24"/>
        </w:rPr>
        <w:t xml:space="preserve"> βέβαια</w:t>
      </w:r>
      <w:r>
        <w:rPr>
          <w:rFonts w:eastAsia="Times New Roman"/>
          <w:szCs w:val="24"/>
        </w:rPr>
        <w:t>,</w:t>
      </w:r>
      <w:r w:rsidRPr="003C5E4C">
        <w:rPr>
          <w:rFonts w:eastAsia="Times New Roman"/>
          <w:szCs w:val="24"/>
        </w:rPr>
        <w:t xml:space="preserve"> ένας </w:t>
      </w:r>
      <w:r>
        <w:rPr>
          <w:rFonts w:eastAsia="Times New Roman"/>
          <w:szCs w:val="24"/>
        </w:rPr>
        <w:t>Υ</w:t>
      </w:r>
      <w:r w:rsidRPr="003C5E4C">
        <w:rPr>
          <w:rFonts w:eastAsia="Times New Roman"/>
          <w:szCs w:val="24"/>
        </w:rPr>
        <w:t>πουργός</w:t>
      </w:r>
      <w:r>
        <w:rPr>
          <w:rFonts w:eastAsia="Times New Roman"/>
          <w:szCs w:val="24"/>
        </w:rPr>
        <w:t>,</w:t>
      </w:r>
      <w:r w:rsidRPr="003C5E4C">
        <w:rPr>
          <w:rFonts w:eastAsia="Times New Roman"/>
          <w:szCs w:val="24"/>
        </w:rPr>
        <w:t xml:space="preserve"> θέλουμε περισσότερους πάντοτε</w:t>
      </w:r>
      <w:r>
        <w:rPr>
          <w:rFonts w:eastAsia="Times New Roman"/>
          <w:szCs w:val="24"/>
        </w:rPr>
        <w:t>,</w:t>
      </w:r>
      <w:r w:rsidRPr="003C5E4C">
        <w:rPr>
          <w:rFonts w:eastAsia="Times New Roman"/>
          <w:szCs w:val="24"/>
        </w:rPr>
        <w:t xml:space="preserve"> για να διασπείρου</w:t>
      </w:r>
      <w:r>
        <w:rPr>
          <w:rFonts w:eastAsia="Times New Roman"/>
          <w:szCs w:val="24"/>
        </w:rPr>
        <w:t>με</w:t>
      </w:r>
      <w:r w:rsidRPr="003C5E4C">
        <w:rPr>
          <w:rFonts w:eastAsia="Times New Roman"/>
          <w:szCs w:val="24"/>
        </w:rPr>
        <w:t xml:space="preserve"> είτε την ευθύνη </w:t>
      </w:r>
      <w:r>
        <w:rPr>
          <w:rFonts w:eastAsia="Times New Roman"/>
          <w:szCs w:val="24"/>
        </w:rPr>
        <w:t>εί</w:t>
      </w:r>
      <w:r>
        <w:rPr>
          <w:rFonts w:eastAsia="Times New Roman"/>
          <w:szCs w:val="24"/>
        </w:rPr>
        <w:t>τε να</w:t>
      </w:r>
      <w:r w:rsidRPr="003C5E4C">
        <w:rPr>
          <w:rFonts w:eastAsia="Times New Roman"/>
          <w:szCs w:val="24"/>
        </w:rPr>
        <w:t xml:space="preserve"> δίνουμε τις αρμοδιότητες για να μπορούν να ενεργούν</w:t>
      </w:r>
      <w:r>
        <w:rPr>
          <w:rFonts w:eastAsia="Times New Roman"/>
          <w:szCs w:val="24"/>
        </w:rPr>
        <w:t>. Έ</w:t>
      </w:r>
      <w:r w:rsidRPr="003C5E4C">
        <w:rPr>
          <w:rFonts w:eastAsia="Times New Roman"/>
          <w:szCs w:val="24"/>
        </w:rPr>
        <w:t xml:space="preserve">χω δώσει από την </w:t>
      </w:r>
      <w:r>
        <w:rPr>
          <w:rFonts w:eastAsia="Times New Roman"/>
          <w:szCs w:val="24"/>
        </w:rPr>
        <w:t>ε</w:t>
      </w:r>
      <w:r w:rsidRPr="003C5E4C">
        <w:rPr>
          <w:rFonts w:eastAsia="Times New Roman"/>
          <w:szCs w:val="24"/>
        </w:rPr>
        <w:t>πιτροπή ήδη τα παραδείγματα</w:t>
      </w:r>
      <w:r>
        <w:rPr>
          <w:rFonts w:eastAsia="Times New Roman"/>
          <w:szCs w:val="24"/>
        </w:rPr>
        <w:t>,</w:t>
      </w:r>
      <w:r w:rsidRPr="003C5E4C">
        <w:rPr>
          <w:rFonts w:eastAsia="Times New Roman"/>
          <w:szCs w:val="24"/>
        </w:rPr>
        <w:t xml:space="preserve"> τα οποία </w:t>
      </w:r>
      <w:r>
        <w:rPr>
          <w:rFonts w:eastAsia="Times New Roman"/>
          <w:szCs w:val="24"/>
        </w:rPr>
        <w:t>καθ’ ημάς</w:t>
      </w:r>
      <w:r w:rsidRPr="003C5E4C">
        <w:rPr>
          <w:rFonts w:eastAsia="Times New Roman"/>
          <w:szCs w:val="24"/>
        </w:rPr>
        <w:t xml:space="preserve"> πρέπει να διορθωθούν</w:t>
      </w:r>
      <w:r>
        <w:rPr>
          <w:rFonts w:eastAsia="Times New Roman"/>
          <w:szCs w:val="24"/>
        </w:rPr>
        <w:t>.</w:t>
      </w:r>
    </w:p>
    <w:p w14:paraId="6A14AC1B" w14:textId="77777777" w:rsidR="00EE1832" w:rsidRDefault="009476A9">
      <w:pPr>
        <w:spacing w:line="600" w:lineRule="auto"/>
        <w:ind w:firstLine="720"/>
        <w:contextualSpacing/>
        <w:jc w:val="both"/>
        <w:rPr>
          <w:rFonts w:eastAsia="Times New Roman"/>
          <w:szCs w:val="24"/>
        </w:rPr>
      </w:pPr>
      <w:r>
        <w:rPr>
          <w:rFonts w:eastAsia="Times New Roman"/>
          <w:szCs w:val="24"/>
        </w:rPr>
        <w:t>Μένω, λ</w:t>
      </w:r>
      <w:r w:rsidRPr="003C5E4C">
        <w:rPr>
          <w:rFonts w:eastAsia="Times New Roman"/>
          <w:szCs w:val="24"/>
        </w:rPr>
        <w:t>οιπόν</w:t>
      </w:r>
      <w:r>
        <w:rPr>
          <w:rFonts w:eastAsia="Times New Roman"/>
          <w:szCs w:val="24"/>
        </w:rPr>
        <w:t>,</w:t>
      </w:r>
      <w:r w:rsidRPr="003C5E4C">
        <w:rPr>
          <w:rFonts w:eastAsia="Times New Roman"/>
          <w:szCs w:val="24"/>
        </w:rPr>
        <w:t xml:space="preserve"> στο άρθρο 2 παράγραφος 4</w:t>
      </w:r>
      <w:r>
        <w:rPr>
          <w:rFonts w:eastAsia="Times New Roman"/>
          <w:szCs w:val="24"/>
        </w:rPr>
        <w:t>. «Μ</w:t>
      </w:r>
      <w:r w:rsidRPr="003C5E4C">
        <w:rPr>
          <w:rFonts w:eastAsia="Times New Roman"/>
          <w:szCs w:val="24"/>
        </w:rPr>
        <w:t xml:space="preserve">ε κοινή απόφαση των </w:t>
      </w:r>
      <w:r>
        <w:rPr>
          <w:rFonts w:eastAsia="Times New Roman"/>
          <w:szCs w:val="24"/>
        </w:rPr>
        <w:t>Υ</w:t>
      </w:r>
      <w:r w:rsidRPr="003C5E4C">
        <w:rPr>
          <w:rFonts w:eastAsia="Times New Roman"/>
          <w:szCs w:val="24"/>
        </w:rPr>
        <w:t xml:space="preserve">πουργών </w:t>
      </w:r>
      <w:r>
        <w:rPr>
          <w:rFonts w:eastAsia="Times New Roman"/>
          <w:szCs w:val="24"/>
        </w:rPr>
        <w:t>Δ</w:t>
      </w:r>
      <w:r w:rsidRPr="003C5E4C">
        <w:rPr>
          <w:rFonts w:eastAsia="Times New Roman"/>
          <w:szCs w:val="24"/>
        </w:rPr>
        <w:t xml:space="preserve">ιοικητικής </w:t>
      </w:r>
      <w:r>
        <w:rPr>
          <w:rFonts w:eastAsia="Times New Roman"/>
          <w:szCs w:val="24"/>
        </w:rPr>
        <w:t>Α</w:t>
      </w:r>
      <w:r w:rsidRPr="003C5E4C">
        <w:rPr>
          <w:rFonts w:eastAsia="Times New Roman"/>
          <w:szCs w:val="24"/>
        </w:rPr>
        <w:t>νασυγκρότηση</w:t>
      </w:r>
      <w:r>
        <w:rPr>
          <w:rFonts w:eastAsia="Times New Roman"/>
          <w:szCs w:val="24"/>
        </w:rPr>
        <w:t xml:space="preserve">ς, Ψηφιακής </w:t>
      </w:r>
      <w:r>
        <w:rPr>
          <w:rFonts w:eastAsia="Times New Roman"/>
          <w:szCs w:val="24"/>
        </w:rPr>
        <w:t>Π</w:t>
      </w:r>
      <w:r w:rsidRPr="003C5E4C">
        <w:rPr>
          <w:rFonts w:eastAsia="Times New Roman"/>
          <w:szCs w:val="24"/>
        </w:rPr>
        <w:t>ολιτικής</w:t>
      </w:r>
      <w:r>
        <w:rPr>
          <w:rFonts w:eastAsia="Times New Roman"/>
          <w:szCs w:val="24"/>
        </w:rPr>
        <w:t>,</w:t>
      </w:r>
      <w:r w:rsidRPr="003C5E4C">
        <w:rPr>
          <w:rFonts w:eastAsia="Times New Roman"/>
          <w:szCs w:val="24"/>
        </w:rPr>
        <w:t xml:space="preserve"> </w:t>
      </w:r>
      <w:r>
        <w:rPr>
          <w:rFonts w:eastAsia="Times New Roman"/>
          <w:szCs w:val="24"/>
        </w:rPr>
        <w:t>Ε</w:t>
      </w:r>
      <w:r w:rsidRPr="003C5E4C">
        <w:rPr>
          <w:rFonts w:eastAsia="Times New Roman"/>
          <w:szCs w:val="24"/>
        </w:rPr>
        <w:t>νημέρωση</w:t>
      </w:r>
      <w:r>
        <w:rPr>
          <w:rFonts w:eastAsia="Times New Roman"/>
          <w:szCs w:val="24"/>
        </w:rPr>
        <w:t>ς,</w:t>
      </w:r>
      <w:r w:rsidRPr="003C5E4C">
        <w:rPr>
          <w:rFonts w:eastAsia="Times New Roman"/>
          <w:szCs w:val="24"/>
        </w:rPr>
        <w:t xml:space="preserve"> Παιδείας</w:t>
      </w:r>
      <w:r>
        <w:rPr>
          <w:rFonts w:eastAsia="Times New Roman"/>
          <w:szCs w:val="24"/>
        </w:rPr>
        <w:t>, Θρησκευμάτων…, που</w:t>
      </w:r>
      <w:r w:rsidRPr="003C5E4C">
        <w:rPr>
          <w:rFonts w:eastAsia="Times New Roman"/>
          <w:szCs w:val="24"/>
        </w:rPr>
        <w:t xml:space="preserve"> εκδίδεται ύστερα από γνώμη της </w:t>
      </w:r>
      <w:proofErr w:type="spellStart"/>
      <w:r>
        <w:rPr>
          <w:rFonts w:eastAsia="Times New Roman"/>
          <w:szCs w:val="24"/>
        </w:rPr>
        <w:t>ΕΣΑ</w:t>
      </w:r>
      <w:r w:rsidRPr="003C5E4C">
        <w:rPr>
          <w:rFonts w:eastAsia="Times New Roman"/>
          <w:szCs w:val="24"/>
        </w:rPr>
        <w:t>με</w:t>
      </w:r>
      <w:r>
        <w:rPr>
          <w:rFonts w:eastAsia="Times New Roman"/>
          <w:szCs w:val="24"/>
        </w:rPr>
        <w:t>Α</w:t>
      </w:r>
      <w:proofErr w:type="spellEnd"/>
      <w:r>
        <w:rPr>
          <w:rFonts w:eastAsia="Times New Roman"/>
          <w:szCs w:val="24"/>
        </w:rPr>
        <w:t>…». Ναι, η</w:t>
      </w:r>
      <w:r w:rsidRPr="003C5E4C">
        <w:rPr>
          <w:rFonts w:eastAsia="Times New Roman"/>
          <w:szCs w:val="24"/>
        </w:rPr>
        <w:t xml:space="preserve"> </w:t>
      </w:r>
      <w:proofErr w:type="spellStart"/>
      <w:r>
        <w:rPr>
          <w:rFonts w:eastAsia="Times New Roman"/>
          <w:szCs w:val="24"/>
        </w:rPr>
        <w:t>ΕΣΑμεΑ</w:t>
      </w:r>
      <w:proofErr w:type="spellEnd"/>
      <w:r>
        <w:rPr>
          <w:rFonts w:eastAsia="Times New Roman"/>
          <w:szCs w:val="24"/>
        </w:rPr>
        <w:t xml:space="preserve"> έχει βαρύνοντα</w:t>
      </w:r>
      <w:r w:rsidRPr="003C5E4C">
        <w:rPr>
          <w:rFonts w:eastAsia="Times New Roman"/>
          <w:szCs w:val="24"/>
        </w:rPr>
        <w:t xml:space="preserve"> λόγο στη συγκεκριμένη </w:t>
      </w:r>
      <w:r>
        <w:rPr>
          <w:rFonts w:eastAsia="Times New Roman"/>
          <w:szCs w:val="24"/>
        </w:rPr>
        <w:t>ο</w:t>
      </w:r>
      <w:r>
        <w:rPr>
          <w:rFonts w:eastAsia="Times New Roman"/>
          <w:szCs w:val="24"/>
        </w:rPr>
        <w:t>δηγία, διότι τ</w:t>
      </w:r>
      <w:r w:rsidRPr="003C5E4C">
        <w:rPr>
          <w:rFonts w:eastAsia="Times New Roman"/>
          <w:szCs w:val="24"/>
        </w:rPr>
        <w:t>ουλάχιστον</w:t>
      </w:r>
      <w:r>
        <w:rPr>
          <w:rFonts w:eastAsia="Times New Roman"/>
          <w:szCs w:val="24"/>
        </w:rPr>
        <w:t>,</w:t>
      </w:r>
      <w:r w:rsidRPr="003C5E4C">
        <w:rPr>
          <w:rFonts w:eastAsia="Times New Roman"/>
          <w:szCs w:val="24"/>
        </w:rPr>
        <w:t xml:space="preserve"> </w:t>
      </w:r>
      <w:r w:rsidRPr="003C5E4C">
        <w:rPr>
          <w:rFonts w:eastAsia="Times New Roman"/>
          <w:szCs w:val="24"/>
        </w:rPr>
        <w:lastRenderedPageBreak/>
        <w:t>θα αρκεστώ στις διαβεβαιώσεις</w:t>
      </w:r>
      <w:r>
        <w:rPr>
          <w:rFonts w:eastAsia="Times New Roman"/>
          <w:szCs w:val="24"/>
        </w:rPr>
        <w:t>,</w:t>
      </w:r>
      <w:r w:rsidRPr="003C5E4C">
        <w:rPr>
          <w:rFonts w:eastAsia="Times New Roman"/>
          <w:szCs w:val="24"/>
        </w:rPr>
        <w:t xml:space="preserve"> που μας έδωσ</w:t>
      </w:r>
      <w:r>
        <w:rPr>
          <w:rFonts w:eastAsia="Times New Roman"/>
          <w:szCs w:val="24"/>
        </w:rPr>
        <w:t>ε</w:t>
      </w:r>
      <w:r w:rsidRPr="003C5E4C">
        <w:rPr>
          <w:rFonts w:eastAsia="Times New Roman"/>
          <w:szCs w:val="24"/>
        </w:rPr>
        <w:t xml:space="preserve"> με επιστολή που έστειλ</w:t>
      </w:r>
      <w:r>
        <w:rPr>
          <w:rFonts w:eastAsia="Times New Roman"/>
          <w:szCs w:val="24"/>
        </w:rPr>
        <w:t>ε</w:t>
      </w:r>
      <w:r w:rsidRPr="003C5E4C">
        <w:rPr>
          <w:rFonts w:eastAsia="Times New Roman"/>
          <w:szCs w:val="24"/>
        </w:rPr>
        <w:t xml:space="preserve"> ότι υπήρξε </w:t>
      </w:r>
      <w:r>
        <w:rPr>
          <w:rFonts w:eastAsia="Times New Roman"/>
          <w:szCs w:val="24"/>
        </w:rPr>
        <w:t>π</w:t>
      </w:r>
      <w:r w:rsidRPr="003C5E4C">
        <w:rPr>
          <w:rFonts w:eastAsia="Times New Roman"/>
          <w:szCs w:val="24"/>
        </w:rPr>
        <w:t>ράγμ</w:t>
      </w:r>
      <w:r w:rsidRPr="003C5E4C">
        <w:rPr>
          <w:rFonts w:eastAsia="Times New Roman"/>
          <w:szCs w:val="24"/>
        </w:rPr>
        <w:t>ατι</w:t>
      </w:r>
      <w:r>
        <w:rPr>
          <w:rFonts w:eastAsia="Times New Roman"/>
          <w:szCs w:val="24"/>
        </w:rPr>
        <w:t>,</w:t>
      </w:r>
      <w:r w:rsidRPr="003C5E4C">
        <w:rPr>
          <w:rFonts w:eastAsia="Times New Roman"/>
          <w:szCs w:val="24"/>
        </w:rPr>
        <w:t xml:space="preserve"> συνεργασία και οι προτάσεις τ</w:t>
      </w:r>
      <w:r>
        <w:rPr>
          <w:rFonts w:eastAsia="Times New Roman"/>
          <w:szCs w:val="24"/>
        </w:rPr>
        <w:t>η</w:t>
      </w:r>
      <w:r w:rsidRPr="003C5E4C">
        <w:rPr>
          <w:rFonts w:eastAsia="Times New Roman"/>
          <w:szCs w:val="24"/>
        </w:rPr>
        <w:t>ς δεν αποκρούστηκαν</w:t>
      </w:r>
      <w:r>
        <w:rPr>
          <w:rFonts w:eastAsia="Times New Roman"/>
          <w:szCs w:val="24"/>
        </w:rPr>
        <w:t>,</w:t>
      </w:r>
      <w:r w:rsidRPr="003C5E4C">
        <w:rPr>
          <w:rFonts w:eastAsia="Times New Roman"/>
          <w:szCs w:val="24"/>
        </w:rPr>
        <w:t xml:space="preserve"> αλλά αντίθετα φαίνεται ότι κατά το μεγαλύτερο μέρος ενσωματώθηκαν στην </w:t>
      </w:r>
      <w:r>
        <w:rPr>
          <w:rFonts w:eastAsia="Times New Roman"/>
          <w:szCs w:val="24"/>
        </w:rPr>
        <w:t>ο</w:t>
      </w:r>
      <w:r w:rsidRPr="003C5E4C">
        <w:rPr>
          <w:rFonts w:eastAsia="Times New Roman"/>
          <w:szCs w:val="24"/>
        </w:rPr>
        <w:t>δηγία</w:t>
      </w:r>
      <w:r>
        <w:rPr>
          <w:rFonts w:eastAsia="Times New Roman"/>
          <w:szCs w:val="24"/>
        </w:rPr>
        <w:t>. Μ</w:t>
      </w:r>
      <w:r w:rsidRPr="003C5E4C">
        <w:rPr>
          <w:rFonts w:eastAsia="Times New Roman"/>
          <w:szCs w:val="24"/>
        </w:rPr>
        <w:t>πορεί</w:t>
      </w:r>
      <w:r>
        <w:rPr>
          <w:rFonts w:eastAsia="Times New Roman"/>
          <w:szCs w:val="24"/>
        </w:rPr>
        <w:t>, όμως,</w:t>
      </w:r>
      <w:r w:rsidRPr="003C5E4C">
        <w:rPr>
          <w:rFonts w:eastAsia="Times New Roman"/>
          <w:szCs w:val="24"/>
        </w:rPr>
        <w:t xml:space="preserve"> να εξαιρούνται από τ</w:t>
      </w:r>
      <w:r>
        <w:rPr>
          <w:rFonts w:eastAsia="Times New Roman"/>
          <w:szCs w:val="24"/>
        </w:rPr>
        <w:t xml:space="preserve">ην εφαρμογή του παρόντος </w:t>
      </w:r>
      <w:r w:rsidRPr="00750F6A">
        <w:rPr>
          <w:rFonts w:eastAsia="Times New Roman"/>
          <w:szCs w:val="24"/>
        </w:rPr>
        <w:t xml:space="preserve">μέρους </w:t>
      </w:r>
      <w:proofErr w:type="spellStart"/>
      <w:r w:rsidRPr="00750F6A">
        <w:rPr>
          <w:rFonts w:eastAsia="Times New Roman"/>
          <w:szCs w:val="24"/>
        </w:rPr>
        <w:t>ιστότοποι</w:t>
      </w:r>
      <w:proofErr w:type="spellEnd"/>
      <w:r w:rsidRPr="00750F6A">
        <w:rPr>
          <w:rFonts w:eastAsia="Times New Roman"/>
          <w:szCs w:val="24"/>
        </w:rPr>
        <w:t xml:space="preserve"> και εφαρμογές για φορητές σ</w:t>
      </w:r>
      <w:r>
        <w:rPr>
          <w:rFonts w:eastAsia="Times New Roman"/>
          <w:szCs w:val="24"/>
        </w:rPr>
        <w:t xml:space="preserve">υσκευές σχολείων, </w:t>
      </w:r>
      <w:r>
        <w:rPr>
          <w:rFonts w:eastAsia="Times New Roman"/>
          <w:szCs w:val="24"/>
        </w:rPr>
        <w:t>νηπιαγωγείων ή παιδικών σταθμών.</w:t>
      </w:r>
    </w:p>
    <w:p w14:paraId="6A14AC1C"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δηγία</w:t>
      </w:r>
      <w:r>
        <w:rPr>
          <w:rFonts w:eastAsia="Times New Roman"/>
          <w:szCs w:val="24"/>
        </w:rPr>
        <w:t>,</w:t>
      </w:r>
      <w:r>
        <w:rPr>
          <w:rFonts w:eastAsia="Times New Roman"/>
          <w:szCs w:val="24"/>
        </w:rPr>
        <w:t xml:space="preserve"> στο πρωτότυπό της εξαιρεί απευθείας αυτ</w:t>
      </w:r>
      <w:r>
        <w:rPr>
          <w:rFonts w:eastAsia="Times New Roman"/>
          <w:szCs w:val="24"/>
        </w:rPr>
        <w:t>ές</w:t>
      </w:r>
      <w:r>
        <w:rPr>
          <w:rFonts w:eastAsia="Times New Roman"/>
          <w:szCs w:val="24"/>
        </w:rPr>
        <w:t xml:space="preserve"> τ</w:t>
      </w:r>
      <w:r>
        <w:rPr>
          <w:rFonts w:eastAsia="Times New Roman"/>
          <w:szCs w:val="24"/>
        </w:rPr>
        <w:t>ις</w:t>
      </w:r>
      <w:r>
        <w:rPr>
          <w:rFonts w:eastAsia="Times New Roman"/>
          <w:szCs w:val="24"/>
        </w:rPr>
        <w:t xml:space="preserve"> τρ</w:t>
      </w:r>
      <w:r>
        <w:rPr>
          <w:rFonts w:eastAsia="Times New Roman"/>
          <w:szCs w:val="24"/>
        </w:rPr>
        <w:t>εις εκπαιδευτικές βαθμίδες</w:t>
      </w:r>
      <w:r>
        <w:rPr>
          <w:rFonts w:eastAsia="Times New Roman"/>
          <w:szCs w:val="24"/>
        </w:rPr>
        <w:t xml:space="preserve">, με τη σκοπιμότητα ότι υπάρχει ανάγκη προστασίας της παιδικής ηλικίας. Εμείς γιατί να χρειαζόμαστε τρεις </w:t>
      </w:r>
      <w:r>
        <w:rPr>
          <w:rFonts w:eastAsia="Times New Roman"/>
          <w:szCs w:val="24"/>
        </w:rPr>
        <w:t>Υ</w:t>
      </w:r>
      <w:r>
        <w:rPr>
          <w:rFonts w:eastAsia="Times New Roman"/>
          <w:szCs w:val="24"/>
        </w:rPr>
        <w:t xml:space="preserve">πουργούς για να τα εξαιρέσουμε; </w:t>
      </w:r>
      <w:r>
        <w:rPr>
          <w:rFonts w:eastAsia="Times New Roman"/>
          <w:szCs w:val="24"/>
        </w:rPr>
        <w:t xml:space="preserve">Μπορούμε απευθείας από τον νόμο. Κι έχω επιμείνει σ’ αυτό το σημείο. Όταν μιλάμε για μεταφορά </w:t>
      </w:r>
      <w:r>
        <w:rPr>
          <w:rFonts w:eastAsia="Times New Roman"/>
          <w:szCs w:val="24"/>
        </w:rPr>
        <w:t>ο</w:t>
      </w:r>
      <w:r>
        <w:rPr>
          <w:rFonts w:eastAsia="Times New Roman"/>
          <w:szCs w:val="24"/>
        </w:rPr>
        <w:t xml:space="preserve">δηγίας, υπάρχει και ευελιξία στην εθνική έννομη τάξη. Τουλάχιστον στην παρούσα </w:t>
      </w:r>
      <w:r>
        <w:rPr>
          <w:rFonts w:eastAsia="Times New Roman"/>
          <w:szCs w:val="24"/>
        </w:rPr>
        <w:t>ο</w:t>
      </w:r>
      <w:r>
        <w:rPr>
          <w:rFonts w:eastAsia="Times New Roman"/>
          <w:szCs w:val="24"/>
        </w:rPr>
        <w:t xml:space="preserve">δηγία νομίζω ότι έχει γίνει κατανοητό ότι η ευελιξία αυτή </w:t>
      </w:r>
      <w:r>
        <w:rPr>
          <w:rFonts w:eastAsia="Times New Roman"/>
          <w:szCs w:val="24"/>
        </w:rPr>
        <w:t>πρέπει να</w:t>
      </w:r>
      <w:r>
        <w:rPr>
          <w:rFonts w:eastAsia="Times New Roman"/>
          <w:szCs w:val="24"/>
        </w:rPr>
        <w:t xml:space="preserve"> έχει σχέση με</w:t>
      </w:r>
      <w:r>
        <w:rPr>
          <w:rFonts w:eastAsia="Times New Roman"/>
          <w:szCs w:val="24"/>
        </w:rPr>
        <w:t xml:space="preserve"> την επίκληση εφαρμογών του νόμου και όχι απλώς</w:t>
      </w:r>
      <w:r>
        <w:rPr>
          <w:rFonts w:eastAsia="Times New Roman"/>
          <w:szCs w:val="24"/>
        </w:rPr>
        <w:t>,</w:t>
      </w:r>
      <w:r>
        <w:rPr>
          <w:rFonts w:eastAsia="Times New Roman"/>
          <w:szCs w:val="24"/>
        </w:rPr>
        <w:t xml:space="preserve"> με την αύξηση της γραφειοκρατίας και απόκτηση αρμοδιοτήτων. </w:t>
      </w:r>
    </w:p>
    <w:p w14:paraId="6A14AC1D"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 xml:space="preserve">Επανέρχομαι, λοιπόν και λέω να ακολουθήσετε την </w:t>
      </w:r>
      <w:r>
        <w:rPr>
          <w:rFonts w:eastAsia="Times New Roman"/>
          <w:szCs w:val="24"/>
        </w:rPr>
        <w:t>ο</w:t>
      </w:r>
      <w:r>
        <w:rPr>
          <w:rFonts w:eastAsia="Times New Roman"/>
          <w:szCs w:val="24"/>
        </w:rPr>
        <w:t>δηγία, όπως λέει. Να εξαιρεθούν απευθείας από τον νόμο τα νηπιαγωγεία, οι παιδικοί σταθμοί και τα</w:t>
      </w:r>
      <w:r>
        <w:rPr>
          <w:rFonts w:eastAsia="Times New Roman"/>
          <w:szCs w:val="24"/>
        </w:rPr>
        <w:t xml:space="preserve"> σχολεία. Βεβαίως, δεν θα πω πολλά, γιατί υπάρχουν κι άλλες διατάξεις</w:t>
      </w:r>
      <w:r>
        <w:rPr>
          <w:rFonts w:eastAsia="Times New Roman"/>
          <w:szCs w:val="24"/>
        </w:rPr>
        <w:t>,</w:t>
      </w:r>
      <w:r>
        <w:rPr>
          <w:rFonts w:eastAsia="Times New Roman"/>
          <w:szCs w:val="24"/>
        </w:rPr>
        <w:t xml:space="preserve"> οι οποίες μου δημιουργούν προβληματισμό και οι οποίες δεν είναι διατάξεις από εκείνες που περιέχονται στην </w:t>
      </w:r>
      <w:r>
        <w:rPr>
          <w:rFonts w:eastAsia="Times New Roman"/>
          <w:szCs w:val="24"/>
        </w:rPr>
        <w:t>ο</w:t>
      </w:r>
      <w:r>
        <w:rPr>
          <w:rFonts w:eastAsia="Times New Roman"/>
          <w:szCs w:val="24"/>
        </w:rPr>
        <w:t>δηγία. Είναι διατάξεις εφαρμογής, που φέρνει η ελληνική Κυβέρνηση, η κυρία Υπ</w:t>
      </w:r>
      <w:r>
        <w:rPr>
          <w:rFonts w:eastAsia="Times New Roman"/>
          <w:szCs w:val="24"/>
        </w:rPr>
        <w:t xml:space="preserve">ουργός, ώστε να αποτελέσουν μέρος του νομοθετήματος. </w:t>
      </w:r>
    </w:p>
    <w:p w14:paraId="6A14AC1E" w14:textId="77777777" w:rsidR="00EE1832" w:rsidRDefault="009476A9">
      <w:pPr>
        <w:spacing w:line="600" w:lineRule="auto"/>
        <w:ind w:firstLine="720"/>
        <w:contextualSpacing/>
        <w:jc w:val="both"/>
        <w:rPr>
          <w:rFonts w:eastAsia="Times New Roman"/>
          <w:szCs w:val="24"/>
        </w:rPr>
      </w:pPr>
      <w:r>
        <w:rPr>
          <w:rFonts w:eastAsia="Times New Roman"/>
          <w:szCs w:val="24"/>
        </w:rPr>
        <w:t>Μένω, λοιπόν, στο εξής. Η Οδηγία προβλέπει τεκμήριο συμμόρφωσης στις απαιτήσεις προσβασιμότητας. Και είναι το άρθρο 6 του σχεδίου νόμου. Εμείς</w:t>
      </w:r>
      <w:r>
        <w:rPr>
          <w:rFonts w:eastAsia="Times New Roman"/>
          <w:szCs w:val="24"/>
        </w:rPr>
        <w:t>,</w:t>
      </w:r>
      <w:r>
        <w:rPr>
          <w:rFonts w:eastAsia="Times New Roman"/>
          <w:szCs w:val="24"/>
        </w:rPr>
        <w:t xml:space="preserve"> στο εσωτερικό δίκαιο αλλά και η </w:t>
      </w:r>
      <w:r>
        <w:rPr>
          <w:rFonts w:eastAsia="Times New Roman"/>
          <w:szCs w:val="24"/>
        </w:rPr>
        <w:t>ο</w:t>
      </w:r>
      <w:r>
        <w:rPr>
          <w:rFonts w:eastAsia="Times New Roman"/>
          <w:szCs w:val="24"/>
        </w:rPr>
        <w:t>δηγία δεχόμαστε ότι πρέπε</w:t>
      </w:r>
      <w:r>
        <w:rPr>
          <w:rFonts w:eastAsia="Times New Roman"/>
          <w:szCs w:val="24"/>
        </w:rPr>
        <w:t>ι να υπάρχει δήλωση προσβασιμότητας από την αρμόδια υπηρεσία</w:t>
      </w:r>
      <w:r>
        <w:rPr>
          <w:rFonts w:eastAsia="Times New Roman"/>
          <w:szCs w:val="24"/>
        </w:rPr>
        <w:t>,</w:t>
      </w:r>
      <w:r>
        <w:rPr>
          <w:rFonts w:eastAsia="Times New Roman"/>
          <w:szCs w:val="24"/>
        </w:rPr>
        <w:t xml:space="preserve"> η οποία θα βεβαιώνει ότι είναι </w:t>
      </w:r>
      <w:proofErr w:type="spellStart"/>
      <w:r>
        <w:rPr>
          <w:rFonts w:eastAsia="Times New Roman"/>
          <w:szCs w:val="24"/>
        </w:rPr>
        <w:t>προσβάσιμη</w:t>
      </w:r>
      <w:proofErr w:type="spellEnd"/>
      <w:r>
        <w:rPr>
          <w:rFonts w:eastAsia="Times New Roman"/>
          <w:szCs w:val="24"/>
        </w:rPr>
        <w:t xml:space="preserve"> υπό τις προϋποθέσεις και τα κριτήρια του νόμου και της </w:t>
      </w:r>
      <w:r>
        <w:rPr>
          <w:rFonts w:eastAsia="Times New Roman"/>
          <w:szCs w:val="24"/>
        </w:rPr>
        <w:t>ο</w:t>
      </w:r>
      <w:r>
        <w:rPr>
          <w:rFonts w:eastAsia="Times New Roman"/>
          <w:szCs w:val="24"/>
        </w:rPr>
        <w:t xml:space="preserve">δηγίας στον </w:t>
      </w:r>
      <w:proofErr w:type="spellStart"/>
      <w:r>
        <w:rPr>
          <w:rFonts w:eastAsia="Times New Roman"/>
          <w:szCs w:val="24"/>
        </w:rPr>
        <w:t>ιστότοπό</w:t>
      </w:r>
      <w:proofErr w:type="spellEnd"/>
      <w:r>
        <w:rPr>
          <w:rFonts w:eastAsia="Times New Roman"/>
          <w:szCs w:val="24"/>
        </w:rPr>
        <w:t xml:space="preserve"> της από τους χρήστες, από τα άτομα με ειδικές ανάγκες, από την τρίτη ηλικία</w:t>
      </w:r>
      <w:r>
        <w:rPr>
          <w:rFonts w:eastAsia="Times New Roman"/>
          <w:szCs w:val="24"/>
        </w:rPr>
        <w:t xml:space="preserve">. </w:t>
      </w:r>
    </w:p>
    <w:p w14:paraId="6A14AC1F" w14:textId="77777777" w:rsidR="00EE1832" w:rsidRDefault="009476A9">
      <w:pPr>
        <w:spacing w:line="600" w:lineRule="auto"/>
        <w:ind w:firstLine="720"/>
        <w:contextualSpacing/>
        <w:jc w:val="both"/>
        <w:rPr>
          <w:rFonts w:eastAsia="Times New Roman"/>
          <w:szCs w:val="24"/>
        </w:rPr>
      </w:pPr>
      <w:r>
        <w:rPr>
          <w:rFonts w:eastAsia="Times New Roman"/>
          <w:szCs w:val="24"/>
        </w:rPr>
        <w:t>Ερχόμαστε όμως και λέμε στο άρθρο 8, ότι πρέπει να κάνουμε κι ένα μητρώο</w:t>
      </w:r>
      <w:r>
        <w:rPr>
          <w:rFonts w:eastAsia="Times New Roman"/>
          <w:szCs w:val="24"/>
        </w:rPr>
        <w:t xml:space="preserve"> </w:t>
      </w:r>
      <w:proofErr w:type="spellStart"/>
      <w:r>
        <w:rPr>
          <w:rFonts w:eastAsia="Times New Roman"/>
          <w:szCs w:val="24"/>
        </w:rPr>
        <w:t>ιστότοπου</w:t>
      </w:r>
      <w:proofErr w:type="spellEnd"/>
      <w:r>
        <w:rPr>
          <w:rFonts w:eastAsia="Times New Roman"/>
          <w:szCs w:val="24"/>
        </w:rPr>
        <w:t xml:space="preserve"> του δημόσιου τομέα</w:t>
      </w:r>
      <w:r>
        <w:rPr>
          <w:rFonts w:eastAsia="Times New Roman"/>
          <w:szCs w:val="24"/>
        </w:rPr>
        <w:t xml:space="preserve">. Αυτό είναι εσωτερικό δίκαιο. Δεν είναι ενσωμάτωση </w:t>
      </w:r>
      <w:r>
        <w:rPr>
          <w:rFonts w:eastAsia="Times New Roman"/>
          <w:szCs w:val="24"/>
        </w:rPr>
        <w:t>ο</w:t>
      </w:r>
      <w:r>
        <w:rPr>
          <w:rFonts w:eastAsia="Times New Roman"/>
          <w:szCs w:val="24"/>
        </w:rPr>
        <w:t xml:space="preserve">δηγίας, δεν είναι όρος </w:t>
      </w:r>
      <w:r>
        <w:rPr>
          <w:rFonts w:eastAsia="Times New Roman"/>
          <w:szCs w:val="24"/>
        </w:rPr>
        <w:lastRenderedPageBreak/>
        <w:t xml:space="preserve">της </w:t>
      </w:r>
      <w:r>
        <w:rPr>
          <w:rFonts w:eastAsia="Times New Roman"/>
          <w:szCs w:val="24"/>
        </w:rPr>
        <w:t>ο</w:t>
      </w:r>
      <w:r>
        <w:rPr>
          <w:rFonts w:eastAsia="Times New Roman"/>
          <w:szCs w:val="24"/>
        </w:rPr>
        <w:t>δηγίας. Το αποφασίζουμε μόνοι μας. Στο άρθρο 8 αναφέρει μητρώο δημοσίων</w:t>
      </w:r>
      <w:r>
        <w:rPr>
          <w:rFonts w:eastAsia="Times New Roman"/>
          <w:szCs w:val="24"/>
        </w:rPr>
        <w:t xml:space="preserve"> </w:t>
      </w:r>
      <w:proofErr w:type="spellStart"/>
      <w:r>
        <w:rPr>
          <w:rFonts w:eastAsia="Times New Roman"/>
          <w:szCs w:val="24"/>
        </w:rPr>
        <w:t>ιστοτόπων</w:t>
      </w:r>
      <w:proofErr w:type="spellEnd"/>
      <w:r>
        <w:rPr>
          <w:rFonts w:eastAsia="Times New Roman"/>
          <w:szCs w:val="24"/>
        </w:rPr>
        <w:t xml:space="preserve"> και εφαρμογών. Εκεί λέμε ότι στο μητρώο θα εγγράφονται εκείνοι οι οποίοι έχουν το πιστοποιητικό προσβασιμότητας. Υποτίθεται ότι πληρούν τα κριτήρια της </w:t>
      </w:r>
      <w:r>
        <w:rPr>
          <w:rFonts w:eastAsia="Times New Roman"/>
          <w:szCs w:val="24"/>
        </w:rPr>
        <w:t>ο</w:t>
      </w:r>
      <w:r>
        <w:rPr>
          <w:rFonts w:eastAsia="Times New Roman"/>
          <w:szCs w:val="24"/>
        </w:rPr>
        <w:t xml:space="preserve">δηγίας και του εσωτερικού νόμου. </w:t>
      </w:r>
    </w:p>
    <w:p w14:paraId="6A14AC20"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Τι χρειάζεται, λοιπόν, να προβαίνει ο Υπουργός σε έλεγχο, </w:t>
      </w:r>
      <w:r>
        <w:rPr>
          <w:rFonts w:eastAsia="Times New Roman"/>
          <w:szCs w:val="24"/>
        </w:rPr>
        <w:t>να βγάζει απόφαση</w:t>
      </w:r>
      <w:r>
        <w:rPr>
          <w:rFonts w:eastAsia="Times New Roman"/>
          <w:szCs w:val="24"/>
        </w:rPr>
        <w:t>,</w:t>
      </w:r>
      <w:r>
        <w:rPr>
          <w:rFonts w:eastAsia="Times New Roman"/>
          <w:szCs w:val="24"/>
        </w:rPr>
        <w:t xml:space="preserve"> που να επιτρέπει την εγγραφή στο μητρώο</w:t>
      </w:r>
      <w:r>
        <w:rPr>
          <w:rFonts w:eastAsia="Times New Roman"/>
          <w:szCs w:val="24"/>
        </w:rPr>
        <w:t>;</w:t>
      </w:r>
      <w:r>
        <w:rPr>
          <w:rFonts w:eastAsia="Times New Roman"/>
          <w:szCs w:val="24"/>
        </w:rPr>
        <w:t xml:space="preserve"> Δεν είναι μια γραφειοκρατία</w:t>
      </w:r>
      <w:r>
        <w:rPr>
          <w:rFonts w:eastAsia="Times New Roman"/>
          <w:szCs w:val="24"/>
        </w:rPr>
        <w:t>,</w:t>
      </w:r>
      <w:r>
        <w:rPr>
          <w:rFonts w:eastAsia="Times New Roman"/>
          <w:szCs w:val="24"/>
        </w:rPr>
        <w:t xml:space="preserve"> η οποία διογκώνε</w:t>
      </w:r>
      <w:r>
        <w:rPr>
          <w:rFonts w:eastAsia="Times New Roman"/>
          <w:szCs w:val="24"/>
        </w:rPr>
        <w:t>τα</w:t>
      </w:r>
      <w:r>
        <w:rPr>
          <w:rFonts w:eastAsia="Times New Roman"/>
          <w:szCs w:val="24"/>
        </w:rPr>
        <w:t>ι; Είναι αναγκαίο; Δεν έχω πειστεί από τις εξηγήσεις που  δόθηκαν, ότι αυτό είναι αναγκαίο και ότι δεν γιγαντώνει, δεν προσθέτει γραφειοκρατία</w:t>
      </w:r>
      <w:r>
        <w:rPr>
          <w:rFonts w:eastAsia="Times New Roman"/>
          <w:szCs w:val="24"/>
        </w:rPr>
        <w:t>,</w:t>
      </w:r>
      <w:r>
        <w:rPr>
          <w:rFonts w:eastAsia="Times New Roman"/>
          <w:szCs w:val="24"/>
        </w:rPr>
        <w:t xml:space="preserve"> εκ το</w:t>
      </w:r>
      <w:r>
        <w:rPr>
          <w:rFonts w:eastAsia="Times New Roman"/>
          <w:szCs w:val="24"/>
        </w:rPr>
        <w:t xml:space="preserve">υ μη όντως. Θα μου δοθεί το </w:t>
      </w:r>
      <w:r>
        <w:rPr>
          <w:rFonts w:eastAsia="Times New Roman"/>
          <w:szCs w:val="24"/>
        </w:rPr>
        <w:t>αντ</w:t>
      </w:r>
      <w:r>
        <w:rPr>
          <w:rFonts w:eastAsia="Times New Roman"/>
          <w:szCs w:val="24"/>
        </w:rPr>
        <w:t xml:space="preserve">επιχείρημα ότι πρέπει να έχουμε τη γνώμη της </w:t>
      </w:r>
      <w:proofErr w:type="spellStart"/>
      <w:r>
        <w:rPr>
          <w:rFonts w:eastAsia="Times New Roman"/>
          <w:szCs w:val="24"/>
        </w:rPr>
        <w:t>ΕΣΑμεΑ</w:t>
      </w:r>
      <w:proofErr w:type="spellEnd"/>
      <w:r>
        <w:rPr>
          <w:rFonts w:eastAsia="Times New Roman"/>
          <w:szCs w:val="24"/>
        </w:rPr>
        <w:t xml:space="preserve">. Ναι, αλλά αυτή η γνώση -το δικαίωμα εναντίωσης θα το ονόμαζα εγώ, το οποίο θα πρέπει να έχει η </w:t>
      </w:r>
      <w:proofErr w:type="spellStart"/>
      <w:r>
        <w:rPr>
          <w:rFonts w:eastAsia="Times New Roman"/>
          <w:szCs w:val="24"/>
        </w:rPr>
        <w:t>ΕΣΑμεΑ</w:t>
      </w:r>
      <w:proofErr w:type="spellEnd"/>
      <w:r>
        <w:rPr>
          <w:rFonts w:eastAsia="Times New Roman"/>
          <w:szCs w:val="24"/>
        </w:rPr>
        <w:t>- καλύπτεται από το άρθρο 10</w:t>
      </w:r>
      <w:r>
        <w:rPr>
          <w:rFonts w:eastAsia="Times New Roman"/>
          <w:szCs w:val="24"/>
        </w:rPr>
        <w:t>,</w:t>
      </w:r>
      <w:r>
        <w:rPr>
          <w:rFonts w:eastAsia="Times New Roman"/>
          <w:szCs w:val="24"/>
        </w:rPr>
        <w:t xml:space="preserve"> με το οποίο δίνουμε δικαίωμα σε όλους του</w:t>
      </w:r>
      <w:r>
        <w:rPr>
          <w:rFonts w:eastAsia="Times New Roman"/>
          <w:szCs w:val="24"/>
        </w:rPr>
        <w:t xml:space="preserve">ς χρήστες και τους ενδιαφερόμενους να κάνουν παρατηρήσεις, αιτήματα για πληροφορίες, αναφορές και για διόρθωση. Κι αυτό είναι μέρος της </w:t>
      </w:r>
      <w:r>
        <w:rPr>
          <w:rFonts w:eastAsia="Times New Roman"/>
          <w:szCs w:val="24"/>
        </w:rPr>
        <w:t>ο</w:t>
      </w:r>
      <w:r>
        <w:rPr>
          <w:rFonts w:eastAsia="Times New Roman"/>
          <w:szCs w:val="24"/>
        </w:rPr>
        <w:t xml:space="preserve">δηγίας. Συνεπώς, καλύπτεται και δεν χρειάζεται η υπουργική απόφαση. </w:t>
      </w:r>
    </w:p>
    <w:p w14:paraId="6A14AC21"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Για το άρθρο 8 επαναλαμβάνω τις επιφυλάξεις μου, δ</w:t>
      </w:r>
      <w:r>
        <w:rPr>
          <w:rFonts w:eastAsia="Times New Roman"/>
          <w:szCs w:val="24"/>
        </w:rPr>
        <w:t xml:space="preserve">ιότι δημιουργεί μια επιπλέον γραφειοκρατία. Δημιουργεί και μια </w:t>
      </w:r>
      <w:proofErr w:type="spellStart"/>
      <w:r>
        <w:rPr>
          <w:rFonts w:eastAsia="Times New Roman"/>
          <w:szCs w:val="24"/>
        </w:rPr>
        <w:t>δυνατότητα</w:t>
      </w:r>
      <w:r>
        <w:rPr>
          <w:rFonts w:eastAsia="Times New Roman"/>
          <w:szCs w:val="24"/>
        </w:rPr>
        <w:t>εμμέσου</w:t>
      </w:r>
      <w:proofErr w:type="spellEnd"/>
      <w:r>
        <w:rPr>
          <w:rFonts w:eastAsia="Times New Roman"/>
          <w:szCs w:val="24"/>
        </w:rPr>
        <w:t xml:space="preserve"> ελέγχου του πιστοποιητικού προσβασιμότητας. Δεν χρειάζεται. Οι φορείς που θα ενταχθούν στις ρυθμίσεις αυτές είναι χιλιάδες. Έχουμε χιλιάδες νομικά πρόσωπα δημοσίου δικαίου στο</w:t>
      </w:r>
      <w:r>
        <w:rPr>
          <w:rFonts w:eastAsia="Times New Roman"/>
          <w:szCs w:val="24"/>
        </w:rPr>
        <w:t>ν ευρύτερο δημόσιο τομέα, έχου</w:t>
      </w:r>
      <w:r>
        <w:rPr>
          <w:rFonts w:eastAsia="Times New Roman"/>
          <w:szCs w:val="24"/>
        </w:rPr>
        <w:t>με</w:t>
      </w:r>
      <w:r>
        <w:rPr>
          <w:rFonts w:eastAsia="Times New Roman"/>
          <w:szCs w:val="24"/>
        </w:rPr>
        <w:t xml:space="preserve"> νομικά πρόσωπα ιδιωτικού δικαίου</w:t>
      </w:r>
      <w:r>
        <w:rPr>
          <w:rFonts w:eastAsia="Times New Roman"/>
          <w:szCs w:val="24"/>
        </w:rPr>
        <w:t xml:space="preserve"> που ανήκουν στο δημόσιο</w:t>
      </w:r>
      <w:r>
        <w:rPr>
          <w:rFonts w:eastAsia="Times New Roman"/>
          <w:szCs w:val="24"/>
        </w:rPr>
        <w:t xml:space="preserve">, έχουμε υπηρεσίες Υπουργείων, έχουμε </w:t>
      </w:r>
      <w:proofErr w:type="spellStart"/>
      <w:r>
        <w:rPr>
          <w:rFonts w:eastAsia="Times New Roman"/>
          <w:szCs w:val="24"/>
        </w:rPr>
        <w:t>παρα</w:t>
      </w:r>
      <w:proofErr w:type="spellEnd"/>
      <w:r>
        <w:rPr>
          <w:rFonts w:eastAsia="Times New Roman"/>
          <w:szCs w:val="24"/>
        </w:rPr>
        <w:t>-υπουργεία, έχουμε Υπουργούς, Υφυπουργούς, Αναπληρωτές. Έχουμε τα πάντα. Ώσπου να γίνει, λοιπόν, το μητρώο αυτό</w:t>
      </w:r>
      <w:r>
        <w:rPr>
          <w:rFonts w:eastAsia="Times New Roman"/>
          <w:szCs w:val="24"/>
        </w:rPr>
        <w:t>,</w:t>
      </w:r>
      <w:r>
        <w:rPr>
          <w:rFonts w:eastAsia="Times New Roman"/>
          <w:szCs w:val="24"/>
        </w:rPr>
        <w:t xml:space="preserve"> αν περιμένουμε να εκδοθούν υπουργικές αποφάσεις και να ελεγχθεί για το καθένα ξεχωριστά η δήλωση προσβασιμότητας, δεν θα λειτουργήσει ποτέ το μητρώο. Κι αν λειτουργήσει, θα λειτουργήσει ελλιπώς και καθυστερημένα, διότι όσο περνάει ο χρόνος από την ψήφιση </w:t>
      </w:r>
      <w:r>
        <w:rPr>
          <w:rFonts w:eastAsia="Times New Roman"/>
          <w:szCs w:val="24"/>
        </w:rPr>
        <w:t xml:space="preserve">ενός νομοθετήματος, όσο σύγχρονο να είναι, όσο και να επιβάλει, τι αποτελέσματα φέρνει; Φέρνει τη ραθυμία και τη λησμονιά. Στο τέλος θα φτάσουμε να μην έχουμε τις </w:t>
      </w:r>
      <w:r>
        <w:rPr>
          <w:rFonts w:eastAsia="Times New Roman"/>
          <w:szCs w:val="24"/>
        </w:rPr>
        <w:t xml:space="preserve">ψηφιακές δημόσιες </w:t>
      </w:r>
      <w:r>
        <w:rPr>
          <w:rFonts w:eastAsia="Times New Roman"/>
          <w:szCs w:val="24"/>
        </w:rPr>
        <w:t>υπηρεσίες εκείνες</w:t>
      </w:r>
      <w:r>
        <w:rPr>
          <w:rFonts w:eastAsia="Times New Roman"/>
          <w:szCs w:val="24"/>
        </w:rPr>
        <w:t>,</w:t>
      </w:r>
      <w:r>
        <w:rPr>
          <w:rFonts w:eastAsia="Times New Roman"/>
          <w:szCs w:val="24"/>
        </w:rPr>
        <w:t xml:space="preserve"> γιατί θα έχουμε δυσκολία εγγραφής στο μητρώο λόγω γραφει</w:t>
      </w:r>
      <w:r>
        <w:rPr>
          <w:rFonts w:eastAsia="Times New Roman"/>
          <w:szCs w:val="24"/>
        </w:rPr>
        <w:t xml:space="preserve">οκρατικών κωλυμάτων. </w:t>
      </w:r>
    </w:p>
    <w:p w14:paraId="6A14AC22"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 xml:space="preserve">Να </w:t>
      </w:r>
      <w:r>
        <w:rPr>
          <w:rFonts w:eastAsia="Times New Roman"/>
          <w:szCs w:val="24"/>
        </w:rPr>
        <w:t xml:space="preserve">αποσυρθεί </w:t>
      </w:r>
      <w:r>
        <w:rPr>
          <w:rFonts w:eastAsia="Times New Roman"/>
          <w:szCs w:val="24"/>
        </w:rPr>
        <w:t xml:space="preserve">ζητώ η διάταξη εκείνη, κυρία Υπουργέ, </w:t>
      </w:r>
      <w:r>
        <w:rPr>
          <w:rFonts w:eastAsia="Times New Roman"/>
          <w:szCs w:val="24"/>
        </w:rPr>
        <w:t xml:space="preserve">με την οποία </w:t>
      </w:r>
      <w:r>
        <w:rPr>
          <w:rFonts w:eastAsia="Times New Roman"/>
          <w:szCs w:val="24"/>
        </w:rPr>
        <w:t xml:space="preserve">έχετε την αρμοδιότητα εγγραφής, την οποία εισηγείστε να ψηφίσουμε. Οι εγγυήσεις συμμόρφωσης καλύπτονται από το άρθρο 10 όπου υπάρχει δικαίωμα εναντίωσης του οποιουδήποτε </w:t>
      </w:r>
      <w:r>
        <w:rPr>
          <w:rFonts w:eastAsia="Times New Roman"/>
          <w:szCs w:val="24"/>
        </w:rPr>
        <w:t xml:space="preserve">ενδιαφερόμενου. </w:t>
      </w:r>
    </w:p>
    <w:p w14:paraId="6A14AC23" w14:textId="77777777" w:rsidR="00EE1832" w:rsidRDefault="009476A9">
      <w:pPr>
        <w:tabs>
          <w:tab w:val="left" w:pos="1260"/>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w:t>
      </w:r>
      <w:r w:rsidRPr="007F5BBB">
        <w:rPr>
          <w:rFonts w:eastAsia="Times New Roman"/>
          <w:color w:val="222222"/>
          <w:szCs w:val="24"/>
          <w:shd w:val="clear" w:color="auto" w:fill="FFFFFF"/>
        </w:rPr>
        <w:t>,</w:t>
      </w:r>
      <w:r>
        <w:rPr>
          <w:rFonts w:eastAsia="Times New Roman"/>
          <w:color w:val="222222"/>
          <w:szCs w:val="24"/>
          <w:shd w:val="clear" w:color="auto" w:fill="FFFFFF"/>
        </w:rPr>
        <w:t xml:space="preserve"> να μην ξεχάσουμε ότι έχουμε και αλλού </w:t>
      </w:r>
      <w:r>
        <w:rPr>
          <w:rFonts w:eastAsia="Times New Roman"/>
          <w:color w:val="222222"/>
          <w:szCs w:val="24"/>
          <w:shd w:val="clear" w:color="auto" w:fill="FFFFFF"/>
        </w:rPr>
        <w:t xml:space="preserve">στο ίδιο σχέδιο νόμου </w:t>
      </w:r>
      <w:r>
        <w:rPr>
          <w:rFonts w:eastAsia="Times New Roman"/>
          <w:color w:val="222222"/>
          <w:szCs w:val="24"/>
          <w:shd w:val="clear" w:color="auto" w:fill="FFFFFF"/>
        </w:rPr>
        <w:t>διατάξεις που δίνουν αρμοδιότητες στους Υπουργούς. «Θα καθορίζονται οι όροι και οι προϋποθέσεις ένταξης στο μητρώο». Ποιο περίγραμμα είναι «των όρων και των προϋποθέσεων»</w:t>
      </w:r>
      <w:r>
        <w:rPr>
          <w:rFonts w:eastAsia="Times New Roman"/>
          <w:color w:val="222222"/>
          <w:szCs w:val="24"/>
          <w:shd w:val="clear" w:color="auto" w:fill="FFFFFF"/>
        </w:rPr>
        <w:t>; Μπορεί αυτό να αποτελέσει είτε κακή εφαρμογή του νόμου, αν ξεπεράσουμε τους όρους και τις αναγκαίες προϋποθέσεις, είτε και τη μη εφαρμογή του νόμου, αν βάλουμε τέτοιες προϋποθέσεις που δεν θα μπορούν να ενταχθούν στο μητρώο. Ξέρετε γιατί το λέω; Θα γίνει</w:t>
      </w:r>
      <w:r>
        <w:rPr>
          <w:rFonts w:eastAsia="Times New Roman"/>
          <w:color w:val="222222"/>
          <w:szCs w:val="24"/>
          <w:shd w:val="clear" w:color="auto" w:fill="FFFFFF"/>
        </w:rPr>
        <w:t xml:space="preserve"> εργαλείο πολιτικής αυτή η υπουργική απόφαση, ούτως ώστε θα μπορούμε να αποκλείουμε την πρόσβαση από υπηρεσίες οι οποίες ενδεχόμενα θα θεωρείται ότι δεν πρέπει ο πολίτης, ο χρήστης να έχει άμεση πρόσβαση</w:t>
      </w:r>
      <w:r>
        <w:rPr>
          <w:rFonts w:eastAsia="Times New Roman"/>
          <w:color w:val="222222"/>
          <w:szCs w:val="24"/>
          <w:shd w:val="clear" w:color="auto" w:fill="FFFFFF"/>
        </w:rPr>
        <w:t xml:space="preserve"> και πληροφόρηση</w:t>
      </w:r>
      <w:r>
        <w:rPr>
          <w:rFonts w:eastAsia="Times New Roman"/>
          <w:color w:val="222222"/>
          <w:szCs w:val="24"/>
          <w:shd w:val="clear" w:color="auto" w:fill="FFFFFF"/>
        </w:rPr>
        <w:t>.</w:t>
      </w:r>
    </w:p>
    <w:p w14:paraId="6A14AC24"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θέλω να θυμίσω το εξής -μπορεί </w:t>
      </w:r>
      <w:r>
        <w:rPr>
          <w:rFonts w:eastAsia="Times New Roman"/>
          <w:color w:val="222222"/>
          <w:szCs w:val="24"/>
          <w:shd w:val="clear" w:color="auto" w:fill="FFFFFF"/>
        </w:rPr>
        <w:t xml:space="preserve">να είναι παρωχημένο, του παρελθόντος- αλλά το </w:t>
      </w:r>
      <w:r>
        <w:rPr>
          <w:rFonts w:eastAsia="Times New Roman"/>
          <w:color w:val="222222"/>
          <w:szCs w:val="24"/>
          <w:shd w:val="clear" w:color="auto" w:fill="FFFFFF"/>
        </w:rPr>
        <w:t>δ</w:t>
      </w:r>
      <w:r>
        <w:rPr>
          <w:rFonts w:eastAsia="Times New Roman"/>
          <w:color w:val="222222"/>
          <w:szCs w:val="24"/>
          <w:shd w:val="clear" w:color="auto" w:fill="FFFFFF"/>
        </w:rPr>
        <w:t xml:space="preserve">ημόσιο, τουλάχιστον όπως μας </w:t>
      </w:r>
      <w:proofErr w:type="spellStart"/>
      <w:r>
        <w:rPr>
          <w:rFonts w:eastAsia="Times New Roman"/>
          <w:color w:val="222222"/>
          <w:szCs w:val="24"/>
          <w:shd w:val="clear" w:color="auto" w:fill="FFFFFF"/>
        </w:rPr>
        <w:t>παρεδόθη</w:t>
      </w:r>
      <w:proofErr w:type="spellEnd"/>
      <w:r>
        <w:rPr>
          <w:rFonts w:eastAsia="Times New Roman"/>
          <w:color w:val="222222"/>
          <w:szCs w:val="24"/>
          <w:shd w:val="clear" w:color="auto" w:fill="FFFFFF"/>
        </w:rPr>
        <w:t xml:space="preserve"> στη δική μου γενιά και στις επόμενες, ο κλειστός δημόσιος τομέας είναι και ένα ιερατείο -ας κατηγορηθώ για αυτό που λέω- πολλές φορές που δεν θέλει την επέμβαση κανενός.</w:t>
      </w:r>
    </w:p>
    <w:p w14:paraId="6A14AC25"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w:t>
      </w:r>
      <w:r>
        <w:rPr>
          <w:rFonts w:eastAsia="Times New Roman"/>
          <w:color w:val="222222"/>
          <w:szCs w:val="24"/>
          <w:shd w:val="clear" w:color="auto" w:fill="FFFFFF"/>
        </w:rPr>
        <w:t xml:space="preserve">ε το άνοιγμα, λοιπόν, της πληροφορίας, με το άνοιγμα της γνώσης που δίνεται θα έχουμε όλοι το δικαίωμα να το ελέγχουμε. Και αφού θα έχουμε το δικαίωμα να το ελέγχουμε, δεν θα πρέπει να υπάρχει ανάμειξη Υπουργού, ανάμειξη πολιτικής. Θα είναι ανοιχτό για να </w:t>
      </w:r>
      <w:r>
        <w:rPr>
          <w:rFonts w:eastAsia="Times New Roman"/>
          <w:color w:val="222222"/>
          <w:szCs w:val="24"/>
          <w:shd w:val="clear" w:color="auto" w:fill="FFFFFF"/>
        </w:rPr>
        <w:t xml:space="preserve">μπορούμε να μπαίνουμε στους </w:t>
      </w:r>
      <w:proofErr w:type="spellStart"/>
      <w:r>
        <w:rPr>
          <w:rFonts w:eastAsia="Times New Roman"/>
          <w:color w:val="222222"/>
          <w:szCs w:val="24"/>
          <w:shd w:val="clear" w:color="auto" w:fill="FFFFFF"/>
        </w:rPr>
        <w:t>ιστότοπους</w:t>
      </w:r>
      <w:proofErr w:type="spellEnd"/>
      <w:r>
        <w:rPr>
          <w:rFonts w:eastAsia="Times New Roman"/>
          <w:color w:val="222222"/>
          <w:szCs w:val="24"/>
          <w:shd w:val="clear" w:color="auto" w:fill="FFFFFF"/>
        </w:rPr>
        <w:t xml:space="preserve"> με τις εφαρμογές τους, για να ξέρουμε τι συμβαίνει, τι ισχύει, πώς ενημερώνεται.</w:t>
      </w:r>
    </w:p>
    <w:p w14:paraId="6A14AC26"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θέλω να πω περισσότερα. Νομίζω ότι έχω δώσει το περίγραμμα των απόψεών μας, διότι έχω εκφράσει και </w:t>
      </w:r>
      <w:r>
        <w:rPr>
          <w:rFonts w:eastAsia="Times New Roman"/>
          <w:color w:val="222222"/>
          <w:szCs w:val="24"/>
          <w:shd w:val="clear" w:color="auto" w:fill="FFFFFF"/>
        </w:rPr>
        <w:t xml:space="preserve">σχετική </w:t>
      </w:r>
      <w:r>
        <w:rPr>
          <w:rFonts w:eastAsia="Times New Roman"/>
          <w:color w:val="222222"/>
          <w:szCs w:val="24"/>
          <w:shd w:val="clear" w:color="auto" w:fill="FFFFFF"/>
        </w:rPr>
        <w:t>αντίρρηση. Δεν απαντήθηκε</w:t>
      </w:r>
      <w:r>
        <w:rPr>
          <w:rFonts w:eastAsia="Times New Roman"/>
          <w:color w:val="222222"/>
          <w:szCs w:val="24"/>
          <w:shd w:val="clear" w:color="auto" w:fill="FFFFFF"/>
        </w:rPr>
        <w:t xml:space="preserve"> πειστικά, αλλά δεν έχει σημασία.</w:t>
      </w:r>
    </w:p>
    <w:p w14:paraId="6A14AC27"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Προσθέτουμε και επιμόρφωση υπαλλήλων και </w:t>
      </w:r>
      <w:r w:rsidRPr="00C074C0">
        <w:rPr>
          <w:rFonts w:eastAsia="Times New Roman"/>
          <w:color w:val="222222"/>
          <w:szCs w:val="24"/>
          <w:shd w:val="clear" w:color="auto" w:fill="FFFFFF"/>
        </w:rPr>
        <w:t>ευαισθητοποίηση</w:t>
      </w:r>
      <w:r>
        <w:rPr>
          <w:rFonts w:eastAsia="Times New Roman"/>
          <w:color w:val="222222"/>
          <w:szCs w:val="24"/>
          <w:shd w:val="clear" w:color="auto" w:fill="FFFFFF"/>
        </w:rPr>
        <w:t xml:space="preserve"> του κοινού -σωστό- αλλά πού το αναθέτουμε; Στο Εθνικό Κέντρο Δημόσιας Διοίκησης και Αυτοδιοίκησης, να επιμορφώνει. Δεν μας είπε κανείς ποτέ πόσους μπορεί να επιμορφώ</w:t>
      </w:r>
      <w:r>
        <w:rPr>
          <w:rFonts w:eastAsia="Times New Roman"/>
          <w:color w:val="222222"/>
          <w:szCs w:val="24"/>
          <w:shd w:val="clear" w:color="auto" w:fill="FFFFFF"/>
        </w:rPr>
        <w:t xml:space="preserve">νει </w:t>
      </w:r>
      <w:r>
        <w:rPr>
          <w:rFonts w:eastAsia="Times New Roman"/>
          <w:color w:val="222222"/>
          <w:szCs w:val="24"/>
          <w:shd w:val="clear" w:color="auto" w:fill="FFFFFF"/>
        </w:rPr>
        <w:lastRenderedPageBreak/>
        <w:t xml:space="preserve">αυτό το </w:t>
      </w:r>
      <w:r>
        <w:rPr>
          <w:rFonts w:eastAsia="Times New Roman"/>
          <w:color w:val="222222"/>
          <w:szCs w:val="24"/>
          <w:shd w:val="clear" w:color="auto" w:fill="FFFFFF"/>
        </w:rPr>
        <w:t>κ</w:t>
      </w:r>
      <w:r>
        <w:rPr>
          <w:rFonts w:eastAsia="Times New Roman"/>
          <w:color w:val="222222"/>
          <w:szCs w:val="24"/>
          <w:shd w:val="clear" w:color="auto" w:fill="FFFFFF"/>
        </w:rPr>
        <w:t xml:space="preserve">έντρο και ποιοι έχουν ανάγκη επιμόρφωσης. Εγώ θα επιμείνω, το είπα και στην </w:t>
      </w:r>
      <w:r>
        <w:rPr>
          <w:rFonts w:eastAsia="Times New Roman"/>
          <w:color w:val="222222"/>
          <w:szCs w:val="24"/>
          <w:shd w:val="clear" w:color="auto" w:fill="FFFFFF"/>
        </w:rPr>
        <w:t>ε</w:t>
      </w:r>
      <w:r>
        <w:rPr>
          <w:rFonts w:eastAsia="Times New Roman"/>
          <w:color w:val="222222"/>
          <w:szCs w:val="24"/>
          <w:shd w:val="clear" w:color="auto" w:fill="FFFFFF"/>
        </w:rPr>
        <w:t>πιτροπή, οι νέοι δημόσιοι υπάλληλοι σήμερα είναι υψηλού επιπέδου, ξέρουν από τεχνολογίες, έχουν σπουδάσει, ξέρουν να φτιάξουν...</w:t>
      </w:r>
    </w:p>
    <w:p w14:paraId="6A14AC28" w14:textId="77777777" w:rsidR="00EE1832" w:rsidRDefault="009476A9">
      <w:pPr>
        <w:spacing w:line="600" w:lineRule="auto"/>
        <w:ind w:firstLine="720"/>
        <w:contextualSpacing/>
        <w:jc w:val="both"/>
        <w:rPr>
          <w:rFonts w:eastAsia="Times New Roman"/>
          <w:color w:val="222222"/>
          <w:szCs w:val="24"/>
          <w:shd w:val="clear" w:color="auto" w:fill="FFFFFF"/>
        </w:rPr>
      </w:pPr>
      <w:r w:rsidRPr="00062F38">
        <w:rPr>
          <w:rFonts w:eastAsia="Times New Roman"/>
          <w:b/>
          <w:color w:val="222222"/>
          <w:szCs w:val="24"/>
          <w:shd w:val="clear" w:color="auto" w:fill="FFFFFF"/>
        </w:rPr>
        <w:t>ΙΩΑΝΝΗΣ ΓΚΙΟΛΑΣ:</w:t>
      </w:r>
      <w:r>
        <w:rPr>
          <w:rFonts w:eastAsia="Times New Roman"/>
          <w:color w:val="222222"/>
          <w:szCs w:val="24"/>
          <w:shd w:val="clear" w:color="auto" w:fill="FFFFFF"/>
        </w:rPr>
        <w:t xml:space="preserve"> Πού είναι οι νέοι και πόσο μπορούμε να τους αναπληρώσουμε;</w:t>
      </w:r>
    </w:p>
    <w:p w14:paraId="6A14AC29" w14:textId="77777777" w:rsidR="00EE1832" w:rsidRDefault="009476A9">
      <w:pPr>
        <w:spacing w:line="600" w:lineRule="auto"/>
        <w:ind w:firstLine="720"/>
        <w:contextualSpacing/>
        <w:jc w:val="both"/>
        <w:rPr>
          <w:rFonts w:eastAsia="Times New Roman"/>
          <w:color w:val="222222"/>
          <w:szCs w:val="24"/>
          <w:shd w:val="clear" w:color="auto" w:fill="FFFFFF"/>
        </w:rPr>
      </w:pPr>
      <w:r w:rsidRPr="002E6E50">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2E6E5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2E6E50">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Θα τους αναπληρώσουμε, αλλά έχουν οι νέοι μας -αν δεν θέλετε να πω οι δημόσιοι υπάλληλοι, να πω οι νέοι μας γενικά- έχουν υψηλό μορφωτικό επίπεδο στις τεχνολογίες.</w:t>
      </w:r>
    </w:p>
    <w:p w14:paraId="6A14AC2A"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w:t>
      </w:r>
      <w:r>
        <w:rPr>
          <w:rFonts w:eastAsia="Times New Roman"/>
          <w:color w:val="222222"/>
          <w:szCs w:val="24"/>
          <w:shd w:val="clear" w:color="auto" w:fill="FFFFFF"/>
        </w:rPr>
        <w:t>βάλουμε, λοιπόν, και άλλον έναν ανασχετικό παράγοντα, την επιμόρφωση μέσω του Εθνικού Κέντρου Δημόσιας Διοίκησης και Αυτοδιοίκησης εκείνων που θα διαχειριστούν το θέμα της προσβασιμότητας, και δεν θα κάνουμε τίποτα στο τέλος.</w:t>
      </w:r>
    </w:p>
    <w:p w14:paraId="6A14AC2B"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Αυτές είναι οι απόψεις μας επί</w:t>
      </w:r>
      <w:r>
        <w:rPr>
          <w:rFonts w:eastAsia="Times New Roman"/>
          <w:color w:val="222222"/>
          <w:szCs w:val="24"/>
          <w:shd w:val="clear" w:color="auto" w:fill="FFFFFF"/>
        </w:rPr>
        <w:t xml:space="preserve"> του πρώτου μέρους.</w:t>
      </w:r>
    </w:p>
    <w:p w14:paraId="6A14AC2C"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ως προς το δεύτερο μέρος, το οποίο αφορά ζητήματα φόρου προστιθέμενης αξίας στον ευρύτερο ευρωπαϊκό χώρο, θα ήθελα να πω τα εξής: 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δεν υπάρχει αντίρρηση, διότι μιλάμε για απαλλαγή, για μείωση υποχρεώσεων οι </w:t>
      </w:r>
      <w:r>
        <w:rPr>
          <w:rFonts w:eastAsia="Times New Roman"/>
          <w:color w:val="222222"/>
          <w:szCs w:val="24"/>
          <w:shd w:val="clear" w:color="auto" w:fill="FFFFFF"/>
        </w:rPr>
        <w:lastRenderedPageBreak/>
        <w:t>οποίες στο</w:t>
      </w:r>
      <w:r>
        <w:rPr>
          <w:rFonts w:eastAsia="Times New Roman"/>
          <w:color w:val="222222"/>
          <w:szCs w:val="24"/>
          <w:shd w:val="clear" w:color="auto" w:fill="FFFFFF"/>
        </w:rPr>
        <w:t xml:space="preserve"> κάτω-κάτω δεν είναι αναγκαίες λόγω του μικρού ποσού.</w:t>
      </w:r>
    </w:p>
    <w:p w14:paraId="6A14AC2D"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Εκείνο για το οποίο δεν ξέρω είναι αν το όριο των 10.000 ευρώ το οποίο τίθεται, με τις σημερινές συνθήκες και όταν έχουμε μία δραστηριοποίηση σε π</w:t>
      </w:r>
      <w:r>
        <w:rPr>
          <w:rFonts w:eastAsia="Times New Roman"/>
          <w:color w:val="222222"/>
          <w:szCs w:val="24"/>
          <w:shd w:val="clear" w:color="auto" w:fill="FFFFFF"/>
        </w:rPr>
        <w:t xml:space="preserve">έραν </w:t>
      </w:r>
      <w:r>
        <w:rPr>
          <w:rFonts w:eastAsia="Times New Roman"/>
          <w:color w:val="222222"/>
          <w:szCs w:val="24"/>
          <w:shd w:val="clear" w:color="auto" w:fill="FFFFFF"/>
        </w:rPr>
        <w:t xml:space="preserve">οικονομίας του ενός κράτους, το θεωρώ αμελητέο. </w:t>
      </w:r>
      <w:r>
        <w:rPr>
          <w:rFonts w:eastAsia="Times New Roman"/>
          <w:color w:val="222222"/>
          <w:szCs w:val="24"/>
          <w:shd w:val="clear" w:color="auto" w:fill="FFFFFF"/>
        </w:rPr>
        <w:t>Ίσως ο συνάδελφος της Νέας Δημοκρατίας έχει δίκιο που λέει για το όριο των 25.000 ευρώ για την απαλλαγή, που είναι ο μέσος ευρωπαϊκός όρος. Δεν έχω άμεση απάντηση σε αυτό, αλλά θα το έθετα σαν προβληματισμό. Βεβαίως, είτε το θέσουμε, είτε δεν το θέσουμε στ</w:t>
      </w:r>
      <w:r>
        <w:rPr>
          <w:rFonts w:eastAsia="Times New Roman"/>
          <w:color w:val="222222"/>
          <w:szCs w:val="24"/>
          <w:shd w:val="clear" w:color="auto" w:fill="FFFFFF"/>
        </w:rPr>
        <w:t>ην παρούσα συζήτηση, εφόσον δεν παρίσταται το Υπουργείο Οικονομικών, κατανοώ η κ. Ξενογιαννακοπούλου δεν μπορεί ούτε να απαντήσει, ούτε να δημιουργήσει μία άλλη λύση για αυτό. Το αναφέρω και μόνον.</w:t>
      </w:r>
    </w:p>
    <w:p w14:paraId="6A14AC2E"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τις παρατηρήσεις αυτές, κύριε Πρόεδρε, με τις οποίες βε</w:t>
      </w:r>
      <w:r>
        <w:rPr>
          <w:rFonts w:eastAsia="Times New Roman"/>
          <w:color w:val="222222"/>
          <w:szCs w:val="24"/>
          <w:shd w:val="clear" w:color="auto" w:fill="FFFFFF"/>
        </w:rPr>
        <w:t>βαίως παραβίασα το «</w:t>
      </w:r>
      <w:r>
        <w:rPr>
          <w:rFonts w:eastAsia="Times New Roman"/>
          <w:color w:val="222222"/>
          <w:szCs w:val="24"/>
          <w:shd w:val="clear" w:color="auto" w:fill="FFFFFF"/>
        </w:rPr>
        <w:t xml:space="preserve">ουκ </w:t>
      </w:r>
      <w:r>
        <w:rPr>
          <w:rFonts w:eastAsia="Times New Roman"/>
          <w:color w:val="222222"/>
          <w:szCs w:val="24"/>
          <w:shd w:val="clear" w:color="auto" w:fill="FFFFFF"/>
        </w:rPr>
        <w:t xml:space="preserve">εν τω </w:t>
      </w:r>
      <w:proofErr w:type="spellStart"/>
      <w:r>
        <w:rPr>
          <w:rFonts w:eastAsia="Times New Roman"/>
          <w:color w:val="222222"/>
          <w:szCs w:val="24"/>
          <w:shd w:val="clear" w:color="auto" w:fill="FFFFFF"/>
        </w:rPr>
        <w:t>πολλώ</w:t>
      </w:r>
      <w:proofErr w:type="spellEnd"/>
      <w:r>
        <w:rPr>
          <w:rFonts w:eastAsia="Times New Roman"/>
          <w:color w:val="222222"/>
          <w:szCs w:val="24"/>
          <w:shd w:val="clear" w:color="auto" w:fill="FFFFFF"/>
        </w:rPr>
        <w:t xml:space="preserve"> το ευ», με το οποίο δεσμεύτηκα στην αρχή, γιατί βλέπω ότι εξαντλώ τον χρόνο, η Δημοκρατική Συμπαράταξη θα ψηφίσει επί της αρχής το νομοσχέδιο και θα ψηφίσει τις διατάξεις εκείνες που ενσωματώνουν </w:t>
      </w:r>
      <w:r>
        <w:rPr>
          <w:rFonts w:eastAsia="Times New Roman"/>
          <w:color w:val="222222"/>
          <w:szCs w:val="24"/>
          <w:shd w:val="clear" w:color="auto" w:fill="FFFFFF"/>
        </w:rPr>
        <w:lastRenderedPageBreak/>
        <w:t>διατάξεις οδηγίας. Δεν θ</w:t>
      </w:r>
      <w:r>
        <w:rPr>
          <w:rFonts w:eastAsia="Times New Roman"/>
          <w:color w:val="222222"/>
          <w:szCs w:val="24"/>
          <w:shd w:val="clear" w:color="auto" w:fill="FFFFFF"/>
        </w:rPr>
        <w:t>α δώσει θετική ψήφο, όμως, για τις διατάξεις εκείνες στις οποίες αναφέρθηκα και δημιουργούν πρόσθετη γραφειοκρατία και κίνδυνο ανάσχεσης εφαρμογής του νόμου.</w:t>
      </w:r>
    </w:p>
    <w:p w14:paraId="6A14AC2F"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Πρόεδρε, ευχαριστώ.</w:t>
      </w:r>
    </w:p>
    <w:p w14:paraId="6A14AC30" w14:textId="77777777" w:rsidR="00EE1832" w:rsidRDefault="009476A9">
      <w:pPr>
        <w:spacing w:line="600" w:lineRule="auto"/>
        <w:ind w:firstLine="720"/>
        <w:contextualSpacing/>
        <w:jc w:val="both"/>
        <w:rPr>
          <w:rFonts w:eastAsia="Times New Roman"/>
          <w:color w:val="222222"/>
          <w:szCs w:val="24"/>
          <w:shd w:val="clear" w:color="auto" w:fill="FFFFFF"/>
        </w:rPr>
      </w:pPr>
      <w:r w:rsidRPr="00874D71">
        <w:rPr>
          <w:rFonts w:eastAsia="Times New Roman"/>
          <w:b/>
          <w:color w:val="222222"/>
          <w:szCs w:val="24"/>
          <w:shd w:val="clear" w:color="auto" w:fill="FFFFFF"/>
        </w:rPr>
        <w:t xml:space="preserve">ΠΡΟΕΔΡΕΥΩΝ (Δημήτριος </w:t>
      </w:r>
      <w:proofErr w:type="spellStart"/>
      <w:r w:rsidRPr="00874D71">
        <w:rPr>
          <w:rFonts w:eastAsia="Times New Roman"/>
          <w:b/>
          <w:color w:val="222222"/>
          <w:szCs w:val="24"/>
          <w:shd w:val="clear" w:color="auto" w:fill="FFFFFF"/>
        </w:rPr>
        <w:t>Κρεμαστινός</w:t>
      </w:r>
      <w:proofErr w:type="spellEnd"/>
      <w:r w:rsidRPr="00874D71">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14:paraId="6A14AC31"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ερώτημα, </w:t>
      </w:r>
      <w:r>
        <w:rPr>
          <w:rFonts w:eastAsia="Times New Roman"/>
          <w:color w:val="222222"/>
          <w:szCs w:val="24"/>
          <w:shd w:val="clear" w:color="auto" w:fill="FFFFFF"/>
        </w:rPr>
        <w:t>κύριε Καρρά, είναι τότε πού βρίσκεται το «ευ», αφού το παραβιάσατε!</w:t>
      </w:r>
    </w:p>
    <w:p w14:paraId="6A14AC32" w14:textId="77777777" w:rsidR="00EE1832" w:rsidRDefault="009476A9">
      <w:pPr>
        <w:spacing w:line="600" w:lineRule="auto"/>
        <w:ind w:firstLine="720"/>
        <w:contextualSpacing/>
        <w:jc w:val="both"/>
        <w:rPr>
          <w:rFonts w:eastAsia="Times New Roman"/>
          <w:color w:val="222222"/>
          <w:szCs w:val="24"/>
          <w:shd w:val="clear" w:color="auto" w:fill="FFFFFF"/>
        </w:rPr>
      </w:pPr>
      <w:r w:rsidRPr="002E6E50">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2E6E5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2E6E50">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Το δικαιολόγησα εγώ μόνος.</w:t>
      </w:r>
    </w:p>
    <w:p w14:paraId="6A14AC33" w14:textId="77777777" w:rsidR="00EE1832" w:rsidRDefault="009476A9">
      <w:pPr>
        <w:spacing w:line="600" w:lineRule="auto"/>
        <w:ind w:firstLine="720"/>
        <w:contextualSpacing/>
        <w:jc w:val="both"/>
        <w:rPr>
          <w:rFonts w:eastAsia="Times New Roman"/>
          <w:b/>
          <w:color w:val="222222"/>
          <w:szCs w:val="24"/>
          <w:shd w:val="clear" w:color="auto" w:fill="FFFFFF"/>
        </w:rPr>
      </w:pPr>
      <w:r w:rsidRPr="00874D71">
        <w:rPr>
          <w:rFonts w:eastAsia="Times New Roman"/>
          <w:b/>
          <w:color w:val="222222"/>
          <w:szCs w:val="24"/>
          <w:shd w:val="clear" w:color="auto" w:fill="FFFFFF"/>
        </w:rPr>
        <w:t xml:space="preserve">ΠΡΟΕΔΡΕΥΩΝ (Δημήτριος </w:t>
      </w:r>
      <w:proofErr w:type="spellStart"/>
      <w:r w:rsidRPr="00874D71">
        <w:rPr>
          <w:rFonts w:eastAsia="Times New Roman"/>
          <w:b/>
          <w:color w:val="222222"/>
          <w:szCs w:val="24"/>
          <w:shd w:val="clear" w:color="auto" w:fill="FFFFFF"/>
        </w:rPr>
        <w:t>Κρεμαστινός</w:t>
      </w:r>
      <w:proofErr w:type="spellEnd"/>
      <w:r w:rsidRPr="00874D71">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874D71">
        <w:rPr>
          <w:rFonts w:eastAsia="Times New Roman"/>
          <w:color w:val="222222"/>
          <w:szCs w:val="24"/>
          <w:shd w:val="clear" w:color="auto" w:fill="FFFFFF"/>
        </w:rPr>
        <w:t>Ωρα</w:t>
      </w:r>
      <w:r>
        <w:rPr>
          <w:rFonts w:eastAsia="Times New Roman"/>
          <w:color w:val="222222"/>
          <w:szCs w:val="24"/>
          <w:shd w:val="clear" w:color="auto" w:fill="FFFFFF"/>
        </w:rPr>
        <w:t>ία!</w:t>
      </w:r>
    </w:p>
    <w:p w14:paraId="6A14AC34" w14:textId="77777777" w:rsidR="00EE1832" w:rsidRDefault="009476A9">
      <w:pPr>
        <w:spacing w:line="600" w:lineRule="auto"/>
        <w:ind w:firstLine="720"/>
        <w:contextualSpacing/>
        <w:jc w:val="both"/>
        <w:rPr>
          <w:rFonts w:eastAsia="Times New Roman"/>
          <w:b/>
          <w:color w:val="222222"/>
          <w:szCs w:val="24"/>
          <w:shd w:val="clear" w:color="auto" w:fill="FFFFFF"/>
        </w:rPr>
      </w:pPr>
      <w:r w:rsidRPr="00CC005E">
        <w:rPr>
          <w:rFonts w:eastAsia="Times New Roman"/>
          <w:szCs w:val="24"/>
        </w:rPr>
        <w:t>Κυρίες και κύριοι συνάδελφοι, έχω την τιμή να ανακοινώσω στο Σώμα ότι τη συνεδρίασή μας π</w:t>
      </w:r>
      <w:r w:rsidRPr="00CC005E">
        <w:rPr>
          <w:rFonts w:eastAsia="Times New Roman"/>
          <w:szCs w:val="24"/>
        </w:rPr>
        <w:t xml:space="preserve">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μαθητές και μαθήτριες </w:t>
      </w:r>
      <w:r>
        <w:rPr>
          <w:rFonts w:eastAsia="Times New Roman"/>
          <w:szCs w:val="24"/>
        </w:rPr>
        <w:lastRenderedPageBreak/>
        <w:t>και</w:t>
      </w:r>
      <w:r>
        <w:rPr>
          <w:rFonts w:eastAsia="Times New Roman"/>
          <w:szCs w:val="24"/>
        </w:rPr>
        <w:t xml:space="preserve"> τρεις </w:t>
      </w:r>
      <w:r>
        <w:rPr>
          <w:rFonts w:eastAsia="Times New Roman"/>
          <w:szCs w:val="24"/>
        </w:rPr>
        <w:t xml:space="preserve">εκπαιδευτικοί </w:t>
      </w:r>
      <w:r>
        <w:rPr>
          <w:rFonts w:eastAsia="Times New Roman"/>
          <w:szCs w:val="24"/>
        </w:rPr>
        <w:t xml:space="preserve">συνοδοί </w:t>
      </w:r>
      <w:r>
        <w:rPr>
          <w:rFonts w:eastAsia="Times New Roman"/>
          <w:szCs w:val="24"/>
        </w:rPr>
        <w:t>τους</w:t>
      </w:r>
      <w:r>
        <w:rPr>
          <w:rFonts w:eastAsia="Times New Roman"/>
          <w:szCs w:val="24"/>
        </w:rPr>
        <w:t xml:space="preserve"> από το Ελληνικό Γυμνάσιο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Λύκειο του Ντίσελντορφ.</w:t>
      </w:r>
    </w:p>
    <w:p w14:paraId="6A14AC35" w14:textId="77777777" w:rsidR="00EE1832" w:rsidRDefault="009476A9">
      <w:pPr>
        <w:spacing w:line="600" w:lineRule="auto"/>
        <w:ind w:firstLine="720"/>
        <w:contextualSpacing/>
        <w:jc w:val="both"/>
        <w:rPr>
          <w:rFonts w:eastAsia="Times New Roman"/>
          <w:b/>
          <w:color w:val="222222"/>
          <w:szCs w:val="24"/>
          <w:shd w:val="clear" w:color="auto" w:fill="FFFFFF"/>
        </w:rPr>
      </w:pPr>
      <w:r>
        <w:rPr>
          <w:rFonts w:eastAsia="Times New Roman"/>
          <w:szCs w:val="24"/>
        </w:rPr>
        <w:t>Η Βουλή το</w:t>
      </w:r>
      <w:r>
        <w:rPr>
          <w:rFonts w:eastAsia="Times New Roman"/>
          <w:szCs w:val="24"/>
        </w:rPr>
        <w:t>ύ</w:t>
      </w:r>
      <w:r>
        <w:rPr>
          <w:rFonts w:eastAsia="Times New Roman"/>
          <w:szCs w:val="24"/>
        </w:rPr>
        <w:t>ς καλωσορίζει.</w:t>
      </w:r>
    </w:p>
    <w:p w14:paraId="6A14AC36" w14:textId="77777777" w:rsidR="00EE1832" w:rsidRDefault="009476A9">
      <w:pPr>
        <w:spacing w:line="600" w:lineRule="auto"/>
        <w:ind w:firstLine="720"/>
        <w:contextualSpacing/>
        <w:jc w:val="center"/>
        <w:rPr>
          <w:rFonts w:eastAsia="Times New Roman"/>
          <w:b/>
          <w:color w:val="222222"/>
          <w:szCs w:val="24"/>
          <w:shd w:val="clear" w:color="auto" w:fill="FFFFFF"/>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6A14AC37" w14:textId="77777777" w:rsidR="00EE1832" w:rsidRDefault="009476A9">
      <w:pPr>
        <w:spacing w:line="600" w:lineRule="auto"/>
        <w:ind w:firstLine="720"/>
        <w:contextualSpacing/>
        <w:jc w:val="both"/>
        <w:rPr>
          <w:rFonts w:eastAsia="Times New Roman"/>
          <w:szCs w:val="24"/>
        </w:rPr>
      </w:pPr>
      <w:r>
        <w:rPr>
          <w:rFonts w:eastAsia="Times New Roman"/>
          <w:szCs w:val="24"/>
        </w:rPr>
        <w:t>Προχωρούμε με τον εισηγητή της Χρυσής Αυγής, τον κ. Χρήστο Χατζησάββα.</w:t>
      </w:r>
    </w:p>
    <w:p w14:paraId="6A14AC38"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Ορίστε, κύριε </w:t>
      </w:r>
      <w:r>
        <w:rPr>
          <w:rFonts w:eastAsia="Times New Roman"/>
          <w:szCs w:val="24"/>
        </w:rPr>
        <w:t>Χατζησάββα, έχετε τον λόγο για δεκαπέντε λεπτά.</w:t>
      </w:r>
    </w:p>
    <w:p w14:paraId="6A14AC39"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ΧΡΗΣΤΟΣ </w:t>
      </w:r>
      <w:r w:rsidRPr="004B7613">
        <w:rPr>
          <w:rFonts w:eastAsia="Times New Roman"/>
          <w:b/>
          <w:szCs w:val="24"/>
        </w:rPr>
        <w:t>ΧΑΤΖΗΣΑΒΒΑΣ</w:t>
      </w:r>
      <w:r w:rsidRPr="00BF00DB">
        <w:rPr>
          <w:rFonts w:eastAsia="Times New Roman"/>
          <w:b/>
          <w:szCs w:val="24"/>
        </w:rPr>
        <w:t>:</w:t>
      </w:r>
      <w:r>
        <w:rPr>
          <w:rFonts w:eastAsia="Times New Roman"/>
          <w:b/>
          <w:szCs w:val="24"/>
        </w:rPr>
        <w:t xml:space="preserve"> </w:t>
      </w:r>
      <w:r w:rsidRPr="00BF00DB">
        <w:rPr>
          <w:rFonts w:eastAsia="Times New Roman"/>
          <w:szCs w:val="24"/>
        </w:rPr>
        <w:t>Ευχαριστώ πολύ, κύριε Πρόεδρε.</w:t>
      </w:r>
    </w:p>
    <w:p w14:paraId="6A14AC3A" w14:textId="77777777" w:rsidR="00EE1832" w:rsidRDefault="009476A9">
      <w:pPr>
        <w:spacing w:line="600" w:lineRule="auto"/>
        <w:ind w:firstLine="720"/>
        <w:contextualSpacing/>
        <w:jc w:val="both"/>
        <w:rPr>
          <w:rFonts w:eastAsia="Times New Roman"/>
          <w:szCs w:val="24"/>
        </w:rPr>
      </w:pPr>
      <w:r>
        <w:rPr>
          <w:rFonts w:eastAsia="Times New Roman"/>
          <w:szCs w:val="24"/>
        </w:rPr>
        <w:t>Θέλω να βοηθήσω ως Χρυσή Αυγή λίγο τη συζήτηση, επειδή είδα κάποιους Βουλευτές να αναρωτιούνται πώς θα αναπληρώσουν τους νέους της Ελλάδας.</w:t>
      </w:r>
    </w:p>
    <w:p w14:paraId="6A14AC3B" w14:textId="77777777" w:rsidR="00EE1832" w:rsidRDefault="009476A9">
      <w:pPr>
        <w:spacing w:line="600" w:lineRule="auto"/>
        <w:ind w:firstLine="720"/>
        <w:contextualSpacing/>
        <w:jc w:val="both"/>
        <w:rPr>
          <w:rFonts w:eastAsia="Times New Roman"/>
          <w:szCs w:val="24"/>
        </w:rPr>
      </w:pPr>
      <w:r>
        <w:rPr>
          <w:rFonts w:eastAsia="Times New Roman"/>
          <w:szCs w:val="24"/>
        </w:rPr>
        <w:t>Αυτοί που κυβερν</w:t>
      </w:r>
      <w:r>
        <w:rPr>
          <w:rFonts w:eastAsia="Times New Roman"/>
          <w:szCs w:val="24"/>
        </w:rPr>
        <w:t>ούν την Ευρωπαϊκή Ένωση έχουν προβλέψει και με ορδές λαθρομεταναστών από Ασία και Αφρική προσπαθούν να αντικαταστήσουν τη νεολαία της Ευρώπης, το εργατικό δυναμικό. Και όπως έλεγε και ένας από τους πατερούληδες του κομμουνισμού -δεν το έλεγε κάποιος εθνικι</w:t>
      </w:r>
      <w:r>
        <w:rPr>
          <w:rFonts w:eastAsia="Times New Roman"/>
          <w:szCs w:val="24"/>
        </w:rPr>
        <w:t>στής ή φα</w:t>
      </w:r>
      <w:r>
        <w:rPr>
          <w:rFonts w:eastAsia="Times New Roman"/>
          <w:szCs w:val="24"/>
        </w:rPr>
        <w:lastRenderedPageBreak/>
        <w:t>σίστας-, όταν έρχονται αλλοδαποί χαμηλότερου επιπέδου βιοτικού και εργασιακού δια της ωσμώσεως ισοπεδώνουν εργασιακά δικαιώματα και γι’ αυτό και είναι ανεπιθύμητοι.</w:t>
      </w:r>
    </w:p>
    <w:p w14:paraId="6A14AC3C" w14:textId="77777777" w:rsidR="00EE1832" w:rsidRDefault="009476A9">
      <w:pPr>
        <w:spacing w:line="600" w:lineRule="auto"/>
        <w:ind w:firstLine="720"/>
        <w:contextualSpacing/>
        <w:jc w:val="both"/>
        <w:rPr>
          <w:rFonts w:eastAsia="Times New Roman"/>
          <w:szCs w:val="24"/>
        </w:rPr>
      </w:pPr>
      <w:r>
        <w:rPr>
          <w:rFonts w:eastAsia="Times New Roman"/>
          <w:szCs w:val="24"/>
        </w:rPr>
        <w:t>Έχουμε, λοιπόν, σήμερα μια ακόμα Ευρωπαϊκή Οδηγία που σπεύδετε να εφαρμόσετε. Είνα</w:t>
      </w:r>
      <w:r>
        <w:rPr>
          <w:rFonts w:eastAsia="Times New Roman"/>
          <w:szCs w:val="24"/>
        </w:rPr>
        <w:t xml:space="preserve">ι μια συνέχεια των παρεμβάσεων της Ευρωπαϊκής Ενώσεως με εντολές και οδηγίες επί των πάντων. Ο σκληρός πυρήνας, λοιπόν, της Ευρωπαϊκής Ένωσης, που δεν θέλει έθνη-κράτη, αλλά θέλει άβουλα κρατίδια τα οποία να μπορεί να ελέγχει, έχει απαξιώσει την Ευρωπαϊκή </w:t>
      </w:r>
      <w:r>
        <w:rPr>
          <w:rFonts w:eastAsia="Times New Roman"/>
          <w:szCs w:val="24"/>
        </w:rPr>
        <w:t>Ένωση και τη χρησιμότητά της.</w:t>
      </w:r>
    </w:p>
    <w:p w14:paraId="6A14AC3D"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Η απλή σκέψη των Ευρωπαίων του </w:t>
      </w:r>
      <w:r>
        <w:rPr>
          <w:rFonts w:eastAsia="Times New Roman"/>
          <w:szCs w:val="24"/>
        </w:rPr>
        <w:t>ν</w:t>
      </w:r>
      <w:r>
        <w:rPr>
          <w:rFonts w:eastAsia="Times New Roman"/>
          <w:szCs w:val="24"/>
        </w:rPr>
        <w:t>ότου κυρίως για τα οικονομικά και τα εργασιακά, αλλά και γενικότερα στα θέματα ασφάλειας όλων των υπολοίπων πολιτών της Ευρωπαϊκής Ένωσης απεικονίζεται περίπου στα ερωτήματα</w:t>
      </w:r>
      <w:r w:rsidRPr="00365EAE">
        <w:rPr>
          <w:rFonts w:eastAsia="Times New Roman"/>
          <w:szCs w:val="24"/>
        </w:rPr>
        <w:t>:</w:t>
      </w:r>
      <w:r>
        <w:rPr>
          <w:rFonts w:eastAsia="Times New Roman"/>
          <w:szCs w:val="24"/>
        </w:rPr>
        <w:t xml:space="preserve"> «Και τι ανάγκη έχου</w:t>
      </w:r>
      <w:r>
        <w:rPr>
          <w:rFonts w:eastAsia="Times New Roman"/>
          <w:szCs w:val="24"/>
        </w:rPr>
        <w:t>με την Ευρωπαϊκή Ένωση;» «Σε τι μας βοηθάει σαν κράτη και σαν λαούς;»</w:t>
      </w:r>
      <w:r>
        <w:rPr>
          <w:rFonts w:eastAsia="Times New Roman"/>
          <w:szCs w:val="24"/>
        </w:rPr>
        <w:t>.</w:t>
      </w:r>
    </w:p>
    <w:p w14:paraId="6A14AC3E"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Στην οικονομία, μας οδήγησε σε χρεοκοπία, μας οδήγησε στα μνημόνια και σε όλους αυτούς τους νόμους που όλοι μαζί πλην Χρυσής Αυγής ψηφίζετε. Κατηγορείτε τους </w:t>
      </w:r>
      <w:proofErr w:type="spellStart"/>
      <w:r>
        <w:rPr>
          <w:rFonts w:eastAsia="Times New Roman"/>
          <w:szCs w:val="24"/>
        </w:rPr>
        <w:t>μνημονιακούς</w:t>
      </w:r>
      <w:proofErr w:type="spellEnd"/>
      <w:r>
        <w:rPr>
          <w:rFonts w:eastAsia="Times New Roman"/>
          <w:szCs w:val="24"/>
        </w:rPr>
        <w:t xml:space="preserve"> </w:t>
      </w:r>
      <w:r>
        <w:rPr>
          <w:rFonts w:eastAsia="Times New Roman"/>
          <w:szCs w:val="24"/>
        </w:rPr>
        <w:lastRenderedPageBreak/>
        <w:t>όταν είστε α</w:t>
      </w:r>
      <w:r w:rsidRPr="009214F2">
        <w:rPr>
          <w:rFonts w:eastAsia="Times New Roman"/>
          <w:szCs w:val="24"/>
        </w:rPr>
        <w:t>ντ</w:t>
      </w:r>
      <w:r w:rsidRPr="009214F2">
        <w:rPr>
          <w:rFonts w:eastAsia="Times New Roman"/>
          <w:szCs w:val="24"/>
        </w:rPr>
        <w:t>ιπολίτευση</w:t>
      </w:r>
      <w:r>
        <w:rPr>
          <w:rFonts w:eastAsia="Times New Roman"/>
          <w:szCs w:val="24"/>
        </w:rPr>
        <w:t>,</w:t>
      </w:r>
      <w:r w:rsidRPr="009214F2">
        <w:rPr>
          <w:rFonts w:eastAsia="Times New Roman"/>
          <w:szCs w:val="24"/>
        </w:rPr>
        <w:t xml:space="preserve"> αλλά </w:t>
      </w:r>
      <w:r>
        <w:rPr>
          <w:rFonts w:eastAsia="Times New Roman"/>
          <w:szCs w:val="24"/>
        </w:rPr>
        <w:t>όταν γίνεστε</w:t>
      </w:r>
      <w:r w:rsidRPr="009214F2">
        <w:rPr>
          <w:rFonts w:eastAsia="Times New Roman"/>
          <w:szCs w:val="24"/>
        </w:rPr>
        <w:t xml:space="preserve"> κυβέρνηση </w:t>
      </w:r>
      <w:r>
        <w:rPr>
          <w:rFonts w:eastAsia="Times New Roman"/>
          <w:szCs w:val="24"/>
        </w:rPr>
        <w:t>ή συγκυβέρνηση τα ψηφίζετε. Κ</w:t>
      </w:r>
      <w:r w:rsidRPr="009214F2">
        <w:rPr>
          <w:rFonts w:eastAsia="Times New Roman"/>
          <w:szCs w:val="24"/>
        </w:rPr>
        <w:t xml:space="preserve">αταστρέψατε τους αγρότες με την </w:t>
      </w:r>
      <w:r>
        <w:rPr>
          <w:rFonts w:eastAsia="Times New Roman"/>
          <w:szCs w:val="24"/>
        </w:rPr>
        <w:t xml:space="preserve">ΚΑΠ, </w:t>
      </w:r>
      <w:r w:rsidRPr="009214F2">
        <w:rPr>
          <w:rFonts w:eastAsia="Times New Roman"/>
          <w:szCs w:val="24"/>
        </w:rPr>
        <w:t>τους κτηνοτρόφους το ίδιο</w:t>
      </w:r>
      <w:r>
        <w:rPr>
          <w:rFonts w:eastAsia="Times New Roman"/>
          <w:szCs w:val="24"/>
        </w:rPr>
        <w:t>. Πήγατε εκατό</w:t>
      </w:r>
      <w:r w:rsidRPr="009214F2">
        <w:rPr>
          <w:rFonts w:eastAsia="Times New Roman"/>
          <w:szCs w:val="24"/>
        </w:rPr>
        <w:t xml:space="preserve"> χρόνια πίσω εργασιακά δικαιώματα</w:t>
      </w:r>
      <w:r>
        <w:rPr>
          <w:rFonts w:eastAsia="Times New Roman"/>
          <w:szCs w:val="24"/>
        </w:rPr>
        <w:t>. Ξεφτιλίσατε</w:t>
      </w:r>
      <w:r w:rsidRPr="009214F2">
        <w:rPr>
          <w:rFonts w:eastAsia="Times New Roman"/>
          <w:szCs w:val="24"/>
        </w:rPr>
        <w:t xml:space="preserve"> μισθούς</w:t>
      </w:r>
      <w:r>
        <w:rPr>
          <w:rFonts w:eastAsia="Times New Roman"/>
          <w:szCs w:val="24"/>
        </w:rPr>
        <w:t>,</w:t>
      </w:r>
      <w:r w:rsidRPr="009214F2">
        <w:rPr>
          <w:rFonts w:eastAsia="Times New Roman"/>
          <w:szCs w:val="24"/>
        </w:rPr>
        <w:t xml:space="preserve"> συντάξεις και παροχές</w:t>
      </w:r>
      <w:r>
        <w:rPr>
          <w:rFonts w:eastAsia="Times New Roman"/>
          <w:szCs w:val="24"/>
        </w:rPr>
        <w:t>. Κ</w:t>
      </w:r>
      <w:r w:rsidRPr="009214F2">
        <w:rPr>
          <w:rFonts w:eastAsia="Times New Roman"/>
          <w:szCs w:val="24"/>
        </w:rPr>
        <w:t>αι φυσικά με τη σκληρή οικονομι</w:t>
      </w:r>
      <w:r w:rsidRPr="009214F2">
        <w:rPr>
          <w:rFonts w:eastAsia="Times New Roman"/>
          <w:szCs w:val="24"/>
        </w:rPr>
        <w:t xml:space="preserve">κή και αντικοινωνική </w:t>
      </w:r>
      <w:r>
        <w:rPr>
          <w:rFonts w:eastAsia="Times New Roman"/>
          <w:szCs w:val="24"/>
        </w:rPr>
        <w:t>πολιτική που εφαρμόζετε στερήσατε</w:t>
      </w:r>
      <w:r w:rsidRPr="009214F2">
        <w:rPr>
          <w:rFonts w:eastAsia="Times New Roman"/>
          <w:szCs w:val="24"/>
        </w:rPr>
        <w:t xml:space="preserve"> πολλές παροχές άμεσα ή έμμεσα και σε άτομα με αναπηρία</w:t>
      </w:r>
      <w:r>
        <w:rPr>
          <w:rFonts w:eastAsia="Times New Roman"/>
          <w:szCs w:val="24"/>
        </w:rPr>
        <w:t>.</w:t>
      </w:r>
    </w:p>
    <w:p w14:paraId="6A14AC3F" w14:textId="77777777" w:rsidR="00EE1832" w:rsidRDefault="009476A9">
      <w:pPr>
        <w:spacing w:line="600" w:lineRule="auto"/>
        <w:ind w:firstLine="720"/>
        <w:contextualSpacing/>
        <w:jc w:val="both"/>
        <w:rPr>
          <w:rFonts w:eastAsia="Times New Roman"/>
          <w:szCs w:val="24"/>
        </w:rPr>
      </w:pPr>
      <w:r>
        <w:rPr>
          <w:rFonts w:eastAsia="Times New Roman"/>
          <w:szCs w:val="24"/>
        </w:rPr>
        <w:t>Ο</w:t>
      </w:r>
      <w:r w:rsidRPr="009214F2">
        <w:rPr>
          <w:rFonts w:eastAsia="Times New Roman"/>
          <w:szCs w:val="24"/>
        </w:rPr>
        <w:t xml:space="preserve"> σκληρός πυρήνας</w:t>
      </w:r>
      <w:r>
        <w:rPr>
          <w:rFonts w:eastAsia="Times New Roman"/>
          <w:szCs w:val="24"/>
        </w:rPr>
        <w:t>, λ</w:t>
      </w:r>
      <w:r w:rsidRPr="009214F2">
        <w:rPr>
          <w:rFonts w:eastAsia="Times New Roman"/>
          <w:szCs w:val="24"/>
        </w:rPr>
        <w:t>οιπόν</w:t>
      </w:r>
      <w:r>
        <w:rPr>
          <w:rFonts w:eastAsia="Times New Roman"/>
          <w:szCs w:val="24"/>
        </w:rPr>
        <w:t>,</w:t>
      </w:r>
      <w:r w:rsidRPr="009214F2">
        <w:rPr>
          <w:rFonts w:eastAsia="Times New Roman"/>
          <w:szCs w:val="24"/>
        </w:rPr>
        <w:t xml:space="preserve"> αυτός της Ευρωπαϊκής Ένωσης </w:t>
      </w:r>
      <w:r>
        <w:rPr>
          <w:rFonts w:eastAsia="Times New Roman"/>
          <w:szCs w:val="24"/>
        </w:rPr>
        <w:t xml:space="preserve">δεν προστατεύει ούτε </w:t>
      </w:r>
      <w:r w:rsidRPr="009214F2">
        <w:rPr>
          <w:rFonts w:eastAsia="Times New Roman"/>
          <w:szCs w:val="24"/>
        </w:rPr>
        <w:t xml:space="preserve">τις αξίες ούτε την ασφάλεια των </w:t>
      </w:r>
      <w:r>
        <w:rPr>
          <w:rFonts w:eastAsia="Times New Roman"/>
          <w:szCs w:val="24"/>
        </w:rPr>
        <w:t>Ε</w:t>
      </w:r>
      <w:r w:rsidRPr="009214F2">
        <w:rPr>
          <w:rFonts w:eastAsia="Times New Roman"/>
          <w:szCs w:val="24"/>
        </w:rPr>
        <w:t>υρωπαίων πολιτών</w:t>
      </w:r>
      <w:r>
        <w:rPr>
          <w:rFonts w:eastAsia="Times New Roman"/>
          <w:szCs w:val="24"/>
        </w:rPr>
        <w:t xml:space="preserve">. Αφύλακτα </w:t>
      </w:r>
      <w:r w:rsidRPr="009214F2">
        <w:rPr>
          <w:rFonts w:eastAsia="Times New Roman"/>
          <w:szCs w:val="24"/>
        </w:rPr>
        <w:t>σύνορα</w:t>
      </w:r>
      <w:r>
        <w:rPr>
          <w:rFonts w:eastAsia="Times New Roman"/>
          <w:szCs w:val="24"/>
        </w:rPr>
        <w:t>,</w:t>
      </w:r>
      <w:r w:rsidRPr="009214F2">
        <w:rPr>
          <w:rFonts w:eastAsia="Times New Roman"/>
          <w:szCs w:val="24"/>
        </w:rPr>
        <w:t xml:space="preserve"> αλλοίωση του πληθυσμού</w:t>
      </w:r>
      <w:r>
        <w:rPr>
          <w:rFonts w:eastAsia="Times New Roman"/>
          <w:szCs w:val="24"/>
        </w:rPr>
        <w:t>,</w:t>
      </w:r>
      <w:r w:rsidRPr="009214F2">
        <w:rPr>
          <w:rFonts w:eastAsia="Times New Roman"/>
          <w:szCs w:val="24"/>
        </w:rPr>
        <w:t xml:space="preserve"> αγορές </w:t>
      </w:r>
      <w:r>
        <w:rPr>
          <w:rFonts w:eastAsia="Times New Roman"/>
          <w:szCs w:val="24"/>
        </w:rPr>
        <w:t>ε</w:t>
      </w:r>
      <w:r w:rsidRPr="009214F2">
        <w:rPr>
          <w:rFonts w:eastAsia="Times New Roman"/>
          <w:szCs w:val="24"/>
        </w:rPr>
        <w:t xml:space="preserve">υρωπαϊκές με </w:t>
      </w:r>
      <w:r>
        <w:rPr>
          <w:rFonts w:eastAsia="Times New Roman"/>
          <w:szCs w:val="24"/>
        </w:rPr>
        <w:t>ε</w:t>
      </w:r>
      <w:r w:rsidRPr="009214F2">
        <w:rPr>
          <w:rFonts w:eastAsia="Times New Roman"/>
          <w:szCs w:val="24"/>
        </w:rPr>
        <w:t>ν</w:t>
      </w:r>
      <w:r>
        <w:rPr>
          <w:rFonts w:eastAsia="Times New Roman"/>
          <w:szCs w:val="24"/>
        </w:rPr>
        <w:t>ό</w:t>
      </w:r>
      <w:r w:rsidRPr="009214F2">
        <w:rPr>
          <w:rFonts w:eastAsia="Times New Roman"/>
          <w:szCs w:val="24"/>
        </w:rPr>
        <w:t xml:space="preserve">πλους φρουρούς με </w:t>
      </w:r>
      <w:r>
        <w:rPr>
          <w:rFonts w:eastAsia="Times New Roman"/>
          <w:szCs w:val="24"/>
        </w:rPr>
        <w:t>άρματα</w:t>
      </w:r>
      <w:r>
        <w:rPr>
          <w:rFonts w:eastAsia="Times New Roman"/>
          <w:szCs w:val="24"/>
        </w:rPr>
        <w:t>,</w:t>
      </w:r>
      <w:r w:rsidRPr="009214F2">
        <w:rPr>
          <w:rFonts w:eastAsia="Times New Roman"/>
          <w:szCs w:val="24"/>
        </w:rPr>
        <w:t xml:space="preserve"> με τείχη τσιμεντένια για να μην μπορούν </w:t>
      </w:r>
      <w:r>
        <w:rPr>
          <w:rFonts w:eastAsia="Times New Roman"/>
          <w:szCs w:val="24"/>
        </w:rPr>
        <w:t xml:space="preserve">οι </w:t>
      </w:r>
      <w:proofErr w:type="spellStart"/>
      <w:r>
        <w:rPr>
          <w:rFonts w:eastAsia="Times New Roman"/>
          <w:szCs w:val="24"/>
        </w:rPr>
        <w:t>τζιχαντιστές</w:t>
      </w:r>
      <w:proofErr w:type="spellEnd"/>
      <w:r>
        <w:rPr>
          <w:rFonts w:eastAsia="Times New Roman"/>
          <w:szCs w:val="24"/>
        </w:rPr>
        <w:t xml:space="preserve"> </w:t>
      </w:r>
      <w:r w:rsidRPr="009214F2">
        <w:rPr>
          <w:rFonts w:eastAsia="Times New Roman"/>
          <w:szCs w:val="24"/>
        </w:rPr>
        <w:t xml:space="preserve">να μπαίνουν και να σκοτώνουν τους </w:t>
      </w:r>
      <w:r>
        <w:rPr>
          <w:rFonts w:eastAsia="Times New Roman"/>
          <w:szCs w:val="24"/>
        </w:rPr>
        <w:t>κ</w:t>
      </w:r>
      <w:r w:rsidRPr="009214F2">
        <w:rPr>
          <w:rFonts w:eastAsia="Times New Roman"/>
          <w:szCs w:val="24"/>
        </w:rPr>
        <w:t>ατά τα άλλα φιλόξενους Ευρωπαίους</w:t>
      </w:r>
      <w:r>
        <w:rPr>
          <w:rFonts w:eastAsia="Times New Roman"/>
          <w:szCs w:val="24"/>
        </w:rPr>
        <w:t>, α</w:t>
      </w:r>
      <w:r w:rsidRPr="009214F2">
        <w:rPr>
          <w:rFonts w:eastAsia="Times New Roman"/>
          <w:szCs w:val="24"/>
        </w:rPr>
        <w:t>υτή είναι η Ευρωπαϊκή Ένωση που δήθεν ενδιαφέρεται τώρ</w:t>
      </w:r>
      <w:r w:rsidRPr="009214F2">
        <w:rPr>
          <w:rFonts w:eastAsia="Times New Roman"/>
          <w:szCs w:val="24"/>
        </w:rPr>
        <w:t xml:space="preserve">α με τέτοιου είδους </w:t>
      </w:r>
      <w:r>
        <w:rPr>
          <w:rFonts w:eastAsia="Times New Roman"/>
          <w:szCs w:val="24"/>
        </w:rPr>
        <w:t>ο</w:t>
      </w:r>
      <w:r w:rsidRPr="009214F2">
        <w:rPr>
          <w:rFonts w:eastAsia="Times New Roman"/>
          <w:szCs w:val="24"/>
        </w:rPr>
        <w:t>δηγίες για δικαιώματα των ατόμων με αναπηρία</w:t>
      </w:r>
      <w:r>
        <w:rPr>
          <w:rFonts w:eastAsia="Times New Roman"/>
          <w:szCs w:val="24"/>
        </w:rPr>
        <w:t>.</w:t>
      </w:r>
    </w:p>
    <w:p w14:paraId="6A14AC40" w14:textId="77777777" w:rsidR="00EE1832" w:rsidRDefault="009476A9">
      <w:pPr>
        <w:spacing w:line="600" w:lineRule="auto"/>
        <w:ind w:firstLine="720"/>
        <w:contextualSpacing/>
        <w:jc w:val="both"/>
        <w:rPr>
          <w:rFonts w:eastAsia="Times New Roman"/>
          <w:szCs w:val="24"/>
        </w:rPr>
      </w:pPr>
      <w:r>
        <w:rPr>
          <w:rFonts w:eastAsia="Times New Roman"/>
          <w:szCs w:val="24"/>
        </w:rPr>
        <w:t>Άλλωστε, από το 2013</w:t>
      </w:r>
      <w:r w:rsidRPr="009214F2">
        <w:rPr>
          <w:rFonts w:eastAsia="Times New Roman"/>
          <w:szCs w:val="24"/>
        </w:rPr>
        <w:t xml:space="preserve"> έχει περάσει και έχει γίνει πρόβλεψη στην Ευρωπαϊκή Επιτροπή για τη συγκεκριμένη </w:t>
      </w:r>
      <w:r>
        <w:rPr>
          <w:rFonts w:eastAsia="Times New Roman"/>
          <w:szCs w:val="24"/>
        </w:rPr>
        <w:t>ο</w:t>
      </w:r>
      <w:r w:rsidRPr="009214F2">
        <w:rPr>
          <w:rFonts w:eastAsia="Times New Roman"/>
          <w:szCs w:val="24"/>
        </w:rPr>
        <w:t>δηγία</w:t>
      </w:r>
      <w:r>
        <w:rPr>
          <w:rFonts w:eastAsia="Times New Roman"/>
          <w:szCs w:val="24"/>
        </w:rPr>
        <w:t>.</w:t>
      </w:r>
      <w:r w:rsidRPr="009214F2">
        <w:rPr>
          <w:rFonts w:eastAsia="Times New Roman"/>
          <w:szCs w:val="24"/>
        </w:rPr>
        <w:t xml:space="preserve"> Τώρα ταίριαξε μάλλον σαν στάχτη στα μάτια των πολιτών για να </w:t>
      </w:r>
      <w:r w:rsidRPr="009214F2">
        <w:rPr>
          <w:rFonts w:eastAsia="Times New Roman"/>
          <w:szCs w:val="24"/>
        </w:rPr>
        <w:lastRenderedPageBreak/>
        <w:t xml:space="preserve">ταιριάξει με άλλα </w:t>
      </w:r>
      <w:r w:rsidRPr="009214F2">
        <w:rPr>
          <w:rFonts w:eastAsia="Times New Roman"/>
          <w:szCs w:val="24"/>
        </w:rPr>
        <w:t>θέματα</w:t>
      </w:r>
      <w:r>
        <w:rPr>
          <w:rFonts w:eastAsia="Times New Roman"/>
          <w:szCs w:val="24"/>
        </w:rPr>
        <w:t>.</w:t>
      </w:r>
      <w:r w:rsidRPr="009214F2">
        <w:rPr>
          <w:rFonts w:eastAsia="Times New Roman"/>
          <w:szCs w:val="24"/>
        </w:rPr>
        <w:t xml:space="preserve"> Δεν ξέρω ποια είναι αυτά</w:t>
      </w:r>
      <w:r>
        <w:rPr>
          <w:rFonts w:eastAsia="Times New Roman"/>
          <w:szCs w:val="24"/>
        </w:rPr>
        <w:t>,</w:t>
      </w:r>
      <w:r w:rsidRPr="009214F2">
        <w:rPr>
          <w:rFonts w:eastAsia="Times New Roman"/>
          <w:szCs w:val="24"/>
        </w:rPr>
        <w:t xml:space="preserve"> πιθανότητα εσείς που ασχοληθήκατε περισσότερο να ξέρετε</w:t>
      </w:r>
      <w:r>
        <w:rPr>
          <w:rFonts w:eastAsia="Times New Roman"/>
          <w:szCs w:val="24"/>
        </w:rPr>
        <w:t>.</w:t>
      </w:r>
    </w:p>
    <w:p w14:paraId="6A14AC41"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Τη δε Νέα Δημοκρατία </w:t>
      </w:r>
      <w:r w:rsidRPr="009214F2">
        <w:rPr>
          <w:rFonts w:eastAsia="Times New Roman"/>
          <w:szCs w:val="24"/>
        </w:rPr>
        <w:t xml:space="preserve">την ακούω εδώ και δύο εβδομάδες να καταγγέλλει την Κυβέρνηση και να μιλάει για εκτροπή κοινοβουλευτική και </w:t>
      </w:r>
      <w:r>
        <w:rPr>
          <w:rFonts w:eastAsia="Times New Roman"/>
          <w:szCs w:val="24"/>
        </w:rPr>
        <w:t>σ</w:t>
      </w:r>
      <w:r w:rsidRPr="009214F2">
        <w:rPr>
          <w:rFonts w:eastAsia="Times New Roman"/>
          <w:szCs w:val="24"/>
        </w:rPr>
        <w:t>υνταγματική</w:t>
      </w:r>
      <w:r>
        <w:rPr>
          <w:rFonts w:eastAsia="Times New Roman"/>
          <w:szCs w:val="24"/>
        </w:rPr>
        <w:t>.</w:t>
      </w:r>
      <w:r w:rsidRPr="009214F2">
        <w:rPr>
          <w:rFonts w:eastAsia="Times New Roman"/>
          <w:szCs w:val="24"/>
        </w:rPr>
        <w:t xml:space="preserve"> </w:t>
      </w:r>
      <w:r>
        <w:rPr>
          <w:rFonts w:eastAsia="Times New Roman"/>
          <w:szCs w:val="24"/>
        </w:rPr>
        <w:t>Κ</w:t>
      </w:r>
      <w:r w:rsidRPr="009214F2">
        <w:rPr>
          <w:rFonts w:eastAsia="Times New Roman"/>
          <w:szCs w:val="24"/>
        </w:rPr>
        <w:t xml:space="preserve">ι </w:t>
      </w:r>
      <w:r>
        <w:rPr>
          <w:rFonts w:eastAsia="Times New Roman"/>
          <w:szCs w:val="24"/>
        </w:rPr>
        <w:t>ενώ δύο</w:t>
      </w:r>
      <w:r w:rsidRPr="009214F2">
        <w:rPr>
          <w:rFonts w:eastAsia="Times New Roman"/>
          <w:szCs w:val="24"/>
        </w:rPr>
        <w:t xml:space="preserve"> εβδομάδες κα</w:t>
      </w:r>
      <w:r w:rsidRPr="009214F2">
        <w:rPr>
          <w:rFonts w:eastAsia="Times New Roman"/>
          <w:szCs w:val="24"/>
        </w:rPr>
        <w:t xml:space="preserve">ταγγέλλει εκτροπή </w:t>
      </w:r>
      <w:r>
        <w:rPr>
          <w:rFonts w:eastAsia="Times New Roman"/>
          <w:szCs w:val="24"/>
        </w:rPr>
        <w:t>σ</w:t>
      </w:r>
      <w:r w:rsidRPr="009214F2">
        <w:rPr>
          <w:rFonts w:eastAsia="Times New Roman"/>
          <w:szCs w:val="24"/>
        </w:rPr>
        <w:t>υνταγματική</w:t>
      </w:r>
      <w:r>
        <w:rPr>
          <w:rFonts w:eastAsia="Times New Roman"/>
          <w:szCs w:val="24"/>
        </w:rPr>
        <w:t xml:space="preserve"> και</w:t>
      </w:r>
      <w:r w:rsidRPr="009214F2">
        <w:rPr>
          <w:rFonts w:eastAsia="Times New Roman"/>
          <w:szCs w:val="24"/>
        </w:rPr>
        <w:t xml:space="preserve"> κοινοβουλευτική</w:t>
      </w:r>
      <w:r>
        <w:rPr>
          <w:rFonts w:eastAsia="Times New Roman"/>
          <w:szCs w:val="24"/>
        </w:rPr>
        <w:t>,</w:t>
      </w:r>
      <w:r w:rsidRPr="009214F2">
        <w:rPr>
          <w:rFonts w:eastAsia="Times New Roman"/>
          <w:szCs w:val="24"/>
        </w:rPr>
        <w:t xml:space="preserve"> </w:t>
      </w:r>
      <w:r>
        <w:rPr>
          <w:rFonts w:eastAsia="Times New Roman"/>
          <w:szCs w:val="24"/>
        </w:rPr>
        <w:t>δύο</w:t>
      </w:r>
      <w:r w:rsidRPr="009214F2">
        <w:rPr>
          <w:rFonts w:eastAsia="Times New Roman"/>
          <w:szCs w:val="24"/>
        </w:rPr>
        <w:t xml:space="preserve"> εβδομάδες ψηφίζει ό</w:t>
      </w:r>
      <w:r>
        <w:rPr>
          <w:rFonts w:eastAsia="Times New Roman"/>
          <w:szCs w:val="24"/>
        </w:rPr>
        <w:t>,</w:t>
      </w:r>
      <w:r w:rsidRPr="009214F2">
        <w:rPr>
          <w:rFonts w:eastAsia="Times New Roman"/>
          <w:szCs w:val="24"/>
        </w:rPr>
        <w:t xml:space="preserve">τι </w:t>
      </w:r>
      <w:r>
        <w:rPr>
          <w:rFonts w:eastAsia="Times New Roman"/>
          <w:szCs w:val="24"/>
        </w:rPr>
        <w:t xml:space="preserve">φέρνει </w:t>
      </w:r>
      <w:r w:rsidRPr="009214F2">
        <w:rPr>
          <w:rFonts w:eastAsia="Times New Roman"/>
          <w:szCs w:val="24"/>
        </w:rPr>
        <w:t>η Κυβέρνηση</w:t>
      </w:r>
      <w:r>
        <w:rPr>
          <w:rFonts w:eastAsia="Times New Roman"/>
          <w:szCs w:val="24"/>
        </w:rPr>
        <w:t>.</w:t>
      </w:r>
      <w:r w:rsidRPr="009214F2">
        <w:rPr>
          <w:rFonts w:eastAsia="Times New Roman"/>
          <w:szCs w:val="24"/>
        </w:rPr>
        <w:t xml:space="preserve"> </w:t>
      </w:r>
      <w:r>
        <w:rPr>
          <w:rFonts w:eastAsia="Times New Roman"/>
          <w:szCs w:val="24"/>
        </w:rPr>
        <w:t>Ακόμα και το</w:t>
      </w:r>
      <w:r w:rsidRPr="009214F2">
        <w:rPr>
          <w:rFonts w:eastAsia="Times New Roman"/>
          <w:szCs w:val="24"/>
        </w:rPr>
        <w:t xml:space="preserve"> σημερινό το στηρίζετ</w:t>
      </w:r>
      <w:r>
        <w:rPr>
          <w:rFonts w:eastAsia="Times New Roman"/>
          <w:szCs w:val="24"/>
        </w:rPr>
        <w:t>ε.</w:t>
      </w:r>
    </w:p>
    <w:p w14:paraId="6A14AC42" w14:textId="77777777" w:rsidR="00EE1832" w:rsidRDefault="009476A9">
      <w:pPr>
        <w:spacing w:line="600" w:lineRule="auto"/>
        <w:ind w:firstLine="720"/>
        <w:contextualSpacing/>
        <w:jc w:val="both"/>
        <w:rPr>
          <w:rFonts w:eastAsia="Times New Roman"/>
          <w:szCs w:val="24"/>
        </w:rPr>
      </w:pPr>
      <w:r>
        <w:rPr>
          <w:rFonts w:eastAsia="Times New Roman"/>
          <w:szCs w:val="24"/>
        </w:rPr>
        <w:t>Όταν μιλάτε, όμως, για κοινο</w:t>
      </w:r>
      <w:r w:rsidRPr="009214F2">
        <w:rPr>
          <w:rFonts w:eastAsia="Times New Roman"/>
          <w:szCs w:val="24"/>
        </w:rPr>
        <w:t xml:space="preserve">βουλευτική και </w:t>
      </w:r>
      <w:r>
        <w:rPr>
          <w:rFonts w:eastAsia="Times New Roman"/>
          <w:szCs w:val="24"/>
        </w:rPr>
        <w:t>σ</w:t>
      </w:r>
      <w:r w:rsidRPr="009214F2">
        <w:rPr>
          <w:rFonts w:eastAsia="Times New Roman"/>
          <w:szCs w:val="24"/>
        </w:rPr>
        <w:t>υνταγματική εκτροπή η Νέα Δημοκρατία</w:t>
      </w:r>
      <w:r>
        <w:rPr>
          <w:rFonts w:eastAsia="Times New Roman"/>
          <w:szCs w:val="24"/>
        </w:rPr>
        <w:t xml:space="preserve"> α</w:t>
      </w:r>
      <w:r w:rsidRPr="009214F2">
        <w:rPr>
          <w:rFonts w:eastAsia="Times New Roman"/>
          <w:szCs w:val="24"/>
        </w:rPr>
        <w:t xml:space="preserve">λλά και οι άλλοι </w:t>
      </w:r>
      <w:r>
        <w:rPr>
          <w:rFonts w:eastAsia="Times New Roman"/>
          <w:szCs w:val="24"/>
        </w:rPr>
        <w:t xml:space="preserve">του </w:t>
      </w:r>
      <w:proofErr w:type="spellStart"/>
      <w:r>
        <w:rPr>
          <w:rFonts w:eastAsia="Times New Roman"/>
          <w:szCs w:val="24"/>
        </w:rPr>
        <w:t>απεθνικοποιημένου</w:t>
      </w:r>
      <w:proofErr w:type="spellEnd"/>
      <w:r w:rsidRPr="009214F2">
        <w:rPr>
          <w:rFonts w:eastAsia="Times New Roman"/>
          <w:szCs w:val="24"/>
        </w:rPr>
        <w:t xml:space="preserve"> </w:t>
      </w:r>
      <w:r w:rsidRPr="009214F2">
        <w:rPr>
          <w:rFonts w:eastAsia="Times New Roman"/>
          <w:szCs w:val="24"/>
        </w:rPr>
        <w:t>τόξου</w:t>
      </w:r>
      <w:r>
        <w:rPr>
          <w:rFonts w:eastAsia="Times New Roman"/>
          <w:szCs w:val="24"/>
        </w:rPr>
        <w:t>,</w:t>
      </w:r>
      <w:r w:rsidRPr="009214F2">
        <w:rPr>
          <w:rFonts w:eastAsia="Times New Roman"/>
          <w:szCs w:val="24"/>
        </w:rPr>
        <w:t xml:space="preserve"> στο μυαλό σας καλό θα ήταν να έρχεται η εικόνα με χειροπέδες στον αρχηγό της Χρυσής Αυγής</w:t>
      </w:r>
      <w:r>
        <w:rPr>
          <w:rFonts w:eastAsia="Times New Roman"/>
          <w:szCs w:val="24"/>
        </w:rPr>
        <w:t>,</w:t>
      </w:r>
      <w:r w:rsidRPr="009214F2">
        <w:rPr>
          <w:rFonts w:eastAsia="Times New Roman"/>
          <w:szCs w:val="24"/>
        </w:rPr>
        <w:t xml:space="preserve"> στον </w:t>
      </w:r>
      <w:r>
        <w:rPr>
          <w:rFonts w:eastAsia="Times New Roman"/>
          <w:szCs w:val="24"/>
        </w:rPr>
        <w:t>Νίκο το</w:t>
      </w:r>
      <w:r>
        <w:rPr>
          <w:rFonts w:eastAsia="Times New Roman"/>
          <w:szCs w:val="24"/>
        </w:rPr>
        <w:t>ν</w:t>
      </w:r>
      <w:r>
        <w:rPr>
          <w:rFonts w:eastAsia="Times New Roman"/>
          <w:szCs w:val="24"/>
        </w:rPr>
        <w:t xml:space="preserve"> </w:t>
      </w:r>
      <w:proofErr w:type="spellStart"/>
      <w:r w:rsidRPr="009214F2">
        <w:rPr>
          <w:rFonts w:eastAsia="Times New Roman"/>
          <w:szCs w:val="24"/>
        </w:rPr>
        <w:t>Μιχαλολιάκο</w:t>
      </w:r>
      <w:proofErr w:type="spellEnd"/>
      <w:r w:rsidRPr="009214F2">
        <w:rPr>
          <w:rFonts w:eastAsia="Times New Roman"/>
          <w:szCs w:val="24"/>
        </w:rPr>
        <w:t xml:space="preserve"> και στ</w:t>
      </w:r>
      <w:r>
        <w:rPr>
          <w:rFonts w:eastAsia="Times New Roman"/>
          <w:szCs w:val="24"/>
        </w:rPr>
        <w:t>ου</w:t>
      </w:r>
      <w:r w:rsidRPr="009214F2">
        <w:rPr>
          <w:rFonts w:eastAsia="Times New Roman"/>
          <w:szCs w:val="24"/>
        </w:rPr>
        <w:t>ς Βουλευτές που έγιναν χωρίς άρση ασυλίας</w:t>
      </w:r>
      <w:r>
        <w:rPr>
          <w:rFonts w:eastAsia="Times New Roman"/>
          <w:szCs w:val="24"/>
        </w:rPr>
        <w:t>,</w:t>
      </w:r>
      <w:r w:rsidRPr="009214F2">
        <w:rPr>
          <w:rFonts w:eastAsia="Times New Roman"/>
          <w:szCs w:val="24"/>
        </w:rPr>
        <w:t xml:space="preserve"> που έγιναν με αβάσιμες κατηγορίες </w:t>
      </w:r>
      <w:r>
        <w:rPr>
          <w:rFonts w:eastAsia="Times New Roman"/>
          <w:szCs w:val="24"/>
        </w:rPr>
        <w:t>ψευδομαρτύρων,</w:t>
      </w:r>
      <w:r w:rsidRPr="009214F2">
        <w:rPr>
          <w:rFonts w:eastAsia="Times New Roman"/>
          <w:szCs w:val="24"/>
        </w:rPr>
        <w:t xml:space="preserve"> με τις </w:t>
      </w:r>
      <w:r>
        <w:rPr>
          <w:rFonts w:eastAsia="Times New Roman"/>
          <w:szCs w:val="24"/>
        </w:rPr>
        <w:t xml:space="preserve">προφυλακίσεις τις </w:t>
      </w:r>
      <w:r>
        <w:rPr>
          <w:rFonts w:eastAsia="Times New Roman"/>
          <w:szCs w:val="24"/>
        </w:rPr>
        <w:t>δεκαοκτάμηνες</w:t>
      </w:r>
      <w:r w:rsidRPr="009214F2">
        <w:rPr>
          <w:rFonts w:eastAsia="Times New Roman"/>
          <w:szCs w:val="24"/>
        </w:rPr>
        <w:t xml:space="preserve"> </w:t>
      </w:r>
      <w:r>
        <w:rPr>
          <w:rFonts w:eastAsia="Times New Roman"/>
          <w:szCs w:val="24"/>
        </w:rPr>
        <w:t>τ</w:t>
      </w:r>
      <w:r>
        <w:rPr>
          <w:rFonts w:eastAsia="Times New Roman"/>
          <w:szCs w:val="24"/>
        </w:rPr>
        <w:t>ου</w:t>
      </w:r>
      <w:r>
        <w:rPr>
          <w:rFonts w:eastAsia="Times New Roman"/>
          <w:szCs w:val="24"/>
        </w:rPr>
        <w:t xml:space="preserve"> </w:t>
      </w:r>
      <w:r>
        <w:rPr>
          <w:rFonts w:eastAsia="Times New Roman"/>
          <w:szCs w:val="24"/>
        </w:rPr>
        <w:t>Α</w:t>
      </w:r>
      <w:r>
        <w:rPr>
          <w:rFonts w:eastAsia="Times New Roman"/>
          <w:szCs w:val="24"/>
        </w:rPr>
        <w:t>ρχηγ</w:t>
      </w:r>
      <w:r>
        <w:rPr>
          <w:rFonts w:eastAsia="Times New Roman"/>
          <w:szCs w:val="24"/>
        </w:rPr>
        <w:t>ού</w:t>
      </w:r>
      <w:r>
        <w:rPr>
          <w:rFonts w:eastAsia="Times New Roman"/>
          <w:szCs w:val="24"/>
        </w:rPr>
        <w:t xml:space="preserve"> και</w:t>
      </w:r>
      <w:r w:rsidRPr="009214F2">
        <w:rPr>
          <w:rFonts w:eastAsia="Times New Roman"/>
          <w:szCs w:val="24"/>
        </w:rPr>
        <w:t xml:space="preserve"> των Βουλευτών και όλα αυτά τα αίσχη</w:t>
      </w:r>
      <w:r>
        <w:rPr>
          <w:rFonts w:eastAsia="Times New Roman"/>
          <w:szCs w:val="24"/>
        </w:rPr>
        <w:t xml:space="preserve"> που</w:t>
      </w:r>
      <w:r w:rsidRPr="009214F2">
        <w:rPr>
          <w:rFonts w:eastAsia="Times New Roman"/>
          <w:szCs w:val="24"/>
        </w:rPr>
        <w:t xml:space="preserve"> παρακολουθούσαμε </w:t>
      </w:r>
      <w:proofErr w:type="spellStart"/>
      <w:r w:rsidRPr="009214F2">
        <w:rPr>
          <w:rFonts w:eastAsia="Times New Roman"/>
          <w:szCs w:val="24"/>
        </w:rPr>
        <w:t>live</w:t>
      </w:r>
      <w:proofErr w:type="spellEnd"/>
      <w:r w:rsidRPr="009214F2">
        <w:rPr>
          <w:rFonts w:eastAsia="Times New Roman"/>
          <w:szCs w:val="24"/>
        </w:rPr>
        <w:t xml:space="preserve"> στα απογευματινά δελτία των ειδήσεων</w:t>
      </w:r>
      <w:r>
        <w:rPr>
          <w:rFonts w:eastAsia="Times New Roman"/>
          <w:szCs w:val="24"/>
        </w:rPr>
        <w:t>.</w:t>
      </w:r>
    </w:p>
    <w:p w14:paraId="6A14AC43"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Εν προκειμένω, </w:t>
      </w:r>
      <w:r w:rsidRPr="009214F2">
        <w:rPr>
          <w:rFonts w:eastAsia="Times New Roman"/>
          <w:szCs w:val="24"/>
        </w:rPr>
        <w:t xml:space="preserve">έχουμε να κάνουμε με ένα νομοθέτημα που δήθεν </w:t>
      </w:r>
      <w:r>
        <w:rPr>
          <w:rFonts w:eastAsia="Times New Roman"/>
          <w:szCs w:val="24"/>
        </w:rPr>
        <w:t xml:space="preserve">παρέχει </w:t>
      </w:r>
      <w:r w:rsidRPr="009214F2">
        <w:rPr>
          <w:rFonts w:eastAsia="Times New Roman"/>
          <w:szCs w:val="24"/>
        </w:rPr>
        <w:t>διευκολύνσεις σε άτομα με αναπηρία</w:t>
      </w:r>
      <w:r>
        <w:rPr>
          <w:rFonts w:eastAsia="Times New Roman"/>
          <w:szCs w:val="24"/>
        </w:rPr>
        <w:t>, που</w:t>
      </w:r>
      <w:r w:rsidRPr="009214F2">
        <w:rPr>
          <w:rFonts w:eastAsia="Times New Roman"/>
          <w:szCs w:val="24"/>
        </w:rPr>
        <w:t xml:space="preserve"> </w:t>
      </w:r>
      <w:r w:rsidRPr="009214F2">
        <w:rPr>
          <w:rFonts w:eastAsia="Times New Roman"/>
          <w:szCs w:val="24"/>
        </w:rPr>
        <w:lastRenderedPageBreak/>
        <w:t>καλύπτονταν</w:t>
      </w:r>
      <w:r>
        <w:rPr>
          <w:rFonts w:eastAsia="Times New Roman"/>
          <w:szCs w:val="24"/>
        </w:rPr>
        <w:t>,</w:t>
      </w:r>
      <w:r w:rsidRPr="009214F2">
        <w:rPr>
          <w:rFonts w:eastAsia="Times New Roman"/>
          <w:szCs w:val="24"/>
        </w:rPr>
        <w:t xml:space="preserve"> </w:t>
      </w:r>
      <w:r>
        <w:rPr>
          <w:rFonts w:eastAsia="Times New Roman"/>
          <w:szCs w:val="24"/>
        </w:rPr>
        <w:t>όμως</w:t>
      </w:r>
      <w:r>
        <w:rPr>
          <w:rFonts w:eastAsia="Times New Roman"/>
          <w:szCs w:val="24"/>
        </w:rPr>
        <w:t>,</w:t>
      </w:r>
      <w:r w:rsidRPr="009214F2">
        <w:rPr>
          <w:rFonts w:eastAsia="Times New Roman"/>
          <w:szCs w:val="24"/>
        </w:rPr>
        <w:t xml:space="preserve"> ούτως ή άλλως από την ελληνική νομοθεσία</w:t>
      </w:r>
      <w:r>
        <w:rPr>
          <w:rFonts w:eastAsia="Times New Roman"/>
          <w:szCs w:val="24"/>
        </w:rPr>
        <w:t>. Ό</w:t>
      </w:r>
      <w:r w:rsidRPr="009214F2">
        <w:rPr>
          <w:rFonts w:eastAsia="Times New Roman"/>
          <w:szCs w:val="24"/>
        </w:rPr>
        <w:t>πως λέει και η Εθνική Συνομοσπονδία Ατόμων με Αναπηρία</w:t>
      </w:r>
      <w:r>
        <w:rPr>
          <w:rFonts w:eastAsia="Times New Roman"/>
          <w:szCs w:val="24"/>
        </w:rPr>
        <w:t>,</w:t>
      </w:r>
      <w:r w:rsidRPr="009214F2">
        <w:rPr>
          <w:rFonts w:eastAsia="Times New Roman"/>
          <w:szCs w:val="24"/>
        </w:rPr>
        <w:t xml:space="preserve"> στην παράγραφο 6 του άρθρου 21 του Συντάγματος ούτως ή άλλως αναφέρεται ότι τα άτομα με αναπηρίες έχουν δικαίωμα να απολαμβάνουν μέτρ</w:t>
      </w:r>
      <w:r>
        <w:rPr>
          <w:rFonts w:eastAsia="Times New Roman"/>
          <w:szCs w:val="24"/>
        </w:rPr>
        <w:t>α</w:t>
      </w:r>
      <w:r w:rsidRPr="009214F2">
        <w:rPr>
          <w:rFonts w:eastAsia="Times New Roman"/>
          <w:szCs w:val="24"/>
        </w:rPr>
        <w:t xml:space="preserve"> που εξασφαλίζουν την</w:t>
      </w:r>
      <w:r w:rsidRPr="009214F2">
        <w:rPr>
          <w:rFonts w:eastAsia="Times New Roman"/>
          <w:szCs w:val="24"/>
        </w:rPr>
        <w:t xml:space="preserve"> αυτονομία</w:t>
      </w:r>
      <w:r>
        <w:rPr>
          <w:rFonts w:eastAsia="Times New Roman"/>
          <w:szCs w:val="24"/>
        </w:rPr>
        <w:t>,</w:t>
      </w:r>
      <w:r w:rsidRPr="009214F2">
        <w:rPr>
          <w:rFonts w:eastAsia="Times New Roman"/>
          <w:szCs w:val="24"/>
        </w:rPr>
        <w:t xml:space="preserve"> την επαγγελματική ένταξη </w:t>
      </w:r>
      <w:r>
        <w:rPr>
          <w:rFonts w:eastAsia="Times New Roman"/>
          <w:szCs w:val="24"/>
        </w:rPr>
        <w:t>κ</w:t>
      </w:r>
      <w:r w:rsidRPr="009214F2">
        <w:rPr>
          <w:rFonts w:eastAsia="Times New Roman"/>
          <w:szCs w:val="24"/>
        </w:rPr>
        <w:t>αι τη συμμετοχή τους στην κοινωνική</w:t>
      </w:r>
      <w:r>
        <w:rPr>
          <w:rFonts w:eastAsia="Times New Roman"/>
          <w:szCs w:val="24"/>
        </w:rPr>
        <w:t>,</w:t>
      </w:r>
      <w:r w:rsidRPr="009214F2">
        <w:rPr>
          <w:rFonts w:eastAsia="Times New Roman"/>
          <w:szCs w:val="24"/>
        </w:rPr>
        <w:t xml:space="preserve"> οικονομική και πολιτική ζωή της χώρας</w:t>
      </w:r>
      <w:r>
        <w:rPr>
          <w:rFonts w:eastAsia="Times New Roman"/>
          <w:szCs w:val="24"/>
        </w:rPr>
        <w:t>.</w:t>
      </w:r>
      <w:r w:rsidRPr="009214F2">
        <w:rPr>
          <w:rFonts w:eastAsia="Times New Roman"/>
          <w:szCs w:val="24"/>
        </w:rPr>
        <w:t xml:space="preserve"> </w:t>
      </w:r>
    </w:p>
    <w:p w14:paraId="6A14AC44" w14:textId="77777777" w:rsidR="00EE1832" w:rsidRDefault="009476A9">
      <w:pPr>
        <w:spacing w:line="600" w:lineRule="auto"/>
        <w:ind w:firstLine="720"/>
        <w:contextualSpacing/>
        <w:jc w:val="both"/>
        <w:rPr>
          <w:rFonts w:eastAsia="Times New Roman"/>
          <w:szCs w:val="24"/>
        </w:rPr>
      </w:pPr>
      <w:r>
        <w:rPr>
          <w:rFonts w:eastAsia="Times New Roman"/>
          <w:szCs w:val="24"/>
        </w:rPr>
        <w:t>Στην παράγραφο 1 και 2 του</w:t>
      </w:r>
      <w:r w:rsidRPr="009214F2">
        <w:rPr>
          <w:rFonts w:eastAsia="Times New Roman"/>
          <w:szCs w:val="24"/>
        </w:rPr>
        <w:t xml:space="preserve"> άρθρο</w:t>
      </w:r>
      <w:r>
        <w:rPr>
          <w:rFonts w:eastAsia="Times New Roman"/>
          <w:szCs w:val="24"/>
        </w:rPr>
        <w:t>υ</w:t>
      </w:r>
      <w:r w:rsidRPr="009214F2">
        <w:rPr>
          <w:rFonts w:eastAsia="Times New Roman"/>
          <w:szCs w:val="24"/>
        </w:rPr>
        <w:t xml:space="preserve"> 5</w:t>
      </w:r>
      <w:r w:rsidRPr="00C32B8D">
        <w:rPr>
          <w:rFonts w:eastAsia="Times New Roman"/>
          <w:szCs w:val="24"/>
        </w:rPr>
        <w:t>α</w:t>
      </w:r>
      <w:r>
        <w:rPr>
          <w:rFonts w:eastAsia="Times New Roman"/>
          <w:szCs w:val="24"/>
        </w:rPr>
        <w:t xml:space="preserve"> </w:t>
      </w:r>
      <w:r w:rsidRPr="009214F2">
        <w:rPr>
          <w:rFonts w:eastAsia="Times New Roman"/>
          <w:szCs w:val="24"/>
        </w:rPr>
        <w:t>του Συντάγματος αναφέρεται ότι καθένας έχει δικαίωμα στην πληροφόρηση</w:t>
      </w:r>
      <w:r>
        <w:rPr>
          <w:rFonts w:eastAsia="Times New Roman"/>
          <w:szCs w:val="24"/>
        </w:rPr>
        <w:t>,</w:t>
      </w:r>
      <w:r w:rsidRPr="009214F2">
        <w:rPr>
          <w:rFonts w:eastAsia="Times New Roman"/>
          <w:szCs w:val="24"/>
        </w:rPr>
        <w:t xml:space="preserve"> όπως ο νόμος ορίζει και καθένας έ</w:t>
      </w:r>
      <w:r w:rsidRPr="009214F2">
        <w:rPr>
          <w:rFonts w:eastAsia="Times New Roman"/>
          <w:szCs w:val="24"/>
        </w:rPr>
        <w:t>χει δικαίωμα συμμετοχής στην κοινωνία της πληροφορίας</w:t>
      </w:r>
      <w:r>
        <w:rPr>
          <w:rFonts w:eastAsia="Times New Roman"/>
          <w:szCs w:val="24"/>
        </w:rPr>
        <w:t>.</w:t>
      </w:r>
      <w:r w:rsidRPr="009214F2">
        <w:rPr>
          <w:rFonts w:eastAsia="Times New Roman"/>
          <w:szCs w:val="24"/>
        </w:rPr>
        <w:t xml:space="preserve"> Η διευκόλυνση της πρόσβασης</w:t>
      </w:r>
      <w:r>
        <w:rPr>
          <w:rFonts w:eastAsia="Times New Roman"/>
          <w:szCs w:val="24"/>
        </w:rPr>
        <w:t xml:space="preserve"> στις</w:t>
      </w:r>
      <w:r w:rsidRPr="009214F2">
        <w:rPr>
          <w:rFonts w:eastAsia="Times New Roman"/>
          <w:szCs w:val="24"/>
        </w:rPr>
        <w:t xml:space="preserve"> πληροφορίες που διακινούνται ηλεκτρονικά</w:t>
      </w:r>
      <w:r>
        <w:rPr>
          <w:rFonts w:eastAsia="Times New Roman"/>
          <w:szCs w:val="24"/>
        </w:rPr>
        <w:t>,</w:t>
      </w:r>
      <w:r w:rsidRPr="009214F2">
        <w:rPr>
          <w:rFonts w:eastAsia="Times New Roman"/>
          <w:szCs w:val="24"/>
        </w:rPr>
        <w:t xml:space="preserve"> καθώς και της παραγωγής</w:t>
      </w:r>
      <w:r>
        <w:rPr>
          <w:rFonts w:eastAsia="Times New Roman"/>
          <w:szCs w:val="24"/>
        </w:rPr>
        <w:t>,</w:t>
      </w:r>
      <w:r w:rsidRPr="009214F2">
        <w:rPr>
          <w:rFonts w:eastAsia="Times New Roman"/>
          <w:szCs w:val="24"/>
        </w:rPr>
        <w:t xml:space="preserve"> ανταλλαγής </w:t>
      </w:r>
      <w:r>
        <w:rPr>
          <w:rFonts w:eastAsia="Times New Roman"/>
          <w:szCs w:val="24"/>
        </w:rPr>
        <w:t>κ</w:t>
      </w:r>
      <w:r w:rsidRPr="009214F2">
        <w:rPr>
          <w:rFonts w:eastAsia="Times New Roman"/>
          <w:szCs w:val="24"/>
        </w:rPr>
        <w:t xml:space="preserve">αι διάδοσης αποτελεί υποχρέωση του </w:t>
      </w:r>
      <w:r>
        <w:rPr>
          <w:rFonts w:eastAsia="Times New Roman"/>
          <w:szCs w:val="24"/>
        </w:rPr>
        <w:t>κ</w:t>
      </w:r>
      <w:r w:rsidRPr="009214F2">
        <w:rPr>
          <w:rFonts w:eastAsia="Times New Roman"/>
          <w:szCs w:val="24"/>
        </w:rPr>
        <w:t>ράτους</w:t>
      </w:r>
      <w:r>
        <w:rPr>
          <w:rFonts w:eastAsia="Times New Roman"/>
          <w:szCs w:val="24"/>
        </w:rPr>
        <w:t>.</w:t>
      </w:r>
    </w:p>
    <w:p w14:paraId="6A14AC45" w14:textId="77777777" w:rsidR="00EE1832" w:rsidRDefault="009476A9">
      <w:pPr>
        <w:spacing w:line="600" w:lineRule="auto"/>
        <w:ind w:firstLine="720"/>
        <w:contextualSpacing/>
        <w:jc w:val="both"/>
        <w:rPr>
          <w:rFonts w:eastAsia="Times New Roman"/>
          <w:szCs w:val="24"/>
        </w:rPr>
      </w:pPr>
      <w:r>
        <w:rPr>
          <w:rFonts w:eastAsia="Times New Roman"/>
          <w:szCs w:val="24"/>
        </w:rPr>
        <w:t>Ως εκ τούτου,</w:t>
      </w:r>
      <w:r w:rsidRPr="00524127">
        <w:rPr>
          <w:rFonts w:eastAsia="Times New Roman"/>
          <w:szCs w:val="24"/>
        </w:rPr>
        <w:t xml:space="preserve"> κι όπως ορθό</w:t>
      </w:r>
      <w:r>
        <w:rPr>
          <w:rFonts w:eastAsia="Times New Roman"/>
          <w:szCs w:val="24"/>
        </w:rPr>
        <w:t xml:space="preserve">τατα </w:t>
      </w:r>
      <w:r w:rsidRPr="00524127">
        <w:rPr>
          <w:rFonts w:eastAsia="Times New Roman"/>
          <w:szCs w:val="24"/>
        </w:rPr>
        <w:t>επ</w:t>
      </w:r>
      <w:r>
        <w:rPr>
          <w:rFonts w:eastAsia="Times New Roman"/>
          <w:szCs w:val="24"/>
        </w:rPr>
        <w:t>ε</w:t>
      </w:r>
      <w:r w:rsidRPr="00524127">
        <w:rPr>
          <w:rFonts w:eastAsia="Times New Roman"/>
          <w:szCs w:val="24"/>
        </w:rPr>
        <w:t>σήμαναν</w:t>
      </w:r>
      <w:r>
        <w:rPr>
          <w:rFonts w:eastAsia="Times New Roman"/>
          <w:szCs w:val="24"/>
        </w:rPr>
        <w:t xml:space="preserve"> οι</w:t>
      </w:r>
      <w:r w:rsidRPr="00524127">
        <w:rPr>
          <w:rFonts w:eastAsia="Times New Roman"/>
          <w:szCs w:val="24"/>
        </w:rPr>
        <w:t xml:space="preserve"> </w:t>
      </w:r>
      <w:r w:rsidRPr="00524127">
        <w:rPr>
          <w:rFonts w:eastAsia="Times New Roman"/>
          <w:szCs w:val="24"/>
        </w:rPr>
        <w:t>εκπρόσωποι των ΑΜΕΑ στο στάδιο της δημόσιας διαβούλευσης</w:t>
      </w:r>
      <w:r>
        <w:rPr>
          <w:rFonts w:eastAsia="Times New Roman"/>
          <w:szCs w:val="24"/>
        </w:rPr>
        <w:t>,</w:t>
      </w:r>
      <w:r w:rsidRPr="00524127">
        <w:rPr>
          <w:rFonts w:eastAsia="Times New Roman"/>
          <w:szCs w:val="24"/>
        </w:rPr>
        <w:t xml:space="preserve"> το πεδίο εφαρμογής της </w:t>
      </w:r>
      <w:r>
        <w:rPr>
          <w:rFonts w:eastAsia="Times New Roman"/>
          <w:szCs w:val="24"/>
        </w:rPr>
        <w:t>ο</w:t>
      </w:r>
      <w:r w:rsidRPr="00524127">
        <w:rPr>
          <w:rFonts w:eastAsia="Times New Roman"/>
          <w:szCs w:val="24"/>
        </w:rPr>
        <w:t xml:space="preserve">δηγίας και συνακόλουθα και </w:t>
      </w:r>
      <w:r>
        <w:rPr>
          <w:rFonts w:eastAsia="Times New Roman"/>
          <w:szCs w:val="24"/>
        </w:rPr>
        <w:t xml:space="preserve">του </w:t>
      </w:r>
      <w:r w:rsidRPr="00524127">
        <w:rPr>
          <w:rFonts w:eastAsia="Times New Roman"/>
          <w:szCs w:val="24"/>
        </w:rPr>
        <w:t xml:space="preserve">υπό ψήφιση σχεδίου νόμου είναι πολύ πιο περιορισμένο </w:t>
      </w:r>
      <w:r>
        <w:rPr>
          <w:rFonts w:eastAsia="Times New Roman"/>
          <w:szCs w:val="24"/>
        </w:rPr>
        <w:t xml:space="preserve">απ’ όσα </w:t>
      </w:r>
      <w:r w:rsidRPr="00524127">
        <w:rPr>
          <w:rFonts w:eastAsia="Times New Roman"/>
          <w:szCs w:val="24"/>
        </w:rPr>
        <w:t>υπαγορεύει η εθνική μας νομοθεσία</w:t>
      </w:r>
      <w:r>
        <w:rPr>
          <w:rFonts w:eastAsia="Times New Roman"/>
          <w:szCs w:val="24"/>
        </w:rPr>
        <w:t>,</w:t>
      </w:r>
      <w:r w:rsidRPr="00524127">
        <w:rPr>
          <w:rFonts w:eastAsia="Times New Roman"/>
          <w:szCs w:val="24"/>
        </w:rPr>
        <w:t xml:space="preserve"> δεδομένο</w:t>
      </w:r>
      <w:r>
        <w:rPr>
          <w:rFonts w:eastAsia="Times New Roman"/>
          <w:szCs w:val="24"/>
        </w:rPr>
        <w:t>υ</w:t>
      </w:r>
      <w:r w:rsidRPr="00524127">
        <w:rPr>
          <w:rFonts w:eastAsia="Times New Roman"/>
          <w:szCs w:val="24"/>
        </w:rPr>
        <w:t xml:space="preserve"> </w:t>
      </w:r>
      <w:r>
        <w:rPr>
          <w:rFonts w:eastAsia="Times New Roman"/>
          <w:szCs w:val="24"/>
        </w:rPr>
        <w:t xml:space="preserve">του ότι εξαιρεί </w:t>
      </w:r>
      <w:r w:rsidRPr="00524127">
        <w:rPr>
          <w:rFonts w:eastAsia="Times New Roman"/>
          <w:szCs w:val="24"/>
        </w:rPr>
        <w:t xml:space="preserve">το </w:t>
      </w:r>
      <w:r w:rsidRPr="00524127">
        <w:rPr>
          <w:rFonts w:eastAsia="Times New Roman"/>
          <w:szCs w:val="24"/>
        </w:rPr>
        <w:lastRenderedPageBreak/>
        <w:t xml:space="preserve">σύνολο των </w:t>
      </w:r>
      <w:proofErr w:type="spellStart"/>
      <w:r w:rsidRPr="00524127">
        <w:rPr>
          <w:rFonts w:eastAsia="Times New Roman"/>
          <w:szCs w:val="24"/>
        </w:rPr>
        <w:t>ιστ</w:t>
      </w:r>
      <w:r>
        <w:rPr>
          <w:rFonts w:eastAsia="Times New Roman"/>
          <w:szCs w:val="24"/>
        </w:rPr>
        <w:t>ο</w:t>
      </w:r>
      <w:r w:rsidRPr="00524127">
        <w:rPr>
          <w:rFonts w:eastAsia="Times New Roman"/>
          <w:szCs w:val="24"/>
        </w:rPr>
        <w:t>τ</w:t>
      </w:r>
      <w:r>
        <w:rPr>
          <w:rFonts w:eastAsia="Times New Roman"/>
          <w:szCs w:val="24"/>
        </w:rPr>
        <w:t>ό</w:t>
      </w:r>
      <w:r w:rsidRPr="00524127">
        <w:rPr>
          <w:rFonts w:eastAsia="Times New Roman"/>
          <w:szCs w:val="24"/>
        </w:rPr>
        <w:t>πων</w:t>
      </w:r>
      <w:proofErr w:type="spellEnd"/>
      <w:r w:rsidRPr="00524127">
        <w:rPr>
          <w:rFonts w:eastAsia="Times New Roman"/>
          <w:szCs w:val="24"/>
        </w:rPr>
        <w:t xml:space="preserve"> και εφαρμογών για φορητές συσκευές του ευρύτερου δημόσιου και ιδιωτικού τομέα</w:t>
      </w:r>
      <w:r>
        <w:rPr>
          <w:rFonts w:eastAsia="Times New Roman"/>
          <w:szCs w:val="24"/>
        </w:rPr>
        <w:t>,</w:t>
      </w:r>
      <w:r w:rsidRPr="00524127">
        <w:rPr>
          <w:rFonts w:eastAsia="Times New Roman"/>
          <w:szCs w:val="24"/>
        </w:rPr>
        <w:t xml:space="preserve"> με τους οποίους συναλλάσσεται </w:t>
      </w:r>
      <w:r>
        <w:rPr>
          <w:rFonts w:eastAsia="Times New Roman"/>
          <w:szCs w:val="24"/>
        </w:rPr>
        <w:t>κ</w:t>
      </w:r>
      <w:r w:rsidRPr="00524127">
        <w:rPr>
          <w:rFonts w:eastAsia="Times New Roman"/>
          <w:szCs w:val="24"/>
        </w:rPr>
        <w:t>αθημερινά ένα μεγάλο μέρος των ατόμων με αναπηρία</w:t>
      </w:r>
      <w:r>
        <w:rPr>
          <w:rFonts w:eastAsia="Times New Roman"/>
          <w:szCs w:val="24"/>
        </w:rPr>
        <w:t xml:space="preserve">. </w:t>
      </w:r>
    </w:p>
    <w:p w14:paraId="6A14AC46"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Εξαιρεί τους </w:t>
      </w:r>
      <w:proofErr w:type="spellStart"/>
      <w:r>
        <w:rPr>
          <w:rFonts w:eastAsia="Times New Roman"/>
          <w:szCs w:val="24"/>
        </w:rPr>
        <w:t>ιστοτόπους</w:t>
      </w:r>
      <w:proofErr w:type="spellEnd"/>
      <w:r>
        <w:rPr>
          <w:rFonts w:eastAsia="Times New Roman"/>
          <w:szCs w:val="24"/>
        </w:rPr>
        <w:t xml:space="preserve"> και τις εφαρμογές για φορητές συσκευές σε δημόσιους </w:t>
      </w:r>
      <w:r w:rsidRPr="00524127">
        <w:rPr>
          <w:rFonts w:eastAsia="Times New Roman"/>
          <w:szCs w:val="24"/>
        </w:rPr>
        <w:t>ραδιοτηλεοπτικ</w:t>
      </w:r>
      <w:r w:rsidRPr="00524127">
        <w:rPr>
          <w:rFonts w:eastAsia="Times New Roman"/>
          <w:szCs w:val="24"/>
        </w:rPr>
        <w:t>ο</w:t>
      </w:r>
      <w:r>
        <w:rPr>
          <w:rFonts w:eastAsia="Times New Roman"/>
          <w:szCs w:val="24"/>
        </w:rPr>
        <w:t>ύς</w:t>
      </w:r>
      <w:r w:rsidRPr="00524127">
        <w:rPr>
          <w:rFonts w:eastAsia="Times New Roman"/>
          <w:szCs w:val="24"/>
        </w:rPr>
        <w:t xml:space="preserve"> φορείς που διαδραματίζουν καίριο ρόλο και αυτ</w:t>
      </w:r>
      <w:r>
        <w:rPr>
          <w:rFonts w:eastAsia="Times New Roman"/>
          <w:szCs w:val="24"/>
        </w:rPr>
        <w:t>οί</w:t>
      </w:r>
      <w:r w:rsidRPr="00524127">
        <w:rPr>
          <w:rFonts w:eastAsia="Times New Roman"/>
          <w:szCs w:val="24"/>
        </w:rPr>
        <w:t xml:space="preserve"> στην ενημέρωση των ατόμων με αναπηρία</w:t>
      </w:r>
      <w:r>
        <w:rPr>
          <w:rFonts w:eastAsia="Times New Roman"/>
          <w:szCs w:val="24"/>
        </w:rPr>
        <w:t xml:space="preserve">. </w:t>
      </w:r>
    </w:p>
    <w:p w14:paraId="6A14AC47" w14:textId="77777777" w:rsidR="00EE1832" w:rsidRDefault="009476A9">
      <w:pPr>
        <w:spacing w:line="600" w:lineRule="auto"/>
        <w:ind w:firstLine="720"/>
        <w:contextualSpacing/>
        <w:jc w:val="both"/>
        <w:rPr>
          <w:rFonts w:eastAsia="Times New Roman"/>
          <w:szCs w:val="24"/>
        </w:rPr>
      </w:pPr>
      <w:r>
        <w:rPr>
          <w:rFonts w:eastAsia="Times New Roman"/>
          <w:szCs w:val="24"/>
        </w:rPr>
        <w:t>Εξαιρεί,</w:t>
      </w:r>
      <w:r w:rsidRPr="00524127">
        <w:rPr>
          <w:rFonts w:eastAsia="Times New Roman"/>
          <w:szCs w:val="24"/>
        </w:rPr>
        <w:t xml:space="preserve"> </w:t>
      </w:r>
      <w:r>
        <w:rPr>
          <w:rFonts w:eastAsia="Times New Roman"/>
          <w:szCs w:val="24"/>
        </w:rPr>
        <w:t xml:space="preserve">επίσης, </w:t>
      </w:r>
      <w:proofErr w:type="spellStart"/>
      <w:r>
        <w:rPr>
          <w:rFonts w:eastAsia="Times New Roman"/>
          <w:szCs w:val="24"/>
        </w:rPr>
        <w:t>ιστ</w:t>
      </w:r>
      <w:r>
        <w:rPr>
          <w:rFonts w:eastAsia="Times New Roman"/>
          <w:szCs w:val="24"/>
        </w:rPr>
        <w:t>ότο</w:t>
      </w:r>
      <w:r>
        <w:rPr>
          <w:rFonts w:eastAsia="Times New Roman"/>
          <w:szCs w:val="24"/>
        </w:rPr>
        <w:t>πους</w:t>
      </w:r>
      <w:proofErr w:type="spellEnd"/>
      <w:r>
        <w:rPr>
          <w:rFonts w:eastAsia="Times New Roman"/>
          <w:szCs w:val="24"/>
        </w:rPr>
        <w:t xml:space="preserve"> και εφαρμογές</w:t>
      </w:r>
      <w:r w:rsidRPr="00524127">
        <w:rPr>
          <w:rFonts w:eastAsia="Times New Roman"/>
          <w:szCs w:val="24"/>
        </w:rPr>
        <w:t xml:space="preserve"> μη κυβερνητικών οργανισμών που δεν </w:t>
      </w:r>
      <w:r>
        <w:rPr>
          <w:rFonts w:eastAsia="Times New Roman"/>
          <w:szCs w:val="24"/>
        </w:rPr>
        <w:t>π</w:t>
      </w:r>
      <w:r w:rsidRPr="00524127">
        <w:rPr>
          <w:rFonts w:eastAsia="Times New Roman"/>
          <w:szCs w:val="24"/>
        </w:rPr>
        <w:t xml:space="preserve">αρέχουν υπηρεσίες </w:t>
      </w:r>
      <w:r>
        <w:rPr>
          <w:rFonts w:eastAsia="Times New Roman"/>
          <w:szCs w:val="24"/>
        </w:rPr>
        <w:t xml:space="preserve">βασικές για το κοινό, δίχως να διευκρινίζει ποιες είναι αυτές. Αν </w:t>
      </w:r>
      <w:r>
        <w:rPr>
          <w:rFonts w:eastAsia="Times New Roman"/>
          <w:szCs w:val="24"/>
        </w:rPr>
        <w:t>και για εμένα καμ</w:t>
      </w:r>
      <w:r>
        <w:rPr>
          <w:rFonts w:eastAsia="Times New Roman"/>
          <w:szCs w:val="24"/>
        </w:rPr>
        <w:t>μ</w:t>
      </w:r>
      <w:r>
        <w:rPr>
          <w:rFonts w:eastAsia="Times New Roman"/>
          <w:szCs w:val="24"/>
        </w:rPr>
        <w:t xml:space="preserve">ία δεν παρέχει τέτοιες υπηρεσίες. </w:t>
      </w:r>
    </w:p>
    <w:p w14:paraId="6A14AC48" w14:textId="77777777" w:rsidR="00EE1832" w:rsidRDefault="009476A9">
      <w:pPr>
        <w:spacing w:line="600" w:lineRule="auto"/>
        <w:ind w:firstLine="720"/>
        <w:contextualSpacing/>
        <w:jc w:val="both"/>
        <w:rPr>
          <w:rFonts w:eastAsia="Times New Roman"/>
          <w:szCs w:val="24"/>
        </w:rPr>
      </w:pPr>
      <w:r>
        <w:rPr>
          <w:rFonts w:eastAsia="Times New Roman"/>
          <w:szCs w:val="24"/>
        </w:rPr>
        <w:t>Και δεν κάνει αναφορά, φυσικά,</w:t>
      </w:r>
      <w:r w:rsidRPr="00524127">
        <w:rPr>
          <w:rFonts w:eastAsia="Times New Roman"/>
          <w:szCs w:val="24"/>
        </w:rPr>
        <w:t xml:space="preserve"> </w:t>
      </w:r>
      <w:r>
        <w:rPr>
          <w:rFonts w:eastAsia="Times New Roman"/>
          <w:szCs w:val="24"/>
        </w:rPr>
        <w:t>σε</w:t>
      </w:r>
      <w:r w:rsidRPr="00524127">
        <w:rPr>
          <w:rFonts w:eastAsia="Times New Roman"/>
          <w:szCs w:val="24"/>
        </w:rPr>
        <w:t xml:space="preserve"> εφαρμογές για φορητές συσκευές που εξυπηρετούν την εσωτερική λειτουργία του φορέα</w:t>
      </w:r>
      <w:r>
        <w:rPr>
          <w:rFonts w:eastAsia="Times New Roman"/>
          <w:szCs w:val="24"/>
        </w:rPr>
        <w:t>,</w:t>
      </w:r>
      <w:r w:rsidRPr="00524127">
        <w:rPr>
          <w:rFonts w:eastAsia="Times New Roman"/>
          <w:szCs w:val="24"/>
        </w:rPr>
        <w:t xml:space="preserve"> με ό</w:t>
      </w:r>
      <w:r>
        <w:rPr>
          <w:rFonts w:eastAsia="Times New Roman"/>
          <w:szCs w:val="24"/>
        </w:rPr>
        <w:t>,</w:t>
      </w:r>
      <w:r w:rsidRPr="00524127">
        <w:rPr>
          <w:rFonts w:eastAsia="Times New Roman"/>
          <w:szCs w:val="24"/>
        </w:rPr>
        <w:t>τι αυτό συνεπάγετ</w:t>
      </w:r>
      <w:r>
        <w:rPr>
          <w:rFonts w:eastAsia="Times New Roman"/>
          <w:szCs w:val="24"/>
        </w:rPr>
        <w:t>αι για τους εργαζόμενους και γι’</w:t>
      </w:r>
      <w:r w:rsidRPr="00524127">
        <w:rPr>
          <w:rFonts w:eastAsia="Times New Roman"/>
          <w:szCs w:val="24"/>
        </w:rPr>
        <w:t xml:space="preserve"> αυτούς που είναι υποψήφιοι να π</w:t>
      </w:r>
      <w:r w:rsidRPr="00524127">
        <w:rPr>
          <w:rFonts w:eastAsia="Times New Roman"/>
          <w:szCs w:val="24"/>
        </w:rPr>
        <w:t>ροσληφθούν σε θέσ</w:t>
      </w:r>
      <w:r>
        <w:rPr>
          <w:rFonts w:eastAsia="Times New Roman"/>
          <w:szCs w:val="24"/>
        </w:rPr>
        <w:t>εις</w:t>
      </w:r>
      <w:r w:rsidRPr="00524127">
        <w:rPr>
          <w:rFonts w:eastAsia="Times New Roman"/>
          <w:szCs w:val="24"/>
        </w:rPr>
        <w:t xml:space="preserve"> εργασίας</w:t>
      </w:r>
      <w:r>
        <w:rPr>
          <w:rFonts w:eastAsia="Times New Roman"/>
          <w:szCs w:val="24"/>
        </w:rPr>
        <w:t>.</w:t>
      </w:r>
      <w:r w:rsidRPr="00524127">
        <w:rPr>
          <w:rFonts w:eastAsia="Times New Roman"/>
          <w:szCs w:val="24"/>
        </w:rPr>
        <w:t xml:space="preserve"> </w:t>
      </w:r>
    </w:p>
    <w:p w14:paraId="6A14AC49"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Β</w:t>
      </w:r>
      <w:r w:rsidRPr="00524127">
        <w:rPr>
          <w:rFonts w:eastAsia="Times New Roman"/>
          <w:szCs w:val="24"/>
        </w:rPr>
        <w:t>έβαια</w:t>
      </w:r>
      <w:r>
        <w:rPr>
          <w:rFonts w:eastAsia="Times New Roman"/>
          <w:szCs w:val="24"/>
        </w:rPr>
        <w:t>,</w:t>
      </w:r>
      <w:r w:rsidRPr="00524127">
        <w:rPr>
          <w:rFonts w:eastAsia="Times New Roman"/>
          <w:szCs w:val="24"/>
        </w:rPr>
        <w:t xml:space="preserve"> θέματα συμβατότητας εφαρμογών σε όλο το δημόσιο τομέα</w:t>
      </w:r>
      <w:r>
        <w:rPr>
          <w:rFonts w:eastAsia="Times New Roman"/>
          <w:szCs w:val="24"/>
        </w:rPr>
        <w:t>,</w:t>
      </w:r>
      <w:r w:rsidRPr="00524127">
        <w:rPr>
          <w:rFonts w:eastAsia="Times New Roman"/>
          <w:szCs w:val="24"/>
        </w:rPr>
        <w:t xml:space="preserve"> σε υπολογιστικά συστήματα και σε βάσεις δεδομένων</w:t>
      </w:r>
      <w:r>
        <w:rPr>
          <w:rFonts w:eastAsia="Times New Roman"/>
          <w:szCs w:val="24"/>
        </w:rPr>
        <w:t>,</w:t>
      </w:r>
      <w:r w:rsidRPr="00524127">
        <w:rPr>
          <w:rFonts w:eastAsia="Times New Roman"/>
          <w:szCs w:val="24"/>
        </w:rPr>
        <w:t xml:space="preserve"> </w:t>
      </w:r>
      <w:r>
        <w:rPr>
          <w:rFonts w:eastAsia="Times New Roman"/>
          <w:szCs w:val="24"/>
        </w:rPr>
        <w:t>ε</w:t>
      </w:r>
      <w:r w:rsidRPr="00524127">
        <w:rPr>
          <w:rFonts w:eastAsia="Times New Roman"/>
          <w:szCs w:val="24"/>
        </w:rPr>
        <w:t>ίναι θέματα καθημερινών αναφορών που γίνονται</w:t>
      </w:r>
      <w:r>
        <w:rPr>
          <w:rFonts w:eastAsia="Times New Roman"/>
          <w:szCs w:val="24"/>
        </w:rPr>
        <w:t>,</w:t>
      </w:r>
      <w:r w:rsidRPr="00524127">
        <w:rPr>
          <w:rFonts w:eastAsia="Times New Roman"/>
          <w:szCs w:val="24"/>
        </w:rPr>
        <w:t xml:space="preserve"> γιατί είτε δεν έχει προβλέψει το κράτος να καλύψει αυτά τα κεν</w:t>
      </w:r>
      <w:r w:rsidRPr="00524127">
        <w:rPr>
          <w:rFonts w:eastAsia="Times New Roman"/>
          <w:szCs w:val="24"/>
        </w:rPr>
        <w:t xml:space="preserve">ά είτε </w:t>
      </w:r>
      <w:r>
        <w:rPr>
          <w:rFonts w:eastAsia="Times New Roman"/>
          <w:szCs w:val="24"/>
        </w:rPr>
        <w:t>γ</w:t>
      </w:r>
      <w:r w:rsidRPr="00524127">
        <w:rPr>
          <w:rFonts w:eastAsia="Times New Roman"/>
          <w:szCs w:val="24"/>
        </w:rPr>
        <w:t xml:space="preserve">ιατί κάποιοι φορείς από μόνοι τους πήραν την πρωτοβουλία να φτιάξουν κάποιες εφαρμογές οι οποίες φυσικά </w:t>
      </w:r>
      <w:r>
        <w:rPr>
          <w:rFonts w:eastAsia="Times New Roman"/>
          <w:szCs w:val="24"/>
        </w:rPr>
        <w:t xml:space="preserve">είναι ασύμβατες με το υπόλοιπο </w:t>
      </w:r>
      <w:r w:rsidRPr="00524127">
        <w:rPr>
          <w:rFonts w:eastAsia="Times New Roman"/>
          <w:szCs w:val="24"/>
        </w:rPr>
        <w:t>σύστημα</w:t>
      </w:r>
      <w:r>
        <w:rPr>
          <w:rFonts w:eastAsia="Times New Roman"/>
          <w:szCs w:val="24"/>
        </w:rPr>
        <w:t>.</w:t>
      </w:r>
    </w:p>
    <w:p w14:paraId="6A14AC4A" w14:textId="77777777" w:rsidR="00EE1832" w:rsidRDefault="009476A9">
      <w:pPr>
        <w:spacing w:line="600" w:lineRule="auto"/>
        <w:ind w:firstLine="720"/>
        <w:contextualSpacing/>
        <w:jc w:val="both"/>
        <w:rPr>
          <w:rFonts w:eastAsia="Times New Roman"/>
          <w:szCs w:val="24"/>
        </w:rPr>
      </w:pPr>
      <w:r>
        <w:rPr>
          <w:rFonts w:eastAsia="Times New Roman"/>
          <w:szCs w:val="24"/>
        </w:rPr>
        <w:t>Εκ των προαναφερθέντων, σαφώς προκύπτει</w:t>
      </w:r>
      <w:r w:rsidRPr="00524127">
        <w:rPr>
          <w:rFonts w:eastAsia="Times New Roman"/>
          <w:szCs w:val="24"/>
        </w:rPr>
        <w:t xml:space="preserve"> ότι με το </w:t>
      </w:r>
      <w:r>
        <w:rPr>
          <w:rFonts w:eastAsia="Times New Roman"/>
          <w:szCs w:val="24"/>
        </w:rPr>
        <w:t xml:space="preserve">παρόν </w:t>
      </w:r>
      <w:r w:rsidRPr="00524127">
        <w:rPr>
          <w:rFonts w:eastAsia="Times New Roman"/>
          <w:szCs w:val="24"/>
        </w:rPr>
        <w:t xml:space="preserve">σχέδιο νόμου ενσωματώνεται στην </w:t>
      </w:r>
      <w:r>
        <w:rPr>
          <w:rFonts w:eastAsia="Times New Roman"/>
          <w:szCs w:val="24"/>
        </w:rPr>
        <w:t xml:space="preserve">εγχώρια </w:t>
      </w:r>
      <w:r w:rsidRPr="00524127">
        <w:rPr>
          <w:rFonts w:eastAsia="Times New Roman"/>
          <w:szCs w:val="24"/>
        </w:rPr>
        <w:t>νομοθεσί</w:t>
      </w:r>
      <w:r w:rsidRPr="00524127">
        <w:rPr>
          <w:rFonts w:eastAsia="Times New Roman"/>
          <w:szCs w:val="24"/>
        </w:rPr>
        <w:t xml:space="preserve">α μία κοινοτική </w:t>
      </w:r>
      <w:r>
        <w:rPr>
          <w:rFonts w:eastAsia="Times New Roman"/>
          <w:szCs w:val="24"/>
        </w:rPr>
        <w:t>ο</w:t>
      </w:r>
      <w:r w:rsidRPr="00524127">
        <w:rPr>
          <w:rFonts w:eastAsia="Times New Roman"/>
          <w:szCs w:val="24"/>
        </w:rPr>
        <w:t>δηγία με προβλέψεις και διατάξεις ανεπαρκείς και αναποτελεσματικές</w:t>
      </w:r>
      <w:r>
        <w:rPr>
          <w:rFonts w:eastAsia="Times New Roman"/>
          <w:szCs w:val="24"/>
        </w:rPr>
        <w:t>, οι οποίες σ</w:t>
      </w:r>
      <w:r w:rsidRPr="00524127">
        <w:rPr>
          <w:rFonts w:eastAsia="Times New Roman"/>
          <w:szCs w:val="24"/>
        </w:rPr>
        <w:t xml:space="preserve">αφέστατα υπολείπονται της ήδη ισχύουσας κείμενης </w:t>
      </w:r>
      <w:r>
        <w:rPr>
          <w:rFonts w:eastAsia="Times New Roman"/>
          <w:szCs w:val="24"/>
        </w:rPr>
        <w:t>ε</w:t>
      </w:r>
      <w:r w:rsidRPr="00524127">
        <w:rPr>
          <w:rFonts w:eastAsia="Times New Roman"/>
          <w:szCs w:val="24"/>
        </w:rPr>
        <w:t>θνικής νομοθεσίας</w:t>
      </w:r>
      <w:r>
        <w:rPr>
          <w:rFonts w:eastAsia="Times New Roman"/>
          <w:szCs w:val="24"/>
        </w:rPr>
        <w:t>.</w:t>
      </w:r>
    </w:p>
    <w:p w14:paraId="6A14AC4B" w14:textId="77777777" w:rsidR="00EE1832" w:rsidRDefault="009476A9">
      <w:pPr>
        <w:spacing w:line="600" w:lineRule="auto"/>
        <w:ind w:firstLine="720"/>
        <w:contextualSpacing/>
        <w:jc w:val="both"/>
        <w:rPr>
          <w:rFonts w:eastAsia="Times New Roman"/>
          <w:szCs w:val="24"/>
        </w:rPr>
      </w:pPr>
      <w:r w:rsidRPr="00524127">
        <w:rPr>
          <w:rFonts w:eastAsia="Times New Roman"/>
          <w:szCs w:val="24"/>
        </w:rPr>
        <w:t xml:space="preserve"> </w:t>
      </w:r>
      <w:r>
        <w:rPr>
          <w:rFonts w:eastAsia="Times New Roman"/>
          <w:szCs w:val="24"/>
        </w:rPr>
        <w:t>Ό</w:t>
      </w:r>
      <w:r w:rsidRPr="00524127">
        <w:rPr>
          <w:rFonts w:eastAsia="Times New Roman"/>
          <w:szCs w:val="24"/>
        </w:rPr>
        <w:t xml:space="preserve">σον αφορά τώρα στην </w:t>
      </w:r>
      <w:r>
        <w:rPr>
          <w:rFonts w:eastAsia="Times New Roman"/>
          <w:szCs w:val="24"/>
        </w:rPr>
        <w:t xml:space="preserve">έκταση </w:t>
      </w:r>
      <w:r w:rsidRPr="00524127">
        <w:rPr>
          <w:rFonts w:eastAsia="Times New Roman"/>
          <w:szCs w:val="24"/>
        </w:rPr>
        <w:t xml:space="preserve">της εφαρμογής </w:t>
      </w:r>
      <w:r>
        <w:rPr>
          <w:rFonts w:eastAsia="Times New Roman"/>
          <w:szCs w:val="24"/>
        </w:rPr>
        <w:t xml:space="preserve">της </w:t>
      </w:r>
      <w:r w:rsidRPr="00524127">
        <w:rPr>
          <w:rFonts w:eastAsia="Times New Roman"/>
          <w:szCs w:val="24"/>
        </w:rPr>
        <w:t xml:space="preserve">όσο και στην απουσία σχετικών προβλέψεων για πλήθος </w:t>
      </w:r>
      <w:r>
        <w:rPr>
          <w:rFonts w:eastAsia="Times New Roman"/>
          <w:szCs w:val="24"/>
        </w:rPr>
        <w:t xml:space="preserve">κλάδων και τομέων </w:t>
      </w:r>
      <w:r w:rsidRPr="00524127">
        <w:rPr>
          <w:rFonts w:eastAsia="Times New Roman"/>
          <w:szCs w:val="24"/>
        </w:rPr>
        <w:t>που άπτονται της καθημερινότητας των ΑΜΕΑ</w:t>
      </w:r>
      <w:r>
        <w:rPr>
          <w:rFonts w:eastAsia="Times New Roman"/>
          <w:szCs w:val="24"/>
        </w:rPr>
        <w:t xml:space="preserve">, ας σταματήσουμε κάποια στιγμή ως κράτος, </w:t>
      </w:r>
      <w:r w:rsidRPr="00524127">
        <w:rPr>
          <w:rFonts w:eastAsia="Times New Roman"/>
          <w:szCs w:val="24"/>
        </w:rPr>
        <w:t>κυρία Υπουργέ</w:t>
      </w:r>
      <w:r>
        <w:rPr>
          <w:rFonts w:eastAsia="Times New Roman"/>
          <w:szCs w:val="24"/>
        </w:rPr>
        <w:t>,</w:t>
      </w:r>
      <w:r w:rsidRPr="00524127">
        <w:rPr>
          <w:rFonts w:eastAsia="Times New Roman"/>
          <w:szCs w:val="24"/>
        </w:rPr>
        <w:t xml:space="preserve"> </w:t>
      </w:r>
      <w:r>
        <w:rPr>
          <w:rFonts w:eastAsia="Times New Roman"/>
          <w:szCs w:val="24"/>
        </w:rPr>
        <w:t>να συρόμαστε</w:t>
      </w:r>
      <w:r w:rsidRPr="00524127">
        <w:rPr>
          <w:rFonts w:eastAsia="Times New Roman"/>
          <w:szCs w:val="24"/>
        </w:rPr>
        <w:t xml:space="preserve"> πίσω από την </w:t>
      </w:r>
      <w:r>
        <w:rPr>
          <w:rFonts w:eastAsia="Times New Roman"/>
          <w:szCs w:val="24"/>
        </w:rPr>
        <w:t>κ</w:t>
      </w:r>
      <w:r w:rsidRPr="00524127">
        <w:rPr>
          <w:rFonts w:eastAsia="Times New Roman"/>
          <w:szCs w:val="24"/>
        </w:rPr>
        <w:t>άθε</w:t>
      </w:r>
      <w:r>
        <w:rPr>
          <w:rFonts w:eastAsia="Times New Roman"/>
          <w:szCs w:val="24"/>
        </w:rPr>
        <w:t xml:space="preserve"> είδους ευρωπαϊκή </w:t>
      </w:r>
      <w:r>
        <w:rPr>
          <w:rFonts w:eastAsia="Times New Roman"/>
          <w:szCs w:val="24"/>
        </w:rPr>
        <w:t>ο</w:t>
      </w:r>
      <w:r w:rsidRPr="00524127">
        <w:rPr>
          <w:rFonts w:eastAsia="Times New Roman"/>
          <w:szCs w:val="24"/>
        </w:rPr>
        <w:t>δηγία</w:t>
      </w:r>
      <w:r>
        <w:rPr>
          <w:rFonts w:eastAsia="Times New Roman"/>
          <w:szCs w:val="24"/>
        </w:rPr>
        <w:t>,</w:t>
      </w:r>
      <w:r w:rsidRPr="00524127">
        <w:rPr>
          <w:rFonts w:eastAsia="Times New Roman"/>
          <w:szCs w:val="24"/>
        </w:rPr>
        <w:t xml:space="preserve"> </w:t>
      </w:r>
      <w:r>
        <w:rPr>
          <w:rFonts w:eastAsia="Times New Roman"/>
          <w:szCs w:val="24"/>
        </w:rPr>
        <w:t>κ</w:t>
      </w:r>
      <w:r w:rsidRPr="00524127">
        <w:rPr>
          <w:rFonts w:eastAsia="Times New Roman"/>
          <w:szCs w:val="24"/>
        </w:rPr>
        <w:t>ανονισμό και λοιπές νομοθετικέ</w:t>
      </w:r>
      <w:r w:rsidRPr="00524127">
        <w:rPr>
          <w:rFonts w:eastAsia="Times New Roman"/>
          <w:szCs w:val="24"/>
        </w:rPr>
        <w:t>ς πρωτοβουλίες</w:t>
      </w:r>
      <w:r>
        <w:rPr>
          <w:rFonts w:eastAsia="Times New Roman"/>
          <w:szCs w:val="24"/>
        </w:rPr>
        <w:t>,</w:t>
      </w:r>
      <w:r w:rsidRPr="00524127">
        <w:rPr>
          <w:rFonts w:eastAsia="Times New Roman"/>
          <w:szCs w:val="24"/>
        </w:rPr>
        <w:t xml:space="preserve"> υποβαθμίζοντας για μία </w:t>
      </w:r>
      <w:r w:rsidRPr="00524127">
        <w:rPr>
          <w:rFonts w:eastAsia="Times New Roman"/>
          <w:szCs w:val="24"/>
        </w:rPr>
        <w:lastRenderedPageBreak/>
        <w:t xml:space="preserve">ακόμα φορά την </w:t>
      </w:r>
      <w:r>
        <w:rPr>
          <w:rFonts w:eastAsia="Times New Roman"/>
          <w:szCs w:val="24"/>
        </w:rPr>
        <w:t xml:space="preserve">εγχώρια </w:t>
      </w:r>
      <w:r w:rsidRPr="00524127">
        <w:rPr>
          <w:rFonts w:eastAsia="Times New Roman"/>
          <w:szCs w:val="24"/>
        </w:rPr>
        <w:t xml:space="preserve">νομοθεσία και τον </w:t>
      </w:r>
      <w:proofErr w:type="spellStart"/>
      <w:r>
        <w:rPr>
          <w:rFonts w:eastAsia="Times New Roman"/>
          <w:szCs w:val="24"/>
        </w:rPr>
        <w:t>δικαιικό</w:t>
      </w:r>
      <w:proofErr w:type="spellEnd"/>
      <w:r w:rsidRPr="00524127">
        <w:rPr>
          <w:rFonts w:eastAsia="Times New Roman"/>
          <w:szCs w:val="24"/>
        </w:rPr>
        <w:t xml:space="preserve"> μας πολιτισμό</w:t>
      </w:r>
      <w:r>
        <w:rPr>
          <w:rFonts w:eastAsia="Times New Roman"/>
          <w:szCs w:val="24"/>
        </w:rPr>
        <w:t>. Φ</w:t>
      </w:r>
      <w:r w:rsidRPr="00524127">
        <w:rPr>
          <w:rFonts w:eastAsia="Times New Roman"/>
          <w:szCs w:val="24"/>
        </w:rPr>
        <w:t>υσικά</w:t>
      </w:r>
      <w:r>
        <w:rPr>
          <w:rFonts w:eastAsia="Times New Roman"/>
          <w:szCs w:val="24"/>
        </w:rPr>
        <w:t>,</w:t>
      </w:r>
      <w:r w:rsidRPr="00524127">
        <w:rPr>
          <w:rFonts w:eastAsia="Times New Roman"/>
          <w:szCs w:val="24"/>
        </w:rPr>
        <w:t xml:space="preserve"> </w:t>
      </w:r>
      <w:r>
        <w:rPr>
          <w:rFonts w:eastAsia="Times New Roman"/>
          <w:szCs w:val="24"/>
        </w:rPr>
        <w:t xml:space="preserve">υπάρχουν κάποιες διευκολύνσεις που </w:t>
      </w:r>
      <w:r w:rsidRPr="00524127">
        <w:rPr>
          <w:rFonts w:eastAsia="Times New Roman"/>
          <w:szCs w:val="24"/>
        </w:rPr>
        <w:t xml:space="preserve">γίνονται </w:t>
      </w:r>
      <w:r>
        <w:rPr>
          <w:rFonts w:eastAsia="Times New Roman"/>
          <w:szCs w:val="24"/>
        </w:rPr>
        <w:t>έναντι των</w:t>
      </w:r>
      <w:r w:rsidRPr="00524127">
        <w:rPr>
          <w:rFonts w:eastAsia="Times New Roman"/>
          <w:szCs w:val="24"/>
        </w:rPr>
        <w:t xml:space="preserve"> ατόμων με αναπηρίες</w:t>
      </w:r>
      <w:r>
        <w:rPr>
          <w:rFonts w:eastAsia="Times New Roman"/>
          <w:szCs w:val="24"/>
        </w:rPr>
        <w:t>, όμως,</w:t>
      </w:r>
      <w:r w:rsidRPr="00524127">
        <w:rPr>
          <w:rFonts w:eastAsia="Times New Roman"/>
          <w:szCs w:val="24"/>
        </w:rPr>
        <w:t xml:space="preserve"> </w:t>
      </w:r>
      <w:r>
        <w:rPr>
          <w:rFonts w:eastAsia="Times New Roman"/>
          <w:szCs w:val="24"/>
        </w:rPr>
        <w:t>κυρίως</w:t>
      </w:r>
      <w:r w:rsidRPr="00524127">
        <w:rPr>
          <w:rFonts w:eastAsia="Times New Roman"/>
          <w:szCs w:val="24"/>
        </w:rPr>
        <w:t xml:space="preserve"> είναι η </w:t>
      </w:r>
      <w:r>
        <w:rPr>
          <w:rFonts w:eastAsia="Times New Roman"/>
          <w:szCs w:val="24"/>
        </w:rPr>
        <w:t>υιοθέτηση και</w:t>
      </w:r>
      <w:r w:rsidRPr="00524127">
        <w:rPr>
          <w:rFonts w:eastAsia="Times New Roman"/>
          <w:szCs w:val="24"/>
        </w:rPr>
        <w:t xml:space="preserve"> ενσωμάτωση της </w:t>
      </w:r>
      <w:r>
        <w:rPr>
          <w:rFonts w:eastAsia="Times New Roman"/>
          <w:szCs w:val="24"/>
        </w:rPr>
        <w:t>ο</w:t>
      </w:r>
      <w:r w:rsidRPr="00524127">
        <w:rPr>
          <w:rFonts w:eastAsia="Times New Roman"/>
          <w:szCs w:val="24"/>
        </w:rPr>
        <w:t>δηγίας ακριβώς όπ</w:t>
      </w:r>
      <w:r w:rsidRPr="00524127">
        <w:rPr>
          <w:rFonts w:eastAsia="Times New Roman"/>
          <w:szCs w:val="24"/>
        </w:rPr>
        <w:t>ως σας την έστειλαν</w:t>
      </w:r>
      <w:r>
        <w:rPr>
          <w:rFonts w:eastAsia="Times New Roman"/>
          <w:szCs w:val="24"/>
        </w:rPr>
        <w:t>.</w:t>
      </w:r>
      <w:r w:rsidRPr="00524127">
        <w:rPr>
          <w:rFonts w:eastAsia="Times New Roman"/>
          <w:szCs w:val="24"/>
        </w:rPr>
        <w:t xml:space="preserve"> </w:t>
      </w:r>
    </w:p>
    <w:p w14:paraId="6A14AC4C" w14:textId="77777777" w:rsidR="00EE1832" w:rsidRDefault="009476A9">
      <w:pPr>
        <w:spacing w:line="600" w:lineRule="auto"/>
        <w:ind w:firstLine="720"/>
        <w:contextualSpacing/>
        <w:jc w:val="both"/>
        <w:rPr>
          <w:rFonts w:eastAsia="Times New Roman"/>
          <w:szCs w:val="24"/>
        </w:rPr>
      </w:pPr>
      <w:r>
        <w:rPr>
          <w:rFonts w:eastAsia="Times New Roman"/>
          <w:szCs w:val="24"/>
        </w:rPr>
        <w:t>Τ</w:t>
      </w:r>
      <w:r w:rsidRPr="00524127">
        <w:rPr>
          <w:rFonts w:eastAsia="Times New Roman"/>
          <w:szCs w:val="24"/>
        </w:rPr>
        <w:t xml:space="preserve">ο </w:t>
      </w:r>
      <w:r>
        <w:rPr>
          <w:rFonts w:eastAsia="Times New Roman"/>
          <w:szCs w:val="24"/>
        </w:rPr>
        <w:t>Δ</w:t>
      </w:r>
      <w:r w:rsidRPr="00524127">
        <w:rPr>
          <w:rFonts w:eastAsia="Times New Roman"/>
          <w:szCs w:val="24"/>
        </w:rPr>
        <w:t xml:space="preserve">εύτερο </w:t>
      </w:r>
      <w:r>
        <w:rPr>
          <w:rFonts w:eastAsia="Times New Roman"/>
          <w:szCs w:val="24"/>
        </w:rPr>
        <w:t>Μ</w:t>
      </w:r>
      <w:r w:rsidRPr="00524127">
        <w:rPr>
          <w:rFonts w:eastAsia="Times New Roman"/>
          <w:szCs w:val="24"/>
        </w:rPr>
        <w:t>έρος</w:t>
      </w:r>
      <w:r>
        <w:rPr>
          <w:rFonts w:eastAsia="Times New Roman"/>
          <w:szCs w:val="24"/>
        </w:rPr>
        <w:t>,</w:t>
      </w:r>
      <w:r w:rsidRPr="00524127">
        <w:rPr>
          <w:rFonts w:eastAsia="Times New Roman"/>
          <w:szCs w:val="24"/>
        </w:rPr>
        <w:t xml:space="preserve"> από τα 14 έως 16</w:t>
      </w:r>
      <w:r>
        <w:rPr>
          <w:rFonts w:eastAsia="Times New Roman"/>
          <w:szCs w:val="24"/>
        </w:rPr>
        <w:t>,</w:t>
      </w:r>
      <w:r w:rsidRPr="00524127">
        <w:rPr>
          <w:rFonts w:eastAsia="Times New Roman"/>
          <w:szCs w:val="24"/>
        </w:rPr>
        <w:t xml:space="preserve"> </w:t>
      </w:r>
      <w:r>
        <w:rPr>
          <w:rFonts w:eastAsia="Times New Roman"/>
          <w:szCs w:val="24"/>
        </w:rPr>
        <w:t>-</w:t>
      </w:r>
      <w:r w:rsidRPr="00524127">
        <w:rPr>
          <w:rFonts w:eastAsia="Times New Roman"/>
          <w:szCs w:val="24"/>
        </w:rPr>
        <w:t xml:space="preserve">καταψηφίζουμε </w:t>
      </w:r>
      <w:r>
        <w:rPr>
          <w:rFonts w:eastAsia="Times New Roman"/>
          <w:szCs w:val="24"/>
        </w:rPr>
        <w:t>ε</w:t>
      </w:r>
      <w:r w:rsidRPr="00524127">
        <w:rPr>
          <w:rFonts w:eastAsia="Times New Roman"/>
          <w:szCs w:val="24"/>
        </w:rPr>
        <w:t xml:space="preserve">ννοείται και το </w:t>
      </w:r>
      <w:r>
        <w:rPr>
          <w:rFonts w:eastAsia="Times New Roman"/>
          <w:szCs w:val="24"/>
        </w:rPr>
        <w:t>Δ</w:t>
      </w:r>
      <w:r w:rsidRPr="00524127">
        <w:rPr>
          <w:rFonts w:eastAsia="Times New Roman"/>
          <w:szCs w:val="24"/>
        </w:rPr>
        <w:t xml:space="preserve">εύτερο </w:t>
      </w:r>
      <w:r>
        <w:rPr>
          <w:rFonts w:eastAsia="Times New Roman"/>
          <w:szCs w:val="24"/>
        </w:rPr>
        <w:t>Μ</w:t>
      </w:r>
      <w:r w:rsidRPr="00524127">
        <w:rPr>
          <w:rFonts w:eastAsia="Times New Roman"/>
          <w:szCs w:val="24"/>
        </w:rPr>
        <w:t xml:space="preserve">έρος και το </w:t>
      </w:r>
      <w:r>
        <w:rPr>
          <w:rFonts w:eastAsia="Times New Roman"/>
          <w:szCs w:val="24"/>
        </w:rPr>
        <w:t>Π</w:t>
      </w:r>
      <w:r w:rsidRPr="00524127">
        <w:rPr>
          <w:rFonts w:eastAsia="Times New Roman"/>
          <w:szCs w:val="24"/>
        </w:rPr>
        <w:t>ρώτο</w:t>
      </w:r>
      <w:r>
        <w:rPr>
          <w:rFonts w:eastAsia="Times New Roman"/>
          <w:szCs w:val="24"/>
        </w:rPr>
        <w:t>-</w:t>
      </w:r>
      <w:r w:rsidRPr="00524127">
        <w:rPr>
          <w:rFonts w:eastAsia="Times New Roman"/>
          <w:szCs w:val="24"/>
        </w:rPr>
        <w:t xml:space="preserve"> </w:t>
      </w:r>
      <w:r>
        <w:rPr>
          <w:rFonts w:eastAsia="Times New Roman"/>
          <w:szCs w:val="24"/>
        </w:rPr>
        <w:t xml:space="preserve">είναι ξεκάθαρα μία </w:t>
      </w:r>
      <w:r w:rsidRPr="00524127">
        <w:rPr>
          <w:rFonts w:eastAsia="Times New Roman"/>
          <w:szCs w:val="24"/>
        </w:rPr>
        <w:t>εντολή των αγορών για άνοιγμα των αγορών</w:t>
      </w:r>
      <w:r>
        <w:rPr>
          <w:rFonts w:eastAsia="Times New Roman"/>
          <w:szCs w:val="24"/>
        </w:rPr>
        <w:t>.</w:t>
      </w:r>
      <w:r w:rsidRPr="00524127">
        <w:rPr>
          <w:rFonts w:eastAsia="Times New Roman"/>
          <w:szCs w:val="24"/>
        </w:rPr>
        <w:t xml:space="preserve"> </w:t>
      </w:r>
      <w:r>
        <w:rPr>
          <w:rFonts w:eastAsia="Times New Roman"/>
          <w:szCs w:val="24"/>
        </w:rPr>
        <w:t>Σ</w:t>
      </w:r>
      <w:r w:rsidRPr="00524127">
        <w:rPr>
          <w:rFonts w:eastAsia="Times New Roman"/>
          <w:szCs w:val="24"/>
        </w:rPr>
        <w:t xml:space="preserve">τη Βόρεια Ελλάδα πολλά από τα </w:t>
      </w:r>
      <w:r>
        <w:rPr>
          <w:rFonts w:eastAsia="Times New Roman"/>
          <w:szCs w:val="24"/>
        </w:rPr>
        <w:t>μ</w:t>
      </w:r>
      <w:r w:rsidRPr="00524127">
        <w:rPr>
          <w:rFonts w:eastAsia="Times New Roman"/>
          <w:szCs w:val="24"/>
        </w:rPr>
        <w:t xml:space="preserve">έσα </w:t>
      </w:r>
      <w:r>
        <w:rPr>
          <w:rFonts w:eastAsia="Times New Roman"/>
          <w:szCs w:val="24"/>
        </w:rPr>
        <w:t>μ</w:t>
      </w:r>
      <w:r w:rsidRPr="00524127">
        <w:rPr>
          <w:rFonts w:eastAsia="Times New Roman"/>
          <w:szCs w:val="24"/>
        </w:rPr>
        <w:t xml:space="preserve">αζικής </w:t>
      </w:r>
      <w:r>
        <w:rPr>
          <w:rFonts w:eastAsia="Times New Roman"/>
          <w:szCs w:val="24"/>
        </w:rPr>
        <w:t>ε</w:t>
      </w:r>
      <w:r w:rsidRPr="00524127">
        <w:rPr>
          <w:rFonts w:eastAsia="Times New Roman"/>
          <w:szCs w:val="24"/>
        </w:rPr>
        <w:t>νημέρωσης</w:t>
      </w:r>
      <w:r>
        <w:rPr>
          <w:rFonts w:eastAsia="Times New Roman"/>
          <w:szCs w:val="24"/>
        </w:rPr>
        <w:t>,</w:t>
      </w:r>
      <w:r w:rsidRPr="00524127">
        <w:rPr>
          <w:rFonts w:eastAsia="Times New Roman"/>
          <w:szCs w:val="24"/>
        </w:rPr>
        <w:t xml:space="preserve"> </w:t>
      </w:r>
      <w:r>
        <w:rPr>
          <w:rFonts w:eastAsia="Times New Roman"/>
          <w:szCs w:val="24"/>
        </w:rPr>
        <w:t xml:space="preserve">είτε είναι </w:t>
      </w:r>
      <w:r>
        <w:rPr>
          <w:rFonts w:eastAsia="Times New Roman"/>
          <w:szCs w:val="24"/>
          <w:lang w:val="en-US"/>
        </w:rPr>
        <w:t>blog</w:t>
      </w:r>
      <w:r>
        <w:rPr>
          <w:rFonts w:eastAsia="Times New Roman"/>
          <w:szCs w:val="24"/>
        </w:rPr>
        <w:t>, είτε</w:t>
      </w:r>
      <w:r>
        <w:rPr>
          <w:rFonts w:eastAsia="Times New Roman"/>
          <w:szCs w:val="24"/>
        </w:rPr>
        <w:t xml:space="preserve"> είναι</w:t>
      </w:r>
      <w:r w:rsidRPr="00524127">
        <w:rPr>
          <w:rFonts w:eastAsia="Times New Roman"/>
          <w:szCs w:val="24"/>
        </w:rPr>
        <w:t xml:space="preserve"> εφημερίδες</w:t>
      </w:r>
      <w:r>
        <w:rPr>
          <w:rFonts w:eastAsia="Times New Roman"/>
          <w:szCs w:val="24"/>
        </w:rPr>
        <w:t>,</w:t>
      </w:r>
      <w:r w:rsidRPr="00524127">
        <w:rPr>
          <w:rFonts w:eastAsia="Times New Roman"/>
          <w:szCs w:val="24"/>
        </w:rPr>
        <w:t xml:space="preserve"> </w:t>
      </w:r>
      <w:r>
        <w:rPr>
          <w:rFonts w:eastAsia="Times New Roman"/>
          <w:szCs w:val="24"/>
        </w:rPr>
        <w:t>είτε είναι</w:t>
      </w:r>
      <w:r w:rsidRPr="00524127">
        <w:rPr>
          <w:rFonts w:eastAsia="Times New Roman"/>
          <w:szCs w:val="24"/>
        </w:rPr>
        <w:t xml:space="preserve"> ραδιόφωνα</w:t>
      </w:r>
      <w:r>
        <w:rPr>
          <w:rFonts w:eastAsia="Times New Roman"/>
          <w:szCs w:val="24"/>
        </w:rPr>
        <w:t>,</w:t>
      </w:r>
      <w:r w:rsidRPr="00524127">
        <w:rPr>
          <w:rFonts w:eastAsia="Times New Roman"/>
          <w:szCs w:val="24"/>
        </w:rPr>
        <w:t xml:space="preserve"> </w:t>
      </w:r>
      <w:r>
        <w:rPr>
          <w:rFonts w:eastAsia="Times New Roman"/>
          <w:szCs w:val="24"/>
        </w:rPr>
        <w:t xml:space="preserve">σκέφτονται να </w:t>
      </w:r>
      <w:r w:rsidRPr="00524127">
        <w:rPr>
          <w:rFonts w:eastAsia="Times New Roman"/>
          <w:szCs w:val="24"/>
        </w:rPr>
        <w:t>μεταφέρου</w:t>
      </w:r>
      <w:r>
        <w:rPr>
          <w:rFonts w:eastAsia="Times New Roman"/>
          <w:szCs w:val="24"/>
        </w:rPr>
        <w:t xml:space="preserve">ν </w:t>
      </w:r>
      <w:r w:rsidRPr="00524127">
        <w:rPr>
          <w:rFonts w:eastAsia="Times New Roman"/>
          <w:szCs w:val="24"/>
        </w:rPr>
        <w:t>τ</w:t>
      </w:r>
      <w:r>
        <w:rPr>
          <w:rFonts w:eastAsia="Times New Roman"/>
          <w:szCs w:val="24"/>
        </w:rPr>
        <w:t xml:space="preserve">ις </w:t>
      </w:r>
      <w:r w:rsidRPr="00524127">
        <w:rPr>
          <w:rFonts w:eastAsia="Times New Roman"/>
          <w:szCs w:val="24"/>
        </w:rPr>
        <w:t>έδρ</w:t>
      </w:r>
      <w:r>
        <w:rPr>
          <w:rFonts w:eastAsia="Times New Roman"/>
          <w:szCs w:val="24"/>
        </w:rPr>
        <w:t>ε</w:t>
      </w:r>
      <w:r w:rsidRPr="00524127">
        <w:rPr>
          <w:rFonts w:eastAsia="Times New Roman"/>
          <w:szCs w:val="24"/>
        </w:rPr>
        <w:t>ς τους στη Βουλγαρία</w:t>
      </w:r>
      <w:r>
        <w:rPr>
          <w:rFonts w:eastAsia="Times New Roman"/>
          <w:szCs w:val="24"/>
        </w:rPr>
        <w:t>.</w:t>
      </w:r>
      <w:r w:rsidRPr="00524127">
        <w:rPr>
          <w:rFonts w:eastAsia="Times New Roman"/>
          <w:szCs w:val="24"/>
        </w:rPr>
        <w:t xml:space="preserve"> Πολλοί από </w:t>
      </w:r>
      <w:r>
        <w:rPr>
          <w:rFonts w:eastAsia="Times New Roman"/>
          <w:szCs w:val="24"/>
        </w:rPr>
        <w:t>αυτούς,</w:t>
      </w:r>
      <w:r w:rsidRPr="00524127">
        <w:rPr>
          <w:rFonts w:eastAsia="Times New Roman"/>
          <w:szCs w:val="24"/>
        </w:rPr>
        <w:t xml:space="preserve"> ειδικά επιχειρήσεις που έχουν σχέση με τα έντυπα </w:t>
      </w:r>
      <w:r>
        <w:rPr>
          <w:rFonts w:eastAsia="Times New Roman"/>
          <w:szCs w:val="24"/>
        </w:rPr>
        <w:t>μ</w:t>
      </w:r>
      <w:r w:rsidRPr="00524127">
        <w:rPr>
          <w:rFonts w:eastAsia="Times New Roman"/>
          <w:szCs w:val="24"/>
        </w:rPr>
        <w:t xml:space="preserve">έσα </w:t>
      </w:r>
      <w:r>
        <w:rPr>
          <w:rFonts w:eastAsia="Times New Roman"/>
          <w:szCs w:val="24"/>
        </w:rPr>
        <w:t>μ</w:t>
      </w:r>
      <w:r w:rsidRPr="00524127">
        <w:rPr>
          <w:rFonts w:eastAsia="Times New Roman"/>
          <w:szCs w:val="24"/>
        </w:rPr>
        <w:t xml:space="preserve">αζικής </w:t>
      </w:r>
      <w:r>
        <w:rPr>
          <w:rFonts w:eastAsia="Times New Roman"/>
          <w:szCs w:val="24"/>
        </w:rPr>
        <w:t>ε</w:t>
      </w:r>
      <w:r w:rsidRPr="00524127">
        <w:rPr>
          <w:rFonts w:eastAsia="Times New Roman"/>
          <w:szCs w:val="24"/>
        </w:rPr>
        <w:t>νημέρωσης</w:t>
      </w:r>
      <w:r>
        <w:rPr>
          <w:rFonts w:eastAsia="Times New Roman"/>
          <w:szCs w:val="24"/>
        </w:rPr>
        <w:t>, το</w:t>
      </w:r>
      <w:r w:rsidRPr="00524127">
        <w:rPr>
          <w:rFonts w:eastAsia="Times New Roman"/>
          <w:szCs w:val="24"/>
        </w:rPr>
        <w:t xml:space="preserve"> έχουν κάνει ήδη</w:t>
      </w:r>
      <w:r>
        <w:rPr>
          <w:rFonts w:eastAsia="Times New Roman"/>
          <w:szCs w:val="24"/>
        </w:rPr>
        <w:t>.</w:t>
      </w:r>
      <w:r w:rsidRPr="00524127">
        <w:rPr>
          <w:rFonts w:eastAsia="Times New Roman"/>
          <w:szCs w:val="24"/>
        </w:rPr>
        <w:t xml:space="preserve"> </w:t>
      </w:r>
      <w:r>
        <w:rPr>
          <w:rFonts w:eastAsia="Times New Roman"/>
          <w:szCs w:val="24"/>
        </w:rPr>
        <w:t>Κ</w:t>
      </w:r>
      <w:r w:rsidRPr="00524127">
        <w:rPr>
          <w:rFonts w:eastAsia="Times New Roman"/>
          <w:szCs w:val="24"/>
        </w:rPr>
        <w:t xml:space="preserve">αταλαβαίνετε ότι η Ευρωπαϊκή Ένωση εξυπηρετεί </w:t>
      </w:r>
      <w:r w:rsidRPr="00524127">
        <w:rPr>
          <w:rFonts w:eastAsia="Times New Roman"/>
          <w:szCs w:val="24"/>
        </w:rPr>
        <w:t>ακόμα μία φορά εντολές της αγοράς</w:t>
      </w:r>
      <w:r>
        <w:rPr>
          <w:rFonts w:eastAsia="Times New Roman"/>
          <w:szCs w:val="24"/>
        </w:rPr>
        <w:t>.</w:t>
      </w:r>
      <w:r w:rsidRPr="00524127">
        <w:rPr>
          <w:rFonts w:eastAsia="Times New Roman"/>
          <w:szCs w:val="24"/>
        </w:rPr>
        <w:t xml:space="preserve"> </w:t>
      </w:r>
      <w:r>
        <w:rPr>
          <w:rFonts w:eastAsia="Times New Roman"/>
          <w:szCs w:val="24"/>
        </w:rPr>
        <w:t>Δ</w:t>
      </w:r>
      <w:r w:rsidRPr="00524127">
        <w:rPr>
          <w:rFonts w:eastAsia="Times New Roman"/>
          <w:szCs w:val="24"/>
        </w:rPr>
        <w:t xml:space="preserve">ιαμορφώνει την οικονομική </w:t>
      </w:r>
      <w:r>
        <w:rPr>
          <w:rFonts w:eastAsia="Times New Roman"/>
          <w:szCs w:val="24"/>
        </w:rPr>
        <w:t xml:space="preserve">πολιτική της </w:t>
      </w:r>
      <w:r w:rsidRPr="00524127">
        <w:rPr>
          <w:rFonts w:eastAsia="Times New Roman"/>
          <w:szCs w:val="24"/>
        </w:rPr>
        <w:t>με τις εντολές των αγορών</w:t>
      </w:r>
      <w:r>
        <w:rPr>
          <w:rFonts w:eastAsia="Times New Roman"/>
          <w:szCs w:val="24"/>
        </w:rPr>
        <w:t>.</w:t>
      </w:r>
      <w:r w:rsidRPr="00524127">
        <w:rPr>
          <w:rFonts w:eastAsia="Times New Roman"/>
          <w:szCs w:val="24"/>
        </w:rPr>
        <w:t xml:space="preserve"> </w:t>
      </w:r>
      <w:r>
        <w:rPr>
          <w:rFonts w:eastAsia="Times New Roman"/>
          <w:szCs w:val="24"/>
        </w:rPr>
        <w:t>Γι’</w:t>
      </w:r>
      <w:r w:rsidRPr="00524127">
        <w:rPr>
          <w:rFonts w:eastAsia="Times New Roman"/>
          <w:szCs w:val="24"/>
        </w:rPr>
        <w:t xml:space="preserve"> αυτό και καταψηφίζου</w:t>
      </w:r>
      <w:r>
        <w:rPr>
          <w:rFonts w:eastAsia="Times New Roman"/>
          <w:szCs w:val="24"/>
        </w:rPr>
        <w:t>με</w:t>
      </w:r>
      <w:r w:rsidRPr="00524127">
        <w:rPr>
          <w:rFonts w:eastAsia="Times New Roman"/>
          <w:szCs w:val="24"/>
        </w:rPr>
        <w:t xml:space="preserve"> επί της αρχής</w:t>
      </w:r>
      <w:r>
        <w:rPr>
          <w:rFonts w:eastAsia="Times New Roman"/>
          <w:szCs w:val="24"/>
        </w:rPr>
        <w:t xml:space="preserve">. </w:t>
      </w:r>
    </w:p>
    <w:p w14:paraId="6A14AC4D" w14:textId="77777777" w:rsidR="00EE1832" w:rsidRDefault="009476A9">
      <w:pPr>
        <w:spacing w:line="600" w:lineRule="auto"/>
        <w:ind w:firstLine="720"/>
        <w:contextualSpacing/>
        <w:jc w:val="both"/>
        <w:rPr>
          <w:rFonts w:eastAsia="Times New Roman"/>
          <w:szCs w:val="24"/>
        </w:rPr>
      </w:pPr>
      <w:r>
        <w:rPr>
          <w:rFonts w:eastAsia="Times New Roman"/>
          <w:szCs w:val="24"/>
        </w:rPr>
        <w:t>Κ</w:t>
      </w:r>
      <w:r w:rsidRPr="00524127">
        <w:rPr>
          <w:rFonts w:eastAsia="Times New Roman"/>
          <w:szCs w:val="24"/>
        </w:rPr>
        <w:t>υρίως</w:t>
      </w:r>
      <w:r>
        <w:rPr>
          <w:rFonts w:eastAsia="Times New Roman"/>
          <w:szCs w:val="24"/>
        </w:rPr>
        <w:t>, όμως,</w:t>
      </w:r>
      <w:r w:rsidRPr="00524127">
        <w:rPr>
          <w:rFonts w:eastAsia="Times New Roman"/>
          <w:szCs w:val="24"/>
        </w:rPr>
        <w:t xml:space="preserve"> </w:t>
      </w:r>
      <w:r>
        <w:rPr>
          <w:rFonts w:eastAsia="Times New Roman"/>
          <w:szCs w:val="24"/>
        </w:rPr>
        <w:t>καταψηφίζουμε γ</w:t>
      </w:r>
      <w:r w:rsidRPr="00524127">
        <w:rPr>
          <w:rFonts w:eastAsia="Times New Roman"/>
          <w:szCs w:val="24"/>
        </w:rPr>
        <w:t xml:space="preserve">ιατί </w:t>
      </w:r>
      <w:r>
        <w:rPr>
          <w:rFonts w:eastAsia="Times New Roman"/>
          <w:szCs w:val="24"/>
        </w:rPr>
        <w:t>δήθεν</w:t>
      </w:r>
      <w:r w:rsidRPr="00524127">
        <w:rPr>
          <w:rFonts w:eastAsia="Times New Roman"/>
          <w:szCs w:val="24"/>
        </w:rPr>
        <w:t xml:space="preserve"> σας αφορά η πρόσβαση σε δημόσιες ιστοσελίδες και εφαρμογές των ατόμων μ</w:t>
      </w:r>
      <w:r w:rsidRPr="00524127">
        <w:rPr>
          <w:rFonts w:eastAsia="Times New Roman"/>
          <w:szCs w:val="24"/>
        </w:rPr>
        <w:t>ε αναπηρία</w:t>
      </w:r>
      <w:r>
        <w:rPr>
          <w:rFonts w:eastAsia="Times New Roman"/>
          <w:szCs w:val="24"/>
        </w:rPr>
        <w:t>,</w:t>
      </w:r>
      <w:r w:rsidRPr="00524127">
        <w:rPr>
          <w:rFonts w:eastAsia="Times New Roman"/>
          <w:szCs w:val="24"/>
        </w:rPr>
        <w:t xml:space="preserve"> όταν κύριοι της </w:t>
      </w:r>
      <w:r>
        <w:rPr>
          <w:rFonts w:eastAsia="Times New Roman"/>
          <w:szCs w:val="24"/>
        </w:rPr>
        <w:t>Κ</w:t>
      </w:r>
      <w:r w:rsidRPr="00524127">
        <w:rPr>
          <w:rFonts w:eastAsia="Times New Roman"/>
          <w:szCs w:val="24"/>
        </w:rPr>
        <w:t>υβέρνησης και κυρία Υπουργέ</w:t>
      </w:r>
      <w:r>
        <w:rPr>
          <w:rFonts w:eastAsia="Times New Roman"/>
          <w:szCs w:val="24"/>
        </w:rPr>
        <w:t>,</w:t>
      </w:r>
      <w:r w:rsidRPr="00524127">
        <w:rPr>
          <w:rFonts w:eastAsia="Times New Roman"/>
          <w:szCs w:val="24"/>
        </w:rPr>
        <w:t xml:space="preserve"> </w:t>
      </w:r>
      <w:r w:rsidRPr="00524127">
        <w:rPr>
          <w:rFonts w:eastAsia="Times New Roman"/>
          <w:szCs w:val="24"/>
        </w:rPr>
        <w:lastRenderedPageBreak/>
        <w:t>τα άτομα με αναπηρία με δυσκολία έχουνε φυσική πρόσβαση σε δημόσιες υπηρεσίες</w:t>
      </w:r>
      <w:r>
        <w:rPr>
          <w:rFonts w:eastAsia="Times New Roman"/>
          <w:szCs w:val="24"/>
        </w:rPr>
        <w:t>.</w:t>
      </w:r>
    </w:p>
    <w:p w14:paraId="6A14AC4E"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w:t>
      </w:r>
      <w:r w:rsidRPr="00524127">
        <w:rPr>
          <w:rFonts w:eastAsia="Times New Roman"/>
          <w:szCs w:val="24"/>
        </w:rPr>
        <w:t>υχαριστώ πολύ</w:t>
      </w:r>
      <w:r>
        <w:rPr>
          <w:rFonts w:eastAsia="Times New Roman"/>
          <w:szCs w:val="24"/>
        </w:rPr>
        <w:t>.</w:t>
      </w:r>
      <w:r w:rsidRPr="00524127">
        <w:rPr>
          <w:rFonts w:eastAsia="Times New Roman"/>
          <w:szCs w:val="24"/>
        </w:rPr>
        <w:t xml:space="preserve"> </w:t>
      </w:r>
    </w:p>
    <w:p w14:paraId="6A14AC4F" w14:textId="77777777" w:rsidR="00EE1832" w:rsidRDefault="009476A9">
      <w:pPr>
        <w:spacing w:line="600" w:lineRule="auto"/>
        <w:ind w:firstLine="720"/>
        <w:contextualSpacing/>
        <w:jc w:val="both"/>
        <w:rPr>
          <w:rFonts w:eastAsia="Times New Roman"/>
          <w:szCs w:val="24"/>
        </w:rPr>
      </w:pPr>
      <w:r>
        <w:rPr>
          <w:rFonts w:eastAsia="Times New Roman"/>
          <w:szCs w:val="24"/>
        </w:rPr>
        <w:t>Π</w:t>
      </w:r>
      <w:r w:rsidRPr="00524127">
        <w:rPr>
          <w:rFonts w:eastAsia="Times New Roman"/>
          <w:szCs w:val="24"/>
        </w:rPr>
        <w:t xml:space="preserve">ροχωρούμε στον επόμενο εισηγητή του </w:t>
      </w:r>
      <w:r>
        <w:rPr>
          <w:rFonts w:eastAsia="Times New Roman"/>
          <w:szCs w:val="24"/>
        </w:rPr>
        <w:t>Κομμουνιστικού Κόμματος Ελλάδ</w:t>
      </w:r>
      <w:r>
        <w:rPr>
          <w:rFonts w:eastAsia="Times New Roman"/>
          <w:szCs w:val="24"/>
        </w:rPr>
        <w:t xml:space="preserve">ας, τον κ. </w:t>
      </w:r>
      <w:proofErr w:type="spellStart"/>
      <w:r>
        <w:rPr>
          <w:rFonts w:eastAsia="Times New Roman"/>
          <w:szCs w:val="24"/>
        </w:rPr>
        <w:t>Βαρδαλή</w:t>
      </w:r>
      <w:proofErr w:type="spellEnd"/>
      <w:r>
        <w:rPr>
          <w:rFonts w:eastAsia="Times New Roman"/>
          <w:szCs w:val="24"/>
        </w:rPr>
        <w:t xml:space="preserve">, </w:t>
      </w:r>
      <w:r w:rsidRPr="00524127">
        <w:rPr>
          <w:rFonts w:eastAsia="Times New Roman"/>
          <w:szCs w:val="24"/>
        </w:rPr>
        <w:t xml:space="preserve">για </w:t>
      </w:r>
      <w:r>
        <w:rPr>
          <w:rFonts w:eastAsia="Times New Roman"/>
          <w:szCs w:val="24"/>
        </w:rPr>
        <w:t xml:space="preserve">δεκαπέντε </w:t>
      </w:r>
      <w:r w:rsidRPr="00524127">
        <w:rPr>
          <w:rFonts w:eastAsia="Times New Roman"/>
          <w:szCs w:val="24"/>
        </w:rPr>
        <w:t>λεπτά</w:t>
      </w:r>
      <w:r>
        <w:rPr>
          <w:rFonts w:eastAsia="Times New Roman"/>
          <w:szCs w:val="24"/>
        </w:rPr>
        <w:t>.</w:t>
      </w:r>
    </w:p>
    <w:p w14:paraId="6A14AC50" w14:textId="77777777" w:rsidR="00EE1832" w:rsidRDefault="009476A9">
      <w:pPr>
        <w:spacing w:line="600" w:lineRule="auto"/>
        <w:ind w:firstLine="720"/>
        <w:contextualSpacing/>
        <w:jc w:val="both"/>
        <w:rPr>
          <w:rFonts w:eastAsia="Times New Roman"/>
          <w:szCs w:val="24"/>
        </w:rPr>
      </w:pPr>
      <w:r w:rsidRPr="00524127">
        <w:rPr>
          <w:rFonts w:eastAsia="Times New Roman"/>
          <w:szCs w:val="24"/>
        </w:rPr>
        <w:t xml:space="preserve"> </w:t>
      </w:r>
      <w:r w:rsidRPr="00E45FA6">
        <w:rPr>
          <w:rFonts w:eastAsia="Times New Roman"/>
          <w:b/>
          <w:szCs w:val="24"/>
        </w:rPr>
        <w:t>ΑΘΑΝΑΣΙΟΣ ΒΑΡΔΑΛΗΣ:</w:t>
      </w:r>
      <w:r>
        <w:rPr>
          <w:rFonts w:eastAsia="Times New Roman"/>
          <w:szCs w:val="24"/>
        </w:rPr>
        <w:t xml:space="preserve"> Ευχαριστώ, κύριε Πρόεδρε.</w:t>
      </w:r>
    </w:p>
    <w:p w14:paraId="6A14AC51" w14:textId="77777777" w:rsidR="00EE1832" w:rsidRDefault="009476A9">
      <w:pPr>
        <w:spacing w:line="600" w:lineRule="auto"/>
        <w:ind w:firstLine="720"/>
        <w:contextualSpacing/>
        <w:jc w:val="both"/>
        <w:rPr>
          <w:rFonts w:eastAsia="Times New Roman"/>
          <w:szCs w:val="24"/>
        </w:rPr>
      </w:pPr>
      <w:r>
        <w:rPr>
          <w:rFonts w:eastAsia="Times New Roman"/>
          <w:szCs w:val="24"/>
        </w:rPr>
        <w:t>Σ</w:t>
      </w:r>
      <w:r w:rsidRPr="00524127">
        <w:rPr>
          <w:rFonts w:eastAsia="Times New Roman"/>
          <w:szCs w:val="24"/>
        </w:rPr>
        <w:t xml:space="preserve">υζητούμε την ενσωμάτωση </w:t>
      </w:r>
      <w:r>
        <w:rPr>
          <w:rFonts w:eastAsia="Times New Roman"/>
          <w:szCs w:val="24"/>
        </w:rPr>
        <w:t>ο</w:t>
      </w:r>
      <w:r w:rsidRPr="00524127">
        <w:rPr>
          <w:rFonts w:eastAsia="Times New Roman"/>
          <w:szCs w:val="24"/>
        </w:rPr>
        <w:t xml:space="preserve">δηγιών του </w:t>
      </w:r>
      <w:r>
        <w:rPr>
          <w:rFonts w:eastAsia="Times New Roman"/>
          <w:szCs w:val="24"/>
        </w:rPr>
        <w:t>Ε</w:t>
      </w:r>
      <w:r w:rsidRPr="00524127">
        <w:rPr>
          <w:rFonts w:eastAsia="Times New Roman"/>
          <w:szCs w:val="24"/>
        </w:rPr>
        <w:t xml:space="preserve">υρωπαϊκού </w:t>
      </w:r>
      <w:r>
        <w:rPr>
          <w:rFonts w:eastAsia="Times New Roman"/>
          <w:szCs w:val="24"/>
        </w:rPr>
        <w:t>Κ</w:t>
      </w:r>
      <w:r w:rsidRPr="00524127">
        <w:rPr>
          <w:rFonts w:eastAsia="Times New Roman"/>
          <w:szCs w:val="24"/>
        </w:rPr>
        <w:t xml:space="preserve">οινοβουλίου που αφορούν την προσβασιμότητα σε </w:t>
      </w:r>
      <w:proofErr w:type="spellStart"/>
      <w:r w:rsidRPr="00524127">
        <w:rPr>
          <w:rFonts w:eastAsia="Times New Roman"/>
          <w:szCs w:val="24"/>
        </w:rPr>
        <w:t>ιστότοπους</w:t>
      </w:r>
      <w:proofErr w:type="spellEnd"/>
      <w:r w:rsidRPr="00524127">
        <w:rPr>
          <w:rFonts w:eastAsia="Times New Roman"/>
          <w:szCs w:val="24"/>
        </w:rPr>
        <w:t xml:space="preserve"> και εφαρμογές για φορητές συσκευές των οργανισμών του δημόσιου τομέα</w:t>
      </w:r>
      <w:r>
        <w:rPr>
          <w:rFonts w:eastAsia="Times New Roman"/>
          <w:szCs w:val="24"/>
        </w:rPr>
        <w:t>,</w:t>
      </w:r>
      <w:r w:rsidRPr="00524127">
        <w:rPr>
          <w:rFonts w:eastAsia="Times New Roman"/>
          <w:szCs w:val="24"/>
        </w:rPr>
        <w:t xml:space="preserve"> έτσι ώστε αυτοί να καταστούν</w:t>
      </w:r>
      <w:r>
        <w:rPr>
          <w:rFonts w:eastAsia="Times New Roman"/>
          <w:szCs w:val="24"/>
        </w:rPr>
        <w:t>,</w:t>
      </w:r>
      <w:r w:rsidRPr="00524127">
        <w:rPr>
          <w:rFonts w:eastAsia="Times New Roman"/>
          <w:szCs w:val="24"/>
        </w:rPr>
        <w:t xml:space="preserve"> όπως λέγεται </w:t>
      </w:r>
      <w:r>
        <w:rPr>
          <w:rFonts w:eastAsia="Times New Roman"/>
          <w:szCs w:val="24"/>
        </w:rPr>
        <w:t>α</w:t>
      </w:r>
      <w:r w:rsidRPr="00524127">
        <w:rPr>
          <w:rFonts w:eastAsia="Times New Roman"/>
          <w:szCs w:val="24"/>
        </w:rPr>
        <w:t>κόμη και από τον τίτλο του νομοσχεδίου</w:t>
      </w:r>
      <w:r>
        <w:rPr>
          <w:rFonts w:eastAsia="Times New Roman"/>
          <w:szCs w:val="24"/>
        </w:rPr>
        <w:t>,</w:t>
      </w:r>
      <w:r w:rsidRPr="00524127">
        <w:rPr>
          <w:rFonts w:eastAsia="Times New Roman"/>
          <w:szCs w:val="24"/>
        </w:rPr>
        <w:t xml:space="preserve"> περισσότερο </w:t>
      </w:r>
      <w:proofErr w:type="spellStart"/>
      <w:r w:rsidRPr="00524127">
        <w:rPr>
          <w:rFonts w:eastAsia="Times New Roman"/>
          <w:szCs w:val="24"/>
        </w:rPr>
        <w:t>προσβάσιμ</w:t>
      </w:r>
      <w:r>
        <w:rPr>
          <w:rFonts w:eastAsia="Times New Roman"/>
          <w:szCs w:val="24"/>
        </w:rPr>
        <w:t>οι</w:t>
      </w:r>
      <w:proofErr w:type="spellEnd"/>
      <w:r w:rsidRPr="00524127">
        <w:rPr>
          <w:rFonts w:eastAsia="Times New Roman"/>
          <w:szCs w:val="24"/>
        </w:rPr>
        <w:t xml:space="preserve"> στους χρήστες και ιδίως </w:t>
      </w:r>
      <w:r>
        <w:rPr>
          <w:rFonts w:eastAsia="Times New Roman"/>
          <w:szCs w:val="24"/>
        </w:rPr>
        <w:t>σ</w:t>
      </w:r>
      <w:r w:rsidRPr="00524127">
        <w:rPr>
          <w:rFonts w:eastAsia="Times New Roman"/>
          <w:szCs w:val="24"/>
        </w:rPr>
        <w:t xml:space="preserve">τα άτομα με </w:t>
      </w:r>
      <w:r>
        <w:rPr>
          <w:rFonts w:eastAsia="Times New Roman"/>
          <w:szCs w:val="24"/>
        </w:rPr>
        <w:t>αναπηρίες</w:t>
      </w:r>
      <w:r>
        <w:rPr>
          <w:rFonts w:eastAsia="Times New Roman"/>
          <w:szCs w:val="24"/>
        </w:rPr>
        <w:t>.</w:t>
      </w:r>
    </w:p>
    <w:p w14:paraId="6A14AC52"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Με βάση </w:t>
      </w:r>
      <w:r w:rsidRPr="00524127">
        <w:rPr>
          <w:rFonts w:eastAsia="Times New Roman"/>
          <w:szCs w:val="24"/>
        </w:rPr>
        <w:t xml:space="preserve">τώρα τη συζήτηση που </w:t>
      </w:r>
      <w:r w:rsidRPr="00524127">
        <w:rPr>
          <w:rFonts w:eastAsia="Times New Roman"/>
          <w:szCs w:val="24"/>
        </w:rPr>
        <w:t xml:space="preserve">εξελίχθηκε τόσο στην </w:t>
      </w:r>
      <w:r>
        <w:rPr>
          <w:rFonts w:eastAsia="Times New Roman"/>
          <w:szCs w:val="24"/>
        </w:rPr>
        <w:t>ε</w:t>
      </w:r>
      <w:r w:rsidRPr="00524127">
        <w:rPr>
          <w:rFonts w:eastAsia="Times New Roman"/>
          <w:szCs w:val="24"/>
        </w:rPr>
        <w:t>πιτροπή</w:t>
      </w:r>
      <w:r>
        <w:rPr>
          <w:rFonts w:eastAsia="Times New Roman"/>
          <w:szCs w:val="24"/>
        </w:rPr>
        <w:t>,</w:t>
      </w:r>
      <w:r w:rsidRPr="00524127">
        <w:rPr>
          <w:rFonts w:eastAsia="Times New Roman"/>
          <w:szCs w:val="24"/>
        </w:rPr>
        <w:t xml:space="preserve"> αλλά και μέχρι τώρα στην Ολομέλεια</w:t>
      </w:r>
      <w:r>
        <w:rPr>
          <w:rFonts w:eastAsia="Times New Roman"/>
          <w:szCs w:val="24"/>
        </w:rPr>
        <w:t>,</w:t>
      </w:r>
      <w:r w:rsidRPr="00524127">
        <w:rPr>
          <w:rFonts w:eastAsia="Times New Roman"/>
          <w:szCs w:val="24"/>
        </w:rPr>
        <w:t xml:space="preserve"> το πρώτο που θα μπορούσε κανείς να σημειώσει </w:t>
      </w:r>
      <w:r>
        <w:rPr>
          <w:rFonts w:eastAsia="Times New Roman"/>
          <w:szCs w:val="24"/>
        </w:rPr>
        <w:t>είναι η υποκρισία τόσο</w:t>
      </w:r>
      <w:r w:rsidRPr="00524127">
        <w:rPr>
          <w:rFonts w:eastAsia="Times New Roman"/>
          <w:szCs w:val="24"/>
        </w:rPr>
        <w:t xml:space="preserve"> της Ευρωπαϊκής Ένωσης όσο της </w:t>
      </w:r>
      <w:r>
        <w:rPr>
          <w:rFonts w:eastAsia="Times New Roman"/>
          <w:szCs w:val="24"/>
        </w:rPr>
        <w:t>Κ</w:t>
      </w:r>
      <w:r w:rsidRPr="00524127">
        <w:rPr>
          <w:rFonts w:eastAsia="Times New Roman"/>
          <w:szCs w:val="24"/>
        </w:rPr>
        <w:t xml:space="preserve">υβέρνησης και των άλλων κομμάτων που συμφωνούν επί της ουσίας με τη συγκεκριμένη </w:t>
      </w:r>
      <w:r>
        <w:rPr>
          <w:rFonts w:eastAsia="Times New Roman"/>
          <w:szCs w:val="24"/>
        </w:rPr>
        <w:t>ο</w:t>
      </w:r>
      <w:r w:rsidRPr="00524127">
        <w:rPr>
          <w:rFonts w:eastAsia="Times New Roman"/>
          <w:szCs w:val="24"/>
        </w:rPr>
        <w:t>δηγία</w:t>
      </w:r>
      <w:r>
        <w:rPr>
          <w:rFonts w:eastAsia="Times New Roman"/>
          <w:szCs w:val="24"/>
        </w:rPr>
        <w:t>.</w:t>
      </w:r>
    </w:p>
    <w:p w14:paraId="6A14AC5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CD250A">
        <w:rPr>
          <w:rFonts w:eastAsia="Times New Roman" w:cs="Times New Roman"/>
          <w:szCs w:val="24"/>
        </w:rPr>
        <w:t>ας ενδιαφέρει</w:t>
      </w:r>
      <w:r>
        <w:rPr>
          <w:rFonts w:eastAsia="Times New Roman" w:cs="Times New Roman"/>
          <w:szCs w:val="24"/>
        </w:rPr>
        <w:t xml:space="preserve"> δήθεν</w:t>
      </w:r>
      <w:r w:rsidRPr="00CD250A">
        <w:rPr>
          <w:rFonts w:eastAsia="Times New Roman" w:cs="Times New Roman"/>
          <w:szCs w:val="24"/>
        </w:rPr>
        <w:t xml:space="preserve"> η προσβασιμότητα σε </w:t>
      </w:r>
      <w:proofErr w:type="spellStart"/>
      <w:r w:rsidRPr="00CD250A">
        <w:rPr>
          <w:rFonts w:eastAsia="Times New Roman" w:cs="Times New Roman"/>
          <w:szCs w:val="24"/>
        </w:rPr>
        <w:t>ιστότοπους</w:t>
      </w:r>
      <w:proofErr w:type="spellEnd"/>
      <w:r w:rsidRPr="00CD250A">
        <w:rPr>
          <w:rFonts w:eastAsia="Times New Roman" w:cs="Times New Roman"/>
          <w:szCs w:val="24"/>
        </w:rPr>
        <w:t xml:space="preserve"> των ατόμων με αναπηρίες</w:t>
      </w:r>
      <w:r>
        <w:rPr>
          <w:rFonts w:eastAsia="Times New Roman" w:cs="Times New Roman"/>
          <w:szCs w:val="24"/>
        </w:rPr>
        <w:t>,</w:t>
      </w:r>
      <w:r w:rsidRPr="00CD250A">
        <w:rPr>
          <w:rFonts w:eastAsia="Times New Roman" w:cs="Times New Roman"/>
          <w:szCs w:val="24"/>
        </w:rPr>
        <w:t xml:space="preserve"> τη στιγμή που έχετε</w:t>
      </w:r>
      <w:r>
        <w:rPr>
          <w:rFonts w:eastAsia="Times New Roman" w:cs="Times New Roman"/>
          <w:szCs w:val="24"/>
        </w:rPr>
        <w:t xml:space="preserve"> διαλύσει κ</w:t>
      </w:r>
      <w:r w:rsidRPr="00CD250A">
        <w:rPr>
          <w:rFonts w:eastAsia="Times New Roman" w:cs="Times New Roman"/>
          <w:szCs w:val="24"/>
        </w:rPr>
        <w:t xml:space="preserve">υριολεκτικά </w:t>
      </w:r>
      <w:r>
        <w:rPr>
          <w:rFonts w:eastAsia="Times New Roman" w:cs="Times New Roman"/>
          <w:szCs w:val="24"/>
        </w:rPr>
        <w:t>-</w:t>
      </w:r>
      <w:r w:rsidRPr="00CD250A">
        <w:rPr>
          <w:rFonts w:eastAsia="Times New Roman" w:cs="Times New Roman"/>
          <w:szCs w:val="24"/>
        </w:rPr>
        <w:t>και οι προηγούμενες κυβερνήσεις και η σημερινή</w:t>
      </w:r>
      <w:r>
        <w:rPr>
          <w:rFonts w:eastAsia="Times New Roman" w:cs="Times New Roman"/>
          <w:szCs w:val="24"/>
        </w:rPr>
        <w:t>-</w:t>
      </w:r>
      <w:r w:rsidRPr="00CD250A">
        <w:rPr>
          <w:rFonts w:eastAsia="Times New Roman" w:cs="Times New Roman"/>
          <w:szCs w:val="24"/>
        </w:rPr>
        <w:t xml:space="preserve"> κάθε κοινωνική πολιτική που τους αφορά</w:t>
      </w:r>
      <w:r>
        <w:rPr>
          <w:rFonts w:eastAsia="Times New Roman" w:cs="Times New Roman"/>
          <w:szCs w:val="24"/>
        </w:rPr>
        <w:t>. Τ</w:t>
      </w:r>
      <w:r w:rsidRPr="00CD250A">
        <w:rPr>
          <w:rFonts w:eastAsia="Times New Roman" w:cs="Times New Roman"/>
          <w:szCs w:val="24"/>
        </w:rPr>
        <w:t xml:space="preserve">ι να </w:t>
      </w:r>
      <w:proofErr w:type="spellStart"/>
      <w:r w:rsidRPr="00CD250A">
        <w:rPr>
          <w:rFonts w:eastAsia="Times New Roman" w:cs="Times New Roman"/>
          <w:szCs w:val="24"/>
        </w:rPr>
        <w:t>πρωτοθυμηθεί</w:t>
      </w:r>
      <w:proofErr w:type="spellEnd"/>
      <w:r w:rsidRPr="00CD250A">
        <w:rPr>
          <w:rFonts w:eastAsia="Times New Roman" w:cs="Times New Roman"/>
          <w:szCs w:val="24"/>
        </w:rPr>
        <w:t xml:space="preserve"> κανείς</w:t>
      </w:r>
      <w:r>
        <w:rPr>
          <w:rFonts w:eastAsia="Times New Roman" w:cs="Times New Roman"/>
          <w:szCs w:val="24"/>
        </w:rPr>
        <w:t>; Τις χιλιάδες των αναπή</w:t>
      </w:r>
      <w:r>
        <w:rPr>
          <w:rFonts w:eastAsia="Times New Roman" w:cs="Times New Roman"/>
          <w:szCs w:val="24"/>
        </w:rPr>
        <w:t>ρων και χρονίως</w:t>
      </w:r>
      <w:r w:rsidRPr="00CD250A">
        <w:rPr>
          <w:rFonts w:eastAsia="Times New Roman" w:cs="Times New Roman"/>
          <w:szCs w:val="24"/>
        </w:rPr>
        <w:t xml:space="preserve"> πασχόντων που έχουν περάσει από τα </w:t>
      </w:r>
      <w:r>
        <w:rPr>
          <w:rFonts w:eastAsia="Times New Roman" w:cs="Times New Roman"/>
          <w:szCs w:val="24"/>
        </w:rPr>
        <w:t>«</w:t>
      </w:r>
      <w:r w:rsidRPr="00CD250A">
        <w:rPr>
          <w:rFonts w:eastAsia="Times New Roman" w:cs="Times New Roman"/>
          <w:szCs w:val="24"/>
        </w:rPr>
        <w:t>σφαγεία</w:t>
      </w:r>
      <w:r>
        <w:rPr>
          <w:rFonts w:eastAsia="Times New Roman" w:cs="Times New Roman"/>
          <w:szCs w:val="24"/>
        </w:rPr>
        <w:t>»</w:t>
      </w:r>
      <w:r w:rsidRPr="00CD250A">
        <w:rPr>
          <w:rFonts w:eastAsia="Times New Roman" w:cs="Times New Roman"/>
          <w:szCs w:val="24"/>
        </w:rPr>
        <w:t xml:space="preserve"> των Κέντρων Πιστοποίησης Αναπηρίας και έχουν μείνει χωρίς επίδομα</w:t>
      </w:r>
      <w:r>
        <w:rPr>
          <w:rFonts w:eastAsia="Times New Roman" w:cs="Times New Roman"/>
          <w:szCs w:val="24"/>
        </w:rPr>
        <w:t xml:space="preserve">; </w:t>
      </w:r>
    </w:p>
    <w:p w14:paraId="6A14AC5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Ας υποθέσουμε</w:t>
      </w:r>
      <w:r w:rsidRPr="00CD250A">
        <w:rPr>
          <w:rFonts w:eastAsia="Times New Roman" w:cs="Times New Roman"/>
          <w:szCs w:val="24"/>
        </w:rPr>
        <w:t xml:space="preserve"> τώρα ότι εκσυγχρονίζεται ο </w:t>
      </w:r>
      <w:proofErr w:type="spellStart"/>
      <w:r w:rsidRPr="00CD250A">
        <w:rPr>
          <w:rFonts w:eastAsia="Times New Roman" w:cs="Times New Roman"/>
          <w:szCs w:val="24"/>
        </w:rPr>
        <w:t>ιστότοπος</w:t>
      </w:r>
      <w:proofErr w:type="spellEnd"/>
      <w:r w:rsidRPr="00CD250A">
        <w:rPr>
          <w:rFonts w:eastAsia="Times New Roman" w:cs="Times New Roman"/>
          <w:szCs w:val="24"/>
        </w:rPr>
        <w:t xml:space="preserve"> τ</w:t>
      </w:r>
      <w:r>
        <w:rPr>
          <w:rFonts w:eastAsia="Times New Roman" w:cs="Times New Roman"/>
          <w:szCs w:val="24"/>
        </w:rPr>
        <w:t>ου</w:t>
      </w:r>
      <w:r w:rsidRPr="00CD250A">
        <w:rPr>
          <w:rFonts w:eastAsia="Times New Roman" w:cs="Times New Roman"/>
          <w:szCs w:val="24"/>
        </w:rPr>
        <w:t xml:space="preserve"> ΚΕΠΑ</w:t>
      </w:r>
      <w:r>
        <w:rPr>
          <w:rFonts w:eastAsia="Times New Roman" w:cs="Times New Roman"/>
          <w:szCs w:val="24"/>
        </w:rPr>
        <w:t>, ότι</w:t>
      </w:r>
      <w:r w:rsidRPr="00CD250A">
        <w:rPr>
          <w:rFonts w:eastAsia="Times New Roman" w:cs="Times New Roman"/>
          <w:szCs w:val="24"/>
        </w:rPr>
        <w:t xml:space="preserve"> υπάρχει πλήρη προσβασιμότητα των ατόμων που έχουν αναπηρία</w:t>
      </w:r>
      <w:r>
        <w:rPr>
          <w:rFonts w:eastAsia="Times New Roman" w:cs="Times New Roman"/>
          <w:szCs w:val="24"/>
        </w:rPr>
        <w:t>. Τ</w:t>
      </w:r>
      <w:r w:rsidRPr="00CD250A">
        <w:rPr>
          <w:rFonts w:eastAsia="Times New Roman" w:cs="Times New Roman"/>
          <w:szCs w:val="24"/>
        </w:rPr>
        <w:t>α</w:t>
      </w:r>
      <w:r w:rsidRPr="00CD250A">
        <w:rPr>
          <w:rFonts w:eastAsia="Times New Roman" w:cs="Times New Roman"/>
          <w:szCs w:val="24"/>
        </w:rPr>
        <w:t xml:space="preserve"> ΚΕΠΑ θα σταματήσουν να παίζουν αυτό</w:t>
      </w:r>
      <w:r>
        <w:rPr>
          <w:rFonts w:eastAsia="Times New Roman" w:cs="Times New Roman"/>
          <w:szCs w:val="24"/>
        </w:rPr>
        <w:t>ν</w:t>
      </w:r>
      <w:r w:rsidRPr="00CD250A">
        <w:rPr>
          <w:rFonts w:eastAsia="Times New Roman" w:cs="Times New Roman"/>
          <w:szCs w:val="24"/>
        </w:rPr>
        <w:t xml:space="preserve"> το</w:t>
      </w:r>
      <w:r>
        <w:rPr>
          <w:rFonts w:eastAsia="Times New Roman" w:cs="Times New Roman"/>
          <w:szCs w:val="24"/>
        </w:rPr>
        <w:t>ν</w:t>
      </w:r>
      <w:r w:rsidRPr="00CD250A">
        <w:rPr>
          <w:rFonts w:eastAsia="Times New Roman" w:cs="Times New Roman"/>
          <w:szCs w:val="24"/>
        </w:rPr>
        <w:t xml:space="preserve"> ρόλο του σφαγείου</w:t>
      </w:r>
      <w:r>
        <w:rPr>
          <w:rFonts w:eastAsia="Times New Roman" w:cs="Times New Roman"/>
          <w:szCs w:val="24"/>
        </w:rPr>
        <w:t>;</w:t>
      </w:r>
      <w:r w:rsidRPr="00CD250A">
        <w:rPr>
          <w:rFonts w:eastAsia="Times New Roman" w:cs="Times New Roman"/>
          <w:szCs w:val="24"/>
        </w:rPr>
        <w:t xml:space="preserve"> Όχι βέβαια</w:t>
      </w:r>
      <w:r>
        <w:rPr>
          <w:rFonts w:eastAsia="Times New Roman" w:cs="Times New Roman"/>
          <w:szCs w:val="24"/>
        </w:rPr>
        <w:t>.</w:t>
      </w:r>
      <w:r w:rsidRPr="00CD250A">
        <w:rPr>
          <w:rFonts w:eastAsia="Times New Roman" w:cs="Times New Roman"/>
          <w:szCs w:val="24"/>
        </w:rPr>
        <w:t xml:space="preserve"> Αυτή είναι η ουσία του ζητήματος</w:t>
      </w:r>
      <w:r>
        <w:rPr>
          <w:rFonts w:eastAsia="Times New Roman" w:cs="Times New Roman"/>
          <w:szCs w:val="24"/>
        </w:rPr>
        <w:t>. Κ</w:t>
      </w:r>
      <w:r w:rsidRPr="00CD250A">
        <w:rPr>
          <w:rFonts w:eastAsia="Times New Roman" w:cs="Times New Roman"/>
          <w:szCs w:val="24"/>
        </w:rPr>
        <w:t xml:space="preserve">αι τα άλλα είναι δευτερεύοντα και </w:t>
      </w:r>
      <w:r>
        <w:rPr>
          <w:rFonts w:eastAsia="Times New Roman" w:cs="Times New Roman"/>
          <w:szCs w:val="24"/>
        </w:rPr>
        <w:t>τριτεύοντα, παρά το</w:t>
      </w:r>
      <w:r w:rsidRPr="00CD250A">
        <w:rPr>
          <w:rFonts w:eastAsia="Times New Roman" w:cs="Times New Roman"/>
          <w:szCs w:val="24"/>
        </w:rPr>
        <w:t xml:space="preserve"> ότι είναι αναγκαία και συμφωνούμε </w:t>
      </w:r>
      <w:r>
        <w:rPr>
          <w:rFonts w:eastAsia="Times New Roman" w:cs="Times New Roman"/>
          <w:szCs w:val="24"/>
        </w:rPr>
        <w:t>σε</w:t>
      </w:r>
      <w:r w:rsidRPr="00CD250A">
        <w:rPr>
          <w:rFonts w:eastAsia="Times New Roman" w:cs="Times New Roman"/>
          <w:szCs w:val="24"/>
        </w:rPr>
        <w:t xml:space="preserve"> αυτό</w:t>
      </w:r>
      <w:r>
        <w:rPr>
          <w:rFonts w:eastAsia="Times New Roman" w:cs="Times New Roman"/>
          <w:szCs w:val="24"/>
        </w:rPr>
        <w:t>.</w:t>
      </w:r>
    </w:p>
    <w:p w14:paraId="6A14AC5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Δεκάδες χιλιάδες</w:t>
      </w:r>
      <w:r w:rsidRPr="00CD250A">
        <w:rPr>
          <w:rFonts w:eastAsia="Times New Roman" w:cs="Times New Roman"/>
          <w:szCs w:val="24"/>
        </w:rPr>
        <w:t xml:space="preserve"> έχασαν τις συντάξεις αναπηρίας</w:t>
      </w:r>
      <w:r>
        <w:rPr>
          <w:rFonts w:eastAsia="Times New Roman" w:cs="Times New Roman"/>
          <w:szCs w:val="24"/>
        </w:rPr>
        <w:t>,</w:t>
      </w:r>
      <w:r w:rsidRPr="00CD250A">
        <w:rPr>
          <w:rFonts w:eastAsia="Times New Roman" w:cs="Times New Roman"/>
          <w:szCs w:val="24"/>
        </w:rPr>
        <w:t xml:space="preserve"> καθώς πριν μία δεκαετία οι συνταξιούχοι αναπηρίας αριθμούσαν περίπου το 14% του συνόλου</w:t>
      </w:r>
      <w:r>
        <w:rPr>
          <w:rFonts w:eastAsia="Times New Roman" w:cs="Times New Roman"/>
          <w:szCs w:val="24"/>
        </w:rPr>
        <w:t xml:space="preserve"> των συνταξιούχων. Σ</w:t>
      </w:r>
      <w:r w:rsidRPr="00CD250A">
        <w:rPr>
          <w:rFonts w:eastAsia="Times New Roman" w:cs="Times New Roman"/>
          <w:szCs w:val="24"/>
        </w:rPr>
        <w:t xml:space="preserve">ήμερα έχουν μείνει μόνο το </w:t>
      </w:r>
      <w:r>
        <w:rPr>
          <w:rFonts w:eastAsia="Times New Roman" w:cs="Times New Roman"/>
          <w:szCs w:val="24"/>
        </w:rPr>
        <w:t>6%.</w:t>
      </w:r>
      <w:r w:rsidRPr="00CD250A">
        <w:rPr>
          <w:rFonts w:eastAsia="Times New Roman" w:cs="Times New Roman"/>
          <w:szCs w:val="24"/>
        </w:rPr>
        <w:t xml:space="preserve"> </w:t>
      </w:r>
      <w:r>
        <w:rPr>
          <w:rFonts w:eastAsia="Times New Roman" w:cs="Times New Roman"/>
          <w:szCs w:val="24"/>
        </w:rPr>
        <w:t xml:space="preserve">Ιδιαίτερα </w:t>
      </w:r>
      <w:r w:rsidRPr="00CD250A">
        <w:rPr>
          <w:rFonts w:eastAsia="Times New Roman" w:cs="Times New Roman"/>
          <w:szCs w:val="24"/>
        </w:rPr>
        <w:t>στους εργαζόμενους του ιδιωτικού τομέα</w:t>
      </w:r>
      <w:r>
        <w:rPr>
          <w:rFonts w:eastAsia="Times New Roman" w:cs="Times New Roman"/>
          <w:szCs w:val="24"/>
        </w:rPr>
        <w:t>,</w:t>
      </w:r>
      <w:r w:rsidRPr="00CD250A">
        <w:rPr>
          <w:rFonts w:eastAsia="Times New Roman" w:cs="Times New Roman"/>
          <w:szCs w:val="24"/>
        </w:rPr>
        <w:t xml:space="preserve"> όταν πέφτουν θύματα εργατικού ατυχήματος ή όταν εμφανίζεται κάποια </w:t>
      </w:r>
      <w:r w:rsidRPr="00CD250A">
        <w:rPr>
          <w:rFonts w:eastAsia="Times New Roman" w:cs="Times New Roman"/>
          <w:szCs w:val="24"/>
        </w:rPr>
        <w:t>σοβαρή ασθένεια</w:t>
      </w:r>
      <w:r>
        <w:rPr>
          <w:rFonts w:eastAsia="Times New Roman" w:cs="Times New Roman"/>
          <w:szCs w:val="24"/>
        </w:rPr>
        <w:t>,</w:t>
      </w:r>
      <w:r w:rsidRPr="00CD250A">
        <w:rPr>
          <w:rFonts w:eastAsia="Times New Roman" w:cs="Times New Roman"/>
          <w:szCs w:val="24"/>
        </w:rPr>
        <w:t xml:space="preserve"> το πρώτο διάστημα μπορεί να </w:t>
      </w:r>
      <w:r w:rsidRPr="00CD250A">
        <w:rPr>
          <w:rFonts w:eastAsia="Times New Roman" w:cs="Times New Roman"/>
          <w:szCs w:val="24"/>
        </w:rPr>
        <w:lastRenderedPageBreak/>
        <w:t>δοθεί κάποια προσωρινή αναπηρική σύνταξη</w:t>
      </w:r>
      <w:r>
        <w:rPr>
          <w:rFonts w:eastAsia="Times New Roman" w:cs="Times New Roman"/>
          <w:szCs w:val="24"/>
        </w:rPr>
        <w:t>. Ωστόσο, στην πορεία με μι</w:t>
      </w:r>
      <w:r w:rsidRPr="00CD250A">
        <w:rPr>
          <w:rFonts w:eastAsia="Times New Roman" w:cs="Times New Roman"/>
          <w:szCs w:val="24"/>
        </w:rPr>
        <w:t>α μικρή μετατροπή του ποσοστού αναπηρίας</w:t>
      </w:r>
      <w:r>
        <w:rPr>
          <w:rFonts w:eastAsia="Times New Roman" w:cs="Times New Roman"/>
          <w:szCs w:val="24"/>
        </w:rPr>
        <w:t>,</w:t>
      </w:r>
      <w:r w:rsidRPr="00CD250A">
        <w:rPr>
          <w:rFonts w:eastAsia="Times New Roman" w:cs="Times New Roman"/>
          <w:szCs w:val="24"/>
        </w:rPr>
        <w:t xml:space="preserve"> σταματούν να την παίρνουν</w:t>
      </w:r>
      <w:r>
        <w:rPr>
          <w:rFonts w:eastAsia="Times New Roman" w:cs="Times New Roman"/>
          <w:szCs w:val="24"/>
        </w:rPr>
        <w:t>. Α</w:t>
      </w:r>
      <w:r w:rsidRPr="00CD250A">
        <w:rPr>
          <w:rFonts w:eastAsia="Times New Roman" w:cs="Times New Roman"/>
          <w:szCs w:val="24"/>
        </w:rPr>
        <w:t>υτή</w:t>
      </w:r>
      <w:r>
        <w:rPr>
          <w:rFonts w:eastAsia="Times New Roman" w:cs="Times New Roman"/>
          <w:szCs w:val="24"/>
        </w:rPr>
        <w:t xml:space="preserve"> είναι</w:t>
      </w:r>
      <w:r w:rsidRPr="00CD250A">
        <w:rPr>
          <w:rFonts w:eastAsia="Times New Roman" w:cs="Times New Roman"/>
          <w:szCs w:val="24"/>
        </w:rPr>
        <w:t xml:space="preserve"> η πραγματικότητα</w:t>
      </w:r>
      <w:r>
        <w:rPr>
          <w:rFonts w:eastAsia="Times New Roman" w:cs="Times New Roman"/>
          <w:szCs w:val="24"/>
        </w:rPr>
        <w:t>.</w:t>
      </w:r>
    </w:p>
    <w:p w14:paraId="6A14AC5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Ο</w:t>
      </w:r>
      <w:r w:rsidRPr="00CD250A">
        <w:rPr>
          <w:rFonts w:eastAsia="Times New Roman" w:cs="Times New Roman"/>
          <w:szCs w:val="24"/>
        </w:rPr>
        <w:t>ι δαπάνες για την πρόνοια στα χρόνια της καπι</w:t>
      </w:r>
      <w:r w:rsidRPr="00CD250A">
        <w:rPr>
          <w:rFonts w:eastAsia="Times New Roman" w:cs="Times New Roman"/>
          <w:szCs w:val="24"/>
        </w:rPr>
        <w:t>ταλιστικής οικονομικής κρίσης μειώθηκαν κατά 50%</w:t>
      </w:r>
      <w:r>
        <w:rPr>
          <w:rFonts w:eastAsia="Times New Roman" w:cs="Times New Roman"/>
          <w:szCs w:val="24"/>
        </w:rPr>
        <w:t>. Τον Αύγουστο του 2016</w:t>
      </w:r>
      <w:r w:rsidRPr="00CD250A">
        <w:rPr>
          <w:rFonts w:eastAsia="Times New Roman" w:cs="Times New Roman"/>
          <w:szCs w:val="24"/>
        </w:rPr>
        <w:t xml:space="preserve"> για παράδειγμα το </w:t>
      </w:r>
      <w:r>
        <w:rPr>
          <w:rFonts w:eastAsia="Times New Roman" w:cs="Times New Roman"/>
          <w:szCs w:val="24"/>
        </w:rPr>
        <w:t>ΔΣ</w:t>
      </w:r>
      <w:r w:rsidRPr="00CD250A">
        <w:rPr>
          <w:rFonts w:eastAsia="Times New Roman" w:cs="Times New Roman"/>
          <w:szCs w:val="24"/>
        </w:rPr>
        <w:t xml:space="preserve"> του ΙΚΑ</w:t>
      </w:r>
      <w:r>
        <w:rPr>
          <w:rFonts w:eastAsia="Times New Roman" w:cs="Times New Roman"/>
          <w:szCs w:val="24"/>
        </w:rPr>
        <w:t>,</w:t>
      </w:r>
      <w:r w:rsidRPr="00CD250A">
        <w:rPr>
          <w:rFonts w:eastAsia="Times New Roman" w:cs="Times New Roman"/>
          <w:szCs w:val="24"/>
        </w:rPr>
        <w:t xml:space="preserve"> λίγους μήνες πριν αλλάξει ο νόμος και δημιουργηθεί ο ΕΦΚΑ</w:t>
      </w:r>
      <w:r>
        <w:rPr>
          <w:rFonts w:eastAsia="Times New Roman" w:cs="Times New Roman"/>
          <w:szCs w:val="24"/>
        </w:rPr>
        <w:t>, μείωσε</w:t>
      </w:r>
      <w:r w:rsidRPr="00CD250A">
        <w:rPr>
          <w:rFonts w:eastAsia="Times New Roman" w:cs="Times New Roman"/>
          <w:szCs w:val="24"/>
        </w:rPr>
        <w:t xml:space="preserve"> τον προϋπολογισμό για τις συντάξεις αναπηρίας κατά 25%</w:t>
      </w:r>
      <w:r>
        <w:rPr>
          <w:rFonts w:eastAsia="Times New Roman" w:cs="Times New Roman"/>
          <w:szCs w:val="24"/>
        </w:rPr>
        <w:t>. Σ</w:t>
      </w:r>
      <w:r w:rsidRPr="00CD250A">
        <w:rPr>
          <w:rFonts w:eastAsia="Times New Roman" w:cs="Times New Roman"/>
          <w:szCs w:val="24"/>
        </w:rPr>
        <w:t xml:space="preserve">ήμερα </w:t>
      </w:r>
      <w:r>
        <w:rPr>
          <w:rFonts w:eastAsia="Times New Roman" w:cs="Times New Roman"/>
          <w:szCs w:val="24"/>
        </w:rPr>
        <w:t>στ</w:t>
      </w:r>
      <w:r w:rsidRPr="00CD250A">
        <w:rPr>
          <w:rFonts w:eastAsia="Times New Roman" w:cs="Times New Roman"/>
          <w:szCs w:val="24"/>
        </w:rPr>
        <w:t xml:space="preserve">η χώρα </w:t>
      </w:r>
      <w:r>
        <w:rPr>
          <w:rFonts w:eastAsia="Times New Roman" w:cs="Times New Roman"/>
          <w:szCs w:val="24"/>
        </w:rPr>
        <w:t>μας,</w:t>
      </w:r>
      <w:r w:rsidRPr="00CD250A">
        <w:rPr>
          <w:rFonts w:eastAsia="Times New Roman" w:cs="Times New Roman"/>
          <w:szCs w:val="24"/>
        </w:rPr>
        <w:t xml:space="preserve"> σύμφωνα με </w:t>
      </w:r>
      <w:r w:rsidRPr="00CD250A">
        <w:rPr>
          <w:rFonts w:eastAsia="Times New Roman" w:cs="Times New Roman"/>
          <w:szCs w:val="24"/>
        </w:rPr>
        <w:t>τα στοιχεία της Συντονιστικής Επιτροπής Αναπήρων</w:t>
      </w:r>
      <w:r>
        <w:rPr>
          <w:rFonts w:eastAsia="Times New Roman" w:cs="Times New Roman"/>
          <w:szCs w:val="24"/>
        </w:rPr>
        <w:t>,</w:t>
      </w:r>
      <w:r w:rsidRPr="00CD250A">
        <w:rPr>
          <w:rFonts w:eastAsia="Times New Roman" w:cs="Times New Roman"/>
          <w:szCs w:val="24"/>
        </w:rPr>
        <w:t xml:space="preserve"> </w:t>
      </w:r>
      <w:r>
        <w:rPr>
          <w:rFonts w:eastAsia="Times New Roman" w:cs="Times New Roman"/>
          <w:szCs w:val="24"/>
        </w:rPr>
        <w:t xml:space="preserve">υπάρχουν πάνω </w:t>
      </w:r>
      <w:r w:rsidRPr="00CD250A">
        <w:rPr>
          <w:rFonts w:eastAsia="Times New Roman" w:cs="Times New Roman"/>
          <w:szCs w:val="24"/>
        </w:rPr>
        <w:t>500</w:t>
      </w:r>
      <w:r>
        <w:rPr>
          <w:rFonts w:eastAsia="Times New Roman" w:cs="Times New Roman"/>
          <w:szCs w:val="24"/>
        </w:rPr>
        <w:t>.000 ανάπηροι και επίδομα παίρνουν</w:t>
      </w:r>
      <w:r w:rsidRPr="00CD250A">
        <w:rPr>
          <w:rFonts w:eastAsia="Times New Roman" w:cs="Times New Roman"/>
          <w:szCs w:val="24"/>
        </w:rPr>
        <w:t xml:space="preserve"> μόνον </w:t>
      </w:r>
      <w:r>
        <w:rPr>
          <w:rFonts w:eastAsia="Times New Roman" w:cs="Times New Roman"/>
          <w:szCs w:val="24"/>
        </w:rPr>
        <w:t xml:space="preserve">οι </w:t>
      </w:r>
      <w:r w:rsidRPr="00CD250A">
        <w:rPr>
          <w:rFonts w:eastAsia="Times New Roman" w:cs="Times New Roman"/>
          <w:szCs w:val="24"/>
        </w:rPr>
        <w:t>185.000 περίπου</w:t>
      </w:r>
      <w:r>
        <w:rPr>
          <w:rFonts w:eastAsia="Times New Roman" w:cs="Times New Roman"/>
          <w:szCs w:val="24"/>
        </w:rPr>
        <w:t>.</w:t>
      </w:r>
      <w:r w:rsidRPr="00CD250A">
        <w:rPr>
          <w:rFonts w:eastAsia="Times New Roman" w:cs="Times New Roman"/>
          <w:szCs w:val="24"/>
        </w:rPr>
        <w:t xml:space="preserve"> Αυτά είναι τα αποτελέσματα της πολιτικής σας και ο κατάλογος βέβαια είναι μακρύς</w:t>
      </w:r>
      <w:r>
        <w:rPr>
          <w:rFonts w:eastAsia="Times New Roman" w:cs="Times New Roman"/>
          <w:szCs w:val="24"/>
        </w:rPr>
        <w:t>. Δ</w:t>
      </w:r>
      <w:r w:rsidRPr="00CD250A">
        <w:rPr>
          <w:rFonts w:eastAsia="Times New Roman" w:cs="Times New Roman"/>
          <w:szCs w:val="24"/>
        </w:rPr>
        <w:t>εν τελειώνει εδώ</w:t>
      </w:r>
      <w:r>
        <w:rPr>
          <w:rFonts w:eastAsia="Times New Roman" w:cs="Times New Roman"/>
          <w:szCs w:val="24"/>
        </w:rPr>
        <w:t>.</w:t>
      </w:r>
    </w:p>
    <w:p w14:paraId="6A14AC5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Γ</w:t>
      </w:r>
      <w:r w:rsidRPr="00CD250A">
        <w:rPr>
          <w:rFonts w:eastAsia="Times New Roman" w:cs="Times New Roman"/>
          <w:szCs w:val="24"/>
        </w:rPr>
        <w:t xml:space="preserve">ια παράδειγμα λόγω της </w:t>
      </w:r>
      <w:proofErr w:type="spellStart"/>
      <w:r w:rsidRPr="00CD250A">
        <w:rPr>
          <w:rFonts w:eastAsia="Times New Roman" w:cs="Times New Roman"/>
          <w:szCs w:val="24"/>
        </w:rPr>
        <w:t>υ</w:t>
      </w:r>
      <w:r>
        <w:rPr>
          <w:rFonts w:eastAsia="Times New Roman" w:cs="Times New Roman"/>
          <w:szCs w:val="24"/>
        </w:rPr>
        <w:t>πο</w:t>
      </w:r>
      <w:r>
        <w:rPr>
          <w:rFonts w:eastAsia="Times New Roman" w:cs="Times New Roman"/>
          <w:szCs w:val="24"/>
        </w:rPr>
        <w:t>χρηματοδότησης</w:t>
      </w:r>
      <w:proofErr w:type="spellEnd"/>
      <w:r>
        <w:rPr>
          <w:rFonts w:eastAsia="Times New Roman" w:cs="Times New Roman"/>
          <w:szCs w:val="24"/>
        </w:rPr>
        <w:t xml:space="preserve"> -που αναφέρθηκα</w:t>
      </w:r>
      <w:r w:rsidRPr="00CD250A">
        <w:rPr>
          <w:rFonts w:eastAsia="Times New Roman" w:cs="Times New Roman"/>
          <w:szCs w:val="24"/>
        </w:rPr>
        <w:t xml:space="preserve"> προηγούμενα</w:t>
      </w:r>
      <w:r>
        <w:rPr>
          <w:rFonts w:eastAsia="Times New Roman" w:cs="Times New Roman"/>
          <w:szCs w:val="24"/>
        </w:rPr>
        <w:t>-</w:t>
      </w:r>
      <w:r w:rsidRPr="00CD250A">
        <w:rPr>
          <w:rFonts w:eastAsia="Times New Roman" w:cs="Times New Roman"/>
          <w:szCs w:val="24"/>
        </w:rPr>
        <w:t xml:space="preserve"> η εικόνα των ιδρυμάτων είναι τελείως απαράδεκτη</w:t>
      </w:r>
      <w:r>
        <w:rPr>
          <w:rFonts w:eastAsia="Times New Roman" w:cs="Times New Roman"/>
          <w:szCs w:val="24"/>
        </w:rPr>
        <w:t>. Σε όλα τα ιδρύματα</w:t>
      </w:r>
      <w:r w:rsidRPr="00CD250A">
        <w:rPr>
          <w:rFonts w:eastAsia="Times New Roman" w:cs="Times New Roman"/>
          <w:szCs w:val="24"/>
        </w:rPr>
        <w:t xml:space="preserve"> έχουν να γίνουν προσλήψεις μόνιμου προσωπικού από το 1995</w:t>
      </w:r>
      <w:r>
        <w:rPr>
          <w:rFonts w:eastAsia="Times New Roman" w:cs="Times New Roman"/>
          <w:szCs w:val="24"/>
        </w:rPr>
        <w:t>.</w:t>
      </w:r>
      <w:r w:rsidRPr="00CD250A">
        <w:rPr>
          <w:rFonts w:eastAsia="Times New Roman" w:cs="Times New Roman"/>
          <w:szCs w:val="24"/>
        </w:rPr>
        <w:t xml:space="preserve"> </w:t>
      </w:r>
      <w:r>
        <w:rPr>
          <w:rFonts w:eastAsia="Times New Roman" w:cs="Times New Roman"/>
          <w:szCs w:val="24"/>
        </w:rPr>
        <w:t>Ο</w:t>
      </w:r>
      <w:r w:rsidRPr="00CD250A">
        <w:rPr>
          <w:rFonts w:eastAsia="Times New Roman" w:cs="Times New Roman"/>
          <w:szCs w:val="24"/>
        </w:rPr>
        <w:t xml:space="preserve">ι ελλείψεις </w:t>
      </w:r>
      <w:r>
        <w:rPr>
          <w:rFonts w:eastAsia="Times New Roman" w:cs="Times New Roman"/>
          <w:szCs w:val="24"/>
        </w:rPr>
        <w:t>-</w:t>
      </w:r>
      <w:r w:rsidRPr="00CD250A">
        <w:rPr>
          <w:rFonts w:eastAsia="Times New Roman" w:cs="Times New Roman"/>
          <w:szCs w:val="24"/>
        </w:rPr>
        <w:t>που φυσιολογικά έχουν δημιουργηθεί όλα αυτά τα χρόνια</w:t>
      </w:r>
      <w:r>
        <w:rPr>
          <w:rFonts w:eastAsia="Times New Roman" w:cs="Times New Roman"/>
          <w:szCs w:val="24"/>
        </w:rPr>
        <w:t>-</w:t>
      </w:r>
      <w:r w:rsidRPr="00CD250A">
        <w:rPr>
          <w:rFonts w:eastAsia="Times New Roman" w:cs="Times New Roman"/>
          <w:szCs w:val="24"/>
        </w:rPr>
        <w:t xml:space="preserve"> καλύπτονται εν μ</w:t>
      </w:r>
      <w:r w:rsidRPr="00CD250A">
        <w:rPr>
          <w:rFonts w:eastAsia="Times New Roman" w:cs="Times New Roman"/>
          <w:szCs w:val="24"/>
        </w:rPr>
        <w:t>έ</w:t>
      </w:r>
      <w:r w:rsidRPr="00CD250A">
        <w:rPr>
          <w:rFonts w:eastAsia="Times New Roman" w:cs="Times New Roman"/>
          <w:szCs w:val="24"/>
        </w:rPr>
        <w:lastRenderedPageBreak/>
        <w:t>ρει με ελάχιστους συμβασιούχους</w:t>
      </w:r>
      <w:r>
        <w:rPr>
          <w:rFonts w:eastAsia="Times New Roman" w:cs="Times New Roman"/>
          <w:szCs w:val="24"/>
        </w:rPr>
        <w:t>,</w:t>
      </w:r>
      <w:r w:rsidRPr="00CD250A">
        <w:rPr>
          <w:rFonts w:eastAsia="Times New Roman" w:cs="Times New Roman"/>
          <w:szCs w:val="24"/>
        </w:rPr>
        <w:t xml:space="preserve"> οι οποίοι</w:t>
      </w:r>
      <w:r>
        <w:rPr>
          <w:rFonts w:eastAsia="Times New Roman" w:cs="Times New Roman"/>
          <w:szCs w:val="24"/>
        </w:rPr>
        <w:t>,</w:t>
      </w:r>
      <w:r w:rsidRPr="00CD250A">
        <w:rPr>
          <w:rFonts w:eastAsia="Times New Roman" w:cs="Times New Roman"/>
          <w:szCs w:val="24"/>
        </w:rPr>
        <w:t xml:space="preserve"> μέχρι να εκπαιδευτούν</w:t>
      </w:r>
      <w:r>
        <w:rPr>
          <w:rFonts w:eastAsia="Times New Roman" w:cs="Times New Roman"/>
          <w:szCs w:val="24"/>
        </w:rPr>
        <w:t>,</w:t>
      </w:r>
      <w:r w:rsidRPr="00CD250A">
        <w:rPr>
          <w:rFonts w:eastAsia="Times New Roman" w:cs="Times New Roman"/>
          <w:szCs w:val="24"/>
        </w:rPr>
        <w:t xml:space="preserve"> φεύγουν κιόλας</w:t>
      </w:r>
      <w:r>
        <w:rPr>
          <w:rFonts w:eastAsia="Times New Roman" w:cs="Times New Roman"/>
          <w:szCs w:val="24"/>
        </w:rPr>
        <w:t>. Κάθονται ένα χρόνο και ά</w:t>
      </w:r>
      <w:r w:rsidRPr="00CD250A">
        <w:rPr>
          <w:rFonts w:eastAsia="Times New Roman" w:cs="Times New Roman"/>
          <w:szCs w:val="24"/>
        </w:rPr>
        <w:t xml:space="preserve">ντε </w:t>
      </w:r>
      <w:r>
        <w:rPr>
          <w:rFonts w:eastAsia="Times New Roman" w:cs="Times New Roman"/>
          <w:szCs w:val="24"/>
        </w:rPr>
        <w:t>με μι</w:t>
      </w:r>
      <w:r w:rsidRPr="00CD250A">
        <w:rPr>
          <w:rFonts w:eastAsia="Times New Roman" w:cs="Times New Roman"/>
          <w:szCs w:val="24"/>
        </w:rPr>
        <w:t xml:space="preserve">α παράταση </w:t>
      </w:r>
      <w:r>
        <w:rPr>
          <w:rFonts w:eastAsia="Times New Roman" w:cs="Times New Roman"/>
          <w:szCs w:val="24"/>
        </w:rPr>
        <w:t xml:space="preserve">για έναν </w:t>
      </w:r>
      <w:r w:rsidRPr="00CD250A">
        <w:rPr>
          <w:rFonts w:eastAsia="Times New Roman" w:cs="Times New Roman"/>
          <w:szCs w:val="24"/>
        </w:rPr>
        <w:t>ακόμα χρόνο</w:t>
      </w:r>
      <w:r>
        <w:rPr>
          <w:rFonts w:eastAsia="Times New Roman" w:cs="Times New Roman"/>
          <w:szCs w:val="24"/>
        </w:rPr>
        <w:t xml:space="preserve"> και μετά </w:t>
      </w:r>
      <w:r w:rsidRPr="00CD250A">
        <w:rPr>
          <w:rFonts w:eastAsia="Times New Roman" w:cs="Times New Roman"/>
          <w:szCs w:val="24"/>
        </w:rPr>
        <w:t>απολύονται και έρχονται άλλοι</w:t>
      </w:r>
      <w:r>
        <w:rPr>
          <w:rFonts w:eastAsia="Times New Roman" w:cs="Times New Roman"/>
          <w:szCs w:val="24"/>
        </w:rPr>
        <w:t>. Επίσης,</w:t>
      </w:r>
      <w:r w:rsidRPr="00CD250A">
        <w:rPr>
          <w:rFonts w:eastAsia="Times New Roman" w:cs="Times New Roman"/>
          <w:szCs w:val="24"/>
        </w:rPr>
        <w:t xml:space="preserve"> στα ιδρύματα υπάρχουν τεράστιες ελλείψεις</w:t>
      </w:r>
      <w:r>
        <w:rPr>
          <w:rFonts w:eastAsia="Times New Roman" w:cs="Times New Roman"/>
          <w:szCs w:val="24"/>
        </w:rPr>
        <w:t>,</w:t>
      </w:r>
      <w:r w:rsidRPr="00CD250A">
        <w:rPr>
          <w:rFonts w:eastAsia="Times New Roman" w:cs="Times New Roman"/>
          <w:szCs w:val="24"/>
        </w:rPr>
        <w:t xml:space="preserve"> ακόμα και </w:t>
      </w:r>
      <w:r>
        <w:rPr>
          <w:rFonts w:eastAsia="Times New Roman" w:cs="Times New Roman"/>
          <w:szCs w:val="24"/>
        </w:rPr>
        <w:t xml:space="preserve">στα </w:t>
      </w:r>
      <w:r w:rsidRPr="00CD250A">
        <w:rPr>
          <w:rFonts w:eastAsia="Times New Roman" w:cs="Times New Roman"/>
          <w:szCs w:val="24"/>
        </w:rPr>
        <w:t>αναλώσιμα</w:t>
      </w:r>
      <w:r>
        <w:rPr>
          <w:rFonts w:eastAsia="Times New Roman" w:cs="Times New Roman"/>
          <w:szCs w:val="24"/>
        </w:rPr>
        <w:t>,</w:t>
      </w:r>
      <w:r w:rsidRPr="00CD250A">
        <w:rPr>
          <w:rFonts w:eastAsia="Times New Roman" w:cs="Times New Roman"/>
          <w:szCs w:val="24"/>
        </w:rPr>
        <w:t xml:space="preserve"> είδη υγιεινής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sidRPr="00CD250A">
        <w:rPr>
          <w:rFonts w:eastAsia="Times New Roman" w:cs="Times New Roman"/>
          <w:szCs w:val="24"/>
        </w:rPr>
        <w:t xml:space="preserve"> </w:t>
      </w:r>
    </w:p>
    <w:p w14:paraId="6A14AC5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w:t>
      </w:r>
      <w:r w:rsidRPr="00CD250A">
        <w:rPr>
          <w:rFonts w:eastAsia="Times New Roman" w:cs="Times New Roman"/>
          <w:szCs w:val="24"/>
        </w:rPr>
        <w:t>α αναρωτηθεί κάποιος</w:t>
      </w:r>
      <w:r>
        <w:rPr>
          <w:rFonts w:eastAsia="Times New Roman" w:cs="Times New Roman"/>
          <w:szCs w:val="24"/>
        </w:rPr>
        <w:t>: Δ</w:t>
      </w:r>
      <w:r w:rsidRPr="00CD250A">
        <w:rPr>
          <w:rFonts w:eastAsia="Times New Roman" w:cs="Times New Roman"/>
          <w:szCs w:val="24"/>
        </w:rPr>
        <w:t xml:space="preserve">εν πρέπει τα άτομα με αναπηρία να έχουν ισότιμη πρόσβαση στους </w:t>
      </w:r>
      <w:proofErr w:type="spellStart"/>
      <w:r w:rsidRPr="00CD250A">
        <w:rPr>
          <w:rFonts w:eastAsia="Times New Roman" w:cs="Times New Roman"/>
          <w:szCs w:val="24"/>
        </w:rPr>
        <w:t>ιστότοπους</w:t>
      </w:r>
      <w:proofErr w:type="spellEnd"/>
      <w:r>
        <w:rPr>
          <w:rFonts w:eastAsia="Times New Roman" w:cs="Times New Roman"/>
          <w:szCs w:val="24"/>
        </w:rPr>
        <w:t>; Νομίζω δεν υπάρχει δεύτερη</w:t>
      </w:r>
      <w:r w:rsidRPr="00CD250A">
        <w:rPr>
          <w:rFonts w:eastAsia="Times New Roman" w:cs="Times New Roman"/>
          <w:szCs w:val="24"/>
        </w:rPr>
        <w:t xml:space="preserve"> απάντηση</w:t>
      </w:r>
      <w:r>
        <w:rPr>
          <w:rFonts w:eastAsia="Times New Roman" w:cs="Times New Roman"/>
          <w:szCs w:val="24"/>
        </w:rPr>
        <w:t>.</w:t>
      </w:r>
      <w:r w:rsidRPr="00CD250A">
        <w:rPr>
          <w:rFonts w:eastAsia="Times New Roman" w:cs="Times New Roman"/>
          <w:szCs w:val="24"/>
        </w:rPr>
        <w:t xml:space="preserve"> Βεβαίως </w:t>
      </w:r>
      <w:r>
        <w:rPr>
          <w:rFonts w:eastAsia="Times New Roman" w:cs="Times New Roman"/>
          <w:szCs w:val="24"/>
        </w:rPr>
        <w:t>πρέπει, ο</w:t>
      </w:r>
      <w:r w:rsidRPr="00CD250A">
        <w:rPr>
          <w:rFonts w:eastAsia="Times New Roman" w:cs="Times New Roman"/>
          <w:szCs w:val="24"/>
        </w:rPr>
        <w:t>ύτε συζήτηση</w:t>
      </w:r>
      <w:r>
        <w:rPr>
          <w:rFonts w:eastAsia="Times New Roman" w:cs="Times New Roman"/>
          <w:szCs w:val="24"/>
        </w:rPr>
        <w:t>! Ε</w:t>
      </w:r>
      <w:r w:rsidRPr="00CD250A">
        <w:rPr>
          <w:rFonts w:eastAsia="Times New Roman" w:cs="Times New Roman"/>
          <w:szCs w:val="24"/>
        </w:rPr>
        <w:t>μείς δεν διαφωνούμε σε αυτό</w:t>
      </w:r>
      <w:r>
        <w:rPr>
          <w:rFonts w:eastAsia="Times New Roman" w:cs="Times New Roman"/>
          <w:szCs w:val="24"/>
        </w:rPr>
        <w:t>.</w:t>
      </w:r>
      <w:r w:rsidRPr="00CD250A">
        <w:rPr>
          <w:rFonts w:eastAsia="Times New Roman" w:cs="Times New Roman"/>
          <w:szCs w:val="24"/>
        </w:rPr>
        <w:t xml:space="preserve"> </w:t>
      </w:r>
      <w:r>
        <w:rPr>
          <w:rFonts w:eastAsia="Times New Roman" w:cs="Times New Roman"/>
          <w:szCs w:val="24"/>
        </w:rPr>
        <w:t>Εσείς,</w:t>
      </w:r>
      <w:r w:rsidRPr="00CD250A">
        <w:rPr>
          <w:rFonts w:eastAsia="Times New Roman" w:cs="Times New Roman"/>
          <w:szCs w:val="24"/>
        </w:rPr>
        <w:t xml:space="preserve"> </w:t>
      </w:r>
      <w:r>
        <w:rPr>
          <w:rFonts w:eastAsia="Times New Roman" w:cs="Times New Roman"/>
          <w:szCs w:val="24"/>
        </w:rPr>
        <w:t>όμως,</w:t>
      </w:r>
      <w:r w:rsidRPr="00CD250A">
        <w:rPr>
          <w:rFonts w:eastAsia="Times New Roman" w:cs="Times New Roman"/>
          <w:szCs w:val="24"/>
        </w:rPr>
        <w:t xml:space="preserve"> ασχολείστε με</w:t>
      </w:r>
      <w:r w:rsidRPr="00CD250A">
        <w:rPr>
          <w:rFonts w:eastAsia="Times New Roman" w:cs="Times New Roman"/>
          <w:szCs w:val="24"/>
        </w:rPr>
        <w:t xml:space="preserve"> δευτερεύοντα και τρ</w:t>
      </w:r>
      <w:r>
        <w:rPr>
          <w:rFonts w:eastAsia="Times New Roman" w:cs="Times New Roman"/>
          <w:szCs w:val="24"/>
        </w:rPr>
        <w:t>ιτεύοντα</w:t>
      </w:r>
      <w:r w:rsidRPr="00CD250A">
        <w:rPr>
          <w:rFonts w:eastAsia="Times New Roman" w:cs="Times New Roman"/>
          <w:szCs w:val="24"/>
        </w:rPr>
        <w:t xml:space="preserve"> ζητήματα και στα ουσιαστικά </w:t>
      </w:r>
      <w:r>
        <w:rPr>
          <w:rFonts w:eastAsia="Times New Roman" w:cs="Times New Roman"/>
          <w:szCs w:val="24"/>
        </w:rPr>
        <w:t>-</w:t>
      </w:r>
      <w:r w:rsidRPr="00CD250A">
        <w:rPr>
          <w:rFonts w:eastAsia="Times New Roman" w:cs="Times New Roman"/>
          <w:szCs w:val="24"/>
        </w:rPr>
        <w:t>αυτά που ανέφερα προηγούμενα</w:t>
      </w:r>
      <w:r>
        <w:rPr>
          <w:rFonts w:eastAsia="Times New Roman" w:cs="Times New Roman"/>
          <w:szCs w:val="24"/>
        </w:rPr>
        <w:t>-</w:t>
      </w:r>
      <w:r w:rsidRPr="00CD250A">
        <w:rPr>
          <w:rFonts w:eastAsia="Times New Roman" w:cs="Times New Roman"/>
          <w:szCs w:val="24"/>
        </w:rPr>
        <w:t xml:space="preserve"> </w:t>
      </w:r>
      <w:r>
        <w:rPr>
          <w:rFonts w:eastAsia="Times New Roman" w:cs="Times New Roman"/>
          <w:szCs w:val="24"/>
        </w:rPr>
        <w:t>που επηρεάζουν τη ζωή των α</w:t>
      </w:r>
      <w:r w:rsidRPr="00CD250A">
        <w:rPr>
          <w:rFonts w:eastAsia="Times New Roman" w:cs="Times New Roman"/>
          <w:szCs w:val="24"/>
        </w:rPr>
        <w:t>ναπήρων και χρονίως πασχόντων</w:t>
      </w:r>
      <w:r>
        <w:rPr>
          <w:rFonts w:eastAsia="Times New Roman" w:cs="Times New Roman"/>
          <w:szCs w:val="24"/>
        </w:rPr>
        <w:t>,</w:t>
      </w:r>
      <w:r w:rsidRPr="00CD250A">
        <w:rPr>
          <w:rFonts w:eastAsia="Times New Roman" w:cs="Times New Roman"/>
          <w:szCs w:val="24"/>
        </w:rPr>
        <w:t xml:space="preserve"> παίρνετε όλα εκείνα τα μέτρα που κάνουν τη ζωή τους α</w:t>
      </w:r>
      <w:r>
        <w:rPr>
          <w:rFonts w:eastAsia="Times New Roman" w:cs="Times New Roman"/>
          <w:szCs w:val="24"/>
        </w:rPr>
        <w:t>βίωτη. Γι’ αυτό λέμε ότι η στάση σας είναι υποκριτική.</w:t>
      </w:r>
    </w:p>
    <w:p w14:paraId="6A14AC5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 Μ</w:t>
      </w:r>
      <w:r>
        <w:rPr>
          <w:rFonts w:eastAsia="Times New Roman" w:cs="Times New Roman"/>
          <w:szCs w:val="24"/>
        </w:rPr>
        <w:t>έσα στο π</w:t>
      </w:r>
      <w:r w:rsidRPr="00CD250A">
        <w:rPr>
          <w:rFonts w:eastAsia="Times New Roman" w:cs="Times New Roman"/>
          <w:szCs w:val="24"/>
        </w:rPr>
        <w:t xml:space="preserve">λαίσιο </w:t>
      </w:r>
      <w:r>
        <w:rPr>
          <w:rFonts w:eastAsia="Times New Roman" w:cs="Times New Roman"/>
          <w:szCs w:val="24"/>
        </w:rPr>
        <w:t>της εμπορευματοποίησης,</w:t>
      </w:r>
      <w:r w:rsidRPr="00CD250A">
        <w:rPr>
          <w:rFonts w:eastAsia="Times New Roman" w:cs="Times New Roman"/>
          <w:szCs w:val="24"/>
        </w:rPr>
        <w:t xml:space="preserve"> της ιδιωτικοποίησης της υγείας δεν μπορεί να υπάρξουν λύσεις σε όφελος </w:t>
      </w:r>
      <w:r>
        <w:rPr>
          <w:rFonts w:eastAsia="Times New Roman" w:cs="Times New Roman"/>
          <w:szCs w:val="24"/>
        </w:rPr>
        <w:t>των αναπήρων. Η διέξοδος κατά τη γνώμη μας γ</w:t>
      </w:r>
      <w:r w:rsidRPr="00CD250A">
        <w:rPr>
          <w:rFonts w:eastAsia="Times New Roman" w:cs="Times New Roman"/>
          <w:szCs w:val="24"/>
        </w:rPr>
        <w:t xml:space="preserve">ια τους ανάπηρους είναι στην οργάνωσή </w:t>
      </w:r>
      <w:r>
        <w:rPr>
          <w:rFonts w:eastAsia="Times New Roman" w:cs="Times New Roman"/>
          <w:szCs w:val="24"/>
        </w:rPr>
        <w:t xml:space="preserve">τους, στον αγώνα τους, με αιτήματα </w:t>
      </w:r>
      <w:r>
        <w:rPr>
          <w:rFonts w:eastAsia="Times New Roman" w:cs="Times New Roman"/>
          <w:szCs w:val="24"/>
        </w:rPr>
        <w:lastRenderedPageBreak/>
        <w:t xml:space="preserve">και </w:t>
      </w:r>
      <w:r w:rsidRPr="00CD250A">
        <w:rPr>
          <w:rFonts w:eastAsia="Times New Roman" w:cs="Times New Roman"/>
          <w:szCs w:val="24"/>
        </w:rPr>
        <w:t>στόχους πάλης στη βάση τ</w:t>
      </w:r>
      <w:r w:rsidRPr="00CD250A">
        <w:rPr>
          <w:rFonts w:eastAsia="Times New Roman" w:cs="Times New Roman"/>
          <w:szCs w:val="24"/>
        </w:rPr>
        <w:t>ων σημερινών τους αναγκών</w:t>
      </w:r>
      <w:r>
        <w:rPr>
          <w:rFonts w:eastAsia="Times New Roman" w:cs="Times New Roman"/>
          <w:szCs w:val="24"/>
        </w:rPr>
        <w:t>,</w:t>
      </w:r>
      <w:r w:rsidRPr="00CD250A">
        <w:rPr>
          <w:rFonts w:eastAsia="Times New Roman" w:cs="Times New Roman"/>
          <w:szCs w:val="24"/>
        </w:rPr>
        <w:t xml:space="preserve"> των σύγχρονων αναγκών</w:t>
      </w:r>
      <w:r>
        <w:rPr>
          <w:rFonts w:eastAsia="Times New Roman" w:cs="Times New Roman"/>
          <w:szCs w:val="24"/>
        </w:rPr>
        <w:t>.</w:t>
      </w:r>
    </w:p>
    <w:p w14:paraId="6A14AC5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Το δεύτερο που</w:t>
      </w:r>
      <w:r w:rsidRPr="00CD250A">
        <w:rPr>
          <w:rFonts w:eastAsia="Times New Roman" w:cs="Times New Roman"/>
          <w:szCs w:val="24"/>
        </w:rPr>
        <w:t xml:space="preserve"> θέλουμε να σημειώσουμε είναι το εξής</w:t>
      </w:r>
      <w:r>
        <w:rPr>
          <w:rFonts w:eastAsia="Times New Roman" w:cs="Times New Roman"/>
          <w:szCs w:val="24"/>
        </w:rPr>
        <w:t>: Μ</w:t>
      </w:r>
      <w:r w:rsidRPr="00CD250A">
        <w:rPr>
          <w:rFonts w:eastAsia="Times New Roman" w:cs="Times New Roman"/>
          <w:szCs w:val="24"/>
        </w:rPr>
        <w:t>ε τη συγκεκριμένη κ</w:t>
      </w:r>
      <w:r>
        <w:rPr>
          <w:rFonts w:eastAsia="Times New Roman" w:cs="Times New Roman"/>
          <w:szCs w:val="24"/>
        </w:rPr>
        <w:t xml:space="preserve">ύρωση της </w:t>
      </w:r>
      <w:r>
        <w:rPr>
          <w:rFonts w:eastAsia="Times New Roman" w:cs="Times New Roman"/>
          <w:szCs w:val="24"/>
        </w:rPr>
        <w:t>ο</w:t>
      </w:r>
      <w:r w:rsidRPr="00CD250A">
        <w:rPr>
          <w:rFonts w:eastAsia="Times New Roman" w:cs="Times New Roman"/>
          <w:szCs w:val="24"/>
        </w:rPr>
        <w:t>δηγίας συμπληρώνεται η πολι</w:t>
      </w:r>
      <w:r>
        <w:rPr>
          <w:rFonts w:eastAsia="Times New Roman" w:cs="Times New Roman"/>
          <w:szCs w:val="24"/>
        </w:rPr>
        <w:t>τική της Ευρωπαϊκής Ένωσης στο π</w:t>
      </w:r>
      <w:r w:rsidRPr="00CD250A">
        <w:rPr>
          <w:rFonts w:eastAsia="Times New Roman" w:cs="Times New Roman"/>
          <w:szCs w:val="24"/>
        </w:rPr>
        <w:t>εδίο της ηλεκτρονικής προσβασιμότητας</w:t>
      </w:r>
      <w:r>
        <w:rPr>
          <w:rFonts w:eastAsia="Times New Roman" w:cs="Times New Roman"/>
          <w:szCs w:val="24"/>
        </w:rPr>
        <w:t>,</w:t>
      </w:r>
      <w:r w:rsidRPr="00CD250A">
        <w:rPr>
          <w:rFonts w:eastAsia="Times New Roman" w:cs="Times New Roman"/>
          <w:szCs w:val="24"/>
        </w:rPr>
        <w:t xml:space="preserve"> με στόχο να θεσπιστούν κ</w:t>
      </w:r>
      <w:r w:rsidRPr="00CD250A">
        <w:rPr>
          <w:rFonts w:eastAsia="Times New Roman" w:cs="Times New Roman"/>
          <w:szCs w:val="24"/>
        </w:rPr>
        <w:t>οινοί κανόνες σε όλα τα κράτη μέλη της Ευρωπαϊκής Ένωσης</w:t>
      </w:r>
      <w:r>
        <w:rPr>
          <w:rFonts w:eastAsia="Times New Roman" w:cs="Times New Roman"/>
          <w:szCs w:val="24"/>
        </w:rPr>
        <w:t xml:space="preserve"> -σε αυτό, νομίζω, δεν διαφωνούμε- ν</w:t>
      </w:r>
      <w:r w:rsidRPr="00CD250A">
        <w:rPr>
          <w:rFonts w:eastAsia="Times New Roman" w:cs="Times New Roman"/>
          <w:szCs w:val="24"/>
        </w:rPr>
        <w:t xml:space="preserve">α περιοριστεί η αβεβαιότητα για τους σχεδιαστές </w:t>
      </w:r>
      <w:proofErr w:type="spellStart"/>
      <w:r w:rsidRPr="00CD250A">
        <w:rPr>
          <w:rFonts w:eastAsia="Times New Roman" w:cs="Times New Roman"/>
          <w:szCs w:val="24"/>
        </w:rPr>
        <w:t>ιστότοπων</w:t>
      </w:r>
      <w:proofErr w:type="spellEnd"/>
      <w:r w:rsidRPr="00CD250A">
        <w:rPr>
          <w:rFonts w:eastAsia="Times New Roman" w:cs="Times New Roman"/>
          <w:szCs w:val="24"/>
        </w:rPr>
        <w:t xml:space="preserve"> και εφαρμογών για φορητές συσκευές και να ενισχυθεί η </w:t>
      </w:r>
      <w:proofErr w:type="spellStart"/>
      <w:r w:rsidRPr="00CD250A">
        <w:rPr>
          <w:rFonts w:eastAsia="Times New Roman" w:cs="Times New Roman"/>
          <w:szCs w:val="24"/>
        </w:rPr>
        <w:t>διαλειτουργικότητα</w:t>
      </w:r>
      <w:proofErr w:type="spellEnd"/>
      <w:r>
        <w:rPr>
          <w:rFonts w:eastAsia="Times New Roman" w:cs="Times New Roman"/>
          <w:szCs w:val="24"/>
        </w:rPr>
        <w:t xml:space="preserve">. </w:t>
      </w:r>
    </w:p>
    <w:p w14:paraId="6A14AC5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Με άλλα λόγια,</w:t>
      </w:r>
      <w:r w:rsidRPr="00CD250A">
        <w:rPr>
          <w:rFonts w:eastAsia="Times New Roman" w:cs="Times New Roman"/>
          <w:szCs w:val="24"/>
        </w:rPr>
        <w:t xml:space="preserve"> τι θέλει να πετύ</w:t>
      </w:r>
      <w:r w:rsidRPr="00CD250A">
        <w:rPr>
          <w:rFonts w:eastAsia="Times New Roman" w:cs="Times New Roman"/>
          <w:szCs w:val="24"/>
        </w:rPr>
        <w:t xml:space="preserve">χει η </w:t>
      </w:r>
      <w:r>
        <w:rPr>
          <w:rFonts w:eastAsia="Times New Roman" w:cs="Times New Roman"/>
          <w:szCs w:val="24"/>
        </w:rPr>
        <w:t xml:space="preserve">Ευρωπαϊκή Ένωση μέσω αυτής της </w:t>
      </w:r>
      <w:r>
        <w:rPr>
          <w:rFonts w:eastAsia="Times New Roman" w:cs="Times New Roman"/>
          <w:szCs w:val="24"/>
        </w:rPr>
        <w:t>ο</w:t>
      </w:r>
      <w:r w:rsidRPr="00CD250A">
        <w:rPr>
          <w:rFonts w:eastAsia="Times New Roman" w:cs="Times New Roman"/>
          <w:szCs w:val="24"/>
        </w:rPr>
        <w:t>δηγίας</w:t>
      </w:r>
      <w:r>
        <w:rPr>
          <w:rFonts w:eastAsia="Times New Roman" w:cs="Times New Roman"/>
          <w:szCs w:val="24"/>
        </w:rPr>
        <w:t xml:space="preserve">; Κάνει αυτό που κάνει </w:t>
      </w:r>
      <w:r w:rsidRPr="00CD250A">
        <w:rPr>
          <w:rFonts w:eastAsia="Times New Roman" w:cs="Times New Roman"/>
          <w:szCs w:val="24"/>
        </w:rPr>
        <w:t>στο σύνολο της οικονομίας</w:t>
      </w:r>
      <w:r>
        <w:rPr>
          <w:rFonts w:eastAsia="Times New Roman" w:cs="Times New Roman"/>
          <w:szCs w:val="24"/>
        </w:rPr>
        <w:t xml:space="preserve">, δηλαδή σε όλους τους κλάδους της οικονομίας. Προσπαθεί να ενοποιήσει την αγορά σχεδιασμού </w:t>
      </w:r>
      <w:proofErr w:type="spellStart"/>
      <w:r>
        <w:rPr>
          <w:rFonts w:eastAsia="Times New Roman" w:cs="Times New Roman"/>
          <w:szCs w:val="24"/>
        </w:rPr>
        <w:t>ιστότοπων</w:t>
      </w:r>
      <w:proofErr w:type="spellEnd"/>
      <w:r>
        <w:rPr>
          <w:rFonts w:eastAsia="Times New Roman" w:cs="Times New Roman"/>
          <w:szCs w:val="24"/>
        </w:rPr>
        <w:t>, να βάλει τέτοιους όρους, προϋποθέσεις και κανόνες προσβασιμότ</w:t>
      </w:r>
      <w:r>
        <w:rPr>
          <w:rFonts w:eastAsia="Times New Roman" w:cs="Times New Roman"/>
          <w:szCs w:val="24"/>
        </w:rPr>
        <w:t xml:space="preserve">ητας, ώστε να διευκολυνθεί ο λεγόμενος υγιής ανταγωνισμός, να περιοριστεί ο κατακερματισμός της εσωτερικής ευρωπαϊκής αγοράς και μέσα σε μια ενιαία αγορά να κυριαρχήσουν ευκολότερα οι μεγάλοι όμιλοι, γιατί αυτοί μπορούν να ανταποκριθούν </w:t>
      </w:r>
      <w:r>
        <w:rPr>
          <w:rFonts w:eastAsia="Times New Roman" w:cs="Times New Roman"/>
          <w:szCs w:val="24"/>
        </w:rPr>
        <w:lastRenderedPageBreak/>
        <w:t>σε όλες αυτές οι πρ</w:t>
      </w:r>
      <w:r>
        <w:rPr>
          <w:rFonts w:eastAsia="Times New Roman" w:cs="Times New Roman"/>
          <w:szCs w:val="24"/>
        </w:rPr>
        <w:t xml:space="preserve">οϋποθέσεις που μπαίνουν με την </w:t>
      </w:r>
      <w:r>
        <w:rPr>
          <w:rFonts w:eastAsia="Times New Roman" w:cs="Times New Roman"/>
          <w:szCs w:val="24"/>
        </w:rPr>
        <w:t>ο</w:t>
      </w:r>
      <w:r>
        <w:rPr>
          <w:rFonts w:eastAsia="Times New Roman" w:cs="Times New Roman"/>
          <w:szCs w:val="24"/>
        </w:rPr>
        <w:t>δηγία και συζητούμε σήμερα την ενσωμάτωσή της με το συγκεκριμένο νομοσχέδιο.</w:t>
      </w:r>
    </w:p>
    <w:p w14:paraId="6A14AC5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προτεινόμενη ρύθμιση μέσα από αυτήν την </w:t>
      </w:r>
      <w:r>
        <w:rPr>
          <w:rFonts w:eastAsia="Times New Roman" w:cs="Times New Roman"/>
          <w:szCs w:val="24"/>
        </w:rPr>
        <w:t>ο</w:t>
      </w:r>
      <w:r>
        <w:rPr>
          <w:rFonts w:eastAsia="Times New Roman" w:cs="Times New Roman"/>
          <w:szCs w:val="24"/>
        </w:rPr>
        <w:t xml:space="preserve">δηγία έχει, όμως, και έναν άλλο στόχο. Δείτε λίγο το άρθρο 4. Διαβάζω: «Οι οργανισμοί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οφείλουν να σχεδιάζουν, να αναπτύσσουν και να λειτουργούν με ίδια μέσα» -προσέξετε- «ή μέσω τρίτων» -υπό την εποπτεία τους βεβαίως- «</w:t>
      </w:r>
      <w:proofErr w:type="spellStart"/>
      <w:r>
        <w:rPr>
          <w:rFonts w:eastAsia="Times New Roman" w:cs="Times New Roman"/>
          <w:szCs w:val="24"/>
        </w:rPr>
        <w:t>ιστότοπους</w:t>
      </w:r>
      <w:proofErr w:type="spellEnd"/>
      <w:r>
        <w:rPr>
          <w:rFonts w:eastAsia="Times New Roman" w:cs="Times New Roman"/>
          <w:szCs w:val="24"/>
        </w:rPr>
        <w:t>, εφαρμογές για φορητές συσκευές στο πλαίσιο της διασφάλισης της ηλεκτρονικής προσβασιμότητας</w:t>
      </w:r>
      <w:r>
        <w:rPr>
          <w:rFonts w:eastAsia="Times New Roman" w:cs="Times New Roman"/>
          <w:szCs w:val="24"/>
        </w:rPr>
        <w:t>.</w:t>
      </w:r>
      <w:r>
        <w:rPr>
          <w:rFonts w:eastAsia="Times New Roman" w:cs="Times New Roman"/>
          <w:szCs w:val="24"/>
        </w:rPr>
        <w:t xml:space="preserve">». </w:t>
      </w:r>
    </w:p>
    <w:p w14:paraId="6A14AC5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Εντάσσεται και </w:t>
      </w:r>
      <w:r>
        <w:rPr>
          <w:rFonts w:eastAsia="Times New Roman" w:cs="Times New Roman"/>
          <w:szCs w:val="24"/>
        </w:rPr>
        <w:t xml:space="preserve">αυτό το ζήτημα στον εκσυγχρονισμό του </w:t>
      </w:r>
      <w:r>
        <w:rPr>
          <w:rFonts w:eastAsia="Times New Roman" w:cs="Times New Roman"/>
          <w:szCs w:val="24"/>
        </w:rPr>
        <w:t>δ</w:t>
      </w:r>
      <w:r>
        <w:rPr>
          <w:rFonts w:eastAsia="Times New Roman" w:cs="Times New Roman"/>
          <w:szCs w:val="24"/>
        </w:rPr>
        <w:t>ημοσίου με στόχο να συμβάλει γενικότερα στην οικονομική ανάπτυξη, δηλαδή στην ανάπτυξη των κερδών των επιχειρηματικών ομίλων, διότι έτσι είναι σχεδιασμένη η οικονομία. Λειτουργεί με βάση το κέρδος, είναι καπιταλιστική</w:t>
      </w:r>
      <w:r>
        <w:rPr>
          <w:rFonts w:eastAsia="Times New Roman" w:cs="Times New Roman"/>
          <w:szCs w:val="24"/>
        </w:rPr>
        <w:t xml:space="preserve">. Να έχει τη δυνατότητα το </w:t>
      </w:r>
      <w:r>
        <w:rPr>
          <w:rFonts w:eastAsia="Times New Roman" w:cs="Times New Roman"/>
          <w:szCs w:val="24"/>
        </w:rPr>
        <w:t>δ</w:t>
      </w:r>
      <w:r>
        <w:rPr>
          <w:rFonts w:eastAsia="Times New Roman" w:cs="Times New Roman"/>
          <w:szCs w:val="24"/>
        </w:rPr>
        <w:t xml:space="preserve">ημόσιο να βάζει το κανονιστικό πλαίσιο, να τηρεί Μητρώο Δημόσιων </w:t>
      </w:r>
      <w:proofErr w:type="spellStart"/>
      <w:r>
        <w:rPr>
          <w:rFonts w:eastAsia="Times New Roman" w:cs="Times New Roman"/>
          <w:szCs w:val="24"/>
        </w:rPr>
        <w:t>Ιστότοπων</w:t>
      </w:r>
      <w:proofErr w:type="spellEnd"/>
      <w:r>
        <w:rPr>
          <w:rFonts w:eastAsia="Times New Roman" w:cs="Times New Roman"/>
          <w:szCs w:val="24"/>
        </w:rPr>
        <w:t xml:space="preserve"> και Εφαρμογών, να διασφαλίζει την εύκολη και γρήγορη προσβασιμότητα των επιχειρήσεων σε κάθε πληροφορία. Όλο αυτό θα γίνεται με την εποπτεία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w:t>
      </w:r>
      <w:r>
        <w:rPr>
          <w:rFonts w:eastAsia="Times New Roman" w:cs="Times New Roman"/>
          <w:szCs w:val="24"/>
        </w:rPr>
        <w:lastRenderedPageBreak/>
        <w:t>Αυτός είναι άλλωστε και ο ρόλος του αστικού κράτους, δηλαδή να διασφαλίσει ίσους όρους στη δράση των επιχειρηματικών ομίλων, να βοηθά στη δράση τους με σκοπό το κέρδος.</w:t>
      </w:r>
    </w:p>
    <w:p w14:paraId="6A14AC5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Επιδιωκόμενος στόχος, κατά τη γνώμη μας, είναι ξεκάθαρος και δεν είναι άλλος από το ν</w:t>
      </w:r>
      <w:r>
        <w:rPr>
          <w:rFonts w:eastAsia="Times New Roman" w:cs="Times New Roman"/>
          <w:szCs w:val="24"/>
        </w:rPr>
        <w:t>α ενισχυθεί το δικαίωμα της ελεύθερης κυκλοφορίας και διανομής στην επικράτεια της Ευρωπαϊκής Ένωσης. Το δικαίωμα της ελεύθερης εγκατάστασης των επιχειρήσεων που δραστηριοποιούνται στον συγκεκριμένο κλάδο να δημιουργήσει ένα ομοιογενές πλαίσιο για τον κλάδ</w:t>
      </w:r>
      <w:r>
        <w:rPr>
          <w:rFonts w:eastAsia="Times New Roman" w:cs="Times New Roman"/>
          <w:szCs w:val="24"/>
        </w:rPr>
        <w:t xml:space="preserve">ο σχεδιασμού και ανάπτυξης </w:t>
      </w:r>
      <w:proofErr w:type="spellStart"/>
      <w:r>
        <w:rPr>
          <w:rFonts w:eastAsia="Times New Roman" w:cs="Times New Roman"/>
          <w:szCs w:val="24"/>
        </w:rPr>
        <w:t>ιστότοπων</w:t>
      </w:r>
      <w:proofErr w:type="spellEnd"/>
      <w:r>
        <w:rPr>
          <w:rFonts w:eastAsia="Times New Roman" w:cs="Times New Roman"/>
          <w:szCs w:val="24"/>
        </w:rPr>
        <w:t xml:space="preserve"> και εφαρμογών για φορητές συσκευές. </w:t>
      </w:r>
    </w:p>
    <w:p w14:paraId="6A14AC5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μια τέτοια ενιαία αγορά το </w:t>
      </w:r>
      <w:r>
        <w:rPr>
          <w:rFonts w:eastAsia="Times New Roman" w:cs="Times New Roman"/>
          <w:szCs w:val="24"/>
        </w:rPr>
        <w:t>δ</w:t>
      </w:r>
      <w:r>
        <w:rPr>
          <w:rFonts w:eastAsia="Times New Roman" w:cs="Times New Roman"/>
          <w:szCs w:val="24"/>
        </w:rPr>
        <w:t xml:space="preserve">ημόσιο θα προστρέχει σε ομίλους για να του σχεδιάσουν τους </w:t>
      </w:r>
      <w:proofErr w:type="spellStart"/>
      <w:r>
        <w:rPr>
          <w:rFonts w:eastAsia="Times New Roman" w:cs="Times New Roman"/>
          <w:szCs w:val="24"/>
        </w:rPr>
        <w:t>ιστότοπους</w:t>
      </w:r>
      <w:proofErr w:type="spellEnd"/>
      <w:r>
        <w:rPr>
          <w:rFonts w:eastAsia="Times New Roman" w:cs="Times New Roman"/>
          <w:szCs w:val="24"/>
        </w:rPr>
        <w:t xml:space="preserve"> και τις άλλες εφαρμογές που έχει ανάγκη και ξέρουμε όλοι ποιοι μπορούν να συ</w:t>
      </w:r>
      <w:r>
        <w:rPr>
          <w:rFonts w:eastAsia="Times New Roman" w:cs="Times New Roman"/>
          <w:szCs w:val="24"/>
        </w:rPr>
        <w:t xml:space="preserve">μμετέχουν σε τέτοιους διαγωνισμούς και ποιοι θα παίρνουν τις αντίστοιχες δουλειές. </w:t>
      </w:r>
    </w:p>
    <w:p w14:paraId="6A14AC6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Αυτούς τους στόχους δεν τους κρύβετε και οι ίδιοι. Απεναντίας, στην αιτιολογική έκθεση στο τέλος της τέταρτης και στην αρχή της πέμπτης σελίδας νομίζω ότι είστε αποκαλυπτικ</w:t>
      </w:r>
      <w:r>
        <w:rPr>
          <w:rFonts w:eastAsia="Times New Roman" w:cs="Times New Roman"/>
          <w:szCs w:val="24"/>
        </w:rPr>
        <w:t xml:space="preserve">οί. Να </w:t>
      </w:r>
      <w:r>
        <w:rPr>
          <w:rFonts w:eastAsia="Times New Roman" w:cs="Times New Roman"/>
          <w:szCs w:val="24"/>
        </w:rPr>
        <w:lastRenderedPageBreak/>
        <w:t>διαβάσω μόνο ένα σημείο: «Ο καθορισμός των τεχνικών προδιαγραφών για την ανάπτυξη ιστοσελίδων και εφαρμογών για φορητές συσκευές» -προσέξτε- «είναι αναγκαίος για τη συνοχή της οικείας εσωτερικής αγοράς». Αυτό ενδιαφέρει την Ευρωπαϊκή Ένωση.</w:t>
      </w:r>
    </w:p>
    <w:p w14:paraId="6A14AC6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Συμπερασ</w:t>
      </w:r>
      <w:r>
        <w:rPr>
          <w:rFonts w:eastAsia="Times New Roman" w:cs="Times New Roman"/>
          <w:szCs w:val="24"/>
        </w:rPr>
        <w:t xml:space="preserve">ματικά, τι σας ενδιαφέρει; Ενιαία αγορά, καθορισμός των προδιαγραφών, γρήγορη προσβασιμότητα των επιχειρήσεων στην πληροφορία και όλα αυτά τα ντύνετε με τη δυνατότητα πρόσβασης του πολίτη στις υπηρεσίες πληροφόρησης που προσφέρουν. </w:t>
      </w:r>
    </w:p>
    <w:p w14:paraId="6A14AC6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Άλλωστε, νομίζω το ανέφ</w:t>
      </w:r>
      <w:r>
        <w:rPr>
          <w:rFonts w:eastAsia="Times New Roman" w:cs="Times New Roman"/>
          <w:szCs w:val="24"/>
        </w:rPr>
        <w:t xml:space="preserve">ερε και ο εισηγητής της Νέας Δημοκρατίας, το ψηφιακό θεματολόγιο της Ευρωπαϊκής Ένωσης αποτελεί έναν από τους επτά πυλώνες της στρατηγικής «Ευρώπη 2020» για την ανάπτυξη της οικονομίας της Ευρωπαϊκής Ένωσης. Και η συγκεκριμένη </w:t>
      </w:r>
      <w:r>
        <w:rPr>
          <w:rFonts w:eastAsia="Times New Roman" w:cs="Times New Roman"/>
          <w:szCs w:val="24"/>
        </w:rPr>
        <w:t>ο</w:t>
      </w:r>
      <w:r>
        <w:rPr>
          <w:rFonts w:eastAsia="Times New Roman" w:cs="Times New Roman"/>
          <w:szCs w:val="24"/>
        </w:rPr>
        <w:t>δηγία είναι ενταγμένη ακριβώ</w:t>
      </w:r>
      <w:r>
        <w:rPr>
          <w:rFonts w:eastAsia="Times New Roman" w:cs="Times New Roman"/>
          <w:szCs w:val="24"/>
        </w:rPr>
        <w:t xml:space="preserve">ς σε αυτόν τον στόχο, για να ευνοηθεί η καινοτομία, η οικονομική ανάπτυξη με την αξιοποίηση νέων πεδίων για τοποθέτηση </w:t>
      </w:r>
      <w:proofErr w:type="spellStart"/>
      <w:r>
        <w:rPr>
          <w:rFonts w:eastAsia="Times New Roman" w:cs="Times New Roman"/>
          <w:szCs w:val="24"/>
        </w:rPr>
        <w:t>υπερσυσσωρευμένων</w:t>
      </w:r>
      <w:proofErr w:type="spellEnd"/>
      <w:r>
        <w:rPr>
          <w:rFonts w:eastAsia="Times New Roman" w:cs="Times New Roman"/>
          <w:szCs w:val="24"/>
        </w:rPr>
        <w:t xml:space="preserve"> κεφαλαίων που δεν μπορούν να αξιοποιηθούν.</w:t>
      </w:r>
    </w:p>
    <w:p w14:paraId="6A14AC6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σας υποστηρίζετε ότι το διαδίκτυο είναι η απόλυτη ελευθερία στην ενημέρωση και την οικονομία, ότι σπάει τα δεσμά που εγκλωβίζουν τους εργαζόμενους -εσείς λέτε τους πολίτες- επιτρέποντας την </w:t>
      </w:r>
      <w:proofErr w:type="spellStart"/>
      <w:r>
        <w:rPr>
          <w:rFonts w:eastAsia="Times New Roman" w:cs="Times New Roman"/>
          <w:szCs w:val="24"/>
        </w:rPr>
        <w:t>αδιαμεσολάβητη</w:t>
      </w:r>
      <w:proofErr w:type="spellEnd"/>
      <w:r>
        <w:rPr>
          <w:rFonts w:eastAsia="Times New Roman" w:cs="Times New Roman"/>
          <w:szCs w:val="24"/>
        </w:rPr>
        <w:t xml:space="preserve"> ενημέρωση και πληροφόρηση από τη μία και την ο</w:t>
      </w:r>
      <w:r>
        <w:rPr>
          <w:rFonts w:eastAsia="Times New Roman" w:cs="Times New Roman"/>
          <w:szCs w:val="24"/>
        </w:rPr>
        <w:t xml:space="preserve">ικονομική επιτυχία του καινοτόμου από την άλλη. </w:t>
      </w:r>
    </w:p>
    <w:p w14:paraId="6A14AC6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 αλήθεια, όμως, είναι διαφορετική. Καθώς οι δυνατότητες και εφαρμογές του διαδικτύου είναι περισσότερο από εμφανείς και σημαντικές πράγματι, είναι, λοιπόν, σε αυτές τις συνθήκες τεράστιο ζήτημα ποιος ελέγχε</w:t>
      </w:r>
      <w:r>
        <w:rPr>
          <w:rFonts w:eastAsia="Times New Roman" w:cs="Times New Roman"/>
          <w:szCs w:val="24"/>
        </w:rPr>
        <w:t xml:space="preserve">ι το διαδίκτυο. Και όλοι σας γνωρίζετε την πραγματικότητα, ασχέτως αν ορισμένοι κλείνετε τα μάτια σε αυτή. </w:t>
      </w:r>
    </w:p>
    <w:p w14:paraId="6A14AC6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 αναζήτηση πληροφοριών, για παράδειγμα, σήμερα γίνεται από δύο ή τρεις μηχανές αναζήτησης που συγκεντρώνουν πάνω από το 95% των σχετικών υπηρεσιών.</w:t>
      </w:r>
      <w:r>
        <w:rPr>
          <w:rFonts w:eastAsia="Times New Roman" w:cs="Times New Roman"/>
          <w:szCs w:val="24"/>
        </w:rPr>
        <w:t xml:space="preserve"> Το οπτικοακουστικό υλικό βρίσκεται και αυτό με τη σειρά του αποθηκευμένο σε δ</w:t>
      </w:r>
      <w:r>
        <w:rPr>
          <w:rFonts w:eastAsia="Times New Roman" w:cs="Times New Roman"/>
          <w:szCs w:val="24"/>
        </w:rPr>
        <w:t>ύ</w:t>
      </w:r>
      <w:r>
        <w:rPr>
          <w:rFonts w:eastAsia="Times New Roman" w:cs="Times New Roman"/>
          <w:szCs w:val="24"/>
        </w:rPr>
        <w:t xml:space="preserve">ο-τρία μεγάλα </w:t>
      </w:r>
      <w:r>
        <w:rPr>
          <w:rFonts w:eastAsia="Times New Roman" w:cs="Times New Roman"/>
          <w:szCs w:val="24"/>
          <w:lang w:val="en-US"/>
        </w:rPr>
        <w:t>site</w:t>
      </w:r>
      <w:r>
        <w:rPr>
          <w:rFonts w:eastAsia="Times New Roman" w:cs="Times New Roman"/>
          <w:szCs w:val="24"/>
        </w:rPr>
        <w:t xml:space="preserve">. Πρακτικά ο ίδιος σχεδιασμός ισχύει για όλες τις διαδικτυακές υπηρεσίες. Μιλάμε για έναν χώρο όπου η </w:t>
      </w:r>
      <w:r>
        <w:rPr>
          <w:rFonts w:eastAsia="Times New Roman" w:cs="Times New Roman"/>
          <w:szCs w:val="24"/>
        </w:rPr>
        <w:lastRenderedPageBreak/>
        <w:t>παραγωγή, η φύλαξη, η μεταφορά κάθε είδους πληροφορίας, ο</w:t>
      </w:r>
      <w:r>
        <w:rPr>
          <w:rFonts w:eastAsia="Times New Roman" w:cs="Times New Roman"/>
          <w:szCs w:val="24"/>
        </w:rPr>
        <w:t>τιδήποτε και αν αυτή η πληροφορία συμβολίζει, είναι εξαιρετικά ελεγχόμενη από το μεγάλο κεφάλαιο, τους μεγάλους μονοπωλιακούς ομίλους, τα ιμπεριαλιστικά κράτη.</w:t>
      </w:r>
    </w:p>
    <w:p w14:paraId="6A14AC6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Στον καπιταλισμό το διαδίκτυο εξελίσσεται με άξονα τη μεγιστοποίηση της κερδοφορίας των επιχειρη</w:t>
      </w:r>
      <w:r>
        <w:rPr>
          <w:rFonts w:eastAsia="Times New Roman" w:cs="Times New Roman"/>
          <w:szCs w:val="24"/>
        </w:rPr>
        <w:t xml:space="preserve">ματικών ομίλων, τον ασφυκτικό έλεγχο από τα μονοπώλια και τα κρατικά και ιμπεριαλιστικά κέντρα, την αξιοποίησή του ως εργαλείο συλλογής πληροφοριών από κάθε είδους μυστικές υπηρεσίες. </w:t>
      </w:r>
    </w:p>
    <w:p w14:paraId="6A14AC6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Οι εφαρμογές του στην οικονομία πνίγονται από το μοναδικό κίνητρο που μ</w:t>
      </w:r>
      <w:r>
        <w:rPr>
          <w:rFonts w:eastAsia="Times New Roman" w:cs="Times New Roman"/>
          <w:szCs w:val="24"/>
        </w:rPr>
        <w:t xml:space="preserve">πορεί να γνωρίσει αυτός ο τρόπος οργάνωσης της οικονομίας, δηλαδή η καπιταλιστική παραγωγή, και πνίγεται από το κίνητρο του κέρδους. Έτσι οι σημερινές εφαρμογές του διαδικτύου στην εκπαίδευση, στην υγεία, για παράδειγμα, τον πολιτισμό, γίνονται με γνώμονα </w:t>
      </w:r>
      <w:r>
        <w:rPr>
          <w:rFonts w:eastAsia="Times New Roman" w:cs="Times New Roman"/>
          <w:szCs w:val="24"/>
        </w:rPr>
        <w:t xml:space="preserve">τη θωράκιση της κερδοφορίας των μονοπωλιακών ομίλων. </w:t>
      </w:r>
    </w:p>
    <w:p w14:paraId="6A14AC6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αξιοποίηση του διαδικτύου προς όφελος των κοινωνικών αναγκών προϋποθέτει, κατά τη γνώμη του ΚΚΕ, έναν ριζικά </w:t>
      </w:r>
      <w:r>
        <w:rPr>
          <w:rFonts w:eastAsia="Times New Roman" w:cs="Times New Roman"/>
          <w:szCs w:val="24"/>
        </w:rPr>
        <w:lastRenderedPageBreak/>
        <w:t>διαφορετικό τρόπο ανάπτυξης, όπου τα βασικά μέσα παραγωγής θα αποτελούν κοινωνική και κρατι</w:t>
      </w:r>
      <w:r>
        <w:rPr>
          <w:rFonts w:eastAsia="Times New Roman" w:cs="Times New Roman"/>
          <w:szCs w:val="24"/>
        </w:rPr>
        <w:t xml:space="preserve">κή ιδιοκτησία και θα στηρίζεται στον εργατικό έλεγχο και </w:t>
      </w:r>
      <w:r w:rsidRPr="00877721">
        <w:rPr>
          <w:rFonts w:eastAsia="Times New Roman" w:cs="Times New Roman"/>
          <w:szCs w:val="24"/>
        </w:rPr>
        <w:t>τη μερική</w:t>
      </w:r>
      <w:r>
        <w:rPr>
          <w:rFonts w:eastAsia="Times New Roman" w:cs="Times New Roman"/>
          <w:szCs w:val="24"/>
        </w:rPr>
        <w:t xml:space="preserve"> εργατική συμμετοχή. </w:t>
      </w:r>
    </w:p>
    <w:p w14:paraId="6A14AC6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Μόνο έτσι μπορεί να διασφαλιστεί η φθηνότερη, ευκολότερη, ταχύτερη, ασφαλής και καθολική πρόσβαση και επικοινωνία, στην πληροφόρηση, στη νέα γνώση, στην ενημέρωση αλλά </w:t>
      </w:r>
      <w:r>
        <w:rPr>
          <w:rFonts w:eastAsia="Times New Roman" w:cs="Times New Roman"/>
          <w:szCs w:val="24"/>
        </w:rPr>
        <w:t>και την ψυχαγωγία μέσω του διαδικτύου. Μόνο έτσι μπορούν να βρουν και τα ψηφιακά όνειρα δικαίωση.</w:t>
      </w:r>
    </w:p>
    <w:p w14:paraId="6A14AC6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Μ</w:t>
      </w:r>
      <w:r>
        <w:rPr>
          <w:rFonts w:eastAsia="Times New Roman" w:cs="Times New Roman"/>
          <w:szCs w:val="24"/>
        </w:rPr>
        <w:t xml:space="preserve">έρος του νομοσχεδίου με την ενσωμάτωση του άρθρου 1 της </w:t>
      </w:r>
      <w:r>
        <w:rPr>
          <w:rFonts w:eastAsia="Times New Roman" w:cs="Times New Roman"/>
          <w:szCs w:val="24"/>
        </w:rPr>
        <w:t>ο</w:t>
      </w:r>
      <w:r>
        <w:rPr>
          <w:rFonts w:eastAsia="Times New Roman" w:cs="Times New Roman"/>
          <w:szCs w:val="24"/>
        </w:rPr>
        <w:t>δηγίας 2455 γίνονται τροποποιήσεις στον Κώδικα Φόρου Προστιθέμενης Αξίας. Έτσι και αλλιώ</w:t>
      </w:r>
      <w:r>
        <w:rPr>
          <w:rFonts w:eastAsia="Times New Roman" w:cs="Times New Roman"/>
          <w:szCs w:val="24"/>
        </w:rPr>
        <w:t xml:space="preserve">ς πρόκειται, κατά τη γνώμη μας, για έναν αντιλαϊκό φόρο που είναι και ο μεγαλύτερος φόρος, το μεγαλύτερο έσοδο του προϋπολογισμού και εξανεμίζει τα εισοδήματα εκατομμυρίων λαϊκών νοικοκυριών. </w:t>
      </w:r>
    </w:p>
    <w:p w14:paraId="6A14AC6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Γενικά η φορολογική πολιτική όλων των κυβερνήσεων μέσω των κρατ</w:t>
      </w:r>
      <w:r>
        <w:rPr>
          <w:rFonts w:eastAsia="Times New Roman" w:cs="Times New Roman"/>
          <w:szCs w:val="24"/>
        </w:rPr>
        <w:t xml:space="preserve">ικών επιδοτήσεων και κάθε είδους ενισχύσεων βοηθά στη μεταβίβαση ακόμη μεγαλύτερου μέρους του κοινωνικού πλούτου από τους εργαζόμενους στο κεφάλαιο, να παίρνει </w:t>
      </w:r>
      <w:r>
        <w:rPr>
          <w:rFonts w:eastAsia="Times New Roman" w:cs="Times New Roman"/>
          <w:szCs w:val="24"/>
        </w:rPr>
        <w:lastRenderedPageBreak/>
        <w:t xml:space="preserve">από τους εργαζόμενους και να δίνει στους επιχειρηματικούς ομίλους. </w:t>
      </w:r>
    </w:p>
    <w:p w14:paraId="6A14AC6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άρθρο της </w:t>
      </w:r>
      <w:r>
        <w:rPr>
          <w:rFonts w:eastAsia="Times New Roman" w:cs="Times New Roman"/>
          <w:szCs w:val="24"/>
        </w:rPr>
        <w:t>ο</w:t>
      </w:r>
      <w:r>
        <w:rPr>
          <w:rFonts w:eastAsia="Times New Roman" w:cs="Times New Roman"/>
          <w:szCs w:val="24"/>
        </w:rPr>
        <w:t>δ</w:t>
      </w:r>
      <w:r>
        <w:rPr>
          <w:rFonts w:eastAsia="Times New Roman" w:cs="Times New Roman"/>
          <w:szCs w:val="24"/>
        </w:rPr>
        <w:t>ηγίας προσπαθεί να ρυθμίσει ποιος και με ποιον τρόπο και πού θα πληρώνει. Η επίκληση της πάταξης της φοροδιαφυγής και της διαφθοράς, κατά τη γνώμη μας, κι εδώ είναι υποκριτική, γιατί πέραν όλων των άλλων, κυρίως με την ελεύθερη κίνηση κεφαλαίων, είναι αυτα</w:t>
      </w:r>
      <w:r>
        <w:rPr>
          <w:rFonts w:eastAsia="Times New Roman" w:cs="Times New Roman"/>
          <w:szCs w:val="24"/>
        </w:rPr>
        <w:t>πάτη να ισχυρίζεται κανείς κάτι τέτοιο, δηλαδή ότι θα πατάξει τη φοροδιαφυγή.</w:t>
      </w:r>
    </w:p>
    <w:p w14:paraId="6A14AC6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εμείς θα καταψηφίσουμε το νομοσχέδιο.</w:t>
      </w:r>
    </w:p>
    <w:p w14:paraId="6A14AC6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C6F" w14:textId="77777777" w:rsidR="00EE1832" w:rsidRDefault="009476A9">
      <w:pPr>
        <w:spacing w:line="600" w:lineRule="auto"/>
        <w:ind w:firstLine="720"/>
        <w:contextualSpacing/>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Ευχαριστώ κι εγώ. </w:t>
      </w:r>
    </w:p>
    <w:p w14:paraId="6A14AC7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 Πρωθυπουργός και Υπουργός Εξωτερικών και οι Υπουργοί Εθνικής </w:t>
      </w:r>
      <w:r w:rsidRPr="00A8440F">
        <w:rPr>
          <w:rFonts w:eastAsia="Times New Roman" w:cs="Times New Roman"/>
          <w:szCs w:val="24"/>
        </w:rPr>
        <w:t xml:space="preserve">Άμυνας και Οικονομικών κατέθεσαν στις 6-2-2019 σχέδιο νόμου: «Κύρωση του Πρωτοκόλλου </w:t>
      </w:r>
      <w:r w:rsidRPr="00A8440F">
        <w:rPr>
          <w:rFonts w:eastAsia="Times New Roman" w:cs="Times New Roman"/>
          <w:szCs w:val="24"/>
        </w:rPr>
        <w:lastRenderedPageBreak/>
        <w:t>στη Συνθήκη του Βορείου Ατλαντικού για</w:t>
      </w:r>
      <w:r w:rsidRPr="00A8440F">
        <w:rPr>
          <w:rFonts w:eastAsia="Times New Roman" w:cs="Times New Roman"/>
          <w:szCs w:val="24"/>
        </w:rPr>
        <w:t xml:space="preserve"> την Προσχώρηση της Δημοκρατίας της Βόρειας Μακεδονίας».</w:t>
      </w:r>
      <w:r>
        <w:rPr>
          <w:rFonts w:eastAsia="Times New Roman" w:cs="Times New Roman"/>
          <w:szCs w:val="24"/>
        </w:rPr>
        <w:t xml:space="preserve"> </w:t>
      </w:r>
    </w:p>
    <w:p w14:paraId="6A14AC7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6A14AC72" w14:textId="77777777" w:rsidR="00EE1832" w:rsidRDefault="009476A9">
      <w:pPr>
        <w:spacing w:line="600" w:lineRule="auto"/>
        <w:ind w:firstLine="720"/>
        <w:contextualSpacing/>
        <w:jc w:val="both"/>
        <w:rPr>
          <w:rFonts w:eastAsia="Times New Roman" w:cs="Times New Roman"/>
        </w:rPr>
      </w:pPr>
      <w:r>
        <w:rPr>
          <w:rFonts w:eastAsia="Times New Roman" w:cs="Times New Roman"/>
        </w:rPr>
        <w:t xml:space="preserve">Επίσης, </w:t>
      </w:r>
      <w:r w:rsidRPr="00111BFF">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w:t>
      </w:r>
      <w:r w:rsidRPr="00111BFF">
        <w:rPr>
          <w:rFonts w:eastAsia="Times New Roman" w:cs="Times New Roman"/>
        </w:rPr>
        <w:t xml:space="preserve">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τρεις</w:t>
      </w:r>
      <w:r w:rsidRPr="00111BFF">
        <w:rPr>
          <w:rFonts w:eastAsia="Times New Roman" w:cs="Times New Roman"/>
        </w:rPr>
        <w:t xml:space="preserve"> μαθητές και μαθήτριες και </w:t>
      </w:r>
      <w:r>
        <w:rPr>
          <w:rFonts w:eastAsia="Times New Roman" w:cs="Times New Roman"/>
        </w:rPr>
        <w:t>δύο</w:t>
      </w:r>
      <w:r w:rsidRPr="00111BFF">
        <w:rPr>
          <w:rFonts w:eastAsia="Times New Roman" w:cs="Times New Roman"/>
        </w:rPr>
        <w:t xml:space="preserve"> εκπαιδευτικοί συνοδοί τους από το </w:t>
      </w:r>
      <w:r>
        <w:rPr>
          <w:rFonts w:eastAsia="Times New Roman" w:cs="Times New Roman"/>
        </w:rPr>
        <w:t>Ιδιωτικό Λύκειο «Εκπαιδευτήρια Λαμπίρη»</w:t>
      </w:r>
      <w:r w:rsidRPr="00111BFF">
        <w:rPr>
          <w:rFonts w:eastAsia="Times New Roman" w:cs="Times New Roman"/>
        </w:rPr>
        <w:t xml:space="preserve">. </w:t>
      </w:r>
    </w:p>
    <w:p w14:paraId="6A14AC73" w14:textId="77777777" w:rsidR="00EE1832" w:rsidRDefault="009476A9">
      <w:pPr>
        <w:spacing w:line="600" w:lineRule="auto"/>
        <w:ind w:firstLine="720"/>
        <w:contextualSpacing/>
        <w:jc w:val="both"/>
        <w:rPr>
          <w:rFonts w:eastAsia="Times New Roman" w:cs="Times New Roman"/>
        </w:rPr>
      </w:pPr>
      <w:r w:rsidRPr="00111BFF">
        <w:rPr>
          <w:rFonts w:eastAsia="Times New Roman" w:cs="Times New Roman"/>
        </w:rPr>
        <w:t>Η Βουλή τ</w:t>
      </w:r>
      <w:r w:rsidRPr="00111BFF">
        <w:rPr>
          <w:rFonts w:eastAsia="Times New Roman" w:cs="Times New Roman"/>
        </w:rPr>
        <w:t xml:space="preserve">ούς καλωσορίζει. </w:t>
      </w:r>
    </w:p>
    <w:p w14:paraId="6A14AC74" w14:textId="77777777" w:rsidR="00EE1832" w:rsidRDefault="009476A9">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6A14AC75" w14:textId="77777777" w:rsidR="00EE1832" w:rsidRDefault="009476A9">
      <w:pPr>
        <w:spacing w:line="600" w:lineRule="auto"/>
        <w:ind w:firstLine="720"/>
        <w:contextualSpacing/>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Κατσίκης</w:t>
      </w:r>
      <w:proofErr w:type="spellEnd"/>
      <w:r>
        <w:rPr>
          <w:rFonts w:eastAsia="Times New Roman" w:cs="Times New Roman"/>
        </w:rPr>
        <w:t xml:space="preserve"> από τους Ανεξάρτητους Έλληνες.</w:t>
      </w:r>
    </w:p>
    <w:p w14:paraId="6A14AC76" w14:textId="77777777" w:rsidR="00EE1832" w:rsidRDefault="009476A9">
      <w:pPr>
        <w:spacing w:line="600" w:lineRule="auto"/>
        <w:ind w:firstLine="720"/>
        <w:contextualSpacing/>
        <w:jc w:val="both"/>
        <w:rPr>
          <w:rFonts w:eastAsia="Times New Roman" w:cs="Times New Roman"/>
        </w:rPr>
      </w:pPr>
      <w:r>
        <w:rPr>
          <w:rFonts w:eastAsia="Times New Roman" w:cs="Times New Roman"/>
        </w:rPr>
        <w:t xml:space="preserve">Κύριε συνάδελφε, έχετε τον λόγο για δεκαπέντε λεπτά. </w:t>
      </w:r>
    </w:p>
    <w:p w14:paraId="6A14AC77" w14:textId="77777777" w:rsidR="00EE1832" w:rsidRDefault="009476A9">
      <w:pPr>
        <w:spacing w:line="600" w:lineRule="auto"/>
        <w:ind w:firstLine="720"/>
        <w:contextualSpacing/>
        <w:jc w:val="both"/>
        <w:rPr>
          <w:rFonts w:eastAsia="Times New Roman" w:cs="Times New Roman"/>
        </w:rPr>
      </w:pPr>
      <w:r>
        <w:rPr>
          <w:rFonts w:eastAsia="Times New Roman" w:cs="Times New Roman"/>
          <w:b/>
        </w:rPr>
        <w:t>ΚΩΝΣΤΑΝΤΙΝΟΣ ΚΑΤΣΙΚΗΣ:</w:t>
      </w:r>
      <w:r>
        <w:rPr>
          <w:rFonts w:eastAsia="Times New Roman" w:cs="Times New Roman"/>
        </w:rPr>
        <w:t xml:space="preserve"> Ευχαριστώ, κύριε Πρόεδρε.</w:t>
      </w:r>
    </w:p>
    <w:p w14:paraId="6A14AC78" w14:textId="77777777" w:rsidR="00EE1832" w:rsidRDefault="009476A9">
      <w:pPr>
        <w:spacing w:line="600" w:lineRule="auto"/>
        <w:ind w:firstLine="720"/>
        <w:contextualSpacing/>
        <w:jc w:val="both"/>
        <w:rPr>
          <w:rFonts w:eastAsia="Times New Roman" w:cs="Times New Roman"/>
        </w:rPr>
      </w:pPr>
      <w:r>
        <w:rPr>
          <w:rFonts w:eastAsia="Times New Roman" w:cs="Times New Roman"/>
        </w:rPr>
        <w:lastRenderedPageBreak/>
        <w:t xml:space="preserve">Κυρία Υπουργέ, κυρίες και </w:t>
      </w:r>
      <w:r>
        <w:rPr>
          <w:rFonts w:eastAsia="Times New Roman" w:cs="Times New Roman"/>
        </w:rPr>
        <w:t xml:space="preserve">κύριοι συνάδελφοι, το προς ψήφιση σχέδιο νόμου του Υπουργείου Διοικητικής Ανασυγκρότησης προωθεί την εναρμόνιση των κανόνων και τεχνικών προδιαγραφών του συνόλου των κρατών-μελών της Ευρωπαϊκής Ένωσης αναφορικά με το καθεστώς λειτουργίας των </w:t>
      </w:r>
      <w:r>
        <w:rPr>
          <w:rFonts w:eastAsia="Times New Roman" w:cs="Times New Roman"/>
        </w:rPr>
        <w:t>ο</w:t>
      </w:r>
      <w:r>
        <w:rPr>
          <w:rFonts w:eastAsia="Times New Roman" w:cs="Times New Roman"/>
        </w:rPr>
        <w:t>ργανισμών του</w:t>
      </w:r>
      <w:r>
        <w:rPr>
          <w:rFonts w:eastAsia="Times New Roman" w:cs="Times New Roman"/>
        </w:rPr>
        <w:t xml:space="preserve"> δημοσίου τομέα και δη την παροχή ψηφιακών, διαδικτυακών υπηρεσιών που προσφέρονται προς τους πολίτες.</w:t>
      </w:r>
    </w:p>
    <w:p w14:paraId="6A14AC79" w14:textId="77777777" w:rsidR="00EE1832" w:rsidRDefault="009476A9">
      <w:pPr>
        <w:spacing w:line="600" w:lineRule="auto"/>
        <w:ind w:firstLine="720"/>
        <w:contextualSpacing/>
        <w:jc w:val="both"/>
        <w:rPr>
          <w:rFonts w:eastAsia="Times New Roman" w:cs="Times New Roman"/>
        </w:rPr>
      </w:pPr>
      <w:r>
        <w:rPr>
          <w:rFonts w:eastAsia="Times New Roman" w:cs="Times New Roman"/>
        </w:rPr>
        <w:t>Η αναγκαιότητα για μια εναρμονισμένη κατά το δυνατόν νομοθεσία προήλθε από τη διαπίστωση πως η Ευρώπη εμφανίζει μεγάλες αποκλίσεις και διαφορές από κράτο</w:t>
      </w:r>
      <w:r>
        <w:rPr>
          <w:rFonts w:eastAsia="Times New Roman" w:cs="Times New Roman"/>
        </w:rPr>
        <w:t xml:space="preserve">ς σε κράτος σε ό,τι αφορά τα ισχύοντα τεχνικά πρότυπα που τηρούνται στον τομέα των τεχνολογιών πληροφορικής και επικοινωνιών. </w:t>
      </w:r>
    </w:p>
    <w:p w14:paraId="6A14AC7A" w14:textId="77777777" w:rsidR="00EE1832" w:rsidRDefault="009476A9">
      <w:pPr>
        <w:spacing w:line="600" w:lineRule="auto"/>
        <w:ind w:firstLine="720"/>
        <w:contextualSpacing/>
        <w:jc w:val="both"/>
        <w:rPr>
          <w:rFonts w:eastAsia="Times New Roman" w:cs="Times New Roman"/>
        </w:rPr>
      </w:pPr>
      <w:r>
        <w:rPr>
          <w:rFonts w:eastAsia="Times New Roman" w:cs="Times New Roman"/>
        </w:rPr>
        <w:t xml:space="preserve">Σε κάθε περίπτωση, η ενσωμάτωση της </w:t>
      </w:r>
      <w:r>
        <w:rPr>
          <w:rFonts w:eastAsia="Times New Roman" w:cs="Times New Roman"/>
        </w:rPr>
        <w:t>ε</w:t>
      </w:r>
      <w:r>
        <w:rPr>
          <w:rFonts w:eastAsia="Times New Roman" w:cs="Times New Roman"/>
        </w:rPr>
        <w:t xml:space="preserve">υρωπαϊκής </w:t>
      </w:r>
      <w:r>
        <w:rPr>
          <w:rFonts w:eastAsia="Times New Roman" w:cs="Times New Roman"/>
        </w:rPr>
        <w:t>ο</w:t>
      </w:r>
      <w:r>
        <w:rPr>
          <w:rFonts w:eastAsia="Times New Roman" w:cs="Times New Roman"/>
        </w:rPr>
        <w:t>δηγίας 2016/2102 είναι αναγκαία, προκειμένου η χώρα μας να εκπληρώσει τις υποχρεώ</w:t>
      </w:r>
      <w:r>
        <w:rPr>
          <w:rFonts w:eastAsia="Times New Roman" w:cs="Times New Roman"/>
        </w:rPr>
        <w:t xml:space="preserve">σεις της μέσω της εφαρμογής της κοινοτικής νομοθεσίας στο εσωτερικό της δίκαιο και να αποφύγει το ενδεχόμενο παράβασης λόγω μη συμπερίληψης των κοινοτικών διατάξεων. </w:t>
      </w:r>
    </w:p>
    <w:p w14:paraId="6A14AC7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Σκοπός των διατάξεων του παρόντος είναι να εξασφαλιστεί το δικαίωμα συμμετοχής στις λειτο</w:t>
      </w:r>
      <w:r>
        <w:rPr>
          <w:rFonts w:eastAsia="Times New Roman" w:cs="Times New Roman"/>
          <w:szCs w:val="24"/>
        </w:rPr>
        <w:t xml:space="preserve">υργίες του κυβερνοχώρου και να διευκολυνθεί η ένταξη στη νέα ψηφιακή εποχή μεγάλης μερίδας πολιτών που βρίσκονται σε μειονεκτική θέση και κινδυνεύουν, θα έλεγα, να αποκλειστούν κοινωνικά, λόγω ηλικίας, λόγω οικονομικών πόρων, λόγω αναπηρίας, αλλά και λόγω </w:t>
      </w:r>
      <w:r>
        <w:rPr>
          <w:rFonts w:eastAsia="Times New Roman" w:cs="Times New Roman"/>
          <w:szCs w:val="24"/>
        </w:rPr>
        <w:t xml:space="preserve">περιορισμένων γνώσεων, λόγω δηλαδή προβλημάτων που σχετίζονται με τον ονομαζόμενο ψηφιακό αναλφαβητισμό. </w:t>
      </w:r>
    </w:p>
    <w:p w14:paraId="6A14AC7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Στόχος είναι η απρόσκοπτη και χαμηλού κόστους μαζική πρόσβαση σε κάθε είδους ηλεκτρονική πληροφόρηση και υπηρεσία των δομών του δημοσίου τομέα, προκει</w:t>
      </w:r>
      <w:r>
        <w:rPr>
          <w:rFonts w:eastAsia="Times New Roman" w:cs="Times New Roman"/>
          <w:szCs w:val="24"/>
        </w:rPr>
        <w:t>μένου να ξεπεραστούν οι δυσκολίες που σχετίζονται με κοινωνικές και οικονομικές διαφορές, αλλά ακόμη και αυτές που σχετίζονται με τη γεωγραφική απόσταση. Σύμφωνα εξάλλου και με τη γνωμοδότηση της Ευρωπαϊκής, Οικονομικής και Κοινωνικής Επιτροπής του 2013, η</w:t>
      </w:r>
      <w:r>
        <w:rPr>
          <w:rFonts w:eastAsia="Times New Roman" w:cs="Times New Roman"/>
          <w:szCs w:val="24"/>
        </w:rPr>
        <w:t xml:space="preserve"> ψηφιακή ένταξη πρέπει να αποτελεί δικαίωμα όλων των πολιτών, ανεξάρτητα από την κοινωνική τους θέση. Επιπλέον, σύμφωνα με το άρθρο 5α του Συντάγματος, καθένας έχει δικαίωμα συμμετοχής στην κοινωνία της πληροφορίας. </w:t>
      </w:r>
    </w:p>
    <w:p w14:paraId="6A14AC7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διευκόλυνση, λοιπόν, της πρόσβασης στις πληροφορίες που διακινούνται ηλεκτρονικά, καθώς και της παραγωγής, ανταλλαγής και διάδοσής τους, αποτελεί υποχρέωση του κράτους, τηρουμένων πάντα των </w:t>
      </w:r>
      <w:proofErr w:type="spellStart"/>
      <w:r>
        <w:rPr>
          <w:rFonts w:eastAsia="Times New Roman" w:cs="Times New Roman"/>
          <w:szCs w:val="24"/>
        </w:rPr>
        <w:t>προβλεπομένων</w:t>
      </w:r>
      <w:proofErr w:type="spellEnd"/>
      <w:r>
        <w:rPr>
          <w:rFonts w:eastAsia="Times New Roman" w:cs="Times New Roman"/>
          <w:szCs w:val="24"/>
        </w:rPr>
        <w:t xml:space="preserve"> εγγυήσεων. </w:t>
      </w:r>
    </w:p>
    <w:p w14:paraId="6A14AC7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Μέσω των δεκαεπτά άρθρων του υπό ψήφισ</w:t>
      </w:r>
      <w:r>
        <w:rPr>
          <w:rFonts w:eastAsia="Times New Roman" w:cs="Times New Roman"/>
          <w:szCs w:val="24"/>
        </w:rPr>
        <w:t>η σχεδίου νόμου του Υπουργείου Διοικητικής Ανασυγκρότησης διασφαλίζεται ισότιμη πρόσβαση στις διοικητικές υπηρεσίες του κράτους κατά τρόπο που επιτυγχάνεται η ποιοτική εξυπηρέτηση των πολιτών, με όρους ισότητας και ελεύθερης πρόσβασης στη διαδικτυακή πληρο</w:t>
      </w:r>
      <w:r>
        <w:rPr>
          <w:rFonts w:eastAsia="Times New Roman" w:cs="Times New Roman"/>
          <w:szCs w:val="24"/>
        </w:rPr>
        <w:t>φόρηση.</w:t>
      </w:r>
    </w:p>
    <w:p w14:paraId="6A14AC7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Εδραιώνεται η κοινωνική δικαιοσύνη και διευρύνεται το φάσμα των ψηφιακών υπηρεσιών, με αποτέλεσμα οι οργανισμοί του δημοσίου τομέα να αποκτήσουν μεγαλύτερη εγκυρότητα, αξιοπιστία, αλλά και κοινωνική ευαισθησία. Η πολιτεία μέσα από την παροχή ψηφιοπ</w:t>
      </w:r>
      <w:r>
        <w:rPr>
          <w:rFonts w:eastAsia="Times New Roman" w:cs="Times New Roman"/>
          <w:szCs w:val="24"/>
        </w:rPr>
        <w:t xml:space="preserve">οιημένων υπηρεσιών, αναλαμβάνει την υποχρέωση να καταστήσει συμβατούς τους </w:t>
      </w:r>
      <w:proofErr w:type="spellStart"/>
      <w:r>
        <w:rPr>
          <w:rFonts w:eastAsia="Times New Roman" w:cs="Times New Roman"/>
          <w:szCs w:val="24"/>
        </w:rPr>
        <w:t>ιστότοπους</w:t>
      </w:r>
      <w:proofErr w:type="spellEnd"/>
      <w:r>
        <w:rPr>
          <w:rFonts w:eastAsia="Times New Roman" w:cs="Times New Roman"/>
          <w:szCs w:val="24"/>
        </w:rPr>
        <w:t xml:space="preserve"> πληροφόρησης προς το ευρύ κοινό, ενώ παράλληλα επιδεικνύει ιδιαίτερη μέριμνα στα άτομα με αναπηρία, ώστε να μπορούν μέσω του </w:t>
      </w:r>
      <w:r>
        <w:rPr>
          <w:rFonts w:eastAsia="Times New Roman" w:cs="Times New Roman"/>
          <w:szCs w:val="24"/>
        </w:rPr>
        <w:lastRenderedPageBreak/>
        <w:t>διαδικτύου να απολαμβάνουν πλήρως των δικαιωμ</w:t>
      </w:r>
      <w:r>
        <w:rPr>
          <w:rFonts w:eastAsia="Times New Roman" w:cs="Times New Roman"/>
          <w:szCs w:val="24"/>
        </w:rPr>
        <w:t>άτων τους και να αντλούν όσο το δυνατόν περισσότερα οφέλη.</w:t>
      </w:r>
    </w:p>
    <w:p w14:paraId="6A14AC8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οφείλουμε όλοι μας να συνδράμουμε προς τη βελτίωση της καθημερινότητας των ατόμων με αναπηρία, τη διασφάλιση της συμμετοχής τους σε όλους τους τομείς της κοινωνικής ζωής και τον π</w:t>
      </w:r>
      <w:r>
        <w:rPr>
          <w:rFonts w:eastAsia="Times New Roman" w:cs="Times New Roman"/>
          <w:szCs w:val="24"/>
        </w:rPr>
        <w:t xml:space="preserve">εριορισμό των δυσκολιών που αντιμετωπίζουν, ειδικά στον τομέα των συναλλαγών τους με το </w:t>
      </w:r>
      <w:r>
        <w:rPr>
          <w:rFonts w:eastAsia="Times New Roman" w:cs="Times New Roman"/>
          <w:szCs w:val="24"/>
        </w:rPr>
        <w:t>δ</w:t>
      </w:r>
      <w:r>
        <w:rPr>
          <w:rFonts w:eastAsia="Times New Roman" w:cs="Times New Roman"/>
          <w:szCs w:val="24"/>
        </w:rPr>
        <w:t xml:space="preserve">ημόσιο. </w:t>
      </w:r>
    </w:p>
    <w:p w14:paraId="6A14AC8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σημασία δίδεται, ώστε να καταστούν οι </w:t>
      </w:r>
      <w:proofErr w:type="spellStart"/>
      <w:r>
        <w:rPr>
          <w:rFonts w:eastAsia="Times New Roman" w:cs="Times New Roman"/>
          <w:szCs w:val="24"/>
        </w:rPr>
        <w:t>ιστότοποι</w:t>
      </w:r>
      <w:proofErr w:type="spellEnd"/>
      <w:r>
        <w:rPr>
          <w:rFonts w:eastAsia="Times New Roman" w:cs="Times New Roman"/>
          <w:szCs w:val="24"/>
        </w:rPr>
        <w:t xml:space="preserve"> φιλικοί και εύχρηστοι προς τους συναλλασσόμενους πολίτες κατά τρόπο που πιστοποιείται μέσα από την ε</w:t>
      </w:r>
      <w:r>
        <w:rPr>
          <w:rFonts w:eastAsia="Times New Roman" w:cs="Times New Roman"/>
          <w:szCs w:val="24"/>
        </w:rPr>
        <w:t>ύκολη προσβασιμότητα στις διοικητικές υπηρεσίες η σαφήνεια πληροφόρησης, αλλά και η δυνατότητα υποβολής παρατηρήσεων για ελλείψεις ή παραλείψεις.</w:t>
      </w:r>
    </w:p>
    <w:p w14:paraId="6A14AC8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των δημοσίων οργανισμών και των </w:t>
      </w:r>
      <w:proofErr w:type="spellStart"/>
      <w:r>
        <w:rPr>
          <w:rFonts w:eastAsia="Times New Roman" w:cs="Times New Roman"/>
          <w:szCs w:val="24"/>
        </w:rPr>
        <w:t>ιστοτόπων</w:t>
      </w:r>
      <w:proofErr w:type="spellEnd"/>
      <w:r>
        <w:rPr>
          <w:rFonts w:eastAsia="Times New Roman" w:cs="Times New Roman"/>
          <w:szCs w:val="24"/>
        </w:rPr>
        <w:t xml:space="preserve"> τους που δεσμεύονται μέσα από το παρόν σχέδιο νόμου να εφα</w:t>
      </w:r>
      <w:r>
        <w:rPr>
          <w:rFonts w:eastAsia="Times New Roman" w:cs="Times New Roman"/>
          <w:szCs w:val="24"/>
        </w:rPr>
        <w:t xml:space="preserve">ρμόσουν τα κριτήρια πληροφόρησης και διαδικτυακής </w:t>
      </w:r>
      <w:proofErr w:type="spellStart"/>
      <w:r>
        <w:rPr>
          <w:rFonts w:eastAsia="Times New Roman" w:cs="Times New Roman"/>
          <w:szCs w:val="24"/>
        </w:rPr>
        <w:t>διάδρασης</w:t>
      </w:r>
      <w:proofErr w:type="spellEnd"/>
      <w:r>
        <w:rPr>
          <w:rFonts w:eastAsia="Times New Roman" w:cs="Times New Roman"/>
          <w:szCs w:val="24"/>
        </w:rPr>
        <w:t xml:space="preserve"> του κοινού, σύμφωνα με τα πρότυπα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lastRenderedPageBreak/>
        <w:t>ο</w:t>
      </w:r>
      <w:r>
        <w:rPr>
          <w:rFonts w:eastAsia="Times New Roman" w:cs="Times New Roman"/>
          <w:szCs w:val="24"/>
        </w:rPr>
        <w:t xml:space="preserve">δηγίας 2016/2102, εντάσσεται στο Μητρώο Δημόσιων </w:t>
      </w:r>
      <w:proofErr w:type="spellStart"/>
      <w:r>
        <w:rPr>
          <w:rFonts w:eastAsia="Times New Roman" w:cs="Times New Roman"/>
          <w:szCs w:val="24"/>
        </w:rPr>
        <w:t>Ιστοτόπων</w:t>
      </w:r>
      <w:proofErr w:type="spellEnd"/>
      <w:r>
        <w:rPr>
          <w:rFonts w:eastAsia="Times New Roman" w:cs="Times New Roman"/>
          <w:szCs w:val="24"/>
        </w:rPr>
        <w:t xml:space="preserve"> και Εφαρμογών. </w:t>
      </w:r>
    </w:p>
    <w:p w14:paraId="6A14AC8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 Εθνική Συνομοσπονδία Ατόμων με Αναπηρία ως κοινωνικός εταίρος της πολ</w:t>
      </w:r>
      <w:r>
        <w:rPr>
          <w:rFonts w:eastAsia="Times New Roman" w:cs="Times New Roman"/>
          <w:szCs w:val="24"/>
        </w:rPr>
        <w:t xml:space="preserve">ιτείας σε ζητήματα καταπολέμησης των διακρίσεων εις βάρος των ατόμων με αναπηρίες και προστασίας των συνταγματικών και διεθνών δικαιωμάτων </w:t>
      </w:r>
      <w:r>
        <w:rPr>
          <w:rFonts w:eastAsia="Times New Roman" w:cs="Times New Roman"/>
          <w:szCs w:val="24"/>
        </w:rPr>
        <w:t>τους,</w:t>
      </w:r>
      <w:r>
        <w:rPr>
          <w:rFonts w:eastAsia="Times New Roman" w:cs="Times New Roman"/>
          <w:szCs w:val="24"/>
        </w:rPr>
        <w:t xml:space="preserve"> αναλαμβάνει ενεργό ρόλο ως προς τον έλεγχο και την έκφραση γνώμης αναφορικά με την τήρηση των απαιτούμενων προδιαγραφών λειτουργίας των </w:t>
      </w:r>
      <w:proofErr w:type="spellStart"/>
      <w:r>
        <w:rPr>
          <w:rFonts w:eastAsia="Times New Roman" w:cs="Times New Roman"/>
          <w:szCs w:val="24"/>
        </w:rPr>
        <w:t>ιστοτόπων</w:t>
      </w:r>
      <w:proofErr w:type="spellEnd"/>
      <w:r>
        <w:rPr>
          <w:rFonts w:eastAsia="Times New Roman" w:cs="Times New Roman"/>
          <w:szCs w:val="24"/>
        </w:rPr>
        <w:t>.</w:t>
      </w:r>
    </w:p>
    <w:p w14:paraId="6A14AC8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Παράλληλα, το Υπουργείο Ψηφιακής Πολιτικής, Τηλεπικοινωνιών και Ενημέρωσης επιφορτίζεται με την υποχρέωση υπ</w:t>
      </w:r>
      <w:r>
        <w:rPr>
          <w:rFonts w:eastAsia="Times New Roman" w:cs="Times New Roman"/>
          <w:szCs w:val="24"/>
        </w:rPr>
        <w:t>οβολής έκθεσης στον Πρόεδρο της Βουλής, κατά το πρώτο δίμηνο κάθε έτους, αναφορικά με τα αποτελέσματα συμμόρφωσης των οργανισμών του δημοσίου τομέα, αξιολογώντας δηλαδή κατά πόσον πληρούν τα απαιτούμενα κριτήρια λειτουργίας.</w:t>
      </w:r>
    </w:p>
    <w:p w14:paraId="6A14AC8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Με τις διατάξεις του παρόντος σ</w:t>
      </w:r>
      <w:r>
        <w:rPr>
          <w:rFonts w:eastAsia="Times New Roman" w:cs="Times New Roman"/>
          <w:szCs w:val="24"/>
        </w:rPr>
        <w:t xml:space="preserve">χεδίου νόμου επιχειρείται επίσης να κλείσει το ψηφιακό χάσμα δεξιοτήτων, που επηρεάζει </w:t>
      </w:r>
      <w:r>
        <w:rPr>
          <w:rFonts w:eastAsia="Times New Roman" w:cs="Times New Roman"/>
          <w:szCs w:val="24"/>
        </w:rPr>
        <w:lastRenderedPageBreak/>
        <w:t>τόσο την κοινωνική όσο και την οικονομική ευημερία. Δημιουργούνται οι προϋποθέσεις βελτίωσης της ποιότητας ζωής και στήριξης της κοινωνικής ένταξης των πολιτών στην ψηφι</w:t>
      </w:r>
      <w:r>
        <w:rPr>
          <w:rFonts w:eastAsia="Times New Roman" w:cs="Times New Roman"/>
          <w:szCs w:val="24"/>
        </w:rPr>
        <w:t xml:space="preserve">ακή εποχή. </w:t>
      </w:r>
    </w:p>
    <w:p w14:paraId="6A14AC8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Δίδονται, επίσης, δυνατότητες απόκτησης δεξιοτήτων μέσω υπηρεσιών εκπαίδευσης και επιμόρφωσης και μάλιστα για το σύνολο των υπαλλήλων του δημοσίου τομέα των άμεσα εμπλεκομένων στελεχών με την ψηφιοποιημένη πλέον εξυπηρέτηση του πολίτη.</w:t>
      </w:r>
    </w:p>
    <w:p w14:paraId="6A14AC8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Με αυτήν</w:t>
      </w:r>
      <w:r>
        <w:rPr>
          <w:rFonts w:eastAsia="Times New Roman" w:cs="Times New Roman"/>
          <w:szCs w:val="24"/>
        </w:rPr>
        <w:t xml:space="preserve"> την αποστολή επιφορτίζεται το Εθνικό Κέντρο Δημόσιας Διοίκησης και Αυτοδιοίκησης, αναλαμβάνοντας την υποχρέωση διενέργειας προγραμμάτων κατάρτισης και επιμόρφωσης του προσωπικού των οργανισμών του δημοσίου τομέα.</w:t>
      </w:r>
    </w:p>
    <w:p w14:paraId="6A14AC8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Καταληκτικά και πέραν της συμβατικής υποχρ</w:t>
      </w:r>
      <w:r>
        <w:rPr>
          <w:rFonts w:eastAsia="Times New Roman" w:cs="Times New Roman"/>
          <w:szCs w:val="24"/>
        </w:rPr>
        <w:t>έωσης που απορρέει από την ιδιότητά μας ως κράτους-μέλους, το παρόν σχέδιο νόμου περικλείει μια σειρά απαραίτητων βελτιώσεων αναβάθμισης του πλαισίου λειτουργίας των δημοσίων υπηρεσιών, ενώ οι αλλαγές που θεσπίζονται είναι σε απόλυτη αρμονία με τις απαιτήσ</w:t>
      </w:r>
      <w:r>
        <w:rPr>
          <w:rFonts w:eastAsia="Times New Roman" w:cs="Times New Roman"/>
          <w:szCs w:val="24"/>
        </w:rPr>
        <w:t>εις των καιρών.</w:t>
      </w:r>
    </w:p>
    <w:p w14:paraId="6A14AC8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όλους τους παραπάνω λόγους, κύριε Πρόεδρε, οι Ανεξάρτητοι Έλληνες υπερψηφίζουμε το περιεχόμενο του παρόντος σχεδίου νόμου.</w:t>
      </w:r>
    </w:p>
    <w:p w14:paraId="6A14AC8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14AC8B"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ευχαριστώ. </w:t>
      </w:r>
    </w:p>
    <w:p w14:paraId="6A14AC8C"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w:t>
      </w:r>
      <w:r>
        <w:rPr>
          <w:rFonts w:eastAsia="Times New Roman" w:cs="Times New Roman"/>
          <w:szCs w:val="24"/>
        </w:rPr>
        <w:t xml:space="preserve"> της Ένωσης Κεντρώ</w:t>
      </w:r>
      <w:r>
        <w:rPr>
          <w:rFonts w:eastAsia="Times New Roman" w:cs="Times New Roman"/>
          <w:szCs w:val="24"/>
        </w:rPr>
        <w:t>ων, έχει τον λόγο για δεκαπέντε λεπτά.</w:t>
      </w:r>
    </w:p>
    <w:p w14:paraId="6A14AC8D"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A14AC8E"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με δεδομένη από τη μια πλευρά τη θετική στάση που τηρούν σήμερα σχεδόν όλες οι Κοινοβουλευτικές Ομάδες απέναντι στην ενσωμάτ</w:t>
      </w:r>
      <w:r>
        <w:rPr>
          <w:rFonts w:eastAsia="Times New Roman" w:cs="Times New Roman"/>
          <w:szCs w:val="24"/>
        </w:rPr>
        <w:t xml:space="preserve">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w:t>
      </w:r>
      <w:r>
        <w:rPr>
          <w:rFonts w:eastAsia="Times New Roman" w:cs="Times New Roman"/>
          <w:szCs w:val="24"/>
        </w:rPr>
        <w:t xml:space="preserve"> 2102 στο Ελληνικό Δίκαιο και λαμβάνοντας </w:t>
      </w:r>
      <w:r>
        <w:rPr>
          <w:rFonts w:eastAsia="Times New Roman" w:cs="Times New Roman"/>
          <w:szCs w:val="24"/>
        </w:rPr>
        <w:t>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την άλλη πλευρά το γεγονός πως η χώρα μας έχει πολύ δρόμο ακόμα να καλύψει στην προσπάθειά της για να ανταποκριθεί αποτελεσματικά στη συνταγματική επιταγή για ισονομία και ισο</w:t>
      </w:r>
      <w:r>
        <w:rPr>
          <w:rFonts w:eastAsia="Times New Roman" w:cs="Times New Roman"/>
          <w:szCs w:val="24"/>
        </w:rPr>
        <w:t xml:space="preserve">πολιτεία, θεώρησα χρησιμότερο το να επιμείνω κατά την εισήγησή μου κυρίως σε εκείνα τα σημεία που </w:t>
      </w:r>
      <w:r>
        <w:rPr>
          <w:rFonts w:eastAsia="Times New Roman" w:cs="Times New Roman"/>
          <w:szCs w:val="24"/>
        </w:rPr>
        <w:lastRenderedPageBreak/>
        <w:t>αναδεικνύουν το πνεύμα και όχι το γράμμα του υπό συζήτηση νομοσχεδίου.</w:t>
      </w:r>
    </w:p>
    <w:p w14:paraId="6A14AC8F"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Μου φαίνεται πολύ σωστή αυτή η επιλογή, γιατί πολύ απλά, ενώ αυτά που νομοθετούμε σήμερ</w:t>
      </w:r>
      <w:r>
        <w:rPr>
          <w:rFonts w:eastAsia="Times New Roman" w:cs="Times New Roman"/>
          <w:szCs w:val="24"/>
        </w:rPr>
        <w:t>α είναι εξαιρετικά σημαντικά, εν τούτοις δεν μπορούμε να εμποδίσουμε κανέναν να τα χαρακτηρίσει σταγόνα στον ωκεανό. Είναι σωστά, αλλά είναι λίγα. Είναι καλά, αλλά δεν είναι αρκετά. Είναι στη σωστή κατεύθυνση, αλλά δεν φθάνουν. Επειδή, συνεπώς, θα χρειαστε</w:t>
      </w:r>
      <w:r>
        <w:rPr>
          <w:rFonts w:eastAsia="Times New Roman" w:cs="Times New Roman"/>
          <w:szCs w:val="24"/>
        </w:rPr>
        <w:t>ί να νομοθετήσουμε ξανά και ξανά για ζητήματα</w:t>
      </w:r>
      <w:r>
        <w:rPr>
          <w:rFonts w:eastAsia="Times New Roman" w:cs="Times New Roman"/>
          <w:szCs w:val="24"/>
        </w:rPr>
        <w:t>,</w:t>
      </w:r>
      <w:r>
        <w:rPr>
          <w:rFonts w:eastAsia="Times New Roman" w:cs="Times New Roman"/>
          <w:szCs w:val="24"/>
        </w:rPr>
        <w:t xml:space="preserve"> που αφορούν την ισοπολιτεία και την ισονομία, όπως τις βιώνουν οι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συμπολίτες μας, πιστεύω πως αξίζει να σταθούμε για λίγο και να εξετάσουμε τον τρόπο με τον οποίο οφείλουμε να το κάνουμε αυτό, γιατί πράγμ</w:t>
      </w:r>
      <w:r>
        <w:rPr>
          <w:rFonts w:eastAsia="Times New Roman" w:cs="Times New Roman"/>
          <w:szCs w:val="24"/>
        </w:rPr>
        <w:t>ατι εκείνο που μας ενδιαφέρει είναι το να πετύχουμε χειροπιαστά αποτελέσματα το συντομότερο δυνατό.</w:t>
      </w:r>
    </w:p>
    <w:p w14:paraId="6A14AC90"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πρώτη μου διαπίστωση είναι η εξής: Όταν νομοθετούμε για τους συμπολίτες μας με αναπηρία, δεν πρέπει να νιώθουμε πως δήθεν κά</w:t>
      </w:r>
      <w:r>
        <w:rPr>
          <w:rFonts w:eastAsia="Times New Roman" w:cs="Times New Roman"/>
          <w:szCs w:val="24"/>
        </w:rPr>
        <w:t>νουμε χάρη σε κά</w:t>
      </w:r>
      <w:r>
        <w:rPr>
          <w:rFonts w:eastAsia="Times New Roman" w:cs="Times New Roman"/>
          <w:szCs w:val="24"/>
        </w:rPr>
        <w:lastRenderedPageBreak/>
        <w:t xml:space="preserve">ποιον από αυτούς. Είμαστε υποχρεωμένοι απέναντί τους να διασφαλίσουμε τα δικαιώματά τους, όχι επειδή είναι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αλλά επειδή είναι Έλληνες πολίτες σαν και εμάς.</w:t>
      </w:r>
    </w:p>
    <w:p w14:paraId="6A14AC91"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Πουθενά δεν προβλέπεται διαχωρισμός ανάμεσα σε </w:t>
      </w:r>
      <w:r>
        <w:rPr>
          <w:rFonts w:eastAsia="Times New Roman" w:cs="Times New Roman"/>
          <w:szCs w:val="24"/>
        </w:rPr>
        <w:t>Α</w:t>
      </w:r>
      <w:r>
        <w:rPr>
          <w:rFonts w:eastAsia="Times New Roman" w:cs="Times New Roman"/>
          <w:szCs w:val="24"/>
        </w:rPr>
        <w:t>ΜΕ</w:t>
      </w:r>
      <w:r>
        <w:rPr>
          <w:rFonts w:eastAsia="Times New Roman" w:cs="Times New Roman"/>
          <w:szCs w:val="24"/>
        </w:rPr>
        <w:t xml:space="preserve">Α </w:t>
      </w:r>
      <w:r>
        <w:rPr>
          <w:rFonts w:eastAsia="Times New Roman" w:cs="Times New Roman"/>
          <w:szCs w:val="24"/>
        </w:rPr>
        <w:t xml:space="preserve">και μη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πολίτες. Όλοι ο</w:t>
      </w:r>
      <w:r>
        <w:rPr>
          <w:rFonts w:eastAsia="Times New Roman" w:cs="Times New Roman"/>
          <w:szCs w:val="24"/>
        </w:rPr>
        <w:t>ι πολίτες είναι ίσοι απέναντι στον νόμο, όλοι οι πολίτες έχουν τα ίδια δικαιώματα, ανεξαρτήτως του εάν είναι ΑΜΕΑ ή όχι.</w:t>
      </w:r>
    </w:p>
    <w:p w14:paraId="6A14AC92"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μου, αυτό είναι το βασικότερο σημείο στο οποίο θα πρέπει να επιμείνουμε, ότι οι συμπολίτες μας ΑΜΕΑ το μόνο που ζητούν </w:t>
      </w:r>
      <w:r>
        <w:rPr>
          <w:rFonts w:eastAsia="Times New Roman" w:cs="Times New Roman"/>
          <w:szCs w:val="24"/>
        </w:rPr>
        <w:t>από την οργανωμένη ελληνική πολιτεία είναι να αντιμετωπίζονται ως ισότιμοι πολίτες και περιμένουν από εμάς, τους νομοθέτες, να βρούμε εμείς τους τρόπους για να το εξασφαλίσουμε αυτό.</w:t>
      </w:r>
    </w:p>
    <w:p w14:paraId="6A14AC93"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Εάν, λοιπόν, το ζητούμενο είναι η προσβασιμότητα, τότε θα πρέπει να μας α</w:t>
      </w:r>
      <w:r>
        <w:rPr>
          <w:rFonts w:eastAsia="Times New Roman" w:cs="Times New Roman"/>
          <w:szCs w:val="24"/>
        </w:rPr>
        <w:t xml:space="preserve">πασχολεί σε όλες τις πτυχές της καθημερινότητας των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και όχι να αρκούμαστε μόνο στο να υποσχόμαστε πως κάποια στιγμή στο μέλλον και υπό προϋποθέσεις οι ιστοσελίδες και οι διαδικτυακές εφαρμογές των οργανισμών του δημοσίου τομέα θα ικανοποιούν την αρχή </w:t>
      </w:r>
      <w:r>
        <w:rPr>
          <w:rFonts w:eastAsia="Times New Roman" w:cs="Times New Roman"/>
          <w:szCs w:val="24"/>
        </w:rPr>
        <w:t xml:space="preserve">της προσβασιμότητας, </w:t>
      </w:r>
      <w:r>
        <w:rPr>
          <w:rFonts w:eastAsia="Times New Roman" w:cs="Times New Roman"/>
          <w:szCs w:val="24"/>
        </w:rPr>
        <w:lastRenderedPageBreak/>
        <w:t xml:space="preserve">όπως μάλιστα αυτή αναλύεται στις επιμέρους αρχές της αντιληπτικότητας, της χρηστικότητας και της </w:t>
      </w:r>
      <w:proofErr w:type="spellStart"/>
      <w:r>
        <w:rPr>
          <w:rFonts w:eastAsia="Times New Roman" w:cs="Times New Roman"/>
          <w:szCs w:val="24"/>
        </w:rPr>
        <w:t>κατανοησιμότητας</w:t>
      </w:r>
      <w:proofErr w:type="spellEnd"/>
      <w:r>
        <w:rPr>
          <w:rFonts w:eastAsia="Times New Roman" w:cs="Times New Roman"/>
          <w:szCs w:val="24"/>
        </w:rPr>
        <w:t xml:space="preserve">, αλλά και της στιβαρότητας του </w:t>
      </w:r>
      <w:proofErr w:type="spellStart"/>
      <w:r>
        <w:rPr>
          <w:rFonts w:eastAsia="Times New Roman" w:cs="Times New Roman"/>
          <w:szCs w:val="24"/>
        </w:rPr>
        <w:t>προσβάσιμου</w:t>
      </w:r>
      <w:proofErr w:type="spellEnd"/>
      <w:r>
        <w:rPr>
          <w:rFonts w:eastAsia="Times New Roman" w:cs="Times New Roman"/>
          <w:szCs w:val="24"/>
        </w:rPr>
        <w:t xml:space="preserve"> περιεχομένου.</w:t>
      </w:r>
    </w:p>
    <w:p w14:paraId="6A14AC94" w14:textId="77777777" w:rsidR="00EE1832" w:rsidRDefault="009476A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υπάρχουν συμπολίτες μας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που </w:t>
      </w:r>
      <w:r>
        <w:rPr>
          <w:rFonts w:eastAsia="Times New Roman" w:cs="Times New Roman"/>
          <w:szCs w:val="24"/>
        </w:rPr>
        <w:t>αυτή τη στιγμή που μιλάμε, που αυτή τη στιγμή που νομοθετούμε για αυτούς, συνεχίζουν να νιώθουν φυλακισμένοι μέσα στα ίδια τους τα σπίτια, να αισθάνονται εγκλωβισμένοι εξαιτίας λάθος επιλογών, εξαιτίας λάθος αποφάσεων.</w:t>
      </w:r>
    </w:p>
    <w:p w14:paraId="6A14AC95" w14:textId="77777777" w:rsidR="00EE1832" w:rsidRDefault="009476A9">
      <w:pPr>
        <w:spacing w:line="600" w:lineRule="auto"/>
        <w:ind w:firstLine="720"/>
        <w:contextualSpacing/>
        <w:jc w:val="both"/>
        <w:rPr>
          <w:rFonts w:eastAsia="Times New Roman" w:cs="Times New Roman"/>
          <w:szCs w:val="24"/>
        </w:rPr>
      </w:pPr>
      <w:r w:rsidRPr="00AE0419">
        <w:rPr>
          <w:rFonts w:eastAsia="Times New Roman" w:cs="Times New Roman"/>
          <w:szCs w:val="24"/>
        </w:rPr>
        <w:t>Όταν</w:t>
      </w:r>
      <w:r>
        <w:rPr>
          <w:rFonts w:eastAsia="Times New Roman" w:cs="Times New Roman"/>
          <w:szCs w:val="24"/>
        </w:rPr>
        <w:t>, λ</w:t>
      </w:r>
      <w:r w:rsidRPr="00AE0419">
        <w:rPr>
          <w:rFonts w:eastAsia="Times New Roman" w:cs="Times New Roman"/>
          <w:szCs w:val="24"/>
        </w:rPr>
        <w:t>οιπόν</w:t>
      </w:r>
      <w:r>
        <w:rPr>
          <w:rFonts w:eastAsia="Times New Roman" w:cs="Times New Roman"/>
          <w:szCs w:val="24"/>
        </w:rPr>
        <w:t>, ακούν</w:t>
      </w:r>
      <w:r w:rsidRPr="00AE0419">
        <w:rPr>
          <w:rFonts w:eastAsia="Times New Roman" w:cs="Times New Roman"/>
          <w:szCs w:val="24"/>
        </w:rPr>
        <w:t xml:space="preserve"> για προσβασιμότητ</w:t>
      </w:r>
      <w:r w:rsidRPr="00AE0419">
        <w:rPr>
          <w:rFonts w:eastAsia="Times New Roman" w:cs="Times New Roman"/>
          <w:szCs w:val="24"/>
        </w:rPr>
        <w:t>α στο διαδίκτυο και μάλιστα περιορισμένη</w:t>
      </w:r>
      <w:r>
        <w:rPr>
          <w:rFonts w:eastAsia="Times New Roman" w:cs="Times New Roman"/>
          <w:szCs w:val="24"/>
        </w:rPr>
        <w:t>,</w:t>
      </w:r>
      <w:r w:rsidRPr="00AE0419">
        <w:rPr>
          <w:rFonts w:eastAsia="Times New Roman" w:cs="Times New Roman"/>
          <w:szCs w:val="24"/>
        </w:rPr>
        <w:t xml:space="preserve"> ενώ δεν μπορούν να βγουν να πάνε στο περίπτερο ή φοβούνται μήπως και χρειαστεί να επισκεφτούν για κάποιον άλλο λόγο μία δημόσια υπηρεσία</w:t>
      </w:r>
      <w:r>
        <w:rPr>
          <w:rFonts w:eastAsia="Times New Roman" w:cs="Times New Roman"/>
          <w:szCs w:val="24"/>
        </w:rPr>
        <w:t>,</w:t>
      </w:r>
      <w:r w:rsidRPr="00AE0419">
        <w:rPr>
          <w:rFonts w:eastAsia="Times New Roman" w:cs="Times New Roman"/>
          <w:szCs w:val="24"/>
        </w:rPr>
        <w:t xml:space="preserve"> καταλαβαίνετε πως δεν υπάρχει περιθώριο για πανηγυρισμούς</w:t>
      </w:r>
      <w:r>
        <w:rPr>
          <w:rFonts w:eastAsia="Times New Roman" w:cs="Times New Roman"/>
          <w:szCs w:val="24"/>
        </w:rPr>
        <w:t>, δηλαδή για να παν</w:t>
      </w:r>
      <w:r>
        <w:rPr>
          <w:rFonts w:eastAsia="Times New Roman" w:cs="Times New Roman"/>
          <w:szCs w:val="24"/>
        </w:rPr>
        <w:t>ηγυρίσουν αυτοί</w:t>
      </w:r>
      <w:r w:rsidRPr="00AE0419">
        <w:rPr>
          <w:rFonts w:eastAsia="Times New Roman" w:cs="Times New Roman"/>
          <w:szCs w:val="24"/>
        </w:rPr>
        <w:t xml:space="preserve"> </w:t>
      </w:r>
      <w:r>
        <w:rPr>
          <w:rFonts w:eastAsia="Times New Roman" w:cs="Times New Roman"/>
          <w:szCs w:val="24"/>
        </w:rPr>
        <w:t>ή να πιστέψουν πως επιτέλους ξ</w:t>
      </w:r>
      <w:r w:rsidRPr="00AE0419">
        <w:rPr>
          <w:rFonts w:eastAsia="Times New Roman" w:cs="Times New Roman"/>
          <w:szCs w:val="24"/>
        </w:rPr>
        <w:t>εκινήσαμε να τους αντιμετωπίζουμε με το</w:t>
      </w:r>
      <w:r>
        <w:rPr>
          <w:rFonts w:eastAsia="Times New Roman" w:cs="Times New Roman"/>
          <w:szCs w:val="24"/>
        </w:rPr>
        <w:t>ν</w:t>
      </w:r>
      <w:r w:rsidRPr="00AE0419">
        <w:rPr>
          <w:rFonts w:eastAsia="Times New Roman" w:cs="Times New Roman"/>
          <w:szCs w:val="24"/>
        </w:rPr>
        <w:t xml:space="preserve"> σεβασμό που τους αξίζει</w:t>
      </w:r>
      <w:r>
        <w:rPr>
          <w:rFonts w:eastAsia="Times New Roman" w:cs="Times New Roman"/>
          <w:szCs w:val="24"/>
        </w:rPr>
        <w:t>.</w:t>
      </w:r>
    </w:p>
    <w:p w14:paraId="6A14AC9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Ισχυρίζεται η Κυβέρνηση πως νομοθετούμε για το καλό των </w:t>
      </w:r>
      <w:r>
        <w:rPr>
          <w:rFonts w:eastAsia="Times New Roman" w:cs="Times New Roman"/>
          <w:szCs w:val="24"/>
        </w:rPr>
        <w:t>Α</w:t>
      </w:r>
      <w:r>
        <w:rPr>
          <w:rFonts w:eastAsia="Times New Roman" w:cs="Times New Roman"/>
          <w:szCs w:val="24"/>
        </w:rPr>
        <w:t>ΜΕ</w:t>
      </w:r>
      <w:r w:rsidRPr="00AE0419">
        <w:rPr>
          <w:rFonts w:eastAsia="Times New Roman" w:cs="Times New Roman"/>
          <w:szCs w:val="24"/>
        </w:rPr>
        <w:t>Α</w:t>
      </w:r>
      <w:r w:rsidRPr="00AE0419">
        <w:rPr>
          <w:rFonts w:eastAsia="Times New Roman" w:cs="Times New Roman"/>
          <w:szCs w:val="24"/>
        </w:rPr>
        <w:t xml:space="preserve"> και μάλιστα πως το κάνουμε αυτό έχοντας λά</w:t>
      </w:r>
      <w:r>
        <w:rPr>
          <w:rFonts w:eastAsia="Times New Roman" w:cs="Times New Roman"/>
          <w:szCs w:val="24"/>
        </w:rPr>
        <w:t xml:space="preserve">βει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όλα τους τα σχόλι</w:t>
      </w:r>
      <w:r w:rsidRPr="00AE0419">
        <w:rPr>
          <w:rFonts w:eastAsia="Times New Roman" w:cs="Times New Roman"/>
          <w:szCs w:val="24"/>
        </w:rPr>
        <w:t>α</w:t>
      </w:r>
      <w:r>
        <w:rPr>
          <w:rFonts w:eastAsia="Times New Roman" w:cs="Times New Roman"/>
          <w:szCs w:val="24"/>
        </w:rPr>
        <w:t xml:space="preserve">. Δυστυχώς, </w:t>
      </w:r>
      <w:r w:rsidRPr="00AE0419">
        <w:rPr>
          <w:rFonts w:eastAsia="Times New Roman" w:cs="Times New Roman"/>
          <w:szCs w:val="24"/>
        </w:rPr>
        <w:t>δεν είναι αυτά τα μηνύματα που εγώ λαμβάνω</w:t>
      </w:r>
      <w:r>
        <w:rPr>
          <w:rFonts w:eastAsia="Times New Roman" w:cs="Times New Roman"/>
          <w:szCs w:val="24"/>
        </w:rPr>
        <w:t>.</w:t>
      </w:r>
      <w:r w:rsidRPr="00AE0419">
        <w:rPr>
          <w:rFonts w:eastAsia="Times New Roman" w:cs="Times New Roman"/>
          <w:szCs w:val="24"/>
        </w:rPr>
        <w:t xml:space="preserve"> Αυτό που κάνουμε σήμερα είναι πολύ </w:t>
      </w:r>
      <w:r w:rsidRPr="00AE0419">
        <w:rPr>
          <w:rFonts w:eastAsia="Times New Roman" w:cs="Times New Roman"/>
          <w:szCs w:val="24"/>
        </w:rPr>
        <w:lastRenderedPageBreak/>
        <w:t>λίγο και καθόλου αρκετό</w:t>
      </w:r>
      <w:r>
        <w:rPr>
          <w:rFonts w:eastAsia="Times New Roman" w:cs="Times New Roman"/>
          <w:szCs w:val="24"/>
        </w:rPr>
        <w:t>.</w:t>
      </w:r>
      <w:r w:rsidRPr="00AE0419">
        <w:rPr>
          <w:rFonts w:eastAsia="Times New Roman" w:cs="Times New Roman"/>
          <w:szCs w:val="24"/>
        </w:rPr>
        <w:t xml:space="preserve"> Αυτό που κάνουμε σήμερα </w:t>
      </w:r>
      <w:r>
        <w:rPr>
          <w:rFonts w:eastAsia="Times New Roman" w:cs="Times New Roman"/>
          <w:szCs w:val="24"/>
        </w:rPr>
        <w:t>θα μπορούσαμε να το χαρακτηρίζαμε συμβολικό.</w:t>
      </w:r>
    </w:p>
    <w:p w14:paraId="6A14AC9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w:t>
      </w:r>
      <w:r w:rsidRPr="00AE0419">
        <w:rPr>
          <w:rFonts w:eastAsia="Times New Roman" w:cs="Times New Roman"/>
          <w:szCs w:val="24"/>
        </w:rPr>
        <w:t>λόγο</w:t>
      </w:r>
      <w:r>
        <w:rPr>
          <w:rFonts w:eastAsia="Times New Roman" w:cs="Times New Roman"/>
          <w:szCs w:val="24"/>
        </w:rPr>
        <w:t>, θέλοντας κ</w:t>
      </w:r>
      <w:r w:rsidRPr="00AE0419">
        <w:rPr>
          <w:rFonts w:eastAsia="Times New Roman" w:cs="Times New Roman"/>
          <w:szCs w:val="24"/>
        </w:rPr>
        <w:t>ι εμείς να στείλουμε έν</w:t>
      </w:r>
      <w:r>
        <w:rPr>
          <w:rFonts w:eastAsia="Times New Roman" w:cs="Times New Roman"/>
          <w:szCs w:val="24"/>
        </w:rPr>
        <w:t>α μήνυμα προς συμπ</w:t>
      </w:r>
      <w:r>
        <w:rPr>
          <w:rFonts w:eastAsia="Times New Roman" w:cs="Times New Roman"/>
          <w:szCs w:val="24"/>
        </w:rPr>
        <w:t xml:space="preserve">ολίτες μας </w:t>
      </w:r>
      <w:r>
        <w:rPr>
          <w:rFonts w:eastAsia="Times New Roman" w:cs="Times New Roman"/>
          <w:szCs w:val="24"/>
        </w:rPr>
        <w:t>Α</w:t>
      </w:r>
      <w:r>
        <w:rPr>
          <w:rFonts w:eastAsia="Times New Roman" w:cs="Times New Roman"/>
          <w:szCs w:val="24"/>
        </w:rPr>
        <w:t>ΜΕ</w:t>
      </w:r>
      <w:r w:rsidRPr="00AE0419">
        <w:rPr>
          <w:rFonts w:eastAsia="Times New Roman" w:cs="Times New Roman"/>
          <w:szCs w:val="24"/>
        </w:rPr>
        <w:t>Α</w:t>
      </w:r>
      <w:r w:rsidRPr="00AE0419">
        <w:rPr>
          <w:rFonts w:eastAsia="Times New Roman" w:cs="Times New Roman"/>
          <w:szCs w:val="24"/>
        </w:rPr>
        <w:t xml:space="preserve"> πως αποτελούν </w:t>
      </w:r>
      <w:r>
        <w:rPr>
          <w:rFonts w:eastAsia="Times New Roman" w:cs="Times New Roman"/>
          <w:szCs w:val="24"/>
        </w:rPr>
        <w:t>π</w:t>
      </w:r>
      <w:r w:rsidRPr="00AE0419">
        <w:rPr>
          <w:rFonts w:eastAsia="Times New Roman" w:cs="Times New Roman"/>
          <w:szCs w:val="24"/>
        </w:rPr>
        <w:t xml:space="preserve">ρώτη προτεραιότητα και πως η </w:t>
      </w:r>
      <w:r>
        <w:rPr>
          <w:rFonts w:eastAsia="Times New Roman" w:cs="Times New Roman"/>
          <w:szCs w:val="24"/>
        </w:rPr>
        <w:t>ε</w:t>
      </w:r>
      <w:r w:rsidRPr="00AE0419">
        <w:rPr>
          <w:rFonts w:eastAsia="Times New Roman" w:cs="Times New Roman"/>
          <w:szCs w:val="24"/>
        </w:rPr>
        <w:t xml:space="preserve">λληνική Βουλή ξέρει πως πρέπει να νομοθετήσει σωστά για να τους εξασφαλίσει τα δικαιώματά </w:t>
      </w:r>
      <w:r>
        <w:rPr>
          <w:rFonts w:eastAsia="Times New Roman" w:cs="Times New Roman"/>
          <w:szCs w:val="24"/>
        </w:rPr>
        <w:t>τους, θα υπερψηφίσουμε</w:t>
      </w:r>
      <w:r w:rsidRPr="00AE0419">
        <w:rPr>
          <w:rFonts w:eastAsia="Times New Roman" w:cs="Times New Roman"/>
          <w:szCs w:val="24"/>
        </w:rPr>
        <w:t xml:space="preserve"> σαν Ένωση Κεντρώων </w:t>
      </w:r>
      <w:r>
        <w:rPr>
          <w:rFonts w:eastAsia="Times New Roman" w:cs="Times New Roman"/>
          <w:szCs w:val="24"/>
        </w:rPr>
        <w:t>τη</w:t>
      </w:r>
      <w:r w:rsidRPr="00AE0419">
        <w:rPr>
          <w:rFonts w:eastAsia="Times New Roman" w:cs="Times New Roman"/>
          <w:szCs w:val="24"/>
        </w:rPr>
        <w:t xml:space="preserve"> σημερινή </w:t>
      </w:r>
      <w:r>
        <w:rPr>
          <w:rFonts w:eastAsia="Times New Roman" w:cs="Times New Roman"/>
          <w:szCs w:val="24"/>
        </w:rPr>
        <w:t xml:space="preserve">ενσωμάτωση, </w:t>
      </w:r>
      <w:r w:rsidRPr="00AE0419">
        <w:rPr>
          <w:rFonts w:eastAsia="Times New Roman" w:cs="Times New Roman"/>
          <w:szCs w:val="24"/>
        </w:rPr>
        <w:t>τονίζοντας πως το μόνο το οποίο χρειάζε</w:t>
      </w:r>
      <w:r w:rsidRPr="00AE0419">
        <w:rPr>
          <w:rFonts w:eastAsia="Times New Roman" w:cs="Times New Roman"/>
          <w:szCs w:val="24"/>
        </w:rPr>
        <w:t>ται</w:t>
      </w:r>
      <w:r>
        <w:rPr>
          <w:rFonts w:eastAsia="Times New Roman" w:cs="Times New Roman"/>
          <w:szCs w:val="24"/>
        </w:rPr>
        <w:t>,</w:t>
      </w:r>
      <w:r w:rsidRPr="00AE0419">
        <w:rPr>
          <w:rFonts w:eastAsia="Times New Roman" w:cs="Times New Roman"/>
          <w:szCs w:val="24"/>
        </w:rPr>
        <w:t xml:space="preserve"> το μόνο που λείπει για να φτιάξουν κάποια στιγμή τα πράγματα προς το καλύτερο</w:t>
      </w:r>
      <w:r>
        <w:rPr>
          <w:rFonts w:eastAsia="Times New Roman" w:cs="Times New Roman"/>
          <w:szCs w:val="24"/>
        </w:rPr>
        <w:t>,</w:t>
      </w:r>
      <w:r w:rsidRPr="00AE0419">
        <w:rPr>
          <w:rFonts w:eastAsia="Times New Roman" w:cs="Times New Roman"/>
          <w:szCs w:val="24"/>
        </w:rPr>
        <w:t xml:space="preserve"> είναι η περίφημη πολιτική βούληση</w:t>
      </w:r>
      <w:r>
        <w:rPr>
          <w:rFonts w:eastAsia="Times New Roman" w:cs="Times New Roman"/>
          <w:szCs w:val="24"/>
        </w:rPr>
        <w:t>.</w:t>
      </w:r>
      <w:r w:rsidRPr="00AE0419">
        <w:rPr>
          <w:rFonts w:eastAsia="Times New Roman" w:cs="Times New Roman"/>
          <w:szCs w:val="24"/>
        </w:rPr>
        <w:t xml:space="preserve"> </w:t>
      </w:r>
    </w:p>
    <w:p w14:paraId="6A14AC9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αλήθεια των </w:t>
      </w:r>
      <w:r>
        <w:rPr>
          <w:rFonts w:eastAsia="Times New Roman" w:cs="Times New Roman"/>
          <w:szCs w:val="24"/>
        </w:rPr>
        <w:t>ΑΜΕ</w:t>
      </w:r>
      <w:r w:rsidRPr="00AE0419">
        <w:rPr>
          <w:rFonts w:eastAsia="Times New Roman" w:cs="Times New Roman"/>
          <w:szCs w:val="24"/>
        </w:rPr>
        <w:t>Α</w:t>
      </w:r>
      <w:r w:rsidRPr="00AE0419">
        <w:rPr>
          <w:rFonts w:eastAsia="Times New Roman" w:cs="Times New Roman"/>
          <w:szCs w:val="24"/>
        </w:rPr>
        <w:t xml:space="preserve"> επιβάλλει την ομοφωνία στην Αίθουσα</w:t>
      </w:r>
      <w:r>
        <w:rPr>
          <w:rFonts w:eastAsia="Times New Roman" w:cs="Times New Roman"/>
          <w:szCs w:val="24"/>
        </w:rPr>
        <w:t>.</w:t>
      </w:r>
      <w:r w:rsidRPr="00AE0419">
        <w:rPr>
          <w:rFonts w:eastAsia="Times New Roman" w:cs="Times New Roman"/>
          <w:szCs w:val="24"/>
        </w:rPr>
        <w:t xml:space="preserve"> Κακώς </w:t>
      </w:r>
      <w:r>
        <w:rPr>
          <w:rFonts w:eastAsia="Times New Roman" w:cs="Times New Roman"/>
          <w:szCs w:val="24"/>
        </w:rPr>
        <w:t xml:space="preserve">δεν υπάρχει. Την επιβάλλει. Ας είναι, λοιπόν, μια </w:t>
      </w:r>
      <w:r w:rsidRPr="00AE0419">
        <w:rPr>
          <w:rFonts w:eastAsia="Times New Roman" w:cs="Times New Roman"/>
          <w:szCs w:val="24"/>
        </w:rPr>
        <w:t xml:space="preserve">καλή αρχή για να καταλάβουμε επιτέλους </w:t>
      </w:r>
      <w:r>
        <w:rPr>
          <w:rFonts w:eastAsia="Times New Roman" w:cs="Times New Roman"/>
          <w:szCs w:val="24"/>
        </w:rPr>
        <w:t>–</w:t>
      </w:r>
      <w:r w:rsidRPr="00AE0419">
        <w:rPr>
          <w:rFonts w:eastAsia="Times New Roman" w:cs="Times New Roman"/>
          <w:szCs w:val="24"/>
        </w:rPr>
        <w:t xml:space="preserve">με αφορμή τα δικαιώματα των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w:t>
      </w:r>
      <w:r w:rsidRPr="00AE0419">
        <w:rPr>
          <w:rFonts w:eastAsia="Times New Roman" w:cs="Times New Roman"/>
          <w:szCs w:val="24"/>
        </w:rPr>
        <w:t>πως οι συνεργασίες</w:t>
      </w:r>
      <w:r>
        <w:rPr>
          <w:rFonts w:eastAsia="Times New Roman" w:cs="Times New Roman"/>
          <w:szCs w:val="24"/>
        </w:rPr>
        <w:t>, οι συναινέσεις,</w:t>
      </w:r>
      <w:r w:rsidRPr="00AE0419">
        <w:rPr>
          <w:rFonts w:eastAsia="Times New Roman" w:cs="Times New Roman"/>
          <w:szCs w:val="24"/>
        </w:rPr>
        <w:t xml:space="preserve"> η συνεννόηση αποτελούν καλούς συμβούλους για το μέλλον της χώρας </w:t>
      </w:r>
      <w:r>
        <w:rPr>
          <w:rFonts w:eastAsia="Times New Roman" w:cs="Times New Roman"/>
          <w:szCs w:val="24"/>
        </w:rPr>
        <w:t>μας.</w:t>
      </w:r>
      <w:r w:rsidRPr="00AE0419">
        <w:rPr>
          <w:rFonts w:eastAsia="Times New Roman" w:cs="Times New Roman"/>
          <w:szCs w:val="24"/>
        </w:rPr>
        <w:t xml:space="preserve"> </w:t>
      </w:r>
    </w:p>
    <w:p w14:paraId="6A14AC9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Υπερψηφίζουμε, λ</w:t>
      </w:r>
      <w:r w:rsidRPr="00AE0419">
        <w:rPr>
          <w:rFonts w:eastAsia="Times New Roman" w:cs="Times New Roman"/>
          <w:szCs w:val="24"/>
        </w:rPr>
        <w:t>οιπόν</w:t>
      </w:r>
      <w:r>
        <w:rPr>
          <w:rFonts w:eastAsia="Times New Roman" w:cs="Times New Roman"/>
          <w:szCs w:val="24"/>
        </w:rPr>
        <w:t>,</w:t>
      </w:r>
      <w:r w:rsidRPr="00AE0419">
        <w:rPr>
          <w:rFonts w:eastAsia="Times New Roman" w:cs="Times New Roman"/>
          <w:szCs w:val="24"/>
        </w:rPr>
        <w:t xml:space="preserve"> τη συγκεκριμένη κύρωση επί της </w:t>
      </w:r>
      <w:r>
        <w:rPr>
          <w:rFonts w:eastAsia="Times New Roman" w:cs="Times New Roman"/>
          <w:szCs w:val="24"/>
        </w:rPr>
        <w:t>αρχής.</w:t>
      </w:r>
      <w:r w:rsidRPr="00AE0419">
        <w:rPr>
          <w:rFonts w:eastAsia="Times New Roman" w:cs="Times New Roman"/>
          <w:szCs w:val="24"/>
        </w:rPr>
        <w:t xml:space="preserve"> Επί των άρθρων</w:t>
      </w:r>
      <w:r w:rsidRPr="00AE0419">
        <w:rPr>
          <w:rFonts w:eastAsia="Times New Roman" w:cs="Times New Roman"/>
          <w:szCs w:val="24"/>
        </w:rPr>
        <w:t xml:space="preserve"> θα τοποθετηθούμε κατά την ψηφοφορία</w:t>
      </w:r>
      <w:r>
        <w:rPr>
          <w:rFonts w:eastAsia="Times New Roman" w:cs="Times New Roman"/>
          <w:szCs w:val="24"/>
        </w:rPr>
        <w:t>.</w:t>
      </w:r>
      <w:r w:rsidRPr="00AE0419">
        <w:rPr>
          <w:rFonts w:eastAsia="Times New Roman" w:cs="Times New Roman"/>
          <w:szCs w:val="24"/>
        </w:rPr>
        <w:t xml:space="preserve"> </w:t>
      </w:r>
    </w:p>
    <w:p w14:paraId="6A14AC9A" w14:textId="77777777" w:rsidR="00EE1832" w:rsidRDefault="009476A9">
      <w:pPr>
        <w:spacing w:line="600" w:lineRule="auto"/>
        <w:ind w:firstLine="720"/>
        <w:contextualSpacing/>
        <w:jc w:val="both"/>
        <w:rPr>
          <w:rFonts w:eastAsia="Times New Roman" w:cs="Times New Roman"/>
          <w:szCs w:val="24"/>
        </w:rPr>
      </w:pPr>
      <w:r w:rsidRPr="00AE0419">
        <w:rPr>
          <w:rFonts w:eastAsia="Times New Roman" w:cs="Times New Roman"/>
          <w:szCs w:val="24"/>
        </w:rPr>
        <w:lastRenderedPageBreak/>
        <w:t>Ευχαριστώ πολύ</w:t>
      </w:r>
      <w:r>
        <w:rPr>
          <w:rFonts w:eastAsia="Times New Roman" w:cs="Times New Roman"/>
          <w:szCs w:val="24"/>
        </w:rPr>
        <w:t>.</w:t>
      </w:r>
    </w:p>
    <w:p w14:paraId="6A14AC9B" w14:textId="77777777" w:rsidR="00EE1832" w:rsidRDefault="009476A9">
      <w:pPr>
        <w:spacing w:line="600" w:lineRule="auto"/>
        <w:ind w:firstLine="720"/>
        <w:contextualSpacing/>
        <w:jc w:val="both"/>
        <w:rPr>
          <w:rFonts w:eastAsia="Times New Roman" w:cs="Times New Roman"/>
          <w:szCs w:val="24"/>
        </w:rPr>
      </w:pPr>
      <w:r w:rsidRPr="009B3B96">
        <w:rPr>
          <w:rFonts w:eastAsia="Times New Roman" w:cs="Times New Roman"/>
          <w:b/>
          <w:szCs w:val="24"/>
        </w:rPr>
        <w:t xml:space="preserve">ΠΡΟΕΔΡΕΥΩΝ (Δημήτριος </w:t>
      </w:r>
      <w:proofErr w:type="spellStart"/>
      <w:r w:rsidRPr="009B3B96">
        <w:rPr>
          <w:rFonts w:eastAsia="Times New Roman" w:cs="Times New Roman"/>
          <w:b/>
          <w:szCs w:val="24"/>
        </w:rPr>
        <w:t>Κρεμαστινός</w:t>
      </w:r>
      <w:proofErr w:type="spellEnd"/>
      <w:r w:rsidRPr="009B3B96">
        <w:rPr>
          <w:rFonts w:eastAsia="Times New Roman" w:cs="Times New Roman"/>
          <w:b/>
          <w:szCs w:val="24"/>
        </w:rPr>
        <w:t>):</w:t>
      </w:r>
      <w:r>
        <w:rPr>
          <w:rFonts w:eastAsia="Times New Roman" w:cs="Times New Roman"/>
          <w:szCs w:val="24"/>
        </w:rPr>
        <w:t xml:space="preserve"> Κι εγώ ε</w:t>
      </w:r>
      <w:r w:rsidRPr="00AE0419">
        <w:rPr>
          <w:rFonts w:eastAsia="Times New Roman" w:cs="Times New Roman"/>
          <w:szCs w:val="24"/>
        </w:rPr>
        <w:t>υχαριστώ</w:t>
      </w:r>
      <w:r>
        <w:rPr>
          <w:rFonts w:eastAsia="Times New Roman" w:cs="Times New Roman"/>
          <w:szCs w:val="24"/>
        </w:rPr>
        <w:t xml:space="preserve">. </w:t>
      </w:r>
    </w:p>
    <w:p w14:paraId="6A14AC9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Η</w:t>
      </w:r>
      <w:r w:rsidRPr="00AE0419">
        <w:rPr>
          <w:rFonts w:eastAsia="Times New Roman" w:cs="Times New Roman"/>
          <w:szCs w:val="24"/>
        </w:rPr>
        <w:t xml:space="preserve"> </w:t>
      </w:r>
      <w:r w:rsidRPr="00AE0419">
        <w:rPr>
          <w:rFonts w:eastAsia="Times New Roman" w:cs="Times New Roman"/>
          <w:szCs w:val="24"/>
        </w:rPr>
        <w:t>κ</w:t>
      </w:r>
      <w:r>
        <w:rPr>
          <w:rFonts w:eastAsia="Times New Roman" w:cs="Times New Roman"/>
          <w:szCs w:val="24"/>
        </w:rPr>
        <w:t>.</w:t>
      </w:r>
      <w:r w:rsidRPr="00AE0419">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AE0419">
        <w:rPr>
          <w:rFonts w:eastAsia="Times New Roman" w:cs="Times New Roman"/>
          <w:szCs w:val="24"/>
        </w:rPr>
        <w:t>Μισέλ Ασημακοπούλου</w:t>
      </w:r>
      <w:r>
        <w:rPr>
          <w:rFonts w:eastAsia="Times New Roman" w:cs="Times New Roman"/>
          <w:szCs w:val="24"/>
        </w:rPr>
        <w:t>,</w:t>
      </w:r>
      <w:r w:rsidRPr="00AE0419">
        <w:rPr>
          <w:rFonts w:eastAsia="Times New Roman" w:cs="Times New Roman"/>
          <w:szCs w:val="24"/>
        </w:rPr>
        <w:t xml:space="preserve"> Βουλευτής </w:t>
      </w:r>
      <w:r>
        <w:rPr>
          <w:rFonts w:eastAsia="Times New Roman" w:cs="Times New Roman"/>
          <w:szCs w:val="24"/>
        </w:rPr>
        <w:t xml:space="preserve">της </w:t>
      </w:r>
      <w:r w:rsidRPr="00AE0419">
        <w:rPr>
          <w:rFonts w:eastAsia="Times New Roman" w:cs="Times New Roman"/>
          <w:szCs w:val="24"/>
        </w:rPr>
        <w:t>Νέας Δημοκρατίας</w:t>
      </w:r>
      <w:r>
        <w:rPr>
          <w:rFonts w:eastAsia="Times New Roman" w:cs="Times New Roman"/>
          <w:szCs w:val="24"/>
        </w:rPr>
        <w:t>,</w:t>
      </w:r>
      <w:r w:rsidRPr="00AE0419">
        <w:rPr>
          <w:rFonts w:eastAsia="Times New Roman" w:cs="Times New Roman"/>
          <w:szCs w:val="24"/>
        </w:rPr>
        <w:t xml:space="preserve"> έχει το</w:t>
      </w:r>
      <w:r>
        <w:rPr>
          <w:rFonts w:eastAsia="Times New Roman" w:cs="Times New Roman"/>
          <w:szCs w:val="24"/>
        </w:rPr>
        <w:t xml:space="preserve">ν </w:t>
      </w:r>
      <w:r w:rsidRPr="00AE0419">
        <w:rPr>
          <w:rFonts w:eastAsia="Times New Roman" w:cs="Times New Roman"/>
          <w:szCs w:val="24"/>
        </w:rPr>
        <w:t xml:space="preserve">λόγο για </w:t>
      </w:r>
      <w:r>
        <w:rPr>
          <w:rFonts w:eastAsia="Times New Roman" w:cs="Times New Roman"/>
          <w:szCs w:val="24"/>
        </w:rPr>
        <w:t>επτά λεπτά.</w:t>
      </w:r>
    </w:p>
    <w:p w14:paraId="6A14AC9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sidRPr="00AE0419">
        <w:rPr>
          <w:rFonts w:eastAsia="Times New Roman" w:cs="Times New Roman"/>
          <w:szCs w:val="24"/>
        </w:rPr>
        <w:t xml:space="preserve"> Ευχαριστώ</w:t>
      </w:r>
      <w:r>
        <w:rPr>
          <w:rFonts w:eastAsia="Times New Roman" w:cs="Times New Roman"/>
          <w:szCs w:val="24"/>
        </w:rPr>
        <w:t>,</w:t>
      </w:r>
      <w:r w:rsidRPr="00AE0419">
        <w:rPr>
          <w:rFonts w:eastAsia="Times New Roman" w:cs="Times New Roman"/>
          <w:szCs w:val="24"/>
        </w:rPr>
        <w:t xml:space="preserve"> κύριε Πρόεδρε</w:t>
      </w:r>
      <w:r>
        <w:rPr>
          <w:rFonts w:eastAsia="Times New Roman" w:cs="Times New Roman"/>
          <w:szCs w:val="24"/>
        </w:rPr>
        <w:t>.</w:t>
      </w:r>
    </w:p>
    <w:p w14:paraId="6A14AC9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sidRPr="00AE0419">
        <w:rPr>
          <w:rFonts w:eastAsia="Times New Roman" w:cs="Times New Roman"/>
          <w:szCs w:val="24"/>
        </w:rPr>
        <w:t>Υπουργέ</w:t>
      </w:r>
      <w:r>
        <w:rPr>
          <w:rFonts w:eastAsia="Times New Roman" w:cs="Times New Roman"/>
          <w:szCs w:val="24"/>
        </w:rPr>
        <w:t>,</w:t>
      </w:r>
      <w:r w:rsidRPr="00AE0419">
        <w:rPr>
          <w:rFonts w:eastAsia="Times New Roman" w:cs="Times New Roman"/>
          <w:szCs w:val="24"/>
        </w:rPr>
        <w:t xml:space="preserve"> κυρίες και κύριοι συνάδελφοι</w:t>
      </w:r>
      <w:r>
        <w:rPr>
          <w:rFonts w:eastAsia="Times New Roman" w:cs="Times New Roman"/>
          <w:szCs w:val="24"/>
        </w:rPr>
        <w:t>, α</w:t>
      </w:r>
      <w:r w:rsidRPr="00AE0419">
        <w:rPr>
          <w:rFonts w:eastAsia="Times New Roman" w:cs="Times New Roman"/>
          <w:szCs w:val="24"/>
        </w:rPr>
        <w:t>κόμη και σε ένα απλό πράγμα</w:t>
      </w:r>
      <w:r>
        <w:rPr>
          <w:rFonts w:eastAsia="Times New Roman" w:cs="Times New Roman"/>
          <w:szCs w:val="24"/>
        </w:rPr>
        <w:t>,</w:t>
      </w:r>
      <w:r w:rsidRPr="00AE0419">
        <w:rPr>
          <w:rFonts w:eastAsia="Times New Roman" w:cs="Times New Roman"/>
          <w:szCs w:val="24"/>
        </w:rPr>
        <w:t xml:space="preserve"> δηλαδή </w:t>
      </w:r>
      <w:r>
        <w:rPr>
          <w:rFonts w:eastAsia="Times New Roman" w:cs="Times New Roman"/>
          <w:szCs w:val="24"/>
        </w:rPr>
        <w:t>σ</w:t>
      </w:r>
      <w:r w:rsidRPr="00AE0419">
        <w:rPr>
          <w:rFonts w:eastAsia="Times New Roman" w:cs="Times New Roman"/>
          <w:szCs w:val="24"/>
        </w:rPr>
        <w:t xml:space="preserve">την ενσωμάτωση </w:t>
      </w:r>
      <w:r>
        <w:rPr>
          <w:rFonts w:eastAsia="Times New Roman" w:cs="Times New Roman"/>
          <w:szCs w:val="24"/>
        </w:rPr>
        <w:t xml:space="preserve">δύο </w:t>
      </w:r>
      <w:r>
        <w:rPr>
          <w:rFonts w:eastAsia="Times New Roman" w:cs="Times New Roman"/>
          <w:szCs w:val="24"/>
        </w:rPr>
        <w:t>ο</w:t>
      </w:r>
      <w:r>
        <w:rPr>
          <w:rFonts w:eastAsia="Times New Roman" w:cs="Times New Roman"/>
          <w:szCs w:val="24"/>
        </w:rPr>
        <w:t>δηγιών, βλέπουμε τα σήματα-</w:t>
      </w:r>
      <w:r w:rsidRPr="00AE0419">
        <w:rPr>
          <w:rFonts w:eastAsia="Times New Roman" w:cs="Times New Roman"/>
          <w:szCs w:val="24"/>
        </w:rPr>
        <w:t>κατατεθέντα της δικής σας διακυβέρνησης</w:t>
      </w:r>
      <w:r>
        <w:rPr>
          <w:rFonts w:eastAsia="Times New Roman" w:cs="Times New Roman"/>
          <w:szCs w:val="24"/>
        </w:rPr>
        <w:t>,</w:t>
      </w:r>
      <w:r w:rsidRPr="00AE0419">
        <w:rPr>
          <w:rFonts w:eastAsia="Times New Roman" w:cs="Times New Roman"/>
          <w:szCs w:val="24"/>
        </w:rPr>
        <w:t xml:space="preserve"> δηλαδή τον ευτελισμό</w:t>
      </w:r>
      <w:r>
        <w:rPr>
          <w:rFonts w:eastAsia="Times New Roman" w:cs="Times New Roman"/>
          <w:szCs w:val="24"/>
        </w:rPr>
        <w:t xml:space="preserve">, </w:t>
      </w:r>
      <w:r w:rsidRPr="00AE0419">
        <w:rPr>
          <w:rFonts w:eastAsia="Times New Roman" w:cs="Times New Roman"/>
          <w:szCs w:val="24"/>
        </w:rPr>
        <w:t>την</w:t>
      </w:r>
      <w:r>
        <w:rPr>
          <w:rFonts w:eastAsia="Times New Roman" w:cs="Times New Roman"/>
          <w:szCs w:val="24"/>
        </w:rPr>
        <w:t xml:space="preserve"> ανικανότητα και την ιδεοληψία κ</w:t>
      </w:r>
      <w:r w:rsidRPr="00AE0419">
        <w:rPr>
          <w:rFonts w:eastAsia="Times New Roman" w:cs="Times New Roman"/>
          <w:szCs w:val="24"/>
        </w:rPr>
        <w:t>αι πάλι σε ό</w:t>
      </w:r>
      <w:r w:rsidRPr="00AE0419">
        <w:rPr>
          <w:rFonts w:eastAsia="Times New Roman" w:cs="Times New Roman"/>
          <w:szCs w:val="24"/>
        </w:rPr>
        <w:t>λο της το μεγαλείο</w:t>
      </w:r>
      <w:r>
        <w:rPr>
          <w:rFonts w:eastAsia="Times New Roman" w:cs="Times New Roman"/>
          <w:szCs w:val="24"/>
        </w:rPr>
        <w:t>.</w:t>
      </w:r>
      <w:r w:rsidRPr="00AE0419">
        <w:rPr>
          <w:rFonts w:eastAsia="Times New Roman" w:cs="Times New Roman"/>
          <w:szCs w:val="24"/>
        </w:rPr>
        <w:t xml:space="preserve"> </w:t>
      </w:r>
    </w:p>
    <w:p w14:paraId="6A14AC9F" w14:textId="77777777" w:rsidR="00EE1832" w:rsidRDefault="009476A9">
      <w:pPr>
        <w:spacing w:line="600" w:lineRule="auto"/>
        <w:ind w:firstLine="720"/>
        <w:contextualSpacing/>
        <w:jc w:val="both"/>
        <w:rPr>
          <w:rFonts w:eastAsia="Times New Roman" w:cs="Times New Roman"/>
          <w:szCs w:val="24"/>
        </w:rPr>
      </w:pPr>
      <w:r w:rsidRPr="00AE0419">
        <w:rPr>
          <w:rFonts w:eastAsia="Times New Roman" w:cs="Times New Roman"/>
          <w:szCs w:val="24"/>
        </w:rPr>
        <w:t>Έχουμε</w:t>
      </w:r>
      <w:r>
        <w:rPr>
          <w:rFonts w:eastAsia="Times New Roman" w:cs="Times New Roman"/>
          <w:szCs w:val="24"/>
        </w:rPr>
        <w:t>,</w:t>
      </w:r>
      <w:r w:rsidRPr="00AE0419">
        <w:rPr>
          <w:rFonts w:eastAsia="Times New Roman" w:cs="Times New Roman"/>
          <w:szCs w:val="24"/>
        </w:rPr>
        <w:t xml:space="preserve"> λοιπόν</w:t>
      </w:r>
      <w:r>
        <w:rPr>
          <w:rFonts w:eastAsia="Times New Roman" w:cs="Times New Roman"/>
          <w:szCs w:val="24"/>
        </w:rPr>
        <w:t>,</w:t>
      </w:r>
      <w:r w:rsidRPr="00AE0419">
        <w:rPr>
          <w:rFonts w:eastAsia="Times New Roman" w:cs="Times New Roman"/>
          <w:szCs w:val="24"/>
        </w:rPr>
        <w:t xml:space="preserve"> μία απλή ενσωμάτωση </w:t>
      </w:r>
      <w:r>
        <w:rPr>
          <w:rFonts w:eastAsia="Times New Roman" w:cs="Times New Roman"/>
          <w:szCs w:val="24"/>
        </w:rPr>
        <w:t>ο</w:t>
      </w:r>
      <w:r w:rsidRPr="00AE0419">
        <w:rPr>
          <w:rFonts w:eastAsia="Times New Roman" w:cs="Times New Roman"/>
          <w:szCs w:val="24"/>
        </w:rPr>
        <w:t>δηγιών για θέματα σ</w:t>
      </w:r>
      <w:r>
        <w:rPr>
          <w:rFonts w:eastAsia="Times New Roman" w:cs="Times New Roman"/>
          <w:szCs w:val="24"/>
        </w:rPr>
        <w:t xml:space="preserve">τα οποία επί της αρχής, προφανώς, συμφωνούμε. Δεν </w:t>
      </w:r>
      <w:r w:rsidRPr="00AE0419">
        <w:rPr>
          <w:rFonts w:eastAsia="Times New Roman" w:cs="Times New Roman"/>
          <w:szCs w:val="24"/>
        </w:rPr>
        <w:t>νομίζω ότι χρειάζεται</w:t>
      </w:r>
      <w:r>
        <w:rPr>
          <w:rFonts w:eastAsia="Times New Roman" w:cs="Times New Roman"/>
          <w:szCs w:val="24"/>
        </w:rPr>
        <w:t>,</w:t>
      </w:r>
      <w:r w:rsidRPr="00AE0419">
        <w:rPr>
          <w:rFonts w:eastAsia="Times New Roman" w:cs="Times New Roman"/>
          <w:szCs w:val="24"/>
        </w:rPr>
        <w:t xml:space="preserve"> ιδίως για την 2016</w:t>
      </w:r>
      <w:r>
        <w:rPr>
          <w:rFonts w:eastAsia="Times New Roman" w:cs="Times New Roman"/>
          <w:szCs w:val="24"/>
        </w:rPr>
        <w:t xml:space="preserve">/2012, μια </w:t>
      </w:r>
      <w:r>
        <w:rPr>
          <w:rFonts w:eastAsia="Times New Roman" w:cs="Times New Roman"/>
          <w:szCs w:val="24"/>
        </w:rPr>
        <w:t>ο</w:t>
      </w:r>
      <w:r w:rsidRPr="00AE0419">
        <w:rPr>
          <w:rFonts w:eastAsia="Times New Roman" w:cs="Times New Roman"/>
          <w:szCs w:val="24"/>
        </w:rPr>
        <w:t>δηγία δηλαδή η οποία αφορά στην προσβασιμότητα των ατόμων με ειδικές ανάγκες</w:t>
      </w:r>
      <w:r w:rsidRPr="00AE0419">
        <w:rPr>
          <w:rFonts w:eastAsia="Times New Roman" w:cs="Times New Roman"/>
          <w:szCs w:val="24"/>
        </w:rPr>
        <w:t xml:space="preserve"> σε </w:t>
      </w:r>
      <w:proofErr w:type="spellStart"/>
      <w:r w:rsidRPr="00AE0419">
        <w:rPr>
          <w:rFonts w:eastAsia="Times New Roman" w:cs="Times New Roman"/>
          <w:szCs w:val="24"/>
        </w:rPr>
        <w:t>ιστότοπους</w:t>
      </w:r>
      <w:proofErr w:type="spellEnd"/>
      <w:r>
        <w:rPr>
          <w:rFonts w:eastAsia="Times New Roman" w:cs="Times New Roman"/>
          <w:szCs w:val="24"/>
        </w:rPr>
        <w:t>,</w:t>
      </w:r>
      <w:r w:rsidRPr="00AE0419">
        <w:rPr>
          <w:rFonts w:eastAsia="Times New Roman" w:cs="Times New Roman"/>
          <w:szCs w:val="24"/>
        </w:rPr>
        <w:t xml:space="preserve"> αλλά και εφαρμογές για φορητές συσκευές στο</w:t>
      </w:r>
      <w:r>
        <w:rPr>
          <w:rFonts w:eastAsia="Times New Roman" w:cs="Times New Roman"/>
          <w:szCs w:val="24"/>
        </w:rPr>
        <w:t xml:space="preserve">ν </w:t>
      </w:r>
      <w:r w:rsidRPr="00AE0419">
        <w:rPr>
          <w:rFonts w:eastAsia="Times New Roman" w:cs="Times New Roman"/>
          <w:szCs w:val="24"/>
        </w:rPr>
        <w:t>δημόσιο τομέα</w:t>
      </w:r>
      <w:r>
        <w:rPr>
          <w:rFonts w:eastAsia="Times New Roman" w:cs="Times New Roman"/>
          <w:szCs w:val="24"/>
        </w:rPr>
        <w:t>,</w:t>
      </w:r>
      <w:r w:rsidRPr="00AE0419">
        <w:rPr>
          <w:rFonts w:eastAsia="Times New Roman" w:cs="Times New Roman"/>
          <w:szCs w:val="24"/>
        </w:rPr>
        <w:t xml:space="preserve"> να συζητήσουμε αν αυτό είνα</w:t>
      </w:r>
      <w:r>
        <w:rPr>
          <w:rFonts w:eastAsia="Times New Roman" w:cs="Times New Roman"/>
          <w:szCs w:val="24"/>
        </w:rPr>
        <w:t xml:space="preserve">ι καλό </w:t>
      </w:r>
      <w:r>
        <w:rPr>
          <w:rFonts w:eastAsia="Times New Roman" w:cs="Times New Roman"/>
          <w:szCs w:val="24"/>
        </w:rPr>
        <w:lastRenderedPageBreak/>
        <w:t>ή κακό ή αν αυτό πρέπει ή</w:t>
      </w:r>
      <w:r w:rsidRPr="00AE0419">
        <w:rPr>
          <w:rFonts w:eastAsia="Times New Roman" w:cs="Times New Roman"/>
          <w:szCs w:val="24"/>
        </w:rPr>
        <w:t xml:space="preserve"> δεν πρέπει να γίνει</w:t>
      </w:r>
      <w:r>
        <w:rPr>
          <w:rFonts w:eastAsia="Times New Roman" w:cs="Times New Roman"/>
          <w:szCs w:val="24"/>
        </w:rPr>
        <w:t>.</w:t>
      </w:r>
      <w:r w:rsidRPr="00AE0419">
        <w:rPr>
          <w:rFonts w:eastAsia="Times New Roman" w:cs="Times New Roman"/>
          <w:szCs w:val="24"/>
        </w:rPr>
        <w:t xml:space="preserve"> </w:t>
      </w:r>
      <w:r>
        <w:rPr>
          <w:rFonts w:eastAsia="Times New Roman" w:cs="Times New Roman"/>
          <w:szCs w:val="24"/>
        </w:rPr>
        <w:t xml:space="preserve">Προφανώς, πρέπει να γίνει. </w:t>
      </w:r>
    </w:p>
    <w:p w14:paraId="6A14ACA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AE0419">
        <w:rPr>
          <w:rFonts w:eastAsia="Times New Roman" w:cs="Times New Roman"/>
          <w:szCs w:val="24"/>
        </w:rPr>
        <w:t>επί της αρχής θ</w:t>
      </w:r>
      <w:r>
        <w:rPr>
          <w:rFonts w:eastAsia="Times New Roman" w:cs="Times New Roman"/>
          <w:szCs w:val="24"/>
        </w:rPr>
        <w:t>α έπρεπε και είμαστε όλοι θετικοί ε</w:t>
      </w:r>
      <w:r w:rsidRPr="00AE0419">
        <w:rPr>
          <w:rFonts w:eastAsia="Times New Roman" w:cs="Times New Roman"/>
          <w:szCs w:val="24"/>
        </w:rPr>
        <w:t>π</w:t>
      </w:r>
      <w:r>
        <w:rPr>
          <w:rFonts w:eastAsia="Times New Roman" w:cs="Times New Roman"/>
          <w:szCs w:val="24"/>
        </w:rPr>
        <w:t>’</w:t>
      </w:r>
      <w:r w:rsidRPr="00AE0419">
        <w:rPr>
          <w:rFonts w:eastAsia="Times New Roman" w:cs="Times New Roman"/>
          <w:szCs w:val="24"/>
        </w:rPr>
        <w:t xml:space="preserve"> αυτού </w:t>
      </w:r>
      <w:r>
        <w:rPr>
          <w:rFonts w:eastAsia="Times New Roman" w:cs="Times New Roman"/>
          <w:szCs w:val="24"/>
        </w:rPr>
        <w:t>και γιατ</w:t>
      </w:r>
      <w:r>
        <w:rPr>
          <w:rFonts w:eastAsia="Times New Roman" w:cs="Times New Roman"/>
          <w:szCs w:val="24"/>
        </w:rPr>
        <w:t xml:space="preserve">ί είναι ένα </w:t>
      </w:r>
      <w:r w:rsidRPr="00AE0419">
        <w:rPr>
          <w:rFonts w:eastAsia="Times New Roman" w:cs="Times New Roman"/>
          <w:szCs w:val="24"/>
        </w:rPr>
        <w:t>μέτρο αναγκαίο για την άμβλυνση του ψηφιακού αποκλεισμού</w:t>
      </w:r>
      <w:r>
        <w:rPr>
          <w:rFonts w:eastAsia="Times New Roman" w:cs="Times New Roman"/>
          <w:szCs w:val="24"/>
        </w:rPr>
        <w:t>, αλλά και γιατί είμαστε όλοι π</w:t>
      </w:r>
      <w:r w:rsidRPr="00AE0419">
        <w:rPr>
          <w:rFonts w:eastAsia="Times New Roman" w:cs="Times New Roman"/>
          <w:szCs w:val="24"/>
        </w:rPr>
        <w:t>ροφανώς υπέρ της στήριξης των ατόμων με αναπηρία</w:t>
      </w:r>
      <w:r>
        <w:rPr>
          <w:rFonts w:eastAsia="Times New Roman" w:cs="Times New Roman"/>
          <w:szCs w:val="24"/>
        </w:rPr>
        <w:t>.</w:t>
      </w:r>
      <w:r w:rsidRPr="00AE0419">
        <w:rPr>
          <w:rFonts w:eastAsia="Times New Roman" w:cs="Times New Roman"/>
          <w:szCs w:val="24"/>
        </w:rPr>
        <w:t xml:space="preserve"> </w:t>
      </w:r>
    </w:p>
    <w:p w14:paraId="6A14ACA1" w14:textId="77777777" w:rsidR="00EE1832" w:rsidRDefault="009476A9">
      <w:pPr>
        <w:spacing w:line="600" w:lineRule="auto"/>
        <w:ind w:firstLine="720"/>
        <w:contextualSpacing/>
        <w:jc w:val="both"/>
        <w:rPr>
          <w:rFonts w:eastAsia="Times New Roman" w:cs="Times New Roman"/>
          <w:szCs w:val="24"/>
        </w:rPr>
      </w:pPr>
      <w:r w:rsidRPr="00AE0419">
        <w:rPr>
          <w:rFonts w:eastAsia="Times New Roman" w:cs="Times New Roman"/>
          <w:szCs w:val="24"/>
        </w:rPr>
        <w:t>Έρχεστε</w:t>
      </w:r>
      <w:r>
        <w:rPr>
          <w:rFonts w:eastAsia="Times New Roman" w:cs="Times New Roman"/>
          <w:szCs w:val="24"/>
        </w:rPr>
        <w:t>,</w:t>
      </w:r>
      <w:r w:rsidRPr="00AE0419">
        <w:rPr>
          <w:rFonts w:eastAsia="Times New Roman" w:cs="Times New Roman"/>
          <w:szCs w:val="24"/>
        </w:rPr>
        <w:t xml:space="preserve"> </w:t>
      </w:r>
      <w:r>
        <w:rPr>
          <w:rFonts w:eastAsia="Times New Roman" w:cs="Times New Roman"/>
          <w:szCs w:val="24"/>
        </w:rPr>
        <w:t>όμως,</w:t>
      </w:r>
      <w:r w:rsidRPr="00AE0419">
        <w:rPr>
          <w:rFonts w:eastAsia="Times New Roman" w:cs="Times New Roman"/>
          <w:szCs w:val="24"/>
        </w:rPr>
        <w:t xml:space="preserve"> εσείς εδώ και πάλι παρατηρούμε</w:t>
      </w:r>
      <w:r>
        <w:rPr>
          <w:rFonts w:eastAsia="Times New Roman" w:cs="Times New Roman"/>
          <w:szCs w:val="24"/>
        </w:rPr>
        <w:t xml:space="preserve"> τον ευτελισμό</w:t>
      </w:r>
      <w:r w:rsidRPr="00AE0419">
        <w:rPr>
          <w:rFonts w:eastAsia="Times New Roman" w:cs="Times New Roman"/>
          <w:szCs w:val="24"/>
        </w:rPr>
        <w:t xml:space="preserve"> της κοινοβουλευτικής διαδικασίας</w:t>
      </w:r>
      <w:r>
        <w:rPr>
          <w:rFonts w:eastAsia="Times New Roman" w:cs="Times New Roman"/>
          <w:szCs w:val="24"/>
        </w:rPr>
        <w:t>.</w:t>
      </w:r>
      <w:r w:rsidRPr="00AE0419">
        <w:rPr>
          <w:rFonts w:eastAsia="Times New Roman" w:cs="Times New Roman"/>
          <w:szCs w:val="24"/>
        </w:rPr>
        <w:t xml:space="preserve"> Και οι δύο αυτές </w:t>
      </w:r>
      <w:r>
        <w:rPr>
          <w:rFonts w:eastAsia="Times New Roman" w:cs="Times New Roman"/>
          <w:szCs w:val="24"/>
        </w:rPr>
        <w:t>ο</w:t>
      </w:r>
      <w:r w:rsidRPr="00AE0419">
        <w:rPr>
          <w:rFonts w:eastAsia="Times New Roman" w:cs="Times New Roman"/>
          <w:szCs w:val="24"/>
        </w:rPr>
        <w:t>δηγίες ενσωματώνονται στην ελληνική νομοθεσία με καθυστέρηση</w:t>
      </w:r>
      <w:r>
        <w:rPr>
          <w:rFonts w:eastAsia="Times New Roman" w:cs="Times New Roman"/>
          <w:szCs w:val="24"/>
        </w:rPr>
        <w:t xml:space="preserve"> η μία –ό</w:t>
      </w:r>
      <w:r w:rsidRPr="00AE0419">
        <w:rPr>
          <w:rFonts w:eastAsia="Times New Roman" w:cs="Times New Roman"/>
          <w:szCs w:val="24"/>
        </w:rPr>
        <w:t xml:space="preserve">πως είπε ο </w:t>
      </w:r>
      <w:r>
        <w:rPr>
          <w:rFonts w:eastAsia="Times New Roman" w:cs="Times New Roman"/>
          <w:szCs w:val="24"/>
        </w:rPr>
        <w:t>ε</w:t>
      </w:r>
      <w:r w:rsidRPr="00AE0419">
        <w:rPr>
          <w:rFonts w:eastAsia="Times New Roman" w:cs="Times New Roman"/>
          <w:szCs w:val="24"/>
        </w:rPr>
        <w:t xml:space="preserve">ισηγητής </w:t>
      </w:r>
      <w:r>
        <w:rPr>
          <w:rFonts w:eastAsia="Times New Roman" w:cs="Times New Roman"/>
          <w:szCs w:val="24"/>
        </w:rPr>
        <w:t>μας,</w:t>
      </w:r>
      <w:r w:rsidRPr="00AE0419">
        <w:rPr>
          <w:rFonts w:eastAsia="Times New Roman" w:cs="Times New Roman"/>
          <w:szCs w:val="24"/>
        </w:rPr>
        <w:t xml:space="preserve"> ο κ Θεοχάρης</w:t>
      </w:r>
      <w:r>
        <w:rPr>
          <w:rFonts w:eastAsia="Times New Roman" w:cs="Times New Roman"/>
          <w:szCs w:val="24"/>
        </w:rPr>
        <w:t>, είμαστε εικοστοί πρώτοι</w:t>
      </w:r>
      <w:r w:rsidRPr="00AE0419">
        <w:rPr>
          <w:rFonts w:eastAsia="Times New Roman" w:cs="Times New Roman"/>
          <w:szCs w:val="24"/>
        </w:rPr>
        <w:t xml:space="preserve"> στην Ευρωπαϊκή Ένωση στην ενσωμάτωση</w:t>
      </w:r>
      <w:r>
        <w:rPr>
          <w:rFonts w:eastAsia="Times New Roman" w:cs="Times New Roman"/>
          <w:szCs w:val="24"/>
        </w:rPr>
        <w:t xml:space="preserve">- </w:t>
      </w:r>
      <w:r w:rsidRPr="00AE0419">
        <w:rPr>
          <w:rFonts w:eastAsia="Times New Roman" w:cs="Times New Roman"/>
          <w:szCs w:val="24"/>
        </w:rPr>
        <w:t>και η άλλη εκπρόθεσμα</w:t>
      </w:r>
      <w:r>
        <w:rPr>
          <w:rFonts w:eastAsia="Times New Roman" w:cs="Times New Roman"/>
          <w:szCs w:val="24"/>
        </w:rPr>
        <w:t>.</w:t>
      </w:r>
      <w:r w:rsidRPr="00AE0419">
        <w:rPr>
          <w:rFonts w:eastAsia="Times New Roman" w:cs="Times New Roman"/>
          <w:szCs w:val="24"/>
        </w:rPr>
        <w:t xml:space="preserve"> </w:t>
      </w:r>
      <w:r>
        <w:rPr>
          <w:rFonts w:eastAsia="Times New Roman" w:cs="Times New Roman"/>
          <w:szCs w:val="24"/>
        </w:rPr>
        <w:t xml:space="preserve">Δεν δίνετε </w:t>
      </w:r>
      <w:r w:rsidRPr="00AE0419">
        <w:rPr>
          <w:rFonts w:eastAsia="Times New Roman" w:cs="Times New Roman"/>
          <w:szCs w:val="24"/>
        </w:rPr>
        <w:t xml:space="preserve">το </w:t>
      </w:r>
      <w:r>
        <w:rPr>
          <w:rFonts w:eastAsia="Times New Roman" w:cs="Times New Roman"/>
          <w:szCs w:val="24"/>
        </w:rPr>
        <w:t>β</w:t>
      </w:r>
      <w:r w:rsidRPr="00AE0419">
        <w:rPr>
          <w:rFonts w:eastAsia="Times New Roman" w:cs="Times New Roman"/>
          <w:szCs w:val="24"/>
        </w:rPr>
        <w:t xml:space="preserve">ήμα στους φορείς τους </w:t>
      </w:r>
      <w:r>
        <w:rPr>
          <w:rFonts w:eastAsia="Times New Roman" w:cs="Times New Roman"/>
          <w:szCs w:val="24"/>
        </w:rPr>
        <w:t>οποίου</w:t>
      </w:r>
      <w:r>
        <w:rPr>
          <w:rFonts w:eastAsia="Times New Roman" w:cs="Times New Roman"/>
          <w:szCs w:val="24"/>
        </w:rPr>
        <w:t>ς θα έπρεπε να ακούσουμε. Κ</w:t>
      </w:r>
      <w:r w:rsidRPr="00AE0419">
        <w:rPr>
          <w:rFonts w:eastAsia="Times New Roman" w:cs="Times New Roman"/>
          <w:szCs w:val="24"/>
        </w:rPr>
        <w:t xml:space="preserve">αι γιατί να μην τους ακούσουμε και να διαβάζουμε μόνο την επιστολή </w:t>
      </w:r>
      <w:r>
        <w:rPr>
          <w:rFonts w:eastAsia="Times New Roman" w:cs="Times New Roman"/>
          <w:szCs w:val="24"/>
        </w:rPr>
        <w:t xml:space="preserve">τους; </w:t>
      </w:r>
    </w:p>
    <w:p w14:paraId="6A14ACA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Έρχεστε με περίσσια</w:t>
      </w:r>
      <w:r w:rsidRPr="00AE0419">
        <w:rPr>
          <w:rFonts w:eastAsia="Times New Roman" w:cs="Times New Roman"/>
          <w:szCs w:val="24"/>
        </w:rPr>
        <w:t xml:space="preserve"> ανικανότητα</w:t>
      </w:r>
      <w:r>
        <w:rPr>
          <w:rFonts w:eastAsia="Times New Roman" w:cs="Times New Roman"/>
          <w:szCs w:val="24"/>
        </w:rPr>
        <w:t>,</w:t>
      </w:r>
      <w:r w:rsidRPr="00AE0419">
        <w:rPr>
          <w:rFonts w:eastAsia="Times New Roman" w:cs="Times New Roman"/>
          <w:szCs w:val="24"/>
        </w:rPr>
        <w:t xml:space="preserve"> χωρίς σχεδιασμό</w:t>
      </w:r>
      <w:r>
        <w:rPr>
          <w:rFonts w:eastAsia="Times New Roman" w:cs="Times New Roman"/>
          <w:szCs w:val="24"/>
        </w:rPr>
        <w:t>,</w:t>
      </w:r>
      <w:r w:rsidRPr="00AE0419">
        <w:rPr>
          <w:rFonts w:eastAsia="Times New Roman" w:cs="Times New Roman"/>
          <w:szCs w:val="24"/>
        </w:rPr>
        <w:t xml:space="preserve"> χωρίς </w:t>
      </w:r>
      <w:r>
        <w:rPr>
          <w:rFonts w:eastAsia="Times New Roman" w:cs="Times New Roman"/>
          <w:szCs w:val="24"/>
        </w:rPr>
        <w:t xml:space="preserve">λεπτομέρειες, χωρίς </w:t>
      </w:r>
      <w:r w:rsidRPr="00AE0419">
        <w:rPr>
          <w:rFonts w:eastAsia="Times New Roman" w:cs="Times New Roman"/>
          <w:szCs w:val="24"/>
        </w:rPr>
        <w:t>να έχετε προβλέψει τι θα γίνει σε ένα βάθος χρόνου</w:t>
      </w:r>
      <w:r>
        <w:rPr>
          <w:rFonts w:eastAsia="Times New Roman" w:cs="Times New Roman"/>
          <w:szCs w:val="24"/>
        </w:rPr>
        <w:t>,</w:t>
      </w:r>
      <w:r w:rsidRPr="00AE0419">
        <w:rPr>
          <w:rFonts w:eastAsia="Times New Roman" w:cs="Times New Roman"/>
          <w:szCs w:val="24"/>
        </w:rPr>
        <w:t xml:space="preserve"> χωρίς ουσιαστική κοστολόγησ</w:t>
      </w:r>
      <w:r w:rsidRPr="00AE0419">
        <w:rPr>
          <w:rFonts w:eastAsia="Times New Roman" w:cs="Times New Roman"/>
          <w:szCs w:val="24"/>
        </w:rPr>
        <w:t>η της ενσωμάτωσης</w:t>
      </w:r>
      <w:r>
        <w:rPr>
          <w:rFonts w:eastAsia="Times New Roman" w:cs="Times New Roman"/>
          <w:szCs w:val="24"/>
        </w:rPr>
        <w:t xml:space="preserve"> και με τη γνωστή σας</w:t>
      </w:r>
      <w:r w:rsidRPr="00AE0419">
        <w:rPr>
          <w:rFonts w:eastAsia="Times New Roman" w:cs="Times New Roman"/>
          <w:szCs w:val="24"/>
        </w:rPr>
        <w:t xml:space="preserve"> ιδεοληψία</w:t>
      </w:r>
      <w:r>
        <w:rPr>
          <w:rFonts w:eastAsia="Times New Roman" w:cs="Times New Roman"/>
          <w:szCs w:val="24"/>
        </w:rPr>
        <w:t>,</w:t>
      </w:r>
      <w:r w:rsidRPr="00AE0419">
        <w:rPr>
          <w:rFonts w:eastAsia="Times New Roman" w:cs="Times New Roman"/>
          <w:szCs w:val="24"/>
        </w:rPr>
        <w:t xml:space="preserve"> περιοριστικά</w:t>
      </w:r>
      <w:r>
        <w:rPr>
          <w:rFonts w:eastAsia="Times New Roman" w:cs="Times New Roman"/>
          <w:szCs w:val="24"/>
        </w:rPr>
        <w:t>,</w:t>
      </w:r>
      <w:r w:rsidRPr="00AE0419">
        <w:rPr>
          <w:rFonts w:eastAsia="Times New Roman" w:cs="Times New Roman"/>
          <w:szCs w:val="24"/>
        </w:rPr>
        <w:t xml:space="preserve"> </w:t>
      </w:r>
      <w:r>
        <w:rPr>
          <w:rFonts w:eastAsia="Times New Roman" w:cs="Times New Roman"/>
          <w:szCs w:val="24"/>
        </w:rPr>
        <w:t xml:space="preserve">μη </w:t>
      </w:r>
      <w:r w:rsidRPr="00AE0419">
        <w:rPr>
          <w:rFonts w:eastAsia="Times New Roman" w:cs="Times New Roman"/>
          <w:szCs w:val="24"/>
        </w:rPr>
        <w:t xml:space="preserve">εφαρμόζοντας την </w:t>
      </w:r>
      <w:r>
        <w:rPr>
          <w:rFonts w:eastAsia="Times New Roman" w:cs="Times New Roman"/>
          <w:szCs w:val="24"/>
        </w:rPr>
        <w:t>ο</w:t>
      </w:r>
      <w:r w:rsidRPr="00AE0419">
        <w:rPr>
          <w:rFonts w:eastAsia="Times New Roman" w:cs="Times New Roman"/>
          <w:szCs w:val="24"/>
        </w:rPr>
        <w:t xml:space="preserve">δηγία </w:t>
      </w:r>
      <w:r>
        <w:rPr>
          <w:rFonts w:eastAsia="Times New Roman" w:cs="Times New Roman"/>
          <w:szCs w:val="24"/>
        </w:rPr>
        <w:t>αυτή ούτε στα</w:t>
      </w:r>
      <w:r w:rsidRPr="00AE0419">
        <w:rPr>
          <w:rFonts w:eastAsia="Times New Roman" w:cs="Times New Roman"/>
          <w:szCs w:val="24"/>
        </w:rPr>
        <w:t xml:space="preserve"> εσωτερικά δίκτυα</w:t>
      </w:r>
      <w:r>
        <w:rPr>
          <w:rFonts w:eastAsia="Times New Roman" w:cs="Times New Roman"/>
          <w:szCs w:val="24"/>
        </w:rPr>
        <w:t xml:space="preserve">, δηλαδή </w:t>
      </w:r>
      <w:r>
        <w:rPr>
          <w:rFonts w:eastAsia="Times New Roman" w:cs="Times New Roman"/>
          <w:szCs w:val="24"/>
        </w:rPr>
        <w:lastRenderedPageBreak/>
        <w:t>στους υπαλλήλους</w:t>
      </w:r>
      <w:r>
        <w:rPr>
          <w:rFonts w:eastAsia="Times New Roman" w:cs="Times New Roman"/>
          <w:szCs w:val="24"/>
        </w:rPr>
        <w:t>,</w:t>
      </w:r>
      <w:r w:rsidRPr="00AE0419">
        <w:rPr>
          <w:rFonts w:eastAsia="Times New Roman" w:cs="Times New Roman"/>
          <w:szCs w:val="24"/>
        </w:rPr>
        <w:t xml:space="preserve"> που</w:t>
      </w:r>
      <w:r>
        <w:rPr>
          <w:rFonts w:eastAsia="Times New Roman" w:cs="Times New Roman"/>
          <w:szCs w:val="24"/>
        </w:rPr>
        <w:t xml:space="preserve"> είναι άτομα με ειδικές ανάγκες, ούτε </w:t>
      </w:r>
      <w:r w:rsidRPr="00AE0419">
        <w:rPr>
          <w:rFonts w:eastAsia="Times New Roman" w:cs="Times New Roman"/>
          <w:szCs w:val="24"/>
        </w:rPr>
        <w:t>και στον ευρύτερο δημόσιο τομέα</w:t>
      </w:r>
      <w:r>
        <w:rPr>
          <w:rFonts w:eastAsia="Times New Roman" w:cs="Times New Roman"/>
          <w:szCs w:val="24"/>
        </w:rPr>
        <w:t>,</w:t>
      </w:r>
      <w:r w:rsidRPr="00AE0419">
        <w:rPr>
          <w:rFonts w:eastAsia="Times New Roman" w:cs="Times New Roman"/>
          <w:szCs w:val="24"/>
        </w:rPr>
        <w:t xml:space="preserve"> ωσάν να μη χρησιμοποιούν τα άτομα </w:t>
      </w:r>
      <w:r w:rsidRPr="00AE0419">
        <w:rPr>
          <w:rFonts w:eastAsia="Times New Roman" w:cs="Times New Roman"/>
          <w:szCs w:val="24"/>
        </w:rPr>
        <w:t>με ειδικές ανάγκες τις υπηρεσίες που χρησιμοποιούν όλοι οι πολίτες</w:t>
      </w:r>
      <w:r>
        <w:rPr>
          <w:rFonts w:eastAsia="Times New Roman" w:cs="Times New Roman"/>
          <w:szCs w:val="24"/>
        </w:rPr>
        <w:t>, ο</w:t>
      </w:r>
      <w:r w:rsidRPr="00AE0419">
        <w:rPr>
          <w:rFonts w:eastAsia="Times New Roman" w:cs="Times New Roman"/>
          <w:szCs w:val="24"/>
        </w:rPr>
        <w:t>πότε να μη</w:t>
      </w:r>
      <w:r>
        <w:rPr>
          <w:rFonts w:eastAsia="Times New Roman" w:cs="Times New Roman"/>
          <w:szCs w:val="24"/>
        </w:rPr>
        <w:t>ν</w:t>
      </w:r>
      <w:r w:rsidRPr="00AE0419">
        <w:rPr>
          <w:rFonts w:eastAsia="Times New Roman" w:cs="Times New Roman"/>
          <w:szCs w:val="24"/>
        </w:rPr>
        <w:t xml:space="preserve"> μας ενδιαφέρει </w:t>
      </w:r>
      <w:r>
        <w:rPr>
          <w:rFonts w:eastAsia="Times New Roman" w:cs="Times New Roman"/>
          <w:szCs w:val="24"/>
        </w:rPr>
        <w:t xml:space="preserve">εάν θα έχουν πρόσβαση, </w:t>
      </w:r>
      <w:r w:rsidRPr="00AE0419">
        <w:rPr>
          <w:rFonts w:eastAsia="Times New Roman" w:cs="Times New Roman"/>
          <w:szCs w:val="24"/>
        </w:rPr>
        <w:t xml:space="preserve">όταν </w:t>
      </w:r>
      <w:r>
        <w:rPr>
          <w:rFonts w:eastAsia="Times New Roman" w:cs="Times New Roman"/>
          <w:szCs w:val="24"/>
        </w:rPr>
        <w:t>αυτό αφορά στην ύδρευση ή στο ρεύμα.</w:t>
      </w:r>
    </w:p>
    <w:p w14:paraId="6A14ACA3"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A137C2">
        <w:rPr>
          <w:rFonts w:eastAsia="Times New Roman"/>
          <w:color w:val="000000" w:themeColor="text1"/>
          <w:szCs w:val="24"/>
        </w:rPr>
        <w:t>αι</w:t>
      </w:r>
      <w:r>
        <w:rPr>
          <w:rFonts w:eastAsia="Times New Roman"/>
          <w:color w:val="000000" w:themeColor="text1"/>
          <w:szCs w:val="24"/>
        </w:rPr>
        <w:t>, β</w:t>
      </w:r>
      <w:r w:rsidRPr="00A137C2">
        <w:rPr>
          <w:rFonts w:eastAsia="Times New Roman"/>
          <w:color w:val="000000" w:themeColor="text1"/>
          <w:szCs w:val="24"/>
        </w:rPr>
        <w:t>εβαίως</w:t>
      </w:r>
      <w:r>
        <w:rPr>
          <w:rFonts w:eastAsia="Times New Roman"/>
          <w:color w:val="000000" w:themeColor="text1"/>
          <w:szCs w:val="24"/>
        </w:rPr>
        <w:t>,</w:t>
      </w:r>
      <w:r w:rsidRPr="00A137C2">
        <w:rPr>
          <w:rFonts w:eastAsia="Times New Roman"/>
          <w:color w:val="000000" w:themeColor="text1"/>
          <w:szCs w:val="24"/>
        </w:rPr>
        <w:t xml:space="preserve"> αυτό είναι συνδυασμός ιδεοληψίας και ανικανότητας με πλήρη διαχειριστική ανεπάρκεια</w:t>
      </w:r>
      <w:r>
        <w:rPr>
          <w:rFonts w:eastAsia="Times New Roman"/>
          <w:color w:val="000000" w:themeColor="text1"/>
          <w:szCs w:val="24"/>
        </w:rPr>
        <w:t>,</w:t>
      </w:r>
      <w:r w:rsidRPr="00A137C2">
        <w:rPr>
          <w:rFonts w:eastAsia="Times New Roman"/>
          <w:color w:val="000000" w:themeColor="text1"/>
          <w:szCs w:val="24"/>
        </w:rPr>
        <w:t xml:space="preserve"> την οποία μπορεί κανείς πλέον να προβλέψει εκ προοιμίου</w:t>
      </w:r>
      <w:r>
        <w:rPr>
          <w:rFonts w:eastAsia="Times New Roman"/>
          <w:color w:val="000000" w:themeColor="text1"/>
          <w:szCs w:val="24"/>
        </w:rPr>
        <w:t>. Έ</w:t>
      </w:r>
      <w:r w:rsidRPr="00A137C2">
        <w:rPr>
          <w:rFonts w:eastAsia="Times New Roman"/>
          <w:color w:val="000000" w:themeColor="text1"/>
          <w:szCs w:val="24"/>
        </w:rPr>
        <w:t>χουμε τη γνωστή σύγχυση</w:t>
      </w:r>
      <w:r>
        <w:rPr>
          <w:rFonts w:eastAsia="Times New Roman"/>
          <w:color w:val="000000" w:themeColor="text1"/>
          <w:szCs w:val="24"/>
        </w:rPr>
        <w:t>. Έχουμε δύο Υ</w:t>
      </w:r>
      <w:r w:rsidRPr="00A137C2">
        <w:rPr>
          <w:rFonts w:eastAsia="Times New Roman"/>
          <w:color w:val="000000" w:themeColor="text1"/>
          <w:szCs w:val="24"/>
        </w:rPr>
        <w:t>πουργεία που ασχολούνται με ένα απλό θέμα</w:t>
      </w:r>
      <w:r>
        <w:rPr>
          <w:rFonts w:eastAsia="Times New Roman"/>
          <w:color w:val="000000" w:themeColor="text1"/>
          <w:szCs w:val="24"/>
        </w:rPr>
        <w:t xml:space="preserve">. </w:t>
      </w:r>
    </w:p>
    <w:p w14:paraId="6A14ACA4"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ένα Υπουργείο θ</w:t>
      </w:r>
      <w:r w:rsidRPr="00A137C2">
        <w:rPr>
          <w:rFonts w:eastAsia="Times New Roman"/>
          <w:color w:val="000000" w:themeColor="text1"/>
          <w:szCs w:val="24"/>
        </w:rPr>
        <w:t>α φτιάξει ένα</w:t>
      </w:r>
      <w:r w:rsidRPr="00A137C2">
        <w:rPr>
          <w:rFonts w:eastAsia="Times New Roman"/>
          <w:color w:val="000000" w:themeColor="text1"/>
          <w:szCs w:val="24"/>
        </w:rPr>
        <w:t xml:space="preserve"> μητρώο </w:t>
      </w:r>
      <w:r>
        <w:rPr>
          <w:rFonts w:eastAsia="Times New Roman"/>
          <w:color w:val="000000" w:themeColor="text1"/>
          <w:szCs w:val="24"/>
        </w:rPr>
        <w:t>και π</w:t>
      </w:r>
      <w:r w:rsidRPr="00A137C2">
        <w:rPr>
          <w:rFonts w:eastAsia="Times New Roman"/>
          <w:color w:val="000000" w:themeColor="text1"/>
          <w:szCs w:val="24"/>
        </w:rPr>
        <w:t>οιος ξέρει πόσο καιρό θα πάρει αυτό για να γίνει</w:t>
      </w:r>
      <w:r>
        <w:rPr>
          <w:rFonts w:eastAsia="Times New Roman"/>
          <w:color w:val="000000" w:themeColor="text1"/>
          <w:szCs w:val="24"/>
        </w:rPr>
        <w:t>,</w:t>
      </w:r>
      <w:r w:rsidRPr="00A137C2">
        <w:rPr>
          <w:rFonts w:eastAsia="Times New Roman"/>
          <w:color w:val="000000" w:themeColor="text1"/>
          <w:szCs w:val="24"/>
        </w:rPr>
        <w:t xml:space="preserve"> αν κρίνουμε από άλλα μ</w:t>
      </w:r>
      <w:r>
        <w:rPr>
          <w:rFonts w:eastAsia="Times New Roman"/>
          <w:color w:val="000000" w:themeColor="text1"/>
          <w:szCs w:val="24"/>
        </w:rPr>
        <w:t>ητρώα που έχουν φτιαχτεί -αυτό είναι το δικό σας Υ</w:t>
      </w:r>
      <w:r w:rsidRPr="00A137C2">
        <w:rPr>
          <w:rFonts w:eastAsia="Times New Roman"/>
          <w:color w:val="000000" w:themeColor="text1"/>
          <w:szCs w:val="24"/>
        </w:rPr>
        <w:t>πουργείο</w:t>
      </w:r>
      <w:r>
        <w:rPr>
          <w:rFonts w:eastAsia="Times New Roman"/>
          <w:color w:val="000000" w:themeColor="text1"/>
          <w:szCs w:val="24"/>
        </w:rPr>
        <w:t>, κυρία Υπουργέ- και το άλλο, το «</w:t>
      </w:r>
      <w:r w:rsidRPr="00A137C2">
        <w:rPr>
          <w:rFonts w:eastAsia="Times New Roman"/>
          <w:color w:val="000000" w:themeColor="text1"/>
          <w:szCs w:val="24"/>
        </w:rPr>
        <w:t>Υπουργείο Ψηφιακής Ανεπάρκειας</w:t>
      </w:r>
      <w:r>
        <w:rPr>
          <w:rFonts w:eastAsia="Times New Roman"/>
          <w:color w:val="000000" w:themeColor="text1"/>
          <w:szCs w:val="24"/>
        </w:rPr>
        <w:t>»,</w:t>
      </w:r>
      <w:r w:rsidRPr="00A137C2">
        <w:rPr>
          <w:rFonts w:eastAsia="Times New Roman"/>
          <w:color w:val="000000" w:themeColor="text1"/>
          <w:szCs w:val="24"/>
        </w:rPr>
        <w:t xml:space="preserve"> θα έχει την εποπτεία και τον έλεγχο</w:t>
      </w:r>
      <w:r>
        <w:rPr>
          <w:rFonts w:eastAsia="Times New Roman"/>
          <w:color w:val="000000" w:themeColor="text1"/>
          <w:szCs w:val="24"/>
        </w:rPr>
        <w:t xml:space="preserve"> και σε τρί</w:t>
      </w:r>
      <w:r>
        <w:rPr>
          <w:rFonts w:eastAsia="Times New Roman"/>
          <w:color w:val="000000" w:themeColor="text1"/>
          <w:szCs w:val="24"/>
        </w:rPr>
        <w:t xml:space="preserve">α χρόνια από </w:t>
      </w:r>
      <w:r w:rsidRPr="00A137C2">
        <w:rPr>
          <w:rFonts w:eastAsia="Times New Roman"/>
          <w:color w:val="000000" w:themeColor="text1"/>
          <w:szCs w:val="24"/>
        </w:rPr>
        <w:t>τώρα θα μας κάνει μ</w:t>
      </w:r>
      <w:r>
        <w:rPr>
          <w:rFonts w:eastAsia="Times New Roman"/>
          <w:color w:val="000000" w:themeColor="text1"/>
          <w:szCs w:val="24"/>
        </w:rPr>
        <w:t>ι</w:t>
      </w:r>
      <w:r w:rsidRPr="00A137C2">
        <w:rPr>
          <w:rFonts w:eastAsia="Times New Roman"/>
          <w:color w:val="000000" w:themeColor="text1"/>
          <w:szCs w:val="24"/>
        </w:rPr>
        <w:t>α αναφορά προόδου και κάθε χρόνο θα έρχεται εδώ στη Βουλή να μας λέει τι έχει συμβεί στο συγκεκριμένο ζήτημα</w:t>
      </w:r>
      <w:r>
        <w:rPr>
          <w:rFonts w:eastAsia="Times New Roman"/>
          <w:color w:val="000000" w:themeColor="text1"/>
          <w:szCs w:val="24"/>
        </w:rPr>
        <w:t>.</w:t>
      </w:r>
    </w:p>
    <w:p w14:paraId="6A14ACA5"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Δεν θα μπω σε άλλες λεπτομέρειες, δ</w:t>
      </w:r>
      <w:r w:rsidRPr="00A137C2">
        <w:rPr>
          <w:rFonts w:eastAsia="Times New Roman"/>
          <w:color w:val="000000" w:themeColor="text1"/>
          <w:szCs w:val="24"/>
        </w:rPr>
        <w:t xml:space="preserve">ιότι έχουν καλυφθεί </w:t>
      </w:r>
      <w:r>
        <w:rPr>
          <w:rFonts w:eastAsia="Times New Roman"/>
          <w:color w:val="000000" w:themeColor="text1"/>
          <w:szCs w:val="24"/>
        </w:rPr>
        <w:t>αρτιότατα</w:t>
      </w:r>
      <w:r w:rsidRPr="00A137C2">
        <w:rPr>
          <w:rFonts w:eastAsia="Times New Roman"/>
          <w:color w:val="000000" w:themeColor="text1"/>
          <w:szCs w:val="24"/>
        </w:rPr>
        <w:t xml:space="preserve"> από τον </w:t>
      </w:r>
      <w:r>
        <w:rPr>
          <w:rFonts w:eastAsia="Times New Roman"/>
          <w:color w:val="000000" w:themeColor="text1"/>
          <w:szCs w:val="24"/>
        </w:rPr>
        <w:t xml:space="preserve">εισηγητή μας, τον </w:t>
      </w:r>
      <w:r w:rsidRPr="00A137C2">
        <w:rPr>
          <w:rFonts w:eastAsia="Times New Roman"/>
          <w:color w:val="000000" w:themeColor="text1"/>
          <w:szCs w:val="24"/>
        </w:rPr>
        <w:t>κ</w:t>
      </w:r>
      <w:r>
        <w:rPr>
          <w:rFonts w:eastAsia="Times New Roman"/>
          <w:color w:val="000000" w:themeColor="text1"/>
          <w:szCs w:val="24"/>
        </w:rPr>
        <w:t>.</w:t>
      </w:r>
      <w:r w:rsidRPr="00A137C2">
        <w:rPr>
          <w:rFonts w:eastAsia="Times New Roman"/>
          <w:color w:val="000000" w:themeColor="text1"/>
          <w:szCs w:val="24"/>
        </w:rPr>
        <w:t xml:space="preserve"> Θεοχάρη</w:t>
      </w:r>
      <w:r>
        <w:rPr>
          <w:rFonts w:eastAsia="Times New Roman"/>
          <w:color w:val="000000" w:themeColor="text1"/>
          <w:szCs w:val="24"/>
        </w:rPr>
        <w:t>,</w:t>
      </w:r>
      <w:r w:rsidRPr="00A137C2">
        <w:rPr>
          <w:rFonts w:eastAsia="Times New Roman"/>
          <w:color w:val="000000" w:themeColor="text1"/>
          <w:szCs w:val="24"/>
        </w:rPr>
        <w:t xml:space="preserve"> ούτε θα στ</w:t>
      </w:r>
      <w:r w:rsidRPr="00A137C2">
        <w:rPr>
          <w:rFonts w:eastAsia="Times New Roman"/>
          <w:color w:val="000000" w:themeColor="text1"/>
          <w:szCs w:val="24"/>
        </w:rPr>
        <w:t>αθώ εδώ</w:t>
      </w:r>
      <w:r>
        <w:rPr>
          <w:rFonts w:eastAsia="Times New Roman"/>
          <w:color w:val="000000" w:themeColor="text1"/>
          <w:szCs w:val="24"/>
        </w:rPr>
        <w:t>, σ</w:t>
      </w:r>
      <w:r w:rsidRPr="00A137C2">
        <w:rPr>
          <w:rFonts w:eastAsia="Times New Roman"/>
          <w:color w:val="000000" w:themeColor="text1"/>
          <w:szCs w:val="24"/>
        </w:rPr>
        <w:t>τ</w:t>
      </w:r>
      <w:r>
        <w:rPr>
          <w:rFonts w:eastAsia="Times New Roman"/>
          <w:color w:val="000000" w:themeColor="text1"/>
          <w:szCs w:val="24"/>
        </w:rPr>
        <w:t xml:space="preserve">ον </w:t>
      </w:r>
      <w:r w:rsidRPr="00A137C2">
        <w:rPr>
          <w:rFonts w:eastAsia="Times New Roman"/>
          <w:color w:val="000000" w:themeColor="text1"/>
          <w:szCs w:val="24"/>
        </w:rPr>
        <w:t>χρόνο που μου αναλογεί</w:t>
      </w:r>
      <w:r>
        <w:rPr>
          <w:rFonts w:eastAsia="Times New Roman"/>
          <w:color w:val="000000" w:themeColor="text1"/>
          <w:szCs w:val="24"/>
        </w:rPr>
        <w:t xml:space="preserve">, για </w:t>
      </w:r>
      <w:r w:rsidRPr="00A137C2">
        <w:rPr>
          <w:rFonts w:eastAsia="Times New Roman"/>
          <w:color w:val="000000" w:themeColor="text1"/>
          <w:szCs w:val="24"/>
        </w:rPr>
        <w:t>να υπερθεματίσ</w:t>
      </w:r>
      <w:r>
        <w:rPr>
          <w:rFonts w:eastAsia="Times New Roman"/>
          <w:color w:val="000000" w:themeColor="text1"/>
          <w:szCs w:val="24"/>
        </w:rPr>
        <w:t>ω</w:t>
      </w:r>
      <w:r w:rsidRPr="00A137C2">
        <w:rPr>
          <w:rFonts w:eastAsia="Times New Roman"/>
          <w:color w:val="000000" w:themeColor="text1"/>
          <w:szCs w:val="24"/>
        </w:rPr>
        <w:t xml:space="preserve"> για τα οφέλη που προσφέρει η λεγόμενη τέταρτη βιομηχανική επανάσταση</w:t>
      </w:r>
      <w:r>
        <w:rPr>
          <w:rFonts w:eastAsia="Times New Roman"/>
          <w:color w:val="000000" w:themeColor="text1"/>
          <w:szCs w:val="24"/>
        </w:rPr>
        <w:t>,</w:t>
      </w:r>
      <w:r w:rsidRPr="00A137C2">
        <w:rPr>
          <w:rFonts w:eastAsia="Times New Roman"/>
          <w:color w:val="000000" w:themeColor="text1"/>
          <w:szCs w:val="24"/>
        </w:rPr>
        <w:t xml:space="preserve"> για τις ευκαιρίες που προσφέρει</w:t>
      </w:r>
      <w:r>
        <w:rPr>
          <w:rFonts w:eastAsia="Times New Roman"/>
          <w:color w:val="000000" w:themeColor="text1"/>
          <w:szCs w:val="24"/>
        </w:rPr>
        <w:t>, για τ</w:t>
      </w:r>
      <w:r w:rsidRPr="00A137C2">
        <w:rPr>
          <w:rFonts w:eastAsia="Times New Roman"/>
          <w:color w:val="000000" w:themeColor="text1"/>
          <w:szCs w:val="24"/>
        </w:rPr>
        <w:t>ις προκλήσεις που προσφέρει</w:t>
      </w:r>
      <w:r>
        <w:rPr>
          <w:rFonts w:eastAsia="Times New Roman"/>
          <w:color w:val="000000" w:themeColor="text1"/>
          <w:szCs w:val="24"/>
        </w:rPr>
        <w:t>,</w:t>
      </w:r>
      <w:r w:rsidRPr="00A137C2">
        <w:rPr>
          <w:rFonts w:eastAsia="Times New Roman"/>
          <w:color w:val="000000" w:themeColor="text1"/>
          <w:szCs w:val="24"/>
        </w:rPr>
        <w:t xml:space="preserve"> για την αναγκαιότητα του ψηφιακού μετασχηματισμού της χώρας</w:t>
      </w:r>
      <w:r>
        <w:rPr>
          <w:rFonts w:eastAsia="Times New Roman"/>
          <w:color w:val="000000" w:themeColor="text1"/>
          <w:szCs w:val="24"/>
        </w:rPr>
        <w:t xml:space="preserve">, </w:t>
      </w:r>
      <w:r>
        <w:rPr>
          <w:rFonts w:eastAsia="Times New Roman"/>
          <w:color w:val="000000" w:themeColor="text1"/>
          <w:szCs w:val="24"/>
        </w:rPr>
        <w:t xml:space="preserve">ούτε </w:t>
      </w:r>
      <w:r w:rsidRPr="00A137C2">
        <w:rPr>
          <w:rFonts w:eastAsia="Times New Roman"/>
          <w:color w:val="000000" w:themeColor="text1"/>
          <w:szCs w:val="24"/>
        </w:rPr>
        <w:t>για την αυτονόητη υποχρέωση που έχει η Πολιτεία να αξ</w:t>
      </w:r>
      <w:r>
        <w:rPr>
          <w:rFonts w:eastAsia="Times New Roman"/>
          <w:color w:val="000000" w:themeColor="text1"/>
          <w:szCs w:val="24"/>
        </w:rPr>
        <w:t>ιοποιήσει τις νέες τεχνολογίες π</w:t>
      </w:r>
      <w:r w:rsidRPr="00A137C2">
        <w:rPr>
          <w:rFonts w:eastAsia="Times New Roman"/>
          <w:color w:val="000000" w:themeColor="text1"/>
          <w:szCs w:val="24"/>
        </w:rPr>
        <w:t>ρος όφελος των ατόμων με ειδικές ανάγκες</w:t>
      </w:r>
      <w:r>
        <w:rPr>
          <w:rFonts w:eastAsia="Times New Roman"/>
          <w:color w:val="000000" w:themeColor="text1"/>
          <w:szCs w:val="24"/>
        </w:rPr>
        <w:t>,</w:t>
      </w:r>
      <w:r w:rsidRPr="00A137C2">
        <w:rPr>
          <w:rFonts w:eastAsia="Times New Roman"/>
          <w:color w:val="000000" w:themeColor="text1"/>
          <w:szCs w:val="24"/>
        </w:rPr>
        <w:t xml:space="preserve"> </w:t>
      </w:r>
      <w:proofErr w:type="spellStart"/>
      <w:r w:rsidRPr="00A137C2">
        <w:rPr>
          <w:rFonts w:eastAsia="Times New Roman"/>
          <w:color w:val="000000" w:themeColor="text1"/>
          <w:szCs w:val="24"/>
        </w:rPr>
        <w:t>πολλώ</w:t>
      </w:r>
      <w:proofErr w:type="spellEnd"/>
      <w:r w:rsidRPr="00A137C2">
        <w:rPr>
          <w:rFonts w:eastAsia="Times New Roman"/>
          <w:color w:val="000000" w:themeColor="text1"/>
          <w:szCs w:val="24"/>
        </w:rPr>
        <w:t xml:space="preserve"> δε μάλλον να εξασφαλίσει και να διασφαλίσει την αρτιότητα της προσβασιμότητας τους σε υπηρεσίες που για μας είναι πλέο</w:t>
      </w:r>
      <w:r w:rsidRPr="00A137C2">
        <w:rPr>
          <w:rFonts w:eastAsia="Times New Roman"/>
          <w:color w:val="000000" w:themeColor="text1"/>
          <w:szCs w:val="24"/>
        </w:rPr>
        <w:t xml:space="preserve">ν μέρος της καθημερινότητάς </w:t>
      </w:r>
      <w:r>
        <w:rPr>
          <w:rFonts w:eastAsia="Times New Roman"/>
          <w:color w:val="000000" w:themeColor="text1"/>
          <w:szCs w:val="24"/>
        </w:rPr>
        <w:t>μας,</w:t>
      </w:r>
      <w:r w:rsidRPr="00A137C2">
        <w:rPr>
          <w:rFonts w:eastAsia="Times New Roman"/>
          <w:color w:val="000000" w:themeColor="text1"/>
          <w:szCs w:val="24"/>
        </w:rPr>
        <w:t xml:space="preserve"> χρησιμοποιώντ</w:t>
      </w:r>
      <w:r>
        <w:rPr>
          <w:rFonts w:eastAsia="Times New Roman"/>
          <w:color w:val="000000" w:themeColor="text1"/>
          <w:szCs w:val="24"/>
        </w:rPr>
        <w:t>ας το κινητό μας για να μπούμε σ</w:t>
      </w:r>
      <w:r w:rsidRPr="00A137C2">
        <w:rPr>
          <w:rFonts w:eastAsia="Times New Roman"/>
          <w:color w:val="000000" w:themeColor="text1"/>
          <w:szCs w:val="24"/>
        </w:rPr>
        <w:t>ε διάφορες υπηρεσίες</w:t>
      </w:r>
      <w:r>
        <w:rPr>
          <w:rFonts w:eastAsia="Times New Roman"/>
          <w:color w:val="000000" w:themeColor="text1"/>
          <w:szCs w:val="24"/>
        </w:rPr>
        <w:t>. Δ</w:t>
      </w:r>
      <w:r w:rsidRPr="00A137C2">
        <w:rPr>
          <w:rFonts w:eastAsia="Times New Roman"/>
          <w:color w:val="000000" w:themeColor="text1"/>
          <w:szCs w:val="24"/>
        </w:rPr>
        <w:t>εν υπάρχει λόγος κανείς να συζητά</w:t>
      </w:r>
      <w:r>
        <w:rPr>
          <w:rFonts w:eastAsia="Times New Roman"/>
          <w:color w:val="000000" w:themeColor="text1"/>
          <w:szCs w:val="24"/>
        </w:rPr>
        <w:t>,</w:t>
      </w:r>
      <w:r w:rsidRPr="00A137C2">
        <w:rPr>
          <w:rFonts w:eastAsia="Times New Roman"/>
          <w:color w:val="000000" w:themeColor="text1"/>
          <w:szCs w:val="24"/>
        </w:rPr>
        <w:t xml:space="preserve"> να παρ</w:t>
      </w:r>
      <w:r>
        <w:rPr>
          <w:rFonts w:eastAsia="Times New Roman"/>
          <w:color w:val="000000" w:themeColor="text1"/>
          <w:szCs w:val="24"/>
        </w:rPr>
        <w:t>αβιάζει ανοιχτές θύρες ως προς α</w:t>
      </w:r>
      <w:r w:rsidRPr="00A137C2">
        <w:rPr>
          <w:rFonts w:eastAsia="Times New Roman"/>
          <w:color w:val="000000" w:themeColor="text1"/>
          <w:szCs w:val="24"/>
        </w:rPr>
        <w:t>υτά</w:t>
      </w:r>
      <w:r>
        <w:rPr>
          <w:rFonts w:eastAsia="Times New Roman"/>
          <w:color w:val="000000" w:themeColor="text1"/>
          <w:szCs w:val="24"/>
        </w:rPr>
        <w:t>.</w:t>
      </w:r>
    </w:p>
    <w:p w14:paraId="6A14ACA6"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την Προεδρική Έδρα καταλαμβάνει η Γ</w:t>
      </w:r>
      <w:r>
        <w:rPr>
          <w:rFonts w:eastAsia="Times New Roman"/>
          <w:color w:val="000000" w:themeColor="text1"/>
          <w:szCs w:val="24"/>
        </w:rPr>
        <w:t>΄</w:t>
      </w:r>
      <w:r>
        <w:rPr>
          <w:rFonts w:eastAsia="Times New Roman"/>
          <w:color w:val="000000" w:themeColor="text1"/>
          <w:szCs w:val="24"/>
        </w:rPr>
        <w:t xml:space="preserve"> Αντιπρόεδρος της Βουλής</w:t>
      </w:r>
      <w:r>
        <w:rPr>
          <w:rFonts w:eastAsia="Times New Roman"/>
          <w:color w:val="000000" w:themeColor="text1"/>
          <w:szCs w:val="24"/>
        </w:rPr>
        <w:t xml:space="preserve"> κ. </w:t>
      </w:r>
      <w:r w:rsidRPr="00B25D27">
        <w:rPr>
          <w:rFonts w:eastAsia="Times New Roman"/>
          <w:b/>
          <w:color w:val="000000" w:themeColor="text1"/>
          <w:szCs w:val="24"/>
        </w:rPr>
        <w:t>ΑΝΑΣΤΑΣΙΑ ΧΡΙΣΤΟΔΟΥΛΟΠΟΥΛΟΥ</w:t>
      </w:r>
      <w:r>
        <w:rPr>
          <w:rFonts w:eastAsia="Times New Roman"/>
          <w:color w:val="000000" w:themeColor="text1"/>
          <w:szCs w:val="24"/>
        </w:rPr>
        <w:t>)</w:t>
      </w:r>
    </w:p>
    <w:p w14:paraId="6A14ACA7"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Όμως, στέκομαι στ</w:t>
      </w:r>
      <w:r w:rsidRPr="00A137C2">
        <w:rPr>
          <w:rFonts w:eastAsia="Times New Roman"/>
          <w:color w:val="000000" w:themeColor="text1"/>
          <w:szCs w:val="24"/>
        </w:rPr>
        <w:t>ο γεγονός ότι και στον ψηφιακό μετασχηματισ</w:t>
      </w:r>
      <w:r>
        <w:rPr>
          <w:rFonts w:eastAsia="Times New Roman"/>
          <w:color w:val="000000" w:themeColor="text1"/>
          <w:szCs w:val="24"/>
        </w:rPr>
        <w:t>μό της χώρας, σε αυτό το μεγάλο ε</w:t>
      </w:r>
      <w:r w:rsidRPr="00A137C2">
        <w:rPr>
          <w:rFonts w:eastAsia="Times New Roman"/>
          <w:color w:val="000000" w:themeColor="text1"/>
          <w:szCs w:val="24"/>
        </w:rPr>
        <w:t>θνικό στοίχημα επιβίωσης</w:t>
      </w:r>
      <w:r>
        <w:rPr>
          <w:rFonts w:eastAsia="Times New Roman"/>
          <w:color w:val="000000" w:themeColor="text1"/>
          <w:szCs w:val="24"/>
        </w:rPr>
        <w:t>,</w:t>
      </w:r>
      <w:r w:rsidRPr="00A137C2">
        <w:rPr>
          <w:rFonts w:eastAsia="Times New Roman"/>
          <w:color w:val="000000" w:themeColor="text1"/>
          <w:szCs w:val="24"/>
        </w:rPr>
        <w:t xml:space="preserve"> και πάλι το Υπουργείο Ψηφιακής Πολιτικής έχει αντιμετωπίσει κάτι</w:t>
      </w:r>
      <w:r>
        <w:rPr>
          <w:rFonts w:eastAsia="Times New Roman"/>
          <w:color w:val="000000" w:themeColor="text1"/>
          <w:szCs w:val="24"/>
        </w:rPr>
        <w:t>,</w:t>
      </w:r>
      <w:r w:rsidRPr="00A137C2">
        <w:rPr>
          <w:rFonts w:eastAsia="Times New Roman"/>
          <w:color w:val="000000" w:themeColor="text1"/>
          <w:szCs w:val="24"/>
        </w:rPr>
        <w:t xml:space="preserve"> το οποίο θα έπρεπε να είναι υπερκομματικό</w:t>
      </w:r>
      <w:r>
        <w:rPr>
          <w:rFonts w:eastAsia="Times New Roman"/>
          <w:color w:val="000000" w:themeColor="text1"/>
          <w:szCs w:val="24"/>
        </w:rPr>
        <w:t>, πολιτικά μη αμφισβητήσιμο</w:t>
      </w:r>
      <w:r w:rsidRPr="00A137C2">
        <w:rPr>
          <w:rFonts w:eastAsia="Times New Roman"/>
          <w:color w:val="000000" w:themeColor="text1"/>
          <w:szCs w:val="24"/>
        </w:rPr>
        <w:t xml:space="preserve"> και συναινετικό</w:t>
      </w:r>
      <w:r>
        <w:rPr>
          <w:rFonts w:eastAsia="Times New Roman"/>
          <w:color w:val="000000" w:themeColor="text1"/>
          <w:szCs w:val="24"/>
        </w:rPr>
        <w:t>,</w:t>
      </w:r>
      <w:r w:rsidRPr="00A137C2">
        <w:rPr>
          <w:rFonts w:eastAsia="Times New Roman"/>
          <w:color w:val="000000" w:themeColor="text1"/>
          <w:szCs w:val="24"/>
        </w:rPr>
        <w:t xml:space="preserve"> με ιδεοληψία</w:t>
      </w:r>
      <w:r>
        <w:rPr>
          <w:rFonts w:eastAsia="Times New Roman"/>
          <w:color w:val="000000" w:themeColor="text1"/>
          <w:szCs w:val="24"/>
        </w:rPr>
        <w:t>,</w:t>
      </w:r>
      <w:r w:rsidRPr="00A137C2">
        <w:rPr>
          <w:rFonts w:eastAsia="Times New Roman"/>
          <w:color w:val="000000" w:themeColor="text1"/>
          <w:szCs w:val="24"/>
        </w:rPr>
        <w:t xml:space="preserve"> με ανικανότητα και με ευτελισμό</w:t>
      </w:r>
      <w:r>
        <w:rPr>
          <w:rFonts w:eastAsia="Times New Roman"/>
          <w:color w:val="000000" w:themeColor="text1"/>
          <w:szCs w:val="24"/>
        </w:rPr>
        <w:t>,</w:t>
      </w:r>
      <w:r w:rsidRPr="00A137C2">
        <w:rPr>
          <w:rFonts w:eastAsia="Times New Roman"/>
          <w:color w:val="000000" w:themeColor="text1"/>
          <w:szCs w:val="24"/>
        </w:rPr>
        <w:t xml:space="preserve"> μη αξ</w:t>
      </w:r>
      <w:r>
        <w:rPr>
          <w:rFonts w:eastAsia="Times New Roman"/>
          <w:color w:val="000000" w:themeColor="text1"/>
          <w:szCs w:val="24"/>
        </w:rPr>
        <w:t xml:space="preserve">ιοποιώντας επαρκώς ευρωπαϊκούς πόρους. </w:t>
      </w:r>
    </w:p>
    <w:p w14:paraId="6A14ACA8"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Α</w:t>
      </w:r>
      <w:r w:rsidRPr="00A137C2">
        <w:rPr>
          <w:rFonts w:eastAsia="Times New Roman"/>
          <w:color w:val="000000" w:themeColor="text1"/>
          <w:szCs w:val="24"/>
        </w:rPr>
        <w:t>ν διαβάσει κανείς την πρώτη έκθεση προόδου</w:t>
      </w:r>
      <w:r>
        <w:rPr>
          <w:rFonts w:eastAsia="Times New Roman"/>
          <w:color w:val="000000" w:themeColor="text1"/>
          <w:szCs w:val="24"/>
        </w:rPr>
        <w:t>, που έχει υποβάλει το ίδιο το Υ</w:t>
      </w:r>
      <w:r w:rsidRPr="00A137C2">
        <w:rPr>
          <w:rFonts w:eastAsia="Times New Roman"/>
          <w:color w:val="000000" w:themeColor="text1"/>
          <w:szCs w:val="24"/>
        </w:rPr>
        <w:t>πο</w:t>
      </w:r>
      <w:r w:rsidRPr="00A137C2">
        <w:rPr>
          <w:rFonts w:eastAsia="Times New Roman"/>
          <w:color w:val="000000" w:themeColor="text1"/>
          <w:szCs w:val="24"/>
        </w:rPr>
        <w:t xml:space="preserve">υργείο </w:t>
      </w:r>
      <w:r>
        <w:rPr>
          <w:rFonts w:eastAsia="Times New Roman"/>
          <w:color w:val="000000" w:themeColor="text1"/>
          <w:szCs w:val="24"/>
        </w:rPr>
        <w:t>-</w:t>
      </w:r>
      <w:r w:rsidRPr="00A137C2">
        <w:rPr>
          <w:rFonts w:eastAsia="Times New Roman"/>
          <w:color w:val="000000" w:themeColor="text1"/>
          <w:szCs w:val="24"/>
        </w:rPr>
        <w:t>για να μη</w:t>
      </w:r>
      <w:r>
        <w:rPr>
          <w:rFonts w:eastAsia="Times New Roman"/>
          <w:color w:val="000000" w:themeColor="text1"/>
          <w:szCs w:val="24"/>
        </w:rPr>
        <w:t xml:space="preserve"> διαπληκτιζόμαστε για την π</w:t>
      </w:r>
      <w:r w:rsidRPr="00A137C2">
        <w:rPr>
          <w:rFonts w:eastAsia="Times New Roman"/>
          <w:color w:val="000000" w:themeColor="text1"/>
          <w:szCs w:val="24"/>
        </w:rPr>
        <w:t>ηγή των στοιχείων και της αποτίμησης</w:t>
      </w:r>
      <w:r>
        <w:rPr>
          <w:rFonts w:eastAsia="Times New Roman"/>
          <w:color w:val="000000" w:themeColor="text1"/>
          <w:szCs w:val="24"/>
        </w:rPr>
        <w:t>,</w:t>
      </w:r>
      <w:r w:rsidRPr="00A137C2">
        <w:rPr>
          <w:rFonts w:eastAsia="Times New Roman"/>
          <w:color w:val="000000" w:themeColor="text1"/>
          <w:szCs w:val="24"/>
        </w:rPr>
        <w:t xml:space="preserve"> </w:t>
      </w:r>
      <w:r>
        <w:rPr>
          <w:rFonts w:eastAsia="Times New Roman"/>
          <w:color w:val="000000" w:themeColor="text1"/>
          <w:szCs w:val="24"/>
        </w:rPr>
        <w:t xml:space="preserve">την </w:t>
      </w:r>
      <w:r w:rsidRPr="00A137C2">
        <w:rPr>
          <w:rFonts w:eastAsia="Times New Roman"/>
          <w:color w:val="000000" w:themeColor="text1"/>
          <w:szCs w:val="24"/>
        </w:rPr>
        <w:t xml:space="preserve">αποτίμηση </w:t>
      </w:r>
      <w:r>
        <w:rPr>
          <w:rFonts w:eastAsia="Times New Roman"/>
          <w:color w:val="000000" w:themeColor="text1"/>
          <w:szCs w:val="24"/>
        </w:rPr>
        <w:t xml:space="preserve">την </w:t>
      </w:r>
      <w:r w:rsidRPr="00A137C2">
        <w:rPr>
          <w:rFonts w:eastAsia="Times New Roman"/>
          <w:color w:val="000000" w:themeColor="text1"/>
          <w:szCs w:val="24"/>
        </w:rPr>
        <w:t xml:space="preserve">έχει κάνει το </w:t>
      </w:r>
      <w:r>
        <w:rPr>
          <w:rFonts w:eastAsia="Times New Roman"/>
          <w:color w:val="000000" w:themeColor="text1"/>
          <w:szCs w:val="24"/>
        </w:rPr>
        <w:t xml:space="preserve">ίδιο το </w:t>
      </w:r>
      <w:r w:rsidRPr="00A137C2">
        <w:rPr>
          <w:rFonts w:eastAsia="Times New Roman"/>
          <w:color w:val="000000" w:themeColor="text1"/>
          <w:szCs w:val="24"/>
        </w:rPr>
        <w:t>Υπουργείο</w:t>
      </w:r>
      <w:r>
        <w:rPr>
          <w:rFonts w:eastAsia="Times New Roman"/>
          <w:color w:val="000000" w:themeColor="text1"/>
          <w:szCs w:val="24"/>
        </w:rPr>
        <w:t>-,</w:t>
      </w:r>
      <w:r w:rsidRPr="00A137C2">
        <w:rPr>
          <w:rFonts w:eastAsia="Times New Roman"/>
          <w:color w:val="000000" w:themeColor="text1"/>
          <w:szCs w:val="24"/>
        </w:rPr>
        <w:t xml:space="preserve"> δεν έχουν ενταχθεί έργα </w:t>
      </w:r>
      <w:r>
        <w:rPr>
          <w:rFonts w:eastAsia="Times New Roman"/>
          <w:color w:val="000000" w:themeColor="text1"/>
          <w:szCs w:val="24"/>
        </w:rPr>
        <w:t>στο ΕΣΠΑ και χρησιμοποιούνται πόροι από το Π</w:t>
      </w:r>
      <w:r w:rsidRPr="00A137C2">
        <w:rPr>
          <w:rFonts w:eastAsia="Times New Roman"/>
          <w:color w:val="000000" w:themeColor="text1"/>
          <w:szCs w:val="24"/>
        </w:rPr>
        <w:t>ρόγραμμα Δημοσίων Επενδύσεων για την υλοποίηση έργων</w:t>
      </w:r>
      <w:r>
        <w:rPr>
          <w:rFonts w:eastAsia="Times New Roman"/>
          <w:color w:val="000000" w:themeColor="text1"/>
          <w:szCs w:val="24"/>
        </w:rPr>
        <w:t xml:space="preserve">. </w:t>
      </w:r>
    </w:p>
    <w:p w14:paraId="6A14ACA9"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w:t>
      </w:r>
      <w:r w:rsidRPr="00A137C2">
        <w:rPr>
          <w:rFonts w:eastAsia="Times New Roman"/>
          <w:color w:val="000000" w:themeColor="text1"/>
          <w:szCs w:val="24"/>
        </w:rPr>
        <w:t>α λεγόμενα ε</w:t>
      </w:r>
      <w:r>
        <w:rPr>
          <w:rFonts w:eastAsia="Times New Roman"/>
          <w:color w:val="000000" w:themeColor="text1"/>
          <w:szCs w:val="24"/>
        </w:rPr>
        <w:t xml:space="preserve">μβληματικά </w:t>
      </w:r>
      <w:r w:rsidRPr="00A137C2">
        <w:rPr>
          <w:rFonts w:eastAsia="Times New Roman"/>
          <w:color w:val="000000" w:themeColor="text1"/>
          <w:szCs w:val="24"/>
        </w:rPr>
        <w:t>έργα</w:t>
      </w:r>
      <w:r>
        <w:rPr>
          <w:rFonts w:eastAsia="Times New Roman"/>
          <w:color w:val="000000" w:themeColor="text1"/>
          <w:szCs w:val="24"/>
        </w:rPr>
        <w:t>, τα οποία περιλαμβάνονται στο Π</w:t>
      </w:r>
      <w:r w:rsidRPr="00A137C2">
        <w:rPr>
          <w:rFonts w:eastAsia="Times New Roman"/>
          <w:color w:val="000000" w:themeColor="text1"/>
          <w:szCs w:val="24"/>
        </w:rPr>
        <w:t>ρόγραμμα Δημοσίων Επενδύσεων</w:t>
      </w:r>
      <w:r>
        <w:rPr>
          <w:rFonts w:eastAsia="Times New Roman"/>
          <w:color w:val="000000" w:themeColor="text1"/>
          <w:szCs w:val="24"/>
        </w:rPr>
        <w:t xml:space="preserve">, υλοποιούνται </w:t>
      </w:r>
      <w:r w:rsidRPr="00A137C2">
        <w:rPr>
          <w:rFonts w:eastAsia="Times New Roman"/>
          <w:color w:val="000000" w:themeColor="text1"/>
          <w:szCs w:val="24"/>
        </w:rPr>
        <w:t>με καθυστερήσεις</w:t>
      </w:r>
      <w:r>
        <w:rPr>
          <w:rFonts w:eastAsia="Times New Roman"/>
          <w:color w:val="000000" w:themeColor="text1"/>
          <w:szCs w:val="24"/>
        </w:rPr>
        <w:t>,</w:t>
      </w:r>
      <w:r w:rsidRPr="00A137C2">
        <w:rPr>
          <w:rFonts w:eastAsia="Times New Roman"/>
          <w:color w:val="000000" w:themeColor="text1"/>
          <w:szCs w:val="24"/>
        </w:rPr>
        <w:t xml:space="preserve"> υλοποιούνται μέσω καταγγελιών</w:t>
      </w:r>
      <w:r>
        <w:rPr>
          <w:rFonts w:eastAsia="Times New Roman"/>
          <w:color w:val="000000" w:themeColor="text1"/>
          <w:szCs w:val="24"/>
        </w:rPr>
        <w:t>,</w:t>
      </w:r>
      <w:r w:rsidRPr="00A137C2">
        <w:rPr>
          <w:rFonts w:eastAsia="Times New Roman"/>
          <w:color w:val="000000" w:themeColor="text1"/>
          <w:szCs w:val="24"/>
        </w:rPr>
        <w:t xml:space="preserve"> ακόμα και από κομματικά όργανα του ΣΥΡΙΖΑ</w:t>
      </w:r>
      <w:r>
        <w:rPr>
          <w:rFonts w:eastAsia="Times New Roman"/>
          <w:color w:val="000000" w:themeColor="text1"/>
          <w:szCs w:val="24"/>
        </w:rPr>
        <w:t>,</w:t>
      </w:r>
      <w:r w:rsidRPr="00A137C2">
        <w:rPr>
          <w:rFonts w:eastAsia="Times New Roman"/>
          <w:color w:val="000000" w:themeColor="text1"/>
          <w:szCs w:val="24"/>
        </w:rPr>
        <w:t xml:space="preserve"> όπως στην περίπτωση της ευ</w:t>
      </w:r>
      <w:r w:rsidRPr="00A137C2">
        <w:rPr>
          <w:rFonts w:eastAsia="Times New Roman"/>
          <w:color w:val="000000" w:themeColor="text1"/>
          <w:szCs w:val="24"/>
        </w:rPr>
        <w:lastRenderedPageBreak/>
        <w:t xml:space="preserve">φυούς </w:t>
      </w:r>
      <w:r>
        <w:rPr>
          <w:rFonts w:eastAsia="Times New Roman"/>
          <w:color w:val="000000" w:themeColor="text1"/>
          <w:szCs w:val="24"/>
        </w:rPr>
        <w:t>γ</w:t>
      </w:r>
      <w:r w:rsidRPr="00A137C2">
        <w:rPr>
          <w:rFonts w:eastAsia="Times New Roman"/>
          <w:color w:val="000000" w:themeColor="text1"/>
          <w:szCs w:val="24"/>
        </w:rPr>
        <w:t>εωργίας</w:t>
      </w:r>
      <w:r>
        <w:rPr>
          <w:rFonts w:eastAsia="Times New Roman"/>
          <w:color w:val="000000" w:themeColor="text1"/>
          <w:szCs w:val="24"/>
        </w:rPr>
        <w:t>,</w:t>
      </w:r>
      <w:r w:rsidRPr="00A137C2">
        <w:rPr>
          <w:rFonts w:eastAsia="Times New Roman"/>
          <w:color w:val="000000" w:themeColor="text1"/>
          <w:szCs w:val="24"/>
        </w:rPr>
        <w:t xml:space="preserve"> φωτογραφικών διαγω</w:t>
      </w:r>
      <w:r w:rsidRPr="00A137C2">
        <w:rPr>
          <w:rFonts w:eastAsia="Times New Roman"/>
          <w:color w:val="000000" w:themeColor="text1"/>
          <w:szCs w:val="24"/>
        </w:rPr>
        <w:t>νισμών</w:t>
      </w:r>
      <w:r>
        <w:rPr>
          <w:rFonts w:eastAsia="Times New Roman"/>
          <w:color w:val="000000" w:themeColor="text1"/>
          <w:szCs w:val="24"/>
        </w:rPr>
        <w:t>,</w:t>
      </w:r>
      <w:r w:rsidRPr="00A137C2">
        <w:rPr>
          <w:rFonts w:eastAsia="Times New Roman"/>
          <w:color w:val="000000" w:themeColor="text1"/>
          <w:szCs w:val="24"/>
        </w:rPr>
        <w:t xml:space="preserve"> έχουν γίνει διαχειριστικό μπαλάκι του </w:t>
      </w:r>
      <w:proofErr w:type="spellStart"/>
      <w:r w:rsidRPr="00A137C2">
        <w:rPr>
          <w:rFonts w:eastAsia="Times New Roman"/>
          <w:color w:val="000000" w:themeColor="text1"/>
          <w:szCs w:val="24"/>
        </w:rPr>
        <w:t>πινγκ</w:t>
      </w:r>
      <w:proofErr w:type="spellEnd"/>
      <w:r>
        <w:rPr>
          <w:rFonts w:eastAsia="Times New Roman"/>
          <w:color w:val="000000" w:themeColor="text1"/>
          <w:szCs w:val="24"/>
        </w:rPr>
        <w:t xml:space="preserve"> </w:t>
      </w:r>
      <w:proofErr w:type="spellStart"/>
      <w:r w:rsidRPr="00A137C2">
        <w:rPr>
          <w:rFonts w:eastAsia="Times New Roman"/>
          <w:color w:val="000000" w:themeColor="text1"/>
          <w:szCs w:val="24"/>
        </w:rPr>
        <w:t>πονγκ</w:t>
      </w:r>
      <w:proofErr w:type="spellEnd"/>
      <w:r w:rsidRPr="00A137C2">
        <w:rPr>
          <w:rFonts w:eastAsia="Times New Roman"/>
          <w:color w:val="000000" w:themeColor="text1"/>
          <w:szCs w:val="24"/>
        </w:rPr>
        <w:t xml:space="preserve"> μεταξύ της Ε</w:t>
      </w:r>
      <w:r>
        <w:rPr>
          <w:rFonts w:eastAsia="Times New Roman"/>
          <w:color w:val="000000" w:themeColor="text1"/>
          <w:szCs w:val="24"/>
        </w:rPr>
        <w:t>ΔΕΤ και του αρμόδιου Υ</w:t>
      </w:r>
      <w:r w:rsidRPr="00A137C2">
        <w:rPr>
          <w:rFonts w:eastAsia="Times New Roman"/>
          <w:color w:val="000000" w:themeColor="text1"/>
          <w:szCs w:val="24"/>
        </w:rPr>
        <w:t>πουργείου</w:t>
      </w:r>
      <w:r>
        <w:rPr>
          <w:rFonts w:eastAsia="Times New Roman"/>
          <w:color w:val="000000" w:themeColor="text1"/>
          <w:szCs w:val="24"/>
        </w:rPr>
        <w:t xml:space="preserve">. </w:t>
      </w:r>
    </w:p>
    <w:p w14:paraId="6A14ACAA"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A137C2">
        <w:rPr>
          <w:rFonts w:eastAsia="Times New Roman"/>
          <w:color w:val="000000" w:themeColor="text1"/>
          <w:szCs w:val="24"/>
        </w:rPr>
        <w:t xml:space="preserve">αι μόλις χθες </w:t>
      </w:r>
      <w:r>
        <w:rPr>
          <w:rFonts w:eastAsia="Times New Roman"/>
          <w:color w:val="000000" w:themeColor="text1"/>
          <w:szCs w:val="24"/>
        </w:rPr>
        <w:t xml:space="preserve">για </w:t>
      </w:r>
      <w:r w:rsidRPr="00A137C2">
        <w:rPr>
          <w:rFonts w:eastAsia="Times New Roman"/>
          <w:color w:val="000000" w:themeColor="text1"/>
          <w:szCs w:val="24"/>
        </w:rPr>
        <w:t>ένα απλό</w:t>
      </w:r>
      <w:r>
        <w:rPr>
          <w:rFonts w:eastAsia="Times New Roman"/>
          <w:color w:val="000000" w:themeColor="text1"/>
          <w:szCs w:val="24"/>
        </w:rPr>
        <w:t xml:space="preserve"> α</w:t>
      </w:r>
      <w:r w:rsidRPr="00A137C2">
        <w:rPr>
          <w:rFonts w:eastAsia="Times New Roman"/>
          <w:color w:val="000000" w:themeColor="text1"/>
          <w:szCs w:val="24"/>
        </w:rPr>
        <w:t xml:space="preserve">λλά εξαιρετικά </w:t>
      </w:r>
      <w:r>
        <w:rPr>
          <w:rFonts w:eastAsia="Times New Roman"/>
          <w:color w:val="000000" w:themeColor="text1"/>
          <w:szCs w:val="24"/>
        </w:rPr>
        <w:t>κρί</w:t>
      </w:r>
      <w:r w:rsidRPr="00A137C2">
        <w:rPr>
          <w:rFonts w:eastAsia="Times New Roman"/>
          <w:color w:val="000000" w:themeColor="text1"/>
          <w:szCs w:val="24"/>
        </w:rPr>
        <w:t xml:space="preserve">σιμο έργο για τον ψηφιακό μετασχηματισμό του </w:t>
      </w:r>
      <w:r>
        <w:rPr>
          <w:rFonts w:eastAsia="Times New Roman"/>
          <w:color w:val="000000" w:themeColor="text1"/>
          <w:szCs w:val="24"/>
        </w:rPr>
        <w:t>δ</w:t>
      </w:r>
      <w:r w:rsidRPr="00A137C2">
        <w:rPr>
          <w:rFonts w:eastAsia="Times New Roman"/>
          <w:color w:val="000000" w:themeColor="text1"/>
          <w:szCs w:val="24"/>
        </w:rPr>
        <w:t>ημοσίου</w:t>
      </w:r>
      <w:r>
        <w:rPr>
          <w:rFonts w:eastAsia="Times New Roman"/>
          <w:color w:val="000000" w:themeColor="text1"/>
          <w:szCs w:val="24"/>
        </w:rPr>
        <w:t>,</w:t>
      </w:r>
      <w:r w:rsidRPr="00A137C2">
        <w:rPr>
          <w:rFonts w:eastAsia="Times New Roman"/>
          <w:color w:val="000000" w:themeColor="text1"/>
          <w:szCs w:val="24"/>
        </w:rPr>
        <w:t xml:space="preserve"> </w:t>
      </w:r>
      <w:r>
        <w:rPr>
          <w:rFonts w:eastAsia="Times New Roman"/>
          <w:color w:val="000000" w:themeColor="text1"/>
          <w:szCs w:val="24"/>
        </w:rPr>
        <w:t>τ</w:t>
      </w:r>
      <w:r w:rsidRPr="00A137C2">
        <w:rPr>
          <w:rFonts w:eastAsia="Times New Roman"/>
          <w:color w:val="000000" w:themeColor="text1"/>
          <w:szCs w:val="24"/>
        </w:rPr>
        <w:t>η</w:t>
      </w:r>
      <w:r>
        <w:rPr>
          <w:rFonts w:eastAsia="Times New Roman"/>
          <w:color w:val="000000" w:themeColor="text1"/>
          <w:szCs w:val="24"/>
        </w:rPr>
        <w:t>ν</w:t>
      </w:r>
      <w:r w:rsidRPr="00A137C2">
        <w:rPr>
          <w:rFonts w:eastAsia="Times New Roman"/>
          <w:color w:val="000000" w:themeColor="text1"/>
          <w:szCs w:val="24"/>
        </w:rPr>
        <w:t xml:space="preserve"> ψηφιακή υπογραφή</w:t>
      </w:r>
      <w:r>
        <w:rPr>
          <w:rFonts w:eastAsia="Times New Roman"/>
          <w:color w:val="000000" w:themeColor="text1"/>
          <w:szCs w:val="24"/>
        </w:rPr>
        <w:t>,</w:t>
      </w:r>
      <w:r w:rsidRPr="00A137C2">
        <w:rPr>
          <w:rFonts w:eastAsia="Times New Roman"/>
          <w:color w:val="000000" w:themeColor="text1"/>
          <w:szCs w:val="24"/>
        </w:rPr>
        <w:t xml:space="preserve"> μετά από τρία χρόνια καθυστέ</w:t>
      </w:r>
      <w:r w:rsidRPr="00A137C2">
        <w:rPr>
          <w:rFonts w:eastAsia="Times New Roman"/>
          <w:color w:val="000000" w:themeColor="text1"/>
          <w:szCs w:val="24"/>
        </w:rPr>
        <w:t xml:space="preserve">ρησης και διαδοχικές παρατάσεις </w:t>
      </w:r>
      <w:r>
        <w:rPr>
          <w:rFonts w:eastAsia="Times New Roman"/>
          <w:color w:val="000000" w:themeColor="text1"/>
          <w:szCs w:val="24"/>
        </w:rPr>
        <w:t xml:space="preserve">επί </w:t>
      </w:r>
      <w:r w:rsidRPr="00A137C2">
        <w:rPr>
          <w:rFonts w:eastAsia="Times New Roman"/>
          <w:color w:val="000000" w:themeColor="text1"/>
          <w:szCs w:val="24"/>
        </w:rPr>
        <w:t>παρατάσεων</w:t>
      </w:r>
      <w:r>
        <w:rPr>
          <w:rFonts w:eastAsia="Times New Roman"/>
          <w:color w:val="000000" w:themeColor="text1"/>
          <w:szCs w:val="24"/>
        </w:rPr>
        <w:t>, ένας απλός διαγωνισμό</w:t>
      </w:r>
      <w:r w:rsidRPr="00A137C2">
        <w:rPr>
          <w:rFonts w:eastAsia="Times New Roman"/>
          <w:color w:val="000000" w:themeColor="text1"/>
          <w:szCs w:val="24"/>
        </w:rPr>
        <w:t xml:space="preserve">ς από το </w:t>
      </w:r>
      <w:r>
        <w:rPr>
          <w:rFonts w:eastAsia="Times New Roman"/>
          <w:color w:val="000000" w:themeColor="text1"/>
          <w:szCs w:val="24"/>
        </w:rPr>
        <w:t>Πρόγραμμα Δημοσίων Ε</w:t>
      </w:r>
      <w:r w:rsidRPr="00A137C2">
        <w:rPr>
          <w:rFonts w:eastAsia="Times New Roman"/>
          <w:color w:val="000000" w:themeColor="text1"/>
          <w:szCs w:val="24"/>
        </w:rPr>
        <w:t>πενδύσεων</w:t>
      </w:r>
      <w:r>
        <w:rPr>
          <w:rFonts w:eastAsia="Times New Roman"/>
          <w:color w:val="000000" w:themeColor="text1"/>
          <w:szCs w:val="24"/>
        </w:rPr>
        <w:t xml:space="preserve">, το Ελεγκτικό Συνέδριο έρχεται </w:t>
      </w:r>
      <w:r w:rsidRPr="00A137C2">
        <w:rPr>
          <w:rFonts w:eastAsia="Times New Roman"/>
          <w:color w:val="000000" w:themeColor="text1"/>
          <w:szCs w:val="24"/>
        </w:rPr>
        <w:t>να βγάλει μ</w:t>
      </w:r>
      <w:r>
        <w:rPr>
          <w:rFonts w:eastAsia="Times New Roman"/>
          <w:color w:val="000000" w:themeColor="text1"/>
          <w:szCs w:val="24"/>
        </w:rPr>
        <w:t>ι</w:t>
      </w:r>
      <w:r w:rsidRPr="00A137C2">
        <w:rPr>
          <w:rFonts w:eastAsia="Times New Roman"/>
          <w:color w:val="000000" w:themeColor="text1"/>
          <w:szCs w:val="24"/>
        </w:rPr>
        <w:t xml:space="preserve">α απόφαση που σημαίνει </w:t>
      </w:r>
      <w:r>
        <w:rPr>
          <w:rFonts w:eastAsia="Times New Roman"/>
          <w:color w:val="000000" w:themeColor="text1"/>
          <w:szCs w:val="24"/>
        </w:rPr>
        <w:t xml:space="preserve">-με την καλύτερη ερμηνεία!- </w:t>
      </w:r>
      <w:r w:rsidRPr="00A137C2">
        <w:rPr>
          <w:rFonts w:eastAsia="Times New Roman"/>
          <w:color w:val="000000" w:themeColor="text1"/>
          <w:szCs w:val="24"/>
        </w:rPr>
        <w:t xml:space="preserve">επιπρόσθετη καθυστέρηση στην υλοποίηση αυτού του πολύ σημαντικού έργου για το ελληνικό </w:t>
      </w:r>
      <w:r>
        <w:rPr>
          <w:rFonts w:eastAsia="Times New Roman"/>
          <w:color w:val="000000" w:themeColor="text1"/>
          <w:szCs w:val="24"/>
        </w:rPr>
        <w:t>δ</w:t>
      </w:r>
      <w:r w:rsidRPr="00A137C2">
        <w:rPr>
          <w:rFonts w:eastAsia="Times New Roman"/>
          <w:color w:val="000000" w:themeColor="text1"/>
          <w:szCs w:val="24"/>
        </w:rPr>
        <w:t>ημόσιο</w:t>
      </w:r>
      <w:r>
        <w:rPr>
          <w:rFonts w:eastAsia="Times New Roman"/>
          <w:color w:val="000000" w:themeColor="text1"/>
          <w:szCs w:val="24"/>
        </w:rPr>
        <w:t>,</w:t>
      </w:r>
      <w:r w:rsidRPr="00A137C2">
        <w:rPr>
          <w:rFonts w:eastAsia="Times New Roman"/>
          <w:color w:val="000000" w:themeColor="text1"/>
          <w:szCs w:val="24"/>
        </w:rPr>
        <w:t xml:space="preserve"> το οποίο θα έχει και πολύ σημαντικά οικονομικά οφέλη</w:t>
      </w:r>
      <w:r>
        <w:rPr>
          <w:rFonts w:eastAsia="Times New Roman"/>
          <w:color w:val="000000" w:themeColor="text1"/>
          <w:szCs w:val="24"/>
        </w:rPr>
        <w:t>,</w:t>
      </w:r>
      <w:r w:rsidRPr="00A137C2">
        <w:rPr>
          <w:rFonts w:eastAsia="Times New Roman"/>
          <w:color w:val="000000" w:themeColor="text1"/>
          <w:szCs w:val="24"/>
        </w:rPr>
        <w:t xml:space="preserve"> αλλά και οφέλη για τους πολίτες</w:t>
      </w:r>
      <w:r>
        <w:rPr>
          <w:rFonts w:eastAsia="Times New Roman"/>
          <w:color w:val="000000" w:themeColor="text1"/>
          <w:szCs w:val="24"/>
        </w:rPr>
        <w:t>.</w:t>
      </w:r>
    </w:p>
    <w:p w14:paraId="6A14ACAB" w14:textId="77777777" w:rsidR="00EE1832" w:rsidRDefault="009476A9">
      <w:pPr>
        <w:spacing w:line="600" w:lineRule="auto"/>
        <w:ind w:firstLine="720"/>
        <w:contextualSpacing/>
        <w:jc w:val="both"/>
        <w:rPr>
          <w:rFonts w:eastAsia="Times New Roman"/>
          <w:color w:val="000000" w:themeColor="text1"/>
          <w:szCs w:val="24"/>
        </w:rPr>
      </w:pPr>
      <w:r w:rsidRPr="00A137C2">
        <w:rPr>
          <w:rFonts w:eastAsia="Times New Roman"/>
          <w:color w:val="000000" w:themeColor="text1"/>
          <w:szCs w:val="24"/>
        </w:rPr>
        <w:t>Οπότε τι συζητάμε τώρα εδώ</w:t>
      </w:r>
      <w:r>
        <w:rPr>
          <w:rFonts w:eastAsia="Times New Roman"/>
          <w:color w:val="000000" w:themeColor="text1"/>
          <w:szCs w:val="24"/>
        </w:rPr>
        <w:t xml:space="preserve"> σήμερα; Ο</w:t>
      </w:r>
      <w:r w:rsidRPr="00A137C2">
        <w:rPr>
          <w:rFonts w:eastAsia="Times New Roman"/>
          <w:color w:val="000000" w:themeColor="text1"/>
          <w:szCs w:val="24"/>
        </w:rPr>
        <w:t>ύτε αυτό το απλό πράγμα δεν μπορεί να</w:t>
      </w:r>
      <w:r w:rsidRPr="00A137C2">
        <w:rPr>
          <w:rFonts w:eastAsia="Times New Roman"/>
          <w:color w:val="000000" w:themeColor="text1"/>
          <w:szCs w:val="24"/>
        </w:rPr>
        <w:t xml:space="preserve"> κάνει το Υπουργείο</w:t>
      </w:r>
      <w:r>
        <w:rPr>
          <w:rFonts w:eastAsia="Times New Roman"/>
          <w:color w:val="000000" w:themeColor="text1"/>
          <w:szCs w:val="24"/>
        </w:rPr>
        <w:t>, γ</w:t>
      </w:r>
      <w:r w:rsidRPr="00A137C2">
        <w:rPr>
          <w:rFonts w:eastAsia="Times New Roman"/>
          <w:color w:val="000000" w:themeColor="text1"/>
          <w:szCs w:val="24"/>
        </w:rPr>
        <w:t>ιατί δεν θέλει</w:t>
      </w:r>
      <w:r>
        <w:rPr>
          <w:rFonts w:eastAsia="Times New Roman"/>
          <w:color w:val="000000" w:themeColor="text1"/>
          <w:szCs w:val="24"/>
        </w:rPr>
        <w:t>,</w:t>
      </w:r>
      <w:r w:rsidRPr="00A137C2">
        <w:rPr>
          <w:rFonts w:eastAsia="Times New Roman"/>
          <w:color w:val="000000" w:themeColor="text1"/>
          <w:szCs w:val="24"/>
        </w:rPr>
        <w:t xml:space="preserve"> δεν ξέρει και δεν μπορεί</w:t>
      </w:r>
      <w:r>
        <w:rPr>
          <w:rFonts w:eastAsia="Times New Roman"/>
          <w:color w:val="000000" w:themeColor="text1"/>
          <w:szCs w:val="24"/>
        </w:rPr>
        <w:t>!</w:t>
      </w:r>
    </w:p>
    <w:p w14:paraId="6A14ACAC"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Κυρίες και κύριοι, </w:t>
      </w:r>
      <w:r w:rsidRPr="00A137C2">
        <w:rPr>
          <w:rFonts w:eastAsia="Times New Roman"/>
          <w:color w:val="000000" w:themeColor="text1"/>
          <w:szCs w:val="24"/>
        </w:rPr>
        <w:t>για τη</w:t>
      </w:r>
      <w:r>
        <w:rPr>
          <w:rFonts w:eastAsia="Times New Roman"/>
          <w:color w:val="000000" w:themeColor="text1"/>
          <w:szCs w:val="24"/>
        </w:rPr>
        <w:t xml:space="preserve"> Νέα Δημοκρατία και δη για τον Π</w:t>
      </w:r>
      <w:r w:rsidRPr="00A137C2">
        <w:rPr>
          <w:rFonts w:eastAsia="Times New Roman"/>
          <w:color w:val="000000" w:themeColor="text1"/>
          <w:szCs w:val="24"/>
        </w:rPr>
        <w:t>ρόεδρ</w:t>
      </w:r>
      <w:r>
        <w:rPr>
          <w:rFonts w:eastAsia="Times New Roman"/>
          <w:color w:val="000000" w:themeColor="text1"/>
          <w:szCs w:val="24"/>
        </w:rPr>
        <w:t>ό της και τον αυριανό Π</w:t>
      </w:r>
      <w:r w:rsidRPr="00A137C2">
        <w:rPr>
          <w:rFonts w:eastAsia="Times New Roman"/>
          <w:color w:val="000000" w:themeColor="text1"/>
          <w:szCs w:val="24"/>
        </w:rPr>
        <w:t>ρωθυπουργό</w:t>
      </w:r>
      <w:r>
        <w:rPr>
          <w:rFonts w:eastAsia="Times New Roman"/>
          <w:color w:val="000000" w:themeColor="text1"/>
          <w:szCs w:val="24"/>
        </w:rPr>
        <w:t>,</w:t>
      </w:r>
      <w:r w:rsidRPr="00A137C2">
        <w:rPr>
          <w:rFonts w:eastAsia="Times New Roman"/>
          <w:color w:val="000000" w:themeColor="text1"/>
          <w:szCs w:val="24"/>
        </w:rPr>
        <w:t xml:space="preserve"> τον Κυριάκο Μη</w:t>
      </w:r>
      <w:r w:rsidRPr="00A137C2">
        <w:rPr>
          <w:rFonts w:eastAsia="Times New Roman"/>
          <w:color w:val="000000" w:themeColor="text1"/>
          <w:szCs w:val="24"/>
        </w:rPr>
        <w:lastRenderedPageBreak/>
        <w:t>τσοτάκη</w:t>
      </w:r>
      <w:r>
        <w:rPr>
          <w:rFonts w:eastAsia="Times New Roman"/>
          <w:color w:val="000000" w:themeColor="text1"/>
          <w:szCs w:val="24"/>
        </w:rPr>
        <w:t>,</w:t>
      </w:r>
      <w:r w:rsidRPr="00A137C2">
        <w:rPr>
          <w:rFonts w:eastAsia="Times New Roman"/>
          <w:color w:val="000000" w:themeColor="text1"/>
          <w:szCs w:val="24"/>
        </w:rPr>
        <w:t xml:space="preserve"> ο ψηφιακός μετασχηματισμός </w:t>
      </w:r>
      <w:r>
        <w:rPr>
          <w:rFonts w:eastAsia="Times New Roman"/>
          <w:color w:val="000000" w:themeColor="text1"/>
          <w:szCs w:val="24"/>
        </w:rPr>
        <w:t xml:space="preserve">δεν </w:t>
      </w:r>
      <w:r w:rsidRPr="00A137C2">
        <w:rPr>
          <w:rFonts w:eastAsia="Times New Roman"/>
          <w:color w:val="000000" w:themeColor="text1"/>
          <w:szCs w:val="24"/>
        </w:rPr>
        <w:t>αποτελεί ένα σύνθημα</w:t>
      </w:r>
      <w:r>
        <w:rPr>
          <w:rFonts w:eastAsia="Times New Roman"/>
          <w:color w:val="000000" w:themeColor="text1"/>
          <w:szCs w:val="24"/>
        </w:rPr>
        <w:t>,</w:t>
      </w:r>
      <w:r w:rsidRPr="00A137C2">
        <w:rPr>
          <w:rFonts w:eastAsia="Times New Roman"/>
          <w:color w:val="000000" w:themeColor="text1"/>
          <w:szCs w:val="24"/>
        </w:rPr>
        <w:t xml:space="preserve"> αποτελεί έναν στόχο</w:t>
      </w:r>
      <w:r>
        <w:rPr>
          <w:rFonts w:eastAsia="Times New Roman"/>
          <w:color w:val="000000" w:themeColor="text1"/>
          <w:szCs w:val="24"/>
        </w:rPr>
        <w:t>, ο</w:t>
      </w:r>
      <w:r w:rsidRPr="00A137C2">
        <w:rPr>
          <w:rFonts w:eastAsia="Times New Roman"/>
          <w:color w:val="000000" w:themeColor="text1"/>
          <w:szCs w:val="24"/>
        </w:rPr>
        <w:t xml:space="preserve"> οποίο</w:t>
      </w:r>
      <w:r>
        <w:rPr>
          <w:rFonts w:eastAsia="Times New Roman"/>
          <w:color w:val="000000" w:themeColor="text1"/>
          <w:szCs w:val="24"/>
        </w:rPr>
        <w:t>ς</w:t>
      </w:r>
      <w:r w:rsidRPr="00A137C2">
        <w:rPr>
          <w:rFonts w:eastAsia="Times New Roman"/>
          <w:color w:val="000000" w:themeColor="text1"/>
          <w:szCs w:val="24"/>
        </w:rPr>
        <w:t xml:space="preserve"> </w:t>
      </w:r>
      <w:r>
        <w:rPr>
          <w:rFonts w:eastAsia="Times New Roman"/>
          <w:color w:val="000000" w:themeColor="text1"/>
          <w:szCs w:val="24"/>
        </w:rPr>
        <w:t>στόχος θα επιτευχθεί μέσα από μια κυβερνητική δομή Υ</w:t>
      </w:r>
      <w:r w:rsidRPr="00A137C2">
        <w:rPr>
          <w:rFonts w:eastAsia="Times New Roman"/>
          <w:color w:val="000000" w:themeColor="text1"/>
          <w:szCs w:val="24"/>
        </w:rPr>
        <w:t>πουργείου</w:t>
      </w:r>
      <w:r>
        <w:rPr>
          <w:rFonts w:eastAsia="Times New Roman"/>
          <w:color w:val="000000" w:themeColor="text1"/>
          <w:szCs w:val="24"/>
        </w:rPr>
        <w:t>, η οποία θα έχει ως α</w:t>
      </w:r>
      <w:r w:rsidRPr="00A137C2">
        <w:rPr>
          <w:rFonts w:eastAsia="Times New Roman"/>
          <w:color w:val="000000" w:themeColor="text1"/>
          <w:szCs w:val="24"/>
        </w:rPr>
        <w:t>ιχμή του δόρατος τον ίδιο τον Πρ</w:t>
      </w:r>
      <w:r>
        <w:rPr>
          <w:rFonts w:eastAsia="Times New Roman"/>
          <w:color w:val="000000" w:themeColor="text1"/>
          <w:szCs w:val="24"/>
        </w:rPr>
        <w:t>ωθυπουργό και θα δίνει αναφορά α</w:t>
      </w:r>
      <w:r w:rsidRPr="00A137C2">
        <w:rPr>
          <w:rFonts w:eastAsia="Times New Roman"/>
          <w:color w:val="000000" w:themeColor="text1"/>
          <w:szCs w:val="24"/>
        </w:rPr>
        <w:t>π</w:t>
      </w:r>
      <w:r>
        <w:rPr>
          <w:rFonts w:eastAsia="Times New Roman"/>
          <w:color w:val="000000" w:themeColor="text1"/>
          <w:szCs w:val="24"/>
        </w:rPr>
        <w:t xml:space="preserve">’  </w:t>
      </w:r>
      <w:r w:rsidRPr="00A137C2">
        <w:rPr>
          <w:rFonts w:eastAsia="Times New Roman"/>
          <w:color w:val="000000" w:themeColor="text1"/>
          <w:szCs w:val="24"/>
        </w:rPr>
        <w:t>ευθείας σε αυτόν</w:t>
      </w:r>
      <w:r>
        <w:rPr>
          <w:rFonts w:eastAsia="Times New Roman"/>
          <w:color w:val="000000" w:themeColor="text1"/>
          <w:szCs w:val="24"/>
        </w:rPr>
        <w:t>,</w:t>
      </w:r>
      <w:r w:rsidRPr="00A137C2">
        <w:rPr>
          <w:rFonts w:eastAsia="Times New Roman"/>
          <w:color w:val="000000" w:themeColor="text1"/>
          <w:szCs w:val="24"/>
        </w:rPr>
        <w:t xml:space="preserve"> γιατί ο ψηφιακός μετα</w:t>
      </w:r>
      <w:r>
        <w:rPr>
          <w:rFonts w:eastAsia="Times New Roman"/>
          <w:color w:val="000000" w:themeColor="text1"/>
          <w:szCs w:val="24"/>
        </w:rPr>
        <w:t>σχηματισμός είναι ένα στοίχημα ε</w:t>
      </w:r>
      <w:r w:rsidRPr="00A137C2">
        <w:rPr>
          <w:rFonts w:eastAsia="Times New Roman"/>
          <w:color w:val="000000" w:themeColor="text1"/>
          <w:szCs w:val="24"/>
        </w:rPr>
        <w:t>θνικής επιβίωσης και δε</w:t>
      </w:r>
      <w:r w:rsidRPr="00A137C2">
        <w:rPr>
          <w:rFonts w:eastAsia="Times New Roman"/>
          <w:color w:val="000000" w:themeColor="text1"/>
          <w:szCs w:val="24"/>
        </w:rPr>
        <w:t>ν μπορούμε να καθυστερούμε άλλο λόγω της ιδεοληψίας</w:t>
      </w:r>
      <w:r>
        <w:rPr>
          <w:rFonts w:eastAsia="Times New Roman"/>
          <w:color w:val="000000" w:themeColor="text1"/>
          <w:szCs w:val="24"/>
        </w:rPr>
        <w:t>,</w:t>
      </w:r>
      <w:r w:rsidRPr="00A137C2">
        <w:rPr>
          <w:rFonts w:eastAsia="Times New Roman"/>
          <w:color w:val="000000" w:themeColor="text1"/>
          <w:szCs w:val="24"/>
        </w:rPr>
        <w:t xml:space="preserve"> της α</w:t>
      </w:r>
      <w:r>
        <w:rPr>
          <w:rFonts w:eastAsia="Times New Roman"/>
          <w:color w:val="000000" w:themeColor="text1"/>
          <w:szCs w:val="24"/>
        </w:rPr>
        <w:t>νικανότητας και του ευτελισμού σας.</w:t>
      </w:r>
    </w:p>
    <w:p w14:paraId="6A14ACAD"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A137C2">
        <w:rPr>
          <w:rFonts w:eastAsia="Times New Roman"/>
          <w:color w:val="000000" w:themeColor="text1"/>
          <w:szCs w:val="24"/>
        </w:rPr>
        <w:t>υχαριστώ πολύ</w:t>
      </w:r>
      <w:r>
        <w:rPr>
          <w:rFonts w:eastAsia="Times New Roman"/>
          <w:color w:val="000000" w:themeColor="text1"/>
          <w:szCs w:val="24"/>
        </w:rPr>
        <w:t>.</w:t>
      </w:r>
    </w:p>
    <w:p w14:paraId="6A14ACAE" w14:textId="77777777" w:rsidR="00EE1832" w:rsidRDefault="009476A9">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6A14ACAF"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τώρα η κυρία Υπουργός για δεκαοχτώ λεπτά. </w:t>
      </w:r>
    </w:p>
    <w:p w14:paraId="6A14ACB0"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sidRPr="00577392">
        <w:rPr>
          <w:rFonts w:eastAsia="Times New Roman" w:cs="Times New Roman"/>
          <w:b/>
          <w:szCs w:val="24"/>
        </w:rPr>
        <w:t>ΜΑΡΙΛΙΖΑ ΞΕΝΟΓΙΑΝΝΑΚΟΠΟΥΛΟΥ (Υπουργός Διοικητικής Ανασυγκρότησης):</w:t>
      </w:r>
      <w:r>
        <w:rPr>
          <w:rFonts w:eastAsia="Times New Roman" w:cs="Times New Roman"/>
          <w:szCs w:val="24"/>
        </w:rPr>
        <w:t xml:space="preserve"> Ε</w:t>
      </w:r>
      <w:r w:rsidRPr="00275DF1">
        <w:rPr>
          <w:rFonts w:eastAsia="Times New Roman"/>
          <w:color w:val="212121"/>
          <w:szCs w:val="24"/>
        </w:rPr>
        <w:t>υχαριστώ πολύ</w:t>
      </w:r>
      <w:r>
        <w:rPr>
          <w:rFonts w:eastAsia="Times New Roman"/>
          <w:color w:val="212121"/>
          <w:szCs w:val="24"/>
        </w:rPr>
        <w:t>, κυρία Π</w:t>
      </w:r>
      <w:r w:rsidRPr="00275DF1">
        <w:rPr>
          <w:rFonts w:eastAsia="Times New Roman"/>
          <w:color w:val="212121"/>
          <w:szCs w:val="24"/>
        </w:rPr>
        <w:t>ρόεδρε</w:t>
      </w:r>
      <w:r>
        <w:rPr>
          <w:rFonts w:eastAsia="Times New Roman"/>
          <w:color w:val="212121"/>
          <w:szCs w:val="24"/>
        </w:rPr>
        <w:t>.</w:t>
      </w:r>
    </w:p>
    <w:p w14:paraId="6A14ACB1"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Κυρίες και κύριοι Β</w:t>
      </w:r>
      <w:r w:rsidRPr="00275DF1">
        <w:rPr>
          <w:rFonts w:eastAsia="Times New Roman"/>
          <w:color w:val="212121"/>
          <w:szCs w:val="24"/>
        </w:rPr>
        <w:t>ουλευτές</w:t>
      </w:r>
      <w:r>
        <w:rPr>
          <w:rFonts w:eastAsia="Times New Roman"/>
          <w:color w:val="212121"/>
          <w:szCs w:val="24"/>
        </w:rPr>
        <w:t>, θέλω κ</w:t>
      </w:r>
      <w:r w:rsidRPr="00275DF1">
        <w:rPr>
          <w:rFonts w:eastAsia="Times New Roman"/>
          <w:color w:val="212121"/>
          <w:szCs w:val="24"/>
        </w:rPr>
        <w:t>ατ</w:t>
      </w:r>
      <w:r>
        <w:rPr>
          <w:rFonts w:eastAsia="Times New Roman"/>
          <w:color w:val="212121"/>
          <w:szCs w:val="24"/>
        </w:rPr>
        <w:t>’ αρχάς να εκφράσω την ικανοποίησή</w:t>
      </w:r>
      <w:r w:rsidRPr="00275DF1">
        <w:rPr>
          <w:rFonts w:eastAsia="Times New Roman"/>
          <w:color w:val="212121"/>
          <w:szCs w:val="24"/>
        </w:rPr>
        <w:t xml:space="preserve"> μου και να σας ευχαριστήσω και για τις </w:t>
      </w:r>
      <w:r w:rsidRPr="00275DF1">
        <w:rPr>
          <w:rFonts w:eastAsia="Times New Roman"/>
          <w:color w:val="212121"/>
          <w:szCs w:val="24"/>
        </w:rPr>
        <w:lastRenderedPageBreak/>
        <w:t xml:space="preserve">τοποθετήσεις </w:t>
      </w:r>
      <w:r>
        <w:rPr>
          <w:rFonts w:eastAsia="Times New Roman"/>
          <w:color w:val="212121"/>
          <w:szCs w:val="24"/>
        </w:rPr>
        <w:t>σας</w:t>
      </w:r>
      <w:r w:rsidRPr="00E21214">
        <w:rPr>
          <w:rFonts w:eastAsia="Times New Roman"/>
          <w:color w:val="212121"/>
          <w:szCs w:val="24"/>
        </w:rPr>
        <w:t>,</w:t>
      </w:r>
      <w:r w:rsidRPr="00275DF1">
        <w:rPr>
          <w:rFonts w:eastAsia="Times New Roman"/>
          <w:color w:val="212121"/>
          <w:szCs w:val="24"/>
        </w:rPr>
        <w:t xml:space="preserve"> αλλά και για την ευρύτερη συναίνεση και πρ</w:t>
      </w:r>
      <w:r>
        <w:rPr>
          <w:rFonts w:eastAsia="Times New Roman"/>
          <w:color w:val="212121"/>
          <w:szCs w:val="24"/>
        </w:rPr>
        <w:t>όθε</w:t>
      </w:r>
      <w:r w:rsidRPr="00275DF1">
        <w:rPr>
          <w:rFonts w:eastAsia="Times New Roman"/>
          <w:color w:val="212121"/>
          <w:szCs w:val="24"/>
        </w:rPr>
        <w:t>ση στήριξης στην ψηφοφορία το</w:t>
      </w:r>
      <w:r>
        <w:rPr>
          <w:rFonts w:eastAsia="Times New Roman"/>
          <w:color w:val="212121"/>
          <w:szCs w:val="24"/>
        </w:rPr>
        <w:t>υ σχεδίου</w:t>
      </w:r>
      <w:r w:rsidRPr="00275DF1">
        <w:rPr>
          <w:rFonts w:eastAsia="Times New Roman"/>
          <w:color w:val="212121"/>
          <w:szCs w:val="24"/>
        </w:rPr>
        <w:t xml:space="preserve"> νόμου</w:t>
      </w:r>
      <w:r>
        <w:rPr>
          <w:rFonts w:eastAsia="Times New Roman"/>
          <w:color w:val="212121"/>
          <w:szCs w:val="24"/>
        </w:rPr>
        <w:t>,</w:t>
      </w:r>
      <w:r w:rsidRPr="00275DF1">
        <w:rPr>
          <w:rFonts w:eastAsia="Times New Roman"/>
          <w:color w:val="212121"/>
          <w:szCs w:val="24"/>
        </w:rPr>
        <w:t xml:space="preserve"> που αφορά την ισότιμη πρόσβαση των ευάλωτων ομάδων και των ατόμων με αναπηρία στους </w:t>
      </w:r>
      <w:proofErr w:type="spellStart"/>
      <w:r w:rsidRPr="00275DF1">
        <w:rPr>
          <w:rFonts w:eastAsia="Times New Roman"/>
          <w:color w:val="212121"/>
          <w:szCs w:val="24"/>
        </w:rPr>
        <w:t>ισ</w:t>
      </w:r>
      <w:r>
        <w:rPr>
          <w:rFonts w:eastAsia="Times New Roman"/>
          <w:color w:val="212121"/>
          <w:szCs w:val="24"/>
        </w:rPr>
        <w:t>τοτόπους</w:t>
      </w:r>
      <w:proofErr w:type="spellEnd"/>
      <w:r>
        <w:rPr>
          <w:rFonts w:eastAsia="Times New Roman"/>
          <w:color w:val="212121"/>
          <w:szCs w:val="24"/>
        </w:rPr>
        <w:t xml:space="preserve"> και τις εφαρ</w:t>
      </w:r>
      <w:r>
        <w:rPr>
          <w:rFonts w:eastAsia="Times New Roman"/>
          <w:color w:val="212121"/>
          <w:szCs w:val="24"/>
        </w:rPr>
        <w:t xml:space="preserve">μογές του </w:t>
      </w:r>
      <w:r>
        <w:rPr>
          <w:rFonts w:eastAsia="Times New Roman"/>
          <w:color w:val="212121"/>
          <w:szCs w:val="24"/>
        </w:rPr>
        <w:t>δ</w:t>
      </w:r>
      <w:r w:rsidRPr="00275DF1">
        <w:rPr>
          <w:rFonts w:eastAsia="Times New Roman"/>
          <w:color w:val="212121"/>
          <w:szCs w:val="24"/>
        </w:rPr>
        <w:t>ημοσίου</w:t>
      </w:r>
      <w:r>
        <w:rPr>
          <w:rFonts w:eastAsia="Times New Roman"/>
          <w:color w:val="212121"/>
          <w:szCs w:val="24"/>
        </w:rPr>
        <w:t>. Π</w:t>
      </w:r>
      <w:r w:rsidRPr="00275DF1">
        <w:rPr>
          <w:rFonts w:eastAsia="Times New Roman"/>
          <w:color w:val="212121"/>
          <w:szCs w:val="24"/>
        </w:rPr>
        <w:t>ιστεύω ότι αυτό είναι ένα σημαντικό μήνυμα π</w:t>
      </w:r>
      <w:r>
        <w:rPr>
          <w:rFonts w:eastAsia="Times New Roman"/>
          <w:color w:val="212121"/>
          <w:szCs w:val="24"/>
        </w:rPr>
        <w:t>ου στέλνει η Βουλή των Ελλήνων ό</w:t>
      </w:r>
      <w:r w:rsidRPr="00275DF1">
        <w:rPr>
          <w:rFonts w:eastAsia="Times New Roman"/>
          <w:color w:val="212121"/>
          <w:szCs w:val="24"/>
        </w:rPr>
        <w:t xml:space="preserve">σον αφορά αυτές τις ομάδες του </w:t>
      </w:r>
      <w:r>
        <w:rPr>
          <w:rFonts w:eastAsia="Times New Roman"/>
          <w:color w:val="212121"/>
          <w:szCs w:val="24"/>
        </w:rPr>
        <w:t xml:space="preserve">πληθυσμού και την ανάγκη στήριξής τους. </w:t>
      </w:r>
    </w:p>
    <w:p w14:paraId="6A14ACB2"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αναφερθώ πιο αναλυτικά, β</w:t>
      </w:r>
      <w:r w:rsidRPr="00275DF1">
        <w:rPr>
          <w:rFonts w:eastAsia="Times New Roman"/>
          <w:color w:val="212121"/>
          <w:szCs w:val="24"/>
        </w:rPr>
        <w:t>έβαια</w:t>
      </w:r>
      <w:r>
        <w:rPr>
          <w:rFonts w:eastAsia="Times New Roman"/>
          <w:color w:val="212121"/>
          <w:szCs w:val="24"/>
        </w:rPr>
        <w:t>,</w:t>
      </w:r>
      <w:r w:rsidRPr="00275DF1">
        <w:rPr>
          <w:rFonts w:eastAsia="Times New Roman"/>
          <w:color w:val="212121"/>
          <w:szCs w:val="24"/>
        </w:rPr>
        <w:t xml:space="preserve"> στις παρατηρήσεις που έγιναν από τους εισηγητές και </w:t>
      </w:r>
      <w:r w:rsidRPr="00275DF1">
        <w:rPr>
          <w:rFonts w:eastAsia="Times New Roman"/>
          <w:color w:val="212121"/>
          <w:szCs w:val="24"/>
        </w:rPr>
        <w:t>τους αγορητές</w:t>
      </w:r>
      <w:r>
        <w:rPr>
          <w:rFonts w:eastAsia="Times New Roman"/>
          <w:color w:val="212121"/>
          <w:szCs w:val="24"/>
        </w:rPr>
        <w:t xml:space="preserve">. </w:t>
      </w:r>
    </w:p>
    <w:p w14:paraId="6A14ACB3"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sidRPr="00275DF1">
        <w:rPr>
          <w:rFonts w:eastAsia="Times New Roman"/>
          <w:color w:val="212121"/>
          <w:szCs w:val="24"/>
        </w:rPr>
        <w:t>Κατ</w:t>
      </w:r>
      <w:r>
        <w:rPr>
          <w:rFonts w:eastAsia="Times New Roman"/>
          <w:color w:val="212121"/>
          <w:szCs w:val="24"/>
        </w:rPr>
        <w:t xml:space="preserve">’ </w:t>
      </w:r>
      <w:r w:rsidRPr="00275DF1">
        <w:rPr>
          <w:rFonts w:eastAsia="Times New Roman"/>
          <w:color w:val="212121"/>
          <w:szCs w:val="24"/>
        </w:rPr>
        <w:t>αρχάς</w:t>
      </w:r>
      <w:r>
        <w:rPr>
          <w:rFonts w:eastAsia="Times New Roman"/>
          <w:color w:val="212121"/>
          <w:szCs w:val="24"/>
        </w:rPr>
        <w:t xml:space="preserve">, </w:t>
      </w:r>
      <w:r w:rsidRPr="00275DF1">
        <w:rPr>
          <w:rFonts w:eastAsia="Times New Roman"/>
          <w:color w:val="212121"/>
          <w:szCs w:val="24"/>
        </w:rPr>
        <w:t xml:space="preserve">είναι σαφές </w:t>
      </w:r>
      <w:r>
        <w:rPr>
          <w:rFonts w:eastAsia="Times New Roman"/>
          <w:color w:val="212121"/>
          <w:szCs w:val="24"/>
        </w:rPr>
        <w:t>-</w:t>
      </w:r>
      <w:r w:rsidRPr="00275DF1">
        <w:rPr>
          <w:rFonts w:eastAsia="Times New Roman"/>
          <w:color w:val="212121"/>
          <w:szCs w:val="24"/>
        </w:rPr>
        <w:t>και νομίζω</w:t>
      </w:r>
      <w:r>
        <w:rPr>
          <w:rFonts w:eastAsia="Times New Roman"/>
          <w:color w:val="212121"/>
          <w:szCs w:val="24"/>
        </w:rPr>
        <w:t xml:space="preserve"> ότι εκεί όλοι συμφωνούμε, </w:t>
      </w:r>
      <w:r w:rsidRPr="00275DF1">
        <w:rPr>
          <w:rFonts w:eastAsia="Times New Roman"/>
          <w:color w:val="212121"/>
          <w:szCs w:val="24"/>
        </w:rPr>
        <w:t xml:space="preserve">καθένας ενδεχομένως από τη δική του πολιτική και </w:t>
      </w:r>
      <w:r>
        <w:rPr>
          <w:rFonts w:eastAsia="Times New Roman"/>
          <w:color w:val="212121"/>
          <w:szCs w:val="24"/>
        </w:rPr>
        <w:t xml:space="preserve">ιδεολογική σκοπιά- </w:t>
      </w:r>
      <w:r w:rsidRPr="00275DF1">
        <w:rPr>
          <w:rFonts w:eastAsia="Times New Roman"/>
          <w:color w:val="212121"/>
          <w:szCs w:val="24"/>
        </w:rPr>
        <w:t xml:space="preserve">ότι ο ψηφιακός μετασχηματισμός της οικονομίας και της κοινωνίας είναι </w:t>
      </w:r>
      <w:r>
        <w:rPr>
          <w:rFonts w:eastAsia="Times New Roman"/>
          <w:color w:val="212121"/>
          <w:szCs w:val="24"/>
        </w:rPr>
        <w:t>μία από τις μεγαλύτερες προκλήσεις, αλλά</w:t>
      </w:r>
      <w:r>
        <w:rPr>
          <w:rFonts w:eastAsia="Times New Roman"/>
          <w:color w:val="212121"/>
          <w:szCs w:val="24"/>
        </w:rPr>
        <w:t xml:space="preserve"> και βαθύτερα πολιτισμικές αλλαγές που ζει η ανθρωπότητα. </w:t>
      </w:r>
    </w:p>
    <w:p w14:paraId="6A14ACB4"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275DF1">
        <w:rPr>
          <w:rFonts w:eastAsia="Times New Roman"/>
          <w:color w:val="212121"/>
          <w:szCs w:val="24"/>
        </w:rPr>
        <w:t xml:space="preserve">αι </w:t>
      </w:r>
      <w:r>
        <w:rPr>
          <w:rFonts w:eastAsia="Times New Roman"/>
          <w:color w:val="212121"/>
          <w:szCs w:val="24"/>
        </w:rPr>
        <w:t>γι’ αυτόν τον λόγο έχουμε μπροστά μας ευκαιρίες</w:t>
      </w:r>
      <w:r>
        <w:rPr>
          <w:rFonts w:eastAsia="Times New Roman"/>
          <w:color w:val="212121"/>
          <w:szCs w:val="24"/>
        </w:rPr>
        <w:t>,</w:t>
      </w:r>
      <w:r>
        <w:rPr>
          <w:rFonts w:eastAsia="Times New Roman"/>
          <w:color w:val="212121"/>
          <w:szCs w:val="24"/>
        </w:rPr>
        <w:t xml:space="preserve"> αλλά έχουμε και κινδύνους που οφείλουμε να αντιμετωπί</w:t>
      </w:r>
      <w:r>
        <w:rPr>
          <w:rFonts w:eastAsia="Times New Roman"/>
          <w:color w:val="212121"/>
          <w:szCs w:val="24"/>
        </w:rPr>
        <w:t>σ</w:t>
      </w:r>
      <w:r>
        <w:rPr>
          <w:rFonts w:eastAsia="Times New Roman"/>
          <w:color w:val="212121"/>
          <w:szCs w:val="24"/>
        </w:rPr>
        <w:t xml:space="preserve">ουμε. Και αυτό δεν περιορίζεται, φυσικά, μόνο σε εθνικό επίπεδο, αλλά </w:t>
      </w:r>
      <w:r>
        <w:rPr>
          <w:rFonts w:eastAsia="Times New Roman"/>
          <w:color w:val="212121"/>
          <w:szCs w:val="24"/>
        </w:rPr>
        <w:lastRenderedPageBreak/>
        <w:t xml:space="preserve">και </w:t>
      </w:r>
      <w:r>
        <w:rPr>
          <w:rFonts w:eastAsia="Times New Roman"/>
          <w:color w:val="212121"/>
          <w:szCs w:val="24"/>
        </w:rPr>
        <w:t xml:space="preserve">σε </w:t>
      </w:r>
      <w:r>
        <w:rPr>
          <w:rFonts w:eastAsia="Times New Roman"/>
          <w:color w:val="212121"/>
          <w:szCs w:val="24"/>
        </w:rPr>
        <w:t>ευρωπαϊκ</w:t>
      </w:r>
      <w:r>
        <w:rPr>
          <w:rFonts w:eastAsia="Times New Roman"/>
          <w:color w:val="212121"/>
          <w:szCs w:val="24"/>
        </w:rPr>
        <w:t>ό</w:t>
      </w:r>
      <w:r>
        <w:rPr>
          <w:rFonts w:eastAsia="Times New Roman"/>
          <w:color w:val="212121"/>
          <w:szCs w:val="24"/>
        </w:rPr>
        <w:t xml:space="preserve"> </w:t>
      </w:r>
      <w:r w:rsidRPr="00275DF1">
        <w:rPr>
          <w:rFonts w:eastAsia="Times New Roman"/>
          <w:color w:val="212121"/>
          <w:szCs w:val="24"/>
        </w:rPr>
        <w:t>και</w:t>
      </w:r>
      <w:r w:rsidRPr="00275DF1">
        <w:rPr>
          <w:rFonts w:eastAsia="Times New Roman"/>
          <w:color w:val="212121"/>
          <w:szCs w:val="24"/>
        </w:rPr>
        <w:t xml:space="preserve"> διεθνές επίπεδο</w:t>
      </w:r>
      <w:r>
        <w:rPr>
          <w:rFonts w:eastAsia="Times New Roman"/>
          <w:color w:val="212121"/>
          <w:szCs w:val="24"/>
        </w:rPr>
        <w:t xml:space="preserve">, είτε αυτό αφορά την κατοχύρωση των δικαιωμάτων, των προσωπικών δεδομένων, των ελευθεριών, της ίδιας της δημοκρατικής λειτουργίας, της αποφυγής εξαρτήσεων από μεγάλα πολυεθνικά ιδιωτικά συμφέροντα -την ανάγκη, λοιπόν, ρυθμίσεων σε διεθνές </w:t>
      </w:r>
      <w:r>
        <w:rPr>
          <w:rFonts w:eastAsia="Times New Roman"/>
          <w:color w:val="212121"/>
          <w:szCs w:val="24"/>
        </w:rPr>
        <w:t>και ευρωπαϊκό επίπεδο- είτε βέβαια και τους κινδύνους που υπάρχουν για νέες ανισότητες, κοινωνικές</w:t>
      </w:r>
      <w:r>
        <w:rPr>
          <w:rFonts w:eastAsia="Times New Roman"/>
          <w:color w:val="212121"/>
          <w:szCs w:val="24"/>
        </w:rPr>
        <w:t xml:space="preserve"> και</w:t>
      </w:r>
      <w:r>
        <w:rPr>
          <w:rFonts w:eastAsia="Times New Roman"/>
          <w:color w:val="212121"/>
          <w:szCs w:val="24"/>
        </w:rPr>
        <w:t xml:space="preserve"> ενδοπεριφερειακές στο εσωτερικό της Ένωσης, </w:t>
      </w:r>
      <w:r>
        <w:rPr>
          <w:rFonts w:eastAsia="Times New Roman"/>
          <w:color w:val="212121"/>
          <w:szCs w:val="24"/>
        </w:rPr>
        <w:t>καθώς</w:t>
      </w:r>
      <w:r>
        <w:rPr>
          <w:rFonts w:eastAsia="Times New Roman"/>
          <w:color w:val="212121"/>
          <w:szCs w:val="24"/>
        </w:rPr>
        <w:t xml:space="preserve"> και νέους ψηφιακούς αποκλεισμούς. </w:t>
      </w:r>
    </w:p>
    <w:p w14:paraId="6A14ACB5"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Έγιναν αναφορές σε όλα αυτά </w:t>
      </w:r>
      <w:r>
        <w:rPr>
          <w:rFonts w:eastAsia="Times New Roman"/>
          <w:color w:val="212121"/>
          <w:szCs w:val="24"/>
        </w:rPr>
        <w:t xml:space="preserve">τα θέματα </w:t>
      </w:r>
      <w:r>
        <w:rPr>
          <w:rFonts w:eastAsia="Times New Roman"/>
          <w:color w:val="212121"/>
          <w:szCs w:val="24"/>
        </w:rPr>
        <w:t xml:space="preserve">και είναι και σημαντική </w:t>
      </w:r>
      <w:r>
        <w:rPr>
          <w:rFonts w:eastAsia="Times New Roman"/>
          <w:color w:val="212121"/>
          <w:szCs w:val="24"/>
        </w:rPr>
        <w:t xml:space="preserve">μια </w:t>
      </w:r>
      <w:r>
        <w:rPr>
          <w:rFonts w:eastAsia="Times New Roman"/>
          <w:color w:val="212121"/>
          <w:szCs w:val="24"/>
        </w:rPr>
        <w:t xml:space="preserve">ευρύτερη συζήτηση. </w:t>
      </w:r>
      <w:r>
        <w:rPr>
          <w:rFonts w:eastAsia="Times New Roman"/>
          <w:color w:val="212121"/>
          <w:szCs w:val="24"/>
        </w:rPr>
        <w:t>Σ</w:t>
      </w:r>
      <w:r>
        <w:rPr>
          <w:rFonts w:eastAsia="Times New Roman"/>
          <w:color w:val="212121"/>
          <w:szCs w:val="24"/>
        </w:rPr>
        <w:t xml:space="preserve">ε αυτήν την προσπάθεια εντάσσεται και η </w:t>
      </w:r>
      <w:r>
        <w:rPr>
          <w:rFonts w:eastAsia="Times New Roman"/>
          <w:color w:val="212121"/>
          <w:szCs w:val="24"/>
        </w:rPr>
        <w:t>ο</w:t>
      </w:r>
      <w:r>
        <w:rPr>
          <w:rFonts w:eastAsia="Times New Roman"/>
          <w:color w:val="212121"/>
          <w:szCs w:val="24"/>
        </w:rPr>
        <w:t>δηγία και το σχέδιο νόμου</w:t>
      </w:r>
      <w:r>
        <w:rPr>
          <w:rFonts w:eastAsia="Times New Roman"/>
          <w:color w:val="212121"/>
          <w:szCs w:val="24"/>
        </w:rPr>
        <w:t>,</w:t>
      </w:r>
      <w:r>
        <w:rPr>
          <w:rFonts w:eastAsia="Times New Roman"/>
          <w:color w:val="212121"/>
          <w:szCs w:val="24"/>
        </w:rPr>
        <w:t xml:space="preserve"> που </w:t>
      </w:r>
      <w:r>
        <w:rPr>
          <w:rFonts w:eastAsia="Times New Roman"/>
          <w:color w:val="212121"/>
          <w:szCs w:val="24"/>
        </w:rPr>
        <w:t>συζητού</w:t>
      </w:r>
      <w:r>
        <w:rPr>
          <w:rFonts w:eastAsia="Times New Roman"/>
          <w:color w:val="212121"/>
          <w:szCs w:val="24"/>
        </w:rPr>
        <w:t xml:space="preserve">με σήμερα. </w:t>
      </w:r>
    </w:p>
    <w:p w14:paraId="6A14ACB6"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Pr>
          <w:rFonts w:eastAsia="Times New Roman"/>
          <w:color w:val="212121"/>
          <w:szCs w:val="24"/>
        </w:rPr>
        <w:t xml:space="preserve">υζήτηση στην </w:t>
      </w:r>
      <w:r>
        <w:rPr>
          <w:rFonts w:eastAsia="Times New Roman"/>
          <w:color w:val="212121"/>
          <w:szCs w:val="24"/>
        </w:rPr>
        <w:t>ε</w:t>
      </w:r>
      <w:r>
        <w:rPr>
          <w:rFonts w:eastAsia="Times New Roman"/>
          <w:color w:val="212121"/>
          <w:szCs w:val="24"/>
        </w:rPr>
        <w:t>πιτροπή είχα δεσμευθεί να ενημερώσω το Σώμα για μια σειρά προσπάθειες που γίνονται όσον αφορά τα ανοιχτά δεδομένα κ</w:t>
      </w:r>
      <w:r>
        <w:rPr>
          <w:rFonts w:eastAsia="Times New Roman"/>
          <w:color w:val="212121"/>
          <w:szCs w:val="24"/>
        </w:rPr>
        <w:t>αθώς εκφράστηκε</w:t>
      </w:r>
      <w:r>
        <w:rPr>
          <w:rFonts w:eastAsia="Times New Roman"/>
          <w:color w:val="212121"/>
          <w:szCs w:val="24"/>
        </w:rPr>
        <w:t xml:space="preserve"> αμφισβήτηση ως προς τις επιδόσεις της χώρας </w:t>
      </w:r>
      <w:r>
        <w:rPr>
          <w:rFonts w:eastAsia="Times New Roman"/>
          <w:color w:val="212121"/>
          <w:szCs w:val="24"/>
        </w:rPr>
        <w:t>μας.</w:t>
      </w:r>
      <w:r>
        <w:rPr>
          <w:rFonts w:eastAsia="Times New Roman"/>
          <w:color w:val="212121"/>
          <w:szCs w:val="24"/>
        </w:rPr>
        <w:t xml:space="preserve"> </w:t>
      </w:r>
      <w:r>
        <w:rPr>
          <w:rFonts w:eastAsia="Times New Roman"/>
          <w:color w:val="212121"/>
          <w:szCs w:val="24"/>
        </w:rPr>
        <w:t>Π</w:t>
      </w:r>
      <w:r>
        <w:rPr>
          <w:rFonts w:eastAsia="Times New Roman"/>
          <w:color w:val="212121"/>
          <w:szCs w:val="24"/>
        </w:rPr>
        <w:t>έραν της όποιας εποικοδομητικής ή αντιπολιτευτικής κριτικής</w:t>
      </w:r>
      <w:r>
        <w:rPr>
          <w:rFonts w:eastAsia="Times New Roman"/>
          <w:color w:val="212121"/>
          <w:szCs w:val="24"/>
        </w:rPr>
        <w:t>,</w:t>
      </w:r>
      <w:r>
        <w:rPr>
          <w:rFonts w:eastAsia="Times New Roman"/>
          <w:color w:val="212121"/>
          <w:szCs w:val="24"/>
        </w:rPr>
        <w:t xml:space="preserve"> οφείλουμε να αναγνωρίζουμε φυσικά τις αδυναμίες και πού πρέπει να επιταχύνουμε</w:t>
      </w:r>
      <w:r>
        <w:rPr>
          <w:rFonts w:eastAsia="Times New Roman"/>
          <w:color w:val="212121"/>
          <w:szCs w:val="24"/>
        </w:rPr>
        <w:t>,</w:t>
      </w:r>
      <w:r>
        <w:rPr>
          <w:rFonts w:eastAsia="Times New Roman"/>
          <w:color w:val="212121"/>
          <w:szCs w:val="24"/>
        </w:rPr>
        <w:t xml:space="preserve"> αλλά και τα θετικά</w:t>
      </w:r>
      <w:r>
        <w:rPr>
          <w:rFonts w:eastAsia="Times New Roman"/>
          <w:color w:val="212121"/>
          <w:szCs w:val="24"/>
        </w:rPr>
        <w:t xml:space="preserve"> αποτελέσματα</w:t>
      </w:r>
      <w:r>
        <w:rPr>
          <w:rFonts w:eastAsia="Times New Roman"/>
          <w:color w:val="212121"/>
          <w:szCs w:val="24"/>
        </w:rPr>
        <w:t xml:space="preserve">. </w:t>
      </w:r>
    </w:p>
    <w:p w14:paraId="6A14ACB7"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Γ</w:t>
      </w:r>
      <w:r>
        <w:rPr>
          <w:rFonts w:eastAsia="Times New Roman"/>
          <w:color w:val="212121"/>
          <w:szCs w:val="24"/>
        </w:rPr>
        <w:t>ι’ αυτό καταθέ</w:t>
      </w:r>
      <w:r>
        <w:rPr>
          <w:rFonts w:eastAsia="Times New Roman"/>
          <w:color w:val="212121"/>
          <w:szCs w:val="24"/>
        </w:rPr>
        <w:t>τ</w:t>
      </w:r>
      <w:r>
        <w:rPr>
          <w:rFonts w:eastAsia="Times New Roman"/>
          <w:color w:val="212121"/>
          <w:szCs w:val="24"/>
        </w:rPr>
        <w:t>ω, όπως είχα δ</w:t>
      </w:r>
      <w:r>
        <w:rPr>
          <w:rFonts w:eastAsia="Times New Roman"/>
          <w:color w:val="212121"/>
          <w:szCs w:val="24"/>
        </w:rPr>
        <w:t>εσμευθεί</w:t>
      </w:r>
      <w:r>
        <w:rPr>
          <w:rFonts w:eastAsia="Times New Roman"/>
          <w:color w:val="212121"/>
          <w:szCs w:val="24"/>
        </w:rPr>
        <w:t>,</w:t>
      </w:r>
      <w:r>
        <w:rPr>
          <w:rFonts w:eastAsia="Times New Roman"/>
          <w:color w:val="212121"/>
          <w:szCs w:val="24"/>
        </w:rPr>
        <w:t xml:space="preserve"> στο Σώμα τον πίνακα του 2018, από την Ευρωπαϊκή Επιτροπή, ο οποίος δείχνει ότι σε επίπεδο Ευρωπαϊκής Ένωσης, όσον αφορά τα ανοιχτά δεδομένα, είμαστε όγδοοι στο σύνολο των χωρών και μάλιστα με πολύ καλές επιδόσεις, καθώς εντασσόμαστε, όπως λέει ρη</w:t>
      </w:r>
      <w:r>
        <w:rPr>
          <w:rFonts w:eastAsia="Times New Roman"/>
          <w:color w:val="212121"/>
          <w:szCs w:val="24"/>
        </w:rPr>
        <w:t xml:space="preserve">τά στη σελίδα 2 -θα το δείτε- στους </w:t>
      </w:r>
      <w:r>
        <w:rPr>
          <w:rFonts w:eastAsia="Times New Roman"/>
          <w:color w:val="212121"/>
          <w:szCs w:val="24"/>
          <w:lang w:val="en-US"/>
        </w:rPr>
        <w:t>fast</w:t>
      </w:r>
      <w:r>
        <w:rPr>
          <w:rFonts w:eastAsia="Times New Roman"/>
          <w:color w:val="212121"/>
          <w:szCs w:val="24"/>
        </w:rPr>
        <w:t xml:space="preserve"> </w:t>
      </w:r>
      <w:r>
        <w:rPr>
          <w:rFonts w:eastAsia="Times New Roman"/>
          <w:color w:val="212121"/>
          <w:szCs w:val="24"/>
          <w:lang w:val="en-US"/>
        </w:rPr>
        <w:t>trackers</w:t>
      </w:r>
      <w:r>
        <w:rPr>
          <w:rFonts w:eastAsia="Times New Roman"/>
          <w:color w:val="212121"/>
          <w:szCs w:val="24"/>
        </w:rPr>
        <w:t>, δηλαδή σε αυτούς που π</w:t>
      </w:r>
      <w:r>
        <w:rPr>
          <w:rFonts w:eastAsia="Times New Roman"/>
          <w:color w:val="212121"/>
          <w:szCs w:val="24"/>
        </w:rPr>
        <w:t>ροχωρού</w:t>
      </w:r>
      <w:r>
        <w:rPr>
          <w:rFonts w:eastAsia="Times New Roman"/>
          <w:color w:val="212121"/>
          <w:szCs w:val="24"/>
        </w:rPr>
        <w:t xml:space="preserve">ν γρήγορα. </w:t>
      </w:r>
    </w:p>
    <w:p w14:paraId="6A14ACB8" w14:textId="77777777" w:rsidR="00EE1832" w:rsidRDefault="009476A9">
      <w:pPr>
        <w:spacing w:line="600" w:lineRule="auto"/>
        <w:ind w:firstLine="720"/>
        <w:contextualSpacing/>
        <w:jc w:val="both"/>
        <w:rPr>
          <w:rFonts w:eastAsia="Times New Roman"/>
          <w:color w:val="212121"/>
          <w:szCs w:val="24"/>
        </w:rPr>
      </w:pPr>
      <w:r w:rsidRPr="004B2E64">
        <w:rPr>
          <w:rFonts w:eastAsia="Times New Roman" w:cs="Times New Roman"/>
          <w:szCs w:val="24"/>
        </w:rPr>
        <w:t xml:space="preserve">(Στο σημείο αυτό </w:t>
      </w:r>
      <w:r>
        <w:rPr>
          <w:rFonts w:eastAsia="Times New Roman" w:cs="Times New Roman"/>
          <w:szCs w:val="24"/>
        </w:rPr>
        <w:t xml:space="preserve">η 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Μαριλίζα Ξενογιαννακοπούλου καταθέτει για τα Πρακτικά το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w:t>
      </w:r>
      <w:r w:rsidRPr="004B2E64">
        <w:rPr>
          <w:rFonts w:eastAsia="Times New Roman" w:cs="Times New Roman"/>
          <w:szCs w:val="24"/>
        </w:rPr>
        <w:t xml:space="preserve"> της Διεύθυνσης Στενογραφίας και Πρακτικών της Βουλής)</w:t>
      </w:r>
      <w:r>
        <w:rPr>
          <w:rFonts w:eastAsia="Times New Roman"/>
          <w:color w:val="212121"/>
          <w:szCs w:val="24"/>
        </w:rPr>
        <w:t xml:space="preserve"> </w:t>
      </w:r>
    </w:p>
    <w:p w14:paraId="6A14ACB9"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Όσον αφορά το ζήτημα των ευάλωτων ομάδων και της πρόσβασής τους, το φαινόμενο της αναπηρίας </w:t>
      </w:r>
      <w:r>
        <w:rPr>
          <w:rFonts w:eastAsia="Times New Roman"/>
          <w:color w:val="212121"/>
          <w:szCs w:val="24"/>
        </w:rPr>
        <w:t>όπως</w:t>
      </w:r>
      <w:r>
        <w:rPr>
          <w:rFonts w:eastAsia="Times New Roman"/>
          <w:color w:val="212121"/>
          <w:szCs w:val="24"/>
        </w:rPr>
        <w:t>, ο ίδιος ο Παγκόσμιος Οργανισμός Υγείας αναφέρει, είναι ένα</w:t>
      </w:r>
      <w:r>
        <w:rPr>
          <w:rFonts w:eastAsia="Times New Roman"/>
          <w:color w:val="212121"/>
          <w:szCs w:val="24"/>
        </w:rPr>
        <w:t xml:space="preserve"> φαινόμενο που </w:t>
      </w:r>
      <w:r>
        <w:rPr>
          <w:rFonts w:eastAsia="Times New Roman"/>
          <w:color w:val="212121"/>
          <w:szCs w:val="24"/>
        </w:rPr>
        <w:t xml:space="preserve"> εξελίσσεται, καθώς έχει αφ’ </w:t>
      </w:r>
      <w:r>
        <w:rPr>
          <w:rFonts w:eastAsia="Times New Roman"/>
          <w:color w:val="212121"/>
          <w:szCs w:val="24"/>
        </w:rPr>
        <w:t>ενός τα προσωπικά χαρακτηριστικά</w:t>
      </w:r>
      <w:r>
        <w:rPr>
          <w:rFonts w:eastAsia="Times New Roman"/>
          <w:color w:val="212121"/>
          <w:szCs w:val="24"/>
        </w:rPr>
        <w:t>,</w:t>
      </w:r>
      <w:r>
        <w:rPr>
          <w:rFonts w:eastAsia="Times New Roman"/>
          <w:color w:val="212121"/>
          <w:szCs w:val="24"/>
        </w:rPr>
        <w:t xml:space="preserve"> </w:t>
      </w:r>
      <w:r>
        <w:rPr>
          <w:rFonts w:eastAsia="Times New Roman"/>
          <w:color w:val="212121"/>
          <w:szCs w:val="24"/>
        </w:rPr>
        <w:t>του ατό</w:t>
      </w:r>
      <w:r>
        <w:rPr>
          <w:rFonts w:eastAsia="Times New Roman"/>
          <w:color w:val="212121"/>
          <w:szCs w:val="24"/>
        </w:rPr>
        <w:t>μο</w:t>
      </w:r>
      <w:r>
        <w:rPr>
          <w:rFonts w:eastAsia="Times New Roman"/>
          <w:color w:val="212121"/>
          <w:szCs w:val="24"/>
        </w:rPr>
        <w:t>υ</w:t>
      </w:r>
      <w:r>
        <w:rPr>
          <w:rFonts w:eastAsia="Times New Roman"/>
          <w:color w:val="212121"/>
          <w:szCs w:val="24"/>
        </w:rPr>
        <w:t xml:space="preserve"> με αναπηρία και αφ’ ετέρου το φυσικό και ψηφιακό περιβάλλον, μέσα στο οποίο </w:t>
      </w:r>
      <w:r>
        <w:rPr>
          <w:rFonts w:eastAsia="Times New Roman"/>
          <w:color w:val="212121"/>
          <w:szCs w:val="24"/>
        </w:rPr>
        <w:t xml:space="preserve">ζει και </w:t>
      </w:r>
      <w:r>
        <w:rPr>
          <w:rFonts w:eastAsia="Times New Roman"/>
          <w:color w:val="212121"/>
          <w:szCs w:val="24"/>
        </w:rPr>
        <w:t xml:space="preserve">κινείται. </w:t>
      </w:r>
    </w:p>
    <w:p w14:paraId="6A14ACBA"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Συνεπώς</w:t>
      </w:r>
      <w:r>
        <w:rPr>
          <w:rFonts w:eastAsia="Times New Roman"/>
          <w:color w:val="212121"/>
          <w:szCs w:val="24"/>
        </w:rPr>
        <w:t xml:space="preserve"> </w:t>
      </w:r>
      <w:r>
        <w:rPr>
          <w:rFonts w:eastAsia="Times New Roman"/>
          <w:color w:val="212121"/>
          <w:szCs w:val="24"/>
        </w:rPr>
        <w:t xml:space="preserve">ο ψηφιακός μετασχηματισμός </w:t>
      </w:r>
      <w:r>
        <w:rPr>
          <w:rFonts w:eastAsia="Times New Roman"/>
          <w:color w:val="212121"/>
          <w:szCs w:val="24"/>
        </w:rPr>
        <w:t xml:space="preserve">της κοινωνίας έρχεται και διευρύνει και τις ανάγκες στήριξης των ευάλωτων ομάδων </w:t>
      </w:r>
      <w:r>
        <w:rPr>
          <w:rFonts w:eastAsia="Times New Roman"/>
          <w:color w:val="212121"/>
          <w:szCs w:val="24"/>
        </w:rPr>
        <w:t xml:space="preserve">και των ατόμων με αναπηρία, για να </w:t>
      </w:r>
      <w:proofErr w:type="spellStart"/>
      <w:r>
        <w:rPr>
          <w:rFonts w:eastAsia="Times New Roman"/>
          <w:color w:val="212121"/>
          <w:szCs w:val="24"/>
        </w:rPr>
        <w:t>αντεπεξέλθουν</w:t>
      </w:r>
      <w:proofErr w:type="spellEnd"/>
      <w:r>
        <w:rPr>
          <w:rFonts w:eastAsia="Times New Roman"/>
          <w:color w:val="212121"/>
          <w:szCs w:val="24"/>
        </w:rPr>
        <w:t xml:space="preserve">. </w:t>
      </w:r>
      <w:r>
        <w:rPr>
          <w:rFonts w:eastAsia="Times New Roman"/>
          <w:color w:val="212121"/>
          <w:szCs w:val="24"/>
        </w:rPr>
        <w:t>Γ</w:t>
      </w:r>
      <w:r>
        <w:rPr>
          <w:rFonts w:eastAsia="Times New Roman"/>
          <w:color w:val="212121"/>
          <w:szCs w:val="24"/>
        </w:rPr>
        <w:t xml:space="preserve">ια αυτόν τον λόγο, εξάλλου, αναγνωρίζεται πλέον και ευρωπαϊκά, αλλά και σε διεθνές επίπεδο ως </w:t>
      </w:r>
      <w:r w:rsidRPr="00275DF1">
        <w:rPr>
          <w:rFonts w:eastAsia="Times New Roman"/>
          <w:color w:val="212121"/>
          <w:szCs w:val="24"/>
        </w:rPr>
        <w:t>θεμελιώδες ανθρώπινο δικαίωμα η πρόσβαση των ατόμων με αναπηρία και στ</w:t>
      </w:r>
      <w:r>
        <w:rPr>
          <w:rFonts w:eastAsia="Times New Roman"/>
          <w:color w:val="212121"/>
          <w:szCs w:val="24"/>
        </w:rPr>
        <w:t>ις</w:t>
      </w:r>
      <w:r w:rsidRPr="00275DF1">
        <w:rPr>
          <w:rFonts w:eastAsia="Times New Roman"/>
          <w:color w:val="212121"/>
          <w:szCs w:val="24"/>
        </w:rPr>
        <w:t xml:space="preserve"> ψηφιακ</w:t>
      </w:r>
      <w:r>
        <w:rPr>
          <w:rFonts w:eastAsia="Times New Roman"/>
          <w:color w:val="212121"/>
          <w:szCs w:val="24"/>
        </w:rPr>
        <w:t>ές</w:t>
      </w:r>
      <w:r w:rsidRPr="00275DF1">
        <w:rPr>
          <w:rFonts w:eastAsia="Times New Roman"/>
          <w:color w:val="212121"/>
          <w:szCs w:val="24"/>
        </w:rPr>
        <w:t xml:space="preserve"> </w:t>
      </w:r>
      <w:r>
        <w:rPr>
          <w:rFonts w:eastAsia="Times New Roman"/>
          <w:color w:val="212121"/>
          <w:szCs w:val="24"/>
        </w:rPr>
        <w:t xml:space="preserve">δομές </w:t>
      </w:r>
      <w:r w:rsidRPr="00275DF1">
        <w:rPr>
          <w:rFonts w:eastAsia="Times New Roman"/>
          <w:color w:val="212121"/>
          <w:szCs w:val="24"/>
        </w:rPr>
        <w:t>και λειτουργίες</w:t>
      </w:r>
      <w:r>
        <w:rPr>
          <w:rFonts w:eastAsia="Times New Roman"/>
          <w:color w:val="212121"/>
          <w:szCs w:val="24"/>
        </w:rPr>
        <w:t>.</w:t>
      </w:r>
    </w:p>
    <w:p w14:paraId="6A14ACBB"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Pr>
          <w:rFonts w:eastAsia="Times New Roman"/>
          <w:color w:val="212121"/>
          <w:szCs w:val="24"/>
        </w:rPr>
        <w:t>νσωμα</w:t>
      </w:r>
      <w:r>
        <w:rPr>
          <w:rFonts w:eastAsia="Times New Roman"/>
          <w:color w:val="212121"/>
          <w:szCs w:val="24"/>
        </w:rPr>
        <w:t xml:space="preserve">τώνουμε </w:t>
      </w:r>
      <w:r>
        <w:rPr>
          <w:rFonts w:eastAsia="Times New Roman"/>
          <w:color w:val="212121"/>
          <w:szCs w:val="24"/>
        </w:rPr>
        <w:t>σήμερα στην εθνική έννομη τάξη</w:t>
      </w:r>
      <w:r>
        <w:rPr>
          <w:rFonts w:eastAsia="Times New Roman"/>
          <w:color w:val="212121"/>
          <w:szCs w:val="24"/>
        </w:rPr>
        <w:t xml:space="preserve"> μία </w:t>
      </w:r>
      <w:r>
        <w:rPr>
          <w:rFonts w:eastAsia="Times New Roman"/>
          <w:color w:val="212121"/>
          <w:szCs w:val="24"/>
        </w:rPr>
        <w:t>ο</w:t>
      </w:r>
      <w:r w:rsidRPr="00275DF1">
        <w:rPr>
          <w:rFonts w:eastAsia="Times New Roman"/>
          <w:color w:val="212121"/>
          <w:szCs w:val="24"/>
        </w:rPr>
        <w:t>δηγία η οποία είναι θετική σε αυτή</w:t>
      </w:r>
      <w:r>
        <w:rPr>
          <w:rFonts w:eastAsia="Times New Roman"/>
          <w:color w:val="212121"/>
          <w:szCs w:val="24"/>
        </w:rPr>
        <w:t>ν</w:t>
      </w:r>
      <w:r w:rsidRPr="00275DF1">
        <w:rPr>
          <w:rFonts w:eastAsia="Times New Roman"/>
          <w:color w:val="212121"/>
          <w:szCs w:val="24"/>
        </w:rPr>
        <w:t xml:space="preserve"> την κατεύθυνση</w:t>
      </w:r>
      <w:r>
        <w:rPr>
          <w:rFonts w:eastAsia="Times New Roman"/>
          <w:color w:val="212121"/>
          <w:szCs w:val="24"/>
        </w:rPr>
        <w:t xml:space="preserve">. </w:t>
      </w:r>
    </w:p>
    <w:p w14:paraId="6A14ACBC"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Σε αυτό το σημείο</w:t>
      </w:r>
      <w:r w:rsidRPr="00275DF1">
        <w:rPr>
          <w:rFonts w:eastAsia="Times New Roman"/>
          <w:color w:val="212121"/>
          <w:szCs w:val="24"/>
        </w:rPr>
        <w:t xml:space="preserve"> θα ήθελα να αναφερθώ στον εισηγητή του </w:t>
      </w:r>
      <w:r>
        <w:rPr>
          <w:rFonts w:eastAsia="Times New Roman"/>
          <w:color w:val="212121"/>
          <w:szCs w:val="24"/>
        </w:rPr>
        <w:t xml:space="preserve">ΚΙΝΑΛ, </w:t>
      </w:r>
      <w:r w:rsidRPr="00275DF1">
        <w:rPr>
          <w:rFonts w:eastAsia="Times New Roman"/>
          <w:color w:val="212121"/>
          <w:szCs w:val="24"/>
        </w:rPr>
        <w:t>τ</w:t>
      </w:r>
      <w:r>
        <w:rPr>
          <w:rFonts w:eastAsia="Times New Roman"/>
          <w:color w:val="212121"/>
          <w:szCs w:val="24"/>
        </w:rPr>
        <w:t>ον κ. Καρρά, ο</w:t>
      </w:r>
      <w:r w:rsidRPr="00275DF1">
        <w:rPr>
          <w:rFonts w:eastAsia="Times New Roman"/>
          <w:color w:val="212121"/>
          <w:szCs w:val="24"/>
        </w:rPr>
        <w:t xml:space="preserve"> οποίος </w:t>
      </w:r>
      <w:r>
        <w:rPr>
          <w:rFonts w:eastAsia="Times New Roman"/>
          <w:color w:val="212121"/>
          <w:szCs w:val="24"/>
        </w:rPr>
        <w:t xml:space="preserve">μίλησε </w:t>
      </w:r>
      <w:r w:rsidRPr="00275DF1">
        <w:rPr>
          <w:rFonts w:eastAsia="Times New Roman"/>
          <w:color w:val="212121"/>
          <w:szCs w:val="24"/>
        </w:rPr>
        <w:t xml:space="preserve">για την έκθεση της </w:t>
      </w:r>
      <w:r>
        <w:rPr>
          <w:rFonts w:eastAsia="Times New Roman"/>
          <w:color w:val="212121"/>
          <w:szCs w:val="24"/>
        </w:rPr>
        <w:t>Επιστημονικής Ε</w:t>
      </w:r>
      <w:r w:rsidRPr="00275DF1">
        <w:rPr>
          <w:rFonts w:eastAsia="Times New Roman"/>
          <w:color w:val="212121"/>
          <w:szCs w:val="24"/>
        </w:rPr>
        <w:t>πιτροπής της Βουλής</w:t>
      </w:r>
      <w:r>
        <w:rPr>
          <w:rFonts w:eastAsia="Times New Roman"/>
          <w:color w:val="212121"/>
          <w:szCs w:val="24"/>
        </w:rPr>
        <w:t>. Η έκθεση δ</w:t>
      </w:r>
      <w:r w:rsidRPr="00275DF1">
        <w:rPr>
          <w:rFonts w:eastAsia="Times New Roman"/>
          <w:color w:val="212121"/>
          <w:szCs w:val="24"/>
        </w:rPr>
        <w:t xml:space="preserve">εν </w:t>
      </w:r>
      <w:r>
        <w:rPr>
          <w:rFonts w:eastAsia="Times New Roman"/>
          <w:color w:val="212121"/>
          <w:szCs w:val="24"/>
        </w:rPr>
        <w:t>προβάλει</w:t>
      </w:r>
      <w:r w:rsidRPr="00275DF1">
        <w:rPr>
          <w:rFonts w:eastAsia="Times New Roman"/>
          <w:color w:val="212121"/>
          <w:szCs w:val="24"/>
        </w:rPr>
        <w:t xml:space="preserve"> καμ</w:t>
      </w:r>
      <w:r>
        <w:rPr>
          <w:rFonts w:eastAsia="Times New Roman"/>
          <w:color w:val="212121"/>
          <w:szCs w:val="24"/>
        </w:rPr>
        <w:t>μ</w:t>
      </w:r>
      <w:r w:rsidRPr="00275DF1">
        <w:rPr>
          <w:rFonts w:eastAsia="Times New Roman"/>
          <w:color w:val="212121"/>
          <w:szCs w:val="24"/>
        </w:rPr>
        <w:t>ία παρατήρηση επί του σχεδίου νόμου</w:t>
      </w:r>
      <w:r>
        <w:rPr>
          <w:rFonts w:eastAsia="Times New Roman"/>
          <w:color w:val="212121"/>
          <w:szCs w:val="24"/>
        </w:rPr>
        <w:t>. Η</w:t>
      </w:r>
      <w:r w:rsidRPr="00275DF1">
        <w:rPr>
          <w:rFonts w:eastAsia="Times New Roman"/>
          <w:color w:val="212121"/>
          <w:szCs w:val="24"/>
        </w:rPr>
        <w:t xml:space="preserve"> </w:t>
      </w:r>
      <w:r>
        <w:rPr>
          <w:rFonts w:eastAsia="Times New Roman"/>
          <w:color w:val="212121"/>
          <w:szCs w:val="24"/>
        </w:rPr>
        <w:t>αναφορά</w:t>
      </w:r>
      <w:r w:rsidRPr="00275DF1">
        <w:rPr>
          <w:rFonts w:eastAsia="Times New Roman"/>
          <w:color w:val="212121"/>
          <w:szCs w:val="24"/>
        </w:rPr>
        <w:t xml:space="preserve"> </w:t>
      </w:r>
      <w:r>
        <w:rPr>
          <w:rFonts w:eastAsia="Times New Roman"/>
          <w:color w:val="212121"/>
          <w:szCs w:val="24"/>
        </w:rPr>
        <w:t>που κάνε</w:t>
      </w:r>
      <w:r w:rsidRPr="00275DF1">
        <w:rPr>
          <w:rFonts w:eastAsia="Times New Roman"/>
          <w:color w:val="212121"/>
          <w:szCs w:val="24"/>
        </w:rPr>
        <w:t xml:space="preserve">τε </w:t>
      </w:r>
      <w:r>
        <w:rPr>
          <w:rFonts w:eastAsia="Times New Roman"/>
          <w:color w:val="212121"/>
          <w:szCs w:val="24"/>
        </w:rPr>
        <w:t>αποτελεί</w:t>
      </w:r>
      <w:r w:rsidRPr="00275DF1">
        <w:rPr>
          <w:rFonts w:eastAsia="Times New Roman"/>
          <w:color w:val="212121"/>
          <w:szCs w:val="24"/>
        </w:rPr>
        <w:t xml:space="preserve"> πάγια παρατήρηση </w:t>
      </w:r>
      <w:r>
        <w:rPr>
          <w:rFonts w:eastAsia="Times New Roman"/>
          <w:color w:val="212121"/>
          <w:szCs w:val="24"/>
        </w:rPr>
        <w:t xml:space="preserve">για κάθε ενσωμάτωση </w:t>
      </w:r>
      <w:r>
        <w:rPr>
          <w:rFonts w:eastAsia="Times New Roman"/>
          <w:color w:val="212121"/>
          <w:szCs w:val="24"/>
        </w:rPr>
        <w:t>ο</w:t>
      </w:r>
      <w:r w:rsidRPr="00275DF1">
        <w:rPr>
          <w:rFonts w:eastAsia="Times New Roman"/>
          <w:color w:val="212121"/>
          <w:szCs w:val="24"/>
        </w:rPr>
        <w:t>δηγίας</w:t>
      </w:r>
      <w:r>
        <w:rPr>
          <w:rFonts w:eastAsia="Times New Roman"/>
          <w:color w:val="212121"/>
          <w:szCs w:val="24"/>
        </w:rPr>
        <w:t xml:space="preserve">. </w:t>
      </w:r>
    </w:p>
    <w:p w14:paraId="6A14ACBD" w14:textId="77777777" w:rsidR="00EE1832" w:rsidRDefault="009476A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Από την πλευρά μας </w:t>
      </w:r>
      <w:r w:rsidRPr="00275DF1">
        <w:rPr>
          <w:rFonts w:eastAsia="Times New Roman"/>
          <w:color w:val="212121"/>
          <w:szCs w:val="24"/>
        </w:rPr>
        <w:t>επειδή δ</w:t>
      </w:r>
      <w:r>
        <w:rPr>
          <w:rFonts w:eastAsia="Times New Roman"/>
          <w:color w:val="212121"/>
          <w:szCs w:val="24"/>
        </w:rPr>
        <w:t>ώσ</w:t>
      </w:r>
      <w:r w:rsidRPr="00275DF1">
        <w:rPr>
          <w:rFonts w:eastAsia="Times New Roman"/>
          <w:color w:val="212121"/>
          <w:szCs w:val="24"/>
        </w:rPr>
        <w:t>αμε μεγά</w:t>
      </w:r>
      <w:r>
        <w:rPr>
          <w:rFonts w:eastAsia="Times New Roman"/>
          <w:color w:val="212121"/>
          <w:szCs w:val="24"/>
        </w:rPr>
        <w:t xml:space="preserve">λη σημασία στην ενσωμάτωση αυτής της </w:t>
      </w:r>
      <w:r>
        <w:rPr>
          <w:rFonts w:eastAsia="Times New Roman"/>
          <w:color w:val="212121"/>
          <w:szCs w:val="24"/>
        </w:rPr>
        <w:t>ο</w:t>
      </w:r>
      <w:r w:rsidRPr="00275DF1">
        <w:rPr>
          <w:rFonts w:eastAsia="Times New Roman"/>
          <w:color w:val="212121"/>
          <w:szCs w:val="24"/>
        </w:rPr>
        <w:t>δηγίας</w:t>
      </w:r>
      <w:r>
        <w:rPr>
          <w:rFonts w:eastAsia="Times New Roman"/>
          <w:color w:val="212121"/>
          <w:szCs w:val="24"/>
        </w:rPr>
        <w:t xml:space="preserve">, δεν </w:t>
      </w:r>
      <w:r>
        <w:rPr>
          <w:rFonts w:eastAsia="Times New Roman"/>
          <w:color w:val="212121"/>
          <w:szCs w:val="24"/>
        </w:rPr>
        <w:t xml:space="preserve">επιλέξαμε </w:t>
      </w:r>
      <w:r w:rsidRPr="00275DF1">
        <w:rPr>
          <w:rFonts w:eastAsia="Times New Roman"/>
          <w:color w:val="212121"/>
          <w:szCs w:val="24"/>
        </w:rPr>
        <w:t xml:space="preserve">την περιοριστική </w:t>
      </w:r>
      <w:r>
        <w:rPr>
          <w:rFonts w:eastAsia="Times New Roman"/>
          <w:color w:val="212121"/>
          <w:szCs w:val="24"/>
        </w:rPr>
        <w:t xml:space="preserve">ενσωμάτωση, </w:t>
      </w:r>
      <w:r>
        <w:rPr>
          <w:rFonts w:eastAsia="Times New Roman"/>
          <w:color w:val="212121"/>
          <w:szCs w:val="24"/>
        </w:rPr>
        <w:t>ό</w:t>
      </w:r>
      <w:r w:rsidRPr="00275DF1">
        <w:rPr>
          <w:rFonts w:eastAsia="Times New Roman"/>
          <w:color w:val="212121"/>
          <w:szCs w:val="24"/>
        </w:rPr>
        <w:t xml:space="preserve">πως </w:t>
      </w:r>
      <w:r>
        <w:rPr>
          <w:rFonts w:eastAsia="Times New Roman"/>
          <w:color w:val="212121"/>
          <w:szCs w:val="24"/>
        </w:rPr>
        <w:t xml:space="preserve">έκαναν </w:t>
      </w:r>
      <w:r w:rsidRPr="00275DF1">
        <w:rPr>
          <w:rFonts w:eastAsia="Times New Roman"/>
          <w:color w:val="212121"/>
          <w:szCs w:val="24"/>
        </w:rPr>
        <w:t>άλλες χώρες</w:t>
      </w:r>
      <w:r>
        <w:rPr>
          <w:rFonts w:eastAsia="Times New Roman"/>
          <w:color w:val="212121"/>
          <w:szCs w:val="24"/>
        </w:rPr>
        <w:t xml:space="preserve"> -παραδείγμα</w:t>
      </w:r>
      <w:r>
        <w:rPr>
          <w:rFonts w:eastAsia="Times New Roman"/>
          <w:color w:val="212121"/>
          <w:szCs w:val="24"/>
        </w:rPr>
        <w:lastRenderedPageBreak/>
        <w:t xml:space="preserve">τος </w:t>
      </w:r>
      <w:r>
        <w:rPr>
          <w:rFonts w:eastAsia="Times New Roman"/>
          <w:color w:val="212121"/>
          <w:szCs w:val="24"/>
        </w:rPr>
        <w:t>χάρ</w:t>
      </w:r>
      <w:r>
        <w:rPr>
          <w:rFonts w:eastAsia="Times New Roman"/>
          <w:color w:val="212121"/>
          <w:szCs w:val="24"/>
        </w:rPr>
        <w:t>ιν</w:t>
      </w:r>
      <w:r>
        <w:rPr>
          <w:rFonts w:eastAsia="Times New Roman"/>
          <w:color w:val="212121"/>
          <w:szCs w:val="24"/>
        </w:rPr>
        <w:t xml:space="preserve"> </w:t>
      </w:r>
      <w:r w:rsidRPr="00275DF1">
        <w:rPr>
          <w:rFonts w:eastAsia="Times New Roman"/>
          <w:color w:val="212121"/>
          <w:szCs w:val="24"/>
        </w:rPr>
        <w:t>το Βέλγιο</w:t>
      </w:r>
      <w:r>
        <w:rPr>
          <w:rFonts w:eastAsia="Times New Roman"/>
          <w:color w:val="212121"/>
          <w:szCs w:val="24"/>
        </w:rPr>
        <w:t xml:space="preserve">- </w:t>
      </w:r>
      <w:r w:rsidRPr="00275DF1">
        <w:rPr>
          <w:rFonts w:eastAsia="Times New Roman"/>
          <w:color w:val="212121"/>
          <w:szCs w:val="24"/>
        </w:rPr>
        <w:t xml:space="preserve">αλλά μία ανεπτυγμένη διαδικασία </w:t>
      </w:r>
      <w:r>
        <w:rPr>
          <w:rFonts w:eastAsia="Times New Roman"/>
          <w:color w:val="212121"/>
          <w:szCs w:val="24"/>
        </w:rPr>
        <w:t xml:space="preserve">ενσωμάτωσης, </w:t>
      </w:r>
      <w:r>
        <w:rPr>
          <w:rFonts w:eastAsia="Times New Roman"/>
          <w:color w:val="212121"/>
          <w:szCs w:val="24"/>
        </w:rPr>
        <w:t>ώστε να συμπεριλάβουμε επιπλέον</w:t>
      </w:r>
      <w:r w:rsidRPr="00275DF1">
        <w:rPr>
          <w:rFonts w:eastAsia="Times New Roman"/>
          <w:color w:val="212121"/>
          <w:szCs w:val="24"/>
        </w:rPr>
        <w:t xml:space="preserve"> ασφαλιστικές δικλείδες και εγγυήσεις</w:t>
      </w:r>
      <w:r>
        <w:rPr>
          <w:rFonts w:eastAsia="Times New Roman"/>
          <w:color w:val="212121"/>
          <w:szCs w:val="24"/>
        </w:rPr>
        <w:t>,</w:t>
      </w:r>
      <w:r w:rsidRPr="00275DF1">
        <w:rPr>
          <w:rFonts w:eastAsia="Times New Roman"/>
          <w:color w:val="212121"/>
          <w:szCs w:val="24"/>
        </w:rPr>
        <w:t xml:space="preserve"> </w:t>
      </w:r>
      <w:r>
        <w:rPr>
          <w:rFonts w:eastAsia="Times New Roman"/>
          <w:color w:val="212121"/>
          <w:szCs w:val="24"/>
        </w:rPr>
        <w:t xml:space="preserve">στις οποίες θα αναφερθώ. </w:t>
      </w:r>
    </w:p>
    <w:p w14:paraId="6A14ACBE"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τον τίτλο της </w:t>
      </w:r>
      <w:r>
        <w:rPr>
          <w:rFonts w:eastAsia="Times New Roman"/>
          <w:color w:val="000000"/>
          <w:szCs w:val="24"/>
          <w:shd w:val="clear" w:color="auto" w:fill="FFFFFF"/>
        </w:rPr>
        <w:t>ο</w:t>
      </w:r>
      <w:r>
        <w:rPr>
          <w:rFonts w:eastAsia="Times New Roman"/>
          <w:color w:val="000000"/>
          <w:szCs w:val="24"/>
          <w:shd w:val="clear" w:color="auto" w:fill="FFFFFF"/>
        </w:rPr>
        <w:t xml:space="preserve">δηγίας, </w:t>
      </w:r>
      <w:r>
        <w:rPr>
          <w:rFonts w:eastAsia="Times New Roman"/>
          <w:color w:val="000000"/>
          <w:szCs w:val="24"/>
          <w:shd w:val="clear" w:color="auto" w:fill="FFFFFF"/>
        </w:rPr>
        <w:t>όπως ανέφερα</w:t>
      </w:r>
      <w:r>
        <w:rPr>
          <w:rFonts w:eastAsia="Times New Roman"/>
          <w:color w:val="000000"/>
          <w:szCs w:val="24"/>
          <w:shd w:val="clear" w:color="auto" w:fill="FFFFFF"/>
        </w:rPr>
        <w:t xml:space="preserve"> και στην </w:t>
      </w:r>
      <w:r>
        <w:rPr>
          <w:rFonts w:eastAsia="Times New Roman"/>
          <w:color w:val="000000"/>
          <w:szCs w:val="24"/>
          <w:shd w:val="clear" w:color="auto" w:fill="FFFFFF"/>
        </w:rPr>
        <w:t>ε</w:t>
      </w:r>
      <w:r>
        <w:rPr>
          <w:rFonts w:eastAsia="Times New Roman"/>
          <w:color w:val="000000"/>
          <w:szCs w:val="24"/>
          <w:shd w:val="clear" w:color="auto" w:fill="FFFFFF"/>
        </w:rPr>
        <w:t>πιτροπή ότι είναι θέμα μετάφρασης από την Ευρωπαϊκή Ένωση, που δεν μπορούμε εμείς να τροποποιήσουμε.</w:t>
      </w:r>
    </w:p>
    <w:p w14:paraId="6A14ACBF"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Όσον αφορά τη διαβούλευση, νομίζω ότι έγινε κοινά αποδεκτό ότι έχουμε κάνει μια ευρύτατη δημόσια διαβούλευση και ότι έχουμε την πλήρη στήριξη της Εθνικής Σ</w:t>
      </w:r>
      <w:r>
        <w:rPr>
          <w:rFonts w:eastAsia="Times New Roman"/>
          <w:color w:val="000000"/>
          <w:szCs w:val="24"/>
          <w:shd w:val="clear" w:color="auto" w:fill="FFFFFF"/>
        </w:rPr>
        <w:t>υνομοσπονδίας Ατόμων με Αναπηρία.</w:t>
      </w:r>
    </w:p>
    <w:p w14:paraId="6A14ACC0"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Θεοχάρη, είπατε ότι ισχυριζόμαστε ότι την έχουμε. Φαντάζομαι ότι ένα υπόμνημα που κατατέθηκε στη Βουλή δεν είναι ισχυρισμός. Δεν θα το καταθέσω, γιατί το έκανε ήδη ο εισηγητής της Πλειοψηφίας, ο κ. </w:t>
      </w:r>
      <w:proofErr w:type="spellStart"/>
      <w:r>
        <w:rPr>
          <w:rFonts w:eastAsia="Times New Roman"/>
          <w:color w:val="000000"/>
          <w:szCs w:val="24"/>
          <w:shd w:val="clear" w:color="auto" w:fill="FFFFFF"/>
        </w:rPr>
        <w:t>Μπαλλής</w:t>
      </w:r>
      <w:proofErr w:type="spellEnd"/>
      <w:r>
        <w:rPr>
          <w:rFonts w:eastAsia="Times New Roman"/>
          <w:color w:val="000000"/>
          <w:szCs w:val="24"/>
          <w:shd w:val="clear" w:color="auto" w:fill="FFFFFF"/>
        </w:rPr>
        <w:t>, αλλά νομί</w:t>
      </w:r>
      <w:r>
        <w:rPr>
          <w:rFonts w:eastAsia="Times New Roman"/>
          <w:color w:val="000000"/>
          <w:szCs w:val="24"/>
          <w:shd w:val="clear" w:color="auto" w:fill="FFFFFF"/>
        </w:rPr>
        <w:t xml:space="preserve">ζω ότι είναι μία διαπίστωση </w:t>
      </w:r>
      <w:r>
        <w:rPr>
          <w:rFonts w:eastAsia="Times New Roman"/>
          <w:color w:val="000000"/>
          <w:szCs w:val="24"/>
          <w:shd w:val="clear" w:color="auto" w:fill="FFFFFF"/>
        </w:rPr>
        <w:t>που</w:t>
      </w:r>
      <w:r>
        <w:rPr>
          <w:rFonts w:eastAsia="Times New Roman"/>
          <w:color w:val="000000"/>
          <w:szCs w:val="24"/>
          <w:shd w:val="clear" w:color="auto" w:fill="FFFFFF"/>
        </w:rPr>
        <w:t xml:space="preserve"> αποδεικνύει ότι έχουμε μία πολύ καλή συνεργασία και ότι λάβαμε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όλες τις παρατηρήσεις</w:t>
      </w:r>
      <w:r>
        <w:rPr>
          <w:rFonts w:eastAsia="Times New Roman"/>
          <w:color w:val="000000"/>
          <w:szCs w:val="24"/>
          <w:shd w:val="clear" w:color="auto" w:fill="FFFFFF"/>
        </w:rPr>
        <w:t>. Επιπλέ</w:t>
      </w:r>
      <w:r>
        <w:rPr>
          <w:rFonts w:eastAsia="Times New Roman"/>
          <w:color w:val="000000"/>
          <w:szCs w:val="24"/>
          <w:shd w:val="clear" w:color="auto" w:fill="FFFFFF"/>
        </w:rPr>
        <w:t>ον καθίστα</w:t>
      </w:r>
      <w:r>
        <w:rPr>
          <w:rFonts w:eastAsia="Times New Roman"/>
          <w:color w:val="000000"/>
          <w:szCs w:val="24"/>
          <w:shd w:val="clear" w:color="auto" w:fill="FFFFFF"/>
        </w:rPr>
        <w:t>ται</w:t>
      </w:r>
      <w:r>
        <w:rPr>
          <w:rFonts w:eastAsia="Times New Roman"/>
          <w:color w:val="000000"/>
          <w:szCs w:val="24"/>
          <w:shd w:val="clear" w:color="auto" w:fill="FFFFFF"/>
        </w:rPr>
        <w:t xml:space="preserve"> βασικό</w:t>
      </w:r>
      <w:r>
        <w:rPr>
          <w:rFonts w:eastAsia="Times New Roman"/>
          <w:color w:val="000000"/>
          <w:szCs w:val="24"/>
          <w:shd w:val="clear" w:color="auto" w:fill="FFFFFF"/>
        </w:rPr>
        <w:t>ς</w:t>
      </w:r>
      <w:r>
        <w:rPr>
          <w:rFonts w:eastAsia="Times New Roman"/>
          <w:color w:val="000000"/>
          <w:szCs w:val="24"/>
          <w:shd w:val="clear" w:color="auto" w:fill="FFFFFF"/>
        </w:rPr>
        <w:t xml:space="preserve"> παράγοντα</w:t>
      </w:r>
      <w:r>
        <w:rPr>
          <w:rFonts w:eastAsia="Times New Roman"/>
          <w:color w:val="000000"/>
          <w:szCs w:val="24"/>
          <w:shd w:val="clear" w:color="auto" w:fill="FFFFFF"/>
        </w:rPr>
        <w:t>ς</w:t>
      </w:r>
      <w:r>
        <w:rPr>
          <w:rFonts w:eastAsia="Times New Roman"/>
          <w:color w:val="000000"/>
          <w:szCs w:val="24"/>
          <w:shd w:val="clear" w:color="auto" w:fill="FFFFFF"/>
        </w:rPr>
        <w:t xml:space="preserve"> της υλοποίησης αυτού του σχεδίου νόμου. Αυτό είναι κάτι που νομίζω ότι το χαιρετίζουμε όλο</w:t>
      </w:r>
      <w:r>
        <w:rPr>
          <w:rFonts w:eastAsia="Times New Roman"/>
          <w:color w:val="000000"/>
          <w:szCs w:val="24"/>
          <w:shd w:val="clear" w:color="auto" w:fill="FFFFFF"/>
        </w:rPr>
        <w:t xml:space="preserve">ι διακομματικά. </w:t>
      </w:r>
    </w:p>
    <w:p w14:paraId="6A14ACC1"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Είναι αλήθεια, λοιπόν, ότι με αυτό το σχέδιο νόμου ερχόμαστε όχι απλώς να θεσπίσουμε τη δυνατότητα πρόσβασης, αλλά να βάλουμε και μία σειρά από παραμέτρους για την καλύτερη εφαρμογή</w:t>
      </w:r>
      <w:r>
        <w:rPr>
          <w:rFonts w:eastAsia="Times New Roman"/>
          <w:color w:val="000000"/>
          <w:szCs w:val="24"/>
          <w:shd w:val="clear" w:color="auto" w:fill="FFFFFF"/>
        </w:rPr>
        <w:t xml:space="preserve"> του</w:t>
      </w:r>
      <w:r>
        <w:rPr>
          <w:rFonts w:eastAsia="Times New Roman"/>
          <w:color w:val="000000"/>
          <w:szCs w:val="24"/>
          <w:shd w:val="clear" w:color="auto" w:fill="FFFFFF"/>
        </w:rPr>
        <w:t xml:space="preserve">. </w:t>
      </w:r>
    </w:p>
    <w:p w14:paraId="6A14ACC2"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στο σημείο αυτό να σταθώ ιδιαίτερα στον λό</w:t>
      </w:r>
      <w:r>
        <w:rPr>
          <w:rFonts w:eastAsia="Times New Roman"/>
          <w:color w:val="000000"/>
          <w:szCs w:val="24"/>
          <w:shd w:val="clear" w:color="auto" w:fill="FFFFFF"/>
        </w:rPr>
        <w:t>γο, για τον οποίο θεσπίζουμε αυτό το μητρώο</w:t>
      </w:r>
      <w:r>
        <w:rPr>
          <w:rFonts w:eastAsia="Times New Roman"/>
          <w:color w:val="000000"/>
          <w:szCs w:val="24"/>
          <w:shd w:val="clear" w:color="auto" w:fill="FFFFFF"/>
        </w:rPr>
        <w:t>,</w:t>
      </w:r>
      <w:r>
        <w:rPr>
          <w:rFonts w:eastAsia="Times New Roman"/>
          <w:color w:val="000000"/>
          <w:szCs w:val="24"/>
          <w:shd w:val="clear" w:color="auto" w:fill="FFFFFF"/>
        </w:rPr>
        <w:t xml:space="preserve"> γιατί έγιναν πολλές παρατηρήσεις. Ακούσαμε κριτική από δύο διαφορετικές πλευρές. Ο μεν κ. Θεοχάρης είπε ότι αμφιβάλλει αν θα λειτουργήσει γρήγορα και αποτελεσματικά και ο κ. Καρράς ότι είναι αντίθετος στη θέσπισ</w:t>
      </w:r>
      <w:r>
        <w:rPr>
          <w:rFonts w:eastAsia="Times New Roman"/>
          <w:color w:val="000000"/>
          <w:szCs w:val="24"/>
          <w:shd w:val="clear" w:color="auto" w:fill="FFFFFF"/>
        </w:rPr>
        <w:t>η του μητρώου.</w:t>
      </w:r>
    </w:p>
    <w:p w14:paraId="6A14ACC3"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Γιατί θεσπίζουμε το μητρώο; Δεν είναι αλήθεια ότι υπάρχει πρόβλημα ενημέρωσης ή πρόσβασης των πολιτών στους </w:t>
      </w:r>
      <w:proofErr w:type="spellStart"/>
      <w:r>
        <w:rPr>
          <w:rFonts w:eastAsia="Times New Roman"/>
          <w:color w:val="000000"/>
          <w:szCs w:val="24"/>
          <w:shd w:val="clear" w:color="auto" w:fill="FFFFFF"/>
        </w:rPr>
        <w:t>ιστοτόπους</w:t>
      </w:r>
      <w:proofErr w:type="spellEnd"/>
      <w:r>
        <w:rPr>
          <w:rFonts w:eastAsia="Times New Roman"/>
          <w:color w:val="000000"/>
          <w:szCs w:val="24"/>
          <w:shd w:val="clear" w:color="auto" w:fill="FFFFFF"/>
        </w:rPr>
        <w:t xml:space="preserve"> του </w:t>
      </w:r>
      <w:r>
        <w:rPr>
          <w:rFonts w:eastAsia="Times New Roman"/>
          <w:color w:val="000000"/>
          <w:szCs w:val="24"/>
          <w:shd w:val="clear" w:color="auto" w:fill="FFFFFF"/>
        </w:rPr>
        <w:t>δ</w:t>
      </w:r>
      <w:r>
        <w:rPr>
          <w:rFonts w:eastAsia="Times New Roman"/>
          <w:color w:val="000000"/>
          <w:szCs w:val="24"/>
          <w:shd w:val="clear" w:color="auto" w:fill="FFFFFF"/>
        </w:rPr>
        <w:t>ημοσίου. Αυτοί ούτως ή άλλως  αυτήν τη στιγμή λειτουργούν. Δεν πρόκειται, λοιπόν, το μητρώο να εμποδίσει τη λειτουργί</w:t>
      </w:r>
      <w:r>
        <w:rPr>
          <w:rFonts w:eastAsia="Times New Roman"/>
          <w:color w:val="000000"/>
          <w:szCs w:val="24"/>
          <w:shd w:val="clear" w:color="auto" w:fill="FFFFFF"/>
        </w:rPr>
        <w:t>α τους. Το μητρώο είναι η ασφαλιστική δικλ</w:t>
      </w:r>
      <w:r>
        <w:rPr>
          <w:rFonts w:eastAsia="Times New Roman"/>
          <w:color w:val="000000"/>
          <w:szCs w:val="24"/>
          <w:shd w:val="clear" w:color="auto" w:fill="FFFFFF"/>
        </w:rPr>
        <w:t>ε</w:t>
      </w:r>
      <w:r>
        <w:rPr>
          <w:rFonts w:eastAsia="Times New Roman"/>
          <w:color w:val="000000"/>
          <w:szCs w:val="24"/>
          <w:shd w:val="clear" w:color="auto" w:fill="FFFFFF"/>
        </w:rPr>
        <w:t xml:space="preserve">ίδα που θα πιστοποιεί, </w:t>
      </w:r>
      <w:r>
        <w:rPr>
          <w:rFonts w:eastAsia="Times New Roman"/>
          <w:color w:val="000000"/>
          <w:szCs w:val="24"/>
          <w:shd w:val="clear" w:color="auto" w:fill="FFFFFF"/>
        </w:rPr>
        <w:t xml:space="preserve">τους </w:t>
      </w:r>
      <w:proofErr w:type="spellStart"/>
      <w:r>
        <w:rPr>
          <w:rFonts w:eastAsia="Times New Roman"/>
          <w:color w:val="000000"/>
          <w:szCs w:val="24"/>
          <w:shd w:val="clear" w:color="auto" w:fill="FFFFFF"/>
        </w:rPr>
        <w:t>ιστότοπους</w:t>
      </w:r>
      <w:proofErr w:type="spellEnd"/>
      <w:r>
        <w:rPr>
          <w:rFonts w:eastAsia="Times New Roman"/>
          <w:color w:val="000000"/>
          <w:szCs w:val="24"/>
          <w:shd w:val="clear" w:color="auto" w:fill="FFFFFF"/>
        </w:rPr>
        <w:t xml:space="preserve"> και τις </w:t>
      </w:r>
      <w:r>
        <w:rPr>
          <w:rFonts w:eastAsia="Times New Roman"/>
          <w:color w:val="000000"/>
          <w:szCs w:val="24"/>
          <w:shd w:val="clear" w:color="auto" w:fill="FFFFFF"/>
        </w:rPr>
        <w:t xml:space="preserve">εφαρμογές του δημοσίου </w:t>
      </w:r>
      <w:r>
        <w:rPr>
          <w:rFonts w:eastAsia="Times New Roman"/>
          <w:color w:val="000000"/>
          <w:szCs w:val="24"/>
          <w:shd w:val="clear" w:color="auto" w:fill="FFFFFF"/>
        </w:rPr>
        <w:t xml:space="preserve">όσον αφορά την προσβασιμότητα των ατόμων με αναπηρία και την </w:t>
      </w:r>
      <w:r>
        <w:rPr>
          <w:rFonts w:eastAsia="Times New Roman"/>
          <w:color w:val="000000"/>
          <w:szCs w:val="24"/>
          <w:shd w:val="clear" w:color="auto" w:fill="FFFFFF"/>
        </w:rPr>
        <w:t xml:space="preserve">σωστή </w:t>
      </w:r>
      <w:r>
        <w:rPr>
          <w:rFonts w:eastAsia="Times New Roman"/>
          <w:color w:val="000000"/>
          <w:szCs w:val="24"/>
          <w:shd w:val="clear" w:color="auto" w:fill="FFFFFF"/>
        </w:rPr>
        <w:t xml:space="preserve">εφαρμογή αυτής της </w:t>
      </w:r>
      <w:r>
        <w:rPr>
          <w:rFonts w:eastAsia="Times New Roman"/>
          <w:color w:val="000000"/>
          <w:szCs w:val="24"/>
          <w:shd w:val="clear" w:color="auto" w:fill="FFFFFF"/>
        </w:rPr>
        <w:t>ο</w:t>
      </w:r>
      <w:r>
        <w:rPr>
          <w:rFonts w:eastAsia="Times New Roman"/>
          <w:color w:val="000000"/>
          <w:szCs w:val="24"/>
          <w:shd w:val="clear" w:color="auto" w:fill="FFFFFF"/>
        </w:rPr>
        <w:t>δηγίας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Γι’ αυτό έχουμε και τη </w:t>
      </w:r>
      <w:r>
        <w:rPr>
          <w:rFonts w:eastAsia="Times New Roman"/>
          <w:color w:val="000000"/>
          <w:szCs w:val="24"/>
          <w:shd w:val="clear" w:color="auto" w:fill="FFFFFF"/>
        </w:rPr>
        <w:lastRenderedPageBreak/>
        <w:t xml:space="preserve">σύμφωνη γνώμη των ατόμων με αναπηρία, δηλαδή της </w:t>
      </w:r>
      <w:r>
        <w:rPr>
          <w:rFonts w:eastAsia="Times New Roman"/>
          <w:color w:val="000000"/>
          <w:szCs w:val="24"/>
          <w:shd w:val="clear" w:color="auto" w:fill="FFFFFF"/>
        </w:rPr>
        <w:t>ΕΣ</w:t>
      </w:r>
      <w:r>
        <w:rPr>
          <w:rFonts w:eastAsia="Times New Roman"/>
          <w:color w:val="000000"/>
          <w:szCs w:val="24"/>
          <w:shd w:val="clear" w:color="auto" w:fill="FFFFFF"/>
        </w:rPr>
        <w:t>ΑΜΕ</w:t>
      </w:r>
      <w:r>
        <w:rPr>
          <w:rFonts w:eastAsia="Times New Roman"/>
          <w:color w:val="000000"/>
          <w:szCs w:val="24"/>
          <w:shd w:val="clear" w:color="auto" w:fill="FFFFFF"/>
        </w:rPr>
        <w:t>Α</w:t>
      </w:r>
      <w:r>
        <w:rPr>
          <w:rFonts w:eastAsia="Times New Roman"/>
          <w:color w:val="000000"/>
          <w:szCs w:val="24"/>
          <w:shd w:val="clear" w:color="auto" w:fill="FFFFFF"/>
        </w:rPr>
        <w:t xml:space="preserve">, του κοινωνικού </w:t>
      </w:r>
      <w:r>
        <w:rPr>
          <w:rFonts w:eastAsia="Times New Roman"/>
          <w:color w:val="000000"/>
          <w:szCs w:val="24"/>
          <w:shd w:val="clear" w:color="auto" w:fill="FFFFFF"/>
        </w:rPr>
        <w:t>φορέα</w:t>
      </w:r>
      <w:r>
        <w:rPr>
          <w:rFonts w:eastAsia="Times New Roman"/>
          <w:color w:val="000000"/>
          <w:szCs w:val="24"/>
          <w:shd w:val="clear" w:color="auto" w:fill="FFFFFF"/>
        </w:rPr>
        <w:t xml:space="preserve"> των ατόμων με αναπηρία, προκειμένου να είμαστε σίγουροι ότι έχουν ληφθεί υπόψιν και υπάρχει πιστή εφαρμογή αυτής της </w:t>
      </w:r>
      <w:r>
        <w:rPr>
          <w:rFonts w:eastAsia="Times New Roman"/>
          <w:color w:val="000000"/>
          <w:szCs w:val="24"/>
          <w:shd w:val="clear" w:color="auto" w:fill="FFFFFF"/>
        </w:rPr>
        <w:t>ο</w:t>
      </w:r>
      <w:r>
        <w:rPr>
          <w:rFonts w:eastAsia="Times New Roman"/>
          <w:color w:val="000000"/>
          <w:szCs w:val="24"/>
          <w:shd w:val="clear" w:color="auto" w:fill="FFFFFF"/>
        </w:rPr>
        <w:t xml:space="preserve">δηγίας. </w:t>
      </w:r>
    </w:p>
    <w:p w14:paraId="6A14ACC4"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 </w:t>
      </w:r>
      <w:r>
        <w:rPr>
          <w:rFonts w:eastAsia="Times New Roman"/>
          <w:color w:val="000000"/>
          <w:szCs w:val="24"/>
          <w:shd w:val="clear" w:color="auto" w:fill="FFFFFF"/>
        </w:rPr>
        <w:t>κ. Θεοχάρης και η κ. Ασημα</w:t>
      </w:r>
      <w:r>
        <w:rPr>
          <w:rFonts w:eastAsia="Times New Roman"/>
          <w:color w:val="000000"/>
          <w:szCs w:val="24"/>
          <w:shd w:val="clear" w:color="auto" w:fill="FFFFFF"/>
        </w:rPr>
        <w:t xml:space="preserve">κοπούλου αμφισβήτησαν εάν έχουμε ετοιμότητα, δηλαδή μας είπαν με δυο λόγια ότι «φέρνετε την </w:t>
      </w:r>
      <w:r>
        <w:rPr>
          <w:rFonts w:eastAsia="Times New Roman"/>
          <w:color w:val="000000"/>
          <w:szCs w:val="24"/>
          <w:shd w:val="clear" w:color="auto" w:fill="FFFFFF"/>
        </w:rPr>
        <w:t>ο</w:t>
      </w:r>
      <w:r>
        <w:rPr>
          <w:rFonts w:eastAsia="Times New Roman"/>
          <w:color w:val="000000"/>
          <w:szCs w:val="24"/>
          <w:shd w:val="clear" w:color="auto" w:fill="FFFFFF"/>
        </w:rPr>
        <w:t xml:space="preserve">δηγία γιατί είσαστε υποχρεωμένοι, δεν ξέρουμε και εάν την </w:t>
      </w:r>
      <w:proofErr w:type="spellStart"/>
      <w:r>
        <w:rPr>
          <w:rFonts w:eastAsia="Times New Roman"/>
          <w:color w:val="000000"/>
          <w:szCs w:val="24"/>
          <w:shd w:val="clear" w:color="auto" w:fill="FFFFFF"/>
        </w:rPr>
        <w:t>πολυπιστεύετε</w:t>
      </w:r>
      <w:proofErr w:type="spellEnd"/>
      <w:r>
        <w:rPr>
          <w:rFonts w:eastAsia="Times New Roman"/>
          <w:color w:val="000000"/>
          <w:szCs w:val="24"/>
          <w:shd w:val="clear" w:color="auto" w:fill="FFFFFF"/>
        </w:rPr>
        <w:t>, αλλά να δούμε και πότε θα την εφαρμόσετε»</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Ό</w:t>
      </w:r>
      <w:r>
        <w:rPr>
          <w:rFonts w:eastAsia="Times New Roman"/>
          <w:color w:val="000000"/>
          <w:szCs w:val="24"/>
          <w:shd w:val="clear" w:color="auto" w:fill="FFFFFF"/>
        </w:rPr>
        <w:t xml:space="preserve">πως είχα δεσμευτεί στην </w:t>
      </w:r>
      <w:r>
        <w:rPr>
          <w:rFonts w:eastAsia="Times New Roman"/>
          <w:color w:val="000000"/>
          <w:szCs w:val="24"/>
          <w:shd w:val="clear" w:color="auto" w:fill="FFFFFF"/>
        </w:rPr>
        <w:t>ε</w:t>
      </w:r>
      <w:r>
        <w:rPr>
          <w:rFonts w:eastAsia="Times New Roman"/>
          <w:color w:val="000000"/>
          <w:szCs w:val="24"/>
          <w:shd w:val="clear" w:color="auto" w:fill="FFFFFF"/>
        </w:rPr>
        <w:t>πιτροπή -και σήμερα θ</w:t>
      </w:r>
      <w:r>
        <w:rPr>
          <w:rFonts w:eastAsia="Times New Roman"/>
          <w:color w:val="000000"/>
          <w:szCs w:val="24"/>
          <w:shd w:val="clear" w:color="auto" w:fill="FFFFFF"/>
        </w:rPr>
        <w:t>α ήθελα να είμαι συνεπής απέναντί σας- θα σας παρουσιάσω τις έξι δεσμεύσεις του σχεδίου δράσης που έχουμε ήδη προετοιμάσει ως Υπουργείο</w:t>
      </w:r>
      <w:r>
        <w:rPr>
          <w:rFonts w:eastAsia="Times New Roman"/>
          <w:color w:val="000000"/>
          <w:szCs w:val="24"/>
          <w:shd w:val="clear" w:color="auto" w:fill="FFFFFF"/>
        </w:rPr>
        <w:t>,</w:t>
      </w:r>
      <w:r>
        <w:rPr>
          <w:rFonts w:eastAsia="Times New Roman"/>
          <w:color w:val="000000"/>
          <w:szCs w:val="24"/>
          <w:shd w:val="clear" w:color="auto" w:fill="FFFFFF"/>
        </w:rPr>
        <w:t xml:space="preserve"> και το οποίο φυσικά με το που θα έχουμε, όπως ελπίζω, την ψήφιση σήμερα του σχεδίου νόμου</w:t>
      </w:r>
      <w:r>
        <w:rPr>
          <w:rFonts w:eastAsia="Times New Roman"/>
          <w:color w:val="000000"/>
          <w:szCs w:val="24"/>
          <w:shd w:val="clear" w:color="auto" w:fill="FFFFFF"/>
        </w:rPr>
        <w:t>,</w:t>
      </w:r>
      <w:r>
        <w:rPr>
          <w:rFonts w:eastAsia="Times New Roman"/>
          <w:color w:val="000000"/>
          <w:szCs w:val="24"/>
          <w:shd w:val="clear" w:color="auto" w:fill="FFFFFF"/>
        </w:rPr>
        <w:t xml:space="preserve"> θα μπορούμε και επίσημα πλέο</w:t>
      </w:r>
      <w:r>
        <w:rPr>
          <w:rFonts w:eastAsia="Times New Roman"/>
          <w:color w:val="000000"/>
          <w:szCs w:val="24"/>
          <w:shd w:val="clear" w:color="auto" w:fill="FFFFFF"/>
        </w:rPr>
        <w:t xml:space="preserve">ν να παρουσιάσουμε. </w:t>
      </w:r>
    </w:p>
    <w:p w14:paraId="6A14ACC5"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Τα έξι σημεία του σχεδίου δράσης για την εφαρμογή του νόμου έχουν ως εξής: </w:t>
      </w:r>
    </w:p>
    <w:p w14:paraId="6A14ACC6"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Πρώτον, δημιουργία εφαρμογής για την υλοποίηση εντός μηνός -για να μας κάνετε κοινοβουλευτικό έλεγχο- από τη δημο</w:t>
      </w:r>
      <w:r>
        <w:rPr>
          <w:rFonts w:eastAsia="Times New Roman"/>
          <w:color w:val="000000"/>
          <w:szCs w:val="24"/>
          <w:shd w:val="clear" w:color="auto" w:fill="FFFFFF"/>
        </w:rPr>
        <w:lastRenderedPageBreak/>
        <w:t>σίευση του νόμου στην Εφημερίδα της Κυβερνήσεω</w:t>
      </w:r>
      <w:r>
        <w:rPr>
          <w:rFonts w:eastAsia="Times New Roman"/>
          <w:color w:val="000000"/>
          <w:szCs w:val="24"/>
          <w:shd w:val="clear" w:color="auto" w:fill="FFFFFF"/>
        </w:rPr>
        <w:t xml:space="preserve">ς του Μητρώου Δημοσίων </w:t>
      </w:r>
      <w:proofErr w:type="spellStart"/>
      <w:r>
        <w:rPr>
          <w:rFonts w:eastAsia="Times New Roman"/>
          <w:color w:val="000000"/>
          <w:szCs w:val="24"/>
          <w:shd w:val="clear" w:color="auto" w:fill="FFFFFF"/>
        </w:rPr>
        <w:t>Ιστοτόπων</w:t>
      </w:r>
      <w:proofErr w:type="spellEnd"/>
      <w:r>
        <w:rPr>
          <w:rFonts w:eastAsia="Times New Roman"/>
          <w:color w:val="000000"/>
          <w:szCs w:val="24"/>
          <w:shd w:val="clear" w:color="auto" w:fill="FFFFFF"/>
        </w:rPr>
        <w:t xml:space="preserve"> Εφαρμογών, στο οποίο θα ενταχθούν οι φορείς των οποίων οι </w:t>
      </w:r>
      <w:proofErr w:type="spellStart"/>
      <w:r>
        <w:rPr>
          <w:rFonts w:eastAsia="Times New Roman"/>
          <w:color w:val="000000"/>
          <w:szCs w:val="24"/>
          <w:shd w:val="clear" w:color="auto" w:fill="FFFFFF"/>
        </w:rPr>
        <w:t>ιστότοποι</w:t>
      </w:r>
      <w:proofErr w:type="spellEnd"/>
      <w:r>
        <w:rPr>
          <w:rFonts w:eastAsia="Times New Roman"/>
          <w:color w:val="000000"/>
          <w:szCs w:val="24"/>
          <w:shd w:val="clear" w:color="auto" w:fill="FFFFFF"/>
        </w:rPr>
        <w:t xml:space="preserve"> και οι εφαρμογές για κινητές συσκευές συμμορφώνονται με τις επιταγές του νόμου μαζί με όλα τα σχετικά στοιχεία. Δεν παραπέμπεται, λοιπόν, στις καλένδες. Εί</w:t>
      </w:r>
      <w:r>
        <w:rPr>
          <w:rFonts w:eastAsia="Times New Roman"/>
          <w:color w:val="000000"/>
          <w:szCs w:val="24"/>
          <w:shd w:val="clear" w:color="auto" w:fill="FFFFFF"/>
        </w:rPr>
        <w:t xml:space="preserve">μαστε έτοιμοι αμέσως σε έναν μήνα να το θέσουμε σε εφαρμογή. </w:t>
      </w:r>
    </w:p>
    <w:p w14:paraId="6A14ACC7"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την έκδοση των απαραίτητων εγκυκλίων οδηγιών προς τους φορείς του </w:t>
      </w:r>
      <w:r>
        <w:rPr>
          <w:rFonts w:eastAsia="Times New Roman"/>
          <w:color w:val="000000"/>
          <w:szCs w:val="24"/>
          <w:shd w:val="clear" w:color="auto" w:fill="FFFFFF"/>
        </w:rPr>
        <w:t>δ</w:t>
      </w:r>
      <w:r>
        <w:rPr>
          <w:rFonts w:eastAsia="Times New Roman"/>
          <w:color w:val="000000"/>
          <w:szCs w:val="24"/>
          <w:shd w:val="clear" w:color="auto" w:fill="FFFFFF"/>
        </w:rPr>
        <w:t xml:space="preserve">ημοσίου, όσον αφορά και την εφαρμογή της </w:t>
      </w:r>
      <w:r>
        <w:rPr>
          <w:rFonts w:eastAsia="Times New Roman"/>
          <w:color w:val="000000"/>
          <w:szCs w:val="24"/>
          <w:shd w:val="clear" w:color="auto" w:fill="FFFFFF"/>
        </w:rPr>
        <w:t>ο</w:t>
      </w:r>
      <w:r>
        <w:rPr>
          <w:rFonts w:eastAsia="Times New Roman"/>
          <w:color w:val="000000"/>
          <w:szCs w:val="24"/>
          <w:shd w:val="clear" w:color="auto" w:fill="FFFFFF"/>
        </w:rPr>
        <w:t xml:space="preserve">δηγίας και την ένταξη στο μητρώο. </w:t>
      </w:r>
    </w:p>
    <w:p w14:paraId="6A14ACC8"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Τρίτον, συνεργασία μεταξύ των συναρμοδίων Υπουργείων Διοικητικής Ανασυγκρότησης και Ψηφιακής Πολιτικής για την προώθηση και εφαρμογή των κανόνων της ηλεκτρονικής προσβασιμότητας με μια σειρά από ειδικές δράσεις για τις οποίες, αν θα έχουμε την ευκαιρία και</w:t>
      </w:r>
      <w:r>
        <w:rPr>
          <w:rFonts w:eastAsia="Times New Roman"/>
          <w:color w:val="000000"/>
          <w:szCs w:val="24"/>
          <w:shd w:val="clear" w:color="auto" w:fill="FFFFFF"/>
        </w:rPr>
        <w:t xml:space="preserve"> αν η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σας ενδιαφέρεται -είστε και εδώ, κύριε Πρόεδρε της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πιτροπής-, ευχαρίστως μετά από έναν μήνα να κάνουμε μία συζήτηση ενημέρωσης γύρω από αυτά τα θέματα. </w:t>
      </w:r>
    </w:p>
    <w:p w14:paraId="6A14ACC9"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Τέταρτον, όπως προβλέπει το σχέδιο νόμου, δράσεις ειδικών επιμορφωτικών προγραμμάτων μέσω του ΕΚΔΔΑ. </w:t>
      </w:r>
    </w:p>
    <w:p w14:paraId="6A14ACCA"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Σε αυτό, κύριε Καρρά, θα ήθελα να σταθώ. </w:t>
      </w:r>
      <w:r>
        <w:rPr>
          <w:rFonts w:eastAsia="Times New Roman"/>
          <w:color w:val="000000"/>
          <w:szCs w:val="24"/>
          <w:shd w:val="clear" w:color="auto" w:fill="FFFFFF"/>
        </w:rPr>
        <w:t>Θ</w:t>
      </w:r>
      <w:r>
        <w:rPr>
          <w:rFonts w:eastAsia="Times New Roman"/>
          <w:color w:val="000000"/>
          <w:szCs w:val="24"/>
          <w:shd w:val="clear" w:color="auto" w:fill="FFFFFF"/>
        </w:rPr>
        <w:t>α περίμενα να το χαιρετίσετε και όχι να θεωρείτε ότι είναι γραφειοκρατικό βάρος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Διότι</w:t>
      </w:r>
      <w:r>
        <w:rPr>
          <w:rFonts w:eastAsia="Times New Roman"/>
          <w:color w:val="000000"/>
          <w:szCs w:val="24"/>
          <w:shd w:val="clear" w:color="auto" w:fill="FFFFFF"/>
        </w:rPr>
        <w:t xml:space="preserve"> όπως </w:t>
      </w:r>
      <w:r>
        <w:rPr>
          <w:rFonts w:eastAsia="Times New Roman"/>
          <w:color w:val="000000"/>
          <w:szCs w:val="24"/>
          <w:shd w:val="clear" w:color="auto" w:fill="FFFFFF"/>
        </w:rPr>
        <w:t>γνωρίζ</w:t>
      </w:r>
      <w:r>
        <w:rPr>
          <w:rFonts w:eastAsia="Times New Roman"/>
          <w:color w:val="000000"/>
          <w:szCs w:val="24"/>
          <w:shd w:val="clear" w:color="auto" w:fill="FFFFFF"/>
        </w:rPr>
        <w:t xml:space="preserve">ετε το Εθνικό </w:t>
      </w:r>
      <w:r>
        <w:rPr>
          <w:rFonts w:eastAsia="Times New Roman"/>
          <w:color w:val="000000"/>
          <w:szCs w:val="24"/>
          <w:shd w:val="clear" w:color="auto" w:fill="FFFFFF"/>
        </w:rPr>
        <w:t xml:space="preserve">Κέντρο Δημόσιας Διοίκησης και Αυτοδιοίκησης έχει δύο </w:t>
      </w:r>
      <w:r>
        <w:rPr>
          <w:rFonts w:eastAsia="Times New Roman"/>
          <w:color w:val="000000"/>
          <w:szCs w:val="24"/>
          <w:shd w:val="clear" w:color="auto" w:fill="FFFFFF"/>
        </w:rPr>
        <w:t>σημαντικούς</w:t>
      </w:r>
      <w:r>
        <w:rPr>
          <w:rFonts w:eastAsia="Times New Roman"/>
          <w:color w:val="000000"/>
          <w:szCs w:val="24"/>
          <w:shd w:val="clear" w:color="auto" w:fill="FFFFFF"/>
        </w:rPr>
        <w:t xml:space="preserve"> θεσμούς που λειτουργούν στο πλαίσιό του, την Εθνική Σχολή Δημόσιας Διοίκησης, που </w:t>
      </w:r>
      <w:r>
        <w:rPr>
          <w:rFonts w:eastAsia="Times New Roman"/>
          <w:color w:val="000000"/>
          <w:szCs w:val="24"/>
          <w:shd w:val="clear" w:color="auto" w:fill="FFFFFF"/>
        </w:rPr>
        <w:t xml:space="preserve">αποτελεί μια </w:t>
      </w:r>
      <w:r>
        <w:rPr>
          <w:rFonts w:eastAsia="Times New Roman"/>
          <w:color w:val="000000"/>
          <w:szCs w:val="24"/>
          <w:shd w:val="clear" w:color="auto" w:fill="FFFFFF"/>
        </w:rPr>
        <w:t xml:space="preserve"> από τις σημαντικές κατακτήσεις για την αναβάθμιση και στελέχωση της δημόσιας διοίκησης, και το </w:t>
      </w:r>
      <w:r>
        <w:rPr>
          <w:rFonts w:eastAsia="Times New Roman"/>
          <w:color w:val="000000"/>
          <w:szCs w:val="24"/>
          <w:shd w:val="clear" w:color="auto" w:fill="FFFFFF"/>
        </w:rPr>
        <w:t>Ινστιτούτο Επιμόρφωσης. Αυτή είναι δουλειά του. Το Ινστιτούτο Επιμόρφωσης κάνει πολλά προγράμματα.</w:t>
      </w:r>
    </w:p>
    <w:p w14:paraId="6A14ACC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Ευχαρίστως να σας ενημερώσουμε για το πλήθος των προγραμμάτων </w:t>
      </w:r>
      <w:r>
        <w:rPr>
          <w:rFonts w:eastAsia="Times New Roman" w:cs="Times New Roman"/>
          <w:szCs w:val="24"/>
        </w:rPr>
        <w:t>τ</w:t>
      </w:r>
      <w:r>
        <w:rPr>
          <w:rFonts w:eastAsia="Times New Roman" w:cs="Times New Roman"/>
          <w:szCs w:val="24"/>
        </w:rPr>
        <w:t>ου ευρύτερα στη δημόσια διοίκηση</w:t>
      </w:r>
      <w:r w:rsidRPr="000360C4">
        <w:rPr>
          <w:rFonts w:eastAsia="Times New Roman" w:cs="Times New Roman"/>
          <w:szCs w:val="24"/>
        </w:rPr>
        <w:t xml:space="preserve">. </w:t>
      </w:r>
      <w:r>
        <w:rPr>
          <w:rFonts w:eastAsia="Times New Roman" w:cs="Times New Roman"/>
          <w:szCs w:val="24"/>
        </w:rPr>
        <w:t>Μ</w:t>
      </w:r>
      <w:r>
        <w:rPr>
          <w:rFonts w:eastAsia="Times New Roman" w:cs="Times New Roman"/>
          <w:szCs w:val="24"/>
        </w:rPr>
        <w:t>άλλον</w:t>
      </w:r>
      <w:r w:rsidRPr="000360C4">
        <w:rPr>
          <w:rFonts w:eastAsia="Times New Roman" w:cs="Times New Roman"/>
          <w:szCs w:val="24"/>
        </w:rPr>
        <w:t>,</w:t>
      </w:r>
      <w:r>
        <w:rPr>
          <w:rFonts w:eastAsia="Times New Roman" w:cs="Times New Roman"/>
          <w:szCs w:val="24"/>
        </w:rPr>
        <w:t xml:space="preserve"> πρέπει να χαιρετίσετε ότι για ζητήματα τα οποία όλοι</w:t>
      </w:r>
      <w:r>
        <w:rPr>
          <w:rFonts w:eastAsia="Times New Roman" w:cs="Times New Roman"/>
          <w:szCs w:val="24"/>
        </w:rPr>
        <w:t xml:space="preserve"> σας θέλετε να εφαρμοστούν, εμείς λέμε ότι θα υπάρξουν και ειδικά προγράμματα πάλι σε συνεργασία με την </w:t>
      </w:r>
      <w:r>
        <w:rPr>
          <w:rFonts w:eastAsia="Times New Roman" w:cs="Times New Roman"/>
          <w:szCs w:val="24"/>
        </w:rPr>
        <w:t>ΕΣΑ</w:t>
      </w:r>
      <w:r>
        <w:rPr>
          <w:rFonts w:eastAsia="Times New Roman" w:cs="Times New Roman"/>
          <w:szCs w:val="24"/>
        </w:rPr>
        <w:t>ΜΕ</w:t>
      </w:r>
      <w:r>
        <w:rPr>
          <w:rFonts w:eastAsia="Times New Roman" w:cs="Times New Roman"/>
          <w:szCs w:val="24"/>
        </w:rPr>
        <w:t>Α</w:t>
      </w:r>
      <w:r>
        <w:rPr>
          <w:rFonts w:eastAsia="Times New Roman" w:cs="Times New Roman"/>
          <w:szCs w:val="24"/>
        </w:rPr>
        <w:t>, τα οποία θα έχουν πολλαπλή στόχευση και προσανατολισμό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φ</w:t>
      </w:r>
      <w:r w:rsidRPr="000360C4">
        <w:rPr>
          <w:rFonts w:eastAsia="Times New Roman" w:cs="Times New Roman"/>
          <w:szCs w:val="24"/>
        </w:rPr>
        <w:t xml:space="preserve">’ </w:t>
      </w:r>
      <w:r>
        <w:rPr>
          <w:rFonts w:eastAsia="Times New Roman" w:cs="Times New Roman"/>
          <w:szCs w:val="24"/>
        </w:rPr>
        <w:t>ενός</w:t>
      </w:r>
      <w:r w:rsidRPr="000360C4">
        <w:rPr>
          <w:rFonts w:eastAsia="Times New Roman" w:cs="Times New Roman"/>
          <w:szCs w:val="24"/>
        </w:rPr>
        <w:t>,</w:t>
      </w:r>
      <w:r>
        <w:rPr>
          <w:rFonts w:eastAsia="Times New Roman" w:cs="Times New Roman"/>
          <w:szCs w:val="24"/>
        </w:rPr>
        <w:t xml:space="preserve"> ώστε να μπορέσουν οι υπηρεσίες της δημόσιας διοίκησης να ανταπο</w:t>
      </w:r>
      <w:r>
        <w:rPr>
          <w:rFonts w:eastAsia="Times New Roman" w:cs="Times New Roman"/>
          <w:szCs w:val="24"/>
        </w:rPr>
        <w:lastRenderedPageBreak/>
        <w:t>κριθούν στις νέ</w:t>
      </w:r>
      <w:r>
        <w:rPr>
          <w:rFonts w:eastAsia="Times New Roman" w:cs="Times New Roman"/>
          <w:szCs w:val="24"/>
        </w:rPr>
        <w:t xml:space="preserve">ες ανάγκες που θέτει αυτή η </w:t>
      </w:r>
      <w:r>
        <w:rPr>
          <w:rFonts w:eastAsia="Times New Roman" w:cs="Times New Roman"/>
          <w:szCs w:val="24"/>
        </w:rPr>
        <w:t>ο</w:t>
      </w:r>
      <w:r>
        <w:rPr>
          <w:rFonts w:eastAsia="Times New Roman" w:cs="Times New Roman"/>
          <w:szCs w:val="24"/>
        </w:rPr>
        <w:t xml:space="preserve">δηγία και η λειτουργία του </w:t>
      </w:r>
      <w:r>
        <w:rPr>
          <w:rFonts w:eastAsia="Times New Roman" w:cs="Times New Roman"/>
          <w:szCs w:val="24"/>
        </w:rPr>
        <w:t>μ</w:t>
      </w:r>
      <w:r>
        <w:rPr>
          <w:rFonts w:eastAsia="Times New Roman" w:cs="Times New Roman"/>
          <w:szCs w:val="24"/>
        </w:rPr>
        <w:t xml:space="preserve">ητρώου, καθώς θα πρέπει σε κάθε φορέα και σε κάθε Υπουργείο να υπάρχουν και οι αντίστοιχοι δημόσιοι λειτουργοί, οι οποίοι να ανταποκρίνονται στην εφαρμογή αυτής της </w:t>
      </w:r>
      <w:r>
        <w:rPr>
          <w:rFonts w:eastAsia="Times New Roman" w:cs="Times New Roman"/>
          <w:szCs w:val="24"/>
        </w:rPr>
        <w:t>ο</w:t>
      </w:r>
      <w:r>
        <w:rPr>
          <w:rFonts w:eastAsia="Times New Roman" w:cs="Times New Roman"/>
          <w:szCs w:val="24"/>
        </w:rPr>
        <w:t>δηγίας</w:t>
      </w:r>
      <w:r w:rsidRPr="000360C4">
        <w:rPr>
          <w:rFonts w:eastAsia="Times New Roman" w:cs="Times New Roman"/>
          <w:szCs w:val="24"/>
        </w:rPr>
        <w:t xml:space="preserve">. </w:t>
      </w:r>
    </w:p>
    <w:p w14:paraId="6A14ACC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ότι οι </w:t>
      </w:r>
      <w:proofErr w:type="spellStart"/>
      <w:r>
        <w:rPr>
          <w:rFonts w:eastAsia="Times New Roman" w:cs="Times New Roman"/>
          <w:szCs w:val="24"/>
        </w:rPr>
        <w:t>ιστ</w:t>
      </w:r>
      <w:r>
        <w:rPr>
          <w:rFonts w:eastAsia="Times New Roman" w:cs="Times New Roman"/>
          <w:szCs w:val="24"/>
        </w:rPr>
        <w:t>ότοποι</w:t>
      </w:r>
      <w:proofErr w:type="spellEnd"/>
      <w:r>
        <w:rPr>
          <w:rFonts w:eastAsia="Times New Roman" w:cs="Times New Roman"/>
          <w:szCs w:val="24"/>
        </w:rPr>
        <w:t xml:space="preserve"> είναι πολλαπλάσιοι των φορέων. Μπορεί ένα Υπουργείο να έχει πολλούς </w:t>
      </w:r>
      <w:proofErr w:type="spellStart"/>
      <w:r>
        <w:rPr>
          <w:rFonts w:eastAsia="Times New Roman" w:cs="Times New Roman"/>
          <w:szCs w:val="24"/>
        </w:rPr>
        <w:t>ιστοτόπους</w:t>
      </w:r>
      <w:proofErr w:type="spellEnd"/>
      <w:r>
        <w:rPr>
          <w:rFonts w:eastAsia="Times New Roman" w:cs="Times New Roman"/>
          <w:szCs w:val="24"/>
        </w:rPr>
        <w:t>, δεν έχει έναν. Αυτό είναι ένα σχόλιο και για τον κ. Θεοχάρη. Ξέρετε ότι ένας φορέας μπορεί να έχει πολλές ιστοσελίδες, ανάλογα με τα θέματα. Για το κόστος αναφέρθηκα και</w:t>
      </w:r>
      <w:r>
        <w:rPr>
          <w:rFonts w:eastAsia="Times New Roman" w:cs="Times New Roman"/>
          <w:szCs w:val="24"/>
        </w:rPr>
        <w:t xml:space="preserve"> στην Επιτροπή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και θέμα τεχνολογικής ωρίμανσης.</w:t>
      </w:r>
    </w:p>
    <w:p w14:paraId="6A14ACC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Αφ’ ετέρου, έχουμε και στελέχη της δημόσιας διοίκησης που είναι τα ίδια άτομα με αναπηρία, και </w:t>
      </w:r>
      <w:r>
        <w:rPr>
          <w:rFonts w:eastAsia="Times New Roman" w:cs="Times New Roman"/>
          <w:szCs w:val="24"/>
        </w:rPr>
        <w:t>γι’</w:t>
      </w:r>
      <w:r>
        <w:rPr>
          <w:rFonts w:eastAsia="Times New Roman" w:cs="Times New Roman"/>
          <w:szCs w:val="24"/>
        </w:rPr>
        <w:t xml:space="preserve"> αυτούς </w:t>
      </w:r>
      <w:r>
        <w:rPr>
          <w:rFonts w:eastAsia="Times New Roman" w:cs="Times New Roman"/>
          <w:szCs w:val="24"/>
        </w:rPr>
        <w:t>επιδιώκουμε προγράμματα επιμόρφωσης πότε</w:t>
      </w:r>
      <w:r>
        <w:rPr>
          <w:rFonts w:eastAsia="Times New Roman" w:cs="Times New Roman"/>
          <w:szCs w:val="24"/>
        </w:rPr>
        <w:t xml:space="preserve"> να ανταποκρίνονται όσον αφορά στις αρμοδιότητές τους.</w:t>
      </w:r>
    </w:p>
    <w:p w14:paraId="6A14ACC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Το πέμπτο σημείο του σχεδίου δράσης που θα ανακοινώσουμε είναι η συνεργασία του Υπουργείου μας με το </w:t>
      </w:r>
      <w:r>
        <w:rPr>
          <w:rFonts w:eastAsia="Times New Roman" w:cs="Times New Roman"/>
          <w:szCs w:val="24"/>
        </w:rPr>
        <w:t>κ</w:t>
      </w:r>
      <w:r>
        <w:rPr>
          <w:rFonts w:eastAsia="Times New Roman" w:cs="Times New Roman"/>
          <w:szCs w:val="24"/>
        </w:rPr>
        <w:t xml:space="preserve">οινωνικό </w:t>
      </w:r>
      <w:proofErr w:type="spellStart"/>
      <w:r>
        <w:rPr>
          <w:rFonts w:eastAsia="Times New Roman" w:cs="Times New Roman"/>
          <w:szCs w:val="24"/>
        </w:rPr>
        <w:t>π</w:t>
      </w:r>
      <w:r>
        <w:rPr>
          <w:rFonts w:eastAsia="Times New Roman" w:cs="Times New Roman"/>
          <w:szCs w:val="24"/>
        </w:rPr>
        <w:t>ολύκεντρο</w:t>
      </w:r>
      <w:proofErr w:type="spellEnd"/>
      <w:r>
        <w:rPr>
          <w:rFonts w:eastAsia="Times New Roman" w:cs="Times New Roman"/>
          <w:szCs w:val="24"/>
        </w:rPr>
        <w:t xml:space="preserve"> της ΑΔΕΔΥ για την ενημέρωση των συνδικαλιστι</w:t>
      </w:r>
      <w:r>
        <w:rPr>
          <w:rFonts w:eastAsia="Times New Roman" w:cs="Times New Roman"/>
          <w:szCs w:val="24"/>
        </w:rPr>
        <w:lastRenderedPageBreak/>
        <w:t>κών φορέων όσον αφορά στην εφαρμογή αυτού του σχεδίου νόμου, καθώς και με την ΕΕΤΑΑ, για τ</w:t>
      </w:r>
      <w:r>
        <w:rPr>
          <w:rFonts w:eastAsia="Times New Roman" w:cs="Times New Roman"/>
          <w:szCs w:val="24"/>
        </w:rPr>
        <w:t xml:space="preserve">η συμμόρφωση των </w:t>
      </w:r>
      <w:proofErr w:type="spellStart"/>
      <w:r>
        <w:rPr>
          <w:rFonts w:eastAsia="Times New Roman" w:cs="Times New Roman"/>
          <w:szCs w:val="24"/>
        </w:rPr>
        <w:t>ιστοτόπων</w:t>
      </w:r>
      <w:proofErr w:type="spellEnd"/>
      <w:r>
        <w:rPr>
          <w:rFonts w:eastAsia="Times New Roman" w:cs="Times New Roman"/>
          <w:szCs w:val="24"/>
        </w:rPr>
        <w:t xml:space="preserve"> και εφαρμογών των δήμων και των περιφερειών.</w:t>
      </w:r>
    </w:p>
    <w:p w14:paraId="6A14ACC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Το έκτο </w:t>
      </w:r>
      <w:r>
        <w:rPr>
          <w:rFonts w:eastAsia="Times New Roman" w:cs="Times New Roman"/>
          <w:szCs w:val="24"/>
        </w:rPr>
        <w:t>σημείο</w:t>
      </w:r>
      <w:r>
        <w:rPr>
          <w:rFonts w:eastAsia="Times New Roman" w:cs="Times New Roman"/>
          <w:szCs w:val="24"/>
        </w:rPr>
        <w:t xml:space="preserve"> είναι η συνεχής συνεργασία των φορέων του δημοσίου τομέα και τα ζητήματα που και εσείς κρίνετε απαραίτητα, δηλαδή </w:t>
      </w:r>
      <w:r>
        <w:rPr>
          <w:rFonts w:eastAsia="Times New Roman" w:cs="Times New Roman"/>
          <w:szCs w:val="24"/>
        </w:rPr>
        <w:t>σε σχέση με τα</w:t>
      </w:r>
      <w:r>
        <w:rPr>
          <w:rFonts w:eastAsia="Times New Roman" w:cs="Times New Roman"/>
          <w:szCs w:val="24"/>
        </w:rPr>
        <w:t xml:space="preserve"> παράπονα</w:t>
      </w:r>
      <w:r>
        <w:rPr>
          <w:rFonts w:eastAsia="Times New Roman" w:cs="Times New Roman"/>
          <w:szCs w:val="24"/>
        </w:rPr>
        <w:t xml:space="preserve"> και τις </w:t>
      </w:r>
      <w:r>
        <w:rPr>
          <w:rFonts w:eastAsia="Times New Roman" w:cs="Times New Roman"/>
          <w:szCs w:val="24"/>
        </w:rPr>
        <w:t>καταγγελίες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πάρχει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διαδικασία που </w:t>
      </w:r>
      <w:r>
        <w:rPr>
          <w:rFonts w:eastAsia="Times New Roman" w:cs="Times New Roman"/>
          <w:szCs w:val="24"/>
        </w:rPr>
        <w:t>αναφέρεται στο</w:t>
      </w:r>
      <w:r>
        <w:rPr>
          <w:rFonts w:eastAsia="Times New Roman" w:cs="Times New Roman"/>
          <w:szCs w:val="24"/>
        </w:rPr>
        <w:t xml:space="preserve"> σχέδιο νόμου, με ευθύνη </w:t>
      </w:r>
      <w:r>
        <w:rPr>
          <w:rFonts w:eastAsia="Times New Roman" w:cs="Times New Roman"/>
          <w:szCs w:val="24"/>
        </w:rPr>
        <w:t>παρακολούθησης</w:t>
      </w:r>
      <w:r>
        <w:rPr>
          <w:rFonts w:eastAsia="Times New Roman" w:cs="Times New Roman"/>
          <w:szCs w:val="24"/>
        </w:rPr>
        <w:t xml:space="preserve"> του Υπουργείου Διοικητικής Ανασυγκρότησης, που έχει την εποπτεία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εφαρμόζονται επιπλέον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πάγιες διατάξεις της δημόσιας διοίκησης, </w:t>
      </w:r>
      <w:r>
        <w:rPr>
          <w:rFonts w:eastAsia="Times New Roman" w:cs="Times New Roman"/>
          <w:szCs w:val="24"/>
        </w:rPr>
        <w:t xml:space="preserve">καθώς και ο ρόλος που προβλέπεται στον </w:t>
      </w:r>
      <w:r>
        <w:rPr>
          <w:rFonts w:eastAsia="Times New Roman" w:cs="Times New Roman"/>
          <w:szCs w:val="24"/>
        </w:rPr>
        <w:t>Συνήγορο του Πολ</w:t>
      </w:r>
      <w:r>
        <w:rPr>
          <w:rFonts w:eastAsia="Times New Roman" w:cs="Times New Roman"/>
          <w:szCs w:val="24"/>
        </w:rPr>
        <w:t xml:space="preserve">ίτη </w:t>
      </w:r>
      <w:r>
        <w:rPr>
          <w:rFonts w:eastAsia="Times New Roman" w:cs="Times New Roman"/>
          <w:szCs w:val="24"/>
        </w:rPr>
        <w:t>έ</w:t>
      </w:r>
      <w:r>
        <w:rPr>
          <w:rFonts w:eastAsia="Times New Roman" w:cs="Times New Roman"/>
          <w:szCs w:val="24"/>
        </w:rPr>
        <w:t>ν</w:t>
      </w:r>
      <w:r>
        <w:rPr>
          <w:rFonts w:eastAsia="Times New Roman" w:cs="Times New Roman"/>
          <w:szCs w:val="24"/>
        </w:rPr>
        <w:t>α</w:t>
      </w:r>
      <w:r>
        <w:rPr>
          <w:rFonts w:eastAsia="Times New Roman" w:cs="Times New Roman"/>
          <w:szCs w:val="24"/>
        </w:rPr>
        <w:t>ς θεσμ</w:t>
      </w:r>
      <w:r>
        <w:rPr>
          <w:rFonts w:eastAsia="Times New Roman" w:cs="Times New Roman"/>
          <w:szCs w:val="24"/>
        </w:rPr>
        <w:t>ός</w:t>
      </w:r>
      <w:r>
        <w:rPr>
          <w:rFonts w:eastAsia="Times New Roman" w:cs="Times New Roman"/>
          <w:szCs w:val="24"/>
        </w:rPr>
        <w:t xml:space="preserve"> που από τον ίδιο τον ΟΗΕ </w:t>
      </w:r>
      <w:r>
        <w:rPr>
          <w:rFonts w:eastAsia="Times New Roman" w:cs="Times New Roman"/>
          <w:szCs w:val="24"/>
        </w:rPr>
        <w:t xml:space="preserve">αναγνωρίζεται η </w:t>
      </w:r>
      <w:r>
        <w:rPr>
          <w:rFonts w:eastAsia="Times New Roman" w:cs="Times New Roman"/>
          <w:szCs w:val="24"/>
        </w:rPr>
        <w:t xml:space="preserve"> ευθύνη όσον αφορά στ</w:t>
      </w:r>
      <w:r>
        <w:rPr>
          <w:rFonts w:eastAsia="Times New Roman" w:cs="Times New Roman"/>
          <w:szCs w:val="24"/>
        </w:rPr>
        <w:t>α</w:t>
      </w:r>
      <w:r>
        <w:rPr>
          <w:rFonts w:eastAsia="Times New Roman" w:cs="Times New Roman"/>
          <w:szCs w:val="24"/>
        </w:rPr>
        <w:t xml:space="preserve"> </w:t>
      </w:r>
      <w:proofErr w:type="spellStart"/>
      <w:r>
        <w:rPr>
          <w:rFonts w:eastAsia="Times New Roman" w:cs="Times New Roman"/>
          <w:szCs w:val="24"/>
        </w:rPr>
        <w:t>δικαι</w:t>
      </w:r>
      <w:r>
        <w:rPr>
          <w:rFonts w:eastAsia="Times New Roman" w:cs="Times New Roman"/>
          <w:szCs w:val="24"/>
        </w:rPr>
        <w:t>ώ</w:t>
      </w:r>
      <w:r>
        <w:rPr>
          <w:rFonts w:eastAsia="Times New Roman" w:cs="Times New Roman"/>
          <w:szCs w:val="24"/>
        </w:rPr>
        <w:t>μάτ</w:t>
      </w:r>
      <w:r>
        <w:rPr>
          <w:rFonts w:eastAsia="Times New Roman" w:cs="Times New Roman"/>
          <w:szCs w:val="24"/>
        </w:rPr>
        <w:t>α</w:t>
      </w:r>
      <w:proofErr w:type="spellEnd"/>
      <w:r>
        <w:rPr>
          <w:rFonts w:eastAsia="Times New Roman" w:cs="Times New Roman"/>
          <w:szCs w:val="24"/>
        </w:rPr>
        <w:t xml:space="preserve"> των ατόμων με αναπηρία .</w:t>
      </w:r>
    </w:p>
    <w:p w14:paraId="6A14ACD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παρατήρηση του κ. Θεοχάρη και της κ. Ασημακοπούλου όσον αφορά στις κλειστές ομάδες. Θέλω να είμαι σαφής. Η </w:t>
      </w:r>
      <w:r>
        <w:rPr>
          <w:rFonts w:eastAsia="Times New Roman" w:cs="Times New Roman"/>
          <w:szCs w:val="24"/>
        </w:rPr>
        <w:t>ο</w:t>
      </w:r>
      <w:r>
        <w:rPr>
          <w:rFonts w:eastAsia="Times New Roman" w:cs="Times New Roman"/>
          <w:szCs w:val="24"/>
        </w:rPr>
        <w:t>δηγία ορίζει ότι εξ</w:t>
      </w:r>
      <w:r>
        <w:rPr>
          <w:rFonts w:eastAsia="Times New Roman" w:cs="Times New Roman"/>
          <w:szCs w:val="24"/>
        </w:rPr>
        <w:t xml:space="preserve">αιρούνται </w:t>
      </w:r>
      <w:proofErr w:type="spellStart"/>
      <w:r>
        <w:rPr>
          <w:rFonts w:eastAsia="Times New Roman" w:cs="Times New Roman"/>
          <w:szCs w:val="24"/>
        </w:rPr>
        <w:t>εξωδικτυακά</w:t>
      </w:r>
      <w:proofErr w:type="spellEnd"/>
      <w:r>
        <w:rPr>
          <w:rFonts w:eastAsia="Times New Roman" w:cs="Times New Roman"/>
          <w:szCs w:val="24"/>
        </w:rPr>
        <w:t xml:space="preserve"> και </w:t>
      </w:r>
      <w:proofErr w:type="spellStart"/>
      <w:r>
        <w:rPr>
          <w:rFonts w:eastAsia="Times New Roman" w:cs="Times New Roman"/>
          <w:szCs w:val="24"/>
        </w:rPr>
        <w:t>ενδοδικτυακά</w:t>
      </w:r>
      <w:proofErr w:type="spellEnd"/>
      <w:r>
        <w:rPr>
          <w:rFonts w:eastAsia="Times New Roman" w:cs="Times New Roman"/>
          <w:szCs w:val="24"/>
        </w:rPr>
        <w:t xml:space="preserve"> μόνο οι κλειστές ομάδες ατόμων, αλλά σε καμμία περίπτωση αυτό δεν αφορά το </w:t>
      </w:r>
      <w:r>
        <w:rPr>
          <w:rFonts w:eastAsia="Times New Roman" w:cs="Times New Roman"/>
          <w:szCs w:val="24"/>
        </w:rPr>
        <w:t>δ</w:t>
      </w:r>
      <w:r>
        <w:rPr>
          <w:rFonts w:eastAsia="Times New Roman" w:cs="Times New Roman"/>
          <w:szCs w:val="24"/>
        </w:rPr>
        <w:t>ημόσιο. Δηλαδή, το εσωτερικό δί</w:t>
      </w:r>
      <w:r>
        <w:rPr>
          <w:rFonts w:eastAsia="Times New Roman" w:cs="Times New Roman"/>
          <w:szCs w:val="24"/>
        </w:rPr>
        <w:lastRenderedPageBreak/>
        <w:t>κτυο ενός δημόσιου οργανισμού δεν θεωρείται κλειστό. Θα έχουν, δηλαδή, με αυτήν</w:t>
      </w:r>
      <w:r w:rsidRPr="00383CF5">
        <w:rPr>
          <w:rFonts w:eastAsia="Times New Roman" w:cs="Times New Roman"/>
          <w:szCs w:val="24"/>
        </w:rPr>
        <w:t xml:space="preserve"> την </w:t>
      </w:r>
      <w:r>
        <w:rPr>
          <w:rFonts w:eastAsia="Times New Roman" w:cs="Times New Roman"/>
          <w:szCs w:val="24"/>
        </w:rPr>
        <w:t>ο</w:t>
      </w:r>
      <w:r w:rsidRPr="00383CF5">
        <w:rPr>
          <w:rFonts w:eastAsia="Times New Roman" w:cs="Times New Roman"/>
          <w:szCs w:val="24"/>
        </w:rPr>
        <w:t>δηγία πρόσβαση και όσον α</w:t>
      </w:r>
      <w:r w:rsidRPr="00383CF5">
        <w:rPr>
          <w:rFonts w:eastAsia="Times New Roman" w:cs="Times New Roman"/>
          <w:szCs w:val="24"/>
        </w:rPr>
        <w:t xml:space="preserve">φορά </w:t>
      </w:r>
      <w:r>
        <w:rPr>
          <w:rFonts w:eastAsia="Times New Roman" w:cs="Times New Roman"/>
          <w:szCs w:val="24"/>
        </w:rPr>
        <w:t xml:space="preserve">τα εσωτερικά δίκτυα του </w:t>
      </w:r>
      <w:r>
        <w:rPr>
          <w:rFonts w:eastAsia="Times New Roman" w:cs="Times New Roman"/>
          <w:szCs w:val="24"/>
        </w:rPr>
        <w:t>δ</w:t>
      </w:r>
      <w:r>
        <w:rPr>
          <w:rFonts w:eastAsia="Times New Roman" w:cs="Times New Roman"/>
          <w:szCs w:val="24"/>
        </w:rPr>
        <w:t>ημοσίου</w:t>
      </w:r>
      <w:r w:rsidRPr="005D05ED">
        <w:rPr>
          <w:rFonts w:eastAsia="Times New Roman" w:cs="Times New Roman"/>
          <w:szCs w:val="24"/>
        </w:rPr>
        <w:t xml:space="preserve">. </w:t>
      </w:r>
      <w:r>
        <w:rPr>
          <w:rFonts w:eastAsia="Times New Roman" w:cs="Times New Roman"/>
          <w:szCs w:val="24"/>
        </w:rPr>
        <w:t>Δεν υπάρχει μι</w:t>
      </w:r>
      <w:r w:rsidRPr="00383CF5">
        <w:rPr>
          <w:rFonts w:eastAsia="Times New Roman" w:cs="Times New Roman"/>
          <w:szCs w:val="24"/>
        </w:rPr>
        <w:t>α τέτοια ερμηνεία του σχεδίου νόμου</w:t>
      </w:r>
      <w:r>
        <w:rPr>
          <w:rFonts w:eastAsia="Times New Roman" w:cs="Times New Roman"/>
          <w:szCs w:val="24"/>
        </w:rPr>
        <w:t>.</w:t>
      </w:r>
    </w:p>
    <w:p w14:paraId="6A14ACD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w:t>
      </w:r>
      <w:r w:rsidRPr="00383CF5">
        <w:rPr>
          <w:rFonts w:eastAsia="Times New Roman" w:cs="Times New Roman"/>
          <w:szCs w:val="24"/>
        </w:rPr>
        <w:t>εωρώ</w:t>
      </w:r>
      <w:r>
        <w:rPr>
          <w:rFonts w:eastAsia="Times New Roman" w:cs="Times New Roman"/>
          <w:szCs w:val="24"/>
        </w:rPr>
        <w:t>,</w:t>
      </w:r>
      <w:r w:rsidRPr="00383CF5">
        <w:rPr>
          <w:rFonts w:eastAsia="Times New Roman" w:cs="Times New Roman"/>
          <w:szCs w:val="24"/>
        </w:rPr>
        <w:t xml:space="preserve"> λοιπόν</w:t>
      </w:r>
      <w:r>
        <w:rPr>
          <w:rFonts w:eastAsia="Times New Roman" w:cs="Times New Roman"/>
          <w:szCs w:val="24"/>
        </w:rPr>
        <w:t xml:space="preserve"> -</w:t>
      </w:r>
      <w:r w:rsidRPr="00383CF5">
        <w:rPr>
          <w:rFonts w:eastAsia="Times New Roman" w:cs="Times New Roman"/>
          <w:szCs w:val="24"/>
        </w:rPr>
        <w:t>και όπως είπα και στην αρχή</w:t>
      </w:r>
      <w:r>
        <w:rPr>
          <w:rFonts w:eastAsia="Times New Roman" w:cs="Times New Roman"/>
          <w:szCs w:val="24"/>
        </w:rPr>
        <w:t>,</w:t>
      </w:r>
      <w:r w:rsidRPr="00383CF5">
        <w:rPr>
          <w:rFonts w:eastAsia="Times New Roman" w:cs="Times New Roman"/>
          <w:szCs w:val="24"/>
        </w:rPr>
        <w:t xml:space="preserve"> χαίρομαι ιδιαίτερα</w:t>
      </w:r>
      <w:r>
        <w:rPr>
          <w:rFonts w:eastAsia="Times New Roman" w:cs="Times New Roman"/>
          <w:szCs w:val="24"/>
        </w:rPr>
        <w:t xml:space="preserve"> διότι </w:t>
      </w:r>
      <w:r w:rsidRPr="00383CF5">
        <w:rPr>
          <w:rFonts w:eastAsia="Times New Roman" w:cs="Times New Roman"/>
          <w:szCs w:val="24"/>
        </w:rPr>
        <w:t>υπάρχει μ</w:t>
      </w:r>
      <w:r>
        <w:rPr>
          <w:rFonts w:eastAsia="Times New Roman" w:cs="Times New Roman"/>
          <w:szCs w:val="24"/>
        </w:rPr>
        <w:t>ί</w:t>
      </w:r>
      <w:r w:rsidRPr="00383CF5">
        <w:rPr>
          <w:rFonts w:eastAsia="Times New Roman" w:cs="Times New Roman"/>
          <w:szCs w:val="24"/>
        </w:rPr>
        <w:t>α ευρύτερη συναίνεση και είμαστε στη διάθεσ</w:t>
      </w:r>
      <w:r>
        <w:rPr>
          <w:rFonts w:eastAsia="Times New Roman" w:cs="Times New Roman"/>
          <w:szCs w:val="24"/>
        </w:rPr>
        <w:t>ή</w:t>
      </w:r>
      <w:r w:rsidRPr="00383CF5">
        <w:rPr>
          <w:rFonts w:eastAsia="Times New Roman" w:cs="Times New Roman"/>
          <w:szCs w:val="24"/>
        </w:rPr>
        <w:t xml:space="preserve"> σας σε όλη την </w:t>
      </w:r>
      <w:r>
        <w:rPr>
          <w:rFonts w:eastAsia="Times New Roman" w:cs="Times New Roman"/>
          <w:szCs w:val="24"/>
        </w:rPr>
        <w:t xml:space="preserve">προσπάθεια εφαρμογής αυτής της </w:t>
      </w:r>
      <w:r>
        <w:rPr>
          <w:rFonts w:eastAsia="Times New Roman" w:cs="Times New Roman"/>
          <w:szCs w:val="24"/>
        </w:rPr>
        <w:t>ο</w:t>
      </w:r>
      <w:r w:rsidRPr="00383CF5">
        <w:rPr>
          <w:rFonts w:eastAsia="Times New Roman" w:cs="Times New Roman"/>
          <w:szCs w:val="24"/>
        </w:rPr>
        <w:t xml:space="preserve">δηγίας </w:t>
      </w:r>
      <w:r>
        <w:rPr>
          <w:rFonts w:eastAsia="Times New Roman" w:cs="Times New Roman"/>
          <w:szCs w:val="24"/>
        </w:rPr>
        <w:t xml:space="preserve">και </w:t>
      </w:r>
      <w:r w:rsidRPr="00383CF5">
        <w:rPr>
          <w:rFonts w:eastAsia="Times New Roman" w:cs="Times New Roman"/>
          <w:szCs w:val="24"/>
        </w:rPr>
        <w:t>το</w:t>
      </w:r>
      <w:r>
        <w:rPr>
          <w:rFonts w:eastAsia="Times New Roman" w:cs="Times New Roman"/>
          <w:szCs w:val="24"/>
        </w:rPr>
        <w:t>υ</w:t>
      </w:r>
      <w:r w:rsidRPr="00383CF5">
        <w:rPr>
          <w:rFonts w:eastAsia="Times New Roman" w:cs="Times New Roman"/>
          <w:szCs w:val="24"/>
        </w:rPr>
        <w:t xml:space="preserve"> σχ</w:t>
      </w:r>
      <w:r>
        <w:rPr>
          <w:rFonts w:eastAsia="Times New Roman" w:cs="Times New Roman"/>
          <w:szCs w:val="24"/>
        </w:rPr>
        <w:t>εδίου</w:t>
      </w:r>
      <w:r w:rsidRPr="00383CF5">
        <w:rPr>
          <w:rFonts w:eastAsia="Times New Roman" w:cs="Times New Roman"/>
          <w:szCs w:val="24"/>
        </w:rPr>
        <w:t xml:space="preserve"> νόμου που την ενσωματώνει</w:t>
      </w:r>
      <w:r>
        <w:rPr>
          <w:rFonts w:eastAsia="Times New Roman" w:cs="Times New Roman"/>
          <w:szCs w:val="24"/>
        </w:rPr>
        <w:t>- ότι πρέπει να έχουμε</w:t>
      </w:r>
      <w:r w:rsidRPr="00383CF5">
        <w:rPr>
          <w:rFonts w:eastAsia="Times New Roman" w:cs="Times New Roman"/>
          <w:szCs w:val="24"/>
        </w:rPr>
        <w:t xml:space="preserve"> τη συ</w:t>
      </w:r>
      <w:r>
        <w:rPr>
          <w:rFonts w:eastAsia="Times New Roman" w:cs="Times New Roman"/>
          <w:szCs w:val="24"/>
        </w:rPr>
        <w:t xml:space="preserve">νεργασία και την ενημέρωση της </w:t>
      </w:r>
      <w:r>
        <w:rPr>
          <w:rFonts w:eastAsia="Times New Roman" w:cs="Times New Roman"/>
          <w:szCs w:val="24"/>
        </w:rPr>
        <w:t>ε</w:t>
      </w:r>
      <w:r w:rsidRPr="00383CF5">
        <w:rPr>
          <w:rFonts w:eastAsia="Times New Roman" w:cs="Times New Roman"/>
          <w:szCs w:val="24"/>
        </w:rPr>
        <w:t>πιτροπής της Βουλής</w:t>
      </w:r>
      <w:r>
        <w:rPr>
          <w:rFonts w:eastAsia="Times New Roman" w:cs="Times New Roman"/>
          <w:szCs w:val="24"/>
        </w:rPr>
        <w:t>.</w:t>
      </w:r>
    </w:p>
    <w:p w14:paraId="6A14ACD2" w14:textId="77777777" w:rsidR="00EE1832" w:rsidRDefault="009476A9">
      <w:pPr>
        <w:spacing w:line="600" w:lineRule="auto"/>
        <w:ind w:firstLine="720"/>
        <w:contextualSpacing/>
        <w:jc w:val="both"/>
        <w:rPr>
          <w:rFonts w:eastAsia="Times New Roman" w:cs="Times New Roman"/>
          <w:szCs w:val="24"/>
        </w:rPr>
      </w:pPr>
      <w:r w:rsidRPr="00383CF5">
        <w:rPr>
          <w:rFonts w:eastAsia="Times New Roman" w:cs="Times New Roman"/>
          <w:szCs w:val="24"/>
        </w:rPr>
        <w:t>Θα μου επιτρέψετε να κάνω ένα σχόλιο</w:t>
      </w:r>
      <w:r>
        <w:rPr>
          <w:rFonts w:eastAsia="Times New Roman" w:cs="Times New Roman"/>
          <w:szCs w:val="24"/>
        </w:rPr>
        <w:t>,</w:t>
      </w:r>
      <w:r w:rsidRPr="00383CF5">
        <w:rPr>
          <w:rFonts w:eastAsia="Times New Roman" w:cs="Times New Roman"/>
          <w:szCs w:val="24"/>
        </w:rPr>
        <w:t xml:space="preserve"> κυρίες και κύριοι Βουλευτές</w:t>
      </w:r>
      <w:r>
        <w:rPr>
          <w:rFonts w:eastAsia="Times New Roman" w:cs="Times New Roman"/>
          <w:szCs w:val="24"/>
        </w:rPr>
        <w:t>,</w:t>
      </w:r>
      <w:r w:rsidRPr="00383CF5">
        <w:rPr>
          <w:rFonts w:eastAsia="Times New Roman" w:cs="Times New Roman"/>
          <w:szCs w:val="24"/>
        </w:rPr>
        <w:t xml:space="preserve"> με αφορμή αυτό το σχέδιο νόμ</w:t>
      </w:r>
      <w:r w:rsidRPr="00383CF5">
        <w:rPr>
          <w:rFonts w:eastAsia="Times New Roman" w:cs="Times New Roman"/>
          <w:szCs w:val="24"/>
        </w:rPr>
        <w:t>ου</w:t>
      </w:r>
      <w:r>
        <w:rPr>
          <w:rFonts w:eastAsia="Times New Roman" w:cs="Times New Roman"/>
          <w:szCs w:val="24"/>
        </w:rPr>
        <w:t xml:space="preserve">. Επειδή ειπώθηκε </w:t>
      </w:r>
      <w:r w:rsidRPr="00383CF5">
        <w:rPr>
          <w:rFonts w:eastAsia="Times New Roman" w:cs="Times New Roman"/>
          <w:szCs w:val="24"/>
        </w:rPr>
        <w:t>άλλη μ</w:t>
      </w:r>
      <w:r>
        <w:rPr>
          <w:rFonts w:eastAsia="Times New Roman" w:cs="Times New Roman"/>
          <w:szCs w:val="24"/>
        </w:rPr>
        <w:t>ί</w:t>
      </w:r>
      <w:r w:rsidRPr="00383CF5">
        <w:rPr>
          <w:rFonts w:eastAsia="Times New Roman" w:cs="Times New Roman"/>
          <w:szCs w:val="24"/>
        </w:rPr>
        <w:t xml:space="preserve">α φορά </w:t>
      </w:r>
      <w:r>
        <w:rPr>
          <w:rFonts w:eastAsia="Times New Roman" w:cs="Times New Roman"/>
          <w:szCs w:val="24"/>
        </w:rPr>
        <w:t>-</w:t>
      </w:r>
      <w:r w:rsidRPr="00383CF5">
        <w:rPr>
          <w:rFonts w:eastAsia="Times New Roman" w:cs="Times New Roman"/>
          <w:szCs w:val="24"/>
        </w:rPr>
        <w:t xml:space="preserve">και </w:t>
      </w:r>
      <w:r>
        <w:rPr>
          <w:rFonts w:eastAsia="Times New Roman" w:cs="Times New Roman"/>
          <w:szCs w:val="24"/>
        </w:rPr>
        <w:t xml:space="preserve">είναι αλήθεια </w:t>
      </w:r>
      <w:r w:rsidRPr="00383CF5">
        <w:rPr>
          <w:rFonts w:eastAsia="Times New Roman" w:cs="Times New Roman"/>
          <w:szCs w:val="24"/>
        </w:rPr>
        <w:t>αυτό</w:t>
      </w:r>
      <w:r>
        <w:rPr>
          <w:rFonts w:eastAsia="Times New Roman" w:cs="Times New Roman"/>
          <w:szCs w:val="24"/>
        </w:rPr>
        <w:t>-</w:t>
      </w:r>
      <w:r w:rsidRPr="00383CF5">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ανάγκη</w:t>
      </w:r>
      <w:r w:rsidRPr="00383CF5">
        <w:rPr>
          <w:rFonts w:eastAsia="Times New Roman" w:cs="Times New Roman"/>
          <w:szCs w:val="24"/>
        </w:rPr>
        <w:t xml:space="preserve"> στελέχωσης με άξια και ικανά στελέχη της δημόσιας διοίκησης</w:t>
      </w:r>
      <w:r>
        <w:rPr>
          <w:rFonts w:eastAsia="Times New Roman" w:cs="Times New Roman"/>
          <w:szCs w:val="24"/>
        </w:rPr>
        <w:t xml:space="preserve">, </w:t>
      </w:r>
      <w:r>
        <w:rPr>
          <w:rFonts w:eastAsia="Times New Roman" w:cs="Times New Roman"/>
          <w:szCs w:val="24"/>
        </w:rPr>
        <w:t>καθώς και</w:t>
      </w:r>
      <w:r>
        <w:rPr>
          <w:rFonts w:eastAsia="Times New Roman" w:cs="Times New Roman"/>
          <w:szCs w:val="24"/>
        </w:rPr>
        <w:t xml:space="preserve"> </w:t>
      </w:r>
      <w:r w:rsidRPr="00383CF5">
        <w:rPr>
          <w:rFonts w:eastAsia="Times New Roman" w:cs="Times New Roman"/>
          <w:szCs w:val="24"/>
        </w:rPr>
        <w:t xml:space="preserve">το θέμα των αδυναμιών που έχει η δημόσια διοίκηση μετά από </w:t>
      </w:r>
      <w:r>
        <w:rPr>
          <w:rFonts w:eastAsia="Times New Roman" w:cs="Times New Roman"/>
          <w:szCs w:val="24"/>
        </w:rPr>
        <w:t>δέκα</w:t>
      </w:r>
      <w:r w:rsidRPr="00383CF5">
        <w:rPr>
          <w:rFonts w:eastAsia="Times New Roman" w:cs="Times New Roman"/>
          <w:szCs w:val="24"/>
        </w:rPr>
        <w:t xml:space="preserve"> χρόνια </w:t>
      </w:r>
      <w:r>
        <w:rPr>
          <w:rFonts w:eastAsia="Times New Roman" w:cs="Times New Roman"/>
          <w:szCs w:val="24"/>
        </w:rPr>
        <w:t>κρίσης και μνημονίων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sidRPr="00383CF5">
        <w:rPr>
          <w:rFonts w:eastAsia="Times New Roman" w:cs="Times New Roman"/>
          <w:szCs w:val="24"/>
        </w:rPr>
        <w:t>ίχαμε παρελθόν</w:t>
      </w:r>
      <w:r>
        <w:rPr>
          <w:rFonts w:eastAsia="Times New Roman" w:cs="Times New Roman"/>
          <w:szCs w:val="24"/>
        </w:rPr>
        <w:t xml:space="preserve"> την </w:t>
      </w:r>
      <w:r w:rsidRPr="00383CF5">
        <w:rPr>
          <w:rFonts w:eastAsia="Times New Roman" w:cs="Times New Roman"/>
          <w:szCs w:val="24"/>
        </w:rPr>
        <w:t>προη</w:t>
      </w:r>
      <w:r w:rsidRPr="00383CF5">
        <w:rPr>
          <w:rFonts w:eastAsia="Times New Roman" w:cs="Times New Roman"/>
          <w:szCs w:val="24"/>
        </w:rPr>
        <w:t>γούμενη εβδομάδα</w:t>
      </w:r>
      <w:r>
        <w:rPr>
          <w:rFonts w:eastAsia="Times New Roman" w:cs="Times New Roman"/>
          <w:szCs w:val="24"/>
        </w:rPr>
        <w:t>- την</w:t>
      </w:r>
      <w:r>
        <w:rPr>
          <w:rFonts w:eastAsia="Times New Roman" w:cs="Times New Roman"/>
          <w:szCs w:val="24"/>
        </w:rPr>
        <w:t xml:space="preserve"> ευκαιρία να μιλήσουμε</w:t>
      </w:r>
      <w:r w:rsidRPr="00383CF5">
        <w:rPr>
          <w:rFonts w:eastAsia="Times New Roman" w:cs="Times New Roman"/>
          <w:szCs w:val="24"/>
        </w:rPr>
        <w:t xml:space="preserve"> για την ανάγκη </w:t>
      </w:r>
      <w:proofErr w:type="spellStart"/>
      <w:r w:rsidRPr="00383CF5">
        <w:rPr>
          <w:rFonts w:eastAsia="Times New Roman" w:cs="Times New Roman"/>
          <w:szCs w:val="24"/>
        </w:rPr>
        <w:t>στοχευμένων</w:t>
      </w:r>
      <w:proofErr w:type="spellEnd"/>
      <w:r w:rsidRPr="00383CF5">
        <w:rPr>
          <w:rFonts w:eastAsia="Times New Roman" w:cs="Times New Roman"/>
          <w:szCs w:val="24"/>
        </w:rPr>
        <w:t xml:space="preserve"> και προγραμματισμέν</w:t>
      </w:r>
      <w:r>
        <w:rPr>
          <w:rFonts w:eastAsia="Times New Roman" w:cs="Times New Roman"/>
          <w:szCs w:val="24"/>
        </w:rPr>
        <w:t>ων</w:t>
      </w:r>
      <w:r w:rsidRPr="00383CF5">
        <w:rPr>
          <w:rFonts w:eastAsia="Times New Roman" w:cs="Times New Roman"/>
          <w:szCs w:val="24"/>
        </w:rPr>
        <w:t xml:space="preserve"> προσλήψεων στο </w:t>
      </w:r>
      <w:r>
        <w:rPr>
          <w:rFonts w:eastAsia="Times New Roman" w:cs="Times New Roman"/>
          <w:szCs w:val="24"/>
        </w:rPr>
        <w:t>δ</w:t>
      </w:r>
      <w:r w:rsidRPr="00383CF5">
        <w:rPr>
          <w:rFonts w:eastAsia="Times New Roman" w:cs="Times New Roman"/>
          <w:szCs w:val="24"/>
        </w:rPr>
        <w:t>ημόσιο</w:t>
      </w:r>
      <w:r>
        <w:rPr>
          <w:rFonts w:eastAsia="Times New Roman" w:cs="Times New Roman"/>
          <w:szCs w:val="24"/>
        </w:rPr>
        <w:t xml:space="preserve"> </w:t>
      </w:r>
      <w:r>
        <w:rPr>
          <w:rFonts w:eastAsia="Times New Roman" w:cs="Times New Roman"/>
          <w:szCs w:val="24"/>
        </w:rPr>
        <w:lastRenderedPageBreak/>
        <w:t xml:space="preserve">και ανανέωσης του </w:t>
      </w:r>
      <w:r>
        <w:rPr>
          <w:rFonts w:eastAsia="Times New Roman" w:cs="Times New Roman"/>
          <w:szCs w:val="24"/>
        </w:rPr>
        <w:t>δ</w:t>
      </w:r>
      <w:r w:rsidRPr="00383CF5">
        <w:rPr>
          <w:rFonts w:eastAsia="Times New Roman" w:cs="Times New Roman"/>
          <w:szCs w:val="24"/>
        </w:rPr>
        <w:t>ημοσίου</w:t>
      </w:r>
      <w:r>
        <w:rPr>
          <w:rFonts w:eastAsia="Times New Roman" w:cs="Times New Roman"/>
          <w:szCs w:val="24"/>
        </w:rPr>
        <w:t>. Διότι</w:t>
      </w:r>
      <w:r>
        <w:rPr>
          <w:rFonts w:eastAsia="Times New Roman" w:cs="Times New Roman"/>
          <w:szCs w:val="24"/>
        </w:rPr>
        <w:t xml:space="preserve"> όπως</w:t>
      </w:r>
      <w:r>
        <w:rPr>
          <w:rFonts w:eastAsia="Times New Roman" w:cs="Times New Roman"/>
          <w:szCs w:val="24"/>
        </w:rPr>
        <w:t xml:space="preserve"> </w:t>
      </w:r>
      <w:r w:rsidRPr="00383CF5">
        <w:rPr>
          <w:rFonts w:eastAsia="Times New Roman" w:cs="Times New Roman"/>
          <w:szCs w:val="24"/>
        </w:rPr>
        <w:t>καταλαβαίνε</w:t>
      </w:r>
      <w:r>
        <w:rPr>
          <w:rFonts w:eastAsia="Times New Roman" w:cs="Times New Roman"/>
          <w:szCs w:val="24"/>
        </w:rPr>
        <w:t>τε</w:t>
      </w:r>
      <w:r>
        <w:rPr>
          <w:rFonts w:eastAsia="Times New Roman" w:cs="Times New Roman"/>
          <w:szCs w:val="24"/>
        </w:rPr>
        <w:t>,</w:t>
      </w:r>
      <w:r w:rsidRPr="00383CF5">
        <w:rPr>
          <w:rFonts w:eastAsia="Times New Roman" w:cs="Times New Roman"/>
          <w:szCs w:val="24"/>
        </w:rPr>
        <w:t xml:space="preserve"> </w:t>
      </w:r>
      <w:r>
        <w:rPr>
          <w:rFonts w:eastAsia="Times New Roman" w:cs="Times New Roman"/>
          <w:szCs w:val="24"/>
        </w:rPr>
        <w:t xml:space="preserve">ο ψηφιακός μετασχηματισμός του </w:t>
      </w:r>
      <w:r>
        <w:rPr>
          <w:rFonts w:eastAsia="Times New Roman" w:cs="Times New Roman"/>
          <w:szCs w:val="24"/>
        </w:rPr>
        <w:t>δ</w:t>
      </w:r>
      <w:r w:rsidRPr="00383CF5">
        <w:rPr>
          <w:rFonts w:eastAsia="Times New Roman" w:cs="Times New Roman"/>
          <w:szCs w:val="24"/>
        </w:rPr>
        <w:t xml:space="preserve">ημοσίου είναι κάτι που πάει χέρι με χέρι και με τη </w:t>
      </w:r>
      <w:r w:rsidRPr="00383CF5">
        <w:rPr>
          <w:rFonts w:eastAsia="Times New Roman" w:cs="Times New Roman"/>
          <w:szCs w:val="24"/>
        </w:rPr>
        <w:t>στελέχωση</w:t>
      </w:r>
      <w:r>
        <w:rPr>
          <w:rFonts w:eastAsia="Times New Roman" w:cs="Times New Roman"/>
          <w:szCs w:val="24"/>
        </w:rPr>
        <w:t xml:space="preserve"> του</w:t>
      </w:r>
      <w:r w:rsidRPr="00383CF5">
        <w:rPr>
          <w:rFonts w:eastAsia="Times New Roman" w:cs="Times New Roman"/>
          <w:szCs w:val="24"/>
        </w:rPr>
        <w:t xml:space="preserve"> με νέους επιστήμονες</w:t>
      </w:r>
      <w:r>
        <w:rPr>
          <w:rFonts w:eastAsia="Times New Roman" w:cs="Times New Roman"/>
          <w:szCs w:val="24"/>
        </w:rPr>
        <w:t>,</w:t>
      </w:r>
      <w:r w:rsidRPr="00383CF5">
        <w:rPr>
          <w:rFonts w:eastAsia="Times New Roman" w:cs="Times New Roman"/>
          <w:szCs w:val="24"/>
        </w:rPr>
        <w:t xml:space="preserve"> με νέα στελέχη</w:t>
      </w:r>
      <w:r>
        <w:rPr>
          <w:rFonts w:eastAsia="Times New Roman" w:cs="Times New Roman"/>
          <w:szCs w:val="24"/>
        </w:rPr>
        <w:t xml:space="preserve">, </w:t>
      </w:r>
      <w:r>
        <w:rPr>
          <w:rFonts w:eastAsia="Times New Roman" w:cs="Times New Roman"/>
          <w:szCs w:val="24"/>
        </w:rPr>
        <w:t>και</w:t>
      </w:r>
      <w:r w:rsidRPr="00383CF5">
        <w:rPr>
          <w:rFonts w:eastAsia="Times New Roman" w:cs="Times New Roman"/>
          <w:szCs w:val="24"/>
        </w:rPr>
        <w:t xml:space="preserve"> διοικητικούς νέους υπαλλήλους </w:t>
      </w:r>
      <w:r>
        <w:rPr>
          <w:rFonts w:eastAsia="Times New Roman" w:cs="Times New Roman"/>
          <w:szCs w:val="24"/>
        </w:rPr>
        <w:t>που</w:t>
      </w:r>
      <w:r>
        <w:rPr>
          <w:rFonts w:eastAsia="Times New Roman" w:cs="Times New Roman"/>
          <w:szCs w:val="24"/>
        </w:rPr>
        <w:t xml:space="preserve"> να</w:t>
      </w:r>
      <w:r>
        <w:rPr>
          <w:rFonts w:eastAsia="Times New Roman" w:cs="Times New Roman"/>
          <w:szCs w:val="24"/>
        </w:rPr>
        <w:t xml:space="preserve"> έχουν μ</w:t>
      </w:r>
      <w:r>
        <w:rPr>
          <w:rFonts w:eastAsia="Times New Roman" w:cs="Times New Roman"/>
          <w:szCs w:val="24"/>
        </w:rPr>
        <w:t>ί</w:t>
      </w:r>
      <w:r w:rsidRPr="00383CF5">
        <w:rPr>
          <w:rFonts w:eastAsia="Times New Roman" w:cs="Times New Roman"/>
          <w:szCs w:val="24"/>
        </w:rPr>
        <w:t>α άλλη εξοικείωση γύρ</w:t>
      </w:r>
      <w:r>
        <w:rPr>
          <w:rFonts w:eastAsia="Times New Roman" w:cs="Times New Roman"/>
          <w:szCs w:val="24"/>
        </w:rPr>
        <w:t>ω</w:t>
      </w:r>
      <w:r w:rsidRPr="00383CF5">
        <w:rPr>
          <w:rFonts w:eastAsia="Times New Roman" w:cs="Times New Roman"/>
          <w:szCs w:val="24"/>
        </w:rPr>
        <w:t xml:space="preserve"> από όλα αυτά τα ζητήματα</w:t>
      </w:r>
      <w:r>
        <w:rPr>
          <w:rFonts w:eastAsia="Times New Roman" w:cs="Times New Roman"/>
          <w:szCs w:val="24"/>
        </w:rPr>
        <w:t>,</w:t>
      </w:r>
      <w:r w:rsidRPr="00383CF5">
        <w:rPr>
          <w:rFonts w:eastAsia="Times New Roman" w:cs="Times New Roman"/>
          <w:szCs w:val="24"/>
        </w:rPr>
        <w:t xml:space="preserve"> όταν </w:t>
      </w:r>
      <w:r>
        <w:rPr>
          <w:rFonts w:eastAsia="Times New Roman" w:cs="Times New Roman"/>
          <w:szCs w:val="24"/>
        </w:rPr>
        <w:t>σήμερα</w:t>
      </w:r>
      <w:r>
        <w:rPr>
          <w:rFonts w:eastAsia="Times New Roman" w:cs="Times New Roman"/>
          <w:szCs w:val="24"/>
        </w:rPr>
        <w:t xml:space="preserve"> ο μέσος όρος του </w:t>
      </w:r>
      <w:r>
        <w:rPr>
          <w:rFonts w:eastAsia="Times New Roman" w:cs="Times New Roman"/>
          <w:szCs w:val="24"/>
        </w:rPr>
        <w:t>δ</w:t>
      </w:r>
      <w:r w:rsidRPr="00383CF5">
        <w:rPr>
          <w:rFonts w:eastAsia="Times New Roman" w:cs="Times New Roman"/>
          <w:szCs w:val="24"/>
        </w:rPr>
        <w:t>ημοσίου</w:t>
      </w:r>
      <w:r>
        <w:rPr>
          <w:rFonts w:eastAsia="Times New Roman" w:cs="Times New Roman"/>
          <w:szCs w:val="24"/>
        </w:rPr>
        <w:t>,</w:t>
      </w:r>
      <w:r w:rsidRPr="00383CF5">
        <w:rPr>
          <w:rFonts w:eastAsia="Times New Roman" w:cs="Times New Roman"/>
          <w:szCs w:val="24"/>
        </w:rPr>
        <w:t xml:space="preserve"> λόγω της αδυναμίας προσλήψεων κατά τη διάρκεια της κρίσης</w:t>
      </w:r>
      <w:r>
        <w:rPr>
          <w:rFonts w:eastAsia="Times New Roman" w:cs="Times New Roman"/>
          <w:szCs w:val="24"/>
        </w:rPr>
        <w:t>,</w:t>
      </w:r>
      <w:r w:rsidRPr="00383CF5">
        <w:rPr>
          <w:rFonts w:eastAsia="Times New Roman" w:cs="Times New Roman"/>
          <w:szCs w:val="24"/>
        </w:rPr>
        <w:t xml:space="preserve"> έχει ξεπ</w:t>
      </w:r>
      <w:r w:rsidRPr="00383CF5">
        <w:rPr>
          <w:rFonts w:eastAsia="Times New Roman" w:cs="Times New Roman"/>
          <w:szCs w:val="24"/>
        </w:rPr>
        <w:t xml:space="preserve">εράσει τα </w:t>
      </w:r>
      <w:r>
        <w:rPr>
          <w:rFonts w:eastAsia="Times New Roman" w:cs="Times New Roman"/>
          <w:szCs w:val="24"/>
        </w:rPr>
        <w:t>πενήντα έτη.</w:t>
      </w:r>
    </w:p>
    <w:p w14:paraId="6A14ACD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w:t>
      </w:r>
      <w:r w:rsidRPr="00383CF5">
        <w:rPr>
          <w:rFonts w:eastAsia="Times New Roman" w:cs="Times New Roman"/>
          <w:szCs w:val="24"/>
        </w:rPr>
        <w:t>α ήθελα</w:t>
      </w:r>
      <w:r>
        <w:rPr>
          <w:rFonts w:eastAsia="Times New Roman" w:cs="Times New Roman"/>
          <w:szCs w:val="24"/>
        </w:rPr>
        <w:t xml:space="preserve">, όμως, εδώ να κάνω </w:t>
      </w:r>
      <w:r>
        <w:rPr>
          <w:rFonts w:eastAsia="Times New Roman" w:cs="Times New Roman"/>
          <w:szCs w:val="24"/>
        </w:rPr>
        <w:t>μ</w:t>
      </w:r>
      <w:r>
        <w:rPr>
          <w:rFonts w:eastAsia="Times New Roman" w:cs="Times New Roman"/>
          <w:szCs w:val="24"/>
        </w:rPr>
        <w:t>ί</w:t>
      </w:r>
      <w:r w:rsidRPr="00383CF5">
        <w:rPr>
          <w:rFonts w:eastAsia="Times New Roman" w:cs="Times New Roman"/>
          <w:szCs w:val="24"/>
        </w:rPr>
        <w:t>α</w:t>
      </w:r>
      <w:r w:rsidRPr="00383CF5">
        <w:rPr>
          <w:rFonts w:eastAsia="Times New Roman" w:cs="Times New Roman"/>
          <w:szCs w:val="24"/>
        </w:rPr>
        <w:t xml:space="preserve"> αναφορά </w:t>
      </w:r>
      <w:r>
        <w:rPr>
          <w:rFonts w:eastAsia="Times New Roman" w:cs="Times New Roman"/>
          <w:szCs w:val="24"/>
        </w:rPr>
        <w:t>και να</w:t>
      </w:r>
      <w:r w:rsidRPr="00383CF5">
        <w:rPr>
          <w:rFonts w:eastAsia="Times New Roman" w:cs="Times New Roman"/>
          <w:szCs w:val="24"/>
        </w:rPr>
        <w:t xml:space="preserve"> ενημερώσω το </w:t>
      </w:r>
      <w:r>
        <w:rPr>
          <w:rFonts w:eastAsia="Times New Roman" w:cs="Times New Roman"/>
          <w:szCs w:val="24"/>
        </w:rPr>
        <w:t>Σ</w:t>
      </w:r>
      <w:r w:rsidRPr="00383CF5">
        <w:rPr>
          <w:rFonts w:eastAsia="Times New Roman" w:cs="Times New Roman"/>
          <w:szCs w:val="24"/>
        </w:rPr>
        <w:t>ώμα</w:t>
      </w:r>
      <w:r>
        <w:rPr>
          <w:rFonts w:eastAsia="Times New Roman" w:cs="Times New Roman"/>
          <w:szCs w:val="24"/>
        </w:rPr>
        <w:t>. Ακούσαμε χθες τον</w:t>
      </w:r>
      <w:r w:rsidRPr="00383CF5">
        <w:rPr>
          <w:rFonts w:eastAsia="Times New Roman" w:cs="Times New Roman"/>
          <w:szCs w:val="24"/>
        </w:rPr>
        <w:t xml:space="preserve"> </w:t>
      </w:r>
      <w:r>
        <w:rPr>
          <w:rFonts w:eastAsia="Times New Roman" w:cs="Times New Roman"/>
          <w:szCs w:val="24"/>
        </w:rPr>
        <w:t>Α</w:t>
      </w:r>
      <w:r w:rsidRPr="00383CF5">
        <w:rPr>
          <w:rFonts w:eastAsia="Times New Roman" w:cs="Times New Roman"/>
          <w:szCs w:val="24"/>
        </w:rPr>
        <w:t>ρχηγό</w:t>
      </w:r>
      <w:r>
        <w:rPr>
          <w:rFonts w:eastAsia="Times New Roman" w:cs="Times New Roman"/>
          <w:szCs w:val="24"/>
        </w:rPr>
        <w:t xml:space="preserve"> τη</w:t>
      </w:r>
      <w:r w:rsidRPr="00383CF5">
        <w:rPr>
          <w:rFonts w:eastAsia="Times New Roman" w:cs="Times New Roman"/>
          <w:szCs w:val="24"/>
        </w:rPr>
        <w:t>ς Αξιωματικής Αντιπολίτευσης</w:t>
      </w:r>
      <w:r>
        <w:rPr>
          <w:rFonts w:eastAsia="Times New Roman" w:cs="Times New Roman"/>
          <w:szCs w:val="24"/>
        </w:rPr>
        <w:t>,</w:t>
      </w:r>
      <w:r w:rsidRPr="00383CF5">
        <w:rPr>
          <w:rFonts w:eastAsia="Times New Roman" w:cs="Times New Roman"/>
          <w:szCs w:val="24"/>
        </w:rPr>
        <w:t xml:space="preserve"> τον κ</w:t>
      </w:r>
      <w:r>
        <w:rPr>
          <w:rFonts w:eastAsia="Times New Roman" w:cs="Times New Roman"/>
          <w:szCs w:val="24"/>
        </w:rPr>
        <w:t>.</w:t>
      </w:r>
      <w:r w:rsidRPr="00383CF5">
        <w:rPr>
          <w:rFonts w:eastAsia="Times New Roman" w:cs="Times New Roman"/>
          <w:szCs w:val="24"/>
        </w:rPr>
        <w:t xml:space="preserve"> Μητσοτάκη</w:t>
      </w:r>
      <w:r>
        <w:rPr>
          <w:rFonts w:eastAsia="Times New Roman" w:cs="Times New Roman"/>
          <w:szCs w:val="24"/>
        </w:rPr>
        <w:t>,</w:t>
      </w:r>
      <w:r w:rsidRPr="00383CF5">
        <w:rPr>
          <w:rFonts w:eastAsia="Times New Roman" w:cs="Times New Roman"/>
          <w:szCs w:val="24"/>
        </w:rPr>
        <w:t xml:space="preserve"> σε </w:t>
      </w:r>
      <w:r w:rsidRPr="00383CF5">
        <w:rPr>
          <w:rFonts w:eastAsia="Times New Roman" w:cs="Times New Roman"/>
          <w:szCs w:val="24"/>
        </w:rPr>
        <w:t>μ</w:t>
      </w:r>
      <w:r>
        <w:rPr>
          <w:rFonts w:eastAsia="Times New Roman" w:cs="Times New Roman"/>
          <w:szCs w:val="24"/>
        </w:rPr>
        <w:t>ί</w:t>
      </w:r>
      <w:r w:rsidRPr="00383CF5">
        <w:rPr>
          <w:rFonts w:eastAsia="Times New Roman" w:cs="Times New Roman"/>
          <w:szCs w:val="24"/>
        </w:rPr>
        <w:t>α</w:t>
      </w:r>
      <w:r w:rsidRPr="00383CF5">
        <w:rPr>
          <w:rFonts w:eastAsia="Times New Roman" w:cs="Times New Roman"/>
          <w:szCs w:val="24"/>
        </w:rPr>
        <w:t xml:space="preserve"> συνάντηση που είχε με την Ένωση Νοσηλευτών</w:t>
      </w:r>
      <w:r>
        <w:rPr>
          <w:rFonts w:eastAsia="Times New Roman" w:cs="Times New Roman"/>
          <w:szCs w:val="24"/>
        </w:rPr>
        <w:t>, να λέει ότι η Κυβέρνηση αυτή</w:t>
      </w:r>
      <w:r w:rsidRPr="00383CF5">
        <w:rPr>
          <w:rFonts w:eastAsia="Times New Roman" w:cs="Times New Roman"/>
          <w:szCs w:val="24"/>
        </w:rPr>
        <w:t xml:space="preserve"> κατά κάποιο</w:t>
      </w:r>
      <w:r>
        <w:rPr>
          <w:rFonts w:eastAsia="Times New Roman" w:cs="Times New Roman"/>
          <w:szCs w:val="24"/>
        </w:rPr>
        <w:t>ν</w:t>
      </w:r>
      <w:r w:rsidRPr="00383CF5">
        <w:rPr>
          <w:rFonts w:eastAsia="Times New Roman" w:cs="Times New Roman"/>
          <w:szCs w:val="24"/>
        </w:rPr>
        <w:t xml:space="preserve"> τρόπο σπαταλάε</w:t>
      </w:r>
      <w:r>
        <w:rPr>
          <w:rFonts w:eastAsia="Times New Roman" w:cs="Times New Roman"/>
          <w:szCs w:val="24"/>
        </w:rPr>
        <w:t xml:space="preserve">ι τα χρήματα του προϋπολογισμού </w:t>
      </w:r>
      <w:r w:rsidRPr="00383CF5">
        <w:rPr>
          <w:rFonts w:eastAsia="Times New Roman" w:cs="Times New Roman"/>
          <w:szCs w:val="24"/>
        </w:rPr>
        <w:t xml:space="preserve">προκειμένου να </w:t>
      </w:r>
      <w:r>
        <w:rPr>
          <w:rFonts w:eastAsia="Times New Roman" w:cs="Times New Roman"/>
          <w:szCs w:val="24"/>
        </w:rPr>
        <w:t>π</w:t>
      </w:r>
      <w:r>
        <w:rPr>
          <w:rFonts w:eastAsia="Times New Roman" w:cs="Times New Roman"/>
          <w:szCs w:val="24"/>
        </w:rPr>
        <w:t>ροσλαμβάνει στην καθαριότητα</w:t>
      </w:r>
      <w:r>
        <w:rPr>
          <w:rFonts w:eastAsia="Times New Roman" w:cs="Times New Roman"/>
          <w:szCs w:val="24"/>
        </w:rPr>
        <w:t xml:space="preserve"> -αναφερόμενος</w:t>
      </w:r>
      <w:r w:rsidRPr="00383CF5">
        <w:rPr>
          <w:rFonts w:eastAsia="Times New Roman" w:cs="Times New Roman"/>
          <w:szCs w:val="24"/>
        </w:rPr>
        <w:t xml:space="preserve"> στην 3</w:t>
      </w:r>
      <w:r>
        <w:rPr>
          <w:rFonts w:eastAsia="Times New Roman" w:cs="Times New Roman"/>
          <w:szCs w:val="24"/>
        </w:rPr>
        <w:t>Κ</w:t>
      </w:r>
      <w:r w:rsidRPr="00383CF5">
        <w:rPr>
          <w:rFonts w:eastAsia="Times New Roman" w:cs="Times New Roman"/>
          <w:szCs w:val="24"/>
        </w:rPr>
        <w:t xml:space="preserve"> για την καθαριότητα τ</w:t>
      </w:r>
      <w:r>
        <w:rPr>
          <w:rFonts w:eastAsia="Times New Roman" w:cs="Times New Roman"/>
          <w:szCs w:val="24"/>
        </w:rPr>
        <w:t xml:space="preserve">ων δήμων- </w:t>
      </w:r>
      <w:r w:rsidRPr="00383CF5">
        <w:rPr>
          <w:rFonts w:eastAsia="Times New Roman" w:cs="Times New Roman"/>
          <w:szCs w:val="24"/>
        </w:rPr>
        <w:t xml:space="preserve">και όχι </w:t>
      </w:r>
      <w:r>
        <w:rPr>
          <w:rFonts w:eastAsia="Times New Roman" w:cs="Times New Roman"/>
          <w:szCs w:val="24"/>
        </w:rPr>
        <w:t>ε</w:t>
      </w:r>
      <w:r w:rsidRPr="00383CF5">
        <w:rPr>
          <w:rFonts w:eastAsia="Times New Roman" w:cs="Times New Roman"/>
          <w:szCs w:val="24"/>
        </w:rPr>
        <w:t>κεί που χρειάζεται</w:t>
      </w:r>
      <w:r>
        <w:rPr>
          <w:rFonts w:eastAsia="Times New Roman" w:cs="Times New Roman"/>
          <w:szCs w:val="24"/>
        </w:rPr>
        <w:t xml:space="preserve"> όπως σε</w:t>
      </w:r>
      <w:r w:rsidRPr="00383CF5">
        <w:rPr>
          <w:rFonts w:eastAsia="Times New Roman" w:cs="Times New Roman"/>
          <w:szCs w:val="24"/>
        </w:rPr>
        <w:t xml:space="preserve"> νοσηλευτές</w:t>
      </w:r>
      <w:r>
        <w:rPr>
          <w:rFonts w:eastAsia="Times New Roman" w:cs="Times New Roman"/>
          <w:szCs w:val="24"/>
        </w:rPr>
        <w:t>.</w:t>
      </w:r>
    </w:p>
    <w:p w14:paraId="6A14ACD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Θέλω, λοιπόν, να διευκρινίσω κάποια θέματα. Πρώτα απ’ όλα,</w:t>
      </w:r>
      <w:r>
        <w:rPr>
          <w:rFonts w:eastAsia="Times New Roman" w:cs="Times New Roman"/>
          <w:szCs w:val="24"/>
        </w:rPr>
        <w:t xml:space="preserve"> οι π</w:t>
      </w:r>
      <w:r>
        <w:rPr>
          <w:rFonts w:eastAsia="Times New Roman" w:cs="Times New Roman"/>
          <w:szCs w:val="24"/>
        </w:rPr>
        <w:t>ροσλήψεις</w:t>
      </w:r>
      <w:r>
        <w:rPr>
          <w:rFonts w:eastAsia="Times New Roman" w:cs="Times New Roman"/>
          <w:szCs w:val="24"/>
        </w:rPr>
        <w:t xml:space="preserve"> </w:t>
      </w:r>
      <w:r>
        <w:rPr>
          <w:rFonts w:eastAsia="Times New Roman" w:cs="Times New Roman"/>
          <w:szCs w:val="24"/>
        </w:rPr>
        <w:t>τ</w:t>
      </w:r>
      <w:r w:rsidRPr="0029363F">
        <w:rPr>
          <w:rFonts w:eastAsia="Times New Roman" w:cs="Times New Roman"/>
          <w:szCs w:val="24"/>
        </w:rPr>
        <w:t>η</w:t>
      </w:r>
      <w:r>
        <w:rPr>
          <w:rFonts w:eastAsia="Times New Roman" w:cs="Times New Roman"/>
          <w:szCs w:val="24"/>
        </w:rPr>
        <w:t>ς</w:t>
      </w:r>
      <w:r w:rsidRPr="0029363F">
        <w:rPr>
          <w:rFonts w:eastAsia="Times New Roman" w:cs="Times New Roman"/>
          <w:szCs w:val="24"/>
        </w:rPr>
        <w:t xml:space="preserve"> 3</w:t>
      </w:r>
      <w:r>
        <w:rPr>
          <w:rFonts w:eastAsia="Times New Roman" w:cs="Times New Roman"/>
          <w:szCs w:val="24"/>
        </w:rPr>
        <w:t>Κ</w:t>
      </w:r>
      <w:r>
        <w:rPr>
          <w:rFonts w:eastAsia="Times New Roman" w:cs="Times New Roman"/>
          <w:szCs w:val="24"/>
        </w:rPr>
        <w:t xml:space="preserve"> για</w:t>
      </w:r>
      <w:r w:rsidRPr="0029363F">
        <w:rPr>
          <w:rFonts w:eastAsia="Times New Roman" w:cs="Times New Roman"/>
          <w:szCs w:val="24"/>
        </w:rPr>
        <w:t xml:space="preserve"> </w:t>
      </w:r>
      <w:r>
        <w:rPr>
          <w:rFonts w:eastAsia="Times New Roman" w:cs="Times New Roman"/>
          <w:szCs w:val="24"/>
        </w:rPr>
        <w:t>τ</w:t>
      </w:r>
      <w:r w:rsidRPr="0029363F">
        <w:rPr>
          <w:rFonts w:eastAsia="Times New Roman" w:cs="Times New Roman"/>
          <w:szCs w:val="24"/>
        </w:rPr>
        <w:t>η</w:t>
      </w:r>
      <w:r>
        <w:rPr>
          <w:rFonts w:eastAsia="Times New Roman" w:cs="Times New Roman"/>
          <w:szCs w:val="24"/>
        </w:rPr>
        <w:t>ν</w:t>
      </w:r>
      <w:r w:rsidRPr="0029363F">
        <w:rPr>
          <w:rFonts w:eastAsia="Times New Roman" w:cs="Times New Roman"/>
          <w:szCs w:val="24"/>
        </w:rPr>
        <w:t xml:space="preserve"> καθαριότητα είναι βάσ</w:t>
      </w:r>
      <w:r>
        <w:rPr>
          <w:rFonts w:eastAsia="Times New Roman" w:cs="Times New Roman"/>
          <w:szCs w:val="24"/>
        </w:rPr>
        <w:t>ει</w:t>
      </w:r>
      <w:r w:rsidRPr="0029363F">
        <w:rPr>
          <w:rFonts w:eastAsia="Times New Roman" w:cs="Times New Roman"/>
          <w:szCs w:val="24"/>
        </w:rPr>
        <w:t xml:space="preserve"> ανταποδοτικών </w:t>
      </w:r>
      <w:r>
        <w:rPr>
          <w:rFonts w:eastAsia="Times New Roman" w:cs="Times New Roman"/>
          <w:szCs w:val="24"/>
        </w:rPr>
        <w:t>τελών των δήμων</w:t>
      </w:r>
      <w:r w:rsidRPr="0029363F">
        <w:rPr>
          <w:rFonts w:eastAsia="Times New Roman" w:cs="Times New Roman"/>
          <w:szCs w:val="24"/>
        </w:rPr>
        <w:t xml:space="preserve"> και δεν επιβαρύνει τον </w:t>
      </w:r>
      <w:r>
        <w:rPr>
          <w:rFonts w:eastAsia="Times New Roman" w:cs="Times New Roman"/>
          <w:szCs w:val="24"/>
        </w:rPr>
        <w:t>κ</w:t>
      </w:r>
      <w:r w:rsidRPr="0029363F">
        <w:rPr>
          <w:rFonts w:eastAsia="Times New Roman" w:cs="Times New Roman"/>
          <w:szCs w:val="24"/>
        </w:rPr>
        <w:t xml:space="preserve">ρατικό </w:t>
      </w:r>
      <w:r w:rsidRPr="0029363F">
        <w:rPr>
          <w:rFonts w:eastAsia="Times New Roman" w:cs="Times New Roman"/>
          <w:szCs w:val="24"/>
        </w:rPr>
        <w:lastRenderedPageBreak/>
        <w:t>προϋπολογισμό</w:t>
      </w:r>
      <w:r>
        <w:rPr>
          <w:rFonts w:eastAsia="Times New Roman" w:cs="Times New Roman"/>
          <w:szCs w:val="24"/>
        </w:rPr>
        <w:t>. Ενημερώνω, λοιπόν,</w:t>
      </w:r>
      <w:r w:rsidRPr="0029363F">
        <w:rPr>
          <w:rFonts w:eastAsia="Times New Roman" w:cs="Times New Roman"/>
          <w:szCs w:val="24"/>
        </w:rPr>
        <w:t xml:space="preserve"> και τον </w:t>
      </w:r>
      <w:r>
        <w:rPr>
          <w:rFonts w:eastAsia="Times New Roman" w:cs="Times New Roman"/>
          <w:szCs w:val="24"/>
        </w:rPr>
        <w:t>Α</w:t>
      </w:r>
      <w:r w:rsidRPr="0029363F">
        <w:rPr>
          <w:rFonts w:eastAsia="Times New Roman" w:cs="Times New Roman"/>
          <w:szCs w:val="24"/>
        </w:rPr>
        <w:t xml:space="preserve">ρχηγό της </w:t>
      </w:r>
      <w:r>
        <w:rPr>
          <w:rFonts w:eastAsia="Times New Roman" w:cs="Times New Roman"/>
          <w:szCs w:val="24"/>
        </w:rPr>
        <w:t>Α</w:t>
      </w:r>
      <w:r w:rsidRPr="0029363F">
        <w:rPr>
          <w:rFonts w:eastAsia="Times New Roman" w:cs="Times New Roman"/>
          <w:szCs w:val="24"/>
        </w:rPr>
        <w:t xml:space="preserve">ξιωματικής </w:t>
      </w:r>
      <w:r>
        <w:rPr>
          <w:rFonts w:eastAsia="Times New Roman" w:cs="Times New Roman"/>
          <w:szCs w:val="24"/>
        </w:rPr>
        <w:t>Α</w:t>
      </w:r>
      <w:r w:rsidRPr="0029363F">
        <w:rPr>
          <w:rFonts w:eastAsia="Times New Roman" w:cs="Times New Roman"/>
          <w:szCs w:val="24"/>
        </w:rPr>
        <w:t>ντιπολίτευσης</w:t>
      </w:r>
      <w:r>
        <w:rPr>
          <w:rFonts w:eastAsia="Times New Roman" w:cs="Times New Roman"/>
          <w:szCs w:val="24"/>
        </w:rPr>
        <w:t>,</w:t>
      </w:r>
      <w:r w:rsidRPr="0029363F">
        <w:rPr>
          <w:rFonts w:eastAsia="Times New Roman" w:cs="Times New Roman"/>
          <w:szCs w:val="24"/>
        </w:rPr>
        <w:t xml:space="preserve"> για να είμαστε σαφείς</w:t>
      </w:r>
      <w:r w:rsidRPr="00965E00">
        <w:rPr>
          <w:rFonts w:eastAsia="Times New Roman" w:cs="Times New Roman"/>
          <w:szCs w:val="24"/>
        </w:rPr>
        <w:t xml:space="preserve">. </w:t>
      </w:r>
      <w:r>
        <w:rPr>
          <w:rFonts w:eastAsia="Times New Roman" w:cs="Times New Roman"/>
          <w:szCs w:val="24"/>
        </w:rPr>
        <w:t>Α</w:t>
      </w:r>
      <w:r w:rsidRPr="0029363F">
        <w:rPr>
          <w:rFonts w:eastAsia="Times New Roman" w:cs="Times New Roman"/>
          <w:szCs w:val="24"/>
        </w:rPr>
        <w:t>πό την άλλη πλευρά</w:t>
      </w:r>
      <w:r w:rsidRPr="00965E00">
        <w:rPr>
          <w:rFonts w:eastAsia="Times New Roman" w:cs="Times New Roman"/>
          <w:szCs w:val="24"/>
        </w:rPr>
        <w:t>,</w:t>
      </w:r>
      <w:r w:rsidRPr="0029363F">
        <w:rPr>
          <w:rFonts w:eastAsia="Times New Roman" w:cs="Times New Roman"/>
          <w:szCs w:val="24"/>
        </w:rPr>
        <w:t xml:space="preserve"> φαντάζομαι ότι δεν υπ</w:t>
      </w:r>
      <w:r w:rsidRPr="0029363F">
        <w:rPr>
          <w:rFonts w:eastAsia="Times New Roman" w:cs="Times New Roman"/>
          <w:szCs w:val="24"/>
        </w:rPr>
        <w:t>άρχει κάποιο</w:t>
      </w:r>
      <w:r>
        <w:rPr>
          <w:rFonts w:eastAsia="Times New Roman" w:cs="Times New Roman"/>
          <w:szCs w:val="24"/>
        </w:rPr>
        <w:t>ς,</w:t>
      </w:r>
      <w:r w:rsidRPr="0029363F">
        <w:rPr>
          <w:rFonts w:eastAsia="Times New Roman" w:cs="Times New Roman"/>
          <w:szCs w:val="24"/>
        </w:rPr>
        <w:t xml:space="preserve"> οποιοδήποτε </w:t>
      </w:r>
      <w:r>
        <w:rPr>
          <w:rFonts w:eastAsia="Times New Roman" w:cs="Times New Roman"/>
          <w:szCs w:val="24"/>
        </w:rPr>
        <w:t>κ</w:t>
      </w:r>
      <w:r w:rsidRPr="0029363F">
        <w:rPr>
          <w:rFonts w:eastAsia="Times New Roman" w:cs="Times New Roman"/>
          <w:szCs w:val="24"/>
        </w:rPr>
        <w:t xml:space="preserve">όμμα σε αυτή την </w:t>
      </w:r>
      <w:r>
        <w:rPr>
          <w:rFonts w:eastAsia="Times New Roman" w:cs="Times New Roman"/>
          <w:szCs w:val="24"/>
        </w:rPr>
        <w:t>Α</w:t>
      </w:r>
      <w:r w:rsidRPr="0029363F">
        <w:rPr>
          <w:rFonts w:eastAsia="Times New Roman" w:cs="Times New Roman"/>
          <w:szCs w:val="24"/>
        </w:rPr>
        <w:t>ίθουσα</w:t>
      </w:r>
      <w:r>
        <w:rPr>
          <w:rFonts w:eastAsia="Times New Roman" w:cs="Times New Roman"/>
          <w:szCs w:val="24"/>
        </w:rPr>
        <w:t>,</w:t>
      </w:r>
      <w:r w:rsidRPr="0029363F">
        <w:rPr>
          <w:rFonts w:eastAsia="Times New Roman" w:cs="Times New Roman"/>
          <w:szCs w:val="24"/>
        </w:rPr>
        <w:t xml:space="preserve"> που υποτιμά το</w:t>
      </w:r>
      <w:r>
        <w:rPr>
          <w:rFonts w:eastAsia="Times New Roman" w:cs="Times New Roman"/>
          <w:szCs w:val="24"/>
        </w:rPr>
        <w:t>ν</w:t>
      </w:r>
      <w:r w:rsidRPr="0029363F">
        <w:rPr>
          <w:rFonts w:eastAsia="Times New Roman" w:cs="Times New Roman"/>
          <w:szCs w:val="24"/>
        </w:rPr>
        <w:t xml:space="preserve"> ρόλο </w:t>
      </w:r>
      <w:r>
        <w:rPr>
          <w:rFonts w:eastAsia="Times New Roman" w:cs="Times New Roman"/>
          <w:szCs w:val="24"/>
        </w:rPr>
        <w:t>των εργαζομένων</w:t>
      </w:r>
      <w:r w:rsidRPr="0029363F">
        <w:rPr>
          <w:rFonts w:eastAsia="Times New Roman" w:cs="Times New Roman"/>
          <w:szCs w:val="24"/>
        </w:rPr>
        <w:t xml:space="preserve"> </w:t>
      </w:r>
      <w:r>
        <w:rPr>
          <w:rFonts w:eastAsia="Times New Roman" w:cs="Times New Roman"/>
          <w:szCs w:val="24"/>
        </w:rPr>
        <w:t>στ</w:t>
      </w:r>
      <w:r w:rsidRPr="0029363F">
        <w:rPr>
          <w:rFonts w:eastAsia="Times New Roman" w:cs="Times New Roman"/>
          <w:szCs w:val="24"/>
        </w:rPr>
        <w:t>η</w:t>
      </w:r>
      <w:r>
        <w:rPr>
          <w:rFonts w:eastAsia="Times New Roman" w:cs="Times New Roman"/>
          <w:szCs w:val="24"/>
        </w:rPr>
        <w:t>ν</w:t>
      </w:r>
      <w:r w:rsidRPr="0029363F">
        <w:rPr>
          <w:rFonts w:eastAsia="Times New Roman" w:cs="Times New Roman"/>
          <w:szCs w:val="24"/>
        </w:rPr>
        <w:t xml:space="preserve"> καθαριότητα στους </w:t>
      </w:r>
      <w:r>
        <w:rPr>
          <w:rFonts w:eastAsia="Times New Roman" w:cs="Times New Roman"/>
          <w:szCs w:val="24"/>
        </w:rPr>
        <w:t>δ</w:t>
      </w:r>
      <w:r w:rsidRPr="0029363F">
        <w:rPr>
          <w:rFonts w:eastAsia="Times New Roman" w:cs="Times New Roman"/>
          <w:szCs w:val="24"/>
        </w:rPr>
        <w:t>ήμους για την υγιεινή και την ποιότητα ζωής των πολιτών</w:t>
      </w:r>
      <w:r>
        <w:rPr>
          <w:rFonts w:eastAsia="Times New Roman" w:cs="Times New Roman"/>
          <w:szCs w:val="24"/>
        </w:rPr>
        <w:t xml:space="preserve"> και</w:t>
      </w:r>
      <w:r w:rsidRPr="0029363F">
        <w:rPr>
          <w:rFonts w:eastAsia="Times New Roman" w:cs="Times New Roman"/>
          <w:szCs w:val="24"/>
        </w:rPr>
        <w:t xml:space="preserve"> των πόλεων</w:t>
      </w:r>
      <w:r>
        <w:rPr>
          <w:rFonts w:eastAsia="Times New Roman" w:cs="Times New Roman"/>
          <w:szCs w:val="24"/>
        </w:rPr>
        <w:t>.</w:t>
      </w:r>
      <w:r>
        <w:rPr>
          <w:rFonts w:eastAsia="Times New Roman" w:cs="Times New Roman"/>
          <w:szCs w:val="24"/>
        </w:rPr>
        <w:t xml:space="preserve"> </w:t>
      </w:r>
    </w:p>
    <w:p w14:paraId="6A14ACD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Δεύτερον, να ενημερώσω, επίσης,</w:t>
      </w:r>
      <w:r w:rsidRPr="0029363F">
        <w:rPr>
          <w:rFonts w:eastAsia="Times New Roman" w:cs="Times New Roman"/>
          <w:szCs w:val="24"/>
        </w:rPr>
        <w:t xml:space="preserve"> το </w:t>
      </w:r>
      <w:r>
        <w:rPr>
          <w:rFonts w:eastAsia="Times New Roman" w:cs="Times New Roman"/>
          <w:szCs w:val="24"/>
        </w:rPr>
        <w:t>Σ</w:t>
      </w:r>
      <w:r w:rsidRPr="0029363F">
        <w:rPr>
          <w:rFonts w:eastAsia="Times New Roman" w:cs="Times New Roman"/>
          <w:szCs w:val="24"/>
        </w:rPr>
        <w:t>ώμα</w:t>
      </w:r>
      <w:r>
        <w:rPr>
          <w:rFonts w:eastAsia="Times New Roman" w:cs="Times New Roman"/>
          <w:szCs w:val="24"/>
        </w:rPr>
        <w:t xml:space="preserve"> ότι οι προσλήψεις που</w:t>
      </w:r>
      <w:r w:rsidRPr="0029363F">
        <w:rPr>
          <w:rFonts w:eastAsia="Times New Roman" w:cs="Times New Roman"/>
          <w:szCs w:val="24"/>
        </w:rPr>
        <w:t xml:space="preserve"> εγκρίθηκαν τους τελευταίους μήνες τ</w:t>
      </w:r>
      <w:r>
        <w:rPr>
          <w:rFonts w:eastAsia="Times New Roman" w:cs="Times New Roman"/>
          <w:szCs w:val="24"/>
        </w:rPr>
        <w:t>ου</w:t>
      </w:r>
      <w:r w:rsidRPr="0029363F">
        <w:rPr>
          <w:rFonts w:eastAsia="Times New Roman" w:cs="Times New Roman"/>
          <w:szCs w:val="24"/>
        </w:rPr>
        <w:t xml:space="preserve"> 2018 </w:t>
      </w:r>
      <w:r>
        <w:rPr>
          <w:rFonts w:eastAsia="Times New Roman" w:cs="Times New Roman"/>
          <w:szCs w:val="24"/>
        </w:rPr>
        <w:t>ό</w:t>
      </w:r>
      <w:r w:rsidRPr="0029363F">
        <w:rPr>
          <w:rFonts w:eastAsia="Times New Roman" w:cs="Times New Roman"/>
          <w:szCs w:val="24"/>
        </w:rPr>
        <w:t xml:space="preserve">σον αφορά τους νοσηλευτές και το λοιπό προσωπικό των </w:t>
      </w:r>
      <w:r>
        <w:rPr>
          <w:rFonts w:eastAsia="Times New Roman" w:cs="Times New Roman"/>
          <w:szCs w:val="24"/>
        </w:rPr>
        <w:t>δημοσίων νοσοκομείων</w:t>
      </w:r>
      <w:r w:rsidRPr="0029363F">
        <w:rPr>
          <w:rFonts w:eastAsia="Times New Roman" w:cs="Times New Roman"/>
          <w:szCs w:val="24"/>
        </w:rPr>
        <w:t xml:space="preserve"> του Εθνικού </w:t>
      </w:r>
      <w:r>
        <w:rPr>
          <w:rFonts w:eastAsia="Times New Roman" w:cs="Times New Roman"/>
          <w:szCs w:val="24"/>
        </w:rPr>
        <w:t>Σ</w:t>
      </w:r>
      <w:r w:rsidRPr="0029363F">
        <w:rPr>
          <w:rFonts w:eastAsia="Times New Roman" w:cs="Times New Roman"/>
          <w:szCs w:val="24"/>
        </w:rPr>
        <w:t xml:space="preserve">υστήματος </w:t>
      </w:r>
      <w:r>
        <w:rPr>
          <w:rFonts w:eastAsia="Times New Roman" w:cs="Times New Roman"/>
          <w:szCs w:val="24"/>
        </w:rPr>
        <w:t>Υ</w:t>
      </w:r>
      <w:r w:rsidRPr="0029363F">
        <w:rPr>
          <w:rFonts w:eastAsia="Times New Roman" w:cs="Times New Roman"/>
          <w:szCs w:val="24"/>
        </w:rPr>
        <w:t xml:space="preserve">γείας για το έτος 2018 είναι </w:t>
      </w:r>
      <w:r>
        <w:rPr>
          <w:rFonts w:eastAsia="Times New Roman" w:cs="Times New Roman"/>
          <w:szCs w:val="24"/>
        </w:rPr>
        <w:t>χίλιες τετρακόσιες.</w:t>
      </w:r>
      <w:r w:rsidRPr="0029363F">
        <w:rPr>
          <w:rFonts w:eastAsia="Times New Roman" w:cs="Times New Roman"/>
          <w:szCs w:val="24"/>
        </w:rPr>
        <w:t xml:space="preserve"> Αυτά είναι τα ακριβή στοιχεία που σας δίν</w:t>
      </w:r>
      <w:r>
        <w:rPr>
          <w:rFonts w:eastAsia="Times New Roman" w:cs="Times New Roman"/>
          <w:szCs w:val="24"/>
        </w:rPr>
        <w:t xml:space="preserve">ω </w:t>
      </w:r>
      <w:r w:rsidRPr="0029363F">
        <w:rPr>
          <w:rFonts w:eastAsia="Times New Roman" w:cs="Times New Roman"/>
          <w:szCs w:val="24"/>
        </w:rPr>
        <w:t>με βάση αυτά που έχου</w:t>
      </w:r>
      <w:r w:rsidRPr="0029363F">
        <w:rPr>
          <w:rFonts w:eastAsia="Times New Roman" w:cs="Times New Roman"/>
          <w:szCs w:val="24"/>
        </w:rPr>
        <w:t>με υπογράψει και έχουμε εγκρίνει</w:t>
      </w:r>
      <w:r>
        <w:rPr>
          <w:rFonts w:eastAsia="Times New Roman" w:cs="Times New Roman"/>
          <w:szCs w:val="24"/>
        </w:rPr>
        <w:t>. Ν</w:t>
      </w:r>
      <w:r w:rsidRPr="0029363F">
        <w:rPr>
          <w:rFonts w:eastAsia="Times New Roman" w:cs="Times New Roman"/>
          <w:szCs w:val="24"/>
        </w:rPr>
        <w:t>α είμαστε σαφείς</w:t>
      </w:r>
      <w:r>
        <w:rPr>
          <w:rFonts w:eastAsia="Times New Roman" w:cs="Times New Roman"/>
          <w:szCs w:val="24"/>
        </w:rPr>
        <w:t xml:space="preserve">, </w:t>
      </w:r>
      <w:r>
        <w:rPr>
          <w:rFonts w:eastAsia="Times New Roman" w:cs="Times New Roman"/>
          <w:szCs w:val="24"/>
        </w:rPr>
        <w:t>ώστε να</w:t>
      </w:r>
      <w:r w:rsidRPr="0029363F">
        <w:rPr>
          <w:rFonts w:eastAsia="Times New Roman" w:cs="Times New Roman"/>
          <w:szCs w:val="24"/>
        </w:rPr>
        <w:t xml:space="preserve"> </w:t>
      </w:r>
      <w:r>
        <w:rPr>
          <w:rFonts w:eastAsia="Times New Roman" w:cs="Times New Roman"/>
          <w:szCs w:val="24"/>
        </w:rPr>
        <w:t>υπάρχει</w:t>
      </w:r>
      <w:r w:rsidRPr="0029363F">
        <w:rPr>
          <w:rFonts w:eastAsia="Times New Roman" w:cs="Times New Roman"/>
          <w:szCs w:val="24"/>
        </w:rPr>
        <w:t xml:space="preserve"> σαφή</w:t>
      </w:r>
      <w:r>
        <w:rPr>
          <w:rFonts w:eastAsia="Times New Roman" w:cs="Times New Roman"/>
          <w:szCs w:val="24"/>
        </w:rPr>
        <w:t>ς</w:t>
      </w:r>
      <w:r w:rsidRPr="0029363F">
        <w:rPr>
          <w:rFonts w:eastAsia="Times New Roman" w:cs="Times New Roman"/>
          <w:szCs w:val="24"/>
        </w:rPr>
        <w:t xml:space="preserve"> </w:t>
      </w:r>
      <w:r>
        <w:rPr>
          <w:rFonts w:eastAsia="Times New Roman" w:cs="Times New Roman"/>
          <w:szCs w:val="24"/>
        </w:rPr>
        <w:t>εικόνα. Κ</w:t>
      </w:r>
      <w:r w:rsidRPr="0029363F">
        <w:rPr>
          <w:rFonts w:eastAsia="Times New Roman" w:cs="Times New Roman"/>
          <w:szCs w:val="24"/>
        </w:rPr>
        <w:t>αι</w:t>
      </w:r>
      <w:r>
        <w:rPr>
          <w:rFonts w:eastAsia="Times New Roman" w:cs="Times New Roman"/>
          <w:szCs w:val="24"/>
        </w:rPr>
        <w:t>,</w:t>
      </w:r>
      <w:r w:rsidRPr="0029363F">
        <w:rPr>
          <w:rFonts w:eastAsia="Times New Roman" w:cs="Times New Roman"/>
          <w:szCs w:val="24"/>
        </w:rPr>
        <w:t xml:space="preserve"> βέβαια για το 2019</w:t>
      </w:r>
      <w:r>
        <w:rPr>
          <w:rFonts w:eastAsia="Times New Roman" w:cs="Times New Roman"/>
          <w:szCs w:val="24"/>
        </w:rPr>
        <w:t>,</w:t>
      </w:r>
      <w:r w:rsidRPr="0029363F">
        <w:rPr>
          <w:rFonts w:eastAsia="Times New Roman" w:cs="Times New Roman"/>
          <w:szCs w:val="24"/>
        </w:rPr>
        <w:t xml:space="preserve"> </w:t>
      </w:r>
      <w:r>
        <w:rPr>
          <w:rFonts w:eastAsia="Times New Roman" w:cs="Times New Roman"/>
          <w:szCs w:val="24"/>
        </w:rPr>
        <w:t>σύμφωνα με τη</w:t>
      </w:r>
      <w:r w:rsidRPr="0029363F">
        <w:rPr>
          <w:rFonts w:eastAsia="Times New Roman" w:cs="Times New Roman"/>
          <w:szCs w:val="24"/>
        </w:rPr>
        <w:t xml:space="preserve"> δέσμευση του </w:t>
      </w:r>
      <w:r>
        <w:rPr>
          <w:rFonts w:eastAsia="Times New Roman" w:cs="Times New Roman"/>
          <w:szCs w:val="24"/>
        </w:rPr>
        <w:t>Π</w:t>
      </w:r>
      <w:r w:rsidRPr="0029363F">
        <w:rPr>
          <w:rFonts w:eastAsia="Times New Roman" w:cs="Times New Roman"/>
          <w:szCs w:val="24"/>
        </w:rPr>
        <w:t>ρωθυπουργού</w:t>
      </w:r>
      <w:r>
        <w:rPr>
          <w:rFonts w:eastAsia="Times New Roman" w:cs="Times New Roman"/>
          <w:szCs w:val="24"/>
        </w:rPr>
        <w:t>,</w:t>
      </w:r>
      <w:r w:rsidRPr="0029363F">
        <w:rPr>
          <w:rFonts w:eastAsia="Times New Roman" w:cs="Times New Roman"/>
          <w:szCs w:val="24"/>
        </w:rPr>
        <w:t xml:space="preserve"> στις </w:t>
      </w:r>
      <w:r>
        <w:rPr>
          <w:rFonts w:eastAsia="Times New Roman" w:cs="Times New Roman"/>
          <w:szCs w:val="24"/>
        </w:rPr>
        <w:t>εννέα χιλιάδες</w:t>
      </w:r>
      <w:r w:rsidRPr="0029363F">
        <w:rPr>
          <w:rFonts w:eastAsia="Times New Roman" w:cs="Times New Roman"/>
          <w:szCs w:val="24"/>
        </w:rPr>
        <w:t xml:space="preserve"> θέσεις</w:t>
      </w:r>
      <w:r>
        <w:rPr>
          <w:rFonts w:eastAsia="Times New Roman" w:cs="Times New Roman"/>
          <w:szCs w:val="24"/>
        </w:rPr>
        <w:t>,</w:t>
      </w:r>
      <w:r w:rsidRPr="0029363F">
        <w:rPr>
          <w:rFonts w:eastAsia="Times New Roman" w:cs="Times New Roman"/>
          <w:szCs w:val="24"/>
        </w:rPr>
        <w:t xml:space="preserve"> σύμφωνα με τον κανόνα</w:t>
      </w:r>
      <w:r>
        <w:rPr>
          <w:rFonts w:eastAsia="Times New Roman" w:cs="Times New Roman"/>
          <w:szCs w:val="24"/>
        </w:rPr>
        <w:t xml:space="preserve"> των προσλήψεων</w:t>
      </w:r>
      <w:r w:rsidRPr="0029363F">
        <w:rPr>
          <w:rFonts w:eastAsia="Times New Roman" w:cs="Times New Roman"/>
          <w:szCs w:val="24"/>
        </w:rPr>
        <w:t xml:space="preserve"> </w:t>
      </w:r>
      <w:r>
        <w:rPr>
          <w:rFonts w:eastAsia="Times New Roman" w:cs="Times New Roman"/>
          <w:szCs w:val="24"/>
        </w:rPr>
        <w:t>ένα</w:t>
      </w:r>
      <w:r w:rsidRPr="0029363F">
        <w:rPr>
          <w:rFonts w:eastAsia="Times New Roman" w:cs="Times New Roman"/>
          <w:szCs w:val="24"/>
        </w:rPr>
        <w:t xml:space="preserve"> προς </w:t>
      </w:r>
      <w:r>
        <w:rPr>
          <w:rFonts w:eastAsia="Times New Roman" w:cs="Times New Roman"/>
          <w:szCs w:val="24"/>
        </w:rPr>
        <w:t xml:space="preserve">ένα, η </w:t>
      </w:r>
      <w:r w:rsidRPr="0029363F">
        <w:rPr>
          <w:rFonts w:eastAsia="Times New Roman" w:cs="Times New Roman"/>
          <w:szCs w:val="24"/>
        </w:rPr>
        <w:t xml:space="preserve">υγεία θα </w:t>
      </w:r>
      <w:r>
        <w:rPr>
          <w:rFonts w:eastAsia="Times New Roman" w:cs="Times New Roman"/>
          <w:szCs w:val="24"/>
        </w:rPr>
        <w:t>αποτελεί</w:t>
      </w:r>
      <w:r w:rsidRPr="0029363F">
        <w:rPr>
          <w:rFonts w:eastAsia="Times New Roman" w:cs="Times New Roman"/>
          <w:szCs w:val="24"/>
        </w:rPr>
        <w:t xml:space="preserve"> βασική π</w:t>
      </w:r>
      <w:r w:rsidRPr="0029363F">
        <w:rPr>
          <w:rFonts w:eastAsia="Times New Roman" w:cs="Times New Roman"/>
          <w:szCs w:val="24"/>
        </w:rPr>
        <w:t>ροτεραιότητα</w:t>
      </w:r>
      <w:r>
        <w:rPr>
          <w:rFonts w:eastAsia="Times New Roman" w:cs="Times New Roman"/>
          <w:szCs w:val="24"/>
        </w:rPr>
        <w:t xml:space="preserve">. </w:t>
      </w:r>
    </w:p>
    <w:p w14:paraId="6A14ACD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μπορώ παρά να κάνω και ένα </w:t>
      </w:r>
      <w:r w:rsidRPr="0029363F">
        <w:rPr>
          <w:rFonts w:eastAsia="Times New Roman" w:cs="Times New Roman"/>
          <w:szCs w:val="24"/>
        </w:rPr>
        <w:t>σχόλιο</w:t>
      </w:r>
      <w:r>
        <w:rPr>
          <w:rFonts w:eastAsia="Times New Roman" w:cs="Times New Roman"/>
          <w:szCs w:val="24"/>
        </w:rPr>
        <w:t>, κλείνοντας</w:t>
      </w:r>
      <w:r>
        <w:rPr>
          <w:rFonts w:eastAsia="Times New Roman" w:cs="Times New Roman"/>
          <w:szCs w:val="24"/>
        </w:rPr>
        <w:t>.</w:t>
      </w:r>
      <w:r w:rsidRPr="0029363F">
        <w:rPr>
          <w:rFonts w:eastAsia="Times New Roman" w:cs="Times New Roman"/>
          <w:szCs w:val="24"/>
        </w:rPr>
        <w:t xml:space="preserve"> </w:t>
      </w:r>
      <w:r>
        <w:rPr>
          <w:rFonts w:eastAsia="Times New Roman" w:cs="Times New Roman"/>
          <w:szCs w:val="24"/>
        </w:rPr>
        <w:t>Δ</w:t>
      </w:r>
      <w:r w:rsidRPr="0029363F">
        <w:rPr>
          <w:rFonts w:eastAsia="Times New Roman" w:cs="Times New Roman"/>
          <w:szCs w:val="24"/>
        </w:rPr>
        <w:t xml:space="preserve">εν μπορεί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 xml:space="preserve">ενός </w:t>
      </w:r>
      <w:r w:rsidRPr="0029363F">
        <w:rPr>
          <w:rFonts w:eastAsia="Times New Roman" w:cs="Times New Roman"/>
          <w:szCs w:val="24"/>
        </w:rPr>
        <w:t>να υπάρχει αυτή η κριτική</w:t>
      </w:r>
      <w:r>
        <w:rPr>
          <w:rFonts w:eastAsia="Times New Roman" w:cs="Times New Roman"/>
          <w:szCs w:val="24"/>
        </w:rPr>
        <w:t>,</w:t>
      </w:r>
      <w:r w:rsidRPr="0029363F">
        <w:rPr>
          <w:rFonts w:eastAsia="Times New Roman" w:cs="Times New Roman"/>
          <w:szCs w:val="24"/>
        </w:rPr>
        <w:t xml:space="preserve"> η οποία</w:t>
      </w:r>
      <w:r>
        <w:rPr>
          <w:rFonts w:eastAsia="Times New Roman" w:cs="Times New Roman"/>
          <w:szCs w:val="24"/>
        </w:rPr>
        <w:t>,</w:t>
      </w:r>
      <w:r w:rsidRPr="0029363F">
        <w:rPr>
          <w:rFonts w:eastAsia="Times New Roman" w:cs="Times New Roman"/>
          <w:szCs w:val="24"/>
        </w:rPr>
        <w:t xml:space="preserve"> όπως ανέφερα</w:t>
      </w:r>
      <w:r>
        <w:rPr>
          <w:rFonts w:eastAsia="Times New Roman" w:cs="Times New Roman"/>
          <w:szCs w:val="24"/>
        </w:rPr>
        <w:t>,</w:t>
      </w:r>
      <w:r w:rsidRPr="0029363F">
        <w:rPr>
          <w:rFonts w:eastAsia="Times New Roman" w:cs="Times New Roman"/>
          <w:szCs w:val="24"/>
        </w:rPr>
        <w:t xml:space="preserve"> είναι αβάσιμη με τα στοιχεία </w:t>
      </w:r>
      <w:r>
        <w:rPr>
          <w:rFonts w:eastAsia="Times New Roman" w:cs="Times New Roman"/>
          <w:szCs w:val="24"/>
        </w:rPr>
        <w:t>που σας δίνω,</w:t>
      </w:r>
      <w:r w:rsidRPr="0029363F">
        <w:rPr>
          <w:rFonts w:eastAsia="Times New Roman" w:cs="Times New Roman"/>
          <w:szCs w:val="24"/>
        </w:rPr>
        <w:t xml:space="preserve"> και αφετέρου </w:t>
      </w:r>
      <w:r w:rsidRPr="0029363F">
        <w:rPr>
          <w:rFonts w:eastAsia="Times New Roman" w:cs="Times New Roman"/>
          <w:szCs w:val="24"/>
        </w:rPr>
        <w:lastRenderedPageBreak/>
        <w:t xml:space="preserve">να ακούμε τον ίδιο τον </w:t>
      </w:r>
      <w:r>
        <w:rPr>
          <w:rFonts w:eastAsia="Times New Roman" w:cs="Times New Roman"/>
          <w:szCs w:val="24"/>
        </w:rPr>
        <w:t>Α</w:t>
      </w:r>
      <w:r w:rsidRPr="0029363F">
        <w:rPr>
          <w:rFonts w:eastAsia="Times New Roman" w:cs="Times New Roman"/>
          <w:szCs w:val="24"/>
        </w:rPr>
        <w:t xml:space="preserve">ρχηγό της </w:t>
      </w:r>
      <w:r>
        <w:rPr>
          <w:rFonts w:eastAsia="Times New Roman" w:cs="Times New Roman"/>
          <w:szCs w:val="24"/>
        </w:rPr>
        <w:t>Α</w:t>
      </w:r>
      <w:r w:rsidRPr="0029363F">
        <w:rPr>
          <w:rFonts w:eastAsia="Times New Roman" w:cs="Times New Roman"/>
          <w:szCs w:val="24"/>
        </w:rPr>
        <w:t>ντιπολίτευσης να</w:t>
      </w:r>
      <w:r>
        <w:rPr>
          <w:rFonts w:eastAsia="Times New Roman" w:cs="Times New Roman"/>
          <w:szCs w:val="24"/>
        </w:rPr>
        <w:t xml:space="preserve"> προτείνει</w:t>
      </w:r>
      <w:r w:rsidRPr="0029363F">
        <w:rPr>
          <w:rFonts w:eastAsia="Times New Roman" w:cs="Times New Roman"/>
          <w:szCs w:val="24"/>
        </w:rPr>
        <w:t xml:space="preserve"> την επιστροφή στο</w:t>
      </w:r>
      <w:r>
        <w:rPr>
          <w:rFonts w:eastAsia="Times New Roman" w:cs="Times New Roman"/>
          <w:szCs w:val="24"/>
        </w:rPr>
        <w:t>ν κανόνα</w:t>
      </w:r>
      <w:r w:rsidRPr="0029363F">
        <w:rPr>
          <w:rFonts w:eastAsia="Times New Roman" w:cs="Times New Roman"/>
          <w:szCs w:val="24"/>
        </w:rPr>
        <w:t xml:space="preserve"> </w:t>
      </w:r>
      <w:r>
        <w:rPr>
          <w:rFonts w:eastAsia="Times New Roman" w:cs="Times New Roman"/>
          <w:szCs w:val="24"/>
        </w:rPr>
        <w:t>ένα</w:t>
      </w:r>
      <w:r w:rsidRPr="0029363F">
        <w:rPr>
          <w:rFonts w:eastAsia="Times New Roman" w:cs="Times New Roman"/>
          <w:szCs w:val="24"/>
        </w:rPr>
        <w:t xml:space="preserve"> προς </w:t>
      </w:r>
      <w:r>
        <w:rPr>
          <w:rFonts w:eastAsia="Times New Roman" w:cs="Times New Roman"/>
          <w:szCs w:val="24"/>
        </w:rPr>
        <w:t>πέντε,</w:t>
      </w:r>
      <w:r w:rsidRPr="0029363F">
        <w:rPr>
          <w:rFonts w:eastAsia="Times New Roman" w:cs="Times New Roman"/>
          <w:szCs w:val="24"/>
        </w:rPr>
        <w:t xml:space="preserve"> </w:t>
      </w:r>
      <w:r>
        <w:rPr>
          <w:rFonts w:eastAsia="Times New Roman" w:cs="Times New Roman"/>
          <w:szCs w:val="24"/>
        </w:rPr>
        <w:t>που</w:t>
      </w:r>
      <w:r w:rsidRPr="0029363F">
        <w:rPr>
          <w:rFonts w:eastAsia="Times New Roman" w:cs="Times New Roman"/>
          <w:szCs w:val="24"/>
        </w:rPr>
        <w:t xml:space="preserve"> θα σήμαινε</w:t>
      </w:r>
      <w:r>
        <w:rPr>
          <w:rFonts w:eastAsia="Times New Roman" w:cs="Times New Roman"/>
          <w:szCs w:val="24"/>
        </w:rPr>
        <w:t xml:space="preserve"> από</w:t>
      </w:r>
      <w:r w:rsidRPr="0029363F">
        <w:rPr>
          <w:rFonts w:eastAsia="Times New Roman" w:cs="Times New Roman"/>
          <w:szCs w:val="24"/>
        </w:rPr>
        <w:t xml:space="preserve"> τις </w:t>
      </w:r>
      <w:r>
        <w:rPr>
          <w:rFonts w:eastAsia="Times New Roman" w:cs="Times New Roman"/>
          <w:szCs w:val="24"/>
        </w:rPr>
        <w:t>εννιά χιλιάδες θέσεις</w:t>
      </w:r>
      <w:r w:rsidRPr="0029363F">
        <w:rPr>
          <w:rFonts w:eastAsia="Times New Roman" w:cs="Times New Roman"/>
          <w:szCs w:val="24"/>
        </w:rPr>
        <w:t xml:space="preserve"> του </w:t>
      </w:r>
      <w:r>
        <w:rPr>
          <w:rFonts w:eastAsia="Times New Roman" w:cs="Times New Roman"/>
          <w:szCs w:val="24"/>
        </w:rPr>
        <w:t>20</w:t>
      </w:r>
      <w:r w:rsidRPr="0029363F">
        <w:rPr>
          <w:rFonts w:eastAsia="Times New Roman" w:cs="Times New Roman"/>
          <w:szCs w:val="24"/>
        </w:rPr>
        <w:t>19 μόλις</w:t>
      </w:r>
      <w:r>
        <w:rPr>
          <w:rFonts w:eastAsia="Times New Roman" w:cs="Times New Roman"/>
          <w:szCs w:val="24"/>
        </w:rPr>
        <w:t xml:space="preserve"> σε</w:t>
      </w:r>
      <w:r w:rsidRPr="0029363F">
        <w:rPr>
          <w:rFonts w:eastAsia="Times New Roman" w:cs="Times New Roman"/>
          <w:szCs w:val="24"/>
        </w:rPr>
        <w:t xml:space="preserve"> </w:t>
      </w:r>
      <w:r>
        <w:rPr>
          <w:rFonts w:eastAsia="Times New Roman" w:cs="Times New Roman"/>
          <w:szCs w:val="24"/>
        </w:rPr>
        <w:t>χίλιες οκτακόσιες</w:t>
      </w:r>
      <w:r w:rsidRPr="0029363F">
        <w:rPr>
          <w:rFonts w:eastAsia="Times New Roman" w:cs="Times New Roman"/>
          <w:szCs w:val="24"/>
        </w:rPr>
        <w:t xml:space="preserve"> θέσεις</w:t>
      </w:r>
      <w:r>
        <w:rPr>
          <w:rFonts w:eastAsia="Times New Roman" w:cs="Times New Roman"/>
          <w:szCs w:val="24"/>
        </w:rPr>
        <w:t>,</w:t>
      </w:r>
      <w:r w:rsidRPr="0029363F">
        <w:rPr>
          <w:rFonts w:eastAsia="Times New Roman" w:cs="Times New Roman"/>
          <w:szCs w:val="24"/>
        </w:rPr>
        <w:t xml:space="preserve"> </w:t>
      </w:r>
      <w:r>
        <w:rPr>
          <w:rFonts w:eastAsia="Times New Roman" w:cs="Times New Roman"/>
          <w:szCs w:val="24"/>
        </w:rPr>
        <w:t>οι οποίες</w:t>
      </w:r>
      <w:r w:rsidRPr="0029363F">
        <w:rPr>
          <w:rFonts w:eastAsia="Times New Roman" w:cs="Times New Roman"/>
          <w:szCs w:val="24"/>
        </w:rPr>
        <w:t xml:space="preserve"> με το ζόρι θα κάλυπταν τις ανάγκες των παραγωγικών σχολών της </w:t>
      </w:r>
      <w:r>
        <w:rPr>
          <w:rFonts w:eastAsia="Times New Roman" w:cs="Times New Roman"/>
          <w:szCs w:val="24"/>
        </w:rPr>
        <w:t>Α</w:t>
      </w:r>
      <w:r w:rsidRPr="0029363F">
        <w:rPr>
          <w:rFonts w:eastAsia="Times New Roman" w:cs="Times New Roman"/>
          <w:szCs w:val="24"/>
        </w:rPr>
        <w:t>στυνομίας</w:t>
      </w:r>
      <w:r>
        <w:rPr>
          <w:rFonts w:eastAsia="Times New Roman" w:cs="Times New Roman"/>
          <w:szCs w:val="24"/>
        </w:rPr>
        <w:t>,</w:t>
      </w:r>
      <w:r w:rsidRPr="0029363F">
        <w:rPr>
          <w:rFonts w:eastAsia="Times New Roman" w:cs="Times New Roman"/>
          <w:szCs w:val="24"/>
        </w:rPr>
        <w:t xml:space="preserve"> του </w:t>
      </w:r>
      <w:r>
        <w:rPr>
          <w:rFonts w:eastAsia="Times New Roman" w:cs="Times New Roman"/>
          <w:szCs w:val="24"/>
        </w:rPr>
        <w:t>Σ</w:t>
      </w:r>
      <w:r w:rsidRPr="0029363F">
        <w:rPr>
          <w:rFonts w:eastAsia="Times New Roman" w:cs="Times New Roman"/>
          <w:szCs w:val="24"/>
        </w:rPr>
        <w:t>τρατού και τις πάγιες</w:t>
      </w:r>
      <w:r>
        <w:rPr>
          <w:rFonts w:eastAsia="Times New Roman" w:cs="Times New Roman"/>
          <w:szCs w:val="24"/>
        </w:rPr>
        <w:t xml:space="preserve"> λειτουργικές</w:t>
      </w:r>
      <w:r w:rsidRPr="0029363F">
        <w:rPr>
          <w:rFonts w:eastAsia="Times New Roman" w:cs="Times New Roman"/>
          <w:szCs w:val="24"/>
        </w:rPr>
        <w:t xml:space="preserve"> </w:t>
      </w:r>
      <w:r w:rsidRPr="0029363F">
        <w:rPr>
          <w:rFonts w:eastAsia="Times New Roman" w:cs="Times New Roman"/>
          <w:szCs w:val="24"/>
        </w:rPr>
        <w:t>ανάγκες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Συνεπώς,</w:t>
      </w:r>
      <w:r w:rsidRPr="0029363F">
        <w:rPr>
          <w:rFonts w:eastAsia="Times New Roman" w:cs="Times New Roman"/>
          <w:szCs w:val="24"/>
        </w:rPr>
        <w:t xml:space="preserve"> δεν θα </w:t>
      </w:r>
      <w:r>
        <w:rPr>
          <w:rFonts w:eastAsia="Times New Roman" w:cs="Times New Roman"/>
          <w:szCs w:val="24"/>
        </w:rPr>
        <w:t>έδιναν</w:t>
      </w:r>
      <w:r>
        <w:rPr>
          <w:rFonts w:eastAsia="Times New Roman" w:cs="Times New Roman"/>
          <w:szCs w:val="24"/>
        </w:rPr>
        <w:t xml:space="preserve"> τη</w:t>
      </w:r>
      <w:r>
        <w:rPr>
          <w:rFonts w:eastAsia="Times New Roman" w:cs="Times New Roman"/>
          <w:szCs w:val="24"/>
        </w:rPr>
        <w:t xml:space="preserve"> </w:t>
      </w:r>
      <w:r w:rsidRPr="0029363F">
        <w:rPr>
          <w:rFonts w:eastAsia="Times New Roman" w:cs="Times New Roman"/>
          <w:szCs w:val="24"/>
        </w:rPr>
        <w:t>δυνατότητα για προσλήψεις στην υγεία</w:t>
      </w:r>
      <w:r>
        <w:rPr>
          <w:rFonts w:eastAsia="Times New Roman" w:cs="Times New Roman"/>
          <w:szCs w:val="24"/>
        </w:rPr>
        <w:t xml:space="preserve">. </w:t>
      </w:r>
    </w:p>
    <w:p w14:paraId="6A14ACD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Δυστυχώς,</w:t>
      </w:r>
      <w:r w:rsidRPr="0029363F">
        <w:rPr>
          <w:rFonts w:eastAsia="Times New Roman" w:cs="Times New Roman"/>
          <w:szCs w:val="24"/>
        </w:rPr>
        <w:t xml:space="preserve"> νομίζω ότι είτε λέγονται </w:t>
      </w:r>
      <w:r>
        <w:rPr>
          <w:rFonts w:eastAsia="Times New Roman" w:cs="Times New Roman"/>
          <w:szCs w:val="24"/>
        </w:rPr>
        <w:t>αυτά</w:t>
      </w:r>
      <w:r w:rsidRPr="0029363F">
        <w:rPr>
          <w:rFonts w:eastAsia="Times New Roman" w:cs="Times New Roman"/>
          <w:szCs w:val="24"/>
        </w:rPr>
        <w:t xml:space="preserve"> </w:t>
      </w:r>
      <w:r>
        <w:rPr>
          <w:rFonts w:eastAsia="Times New Roman" w:cs="Times New Roman"/>
          <w:szCs w:val="24"/>
        </w:rPr>
        <w:t xml:space="preserve">απλώς για </w:t>
      </w:r>
      <w:r w:rsidRPr="0029363F">
        <w:rPr>
          <w:rFonts w:eastAsia="Times New Roman" w:cs="Times New Roman"/>
          <w:szCs w:val="24"/>
        </w:rPr>
        <w:t>αντιπολίτευση είτε κρύβεται από πίσω η λογική</w:t>
      </w:r>
      <w:r>
        <w:rPr>
          <w:rFonts w:eastAsia="Times New Roman" w:cs="Times New Roman"/>
          <w:szCs w:val="24"/>
        </w:rPr>
        <w:t xml:space="preserve"> της</w:t>
      </w:r>
      <w:r w:rsidRPr="0029363F">
        <w:rPr>
          <w:rFonts w:eastAsia="Times New Roman" w:cs="Times New Roman"/>
          <w:szCs w:val="24"/>
        </w:rPr>
        <w:t xml:space="preserve"> ιδιωτικοποίησης </w:t>
      </w:r>
      <w:r>
        <w:rPr>
          <w:rFonts w:eastAsia="Times New Roman" w:cs="Times New Roman"/>
          <w:szCs w:val="24"/>
        </w:rPr>
        <w:t>υπηρεσιών</w:t>
      </w:r>
      <w:r w:rsidRPr="0029363F">
        <w:rPr>
          <w:rFonts w:eastAsia="Times New Roman" w:cs="Times New Roman"/>
          <w:szCs w:val="24"/>
        </w:rPr>
        <w:t xml:space="preserve"> της ευρύτερης δημόσιας λειτουργίας</w:t>
      </w:r>
      <w:r>
        <w:rPr>
          <w:rFonts w:eastAsia="Times New Roman" w:cs="Times New Roman"/>
          <w:szCs w:val="24"/>
        </w:rPr>
        <w:t>,</w:t>
      </w:r>
      <w:r w:rsidRPr="0029363F">
        <w:rPr>
          <w:rFonts w:eastAsia="Times New Roman" w:cs="Times New Roman"/>
          <w:szCs w:val="24"/>
        </w:rPr>
        <w:t xml:space="preserve"> όπως είναι η καθαριό</w:t>
      </w:r>
      <w:r w:rsidRPr="0029363F">
        <w:rPr>
          <w:rFonts w:eastAsia="Times New Roman" w:cs="Times New Roman"/>
          <w:szCs w:val="24"/>
        </w:rPr>
        <w:t>τητα στους δήμους</w:t>
      </w:r>
      <w:r>
        <w:rPr>
          <w:rFonts w:eastAsia="Times New Roman" w:cs="Times New Roman"/>
          <w:szCs w:val="24"/>
        </w:rPr>
        <w:t>.</w:t>
      </w:r>
    </w:p>
    <w:p w14:paraId="6A14ACD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Εμείς, λ</w:t>
      </w:r>
      <w:r w:rsidRPr="0029363F">
        <w:rPr>
          <w:rFonts w:eastAsia="Times New Roman" w:cs="Times New Roman"/>
          <w:szCs w:val="24"/>
        </w:rPr>
        <w:t>οιπόν</w:t>
      </w:r>
      <w:r>
        <w:rPr>
          <w:rFonts w:eastAsia="Times New Roman" w:cs="Times New Roman"/>
          <w:szCs w:val="24"/>
        </w:rPr>
        <w:t>,</w:t>
      </w:r>
      <w:r w:rsidRPr="0029363F">
        <w:rPr>
          <w:rFonts w:eastAsia="Times New Roman" w:cs="Times New Roman"/>
          <w:szCs w:val="24"/>
        </w:rPr>
        <w:t xml:space="preserve"> προχωράμε</w:t>
      </w:r>
      <w:r>
        <w:rPr>
          <w:rFonts w:eastAsia="Times New Roman" w:cs="Times New Roman"/>
          <w:szCs w:val="24"/>
        </w:rPr>
        <w:t>. Π</w:t>
      </w:r>
      <w:r w:rsidRPr="0029363F">
        <w:rPr>
          <w:rFonts w:eastAsia="Times New Roman" w:cs="Times New Roman"/>
          <w:szCs w:val="24"/>
        </w:rPr>
        <w:t xml:space="preserve">ροχωράμε με βάση το σχέδιο </w:t>
      </w:r>
      <w:r>
        <w:rPr>
          <w:rFonts w:eastAsia="Times New Roman" w:cs="Times New Roman"/>
          <w:szCs w:val="24"/>
        </w:rPr>
        <w:t>μας</w:t>
      </w:r>
      <w:r w:rsidRPr="0029363F">
        <w:rPr>
          <w:rFonts w:eastAsia="Times New Roman" w:cs="Times New Roman"/>
          <w:szCs w:val="24"/>
        </w:rPr>
        <w:t xml:space="preserve"> και θέλω άλλη μία φορά να ευχαριστήσω θερμά για την δημιουργική συζήτηση και την ευρύτερη συναίνεση που διαμορφώνεται για το σχέδιο νόμου</w:t>
      </w:r>
      <w:r>
        <w:rPr>
          <w:rFonts w:eastAsia="Times New Roman" w:cs="Times New Roman"/>
          <w:szCs w:val="24"/>
        </w:rPr>
        <w:t>.</w:t>
      </w:r>
    </w:p>
    <w:p w14:paraId="6A14ACD9" w14:textId="77777777" w:rsidR="00EE1832" w:rsidRDefault="009476A9">
      <w:pPr>
        <w:spacing w:line="600" w:lineRule="auto"/>
        <w:ind w:firstLine="720"/>
        <w:contextualSpacing/>
        <w:jc w:val="both"/>
        <w:rPr>
          <w:rFonts w:eastAsia="Times New Roman" w:cs="Times New Roman"/>
          <w:szCs w:val="24"/>
        </w:rPr>
      </w:pPr>
      <w:r w:rsidRPr="0029363F">
        <w:rPr>
          <w:rFonts w:eastAsia="Times New Roman" w:cs="Times New Roman"/>
          <w:szCs w:val="24"/>
        </w:rPr>
        <w:t>Σ</w:t>
      </w:r>
      <w:r>
        <w:rPr>
          <w:rFonts w:eastAsia="Times New Roman" w:cs="Times New Roman"/>
          <w:szCs w:val="24"/>
        </w:rPr>
        <w:t>ας</w:t>
      </w:r>
      <w:r w:rsidRPr="0029363F">
        <w:rPr>
          <w:rFonts w:eastAsia="Times New Roman" w:cs="Times New Roman"/>
          <w:szCs w:val="24"/>
        </w:rPr>
        <w:t xml:space="preserve"> ευχαριστώ πολύ</w:t>
      </w:r>
      <w:r>
        <w:rPr>
          <w:rFonts w:eastAsia="Times New Roman" w:cs="Times New Roman"/>
          <w:szCs w:val="24"/>
        </w:rPr>
        <w:t>.</w:t>
      </w:r>
    </w:p>
    <w:p w14:paraId="6A14ACDA"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6A14ACD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κι εμείς, κυρία Υπουργέ. </w:t>
      </w:r>
    </w:p>
    <w:p w14:paraId="6A14ACD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Θα</w:t>
      </w:r>
      <w:r w:rsidRPr="0029363F">
        <w:rPr>
          <w:rFonts w:eastAsia="Times New Roman" w:cs="Times New Roman"/>
          <w:szCs w:val="24"/>
        </w:rPr>
        <w:t xml:space="preserve"> πρέπει να μου πείτε με τ</w:t>
      </w:r>
      <w:r>
        <w:rPr>
          <w:rFonts w:eastAsia="Times New Roman" w:cs="Times New Roman"/>
          <w:szCs w:val="24"/>
        </w:rPr>
        <w:t>ι</w:t>
      </w:r>
      <w:r w:rsidRPr="0029363F">
        <w:rPr>
          <w:rFonts w:eastAsia="Times New Roman" w:cs="Times New Roman"/>
          <w:szCs w:val="24"/>
        </w:rPr>
        <w:t xml:space="preserve"> σειρά </w:t>
      </w:r>
      <w:r>
        <w:rPr>
          <w:rFonts w:eastAsia="Times New Roman" w:cs="Times New Roman"/>
          <w:szCs w:val="24"/>
        </w:rPr>
        <w:t xml:space="preserve">θέλετε </w:t>
      </w:r>
      <w:r w:rsidRPr="0029363F">
        <w:rPr>
          <w:rFonts w:eastAsia="Times New Roman" w:cs="Times New Roman"/>
          <w:szCs w:val="24"/>
        </w:rPr>
        <w:t xml:space="preserve">να μιλήσουν οι </w:t>
      </w:r>
      <w:r>
        <w:rPr>
          <w:rFonts w:eastAsia="Times New Roman" w:cs="Times New Roman"/>
          <w:szCs w:val="24"/>
        </w:rPr>
        <w:t>Κ</w:t>
      </w:r>
      <w:r w:rsidRPr="0029363F">
        <w:rPr>
          <w:rFonts w:eastAsia="Times New Roman" w:cs="Times New Roman"/>
          <w:szCs w:val="24"/>
        </w:rPr>
        <w:t xml:space="preserve">οινοβουλευτικοί </w:t>
      </w:r>
      <w:r>
        <w:rPr>
          <w:rFonts w:eastAsia="Times New Roman" w:cs="Times New Roman"/>
          <w:szCs w:val="24"/>
        </w:rPr>
        <w:t>Ε</w:t>
      </w:r>
      <w:r w:rsidRPr="0029363F">
        <w:rPr>
          <w:rFonts w:eastAsia="Times New Roman" w:cs="Times New Roman"/>
          <w:szCs w:val="24"/>
        </w:rPr>
        <w:t>κπρόσωποι</w:t>
      </w:r>
      <w:r>
        <w:rPr>
          <w:rFonts w:eastAsia="Times New Roman" w:cs="Times New Roman"/>
          <w:szCs w:val="24"/>
        </w:rPr>
        <w:t>. Μ</w:t>
      </w:r>
      <w:r w:rsidRPr="0029363F">
        <w:rPr>
          <w:rFonts w:eastAsia="Times New Roman" w:cs="Times New Roman"/>
          <w:szCs w:val="24"/>
        </w:rPr>
        <w:t>ε τη σειρά των κομμάτων</w:t>
      </w:r>
      <w:r>
        <w:rPr>
          <w:rFonts w:eastAsia="Times New Roman" w:cs="Times New Roman"/>
          <w:szCs w:val="24"/>
        </w:rPr>
        <w:t>;</w:t>
      </w:r>
      <w:r w:rsidRPr="0029363F">
        <w:rPr>
          <w:rFonts w:eastAsia="Times New Roman" w:cs="Times New Roman"/>
          <w:szCs w:val="24"/>
        </w:rPr>
        <w:t xml:space="preserve"> </w:t>
      </w:r>
      <w:r>
        <w:rPr>
          <w:rFonts w:eastAsia="Times New Roman" w:cs="Times New Roman"/>
          <w:szCs w:val="24"/>
        </w:rPr>
        <w:t>Β</w:t>
      </w:r>
      <w:r w:rsidRPr="0029363F">
        <w:rPr>
          <w:rFonts w:eastAsia="Times New Roman" w:cs="Times New Roman"/>
          <w:szCs w:val="24"/>
        </w:rPr>
        <w:t>ιάζεται κάποιος</w:t>
      </w:r>
      <w:r>
        <w:rPr>
          <w:rFonts w:eastAsia="Times New Roman" w:cs="Times New Roman"/>
          <w:szCs w:val="24"/>
        </w:rPr>
        <w:t>;</w:t>
      </w:r>
      <w:r w:rsidRPr="0029363F">
        <w:rPr>
          <w:rFonts w:eastAsia="Times New Roman" w:cs="Times New Roman"/>
          <w:szCs w:val="24"/>
        </w:rPr>
        <w:t xml:space="preserve"> </w:t>
      </w:r>
    </w:p>
    <w:p w14:paraId="6A14ACD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Όπως θέλετε εσείς, κυρία Πρόεδρε ή με τη σειρά των κομμάτων. </w:t>
      </w:r>
    </w:p>
    <w:p w14:paraId="6A14ACD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Μαντά, είστε έτοιμος;</w:t>
      </w:r>
    </w:p>
    <w:p w14:paraId="6A14ACD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Κυρία Πρόεδρε, εγώ μιλάω πάντα τελευταίος. </w:t>
      </w:r>
    </w:p>
    <w:p w14:paraId="6A14ACE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ascii="Symbol" w:eastAsia="Times New Roman" w:hAnsi="Symbol" w:cs="Times New Roman"/>
          <w:b/>
          <w:szCs w:val="24"/>
        </w:rPr>
        <w:t></w:t>
      </w:r>
      <w:r>
        <w:rPr>
          <w:rFonts w:eastAsia="Times New Roman" w:cs="Times New Roman"/>
          <w:b/>
          <w:szCs w:val="24"/>
        </w:rPr>
        <w:t xml:space="preserve"> </w:t>
      </w:r>
      <w:r>
        <w:rPr>
          <w:rFonts w:eastAsia="Times New Roman" w:cs="Times New Roman"/>
          <w:szCs w:val="24"/>
        </w:rPr>
        <w:t>Κυρία Πρόεδρε, με τ</w:t>
      </w:r>
      <w:r>
        <w:rPr>
          <w:rFonts w:eastAsia="Times New Roman" w:cs="Times New Roman"/>
          <w:szCs w:val="24"/>
        </w:rPr>
        <w:t xml:space="preserve">ην αντίστροφη σειρά των </w:t>
      </w:r>
      <w:r>
        <w:rPr>
          <w:rFonts w:eastAsia="Times New Roman" w:cs="Times New Roman"/>
          <w:szCs w:val="24"/>
        </w:rPr>
        <w:t>κ</w:t>
      </w:r>
      <w:r>
        <w:rPr>
          <w:rFonts w:eastAsia="Times New Roman" w:cs="Times New Roman"/>
          <w:szCs w:val="24"/>
        </w:rPr>
        <w:t xml:space="preserve">ομμάτων. </w:t>
      </w:r>
    </w:p>
    <w:p w14:paraId="6A14ACE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Επομένως, είναι ο κ. Μεγαλομύστακας, η κ. Τσαρουχά, ο κ. </w:t>
      </w:r>
      <w:proofErr w:type="spellStart"/>
      <w:r>
        <w:rPr>
          <w:rFonts w:eastAsia="Times New Roman" w:cs="Times New Roman"/>
          <w:szCs w:val="24"/>
        </w:rPr>
        <w:t>Παφίλης</w:t>
      </w:r>
      <w:proofErr w:type="spellEnd"/>
      <w:r>
        <w:rPr>
          <w:rFonts w:eastAsia="Times New Roman" w:cs="Times New Roman"/>
          <w:szCs w:val="24"/>
        </w:rPr>
        <w:t xml:space="preserve">, ο κ. Ηλιόπουλος, ο κ. Κουτσούκος και ο κ. Τζαβάρας. </w:t>
      </w:r>
    </w:p>
    <w:p w14:paraId="6A14ACE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Τζαβάρα. Δεν θέλουν οι άλλοι. Έχετε τον λόγο για δώδεκα λεπτά. </w:t>
      </w:r>
    </w:p>
    <w:p w14:paraId="6A14ACE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κυρία Πρόεδρε. </w:t>
      </w:r>
    </w:p>
    <w:p w14:paraId="6A14ACE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στην αμέσως </w:t>
      </w:r>
      <w:r w:rsidRPr="0029363F">
        <w:rPr>
          <w:rFonts w:eastAsia="Times New Roman" w:cs="Times New Roman"/>
          <w:szCs w:val="24"/>
        </w:rPr>
        <w:t xml:space="preserve">προηγούμενη συμμετοχή μου ως </w:t>
      </w:r>
      <w:r>
        <w:rPr>
          <w:rFonts w:eastAsia="Times New Roman" w:cs="Times New Roman"/>
          <w:szCs w:val="24"/>
        </w:rPr>
        <w:t>Κοινοβουλευτικού Ε</w:t>
      </w:r>
      <w:r w:rsidRPr="0029363F">
        <w:rPr>
          <w:rFonts w:eastAsia="Times New Roman" w:cs="Times New Roman"/>
          <w:szCs w:val="24"/>
        </w:rPr>
        <w:t xml:space="preserve">κπροσώπου στην κοινοβουλευτική διαδικασία </w:t>
      </w:r>
      <w:r>
        <w:rPr>
          <w:rFonts w:eastAsia="Times New Roman" w:cs="Times New Roman"/>
          <w:szCs w:val="24"/>
        </w:rPr>
        <w:t xml:space="preserve">συζητούσαμε </w:t>
      </w:r>
      <w:r>
        <w:rPr>
          <w:rFonts w:eastAsia="Times New Roman" w:cs="Times New Roman"/>
          <w:szCs w:val="24"/>
        </w:rPr>
        <w:t xml:space="preserve">ένα νομοσχέδιο που η επεξεργασία </w:t>
      </w:r>
      <w:proofErr w:type="spellStart"/>
      <w:r>
        <w:rPr>
          <w:rFonts w:eastAsia="Times New Roman" w:cs="Times New Roman"/>
          <w:szCs w:val="24"/>
        </w:rPr>
        <w:t>οφείλετο</w:t>
      </w:r>
      <w:proofErr w:type="spellEnd"/>
      <w:r>
        <w:rPr>
          <w:rFonts w:eastAsia="Times New Roman" w:cs="Times New Roman"/>
          <w:szCs w:val="24"/>
        </w:rPr>
        <w:t xml:space="preserve"> στη</w:t>
      </w:r>
      <w:r w:rsidRPr="0029363F">
        <w:rPr>
          <w:rFonts w:eastAsia="Times New Roman" w:cs="Times New Roman"/>
          <w:szCs w:val="24"/>
        </w:rPr>
        <w:t xml:space="preserve"> πρωτοβουλία του </w:t>
      </w:r>
      <w:r>
        <w:rPr>
          <w:rFonts w:eastAsia="Times New Roman" w:cs="Times New Roman"/>
          <w:szCs w:val="24"/>
        </w:rPr>
        <w:t>Υ</w:t>
      </w:r>
      <w:r w:rsidRPr="0029363F">
        <w:rPr>
          <w:rFonts w:eastAsia="Times New Roman" w:cs="Times New Roman"/>
          <w:szCs w:val="24"/>
        </w:rPr>
        <w:t xml:space="preserve">πουργείου </w:t>
      </w:r>
      <w:r>
        <w:rPr>
          <w:rFonts w:eastAsia="Times New Roman" w:cs="Times New Roman"/>
          <w:szCs w:val="24"/>
        </w:rPr>
        <w:t>σας. Και τότε, λοιπόν, θ</w:t>
      </w:r>
      <w:r w:rsidRPr="0029363F">
        <w:rPr>
          <w:rFonts w:eastAsia="Times New Roman" w:cs="Times New Roman"/>
          <w:szCs w:val="24"/>
        </w:rPr>
        <w:t>υμάμαι</w:t>
      </w:r>
      <w:r>
        <w:rPr>
          <w:rFonts w:eastAsia="Times New Roman" w:cs="Times New Roman"/>
          <w:szCs w:val="24"/>
        </w:rPr>
        <w:t xml:space="preserve"> ότι σας έκανα κάποιες</w:t>
      </w:r>
      <w:r w:rsidRPr="0029363F">
        <w:rPr>
          <w:rFonts w:eastAsia="Times New Roman" w:cs="Times New Roman"/>
          <w:szCs w:val="24"/>
        </w:rPr>
        <w:t xml:space="preserve"> παρατηρήσεις που είχα</w:t>
      </w:r>
      <w:r>
        <w:rPr>
          <w:rFonts w:eastAsia="Times New Roman" w:cs="Times New Roman"/>
          <w:szCs w:val="24"/>
        </w:rPr>
        <w:t xml:space="preserve">ν </w:t>
      </w:r>
      <w:r w:rsidRPr="0029363F">
        <w:rPr>
          <w:rFonts w:eastAsia="Times New Roman" w:cs="Times New Roman"/>
          <w:szCs w:val="24"/>
        </w:rPr>
        <w:t xml:space="preserve">χαρακτήρα γλωσσικής αρτιότητας και εσείς νομίσατε </w:t>
      </w:r>
      <w:r>
        <w:rPr>
          <w:rFonts w:eastAsia="Times New Roman" w:cs="Times New Roman"/>
          <w:szCs w:val="24"/>
        </w:rPr>
        <w:t>-</w:t>
      </w:r>
      <w:r w:rsidRPr="0029363F">
        <w:rPr>
          <w:rFonts w:eastAsia="Times New Roman" w:cs="Times New Roman"/>
          <w:szCs w:val="24"/>
        </w:rPr>
        <w:t>και το είπατε</w:t>
      </w:r>
      <w:r>
        <w:rPr>
          <w:rFonts w:eastAsia="Times New Roman" w:cs="Times New Roman"/>
          <w:szCs w:val="24"/>
        </w:rPr>
        <w:t>-</w:t>
      </w:r>
      <w:r w:rsidRPr="0029363F">
        <w:rPr>
          <w:rFonts w:eastAsia="Times New Roman" w:cs="Times New Roman"/>
          <w:szCs w:val="24"/>
        </w:rPr>
        <w:t xml:space="preserve"> ότι αυτό αποτελούσε από μέρους μου ένδειξ</w:t>
      </w:r>
      <w:r w:rsidRPr="0029363F">
        <w:rPr>
          <w:rFonts w:eastAsia="Times New Roman" w:cs="Times New Roman"/>
          <w:szCs w:val="24"/>
        </w:rPr>
        <w:t>η του ότι δεν είχα διαβάσει</w:t>
      </w:r>
      <w:r>
        <w:rPr>
          <w:rFonts w:eastAsia="Times New Roman" w:cs="Times New Roman"/>
          <w:szCs w:val="24"/>
        </w:rPr>
        <w:t>,</w:t>
      </w:r>
      <w:r w:rsidRPr="0029363F">
        <w:rPr>
          <w:rFonts w:eastAsia="Times New Roman" w:cs="Times New Roman"/>
          <w:szCs w:val="24"/>
        </w:rPr>
        <w:t xml:space="preserve"> δεν είχα μελετήσει </w:t>
      </w:r>
      <w:r>
        <w:rPr>
          <w:rFonts w:eastAsia="Times New Roman" w:cs="Times New Roman"/>
          <w:szCs w:val="24"/>
        </w:rPr>
        <w:t xml:space="preserve">το νομοσχέδιο. </w:t>
      </w:r>
    </w:p>
    <w:p w14:paraId="6A14ACE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w:t>
      </w:r>
      <w:r w:rsidRPr="0029363F">
        <w:rPr>
          <w:rFonts w:eastAsia="Times New Roman" w:cs="Times New Roman"/>
          <w:szCs w:val="24"/>
        </w:rPr>
        <w:t>ροσέξτε</w:t>
      </w:r>
      <w:r>
        <w:rPr>
          <w:rFonts w:eastAsia="Times New Roman" w:cs="Times New Roman"/>
          <w:szCs w:val="24"/>
        </w:rPr>
        <w:t>,</w:t>
      </w:r>
      <w:r w:rsidRPr="0029363F">
        <w:rPr>
          <w:rFonts w:eastAsia="Times New Roman" w:cs="Times New Roman"/>
          <w:szCs w:val="24"/>
        </w:rPr>
        <w:t xml:space="preserve"> </w:t>
      </w:r>
      <w:r>
        <w:rPr>
          <w:rFonts w:eastAsia="Times New Roman" w:cs="Times New Roman"/>
          <w:szCs w:val="24"/>
        </w:rPr>
        <w:t>όμως,</w:t>
      </w:r>
      <w:r w:rsidRPr="0029363F">
        <w:rPr>
          <w:rFonts w:eastAsia="Times New Roman" w:cs="Times New Roman"/>
          <w:szCs w:val="24"/>
        </w:rPr>
        <w:t xml:space="preserve"> να σας πω κάτι</w:t>
      </w:r>
      <w:r>
        <w:rPr>
          <w:rFonts w:eastAsia="Times New Roman" w:cs="Times New Roman"/>
          <w:szCs w:val="24"/>
        </w:rPr>
        <w:t>. Αν κάποιος Β</w:t>
      </w:r>
      <w:r w:rsidRPr="0029363F">
        <w:rPr>
          <w:rFonts w:eastAsia="Times New Roman" w:cs="Times New Roman"/>
          <w:szCs w:val="24"/>
        </w:rPr>
        <w:t xml:space="preserve">ουλευτής </w:t>
      </w:r>
      <w:r>
        <w:rPr>
          <w:rFonts w:eastAsia="Times New Roman" w:cs="Times New Roman"/>
          <w:szCs w:val="24"/>
        </w:rPr>
        <w:t>φθ</w:t>
      </w:r>
      <w:r w:rsidRPr="0029363F">
        <w:rPr>
          <w:rFonts w:eastAsia="Times New Roman" w:cs="Times New Roman"/>
          <w:szCs w:val="24"/>
        </w:rPr>
        <w:t>άνει στο σημείο να κάνει γλωσσικές παρατηρήσεις για τη νομοτεχνική αρτιότητα ενός σχεδίου νόμου</w:t>
      </w:r>
      <w:r>
        <w:rPr>
          <w:rFonts w:eastAsia="Times New Roman" w:cs="Times New Roman"/>
          <w:szCs w:val="24"/>
        </w:rPr>
        <w:t>,</w:t>
      </w:r>
      <w:r w:rsidRPr="0029363F">
        <w:rPr>
          <w:rFonts w:eastAsia="Times New Roman" w:cs="Times New Roman"/>
          <w:szCs w:val="24"/>
        </w:rPr>
        <w:t xml:space="preserve"> σημαίνει ότι έχει</w:t>
      </w:r>
      <w:r>
        <w:rPr>
          <w:rFonts w:eastAsia="Times New Roman" w:cs="Times New Roman"/>
          <w:szCs w:val="24"/>
        </w:rPr>
        <w:t xml:space="preserve"> εξαντλήσει τόσο πολύ τ</w:t>
      </w:r>
      <w:r>
        <w:rPr>
          <w:rFonts w:eastAsia="Times New Roman" w:cs="Times New Roman"/>
          <w:szCs w:val="24"/>
        </w:rPr>
        <w:t>η μελέτη, ώ</w:t>
      </w:r>
      <w:r w:rsidRPr="0029363F">
        <w:rPr>
          <w:rFonts w:eastAsia="Times New Roman" w:cs="Times New Roman"/>
          <w:szCs w:val="24"/>
        </w:rPr>
        <w:t>στε οι άστοχες γλωσσικές εκφράσεις να δημιουργούν πρόβλημα στην κατανόηση του νομοθετικού κειμένου</w:t>
      </w:r>
      <w:r>
        <w:rPr>
          <w:rFonts w:eastAsia="Times New Roman" w:cs="Times New Roman"/>
          <w:szCs w:val="24"/>
        </w:rPr>
        <w:t>.</w:t>
      </w:r>
      <w:r w:rsidRPr="0029363F">
        <w:rPr>
          <w:rFonts w:eastAsia="Times New Roman" w:cs="Times New Roman"/>
          <w:szCs w:val="24"/>
        </w:rPr>
        <w:t xml:space="preserve"> </w:t>
      </w:r>
    </w:p>
    <w:p w14:paraId="6A14ACE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Και τώρα, λοιπόν, έρχομαι εδώ για να ασχοληθώ με τον τίτλο αυτού του νομοσχεδίου που φέρνετε και βεβαίως θα μου πείτε ενδεχομένως σε λίγο: «Διαβάσατε τον τίτλο, απλώς». Δεν είναι έτσι όμως. Και εγώ πιστεύω ότι είστε καλόπιστοι και θα αντιληφθείτε ποιο είνα</w:t>
      </w:r>
      <w:r>
        <w:rPr>
          <w:rFonts w:eastAsia="Times New Roman" w:cs="Times New Roman"/>
          <w:szCs w:val="24"/>
        </w:rPr>
        <w:t xml:space="preserve">ι το νόημα αυτών που θα σας πω. </w:t>
      </w:r>
    </w:p>
    <w:p w14:paraId="6A14ACE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λοιπόν: «Ενσωμάτωση </w:t>
      </w:r>
      <w:r>
        <w:rPr>
          <w:rFonts w:eastAsia="Times New Roman" w:cs="Times New Roman"/>
          <w:szCs w:val="24"/>
        </w:rPr>
        <w:t>ο</w:t>
      </w:r>
      <w:r>
        <w:rPr>
          <w:rFonts w:eastAsia="Times New Roman" w:cs="Times New Roman"/>
          <w:szCs w:val="24"/>
        </w:rPr>
        <w:t xml:space="preserve">δηγίας που αφορά την προσβασιμότητα των </w:t>
      </w:r>
      <w:proofErr w:type="spellStart"/>
      <w:r>
        <w:rPr>
          <w:rFonts w:eastAsia="Times New Roman" w:cs="Times New Roman"/>
          <w:szCs w:val="24"/>
        </w:rPr>
        <w:t>ιστοτόπων</w:t>
      </w:r>
      <w:proofErr w:type="spellEnd"/>
      <w:r>
        <w:rPr>
          <w:rFonts w:eastAsia="Times New Roman" w:cs="Times New Roman"/>
          <w:szCs w:val="24"/>
        </w:rPr>
        <w:t xml:space="preserve"> και των εφαρμογών για τις φορητές συσκευές των φορέων του δημοσίου τομέα». Εάν πράγματι επεξεργαστείτε με τη γραμματική και το συντακτικό αυτή τη φ</w:t>
      </w:r>
      <w:r>
        <w:rPr>
          <w:rFonts w:eastAsia="Times New Roman" w:cs="Times New Roman"/>
          <w:szCs w:val="24"/>
        </w:rPr>
        <w:t xml:space="preserve">ράση, αυτή τη σειρά δηλαδή των λέξεων, το νόημα που βγαίνει είναι ότι αυτές οι ρυθμίσεις που φέρνετε σήμερα, που είναι πολύ σημαντικές, που όλοι τις αποδεχόμαστε, που πραγματικά λέμε ότι επιτέλους μπορεί να καθυστέρησε αυτή η ενσωμάτωση, αλλά γίνεται, μία </w:t>
      </w:r>
      <w:r>
        <w:rPr>
          <w:rFonts w:eastAsia="Times New Roman" w:cs="Times New Roman"/>
          <w:szCs w:val="24"/>
        </w:rPr>
        <w:t xml:space="preserve">ρύθμιση που αφορά την αυτονόητη υποχρέωση που έχει το κράτος και η πολιτεία απέναντι στη διασφάλιση της συμμετοχής των προσώπων με αναπηρία στην κοινωνία της πληροφορίας, ναι προσυπογράφουμε. Όμως, το νόημα είναι το εξής: Έχετε νομοθετήσει για τις φορητές </w:t>
      </w:r>
      <w:r>
        <w:rPr>
          <w:rFonts w:eastAsia="Times New Roman" w:cs="Times New Roman"/>
          <w:szCs w:val="24"/>
        </w:rPr>
        <w:t xml:space="preserve">συσκευές των φορέων και για την προσβασιμότητα των </w:t>
      </w:r>
      <w:proofErr w:type="spellStart"/>
      <w:r>
        <w:rPr>
          <w:rFonts w:eastAsia="Times New Roman" w:cs="Times New Roman"/>
          <w:szCs w:val="24"/>
        </w:rPr>
        <w:t>ιστοτόπων</w:t>
      </w:r>
      <w:proofErr w:type="spellEnd"/>
      <w:r>
        <w:rPr>
          <w:rFonts w:eastAsia="Times New Roman" w:cs="Times New Roman"/>
          <w:szCs w:val="24"/>
        </w:rPr>
        <w:t xml:space="preserve"> στις φορητές συσκευές. Όταν μιλάτε, λοιπόν, γι’ αυτό, υπάρχει μία μικρή διαφορά. Είναι η διαφορά που μαθαίναμε στο γυμνάσιο μεταξύ «γενικής αντικειμενικής» και «γενικής υποκειμενικής». Αυτά, θα μ</w:t>
      </w:r>
      <w:r>
        <w:rPr>
          <w:rFonts w:eastAsia="Times New Roman" w:cs="Times New Roman"/>
          <w:szCs w:val="24"/>
        </w:rPr>
        <w:t xml:space="preserve">ου πείτε, είναι πολύ επουσιώδη ζητήματα. </w:t>
      </w:r>
    </w:p>
    <w:p w14:paraId="6A14ACE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Ε, όχι, κυρία Υπουργέ. Ο κόσμος στον οποίο ζούμε και τον οποίο ως αντιπρόσωποι του λαού είμαστε υποχρεωμένοι να τον αλλάζουμε καθημερινά μέσα από τους νόμους που ψηφίζουμε στη Βουλή, από εμάς περιμένει πρώτα απ’ όλ</w:t>
      </w:r>
      <w:r>
        <w:rPr>
          <w:rFonts w:eastAsia="Times New Roman" w:cs="Times New Roman"/>
          <w:szCs w:val="24"/>
        </w:rPr>
        <w:t>α να τον κατανοήσουμε. Και η κατανόηση του κόσμου είναι τόση και τέτοια, όση και όποια είναι η σχέση που έχουμε με τη γλώσσα. Ένας πολύ μεγάλος σοφός, μεγάλος φιλόσοφος του 20</w:t>
      </w:r>
      <w:r w:rsidRPr="00741701">
        <w:rPr>
          <w:rFonts w:eastAsia="Times New Roman" w:cs="Times New Roman"/>
          <w:szCs w:val="24"/>
          <w:vertAlign w:val="superscript"/>
        </w:rPr>
        <w:t>ου</w:t>
      </w:r>
      <w:r>
        <w:rPr>
          <w:rFonts w:eastAsia="Times New Roman" w:cs="Times New Roman"/>
          <w:szCs w:val="24"/>
        </w:rPr>
        <w:t xml:space="preserve"> αιώνα, ο Λούντβιχ </w:t>
      </w:r>
      <w:proofErr w:type="spellStart"/>
      <w:r>
        <w:rPr>
          <w:rFonts w:eastAsia="Times New Roman" w:cs="Times New Roman"/>
          <w:szCs w:val="24"/>
        </w:rPr>
        <w:t>Βιτγκενστάιν</w:t>
      </w:r>
      <w:proofErr w:type="spellEnd"/>
      <w:r>
        <w:rPr>
          <w:rFonts w:eastAsia="Times New Roman" w:cs="Times New Roman"/>
          <w:szCs w:val="24"/>
        </w:rPr>
        <w:t xml:space="preserve"> έλεγε ότι όλα κυοφορούνται μέσα στη γλώσσα. Και</w:t>
      </w:r>
      <w:r>
        <w:rPr>
          <w:rFonts w:eastAsia="Times New Roman" w:cs="Times New Roman"/>
          <w:szCs w:val="24"/>
        </w:rPr>
        <w:t xml:space="preserve"> κάποιος άλλος μεγάλος γλωσσολόγος δικός μας εδώ, ο Χατζηδάκης, έλεγε: «Τα όρια της γλώσσας μου, τα όρια του νου μου, τα όρια του κόσμου μου». Με ασύντακτα, λοιπόν, κείμενα που παραβιάζουν στοιχειώδεις δομές της ελληνικής γλώσσας δεν μπορεί να προκύψει, ού</w:t>
      </w:r>
      <w:r>
        <w:rPr>
          <w:rFonts w:eastAsia="Times New Roman" w:cs="Times New Roman"/>
          <w:szCs w:val="24"/>
        </w:rPr>
        <w:t>τε μπορεί πράγματι να λειτουργήσει ο νόμος με τις διατάξεις του, με τις ρυθμίσεις του, με την αποτελεσματικότητά του.</w:t>
      </w:r>
    </w:p>
    <w:p w14:paraId="6A14ACE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επίσης, να σας πω ότι παρόλο που ενδεχομένως κάποιος να σας το επεσήμανε –γιατί άκουσα ότι κάνατε μία αναφορά στην ομιλ</w:t>
      </w:r>
      <w:r>
        <w:rPr>
          <w:rFonts w:eastAsia="Times New Roman" w:cs="Times New Roman"/>
          <w:szCs w:val="24"/>
        </w:rPr>
        <w:t xml:space="preserve">ία σας, δεν ξέρω εάν το είπε ο κ. Καρράς, ενδεχομένως να απουσίαζα από την Αίθουσα-, εσείς </w:t>
      </w:r>
      <w:r>
        <w:rPr>
          <w:rFonts w:eastAsia="Times New Roman" w:cs="Times New Roman"/>
          <w:szCs w:val="24"/>
        </w:rPr>
        <w:lastRenderedPageBreak/>
        <w:t>επιμένετε να νομίζετε ότι όλο αυτό είναι θέμα μετάφρασης. Ε, όχι, δεν είναι θέμα μετάφρασης. Και θα σας πω γιατί δεν είναι θέμα μετάφρασης. Διότι δυστυχώς το γεγονός</w:t>
      </w:r>
      <w:r>
        <w:rPr>
          <w:rFonts w:eastAsia="Times New Roman" w:cs="Times New Roman"/>
          <w:szCs w:val="24"/>
        </w:rPr>
        <w:t xml:space="preserve"> ότι ζούμε και λειτουργούμε μέσα στον ενιαίο χώρο της ελευθερίας και της δικαιοσύνης που έχει ιδρυθεί από την Ευρωπαϊκή Ένωση, μας δίνει τη δυνατότητα πράγματι να υιοθετούμε κείμενα που το πρωτότυπό τους έχει συνταχθεί εις την αγγλική ή εις τη γαλλική και </w:t>
      </w:r>
      <w:r>
        <w:rPr>
          <w:rFonts w:eastAsia="Times New Roman" w:cs="Times New Roman"/>
          <w:szCs w:val="24"/>
        </w:rPr>
        <w:t>αυτά τα κείμενα θα πρέπει να τα μεταφράσουμε, όπως πολύ σωστά επισημάνατε. Όμως, μετάφραση δεν σημαίνει η κατά λέξη με βάση το λεξικό απόδοση του νοήματος από τη γαλλική εις την αγγλική ενός συγκεκριμένου γλωσσικού τύπου, αλλά σημαίνει η απόδοση στα ελληνι</w:t>
      </w:r>
      <w:r>
        <w:rPr>
          <w:rFonts w:eastAsia="Times New Roman" w:cs="Times New Roman"/>
          <w:szCs w:val="24"/>
        </w:rPr>
        <w:t xml:space="preserve">κά ισοδυνάμου νοήματος, ισαξίου νοήματος μιας συγκεκριμένης φράσης που προέρχεται από την αγγλική ή από τη γαλλική. Δηλαδή, δεν μιλάμε για αντιστοιχία, μιλάμε για νοηματική απόδοση. </w:t>
      </w:r>
    </w:p>
    <w:p w14:paraId="6A14ACE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Εφόσον, λοιπόν, το νόημα αυτής της φράσης δεν μπορεί να αποδώσει το πρωτό</w:t>
      </w:r>
      <w:r>
        <w:rPr>
          <w:rFonts w:eastAsia="Times New Roman" w:cs="Times New Roman"/>
          <w:szCs w:val="24"/>
        </w:rPr>
        <w:t xml:space="preserve">τυπο νόημα που είχε η συγκεκριμένη </w:t>
      </w:r>
      <w:r>
        <w:rPr>
          <w:rFonts w:eastAsia="Times New Roman" w:cs="Times New Roman"/>
          <w:szCs w:val="24"/>
        </w:rPr>
        <w:t>ο</w:t>
      </w:r>
      <w:r>
        <w:rPr>
          <w:rFonts w:eastAsia="Times New Roman" w:cs="Times New Roman"/>
          <w:szCs w:val="24"/>
        </w:rPr>
        <w:t xml:space="preserve">δηγία, όταν σκοπός της ήταν να διασφαλίσει στα εδαφικά όρια </w:t>
      </w:r>
      <w:r>
        <w:rPr>
          <w:rFonts w:eastAsia="Times New Roman" w:cs="Times New Roman"/>
          <w:szCs w:val="24"/>
        </w:rPr>
        <w:lastRenderedPageBreak/>
        <w:t>της Ευρωπαϊκής Ένωσης για όλα τα άτομα και ειδικά για τα άτομα που έχουν αναπηρία το δικαίωμα της ανεμπόδιστης, της χωρίς διακρίσεις συμμετοχής στην κοινωνία τη</w:t>
      </w:r>
      <w:r>
        <w:rPr>
          <w:rFonts w:eastAsia="Times New Roman" w:cs="Times New Roman"/>
          <w:szCs w:val="24"/>
        </w:rPr>
        <w:t xml:space="preserve">ς πληροφορίας, αυτό τουλάχιστον έπρεπε να το σεβαστείτε. Και ξέρετε γιατί έπρεπε πάνω απ’ όλα να το σεβαστείτε; Γιατί αυτή η </w:t>
      </w:r>
      <w:proofErr w:type="spellStart"/>
      <w:r>
        <w:rPr>
          <w:rFonts w:eastAsia="Times New Roman" w:cs="Times New Roman"/>
          <w:szCs w:val="24"/>
        </w:rPr>
        <w:t>υπερπληροφόρηση</w:t>
      </w:r>
      <w:proofErr w:type="spellEnd"/>
      <w:r>
        <w:rPr>
          <w:rFonts w:eastAsia="Times New Roman" w:cs="Times New Roman"/>
          <w:szCs w:val="24"/>
        </w:rPr>
        <w:t xml:space="preserve"> μέσα στην οποία είμαστε υποχρεωμένοι να ζούμε και να κινούμαστε, αυτή η καθημερινά πρόσληψη και αφομοίωση χιλιάδων,</w:t>
      </w:r>
      <w:r>
        <w:rPr>
          <w:rFonts w:eastAsia="Times New Roman" w:cs="Times New Roman"/>
          <w:szCs w:val="24"/>
        </w:rPr>
        <w:t xml:space="preserve"> εκατομμυρίων πληροφοριών, μας έχει μεν κάνει συλλογείς παραστάσεων ή συγκεκριμένων μορφών γνώσης, αλλά όλα αυτά θα πρέπει για να λειτουργούν επ’ </w:t>
      </w:r>
      <w:proofErr w:type="spellStart"/>
      <w:r>
        <w:rPr>
          <w:rFonts w:eastAsia="Times New Roman" w:cs="Times New Roman"/>
          <w:szCs w:val="24"/>
        </w:rPr>
        <w:t>αγαθώ</w:t>
      </w:r>
      <w:proofErr w:type="spellEnd"/>
      <w:r>
        <w:rPr>
          <w:rFonts w:eastAsia="Times New Roman" w:cs="Times New Roman"/>
          <w:szCs w:val="24"/>
        </w:rPr>
        <w:t xml:space="preserve"> της κοινωνίας και προς όφελος της δημοκρατίας να εντάσσονται μέσα σε θεμελιώδεις κοινωνικές σημασίες.</w:t>
      </w:r>
    </w:p>
    <w:p w14:paraId="6A14ACE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Υπ</w:t>
      </w:r>
      <w:r>
        <w:rPr>
          <w:rFonts w:eastAsia="Times New Roman" w:cs="Times New Roman"/>
          <w:szCs w:val="24"/>
        </w:rPr>
        <w:t xml:space="preserve">άρχει, λοιπόν,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αντίθεση μεταξύ της πληροφορίας και της σημασίας. Θα έπρεπε, λοιπόν, εδώ όλο αυτό το νομοθετικό κείμενο να είναι ενταγμένο κάτω από την προοπτική της εξυπηρέτησης της εφαρμογής με αποτελεσματικό τρόπο τόσο του άρθρου 19 της Σύμβασης, της</w:t>
      </w:r>
      <w:r>
        <w:rPr>
          <w:rFonts w:eastAsia="Times New Roman" w:cs="Times New Roman"/>
          <w:szCs w:val="24"/>
        </w:rPr>
        <w:t xml:space="preserve"> Συνθήκης για τη λειτουργία της Ευρωπαϊκής Ένωσης, όσο και του άρθρου 21 του Χάρτη των </w:t>
      </w:r>
      <w:r>
        <w:rPr>
          <w:rFonts w:eastAsia="Times New Roman" w:cs="Times New Roman"/>
          <w:szCs w:val="24"/>
        </w:rPr>
        <w:lastRenderedPageBreak/>
        <w:t>Θεμελιωδών Δικαιωμάτων, που αποτελεί δεσμευτικό για μας κείμενο και για όλα τα κράτη που συμμετέχουν στην Ευρωπαϊκή Ένωση, τα οποία τι κάνουν; Λένε ότι δεν μπορεί να υπά</w:t>
      </w:r>
      <w:r>
        <w:rPr>
          <w:rFonts w:eastAsia="Times New Roman" w:cs="Times New Roman"/>
          <w:szCs w:val="24"/>
        </w:rPr>
        <w:t>ρχουν διακρίσεις με οποιονδήποτε τρόπο με βάση την αναπηρία ή που να προέρχονται από την αδυναμία τη σωματική ή την οποιαδήποτε άλλη των προσώπων που ζουν μέσα στην Ευρωπαϊκή Ένωση. Αυτό έχει να κάνει όχι απλώς με τη διακήρυξη συγκεκριμένων ανθρωπίνων δικα</w:t>
      </w:r>
      <w:r>
        <w:rPr>
          <w:rFonts w:eastAsia="Times New Roman" w:cs="Times New Roman"/>
          <w:szCs w:val="24"/>
        </w:rPr>
        <w:t xml:space="preserve">ιωμάτων, αλλά με βάση τη γενική αρχή που έχει καθολική σημασία ότι η πολιτεία πρέπει να υπηρετεί, πρέπει να σέβεται, πρέπει να αναγνωρίζει την αξιοπρέπεια του προσώπου. Και η αξιοπρέπεια του προσώπου είναι που προσβάλλεται όταν κάποιος ανάπηρος δεν μπορεί </w:t>
      </w:r>
      <w:r>
        <w:rPr>
          <w:rFonts w:eastAsia="Times New Roman" w:cs="Times New Roman"/>
          <w:szCs w:val="24"/>
        </w:rPr>
        <w:t xml:space="preserve">να έχει πρόσβαση σε </w:t>
      </w:r>
      <w:proofErr w:type="spellStart"/>
      <w:r>
        <w:rPr>
          <w:rFonts w:eastAsia="Times New Roman" w:cs="Times New Roman"/>
          <w:szCs w:val="24"/>
        </w:rPr>
        <w:t>ιστοτόπους</w:t>
      </w:r>
      <w:proofErr w:type="spellEnd"/>
      <w:r>
        <w:rPr>
          <w:rFonts w:eastAsia="Times New Roman" w:cs="Times New Roman"/>
          <w:szCs w:val="24"/>
        </w:rPr>
        <w:t xml:space="preserve"> ή σε εφαρμογές φορέων του δημοσίου τομέα, </w:t>
      </w:r>
      <w:proofErr w:type="spellStart"/>
      <w:r>
        <w:rPr>
          <w:rFonts w:eastAsia="Times New Roman" w:cs="Times New Roman"/>
          <w:szCs w:val="24"/>
        </w:rPr>
        <w:t>πολλώ</w:t>
      </w:r>
      <w:proofErr w:type="spellEnd"/>
      <w:r>
        <w:rPr>
          <w:rFonts w:eastAsia="Times New Roman" w:cs="Times New Roman"/>
          <w:szCs w:val="24"/>
        </w:rPr>
        <w:t xml:space="preserve"> δε μάλλον και καθημερινά όταν ανάπηροι με κινητικά προβλήματα βλέπουμε να μην μπορούν να πάνε σε μια καφετέρια, να μην μπορούν να πάνε σε έναν χώρο αναψυχής, να μην μπορούν να π</w:t>
      </w:r>
      <w:r>
        <w:rPr>
          <w:rFonts w:eastAsia="Times New Roman" w:cs="Times New Roman"/>
          <w:szCs w:val="24"/>
        </w:rPr>
        <w:t xml:space="preserve">άνε σε ένα μουσείο ή σε έναν ελεύθερο χώρο, να ζήσουν και να απολαύσουν τη σχέση τους με τα αγαθά αυτής </w:t>
      </w:r>
      <w:r>
        <w:rPr>
          <w:rFonts w:eastAsia="Times New Roman" w:cs="Times New Roman"/>
          <w:szCs w:val="24"/>
        </w:rPr>
        <w:lastRenderedPageBreak/>
        <w:t xml:space="preserve">της κοινωνίας και αυτού του πολιτισμού και αυτής της πολιτείας ως αξιοπρεπείς άνθρωποι. </w:t>
      </w:r>
    </w:p>
    <w:p w14:paraId="6A14ACE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Αυτές είναι οι παρατηρήσεις που είχα να κάνω. Εσάς μπορεί να σα</w:t>
      </w:r>
      <w:r>
        <w:rPr>
          <w:rFonts w:eastAsia="Times New Roman" w:cs="Times New Roman"/>
          <w:szCs w:val="24"/>
        </w:rPr>
        <w:t xml:space="preserve">ς φαίνονται επουσιώδεις, αλλά μέσα τους κρύβουν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αγωνία. Και η αγωνία αυτή είναι ότι βλέπω πως καθημερινά χάνουμε το νόημα της ζωής. Χάνουμε το νόημα των θεμελιωδών σημασιών, πάνω στις οποίες είναι οργανωμένη αυτή η ζωή, όπως τις έλεγε ο </w:t>
      </w:r>
      <w:proofErr w:type="spellStart"/>
      <w:r>
        <w:rPr>
          <w:rFonts w:eastAsia="Times New Roman" w:cs="Times New Roman"/>
          <w:szCs w:val="24"/>
        </w:rPr>
        <w:t>Καστοριάδης</w:t>
      </w:r>
      <w:proofErr w:type="spellEnd"/>
      <w:r>
        <w:rPr>
          <w:rFonts w:eastAsia="Times New Roman" w:cs="Times New Roman"/>
          <w:szCs w:val="24"/>
        </w:rPr>
        <w:t>, γι</w:t>
      </w:r>
      <w:r>
        <w:rPr>
          <w:rFonts w:eastAsia="Times New Roman" w:cs="Times New Roman"/>
          <w:szCs w:val="24"/>
        </w:rPr>
        <w:t>α να είμαστε εκείνοι οι δέκτες που συλλέγουν πληροφορίες και που όλοι είμαστε υπερήφανοι επειδή ξέρουμε πολύ καλά να χρησιμοποιούμε τα δάχτυλα. Μιλάμε πλέον ότι βρισκόμαστε μπροστά σε μ</w:t>
      </w:r>
      <w:r>
        <w:rPr>
          <w:rFonts w:eastAsia="Times New Roman" w:cs="Times New Roman"/>
          <w:szCs w:val="24"/>
        </w:rPr>
        <w:t>ί</w:t>
      </w:r>
      <w:r>
        <w:rPr>
          <w:rFonts w:eastAsia="Times New Roman" w:cs="Times New Roman"/>
          <w:szCs w:val="24"/>
        </w:rPr>
        <w:t xml:space="preserve">α ανθρωπολογική μετάλλαξη. </w:t>
      </w:r>
    </w:p>
    <w:p w14:paraId="6A14ACE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Ο τρόπος, με τον οποίο κάποιοι χρησιμοποιο</w:t>
      </w:r>
      <w:r>
        <w:rPr>
          <w:rFonts w:eastAsia="Times New Roman" w:cs="Times New Roman"/>
          <w:szCs w:val="24"/>
        </w:rPr>
        <w:t>ύν το δάχτυλό τους για να πιέζουν τα πλήκτρα στις φορητές συσκευές, πράγματι δημιουργεί θαυμασμό. Αλλά από αυτό το σημείο που δεν είναι τίποτε άλλο από τη συμμετοχή στην πληροφορία μέχρι του σημείου να υπάρχουμε, να κινούμαστε, να ζούμε, να είμαστε άνθρωπο</w:t>
      </w:r>
      <w:r>
        <w:rPr>
          <w:rFonts w:eastAsia="Times New Roman" w:cs="Times New Roman"/>
          <w:szCs w:val="24"/>
        </w:rPr>
        <w:t xml:space="preserve">ι αξιοπρεπείς, υπηρετώντας τις θεμελιώδεις κοινωνικές σημασίες πάνω στις οποίες στηρίζεται η κοινωνική σχέση, πάνω </w:t>
      </w:r>
      <w:r>
        <w:rPr>
          <w:rFonts w:eastAsia="Times New Roman" w:cs="Times New Roman"/>
          <w:szCs w:val="24"/>
        </w:rPr>
        <w:lastRenderedPageBreak/>
        <w:t>στις οποίες στηρίζεται η υπηρεσία για την προστασία και τις θεσμικές εγγυήσεις των θεμελιωδών ελευθεριών και των ατομικών δικαιωμάτων που κατ</w:t>
      </w:r>
      <w:r>
        <w:rPr>
          <w:rFonts w:eastAsia="Times New Roman" w:cs="Times New Roman"/>
          <w:szCs w:val="24"/>
        </w:rPr>
        <w:t xml:space="preserve">οχυρώνει το Σύνταγμα, υπάρχει πράγματι ένα ζήτημα για το οποίο η </w:t>
      </w:r>
      <w:r w:rsidRPr="001866BC">
        <w:rPr>
          <w:rFonts w:eastAsia="Times New Roman" w:cs="Times New Roman"/>
          <w:szCs w:val="24"/>
        </w:rPr>
        <w:t>Κυβέρνηση</w:t>
      </w:r>
      <w:r>
        <w:rPr>
          <w:rFonts w:eastAsia="Times New Roman" w:cs="Times New Roman"/>
          <w:szCs w:val="24"/>
        </w:rPr>
        <w:t xml:space="preserve">, παρά τις ευαισθησίες της, παρά αυτό που έλεγε στην προχθεσινή επιστολή του ο Πρωθυπουργός ότι θίγεται η δημοκρατική του ευαισθησία όταν του λένε από πλευράς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w:t>
      </w:r>
      <w:r w:rsidRPr="00566877">
        <w:rPr>
          <w:rFonts w:eastAsia="Times New Roman" w:cs="Times New Roman"/>
          <w:szCs w:val="24"/>
        </w:rPr>
        <w:t>ση</w:t>
      </w:r>
      <w:r>
        <w:rPr>
          <w:rFonts w:eastAsia="Times New Roman" w:cs="Times New Roman"/>
          <w:szCs w:val="24"/>
        </w:rPr>
        <w:t xml:space="preserve">ς ότι εκβιάζεται, όλα αυτά πόρρω απέχουν από το να είναι ενταγμένα μέσα σε μια προοπτική μιας πολιτισμένης κοινωνίας. </w:t>
      </w:r>
    </w:p>
    <w:p w14:paraId="6A14ACE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r w:rsidRPr="009B4350">
        <w:rPr>
          <w:rFonts w:eastAsia="Times New Roman" w:cs="Times New Roman"/>
          <w:szCs w:val="24"/>
        </w:rPr>
        <w:t>κ</w:t>
      </w:r>
      <w:r>
        <w:rPr>
          <w:rFonts w:eastAsia="Times New Roman" w:cs="Times New Roman"/>
          <w:szCs w:val="24"/>
        </w:rPr>
        <w:t>υρία</w:t>
      </w:r>
      <w:r w:rsidRPr="009B4350">
        <w:rPr>
          <w:rFonts w:eastAsia="Times New Roman" w:cs="Times New Roman"/>
          <w:szCs w:val="24"/>
        </w:rPr>
        <w:t xml:space="preserve"> Πρόεδρε</w:t>
      </w:r>
      <w:r>
        <w:rPr>
          <w:rFonts w:eastAsia="Times New Roman" w:cs="Times New Roman"/>
          <w:szCs w:val="24"/>
        </w:rPr>
        <w:t>.</w:t>
      </w:r>
    </w:p>
    <w:p w14:paraId="6A14ACEF"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14ACF0" w14:textId="77777777" w:rsidR="00EE1832" w:rsidRDefault="009476A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w:t>
      </w:r>
      <w:r>
        <w:rPr>
          <w:rFonts w:eastAsia="Times New Roman"/>
          <w:szCs w:val="24"/>
        </w:rPr>
        <w:t>στούμε και για τη συνέπεια στον χρόνο, κύριε Τζαβάρα.</w:t>
      </w:r>
    </w:p>
    <w:p w14:paraId="6A14ACF1"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η </w:t>
      </w:r>
      <w:r w:rsidRPr="001C39F9">
        <w:rPr>
          <w:rFonts w:eastAsia="Times New Roman"/>
          <w:szCs w:val="24"/>
        </w:rPr>
        <w:t xml:space="preserve">Πρόεδρος της </w:t>
      </w:r>
      <w:r>
        <w:rPr>
          <w:rFonts w:eastAsia="Times New Roman"/>
          <w:szCs w:val="24"/>
        </w:rPr>
        <w:t>Δ</w:t>
      </w:r>
      <w:r w:rsidRPr="001C39F9">
        <w:rPr>
          <w:rFonts w:eastAsia="Times New Roman"/>
          <w:szCs w:val="24"/>
        </w:rPr>
        <w:t xml:space="preserve">ημοκρατικής </w:t>
      </w:r>
      <w:r>
        <w:rPr>
          <w:rFonts w:eastAsia="Times New Roman"/>
          <w:szCs w:val="24"/>
        </w:rPr>
        <w:t>Σ</w:t>
      </w:r>
      <w:r w:rsidRPr="001C39F9">
        <w:rPr>
          <w:rFonts w:eastAsia="Times New Roman"/>
          <w:szCs w:val="24"/>
        </w:rPr>
        <w:t>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1C39F9">
        <w:rPr>
          <w:rFonts w:eastAsia="Times New Roman"/>
          <w:szCs w:val="24"/>
        </w:rPr>
        <w:t xml:space="preserve"> </w:t>
      </w:r>
      <w:r w:rsidRPr="001C39F9">
        <w:rPr>
          <w:rFonts w:eastAsia="Times New Roman"/>
          <w:szCs w:val="24"/>
        </w:rPr>
        <w:t>κ</w:t>
      </w:r>
      <w:r>
        <w:rPr>
          <w:rFonts w:eastAsia="Times New Roman"/>
          <w:szCs w:val="24"/>
        </w:rPr>
        <w:t>.</w:t>
      </w:r>
      <w:r w:rsidRPr="001C39F9">
        <w:rPr>
          <w:rFonts w:eastAsia="Times New Roman"/>
          <w:szCs w:val="24"/>
        </w:rPr>
        <w:t xml:space="preserve"> Φώφη Γεννηματά και οι </w:t>
      </w:r>
      <w:r>
        <w:rPr>
          <w:rFonts w:eastAsia="Times New Roman"/>
          <w:szCs w:val="24"/>
        </w:rPr>
        <w:t>Β</w:t>
      </w:r>
      <w:r w:rsidRPr="001C39F9">
        <w:rPr>
          <w:rFonts w:eastAsia="Times New Roman"/>
          <w:szCs w:val="24"/>
        </w:rPr>
        <w:t>ουλευτές του κόμματ</w:t>
      </w:r>
      <w:r>
        <w:rPr>
          <w:rFonts w:eastAsia="Times New Roman"/>
          <w:szCs w:val="24"/>
        </w:rPr>
        <w:t>ό</w:t>
      </w:r>
      <w:r w:rsidRPr="001C39F9">
        <w:rPr>
          <w:rFonts w:eastAsia="Times New Roman"/>
          <w:szCs w:val="24"/>
        </w:rPr>
        <w:t xml:space="preserve">ς της κατέθεσαν σήμερα στις </w:t>
      </w:r>
      <w:r>
        <w:rPr>
          <w:rFonts w:eastAsia="Times New Roman"/>
          <w:szCs w:val="24"/>
        </w:rPr>
        <w:t>7</w:t>
      </w:r>
      <w:r>
        <w:rPr>
          <w:rFonts w:eastAsia="Times New Roman"/>
          <w:szCs w:val="24"/>
        </w:rPr>
        <w:t>-</w:t>
      </w:r>
      <w:r>
        <w:rPr>
          <w:rFonts w:eastAsia="Times New Roman"/>
          <w:szCs w:val="24"/>
        </w:rPr>
        <w:t>2</w:t>
      </w:r>
      <w:r>
        <w:rPr>
          <w:rFonts w:eastAsia="Times New Roman"/>
          <w:szCs w:val="24"/>
        </w:rPr>
        <w:t>-</w:t>
      </w:r>
      <w:r>
        <w:rPr>
          <w:rFonts w:eastAsia="Times New Roman"/>
          <w:szCs w:val="24"/>
        </w:rPr>
        <w:t>2019 π</w:t>
      </w:r>
      <w:r w:rsidRPr="001C39F9">
        <w:rPr>
          <w:rFonts w:eastAsia="Times New Roman"/>
          <w:szCs w:val="24"/>
        </w:rPr>
        <w:t>ρόταση νόμου</w:t>
      </w:r>
      <w:r>
        <w:rPr>
          <w:rFonts w:eastAsia="Times New Roman"/>
          <w:szCs w:val="24"/>
        </w:rPr>
        <w:t>:</w:t>
      </w:r>
      <w:r w:rsidRPr="001C39F9">
        <w:rPr>
          <w:rFonts w:eastAsia="Times New Roman"/>
          <w:szCs w:val="24"/>
        </w:rPr>
        <w:t xml:space="preserve"> </w:t>
      </w:r>
      <w:r>
        <w:rPr>
          <w:rFonts w:eastAsia="Times New Roman"/>
          <w:szCs w:val="24"/>
        </w:rPr>
        <w:t>«Κατάργηση της ψηφισμένης με τον νόμο 447</w:t>
      </w:r>
      <w:r w:rsidRPr="001C39F9">
        <w:rPr>
          <w:rFonts w:eastAsia="Times New Roman"/>
          <w:szCs w:val="24"/>
        </w:rPr>
        <w:t>2/17 μείωση</w:t>
      </w:r>
      <w:r>
        <w:rPr>
          <w:rFonts w:eastAsia="Times New Roman"/>
          <w:szCs w:val="24"/>
        </w:rPr>
        <w:t>ς</w:t>
      </w:r>
      <w:r w:rsidRPr="001C39F9">
        <w:rPr>
          <w:rFonts w:eastAsia="Times New Roman"/>
          <w:szCs w:val="24"/>
        </w:rPr>
        <w:t xml:space="preserve"> του </w:t>
      </w:r>
      <w:r w:rsidRPr="001C39F9">
        <w:rPr>
          <w:rFonts w:eastAsia="Times New Roman"/>
          <w:szCs w:val="24"/>
        </w:rPr>
        <w:lastRenderedPageBreak/>
        <w:t>αφορολόγητου</w:t>
      </w:r>
      <w:r>
        <w:rPr>
          <w:rFonts w:eastAsia="Times New Roman"/>
          <w:szCs w:val="24"/>
        </w:rPr>
        <w:t>,</w:t>
      </w:r>
      <w:r w:rsidRPr="001C39F9">
        <w:rPr>
          <w:rFonts w:eastAsia="Times New Roman"/>
          <w:szCs w:val="24"/>
        </w:rPr>
        <w:t xml:space="preserve"> αποκατάσταση</w:t>
      </w:r>
      <w:r>
        <w:rPr>
          <w:rFonts w:eastAsia="Times New Roman"/>
          <w:szCs w:val="24"/>
        </w:rPr>
        <w:t>ς</w:t>
      </w:r>
      <w:r w:rsidRPr="001C39F9">
        <w:rPr>
          <w:rFonts w:eastAsia="Times New Roman"/>
          <w:szCs w:val="24"/>
        </w:rPr>
        <w:t xml:space="preserve"> συλλογικών συμβάσεων και προσδιορισμός κατώτατου μισθού από τους κοινωνικούς εταίρους</w:t>
      </w:r>
      <w:r>
        <w:rPr>
          <w:rFonts w:eastAsia="Times New Roman"/>
          <w:szCs w:val="24"/>
        </w:rPr>
        <w:t>,</w:t>
      </w:r>
      <w:r w:rsidRPr="001C39F9">
        <w:rPr>
          <w:rFonts w:eastAsia="Times New Roman"/>
          <w:szCs w:val="24"/>
        </w:rPr>
        <w:t xml:space="preserve"> δημιουργία νέων θέσεων εργασίας</w:t>
      </w:r>
      <w:r>
        <w:rPr>
          <w:rFonts w:eastAsia="Times New Roman"/>
          <w:szCs w:val="24"/>
        </w:rPr>
        <w:t xml:space="preserve">». </w:t>
      </w:r>
    </w:p>
    <w:p w14:paraId="6A14ACF2" w14:textId="77777777" w:rsidR="00EE1832" w:rsidRDefault="009476A9">
      <w:pPr>
        <w:spacing w:line="600" w:lineRule="auto"/>
        <w:ind w:firstLine="720"/>
        <w:contextualSpacing/>
        <w:jc w:val="both"/>
        <w:rPr>
          <w:rFonts w:eastAsia="Times New Roman"/>
          <w:szCs w:val="24"/>
        </w:rPr>
      </w:pPr>
      <w:r>
        <w:rPr>
          <w:rFonts w:eastAsia="Times New Roman"/>
          <w:szCs w:val="24"/>
        </w:rPr>
        <w:t>Π</w:t>
      </w:r>
      <w:r w:rsidRPr="001C39F9">
        <w:rPr>
          <w:rFonts w:eastAsia="Times New Roman"/>
          <w:szCs w:val="24"/>
        </w:rPr>
        <w:t xml:space="preserve">αραπέμπεται στην αρμόδια </w:t>
      </w:r>
      <w:r>
        <w:rPr>
          <w:rFonts w:eastAsia="Times New Roman"/>
          <w:szCs w:val="24"/>
        </w:rPr>
        <w:t>Δ</w:t>
      </w:r>
      <w:r w:rsidRPr="001C39F9">
        <w:rPr>
          <w:rFonts w:eastAsia="Times New Roman"/>
          <w:szCs w:val="24"/>
        </w:rPr>
        <w:t xml:space="preserve">ιαρκή </w:t>
      </w:r>
      <w:r>
        <w:rPr>
          <w:rFonts w:eastAsia="Times New Roman"/>
          <w:szCs w:val="24"/>
        </w:rPr>
        <w:t>Επιτροπή.</w:t>
      </w:r>
    </w:p>
    <w:p w14:paraId="6A14ACF3" w14:textId="77777777" w:rsidR="00EE1832" w:rsidRDefault="009476A9">
      <w:pPr>
        <w:spacing w:line="600" w:lineRule="auto"/>
        <w:ind w:firstLine="720"/>
        <w:contextualSpacing/>
        <w:jc w:val="both"/>
        <w:rPr>
          <w:rFonts w:eastAsia="Times New Roman"/>
          <w:szCs w:val="24"/>
        </w:rPr>
      </w:pPr>
      <w:r>
        <w:rPr>
          <w:rFonts w:eastAsia="Times New Roman"/>
          <w:szCs w:val="24"/>
        </w:rPr>
        <w:t>Ορίστε, κύριε Κουτσούκο, έχετε τον λόγο για δώδεκα</w:t>
      </w:r>
      <w:r w:rsidRPr="001C39F9">
        <w:rPr>
          <w:rFonts w:eastAsia="Times New Roman"/>
          <w:szCs w:val="24"/>
        </w:rPr>
        <w:t xml:space="preserve"> λεπτά</w:t>
      </w:r>
      <w:r>
        <w:rPr>
          <w:rFonts w:eastAsia="Times New Roman"/>
          <w:szCs w:val="24"/>
        </w:rPr>
        <w:t>.</w:t>
      </w:r>
    </w:p>
    <w:p w14:paraId="6A14ACF4"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ΓΙΑΝΝΗΣ ΚΟΥΤΣΟΥΚΟΣ: </w:t>
      </w:r>
      <w:r w:rsidRPr="001C39F9">
        <w:rPr>
          <w:rFonts w:eastAsia="Times New Roman"/>
          <w:szCs w:val="24"/>
        </w:rPr>
        <w:t>Ευχαριστώ</w:t>
      </w:r>
      <w:r>
        <w:rPr>
          <w:rFonts w:eastAsia="Times New Roman"/>
          <w:szCs w:val="24"/>
        </w:rPr>
        <w:t>,</w:t>
      </w:r>
      <w:r w:rsidRPr="001C39F9">
        <w:rPr>
          <w:rFonts w:eastAsia="Times New Roman"/>
          <w:szCs w:val="24"/>
        </w:rPr>
        <w:t xml:space="preserve"> κυρία </w:t>
      </w:r>
      <w:r>
        <w:rPr>
          <w:rFonts w:eastAsia="Times New Roman"/>
          <w:szCs w:val="24"/>
        </w:rPr>
        <w:t>Π</w:t>
      </w:r>
      <w:r w:rsidRPr="001C39F9">
        <w:rPr>
          <w:rFonts w:eastAsia="Times New Roman"/>
          <w:szCs w:val="24"/>
        </w:rPr>
        <w:t>ρόεδρε</w:t>
      </w:r>
      <w:r>
        <w:rPr>
          <w:rFonts w:eastAsia="Times New Roman"/>
          <w:szCs w:val="24"/>
        </w:rPr>
        <w:t>.</w:t>
      </w:r>
    </w:p>
    <w:p w14:paraId="6A14ACF5" w14:textId="77777777" w:rsidR="00EE1832" w:rsidRDefault="009476A9">
      <w:pPr>
        <w:spacing w:line="600" w:lineRule="auto"/>
        <w:ind w:firstLine="720"/>
        <w:contextualSpacing/>
        <w:jc w:val="both"/>
        <w:rPr>
          <w:rFonts w:eastAsia="Times New Roman"/>
          <w:szCs w:val="24"/>
        </w:rPr>
      </w:pPr>
      <w:r>
        <w:rPr>
          <w:rFonts w:eastAsia="Times New Roman"/>
          <w:szCs w:val="24"/>
        </w:rPr>
        <w:t>Η π</w:t>
      </w:r>
      <w:r w:rsidRPr="001C39F9">
        <w:rPr>
          <w:rFonts w:eastAsia="Times New Roman"/>
          <w:szCs w:val="24"/>
        </w:rPr>
        <w:t>ρόταση νόμου που μόλις αναφέρατε</w:t>
      </w:r>
      <w:r>
        <w:rPr>
          <w:rFonts w:eastAsia="Times New Roman"/>
          <w:szCs w:val="24"/>
        </w:rPr>
        <w:t>,</w:t>
      </w:r>
      <w:r w:rsidRPr="001C39F9">
        <w:rPr>
          <w:rFonts w:eastAsia="Times New Roman"/>
          <w:szCs w:val="24"/>
        </w:rPr>
        <w:t xml:space="preserve"> κυρία </w:t>
      </w:r>
      <w:r>
        <w:rPr>
          <w:rFonts w:eastAsia="Times New Roman"/>
          <w:szCs w:val="24"/>
        </w:rPr>
        <w:t>Π</w:t>
      </w:r>
      <w:r w:rsidRPr="001C39F9">
        <w:rPr>
          <w:rFonts w:eastAsia="Times New Roman"/>
          <w:szCs w:val="24"/>
        </w:rPr>
        <w:t>ρόεδρε</w:t>
      </w:r>
      <w:r>
        <w:rPr>
          <w:rFonts w:eastAsia="Times New Roman"/>
          <w:szCs w:val="24"/>
        </w:rPr>
        <w:t>,</w:t>
      </w:r>
      <w:r w:rsidRPr="001C39F9">
        <w:rPr>
          <w:rFonts w:eastAsia="Times New Roman"/>
          <w:szCs w:val="24"/>
        </w:rPr>
        <w:t xml:space="preserve"> είναι η δέσμευση της κ</w:t>
      </w:r>
      <w:r>
        <w:rPr>
          <w:rFonts w:eastAsia="Times New Roman"/>
          <w:szCs w:val="24"/>
        </w:rPr>
        <w:t>.</w:t>
      </w:r>
      <w:r w:rsidRPr="001C39F9">
        <w:rPr>
          <w:rFonts w:eastAsia="Times New Roman"/>
          <w:szCs w:val="24"/>
        </w:rPr>
        <w:t xml:space="preserve"> Γεννηματά </w:t>
      </w:r>
      <w:r>
        <w:rPr>
          <w:rFonts w:eastAsia="Times New Roman"/>
          <w:szCs w:val="24"/>
        </w:rPr>
        <w:t>και πρόκληση προς τη</w:t>
      </w:r>
      <w:r w:rsidRPr="001C39F9">
        <w:rPr>
          <w:rFonts w:eastAsia="Times New Roman"/>
          <w:szCs w:val="24"/>
        </w:rPr>
        <w:t xml:space="preserve">ν </w:t>
      </w:r>
      <w:r>
        <w:rPr>
          <w:rFonts w:eastAsia="Times New Roman"/>
          <w:szCs w:val="24"/>
        </w:rPr>
        <w:t>Κ</w:t>
      </w:r>
      <w:r w:rsidRPr="001C39F9">
        <w:rPr>
          <w:rFonts w:eastAsia="Times New Roman"/>
          <w:szCs w:val="24"/>
        </w:rPr>
        <w:t xml:space="preserve">οινοβουλευτική </w:t>
      </w:r>
      <w:r>
        <w:rPr>
          <w:rFonts w:eastAsia="Times New Roman"/>
          <w:szCs w:val="24"/>
        </w:rPr>
        <w:t>Ο</w:t>
      </w:r>
      <w:r w:rsidRPr="001C39F9">
        <w:rPr>
          <w:rFonts w:eastAsia="Times New Roman"/>
          <w:szCs w:val="24"/>
        </w:rPr>
        <w:t>μάδα του ΣΥ</w:t>
      </w:r>
      <w:r w:rsidRPr="001C39F9">
        <w:rPr>
          <w:rFonts w:eastAsia="Times New Roman"/>
          <w:szCs w:val="24"/>
        </w:rPr>
        <w:t>ΡΙΖΑ</w:t>
      </w:r>
      <w:r>
        <w:rPr>
          <w:rFonts w:eastAsia="Times New Roman"/>
          <w:szCs w:val="24"/>
        </w:rPr>
        <w:t xml:space="preserve"> ότι θα φέρουμε</w:t>
      </w:r>
      <w:r w:rsidRPr="001C39F9">
        <w:rPr>
          <w:rFonts w:eastAsia="Times New Roman"/>
          <w:szCs w:val="24"/>
        </w:rPr>
        <w:t xml:space="preserve"> ρύθμιση για την κατάργηση της μείωσης του αφορολόγητου</w:t>
      </w:r>
      <w:r>
        <w:rPr>
          <w:rFonts w:eastAsia="Times New Roman"/>
          <w:szCs w:val="24"/>
        </w:rPr>
        <w:t>, που</w:t>
      </w:r>
      <w:r w:rsidRPr="001C39F9">
        <w:rPr>
          <w:rFonts w:eastAsia="Times New Roman"/>
          <w:szCs w:val="24"/>
        </w:rPr>
        <w:t xml:space="preserve"> η </w:t>
      </w:r>
      <w:r>
        <w:rPr>
          <w:rFonts w:eastAsia="Times New Roman"/>
          <w:szCs w:val="24"/>
        </w:rPr>
        <w:t>Κ</w:t>
      </w:r>
      <w:r w:rsidRPr="001C39F9">
        <w:rPr>
          <w:rFonts w:eastAsia="Times New Roman"/>
          <w:szCs w:val="24"/>
        </w:rPr>
        <w:t xml:space="preserve">υβέρνηση </w:t>
      </w:r>
      <w:r>
        <w:rPr>
          <w:rFonts w:eastAsia="Times New Roman"/>
          <w:szCs w:val="24"/>
        </w:rPr>
        <w:t>των</w:t>
      </w:r>
      <w:r w:rsidRPr="001C39F9">
        <w:rPr>
          <w:rFonts w:eastAsia="Times New Roman"/>
          <w:szCs w:val="24"/>
        </w:rPr>
        <w:t xml:space="preserve"> ΣΥΡΙΖΑ</w:t>
      </w:r>
      <w:r>
        <w:rPr>
          <w:rFonts w:eastAsia="Times New Roman"/>
          <w:szCs w:val="24"/>
        </w:rPr>
        <w:t xml:space="preserve"> </w:t>
      </w:r>
      <w:r>
        <w:rPr>
          <w:rFonts w:eastAsia="Times New Roman"/>
          <w:szCs w:val="24"/>
        </w:rPr>
        <w:t>-</w:t>
      </w:r>
      <w:r>
        <w:rPr>
          <w:rFonts w:eastAsia="Times New Roman"/>
          <w:szCs w:val="24"/>
        </w:rPr>
        <w:t xml:space="preserve"> </w:t>
      </w:r>
      <w:r w:rsidRPr="001C39F9">
        <w:rPr>
          <w:rFonts w:eastAsia="Times New Roman"/>
          <w:szCs w:val="24"/>
        </w:rPr>
        <w:t>ΑΝΕΛ ψήφισε το 2017</w:t>
      </w:r>
      <w:r>
        <w:rPr>
          <w:rFonts w:eastAsia="Times New Roman"/>
          <w:szCs w:val="24"/>
        </w:rPr>
        <w:t xml:space="preserve">. </w:t>
      </w:r>
    </w:p>
    <w:p w14:paraId="6A14ACF6"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Και επειδή </w:t>
      </w:r>
      <w:r w:rsidRPr="001C39F9">
        <w:rPr>
          <w:rFonts w:eastAsia="Times New Roman"/>
          <w:szCs w:val="24"/>
        </w:rPr>
        <w:t xml:space="preserve">μας λένε </w:t>
      </w:r>
      <w:r>
        <w:rPr>
          <w:rFonts w:eastAsia="Times New Roman"/>
          <w:szCs w:val="24"/>
        </w:rPr>
        <w:t>π</w:t>
      </w:r>
      <w:r w:rsidRPr="001C39F9">
        <w:rPr>
          <w:rFonts w:eastAsia="Times New Roman"/>
          <w:szCs w:val="24"/>
        </w:rPr>
        <w:t>ολλά κάθε φορά οι συνάδελφοί του ΣΥΡΙΖΑ</w:t>
      </w:r>
      <w:r>
        <w:rPr>
          <w:rFonts w:eastAsia="Times New Roman"/>
          <w:szCs w:val="24"/>
        </w:rPr>
        <w:t>, έχουν</w:t>
      </w:r>
      <w:r w:rsidRPr="001C39F9">
        <w:rPr>
          <w:rFonts w:eastAsia="Times New Roman"/>
          <w:szCs w:val="24"/>
        </w:rPr>
        <w:t xml:space="preserve"> μπροστά τους πεδίο δόξης λαμπρό</w:t>
      </w:r>
      <w:r>
        <w:rPr>
          <w:rFonts w:eastAsia="Times New Roman"/>
          <w:szCs w:val="24"/>
        </w:rPr>
        <w:t>, διότι</w:t>
      </w:r>
      <w:r w:rsidRPr="001C39F9">
        <w:rPr>
          <w:rFonts w:eastAsia="Times New Roman"/>
          <w:szCs w:val="24"/>
        </w:rPr>
        <w:t xml:space="preserve"> θέλω να θυμίσω</w:t>
      </w:r>
      <w:r>
        <w:rPr>
          <w:rFonts w:eastAsia="Times New Roman"/>
          <w:szCs w:val="24"/>
        </w:rPr>
        <w:t xml:space="preserve">, </w:t>
      </w:r>
      <w:r w:rsidRPr="001C39F9">
        <w:rPr>
          <w:rFonts w:eastAsia="Times New Roman"/>
          <w:szCs w:val="24"/>
        </w:rPr>
        <w:t>απευθυνόμεν</w:t>
      </w:r>
      <w:r>
        <w:rPr>
          <w:rFonts w:eastAsia="Times New Roman"/>
          <w:szCs w:val="24"/>
        </w:rPr>
        <w:t xml:space="preserve">οι σε εσάς και </w:t>
      </w:r>
      <w:r w:rsidRPr="007651CD">
        <w:rPr>
          <w:rFonts w:eastAsia="Times New Roman"/>
          <w:szCs w:val="24"/>
        </w:rPr>
        <w:t xml:space="preserve">δι’ </w:t>
      </w:r>
      <w:r>
        <w:rPr>
          <w:rFonts w:eastAsia="Times New Roman"/>
          <w:szCs w:val="24"/>
        </w:rPr>
        <w:t>υ</w:t>
      </w:r>
      <w:r w:rsidRPr="007651CD">
        <w:rPr>
          <w:rFonts w:eastAsia="Times New Roman"/>
          <w:szCs w:val="24"/>
        </w:rPr>
        <w:t>μών στον</w:t>
      </w:r>
      <w:r>
        <w:rPr>
          <w:rFonts w:eastAsia="Times New Roman"/>
          <w:szCs w:val="24"/>
        </w:rPr>
        <w:t xml:space="preserve"> Πρόεδρο της Βουλής, </w:t>
      </w:r>
      <w:r w:rsidRPr="001C39F9">
        <w:rPr>
          <w:rFonts w:eastAsia="Times New Roman"/>
          <w:szCs w:val="24"/>
        </w:rPr>
        <w:t>ότι εκκρεμούν όλες οι προτάσεις νόμ</w:t>
      </w:r>
      <w:r>
        <w:rPr>
          <w:rFonts w:eastAsia="Times New Roman"/>
          <w:szCs w:val="24"/>
        </w:rPr>
        <w:t>ων</w:t>
      </w:r>
      <w:r w:rsidRPr="001C39F9">
        <w:rPr>
          <w:rFonts w:eastAsia="Times New Roman"/>
          <w:szCs w:val="24"/>
        </w:rPr>
        <w:t xml:space="preserve"> που έχουμε καταθέσει και μάλιστα</w:t>
      </w:r>
      <w:r>
        <w:rPr>
          <w:rFonts w:eastAsia="Times New Roman"/>
          <w:szCs w:val="24"/>
        </w:rPr>
        <w:t xml:space="preserve"> </w:t>
      </w:r>
      <w:r w:rsidRPr="001C39F9">
        <w:rPr>
          <w:rFonts w:eastAsia="Times New Roman"/>
          <w:szCs w:val="24"/>
        </w:rPr>
        <w:t xml:space="preserve">και με </w:t>
      </w:r>
      <w:r>
        <w:rPr>
          <w:rFonts w:eastAsia="Times New Roman"/>
          <w:szCs w:val="24"/>
        </w:rPr>
        <w:t xml:space="preserve">εκθέσεις </w:t>
      </w:r>
      <w:r w:rsidRPr="001C39F9">
        <w:rPr>
          <w:rFonts w:eastAsia="Times New Roman"/>
          <w:szCs w:val="24"/>
        </w:rPr>
        <w:t xml:space="preserve">του </w:t>
      </w:r>
      <w:r>
        <w:rPr>
          <w:rFonts w:eastAsia="Times New Roman"/>
          <w:szCs w:val="24"/>
        </w:rPr>
        <w:t>Γ</w:t>
      </w:r>
      <w:r w:rsidRPr="001C39F9">
        <w:rPr>
          <w:rFonts w:eastAsia="Times New Roman"/>
          <w:szCs w:val="24"/>
        </w:rPr>
        <w:t xml:space="preserve">ενικού </w:t>
      </w:r>
      <w:r>
        <w:rPr>
          <w:rFonts w:eastAsia="Times New Roman"/>
          <w:szCs w:val="24"/>
        </w:rPr>
        <w:t>Λ</w:t>
      </w:r>
      <w:r w:rsidRPr="001C39F9">
        <w:rPr>
          <w:rFonts w:eastAsia="Times New Roman"/>
          <w:szCs w:val="24"/>
        </w:rPr>
        <w:t>ογιστηρίου</w:t>
      </w:r>
      <w:r>
        <w:rPr>
          <w:rFonts w:eastAsia="Times New Roman"/>
          <w:szCs w:val="24"/>
        </w:rPr>
        <w:t xml:space="preserve">. Αυτό, προφανώς, </w:t>
      </w:r>
      <w:r w:rsidRPr="001C39F9">
        <w:rPr>
          <w:rFonts w:eastAsia="Times New Roman"/>
          <w:szCs w:val="24"/>
        </w:rPr>
        <w:t xml:space="preserve">δεν τιμά τη </w:t>
      </w:r>
      <w:r>
        <w:rPr>
          <w:rFonts w:eastAsia="Times New Roman"/>
          <w:szCs w:val="24"/>
        </w:rPr>
        <w:t>Β</w:t>
      </w:r>
      <w:r w:rsidRPr="001C39F9">
        <w:rPr>
          <w:rFonts w:eastAsia="Times New Roman"/>
          <w:szCs w:val="24"/>
        </w:rPr>
        <w:t xml:space="preserve">ουλή και την </w:t>
      </w:r>
      <w:r>
        <w:rPr>
          <w:rFonts w:eastAsia="Times New Roman"/>
          <w:szCs w:val="24"/>
        </w:rPr>
        <w:t>κοινοβουλευτική λει</w:t>
      </w:r>
      <w:r>
        <w:rPr>
          <w:rFonts w:eastAsia="Times New Roman"/>
          <w:szCs w:val="24"/>
        </w:rPr>
        <w:lastRenderedPageBreak/>
        <w:t xml:space="preserve">τουργία, </w:t>
      </w:r>
      <w:r w:rsidRPr="001C39F9">
        <w:rPr>
          <w:rFonts w:eastAsia="Times New Roman"/>
          <w:szCs w:val="24"/>
        </w:rPr>
        <w:t>πολύ δε περισσ</w:t>
      </w:r>
      <w:r w:rsidRPr="001C39F9">
        <w:rPr>
          <w:rFonts w:eastAsia="Times New Roman"/>
          <w:szCs w:val="24"/>
        </w:rPr>
        <w:t>ότερο που ακούω πάρα πολλούς συναδέλφους από το</w:t>
      </w:r>
      <w:r>
        <w:rPr>
          <w:rFonts w:eastAsia="Times New Roman"/>
          <w:szCs w:val="24"/>
        </w:rPr>
        <w:t>ν</w:t>
      </w:r>
      <w:r w:rsidRPr="001C39F9">
        <w:rPr>
          <w:rFonts w:eastAsia="Times New Roman"/>
          <w:szCs w:val="24"/>
        </w:rPr>
        <w:t xml:space="preserve"> ΣΥΡΙΖΑ που μας κάνουν εκκλήσεις να επανέλθουμε στον πολιτικό διάλογο και στην κανονικότητα</w:t>
      </w:r>
      <w:r>
        <w:rPr>
          <w:rFonts w:eastAsia="Times New Roman"/>
          <w:szCs w:val="24"/>
        </w:rPr>
        <w:t>. Τον</w:t>
      </w:r>
      <w:r w:rsidRPr="001C39F9">
        <w:rPr>
          <w:rFonts w:eastAsia="Times New Roman"/>
          <w:szCs w:val="24"/>
        </w:rPr>
        <w:t xml:space="preserve"> πολιτικό διάλογο και την κανονικότητα εμείς την επιδιώκουμε </w:t>
      </w:r>
      <w:r>
        <w:rPr>
          <w:rFonts w:eastAsia="Times New Roman"/>
          <w:szCs w:val="24"/>
        </w:rPr>
        <w:t>μ</w:t>
      </w:r>
      <w:r w:rsidRPr="001C39F9">
        <w:rPr>
          <w:rFonts w:eastAsia="Times New Roman"/>
          <w:szCs w:val="24"/>
        </w:rPr>
        <w:t>ε θεσμικό τρόπο και δεν μας εκφράζει η συζήτηση γι</w:t>
      </w:r>
      <w:r w:rsidRPr="001C39F9">
        <w:rPr>
          <w:rFonts w:eastAsia="Times New Roman"/>
          <w:szCs w:val="24"/>
        </w:rPr>
        <w:t xml:space="preserve">α το καφενείο και </w:t>
      </w:r>
      <w:r>
        <w:rPr>
          <w:rFonts w:eastAsia="Times New Roman"/>
          <w:szCs w:val="24"/>
        </w:rPr>
        <w:t xml:space="preserve">αν πουλάει </w:t>
      </w:r>
      <w:r w:rsidRPr="001C39F9">
        <w:rPr>
          <w:rFonts w:eastAsia="Times New Roman"/>
          <w:szCs w:val="24"/>
        </w:rPr>
        <w:t>γκαζόζες</w:t>
      </w:r>
      <w:r>
        <w:rPr>
          <w:rFonts w:eastAsia="Times New Roman"/>
          <w:szCs w:val="24"/>
        </w:rPr>
        <w:t>.</w:t>
      </w:r>
      <w:r w:rsidRPr="001C39F9">
        <w:rPr>
          <w:rFonts w:eastAsia="Times New Roman"/>
          <w:szCs w:val="24"/>
        </w:rPr>
        <w:t xml:space="preserve"> </w:t>
      </w:r>
    </w:p>
    <w:p w14:paraId="6A14ACF7" w14:textId="77777777" w:rsidR="00EE1832" w:rsidRDefault="009476A9">
      <w:pPr>
        <w:spacing w:line="600" w:lineRule="auto"/>
        <w:ind w:firstLine="720"/>
        <w:contextualSpacing/>
        <w:jc w:val="both"/>
        <w:rPr>
          <w:rFonts w:eastAsia="Times New Roman"/>
          <w:szCs w:val="24"/>
        </w:rPr>
      </w:pPr>
      <w:r w:rsidRPr="001C39F9">
        <w:rPr>
          <w:rFonts w:eastAsia="Times New Roman"/>
          <w:szCs w:val="24"/>
        </w:rPr>
        <w:t>Εάν θέλετε</w:t>
      </w:r>
      <w:r>
        <w:rPr>
          <w:rFonts w:eastAsia="Times New Roman"/>
          <w:szCs w:val="24"/>
        </w:rPr>
        <w:t>,</w:t>
      </w:r>
      <w:r w:rsidRPr="001C39F9">
        <w:rPr>
          <w:rFonts w:eastAsia="Times New Roman"/>
          <w:szCs w:val="24"/>
        </w:rPr>
        <w:t xml:space="preserve"> κυρίες και κύριοι συνάδελφοι</w:t>
      </w:r>
      <w:r>
        <w:rPr>
          <w:rFonts w:eastAsia="Times New Roman"/>
          <w:szCs w:val="24"/>
        </w:rPr>
        <w:t>,</w:t>
      </w:r>
      <w:r w:rsidRPr="001C39F9">
        <w:rPr>
          <w:rFonts w:eastAsia="Times New Roman"/>
          <w:szCs w:val="24"/>
        </w:rPr>
        <w:t xml:space="preserve"> η πρόκληση είναι παρούσα και περιμένουμε</w:t>
      </w:r>
      <w:r>
        <w:rPr>
          <w:rFonts w:eastAsia="Times New Roman"/>
          <w:szCs w:val="24"/>
        </w:rPr>
        <w:t>. Μ</w:t>
      </w:r>
      <w:r w:rsidRPr="001C39F9">
        <w:rPr>
          <w:rFonts w:eastAsia="Times New Roman"/>
          <w:szCs w:val="24"/>
        </w:rPr>
        <w:t xml:space="preserve">ην τάζετε κατάργηση του αφορολόγητου και το </w:t>
      </w:r>
      <w:r>
        <w:rPr>
          <w:rFonts w:eastAsia="Times New Roman"/>
          <w:szCs w:val="24"/>
        </w:rPr>
        <w:t>παραπέμπετε στη</w:t>
      </w:r>
      <w:r w:rsidRPr="001C39F9">
        <w:rPr>
          <w:rFonts w:eastAsia="Times New Roman"/>
          <w:szCs w:val="24"/>
        </w:rPr>
        <w:t xml:space="preserve"> Νέα Δημοκρατία</w:t>
      </w:r>
      <w:r>
        <w:rPr>
          <w:rFonts w:eastAsia="Times New Roman"/>
          <w:szCs w:val="24"/>
        </w:rPr>
        <w:t>.</w:t>
      </w:r>
      <w:r w:rsidRPr="001C39F9">
        <w:rPr>
          <w:rFonts w:eastAsia="Times New Roman"/>
          <w:szCs w:val="24"/>
        </w:rPr>
        <w:t xml:space="preserve"> Φέρτε το</w:t>
      </w:r>
      <w:r>
        <w:rPr>
          <w:rFonts w:eastAsia="Times New Roman"/>
          <w:szCs w:val="24"/>
        </w:rPr>
        <w:t>. Η πρότασή μας ε</w:t>
      </w:r>
      <w:r w:rsidRPr="001C39F9">
        <w:rPr>
          <w:rFonts w:eastAsia="Times New Roman"/>
          <w:szCs w:val="24"/>
        </w:rPr>
        <w:t>ίναι ολοκληρωμένη και επεξεργα</w:t>
      </w:r>
      <w:r w:rsidRPr="001C39F9">
        <w:rPr>
          <w:rFonts w:eastAsia="Times New Roman"/>
          <w:szCs w:val="24"/>
        </w:rPr>
        <w:t>σμένη</w:t>
      </w:r>
      <w:r>
        <w:rPr>
          <w:rFonts w:eastAsia="Times New Roman"/>
          <w:szCs w:val="24"/>
        </w:rPr>
        <w:t>.</w:t>
      </w:r>
    </w:p>
    <w:p w14:paraId="6A14ACF8" w14:textId="77777777" w:rsidR="00EE1832" w:rsidRDefault="009476A9">
      <w:pPr>
        <w:spacing w:line="600" w:lineRule="auto"/>
        <w:ind w:firstLine="720"/>
        <w:contextualSpacing/>
        <w:jc w:val="both"/>
        <w:rPr>
          <w:rFonts w:eastAsia="Times New Roman"/>
          <w:szCs w:val="24"/>
        </w:rPr>
      </w:pPr>
      <w:r>
        <w:rPr>
          <w:rFonts w:eastAsia="Times New Roman"/>
          <w:szCs w:val="24"/>
        </w:rPr>
        <w:t>Έ</w:t>
      </w:r>
      <w:r w:rsidRPr="001C39F9">
        <w:rPr>
          <w:rFonts w:eastAsia="Times New Roman"/>
          <w:szCs w:val="24"/>
        </w:rPr>
        <w:t>ρχομαι</w:t>
      </w:r>
      <w:r>
        <w:rPr>
          <w:rFonts w:eastAsia="Times New Roman"/>
          <w:szCs w:val="24"/>
        </w:rPr>
        <w:t>,</w:t>
      </w:r>
      <w:r w:rsidRPr="001C39F9">
        <w:rPr>
          <w:rFonts w:eastAsia="Times New Roman"/>
          <w:szCs w:val="24"/>
        </w:rPr>
        <w:t xml:space="preserve"> κυρίες και κύριοι συνάδελφοι</w:t>
      </w:r>
      <w:r>
        <w:rPr>
          <w:rFonts w:eastAsia="Times New Roman"/>
          <w:szCs w:val="24"/>
        </w:rPr>
        <w:t>,</w:t>
      </w:r>
      <w:r w:rsidRPr="001C39F9">
        <w:rPr>
          <w:rFonts w:eastAsia="Times New Roman"/>
          <w:szCs w:val="24"/>
        </w:rPr>
        <w:t xml:space="preserve"> στο θέμα</w:t>
      </w:r>
      <w:r>
        <w:rPr>
          <w:rFonts w:eastAsia="Times New Roman"/>
          <w:szCs w:val="24"/>
        </w:rPr>
        <w:t xml:space="preserve"> μας. Η</w:t>
      </w:r>
      <w:r w:rsidRPr="001C39F9">
        <w:rPr>
          <w:rFonts w:eastAsia="Times New Roman"/>
          <w:szCs w:val="24"/>
        </w:rPr>
        <w:t xml:space="preserve"> πρώτη μου παρατήρηση</w:t>
      </w:r>
      <w:r>
        <w:rPr>
          <w:rFonts w:eastAsia="Times New Roman"/>
          <w:szCs w:val="24"/>
        </w:rPr>
        <w:t>,</w:t>
      </w:r>
      <w:r w:rsidRPr="001C39F9">
        <w:rPr>
          <w:rFonts w:eastAsia="Times New Roman"/>
          <w:szCs w:val="24"/>
        </w:rPr>
        <w:t xml:space="preserve"> κυρία Υπουργέ</w:t>
      </w:r>
      <w:r>
        <w:rPr>
          <w:rFonts w:eastAsia="Times New Roman"/>
          <w:szCs w:val="24"/>
        </w:rPr>
        <w:t>,</w:t>
      </w:r>
      <w:r w:rsidRPr="001C39F9">
        <w:rPr>
          <w:rFonts w:eastAsia="Times New Roman"/>
          <w:szCs w:val="24"/>
        </w:rPr>
        <w:t xml:space="preserve"> έχει να κάνει με το γεγονός ότι δεν συνδράμ</w:t>
      </w:r>
      <w:r>
        <w:rPr>
          <w:rFonts w:eastAsia="Times New Roman"/>
          <w:szCs w:val="24"/>
        </w:rPr>
        <w:t>α</w:t>
      </w:r>
      <w:r w:rsidRPr="001C39F9">
        <w:rPr>
          <w:rFonts w:eastAsia="Times New Roman"/>
          <w:szCs w:val="24"/>
        </w:rPr>
        <w:t xml:space="preserve">τε στην </w:t>
      </w:r>
      <w:r>
        <w:rPr>
          <w:rFonts w:eastAsia="Times New Roman"/>
          <w:szCs w:val="24"/>
        </w:rPr>
        <w:t>ε</w:t>
      </w:r>
      <w:r w:rsidRPr="001C39F9">
        <w:rPr>
          <w:rFonts w:eastAsia="Times New Roman"/>
          <w:szCs w:val="24"/>
        </w:rPr>
        <w:t>πιτροπή στο αίτημα του κ</w:t>
      </w:r>
      <w:r>
        <w:rPr>
          <w:rFonts w:eastAsia="Times New Roman"/>
          <w:szCs w:val="24"/>
        </w:rPr>
        <w:t>.</w:t>
      </w:r>
      <w:r w:rsidRPr="001C39F9">
        <w:rPr>
          <w:rFonts w:eastAsia="Times New Roman"/>
          <w:szCs w:val="24"/>
        </w:rPr>
        <w:t xml:space="preserve"> Καρρά</w:t>
      </w:r>
      <w:r>
        <w:rPr>
          <w:rFonts w:eastAsia="Times New Roman"/>
          <w:szCs w:val="24"/>
        </w:rPr>
        <w:t>, του εισηγητή μας, να κλη</w:t>
      </w:r>
      <w:r w:rsidRPr="001C39F9">
        <w:rPr>
          <w:rFonts w:eastAsia="Times New Roman"/>
          <w:szCs w:val="24"/>
        </w:rPr>
        <w:t>θούν φορείς</w:t>
      </w:r>
      <w:r>
        <w:rPr>
          <w:rFonts w:eastAsia="Times New Roman"/>
          <w:szCs w:val="24"/>
        </w:rPr>
        <w:t>. Ξ</w:t>
      </w:r>
      <w:r w:rsidRPr="001C39F9">
        <w:rPr>
          <w:rFonts w:eastAsia="Times New Roman"/>
          <w:szCs w:val="24"/>
        </w:rPr>
        <w:t xml:space="preserve">έρουμε </w:t>
      </w:r>
      <w:r>
        <w:rPr>
          <w:rFonts w:eastAsia="Times New Roman"/>
          <w:szCs w:val="24"/>
        </w:rPr>
        <w:t xml:space="preserve">ότι </w:t>
      </w:r>
      <w:r w:rsidRPr="001C39F9">
        <w:rPr>
          <w:rFonts w:eastAsia="Times New Roman"/>
          <w:szCs w:val="24"/>
        </w:rPr>
        <w:t xml:space="preserve">πάρα πολλές φορές </w:t>
      </w:r>
      <w:r>
        <w:rPr>
          <w:rFonts w:eastAsia="Times New Roman"/>
          <w:szCs w:val="24"/>
        </w:rPr>
        <w:t>-</w:t>
      </w:r>
      <w:r w:rsidRPr="001C39F9">
        <w:rPr>
          <w:rFonts w:eastAsia="Times New Roman"/>
          <w:szCs w:val="24"/>
        </w:rPr>
        <w:t>έχω</w:t>
      </w:r>
      <w:r w:rsidRPr="001C39F9">
        <w:rPr>
          <w:rFonts w:eastAsia="Times New Roman"/>
          <w:szCs w:val="24"/>
        </w:rPr>
        <w:t xml:space="preserve"> υπάρξει</w:t>
      </w:r>
      <w:r>
        <w:rPr>
          <w:rFonts w:eastAsia="Times New Roman"/>
          <w:szCs w:val="24"/>
        </w:rPr>
        <w:t xml:space="preserve"> κι εγώ</w:t>
      </w:r>
      <w:r w:rsidRPr="001C39F9">
        <w:rPr>
          <w:rFonts w:eastAsia="Times New Roman"/>
          <w:szCs w:val="24"/>
        </w:rPr>
        <w:t xml:space="preserve"> </w:t>
      </w:r>
      <w:r>
        <w:rPr>
          <w:rFonts w:eastAsia="Times New Roman"/>
          <w:szCs w:val="24"/>
        </w:rPr>
        <w:t>ε</w:t>
      </w:r>
      <w:r w:rsidRPr="001C39F9">
        <w:rPr>
          <w:rFonts w:eastAsia="Times New Roman"/>
          <w:szCs w:val="24"/>
        </w:rPr>
        <w:t xml:space="preserve">ισηγητής </w:t>
      </w:r>
      <w:r>
        <w:rPr>
          <w:rFonts w:eastAsia="Times New Roman"/>
          <w:szCs w:val="24"/>
        </w:rPr>
        <w:t>σε</w:t>
      </w:r>
      <w:r w:rsidRPr="001C39F9">
        <w:rPr>
          <w:rFonts w:eastAsia="Times New Roman"/>
          <w:szCs w:val="24"/>
        </w:rPr>
        <w:t xml:space="preserve"> μεγάλου όγκου </w:t>
      </w:r>
      <w:r>
        <w:rPr>
          <w:rFonts w:eastAsia="Times New Roman"/>
          <w:szCs w:val="24"/>
        </w:rPr>
        <w:t>ο</w:t>
      </w:r>
      <w:r w:rsidRPr="001C39F9">
        <w:rPr>
          <w:rFonts w:eastAsia="Times New Roman"/>
          <w:szCs w:val="24"/>
        </w:rPr>
        <w:t>δηγίες</w:t>
      </w:r>
      <w:r>
        <w:rPr>
          <w:rFonts w:eastAsia="Times New Roman"/>
          <w:szCs w:val="24"/>
        </w:rPr>
        <w:t>,</w:t>
      </w:r>
      <w:r w:rsidRPr="001C39F9">
        <w:rPr>
          <w:rFonts w:eastAsia="Times New Roman"/>
          <w:szCs w:val="24"/>
        </w:rPr>
        <w:t xml:space="preserve"> των </w:t>
      </w:r>
      <w:r>
        <w:rPr>
          <w:rFonts w:eastAsia="Times New Roman"/>
          <w:szCs w:val="24"/>
        </w:rPr>
        <w:t xml:space="preserve">εκατό και </w:t>
      </w:r>
      <w:proofErr w:type="spellStart"/>
      <w:r>
        <w:rPr>
          <w:rFonts w:eastAsia="Times New Roman"/>
          <w:szCs w:val="24"/>
        </w:rPr>
        <w:t>εκατόν</w:t>
      </w:r>
      <w:proofErr w:type="spellEnd"/>
      <w:r>
        <w:rPr>
          <w:rFonts w:eastAsia="Times New Roman"/>
          <w:szCs w:val="24"/>
        </w:rPr>
        <w:t xml:space="preserve"> πενήντα</w:t>
      </w:r>
      <w:r w:rsidRPr="001C39F9">
        <w:rPr>
          <w:rFonts w:eastAsia="Times New Roman"/>
          <w:szCs w:val="24"/>
        </w:rPr>
        <w:t xml:space="preserve"> άρθρων</w:t>
      </w:r>
      <w:r>
        <w:rPr>
          <w:rFonts w:eastAsia="Times New Roman"/>
          <w:szCs w:val="24"/>
        </w:rPr>
        <w:t>-</w:t>
      </w:r>
      <w:r w:rsidRPr="001C39F9">
        <w:rPr>
          <w:rFonts w:eastAsia="Times New Roman"/>
          <w:szCs w:val="24"/>
        </w:rPr>
        <w:t xml:space="preserve"> υπήρχαν νομοπαρασκευαστικές</w:t>
      </w:r>
      <w:r>
        <w:rPr>
          <w:rFonts w:eastAsia="Times New Roman"/>
          <w:szCs w:val="24"/>
        </w:rPr>
        <w:t>,</w:t>
      </w:r>
      <w:r w:rsidRPr="001C39F9">
        <w:rPr>
          <w:rFonts w:eastAsia="Times New Roman"/>
          <w:szCs w:val="24"/>
        </w:rPr>
        <w:t xml:space="preserve"> υπήρχε διαβούλευση</w:t>
      </w:r>
      <w:r>
        <w:rPr>
          <w:rFonts w:eastAsia="Times New Roman"/>
          <w:szCs w:val="24"/>
        </w:rPr>
        <w:t>, κι</w:t>
      </w:r>
      <w:r w:rsidRPr="001C39F9">
        <w:rPr>
          <w:rFonts w:eastAsia="Times New Roman"/>
          <w:szCs w:val="24"/>
        </w:rPr>
        <w:t xml:space="preserve"> </w:t>
      </w:r>
      <w:r>
        <w:rPr>
          <w:rFonts w:eastAsia="Times New Roman"/>
          <w:szCs w:val="24"/>
        </w:rPr>
        <w:t>όμως,</w:t>
      </w:r>
      <w:r w:rsidRPr="001C39F9">
        <w:rPr>
          <w:rFonts w:eastAsia="Times New Roman"/>
          <w:szCs w:val="24"/>
        </w:rPr>
        <w:t xml:space="preserve"> </w:t>
      </w:r>
      <w:r>
        <w:rPr>
          <w:rFonts w:eastAsia="Times New Roman"/>
          <w:szCs w:val="24"/>
        </w:rPr>
        <w:t>πάντα ήταν χρήσιμη η παρουσία των</w:t>
      </w:r>
      <w:r w:rsidRPr="001C39F9">
        <w:rPr>
          <w:rFonts w:eastAsia="Times New Roman"/>
          <w:szCs w:val="24"/>
        </w:rPr>
        <w:t xml:space="preserve"> φορέων </w:t>
      </w:r>
      <w:r>
        <w:rPr>
          <w:rFonts w:eastAsia="Times New Roman"/>
          <w:szCs w:val="24"/>
        </w:rPr>
        <w:t xml:space="preserve">για </w:t>
      </w:r>
      <w:r w:rsidRPr="001C39F9">
        <w:rPr>
          <w:rFonts w:eastAsia="Times New Roman"/>
          <w:szCs w:val="24"/>
        </w:rPr>
        <w:t>να εντοπίσει αστοχίες στις διατυπώσεις</w:t>
      </w:r>
      <w:r>
        <w:rPr>
          <w:rFonts w:eastAsia="Times New Roman"/>
          <w:szCs w:val="24"/>
        </w:rPr>
        <w:t>,</w:t>
      </w:r>
      <w:r w:rsidRPr="001C39F9">
        <w:rPr>
          <w:rFonts w:eastAsia="Times New Roman"/>
          <w:szCs w:val="24"/>
        </w:rPr>
        <w:t xml:space="preserve"> πολύ δε περισσότερο που </w:t>
      </w:r>
      <w:r w:rsidRPr="001C39F9">
        <w:rPr>
          <w:rFonts w:eastAsia="Times New Roman"/>
          <w:szCs w:val="24"/>
        </w:rPr>
        <w:t>η διατύπωσ</w:t>
      </w:r>
      <w:r>
        <w:rPr>
          <w:rFonts w:eastAsia="Times New Roman"/>
          <w:szCs w:val="24"/>
        </w:rPr>
        <w:t>η</w:t>
      </w:r>
      <w:r w:rsidRPr="001C39F9">
        <w:rPr>
          <w:rFonts w:eastAsia="Times New Roman"/>
          <w:szCs w:val="24"/>
        </w:rPr>
        <w:t xml:space="preserve"> </w:t>
      </w:r>
      <w:r>
        <w:rPr>
          <w:rFonts w:eastAsia="Times New Roman"/>
          <w:szCs w:val="24"/>
        </w:rPr>
        <w:t xml:space="preserve">σε </w:t>
      </w:r>
      <w:r w:rsidRPr="001C39F9">
        <w:rPr>
          <w:rFonts w:eastAsia="Times New Roman"/>
          <w:szCs w:val="24"/>
        </w:rPr>
        <w:t xml:space="preserve">πολλά </w:t>
      </w:r>
      <w:r w:rsidRPr="001C39F9">
        <w:rPr>
          <w:rFonts w:eastAsia="Times New Roman"/>
          <w:szCs w:val="24"/>
        </w:rPr>
        <w:lastRenderedPageBreak/>
        <w:t xml:space="preserve">άρθρα </w:t>
      </w:r>
      <w:r>
        <w:rPr>
          <w:rFonts w:eastAsia="Times New Roman"/>
          <w:szCs w:val="24"/>
        </w:rPr>
        <w:t>-</w:t>
      </w:r>
      <w:r w:rsidRPr="001C39F9">
        <w:rPr>
          <w:rFonts w:eastAsia="Times New Roman"/>
          <w:szCs w:val="24"/>
        </w:rPr>
        <w:t xml:space="preserve">το επισημαίνει και </w:t>
      </w:r>
      <w:r>
        <w:rPr>
          <w:rFonts w:eastAsia="Times New Roman"/>
          <w:szCs w:val="24"/>
        </w:rPr>
        <w:t>η</w:t>
      </w:r>
      <w:r w:rsidRPr="001C39F9">
        <w:rPr>
          <w:rFonts w:eastAsia="Times New Roman"/>
          <w:szCs w:val="24"/>
        </w:rPr>
        <w:t xml:space="preserve"> </w:t>
      </w:r>
      <w:r>
        <w:rPr>
          <w:rFonts w:eastAsia="Times New Roman"/>
          <w:szCs w:val="24"/>
        </w:rPr>
        <w:t>Ε</w:t>
      </w:r>
      <w:r w:rsidRPr="001C39F9">
        <w:rPr>
          <w:rFonts w:eastAsia="Times New Roman"/>
          <w:szCs w:val="24"/>
        </w:rPr>
        <w:t>πιστημονική Επιτροπή της Βουλής</w:t>
      </w:r>
      <w:r>
        <w:rPr>
          <w:rFonts w:eastAsia="Times New Roman"/>
          <w:szCs w:val="24"/>
        </w:rPr>
        <w:t>-</w:t>
      </w:r>
      <w:r w:rsidRPr="001C39F9">
        <w:rPr>
          <w:rFonts w:eastAsia="Times New Roman"/>
          <w:szCs w:val="24"/>
        </w:rPr>
        <w:t xml:space="preserve"> έχει να κάνει με τις αρμοδιότητες του </w:t>
      </w:r>
      <w:r>
        <w:rPr>
          <w:rFonts w:eastAsia="Times New Roman"/>
          <w:szCs w:val="24"/>
        </w:rPr>
        <w:t>ε</w:t>
      </w:r>
      <w:r w:rsidRPr="001C39F9">
        <w:rPr>
          <w:rFonts w:eastAsia="Times New Roman"/>
          <w:szCs w:val="24"/>
        </w:rPr>
        <w:t>θνικού νομοθέτη</w:t>
      </w:r>
      <w:r>
        <w:rPr>
          <w:rFonts w:eastAsia="Times New Roman"/>
          <w:szCs w:val="24"/>
        </w:rPr>
        <w:t>. Το θέτω,</w:t>
      </w:r>
      <w:r w:rsidRPr="001C39F9">
        <w:rPr>
          <w:rFonts w:eastAsia="Times New Roman"/>
          <w:szCs w:val="24"/>
        </w:rPr>
        <w:t xml:space="preserve"> για να μη</w:t>
      </w:r>
      <w:r>
        <w:rPr>
          <w:rFonts w:eastAsia="Times New Roman"/>
          <w:szCs w:val="24"/>
        </w:rPr>
        <w:t xml:space="preserve"> δημιουργηθεί κακό προηγούμενο.</w:t>
      </w:r>
    </w:p>
    <w:p w14:paraId="6A14ACF9" w14:textId="77777777" w:rsidR="00EE1832" w:rsidRDefault="009476A9">
      <w:pPr>
        <w:spacing w:line="600" w:lineRule="auto"/>
        <w:ind w:firstLine="720"/>
        <w:contextualSpacing/>
        <w:jc w:val="both"/>
        <w:rPr>
          <w:rFonts w:eastAsia="Times New Roman"/>
          <w:szCs w:val="24"/>
        </w:rPr>
      </w:pPr>
      <w:r>
        <w:rPr>
          <w:rFonts w:eastAsia="Times New Roman"/>
          <w:szCs w:val="24"/>
        </w:rPr>
        <w:t>Ακούσαμε με προσοχή την κυρία Υπουργό</w:t>
      </w:r>
      <w:r w:rsidRPr="001C39F9">
        <w:rPr>
          <w:rFonts w:eastAsia="Times New Roman"/>
          <w:szCs w:val="24"/>
        </w:rPr>
        <w:t xml:space="preserve"> να αναφέρεται στις προκλήσεις</w:t>
      </w:r>
      <w:r w:rsidRPr="001C39F9">
        <w:rPr>
          <w:rFonts w:eastAsia="Times New Roman"/>
          <w:szCs w:val="24"/>
        </w:rPr>
        <w:t xml:space="preserve"> της νέας εποχής και της ηλεκτρονικής διακυβέρνησης</w:t>
      </w:r>
      <w:r>
        <w:rPr>
          <w:rFonts w:eastAsia="Times New Roman"/>
          <w:szCs w:val="24"/>
        </w:rPr>
        <w:t>. Με τη γενική της</w:t>
      </w:r>
      <w:r w:rsidRPr="001C39F9">
        <w:rPr>
          <w:rFonts w:eastAsia="Times New Roman"/>
          <w:szCs w:val="24"/>
        </w:rPr>
        <w:t xml:space="preserve"> αυτή τοποθέτηση δεν μπορεί να διαφωνήσει κανένας</w:t>
      </w:r>
      <w:r>
        <w:rPr>
          <w:rFonts w:eastAsia="Times New Roman"/>
          <w:szCs w:val="24"/>
        </w:rPr>
        <w:t xml:space="preserve">. </w:t>
      </w:r>
      <w:r w:rsidRPr="001C39F9">
        <w:rPr>
          <w:rFonts w:eastAsia="Times New Roman"/>
          <w:szCs w:val="24"/>
        </w:rPr>
        <w:t>Θα έλεγα</w:t>
      </w:r>
      <w:r>
        <w:rPr>
          <w:rFonts w:eastAsia="Times New Roman"/>
          <w:szCs w:val="24"/>
        </w:rPr>
        <w:t xml:space="preserve"> ότι </w:t>
      </w:r>
      <w:r w:rsidRPr="001C39F9">
        <w:rPr>
          <w:rFonts w:eastAsia="Times New Roman"/>
          <w:szCs w:val="24"/>
        </w:rPr>
        <w:t>χαίρομαι που ασκώντας την εξουσία</w:t>
      </w:r>
      <w:r>
        <w:rPr>
          <w:rFonts w:eastAsia="Times New Roman"/>
          <w:szCs w:val="24"/>
        </w:rPr>
        <w:t>,</w:t>
      </w:r>
      <w:r w:rsidRPr="001C39F9">
        <w:rPr>
          <w:rFonts w:eastAsia="Times New Roman"/>
          <w:szCs w:val="24"/>
        </w:rPr>
        <w:t xml:space="preserve"> κύριοι συνάδελφοι του ΣΥΡΙΖΑ</w:t>
      </w:r>
      <w:r>
        <w:rPr>
          <w:rFonts w:eastAsia="Times New Roman"/>
          <w:szCs w:val="24"/>
        </w:rPr>
        <w:t>,</w:t>
      </w:r>
      <w:r w:rsidRPr="001C39F9">
        <w:rPr>
          <w:rFonts w:eastAsia="Times New Roman"/>
          <w:szCs w:val="24"/>
        </w:rPr>
        <w:t xml:space="preserve"> </w:t>
      </w:r>
      <w:r>
        <w:rPr>
          <w:rFonts w:eastAsia="Times New Roman"/>
          <w:szCs w:val="24"/>
        </w:rPr>
        <w:t>γίνεστε</w:t>
      </w:r>
      <w:r w:rsidRPr="001C39F9">
        <w:rPr>
          <w:rFonts w:eastAsia="Times New Roman"/>
          <w:szCs w:val="24"/>
        </w:rPr>
        <w:t xml:space="preserve"> καλύτεροι άνθρωποι</w:t>
      </w:r>
      <w:r>
        <w:rPr>
          <w:rFonts w:eastAsia="Times New Roman"/>
          <w:szCs w:val="24"/>
        </w:rPr>
        <w:t xml:space="preserve">. Το κλέβω από τον κ. Τζαβάρα </w:t>
      </w:r>
      <w:r w:rsidRPr="001C39F9">
        <w:rPr>
          <w:rFonts w:eastAsia="Times New Roman"/>
          <w:szCs w:val="24"/>
        </w:rPr>
        <w:t>αυ</w:t>
      </w:r>
      <w:r w:rsidRPr="001C39F9">
        <w:rPr>
          <w:rFonts w:eastAsia="Times New Roman"/>
          <w:szCs w:val="24"/>
        </w:rPr>
        <w:t>τό</w:t>
      </w:r>
      <w:r>
        <w:rPr>
          <w:rFonts w:eastAsia="Times New Roman"/>
          <w:szCs w:val="24"/>
        </w:rPr>
        <w:t xml:space="preserve">, τον συμπολίτη μου και </w:t>
      </w:r>
      <w:r w:rsidRPr="001C39F9">
        <w:rPr>
          <w:rFonts w:eastAsia="Times New Roman"/>
          <w:szCs w:val="24"/>
        </w:rPr>
        <w:t>συμπατριώτη μου</w:t>
      </w:r>
      <w:r>
        <w:rPr>
          <w:rFonts w:eastAsia="Times New Roman"/>
          <w:szCs w:val="24"/>
        </w:rPr>
        <w:t>. Τ</w:t>
      </w:r>
      <w:r w:rsidRPr="001C39F9">
        <w:rPr>
          <w:rFonts w:eastAsia="Times New Roman"/>
          <w:szCs w:val="24"/>
        </w:rPr>
        <w:t xml:space="preserve">ο είχε πει σε </w:t>
      </w:r>
      <w:r w:rsidRPr="001C39F9">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άλλη συζήτηση εδώ. Μέχρι και στις</w:t>
      </w:r>
      <w:r w:rsidRPr="001C39F9">
        <w:rPr>
          <w:rFonts w:eastAsia="Times New Roman"/>
          <w:szCs w:val="24"/>
        </w:rPr>
        <w:t xml:space="preserve"> εκκλησίες </w:t>
      </w:r>
      <w:r>
        <w:rPr>
          <w:rFonts w:eastAsia="Times New Roman"/>
          <w:szCs w:val="24"/>
        </w:rPr>
        <w:t>πηγαίνετε</w:t>
      </w:r>
      <w:r w:rsidRPr="001C39F9">
        <w:rPr>
          <w:rFonts w:eastAsia="Times New Roman"/>
          <w:szCs w:val="24"/>
        </w:rPr>
        <w:t xml:space="preserve"> και κεριά ανάβετε</w:t>
      </w:r>
      <w:r>
        <w:rPr>
          <w:rFonts w:eastAsia="Times New Roman"/>
          <w:szCs w:val="24"/>
        </w:rPr>
        <w:t>.</w:t>
      </w:r>
    </w:p>
    <w:p w14:paraId="6A14ACFA"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Λοιπόν, </w:t>
      </w:r>
      <w:r w:rsidRPr="001C39F9">
        <w:rPr>
          <w:rFonts w:eastAsia="Times New Roman"/>
          <w:szCs w:val="24"/>
        </w:rPr>
        <w:t>κυρίες και κύριοι συνάδελφοι της Πλειοψηφίας</w:t>
      </w:r>
      <w:r>
        <w:rPr>
          <w:rFonts w:eastAsia="Times New Roman"/>
          <w:szCs w:val="24"/>
        </w:rPr>
        <w:t>,</w:t>
      </w:r>
      <w:r w:rsidRPr="001C39F9">
        <w:rPr>
          <w:rFonts w:eastAsia="Times New Roman"/>
          <w:szCs w:val="24"/>
        </w:rPr>
        <w:t xml:space="preserve"> όταν η </w:t>
      </w:r>
      <w:r>
        <w:rPr>
          <w:rFonts w:eastAsia="Times New Roman"/>
          <w:szCs w:val="24"/>
        </w:rPr>
        <w:t>Κ</w:t>
      </w:r>
      <w:r w:rsidRPr="001C39F9">
        <w:rPr>
          <w:rFonts w:eastAsia="Times New Roman"/>
          <w:szCs w:val="24"/>
        </w:rPr>
        <w:t>υβέρνηση του ΠΑΣΟΚ το 2011 εισήγαγε εδώ το</w:t>
      </w:r>
      <w:r>
        <w:rPr>
          <w:rFonts w:eastAsia="Times New Roman"/>
          <w:szCs w:val="24"/>
        </w:rPr>
        <w:t>ν</w:t>
      </w:r>
      <w:r w:rsidRPr="001C39F9">
        <w:rPr>
          <w:rFonts w:eastAsia="Times New Roman"/>
          <w:szCs w:val="24"/>
        </w:rPr>
        <w:t xml:space="preserve"> νόμο για την ηλεκτρονική διακυβέρνηση</w:t>
      </w:r>
      <w:r>
        <w:rPr>
          <w:rFonts w:eastAsia="Times New Roman"/>
          <w:szCs w:val="24"/>
        </w:rPr>
        <w:t>,</w:t>
      </w:r>
      <w:r w:rsidRPr="001C39F9">
        <w:rPr>
          <w:rFonts w:eastAsia="Times New Roman"/>
          <w:szCs w:val="24"/>
        </w:rPr>
        <w:t xml:space="preserve"> οι λόγοι σας ήτανε πύριν</w:t>
      </w:r>
      <w:r>
        <w:rPr>
          <w:rFonts w:eastAsia="Times New Roman"/>
          <w:szCs w:val="24"/>
        </w:rPr>
        <w:t>οι, γιατί</w:t>
      </w:r>
      <w:r w:rsidRPr="001C39F9">
        <w:rPr>
          <w:rFonts w:eastAsia="Times New Roman"/>
          <w:szCs w:val="24"/>
        </w:rPr>
        <w:t xml:space="preserve"> </w:t>
      </w:r>
      <w:r>
        <w:rPr>
          <w:rFonts w:eastAsia="Times New Roman"/>
          <w:szCs w:val="24"/>
        </w:rPr>
        <w:t>«</w:t>
      </w:r>
      <w:r w:rsidRPr="001C39F9">
        <w:rPr>
          <w:rFonts w:eastAsia="Times New Roman"/>
          <w:szCs w:val="24"/>
        </w:rPr>
        <w:t>δεν μπορεί να μετασχηματιστεί το καπιταλιστικό κράτος</w:t>
      </w:r>
      <w:r>
        <w:rPr>
          <w:rFonts w:eastAsia="Times New Roman"/>
          <w:szCs w:val="24"/>
        </w:rPr>
        <w:t>»</w:t>
      </w:r>
      <w:r w:rsidRPr="001C39F9">
        <w:rPr>
          <w:rFonts w:eastAsia="Times New Roman"/>
          <w:szCs w:val="24"/>
        </w:rPr>
        <w:t xml:space="preserve"> έλεγε ο </w:t>
      </w:r>
      <w:r>
        <w:rPr>
          <w:rFonts w:eastAsia="Times New Roman"/>
          <w:szCs w:val="24"/>
        </w:rPr>
        <w:t>Κ</w:t>
      </w:r>
      <w:r w:rsidRPr="001C39F9">
        <w:rPr>
          <w:rFonts w:eastAsia="Times New Roman"/>
          <w:szCs w:val="24"/>
        </w:rPr>
        <w:t xml:space="preserve">οινοβουλευτικός </w:t>
      </w:r>
      <w:r>
        <w:rPr>
          <w:rFonts w:eastAsia="Times New Roman"/>
          <w:szCs w:val="24"/>
        </w:rPr>
        <w:t>σας Ε</w:t>
      </w:r>
      <w:r w:rsidRPr="001C39F9">
        <w:rPr>
          <w:rFonts w:eastAsia="Times New Roman"/>
          <w:szCs w:val="24"/>
        </w:rPr>
        <w:t>κπρόσωπος</w:t>
      </w:r>
      <w:r>
        <w:rPr>
          <w:rFonts w:eastAsia="Times New Roman"/>
          <w:szCs w:val="24"/>
        </w:rPr>
        <w:t>, ο</w:t>
      </w:r>
      <w:r w:rsidRPr="001C39F9">
        <w:rPr>
          <w:rFonts w:eastAsia="Times New Roman"/>
          <w:szCs w:val="24"/>
        </w:rPr>
        <w:t xml:space="preserve"> κ</w:t>
      </w:r>
      <w:r>
        <w:rPr>
          <w:rFonts w:eastAsia="Times New Roman"/>
          <w:szCs w:val="24"/>
        </w:rPr>
        <w:t>.</w:t>
      </w:r>
      <w:r w:rsidRPr="001C39F9">
        <w:rPr>
          <w:rFonts w:eastAsia="Times New Roman"/>
          <w:szCs w:val="24"/>
        </w:rPr>
        <w:t xml:space="preserve"> </w:t>
      </w:r>
      <w:proofErr w:type="spellStart"/>
      <w:r w:rsidRPr="001C39F9">
        <w:rPr>
          <w:rFonts w:eastAsia="Times New Roman"/>
          <w:szCs w:val="24"/>
        </w:rPr>
        <w:t>Δρίτσας</w:t>
      </w:r>
      <w:proofErr w:type="spellEnd"/>
      <w:r w:rsidRPr="001C39F9">
        <w:rPr>
          <w:rFonts w:eastAsia="Times New Roman"/>
          <w:szCs w:val="24"/>
        </w:rPr>
        <w:t xml:space="preserve"> </w:t>
      </w:r>
      <w:r>
        <w:rPr>
          <w:rFonts w:eastAsia="Times New Roman"/>
          <w:szCs w:val="24"/>
        </w:rPr>
        <w:t>-</w:t>
      </w:r>
      <w:r w:rsidRPr="001C39F9">
        <w:rPr>
          <w:rFonts w:eastAsia="Times New Roman"/>
          <w:szCs w:val="24"/>
        </w:rPr>
        <w:t xml:space="preserve">είναι </w:t>
      </w:r>
      <w:r>
        <w:rPr>
          <w:rFonts w:eastAsia="Times New Roman"/>
          <w:szCs w:val="24"/>
        </w:rPr>
        <w:t xml:space="preserve">και </w:t>
      </w:r>
      <w:r w:rsidRPr="001C39F9">
        <w:rPr>
          <w:rFonts w:eastAsia="Times New Roman"/>
          <w:szCs w:val="24"/>
        </w:rPr>
        <w:t xml:space="preserve">τώρα </w:t>
      </w:r>
      <w:r>
        <w:rPr>
          <w:rFonts w:eastAsia="Times New Roman"/>
          <w:szCs w:val="24"/>
        </w:rPr>
        <w:t>Β</w:t>
      </w:r>
      <w:r w:rsidRPr="001C39F9">
        <w:rPr>
          <w:rFonts w:eastAsia="Times New Roman"/>
          <w:szCs w:val="24"/>
        </w:rPr>
        <w:t>ουλευτής του ΣΥΡΙΖΑ</w:t>
      </w:r>
      <w:r>
        <w:rPr>
          <w:rFonts w:eastAsia="Times New Roman"/>
          <w:szCs w:val="24"/>
        </w:rPr>
        <w:t>-</w:t>
      </w:r>
      <w:r w:rsidRPr="001C39F9">
        <w:rPr>
          <w:rFonts w:eastAsia="Times New Roman"/>
          <w:szCs w:val="24"/>
        </w:rPr>
        <w:t xml:space="preserve"> και κατακεραύνωνε </w:t>
      </w:r>
      <w:r>
        <w:rPr>
          <w:rFonts w:eastAsia="Times New Roman"/>
          <w:szCs w:val="24"/>
        </w:rPr>
        <w:t xml:space="preserve">τον κ. </w:t>
      </w:r>
      <w:proofErr w:type="spellStart"/>
      <w:r>
        <w:rPr>
          <w:rFonts w:eastAsia="Times New Roman"/>
          <w:szCs w:val="24"/>
        </w:rPr>
        <w:t>Ρ</w:t>
      </w:r>
      <w:r w:rsidRPr="001C39F9">
        <w:rPr>
          <w:rFonts w:eastAsia="Times New Roman"/>
          <w:szCs w:val="24"/>
        </w:rPr>
        <w:t>αγκούση</w:t>
      </w:r>
      <w:proofErr w:type="spellEnd"/>
      <w:r w:rsidRPr="001C39F9">
        <w:rPr>
          <w:rFonts w:eastAsia="Times New Roman"/>
          <w:szCs w:val="24"/>
        </w:rPr>
        <w:t xml:space="preserve"> </w:t>
      </w:r>
      <w:r w:rsidRPr="001C39F9">
        <w:rPr>
          <w:rFonts w:eastAsia="Times New Roman"/>
          <w:szCs w:val="24"/>
        </w:rPr>
        <w:t>για το παραπλανητικό εγχείρημα</w:t>
      </w:r>
      <w:r>
        <w:rPr>
          <w:rFonts w:eastAsia="Times New Roman"/>
          <w:szCs w:val="24"/>
        </w:rPr>
        <w:t>. Τώρα, βέβαια, με τον κ.</w:t>
      </w:r>
      <w:r w:rsidRPr="001C39F9">
        <w:rPr>
          <w:rFonts w:eastAsia="Times New Roman"/>
          <w:szCs w:val="24"/>
        </w:rPr>
        <w:t xml:space="preserve"> </w:t>
      </w:r>
      <w:proofErr w:type="spellStart"/>
      <w:r w:rsidRPr="001C39F9">
        <w:rPr>
          <w:rFonts w:eastAsia="Times New Roman"/>
          <w:szCs w:val="24"/>
        </w:rPr>
        <w:t>Ραγκούση</w:t>
      </w:r>
      <w:proofErr w:type="spellEnd"/>
      <w:r w:rsidRPr="001C39F9">
        <w:rPr>
          <w:rFonts w:eastAsia="Times New Roman"/>
          <w:szCs w:val="24"/>
        </w:rPr>
        <w:t xml:space="preserve"> τα βρήκατε γύρω από το θέμα των Πρεσπών και </w:t>
      </w:r>
      <w:r w:rsidRPr="001C39F9">
        <w:rPr>
          <w:rFonts w:eastAsia="Times New Roman"/>
          <w:szCs w:val="24"/>
        </w:rPr>
        <w:lastRenderedPageBreak/>
        <w:t xml:space="preserve">τον </w:t>
      </w:r>
      <w:r>
        <w:rPr>
          <w:rFonts w:eastAsia="Times New Roman"/>
          <w:szCs w:val="24"/>
        </w:rPr>
        <w:t xml:space="preserve">έχετε στα συμπληρώματα της </w:t>
      </w:r>
      <w:proofErr w:type="spellStart"/>
      <w:r>
        <w:rPr>
          <w:rFonts w:eastAsia="Times New Roman"/>
          <w:szCs w:val="24"/>
        </w:rPr>
        <w:t>ψευδο</w:t>
      </w:r>
      <w:r w:rsidRPr="001C39F9">
        <w:rPr>
          <w:rFonts w:eastAsia="Times New Roman"/>
          <w:szCs w:val="24"/>
        </w:rPr>
        <w:t>κεντροαριστεράς</w:t>
      </w:r>
      <w:proofErr w:type="spellEnd"/>
      <w:r w:rsidRPr="001C39F9">
        <w:rPr>
          <w:rFonts w:eastAsia="Times New Roman"/>
          <w:szCs w:val="24"/>
        </w:rPr>
        <w:t xml:space="preserve"> με την </w:t>
      </w:r>
      <w:r w:rsidRPr="001C39F9">
        <w:rPr>
          <w:rFonts w:eastAsia="Times New Roman"/>
          <w:szCs w:val="24"/>
        </w:rPr>
        <w:t>κ</w:t>
      </w:r>
      <w:r>
        <w:rPr>
          <w:rFonts w:eastAsia="Times New Roman"/>
          <w:szCs w:val="24"/>
        </w:rPr>
        <w:t>.</w:t>
      </w:r>
      <w:r w:rsidRPr="001C39F9">
        <w:rPr>
          <w:rFonts w:eastAsia="Times New Roman"/>
          <w:szCs w:val="24"/>
        </w:rPr>
        <w:t xml:space="preserve"> Παπακώστα και τους άλλους ακροδεξιούς</w:t>
      </w:r>
      <w:r>
        <w:rPr>
          <w:rFonts w:eastAsia="Times New Roman"/>
          <w:szCs w:val="24"/>
        </w:rPr>
        <w:t>,</w:t>
      </w:r>
      <w:r w:rsidRPr="001C39F9">
        <w:rPr>
          <w:rFonts w:eastAsia="Times New Roman"/>
          <w:szCs w:val="24"/>
        </w:rPr>
        <w:t xml:space="preserve"> που μεταλλάχθηκαν μέσω των καρεκλών </w:t>
      </w:r>
      <w:r>
        <w:rPr>
          <w:rFonts w:eastAsia="Times New Roman"/>
          <w:szCs w:val="24"/>
        </w:rPr>
        <w:t>σε κεντροα</w:t>
      </w:r>
      <w:r>
        <w:rPr>
          <w:rFonts w:eastAsia="Times New Roman"/>
          <w:szCs w:val="24"/>
        </w:rPr>
        <w:t>ριστερούς.</w:t>
      </w:r>
    </w:p>
    <w:p w14:paraId="6A14ACF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Εμβληματική μεταρρύθμιση της ηλεκτρονικής διακυβέρνησης, κυρία Υπουργέ, κυρίες και κύριοι συνάδελφοι, ξέρετε πάρα πολύ καλά</w:t>
      </w:r>
      <w:r w:rsidRPr="000920B5">
        <w:rPr>
          <w:rFonts w:eastAsia="Times New Roman" w:cs="Times New Roman"/>
          <w:szCs w:val="24"/>
        </w:rPr>
        <w:t xml:space="preserve"> </w:t>
      </w:r>
      <w:r>
        <w:rPr>
          <w:rFonts w:eastAsia="Times New Roman" w:cs="Times New Roman"/>
          <w:szCs w:val="24"/>
        </w:rPr>
        <w:t>ότι ήταν η «</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ΔΙΑΥΓΕΙΑ</w:t>
      </w:r>
      <w:r>
        <w:rPr>
          <w:rFonts w:eastAsia="Times New Roman" w:cs="Times New Roman"/>
          <w:szCs w:val="24"/>
        </w:rPr>
        <w:t>» έδωσε τη δυνατότητα στη διοίκηση να ενημερώνει τους πολίτες για τις πράξεις της, να υ</w:t>
      </w:r>
      <w:r>
        <w:rPr>
          <w:rFonts w:eastAsia="Times New Roman" w:cs="Times New Roman"/>
          <w:szCs w:val="24"/>
        </w:rPr>
        <w:t xml:space="preserve">πόκειται στον λαϊκό έλεγχο, όπως θα έλεγαν οι παλιοί Αριστεροί, και βεβαίως σε πολλές περιπτώσεις να συλλαμβάνεται να «κλέβει οπώρας», όπως στην περίπτωση που το Υπουργείο Οικονομικών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δεν είχε αναρτήσει δαπάνες και μας τις φέρνει εκ των </w:t>
      </w:r>
      <w:r>
        <w:rPr>
          <w:rFonts w:eastAsia="Times New Roman" w:cs="Times New Roman"/>
          <w:szCs w:val="24"/>
        </w:rPr>
        <w:t>υστέρων να τις νομιμοποιήσουμε.</w:t>
      </w:r>
    </w:p>
    <w:p w14:paraId="6A14ACF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Αυτό το εγχείρημα της «</w:t>
      </w:r>
      <w:r>
        <w:rPr>
          <w:rFonts w:eastAsia="Times New Roman" w:cs="Times New Roman"/>
          <w:szCs w:val="24"/>
        </w:rPr>
        <w:t>ΔΙΑΥΓΕΙΑΣ</w:t>
      </w:r>
      <w:r>
        <w:rPr>
          <w:rFonts w:eastAsia="Times New Roman" w:cs="Times New Roman"/>
          <w:szCs w:val="24"/>
        </w:rPr>
        <w:t xml:space="preserve">» </w:t>
      </w:r>
      <w:proofErr w:type="spellStart"/>
      <w:r>
        <w:rPr>
          <w:rFonts w:eastAsia="Times New Roman" w:cs="Times New Roman"/>
          <w:szCs w:val="24"/>
        </w:rPr>
        <w:t>πολεμήθηκε</w:t>
      </w:r>
      <w:proofErr w:type="spellEnd"/>
      <w:r>
        <w:rPr>
          <w:rFonts w:eastAsia="Times New Roman" w:cs="Times New Roman"/>
          <w:szCs w:val="24"/>
        </w:rPr>
        <w:t xml:space="preserve">, διότι είχε στο εσωτερικό του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άλλη λογική για το πώς η εξουσία διαχειρίζεται αυτό που της έχει δώσει ο λαός, με λογοδοσία, διαφάνεια, αλλά και αποτελεσματικότητα. </w:t>
      </w:r>
    </w:p>
    <w:p w14:paraId="6A14ACF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Τζαβάρα, ο Υπουργός Διοικητικής Μεταρρύθμισης, κ. Κυριάκος Μητσοτάκης επιχείρησε να υπονομεύσει τη «</w:t>
      </w:r>
      <w:r>
        <w:rPr>
          <w:rFonts w:eastAsia="Times New Roman" w:cs="Times New Roman"/>
          <w:szCs w:val="24"/>
        </w:rPr>
        <w:t>ΔΙΑΥΓΕΙΑ</w:t>
      </w:r>
      <w:r>
        <w:rPr>
          <w:rFonts w:eastAsia="Times New Roman" w:cs="Times New Roman"/>
          <w:szCs w:val="24"/>
        </w:rPr>
        <w:t>» αφαιρώντας ένα μέρος των πράξεων που πρέπει να αναρτώνται. Και επειδή πολλοί θυμούνται από την πλευρά της Νέας Δημοκρατίας ότι τότε στη συγκυβέρνη</w:t>
      </w:r>
      <w:r>
        <w:rPr>
          <w:rFonts w:eastAsia="Times New Roman" w:cs="Times New Roman"/>
          <w:szCs w:val="24"/>
        </w:rPr>
        <w:t xml:space="preserve">ση υπήρχαν ορισμένα επιτεύγματα και τα πιστώνονται, αφαιρώντας μας από τη διακυβέρνηση, θέλω να θυμίσω στο Σώμα ότι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τότε ως αρμόδια Υφυπουργός τοποθετήθηκε δημόσια -και το ΠΑΣΟΚ- και αναγκάσαμε τον κ. Μητσοτάκη να πάρει πίσω αυτήν την</w:t>
      </w:r>
      <w:r>
        <w:rPr>
          <w:rFonts w:eastAsia="Times New Roman" w:cs="Times New Roman"/>
          <w:szCs w:val="24"/>
        </w:rPr>
        <w:t xml:space="preserve"> πρωτοβουλία φαλκίδευσης της «</w:t>
      </w:r>
      <w:r>
        <w:rPr>
          <w:rFonts w:eastAsia="Times New Roman" w:cs="Times New Roman"/>
          <w:szCs w:val="24"/>
        </w:rPr>
        <w:t>ΔΙΑΥΓΕΙΑΣ».</w:t>
      </w:r>
    </w:p>
    <w:p w14:paraId="6A14ACF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από την πλευρά του ΣΥΡΙΖΑ, πέρα από τις πράξεις στις οποίες έκανα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μικρή αναφορά, υπάρχουν φωνές, όπως αυτού του αγλαΐσματος, της </w:t>
      </w:r>
      <w:proofErr w:type="spellStart"/>
      <w:r>
        <w:rPr>
          <w:rFonts w:eastAsia="Times New Roman" w:cs="Times New Roman"/>
          <w:szCs w:val="24"/>
        </w:rPr>
        <w:t>συριζαίικης</w:t>
      </w:r>
      <w:proofErr w:type="spellEnd"/>
      <w:r>
        <w:rPr>
          <w:rFonts w:eastAsia="Times New Roman" w:cs="Times New Roman"/>
          <w:szCs w:val="24"/>
        </w:rPr>
        <w:t xml:space="preserve"> κυβερνητικής πολιτικής του κ. </w:t>
      </w:r>
      <w:proofErr w:type="spellStart"/>
      <w:r>
        <w:rPr>
          <w:rFonts w:eastAsia="Times New Roman" w:cs="Times New Roman"/>
          <w:szCs w:val="24"/>
        </w:rPr>
        <w:t>Πολάκη</w:t>
      </w:r>
      <w:proofErr w:type="spellEnd"/>
      <w:r>
        <w:rPr>
          <w:rFonts w:eastAsia="Times New Roman" w:cs="Times New Roman"/>
          <w:szCs w:val="24"/>
        </w:rPr>
        <w:t>, που λέει «κοιτάξτε αυ</w:t>
      </w:r>
      <w:r>
        <w:rPr>
          <w:rFonts w:eastAsia="Times New Roman" w:cs="Times New Roman"/>
          <w:szCs w:val="24"/>
        </w:rPr>
        <w:t xml:space="preserve">τά τα έφτιαξαν αυτοί, για να έχουν δέκα επίπεδα ελέγχου, για να τρώνε οι ίδιοι». Θέλετε να σας δώσω </w:t>
      </w:r>
      <w:proofErr w:type="spellStart"/>
      <w:r>
        <w:rPr>
          <w:rFonts w:eastAsia="Times New Roman" w:cs="Times New Roman"/>
          <w:szCs w:val="24"/>
          <w:lang w:val="en-US"/>
        </w:rPr>
        <w:t>motamo</w:t>
      </w:r>
      <w:proofErr w:type="spellEnd"/>
      <w:r>
        <w:rPr>
          <w:rFonts w:eastAsia="Times New Roman" w:cs="Times New Roman"/>
          <w:szCs w:val="24"/>
        </w:rPr>
        <w:t xml:space="preserve"> τη δήλωσή του; Την έχω εδώ, δεν χρειάζεται, είναι γνωστά αυτά.</w:t>
      </w:r>
    </w:p>
    <w:p w14:paraId="6A14ACF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συνέπεια, εκείνο που έχει σημασία στην παρούσα συζήτηση είναι να δούμε ποιες δυνά</w:t>
      </w:r>
      <w:r>
        <w:rPr>
          <w:rFonts w:eastAsia="Times New Roman" w:cs="Times New Roman"/>
          <w:szCs w:val="24"/>
        </w:rPr>
        <w:t xml:space="preserve">μεις με συνέπεια και σταθερότητα εισαγάγουν στο δημόσιο καινοτόμες ρυθμίσεις, όπως είναι αυτές της ηλεκτρονικής διακυβέρνησης, για να κάνουν πιο αποτελεσματική τη δημόσια διοίκηση, για να διευκολύνουν το έργο των δημοσίων υπαλλήλων και να την κάνουν πιο </w:t>
      </w:r>
      <w:proofErr w:type="spellStart"/>
      <w:r>
        <w:rPr>
          <w:rFonts w:eastAsia="Times New Roman" w:cs="Times New Roman"/>
          <w:szCs w:val="24"/>
        </w:rPr>
        <w:t>πρ</w:t>
      </w:r>
      <w:r>
        <w:rPr>
          <w:rFonts w:eastAsia="Times New Roman" w:cs="Times New Roman"/>
          <w:szCs w:val="24"/>
        </w:rPr>
        <w:t>οσβάσιμη</w:t>
      </w:r>
      <w:proofErr w:type="spellEnd"/>
      <w:r>
        <w:rPr>
          <w:rFonts w:eastAsia="Times New Roman" w:cs="Times New Roman"/>
          <w:szCs w:val="24"/>
        </w:rPr>
        <w:t xml:space="preserve"> στους πολίτες.</w:t>
      </w:r>
    </w:p>
    <w:p w14:paraId="6A14AD0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λέτε ότι ασκώ μόνο κριτική στην Κυβέρνηση, θέλω να αναγνωρίσω την πρωτοβουλία του ΕΦΚΑ να </w:t>
      </w:r>
      <w:proofErr w:type="spellStart"/>
      <w:r>
        <w:rPr>
          <w:rFonts w:eastAsia="Times New Roman" w:cs="Times New Roman"/>
          <w:szCs w:val="24"/>
        </w:rPr>
        <w:t>ηλεκτρονικοποιήσει</w:t>
      </w:r>
      <w:proofErr w:type="spellEnd"/>
      <w:r>
        <w:rPr>
          <w:rFonts w:eastAsia="Times New Roman" w:cs="Times New Roman"/>
          <w:szCs w:val="24"/>
        </w:rPr>
        <w:t xml:space="preserve"> τα αιτήματα των δημοσίων υπαλλήλων για τη μη παραγραφή της απαίτησής τους για το δώρο των Χριστουγέννων, για</w:t>
      </w:r>
      <w:r>
        <w:rPr>
          <w:rFonts w:eastAsia="Times New Roman" w:cs="Times New Roman"/>
          <w:szCs w:val="24"/>
        </w:rPr>
        <w:t xml:space="preserve"> να μην τρέχουν στους δικηγόρους και στους μεσάζοντες. Είναι μ</w:t>
      </w:r>
      <w:r>
        <w:rPr>
          <w:rFonts w:eastAsia="Times New Roman" w:cs="Times New Roman"/>
          <w:szCs w:val="24"/>
        </w:rPr>
        <w:t>ί</w:t>
      </w:r>
      <w:r>
        <w:rPr>
          <w:rFonts w:eastAsia="Times New Roman" w:cs="Times New Roman"/>
          <w:szCs w:val="24"/>
        </w:rPr>
        <w:t>α πρωτοβουλία που δείχνει τις τεράστιες δυνατότητες της ηλεκτρονικής διακυβέρνησης.</w:t>
      </w:r>
    </w:p>
    <w:p w14:paraId="6A14AD0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Ελάτε, όμως, τώρα να δούμε και κάτι άλλο. Αναφέρθηκε ο κ. Καρράς στην εμπλοκή του Υπουργείου Ψηφιακής Πολιτικ</w:t>
      </w:r>
      <w:r>
        <w:rPr>
          <w:rFonts w:eastAsia="Times New Roman" w:cs="Times New Roman"/>
          <w:szCs w:val="24"/>
        </w:rPr>
        <w:t>ής. Θέλω να ξέρετε ότι όπου εμείς ακούμε Υπουργείο Ψηφιακής Πολιτικής, φυλάμε τα ρούχα μας για να έχουμε τα μισά. Διότι φα</w:t>
      </w:r>
      <w:r>
        <w:rPr>
          <w:rFonts w:eastAsia="Times New Roman" w:cs="Times New Roman"/>
          <w:szCs w:val="24"/>
        </w:rPr>
        <w:lastRenderedPageBreak/>
        <w:t>ντάζομαι, κυρία Υπουργέ, που έχετε συναρμοδιότητα, δεν θα επιτρέψετε στον κ. Παππά να κάνει ένα διαγωνισμό για να μας πει πώς θα στήσο</w:t>
      </w:r>
      <w:r>
        <w:rPr>
          <w:rFonts w:eastAsia="Times New Roman" w:cs="Times New Roman"/>
          <w:szCs w:val="24"/>
        </w:rPr>
        <w:t xml:space="preserve">υμε το μητρώο. Διότι ο κ. Παππάς έχει αποκτήσει ειδική τεχνογνωσία στο να στήνει διαγωνισμούς. Θυμίζω στο Σώμα τον διαγωνισμό για την γεωργία ακριβείας, όπου αντί πέντε δορυφόρους που θα χρειαζόμασταν, τους έκανε τριάντα πέντε. </w:t>
      </w:r>
    </w:p>
    <w:p w14:paraId="6A14AD02" w14:textId="77777777" w:rsidR="00EE1832" w:rsidRDefault="009476A9">
      <w:pPr>
        <w:spacing w:line="600" w:lineRule="auto"/>
        <w:ind w:firstLine="720"/>
        <w:contextualSpacing/>
        <w:jc w:val="both"/>
        <w:rPr>
          <w:rFonts w:eastAsia="Times New Roman" w:cs="Times New Roman"/>
          <w:szCs w:val="24"/>
        </w:rPr>
      </w:pPr>
      <w:r w:rsidRPr="0050642E">
        <w:rPr>
          <w:rFonts w:eastAsia="Times New Roman" w:cs="Times New Roman"/>
          <w:b/>
          <w:szCs w:val="24"/>
        </w:rPr>
        <w:t>ΧΡΗΣΤΟΣ ΜΑΝΤΑΣ:</w:t>
      </w:r>
      <w:r>
        <w:rPr>
          <w:rFonts w:eastAsia="Times New Roman" w:cs="Times New Roman"/>
          <w:szCs w:val="24"/>
        </w:rPr>
        <w:t xml:space="preserve"> Για ποιο πρ</w:t>
      </w:r>
      <w:r>
        <w:rPr>
          <w:rFonts w:eastAsia="Times New Roman" w:cs="Times New Roman"/>
          <w:szCs w:val="24"/>
        </w:rPr>
        <w:t>άγμα λέτε;</w:t>
      </w:r>
    </w:p>
    <w:p w14:paraId="6A14AD03" w14:textId="77777777" w:rsidR="00EE1832" w:rsidRDefault="009476A9">
      <w:pPr>
        <w:spacing w:line="600" w:lineRule="auto"/>
        <w:ind w:firstLine="720"/>
        <w:contextualSpacing/>
        <w:jc w:val="both"/>
        <w:rPr>
          <w:rFonts w:eastAsia="Times New Roman" w:cs="Times New Roman"/>
          <w:szCs w:val="24"/>
        </w:rPr>
      </w:pPr>
      <w:r w:rsidRPr="0050642E">
        <w:rPr>
          <w:rFonts w:eastAsia="Times New Roman" w:cs="Times New Roman"/>
          <w:b/>
          <w:szCs w:val="24"/>
        </w:rPr>
        <w:t>ΓΙΑΝΝΗΣ ΚΟΥΤΣΟΥΚΟΣ:</w:t>
      </w:r>
      <w:r>
        <w:rPr>
          <w:rFonts w:eastAsia="Times New Roman" w:cs="Times New Roman"/>
          <w:szCs w:val="24"/>
        </w:rPr>
        <w:t xml:space="preserve"> Για την ψηφιακή γεωργία είπα, κύριε συνάδελφε. </w:t>
      </w:r>
    </w:p>
    <w:p w14:paraId="6A14AD0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Και ξεσηκώθηκε όλη η επιστημονική κοινότητα και αναγκάστηκε να πάρει πίσω τον διαγωνισμό. </w:t>
      </w:r>
    </w:p>
    <w:p w14:paraId="6A14AD0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το άλλο επίτευγμα του κ. </w:t>
      </w:r>
      <w:r>
        <w:rPr>
          <w:rFonts w:eastAsia="Times New Roman" w:cs="Times New Roman"/>
          <w:szCs w:val="24"/>
        </w:rPr>
        <w:t>Π</w:t>
      </w:r>
      <w:r>
        <w:rPr>
          <w:rFonts w:eastAsia="Times New Roman" w:cs="Times New Roman"/>
          <w:szCs w:val="24"/>
        </w:rPr>
        <w:t>αππά</w:t>
      </w:r>
      <w:r>
        <w:rPr>
          <w:rFonts w:eastAsia="Times New Roman" w:cs="Times New Roman"/>
          <w:szCs w:val="24"/>
        </w:rPr>
        <w:t xml:space="preserve"> για την «</w:t>
      </w:r>
      <w:r>
        <w:rPr>
          <w:rFonts w:eastAsia="Times New Roman" w:cs="Times New Roman"/>
          <w:szCs w:val="24"/>
        </w:rPr>
        <w:t>Ι</w:t>
      </w:r>
      <w:r>
        <w:rPr>
          <w:rFonts w:eastAsia="Times New Roman" w:cs="Times New Roman"/>
          <w:szCs w:val="24"/>
        </w:rPr>
        <w:t>ΡΙΔΑ</w:t>
      </w:r>
      <w:r>
        <w:rPr>
          <w:rFonts w:eastAsia="Times New Roman" w:cs="Times New Roman"/>
          <w:szCs w:val="24"/>
        </w:rPr>
        <w:t>». Στο Υπουργείο σας, κυρία Υπουργ</w:t>
      </w:r>
      <w:r>
        <w:rPr>
          <w:rFonts w:eastAsia="Times New Roman" w:cs="Times New Roman"/>
          <w:szCs w:val="24"/>
        </w:rPr>
        <w:t>έ, υπάλληλοι που είναι πρωτοπόροι και έχουν την αίσθηση του καθήκοντος, αλλά και των δυνατοτήτων που δίνουν οι νέες τεχνολογίες, αξιοποίησαν μία εφαρμογή, δανεική από τον στρατό, και δημιούργησαν ένα σύστημα ηλεκτρονικής διακυβέρνησης εγγράφων το «</w:t>
      </w:r>
      <w:r>
        <w:rPr>
          <w:rFonts w:eastAsia="Times New Roman" w:cs="Times New Roman"/>
          <w:szCs w:val="24"/>
        </w:rPr>
        <w:t>Ι</w:t>
      </w:r>
      <w:r>
        <w:rPr>
          <w:rFonts w:eastAsia="Times New Roman" w:cs="Times New Roman"/>
          <w:szCs w:val="24"/>
        </w:rPr>
        <w:t>ΡΙΔΑ</w:t>
      </w:r>
      <w:r>
        <w:rPr>
          <w:rFonts w:eastAsia="Times New Roman" w:cs="Times New Roman"/>
          <w:szCs w:val="24"/>
        </w:rPr>
        <w:t xml:space="preserve">», </w:t>
      </w:r>
      <w:r>
        <w:rPr>
          <w:rFonts w:eastAsia="Times New Roman" w:cs="Times New Roman"/>
          <w:szCs w:val="24"/>
        </w:rPr>
        <w:t xml:space="preserve">που αν θυμάμαι καλά το είχε ενθαρρύνει και ο προκάτοχός σας, ο κ. </w:t>
      </w:r>
      <w:r>
        <w:rPr>
          <w:rFonts w:eastAsia="Times New Roman" w:cs="Times New Roman"/>
          <w:szCs w:val="24"/>
        </w:rPr>
        <w:lastRenderedPageBreak/>
        <w:t>Βερναρδάκης. Έχουμε άλλους λογαριασμούς με τον κ. Βερναρδάκη, αλλά θέλω να αναφερθώ στο συγκεκριμένο.</w:t>
      </w:r>
    </w:p>
    <w:p w14:paraId="6A14AD06" w14:textId="77777777" w:rsidR="00EE1832" w:rsidRDefault="009476A9">
      <w:pPr>
        <w:spacing w:line="600" w:lineRule="auto"/>
        <w:ind w:firstLine="720"/>
        <w:contextualSpacing/>
        <w:jc w:val="both"/>
        <w:rPr>
          <w:rFonts w:eastAsia="Times New Roman"/>
          <w:szCs w:val="24"/>
        </w:rPr>
      </w:pPr>
      <w:r>
        <w:rPr>
          <w:rFonts w:eastAsia="Times New Roman"/>
          <w:szCs w:val="24"/>
        </w:rPr>
        <w:t>Ο κ. Παππάς, λοιπόν, αποφάσισε να το θεσμοποιήσει και προκήρυξε διαγωνισμό και γι’ αυτό.</w:t>
      </w:r>
      <w:r>
        <w:rPr>
          <w:rFonts w:eastAsia="Times New Roman"/>
          <w:szCs w:val="24"/>
        </w:rPr>
        <w:t xml:space="preserve"> Και επειδή ο διαγωνισμός δεν του έβγαινε τον Δεκέμβρη μήνα ήρθε εδώ και ζήτησε παράταση. Ποιο είναι</w:t>
      </w:r>
      <w:r w:rsidRPr="005B2110">
        <w:rPr>
          <w:rFonts w:eastAsia="Times New Roman"/>
          <w:szCs w:val="24"/>
        </w:rPr>
        <w:t xml:space="preserve"> </w:t>
      </w:r>
      <w:r>
        <w:rPr>
          <w:rFonts w:eastAsia="Times New Roman"/>
          <w:szCs w:val="24"/>
        </w:rPr>
        <w:t>το αποτέλεσμα; Το αποτέλεσμα είναι ότι βγήκε χθες το Ελεγκτικό Συνέδριο και του ακυρώνει τον διαγωνισμό διότι δεν είχε γίνει αξιολόγηση της τεχνικής προσφο</w:t>
      </w:r>
      <w:r>
        <w:rPr>
          <w:rFonts w:eastAsia="Times New Roman"/>
          <w:szCs w:val="24"/>
        </w:rPr>
        <w:t xml:space="preserve">ράς. Άρα, κάτι σάπιο υπάρχει στο βασίλειο της </w:t>
      </w:r>
      <w:proofErr w:type="spellStart"/>
      <w:r>
        <w:rPr>
          <w:rFonts w:eastAsia="Times New Roman"/>
          <w:szCs w:val="24"/>
        </w:rPr>
        <w:t>Δανιμαρκίας</w:t>
      </w:r>
      <w:proofErr w:type="spellEnd"/>
      <w:r>
        <w:rPr>
          <w:rFonts w:eastAsia="Times New Roman"/>
          <w:szCs w:val="24"/>
        </w:rPr>
        <w:t xml:space="preserve">, εκεί στο Υπουργείο της Ψηφιακής Πολιτικής. Κυρία Υπουργέ, καλό είναι να </w:t>
      </w:r>
      <w:proofErr w:type="spellStart"/>
      <w:r>
        <w:rPr>
          <w:rFonts w:eastAsia="Times New Roman"/>
          <w:szCs w:val="24"/>
        </w:rPr>
        <w:t>απεμπλακείτε</w:t>
      </w:r>
      <w:proofErr w:type="spellEnd"/>
      <w:r>
        <w:rPr>
          <w:rFonts w:eastAsia="Times New Roman"/>
          <w:szCs w:val="24"/>
        </w:rPr>
        <w:t xml:space="preserve">, γιατί φοβάμαι ότι θα μετανιώσετε μ’ αυτούς που μπλέξατε. Κάποια στιγμή θα μετανιώσετε, αργά ή γρήγορα. </w:t>
      </w:r>
    </w:p>
    <w:p w14:paraId="6A14AD07" w14:textId="77777777" w:rsidR="00EE1832" w:rsidRDefault="009476A9">
      <w:pPr>
        <w:spacing w:line="600" w:lineRule="auto"/>
        <w:ind w:firstLine="720"/>
        <w:contextualSpacing/>
        <w:jc w:val="both"/>
        <w:rPr>
          <w:rFonts w:eastAsia="Times New Roman"/>
          <w:szCs w:val="24"/>
        </w:rPr>
      </w:pPr>
      <w:r>
        <w:rPr>
          <w:rFonts w:eastAsia="Times New Roman"/>
          <w:szCs w:val="24"/>
        </w:rPr>
        <w:t>Κατά συ</w:t>
      </w:r>
      <w:r>
        <w:rPr>
          <w:rFonts w:eastAsia="Times New Roman"/>
          <w:szCs w:val="24"/>
        </w:rPr>
        <w:t>νέπεια, κυρίες και κύριοι συνάδελφοι, το δικό μας «</w:t>
      </w:r>
      <w:r>
        <w:rPr>
          <w:rFonts w:eastAsia="Times New Roman"/>
          <w:szCs w:val="24"/>
        </w:rPr>
        <w:t>ν</w:t>
      </w:r>
      <w:r>
        <w:rPr>
          <w:rFonts w:eastAsia="Times New Roman"/>
          <w:szCs w:val="24"/>
        </w:rPr>
        <w:t xml:space="preserve">αι» σ’ αυτήν την </w:t>
      </w:r>
      <w:r>
        <w:rPr>
          <w:rFonts w:eastAsia="Times New Roman"/>
          <w:szCs w:val="24"/>
        </w:rPr>
        <w:t>ο</w:t>
      </w:r>
      <w:r>
        <w:rPr>
          <w:rFonts w:eastAsia="Times New Roman"/>
          <w:szCs w:val="24"/>
        </w:rPr>
        <w:t>δηγία γίνεται από θέση αρχής. Οι παρατηρήσεις του εισηγητή μας, κ. Καρρά, είναι τεκμηριωμένες και σε σχέση με τη γραφειοκρατία που δημιουργούν ορισμένες εξουσιοδοτήσεις διυπουργικών αποφάσεων και στην εμπλοκή του Υπουργείου Ψηφιακής Πολιτικής και ιδίως στο</w:t>
      </w:r>
      <w:r>
        <w:rPr>
          <w:rFonts w:eastAsia="Times New Roman"/>
          <w:szCs w:val="24"/>
        </w:rPr>
        <w:t xml:space="preserve"> θέμα της αποτύπωσης στο εσωτερικό δίκαιο των διατάξεων της </w:t>
      </w:r>
      <w:r>
        <w:rPr>
          <w:rFonts w:eastAsia="Times New Roman"/>
          <w:szCs w:val="24"/>
        </w:rPr>
        <w:t>ο</w:t>
      </w:r>
      <w:r>
        <w:rPr>
          <w:rFonts w:eastAsia="Times New Roman"/>
          <w:szCs w:val="24"/>
        </w:rPr>
        <w:t>δηγίας</w:t>
      </w:r>
      <w:r>
        <w:rPr>
          <w:rFonts w:eastAsia="Times New Roman"/>
          <w:szCs w:val="24"/>
        </w:rPr>
        <w:t xml:space="preserve"> με μ</w:t>
      </w:r>
      <w:r>
        <w:rPr>
          <w:rFonts w:eastAsia="Times New Roman"/>
          <w:szCs w:val="24"/>
        </w:rPr>
        <w:t>ί</w:t>
      </w:r>
      <w:r>
        <w:rPr>
          <w:rFonts w:eastAsia="Times New Roman"/>
          <w:szCs w:val="24"/>
        </w:rPr>
        <w:t xml:space="preserve">α </w:t>
      </w:r>
      <w:r>
        <w:rPr>
          <w:rFonts w:eastAsia="Times New Roman"/>
          <w:szCs w:val="24"/>
        </w:rPr>
        <w:lastRenderedPageBreak/>
        <w:t>γλώσσα που δεν είναι κατανοητή στους Έλληνες πολίτες. Αν διαβάσουμε, παραδείγματος χάριν, το άρθρο 1 στην αιτιολογική έκθεση και το διαβάσουμε και στο σχέδιο νόμου, θα δούμε τη διαφ</w:t>
      </w:r>
      <w:r>
        <w:rPr>
          <w:rFonts w:eastAsia="Times New Roman"/>
          <w:szCs w:val="24"/>
        </w:rPr>
        <w:t xml:space="preserve">ορά σαν τη μέρα με τη νύχτα. Αποτυπώνεται στην απλή ελληνική γλώσσα τι θέλει να κάνει αυτό το νομοσχέδιο. Ενώ αν πάμε στο άρθρο του νόμου θα δούμε ότι μπορεί να εννοήσει κάποιος και τα εντελώς αντίθετα. </w:t>
      </w:r>
    </w:p>
    <w:p w14:paraId="6A14AD08"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Εγώ μ’ αυτά θέλω να τελειώσω την τοποθέτησή μου για </w:t>
      </w:r>
      <w:r>
        <w:rPr>
          <w:rFonts w:eastAsia="Times New Roman"/>
          <w:szCs w:val="24"/>
        </w:rPr>
        <w:t xml:space="preserve">να μην επεκταθώ στα υπόλοιπα της επικαιρότητας. Δεν μ’ αρέσει να το κάνω. </w:t>
      </w:r>
    </w:p>
    <w:p w14:paraId="6A14AD09" w14:textId="77777777" w:rsidR="00EE1832" w:rsidRDefault="009476A9">
      <w:pPr>
        <w:spacing w:line="600" w:lineRule="auto"/>
        <w:ind w:firstLine="720"/>
        <w:contextualSpacing/>
        <w:jc w:val="both"/>
        <w:rPr>
          <w:rFonts w:eastAsia="Times New Roman"/>
          <w:szCs w:val="24"/>
        </w:rPr>
      </w:pPr>
      <w:r>
        <w:rPr>
          <w:rFonts w:eastAsia="Times New Roman"/>
          <w:szCs w:val="24"/>
        </w:rPr>
        <w:t>Θέλω να είμαι εντός του θέματος και να πω κλείνοντας ότι έχουμε παρουσιάσει ως Κίνημα Αλλαγής, με αποφάσεις του τελευταίου μας συνεδρίου, ένα ολοκληρωμένο πλαίσιο γι’ αυτό που ο απλ</w:t>
      </w:r>
      <w:r>
        <w:rPr>
          <w:rFonts w:eastAsia="Times New Roman"/>
          <w:szCs w:val="24"/>
        </w:rPr>
        <w:t xml:space="preserve">ός πολίτης θα έλεγε ηλεκτρονικό </w:t>
      </w:r>
      <w:r>
        <w:rPr>
          <w:rFonts w:eastAsia="Times New Roman"/>
          <w:szCs w:val="24"/>
          <w:lang w:val="en-US"/>
        </w:rPr>
        <w:t>bypass</w:t>
      </w:r>
      <w:r>
        <w:rPr>
          <w:rFonts w:eastAsia="Times New Roman"/>
          <w:szCs w:val="24"/>
        </w:rPr>
        <w:t xml:space="preserve"> στην δημόσια διοίκηση. Διότι όταν δεν μπορείς να επιταχύνεις τις διαδικασίες των διοικητικών αλλαγών, όταν αυτές έχουν βαλτώσει -η κινητικότητα, τα ψηφιακά οργανογράμματα και μια σειρά άλλες αλλαγές που είναι απαραίτη</w:t>
      </w:r>
      <w:r>
        <w:rPr>
          <w:rFonts w:eastAsia="Times New Roman"/>
          <w:szCs w:val="24"/>
        </w:rPr>
        <w:t xml:space="preserve">τες- τότε πρέπει να χρησιμοποιήσεις τις </w:t>
      </w:r>
      <w:r>
        <w:rPr>
          <w:rFonts w:eastAsia="Times New Roman"/>
          <w:szCs w:val="24"/>
        </w:rPr>
        <w:lastRenderedPageBreak/>
        <w:t>τεχνολογίες για να φέρεις τους πολίτες πολύ κοντά στη διοίκηση παρακάμπτοντας την ίδια τη γραφειοκρατία.</w:t>
      </w:r>
    </w:p>
    <w:p w14:paraId="6A14AD0A"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Ένας φίλος μου πήγε να εξυπηρετηθεί σε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δημόσια υπηρεσία που υποτίθεται ότι έχει ηλεκτρονική διακυβέρνηση. Π</w:t>
      </w:r>
      <w:r>
        <w:rPr>
          <w:rFonts w:eastAsia="Times New Roman"/>
          <w:szCs w:val="24"/>
        </w:rPr>
        <w:t xml:space="preserve">ήγε στις οκτώ η ώρα, πήρε το νούμερο 120, ανέβηκε σε πέντε-έξι ορόφους να μάθει από πού θα εξυπηρετηθεί κι όταν ήρθε το μεσημεράκι η σειρά της εξυπηρέτησης ήταν μόνο στο 10. Επομένως, έπρεπε να πάει την άλλη μέρα. </w:t>
      </w:r>
    </w:p>
    <w:p w14:paraId="6A14AD0B" w14:textId="77777777" w:rsidR="00EE1832" w:rsidRDefault="009476A9">
      <w:pPr>
        <w:spacing w:line="600" w:lineRule="auto"/>
        <w:ind w:firstLine="720"/>
        <w:contextualSpacing/>
        <w:jc w:val="both"/>
        <w:rPr>
          <w:rFonts w:eastAsia="Times New Roman"/>
          <w:szCs w:val="24"/>
        </w:rPr>
      </w:pPr>
      <w:r>
        <w:rPr>
          <w:rFonts w:eastAsia="Times New Roman"/>
          <w:szCs w:val="24"/>
        </w:rPr>
        <w:t>Αυτά είναι που πρέπει να αλλάξουμε. Κι εδ</w:t>
      </w:r>
      <w:r>
        <w:rPr>
          <w:rFonts w:eastAsia="Times New Roman"/>
          <w:szCs w:val="24"/>
        </w:rPr>
        <w:t>ώ θα έλεγα ότι υπάρχει πεδίο συναίνεσης, αρκεί να υπάρχει η πολιτική βούληση και να μην ενσωματώνει κάθε φορά στις πολιτικές σκοπιμότητες η κάθε κυβέρνηση, όπως κάνει η παρούσα, τις αναγκαίες αλλαγές, σε άλλες πολιτικές που έχουν να κάνουν με το να εξυπηρε</w:t>
      </w:r>
      <w:r>
        <w:rPr>
          <w:rFonts w:eastAsia="Times New Roman"/>
          <w:szCs w:val="24"/>
        </w:rPr>
        <w:t>τήσουν είτε μικροκομματικά είτε ευρύτερα οικονομικά συμφέροντα.</w:t>
      </w:r>
    </w:p>
    <w:p w14:paraId="6A14AD0C" w14:textId="77777777" w:rsidR="00EE1832" w:rsidRDefault="009476A9">
      <w:pPr>
        <w:spacing w:line="600" w:lineRule="auto"/>
        <w:ind w:firstLine="720"/>
        <w:contextualSpacing/>
        <w:jc w:val="both"/>
        <w:rPr>
          <w:rFonts w:eastAsia="Times New Roman"/>
          <w:szCs w:val="24"/>
        </w:rPr>
      </w:pPr>
      <w:r>
        <w:rPr>
          <w:rFonts w:eastAsia="Times New Roman"/>
          <w:szCs w:val="24"/>
        </w:rPr>
        <w:t>Ευχαριστώ, κύριε Πρόεδρε.</w:t>
      </w:r>
    </w:p>
    <w:p w14:paraId="6A14AD0D" w14:textId="77777777" w:rsidR="00EE1832" w:rsidRDefault="009476A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Δημοκρατικής Συμπαράταξης)</w:t>
      </w:r>
    </w:p>
    <w:p w14:paraId="6A14AD0E" w14:textId="77777777" w:rsidR="00EE1832" w:rsidRDefault="009476A9">
      <w:pPr>
        <w:spacing w:line="600" w:lineRule="auto"/>
        <w:ind w:firstLine="720"/>
        <w:contextualSpacing/>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Κυρία Πρόεδρε,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δίλεπτη παρέμβαση θα ήθελα να κάνω. </w:t>
      </w:r>
    </w:p>
    <w:p w14:paraId="6A14AD0F"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Μισό λεπτό να κάνω μία ανακοίνωση, κύριε Τζαβάρα.</w:t>
      </w:r>
    </w:p>
    <w:p w14:paraId="6A14AD10"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ενημερώθηκαν για την ιστορία του κτηρίο</w:t>
      </w:r>
      <w:r>
        <w:rPr>
          <w:rFonts w:eastAsia="Times New Roman"/>
          <w:szCs w:val="24"/>
        </w:rPr>
        <w:t>υ και τον τρόπο οργάνωσης και λειτουργίας της Βουλής και ξεναγήθηκαν στην έκθεση της αίθουσας «ΕΛΕΥΘΕΡΙΟΣ ΒΕΝΙΖΕΛΟΣ», είκοσι εννιά μαθήτριες και μαθητές και τρεις συνοδοί εκπαιδευτικοί από το 5</w:t>
      </w:r>
      <w:r w:rsidRPr="00E33329">
        <w:rPr>
          <w:rFonts w:eastAsia="Times New Roman"/>
          <w:szCs w:val="24"/>
          <w:vertAlign w:val="superscript"/>
        </w:rPr>
        <w:t>ο</w:t>
      </w:r>
      <w:r>
        <w:rPr>
          <w:rFonts w:eastAsia="Times New Roman"/>
          <w:szCs w:val="24"/>
        </w:rPr>
        <w:t xml:space="preserve"> Γυμνάσιο Χαλανδρίου.</w:t>
      </w:r>
    </w:p>
    <w:p w14:paraId="6A14AD11" w14:textId="77777777" w:rsidR="00EE1832" w:rsidRDefault="009476A9">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ά</w:t>
      </w:r>
      <w:r>
        <w:rPr>
          <w:rFonts w:eastAsia="Times New Roman"/>
          <w:szCs w:val="24"/>
        </w:rPr>
        <w:t xml:space="preserve">ς καλωσορίζουμε στη Βουλή. </w:t>
      </w:r>
    </w:p>
    <w:p w14:paraId="6A14AD12" w14:textId="77777777" w:rsidR="00EE1832" w:rsidRDefault="009476A9">
      <w:pPr>
        <w:spacing w:line="600" w:lineRule="auto"/>
        <w:ind w:firstLine="720"/>
        <w:contextualSpacing/>
        <w:jc w:val="center"/>
        <w:rPr>
          <w:rFonts w:eastAsia="Times New Roman"/>
          <w:szCs w:val="24"/>
        </w:rPr>
      </w:pPr>
      <w:r>
        <w:rPr>
          <w:rFonts w:eastAsia="Times New Roman"/>
          <w:szCs w:val="24"/>
        </w:rPr>
        <w:t>(Χειροκροτ</w:t>
      </w:r>
      <w:r>
        <w:rPr>
          <w:rFonts w:eastAsia="Times New Roman"/>
          <w:szCs w:val="24"/>
        </w:rPr>
        <w:t>ήματα απ’ όλες τις πτέρυγες της Βουλής)</w:t>
      </w:r>
    </w:p>
    <w:p w14:paraId="6A14AD13"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Γίνεται να είναι η παρέμβαση για ένα λεπτό, κύριε Τζαβάρα; </w:t>
      </w:r>
    </w:p>
    <w:p w14:paraId="6A14AD14" w14:textId="77777777" w:rsidR="00EE1832" w:rsidRDefault="009476A9">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Βέβαια. </w:t>
      </w:r>
    </w:p>
    <w:p w14:paraId="6A14AD15"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Θέλω να απαντήσω στον εκλεκτό συνάδελφο και συμπατριώτη μου, κ. Κουτσούκο. </w:t>
      </w:r>
    </w:p>
    <w:p w14:paraId="6A14AD16" w14:textId="77777777" w:rsidR="00EE1832" w:rsidRDefault="009476A9">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Δεν είναι τοπικοί ανταγωνισμοί. Είναι επί της ουσίας. </w:t>
      </w:r>
    </w:p>
    <w:p w14:paraId="6A14AD17"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Όχι, τον τιμώ και τον εκτιμώ. Αλλά στα πλαίσια της κοινοβουλευτικής σύγκρουσης που επιβάλλεται να έχουμε για λόγο που </w:t>
      </w:r>
      <w:proofErr w:type="spellStart"/>
      <w:r>
        <w:rPr>
          <w:rFonts w:eastAsia="Times New Roman"/>
          <w:szCs w:val="24"/>
        </w:rPr>
        <w:t>ελέχθη</w:t>
      </w:r>
      <w:proofErr w:type="spellEnd"/>
      <w:r>
        <w:rPr>
          <w:rFonts w:eastAsia="Times New Roman"/>
          <w:szCs w:val="24"/>
        </w:rPr>
        <w:t xml:space="preserve"> και δεν πρέπει να αφεθεί αναπάντητος, είμαι υποχρεωμ</w:t>
      </w:r>
      <w:r>
        <w:rPr>
          <w:rFonts w:eastAsia="Times New Roman"/>
          <w:szCs w:val="24"/>
        </w:rPr>
        <w:t>ένος να παρατηρήσω ότι καμιά φορά το ΚΙΝΑΛ…</w:t>
      </w:r>
    </w:p>
    <w:p w14:paraId="6A14AD18" w14:textId="77777777" w:rsidR="00EE1832" w:rsidRDefault="009476A9">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Κίνημα Αλλαγής. </w:t>
      </w:r>
    </w:p>
    <w:p w14:paraId="6A14AD19" w14:textId="77777777" w:rsidR="00EE1832" w:rsidRDefault="009476A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Δημοκρατική Συμπαράταξη </w:t>
      </w:r>
      <w:r w:rsidRPr="00746E3C">
        <w:rPr>
          <w:rFonts w:eastAsia="Times New Roman"/>
          <w:szCs w:val="24"/>
        </w:rPr>
        <w:t xml:space="preserve">ΠΑΣΟΚ </w:t>
      </w:r>
      <w:r>
        <w:rPr>
          <w:rFonts w:eastAsia="Times New Roman"/>
          <w:szCs w:val="24"/>
        </w:rPr>
        <w:t>- ΔΗΜΑΡ</w:t>
      </w:r>
      <w:r w:rsidRPr="00746E3C">
        <w:rPr>
          <w:rFonts w:eastAsia="Times New Roman"/>
          <w:szCs w:val="24"/>
        </w:rPr>
        <w:t>.</w:t>
      </w:r>
      <w:r w:rsidRPr="00746E3C">
        <w:rPr>
          <w:rFonts w:eastAsia="Times New Roman"/>
          <w:b/>
          <w:szCs w:val="24"/>
        </w:rPr>
        <w:t xml:space="preserve"> </w:t>
      </w:r>
      <w:r>
        <w:rPr>
          <w:rFonts w:eastAsia="Times New Roman"/>
          <w:szCs w:val="24"/>
        </w:rPr>
        <w:t xml:space="preserve">Αυτός είναι ο τίτλος. </w:t>
      </w:r>
    </w:p>
    <w:p w14:paraId="6A14AD1A" w14:textId="77777777" w:rsidR="00EE1832" w:rsidRDefault="009476A9">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Το Κίνημα Αλλαγής πέφτει θύμα μιας εξωστρεφούς αμφιθυμίας που έχει απέναντι στον ΣΥΡΙΖΑ από τη μια πλευρά και απέναντι στη Νέα Δημοκρατία από την άλλη.</w:t>
      </w:r>
    </w:p>
    <w:p w14:paraId="6A14AD1B"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Εδώ, λοιπόν, θα </w:t>
      </w:r>
      <w:r>
        <w:rPr>
          <w:rFonts w:eastAsia="Times New Roman"/>
          <w:color w:val="222222"/>
          <w:szCs w:val="24"/>
          <w:shd w:val="clear" w:color="auto" w:fill="FFFFFF"/>
        </w:rPr>
        <w:t>έπρεπε από τη στιγμή που αναγνωρίζει ότι ο κ. Μητσοτάκης πράγματι δεν εξαίρεσε αυτό που</w:t>
      </w:r>
      <w:r>
        <w:rPr>
          <w:rFonts w:eastAsia="Times New Roman"/>
          <w:color w:val="222222"/>
          <w:szCs w:val="24"/>
          <w:shd w:val="clear" w:color="auto" w:fill="FFFFFF"/>
        </w:rPr>
        <w:t xml:space="preserve"> ενδεχομένως να προέβλεπε κάποιο νομοσχέδιο από τη </w:t>
      </w:r>
      <w:r>
        <w:rPr>
          <w:rFonts w:eastAsia="Times New Roman"/>
          <w:color w:val="222222"/>
          <w:szCs w:val="24"/>
          <w:shd w:val="clear" w:color="auto" w:fill="FFFFFF"/>
        </w:rPr>
        <w:t>«</w:t>
      </w:r>
      <w:r>
        <w:rPr>
          <w:rFonts w:eastAsia="Times New Roman"/>
          <w:color w:val="222222"/>
          <w:szCs w:val="24"/>
          <w:shd w:val="clear" w:color="auto" w:fill="FFFFFF"/>
        </w:rPr>
        <w:t>ΔΙΑΥΓΕΙΑ</w:t>
      </w:r>
      <w:r>
        <w:rPr>
          <w:rFonts w:eastAsia="Times New Roman"/>
          <w:color w:val="222222"/>
          <w:szCs w:val="24"/>
          <w:shd w:val="clear" w:color="auto" w:fill="FFFFFF"/>
        </w:rPr>
        <w:t>»</w:t>
      </w:r>
      <w:r>
        <w:rPr>
          <w:rFonts w:eastAsia="Times New Roman"/>
          <w:color w:val="222222"/>
          <w:szCs w:val="24"/>
          <w:shd w:val="clear" w:color="auto" w:fill="FFFFFF"/>
        </w:rPr>
        <w:t xml:space="preserve"> να </w:t>
      </w:r>
      <w:r>
        <w:rPr>
          <w:rFonts w:eastAsia="Times New Roman"/>
          <w:color w:val="222222"/>
          <w:szCs w:val="24"/>
          <w:shd w:val="clear" w:color="auto" w:fill="FFFFFF"/>
        </w:rPr>
        <w:lastRenderedPageBreak/>
        <w:t>τον επαινέσει και να αναγνωρίσει δημοσίως την ευαισθησία που είχε ως Υπουργός.</w:t>
      </w:r>
    </w:p>
    <w:p w14:paraId="6A14AD1C"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μεριά, όμως, νομίζω ότι κατά έναν τρόπο, που δεν μπορώ να τον συγχωρήσω, αποσιωπά και δεν αναφέρει </w:t>
      </w:r>
      <w:r>
        <w:rPr>
          <w:rFonts w:eastAsia="Times New Roman"/>
          <w:color w:val="222222"/>
          <w:szCs w:val="24"/>
          <w:shd w:val="clear" w:color="auto" w:fill="FFFFFF"/>
        </w:rPr>
        <w:t xml:space="preserve">δεκάδες περιπτώσεις εξαίρεσης από τη </w:t>
      </w:r>
      <w:r>
        <w:rPr>
          <w:rFonts w:eastAsia="Times New Roman"/>
          <w:color w:val="222222"/>
          <w:szCs w:val="24"/>
          <w:shd w:val="clear" w:color="auto" w:fill="FFFFFF"/>
        </w:rPr>
        <w:t>«</w:t>
      </w:r>
      <w:r>
        <w:rPr>
          <w:rFonts w:eastAsia="Times New Roman"/>
          <w:color w:val="222222"/>
          <w:szCs w:val="24"/>
          <w:shd w:val="clear" w:color="auto" w:fill="FFFFFF"/>
        </w:rPr>
        <w:t>ΔΙΑΥΓΕΙΑ</w:t>
      </w:r>
      <w:r>
        <w:rPr>
          <w:rFonts w:eastAsia="Times New Roman"/>
          <w:color w:val="222222"/>
          <w:szCs w:val="24"/>
          <w:shd w:val="clear" w:color="auto" w:fill="FFFFFF"/>
        </w:rPr>
        <w:t>»</w:t>
      </w:r>
      <w:r>
        <w:rPr>
          <w:rFonts w:eastAsia="Times New Roman"/>
          <w:color w:val="222222"/>
          <w:szCs w:val="24"/>
          <w:shd w:val="clear" w:color="auto" w:fill="FFFFFF"/>
        </w:rPr>
        <w:t xml:space="preserve"> κρατικών δαπανών που έχουμε δει τα τελευταία τέσσερα χρόνια από τη σημερινή Κυβέρνηση και βεβαίως επανειλημμένως τις έχουμε στηλιτεύσει.</w:t>
      </w:r>
    </w:p>
    <w:p w14:paraId="6A14AD1D"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και τίποτε άλλο.</w:t>
      </w:r>
    </w:p>
    <w:p w14:paraId="6A14AD1E" w14:textId="77777777" w:rsidR="00EE1832" w:rsidRDefault="009476A9">
      <w:pPr>
        <w:spacing w:line="600" w:lineRule="auto"/>
        <w:ind w:firstLine="720"/>
        <w:contextualSpacing/>
        <w:jc w:val="both"/>
        <w:rPr>
          <w:rFonts w:eastAsia="Times New Roman"/>
          <w:color w:val="222222"/>
          <w:szCs w:val="24"/>
          <w:shd w:val="clear" w:color="auto" w:fill="FFFFFF"/>
        </w:rPr>
      </w:pPr>
      <w:r w:rsidRPr="001D79AD">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Πρέπε</w:t>
      </w:r>
      <w:r>
        <w:rPr>
          <w:rFonts w:eastAsia="Times New Roman"/>
          <w:color w:val="222222"/>
          <w:szCs w:val="24"/>
          <w:shd w:val="clear" w:color="auto" w:fill="FFFFFF"/>
        </w:rPr>
        <w:t>ι να σας απαντήσει ο κ. Μαντάς ποιες είναι...</w:t>
      </w:r>
    </w:p>
    <w:p w14:paraId="6A14AD1F"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ΚΩΝΣΤΑΝΤΙΝΟΣ ΤΖΑΒΑΡΑΣ:</w:t>
      </w:r>
      <w:r>
        <w:rPr>
          <w:rFonts w:eastAsia="Times New Roman"/>
          <w:b/>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δεν </w:t>
      </w:r>
      <w:r>
        <w:rPr>
          <w:rFonts w:eastAsia="Times New Roman"/>
          <w:color w:val="222222"/>
          <w:szCs w:val="24"/>
          <w:shd w:val="clear" w:color="auto" w:fill="FFFFFF"/>
        </w:rPr>
        <w:t xml:space="preserve">ακούστηκε) </w:t>
      </w:r>
    </w:p>
    <w:p w14:paraId="6A14AD20" w14:textId="77777777" w:rsidR="00EE1832" w:rsidRDefault="009476A9">
      <w:pPr>
        <w:spacing w:line="600" w:lineRule="auto"/>
        <w:ind w:firstLine="720"/>
        <w:contextualSpacing/>
        <w:jc w:val="both"/>
        <w:rPr>
          <w:rFonts w:eastAsia="Times New Roman"/>
          <w:color w:val="222222"/>
          <w:szCs w:val="24"/>
          <w:shd w:val="clear" w:color="auto" w:fill="FFFFFF"/>
        </w:rPr>
      </w:pPr>
      <w:r w:rsidRPr="001D79AD">
        <w:rPr>
          <w:rFonts w:eastAsia="Times New Roman"/>
          <w:b/>
          <w:color w:val="222222"/>
          <w:szCs w:val="24"/>
          <w:shd w:val="clear" w:color="auto" w:fill="FFFFFF"/>
        </w:rPr>
        <w:t>ΠΡΟΕΔΡΕΥΟΥΣΑ (Αναστασία Χριστοδουλοπούλου):</w:t>
      </w:r>
      <w:r>
        <w:rPr>
          <w:rFonts w:eastAsia="Times New Roman"/>
          <w:b/>
          <w:color w:val="222222"/>
          <w:szCs w:val="24"/>
          <w:shd w:val="clear" w:color="auto" w:fill="FFFFFF"/>
        </w:rPr>
        <w:t xml:space="preserve"> </w:t>
      </w:r>
      <w:r>
        <w:rPr>
          <w:rFonts w:eastAsia="Times New Roman"/>
          <w:color w:val="222222"/>
          <w:szCs w:val="24"/>
          <w:shd w:val="clear" w:color="auto" w:fill="FFFFFF"/>
        </w:rPr>
        <w:t>Ναι, αλλά έτσι δεν κάνουμε δουλειά.</w:t>
      </w:r>
    </w:p>
    <w:p w14:paraId="6A14AD21"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Ελάτε, κύριε Μαντά. Μιλήστε για το νομοσχέδιο για να ακούσει ο κόσμος</w:t>
      </w:r>
      <w:r>
        <w:rPr>
          <w:rFonts w:eastAsia="Times New Roman"/>
          <w:color w:val="222222"/>
          <w:szCs w:val="24"/>
          <w:shd w:val="clear" w:color="auto" w:fill="FFFFFF"/>
        </w:rPr>
        <w:t xml:space="preserve"> για</w:t>
      </w:r>
      <w:r>
        <w:rPr>
          <w:rFonts w:eastAsia="Times New Roman"/>
          <w:color w:val="222222"/>
          <w:szCs w:val="24"/>
          <w:shd w:val="clear" w:color="auto" w:fill="FFFFFF"/>
        </w:rPr>
        <w:t xml:space="preserve"> τι </w:t>
      </w:r>
      <w:r>
        <w:rPr>
          <w:rFonts w:eastAsia="Times New Roman"/>
          <w:color w:val="222222"/>
          <w:szCs w:val="24"/>
          <w:shd w:val="clear" w:color="auto" w:fill="FFFFFF"/>
        </w:rPr>
        <w:t>συζητάμε</w:t>
      </w:r>
      <w:r>
        <w:rPr>
          <w:rFonts w:eastAsia="Times New Roman"/>
          <w:color w:val="222222"/>
          <w:szCs w:val="24"/>
          <w:shd w:val="clear" w:color="auto" w:fill="FFFFFF"/>
        </w:rPr>
        <w:t>.</w:t>
      </w:r>
    </w:p>
    <w:p w14:paraId="6A14AD22" w14:textId="77777777" w:rsidR="00EE1832" w:rsidRDefault="009476A9">
      <w:pPr>
        <w:spacing w:line="600" w:lineRule="auto"/>
        <w:ind w:firstLine="720"/>
        <w:contextualSpacing/>
        <w:jc w:val="both"/>
        <w:rPr>
          <w:rFonts w:eastAsia="Times New Roman"/>
          <w:color w:val="222222"/>
          <w:szCs w:val="24"/>
          <w:shd w:val="clear" w:color="auto" w:fill="FFFFFF"/>
        </w:rPr>
      </w:pPr>
      <w:r w:rsidRPr="001D79AD">
        <w:rPr>
          <w:rFonts w:eastAsia="Times New Roman"/>
          <w:b/>
          <w:color w:val="222222"/>
          <w:szCs w:val="24"/>
          <w:shd w:val="clear" w:color="auto" w:fill="FFFFFF"/>
        </w:rPr>
        <w:t>ΚΩΝΣΤΑΝΤΙΝΟΣ ΤΖΑΒΑΡΑΣ:</w:t>
      </w:r>
      <w:r>
        <w:rPr>
          <w:rFonts w:eastAsia="Times New Roman"/>
          <w:color w:val="222222"/>
          <w:szCs w:val="24"/>
          <w:shd w:val="clear" w:color="auto" w:fill="FFFFFF"/>
        </w:rPr>
        <w:t xml:space="preserve"> Και αυτά να λέγονται, κυρία Πρόεδρε. Μέσα στην κοινοβουλευτική διαδικασία είναι όλα.</w:t>
      </w:r>
    </w:p>
    <w:p w14:paraId="6A14AD23" w14:textId="77777777" w:rsidR="00EE1832" w:rsidRDefault="009476A9">
      <w:pPr>
        <w:spacing w:line="600" w:lineRule="auto"/>
        <w:ind w:firstLine="720"/>
        <w:contextualSpacing/>
        <w:jc w:val="both"/>
        <w:rPr>
          <w:rFonts w:eastAsia="Times New Roman"/>
          <w:color w:val="222222"/>
          <w:szCs w:val="24"/>
          <w:shd w:val="clear" w:color="auto" w:fill="FFFFFF"/>
        </w:rPr>
      </w:pPr>
      <w:r w:rsidRPr="003F5647">
        <w:rPr>
          <w:rFonts w:eastAsia="Times New Roman"/>
          <w:b/>
          <w:color w:val="222222"/>
          <w:szCs w:val="24"/>
          <w:shd w:val="clear" w:color="auto" w:fill="FFFFFF"/>
        </w:rPr>
        <w:t>ΧΡΗΣΤΟΣ ΜΑΝΤΑΣ:</w:t>
      </w:r>
      <w:r>
        <w:rPr>
          <w:rFonts w:eastAsia="Times New Roman"/>
          <w:color w:val="222222"/>
          <w:szCs w:val="24"/>
          <w:shd w:val="clear" w:color="auto" w:fill="FFFFFF"/>
        </w:rPr>
        <w:t xml:space="preserve"> Ευχαριστώ, κυρία Πρόεδρε.</w:t>
      </w:r>
    </w:p>
    <w:p w14:paraId="6A14AD24"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Θα ξεκινήσω με δύο παρατηρήσεις. Συμμερίζομαι τις αγωνίες του κ. Τζαβάρα για τα θεμελιώδη δικαιώματα και γ</w:t>
      </w:r>
      <w:r>
        <w:rPr>
          <w:rFonts w:eastAsia="Times New Roman"/>
          <w:color w:val="222222"/>
          <w:szCs w:val="24"/>
          <w:shd w:val="clear" w:color="auto" w:fill="FFFFFF"/>
        </w:rPr>
        <w:t xml:space="preserve">ια τις σημασίες γενικά, σε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w:t>
      </w:r>
      <w:r>
        <w:rPr>
          <w:rFonts w:eastAsia="Times New Roman"/>
          <w:color w:val="222222"/>
          <w:szCs w:val="24"/>
          <w:shd w:val="clear" w:color="auto" w:fill="FFFFFF"/>
        </w:rPr>
        <w:t xml:space="preserve"> κοινωνία της πληροφορίας και της ψηφιακής εξέλιξης, που πράγματι η σύγχυση είναι τεράστια, όπως και συμμερίζομαι ταυτόχρονα την αγωνία από την πλευρά του κ. Κουτσούκου, συμπατριώτη του κ. Τζαβάρα, να παρουσιάσει η συγκεκριμέν</w:t>
      </w:r>
      <w:r>
        <w:rPr>
          <w:rFonts w:eastAsia="Times New Roman"/>
          <w:color w:val="222222"/>
          <w:szCs w:val="24"/>
          <w:shd w:val="clear" w:color="auto" w:fill="FFFFFF"/>
        </w:rPr>
        <w:t xml:space="preserve">η παράταξη με έναν τρόπο τον λόγο της ύπαρξής της. Μέσα στη σημερινή συγκυρία, λοιπόν, έφερε την πρόταση νόμου -που δεν την υποτιμώ καθόλου, πολιτικά την κρίνω- για την κατάργηση του αφορολόγητου. Είναι το ίδιο ακριβώς που έκανε σε σχέση με τις συντάξεις. </w:t>
      </w:r>
      <w:r>
        <w:rPr>
          <w:rFonts w:eastAsia="Times New Roman"/>
          <w:color w:val="222222"/>
          <w:szCs w:val="24"/>
          <w:shd w:val="clear" w:color="auto" w:fill="FFFFFF"/>
        </w:rPr>
        <w:t>Κάπου αυτά τα πράγματα, όμως, έχουν ένα όριο, θα έλεγα, με την εξής έννοια: Ούτε μπορείς να βγάλεις από τη μύγα ξύγκι, ούτε να προκαλείς τρικυμία σε μία δαχτυλήθρα. Γιατί, αν θέλουμε να συζητήσουμε σοβαρά, περί αυτών των πραγμάτων έγινε η συζήτηση και η αν</w:t>
      </w:r>
      <w:r>
        <w:rPr>
          <w:rFonts w:eastAsia="Times New Roman"/>
          <w:color w:val="222222"/>
          <w:szCs w:val="24"/>
          <w:shd w:val="clear" w:color="auto" w:fill="FFFFFF"/>
        </w:rPr>
        <w:t xml:space="preserve">τιπαράθεση, γιατί στην ουσία -και πολύ σωστά κατά τη γνώμη μου- όλες οι πολιτικές δυνάμεις, ίσως με κάποιες εξαιρέσεις, αλλά κυρίως οι πολιτικές δυνάμεις που έχουν έναν ευρωπαϊκό προσανατολισμό, αντιλαμβάνονται ότι η κύρωση αυτής της συμφωνίας και η </w:t>
      </w:r>
      <w:r>
        <w:rPr>
          <w:rFonts w:eastAsia="Times New Roman"/>
          <w:color w:val="222222"/>
          <w:szCs w:val="24"/>
          <w:shd w:val="clear" w:color="auto" w:fill="FFFFFF"/>
        </w:rPr>
        <w:lastRenderedPageBreak/>
        <w:t>ενσωμά</w:t>
      </w:r>
      <w:r>
        <w:rPr>
          <w:rFonts w:eastAsia="Times New Roman"/>
          <w:color w:val="222222"/>
          <w:szCs w:val="24"/>
          <w:shd w:val="clear" w:color="auto" w:fill="FFFFFF"/>
        </w:rPr>
        <w:t xml:space="preserve">τωση αυτής της </w:t>
      </w:r>
      <w:r>
        <w:rPr>
          <w:rFonts w:eastAsia="Times New Roman"/>
          <w:color w:val="222222"/>
          <w:szCs w:val="24"/>
          <w:shd w:val="clear" w:color="auto" w:fill="FFFFFF"/>
        </w:rPr>
        <w:t>Ο</w:t>
      </w:r>
      <w:r>
        <w:rPr>
          <w:rFonts w:eastAsia="Times New Roman"/>
          <w:color w:val="222222"/>
          <w:szCs w:val="24"/>
          <w:shd w:val="clear" w:color="auto" w:fill="FFFFFF"/>
        </w:rPr>
        <w:t>δηγίας είναι προς τη σωστή και θετική κατεύθυνση.</w:t>
      </w:r>
    </w:p>
    <w:p w14:paraId="6A14AD25"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μεγάλο θέμα, που σε αυτό η χώρα έχει ζητήματα, είναι τι κάνουμε στον τομέα της υλοποίησης με την προσβασιμότητα των ατόμων με αναπηρία. Αυτό είναι το μεγάλο ζήτημα. Και αν έλεγα τρεις </w:t>
      </w:r>
      <w:r>
        <w:rPr>
          <w:rFonts w:eastAsia="Times New Roman"/>
          <w:color w:val="222222"/>
          <w:szCs w:val="24"/>
          <w:shd w:val="clear" w:color="auto" w:fill="FFFFFF"/>
        </w:rPr>
        <w:t>λέξεις, θα έλεγα: «υλοποίηση, υλοποίηση, υλοποίηση». Αυτό είναι το θέμα μας. Και για να είμαστε τώρα σοβαροί, δεν υπάρχει ουσιαστική διαφωνία σε αυτό, αν και βαθιά πιστεύουμε όλοι ότι υπάρχουν διαφορετικές λογικές και ιδεολογικές προσεγγίσεις στο πώς χρησι</w:t>
      </w:r>
      <w:r>
        <w:rPr>
          <w:rFonts w:eastAsia="Times New Roman"/>
          <w:color w:val="222222"/>
          <w:szCs w:val="24"/>
          <w:shd w:val="clear" w:color="auto" w:fill="FFFFFF"/>
        </w:rPr>
        <w:t>μοποιείται η τεχνολογία και σε όφελος ποιων.</w:t>
      </w:r>
    </w:p>
    <w:p w14:paraId="6A14AD26" w14:textId="77777777" w:rsidR="00EE1832" w:rsidRDefault="009476A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Επειδή έκανε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w:t>
      </w:r>
      <w:r>
        <w:rPr>
          <w:rFonts w:eastAsia="Times New Roman"/>
          <w:color w:val="222222"/>
          <w:szCs w:val="24"/>
          <w:shd w:val="clear" w:color="auto" w:fill="FFFFFF"/>
        </w:rPr>
        <w:t xml:space="preserve"> αναφορά ο κ. Τζαβάρας, θα έλεγα ότι η σύγχρονη ριζοσπαστική Αριστερά προσπαθεί, μέσα στον τρόπο που λειτουργεί στην πολιτική της, να συνδυάζει και την ισότητα και την ελευθερία με τους σύγχρονου</w:t>
      </w:r>
      <w:r>
        <w:rPr>
          <w:rFonts w:eastAsia="Times New Roman"/>
          <w:color w:val="222222"/>
          <w:szCs w:val="24"/>
          <w:shd w:val="clear" w:color="auto" w:fill="FFFFFF"/>
        </w:rPr>
        <w:t>ς όρους. Διότι όσον αφορά την παλιά αντίθεση -και είναι σημαντική μία τέτοια συζήτηση, έστω και αν δεν μας δίνεται πολλές φορές η ευκαιρία να τα συζητήσουμε αυτά- ανάμεσα στους υποστηρικτές της ισότητας, που ήταν παραδοσιακά με την Αριστερά, και στους υποσ</w:t>
      </w:r>
      <w:r>
        <w:rPr>
          <w:rFonts w:eastAsia="Times New Roman"/>
          <w:color w:val="222222"/>
          <w:szCs w:val="24"/>
          <w:shd w:val="clear" w:color="auto" w:fill="FFFFFF"/>
        </w:rPr>
        <w:t xml:space="preserve">τηρικτές της </w:t>
      </w:r>
      <w:r>
        <w:rPr>
          <w:rFonts w:eastAsia="Times New Roman"/>
          <w:color w:val="222222"/>
          <w:szCs w:val="24"/>
          <w:shd w:val="clear" w:color="auto" w:fill="FFFFFF"/>
        </w:rPr>
        <w:lastRenderedPageBreak/>
        <w:t>ελευθερίας, που ήταν παραδοσιακά με τη φιλελεύθερη Δεξιά, στη σημερινή πραγματικότητα νομίζω ότι αυτή εδώ η πλευρά, με τη σημερινή της, την επίκαιρη -θα έλεγα- έκφρασή της και έτσι όπως εμφανίζεται στα κρίσιμα πολιτικά ζητήματα του τόπου, δυστ</w:t>
      </w:r>
      <w:r>
        <w:rPr>
          <w:rFonts w:eastAsia="Times New Roman"/>
          <w:color w:val="222222"/>
          <w:szCs w:val="24"/>
          <w:shd w:val="clear" w:color="auto" w:fill="FFFFFF"/>
        </w:rPr>
        <w:t>υχώς δεν μπορεί να εκπροσωπήσει κανένα τέτοιο αίτημα.</w:t>
      </w:r>
    </w:p>
    <w:p w14:paraId="6A14AD27" w14:textId="77777777" w:rsidR="00EE1832" w:rsidRDefault="009476A9">
      <w:pPr>
        <w:spacing w:line="600" w:lineRule="auto"/>
        <w:ind w:firstLine="720"/>
        <w:contextualSpacing/>
        <w:jc w:val="both"/>
        <w:rPr>
          <w:rFonts w:eastAsia="Times New Roman"/>
          <w:szCs w:val="24"/>
        </w:rPr>
      </w:pPr>
      <w:r>
        <w:rPr>
          <w:rFonts w:eastAsia="Times New Roman"/>
          <w:szCs w:val="24"/>
        </w:rPr>
        <w:t>Ν</w:t>
      </w:r>
      <w:r w:rsidRPr="008D1643">
        <w:rPr>
          <w:rFonts w:eastAsia="Times New Roman"/>
          <w:szCs w:val="24"/>
        </w:rPr>
        <w:t xml:space="preserve">ομίζω ότι ο δικός μας </w:t>
      </w:r>
      <w:r>
        <w:rPr>
          <w:rFonts w:eastAsia="Times New Roman"/>
          <w:szCs w:val="24"/>
        </w:rPr>
        <w:t>ο χώρος τ</w:t>
      </w:r>
      <w:r w:rsidRPr="008D1643">
        <w:rPr>
          <w:rFonts w:eastAsia="Times New Roman"/>
          <w:szCs w:val="24"/>
        </w:rPr>
        <w:t xml:space="preserve">ης σύγχρονης </w:t>
      </w:r>
      <w:r>
        <w:rPr>
          <w:rFonts w:eastAsia="Times New Roman"/>
          <w:szCs w:val="24"/>
        </w:rPr>
        <w:t>ριζοσπ</w:t>
      </w:r>
      <w:r w:rsidRPr="008D1643">
        <w:rPr>
          <w:rFonts w:eastAsia="Times New Roman"/>
          <w:szCs w:val="24"/>
        </w:rPr>
        <w:t xml:space="preserve">αστικής Αριστεράς μπορεί </w:t>
      </w:r>
      <w:r>
        <w:rPr>
          <w:rFonts w:eastAsia="Times New Roman"/>
          <w:szCs w:val="24"/>
        </w:rPr>
        <w:t>π</w:t>
      </w:r>
      <w:r w:rsidRPr="008D1643">
        <w:rPr>
          <w:rFonts w:eastAsia="Times New Roman"/>
          <w:szCs w:val="24"/>
        </w:rPr>
        <w:t xml:space="preserve">ράγματι και επί της ουσίας και την ελευθερία </w:t>
      </w:r>
      <w:r>
        <w:rPr>
          <w:rFonts w:eastAsia="Times New Roman"/>
          <w:szCs w:val="24"/>
        </w:rPr>
        <w:t>αυτών των α</w:t>
      </w:r>
      <w:r w:rsidRPr="008D1643">
        <w:rPr>
          <w:rFonts w:eastAsia="Times New Roman"/>
          <w:szCs w:val="24"/>
        </w:rPr>
        <w:t>νθρ</w:t>
      </w:r>
      <w:r>
        <w:rPr>
          <w:rFonts w:eastAsia="Times New Roman"/>
          <w:szCs w:val="24"/>
        </w:rPr>
        <w:t>ώ</w:t>
      </w:r>
      <w:r w:rsidRPr="008D1643">
        <w:rPr>
          <w:rFonts w:eastAsia="Times New Roman"/>
          <w:szCs w:val="24"/>
        </w:rPr>
        <w:t>π</w:t>
      </w:r>
      <w:r>
        <w:rPr>
          <w:rFonts w:eastAsia="Times New Roman"/>
          <w:szCs w:val="24"/>
        </w:rPr>
        <w:t>ων</w:t>
      </w:r>
      <w:r w:rsidRPr="008D1643">
        <w:rPr>
          <w:rFonts w:eastAsia="Times New Roman"/>
          <w:szCs w:val="24"/>
        </w:rPr>
        <w:t xml:space="preserve"> να προασπίσει και τα δικαιώματά τους </w:t>
      </w:r>
      <w:r>
        <w:rPr>
          <w:rFonts w:eastAsia="Times New Roman"/>
          <w:szCs w:val="24"/>
        </w:rPr>
        <w:t>ό</w:t>
      </w:r>
      <w:r w:rsidRPr="008D1643">
        <w:rPr>
          <w:rFonts w:eastAsia="Times New Roman"/>
          <w:szCs w:val="24"/>
        </w:rPr>
        <w:t xml:space="preserve">σον αφορά την </w:t>
      </w:r>
      <w:r>
        <w:rPr>
          <w:rFonts w:eastAsia="Times New Roman"/>
          <w:szCs w:val="24"/>
        </w:rPr>
        <w:t xml:space="preserve">πρόσβαση </w:t>
      </w:r>
      <w:r>
        <w:rPr>
          <w:rFonts w:eastAsia="Times New Roman"/>
          <w:szCs w:val="24"/>
        </w:rPr>
        <w:t xml:space="preserve">και την </w:t>
      </w:r>
      <w:r w:rsidRPr="008D1643">
        <w:rPr>
          <w:rFonts w:eastAsia="Times New Roman"/>
          <w:szCs w:val="24"/>
        </w:rPr>
        <w:t>προσβασιμότητα με πραγματικούς όρους</w:t>
      </w:r>
      <w:r>
        <w:rPr>
          <w:rFonts w:eastAsia="Times New Roman"/>
          <w:szCs w:val="24"/>
        </w:rPr>
        <w:t>,</w:t>
      </w:r>
      <w:r w:rsidRPr="008D1643">
        <w:rPr>
          <w:rFonts w:eastAsia="Times New Roman"/>
          <w:szCs w:val="24"/>
        </w:rPr>
        <w:t xml:space="preserve"> με </w:t>
      </w:r>
      <w:r>
        <w:rPr>
          <w:rFonts w:eastAsia="Times New Roman"/>
          <w:szCs w:val="24"/>
        </w:rPr>
        <w:t>ό</w:t>
      </w:r>
      <w:r w:rsidRPr="008D1643">
        <w:rPr>
          <w:rFonts w:eastAsia="Times New Roman"/>
          <w:szCs w:val="24"/>
        </w:rPr>
        <w:t xml:space="preserve">ρους </w:t>
      </w:r>
      <w:r>
        <w:rPr>
          <w:rFonts w:eastAsia="Times New Roman"/>
          <w:szCs w:val="24"/>
        </w:rPr>
        <w:t>απτούς</w:t>
      </w:r>
      <w:r w:rsidRPr="008D1643">
        <w:rPr>
          <w:rFonts w:eastAsia="Times New Roman"/>
          <w:szCs w:val="24"/>
        </w:rPr>
        <w:t xml:space="preserve"> στους πολίτες που έχουν αυτά τα θέματα</w:t>
      </w:r>
      <w:r>
        <w:rPr>
          <w:rFonts w:eastAsia="Times New Roman"/>
          <w:szCs w:val="24"/>
        </w:rPr>
        <w:t>.</w:t>
      </w:r>
      <w:r w:rsidRPr="008D1643">
        <w:rPr>
          <w:rFonts w:eastAsia="Times New Roman"/>
          <w:szCs w:val="24"/>
        </w:rPr>
        <w:t xml:space="preserve"> Νομίζω ότι σε αυτό</w:t>
      </w:r>
      <w:r>
        <w:rPr>
          <w:rFonts w:eastAsia="Times New Roman"/>
          <w:szCs w:val="24"/>
        </w:rPr>
        <w:t>ν</w:t>
      </w:r>
      <w:r w:rsidRPr="008D1643">
        <w:rPr>
          <w:rFonts w:eastAsia="Times New Roman"/>
          <w:szCs w:val="24"/>
        </w:rPr>
        <w:t xml:space="preserve"> τον τομέα έχουμε δώσει δείγματα γραφής</w:t>
      </w:r>
      <w:r>
        <w:rPr>
          <w:rFonts w:eastAsia="Times New Roman"/>
          <w:szCs w:val="24"/>
        </w:rPr>
        <w:t>.</w:t>
      </w:r>
    </w:p>
    <w:p w14:paraId="6A14AD28" w14:textId="77777777" w:rsidR="00EE1832" w:rsidRDefault="009476A9">
      <w:pPr>
        <w:spacing w:line="600" w:lineRule="auto"/>
        <w:ind w:firstLine="720"/>
        <w:contextualSpacing/>
        <w:jc w:val="both"/>
        <w:rPr>
          <w:rFonts w:eastAsia="Times New Roman"/>
          <w:szCs w:val="24"/>
        </w:rPr>
      </w:pPr>
      <w:r>
        <w:rPr>
          <w:rFonts w:eastAsia="Times New Roman"/>
          <w:szCs w:val="24"/>
        </w:rPr>
        <w:t>Τέλος,</w:t>
      </w:r>
      <w:r w:rsidRPr="008D1643">
        <w:rPr>
          <w:rFonts w:eastAsia="Times New Roman"/>
          <w:szCs w:val="24"/>
        </w:rPr>
        <w:t xml:space="preserve"> να μην αναφερθώ </w:t>
      </w:r>
      <w:r>
        <w:rPr>
          <w:rFonts w:eastAsia="Times New Roman"/>
          <w:szCs w:val="24"/>
        </w:rPr>
        <w:t>σε διάφορους</w:t>
      </w:r>
      <w:r w:rsidRPr="008D1643">
        <w:rPr>
          <w:rFonts w:eastAsia="Times New Roman"/>
          <w:szCs w:val="24"/>
        </w:rPr>
        <w:t xml:space="preserve"> υπαινιγμούς της </w:t>
      </w:r>
      <w:r w:rsidRPr="008D1643">
        <w:rPr>
          <w:rFonts w:eastAsia="Times New Roman"/>
          <w:szCs w:val="24"/>
        </w:rPr>
        <w:t>κ</w:t>
      </w:r>
      <w:r>
        <w:rPr>
          <w:rFonts w:eastAsia="Times New Roman"/>
          <w:szCs w:val="24"/>
        </w:rPr>
        <w:t>.</w:t>
      </w:r>
      <w:r>
        <w:rPr>
          <w:rFonts w:eastAsia="Times New Roman"/>
          <w:szCs w:val="24"/>
        </w:rPr>
        <w:t xml:space="preserve"> Ασημακοπούλου σε σχέση με το πώ</w:t>
      </w:r>
      <w:r w:rsidRPr="008D1643">
        <w:rPr>
          <w:rFonts w:eastAsia="Times New Roman"/>
          <w:szCs w:val="24"/>
        </w:rPr>
        <w:t>ς προχωρ</w:t>
      </w:r>
      <w:r w:rsidRPr="008D1643">
        <w:rPr>
          <w:rFonts w:eastAsia="Times New Roman"/>
          <w:szCs w:val="24"/>
        </w:rPr>
        <w:t>άνε και προχώρησαν κρίσιμες μεταρρυθμίσεις σε αυτή</w:t>
      </w:r>
      <w:r>
        <w:rPr>
          <w:rFonts w:eastAsia="Times New Roman"/>
          <w:szCs w:val="24"/>
        </w:rPr>
        <w:t>ν</w:t>
      </w:r>
      <w:r w:rsidRPr="008D1643">
        <w:rPr>
          <w:rFonts w:eastAsia="Times New Roman"/>
          <w:szCs w:val="24"/>
        </w:rPr>
        <w:t xml:space="preserve"> τη χώρα</w:t>
      </w:r>
      <w:r>
        <w:rPr>
          <w:rFonts w:eastAsia="Times New Roman"/>
          <w:szCs w:val="24"/>
        </w:rPr>
        <w:t>.</w:t>
      </w:r>
      <w:r w:rsidRPr="008D1643">
        <w:rPr>
          <w:rFonts w:eastAsia="Times New Roman"/>
          <w:szCs w:val="24"/>
        </w:rPr>
        <w:t xml:space="preserve"> Να μη θυμίσω τους δασικούς χάρτες</w:t>
      </w:r>
      <w:r>
        <w:rPr>
          <w:rFonts w:eastAsia="Times New Roman"/>
          <w:szCs w:val="24"/>
        </w:rPr>
        <w:t>,</w:t>
      </w:r>
      <w:r w:rsidRPr="008D1643">
        <w:rPr>
          <w:rFonts w:eastAsia="Times New Roman"/>
          <w:szCs w:val="24"/>
        </w:rPr>
        <w:t xml:space="preserve"> να μη θυμίσω το Κτηματολόγιο</w:t>
      </w:r>
      <w:r>
        <w:rPr>
          <w:rFonts w:eastAsia="Times New Roman"/>
          <w:szCs w:val="24"/>
        </w:rPr>
        <w:t>,</w:t>
      </w:r>
      <w:r w:rsidRPr="008D1643">
        <w:rPr>
          <w:rFonts w:eastAsia="Times New Roman"/>
          <w:szCs w:val="24"/>
        </w:rPr>
        <w:t xml:space="preserve"> να μη θυμίσω ότι η χώρα μας είναι </w:t>
      </w:r>
      <w:r>
        <w:rPr>
          <w:rFonts w:eastAsia="Times New Roman"/>
          <w:szCs w:val="24"/>
        </w:rPr>
        <w:t xml:space="preserve">πρωτοπόρα, με </w:t>
      </w:r>
      <w:r w:rsidRPr="008D1643">
        <w:rPr>
          <w:rFonts w:eastAsia="Times New Roman"/>
          <w:szCs w:val="24"/>
        </w:rPr>
        <w:t>βάση τ</w:t>
      </w:r>
      <w:r>
        <w:rPr>
          <w:rFonts w:eastAsia="Times New Roman"/>
          <w:szCs w:val="24"/>
        </w:rPr>
        <w:t>ι</w:t>
      </w:r>
      <w:r w:rsidRPr="008D1643">
        <w:rPr>
          <w:rFonts w:eastAsia="Times New Roman"/>
          <w:szCs w:val="24"/>
        </w:rPr>
        <w:t xml:space="preserve">ς </w:t>
      </w:r>
      <w:r>
        <w:rPr>
          <w:rFonts w:eastAsia="Times New Roman"/>
          <w:szCs w:val="24"/>
        </w:rPr>
        <w:t>εκθέ</w:t>
      </w:r>
      <w:r>
        <w:rPr>
          <w:rFonts w:eastAsia="Times New Roman"/>
          <w:szCs w:val="24"/>
        </w:rPr>
        <w:lastRenderedPageBreak/>
        <w:t>σεις</w:t>
      </w:r>
      <w:r w:rsidRPr="008D1643">
        <w:rPr>
          <w:rFonts w:eastAsia="Times New Roman"/>
          <w:szCs w:val="24"/>
        </w:rPr>
        <w:t xml:space="preserve"> του ΟΟΣΑ</w:t>
      </w:r>
      <w:r>
        <w:rPr>
          <w:rFonts w:eastAsia="Times New Roman"/>
          <w:szCs w:val="24"/>
        </w:rPr>
        <w:t>,</w:t>
      </w:r>
      <w:r w:rsidRPr="008D1643">
        <w:rPr>
          <w:rFonts w:eastAsia="Times New Roman"/>
          <w:szCs w:val="24"/>
        </w:rPr>
        <w:t xml:space="preserve"> στην ταχύτητα και στην ποσότητα</w:t>
      </w:r>
      <w:r>
        <w:rPr>
          <w:rFonts w:eastAsia="Times New Roman"/>
          <w:szCs w:val="24"/>
        </w:rPr>
        <w:t>,</w:t>
      </w:r>
      <w:r w:rsidRPr="008D1643">
        <w:rPr>
          <w:rFonts w:eastAsia="Times New Roman"/>
          <w:szCs w:val="24"/>
        </w:rPr>
        <w:t xml:space="preserve"> θα </w:t>
      </w:r>
      <w:r>
        <w:rPr>
          <w:rFonts w:eastAsia="Times New Roman"/>
          <w:szCs w:val="24"/>
        </w:rPr>
        <w:t>έλεγε</w:t>
      </w:r>
      <w:r w:rsidRPr="008D1643">
        <w:rPr>
          <w:rFonts w:eastAsia="Times New Roman"/>
          <w:szCs w:val="24"/>
        </w:rPr>
        <w:t xml:space="preserve"> καν</w:t>
      </w:r>
      <w:r>
        <w:rPr>
          <w:rFonts w:eastAsia="Times New Roman"/>
          <w:szCs w:val="24"/>
        </w:rPr>
        <w:t>είς,</w:t>
      </w:r>
      <w:r w:rsidRPr="008D1643">
        <w:rPr>
          <w:rFonts w:eastAsia="Times New Roman"/>
          <w:szCs w:val="24"/>
        </w:rPr>
        <w:t xml:space="preserve"> κρίσιμων μεταρρυθμίσεων σε αυτή</w:t>
      </w:r>
      <w:r>
        <w:rPr>
          <w:rFonts w:eastAsia="Times New Roman"/>
          <w:szCs w:val="24"/>
        </w:rPr>
        <w:t>ν</w:t>
      </w:r>
      <w:r w:rsidRPr="008D1643">
        <w:rPr>
          <w:rFonts w:eastAsia="Times New Roman"/>
          <w:szCs w:val="24"/>
        </w:rPr>
        <w:t xml:space="preserve"> τη χώρα και μάλιστα στην κατεύθυνση </w:t>
      </w:r>
      <w:r>
        <w:rPr>
          <w:rFonts w:eastAsia="Times New Roman"/>
          <w:szCs w:val="24"/>
        </w:rPr>
        <w:t xml:space="preserve">της </w:t>
      </w:r>
      <w:r w:rsidRPr="008D1643">
        <w:rPr>
          <w:rFonts w:eastAsia="Times New Roman"/>
          <w:szCs w:val="24"/>
        </w:rPr>
        <w:t>κοινωνικής πλειοψηφίας</w:t>
      </w:r>
      <w:r>
        <w:rPr>
          <w:rFonts w:eastAsia="Times New Roman"/>
          <w:szCs w:val="24"/>
        </w:rPr>
        <w:t>.</w:t>
      </w:r>
      <w:r w:rsidRPr="008D1643">
        <w:rPr>
          <w:rFonts w:eastAsia="Times New Roman"/>
          <w:szCs w:val="24"/>
        </w:rPr>
        <w:t xml:space="preserve"> </w:t>
      </w:r>
    </w:p>
    <w:p w14:paraId="6A14AD29" w14:textId="77777777" w:rsidR="00EE1832" w:rsidRDefault="009476A9">
      <w:pPr>
        <w:spacing w:line="600" w:lineRule="auto"/>
        <w:ind w:firstLine="720"/>
        <w:contextualSpacing/>
        <w:jc w:val="both"/>
        <w:rPr>
          <w:rFonts w:eastAsia="Times New Roman"/>
          <w:szCs w:val="24"/>
        </w:rPr>
      </w:pPr>
      <w:r w:rsidRPr="008D1643">
        <w:rPr>
          <w:rFonts w:eastAsia="Times New Roman"/>
          <w:szCs w:val="24"/>
        </w:rPr>
        <w:t xml:space="preserve">Με τέτοιο πρόσημο </w:t>
      </w:r>
      <w:r>
        <w:rPr>
          <w:rFonts w:eastAsia="Times New Roman"/>
          <w:szCs w:val="24"/>
        </w:rPr>
        <w:t>ό</w:t>
      </w:r>
      <w:r w:rsidRPr="008D1643">
        <w:rPr>
          <w:rFonts w:eastAsia="Times New Roman"/>
          <w:szCs w:val="24"/>
        </w:rPr>
        <w:t xml:space="preserve">λες μας οι πολιτικές και </w:t>
      </w:r>
      <w:r>
        <w:rPr>
          <w:rFonts w:eastAsia="Times New Roman"/>
          <w:szCs w:val="24"/>
        </w:rPr>
        <w:t>σε</w:t>
      </w:r>
      <w:r w:rsidRPr="008D1643">
        <w:rPr>
          <w:rFonts w:eastAsia="Times New Roman"/>
          <w:szCs w:val="24"/>
        </w:rPr>
        <w:t xml:space="preserve"> αυτό που συζητάμε και η πολύ καλή συνεργασία που υπάρχει και με την </w:t>
      </w:r>
      <w:r>
        <w:rPr>
          <w:rFonts w:eastAsia="Times New Roman"/>
          <w:szCs w:val="24"/>
        </w:rPr>
        <w:t>ο</w:t>
      </w:r>
      <w:r w:rsidRPr="008D1643">
        <w:rPr>
          <w:rFonts w:eastAsia="Times New Roman"/>
          <w:szCs w:val="24"/>
        </w:rPr>
        <w:t>μοσπονδία</w:t>
      </w:r>
      <w:r>
        <w:rPr>
          <w:rFonts w:eastAsia="Times New Roman"/>
          <w:szCs w:val="24"/>
        </w:rPr>
        <w:t xml:space="preserve">, με την </w:t>
      </w:r>
      <w:proofErr w:type="spellStart"/>
      <w:r>
        <w:rPr>
          <w:rFonts w:eastAsia="Times New Roman"/>
          <w:szCs w:val="24"/>
        </w:rPr>
        <w:t>ΕΣΑμεΑ</w:t>
      </w:r>
      <w:proofErr w:type="spellEnd"/>
      <w:r>
        <w:rPr>
          <w:rFonts w:eastAsia="Times New Roman"/>
          <w:szCs w:val="24"/>
        </w:rPr>
        <w:t xml:space="preserve"> -</w:t>
      </w:r>
      <w:r w:rsidRPr="008D1643">
        <w:rPr>
          <w:rFonts w:eastAsia="Times New Roman"/>
          <w:szCs w:val="24"/>
        </w:rPr>
        <w:t>είναι πολύ κρίσ</w:t>
      </w:r>
      <w:r w:rsidRPr="008D1643">
        <w:rPr>
          <w:rFonts w:eastAsia="Times New Roman"/>
          <w:szCs w:val="24"/>
        </w:rPr>
        <w:t xml:space="preserve">ιμο αυτό σε πολλά </w:t>
      </w:r>
      <w:r>
        <w:rPr>
          <w:rFonts w:eastAsia="Times New Roman"/>
          <w:szCs w:val="24"/>
        </w:rPr>
        <w:t>πεδία-</w:t>
      </w:r>
      <w:r w:rsidRPr="008D1643">
        <w:rPr>
          <w:rFonts w:eastAsia="Times New Roman"/>
          <w:szCs w:val="24"/>
        </w:rPr>
        <w:t xml:space="preserve"> και με το Υπουργείο Εργασίας και με το Υπουργείο Διοικητικής Ανασυγκρότησης</w:t>
      </w:r>
      <w:r>
        <w:rPr>
          <w:rFonts w:eastAsia="Times New Roman"/>
          <w:szCs w:val="24"/>
        </w:rPr>
        <w:t>,</w:t>
      </w:r>
      <w:r w:rsidRPr="008D1643">
        <w:rPr>
          <w:rFonts w:eastAsia="Times New Roman"/>
          <w:szCs w:val="24"/>
        </w:rPr>
        <w:t xml:space="preserve"> φέρν</w:t>
      </w:r>
      <w:r>
        <w:rPr>
          <w:rFonts w:eastAsia="Times New Roman"/>
          <w:szCs w:val="24"/>
        </w:rPr>
        <w:t>ουν</w:t>
      </w:r>
      <w:r w:rsidRPr="008D1643">
        <w:rPr>
          <w:rFonts w:eastAsia="Times New Roman"/>
          <w:szCs w:val="24"/>
        </w:rPr>
        <w:t xml:space="preserve"> </w:t>
      </w:r>
      <w:r>
        <w:rPr>
          <w:rFonts w:eastAsia="Times New Roman"/>
          <w:szCs w:val="24"/>
        </w:rPr>
        <w:t xml:space="preserve">απτά </w:t>
      </w:r>
      <w:r w:rsidRPr="008D1643">
        <w:rPr>
          <w:rFonts w:eastAsia="Times New Roman"/>
          <w:szCs w:val="24"/>
        </w:rPr>
        <w:t>αποτελέσματα</w:t>
      </w:r>
      <w:r>
        <w:rPr>
          <w:rFonts w:eastAsia="Times New Roman"/>
          <w:szCs w:val="24"/>
        </w:rPr>
        <w:t>.</w:t>
      </w:r>
      <w:r w:rsidRPr="008D1643">
        <w:rPr>
          <w:rFonts w:eastAsia="Times New Roman"/>
          <w:szCs w:val="24"/>
        </w:rPr>
        <w:t xml:space="preserve"> Και αυτό είνα</w:t>
      </w:r>
      <w:r>
        <w:rPr>
          <w:rFonts w:eastAsia="Times New Roman"/>
          <w:szCs w:val="24"/>
        </w:rPr>
        <w:t>ι πολύ-</w:t>
      </w:r>
      <w:r w:rsidRPr="008D1643">
        <w:rPr>
          <w:rFonts w:eastAsia="Times New Roman"/>
          <w:szCs w:val="24"/>
        </w:rPr>
        <w:t>πολύ σημαντικό και πρέπει να αναγνωρίζεται</w:t>
      </w:r>
      <w:r>
        <w:rPr>
          <w:rFonts w:eastAsia="Times New Roman"/>
          <w:szCs w:val="24"/>
        </w:rPr>
        <w:t>,</w:t>
      </w:r>
      <w:r w:rsidRPr="008D1643">
        <w:rPr>
          <w:rFonts w:eastAsia="Times New Roman"/>
          <w:szCs w:val="24"/>
        </w:rPr>
        <w:t xml:space="preserve"> κατά τη γνώμη μου</w:t>
      </w:r>
      <w:r>
        <w:rPr>
          <w:rFonts w:eastAsia="Times New Roman"/>
          <w:szCs w:val="24"/>
        </w:rPr>
        <w:t>,</w:t>
      </w:r>
      <w:r w:rsidRPr="008D1643">
        <w:rPr>
          <w:rFonts w:eastAsia="Times New Roman"/>
          <w:szCs w:val="24"/>
        </w:rPr>
        <w:t xml:space="preserve"> </w:t>
      </w:r>
      <w:r>
        <w:rPr>
          <w:rFonts w:eastAsia="Times New Roman"/>
          <w:szCs w:val="24"/>
        </w:rPr>
        <w:t>σ</w:t>
      </w:r>
      <w:r w:rsidRPr="008D1643">
        <w:rPr>
          <w:rFonts w:eastAsia="Times New Roman"/>
          <w:szCs w:val="24"/>
        </w:rPr>
        <w:t>ε αυτά τουλάχιστον που εγώ έχω πολύ πιο βαθ</w:t>
      </w:r>
      <w:r w:rsidRPr="008D1643">
        <w:rPr>
          <w:rFonts w:eastAsia="Times New Roman"/>
          <w:szCs w:val="24"/>
        </w:rPr>
        <w:t>ιά γνώση</w:t>
      </w:r>
      <w:r>
        <w:rPr>
          <w:rFonts w:eastAsia="Times New Roman"/>
          <w:szCs w:val="24"/>
        </w:rPr>
        <w:t>,</w:t>
      </w:r>
      <w:r w:rsidRPr="008D1643">
        <w:rPr>
          <w:rFonts w:eastAsia="Times New Roman"/>
          <w:szCs w:val="24"/>
        </w:rPr>
        <w:t xml:space="preserve"> σαν ένα βήμα πολύ σημαντικό</w:t>
      </w:r>
      <w:r>
        <w:rPr>
          <w:rFonts w:eastAsia="Times New Roman"/>
          <w:szCs w:val="24"/>
        </w:rPr>
        <w:t>,</w:t>
      </w:r>
      <w:r w:rsidRPr="008D1643">
        <w:rPr>
          <w:rFonts w:eastAsia="Times New Roman"/>
          <w:szCs w:val="24"/>
        </w:rPr>
        <w:t xml:space="preserve"> σαν ένα θετικό παράδειγμα </w:t>
      </w:r>
    </w:p>
    <w:p w14:paraId="6A14AD2A" w14:textId="77777777" w:rsidR="00EE1832" w:rsidRDefault="009476A9">
      <w:pPr>
        <w:spacing w:line="600" w:lineRule="auto"/>
        <w:ind w:firstLine="720"/>
        <w:contextualSpacing/>
        <w:jc w:val="both"/>
        <w:rPr>
          <w:rFonts w:eastAsia="Times New Roman"/>
          <w:szCs w:val="24"/>
        </w:rPr>
      </w:pPr>
      <w:r>
        <w:rPr>
          <w:rFonts w:eastAsia="Times New Roman"/>
          <w:szCs w:val="24"/>
        </w:rPr>
        <w:t>Τέλος, θα ήθελα να πω, κυρία</w:t>
      </w:r>
      <w:r w:rsidRPr="008D1643">
        <w:rPr>
          <w:rFonts w:eastAsia="Times New Roman"/>
          <w:szCs w:val="24"/>
        </w:rPr>
        <w:t xml:space="preserve"> Πρόεδρε</w:t>
      </w:r>
      <w:r>
        <w:rPr>
          <w:rFonts w:eastAsia="Times New Roman"/>
          <w:szCs w:val="24"/>
        </w:rPr>
        <w:t xml:space="preserve">, </w:t>
      </w:r>
      <w:r w:rsidRPr="008D1643">
        <w:rPr>
          <w:rFonts w:eastAsia="Times New Roman"/>
          <w:szCs w:val="24"/>
        </w:rPr>
        <w:t>κυρίες Υπουργοί</w:t>
      </w:r>
      <w:r>
        <w:rPr>
          <w:rFonts w:eastAsia="Times New Roman"/>
          <w:szCs w:val="24"/>
        </w:rPr>
        <w:t xml:space="preserve"> και αγαπητοί συνάδελφοι, ότι επειδή</w:t>
      </w:r>
      <w:r w:rsidRPr="008D1643">
        <w:rPr>
          <w:rFonts w:eastAsia="Times New Roman"/>
          <w:szCs w:val="24"/>
        </w:rPr>
        <w:t xml:space="preserve"> έγινε </w:t>
      </w:r>
      <w:r>
        <w:rPr>
          <w:rFonts w:eastAsia="Times New Roman"/>
          <w:szCs w:val="24"/>
        </w:rPr>
        <w:t>και</w:t>
      </w:r>
      <w:r w:rsidRPr="008D1643">
        <w:rPr>
          <w:rFonts w:eastAsia="Times New Roman"/>
          <w:szCs w:val="24"/>
        </w:rPr>
        <w:t xml:space="preserve"> μία αναφορά για τη στάση της Αριστεράς και </w:t>
      </w:r>
      <w:r>
        <w:rPr>
          <w:rFonts w:eastAsia="Times New Roman"/>
          <w:szCs w:val="24"/>
        </w:rPr>
        <w:t>α</w:t>
      </w:r>
      <w:r w:rsidRPr="008D1643">
        <w:rPr>
          <w:rFonts w:eastAsia="Times New Roman"/>
          <w:szCs w:val="24"/>
        </w:rPr>
        <w:t xml:space="preserve">ναφέρθηκε </w:t>
      </w:r>
      <w:r>
        <w:rPr>
          <w:rFonts w:eastAsia="Times New Roman"/>
          <w:szCs w:val="24"/>
        </w:rPr>
        <w:t xml:space="preserve">και </w:t>
      </w:r>
      <w:r w:rsidRPr="008D1643">
        <w:rPr>
          <w:rFonts w:eastAsia="Times New Roman"/>
          <w:szCs w:val="24"/>
        </w:rPr>
        <w:t xml:space="preserve">το όνομα του </w:t>
      </w:r>
      <w:r w:rsidRPr="008D1643">
        <w:rPr>
          <w:rFonts w:eastAsia="Times New Roman"/>
          <w:szCs w:val="24"/>
        </w:rPr>
        <w:t>κ</w:t>
      </w:r>
      <w:r>
        <w:rPr>
          <w:rFonts w:eastAsia="Times New Roman"/>
          <w:szCs w:val="24"/>
        </w:rPr>
        <w:t>.</w:t>
      </w:r>
      <w:r w:rsidRPr="008D1643">
        <w:rPr>
          <w:rFonts w:eastAsia="Times New Roman"/>
          <w:szCs w:val="24"/>
        </w:rPr>
        <w:t xml:space="preserve"> </w:t>
      </w:r>
      <w:proofErr w:type="spellStart"/>
      <w:r>
        <w:rPr>
          <w:rFonts w:eastAsia="Times New Roman"/>
          <w:szCs w:val="24"/>
        </w:rPr>
        <w:t>Δρίτσα</w:t>
      </w:r>
      <w:proofErr w:type="spellEnd"/>
      <w:r>
        <w:rPr>
          <w:rFonts w:eastAsia="Times New Roman"/>
          <w:szCs w:val="24"/>
        </w:rPr>
        <w:t xml:space="preserve"> -δ</w:t>
      </w:r>
      <w:r w:rsidRPr="008D1643">
        <w:rPr>
          <w:rFonts w:eastAsia="Times New Roman"/>
          <w:szCs w:val="24"/>
        </w:rPr>
        <w:t>εν ξέρω</w:t>
      </w:r>
      <w:r w:rsidRPr="008D1643">
        <w:rPr>
          <w:rFonts w:eastAsia="Times New Roman"/>
          <w:szCs w:val="24"/>
        </w:rPr>
        <w:t xml:space="preserve"> αν θα πάρει το</w:t>
      </w:r>
      <w:r>
        <w:rPr>
          <w:rFonts w:eastAsia="Times New Roman"/>
          <w:szCs w:val="24"/>
        </w:rPr>
        <w:t>ν</w:t>
      </w:r>
      <w:r w:rsidRPr="008D1643">
        <w:rPr>
          <w:rFonts w:eastAsia="Times New Roman"/>
          <w:szCs w:val="24"/>
        </w:rPr>
        <w:t xml:space="preserve"> λόγο επί προσωπικού</w:t>
      </w:r>
      <w:r>
        <w:rPr>
          <w:rFonts w:eastAsia="Times New Roman"/>
          <w:szCs w:val="24"/>
        </w:rPr>
        <w:t>-</w:t>
      </w:r>
      <w:r w:rsidRPr="008D1643">
        <w:rPr>
          <w:rFonts w:eastAsia="Times New Roman"/>
          <w:szCs w:val="24"/>
        </w:rPr>
        <w:t xml:space="preserve"> σε σχέση με το πώς αντιμετωπίζαμε και αντιμετωπίζουμε διαχρονικά και αν είμαστε συνεπείς με ένα ορισμένο σκεπτικό και ένα</w:t>
      </w:r>
      <w:r>
        <w:rPr>
          <w:rFonts w:eastAsia="Times New Roman"/>
          <w:szCs w:val="24"/>
        </w:rPr>
        <w:t>ν</w:t>
      </w:r>
      <w:r w:rsidRPr="008D1643">
        <w:rPr>
          <w:rFonts w:eastAsia="Times New Roman"/>
          <w:szCs w:val="24"/>
        </w:rPr>
        <w:t xml:space="preserve"> ορισμένο </w:t>
      </w:r>
      <w:r>
        <w:rPr>
          <w:rFonts w:eastAsia="Times New Roman"/>
          <w:szCs w:val="24"/>
        </w:rPr>
        <w:lastRenderedPageBreak/>
        <w:t>ορίζοντα</w:t>
      </w:r>
      <w:r w:rsidRPr="008D1643">
        <w:rPr>
          <w:rFonts w:eastAsia="Times New Roman"/>
          <w:szCs w:val="24"/>
        </w:rPr>
        <w:t xml:space="preserve"> σε αυτά τα θέματα και </w:t>
      </w:r>
      <w:r>
        <w:rPr>
          <w:rFonts w:eastAsia="Times New Roman"/>
          <w:szCs w:val="24"/>
        </w:rPr>
        <w:t>της</w:t>
      </w:r>
      <w:r w:rsidRPr="008D1643">
        <w:rPr>
          <w:rFonts w:eastAsia="Times New Roman"/>
          <w:szCs w:val="24"/>
        </w:rPr>
        <w:t xml:space="preserve"> διαφάνει</w:t>
      </w:r>
      <w:r>
        <w:rPr>
          <w:rFonts w:eastAsia="Times New Roman"/>
          <w:szCs w:val="24"/>
        </w:rPr>
        <w:t>α</w:t>
      </w:r>
      <w:r w:rsidRPr="008D1643">
        <w:rPr>
          <w:rFonts w:eastAsia="Times New Roman"/>
          <w:szCs w:val="24"/>
        </w:rPr>
        <w:t xml:space="preserve">ς και </w:t>
      </w:r>
      <w:r>
        <w:rPr>
          <w:rFonts w:eastAsia="Times New Roman"/>
          <w:szCs w:val="24"/>
        </w:rPr>
        <w:t xml:space="preserve">της </w:t>
      </w:r>
      <w:r>
        <w:rPr>
          <w:rFonts w:eastAsia="Times New Roman"/>
          <w:szCs w:val="24"/>
        </w:rPr>
        <w:t>«</w:t>
      </w:r>
      <w:r>
        <w:rPr>
          <w:rFonts w:eastAsia="Times New Roman"/>
          <w:szCs w:val="24"/>
        </w:rPr>
        <w:t>ΔΙΑΥΓΕΙΑΣ</w:t>
      </w:r>
      <w:r>
        <w:rPr>
          <w:rFonts w:eastAsia="Times New Roman"/>
          <w:szCs w:val="24"/>
        </w:rPr>
        <w:t>»</w:t>
      </w:r>
      <w:r>
        <w:rPr>
          <w:rFonts w:eastAsia="Times New Roman"/>
          <w:szCs w:val="24"/>
        </w:rPr>
        <w:t xml:space="preserve"> -και πολύ σωστά το</w:t>
      </w:r>
      <w:r w:rsidRPr="008D1643">
        <w:rPr>
          <w:rFonts w:eastAsia="Times New Roman"/>
          <w:szCs w:val="24"/>
        </w:rPr>
        <w:t xml:space="preserve"> αναφέρατε και είναι ένα μεταρρυθμιστικό βήμα</w:t>
      </w:r>
      <w:r>
        <w:rPr>
          <w:rFonts w:eastAsia="Times New Roman"/>
          <w:szCs w:val="24"/>
        </w:rPr>
        <w:t>,</w:t>
      </w:r>
      <w:r w:rsidRPr="008D1643">
        <w:rPr>
          <w:rFonts w:eastAsia="Times New Roman"/>
          <w:szCs w:val="24"/>
        </w:rPr>
        <w:t xml:space="preserve"> </w:t>
      </w:r>
      <w:r>
        <w:rPr>
          <w:rFonts w:eastAsia="Times New Roman"/>
          <w:szCs w:val="24"/>
        </w:rPr>
        <w:t xml:space="preserve">που πράγματι ήταν κρίσιμο </w:t>
      </w:r>
      <w:r w:rsidRPr="008D1643">
        <w:rPr>
          <w:rFonts w:eastAsia="Times New Roman"/>
          <w:szCs w:val="24"/>
        </w:rPr>
        <w:t>για το</w:t>
      </w:r>
      <w:r>
        <w:rPr>
          <w:rFonts w:eastAsia="Times New Roman"/>
          <w:szCs w:val="24"/>
        </w:rPr>
        <w:t>ν</w:t>
      </w:r>
      <w:r w:rsidRPr="008D1643">
        <w:rPr>
          <w:rFonts w:eastAsia="Times New Roman"/>
          <w:szCs w:val="24"/>
        </w:rPr>
        <w:t xml:space="preserve"> δημόσιο τομέα χωρίς αμφιβολία</w:t>
      </w:r>
      <w:r>
        <w:rPr>
          <w:rFonts w:eastAsia="Times New Roman"/>
          <w:szCs w:val="24"/>
        </w:rPr>
        <w:t>-</w:t>
      </w:r>
      <w:r w:rsidRPr="008D1643">
        <w:rPr>
          <w:rFonts w:eastAsia="Times New Roman"/>
          <w:szCs w:val="24"/>
        </w:rPr>
        <w:t xml:space="preserve"> δεν έχουμε κανένα πρόβλημα να αναγνωρίσουμε θετικά πράγματα</w:t>
      </w:r>
      <w:r>
        <w:rPr>
          <w:rFonts w:eastAsia="Times New Roman"/>
          <w:szCs w:val="24"/>
        </w:rPr>
        <w:t>.</w:t>
      </w:r>
    </w:p>
    <w:p w14:paraId="6A14AD2B" w14:textId="77777777" w:rsidR="00EE1832" w:rsidRDefault="009476A9">
      <w:pPr>
        <w:spacing w:line="600" w:lineRule="auto"/>
        <w:ind w:firstLine="720"/>
        <w:contextualSpacing/>
        <w:jc w:val="both"/>
        <w:rPr>
          <w:rFonts w:eastAsia="Times New Roman"/>
          <w:szCs w:val="24"/>
        </w:rPr>
      </w:pPr>
      <w:r>
        <w:rPr>
          <w:rFonts w:eastAsia="Times New Roman"/>
          <w:szCs w:val="24"/>
        </w:rPr>
        <w:t>Δεν ξέρω εάν αυτά που</w:t>
      </w:r>
      <w:r w:rsidRPr="008D1643">
        <w:rPr>
          <w:rFonts w:eastAsia="Times New Roman"/>
          <w:szCs w:val="24"/>
        </w:rPr>
        <w:t xml:space="preserve"> αναφέρ</w:t>
      </w:r>
      <w:r>
        <w:rPr>
          <w:rFonts w:eastAsia="Times New Roman"/>
          <w:szCs w:val="24"/>
        </w:rPr>
        <w:t>ατε</w:t>
      </w:r>
      <w:r w:rsidRPr="008D1643">
        <w:rPr>
          <w:rFonts w:eastAsia="Times New Roman"/>
          <w:szCs w:val="24"/>
        </w:rPr>
        <w:t xml:space="preserve"> σε σχέση με τη στάση τότε αφορούσαν πλευρές της ηλε</w:t>
      </w:r>
      <w:r w:rsidRPr="008D1643">
        <w:rPr>
          <w:rFonts w:eastAsia="Times New Roman"/>
          <w:szCs w:val="24"/>
        </w:rPr>
        <w:t>κτρονικής διακυβέρνησης</w:t>
      </w:r>
      <w:r>
        <w:rPr>
          <w:rFonts w:eastAsia="Times New Roman"/>
          <w:szCs w:val="24"/>
        </w:rPr>
        <w:t xml:space="preserve"> και δ</w:t>
      </w:r>
      <w:r w:rsidRPr="008D1643">
        <w:rPr>
          <w:rFonts w:eastAsia="Times New Roman"/>
          <w:szCs w:val="24"/>
        </w:rPr>
        <w:t>εν νομίζω ότι προάγει το</w:t>
      </w:r>
      <w:r>
        <w:rPr>
          <w:rFonts w:eastAsia="Times New Roman"/>
          <w:szCs w:val="24"/>
        </w:rPr>
        <w:t>ν</w:t>
      </w:r>
      <w:r w:rsidRPr="008D1643">
        <w:rPr>
          <w:rFonts w:eastAsia="Times New Roman"/>
          <w:szCs w:val="24"/>
        </w:rPr>
        <w:t xml:space="preserve"> διάλογο μία αποσπασματική αναφορά</w:t>
      </w:r>
      <w:r>
        <w:rPr>
          <w:rFonts w:eastAsia="Times New Roman"/>
          <w:szCs w:val="24"/>
        </w:rPr>
        <w:t>.</w:t>
      </w:r>
      <w:r w:rsidRPr="008D1643">
        <w:rPr>
          <w:rFonts w:eastAsia="Times New Roman"/>
          <w:szCs w:val="24"/>
        </w:rPr>
        <w:t xml:space="preserve"> Προφανώς θα υπήρχε ένα σκεπτικό</w:t>
      </w:r>
      <w:r>
        <w:rPr>
          <w:rFonts w:eastAsia="Times New Roman"/>
          <w:szCs w:val="24"/>
        </w:rPr>
        <w:t>,</w:t>
      </w:r>
      <w:r w:rsidRPr="008D1643">
        <w:rPr>
          <w:rFonts w:eastAsia="Times New Roman"/>
          <w:szCs w:val="24"/>
        </w:rPr>
        <w:t xml:space="preserve"> που ο </w:t>
      </w:r>
      <w:r w:rsidRPr="008D1643">
        <w:rPr>
          <w:rFonts w:eastAsia="Times New Roman"/>
          <w:szCs w:val="24"/>
        </w:rPr>
        <w:t>κ</w:t>
      </w:r>
      <w:r>
        <w:rPr>
          <w:rFonts w:eastAsia="Times New Roman"/>
          <w:szCs w:val="24"/>
        </w:rPr>
        <w:t>.</w:t>
      </w:r>
      <w:r w:rsidRPr="008D1643">
        <w:rPr>
          <w:rFonts w:eastAsia="Times New Roman"/>
          <w:szCs w:val="24"/>
        </w:rPr>
        <w:t xml:space="preserve"> </w:t>
      </w:r>
      <w:proofErr w:type="spellStart"/>
      <w:r w:rsidRPr="008D1643">
        <w:rPr>
          <w:rFonts w:eastAsia="Times New Roman"/>
          <w:szCs w:val="24"/>
        </w:rPr>
        <w:t>Δρίτσας</w:t>
      </w:r>
      <w:proofErr w:type="spellEnd"/>
      <w:r w:rsidRPr="008D1643">
        <w:rPr>
          <w:rFonts w:eastAsia="Times New Roman"/>
          <w:szCs w:val="24"/>
        </w:rPr>
        <w:t xml:space="preserve"> εκείνη την εποχή τοποθετήθηκε </w:t>
      </w:r>
      <w:r>
        <w:rPr>
          <w:rFonts w:eastAsia="Times New Roman"/>
          <w:szCs w:val="24"/>
        </w:rPr>
        <w:t xml:space="preserve">με </w:t>
      </w:r>
      <w:r w:rsidRPr="008D1643">
        <w:rPr>
          <w:rFonts w:eastAsia="Times New Roman"/>
          <w:szCs w:val="24"/>
        </w:rPr>
        <w:t>τον τρόπο</w:t>
      </w:r>
      <w:r>
        <w:rPr>
          <w:rFonts w:eastAsia="Times New Roman"/>
          <w:szCs w:val="24"/>
        </w:rPr>
        <w:t xml:space="preserve"> που</w:t>
      </w:r>
      <w:r w:rsidRPr="008D1643">
        <w:rPr>
          <w:rFonts w:eastAsia="Times New Roman"/>
          <w:szCs w:val="24"/>
        </w:rPr>
        <w:t xml:space="preserve"> </w:t>
      </w:r>
      <w:r>
        <w:rPr>
          <w:rFonts w:eastAsia="Times New Roman"/>
          <w:szCs w:val="24"/>
        </w:rPr>
        <w:t>τοποθετήθηκε και</w:t>
      </w:r>
      <w:r w:rsidRPr="008D1643">
        <w:rPr>
          <w:rFonts w:eastAsia="Times New Roman"/>
          <w:szCs w:val="24"/>
        </w:rPr>
        <w:t xml:space="preserve"> που δεν βγαίνει εντελώς άκρη </w:t>
      </w:r>
      <w:r>
        <w:rPr>
          <w:rFonts w:eastAsia="Times New Roman"/>
          <w:szCs w:val="24"/>
        </w:rPr>
        <w:t>τ</w:t>
      </w:r>
      <w:r w:rsidRPr="008D1643">
        <w:rPr>
          <w:rFonts w:eastAsia="Times New Roman"/>
          <w:szCs w:val="24"/>
        </w:rPr>
        <w:t>ι ακριβώς είπε στην το</w:t>
      </w:r>
      <w:r w:rsidRPr="008D1643">
        <w:rPr>
          <w:rFonts w:eastAsia="Times New Roman"/>
          <w:szCs w:val="24"/>
        </w:rPr>
        <w:t>ποθέτησή του</w:t>
      </w:r>
      <w:r>
        <w:rPr>
          <w:rFonts w:eastAsia="Times New Roman"/>
          <w:szCs w:val="24"/>
        </w:rPr>
        <w:t>. Κ</w:t>
      </w:r>
      <w:r w:rsidRPr="008D1643">
        <w:rPr>
          <w:rFonts w:eastAsia="Times New Roman"/>
          <w:szCs w:val="24"/>
        </w:rPr>
        <w:t>λείνω την παρένθεση για να πω το κρίσιμο</w:t>
      </w:r>
      <w:r>
        <w:rPr>
          <w:rFonts w:eastAsia="Times New Roman"/>
          <w:szCs w:val="24"/>
        </w:rPr>
        <w:t>,</w:t>
      </w:r>
      <w:r w:rsidRPr="008D1643">
        <w:rPr>
          <w:rFonts w:eastAsia="Times New Roman"/>
          <w:szCs w:val="24"/>
        </w:rPr>
        <w:t xml:space="preserve"> </w:t>
      </w:r>
      <w:r>
        <w:rPr>
          <w:rFonts w:eastAsia="Times New Roman"/>
          <w:szCs w:val="24"/>
        </w:rPr>
        <w:t>όμως,</w:t>
      </w:r>
      <w:r w:rsidRPr="008D1643">
        <w:rPr>
          <w:rFonts w:eastAsia="Times New Roman"/>
          <w:szCs w:val="24"/>
        </w:rPr>
        <w:t xml:space="preserve"> θέμα και να τελειώσω με αυτό</w:t>
      </w:r>
      <w:r>
        <w:rPr>
          <w:rFonts w:eastAsia="Times New Roman"/>
          <w:szCs w:val="24"/>
        </w:rPr>
        <w:t>.</w:t>
      </w:r>
    </w:p>
    <w:p w14:paraId="6A14AD2C" w14:textId="77777777" w:rsidR="00EE1832" w:rsidRDefault="009476A9">
      <w:pPr>
        <w:spacing w:line="600" w:lineRule="auto"/>
        <w:ind w:firstLine="720"/>
        <w:contextualSpacing/>
        <w:jc w:val="both"/>
        <w:rPr>
          <w:rFonts w:eastAsia="Times New Roman"/>
          <w:szCs w:val="24"/>
        </w:rPr>
      </w:pPr>
      <w:r>
        <w:rPr>
          <w:rFonts w:eastAsia="Times New Roman"/>
          <w:szCs w:val="24"/>
        </w:rPr>
        <w:t>Τ</w:t>
      </w:r>
      <w:r w:rsidRPr="008D1643">
        <w:rPr>
          <w:rFonts w:eastAsia="Times New Roman"/>
          <w:szCs w:val="24"/>
        </w:rPr>
        <w:t xml:space="preserve">ο κρίσιμο θέμα είναι ότι υπάρχουν </w:t>
      </w:r>
      <w:r>
        <w:rPr>
          <w:rFonts w:eastAsia="Times New Roman"/>
          <w:szCs w:val="24"/>
        </w:rPr>
        <w:t>δ</w:t>
      </w:r>
      <w:r w:rsidRPr="008D1643">
        <w:rPr>
          <w:rFonts w:eastAsia="Times New Roman"/>
          <w:szCs w:val="24"/>
        </w:rPr>
        <w:t xml:space="preserve">ύο ριζικά διαφορετικές πολιτικές </w:t>
      </w:r>
      <w:r>
        <w:rPr>
          <w:rFonts w:eastAsia="Times New Roman"/>
          <w:szCs w:val="24"/>
        </w:rPr>
        <w:t>όσ</w:t>
      </w:r>
      <w:r w:rsidRPr="008D1643">
        <w:rPr>
          <w:rFonts w:eastAsia="Times New Roman"/>
          <w:szCs w:val="24"/>
        </w:rPr>
        <w:t xml:space="preserve">ον αφορά τις λειτουργίες του </w:t>
      </w:r>
      <w:r>
        <w:rPr>
          <w:rFonts w:eastAsia="Times New Roman"/>
          <w:szCs w:val="24"/>
        </w:rPr>
        <w:t>δ</w:t>
      </w:r>
      <w:r w:rsidRPr="008D1643">
        <w:rPr>
          <w:rFonts w:eastAsia="Times New Roman"/>
          <w:szCs w:val="24"/>
        </w:rPr>
        <w:t>ημοσίου</w:t>
      </w:r>
      <w:r>
        <w:rPr>
          <w:rFonts w:eastAsia="Times New Roman"/>
          <w:szCs w:val="24"/>
        </w:rPr>
        <w:t xml:space="preserve"> και αυτό δεν είναι φανερό μόνο</w:t>
      </w:r>
      <w:r w:rsidRPr="008D1643">
        <w:rPr>
          <w:rFonts w:eastAsia="Times New Roman"/>
          <w:szCs w:val="24"/>
        </w:rPr>
        <w:t xml:space="preserve"> </w:t>
      </w:r>
      <w:r>
        <w:rPr>
          <w:rFonts w:eastAsia="Times New Roman"/>
          <w:szCs w:val="24"/>
        </w:rPr>
        <w:t>από τη</w:t>
      </w:r>
      <w:r w:rsidRPr="008D1643">
        <w:rPr>
          <w:rFonts w:eastAsia="Times New Roman"/>
          <w:szCs w:val="24"/>
        </w:rPr>
        <w:t xml:space="preserve"> σφοδρή σύγκρουση</w:t>
      </w:r>
      <w:r w:rsidRPr="008D1643">
        <w:rPr>
          <w:rFonts w:eastAsia="Times New Roman"/>
          <w:szCs w:val="24"/>
        </w:rPr>
        <w:t xml:space="preserve"> που υπάρχει στο επίπεδο των προσλήψεων του </w:t>
      </w:r>
      <w:r>
        <w:rPr>
          <w:rFonts w:eastAsia="Times New Roman"/>
          <w:szCs w:val="24"/>
        </w:rPr>
        <w:t>δ</w:t>
      </w:r>
      <w:r w:rsidRPr="008D1643">
        <w:rPr>
          <w:rFonts w:eastAsia="Times New Roman"/>
          <w:szCs w:val="24"/>
        </w:rPr>
        <w:t>ημοσίου</w:t>
      </w:r>
      <w:r>
        <w:rPr>
          <w:rFonts w:eastAsia="Times New Roman"/>
          <w:szCs w:val="24"/>
        </w:rPr>
        <w:t xml:space="preserve">. Διότι </w:t>
      </w:r>
      <w:r w:rsidRPr="008D1643">
        <w:rPr>
          <w:rFonts w:eastAsia="Times New Roman"/>
          <w:szCs w:val="24"/>
        </w:rPr>
        <w:t xml:space="preserve">πρέπει να γνωρίζουν οι Έλληνες πολίτες </w:t>
      </w:r>
      <w:r>
        <w:rPr>
          <w:rFonts w:eastAsia="Times New Roman"/>
          <w:szCs w:val="24"/>
        </w:rPr>
        <w:t xml:space="preserve">ότι όταν </w:t>
      </w:r>
      <w:r w:rsidRPr="008D1643">
        <w:rPr>
          <w:rFonts w:eastAsia="Times New Roman"/>
          <w:szCs w:val="24"/>
        </w:rPr>
        <w:t xml:space="preserve">ψηφίζουν Μητσοτάκη σημαίνει </w:t>
      </w:r>
      <w:r>
        <w:rPr>
          <w:rFonts w:eastAsia="Times New Roman"/>
          <w:szCs w:val="24"/>
        </w:rPr>
        <w:t xml:space="preserve">διάλυση </w:t>
      </w:r>
      <w:r w:rsidRPr="008D1643">
        <w:rPr>
          <w:rFonts w:eastAsia="Times New Roman"/>
          <w:szCs w:val="24"/>
        </w:rPr>
        <w:t>του δημόσιου κοινωνικού κράτους</w:t>
      </w:r>
      <w:r>
        <w:rPr>
          <w:rFonts w:eastAsia="Times New Roman"/>
          <w:szCs w:val="24"/>
        </w:rPr>
        <w:t>.</w:t>
      </w:r>
      <w:r w:rsidRPr="008D1643">
        <w:rPr>
          <w:rFonts w:eastAsia="Times New Roman"/>
          <w:szCs w:val="24"/>
        </w:rPr>
        <w:t xml:space="preserve"> Η επιστροφή </w:t>
      </w:r>
      <w:r w:rsidRPr="008D1643">
        <w:rPr>
          <w:rFonts w:eastAsia="Times New Roman"/>
          <w:szCs w:val="24"/>
        </w:rPr>
        <w:lastRenderedPageBreak/>
        <w:t xml:space="preserve">στο </w:t>
      </w:r>
      <w:r>
        <w:rPr>
          <w:rFonts w:eastAsia="Times New Roman"/>
          <w:szCs w:val="24"/>
        </w:rPr>
        <w:t>1</w:t>
      </w:r>
      <w:r w:rsidRPr="008D1643">
        <w:rPr>
          <w:rFonts w:eastAsia="Times New Roman"/>
          <w:szCs w:val="24"/>
        </w:rPr>
        <w:t xml:space="preserve"> προς </w:t>
      </w:r>
      <w:r>
        <w:rPr>
          <w:rFonts w:eastAsia="Times New Roman"/>
          <w:szCs w:val="24"/>
        </w:rPr>
        <w:t xml:space="preserve">5 είναι </w:t>
      </w:r>
      <w:r w:rsidRPr="008D1643">
        <w:rPr>
          <w:rFonts w:eastAsia="Times New Roman"/>
          <w:szCs w:val="24"/>
        </w:rPr>
        <w:t>διάλυση του δημόσιου κοινωνικού κράτους και εκχώ</w:t>
      </w:r>
      <w:r w:rsidRPr="008D1643">
        <w:rPr>
          <w:rFonts w:eastAsia="Times New Roman"/>
          <w:szCs w:val="24"/>
        </w:rPr>
        <w:t xml:space="preserve">ρηση κρίσιμων λειτουργιών του </w:t>
      </w:r>
      <w:r>
        <w:rPr>
          <w:rFonts w:eastAsia="Times New Roman"/>
          <w:szCs w:val="24"/>
        </w:rPr>
        <w:t>δ</w:t>
      </w:r>
      <w:r>
        <w:rPr>
          <w:rFonts w:eastAsia="Times New Roman"/>
          <w:szCs w:val="24"/>
        </w:rPr>
        <w:t xml:space="preserve">ημοσίου στον ιδιωτικό τομέα </w:t>
      </w:r>
      <w:r w:rsidRPr="008D1643">
        <w:rPr>
          <w:rFonts w:eastAsia="Times New Roman"/>
          <w:szCs w:val="24"/>
        </w:rPr>
        <w:t>με τις γνωστές εργολαβίες</w:t>
      </w:r>
      <w:r>
        <w:rPr>
          <w:rFonts w:eastAsia="Times New Roman"/>
          <w:szCs w:val="24"/>
        </w:rPr>
        <w:t>.</w:t>
      </w:r>
      <w:r w:rsidRPr="008D1643">
        <w:rPr>
          <w:rFonts w:eastAsia="Times New Roman"/>
          <w:szCs w:val="24"/>
        </w:rPr>
        <w:t xml:space="preserve"> Αυτό είναι το μοντέλο</w:t>
      </w:r>
      <w:r>
        <w:rPr>
          <w:rFonts w:eastAsia="Times New Roman"/>
          <w:szCs w:val="24"/>
        </w:rPr>
        <w:t>.</w:t>
      </w:r>
    </w:p>
    <w:p w14:paraId="6A14AD2D"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Και </w:t>
      </w:r>
      <w:r w:rsidRPr="008D1643">
        <w:rPr>
          <w:rFonts w:eastAsia="Times New Roman"/>
          <w:szCs w:val="24"/>
        </w:rPr>
        <w:t xml:space="preserve">να γνωρίζουν </w:t>
      </w:r>
      <w:r>
        <w:rPr>
          <w:rFonts w:eastAsia="Times New Roman"/>
          <w:szCs w:val="24"/>
        </w:rPr>
        <w:t>-και ολοκληρώνω- ο</w:t>
      </w:r>
      <w:r w:rsidRPr="008D1643">
        <w:rPr>
          <w:rFonts w:eastAsia="Times New Roman"/>
          <w:szCs w:val="24"/>
        </w:rPr>
        <w:t xml:space="preserve">ι Έλληνες πολίτες ότι </w:t>
      </w:r>
      <w:r>
        <w:rPr>
          <w:rFonts w:eastAsia="Times New Roman"/>
          <w:szCs w:val="24"/>
        </w:rPr>
        <w:t>δ</w:t>
      </w:r>
      <w:r w:rsidRPr="008D1643">
        <w:rPr>
          <w:rFonts w:eastAsia="Times New Roman"/>
          <w:szCs w:val="24"/>
        </w:rPr>
        <w:t xml:space="preserve">ώσαμε μάχη για να </w:t>
      </w:r>
      <w:r>
        <w:rPr>
          <w:rFonts w:eastAsia="Times New Roman"/>
          <w:szCs w:val="24"/>
        </w:rPr>
        <w:t xml:space="preserve">μπορέσει η αναλογία αποχωρήσεων - προσλήψεων να </w:t>
      </w:r>
      <w:r w:rsidRPr="008D1643">
        <w:rPr>
          <w:rFonts w:eastAsia="Times New Roman"/>
          <w:szCs w:val="24"/>
        </w:rPr>
        <w:t xml:space="preserve">είναι </w:t>
      </w:r>
      <w:r>
        <w:rPr>
          <w:rFonts w:eastAsia="Times New Roman"/>
          <w:szCs w:val="24"/>
        </w:rPr>
        <w:t>1</w:t>
      </w:r>
      <w:r w:rsidRPr="008D1643">
        <w:rPr>
          <w:rFonts w:eastAsia="Times New Roman"/>
          <w:szCs w:val="24"/>
        </w:rPr>
        <w:t xml:space="preserve"> προς </w:t>
      </w:r>
      <w:r>
        <w:rPr>
          <w:rFonts w:eastAsia="Times New Roman"/>
          <w:szCs w:val="24"/>
        </w:rPr>
        <w:t>1</w:t>
      </w:r>
      <w:r w:rsidRPr="008D1643">
        <w:rPr>
          <w:rFonts w:eastAsia="Times New Roman"/>
          <w:szCs w:val="24"/>
        </w:rPr>
        <w:t xml:space="preserve"> στο </w:t>
      </w:r>
      <w:r>
        <w:rPr>
          <w:rFonts w:eastAsia="Times New Roman"/>
          <w:szCs w:val="24"/>
        </w:rPr>
        <w:t>δ</w:t>
      </w:r>
      <w:r w:rsidRPr="008D1643">
        <w:rPr>
          <w:rFonts w:eastAsia="Times New Roman"/>
          <w:szCs w:val="24"/>
        </w:rPr>
        <w:t>ημόσιο</w:t>
      </w:r>
      <w:r>
        <w:rPr>
          <w:rFonts w:eastAsia="Times New Roman"/>
          <w:szCs w:val="24"/>
        </w:rPr>
        <w:t xml:space="preserve">. Ξέρουμε </w:t>
      </w:r>
      <w:r w:rsidRPr="008D1643">
        <w:rPr>
          <w:rFonts w:eastAsia="Times New Roman"/>
          <w:szCs w:val="24"/>
        </w:rPr>
        <w:t xml:space="preserve">πάρα πολύ καλά όλοι ότι ο μέσος όρος ηλικίας στο </w:t>
      </w:r>
      <w:r>
        <w:rPr>
          <w:rFonts w:eastAsia="Times New Roman"/>
          <w:szCs w:val="24"/>
        </w:rPr>
        <w:t>δ</w:t>
      </w:r>
      <w:r w:rsidRPr="008D1643">
        <w:rPr>
          <w:rFonts w:eastAsia="Times New Roman"/>
          <w:szCs w:val="24"/>
        </w:rPr>
        <w:t xml:space="preserve">ημόσιο είναι πολύ </w:t>
      </w:r>
      <w:r>
        <w:rPr>
          <w:rFonts w:eastAsia="Times New Roman"/>
          <w:szCs w:val="24"/>
        </w:rPr>
        <w:t>υ</w:t>
      </w:r>
      <w:r w:rsidRPr="008D1643">
        <w:rPr>
          <w:rFonts w:eastAsia="Times New Roman"/>
          <w:szCs w:val="24"/>
        </w:rPr>
        <w:t xml:space="preserve">ψηλός και υπάρχει καθυστέρηση και στη </w:t>
      </w:r>
      <w:r>
        <w:rPr>
          <w:rFonts w:eastAsia="Times New Roman"/>
          <w:szCs w:val="24"/>
        </w:rPr>
        <w:t>«</w:t>
      </w:r>
      <w:r w:rsidRPr="008D1643">
        <w:rPr>
          <w:rFonts w:eastAsia="Times New Roman"/>
          <w:szCs w:val="24"/>
        </w:rPr>
        <w:t>ψηφιακή</w:t>
      </w:r>
      <w:r>
        <w:rPr>
          <w:rFonts w:eastAsia="Times New Roman"/>
          <w:szCs w:val="24"/>
        </w:rPr>
        <w:t>»</w:t>
      </w:r>
      <w:r w:rsidRPr="008D1643">
        <w:rPr>
          <w:rFonts w:eastAsia="Times New Roman"/>
          <w:szCs w:val="24"/>
        </w:rPr>
        <w:t xml:space="preserve"> γνώση </w:t>
      </w:r>
      <w:r>
        <w:rPr>
          <w:rFonts w:eastAsia="Times New Roman"/>
          <w:szCs w:val="24"/>
        </w:rPr>
        <w:t>τ</w:t>
      </w:r>
      <w:r w:rsidRPr="008D1643">
        <w:rPr>
          <w:rFonts w:eastAsia="Times New Roman"/>
          <w:szCs w:val="24"/>
        </w:rPr>
        <w:t xml:space="preserve">ων υπαλλήλων του </w:t>
      </w:r>
      <w:r>
        <w:rPr>
          <w:rFonts w:eastAsia="Times New Roman"/>
          <w:szCs w:val="24"/>
        </w:rPr>
        <w:t>δ</w:t>
      </w:r>
      <w:r w:rsidRPr="008D1643">
        <w:rPr>
          <w:rFonts w:eastAsia="Times New Roman"/>
          <w:szCs w:val="24"/>
        </w:rPr>
        <w:t>ημοσίου</w:t>
      </w:r>
      <w:r>
        <w:rPr>
          <w:rFonts w:eastAsia="Times New Roman"/>
          <w:szCs w:val="24"/>
        </w:rPr>
        <w:t>.</w:t>
      </w:r>
      <w:r w:rsidRPr="008D1643">
        <w:rPr>
          <w:rFonts w:eastAsia="Times New Roman"/>
          <w:szCs w:val="24"/>
        </w:rPr>
        <w:t xml:space="preserve"> </w:t>
      </w:r>
    </w:p>
    <w:p w14:paraId="6A14AD2E"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Συνολικά, χρειαζόμαστε νέο αίμα </w:t>
      </w:r>
      <w:r w:rsidRPr="00D53836">
        <w:rPr>
          <w:rFonts w:eastAsia="Times New Roman"/>
          <w:szCs w:val="24"/>
        </w:rPr>
        <w:t xml:space="preserve">σε όλα τα κρίσιμα πεδία της </w:t>
      </w:r>
      <w:r>
        <w:rPr>
          <w:rFonts w:eastAsia="Times New Roman"/>
          <w:szCs w:val="24"/>
        </w:rPr>
        <w:t>δ</w:t>
      </w:r>
      <w:r w:rsidRPr="00D53836">
        <w:rPr>
          <w:rFonts w:eastAsia="Times New Roman"/>
          <w:szCs w:val="24"/>
        </w:rPr>
        <w:t xml:space="preserve">ημόσιας </w:t>
      </w:r>
      <w:r>
        <w:rPr>
          <w:rFonts w:eastAsia="Times New Roman"/>
          <w:szCs w:val="24"/>
        </w:rPr>
        <w:t>δ</w:t>
      </w:r>
      <w:r w:rsidRPr="00D53836">
        <w:rPr>
          <w:rFonts w:eastAsia="Times New Roman"/>
          <w:szCs w:val="24"/>
        </w:rPr>
        <w:t>ιοίκησης</w:t>
      </w:r>
      <w:r>
        <w:rPr>
          <w:rFonts w:eastAsia="Times New Roman"/>
          <w:szCs w:val="24"/>
        </w:rPr>
        <w:t>.</w:t>
      </w:r>
      <w:r w:rsidRPr="00D53836">
        <w:rPr>
          <w:rFonts w:eastAsia="Times New Roman"/>
          <w:szCs w:val="24"/>
        </w:rPr>
        <w:t xml:space="preserve"> Δώσαμε μ</w:t>
      </w:r>
      <w:r w:rsidRPr="00D53836">
        <w:rPr>
          <w:rFonts w:eastAsia="Times New Roman"/>
          <w:szCs w:val="24"/>
        </w:rPr>
        <w:t xml:space="preserve">άχη για το </w:t>
      </w:r>
      <w:r>
        <w:rPr>
          <w:rFonts w:eastAsia="Times New Roman"/>
          <w:szCs w:val="24"/>
        </w:rPr>
        <w:t>1</w:t>
      </w:r>
      <w:r w:rsidRPr="00D53836">
        <w:rPr>
          <w:rFonts w:eastAsia="Times New Roman"/>
          <w:szCs w:val="24"/>
        </w:rPr>
        <w:t xml:space="preserve"> </w:t>
      </w:r>
      <w:r>
        <w:rPr>
          <w:rFonts w:eastAsia="Times New Roman"/>
          <w:szCs w:val="24"/>
        </w:rPr>
        <w:t>προς 1,</w:t>
      </w:r>
      <w:r w:rsidRPr="00D53836">
        <w:rPr>
          <w:rFonts w:eastAsia="Times New Roman"/>
          <w:szCs w:val="24"/>
        </w:rPr>
        <w:t xml:space="preserve"> </w:t>
      </w:r>
      <w:r>
        <w:rPr>
          <w:rFonts w:eastAsia="Times New Roman"/>
          <w:szCs w:val="24"/>
        </w:rPr>
        <w:t>δηλαδή μία αποχώρηση</w:t>
      </w:r>
      <w:r>
        <w:rPr>
          <w:rFonts w:eastAsia="Times New Roman"/>
          <w:szCs w:val="24"/>
        </w:rPr>
        <w:t xml:space="preserve"> </w:t>
      </w:r>
      <w:r>
        <w:rPr>
          <w:rFonts w:eastAsia="Times New Roman"/>
          <w:szCs w:val="24"/>
        </w:rPr>
        <w:t>-</w:t>
      </w:r>
      <w:r>
        <w:rPr>
          <w:rFonts w:eastAsia="Times New Roman"/>
          <w:szCs w:val="24"/>
        </w:rPr>
        <w:t xml:space="preserve"> </w:t>
      </w:r>
      <w:r w:rsidRPr="00D53836">
        <w:rPr>
          <w:rFonts w:eastAsia="Times New Roman"/>
          <w:szCs w:val="24"/>
        </w:rPr>
        <w:t>μία πρόσληψη</w:t>
      </w:r>
      <w:r>
        <w:rPr>
          <w:rFonts w:eastAsia="Times New Roman"/>
          <w:szCs w:val="24"/>
        </w:rPr>
        <w:t>.</w:t>
      </w:r>
      <w:r w:rsidRPr="00D53836">
        <w:rPr>
          <w:rFonts w:eastAsia="Times New Roman"/>
          <w:szCs w:val="24"/>
        </w:rPr>
        <w:t xml:space="preserve"> </w:t>
      </w:r>
      <w:r>
        <w:rPr>
          <w:rFonts w:eastAsia="Times New Roman"/>
          <w:szCs w:val="24"/>
        </w:rPr>
        <w:t xml:space="preserve">Το </w:t>
      </w:r>
      <w:r>
        <w:rPr>
          <w:rFonts w:eastAsia="Times New Roman"/>
          <w:szCs w:val="24"/>
        </w:rPr>
        <w:t>δ</w:t>
      </w:r>
      <w:r w:rsidRPr="00D53836">
        <w:rPr>
          <w:rFonts w:eastAsia="Times New Roman"/>
          <w:szCs w:val="24"/>
        </w:rPr>
        <w:t>ημόσιο έχει τεράστιες προκλήσεις μπροστά του</w:t>
      </w:r>
      <w:r>
        <w:rPr>
          <w:rFonts w:eastAsia="Times New Roman"/>
          <w:szCs w:val="24"/>
        </w:rPr>
        <w:t>.</w:t>
      </w:r>
      <w:r w:rsidRPr="00D53836">
        <w:rPr>
          <w:rFonts w:eastAsia="Times New Roman"/>
          <w:szCs w:val="24"/>
        </w:rPr>
        <w:t xml:space="preserve"> </w:t>
      </w:r>
      <w:r>
        <w:rPr>
          <w:rFonts w:eastAsia="Times New Roman"/>
          <w:szCs w:val="24"/>
        </w:rPr>
        <w:t>Σ</w:t>
      </w:r>
      <w:r w:rsidRPr="00D53836">
        <w:rPr>
          <w:rFonts w:eastAsia="Times New Roman"/>
          <w:szCs w:val="24"/>
        </w:rPr>
        <w:t>υνολικά</w:t>
      </w:r>
      <w:r>
        <w:rPr>
          <w:rFonts w:eastAsia="Times New Roman"/>
          <w:szCs w:val="24"/>
        </w:rPr>
        <w:t>,</w:t>
      </w:r>
      <w:r w:rsidRPr="00D53836">
        <w:rPr>
          <w:rFonts w:eastAsia="Times New Roman"/>
          <w:szCs w:val="24"/>
        </w:rPr>
        <w:t xml:space="preserve"> το δημόσιο κοινωνικό κράτος έχει τεράστιες προκλήσεις μπροστά του και όχι μόνο </w:t>
      </w:r>
      <w:r>
        <w:rPr>
          <w:rFonts w:eastAsia="Times New Roman"/>
          <w:szCs w:val="24"/>
        </w:rPr>
        <w:t>το 1</w:t>
      </w:r>
      <w:r w:rsidRPr="00D53836">
        <w:rPr>
          <w:rFonts w:eastAsia="Times New Roman"/>
          <w:szCs w:val="24"/>
        </w:rPr>
        <w:t xml:space="preserve"> προς </w:t>
      </w:r>
      <w:r>
        <w:rPr>
          <w:rFonts w:eastAsia="Times New Roman"/>
          <w:szCs w:val="24"/>
        </w:rPr>
        <w:t>1,</w:t>
      </w:r>
      <w:r w:rsidRPr="00D53836">
        <w:rPr>
          <w:rFonts w:eastAsia="Times New Roman"/>
          <w:szCs w:val="24"/>
        </w:rPr>
        <w:t xml:space="preserve"> αλλά πολύ περισσότερο</w:t>
      </w:r>
      <w:r>
        <w:rPr>
          <w:rFonts w:eastAsia="Times New Roman"/>
          <w:szCs w:val="24"/>
        </w:rPr>
        <w:t>,</w:t>
      </w:r>
      <w:r w:rsidRPr="00D53836">
        <w:rPr>
          <w:rFonts w:eastAsia="Times New Roman"/>
          <w:szCs w:val="24"/>
        </w:rPr>
        <w:t xml:space="preserve"> ειδικά σε κρίσιμους τομ</w:t>
      </w:r>
      <w:r w:rsidRPr="00D53836">
        <w:rPr>
          <w:rFonts w:eastAsia="Times New Roman"/>
          <w:szCs w:val="24"/>
        </w:rPr>
        <w:t>είς όπως είναι η υγεία</w:t>
      </w:r>
      <w:r>
        <w:rPr>
          <w:rFonts w:eastAsia="Times New Roman"/>
          <w:szCs w:val="24"/>
        </w:rPr>
        <w:t>,</w:t>
      </w:r>
      <w:r w:rsidRPr="00D53836">
        <w:rPr>
          <w:rFonts w:eastAsia="Times New Roman"/>
          <w:szCs w:val="24"/>
        </w:rPr>
        <w:t xml:space="preserve"> όπως είναι η παιδεία</w:t>
      </w:r>
      <w:r>
        <w:rPr>
          <w:rFonts w:eastAsia="Times New Roman"/>
          <w:szCs w:val="24"/>
        </w:rPr>
        <w:t>,</w:t>
      </w:r>
      <w:r w:rsidRPr="00D53836">
        <w:rPr>
          <w:rFonts w:eastAsia="Times New Roman"/>
          <w:szCs w:val="24"/>
        </w:rPr>
        <w:t xml:space="preserve"> όπως είναι τα θέματα του </w:t>
      </w:r>
      <w:r>
        <w:rPr>
          <w:rFonts w:eastAsia="Times New Roman"/>
          <w:szCs w:val="24"/>
        </w:rPr>
        <w:t>κ</w:t>
      </w:r>
      <w:r w:rsidRPr="00D53836">
        <w:rPr>
          <w:rFonts w:eastAsia="Times New Roman"/>
          <w:szCs w:val="24"/>
        </w:rPr>
        <w:t>ράτους που αφορούν την κοινωνική αλληλεγγύη</w:t>
      </w:r>
      <w:r>
        <w:rPr>
          <w:rFonts w:eastAsia="Times New Roman"/>
          <w:szCs w:val="24"/>
        </w:rPr>
        <w:t>.</w:t>
      </w:r>
      <w:r w:rsidRPr="00D53836">
        <w:rPr>
          <w:rFonts w:eastAsia="Times New Roman"/>
          <w:szCs w:val="24"/>
        </w:rPr>
        <w:t xml:space="preserve"> </w:t>
      </w:r>
    </w:p>
    <w:p w14:paraId="6A14AD2F" w14:textId="77777777" w:rsidR="00EE1832" w:rsidRDefault="009476A9">
      <w:pPr>
        <w:spacing w:line="600" w:lineRule="auto"/>
        <w:ind w:firstLine="720"/>
        <w:contextualSpacing/>
        <w:jc w:val="both"/>
        <w:rPr>
          <w:rFonts w:eastAsia="Times New Roman"/>
          <w:szCs w:val="24"/>
        </w:rPr>
      </w:pPr>
      <w:r>
        <w:rPr>
          <w:rFonts w:eastAsia="Times New Roman"/>
          <w:szCs w:val="24"/>
        </w:rPr>
        <w:t>Α</w:t>
      </w:r>
      <w:r w:rsidRPr="00D53836">
        <w:rPr>
          <w:rFonts w:eastAsia="Times New Roman"/>
          <w:szCs w:val="24"/>
        </w:rPr>
        <w:t xml:space="preserve">υτό δείχνει και τη ριζικά διαφορετική προσέγγιση και αντίληψη </w:t>
      </w:r>
      <w:r>
        <w:rPr>
          <w:rFonts w:eastAsia="Times New Roman"/>
          <w:szCs w:val="24"/>
        </w:rPr>
        <w:t>ανάμεσα σε εμάς, στη</w:t>
      </w:r>
      <w:r w:rsidRPr="00D53836">
        <w:rPr>
          <w:rFonts w:eastAsia="Times New Roman"/>
          <w:szCs w:val="24"/>
        </w:rPr>
        <w:t xml:space="preserve"> δική μας πολιτική</w:t>
      </w:r>
      <w:r>
        <w:rPr>
          <w:rFonts w:eastAsia="Times New Roman"/>
          <w:szCs w:val="24"/>
        </w:rPr>
        <w:t>,</w:t>
      </w:r>
      <w:r w:rsidRPr="00D53836">
        <w:rPr>
          <w:rFonts w:eastAsia="Times New Roman"/>
          <w:szCs w:val="24"/>
        </w:rPr>
        <w:t xml:space="preserve"> στην πολιτική </w:t>
      </w:r>
      <w:r w:rsidRPr="00D53836">
        <w:rPr>
          <w:rFonts w:eastAsia="Times New Roman"/>
          <w:szCs w:val="24"/>
        </w:rPr>
        <w:lastRenderedPageBreak/>
        <w:t xml:space="preserve">της σύγχρονης </w:t>
      </w:r>
      <w:r>
        <w:rPr>
          <w:rFonts w:eastAsia="Times New Roman"/>
          <w:szCs w:val="24"/>
        </w:rPr>
        <w:t>ριζοσπα</w:t>
      </w:r>
      <w:r>
        <w:rPr>
          <w:rFonts w:eastAsia="Times New Roman"/>
          <w:szCs w:val="24"/>
        </w:rPr>
        <w:t>στικής Α</w:t>
      </w:r>
      <w:r w:rsidRPr="00D53836">
        <w:rPr>
          <w:rFonts w:eastAsia="Times New Roman"/>
          <w:szCs w:val="24"/>
        </w:rPr>
        <w:t xml:space="preserve">ριστεράς και στην πολιτική του νεοφιλελευθερισμού με όποιο </w:t>
      </w:r>
      <w:r>
        <w:rPr>
          <w:rFonts w:eastAsia="Times New Roman"/>
          <w:szCs w:val="24"/>
        </w:rPr>
        <w:t xml:space="preserve">κάλυμμα κι αν καλύπτεται αυτή. Αυτό </w:t>
      </w:r>
      <w:r w:rsidRPr="00D53836">
        <w:rPr>
          <w:rFonts w:eastAsia="Times New Roman"/>
          <w:szCs w:val="24"/>
        </w:rPr>
        <w:t>είναι το κρίσιμο θέμα</w:t>
      </w:r>
      <w:r>
        <w:rPr>
          <w:rFonts w:eastAsia="Times New Roman"/>
          <w:szCs w:val="24"/>
        </w:rPr>
        <w:t>.</w:t>
      </w:r>
      <w:r w:rsidRPr="00D53836">
        <w:rPr>
          <w:rFonts w:eastAsia="Times New Roman"/>
          <w:szCs w:val="24"/>
        </w:rPr>
        <w:t xml:space="preserve"> </w:t>
      </w:r>
    </w:p>
    <w:p w14:paraId="6A14AD30" w14:textId="77777777" w:rsidR="00EE1832" w:rsidRDefault="009476A9">
      <w:pPr>
        <w:spacing w:line="600" w:lineRule="auto"/>
        <w:ind w:firstLine="720"/>
        <w:contextualSpacing/>
        <w:jc w:val="both"/>
        <w:rPr>
          <w:rFonts w:eastAsia="Times New Roman"/>
          <w:szCs w:val="24"/>
        </w:rPr>
      </w:pPr>
      <w:r>
        <w:rPr>
          <w:rFonts w:eastAsia="Times New Roman"/>
          <w:szCs w:val="24"/>
        </w:rPr>
        <w:t>Ε</w:t>
      </w:r>
      <w:r w:rsidRPr="00D53836">
        <w:rPr>
          <w:rFonts w:eastAsia="Times New Roman"/>
          <w:szCs w:val="24"/>
        </w:rPr>
        <w:t>μείς</w:t>
      </w:r>
      <w:r>
        <w:rPr>
          <w:rFonts w:eastAsia="Times New Roman"/>
          <w:szCs w:val="24"/>
        </w:rPr>
        <w:t>,</w:t>
      </w:r>
      <w:r w:rsidRPr="00D53836">
        <w:rPr>
          <w:rFonts w:eastAsia="Times New Roman"/>
          <w:szCs w:val="24"/>
        </w:rPr>
        <w:t xml:space="preserve"> λοιπόν</w:t>
      </w:r>
      <w:r>
        <w:rPr>
          <w:rFonts w:eastAsia="Times New Roman"/>
          <w:szCs w:val="24"/>
        </w:rPr>
        <w:t>,</w:t>
      </w:r>
      <w:r w:rsidRPr="00D53836">
        <w:rPr>
          <w:rFonts w:eastAsia="Times New Roman"/>
          <w:szCs w:val="24"/>
        </w:rPr>
        <w:t xml:space="preserve"> μιλάμε </w:t>
      </w:r>
      <w:r>
        <w:rPr>
          <w:rFonts w:eastAsia="Times New Roman"/>
          <w:szCs w:val="24"/>
        </w:rPr>
        <w:t xml:space="preserve">για ένα </w:t>
      </w:r>
      <w:r>
        <w:rPr>
          <w:rFonts w:eastAsia="Times New Roman"/>
          <w:szCs w:val="24"/>
        </w:rPr>
        <w:t>δ</w:t>
      </w:r>
      <w:r w:rsidRPr="00D53836">
        <w:rPr>
          <w:rFonts w:eastAsia="Times New Roman"/>
          <w:szCs w:val="24"/>
        </w:rPr>
        <w:t>ημόσιο πού πραγματικά να μπορεί να ανταποκριθεί στις ανάγκες των πολιτών</w:t>
      </w:r>
      <w:r>
        <w:rPr>
          <w:rFonts w:eastAsia="Times New Roman"/>
          <w:szCs w:val="24"/>
        </w:rPr>
        <w:t xml:space="preserve"> στους κρίσιμους τομείς. Μιλάμε για </w:t>
      </w:r>
      <w:r w:rsidRPr="00D53836">
        <w:rPr>
          <w:rFonts w:eastAsia="Times New Roman"/>
          <w:szCs w:val="24"/>
        </w:rPr>
        <w:t xml:space="preserve">ένα </w:t>
      </w:r>
      <w:r>
        <w:rPr>
          <w:rFonts w:eastAsia="Times New Roman"/>
          <w:szCs w:val="24"/>
        </w:rPr>
        <w:t>δ</w:t>
      </w:r>
      <w:r w:rsidRPr="00D53836">
        <w:rPr>
          <w:rFonts w:eastAsia="Times New Roman"/>
          <w:szCs w:val="24"/>
        </w:rPr>
        <w:t>ημόσιο ορθολογικό</w:t>
      </w:r>
      <w:r>
        <w:rPr>
          <w:rFonts w:eastAsia="Times New Roman"/>
          <w:szCs w:val="24"/>
        </w:rPr>
        <w:t>, γι’</w:t>
      </w:r>
      <w:r w:rsidRPr="00D53836">
        <w:rPr>
          <w:rFonts w:eastAsia="Times New Roman"/>
          <w:szCs w:val="24"/>
        </w:rPr>
        <w:t xml:space="preserve"> αυτό φτιάξαμε κ</w:t>
      </w:r>
      <w:r>
        <w:rPr>
          <w:rFonts w:eastAsia="Times New Roman"/>
          <w:szCs w:val="24"/>
        </w:rPr>
        <w:t>αι τον νόμο για την κινητικότητα, γι’</w:t>
      </w:r>
      <w:r w:rsidRPr="00D53836">
        <w:rPr>
          <w:rFonts w:eastAsia="Times New Roman"/>
          <w:szCs w:val="24"/>
        </w:rPr>
        <w:t xml:space="preserve"> αυτό μεταρρυθμίσ</w:t>
      </w:r>
      <w:r>
        <w:rPr>
          <w:rFonts w:eastAsia="Times New Roman"/>
          <w:szCs w:val="24"/>
        </w:rPr>
        <w:t>αμε</w:t>
      </w:r>
      <w:r w:rsidRPr="00D53836">
        <w:rPr>
          <w:rFonts w:eastAsia="Times New Roman"/>
          <w:szCs w:val="24"/>
        </w:rPr>
        <w:t xml:space="preserve"> επί της ουσίας</w:t>
      </w:r>
      <w:r>
        <w:rPr>
          <w:rFonts w:eastAsia="Times New Roman"/>
          <w:szCs w:val="24"/>
        </w:rPr>
        <w:t>.</w:t>
      </w:r>
      <w:r w:rsidRPr="00D53836">
        <w:rPr>
          <w:rFonts w:eastAsia="Times New Roman"/>
          <w:szCs w:val="24"/>
        </w:rPr>
        <w:t xml:space="preserve"> </w:t>
      </w:r>
      <w:r>
        <w:rPr>
          <w:rFonts w:eastAsia="Times New Roman"/>
          <w:szCs w:val="24"/>
        </w:rPr>
        <w:t>Θ</w:t>
      </w:r>
      <w:r w:rsidRPr="00D53836">
        <w:rPr>
          <w:rFonts w:eastAsia="Times New Roman"/>
          <w:szCs w:val="24"/>
        </w:rPr>
        <w:t>α είχαμε κάνει τα παλιά κόλπα</w:t>
      </w:r>
      <w:r>
        <w:rPr>
          <w:rFonts w:eastAsia="Times New Roman"/>
          <w:szCs w:val="24"/>
        </w:rPr>
        <w:t>,</w:t>
      </w:r>
      <w:r w:rsidRPr="00D53836">
        <w:rPr>
          <w:rFonts w:eastAsia="Times New Roman"/>
          <w:szCs w:val="24"/>
        </w:rPr>
        <w:t xml:space="preserve"> αν θέλαμε κάτι άλλο</w:t>
      </w:r>
      <w:r>
        <w:rPr>
          <w:rFonts w:eastAsia="Times New Roman"/>
          <w:szCs w:val="24"/>
        </w:rPr>
        <w:t>,</w:t>
      </w:r>
      <w:r w:rsidRPr="00D53836">
        <w:rPr>
          <w:rFonts w:eastAsia="Times New Roman"/>
          <w:szCs w:val="24"/>
        </w:rPr>
        <w:t xml:space="preserve"> από τους συντονιστές των αποκεντρωμένων διοικήσεων</w:t>
      </w:r>
      <w:r w:rsidRPr="00D53836">
        <w:rPr>
          <w:rFonts w:eastAsia="Times New Roman"/>
          <w:szCs w:val="24"/>
        </w:rPr>
        <w:t xml:space="preserve"> </w:t>
      </w:r>
      <w:r>
        <w:rPr>
          <w:rFonts w:eastAsia="Times New Roman"/>
          <w:szCs w:val="24"/>
        </w:rPr>
        <w:t>μέχρι τους γενικούς γραμματείς.</w:t>
      </w:r>
      <w:r w:rsidRPr="00D53836">
        <w:rPr>
          <w:rFonts w:eastAsia="Times New Roman"/>
          <w:szCs w:val="24"/>
        </w:rPr>
        <w:t xml:space="preserve"> </w:t>
      </w:r>
      <w:r>
        <w:rPr>
          <w:rFonts w:eastAsia="Times New Roman"/>
          <w:szCs w:val="24"/>
        </w:rPr>
        <w:t>Δ</w:t>
      </w:r>
      <w:r w:rsidRPr="00D53836">
        <w:rPr>
          <w:rFonts w:eastAsia="Times New Roman"/>
          <w:szCs w:val="24"/>
        </w:rPr>
        <w:t xml:space="preserve">εν το κάναμε αυτό </w:t>
      </w:r>
      <w:r>
        <w:rPr>
          <w:rFonts w:eastAsia="Times New Roman"/>
          <w:szCs w:val="24"/>
        </w:rPr>
        <w:t xml:space="preserve">και </w:t>
      </w:r>
      <w:r w:rsidRPr="00D53836">
        <w:rPr>
          <w:rFonts w:eastAsia="Times New Roman"/>
          <w:szCs w:val="24"/>
        </w:rPr>
        <w:t>είναι προς τιμή</w:t>
      </w:r>
      <w:r>
        <w:rPr>
          <w:rFonts w:eastAsia="Times New Roman"/>
          <w:szCs w:val="24"/>
        </w:rPr>
        <w:t>ν</w:t>
      </w:r>
      <w:r w:rsidRPr="00D53836">
        <w:rPr>
          <w:rFonts w:eastAsia="Times New Roman"/>
          <w:szCs w:val="24"/>
        </w:rPr>
        <w:t xml:space="preserve"> μας που δεν το κάναμε</w:t>
      </w:r>
      <w:r>
        <w:rPr>
          <w:rFonts w:eastAsia="Times New Roman"/>
          <w:szCs w:val="24"/>
        </w:rPr>
        <w:t>. Μιλάμε για ένα αξιοκρατικό</w:t>
      </w:r>
      <w:r w:rsidRPr="00D53836">
        <w:rPr>
          <w:rFonts w:eastAsia="Times New Roman"/>
          <w:szCs w:val="24"/>
        </w:rPr>
        <w:t xml:space="preserve"> </w:t>
      </w:r>
      <w:r>
        <w:rPr>
          <w:rFonts w:eastAsia="Times New Roman"/>
          <w:szCs w:val="24"/>
        </w:rPr>
        <w:t>δ</w:t>
      </w:r>
      <w:r w:rsidRPr="00D53836">
        <w:rPr>
          <w:rFonts w:eastAsia="Times New Roman"/>
          <w:szCs w:val="24"/>
        </w:rPr>
        <w:t>ημόσιο</w:t>
      </w:r>
      <w:r>
        <w:rPr>
          <w:rFonts w:eastAsia="Times New Roman"/>
          <w:szCs w:val="24"/>
        </w:rPr>
        <w:t>,</w:t>
      </w:r>
      <w:r w:rsidRPr="00D53836">
        <w:rPr>
          <w:rFonts w:eastAsia="Times New Roman"/>
          <w:szCs w:val="24"/>
        </w:rPr>
        <w:t xml:space="preserve"> ένα </w:t>
      </w:r>
      <w:r>
        <w:rPr>
          <w:rFonts w:eastAsia="Times New Roman"/>
          <w:szCs w:val="24"/>
        </w:rPr>
        <w:t>δ</w:t>
      </w:r>
      <w:r w:rsidRPr="00D53836">
        <w:rPr>
          <w:rFonts w:eastAsia="Times New Roman"/>
          <w:szCs w:val="24"/>
        </w:rPr>
        <w:t xml:space="preserve">ημόσιο στο οποίο ο πολίτης να έχει πρόσβαση </w:t>
      </w:r>
      <w:r>
        <w:rPr>
          <w:rFonts w:eastAsia="Times New Roman"/>
          <w:szCs w:val="24"/>
        </w:rPr>
        <w:t>κ</w:t>
      </w:r>
      <w:r w:rsidRPr="00D53836">
        <w:rPr>
          <w:rFonts w:eastAsia="Times New Roman"/>
          <w:szCs w:val="24"/>
        </w:rPr>
        <w:t>αι ειδικά οι πολίτες με αναπηρία να έχουν πρόσβαση αξιοπρέπειας</w:t>
      </w:r>
      <w:r>
        <w:rPr>
          <w:rFonts w:eastAsia="Times New Roman"/>
          <w:szCs w:val="24"/>
        </w:rPr>
        <w:t>.</w:t>
      </w:r>
    </w:p>
    <w:p w14:paraId="6A14AD31" w14:textId="77777777" w:rsidR="00EE1832" w:rsidRDefault="009476A9">
      <w:pPr>
        <w:spacing w:line="600" w:lineRule="auto"/>
        <w:ind w:firstLine="720"/>
        <w:contextualSpacing/>
        <w:jc w:val="both"/>
        <w:rPr>
          <w:rFonts w:eastAsia="Times New Roman"/>
          <w:szCs w:val="24"/>
        </w:rPr>
      </w:pPr>
      <w:r>
        <w:rPr>
          <w:rFonts w:eastAsia="Times New Roman"/>
          <w:szCs w:val="24"/>
        </w:rPr>
        <w:t>Ε</w:t>
      </w:r>
      <w:r w:rsidRPr="00D53836">
        <w:rPr>
          <w:rFonts w:eastAsia="Times New Roman"/>
          <w:szCs w:val="24"/>
        </w:rPr>
        <w:t>ίμαστε π</w:t>
      </w:r>
      <w:r w:rsidRPr="00D53836">
        <w:rPr>
          <w:rFonts w:eastAsia="Times New Roman"/>
          <w:szCs w:val="24"/>
        </w:rPr>
        <w:t>ολύ μακριά ακόμη από αυτό</w:t>
      </w:r>
      <w:r>
        <w:rPr>
          <w:rFonts w:eastAsia="Times New Roman"/>
          <w:szCs w:val="24"/>
        </w:rPr>
        <w:t>.</w:t>
      </w:r>
      <w:r w:rsidRPr="00D53836">
        <w:rPr>
          <w:rFonts w:eastAsia="Times New Roman"/>
          <w:szCs w:val="24"/>
        </w:rPr>
        <w:t xml:space="preserve"> </w:t>
      </w:r>
      <w:r>
        <w:rPr>
          <w:rFonts w:eastAsia="Times New Roman"/>
          <w:szCs w:val="24"/>
        </w:rPr>
        <w:t>Α</w:t>
      </w:r>
      <w:r w:rsidRPr="00D53836">
        <w:rPr>
          <w:rFonts w:eastAsia="Times New Roman"/>
          <w:szCs w:val="24"/>
        </w:rPr>
        <w:t>υτό πρέπει να αναγνωρίσου</w:t>
      </w:r>
      <w:r>
        <w:rPr>
          <w:rFonts w:eastAsia="Times New Roman"/>
          <w:szCs w:val="24"/>
        </w:rPr>
        <w:t>με. Ν</w:t>
      </w:r>
      <w:r w:rsidRPr="00D53836">
        <w:rPr>
          <w:rFonts w:eastAsia="Times New Roman"/>
          <w:szCs w:val="24"/>
        </w:rPr>
        <w:t>α αναγνωρίσουμε το</w:t>
      </w:r>
      <w:r>
        <w:rPr>
          <w:rFonts w:eastAsia="Times New Roman"/>
          <w:szCs w:val="24"/>
        </w:rPr>
        <w:t>ν</w:t>
      </w:r>
      <w:r w:rsidRPr="00D53836">
        <w:rPr>
          <w:rFonts w:eastAsia="Times New Roman"/>
          <w:szCs w:val="24"/>
        </w:rPr>
        <w:t xml:space="preserve"> μεγάλο δρόμο που έχουμε μπροστά μας </w:t>
      </w:r>
      <w:r>
        <w:rPr>
          <w:rFonts w:eastAsia="Times New Roman"/>
          <w:szCs w:val="24"/>
        </w:rPr>
        <w:t>α</w:t>
      </w:r>
      <w:r w:rsidRPr="00D53836">
        <w:rPr>
          <w:rFonts w:eastAsia="Times New Roman"/>
          <w:szCs w:val="24"/>
        </w:rPr>
        <w:t xml:space="preserve">κόμη και </w:t>
      </w:r>
      <w:r>
        <w:rPr>
          <w:rFonts w:eastAsia="Times New Roman"/>
          <w:szCs w:val="24"/>
        </w:rPr>
        <w:t>ό</w:t>
      </w:r>
      <w:r w:rsidRPr="00D53836">
        <w:rPr>
          <w:rFonts w:eastAsia="Times New Roman"/>
          <w:szCs w:val="24"/>
        </w:rPr>
        <w:t>τι πρέπει να κάνουμε πολύ γρήγορα βήματα υλοποίησης και όχι διάλυσης</w:t>
      </w:r>
      <w:r>
        <w:rPr>
          <w:rFonts w:eastAsia="Times New Roman"/>
          <w:szCs w:val="24"/>
        </w:rPr>
        <w:t>.</w:t>
      </w:r>
      <w:r w:rsidRPr="00D53836">
        <w:rPr>
          <w:rFonts w:eastAsia="Times New Roman"/>
          <w:szCs w:val="24"/>
        </w:rPr>
        <w:t xml:space="preserve"> </w:t>
      </w:r>
      <w:r>
        <w:rPr>
          <w:rFonts w:eastAsia="Times New Roman"/>
          <w:szCs w:val="24"/>
        </w:rPr>
        <w:t xml:space="preserve">Αυτό είναι, </w:t>
      </w:r>
      <w:r w:rsidRPr="00D53836">
        <w:rPr>
          <w:rFonts w:eastAsia="Times New Roman"/>
          <w:szCs w:val="24"/>
        </w:rPr>
        <w:t>κατά τη γνώμη μου</w:t>
      </w:r>
      <w:r>
        <w:rPr>
          <w:rFonts w:eastAsia="Times New Roman"/>
          <w:szCs w:val="24"/>
        </w:rPr>
        <w:t>, τ</w:t>
      </w:r>
      <w:r w:rsidRPr="00D53836">
        <w:rPr>
          <w:rFonts w:eastAsia="Times New Roman"/>
          <w:szCs w:val="24"/>
        </w:rPr>
        <w:t>ο δίλημμα</w:t>
      </w:r>
      <w:r>
        <w:rPr>
          <w:rFonts w:eastAsia="Times New Roman"/>
          <w:szCs w:val="24"/>
        </w:rPr>
        <w:t>.</w:t>
      </w:r>
      <w:r w:rsidRPr="00D53836">
        <w:rPr>
          <w:rFonts w:eastAsia="Times New Roman"/>
          <w:szCs w:val="24"/>
        </w:rPr>
        <w:t xml:space="preserve"> </w:t>
      </w:r>
    </w:p>
    <w:p w14:paraId="6A14AD32"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Ε</w:t>
      </w:r>
      <w:r w:rsidRPr="00D53836">
        <w:rPr>
          <w:rFonts w:eastAsia="Times New Roman"/>
          <w:szCs w:val="24"/>
        </w:rPr>
        <w:t>υχαριστώ πολύ</w:t>
      </w:r>
      <w:r>
        <w:rPr>
          <w:rFonts w:eastAsia="Times New Roman"/>
          <w:szCs w:val="24"/>
        </w:rPr>
        <w:t>.</w:t>
      </w:r>
    </w:p>
    <w:p w14:paraId="6A14AD33" w14:textId="77777777" w:rsidR="00EE1832" w:rsidRDefault="009476A9">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η Υφυπουργός,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για πέντε λεπτά. </w:t>
      </w:r>
    </w:p>
    <w:p w14:paraId="6A14AD34" w14:textId="77777777" w:rsidR="00EE1832" w:rsidRDefault="009476A9">
      <w:pPr>
        <w:spacing w:line="600" w:lineRule="auto"/>
        <w:ind w:firstLine="720"/>
        <w:contextualSpacing/>
        <w:jc w:val="both"/>
        <w:rPr>
          <w:rFonts w:eastAsia="Times New Roman"/>
          <w:szCs w:val="24"/>
        </w:rPr>
      </w:pPr>
      <w:r w:rsidRPr="00202B9B">
        <w:rPr>
          <w:rFonts w:eastAsia="Times New Roman"/>
          <w:b/>
          <w:szCs w:val="24"/>
        </w:rPr>
        <w:t>ΘΕΟΧΑΡΗΣ (ΧΑΡΗΣ) ΘΕΟΧΑΡΗΣ:</w:t>
      </w:r>
      <w:r>
        <w:rPr>
          <w:rFonts w:eastAsia="Times New Roman"/>
          <w:szCs w:val="24"/>
        </w:rPr>
        <w:t xml:space="preserve"> Κυρία Πρόεδρε, θα ήθελα μετά τον λόγο για δύο λεπτά, γιατί έθεσε κάποια θέματα η κυρία Υπουργός και μπορεί να θέσει κάποια και η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w:t>
      </w:r>
    </w:p>
    <w:p w14:paraId="6A14AD35" w14:textId="77777777" w:rsidR="00EE1832" w:rsidRDefault="009476A9">
      <w:pPr>
        <w:spacing w:line="600" w:lineRule="auto"/>
        <w:ind w:firstLine="720"/>
        <w:contextualSpacing/>
        <w:jc w:val="both"/>
        <w:rPr>
          <w:rFonts w:eastAsia="Times New Roman"/>
          <w:szCs w:val="24"/>
        </w:rPr>
      </w:pPr>
      <w:r w:rsidRPr="003951DB">
        <w:rPr>
          <w:rFonts w:eastAsia="Times New Roman"/>
          <w:b/>
          <w:szCs w:val="24"/>
        </w:rPr>
        <w:t xml:space="preserve">ΑΙΚΑΤΕΡΙΝΗ ΠΑΠΑΝΑΤΣΙΟΥ (Υφυπουργός Οικονομικών): </w:t>
      </w:r>
      <w:r>
        <w:rPr>
          <w:rFonts w:eastAsia="Times New Roman"/>
          <w:szCs w:val="24"/>
        </w:rPr>
        <w:t xml:space="preserve">Θα θέσω </w:t>
      </w:r>
      <w:r w:rsidRPr="00202B9B">
        <w:rPr>
          <w:rFonts w:eastAsia="Times New Roman"/>
          <w:szCs w:val="24"/>
        </w:rPr>
        <w:t xml:space="preserve">σίγουρα. </w:t>
      </w:r>
    </w:p>
    <w:p w14:paraId="6A14AD36" w14:textId="77777777" w:rsidR="00EE1832" w:rsidRDefault="009476A9">
      <w:pPr>
        <w:spacing w:line="600" w:lineRule="auto"/>
        <w:ind w:firstLine="720"/>
        <w:contextualSpacing/>
        <w:jc w:val="both"/>
        <w:rPr>
          <w:rFonts w:eastAsia="Times New Roman"/>
          <w:szCs w:val="24"/>
        </w:rPr>
      </w:pPr>
      <w:r>
        <w:rPr>
          <w:rFonts w:eastAsia="Times New Roman"/>
          <w:szCs w:val="24"/>
        </w:rPr>
        <w:t>Κ</w:t>
      </w:r>
      <w:r w:rsidRPr="00D53836">
        <w:rPr>
          <w:rFonts w:eastAsia="Times New Roman"/>
          <w:szCs w:val="24"/>
        </w:rPr>
        <w:t>ύριοι συνάδελφοι</w:t>
      </w:r>
      <w:r>
        <w:rPr>
          <w:rFonts w:eastAsia="Times New Roman"/>
          <w:szCs w:val="24"/>
        </w:rPr>
        <w:t>,</w:t>
      </w:r>
      <w:r w:rsidRPr="00D53836">
        <w:rPr>
          <w:rFonts w:eastAsia="Times New Roman"/>
          <w:szCs w:val="24"/>
        </w:rPr>
        <w:t xml:space="preserve"> θα ψηφίσουμε </w:t>
      </w:r>
      <w:r>
        <w:rPr>
          <w:rFonts w:eastAsia="Times New Roman"/>
          <w:szCs w:val="24"/>
        </w:rPr>
        <w:t>σ</w:t>
      </w:r>
      <w:r w:rsidRPr="00D53836">
        <w:rPr>
          <w:rFonts w:eastAsia="Times New Roman"/>
          <w:szCs w:val="24"/>
        </w:rPr>
        <w:t xml:space="preserve">ήμερα μία </w:t>
      </w:r>
      <w:r w:rsidRPr="00D53836">
        <w:rPr>
          <w:rFonts w:eastAsia="Times New Roman"/>
          <w:szCs w:val="24"/>
        </w:rPr>
        <w:t xml:space="preserve">θετική </w:t>
      </w:r>
      <w:r>
        <w:rPr>
          <w:rFonts w:eastAsia="Times New Roman"/>
          <w:szCs w:val="24"/>
        </w:rPr>
        <w:t>ο</w:t>
      </w:r>
      <w:r w:rsidRPr="00D53836">
        <w:rPr>
          <w:rFonts w:eastAsia="Times New Roman"/>
          <w:szCs w:val="24"/>
        </w:rPr>
        <w:t>δηγία για τις μικρές επιχειρήσεις</w:t>
      </w:r>
      <w:r>
        <w:rPr>
          <w:rFonts w:eastAsia="Times New Roman"/>
          <w:szCs w:val="24"/>
        </w:rPr>
        <w:t>.</w:t>
      </w:r>
      <w:r w:rsidRPr="00D53836">
        <w:rPr>
          <w:rFonts w:eastAsia="Times New Roman"/>
          <w:szCs w:val="24"/>
        </w:rPr>
        <w:t xml:space="preserve"> </w:t>
      </w:r>
      <w:r>
        <w:rPr>
          <w:rFonts w:eastAsia="Times New Roman"/>
          <w:szCs w:val="24"/>
        </w:rPr>
        <w:t>Τ</w:t>
      </w:r>
      <w:r w:rsidRPr="00D53836">
        <w:rPr>
          <w:rFonts w:eastAsia="Times New Roman"/>
          <w:szCs w:val="24"/>
        </w:rPr>
        <w:t xml:space="preserve">ο νέο που εισάγεται με αυτή τη διάταξη είναι ότι στις περιπτώσεις εκείνες των μικρών επιχειρήσεων που είναι εγκατεστημένες μόνο στην Ελλάδα και </w:t>
      </w:r>
      <w:r>
        <w:rPr>
          <w:rFonts w:eastAsia="Times New Roman"/>
          <w:szCs w:val="24"/>
        </w:rPr>
        <w:t>π</w:t>
      </w:r>
      <w:r w:rsidRPr="00D53836">
        <w:rPr>
          <w:rFonts w:eastAsia="Times New Roman"/>
          <w:szCs w:val="24"/>
        </w:rPr>
        <w:t>αρέχουν υπηρε</w:t>
      </w:r>
      <w:r>
        <w:rPr>
          <w:rFonts w:eastAsia="Times New Roman"/>
          <w:szCs w:val="24"/>
        </w:rPr>
        <w:t>σίες, σε μη υποκείμενες στον φόρο, όπως είναι οι περιπ</w:t>
      </w:r>
      <w:r>
        <w:rPr>
          <w:rFonts w:eastAsia="Times New Roman"/>
          <w:szCs w:val="24"/>
        </w:rPr>
        <w:t xml:space="preserve">τώσεις της </w:t>
      </w:r>
      <w:r w:rsidRPr="00D53836">
        <w:rPr>
          <w:rFonts w:eastAsia="Times New Roman"/>
          <w:szCs w:val="24"/>
        </w:rPr>
        <w:t xml:space="preserve">δημιουργίας </w:t>
      </w:r>
      <w:r>
        <w:rPr>
          <w:rFonts w:eastAsia="Times New Roman"/>
          <w:szCs w:val="24"/>
        </w:rPr>
        <w:t>και φ</w:t>
      </w:r>
      <w:r w:rsidRPr="00D53836">
        <w:rPr>
          <w:rFonts w:eastAsia="Times New Roman"/>
          <w:szCs w:val="24"/>
        </w:rPr>
        <w:t>ιλοξενία</w:t>
      </w:r>
      <w:r>
        <w:rPr>
          <w:rFonts w:eastAsia="Times New Roman"/>
          <w:szCs w:val="24"/>
        </w:rPr>
        <w:t>ς</w:t>
      </w:r>
      <w:r w:rsidRPr="00D53836">
        <w:rPr>
          <w:rFonts w:eastAsia="Times New Roman"/>
          <w:szCs w:val="24"/>
        </w:rPr>
        <w:t xml:space="preserve"> ιστοσελίδων</w:t>
      </w:r>
      <w:r>
        <w:rPr>
          <w:rFonts w:eastAsia="Times New Roman"/>
          <w:szCs w:val="24"/>
        </w:rPr>
        <w:t xml:space="preserve">, η παροχή εικόνων και </w:t>
      </w:r>
      <w:r w:rsidRPr="00D53836">
        <w:rPr>
          <w:rFonts w:eastAsia="Times New Roman"/>
          <w:szCs w:val="24"/>
        </w:rPr>
        <w:t>κειμένων</w:t>
      </w:r>
      <w:r>
        <w:rPr>
          <w:rFonts w:eastAsia="Times New Roman"/>
          <w:szCs w:val="24"/>
        </w:rPr>
        <w:t>,</w:t>
      </w:r>
      <w:r w:rsidRPr="00D53836">
        <w:rPr>
          <w:rFonts w:eastAsia="Times New Roman"/>
          <w:szCs w:val="24"/>
        </w:rPr>
        <w:t xml:space="preserve"> η παροχή μουσικής</w:t>
      </w:r>
      <w:r>
        <w:rPr>
          <w:rFonts w:eastAsia="Times New Roman"/>
          <w:szCs w:val="24"/>
        </w:rPr>
        <w:t>,</w:t>
      </w:r>
      <w:r w:rsidRPr="00D53836">
        <w:rPr>
          <w:rFonts w:eastAsia="Times New Roman"/>
          <w:szCs w:val="24"/>
        </w:rPr>
        <w:t xml:space="preserve"> κινηματογραφικών ταινιών</w:t>
      </w:r>
      <w:r>
        <w:rPr>
          <w:rFonts w:eastAsia="Times New Roman"/>
          <w:szCs w:val="24"/>
        </w:rPr>
        <w:t>,</w:t>
      </w:r>
      <w:r w:rsidRPr="00D53836">
        <w:rPr>
          <w:rFonts w:eastAsia="Times New Roman"/>
          <w:szCs w:val="24"/>
        </w:rPr>
        <w:t xml:space="preserve"> παιχνιδιών</w:t>
      </w:r>
      <w:r>
        <w:rPr>
          <w:rFonts w:eastAsia="Times New Roman"/>
          <w:szCs w:val="24"/>
        </w:rPr>
        <w:t>,</w:t>
      </w:r>
      <w:r w:rsidRPr="00D53836">
        <w:rPr>
          <w:rFonts w:eastAsia="Times New Roman"/>
          <w:szCs w:val="24"/>
        </w:rPr>
        <w:t xml:space="preserve"> </w:t>
      </w:r>
      <w:r>
        <w:rPr>
          <w:rFonts w:eastAsia="Times New Roman"/>
          <w:szCs w:val="24"/>
        </w:rPr>
        <w:t>η</w:t>
      </w:r>
      <w:r w:rsidRPr="00D53836">
        <w:rPr>
          <w:rFonts w:eastAsia="Times New Roman"/>
          <w:szCs w:val="24"/>
        </w:rPr>
        <w:t xml:space="preserve"> διδασκαλία εξ αποστάσεως</w:t>
      </w:r>
      <w:r>
        <w:rPr>
          <w:rFonts w:eastAsia="Times New Roman"/>
          <w:szCs w:val="24"/>
        </w:rPr>
        <w:t>,</w:t>
      </w:r>
      <w:r w:rsidRPr="00D53836">
        <w:rPr>
          <w:rFonts w:eastAsia="Times New Roman"/>
          <w:szCs w:val="24"/>
        </w:rPr>
        <w:t xml:space="preserve"> η παροχή λογισμικού και</w:t>
      </w:r>
      <w:r>
        <w:rPr>
          <w:rFonts w:eastAsia="Times New Roman"/>
          <w:szCs w:val="24"/>
        </w:rPr>
        <w:t xml:space="preserve"> η</w:t>
      </w:r>
      <w:r w:rsidRPr="00D53836">
        <w:rPr>
          <w:rFonts w:eastAsia="Times New Roman"/>
          <w:szCs w:val="24"/>
        </w:rPr>
        <w:t xml:space="preserve"> ενημέρωσ</w:t>
      </w:r>
      <w:r>
        <w:rPr>
          <w:rFonts w:eastAsia="Times New Roman"/>
          <w:szCs w:val="24"/>
        </w:rPr>
        <w:t>ή</w:t>
      </w:r>
      <w:r w:rsidRPr="00D53836">
        <w:rPr>
          <w:rFonts w:eastAsia="Times New Roman"/>
          <w:szCs w:val="24"/>
        </w:rPr>
        <w:t xml:space="preserve"> του</w:t>
      </w:r>
      <w:r>
        <w:rPr>
          <w:rFonts w:eastAsia="Times New Roman"/>
          <w:szCs w:val="24"/>
        </w:rPr>
        <w:t>,</w:t>
      </w:r>
      <w:r w:rsidRPr="00D53836">
        <w:rPr>
          <w:rFonts w:eastAsia="Times New Roman"/>
          <w:szCs w:val="24"/>
        </w:rPr>
        <w:t xml:space="preserve"> όταν είναι εγκατεστημέν</w:t>
      </w:r>
      <w:r>
        <w:rPr>
          <w:rFonts w:eastAsia="Times New Roman"/>
          <w:szCs w:val="24"/>
        </w:rPr>
        <w:t>ες</w:t>
      </w:r>
      <w:r w:rsidRPr="00D53836">
        <w:rPr>
          <w:rFonts w:eastAsia="Times New Roman"/>
          <w:szCs w:val="24"/>
        </w:rPr>
        <w:t xml:space="preserve"> σε οποιοδήποτε κράτος</w:t>
      </w:r>
      <w:r>
        <w:rPr>
          <w:rFonts w:eastAsia="Times New Roman"/>
          <w:szCs w:val="24"/>
        </w:rPr>
        <w:t>-</w:t>
      </w:r>
      <w:r w:rsidRPr="00D53836">
        <w:rPr>
          <w:rFonts w:eastAsia="Times New Roman"/>
          <w:szCs w:val="24"/>
        </w:rPr>
        <w:t>μέλος της Ευρωπαϊκής Ένωσης</w:t>
      </w:r>
      <w:r>
        <w:rPr>
          <w:rFonts w:eastAsia="Times New Roman"/>
          <w:szCs w:val="24"/>
        </w:rPr>
        <w:t>,</w:t>
      </w:r>
      <w:r w:rsidRPr="00D53836">
        <w:rPr>
          <w:rFonts w:eastAsia="Times New Roman"/>
          <w:szCs w:val="24"/>
        </w:rPr>
        <w:t xml:space="preserve"> </w:t>
      </w:r>
      <w:r w:rsidRPr="00D53836">
        <w:rPr>
          <w:rFonts w:eastAsia="Times New Roman"/>
          <w:szCs w:val="24"/>
        </w:rPr>
        <w:lastRenderedPageBreak/>
        <w:t xml:space="preserve">φορολογούνται στη χώρα μας και όχι στον τόπο εγκατάστασης του λήπτη </w:t>
      </w:r>
      <w:r>
        <w:rPr>
          <w:rFonts w:eastAsia="Times New Roman"/>
          <w:szCs w:val="24"/>
        </w:rPr>
        <w:t xml:space="preserve">ιδιώτη, </w:t>
      </w:r>
      <w:r w:rsidRPr="00D53836">
        <w:rPr>
          <w:rFonts w:eastAsia="Times New Roman"/>
          <w:szCs w:val="24"/>
        </w:rPr>
        <w:t xml:space="preserve">εφόσον </w:t>
      </w:r>
      <w:r>
        <w:rPr>
          <w:rFonts w:eastAsia="Times New Roman"/>
          <w:szCs w:val="24"/>
        </w:rPr>
        <w:t xml:space="preserve">η </w:t>
      </w:r>
      <w:r w:rsidRPr="00D53836">
        <w:rPr>
          <w:rFonts w:eastAsia="Times New Roman"/>
          <w:szCs w:val="24"/>
        </w:rPr>
        <w:t>συνολική τους αξία δεν υπερβαίνει το ποσό των 10.000 ευρώ</w:t>
      </w:r>
      <w:r>
        <w:rPr>
          <w:rFonts w:eastAsia="Times New Roman"/>
          <w:szCs w:val="24"/>
        </w:rPr>
        <w:t>.</w:t>
      </w:r>
    </w:p>
    <w:p w14:paraId="6A14AD37" w14:textId="77777777" w:rsidR="00EE1832" w:rsidRDefault="009476A9">
      <w:pPr>
        <w:spacing w:line="600" w:lineRule="auto"/>
        <w:ind w:firstLine="720"/>
        <w:contextualSpacing/>
        <w:jc w:val="both"/>
        <w:rPr>
          <w:rFonts w:eastAsia="Times New Roman"/>
          <w:szCs w:val="24"/>
        </w:rPr>
      </w:pPr>
      <w:r w:rsidRPr="00D53836">
        <w:rPr>
          <w:rFonts w:eastAsia="Times New Roman"/>
          <w:szCs w:val="24"/>
        </w:rPr>
        <w:t>Τι γινόταν μέχρι σήμερα μέχρι</w:t>
      </w:r>
      <w:r>
        <w:rPr>
          <w:rFonts w:eastAsia="Times New Roman"/>
          <w:szCs w:val="24"/>
        </w:rPr>
        <w:t>;</w:t>
      </w:r>
      <w:r w:rsidRPr="00D53836">
        <w:rPr>
          <w:rFonts w:eastAsia="Times New Roman"/>
          <w:szCs w:val="24"/>
        </w:rPr>
        <w:t xml:space="preserve"> </w:t>
      </w:r>
      <w:r>
        <w:rPr>
          <w:rFonts w:eastAsia="Times New Roman"/>
          <w:szCs w:val="24"/>
        </w:rPr>
        <w:t xml:space="preserve">Μέχρι </w:t>
      </w:r>
      <w:r w:rsidRPr="00D53836">
        <w:rPr>
          <w:rFonts w:eastAsia="Times New Roman"/>
          <w:szCs w:val="24"/>
        </w:rPr>
        <w:t>σήμερα το κάθε ένα παραστατικό πήγαινε στην χώ</w:t>
      </w:r>
      <w:r w:rsidRPr="00D53836">
        <w:rPr>
          <w:rFonts w:eastAsia="Times New Roman"/>
          <w:szCs w:val="24"/>
        </w:rPr>
        <w:t>ρα π</w:t>
      </w:r>
      <w:r>
        <w:rPr>
          <w:rFonts w:eastAsia="Times New Roman"/>
          <w:szCs w:val="24"/>
        </w:rPr>
        <w:t xml:space="preserve">ου </w:t>
      </w:r>
      <w:r w:rsidRPr="00D53836">
        <w:rPr>
          <w:rFonts w:eastAsia="Times New Roman"/>
          <w:szCs w:val="24"/>
        </w:rPr>
        <w:t xml:space="preserve">αφορούσε </w:t>
      </w:r>
      <w:r>
        <w:rPr>
          <w:rFonts w:eastAsia="Times New Roman"/>
          <w:szCs w:val="24"/>
        </w:rPr>
        <w:t xml:space="preserve">η </w:t>
      </w:r>
      <w:r w:rsidRPr="00D53836">
        <w:rPr>
          <w:rFonts w:eastAsia="Times New Roman"/>
          <w:szCs w:val="24"/>
        </w:rPr>
        <w:t>συναλλαγή και εκεί γινόταν η φορολόγηση</w:t>
      </w:r>
      <w:r>
        <w:rPr>
          <w:rFonts w:eastAsia="Times New Roman"/>
          <w:szCs w:val="24"/>
        </w:rPr>
        <w:t>.</w:t>
      </w:r>
      <w:r w:rsidRPr="00D53836">
        <w:rPr>
          <w:rFonts w:eastAsia="Times New Roman"/>
          <w:szCs w:val="24"/>
        </w:rPr>
        <w:t xml:space="preserve"> </w:t>
      </w:r>
      <w:r>
        <w:rPr>
          <w:rFonts w:eastAsia="Times New Roman"/>
          <w:szCs w:val="24"/>
        </w:rPr>
        <w:t>Ε</w:t>
      </w:r>
      <w:r w:rsidRPr="00D53836">
        <w:rPr>
          <w:rFonts w:eastAsia="Times New Roman"/>
          <w:szCs w:val="24"/>
        </w:rPr>
        <w:t>ξαλείφεται</w:t>
      </w:r>
      <w:r>
        <w:rPr>
          <w:rFonts w:eastAsia="Times New Roman"/>
          <w:szCs w:val="24"/>
        </w:rPr>
        <w:t>,</w:t>
      </w:r>
      <w:r w:rsidRPr="00D53836">
        <w:rPr>
          <w:rFonts w:eastAsia="Times New Roman"/>
          <w:szCs w:val="24"/>
        </w:rPr>
        <w:t xml:space="preserve"> λοιπόν</w:t>
      </w:r>
      <w:r>
        <w:rPr>
          <w:rFonts w:eastAsia="Times New Roman"/>
          <w:szCs w:val="24"/>
        </w:rPr>
        <w:t>,</w:t>
      </w:r>
      <w:r w:rsidRPr="00D53836">
        <w:rPr>
          <w:rFonts w:eastAsia="Times New Roman"/>
          <w:szCs w:val="24"/>
        </w:rPr>
        <w:t xml:space="preserve"> έτσι το διοικητικό κόστος των μικρών επιχειρήσεων</w:t>
      </w:r>
      <w:r>
        <w:rPr>
          <w:rFonts w:eastAsia="Times New Roman"/>
          <w:szCs w:val="24"/>
        </w:rPr>
        <w:t>,</w:t>
      </w:r>
      <w:r w:rsidRPr="00D53836">
        <w:rPr>
          <w:rFonts w:eastAsia="Times New Roman"/>
          <w:szCs w:val="24"/>
        </w:rPr>
        <w:t xml:space="preserve"> οι οποίες μέχρι πρότινος ήταν υποχρεωμένες να παίρνουν Αριθμό Φορολογικού Μητρώου ανά χώρα προκειμένου να διασφαλίσουν τη δραστηριότητά </w:t>
      </w:r>
      <w:r>
        <w:rPr>
          <w:rFonts w:eastAsia="Times New Roman"/>
          <w:szCs w:val="24"/>
        </w:rPr>
        <w:t>τους.</w:t>
      </w:r>
      <w:r w:rsidRPr="00D53836">
        <w:rPr>
          <w:rFonts w:eastAsia="Times New Roman"/>
          <w:szCs w:val="24"/>
        </w:rPr>
        <w:t xml:space="preserve"> </w:t>
      </w:r>
    </w:p>
    <w:p w14:paraId="6A14AD38" w14:textId="77777777" w:rsidR="00EE1832" w:rsidRDefault="009476A9">
      <w:pPr>
        <w:spacing w:line="600" w:lineRule="auto"/>
        <w:ind w:firstLine="720"/>
        <w:contextualSpacing/>
        <w:jc w:val="both"/>
        <w:rPr>
          <w:rFonts w:eastAsia="Times New Roman"/>
          <w:szCs w:val="24"/>
        </w:rPr>
      </w:pPr>
      <w:r>
        <w:rPr>
          <w:rFonts w:eastAsia="Times New Roman"/>
          <w:szCs w:val="24"/>
        </w:rPr>
        <w:t>Ω</w:t>
      </w:r>
      <w:r w:rsidRPr="00D53836">
        <w:rPr>
          <w:rFonts w:eastAsia="Times New Roman"/>
          <w:szCs w:val="24"/>
        </w:rPr>
        <w:t>ς εκ τούτου</w:t>
      </w:r>
      <w:r>
        <w:rPr>
          <w:rFonts w:eastAsia="Times New Roman"/>
          <w:szCs w:val="24"/>
        </w:rPr>
        <w:t>, υποστηρίζονται</w:t>
      </w:r>
      <w:r w:rsidRPr="00D53836">
        <w:rPr>
          <w:rFonts w:eastAsia="Times New Roman"/>
          <w:szCs w:val="24"/>
        </w:rPr>
        <w:t xml:space="preserve"> και διευκολύνονται οι παραπάνω επιχειρήσεις που</w:t>
      </w:r>
      <w:r>
        <w:rPr>
          <w:rFonts w:eastAsia="Times New Roman"/>
          <w:szCs w:val="24"/>
        </w:rPr>
        <w:t>, όπως ανέφερα και α</w:t>
      </w:r>
      <w:r w:rsidRPr="00D53836">
        <w:rPr>
          <w:rFonts w:eastAsia="Times New Roman"/>
          <w:szCs w:val="24"/>
        </w:rPr>
        <w:t>ναφέρθηκε και απ</w:t>
      </w:r>
      <w:r w:rsidRPr="00D53836">
        <w:rPr>
          <w:rFonts w:eastAsia="Times New Roman"/>
          <w:szCs w:val="24"/>
        </w:rPr>
        <w:t>ό τους εισηγητές και τους αγορητές</w:t>
      </w:r>
      <w:r>
        <w:rPr>
          <w:rFonts w:eastAsia="Times New Roman"/>
          <w:szCs w:val="24"/>
        </w:rPr>
        <w:t>,</w:t>
      </w:r>
      <w:r w:rsidRPr="00D53836">
        <w:rPr>
          <w:rFonts w:eastAsia="Times New Roman"/>
          <w:szCs w:val="24"/>
        </w:rPr>
        <w:t xml:space="preserve"> ο κύκλος εργασιών τους είναι μικρός και δεν μπορούν να σηκώνουν το βάρος της φορολογικής διοικητικής διαδικασίας κάθε κράτους-μέλους</w:t>
      </w:r>
      <w:r>
        <w:rPr>
          <w:rFonts w:eastAsia="Times New Roman"/>
          <w:szCs w:val="24"/>
        </w:rPr>
        <w:t>.</w:t>
      </w:r>
    </w:p>
    <w:p w14:paraId="6A14AD39" w14:textId="77777777" w:rsidR="00EE1832" w:rsidRDefault="009476A9">
      <w:pPr>
        <w:spacing w:line="600" w:lineRule="auto"/>
        <w:ind w:firstLine="720"/>
        <w:contextualSpacing/>
        <w:jc w:val="both"/>
        <w:rPr>
          <w:rFonts w:eastAsia="Times New Roman"/>
          <w:szCs w:val="24"/>
        </w:rPr>
      </w:pPr>
      <w:r>
        <w:rPr>
          <w:rFonts w:eastAsia="Times New Roman"/>
          <w:szCs w:val="24"/>
        </w:rPr>
        <w:t>Επίσης,</w:t>
      </w:r>
      <w:r w:rsidRPr="00D53836">
        <w:rPr>
          <w:rFonts w:eastAsia="Times New Roman"/>
          <w:szCs w:val="24"/>
        </w:rPr>
        <w:t xml:space="preserve"> διευκολύνονται οι συναλλαγές των επιχειρήσεων εκτός Ευρωπαϊκής Ένωσης που δρασ</w:t>
      </w:r>
      <w:r w:rsidRPr="00D53836">
        <w:rPr>
          <w:rFonts w:eastAsia="Times New Roman"/>
          <w:szCs w:val="24"/>
        </w:rPr>
        <w:t xml:space="preserve">τηριοποιούνται σε αυτή και </w:t>
      </w:r>
      <w:r>
        <w:rPr>
          <w:rFonts w:eastAsia="Times New Roman"/>
          <w:szCs w:val="24"/>
        </w:rPr>
        <w:t>συγκεκριμενοποιείται</w:t>
      </w:r>
      <w:r w:rsidRPr="00D53836">
        <w:rPr>
          <w:rFonts w:eastAsia="Times New Roman"/>
          <w:szCs w:val="24"/>
        </w:rPr>
        <w:t xml:space="preserve"> με αυτό τον τρόπο ο τόπος φορολό</w:t>
      </w:r>
      <w:r w:rsidRPr="00D53836">
        <w:rPr>
          <w:rFonts w:eastAsia="Times New Roman"/>
          <w:szCs w:val="24"/>
        </w:rPr>
        <w:lastRenderedPageBreak/>
        <w:t>γησ</w:t>
      </w:r>
      <w:r>
        <w:rPr>
          <w:rFonts w:eastAsia="Times New Roman"/>
          <w:szCs w:val="24"/>
        </w:rPr>
        <w:t>ή</w:t>
      </w:r>
      <w:r w:rsidRPr="00D53836">
        <w:rPr>
          <w:rFonts w:eastAsia="Times New Roman"/>
          <w:szCs w:val="24"/>
        </w:rPr>
        <w:t xml:space="preserve">ς </w:t>
      </w:r>
      <w:r>
        <w:rPr>
          <w:rFonts w:eastAsia="Times New Roman"/>
          <w:szCs w:val="24"/>
        </w:rPr>
        <w:t>τους,</w:t>
      </w:r>
      <w:r w:rsidRPr="00D53836">
        <w:rPr>
          <w:rFonts w:eastAsia="Times New Roman"/>
          <w:szCs w:val="24"/>
        </w:rPr>
        <w:t xml:space="preserve"> μπαίνου</w:t>
      </w:r>
      <w:r>
        <w:rPr>
          <w:rFonts w:eastAsia="Times New Roman"/>
          <w:szCs w:val="24"/>
        </w:rPr>
        <w:t>ν</w:t>
      </w:r>
      <w:r w:rsidRPr="00D53836">
        <w:rPr>
          <w:rFonts w:eastAsia="Times New Roman"/>
          <w:szCs w:val="24"/>
        </w:rPr>
        <w:t xml:space="preserve"> δηλαδή κάποιοι όροι</w:t>
      </w:r>
      <w:r>
        <w:rPr>
          <w:rFonts w:eastAsia="Times New Roman"/>
          <w:szCs w:val="24"/>
        </w:rPr>
        <w:t>.</w:t>
      </w:r>
      <w:r w:rsidRPr="00D53836">
        <w:rPr>
          <w:rFonts w:eastAsia="Times New Roman"/>
          <w:szCs w:val="24"/>
        </w:rPr>
        <w:t xml:space="preserve"> Γιατί πρέπει να ενσωματώσουμε τις δικές μας λειτουργίες και τις υπηρεσίες που παρέχονται στη χώρα μας στα πλαίσια της παγκόσμιας οικον</w:t>
      </w:r>
      <w:r w:rsidRPr="00D53836">
        <w:rPr>
          <w:rFonts w:eastAsia="Times New Roman"/>
          <w:szCs w:val="24"/>
        </w:rPr>
        <w:t>ομίας πλέον</w:t>
      </w:r>
      <w:r>
        <w:rPr>
          <w:rFonts w:eastAsia="Times New Roman"/>
          <w:szCs w:val="24"/>
        </w:rPr>
        <w:t>.</w:t>
      </w:r>
    </w:p>
    <w:p w14:paraId="6A14AD3A" w14:textId="77777777" w:rsidR="00EE1832" w:rsidRDefault="009476A9">
      <w:pPr>
        <w:spacing w:line="600" w:lineRule="auto"/>
        <w:ind w:firstLine="720"/>
        <w:contextualSpacing/>
        <w:jc w:val="both"/>
        <w:rPr>
          <w:rFonts w:eastAsia="Times New Roman" w:cs="Times New Roman"/>
          <w:szCs w:val="24"/>
        </w:rPr>
      </w:pPr>
      <w:r w:rsidRPr="007D31C1">
        <w:rPr>
          <w:rFonts w:eastAsia="Times New Roman" w:cs="Times New Roman"/>
          <w:szCs w:val="24"/>
        </w:rPr>
        <w:t xml:space="preserve">Θα μου επιτρέψετε εδώ να αναφερθώ σε κάποια θέματα </w:t>
      </w:r>
      <w:r>
        <w:rPr>
          <w:rFonts w:eastAsia="Times New Roman" w:cs="Times New Roman"/>
          <w:szCs w:val="24"/>
        </w:rPr>
        <w:t xml:space="preserve">που συζητήθηκαν και στην </w:t>
      </w:r>
      <w:r>
        <w:rPr>
          <w:rFonts w:eastAsia="Times New Roman" w:cs="Times New Roman"/>
          <w:szCs w:val="24"/>
        </w:rPr>
        <w:t>ε</w:t>
      </w:r>
      <w:r>
        <w:rPr>
          <w:rFonts w:eastAsia="Times New Roman" w:cs="Times New Roman"/>
          <w:szCs w:val="24"/>
        </w:rPr>
        <w:t>πιτροπή και απ’</w:t>
      </w:r>
      <w:r w:rsidRPr="007D31C1">
        <w:rPr>
          <w:rFonts w:eastAsia="Times New Roman" w:cs="Times New Roman"/>
          <w:szCs w:val="24"/>
        </w:rPr>
        <w:t xml:space="preserve"> ό</w:t>
      </w:r>
      <w:r>
        <w:rPr>
          <w:rFonts w:eastAsia="Times New Roman" w:cs="Times New Roman"/>
          <w:szCs w:val="24"/>
        </w:rPr>
        <w:t>,</w:t>
      </w:r>
      <w:r w:rsidRPr="007D31C1">
        <w:rPr>
          <w:rFonts w:eastAsia="Times New Roman" w:cs="Times New Roman"/>
          <w:szCs w:val="24"/>
        </w:rPr>
        <w:t xml:space="preserve">τι είδα </w:t>
      </w:r>
      <w:r>
        <w:rPr>
          <w:rFonts w:eastAsia="Times New Roman" w:cs="Times New Roman"/>
          <w:szCs w:val="24"/>
        </w:rPr>
        <w:t>επ</w:t>
      </w:r>
      <w:r w:rsidRPr="007D31C1">
        <w:rPr>
          <w:rFonts w:eastAsia="Times New Roman" w:cs="Times New Roman"/>
          <w:szCs w:val="24"/>
        </w:rPr>
        <w:t xml:space="preserve">αναφέρθηκαν από </w:t>
      </w:r>
      <w:r>
        <w:rPr>
          <w:rFonts w:eastAsia="Times New Roman" w:cs="Times New Roman"/>
          <w:szCs w:val="24"/>
        </w:rPr>
        <w:t>τον εισηγητή της Νέας Δημοκρατίας και στην Ο</w:t>
      </w:r>
      <w:r w:rsidRPr="007D31C1">
        <w:rPr>
          <w:rFonts w:eastAsia="Times New Roman" w:cs="Times New Roman"/>
          <w:szCs w:val="24"/>
        </w:rPr>
        <w:t>λομέλεια</w:t>
      </w:r>
      <w:r>
        <w:rPr>
          <w:rFonts w:eastAsia="Times New Roman" w:cs="Times New Roman"/>
          <w:szCs w:val="24"/>
        </w:rPr>
        <w:t>. Θ</w:t>
      </w:r>
      <w:r w:rsidRPr="007D31C1">
        <w:rPr>
          <w:rFonts w:eastAsia="Times New Roman" w:cs="Times New Roman"/>
          <w:szCs w:val="24"/>
        </w:rPr>
        <w:t xml:space="preserve">α αναφέρω και πάλι </w:t>
      </w:r>
      <w:r>
        <w:rPr>
          <w:rFonts w:eastAsia="Times New Roman" w:cs="Times New Roman"/>
          <w:szCs w:val="24"/>
        </w:rPr>
        <w:t xml:space="preserve">το </w:t>
      </w:r>
      <w:r w:rsidRPr="007D31C1">
        <w:rPr>
          <w:rFonts w:eastAsia="Times New Roman" w:cs="Times New Roman"/>
          <w:szCs w:val="24"/>
        </w:rPr>
        <w:t>για</w:t>
      </w:r>
      <w:r>
        <w:rPr>
          <w:rFonts w:eastAsia="Times New Roman" w:cs="Times New Roman"/>
          <w:szCs w:val="24"/>
        </w:rPr>
        <w:t>τί</w:t>
      </w:r>
      <w:r w:rsidRPr="007D31C1">
        <w:rPr>
          <w:rFonts w:eastAsia="Times New Roman" w:cs="Times New Roman"/>
          <w:szCs w:val="24"/>
        </w:rPr>
        <w:t xml:space="preserve"> η Νέα Δημοκρατία δεν μπορεί να ισχυρίζε</w:t>
      </w:r>
      <w:r w:rsidRPr="007D31C1">
        <w:rPr>
          <w:rFonts w:eastAsia="Times New Roman" w:cs="Times New Roman"/>
          <w:szCs w:val="24"/>
        </w:rPr>
        <w:t>ται ότι έχει στόχο τη βοήθεια των μικρομεσαίων επιχειρήσεων</w:t>
      </w:r>
      <w:r>
        <w:rPr>
          <w:rFonts w:eastAsia="Times New Roman" w:cs="Times New Roman"/>
          <w:szCs w:val="24"/>
        </w:rPr>
        <w:t>. Π</w:t>
      </w:r>
      <w:r w:rsidRPr="007D31C1">
        <w:rPr>
          <w:rFonts w:eastAsia="Times New Roman" w:cs="Times New Roman"/>
          <w:szCs w:val="24"/>
        </w:rPr>
        <w:t xml:space="preserve">ραγματικά επί των ημερών σας </w:t>
      </w:r>
      <w:r>
        <w:rPr>
          <w:rFonts w:eastAsia="Times New Roman" w:cs="Times New Roman"/>
          <w:szCs w:val="24"/>
        </w:rPr>
        <w:t>έχου</w:t>
      </w:r>
      <w:r w:rsidRPr="007D31C1">
        <w:rPr>
          <w:rFonts w:eastAsia="Times New Roman" w:cs="Times New Roman"/>
          <w:szCs w:val="24"/>
        </w:rPr>
        <w:t xml:space="preserve">με </w:t>
      </w:r>
      <w:r>
        <w:rPr>
          <w:rFonts w:eastAsia="Times New Roman" w:cs="Times New Roman"/>
          <w:szCs w:val="24"/>
        </w:rPr>
        <w:t>«</w:t>
      </w:r>
      <w:r w:rsidRPr="007D31C1">
        <w:rPr>
          <w:rFonts w:eastAsia="Times New Roman" w:cs="Times New Roman"/>
          <w:szCs w:val="24"/>
        </w:rPr>
        <w:t>το</w:t>
      </w:r>
      <w:r>
        <w:rPr>
          <w:rFonts w:eastAsia="Times New Roman" w:cs="Times New Roman"/>
          <w:szCs w:val="24"/>
        </w:rPr>
        <w:t>ν</w:t>
      </w:r>
      <w:r w:rsidRPr="007D31C1">
        <w:rPr>
          <w:rFonts w:eastAsia="Times New Roman" w:cs="Times New Roman"/>
          <w:szCs w:val="24"/>
        </w:rPr>
        <w:t xml:space="preserve"> θάνατο του εμποράκου</w:t>
      </w:r>
      <w:r>
        <w:rPr>
          <w:rFonts w:eastAsia="Times New Roman" w:cs="Times New Roman"/>
          <w:szCs w:val="24"/>
        </w:rPr>
        <w:t>» και θα α</w:t>
      </w:r>
      <w:r w:rsidRPr="007D31C1">
        <w:rPr>
          <w:rFonts w:eastAsia="Times New Roman" w:cs="Times New Roman"/>
          <w:szCs w:val="24"/>
        </w:rPr>
        <w:t>ναφέρω πάλι τα στοιχεία</w:t>
      </w:r>
      <w:r>
        <w:rPr>
          <w:rFonts w:eastAsia="Times New Roman" w:cs="Times New Roman"/>
          <w:szCs w:val="24"/>
        </w:rPr>
        <w:t>, γιατί είμαι στην Ο</w:t>
      </w:r>
      <w:r w:rsidRPr="007D31C1">
        <w:rPr>
          <w:rFonts w:eastAsia="Times New Roman" w:cs="Times New Roman"/>
          <w:szCs w:val="24"/>
        </w:rPr>
        <w:t>λομέλεια και πρέπει να τα πω</w:t>
      </w:r>
      <w:r>
        <w:rPr>
          <w:rFonts w:eastAsia="Times New Roman" w:cs="Times New Roman"/>
          <w:szCs w:val="24"/>
        </w:rPr>
        <w:t xml:space="preserve">. </w:t>
      </w:r>
    </w:p>
    <w:p w14:paraId="6A14AD3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w:t>
      </w:r>
      <w:r w:rsidRPr="007D31C1">
        <w:rPr>
          <w:rFonts w:eastAsia="Times New Roman" w:cs="Times New Roman"/>
          <w:szCs w:val="24"/>
        </w:rPr>
        <w:t>πό το 2008 έως το 2014 εξαφανίστηκαν πάνω από 20</w:t>
      </w:r>
      <w:r w:rsidRPr="007D31C1">
        <w:rPr>
          <w:rFonts w:eastAsia="Times New Roman" w:cs="Times New Roman"/>
          <w:szCs w:val="24"/>
        </w:rPr>
        <w:t>0.000 μικρομεσαίες επιχειρήσεις</w:t>
      </w:r>
      <w:r>
        <w:rPr>
          <w:rFonts w:eastAsia="Times New Roman" w:cs="Times New Roman"/>
          <w:szCs w:val="24"/>
        </w:rPr>
        <w:t>,</w:t>
      </w:r>
      <w:r w:rsidRPr="007D31C1">
        <w:rPr>
          <w:rFonts w:eastAsia="Times New Roman" w:cs="Times New Roman"/>
          <w:szCs w:val="24"/>
        </w:rPr>
        <w:t xml:space="preserve"> εμπορικές κατά</w:t>
      </w:r>
      <w:r>
        <w:rPr>
          <w:rFonts w:eastAsia="Times New Roman" w:cs="Times New Roman"/>
          <w:szCs w:val="24"/>
        </w:rPr>
        <w:t xml:space="preserve"> </w:t>
      </w:r>
      <w:r w:rsidRPr="007D31C1">
        <w:rPr>
          <w:rFonts w:eastAsia="Times New Roman" w:cs="Times New Roman"/>
          <w:szCs w:val="24"/>
        </w:rPr>
        <w:t>βάση</w:t>
      </w:r>
      <w:r>
        <w:rPr>
          <w:rFonts w:eastAsia="Times New Roman" w:cs="Times New Roman"/>
          <w:szCs w:val="24"/>
        </w:rPr>
        <w:t>. Α</w:t>
      </w:r>
      <w:r w:rsidRPr="007D31C1">
        <w:rPr>
          <w:rFonts w:eastAsia="Times New Roman" w:cs="Times New Roman"/>
          <w:szCs w:val="24"/>
        </w:rPr>
        <w:t>υτό είναι μία μείωση 25%</w:t>
      </w:r>
      <w:r>
        <w:rPr>
          <w:rFonts w:eastAsia="Times New Roman" w:cs="Times New Roman"/>
          <w:szCs w:val="24"/>
        </w:rPr>
        <w:t xml:space="preserve">. Από τις 820.185 </w:t>
      </w:r>
      <w:r w:rsidRPr="007D31C1">
        <w:rPr>
          <w:rFonts w:eastAsia="Times New Roman" w:cs="Times New Roman"/>
          <w:szCs w:val="24"/>
        </w:rPr>
        <w:t xml:space="preserve">επιχειρήσεις </w:t>
      </w:r>
      <w:r>
        <w:rPr>
          <w:rFonts w:eastAsia="Times New Roman" w:cs="Times New Roman"/>
          <w:szCs w:val="24"/>
        </w:rPr>
        <w:t xml:space="preserve">που είχαμε </w:t>
      </w:r>
      <w:r w:rsidRPr="007D31C1">
        <w:rPr>
          <w:rFonts w:eastAsia="Times New Roman" w:cs="Times New Roman"/>
          <w:szCs w:val="24"/>
        </w:rPr>
        <w:t>το 2008</w:t>
      </w:r>
      <w:r>
        <w:rPr>
          <w:rFonts w:eastAsia="Times New Roman" w:cs="Times New Roman"/>
          <w:szCs w:val="24"/>
        </w:rPr>
        <w:t>,</w:t>
      </w:r>
      <w:r w:rsidRPr="007D31C1">
        <w:rPr>
          <w:rFonts w:eastAsia="Times New Roman" w:cs="Times New Roman"/>
          <w:szCs w:val="24"/>
        </w:rPr>
        <w:t xml:space="preserve"> ο αριθμός το 2014 μειώθηκε σε </w:t>
      </w:r>
      <w:r>
        <w:rPr>
          <w:rFonts w:eastAsia="Times New Roman" w:cs="Times New Roman"/>
          <w:szCs w:val="24"/>
        </w:rPr>
        <w:t>614.000.</w:t>
      </w:r>
    </w:p>
    <w:p w14:paraId="6A14AD3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Αντίστοιχα</w:t>
      </w:r>
      <w:r w:rsidRPr="007D31C1">
        <w:rPr>
          <w:rFonts w:eastAsia="Times New Roman" w:cs="Times New Roman"/>
          <w:szCs w:val="24"/>
        </w:rPr>
        <w:t xml:space="preserve"> </w:t>
      </w:r>
      <w:r>
        <w:rPr>
          <w:rFonts w:eastAsia="Times New Roman" w:cs="Times New Roman"/>
          <w:szCs w:val="24"/>
        </w:rPr>
        <w:t xml:space="preserve">-όπως ανέφερα και στην </w:t>
      </w:r>
      <w:r>
        <w:rPr>
          <w:rFonts w:eastAsia="Times New Roman" w:cs="Times New Roman"/>
          <w:szCs w:val="24"/>
        </w:rPr>
        <w:t>ε</w:t>
      </w:r>
      <w:r w:rsidRPr="007D31C1">
        <w:rPr>
          <w:rFonts w:eastAsia="Times New Roman" w:cs="Times New Roman"/>
          <w:szCs w:val="24"/>
        </w:rPr>
        <w:t>πιτροπή</w:t>
      </w:r>
      <w:r>
        <w:rPr>
          <w:rFonts w:eastAsia="Times New Roman" w:cs="Times New Roman"/>
          <w:szCs w:val="24"/>
        </w:rPr>
        <w:t>,</w:t>
      </w:r>
      <w:r w:rsidRPr="007D31C1">
        <w:rPr>
          <w:rFonts w:eastAsia="Times New Roman" w:cs="Times New Roman"/>
          <w:szCs w:val="24"/>
        </w:rPr>
        <w:t xml:space="preserve"> το επαναλαμβάνω και τώρα</w:t>
      </w:r>
      <w:r>
        <w:rPr>
          <w:rFonts w:eastAsia="Times New Roman" w:cs="Times New Roman"/>
          <w:szCs w:val="24"/>
        </w:rPr>
        <w:t>-</w:t>
      </w:r>
      <w:r w:rsidRPr="007D31C1">
        <w:rPr>
          <w:rFonts w:eastAsia="Times New Roman" w:cs="Times New Roman"/>
          <w:szCs w:val="24"/>
        </w:rPr>
        <w:t xml:space="preserve"> το 2017 και το 2018 έχουμε</w:t>
      </w:r>
      <w:r>
        <w:rPr>
          <w:rFonts w:eastAsia="Times New Roman" w:cs="Times New Roman"/>
          <w:szCs w:val="24"/>
        </w:rPr>
        <w:t xml:space="preserve"> θετικό ισοζύγιο. Και σε αυτό α</w:t>
      </w:r>
      <w:r w:rsidRPr="007D31C1">
        <w:rPr>
          <w:rFonts w:eastAsia="Times New Roman" w:cs="Times New Roman"/>
          <w:szCs w:val="24"/>
        </w:rPr>
        <w:t>ναφέρθηκε και ο κ</w:t>
      </w:r>
      <w:r>
        <w:rPr>
          <w:rFonts w:eastAsia="Times New Roman" w:cs="Times New Roman"/>
          <w:szCs w:val="24"/>
        </w:rPr>
        <w:t>.</w:t>
      </w:r>
      <w:r w:rsidRPr="007D31C1">
        <w:rPr>
          <w:rFonts w:eastAsia="Times New Roman" w:cs="Times New Roman"/>
          <w:szCs w:val="24"/>
        </w:rPr>
        <w:t xml:space="preserve"> Θεοχάρης και χαίρομαι πάρα </w:t>
      </w:r>
      <w:r w:rsidRPr="007D31C1">
        <w:rPr>
          <w:rFonts w:eastAsia="Times New Roman" w:cs="Times New Roman"/>
          <w:szCs w:val="24"/>
        </w:rPr>
        <w:lastRenderedPageBreak/>
        <w:t>πολύ</w:t>
      </w:r>
      <w:r>
        <w:rPr>
          <w:rFonts w:eastAsia="Times New Roman" w:cs="Times New Roman"/>
          <w:szCs w:val="24"/>
        </w:rPr>
        <w:t>. Ε</w:t>
      </w:r>
      <w:r w:rsidRPr="007D31C1">
        <w:rPr>
          <w:rFonts w:eastAsia="Times New Roman" w:cs="Times New Roman"/>
          <w:szCs w:val="24"/>
        </w:rPr>
        <w:t xml:space="preserve">ίπε ότι στο προηγούμενο διάστημα μέχρι το 2014 είχαμε ύφεση και τώρα έχουμε </w:t>
      </w:r>
      <w:r>
        <w:rPr>
          <w:rFonts w:eastAsia="Times New Roman" w:cs="Times New Roman"/>
          <w:szCs w:val="24"/>
        </w:rPr>
        <w:t xml:space="preserve">ανάπτυξη. Καλώς ήρθατε! Είστε ο πρώτος </w:t>
      </w:r>
      <w:r w:rsidRPr="007D31C1">
        <w:rPr>
          <w:rFonts w:eastAsia="Times New Roman" w:cs="Times New Roman"/>
          <w:szCs w:val="24"/>
        </w:rPr>
        <w:t xml:space="preserve"> από τη Νέα Δημοκρατία</w:t>
      </w:r>
      <w:r>
        <w:rPr>
          <w:rFonts w:eastAsia="Times New Roman" w:cs="Times New Roman"/>
          <w:szCs w:val="24"/>
        </w:rPr>
        <w:t xml:space="preserve"> που ανα</w:t>
      </w:r>
      <w:r>
        <w:rPr>
          <w:rFonts w:eastAsia="Times New Roman" w:cs="Times New Roman"/>
          <w:szCs w:val="24"/>
        </w:rPr>
        <w:t>γνωρίζει</w:t>
      </w:r>
      <w:r w:rsidRPr="007D31C1">
        <w:rPr>
          <w:rFonts w:eastAsia="Times New Roman" w:cs="Times New Roman"/>
          <w:szCs w:val="24"/>
        </w:rPr>
        <w:t xml:space="preserve"> ότι έχουμε ανάπτυξ</w:t>
      </w:r>
      <w:r>
        <w:rPr>
          <w:rFonts w:eastAsia="Times New Roman" w:cs="Times New Roman"/>
          <w:szCs w:val="24"/>
        </w:rPr>
        <w:t>η.</w:t>
      </w:r>
    </w:p>
    <w:p w14:paraId="6A14AD3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w:t>
      </w:r>
      <w:r w:rsidRPr="007D31C1">
        <w:rPr>
          <w:rFonts w:eastAsia="Times New Roman" w:cs="Times New Roman"/>
          <w:szCs w:val="24"/>
        </w:rPr>
        <w:t>εν ξεχνάω τα στοιχεία του 2015 και το</w:t>
      </w:r>
      <w:r>
        <w:rPr>
          <w:rFonts w:eastAsia="Times New Roman" w:cs="Times New Roman"/>
          <w:szCs w:val="24"/>
        </w:rPr>
        <w:t>υ</w:t>
      </w:r>
      <w:r w:rsidRPr="007D31C1">
        <w:rPr>
          <w:rFonts w:eastAsia="Times New Roman" w:cs="Times New Roman"/>
          <w:szCs w:val="24"/>
        </w:rPr>
        <w:t xml:space="preserve"> 2016</w:t>
      </w:r>
      <w:r>
        <w:rPr>
          <w:rFonts w:eastAsia="Times New Roman" w:cs="Times New Roman"/>
          <w:szCs w:val="24"/>
        </w:rPr>
        <w:t>. Δ</w:t>
      </w:r>
      <w:r w:rsidRPr="007D31C1">
        <w:rPr>
          <w:rFonts w:eastAsia="Times New Roman" w:cs="Times New Roman"/>
          <w:szCs w:val="24"/>
        </w:rPr>
        <w:t xml:space="preserve">εν θα αμφισβητήσω καθόλου τα στοιχεία </w:t>
      </w:r>
      <w:r>
        <w:rPr>
          <w:rFonts w:eastAsia="Times New Roman" w:cs="Times New Roman"/>
          <w:szCs w:val="24"/>
        </w:rPr>
        <w:t>σας.</w:t>
      </w:r>
      <w:r w:rsidRPr="007D31C1">
        <w:rPr>
          <w:rFonts w:eastAsia="Times New Roman" w:cs="Times New Roman"/>
          <w:szCs w:val="24"/>
        </w:rPr>
        <w:t xml:space="preserve"> Αυτά είναι</w:t>
      </w:r>
      <w:r>
        <w:rPr>
          <w:rFonts w:eastAsia="Times New Roman" w:cs="Times New Roman"/>
          <w:szCs w:val="24"/>
        </w:rPr>
        <w:t>,</w:t>
      </w:r>
      <w:r w:rsidRPr="007D31C1">
        <w:rPr>
          <w:rFonts w:eastAsia="Times New Roman" w:cs="Times New Roman"/>
          <w:szCs w:val="24"/>
        </w:rPr>
        <w:t xml:space="preserve"> όπως τα είπατε</w:t>
      </w:r>
      <w:r>
        <w:rPr>
          <w:rFonts w:eastAsia="Times New Roman" w:cs="Times New Roman"/>
          <w:szCs w:val="24"/>
        </w:rPr>
        <w:t>.</w:t>
      </w:r>
      <w:r w:rsidRPr="007D31C1">
        <w:rPr>
          <w:rFonts w:eastAsia="Times New Roman" w:cs="Times New Roman"/>
          <w:szCs w:val="24"/>
        </w:rPr>
        <w:t xml:space="preserve"> </w:t>
      </w:r>
      <w:r>
        <w:rPr>
          <w:rFonts w:eastAsia="Times New Roman" w:cs="Times New Roman"/>
          <w:szCs w:val="24"/>
        </w:rPr>
        <w:t>Τ</w:t>
      </w:r>
      <w:r w:rsidRPr="007D31C1">
        <w:rPr>
          <w:rFonts w:eastAsia="Times New Roman" w:cs="Times New Roman"/>
          <w:szCs w:val="24"/>
        </w:rPr>
        <w:t>ι γίνεται</w:t>
      </w:r>
      <w:r>
        <w:rPr>
          <w:rFonts w:eastAsia="Times New Roman" w:cs="Times New Roman"/>
          <w:szCs w:val="24"/>
        </w:rPr>
        <w:t>, όμως,</w:t>
      </w:r>
      <w:r w:rsidRPr="007D31C1">
        <w:rPr>
          <w:rFonts w:eastAsia="Times New Roman" w:cs="Times New Roman"/>
          <w:szCs w:val="24"/>
        </w:rPr>
        <w:t xml:space="preserve"> τώρα</w:t>
      </w:r>
      <w:r>
        <w:rPr>
          <w:rFonts w:eastAsia="Times New Roman" w:cs="Times New Roman"/>
          <w:szCs w:val="24"/>
        </w:rPr>
        <w:t>; Δ</w:t>
      </w:r>
      <w:r w:rsidRPr="007D31C1">
        <w:rPr>
          <w:rFonts w:eastAsia="Times New Roman" w:cs="Times New Roman"/>
          <w:szCs w:val="24"/>
        </w:rPr>
        <w:t>εν είναι το 25% των επιχειρήσεων</w:t>
      </w:r>
      <w:r>
        <w:rPr>
          <w:rFonts w:eastAsia="Times New Roman" w:cs="Times New Roman"/>
          <w:szCs w:val="24"/>
        </w:rPr>
        <w:t>. Ε</w:t>
      </w:r>
      <w:r w:rsidRPr="007D31C1">
        <w:rPr>
          <w:rFonts w:eastAsia="Times New Roman" w:cs="Times New Roman"/>
          <w:szCs w:val="24"/>
        </w:rPr>
        <w:t>ίναι πολύ μικρότερο το ποσοστό των επιχειρήσεων</w:t>
      </w:r>
      <w:r>
        <w:rPr>
          <w:rFonts w:eastAsia="Times New Roman" w:cs="Times New Roman"/>
          <w:szCs w:val="24"/>
        </w:rPr>
        <w:t>.</w:t>
      </w:r>
      <w:r>
        <w:rPr>
          <w:rFonts w:eastAsia="Times New Roman" w:cs="Times New Roman"/>
          <w:szCs w:val="24"/>
        </w:rPr>
        <w:t xml:space="preserve"> Κ</w:t>
      </w:r>
      <w:r w:rsidRPr="007D31C1">
        <w:rPr>
          <w:rFonts w:eastAsia="Times New Roman" w:cs="Times New Roman"/>
          <w:szCs w:val="24"/>
        </w:rPr>
        <w:t>αι εδώ</w:t>
      </w:r>
      <w:r>
        <w:rPr>
          <w:rFonts w:eastAsia="Times New Roman" w:cs="Times New Roman"/>
          <w:szCs w:val="24"/>
        </w:rPr>
        <w:t xml:space="preserve"> επειδή ε</w:t>
      </w:r>
      <w:r w:rsidRPr="007D31C1">
        <w:rPr>
          <w:rFonts w:eastAsia="Times New Roman" w:cs="Times New Roman"/>
          <w:szCs w:val="24"/>
        </w:rPr>
        <w:t xml:space="preserve">μείς έχουμε ανοιχτά τα μάτια μας και </w:t>
      </w:r>
      <w:r>
        <w:rPr>
          <w:rFonts w:eastAsia="Times New Roman" w:cs="Times New Roman"/>
          <w:szCs w:val="24"/>
        </w:rPr>
        <w:t xml:space="preserve">τα </w:t>
      </w:r>
      <w:proofErr w:type="spellStart"/>
      <w:r>
        <w:rPr>
          <w:rFonts w:eastAsia="Times New Roman" w:cs="Times New Roman"/>
          <w:szCs w:val="24"/>
        </w:rPr>
        <w:t>ώτα</w:t>
      </w:r>
      <w:proofErr w:type="spellEnd"/>
      <w:r w:rsidRPr="007D31C1">
        <w:rPr>
          <w:rFonts w:eastAsia="Times New Roman" w:cs="Times New Roman"/>
          <w:szCs w:val="24"/>
        </w:rPr>
        <w:t xml:space="preserve"> μας και ακούμε τους μικρομεσαίους επιχειρηματίες</w:t>
      </w:r>
      <w:r>
        <w:rPr>
          <w:rFonts w:eastAsia="Times New Roman" w:cs="Times New Roman"/>
          <w:szCs w:val="24"/>
        </w:rPr>
        <w:t>,</w:t>
      </w:r>
      <w:r w:rsidRPr="007D31C1">
        <w:rPr>
          <w:rFonts w:eastAsia="Times New Roman" w:cs="Times New Roman"/>
          <w:szCs w:val="24"/>
        </w:rPr>
        <w:t xml:space="preserve"> πήραμε</w:t>
      </w:r>
      <w:r>
        <w:rPr>
          <w:rFonts w:eastAsia="Times New Roman" w:cs="Times New Roman"/>
          <w:szCs w:val="24"/>
        </w:rPr>
        <w:t xml:space="preserve"> κάποια</w:t>
      </w:r>
      <w:r w:rsidRPr="007D31C1">
        <w:rPr>
          <w:rFonts w:eastAsia="Times New Roman" w:cs="Times New Roman"/>
          <w:szCs w:val="24"/>
        </w:rPr>
        <w:t xml:space="preserve"> μέτρα</w:t>
      </w:r>
      <w:r w:rsidRPr="00811897">
        <w:rPr>
          <w:rFonts w:eastAsia="Times New Roman" w:cs="Times New Roman"/>
          <w:szCs w:val="24"/>
        </w:rPr>
        <w:t>.</w:t>
      </w:r>
    </w:p>
    <w:p w14:paraId="6A14AD3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w:t>
      </w:r>
      <w:r w:rsidRPr="007D31C1">
        <w:rPr>
          <w:rFonts w:eastAsia="Times New Roman" w:cs="Times New Roman"/>
          <w:szCs w:val="24"/>
        </w:rPr>
        <w:t>οια ήταν αυτά τα μέτρα που πήραμε</w:t>
      </w:r>
      <w:r>
        <w:rPr>
          <w:rFonts w:eastAsia="Times New Roman" w:cs="Times New Roman"/>
          <w:szCs w:val="24"/>
        </w:rPr>
        <w:t>; Ξ</w:t>
      </w:r>
      <w:r w:rsidRPr="007D31C1">
        <w:rPr>
          <w:rFonts w:eastAsia="Times New Roman" w:cs="Times New Roman"/>
          <w:szCs w:val="24"/>
        </w:rPr>
        <w:t>έρετε πάρα πολύ καλά ότι η φορολόγηση των επιχειρηματιών</w:t>
      </w:r>
      <w:r>
        <w:rPr>
          <w:rFonts w:eastAsia="Times New Roman" w:cs="Times New Roman"/>
          <w:szCs w:val="24"/>
        </w:rPr>
        <w:t>,</w:t>
      </w:r>
      <w:r w:rsidRPr="007D31C1">
        <w:rPr>
          <w:rFonts w:eastAsia="Times New Roman" w:cs="Times New Roman"/>
          <w:szCs w:val="24"/>
        </w:rPr>
        <w:t xml:space="preserve"> αυτών που είχαν ένα μικρομάγα</w:t>
      </w:r>
      <w:r w:rsidRPr="007D31C1">
        <w:rPr>
          <w:rFonts w:eastAsia="Times New Roman" w:cs="Times New Roman"/>
          <w:szCs w:val="24"/>
        </w:rPr>
        <w:t>ζο</w:t>
      </w:r>
      <w:r>
        <w:rPr>
          <w:rFonts w:eastAsia="Times New Roman" w:cs="Times New Roman"/>
          <w:szCs w:val="24"/>
        </w:rPr>
        <w:t>,</w:t>
      </w:r>
      <w:r w:rsidRPr="007D31C1">
        <w:rPr>
          <w:rFonts w:eastAsia="Times New Roman" w:cs="Times New Roman"/>
          <w:szCs w:val="24"/>
        </w:rPr>
        <w:t xml:space="preserve"> ήταν 26% πριν το 2015</w:t>
      </w:r>
      <w:r>
        <w:rPr>
          <w:rFonts w:eastAsia="Times New Roman" w:cs="Times New Roman"/>
          <w:szCs w:val="24"/>
        </w:rPr>
        <w:t>. Ήταν</w:t>
      </w:r>
      <w:r w:rsidRPr="007D31C1">
        <w:rPr>
          <w:rFonts w:eastAsia="Times New Roman" w:cs="Times New Roman"/>
          <w:szCs w:val="24"/>
        </w:rPr>
        <w:t xml:space="preserve"> 26% και για τα νομικά πρόσωπα και για τα φυσικά πρόσωπα</w:t>
      </w:r>
      <w:r>
        <w:rPr>
          <w:rFonts w:eastAsia="Times New Roman" w:cs="Times New Roman"/>
          <w:szCs w:val="24"/>
        </w:rPr>
        <w:t>,</w:t>
      </w:r>
      <w:r w:rsidRPr="007D31C1">
        <w:rPr>
          <w:rFonts w:eastAsia="Times New Roman" w:cs="Times New Roman"/>
          <w:szCs w:val="24"/>
        </w:rPr>
        <w:t xml:space="preserve"> που μπορεί να είχαν </w:t>
      </w:r>
      <w:r>
        <w:rPr>
          <w:rFonts w:eastAsia="Times New Roman" w:cs="Times New Roman"/>
          <w:szCs w:val="24"/>
        </w:rPr>
        <w:t xml:space="preserve">μια μικρή </w:t>
      </w:r>
      <w:r w:rsidRPr="007D31C1">
        <w:rPr>
          <w:rFonts w:eastAsia="Times New Roman" w:cs="Times New Roman"/>
          <w:szCs w:val="24"/>
        </w:rPr>
        <w:t>επιχεί</w:t>
      </w:r>
      <w:r>
        <w:rPr>
          <w:rFonts w:eastAsia="Times New Roman" w:cs="Times New Roman"/>
          <w:szCs w:val="24"/>
        </w:rPr>
        <w:t>ρηση. Ε</w:t>
      </w:r>
      <w:r w:rsidRPr="007D31C1">
        <w:rPr>
          <w:rFonts w:eastAsia="Times New Roman" w:cs="Times New Roman"/>
          <w:szCs w:val="24"/>
        </w:rPr>
        <w:t xml:space="preserve">μείς το 26% το κατεβάσαμε στο 22% για τις μικρές επιχειρήσεις και για εκείνους που έχουν χαμηλά </w:t>
      </w:r>
      <w:r>
        <w:rPr>
          <w:rFonts w:eastAsia="Times New Roman" w:cs="Times New Roman"/>
          <w:szCs w:val="24"/>
        </w:rPr>
        <w:t>κέρδη. Α</w:t>
      </w:r>
      <w:r w:rsidRPr="007D31C1">
        <w:rPr>
          <w:rFonts w:eastAsia="Times New Roman" w:cs="Times New Roman"/>
          <w:szCs w:val="24"/>
        </w:rPr>
        <w:t>υτό αφορά το 85% των</w:t>
      </w:r>
      <w:r w:rsidRPr="007D31C1">
        <w:rPr>
          <w:rFonts w:eastAsia="Times New Roman" w:cs="Times New Roman"/>
          <w:szCs w:val="24"/>
        </w:rPr>
        <w:t xml:space="preserve"> μικρομεσαίων επιχειρήσεων</w:t>
      </w:r>
      <w:r>
        <w:rPr>
          <w:rFonts w:eastAsia="Times New Roman" w:cs="Times New Roman"/>
          <w:szCs w:val="24"/>
        </w:rPr>
        <w:t>! Είναι ένα πολύ μεγάλο ποσοστό</w:t>
      </w:r>
      <w:r w:rsidRPr="007D31C1">
        <w:rPr>
          <w:rFonts w:eastAsia="Times New Roman" w:cs="Times New Roman"/>
          <w:szCs w:val="24"/>
        </w:rPr>
        <w:t xml:space="preserve"> που φορολογείται </w:t>
      </w:r>
      <w:r>
        <w:rPr>
          <w:rFonts w:eastAsia="Times New Roman" w:cs="Times New Roman"/>
          <w:szCs w:val="24"/>
        </w:rPr>
        <w:t>έτσι.</w:t>
      </w:r>
    </w:p>
    <w:p w14:paraId="6A14AD3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7D31C1">
        <w:rPr>
          <w:rFonts w:eastAsia="Times New Roman" w:cs="Times New Roman"/>
          <w:szCs w:val="24"/>
        </w:rPr>
        <w:t xml:space="preserve"> μειώσαμε τις πολύ υψηλές εισφορές που είχε</w:t>
      </w:r>
      <w:r>
        <w:rPr>
          <w:rFonts w:eastAsia="Times New Roman" w:cs="Times New Roman"/>
          <w:szCs w:val="24"/>
        </w:rPr>
        <w:t xml:space="preserve"> ο ΟΑΕΕ τότε. Και </w:t>
      </w:r>
      <w:r w:rsidRPr="007D31C1">
        <w:rPr>
          <w:rFonts w:eastAsia="Times New Roman" w:cs="Times New Roman"/>
          <w:szCs w:val="24"/>
        </w:rPr>
        <w:t>πραγμα</w:t>
      </w:r>
      <w:r>
        <w:rPr>
          <w:rFonts w:eastAsia="Times New Roman" w:cs="Times New Roman"/>
          <w:szCs w:val="24"/>
        </w:rPr>
        <w:t>τικά</w:t>
      </w:r>
      <w:r w:rsidRPr="007D31C1">
        <w:rPr>
          <w:rFonts w:eastAsia="Times New Roman" w:cs="Times New Roman"/>
          <w:szCs w:val="24"/>
        </w:rPr>
        <w:t xml:space="preserve"> μέσα στην κρίση αυτοί οι άνθρωποι που μπορεί να</w:t>
      </w:r>
      <w:r>
        <w:rPr>
          <w:rFonts w:eastAsia="Times New Roman" w:cs="Times New Roman"/>
          <w:szCs w:val="24"/>
        </w:rPr>
        <w:t xml:space="preserve"> είχαν</w:t>
      </w:r>
      <w:r w:rsidRPr="007D31C1">
        <w:rPr>
          <w:rFonts w:eastAsia="Times New Roman" w:cs="Times New Roman"/>
          <w:szCs w:val="24"/>
        </w:rPr>
        <w:t xml:space="preserve"> μία κερδοφόρα επιχείρηση το προηγούμενο διάστημα</w:t>
      </w:r>
      <w:r>
        <w:rPr>
          <w:rFonts w:eastAsia="Times New Roman" w:cs="Times New Roman"/>
          <w:szCs w:val="24"/>
        </w:rPr>
        <w:t>, να είχαν</w:t>
      </w:r>
      <w:r w:rsidRPr="007D31C1">
        <w:rPr>
          <w:rFonts w:eastAsia="Times New Roman" w:cs="Times New Roman"/>
          <w:szCs w:val="24"/>
        </w:rPr>
        <w:t xml:space="preserve"> </w:t>
      </w:r>
      <w:r>
        <w:rPr>
          <w:rFonts w:eastAsia="Times New Roman" w:cs="Times New Roman"/>
          <w:szCs w:val="24"/>
        </w:rPr>
        <w:t xml:space="preserve">πολύ </w:t>
      </w:r>
      <w:r w:rsidRPr="007D31C1">
        <w:rPr>
          <w:rFonts w:eastAsia="Times New Roman" w:cs="Times New Roman"/>
          <w:szCs w:val="24"/>
        </w:rPr>
        <w:t>υψηλά ακαθάριστα έσοδα</w:t>
      </w:r>
      <w:r>
        <w:rPr>
          <w:rFonts w:eastAsia="Times New Roman" w:cs="Times New Roman"/>
          <w:szCs w:val="24"/>
        </w:rPr>
        <w:t>, να είχαν</w:t>
      </w:r>
      <w:r w:rsidRPr="007D31C1">
        <w:rPr>
          <w:rFonts w:eastAsia="Times New Roman" w:cs="Times New Roman"/>
          <w:szCs w:val="24"/>
        </w:rPr>
        <w:t xml:space="preserve"> κέρδη</w:t>
      </w:r>
      <w:r>
        <w:rPr>
          <w:rFonts w:eastAsia="Times New Roman" w:cs="Times New Roman"/>
          <w:szCs w:val="24"/>
        </w:rPr>
        <w:t>,</w:t>
      </w:r>
      <w:r w:rsidRPr="007D31C1">
        <w:rPr>
          <w:rFonts w:eastAsia="Times New Roman" w:cs="Times New Roman"/>
          <w:szCs w:val="24"/>
        </w:rPr>
        <w:t xml:space="preserve"> δεν μπορούσαν πλέον να αντιμετωπίσουν αυτές τις πολύ μεγάλες </w:t>
      </w:r>
      <w:r>
        <w:rPr>
          <w:rFonts w:eastAsia="Times New Roman" w:cs="Times New Roman"/>
          <w:szCs w:val="24"/>
        </w:rPr>
        <w:t>εισ</w:t>
      </w:r>
      <w:r w:rsidRPr="007D31C1">
        <w:rPr>
          <w:rFonts w:eastAsia="Times New Roman" w:cs="Times New Roman"/>
          <w:szCs w:val="24"/>
        </w:rPr>
        <w:t>φορές</w:t>
      </w:r>
      <w:r>
        <w:rPr>
          <w:rFonts w:eastAsia="Times New Roman" w:cs="Times New Roman"/>
          <w:szCs w:val="24"/>
        </w:rPr>
        <w:t>. Και ήρθαμε</w:t>
      </w:r>
      <w:r w:rsidRPr="007D31C1">
        <w:rPr>
          <w:rFonts w:eastAsia="Times New Roman" w:cs="Times New Roman"/>
          <w:szCs w:val="24"/>
        </w:rPr>
        <w:t xml:space="preserve"> </w:t>
      </w:r>
      <w:r>
        <w:rPr>
          <w:rFonts w:eastAsia="Times New Roman" w:cs="Times New Roman"/>
          <w:szCs w:val="24"/>
        </w:rPr>
        <w:t>και βάλαμε εισφορές</w:t>
      </w:r>
      <w:r w:rsidRPr="007D31C1">
        <w:rPr>
          <w:rFonts w:eastAsia="Times New Roman" w:cs="Times New Roman"/>
          <w:szCs w:val="24"/>
        </w:rPr>
        <w:t xml:space="preserve"> σύμφωνα με το εισόδημα του καθενός</w:t>
      </w:r>
      <w:r>
        <w:rPr>
          <w:rFonts w:eastAsia="Times New Roman" w:cs="Times New Roman"/>
          <w:szCs w:val="24"/>
        </w:rPr>
        <w:t>. Κ</w:t>
      </w:r>
      <w:r w:rsidRPr="007D31C1">
        <w:rPr>
          <w:rFonts w:eastAsia="Times New Roman" w:cs="Times New Roman"/>
          <w:szCs w:val="24"/>
        </w:rPr>
        <w:t>αι αυτό πάλι</w:t>
      </w:r>
      <w:r w:rsidRPr="007D31C1">
        <w:rPr>
          <w:rFonts w:eastAsia="Times New Roman" w:cs="Times New Roman"/>
          <w:szCs w:val="24"/>
        </w:rPr>
        <w:t xml:space="preserve"> είχε </w:t>
      </w:r>
      <w:r>
        <w:rPr>
          <w:rFonts w:eastAsia="Times New Roman" w:cs="Times New Roman"/>
          <w:szCs w:val="24"/>
        </w:rPr>
        <w:t>μια ελάφρυνση στο</w:t>
      </w:r>
      <w:r w:rsidRPr="007D31C1">
        <w:rPr>
          <w:rFonts w:eastAsia="Times New Roman" w:cs="Times New Roman"/>
          <w:szCs w:val="24"/>
        </w:rPr>
        <w:t xml:space="preserve"> 85% των επιχειρήσεων</w:t>
      </w:r>
      <w:r>
        <w:rPr>
          <w:rFonts w:eastAsia="Times New Roman" w:cs="Times New Roman"/>
          <w:szCs w:val="24"/>
        </w:rPr>
        <w:t>, ε</w:t>
      </w:r>
      <w:r w:rsidRPr="007D31C1">
        <w:rPr>
          <w:rFonts w:eastAsia="Times New Roman" w:cs="Times New Roman"/>
          <w:szCs w:val="24"/>
        </w:rPr>
        <w:t xml:space="preserve">πειδή ακριβώς το ΑΕΠ συρρικνώθηκε το προηγούμενο διάστημα μέσα στην κρίση κατά </w:t>
      </w:r>
      <w:r>
        <w:rPr>
          <w:rFonts w:eastAsia="Times New Roman" w:cs="Times New Roman"/>
          <w:szCs w:val="24"/>
        </w:rPr>
        <w:t xml:space="preserve">ένα </w:t>
      </w:r>
      <w:r w:rsidRPr="007D31C1">
        <w:rPr>
          <w:rFonts w:eastAsia="Times New Roman" w:cs="Times New Roman"/>
          <w:szCs w:val="24"/>
        </w:rPr>
        <w:t>πολύ μεγάλο ποσοστό</w:t>
      </w:r>
      <w:r>
        <w:rPr>
          <w:rFonts w:eastAsia="Times New Roman" w:cs="Times New Roman"/>
          <w:szCs w:val="24"/>
        </w:rPr>
        <w:t>,</w:t>
      </w:r>
      <w:r w:rsidRPr="007D31C1">
        <w:rPr>
          <w:rFonts w:eastAsia="Times New Roman" w:cs="Times New Roman"/>
          <w:szCs w:val="24"/>
        </w:rPr>
        <w:t xml:space="preserve"> για να μπορούν να επιβιώσουν</w:t>
      </w:r>
      <w:r>
        <w:rPr>
          <w:rFonts w:eastAsia="Times New Roman" w:cs="Times New Roman"/>
          <w:szCs w:val="24"/>
        </w:rPr>
        <w:t xml:space="preserve">. </w:t>
      </w:r>
    </w:p>
    <w:p w14:paraId="6A14AD4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Γι’</w:t>
      </w:r>
      <w:r w:rsidRPr="007D31C1">
        <w:rPr>
          <w:rFonts w:eastAsia="Times New Roman" w:cs="Times New Roman"/>
          <w:szCs w:val="24"/>
        </w:rPr>
        <w:t xml:space="preserve"> αυτό</w:t>
      </w:r>
      <w:r>
        <w:rPr>
          <w:rFonts w:eastAsia="Times New Roman" w:cs="Times New Roman"/>
          <w:szCs w:val="24"/>
        </w:rPr>
        <w:t>ν</w:t>
      </w:r>
      <w:r w:rsidRPr="007D31C1">
        <w:rPr>
          <w:rFonts w:eastAsia="Times New Roman" w:cs="Times New Roman"/>
          <w:szCs w:val="24"/>
        </w:rPr>
        <w:t xml:space="preserve"> το</w:t>
      </w:r>
      <w:r>
        <w:rPr>
          <w:rFonts w:eastAsia="Times New Roman" w:cs="Times New Roman"/>
          <w:szCs w:val="24"/>
        </w:rPr>
        <w:t>ν</w:t>
      </w:r>
      <w:r w:rsidRPr="007D31C1">
        <w:rPr>
          <w:rFonts w:eastAsia="Times New Roman" w:cs="Times New Roman"/>
          <w:szCs w:val="24"/>
        </w:rPr>
        <w:t xml:space="preserve"> λόγο ακριβώς κάν</w:t>
      </w:r>
      <w:r>
        <w:rPr>
          <w:rFonts w:eastAsia="Times New Roman" w:cs="Times New Roman"/>
          <w:szCs w:val="24"/>
        </w:rPr>
        <w:t>αμε</w:t>
      </w:r>
      <w:r w:rsidRPr="007D31C1">
        <w:rPr>
          <w:rFonts w:eastAsia="Times New Roman" w:cs="Times New Roman"/>
          <w:szCs w:val="24"/>
        </w:rPr>
        <w:t xml:space="preserve"> αυτές τις δύο κινήσεις</w:t>
      </w:r>
      <w:r>
        <w:rPr>
          <w:rFonts w:eastAsia="Times New Roman" w:cs="Times New Roman"/>
          <w:szCs w:val="24"/>
        </w:rPr>
        <w:t xml:space="preserve">. Δεν πήγαμε τα </w:t>
      </w:r>
      <w:r w:rsidRPr="007D31C1">
        <w:rPr>
          <w:rFonts w:eastAsia="Times New Roman" w:cs="Times New Roman"/>
          <w:szCs w:val="24"/>
        </w:rPr>
        <w:t>στ</w:t>
      </w:r>
      <w:r w:rsidRPr="007D31C1">
        <w:rPr>
          <w:rFonts w:eastAsia="Times New Roman" w:cs="Times New Roman"/>
          <w:szCs w:val="24"/>
        </w:rPr>
        <w:t>οιχεία και είπαμε</w:t>
      </w:r>
      <w:r>
        <w:rPr>
          <w:rFonts w:eastAsia="Times New Roman" w:cs="Times New Roman"/>
          <w:szCs w:val="24"/>
        </w:rPr>
        <w:t>,</w:t>
      </w:r>
      <w:r w:rsidRPr="007D31C1">
        <w:rPr>
          <w:rFonts w:eastAsia="Times New Roman" w:cs="Times New Roman"/>
          <w:szCs w:val="24"/>
        </w:rPr>
        <w:t xml:space="preserve"> </w:t>
      </w:r>
      <w:r>
        <w:rPr>
          <w:rFonts w:eastAsia="Times New Roman" w:cs="Times New Roman"/>
          <w:szCs w:val="24"/>
        </w:rPr>
        <w:t>«</w:t>
      </w:r>
      <w:r w:rsidRPr="007D31C1">
        <w:rPr>
          <w:rFonts w:eastAsia="Times New Roman" w:cs="Times New Roman"/>
          <w:szCs w:val="24"/>
        </w:rPr>
        <w:t>Ναι έτσι είναι</w:t>
      </w:r>
      <w:r>
        <w:rPr>
          <w:rFonts w:eastAsia="Times New Roman" w:cs="Times New Roman"/>
          <w:szCs w:val="24"/>
        </w:rPr>
        <w:t>,</w:t>
      </w:r>
      <w:r w:rsidRPr="007D31C1">
        <w:rPr>
          <w:rFonts w:eastAsia="Times New Roman" w:cs="Times New Roman"/>
          <w:szCs w:val="24"/>
        </w:rPr>
        <w:t xml:space="preserve"> ξανακά</w:t>
      </w:r>
      <w:r>
        <w:rPr>
          <w:rFonts w:eastAsia="Times New Roman" w:cs="Times New Roman"/>
          <w:szCs w:val="24"/>
        </w:rPr>
        <w:t>ντε</w:t>
      </w:r>
      <w:r w:rsidRPr="007D31C1">
        <w:rPr>
          <w:rFonts w:eastAsia="Times New Roman" w:cs="Times New Roman"/>
          <w:szCs w:val="24"/>
        </w:rPr>
        <w:t xml:space="preserve"> το ίδιο</w:t>
      </w:r>
      <w:r>
        <w:rPr>
          <w:rFonts w:eastAsia="Times New Roman" w:cs="Times New Roman"/>
          <w:szCs w:val="24"/>
        </w:rPr>
        <w:t>,</w:t>
      </w:r>
      <w:r w:rsidRPr="007D31C1">
        <w:rPr>
          <w:rFonts w:eastAsia="Times New Roman" w:cs="Times New Roman"/>
          <w:szCs w:val="24"/>
        </w:rPr>
        <w:t xml:space="preserve"> τους </w:t>
      </w:r>
      <w:r>
        <w:rPr>
          <w:rFonts w:eastAsia="Times New Roman" w:cs="Times New Roman"/>
          <w:szCs w:val="24"/>
        </w:rPr>
        <w:t>«</w:t>
      </w:r>
      <w:r w:rsidRPr="007D31C1">
        <w:rPr>
          <w:rFonts w:eastAsia="Times New Roman" w:cs="Times New Roman"/>
          <w:szCs w:val="24"/>
        </w:rPr>
        <w:t>σκοτώνουμε</w:t>
      </w:r>
      <w:r>
        <w:rPr>
          <w:rFonts w:eastAsia="Times New Roman" w:cs="Times New Roman"/>
          <w:szCs w:val="24"/>
        </w:rPr>
        <w:t>»</w:t>
      </w:r>
      <w:r w:rsidRPr="007D31C1">
        <w:rPr>
          <w:rFonts w:eastAsia="Times New Roman" w:cs="Times New Roman"/>
          <w:szCs w:val="24"/>
        </w:rPr>
        <w:t xml:space="preserve"> και τους αφήνουμε να πάνε σε κάποια άλλη δουλειά</w:t>
      </w:r>
      <w:r>
        <w:rPr>
          <w:rFonts w:eastAsia="Times New Roman" w:cs="Times New Roman"/>
          <w:szCs w:val="24"/>
        </w:rPr>
        <w:t>».</w:t>
      </w:r>
    </w:p>
    <w:p w14:paraId="6A14AD4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w:t>
      </w:r>
      <w:r w:rsidRPr="007D31C1">
        <w:rPr>
          <w:rFonts w:eastAsia="Times New Roman" w:cs="Times New Roman"/>
          <w:szCs w:val="24"/>
        </w:rPr>
        <w:t>αι συνεχίζουμε και τώρα</w:t>
      </w:r>
      <w:r>
        <w:rPr>
          <w:rFonts w:eastAsia="Times New Roman" w:cs="Times New Roman"/>
          <w:szCs w:val="24"/>
        </w:rPr>
        <w:t>.</w:t>
      </w:r>
      <w:r w:rsidRPr="007D31C1">
        <w:rPr>
          <w:rFonts w:eastAsia="Times New Roman" w:cs="Times New Roman"/>
          <w:szCs w:val="24"/>
        </w:rPr>
        <w:t xml:space="preserve"> </w:t>
      </w:r>
      <w:r>
        <w:rPr>
          <w:rFonts w:eastAsia="Times New Roman" w:cs="Times New Roman"/>
          <w:szCs w:val="24"/>
        </w:rPr>
        <w:t>Με</w:t>
      </w:r>
      <w:r w:rsidRPr="007D31C1">
        <w:rPr>
          <w:rFonts w:eastAsia="Times New Roman" w:cs="Times New Roman"/>
          <w:szCs w:val="24"/>
        </w:rPr>
        <w:t xml:space="preserve"> τα καινούργια μέτρα που πήραμε πάλι προχωρά</w:t>
      </w:r>
      <w:r>
        <w:rPr>
          <w:rFonts w:eastAsia="Times New Roman" w:cs="Times New Roman"/>
          <w:szCs w:val="24"/>
        </w:rPr>
        <w:t>με και στις</w:t>
      </w:r>
      <w:r w:rsidRPr="007D31C1">
        <w:rPr>
          <w:rFonts w:eastAsia="Times New Roman" w:cs="Times New Roman"/>
          <w:szCs w:val="24"/>
        </w:rPr>
        <w:t xml:space="preserve"> λίγο πιο μεγάλες επιχειρήσεις</w:t>
      </w:r>
      <w:r>
        <w:rPr>
          <w:rFonts w:eastAsia="Times New Roman" w:cs="Times New Roman"/>
          <w:szCs w:val="24"/>
        </w:rPr>
        <w:t>. Μ</w:t>
      </w:r>
      <w:r w:rsidRPr="007D31C1">
        <w:rPr>
          <w:rFonts w:eastAsia="Times New Roman" w:cs="Times New Roman"/>
          <w:szCs w:val="24"/>
        </w:rPr>
        <w:t>ειώσαμε σημαντικ</w:t>
      </w:r>
      <w:r w:rsidRPr="007D31C1">
        <w:rPr>
          <w:rFonts w:eastAsia="Times New Roman" w:cs="Times New Roman"/>
          <w:szCs w:val="24"/>
        </w:rPr>
        <w:t xml:space="preserve">ά τις ασφαλιστικές εισφορές </w:t>
      </w:r>
      <w:r>
        <w:rPr>
          <w:rFonts w:eastAsia="Times New Roman" w:cs="Times New Roman"/>
          <w:szCs w:val="24"/>
        </w:rPr>
        <w:t>και πήραμε και αποφάσεις ν</w:t>
      </w:r>
      <w:r w:rsidRPr="007D31C1">
        <w:rPr>
          <w:rFonts w:eastAsia="Times New Roman" w:cs="Times New Roman"/>
          <w:szCs w:val="24"/>
        </w:rPr>
        <w:t>α μειώσουμε και το</w:t>
      </w:r>
      <w:r>
        <w:rPr>
          <w:rFonts w:eastAsia="Times New Roman" w:cs="Times New Roman"/>
          <w:szCs w:val="24"/>
        </w:rPr>
        <w:t>ν φόρο στο επόμενο διάστημα κατά 1%. Κ</w:t>
      </w:r>
      <w:r w:rsidRPr="007D31C1">
        <w:rPr>
          <w:rFonts w:eastAsia="Times New Roman" w:cs="Times New Roman"/>
          <w:szCs w:val="24"/>
        </w:rPr>
        <w:t>αι όσο καλύτερα πηγαίνει η οικονομία</w:t>
      </w:r>
      <w:r>
        <w:rPr>
          <w:rFonts w:eastAsia="Times New Roman" w:cs="Times New Roman"/>
          <w:szCs w:val="24"/>
        </w:rPr>
        <w:t>,</w:t>
      </w:r>
      <w:r w:rsidRPr="007D31C1">
        <w:rPr>
          <w:rFonts w:eastAsia="Times New Roman" w:cs="Times New Roman"/>
          <w:szCs w:val="24"/>
        </w:rPr>
        <w:t xml:space="preserve"> όσο πιο καλά </w:t>
      </w:r>
      <w:r w:rsidRPr="007D31C1">
        <w:rPr>
          <w:rFonts w:eastAsia="Times New Roman" w:cs="Times New Roman"/>
          <w:szCs w:val="24"/>
        </w:rPr>
        <w:lastRenderedPageBreak/>
        <w:t xml:space="preserve">αποκαθίσταται η ανάπτυξη </w:t>
      </w:r>
      <w:r>
        <w:rPr>
          <w:rFonts w:eastAsia="Times New Roman" w:cs="Times New Roman"/>
          <w:szCs w:val="24"/>
        </w:rPr>
        <w:t>-</w:t>
      </w:r>
      <w:r w:rsidRPr="007D31C1">
        <w:rPr>
          <w:rFonts w:eastAsia="Times New Roman" w:cs="Times New Roman"/>
          <w:szCs w:val="24"/>
        </w:rPr>
        <w:t>που πραγματικά πιστεύω ότι υπάρχει</w:t>
      </w:r>
      <w:r>
        <w:rPr>
          <w:rFonts w:eastAsia="Times New Roman" w:cs="Times New Roman"/>
          <w:szCs w:val="24"/>
        </w:rPr>
        <w:t>-</w:t>
      </w:r>
      <w:r w:rsidRPr="007D31C1">
        <w:rPr>
          <w:rFonts w:eastAsia="Times New Roman" w:cs="Times New Roman"/>
          <w:szCs w:val="24"/>
        </w:rPr>
        <w:t xml:space="preserve"> θα προχωρήσουμε </w:t>
      </w:r>
      <w:r>
        <w:rPr>
          <w:rFonts w:eastAsia="Times New Roman" w:cs="Times New Roman"/>
          <w:szCs w:val="24"/>
        </w:rPr>
        <w:t>μ</w:t>
      </w:r>
      <w:r w:rsidRPr="007D31C1">
        <w:rPr>
          <w:rFonts w:eastAsia="Times New Roman" w:cs="Times New Roman"/>
          <w:szCs w:val="24"/>
        </w:rPr>
        <w:t>ε αυτή τη λογική</w:t>
      </w:r>
      <w:r w:rsidRPr="007D31C1">
        <w:rPr>
          <w:rFonts w:eastAsia="Times New Roman" w:cs="Times New Roman"/>
          <w:szCs w:val="24"/>
        </w:rPr>
        <w:t xml:space="preserve"> και σε περισσότερα μέτρα</w:t>
      </w:r>
      <w:r>
        <w:rPr>
          <w:rFonts w:eastAsia="Times New Roman" w:cs="Times New Roman"/>
          <w:szCs w:val="24"/>
        </w:rPr>
        <w:t>.</w:t>
      </w:r>
    </w:p>
    <w:p w14:paraId="6A14AD4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Δ</w:t>
      </w:r>
      <w:r w:rsidRPr="007D31C1">
        <w:rPr>
          <w:rFonts w:eastAsia="Times New Roman" w:cs="Times New Roman"/>
          <w:szCs w:val="24"/>
        </w:rPr>
        <w:t>εν είναι τα μόνα</w:t>
      </w:r>
      <w:r>
        <w:rPr>
          <w:rFonts w:eastAsia="Times New Roman" w:cs="Times New Roman"/>
          <w:szCs w:val="24"/>
        </w:rPr>
        <w:t>,</w:t>
      </w:r>
      <w:r w:rsidRPr="007D31C1">
        <w:rPr>
          <w:rFonts w:eastAsia="Times New Roman" w:cs="Times New Roman"/>
          <w:szCs w:val="24"/>
        </w:rPr>
        <w:t xml:space="preserve"> δεν πανηγυρίζουμε ότι έχου</w:t>
      </w:r>
      <w:r>
        <w:rPr>
          <w:rFonts w:eastAsia="Times New Roman" w:cs="Times New Roman"/>
          <w:szCs w:val="24"/>
        </w:rPr>
        <w:t>ν</w:t>
      </w:r>
      <w:r w:rsidRPr="007D31C1">
        <w:rPr>
          <w:rFonts w:eastAsia="Times New Roman" w:cs="Times New Roman"/>
          <w:szCs w:val="24"/>
        </w:rPr>
        <w:t xml:space="preserve"> γίνει θαύματα</w:t>
      </w:r>
      <w:r>
        <w:rPr>
          <w:rFonts w:eastAsia="Times New Roman" w:cs="Times New Roman"/>
          <w:szCs w:val="24"/>
        </w:rPr>
        <w:t>.</w:t>
      </w:r>
      <w:r w:rsidRPr="007D31C1">
        <w:rPr>
          <w:rFonts w:eastAsia="Times New Roman" w:cs="Times New Roman"/>
          <w:szCs w:val="24"/>
        </w:rPr>
        <w:t xml:space="preserve"> </w:t>
      </w:r>
      <w:r>
        <w:rPr>
          <w:rFonts w:eastAsia="Times New Roman" w:cs="Times New Roman"/>
          <w:szCs w:val="24"/>
        </w:rPr>
        <w:t>Παίρνουμε,</w:t>
      </w:r>
      <w:r w:rsidRPr="007D31C1">
        <w:rPr>
          <w:rFonts w:eastAsia="Times New Roman" w:cs="Times New Roman"/>
          <w:szCs w:val="24"/>
        </w:rPr>
        <w:t xml:space="preserve"> </w:t>
      </w:r>
      <w:r>
        <w:rPr>
          <w:rFonts w:eastAsia="Times New Roman" w:cs="Times New Roman"/>
          <w:szCs w:val="24"/>
        </w:rPr>
        <w:t>όμως,</w:t>
      </w:r>
      <w:r w:rsidRPr="007D31C1">
        <w:rPr>
          <w:rFonts w:eastAsia="Times New Roman" w:cs="Times New Roman"/>
          <w:szCs w:val="24"/>
        </w:rPr>
        <w:t xml:space="preserve"> συνέχεια μέτρα για να μπορέσουμε να κρατήσουμε αυτό το κομμάτι </w:t>
      </w:r>
      <w:r>
        <w:rPr>
          <w:rFonts w:eastAsia="Times New Roman" w:cs="Times New Roman"/>
          <w:szCs w:val="24"/>
        </w:rPr>
        <w:t>των επιχειρήσεων, γιατί</w:t>
      </w:r>
      <w:r w:rsidRPr="007D31C1">
        <w:rPr>
          <w:rFonts w:eastAsia="Times New Roman" w:cs="Times New Roman"/>
          <w:szCs w:val="24"/>
        </w:rPr>
        <w:t xml:space="preserve"> μας ενδιαφέρει</w:t>
      </w:r>
      <w:r>
        <w:rPr>
          <w:rFonts w:eastAsia="Times New Roman" w:cs="Times New Roman"/>
          <w:szCs w:val="24"/>
        </w:rPr>
        <w:t>,</w:t>
      </w:r>
      <w:r w:rsidRPr="007D31C1">
        <w:rPr>
          <w:rFonts w:eastAsia="Times New Roman" w:cs="Times New Roman"/>
          <w:szCs w:val="24"/>
        </w:rPr>
        <w:t xml:space="preserve"> γιατί εκεί είναι όλοι αυτοί</w:t>
      </w:r>
      <w:r>
        <w:rPr>
          <w:rFonts w:eastAsia="Times New Roman" w:cs="Times New Roman"/>
          <w:szCs w:val="24"/>
        </w:rPr>
        <w:t xml:space="preserve"> οι άνθρωποι που στηρίζουν την ε</w:t>
      </w:r>
      <w:r w:rsidRPr="007D31C1">
        <w:rPr>
          <w:rFonts w:eastAsia="Times New Roman" w:cs="Times New Roman"/>
          <w:szCs w:val="24"/>
        </w:rPr>
        <w:t>λληνική κοινωνία</w:t>
      </w:r>
      <w:r>
        <w:rPr>
          <w:rFonts w:eastAsia="Times New Roman" w:cs="Times New Roman"/>
          <w:szCs w:val="24"/>
        </w:rPr>
        <w:t xml:space="preserve"> και την ε</w:t>
      </w:r>
      <w:r w:rsidRPr="007D31C1">
        <w:rPr>
          <w:rFonts w:eastAsia="Times New Roman" w:cs="Times New Roman"/>
          <w:szCs w:val="24"/>
        </w:rPr>
        <w:t>λληνική οικονομία</w:t>
      </w:r>
      <w:r>
        <w:rPr>
          <w:rFonts w:eastAsia="Times New Roman" w:cs="Times New Roman"/>
          <w:szCs w:val="24"/>
        </w:rPr>
        <w:t xml:space="preserve"> </w:t>
      </w:r>
      <w:r w:rsidRPr="007D31C1">
        <w:rPr>
          <w:rFonts w:eastAsia="Times New Roman" w:cs="Times New Roman"/>
          <w:szCs w:val="24"/>
        </w:rPr>
        <w:t>σήμερα</w:t>
      </w:r>
      <w:r>
        <w:rPr>
          <w:rFonts w:eastAsia="Times New Roman" w:cs="Times New Roman"/>
          <w:szCs w:val="24"/>
        </w:rPr>
        <w:t>.</w:t>
      </w:r>
    </w:p>
    <w:p w14:paraId="6A14AD4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w:t>
      </w:r>
      <w:r w:rsidRPr="004E2B3A">
        <w:rPr>
          <w:rFonts w:eastAsia="Times New Roman" w:cs="Times New Roman"/>
          <w:szCs w:val="24"/>
        </w:rPr>
        <w:t xml:space="preserve">ίπατε </w:t>
      </w:r>
      <w:r>
        <w:rPr>
          <w:rFonts w:eastAsia="Times New Roman" w:cs="Times New Roman"/>
          <w:szCs w:val="24"/>
        </w:rPr>
        <w:t>-τ</w:t>
      </w:r>
      <w:r w:rsidRPr="004E2B3A">
        <w:rPr>
          <w:rFonts w:eastAsia="Times New Roman" w:cs="Times New Roman"/>
          <w:szCs w:val="24"/>
        </w:rPr>
        <w:t>ο αλλάξατε λίγο σήμερα στην Ολομέλεια</w:t>
      </w:r>
      <w:r>
        <w:rPr>
          <w:rFonts w:eastAsia="Times New Roman" w:cs="Times New Roman"/>
          <w:szCs w:val="24"/>
        </w:rPr>
        <w:t>-</w:t>
      </w:r>
      <w:r w:rsidRPr="004E2B3A">
        <w:rPr>
          <w:rFonts w:eastAsia="Times New Roman" w:cs="Times New Roman"/>
          <w:szCs w:val="24"/>
        </w:rPr>
        <w:t xml:space="preserve"> ότι πλέον το 2014 είχε ξεκινήσει η ανάπτυξη και ότι ο </w:t>
      </w:r>
      <w:r>
        <w:rPr>
          <w:rFonts w:eastAsia="Times New Roman" w:cs="Times New Roman"/>
          <w:szCs w:val="24"/>
        </w:rPr>
        <w:t>«</w:t>
      </w:r>
      <w:r w:rsidRPr="004E2B3A">
        <w:rPr>
          <w:rFonts w:eastAsia="Times New Roman" w:cs="Times New Roman"/>
          <w:szCs w:val="24"/>
        </w:rPr>
        <w:t>κακός</w:t>
      </w:r>
      <w:r>
        <w:rPr>
          <w:rFonts w:eastAsia="Times New Roman" w:cs="Times New Roman"/>
          <w:szCs w:val="24"/>
        </w:rPr>
        <w:t>»</w:t>
      </w:r>
      <w:r w:rsidRPr="004E2B3A">
        <w:rPr>
          <w:rFonts w:eastAsia="Times New Roman" w:cs="Times New Roman"/>
          <w:szCs w:val="24"/>
        </w:rPr>
        <w:t xml:space="preserve"> ο ΣΥΡΙΖΑ το 2015 </w:t>
      </w:r>
      <w:r>
        <w:rPr>
          <w:rFonts w:eastAsia="Times New Roman" w:cs="Times New Roman"/>
          <w:szCs w:val="24"/>
        </w:rPr>
        <w:t>με όλα</w:t>
      </w:r>
      <w:r w:rsidRPr="004E2B3A">
        <w:rPr>
          <w:rFonts w:eastAsia="Times New Roman" w:cs="Times New Roman"/>
          <w:szCs w:val="24"/>
        </w:rPr>
        <w:t xml:space="preserve"> αυτά που </w:t>
      </w:r>
      <w:r>
        <w:rPr>
          <w:rFonts w:eastAsia="Times New Roman" w:cs="Times New Roman"/>
          <w:szCs w:val="24"/>
        </w:rPr>
        <w:t>γίνονταν</w:t>
      </w:r>
      <w:r w:rsidRPr="004E2B3A">
        <w:rPr>
          <w:rFonts w:eastAsia="Times New Roman" w:cs="Times New Roman"/>
          <w:szCs w:val="24"/>
        </w:rPr>
        <w:t xml:space="preserve"> έφερε </w:t>
      </w:r>
      <w:r>
        <w:rPr>
          <w:rFonts w:eastAsia="Times New Roman" w:cs="Times New Roman"/>
          <w:szCs w:val="24"/>
        </w:rPr>
        <w:t xml:space="preserve">την </w:t>
      </w:r>
      <w:r w:rsidRPr="004E2B3A">
        <w:rPr>
          <w:rFonts w:eastAsia="Times New Roman" w:cs="Times New Roman"/>
          <w:szCs w:val="24"/>
        </w:rPr>
        <w:t xml:space="preserve">ύφεση και </w:t>
      </w:r>
      <w:r w:rsidRPr="004E2B3A">
        <w:rPr>
          <w:rFonts w:eastAsia="Times New Roman" w:cs="Times New Roman"/>
          <w:szCs w:val="24"/>
        </w:rPr>
        <w:t>αναφερθήκα</w:t>
      </w:r>
      <w:r>
        <w:rPr>
          <w:rFonts w:eastAsia="Times New Roman" w:cs="Times New Roman"/>
          <w:szCs w:val="24"/>
        </w:rPr>
        <w:t xml:space="preserve">τε </w:t>
      </w:r>
      <w:r w:rsidRPr="004E2B3A">
        <w:rPr>
          <w:rFonts w:eastAsia="Times New Roman" w:cs="Times New Roman"/>
          <w:szCs w:val="24"/>
        </w:rPr>
        <w:t xml:space="preserve">στα ληξιπρόθεσμα χρέη προς το </w:t>
      </w:r>
      <w:r>
        <w:rPr>
          <w:rFonts w:eastAsia="Times New Roman" w:cs="Times New Roman"/>
          <w:szCs w:val="24"/>
        </w:rPr>
        <w:t>δ</w:t>
      </w:r>
      <w:r w:rsidRPr="004E2B3A">
        <w:rPr>
          <w:rFonts w:eastAsia="Times New Roman" w:cs="Times New Roman"/>
          <w:szCs w:val="24"/>
        </w:rPr>
        <w:t>ημόσιο</w:t>
      </w:r>
      <w:r>
        <w:rPr>
          <w:rFonts w:eastAsia="Times New Roman" w:cs="Times New Roman"/>
          <w:szCs w:val="24"/>
        </w:rPr>
        <w:t>.</w:t>
      </w:r>
      <w:r w:rsidRPr="004E2B3A">
        <w:rPr>
          <w:rFonts w:eastAsia="Times New Roman" w:cs="Times New Roman"/>
          <w:szCs w:val="24"/>
        </w:rPr>
        <w:t xml:space="preserve"> </w:t>
      </w:r>
    </w:p>
    <w:p w14:paraId="6A14AD4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Επειδή και εσείς γνωρίζετε πολύ καλά νούμερα, ας τα πάρουμε να τα συγκρίνουμε</w:t>
      </w:r>
      <w:r w:rsidRPr="00D67859">
        <w:rPr>
          <w:rFonts w:eastAsia="Times New Roman" w:cs="Times New Roman"/>
          <w:szCs w:val="24"/>
        </w:rPr>
        <w:t xml:space="preserve"> </w:t>
      </w:r>
      <w:r>
        <w:rPr>
          <w:rFonts w:eastAsia="Times New Roman" w:cs="Times New Roman"/>
          <w:szCs w:val="24"/>
        </w:rPr>
        <w:t>λίγο. Το 2013 αύξηση ληξιπρόθεσμων 7,5 δισεκατομμύρια. Το 2014 αύξηση ληξιπρόθεσμων 11,7 δισεκατομμύρια. Το 2015 αύξηση ληξιπ</w:t>
      </w:r>
      <w:r>
        <w:rPr>
          <w:rFonts w:eastAsia="Times New Roman" w:cs="Times New Roman"/>
          <w:szCs w:val="24"/>
        </w:rPr>
        <w:t xml:space="preserve">ρόθεσμων 11 δισεκατομμύρια. Το 2016 αύξηση ληξιπρόθεσμων 7,6 δισεκατομμύρια. Το 2017 αύξηση ληξιπρόθεσμων 6 δισεκατομμύρια. Το 2018 αύξηση ληξιπρόθεσμων 4,4 δισεκατομμύρια. </w:t>
      </w:r>
    </w:p>
    <w:p w14:paraId="6A14AD4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ξέρετε και κάτι; Το 2018 έχουμε και τρεις μήνες που έχουμε πραγματική μείωση. </w:t>
      </w:r>
      <w:r>
        <w:rPr>
          <w:rFonts w:eastAsia="Times New Roman" w:cs="Times New Roman"/>
          <w:szCs w:val="24"/>
        </w:rPr>
        <w:t xml:space="preserve">Τον Απρίλιο 57 εκατομμύρια λιγότερα. Τον Μάιο 102 εκατομμύρια, περίπου, λιγότερα. Τον Ιούνιο 123 εκατομμύρια λιγότερα. </w:t>
      </w:r>
    </w:p>
    <w:p w14:paraId="6A14AD4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Σίγουρα δεν μπορούμε να πούμε ότι κάναμε κάτι πολύ σημαντικό γιατί και πάλι τα ληξιπρόθεσμα είναι πάρα πολύ υψηλά. Γι’ αυτόν τον λόγο εί</w:t>
      </w:r>
      <w:r>
        <w:rPr>
          <w:rFonts w:eastAsia="Times New Roman" w:cs="Times New Roman"/>
          <w:szCs w:val="24"/>
        </w:rPr>
        <w:t xml:space="preserve">μαστε στην κατεύθυνση και εξετάζουμε μέτρα στο επόμενο διάστημα. </w:t>
      </w:r>
    </w:p>
    <w:p w14:paraId="6A14AD4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Εκείνο που θα ήθελα να πω, και τελειώνω, έχει να κάνει και με την πρόταση που κάνατε για τις 25.000, που θέλετε να εξετάσουμε, να δώσουμε το περιθώριο. Μας είπατε ότι έχει ζητηθεί από την Ευ</w:t>
      </w:r>
      <w:r>
        <w:rPr>
          <w:rFonts w:eastAsia="Times New Roman" w:cs="Times New Roman"/>
          <w:szCs w:val="24"/>
        </w:rPr>
        <w:t>ρωπαϊκή Ένωση να το εξετάσουμε και εμείς δεν το ακούμε και δεν βοηθάμε τις μικρές επιχειρήσεις.</w:t>
      </w:r>
    </w:p>
    <w:p w14:paraId="6A14AD4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και στην </w:t>
      </w:r>
      <w:r>
        <w:rPr>
          <w:rFonts w:eastAsia="Times New Roman" w:cs="Times New Roman"/>
          <w:szCs w:val="24"/>
        </w:rPr>
        <w:t>ε</w:t>
      </w:r>
      <w:r>
        <w:rPr>
          <w:rFonts w:eastAsia="Times New Roman" w:cs="Times New Roman"/>
          <w:szCs w:val="24"/>
        </w:rPr>
        <w:t>πιτροπή και το επαναλαμβάνω και τώρα ότι οι άνθρωποι που βρίσκονται στο ειδικό καθεστώς του ΦΠΑ των 10.000, που είναι πιο μικρό από τις 25.00</w:t>
      </w:r>
      <w:r>
        <w:rPr>
          <w:rFonts w:eastAsia="Times New Roman" w:cs="Times New Roman"/>
          <w:szCs w:val="24"/>
        </w:rPr>
        <w:t>0, είναι 6%. Τα στοιχεία που έχουμε και οι επιτροπές που εξετάσανε τις προθέσεις για να αυξήσουμε το ποσοστό είναι αρνητικές. Δεν το α</w:t>
      </w:r>
      <w:r>
        <w:rPr>
          <w:rFonts w:eastAsia="Times New Roman" w:cs="Times New Roman"/>
          <w:szCs w:val="24"/>
        </w:rPr>
        <w:lastRenderedPageBreak/>
        <w:t>πορρίπτουμε, όμως. Θα το επανεξετάσουμε. Μπορεί πραγματικά να βοηθήσει. Μπορεί στην εξέλιξη και με την αύξηση του ΑΕΠ να π</w:t>
      </w:r>
      <w:r>
        <w:rPr>
          <w:rFonts w:eastAsia="Times New Roman" w:cs="Times New Roman"/>
          <w:szCs w:val="24"/>
        </w:rPr>
        <w:t>ρέπει να το ανεβάσουμε. Δεν είναι κάτι στάσιμο. Το βλέπουμε.</w:t>
      </w:r>
    </w:p>
    <w:p w14:paraId="6A14AD4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Και τελειώνοντας, στο επόμενο διάστημα θα έχουμε αρκετά μέτρα που θα διευκολύνουν τους συμπολίτες μας είτε είναι φυσικά πρόσωπα, είτε είναι συνταξιούχοι, είτε είναι μισθωτοί, είτε είναι επιχειρημ</w:t>
      </w:r>
      <w:r>
        <w:rPr>
          <w:rFonts w:eastAsia="Times New Roman" w:cs="Times New Roman"/>
          <w:szCs w:val="24"/>
        </w:rPr>
        <w:t>ατίες.</w:t>
      </w:r>
    </w:p>
    <w:p w14:paraId="6A14AD4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14AD4B" w14:textId="77777777" w:rsidR="00EE1832" w:rsidRDefault="009476A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A14AD4C" w14:textId="77777777" w:rsidR="00EE1832" w:rsidRDefault="009476A9">
      <w:pPr>
        <w:spacing w:line="600" w:lineRule="auto"/>
        <w:ind w:firstLine="720"/>
        <w:contextualSpacing/>
        <w:jc w:val="both"/>
        <w:rPr>
          <w:rFonts w:eastAsia="Times New Roman" w:cs="Times New Roman"/>
          <w:szCs w:val="24"/>
        </w:rPr>
      </w:pPr>
      <w:r w:rsidRPr="00B47589">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w:t>
      </w:r>
    </w:p>
    <w:p w14:paraId="6A14AD4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Θεοχάρης.</w:t>
      </w:r>
    </w:p>
    <w:p w14:paraId="6A14AD4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Είχατε μιλήσει περισσότερο απ’ όλους. Έχετε, φαίνεται, όρεξη. Σας δίνω πέντε λεπτά.</w:t>
      </w:r>
    </w:p>
    <w:p w14:paraId="6A14AD4F" w14:textId="77777777" w:rsidR="00EE1832" w:rsidRDefault="009476A9">
      <w:pPr>
        <w:spacing w:line="600" w:lineRule="auto"/>
        <w:ind w:firstLine="720"/>
        <w:contextualSpacing/>
        <w:jc w:val="both"/>
        <w:rPr>
          <w:rFonts w:eastAsia="Times New Roman" w:cs="Times New Roman"/>
          <w:szCs w:val="24"/>
        </w:rPr>
      </w:pPr>
      <w:r w:rsidRPr="00B47589">
        <w:rPr>
          <w:rFonts w:eastAsia="Times New Roman" w:cs="Times New Roman"/>
          <w:b/>
          <w:szCs w:val="24"/>
        </w:rPr>
        <w:t xml:space="preserve">ΘΕΟΧΑΡΗΣ </w:t>
      </w:r>
      <w:r w:rsidRPr="00B47589">
        <w:rPr>
          <w:rFonts w:eastAsia="Times New Roman" w:cs="Times New Roman"/>
          <w:b/>
          <w:szCs w:val="24"/>
        </w:rPr>
        <w:t>(ΧΑΡΗΣ) ΘΕΟΧΑΡΗΣ:</w:t>
      </w:r>
      <w:r>
        <w:rPr>
          <w:rFonts w:eastAsia="Times New Roman" w:cs="Times New Roman"/>
          <w:szCs w:val="24"/>
        </w:rPr>
        <w:t xml:space="preserve"> Δεν είναι θέμα όρεξης. Είναι ένα νομοσχέδιο που έχει ενδιαφέροντα στοιχεία. Συμφωνούμε στα περισσότερα. Γίνεται σε ένα πνεύμα κατανόησης </w:t>
      </w:r>
      <w:r>
        <w:rPr>
          <w:rFonts w:eastAsia="Times New Roman" w:cs="Times New Roman"/>
          <w:szCs w:val="24"/>
        </w:rPr>
        <w:lastRenderedPageBreak/>
        <w:t>η συζήτηση. Είναι θέμα στοιχειώδους υποχρέωσής μου όταν συζητάμε ένα νομοσχέδιο να κάνουμε μια καλόπι</w:t>
      </w:r>
      <w:r>
        <w:rPr>
          <w:rFonts w:eastAsia="Times New Roman" w:cs="Times New Roman"/>
          <w:szCs w:val="24"/>
        </w:rPr>
        <w:t>στη κριτική ώστε, ελπίζω, να το βελτιώσουν οι Υπουργοί.</w:t>
      </w:r>
    </w:p>
    <w:p w14:paraId="6A14AD5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ξεκινήσω από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η οποία δεν καταλαβαίνω για ποιον λόγο θέλησε να σηκώσει τους τόνους. Δεν είχα ιδιαίτερη πρόθεση. Ίσως προσπαθεί να κάνει μία αντιπολίτευση στην Αντιπ</w:t>
      </w:r>
      <w:r>
        <w:rPr>
          <w:rFonts w:eastAsia="Times New Roman" w:cs="Times New Roman"/>
          <w:szCs w:val="24"/>
        </w:rPr>
        <w:t>ολίτευση.</w:t>
      </w:r>
    </w:p>
    <w:p w14:paraId="6A14AD5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επιμένετε και να συζητάτε και να μιλάτε για το 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σαν να είναι μια ενιαία περίοδος στην οποία κυβέρνησε η Νέα Δημοκρατία. Σας είπα και στην ομιλία μου ότι πολλά από αυτά τα χρόνια στα οποία εσείς αναφέρεστε δεν ήταν στ</w:t>
      </w:r>
      <w:r>
        <w:rPr>
          <w:rFonts w:eastAsia="Times New Roman" w:cs="Times New Roman"/>
          <w:szCs w:val="24"/>
        </w:rPr>
        <w:t xml:space="preserve">ην </w:t>
      </w:r>
      <w:r>
        <w:rPr>
          <w:rFonts w:eastAsia="Times New Roman" w:cs="Times New Roman"/>
          <w:szCs w:val="24"/>
        </w:rPr>
        <w:t>κ</w:t>
      </w:r>
      <w:r>
        <w:rPr>
          <w:rFonts w:eastAsia="Times New Roman" w:cs="Times New Roman"/>
          <w:szCs w:val="24"/>
        </w:rPr>
        <w:t xml:space="preserve">υβέρνηση η Νέα Δημοκρατία. </w:t>
      </w:r>
    </w:p>
    <w:p w14:paraId="6A14AD5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και τα στοιχεία που κατέθεσα και μίλησα στην ομιλία μου είναι στοιχεία του ΓΕΜΗ. Μιλάτε για τις επιχειρήσεις που κλείνουν. Δεν μιλάτε και για τις επιχειρήσεις που έχουν ανοίξει. Οι μικρές και μικρομεσαίες ε</w:t>
      </w:r>
      <w:r>
        <w:rPr>
          <w:rFonts w:eastAsia="Times New Roman" w:cs="Times New Roman"/>
          <w:szCs w:val="24"/>
        </w:rPr>
        <w:t>πιχειρήσεις στο διάστημα 2008 έως 2014 ήταν συν πενήντα δύο χιλιάδες. Οι επιχειρήσεις που άνοιξαν στο διάστημα του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είναι συν δεκαεπτά χιλιάδες. Άρα μην μας λέτε ότι στην πραγματικότητα </w:t>
      </w:r>
      <w:r>
        <w:rPr>
          <w:rFonts w:eastAsia="Times New Roman" w:cs="Times New Roman"/>
          <w:szCs w:val="24"/>
        </w:rPr>
        <w:lastRenderedPageBreak/>
        <w:t>εσείς έχετε βελτιώσει την κατάσταση σε σχέση με τις μικρομε</w:t>
      </w:r>
      <w:r>
        <w:rPr>
          <w:rFonts w:eastAsia="Times New Roman" w:cs="Times New Roman"/>
          <w:szCs w:val="24"/>
        </w:rPr>
        <w:t>σαίες επιχειρήσεις.</w:t>
      </w:r>
    </w:p>
    <w:p w14:paraId="6A14AD5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Τώρα βρίσκομαι σε πάρα πολύ δύσκολη θέση να προσπαθήσω να αντικρούσω κάτι το οποίο όλος ο ελληνικός λαός το βλέπει. Εάν έρχεστε στο </w:t>
      </w:r>
      <w:r>
        <w:rPr>
          <w:rFonts w:eastAsia="Times New Roman" w:cs="Times New Roman"/>
          <w:szCs w:val="24"/>
        </w:rPr>
        <w:t>ε</w:t>
      </w:r>
      <w:r>
        <w:rPr>
          <w:rFonts w:eastAsia="Times New Roman" w:cs="Times New Roman"/>
          <w:szCs w:val="24"/>
        </w:rPr>
        <w:t>λληνικό Κοινοβούλιο για να υποστηρίξετε ότι ο ΣΥΡΙΖΑ ήρθε και μείωσε του φόρους και τις εισφορές, δεν ε</w:t>
      </w:r>
      <w:r>
        <w:rPr>
          <w:rFonts w:eastAsia="Times New Roman" w:cs="Times New Roman"/>
          <w:szCs w:val="24"/>
        </w:rPr>
        <w:t>ίμαι σίγουρος με ποιον τρόπο μπορεί να αντικρούσουμε αυτό το πράγμα.</w:t>
      </w:r>
    </w:p>
    <w:p w14:paraId="6A14AD5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μετατάξατε τον ΦΠΑ και ανεβάσατε πρακτικά όλα τα τρόφιμα στο 24%; Μάλιστα, κάνατε λάθος, όταν είχατε σύμμαχο τη Γαλλία, να βάλετε και το βοδινό κρέας στο 24% ενώ τότε ήτ</w:t>
      </w:r>
      <w:r>
        <w:rPr>
          <w:rFonts w:eastAsia="Times New Roman" w:cs="Times New Roman"/>
          <w:szCs w:val="24"/>
        </w:rPr>
        <w:t>αν στο 23% και δεν είχε γίνει και η τελευταία αύξηση που κάνατε μετά. Ήρθε εδώ αυθημερόν ο Γάλλος Υπουργός και σας ανάγκασε να το ξαναγυρίσετε στον μεσαίο συντελεστή και μπήκαμε σε μια νέα περιπέτεια να θέλετε να αυξήσετε και τον ΦΠΑ στην εκπαίδευση. Να μη</w:t>
      </w:r>
      <w:r>
        <w:rPr>
          <w:rFonts w:eastAsia="Times New Roman" w:cs="Times New Roman"/>
          <w:szCs w:val="24"/>
        </w:rPr>
        <w:t xml:space="preserve">ν τα ξαναθυμίζω, αυτό το 2015 ήταν ανεκδιήγητο. </w:t>
      </w:r>
    </w:p>
    <w:p w14:paraId="6A14AD5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είχε μειώσει τις εισφορές κατά 5% εσείς τις ανεβάσατε. Είχε φέρει την εστίαση στο 13% και εσείς το </w:t>
      </w:r>
      <w:r>
        <w:rPr>
          <w:rFonts w:eastAsia="Times New Roman" w:cs="Times New Roman"/>
          <w:szCs w:val="24"/>
        </w:rPr>
        <w:lastRenderedPageBreak/>
        <w:t xml:space="preserve">αλλάξατε ξανά. Αυτήν τη στιγμή αν δεν καταλαβαίνετε ότι ο Έλληνας μικρομεσαίος </w:t>
      </w:r>
      <w:proofErr w:type="spellStart"/>
      <w:r>
        <w:rPr>
          <w:rFonts w:eastAsia="Times New Roman" w:cs="Times New Roman"/>
          <w:szCs w:val="24"/>
        </w:rPr>
        <w:t>ασφυκτιά</w:t>
      </w:r>
      <w:proofErr w:type="spellEnd"/>
      <w:r>
        <w:rPr>
          <w:rFonts w:eastAsia="Times New Roman" w:cs="Times New Roman"/>
          <w:szCs w:val="24"/>
        </w:rPr>
        <w:t xml:space="preserve"> και</w:t>
      </w:r>
      <w:r>
        <w:rPr>
          <w:rFonts w:eastAsia="Times New Roman" w:cs="Times New Roman"/>
          <w:szCs w:val="24"/>
        </w:rPr>
        <w:t xml:space="preserve"> δεν μπορεί να ανταποκριθεί στις υποχρεώσεις του, δεν ξέρω αν το να το επαναλάβω εγώ θα βοηθήσει καθόλου. Φαίνεται ότι δεν θέλετε να ακούσετε. </w:t>
      </w:r>
    </w:p>
    <w:p w14:paraId="6A14AD5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Το γεγονός ότι τώρα που πλησιάζουμε στην προεκλογική περίοδο θέλετε να κάνετε κάποιες προεκλογικές παροχές και ά</w:t>
      </w:r>
      <w:r>
        <w:rPr>
          <w:rFonts w:eastAsia="Times New Roman" w:cs="Times New Roman"/>
          <w:szCs w:val="24"/>
        </w:rPr>
        <w:t>ρα μας θυμίζετε μόνο το τελευταίο κομμάτι που έχετε κάνει κάποιες μειώσεις, τι να σας πω, δεν νομίζω ότι δίνει τη συνολική εικόνα.</w:t>
      </w:r>
    </w:p>
    <w:p w14:paraId="6A14AD5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Όσον αφορά τα ληξιπρόθεσμα: Δεν μας δίνετε και τα στοιχεία, πόσο έχετε αυξήσει τις κατασχέσεις, γιατί αυτός είναι ο τρόπος με</w:t>
      </w:r>
      <w:r>
        <w:rPr>
          <w:rFonts w:eastAsia="Times New Roman" w:cs="Times New Roman"/>
          <w:szCs w:val="24"/>
        </w:rPr>
        <w:t xml:space="preserve"> τον οποίο τα ληξιπρόθεσμα μειώνονται, δεν είναι επειδή έχουμε ανάπτυξη. Στην ανάπτυξη αποτυγχάνετε σε κάθε προϋπολογισμό. Όλα τα μεγέθη των πλεονασμάτων και των </w:t>
      </w:r>
      <w:proofErr w:type="spellStart"/>
      <w:r>
        <w:rPr>
          <w:rFonts w:eastAsia="Times New Roman" w:cs="Times New Roman"/>
          <w:szCs w:val="24"/>
        </w:rPr>
        <w:t>υπερπλεονασμάτων</w:t>
      </w:r>
      <w:proofErr w:type="spellEnd"/>
      <w:r>
        <w:rPr>
          <w:rFonts w:eastAsia="Times New Roman" w:cs="Times New Roman"/>
          <w:szCs w:val="24"/>
        </w:rPr>
        <w:t>, δηλαδή οι εξετάσεις προς το εξωτερικό, για να μπορέσουμε να αποπληρώσουμε τι</w:t>
      </w:r>
      <w:r>
        <w:rPr>
          <w:rFonts w:eastAsia="Times New Roman" w:cs="Times New Roman"/>
          <w:szCs w:val="24"/>
        </w:rPr>
        <w:t xml:space="preserve">ς υποχρεώσεις μας, τα πετυχαίνετε. Κι εγώ είμαι ο πρώτος που θα συμφωνήσω σε αυτό. Σε όλα τα στοιχεία που έχουν σχέση με την ανάπτυξη, δηλαδή </w:t>
      </w:r>
      <w:r>
        <w:rPr>
          <w:rFonts w:eastAsia="Times New Roman" w:cs="Times New Roman"/>
          <w:szCs w:val="24"/>
        </w:rPr>
        <w:lastRenderedPageBreak/>
        <w:t xml:space="preserve">τη μείωση της ανεργίας, εκεί αποτυγχάνετε, εκεί φέρνετε λιγότερα αποτελέσματα από όσα μας λέτε ότι θα φέρετε στον </w:t>
      </w:r>
      <w:r>
        <w:rPr>
          <w:rFonts w:eastAsia="Times New Roman" w:cs="Times New Roman"/>
          <w:szCs w:val="24"/>
        </w:rPr>
        <w:t>προϋπολογισμό.</w:t>
      </w:r>
    </w:p>
    <w:p w14:paraId="6A14AD5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πω δύο λόγια για τα στοιχεία που η κυρία Υπουργός μας είπε σε σχέση με την άλλη </w:t>
      </w:r>
      <w:r>
        <w:rPr>
          <w:rFonts w:eastAsia="Times New Roman" w:cs="Times New Roman"/>
          <w:szCs w:val="24"/>
        </w:rPr>
        <w:t>ο</w:t>
      </w:r>
      <w:r>
        <w:rPr>
          <w:rFonts w:eastAsia="Times New Roman" w:cs="Times New Roman"/>
          <w:szCs w:val="24"/>
        </w:rPr>
        <w:t xml:space="preserve">δηγία, σε σχέση με τις ιστοσελίδες. Να πω τα εύκολα, τα καλά και τα κακά. Ας τα χωρίσω σε τρία κομμάτια. </w:t>
      </w:r>
    </w:p>
    <w:p w14:paraId="6A14AD5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Τα εύκολα, αν και είναι στενάχωρα, είναι το θέ</w:t>
      </w:r>
      <w:r>
        <w:rPr>
          <w:rFonts w:eastAsia="Times New Roman" w:cs="Times New Roman"/>
          <w:szCs w:val="24"/>
        </w:rPr>
        <w:t xml:space="preserve">μα των στοιχείων που παραθέσατε. Προφανώς, υπάρχουν δύο μελέτες. Υπάρχει η μελέτη που παραθέσατε που, πράγματι, μας δείχνει </w:t>
      </w:r>
      <w:r w:rsidRPr="00807903">
        <w:rPr>
          <w:rFonts w:eastAsia="Times New Roman" w:cs="Times New Roman"/>
          <w:szCs w:val="24"/>
        </w:rPr>
        <w:t>σε σχέση συγκεκριμένα με τα ανοιχτά δεδομένα</w:t>
      </w:r>
      <w:r w:rsidRPr="0006005C">
        <w:rPr>
          <w:rFonts w:eastAsia="Times New Roman" w:cs="Times New Roman"/>
          <w:b/>
          <w:szCs w:val="24"/>
        </w:rPr>
        <w:t xml:space="preserve"> </w:t>
      </w:r>
      <w:r>
        <w:rPr>
          <w:rFonts w:eastAsia="Times New Roman" w:cs="Times New Roman"/>
          <w:szCs w:val="24"/>
        </w:rPr>
        <w:t xml:space="preserve">με μια άλφα μεθοδολογία ότι είμαστε στην όγδοη θέση. </w:t>
      </w:r>
    </w:p>
    <w:p w14:paraId="6A14AD5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Εγώ κατέθεσα στην </w:t>
      </w:r>
      <w:r>
        <w:rPr>
          <w:rFonts w:eastAsia="Times New Roman" w:cs="Times New Roman"/>
          <w:szCs w:val="24"/>
        </w:rPr>
        <w:t>ε</w:t>
      </w:r>
      <w:r>
        <w:rPr>
          <w:rFonts w:eastAsia="Times New Roman" w:cs="Times New Roman"/>
          <w:szCs w:val="24"/>
        </w:rPr>
        <w:t>πιτροπή και θα</w:t>
      </w:r>
      <w:r>
        <w:rPr>
          <w:rFonts w:eastAsia="Times New Roman" w:cs="Times New Roman"/>
          <w:szCs w:val="24"/>
        </w:rPr>
        <w:t xml:space="preserve"> </w:t>
      </w:r>
      <w:proofErr w:type="spellStart"/>
      <w:r>
        <w:rPr>
          <w:rFonts w:eastAsia="Times New Roman" w:cs="Times New Roman"/>
          <w:szCs w:val="24"/>
        </w:rPr>
        <w:t>επανακαταθέσω</w:t>
      </w:r>
      <w:proofErr w:type="spellEnd"/>
      <w:r>
        <w:rPr>
          <w:rFonts w:eastAsia="Times New Roman" w:cs="Times New Roman"/>
          <w:szCs w:val="24"/>
        </w:rPr>
        <w:t xml:space="preserve"> και στην Ολομέλεια τα στοιχεία του </w:t>
      </w:r>
      <w:r>
        <w:rPr>
          <w:rFonts w:eastAsia="Times New Roman" w:cs="Times New Roman"/>
          <w:szCs w:val="24"/>
          <w:lang w:val="en-US"/>
        </w:rPr>
        <w:t>DESI</w:t>
      </w:r>
      <w:r>
        <w:rPr>
          <w:rFonts w:eastAsia="Times New Roman" w:cs="Times New Roman"/>
          <w:szCs w:val="24"/>
        </w:rPr>
        <w:t>, του Δείκτη Ψηφιακής Οικονομίας και Κοινωνίας. Εξάλλου, κατά την άποψή μου, μιλάμε για θέματα ψηφιακής οικονομίας και κοινωνίας σε σχέση με τις ιστοσελίδες αλλά και σε σχέση με τον ΦΠΑ, διότι μιλάμε γι</w:t>
      </w:r>
      <w:r>
        <w:rPr>
          <w:rFonts w:eastAsia="Times New Roman" w:cs="Times New Roman"/>
          <w:szCs w:val="24"/>
        </w:rPr>
        <w:t xml:space="preserve">α την εξ αποστάσεως και ψηφιακή πώληση που επηρεάζεται από τις διατάξεις των δύο </w:t>
      </w:r>
      <w:proofErr w:type="spellStart"/>
      <w:r>
        <w:rPr>
          <w:rFonts w:eastAsia="Times New Roman" w:cs="Times New Roman"/>
          <w:szCs w:val="24"/>
        </w:rPr>
        <w:t>ο</w:t>
      </w:r>
      <w:r>
        <w:rPr>
          <w:rFonts w:eastAsia="Times New Roman" w:cs="Times New Roman"/>
          <w:szCs w:val="24"/>
        </w:rPr>
        <w:t>δηγίων</w:t>
      </w:r>
      <w:proofErr w:type="spellEnd"/>
      <w:r>
        <w:rPr>
          <w:rFonts w:eastAsia="Times New Roman" w:cs="Times New Roman"/>
          <w:szCs w:val="24"/>
        </w:rPr>
        <w:t xml:space="preserve">. </w:t>
      </w:r>
    </w:p>
    <w:p w14:paraId="6A14AD5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δείχνει ξεκάθαρα την αρνητική μετακίνηση από τη δέκατη θέση στη δέκατη έκτη θέση σε σχέση με τα ανοιχτά δεδομένα. Είναι ο </w:t>
      </w:r>
      <w:proofErr w:type="spellStart"/>
      <w:r>
        <w:rPr>
          <w:rFonts w:eastAsia="Times New Roman" w:cs="Times New Roman"/>
          <w:szCs w:val="24"/>
        </w:rPr>
        <w:t>υποδείκτης</w:t>
      </w:r>
      <w:proofErr w:type="spellEnd"/>
      <w:r>
        <w:rPr>
          <w:rFonts w:eastAsia="Times New Roman" w:cs="Times New Roman"/>
          <w:szCs w:val="24"/>
        </w:rPr>
        <w:t xml:space="preserve"> 5α5. Προφανώς, είναι λυπηρό </w:t>
      </w:r>
      <w:r>
        <w:rPr>
          <w:rFonts w:eastAsia="Times New Roman" w:cs="Times New Roman"/>
          <w:szCs w:val="24"/>
        </w:rPr>
        <w:t xml:space="preserve">ή τέλος πάντων, ζούμε σε αυτόν τον κόσμο που υπάρχουν πάρα πολλοί δείκτες και η χώρα μας συνέχεια κατατάσσεται σε διάφορους δείκτες. </w:t>
      </w:r>
    </w:p>
    <w:p w14:paraId="6A14AD5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6A14AD5D" w14:textId="77777777" w:rsidR="00EE1832" w:rsidRDefault="009476A9">
      <w:pPr>
        <w:spacing w:line="600" w:lineRule="auto"/>
        <w:ind w:firstLine="720"/>
        <w:contextualSpacing/>
        <w:jc w:val="both"/>
        <w:rPr>
          <w:rFonts w:eastAsia="Times New Roman" w:cs="Times New Roman"/>
        </w:rPr>
      </w:pPr>
      <w:r>
        <w:rPr>
          <w:rFonts w:eastAsia="Times New Roman" w:cs="Times New Roman"/>
        </w:rPr>
        <w:t>(Στο σημείο αυτό ο Βουλευτής κ. Θεοχάρης (Χάρης) Θεοχάρης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6A14AD5E" w14:textId="77777777" w:rsidR="00EE1832" w:rsidRDefault="009476A9">
      <w:pPr>
        <w:spacing w:line="600" w:lineRule="auto"/>
        <w:ind w:firstLine="720"/>
        <w:contextualSpacing/>
        <w:jc w:val="both"/>
        <w:rPr>
          <w:rFonts w:eastAsia="Times New Roman" w:cs="Times New Roman"/>
        </w:rPr>
      </w:pPr>
      <w:r>
        <w:rPr>
          <w:rFonts w:eastAsia="Times New Roman" w:cs="Times New Roman"/>
        </w:rPr>
        <w:t>Αυτό είναι το ένα. Το δεύτερο είναι τα καλά και είναι το εξής: Χαίρομαι που ερμηνεύετε -και έχει σημασία η δήλωσή σας- ότι κ</w:t>
      </w:r>
      <w:r>
        <w:rPr>
          <w:rFonts w:eastAsia="Times New Roman" w:cs="Times New Roman"/>
        </w:rPr>
        <w:t xml:space="preserve">αι εσωτερικές ιστοσελίδες εμπίπτουν στην αρμοδιότητα, στο πεδίο εφαρμογής του νόμου αυτού. </w:t>
      </w:r>
    </w:p>
    <w:p w14:paraId="6A14AD5F" w14:textId="77777777" w:rsidR="00EE1832" w:rsidRDefault="009476A9">
      <w:pPr>
        <w:spacing w:line="600" w:lineRule="auto"/>
        <w:ind w:firstLine="720"/>
        <w:contextualSpacing/>
        <w:jc w:val="both"/>
        <w:rPr>
          <w:rFonts w:eastAsia="Times New Roman" w:cs="Times New Roman"/>
        </w:rPr>
      </w:pPr>
      <w:r>
        <w:rPr>
          <w:rFonts w:eastAsia="Times New Roman" w:cs="Times New Roman"/>
        </w:rPr>
        <w:t>Θα ήθελα να πιστεύω ότι το γεγονός ότι το επισημάναμε εδώ σας οδήγησε να το ερμηνεύσετε, γιατί είμαι σίγουρος ότι αν αφήναμε τη διοίκηση χωρίς να υπάρχει αυτή εδώ η</w:t>
      </w:r>
      <w:r>
        <w:rPr>
          <w:rFonts w:eastAsia="Times New Roman" w:cs="Times New Roman"/>
        </w:rPr>
        <w:t xml:space="preserve"> ερμηνευτική </w:t>
      </w:r>
      <w:r>
        <w:rPr>
          <w:rFonts w:eastAsia="Times New Roman" w:cs="Times New Roman"/>
        </w:rPr>
        <w:lastRenderedPageBreak/>
        <w:t>σας δήλωση από το Βήμα της Βουλής, θα το ερμήνευε προς όφελός της, δηλαδή στενά.</w:t>
      </w:r>
    </w:p>
    <w:p w14:paraId="6A14AD60" w14:textId="77777777" w:rsidR="00EE1832" w:rsidRDefault="009476A9">
      <w:pPr>
        <w:spacing w:line="600" w:lineRule="auto"/>
        <w:ind w:firstLine="720"/>
        <w:contextualSpacing/>
        <w:jc w:val="both"/>
        <w:rPr>
          <w:rFonts w:eastAsia="Times New Roman" w:cs="Times New Roman"/>
        </w:rPr>
      </w:pPr>
      <w:r>
        <w:rPr>
          <w:rFonts w:eastAsia="Times New Roman" w:cs="Times New Roman"/>
        </w:rPr>
        <w:t>Επίσης, χαίρομαι που ήρθατε και μας είπατε για ένα στρατηγικό σχέδιο υλοποίησης. Είναι κάτι το οποίο επισήμανα ότι έλειπε. Θα ήταν πιο ευχάριστο αν έμπαινε, αν θέ</w:t>
      </w:r>
      <w:r>
        <w:rPr>
          <w:rFonts w:eastAsia="Times New Roman" w:cs="Times New Roman"/>
        </w:rPr>
        <w:t>λετε, ακόμη και ως Παράρτημα να το βλέπαμε σαν πρώτο στρατηγικό σχέδιο. Είναι καλό έστω που μας αναφέρετε τους έξι πυλώνες του και βέβαια, μέσα σε αυτό ότι έχετε το μητρώο σελίδων να γίνει μέσα στον πρώτο μήνα. Εδώ θα είμαστε και με τον κοινοβουλευτικό έλε</w:t>
      </w:r>
      <w:r>
        <w:rPr>
          <w:rFonts w:eastAsia="Times New Roman" w:cs="Times New Roman"/>
        </w:rPr>
        <w:t xml:space="preserve">γχο και σας υπόσχομαι ότι σε ένα μήνα να σας ρωτάω για την πρόοδο του έργου αυτού. </w:t>
      </w:r>
    </w:p>
    <w:p w14:paraId="6A14AD6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rPr>
        <w:t>Βέβαια, θέλω να σας ρωτήσω αν θα το υλοποιήσετε εσείς ή αν θα το υλοποιήσει το Υπουργείο Ψηφιακής Πολιτικής. Σε αυτήν την περίπτωση είμαι σίγουρος ότι τα προβλήματα δυσλειτ</w:t>
      </w:r>
      <w:r>
        <w:rPr>
          <w:rFonts w:eastAsia="Times New Roman" w:cs="Times New Roman"/>
        </w:rPr>
        <w:t xml:space="preserve">ουργιών που έχω αναφέρει, θα εμφανιστούν και ίσως να μην σας φτάσει ο ένας μήνας μόνο και μόνο να συνεννοηθούν οι κοινές ομάδες εργασίας. </w:t>
      </w:r>
    </w:p>
    <w:p w14:paraId="6A14AD6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έχει περισσότερη σημασία και είναι το άσχημο, αν θέλετε, είναι το εξής: Εφόσον δεν έχουμε μητρώο </w:t>
      </w:r>
      <w:r>
        <w:rPr>
          <w:rFonts w:eastAsia="Times New Roman" w:cs="Times New Roman"/>
          <w:szCs w:val="24"/>
        </w:rPr>
        <w:lastRenderedPageBreak/>
        <w:t>όλων</w:t>
      </w:r>
      <w:r>
        <w:rPr>
          <w:rFonts w:eastAsia="Times New Roman" w:cs="Times New Roman"/>
          <w:szCs w:val="24"/>
        </w:rPr>
        <w:t xml:space="preserve"> των σελίδων του δημοσίου, δεν θα είμαστε ποτέ σίγουροι ότι αυτοί οι οποίοι έχουν πιστοποιηθεί και έχουν μπει σε αυτό το μητρώο είναι όλες οι ιστοσελίδες του δημοσίου και φυσικά, θα περιμένουμε τις καταγγελίες των πολιτών να μας υποδεικνύουν και μια ξεχασμ</w:t>
      </w:r>
      <w:r>
        <w:rPr>
          <w:rFonts w:eastAsia="Times New Roman" w:cs="Times New Roman"/>
          <w:szCs w:val="24"/>
        </w:rPr>
        <w:t>ένη ιστοσελίδα στην περιφέρεια άλφα, στο δήμο βήτα και κάπου αλλού.</w:t>
      </w:r>
    </w:p>
    <w:p w14:paraId="6A14AD6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Αυτός είναι ο λόγος για τον οποίο έλεγα ότι, εφόσον δεν έχουμε σωστά δεδομένα για το δημόσιο, για να μπορέσουμε να έχουμε μια πλήρη εικόνα και μια πρόοδο εφαρμογής, να ξέρουμε πόσο τις εκα</w:t>
      </w:r>
      <w:r>
        <w:rPr>
          <w:rFonts w:eastAsia="Times New Roman" w:cs="Times New Roman"/>
          <w:szCs w:val="24"/>
        </w:rPr>
        <w:t xml:space="preserve">τό. </w:t>
      </w:r>
    </w:p>
    <w:p w14:paraId="6A14AD6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Κλείνω με δυο λόγια, γιατί είπε ενδιαφέροντα πράγματα και ο κύριος Κοινοβουλευτικός Εκπρόσωπος κ. Μαντάς. Δεν θα καθυστερήσω.</w:t>
      </w:r>
    </w:p>
    <w:p w14:paraId="6A14AD6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παρατηρήσω την ενδιαφέρουσα προσπάθεια αλλαγής ονοματολογίας. Είναι στα πλαίσια, υποθέτω, της στροφής του ΣΥΡΙ</w:t>
      </w:r>
      <w:r>
        <w:rPr>
          <w:rFonts w:eastAsia="Times New Roman" w:cs="Times New Roman"/>
          <w:szCs w:val="24"/>
        </w:rPr>
        <w:t xml:space="preserve">ΖΑ. Δεν είναι πια Συνασπισμός της Ριζοσπαστικής Αριστεράς, αλλά είναι Σύγχρονη Ριζοσπαστική Αριστερά. </w:t>
      </w:r>
      <w:r>
        <w:rPr>
          <w:rFonts w:eastAsia="Times New Roman" w:cs="Times New Roman"/>
          <w:szCs w:val="24"/>
        </w:rPr>
        <w:lastRenderedPageBreak/>
        <w:t>Ο Πρωθυπουργός μιλάει για προοδευτική συμμαχία, βλέπω δηλαδή συνολικά ότι υπάρχει κάποιο σχέδιο -τρέμετε εκεί στο Κίνημα Αλλαγής- μετονομασίας του ΣΥΡΙΖΑ.</w:t>
      </w:r>
    </w:p>
    <w:p w14:paraId="6A14AD6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Το δεύτερο που έχει μεγάλη σημασία, αναφέρθηκε και είναι πάρα πολύ σημαντικό είναι για τη «</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ΔΙ</w:t>
      </w:r>
      <w:r>
        <w:rPr>
          <w:rFonts w:eastAsia="Times New Roman" w:cs="Times New Roman"/>
          <w:szCs w:val="24"/>
        </w:rPr>
        <w:t>Α</w:t>
      </w:r>
      <w:r>
        <w:rPr>
          <w:rFonts w:eastAsia="Times New Roman" w:cs="Times New Roman"/>
          <w:szCs w:val="24"/>
        </w:rPr>
        <w:t>ΥΓΕΙΑ</w:t>
      </w:r>
      <w:r>
        <w:rPr>
          <w:rFonts w:eastAsia="Times New Roman" w:cs="Times New Roman"/>
          <w:szCs w:val="24"/>
        </w:rPr>
        <w:t>» και στην πράξη έχουμε δει ότι σε πολλά σημεία δεν λειτουργεί. Ήταν μια τομή πραγματικά. Όμως…</w:t>
      </w:r>
    </w:p>
    <w:p w14:paraId="6A14AD67" w14:textId="77777777" w:rsidR="00EE1832" w:rsidRDefault="009476A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Ολ</w:t>
      </w:r>
      <w:r>
        <w:rPr>
          <w:rFonts w:eastAsia="Times New Roman" w:cs="Times New Roman"/>
          <w:szCs w:val="24"/>
        </w:rPr>
        <w:t xml:space="preserve">οκληρώστε, σας παρακαλώ, κύριε συνάδελφε. Άνοιξε η όρεξη και σε άλλους τώρα. </w:t>
      </w:r>
    </w:p>
    <w:p w14:paraId="6A14AD6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 τι να κάνουμε, κυρία Πρόεδρε. Νομοσχέδιο συζητάμε. Δεν είναι κακό πράγμα στη Βουλή να μιλάμε.</w:t>
      </w:r>
    </w:p>
    <w:p w14:paraId="6A14AD69" w14:textId="77777777" w:rsidR="00EE1832" w:rsidRDefault="009476A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Να βγάλουμε από τη μύγα ξίγκι. </w:t>
      </w:r>
    </w:p>
    <w:p w14:paraId="6A14AD6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Στη «</w:t>
      </w:r>
      <w:r>
        <w:rPr>
          <w:rFonts w:eastAsia="Times New Roman" w:cs="Times New Roman"/>
          <w:szCs w:val="24"/>
        </w:rPr>
        <w:t>ΔΙΑΥΓΕΙΑ</w:t>
      </w:r>
      <w:r>
        <w:rPr>
          <w:rFonts w:eastAsia="Times New Roman" w:cs="Times New Roman"/>
          <w:szCs w:val="24"/>
        </w:rPr>
        <w:t xml:space="preserve">» αλλού είναι η απόφαση ανάληψης της δαπάνης, αλλού είναι η ανάθεση του έργου και αλλού είναι οι εκταμιεύσεις και το αποτέλεσμα είναι ότι έχω κάνει τέσσερις ερωτήσεις, την περίοδο του </w:t>
      </w:r>
      <w:r>
        <w:rPr>
          <w:rFonts w:eastAsia="Times New Roman" w:cs="Times New Roman"/>
          <w:szCs w:val="24"/>
        </w:rPr>
        <w:lastRenderedPageBreak/>
        <w:t xml:space="preserve">2015 και 2016 για το τι πληρωμές έχουν γίνει στον κ. Κιμ, τότε σύμβουλο πρώτα του κ. </w:t>
      </w:r>
      <w:proofErr w:type="spellStart"/>
      <w:r>
        <w:rPr>
          <w:rFonts w:eastAsia="Times New Roman" w:cs="Times New Roman"/>
          <w:szCs w:val="24"/>
        </w:rPr>
        <w:t>Βαρουφάκη</w:t>
      </w:r>
      <w:proofErr w:type="spellEnd"/>
      <w:r>
        <w:rPr>
          <w:rFonts w:eastAsia="Times New Roman" w:cs="Times New Roman"/>
          <w:szCs w:val="24"/>
        </w:rPr>
        <w:t xml:space="preserve"> και μετά του κ. </w:t>
      </w:r>
      <w:proofErr w:type="spellStart"/>
      <w:r>
        <w:rPr>
          <w:rFonts w:eastAsia="Times New Roman" w:cs="Times New Roman"/>
          <w:szCs w:val="24"/>
        </w:rPr>
        <w:t>Τσακαλώτου</w:t>
      </w:r>
      <w:proofErr w:type="spellEnd"/>
      <w:r>
        <w:rPr>
          <w:rFonts w:eastAsia="Times New Roman" w:cs="Times New Roman"/>
          <w:szCs w:val="24"/>
        </w:rPr>
        <w:t xml:space="preserve"> και η Κυβέρνηση έγραψε στα παλαιά της υποδήματα και δεν απάντησε ούτε μια φορά.</w:t>
      </w:r>
    </w:p>
    <w:p w14:paraId="6A14AD6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Θυμάμαι τον κ. Κακλαμάνη να έχει κάνει αντίστοιχες επί</w:t>
      </w:r>
      <w:r>
        <w:rPr>
          <w:rFonts w:eastAsia="Times New Roman" w:cs="Times New Roman"/>
          <w:szCs w:val="24"/>
        </w:rPr>
        <w:t>καιρες ερωτήσεις και να απαντώνται, αλλά να μην δίνονται στοιχεία. Θυμάμαι και από άλλες Κοινοβουλευτικές Ομάδες να έχει γίνει. Και το γεγονός είναι ότι στην πράξη ο ελληνικός λαός δεν μπορεί να πάρει τα στοιχεία που χρειάζεται και εδώ χρειάζεται μια συμμα</w:t>
      </w:r>
      <w:r>
        <w:rPr>
          <w:rFonts w:eastAsia="Times New Roman" w:cs="Times New Roman"/>
          <w:szCs w:val="24"/>
        </w:rPr>
        <w:t xml:space="preserve">χία, για να σταματήσει αυτό το πράγμα. Η κυβέρνηση της Νέας Δημοκρατίας θα το αλλάξει αυτό, ώστε να ξέρουμε ακριβώς πού πηγαίνουν όλες οι δαπάνες. </w:t>
      </w:r>
    </w:p>
    <w:p w14:paraId="6A14AD6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Μαντάς ότι, εάν ψηφίσετε Κυριάκο Μητσοτάκη θα είναι υπέρ του ιδιωτικού και όχι υπέρ του δημοσίου. </w:t>
      </w:r>
      <w:r>
        <w:rPr>
          <w:rFonts w:eastAsia="Times New Roman" w:cs="Times New Roman"/>
          <w:szCs w:val="24"/>
        </w:rPr>
        <w:t xml:space="preserve">Αυτή είναι η διαφοροποίηση που καταλαβαίνει ο ΣΥΡΙΖΑ. Είναι η διαφοροποίηση του εικοστού αιώνα. Ο ελληνικός λαός πρέπει να ξέρει ότι, αν ψηφίσουμε Μητσοτάκη, είμαστε υπέρ των ποιοτικών υπηρεσιών του δημοσίου και δεν μας ενδιαφέρει ο τρόπος με τον </w:t>
      </w:r>
      <w:r>
        <w:rPr>
          <w:rFonts w:eastAsia="Times New Roman" w:cs="Times New Roman"/>
          <w:szCs w:val="24"/>
        </w:rPr>
        <w:lastRenderedPageBreak/>
        <w:t>οποίο αυτ</w:t>
      </w:r>
      <w:r>
        <w:rPr>
          <w:rFonts w:eastAsia="Times New Roman" w:cs="Times New Roman"/>
          <w:szCs w:val="24"/>
        </w:rPr>
        <w:t>ές υλοποιούνται. Μας ενδιαφέρει ότι ο Έλληνας πολίτης θα παίρνει σωστές υπηρεσίες, υπηρεσίες που θα είναι στην ώρα τους, υπηρεσίες που θα κοστίζουν το λιγότερο δυνατό και θα μπορεί να κάνει τη δουλειά του και να ζήσει τη ζωή του, όπως αυτός θέλει να την πρ</w:t>
      </w:r>
      <w:r>
        <w:rPr>
          <w:rFonts w:eastAsia="Times New Roman" w:cs="Times New Roman"/>
          <w:szCs w:val="24"/>
        </w:rPr>
        <w:t>ογραμματίσει.</w:t>
      </w:r>
    </w:p>
    <w:p w14:paraId="6A14AD6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14AD6E" w14:textId="77777777" w:rsidR="00EE1832" w:rsidRDefault="009476A9">
      <w:pPr>
        <w:spacing w:line="600" w:lineRule="auto"/>
        <w:ind w:firstLine="720"/>
        <w:contextualSpacing/>
        <w:jc w:val="center"/>
        <w:rPr>
          <w:rFonts w:eastAsia="Times New Roman" w:cs="Times New Roman"/>
          <w:szCs w:val="24"/>
        </w:rPr>
      </w:pPr>
      <w:r w:rsidRPr="007C4006">
        <w:rPr>
          <w:rFonts w:eastAsia="Times New Roman" w:cs="Times New Roman"/>
          <w:szCs w:val="24"/>
        </w:rPr>
        <w:t>(</w:t>
      </w:r>
      <w:r w:rsidRPr="006E737B">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A14AD6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Κυρία Πρόεδρε, τον λόγο παρακαλώ.</w:t>
      </w:r>
    </w:p>
    <w:p w14:paraId="6A14AD70" w14:textId="77777777" w:rsidR="00EE1832" w:rsidRDefault="009476A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Θα μιλήσετε και εσείς για πέντε λεπτά. </w:t>
      </w:r>
    </w:p>
    <w:p w14:paraId="6A14AD7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Σε όλους πέντε λεπτά λέω, αλλά δεν με υπολογίζει κανείς εδώ μέσα.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6A14AD7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Κυρία Πρόεδρε, κοινοβουλευτικό δικαίωμα ασκώ, τη δευτερολογία. </w:t>
      </w:r>
    </w:p>
    <w:p w14:paraId="6A14AD73" w14:textId="77777777" w:rsidR="00EE1832" w:rsidRDefault="009476A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Το ασκείτε, αλλά υπερβαίνετε όλο</w:t>
      </w:r>
      <w:r>
        <w:rPr>
          <w:rFonts w:eastAsia="Times New Roman" w:cs="Times New Roman"/>
          <w:szCs w:val="24"/>
        </w:rPr>
        <w:t>ι τον χρόνο. Τέσσερα λεπτά είχε, δέκα έφτασε.</w:t>
      </w:r>
    </w:p>
    <w:p w14:paraId="6A14AD7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Πότε τον υπερέβην εγώ, κυρία Πρόεδρε, δείτε τις σημειώσεις.</w:t>
      </w:r>
    </w:p>
    <w:p w14:paraId="6A14AD75" w14:textId="77777777" w:rsidR="00EE1832" w:rsidRDefault="009476A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Εντάξει, μην χάνουμε τώρα τον χρόνο.</w:t>
      </w:r>
    </w:p>
    <w:p w14:paraId="6A14AD7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Μην αφήνετε</w:t>
      </w:r>
      <w:r>
        <w:rPr>
          <w:rFonts w:eastAsia="Times New Roman" w:cs="Times New Roman"/>
          <w:szCs w:val="24"/>
        </w:rPr>
        <w:t xml:space="preserve"> μομφές. </w:t>
      </w:r>
    </w:p>
    <w:p w14:paraId="6A14AD7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Για τον κ. Θεοχάρη πρώτα. Δεν μας εξήγησε γιατί τρομάζουμε με την εμφάνιση της Νέας Δημοκρατίας ή του ΣΥΡΙΖΑ. Δεν τρομάζουμε με κανέναν, αγαπητέ συνάδελφε. Δεν φοβόμαστε κανέναν, διότι έχουμε καθαρό λόγο και δεν προσπαθούμε με βερμπαλισμούς από τ</w:t>
      </w:r>
      <w:r>
        <w:rPr>
          <w:rFonts w:eastAsia="Times New Roman" w:cs="Times New Roman"/>
          <w:szCs w:val="24"/>
        </w:rPr>
        <w:t xml:space="preserve">η μια ή την άλλη πλευρά να αντιμετωπίσουμε αδυναμίες. </w:t>
      </w:r>
    </w:p>
    <w:p w14:paraId="6A14AD7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απευθύνω ένα ερώτημα προς την Κυβέρνηση και ιδιαίτερα στην κ. </w:t>
      </w:r>
      <w:proofErr w:type="spellStart"/>
      <w:r>
        <w:rPr>
          <w:rFonts w:eastAsia="Times New Roman" w:cs="Times New Roman"/>
          <w:szCs w:val="24"/>
        </w:rPr>
        <w:t>Παπανάτσιου</w:t>
      </w:r>
      <w:proofErr w:type="spellEnd"/>
      <w:r>
        <w:rPr>
          <w:rFonts w:eastAsia="Times New Roman" w:cs="Times New Roman"/>
          <w:szCs w:val="24"/>
        </w:rPr>
        <w:t>, διότι μου έμεινε ένα κενό από την τοποθέτησή της. Είπε ότι μειώθηκαν οι οφειλές. Ποιες οφειλές; Μειώθηκαν οι οφειλ</w:t>
      </w:r>
      <w:r>
        <w:rPr>
          <w:rFonts w:eastAsia="Times New Roman" w:cs="Times New Roman"/>
          <w:szCs w:val="24"/>
        </w:rPr>
        <w:t xml:space="preserve">ές των ιδιωτών προς το δημόσιο από φορολογικές υποχρεώσεις; Μειώθηκαν οι οφειλές των ιδιωτών από ασφαλιστικές υποχρεώσεις ή διογκώθηκαν; Διότι η </w:t>
      </w:r>
      <w:r>
        <w:rPr>
          <w:rFonts w:eastAsia="Times New Roman" w:cs="Times New Roman"/>
          <w:szCs w:val="24"/>
        </w:rPr>
        <w:lastRenderedPageBreak/>
        <w:t xml:space="preserve">εικόνα την οποία έχουμε το τελευταίο διάστημα είναι ότι αυξάνεται ο όγκος των </w:t>
      </w:r>
      <w:proofErr w:type="spellStart"/>
      <w:r>
        <w:rPr>
          <w:rFonts w:eastAsia="Times New Roman" w:cs="Times New Roman"/>
          <w:szCs w:val="24"/>
        </w:rPr>
        <w:t>οφειλομένων</w:t>
      </w:r>
      <w:proofErr w:type="spellEnd"/>
      <w:r>
        <w:rPr>
          <w:rFonts w:eastAsia="Times New Roman" w:cs="Times New Roman"/>
          <w:szCs w:val="24"/>
        </w:rPr>
        <w:t xml:space="preserve"> προς το δημόσιο και α</w:t>
      </w:r>
      <w:r>
        <w:rPr>
          <w:rFonts w:eastAsia="Times New Roman" w:cs="Times New Roman"/>
          <w:szCs w:val="24"/>
        </w:rPr>
        <w:t>υτό δεν οφείλεται σε αυτό το οποίο αρέσκεται η Κυβέρνηση και έγινε μεγάλη συζήτηση χθες</w:t>
      </w:r>
      <w:r>
        <w:rPr>
          <w:rFonts w:eastAsia="Times New Roman" w:cs="Times New Roman"/>
          <w:szCs w:val="24"/>
        </w:rPr>
        <w:t>,</w:t>
      </w:r>
      <w:r>
        <w:rPr>
          <w:rFonts w:eastAsia="Times New Roman" w:cs="Times New Roman"/>
          <w:szCs w:val="24"/>
        </w:rPr>
        <w:t xml:space="preserve"> να προσπαθεί τους δανειολήπτες να τους εμφανίσει ως στρατηγικούς κακοπληρωτές, εμφανίζεται σε αδυναμία, σε καχεξία οικονομική του ελληνικού λαού και της οικονομίας.</w:t>
      </w:r>
    </w:p>
    <w:p w14:paraId="6A14AD7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παρακαλούσα, λοιπόν, να ακούσω μία απάντηση σε αυτό, διότι είναι ο καθρέφτης της οικονομίας. Εάν έχουν αυξηθεί οι οφειλές των ιδιωτών προς το </w:t>
      </w:r>
      <w:r>
        <w:rPr>
          <w:rFonts w:eastAsia="Times New Roman" w:cs="Times New Roman"/>
          <w:szCs w:val="24"/>
        </w:rPr>
        <w:t>δ</w:t>
      </w:r>
      <w:r>
        <w:rPr>
          <w:rFonts w:eastAsia="Times New Roman" w:cs="Times New Roman"/>
          <w:szCs w:val="24"/>
        </w:rPr>
        <w:t>ημόσιο, τότε πλέον η οικονομία καρκινοβατεί. Και δεν ανοίγω, κυρία Πρόεδρε, το ζήτημα του ποιες είναι οι οφειλές</w:t>
      </w:r>
      <w:r>
        <w:rPr>
          <w:rFonts w:eastAsia="Times New Roman" w:cs="Times New Roman"/>
          <w:szCs w:val="24"/>
        </w:rPr>
        <w:t xml:space="preserve"> του ιδιωτικού χρέους, διότι εκεί πια ανοίγουμε μεγάλη συζήτηση, που δεν είναι του παρόντος νομοσχεδίου.</w:t>
      </w:r>
    </w:p>
    <w:p w14:paraId="6A14AD7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επιμένοντας μόνο στο εξής, ότι σε νομοσχέδιο με το οποίο επιχειρούμε να μεταφέρουμε </w:t>
      </w:r>
      <w:r>
        <w:rPr>
          <w:rFonts w:eastAsia="Times New Roman" w:cs="Times New Roman"/>
          <w:szCs w:val="24"/>
        </w:rPr>
        <w:t>ο</w:t>
      </w:r>
      <w:r>
        <w:rPr>
          <w:rFonts w:eastAsia="Times New Roman" w:cs="Times New Roman"/>
          <w:szCs w:val="24"/>
        </w:rPr>
        <w:t>δηγία στην εσωτερική έννομη τάξη, όταν ανοίγουμε πληγές με</w:t>
      </w:r>
      <w:r>
        <w:rPr>
          <w:rFonts w:eastAsia="Times New Roman" w:cs="Times New Roman"/>
          <w:szCs w:val="24"/>
        </w:rPr>
        <w:t xml:space="preserve"> ΚΥΑ, με εξουσιοδοτήσεις οι οποίες δεν προβλέπονται στον βασικό κορμό, τότε δεν </w:t>
      </w:r>
      <w:r>
        <w:rPr>
          <w:rFonts w:eastAsia="Times New Roman" w:cs="Times New Roman"/>
          <w:szCs w:val="24"/>
        </w:rPr>
        <w:lastRenderedPageBreak/>
        <w:t>μπορεί να αποδώσει, όσο καλές και αν είναι οι προθέσεις της Κυβέρνησης.</w:t>
      </w:r>
    </w:p>
    <w:p w14:paraId="6A14AD7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Δεν καταχρώμαι τον χρόνο ποτέ, το γνωρίζετε. </w:t>
      </w:r>
    </w:p>
    <w:p w14:paraId="6A14AD7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w:t>
      </w:r>
      <w:r>
        <w:rPr>
          <w:rFonts w:eastAsia="Times New Roman" w:cs="Times New Roman"/>
          <w:b/>
          <w:szCs w:val="24"/>
        </w:rPr>
        <w:t>υλοπούλου):</w:t>
      </w:r>
      <w:r>
        <w:rPr>
          <w:rFonts w:eastAsia="Times New Roman" w:cs="Times New Roman"/>
          <w:szCs w:val="24"/>
        </w:rPr>
        <w:t xml:space="preserve"> Ο κ. </w:t>
      </w:r>
      <w:proofErr w:type="spellStart"/>
      <w:r>
        <w:rPr>
          <w:rFonts w:eastAsia="Times New Roman" w:cs="Times New Roman"/>
          <w:szCs w:val="24"/>
        </w:rPr>
        <w:t>Βαρδαλής</w:t>
      </w:r>
      <w:proofErr w:type="spellEnd"/>
      <w:r>
        <w:rPr>
          <w:rFonts w:eastAsia="Times New Roman" w:cs="Times New Roman"/>
          <w:szCs w:val="24"/>
        </w:rPr>
        <w:t xml:space="preserve"> έχει τον λόγο για δύο λεπτά.</w:t>
      </w:r>
    </w:p>
    <w:p w14:paraId="6A14AD7D"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κυρία Πρόεδρε. </w:t>
      </w:r>
    </w:p>
    <w:p w14:paraId="6A14AD7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Δεν θα έπαιρνα τον λόγο, αλλά έτσι όπως εξελίχθηκε η συζήτηση με τις δευτερολογίες και τις τοποθετήσεις των Κοινοβουλευτικών Εκπροσώπων νομίζω ότι πάει πολύ! Βέβαια, το πρώτο είναι φυσιολογικό. Άλλωστε, το έχουν επισημάνει και άλλοι. Υπήρχε μία συναίνεση, </w:t>
      </w:r>
      <w:r>
        <w:rPr>
          <w:rFonts w:eastAsia="Times New Roman" w:cs="Times New Roman"/>
          <w:szCs w:val="24"/>
        </w:rPr>
        <w:t xml:space="preserve">γιατί ουσιαστικά συζητάμε για δύο </w:t>
      </w:r>
      <w:r>
        <w:rPr>
          <w:rFonts w:eastAsia="Times New Roman" w:cs="Times New Roman"/>
          <w:szCs w:val="24"/>
        </w:rPr>
        <w:t>ο</w:t>
      </w:r>
      <w:r>
        <w:rPr>
          <w:rFonts w:eastAsia="Times New Roman" w:cs="Times New Roman"/>
          <w:szCs w:val="24"/>
        </w:rPr>
        <w:t xml:space="preserve">δηγίες, με τις οποίες επί της ουσίας συμφωνείτε όλοι. </w:t>
      </w:r>
    </w:p>
    <w:p w14:paraId="6A14AD7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έγινε και μία προσπάθεια να φανεί εδώ μέσα ότι πραγματικά συγκρούονται δυο διαφορετικοί κόσμοι όσον αφορά, τουλάχιστον, τη λειτουργία του </w:t>
      </w:r>
      <w:r>
        <w:rPr>
          <w:rFonts w:eastAsia="Times New Roman" w:cs="Times New Roman"/>
          <w:szCs w:val="24"/>
        </w:rPr>
        <w:t>δ</w:t>
      </w:r>
      <w:r>
        <w:rPr>
          <w:rFonts w:eastAsia="Times New Roman" w:cs="Times New Roman"/>
          <w:szCs w:val="24"/>
        </w:rPr>
        <w:t xml:space="preserve">ημοσίου. </w:t>
      </w:r>
    </w:p>
    <w:p w14:paraId="6A14AD80"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πού τους είδατε αυτούς τους διαφορετικούς κόσμους, που συγκρούονται μάλιστα; Συγκρούονται σε τι, στη λειτουργία του ίδιου του </w:t>
      </w:r>
      <w:r>
        <w:rPr>
          <w:rFonts w:eastAsia="Times New Roman" w:cs="Times New Roman"/>
          <w:szCs w:val="24"/>
        </w:rPr>
        <w:t>δ</w:t>
      </w:r>
      <w:r>
        <w:rPr>
          <w:rFonts w:eastAsia="Times New Roman" w:cs="Times New Roman"/>
          <w:szCs w:val="24"/>
        </w:rPr>
        <w:t>ημοσίου και του στόχου που έχει μέσω αυτής της λειτουργίας;</w:t>
      </w:r>
    </w:p>
    <w:p w14:paraId="6A14AD8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Όλοι ξέρουν πώς λειτουργεί αυτό το αστικό κράτος και ποιους</w:t>
      </w:r>
      <w:r>
        <w:rPr>
          <w:rFonts w:eastAsia="Times New Roman" w:cs="Times New Roman"/>
          <w:szCs w:val="24"/>
        </w:rPr>
        <w:t xml:space="preserve"> υπηρετεί με χίλιους δύο τρόπους. Υπηρετεί ουσιαστικά αυτήν την ανάπτυξη, που όλοι σας επιδιώκετε, την καπιταλιστική ανάπτυξη, την ανάπτυξη των κερδών των επιχειρηματικών ομίλων. Αυτόν τον ρόλο παίζει το κράτος. Βεβαίως, επειδή οι συνθήκες αλλάζουν, υπάρχε</w:t>
      </w:r>
      <w:r>
        <w:rPr>
          <w:rFonts w:eastAsia="Times New Roman" w:cs="Times New Roman"/>
          <w:szCs w:val="24"/>
        </w:rPr>
        <w:t xml:space="preserve">ι τεράστια αναγκαιότητα εκσυγχρονισμού αυτού του κράτους, για να μπορεί να παίζει στις σύγχρονες σημερινές συνθήκες τον ρόλο που έπαιζε χθες και προχθές. </w:t>
      </w:r>
    </w:p>
    <w:p w14:paraId="6A14AD8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Εδώ, σ’ αυτό το δεύτερο ζήτημα, στην προσπάθεια εκσυγχρονισμού του αστικού κράτους, για να μπορεί να παίζει καλύτερα αυτόν τον ρόλο υπέρ των μονοπωλίων, έχετε και δευτερεύουσες και τριτεύουσες διαφορές μεταξύ σας, αλλά δεν πρόκειται για σύγκρουση δυο διαφο</w:t>
      </w:r>
      <w:r>
        <w:rPr>
          <w:rFonts w:eastAsia="Times New Roman" w:cs="Times New Roman"/>
          <w:szCs w:val="24"/>
        </w:rPr>
        <w:t xml:space="preserve">ρετικών κόσμων. Πρόκειται για διαφορές που υπηρετούν τον ίδιο σκοπό, να κάνουν δηλαδή το </w:t>
      </w:r>
      <w:r>
        <w:rPr>
          <w:rFonts w:eastAsia="Times New Roman" w:cs="Times New Roman"/>
          <w:szCs w:val="24"/>
        </w:rPr>
        <w:lastRenderedPageBreak/>
        <w:t>αστικό κράτος πιο αποτελεσματικό στις σημερινές συνθήκες, για να υπηρετεί τον ίδιο ακριβώς στόχο που επιδιώκετε όλοι σας.</w:t>
      </w:r>
    </w:p>
    <w:p w14:paraId="6A14AD8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Βεβαίως, το λέω, κυρίως, γιατί υπήρχε και μία</w:t>
      </w:r>
      <w:r>
        <w:rPr>
          <w:rFonts w:eastAsia="Times New Roman" w:cs="Times New Roman"/>
          <w:szCs w:val="24"/>
        </w:rPr>
        <w:t xml:space="preserve"> αγωνία από την πλευρά του Κοινοβουλευτικού Εκπροσώπου του ΣΥΡΙΖΑ, φέρνοντας μάλιστα σαν επιχείρημα τη σχέση προσλήψεων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αποχωρήσεων από το </w:t>
      </w:r>
      <w:r>
        <w:rPr>
          <w:rFonts w:eastAsia="Times New Roman" w:cs="Times New Roman"/>
          <w:szCs w:val="24"/>
        </w:rPr>
        <w:t>δ</w:t>
      </w:r>
      <w:r>
        <w:rPr>
          <w:rFonts w:eastAsia="Times New Roman" w:cs="Times New Roman"/>
          <w:szCs w:val="24"/>
        </w:rPr>
        <w:t xml:space="preserve">ημόσιο. </w:t>
      </w:r>
    </w:p>
    <w:p w14:paraId="6A14AD8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Πρακτικά τι επιδιώκετε; Και εδώ, δηλαδή, υπάρχει ουσιαστική συμφωνία, δεν υπάρχει διαφωνία, πολύ δε περισ</w:t>
      </w:r>
      <w:r>
        <w:rPr>
          <w:rFonts w:eastAsia="Times New Roman" w:cs="Times New Roman"/>
          <w:szCs w:val="24"/>
        </w:rPr>
        <w:t xml:space="preserve">σότερο δεν υπάρχουν δυο κόσμοι που συγκρούονται. Όλα αυτά τα χρόνια της καπιταλιστικής κρίσης η σχέση ήταν ένα προς πέντε. Αυτό τι αποτέλεσμα είχε; Σχηματικά το λέω: Εάν ήταν οκτακόσιες χιλιάδες οι δημόσιοι υπάλληλοι, σήμερα έχουν μειωθεί στις πεντακόσιες </w:t>
      </w:r>
      <w:r>
        <w:rPr>
          <w:rFonts w:eastAsia="Times New Roman" w:cs="Times New Roman"/>
          <w:szCs w:val="24"/>
        </w:rPr>
        <w:t xml:space="preserve">πενήντα χιλιάδες. Δεν γνωρίζω απέξω τα νούμερα, αλλά το λέω για να καταλάβουμε το σχήμα, τι ακριβώς κάναμε δέκα χρόνια τώρα με τη σχέση ένα προς πέντε. </w:t>
      </w:r>
    </w:p>
    <w:p w14:paraId="6A14AD8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Τι έρχεται τώρα και κάνει ο ΣΥΡΙΖΑ. Λέει: Μειώθηκαν τόσο οι δημόσιοι υπάλληλοι, τώρα θα το κρατήσουμε σ</w:t>
      </w:r>
      <w:r>
        <w:rPr>
          <w:rFonts w:eastAsia="Times New Roman" w:cs="Times New Roman"/>
          <w:szCs w:val="24"/>
        </w:rPr>
        <w:t xml:space="preserve">’ αυτό το μειωμένο επίπεδο. Περί αυτού πρόκειται. Διότι, όταν λέμε η σχέση ένα προς ένα, σημαίνει ότι ένας θα φεύγει στη σύνταξη ή </w:t>
      </w:r>
      <w:r>
        <w:rPr>
          <w:rFonts w:eastAsia="Times New Roman" w:cs="Times New Roman"/>
          <w:szCs w:val="24"/>
        </w:rPr>
        <w:lastRenderedPageBreak/>
        <w:t>για άλλον λόγο και στη θέση του θα έρχεται ένας άλλος. Άρα, δηλαδή, θα μείνει αυτή η κατρακύλα, αυτό που έχετε φέρει ως αποτέ</w:t>
      </w:r>
      <w:r>
        <w:rPr>
          <w:rFonts w:eastAsia="Times New Roman" w:cs="Times New Roman"/>
          <w:szCs w:val="24"/>
        </w:rPr>
        <w:t>λεσμα όλοι σας όλα αυτά τα χρόνια σ’ αυτό το επίπεδο. Δηλαδή, πιο πρακτικά και για να μας καταλαβαίνει ο κόσμος, αυτό που βλέπουμε σήμερα στα νοσοκομεία, στα σχολεία, αυτό πάνω-κάτω θα συνεχίζεται και τα επόμενα χρόνια. Περί αυτού πρόκειται. Αυτοί είναι οι</w:t>
      </w:r>
      <w:r>
        <w:rPr>
          <w:rFonts w:eastAsia="Times New Roman" w:cs="Times New Roman"/>
          <w:szCs w:val="24"/>
        </w:rPr>
        <w:t xml:space="preserve"> δυο διαφορετικοί κόσμοι, που δήθεν συγκρούονται. Στο κύριο, λοιπόν, έχετε όλοι σας συμφωνία και μαλώνετε στα δευτερεύοντα ζητήματα.</w:t>
      </w:r>
    </w:p>
    <w:p w14:paraId="6A14AD8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6A14AD8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Χατζησάββας έχει τον λόγο για δύο λεπτά.</w:t>
      </w:r>
    </w:p>
    <w:p w14:paraId="6A14AD8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ΧΑΤΖΗΣΑΒΒΑΣ:</w:t>
      </w:r>
      <w:r>
        <w:rPr>
          <w:rFonts w:eastAsia="Times New Roman" w:cs="Times New Roman"/>
          <w:szCs w:val="24"/>
        </w:rPr>
        <w:t xml:space="preserve"> Κυρία Πρόεδρε, βλέπουμε περίπου τα τελευταία τριάντα λεπτά να υπάρχει μία διαμάχη ανάμεσα σε εκπροσώπους κομμάτων, που στην ουσία είναι υπέρ της ενσωμάτωσης της </w:t>
      </w:r>
      <w:r>
        <w:rPr>
          <w:rFonts w:eastAsia="Times New Roman" w:cs="Times New Roman"/>
          <w:szCs w:val="24"/>
        </w:rPr>
        <w:t>ο</w:t>
      </w:r>
      <w:r>
        <w:rPr>
          <w:rFonts w:eastAsia="Times New Roman" w:cs="Times New Roman"/>
          <w:szCs w:val="24"/>
        </w:rPr>
        <w:t xml:space="preserve">δηγίας και διαγκωνίζονται για το ποιος θα την εφάρμοζε καλύτερα. </w:t>
      </w:r>
    </w:p>
    <w:p w14:paraId="6A14AD89"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w:t>
      </w:r>
      <w:r w:rsidRPr="00E07C91">
        <w:rPr>
          <w:rFonts w:eastAsia="Times New Roman" w:cs="Times New Roman"/>
          <w:szCs w:val="24"/>
        </w:rPr>
        <w:t>στην τοποθ</w:t>
      </w:r>
      <w:r w:rsidRPr="00E07C91">
        <w:rPr>
          <w:rFonts w:eastAsia="Times New Roman" w:cs="Times New Roman"/>
          <w:szCs w:val="24"/>
        </w:rPr>
        <w:t>έτηση του εκπροσώπου του ΣΥΡΙΖΑ</w:t>
      </w:r>
      <w:r>
        <w:rPr>
          <w:rFonts w:eastAsia="Times New Roman" w:cs="Times New Roman"/>
          <w:szCs w:val="24"/>
        </w:rPr>
        <w:t>,</w:t>
      </w:r>
      <w:r w:rsidRPr="00E07C91">
        <w:rPr>
          <w:rFonts w:eastAsia="Times New Roman" w:cs="Times New Roman"/>
          <w:szCs w:val="24"/>
        </w:rPr>
        <w:t xml:space="preserve"> ο οποίος είπε ότι όλα τα κόμματα έχουν έναν </w:t>
      </w:r>
      <w:r>
        <w:rPr>
          <w:rFonts w:eastAsia="Times New Roman" w:cs="Times New Roman"/>
          <w:szCs w:val="24"/>
        </w:rPr>
        <w:t>ε</w:t>
      </w:r>
      <w:r w:rsidRPr="00E07C91">
        <w:rPr>
          <w:rFonts w:eastAsia="Times New Roman" w:cs="Times New Roman"/>
          <w:szCs w:val="24"/>
        </w:rPr>
        <w:t>υρωπαϊκό προσανατολισμό</w:t>
      </w:r>
      <w:r>
        <w:rPr>
          <w:rFonts w:eastAsia="Times New Roman" w:cs="Times New Roman"/>
          <w:szCs w:val="24"/>
        </w:rPr>
        <w:t>, θα ήθελα να πω ότι, όταν λέμε ε</w:t>
      </w:r>
      <w:r w:rsidRPr="00E07C91">
        <w:rPr>
          <w:rFonts w:eastAsia="Times New Roman" w:cs="Times New Roman"/>
          <w:szCs w:val="24"/>
        </w:rPr>
        <w:t>υρωπαϊκό προσανατολισμό</w:t>
      </w:r>
      <w:r>
        <w:rPr>
          <w:rFonts w:eastAsia="Times New Roman" w:cs="Times New Roman"/>
          <w:szCs w:val="24"/>
        </w:rPr>
        <w:t>,</w:t>
      </w:r>
      <w:r w:rsidRPr="00E07C91">
        <w:rPr>
          <w:rFonts w:eastAsia="Times New Roman" w:cs="Times New Roman"/>
          <w:szCs w:val="24"/>
        </w:rPr>
        <w:t xml:space="preserve"> εννοούμε αυτή την Ευρώπη η οποία έχει υποτάξει όλα τα έθνη της Ευρώπης</w:t>
      </w:r>
      <w:r>
        <w:rPr>
          <w:rFonts w:eastAsia="Times New Roman" w:cs="Times New Roman"/>
          <w:szCs w:val="24"/>
        </w:rPr>
        <w:t>,</w:t>
      </w:r>
      <w:r w:rsidRPr="00E07C91">
        <w:rPr>
          <w:rFonts w:eastAsia="Times New Roman" w:cs="Times New Roman"/>
          <w:szCs w:val="24"/>
        </w:rPr>
        <w:t xml:space="preserve"> τους έχει επιβάλει αυτούς</w:t>
      </w:r>
      <w:r w:rsidRPr="00E07C91">
        <w:rPr>
          <w:rFonts w:eastAsia="Times New Roman" w:cs="Times New Roman"/>
          <w:szCs w:val="24"/>
        </w:rPr>
        <w:t xml:space="preserve"> τους νόμους που πετσόκοψαν μισθούς και συντάξεις και δικαιώματα</w:t>
      </w:r>
      <w:r>
        <w:rPr>
          <w:rFonts w:eastAsia="Times New Roman" w:cs="Times New Roman"/>
          <w:szCs w:val="24"/>
        </w:rPr>
        <w:t>,</w:t>
      </w:r>
      <w:r w:rsidRPr="00E07C91">
        <w:rPr>
          <w:rFonts w:eastAsia="Times New Roman" w:cs="Times New Roman"/>
          <w:szCs w:val="24"/>
        </w:rPr>
        <w:t xml:space="preserve"> τους έ</w:t>
      </w:r>
      <w:r>
        <w:rPr>
          <w:rFonts w:eastAsia="Times New Roman" w:cs="Times New Roman"/>
          <w:szCs w:val="24"/>
        </w:rPr>
        <w:t>χει επιβάλει τα μνημόνια και του</w:t>
      </w:r>
      <w:r w:rsidRPr="00E07C91">
        <w:rPr>
          <w:rFonts w:eastAsia="Times New Roman" w:cs="Times New Roman"/>
          <w:szCs w:val="24"/>
        </w:rPr>
        <w:t>ς έχει επιβάλει να ζουν σε αυτή την ανασφάλεια της Ευρώπης</w:t>
      </w:r>
      <w:r>
        <w:rPr>
          <w:rFonts w:eastAsia="Times New Roman" w:cs="Times New Roman"/>
          <w:szCs w:val="24"/>
        </w:rPr>
        <w:t xml:space="preserve">; Αυτό είναι ευρωπαϊκός προσανατολισμός; </w:t>
      </w:r>
    </w:p>
    <w:p w14:paraId="6A14AD8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σαν </w:t>
      </w:r>
      <w:r w:rsidRPr="00E07C91">
        <w:rPr>
          <w:rFonts w:eastAsia="Times New Roman" w:cs="Times New Roman"/>
          <w:szCs w:val="24"/>
        </w:rPr>
        <w:t xml:space="preserve">Λαϊκός </w:t>
      </w:r>
      <w:r>
        <w:rPr>
          <w:rFonts w:eastAsia="Times New Roman" w:cs="Times New Roman"/>
          <w:szCs w:val="24"/>
        </w:rPr>
        <w:t>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07C91">
        <w:rPr>
          <w:rFonts w:eastAsia="Times New Roman" w:cs="Times New Roman"/>
          <w:szCs w:val="24"/>
        </w:rPr>
        <w:t>Χρυσή Αυγή</w:t>
      </w:r>
      <w:r>
        <w:rPr>
          <w:rFonts w:eastAsia="Times New Roman" w:cs="Times New Roman"/>
          <w:szCs w:val="24"/>
        </w:rPr>
        <w:t>,</w:t>
      </w:r>
      <w:r w:rsidRPr="00E07C91">
        <w:rPr>
          <w:rFonts w:eastAsia="Times New Roman" w:cs="Times New Roman"/>
          <w:szCs w:val="24"/>
        </w:rPr>
        <w:t xml:space="preserve"> έχου</w:t>
      </w:r>
      <w:r w:rsidRPr="00E07C91">
        <w:rPr>
          <w:rFonts w:eastAsia="Times New Roman" w:cs="Times New Roman"/>
          <w:szCs w:val="24"/>
        </w:rPr>
        <w:t xml:space="preserve">με </w:t>
      </w:r>
      <w:r>
        <w:rPr>
          <w:rFonts w:eastAsia="Times New Roman" w:cs="Times New Roman"/>
          <w:szCs w:val="24"/>
        </w:rPr>
        <w:t>ε</w:t>
      </w:r>
      <w:r w:rsidRPr="00E07C91">
        <w:rPr>
          <w:rFonts w:eastAsia="Times New Roman" w:cs="Times New Roman"/>
          <w:szCs w:val="24"/>
        </w:rPr>
        <w:t>υρωπαϊκό προσανατολισμό</w:t>
      </w:r>
      <w:r>
        <w:rPr>
          <w:rFonts w:eastAsia="Times New Roman" w:cs="Times New Roman"/>
          <w:szCs w:val="24"/>
        </w:rPr>
        <w:t>.</w:t>
      </w:r>
      <w:r w:rsidRPr="00E07C91">
        <w:rPr>
          <w:rFonts w:eastAsia="Times New Roman" w:cs="Times New Roman"/>
          <w:szCs w:val="24"/>
        </w:rPr>
        <w:t xml:space="preserve"> Είμαστε υπέρ των εθνών-κρατών μιας Ευρωπαϊκής Ένωσης</w:t>
      </w:r>
      <w:r>
        <w:rPr>
          <w:rFonts w:eastAsia="Times New Roman" w:cs="Times New Roman"/>
          <w:szCs w:val="24"/>
        </w:rPr>
        <w:t xml:space="preserve">, όπου </w:t>
      </w:r>
      <w:r w:rsidRPr="00E07C91">
        <w:rPr>
          <w:rFonts w:eastAsia="Times New Roman" w:cs="Times New Roman"/>
          <w:szCs w:val="24"/>
        </w:rPr>
        <w:t>ισχυρά έθνη</w:t>
      </w:r>
      <w:r>
        <w:rPr>
          <w:rFonts w:eastAsia="Times New Roman" w:cs="Times New Roman"/>
          <w:szCs w:val="24"/>
        </w:rPr>
        <w:t>,</w:t>
      </w:r>
      <w:r w:rsidRPr="00E07C91">
        <w:rPr>
          <w:rFonts w:eastAsia="Times New Roman" w:cs="Times New Roman"/>
          <w:szCs w:val="24"/>
        </w:rPr>
        <w:t xml:space="preserve"> με δικό τους νόμισμα</w:t>
      </w:r>
      <w:r>
        <w:rPr>
          <w:rFonts w:eastAsia="Times New Roman" w:cs="Times New Roman"/>
          <w:szCs w:val="24"/>
        </w:rPr>
        <w:t xml:space="preserve">, </w:t>
      </w:r>
      <w:r w:rsidRPr="00E07C91">
        <w:rPr>
          <w:rFonts w:eastAsia="Times New Roman" w:cs="Times New Roman"/>
          <w:szCs w:val="24"/>
        </w:rPr>
        <w:t>δικό του</w:t>
      </w:r>
      <w:r>
        <w:rPr>
          <w:rFonts w:eastAsia="Times New Roman" w:cs="Times New Roman"/>
          <w:szCs w:val="24"/>
        </w:rPr>
        <w:t>ς</w:t>
      </w:r>
      <w:r w:rsidRPr="00E07C91">
        <w:rPr>
          <w:rFonts w:eastAsia="Times New Roman" w:cs="Times New Roman"/>
          <w:szCs w:val="24"/>
        </w:rPr>
        <w:t xml:space="preserve"> </w:t>
      </w:r>
      <w:r>
        <w:rPr>
          <w:rFonts w:eastAsia="Times New Roman" w:cs="Times New Roman"/>
          <w:szCs w:val="24"/>
        </w:rPr>
        <w:t>σ</w:t>
      </w:r>
      <w:r w:rsidRPr="00E07C91">
        <w:rPr>
          <w:rFonts w:eastAsia="Times New Roman" w:cs="Times New Roman"/>
          <w:szCs w:val="24"/>
        </w:rPr>
        <w:t>ύνταγμα και δική τους βούληση μπορούν να σταθούν απέναντι στις νέες προκλήσεις που δημιουργούνται από παράγοντες</w:t>
      </w:r>
      <w:r>
        <w:rPr>
          <w:rFonts w:eastAsia="Times New Roman" w:cs="Times New Roman"/>
          <w:szCs w:val="24"/>
        </w:rPr>
        <w:t>,</w:t>
      </w:r>
      <w:r w:rsidRPr="00E07C91">
        <w:rPr>
          <w:rFonts w:eastAsia="Times New Roman" w:cs="Times New Roman"/>
          <w:szCs w:val="24"/>
        </w:rPr>
        <w:t xml:space="preserve"> όπως είναι η Αμερική</w:t>
      </w:r>
      <w:r>
        <w:rPr>
          <w:rFonts w:eastAsia="Times New Roman" w:cs="Times New Roman"/>
          <w:szCs w:val="24"/>
        </w:rPr>
        <w:t>,</w:t>
      </w:r>
      <w:r w:rsidRPr="00E07C91">
        <w:rPr>
          <w:rFonts w:eastAsia="Times New Roman" w:cs="Times New Roman"/>
          <w:szCs w:val="24"/>
        </w:rPr>
        <w:t xml:space="preserve"> όπως είναι η Κίνα</w:t>
      </w:r>
      <w:r>
        <w:rPr>
          <w:rFonts w:eastAsia="Times New Roman" w:cs="Times New Roman"/>
          <w:szCs w:val="24"/>
        </w:rPr>
        <w:t>,</w:t>
      </w:r>
      <w:r w:rsidRPr="00E07C91">
        <w:rPr>
          <w:rFonts w:eastAsia="Times New Roman" w:cs="Times New Roman"/>
          <w:szCs w:val="24"/>
        </w:rPr>
        <w:t xml:space="preserve"> όπως είναι οποιαδήποτε νέα δύναμη η οποία βγαίνει μπροστά και δεν προσπαθεί να υποτάξει τα έθνη</w:t>
      </w:r>
      <w:r>
        <w:rPr>
          <w:rFonts w:eastAsia="Times New Roman" w:cs="Times New Roman"/>
          <w:szCs w:val="24"/>
        </w:rPr>
        <w:t xml:space="preserve">, να τα κάνει </w:t>
      </w:r>
      <w:proofErr w:type="spellStart"/>
      <w:r>
        <w:rPr>
          <w:rFonts w:eastAsia="Times New Roman" w:cs="Times New Roman"/>
          <w:szCs w:val="24"/>
        </w:rPr>
        <w:t>περιφερει</w:t>
      </w:r>
      <w:r w:rsidRPr="00E07C91">
        <w:rPr>
          <w:rFonts w:eastAsia="Times New Roman" w:cs="Times New Roman"/>
          <w:szCs w:val="24"/>
        </w:rPr>
        <w:t>ο</w:t>
      </w:r>
      <w:r>
        <w:rPr>
          <w:rFonts w:eastAsia="Times New Roman" w:cs="Times New Roman"/>
          <w:szCs w:val="24"/>
        </w:rPr>
        <w:t>ύλε</w:t>
      </w:r>
      <w:r w:rsidRPr="00E07C91">
        <w:rPr>
          <w:rFonts w:eastAsia="Times New Roman" w:cs="Times New Roman"/>
          <w:szCs w:val="24"/>
        </w:rPr>
        <w:t>ς</w:t>
      </w:r>
      <w:proofErr w:type="spellEnd"/>
      <w:r w:rsidRPr="00E07C91">
        <w:rPr>
          <w:rFonts w:eastAsia="Times New Roman" w:cs="Times New Roman"/>
          <w:szCs w:val="24"/>
        </w:rPr>
        <w:t xml:space="preserve"> μικρές</w:t>
      </w:r>
      <w:r>
        <w:rPr>
          <w:rFonts w:eastAsia="Times New Roman" w:cs="Times New Roman"/>
          <w:szCs w:val="24"/>
        </w:rPr>
        <w:t>,</w:t>
      </w:r>
      <w:r w:rsidRPr="00E07C91">
        <w:rPr>
          <w:rFonts w:eastAsia="Times New Roman" w:cs="Times New Roman"/>
          <w:szCs w:val="24"/>
        </w:rPr>
        <w:t xml:space="preserve"> π</w:t>
      </w:r>
      <w:r>
        <w:rPr>
          <w:rFonts w:eastAsia="Times New Roman" w:cs="Times New Roman"/>
          <w:szCs w:val="24"/>
        </w:rPr>
        <w:t>ου θα τους δίνει το στίγμα πώ</w:t>
      </w:r>
      <w:r w:rsidRPr="00E07C91">
        <w:rPr>
          <w:rFonts w:eastAsia="Times New Roman" w:cs="Times New Roman"/>
          <w:szCs w:val="24"/>
        </w:rPr>
        <w:t>ς θα κινηθούν νομικά</w:t>
      </w:r>
      <w:r>
        <w:rPr>
          <w:rFonts w:eastAsia="Times New Roman" w:cs="Times New Roman"/>
          <w:szCs w:val="24"/>
        </w:rPr>
        <w:t>,</w:t>
      </w:r>
      <w:r w:rsidRPr="00E07C91">
        <w:rPr>
          <w:rFonts w:eastAsia="Times New Roman" w:cs="Times New Roman"/>
          <w:szCs w:val="24"/>
        </w:rPr>
        <w:t xml:space="preserve"> συνταγματ</w:t>
      </w:r>
      <w:r>
        <w:rPr>
          <w:rFonts w:eastAsia="Times New Roman" w:cs="Times New Roman"/>
          <w:szCs w:val="24"/>
        </w:rPr>
        <w:t>ικά ή ακόμα και κοινο</w:t>
      </w:r>
      <w:r>
        <w:rPr>
          <w:rFonts w:eastAsia="Times New Roman" w:cs="Times New Roman"/>
          <w:szCs w:val="24"/>
        </w:rPr>
        <w:t>βουλευτικά.</w:t>
      </w:r>
    </w:p>
    <w:p w14:paraId="6A14AD8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6A14AD8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w:t>
      </w:r>
      <w:r w:rsidRPr="00E07C91">
        <w:rPr>
          <w:rFonts w:eastAsia="Times New Roman" w:cs="Times New Roman"/>
          <w:szCs w:val="24"/>
        </w:rPr>
        <w:t>θέλετε το</w:t>
      </w:r>
      <w:r>
        <w:rPr>
          <w:rFonts w:eastAsia="Times New Roman" w:cs="Times New Roman"/>
          <w:szCs w:val="24"/>
        </w:rPr>
        <w:t xml:space="preserve">ν λόγο; </w:t>
      </w:r>
    </w:p>
    <w:p w14:paraId="6A14AD8D" w14:textId="77777777" w:rsidR="00EE1832" w:rsidRDefault="009476A9">
      <w:pPr>
        <w:spacing w:line="600" w:lineRule="auto"/>
        <w:ind w:firstLine="720"/>
        <w:contextualSpacing/>
        <w:jc w:val="both"/>
        <w:rPr>
          <w:rFonts w:eastAsia="Times New Roman" w:cs="Times New Roman"/>
          <w:szCs w:val="24"/>
        </w:rPr>
      </w:pPr>
      <w:r w:rsidRPr="001415CD">
        <w:rPr>
          <w:rFonts w:eastAsia="Times New Roman" w:cs="Times New Roman"/>
          <w:b/>
          <w:szCs w:val="24"/>
        </w:rPr>
        <w:t>ΚΩΝΣΤΑΝΤΙΝΟΣ ΚΑΤΣΙΚΗΣ:</w:t>
      </w:r>
      <w:r>
        <w:rPr>
          <w:rFonts w:eastAsia="Times New Roman" w:cs="Times New Roman"/>
          <w:szCs w:val="24"/>
        </w:rPr>
        <w:t xml:space="preserve"> Όχι.</w:t>
      </w:r>
    </w:p>
    <w:p w14:paraId="6A14AD8E"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w:t>
      </w:r>
    </w:p>
    <w:p w14:paraId="6A14AD8F"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Μπαλλή</w:t>
      </w:r>
      <w:proofErr w:type="spellEnd"/>
      <w:r>
        <w:rPr>
          <w:rFonts w:eastAsia="Times New Roman" w:cs="Times New Roman"/>
          <w:szCs w:val="24"/>
        </w:rPr>
        <w:t xml:space="preserve">, θέλετε να δευτερολογήσετε; </w:t>
      </w:r>
    </w:p>
    <w:p w14:paraId="6A14AD90" w14:textId="77777777" w:rsidR="00EE1832" w:rsidRDefault="009476A9">
      <w:pPr>
        <w:spacing w:line="600" w:lineRule="auto"/>
        <w:ind w:firstLine="720"/>
        <w:contextualSpacing/>
        <w:jc w:val="both"/>
        <w:rPr>
          <w:rFonts w:eastAsia="Times New Roman" w:cs="Times New Roman"/>
          <w:szCs w:val="24"/>
        </w:rPr>
      </w:pPr>
      <w:r w:rsidRPr="001415CD">
        <w:rPr>
          <w:rFonts w:eastAsia="Times New Roman" w:cs="Times New Roman"/>
          <w:b/>
          <w:szCs w:val="24"/>
        </w:rPr>
        <w:t xml:space="preserve">ΣΥΜΕΩΝ </w:t>
      </w:r>
      <w:r>
        <w:rPr>
          <w:rFonts w:eastAsia="Times New Roman" w:cs="Times New Roman"/>
          <w:b/>
          <w:szCs w:val="24"/>
        </w:rPr>
        <w:t xml:space="preserve">(ΜΑΚΗΣ) </w:t>
      </w:r>
      <w:r w:rsidRPr="001415CD">
        <w:rPr>
          <w:rFonts w:eastAsia="Times New Roman" w:cs="Times New Roman"/>
          <w:b/>
          <w:szCs w:val="24"/>
        </w:rPr>
        <w:t>ΜΠΑΛΛΗΣ:</w:t>
      </w:r>
      <w:r>
        <w:rPr>
          <w:rFonts w:eastAsia="Times New Roman" w:cs="Times New Roman"/>
          <w:szCs w:val="24"/>
        </w:rPr>
        <w:t xml:space="preserve"> Όχι.</w:t>
      </w:r>
    </w:p>
    <w:p w14:paraId="6A14AD9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ΥΟΥΣΑ (Αναστασία Χριστοδουλοπούλου): </w:t>
      </w:r>
      <w:r>
        <w:rPr>
          <w:rFonts w:eastAsia="Times New Roman" w:cs="Times New Roman"/>
          <w:szCs w:val="24"/>
        </w:rPr>
        <w:t>Όχι. Εντάξει.</w:t>
      </w:r>
    </w:p>
    <w:p w14:paraId="6A14AD9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Κυρία Πρόεδρε, μπορώ να έχω ένα λεπτό για να απαντήσω σε κάποια ερωτήματα;</w:t>
      </w:r>
    </w:p>
    <w:p w14:paraId="6A14AD93"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Μόνο ένα λεπτό, όμως, γιατί πέντε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έδωσα και μιλήσατε δέκα.</w:t>
      </w:r>
    </w:p>
    <w:p w14:paraId="6A14AD94"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στοιχεία της Ανεξάρτητης Αρχής Δημοσίων Εσόδων: Μέχρι τον Αύγουστο του 2018 είχαν ανοίξει είκοσι μία </w:t>
      </w:r>
      <w:r>
        <w:rPr>
          <w:rFonts w:eastAsia="Times New Roman" w:cs="Times New Roman"/>
          <w:szCs w:val="24"/>
        </w:rPr>
        <w:lastRenderedPageBreak/>
        <w:t>χιλιάδες πεντακόσιες πενήντα έξι</w:t>
      </w:r>
      <w:r w:rsidRPr="00E07C91">
        <w:rPr>
          <w:rFonts w:eastAsia="Times New Roman" w:cs="Times New Roman"/>
          <w:szCs w:val="24"/>
        </w:rPr>
        <w:t xml:space="preserve"> επιχειρήσεις και είχαν </w:t>
      </w:r>
      <w:r>
        <w:rPr>
          <w:rFonts w:eastAsia="Times New Roman" w:cs="Times New Roman"/>
          <w:szCs w:val="24"/>
        </w:rPr>
        <w:t>έντεκα χιλιά</w:t>
      </w:r>
      <w:r>
        <w:rPr>
          <w:rFonts w:eastAsia="Times New Roman" w:cs="Times New Roman"/>
          <w:szCs w:val="24"/>
        </w:rPr>
        <w:t>δες εξήντα τρεις,</w:t>
      </w:r>
      <w:r w:rsidRPr="00E07C91">
        <w:rPr>
          <w:rFonts w:eastAsia="Times New Roman" w:cs="Times New Roman"/>
          <w:szCs w:val="24"/>
        </w:rPr>
        <w:t xml:space="preserve"> δηλαδή διπλάσι</w:t>
      </w:r>
      <w:r>
        <w:rPr>
          <w:rFonts w:eastAsia="Times New Roman" w:cs="Times New Roman"/>
          <w:szCs w:val="24"/>
        </w:rPr>
        <w:t>ες.</w:t>
      </w:r>
      <w:r w:rsidRPr="00E07C91">
        <w:rPr>
          <w:rFonts w:eastAsia="Times New Roman" w:cs="Times New Roman"/>
          <w:szCs w:val="24"/>
        </w:rPr>
        <w:t xml:space="preserve"> </w:t>
      </w:r>
      <w:r>
        <w:rPr>
          <w:rFonts w:eastAsia="Times New Roman" w:cs="Times New Roman"/>
          <w:szCs w:val="24"/>
        </w:rPr>
        <w:t xml:space="preserve">Ταυτόχρονα, είχαμε </w:t>
      </w:r>
      <w:r w:rsidRPr="00E07C91">
        <w:rPr>
          <w:rFonts w:eastAsia="Times New Roman" w:cs="Times New Roman"/>
          <w:szCs w:val="24"/>
        </w:rPr>
        <w:t>σταδιακή μείωση της ανεργίας</w:t>
      </w:r>
      <w:r>
        <w:rPr>
          <w:rFonts w:eastAsia="Times New Roman" w:cs="Times New Roman"/>
          <w:szCs w:val="24"/>
        </w:rPr>
        <w:t>,</w:t>
      </w:r>
      <w:r w:rsidRPr="00E07C91">
        <w:rPr>
          <w:rFonts w:eastAsia="Times New Roman" w:cs="Times New Roman"/>
          <w:szCs w:val="24"/>
        </w:rPr>
        <w:t xml:space="preserve"> αύξηση της κατανάλωσης </w:t>
      </w:r>
      <w:r>
        <w:rPr>
          <w:rFonts w:eastAsia="Times New Roman" w:cs="Times New Roman"/>
          <w:szCs w:val="24"/>
        </w:rPr>
        <w:t xml:space="preserve">κατά </w:t>
      </w:r>
      <w:r w:rsidRPr="00E07C91">
        <w:rPr>
          <w:rFonts w:eastAsia="Times New Roman" w:cs="Times New Roman"/>
          <w:szCs w:val="24"/>
        </w:rPr>
        <w:t>5,3% στο λιανεμπόριο σε ετήσια βάση</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Αν αυτά τα</w:t>
      </w:r>
      <w:r w:rsidRPr="00E07C91">
        <w:rPr>
          <w:rFonts w:eastAsia="Times New Roman" w:cs="Times New Roman"/>
          <w:szCs w:val="24"/>
        </w:rPr>
        <w:t xml:space="preserve"> στοιχεία δεν μας ικανοποιούν</w:t>
      </w:r>
      <w:r>
        <w:rPr>
          <w:rFonts w:eastAsia="Times New Roman" w:cs="Times New Roman"/>
          <w:szCs w:val="24"/>
        </w:rPr>
        <w:t>,</w:t>
      </w:r>
      <w:r w:rsidRPr="00E07C91">
        <w:rPr>
          <w:rFonts w:eastAsia="Times New Roman" w:cs="Times New Roman"/>
          <w:szCs w:val="24"/>
        </w:rPr>
        <w:t xml:space="preserve"> δεν μπορώ να πω τίποτα άλλο</w:t>
      </w:r>
      <w:r>
        <w:rPr>
          <w:rFonts w:eastAsia="Times New Roman" w:cs="Times New Roman"/>
          <w:szCs w:val="24"/>
        </w:rPr>
        <w:t>.</w:t>
      </w:r>
    </w:p>
    <w:p w14:paraId="6A14AD95"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ληξιπρόθεσμα, από τα </w:t>
      </w:r>
      <w:r>
        <w:rPr>
          <w:rFonts w:eastAsia="Times New Roman" w:cs="Times New Roman"/>
          <w:szCs w:val="24"/>
        </w:rPr>
        <w:t>ποσά όπως αναφέρθηκα,</w:t>
      </w:r>
      <w:r w:rsidRPr="00E07C91">
        <w:rPr>
          <w:rFonts w:eastAsia="Times New Roman" w:cs="Times New Roman"/>
          <w:szCs w:val="24"/>
        </w:rPr>
        <w:t xml:space="preserve"> </w:t>
      </w:r>
      <w:r>
        <w:rPr>
          <w:rFonts w:eastAsia="Times New Roman" w:cs="Times New Roman"/>
          <w:szCs w:val="24"/>
        </w:rPr>
        <w:t>δ</w:t>
      </w:r>
      <w:r w:rsidRPr="00E07C91">
        <w:rPr>
          <w:rFonts w:eastAsia="Times New Roman" w:cs="Times New Roman"/>
          <w:szCs w:val="24"/>
        </w:rPr>
        <w:t>εν είπα ότι δεν υπάρχει αύξηση</w:t>
      </w:r>
      <w:r>
        <w:rPr>
          <w:rFonts w:eastAsia="Times New Roman" w:cs="Times New Roman"/>
          <w:szCs w:val="24"/>
        </w:rPr>
        <w:t xml:space="preserve">. Είπα ότι </w:t>
      </w:r>
      <w:r w:rsidRPr="00E07C91">
        <w:rPr>
          <w:rFonts w:eastAsia="Times New Roman" w:cs="Times New Roman"/>
          <w:szCs w:val="24"/>
        </w:rPr>
        <w:t xml:space="preserve">ουσιαστική μείωση ήταν στους τρεις μήνες του </w:t>
      </w:r>
      <w:r>
        <w:rPr>
          <w:rFonts w:eastAsia="Times New Roman" w:cs="Times New Roman"/>
          <w:szCs w:val="24"/>
        </w:rPr>
        <w:t>20</w:t>
      </w:r>
      <w:r w:rsidRPr="00E07C91">
        <w:rPr>
          <w:rFonts w:eastAsia="Times New Roman" w:cs="Times New Roman"/>
          <w:szCs w:val="24"/>
        </w:rPr>
        <w:t>18 και ανέφερ</w:t>
      </w:r>
      <w:r>
        <w:rPr>
          <w:rFonts w:eastAsia="Times New Roman" w:cs="Times New Roman"/>
          <w:szCs w:val="24"/>
        </w:rPr>
        <w:t>α</w:t>
      </w:r>
      <w:r w:rsidRPr="00E07C91">
        <w:rPr>
          <w:rFonts w:eastAsia="Times New Roman" w:cs="Times New Roman"/>
          <w:szCs w:val="24"/>
        </w:rPr>
        <w:t xml:space="preserve"> και τα ποσά της μείωσης</w:t>
      </w:r>
      <w:r>
        <w:rPr>
          <w:rFonts w:eastAsia="Times New Roman" w:cs="Times New Roman"/>
          <w:szCs w:val="24"/>
        </w:rPr>
        <w:t>. Για την</w:t>
      </w:r>
      <w:r w:rsidRPr="00E07C91">
        <w:rPr>
          <w:rFonts w:eastAsia="Times New Roman" w:cs="Times New Roman"/>
          <w:szCs w:val="24"/>
        </w:rPr>
        <w:t xml:space="preserve"> αύξηση που έχουμε από το 2013 μέχρι το 2018</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 xml:space="preserve">σας ανέφερα κατ’ έτος πόσο αυξανόταν. </w:t>
      </w:r>
      <w:r w:rsidRPr="00E07C91">
        <w:rPr>
          <w:rFonts w:eastAsia="Times New Roman" w:cs="Times New Roman"/>
          <w:szCs w:val="24"/>
        </w:rPr>
        <w:t>Σίγουρα</w:t>
      </w:r>
      <w:r>
        <w:rPr>
          <w:rFonts w:eastAsia="Times New Roman" w:cs="Times New Roman"/>
          <w:szCs w:val="24"/>
        </w:rPr>
        <w:t>,</w:t>
      </w:r>
      <w:r w:rsidRPr="00E07C91">
        <w:rPr>
          <w:rFonts w:eastAsia="Times New Roman" w:cs="Times New Roman"/>
          <w:szCs w:val="24"/>
        </w:rPr>
        <w:t xml:space="preserve"> είναι</w:t>
      </w:r>
      <w:r w:rsidRPr="00E07C91">
        <w:rPr>
          <w:rFonts w:eastAsia="Times New Roman" w:cs="Times New Roman"/>
          <w:szCs w:val="24"/>
        </w:rPr>
        <w:t xml:space="preserve"> μεγάλο το ποσό</w:t>
      </w:r>
      <w:r>
        <w:rPr>
          <w:rFonts w:eastAsia="Times New Roman" w:cs="Times New Roman"/>
          <w:szCs w:val="24"/>
        </w:rPr>
        <w:t>,</w:t>
      </w:r>
      <w:r w:rsidRPr="00E07C91">
        <w:rPr>
          <w:rFonts w:eastAsia="Times New Roman" w:cs="Times New Roman"/>
          <w:szCs w:val="24"/>
        </w:rPr>
        <w:t xml:space="preserve"> δεν είναι μικρό</w:t>
      </w:r>
      <w:r>
        <w:rPr>
          <w:rFonts w:eastAsia="Times New Roman" w:cs="Times New Roman"/>
          <w:szCs w:val="24"/>
        </w:rPr>
        <w:t>.</w:t>
      </w:r>
      <w:r w:rsidRPr="00E07C91">
        <w:rPr>
          <w:rFonts w:eastAsia="Times New Roman" w:cs="Times New Roman"/>
          <w:szCs w:val="24"/>
        </w:rPr>
        <w:t xml:space="preserve"> Δεν πανηγυρίζουμε</w:t>
      </w:r>
      <w:r>
        <w:rPr>
          <w:rFonts w:eastAsia="Times New Roman" w:cs="Times New Roman"/>
          <w:szCs w:val="24"/>
        </w:rPr>
        <w:t>.</w:t>
      </w:r>
      <w:r w:rsidRPr="00E07C91">
        <w:rPr>
          <w:rFonts w:eastAsia="Times New Roman" w:cs="Times New Roman"/>
          <w:szCs w:val="24"/>
        </w:rPr>
        <w:t xml:space="preserve"> </w:t>
      </w:r>
    </w:p>
    <w:p w14:paraId="6A14AD96"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Πόσο είναι;</w:t>
      </w:r>
    </w:p>
    <w:p w14:paraId="6A14AD97"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σας το πω, κύριε Κουτσούκο. Είναι </w:t>
      </w:r>
      <w:r w:rsidRPr="00E07C91">
        <w:rPr>
          <w:rFonts w:eastAsia="Times New Roman" w:cs="Times New Roman"/>
          <w:szCs w:val="24"/>
        </w:rPr>
        <w:t xml:space="preserve">104 </w:t>
      </w:r>
      <w:r>
        <w:rPr>
          <w:rFonts w:eastAsia="Times New Roman" w:cs="Times New Roman"/>
          <w:szCs w:val="24"/>
        </w:rPr>
        <w:t xml:space="preserve">δισεκατομμύρια. </w:t>
      </w:r>
      <w:r w:rsidRPr="00E07C91">
        <w:rPr>
          <w:rFonts w:eastAsia="Times New Roman" w:cs="Times New Roman"/>
          <w:szCs w:val="24"/>
        </w:rPr>
        <w:t>Δεν έχουμε κανένα πρόβλημα να το πούμε</w:t>
      </w:r>
      <w:r>
        <w:rPr>
          <w:rFonts w:eastAsia="Times New Roman" w:cs="Times New Roman"/>
          <w:szCs w:val="24"/>
        </w:rPr>
        <w:t>.</w:t>
      </w:r>
      <w:r w:rsidRPr="00E07C91">
        <w:rPr>
          <w:rFonts w:eastAsia="Times New Roman" w:cs="Times New Roman"/>
          <w:szCs w:val="24"/>
        </w:rPr>
        <w:t xml:space="preserve"> Είναι επίσημα στοιχεία</w:t>
      </w:r>
      <w:r>
        <w:rPr>
          <w:rFonts w:eastAsia="Times New Roman" w:cs="Times New Roman"/>
          <w:szCs w:val="24"/>
        </w:rPr>
        <w:t xml:space="preserve"> π</w:t>
      </w:r>
      <w:r>
        <w:rPr>
          <w:rFonts w:eastAsia="Times New Roman" w:cs="Times New Roman"/>
          <w:szCs w:val="24"/>
        </w:rPr>
        <w:t>ου</w:t>
      </w:r>
      <w:r w:rsidRPr="00E07C91">
        <w:rPr>
          <w:rFonts w:eastAsia="Times New Roman" w:cs="Times New Roman"/>
          <w:szCs w:val="24"/>
        </w:rPr>
        <w:t xml:space="preserve"> δημοσιεύονται</w:t>
      </w:r>
      <w:r>
        <w:rPr>
          <w:rFonts w:eastAsia="Times New Roman" w:cs="Times New Roman"/>
          <w:szCs w:val="24"/>
        </w:rPr>
        <w:t>.</w:t>
      </w:r>
      <w:r w:rsidRPr="00E07C91">
        <w:rPr>
          <w:rFonts w:eastAsia="Times New Roman" w:cs="Times New Roman"/>
          <w:szCs w:val="24"/>
        </w:rPr>
        <w:t xml:space="preserve"> Δεν λέω κάτι που δεν δημοσιεύεται</w:t>
      </w:r>
      <w:r>
        <w:rPr>
          <w:rFonts w:eastAsia="Times New Roman" w:cs="Times New Roman"/>
          <w:szCs w:val="24"/>
        </w:rPr>
        <w:t>.</w:t>
      </w:r>
      <w:r w:rsidRPr="00E07C91">
        <w:rPr>
          <w:rFonts w:eastAsia="Times New Roman" w:cs="Times New Roman"/>
          <w:szCs w:val="24"/>
        </w:rPr>
        <w:t xml:space="preserve"> Αλλά επειδή </w:t>
      </w:r>
      <w:r>
        <w:rPr>
          <w:rFonts w:eastAsia="Times New Roman" w:cs="Times New Roman"/>
          <w:szCs w:val="24"/>
        </w:rPr>
        <w:t>ήταν σαν</w:t>
      </w:r>
      <w:r w:rsidRPr="00E07C91">
        <w:rPr>
          <w:rFonts w:eastAsia="Times New Roman" w:cs="Times New Roman"/>
          <w:szCs w:val="24"/>
        </w:rPr>
        <w:t xml:space="preserve"> στοιχείο της ανάπτυξης ή όχι και επειδή </w:t>
      </w:r>
      <w:r>
        <w:rPr>
          <w:rFonts w:eastAsia="Times New Roman" w:cs="Times New Roman"/>
          <w:szCs w:val="24"/>
        </w:rPr>
        <w:t>α</w:t>
      </w:r>
      <w:r w:rsidRPr="00E07C91">
        <w:rPr>
          <w:rFonts w:eastAsia="Times New Roman" w:cs="Times New Roman"/>
          <w:szCs w:val="24"/>
        </w:rPr>
        <w:t xml:space="preserve">ναφέρθηκε από τον </w:t>
      </w:r>
      <w:r>
        <w:rPr>
          <w:rFonts w:eastAsia="Times New Roman" w:cs="Times New Roman"/>
          <w:szCs w:val="24"/>
        </w:rPr>
        <w:t>ε</w:t>
      </w:r>
      <w:r w:rsidRPr="00E07C91">
        <w:rPr>
          <w:rFonts w:eastAsia="Times New Roman" w:cs="Times New Roman"/>
          <w:szCs w:val="24"/>
        </w:rPr>
        <w:t>ισηγητή</w:t>
      </w:r>
      <w:r w:rsidRPr="00E07C91">
        <w:rPr>
          <w:rFonts w:eastAsia="Times New Roman" w:cs="Times New Roman"/>
          <w:szCs w:val="24"/>
        </w:rPr>
        <w:t xml:space="preserve"> της Νέας Δημοκρατίας</w:t>
      </w:r>
      <w:r>
        <w:rPr>
          <w:rFonts w:eastAsia="Times New Roman" w:cs="Times New Roman"/>
          <w:szCs w:val="24"/>
        </w:rPr>
        <w:t>,</w:t>
      </w:r>
      <w:r w:rsidRPr="00E07C91">
        <w:rPr>
          <w:rFonts w:eastAsia="Times New Roman" w:cs="Times New Roman"/>
          <w:szCs w:val="24"/>
        </w:rPr>
        <w:t xml:space="preserve"> γ</w:t>
      </w:r>
      <w:r>
        <w:rPr>
          <w:rFonts w:eastAsia="Times New Roman" w:cs="Times New Roman"/>
          <w:szCs w:val="24"/>
        </w:rPr>
        <w:t xml:space="preserve">ια τον ίδιο λόγο και εγώ το λέω. </w:t>
      </w:r>
    </w:p>
    <w:p w14:paraId="6A14AD98"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ε</w:t>
      </w:r>
      <w:r w:rsidRPr="00E07C91">
        <w:rPr>
          <w:rFonts w:eastAsia="Times New Roman" w:cs="Times New Roman"/>
          <w:szCs w:val="24"/>
        </w:rPr>
        <w:t>δώ</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όμως,</w:t>
      </w:r>
      <w:r w:rsidRPr="00E07C91">
        <w:rPr>
          <w:rFonts w:eastAsia="Times New Roman" w:cs="Times New Roman"/>
          <w:szCs w:val="24"/>
        </w:rPr>
        <w:t xml:space="preserve"> να αναφέρω ένα στοιχείο που με ρωτήσα</w:t>
      </w:r>
      <w:r w:rsidRPr="00E07C91">
        <w:rPr>
          <w:rFonts w:eastAsia="Times New Roman" w:cs="Times New Roman"/>
          <w:szCs w:val="24"/>
        </w:rPr>
        <w:t>τε</w:t>
      </w:r>
      <w:r>
        <w:rPr>
          <w:rFonts w:eastAsia="Times New Roman" w:cs="Times New Roman"/>
          <w:szCs w:val="24"/>
        </w:rPr>
        <w:t>,</w:t>
      </w:r>
      <w:r w:rsidRPr="00E07C91">
        <w:rPr>
          <w:rFonts w:eastAsia="Times New Roman" w:cs="Times New Roman"/>
          <w:szCs w:val="24"/>
        </w:rPr>
        <w:t xml:space="preserve"> πόσα είναι φορολογικά</w:t>
      </w:r>
      <w:r>
        <w:rPr>
          <w:rFonts w:eastAsia="Times New Roman" w:cs="Times New Roman"/>
          <w:szCs w:val="24"/>
        </w:rPr>
        <w:t>.</w:t>
      </w:r>
      <w:r w:rsidRPr="00E07C91">
        <w:rPr>
          <w:rFonts w:eastAsia="Times New Roman" w:cs="Times New Roman"/>
          <w:szCs w:val="24"/>
        </w:rPr>
        <w:t xml:space="preserve"> Φορολογικά είναι το 48%</w:t>
      </w:r>
      <w:r>
        <w:rPr>
          <w:rFonts w:eastAsia="Times New Roman" w:cs="Times New Roman"/>
          <w:szCs w:val="24"/>
        </w:rPr>
        <w:t>.</w:t>
      </w:r>
      <w:r w:rsidRPr="00E07C91">
        <w:rPr>
          <w:rFonts w:eastAsia="Times New Roman" w:cs="Times New Roman"/>
          <w:szCs w:val="24"/>
        </w:rPr>
        <w:t xml:space="preserve"> Το υπόλοιπο 52% είναι βεβαιωμένα από άλλες πηγές</w:t>
      </w:r>
      <w:r>
        <w:rPr>
          <w:rFonts w:eastAsia="Times New Roman" w:cs="Times New Roman"/>
          <w:szCs w:val="24"/>
        </w:rPr>
        <w:t>.</w:t>
      </w:r>
      <w:r w:rsidRPr="00E07C91">
        <w:rPr>
          <w:rFonts w:eastAsia="Times New Roman" w:cs="Times New Roman"/>
          <w:szCs w:val="24"/>
        </w:rPr>
        <w:t xml:space="preserve"> </w:t>
      </w:r>
    </w:p>
    <w:p w14:paraId="6A14AD99" w14:textId="77777777" w:rsidR="00EE1832" w:rsidRDefault="009476A9">
      <w:pPr>
        <w:spacing w:line="600" w:lineRule="auto"/>
        <w:ind w:firstLine="720"/>
        <w:contextualSpacing/>
        <w:jc w:val="both"/>
        <w:rPr>
          <w:rFonts w:eastAsia="Times New Roman" w:cs="Times New Roman"/>
          <w:szCs w:val="24"/>
        </w:rPr>
      </w:pPr>
      <w:r w:rsidRPr="00E07C91">
        <w:rPr>
          <w:rFonts w:eastAsia="Times New Roman" w:cs="Times New Roman"/>
          <w:szCs w:val="24"/>
        </w:rPr>
        <w:t>Ευχαριστώ</w:t>
      </w:r>
      <w:r>
        <w:rPr>
          <w:rFonts w:eastAsia="Times New Roman" w:cs="Times New Roman"/>
          <w:szCs w:val="24"/>
        </w:rPr>
        <w:t>.</w:t>
      </w:r>
    </w:p>
    <w:p w14:paraId="6A14AD9A"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Ευχαριστώ.</w:t>
      </w:r>
    </w:p>
    <w:p w14:paraId="6A14AD9B"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η κυρία Υπουργός για τρία </w:t>
      </w:r>
      <w:r w:rsidRPr="00E07C91">
        <w:rPr>
          <w:rFonts w:eastAsia="Times New Roman" w:cs="Times New Roman"/>
          <w:szCs w:val="24"/>
        </w:rPr>
        <w:t>λεπτά</w:t>
      </w:r>
      <w:r>
        <w:rPr>
          <w:rFonts w:eastAsia="Times New Roman" w:cs="Times New Roman"/>
          <w:szCs w:val="24"/>
        </w:rPr>
        <w:t>.</w:t>
      </w:r>
    </w:p>
    <w:p w14:paraId="6A14AD9C"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Ευχαριστώ, κυρία Πρόεδρε.</w:t>
      </w:r>
    </w:p>
    <w:p w14:paraId="6A14AD9D" w14:textId="77777777" w:rsidR="00EE1832" w:rsidRDefault="009476A9">
      <w:pPr>
        <w:spacing w:line="600" w:lineRule="auto"/>
        <w:ind w:firstLine="720"/>
        <w:contextualSpacing/>
        <w:jc w:val="both"/>
        <w:rPr>
          <w:rFonts w:eastAsia="Times New Roman" w:cs="Times New Roman"/>
          <w:szCs w:val="24"/>
        </w:rPr>
      </w:pPr>
      <w:r w:rsidRPr="00E07C91">
        <w:rPr>
          <w:rFonts w:eastAsia="Times New Roman" w:cs="Times New Roman"/>
          <w:szCs w:val="24"/>
        </w:rPr>
        <w:t xml:space="preserve">Θα </w:t>
      </w:r>
      <w:r>
        <w:rPr>
          <w:rFonts w:eastAsia="Times New Roman" w:cs="Times New Roman"/>
          <w:szCs w:val="24"/>
        </w:rPr>
        <w:t>ήθελα, κ</w:t>
      </w:r>
      <w:r w:rsidRPr="00E07C91">
        <w:rPr>
          <w:rFonts w:eastAsia="Times New Roman" w:cs="Times New Roman"/>
          <w:szCs w:val="24"/>
        </w:rPr>
        <w:t>ατ</w:t>
      </w:r>
      <w:r>
        <w:rPr>
          <w:rFonts w:eastAsia="Times New Roman" w:cs="Times New Roman"/>
          <w:szCs w:val="24"/>
        </w:rPr>
        <w:t xml:space="preserve">’ </w:t>
      </w:r>
      <w:r w:rsidRPr="00E07C91">
        <w:rPr>
          <w:rFonts w:eastAsia="Times New Roman" w:cs="Times New Roman"/>
          <w:szCs w:val="24"/>
        </w:rPr>
        <w:t>αρχάς</w:t>
      </w:r>
      <w:r>
        <w:rPr>
          <w:rFonts w:eastAsia="Times New Roman" w:cs="Times New Roman"/>
          <w:szCs w:val="24"/>
        </w:rPr>
        <w:t>,</w:t>
      </w:r>
      <w:r w:rsidRPr="00E07C91">
        <w:rPr>
          <w:rFonts w:eastAsia="Times New Roman" w:cs="Times New Roman"/>
          <w:szCs w:val="24"/>
        </w:rPr>
        <w:t xml:space="preserve"> να κάνω ορισμένες επισημάνσεις</w:t>
      </w:r>
      <w:r>
        <w:rPr>
          <w:rFonts w:eastAsia="Times New Roman" w:cs="Times New Roman"/>
          <w:szCs w:val="24"/>
        </w:rPr>
        <w:t>.</w:t>
      </w:r>
      <w:r w:rsidRPr="00E07C91">
        <w:rPr>
          <w:rFonts w:eastAsia="Times New Roman" w:cs="Times New Roman"/>
          <w:szCs w:val="24"/>
        </w:rPr>
        <w:t xml:space="preserve"> Συμφωνώ απόλυτα με τον </w:t>
      </w:r>
      <w:r>
        <w:rPr>
          <w:rFonts w:eastAsia="Times New Roman" w:cs="Times New Roman"/>
          <w:szCs w:val="24"/>
        </w:rPr>
        <w:t>κ.</w:t>
      </w:r>
      <w:r w:rsidRPr="00E07C91">
        <w:rPr>
          <w:rFonts w:eastAsia="Times New Roman" w:cs="Times New Roman"/>
          <w:szCs w:val="24"/>
        </w:rPr>
        <w:t xml:space="preserve"> Τζαβάρα</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τ</w:t>
      </w:r>
      <w:r>
        <w:rPr>
          <w:rFonts w:eastAsia="Times New Roman" w:cs="Times New Roman"/>
          <w:szCs w:val="24"/>
        </w:rPr>
        <w:t>ο</w:t>
      </w:r>
      <w:r w:rsidRPr="00E07C91">
        <w:rPr>
          <w:rFonts w:eastAsia="Times New Roman" w:cs="Times New Roman"/>
          <w:szCs w:val="24"/>
        </w:rPr>
        <w:t xml:space="preserve"> έχει </w:t>
      </w:r>
      <w:r>
        <w:rPr>
          <w:rFonts w:eastAsia="Times New Roman" w:cs="Times New Roman"/>
          <w:szCs w:val="24"/>
        </w:rPr>
        <w:t>αναφέρ</w:t>
      </w:r>
      <w:r w:rsidRPr="00E07C91">
        <w:rPr>
          <w:rFonts w:eastAsia="Times New Roman" w:cs="Times New Roman"/>
          <w:szCs w:val="24"/>
        </w:rPr>
        <w:t xml:space="preserve">ει και ο </w:t>
      </w:r>
      <w:r>
        <w:rPr>
          <w:rFonts w:eastAsia="Times New Roman" w:cs="Times New Roman"/>
          <w:szCs w:val="24"/>
        </w:rPr>
        <w:t>κ.</w:t>
      </w:r>
      <w:r w:rsidRPr="00E07C91">
        <w:rPr>
          <w:rFonts w:eastAsia="Times New Roman" w:cs="Times New Roman"/>
          <w:szCs w:val="24"/>
        </w:rPr>
        <w:t xml:space="preserve"> Κα</w:t>
      </w:r>
      <w:r>
        <w:rPr>
          <w:rFonts w:eastAsia="Times New Roman" w:cs="Times New Roman"/>
          <w:szCs w:val="24"/>
        </w:rPr>
        <w:t>ρ</w:t>
      </w:r>
      <w:r w:rsidRPr="00E07C91">
        <w:rPr>
          <w:rFonts w:eastAsia="Times New Roman" w:cs="Times New Roman"/>
          <w:szCs w:val="24"/>
        </w:rPr>
        <w:t>ράς</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Τ</w:t>
      </w:r>
      <w:r w:rsidRPr="00E07C91">
        <w:rPr>
          <w:rFonts w:eastAsia="Times New Roman" w:cs="Times New Roman"/>
          <w:szCs w:val="24"/>
        </w:rPr>
        <w:t>ο ζήτημα της γλώσσας είναι πολύ σημαντι</w:t>
      </w:r>
      <w:r w:rsidRPr="00E07C91">
        <w:rPr>
          <w:rFonts w:eastAsia="Times New Roman" w:cs="Times New Roman"/>
          <w:szCs w:val="24"/>
        </w:rPr>
        <w:t>κό</w:t>
      </w:r>
      <w:r>
        <w:rPr>
          <w:rFonts w:eastAsia="Times New Roman" w:cs="Times New Roman"/>
          <w:szCs w:val="24"/>
        </w:rPr>
        <w:t>.</w:t>
      </w:r>
      <w:r w:rsidRPr="00E07C91">
        <w:rPr>
          <w:rFonts w:eastAsia="Times New Roman" w:cs="Times New Roman"/>
          <w:szCs w:val="24"/>
        </w:rPr>
        <w:t xml:space="preserve"> Και μάλιστα</w:t>
      </w:r>
      <w:r>
        <w:rPr>
          <w:rFonts w:eastAsia="Times New Roman" w:cs="Times New Roman"/>
          <w:szCs w:val="24"/>
        </w:rPr>
        <w:t>,</w:t>
      </w:r>
      <w:r w:rsidRPr="00E07C91">
        <w:rPr>
          <w:rFonts w:eastAsia="Times New Roman" w:cs="Times New Roman"/>
          <w:szCs w:val="24"/>
        </w:rPr>
        <w:t xml:space="preserve"> επειδή μιλάμε για μία περίοδο </w:t>
      </w:r>
      <w:proofErr w:type="spellStart"/>
      <w:r w:rsidRPr="00E07C91">
        <w:rPr>
          <w:rFonts w:eastAsia="Times New Roman" w:cs="Times New Roman"/>
          <w:szCs w:val="24"/>
        </w:rPr>
        <w:t>ψηφιοποίησης</w:t>
      </w:r>
      <w:proofErr w:type="spellEnd"/>
      <w:r w:rsidRPr="00E07C91">
        <w:rPr>
          <w:rFonts w:eastAsia="Times New Roman" w:cs="Times New Roman"/>
          <w:szCs w:val="24"/>
        </w:rPr>
        <w:t xml:space="preserve"> των μέσων </w:t>
      </w:r>
      <w:r>
        <w:rPr>
          <w:rFonts w:eastAsia="Times New Roman" w:cs="Times New Roman"/>
          <w:szCs w:val="24"/>
        </w:rPr>
        <w:t xml:space="preserve">επικοινωνίας, </w:t>
      </w:r>
      <w:r w:rsidRPr="00E07C91">
        <w:rPr>
          <w:rFonts w:eastAsia="Times New Roman" w:cs="Times New Roman"/>
          <w:szCs w:val="24"/>
        </w:rPr>
        <w:t>παραγωγής και όλων των κοινωνικών δικτύων</w:t>
      </w:r>
      <w:r>
        <w:rPr>
          <w:rFonts w:eastAsia="Times New Roman" w:cs="Times New Roman"/>
          <w:szCs w:val="24"/>
        </w:rPr>
        <w:t>,</w:t>
      </w:r>
      <w:r w:rsidRPr="00E07C91">
        <w:rPr>
          <w:rFonts w:eastAsia="Times New Roman" w:cs="Times New Roman"/>
          <w:szCs w:val="24"/>
        </w:rPr>
        <w:t xml:space="preserve"> είναι και κρίσιμο θέμα </w:t>
      </w:r>
      <w:r>
        <w:rPr>
          <w:rFonts w:eastAsia="Times New Roman" w:cs="Times New Roman"/>
          <w:szCs w:val="24"/>
        </w:rPr>
        <w:t xml:space="preserve">το </w:t>
      </w:r>
      <w:r w:rsidRPr="00E07C91">
        <w:rPr>
          <w:rFonts w:eastAsia="Times New Roman" w:cs="Times New Roman"/>
          <w:szCs w:val="24"/>
        </w:rPr>
        <w:t xml:space="preserve">πώς κατοχυρώνεται σωστά </w:t>
      </w:r>
      <w:r>
        <w:rPr>
          <w:rFonts w:eastAsia="Times New Roman" w:cs="Times New Roman"/>
          <w:szCs w:val="24"/>
        </w:rPr>
        <w:t>η</w:t>
      </w:r>
      <w:r w:rsidRPr="00E07C91">
        <w:rPr>
          <w:rFonts w:eastAsia="Times New Roman" w:cs="Times New Roman"/>
          <w:szCs w:val="24"/>
        </w:rPr>
        <w:t xml:space="preserve"> απόδοση της ελληνικής γλώσσας</w:t>
      </w:r>
      <w:r>
        <w:rPr>
          <w:rFonts w:eastAsia="Times New Roman" w:cs="Times New Roman"/>
          <w:szCs w:val="24"/>
        </w:rPr>
        <w:t>,</w:t>
      </w:r>
      <w:r w:rsidRPr="00E07C91">
        <w:rPr>
          <w:rFonts w:eastAsia="Times New Roman" w:cs="Times New Roman"/>
          <w:szCs w:val="24"/>
        </w:rPr>
        <w:t xml:space="preserve"> με τα ελληνικά στοιχεία</w:t>
      </w:r>
      <w:r>
        <w:rPr>
          <w:rFonts w:eastAsia="Times New Roman" w:cs="Times New Roman"/>
          <w:szCs w:val="24"/>
        </w:rPr>
        <w:t>.</w:t>
      </w:r>
      <w:r w:rsidRPr="00E07C91">
        <w:rPr>
          <w:rFonts w:eastAsia="Times New Roman" w:cs="Times New Roman"/>
          <w:szCs w:val="24"/>
        </w:rPr>
        <w:t xml:space="preserve"> Βλέπουμε</w:t>
      </w:r>
      <w:r>
        <w:rPr>
          <w:rFonts w:eastAsia="Times New Roman" w:cs="Times New Roman"/>
          <w:szCs w:val="24"/>
        </w:rPr>
        <w:t>,</w:t>
      </w:r>
      <w:r w:rsidRPr="00E07C91">
        <w:rPr>
          <w:rFonts w:eastAsia="Times New Roman" w:cs="Times New Roman"/>
          <w:szCs w:val="24"/>
        </w:rPr>
        <w:t xml:space="preserve"> δυστυχώς</w:t>
      </w:r>
      <w:r>
        <w:rPr>
          <w:rFonts w:eastAsia="Times New Roman" w:cs="Times New Roman"/>
          <w:szCs w:val="24"/>
        </w:rPr>
        <w:t>,</w:t>
      </w:r>
      <w:r w:rsidRPr="00E07C91">
        <w:rPr>
          <w:rFonts w:eastAsia="Times New Roman" w:cs="Times New Roman"/>
          <w:szCs w:val="24"/>
        </w:rPr>
        <w:t xml:space="preserve"> κ</w:t>
      </w:r>
      <w:r w:rsidRPr="00E07C91">
        <w:rPr>
          <w:rFonts w:eastAsia="Times New Roman" w:cs="Times New Roman"/>
          <w:szCs w:val="24"/>
        </w:rPr>
        <w:t xml:space="preserve">αι τα φαινόμενα των </w:t>
      </w:r>
      <w:proofErr w:type="spellStart"/>
      <w:r>
        <w:rPr>
          <w:rFonts w:eastAsia="Times New Roman" w:cs="Times New Roman"/>
          <w:szCs w:val="24"/>
          <w:lang w:val="en"/>
        </w:rPr>
        <w:t>greekl</w:t>
      </w:r>
      <w:r>
        <w:rPr>
          <w:rFonts w:eastAsia="Times New Roman" w:cs="Times New Roman"/>
          <w:szCs w:val="24"/>
          <w:lang w:val="en-US"/>
        </w:rPr>
        <w:t>ish</w:t>
      </w:r>
      <w:proofErr w:type="spellEnd"/>
      <w:r>
        <w:rPr>
          <w:rFonts w:eastAsia="Times New Roman" w:cs="Times New Roman"/>
          <w:szCs w:val="24"/>
        </w:rPr>
        <w:t>.</w:t>
      </w:r>
      <w:r w:rsidRPr="00E07C91">
        <w:rPr>
          <w:rFonts w:eastAsia="Times New Roman" w:cs="Times New Roman"/>
          <w:szCs w:val="24"/>
        </w:rPr>
        <w:t xml:space="preserve"> Άρα έχετε απόλυτα δίκιο και σε αυτό νομίζω ότι δεν υπάρχει κανείς που να διαφωνήσει</w:t>
      </w:r>
      <w:r>
        <w:rPr>
          <w:rFonts w:eastAsia="Times New Roman" w:cs="Times New Roman"/>
          <w:szCs w:val="24"/>
        </w:rPr>
        <w:t>.</w:t>
      </w:r>
      <w:r w:rsidRPr="00E07C91">
        <w:rPr>
          <w:rFonts w:eastAsia="Times New Roman" w:cs="Times New Roman"/>
          <w:szCs w:val="24"/>
        </w:rPr>
        <w:t xml:space="preserve"> </w:t>
      </w:r>
    </w:p>
    <w:p w14:paraId="6A14AD9E" w14:textId="77777777" w:rsidR="00EE1832" w:rsidRDefault="009476A9">
      <w:pPr>
        <w:spacing w:line="600" w:lineRule="auto"/>
        <w:ind w:firstLine="720"/>
        <w:contextualSpacing/>
        <w:jc w:val="both"/>
        <w:rPr>
          <w:rFonts w:eastAsia="Times New Roman" w:cs="Times New Roman"/>
          <w:szCs w:val="24"/>
        </w:rPr>
      </w:pPr>
      <w:r w:rsidRPr="00E07C91">
        <w:rPr>
          <w:rFonts w:eastAsia="Times New Roman" w:cs="Times New Roman"/>
          <w:szCs w:val="24"/>
        </w:rPr>
        <w:lastRenderedPageBreak/>
        <w:t>Υπάρχει</w:t>
      </w:r>
      <w:r>
        <w:rPr>
          <w:rFonts w:eastAsia="Times New Roman" w:cs="Times New Roman"/>
          <w:szCs w:val="24"/>
        </w:rPr>
        <w:t xml:space="preserve">, όμως, </w:t>
      </w:r>
      <w:r w:rsidRPr="00E07C91">
        <w:rPr>
          <w:rFonts w:eastAsia="Times New Roman" w:cs="Times New Roman"/>
          <w:szCs w:val="24"/>
        </w:rPr>
        <w:t>ένα θέμα</w:t>
      </w:r>
      <w:r>
        <w:rPr>
          <w:rFonts w:eastAsia="Times New Roman" w:cs="Times New Roman"/>
          <w:szCs w:val="24"/>
        </w:rPr>
        <w:t>,</w:t>
      </w:r>
      <w:r w:rsidRPr="00E07C91">
        <w:rPr>
          <w:rFonts w:eastAsia="Times New Roman" w:cs="Times New Roman"/>
          <w:szCs w:val="24"/>
        </w:rPr>
        <w:t xml:space="preserve"> το οποίο είναι διαχρονικό</w:t>
      </w:r>
      <w:r>
        <w:rPr>
          <w:rFonts w:eastAsia="Times New Roman" w:cs="Times New Roman"/>
          <w:szCs w:val="24"/>
        </w:rPr>
        <w:t>,</w:t>
      </w:r>
      <w:r w:rsidRPr="00E07C91">
        <w:rPr>
          <w:rFonts w:eastAsia="Times New Roman" w:cs="Times New Roman"/>
          <w:szCs w:val="24"/>
        </w:rPr>
        <w:t xml:space="preserve"> και αφορά τη μεταφραστική </w:t>
      </w:r>
      <w:r>
        <w:rPr>
          <w:rFonts w:eastAsia="Times New Roman" w:cs="Times New Roman"/>
          <w:szCs w:val="24"/>
        </w:rPr>
        <w:t>λειτουργί</w:t>
      </w:r>
      <w:r w:rsidRPr="00E07C91">
        <w:rPr>
          <w:rFonts w:eastAsia="Times New Roman" w:cs="Times New Roman"/>
          <w:szCs w:val="24"/>
        </w:rPr>
        <w:t>α της Ευρωπαϊκής Ένωσης</w:t>
      </w:r>
      <w:r>
        <w:rPr>
          <w:rFonts w:eastAsia="Times New Roman" w:cs="Times New Roman"/>
          <w:szCs w:val="24"/>
        </w:rPr>
        <w:t>,</w:t>
      </w:r>
      <w:r w:rsidRPr="00E07C91">
        <w:rPr>
          <w:rFonts w:eastAsia="Times New Roman" w:cs="Times New Roman"/>
          <w:szCs w:val="24"/>
        </w:rPr>
        <w:t xml:space="preserve"> που εκεί </w:t>
      </w:r>
      <w:r>
        <w:rPr>
          <w:rFonts w:eastAsia="Times New Roman" w:cs="Times New Roman"/>
          <w:szCs w:val="24"/>
        </w:rPr>
        <w:t>τίθενται και</w:t>
      </w:r>
      <w:r w:rsidRPr="00E07C91">
        <w:rPr>
          <w:rFonts w:eastAsia="Times New Roman" w:cs="Times New Roman"/>
          <w:szCs w:val="24"/>
        </w:rPr>
        <w:t xml:space="preserve"> νομικ</w:t>
      </w:r>
      <w:r>
        <w:rPr>
          <w:rFonts w:eastAsia="Times New Roman" w:cs="Times New Roman"/>
          <w:szCs w:val="24"/>
        </w:rPr>
        <w:t>ά</w:t>
      </w:r>
      <w:r w:rsidRPr="00E07C91">
        <w:rPr>
          <w:rFonts w:eastAsia="Times New Roman" w:cs="Times New Roman"/>
          <w:szCs w:val="24"/>
        </w:rPr>
        <w:t xml:space="preserve"> ζ</w:t>
      </w:r>
      <w:r>
        <w:rPr>
          <w:rFonts w:eastAsia="Times New Roman" w:cs="Times New Roman"/>
          <w:szCs w:val="24"/>
        </w:rPr>
        <w:t>η</w:t>
      </w:r>
      <w:r w:rsidRPr="00E07C91">
        <w:rPr>
          <w:rFonts w:eastAsia="Times New Roman" w:cs="Times New Roman"/>
          <w:szCs w:val="24"/>
        </w:rPr>
        <w:t>τ</w:t>
      </w:r>
      <w:r>
        <w:rPr>
          <w:rFonts w:eastAsia="Times New Roman" w:cs="Times New Roman"/>
          <w:szCs w:val="24"/>
        </w:rPr>
        <w:t>ή</w:t>
      </w:r>
      <w:r w:rsidRPr="00E07C91">
        <w:rPr>
          <w:rFonts w:eastAsia="Times New Roman" w:cs="Times New Roman"/>
          <w:szCs w:val="24"/>
        </w:rPr>
        <w:t>μα</w:t>
      </w:r>
      <w:r>
        <w:rPr>
          <w:rFonts w:eastAsia="Times New Roman" w:cs="Times New Roman"/>
          <w:szCs w:val="24"/>
        </w:rPr>
        <w:t>τα</w:t>
      </w:r>
      <w:r>
        <w:rPr>
          <w:rFonts w:eastAsia="Times New Roman" w:cs="Times New Roman"/>
          <w:szCs w:val="24"/>
        </w:rPr>
        <w:t>.</w:t>
      </w:r>
      <w:r w:rsidRPr="00E07C91">
        <w:rPr>
          <w:rFonts w:eastAsia="Times New Roman" w:cs="Times New Roman"/>
          <w:szCs w:val="24"/>
        </w:rPr>
        <w:t xml:space="preserve"> Δηλαδή</w:t>
      </w:r>
      <w:r>
        <w:rPr>
          <w:rFonts w:eastAsia="Times New Roman" w:cs="Times New Roman"/>
          <w:szCs w:val="24"/>
        </w:rPr>
        <w:t xml:space="preserve">, όταν έχουμε μία </w:t>
      </w:r>
      <w:r>
        <w:rPr>
          <w:rFonts w:eastAsia="Times New Roman" w:cs="Times New Roman"/>
          <w:szCs w:val="24"/>
        </w:rPr>
        <w:t>ο</w:t>
      </w:r>
      <w:r w:rsidRPr="00E07C91">
        <w:rPr>
          <w:rFonts w:eastAsia="Times New Roman" w:cs="Times New Roman"/>
          <w:szCs w:val="24"/>
        </w:rPr>
        <w:t>δηγία</w:t>
      </w:r>
      <w:r w:rsidRPr="00E07C91">
        <w:rPr>
          <w:rFonts w:eastAsia="Times New Roman" w:cs="Times New Roman"/>
          <w:szCs w:val="24"/>
        </w:rPr>
        <w:t xml:space="preserve"> </w:t>
      </w:r>
      <w:r>
        <w:rPr>
          <w:rFonts w:eastAsia="Times New Roman" w:cs="Times New Roman"/>
          <w:szCs w:val="24"/>
        </w:rPr>
        <w:t xml:space="preserve">ή έναν </w:t>
      </w:r>
      <w:r>
        <w:rPr>
          <w:rFonts w:eastAsia="Times New Roman" w:cs="Times New Roman"/>
          <w:szCs w:val="24"/>
        </w:rPr>
        <w:t>κ</w:t>
      </w:r>
      <w:r w:rsidRPr="00E07C91">
        <w:rPr>
          <w:rFonts w:eastAsia="Times New Roman" w:cs="Times New Roman"/>
          <w:szCs w:val="24"/>
        </w:rPr>
        <w:t>ανονισμό</w:t>
      </w:r>
      <w:r>
        <w:rPr>
          <w:rFonts w:eastAsia="Times New Roman" w:cs="Times New Roman"/>
          <w:szCs w:val="24"/>
        </w:rPr>
        <w:t>,</w:t>
      </w:r>
      <w:r w:rsidRPr="00E07C91">
        <w:rPr>
          <w:rFonts w:eastAsia="Times New Roman" w:cs="Times New Roman"/>
          <w:szCs w:val="24"/>
        </w:rPr>
        <w:t xml:space="preserve"> υποχρεωτικά από τη </w:t>
      </w:r>
      <w:r>
        <w:rPr>
          <w:rFonts w:eastAsia="Times New Roman" w:cs="Times New Roman"/>
          <w:szCs w:val="24"/>
        </w:rPr>
        <w:t>Σ</w:t>
      </w:r>
      <w:r w:rsidRPr="00E07C91">
        <w:rPr>
          <w:rFonts w:eastAsia="Times New Roman" w:cs="Times New Roman"/>
          <w:szCs w:val="24"/>
        </w:rPr>
        <w:t>υνθήκη</w:t>
      </w:r>
      <w:r w:rsidRPr="00E07C91">
        <w:rPr>
          <w:rFonts w:eastAsia="Times New Roman" w:cs="Times New Roman"/>
          <w:szCs w:val="24"/>
        </w:rPr>
        <w:t xml:space="preserve"> πρέπει να μεταφραστεί στις επίσημες γλώσσες </w:t>
      </w:r>
      <w:r>
        <w:rPr>
          <w:rFonts w:eastAsia="Times New Roman" w:cs="Times New Roman"/>
          <w:szCs w:val="24"/>
        </w:rPr>
        <w:t xml:space="preserve">της ΕΕ </w:t>
      </w:r>
      <w:r w:rsidRPr="00E07C91">
        <w:rPr>
          <w:rFonts w:eastAsia="Times New Roman" w:cs="Times New Roman"/>
          <w:szCs w:val="24"/>
        </w:rPr>
        <w:t xml:space="preserve">και την ευθύνη της μετάφρασης την έχει το επίσημο μεταφραστικό τμήμα της </w:t>
      </w:r>
      <w:r>
        <w:rPr>
          <w:rFonts w:eastAsia="Times New Roman" w:cs="Times New Roman"/>
          <w:szCs w:val="24"/>
        </w:rPr>
        <w:t xml:space="preserve">Ευρωπαϊκής Επιτροπής. </w:t>
      </w:r>
      <w:r w:rsidRPr="00E07C91">
        <w:rPr>
          <w:rFonts w:eastAsia="Times New Roman" w:cs="Times New Roman"/>
          <w:szCs w:val="24"/>
        </w:rPr>
        <w:t>Πολλές φορές δεν είναι</w:t>
      </w:r>
      <w:r w:rsidRPr="00E07C91">
        <w:rPr>
          <w:rFonts w:eastAsia="Times New Roman" w:cs="Times New Roman"/>
          <w:szCs w:val="24"/>
        </w:rPr>
        <w:t xml:space="preserve"> η καλύτερη </w:t>
      </w:r>
      <w:r>
        <w:rPr>
          <w:rFonts w:eastAsia="Times New Roman" w:cs="Times New Roman"/>
          <w:szCs w:val="24"/>
        </w:rPr>
        <w:t xml:space="preserve">η </w:t>
      </w:r>
      <w:r w:rsidRPr="00E07C91">
        <w:rPr>
          <w:rFonts w:eastAsia="Times New Roman" w:cs="Times New Roman"/>
          <w:szCs w:val="24"/>
        </w:rPr>
        <w:t xml:space="preserve">απόδοση </w:t>
      </w:r>
      <w:r>
        <w:rPr>
          <w:rFonts w:eastAsia="Times New Roman" w:cs="Times New Roman"/>
          <w:szCs w:val="24"/>
        </w:rPr>
        <w:t xml:space="preserve">των </w:t>
      </w:r>
      <w:r w:rsidRPr="00E07C91">
        <w:rPr>
          <w:rFonts w:eastAsia="Times New Roman" w:cs="Times New Roman"/>
          <w:szCs w:val="24"/>
        </w:rPr>
        <w:t>ελληνικών</w:t>
      </w:r>
      <w:r>
        <w:rPr>
          <w:rFonts w:eastAsia="Times New Roman" w:cs="Times New Roman"/>
          <w:szCs w:val="24"/>
        </w:rPr>
        <w:t>. Όταν, όμως,</w:t>
      </w:r>
      <w:r w:rsidRPr="00E07C91">
        <w:rPr>
          <w:rFonts w:eastAsia="Times New Roman" w:cs="Times New Roman"/>
          <w:szCs w:val="24"/>
        </w:rPr>
        <w:t xml:space="preserve"> εμείς ενσωματώνουμε</w:t>
      </w:r>
      <w:r>
        <w:rPr>
          <w:rFonts w:eastAsia="Times New Roman" w:cs="Times New Roman"/>
          <w:szCs w:val="24"/>
        </w:rPr>
        <w:t>,</w:t>
      </w:r>
      <w:r w:rsidRPr="00E07C91">
        <w:rPr>
          <w:rFonts w:eastAsia="Times New Roman" w:cs="Times New Roman"/>
          <w:szCs w:val="24"/>
        </w:rPr>
        <w:t xml:space="preserve"> είμαστε υπ</w:t>
      </w:r>
      <w:r>
        <w:rPr>
          <w:rFonts w:eastAsia="Times New Roman" w:cs="Times New Roman"/>
          <w:szCs w:val="24"/>
        </w:rPr>
        <w:t>οχρεωμένοι να τηρούμε τον τίτλο, α</w:t>
      </w:r>
      <w:r w:rsidRPr="00E07C91">
        <w:rPr>
          <w:rFonts w:eastAsia="Times New Roman" w:cs="Times New Roman"/>
          <w:szCs w:val="24"/>
        </w:rPr>
        <w:t>κόμα και αν</w:t>
      </w:r>
      <w:r>
        <w:rPr>
          <w:rFonts w:eastAsia="Times New Roman" w:cs="Times New Roman"/>
          <w:szCs w:val="24"/>
        </w:rPr>
        <w:t xml:space="preserve"> δεν είναι </w:t>
      </w:r>
      <w:r>
        <w:rPr>
          <w:rFonts w:eastAsia="Times New Roman" w:cs="Times New Roman"/>
          <w:szCs w:val="24"/>
        </w:rPr>
        <w:t>η</w:t>
      </w:r>
      <w:r>
        <w:rPr>
          <w:rFonts w:eastAsia="Times New Roman" w:cs="Times New Roman"/>
          <w:szCs w:val="24"/>
        </w:rPr>
        <w:t xml:space="preserve"> πλέον επιτυχημέν</w:t>
      </w:r>
      <w:r>
        <w:rPr>
          <w:rFonts w:eastAsia="Times New Roman" w:cs="Times New Roman"/>
          <w:szCs w:val="24"/>
        </w:rPr>
        <w:t>η μετάφρασή του</w:t>
      </w:r>
      <w:r>
        <w:rPr>
          <w:rFonts w:eastAsia="Times New Roman" w:cs="Times New Roman"/>
          <w:szCs w:val="24"/>
        </w:rPr>
        <w:t xml:space="preserve">. </w:t>
      </w:r>
      <w:r w:rsidRPr="00E07C91">
        <w:rPr>
          <w:rFonts w:eastAsia="Times New Roman" w:cs="Times New Roman"/>
          <w:szCs w:val="24"/>
        </w:rPr>
        <w:t>Το εξηγώ αυτό</w:t>
      </w:r>
      <w:r>
        <w:rPr>
          <w:rFonts w:eastAsia="Times New Roman" w:cs="Times New Roman"/>
          <w:szCs w:val="24"/>
        </w:rPr>
        <w:t>,</w:t>
      </w:r>
      <w:r w:rsidRPr="00E07C91">
        <w:rPr>
          <w:rFonts w:eastAsia="Times New Roman" w:cs="Times New Roman"/>
          <w:szCs w:val="24"/>
        </w:rPr>
        <w:t xml:space="preserve"> </w:t>
      </w:r>
      <w:r>
        <w:rPr>
          <w:rFonts w:eastAsia="Times New Roman" w:cs="Times New Roman"/>
          <w:szCs w:val="24"/>
        </w:rPr>
        <w:t xml:space="preserve">τίθενται και </w:t>
      </w:r>
      <w:r>
        <w:rPr>
          <w:rFonts w:eastAsia="Times New Roman" w:cs="Times New Roman"/>
          <w:szCs w:val="24"/>
        </w:rPr>
        <w:t xml:space="preserve">θέματα </w:t>
      </w:r>
      <w:r>
        <w:rPr>
          <w:rFonts w:eastAsia="Times New Roman" w:cs="Times New Roman"/>
          <w:szCs w:val="24"/>
        </w:rPr>
        <w:t xml:space="preserve">νομικής </w:t>
      </w:r>
      <w:r>
        <w:rPr>
          <w:rFonts w:eastAsia="Times New Roman" w:cs="Times New Roman"/>
          <w:szCs w:val="24"/>
        </w:rPr>
        <w:t>ερμηνε</w:t>
      </w:r>
      <w:r>
        <w:rPr>
          <w:rFonts w:eastAsia="Times New Roman" w:cs="Times New Roman"/>
          <w:szCs w:val="24"/>
        </w:rPr>
        <w:t>ίας</w:t>
      </w:r>
      <w:r>
        <w:rPr>
          <w:rFonts w:eastAsia="Times New Roman" w:cs="Times New Roman"/>
          <w:szCs w:val="24"/>
        </w:rPr>
        <w:t>.</w:t>
      </w:r>
    </w:p>
    <w:p w14:paraId="6A14AD9F"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w:t>
      </w:r>
      <w:r w:rsidRPr="00031DA0">
        <w:rPr>
          <w:rFonts w:eastAsia="Times New Roman"/>
          <w:color w:val="000000" w:themeColor="text1"/>
          <w:szCs w:val="24"/>
        </w:rPr>
        <w:t>το σχ</w:t>
      </w:r>
      <w:r>
        <w:rPr>
          <w:rFonts w:eastAsia="Times New Roman"/>
          <w:color w:val="000000" w:themeColor="text1"/>
          <w:szCs w:val="24"/>
        </w:rPr>
        <w:t>έδιο</w:t>
      </w:r>
      <w:r w:rsidRPr="00031DA0">
        <w:rPr>
          <w:rFonts w:eastAsia="Times New Roman"/>
          <w:color w:val="000000" w:themeColor="text1"/>
          <w:szCs w:val="24"/>
        </w:rPr>
        <w:t xml:space="preserve"> νόμου </w:t>
      </w:r>
      <w:r>
        <w:rPr>
          <w:rFonts w:eastAsia="Times New Roman"/>
          <w:color w:val="000000" w:themeColor="text1"/>
          <w:szCs w:val="24"/>
        </w:rPr>
        <w:t>έγινε</w:t>
      </w:r>
      <w:r w:rsidRPr="00031DA0">
        <w:rPr>
          <w:rFonts w:eastAsia="Times New Roman"/>
          <w:color w:val="000000" w:themeColor="text1"/>
          <w:szCs w:val="24"/>
        </w:rPr>
        <w:t xml:space="preserve"> </w:t>
      </w:r>
      <w:r>
        <w:rPr>
          <w:rFonts w:eastAsia="Times New Roman"/>
          <w:color w:val="000000" w:themeColor="text1"/>
          <w:szCs w:val="24"/>
        </w:rPr>
        <w:t xml:space="preserve">προσπάθεια </w:t>
      </w:r>
      <w:r>
        <w:rPr>
          <w:rFonts w:eastAsia="Times New Roman"/>
          <w:color w:val="000000" w:themeColor="text1"/>
          <w:szCs w:val="24"/>
        </w:rPr>
        <w:t>νομοτεχνικής απόδοσης της οδηγίας και στη συνέχεια</w:t>
      </w:r>
      <w:r>
        <w:rPr>
          <w:rFonts w:eastAsia="Times New Roman"/>
          <w:color w:val="000000" w:themeColor="text1"/>
          <w:szCs w:val="24"/>
        </w:rPr>
        <w:t xml:space="preserve"> </w:t>
      </w:r>
      <w:r w:rsidRPr="00031DA0">
        <w:rPr>
          <w:rFonts w:eastAsia="Times New Roman"/>
          <w:color w:val="000000" w:themeColor="text1"/>
          <w:szCs w:val="24"/>
        </w:rPr>
        <w:t xml:space="preserve">πέρασε και από την </w:t>
      </w:r>
      <w:r>
        <w:rPr>
          <w:rFonts w:eastAsia="Times New Roman"/>
          <w:color w:val="000000" w:themeColor="text1"/>
          <w:szCs w:val="24"/>
        </w:rPr>
        <w:t xml:space="preserve">ΚΕΝΕ </w:t>
      </w:r>
      <w:r w:rsidRPr="00031DA0">
        <w:rPr>
          <w:rFonts w:eastAsia="Times New Roman"/>
          <w:color w:val="000000" w:themeColor="text1"/>
          <w:szCs w:val="24"/>
        </w:rPr>
        <w:t xml:space="preserve">και έχουμε </w:t>
      </w:r>
      <w:r w:rsidRPr="00031DA0">
        <w:rPr>
          <w:rFonts w:eastAsia="Times New Roman"/>
          <w:color w:val="000000" w:themeColor="text1"/>
          <w:szCs w:val="24"/>
        </w:rPr>
        <w:t>λάβει υπ</w:t>
      </w:r>
      <w:r>
        <w:rPr>
          <w:rFonts w:eastAsia="Times New Roman"/>
          <w:color w:val="000000" w:themeColor="text1"/>
          <w:szCs w:val="24"/>
        </w:rPr>
        <w:t xml:space="preserve">’ </w:t>
      </w:r>
      <w:proofErr w:type="spellStart"/>
      <w:r w:rsidRPr="00031DA0">
        <w:rPr>
          <w:rFonts w:eastAsia="Times New Roman"/>
          <w:color w:val="000000" w:themeColor="text1"/>
          <w:szCs w:val="24"/>
        </w:rPr>
        <w:t>όψ</w:t>
      </w:r>
      <w:r>
        <w:rPr>
          <w:rFonts w:eastAsia="Times New Roman"/>
          <w:color w:val="000000" w:themeColor="text1"/>
          <w:szCs w:val="24"/>
        </w:rPr>
        <w:t>ιν</w:t>
      </w:r>
      <w:proofErr w:type="spellEnd"/>
      <w:r>
        <w:rPr>
          <w:rFonts w:eastAsia="Times New Roman"/>
          <w:color w:val="000000" w:themeColor="text1"/>
          <w:szCs w:val="24"/>
        </w:rPr>
        <w:t xml:space="preserve"> όλες </w:t>
      </w:r>
      <w:r w:rsidRPr="00031DA0">
        <w:rPr>
          <w:rFonts w:eastAsia="Times New Roman"/>
          <w:color w:val="000000" w:themeColor="text1"/>
          <w:szCs w:val="24"/>
        </w:rPr>
        <w:t xml:space="preserve">τις υποδείξεις </w:t>
      </w:r>
      <w:r>
        <w:rPr>
          <w:rFonts w:eastAsia="Times New Roman"/>
          <w:color w:val="000000" w:themeColor="text1"/>
          <w:szCs w:val="24"/>
        </w:rPr>
        <w:t>της.</w:t>
      </w:r>
    </w:p>
    <w:p w14:paraId="6A14ADA0"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Μάλιστα, κύριε Τζαβάρα, </w:t>
      </w:r>
      <w:r w:rsidRPr="00031DA0">
        <w:rPr>
          <w:rFonts w:eastAsia="Times New Roman"/>
          <w:color w:val="000000" w:themeColor="text1"/>
          <w:szCs w:val="24"/>
        </w:rPr>
        <w:t xml:space="preserve">να σας ενημερώσω ότι στο </w:t>
      </w:r>
      <w:r>
        <w:rPr>
          <w:rFonts w:eastAsia="Times New Roman"/>
          <w:color w:val="000000" w:themeColor="text1"/>
          <w:szCs w:val="24"/>
        </w:rPr>
        <w:t>Εθνικό Συμβούλιο Κωδικοποίησης τ</w:t>
      </w:r>
      <w:r w:rsidRPr="00031DA0">
        <w:rPr>
          <w:rFonts w:eastAsia="Times New Roman"/>
          <w:color w:val="000000" w:themeColor="text1"/>
          <w:szCs w:val="24"/>
        </w:rPr>
        <w:t>ης Νομοθεσίας που συνεδρίασε το</w:t>
      </w:r>
      <w:r>
        <w:rPr>
          <w:rFonts w:eastAsia="Times New Roman"/>
          <w:color w:val="000000" w:themeColor="text1"/>
          <w:szCs w:val="24"/>
        </w:rPr>
        <w:t>ν</w:t>
      </w:r>
      <w:r w:rsidRPr="00031DA0">
        <w:rPr>
          <w:rFonts w:eastAsia="Times New Roman"/>
          <w:color w:val="000000" w:themeColor="text1"/>
          <w:szCs w:val="24"/>
        </w:rPr>
        <w:t xml:space="preserve"> Νοέμβ</w:t>
      </w:r>
      <w:r w:rsidRPr="00031DA0">
        <w:rPr>
          <w:rFonts w:eastAsia="Times New Roman"/>
          <w:color w:val="000000" w:themeColor="text1"/>
          <w:szCs w:val="24"/>
        </w:rPr>
        <w:t>ρ</w:t>
      </w:r>
      <w:r>
        <w:rPr>
          <w:rFonts w:eastAsia="Times New Roman"/>
          <w:color w:val="000000" w:themeColor="text1"/>
          <w:szCs w:val="24"/>
        </w:rPr>
        <w:t>ιο</w:t>
      </w:r>
      <w:r w:rsidRPr="00031DA0">
        <w:rPr>
          <w:rFonts w:eastAsia="Times New Roman"/>
          <w:color w:val="000000" w:themeColor="text1"/>
          <w:szCs w:val="24"/>
        </w:rPr>
        <w:t xml:space="preserve"> </w:t>
      </w:r>
      <w:r>
        <w:rPr>
          <w:rFonts w:eastAsia="Times New Roman"/>
          <w:color w:val="000000" w:themeColor="text1"/>
          <w:szCs w:val="24"/>
        </w:rPr>
        <w:t>το ζήτημα της μετάφρασης</w:t>
      </w:r>
      <w:r w:rsidRPr="00031DA0">
        <w:rPr>
          <w:rFonts w:eastAsia="Times New Roman"/>
          <w:color w:val="000000" w:themeColor="text1"/>
          <w:szCs w:val="24"/>
        </w:rPr>
        <w:t xml:space="preserve"> ήταν ένα από τα θέματα που μας </w:t>
      </w:r>
      <w:r>
        <w:rPr>
          <w:rFonts w:eastAsia="Times New Roman"/>
          <w:color w:val="000000" w:themeColor="text1"/>
          <w:szCs w:val="24"/>
        </w:rPr>
        <w:t>έθεσαν</w:t>
      </w:r>
      <w:r w:rsidRPr="00031DA0">
        <w:rPr>
          <w:rFonts w:eastAsia="Times New Roman"/>
          <w:color w:val="000000" w:themeColor="text1"/>
          <w:szCs w:val="24"/>
        </w:rPr>
        <w:t xml:space="preserve"> και οι κοσμήτορες των </w:t>
      </w:r>
      <w:r>
        <w:rPr>
          <w:rFonts w:eastAsia="Times New Roman"/>
          <w:color w:val="000000" w:themeColor="text1"/>
          <w:szCs w:val="24"/>
        </w:rPr>
        <w:t>ν</w:t>
      </w:r>
      <w:r w:rsidRPr="00031DA0">
        <w:rPr>
          <w:rFonts w:eastAsia="Times New Roman"/>
          <w:color w:val="000000" w:themeColor="text1"/>
          <w:szCs w:val="24"/>
        </w:rPr>
        <w:t xml:space="preserve">ομικών </w:t>
      </w:r>
      <w:r>
        <w:rPr>
          <w:rFonts w:eastAsia="Times New Roman"/>
          <w:color w:val="000000" w:themeColor="text1"/>
          <w:szCs w:val="24"/>
        </w:rPr>
        <w:t>σ</w:t>
      </w:r>
      <w:r w:rsidRPr="00031DA0">
        <w:rPr>
          <w:rFonts w:eastAsia="Times New Roman"/>
          <w:color w:val="000000" w:themeColor="text1"/>
          <w:szCs w:val="24"/>
        </w:rPr>
        <w:t>χολών</w:t>
      </w:r>
      <w:r w:rsidRPr="00031DA0">
        <w:rPr>
          <w:rFonts w:eastAsia="Times New Roman"/>
          <w:color w:val="000000" w:themeColor="text1"/>
          <w:szCs w:val="24"/>
        </w:rPr>
        <w:t xml:space="preserve"> και είπαμε </w:t>
      </w:r>
      <w:r>
        <w:rPr>
          <w:rFonts w:eastAsia="Times New Roman"/>
          <w:color w:val="000000" w:themeColor="text1"/>
          <w:szCs w:val="24"/>
        </w:rPr>
        <w:t>να το εξετάσουμε με το Υπουργείο Εξωτερικών.</w:t>
      </w:r>
    </w:p>
    <w:p w14:paraId="6A14ADA1"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Κύριε </w:t>
      </w:r>
      <w:r w:rsidRPr="00031DA0">
        <w:rPr>
          <w:rFonts w:eastAsia="Times New Roman"/>
          <w:color w:val="000000" w:themeColor="text1"/>
          <w:szCs w:val="24"/>
        </w:rPr>
        <w:t>Κουτσούκο</w:t>
      </w:r>
      <w:r>
        <w:rPr>
          <w:rFonts w:eastAsia="Times New Roman"/>
          <w:color w:val="000000" w:themeColor="text1"/>
          <w:szCs w:val="24"/>
        </w:rPr>
        <w:t xml:space="preserve">, </w:t>
      </w:r>
      <w:r w:rsidRPr="00031DA0">
        <w:rPr>
          <w:rFonts w:eastAsia="Times New Roman"/>
          <w:color w:val="000000" w:themeColor="text1"/>
          <w:szCs w:val="24"/>
        </w:rPr>
        <w:t>συμφωνώ απόλυτα</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η</w:t>
      </w:r>
      <w:r>
        <w:rPr>
          <w:rFonts w:eastAsia="Times New Roman"/>
          <w:color w:val="000000" w:themeColor="text1"/>
          <w:szCs w:val="24"/>
        </w:rPr>
        <w:t xml:space="preserve"> «</w:t>
      </w:r>
      <w:r>
        <w:rPr>
          <w:rFonts w:eastAsia="Times New Roman"/>
          <w:color w:val="000000" w:themeColor="text1"/>
          <w:szCs w:val="24"/>
        </w:rPr>
        <w:t>ΔΙΑΥΓΕΙΑ</w:t>
      </w:r>
      <w:r>
        <w:rPr>
          <w:rFonts w:eastAsia="Times New Roman"/>
          <w:color w:val="000000" w:themeColor="text1"/>
          <w:szCs w:val="24"/>
        </w:rPr>
        <w:t>» ε</w:t>
      </w:r>
      <w:r w:rsidRPr="00031DA0">
        <w:rPr>
          <w:rFonts w:eastAsia="Times New Roman"/>
          <w:color w:val="000000" w:themeColor="text1"/>
          <w:szCs w:val="24"/>
        </w:rPr>
        <w:t>ίναι από τις κορυφαίες μεταρρυθμίσεις και</w:t>
      </w:r>
      <w:r>
        <w:rPr>
          <w:rFonts w:eastAsia="Times New Roman"/>
          <w:color w:val="000000" w:themeColor="text1"/>
          <w:szCs w:val="24"/>
        </w:rPr>
        <w:t>,</w:t>
      </w:r>
      <w:r w:rsidRPr="00031DA0">
        <w:rPr>
          <w:rFonts w:eastAsia="Times New Roman"/>
          <w:color w:val="000000" w:themeColor="text1"/>
          <w:szCs w:val="24"/>
        </w:rPr>
        <w:t xml:space="preserve"> μάλισ</w:t>
      </w:r>
      <w:r w:rsidRPr="00031DA0">
        <w:rPr>
          <w:rFonts w:eastAsia="Times New Roman"/>
          <w:color w:val="000000" w:themeColor="text1"/>
          <w:szCs w:val="24"/>
        </w:rPr>
        <w:t>τα</w:t>
      </w:r>
      <w:r>
        <w:rPr>
          <w:rFonts w:eastAsia="Times New Roman"/>
          <w:color w:val="000000" w:themeColor="text1"/>
          <w:szCs w:val="24"/>
        </w:rPr>
        <w:t>,</w:t>
      </w:r>
      <w:r w:rsidRPr="00031DA0">
        <w:rPr>
          <w:rFonts w:eastAsia="Times New Roman"/>
          <w:color w:val="000000" w:themeColor="text1"/>
          <w:szCs w:val="24"/>
        </w:rPr>
        <w:t xml:space="preserve"> να σας ενημερώσω ότι αυτή την περίοδο </w:t>
      </w:r>
      <w:r>
        <w:rPr>
          <w:rFonts w:eastAsia="Times New Roman"/>
          <w:color w:val="000000" w:themeColor="text1"/>
          <w:szCs w:val="24"/>
        </w:rPr>
        <w:t>υλοποιού</w:t>
      </w:r>
      <w:r w:rsidRPr="00031DA0">
        <w:rPr>
          <w:rFonts w:eastAsia="Times New Roman"/>
          <w:color w:val="000000" w:themeColor="text1"/>
          <w:szCs w:val="24"/>
        </w:rPr>
        <w:t xml:space="preserve">με ένα πρόγραμμα στο Υπουργείο </w:t>
      </w:r>
      <w:r>
        <w:rPr>
          <w:rFonts w:eastAsia="Times New Roman"/>
          <w:color w:val="000000" w:themeColor="text1"/>
          <w:szCs w:val="24"/>
        </w:rPr>
        <w:t xml:space="preserve">για την </w:t>
      </w:r>
      <w:r w:rsidRPr="00031DA0">
        <w:rPr>
          <w:rFonts w:eastAsia="Times New Roman"/>
          <w:color w:val="000000" w:themeColor="text1"/>
          <w:szCs w:val="24"/>
        </w:rPr>
        <w:t xml:space="preserve">αναβάθμιση της πλατφόρμας της </w:t>
      </w:r>
      <w:r>
        <w:rPr>
          <w:rFonts w:eastAsia="Times New Roman"/>
          <w:color w:val="000000" w:themeColor="text1"/>
          <w:szCs w:val="24"/>
        </w:rPr>
        <w:t>«</w:t>
      </w:r>
      <w:r>
        <w:rPr>
          <w:rFonts w:eastAsia="Times New Roman"/>
          <w:color w:val="000000" w:themeColor="text1"/>
          <w:szCs w:val="24"/>
        </w:rPr>
        <w:t>ΔΙΑΥΓΕΙΑΣ</w:t>
      </w:r>
      <w:r>
        <w:rPr>
          <w:rFonts w:eastAsia="Times New Roman"/>
          <w:color w:val="000000" w:themeColor="text1"/>
          <w:szCs w:val="24"/>
        </w:rPr>
        <w:t>», γιατί έχει διευρυνθεί πολύ</w:t>
      </w:r>
      <w:r>
        <w:rPr>
          <w:rFonts w:eastAsia="Times New Roman"/>
          <w:color w:val="000000" w:themeColor="text1"/>
          <w:szCs w:val="24"/>
        </w:rPr>
        <w:t>.</w:t>
      </w:r>
      <w:r w:rsidRPr="00031DA0">
        <w:rPr>
          <w:rFonts w:eastAsia="Times New Roman"/>
          <w:color w:val="000000" w:themeColor="text1"/>
          <w:szCs w:val="24"/>
        </w:rPr>
        <w:t xml:space="preserve"> </w:t>
      </w:r>
      <w:r>
        <w:rPr>
          <w:rFonts w:eastAsia="Times New Roman"/>
          <w:color w:val="000000" w:themeColor="text1"/>
          <w:szCs w:val="24"/>
        </w:rPr>
        <w:t>Σ</w:t>
      </w:r>
      <w:r w:rsidRPr="00031DA0">
        <w:rPr>
          <w:rFonts w:eastAsia="Times New Roman"/>
          <w:color w:val="000000" w:themeColor="text1"/>
          <w:szCs w:val="24"/>
        </w:rPr>
        <w:t>τηρίζουμε</w:t>
      </w:r>
      <w:r>
        <w:rPr>
          <w:rFonts w:eastAsia="Times New Roman"/>
          <w:color w:val="000000" w:themeColor="text1"/>
          <w:szCs w:val="24"/>
        </w:rPr>
        <w:t xml:space="preserve"> τη «ΔΙΑΥΓΕΙΑ» και</w:t>
      </w:r>
      <w:r w:rsidRPr="00031DA0">
        <w:rPr>
          <w:rFonts w:eastAsia="Times New Roman"/>
          <w:color w:val="000000" w:themeColor="text1"/>
          <w:szCs w:val="24"/>
        </w:rPr>
        <w:t xml:space="preserve"> επενδύουμε και στην περαιτέρω ψηφιακή αναβάθμισ</w:t>
      </w:r>
      <w:r>
        <w:rPr>
          <w:rFonts w:eastAsia="Times New Roman"/>
          <w:color w:val="000000" w:themeColor="text1"/>
          <w:szCs w:val="24"/>
        </w:rPr>
        <w:t>ή της</w:t>
      </w:r>
      <w:r>
        <w:rPr>
          <w:rFonts w:eastAsia="Times New Roman"/>
          <w:color w:val="000000" w:themeColor="text1"/>
          <w:szCs w:val="24"/>
        </w:rPr>
        <w:t>.</w:t>
      </w:r>
    </w:p>
    <w:p w14:paraId="6A14ADA2"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 κ</w:t>
      </w:r>
      <w:r>
        <w:rPr>
          <w:rFonts w:eastAsia="Times New Roman"/>
          <w:color w:val="000000" w:themeColor="text1"/>
          <w:szCs w:val="24"/>
        </w:rPr>
        <w:t>.</w:t>
      </w:r>
      <w:r>
        <w:rPr>
          <w:rFonts w:eastAsia="Times New Roman"/>
          <w:color w:val="000000" w:themeColor="text1"/>
          <w:szCs w:val="24"/>
        </w:rPr>
        <w:t xml:space="preserve"> Μαντάς π</w:t>
      </w:r>
      <w:r w:rsidRPr="00031DA0">
        <w:rPr>
          <w:rFonts w:eastAsia="Times New Roman"/>
          <w:color w:val="000000" w:themeColor="text1"/>
          <w:szCs w:val="24"/>
        </w:rPr>
        <w:t>ολύ σωστά ανέφερε το θέμα της υλοποίησης</w:t>
      </w:r>
      <w:r>
        <w:rPr>
          <w:rFonts w:eastAsia="Times New Roman"/>
          <w:color w:val="000000" w:themeColor="text1"/>
          <w:szCs w:val="24"/>
        </w:rPr>
        <w:t>. Ε</w:t>
      </w:r>
      <w:r w:rsidRPr="00031DA0">
        <w:rPr>
          <w:rFonts w:eastAsia="Times New Roman"/>
          <w:color w:val="000000" w:themeColor="text1"/>
          <w:szCs w:val="24"/>
        </w:rPr>
        <w:t>ίναι το κρίσιμο ζήτημα</w:t>
      </w:r>
      <w:r>
        <w:rPr>
          <w:rFonts w:eastAsia="Times New Roman"/>
          <w:color w:val="000000" w:themeColor="text1"/>
          <w:szCs w:val="24"/>
        </w:rPr>
        <w:t>. Γι</w:t>
      </w:r>
      <w:r>
        <w:rPr>
          <w:rFonts w:eastAsia="Times New Roman"/>
          <w:color w:val="000000" w:themeColor="text1"/>
          <w:szCs w:val="24"/>
        </w:rPr>
        <w:t>α</w:t>
      </w:r>
      <w:r w:rsidRPr="00031DA0">
        <w:rPr>
          <w:rFonts w:eastAsia="Times New Roman"/>
          <w:color w:val="000000" w:themeColor="text1"/>
          <w:szCs w:val="24"/>
        </w:rPr>
        <w:t xml:space="preserve"> αυτό κιόλας από την πλευρά μου ανέφερ</w:t>
      </w:r>
      <w:r>
        <w:rPr>
          <w:rFonts w:eastAsia="Times New Roman"/>
          <w:color w:val="000000" w:themeColor="text1"/>
          <w:szCs w:val="24"/>
        </w:rPr>
        <w:t>α</w:t>
      </w:r>
      <w:r w:rsidRPr="00031DA0">
        <w:rPr>
          <w:rFonts w:eastAsia="Times New Roman"/>
          <w:color w:val="000000" w:themeColor="text1"/>
          <w:szCs w:val="24"/>
        </w:rPr>
        <w:t xml:space="preserve"> τους έξι </w:t>
      </w:r>
      <w:r>
        <w:rPr>
          <w:rFonts w:eastAsia="Times New Roman"/>
          <w:color w:val="000000" w:themeColor="text1"/>
          <w:szCs w:val="24"/>
        </w:rPr>
        <w:t>πυλώνες</w:t>
      </w:r>
      <w:r w:rsidRPr="00031DA0">
        <w:rPr>
          <w:rFonts w:eastAsia="Times New Roman"/>
          <w:color w:val="000000" w:themeColor="text1"/>
          <w:szCs w:val="24"/>
        </w:rPr>
        <w:t xml:space="preserve"> του σχεδίου δράσης</w:t>
      </w:r>
      <w:r>
        <w:rPr>
          <w:rFonts w:eastAsia="Times New Roman"/>
          <w:color w:val="000000" w:themeColor="text1"/>
          <w:szCs w:val="24"/>
        </w:rPr>
        <w:t>.</w:t>
      </w:r>
    </w:p>
    <w:p w14:paraId="6A14ADA3" w14:textId="77777777" w:rsidR="00EE1832" w:rsidRDefault="009476A9">
      <w:pPr>
        <w:spacing w:line="600" w:lineRule="auto"/>
        <w:ind w:firstLine="720"/>
        <w:contextualSpacing/>
        <w:jc w:val="both"/>
        <w:rPr>
          <w:rFonts w:eastAsia="Times New Roman"/>
          <w:color w:val="000000" w:themeColor="text1"/>
          <w:szCs w:val="24"/>
        </w:rPr>
      </w:pPr>
      <w:r w:rsidRPr="00031DA0">
        <w:rPr>
          <w:rFonts w:eastAsia="Times New Roman"/>
          <w:color w:val="000000" w:themeColor="text1"/>
          <w:szCs w:val="24"/>
        </w:rPr>
        <w:t>Κύριε Θεοχάρη</w:t>
      </w:r>
      <w:r>
        <w:rPr>
          <w:rFonts w:eastAsia="Times New Roman"/>
          <w:color w:val="000000" w:themeColor="text1"/>
          <w:szCs w:val="24"/>
        </w:rPr>
        <w:t xml:space="preserve">, γι’ αυτό είναι ο κοινοβουλευτικός </w:t>
      </w:r>
      <w:r w:rsidRPr="00031DA0">
        <w:rPr>
          <w:rFonts w:eastAsia="Times New Roman"/>
          <w:color w:val="000000" w:themeColor="text1"/>
          <w:szCs w:val="24"/>
        </w:rPr>
        <w:t>έλεγχος</w:t>
      </w:r>
      <w:r>
        <w:rPr>
          <w:rFonts w:eastAsia="Times New Roman"/>
          <w:color w:val="000000" w:themeColor="text1"/>
          <w:szCs w:val="24"/>
        </w:rPr>
        <w:t>. Εδώ είμαστε. Σ</w:t>
      </w:r>
      <w:r>
        <w:rPr>
          <w:rFonts w:eastAsia="Times New Roman"/>
          <w:color w:val="000000" w:themeColor="text1"/>
          <w:szCs w:val="24"/>
        </w:rPr>
        <w:t>τόχος μας είναι σ</w:t>
      </w:r>
      <w:r>
        <w:rPr>
          <w:rFonts w:eastAsia="Times New Roman"/>
          <w:color w:val="000000" w:themeColor="text1"/>
          <w:szCs w:val="24"/>
        </w:rPr>
        <w:t>ε</w:t>
      </w:r>
      <w:r w:rsidRPr="00031DA0">
        <w:rPr>
          <w:rFonts w:eastAsia="Times New Roman"/>
          <w:color w:val="000000" w:themeColor="text1"/>
          <w:szCs w:val="24"/>
        </w:rPr>
        <w:t xml:space="preserve"> </w:t>
      </w:r>
      <w:r w:rsidRPr="00031DA0">
        <w:rPr>
          <w:rFonts w:eastAsia="Times New Roman"/>
          <w:color w:val="000000" w:themeColor="text1"/>
          <w:szCs w:val="24"/>
        </w:rPr>
        <w:t>ένα</w:t>
      </w:r>
      <w:r>
        <w:rPr>
          <w:rFonts w:eastAsia="Times New Roman"/>
          <w:color w:val="000000" w:themeColor="text1"/>
          <w:szCs w:val="24"/>
        </w:rPr>
        <w:t>ν</w:t>
      </w:r>
      <w:r w:rsidRPr="00031DA0">
        <w:rPr>
          <w:rFonts w:eastAsia="Times New Roman"/>
          <w:color w:val="000000" w:themeColor="text1"/>
          <w:szCs w:val="24"/>
        </w:rPr>
        <w:t xml:space="preserve"> μήνα </w:t>
      </w:r>
      <w:r>
        <w:rPr>
          <w:rFonts w:eastAsia="Times New Roman"/>
          <w:color w:val="000000" w:themeColor="text1"/>
          <w:szCs w:val="24"/>
        </w:rPr>
        <w:t>ν</w:t>
      </w:r>
      <w:r w:rsidRPr="00031DA0">
        <w:rPr>
          <w:rFonts w:eastAsia="Times New Roman"/>
          <w:color w:val="000000" w:themeColor="text1"/>
          <w:szCs w:val="24"/>
        </w:rPr>
        <w:t>α έχουμ</w:t>
      </w:r>
      <w:r w:rsidRPr="00031DA0">
        <w:rPr>
          <w:rFonts w:eastAsia="Times New Roman"/>
          <w:color w:val="000000" w:themeColor="text1"/>
          <w:szCs w:val="24"/>
        </w:rPr>
        <w:t xml:space="preserve">ε </w:t>
      </w:r>
      <w:r>
        <w:rPr>
          <w:rFonts w:eastAsia="Times New Roman"/>
          <w:color w:val="000000" w:themeColor="text1"/>
          <w:szCs w:val="24"/>
        </w:rPr>
        <w:t>α</w:t>
      </w:r>
      <w:r w:rsidRPr="00031DA0">
        <w:rPr>
          <w:rFonts w:eastAsia="Times New Roman"/>
          <w:color w:val="000000" w:themeColor="text1"/>
          <w:szCs w:val="24"/>
        </w:rPr>
        <w:t>υτό το μ</w:t>
      </w:r>
      <w:r>
        <w:rPr>
          <w:rFonts w:eastAsia="Times New Roman"/>
          <w:color w:val="000000" w:themeColor="text1"/>
          <w:szCs w:val="24"/>
        </w:rPr>
        <w:t>ητρώο</w:t>
      </w:r>
      <w:r>
        <w:rPr>
          <w:rFonts w:eastAsia="Times New Roman"/>
          <w:color w:val="000000" w:themeColor="text1"/>
          <w:szCs w:val="24"/>
        </w:rPr>
        <w:t>,</w:t>
      </w:r>
      <w:r>
        <w:rPr>
          <w:rFonts w:eastAsia="Times New Roman"/>
          <w:color w:val="000000" w:themeColor="text1"/>
          <w:szCs w:val="24"/>
        </w:rPr>
        <w:t xml:space="preserve"> </w:t>
      </w:r>
      <w:r w:rsidRPr="00031DA0">
        <w:rPr>
          <w:rFonts w:eastAsia="Times New Roman"/>
          <w:color w:val="000000" w:themeColor="text1"/>
          <w:szCs w:val="24"/>
        </w:rPr>
        <w:t xml:space="preserve">το οποίο </w:t>
      </w:r>
      <w:r>
        <w:rPr>
          <w:rFonts w:eastAsia="Times New Roman"/>
          <w:color w:val="000000" w:themeColor="text1"/>
          <w:szCs w:val="24"/>
        </w:rPr>
        <w:t>αναπτύσσουμε εσωτερικά στο Υ</w:t>
      </w:r>
      <w:r w:rsidRPr="00031DA0">
        <w:rPr>
          <w:rFonts w:eastAsia="Times New Roman"/>
          <w:color w:val="000000" w:themeColor="text1"/>
          <w:szCs w:val="24"/>
        </w:rPr>
        <w:t>πουρ</w:t>
      </w:r>
      <w:r>
        <w:rPr>
          <w:rFonts w:eastAsia="Times New Roman"/>
          <w:color w:val="000000" w:themeColor="text1"/>
          <w:szCs w:val="24"/>
        </w:rPr>
        <w:t xml:space="preserve">γείο Διοικητικής Ανασυγκρότησης. </w:t>
      </w:r>
    </w:p>
    <w:p w14:paraId="6A14ADA4"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ό</w:t>
      </w:r>
      <w:r w:rsidRPr="00031DA0">
        <w:rPr>
          <w:rFonts w:eastAsia="Times New Roman"/>
          <w:color w:val="000000" w:themeColor="text1"/>
          <w:szCs w:val="24"/>
        </w:rPr>
        <w:t xml:space="preserve">σον αφορά τα ζητήματα των </w:t>
      </w:r>
      <w:r>
        <w:rPr>
          <w:rFonts w:eastAsia="Times New Roman"/>
          <w:color w:val="000000" w:themeColor="text1"/>
          <w:szCs w:val="24"/>
        </w:rPr>
        <w:t>Α</w:t>
      </w:r>
      <w:r w:rsidRPr="00031DA0">
        <w:rPr>
          <w:rFonts w:eastAsia="Times New Roman"/>
          <w:color w:val="000000" w:themeColor="text1"/>
          <w:szCs w:val="24"/>
        </w:rPr>
        <w:t xml:space="preserve">νοιχτών </w:t>
      </w:r>
      <w:r>
        <w:rPr>
          <w:rFonts w:eastAsia="Times New Roman"/>
          <w:color w:val="000000" w:themeColor="text1"/>
          <w:szCs w:val="24"/>
        </w:rPr>
        <w:t>Δ</w:t>
      </w:r>
      <w:r w:rsidRPr="00031DA0">
        <w:rPr>
          <w:rFonts w:eastAsia="Times New Roman"/>
          <w:color w:val="000000" w:themeColor="text1"/>
          <w:szCs w:val="24"/>
        </w:rPr>
        <w:t>εδομένων</w:t>
      </w:r>
      <w:r>
        <w:rPr>
          <w:rFonts w:eastAsia="Times New Roman"/>
          <w:color w:val="000000" w:themeColor="text1"/>
          <w:szCs w:val="24"/>
        </w:rPr>
        <w:t>,</w:t>
      </w:r>
      <w:r w:rsidRPr="00031DA0">
        <w:rPr>
          <w:rFonts w:eastAsia="Times New Roman"/>
          <w:color w:val="000000" w:themeColor="text1"/>
          <w:szCs w:val="24"/>
        </w:rPr>
        <w:t xml:space="preserve"> θέλω ν</w:t>
      </w:r>
      <w:r>
        <w:rPr>
          <w:rFonts w:eastAsia="Times New Roman"/>
          <w:color w:val="000000" w:themeColor="text1"/>
          <w:szCs w:val="24"/>
        </w:rPr>
        <w:t>α ενημερώσω και εσάς και τους κυρίους και την κυρία Β</w:t>
      </w:r>
      <w:r w:rsidRPr="00031DA0">
        <w:rPr>
          <w:rFonts w:eastAsia="Times New Roman"/>
          <w:color w:val="000000" w:themeColor="text1"/>
          <w:szCs w:val="24"/>
        </w:rPr>
        <w:t>ουλευτή ότι το Υπουργείο Διοικητικής Ανασυγκρ</w:t>
      </w:r>
      <w:r>
        <w:rPr>
          <w:rFonts w:eastAsia="Times New Roman"/>
          <w:color w:val="000000" w:themeColor="text1"/>
          <w:szCs w:val="24"/>
        </w:rPr>
        <w:t xml:space="preserve">ότησης είναι ο επίσημος </w:t>
      </w:r>
      <w:r>
        <w:rPr>
          <w:rFonts w:eastAsia="Times New Roman"/>
          <w:color w:val="000000" w:themeColor="text1"/>
          <w:szCs w:val="24"/>
        </w:rPr>
        <w:t>εκπρόσωπος της χώρας μας στην ΕΕ. Τ</w:t>
      </w:r>
      <w:r w:rsidRPr="00031DA0">
        <w:rPr>
          <w:rFonts w:eastAsia="Times New Roman"/>
          <w:color w:val="000000" w:themeColor="text1"/>
          <w:szCs w:val="24"/>
        </w:rPr>
        <w:t xml:space="preserve">α στοιχεία που κατέθεσα είναι τα επίσημα </w:t>
      </w:r>
      <w:r>
        <w:rPr>
          <w:rFonts w:eastAsia="Times New Roman"/>
          <w:color w:val="000000" w:themeColor="text1"/>
          <w:szCs w:val="24"/>
        </w:rPr>
        <w:t xml:space="preserve">ευρωπαϊκά </w:t>
      </w:r>
      <w:r w:rsidRPr="00031DA0">
        <w:rPr>
          <w:rFonts w:eastAsia="Times New Roman"/>
          <w:color w:val="000000" w:themeColor="text1"/>
          <w:szCs w:val="24"/>
        </w:rPr>
        <w:t>στοιχεία</w:t>
      </w:r>
      <w:r>
        <w:rPr>
          <w:rFonts w:eastAsia="Times New Roman"/>
          <w:color w:val="000000" w:themeColor="text1"/>
          <w:szCs w:val="24"/>
        </w:rPr>
        <w:t>,</w:t>
      </w:r>
      <w:r w:rsidRPr="00031DA0">
        <w:rPr>
          <w:rFonts w:eastAsia="Times New Roman"/>
          <w:color w:val="000000" w:themeColor="text1"/>
          <w:szCs w:val="24"/>
        </w:rPr>
        <w:t xml:space="preserve"> που </w:t>
      </w:r>
      <w:r>
        <w:rPr>
          <w:rFonts w:eastAsia="Times New Roman"/>
          <w:color w:val="000000" w:themeColor="text1"/>
          <w:szCs w:val="24"/>
        </w:rPr>
        <w:lastRenderedPageBreak/>
        <w:t>αναφέρουν</w:t>
      </w:r>
      <w:r w:rsidRPr="00031DA0">
        <w:rPr>
          <w:rFonts w:eastAsia="Times New Roman"/>
          <w:color w:val="000000" w:themeColor="text1"/>
          <w:szCs w:val="24"/>
        </w:rPr>
        <w:t xml:space="preserve"> ότι είμαστε </w:t>
      </w:r>
      <w:r>
        <w:rPr>
          <w:rFonts w:eastAsia="Times New Roman"/>
          <w:color w:val="000000" w:themeColor="text1"/>
          <w:szCs w:val="24"/>
        </w:rPr>
        <w:t xml:space="preserve">στην όγδοη </w:t>
      </w:r>
      <w:r w:rsidRPr="00031DA0">
        <w:rPr>
          <w:rFonts w:eastAsia="Times New Roman"/>
          <w:color w:val="000000" w:themeColor="text1"/>
          <w:szCs w:val="24"/>
        </w:rPr>
        <w:t>θέσ</w:t>
      </w:r>
      <w:r>
        <w:rPr>
          <w:rFonts w:eastAsia="Times New Roman"/>
          <w:color w:val="000000" w:themeColor="text1"/>
          <w:szCs w:val="24"/>
        </w:rPr>
        <w:t>η. Κατανοώ α</w:t>
      </w:r>
      <w:r w:rsidRPr="00031DA0">
        <w:rPr>
          <w:rFonts w:eastAsia="Times New Roman"/>
          <w:color w:val="000000" w:themeColor="text1"/>
          <w:szCs w:val="24"/>
        </w:rPr>
        <w:t>υτό που είπα</w:t>
      </w:r>
      <w:r>
        <w:rPr>
          <w:rFonts w:eastAsia="Times New Roman"/>
          <w:color w:val="000000" w:themeColor="text1"/>
          <w:szCs w:val="24"/>
        </w:rPr>
        <w:t xml:space="preserve">τε, </w:t>
      </w:r>
      <w:r w:rsidRPr="00031DA0">
        <w:rPr>
          <w:rFonts w:eastAsia="Times New Roman"/>
          <w:color w:val="000000" w:themeColor="text1"/>
          <w:szCs w:val="24"/>
        </w:rPr>
        <w:t>ότι υπάρχουν πολλές μέθοδοι</w:t>
      </w:r>
      <w:r>
        <w:rPr>
          <w:rFonts w:eastAsia="Times New Roman"/>
          <w:color w:val="000000" w:themeColor="text1"/>
          <w:szCs w:val="24"/>
        </w:rPr>
        <w:t xml:space="preserve">. </w:t>
      </w:r>
      <w:r>
        <w:rPr>
          <w:rFonts w:eastAsia="Times New Roman"/>
          <w:color w:val="000000" w:themeColor="text1"/>
          <w:szCs w:val="24"/>
        </w:rPr>
        <w:t>Τουλάχιστον, ό</w:t>
      </w:r>
      <w:r>
        <w:rPr>
          <w:rFonts w:eastAsia="Times New Roman"/>
          <w:color w:val="000000" w:themeColor="text1"/>
          <w:szCs w:val="24"/>
        </w:rPr>
        <w:t xml:space="preserve">μως, </w:t>
      </w:r>
      <w:r w:rsidRPr="00031DA0">
        <w:rPr>
          <w:rFonts w:eastAsia="Times New Roman"/>
          <w:color w:val="000000" w:themeColor="text1"/>
          <w:szCs w:val="24"/>
        </w:rPr>
        <w:t xml:space="preserve">όσον αφορά τα </w:t>
      </w:r>
      <w:r>
        <w:rPr>
          <w:rFonts w:eastAsia="Times New Roman"/>
          <w:color w:val="000000" w:themeColor="text1"/>
          <w:szCs w:val="24"/>
        </w:rPr>
        <w:t>Α</w:t>
      </w:r>
      <w:r w:rsidRPr="00031DA0">
        <w:rPr>
          <w:rFonts w:eastAsia="Times New Roman"/>
          <w:color w:val="000000" w:themeColor="text1"/>
          <w:szCs w:val="24"/>
        </w:rPr>
        <w:t>νοιχτ</w:t>
      </w:r>
      <w:r w:rsidRPr="00031DA0">
        <w:rPr>
          <w:rFonts w:eastAsia="Times New Roman"/>
          <w:color w:val="000000" w:themeColor="text1"/>
          <w:szCs w:val="24"/>
        </w:rPr>
        <w:t xml:space="preserve">ά </w:t>
      </w:r>
      <w:r>
        <w:rPr>
          <w:rFonts w:eastAsia="Times New Roman"/>
          <w:color w:val="000000" w:themeColor="text1"/>
          <w:szCs w:val="24"/>
        </w:rPr>
        <w:t>Δ</w:t>
      </w:r>
      <w:r w:rsidRPr="00031DA0">
        <w:rPr>
          <w:rFonts w:eastAsia="Times New Roman"/>
          <w:color w:val="000000" w:themeColor="text1"/>
          <w:szCs w:val="24"/>
        </w:rPr>
        <w:t>εδομένα</w:t>
      </w:r>
      <w:r>
        <w:rPr>
          <w:rFonts w:eastAsia="Times New Roman"/>
          <w:color w:val="000000" w:themeColor="text1"/>
          <w:szCs w:val="24"/>
        </w:rPr>
        <w:t xml:space="preserve">, </w:t>
      </w:r>
      <w:r w:rsidRPr="00031DA0">
        <w:rPr>
          <w:rFonts w:eastAsia="Times New Roman"/>
          <w:color w:val="000000" w:themeColor="text1"/>
          <w:szCs w:val="24"/>
        </w:rPr>
        <w:t xml:space="preserve">αυτή τη στιγμή </w:t>
      </w:r>
      <w:r>
        <w:rPr>
          <w:rFonts w:eastAsia="Times New Roman"/>
          <w:color w:val="000000" w:themeColor="text1"/>
          <w:szCs w:val="24"/>
        </w:rPr>
        <w:t>η χώρα μας έχει</w:t>
      </w:r>
      <w:r w:rsidRPr="00031DA0">
        <w:rPr>
          <w:rFonts w:eastAsia="Times New Roman"/>
          <w:color w:val="000000" w:themeColor="text1"/>
          <w:szCs w:val="24"/>
        </w:rPr>
        <w:t xml:space="preserve"> την όγδοη θέση</w:t>
      </w:r>
      <w:r>
        <w:rPr>
          <w:rFonts w:eastAsia="Times New Roman"/>
          <w:color w:val="000000" w:themeColor="text1"/>
          <w:szCs w:val="24"/>
        </w:rPr>
        <w:t xml:space="preserve"> </w:t>
      </w:r>
      <w:r>
        <w:rPr>
          <w:rFonts w:eastAsia="Times New Roman"/>
          <w:color w:val="000000" w:themeColor="text1"/>
          <w:szCs w:val="24"/>
        </w:rPr>
        <w:t>σε ευρωπαϊκό επίπεδο</w:t>
      </w:r>
      <w:r>
        <w:rPr>
          <w:rFonts w:eastAsia="Times New Roman"/>
          <w:color w:val="000000" w:themeColor="text1"/>
          <w:szCs w:val="24"/>
        </w:rPr>
        <w:t xml:space="preserve"> Έχουν λάβει και εύφημο μνεία </w:t>
      </w:r>
      <w:r w:rsidRPr="00031DA0">
        <w:rPr>
          <w:rFonts w:eastAsia="Times New Roman"/>
          <w:color w:val="000000" w:themeColor="text1"/>
          <w:szCs w:val="24"/>
        </w:rPr>
        <w:t xml:space="preserve">οι υπηρεσίες </w:t>
      </w:r>
      <w:r>
        <w:rPr>
          <w:rFonts w:eastAsia="Times New Roman"/>
          <w:color w:val="000000" w:themeColor="text1"/>
          <w:szCs w:val="24"/>
        </w:rPr>
        <w:t>μας. Ν</w:t>
      </w:r>
      <w:r w:rsidRPr="00031DA0">
        <w:rPr>
          <w:rFonts w:eastAsia="Times New Roman"/>
          <w:color w:val="000000" w:themeColor="text1"/>
          <w:szCs w:val="24"/>
        </w:rPr>
        <w:t>α λέμε και τα καλά</w:t>
      </w:r>
      <w:r>
        <w:rPr>
          <w:rFonts w:eastAsia="Times New Roman"/>
          <w:color w:val="000000" w:themeColor="text1"/>
          <w:szCs w:val="24"/>
        </w:rPr>
        <w:t xml:space="preserve"> </w:t>
      </w:r>
      <w:r>
        <w:rPr>
          <w:rFonts w:eastAsia="Times New Roman"/>
          <w:color w:val="000000" w:themeColor="text1"/>
          <w:szCs w:val="24"/>
        </w:rPr>
        <w:t>και να μην</w:t>
      </w:r>
      <w:r>
        <w:rPr>
          <w:rFonts w:eastAsia="Times New Roman"/>
          <w:color w:val="000000" w:themeColor="text1"/>
          <w:szCs w:val="24"/>
        </w:rPr>
        <w:t xml:space="preserve"> </w:t>
      </w:r>
      <w:r w:rsidRPr="00031DA0">
        <w:rPr>
          <w:rFonts w:eastAsia="Times New Roman"/>
          <w:color w:val="000000" w:themeColor="text1"/>
          <w:szCs w:val="24"/>
        </w:rPr>
        <w:t>αναδεικνύουμε</w:t>
      </w:r>
      <w:r w:rsidDel="006F7C76">
        <w:rPr>
          <w:rFonts w:eastAsia="Times New Roman"/>
          <w:color w:val="000000" w:themeColor="text1"/>
          <w:szCs w:val="24"/>
        </w:rPr>
        <w:t xml:space="preserve"> </w:t>
      </w:r>
      <w:r w:rsidRPr="00031DA0">
        <w:rPr>
          <w:rFonts w:eastAsia="Times New Roman"/>
          <w:color w:val="000000" w:themeColor="text1"/>
          <w:szCs w:val="24"/>
        </w:rPr>
        <w:t>μόνο τα προβλήματα</w:t>
      </w:r>
      <w:r>
        <w:rPr>
          <w:rFonts w:eastAsia="Times New Roman"/>
          <w:color w:val="000000" w:themeColor="text1"/>
          <w:szCs w:val="24"/>
        </w:rPr>
        <w:t xml:space="preserve"> των δημοσίων υπηρεσιών</w:t>
      </w:r>
      <w:r>
        <w:rPr>
          <w:rFonts w:eastAsia="Times New Roman"/>
          <w:color w:val="000000" w:themeColor="text1"/>
          <w:szCs w:val="24"/>
        </w:rPr>
        <w:t>.</w:t>
      </w:r>
    </w:p>
    <w:p w14:paraId="6A14ADA5"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031DA0">
        <w:rPr>
          <w:rFonts w:eastAsia="Times New Roman"/>
          <w:color w:val="000000" w:themeColor="text1"/>
          <w:szCs w:val="24"/>
        </w:rPr>
        <w:t>λείνοντας απλώς να πω ότι ευχαρι</w:t>
      </w:r>
      <w:r>
        <w:rPr>
          <w:rFonts w:eastAsia="Times New Roman"/>
          <w:color w:val="000000" w:themeColor="text1"/>
          <w:szCs w:val="24"/>
        </w:rPr>
        <w:t>στώ όλους</w:t>
      </w:r>
      <w:r>
        <w:rPr>
          <w:rFonts w:eastAsia="Times New Roman"/>
          <w:color w:val="000000" w:themeColor="text1"/>
          <w:szCs w:val="24"/>
        </w:rPr>
        <w:t xml:space="preserve"> τους Β</w:t>
      </w:r>
      <w:r w:rsidRPr="00031DA0">
        <w:rPr>
          <w:rFonts w:eastAsia="Times New Roman"/>
          <w:color w:val="000000" w:themeColor="text1"/>
          <w:szCs w:val="24"/>
        </w:rPr>
        <w:t xml:space="preserve">ουλευτές για τις παρατηρήσεις </w:t>
      </w:r>
      <w:r>
        <w:rPr>
          <w:rFonts w:eastAsia="Times New Roman"/>
          <w:color w:val="000000" w:themeColor="text1"/>
          <w:szCs w:val="24"/>
        </w:rPr>
        <w:t>τους</w:t>
      </w:r>
      <w:r w:rsidRPr="00031DA0">
        <w:rPr>
          <w:rFonts w:eastAsia="Times New Roman"/>
          <w:color w:val="000000" w:themeColor="text1"/>
          <w:szCs w:val="24"/>
        </w:rPr>
        <w:t xml:space="preserve"> και χαίρομαι πραγματικά </w:t>
      </w:r>
      <w:r>
        <w:rPr>
          <w:rFonts w:eastAsia="Times New Roman"/>
          <w:color w:val="000000" w:themeColor="text1"/>
          <w:szCs w:val="24"/>
        </w:rPr>
        <w:t xml:space="preserve">που </w:t>
      </w:r>
      <w:r w:rsidRPr="00031DA0">
        <w:rPr>
          <w:rFonts w:eastAsia="Times New Roman"/>
          <w:color w:val="000000" w:themeColor="text1"/>
          <w:szCs w:val="24"/>
        </w:rPr>
        <w:t xml:space="preserve">διαμορφώνεται η ευρύτερη συναίνεση </w:t>
      </w:r>
      <w:r w:rsidRPr="00031DA0">
        <w:rPr>
          <w:rFonts w:eastAsia="Times New Roman"/>
          <w:color w:val="000000" w:themeColor="text1"/>
          <w:szCs w:val="24"/>
        </w:rPr>
        <w:t>σε ένα σχέδιο νόμου που έρχεται να βάλει μ</w:t>
      </w:r>
      <w:r>
        <w:rPr>
          <w:rFonts w:eastAsia="Times New Roman"/>
          <w:color w:val="000000" w:themeColor="text1"/>
          <w:szCs w:val="24"/>
        </w:rPr>
        <w:t>ι</w:t>
      </w:r>
      <w:r w:rsidRPr="00031DA0">
        <w:rPr>
          <w:rFonts w:eastAsia="Times New Roman"/>
          <w:color w:val="000000" w:themeColor="text1"/>
          <w:szCs w:val="24"/>
        </w:rPr>
        <w:t>α ψηφίδα</w:t>
      </w:r>
      <w:r>
        <w:rPr>
          <w:rFonts w:eastAsia="Times New Roman"/>
          <w:color w:val="000000" w:themeColor="text1"/>
          <w:szCs w:val="24"/>
        </w:rPr>
        <w:t>.</w:t>
      </w:r>
      <w:r w:rsidRPr="00031DA0">
        <w:rPr>
          <w:rFonts w:eastAsia="Times New Roman"/>
          <w:color w:val="000000" w:themeColor="text1"/>
          <w:szCs w:val="24"/>
        </w:rPr>
        <w:t xml:space="preserve"> </w:t>
      </w:r>
      <w:r>
        <w:rPr>
          <w:rFonts w:eastAsia="Times New Roman"/>
          <w:color w:val="000000" w:themeColor="text1"/>
          <w:szCs w:val="24"/>
        </w:rPr>
        <w:t>Γ</w:t>
      </w:r>
      <w:r w:rsidRPr="00031DA0">
        <w:rPr>
          <w:rFonts w:eastAsia="Times New Roman"/>
          <w:color w:val="000000" w:themeColor="text1"/>
          <w:szCs w:val="24"/>
        </w:rPr>
        <w:t>ιατί φυσικά τα θέματα προσβασιμότητας για τα άτομα με αναπηρία</w:t>
      </w:r>
      <w:r w:rsidRPr="008A781F">
        <w:rPr>
          <w:rFonts w:eastAsia="Times New Roman"/>
          <w:color w:val="000000" w:themeColor="text1"/>
          <w:szCs w:val="24"/>
        </w:rPr>
        <w:t xml:space="preserve"> </w:t>
      </w:r>
      <w:r w:rsidRPr="00031DA0">
        <w:rPr>
          <w:rFonts w:eastAsia="Times New Roman"/>
          <w:color w:val="000000" w:themeColor="text1"/>
          <w:szCs w:val="24"/>
        </w:rPr>
        <w:t>είναι ευρύτερα</w:t>
      </w:r>
      <w:r>
        <w:rPr>
          <w:rFonts w:eastAsia="Times New Roman"/>
          <w:color w:val="000000" w:themeColor="text1"/>
          <w:szCs w:val="24"/>
        </w:rPr>
        <w:t xml:space="preserve">, αλλά </w:t>
      </w:r>
      <w:r>
        <w:rPr>
          <w:rFonts w:eastAsia="Times New Roman"/>
          <w:color w:val="000000" w:themeColor="text1"/>
          <w:szCs w:val="24"/>
        </w:rPr>
        <w:t xml:space="preserve">το σχέδιο νόμου </w:t>
      </w:r>
      <w:r>
        <w:rPr>
          <w:rFonts w:eastAsia="Times New Roman"/>
          <w:color w:val="000000" w:themeColor="text1"/>
          <w:szCs w:val="24"/>
        </w:rPr>
        <w:t>είναι μια ση</w:t>
      </w:r>
      <w:r w:rsidRPr="00031DA0">
        <w:rPr>
          <w:rFonts w:eastAsia="Times New Roman"/>
          <w:color w:val="000000" w:themeColor="text1"/>
          <w:szCs w:val="24"/>
        </w:rPr>
        <w:t>μαντική ψηφίδα</w:t>
      </w:r>
      <w:r>
        <w:rPr>
          <w:rFonts w:eastAsia="Times New Roman"/>
          <w:color w:val="000000" w:themeColor="text1"/>
          <w:szCs w:val="24"/>
        </w:rPr>
        <w:t>.</w:t>
      </w:r>
    </w:p>
    <w:p w14:paraId="6A14ADA6"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w:t>
      </w:r>
      <w:r w:rsidRPr="00031DA0">
        <w:rPr>
          <w:rFonts w:eastAsia="Times New Roman"/>
          <w:color w:val="000000" w:themeColor="text1"/>
          <w:szCs w:val="24"/>
        </w:rPr>
        <w:t>υχαριστώ πολύ</w:t>
      </w:r>
      <w:r>
        <w:rPr>
          <w:rFonts w:eastAsia="Times New Roman"/>
          <w:color w:val="000000" w:themeColor="text1"/>
          <w:szCs w:val="24"/>
        </w:rPr>
        <w:t>.</w:t>
      </w:r>
    </w:p>
    <w:p w14:paraId="6A14ADA7" w14:textId="77777777" w:rsidR="00EE1832" w:rsidRDefault="009476A9">
      <w:pPr>
        <w:spacing w:line="600" w:lineRule="auto"/>
        <w:ind w:firstLine="720"/>
        <w:contextualSpacing/>
        <w:jc w:val="both"/>
        <w:rPr>
          <w:rFonts w:eastAsia="Times New Roman"/>
          <w:color w:val="000000" w:themeColor="text1"/>
          <w:szCs w:val="24"/>
        </w:rPr>
      </w:pPr>
      <w:r w:rsidRPr="007C37DE">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Ευχαριστούμε κ</w:t>
      </w:r>
      <w:r w:rsidRPr="00031DA0">
        <w:rPr>
          <w:rFonts w:eastAsia="Times New Roman"/>
          <w:color w:val="000000" w:themeColor="text1"/>
          <w:szCs w:val="24"/>
        </w:rPr>
        <w:t>ι εμείς</w:t>
      </w:r>
      <w:r>
        <w:rPr>
          <w:rFonts w:eastAsia="Times New Roman"/>
          <w:color w:val="000000" w:themeColor="text1"/>
          <w:szCs w:val="24"/>
        </w:rPr>
        <w:t>.</w:t>
      </w:r>
    </w:p>
    <w:p w14:paraId="6A14ADA8"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031DA0">
        <w:rPr>
          <w:rFonts w:eastAsia="Times New Roman"/>
          <w:color w:val="000000" w:themeColor="text1"/>
          <w:szCs w:val="24"/>
        </w:rPr>
        <w:t>υρίες και κύριοι συνάδελφοι</w:t>
      </w:r>
      <w:r>
        <w:rPr>
          <w:rFonts w:eastAsia="Times New Roman"/>
          <w:color w:val="000000" w:themeColor="text1"/>
          <w:szCs w:val="24"/>
        </w:rPr>
        <w:t>,</w:t>
      </w:r>
      <w:r w:rsidRPr="00031DA0">
        <w:rPr>
          <w:rFonts w:eastAsia="Times New Roman"/>
          <w:color w:val="000000" w:themeColor="text1"/>
          <w:szCs w:val="24"/>
        </w:rPr>
        <w:t xml:space="preserve"> κηρύσσεται </w:t>
      </w:r>
      <w:r>
        <w:rPr>
          <w:rFonts w:eastAsia="Times New Roman"/>
          <w:color w:val="000000" w:themeColor="text1"/>
          <w:szCs w:val="24"/>
        </w:rPr>
        <w:t xml:space="preserve">περαιωμένη η </w:t>
      </w:r>
      <w:r w:rsidRPr="00031DA0">
        <w:rPr>
          <w:rFonts w:eastAsia="Times New Roman"/>
          <w:color w:val="000000" w:themeColor="text1"/>
          <w:szCs w:val="24"/>
        </w:rPr>
        <w:t xml:space="preserve">συζήτηση </w:t>
      </w:r>
      <w:r>
        <w:rPr>
          <w:rFonts w:eastAsia="Times New Roman"/>
          <w:color w:val="000000" w:themeColor="text1"/>
          <w:szCs w:val="24"/>
        </w:rPr>
        <w:t xml:space="preserve">επί </w:t>
      </w:r>
      <w:r w:rsidRPr="00031DA0">
        <w:rPr>
          <w:rFonts w:eastAsia="Times New Roman"/>
          <w:color w:val="000000" w:themeColor="text1"/>
          <w:szCs w:val="24"/>
        </w:rPr>
        <w:t xml:space="preserve">της αρχής </w:t>
      </w:r>
      <w:r>
        <w:rPr>
          <w:rFonts w:eastAsia="Times New Roman"/>
          <w:color w:val="000000" w:themeColor="text1"/>
          <w:szCs w:val="24"/>
        </w:rPr>
        <w:t>και</w:t>
      </w:r>
      <w:r w:rsidRPr="00031DA0">
        <w:rPr>
          <w:rFonts w:eastAsia="Times New Roman"/>
          <w:color w:val="000000" w:themeColor="text1"/>
          <w:szCs w:val="24"/>
        </w:rPr>
        <w:t xml:space="preserve"> </w:t>
      </w:r>
      <w:r>
        <w:rPr>
          <w:rFonts w:eastAsia="Times New Roman"/>
          <w:color w:val="000000" w:themeColor="text1"/>
          <w:szCs w:val="24"/>
        </w:rPr>
        <w:t xml:space="preserve">επί </w:t>
      </w:r>
      <w:r w:rsidRPr="00031DA0">
        <w:rPr>
          <w:rFonts w:eastAsia="Times New Roman"/>
          <w:color w:val="000000" w:themeColor="text1"/>
          <w:szCs w:val="24"/>
        </w:rPr>
        <w:t xml:space="preserve">των άρθρων </w:t>
      </w:r>
      <w:r>
        <w:rPr>
          <w:rFonts w:eastAsia="Times New Roman"/>
          <w:color w:val="000000" w:themeColor="text1"/>
          <w:szCs w:val="24"/>
        </w:rPr>
        <w:t>του σχεδίου νόμου του Υ</w:t>
      </w:r>
      <w:r w:rsidRPr="00031DA0">
        <w:rPr>
          <w:rFonts w:eastAsia="Times New Roman"/>
          <w:color w:val="000000" w:themeColor="text1"/>
          <w:szCs w:val="24"/>
        </w:rPr>
        <w:t>πουργε</w:t>
      </w:r>
      <w:r w:rsidRPr="00031DA0">
        <w:rPr>
          <w:rFonts w:eastAsia="Times New Roman"/>
          <w:color w:val="000000" w:themeColor="text1"/>
          <w:szCs w:val="24"/>
        </w:rPr>
        <w:t>ίου Διοικητικής Ανασυγκρότησης</w:t>
      </w:r>
      <w:r>
        <w:rPr>
          <w:rFonts w:eastAsia="Times New Roman"/>
          <w:color w:val="000000" w:themeColor="text1"/>
          <w:szCs w:val="24"/>
        </w:rPr>
        <w:t>: «</w:t>
      </w:r>
      <w:r>
        <w:rPr>
          <w:rFonts w:eastAsia="Times New Roman" w:cs="Times New Roman"/>
          <w:szCs w:val="24"/>
        </w:rPr>
        <w:t xml:space="preserve">Ενσωμάτωση στην ελληνική νομοθεσία: α) της Οδηγίας (ΕΕ) 2016/2102 του </w:t>
      </w:r>
      <w:r>
        <w:rPr>
          <w:rFonts w:eastAsia="Times New Roman" w:cs="Times New Roman"/>
          <w:szCs w:val="24"/>
        </w:rPr>
        <w:lastRenderedPageBreak/>
        <w:t xml:space="preserve">Ευρωπαϊκού Κοινοβουλίου και του Συμβουλίου, της 26ης Οκτωβρίου 2016, για την προσβασιμότητα των </w:t>
      </w:r>
      <w:proofErr w:type="spellStart"/>
      <w:r>
        <w:rPr>
          <w:rFonts w:eastAsia="Times New Roman" w:cs="Times New Roman"/>
          <w:szCs w:val="24"/>
        </w:rPr>
        <w:t>ιστότοπων</w:t>
      </w:r>
      <w:proofErr w:type="spellEnd"/>
      <w:r>
        <w:rPr>
          <w:rFonts w:eastAsia="Times New Roman" w:cs="Times New Roman"/>
          <w:szCs w:val="24"/>
        </w:rPr>
        <w:t xml:space="preserve"> και των εφαρμογών για φορητές συσκευές των οργα</w:t>
      </w:r>
      <w:r>
        <w:rPr>
          <w:rFonts w:eastAsia="Times New Roman" w:cs="Times New Roman"/>
          <w:szCs w:val="24"/>
        </w:rPr>
        <w:t>νισμών του δημόσιου τομέα και β) του άρθρου 1 της Οδηγίας (ΕΕ) 2017/2455 του Συμβουλίου της 5ης Δεκεμβρίου 2017».</w:t>
      </w:r>
    </w:p>
    <w:p w14:paraId="6A14ADA9"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Προχωρούμ</w:t>
      </w:r>
      <w:r w:rsidRPr="00031DA0">
        <w:rPr>
          <w:rFonts w:eastAsia="Times New Roman"/>
          <w:color w:val="000000" w:themeColor="text1"/>
          <w:szCs w:val="24"/>
        </w:rPr>
        <w:t xml:space="preserve">ε </w:t>
      </w:r>
      <w:r w:rsidRPr="00031DA0">
        <w:rPr>
          <w:rFonts w:eastAsia="Times New Roman"/>
          <w:color w:val="000000" w:themeColor="text1"/>
          <w:szCs w:val="24"/>
        </w:rPr>
        <w:t xml:space="preserve">στην ψήφιση </w:t>
      </w:r>
      <w:r>
        <w:rPr>
          <w:rFonts w:eastAsia="Times New Roman"/>
          <w:color w:val="000000" w:themeColor="text1"/>
          <w:szCs w:val="24"/>
        </w:rPr>
        <w:t xml:space="preserve">επί </w:t>
      </w:r>
      <w:r w:rsidRPr="00031DA0">
        <w:rPr>
          <w:rFonts w:eastAsia="Times New Roman"/>
          <w:color w:val="000000" w:themeColor="text1"/>
          <w:szCs w:val="24"/>
        </w:rPr>
        <w:t>της αρχής</w:t>
      </w:r>
      <w:r>
        <w:rPr>
          <w:rFonts w:eastAsia="Times New Roman"/>
          <w:color w:val="000000" w:themeColor="text1"/>
          <w:szCs w:val="24"/>
        </w:rPr>
        <w:t>,</w:t>
      </w:r>
      <w:r w:rsidRPr="00031DA0">
        <w:rPr>
          <w:rFonts w:eastAsia="Times New Roman"/>
          <w:color w:val="000000" w:themeColor="text1"/>
          <w:szCs w:val="24"/>
        </w:rPr>
        <w:t xml:space="preserve"> επί των άρθρων και του συνόλου του σχεδίου νόμου και η ψήφισή τους θα γίνει χωριστά</w:t>
      </w:r>
      <w:r>
        <w:rPr>
          <w:rFonts w:eastAsia="Times New Roman"/>
          <w:color w:val="000000" w:themeColor="text1"/>
          <w:szCs w:val="24"/>
        </w:rPr>
        <w:t>.</w:t>
      </w:r>
    </w:p>
    <w:p w14:paraId="6A14ADAA"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w:t>
      </w:r>
      <w:r w:rsidRPr="00031DA0">
        <w:rPr>
          <w:rFonts w:eastAsia="Times New Roman"/>
          <w:color w:val="000000" w:themeColor="text1"/>
          <w:szCs w:val="24"/>
        </w:rPr>
        <w:t xml:space="preserve">ας επισημαίνουμε </w:t>
      </w:r>
      <w:r w:rsidRPr="00031DA0">
        <w:rPr>
          <w:rFonts w:eastAsia="Times New Roman"/>
          <w:color w:val="000000" w:themeColor="text1"/>
          <w:szCs w:val="24"/>
        </w:rPr>
        <w:t>ότι η ψηφοφορία περιλαμβάνει την αρχή του νομοσχεδίου</w:t>
      </w:r>
      <w:r>
        <w:rPr>
          <w:rFonts w:eastAsia="Times New Roman"/>
          <w:color w:val="000000" w:themeColor="text1"/>
          <w:szCs w:val="24"/>
        </w:rPr>
        <w:t xml:space="preserve">, δεκαέξι </w:t>
      </w:r>
      <w:r w:rsidRPr="00031DA0">
        <w:rPr>
          <w:rFonts w:eastAsia="Times New Roman"/>
          <w:color w:val="000000" w:themeColor="text1"/>
          <w:szCs w:val="24"/>
        </w:rPr>
        <w:t>άρθρα</w:t>
      </w:r>
      <w:r>
        <w:rPr>
          <w:rFonts w:eastAsia="Times New Roman"/>
          <w:color w:val="000000" w:themeColor="text1"/>
          <w:szCs w:val="24"/>
        </w:rPr>
        <w:t>,</w:t>
      </w:r>
      <w:r w:rsidRPr="00031DA0">
        <w:rPr>
          <w:rFonts w:eastAsia="Times New Roman"/>
          <w:color w:val="000000" w:themeColor="text1"/>
          <w:szCs w:val="24"/>
        </w:rPr>
        <w:t xml:space="preserve"> το ακροτελεύτιο άρθρο</w:t>
      </w:r>
      <w:r>
        <w:rPr>
          <w:rFonts w:eastAsia="Times New Roman"/>
          <w:color w:val="000000" w:themeColor="text1"/>
          <w:szCs w:val="24"/>
        </w:rPr>
        <w:t>, καθώς και το σύνολο. Κ</w:t>
      </w:r>
      <w:r w:rsidRPr="00031DA0">
        <w:rPr>
          <w:rFonts w:eastAsia="Times New Roman"/>
          <w:color w:val="000000" w:themeColor="text1"/>
          <w:szCs w:val="24"/>
        </w:rPr>
        <w:t xml:space="preserve">άθε φορά στην οθόνη εμφανίζονται έως </w:t>
      </w:r>
      <w:r>
        <w:rPr>
          <w:rFonts w:eastAsia="Times New Roman"/>
          <w:color w:val="000000" w:themeColor="text1"/>
          <w:szCs w:val="24"/>
        </w:rPr>
        <w:t xml:space="preserve">τέσσερα άρθρα </w:t>
      </w:r>
      <w:r w:rsidRPr="00031DA0">
        <w:rPr>
          <w:rFonts w:eastAsia="Times New Roman"/>
          <w:color w:val="000000" w:themeColor="text1"/>
          <w:szCs w:val="24"/>
        </w:rPr>
        <w:t>προς ψήφιση</w:t>
      </w:r>
      <w:r>
        <w:rPr>
          <w:rFonts w:eastAsia="Times New Roman"/>
          <w:color w:val="000000" w:themeColor="text1"/>
          <w:szCs w:val="24"/>
        </w:rPr>
        <w:t>. Γ</w:t>
      </w:r>
      <w:r w:rsidRPr="00031DA0">
        <w:rPr>
          <w:rFonts w:eastAsia="Times New Roman"/>
          <w:color w:val="000000" w:themeColor="text1"/>
          <w:szCs w:val="24"/>
        </w:rPr>
        <w:t>ια να ψηφίσετε και τα υπόλοιπα</w:t>
      </w:r>
      <w:r>
        <w:rPr>
          <w:rFonts w:eastAsia="Times New Roman"/>
          <w:color w:val="000000" w:themeColor="text1"/>
          <w:szCs w:val="24"/>
        </w:rPr>
        <w:t>,</w:t>
      </w:r>
      <w:r w:rsidRPr="00031DA0">
        <w:rPr>
          <w:rFonts w:eastAsia="Times New Roman"/>
          <w:color w:val="000000" w:themeColor="text1"/>
          <w:szCs w:val="24"/>
        </w:rPr>
        <w:t xml:space="preserve"> θα πρέπει να κλείσετε την οθόνη αφής</w:t>
      </w:r>
      <w:r>
        <w:rPr>
          <w:rFonts w:eastAsia="Times New Roman"/>
          <w:color w:val="000000" w:themeColor="text1"/>
          <w:szCs w:val="24"/>
        </w:rPr>
        <w:t>, ώστε ν</w:t>
      </w:r>
      <w:r>
        <w:rPr>
          <w:rFonts w:eastAsia="Times New Roman"/>
          <w:color w:val="000000" w:themeColor="text1"/>
          <w:szCs w:val="24"/>
        </w:rPr>
        <w:t xml:space="preserve">α μεταφερθείτε στα επόμενα. Στο πάνω δεξί </w:t>
      </w:r>
      <w:r w:rsidRPr="00031DA0">
        <w:rPr>
          <w:rFonts w:eastAsia="Times New Roman"/>
          <w:color w:val="000000" w:themeColor="text1"/>
          <w:szCs w:val="24"/>
        </w:rPr>
        <w:t>μέρος της οθόνης κάθε φορά εμφανίζεται ο αριθμός των άρθρων που απομένουν για ψήφιση</w:t>
      </w:r>
      <w:r>
        <w:rPr>
          <w:rFonts w:eastAsia="Times New Roman"/>
          <w:color w:val="000000" w:themeColor="text1"/>
          <w:szCs w:val="24"/>
        </w:rPr>
        <w:t>,</w:t>
      </w:r>
      <w:r w:rsidRPr="00031DA0">
        <w:rPr>
          <w:rFonts w:eastAsia="Times New Roman"/>
          <w:color w:val="000000" w:themeColor="text1"/>
          <w:szCs w:val="24"/>
        </w:rPr>
        <w:t xml:space="preserve"> ώστε να έχετε και τον</w:t>
      </w:r>
      <w:r>
        <w:rPr>
          <w:rFonts w:eastAsia="Times New Roman"/>
          <w:color w:val="000000" w:themeColor="text1"/>
          <w:szCs w:val="24"/>
        </w:rPr>
        <w:t xml:space="preserve"> έλεγχο. Β</w:t>
      </w:r>
      <w:r w:rsidRPr="00031DA0">
        <w:rPr>
          <w:rFonts w:eastAsia="Times New Roman"/>
          <w:color w:val="000000" w:themeColor="text1"/>
          <w:szCs w:val="24"/>
        </w:rPr>
        <w:t>εβαιωθείτε ότι έχετε ψ</w:t>
      </w:r>
      <w:r>
        <w:rPr>
          <w:rFonts w:eastAsia="Times New Roman"/>
          <w:color w:val="000000" w:themeColor="text1"/>
          <w:szCs w:val="24"/>
        </w:rPr>
        <w:t xml:space="preserve">ηφίσει </w:t>
      </w:r>
      <w:r w:rsidRPr="00031DA0">
        <w:rPr>
          <w:rFonts w:eastAsia="Times New Roman"/>
          <w:color w:val="000000" w:themeColor="text1"/>
          <w:szCs w:val="24"/>
        </w:rPr>
        <w:t>όλα τα άρθρα</w:t>
      </w:r>
      <w:r>
        <w:rPr>
          <w:rFonts w:eastAsia="Times New Roman"/>
          <w:color w:val="000000" w:themeColor="text1"/>
          <w:szCs w:val="24"/>
        </w:rPr>
        <w:t>,</w:t>
      </w:r>
      <w:r w:rsidRPr="00031DA0">
        <w:rPr>
          <w:rFonts w:eastAsia="Times New Roman"/>
          <w:color w:val="000000" w:themeColor="text1"/>
          <w:szCs w:val="24"/>
        </w:rPr>
        <w:t xml:space="preserve"> το ακροτελεύτιο και το σύνολο</w:t>
      </w:r>
      <w:r>
        <w:rPr>
          <w:rFonts w:eastAsia="Times New Roman"/>
          <w:color w:val="000000" w:themeColor="text1"/>
          <w:szCs w:val="24"/>
        </w:rPr>
        <w:t>.</w:t>
      </w:r>
      <w:r w:rsidRPr="00031DA0">
        <w:rPr>
          <w:rFonts w:eastAsia="Times New Roman"/>
          <w:color w:val="000000" w:themeColor="text1"/>
          <w:szCs w:val="24"/>
        </w:rPr>
        <w:t xml:space="preserve"> </w:t>
      </w:r>
      <w:r w:rsidRPr="00031DA0">
        <w:rPr>
          <w:rFonts w:eastAsia="Times New Roman"/>
          <w:color w:val="000000" w:themeColor="text1"/>
          <w:szCs w:val="24"/>
        </w:rPr>
        <w:t>Αφού καταχωρ</w:t>
      </w:r>
      <w:r>
        <w:rPr>
          <w:rFonts w:eastAsia="Times New Roman"/>
          <w:color w:val="000000" w:themeColor="text1"/>
          <w:szCs w:val="24"/>
        </w:rPr>
        <w:t>ί</w:t>
      </w:r>
      <w:r w:rsidRPr="00031DA0">
        <w:rPr>
          <w:rFonts w:eastAsia="Times New Roman"/>
          <w:color w:val="000000" w:themeColor="text1"/>
          <w:szCs w:val="24"/>
        </w:rPr>
        <w:t>σ</w:t>
      </w:r>
      <w:r>
        <w:rPr>
          <w:rFonts w:eastAsia="Times New Roman"/>
          <w:color w:val="000000" w:themeColor="text1"/>
          <w:szCs w:val="24"/>
        </w:rPr>
        <w:t>ε</w:t>
      </w:r>
      <w:r w:rsidRPr="00031DA0">
        <w:rPr>
          <w:rFonts w:eastAsia="Times New Roman"/>
          <w:color w:val="000000" w:themeColor="text1"/>
          <w:szCs w:val="24"/>
        </w:rPr>
        <w:t>τε</w:t>
      </w:r>
      <w:r w:rsidRPr="00031DA0">
        <w:rPr>
          <w:rFonts w:eastAsia="Times New Roman"/>
          <w:color w:val="000000" w:themeColor="text1"/>
          <w:szCs w:val="24"/>
        </w:rPr>
        <w:t xml:space="preserve"> την ψ</w:t>
      </w:r>
      <w:r w:rsidRPr="00031DA0">
        <w:rPr>
          <w:rFonts w:eastAsia="Times New Roman"/>
          <w:color w:val="000000" w:themeColor="text1"/>
          <w:szCs w:val="24"/>
        </w:rPr>
        <w:t xml:space="preserve">ήφο </w:t>
      </w:r>
      <w:r>
        <w:rPr>
          <w:rFonts w:eastAsia="Times New Roman"/>
          <w:color w:val="000000" w:themeColor="text1"/>
          <w:szCs w:val="24"/>
        </w:rPr>
        <w:t>σας,</w:t>
      </w:r>
      <w:r w:rsidRPr="00031DA0">
        <w:rPr>
          <w:rFonts w:eastAsia="Times New Roman"/>
          <w:color w:val="000000" w:themeColor="text1"/>
          <w:szCs w:val="24"/>
        </w:rPr>
        <w:t xml:space="preserve"> έχετε τη δυνατότητα και να την ελέγξετε και να την αναθεωρήσ</w:t>
      </w:r>
      <w:r>
        <w:rPr>
          <w:rFonts w:eastAsia="Times New Roman"/>
          <w:color w:val="000000" w:themeColor="text1"/>
          <w:szCs w:val="24"/>
        </w:rPr>
        <w:t>ετε</w:t>
      </w:r>
      <w:r w:rsidRPr="00031DA0">
        <w:rPr>
          <w:rFonts w:eastAsia="Times New Roman"/>
          <w:color w:val="000000" w:themeColor="text1"/>
          <w:szCs w:val="24"/>
        </w:rPr>
        <w:t xml:space="preserve"> έως τη λήξη της ψηφοφορίας</w:t>
      </w:r>
      <w:r>
        <w:rPr>
          <w:rFonts w:eastAsia="Times New Roman"/>
          <w:color w:val="000000" w:themeColor="text1"/>
          <w:szCs w:val="24"/>
        </w:rPr>
        <w:t>.</w:t>
      </w:r>
    </w:p>
    <w:p w14:paraId="6A14ADAB"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Γ</w:t>
      </w:r>
      <w:r w:rsidRPr="00031DA0">
        <w:rPr>
          <w:rFonts w:eastAsia="Times New Roman"/>
          <w:color w:val="000000" w:themeColor="text1"/>
          <w:szCs w:val="24"/>
        </w:rPr>
        <w:t>ια οποιαδήπο</w:t>
      </w:r>
      <w:r>
        <w:rPr>
          <w:rFonts w:eastAsia="Times New Roman"/>
          <w:color w:val="000000" w:themeColor="text1"/>
          <w:szCs w:val="24"/>
        </w:rPr>
        <w:t>τε πληροφορία απευθυνθείτε στο Π</w:t>
      </w:r>
      <w:r w:rsidRPr="00031DA0">
        <w:rPr>
          <w:rFonts w:eastAsia="Times New Roman"/>
          <w:color w:val="000000" w:themeColor="text1"/>
          <w:szCs w:val="24"/>
        </w:rPr>
        <w:t>ροεδρείο</w:t>
      </w:r>
      <w:r>
        <w:rPr>
          <w:rFonts w:eastAsia="Times New Roman"/>
          <w:color w:val="000000" w:themeColor="text1"/>
          <w:szCs w:val="24"/>
        </w:rPr>
        <w:t>,</w:t>
      </w:r>
      <w:r w:rsidRPr="00031DA0">
        <w:rPr>
          <w:rFonts w:eastAsia="Times New Roman"/>
          <w:color w:val="000000" w:themeColor="text1"/>
          <w:szCs w:val="24"/>
        </w:rPr>
        <w:t xml:space="preserve"> προκειμένου να σας σ</w:t>
      </w:r>
      <w:r>
        <w:rPr>
          <w:rFonts w:eastAsia="Times New Roman"/>
          <w:color w:val="000000" w:themeColor="text1"/>
          <w:szCs w:val="24"/>
        </w:rPr>
        <w:t xml:space="preserve">υνδράμουν </w:t>
      </w:r>
      <w:r w:rsidRPr="00031DA0">
        <w:rPr>
          <w:rFonts w:eastAsia="Times New Roman"/>
          <w:color w:val="000000" w:themeColor="text1"/>
          <w:szCs w:val="24"/>
        </w:rPr>
        <w:t>οι αρμόδιοι υπάλληλοι</w:t>
      </w:r>
      <w:r>
        <w:rPr>
          <w:rFonts w:eastAsia="Times New Roman"/>
          <w:color w:val="000000" w:themeColor="text1"/>
          <w:szCs w:val="24"/>
        </w:rPr>
        <w:t>.</w:t>
      </w:r>
    </w:p>
    <w:p w14:paraId="6A14ADAC" w14:textId="77777777" w:rsidR="00EE1832" w:rsidRDefault="009476A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Πα</w:t>
      </w:r>
      <w:r w:rsidRPr="00031DA0">
        <w:rPr>
          <w:rFonts w:eastAsia="Times New Roman"/>
          <w:color w:val="000000" w:themeColor="text1"/>
          <w:szCs w:val="24"/>
        </w:rPr>
        <w:t>ρακαλώ να ανοίξει το σύστημα της ηλεκτρονικής</w:t>
      </w:r>
      <w:r w:rsidRPr="00031DA0">
        <w:rPr>
          <w:rFonts w:eastAsia="Times New Roman"/>
          <w:color w:val="000000" w:themeColor="text1"/>
          <w:szCs w:val="24"/>
        </w:rPr>
        <w:t xml:space="preserve"> ψηφοφορίας</w:t>
      </w:r>
      <w:r>
        <w:rPr>
          <w:rFonts w:eastAsia="Times New Roman"/>
          <w:color w:val="000000" w:themeColor="text1"/>
          <w:szCs w:val="24"/>
        </w:rPr>
        <w:t>.</w:t>
      </w:r>
    </w:p>
    <w:p w14:paraId="6A14ADAD" w14:textId="77777777" w:rsidR="00EE1832" w:rsidRDefault="009476A9">
      <w:pPr>
        <w:spacing w:line="600" w:lineRule="auto"/>
        <w:ind w:firstLine="720"/>
        <w:contextualSpacing/>
        <w:jc w:val="center"/>
        <w:rPr>
          <w:rFonts w:eastAsia="Times New Roman" w:cs="Times New Roman"/>
          <w:color w:val="000000" w:themeColor="text1"/>
          <w:szCs w:val="24"/>
        </w:rPr>
      </w:pPr>
      <w:r>
        <w:rPr>
          <w:rFonts w:eastAsia="Times New Roman"/>
          <w:color w:val="000000" w:themeColor="text1"/>
          <w:szCs w:val="24"/>
        </w:rPr>
        <w:t>(ΨΗΦΟΦΟΡΙΑ)</w:t>
      </w:r>
    </w:p>
    <w:p w14:paraId="6A14ADAE"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να κλείσει το σύστημα της ηλεκτρονικής ψηφοφορίας. </w:t>
      </w:r>
    </w:p>
    <w:p w14:paraId="6A14ADAF" w14:textId="77777777" w:rsidR="00EE1832" w:rsidRDefault="009476A9">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6A14ADB0" w14:textId="77777777" w:rsidR="00EE1832" w:rsidRDefault="009476A9">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6A14ADB1"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w:t>
      </w:r>
      <w:r w:rsidRPr="00866FFA">
        <w:rPr>
          <w:rFonts w:eastAsia="Times New Roman" w:cs="Times New Roman"/>
          <w:b/>
          <w:szCs w:val="24"/>
        </w:rPr>
        <w:t>ΡΟΕΔΡΕΥΟΥΣΑ</w:t>
      </w:r>
      <w:r>
        <w:rPr>
          <w:rFonts w:eastAsia="Times New Roman" w:cs="Times New Roman"/>
          <w:b/>
          <w:szCs w:val="24"/>
        </w:rPr>
        <w:t xml:space="preserve"> (Αναστασία Χριστοδουλοπούλου): </w:t>
      </w:r>
      <w:r>
        <w:rPr>
          <w:rFonts w:eastAsia="Times New Roman" w:cs="Times New Roman"/>
          <w:szCs w:val="24"/>
        </w:rPr>
        <w:t>Να πω</w:t>
      </w:r>
      <w:r>
        <w:rPr>
          <w:rFonts w:eastAsia="Times New Roman" w:cs="Times New Roman"/>
          <w:szCs w:val="24"/>
        </w:rPr>
        <w:t>,</w:t>
      </w:r>
      <w:r>
        <w:rPr>
          <w:rFonts w:eastAsia="Times New Roman" w:cs="Times New Roman"/>
          <w:szCs w:val="24"/>
        </w:rPr>
        <w:t xml:space="preserve"> σε αυτό το σημείο</w:t>
      </w:r>
      <w:r>
        <w:rPr>
          <w:rFonts w:eastAsia="Times New Roman" w:cs="Times New Roman"/>
          <w:szCs w:val="24"/>
        </w:rPr>
        <w:t>,</w:t>
      </w:r>
      <w:r>
        <w:rPr>
          <w:rFonts w:eastAsia="Times New Roman" w:cs="Times New Roman"/>
          <w:szCs w:val="24"/>
        </w:rPr>
        <w:t xml:space="preserve"> ότι δεν θα εμφανιστούν στην οθόνη τα αποτελέσματα, θα τα αναγνώσω εγώ. Επειδή στο ηλεκτρονικό σύστημα υπάρχει ακόμα το Ποτάμι και θα εμφανίζεται κενό και δεν θα μπορούν να υπολογιστούν οι ψήφοι, γι’ αυτό θα τις αναγνώσω, μέχρι να απαλει</w:t>
      </w:r>
      <w:r>
        <w:rPr>
          <w:rFonts w:eastAsia="Times New Roman" w:cs="Times New Roman"/>
          <w:szCs w:val="24"/>
        </w:rPr>
        <w:t>φθεί.</w:t>
      </w:r>
    </w:p>
    <w:p w14:paraId="6A14ADB2"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θέσεις των κομμάτων, όπως αποτυπώθηκαν κατά την ψήφιση με το ηλεκτρονικό σύστημα, έχουν ως εξής: </w:t>
      </w:r>
    </w:p>
    <w:p w14:paraId="6A14ADB3" w14:textId="77777777" w:rsidR="00EE1832" w:rsidRDefault="009476A9">
      <w:pPr>
        <w:spacing w:line="600" w:lineRule="auto"/>
        <w:ind w:firstLine="720"/>
        <w:contextualSpacing/>
        <w:jc w:val="both"/>
        <w:rPr>
          <w:rFonts w:eastAsia="Times New Roman"/>
          <w:bCs/>
          <w:szCs w:val="24"/>
        </w:rPr>
      </w:pPr>
      <w:r>
        <w:rPr>
          <w:rFonts w:eastAsia="Times New Roman"/>
          <w:bCs/>
          <w:szCs w:val="24"/>
        </w:rPr>
        <w:t xml:space="preserve">Επί της </w:t>
      </w:r>
      <w:r>
        <w:rPr>
          <w:rFonts w:eastAsia="Times New Roman"/>
          <w:bCs/>
          <w:szCs w:val="24"/>
        </w:rPr>
        <w:t>α</w:t>
      </w:r>
      <w:r>
        <w:rPr>
          <w:rFonts w:eastAsia="Times New Roman"/>
          <w:bCs/>
          <w:szCs w:val="24"/>
        </w:rPr>
        <w:t>ρχής</w:t>
      </w:r>
      <w:r>
        <w:rPr>
          <w:rFonts w:eastAsia="Times New Roman"/>
          <w:bCs/>
          <w:szCs w:val="24"/>
        </w:rPr>
        <w:t xml:space="preserve"> κατά πλειοψηφία.</w:t>
      </w:r>
    </w:p>
    <w:p w14:paraId="6A14ADB4" w14:textId="77777777" w:rsidR="00EE1832" w:rsidRDefault="009476A9">
      <w:pPr>
        <w:spacing w:line="600" w:lineRule="auto"/>
        <w:ind w:firstLine="720"/>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B5" w14:textId="77777777" w:rsidR="00EE1832" w:rsidRDefault="009476A9">
      <w:pPr>
        <w:spacing w:line="600" w:lineRule="auto"/>
        <w:ind w:firstLine="720"/>
        <w:contextualSpacing/>
        <w:jc w:val="both"/>
        <w:rPr>
          <w:rFonts w:eastAsia="Times New Roman"/>
          <w:szCs w:val="24"/>
        </w:rPr>
      </w:pPr>
      <w:r>
        <w:rPr>
          <w:rFonts w:eastAsia="Times New Roman"/>
          <w:szCs w:val="24"/>
        </w:rPr>
        <w:lastRenderedPageBreak/>
        <w:t>Νέα Δημοκρατία: Ναι.</w:t>
      </w:r>
    </w:p>
    <w:p w14:paraId="6A14ADB6" w14:textId="77777777" w:rsidR="00EE1832" w:rsidRDefault="009476A9">
      <w:pPr>
        <w:spacing w:line="600" w:lineRule="auto"/>
        <w:ind w:firstLine="720"/>
        <w:contextualSpacing/>
        <w:jc w:val="both"/>
        <w:rPr>
          <w:rFonts w:eastAsia="Times New Roman"/>
          <w:szCs w:val="24"/>
        </w:rPr>
      </w:pPr>
      <w:r>
        <w:rPr>
          <w:rFonts w:eastAsia="Times New Roman"/>
          <w:szCs w:val="24"/>
        </w:rPr>
        <w:t>ΔΗΣΥ: Ναι.</w:t>
      </w:r>
    </w:p>
    <w:p w14:paraId="6A14ADB7" w14:textId="77777777" w:rsidR="00EE1832" w:rsidRDefault="009476A9">
      <w:pPr>
        <w:spacing w:line="600" w:lineRule="auto"/>
        <w:ind w:firstLine="720"/>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B8" w14:textId="77777777" w:rsidR="00EE1832" w:rsidRDefault="009476A9">
      <w:pPr>
        <w:spacing w:line="600" w:lineRule="auto"/>
        <w:ind w:firstLine="720"/>
        <w:contextualSpacing/>
        <w:jc w:val="both"/>
        <w:rPr>
          <w:rFonts w:eastAsia="Times New Roman"/>
          <w:szCs w:val="24"/>
        </w:rPr>
      </w:pPr>
      <w:r>
        <w:rPr>
          <w:rFonts w:eastAsia="Times New Roman"/>
          <w:szCs w:val="24"/>
        </w:rPr>
        <w:t>ΚΚΕ: Όχι.</w:t>
      </w:r>
    </w:p>
    <w:p w14:paraId="6A14ADB9" w14:textId="77777777" w:rsidR="00EE1832" w:rsidRDefault="009476A9">
      <w:pPr>
        <w:spacing w:line="600" w:lineRule="auto"/>
        <w:ind w:firstLine="720"/>
        <w:contextualSpacing/>
        <w:jc w:val="both"/>
        <w:rPr>
          <w:rFonts w:eastAsia="Times New Roman"/>
          <w:szCs w:val="24"/>
        </w:rPr>
      </w:pPr>
      <w:r>
        <w:rPr>
          <w:rFonts w:eastAsia="Times New Roman"/>
          <w:szCs w:val="24"/>
        </w:rPr>
        <w:t>ΑΝΕΛ: Ναι.</w:t>
      </w:r>
    </w:p>
    <w:p w14:paraId="6A14ADBA" w14:textId="77777777" w:rsidR="00EE1832" w:rsidRDefault="009476A9">
      <w:pPr>
        <w:spacing w:line="600" w:lineRule="auto"/>
        <w:ind w:firstLine="720"/>
        <w:contextualSpacing/>
        <w:jc w:val="both"/>
        <w:rPr>
          <w:rFonts w:eastAsia="Times New Roman"/>
          <w:szCs w:val="24"/>
        </w:rPr>
      </w:pPr>
      <w:r>
        <w:rPr>
          <w:rFonts w:eastAsia="Times New Roman"/>
          <w:szCs w:val="24"/>
        </w:rPr>
        <w:t xml:space="preserve">Ένωση Κεντρώων: </w:t>
      </w:r>
      <w:r>
        <w:rPr>
          <w:rFonts w:eastAsia="Times New Roman"/>
          <w:szCs w:val="24"/>
        </w:rPr>
        <w:t>Ναι.</w:t>
      </w:r>
    </w:p>
    <w:p w14:paraId="6A14ADBB" w14:textId="77777777" w:rsidR="00EE1832" w:rsidRDefault="009476A9">
      <w:pPr>
        <w:spacing w:line="600" w:lineRule="auto"/>
        <w:ind w:firstLine="720"/>
        <w:contextualSpacing/>
        <w:jc w:val="both"/>
        <w:rPr>
          <w:rFonts w:eastAsia="Times New Roman"/>
          <w:bCs/>
          <w:szCs w:val="24"/>
        </w:rPr>
      </w:pPr>
      <w:r>
        <w:rPr>
          <w:rFonts w:eastAsia="Times New Roman"/>
          <w:bCs/>
          <w:szCs w:val="24"/>
        </w:rPr>
        <w:t>Άρθρο 1 ως έχει κατά πλειοψηφία.</w:t>
      </w:r>
    </w:p>
    <w:p w14:paraId="6A14ADBC" w14:textId="77777777" w:rsidR="00EE1832" w:rsidRDefault="009476A9">
      <w:pPr>
        <w:spacing w:line="600" w:lineRule="auto"/>
        <w:ind w:firstLine="720"/>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BD" w14:textId="77777777" w:rsidR="00EE1832" w:rsidRDefault="009476A9">
      <w:pPr>
        <w:spacing w:line="600" w:lineRule="auto"/>
        <w:ind w:firstLine="720"/>
        <w:contextualSpacing/>
        <w:jc w:val="both"/>
        <w:rPr>
          <w:rFonts w:eastAsia="Times New Roman"/>
          <w:szCs w:val="24"/>
        </w:rPr>
      </w:pPr>
      <w:r>
        <w:rPr>
          <w:rFonts w:eastAsia="Times New Roman"/>
          <w:szCs w:val="24"/>
        </w:rPr>
        <w:t>Νέα Δημοκρατία: Ναι.</w:t>
      </w:r>
    </w:p>
    <w:p w14:paraId="6A14ADBE" w14:textId="77777777" w:rsidR="00EE1832" w:rsidRDefault="009476A9">
      <w:pPr>
        <w:spacing w:line="600" w:lineRule="auto"/>
        <w:ind w:firstLine="720"/>
        <w:contextualSpacing/>
        <w:jc w:val="both"/>
        <w:rPr>
          <w:rFonts w:eastAsia="Times New Roman"/>
          <w:szCs w:val="24"/>
        </w:rPr>
      </w:pPr>
      <w:r>
        <w:rPr>
          <w:rFonts w:eastAsia="Times New Roman"/>
          <w:szCs w:val="24"/>
        </w:rPr>
        <w:t>ΔΗΣΥ: Ναι.</w:t>
      </w:r>
    </w:p>
    <w:p w14:paraId="6A14ADBF" w14:textId="77777777" w:rsidR="00EE1832" w:rsidRDefault="009476A9">
      <w:pPr>
        <w:spacing w:line="600" w:lineRule="auto"/>
        <w:ind w:firstLine="720"/>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C0" w14:textId="77777777" w:rsidR="00EE1832" w:rsidRDefault="009476A9">
      <w:pPr>
        <w:spacing w:line="600" w:lineRule="auto"/>
        <w:ind w:firstLine="720"/>
        <w:contextualSpacing/>
        <w:jc w:val="both"/>
        <w:rPr>
          <w:rFonts w:eastAsia="Times New Roman"/>
          <w:szCs w:val="24"/>
        </w:rPr>
      </w:pPr>
      <w:r>
        <w:rPr>
          <w:rFonts w:eastAsia="Times New Roman"/>
          <w:szCs w:val="24"/>
        </w:rPr>
        <w:t>ΚΚΕ: Όχι.</w:t>
      </w:r>
    </w:p>
    <w:p w14:paraId="6A14ADC1" w14:textId="77777777" w:rsidR="00EE1832" w:rsidRDefault="009476A9">
      <w:pPr>
        <w:spacing w:line="600" w:lineRule="auto"/>
        <w:ind w:firstLine="720"/>
        <w:contextualSpacing/>
        <w:jc w:val="both"/>
        <w:rPr>
          <w:rFonts w:eastAsia="Times New Roman"/>
          <w:szCs w:val="24"/>
        </w:rPr>
      </w:pPr>
      <w:r>
        <w:rPr>
          <w:rFonts w:eastAsia="Times New Roman"/>
          <w:szCs w:val="24"/>
        </w:rPr>
        <w:t>ΑΝΕΛ: Ναι.</w:t>
      </w:r>
    </w:p>
    <w:p w14:paraId="6A14ADC2" w14:textId="77777777" w:rsidR="00EE1832" w:rsidRDefault="009476A9">
      <w:pPr>
        <w:spacing w:line="600" w:lineRule="auto"/>
        <w:ind w:firstLine="720"/>
        <w:contextualSpacing/>
        <w:jc w:val="both"/>
        <w:rPr>
          <w:rFonts w:eastAsia="Times New Roman"/>
          <w:szCs w:val="24"/>
        </w:rPr>
      </w:pPr>
      <w:r>
        <w:rPr>
          <w:rFonts w:eastAsia="Times New Roman"/>
          <w:szCs w:val="24"/>
        </w:rPr>
        <w:t>Ένωση Κεντρώων: Ναι.</w:t>
      </w:r>
    </w:p>
    <w:p w14:paraId="6A14ADC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2 ως έχει κατά πλειοψηφία.</w:t>
      </w:r>
    </w:p>
    <w:p w14:paraId="6A14ADC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C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C6" w14:textId="77777777" w:rsidR="00EE1832" w:rsidRDefault="009476A9">
      <w:pPr>
        <w:spacing w:line="600" w:lineRule="auto"/>
        <w:ind w:firstLine="539"/>
        <w:contextualSpacing/>
        <w:jc w:val="both"/>
        <w:rPr>
          <w:rFonts w:eastAsia="Times New Roman"/>
          <w:szCs w:val="24"/>
        </w:rPr>
      </w:pPr>
      <w:r>
        <w:rPr>
          <w:rFonts w:eastAsia="Times New Roman"/>
          <w:szCs w:val="24"/>
        </w:rPr>
        <w:t>ΔΗΣΥ: Παρών.</w:t>
      </w:r>
    </w:p>
    <w:p w14:paraId="6A14ADC7" w14:textId="77777777" w:rsidR="00EE1832" w:rsidRDefault="009476A9">
      <w:pPr>
        <w:spacing w:line="600" w:lineRule="auto"/>
        <w:ind w:firstLine="539"/>
        <w:contextualSpacing/>
        <w:jc w:val="both"/>
        <w:rPr>
          <w:rFonts w:eastAsia="Times New Roman"/>
          <w:szCs w:val="24"/>
        </w:rPr>
      </w:pPr>
      <w:r>
        <w:rPr>
          <w:rFonts w:eastAsia="Times New Roman"/>
          <w:szCs w:val="24"/>
        </w:rPr>
        <w:t xml:space="preserve">Λαϊκός </w:t>
      </w:r>
      <w:r>
        <w:rPr>
          <w:rFonts w:eastAsia="Times New Roman"/>
          <w:szCs w:val="24"/>
        </w:rPr>
        <w:t>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C8" w14:textId="77777777" w:rsidR="00EE1832" w:rsidRDefault="009476A9">
      <w:pPr>
        <w:spacing w:line="600" w:lineRule="auto"/>
        <w:ind w:firstLine="539"/>
        <w:contextualSpacing/>
        <w:jc w:val="both"/>
        <w:rPr>
          <w:rFonts w:eastAsia="Times New Roman"/>
          <w:szCs w:val="24"/>
        </w:rPr>
      </w:pPr>
      <w:r>
        <w:rPr>
          <w:rFonts w:eastAsia="Times New Roman"/>
          <w:szCs w:val="24"/>
        </w:rPr>
        <w:lastRenderedPageBreak/>
        <w:t>ΚΚΕ: Όχι.</w:t>
      </w:r>
    </w:p>
    <w:p w14:paraId="6A14ADC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C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Παρών.</w:t>
      </w:r>
    </w:p>
    <w:p w14:paraId="6A14ADC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3 ως έχει κατά πλειοψηφία.</w:t>
      </w:r>
    </w:p>
    <w:p w14:paraId="6A14ADC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C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CE"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DC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D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DD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D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DD3" w14:textId="77777777" w:rsidR="00EE1832" w:rsidRDefault="009476A9">
      <w:pPr>
        <w:spacing w:line="600" w:lineRule="auto"/>
        <w:ind w:firstLine="539"/>
        <w:contextualSpacing/>
        <w:jc w:val="both"/>
        <w:rPr>
          <w:rFonts w:eastAsia="Times New Roman"/>
          <w:bCs/>
          <w:szCs w:val="24"/>
        </w:rPr>
      </w:pPr>
      <w:r>
        <w:rPr>
          <w:rFonts w:eastAsia="Times New Roman"/>
          <w:bCs/>
          <w:szCs w:val="24"/>
        </w:rPr>
        <w:t xml:space="preserve">Άρθρο 4 ως έχει κατά </w:t>
      </w:r>
      <w:r>
        <w:rPr>
          <w:rFonts w:eastAsia="Times New Roman"/>
          <w:bCs/>
          <w:szCs w:val="24"/>
        </w:rPr>
        <w:t>πλειοψηφία.</w:t>
      </w:r>
    </w:p>
    <w:p w14:paraId="6A14ADD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D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D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DD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D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DD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D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DDB" w14:textId="77777777" w:rsidR="00EE1832" w:rsidRDefault="009476A9">
      <w:pPr>
        <w:spacing w:line="600" w:lineRule="auto"/>
        <w:ind w:firstLine="539"/>
        <w:contextualSpacing/>
        <w:jc w:val="both"/>
        <w:rPr>
          <w:rFonts w:eastAsia="Times New Roman"/>
          <w:bCs/>
          <w:szCs w:val="24"/>
        </w:rPr>
      </w:pPr>
      <w:r>
        <w:rPr>
          <w:rFonts w:eastAsia="Times New Roman"/>
          <w:bCs/>
          <w:szCs w:val="24"/>
        </w:rPr>
        <w:lastRenderedPageBreak/>
        <w:t>Άρθρο 5 ως έχει κατά πλειοψηφία.</w:t>
      </w:r>
    </w:p>
    <w:p w14:paraId="6A14ADD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D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DE"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DD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E0" w14:textId="77777777" w:rsidR="00EE1832" w:rsidRDefault="009476A9">
      <w:pPr>
        <w:spacing w:line="600" w:lineRule="auto"/>
        <w:ind w:firstLine="539"/>
        <w:contextualSpacing/>
        <w:jc w:val="both"/>
        <w:rPr>
          <w:rFonts w:eastAsia="Times New Roman"/>
          <w:szCs w:val="24"/>
        </w:rPr>
      </w:pPr>
      <w:r>
        <w:rPr>
          <w:rFonts w:eastAsia="Times New Roman"/>
          <w:szCs w:val="24"/>
        </w:rPr>
        <w:t xml:space="preserve">ΚΚΕ: </w:t>
      </w:r>
      <w:r>
        <w:rPr>
          <w:rFonts w:eastAsia="Times New Roman"/>
          <w:szCs w:val="24"/>
        </w:rPr>
        <w:t>Όχι.</w:t>
      </w:r>
    </w:p>
    <w:p w14:paraId="6A14ADE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E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DE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6 ως έχει κατά πλειοψηφία.</w:t>
      </w:r>
    </w:p>
    <w:p w14:paraId="6A14ADE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E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E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DE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E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DE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E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DE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7 ως έχει κατά πλειοψηφία.</w:t>
      </w:r>
    </w:p>
    <w:p w14:paraId="6A14ADE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ED" w14:textId="77777777" w:rsidR="00EE1832" w:rsidRDefault="009476A9">
      <w:pPr>
        <w:spacing w:line="600" w:lineRule="auto"/>
        <w:ind w:firstLine="539"/>
        <w:contextualSpacing/>
        <w:jc w:val="both"/>
        <w:rPr>
          <w:rFonts w:eastAsia="Times New Roman"/>
          <w:szCs w:val="24"/>
        </w:rPr>
      </w:pPr>
      <w:r>
        <w:rPr>
          <w:rFonts w:eastAsia="Times New Roman"/>
          <w:szCs w:val="24"/>
        </w:rPr>
        <w:t xml:space="preserve">Νέα Δημοκρατία: </w:t>
      </w:r>
      <w:r>
        <w:rPr>
          <w:rFonts w:eastAsia="Times New Roman"/>
          <w:szCs w:val="24"/>
        </w:rPr>
        <w:t>Ναι.</w:t>
      </w:r>
    </w:p>
    <w:p w14:paraId="6A14ADEE" w14:textId="77777777" w:rsidR="00EE1832" w:rsidRDefault="009476A9">
      <w:pPr>
        <w:spacing w:line="600" w:lineRule="auto"/>
        <w:ind w:firstLine="539"/>
        <w:contextualSpacing/>
        <w:jc w:val="both"/>
        <w:rPr>
          <w:rFonts w:eastAsia="Times New Roman"/>
          <w:szCs w:val="24"/>
        </w:rPr>
      </w:pPr>
      <w:r>
        <w:rPr>
          <w:rFonts w:eastAsia="Times New Roman"/>
          <w:szCs w:val="24"/>
        </w:rPr>
        <w:lastRenderedPageBreak/>
        <w:t>ΔΗΣΥ: Ναι.</w:t>
      </w:r>
    </w:p>
    <w:p w14:paraId="6A14ADE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F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DF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F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DF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8 ως έχει κατά πλειοψηφία.</w:t>
      </w:r>
    </w:p>
    <w:p w14:paraId="6A14ADF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F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F6" w14:textId="77777777" w:rsidR="00EE1832" w:rsidRDefault="009476A9">
      <w:pPr>
        <w:spacing w:line="600" w:lineRule="auto"/>
        <w:ind w:firstLine="539"/>
        <w:contextualSpacing/>
        <w:jc w:val="both"/>
        <w:rPr>
          <w:rFonts w:eastAsia="Times New Roman"/>
          <w:szCs w:val="24"/>
        </w:rPr>
      </w:pPr>
      <w:r>
        <w:rPr>
          <w:rFonts w:eastAsia="Times New Roman"/>
          <w:szCs w:val="24"/>
        </w:rPr>
        <w:t>ΔΗΣΥ: Παρών.</w:t>
      </w:r>
    </w:p>
    <w:p w14:paraId="6A14ADF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DF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DF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DF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Παρών.</w:t>
      </w:r>
    </w:p>
    <w:p w14:paraId="6A14ADF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9 ως έχει κατά πλειοψηφία.</w:t>
      </w:r>
    </w:p>
    <w:p w14:paraId="6A14ADF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DF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DFE"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DF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0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01" w14:textId="77777777" w:rsidR="00EE1832" w:rsidRDefault="009476A9">
      <w:pPr>
        <w:spacing w:line="600" w:lineRule="auto"/>
        <w:ind w:firstLine="539"/>
        <w:contextualSpacing/>
        <w:jc w:val="both"/>
        <w:rPr>
          <w:rFonts w:eastAsia="Times New Roman"/>
          <w:szCs w:val="24"/>
        </w:rPr>
      </w:pPr>
      <w:r>
        <w:rPr>
          <w:rFonts w:eastAsia="Times New Roman"/>
          <w:szCs w:val="24"/>
        </w:rPr>
        <w:lastRenderedPageBreak/>
        <w:t>ΑΝΕΛ: Ναι.</w:t>
      </w:r>
    </w:p>
    <w:p w14:paraId="6A14AE0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0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10 ως έχει κατά πλειοψηφία.</w:t>
      </w:r>
    </w:p>
    <w:p w14:paraId="6A14AE0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0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0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0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0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0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0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0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11 ως έχει κατά πλειοψηφία.</w:t>
      </w:r>
    </w:p>
    <w:p w14:paraId="6A14AE0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0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0E" w14:textId="77777777" w:rsidR="00EE1832" w:rsidRDefault="009476A9">
      <w:pPr>
        <w:spacing w:line="600" w:lineRule="auto"/>
        <w:ind w:firstLine="539"/>
        <w:contextualSpacing/>
        <w:jc w:val="both"/>
        <w:rPr>
          <w:rFonts w:eastAsia="Times New Roman"/>
          <w:szCs w:val="24"/>
        </w:rPr>
      </w:pPr>
      <w:r>
        <w:rPr>
          <w:rFonts w:eastAsia="Times New Roman"/>
          <w:szCs w:val="24"/>
        </w:rPr>
        <w:t>ΔΗΣΥ: Παρών.</w:t>
      </w:r>
    </w:p>
    <w:p w14:paraId="6A14AE0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1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1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1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Παρών.</w:t>
      </w:r>
    </w:p>
    <w:p w14:paraId="6A14AE1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12 ως έχει κατά πλειοψηφία.</w:t>
      </w:r>
    </w:p>
    <w:p w14:paraId="6A14AE14" w14:textId="77777777" w:rsidR="00EE1832" w:rsidRDefault="009476A9">
      <w:pPr>
        <w:spacing w:line="600" w:lineRule="auto"/>
        <w:ind w:firstLine="539"/>
        <w:contextualSpacing/>
        <w:jc w:val="both"/>
        <w:rPr>
          <w:rFonts w:eastAsia="Times New Roman"/>
          <w:szCs w:val="24"/>
        </w:rPr>
      </w:pPr>
      <w:r>
        <w:rPr>
          <w:rFonts w:eastAsia="Times New Roman"/>
          <w:bCs/>
          <w:szCs w:val="24"/>
        </w:rPr>
        <w:lastRenderedPageBreak/>
        <w:t>ΣΥ</w:t>
      </w:r>
      <w:r>
        <w:rPr>
          <w:rFonts w:eastAsia="Times New Roman"/>
          <w:bCs/>
          <w:szCs w:val="24"/>
        </w:rPr>
        <w:t>ΡΙΖΑ:</w:t>
      </w:r>
      <w:r>
        <w:rPr>
          <w:rFonts w:eastAsia="Times New Roman"/>
          <w:szCs w:val="24"/>
        </w:rPr>
        <w:t xml:space="preserve"> Ναι.</w:t>
      </w:r>
    </w:p>
    <w:p w14:paraId="6A14AE1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1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1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1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1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1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1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13 ως έχει κατά πλειοψηφία.</w:t>
      </w:r>
    </w:p>
    <w:p w14:paraId="6A14AE1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1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1E"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1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2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2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2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2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14 ως έχει κατά πλειοψηφία.</w:t>
      </w:r>
    </w:p>
    <w:p w14:paraId="6A14AE2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2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2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27" w14:textId="77777777" w:rsidR="00EE1832" w:rsidRDefault="009476A9">
      <w:pPr>
        <w:spacing w:line="600" w:lineRule="auto"/>
        <w:ind w:firstLine="539"/>
        <w:contextualSpacing/>
        <w:jc w:val="both"/>
        <w:rPr>
          <w:rFonts w:eastAsia="Times New Roman"/>
          <w:szCs w:val="24"/>
        </w:rPr>
      </w:pPr>
      <w:r>
        <w:rPr>
          <w:rFonts w:eastAsia="Times New Roman"/>
          <w:szCs w:val="24"/>
        </w:rPr>
        <w:lastRenderedPageBreak/>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2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2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2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2B"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15 ως έχει κατά πλειοψηφία.</w:t>
      </w:r>
    </w:p>
    <w:p w14:paraId="6A14AE2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2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2E" w14:textId="77777777" w:rsidR="00EE1832" w:rsidRDefault="009476A9">
      <w:pPr>
        <w:spacing w:line="600" w:lineRule="auto"/>
        <w:ind w:firstLine="539"/>
        <w:contextualSpacing/>
        <w:jc w:val="both"/>
        <w:rPr>
          <w:rFonts w:eastAsia="Times New Roman"/>
          <w:szCs w:val="24"/>
        </w:rPr>
      </w:pPr>
      <w:r>
        <w:rPr>
          <w:rFonts w:eastAsia="Times New Roman"/>
          <w:szCs w:val="24"/>
        </w:rPr>
        <w:t xml:space="preserve">ΔΗΣΥ: </w:t>
      </w:r>
      <w:r>
        <w:rPr>
          <w:rFonts w:eastAsia="Times New Roman"/>
          <w:szCs w:val="24"/>
        </w:rPr>
        <w:t>Ναι.</w:t>
      </w:r>
    </w:p>
    <w:p w14:paraId="6A14AE2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3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3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3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33" w14:textId="77777777" w:rsidR="00EE1832" w:rsidRDefault="009476A9">
      <w:pPr>
        <w:spacing w:line="600" w:lineRule="auto"/>
        <w:ind w:firstLine="539"/>
        <w:contextualSpacing/>
        <w:jc w:val="both"/>
        <w:rPr>
          <w:rFonts w:eastAsia="Times New Roman"/>
          <w:bCs/>
          <w:szCs w:val="24"/>
        </w:rPr>
      </w:pPr>
      <w:r>
        <w:rPr>
          <w:rFonts w:eastAsia="Times New Roman"/>
          <w:bCs/>
          <w:szCs w:val="24"/>
        </w:rPr>
        <w:t>Άρθρο 16 ως έχει κατά πλειοψηφία.</w:t>
      </w:r>
    </w:p>
    <w:p w14:paraId="6A14AE3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3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3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3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3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3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3A" w14:textId="77777777" w:rsidR="00EE1832" w:rsidRDefault="009476A9">
      <w:pPr>
        <w:spacing w:line="600" w:lineRule="auto"/>
        <w:ind w:firstLine="539"/>
        <w:contextualSpacing/>
        <w:jc w:val="both"/>
        <w:rPr>
          <w:rFonts w:eastAsia="Times New Roman"/>
          <w:szCs w:val="24"/>
        </w:rPr>
      </w:pPr>
      <w:r>
        <w:rPr>
          <w:rFonts w:eastAsia="Times New Roman"/>
          <w:szCs w:val="24"/>
        </w:rPr>
        <w:lastRenderedPageBreak/>
        <w:t>Ένωση Κεντρώων: Ναι.</w:t>
      </w:r>
    </w:p>
    <w:p w14:paraId="6A14AE3B" w14:textId="77777777" w:rsidR="00EE1832" w:rsidRDefault="009476A9">
      <w:pPr>
        <w:spacing w:line="600" w:lineRule="auto"/>
        <w:ind w:firstLine="539"/>
        <w:contextualSpacing/>
        <w:jc w:val="both"/>
        <w:rPr>
          <w:rFonts w:eastAsia="Times New Roman"/>
          <w:bCs/>
          <w:szCs w:val="24"/>
        </w:rPr>
      </w:pPr>
      <w:r>
        <w:rPr>
          <w:rFonts w:eastAsia="Times New Roman"/>
          <w:bCs/>
          <w:szCs w:val="24"/>
        </w:rPr>
        <w:t xml:space="preserve">Ακροτελεύτιο </w:t>
      </w:r>
      <w:r>
        <w:rPr>
          <w:rFonts w:eastAsia="Times New Roman"/>
          <w:bCs/>
          <w:szCs w:val="24"/>
        </w:rPr>
        <w:t>άρθρο ως έχει κατά πλειοψηφία.</w:t>
      </w:r>
    </w:p>
    <w:p w14:paraId="6A14AE3C"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3D"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3E"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3F"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6A14AE40"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41"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42"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43" w14:textId="77777777" w:rsidR="00EE1832" w:rsidRDefault="009476A9">
      <w:pPr>
        <w:spacing w:line="600" w:lineRule="auto"/>
        <w:ind w:firstLine="539"/>
        <w:contextualSpacing/>
        <w:jc w:val="both"/>
        <w:rPr>
          <w:rFonts w:eastAsia="Times New Roman"/>
          <w:bCs/>
          <w:szCs w:val="24"/>
        </w:rPr>
      </w:pPr>
      <w:r>
        <w:rPr>
          <w:rFonts w:eastAsia="Times New Roman"/>
          <w:bCs/>
          <w:szCs w:val="24"/>
        </w:rPr>
        <w:t>Επί του συνόλου κατά πλειοψηφία.</w:t>
      </w:r>
    </w:p>
    <w:p w14:paraId="6A14AE44" w14:textId="77777777" w:rsidR="00EE1832" w:rsidRDefault="009476A9">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6A14AE45" w14:textId="77777777" w:rsidR="00EE1832" w:rsidRDefault="009476A9">
      <w:pPr>
        <w:spacing w:line="600" w:lineRule="auto"/>
        <w:ind w:firstLine="539"/>
        <w:contextualSpacing/>
        <w:jc w:val="both"/>
        <w:rPr>
          <w:rFonts w:eastAsia="Times New Roman"/>
          <w:szCs w:val="24"/>
        </w:rPr>
      </w:pPr>
      <w:r>
        <w:rPr>
          <w:rFonts w:eastAsia="Times New Roman"/>
          <w:szCs w:val="24"/>
        </w:rPr>
        <w:t>Νέα Δημοκρατία: Ναι.</w:t>
      </w:r>
    </w:p>
    <w:p w14:paraId="6A14AE46" w14:textId="77777777" w:rsidR="00EE1832" w:rsidRDefault="009476A9">
      <w:pPr>
        <w:spacing w:line="600" w:lineRule="auto"/>
        <w:ind w:firstLine="539"/>
        <w:contextualSpacing/>
        <w:jc w:val="both"/>
        <w:rPr>
          <w:rFonts w:eastAsia="Times New Roman"/>
          <w:szCs w:val="24"/>
        </w:rPr>
      </w:pPr>
      <w:r>
        <w:rPr>
          <w:rFonts w:eastAsia="Times New Roman"/>
          <w:szCs w:val="24"/>
        </w:rPr>
        <w:t>ΔΗΣΥ: Ναι.</w:t>
      </w:r>
    </w:p>
    <w:p w14:paraId="6A14AE47" w14:textId="77777777" w:rsidR="00EE1832" w:rsidRDefault="009476A9">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w:t>
      </w:r>
      <w:r>
        <w:rPr>
          <w:rFonts w:eastAsia="Times New Roman"/>
          <w:szCs w:val="24"/>
        </w:rPr>
        <w:t xml:space="preserve"> Αυγή: Όχι.</w:t>
      </w:r>
    </w:p>
    <w:p w14:paraId="6A14AE48" w14:textId="77777777" w:rsidR="00EE1832" w:rsidRDefault="009476A9">
      <w:pPr>
        <w:spacing w:line="600" w:lineRule="auto"/>
        <w:ind w:firstLine="539"/>
        <w:contextualSpacing/>
        <w:jc w:val="both"/>
        <w:rPr>
          <w:rFonts w:eastAsia="Times New Roman"/>
          <w:szCs w:val="24"/>
        </w:rPr>
      </w:pPr>
      <w:r>
        <w:rPr>
          <w:rFonts w:eastAsia="Times New Roman"/>
          <w:szCs w:val="24"/>
        </w:rPr>
        <w:t>ΚΚΕ: Όχι.</w:t>
      </w:r>
    </w:p>
    <w:p w14:paraId="6A14AE49" w14:textId="77777777" w:rsidR="00EE1832" w:rsidRDefault="009476A9">
      <w:pPr>
        <w:spacing w:line="600" w:lineRule="auto"/>
        <w:ind w:firstLine="539"/>
        <w:contextualSpacing/>
        <w:jc w:val="both"/>
        <w:rPr>
          <w:rFonts w:eastAsia="Times New Roman"/>
          <w:szCs w:val="24"/>
        </w:rPr>
      </w:pPr>
      <w:r>
        <w:rPr>
          <w:rFonts w:eastAsia="Times New Roman"/>
          <w:szCs w:val="24"/>
        </w:rPr>
        <w:t>ΑΝΕΛ: Ναι.</w:t>
      </w:r>
    </w:p>
    <w:p w14:paraId="6A14AE4A" w14:textId="77777777" w:rsidR="00EE1832" w:rsidRDefault="009476A9">
      <w:pPr>
        <w:spacing w:line="600" w:lineRule="auto"/>
        <w:ind w:firstLine="539"/>
        <w:contextualSpacing/>
        <w:jc w:val="both"/>
        <w:rPr>
          <w:rFonts w:eastAsia="Times New Roman"/>
          <w:szCs w:val="24"/>
        </w:rPr>
      </w:pPr>
      <w:r>
        <w:rPr>
          <w:rFonts w:eastAsia="Times New Roman"/>
          <w:szCs w:val="24"/>
        </w:rPr>
        <w:t>Ένωση Κεντρώων: Ναι.</w:t>
      </w:r>
    </w:p>
    <w:p w14:paraId="6A14AE4B" w14:textId="77777777" w:rsidR="00EE1832" w:rsidRDefault="009476A9">
      <w:pPr>
        <w:tabs>
          <w:tab w:val="left" w:pos="2246"/>
        </w:tabs>
        <w:spacing w:line="600" w:lineRule="auto"/>
        <w:ind w:firstLine="720"/>
        <w:contextualSpacing/>
        <w:jc w:val="both"/>
        <w:rPr>
          <w:rFonts w:eastAsia="Times New Roman"/>
          <w:color w:val="000000"/>
          <w:szCs w:val="24"/>
          <w:shd w:val="clear" w:color="auto" w:fill="FFFFFF"/>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«ΕΛΕΥΘΕΡΙΟΣ ΒΕΝΙΖΕ</w:t>
      </w:r>
      <w:r>
        <w:rPr>
          <w:rFonts w:eastAsia="Times New Roman" w:cs="Times New Roman"/>
        </w:rPr>
        <w:t xml:space="preserve">ΛΟΣ» και ενημερώθηκαν για την ιστορία του κτηρίου και τον τρόπο οργάνωσης και λειτουργίας της Βουλής, τριάντα οκτώ μαθήτριες και μαθητές και τρεις εκπαιδευτικοί συνοδοί τους από το </w:t>
      </w:r>
      <w:r w:rsidRPr="009C0FBB">
        <w:rPr>
          <w:rFonts w:eastAsia="Times New Roman" w:cs="Times New Roman"/>
        </w:rPr>
        <w:t>3</w:t>
      </w:r>
      <w:r w:rsidRPr="00B67E6C">
        <w:rPr>
          <w:rFonts w:eastAsia="Times New Roman" w:cs="Times New Roman"/>
          <w:vertAlign w:val="superscript"/>
        </w:rPr>
        <w:t>ο</w:t>
      </w:r>
      <w:r>
        <w:rPr>
          <w:rFonts w:eastAsia="Times New Roman" w:cs="Times New Roman"/>
        </w:rPr>
        <w:t xml:space="preserve"> </w:t>
      </w:r>
      <w:r w:rsidRPr="009C0FBB">
        <w:rPr>
          <w:rFonts w:eastAsia="Times New Roman" w:cs="Times New Roman"/>
        </w:rPr>
        <w:t>Γ</w:t>
      </w:r>
      <w:r>
        <w:rPr>
          <w:rFonts w:eastAsia="Times New Roman" w:cs="Times New Roman"/>
        </w:rPr>
        <w:t xml:space="preserve">υμνάσιο Πύργου. </w:t>
      </w:r>
    </w:p>
    <w:p w14:paraId="6A14AE4C" w14:textId="77777777" w:rsidR="00EE1832" w:rsidRDefault="009476A9">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A14AE4D" w14:textId="77777777" w:rsidR="00EE1832" w:rsidRDefault="009476A9">
      <w:pPr>
        <w:spacing w:line="600" w:lineRule="auto"/>
        <w:ind w:left="360"/>
        <w:contextualSpacing/>
        <w:jc w:val="center"/>
        <w:rPr>
          <w:rFonts w:eastAsia="Times New Roman" w:cs="Times New Roman"/>
        </w:rPr>
      </w:pPr>
      <w:r>
        <w:rPr>
          <w:rFonts w:eastAsia="Times New Roman" w:cs="Times New Roman"/>
        </w:rPr>
        <w:t>(Χειροκροτήματα απ’ όλες τι</w:t>
      </w:r>
      <w:r>
        <w:rPr>
          <w:rFonts w:eastAsia="Times New Roman" w:cs="Times New Roman"/>
        </w:rPr>
        <w:t>ς πτέρυγες της Βουλής)</w:t>
      </w:r>
    </w:p>
    <w:p w14:paraId="6A14AE4E" w14:textId="77777777" w:rsidR="00EE1832" w:rsidRDefault="009476A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Οι θέσεις των κομμάτων, όπως αποτυπώθηκαν κατά </w:t>
      </w:r>
      <w:r>
        <w:rPr>
          <w:rFonts w:eastAsia="Times New Roman"/>
          <w:color w:val="000000"/>
          <w:szCs w:val="24"/>
          <w:shd w:val="clear" w:color="auto" w:fill="FFFFFF"/>
        </w:rPr>
        <w:t>τ</w:t>
      </w:r>
      <w:r>
        <w:rPr>
          <w:rFonts w:eastAsia="Times New Roman"/>
          <w:color w:val="000000"/>
          <w:szCs w:val="24"/>
          <w:shd w:val="clear" w:color="auto" w:fill="FFFFFF"/>
        </w:rPr>
        <w:t>ην</w:t>
      </w:r>
      <w:r>
        <w:rPr>
          <w:rFonts w:eastAsia="Times New Roman"/>
          <w:color w:val="000000"/>
          <w:szCs w:val="24"/>
          <w:shd w:val="clear" w:color="auto" w:fill="FFFFFF"/>
        </w:rPr>
        <w:t xml:space="preserve"> ψήφιση με το ηλεκτρονικό σύστημα, καταχωρίζονται στα Πρακτικά της σημερινής συνεδρίασης και έχουν ως εξής:</w:t>
      </w:r>
    </w:p>
    <w:p w14:paraId="6A14AE4F" w14:textId="77777777" w:rsidR="00EE1832" w:rsidRDefault="009476A9">
      <w:pPr>
        <w:spacing w:line="600" w:lineRule="auto"/>
        <w:ind w:firstLine="720"/>
        <w:contextualSpacing/>
        <w:jc w:val="center"/>
        <w:rPr>
          <w:rFonts w:eastAsia="Times New Roman"/>
          <w:color w:val="FF0000"/>
          <w:szCs w:val="24"/>
          <w:shd w:val="clear" w:color="auto" w:fill="FFFFFF"/>
        </w:rPr>
      </w:pPr>
      <w:r w:rsidRPr="00B67E6C">
        <w:rPr>
          <w:rFonts w:eastAsia="Times New Roman"/>
          <w:color w:val="FF0000"/>
          <w:szCs w:val="24"/>
          <w:shd w:val="clear" w:color="auto" w:fill="FFFFFF"/>
        </w:rPr>
        <w:t>(ΑΛΛΑΓΗ ΣΕΛΙΔΑΣ)</w:t>
      </w:r>
    </w:p>
    <w:tbl>
      <w:tblPr>
        <w:tblW w:w="7513" w:type="dxa"/>
        <w:tblCellMar>
          <w:left w:w="10" w:type="dxa"/>
          <w:right w:w="10" w:type="dxa"/>
        </w:tblCellMar>
        <w:tblLook w:val="04A0" w:firstRow="1" w:lastRow="0" w:firstColumn="1" w:lastColumn="0" w:noHBand="0" w:noVBand="1"/>
      </w:tblPr>
      <w:tblGrid>
        <w:gridCol w:w="7513"/>
      </w:tblGrid>
      <w:tr w:rsidR="00EE1832" w14:paraId="6A14AE51" w14:textId="77777777">
        <w:trPr>
          <w:trHeight w:val="1485"/>
        </w:trPr>
        <w:tc>
          <w:tcPr>
            <w:tcW w:w="7513" w:type="dxa"/>
            <w:vAlign w:val="center"/>
            <w:hideMark/>
          </w:tcPr>
          <w:p w14:paraId="6A14AE5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Ενσωμάτωση στην ελληνική νομοθεσία: α) της Οδηγίας ( ΕΕ) 2016/2102 του Ευρωπαϊκού Κοινοβουλίου και του Συμβουλίου, της 26ης Οκτωβρίου 2016, για την προσβασιμότητα των </w:t>
            </w:r>
            <w:proofErr w:type="spellStart"/>
            <w:r>
              <w:rPr>
                <w:rFonts w:ascii="Calibri" w:eastAsia="Times New Roman" w:hAnsi="Calibri" w:cs="Calibri"/>
                <w:color w:val="000000"/>
                <w:szCs w:val="24"/>
              </w:rPr>
              <w:t>ιστότοπων</w:t>
            </w:r>
            <w:proofErr w:type="spellEnd"/>
            <w:r>
              <w:rPr>
                <w:rFonts w:ascii="Calibri" w:eastAsia="Times New Roman" w:hAnsi="Calibri" w:cs="Calibri"/>
                <w:color w:val="000000"/>
                <w:szCs w:val="24"/>
              </w:rPr>
              <w:t xml:space="preserve"> και των εφαρμογών για φορητές συσκευές των οργανισμών του δημόσιου τομέα και β)</w:t>
            </w:r>
            <w:r>
              <w:rPr>
                <w:rFonts w:ascii="Calibri" w:eastAsia="Times New Roman" w:hAnsi="Calibri" w:cs="Calibri"/>
                <w:color w:val="000000"/>
                <w:szCs w:val="24"/>
              </w:rPr>
              <w:t xml:space="preserve"> του άρθρου 1 της Οδηγίας ( ΕΕ) 2017/2455  του Συμβουλίου της 5</w:t>
            </w:r>
            <w:r w:rsidRPr="0019373E">
              <w:rPr>
                <w:rFonts w:ascii="Calibri" w:eastAsia="Times New Roman" w:hAnsi="Calibri" w:cs="Calibri"/>
                <w:color w:val="000000"/>
                <w:szCs w:val="24"/>
                <w:vertAlign w:val="superscript"/>
              </w:rPr>
              <w:t>ης</w:t>
            </w:r>
            <w:r>
              <w:rPr>
                <w:rFonts w:ascii="Calibri" w:eastAsia="Times New Roman" w:hAnsi="Calibri" w:cs="Calibri"/>
                <w:color w:val="000000"/>
                <w:szCs w:val="24"/>
              </w:rPr>
              <w:t xml:space="preserve"> Δεκεμβρίου 2017» </w:t>
            </w:r>
          </w:p>
        </w:tc>
      </w:tr>
      <w:tr w:rsidR="00EE1832" w14:paraId="6A14AE53" w14:textId="77777777">
        <w:trPr>
          <w:trHeight w:val="150"/>
        </w:trPr>
        <w:tc>
          <w:tcPr>
            <w:tcW w:w="7513" w:type="dxa"/>
            <w:vAlign w:val="center"/>
            <w:hideMark/>
          </w:tcPr>
          <w:p w14:paraId="6A14AE52" w14:textId="77777777" w:rsidR="00A37B32" w:rsidRDefault="009476A9">
            <w:pPr>
              <w:contextualSpacing/>
              <w:rPr>
                <w:rFonts w:ascii="Calibri" w:eastAsia="Times New Roman" w:hAnsi="Calibri" w:cs="Calibri"/>
                <w:color w:val="000000"/>
                <w:szCs w:val="24"/>
              </w:rPr>
            </w:pPr>
          </w:p>
        </w:tc>
      </w:tr>
      <w:tr w:rsidR="00EE1832" w14:paraId="6A14AE55" w14:textId="77777777">
        <w:trPr>
          <w:trHeight w:val="330"/>
        </w:trPr>
        <w:tc>
          <w:tcPr>
            <w:tcW w:w="7513" w:type="dxa"/>
            <w:vAlign w:val="center"/>
            <w:hideMark/>
          </w:tcPr>
          <w:p w14:paraId="6A14AE5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Επί της Αρχής      ΚΑΤΑ ΠΛΕΙΟΨΗΦΙΑ</w:t>
            </w:r>
          </w:p>
        </w:tc>
      </w:tr>
      <w:tr w:rsidR="00EE1832" w14:paraId="6A14AE57" w14:textId="77777777">
        <w:trPr>
          <w:trHeight w:val="90"/>
        </w:trPr>
        <w:tc>
          <w:tcPr>
            <w:tcW w:w="7513" w:type="dxa"/>
            <w:vAlign w:val="center"/>
            <w:hideMark/>
          </w:tcPr>
          <w:p w14:paraId="6A14AE56" w14:textId="77777777" w:rsidR="00A37B32" w:rsidRDefault="009476A9">
            <w:pPr>
              <w:contextualSpacing/>
              <w:rPr>
                <w:rFonts w:ascii="Calibri" w:eastAsia="Times New Roman" w:hAnsi="Calibri" w:cs="Calibri"/>
                <w:color w:val="000000"/>
                <w:szCs w:val="24"/>
              </w:rPr>
            </w:pPr>
          </w:p>
        </w:tc>
      </w:tr>
      <w:tr w:rsidR="00EE1832" w14:paraId="6A14AE59" w14:textId="77777777">
        <w:trPr>
          <w:trHeight w:val="345"/>
        </w:trPr>
        <w:tc>
          <w:tcPr>
            <w:tcW w:w="7513" w:type="dxa"/>
            <w:vAlign w:val="center"/>
            <w:hideMark/>
          </w:tcPr>
          <w:p w14:paraId="6A14AE5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E5B" w14:textId="77777777">
        <w:trPr>
          <w:trHeight w:val="30"/>
        </w:trPr>
        <w:tc>
          <w:tcPr>
            <w:tcW w:w="7513" w:type="dxa"/>
            <w:vAlign w:val="center"/>
            <w:hideMark/>
          </w:tcPr>
          <w:p w14:paraId="6A14AE5A" w14:textId="77777777" w:rsidR="00A37B32" w:rsidRDefault="009476A9">
            <w:pPr>
              <w:contextualSpacing/>
              <w:rPr>
                <w:rFonts w:ascii="Calibri" w:eastAsia="Times New Roman" w:hAnsi="Calibri" w:cs="Calibri"/>
                <w:color w:val="000000"/>
                <w:szCs w:val="24"/>
              </w:rPr>
            </w:pPr>
          </w:p>
        </w:tc>
      </w:tr>
      <w:tr w:rsidR="00EE1832" w14:paraId="6A14AE5D" w14:textId="77777777">
        <w:trPr>
          <w:trHeight w:val="330"/>
        </w:trPr>
        <w:tc>
          <w:tcPr>
            <w:tcW w:w="7513" w:type="dxa"/>
            <w:vAlign w:val="center"/>
            <w:hideMark/>
          </w:tcPr>
          <w:p w14:paraId="6A14AE5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E5F" w14:textId="77777777">
        <w:trPr>
          <w:trHeight w:val="45"/>
        </w:trPr>
        <w:tc>
          <w:tcPr>
            <w:tcW w:w="7513" w:type="dxa"/>
            <w:vAlign w:val="center"/>
            <w:hideMark/>
          </w:tcPr>
          <w:p w14:paraId="6A14AE5E" w14:textId="77777777" w:rsidR="00A37B32" w:rsidRDefault="009476A9">
            <w:pPr>
              <w:contextualSpacing/>
              <w:rPr>
                <w:rFonts w:ascii="Calibri" w:eastAsia="Times New Roman" w:hAnsi="Calibri" w:cs="Calibri"/>
                <w:color w:val="000000"/>
                <w:szCs w:val="24"/>
              </w:rPr>
            </w:pPr>
          </w:p>
        </w:tc>
      </w:tr>
      <w:tr w:rsidR="00EE1832" w14:paraId="6A14AE61" w14:textId="77777777">
        <w:trPr>
          <w:trHeight w:val="330"/>
        </w:trPr>
        <w:tc>
          <w:tcPr>
            <w:tcW w:w="7513" w:type="dxa"/>
            <w:vAlign w:val="center"/>
            <w:hideMark/>
          </w:tcPr>
          <w:p w14:paraId="6A14AE6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E63" w14:textId="77777777">
        <w:trPr>
          <w:trHeight w:val="45"/>
        </w:trPr>
        <w:tc>
          <w:tcPr>
            <w:tcW w:w="7513" w:type="dxa"/>
            <w:vAlign w:val="center"/>
            <w:hideMark/>
          </w:tcPr>
          <w:p w14:paraId="6A14AE62" w14:textId="77777777" w:rsidR="00A37B32" w:rsidRDefault="009476A9">
            <w:pPr>
              <w:contextualSpacing/>
              <w:rPr>
                <w:rFonts w:ascii="Calibri" w:eastAsia="Times New Roman" w:hAnsi="Calibri" w:cs="Calibri"/>
                <w:color w:val="000000"/>
                <w:szCs w:val="24"/>
              </w:rPr>
            </w:pPr>
          </w:p>
        </w:tc>
      </w:tr>
      <w:tr w:rsidR="00EE1832" w14:paraId="6A14AE65" w14:textId="77777777">
        <w:trPr>
          <w:trHeight w:val="330"/>
        </w:trPr>
        <w:tc>
          <w:tcPr>
            <w:tcW w:w="7513" w:type="dxa"/>
            <w:vAlign w:val="center"/>
            <w:hideMark/>
          </w:tcPr>
          <w:p w14:paraId="6A14AE6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E67" w14:textId="77777777">
        <w:trPr>
          <w:trHeight w:val="45"/>
        </w:trPr>
        <w:tc>
          <w:tcPr>
            <w:tcW w:w="7513" w:type="dxa"/>
            <w:vAlign w:val="center"/>
            <w:hideMark/>
          </w:tcPr>
          <w:p w14:paraId="6A14AE66" w14:textId="77777777" w:rsidR="00A37B32" w:rsidRDefault="009476A9">
            <w:pPr>
              <w:contextualSpacing/>
              <w:rPr>
                <w:rFonts w:ascii="Calibri" w:eastAsia="Times New Roman" w:hAnsi="Calibri" w:cs="Calibri"/>
                <w:color w:val="000000"/>
                <w:szCs w:val="24"/>
              </w:rPr>
            </w:pPr>
          </w:p>
        </w:tc>
      </w:tr>
      <w:tr w:rsidR="00EE1832" w14:paraId="6A14AE69" w14:textId="77777777">
        <w:trPr>
          <w:trHeight w:val="330"/>
        </w:trPr>
        <w:tc>
          <w:tcPr>
            <w:tcW w:w="7513" w:type="dxa"/>
            <w:vAlign w:val="center"/>
            <w:hideMark/>
          </w:tcPr>
          <w:p w14:paraId="6A14AE6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E6B" w14:textId="77777777">
        <w:trPr>
          <w:trHeight w:val="30"/>
        </w:trPr>
        <w:tc>
          <w:tcPr>
            <w:tcW w:w="7513" w:type="dxa"/>
            <w:vAlign w:val="center"/>
            <w:hideMark/>
          </w:tcPr>
          <w:p w14:paraId="6A14AE6A" w14:textId="77777777" w:rsidR="00A37B32" w:rsidRDefault="009476A9">
            <w:pPr>
              <w:contextualSpacing/>
              <w:rPr>
                <w:rFonts w:ascii="Calibri" w:eastAsia="Times New Roman" w:hAnsi="Calibri" w:cs="Calibri"/>
                <w:color w:val="000000"/>
                <w:szCs w:val="24"/>
              </w:rPr>
            </w:pPr>
          </w:p>
        </w:tc>
      </w:tr>
      <w:tr w:rsidR="00EE1832" w14:paraId="6A14AE6D" w14:textId="77777777">
        <w:trPr>
          <w:trHeight w:val="345"/>
        </w:trPr>
        <w:tc>
          <w:tcPr>
            <w:tcW w:w="7513" w:type="dxa"/>
            <w:vAlign w:val="center"/>
            <w:hideMark/>
          </w:tcPr>
          <w:p w14:paraId="6A14AE6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E6F" w14:textId="77777777">
        <w:trPr>
          <w:trHeight w:val="30"/>
        </w:trPr>
        <w:tc>
          <w:tcPr>
            <w:tcW w:w="7513" w:type="dxa"/>
            <w:vAlign w:val="center"/>
            <w:hideMark/>
          </w:tcPr>
          <w:p w14:paraId="6A14AE6E" w14:textId="77777777" w:rsidR="00A37B32" w:rsidRDefault="009476A9">
            <w:pPr>
              <w:contextualSpacing/>
              <w:rPr>
                <w:rFonts w:ascii="Calibri" w:eastAsia="Times New Roman" w:hAnsi="Calibri" w:cs="Calibri"/>
                <w:color w:val="000000"/>
                <w:szCs w:val="24"/>
              </w:rPr>
            </w:pPr>
          </w:p>
        </w:tc>
      </w:tr>
      <w:tr w:rsidR="00EE1832" w14:paraId="6A14AE71" w14:textId="77777777">
        <w:trPr>
          <w:trHeight w:val="330"/>
        </w:trPr>
        <w:tc>
          <w:tcPr>
            <w:tcW w:w="7513" w:type="dxa"/>
            <w:vAlign w:val="center"/>
            <w:hideMark/>
          </w:tcPr>
          <w:p w14:paraId="6A14AE7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E73" w14:textId="77777777">
        <w:trPr>
          <w:trHeight w:val="45"/>
        </w:trPr>
        <w:tc>
          <w:tcPr>
            <w:tcW w:w="7513" w:type="dxa"/>
            <w:vAlign w:val="center"/>
            <w:hideMark/>
          </w:tcPr>
          <w:p w14:paraId="6A14AE72" w14:textId="77777777" w:rsidR="00A37B32" w:rsidRDefault="009476A9">
            <w:pPr>
              <w:contextualSpacing/>
              <w:rPr>
                <w:rFonts w:ascii="Calibri" w:eastAsia="Times New Roman" w:hAnsi="Calibri" w:cs="Calibri"/>
                <w:color w:val="000000"/>
                <w:szCs w:val="24"/>
              </w:rPr>
            </w:pPr>
          </w:p>
        </w:tc>
      </w:tr>
      <w:tr w:rsidR="00EE1832" w14:paraId="6A14AE75" w14:textId="77777777">
        <w:trPr>
          <w:trHeight w:val="135"/>
        </w:trPr>
        <w:tc>
          <w:tcPr>
            <w:tcW w:w="7513" w:type="dxa"/>
            <w:vAlign w:val="center"/>
            <w:hideMark/>
          </w:tcPr>
          <w:p w14:paraId="6A14AE74" w14:textId="77777777" w:rsidR="00A37B32" w:rsidRDefault="009476A9">
            <w:pPr>
              <w:contextualSpacing/>
              <w:rPr>
                <w:rFonts w:eastAsia="Times New Roman" w:cs="Times New Roman"/>
                <w:sz w:val="20"/>
              </w:rPr>
            </w:pPr>
          </w:p>
        </w:tc>
      </w:tr>
      <w:tr w:rsidR="00EE1832" w14:paraId="6A14AE77" w14:textId="77777777">
        <w:trPr>
          <w:trHeight w:val="345"/>
        </w:trPr>
        <w:tc>
          <w:tcPr>
            <w:tcW w:w="7513" w:type="dxa"/>
            <w:vAlign w:val="center"/>
            <w:hideMark/>
          </w:tcPr>
          <w:p w14:paraId="6A14AE76" w14:textId="77777777" w:rsidR="00A37B32" w:rsidRDefault="009476A9">
            <w:pPr>
              <w:contextualSpacing/>
              <w:rPr>
                <w:rFonts w:eastAsia="Times New Roman" w:cs="Times New Roman"/>
                <w:sz w:val="20"/>
              </w:rPr>
            </w:pPr>
          </w:p>
        </w:tc>
      </w:tr>
      <w:tr w:rsidR="00EE1832" w14:paraId="6A14AE79" w14:textId="77777777">
        <w:trPr>
          <w:trHeight w:val="330"/>
        </w:trPr>
        <w:tc>
          <w:tcPr>
            <w:tcW w:w="7513" w:type="dxa"/>
            <w:vAlign w:val="center"/>
            <w:hideMark/>
          </w:tcPr>
          <w:p w14:paraId="6A14AE7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 ως έχει     ΚΑΤΑ</w:t>
            </w:r>
            <w:r>
              <w:rPr>
                <w:rFonts w:ascii="Calibri" w:eastAsia="Times New Roman" w:hAnsi="Calibri" w:cs="Calibri"/>
                <w:color w:val="000000"/>
                <w:szCs w:val="24"/>
              </w:rPr>
              <w:t xml:space="preserve"> ΠΛΕΙΟΨΗΦΙΑ</w:t>
            </w:r>
          </w:p>
        </w:tc>
      </w:tr>
      <w:tr w:rsidR="00EE1832" w14:paraId="6A14AE7B" w14:textId="77777777">
        <w:trPr>
          <w:trHeight w:val="105"/>
        </w:trPr>
        <w:tc>
          <w:tcPr>
            <w:tcW w:w="7513" w:type="dxa"/>
            <w:vAlign w:val="center"/>
            <w:hideMark/>
          </w:tcPr>
          <w:p w14:paraId="6A14AE7A" w14:textId="77777777" w:rsidR="00A37B32" w:rsidRDefault="009476A9">
            <w:pPr>
              <w:contextualSpacing/>
              <w:rPr>
                <w:rFonts w:ascii="Calibri" w:eastAsia="Times New Roman" w:hAnsi="Calibri" w:cs="Calibri"/>
                <w:color w:val="000000"/>
                <w:szCs w:val="24"/>
              </w:rPr>
            </w:pPr>
          </w:p>
        </w:tc>
      </w:tr>
      <w:tr w:rsidR="00EE1832" w14:paraId="6A14AE7D" w14:textId="77777777">
        <w:trPr>
          <w:trHeight w:val="330"/>
        </w:trPr>
        <w:tc>
          <w:tcPr>
            <w:tcW w:w="7513" w:type="dxa"/>
            <w:vAlign w:val="center"/>
            <w:hideMark/>
          </w:tcPr>
          <w:p w14:paraId="6A14AE7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E7F" w14:textId="77777777">
        <w:trPr>
          <w:trHeight w:val="45"/>
        </w:trPr>
        <w:tc>
          <w:tcPr>
            <w:tcW w:w="7513" w:type="dxa"/>
            <w:vAlign w:val="center"/>
            <w:hideMark/>
          </w:tcPr>
          <w:p w14:paraId="6A14AE7E" w14:textId="77777777" w:rsidR="00A37B32" w:rsidRDefault="009476A9">
            <w:pPr>
              <w:contextualSpacing/>
              <w:rPr>
                <w:rFonts w:ascii="Calibri" w:eastAsia="Times New Roman" w:hAnsi="Calibri" w:cs="Calibri"/>
                <w:color w:val="000000"/>
                <w:szCs w:val="24"/>
              </w:rPr>
            </w:pPr>
          </w:p>
        </w:tc>
      </w:tr>
      <w:tr w:rsidR="00EE1832" w14:paraId="6A14AE81" w14:textId="77777777">
        <w:trPr>
          <w:trHeight w:val="330"/>
        </w:trPr>
        <w:tc>
          <w:tcPr>
            <w:tcW w:w="7513" w:type="dxa"/>
            <w:vAlign w:val="center"/>
            <w:hideMark/>
          </w:tcPr>
          <w:p w14:paraId="6A14AE8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E83" w14:textId="77777777">
        <w:trPr>
          <w:trHeight w:val="45"/>
        </w:trPr>
        <w:tc>
          <w:tcPr>
            <w:tcW w:w="7513" w:type="dxa"/>
            <w:vAlign w:val="center"/>
            <w:hideMark/>
          </w:tcPr>
          <w:p w14:paraId="6A14AE82" w14:textId="77777777" w:rsidR="00A37B32" w:rsidRDefault="009476A9">
            <w:pPr>
              <w:contextualSpacing/>
              <w:rPr>
                <w:rFonts w:ascii="Calibri" w:eastAsia="Times New Roman" w:hAnsi="Calibri" w:cs="Calibri"/>
                <w:color w:val="000000"/>
                <w:szCs w:val="24"/>
              </w:rPr>
            </w:pPr>
          </w:p>
        </w:tc>
      </w:tr>
      <w:tr w:rsidR="00EE1832" w14:paraId="6A14AE85" w14:textId="77777777">
        <w:trPr>
          <w:trHeight w:val="330"/>
        </w:trPr>
        <w:tc>
          <w:tcPr>
            <w:tcW w:w="7513" w:type="dxa"/>
            <w:vAlign w:val="center"/>
            <w:hideMark/>
          </w:tcPr>
          <w:p w14:paraId="6A14AE8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E87" w14:textId="77777777">
        <w:trPr>
          <w:trHeight w:val="45"/>
        </w:trPr>
        <w:tc>
          <w:tcPr>
            <w:tcW w:w="7513" w:type="dxa"/>
            <w:vAlign w:val="center"/>
            <w:hideMark/>
          </w:tcPr>
          <w:p w14:paraId="6A14AE86" w14:textId="77777777" w:rsidR="00A37B32" w:rsidRDefault="009476A9">
            <w:pPr>
              <w:contextualSpacing/>
              <w:rPr>
                <w:rFonts w:ascii="Calibri" w:eastAsia="Times New Roman" w:hAnsi="Calibri" w:cs="Calibri"/>
                <w:color w:val="000000"/>
                <w:szCs w:val="24"/>
              </w:rPr>
            </w:pPr>
          </w:p>
        </w:tc>
      </w:tr>
      <w:tr w:rsidR="00EE1832" w14:paraId="6A14AE89" w14:textId="77777777">
        <w:trPr>
          <w:trHeight w:val="330"/>
        </w:trPr>
        <w:tc>
          <w:tcPr>
            <w:tcW w:w="7513" w:type="dxa"/>
            <w:vAlign w:val="center"/>
            <w:hideMark/>
          </w:tcPr>
          <w:p w14:paraId="6A14AE8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E8B" w14:textId="77777777">
        <w:trPr>
          <w:trHeight w:val="30"/>
        </w:trPr>
        <w:tc>
          <w:tcPr>
            <w:tcW w:w="7513" w:type="dxa"/>
            <w:vAlign w:val="center"/>
            <w:hideMark/>
          </w:tcPr>
          <w:p w14:paraId="6A14AE8A" w14:textId="77777777" w:rsidR="00A37B32" w:rsidRDefault="009476A9">
            <w:pPr>
              <w:contextualSpacing/>
              <w:rPr>
                <w:rFonts w:ascii="Calibri" w:eastAsia="Times New Roman" w:hAnsi="Calibri" w:cs="Calibri"/>
                <w:color w:val="000000"/>
                <w:szCs w:val="24"/>
              </w:rPr>
            </w:pPr>
          </w:p>
        </w:tc>
      </w:tr>
      <w:tr w:rsidR="00EE1832" w14:paraId="6A14AE8D" w14:textId="77777777">
        <w:trPr>
          <w:trHeight w:val="330"/>
        </w:trPr>
        <w:tc>
          <w:tcPr>
            <w:tcW w:w="7513" w:type="dxa"/>
            <w:vAlign w:val="center"/>
            <w:hideMark/>
          </w:tcPr>
          <w:p w14:paraId="6A14AE8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E8F" w14:textId="77777777">
        <w:trPr>
          <w:trHeight w:val="45"/>
        </w:trPr>
        <w:tc>
          <w:tcPr>
            <w:tcW w:w="7513" w:type="dxa"/>
            <w:vAlign w:val="center"/>
            <w:hideMark/>
          </w:tcPr>
          <w:p w14:paraId="6A14AE8E" w14:textId="77777777" w:rsidR="00A37B32" w:rsidRDefault="009476A9">
            <w:pPr>
              <w:contextualSpacing/>
              <w:rPr>
                <w:rFonts w:ascii="Calibri" w:eastAsia="Times New Roman" w:hAnsi="Calibri" w:cs="Calibri"/>
                <w:color w:val="000000"/>
                <w:szCs w:val="24"/>
              </w:rPr>
            </w:pPr>
          </w:p>
        </w:tc>
      </w:tr>
      <w:tr w:rsidR="00EE1832" w14:paraId="6A14AE91" w14:textId="77777777">
        <w:trPr>
          <w:trHeight w:val="330"/>
        </w:trPr>
        <w:tc>
          <w:tcPr>
            <w:tcW w:w="7513" w:type="dxa"/>
            <w:vAlign w:val="center"/>
            <w:hideMark/>
          </w:tcPr>
          <w:p w14:paraId="6A14AE9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E93" w14:textId="77777777">
        <w:trPr>
          <w:trHeight w:val="45"/>
        </w:trPr>
        <w:tc>
          <w:tcPr>
            <w:tcW w:w="7513" w:type="dxa"/>
            <w:vAlign w:val="center"/>
            <w:hideMark/>
          </w:tcPr>
          <w:p w14:paraId="6A14AE92" w14:textId="77777777" w:rsidR="00A37B32" w:rsidRDefault="009476A9">
            <w:pPr>
              <w:contextualSpacing/>
              <w:rPr>
                <w:rFonts w:ascii="Calibri" w:eastAsia="Times New Roman" w:hAnsi="Calibri" w:cs="Calibri"/>
                <w:color w:val="000000"/>
                <w:szCs w:val="24"/>
              </w:rPr>
            </w:pPr>
          </w:p>
        </w:tc>
      </w:tr>
      <w:tr w:rsidR="00EE1832" w14:paraId="6A14AE95" w14:textId="77777777">
        <w:trPr>
          <w:trHeight w:val="330"/>
        </w:trPr>
        <w:tc>
          <w:tcPr>
            <w:tcW w:w="7513" w:type="dxa"/>
            <w:vAlign w:val="center"/>
            <w:hideMark/>
          </w:tcPr>
          <w:p w14:paraId="6A14AE9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E97" w14:textId="77777777">
        <w:trPr>
          <w:trHeight w:val="45"/>
        </w:trPr>
        <w:tc>
          <w:tcPr>
            <w:tcW w:w="7513" w:type="dxa"/>
            <w:vAlign w:val="center"/>
            <w:hideMark/>
          </w:tcPr>
          <w:p w14:paraId="6A14AE96" w14:textId="77777777" w:rsidR="00A37B32" w:rsidRDefault="009476A9">
            <w:pPr>
              <w:contextualSpacing/>
              <w:rPr>
                <w:rFonts w:ascii="Calibri" w:eastAsia="Times New Roman" w:hAnsi="Calibri" w:cs="Calibri"/>
                <w:color w:val="000000"/>
                <w:szCs w:val="24"/>
              </w:rPr>
            </w:pPr>
          </w:p>
        </w:tc>
      </w:tr>
      <w:tr w:rsidR="00EE1832" w14:paraId="6A14AE99" w14:textId="77777777">
        <w:trPr>
          <w:trHeight w:val="135"/>
        </w:trPr>
        <w:tc>
          <w:tcPr>
            <w:tcW w:w="7513" w:type="dxa"/>
            <w:vAlign w:val="center"/>
            <w:hideMark/>
          </w:tcPr>
          <w:p w14:paraId="6A14AE98" w14:textId="77777777" w:rsidR="00A37B32" w:rsidRDefault="009476A9">
            <w:pPr>
              <w:contextualSpacing/>
              <w:rPr>
                <w:rFonts w:eastAsia="Times New Roman" w:cs="Times New Roman"/>
                <w:sz w:val="20"/>
              </w:rPr>
            </w:pPr>
          </w:p>
        </w:tc>
      </w:tr>
      <w:tr w:rsidR="00EE1832" w14:paraId="6A14AE9B" w14:textId="77777777">
        <w:trPr>
          <w:trHeight w:val="345"/>
        </w:trPr>
        <w:tc>
          <w:tcPr>
            <w:tcW w:w="7513" w:type="dxa"/>
            <w:vAlign w:val="center"/>
            <w:hideMark/>
          </w:tcPr>
          <w:p w14:paraId="6A14AE9A" w14:textId="77777777" w:rsidR="00A37B32" w:rsidRDefault="009476A9">
            <w:pPr>
              <w:contextualSpacing/>
              <w:rPr>
                <w:rFonts w:eastAsia="Times New Roman" w:cs="Times New Roman"/>
                <w:sz w:val="20"/>
              </w:rPr>
            </w:pPr>
          </w:p>
        </w:tc>
      </w:tr>
      <w:tr w:rsidR="00EE1832" w14:paraId="6A14AE9D" w14:textId="77777777">
        <w:trPr>
          <w:trHeight w:val="330"/>
        </w:trPr>
        <w:tc>
          <w:tcPr>
            <w:tcW w:w="7513" w:type="dxa"/>
            <w:vAlign w:val="center"/>
            <w:hideMark/>
          </w:tcPr>
          <w:p w14:paraId="6A14AE9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2 ως έχει     ΚΑΤΑ ΠΛΕΙΟΨΗΦΙΑ</w:t>
            </w:r>
          </w:p>
        </w:tc>
      </w:tr>
      <w:tr w:rsidR="00EE1832" w14:paraId="6A14AE9F" w14:textId="77777777">
        <w:trPr>
          <w:trHeight w:val="105"/>
        </w:trPr>
        <w:tc>
          <w:tcPr>
            <w:tcW w:w="7513" w:type="dxa"/>
            <w:vAlign w:val="center"/>
            <w:hideMark/>
          </w:tcPr>
          <w:p w14:paraId="6A14AE9E" w14:textId="77777777" w:rsidR="00A37B32" w:rsidRDefault="009476A9">
            <w:pPr>
              <w:contextualSpacing/>
              <w:rPr>
                <w:rFonts w:ascii="Calibri" w:eastAsia="Times New Roman" w:hAnsi="Calibri" w:cs="Calibri"/>
                <w:color w:val="000000"/>
                <w:szCs w:val="24"/>
              </w:rPr>
            </w:pPr>
          </w:p>
        </w:tc>
      </w:tr>
      <w:tr w:rsidR="00EE1832" w14:paraId="6A14AEA1" w14:textId="77777777">
        <w:trPr>
          <w:trHeight w:val="330"/>
        </w:trPr>
        <w:tc>
          <w:tcPr>
            <w:tcW w:w="7513" w:type="dxa"/>
            <w:vAlign w:val="center"/>
            <w:hideMark/>
          </w:tcPr>
          <w:p w14:paraId="6A14AEA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EA3" w14:textId="77777777">
        <w:trPr>
          <w:trHeight w:val="45"/>
        </w:trPr>
        <w:tc>
          <w:tcPr>
            <w:tcW w:w="7513" w:type="dxa"/>
            <w:vAlign w:val="center"/>
            <w:hideMark/>
          </w:tcPr>
          <w:p w14:paraId="6A14AEA2" w14:textId="77777777" w:rsidR="00A37B32" w:rsidRDefault="009476A9">
            <w:pPr>
              <w:contextualSpacing/>
              <w:rPr>
                <w:rFonts w:ascii="Calibri" w:eastAsia="Times New Roman" w:hAnsi="Calibri" w:cs="Calibri"/>
                <w:color w:val="000000"/>
                <w:szCs w:val="24"/>
              </w:rPr>
            </w:pPr>
          </w:p>
        </w:tc>
      </w:tr>
      <w:tr w:rsidR="00EE1832" w14:paraId="6A14AEA5" w14:textId="77777777">
        <w:trPr>
          <w:trHeight w:val="330"/>
        </w:trPr>
        <w:tc>
          <w:tcPr>
            <w:tcW w:w="7513" w:type="dxa"/>
            <w:vAlign w:val="center"/>
            <w:hideMark/>
          </w:tcPr>
          <w:p w14:paraId="6A14AEA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EA7" w14:textId="77777777">
        <w:trPr>
          <w:trHeight w:val="30"/>
        </w:trPr>
        <w:tc>
          <w:tcPr>
            <w:tcW w:w="7513" w:type="dxa"/>
            <w:vAlign w:val="center"/>
            <w:hideMark/>
          </w:tcPr>
          <w:p w14:paraId="6A14AEA6" w14:textId="77777777" w:rsidR="00A37B32" w:rsidRDefault="009476A9">
            <w:pPr>
              <w:contextualSpacing/>
              <w:rPr>
                <w:rFonts w:ascii="Calibri" w:eastAsia="Times New Roman" w:hAnsi="Calibri" w:cs="Calibri"/>
                <w:color w:val="000000"/>
                <w:szCs w:val="24"/>
              </w:rPr>
            </w:pPr>
          </w:p>
        </w:tc>
      </w:tr>
      <w:tr w:rsidR="00EE1832" w14:paraId="6A14AEA9" w14:textId="77777777">
        <w:trPr>
          <w:trHeight w:val="345"/>
        </w:trPr>
        <w:tc>
          <w:tcPr>
            <w:tcW w:w="7513" w:type="dxa"/>
            <w:vAlign w:val="center"/>
            <w:hideMark/>
          </w:tcPr>
          <w:p w14:paraId="6A14AEA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ΔΗ.ΣΥ: ΠΡΝ</w:t>
            </w:r>
          </w:p>
        </w:tc>
      </w:tr>
      <w:tr w:rsidR="00EE1832" w14:paraId="6A14AEAB" w14:textId="77777777">
        <w:trPr>
          <w:trHeight w:val="30"/>
        </w:trPr>
        <w:tc>
          <w:tcPr>
            <w:tcW w:w="7513" w:type="dxa"/>
            <w:vAlign w:val="center"/>
            <w:hideMark/>
          </w:tcPr>
          <w:p w14:paraId="6A14AEAA" w14:textId="77777777" w:rsidR="00A37B32" w:rsidRDefault="009476A9">
            <w:pPr>
              <w:contextualSpacing/>
              <w:rPr>
                <w:rFonts w:ascii="Calibri" w:eastAsia="Times New Roman" w:hAnsi="Calibri" w:cs="Calibri"/>
                <w:color w:val="000000"/>
                <w:szCs w:val="24"/>
              </w:rPr>
            </w:pPr>
          </w:p>
        </w:tc>
      </w:tr>
      <w:tr w:rsidR="00EE1832" w14:paraId="6A14AEAD" w14:textId="77777777">
        <w:trPr>
          <w:trHeight w:val="330"/>
        </w:trPr>
        <w:tc>
          <w:tcPr>
            <w:tcW w:w="7513" w:type="dxa"/>
            <w:vAlign w:val="center"/>
            <w:hideMark/>
          </w:tcPr>
          <w:p w14:paraId="6A14AEA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EAF" w14:textId="77777777">
        <w:trPr>
          <w:trHeight w:val="45"/>
        </w:trPr>
        <w:tc>
          <w:tcPr>
            <w:tcW w:w="7513" w:type="dxa"/>
            <w:vAlign w:val="center"/>
            <w:hideMark/>
          </w:tcPr>
          <w:p w14:paraId="6A14AEAE" w14:textId="77777777" w:rsidR="00A37B32" w:rsidRDefault="009476A9">
            <w:pPr>
              <w:contextualSpacing/>
              <w:rPr>
                <w:rFonts w:ascii="Calibri" w:eastAsia="Times New Roman" w:hAnsi="Calibri" w:cs="Calibri"/>
                <w:color w:val="000000"/>
                <w:szCs w:val="24"/>
              </w:rPr>
            </w:pPr>
          </w:p>
        </w:tc>
      </w:tr>
      <w:tr w:rsidR="00EE1832" w14:paraId="6A14AEB1" w14:textId="77777777">
        <w:trPr>
          <w:trHeight w:val="330"/>
        </w:trPr>
        <w:tc>
          <w:tcPr>
            <w:tcW w:w="7513" w:type="dxa"/>
            <w:vAlign w:val="center"/>
            <w:hideMark/>
          </w:tcPr>
          <w:p w14:paraId="6A14AEB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EB3" w14:textId="77777777">
        <w:trPr>
          <w:trHeight w:val="45"/>
        </w:trPr>
        <w:tc>
          <w:tcPr>
            <w:tcW w:w="7513" w:type="dxa"/>
            <w:vAlign w:val="center"/>
            <w:hideMark/>
          </w:tcPr>
          <w:p w14:paraId="6A14AEB2" w14:textId="77777777" w:rsidR="00A37B32" w:rsidRDefault="009476A9">
            <w:pPr>
              <w:contextualSpacing/>
              <w:rPr>
                <w:rFonts w:ascii="Calibri" w:eastAsia="Times New Roman" w:hAnsi="Calibri" w:cs="Calibri"/>
                <w:color w:val="000000"/>
                <w:szCs w:val="24"/>
              </w:rPr>
            </w:pPr>
          </w:p>
        </w:tc>
      </w:tr>
      <w:tr w:rsidR="00EE1832" w14:paraId="6A14AEB5" w14:textId="77777777">
        <w:trPr>
          <w:trHeight w:val="330"/>
        </w:trPr>
        <w:tc>
          <w:tcPr>
            <w:tcW w:w="7513" w:type="dxa"/>
            <w:vAlign w:val="center"/>
            <w:hideMark/>
          </w:tcPr>
          <w:p w14:paraId="6A14AEB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EB7" w14:textId="77777777">
        <w:trPr>
          <w:trHeight w:val="45"/>
        </w:trPr>
        <w:tc>
          <w:tcPr>
            <w:tcW w:w="7513" w:type="dxa"/>
            <w:vAlign w:val="center"/>
            <w:hideMark/>
          </w:tcPr>
          <w:p w14:paraId="6A14AEB6" w14:textId="77777777" w:rsidR="00A37B32" w:rsidRDefault="009476A9">
            <w:pPr>
              <w:contextualSpacing/>
              <w:rPr>
                <w:rFonts w:ascii="Calibri" w:eastAsia="Times New Roman" w:hAnsi="Calibri" w:cs="Calibri"/>
                <w:color w:val="000000"/>
                <w:szCs w:val="24"/>
              </w:rPr>
            </w:pPr>
          </w:p>
        </w:tc>
      </w:tr>
      <w:tr w:rsidR="00EE1832" w14:paraId="6A14AEB9" w14:textId="77777777">
        <w:trPr>
          <w:trHeight w:val="345"/>
        </w:trPr>
        <w:tc>
          <w:tcPr>
            <w:tcW w:w="7513" w:type="dxa"/>
            <w:vAlign w:val="center"/>
            <w:hideMark/>
          </w:tcPr>
          <w:p w14:paraId="6A14AEB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w:t>
            </w:r>
            <w:r>
              <w:rPr>
                <w:rFonts w:ascii="Calibri" w:eastAsia="Times New Roman" w:hAnsi="Calibri" w:cs="Calibri"/>
                <w:color w:val="000000"/>
                <w:szCs w:val="24"/>
              </w:rPr>
              <w:t xml:space="preserve"> ΠΡΝ</w:t>
            </w:r>
          </w:p>
        </w:tc>
      </w:tr>
      <w:tr w:rsidR="00EE1832" w14:paraId="6A14AEBB" w14:textId="77777777">
        <w:trPr>
          <w:trHeight w:val="30"/>
        </w:trPr>
        <w:tc>
          <w:tcPr>
            <w:tcW w:w="7513" w:type="dxa"/>
            <w:vAlign w:val="center"/>
            <w:hideMark/>
          </w:tcPr>
          <w:p w14:paraId="6A14AEBA" w14:textId="77777777" w:rsidR="00A37B32" w:rsidRDefault="009476A9">
            <w:pPr>
              <w:contextualSpacing/>
              <w:rPr>
                <w:rFonts w:ascii="Calibri" w:eastAsia="Times New Roman" w:hAnsi="Calibri" w:cs="Calibri"/>
                <w:color w:val="000000"/>
                <w:szCs w:val="24"/>
              </w:rPr>
            </w:pPr>
          </w:p>
        </w:tc>
      </w:tr>
      <w:tr w:rsidR="00EE1832" w14:paraId="6A14AEBD" w14:textId="77777777">
        <w:trPr>
          <w:trHeight w:val="150"/>
        </w:trPr>
        <w:tc>
          <w:tcPr>
            <w:tcW w:w="7513" w:type="dxa"/>
            <w:vAlign w:val="center"/>
            <w:hideMark/>
          </w:tcPr>
          <w:p w14:paraId="6A14AEBC" w14:textId="77777777" w:rsidR="00A37B32" w:rsidRDefault="009476A9">
            <w:pPr>
              <w:contextualSpacing/>
              <w:rPr>
                <w:rFonts w:eastAsia="Times New Roman" w:cs="Times New Roman"/>
                <w:sz w:val="20"/>
              </w:rPr>
            </w:pPr>
          </w:p>
        </w:tc>
      </w:tr>
      <w:tr w:rsidR="00EE1832" w14:paraId="6A14AEBF" w14:textId="77777777">
        <w:trPr>
          <w:trHeight w:val="345"/>
        </w:trPr>
        <w:tc>
          <w:tcPr>
            <w:tcW w:w="7513" w:type="dxa"/>
            <w:vAlign w:val="center"/>
            <w:hideMark/>
          </w:tcPr>
          <w:p w14:paraId="6A14AEBE" w14:textId="77777777" w:rsidR="00A37B32" w:rsidRDefault="009476A9">
            <w:pPr>
              <w:contextualSpacing/>
              <w:rPr>
                <w:rFonts w:eastAsia="Times New Roman" w:cs="Times New Roman"/>
                <w:sz w:val="20"/>
              </w:rPr>
            </w:pPr>
          </w:p>
        </w:tc>
      </w:tr>
      <w:tr w:rsidR="00EE1832" w14:paraId="6A14AEC1" w14:textId="77777777">
        <w:trPr>
          <w:trHeight w:val="330"/>
        </w:trPr>
        <w:tc>
          <w:tcPr>
            <w:tcW w:w="7513" w:type="dxa"/>
            <w:vAlign w:val="center"/>
            <w:hideMark/>
          </w:tcPr>
          <w:p w14:paraId="6A14AEC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3 ως έχει     ΚΑΤΑ ΠΛΕΙΟΨΗΦΙΑ</w:t>
            </w:r>
          </w:p>
        </w:tc>
      </w:tr>
      <w:tr w:rsidR="00EE1832" w14:paraId="6A14AEC3" w14:textId="77777777">
        <w:trPr>
          <w:trHeight w:val="105"/>
        </w:trPr>
        <w:tc>
          <w:tcPr>
            <w:tcW w:w="7513" w:type="dxa"/>
            <w:vAlign w:val="center"/>
            <w:hideMark/>
          </w:tcPr>
          <w:p w14:paraId="6A14AEC2" w14:textId="77777777" w:rsidR="00A37B32" w:rsidRDefault="009476A9">
            <w:pPr>
              <w:contextualSpacing/>
              <w:rPr>
                <w:rFonts w:ascii="Calibri" w:eastAsia="Times New Roman" w:hAnsi="Calibri" w:cs="Calibri"/>
                <w:color w:val="000000"/>
                <w:szCs w:val="24"/>
              </w:rPr>
            </w:pPr>
          </w:p>
        </w:tc>
      </w:tr>
      <w:tr w:rsidR="00EE1832" w14:paraId="6A14AEC5" w14:textId="77777777">
        <w:trPr>
          <w:trHeight w:val="330"/>
        </w:trPr>
        <w:tc>
          <w:tcPr>
            <w:tcW w:w="7513" w:type="dxa"/>
            <w:vAlign w:val="center"/>
            <w:hideMark/>
          </w:tcPr>
          <w:p w14:paraId="6A14AEC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EC7" w14:textId="77777777">
        <w:trPr>
          <w:trHeight w:val="30"/>
        </w:trPr>
        <w:tc>
          <w:tcPr>
            <w:tcW w:w="7513" w:type="dxa"/>
            <w:vAlign w:val="center"/>
            <w:hideMark/>
          </w:tcPr>
          <w:p w14:paraId="6A14AEC6" w14:textId="77777777" w:rsidR="00A37B32" w:rsidRDefault="009476A9">
            <w:pPr>
              <w:contextualSpacing/>
              <w:rPr>
                <w:rFonts w:ascii="Calibri" w:eastAsia="Times New Roman" w:hAnsi="Calibri" w:cs="Calibri"/>
                <w:color w:val="000000"/>
                <w:szCs w:val="24"/>
              </w:rPr>
            </w:pPr>
          </w:p>
        </w:tc>
      </w:tr>
      <w:tr w:rsidR="00EE1832" w14:paraId="6A14AEC9" w14:textId="77777777">
        <w:trPr>
          <w:trHeight w:val="330"/>
        </w:trPr>
        <w:tc>
          <w:tcPr>
            <w:tcW w:w="7513" w:type="dxa"/>
            <w:vAlign w:val="center"/>
            <w:hideMark/>
          </w:tcPr>
          <w:p w14:paraId="6A14AEC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ECB" w14:textId="77777777">
        <w:trPr>
          <w:trHeight w:val="45"/>
        </w:trPr>
        <w:tc>
          <w:tcPr>
            <w:tcW w:w="7513" w:type="dxa"/>
            <w:vAlign w:val="center"/>
            <w:hideMark/>
          </w:tcPr>
          <w:p w14:paraId="6A14AECA" w14:textId="77777777" w:rsidR="00A37B32" w:rsidRDefault="009476A9">
            <w:pPr>
              <w:contextualSpacing/>
              <w:rPr>
                <w:rFonts w:ascii="Calibri" w:eastAsia="Times New Roman" w:hAnsi="Calibri" w:cs="Calibri"/>
                <w:color w:val="000000"/>
                <w:szCs w:val="24"/>
              </w:rPr>
            </w:pPr>
          </w:p>
        </w:tc>
      </w:tr>
      <w:tr w:rsidR="00EE1832" w14:paraId="6A14AECD" w14:textId="77777777">
        <w:trPr>
          <w:trHeight w:val="330"/>
        </w:trPr>
        <w:tc>
          <w:tcPr>
            <w:tcW w:w="7513" w:type="dxa"/>
            <w:vAlign w:val="center"/>
            <w:hideMark/>
          </w:tcPr>
          <w:p w14:paraId="6A14AEC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ECF" w14:textId="77777777">
        <w:trPr>
          <w:trHeight w:val="45"/>
        </w:trPr>
        <w:tc>
          <w:tcPr>
            <w:tcW w:w="7513" w:type="dxa"/>
            <w:vAlign w:val="center"/>
            <w:hideMark/>
          </w:tcPr>
          <w:p w14:paraId="6A14AECE" w14:textId="77777777" w:rsidR="00A37B32" w:rsidRDefault="009476A9">
            <w:pPr>
              <w:contextualSpacing/>
              <w:rPr>
                <w:rFonts w:ascii="Calibri" w:eastAsia="Times New Roman" w:hAnsi="Calibri" w:cs="Calibri"/>
                <w:color w:val="000000"/>
                <w:szCs w:val="24"/>
              </w:rPr>
            </w:pPr>
          </w:p>
        </w:tc>
      </w:tr>
      <w:tr w:rsidR="00EE1832" w14:paraId="6A14AED1" w14:textId="77777777">
        <w:trPr>
          <w:trHeight w:val="330"/>
        </w:trPr>
        <w:tc>
          <w:tcPr>
            <w:tcW w:w="7513" w:type="dxa"/>
            <w:vAlign w:val="center"/>
            <w:hideMark/>
          </w:tcPr>
          <w:p w14:paraId="6A14AED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ED3" w14:textId="77777777">
        <w:trPr>
          <w:trHeight w:val="45"/>
        </w:trPr>
        <w:tc>
          <w:tcPr>
            <w:tcW w:w="7513" w:type="dxa"/>
            <w:vAlign w:val="center"/>
            <w:hideMark/>
          </w:tcPr>
          <w:p w14:paraId="6A14AED2" w14:textId="77777777" w:rsidR="00A37B32" w:rsidRDefault="009476A9">
            <w:pPr>
              <w:contextualSpacing/>
              <w:rPr>
                <w:rFonts w:ascii="Calibri" w:eastAsia="Times New Roman" w:hAnsi="Calibri" w:cs="Calibri"/>
                <w:color w:val="000000"/>
                <w:szCs w:val="24"/>
              </w:rPr>
            </w:pPr>
          </w:p>
        </w:tc>
      </w:tr>
      <w:tr w:rsidR="00EE1832" w14:paraId="6A14AED5" w14:textId="77777777">
        <w:trPr>
          <w:trHeight w:val="330"/>
        </w:trPr>
        <w:tc>
          <w:tcPr>
            <w:tcW w:w="7513" w:type="dxa"/>
            <w:vAlign w:val="center"/>
            <w:hideMark/>
          </w:tcPr>
          <w:p w14:paraId="6A14AED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ED7" w14:textId="77777777">
        <w:trPr>
          <w:trHeight w:val="45"/>
        </w:trPr>
        <w:tc>
          <w:tcPr>
            <w:tcW w:w="7513" w:type="dxa"/>
            <w:vAlign w:val="center"/>
            <w:hideMark/>
          </w:tcPr>
          <w:p w14:paraId="6A14AED6" w14:textId="77777777" w:rsidR="00A37B32" w:rsidRDefault="009476A9">
            <w:pPr>
              <w:contextualSpacing/>
              <w:rPr>
                <w:rFonts w:ascii="Calibri" w:eastAsia="Times New Roman" w:hAnsi="Calibri" w:cs="Calibri"/>
                <w:color w:val="000000"/>
                <w:szCs w:val="24"/>
              </w:rPr>
            </w:pPr>
          </w:p>
        </w:tc>
      </w:tr>
      <w:tr w:rsidR="00EE1832" w14:paraId="6A14AED9" w14:textId="77777777">
        <w:trPr>
          <w:trHeight w:val="330"/>
        </w:trPr>
        <w:tc>
          <w:tcPr>
            <w:tcW w:w="7513" w:type="dxa"/>
            <w:vAlign w:val="center"/>
            <w:hideMark/>
          </w:tcPr>
          <w:p w14:paraId="6A14AED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EDB" w14:textId="77777777">
        <w:trPr>
          <w:trHeight w:val="30"/>
        </w:trPr>
        <w:tc>
          <w:tcPr>
            <w:tcW w:w="7513" w:type="dxa"/>
            <w:vAlign w:val="center"/>
            <w:hideMark/>
          </w:tcPr>
          <w:p w14:paraId="6A14AEDA" w14:textId="77777777" w:rsidR="00A37B32" w:rsidRDefault="009476A9">
            <w:pPr>
              <w:contextualSpacing/>
              <w:rPr>
                <w:rFonts w:ascii="Calibri" w:eastAsia="Times New Roman" w:hAnsi="Calibri" w:cs="Calibri"/>
                <w:color w:val="000000"/>
                <w:szCs w:val="24"/>
              </w:rPr>
            </w:pPr>
          </w:p>
        </w:tc>
      </w:tr>
      <w:tr w:rsidR="00EE1832" w14:paraId="6A14AEDD" w14:textId="77777777">
        <w:trPr>
          <w:trHeight w:val="330"/>
        </w:trPr>
        <w:tc>
          <w:tcPr>
            <w:tcW w:w="7513" w:type="dxa"/>
            <w:vAlign w:val="center"/>
            <w:hideMark/>
          </w:tcPr>
          <w:p w14:paraId="6A14AED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EDF" w14:textId="77777777">
        <w:trPr>
          <w:trHeight w:val="45"/>
        </w:trPr>
        <w:tc>
          <w:tcPr>
            <w:tcW w:w="7513" w:type="dxa"/>
            <w:vAlign w:val="center"/>
            <w:hideMark/>
          </w:tcPr>
          <w:p w14:paraId="6A14AEDE" w14:textId="77777777" w:rsidR="00A37B32" w:rsidRDefault="009476A9">
            <w:pPr>
              <w:contextualSpacing/>
              <w:rPr>
                <w:rFonts w:ascii="Calibri" w:eastAsia="Times New Roman" w:hAnsi="Calibri" w:cs="Calibri"/>
                <w:color w:val="000000"/>
                <w:szCs w:val="24"/>
              </w:rPr>
            </w:pPr>
          </w:p>
        </w:tc>
      </w:tr>
      <w:tr w:rsidR="00EE1832" w14:paraId="6A14AEE1" w14:textId="77777777">
        <w:trPr>
          <w:trHeight w:val="150"/>
        </w:trPr>
        <w:tc>
          <w:tcPr>
            <w:tcW w:w="7513" w:type="dxa"/>
            <w:vAlign w:val="center"/>
            <w:hideMark/>
          </w:tcPr>
          <w:p w14:paraId="6A14AEE0" w14:textId="77777777" w:rsidR="00A37B32" w:rsidRDefault="009476A9">
            <w:pPr>
              <w:contextualSpacing/>
              <w:rPr>
                <w:rFonts w:eastAsia="Times New Roman" w:cs="Times New Roman"/>
                <w:sz w:val="20"/>
              </w:rPr>
            </w:pPr>
          </w:p>
        </w:tc>
      </w:tr>
      <w:tr w:rsidR="00EE1832" w14:paraId="6A14AEE3" w14:textId="77777777">
        <w:trPr>
          <w:trHeight w:val="330"/>
        </w:trPr>
        <w:tc>
          <w:tcPr>
            <w:tcW w:w="7513" w:type="dxa"/>
            <w:vAlign w:val="center"/>
            <w:hideMark/>
          </w:tcPr>
          <w:p w14:paraId="6A14AEE2" w14:textId="77777777" w:rsidR="00A37B32" w:rsidRDefault="009476A9">
            <w:pPr>
              <w:contextualSpacing/>
              <w:rPr>
                <w:rFonts w:eastAsia="Times New Roman" w:cs="Times New Roman"/>
                <w:sz w:val="20"/>
              </w:rPr>
            </w:pPr>
          </w:p>
        </w:tc>
      </w:tr>
      <w:tr w:rsidR="00EE1832" w14:paraId="6A14AEE5" w14:textId="77777777">
        <w:trPr>
          <w:trHeight w:val="330"/>
        </w:trPr>
        <w:tc>
          <w:tcPr>
            <w:tcW w:w="7513" w:type="dxa"/>
            <w:vAlign w:val="center"/>
            <w:hideMark/>
          </w:tcPr>
          <w:p w14:paraId="6A14AEE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4 ως έχει     ΚΑΤΑ ΠΛΕΙΟΨΗΦΙΑ</w:t>
            </w:r>
          </w:p>
        </w:tc>
      </w:tr>
      <w:tr w:rsidR="00EE1832" w14:paraId="6A14AEE7" w14:textId="77777777">
        <w:trPr>
          <w:trHeight w:val="105"/>
        </w:trPr>
        <w:tc>
          <w:tcPr>
            <w:tcW w:w="7513" w:type="dxa"/>
            <w:vAlign w:val="center"/>
            <w:hideMark/>
          </w:tcPr>
          <w:p w14:paraId="6A14AEE6" w14:textId="77777777" w:rsidR="00A37B32" w:rsidRDefault="009476A9">
            <w:pPr>
              <w:contextualSpacing/>
              <w:rPr>
                <w:rFonts w:ascii="Calibri" w:eastAsia="Times New Roman" w:hAnsi="Calibri" w:cs="Calibri"/>
                <w:color w:val="000000"/>
                <w:szCs w:val="24"/>
              </w:rPr>
            </w:pPr>
          </w:p>
        </w:tc>
      </w:tr>
      <w:tr w:rsidR="00EE1832" w14:paraId="6A14AEE9" w14:textId="77777777">
        <w:trPr>
          <w:trHeight w:val="330"/>
        </w:trPr>
        <w:tc>
          <w:tcPr>
            <w:tcW w:w="7513" w:type="dxa"/>
            <w:vAlign w:val="center"/>
            <w:hideMark/>
          </w:tcPr>
          <w:p w14:paraId="6A14AEE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EEB" w14:textId="77777777">
        <w:trPr>
          <w:trHeight w:val="45"/>
        </w:trPr>
        <w:tc>
          <w:tcPr>
            <w:tcW w:w="7513" w:type="dxa"/>
            <w:vAlign w:val="center"/>
            <w:hideMark/>
          </w:tcPr>
          <w:p w14:paraId="6A14AEEA" w14:textId="77777777" w:rsidR="00A37B32" w:rsidRDefault="009476A9">
            <w:pPr>
              <w:contextualSpacing/>
              <w:rPr>
                <w:rFonts w:ascii="Calibri" w:eastAsia="Times New Roman" w:hAnsi="Calibri" w:cs="Calibri"/>
                <w:color w:val="000000"/>
                <w:szCs w:val="24"/>
              </w:rPr>
            </w:pPr>
          </w:p>
        </w:tc>
      </w:tr>
      <w:tr w:rsidR="00EE1832" w14:paraId="6A14AEED" w14:textId="77777777">
        <w:trPr>
          <w:trHeight w:val="330"/>
        </w:trPr>
        <w:tc>
          <w:tcPr>
            <w:tcW w:w="7513" w:type="dxa"/>
            <w:vAlign w:val="center"/>
            <w:hideMark/>
          </w:tcPr>
          <w:p w14:paraId="6A14AEE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EEF" w14:textId="77777777">
        <w:trPr>
          <w:trHeight w:val="45"/>
        </w:trPr>
        <w:tc>
          <w:tcPr>
            <w:tcW w:w="7513" w:type="dxa"/>
            <w:vAlign w:val="center"/>
            <w:hideMark/>
          </w:tcPr>
          <w:p w14:paraId="6A14AEEE" w14:textId="77777777" w:rsidR="00A37B32" w:rsidRDefault="009476A9">
            <w:pPr>
              <w:contextualSpacing/>
              <w:rPr>
                <w:rFonts w:ascii="Calibri" w:eastAsia="Times New Roman" w:hAnsi="Calibri" w:cs="Calibri"/>
                <w:color w:val="000000"/>
                <w:szCs w:val="24"/>
              </w:rPr>
            </w:pPr>
          </w:p>
        </w:tc>
      </w:tr>
      <w:tr w:rsidR="00EE1832" w14:paraId="6A14AEF1" w14:textId="77777777">
        <w:trPr>
          <w:trHeight w:val="330"/>
        </w:trPr>
        <w:tc>
          <w:tcPr>
            <w:tcW w:w="7513" w:type="dxa"/>
            <w:vAlign w:val="center"/>
            <w:hideMark/>
          </w:tcPr>
          <w:p w14:paraId="6A14AEF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EF3" w14:textId="77777777">
        <w:trPr>
          <w:trHeight w:val="45"/>
        </w:trPr>
        <w:tc>
          <w:tcPr>
            <w:tcW w:w="7513" w:type="dxa"/>
            <w:vAlign w:val="center"/>
            <w:hideMark/>
          </w:tcPr>
          <w:p w14:paraId="6A14AEF2" w14:textId="77777777" w:rsidR="00A37B32" w:rsidRDefault="009476A9">
            <w:pPr>
              <w:contextualSpacing/>
              <w:rPr>
                <w:rFonts w:ascii="Calibri" w:eastAsia="Times New Roman" w:hAnsi="Calibri" w:cs="Calibri"/>
                <w:color w:val="000000"/>
                <w:szCs w:val="24"/>
              </w:rPr>
            </w:pPr>
          </w:p>
        </w:tc>
      </w:tr>
      <w:tr w:rsidR="00EE1832" w14:paraId="6A14AEF5" w14:textId="77777777">
        <w:trPr>
          <w:trHeight w:val="330"/>
        </w:trPr>
        <w:tc>
          <w:tcPr>
            <w:tcW w:w="7513" w:type="dxa"/>
            <w:vAlign w:val="center"/>
            <w:hideMark/>
          </w:tcPr>
          <w:p w14:paraId="6A14AEF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EF7" w14:textId="77777777">
        <w:trPr>
          <w:trHeight w:val="30"/>
        </w:trPr>
        <w:tc>
          <w:tcPr>
            <w:tcW w:w="7513" w:type="dxa"/>
            <w:vAlign w:val="center"/>
            <w:hideMark/>
          </w:tcPr>
          <w:p w14:paraId="6A14AEF6" w14:textId="77777777" w:rsidR="00A37B32" w:rsidRDefault="009476A9">
            <w:pPr>
              <w:contextualSpacing/>
              <w:rPr>
                <w:rFonts w:ascii="Calibri" w:eastAsia="Times New Roman" w:hAnsi="Calibri" w:cs="Calibri"/>
                <w:color w:val="000000"/>
                <w:szCs w:val="24"/>
              </w:rPr>
            </w:pPr>
          </w:p>
        </w:tc>
      </w:tr>
      <w:tr w:rsidR="00EE1832" w14:paraId="6A14AEF9" w14:textId="77777777">
        <w:trPr>
          <w:trHeight w:val="330"/>
        </w:trPr>
        <w:tc>
          <w:tcPr>
            <w:tcW w:w="7513" w:type="dxa"/>
            <w:vAlign w:val="center"/>
            <w:hideMark/>
          </w:tcPr>
          <w:p w14:paraId="6A14AEF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EFB" w14:textId="77777777">
        <w:trPr>
          <w:trHeight w:val="45"/>
        </w:trPr>
        <w:tc>
          <w:tcPr>
            <w:tcW w:w="7513" w:type="dxa"/>
            <w:vAlign w:val="center"/>
            <w:hideMark/>
          </w:tcPr>
          <w:p w14:paraId="6A14AEFA" w14:textId="77777777" w:rsidR="00A37B32" w:rsidRDefault="009476A9">
            <w:pPr>
              <w:contextualSpacing/>
              <w:rPr>
                <w:rFonts w:ascii="Calibri" w:eastAsia="Times New Roman" w:hAnsi="Calibri" w:cs="Calibri"/>
                <w:color w:val="000000"/>
                <w:szCs w:val="24"/>
              </w:rPr>
            </w:pPr>
          </w:p>
        </w:tc>
      </w:tr>
      <w:tr w:rsidR="00EE1832" w14:paraId="6A14AEFD" w14:textId="77777777">
        <w:trPr>
          <w:trHeight w:val="330"/>
        </w:trPr>
        <w:tc>
          <w:tcPr>
            <w:tcW w:w="7513" w:type="dxa"/>
            <w:vAlign w:val="center"/>
            <w:hideMark/>
          </w:tcPr>
          <w:p w14:paraId="6A14AEF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EFF" w14:textId="77777777">
        <w:trPr>
          <w:trHeight w:val="45"/>
        </w:trPr>
        <w:tc>
          <w:tcPr>
            <w:tcW w:w="7513" w:type="dxa"/>
            <w:vAlign w:val="center"/>
            <w:hideMark/>
          </w:tcPr>
          <w:p w14:paraId="6A14AEFE" w14:textId="77777777" w:rsidR="00A37B32" w:rsidRDefault="009476A9">
            <w:pPr>
              <w:contextualSpacing/>
              <w:rPr>
                <w:rFonts w:ascii="Calibri" w:eastAsia="Times New Roman" w:hAnsi="Calibri" w:cs="Calibri"/>
                <w:color w:val="000000"/>
                <w:szCs w:val="24"/>
              </w:rPr>
            </w:pPr>
          </w:p>
        </w:tc>
      </w:tr>
      <w:tr w:rsidR="00EE1832" w14:paraId="6A14AF01" w14:textId="77777777">
        <w:trPr>
          <w:trHeight w:val="330"/>
        </w:trPr>
        <w:tc>
          <w:tcPr>
            <w:tcW w:w="7513" w:type="dxa"/>
            <w:vAlign w:val="center"/>
            <w:hideMark/>
          </w:tcPr>
          <w:p w14:paraId="6A14AF0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F03" w14:textId="77777777">
        <w:trPr>
          <w:trHeight w:val="45"/>
        </w:trPr>
        <w:tc>
          <w:tcPr>
            <w:tcW w:w="7513" w:type="dxa"/>
            <w:vAlign w:val="center"/>
            <w:hideMark/>
          </w:tcPr>
          <w:p w14:paraId="6A14AF02" w14:textId="77777777" w:rsidR="00A37B32" w:rsidRDefault="009476A9">
            <w:pPr>
              <w:contextualSpacing/>
              <w:rPr>
                <w:rFonts w:ascii="Calibri" w:eastAsia="Times New Roman" w:hAnsi="Calibri" w:cs="Calibri"/>
                <w:color w:val="000000"/>
                <w:szCs w:val="24"/>
              </w:rPr>
            </w:pPr>
          </w:p>
        </w:tc>
      </w:tr>
      <w:tr w:rsidR="00EE1832" w14:paraId="6A14AF05" w14:textId="77777777">
        <w:trPr>
          <w:trHeight w:val="135"/>
        </w:trPr>
        <w:tc>
          <w:tcPr>
            <w:tcW w:w="7513" w:type="dxa"/>
            <w:vAlign w:val="center"/>
            <w:hideMark/>
          </w:tcPr>
          <w:p w14:paraId="6A14AF04" w14:textId="77777777" w:rsidR="00A37B32" w:rsidRDefault="009476A9">
            <w:pPr>
              <w:contextualSpacing/>
              <w:rPr>
                <w:rFonts w:eastAsia="Times New Roman" w:cs="Times New Roman"/>
                <w:sz w:val="20"/>
              </w:rPr>
            </w:pPr>
          </w:p>
        </w:tc>
      </w:tr>
      <w:tr w:rsidR="00EE1832" w14:paraId="6A14AF07" w14:textId="77777777">
        <w:trPr>
          <w:trHeight w:val="345"/>
        </w:trPr>
        <w:tc>
          <w:tcPr>
            <w:tcW w:w="7513" w:type="dxa"/>
            <w:vAlign w:val="center"/>
            <w:hideMark/>
          </w:tcPr>
          <w:p w14:paraId="6A14AF06" w14:textId="77777777" w:rsidR="00A37B32" w:rsidRDefault="009476A9">
            <w:pPr>
              <w:contextualSpacing/>
              <w:rPr>
                <w:rFonts w:eastAsia="Times New Roman" w:cs="Times New Roman"/>
                <w:sz w:val="20"/>
              </w:rPr>
            </w:pPr>
          </w:p>
        </w:tc>
      </w:tr>
      <w:tr w:rsidR="00EE1832" w14:paraId="6A14AF09" w14:textId="77777777">
        <w:trPr>
          <w:trHeight w:val="330"/>
        </w:trPr>
        <w:tc>
          <w:tcPr>
            <w:tcW w:w="7513" w:type="dxa"/>
            <w:vAlign w:val="center"/>
            <w:hideMark/>
          </w:tcPr>
          <w:p w14:paraId="6A14AF0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5 ως έχει     ΚΑΤΑ ΠΛΕΙΟΨΗΦΙΑ</w:t>
            </w:r>
          </w:p>
        </w:tc>
      </w:tr>
      <w:tr w:rsidR="00EE1832" w14:paraId="6A14AF0B" w14:textId="77777777">
        <w:trPr>
          <w:trHeight w:val="105"/>
        </w:trPr>
        <w:tc>
          <w:tcPr>
            <w:tcW w:w="7513" w:type="dxa"/>
            <w:vAlign w:val="center"/>
            <w:hideMark/>
          </w:tcPr>
          <w:p w14:paraId="6A14AF0A" w14:textId="77777777" w:rsidR="00A37B32" w:rsidRDefault="009476A9">
            <w:pPr>
              <w:contextualSpacing/>
              <w:rPr>
                <w:rFonts w:ascii="Calibri" w:eastAsia="Times New Roman" w:hAnsi="Calibri" w:cs="Calibri"/>
                <w:color w:val="000000"/>
                <w:szCs w:val="24"/>
              </w:rPr>
            </w:pPr>
          </w:p>
        </w:tc>
      </w:tr>
      <w:tr w:rsidR="00EE1832" w14:paraId="6A14AF0D" w14:textId="77777777">
        <w:trPr>
          <w:trHeight w:val="330"/>
        </w:trPr>
        <w:tc>
          <w:tcPr>
            <w:tcW w:w="7513" w:type="dxa"/>
            <w:vAlign w:val="center"/>
            <w:hideMark/>
          </w:tcPr>
          <w:p w14:paraId="6A14AF0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0F" w14:textId="77777777">
        <w:trPr>
          <w:trHeight w:val="45"/>
        </w:trPr>
        <w:tc>
          <w:tcPr>
            <w:tcW w:w="7513" w:type="dxa"/>
            <w:vAlign w:val="center"/>
            <w:hideMark/>
          </w:tcPr>
          <w:p w14:paraId="6A14AF0E" w14:textId="77777777" w:rsidR="00A37B32" w:rsidRDefault="009476A9">
            <w:pPr>
              <w:contextualSpacing/>
              <w:rPr>
                <w:rFonts w:ascii="Calibri" w:eastAsia="Times New Roman" w:hAnsi="Calibri" w:cs="Calibri"/>
                <w:color w:val="000000"/>
                <w:szCs w:val="24"/>
              </w:rPr>
            </w:pPr>
          </w:p>
        </w:tc>
      </w:tr>
      <w:tr w:rsidR="00EE1832" w14:paraId="6A14AF11" w14:textId="77777777">
        <w:trPr>
          <w:trHeight w:val="330"/>
        </w:trPr>
        <w:tc>
          <w:tcPr>
            <w:tcW w:w="7513" w:type="dxa"/>
            <w:vAlign w:val="center"/>
            <w:hideMark/>
          </w:tcPr>
          <w:p w14:paraId="6A14AF1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13" w14:textId="77777777">
        <w:trPr>
          <w:trHeight w:val="30"/>
        </w:trPr>
        <w:tc>
          <w:tcPr>
            <w:tcW w:w="7513" w:type="dxa"/>
            <w:vAlign w:val="center"/>
            <w:hideMark/>
          </w:tcPr>
          <w:p w14:paraId="6A14AF12" w14:textId="77777777" w:rsidR="00A37B32" w:rsidRDefault="009476A9">
            <w:pPr>
              <w:contextualSpacing/>
              <w:rPr>
                <w:rFonts w:ascii="Calibri" w:eastAsia="Times New Roman" w:hAnsi="Calibri" w:cs="Calibri"/>
                <w:color w:val="000000"/>
                <w:szCs w:val="24"/>
              </w:rPr>
            </w:pPr>
          </w:p>
        </w:tc>
      </w:tr>
      <w:tr w:rsidR="00EE1832" w14:paraId="6A14AF15" w14:textId="77777777">
        <w:trPr>
          <w:trHeight w:val="345"/>
        </w:trPr>
        <w:tc>
          <w:tcPr>
            <w:tcW w:w="7513" w:type="dxa"/>
            <w:vAlign w:val="center"/>
            <w:hideMark/>
          </w:tcPr>
          <w:p w14:paraId="6A14AF1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F17" w14:textId="77777777">
        <w:trPr>
          <w:trHeight w:val="30"/>
        </w:trPr>
        <w:tc>
          <w:tcPr>
            <w:tcW w:w="7513" w:type="dxa"/>
            <w:vAlign w:val="center"/>
            <w:hideMark/>
          </w:tcPr>
          <w:p w14:paraId="6A14AF16" w14:textId="77777777" w:rsidR="00A37B32" w:rsidRDefault="009476A9">
            <w:pPr>
              <w:contextualSpacing/>
              <w:rPr>
                <w:rFonts w:ascii="Calibri" w:eastAsia="Times New Roman" w:hAnsi="Calibri" w:cs="Calibri"/>
                <w:color w:val="000000"/>
                <w:szCs w:val="24"/>
              </w:rPr>
            </w:pPr>
          </w:p>
        </w:tc>
      </w:tr>
      <w:tr w:rsidR="00EE1832" w14:paraId="6A14AF19" w14:textId="77777777">
        <w:trPr>
          <w:trHeight w:val="330"/>
        </w:trPr>
        <w:tc>
          <w:tcPr>
            <w:tcW w:w="7513" w:type="dxa"/>
            <w:vAlign w:val="center"/>
            <w:hideMark/>
          </w:tcPr>
          <w:p w14:paraId="6A14AF1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1B" w14:textId="77777777">
        <w:trPr>
          <w:trHeight w:val="45"/>
        </w:trPr>
        <w:tc>
          <w:tcPr>
            <w:tcW w:w="7513" w:type="dxa"/>
            <w:vAlign w:val="center"/>
            <w:hideMark/>
          </w:tcPr>
          <w:p w14:paraId="6A14AF1A" w14:textId="77777777" w:rsidR="00A37B32" w:rsidRDefault="009476A9">
            <w:pPr>
              <w:contextualSpacing/>
              <w:rPr>
                <w:rFonts w:ascii="Calibri" w:eastAsia="Times New Roman" w:hAnsi="Calibri" w:cs="Calibri"/>
                <w:color w:val="000000"/>
                <w:szCs w:val="24"/>
              </w:rPr>
            </w:pPr>
          </w:p>
        </w:tc>
      </w:tr>
      <w:tr w:rsidR="00EE1832" w14:paraId="6A14AF1D" w14:textId="77777777">
        <w:trPr>
          <w:trHeight w:val="330"/>
        </w:trPr>
        <w:tc>
          <w:tcPr>
            <w:tcW w:w="7513" w:type="dxa"/>
            <w:vAlign w:val="center"/>
            <w:hideMark/>
          </w:tcPr>
          <w:p w14:paraId="6A14AF1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1F" w14:textId="77777777">
        <w:trPr>
          <w:trHeight w:val="45"/>
        </w:trPr>
        <w:tc>
          <w:tcPr>
            <w:tcW w:w="7513" w:type="dxa"/>
            <w:vAlign w:val="center"/>
            <w:hideMark/>
          </w:tcPr>
          <w:p w14:paraId="6A14AF1E" w14:textId="77777777" w:rsidR="00A37B32" w:rsidRDefault="009476A9">
            <w:pPr>
              <w:contextualSpacing/>
              <w:rPr>
                <w:rFonts w:ascii="Calibri" w:eastAsia="Times New Roman" w:hAnsi="Calibri" w:cs="Calibri"/>
                <w:color w:val="000000"/>
                <w:szCs w:val="24"/>
              </w:rPr>
            </w:pPr>
          </w:p>
        </w:tc>
      </w:tr>
      <w:tr w:rsidR="00EE1832" w14:paraId="6A14AF21" w14:textId="77777777">
        <w:trPr>
          <w:trHeight w:val="330"/>
        </w:trPr>
        <w:tc>
          <w:tcPr>
            <w:tcW w:w="7513" w:type="dxa"/>
            <w:vAlign w:val="center"/>
            <w:hideMark/>
          </w:tcPr>
          <w:p w14:paraId="6A14AF2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23" w14:textId="77777777">
        <w:trPr>
          <w:trHeight w:val="45"/>
        </w:trPr>
        <w:tc>
          <w:tcPr>
            <w:tcW w:w="7513" w:type="dxa"/>
            <w:vAlign w:val="center"/>
            <w:hideMark/>
          </w:tcPr>
          <w:p w14:paraId="6A14AF22" w14:textId="77777777" w:rsidR="00A37B32" w:rsidRDefault="009476A9">
            <w:pPr>
              <w:contextualSpacing/>
              <w:rPr>
                <w:rFonts w:ascii="Calibri" w:eastAsia="Times New Roman" w:hAnsi="Calibri" w:cs="Calibri"/>
                <w:color w:val="000000"/>
                <w:szCs w:val="24"/>
              </w:rPr>
            </w:pPr>
          </w:p>
        </w:tc>
      </w:tr>
      <w:tr w:rsidR="00EE1832" w14:paraId="6A14AF25" w14:textId="77777777">
        <w:trPr>
          <w:trHeight w:val="345"/>
        </w:trPr>
        <w:tc>
          <w:tcPr>
            <w:tcW w:w="7513" w:type="dxa"/>
            <w:vAlign w:val="center"/>
            <w:hideMark/>
          </w:tcPr>
          <w:p w14:paraId="6A14AF2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F27" w14:textId="77777777">
        <w:trPr>
          <w:trHeight w:val="30"/>
        </w:trPr>
        <w:tc>
          <w:tcPr>
            <w:tcW w:w="7513" w:type="dxa"/>
            <w:vAlign w:val="center"/>
            <w:hideMark/>
          </w:tcPr>
          <w:p w14:paraId="6A14AF26" w14:textId="77777777" w:rsidR="00A37B32" w:rsidRDefault="009476A9">
            <w:pPr>
              <w:contextualSpacing/>
              <w:rPr>
                <w:rFonts w:ascii="Calibri" w:eastAsia="Times New Roman" w:hAnsi="Calibri" w:cs="Calibri"/>
                <w:color w:val="000000"/>
                <w:szCs w:val="24"/>
              </w:rPr>
            </w:pPr>
          </w:p>
        </w:tc>
      </w:tr>
      <w:tr w:rsidR="00EE1832" w14:paraId="6A14AF29" w14:textId="77777777">
        <w:trPr>
          <w:trHeight w:val="150"/>
        </w:trPr>
        <w:tc>
          <w:tcPr>
            <w:tcW w:w="7513" w:type="dxa"/>
            <w:vAlign w:val="center"/>
            <w:hideMark/>
          </w:tcPr>
          <w:p w14:paraId="6A14AF28" w14:textId="77777777" w:rsidR="00A37B32" w:rsidRDefault="009476A9">
            <w:pPr>
              <w:contextualSpacing/>
              <w:rPr>
                <w:rFonts w:eastAsia="Times New Roman" w:cs="Times New Roman"/>
                <w:sz w:val="20"/>
              </w:rPr>
            </w:pPr>
          </w:p>
        </w:tc>
      </w:tr>
      <w:tr w:rsidR="00EE1832" w14:paraId="6A14AF2B" w14:textId="77777777">
        <w:trPr>
          <w:trHeight w:val="345"/>
        </w:trPr>
        <w:tc>
          <w:tcPr>
            <w:tcW w:w="7513" w:type="dxa"/>
            <w:vAlign w:val="center"/>
            <w:hideMark/>
          </w:tcPr>
          <w:p w14:paraId="6A14AF2A" w14:textId="77777777" w:rsidR="00A37B32" w:rsidRDefault="009476A9">
            <w:pPr>
              <w:contextualSpacing/>
              <w:rPr>
                <w:rFonts w:eastAsia="Times New Roman" w:cs="Times New Roman"/>
                <w:sz w:val="20"/>
              </w:rPr>
            </w:pPr>
          </w:p>
        </w:tc>
      </w:tr>
      <w:tr w:rsidR="00EE1832" w14:paraId="6A14AF2D" w14:textId="77777777">
        <w:trPr>
          <w:trHeight w:val="330"/>
        </w:trPr>
        <w:tc>
          <w:tcPr>
            <w:tcW w:w="7513" w:type="dxa"/>
            <w:vAlign w:val="center"/>
            <w:hideMark/>
          </w:tcPr>
          <w:p w14:paraId="6A14AF2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6 ως έχει     ΚΑΤΑ ΠΛΕΙΟΨΗΦΙΑ</w:t>
            </w:r>
          </w:p>
        </w:tc>
      </w:tr>
      <w:tr w:rsidR="00EE1832" w14:paraId="6A14AF2F" w14:textId="77777777">
        <w:trPr>
          <w:trHeight w:val="105"/>
        </w:trPr>
        <w:tc>
          <w:tcPr>
            <w:tcW w:w="7513" w:type="dxa"/>
            <w:vAlign w:val="center"/>
            <w:hideMark/>
          </w:tcPr>
          <w:p w14:paraId="6A14AF2E" w14:textId="77777777" w:rsidR="00A37B32" w:rsidRDefault="009476A9">
            <w:pPr>
              <w:contextualSpacing/>
              <w:rPr>
                <w:rFonts w:ascii="Calibri" w:eastAsia="Times New Roman" w:hAnsi="Calibri" w:cs="Calibri"/>
                <w:color w:val="000000"/>
                <w:szCs w:val="24"/>
              </w:rPr>
            </w:pPr>
          </w:p>
        </w:tc>
      </w:tr>
      <w:tr w:rsidR="00EE1832" w14:paraId="6A14AF31" w14:textId="77777777">
        <w:trPr>
          <w:trHeight w:val="330"/>
        </w:trPr>
        <w:tc>
          <w:tcPr>
            <w:tcW w:w="7513" w:type="dxa"/>
            <w:vAlign w:val="center"/>
            <w:hideMark/>
          </w:tcPr>
          <w:p w14:paraId="6A14AF3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33" w14:textId="77777777">
        <w:trPr>
          <w:trHeight w:val="30"/>
        </w:trPr>
        <w:tc>
          <w:tcPr>
            <w:tcW w:w="7513" w:type="dxa"/>
            <w:vAlign w:val="center"/>
            <w:hideMark/>
          </w:tcPr>
          <w:p w14:paraId="6A14AF32" w14:textId="77777777" w:rsidR="00A37B32" w:rsidRDefault="009476A9">
            <w:pPr>
              <w:contextualSpacing/>
              <w:rPr>
                <w:rFonts w:ascii="Calibri" w:eastAsia="Times New Roman" w:hAnsi="Calibri" w:cs="Calibri"/>
                <w:color w:val="000000"/>
                <w:szCs w:val="24"/>
              </w:rPr>
            </w:pPr>
          </w:p>
        </w:tc>
      </w:tr>
      <w:tr w:rsidR="00EE1832" w14:paraId="6A14AF35" w14:textId="77777777">
        <w:trPr>
          <w:trHeight w:val="330"/>
        </w:trPr>
        <w:tc>
          <w:tcPr>
            <w:tcW w:w="7513" w:type="dxa"/>
            <w:vAlign w:val="center"/>
            <w:hideMark/>
          </w:tcPr>
          <w:p w14:paraId="6A14AF3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37" w14:textId="77777777">
        <w:trPr>
          <w:trHeight w:val="45"/>
        </w:trPr>
        <w:tc>
          <w:tcPr>
            <w:tcW w:w="7513" w:type="dxa"/>
            <w:vAlign w:val="center"/>
            <w:hideMark/>
          </w:tcPr>
          <w:p w14:paraId="6A14AF36" w14:textId="77777777" w:rsidR="00A37B32" w:rsidRDefault="009476A9">
            <w:pPr>
              <w:contextualSpacing/>
              <w:rPr>
                <w:rFonts w:ascii="Calibri" w:eastAsia="Times New Roman" w:hAnsi="Calibri" w:cs="Calibri"/>
                <w:color w:val="000000"/>
                <w:szCs w:val="24"/>
              </w:rPr>
            </w:pPr>
          </w:p>
        </w:tc>
      </w:tr>
      <w:tr w:rsidR="00EE1832" w14:paraId="6A14AF39" w14:textId="77777777">
        <w:trPr>
          <w:trHeight w:val="330"/>
        </w:trPr>
        <w:tc>
          <w:tcPr>
            <w:tcW w:w="7513" w:type="dxa"/>
            <w:vAlign w:val="center"/>
            <w:hideMark/>
          </w:tcPr>
          <w:p w14:paraId="6A14AF3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F3B" w14:textId="77777777">
        <w:trPr>
          <w:trHeight w:val="45"/>
        </w:trPr>
        <w:tc>
          <w:tcPr>
            <w:tcW w:w="7513" w:type="dxa"/>
            <w:vAlign w:val="center"/>
            <w:hideMark/>
          </w:tcPr>
          <w:p w14:paraId="6A14AF3A" w14:textId="77777777" w:rsidR="00A37B32" w:rsidRDefault="009476A9">
            <w:pPr>
              <w:contextualSpacing/>
              <w:rPr>
                <w:rFonts w:ascii="Calibri" w:eastAsia="Times New Roman" w:hAnsi="Calibri" w:cs="Calibri"/>
                <w:color w:val="000000"/>
                <w:szCs w:val="24"/>
              </w:rPr>
            </w:pPr>
          </w:p>
        </w:tc>
      </w:tr>
      <w:tr w:rsidR="00EE1832" w14:paraId="6A14AF3D" w14:textId="77777777">
        <w:trPr>
          <w:trHeight w:val="330"/>
        </w:trPr>
        <w:tc>
          <w:tcPr>
            <w:tcW w:w="7513" w:type="dxa"/>
            <w:vAlign w:val="center"/>
            <w:hideMark/>
          </w:tcPr>
          <w:p w14:paraId="6A14AF3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3F" w14:textId="77777777">
        <w:trPr>
          <w:trHeight w:val="45"/>
        </w:trPr>
        <w:tc>
          <w:tcPr>
            <w:tcW w:w="7513" w:type="dxa"/>
            <w:vAlign w:val="center"/>
            <w:hideMark/>
          </w:tcPr>
          <w:p w14:paraId="6A14AF3E" w14:textId="77777777" w:rsidR="00A37B32" w:rsidRDefault="009476A9">
            <w:pPr>
              <w:contextualSpacing/>
              <w:rPr>
                <w:rFonts w:ascii="Calibri" w:eastAsia="Times New Roman" w:hAnsi="Calibri" w:cs="Calibri"/>
                <w:color w:val="000000"/>
                <w:szCs w:val="24"/>
              </w:rPr>
            </w:pPr>
          </w:p>
        </w:tc>
      </w:tr>
      <w:tr w:rsidR="00EE1832" w14:paraId="6A14AF41" w14:textId="77777777">
        <w:trPr>
          <w:trHeight w:val="330"/>
        </w:trPr>
        <w:tc>
          <w:tcPr>
            <w:tcW w:w="7513" w:type="dxa"/>
            <w:vAlign w:val="center"/>
            <w:hideMark/>
          </w:tcPr>
          <w:p w14:paraId="6A14AF4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43" w14:textId="77777777">
        <w:trPr>
          <w:trHeight w:val="45"/>
        </w:trPr>
        <w:tc>
          <w:tcPr>
            <w:tcW w:w="7513" w:type="dxa"/>
            <w:vAlign w:val="center"/>
            <w:hideMark/>
          </w:tcPr>
          <w:p w14:paraId="6A14AF42" w14:textId="77777777" w:rsidR="00A37B32" w:rsidRDefault="009476A9">
            <w:pPr>
              <w:contextualSpacing/>
              <w:rPr>
                <w:rFonts w:ascii="Calibri" w:eastAsia="Times New Roman" w:hAnsi="Calibri" w:cs="Calibri"/>
                <w:color w:val="000000"/>
                <w:szCs w:val="24"/>
              </w:rPr>
            </w:pPr>
          </w:p>
        </w:tc>
      </w:tr>
      <w:tr w:rsidR="00EE1832" w14:paraId="6A14AF45" w14:textId="77777777">
        <w:trPr>
          <w:trHeight w:val="330"/>
        </w:trPr>
        <w:tc>
          <w:tcPr>
            <w:tcW w:w="7513" w:type="dxa"/>
            <w:vAlign w:val="center"/>
            <w:hideMark/>
          </w:tcPr>
          <w:p w14:paraId="6A14AF4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47" w14:textId="77777777">
        <w:trPr>
          <w:trHeight w:val="30"/>
        </w:trPr>
        <w:tc>
          <w:tcPr>
            <w:tcW w:w="7513" w:type="dxa"/>
            <w:vAlign w:val="center"/>
            <w:hideMark/>
          </w:tcPr>
          <w:p w14:paraId="6A14AF46" w14:textId="77777777" w:rsidR="00A37B32" w:rsidRDefault="009476A9">
            <w:pPr>
              <w:contextualSpacing/>
              <w:rPr>
                <w:rFonts w:ascii="Calibri" w:eastAsia="Times New Roman" w:hAnsi="Calibri" w:cs="Calibri"/>
                <w:color w:val="000000"/>
                <w:szCs w:val="24"/>
              </w:rPr>
            </w:pPr>
          </w:p>
        </w:tc>
      </w:tr>
      <w:tr w:rsidR="00EE1832" w14:paraId="6A14AF49" w14:textId="77777777">
        <w:trPr>
          <w:trHeight w:val="330"/>
        </w:trPr>
        <w:tc>
          <w:tcPr>
            <w:tcW w:w="7513" w:type="dxa"/>
            <w:vAlign w:val="center"/>
            <w:hideMark/>
          </w:tcPr>
          <w:p w14:paraId="6A14AF4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F4B" w14:textId="77777777">
        <w:trPr>
          <w:trHeight w:val="45"/>
        </w:trPr>
        <w:tc>
          <w:tcPr>
            <w:tcW w:w="7513" w:type="dxa"/>
            <w:vAlign w:val="center"/>
            <w:hideMark/>
          </w:tcPr>
          <w:p w14:paraId="6A14AF4A" w14:textId="77777777" w:rsidR="00A37B32" w:rsidRDefault="009476A9">
            <w:pPr>
              <w:contextualSpacing/>
              <w:rPr>
                <w:rFonts w:ascii="Calibri" w:eastAsia="Times New Roman" w:hAnsi="Calibri" w:cs="Calibri"/>
                <w:color w:val="000000"/>
                <w:szCs w:val="24"/>
              </w:rPr>
            </w:pPr>
          </w:p>
        </w:tc>
      </w:tr>
      <w:tr w:rsidR="00EE1832" w14:paraId="6A14AF4D" w14:textId="77777777">
        <w:trPr>
          <w:trHeight w:val="150"/>
        </w:trPr>
        <w:tc>
          <w:tcPr>
            <w:tcW w:w="7513" w:type="dxa"/>
            <w:vAlign w:val="center"/>
            <w:hideMark/>
          </w:tcPr>
          <w:p w14:paraId="6A14AF4C" w14:textId="77777777" w:rsidR="00A37B32" w:rsidRDefault="009476A9">
            <w:pPr>
              <w:contextualSpacing/>
              <w:rPr>
                <w:rFonts w:eastAsia="Times New Roman" w:cs="Times New Roman"/>
                <w:sz w:val="20"/>
              </w:rPr>
            </w:pPr>
          </w:p>
        </w:tc>
      </w:tr>
      <w:tr w:rsidR="00EE1832" w14:paraId="6A14AF4F" w14:textId="77777777">
        <w:trPr>
          <w:trHeight w:val="330"/>
        </w:trPr>
        <w:tc>
          <w:tcPr>
            <w:tcW w:w="7513" w:type="dxa"/>
            <w:vAlign w:val="center"/>
            <w:hideMark/>
          </w:tcPr>
          <w:p w14:paraId="6A14AF4E" w14:textId="77777777" w:rsidR="00A37B32" w:rsidRDefault="009476A9">
            <w:pPr>
              <w:contextualSpacing/>
              <w:rPr>
                <w:rFonts w:eastAsia="Times New Roman" w:cs="Times New Roman"/>
                <w:sz w:val="20"/>
              </w:rPr>
            </w:pPr>
          </w:p>
        </w:tc>
      </w:tr>
      <w:tr w:rsidR="00EE1832" w14:paraId="6A14AF51" w14:textId="77777777">
        <w:trPr>
          <w:trHeight w:val="345"/>
        </w:trPr>
        <w:tc>
          <w:tcPr>
            <w:tcW w:w="7513" w:type="dxa"/>
            <w:vAlign w:val="center"/>
            <w:hideMark/>
          </w:tcPr>
          <w:p w14:paraId="6A14AF5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7 ως έχει     ΚΑΤΑ ΠΛΕΙΟΨΗΦΙΑ</w:t>
            </w:r>
          </w:p>
        </w:tc>
      </w:tr>
      <w:tr w:rsidR="00EE1832" w14:paraId="6A14AF53" w14:textId="77777777">
        <w:trPr>
          <w:trHeight w:val="90"/>
        </w:trPr>
        <w:tc>
          <w:tcPr>
            <w:tcW w:w="7513" w:type="dxa"/>
            <w:vAlign w:val="center"/>
            <w:hideMark/>
          </w:tcPr>
          <w:p w14:paraId="6A14AF52" w14:textId="77777777" w:rsidR="00A37B32" w:rsidRDefault="009476A9">
            <w:pPr>
              <w:contextualSpacing/>
              <w:rPr>
                <w:rFonts w:ascii="Calibri" w:eastAsia="Times New Roman" w:hAnsi="Calibri" w:cs="Calibri"/>
                <w:color w:val="000000"/>
                <w:szCs w:val="24"/>
              </w:rPr>
            </w:pPr>
          </w:p>
        </w:tc>
      </w:tr>
      <w:tr w:rsidR="00EE1832" w14:paraId="6A14AF55" w14:textId="77777777">
        <w:trPr>
          <w:trHeight w:val="330"/>
        </w:trPr>
        <w:tc>
          <w:tcPr>
            <w:tcW w:w="7513" w:type="dxa"/>
            <w:vAlign w:val="center"/>
            <w:hideMark/>
          </w:tcPr>
          <w:p w14:paraId="6A14AF5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57" w14:textId="77777777">
        <w:trPr>
          <w:trHeight w:val="45"/>
        </w:trPr>
        <w:tc>
          <w:tcPr>
            <w:tcW w:w="7513" w:type="dxa"/>
            <w:vAlign w:val="center"/>
            <w:hideMark/>
          </w:tcPr>
          <w:p w14:paraId="6A14AF56" w14:textId="77777777" w:rsidR="00A37B32" w:rsidRDefault="009476A9">
            <w:pPr>
              <w:contextualSpacing/>
              <w:rPr>
                <w:rFonts w:ascii="Calibri" w:eastAsia="Times New Roman" w:hAnsi="Calibri" w:cs="Calibri"/>
                <w:color w:val="000000"/>
                <w:szCs w:val="24"/>
              </w:rPr>
            </w:pPr>
          </w:p>
        </w:tc>
      </w:tr>
      <w:tr w:rsidR="00EE1832" w14:paraId="6A14AF59" w14:textId="77777777">
        <w:trPr>
          <w:trHeight w:val="330"/>
        </w:trPr>
        <w:tc>
          <w:tcPr>
            <w:tcW w:w="7513" w:type="dxa"/>
            <w:vAlign w:val="center"/>
            <w:hideMark/>
          </w:tcPr>
          <w:p w14:paraId="6A14AF5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5B" w14:textId="77777777">
        <w:trPr>
          <w:trHeight w:val="45"/>
        </w:trPr>
        <w:tc>
          <w:tcPr>
            <w:tcW w:w="7513" w:type="dxa"/>
            <w:vAlign w:val="center"/>
            <w:hideMark/>
          </w:tcPr>
          <w:p w14:paraId="6A14AF5A" w14:textId="77777777" w:rsidR="00A37B32" w:rsidRDefault="009476A9">
            <w:pPr>
              <w:contextualSpacing/>
              <w:rPr>
                <w:rFonts w:ascii="Calibri" w:eastAsia="Times New Roman" w:hAnsi="Calibri" w:cs="Calibri"/>
                <w:color w:val="000000"/>
                <w:szCs w:val="24"/>
              </w:rPr>
            </w:pPr>
          </w:p>
        </w:tc>
      </w:tr>
      <w:tr w:rsidR="00EE1832" w14:paraId="6A14AF5D" w14:textId="77777777">
        <w:trPr>
          <w:trHeight w:val="330"/>
        </w:trPr>
        <w:tc>
          <w:tcPr>
            <w:tcW w:w="7513" w:type="dxa"/>
            <w:vAlign w:val="center"/>
            <w:hideMark/>
          </w:tcPr>
          <w:p w14:paraId="6A14AF5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F5F" w14:textId="77777777">
        <w:trPr>
          <w:trHeight w:val="45"/>
        </w:trPr>
        <w:tc>
          <w:tcPr>
            <w:tcW w:w="7513" w:type="dxa"/>
            <w:vAlign w:val="center"/>
            <w:hideMark/>
          </w:tcPr>
          <w:p w14:paraId="6A14AF5E" w14:textId="77777777" w:rsidR="00A37B32" w:rsidRDefault="009476A9">
            <w:pPr>
              <w:contextualSpacing/>
              <w:rPr>
                <w:rFonts w:ascii="Calibri" w:eastAsia="Times New Roman" w:hAnsi="Calibri" w:cs="Calibri"/>
                <w:color w:val="000000"/>
                <w:szCs w:val="24"/>
              </w:rPr>
            </w:pPr>
          </w:p>
        </w:tc>
      </w:tr>
      <w:tr w:rsidR="00EE1832" w14:paraId="6A14AF61" w14:textId="77777777">
        <w:trPr>
          <w:trHeight w:val="330"/>
        </w:trPr>
        <w:tc>
          <w:tcPr>
            <w:tcW w:w="7513" w:type="dxa"/>
            <w:vAlign w:val="center"/>
            <w:hideMark/>
          </w:tcPr>
          <w:p w14:paraId="6A14AF6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63" w14:textId="77777777">
        <w:trPr>
          <w:trHeight w:val="30"/>
        </w:trPr>
        <w:tc>
          <w:tcPr>
            <w:tcW w:w="7513" w:type="dxa"/>
            <w:vAlign w:val="center"/>
            <w:hideMark/>
          </w:tcPr>
          <w:p w14:paraId="6A14AF62" w14:textId="77777777" w:rsidR="00A37B32" w:rsidRDefault="009476A9">
            <w:pPr>
              <w:contextualSpacing/>
              <w:rPr>
                <w:rFonts w:ascii="Calibri" w:eastAsia="Times New Roman" w:hAnsi="Calibri" w:cs="Calibri"/>
                <w:color w:val="000000"/>
                <w:szCs w:val="24"/>
              </w:rPr>
            </w:pPr>
          </w:p>
        </w:tc>
      </w:tr>
      <w:tr w:rsidR="00EE1832" w14:paraId="6A14AF65" w14:textId="77777777">
        <w:trPr>
          <w:trHeight w:val="345"/>
        </w:trPr>
        <w:tc>
          <w:tcPr>
            <w:tcW w:w="7513" w:type="dxa"/>
            <w:vAlign w:val="center"/>
            <w:hideMark/>
          </w:tcPr>
          <w:p w14:paraId="6A14AF6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67" w14:textId="77777777">
        <w:trPr>
          <w:trHeight w:val="30"/>
        </w:trPr>
        <w:tc>
          <w:tcPr>
            <w:tcW w:w="7513" w:type="dxa"/>
            <w:vAlign w:val="center"/>
            <w:hideMark/>
          </w:tcPr>
          <w:p w14:paraId="6A14AF66" w14:textId="77777777" w:rsidR="00A37B32" w:rsidRDefault="009476A9">
            <w:pPr>
              <w:contextualSpacing/>
              <w:rPr>
                <w:rFonts w:ascii="Calibri" w:eastAsia="Times New Roman" w:hAnsi="Calibri" w:cs="Calibri"/>
                <w:color w:val="000000"/>
                <w:szCs w:val="24"/>
              </w:rPr>
            </w:pPr>
          </w:p>
        </w:tc>
      </w:tr>
      <w:tr w:rsidR="00EE1832" w14:paraId="6A14AF69" w14:textId="77777777">
        <w:trPr>
          <w:trHeight w:val="330"/>
        </w:trPr>
        <w:tc>
          <w:tcPr>
            <w:tcW w:w="7513" w:type="dxa"/>
            <w:vAlign w:val="center"/>
            <w:hideMark/>
          </w:tcPr>
          <w:p w14:paraId="6A14AF6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6B" w14:textId="77777777">
        <w:trPr>
          <w:trHeight w:val="45"/>
        </w:trPr>
        <w:tc>
          <w:tcPr>
            <w:tcW w:w="7513" w:type="dxa"/>
            <w:vAlign w:val="center"/>
            <w:hideMark/>
          </w:tcPr>
          <w:p w14:paraId="6A14AF6A" w14:textId="77777777" w:rsidR="00A37B32" w:rsidRDefault="009476A9">
            <w:pPr>
              <w:contextualSpacing/>
              <w:rPr>
                <w:rFonts w:ascii="Calibri" w:eastAsia="Times New Roman" w:hAnsi="Calibri" w:cs="Calibri"/>
                <w:color w:val="000000"/>
                <w:szCs w:val="24"/>
              </w:rPr>
            </w:pPr>
          </w:p>
        </w:tc>
      </w:tr>
      <w:tr w:rsidR="00EE1832" w14:paraId="6A14AF6D" w14:textId="77777777">
        <w:trPr>
          <w:trHeight w:val="330"/>
        </w:trPr>
        <w:tc>
          <w:tcPr>
            <w:tcW w:w="7513" w:type="dxa"/>
            <w:vAlign w:val="center"/>
            <w:hideMark/>
          </w:tcPr>
          <w:p w14:paraId="6A14AF6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F6F" w14:textId="77777777">
        <w:trPr>
          <w:trHeight w:val="45"/>
        </w:trPr>
        <w:tc>
          <w:tcPr>
            <w:tcW w:w="7513" w:type="dxa"/>
            <w:vAlign w:val="center"/>
            <w:hideMark/>
          </w:tcPr>
          <w:p w14:paraId="6A14AF6E" w14:textId="77777777" w:rsidR="00A37B32" w:rsidRDefault="009476A9">
            <w:pPr>
              <w:contextualSpacing/>
              <w:rPr>
                <w:rFonts w:ascii="Calibri" w:eastAsia="Times New Roman" w:hAnsi="Calibri" w:cs="Calibri"/>
                <w:color w:val="000000"/>
                <w:szCs w:val="24"/>
              </w:rPr>
            </w:pPr>
          </w:p>
        </w:tc>
      </w:tr>
      <w:tr w:rsidR="00EE1832" w14:paraId="6A14AF71" w14:textId="77777777">
        <w:trPr>
          <w:trHeight w:val="135"/>
        </w:trPr>
        <w:tc>
          <w:tcPr>
            <w:tcW w:w="7513" w:type="dxa"/>
            <w:vAlign w:val="center"/>
            <w:hideMark/>
          </w:tcPr>
          <w:p w14:paraId="6A14AF70" w14:textId="77777777" w:rsidR="00A37B32" w:rsidRDefault="009476A9">
            <w:pPr>
              <w:contextualSpacing/>
              <w:rPr>
                <w:rFonts w:eastAsia="Times New Roman" w:cs="Times New Roman"/>
                <w:sz w:val="20"/>
              </w:rPr>
            </w:pPr>
          </w:p>
        </w:tc>
      </w:tr>
      <w:tr w:rsidR="00EE1832" w14:paraId="6A14AF73" w14:textId="77777777">
        <w:trPr>
          <w:trHeight w:val="345"/>
        </w:trPr>
        <w:tc>
          <w:tcPr>
            <w:tcW w:w="7513" w:type="dxa"/>
            <w:vAlign w:val="center"/>
            <w:hideMark/>
          </w:tcPr>
          <w:p w14:paraId="6A14AF72" w14:textId="77777777" w:rsidR="00A37B32" w:rsidRDefault="009476A9">
            <w:pPr>
              <w:contextualSpacing/>
              <w:rPr>
                <w:rFonts w:eastAsia="Times New Roman" w:cs="Times New Roman"/>
                <w:sz w:val="20"/>
              </w:rPr>
            </w:pPr>
          </w:p>
        </w:tc>
      </w:tr>
      <w:tr w:rsidR="00EE1832" w14:paraId="6A14AF75" w14:textId="77777777">
        <w:trPr>
          <w:trHeight w:val="330"/>
        </w:trPr>
        <w:tc>
          <w:tcPr>
            <w:tcW w:w="7513" w:type="dxa"/>
            <w:vAlign w:val="center"/>
            <w:hideMark/>
          </w:tcPr>
          <w:p w14:paraId="6A14AF7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8 ως έχει   </w:t>
            </w:r>
            <w:r>
              <w:rPr>
                <w:rFonts w:ascii="Calibri" w:eastAsia="Times New Roman" w:hAnsi="Calibri" w:cs="Calibri"/>
                <w:color w:val="000000"/>
                <w:szCs w:val="24"/>
              </w:rPr>
              <w:t xml:space="preserve">  ΚΑΤΑ ΠΛΕΙΟΨΗΦΙΑ</w:t>
            </w:r>
          </w:p>
        </w:tc>
      </w:tr>
      <w:tr w:rsidR="00EE1832" w14:paraId="6A14AF77" w14:textId="77777777">
        <w:trPr>
          <w:trHeight w:val="105"/>
        </w:trPr>
        <w:tc>
          <w:tcPr>
            <w:tcW w:w="7513" w:type="dxa"/>
            <w:vAlign w:val="center"/>
            <w:hideMark/>
          </w:tcPr>
          <w:p w14:paraId="6A14AF76" w14:textId="77777777" w:rsidR="00A37B32" w:rsidRDefault="009476A9">
            <w:pPr>
              <w:contextualSpacing/>
              <w:rPr>
                <w:rFonts w:ascii="Calibri" w:eastAsia="Times New Roman" w:hAnsi="Calibri" w:cs="Calibri"/>
                <w:color w:val="000000"/>
                <w:szCs w:val="24"/>
              </w:rPr>
            </w:pPr>
          </w:p>
        </w:tc>
      </w:tr>
      <w:tr w:rsidR="00EE1832" w14:paraId="6A14AF79" w14:textId="77777777">
        <w:trPr>
          <w:trHeight w:val="330"/>
        </w:trPr>
        <w:tc>
          <w:tcPr>
            <w:tcW w:w="7513" w:type="dxa"/>
            <w:vAlign w:val="center"/>
            <w:hideMark/>
          </w:tcPr>
          <w:p w14:paraId="6A14AF7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7B" w14:textId="77777777">
        <w:trPr>
          <w:trHeight w:val="45"/>
        </w:trPr>
        <w:tc>
          <w:tcPr>
            <w:tcW w:w="7513" w:type="dxa"/>
            <w:vAlign w:val="center"/>
            <w:hideMark/>
          </w:tcPr>
          <w:p w14:paraId="6A14AF7A" w14:textId="77777777" w:rsidR="00A37B32" w:rsidRDefault="009476A9">
            <w:pPr>
              <w:contextualSpacing/>
              <w:rPr>
                <w:rFonts w:ascii="Calibri" w:eastAsia="Times New Roman" w:hAnsi="Calibri" w:cs="Calibri"/>
                <w:color w:val="000000"/>
                <w:szCs w:val="24"/>
              </w:rPr>
            </w:pPr>
          </w:p>
        </w:tc>
      </w:tr>
      <w:tr w:rsidR="00EE1832" w14:paraId="6A14AF7D" w14:textId="77777777">
        <w:trPr>
          <w:trHeight w:val="330"/>
        </w:trPr>
        <w:tc>
          <w:tcPr>
            <w:tcW w:w="7513" w:type="dxa"/>
            <w:vAlign w:val="center"/>
            <w:hideMark/>
          </w:tcPr>
          <w:p w14:paraId="6A14AF7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7F" w14:textId="77777777">
        <w:trPr>
          <w:trHeight w:val="45"/>
        </w:trPr>
        <w:tc>
          <w:tcPr>
            <w:tcW w:w="7513" w:type="dxa"/>
            <w:vAlign w:val="center"/>
            <w:hideMark/>
          </w:tcPr>
          <w:p w14:paraId="6A14AF7E" w14:textId="77777777" w:rsidR="00A37B32" w:rsidRDefault="009476A9">
            <w:pPr>
              <w:contextualSpacing/>
              <w:rPr>
                <w:rFonts w:ascii="Calibri" w:eastAsia="Times New Roman" w:hAnsi="Calibri" w:cs="Calibri"/>
                <w:color w:val="000000"/>
                <w:szCs w:val="24"/>
              </w:rPr>
            </w:pPr>
          </w:p>
        </w:tc>
      </w:tr>
      <w:tr w:rsidR="00EE1832" w14:paraId="6A14AF81" w14:textId="77777777">
        <w:trPr>
          <w:trHeight w:val="330"/>
        </w:trPr>
        <w:tc>
          <w:tcPr>
            <w:tcW w:w="7513" w:type="dxa"/>
            <w:vAlign w:val="center"/>
            <w:hideMark/>
          </w:tcPr>
          <w:p w14:paraId="6A14AF8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EE1832" w14:paraId="6A14AF83" w14:textId="77777777">
        <w:trPr>
          <w:trHeight w:val="30"/>
        </w:trPr>
        <w:tc>
          <w:tcPr>
            <w:tcW w:w="7513" w:type="dxa"/>
            <w:vAlign w:val="center"/>
            <w:hideMark/>
          </w:tcPr>
          <w:p w14:paraId="6A14AF82" w14:textId="77777777" w:rsidR="00A37B32" w:rsidRDefault="009476A9">
            <w:pPr>
              <w:contextualSpacing/>
              <w:rPr>
                <w:rFonts w:ascii="Calibri" w:eastAsia="Times New Roman" w:hAnsi="Calibri" w:cs="Calibri"/>
                <w:color w:val="000000"/>
                <w:szCs w:val="24"/>
              </w:rPr>
            </w:pPr>
          </w:p>
        </w:tc>
      </w:tr>
      <w:tr w:rsidR="00EE1832" w14:paraId="6A14AF85" w14:textId="77777777">
        <w:trPr>
          <w:trHeight w:val="330"/>
        </w:trPr>
        <w:tc>
          <w:tcPr>
            <w:tcW w:w="7513" w:type="dxa"/>
            <w:vAlign w:val="center"/>
            <w:hideMark/>
          </w:tcPr>
          <w:p w14:paraId="6A14AF8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87" w14:textId="77777777">
        <w:trPr>
          <w:trHeight w:val="45"/>
        </w:trPr>
        <w:tc>
          <w:tcPr>
            <w:tcW w:w="7513" w:type="dxa"/>
            <w:vAlign w:val="center"/>
            <w:hideMark/>
          </w:tcPr>
          <w:p w14:paraId="6A14AF86" w14:textId="77777777" w:rsidR="00A37B32" w:rsidRDefault="009476A9">
            <w:pPr>
              <w:contextualSpacing/>
              <w:rPr>
                <w:rFonts w:ascii="Calibri" w:eastAsia="Times New Roman" w:hAnsi="Calibri" w:cs="Calibri"/>
                <w:color w:val="000000"/>
                <w:szCs w:val="24"/>
              </w:rPr>
            </w:pPr>
          </w:p>
        </w:tc>
      </w:tr>
      <w:tr w:rsidR="00EE1832" w14:paraId="6A14AF89" w14:textId="77777777">
        <w:trPr>
          <w:trHeight w:val="330"/>
        </w:trPr>
        <w:tc>
          <w:tcPr>
            <w:tcW w:w="7513" w:type="dxa"/>
            <w:vAlign w:val="center"/>
            <w:hideMark/>
          </w:tcPr>
          <w:p w14:paraId="6A14AF8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8B" w14:textId="77777777">
        <w:trPr>
          <w:trHeight w:val="45"/>
        </w:trPr>
        <w:tc>
          <w:tcPr>
            <w:tcW w:w="7513" w:type="dxa"/>
            <w:vAlign w:val="center"/>
            <w:hideMark/>
          </w:tcPr>
          <w:p w14:paraId="6A14AF8A" w14:textId="77777777" w:rsidR="00A37B32" w:rsidRDefault="009476A9">
            <w:pPr>
              <w:contextualSpacing/>
              <w:rPr>
                <w:rFonts w:ascii="Calibri" w:eastAsia="Times New Roman" w:hAnsi="Calibri" w:cs="Calibri"/>
                <w:color w:val="000000"/>
                <w:szCs w:val="24"/>
              </w:rPr>
            </w:pPr>
          </w:p>
        </w:tc>
      </w:tr>
      <w:tr w:rsidR="00EE1832" w14:paraId="6A14AF8D" w14:textId="77777777">
        <w:trPr>
          <w:trHeight w:val="330"/>
        </w:trPr>
        <w:tc>
          <w:tcPr>
            <w:tcW w:w="7513" w:type="dxa"/>
            <w:vAlign w:val="center"/>
            <w:hideMark/>
          </w:tcPr>
          <w:p w14:paraId="6A14AF8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8F" w14:textId="77777777">
        <w:trPr>
          <w:trHeight w:val="45"/>
        </w:trPr>
        <w:tc>
          <w:tcPr>
            <w:tcW w:w="7513" w:type="dxa"/>
            <w:vAlign w:val="center"/>
            <w:hideMark/>
          </w:tcPr>
          <w:p w14:paraId="6A14AF8E" w14:textId="77777777" w:rsidR="00A37B32" w:rsidRDefault="009476A9">
            <w:pPr>
              <w:contextualSpacing/>
              <w:rPr>
                <w:rFonts w:ascii="Calibri" w:eastAsia="Times New Roman" w:hAnsi="Calibri" w:cs="Calibri"/>
                <w:color w:val="000000"/>
                <w:szCs w:val="24"/>
              </w:rPr>
            </w:pPr>
          </w:p>
        </w:tc>
      </w:tr>
      <w:tr w:rsidR="00EE1832" w14:paraId="6A14AF91" w14:textId="77777777">
        <w:trPr>
          <w:trHeight w:val="330"/>
        </w:trPr>
        <w:tc>
          <w:tcPr>
            <w:tcW w:w="7513" w:type="dxa"/>
            <w:vAlign w:val="center"/>
            <w:hideMark/>
          </w:tcPr>
          <w:p w14:paraId="6A14AF9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EE1832" w14:paraId="6A14AF93" w14:textId="77777777">
        <w:trPr>
          <w:trHeight w:val="30"/>
        </w:trPr>
        <w:tc>
          <w:tcPr>
            <w:tcW w:w="7513" w:type="dxa"/>
            <w:vAlign w:val="center"/>
            <w:hideMark/>
          </w:tcPr>
          <w:p w14:paraId="6A14AF92" w14:textId="77777777" w:rsidR="00A37B32" w:rsidRDefault="009476A9">
            <w:pPr>
              <w:contextualSpacing/>
              <w:rPr>
                <w:rFonts w:ascii="Calibri" w:eastAsia="Times New Roman" w:hAnsi="Calibri" w:cs="Calibri"/>
                <w:color w:val="000000"/>
                <w:szCs w:val="24"/>
              </w:rPr>
            </w:pPr>
          </w:p>
        </w:tc>
      </w:tr>
      <w:tr w:rsidR="00EE1832" w14:paraId="6A14AF95" w14:textId="77777777">
        <w:trPr>
          <w:trHeight w:val="150"/>
        </w:trPr>
        <w:tc>
          <w:tcPr>
            <w:tcW w:w="7513" w:type="dxa"/>
            <w:vAlign w:val="center"/>
            <w:hideMark/>
          </w:tcPr>
          <w:p w14:paraId="6A14AF94" w14:textId="77777777" w:rsidR="00A37B32" w:rsidRDefault="009476A9">
            <w:pPr>
              <w:contextualSpacing/>
              <w:rPr>
                <w:rFonts w:eastAsia="Times New Roman" w:cs="Times New Roman"/>
                <w:sz w:val="20"/>
              </w:rPr>
            </w:pPr>
          </w:p>
        </w:tc>
      </w:tr>
      <w:tr w:rsidR="00EE1832" w14:paraId="6A14AF97" w14:textId="77777777">
        <w:trPr>
          <w:trHeight w:val="345"/>
        </w:trPr>
        <w:tc>
          <w:tcPr>
            <w:tcW w:w="7513" w:type="dxa"/>
            <w:vAlign w:val="center"/>
            <w:hideMark/>
          </w:tcPr>
          <w:p w14:paraId="6A14AF96" w14:textId="77777777" w:rsidR="00A37B32" w:rsidRDefault="009476A9">
            <w:pPr>
              <w:contextualSpacing/>
              <w:rPr>
                <w:rFonts w:eastAsia="Times New Roman" w:cs="Times New Roman"/>
                <w:sz w:val="20"/>
              </w:rPr>
            </w:pPr>
          </w:p>
        </w:tc>
      </w:tr>
      <w:tr w:rsidR="00EE1832" w14:paraId="6A14AF99" w14:textId="77777777">
        <w:trPr>
          <w:trHeight w:val="330"/>
        </w:trPr>
        <w:tc>
          <w:tcPr>
            <w:tcW w:w="7513" w:type="dxa"/>
            <w:vAlign w:val="center"/>
            <w:hideMark/>
          </w:tcPr>
          <w:p w14:paraId="6A14AF9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9 ως έχει     ΚΑΤΑ ΠΛΕΙΟΨΗΦΙΑ</w:t>
            </w:r>
          </w:p>
        </w:tc>
      </w:tr>
      <w:tr w:rsidR="00EE1832" w14:paraId="6A14AF9B" w14:textId="77777777">
        <w:trPr>
          <w:trHeight w:val="105"/>
        </w:trPr>
        <w:tc>
          <w:tcPr>
            <w:tcW w:w="7513" w:type="dxa"/>
            <w:vAlign w:val="center"/>
            <w:hideMark/>
          </w:tcPr>
          <w:p w14:paraId="6A14AF9A" w14:textId="77777777" w:rsidR="00A37B32" w:rsidRDefault="009476A9">
            <w:pPr>
              <w:contextualSpacing/>
              <w:rPr>
                <w:rFonts w:ascii="Calibri" w:eastAsia="Times New Roman" w:hAnsi="Calibri" w:cs="Calibri"/>
                <w:color w:val="000000"/>
                <w:szCs w:val="24"/>
              </w:rPr>
            </w:pPr>
          </w:p>
        </w:tc>
      </w:tr>
      <w:tr w:rsidR="00EE1832" w14:paraId="6A14AF9D" w14:textId="77777777">
        <w:trPr>
          <w:trHeight w:val="330"/>
        </w:trPr>
        <w:tc>
          <w:tcPr>
            <w:tcW w:w="7513" w:type="dxa"/>
            <w:vAlign w:val="center"/>
            <w:hideMark/>
          </w:tcPr>
          <w:p w14:paraId="6A14AF9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9F" w14:textId="77777777">
        <w:trPr>
          <w:trHeight w:val="30"/>
        </w:trPr>
        <w:tc>
          <w:tcPr>
            <w:tcW w:w="7513" w:type="dxa"/>
            <w:vAlign w:val="center"/>
            <w:hideMark/>
          </w:tcPr>
          <w:p w14:paraId="6A14AF9E" w14:textId="77777777" w:rsidR="00A37B32" w:rsidRDefault="009476A9">
            <w:pPr>
              <w:contextualSpacing/>
              <w:rPr>
                <w:rFonts w:ascii="Calibri" w:eastAsia="Times New Roman" w:hAnsi="Calibri" w:cs="Calibri"/>
                <w:color w:val="000000"/>
                <w:szCs w:val="24"/>
              </w:rPr>
            </w:pPr>
          </w:p>
        </w:tc>
      </w:tr>
      <w:tr w:rsidR="00EE1832" w14:paraId="6A14AFA1" w14:textId="77777777">
        <w:trPr>
          <w:trHeight w:val="330"/>
        </w:trPr>
        <w:tc>
          <w:tcPr>
            <w:tcW w:w="7513" w:type="dxa"/>
            <w:vAlign w:val="center"/>
            <w:hideMark/>
          </w:tcPr>
          <w:p w14:paraId="6A14AFA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A3" w14:textId="77777777">
        <w:trPr>
          <w:trHeight w:val="45"/>
        </w:trPr>
        <w:tc>
          <w:tcPr>
            <w:tcW w:w="7513" w:type="dxa"/>
            <w:vAlign w:val="center"/>
            <w:hideMark/>
          </w:tcPr>
          <w:p w14:paraId="6A14AFA2" w14:textId="77777777" w:rsidR="00A37B32" w:rsidRDefault="009476A9">
            <w:pPr>
              <w:contextualSpacing/>
              <w:rPr>
                <w:rFonts w:ascii="Calibri" w:eastAsia="Times New Roman" w:hAnsi="Calibri" w:cs="Calibri"/>
                <w:color w:val="000000"/>
                <w:szCs w:val="24"/>
              </w:rPr>
            </w:pPr>
          </w:p>
        </w:tc>
      </w:tr>
      <w:tr w:rsidR="00EE1832" w14:paraId="6A14AFA5" w14:textId="77777777">
        <w:trPr>
          <w:trHeight w:val="330"/>
        </w:trPr>
        <w:tc>
          <w:tcPr>
            <w:tcW w:w="7513" w:type="dxa"/>
            <w:vAlign w:val="center"/>
            <w:hideMark/>
          </w:tcPr>
          <w:p w14:paraId="6A14AFA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FA7" w14:textId="77777777">
        <w:trPr>
          <w:trHeight w:val="45"/>
        </w:trPr>
        <w:tc>
          <w:tcPr>
            <w:tcW w:w="7513" w:type="dxa"/>
            <w:vAlign w:val="center"/>
            <w:hideMark/>
          </w:tcPr>
          <w:p w14:paraId="6A14AFA6" w14:textId="77777777" w:rsidR="00A37B32" w:rsidRDefault="009476A9">
            <w:pPr>
              <w:contextualSpacing/>
              <w:rPr>
                <w:rFonts w:ascii="Calibri" w:eastAsia="Times New Roman" w:hAnsi="Calibri" w:cs="Calibri"/>
                <w:color w:val="000000"/>
                <w:szCs w:val="24"/>
              </w:rPr>
            </w:pPr>
          </w:p>
        </w:tc>
      </w:tr>
      <w:tr w:rsidR="00EE1832" w14:paraId="6A14AFA9" w14:textId="77777777">
        <w:trPr>
          <w:trHeight w:val="330"/>
        </w:trPr>
        <w:tc>
          <w:tcPr>
            <w:tcW w:w="7513" w:type="dxa"/>
            <w:vAlign w:val="center"/>
            <w:hideMark/>
          </w:tcPr>
          <w:p w14:paraId="6A14AFA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AB" w14:textId="77777777">
        <w:trPr>
          <w:trHeight w:val="45"/>
        </w:trPr>
        <w:tc>
          <w:tcPr>
            <w:tcW w:w="7513" w:type="dxa"/>
            <w:vAlign w:val="center"/>
            <w:hideMark/>
          </w:tcPr>
          <w:p w14:paraId="6A14AFAA" w14:textId="77777777" w:rsidR="00A37B32" w:rsidRDefault="009476A9">
            <w:pPr>
              <w:contextualSpacing/>
              <w:rPr>
                <w:rFonts w:ascii="Calibri" w:eastAsia="Times New Roman" w:hAnsi="Calibri" w:cs="Calibri"/>
                <w:color w:val="000000"/>
                <w:szCs w:val="24"/>
              </w:rPr>
            </w:pPr>
          </w:p>
        </w:tc>
      </w:tr>
      <w:tr w:rsidR="00EE1832" w14:paraId="6A14AFAD" w14:textId="77777777">
        <w:trPr>
          <w:trHeight w:val="330"/>
        </w:trPr>
        <w:tc>
          <w:tcPr>
            <w:tcW w:w="7513" w:type="dxa"/>
            <w:vAlign w:val="center"/>
            <w:hideMark/>
          </w:tcPr>
          <w:p w14:paraId="6A14AFA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AF" w14:textId="77777777">
        <w:trPr>
          <w:trHeight w:val="45"/>
        </w:trPr>
        <w:tc>
          <w:tcPr>
            <w:tcW w:w="7513" w:type="dxa"/>
            <w:vAlign w:val="center"/>
            <w:hideMark/>
          </w:tcPr>
          <w:p w14:paraId="6A14AFAE" w14:textId="77777777" w:rsidR="00A37B32" w:rsidRDefault="009476A9">
            <w:pPr>
              <w:contextualSpacing/>
              <w:rPr>
                <w:rFonts w:ascii="Calibri" w:eastAsia="Times New Roman" w:hAnsi="Calibri" w:cs="Calibri"/>
                <w:color w:val="000000"/>
                <w:szCs w:val="24"/>
              </w:rPr>
            </w:pPr>
          </w:p>
        </w:tc>
      </w:tr>
      <w:tr w:rsidR="00EE1832" w14:paraId="6A14AFB1" w14:textId="77777777">
        <w:trPr>
          <w:trHeight w:val="330"/>
        </w:trPr>
        <w:tc>
          <w:tcPr>
            <w:tcW w:w="7513" w:type="dxa"/>
            <w:vAlign w:val="center"/>
            <w:hideMark/>
          </w:tcPr>
          <w:p w14:paraId="6A14AFB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B3" w14:textId="77777777">
        <w:trPr>
          <w:trHeight w:val="30"/>
        </w:trPr>
        <w:tc>
          <w:tcPr>
            <w:tcW w:w="7513" w:type="dxa"/>
            <w:vAlign w:val="center"/>
            <w:hideMark/>
          </w:tcPr>
          <w:p w14:paraId="6A14AFB2" w14:textId="77777777" w:rsidR="00A37B32" w:rsidRDefault="009476A9">
            <w:pPr>
              <w:contextualSpacing/>
              <w:rPr>
                <w:rFonts w:ascii="Calibri" w:eastAsia="Times New Roman" w:hAnsi="Calibri" w:cs="Calibri"/>
                <w:color w:val="000000"/>
                <w:szCs w:val="24"/>
              </w:rPr>
            </w:pPr>
          </w:p>
        </w:tc>
      </w:tr>
      <w:tr w:rsidR="00EE1832" w14:paraId="6A14AFB5" w14:textId="77777777">
        <w:trPr>
          <w:trHeight w:val="330"/>
        </w:trPr>
        <w:tc>
          <w:tcPr>
            <w:tcW w:w="7513" w:type="dxa"/>
            <w:vAlign w:val="center"/>
            <w:hideMark/>
          </w:tcPr>
          <w:p w14:paraId="6A14AFB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EE1832" w14:paraId="6A14AFB7" w14:textId="77777777">
        <w:trPr>
          <w:trHeight w:val="45"/>
        </w:trPr>
        <w:tc>
          <w:tcPr>
            <w:tcW w:w="7513" w:type="dxa"/>
            <w:vAlign w:val="center"/>
            <w:hideMark/>
          </w:tcPr>
          <w:p w14:paraId="6A14AFB6" w14:textId="77777777" w:rsidR="00A37B32" w:rsidRDefault="009476A9">
            <w:pPr>
              <w:contextualSpacing/>
              <w:rPr>
                <w:rFonts w:ascii="Calibri" w:eastAsia="Times New Roman" w:hAnsi="Calibri" w:cs="Calibri"/>
                <w:color w:val="000000"/>
                <w:szCs w:val="24"/>
              </w:rPr>
            </w:pPr>
          </w:p>
        </w:tc>
      </w:tr>
      <w:tr w:rsidR="00EE1832" w14:paraId="6A14AFB9" w14:textId="77777777">
        <w:trPr>
          <w:trHeight w:val="150"/>
        </w:trPr>
        <w:tc>
          <w:tcPr>
            <w:tcW w:w="7513" w:type="dxa"/>
            <w:vAlign w:val="center"/>
            <w:hideMark/>
          </w:tcPr>
          <w:p w14:paraId="6A14AFB8" w14:textId="77777777" w:rsidR="00A37B32" w:rsidRDefault="009476A9">
            <w:pPr>
              <w:contextualSpacing/>
              <w:rPr>
                <w:rFonts w:eastAsia="Times New Roman" w:cs="Times New Roman"/>
                <w:sz w:val="20"/>
              </w:rPr>
            </w:pPr>
          </w:p>
        </w:tc>
      </w:tr>
      <w:tr w:rsidR="00EE1832" w14:paraId="6A14AFBB" w14:textId="77777777">
        <w:trPr>
          <w:trHeight w:val="330"/>
        </w:trPr>
        <w:tc>
          <w:tcPr>
            <w:tcW w:w="7513" w:type="dxa"/>
            <w:vAlign w:val="center"/>
            <w:hideMark/>
          </w:tcPr>
          <w:p w14:paraId="6A14AFBA" w14:textId="77777777" w:rsidR="00A37B32" w:rsidRDefault="009476A9">
            <w:pPr>
              <w:contextualSpacing/>
              <w:rPr>
                <w:rFonts w:eastAsia="Times New Roman" w:cs="Times New Roman"/>
                <w:sz w:val="20"/>
              </w:rPr>
            </w:pPr>
          </w:p>
        </w:tc>
      </w:tr>
      <w:tr w:rsidR="00EE1832" w14:paraId="6A14AFBD" w14:textId="77777777">
        <w:trPr>
          <w:trHeight w:val="345"/>
        </w:trPr>
        <w:tc>
          <w:tcPr>
            <w:tcW w:w="7513" w:type="dxa"/>
            <w:vAlign w:val="center"/>
            <w:hideMark/>
          </w:tcPr>
          <w:p w14:paraId="6A14AFB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10 ως έχει     ΚΑΤΑ ΠΛΕΙΟΨΗΦΙΑ</w:t>
            </w:r>
          </w:p>
        </w:tc>
      </w:tr>
      <w:tr w:rsidR="00EE1832" w14:paraId="6A14AFBF" w14:textId="77777777">
        <w:trPr>
          <w:trHeight w:val="90"/>
        </w:trPr>
        <w:tc>
          <w:tcPr>
            <w:tcW w:w="7513" w:type="dxa"/>
            <w:vAlign w:val="center"/>
            <w:hideMark/>
          </w:tcPr>
          <w:p w14:paraId="6A14AFBE" w14:textId="77777777" w:rsidR="00A37B32" w:rsidRDefault="009476A9">
            <w:pPr>
              <w:contextualSpacing/>
              <w:rPr>
                <w:rFonts w:ascii="Calibri" w:eastAsia="Times New Roman" w:hAnsi="Calibri" w:cs="Calibri"/>
                <w:color w:val="000000"/>
                <w:szCs w:val="24"/>
              </w:rPr>
            </w:pPr>
          </w:p>
        </w:tc>
      </w:tr>
      <w:tr w:rsidR="00EE1832" w14:paraId="6A14AFC1" w14:textId="77777777">
        <w:trPr>
          <w:trHeight w:val="330"/>
        </w:trPr>
        <w:tc>
          <w:tcPr>
            <w:tcW w:w="7513" w:type="dxa"/>
            <w:vAlign w:val="center"/>
            <w:hideMark/>
          </w:tcPr>
          <w:p w14:paraId="6A14AFC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C3" w14:textId="77777777">
        <w:trPr>
          <w:trHeight w:val="45"/>
        </w:trPr>
        <w:tc>
          <w:tcPr>
            <w:tcW w:w="7513" w:type="dxa"/>
            <w:vAlign w:val="center"/>
            <w:hideMark/>
          </w:tcPr>
          <w:p w14:paraId="6A14AFC2" w14:textId="77777777" w:rsidR="00A37B32" w:rsidRDefault="009476A9">
            <w:pPr>
              <w:contextualSpacing/>
              <w:rPr>
                <w:rFonts w:ascii="Calibri" w:eastAsia="Times New Roman" w:hAnsi="Calibri" w:cs="Calibri"/>
                <w:color w:val="000000"/>
                <w:szCs w:val="24"/>
              </w:rPr>
            </w:pPr>
          </w:p>
        </w:tc>
      </w:tr>
      <w:tr w:rsidR="00EE1832" w14:paraId="6A14AFC5" w14:textId="77777777">
        <w:trPr>
          <w:trHeight w:val="330"/>
        </w:trPr>
        <w:tc>
          <w:tcPr>
            <w:tcW w:w="7513" w:type="dxa"/>
            <w:vAlign w:val="center"/>
            <w:hideMark/>
          </w:tcPr>
          <w:p w14:paraId="6A14AFC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C7" w14:textId="77777777">
        <w:trPr>
          <w:trHeight w:val="45"/>
        </w:trPr>
        <w:tc>
          <w:tcPr>
            <w:tcW w:w="7513" w:type="dxa"/>
            <w:vAlign w:val="center"/>
            <w:hideMark/>
          </w:tcPr>
          <w:p w14:paraId="6A14AFC6" w14:textId="77777777" w:rsidR="00A37B32" w:rsidRDefault="009476A9">
            <w:pPr>
              <w:contextualSpacing/>
              <w:rPr>
                <w:rFonts w:ascii="Calibri" w:eastAsia="Times New Roman" w:hAnsi="Calibri" w:cs="Calibri"/>
                <w:color w:val="000000"/>
                <w:szCs w:val="24"/>
              </w:rPr>
            </w:pPr>
          </w:p>
        </w:tc>
      </w:tr>
      <w:tr w:rsidR="00EE1832" w14:paraId="6A14AFC9" w14:textId="77777777">
        <w:trPr>
          <w:trHeight w:val="330"/>
        </w:trPr>
        <w:tc>
          <w:tcPr>
            <w:tcW w:w="7513" w:type="dxa"/>
            <w:vAlign w:val="center"/>
            <w:hideMark/>
          </w:tcPr>
          <w:p w14:paraId="6A14AFC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AFCB" w14:textId="77777777">
        <w:trPr>
          <w:trHeight w:val="45"/>
        </w:trPr>
        <w:tc>
          <w:tcPr>
            <w:tcW w:w="7513" w:type="dxa"/>
            <w:vAlign w:val="center"/>
            <w:hideMark/>
          </w:tcPr>
          <w:p w14:paraId="6A14AFCA" w14:textId="77777777" w:rsidR="00A37B32" w:rsidRDefault="009476A9">
            <w:pPr>
              <w:contextualSpacing/>
              <w:rPr>
                <w:rFonts w:ascii="Calibri" w:eastAsia="Times New Roman" w:hAnsi="Calibri" w:cs="Calibri"/>
                <w:color w:val="000000"/>
                <w:szCs w:val="24"/>
              </w:rPr>
            </w:pPr>
          </w:p>
        </w:tc>
      </w:tr>
      <w:tr w:rsidR="00EE1832" w14:paraId="6A14AFCD" w14:textId="77777777">
        <w:trPr>
          <w:trHeight w:val="330"/>
        </w:trPr>
        <w:tc>
          <w:tcPr>
            <w:tcW w:w="7513" w:type="dxa"/>
            <w:vAlign w:val="center"/>
            <w:hideMark/>
          </w:tcPr>
          <w:p w14:paraId="6A14AFC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AFCF" w14:textId="77777777">
        <w:trPr>
          <w:trHeight w:val="30"/>
        </w:trPr>
        <w:tc>
          <w:tcPr>
            <w:tcW w:w="7513" w:type="dxa"/>
            <w:vAlign w:val="center"/>
            <w:hideMark/>
          </w:tcPr>
          <w:p w14:paraId="6A14AFCE" w14:textId="77777777" w:rsidR="00A37B32" w:rsidRDefault="009476A9">
            <w:pPr>
              <w:contextualSpacing/>
              <w:rPr>
                <w:rFonts w:ascii="Calibri" w:eastAsia="Times New Roman" w:hAnsi="Calibri" w:cs="Calibri"/>
                <w:color w:val="000000"/>
                <w:szCs w:val="24"/>
              </w:rPr>
            </w:pPr>
          </w:p>
        </w:tc>
      </w:tr>
      <w:tr w:rsidR="00EE1832" w14:paraId="6A14AFD1" w14:textId="77777777">
        <w:trPr>
          <w:trHeight w:val="345"/>
        </w:trPr>
        <w:tc>
          <w:tcPr>
            <w:tcW w:w="7513" w:type="dxa"/>
            <w:vAlign w:val="center"/>
            <w:hideMark/>
          </w:tcPr>
          <w:p w14:paraId="6A14AFD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D3" w14:textId="77777777">
        <w:trPr>
          <w:trHeight w:val="30"/>
        </w:trPr>
        <w:tc>
          <w:tcPr>
            <w:tcW w:w="7513" w:type="dxa"/>
            <w:vAlign w:val="center"/>
            <w:hideMark/>
          </w:tcPr>
          <w:p w14:paraId="6A14AFD2" w14:textId="77777777" w:rsidR="00A37B32" w:rsidRDefault="009476A9">
            <w:pPr>
              <w:contextualSpacing/>
              <w:rPr>
                <w:rFonts w:ascii="Calibri" w:eastAsia="Times New Roman" w:hAnsi="Calibri" w:cs="Calibri"/>
                <w:color w:val="000000"/>
                <w:szCs w:val="24"/>
              </w:rPr>
            </w:pPr>
          </w:p>
        </w:tc>
      </w:tr>
      <w:tr w:rsidR="00EE1832" w14:paraId="6A14AFD5" w14:textId="77777777">
        <w:trPr>
          <w:trHeight w:val="330"/>
        </w:trPr>
        <w:tc>
          <w:tcPr>
            <w:tcW w:w="7513" w:type="dxa"/>
            <w:vAlign w:val="center"/>
            <w:hideMark/>
          </w:tcPr>
          <w:p w14:paraId="6A14AFD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D7" w14:textId="77777777">
        <w:trPr>
          <w:trHeight w:val="45"/>
        </w:trPr>
        <w:tc>
          <w:tcPr>
            <w:tcW w:w="7513" w:type="dxa"/>
            <w:vAlign w:val="center"/>
            <w:hideMark/>
          </w:tcPr>
          <w:p w14:paraId="6A14AFD6" w14:textId="77777777" w:rsidR="00A37B32" w:rsidRDefault="009476A9">
            <w:pPr>
              <w:contextualSpacing/>
              <w:rPr>
                <w:rFonts w:ascii="Calibri" w:eastAsia="Times New Roman" w:hAnsi="Calibri" w:cs="Calibri"/>
                <w:color w:val="000000"/>
                <w:szCs w:val="24"/>
              </w:rPr>
            </w:pPr>
          </w:p>
        </w:tc>
      </w:tr>
      <w:tr w:rsidR="00EE1832" w14:paraId="6A14AFD9" w14:textId="77777777">
        <w:trPr>
          <w:trHeight w:val="330"/>
        </w:trPr>
        <w:tc>
          <w:tcPr>
            <w:tcW w:w="7513" w:type="dxa"/>
            <w:vAlign w:val="center"/>
            <w:hideMark/>
          </w:tcPr>
          <w:p w14:paraId="6A14AFD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AFDB" w14:textId="77777777">
        <w:trPr>
          <w:trHeight w:val="45"/>
        </w:trPr>
        <w:tc>
          <w:tcPr>
            <w:tcW w:w="7513" w:type="dxa"/>
            <w:vAlign w:val="center"/>
            <w:hideMark/>
          </w:tcPr>
          <w:p w14:paraId="6A14AFDA" w14:textId="77777777" w:rsidR="00A37B32" w:rsidRDefault="009476A9">
            <w:pPr>
              <w:contextualSpacing/>
              <w:rPr>
                <w:rFonts w:ascii="Calibri" w:eastAsia="Times New Roman" w:hAnsi="Calibri" w:cs="Calibri"/>
                <w:color w:val="000000"/>
                <w:szCs w:val="24"/>
              </w:rPr>
            </w:pPr>
          </w:p>
        </w:tc>
      </w:tr>
      <w:tr w:rsidR="00EE1832" w14:paraId="6A14AFDD" w14:textId="77777777">
        <w:trPr>
          <w:trHeight w:val="135"/>
        </w:trPr>
        <w:tc>
          <w:tcPr>
            <w:tcW w:w="7513" w:type="dxa"/>
            <w:vAlign w:val="center"/>
            <w:hideMark/>
          </w:tcPr>
          <w:p w14:paraId="6A14AFDC" w14:textId="77777777" w:rsidR="00A37B32" w:rsidRDefault="009476A9">
            <w:pPr>
              <w:contextualSpacing/>
              <w:rPr>
                <w:rFonts w:eastAsia="Times New Roman" w:cs="Times New Roman"/>
                <w:sz w:val="20"/>
              </w:rPr>
            </w:pPr>
          </w:p>
        </w:tc>
      </w:tr>
      <w:tr w:rsidR="00EE1832" w14:paraId="6A14AFDF" w14:textId="77777777">
        <w:trPr>
          <w:trHeight w:val="345"/>
        </w:trPr>
        <w:tc>
          <w:tcPr>
            <w:tcW w:w="7513" w:type="dxa"/>
            <w:vAlign w:val="center"/>
            <w:hideMark/>
          </w:tcPr>
          <w:p w14:paraId="6A14AFDE" w14:textId="77777777" w:rsidR="00A37B32" w:rsidRDefault="009476A9">
            <w:pPr>
              <w:contextualSpacing/>
              <w:rPr>
                <w:rFonts w:eastAsia="Times New Roman" w:cs="Times New Roman"/>
                <w:sz w:val="20"/>
              </w:rPr>
            </w:pPr>
          </w:p>
        </w:tc>
      </w:tr>
      <w:tr w:rsidR="00EE1832" w14:paraId="6A14AFE1" w14:textId="77777777">
        <w:trPr>
          <w:trHeight w:val="330"/>
        </w:trPr>
        <w:tc>
          <w:tcPr>
            <w:tcW w:w="7513" w:type="dxa"/>
            <w:vAlign w:val="center"/>
            <w:hideMark/>
          </w:tcPr>
          <w:p w14:paraId="6A14AFE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11 ως έχει     ΚΑΤΑ ΠΛΕΙΟΨΗΦΙΑ</w:t>
            </w:r>
          </w:p>
        </w:tc>
      </w:tr>
      <w:tr w:rsidR="00EE1832" w14:paraId="6A14AFE3" w14:textId="77777777">
        <w:trPr>
          <w:trHeight w:val="105"/>
        </w:trPr>
        <w:tc>
          <w:tcPr>
            <w:tcW w:w="7513" w:type="dxa"/>
            <w:vAlign w:val="center"/>
            <w:hideMark/>
          </w:tcPr>
          <w:p w14:paraId="6A14AFE2" w14:textId="77777777" w:rsidR="00A37B32" w:rsidRDefault="009476A9">
            <w:pPr>
              <w:contextualSpacing/>
              <w:rPr>
                <w:rFonts w:ascii="Calibri" w:eastAsia="Times New Roman" w:hAnsi="Calibri" w:cs="Calibri"/>
                <w:color w:val="000000"/>
                <w:szCs w:val="24"/>
              </w:rPr>
            </w:pPr>
          </w:p>
        </w:tc>
      </w:tr>
      <w:tr w:rsidR="00EE1832" w14:paraId="6A14AFE5" w14:textId="77777777">
        <w:trPr>
          <w:trHeight w:val="330"/>
        </w:trPr>
        <w:tc>
          <w:tcPr>
            <w:tcW w:w="7513" w:type="dxa"/>
            <w:vAlign w:val="center"/>
            <w:hideMark/>
          </w:tcPr>
          <w:p w14:paraId="6A14AFE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AFE7" w14:textId="77777777">
        <w:trPr>
          <w:trHeight w:val="45"/>
        </w:trPr>
        <w:tc>
          <w:tcPr>
            <w:tcW w:w="7513" w:type="dxa"/>
            <w:vAlign w:val="center"/>
            <w:hideMark/>
          </w:tcPr>
          <w:p w14:paraId="6A14AFE6" w14:textId="77777777" w:rsidR="00A37B32" w:rsidRDefault="009476A9">
            <w:pPr>
              <w:contextualSpacing/>
              <w:rPr>
                <w:rFonts w:ascii="Calibri" w:eastAsia="Times New Roman" w:hAnsi="Calibri" w:cs="Calibri"/>
                <w:color w:val="000000"/>
                <w:szCs w:val="24"/>
              </w:rPr>
            </w:pPr>
          </w:p>
        </w:tc>
      </w:tr>
      <w:tr w:rsidR="00EE1832" w14:paraId="6A14AFE9" w14:textId="77777777">
        <w:trPr>
          <w:trHeight w:val="330"/>
        </w:trPr>
        <w:tc>
          <w:tcPr>
            <w:tcW w:w="7513" w:type="dxa"/>
            <w:vAlign w:val="center"/>
            <w:hideMark/>
          </w:tcPr>
          <w:p w14:paraId="6A14AFE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AFEB" w14:textId="77777777">
        <w:trPr>
          <w:trHeight w:val="45"/>
        </w:trPr>
        <w:tc>
          <w:tcPr>
            <w:tcW w:w="7513" w:type="dxa"/>
            <w:vAlign w:val="center"/>
            <w:hideMark/>
          </w:tcPr>
          <w:p w14:paraId="6A14AFEA" w14:textId="77777777" w:rsidR="00A37B32" w:rsidRDefault="009476A9">
            <w:pPr>
              <w:contextualSpacing/>
              <w:rPr>
                <w:rFonts w:ascii="Calibri" w:eastAsia="Times New Roman" w:hAnsi="Calibri" w:cs="Calibri"/>
                <w:color w:val="000000"/>
                <w:szCs w:val="24"/>
              </w:rPr>
            </w:pPr>
          </w:p>
        </w:tc>
      </w:tr>
      <w:tr w:rsidR="00EE1832" w14:paraId="6A14AFED" w14:textId="77777777">
        <w:trPr>
          <w:trHeight w:val="330"/>
        </w:trPr>
        <w:tc>
          <w:tcPr>
            <w:tcW w:w="7513" w:type="dxa"/>
            <w:vAlign w:val="center"/>
            <w:hideMark/>
          </w:tcPr>
          <w:p w14:paraId="6A14AFE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EE1832" w14:paraId="6A14AFEF" w14:textId="77777777">
        <w:trPr>
          <w:trHeight w:val="30"/>
        </w:trPr>
        <w:tc>
          <w:tcPr>
            <w:tcW w:w="7513" w:type="dxa"/>
            <w:vAlign w:val="center"/>
            <w:hideMark/>
          </w:tcPr>
          <w:p w14:paraId="6A14AFEE" w14:textId="77777777" w:rsidR="00A37B32" w:rsidRDefault="009476A9">
            <w:pPr>
              <w:contextualSpacing/>
              <w:rPr>
                <w:rFonts w:ascii="Calibri" w:eastAsia="Times New Roman" w:hAnsi="Calibri" w:cs="Calibri"/>
                <w:color w:val="000000"/>
                <w:szCs w:val="24"/>
              </w:rPr>
            </w:pPr>
          </w:p>
        </w:tc>
      </w:tr>
      <w:tr w:rsidR="00EE1832" w14:paraId="6A14AFF1" w14:textId="77777777">
        <w:trPr>
          <w:trHeight w:val="330"/>
        </w:trPr>
        <w:tc>
          <w:tcPr>
            <w:tcW w:w="7513" w:type="dxa"/>
            <w:vAlign w:val="center"/>
            <w:hideMark/>
          </w:tcPr>
          <w:p w14:paraId="6A14AFF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EE1832" w14:paraId="6A14AFF3" w14:textId="77777777">
        <w:trPr>
          <w:trHeight w:val="45"/>
        </w:trPr>
        <w:tc>
          <w:tcPr>
            <w:tcW w:w="7513" w:type="dxa"/>
            <w:vAlign w:val="center"/>
            <w:hideMark/>
          </w:tcPr>
          <w:p w14:paraId="6A14AFF2" w14:textId="77777777" w:rsidR="00A37B32" w:rsidRDefault="009476A9">
            <w:pPr>
              <w:contextualSpacing/>
              <w:rPr>
                <w:rFonts w:ascii="Calibri" w:eastAsia="Times New Roman" w:hAnsi="Calibri" w:cs="Calibri"/>
                <w:color w:val="000000"/>
                <w:szCs w:val="24"/>
              </w:rPr>
            </w:pPr>
          </w:p>
        </w:tc>
      </w:tr>
      <w:tr w:rsidR="00EE1832" w14:paraId="6A14AFF5" w14:textId="77777777">
        <w:trPr>
          <w:trHeight w:val="330"/>
        </w:trPr>
        <w:tc>
          <w:tcPr>
            <w:tcW w:w="7513" w:type="dxa"/>
            <w:vAlign w:val="center"/>
            <w:hideMark/>
          </w:tcPr>
          <w:p w14:paraId="6A14AFF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AFF7" w14:textId="77777777">
        <w:trPr>
          <w:trHeight w:val="45"/>
        </w:trPr>
        <w:tc>
          <w:tcPr>
            <w:tcW w:w="7513" w:type="dxa"/>
            <w:vAlign w:val="center"/>
            <w:hideMark/>
          </w:tcPr>
          <w:p w14:paraId="6A14AFF6" w14:textId="77777777" w:rsidR="00A37B32" w:rsidRDefault="009476A9">
            <w:pPr>
              <w:contextualSpacing/>
              <w:rPr>
                <w:rFonts w:ascii="Calibri" w:eastAsia="Times New Roman" w:hAnsi="Calibri" w:cs="Calibri"/>
                <w:color w:val="000000"/>
                <w:szCs w:val="24"/>
              </w:rPr>
            </w:pPr>
          </w:p>
        </w:tc>
      </w:tr>
      <w:tr w:rsidR="00EE1832" w14:paraId="6A14AFF9" w14:textId="77777777">
        <w:trPr>
          <w:trHeight w:val="330"/>
        </w:trPr>
        <w:tc>
          <w:tcPr>
            <w:tcW w:w="7513" w:type="dxa"/>
            <w:vAlign w:val="center"/>
            <w:hideMark/>
          </w:tcPr>
          <w:p w14:paraId="6A14AFF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AFFB" w14:textId="77777777">
        <w:trPr>
          <w:trHeight w:val="45"/>
        </w:trPr>
        <w:tc>
          <w:tcPr>
            <w:tcW w:w="7513" w:type="dxa"/>
            <w:vAlign w:val="center"/>
            <w:hideMark/>
          </w:tcPr>
          <w:p w14:paraId="6A14AFFA" w14:textId="77777777" w:rsidR="00A37B32" w:rsidRDefault="009476A9">
            <w:pPr>
              <w:contextualSpacing/>
              <w:rPr>
                <w:rFonts w:ascii="Calibri" w:eastAsia="Times New Roman" w:hAnsi="Calibri" w:cs="Calibri"/>
                <w:color w:val="000000"/>
                <w:szCs w:val="24"/>
              </w:rPr>
            </w:pPr>
          </w:p>
        </w:tc>
      </w:tr>
      <w:tr w:rsidR="00EE1832" w14:paraId="6A14AFFD" w14:textId="77777777">
        <w:trPr>
          <w:trHeight w:val="330"/>
        </w:trPr>
        <w:tc>
          <w:tcPr>
            <w:tcW w:w="7513" w:type="dxa"/>
            <w:vAlign w:val="center"/>
            <w:hideMark/>
          </w:tcPr>
          <w:p w14:paraId="6A14AFF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EE1832" w14:paraId="6A14AFFF" w14:textId="77777777">
        <w:trPr>
          <w:trHeight w:val="30"/>
        </w:trPr>
        <w:tc>
          <w:tcPr>
            <w:tcW w:w="7513" w:type="dxa"/>
            <w:vAlign w:val="center"/>
            <w:hideMark/>
          </w:tcPr>
          <w:p w14:paraId="6A14AFFE" w14:textId="77777777" w:rsidR="00A37B32" w:rsidRDefault="009476A9">
            <w:pPr>
              <w:contextualSpacing/>
              <w:rPr>
                <w:rFonts w:ascii="Calibri" w:eastAsia="Times New Roman" w:hAnsi="Calibri" w:cs="Calibri"/>
                <w:color w:val="000000"/>
                <w:szCs w:val="24"/>
              </w:rPr>
            </w:pPr>
          </w:p>
        </w:tc>
      </w:tr>
      <w:tr w:rsidR="00EE1832" w14:paraId="6A14B001" w14:textId="77777777">
        <w:trPr>
          <w:trHeight w:val="150"/>
        </w:trPr>
        <w:tc>
          <w:tcPr>
            <w:tcW w:w="7513" w:type="dxa"/>
            <w:vAlign w:val="center"/>
            <w:hideMark/>
          </w:tcPr>
          <w:p w14:paraId="6A14B000" w14:textId="77777777" w:rsidR="00A37B32" w:rsidRDefault="009476A9">
            <w:pPr>
              <w:contextualSpacing/>
              <w:rPr>
                <w:rFonts w:eastAsia="Times New Roman" w:cs="Times New Roman"/>
                <w:sz w:val="20"/>
              </w:rPr>
            </w:pPr>
          </w:p>
        </w:tc>
      </w:tr>
      <w:tr w:rsidR="00EE1832" w14:paraId="6A14B003" w14:textId="77777777">
        <w:trPr>
          <w:trHeight w:val="345"/>
        </w:trPr>
        <w:tc>
          <w:tcPr>
            <w:tcW w:w="7513" w:type="dxa"/>
            <w:vAlign w:val="center"/>
            <w:hideMark/>
          </w:tcPr>
          <w:p w14:paraId="6A14B002" w14:textId="77777777" w:rsidR="00A37B32" w:rsidRDefault="009476A9">
            <w:pPr>
              <w:contextualSpacing/>
              <w:rPr>
                <w:rFonts w:eastAsia="Times New Roman" w:cs="Times New Roman"/>
                <w:sz w:val="20"/>
              </w:rPr>
            </w:pPr>
          </w:p>
        </w:tc>
      </w:tr>
      <w:tr w:rsidR="00EE1832" w14:paraId="6A14B005" w14:textId="77777777">
        <w:trPr>
          <w:trHeight w:val="330"/>
        </w:trPr>
        <w:tc>
          <w:tcPr>
            <w:tcW w:w="7513" w:type="dxa"/>
            <w:vAlign w:val="center"/>
            <w:hideMark/>
          </w:tcPr>
          <w:p w14:paraId="6A14B00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12 ως έχει     ΚΑΤΑ ΠΛΕΙΟΨΗΦΙΑ</w:t>
            </w:r>
          </w:p>
        </w:tc>
      </w:tr>
      <w:tr w:rsidR="00EE1832" w14:paraId="6A14B007" w14:textId="77777777">
        <w:trPr>
          <w:trHeight w:val="105"/>
        </w:trPr>
        <w:tc>
          <w:tcPr>
            <w:tcW w:w="7513" w:type="dxa"/>
            <w:vAlign w:val="center"/>
            <w:hideMark/>
          </w:tcPr>
          <w:p w14:paraId="6A14B006" w14:textId="77777777" w:rsidR="00A37B32" w:rsidRDefault="009476A9">
            <w:pPr>
              <w:contextualSpacing/>
              <w:rPr>
                <w:rFonts w:ascii="Calibri" w:eastAsia="Times New Roman" w:hAnsi="Calibri" w:cs="Calibri"/>
                <w:color w:val="000000"/>
                <w:szCs w:val="24"/>
              </w:rPr>
            </w:pPr>
          </w:p>
        </w:tc>
      </w:tr>
      <w:tr w:rsidR="00EE1832" w14:paraId="6A14B009" w14:textId="77777777">
        <w:trPr>
          <w:trHeight w:val="330"/>
        </w:trPr>
        <w:tc>
          <w:tcPr>
            <w:tcW w:w="7513" w:type="dxa"/>
            <w:vAlign w:val="center"/>
            <w:hideMark/>
          </w:tcPr>
          <w:p w14:paraId="6A14B00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0B" w14:textId="77777777">
        <w:trPr>
          <w:trHeight w:val="30"/>
        </w:trPr>
        <w:tc>
          <w:tcPr>
            <w:tcW w:w="7513" w:type="dxa"/>
            <w:vAlign w:val="center"/>
            <w:hideMark/>
          </w:tcPr>
          <w:p w14:paraId="6A14B00A" w14:textId="77777777" w:rsidR="00A37B32" w:rsidRDefault="009476A9">
            <w:pPr>
              <w:contextualSpacing/>
              <w:rPr>
                <w:rFonts w:ascii="Calibri" w:eastAsia="Times New Roman" w:hAnsi="Calibri" w:cs="Calibri"/>
                <w:color w:val="000000"/>
                <w:szCs w:val="24"/>
              </w:rPr>
            </w:pPr>
          </w:p>
        </w:tc>
      </w:tr>
      <w:tr w:rsidR="00EE1832" w14:paraId="6A14B00D" w14:textId="77777777">
        <w:trPr>
          <w:trHeight w:val="345"/>
        </w:trPr>
        <w:tc>
          <w:tcPr>
            <w:tcW w:w="7513" w:type="dxa"/>
            <w:vAlign w:val="center"/>
            <w:hideMark/>
          </w:tcPr>
          <w:p w14:paraId="6A14B00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0F" w14:textId="77777777">
        <w:trPr>
          <w:trHeight w:val="30"/>
        </w:trPr>
        <w:tc>
          <w:tcPr>
            <w:tcW w:w="7513" w:type="dxa"/>
            <w:vAlign w:val="center"/>
            <w:hideMark/>
          </w:tcPr>
          <w:p w14:paraId="6A14B00E" w14:textId="77777777" w:rsidR="00A37B32" w:rsidRDefault="009476A9">
            <w:pPr>
              <w:contextualSpacing/>
              <w:rPr>
                <w:rFonts w:ascii="Calibri" w:eastAsia="Times New Roman" w:hAnsi="Calibri" w:cs="Calibri"/>
                <w:color w:val="000000"/>
                <w:szCs w:val="24"/>
              </w:rPr>
            </w:pPr>
          </w:p>
        </w:tc>
      </w:tr>
      <w:tr w:rsidR="00EE1832" w14:paraId="6A14B011" w14:textId="77777777">
        <w:trPr>
          <w:trHeight w:val="330"/>
        </w:trPr>
        <w:tc>
          <w:tcPr>
            <w:tcW w:w="7513" w:type="dxa"/>
            <w:vAlign w:val="center"/>
            <w:hideMark/>
          </w:tcPr>
          <w:p w14:paraId="6A14B01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13" w14:textId="77777777">
        <w:trPr>
          <w:trHeight w:val="45"/>
        </w:trPr>
        <w:tc>
          <w:tcPr>
            <w:tcW w:w="7513" w:type="dxa"/>
            <w:vAlign w:val="center"/>
            <w:hideMark/>
          </w:tcPr>
          <w:p w14:paraId="6A14B012" w14:textId="77777777" w:rsidR="00A37B32" w:rsidRDefault="009476A9">
            <w:pPr>
              <w:contextualSpacing/>
              <w:rPr>
                <w:rFonts w:ascii="Calibri" w:eastAsia="Times New Roman" w:hAnsi="Calibri" w:cs="Calibri"/>
                <w:color w:val="000000"/>
                <w:szCs w:val="24"/>
              </w:rPr>
            </w:pPr>
          </w:p>
        </w:tc>
      </w:tr>
      <w:tr w:rsidR="00EE1832" w14:paraId="6A14B015" w14:textId="77777777">
        <w:trPr>
          <w:trHeight w:val="330"/>
        </w:trPr>
        <w:tc>
          <w:tcPr>
            <w:tcW w:w="7513" w:type="dxa"/>
            <w:vAlign w:val="center"/>
            <w:hideMark/>
          </w:tcPr>
          <w:p w14:paraId="6A14B01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17" w14:textId="77777777">
        <w:trPr>
          <w:trHeight w:val="45"/>
        </w:trPr>
        <w:tc>
          <w:tcPr>
            <w:tcW w:w="7513" w:type="dxa"/>
            <w:vAlign w:val="center"/>
            <w:hideMark/>
          </w:tcPr>
          <w:p w14:paraId="6A14B016" w14:textId="77777777" w:rsidR="00A37B32" w:rsidRDefault="009476A9">
            <w:pPr>
              <w:contextualSpacing/>
              <w:rPr>
                <w:rFonts w:ascii="Calibri" w:eastAsia="Times New Roman" w:hAnsi="Calibri" w:cs="Calibri"/>
                <w:color w:val="000000"/>
                <w:szCs w:val="24"/>
              </w:rPr>
            </w:pPr>
          </w:p>
        </w:tc>
      </w:tr>
      <w:tr w:rsidR="00EE1832" w14:paraId="6A14B019" w14:textId="77777777">
        <w:trPr>
          <w:trHeight w:val="330"/>
        </w:trPr>
        <w:tc>
          <w:tcPr>
            <w:tcW w:w="7513" w:type="dxa"/>
            <w:vAlign w:val="center"/>
            <w:hideMark/>
          </w:tcPr>
          <w:p w14:paraId="6A14B01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1B" w14:textId="77777777">
        <w:trPr>
          <w:trHeight w:val="45"/>
        </w:trPr>
        <w:tc>
          <w:tcPr>
            <w:tcW w:w="7513" w:type="dxa"/>
            <w:vAlign w:val="center"/>
            <w:hideMark/>
          </w:tcPr>
          <w:p w14:paraId="6A14B01A" w14:textId="77777777" w:rsidR="00A37B32" w:rsidRDefault="009476A9">
            <w:pPr>
              <w:contextualSpacing/>
              <w:rPr>
                <w:rFonts w:ascii="Calibri" w:eastAsia="Times New Roman" w:hAnsi="Calibri" w:cs="Calibri"/>
                <w:color w:val="000000"/>
                <w:szCs w:val="24"/>
              </w:rPr>
            </w:pPr>
          </w:p>
        </w:tc>
      </w:tr>
      <w:tr w:rsidR="00EE1832" w14:paraId="6A14B01D" w14:textId="77777777">
        <w:trPr>
          <w:trHeight w:val="330"/>
        </w:trPr>
        <w:tc>
          <w:tcPr>
            <w:tcW w:w="7513" w:type="dxa"/>
            <w:vAlign w:val="center"/>
            <w:hideMark/>
          </w:tcPr>
          <w:p w14:paraId="6A14B01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1F" w14:textId="77777777">
        <w:trPr>
          <w:trHeight w:val="30"/>
        </w:trPr>
        <w:tc>
          <w:tcPr>
            <w:tcW w:w="7513" w:type="dxa"/>
            <w:vAlign w:val="center"/>
            <w:hideMark/>
          </w:tcPr>
          <w:p w14:paraId="6A14B01E" w14:textId="77777777" w:rsidR="00A37B32" w:rsidRDefault="009476A9">
            <w:pPr>
              <w:contextualSpacing/>
              <w:rPr>
                <w:rFonts w:ascii="Calibri" w:eastAsia="Times New Roman" w:hAnsi="Calibri" w:cs="Calibri"/>
                <w:color w:val="000000"/>
                <w:szCs w:val="24"/>
              </w:rPr>
            </w:pPr>
          </w:p>
        </w:tc>
      </w:tr>
      <w:tr w:rsidR="00EE1832" w14:paraId="6A14B021" w14:textId="77777777">
        <w:trPr>
          <w:trHeight w:val="330"/>
        </w:trPr>
        <w:tc>
          <w:tcPr>
            <w:tcW w:w="7513" w:type="dxa"/>
            <w:vAlign w:val="center"/>
            <w:hideMark/>
          </w:tcPr>
          <w:p w14:paraId="6A14B02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23" w14:textId="77777777">
        <w:trPr>
          <w:trHeight w:val="45"/>
        </w:trPr>
        <w:tc>
          <w:tcPr>
            <w:tcW w:w="7513" w:type="dxa"/>
            <w:vAlign w:val="center"/>
            <w:hideMark/>
          </w:tcPr>
          <w:p w14:paraId="6A14B022" w14:textId="77777777" w:rsidR="00A37B32" w:rsidRDefault="009476A9">
            <w:pPr>
              <w:contextualSpacing/>
              <w:rPr>
                <w:rFonts w:ascii="Calibri" w:eastAsia="Times New Roman" w:hAnsi="Calibri" w:cs="Calibri"/>
                <w:color w:val="000000"/>
                <w:szCs w:val="24"/>
              </w:rPr>
            </w:pPr>
          </w:p>
        </w:tc>
      </w:tr>
      <w:tr w:rsidR="00EE1832" w14:paraId="6A14B025" w14:textId="77777777">
        <w:trPr>
          <w:trHeight w:val="150"/>
        </w:trPr>
        <w:tc>
          <w:tcPr>
            <w:tcW w:w="7513" w:type="dxa"/>
            <w:vAlign w:val="center"/>
            <w:hideMark/>
          </w:tcPr>
          <w:p w14:paraId="6A14B024" w14:textId="77777777" w:rsidR="00A37B32" w:rsidRDefault="009476A9">
            <w:pPr>
              <w:contextualSpacing/>
              <w:rPr>
                <w:rFonts w:eastAsia="Times New Roman" w:cs="Times New Roman"/>
                <w:sz w:val="20"/>
              </w:rPr>
            </w:pPr>
          </w:p>
        </w:tc>
      </w:tr>
      <w:tr w:rsidR="00EE1832" w14:paraId="6A14B027" w14:textId="77777777">
        <w:trPr>
          <w:trHeight w:val="345"/>
        </w:trPr>
        <w:tc>
          <w:tcPr>
            <w:tcW w:w="7513" w:type="dxa"/>
            <w:vAlign w:val="center"/>
            <w:hideMark/>
          </w:tcPr>
          <w:p w14:paraId="6A14B026" w14:textId="77777777" w:rsidR="00A37B32" w:rsidRDefault="009476A9">
            <w:pPr>
              <w:contextualSpacing/>
              <w:rPr>
                <w:rFonts w:eastAsia="Times New Roman" w:cs="Times New Roman"/>
                <w:sz w:val="20"/>
              </w:rPr>
            </w:pPr>
          </w:p>
        </w:tc>
      </w:tr>
      <w:tr w:rsidR="00EE1832" w14:paraId="6A14B029" w14:textId="77777777">
        <w:trPr>
          <w:trHeight w:val="330"/>
        </w:trPr>
        <w:tc>
          <w:tcPr>
            <w:tcW w:w="7513" w:type="dxa"/>
            <w:vAlign w:val="center"/>
            <w:hideMark/>
          </w:tcPr>
          <w:p w14:paraId="6A14B02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13 ως έχει     ΚΑΤΑ ΠΛΕΙΟΨΗΦΙΑ</w:t>
            </w:r>
          </w:p>
        </w:tc>
      </w:tr>
      <w:tr w:rsidR="00EE1832" w14:paraId="6A14B02B" w14:textId="77777777">
        <w:trPr>
          <w:trHeight w:val="90"/>
        </w:trPr>
        <w:tc>
          <w:tcPr>
            <w:tcW w:w="7513" w:type="dxa"/>
            <w:vAlign w:val="center"/>
            <w:hideMark/>
          </w:tcPr>
          <w:p w14:paraId="6A14B02A" w14:textId="77777777" w:rsidR="00A37B32" w:rsidRDefault="009476A9">
            <w:pPr>
              <w:contextualSpacing/>
              <w:rPr>
                <w:rFonts w:ascii="Calibri" w:eastAsia="Times New Roman" w:hAnsi="Calibri" w:cs="Calibri"/>
                <w:color w:val="000000"/>
                <w:szCs w:val="24"/>
              </w:rPr>
            </w:pPr>
          </w:p>
        </w:tc>
      </w:tr>
      <w:tr w:rsidR="00EE1832" w14:paraId="6A14B02D" w14:textId="77777777">
        <w:trPr>
          <w:trHeight w:val="330"/>
        </w:trPr>
        <w:tc>
          <w:tcPr>
            <w:tcW w:w="7513" w:type="dxa"/>
            <w:vAlign w:val="center"/>
            <w:hideMark/>
          </w:tcPr>
          <w:p w14:paraId="6A14B02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EE1832" w14:paraId="6A14B02F" w14:textId="77777777">
        <w:trPr>
          <w:trHeight w:val="45"/>
        </w:trPr>
        <w:tc>
          <w:tcPr>
            <w:tcW w:w="7513" w:type="dxa"/>
            <w:vAlign w:val="center"/>
            <w:hideMark/>
          </w:tcPr>
          <w:p w14:paraId="6A14B02E" w14:textId="77777777" w:rsidR="00A37B32" w:rsidRDefault="009476A9">
            <w:pPr>
              <w:contextualSpacing/>
              <w:rPr>
                <w:rFonts w:ascii="Calibri" w:eastAsia="Times New Roman" w:hAnsi="Calibri" w:cs="Calibri"/>
                <w:color w:val="000000"/>
                <w:szCs w:val="24"/>
              </w:rPr>
            </w:pPr>
          </w:p>
        </w:tc>
      </w:tr>
      <w:tr w:rsidR="00EE1832" w14:paraId="6A14B031" w14:textId="77777777">
        <w:trPr>
          <w:trHeight w:val="330"/>
        </w:trPr>
        <w:tc>
          <w:tcPr>
            <w:tcW w:w="7513" w:type="dxa"/>
            <w:vAlign w:val="center"/>
            <w:hideMark/>
          </w:tcPr>
          <w:p w14:paraId="6A14B03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33" w14:textId="77777777">
        <w:trPr>
          <w:trHeight w:val="45"/>
        </w:trPr>
        <w:tc>
          <w:tcPr>
            <w:tcW w:w="7513" w:type="dxa"/>
            <w:vAlign w:val="center"/>
            <w:hideMark/>
          </w:tcPr>
          <w:p w14:paraId="6A14B032" w14:textId="77777777" w:rsidR="00A37B32" w:rsidRDefault="009476A9">
            <w:pPr>
              <w:contextualSpacing/>
              <w:rPr>
                <w:rFonts w:ascii="Calibri" w:eastAsia="Times New Roman" w:hAnsi="Calibri" w:cs="Calibri"/>
                <w:color w:val="000000"/>
                <w:szCs w:val="24"/>
              </w:rPr>
            </w:pPr>
          </w:p>
        </w:tc>
      </w:tr>
      <w:tr w:rsidR="00EE1832" w14:paraId="6A14B035" w14:textId="77777777">
        <w:trPr>
          <w:trHeight w:val="330"/>
        </w:trPr>
        <w:tc>
          <w:tcPr>
            <w:tcW w:w="7513" w:type="dxa"/>
            <w:vAlign w:val="center"/>
            <w:hideMark/>
          </w:tcPr>
          <w:p w14:paraId="6A14B03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37" w14:textId="77777777">
        <w:trPr>
          <w:trHeight w:val="45"/>
        </w:trPr>
        <w:tc>
          <w:tcPr>
            <w:tcW w:w="7513" w:type="dxa"/>
            <w:vAlign w:val="center"/>
            <w:hideMark/>
          </w:tcPr>
          <w:p w14:paraId="6A14B036" w14:textId="77777777" w:rsidR="00A37B32" w:rsidRDefault="009476A9">
            <w:pPr>
              <w:contextualSpacing/>
              <w:rPr>
                <w:rFonts w:ascii="Calibri" w:eastAsia="Times New Roman" w:hAnsi="Calibri" w:cs="Calibri"/>
                <w:color w:val="000000"/>
                <w:szCs w:val="24"/>
              </w:rPr>
            </w:pPr>
          </w:p>
        </w:tc>
      </w:tr>
      <w:tr w:rsidR="00EE1832" w14:paraId="6A14B039" w14:textId="77777777">
        <w:trPr>
          <w:trHeight w:val="330"/>
        </w:trPr>
        <w:tc>
          <w:tcPr>
            <w:tcW w:w="7513" w:type="dxa"/>
            <w:vAlign w:val="center"/>
            <w:hideMark/>
          </w:tcPr>
          <w:p w14:paraId="6A14B03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3B" w14:textId="77777777">
        <w:trPr>
          <w:trHeight w:val="45"/>
        </w:trPr>
        <w:tc>
          <w:tcPr>
            <w:tcW w:w="7513" w:type="dxa"/>
            <w:vAlign w:val="center"/>
            <w:hideMark/>
          </w:tcPr>
          <w:p w14:paraId="6A14B03A" w14:textId="77777777" w:rsidR="00A37B32" w:rsidRDefault="009476A9">
            <w:pPr>
              <w:contextualSpacing/>
              <w:rPr>
                <w:rFonts w:ascii="Calibri" w:eastAsia="Times New Roman" w:hAnsi="Calibri" w:cs="Calibri"/>
                <w:color w:val="000000"/>
                <w:szCs w:val="24"/>
              </w:rPr>
            </w:pPr>
          </w:p>
        </w:tc>
      </w:tr>
      <w:tr w:rsidR="00EE1832" w14:paraId="6A14B03D" w14:textId="77777777">
        <w:trPr>
          <w:trHeight w:val="330"/>
        </w:trPr>
        <w:tc>
          <w:tcPr>
            <w:tcW w:w="7513" w:type="dxa"/>
            <w:vAlign w:val="center"/>
            <w:hideMark/>
          </w:tcPr>
          <w:p w14:paraId="6A14B03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3F" w14:textId="77777777">
        <w:trPr>
          <w:trHeight w:val="30"/>
        </w:trPr>
        <w:tc>
          <w:tcPr>
            <w:tcW w:w="7513" w:type="dxa"/>
            <w:vAlign w:val="center"/>
            <w:hideMark/>
          </w:tcPr>
          <w:p w14:paraId="6A14B03E" w14:textId="77777777" w:rsidR="00A37B32" w:rsidRDefault="009476A9">
            <w:pPr>
              <w:contextualSpacing/>
              <w:rPr>
                <w:rFonts w:ascii="Calibri" w:eastAsia="Times New Roman" w:hAnsi="Calibri" w:cs="Calibri"/>
                <w:color w:val="000000"/>
                <w:szCs w:val="24"/>
              </w:rPr>
            </w:pPr>
          </w:p>
        </w:tc>
      </w:tr>
      <w:tr w:rsidR="00EE1832" w14:paraId="6A14B041" w14:textId="77777777">
        <w:trPr>
          <w:trHeight w:val="330"/>
        </w:trPr>
        <w:tc>
          <w:tcPr>
            <w:tcW w:w="7513" w:type="dxa"/>
            <w:vAlign w:val="center"/>
            <w:hideMark/>
          </w:tcPr>
          <w:p w14:paraId="6A14B04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43" w14:textId="77777777">
        <w:trPr>
          <w:trHeight w:val="45"/>
        </w:trPr>
        <w:tc>
          <w:tcPr>
            <w:tcW w:w="7513" w:type="dxa"/>
            <w:vAlign w:val="center"/>
            <w:hideMark/>
          </w:tcPr>
          <w:p w14:paraId="6A14B042" w14:textId="77777777" w:rsidR="00A37B32" w:rsidRDefault="009476A9">
            <w:pPr>
              <w:contextualSpacing/>
              <w:rPr>
                <w:rFonts w:ascii="Calibri" w:eastAsia="Times New Roman" w:hAnsi="Calibri" w:cs="Calibri"/>
                <w:color w:val="000000"/>
                <w:szCs w:val="24"/>
              </w:rPr>
            </w:pPr>
          </w:p>
        </w:tc>
      </w:tr>
      <w:tr w:rsidR="00EE1832" w14:paraId="6A14B045" w14:textId="77777777">
        <w:trPr>
          <w:trHeight w:val="330"/>
        </w:trPr>
        <w:tc>
          <w:tcPr>
            <w:tcW w:w="7513" w:type="dxa"/>
            <w:vAlign w:val="center"/>
            <w:hideMark/>
          </w:tcPr>
          <w:p w14:paraId="6A14B04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47" w14:textId="77777777">
        <w:trPr>
          <w:trHeight w:val="45"/>
        </w:trPr>
        <w:tc>
          <w:tcPr>
            <w:tcW w:w="7513" w:type="dxa"/>
            <w:vAlign w:val="center"/>
            <w:hideMark/>
          </w:tcPr>
          <w:p w14:paraId="6A14B046" w14:textId="77777777" w:rsidR="00A37B32" w:rsidRDefault="009476A9">
            <w:pPr>
              <w:contextualSpacing/>
              <w:rPr>
                <w:rFonts w:ascii="Calibri" w:eastAsia="Times New Roman" w:hAnsi="Calibri" w:cs="Calibri"/>
                <w:color w:val="000000"/>
                <w:szCs w:val="24"/>
              </w:rPr>
            </w:pPr>
          </w:p>
        </w:tc>
      </w:tr>
      <w:tr w:rsidR="00EE1832" w14:paraId="6A14B049" w14:textId="77777777">
        <w:trPr>
          <w:trHeight w:val="135"/>
        </w:trPr>
        <w:tc>
          <w:tcPr>
            <w:tcW w:w="7513" w:type="dxa"/>
            <w:vAlign w:val="center"/>
            <w:hideMark/>
          </w:tcPr>
          <w:p w14:paraId="6A14B048" w14:textId="77777777" w:rsidR="00A37B32" w:rsidRDefault="009476A9">
            <w:pPr>
              <w:contextualSpacing/>
              <w:rPr>
                <w:rFonts w:eastAsia="Times New Roman" w:cs="Times New Roman"/>
                <w:sz w:val="20"/>
              </w:rPr>
            </w:pPr>
          </w:p>
        </w:tc>
      </w:tr>
      <w:tr w:rsidR="00EE1832" w14:paraId="6A14B04B" w14:textId="77777777">
        <w:trPr>
          <w:trHeight w:val="345"/>
        </w:trPr>
        <w:tc>
          <w:tcPr>
            <w:tcW w:w="7513" w:type="dxa"/>
            <w:vAlign w:val="center"/>
            <w:hideMark/>
          </w:tcPr>
          <w:p w14:paraId="6A14B04A" w14:textId="77777777" w:rsidR="00A37B32" w:rsidRDefault="009476A9">
            <w:pPr>
              <w:contextualSpacing/>
              <w:rPr>
                <w:rFonts w:eastAsia="Times New Roman" w:cs="Times New Roman"/>
                <w:sz w:val="20"/>
              </w:rPr>
            </w:pPr>
          </w:p>
        </w:tc>
      </w:tr>
      <w:tr w:rsidR="00EE1832" w14:paraId="6A14B04D" w14:textId="77777777">
        <w:trPr>
          <w:trHeight w:val="330"/>
        </w:trPr>
        <w:tc>
          <w:tcPr>
            <w:tcW w:w="7513" w:type="dxa"/>
            <w:vAlign w:val="center"/>
            <w:hideMark/>
          </w:tcPr>
          <w:p w14:paraId="6A14B04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14 ως έχει     ΚΑΤΑ ΠΛΕΙΟΨΗΦΙΑ</w:t>
            </w:r>
          </w:p>
        </w:tc>
      </w:tr>
      <w:tr w:rsidR="00EE1832" w14:paraId="6A14B04F" w14:textId="77777777">
        <w:trPr>
          <w:trHeight w:val="105"/>
        </w:trPr>
        <w:tc>
          <w:tcPr>
            <w:tcW w:w="7513" w:type="dxa"/>
            <w:vAlign w:val="center"/>
            <w:hideMark/>
          </w:tcPr>
          <w:p w14:paraId="6A14B04E" w14:textId="77777777" w:rsidR="00A37B32" w:rsidRDefault="009476A9">
            <w:pPr>
              <w:contextualSpacing/>
              <w:rPr>
                <w:rFonts w:ascii="Calibri" w:eastAsia="Times New Roman" w:hAnsi="Calibri" w:cs="Calibri"/>
                <w:color w:val="000000"/>
                <w:szCs w:val="24"/>
              </w:rPr>
            </w:pPr>
          </w:p>
        </w:tc>
      </w:tr>
      <w:tr w:rsidR="00EE1832" w14:paraId="6A14B051" w14:textId="77777777">
        <w:trPr>
          <w:trHeight w:val="330"/>
        </w:trPr>
        <w:tc>
          <w:tcPr>
            <w:tcW w:w="7513" w:type="dxa"/>
            <w:vAlign w:val="center"/>
            <w:hideMark/>
          </w:tcPr>
          <w:p w14:paraId="6A14B05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53" w14:textId="77777777">
        <w:trPr>
          <w:trHeight w:val="45"/>
        </w:trPr>
        <w:tc>
          <w:tcPr>
            <w:tcW w:w="7513" w:type="dxa"/>
            <w:vAlign w:val="center"/>
            <w:hideMark/>
          </w:tcPr>
          <w:p w14:paraId="6A14B052" w14:textId="77777777" w:rsidR="00A37B32" w:rsidRDefault="009476A9">
            <w:pPr>
              <w:contextualSpacing/>
              <w:rPr>
                <w:rFonts w:ascii="Calibri" w:eastAsia="Times New Roman" w:hAnsi="Calibri" w:cs="Calibri"/>
                <w:color w:val="000000"/>
                <w:szCs w:val="24"/>
              </w:rPr>
            </w:pPr>
          </w:p>
        </w:tc>
      </w:tr>
      <w:tr w:rsidR="00EE1832" w14:paraId="6A14B055" w14:textId="77777777">
        <w:trPr>
          <w:trHeight w:val="330"/>
        </w:trPr>
        <w:tc>
          <w:tcPr>
            <w:tcW w:w="7513" w:type="dxa"/>
            <w:vAlign w:val="center"/>
            <w:hideMark/>
          </w:tcPr>
          <w:p w14:paraId="6A14B05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57" w14:textId="77777777">
        <w:trPr>
          <w:trHeight w:val="45"/>
        </w:trPr>
        <w:tc>
          <w:tcPr>
            <w:tcW w:w="7513" w:type="dxa"/>
            <w:vAlign w:val="center"/>
            <w:hideMark/>
          </w:tcPr>
          <w:p w14:paraId="6A14B056" w14:textId="77777777" w:rsidR="00A37B32" w:rsidRDefault="009476A9">
            <w:pPr>
              <w:contextualSpacing/>
              <w:rPr>
                <w:rFonts w:ascii="Calibri" w:eastAsia="Times New Roman" w:hAnsi="Calibri" w:cs="Calibri"/>
                <w:color w:val="000000"/>
                <w:szCs w:val="24"/>
              </w:rPr>
            </w:pPr>
          </w:p>
        </w:tc>
      </w:tr>
      <w:tr w:rsidR="00EE1832" w14:paraId="6A14B059" w14:textId="77777777">
        <w:trPr>
          <w:trHeight w:val="330"/>
        </w:trPr>
        <w:tc>
          <w:tcPr>
            <w:tcW w:w="7513" w:type="dxa"/>
            <w:vAlign w:val="center"/>
            <w:hideMark/>
          </w:tcPr>
          <w:p w14:paraId="6A14B05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5B" w14:textId="77777777">
        <w:trPr>
          <w:trHeight w:val="30"/>
        </w:trPr>
        <w:tc>
          <w:tcPr>
            <w:tcW w:w="7513" w:type="dxa"/>
            <w:vAlign w:val="center"/>
            <w:hideMark/>
          </w:tcPr>
          <w:p w14:paraId="6A14B05A" w14:textId="77777777" w:rsidR="00A37B32" w:rsidRDefault="009476A9">
            <w:pPr>
              <w:contextualSpacing/>
              <w:rPr>
                <w:rFonts w:ascii="Calibri" w:eastAsia="Times New Roman" w:hAnsi="Calibri" w:cs="Calibri"/>
                <w:color w:val="000000"/>
                <w:szCs w:val="24"/>
              </w:rPr>
            </w:pPr>
          </w:p>
        </w:tc>
      </w:tr>
      <w:tr w:rsidR="00EE1832" w14:paraId="6A14B05D" w14:textId="77777777">
        <w:trPr>
          <w:trHeight w:val="330"/>
        </w:trPr>
        <w:tc>
          <w:tcPr>
            <w:tcW w:w="7513" w:type="dxa"/>
            <w:vAlign w:val="center"/>
            <w:hideMark/>
          </w:tcPr>
          <w:p w14:paraId="6A14B05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5F" w14:textId="77777777">
        <w:trPr>
          <w:trHeight w:val="45"/>
        </w:trPr>
        <w:tc>
          <w:tcPr>
            <w:tcW w:w="7513" w:type="dxa"/>
            <w:vAlign w:val="center"/>
            <w:hideMark/>
          </w:tcPr>
          <w:p w14:paraId="6A14B05E" w14:textId="77777777" w:rsidR="00A37B32" w:rsidRDefault="009476A9">
            <w:pPr>
              <w:contextualSpacing/>
              <w:rPr>
                <w:rFonts w:ascii="Calibri" w:eastAsia="Times New Roman" w:hAnsi="Calibri" w:cs="Calibri"/>
                <w:color w:val="000000"/>
                <w:szCs w:val="24"/>
              </w:rPr>
            </w:pPr>
          </w:p>
        </w:tc>
      </w:tr>
      <w:tr w:rsidR="00EE1832" w14:paraId="6A14B061" w14:textId="77777777">
        <w:trPr>
          <w:trHeight w:val="330"/>
        </w:trPr>
        <w:tc>
          <w:tcPr>
            <w:tcW w:w="7513" w:type="dxa"/>
            <w:vAlign w:val="center"/>
            <w:hideMark/>
          </w:tcPr>
          <w:p w14:paraId="6A14B06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63" w14:textId="77777777">
        <w:trPr>
          <w:trHeight w:val="45"/>
        </w:trPr>
        <w:tc>
          <w:tcPr>
            <w:tcW w:w="7513" w:type="dxa"/>
            <w:vAlign w:val="center"/>
            <w:hideMark/>
          </w:tcPr>
          <w:p w14:paraId="6A14B062" w14:textId="77777777" w:rsidR="00A37B32" w:rsidRDefault="009476A9">
            <w:pPr>
              <w:contextualSpacing/>
              <w:rPr>
                <w:rFonts w:ascii="Calibri" w:eastAsia="Times New Roman" w:hAnsi="Calibri" w:cs="Calibri"/>
                <w:color w:val="000000"/>
                <w:szCs w:val="24"/>
              </w:rPr>
            </w:pPr>
          </w:p>
        </w:tc>
      </w:tr>
      <w:tr w:rsidR="00EE1832" w14:paraId="6A14B065" w14:textId="77777777">
        <w:trPr>
          <w:trHeight w:val="330"/>
        </w:trPr>
        <w:tc>
          <w:tcPr>
            <w:tcW w:w="7513" w:type="dxa"/>
            <w:vAlign w:val="center"/>
            <w:hideMark/>
          </w:tcPr>
          <w:p w14:paraId="6A14B06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67" w14:textId="77777777">
        <w:trPr>
          <w:trHeight w:val="45"/>
        </w:trPr>
        <w:tc>
          <w:tcPr>
            <w:tcW w:w="7513" w:type="dxa"/>
            <w:vAlign w:val="center"/>
            <w:hideMark/>
          </w:tcPr>
          <w:p w14:paraId="6A14B066" w14:textId="77777777" w:rsidR="00A37B32" w:rsidRDefault="009476A9">
            <w:pPr>
              <w:contextualSpacing/>
              <w:rPr>
                <w:rFonts w:ascii="Calibri" w:eastAsia="Times New Roman" w:hAnsi="Calibri" w:cs="Calibri"/>
                <w:color w:val="000000"/>
                <w:szCs w:val="24"/>
              </w:rPr>
            </w:pPr>
          </w:p>
        </w:tc>
      </w:tr>
      <w:tr w:rsidR="00EE1832" w14:paraId="6A14B069" w14:textId="77777777">
        <w:trPr>
          <w:trHeight w:val="330"/>
        </w:trPr>
        <w:tc>
          <w:tcPr>
            <w:tcW w:w="7513" w:type="dxa"/>
            <w:vAlign w:val="center"/>
            <w:hideMark/>
          </w:tcPr>
          <w:p w14:paraId="6A14B06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6B" w14:textId="77777777">
        <w:trPr>
          <w:trHeight w:val="30"/>
        </w:trPr>
        <w:tc>
          <w:tcPr>
            <w:tcW w:w="7513" w:type="dxa"/>
            <w:vAlign w:val="center"/>
            <w:hideMark/>
          </w:tcPr>
          <w:p w14:paraId="6A14B06A" w14:textId="77777777" w:rsidR="00A37B32" w:rsidRDefault="009476A9">
            <w:pPr>
              <w:contextualSpacing/>
              <w:rPr>
                <w:rFonts w:ascii="Calibri" w:eastAsia="Times New Roman" w:hAnsi="Calibri" w:cs="Calibri"/>
                <w:color w:val="000000"/>
                <w:szCs w:val="24"/>
              </w:rPr>
            </w:pPr>
          </w:p>
        </w:tc>
      </w:tr>
      <w:tr w:rsidR="00EE1832" w14:paraId="6A14B06D" w14:textId="77777777">
        <w:trPr>
          <w:trHeight w:val="150"/>
        </w:trPr>
        <w:tc>
          <w:tcPr>
            <w:tcW w:w="7513" w:type="dxa"/>
            <w:vAlign w:val="center"/>
            <w:hideMark/>
          </w:tcPr>
          <w:p w14:paraId="6A14B06C" w14:textId="77777777" w:rsidR="00A37B32" w:rsidRDefault="009476A9">
            <w:pPr>
              <w:contextualSpacing/>
              <w:rPr>
                <w:rFonts w:eastAsia="Times New Roman" w:cs="Times New Roman"/>
                <w:sz w:val="20"/>
              </w:rPr>
            </w:pPr>
          </w:p>
        </w:tc>
      </w:tr>
      <w:tr w:rsidR="00EE1832" w14:paraId="6A14B06F" w14:textId="77777777">
        <w:trPr>
          <w:trHeight w:val="345"/>
        </w:trPr>
        <w:tc>
          <w:tcPr>
            <w:tcW w:w="7513" w:type="dxa"/>
            <w:vAlign w:val="center"/>
            <w:hideMark/>
          </w:tcPr>
          <w:p w14:paraId="6A14B06E" w14:textId="77777777" w:rsidR="00A37B32" w:rsidRDefault="009476A9">
            <w:pPr>
              <w:contextualSpacing/>
              <w:rPr>
                <w:rFonts w:eastAsia="Times New Roman" w:cs="Times New Roman"/>
                <w:sz w:val="20"/>
              </w:rPr>
            </w:pPr>
          </w:p>
        </w:tc>
      </w:tr>
      <w:tr w:rsidR="00EE1832" w14:paraId="6A14B071" w14:textId="77777777">
        <w:trPr>
          <w:trHeight w:val="330"/>
        </w:trPr>
        <w:tc>
          <w:tcPr>
            <w:tcW w:w="7513" w:type="dxa"/>
            <w:vAlign w:val="center"/>
            <w:hideMark/>
          </w:tcPr>
          <w:p w14:paraId="6A14B07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15 </w:t>
            </w:r>
            <w:r>
              <w:rPr>
                <w:rFonts w:ascii="Calibri" w:eastAsia="Times New Roman" w:hAnsi="Calibri" w:cs="Calibri"/>
                <w:color w:val="000000"/>
                <w:szCs w:val="24"/>
              </w:rPr>
              <w:t>ως έχει     ΚΑΤΑ ΠΛΕΙΟΨΗΦΙΑ</w:t>
            </w:r>
          </w:p>
        </w:tc>
      </w:tr>
      <w:tr w:rsidR="00EE1832" w14:paraId="6A14B073" w14:textId="77777777">
        <w:trPr>
          <w:trHeight w:val="105"/>
        </w:trPr>
        <w:tc>
          <w:tcPr>
            <w:tcW w:w="7513" w:type="dxa"/>
            <w:vAlign w:val="center"/>
            <w:hideMark/>
          </w:tcPr>
          <w:p w14:paraId="6A14B072" w14:textId="77777777" w:rsidR="00A37B32" w:rsidRDefault="009476A9">
            <w:pPr>
              <w:contextualSpacing/>
              <w:rPr>
                <w:rFonts w:ascii="Calibri" w:eastAsia="Times New Roman" w:hAnsi="Calibri" w:cs="Calibri"/>
                <w:color w:val="000000"/>
                <w:szCs w:val="24"/>
              </w:rPr>
            </w:pPr>
          </w:p>
        </w:tc>
      </w:tr>
      <w:tr w:rsidR="00EE1832" w14:paraId="6A14B075" w14:textId="77777777">
        <w:trPr>
          <w:trHeight w:val="330"/>
        </w:trPr>
        <w:tc>
          <w:tcPr>
            <w:tcW w:w="7513" w:type="dxa"/>
            <w:vAlign w:val="center"/>
            <w:hideMark/>
          </w:tcPr>
          <w:p w14:paraId="6A14B07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77" w14:textId="77777777">
        <w:trPr>
          <w:trHeight w:val="30"/>
        </w:trPr>
        <w:tc>
          <w:tcPr>
            <w:tcW w:w="7513" w:type="dxa"/>
            <w:vAlign w:val="center"/>
            <w:hideMark/>
          </w:tcPr>
          <w:p w14:paraId="6A14B076" w14:textId="77777777" w:rsidR="00A37B32" w:rsidRDefault="009476A9">
            <w:pPr>
              <w:contextualSpacing/>
              <w:rPr>
                <w:rFonts w:ascii="Calibri" w:eastAsia="Times New Roman" w:hAnsi="Calibri" w:cs="Calibri"/>
                <w:color w:val="000000"/>
                <w:szCs w:val="24"/>
              </w:rPr>
            </w:pPr>
          </w:p>
        </w:tc>
      </w:tr>
      <w:tr w:rsidR="00EE1832" w14:paraId="6A14B079" w14:textId="77777777">
        <w:trPr>
          <w:trHeight w:val="345"/>
        </w:trPr>
        <w:tc>
          <w:tcPr>
            <w:tcW w:w="7513" w:type="dxa"/>
            <w:vAlign w:val="center"/>
            <w:hideMark/>
          </w:tcPr>
          <w:p w14:paraId="6A14B07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7B" w14:textId="77777777">
        <w:trPr>
          <w:trHeight w:val="30"/>
        </w:trPr>
        <w:tc>
          <w:tcPr>
            <w:tcW w:w="7513" w:type="dxa"/>
            <w:vAlign w:val="center"/>
            <w:hideMark/>
          </w:tcPr>
          <w:p w14:paraId="6A14B07A" w14:textId="77777777" w:rsidR="00A37B32" w:rsidRDefault="009476A9">
            <w:pPr>
              <w:contextualSpacing/>
              <w:rPr>
                <w:rFonts w:ascii="Calibri" w:eastAsia="Times New Roman" w:hAnsi="Calibri" w:cs="Calibri"/>
                <w:color w:val="000000"/>
                <w:szCs w:val="24"/>
              </w:rPr>
            </w:pPr>
          </w:p>
        </w:tc>
      </w:tr>
      <w:tr w:rsidR="00EE1832" w14:paraId="6A14B07D" w14:textId="77777777">
        <w:trPr>
          <w:trHeight w:val="330"/>
        </w:trPr>
        <w:tc>
          <w:tcPr>
            <w:tcW w:w="7513" w:type="dxa"/>
            <w:vAlign w:val="center"/>
            <w:hideMark/>
          </w:tcPr>
          <w:p w14:paraId="6A14B07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7F" w14:textId="77777777">
        <w:trPr>
          <w:trHeight w:val="45"/>
        </w:trPr>
        <w:tc>
          <w:tcPr>
            <w:tcW w:w="7513" w:type="dxa"/>
            <w:vAlign w:val="center"/>
            <w:hideMark/>
          </w:tcPr>
          <w:p w14:paraId="6A14B07E" w14:textId="77777777" w:rsidR="00A37B32" w:rsidRDefault="009476A9">
            <w:pPr>
              <w:contextualSpacing/>
              <w:rPr>
                <w:rFonts w:ascii="Calibri" w:eastAsia="Times New Roman" w:hAnsi="Calibri" w:cs="Calibri"/>
                <w:color w:val="000000"/>
                <w:szCs w:val="24"/>
              </w:rPr>
            </w:pPr>
          </w:p>
        </w:tc>
      </w:tr>
      <w:tr w:rsidR="00EE1832" w14:paraId="6A14B081" w14:textId="77777777">
        <w:trPr>
          <w:trHeight w:val="330"/>
        </w:trPr>
        <w:tc>
          <w:tcPr>
            <w:tcW w:w="7513" w:type="dxa"/>
            <w:vAlign w:val="center"/>
            <w:hideMark/>
          </w:tcPr>
          <w:p w14:paraId="6A14B08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83" w14:textId="77777777">
        <w:trPr>
          <w:trHeight w:val="45"/>
        </w:trPr>
        <w:tc>
          <w:tcPr>
            <w:tcW w:w="7513" w:type="dxa"/>
            <w:vAlign w:val="center"/>
            <w:hideMark/>
          </w:tcPr>
          <w:p w14:paraId="6A14B082" w14:textId="77777777" w:rsidR="00A37B32" w:rsidRDefault="009476A9">
            <w:pPr>
              <w:contextualSpacing/>
              <w:rPr>
                <w:rFonts w:ascii="Calibri" w:eastAsia="Times New Roman" w:hAnsi="Calibri" w:cs="Calibri"/>
                <w:color w:val="000000"/>
                <w:szCs w:val="24"/>
              </w:rPr>
            </w:pPr>
          </w:p>
        </w:tc>
      </w:tr>
      <w:tr w:rsidR="00EE1832" w14:paraId="6A14B085" w14:textId="77777777">
        <w:trPr>
          <w:trHeight w:val="330"/>
        </w:trPr>
        <w:tc>
          <w:tcPr>
            <w:tcW w:w="7513" w:type="dxa"/>
            <w:vAlign w:val="center"/>
            <w:hideMark/>
          </w:tcPr>
          <w:p w14:paraId="6A14B08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87" w14:textId="77777777">
        <w:trPr>
          <w:trHeight w:val="45"/>
        </w:trPr>
        <w:tc>
          <w:tcPr>
            <w:tcW w:w="7513" w:type="dxa"/>
            <w:vAlign w:val="center"/>
            <w:hideMark/>
          </w:tcPr>
          <w:p w14:paraId="6A14B086" w14:textId="77777777" w:rsidR="00A37B32" w:rsidRDefault="009476A9">
            <w:pPr>
              <w:contextualSpacing/>
              <w:rPr>
                <w:rFonts w:ascii="Calibri" w:eastAsia="Times New Roman" w:hAnsi="Calibri" w:cs="Calibri"/>
                <w:color w:val="000000"/>
                <w:szCs w:val="24"/>
              </w:rPr>
            </w:pPr>
          </w:p>
        </w:tc>
      </w:tr>
      <w:tr w:rsidR="00EE1832" w14:paraId="6A14B089" w14:textId="77777777">
        <w:trPr>
          <w:trHeight w:val="330"/>
        </w:trPr>
        <w:tc>
          <w:tcPr>
            <w:tcW w:w="7513" w:type="dxa"/>
            <w:vAlign w:val="center"/>
            <w:hideMark/>
          </w:tcPr>
          <w:p w14:paraId="6A14B08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8B" w14:textId="77777777">
        <w:trPr>
          <w:trHeight w:val="30"/>
        </w:trPr>
        <w:tc>
          <w:tcPr>
            <w:tcW w:w="7513" w:type="dxa"/>
            <w:vAlign w:val="center"/>
            <w:hideMark/>
          </w:tcPr>
          <w:p w14:paraId="6A14B08A" w14:textId="77777777" w:rsidR="00A37B32" w:rsidRDefault="009476A9">
            <w:pPr>
              <w:contextualSpacing/>
              <w:rPr>
                <w:rFonts w:ascii="Calibri" w:eastAsia="Times New Roman" w:hAnsi="Calibri" w:cs="Calibri"/>
                <w:color w:val="000000"/>
                <w:szCs w:val="24"/>
              </w:rPr>
            </w:pPr>
          </w:p>
        </w:tc>
      </w:tr>
      <w:tr w:rsidR="00EE1832" w14:paraId="6A14B08D" w14:textId="77777777">
        <w:trPr>
          <w:trHeight w:val="330"/>
        </w:trPr>
        <w:tc>
          <w:tcPr>
            <w:tcW w:w="7513" w:type="dxa"/>
            <w:vAlign w:val="center"/>
            <w:hideMark/>
          </w:tcPr>
          <w:p w14:paraId="6A14B08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8F" w14:textId="77777777">
        <w:trPr>
          <w:trHeight w:val="45"/>
        </w:trPr>
        <w:tc>
          <w:tcPr>
            <w:tcW w:w="7513" w:type="dxa"/>
            <w:vAlign w:val="center"/>
            <w:hideMark/>
          </w:tcPr>
          <w:p w14:paraId="6A14B08E" w14:textId="77777777" w:rsidR="00A37B32" w:rsidRDefault="009476A9">
            <w:pPr>
              <w:contextualSpacing/>
              <w:rPr>
                <w:rFonts w:ascii="Calibri" w:eastAsia="Times New Roman" w:hAnsi="Calibri" w:cs="Calibri"/>
                <w:color w:val="000000"/>
                <w:szCs w:val="24"/>
              </w:rPr>
            </w:pPr>
          </w:p>
        </w:tc>
      </w:tr>
      <w:tr w:rsidR="00EE1832" w14:paraId="6A14B091" w14:textId="77777777">
        <w:trPr>
          <w:trHeight w:val="150"/>
        </w:trPr>
        <w:tc>
          <w:tcPr>
            <w:tcW w:w="7513" w:type="dxa"/>
            <w:vAlign w:val="center"/>
            <w:hideMark/>
          </w:tcPr>
          <w:p w14:paraId="6A14B090" w14:textId="77777777" w:rsidR="00A37B32" w:rsidRDefault="009476A9">
            <w:pPr>
              <w:contextualSpacing/>
              <w:rPr>
                <w:rFonts w:eastAsia="Times New Roman" w:cs="Times New Roman"/>
                <w:sz w:val="20"/>
              </w:rPr>
            </w:pPr>
          </w:p>
        </w:tc>
      </w:tr>
      <w:tr w:rsidR="00EE1832" w14:paraId="6A14B093" w14:textId="77777777">
        <w:trPr>
          <w:trHeight w:val="345"/>
        </w:trPr>
        <w:tc>
          <w:tcPr>
            <w:tcW w:w="7513" w:type="dxa"/>
            <w:vAlign w:val="center"/>
            <w:hideMark/>
          </w:tcPr>
          <w:p w14:paraId="6A14B092" w14:textId="77777777" w:rsidR="00A37B32" w:rsidRDefault="009476A9">
            <w:pPr>
              <w:contextualSpacing/>
              <w:rPr>
                <w:rFonts w:eastAsia="Times New Roman" w:cs="Times New Roman"/>
                <w:sz w:val="20"/>
              </w:rPr>
            </w:pPr>
          </w:p>
        </w:tc>
      </w:tr>
      <w:tr w:rsidR="00EE1832" w14:paraId="6A14B095" w14:textId="77777777">
        <w:trPr>
          <w:trHeight w:val="330"/>
        </w:trPr>
        <w:tc>
          <w:tcPr>
            <w:tcW w:w="7513" w:type="dxa"/>
            <w:vAlign w:val="center"/>
            <w:hideMark/>
          </w:tcPr>
          <w:p w14:paraId="6A14B09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Άρθρο 16 ως έχει     ΚΑΤΑ ΠΛΕΙΟΨΗΦΙΑ</w:t>
            </w:r>
          </w:p>
        </w:tc>
      </w:tr>
      <w:tr w:rsidR="00EE1832" w14:paraId="6A14B097" w14:textId="77777777">
        <w:trPr>
          <w:trHeight w:val="90"/>
        </w:trPr>
        <w:tc>
          <w:tcPr>
            <w:tcW w:w="7513" w:type="dxa"/>
            <w:vAlign w:val="center"/>
            <w:hideMark/>
          </w:tcPr>
          <w:p w14:paraId="6A14B096" w14:textId="77777777" w:rsidR="00A37B32" w:rsidRDefault="009476A9">
            <w:pPr>
              <w:contextualSpacing/>
              <w:rPr>
                <w:rFonts w:ascii="Calibri" w:eastAsia="Times New Roman" w:hAnsi="Calibri" w:cs="Calibri"/>
                <w:color w:val="000000"/>
                <w:szCs w:val="24"/>
              </w:rPr>
            </w:pPr>
          </w:p>
        </w:tc>
      </w:tr>
      <w:tr w:rsidR="00EE1832" w14:paraId="6A14B099" w14:textId="77777777">
        <w:trPr>
          <w:trHeight w:val="330"/>
        </w:trPr>
        <w:tc>
          <w:tcPr>
            <w:tcW w:w="7513" w:type="dxa"/>
            <w:vAlign w:val="center"/>
            <w:hideMark/>
          </w:tcPr>
          <w:p w14:paraId="6A14B09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9B" w14:textId="77777777">
        <w:trPr>
          <w:trHeight w:val="45"/>
        </w:trPr>
        <w:tc>
          <w:tcPr>
            <w:tcW w:w="7513" w:type="dxa"/>
            <w:vAlign w:val="center"/>
            <w:hideMark/>
          </w:tcPr>
          <w:p w14:paraId="6A14B09A" w14:textId="77777777" w:rsidR="00A37B32" w:rsidRDefault="009476A9">
            <w:pPr>
              <w:contextualSpacing/>
              <w:rPr>
                <w:rFonts w:ascii="Calibri" w:eastAsia="Times New Roman" w:hAnsi="Calibri" w:cs="Calibri"/>
                <w:color w:val="000000"/>
                <w:szCs w:val="24"/>
              </w:rPr>
            </w:pPr>
          </w:p>
        </w:tc>
      </w:tr>
      <w:tr w:rsidR="00EE1832" w14:paraId="6A14B09D" w14:textId="77777777">
        <w:trPr>
          <w:trHeight w:val="330"/>
        </w:trPr>
        <w:tc>
          <w:tcPr>
            <w:tcW w:w="7513" w:type="dxa"/>
            <w:vAlign w:val="center"/>
            <w:hideMark/>
          </w:tcPr>
          <w:p w14:paraId="6A14B09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9F" w14:textId="77777777">
        <w:trPr>
          <w:trHeight w:val="45"/>
        </w:trPr>
        <w:tc>
          <w:tcPr>
            <w:tcW w:w="7513" w:type="dxa"/>
            <w:vAlign w:val="center"/>
            <w:hideMark/>
          </w:tcPr>
          <w:p w14:paraId="6A14B09E" w14:textId="77777777" w:rsidR="00A37B32" w:rsidRDefault="009476A9">
            <w:pPr>
              <w:contextualSpacing/>
              <w:rPr>
                <w:rFonts w:ascii="Calibri" w:eastAsia="Times New Roman" w:hAnsi="Calibri" w:cs="Calibri"/>
                <w:color w:val="000000"/>
                <w:szCs w:val="24"/>
              </w:rPr>
            </w:pPr>
          </w:p>
        </w:tc>
      </w:tr>
      <w:tr w:rsidR="00EE1832" w14:paraId="6A14B0A1" w14:textId="77777777">
        <w:trPr>
          <w:trHeight w:val="330"/>
        </w:trPr>
        <w:tc>
          <w:tcPr>
            <w:tcW w:w="7513" w:type="dxa"/>
            <w:vAlign w:val="center"/>
            <w:hideMark/>
          </w:tcPr>
          <w:p w14:paraId="6A14B0A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A3" w14:textId="77777777">
        <w:trPr>
          <w:trHeight w:val="45"/>
        </w:trPr>
        <w:tc>
          <w:tcPr>
            <w:tcW w:w="7513" w:type="dxa"/>
            <w:vAlign w:val="center"/>
            <w:hideMark/>
          </w:tcPr>
          <w:p w14:paraId="6A14B0A2" w14:textId="77777777" w:rsidR="00A37B32" w:rsidRDefault="009476A9">
            <w:pPr>
              <w:contextualSpacing/>
              <w:rPr>
                <w:rFonts w:ascii="Calibri" w:eastAsia="Times New Roman" w:hAnsi="Calibri" w:cs="Calibri"/>
                <w:color w:val="000000"/>
                <w:szCs w:val="24"/>
              </w:rPr>
            </w:pPr>
          </w:p>
        </w:tc>
      </w:tr>
      <w:tr w:rsidR="00EE1832" w14:paraId="6A14B0A5" w14:textId="77777777">
        <w:trPr>
          <w:trHeight w:val="330"/>
        </w:trPr>
        <w:tc>
          <w:tcPr>
            <w:tcW w:w="7513" w:type="dxa"/>
            <w:vAlign w:val="center"/>
            <w:hideMark/>
          </w:tcPr>
          <w:p w14:paraId="6A14B0A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A7" w14:textId="77777777">
        <w:trPr>
          <w:trHeight w:val="45"/>
        </w:trPr>
        <w:tc>
          <w:tcPr>
            <w:tcW w:w="7513" w:type="dxa"/>
            <w:vAlign w:val="center"/>
            <w:hideMark/>
          </w:tcPr>
          <w:p w14:paraId="6A14B0A6" w14:textId="77777777" w:rsidR="00A37B32" w:rsidRDefault="009476A9">
            <w:pPr>
              <w:contextualSpacing/>
              <w:rPr>
                <w:rFonts w:ascii="Calibri" w:eastAsia="Times New Roman" w:hAnsi="Calibri" w:cs="Calibri"/>
                <w:color w:val="000000"/>
                <w:szCs w:val="24"/>
              </w:rPr>
            </w:pPr>
          </w:p>
        </w:tc>
      </w:tr>
      <w:tr w:rsidR="00EE1832" w14:paraId="6A14B0A9" w14:textId="77777777">
        <w:trPr>
          <w:trHeight w:val="330"/>
        </w:trPr>
        <w:tc>
          <w:tcPr>
            <w:tcW w:w="7513" w:type="dxa"/>
            <w:vAlign w:val="center"/>
            <w:hideMark/>
          </w:tcPr>
          <w:p w14:paraId="6A14B0A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AB" w14:textId="77777777">
        <w:trPr>
          <w:trHeight w:val="30"/>
        </w:trPr>
        <w:tc>
          <w:tcPr>
            <w:tcW w:w="7513" w:type="dxa"/>
            <w:vAlign w:val="center"/>
            <w:hideMark/>
          </w:tcPr>
          <w:p w14:paraId="6A14B0AA" w14:textId="77777777" w:rsidR="00A37B32" w:rsidRDefault="009476A9">
            <w:pPr>
              <w:contextualSpacing/>
              <w:rPr>
                <w:rFonts w:ascii="Calibri" w:eastAsia="Times New Roman" w:hAnsi="Calibri" w:cs="Calibri"/>
                <w:color w:val="000000"/>
                <w:szCs w:val="24"/>
              </w:rPr>
            </w:pPr>
          </w:p>
        </w:tc>
      </w:tr>
      <w:tr w:rsidR="00EE1832" w14:paraId="6A14B0AD" w14:textId="77777777">
        <w:trPr>
          <w:trHeight w:val="330"/>
        </w:trPr>
        <w:tc>
          <w:tcPr>
            <w:tcW w:w="7513" w:type="dxa"/>
            <w:vAlign w:val="center"/>
            <w:hideMark/>
          </w:tcPr>
          <w:p w14:paraId="6A14B0A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AF" w14:textId="77777777">
        <w:trPr>
          <w:trHeight w:val="45"/>
        </w:trPr>
        <w:tc>
          <w:tcPr>
            <w:tcW w:w="7513" w:type="dxa"/>
            <w:vAlign w:val="center"/>
            <w:hideMark/>
          </w:tcPr>
          <w:p w14:paraId="6A14B0AE" w14:textId="77777777" w:rsidR="00A37B32" w:rsidRDefault="009476A9">
            <w:pPr>
              <w:contextualSpacing/>
              <w:rPr>
                <w:rFonts w:ascii="Calibri" w:eastAsia="Times New Roman" w:hAnsi="Calibri" w:cs="Calibri"/>
                <w:color w:val="000000"/>
                <w:szCs w:val="24"/>
              </w:rPr>
            </w:pPr>
          </w:p>
        </w:tc>
      </w:tr>
      <w:tr w:rsidR="00EE1832" w14:paraId="6A14B0B1" w14:textId="77777777">
        <w:trPr>
          <w:trHeight w:val="330"/>
        </w:trPr>
        <w:tc>
          <w:tcPr>
            <w:tcW w:w="7513" w:type="dxa"/>
            <w:vAlign w:val="center"/>
            <w:hideMark/>
          </w:tcPr>
          <w:p w14:paraId="6A14B0B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B3" w14:textId="77777777">
        <w:trPr>
          <w:trHeight w:val="45"/>
        </w:trPr>
        <w:tc>
          <w:tcPr>
            <w:tcW w:w="7513" w:type="dxa"/>
            <w:vAlign w:val="center"/>
            <w:hideMark/>
          </w:tcPr>
          <w:p w14:paraId="6A14B0B2" w14:textId="77777777" w:rsidR="00A37B32" w:rsidRDefault="009476A9">
            <w:pPr>
              <w:contextualSpacing/>
              <w:rPr>
                <w:rFonts w:ascii="Calibri" w:eastAsia="Times New Roman" w:hAnsi="Calibri" w:cs="Calibri"/>
                <w:color w:val="000000"/>
                <w:szCs w:val="24"/>
              </w:rPr>
            </w:pPr>
          </w:p>
        </w:tc>
      </w:tr>
      <w:tr w:rsidR="00EE1832" w14:paraId="6A14B0B5" w14:textId="77777777">
        <w:trPr>
          <w:trHeight w:val="135"/>
        </w:trPr>
        <w:tc>
          <w:tcPr>
            <w:tcW w:w="7513" w:type="dxa"/>
            <w:vAlign w:val="center"/>
            <w:hideMark/>
          </w:tcPr>
          <w:p w14:paraId="6A14B0B4" w14:textId="77777777" w:rsidR="00A37B32" w:rsidRDefault="009476A9">
            <w:pPr>
              <w:contextualSpacing/>
              <w:rPr>
                <w:rFonts w:eastAsia="Times New Roman" w:cs="Times New Roman"/>
                <w:sz w:val="20"/>
              </w:rPr>
            </w:pPr>
          </w:p>
        </w:tc>
      </w:tr>
      <w:tr w:rsidR="00EE1832" w14:paraId="6A14B0B7" w14:textId="77777777">
        <w:trPr>
          <w:trHeight w:val="345"/>
        </w:trPr>
        <w:tc>
          <w:tcPr>
            <w:tcW w:w="7513" w:type="dxa"/>
            <w:vAlign w:val="center"/>
            <w:hideMark/>
          </w:tcPr>
          <w:p w14:paraId="6A14B0B6" w14:textId="77777777" w:rsidR="00A37B32" w:rsidRDefault="009476A9">
            <w:pPr>
              <w:contextualSpacing/>
              <w:rPr>
                <w:rFonts w:eastAsia="Times New Roman" w:cs="Times New Roman"/>
                <w:sz w:val="20"/>
              </w:rPr>
            </w:pPr>
          </w:p>
        </w:tc>
      </w:tr>
      <w:tr w:rsidR="00EE1832" w14:paraId="6A14B0B9" w14:textId="77777777">
        <w:trPr>
          <w:trHeight w:val="330"/>
        </w:trPr>
        <w:tc>
          <w:tcPr>
            <w:tcW w:w="7513" w:type="dxa"/>
            <w:vAlign w:val="center"/>
            <w:hideMark/>
          </w:tcPr>
          <w:p w14:paraId="6A14B0B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(ως έχει)     ΚΑΤΑ ΠΛΕΙΟΨΗΦΙΑ</w:t>
            </w:r>
          </w:p>
        </w:tc>
      </w:tr>
      <w:tr w:rsidR="00EE1832" w14:paraId="6A14B0BB" w14:textId="77777777">
        <w:trPr>
          <w:trHeight w:val="105"/>
        </w:trPr>
        <w:tc>
          <w:tcPr>
            <w:tcW w:w="7513" w:type="dxa"/>
            <w:vAlign w:val="center"/>
            <w:hideMark/>
          </w:tcPr>
          <w:p w14:paraId="6A14B0BA" w14:textId="77777777" w:rsidR="00A37B32" w:rsidRDefault="009476A9">
            <w:pPr>
              <w:contextualSpacing/>
              <w:rPr>
                <w:rFonts w:ascii="Calibri" w:eastAsia="Times New Roman" w:hAnsi="Calibri" w:cs="Calibri"/>
                <w:color w:val="000000"/>
                <w:szCs w:val="24"/>
              </w:rPr>
            </w:pPr>
          </w:p>
        </w:tc>
      </w:tr>
      <w:tr w:rsidR="00EE1832" w14:paraId="6A14B0BD" w14:textId="77777777">
        <w:trPr>
          <w:trHeight w:val="330"/>
        </w:trPr>
        <w:tc>
          <w:tcPr>
            <w:tcW w:w="7513" w:type="dxa"/>
            <w:vAlign w:val="center"/>
            <w:hideMark/>
          </w:tcPr>
          <w:p w14:paraId="6A14B0B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BF" w14:textId="77777777">
        <w:trPr>
          <w:trHeight w:val="45"/>
        </w:trPr>
        <w:tc>
          <w:tcPr>
            <w:tcW w:w="7513" w:type="dxa"/>
            <w:vAlign w:val="center"/>
            <w:hideMark/>
          </w:tcPr>
          <w:p w14:paraId="6A14B0BE" w14:textId="77777777" w:rsidR="00A37B32" w:rsidRDefault="009476A9">
            <w:pPr>
              <w:contextualSpacing/>
              <w:rPr>
                <w:rFonts w:ascii="Calibri" w:eastAsia="Times New Roman" w:hAnsi="Calibri" w:cs="Calibri"/>
                <w:color w:val="000000"/>
                <w:szCs w:val="24"/>
              </w:rPr>
            </w:pPr>
          </w:p>
        </w:tc>
      </w:tr>
      <w:tr w:rsidR="00EE1832" w14:paraId="6A14B0C1" w14:textId="77777777">
        <w:trPr>
          <w:trHeight w:val="330"/>
        </w:trPr>
        <w:tc>
          <w:tcPr>
            <w:tcW w:w="7513" w:type="dxa"/>
            <w:vAlign w:val="center"/>
            <w:hideMark/>
          </w:tcPr>
          <w:p w14:paraId="6A14B0C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C3" w14:textId="77777777">
        <w:trPr>
          <w:trHeight w:val="45"/>
        </w:trPr>
        <w:tc>
          <w:tcPr>
            <w:tcW w:w="7513" w:type="dxa"/>
            <w:vAlign w:val="center"/>
            <w:hideMark/>
          </w:tcPr>
          <w:p w14:paraId="6A14B0C2" w14:textId="77777777" w:rsidR="00A37B32" w:rsidRDefault="009476A9">
            <w:pPr>
              <w:contextualSpacing/>
              <w:rPr>
                <w:rFonts w:ascii="Calibri" w:eastAsia="Times New Roman" w:hAnsi="Calibri" w:cs="Calibri"/>
                <w:color w:val="000000"/>
                <w:szCs w:val="24"/>
              </w:rPr>
            </w:pPr>
          </w:p>
        </w:tc>
      </w:tr>
      <w:tr w:rsidR="00EE1832" w14:paraId="6A14B0C5" w14:textId="77777777">
        <w:trPr>
          <w:trHeight w:val="330"/>
        </w:trPr>
        <w:tc>
          <w:tcPr>
            <w:tcW w:w="7513" w:type="dxa"/>
            <w:vAlign w:val="center"/>
            <w:hideMark/>
          </w:tcPr>
          <w:p w14:paraId="6A14B0C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C7" w14:textId="77777777">
        <w:trPr>
          <w:trHeight w:val="30"/>
        </w:trPr>
        <w:tc>
          <w:tcPr>
            <w:tcW w:w="7513" w:type="dxa"/>
            <w:vAlign w:val="center"/>
            <w:hideMark/>
          </w:tcPr>
          <w:p w14:paraId="6A14B0C6" w14:textId="77777777" w:rsidR="00A37B32" w:rsidRDefault="009476A9">
            <w:pPr>
              <w:contextualSpacing/>
              <w:rPr>
                <w:rFonts w:ascii="Calibri" w:eastAsia="Times New Roman" w:hAnsi="Calibri" w:cs="Calibri"/>
                <w:color w:val="000000"/>
                <w:szCs w:val="24"/>
              </w:rPr>
            </w:pPr>
          </w:p>
        </w:tc>
      </w:tr>
      <w:tr w:rsidR="00EE1832" w14:paraId="6A14B0C9" w14:textId="77777777">
        <w:trPr>
          <w:trHeight w:val="345"/>
        </w:trPr>
        <w:tc>
          <w:tcPr>
            <w:tcW w:w="7513" w:type="dxa"/>
            <w:vAlign w:val="center"/>
            <w:hideMark/>
          </w:tcPr>
          <w:p w14:paraId="6A14B0C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CB" w14:textId="77777777">
        <w:trPr>
          <w:trHeight w:val="30"/>
        </w:trPr>
        <w:tc>
          <w:tcPr>
            <w:tcW w:w="7513" w:type="dxa"/>
            <w:vAlign w:val="center"/>
            <w:hideMark/>
          </w:tcPr>
          <w:p w14:paraId="6A14B0CA" w14:textId="77777777" w:rsidR="00A37B32" w:rsidRDefault="009476A9">
            <w:pPr>
              <w:contextualSpacing/>
              <w:rPr>
                <w:rFonts w:ascii="Calibri" w:eastAsia="Times New Roman" w:hAnsi="Calibri" w:cs="Calibri"/>
                <w:color w:val="000000"/>
                <w:szCs w:val="24"/>
              </w:rPr>
            </w:pPr>
          </w:p>
        </w:tc>
      </w:tr>
      <w:tr w:rsidR="00EE1832" w14:paraId="6A14B0CD" w14:textId="77777777">
        <w:trPr>
          <w:trHeight w:val="330"/>
        </w:trPr>
        <w:tc>
          <w:tcPr>
            <w:tcW w:w="7513" w:type="dxa"/>
            <w:vAlign w:val="center"/>
            <w:hideMark/>
          </w:tcPr>
          <w:p w14:paraId="6A14B0C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CF" w14:textId="77777777">
        <w:trPr>
          <w:trHeight w:val="45"/>
        </w:trPr>
        <w:tc>
          <w:tcPr>
            <w:tcW w:w="7513" w:type="dxa"/>
            <w:vAlign w:val="center"/>
            <w:hideMark/>
          </w:tcPr>
          <w:p w14:paraId="6A14B0CE" w14:textId="77777777" w:rsidR="00A37B32" w:rsidRDefault="009476A9">
            <w:pPr>
              <w:contextualSpacing/>
              <w:rPr>
                <w:rFonts w:ascii="Calibri" w:eastAsia="Times New Roman" w:hAnsi="Calibri" w:cs="Calibri"/>
                <w:color w:val="000000"/>
                <w:szCs w:val="24"/>
              </w:rPr>
            </w:pPr>
          </w:p>
        </w:tc>
      </w:tr>
      <w:tr w:rsidR="00EE1832" w14:paraId="6A14B0D1" w14:textId="77777777">
        <w:trPr>
          <w:trHeight w:val="330"/>
        </w:trPr>
        <w:tc>
          <w:tcPr>
            <w:tcW w:w="7513" w:type="dxa"/>
            <w:vAlign w:val="center"/>
            <w:hideMark/>
          </w:tcPr>
          <w:p w14:paraId="6A14B0D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D3" w14:textId="77777777">
        <w:trPr>
          <w:trHeight w:val="45"/>
        </w:trPr>
        <w:tc>
          <w:tcPr>
            <w:tcW w:w="7513" w:type="dxa"/>
            <w:vAlign w:val="center"/>
            <w:hideMark/>
          </w:tcPr>
          <w:p w14:paraId="6A14B0D2" w14:textId="77777777" w:rsidR="00A37B32" w:rsidRDefault="009476A9">
            <w:pPr>
              <w:contextualSpacing/>
              <w:rPr>
                <w:rFonts w:ascii="Calibri" w:eastAsia="Times New Roman" w:hAnsi="Calibri" w:cs="Calibri"/>
                <w:color w:val="000000"/>
                <w:szCs w:val="24"/>
              </w:rPr>
            </w:pPr>
          </w:p>
        </w:tc>
      </w:tr>
      <w:tr w:rsidR="00EE1832" w14:paraId="6A14B0D5" w14:textId="77777777">
        <w:trPr>
          <w:trHeight w:val="330"/>
        </w:trPr>
        <w:tc>
          <w:tcPr>
            <w:tcW w:w="7513" w:type="dxa"/>
            <w:vAlign w:val="center"/>
            <w:hideMark/>
          </w:tcPr>
          <w:p w14:paraId="6A14B0D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EE1832" w14:paraId="6A14B0D7" w14:textId="77777777">
        <w:trPr>
          <w:trHeight w:val="30"/>
        </w:trPr>
        <w:tc>
          <w:tcPr>
            <w:tcW w:w="7513" w:type="dxa"/>
            <w:vAlign w:val="center"/>
            <w:hideMark/>
          </w:tcPr>
          <w:p w14:paraId="6A14B0D6" w14:textId="77777777" w:rsidR="00A37B32" w:rsidRDefault="009476A9">
            <w:pPr>
              <w:contextualSpacing/>
              <w:rPr>
                <w:rFonts w:ascii="Calibri" w:eastAsia="Times New Roman" w:hAnsi="Calibri" w:cs="Calibri"/>
                <w:color w:val="000000"/>
                <w:szCs w:val="24"/>
              </w:rPr>
            </w:pPr>
          </w:p>
        </w:tc>
      </w:tr>
      <w:tr w:rsidR="00EE1832" w14:paraId="6A14B0D9" w14:textId="77777777">
        <w:trPr>
          <w:trHeight w:val="150"/>
        </w:trPr>
        <w:tc>
          <w:tcPr>
            <w:tcW w:w="7513" w:type="dxa"/>
            <w:vAlign w:val="center"/>
            <w:hideMark/>
          </w:tcPr>
          <w:p w14:paraId="6A14B0D8" w14:textId="77777777" w:rsidR="00A37B32" w:rsidRDefault="009476A9">
            <w:pPr>
              <w:contextualSpacing/>
              <w:rPr>
                <w:rFonts w:eastAsia="Times New Roman" w:cs="Times New Roman"/>
                <w:sz w:val="20"/>
              </w:rPr>
            </w:pPr>
          </w:p>
        </w:tc>
      </w:tr>
      <w:tr w:rsidR="00EE1832" w14:paraId="6A14B0DB" w14:textId="77777777">
        <w:trPr>
          <w:trHeight w:val="345"/>
        </w:trPr>
        <w:tc>
          <w:tcPr>
            <w:tcW w:w="7513" w:type="dxa"/>
            <w:vAlign w:val="center"/>
            <w:hideMark/>
          </w:tcPr>
          <w:p w14:paraId="6A14B0DA" w14:textId="77777777" w:rsidR="00A37B32" w:rsidRDefault="009476A9">
            <w:pPr>
              <w:contextualSpacing/>
              <w:rPr>
                <w:rFonts w:eastAsia="Times New Roman" w:cs="Times New Roman"/>
                <w:sz w:val="20"/>
              </w:rPr>
            </w:pPr>
          </w:p>
        </w:tc>
      </w:tr>
      <w:tr w:rsidR="00EE1832" w14:paraId="6A14B0DD" w14:textId="77777777">
        <w:trPr>
          <w:trHeight w:val="330"/>
        </w:trPr>
        <w:tc>
          <w:tcPr>
            <w:tcW w:w="7513" w:type="dxa"/>
            <w:vAlign w:val="center"/>
            <w:hideMark/>
          </w:tcPr>
          <w:p w14:paraId="6A14B0D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Επί του Συνόλου     ΚΑΤΑ ΠΛΕΙΟΨΗΦΙΑ</w:t>
            </w:r>
          </w:p>
        </w:tc>
      </w:tr>
      <w:tr w:rsidR="00EE1832" w14:paraId="6A14B0DF" w14:textId="77777777">
        <w:trPr>
          <w:trHeight w:val="105"/>
        </w:trPr>
        <w:tc>
          <w:tcPr>
            <w:tcW w:w="7513" w:type="dxa"/>
            <w:vAlign w:val="center"/>
            <w:hideMark/>
          </w:tcPr>
          <w:p w14:paraId="6A14B0DE" w14:textId="77777777" w:rsidR="00A37B32" w:rsidRDefault="009476A9">
            <w:pPr>
              <w:contextualSpacing/>
              <w:rPr>
                <w:rFonts w:ascii="Calibri" w:eastAsia="Times New Roman" w:hAnsi="Calibri" w:cs="Calibri"/>
                <w:color w:val="000000"/>
                <w:szCs w:val="24"/>
              </w:rPr>
            </w:pPr>
          </w:p>
        </w:tc>
      </w:tr>
      <w:tr w:rsidR="00EE1832" w14:paraId="6A14B0E1" w14:textId="77777777">
        <w:trPr>
          <w:trHeight w:val="330"/>
        </w:trPr>
        <w:tc>
          <w:tcPr>
            <w:tcW w:w="7513" w:type="dxa"/>
            <w:vAlign w:val="center"/>
            <w:hideMark/>
          </w:tcPr>
          <w:p w14:paraId="6A14B0E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EE1832" w14:paraId="6A14B0E3" w14:textId="77777777">
        <w:trPr>
          <w:trHeight w:val="45"/>
        </w:trPr>
        <w:tc>
          <w:tcPr>
            <w:tcW w:w="7513" w:type="dxa"/>
            <w:vAlign w:val="center"/>
            <w:hideMark/>
          </w:tcPr>
          <w:p w14:paraId="6A14B0E2" w14:textId="77777777" w:rsidR="00A37B32" w:rsidRDefault="009476A9">
            <w:pPr>
              <w:contextualSpacing/>
              <w:rPr>
                <w:rFonts w:ascii="Calibri" w:eastAsia="Times New Roman" w:hAnsi="Calibri" w:cs="Calibri"/>
                <w:color w:val="000000"/>
                <w:szCs w:val="24"/>
              </w:rPr>
            </w:pPr>
          </w:p>
        </w:tc>
      </w:tr>
      <w:tr w:rsidR="00EE1832" w14:paraId="6A14B0E5" w14:textId="77777777">
        <w:trPr>
          <w:trHeight w:val="330"/>
        </w:trPr>
        <w:tc>
          <w:tcPr>
            <w:tcW w:w="7513" w:type="dxa"/>
            <w:vAlign w:val="center"/>
            <w:hideMark/>
          </w:tcPr>
          <w:p w14:paraId="6A14B0E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EE1832" w14:paraId="6A14B0E7" w14:textId="77777777">
        <w:trPr>
          <w:trHeight w:val="30"/>
        </w:trPr>
        <w:tc>
          <w:tcPr>
            <w:tcW w:w="7513" w:type="dxa"/>
            <w:vAlign w:val="center"/>
            <w:hideMark/>
          </w:tcPr>
          <w:p w14:paraId="6A14B0E6" w14:textId="77777777" w:rsidR="00A37B32" w:rsidRDefault="009476A9">
            <w:pPr>
              <w:contextualSpacing/>
              <w:rPr>
                <w:rFonts w:ascii="Calibri" w:eastAsia="Times New Roman" w:hAnsi="Calibri" w:cs="Calibri"/>
                <w:color w:val="000000"/>
                <w:szCs w:val="24"/>
              </w:rPr>
            </w:pPr>
          </w:p>
        </w:tc>
      </w:tr>
      <w:tr w:rsidR="00EE1832" w14:paraId="6A14B0E9" w14:textId="77777777">
        <w:trPr>
          <w:trHeight w:val="330"/>
        </w:trPr>
        <w:tc>
          <w:tcPr>
            <w:tcW w:w="7513" w:type="dxa"/>
            <w:vAlign w:val="center"/>
            <w:hideMark/>
          </w:tcPr>
          <w:p w14:paraId="6A14B0E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EE1832" w14:paraId="6A14B0EB" w14:textId="77777777">
        <w:trPr>
          <w:trHeight w:val="45"/>
        </w:trPr>
        <w:tc>
          <w:tcPr>
            <w:tcW w:w="7513" w:type="dxa"/>
            <w:vAlign w:val="center"/>
            <w:hideMark/>
          </w:tcPr>
          <w:p w14:paraId="6A14B0EA" w14:textId="77777777" w:rsidR="00A37B32" w:rsidRDefault="009476A9">
            <w:pPr>
              <w:contextualSpacing/>
              <w:rPr>
                <w:rFonts w:ascii="Calibri" w:eastAsia="Times New Roman" w:hAnsi="Calibri" w:cs="Calibri"/>
                <w:color w:val="000000"/>
                <w:szCs w:val="24"/>
              </w:rPr>
            </w:pPr>
          </w:p>
        </w:tc>
      </w:tr>
      <w:tr w:rsidR="00EE1832" w14:paraId="6A14B0ED" w14:textId="77777777">
        <w:trPr>
          <w:trHeight w:val="330"/>
        </w:trPr>
        <w:tc>
          <w:tcPr>
            <w:tcW w:w="7513" w:type="dxa"/>
            <w:vAlign w:val="center"/>
            <w:hideMark/>
          </w:tcPr>
          <w:p w14:paraId="6A14B0EC"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EE1832" w14:paraId="6A14B0EF" w14:textId="77777777">
        <w:trPr>
          <w:trHeight w:val="45"/>
        </w:trPr>
        <w:tc>
          <w:tcPr>
            <w:tcW w:w="7513" w:type="dxa"/>
            <w:vAlign w:val="center"/>
            <w:hideMark/>
          </w:tcPr>
          <w:p w14:paraId="6A14B0EE" w14:textId="77777777" w:rsidR="00A37B32" w:rsidRDefault="009476A9">
            <w:pPr>
              <w:contextualSpacing/>
              <w:rPr>
                <w:rFonts w:ascii="Calibri" w:eastAsia="Times New Roman" w:hAnsi="Calibri" w:cs="Calibri"/>
                <w:color w:val="000000"/>
                <w:szCs w:val="24"/>
              </w:rPr>
            </w:pPr>
          </w:p>
        </w:tc>
      </w:tr>
      <w:tr w:rsidR="00EE1832" w14:paraId="6A14B0F1" w14:textId="77777777">
        <w:trPr>
          <w:trHeight w:val="330"/>
        </w:trPr>
        <w:tc>
          <w:tcPr>
            <w:tcW w:w="7513" w:type="dxa"/>
            <w:vAlign w:val="center"/>
            <w:hideMark/>
          </w:tcPr>
          <w:p w14:paraId="6A14B0F0"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EE1832" w14:paraId="6A14B0F3" w14:textId="77777777">
        <w:trPr>
          <w:trHeight w:val="45"/>
        </w:trPr>
        <w:tc>
          <w:tcPr>
            <w:tcW w:w="7513" w:type="dxa"/>
            <w:vAlign w:val="center"/>
            <w:hideMark/>
          </w:tcPr>
          <w:p w14:paraId="6A14B0F2" w14:textId="77777777" w:rsidR="00A37B32" w:rsidRDefault="009476A9">
            <w:pPr>
              <w:contextualSpacing/>
              <w:rPr>
                <w:rFonts w:ascii="Calibri" w:eastAsia="Times New Roman" w:hAnsi="Calibri" w:cs="Calibri"/>
                <w:color w:val="000000"/>
                <w:szCs w:val="24"/>
              </w:rPr>
            </w:pPr>
          </w:p>
        </w:tc>
      </w:tr>
      <w:tr w:rsidR="00EE1832" w14:paraId="6A14B0F5" w14:textId="77777777">
        <w:trPr>
          <w:trHeight w:val="330"/>
        </w:trPr>
        <w:tc>
          <w:tcPr>
            <w:tcW w:w="7513" w:type="dxa"/>
            <w:vAlign w:val="center"/>
            <w:hideMark/>
          </w:tcPr>
          <w:p w14:paraId="6A14B0F4"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EE1832" w14:paraId="6A14B0F7" w14:textId="77777777">
        <w:trPr>
          <w:trHeight w:val="45"/>
        </w:trPr>
        <w:tc>
          <w:tcPr>
            <w:tcW w:w="7513" w:type="dxa"/>
            <w:vAlign w:val="center"/>
            <w:hideMark/>
          </w:tcPr>
          <w:p w14:paraId="6A14B0F6" w14:textId="77777777" w:rsidR="00A37B32" w:rsidRDefault="009476A9">
            <w:pPr>
              <w:contextualSpacing/>
              <w:rPr>
                <w:rFonts w:ascii="Calibri" w:eastAsia="Times New Roman" w:hAnsi="Calibri" w:cs="Calibri"/>
                <w:color w:val="000000"/>
                <w:szCs w:val="24"/>
              </w:rPr>
            </w:pPr>
          </w:p>
        </w:tc>
      </w:tr>
      <w:tr w:rsidR="00EE1832" w14:paraId="6A14B0F9" w14:textId="77777777">
        <w:trPr>
          <w:trHeight w:val="330"/>
        </w:trPr>
        <w:tc>
          <w:tcPr>
            <w:tcW w:w="7513" w:type="dxa"/>
            <w:vAlign w:val="center"/>
            <w:hideMark/>
          </w:tcPr>
          <w:p w14:paraId="6A14B0F8" w14:textId="77777777" w:rsidR="00A37B32" w:rsidRDefault="009476A9">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bl>
    <w:p w14:paraId="6A14B0FA" w14:textId="77777777" w:rsidR="00EE1832" w:rsidRDefault="00EE1832">
      <w:pPr>
        <w:contextualSpacing/>
        <w:rPr>
          <w:rFonts w:asciiTheme="minorHAnsi" w:eastAsiaTheme="minorHAnsi" w:hAnsiTheme="minorHAnsi" w:cstheme="minorBidi"/>
          <w:sz w:val="22"/>
          <w:szCs w:val="22"/>
          <w:lang w:eastAsia="en-US"/>
        </w:rPr>
      </w:pPr>
    </w:p>
    <w:p w14:paraId="6A14B0FB" w14:textId="77777777" w:rsidR="00EE1832" w:rsidRDefault="009476A9">
      <w:pPr>
        <w:spacing w:line="600" w:lineRule="auto"/>
        <w:ind w:firstLine="720"/>
        <w:contextualSpacing/>
        <w:jc w:val="center"/>
        <w:rPr>
          <w:rFonts w:eastAsia="Times New Roman"/>
          <w:b/>
          <w:color w:val="000000"/>
          <w:szCs w:val="24"/>
          <w:shd w:val="clear" w:color="auto" w:fill="FFFFFF"/>
        </w:rPr>
      </w:pPr>
      <w:r w:rsidRPr="00B67E6C">
        <w:rPr>
          <w:rFonts w:eastAsia="Times New Roman"/>
          <w:color w:val="FF0000"/>
          <w:szCs w:val="24"/>
          <w:shd w:val="clear" w:color="auto" w:fill="FFFFFF"/>
        </w:rPr>
        <w:t>(ΑΛΛΑΓΗ ΣΕΛΙΔΑΣ)</w:t>
      </w:r>
    </w:p>
    <w:p w14:paraId="6A14B0FC" w14:textId="77777777" w:rsidR="00EE1832" w:rsidRDefault="009476A9">
      <w:pPr>
        <w:spacing w:line="600" w:lineRule="auto"/>
        <w:ind w:firstLine="720"/>
        <w:contextualSpacing/>
        <w:jc w:val="both"/>
        <w:rPr>
          <w:rFonts w:eastAsia="Times New Roman"/>
          <w:color w:val="000000"/>
          <w:szCs w:val="24"/>
          <w:shd w:val="clear" w:color="auto" w:fill="FFFFFF"/>
        </w:rPr>
      </w:pPr>
      <w:r w:rsidRPr="009C0FBB">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xml:space="preserve"> Συνεπώς το σχέδιο νόμου του Υπουργείου Διοικητικής Ανασυγκρότησης: </w:t>
      </w:r>
      <w:r>
        <w:rPr>
          <w:rFonts w:ascii="Verdana" w:eastAsia="Times New Roman" w:hAnsi="Verdana" w:cs="Times New Roman"/>
          <w:color w:val="000000"/>
          <w:sz w:val="17"/>
          <w:szCs w:val="17"/>
          <w:shd w:val="clear" w:color="auto" w:fill="FFFFFF"/>
        </w:rPr>
        <w:t>«</w:t>
      </w:r>
      <w:r w:rsidRPr="009C0FBB">
        <w:rPr>
          <w:rFonts w:eastAsia="Times New Roman"/>
          <w:color w:val="000000"/>
          <w:szCs w:val="24"/>
          <w:shd w:val="clear" w:color="auto" w:fill="FFFFFF"/>
        </w:rPr>
        <w:t xml:space="preserve">Ενσωμάτωση στην ελληνική νομοθεσία: α) της Οδηγίας (ΕΕ) 2016/2102 του Ευρωπαϊκού Κοινοβουλίου και του Συμβουλίου, της 26ης Οκτωβρίου 2016, για την προσβασιμότητα των </w:t>
      </w:r>
      <w:proofErr w:type="spellStart"/>
      <w:r w:rsidRPr="009C0FBB">
        <w:rPr>
          <w:rFonts w:eastAsia="Times New Roman"/>
          <w:color w:val="000000"/>
          <w:szCs w:val="24"/>
          <w:shd w:val="clear" w:color="auto" w:fill="FFFFFF"/>
        </w:rPr>
        <w:t>ιστότοπων</w:t>
      </w:r>
      <w:proofErr w:type="spellEnd"/>
      <w:r w:rsidRPr="009C0FBB">
        <w:rPr>
          <w:rFonts w:eastAsia="Times New Roman"/>
          <w:color w:val="000000"/>
          <w:szCs w:val="24"/>
          <w:shd w:val="clear" w:color="auto" w:fill="FFFFFF"/>
        </w:rPr>
        <w:t xml:space="preserve"> και των εφαρμογών για φορητές συσκευές των οργανισμών του δημόσιου τομέα και β) </w:t>
      </w:r>
      <w:r w:rsidRPr="009C0FBB">
        <w:rPr>
          <w:rFonts w:eastAsia="Times New Roman"/>
          <w:color w:val="000000"/>
          <w:szCs w:val="24"/>
          <w:shd w:val="clear" w:color="auto" w:fill="FFFFFF"/>
        </w:rPr>
        <w:t xml:space="preserve">του άρθρου 1 της Οδηγίας (ΕΕ) 2017/2455 του Συμβουλίου της 5ης Δεκεμβρίου </w:t>
      </w:r>
      <w:r w:rsidRPr="009C0FBB">
        <w:rPr>
          <w:rFonts w:eastAsia="Times New Roman"/>
          <w:color w:val="000000"/>
          <w:szCs w:val="24"/>
          <w:shd w:val="clear" w:color="auto" w:fill="FFFFFF"/>
        </w:rPr>
        <w:lastRenderedPageBreak/>
        <w:t>2017»</w:t>
      </w:r>
      <w:r>
        <w:rPr>
          <w:rFonts w:eastAsia="Times New Roman"/>
          <w:color w:val="000000"/>
          <w:szCs w:val="24"/>
          <w:shd w:val="clear" w:color="auto" w:fill="FFFFFF"/>
        </w:rPr>
        <w:t xml:space="preserve">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 έχει ως εξής:</w:t>
      </w:r>
    </w:p>
    <w:p w14:paraId="6A14B0FD" w14:textId="77777777" w:rsidR="00EE1832" w:rsidRDefault="009476A9">
      <w:pPr>
        <w:spacing w:line="600" w:lineRule="auto"/>
        <w:ind w:firstLine="720"/>
        <w:contextualSpacing/>
        <w:jc w:val="center"/>
        <w:rPr>
          <w:rFonts w:eastAsia="Times New Roman"/>
          <w:color w:val="FF0000"/>
          <w:szCs w:val="24"/>
          <w:shd w:val="clear" w:color="auto" w:fill="FFFFFF"/>
        </w:rPr>
      </w:pPr>
      <w:r w:rsidRPr="00EB1DE8">
        <w:rPr>
          <w:rFonts w:eastAsia="Times New Roman"/>
          <w:color w:val="FF0000"/>
          <w:szCs w:val="24"/>
          <w:shd w:val="clear" w:color="auto" w:fill="FFFFFF"/>
        </w:rPr>
        <w:t>(Να καταχωριστεί το κείμενο του νομοσχεδίου</w:t>
      </w:r>
      <w:r w:rsidRPr="00EB1DE8">
        <w:rPr>
          <w:rFonts w:eastAsia="Times New Roman"/>
          <w:color w:val="FF0000"/>
          <w:szCs w:val="24"/>
          <w:shd w:val="clear" w:color="auto" w:fill="FFFFFF"/>
        </w:rPr>
        <w:t xml:space="preserve"> σ.</w:t>
      </w:r>
      <w:r w:rsidRPr="00EB1DE8">
        <w:rPr>
          <w:rFonts w:eastAsia="Times New Roman"/>
          <w:color w:val="FF0000"/>
          <w:szCs w:val="24"/>
          <w:shd w:val="clear" w:color="auto" w:fill="FFFFFF"/>
        </w:rPr>
        <w:t xml:space="preserve"> </w:t>
      </w:r>
      <w:r w:rsidRPr="00EB1DE8">
        <w:rPr>
          <w:rFonts w:eastAsia="Times New Roman"/>
          <w:color w:val="FF0000"/>
          <w:szCs w:val="24"/>
          <w:shd w:val="clear" w:color="auto" w:fill="FFFFFF"/>
        </w:rPr>
        <w:t>204α</w:t>
      </w:r>
      <w:r w:rsidRPr="00EB1DE8">
        <w:rPr>
          <w:rFonts w:eastAsia="Times New Roman"/>
          <w:color w:val="FF0000"/>
          <w:szCs w:val="24"/>
          <w:shd w:val="clear" w:color="auto" w:fill="FFFFFF"/>
        </w:rPr>
        <w:t>)</w:t>
      </w:r>
    </w:p>
    <w:p w14:paraId="6A14B0FE" w14:textId="77777777" w:rsidR="00EE1832" w:rsidRDefault="009476A9">
      <w:pPr>
        <w:spacing w:line="600" w:lineRule="auto"/>
        <w:ind w:firstLine="720"/>
        <w:contextualSpacing/>
        <w:jc w:val="both"/>
        <w:rPr>
          <w:rFonts w:eastAsia="Times New Roman" w:cs="Times New Roman"/>
          <w:szCs w:val="24"/>
        </w:rPr>
      </w:pPr>
      <w:r w:rsidRPr="00276E91">
        <w:rPr>
          <w:rFonts w:eastAsia="Times New Roman" w:cs="Times New Roman"/>
          <w:b/>
          <w:szCs w:val="24"/>
        </w:rPr>
        <w:t xml:space="preserve">ΠΡΟΕΔΡΕΥΟΥΣΑ </w:t>
      </w:r>
      <w:r w:rsidRPr="00276E91">
        <w:rPr>
          <w:rFonts w:eastAsia="Times New Roman" w:cs="Times New Roman"/>
          <w:b/>
          <w:szCs w:val="24"/>
        </w:rPr>
        <w:t>(Αναστασία Χριστοδουλοπούλου):</w:t>
      </w:r>
      <w:r w:rsidRPr="00276E91">
        <w:rPr>
          <w:rFonts w:eastAsia="Times New Roman" w:cs="Times New Roman"/>
          <w:szCs w:val="24"/>
        </w:rPr>
        <w:t xml:space="preserve">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A14B0FF"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A14B100" w14:textId="77777777" w:rsidR="00EE1832" w:rsidRDefault="009476A9">
      <w:pPr>
        <w:tabs>
          <w:tab w:val="left" w:pos="2738"/>
          <w:tab w:val="center" w:pos="4753"/>
          <w:tab w:val="left" w:pos="5723"/>
        </w:tabs>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A14B101"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A14B102" w14:textId="77777777" w:rsidR="00EE1832" w:rsidRDefault="009476A9">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6A14B103" w14:textId="77777777" w:rsidR="00EE1832" w:rsidRDefault="009476A9">
      <w:pPr>
        <w:spacing w:line="600" w:lineRule="auto"/>
        <w:ind w:firstLine="720"/>
        <w:contextualSpacing/>
        <w:jc w:val="both"/>
        <w:rPr>
          <w:rFonts w:eastAsia="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szCs w:val="24"/>
        </w:rPr>
        <w:t xml:space="preserve">Με τη συναίνεση του Σώματος και ώρα 13.58΄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8 Φεβρουαρίου 2019 και ώρα </w:t>
      </w:r>
      <w:r>
        <w:rPr>
          <w:rFonts w:eastAsia="Times New Roman"/>
          <w:szCs w:val="24"/>
        </w:rPr>
        <w:lastRenderedPageBreak/>
        <w:t xml:space="preserve">10.00΄, με αντικείμενο εργασιών του Σώματος: νομοθετική εργασία, σύμφωνα με τη συμπληρωματική ημερήσια διάταξη που έχει </w:t>
      </w:r>
      <w:r>
        <w:rPr>
          <w:rFonts w:eastAsia="Times New Roman"/>
          <w:szCs w:val="24"/>
        </w:rPr>
        <w:t>δι</w:t>
      </w:r>
      <w:r>
        <w:rPr>
          <w:rFonts w:eastAsia="Times New Roman"/>
          <w:szCs w:val="24"/>
        </w:rPr>
        <w:t>α</w:t>
      </w:r>
      <w:r>
        <w:rPr>
          <w:rFonts w:eastAsia="Times New Roman"/>
          <w:szCs w:val="24"/>
        </w:rPr>
        <w:t>νεμηθεί</w:t>
      </w:r>
      <w:r>
        <w:rPr>
          <w:rFonts w:eastAsia="Times New Roman"/>
          <w:szCs w:val="24"/>
        </w:rPr>
        <w:t>.</w:t>
      </w:r>
    </w:p>
    <w:p w14:paraId="6A14B104" w14:textId="77777777" w:rsidR="00EE1832" w:rsidRDefault="009476A9">
      <w:pPr>
        <w:spacing w:line="600" w:lineRule="auto"/>
        <w:contextualSpacing/>
        <w:jc w:val="center"/>
        <w:rPr>
          <w:rFonts w:eastAsia="Times New Roman" w:cs="Times New Roman"/>
          <w:szCs w:val="24"/>
        </w:rPr>
      </w:pPr>
      <w:r>
        <w:rPr>
          <w:rFonts w:eastAsia="Times New Roman" w:cs="Times New Roman"/>
          <w:b/>
          <w:bCs/>
          <w:szCs w:val="24"/>
        </w:rPr>
        <w:t>Ο ΠΡΟΕ</w:t>
      </w:r>
      <w:r>
        <w:rPr>
          <w:rFonts w:eastAsia="Times New Roman" w:cs="Times New Roman"/>
          <w:b/>
          <w:bCs/>
          <w:szCs w:val="24"/>
        </w:rPr>
        <w:t xml:space="preserve">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EE18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M3f5pZZIGOZfxIvrqLq76weXBgo=" w:salt="8T/sNnmL4rsfa2piWxQt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32"/>
    <w:rsid w:val="001A2C7C"/>
    <w:rsid w:val="009476A9"/>
    <w:rsid w:val="00EE18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AAEF"/>
  <w15:docId w15:val="{42CDE849-1D0E-4F11-9A0D-46C3A2E5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60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D60BF"/>
    <w:rPr>
      <w:rFonts w:ascii="Segoe UI" w:hAnsi="Segoe UI" w:cs="Segoe UI"/>
      <w:sz w:val="18"/>
      <w:szCs w:val="18"/>
    </w:rPr>
  </w:style>
  <w:style w:type="paragraph" w:styleId="a4">
    <w:name w:val="Revision"/>
    <w:hidden/>
    <w:uiPriority w:val="99"/>
    <w:semiHidden/>
    <w:rsid w:val="00A25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782</MetadataID>
    <Session xmlns="641f345b-441b-4b81-9152-adc2e73ba5e1">Δ´</Session>
    <Date xmlns="641f345b-441b-4b81-9152-adc2e73ba5e1">2019-02-06T22:00:00+00:00</Date>
    <Status xmlns="641f345b-441b-4b81-9152-adc2e73ba5e1">
      <Url>https://intra.parliament.gr/praktika/Lists/Incoming_Metadata/EditForm.aspx?ID=782&amp;Source=/praktika/Recordings_Library/Forms/AllItems.aspx</Url>
      <Description>Δημοσιεύτηκε</Description>
    </Status>
    <Meeting xmlns="641f345b-441b-4b81-9152-adc2e73ba5e1">ΟΑ´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694BD0-79AB-4E0C-A089-B5A219D537C5}">
  <ds:schemaRefs>
    <ds:schemaRef ds:uri="http://schemas.microsoft.com/sharepoint/v3/contenttype/forms"/>
  </ds:schemaRefs>
</ds:datastoreItem>
</file>

<file path=customXml/itemProps2.xml><?xml version="1.0" encoding="utf-8"?>
<ds:datastoreItem xmlns:ds="http://schemas.openxmlformats.org/officeDocument/2006/customXml" ds:itemID="{B4BAF576-C8D2-4D9F-B27B-3E5BC1BD8C39}">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B72F03D-1F36-40DA-89F1-4C108A5F1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184</Pages>
  <Words>33828</Words>
  <Characters>182676</Characters>
  <Application>Microsoft Office Word</Application>
  <DocSecurity>0</DocSecurity>
  <Lines>1522</Lines>
  <Paragraphs>432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2019-02-14T09:39:00Z</dcterms:created>
  <dcterms:modified xsi:type="dcterms:W3CDTF">2019-02-14T09:39:00Z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