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5EE66" w14:textId="77777777" w:rsidR="005B5D49" w:rsidRPr="005B5D49" w:rsidRDefault="005B5D49" w:rsidP="005B5D49">
      <w:pPr>
        <w:spacing w:after="0" w:line="360" w:lineRule="auto"/>
        <w:rPr>
          <w:ins w:id="0" w:author="Φλούδα Χριστίνα" w:date="2019-05-07T10:14:00Z"/>
          <w:rFonts w:eastAsia="Times New Roman"/>
          <w:szCs w:val="24"/>
          <w:lang w:eastAsia="en-US"/>
        </w:rPr>
      </w:pPr>
      <w:bookmarkStart w:id="1" w:name="_GoBack"/>
      <w:bookmarkEnd w:id="1"/>
      <w:ins w:id="2" w:author="Φλούδα Χριστίνα" w:date="2019-05-07T10:14:00Z">
        <w:r w:rsidRPr="005B5D4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6276B44" w14:textId="77777777" w:rsidR="005B5D49" w:rsidRPr="005B5D49" w:rsidRDefault="005B5D49" w:rsidP="005B5D49">
      <w:pPr>
        <w:spacing w:after="0" w:line="360" w:lineRule="auto"/>
        <w:rPr>
          <w:ins w:id="3" w:author="Φλούδα Χριστίνα" w:date="2019-05-07T10:14:00Z"/>
          <w:rFonts w:eastAsia="Times New Roman"/>
          <w:szCs w:val="24"/>
          <w:lang w:eastAsia="en-US"/>
        </w:rPr>
      </w:pPr>
    </w:p>
    <w:p w14:paraId="314AC9A0" w14:textId="77777777" w:rsidR="005B5D49" w:rsidRPr="005B5D49" w:rsidRDefault="005B5D49" w:rsidP="005B5D49">
      <w:pPr>
        <w:spacing w:after="0" w:line="360" w:lineRule="auto"/>
        <w:rPr>
          <w:ins w:id="4" w:author="Φλούδα Χριστίνα" w:date="2019-05-07T10:14:00Z"/>
          <w:rFonts w:eastAsia="Times New Roman"/>
          <w:szCs w:val="24"/>
          <w:lang w:eastAsia="en-US"/>
        </w:rPr>
      </w:pPr>
      <w:ins w:id="5" w:author="Φλούδα Χριστίνα" w:date="2019-05-07T10:14:00Z">
        <w:r w:rsidRPr="005B5D49">
          <w:rPr>
            <w:rFonts w:eastAsia="Times New Roman"/>
            <w:szCs w:val="24"/>
            <w:lang w:eastAsia="en-US"/>
          </w:rPr>
          <w:t>ΠΙΝΑΚΑΣ ΠΕΡΙΕΧΟΜΕΝΩΝ</w:t>
        </w:r>
      </w:ins>
    </w:p>
    <w:p w14:paraId="1D25C243" w14:textId="77777777" w:rsidR="005B5D49" w:rsidRPr="005B5D49" w:rsidRDefault="005B5D49" w:rsidP="005B5D49">
      <w:pPr>
        <w:spacing w:after="0" w:line="360" w:lineRule="auto"/>
        <w:rPr>
          <w:ins w:id="6" w:author="Φλούδα Χριστίνα" w:date="2019-05-07T10:14:00Z"/>
          <w:rFonts w:eastAsia="Times New Roman"/>
          <w:szCs w:val="24"/>
          <w:lang w:eastAsia="en-US"/>
        </w:rPr>
      </w:pPr>
      <w:ins w:id="7" w:author="Φλούδα Χριστίνα" w:date="2019-05-07T10:14:00Z">
        <w:r w:rsidRPr="005B5D49">
          <w:rPr>
            <w:rFonts w:eastAsia="Times New Roman"/>
            <w:szCs w:val="24"/>
            <w:lang w:eastAsia="en-US"/>
          </w:rPr>
          <w:t xml:space="preserve">ΙΖ’ ΠΕΡΙΟΔΟΣ </w:t>
        </w:r>
      </w:ins>
    </w:p>
    <w:p w14:paraId="4C9A5496" w14:textId="77777777" w:rsidR="005B5D49" w:rsidRPr="005B5D49" w:rsidRDefault="005B5D49" w:rsidP="005B5D49">
      <w:pPr>
        <w:spacing w:after="0" w:line="360" w:lineRule="auto"/>
        <w:rPr>
          <w:ins w:id="8" w:author="Φλούδα Χριστίνα" w:date="2019-05-07T10:14:00Z"/>
          <w:rFonts w:eastAsia="Times New Roman"/>
          <w:szCs w:val="24"/>
          <w:lang w:eastAsia="en-US"/>
        </w:rPr>
      </w:pPr>
      <w:ins w:id="9" w:author="Φλούδα Χριστίνα" w:date="2019-05-07T10:14:00Z">
        <w:r w:rsidRPr="005B5D49">
          <w:rPr>
            <w:rFonts w:eastAsia="Times New Roman"/>
            <w:szCs w:val="24"/>
            <w:lang w:eastAsia="en-US"/>
          </w:rPr>
          <w:t>ΠΡΟΕΔΡΕΥΟΜΕΝΗΣ ΚΟΙΝΟΒΟΥΛΕΥΤΙΚΗΣ ΔΗΜΟΚΡΑΤΙΑΣ</w:t>
        </w:r>
      </w:ins>
    </w:p>
    <w:p w14:paraId="57ABECEF" w14:textId="77777777" w:rsidR="005B5D49" w:rsidRPr="005B5D49" w:rsidRDefault="005B5D49" w:rsidP="005B5D49">
      <w:pPr>
        <w:spacing w:after="0" w:line="360" w:lineRule="auto"/>
        <w:rPr>
          <w:ins w:id="10" w:author="Φλούδα Χριστίνα" w:date="2019-05-07T10:14:00Z"/>
          <w:rFonts w:eastAsia="Times New Roman"/>
          <w:szCs w:val="24"/>
          <w:lang w:eastAsia="en-US"/>
        </w:rPr>
      </w:pPr>
      <w:ins w:id="11" w:author="Φλούδα Χριστίνα" w:date="2019-05-07T10:14:00Z">
        <w:r w:rsidRPr="005B5D49">
          <w:rPr>
            <w:rFonts w:eastAsia="Times New Roman"/>
            <w:szCs w:val="24"/>
            <w:lang w:eastAsia="en-US"/>
          </w:rPr>
          <w:t>ΣΥΝΟΔΟΣ Δ΄</w:t>
        </w:r>
      </w:ins>
    </w:p>
    <w:p w14:paraId="79AD82FC" w14:textId="77777777" w:rsidR="005B5D49" w:rsidRPr="005B5D49" w:rsidRDefault="005B5D49" w:rsidP="005B5D49">
      <w:pPr>
        <w:spacing w:after="0" w:line="360" w:lineRule="auto"/>
        <w:rPr>
          <w:ins w:id="12" w:author="Φλούδα Χριστίνα" w:date="2019-05-07T10:14:00Z"/>
          <w:rFonts w:eastAsia="Times New Roman"/>
          <w:szCs w:val="24"/>
          <w:lang w:eastAsia="en-US"/>
        </w:rPr>
      </w:pPr>
    </w:p>
    <w:p w14:paraId="1086E88C" w14:textId="77777777" w:rsidR="005B5D49" w:rsidRPr="005B5D49" w:rsidRDefault="005B5D49" w:rsidP="005B5D49">
      <w:pPr>
        <w:spacing w:after="0" w:line="360" w:lineRule="auto"/>
        <w:rPr>
          <w:ins w:id="13" w:author="Φλούδα Χριστίνα" w:date="2019-05-07T10:14:00Z"/>
          <w:rFonts w:eastAsia="Times New Roman"/>
          <w:szCs w:val="24"/>
          <w:lang w:eastAsia="en-US"/>
        </w:rPr>
      </w:pPr>
      <w:ins w:id="14" w:author="Φλούδα Χριστίνα" w:date="2019-05-07T10:14:00Z">
        <w:r w:rsidRPr="005B5D49">
          <w:rPr>
            <w:rFonts w:eastAsia="Times New Roman"/>
            <w:szCs w:val="24"/>
            <w:lang w:eastAsia="en-US"/>
          </w:rPr>
          <w:t>ΣΥΝΕΔΡΙΑΣΗ ΡΙΒ΄</w:t>
        </w:r>
      </w:ins>
    </w:p>
    <w:p w14:paraId="22940506" w14:textId="77777777" w:rsidR="005B5D49" w:rsidRPr="005B5D49" w:rsidRDefault="005B5D49" w:rsidP="005B5D49">
      <w:pPr>
        <w:spacing w:after="0" w:line="360" w:lineRule="auto"/>
        <w:rPr>
          <w:ins w:id="15" w:author="Φλούδα Χριστίνα" w:date="2019-05-07T10:14:00Z"/>
          <w:rFonts w:eastAsia="Times New Roman"/>
          <w:szCs w:val="24"/>
          <w:lang w:eastAsia="en-US"/>
        </w:rPr>
      </w:pPr>
      <w:ins w:id="16" w:author="Φλούδα Χριστίνα" w:date="2019-05-07T10:14:00Z">
        <w:r w:rsidRPr="005B5D49">
          <w:rPr>
            <w:rFonts w:eastAsia="Times New Roman"/>
            <w:szCs w:val="24"/>
            <w:lang w:eastAsia="en-US"/>
          </w:rPr>
          <w:t>Τετάρτη  17 Απριλίου 2019</w:t>
        </w:r>
      </w:ins>
    </w:p>
    <w:p w14:paraId="23917991" w14:textId="77777777" w:rsidR="005B5D49" w:rsidRPr="005B5D49" w:rsidRDefault="005B5D49" w:rsidP="005B5D49">
      <w:pPr>
        <w:spacing w:after="0" w:line="360" w:lineRule="auto"/>
        <w:rPr>
          <w:ins w:id="17" w:author="Φλούδα Χριστίνα" w:date="2019-05-07T10:14:00Z"/>
          <w:rFonts w:eastAsia="Times New Roman"/>
          <w:szCs w:val="24"/>
          <w:lang w:eastAsia="en-US"/>
        </w:rPr>
      </w:pPr>
    </w:p>
    <w:p w14:paraId="1EF186F8" w14:textId="77777777" w:rsidR="005B5D49" w:rsidRPr="005B5D49" w:rsidRDefault="005B5D49" w:rsidP="005B5D49">
      <w:pPr>
        <w:spacing w:after="0" w:line="360" w:lineRule="auto"/>
        <w:rPr>
          <w:ins w:id="18" w:author="Φλούδα Χριστίνα" w:date="2019-05-07T10:14:00Z"/>
          <w:rFonts w:eastAsia="Times New Roman"/>
          <w:szCs w:val="24"/>
          <w:lang w:eastAsia="en-US"/>
        </w:rPr>
      </w:pPr>
      <w:ins w:id="19" w:author="Φλούδα Χριστίνα" w:date="2019-05-07T10:14:00Z">
        <w:r w:rsidRPr="005B5D49">
          <w:rPr>
            <w:rFonts w:eastAsia="Times New Roman"/>
            <w:szCs w:val="24"/>
            <w:lang w:eastAsia="en-US"/>
          </w:rPr>
          <w:t>ΘΕΜΑΤΑ</w:t>
        </w:r>
      </w:ins>
    </w:p>
    <w:p w14:paraId="32D3A306" w14:textId="77777777" w:rsidR="005B5D49" w:rsidRPr="005B5D49" w:rsidRDefault="005B5D49" w:rsidP="005B5D49">
      <w:pPr>
        <w:spacing w:after="0" w:line="360" w:lineRule="auto"/>
        <w:rPr>
          <w:ins w:id="20" w:author="Φλούδα Χριστίνα" w:date="2019-05-07T10:14:00Z"/>
          <w:rFonts w:eastAsia="Times New Roman"/>
          <w:szCs w:val="24"/>
          <w:lang w:eastAsia="en-US"/>
        </w:rPr>
      </w:pPr>
      <w:ins w:id="21" w:author="Φλούδα Χριστίνα" w:date="2019-05-07T10:14:00Z">
        <w:r w:rsidRPr="005B5D49">
          <w:rPr>
            <w:rFonts w:eastAsia="Times New Roman"/>
            <w:szCs w:val="24"/>
            <w:lang w:eastAsia="en-US"/>
          </w:rPr>
          <w:t xml:space="preserve"> </w:t>
        </w:r>
        <w:r w:rsidRPr="005B5D49">
          <w:rPr>
            <w:rFonts w:eastAsia="Times New Roman"/>
            <w:szCs w:val="24"/>
            <w:lang w:eastAsia="en-US"/>
          </w:rPr>
          <w:br/>
          <w:t xml:space="preserve">Α. ΕΙΔΙΚΑ ΘΕΜΑΤΑ </w:t>
        </w:r>
        <w:r w:rsidRPr="005B5D49">
          <w:rPr>
            <w:rFonts w:eastAsia="Times New Roman"/>
            <w:szCs w:val="24"/>
            <w:lang w:eastAsia="en-US"/>
          </w:rPr>
          <w:br/>
          <w:t xml:space="preserve">1. Επικύρωση Πρακτικών, σελ. </w:t>
        </w:r>
        <w:r w:rsidRPr="005B5D49">
          <w:rPr>
            <w:rFonts w:eastAsia="Times New Roman"/>
            <w:szCs w:val="24"/>
            <w:lang w:eastAsia="en-US"/>
          </w:rPr>
          <w:br/>
          <w:t xml:space="preserve">2. Ανακοινώνεται ότι τη συνεδρίαση παρακολουθούν μαθητές από το 5ο Γενικό Λύκειο Ζωγράφου, το 1ο Δημοτικό Σχολείο Παπάγου, το Γυμνάσιο Λευκίμης Κέρκυρας, το 1ο Γυμνάσιο Αλίμου, το Δημοτικό Σχολείο Κολυμβαρίου Χανίων, το Δημοτικό Σχολείο Αιγιάλης Θολαρίων Αμοργού, το 2ο Δημοτικό Σχολείο Χανίων, το Δημοτικό Σχολείο Νιάτων Αγίου Δημητρίου Λακωνίας, το 1ο Δημοτικό Σχολείο Χανίων, επισκέπτες από τη Γερμανία, μαθητές από 6ο Γυμνάσιο Σταυρούπολης Θεσσαλονίκης, το 1ο Γυμνάσιο Κουφαλιών Θεσσαλονίκης και το 4ο Γυμνάσιο Χανίων, σελ. </w:t>
        </w:r>
        <w:r w:rsidRPr="005B5D49">
          <w:rPr>
            <w:rFonts w:eastAsia="Times New Roman"/>
            <w:szCs w:val="24"/>
            <w:lang w:eastAsia="en-US"/>
          </w:rPr>
          <w:br/>
          <w:t>3. Ειδική Ημερήσια Διάταξη:</w:t>
        </w:r>
        <w:r w:rsidRPr="005B5D49">
          <w:rPr>
            <w:rFonts w:eastAsia="Times New Roman"/>
            <w:szCs w:val="24"/>
            <w:lang w:eastAsia="en-US"/>
          </w:rPr>
          <w:br/>
          <w:t xml:space="preserve">    Α. Συζήτηση επί της εκθέσεως της Διακομματικής Κοινοβουλευτικής Επιτροπής «για τη διεκδίκηση των γερμανικών οφειλών», σύμφωνα με το άρθρο 45 παράγραφος 2 του Κανονισμού της Βουλής, σελ. </w:t>
        </w:r>
        <w:r w:rsidRPr="005B5D49">
          <w:rPr>
            <w:rFonts w:eastAsia="Times New Roman"/>
            <w:szCs w:val="24"/>
            <w:lang w:eastAsia="en-US"/>
          </w:rPr>
          <w:br/>
          <w:t xml:space="preserve">    Β. Λήψη απόφασης της Βουλής των Ελλήνων επί της προτάσεως του Προέδρου της Βουλής «για τη διεκδίκηση των γερμανικών οφειλών», σύμφωνα με το άρθρο 51 παράγραφος 4 του Κανονισμού της Βουλής, σελ. </w:t>
        </w:r>
        <w:r w:rsidRPr="005B5D49">
          <w:rPr>
            <w:rFonts w:eastAsia="Times New Roman"/>
            <w:szCs w:val="24"/>
            <w:lang w:eastAsia="en-US"/>
          </w:rPr>
          <w:br/>
          <w:t xml:space="preserve">4. Ανακοινώνεται ότι τη συνεδρίαση παρακολουθούν τα μέλη του Συμβουλίου για τη διεκδίκηση των αποζημιώσεων, εκπρόσωποι μαρτυρικών πόλεων, εκπρόσωποι της  Ένωσης Θυμάτων Γερμανικής Κατοχής, πρώην Βουλευτές μας, εκπρόσωπος του Κεντρικού Ισραηλιτικού Συμβουλίου, ο Πρέσβης και ο Γραμματέας της Πρεσβείας μας στην Ομοσπονδιακή Δημοκρατία της Γερμανίας και εκπρόσωποι της Εθνικής Αντίστασης, σελ. </w:t>
        </w:r>
      </w:ins>
    </w:p>
    <w:p w14:paraId="7C21E93B" w14:textId="77777777" w:rsidR="005B5D49" w:rsidRPr="005B5D49" w:rsidRDefault="005B5D49" w:rsidP="005B5D49">
      <w:pPr>
        <w:spacing w:after="0" w:line="360" w:lineRule="auto"/>
        <w:rPr>
          <w:ins w:id="22" w:author="Φλούδα Χριστίνα" w:date="2019-05-07T10:14:00Z"/>
          <w:rFonts w:eastAsia="Times New Roman"/>
          <w:szCs w:val="24"/>
          <w:lang w:eastAsia="en-US"/>
        </w:rPr>
      </w:pPr>
      <w:ins w:id="23" w:author="Φλούδα Χριστίνα" w:date="2019-05-07T10:14:00Z">
        <w:r w:rsidRPr="005B5D49">
          <w:rPr>
            <w:rFonts w:eastAsia="Times New Roman"/>
            <w:szCs w:val="24"/>
            <w:lang w:eastAsia="en-US"/>
          </w:rPr>
          <w:t xml:space="preserve">5. Αποχώρηση της Κοινοβουλευτικής Ομάδας της Δημοκρατικής Συμπαράταξης κατά τη διάρκεια της ονομαστικής ψηφοφορίας επί του σχεδίου νόμου του Υπουργείου Οικονομίας και Ανάπτυξης, σελ. </w:t>
        </w:r>
        <w:r w:rsidRPr="005B5D49">
          <w:rPr>
            <w:rFonts w:eastAsia="Times New Roman"/>
            <w:szCs w:val="24"/>
            <w:lang w:eastAsia="en-US"/>
          </w:rPr>
          <w:br/>
          <w:t xml:space="preserve">6. Επί διαδικαστικού θέματος, σελ. </w:t>
        </w:r>
        <w:r w:rsidRPr="005B5D49">
          <w:rPr>
            <w:rFonts w:eastAsia="Times New Roman"/>
            <w:szCs w:val="24"/>
            <w:lang w:eastAsia="en-US"/>
          </w:rPr>
          <w:br/>
          <w:t xml:space="preserve"> </w:t>
        </w:r>
        <w:r w:rsidRPr="005B5D49">
          <w:rPr>
            <w:rFonts w:eastAsia="Times New Roman"/>
            <w:szCs w:val="24"/>
            <w:lang w:eastAsia="en-US"/>
          </w:rPr>
          <w:br/>
          <w:t xml:space="preserve">Β. ΚΟΙΝΟΒΟΥΛΕΥΤΙΚΟΣ ΕΛΕΓΧΟΣ </w:t>
        </w:r>
        <w:r w:rsidRPr="005B5D49">
          <w:rPr>
            <w:rFonts w:eastAsia="Times New Roman"/>
            <w:szCs w:val="24"/>
            <w:lang w:eastAsia="en-US"/>
          </w:rPr>
          <w:br/>
          <w:t xml:space="preserve">Ανακοίνωση του δελτίου επικαίρων ερωτήσεων της Πέμπτης 18 Απριλίου 2018, σελ. </w:t>
        </w:r>
        <w:r w:rsidRPr="005B5D49">
          <w:rPr>
            <w:rFonts w:eastAsia="Times New Roman"/>
            <w:szCs w:val="24"/>
            <w:lang w:eastAsia="en-US"/>
          </w:rPr>
          <w:br/>
          <w:t xml:space="preserve"> </w:t>
        </w:r>
        <w:r w:rsidRPr="005B5D49">
          <w:rPr>
            <w:rFonts w:eastAsia="Times New Roman"/>
            <w:szCs w:val="24"/>
            <w:lang w:eastAsia="en-US"/>
          </w:rPr>
          <w:br/>
          <w:t xml:space="preserve">Γ. ΝΟΜΟΘΕΤΙΚΗ ΕΡΓΑΣΙΑ </w:t>
        </w:r>
        <w:r w:rsidRPr="005B5D49">
          <w:rPr>
            <w:rFonts w:eastAsia="Times New Roman"/>
            <w:szCs w:val="24"/>
            <w:lang w:eastAsia="en-US"/>
          </w:rPr>
          <w:br/>
          <w:t xml:space="preserve">1. Κατάθεση Εκθέσεως Διαρκούς Επιτροπής: </w:t>
        </w:r>
      </w:ins>
    </w:p>
    <w:p w14:paraId="3BFD6449" w14:textId="77777777" w:rsidR="005B5D49" w:rsidRPr="005B5D49" w:rsidRDefault="005B5D49" w:rsidP="005B5D49">
      <w:pPr>
        <w:spacing w:after="0" w:line="360" w:lineRule="auto"/>
        <w:rPr>
          <w:ins w:id="24" w:author="Φλούδα Χριστίνα" w:date="2019-05-07T10:14:00Z"/>
          <w:rFonts w:eastAsia="Times New Roman"/>
          <w:szCs w:val="24"/>
          <w:lang w:eastAsia="en-US"/>
        </w:rPr>
      </w:pPr>
      <w:ins w:id="25" w:author="Φλούδα Χριστίνα" w:date="2019-05-07T10:14:00Z">
        <w:r w:rsidRPr="005B5D49">
          <w:rPr>
            <w:rFonts w:eastAsia="Times New Roman"/>
            <w:szCs w:val="24"/>
            <w:lang w:eastAsia="en-US"/>
          </w:rPr>
          <w:t xml:space="preserve">Η Διαρκής Επιτροπή Εθνικής  Άμυνας και Εξωτερικών Υποθέσεων καταθέτει την έκθεσή της στο σχέδιο νόμου του Υπουργείου Εθνικής  Άμυνας: «Ρυθμίσεις Μέριμνας Προσωπικού Ενόπλων Δυνάμεων, Στρατολογίας, Στρατιωτικής Δικαιοσύνης και άλλες διατάξεις», σελ. </w:t>
        </w:r>
        <w:r w:rsidRPr="005B5D49">
          <w:rPr>
            <w:rFonts w:eastAsia="Times New Roman"/>
            <w:szCs w:val="24"/>
            <w:lang w:eastAsia="en-US"/>
          </w:rPr>
          <w:br/>
          <w:t xml:space="preserve">2. Κατάθεση σχεδίου νόμου:  </w:t>
        </w:r>
      </w:ins>
    </w:p>
    <w:p w14:paraId="02FD1512" w14:textId="77777777" w:rsidR="005B5D49" w:rsidRPr="005B5D49" w:rsidRDefault="005B5D49" w:rsidP="005B5D49">
      <w:pPr>
        <w:spacing w:after="0" w:line="360" w:lineRule="auto"/>
        <w:rPr>
          <w:ins w:id="26" w:author="Φλούδα Χριστίνα" w:date="2019-05-07T10:14:00Z"/>
          <w:rFonts w:eastAsia="Times New Roman"/>
          <w:szCs w:val="24"/>
          <w:lang w:eastAsia="en-US"/>
        </w:rPr>
      </w:pPr>
      <w:ins w:id="27" w:author="Φλούδα Χριστίνα" w:date="2019-05-07T10:14:00Z">
        <w:r w:rsidRPr="005B5D49">
          <w:rPr>
            <w:rFonts w:eastAsia="Times New Roman"/>
            <w:szCs w:val="24"/>
            <w:lang w:eastAsia="en-US"/>
          </w:rPr>
          <w:t xml:space="preserve">Ο Υπουργός Παιδείας,  Έρευνας και Θρησκευμάτων, ο Αντιπρόεδρος της Κυβέρνησης και Υπουργός Οικονομίας και Ανάπτυξης, οι Υπουργοί Εξωτερικών, Ψηφιακής Πολιτικής, Τηλεπικοινωνιών και Ενημέρωσης, Εθνικής  Άμυνας, Προστασίας του Πολίτη, Δικαιοσύνης, Διαφάνειας και Ανθρωπίνων Δικαιωμάτων, Οικονομικών, Υγείας, Διοικητικής Ανασυγκρότησης, Περιβάλλοντος και Ενέργειας, Υποδομών και Μεταφορών, Ναυτιλίας και Νησιωτικής Πολιτικής, οι Αναπληρωτές Υπουργοί Παιδείας,  Έρευνας και Θρησκευμάτων, Εθνικής  Άμυνας, Οικονομικών και Περιβάλλοντος και Ενέργειας, καθώς και οι Υφυπουργοί Οικονομίας και Ανάπτυξης και Παιδείας,  Έρευνας και Θρησκευμάτων κατέθεσαν στις 16/4/2019, χθες, σχέδιο νόμου: «Συνέργειες Πανεπιστημίων και ΤΕΙ, πρόσβαση στην τριτοβάθμια εκπαίδευση, πειραματικά σχολεία, Γενικά Αρχεία του Κράτους και λοιπές διατάξεις», σελ. </w:t>
        </w:r>
        <w:r w:rsidRPr="005B5D49">
          <w:rPr>
            <w:rFonts w:eastAsia="Times New Roman"/>
            <w:szCs w:val="24"/>
            <w:lang w:eastAsia="en-US"/>
          </w:rPr>
          <w:br/>
          <w:t xml:space="preserve">3. Αίτηση ονομαστικής ψηφοφορίας Βουλευτών της Νέας Δημοκρατίας επί της υπουργικής τροπολογίας 2095/69 του σχεδίου νόμου του Υπουργείου Οικονομίας και Ανάπτυξης: «Ελληνική Αναπτυξιακή Τράπεζα και προσέλκυση στρατηγικών επενδύσεων και άλλες διατάξεις», σελ. </w:t>
        </w:r>
        <w:r w:rsidRPr="005B5D49">
          <w:rPr>
            <w:rFonts w:eastAsia="Times New Roman"/>
            <w:szCs w:val="24"/>
            <w:lang w:eastAsia="en-US"/>
          </w:rPr>
          <w:br/>
          <w:t xml:space="preserve">4. Ονομαστική ψηφοφορία επί της υπουργικής τροπολογίας με γενικό αριθμό 2095 και ειδικό 69 του νομοσχεδίου του Υπουργείου Οικονομίας και Ανάπτυξης, σελ. </w:t>
        </w:r>
      </w:ins>
    </w:p>
    <w:p w14:paraId="421E1121" w14:textId="77777777" w:rsidR="005B5D49" w:rsidRPr="005B5D49" w:rsidRDefault="005B5D49" w:rsidP="005B5D49">
      <w:pPr>
        <w:spacing w:after="0" w:line="360" w:lineRule="auto"/>
        <w:rPr>
          <w:ins w:id="28" w:author="Φλούδα Χριστίνα" w:date="2019-05-07T10:14:00Z"/>
          <w:rFonts w:eastAsia="Times New Roman"/>
          <w:szCs w:val="24"/>
          <w:lang w:eastAsia="en-US"/>
        </w:rPr>
      </w:pPr>
      <w:ins w:id="29" w:author="Φλούδα Χριστίνα" w:date="2019-05-07T10:14:00Z">
        <w:r w:rsidRPr="005B5D49">
          <w:rPr>
            <w:rFonts w:eastAsia="Times New Roman"/>
            <w:szCs w:val="24"/>
            <w:lang w:eastAsia="en-US"/>
          </w:rPr>
          <w:t xml:space="preserve">5. Επιστολικές ψήφοι επί της ονομαστικής ψηφοφορίας, σελ. </w:t>
        </w:r>
        <w:r w:rsidRPr="005B5D49">
          <w:rPr>
            <w:rFonts w:eastAsia="Times New Roman"/>
            <w:szCs w:val="24"/>
            <w:lang w:eastAsia="en-US"/>
          </w:rPr>
          <w:br/>
          <w:t xml:space="preserve">6. Ψήφιση στο σύνολο του σχεδίου νόμου του Υπουργείου Οικονομίας και Ανάπτυξης: «Ελληνική Αναπτυξιακή Τράπεζα και προσέλκυση Στρατηγικών Επενδύσεων και άλλες διατάξεις», σελ. </w:t>
        </w:r>
        <w:r w:rsidRPr="005B5D49">
          <w:rPr>
            <w:rFonts w:eastAsia="Times New Roman"/>
            <w:szCs w:val="24"/>
            <w:lang w:eastAsia="en-US"/>
          </w:rPr>
          <w:br/>
        </w:r>
        <w:r w:rsidRPr="005B5D49">
          <w:rPr>
            <w:rFonts w:eastAsia="Times New Roman"/>
            <w:szCs w:val="24"/>
            <w:lang w:eastAsia="en-US"/>
          </w:rPr>
          <w:br/>
          <w:t>ΠΡΟΕΔΡΟΣ</w:t>
        </w:r>
      </w:ins>
    </w:p>
    <w:p w14:paraId="168404AC" w14:textId="77777777" w:rsidR="005B5D49" w:rsidRPr="005B5D49" w:rsidRDefault="005B5D49" w:rsidP="005B5D49">
      <w:pPr>
        <w:spacing w:after="0" w:line="360" w:lineRule="auto"/>
        <w:rPr>
          <w:ins w:id="30" w:author="Φλούδα Χριστίνα" w:date="2019-05-07T10:14:00Z"/>
          <w:rFonts w:eastAsia="Times New Roman"/>
          <w:szCs w:val="24"/>
          <w:lang w:eastAsia="en-US"/>
        </w:rPr>
      </w:pPr>
      <w:ins w:id="31" w:author="Φλούδα Χριστίνα" w:date="2019-05-07T10:14:00Z">
        <w:r w:rsidRPr="005B5D49">
          <w:rPr>
            <w:rFonts w:eastAsia="Times New Roman"/>
            <w:szCs w:val="24"/>
            <w:lang w:eastAsia="en-US"/>
          </w:rPr>
          <w:t>ΒΟΥΤΣΗΣ Ν. , σελ.</w:t>
        </w:r>
        <w:r w:rsidRPr="005B5D49">
          <w:rPr>
            <w:rFonts w:eastAsia="Times New Roman"/>
            <w:szCs w:val="24"/>
            <w:lang w:eastAsia="en-US"/>
          </w:rPr>
          <w:br/>
        </w:r>
      </w:ins>
    </w:p>
    <w:p w14:paraId="61B3F141" w14:textId="77777777" w:rsidR="005B5D49" w:rsidRPr="005B5D49" w:rsidRDefault="005B5D49" w:rsidP="005B5D49">
      <w:pPr>
        <w:spacing w:after="0" w:line="360" w:lineRule="auto"/>
        <w:rPr>
          <w:ins w:id="32" w:author="Φλούδα Χριστίνα" w:date="2019-05-07T10:14:00Z"/>
          <w:rFonts w:eastAsia="Times New Roman"/>
          <w:szCs w:val="24"/>
          <w:lang w:eastAsia="en-US"/>
        </w:rPr>
      </w:pPr>
    </w:p>
    <w:p w14:paraId="4F3B4259" w14:textId="77777777" w:rsidR="005B5D49" w:rsidRPr="005B5D49" w:rsidRDefault="005B5D49" w:rsidP="005B5D49">
      <w:pPr>
        <w:spacing w:after="0" w:line="360" w:lineRule="auto"/>
        <w:rPr>
          <w:ins w:id="33" w:author="Φλούδα Χριστίνα" w:date="2019-05-07T10:14:00Z"/>
          <w:rFonts w:eastAsia="Times New Roman"/>
          <w:szCs w:val="24"/>
          <w:lang w:eastAsia="en-US"/>
        </w:rPr>
      </w:pPr>
      <w:ins w:id="34" w:author="Φλούδα Χριστίνα" w:date="2019-05-07T10:14:00Z">
        <w:r w:rsidRPr="005B5D49">
          <w:rPr>
            <w:rFonts w:eastAsia="Times New Roman"/>
            <w:szCs w:val="24"/>
            <w:lang w:eastAsia="en-US"/>
          </w:rPr>
          <w:t>ΠΡΟΕΔΡΕΥΟΝΤΕΣ</w:t>
        </w:r>
      </w:ins>
    </w:p>
    <w:p w14:paraId="2F6D3436" w14:textId="77777777" w:rsidR="005B5D49" w:rsidRPr="005B5D49" w:rsidRDefault="005B5D49" w:rsidP="005B5D49">
      <w:pPr>
        <w:spacing w:after="0" w:line="360" w:lineRule="auto"/>
        <w:rPr>
          <w:ins w:id="35" w:author="Φλούδα Χριστίνα" w:date="2019-05-07T10:14:00Z"/>
          <w:rFonts w:eastAsia="Times New Roman"/>
          <w:szCs w:val="24"/>
          <w:lang w:eastAsia="en-US"/>
        </w:rPr>
      </w:pPr>
      <w:ins w:id="36" w:author="Φλούδα Χριστίνα" w:date="2019-05-07T10:14:00Z">
        <w:r w:rsidRPr="005B5D49">
          <w:rPr>
            <w:rFonts w:eastAsia="Times New Roman"/>
            <w:szCs w:val="24"/>
            <w:lang w:eastAsia="en-US"/>
          </w:rPr>
          <w:t>ΒΑΡΕΜΕΝΟΣ Γ. , σελ.</w:t>
        </w:r>
        <w:r w:rsidRPr="005B5D49">
          <w:rPr>
            <w:rFonts w:eastAsia="Times New Roman"/>
            <w:szCs w:val="24"/>
            <w:lang w:eastAsia="en-US"/>
          </w:rPr>
          <w:br/>
          <w:t>ΚΡΕΜΑΣΤΙΝΟΣ Δ. , σελ.</w:t>
        </w:r>
        <w:r w:rsidRPr="005B5D49">
          <w:rPr>
            <w:rFonts w:eastAsia="Times New Roman"/>
            <w:szCs w:val="24"/>
            <w:lang w:eastAsia="en-US"/>
          </w:rPr>
          <w:br/>
          <w:t>ΛΑΜΠΡΟΥΛΗΣ Γ. , σελ.</w:t>
        </w:r>
        <w:r w:rsidRPr="005B5D49">
          <w:rPr>
            <w:rFonts w:eastAsia="Times New Roman"/>
            <w:szCs w:val="24"/>
            <w:lang w:eastAsia="en-US"/>
          </w:rPr>
          <w:br/>
          <w:t>ΧΡΙΣΤΟΔΟΥΛΟΠΟΥΛΟΥ Α. , σελ.</w:t>
        </w:r>
        <w:r w:rsidRPr="005B5D49">
          <w:rPr>
            <w:rFonts w:eastAsia="Times New Roman"/>
            <w:szCs w:val="24"/>
            <w:lang w:eastAsia="en-US"/>
          </w:rPr>
          <w:br/>
        </w:r>
      </w:ins>
    </w:p>
    <w:p w14:paraId="0B78DA55" w14:textId="77777777" w:rsidR="005B5D49" w:rsidRPr="005B5D49" w:rsidRDefault="005B5D49" w:rsidP="005B5D49">
      <w:pPr>
        <w:spacing w:after="0" w:line="360" w:lineRule="auto"/>
        <w:rPr>
          <w:ins w:id="37" w:author="Φλούδα Χριστίνα" w:date="2019-05-07T10:14:00Z"/>
          <w:rFonts w:eastAsia="Times New Roman"/>
          <w:szCs w:val="24"/>
          <w:lang w:eastAsia="en-US"/>
        </w:rPr>
      </w:pPr>
      <w:ins w:id="38" w:author="Φλούδα Χριστίνα" w:date="2019-05-07T10:14:00Z">
        <w:r w:rsidRPr="005B5D49">
          <w:rPr>
            <w:rFonts w:eastAsia="Times New Roman"/>
            <w:szCs w:val="24"/>
            <w:lang w:eastAsia="en-US"/>
          </w:rPr>
          <w:t>ΟΜΙΛΗΤΕΣ</w:t>
        </w:r>
      </w:ins>
    </w:p>
    <w:p w14:paraId="3CF48D1A" w14:textId="365C92C5" w:rsidR="005B5D49" w:rsidRDefault="005B5D49" w:rsidP="005B5D49">
      <w:pPr>
        <w:spacing w:line="600" w:lineRule="auto"/>
        <w:ind w:firstLine="720"/>
        <w:jc w:val="center"/>
        <w:rPr>
          <w:ins w:id="39" w:author="Φλούδα Χριστίνα" w:date="2019-05-07T10:14:00Z"/>
          <w:rFonts w:eastAsia="Times New Roman"/>
          <w:szCs w:val="24"/>
        </w:rPr>
      </w:pPr>
      <w:ins w:id="40" w:author="Φλούδα Χριστίνα" w:date="2019-05-07T10:14:00Z">
        <w:r w:rsidRPr="005B5D49">
          <w:rPr>
            <w:rFonts w:eastAsia="Times New Roman"/>
            <w:szCs w:val="24"/>
            <w:lang w:eastAsia="en-US"/>
          </w:rPr>
          <w:br/>
          <w:t>Α. Επί της συζήτησης της εκθέσεως της Διακομματικής Κοινοβουλευτικής Επιτροπής:</w:t>
        </w:r>
        <w:r w:rsidRPr="005B5D49">
          <w:rPr>
            <w:rFonts w:eastAsia="Times New Roman"/>
            <w:szCs w:val="24"/>
            <w:lang w:eastAsia="en-US"/>
          </w:rPr>
          <w:br/>
          <w:t>ΑΝΑΓΝΩΣΤΟΠΟΥΛΟΥ Α. , σελ.</w:t>
        </w:r>
        <w:r w:rsidRPr="005B5D49">
          <w:rPr>
            <w:rFonts w:eastAsia="Times New Roman"/>
            <w:szCs w:val="24"/>
            <w:lang w:eastAsia="en-US"/>
          </w:rPr>
          <w:br/>
          <w:t>ΑΡΒΑΝΙΤΙΔΗΣ Γ. , σελ.</w:t>
        </w:r>
        <w:r w:rsidRPr="005B5D49">
          <w:rPr>
            <w:rFonts w:eastAsia="Times New Roman"/>
            <w:szCs w:val="24"/>
            <w:lang w:eastAsia="en-US"/>
          </w:rPr>
          <w:br/>
          <w:t>ΒΑΓΕΝΑ  Ά. , σελ.</w:t>
        </w:r>
        <w:r w:rsidRPr="005B5D49">
          <w:rPr>
            <w:rFonts w:eastAsia="Times New Roman"/>
            <w:szCs w:val="24"/>
            <w:lang w:eastAsia="en-US"/>
          </w:rPr>
          <w:br/>
          <w:t>ΒΑΓΙΩΝΑΚΗ Ε. , σελ.</w:t>
        </w:r>
        <w:r w:rsidRPr="005B5D49">
          <w:rPr>
            <w:rFonts w:eastAsia="Times New Roman"/>
            <w:szCs w:val="24"/>
            <w:lang w:eastAsia="en-US"/>
          </w:rPr>
          <w:br/>
          <w:t>ΒΑΡΔΑΚΗΣ Σ. , σελ.</w:t>
        </w:r>
        <w:r w:rsidRPr="005B5D49">
          <w:rPr>
            <w:rFonts w:eastAsia="Times New Roman"/>
            <w:szCs w:val="24"/>
            <w:lang w:eastAsia="en-US"/>
          </w:rPr>
          <w:br/>
          <w:t>ΒΕΝΙΖΕΛΟΣ Ε. , σελ.</w:t>
        </w:r>
        <w:r w:rsidRPr="005B5D49">
          <w:rPr>
            <w:rFonts w:eastAsia="Times New Roman"/>
            <w:szCs w:val="24"/>
            <w:lang w:eastAsia="en-US"/>
          </w:rPr>
          <w:br/>
          <w:t>ΒΟΥΛΤΕΨΗ Σ. , σελ.</w:t>
        </w:r>
        <w:r w:rsidRPr="005B5D49">
          <w:rPr>
            <w:rFonts w:eastAsia="Times New Roman"/>
            <w:szCs w:val="24"/>
            <w:lang w:eastAsia="en-US"/>
          </w:rPr>
          <w:br/>
          <w:t>ΒΟΥΤΣΗΣ Ν. , σελ.</w:t>
        </w:r>
        <w:r w:rsidRPr="005B5D49">
          <w:rPr>
            <w:rFonts w:eastAsia="Times New Roman"/>
            <w:szCs w:val="24"/>
            <w:lang w:eastAsia="en-US"/>
          </w:rPr>
          <w:br/>
          <w:t>ΓΕΝΝΗΜΑΤΑ Φ. , σελ.</w:t>
        </w:r>
        <w:r w:rsidRPr="005B5D49">
          <w:rPr>
            <w:rFonts w:eastAsia="Times New Roman"/>
            <w:szCs w:val="24"/>
            <w:lang w:eastAsia="en-US"/>
          </w:rPr>
          <w:br/>
          <w:t>ΔΕΛΗΣ Ι. , σελ.</w:t>
        </w:r>
        <w:r w:rsidRPr="005B5D49">
          <w:rPr>
            <w:rFonts w:eastAsia="Times New Roman"/>
            <w:szCs w:val="24"/>
            <w:lang w:eastAsia="en-US"/>
          </w:rPr>
          <w:br/>
          <w:t>ΔΕΝΔΙΑΣ Ν. , σελ.</w:t>
        </w:r>
        <w:r w:rsidRPr="005B5D49">
          <w:rPr>
            <w:rFonts w:eastAsia="Times New Roman"/>
            <w:szCs w:val="24"/>
            <w:lang w:eastAsia="en-US"/>
          </w:rPr>
          <w:br/>
          <w:t>ΔΗΜΗΤΡΙΑΔΗΣ Δ. , σελ.</w:t>
        </w:r>
        <w:r w:rsidRPr="005B5D49">
          <w:rPr>
            <w:rFonts w:eastAsia="Times New Roman"/>
            <w:szCs w:val="24"/>
            <w:lang w:eastAsia="en-US"/>
          </w:rPr>
          <w:br/>
          <w:t>ΖΟΡΜΠΑ Μ. , σελ.</w:t>
        </w:r>
        <w:r w:rsidRPr="005B5D49">
          <w:rPr>
            <w:rFonts w:eastAsia="Times New Roman"/>
            <w:szCs w:val="24"/>
            <w:lang w:eastAsia="en-US"/>
          </w:rPr>
          <w:br/>
          <w:t>ΘΗΒΑΙΟΣ Ν. , σελ.</w:t>
        </w:r>
        <w:r w:rsidRPr="005B5D49">
          <w:rPr>
            <w:rFonts w:eastAsia="Times New Roman"/>
            <w:szCs w:val="24"/>
            <w:lang w:eastAsia="en-US"/>
          </w:rPr>
          <w:br/>
          <w:t>ΚΑΛΟΓΗΡΟΥ Μ. , σελ.</w:t>
        </w:r>
        <w:r w:rsidRPr="005B5D49">
          <w:rPr>
            <w:rFonts w:eastAsia="Times New Roman"/>
            <w:szCs w:val="24"/>
            <w:lang w:eastAsia="en-US"/>
          </w:rPr>
          <w:br/>
          <w:t>ΚΑΜΑΤΕΡΟΣ Η. , σελ.</w:t>
        </w:r>
        <w:r w:rsidRPr="005B5D49">
          <w:rPr>
            <w:rFonts w:eastAsia="Times New Roman"/>
            <w:szCs w:val="24"/>
            <w:lang w:eastAsia="en-US"/>
          </w:rPr>
          <w:br/>
          <w:t>ΚΑΜΜΕΝΟΣ Δ. , σελ.</w:t>
        </w:r>
        <w:r w:rsidRPr="005B5D49">
          <w:rPr>
            <w:rFonts w:eastAsia="Times New Roman"/>
            <w:szCs w:val="24"/>
            <w:lang w:eastAsia="en-US"/>
          </w:rPr>
          <w:br/>
          <w:t>ΚΑΡΑΚΩΣΤΑ Ε. , σελ.</w:t>
        </w:r>
        <w:r w:rsidRPr="005B5D49">
          <w:rPr>
            <w:rFonts w:eastAsia="Times New Roman"/>
            <w:szCs w:val="24"/>
            <w:lang w:eastAsia="en-US"/>
          </w:rPr>
          <w:br/>
          <w:t>ΚΑΡΑΚΩΣΤΑΣ Ε. , σελ.</w:t>
        </w:r>
        <w:r w:rsidRPr="005B5D49">
          <w:rPr>
            <w:rFonts w:eastAsia="Times New Roman"/>
            <w:szCs w:val="24"/>
            <w:lang w:eastAsia="en-US"/>
          </w:rPr>
          <w:br/>
          <w:t>ΚΕΓΚΕΡΟΓΛΟΥ Β. , σελ.</w:t>
        </w:r>
        <w:r w:rsidRPr="005B5D49">
          <w:rPr>
            <w:rFonts w:eastAsia="Times New Roman"/>
            <w:szCs w:val="24"/>
            <w:lang w:eastAsia="en-US"/>
          </w:rPr>
          <w:br/>
          <w:t>ΚΟΛΛΙΑ - ΤΣΑΡΟΥΧΑ Μ. , σελ.</w:t>
        </w:r>
        <w:r w:rsidRPr="005B5D49">
          <w:rPr>
            <w:rFonts w:eastAsia="Times New Roman"/>
            <w:szCs w:val="24"/>
            <w:lang w:eastAsia="en-US"/>
          </w:rPr>
          <w:br/>
          <w:t>ΚΟΥΤΣΟΥΜΠΑΣ Α. , σελ.</w:t>
        </w:r>
        <w:r w:rsidRPr="005B5D49">
          <w:rPr>
            <w:rFonts w:eastAsia="Times New Roman"/>
            <w:szCs w:val="24"/>
            <w:lang w:eastAsia="en-US"/>
          </w:rPr>
          <w:br/>
          <w:t>ΚΟΥΤΣΟΥΜΠΑΣ Δ. , σελ.</w:t>
        </w:r>
        <w:r w:rsidRPr="005B5D49">
          <w:rPr>
            <w:rFonts w:eastAsia="Times New Roman"/>
            <w:szCs w:val="24"/>
            <w:lang w:eastAsia="en-US"/>
          </w:rPr>
          <w:br/>
          <w:t>ΚΥΡΙΑΖΙΔΗΣ Δ. , σελ.</w:t>
        </w:r>
        <w:r w:rsidRPr="005B5D49">
          <w:rPr>
            <w:rFonts w:eastAsia="Times New Roman"/>
            <w:szCs w:val="24"/>
            <w:lang w:eastAsia="en-US"/>
          </w:rPr>
          <w:br/>
          <w:t>ΛΑΓΟΣ Ι. , σελ.</w:t>
        </w:r>
        <w:r w:rsidRPr="005B5D49">
          <w:rPr>
            <w:rFonts w:eastAsia="Times New Roman"/>
            <w:szCs w:val="24"/>
            <w:lang w:eastAsia="en-US"/>
          </w:rPr>
          <w:br/>
          <w:t>ΛΑΠΠΑΣ Σ. , σελ.</w:t>
        </w:r>
        <w:r w:rsidRPr="005B5D49">
          <w:rPr>
            <w:rFonts w:eastAsia="Times New Roman"/>
            <w:szCs w:val="24"/>
            <w:lang w:eastAsia="en-US"/>
          </w:rPr>
          <w:br/>
          <w:t>ΛΕΒΕΝΤΗΣ Β. , σελ.</w:t>
        </w:r>
        <w:r w:rsidRPr="005B5D49">
          <w:rPr>
            <w:rFonts w:eastAsia="Times New Roman"/>
            <w:szCs w:val="24"/>
            <w:lang w:eastAsia="en-US"/>
          </w:rPr>
          <w:br/>
          <w:t>ΜΑΝΩΛΑΚΟΥ Δ. , σελ.</w:t>
        </w:r>
        <w:r w:rsidRPr="005B5D49">
          <w:rPr>
            <w:rFonts w:eastAsia="Times New Roman"/>
            <w:szCs w:val="24"/>
            <w:lang w:eastAsia="en-US"/>
          </w:rPr>
          <w:br/>
          <w:t>ΜΗΤΑΦΙΔΗΣ Τ. , σελ.</w:t>
        </w:r>
        <w:r w:rsidRPr="005B5D49">
          <w:rPr>
            <w:rFonts w:eastAsia="Times New Roman"/>
            <w:szCs w:val="24"/>
            <w:lang w:eastAsia="en-US"/>
          </w:rPr>
          <w:br/>
          <w:t>ΜΗΤΣΟΤΑΚΗΣ Κ. , σελ.</w:t>
        </w:r>
        <w:r w:rsidRPr="005B5D49">
          <w:rPr>
            <w:rFonts w:eastAsia="Times New Roman"/>
            <w:szCs w:val="24"/>
            <w:lang w:eastAsia="en-US"/>
          </w:rPr>
          <w:br/>
          <w:t>ΜΠΑΛΑΟΥΡΑΣ Γ. , σελ.</w:t>
        </w:r>
        <w:r w:rsidRPr="005B5D49">
          <w:rPr>
            <w:rFonts w:eastAsia="Times New Roman"/>
            <w:szCs w:val="24"/>
            <w:lang w:eastAsia="en-US"/>
          </w:rPr>
          <w:br/>
          <w:t>ΜΠΓΙΑΛΑΣ Χ. , σελ.</w:t>
        </w:r>
        <w:r w:rsidRPr="005B5D49">
          <w:rPr>
            <w:rFonts w:eastAsia="Times New Roman"/>
            <w:szCs w:val="24"/>
            <w:lang w:eastAsia="en-US"/>
          </w:rPr>
          <w:br/>
          <w:t>ΜΠΟΥΚΩΡΟΣ Χ. , σελ.</w:t>
        </w:r>
        <w:r w:rsidRPr="005B5D49">
          <w:rPr>
            <w:rFonts w:eastAsia="Times New Roman"/>
            <w:szCs w:val="24"/>
            <w:lang w:eastAsia="en-US"/>
          </w:rPr>
          <w:br/>
          <w:t>ΝΙΚΟΛΟΠΟΥΛΟΣ Ν. , σελ.</w:t>
        </w:r>
        <w:r w:rsidRPr="005B5D49">
          <w:rPr>
            <w:rFonts w:eastAsia="Times New Roman"/>
            <w:szCs w:val="24"/>
            <w:lang w:eastAsia="en-US"/>
          </w:rPr>
          <w:br/>
          <w:t>ΠΑΠΑΘΕΟΔΩΡΟΥ Θ. , σελ.</w:t>
        </w:r>
        <w:r w:rsidRPr="005B5D49">
          <w:rPr>
            <w:rFonts w:eastAsia="Times New Roman"/>
            <w:szCs w:val="24"/>
            <w:lang w:eastAsia="en-US"/>
          </w:rPr>
          <w:br/>
          <w:t>ΠΑΡΑΣΚΕΥΟΠΟΥΛΟΣ Ν. , σελ.</w:t>
        </w:r>
        <w:r w:rsidRPr="005B5D49">
          <w:rPr>
            <w:rFonts w:eastAsia="Times New Roman"/>
            <w:szCs w:val="24"/>
            <w:lang w:eastAsia="en-US"/>
          </w:rPr>
          <w:br/>
          <w:t>ΠΑΦΙΛΗΣ Α. , σελ.</w:t>
        </w:r>
        <w:r w:rsidRPr="005B5D49">
          <w:rPr>
            <w:rFonts w:eastAsia="Times New Roman"/>
            <w:szCs w:val="24"/>
            <w:lang w:eastAsia="en-US"/>
          </w:rPr>
          <w:br/>
          <w:t>ΡΙΖΟΥΛΗΣ Α. , σελ.</w:t>
        </w:r>
        <w:r w:rsidRPr="005B5D49">
          <w:rPr>
            <w:rFonts w:eastAsia="Times New Roman"/>
            <w:szCs w:val="24"/>
            <w:lang w:eastAsia="en-US"/>
          </w:rPr>
          <w:br/>
          <w:t>ΣΑΡΙΔΗΣ Ι. , σελ.</w:t>
        </w:r>
        <w:r w:rsidRPr="005B5D49">
          <w:rPr>
            <w:rFonts w:eastAsia="Times New Roman"/>
            <w:szCs w:val="24"/>
            <w:lang w:eastAsia="en-US"/>
          </w:rPr>
          <w:br/>
          <w:t>ΣΚΑΝΔΑΛΙΔΗΣ Κ. , σελ.</w:t>
        </w:r>
        <w:r w:rsidRPr="005B5D49">
          <w:rPr>
            <w:rFonts w:eastAsia="Times New Roman"/>
            <w:szCs w:val="24"/>
            <w:lang w:eastAsia="en-US"/>
          </w:rPr>
          <w:br/>
          <w:t>ΣΤΑΪΚΟΥΡΑΣ Χ. , σελ.</w:t>
        </w:r>
        <w:r w:rsidRPr="005B5D49">
          <w:rPr>
            <w:rFonts w:eastAsia="Times New Roman"/>
            <w:szCs w:val="24"/>
            <w:lang w:eastAsia="en-US"/>
          </w:rPr>
          <w:br/>
          <w:t>ΣΤΥΛΙΟΣ Γ. , σελ.</w:t>
        </w:r>
        <w:r w:rsidRPr="005B5D49">
          <w:rPr>
            <w:rFonts w:eastAsia="Times New Roman"/>
            <w:szCs w:val="24"/>
            <w:lang w:eastAsia="en-US"/>
          </w:rPr>
          <w:br/>
          <w:t>ΣΥΝΤΥΧΑΚΗΣ Ε. , σελ.</w:t>
        </w:r>
        <w:r w:rsidRPr="005B5D49">
          <w:rPr>
            <w:rFonts w:eastAsia="Times New Roman"/>
            <w:szCs w:val="24"/>
            <w:lang w:eastAsia="en-US"/>
          </w:rPr>
          <w:br/>
          <w:t>ΤΖΑΒΑΡΑΣ Κ. , σελ.</w:t>
        </w:r>
        <w:r w:rsidRPr="005B5D49">
          <w:rPr>
            <w:rFonts w:eastAsia="Times New Roman"/>
            <w:szCs w:val="24"/>
            <w:lang w:eastAsia="en-US"/>
          </w:rPr>
          <w:br/>
          <w:t>ΤΖΑΜΑΚΛΗΣ Χ. , σελ.</w:t>
        </w:r>
        <w:r w:rsidRPr="005B5D49">
          <w:rPr>
            <w:rFonts w:eastAsia="Times New Roman"/>
            <w:szCs w:val="24"/>
            <w:lang w:eastAsia="en-US"/>
          </w:rPr>
          <w:br/>
          <w:t>ΤΣΙΠΡΑΣ Α. , σελ.</w:t>
        </w:r>
        <w:r w:rsidRPr="005B5D49">
          <w:rPr>
            <w:rFonts w:eastAsia="Times New Roman"/>
            <w:szCs w:val="24"/>
            <w:lang w:eastAsia="en-US"/>
          </w:rPr>
          <w:br/>
          <w:t>ΧΑΤΖΗΣΑΒΒΑΣ Χ. , σελ.</w:t>
        </w:r>
        <w:r w:rsidRPr="005B5D49">
          <w:rPr>
            <w:rFonts w:eastAsia="Times New Roman"/>
            <w:szCs w:val="24"/>
            <w:lang w:eastAsia="en-US"/>
          </w:rPr>
          <w:br/>
        </w:r>
        <w:r w:rsidRPr="005B5D49">
          <w:rPr>
            <w:rFonts w:eastAsia="Times New Roman"/>
            <w:szCs w:val="24"/>
            <w:lang w:eastAsia="en-US"/>
          </w:rPr>
          <w:br/>
          <w:t>Β. Επί διαδικαστικού θέματος:</w:t>
        </w:r>
        <w:r w:rsidRPr="005B5D49">
          <w:rPr>
            <w:rFonts w:eastAsia="Times New Roman"/>
            <w:szCs w:val="24"/>
            <w:lang w:eastAsia="en-US"/>
          </w:rPr>
          <w:br/>
          <w:t>ΒΑΓΙΩΝΑΚΗ Ε. , σελ.</w:t>
        </w:r>
        <w:r w:rsidRPr="005B5D49">
          <w:rPr>
            <w:rFonts w:eastAsia="Times New Roman"/>
            <w:szCs w:val="24"/>
            <w:lang w:eastAsia="en-US"/>
          </w:rPr>
          <w:br/>
          <w:t>ΒΑΡΕΜΕΝΟΣ Γ. , σελ.</w:t>
        </w:r>
        <w:r w:rsidRPr="005B5D49">
          <w:rPr>
            <w:rFonts w:eastAsia="Times New Roman"/>
            <w:szCs w:val="24"/>
            <w:lang w:eastAsia="en-US"/>
          </w:rPr>
          <w:br/>
          <w:t>ΒΟΥΤΣΗΣ Ν. , σελ.</w:t>
        </w:r>
        <w:r w:rsidRPr="005B5D49">
          <w:rPr>
            <w:rFonts w:eastAsia="Times New Roman"/>
            <w:szCs w:val="24"/>
            <w:lang w:eastAsia="en-US"/>
          </w:rPr>
          <w:br/>
          <w:t>ΓΡΕΓΟΣ Α. , σελ.</w:t>
        </w:r>
        <w:r w:rsidRPr="005B5D49">
          <w:rPr>
            <w:rFonts w:eastAsia="Times New Roman"/>
            <w:szCs w:val="24"/>
            <w:lang w:eastAsia="en-US"/>
          </w:rPr>
          <w:br/>
          <w:t>ΗΓΟΥΜΕΝΙΔΗΣ Ν. , σελ.</w:t>
        </w:r>
        <w:r w:rsidRPr="005B5D49">
          <w:rPr>
            <w:rFonts w:eastAsia="Times New Roman"/>
            <w:szCs w:val="24"/>
            <w:lang w:eastAsia="en-US"/>
          </w:rPr>
          <w:br/>
          <w:t>ΗΛΙΟΠΟΥΛΟΣ Π. , σελ.</w:t>
        </w:r>
        <w:r w:rsidRPr="005B5D49">
          <w:rPr>
            <w:rFonts w:eastAsia="Times New Roman"/>
            <w:szCs w:val="24"/>
            <w:lang w:eastAsia="en-US"/>
          </w:rPr>
          <w:br/>
          <w:t>ΛΑΓΟΣ Ι. , σελ.</w:t>
        </w:r>
        <w:r w:rsidRPr="005B5D49">
          <w:rPr>
            <w:rFonts w:eastAsia="Times New Roman"/>
            <w:szCs w:val="24"/>
            <w:lang w:eastAsia="en-US"/>
          </w:rPr>
          <w:br/>
          <w:t>ΛΑΜΠΡΟΥΛΗΣ Γ. , σελ.</w:t>
        </w:r>
        <w:r w:rsidRPr="005B5D49">
          <w:rPr>
            <w:rFonts w:eastAsia="Times New Roman"/>
            <w:szCs w:val="24"/>
            <w:lang w:eastAsia="en-US"/>
          </w:rPr>
          <w:br/>
          <w:t>ΜΠΓΙΑΛΑΣ Χ. , σελ.</w:t>
        </w:r>
        <w:r w:rsidRPr="005B5D49">
          <w:rPr>
            <w:rFonts w:eastAsia="Times New Roman"/>
            <w:szCs w:val="24"/>
            <w:lang w:eastAsia="en-US"/>
          </w:rPr>
          <w:br/>
          <w:t>ΠΑΦΙΛΗΣ Α. , σελ.</w:t>
        </w:r>
        <w:r w:rsidRPr="005B5D49">
          <w:rPr>
            <w:rFonts w:eastAsia="Times New Roman"/>
            <w:szCs w:val="24"/>
            <w:lang w:eastAsia="en-US"/>
          </w:rPr>
          <w:br/>
          <w:t>ΣΚΑΝΔΑΛΙΔΗΣ Κ. , σελ.</w:t>
        </w:r>
        <w:r w:rsidRPr="005B5D49">
          <w:rPr>
            <w:rFonts w:eastAsia="Times New Roman"/>
            <w:szCs w:val="24"/>
            <w:lang w:eastAsia="en-US"/>
          </w:rPr>
          <w:br/>
          <w:t>ΤΖΑΒΑΡΑΣ Κ. , σελ.</w:t>
        </w:r>
        <w:r w:rsidRPr="005B5D49">
          <w:rPr>
            <w:rFonts w:eastAsia="Times New Roman"/>
            <w:szCs w:val="24"/>
            <w:lang w:eastAsia="en-US"/>
          </w:rPr>
          <w:br/>
          <w:t>ΤΣΙΑΡΑΣ Κ. , σελ.</w:t>
        </w:r>
        <w:r w:rsidRPr="005B5D49">
          <w:rPr>
            <w:rFonts w:eastAsia="Times New Roman"/>
            <w:szCs w:val="24"/>
            <w:lang w:eastAsia="en-US"/>
          </w:rPr>
          <w:br/>
          <w:t>ΧΡΙΣΤΟΔΟΥΛΟΠΟΥΛΟΥ Α. , σελ.</w:t>
        </w:r>
        <w:r w:rsidRPr="005B5D49">
          <w:rPr>
            <w:rFonts w:eastAsia="Times New Roman"/>
            <w:szCs w:val="24"/>
            <w:lang w:eastAsia="en-US"/>
          </w:rPr>
          <w:br/>
        </w:r>
        <w:r w:rsidRPr="005B5D49">
          <w:rPr>
            <w:rFonts w:eastAsia="Times New Roman"/>
            <w:szCs w:val="24"/>
            <w:lang w:eastAsia="en-US"/>
          </w:rPr>
          <w:br/>
          <w:t>ΠΑΡΕΜΒΑΣΕΙΣ:</w:t>
        </w:r>
        <w:r w:rsidRPr="005B5D49">
          <w:rPr>
            <w:rFonts w:eastAsia="Times New Roman"/>
            <w:szCs w:val="24"/>
            <w:lang w:eastAsia="en-US"/>
          </w:rPr>
          <w:br/>
          <w:t>ΜΠΟΥΡΑΣ Α. , σελ.</w:t>
        </w:r>
        <w:r w:rsidRPr="005B5D49">
          <w:rPr>
            <w:rFonts w:eastAsia="Times New Roman"/>
            <w:szCs w:val="24"/>
            <w:lang w:eastAsia="en-US"/>
          </w:rPr>
          <w:br/>
        </w:r>
      </w:ins>
    </w:p>
    <w:p w14:paraId="619F8D0D" w14:textId="7373CFB7" w:rsidR="00F246CC" w:rsidRDefault="005B5D49">
      <w:pPr>
        <w:spacing w:line="600" w:lineRule="auto"/>
        <w:ind w:firstLine="720"/>
        <w:jc w:val="center"/>
        <w:rPr>
          <w:rFonts w:eastAsia="Times New Roman"/>
          <w:szCs w:val="24"/>
        </w:rPr>
      </w:pPr>
      <w:r>
        <w:rPr>
          <w:rFonts w:eastAsia="Times New Roman"/>
          <w:szCs w:val="24"/>
        </w:rPr>
        <w:t>ΠΡΑΚΤΙΚΑ ΒΟΥΛΗΣ</w:t>
      </w:r>
    </w:p>
    <w:p w14:paraId="619F8D0E" w14:textId="77777777" w:rsidR="00F246CC" w:rsidRDefault="005B5D49">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619F8D0F" w14:textId="77777777" w:rsidR="00F246CC" w:rsidRDefault="005B5D49">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19F8D10" w14:textId="77777777" w:rsidR="00F246CC" w:rsidRDefault="005B5D49">
      <w:pPr>
        <w:spacing w:line="600" w:lineRule="auto"/>
        <w:ind w:firstLine="720"/>
        <w:jc w:val="center"/>
        <w:rPr>
          <w:rFonts w:eastAsia="Times New Roman"/>
          <w:szCs w:val="24"/>
        </w:rPr>
      </w:pPr>
      <w:r>
        <w:rPr>
          <w:rFonts w:eastAsia="Times New Roman"/>
          <w:szCs w:val="24"/>
        </w:rPr>
        <w:t>ΣΥΝΟΔΟΣ Δ΄</w:t>
      </w:r>
    </w:p>
    <w:p w14:paraId="619F8D11" w14:textId="77777777" w:rsidR="00F246CC" w:rsidRDefault="005B5D49">
      <w:pPr>
        <w:spacing w:line="600" w:lineRule="auto"/>
        <w:ind w:firstLine="720"/>
        <w:jc w:val="center"/>
        <w:rPr>
          <w:rFonts w:eastAsia="Times New Roman"/>
          <w:szCs w:val="24"/>
        </w:rPr>
      </w:pPr>
      <w:r>
        <w:rPr>
          <w:rFonts w:eastAsia="Times New Roman"/>
          <w:szCs w:val="24"/>
        </w:rPr>
        <w:t>ΣΥΝΕΔΡΙΑΣΗ  ΡΙΒ΄</w:t>
      </w:r>
    </w:p>
    <w:p w14:paraId="619F8D12" w14:textId="77777777" w:rsidR="00F246CC" w:rsidRDefault="005B5D49">
      <w:pPr>
        <w:spacing w:line="600" w:lineRule="auto"/>
        <w:ind w:firstLine="720"/>
        <w:jc w:val="center"/>
        <w:rPr>
          <w:rFonts w:eastAsia="Times New Roman"/>
          <w:szCs w:val="24"/>
        </w:rPr>
      </w:pPr>
      <w:r>
        <w:rPr>
          <w:rFonts w:eastAsia="Times New Roman"/>
          <w:szCs w:val="24"/>
        </w:rPr>
        <w:t>Τετάρτη 17 Απριλίου 2019</w:t>
      </w:r>
    </w:p>
    <w:p w14:paraId="619F8D13" w14:textId="77777777" w:rsidR="00F246CC" w:rsidRDefault="005B5D49">
      <w:pPr>
        <w:spacing w:line="600" w:lineRule="auto"/>
        <w:ind w:firstLine="720"/>
        <w:jc w:val="both"/>
        <w:rPr>
          <w:rFonts w:eastAsia="Times New Roman"/>
          <w:szCs w:val="24"/>
        </w:rPr>
      </w:pPr>
      <w:r>
        <w:rPr>
          <w:rFonts w:eastAsia="Times New Roman"/>
          <w:szCs w:val="24"/>
        </w:rPr>
        <w:t xml:space="preserve">Αθήνα, σήμερα </w:t>
      </w:r>
      <w:r>
        <w:rPr>
          <w:rFonts w:eastAsia="Times New Roman"/>
          <w:szCs w:val="24"/>
        </w:rPr>
        <w:t xml:space="preserve">στις </w:t>
      </w:r>
      <w:r>
        <w:rPr>
          <w:rFonts w:eastAsia="Times New Roman"/>
          <w:szCs w:val="24"/>
        </w:rPr>
        <w:t xml:space="preserve">17 Απριλίου 2019, ημέρα Τετάρτη και ώρα 10.28΄, συνήλθε στην Αίθουσα των συνεδριάσεων του Βουλευτηρίου η </w:t>
      </w:r>
      <w:r>
        <w:rPr>
          <w:rFonts w:eastAsia="Times New Roman"/>
          <w:szCs w:val="24"/>
        </w:rPr>
        <w:t>Βουλή σε ολομέλεια για να συνεδριάσει υπό την προεδρία της Γ΄ Αντιπροέδρου αυτής κ</w:t>
      </w:r>
      <w:r>
        <w:rPr>
          <w:rFonts w:eastAsia="Times New Roman"/>
          <w:szCs w:val="24"/>
        </w:rPr>
        <w:t>.</w:t>
      </w:r>
      <w:r>
        <w:rPr>
          <w:rFonts w:eastAsia="Times New Roman"/>
          <w:szCs w:val="24"/>
        </w:rPr>
        <w:t xml:space="preserve"> </w:t>
      </w:r>
      <w:r w:rsidRPr="002119E4">
        <w:rPr>
          <w:rFonts w:eastAsia="Times New Roman"/>
          <w:b/>
          <w:szCs w:val="24"/>
        </w:rPr>
        <w:t>ΑΝΑΣΤΑΣΙΑΣ ΧΡΙΣΤΟΔΟΥΛΟΠΟΥΛΟΥ</w:t>
      </w:r>
      <w:r>
        <w:rPr>
          <w:rFonts w:eastAsia="Times New Roman"/>
          <w:szCs w:val="24"/>
        </w:rPr>
        <w:t xml:space="preserve">. </w:t>
      </w:r>
    </w:p>
    <w:p w14:paraId="619F8D14" w14:textId="77777777" w:rsidR="00F246CC" w:rsidRDefault="005B5D49">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Κυρίες και κύριοι συνάδελφοι, κύριοι εκπρόσωποι, αρχίζει η συνεδρίαση! </w:t>
      </w:r>
    </w:p>
    <w:p w14:paraId="619F8D15" w14:textId="77777777" w:rsidR="00F246CC" w:rsidRDefault="005B5D49">
      <w:pPr>
        <w:spacing w:line="600" w:lineRule="auto"/>
        <w:ind w:firstLine="720"/>
        <w:jc w:val="both"/>
        <w:rPr>
          <w:rFonts w:eastAsia="Times New Roman"/>
          <w:szCs w:val="24"/>
        </w:rPr>
      </w:pPr>
      <w:r>
        <w:rPr>
          <w:rFonts w:eastAsia="Times New Roman"/>
          <w:szCs w:val="24"/>
        </w:rPr>
        <w:t>Έχω την τιμή να ανακοινώσ</w:t>
      </w:r>
      <w:r>
        <w:rPr>
          <w:rFonts w:eastAsia="Times New Roman"/>
          <w:szCs w:val="24"/>
        </w:rPr>
        <w:t>ω στο Σώμα το δελτίο επικαίρων ερωτήσεων της Πέμπτης 18 Απριλίου 2019.</w:t>
      </w:r>
    </w:p>
    <w:p w14:paraId="619F8D16" w14:textId="77777777" w:rsidR="00F246CC" w:rsidRDefault="005B5D49">
      <w:pPr>
        <w:spacing w:line="600" w:lineRule="auto"/>
        <w:ind w:firstLine="720"/>
        <w:jc w:val="both"/>
        <w:rPr>
          <w:rFonts w:eastAsia="Times New Roman"/>
          <w:szCs w:val="24"/>
        </w:rPr>
      </w:pPr>
      <w:r>
        <w:rPr>
          <w:rFonts w:eastAsia="Times New Roman"/>
          <w:szCs w:val="24"/>
        </w:rPr>
        <w:lastRenderedPageBreak/>
        <w:t>Α. ΕΠΙΚΑΙΡΕΣ ΕΡΩΤΗΣΕΙΣ</w:t>
      </w:r>
      <w:r w:rsidRPr="00EC4701">
        <w:rPr>
          <w:rFonts w:eastAsia="Times New Roman"/>
          <w:szCs w:val="24"/>
        </w:rPr>
        <w:t xml:space="preserve"> Πρώτου Κύκλου (Άρθρο 130 παρ</w:t>
      </w:r>
      <w:r>
        <w:rPr>
          <w:rFonts w:eastAsia="Times New Roman"/>
          <w:szCs w:val="24"/>
        </w:rPr>
        <w:t>άγραφοι</w:t>
      </w:r>
      <w:r w:rsidRPr="00EC4701">
        <w:rPr>
          <w:rFonts w:eastAsia="Times New Roman"/>
          <w:szCs w:val="24"/>
        </w:rPr>
        <w:t xml:space="preserve"> 2 και 3 </w:t>
      </w:r>
      <w:r>
        <w:rPr>
          <w:rFonts w:eastAsia="Times New Roman"/>
          <w:szCs w:val="24"/>
        </w:rPr>
        <w:t xml:space="preserve">του </w:t>
      </w:r>
      <w:r w:rsidRPr="00EC4701">
        <w:rPr>
          <w:rFonts w:eastAsia="Times New Roman"/>
          <w:szCs w:val="24"/>
        </w:rPr>
        <w:t>Καν</w:t>
      </w:r>
      <w:r>
        <w:rPr>
          <w:rFonts w:eastAsia="Times New Roman"/>
          <w:szCs w:val="24"/>
        </w:rPr>
        <w:t>ονισμού της</w:t>
      </w:r>
      <w:r w:rsidRPr="00EC4701">
        <w:rPr>
          <w:rFonts w:eastAsia="Times New Roman"/>
          <w:szCs w:val="24"/>
        </w:rPr>
        <w:t xml:space="preserve"> Βουλής)</w:t>
      </w:r>
    </w:p>
    <w:p w14:paraId="619F8D17" w14:textId="77777777" w:rsidR="00F246CC" w:rsidRDefault="005B5D49">
      <w:pPr>
        <w:spacing w:line="600" w:lineRule="auto"/>
        <w:ind w:firstLine="720"/>
        <w:jc w:val="both"/>
        <w:rPr>
          <w:rFonts w:eastAsia="Times New Roman"/>
          <w:szCs w:val="24"/>
        </w:rPr>
      </w:pPr>
      <w:r w:rsidRPr="00EC4701">
        <w:rPr>
          <w:rFonts w:eastAsia="Times New Roman"/>
          <w:szCs w:val="24"/>
        </w:rPr>
        <w:t xml:space="preserve">1. Η με αριθμό 487/15-4-2019 </w:t>
      </w:r>
      <w:r>
        <w:rPr>
          <w:rFonts w:eastAsia="Times New Roman"/>
          <w:szCs w:val="24"/>
        </w:rPr>
        <w:t>ε</w:t>
      </w:r>
      <w:r w:rsidRPr="00EC4701">
        <w:rPr>
          <w:rFonts w:eastAsia="Times New Roman"/>
          <w:szCs w:val="24"/>
        </w:rPr>
        <w:t xml:space="preserve">πίκαιρη </w:t>
      </w:r>
      <w:r>
        <w:rPr>
          <w:rFonts w:eastAsia="Times New Roman"/>
          <w:szCs w:val="24"/>
        </w:rPr>
        <w:t>ε</w:t>
      </w:r>
      <w:r w:rsidRPr="00EC4701">
        <w:rPr>
          <w:rFonts w:eastAsia="Times New Roman"/>
          <w:szCs w:val="24"/>
        </w:rPr>
        <w:t xml:space="preserve">ρώτηση του Βουλευτή Αττικής της Νέας Δημοκρατίας κ. </w:t>
      </w:r>
      <w:r w:rsidRPr="00EC4701">
        <w:rPr>
          <w:rFonts w:eastAsia="Times New Roman"/>
          <w:szCs w:val="24"/>
        </w:rPr>
        <w:t xml:space="preserve">Γεωργίου Βλάχου προς τον Υπουργό Υποδομών και Μεταφορών, με θέμα: «Εκπόνηση συγκεκριμένου σχεδίου και χρονοδιαγράμματος για την αντιμετώπιση των προβλημάτων της περιοχής της </w:t>
      </w:r>
      <w:r>
        <w:rPr>
          <w:rFonts w:eastAsia="Times New Roman"/>
          <w:szCs w:val="24"/>
        </w:rPr>
        <w:t>α</w:t>
      </w:r>
      <w:r w:rsidRPr="00EC4701">
        <w:rPr>
          <w:rFonts w:eastAsia="Times New Roman"/>
          <w:szCs w:val="24"/>
        </w:rPr>
        <w:t>νατολικής Αττικής που επλήγη από τη φωτιά της 23</w:t>
      </w:r>
      <w:r w:rsidRPr="0064796C">
        <w:rPr>
          <w:rFonts w:eastAsia="Times New Roman"/>
          <w:szCs w:val="24"/>
          <w:vertAlign w:val="superscript"/>
        </w:rPr>
        <w:t>ης</w:t>
      </w:r>
      <w:r w:rsidRPr="00EC4701">
        <w:rPr>
          <w:rFonts w:eastAsia="Times New Roman"/>
          <w:szCs w:val="24"/>
        </w:rPr>
        <w:t xml:space="preserve"> και 24</w:t>
      </w:r>
      <w:r w:rsidRPr="0064796C">
        <w:rPr>
          <w:rFonts w:eastAsia="Times New Roman"/>
          <w:szCs w:val="24"/>
          <w:vertAlign w:val="superscript"/>
        </w:rPr>
        <w:t>ης</w:t>
      </w:r>
      <w:r w:rsidRPr="00EC4701">
        <w:rPr>
          <w:rFonts w:eastAsia="Times New Roman"/>
          <w:szCs w:val="24"/>
        </w:rPr>
        <w:t xml:space="preserve"> Ιουλίου».</w:t>
      </w:r>
    </w:p>
    <w:p w14:paraId="619F8D18" w14:textId="77777777" w:rsidR="00F246CC" w:rsidRDefault="005B5D49">
      <w:pPr>
        <w:spacing w:line="600" w:lineRule="auto"/>
        <w:ind w:firstLine="720"/>
        <w:jc w:val="both"/>
        <w:rPr>
          <w:rFonts w:eastAsia="Times New Roman"/>
          <w:szCs w:val="24"/>
        </w:rPr>
      </w:pPr>
      <w:r w:rsidRPr="00EC4701">
        <w:rPr>
          <w:rFonts w:eastAsia="Times New Roman"/>
          <w:szCs w:val="24"/>
        </w:rPr>
        <w:t>2. Η με αρι</w:t>
      </w:r>
      <w:r w:rsidRPr="00EC4701">
        <w:rPr>
          <w:rFonts w:eastAsia="Times New Roman"/>
          <w:szCs w:val="24"/>
        </w:rPr>
        <w:t>θμό 492/16-4-2019</w:t>
      </w:r>
      <w:r>
        <w:rPr>
          <w:rFonts w:eastAsia="Times New Roman"/>
          <w:szCs w:val="24"/>
        </w:rPr>
        <w:t xml:space="preserve"> ε</w:t>
      </w:r>
      <w:r w:rsidRPr="00EC4701">
        <w:rPr>
          <w:rFonts w:eastAsia="Times New Roman"/>
          <w:szCs w:val="24"/>
        </w:rPr>
        <w:t xml:space="preserve">πίκαιρη </w:t>
      </w:r>
      <w:r>
        <w:rPr>
          <w:rFonts w:eastAsia="Times New Roman"/>
          <w:szCs w:val="24"/>
        </w:rPr>
        <w:t>ε</w:t>
      </w:r>
      <w:r w:rsidRPr="00EC4701">
        <w:rPr>
          <w:rFonts w:eastAsia="Times New Roman"/>
          <w:szCs w:val="24"/>
        </w:rPr>
        <w:t xml:space="preserve">ρώτηση του Βουλευτή Ηρακλείου της Δημοκρατικής Συμπαράταξης κ. Βασιλείου Κεγκέρογλου προς την Υπουργό Εργασίας, Κοινωνικής Ασφάλισης και Κοινωνικής Αλληλεγγύης, με θέμα: «Στήριξη του θεσμού των </w:t>
      </w:r>
      <w:r>
        <w:rPr>
          <w:rFonts w:eastAsia="Times New Roman"/>
          <w:szCs w:val="24"/>
        </w:rPr>
        <w:t>σ</w:t>
      </w:r>
      <w:r w:rsidRPr="00EC4701">
        <w:rPr>
          <w:rFonts w:eastAsia="Times New Roman"/>
          <w:szCs w:val="24"/>
        </w:rPr>
        <w:t xml:space="preserve">υλλογικών </w:t>
      </w:r>
      <w:r>
        <w:rPr>
          <w:rFonts w:eastAsia="Times New Roman"/>
          <w:szCs w:val="24"/>
        </w:rPr>
        <w:t>σ</w:t>
      </w:r>
      <w:r w:rsidRPr="00EC4701">
        <w:rPr>
          <w:rFonts w:eastAsia="Times New Roman"/>
          <w:szCs w:val="24"/>
        </w:rPr>
        <w:t>υμβάσεων».</w:t>
      </w:r>
    </w:p>
    <w:p w14:paraId="619F8D19" w14:textId="77777777" w:rsidR="00F246CC" w:rsidRDefault="005B5D49">
      <w:pPr>
        <w:spacing w:line="600" w:lineRule="auto"/>
        <w:ind w:firstLine="720"/>
        <w:jc w:val="both"/>
        <w:rPr>
          <w:rFonts w:eastAsia="Times New Roman"/>
          <w:szCs w:val="24"/>
        </w:rPr>
      </w:pPr>
      <w:r>
        <w:rPr>
          <w:rFonts w:eastAsia="Times New Roman"/>
          <w:szCs w:val="24"/>
        </w:rPr>
        <w:t>3.</w:t>
      </w:r>
      <w:r w:rsidRPr="00EC4701">
        <w:rPr>
          <w:rFonts w:eastAsia="Times New Roman"/>
          <w:szCs w:val="24"/>
        </w:rPr>
        <w:t xml:space="preserve"> Η με αρι</w:t>
      </w:r>
      <w:r w:rsidRPr="00EC4701">
        <w:rPr>
          <w:rFonts w:eastAsia="Times New Roman"/>
          <w:szCs w:val="24"/>
        </w:rPr>
        <w:t xml:space="preserve">θμό 489/16-4-2019 </w:t>
      </w:r>
      <w:r>
        <w:rPr>
          <w:rFonts w:eastAsia="Times New Roman"/>
          <w:szCs w:val="24"/>
        </w:rPr>
        <w:t>ε</w:t>
      </w:r>
      <w:r w:rsidRPr="00EC4701">
        <w:rPr>
          <w:rFonts w:eastAsia="Times New Roman"/>
          <w:szCs w:val="24"/>
        </w:rPr>
        <w:t xml:space="preserve">πίκαιρη </w:t>
      </w:r>
      <w:r>
        <w:rPr>
          <w:rFonts w:eastAsia="Times New Roman"/>
          <w:szCs w:val="24"/>
        </w:rPr>
        <w:t>ε</w:t>
      </w:r>
      <w:r w:rsidRPr="00EC4701">
        <w:rPr>
          <w:rFonts w:eastAsia="Times New Roman"/>
          <w:szCs w:val="24"/>
        </w:rPr>
        <w:t>ρώτηση του ΣΤ΄ Αντιπροέδρου της Βουλής και Βουλευτή Λ</w:t>
      </w:r>
      <w:r>
        <w:rPr>
          <w:rFonts w:eastAsia="Times New Roman"/>
          <w:szCs w:val="24"/>
        </w:rPr>
        <w:t>α</w:t>
      </w:r>
      <w:r w:rsidRPr="00EC4701">
        <w:rPr>
          <w:rFonts w:eastAsia="Times New Roman"/>
          <w:szCs w:val="24"/>
        </w:rPr>
        <w:t>ρ</w:t>
      </w:r>
      <w:r>
        <w:rPr>
          <w:rFonts w:eastAsia="Times New Roman"/>
          <w:szCs w:val="24"/>
        </w:rPr>
        <w:t>ί</w:t>
      </w:r>
      <w:r w:rsidRPr="00EC4701">
        <w:rPr>
          <w:rFonts w:eastAsia="Times New Roman"/>
          <w:szCs w:val="24"/>
        </w:rPr>
        <w:t>σ</w:t>
      </w:r>
      <w:r>
        <w:rPr>
          <w:rFonts w:eastAsia="Times New Roman"/>
          <w:szCs w:val="24"/>
        </w:rPr>
        <w:t>η</w:t>
      </w:r>
      <w:r w:rsidRPr="00EC4701">
        <w:rPr>
          <w:rFonts w:eastAsia="Times New Roman"/>
          <w:szCs w:val="24"/>
        </w:rPr>
        <w:t>ς του Κομμουνιστικού Κόμματος Ελλάδ</w:t>
      </w:r>
      <w:r>
        <w:rPr>
          <w:rFonts w:eastAsia="Times New Roman"/>
          <w:szCs w:val="24"/>
        </w:rPr>
        <w:t>α</w:t>
      </w:r>
      <w:r w:rsidRPr="00EC4701">
        <w:rPr>
          <w:rFonts w:eastAsia="Times New Roman"/>
          <w:szCs w:val="24"/>
        </w:rPr>
        <w:t>ς κ. Γεωργίου Λαμπρούλη προς τον Υπουργό Αγροτικής Ανάπτυξης και Τροφίμων, με θέμα: «Ζημιές λόγω χαλαζόπτωσης στο Δήμο Τυρνάβου».</w:t>
      </w:r>
    </w:p>
    <w:p w14:paraId="619F8D1A" w14:textId="77777777" w:rsidR="00F246CC" w:rsidRDefault="005B5D49">
      <w:pPr>
        <w:spacing w:line="600" w:lineRule="auto"/>
        <w:ind w:firstLine="720"/>
        <w:jc w:val="both"/>
        <w:rPr>
          <w:rFonts w:eastAsia="Times New Roman"/>
          <w:szCs w:val="24"/>
        </w:rPr>
      </w:pPr>
      <w:r w:rsidRPr="00EC4701">
        <w:rPr>
          <w:rFonts w:eastAsia="Times New Roman"/>
          <w:szCs w:val="24"/>
        </w:rPr>
        <w:lastRenderedPageBreak/>
        <w:t xml:space="preserve">Β. </w:t>
      </w:r>
      <w:r w:rsidRPr="00EC4701">
        <w:rPr>
          <w:rFonts w:eastAsia="Times New Roman"/>
          <w:szCs w:val="24"/>
        </w:rPr>
        <w:t xml:space="preserve">ΕΠΙΚΑΙΡΕΣ ΕΡΩΤΗΣΕΙΣ Δεύτερου Κύκλου (Άρθρο 130 </w:t>
      </w:r>
      <w:r w:rsidRPr="00EC4701">
        <w:rPr>
          <w:rFonts w:eastAsia="Times New Roman"/>
          <w:szCs w:val="24"/>
        </w:rPr>
        <w:t>παρ</w:t>
      </w:r>
      <w:r>
        <w:rPr>
          <w:rFonts w:eastAsia="Times New Roman"/>
          <w:szCs w:val="24"/>
        </w:rPr>
        <w:t>άγραφοι</w:t>
      </w:r>
      <w:r w:rsidRPr="00EC4701">
        <w:rPr>
          <w:rFonts w:eastAsia="Times New Roman"/>
          <w:szCs w:val="24"/>
        </w:rPr>
        <w:t xml:space="preserve"> 2 και 3 </w:t>
      </w:r>
      <w:r>
        <w:rPr>
          <w:rFonts w:eastAsia="Times New Roman"/>
          <w:szCs w:val="24"/>
        </w:rPr>
        <w:t xml:space="preserve">του </w:t>
      </w:r>
      <w:r w:rsidRPr="00EC4701">
        <w:rPr>
          <w:rFonts w:eastAsia="Times New Roman"/>
          <w:szCs w:val="24"/>
        </w:rPr>
        <w:t>Καν</w:t>
      </w:r>
      <w:r>
        <w:rPr>
          <w:rFonts w:eastAsia="Times New Roman"/>
          <w:szCs w:val="24"/>
        </w:rPr>
        <w:t>ονισμού της</w:t>
      </w:r>
      <w:r w:rsidRPr="00EC4701">
        <w:rPr>
          <w:rFonts w:eastAsia="Times New Roman"/>
          <w:szCs w:val="24"/>
        </w:rPr>
        <w:t xml:space="preserve"> Βουλής </w:t>
      </w:r>
      <w:r w:rsidRPr="00EC4701">
        <w:rPr>
          <w:rFonts w:eastAsia="Times New Roman"/>
          <w:szCs w:val="24"/>
        </w:rPr>
        <w:t>)</w:t>
      </w:r>
    </w:p>
    <w:p w14:paraId="619F8D1B" w14:textId="77777777" w:rsidR="00F246CC" w:rsidRDefault="005B5D49">
      <w:pPr>
        <w:spacing w:line="600" w:lineRule="auto"/>
        <w:ind w:firstLine="720"/>
        <w:jc w:val="both"/>
        <w:rPr>
          <w:rFonts w:eastAsia="Times New Roman"/>
          <w:szCs w:val="24"/>
        </w:rPr>
      </w:pPr>
      <w:r w:rsidRPr="00EC4701">
        <w:rPr>
          <w:rFonts w:eastAsia="Times New Roman"/>
          <w:szCs w:val="24"/>
        </w:rPr>
        <w:t>1.</w:t>
      </w:r>
      <w:r>
        <w:rPr>
          <w:rFonts w:eastAsia="Times New Roman"/>
          <w:szCs w:val="24"/>
        </w:rPr>
        <w:t xml:space="preserve"> </w:t>
      </w:r>
      <w:r w:rsidRPr="00EC4701">
        <w:rPr>
          <w:rFonts w:eastAsia="Times New Roman"/>
          <w:szCs w:val="24"/>
        </w:rPr>
        <w:t xml:space="preserve">Η με αριθμό 490/16-4-2019 </w:t>
      </w:r>
      <w:r>
        <w:rPr>
          <w:rFonts w:eastAsia="Times New Roman"/>
          <w:szCs w:val="24"/>
        </w:rPr>
        <w:t>ε</w:t>
      </w:r>
      <w:r w:rsidRPr="00EC4701">
        <w:rPr>
          <w:rFonts w:eastAsia="Times New Roman"/>
          <w:szCs w:val="24"/>
        </w:rPr>
        <w:t xml:space="preserve">πίκαιρη </w:t>
      </w:r>
      <w:r>
        <w:rPr>
          <w:rFonts w:eastAsia="Times New Roman"/>
          <w:szCs w:val="24"/>
        </w:rPr>
        <w:t>ε</w:t>
      </w:r>
      <w:r w:rsidRPr="00EC4701">
        <w:rPr>
          <w:rFonts w:eastAsia="Times New Roman"/>
          <w:szCs w:val="24"/>
        </w:rPr>
        <w:t>ρώτηση του Βουλευτή Α΄ Θεσσαλονίκης του Κομμουνιστικού Κόμματος Ελλάδ</w:t>
      </w:r>
      <w:r>
        <w:rPr>
          <w:rFonts w:eastAsia="Times New Roman"/>
          <w:szCs w:val="24"/>
        </w:rPr>
        <w:t>α</w:t>
      </w:r>
      <w:r w:rsidRPr="00EC4701">
        <w:rPr>
          <w:rFonts w:eastAsia="Times New Roman"/>
          <w:szCs w:val="24"/>
        </w:rPr>
        <w:t>ς κ. Γιάννη Δελή προς την Υπουργό Εργασίας, Κοινωνική</w:t>
      </w:r>
      <w:r w:rsidRPr="00EC4701">
        <w:rPr>
          <w:rFonts w:eastAsia="Times New Roman"/>
          <w:szCs w:val="24"/>
        </w:rPr>
        <w:t>ς Ασφάλισης και Κοινωνικής Αλληλεγγύης, με θέμα: «Προβλήματα εργαζόμενων στο Κέντρο Κοινωνικής Πρόνοιας Περιφέρειας Κεντρικής Μακεδονίας».</w:t>
      </w:r>
    </w:p>
    <w:p w14:paraId="619F8D1C" w14:textId="77777777" w:rsidR="00F246CC" w:rsidRDefault="005B5D49">
      <w:pPr>
        <w:spacing w:line="600" w:lineRule="auto"/>
        <w:ind w:firstLine="720"/>
        <w:jc w:val="both"/>
        <w:rPr>
          <w:rFonts w:eastAsia="Times New Roman"/>
          <w:szCs w:val="24"/>
        </w:rPr>
      </w:pPr>
      <w:r>
        <w:rPr>
          <w:rFonts w:eastAsia="Times New Roman"/>
          <w:szCs w:val="24"/>
        </w:rPr>
        <w:t>2.</w:t>
      </w:r>
      <w:r w:rsidRPr="00EC4701">
        <w:rPr>
          <w:rFonts w:eastAsia="Times New Roman"/>
          <w:szCs w:val="24"/>
        </w:rPr>
        <w:t xml:space="preserve"> Η με αριθμό 491/16-4-2019 </w:t>
      </w:r>
      <w:r>
        <w:rPr>
          <w:rFonts w:eastAsia="Times New Roman"/>
          <w:szCs w:val="24"/>
        </w:rPr>
        <w:t>ε</w:t>
      </w:r>
      <w:r w:rsidRPr="00EC4701">
        <w:rPr>
          <w:rFonts w:eastAsia="Times New Roman"/>
          <w:szCs w:val="24"/>
        </w:rPr>
        <w:t xml:space="preserve">πίκαιρη </w:t>
      </w:r>
      <w:r>
        <w:rPr>
          <w:rFonts w:eastAsia="Times New Roman"/>
          <w:szCs w:val="24"/>
        </w:rPr>
        <w:t>ε</w:t>
      </w:r>
      <w:r w:rsidRPr="00EC4701">
        <w:rPr>
          <w:rFonts w:eastAsia="Times New Roman"/>
          <w:szCs w:val="24"/>
        </w:rPr>
        <w:t>ρώτηση του Βουλευτή Β΄ Αθηνών του Κομμουνιστικού Κόμματος Ελλάδ</w:t>
      </w:r>
      <w:r>
        <w:rPr>
          <w:rFonts w:eastAsia="Times New Roman"/>
          <w:szCs w:val="24"/>
        </w:rPr>
        <w:t>α</w:t>
      </w:r>
      <w:r w:rsidRPr="00EC4701">
        <w:rPr>
          <w:rFonts w:eastAsia="Times New Roman"/>
          <w:szCs w:val="24"/>
        </w:rPr>
        <w:t>ς κ. Χρήστου Κ</w:t>
      </w:r>
      <w:r w:rsidRPr="00EC4701">
        <w:rPr>
          <w:rFonts w:eastAsia="Times New Roman"/>
          <w:szCs w:val="24"/>
        </w:rPr>
        <w:t>ατσώτη προς την Υπουργό Εργασίας, Κοινωνικής Ασφάλισης και Κοινωνικής Αλληλεγγύης, με θέμα: «Επικίνδυνες συνθήκες εργασίας των εργαζόμενων διανομέων».</w:t>
      </w:r>
    </w:p>
    <w:p w14:paraId="619F8D1D" w14:textId="77777777" w:rsidR="00F246CC" w:rsidRDefault="005B5D49">
      <w:pPr>
        <w:spacing w:line="600" w:lineRule="auto"/>
        <w:ind w:firstLine="720"/>
        <w:jc w:val="both"/>
        <w:rPr>
          <w:rFonts w:eastAsia="Times New Roman"/>
          <w:szCs w:val="24"/>
        </w:rPr>
      </w:pPr>
      <w:r>
        <w:rPr>
          <w:rFonts w:eastAsia="Times New Roman"/>
          <w:szCs w:val="24"/>
        </w:rPr>
        <w:t>3.</w:t>
      </w:r>
      <w:r w:rsidRPr="00EC4701">
        <w:rPr>
          <w:rFonts w:eastAsia="Times New Roman"/>
          <w:szCs w:val="24"/>
        </w:rPr>
        <w:t xml:space="preserve"> Η με αριθμό 477/8-4-2019 </w:t>
      </w:r>
      <w:r>
        <w:rPr>
          <w:rFonts w:eastAsia="Times New Roman"/>
          <w:szCs w:val="24"/>
        </w:rPr>
        <w:t>ε</w:t>
      </w:r>
      <w:r w:rsidRPr="00EC4701">
        <w:rPr>
          <w:rFonts w:eastAsia="Times New Roman"/>
          <w:szCs w:val="24"/>
        </w:rPr>
        <w:t xml:space="preserve">πίκαιρη </w:t>
      </w:r>
      <w:r>
        <w:rPr>
          <w:rFonts w:eastAsia="Times New Roman"/>
          <w:szCs w:val="24"/>
        </w:rPr>
        <w:t>ε</w:t>
      </w:r>
      <w:r w:rsidRPr="00EC4701">
        <w:rPr>
          <w:rFonts w:eastAsia="Times New Roman"/>
          <w:szCs w:val="24"/>
        </w:rPr>
        <w:t>ρώτηση του Βουλευτή Θεσπρωτίας της Νέας Δημοκρατίας κ. Βασιλείου Γι</w:t>
      </w:r>
      <w:r w:rsidRPr="00EC4701">
        <w:rPr>
          <w:rFonts w:eastAsia="Times New Roman"/>
          <w:szCs w:val="24"/>
        </w:rPr>
        <w:t>όγιακα προς την Υπουργό Εργασίας, Κοινωνικής Ασφάλισης και Κοινωνικής Αλληλεγγύης, με θέμα: «Επέκταση προγραμμάτων κοινωφελούς χαρακτήρα».</w:t>
      </w:r>
    </w:p>
    <w:p w14:paraId="619F8D1E" w14:textId="77777777" w:rsidR="00F246CC" w:rsidRDefault="005B5D49">
      <w:pPr>
        <w:spacing w:line="600" w:lineRule="auto"/>
        <w:ind w:firstLine="720"/>
        <w:jc w:val="both"/>
        <w:rPr>
          <w:rFonts w:eastAsia="Times New Roman"/>
          <w:szCs w:val="24"/>
        </w:rPr>
      </w:pPr>
      <w:r>
        <w:rPr>
          <w:rFonts w:eastAsia="Times New Roman"/>
          <w:szCs w:val="24"/>
        </w:rPr>
        <w:lastRenderedPageBreak/>
        <w:t>4.</w:t>
      </w:r>
      <w:r w:rsidRPr="00EC4701">
        <w:rPr>
          <w:rFonts w:eastAsia="Times New Roman"/>
          <w:szCs w:val="24"/>
        </w:rPr>
        <w:t xml:space="preserve"> Η με αριθμό 280/17-1-2019 </w:t>
      </w:r>
      <w:r>
        <w:rPr>
          <w:rFonts w:eastAsia="Times New Roman"/>
          <w:szCs w:val="24"/>
        </w:rPr>
        <w:t>επ</w:t>
      </w:r>
      <w:r w:rsidRPr="00EC4701">
        <w:rPr>
          <w:rFonts w:eastAsia="Times New Roman"/>
          <w:szCs w:val="24"/>
        </w:rPr>
        <w:t xml:space="preserve">ίκαιρη </w:t>
      </w:r>
      <w:r>
        <w:rPr>
          <w:rFonts w:eastAsia="Times New Roman"/>
          <w:szCs w:val="24"/>
        </w:rPr>
        <w:t>ε</w:t>
      </w:r>
      <w:r w:rsidRPr="00EC4701">
        <w:rPr>
          <w:rFonts w:eastAsia="Times New Roman"/>
          <w:szCs w:val="24"/>
        </w:rPr>
        <w:t>ρώτηση του Βουλευτή Α΄ Πειραι</w:t>
      </w:r>
      <w:r>
        <w:rPr>
          <w:rFonts w:eastAsia="Times New Roman"/>
          <w:szCs w:val="24"/>
        </w:rPr>
        <w:t>ώς</w:t>
      </w:r>
      <w:r w:rsidRPr="00EC4701">
        <w:rPr>
          <w:rFonts w:eastAsia="Times New Roman"/>
          <w:szCs w:val="24"/>
        </w:rPr>
        <w:t xml:space="preserve"> του Λαϊκού Συνδέσμου</w:t>
      </w:r>
      <w:r>
        <w:rPr>
          <w:rFonts w:eastAsia="Times New Roman"/>
          <w:szCs w:val="24"/>
        </w:rPr>
        <w:t xml:space="preserve"> - </w:t>
      </w:r>
      <w:r w:rsidRPr="00EC4701">
        <w:rPr>
          <w:rFonts w:eastAsia="Times New Roman"/>
          <w:szCs w:val="24"/>
        </w:rPr>
        <w:t xml:space="preserve">Χρυσή Αυγή κ. Νικολάου </w:t>
      </w:r>
      <w:r w:rsidRPr="00EC4701">
        <w:rPr>
          <w:rFonts w:eastAsia="Times New Roman"/>
          <w:szCs w:val="24"/>
        </w:rPr>
        <w:t>Κούζηλου προς τον Υπουργό Εξωτερικών, με θέμα: «Την συνδιαχείριση του Αιγαίου προωθεί η κυβέρνηση».</w:t>
      </w:r>
    </w:p>
    <w:p w14:paraId="619F8D1F" w14:textId="77777777" w:rsidR="00F246CC" w:rsidRDefault="005B5D49">
      <w:pPr>
        <w:spacing w:line="600" w:lineRule="auto"/>
        <w:ind w:firstLine="720"/>
        <w:jc w:val="both"/>
        <w:rPr>
          <w:rFonts w:eastAsia="Times New Roman"/>
          <w:szCs w:val="24"/>
        </w:rPr>
      </w:pPr>
      <w:r>
        <w:rPr>
          <w:rFonts w:eastAsia="Times New Roman"/>
          <w:szCs w:val="24"/>
        </w:rPr>
        <w:t>5.</w:t>
      </w:r>
      <w:r w:rsidRPr="00EC4701">
        <w:rPr>
          <w:rFonts w:eastAsia="Times New Roman"/>
          <w:szCs w:val="24"/>
        </w:rPr>
        <w:t xml:space="preserve"> Η με αριθμό 330/4-2-2019 </w:t>
      </w:r>
      <w:r>
        <w:rPr>
          <w:rFonts w:eastAsia="Times New Roman"/>
          <w:szCs w:val="24"/>
        </w:rPr>
        <w:t>ε</w:t>
      </w:r>
      <w:r w:rsidRPr="00EC4701">
        <w:rPr>
          <w:rFonts w:eastAsia="Times New Roman"/>
          <w:szCs w:val="24"/>
        </w:rPr>
        <w:t xml:space="preserve">πίκαιρη </w:t>
      </w:r>
      <w:r>
        <w:rPr>
          <w:rFonts w:eastAsia="Times New Roman"/>
          <w:szCs w:val="24"/>
        </w:rPr>
        <w:t>ε</w:t>
      </w:r>
      <w:r w:rsidRPr="00EC4701">
        <w:rPr>
          <w:rFonts w:eastAsia="Times New Roman"/>
          <w:szCs w:val="24"/>
        </w:rPr>
        <w:t xml:space="preserve">ρώτηση του Ανεξάρτητου Βουλευτή Ευβοίας κ. Νικολάου Μίχου προς τον Υπουργό Εξωτερικών, με θέμα: «Συνέχιση διωγμών των </w:t>
      </w:r>
      <w:r w:rsidRPr="00EC4701">
        <w:rPr>
          <w:rFonts w:eastAsia="Times New Roman"/>
          <w:szCs w:val="24"/>
        </w:rPr>
        <w:t>μελών της ελληνικής  μειονότητας στην Αλβανία».</w:t>
      </w:r>
    </w:p>
    <w:p w14:paraId="619F8D20" w14:textId="77777777" w:rsidR="00F246CC" w:rsidRDefault="005B5D49">
      <w:pPr>
        <w:spacing w:line="600" w:lineRule="auto"/>
        <w:ind w:firstLine="720"/>
        <w:jc w:val="both"/>
        <w:rPr>
          <w:rFonts w:eastAsia="Times New Roman"/>
          <w:szCs w:val="24"/>
        </w:rPr>
      </w:pPr>
      <w:r>
        <w:rPr>
          <w:rFonts w:eastAsia="Times New Roman"/>
          <w:szCs w:val="24"/>
        </w:rPr>
        <w:t>Κυρίες και κύριοι συνάδελφοι, ε</w:t>
      </w:r>
      <w:r>
        <w:rPr>
          <w:rFonts w:eastAsia="Times New Roman"/>
          <w:szCs w:val="24"/>
        </w:rPr>
        <w:t xml:space="preserve">ισερχόμαστε στην </w:t>
      </w:r>
    </w:p>
    <w:p w14:paraId="619F8D21" w14:textId="77777777" w:rsidR="00F246CC" w:rsidRDefault="005B5D49">
      <w:pPr>
        <w:spacing w:line="600" w:lineRule="auto"/>
        <w:ind w:firstLine="720"/>
        <w:jc w:val="center"/>
        <w:rPr>
          <w:rFonts w:eastAsia="Times New Roman"/>
          <w:b/>
          <w:color w:val="000000"/>
          <w:szCs w:val="24"/>
        </w:rPr>
      </w:pPr>
      <w:r w:rsidRPr="00671E51">
        <w:rPr>
          <w:rFonts w:eastAsia="Times New Roman"/>
          <w:b/>
          <w:bCs/>
          <w:color w:val="000000"/>
          <w:szCs w:val="24"/>
        </w:rPr>
        <w:t xml:space="preserve">ΕΙΔΙΚΗ ΗΜΕΡΗΣΙΑ ΔΙΑΤΑΞΗ </w:t>
      </w:r>
    </w:p>
    <w:p w14:paraId="619F8D22" w14:textId="77777777" w:rsidR="00F246CC" w:rsidRDefault="005B5D49">
      <w:pPr>
        <w:spacing w:line="600" w:lineRule="auto"/>
        <w:ind w:firstLine="720"/>
        <w:jc w:val="both"/>
        <w:rPr>
          <w:rFonts w:eastAsia="Times New Roman"/>
          <w:color w:val="000000"/>
          <w:szCs w:val="24"/>
        </w:rPr>
      </w:pPr>
      <w:r>
        <w:rPr>
          <w:rFonts w:eastAsia="Times New Roman"/>
          <w:bCs/>
          <w:color w:val="000000"/>
          <w:szCs w:val="24"/>
        </w:rPr>
        <w:t xml:space="preserve">Α. </w:t>
      </w:r>
      <w:r w:rsidRPr="00FA7587">
        <w:rPr>
          <w:rFonts w:eastAsia="Times New Roman"/>
          <w:bCs/>
          <w:color w:val="000000"/>
          <w:szCs w:val="24"/>
        </w:rPr>
        <w:t>Συζήτηση</w:t>
      </w:r>
      <w:r>
        <w:rPr>
          <w:rFonts w:eastAsia="Times New Roman"/>
          <w:color w:val="000000"/>
          <w:szCs w:val="24"/>
        </w:rPr>
        <w:t xml:space="preserve"> </w:t>
      </w:r>
      <w:r w:rsidRPr="00FA7587">
        <w:rPr>
          <w:rFonts w:eastAsia="Times New Roman"/>
          <w:color w:val="000000"/>
          <w:szCs w:val="24"/>
        </w:rPr>
        <w:t xml:space="preserve">επί της </w:t>
      </w:r>
      <w:r>
        <w:rPr>
          <w:rFonts w:eastAsia="Times New Roman"/>
          <w:color w:val="000000"/>
          <w:szCs w:val="24"/>
        </w:rPr>
        <w:t>Ε</w:t>
      </w:r>
      <w:r w:rsidRPr="00FA7587">
        <w:rPr>
          <w:rFonts w:eastAsia="Times New Roman"/>
          <w:color w:val="000000"/>
          <w:szCs w:val="24"/>
        </w:rPr>
        <w:t>κθέσεως της Διακομματικής Κοινοβουλευτικής Επιτροπής</w:t>
      </w:r>
      <w:r>
        <w:rPr>
          <w:rFonts w:eastAsia="Times New Roman"/>
          <w:color w:val="000000"/>
          <w:szCs w:val="24"/>
        </w:rPr>
        <w:t xml:space="preserve"> </w:t>
      </w:r>
      <w:r w:rsidRPr="00FA7587">
        <w:rPr>
          <w:rFonts w:eastAsia="Times New Roman"/>
          <w:bCs/>
          <w:color w:val="000000"/>
          <w:szCs w:val="24"/>
        </w:rPr>
        <w:t>«για τη</w:t>
      </w:r>
      <w:r w:rsidRPr="00FA7587">
        <w:rPr>
          <w:rFonts w:eastAsia="Times New Roman"/>
          <w:color w:val="000000"/>
          <w:szCs w:val="24"/>
        </w:rPr>
        <w:t xml:space="preserve"> </w:t>
      </w:r>
      <w:r w:rsidRPr="00FA7587">
        <w:rPr>
          <w:rFonts w:eastAsia="Times New Roman"/>
          <w:bCs/>
          <w:color w:val="000000"/>
          <w:szCs w:val="24"/>
        </w:rPr>
        <w:t>διεκδίκηση των γερμανικών οφειλών»</w:t>
      </w:r>
      <w:r w:rsidRPr="00FA7587">
        <w:rPr>
          <w:rFonts w:eastAsia="Times New Roman"/>
          <w:color w:val="000000"/>
          <w:szCs w:val="24"/>
        </w:rPr>
        <w:t>,</w:t>
      </w:r>
      <w:r>
        <w:rPr>
          <w:rFonts w:eastAsia="Times New Roman"/>
          <w:color w:val="000000"/>
          <w:szCs w:val="24"/>
        </w:rPr>
        <w:t xml:space="preserve"> σύμφωνα με το άρθρο 45 παρ</w:t>
      </w:r>
      <w:r>
        <w:rPr>
          <w:rFonts w:eastAsia="Times New Roman"/>
          <w:color w:val="000000"/>
          <w:szCs w:val="24"/>
        </w:rPr>
        <w:t>άγραφος</w:t>
      </w:r>
      <w:r w:rsidRPr="00FA7587">
        <w:rPr>
          <w:rFonts w:eastAsia="Times New Roman"/>
          <w:color w:val="000000"/>
          <w:szCs w:val="24"/>
        </w:rPr>
        <w:t xml:space="preserve"> 2 του Κανονισμού της Βουλής.</w:t>
      </w:r>
    </w:p>
    <w:p w14:paraId="619F8D23" w14:textId="77777777" w:rsidR="00F246CC" w:rsidRDefault="005B5D49">
      <w:pPr>
        <w:spacing w:line="600" w:lineRule="auto"/>
        <w:ind w:firstLine="720"/>
        <w:jc w:val="both"/>
        <w:rPr>
          <w:rFonts w:eastAsia="Times New Roman"/>
          <w:color w:val="000000"/>
          <w:szCs w:val="24"/>
        </w:rPr>
      </w:pPr>
      <w:r w:rsidRPr="00FA7587">
        <w:rPr>
          <w:rFonts w:eastAsia="Times New Roman"/>
          <w:bCs/>
          <w:color w:val="000000"/>
          <w:szCs w:val="24"/>
        </w:rPr>
        <w:t>Β. Λήψη</w:t>
      </w:r>
      <w:r>
        <w:rPr>
          <w:rFonts w:eastAsia="Times New Roman"/>
          <w:bCs/>
          <w:color w:val="000000"/>
          <w:szCs w:val="24"/>
        </w:rPr>
        <w:t xml:space="preserve"> </w:t>
      </w:r>
      <w:r w:rsidRPr="00FA7587">
        <w:rPr>
          <w:rFonts w:eastAsia="Times New Roman"/>
          <w:color w:val="000000"/>
          <w:szCs w:val="24"/>
        </w:rPr>
        <w:t>απόφασης της Βουλής των Ελλήνων επί της προτάσεως του Προέδρου της Βουλής</w:t>
      </w:r>
      <w:r>
        <w:rPr>
          <w:rFonts w:eastAsia="Times New Roman"/>
          <w:color w:val="000000"/>
          <w:szCs w:val="24"/>
        </w:rPr>
        <w:t xml:space="preserve"> </w:t>
      </w:r>
      <w:r w:rsidRPr="00FA7587">
        <w:rPr>
          <w:rFonts w:eastAsia="Times New Roman"/>
          <w:bCs/>
          <w:color w:val="000000"/>
          <w:szCs w:val="24"/>
        </w:rPr>
        <w:t>«για τη</w:t>
      </w:r>
      <w:r>
        <w:rPr>
          <w:rFonts w:eastAsia="Times New Roman"/>
          <w:bCs/>
          <w:color w:val="000000"/>
          <w:szCs w:val="24"/>
        </w:rPr>
        <w:t xml:space="preserve"> </w:t>
      </w:r>
      <w:r w:rsidRPr="00FA7587">
        <w:rPr>
          <w:rFonts w:eastAsia="Times New Roman"/>
          <w:bCs/>
          <w:color w:val="000000"/>
          <w:szCs w:val="24"/>
        </w:rPr>
        <w:t>διεκδίκηση των γερμανικών οφειλών»,</w:t>
      </w:r>
      <w:r>
        <w:rPr>
          <w:rFonts w:eastAsia="Times New Roman"/>
          <w:bCs/>
          <w:color w:val="000000"/>
          <w:szCs w:val="24"/>
        </w:rPr>
        <w:t xml:space="preserve"> </w:t>
      </w:r>
      <w:r>
        <w:rPr>
          <w:rFonts w:eastAsia="Times New Roman"/>
          <w:color w:val="000000"/>
          <w:szCs w:val="24"/>
        </w:rPr>
        <w:t>σύμφωνα με το άρθρο 51 παρ</w:t>
      </w:r>
      <w:r>
        <w:rPr>
          <w:rFonts w:eastAsia="Times New Roman"/>
          <w:color w:val="000000"/>
          <w:szCs w:val="24"/>
        </w:rPr>
        <w:t>άγραφος</w:t>
      </w:r>
      <w:r w:rsidRPr="00FA7587">
        <w:rPr>
          <w:rFonts w:eastAsia="Times New Roman"/>
          <w:color w:val="000000"/>
          <w:szCs w:val="24"/>
        </w:rPr>
        <w:t xml:space="preserve"> 4 του Κανονισμού της Βουλής.</w:t>
      </w:r>
    </w:p>
    <w:p w14:paraId="619F8D24" w14:textId="77777777" w:rsidR="00F246CC" w:rsidRDefault="005B5D49">
      <w:pPr>
        <w:spacing w:line="600" w:lineRule="auto"/>
        <w:ind w:firstLine="720"/>
        <w:jc w:val="both"/>
        <w:rPr>
          <w:rFonts w:eastAsia="Times New Roman"/>
          <w:color w:val="000000"/>
          <w:szCs w:val="24"/>
        </w:rPr>
      </w:pPr>
      <w:r>
        <w:rPr>
          <w:rFonts w:eastAsia="Times New Roman"/>
          <w:color w:val="000000"/>
          <w:szCs w:val="24"/>
        </w:rPr>
        <w:lastRenderedPageBreak/>
        <w:t>Σήμ</w:t>
      </w:r>
      <w:r>
        <w:rPr>
          <w:rFonts w:eastAsia="Times New Roman"/>
          <w:color w:val="000000"/>
          <w:szCs w:val="24"/>
        </w:rPr>
        <w:t xml:space="preserve">ερα, λοιπόν, έχουμε προς συζήτηση στη Βουλή ένα πολύ σοβαρό θέμα. </w:t>
      </w:r>
    </w:p>
    <w:p w14:paraId="619F8D25" w14:textId="77777777" w:rsidR="00F246CC" w:rsidRDefault="005B5D49">
      <w:pPr>
        <w:spacing w:line="600" w:lineRule="auto"/>
        <w:ind w:firstLine="720"/>
        <w:jc w:val="both"/>
        <w:rPr>
          <w:rFonts w:eastAsia="Times New Roman" w:cs="Times New Roman"/>
          <w:szCs w:val="24"/>
        </w:rPr>
      </w:pPr>
      <w:r>
        <w:rPr>
          <w:rFonts w:eastAsia="Times New Roman"/>
          <w:color w:val="000000"/>
          <w:szCs w:val="24"/>
        </w:rPr>
        <w:t xml:space="preserve">Η </w:t>
      </w:r>
      <w:r>
        <w:rPr>
          <w:rFonts w:eastAsia="Times New Roman" w:cs="Times New Roman"/>
          <w:szCs w:val="24"/>
        </w:rPr>
        <w:t xml:space="preserve">συζήτηση θα διεξαχθεί με ανάλογη εφαρμογή του άρθρου 137 παράγραφος 2 του Κανονισμού της Βουλής, δηλαδή με τη διαδικασία της γενικευμένης συζήτησης επερώτησης. </w:t>
      </w:r>
    </w:p>
    <w:p w14:paraId="619F8D2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Σύμφωνα με την απόφαση της</w:t>
      </w:r>
      <w:r>
        <w:rPr>
          <w:rFonts w:eastAsia="Times New Roman" w:cs="Times New Roman"/>
          <w:szCs w:val="24"/>
        </w:rPr>
        <w:t xml:space="preserve"> Διάσκεψης των Προέδρων, προτείνω η συνεδρίαση να αρχίσει με έναν κύκλο επτά κατά προτεραιότητα ομιλητών, ένας από κάθε Κοινοβουλευτική Ομάδα και ένας από τους Ανεξάρτητους Βουλευτές, που θα λάβουν τον λόγο για δεκαπέντε λεπτά, χωρίς δικαίωμα δευτερολογίας</w:t>
      </w:r>
      <w:r>
        <w:rPr>
          <w:rFonts w:eastAsia="Times New Roman" w:cs="Times New Roman"/>
          <w:szCs w:val="24"/>
        </w:rPr>
        <w:t xml:space="preserve"> και οι οποίοι προέρχονται από τα διατελέσαντα μέλη της </w:t>
      </w:r>
      <w:r>
        <w:rPr>
          <w:rFonts w:eastAsia="Times New Roman" w:cs="Times New Roman"/>
          <w:szCs w:val="24"/>
        </w:rPr>
        <w:t>ε</w:t>
      </w:r>
      <w:r>
        <w:rPr>
          <w:rFonts w:eastAsia="Times New Roman" w:cs="Times New Roman"/>
          <w:szCs w:val="24"/>
        </w:rPr>
        <w:t>πιτροπής.</w:t>
      </w:r>
    </w:p>
    <w:p w14:paraId="619F8D2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Στη συνέχεια προτείνω να εισέλθουμε στις αγορεύσεις των ομιλητών επί του ενιαίου καταλόγου κατ’ εφαρμογή της διάταξης της παραγράφου 5 του άρθρου 65 του Κανονισμού της Βουλής, ο οποίος θα απαρτίζεται από δύο κύκλους ομιλητών, κατ’ αναλογία της δύναμης των </w:t>
      </w:r>
      <w:r>
        <w:rPr>
          <w:rFonts w:eastAsia="Times New Roman" w:cs="Times New Roman"/>
          <w:szCs w:val="24"/>
        </w:rPr>
        <w:t xml:space="preserve">Κοινοβουλευτικών Ομάδων και των Ανεξάρτητων Βουλευτών. Ο κάθε κύκλος θα απαρτίζεται </w:t>
      </w:r>
      <w:r>
        <w:rPr>
          <w:rFonts w:eastAsia="Times New Roman" w:cs="Times New Roman"/>
          <w:szCs w:val="24"/>
        </w:rPr>
        <w:lastRenderedPageBreak/>
        <w:t>από δεκατρείς Βουλευτές, στον οποίο θα συμμετέχουν πέντε Βουλευτές από το ΣΥΡΙΖΑ, τρεις από τη Νέα Δημοκρατία, ένας από τις επόμενες τέσσερις Κοινοβουλευτικές Ομάδες και έν</w:t>
      </w:r>
      <w:r>
        <w:rPr>
          <w:rFonts w:eastAsia="Times New Roman" w:cs="Times New Roman"/>
          <w:szCs w:val="24"/>
        </w:rPr>
        <w:t xml:space="preserve">ας από τους Ανεξάρτητους Βουλευτές. </w:t>
      </w:r>
    </w:p>
    <w:p w14:paraId="619F8D2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Οι ομιλήτριες και οι ομιλητές του ενιαίου καταλόγου θα λαμβάνουν τον λόγο για επτά λεπτά, χωρίς δικαίωμα δευτερολογίας. Οι Κοινοβουλευτικές Ομάδες και οι Ανεξάρτητοι Βουλευτές έχουν υποδείξει τις ομιλήτριες και τους ομι</w:t>
      </w:r>
      <w:r>
        <w:rPr>
          <w:rFonts w:eastAsia="Times New Roman" w:cs="Times New Roman"/>
          <w:szCs w:val="24"/>
        </w:rPr>
        <w:t xml:space="preserve">λητές για τους δύο κύκλους. </w:t>
      </w:r>
    </w:p>
    <w:p w14:paraId="619F8D2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χρόνος ομιλίας των Προέδρων των Κοινοβουλευτικών Ομάδων θα είναι ο οριζόμενος στο άρθρο 97 του Κανονισμού της Βουλής. Δηλαδή, η διάρκεια της αγόρευσης του Πρωθυπουργού και Προέδρου της Κοινοβουλευτικής Ομάδας του ΣΥΡΙΖΑ κ. Αλ</w:t>
      </w:r>
      <w:r>
        <w:rPr>
          <w:rFonts w:eastAsia="Times New Roman" w:cs="Times New Roman"/>
          <w:szCs w:val="24"/>
        </w:rPr>
        <w:t>έξη Τσίπρα και του Αρχηγού της Αξιωματικής Αντιπολίτευσης και Προέδρου της Κοινοβουλευτικής Ομάδας της Νέας Δημοκρατίας κ. Κυριάκου Μητσοτάκη είναι μέχρι είκοσι λεπτά, των υπολοίπων Προέδρων των Κοινοβουλευτικών Ομάδων είναι μέχρι δεκαπέντε λεπτά, ενώ οι Υ</w:t>
      </w:r>
      <w:r>
        <w:rPr>
          <w:rFonts w:eastAsia="Times New Roman" w:cs="Times New Roman"/>
          <w:szCs w:val="24"/>
        </w:rPr>
        <w:t xml:space="preserve">πουργοί θα μιλήσουν για δεκαοκτώ λεπτά έκαστος. </w:t>
      </w:r>
    </w:p>
    <w:p w14:paraId="619F8D2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Οι αναπληρωτές των Προέδρων των Κοινοβουλευτικών Ομάδων θα μιλήσουν μέχρι δώδεκα λεπτά. Εάν, όμως, προηγηθεί ομιλία του Προέδρου της Κοινοβουλευτικής Ομάδας, ο αναπληρωτής του θα περιοριστεί στα έξι λεπτά, σ</w:t>
      </w:r>
      <w:r>
        <w:rPr>
          <w:rFonts w:eastAsia="Times New Roman" w:cs="Times New Roman"/>
          <w:szCs w:val="24"/>
        </w:rPr>
        <w:t>ύμφωνα με το άρθρο 167 παράγραφος 2 και 97 παράγραφος 7 του Κανονισμού της Βουλής.</w:t>
      </w:r>
    </w:p>
    <w:p w14:paraId="619F8D2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Ειδικότερες θέσεις και σκέψεις τις οποίες έχουν οι Κοινοβουλευτικές Ομάδες για την πρόταση του Προέδρου της Βουλής, θα διατυπωθούν από τους ομιλητές στο πλαίσιο της συζήτηση</w:t>
      </w:r>
      <w:r>
        <w:rPr>
          <w:rFonts w:eastAsia="Times New Roman" w:cs="Times New Roman"/>
          <w:szCs w:val="24"/>
        </w:rPr>
        <w:t xml:space="preserve">ς επί της </w:t>
      </w:r>
      <w:r>
        <w:rPr>
          <w:rFonts w:eastAsia="Times New Roman" w:cs="Times New Roman"/>
          <w:szCs w:val="24"/>
        </w:rPr>
        <w:t>ε</w:t>
      </w:r>
      <w:r>
        <w:rPr>
          <w:rFonts w:eastAsia="Times New Roman" w:cs="Times New Roman"/>
          <w:szCs w:val="24"/>
        </w:rPr>
        <w:t>κθέσεως της Διακομματικής Κοινοβουλευτικής Επιτροπής που θα προηγηθεί της λήψης απόφασης.</w:t>
      </w:r>
    </w:p>
    <w:p w14:paraId="619F8D2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Προτείνω η συζήτηση επί της </w:t>
      </w:r>
      <w:r>
        <w:rPr>
          <w:rFonts w:eastAsia="Times New Roman" w:cs="Times New Roman"/>
          <w:szCs w:val="24"/>
        </w:rPr>
        <w:t>ε</w:t>
      </w:r>
      <w:r>
        <w:rPr>
          <w:rFonts w:eastAsia="Times New Roman" w:cs="Times New Roman"/>
          <w:szCs w:val="24"/>
        </w:rPr>
        <w:t xml:space="preserve">κθέσεως για τη διεκδίκηση των γερμανικών οφειλών να ολοκληρωθεί στις 9 το βράδυ. </w:t>
      </w:r>
    </w:p>
    <w:p w14:paraId="619F8D2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Με την ολοκλήρωση της Ειδικής Ημερήσιας Διάτ</w:t>
      </w:r>
      <w:r>
        <w:rPr>
          <w:rFonts w:eastAsia="Times New Roman" w:cs="Times New Roman"/>
          <w:szCs w:val="24"/>
        </w:rPr>
        <w:t xml:space="preserve">αξης ως προς το πρώτο μέρος, σχετικά με τη συζήτηση επί της </w:t>
      </w:r>
      <w:r>
        <w:rPr>
          <w:rFonts w:eastAsia="Times New Roman" w:cs="Times New Roman"/>
          <w:szCs w:val="24"/>
        </w:rPr>
        <w:t>ε</w:t>
      </w:r>
      <w:r>
        <w:rPr>
          <w:rFonts w:eastAsia="Times New Roman" w:cs="Times New Roman"/>
          <w:szCs w:val="24"/>
        </w:rPr>
        <w:t xml:space="preserve">κθέσεως της Διακομματικής Επιτροπής για τη διεκδίκηση των γερμανικών οφειλών, σύμφωνα με το άρθρο 45 παράγραφος 2 του Κανονισμού της Βουλής, θα εισέλθουμε στο δεύτερο μέρος που αφορά </w:t>
      </w:r>
      <w:r>
        <w:rPr>
          <w:rFonts w:eastAsia="Times New Roman" w:cs="Times New Roman"/>
          <w:szCs w:val="24"/>
        </w:rPr>
        <w:lastRenderedPageBreak/>
        <w:t>τη λήψη απόφ</w:t>
      </w:r>
      <w:r>
        <w:rPr>
          <w:rFonts w:eastAsia="Times New Roman" w:cs="Times New Roman"/>
          <w:szCs w:val="24"/>
        </w:rPr>
        <w:t>ασης επί της προτάσεως του Προέδρου της Βουλής, κατόπιν απόφασης της Διάσκεψης των Προέδρων, σύμφωνα με το άρθρο 51 παράγραφος 4 του Κανονισμού της Βουλής με ψηφοφορία δι’ εγέρσεως.</w:t>
      </w:r>
    </w:p>
    <w:p w14:paraId="619F8D2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Σ</w:t>
      </w:r>
      <w:r>
        <w:rPr>
          <w:rFonts w:eastAsia="Times New Roman" w:cs="Times New Roman"/>
          <w:szCs w:val="24"/>
        </w:rPr>
        <w:t>ώμα σ</w:t>
      </w:r>
      <w:r>
        <w:rPr>
          <w:rFonts w:eastAsia="Times New Roman" w:cs="Times New Roman"/>
          <w:szCs w:val="24"/>
        </w:rPr>
        <w:t>υμφωνεί;</w:t>
      </w:r>
    </w:p>
    <w:p w14:paraId="619F8D2F"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619F8D30" w14:textId="77777777" w:rsidR="00F246CC" w:rsidRDefault="005B5D49">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Το Σώμα συνεφώνησε.</w:t>
      </w:r>
    </w:p>
    <w:p w14:paraId="619F8D31"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szCs w:val="24"/>
        </w:rPr>
        <w:t xml:space="preserve">Ξεκινώντας, θέλω να πω ότι σήμερα μας τιμούν με την παρουσία τους -βρίσκονται </w:t>
      </w:r>
      <w:r>
        <w:rPr>
          <w:rFonts w:eastAsia="Times New Roman" w:cs="Times New Roman"/>
          <w:szCs w:val="24"/>
        </w:rPr>
        <w:t xml:space="preserve">στα αριστερά έδρανα και στα αριστερά θεωρεία- τα μέλη του </w:t>
      </w:r>
      <w:r>
        <w:rPr>
          <w:rFonts w:eastAsia="Times New Roman" w:cs="Times New Roman"/>
          <w:szCs w:val="24"/>
        </w:rPr>
        <w:t>σ</w:t>
      </w:r>
      <w:r>
        <w:rPr>
          <w:rFonts w:eastAsia="Times New Roman" w:cs="Times New Roman"/>
          <w:szCs w:val="24"/>
        </w:rPr>
        <w:t>υμβουλίου για τη διεκδίκηση των αποζημιώσεων, εκπρόσωπο</w:t>
      </w:r>
      <w:r>
        <w:rPr>
          <w:rFonts w:eastAsia="Times New Roman" w:cs="Times New Roman"/>
          <w:szCs w:val="24"/>
        </w:rPr>
        <w:t xml:space="preserve">ι μαρτυρικών πόλεων, εκπρόσωποι της Ένωσης Θυμάτων Γερμανικής Κατοχής, πρώην Βουλευτές μας, εκπρόσωπος του Κεντρικού Ισραηλιτικού Συμβουλίου, ο </w:t>
      </w:r>
      <w:r>
        <w:rPr>
          <w:rFonts w:eastAsia="Times New Roman" w:cs="Times New Roman"/>
          <w:szCs w:val="24"/>
        </w:rPr>
        <w:t>π</w:t>
      </w:r>
      <w:r>
        <w:rPr>
          <w:rFonts w:eastAsia="Times New Roman" w:cs="Times New Roman"/>
          <w:szCs w:val="24"/>
        </w:rPr>
        <w:t xml:space="preserve">ρέσβης και ο </w:t>
      </w:r>
      <w:r>
        <w:rPr>
          <w:rFonts w:eastAsia="Times New Roman" w:cs="Times New Roman"/>
          <w:szCs w:val="24"/>
        </w:rPr>
        <w:t>γ</w:t>
      </w:r>
      <w:r>
        <w:rPr>
          <w:rFonts w:eastAsia="Times New Roman" w:cs="Times New Roman"/>
          <w:szCs w:val="24"/>
        </w:rPr>
        <w:t>ραμματέας της Πρεσβείας μας στην Ομοσπονδιακή Δημοκρατία της Γερμανίας και εκπρόσωποι της Εθνικής</w:t>
      </w:r>
      <w:r>
        <w:rPr>
          <w:rFonts w:eastAsia="Times New Roman" w:cs="Times New Roman"/>
          <w:szCs w:val="24"/>
        </w:rPr>
        <w:t xml:space="preserve"> Αντίστασης.</w:t>
      </w:r>
      <w:r>
        <w:rPr>
          <w:rFonts w:eastAsia="Times New Roman" w:cs="Times New Roman"/>
          <w:szCs w:val="24"/>
        </w:rPr>
        <w:t xml:space="preserve"> </w:t>
      </w:r>
      <w:r w:rsidRPr="00013150">
        <w:rPr>
          <w:rFonts w:eastAsia="Times New Roman"/>
          <w:color w:val="222222"/>
          <w:szCs w:val="24"/>
          <w:shd w:val="clear" w:color="auto" w:fill="FFFFFF"/>
        </w:rPr>
        <w:t xml:space="preserve">Δεν </w:t>
      </w:r>
      <w:r>
        <w:rPr>
          <w:rFonts w:eastAsia="Times New Roman"/>
          <w:color w:val="222222"/>
          <w:szCs w:val="24"/>
          <w:shd w:val="clear" w:color="auto" w:fill="FFFFFF"/>
        </w:rPr>
        <w:t>αναφέρω τα ονόματά ένα-ένα, γι</w:t>
      </w:r>
      <w:r w:rsidRPr="00013150">
        <w:rPr>
          <w:rFonts w:eastAsia="Times New Roman"/>
          <w:color w:val="222222"/>
          <w:szCs w:val="24"/>
          <w:shd w:val="clear" w:color="auto" w:fill="FFFFFF"/>
        </w:rPr>
        <w:t>ατί δεν έχουν προσέλθει ακόμα όλοι</w:t>
      </w:r>
      <w:r>
        <w:rPr>
          <w:rFonts w:eastAsia="Times New Roman"/>
          <w:color w:val="222222"/>
          <w:szCs w:val="24"/>
          <w:shd w:val="clear" w:color="auto" w:fill="FFFFFF"/>
        </w:rPr>
        <w:t>.</w:t>
      </w:r>
    </w:p>
    <w:p w14:paraId="619F8D32" w14:textId="77777777" w:rsidR="00F246CC" w:rsidRDefault="005B5D49">
      <w:pPr>
        <w:tabs>
          <w:tab w:val="left" w:pos="1905"/>
        </w:tabs>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όλες τις πτέρυγες της Βουλής)</w:t>
      </w:r>
    </w:p>
    <w:p w14:paraId="619F8D33"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13150">
        <w:rPr>
          <w:rFonts w:eastAsia="Times New Roman"/>
          <w:b/>
          <w:color w:val="222222"/>
          <w:szCs w:val="24"/>
          <w:shd w:val="clear" w:color="auto" w:fill="FFFFFF"/>
        </w:rPr>
        <w:t>ΝΙΚΟΛΑΟΣ ΗΓΟΥΜΕΝΙΔΗΣ:</w:t>
      </w:r>
      <w:r>
        <w:rPr>
          <w:rFonts w:eastAsia="Times New Roman"/>
          <w:color w:val="222222"/>
          <w:szCs w:val="24"/>
          <w:shd w:val="clear" w:color="auto" w:fill="FFFFFF"/>
        </w:rPr>
        <w:t xml:space="preserve"> Κυρία Πρόεδρε, προβλέπονται ομιλίες άλλων Βουλευτών εκτός από τον συγκεκριμένο κατάλογο;</w:t>
      </w:r>
    </w:p>
    <w:p w14:paraId="619F8D34"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13150">
        <w:rPr>
          <w:rFonts w:eastAsia="Times New Roman"/>
          <w:b/>
          <w:bCs/>
          <w:color w:val="222222"/>
          <w:szCs w:val="24"/>
          <w:shd w:val="clear" w:color="auto" w:fill="FFFFFF"/>
        </w:rPr>
        <w:t>ΠΡΟΕΔΡΕΥΟΥΣΑ</w:t>
      </w:r>
      <w:r w:rsidRPr="00013150">
        <w:rPr>
          <w:rFonts w:eastAsia="Times New Roman"/>
          <w:b/>
          <w:bCs/>
          <w:color w:val="222222"/>
          <w:szCs w:val="24"/>
          <w:shd w:val="clear" w:color="auto" w:fill="FFFFFF"/>
        </w:rPr>
        <w:t xml:space="preserve"> (Αναστασία Χριστοδουλοπούλου): </w:t>
      </w:r>
      <w:r>
        <w:rPr>
          <w:rFonts w:eastAsia="Times New Roman"/>
          <w:color w:val="222222"/>
          <w:szCs w:val="24"/>
          <w:shd w:val="clear" w:color="auto" w:fill="FFFFFF"/>
        </w:rPr>
        <w:t>Δεν</w:t>
      </w:r>
      <w:r w:rsidRPr="00013150">
        <w:rPr>
          <w:rFonts w:eastAsia="Times New Roman"/>
          <w:color w:val="222222"/>
          <w:szCs w:val="24"/>
          <w:shd w:val="clear" w:color="auto" w:fill="FFFFFF"/>
        </w:rPr>
        <w:t xml:space="preserve"> προβλέπεται </w:t>
      </w:r>
      <w:r>
        <w:rPr>
          <w:rFonts w:eastAsia="Times New Roman"/>
          <w:color w:val="222222"/>
          <w:szCs w:val="24"/>
          <w:shd w:val="clear" w:color="auto" w:fill="FFFFFF"/>
        </w:rPr>
        <w:t xml:space="preserve">κάτι άλλο. Ισχύουν όσα ανέφερα. </w:t>
      </w:r>
    </w:p>
    <w:p w14:paraId="619F8D35"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w:t>
      </w:r>
      <w:r w:rsidRPr="00013150">
        <w:rPr>
          <w:rFonts w:eastAsia="Times New Roman"/>
          <w:color w:val="222222"/>
          <w:szCs w:val="24"/>
          <w:shd w:val="clear" w:color="auto" w:fill="FFFFFF"/>
        </w:rPr>
        <w:t>λόγο έχει ο Βουλευτής Α</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Θεσσαλονίκης του Συνασπισμού Ριζοσπαστικής </w:t>
      </w:r>
      <w:r>
        <w:rPr>
          <w:rFonts w:eastAsia="Times New Roman"/>
          <w:color w:val="222222"/>
          <w:szCs w:val="24"/>
          <w:shd w:val="clear" w:color="auto" w:fill="FFFFFF"/>
        </w:rPr>
        <w:t>Αριστεράς</w:t>
      </w:r>
      <w:r w:rsidRPr="00013150">
        <w:rPr>
          <w:rFonts w:eastAsia="Times New Roman"/>
          <w:color w:val="222222"/>
          <w:szCs w:val="24"/>
          <w:shd w:val="clear" w:color="auto" w:fill="FFFFFF"/>
        </w:rPr>
        <w:t xml:space="preserve"> κ</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Τριαντάφυλλος Μηταφίδης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p>
    <w:p w14:paraId="619F8D36"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Μηταφίδη, έχετε τον λόγο.</w:t>
      </w:r>
    </w:p>
    <w:p w14:paraId="619F8D37"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13150">
        <w:rPr>
          <w:rFonts w:eastAsia="Times New Roman"/>
          <w:b/>
          <w:color w:val="222222"/>
          <w:szCs w:val="24"/>
          <w:shd w:val="clear" w:color="auto" w:fill="FFFFFF"/>
        </w:rPr>
        <w:t xml:space="preserve">ΤΡΙΑΝΤΑΦΥΛΛΟΣ ΜΗΤΑΦΙΔΗΣ: </w:t>
      </w:r>
      <w:r w:rsidRPr="00013150">
        <w:rPr>
          <w:rFonts w:eastAsia="Times New Roman"/>
          <w:color w:val="222222"/>
          <w:szCs w:val="24"/>
          <w:shd w:val="clear" w:color="auto" w:fill="FFFFFF"/>
        </w:rPr>
        <w:t xml:space="preserve">Το </w:t>
      </w:r>
      <w:r w:rsidRPr="00013150">
        <w:rPr>
          <w:rFonts w:eastAsia="Times New Roman"/>
          <w:color w:val="222222"/>
          <w:szCs w:val="24"/>
          <w:shd w:val="clear" w:color="auto" w:fill="FFFFFF"/>
        </w:rPr>
        <w:t>πρωτόκολλο της ιστορίας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αν υπάρχει κάτι τέτοιο</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συμβολικά και ουσιαστικά επιβάλλει να χαιρετίσω την παρουσία στη σημερινή ιστορική συζήτηση των πρωτεργατών της διεκδίκησης των γερμανικών οφειλών</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του Εθνικού Συμβουλίου Διεκδίκησης των Γερμανικών Οφειλών</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r w:rsidRPr="00013150">
        <w:rPr>
          <w:rFonts w:eastAsia="Times New Roman"/>
          <w:color w:val="222222"/>
          <w:szCs w:val="24"/>
          <w:shd w:val="clear" w:color="auto" w:fill="FFFFFF"/>
        </w:rPr>
        <w:t>με την</w:t>
      </w:r>
      <w:r>
        <w:rPr>
          <w:rFonts w:eastAsia="Times New Roman"/>
          <w:color w:val="222222"/>
          <w:szCs w:val="24"/>
          <w:shd w:val="clear" w:color="auto" w:fill="FFFFFF"/>
        </w:rPr>
        <w:t xml:space="preserve"> πρωτοβουλία του</w:t>
      </w:r>
      <w:r w:rsidRPr="00013150">
        <w:rPr>
          <w:rFonts w:eastAsia="Times New Roman"/>
          <w:color w:val="222222"/>
          <w:szCs w:val="24"/>
          <w:shd w:val="clear" w:color="auto" w:fill="FFFFFF"/>
        </w:rPr>
        <w:t xml:space="preserve"> Μανώλη Γλέζου</w:t>
      </w:r>
      <w:r>
        <w:rPr>
          <w:rFonts w:eastAsia="Times New Roman"/>
          <w:color w:val="222222"/>
          <w:szCs w:val="24"/>
          <w:shd w:val="clear" w:color="auto" w:fill="FFFFFF"/>
        </w:rPr>
        <w:t>, που ε</w:t>
      </w:r>
      <w:r w:rsidRPr="00013150">
        <w:rPr>
          <w:rFonts w:eastAsia="Times New Roman"/>
          <w:color w:val="222222"/>
          <w:szCs w:val="24"/>
          <w:shd w:val="clear" w:color="auto" w:fill="FFFFFF"/>
        </w:rPr>
        <w:t>λ</w:t>
      </w:r>
      <w:r>
        <w:rPr>
          <w:rFonts w:eastAsia="Times New Roman"/>
          <w:color w:val="222222"/>
          <w:szCs w:val="24"/>
          <w:shd w:val="clear" w:color="auto" w:fill="FFFFFF"/>
        </w:rPr>
        <w:t>πίζω στη διάρκεια των εργασιών ν</w:t>
      </w:r>
      <w:r w:rsidRPr="00013150">
        <w:rPr>
          <w:rFonts w:eastAsia="Times New Roman"/>
          <w:color w:val="222222"/>
          <w:szCs w:val="24"/>
          <w:shd w:val="clear" w:color="auto" w:fill="FFFFFF"/>
        </w:rPr>
        <w:t xml:space="preserve">α τον έχουμε κοντά </w:t>
      </w:r>
      <w:r>
        <w:rPr>
          <w:rFonts w:eastAsia="Times New Roman"/>
          <w:color w:val="222222"/>
          <w:szCs w:val="24"/>
          <w:shd w:val="clear" w:color="auto" w:fill="FFFFFF"/>
        </w:rPr>
        <w:t>μας.</w:t>
      </w:r>
      <w:r w:rsidRPr="00013150">
        <w:rPr>
          <w:rFonts w:eastAsia="Times New Roman"/>
          <w:color w:val="222222"/>
          <w:szCs w:val="24"/>
          <w:shd w:val="clear" w:color="auto" w:fill="FFFFFF"/>
        </w:rPr>
        <w:t xml:space="preserve"> </w:t>
      </w:r>
    </w:p>
    <w:p w14:paraId="619F8D38"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13150">
        <w:rPr>
          <w:rFonts w:eastAsia="Times New Roman"/>
          <w:color w:val="222222"/>
          <w:szCs w:val="24"/>
          <w:shd w:val="clear" w:color="auto" w:fill="FFFFFF"/>
        </w:rPr>
        <w:lastRenderedPageBreak/>
        <w:t>Θα ήθελα</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013150">
        <w:rPr>
          <w:rFonts w:eastAsia="Times New Roman"/>
          <w:color w:val="222222"/>
          <w:szCs w:val="24"/>
          <w:shd w:val="clear" w:color="auto" w:fill="FFFFFF"/>
        </w:rPr>
        <w:t xml:space="preserve"> να χαιρετίσω την παρουσία των </w:t>
      </w:r>
      <w:r>
        <w:rPr>
          <w:rFonts w:eastAsia="Times New Roman"/>
          <w:color w:val="222222"/>
          <w:szCs w:val="24"/>
          <w:shd w:val="clear" w:color="auto" w:fill="FFFFFF"/>
        </w:rPr>
        <w:t>ε</w:t>
      </w:r>
      <w:r w:rsidRPr="00013150">
        <w:rPr>
          <w:rFonts w:eastAsia="Times New Roman"/>
          <w:color w:val="222222"/>
          <w:szCs w:val="24"/>
          <w:shd w:val="clear" w:color="auto" w:fill="FFFFFF"/>
        </w:rPr>
        <w:t xml:space="preserve">νώσεων </w:t>
      </w:r>
      <w:r>
        <w:rPr>
          <w:rFonts w:eastAsia="Times New Roman"/>
          <w:color w:val="222222"/>
          <w:szCs w:val="24"/>
          <w:shd w:val="clear" w:color="auto" w:fill="FFFFFF"/>
        </w:rPr>
        <w:t>θ</w:t>
      </w:r>
      <w:r w:rsidRPr="00013150">
        <w:rPr>
          <w:rFonts w:eastAsia="Times New Roman"/>
          <w:color w:val="222222"/>
          <w:szCs w:val="24"/>
          <w:shd w:val="clear" w:color="auto" w:fill="FFFFFF"/>
        </w:rPr>
        <w:t>υμάτων της κατοχικής</w:t>
      </w:r>
      <w:r>
        <w:rPr>
          <w:rFonts w:eastAsia="Times New Roman"/>
          <w:color w:val="222222"/>
          <w:szCs w:val="24"/>
          <w:shd w:val="clear" w:color="auto" w:fill="FFFFFF"/>
        </w:rPr>
        <w:t xml:space="preserve"> περιόδου και τους συναγωνιστές, </w:t>
      </w:r>
      <w:r w:rsidRPr="00013150">
        <w:rPr>
          <w:rFonts w:eastAsia="Times New Roman"/>
          <w:color w:val="222222"/>
          <w:szCs w:val="24"/>
          <w:shd w:val="clear" w:color="auto" w:fill="FFFFFF"/>
        </w:rPr>
        <w:t>κληρονόμους των αγωνιστικών παραδόσεων της Εθ</w:t>
      </w:r>
      <w:r w:rsidRPr="00013150">
        <w:rPr>
          <w:rFonts w:eastAsia="Times New Roman"/>
          <w:color w:val="222222"/>
          <w:szCs w:val="24"/>
          <w:shd w:val="clear" w:color="auto" w:fill="FFFFFF"/>
        </w:rPr>
        <w:t>νικής Αντίστασης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τα μέλη του </w:t>
      </w:r>
      <w:r>
        <w:rPr>
          <w:rFonts w:eastAsia="Times New Roman"/>
          <w:color w:val="222222"/>
          <w:szCs w:val="24"/>
          <w:shd w:val="clear" w:color="auto" w:fill="FFFFFF"/>
        </w:rPr>
        <w:t>δ</w:t>
      </w:r>
      <w:r w:rsidRPr="00013150">
        <w:rPr>
          <w:rFonts w:eastAsia="Times New Roman"/>
          <w:color w:val="222222"/>
          <w:szCs w:val="24"/>
          <w:shd w:val="clear" w:color="auto" w:fill="FFFFFF"/>
        </w:rPr>
        <w:t xml:space="preserve">ιοικητικού </w:t>
      </w:r>
      <w:r>
        <w:rPr>
          <w:rFonts w:eastAsia="Times New Roman"/>
          <w:color w:val="222222"/>
          <w:szCs w:val="24"/>
          <w:shd w:val="clear" w:color="auto" w:fill="FFFFFF"/>
        </w:rPr>
        <w:t>σ</w:t>
      </w:r>
      <w:r w:rsidRPr="00013150">
        <w:rPr>
          <w:rFonts w:eastAsia="Times New Roman"/>
          <w:color w:val="222222"/>
          <w:szCs w:val="24"/>
          <w:shd w:val="clear" w:color="auto" w:fill="FFFFFF"/>
        </w:rPr>
        <w:t>υμβουλίου του Συνδέσμου των Πολιτικών Κρατουμένων της Δικτατορίας</w:t>
      </w:r>
      <w:r>
        <w:rPr>
          <w:rFonts w:eastAsia="Times New Roman"/>
          <w:color w:val="222222"/>
          <w:szCs w:val="24"/>
          <w:shd w:val="clear" w:color="auto" w:fill="FFFFFF"/>
        </w:rPr>
        <w:t>.</w:t>
      </w:r>
    </w:p>
    <w:p w14:paraId="619F8D39"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4183C">
        <w:rPr>
          <w:rFonts w:eastAsia="Times New Roman"/>
          <w:color w:val="222222"/>
          <w:szCs w:val="24"/>
          <w:shd w:val="clear" w:color="auto" w:fill="FFFFFF"/>
        </w:rPr>
        <w:t>Κυρίες και κύριοι συνάδελφο</w:t>
      </w:r>
      <w:r>
        <w:rPr>
          <w:rFonts w:eastAsia="Times New Roman"/>
          <w:color w:val="222222"/>
          <w:szCs w:val="24"/>
          <w:shd w:val="clear" w:color="auto" w:fill="FFFFFF"/>
        </w:rPr>
        <w:t>ι, σ</w:t>
      </w:r>
      <w:r w:rsidRPr="00013150">
        <w:rPr>
          <w:rFonts w:eastAsia="Times New Roman"/>
          <w:color w:val="222222"/>
          <w:szCs w:val="24"/>
          <w:shd w:val="clear" w:color="auto" w:fill="FFFFFF"/>
        </w:rPr>
        <w:t xml:space="preserve">τις 9 Μαΐου συμπληρώνονται </w:t>
      </w:r>
      <w:r>
        <w:rPr>
          <w:rFonts w:eastAsia="Times New Roman"/>
          <w:color w:val="222222"/>
          <w:szCs w:val="24"/>
          <w:shd w:val="clear" w:color="auto" w:fill="FFFFFF"/>
        </w:rPr>
        <w:t>εβδομήντα τέσσερα</w:t>
      </w:r>
      <w:r w:rsidRPr="00013150">
        <w:rPr>
          <w:rFonts w:eastAsia="Times New Roman"/>
          <w:color w:val="222222"/>
          <w:szCs w:val="24"/>
          <w:shd w:val="clear" w:color="auto" w:fill="FFFFFF"/>
        </w:rPr>
        <w:t xml:space="preserve"> χρόνια από την αντιφασιστική νίκη και τη λήξη του </w:t>
      </w:r>
      <w:r>
        <w:rPr>
          <w:rFonts w:eastAsia="Times New Roman"/>
          <w:color w:val="222222"/>
          <w:szCs w:val="24"/>
          <w:shd w:val="clear" w:color="auto" w:fill="FFFFFF"/>
        </w:rPr>
        <w:t>Β΄</w:t>
      </w:r>
      <w:r w:rsidRPr="00013150">
        <w:rPr>
          <w:rFonts w:eastAsia="Times New Roman"/>
          <w:color w:val="222222"/>
          <w:szCs w:val="24"/>
          <w:shd w:val="clear" w:color="auto" w:fill="FFFFFF"/>
        </w:rPr>
        <w:t xml:space="preserve"> Παγκοσμίου Πολέμου</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που σημαδεύτηκε ανεξίτηλα με την τριπλή κατοχή της χώρας μας από Δυνάμεις του Άξονα και την πληρωμή ενός </w:t>
      </w:r>
      <w:r>
        <w:rPr>
          <w:rFonts w:eastAsia="Times New Roman"/>
          <w:color w:val="222222"/>
          <w:szCs w:val="24"/>
          <w:shd w:val="clear" w:color="auto" w:fill="FFFFFF"/>
        </w:rPr>
        <w:t xml:space="preserve">τεράστιου φόρου αίματος. </w:t>
      </w:r>
      <w:r w:rsidRPr="00013150">
        <w:rPr>
          <w:rFonts w:eastAsia="Times New Roman"/>
          <w:color w:val="222222"/>
          <w:szCs w:val="24"/>
          <w:shd w:val="clear" w:color="auto" w:fill="FFFFFF"/>
        </w:rPr>
        <w:t xml:space="preserve">Η χώρα μας κατέχει την πρώτη θέση μεταξύ των κρατών που </w:t>
      </w:r>
      <w:r>
        <w:rPr>
          <w:rFonts w:eastAsia="Times New Roman"/>
          <w:color w:val="222222"/>
          <w:szCs w:val="24"/>
          <w:shd w:val="clear" w:color="auto" w:fill="FFFFFF"/>
        </w:rPr>
        <w:t>θρήνησαν</w:t>
      </w:r>
      <w:r w:rsidRPr="00013150">
        <w:rPr>
          <w:rFonts w:eastAsia="Times New Roman"/>
          <w:color w:val="222222"/>
          <w:szCs w:val="24"/>
          <w:shd w:val="clear" w:color="auto" w:fill="FFFFFF"/>
        </w:rPr>
        <w:t xml:space="preserve"> θύματα από τον πόλεμο</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Η </w:t>
      </w:r>
      <w:r>
        <w:rPr>
          <w:rFonts w:eastAsia="Times New Roman"/>
          <w:color w:val="222222"/>
          <w:szCs w:val="24"/>
          <w:shd w:val="clear" w:color="auto" w:fill="FFFFFF"/>
        </w:rPr>
        <w:t>αναλογία</w:t>
      </w:r>
      <w:r w:rsidRPr="00013150">
        <w:rPr>
          <w:rFonts w:eastAsia="Times New Roman"/>
          <w:color w:val="222222"/>
          <w:szCs w:val="24"/>
          <w:shd w:val="clear" w:color="auto" w:fill="FFFFFF"/>
        </w:rPr>
        <w:t xml:space="preserve"> των θυ</w:t>
      </w:r>
      <w:r w:rsidRPr="00013150">
        <w:rPr>
          <w:rFonts w:eastAsia="Times New Roman"/>
          <w:color w:val="222222"/>
          <w:szCs w:val="24"/>
          <w:shd w:val="clear" w:color="auto" w:fill="FFFFFF"/>
        </w:rPr>
        <w:t xml:space="preserve">μάτων επί του συνολικού πληθυσμού που είχαμε το 1939 και ήταν </w:t>
      </w:r>
      <w:r>
        <w:rPr>
          <w:rFonts w:eastAsia="Times New Roman"/>
          <w:color w:val="222222"/>
          <w:szCs w:val="24"/>
          <w:shd w:val="clear" w:color="auto" w:fill="FFFFFF"/>
        </w:rPr>
        <w:t>επτά εκατομμύρια τριακόσιες τριάντα πέντε χιλιάδες</w:t>
      </w:r>
      <w:r>
        <w:rPr>
          <w:rFonts w:eastAsia="Times New Roman"/>
          <w:color w:val="222222"/>
          <w:szCs w:val="24"/>
          <w:shd w:val="clear" w:color="auto" w:fill="FFFFFF"/>
        </w:rPr>
        <w:t>, ανέρχεται σε ποσοστό 19,70%.</w:t>
      </w:r>
      <w:r w:rsidRPr="00013150">
        <w:rPr>
          <w:rFonts w:eastAsia="Times New Roman"/>
          <w:color w:val="222222"/>
          <w:szCs w:val="24"/>
          <w:shd w:val="clear" w:color="auto" w:fill="FFFFFF"/>
        </w:rPr>
        <w:t xml:space="preserve"> Το </w:t>
      </w:r>
      <w:r>
        <w:rPr>
          <w:rFonts w:eastAsia="Times New Roman"/>
          <w:color w:val="222222"/>
          <w:szCs w:val="24"/>
          <w:shd w:val="clear" w:color="auto" w:fill="FFFFFF"/>
        </w:rPr>
        <w:t xml:space="preserve">ποσοστό αυτό αντιστοιχεί σε </w:t>
      </w:r>
      <w:r>
        <w:rPr>
          <w:rFonts w:eastAsia="Times New Roman"/>
          <w:color w:val="222222"/>
          <w:szCs w:val="24"/>
          <w:shd w:val="clear" w:color="auto" w:fill="FFFFFF"/>
        </w:rPr>
        <w:t>πεντακόσιες πενήντα οκτώ χιλιάδες</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θανόντες</w:t>
      </w:r>
      <w:r w:rsidRPr="00013150">
        <w:rPr>
          <w:rFonts w:eastAsia="Times New Roman"/>
          <w:color w:val="222222"/>
          <w:szCs w:val="24"/>
          <w:shd w:val="clear" w:color="auto" w:fill="FFFFFF"/>
        </w:rPr>
        <w:t xml:space="preserve"> και σε </w:t>
      </w:r>
      <w:r>
        <w:rPr>
          <w:rFonts w:eastAsia="Times New Roman"/>
          <w:color w:val="222222"/>
          <w:szCs w:val="24"/>
          <w:shd w:val="clear" w:color="auto" w:fill="FFFFFF"/>
        </w:rPr>
        <w:t>οκτακόσιες ογδόντα χιλιάδες</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αναπ</w:t>
      </w:r>
      <w:r>
        <w:rPr>
          <w:rFonts w:eastAsia="Times New Roman"/>
          <w:color w:val="222222"/>
          <w:szCs w:val="24"/>
          <w:shd w:val="clear" w:color="auto" w:fill="FFFFFF"/>
        </w:rPr>
        <w:t>ήρους,</w:t>
      </w:r>
      <w:r w:rsidRPr="00013150">
        <w:rPr>
          <w:rFonts w:eastAsia="Times New Roman"/>
          <w:color w:val="222222"/>
          <w:szCs w:val="24"/>
          <w:shd w:val="clear" w:color="auto" w:fill="FFFFFF"/>
        </w:rPr>
        <w:t xml:space="preserve"> συνολικά σε </w:t>
      </w:r>
      <w:r>
        <w:rPr>
          <w:rFonts w:eastAsia="Times New Roman"/>
          <w:color w:val="222222"/>
          <w:szCs w:val="24"/>
          <w:shd w:val="clear" w:color="auto" w:fill="FFFFFF"/>
        </w:rPr>
        <w:t xml:space="preserve">ένα εκατομμύριο πεντακόσιες χιλιάδες </w:t>
      </w:r>
      <w:r w:rsidRPr="00013150">
        <w:rPr>
          <w:rFonts w:eastAsia="Times New Roman"/>
          <w:color w:val="222222"/>
          <w:szCs w:val="24"/>
          <w:shd w:val="clear" w:color="auto" w:fill="FFFFFF"/>
        </w:rPr>
        <w:t>θύματα</w:t>
      </w:r>
      <w:r>
        <w:rPr>
          <w:rFonts w:eastAsia="Times New Roman"/>
          <w:color w:val="222222"/>
          <w:szCs w:val="24"/>
          <w:shd w:val="clear" w:color="auto" w:fill="FFFFFF"/>
        </w:rPr>
        <w:t xml:space="preserve"> περίπου.</w:t>
      </w:r>
      <w:r w:rsidRPr="00013150">
        <w:rPr>
          <w:rFonts w:eastAsia="Times New Roman"/>
          <w:color w:val="222222"/>
          <w:szCs w:val="24"/>
          <w:shd w:val="clear" w:color="auto" w:fill="FFFFFF"/>
        </w:rPr>
        <w:t xml:space="preserve"> </w:t>
      </w:r>
    </w:p>
    <w:p w14:paraId="619F8D3A"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13150">
        <w:rPr>
          <w:rFonts w:eastAsia="Times New Roman"/>
          <w:color w:val="222222"/>
          <w:szCs w:val="24"/>
          <w:shd w:val="clear" w:color="auto" w:fill="FFFFFF"/>
        </w:rPr>
        <w:lastRenderedPageBreak/>
        <w:t>Η χώρα μας αντιμετωπίστηκε στο πλαίσιο του ναζιστικού ολοκληρωτικού πολέμου</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 xml:space="preserve">όχι ως </w:t>
      </w:r>
      <w:r>
        <w:rPr>
          <w:rFonts w:eastAsia="Times New Roman"/>
          <w:color w:val="222222"/>
          <w:szCs w:val="24"/>
          <w:shd w:val="clear" w:color="auto" w:fill="FFFFFF"/>
        </w:rPr>
        <w:t>«</w:t>
      </w:r>
      <w:r w:rsidRPr="00013150">
        <w:rPr>
          <w:rFonts w:eastAsia="Times New Roman"/>
          <w:color w:val="222222"/>
          <w:szCs w:val="24"/>
          <w:shd w:val="clear" w:color="auto" w:fill="FFFFFF"/>
        </w:rPr>
        <w:t>σταθμός της Βέρμαχτ</w:t>
      </w:r>
      <w:r>
        <w:rPr>
          <w:rFonts w:eastAsia="Times New Roman"/>
          <w:color w:val="222222"/>
          <w:szCs w:val="24"/>
          <w:shd w:val="clear" w:color="auto" w:fill="FFFFFF"/>
        </w:rPr>
        <w:t>»</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αλλά ως </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το νότιο προπύργιο </w:t>
      </w:r>
      <w:r>
        <w:rPr>
          <w:rFonts w:eastAsia="Times New Roman"/>
          <w:color w:val="222222"/>
          <w:szCs w:val="24"/>
          <w:shd w:val="clear" w:color="auto" w:fill="FFFFFF"/>
        </w:rPr>
        <w:t>του Ράιχ</w:t>
      </w:r>
      <w:r>
        <w:rPr>
          <w:rFonts w:eastAsia="Times New Roman"/>
          <w:color w:val="222222"/>
          <w:szCs w:val="24"/>
          <w:shd w:val="clear" w:color="auto" w:fill="FFFFFF"/>
        </w:rPr>
        <w:t>»</w:t>
      </w:r>
      <w:r>
        <w:rPr>
          <w:rFonts w:eastAsia="Times New Roman"/>
          <w:color w:val="222222"/>
          <w:szCs w:val="24"/>
          <w:shd w:val="clear" w:color="auto" w:fill="FFFFFF"/>
        </w:rPr>
        <w:t xml:space="preserve">, </w:t>
      </w:r>
      <w:r w:rsidRPr="00013150">
        <w:rPr>
          <w:rFonts w:eastAsia="Times New Roman"/>
          <w:color w:val="222222"/>
          <w:szCs w:val="24"/>
          <w:shd w:val="clear" w:color="auto" w:fill="FFFFFF"/>
        </w:rPr>
        <w:t>σύμφωνα με γερμανική έκθεση</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Έτσι</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η </w:t>
      </w:r>
      <w:r w:rsidRPr="00013150">
        <w:rPr>
          <w:rFonts w:eastAsia="Times New Roman"/>
          <w:color w:val="222222"/>
          <w:szCs w:val="24"/>
          <w:shd w:val="clear" w:color="auto" w:fill="FFFFFF"/>
        </w:rPr>
        <w:t>ελληνική επικράτεια μετατράπηκε σε πεδίο μάχης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στο οποίο εφαρμόστηκε η τακτική της </w:t>
      </w:r>
      <w:r>
        <w:rPr>
          <w:rFonts w:eastAsia="Times New Roman"/>
          <w:color w:val="222222"/>
          <w:szCs w:val="24"/>
          <w:shd w:val="clear" w:color="auto" w:fill="FFFFFF"/>
        </w:rPr>
        <w:t>«</w:t>
      </w:r>
      <w:r w:rsidRPr="00013150">
        <w:rPr>
          <w:rFonts w:eastAsia="Times New Roman"/>
          <w:color w:val="222222"/>
          <w:szCs w:val="24"/>
          <w:shd w:val="clear" w:color="auto" w:fill="FFFFFF"/>
        </w:rPr>
        <w:t>καμένης γης</w:t>
      </w:r>
      <w:r>
        <w:rPr>
          <w:rFonts w:eastAsia="Times New Roman"/>
          <w:color w:val="222222"/>
          <w:szCs w:val="24"/>
          <w:shd w:val="clear" w:color="auto" w:fill="FFFFFF"/>
        </w:rPr>
        <w:t>»</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εις βάρος του άμαχου πληθυσμού</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μπροστά στην ανάπτυξη ενός μεγαλε</w:t>
      </w:r>
      <w:r>
        <w:rPr>
          <w:rFonts w:eastAsia="Times New Roman"/>
          <w:color w:val="222222"/>
          <w:szCs w:val="24"/>
          <w:shd w:val="clear" w:color="auto" w:fill="FFFFFF"/>
        </w:rPr>
        <w:t>ιώδους κινήματος ένοπλης α</w:t>
      </w:r>
      <w:r w:rsidRPr="00013150">
        <w:rPr>
          <w:rFonts w:eastAsia="Times New Roman"/>
          <w:color w:val="222222"/>
          <w:szCs w:val="24"/>
          <w:shd w:val="clear" w:color="auto" w:fill="FFFFFF"/>
        </w:rPr>
        <w:t xml:space="preserve">ντίστασης από τον </w:t>
      </w:r>
      <w:r>
        <w:rPr>
          <w:rFonts w:eastAsia="Times New Roman"/>
          <w:color w:val="222222"/>
          <w:szCs w:val="24"/>
          <w:shd w:val="clear" w:color="auto" w:fill="FFFFFF"/>
        </w:rPr>
        <w:t>«</w:t>
      </w:r>
      <w:r w:rsidRPr="00013150">
        <w:rPr>
          <w:rFonts w:eastAsia="Times New Roman"/>
          <w:color w:val="222222"/>
          <w:szCs w:val="24"/>
          <w:shd w:val="clear" w:color="auto" w:fill="FFFFFF"/>
        </w:rPr>
        <w:t>απείθαρχο και ανώριμο</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κατά τους κατακτητές ελληνικό λαό</w:t>
      </w:r>
      <w:r>
        <w:rPr>
          <w:rFonts w:eastAsia="Times New Roman"/>
          <w:color w:val="222222"/>
          <w:szCs w:val="24"/>
          <w:shd w:val="clear" w:color="auto" w:fill="FFFFFF"/>
        </w:rPr>
        <w:t xml:space="preserve">. </w:t>
      </w:r>
    </w:p>
    <w:p w14:paraId="619F8D3B"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w:t>
      </w:r>
      <w:r w:rsidRPr="00013150">
        <w:rPr>
          <w:rFonts w:eastAsia="Times New Roman"/>
          <w:color w:val="222222"/>
          <w:szCs w:val="24"/>
          <w:shd w:val="clear" w:color="auto" w:fill="FFFFFF"/>
        </w:rPr>
        <w:t xml:space="preserve"> Γερμανία ηττήθηκε κατά κράτος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διαιρέθηκε</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επανενώθηκε και </w:t>
      </w:r>
      <w:r>
        <w:rPr>
          <w:rFonts w:eastAsia="Times New Roman"/>
          <w:color w:val="222222"/>
          <w:szCs w:val="24"/>
          <w:shd w:val="clear" w:color="auto" w:fill="FFFFFF"/>
        </w:rPr>
        <w:t>κανοναρχεί</w:t>
      </w:r>
      <w:r w:rsidRPr="00013150">
        <w:rPr>
          <w:rFonts w:eastAsia="Times New Roman"/>
          <w:color w:val="222222"/>
          <w:szCs w:val="24"/>
          <w:shd w:val="clear" w:color="auto" w:fill="FFFFFF"/>
        </w:rPr>
        <w:t xml:space="preserve"> σήμερα το</w:t>
      </w:r>
      <w:r>
        <w:rPr>
          <w:rFonts w:eastAsia="Times New Roman"/>
          <w:color w:val="222222"/>
          <w:szCs w:val="24"/>
          <w:shd w:val="clear" w:color="auto" w:fill="FFFFFF"/>
        </w:rPr>
        <w:t>ν</w:t>
      </w:r>
      <w:r w:rsidRPr="00013150">
        <w:rPr>
          <w:rFonts w:eastAsia="Times New Roman"/>
          <w:color w:val="222222"/>
          <w:szCs w:val="24"/>
          <w:shd w:val="clear" w:color="auto" w:fill="FFFFFF"/>
        </w:rPr>
        <w:t xml:space="preserve"> χορό στην Ευρωπαϊκή Ένωση</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013150">
        <w:rPr>
          <w:rFonts w:eastAsia="Times New Roman"/>
          <w:color w:val="222222"/>
          <w:szCs w:val="24"/>
          <w:shd w:val="clear" w:color="auto" w:fill="FFFFFF"/>
        </w:rPr>
        <w:t xml:space="preserve"> παρά τις μεταπολεμικές συμφωνίες που την όρισαν </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ως καθολικό διάδοχο του </w:t>
      </w:r>
      <w:r>
        <w:rPr>
          <w:rFonts w:eastAsia="Times New Roman"/>
          <w:color w:val="222222"/>
          <w:szCs w:val="24"/>
          <w:shd w:val="clear" w:color="auto" w:fill="FFFFFF"/>
        </w:rPr>
        <w:t>Γ΄</w:t>
      </w:r>
      <w:r w:rsidRPr="00013150">
        <w:rPr>
          <w:rFonts w:eastAsia="Times New Roman"/>
          <w:color w:val="222222"/>
          <w:szCs w:val="24"/>
          <w:shd w:val="clear" w:color="auto" w:fill="FFFFFF"/>
        </w:rPr>
        <w:t xml:space="preserve"> Ράιχ</w:t>
      </w:r>
      <w:r>
        <w:rPr>
          <w:rFonts w:eastAsia="Times New Roman"/>
          <w:color w:val="222222"/>
          <w:szCs w:val="24"/>
          <w:shd w:val="clear" w:color="auto" w:fill="FFFFFF"/>
        </w:rPr>
        <w:t>»</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το ιστορικό της χρέο</w:t>
      </w:r>
      <w:r w:rsidRPr="00013150">
        <w:rPr>
          <w:rFonts w:eastAsia="Times New Roman"/>
          <w:color w:val="222222"/>
          <w:szCs w:val="24"/>
          <w:shd w:val="clear" w:color="auto" w:fill="FFFFFF"/>
        </w:rPr>
        <w:t xml:space="preserve">ς απέναντι στη χώρα μας παραμένει </w:t>
      </w:r>
      <w:r>
        <w:rPr>
          <w:rFonts w:eastAsia="Times New Roman"/>
          <w:color w:val="222222"/>
          <w:szCs w:val="24"/>
          <w:shd w:val="clear" w:color="auto" w:fill="FFFFFF"/>
        </w:rPr>
        <w:t>«</w:t>
      </w:r>
      <w:r>
        <w:rPr>
          <w:rFonts w:eastAsia="Times New Roman"/>
          <w:color w:val="222222"/>
          <w:szCs w:val="24"/>
          <w:shd w:val="clear" w:color="auto" w:fill="FFFFFF"/>
        </w:rPr>
        <w:t>άγος</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απλήρωτο</w:t>
      </w:r>
      <w:r>
        <w:rPr>
          <w:rFonts w:eastAsia="Times New Roman"/>
          <w:color w:val="222222"/>
          <w:szCs w:val="24"/>
          <w:shd w:val="clear" w:color="auto" w:fill="FFFFFF"/>
        </w:rPr>
        <w:t>»</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p>
    <w:p w14:paraId="619F8D3C"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13150">
        <w:rPr>
          <w:rFonts w:eastAsia="Times New Roman"/>
          <w:color w:val="222222"/>
          <w:szCs w:val="24"/>
          <w:shd w:val="clear" w:color="auto" w:fill="FFFFFF"/>
        </w:rPr>
        <w:t xml:space="preserve">Με τη σημερινή συζήτηση της </w:t>
      </w:r>
      <w:r>
        <w:rPr>
          <w:rFonts w:eastAsia="Times New Roman"/>
          <w:color w:val="222222"/>
          <w:szCs w:val="24"/>
          <w:shd w:val="clear" w:color="auto" w:fill="FFFFFF"/>
        </w:rPr>
        <w:t>έ</w:t>
      </w:r>
      <w:r w:rsidRPr="00013150">
        <w:rPr>
          <w:rFonts w:eastAsia="Times New Roman"/>
          <w:color w:val="222222"/>
          <w:szCs w:val="24"/>
          <w:shd w:val="clear" w:color="auto" w:fill="FFFFFF"/>
        </w:rPr>
        <w:t xml:space="preserve">κθεσης της Διακομματικής Κοινοβουλευτικής Επιτροπής για τις οφειλές της Γερμανίας προς την Ελλάδα εκπληρώνουμε ένα </w:t>
      </w:r>
      <w:r>
        <w:rPr>
          <w:rFonts w:eastAsia="Times New Roman"/>
          <w:color w:val="222222"/>
          <w:szCs w:val="24"/>
          <w:shd w:val="clear" w:color="auto" w:fill="FFFFFF"/>
        </w:rPr>
        <w:t xml:space="preserve">θεμελιακό, </w:t>
      </w:r>
      <w:r w:rsidRPr="00013150">
        <w:rPr>
          <w:rFonts w:eastAsia="Times New Roman"/>
          <w:color w:val="222222"/>
          <w:szCs w:val="24"/>
          <w:shd w:val="clear" w:color="auto" w:fill="FFFFFF"/>
        </w:rPr>
        <w:t>ιστορικό</w:t>
      </w:r>
      <w:r>
        <w:rPr>
          <w:rFonts w:eastAsia="Times New Roman"/>
          <w:color w:val="222222"/>
          <w:szCs w:val="24"/>
          <w:shd w:val="clear" w:color="auto" w:fill="FFFFFF"/>
        </w:rPr>
        <w:t xml:space="preserve">, ηθικό, </w:t>
      </w:r>
      <w:r w:rsidRPr="00013150">
        <w:rPr>
          <w:rFonts w:eastAsia="Times New Roman"/>
          <w:color w:val="222222"/>
          <w:szCs w:val="24"/>
          <w:shd w:val="clear" w:color="auto" w:fill="FFFFFF"/>
        </w:rPr>
        <w:t>πολιτικό αλλά και νομικό χρέος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r w:rsidRPr="00013150">
        <w:rPr>
          <w:rFonts w:eastAsia="Times New Roman"/>
          <w:color w:val="222222"/>
          <w:szCs w:val="24"/>
          <w:shd w:val="clear" w:color="auto" w:fill="FFFFFF"/>
        </w:rPr>
        <w:t>Ταυτόχρονα</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δίνουμε την ευκαιρία </w:t>
      </w:r>
      <w:r w:rsidRPr="00013150">
        <w:rPr>
          <w:rFonts w:eastAsia="Times New Roman"/>
          <w:color w:val="222222"/>
          <w:szCs w:val="24"/>
          <w:shd w:val="clear" w:color="auto" w:fill="FFFFFF"/>
        </w:rPr>
        <w:lastRenderedPageBreak/>
        <w:t>στη Γερμανία να αντιπαλέψει με τα όπλα της αλήθειας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της συμφιλίωσης και της ευθύνης </w:t>
      </w:r>
      <w:r>
        <w:rPr>
          <w:rFonts w:eastAsia="Times New Roman"/>
          <w:color w:val="222222"/>
          <w:szCs w:val="24"/>
          <w:shd w:val="clear" w:color="auto" w:fill="FFFFFF"/>
        </w:rPr>
        <w:t>τις μισάνθρωπες φωνές των επιγόνων του Χίτλερ.</w:t>
      </w:r>
      <w:r w:rsidRPr="00013150">
        <w:rPr>
          <w:rFonts w:eastAsia="Times New Roman"/>
          <w:color w:val="222222"/>
          <w:szCs w:val="24"/>
          <w:shd w:val="clear" w:color="auto" w:fill="FFFFFF"/>
        </w:rPr>
        <w:t xml:space="preserve"> </w:t>
      </w:r>
    </w:p>
    <w:p w14:paraId="619F8D3D"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13150">
        <w:rPr>
          <w:rFonts w:eastAsia="Times New Roman"/>
          <w:color w:val="222222"/>
          <w:szCs w:val="24"/>
          <w:shd w:val="clear" w:color="auto" w:fill="FFFFFF"/>
        </w:rPr>
        <w:t xml:space="preserve">Είμαστε στο ίδιο μέτωπο με τους Γερμανούς </w:t>
      </w:r>
      <w:r>
        <w:rPr>
          <w:rFonts w:eastAsia="Times New Roman"/>
          <w:color w:val="222222"/>
          <w:szCs w:val="24"/>
          <w:shd w:val="clear" w:color="auto" w:fill="FFFFFF"/>
        </w:rPr>
        <w:t>αντι</w:t>
      </w:r>
      <w:r w:rsidRPr="00013150">
        <w:rPr>
          <w:rFonts w:eastAsia="Times New Roman"/>
          <w:color w:val="222222"/>
          <w:szCs w:val="24"/>
          <w:shd w:val="clear" w:color="auto" w:fill="FFFFFF"/>
        </w:rPr>
        <w:t>ναζιστές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δημοκράτες</w:t>
      </w:r>
      <w:r>
        <w:rPr>
          <w:rFonts w:eastAsia="Times New Roman"/>
          <w:color w:val="222222"/>
          <w:szCs w:val="24"/>
          <w:shd w:val="clear" w:color="auto" w:fill="FFFFFF"/>
        </w:rPr>
        <w:t>, ακαδημαϊκού</w:t>
      </w:r>
      <w:r w:rsidRPr="00013150">
        <w:rPr>
          <w:rFonts w:eastAsia="Times New Roman"/>
          <w:color w:val="222222"/>
          <w:szCs w:val="24"/>
          <w:shd w:val="clear" w:color="auto" w:fill="FFFFFF"/>
        </w:rPr>
        <w:t>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επιστήμονες και ακτιβιστές</w:t>
      </w:r>
      <w:r>
        <w:rPr>
          <w:rFonts w:eastAsia="Times New Roman"/>
          <w:color w:val="222222"/>
          <w:szCs w:val="24"/>
          <w:shd w:val="clear" w:color="auto" w:fill="FFFFFF"/>
        </w:rPr>
        <w:t xml:space="preserve">, όπως η </w:t>
      </w:r>
      <w:r>
        <w:rPr>
          <w:rFonts w:eastAsia="Times New Roman"/>
          <w:color w:val="222222"/>
          <w:szCs w:val="24"/>
          <w:shd w:val="clear" w:color="auto" w:fill="FFFFFF"/>
        </w:rPr>
        <w:t>«</w:t>
      </w:r>
      <w:r>
        <w:rPr>
          <w:rFonts w:eastAsia="Times New Roman"/>
          <w:color w:val="222222"/>
          <w:szCs w:val="24"/>
          <w:shd w:val="clear" w:color="auto" w:fill="FFFFFF"/>
        </w:rPr>
        <w:t>κ</w:t>
      </w:r>
      <w:r>
        <w:rPr>
          <w:rFonts w:eastAsia="Times New Roman"/>
          <w:color w:val="222222"/>
          <w:szCs w:val="24"/>
          <w:shd w:val="clear" w:color="auto" w:fill="FFFFFF"/>
        </w:rPr>
        <w:t>ίνηση Αμβούργο-</w:t>
      </w:r>
      <w:r w:rsidRPr="00013150">
        <w:rPr>
          <w:rFonts w:eastAsia="Times New Roman"/>
          <w:color w:val="222222"/>
          <w:szCs w:val="24"/>
          <w:shd w:val="clear" w:color="auto" w:fill="FFFFFF"/>
        </w:rPr>
        <w:t>Δίστομο</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ή το</w:t>
      </w:r>
      <w:r w:rsidRPr="00013150">
        <w:rPr>
          <w:rFonts w:eastAsia="Times New Roman"/>
          <w:color w:val="222222"/>
          <w:szCs w:val="24"/>
          <w:shd w:val="clear" w:color="auto" w:fill="FFFFFF"/>
        </w:rPr>
        <w:t xml:space="preserve"> σωματείο </w:t>
      </w:r>
      <w:r>
        <w:rPr>
          <w:rFonts w:eastAsia="Times New Roman"/>
          <w:color w:val="222222"/>
          <w:szCs w:val="24"/>
          <w:shd w:val="clear" w:color="auto" w:fill="FFFFFF"/>
        </w:rPr>
        <w:t>«</w:t>
      </w:r>
      <w:r w:rsidRPr="00013150">
        <w:rPr>
          <w:rFonts w:eastAsia="Times New Roman"/>
          <w:color w:val="222222"/>
          <w:szCs w:val="24"/>
          <w:shd w:val="clear" w:color="auto" w:fill="FFFFFF"/>
        </w:rPr>
        <w:t>Σεβασμός για την Ελλάδα</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-θα καταθέσω</w:t>
      </w:r>
      <w:r w:rsidRPr="00013150">
        <w:rPr>
          <w:rFonts w:eastAsia="Times New Roman"/>
          <w:color w:val="222222"/>
          <w:szCs w:val="24"/>
          <w:shd w:val="clear" w:color="auto" w:fill="FFFFFF"/>
        </w:rPr>
        <w:t xml:space="preserve"> στα Πρακτικά και τη σχετική </w:t>
      </w:r>
      <w:r>
        <w:rPr>
          <w:rFonts w:eastAsia="Times New Roman"/>
          <w:color w:val="222222"/>
          <w:szCs w:val="24"/>
          <w:shd w:val="clear" w:color="auto" w:fill="FFFFFF"/>
        </w:rPr>
        <w:t>ιδρυτική</w:t>
      </w:r>
      <w:r w:rsidRPr="00013150">
        <w:rPr>
          <w:rFonts w:eastAsia="Times New Roman"/>
          <w:color w:val="222222"/>
          <w:szCs w:val="24"/>
          <w:shd w:val="clear" w:color="auto" w:fill="FFFFFF"/>
        </w:rPr>
        <w:t xml:space="preserve"> διακήρυξη</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π</w:t>
      </w:r>
      <w:r>
        <w:rPr>
          <w:rFonts w:eastAsia="Times New Roman"/>
          <w:color w:val="222222"/>
          <w:szCs w:val="24"/>
          <w:shd w:val="clear" w:color="auto" w:fill="FFFFFF"/>
        </w:rPr>
        <w:t>ου όλα αυτά τα χρόνια, με δημόσιες δράσεις και συνεργασίε</w:t>
      </w:r>
      <w:r w:rsidRPr="00013150">
        <w:rPr>
          <w:rFonts w:eastAsia="Times New Roman"/>
          <w:color w:val="222222"/>
          <w:szCs w:val="24"/>
          <w:shd w:val="clear" w:color="auto" w:fill="FFFFFF"/>
        </w:rPr>
        <w:t>ς έχουν δώσει έναν αποφασιστικό αγώ</w:t>
      </w:r>
      <w:r w:rsidRPr="00013150">
        <w:rPr>
          <w:rFonts w:eastAsia="Times New Roman"/>
          <w:color w:val="222222"/>
          <w:szCs w:val="24"/>
          <w:shd w:val="clear" w:color="auto" w:fill="FFFFFF"/>
        </w:rPr>
        <w:t xml:space="preserve">να </w:t>
      </w:r>
      <w:r>
        <w:rPr>
          <w:rFonts w:eastAsia="Times New Roman"/>
          <w:color w:val="222222"/>
          <w:szCs w:val="24"/>
          <w:shd w:val="clear" w:color="auto" w:fill="FFFFFF"/>
        </w:rPr>
        <w:t xml:space="preserve">πλάι-πλάι </w:t>
      </w:r>
      <w:r w:rsidRPr="00013150">
        <w:rPr>
          <w:rFonts w:eastAsia="Times New Roman"/>
          <w:color w:val="222222"/>
          <w:szCs w:val="24"/>
          <w:shd w:val="clear" w:color="auto" w:fill="FFFFFF"/>
        </w:rPr>
        <w:t xml:space="preserve">με το Εθνικό Συμβούλιο για τη </w:t>
      </w:r>
      <w:r w:rsidRPr="00013150">
        <w:rPr>
          <w:rFonts w:eastAsia="Times New Roman"/>
          <w:color w:val="222222"/>
          <w:szCs w:val="24"/>
          <w:shd w:val="clear" w:color="auto" w:fill="FFFFFF"/>
        </w:rPr>
        <w:t>Δ</w:t>
      </w:r>
      <w:r w:rsidRPr="00013150">
        <w:rPr>
          <w:rFonts w:eastAsia="Times New Roman"/>
          <w:color w:val="222222"/>
          <w:szCs w:val="24"/>
          <w:shd w:val="clear" w:color="auto" w:fill="FFFFFF"/>
        </w:rPr>
        <w:t>ιε</w:t>
      </w:r>
      <w:r>
        <w:rPr>
          <w:rFonts w:eastAsia="Times New Roman"/>
          <w:color w:val="222222"/>
          <w:szCs w:val="24"/>
          <w:shd w:val="clear" w:color="auto" w:fill="FFFFFF"/>
        </w:rPr>
        <w:t xml:space="preserve">κδίκηση των </w:t>
      </w:r>
      <w:r>
        <w:rPr>
          <w:rFonts w:eastAsia="Times New Roman"/>
          <w:color w:val="222222"/>
          <w:szCs w:val="24"/>
          <w:shd w:val="clear" w:color="auto" w:fill="FFFFFF"/>
        </w:rPr>
        <w:t>Γ</w:t>
      </w:r>
      <w:r>
        <w:rPr>
          <w:rFonts w:eastAsia="Times New Roman"/>
          <w:color w:val="222222"/>
          <w:szCs w:val="24"/>
          <w:shd w:val="clear" w:color="auto" w:fill="FFFFFF"/>
        </w:rPr>
        <w:t xml:space="preserve">ερμανικών </w:t>
      </w:r>
      <w:r>
        <w:rPr>
          <w:rFonts w:eastAsia="Times New Roman"/>
          <w:color w:val="222222"/>
          <w:szCs w:val="24"/>
          <w:shd w:val="clear" w:color="auto" w:fill="FFFFFF"/>
        </w:rPr>
        <w:t>Ο</w:t>
      </w:r>
      <w:r>
        <w:rPr>
          <w:rFonts w:eastAsia="Times New Roman"/>
          <w:color w:val="222222"/>
          <w:szCs w:val="24"/>
          <w:shd w:val="clear" w:color="auto" w:fill="FFFFFF"/>
        </w:rPr>
        <w:t>φειλών, μ</w:t>
      </w:r>
      <w:r w:rsidRPr="00013150">
        <w:rPr>
          <w:rFonts w:eastAsia="Times New Roman"/>
          <w:color w:val="222222"/>
          <w:szCs w:val="24"/>
          <w:shd w:val="clear" w:color="auto" w:fill="FFFFFF"/>
        </w:rPr>
        <w:t xml:space="preserve">ε σκοπό βέβαια τη δικαίωση του λαού </w:t>
      </w:r>
      <w:r>
        <w:rPr>
          <w:rFonts w:eastAsia="Times New Roman"/>
          <w:color w:val="222222"/>
          <w:szCs w:val="24"/>
          <w:shd w:val="clear" w:color="auto" w:fill="FFFFFF"/>
        </w:rPr>
        <w:t>μας.</w:t>
      </w:r>
      <w:r w:rsidRPr="00013150">
        <w:rPr>
          <w:rFonts w:eastAsia="Times New Roman"/>
          <w:color w:val="222222"/>
          <w:szCs w:val="24"/>
          <w:shd w:val="clear" w:color="auto" w:fill="FFFFFF"/>
        </w:rPr>
        <w:t xml:space="preserve"> </w:t>
      </w:r>
    </w:p>
    <w:p w14:paraId="619F8D3E"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13150">
        <w:rPr>
          <w:rFonts w:eastAsia="Times New Roman"/>
          <w:color w:val="222222"/>
          <w:szCs w:val="24"/>
          <w:shd w:val="clear" w:color="auto" w:fill="FFFFFF"/>
        </w:rPr>
        <w:t xml:space="preserve">Σύμφωνα με την </w:t>
      </w:r>
      <w:r>
        <w:rPr>
          <w:rFonts w:eastAsia="Times New Roman"/>
          <w:color w:val="222222"/>
          <w:szCs w:val="24"/>
          <w:shd w:val="clear" w:color="auto" w:fill="FFFFFF"/>
        </w:rPr>
        <w:t>από 6-2-</w:t>
      </w:r>
      <w:r w:rsidRPr="00013150">
        <w:rPr>
          <w:rFonts w:eastAsia="Times New Roman"/>
          <w:color w:val="222222"/>
          <w:szCs w:val="24"/>
          <w:shd w:val="clear" w:color="auto" w:fill="FFFFFF"/>
        </w:rPr>
        <w:t xml:space="preserve">2014 απάντηση της επιστημονικής επιτροπής της </w:t>
      </w:r>
      <w:r>
        <w:rPr>
          <w:rFonts w:eastAsia="Times New Roman"/>
          <w:color w:val="222222"/>
          <w:szCs w:val="24"/>
          <w:shd w:val="clear" w:color="auto" w:fill="FFFFFF"/>
        </w:rPr>
        <w:t>γε</w:t>
      </w:r>
      <w:r w:rsidRPr="00013150">
        <w:rPr>
          <w:rFonts w:eastAsia="Times New Roman"/>
          <w:color w:val="222222"/>
          <w:szCs w:val="24"/>
          <w:shd w:val="clear" w:color="auto" w:fill="FFFFFF"/>
        </w:rPr>
        <w:t xml:space="preserve">ρμανικής </w:t>
      </w:r>
      <w:r>
        <w:rPr>
          <w:rFonts w:eastAsia="Times New Roman"/>
          <w:color w:val="222222"/>
          <w:szCs w:val="24"/>
          <w:shd w:val="clear" w:color="auto" w:fill="FFFFFF"/>
        </w:rPr>
        <w:t>ο</w:t>
      </w:r>
      <w:r w:rsidRPr="00013150">
        <w:rPr>
          <w:rFonts w:eastAsia="Times New Roman"/>
          <w:color w:val="222222"/>
          <w:szCs w:val="24"/>
          <w:shd w:val="clear" w:color="auto" w:fill="FFFFFF"/>
        </w:rPr>
        <w:t xml:space="preserve">μοσπονδιακής Βουλής </w:t>
      </w:r>
      <w:r>
        <w:rPr>
          <w:rFonts w:eastAsia="Times New Roman"/>
          <w:color w:val="222222"/>
          <w:szCs w:val="24"/>
          <w:shd w:val="clear" w:color="auto" w:fill="FFFFFF"/>
        </w:rPr>
        <w:t>σε κοινοβουλευτική ερώτηση του γ</w:t>
      </w:r>
      <w:r w:rsidRPr="00013150">
        <w:rPr>
          <w:rFonts w:eastAsia="Times New Roman"/>
          <w:color w:val="222222"/>
          <w:szCs w:val="24"/>
          <w:shd w:val="clear" w:color="auto" w:fill="FFFFFF"/>
        </w:rPr>
        <w:t>ερ</w:t>
      </w:r>
      <w:r w:rsidRPr="00013150">
        <w:rPr>
          <w:rFonts w:eastAsia="Times New Roman"/>
          <w:color w:val="222222"/>
          <w:szCs w:val="24"/>
          <w:shd w:val="clear" w:color="auto" w:fill="FFFFFF"/>
        </w:rPr>
        <w:t>μανικού κόμματος της Αριστεράς</w:t>
      </w:r>
      <w:r>
        <w:rPr>
          <w:rFonts w:eastAsia="Times New Roman"/>
          <w:color w:val="222222"/>
          <w:szCs w:val="24"/>
          <w:shd w:val="clear" w:color="auto" w:fill="FFFFFF"/>
        </w:rPr>
        <w:t xml:space="preserve">, του </w:t>
      </w:r>
      <w:r w:rsidRPr="004B1062">
        <w:rPr>
          <w:rFonts w:eastAsia="Times New Roman"/>
          <w:color w:val="222222"/>
          <w:szCs w:val="24"/>
          <w:shd w:val="clear" w:color="auto" w:fill="FFFFFF"/>
        </w:rPr>
        <w:t>“</w:t>
      </w:r>
      <w:r>
        <w:rPr>
          <w:rFonts w:eastAsia="Times New Roman"/>
          <w:color w:val="222222"/>
          <w:szCs w:val="24"/>
          <w:shd w:val="clear" w:color="auto" w:fill="FFFFFF"/>
          <w:lang w:val="en-US"/>
        </w:rPr>
        <w:t>Die</w:t>
      </w:r>
      <w:r w:rsidRPr="004B1062">
        <w:rPr>
          <w:rFonts w:eastAsia="Times New Roman"/>
          <w:color w:val="222222"/>
          <w:szCs w:val="24"/>
          <w:shd w:val="clear" w:color="auto" w:fill="FFFFFF"/>
        </w:rPr>
        <w:t xml:space="preserve"> </w:t>
      </w:r>
      <w:r>
        <w:rPr>
          <w:rFonts w:eastAsia="Times New Roman"/>
          <w:color w:val="222222"/>
          <w:szCs w:val="24"/>
          <w:shd w:val="clear" w:color="auto" w:fill="FFFFFF"/>
          <w:lang w:val="en-US"/>
        </w:rPr>
        <w:t>Linke</w:t>
      </w:r>
      <w:r w:rsidRPr="004B1062">
        <w:rPr>
          <w:rFonts w:eastAsia="Times New Roman"/>
          <w:color w:val="222222"/>
          <w:szCs w:val="24"/>
          <w:shd w:val="clear" w:color="auto" w:fill="FFFFFF"/>
        </w:rPr>
        <w:t>”</w:t>
      </w:r>
      <w:r>
        <w:rPr>
          <w:rFonts w:eastAsia="Times New Roman"/>
          <w:color w:val="222222"/>
          <w:szCs w:val="24"/>
          <w:shd w:val="clear" w:color="auto" w:fill="FFFFFF"/>
        </w:rPr>
        <w:t xml:space="preserve"> -θα καταθέσω και τα σχετικά έγγραφα-</w:t>
      </w:r>
      <w:r w:rsidRPr="00013150">
        <w:rPr>
          <w:rFonts w:eastAsia="Times New Roman"/>
          <w:color w:val="222222"/>
          <w:szCs w:val="24"/>
          <w:shd w:val="clear" w:color="auto" w:fill="FFFFFF"/>
        </w:rPr>
        <w:t xml:space="preserve"> δεν υπάρχει </w:t>
      </w:r>
      <w:r>
        <w:rPr>
          <w:rFonts w:eastAsia="Times New Roman"/>
          <w:color w:val="222222"/>
          <w:szCs w:val="24"/>
          <w:shd w:val="clear" w:color="auto" w:fill="FFFFFF"/>
        </w:rPr>
        <w:t>επίσημη οριστική παραίτηση ε</w:t>
      </w:r>
      <w:r w:rsidRPr="00013150">
        <w:rPr>
          <w:rFonts w:eastAsia="Times New Roman"/>
          <w:color w:val="222222"/>
          <w:szCs w:val="24"/>
          <w:shd w:val="clear" w:color="auto" w:fill="FFFFFF"/>
        </w:rPr>
        <w:t xml:space="preserve">λληνικής </w:t>
      </w:r>
      <w:r>
        <w:rPr>
          <w:rFonts w:eastAsia="Times New Roman"/>
          <w:color w:val="222222"/>
          <w:szCs w:val="24"/>
          <w:shd w:val="clear" w:color="auto" w:fill="FFFFFF"/>
        </w:rPr>
        <w:t>κ</w:t>
      </w:r>
      <w:r w:rsidRPr="00013150">
        <w:rPr>
          <w:rFonts w:eastAsia="Times New Roman"/>
          <w:color w:val="222222"/>
          <w:szCs w:val="24"/>
          <w:shd w:val="clear" w:color="auto" w:fill="FFFFFF"/>
        </w:rPr>
        <w:t>υβέρνησης από την άσκηση αξιώσεων της χώρας για επανορθώσεις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Αυτό</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αν θέλετε</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αποτέλεσε και το</w:t>
      </w:r>
      <w:r>
        <w:rPr>
          <w:rFonts w:eastAsia="Times New Roman"/>
          <w:color w:val="222222"/>
          <w:szCs w:val="24"/>
          <w:shd w:val="clear" w:color="auto" w:fill="FFFFFF"/>
        </w:rPr>
        <w:t>ν</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w:t>
      </w:r>
      <w:r w:rsidRPr="00013150">
        <w:rPr>
          <w:rFonts w:eastAsia="Times New Roman"/>
          <w:color w:val="222222"/>
          <w:szCs w:val="24"/>
          <w:shd w:val="clear" w:color="auto" w:fill="FFFFFF"/>
        </w:rPr>
        <w:t>μπούσουλα</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της </w:t>
      </w:r>
      <w:r>
        <w:rPr>
          <w:rFonts w:eastAsia="Times New Roman"/>
          <w:color w:val="222222"/>
          <w:szCs w:val="24"/>
          <w:shd w:val="clear" w:color="auto" w:fill="FFFFFF"/>
        </w:rPr>
        <w:t>ε</w:t>
      </w:r>
      <w:r w:rsidRPr="00013150">
        <w:rPr>
          <w:rFonts w:eastAsia="Times New Roman"/>
          <w:color w:val="222222"/>
          <w:szCs w:val="24"/>
          <w:shd w:val="clear" w:color="auto" w:fill="FFFFFF"/>
        </w:rPr>
        <w:t xml:space="preserve">πιτροπής </w:t>
      </w:r>
      <w:r>
        <w:rPr>
          <w:rFonts w:eastAsia="Times New Roman"/>
          <w:color w:val="222222"/>
          <w:szCs w:val="24"/>
          <w:shd w:val="clear" w:color="auto" w:fill="FFFFFF"/>
        </w:rPr>
        <w:t xml:space="preserve">μας. </w:t>
      </w:r>
    </w:p>
    <w:p w14:paraId="619F8D3F"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13150">
        <w:rPr>
          <w:rFonts w:eastAsia="Times New Roman"/>
          <w:color w:val="222222"/>
          <w:szCs w:val="24"/>
          <w:shd w:val="clear" w:color="auto" w:fill="FFFFFF"/>
        </w:rPr>
        <w:lastRenderedPageBreak/>
        <w:t xml:space="preserve">Μελανή σελίδα η κυβέρνηση της </w:t>
      </w:r>
      <w:r>
        <w:rPr>
          <w:rFonts w:eastAsia="Times New Roman"/>
          <w:color w:val="222222"/>
          <w:szCs w:val="24"/>
          <w:shd w:val="clear" w:color="auto" w:fill="FFFFFF"/>
        </w:rPr>
        <w:t>χ</w:t>
      </w:r>
      <w:r w:rsidRPr="00013150">
        <w:rPr>
          <w:rFonts w:eastAsia="Times New Roman"/>
          <w:color w:val="222222"/>
          <w:szCs w:val="24"/>
          <w:shd w:val="clear" w:color="auto" w:fill="FFFFFF"/>
        </w:rPr>
        <w:t>ούντας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που στις 15 Νοεμβρίου 1967 καταψήφισε ψήφισμα του ΟΗΕ</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σύμφωνα με το οποίο δεν παραγράφονται τα εγκλήματα κατά της ανθρωπότητας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Υπέρ </w:t>
      </w:r>
      <w:r>
        <w:rPr>
          <w:rFonts w:eastAsia="Times New Roman"/>
          <w:color w:val="222222"/>
          <w:szCs w:val="24"/>
          <w:shd w:val="clear" w:color="auto" w:fill="FFFFFF"/>
        </w:rPr>
        <w:t>της παραγραφής τάχθηκε ε</w:t>
      </w:r>
      <w:r w:rsidRPr="00013150">
        <w:rPr>
          <w:rFonts w:eastAsia="Times New Roman"/>
          <w:color w:val="222222"/>
          <w:szCs w:val="24"/>
          <w:shd w:val="clear" w:color="auto" w:fill="FFFFFF"/>
        </w:rPr>
        <w:t xml:space="preserve">πίσης και ο </w:t>
      </w:r>
      <w:r>
        <w:rPr>
          <w:rFonts w:eastAsia="Times New Roman"/>
          <w:color w:val="222222"/>
          <w:szCs w:val="24"/>
          <w:shd w:val="clear" w:color="auto" w:fill="FFFFFF"/>
        </w:rPr>
        <w:t>«</w:t>
      </w:r>
      <w:r w:rsidRPr="00013150">
        <w:rPr>
          <w:rFonts w:eastAsia="Times New Roman"/>
          <w:color w:val="222222"/>
          <w:szCs w:val="24"/>
          <w:shd w:val="clear" w:color="auto" w:fill="FFFFFF"/>
        </w:rPr>
        <w:t>Υπουργός Δικαιοσύνης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της </w:t>
      </w:r>
      <w:r>
        <w:rPr>
          <w:rFonts w:eastAsia="Times New Roman"/>
          <w:color w:val="222222"/>
          <w:szCs w:val="24"/>
          <w:shd w:val="clear" w:color="auto" w:fill="FFFFFF"/>
        </w:rPr>
        <w:t>χ</w:t>
      </w:r>
      <w:r w:rsidRPr="00013150">
        <w:rPr>
          <w:rFonts w:eastAsia="Times New Roman"/>
          <w:color w:val="222222"/>
          <w:szCs w:val="24"/>
          <w:shd w:val="clear" w:color="auto" w:fill="FFFFFF"/>
        </w:rPr>
        <w:t xml:space="preserve">ούντας Κωνσταντίνος </w:t>
      </w:r>
      <w:r>
        <w:rPr>
          <w:rFonts w:eastAsia="Times New Roman"/>
          <w:color w:val="222222"/>
          <w:szCs w:val="24"/>
          <w:shd w:val="clear" w:color="auto" w:fill="FFFFFF"/>
        </w:rPr>
        <w:t>Καλαμποκιάς.</w:t>
      </w:r>
      <w:r w:rsidRPr="00013150">
        <w:rPr>
          <w:rFonts w:eastAsia="Times New Roman"/>
          <w:color w:val="222222"/>
          <w:szCs w:val="24"/>
          <w:shd w:val="clear" w:color="auto" w:fill="FFFFFF"/>
        </w:rPr>
        <w:t xml:space="preserve"> Θα </w:t>
      </w:r>
      <w:r>
        <w:rPr>
          <w:rFonts w:eastAsia="Times New Roman"/>
          <w:color w:val="222222"/>
          <w:szCs w:val="24"/>
          <w:shd w:val="clear" w:color="auto" w:fill="FFFFFF"/>
        </w:rPr>
        <w:t>καταθέσω</w:t>
      </w:r>
      <w:r w:rsidRPr="00013150">
        <w:rPr>
          <w:rFonts w:eastAsia="Times New Roman"/>
          <w:color w:val="222222"/>
          <w:szCs w:val="24"/>
          <w:shd w:val="clear" w:color="auto" w:fill="FFFFFF"/>
        </w:rPr>
        <w:t xml:space="preserve"> το σχετικό έγγραφο</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p>
    <w:p w14:paraId="619F8D40"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13150">
        <w:rPr>
          <w:rFonts w:eastAsia="Times New Roman"/>
          <w:color w:val="222222"/>
          <w:szCs w:val="24"/>
          <w:shd w:val="clear" w:color="auto" w:fill="FFFFFF"/>
        </w:rPr>
        <w:t>Δεν πρέπει να ξεχνάμε ότι ο ελληνικ</w:t>
      </w:r>
      <w:r>
        <w:rPr>
          <w:rFonts w:eastAsia="Times New Roman"/>
          <w:color w:val="222222"/>
          <w:szCs w:val="24"/>
          <w:shd w:val="clear" w:color="auto" w:fill="FFFFFF"/>
        </w:rPr>
        <w:t>ός λαός, χωρίς λογικές ρεβανσισμού</w:t>
      </w:r>
      <w:r w:rsidRPr="00013150">
        <w:rPr>
          <w:rFonts w:eastAsia="Times New Roman"/>
          <w:color w:val="222222"/>
          <w:szCs w:val="24"/>
          <w:shd w:val="clear" w:color="auto" w:fill="FFFFFF"/>
        </w:rPr>
        <w:t xml:space="preserve"> και συλλογικής ευθ</w:t>
      </w:r>
      <w:r>
        <w:rPr>
          <w:rFonts w:eastAsia="Times New Roman"/>
          <w:color w:val="222222"/>
          <w:szCs w:val="24"/>
          <w:shd w:val="clear" w:color="auto" w:fill="FFFFFF"/>
        </w:rPr>
        <w:t>ύνης, έδειξε τη μεγαλοψυχία του α</w:t>
      </w:r>
      <w:r w:rsidRPr="00013150">
        <w:rPr>
          <w:rFonts w:eastAsia="Times New Roman"/>
          <w:color w:val="222222"/>
          <w:szCs w:val="24"/>
          <w:shd w:val="clear" w:color="auto" w:fill="FFFFFF"/>
        </w:rPr>
        <w:t>πέναντι στην ηττημένη Γερμανία</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βάζοντας την υπογραφή του στη Συνθήκη του Λονδίνου το 1953 για τα εξωτερικά γερμανικά </w:t>
      </w:r>
      <w:r>
        <w:rPr>
          <w:rFonts w:eastAsia="Times New Roman"/>
          <w:color w:val="222222"/>
          <w:szCs w:val="24"/>
          <w:shd w:val="clear" w:color="auto" w:fill="FFFFFF"/>
        </w:rPr>
        <w:t xml:space="preserve">χρέη, η οποία έθετε σε </w:t>
      </w:r>
      <w:r>
        <w:rPr>
          <w:rFonts w:eastAsia="Times New Roman"/>
          <w:color w:val="222222"/>
          <w:szCs w:val="24"/>
          <w:shd w:val="clear" w:color="auto" w:fill="FFFFFF"/>
        </w:rPr>
        <w:t>«</w:t>
      </w:r>
      <w:r>
        <w:rPr>
          <w:rFonts w:eastAsia="Times New Roman"/>
          <w:color w:val="222222"/>
          <w:szCs w:val="24"/>
          <w:shd w:val="clear" w:color="auto" w:fill="FFFFFF"/>
        </w:rPr>
        <w:t>μορατόριουμ</w:t>
      </w:r>
      <w:r>
        <w:rPr>
          <w:rFonts w:eastAsia="Times New Roman"/>
          <w:color w:val="222222"/>
          <w:szCs w:val="24"/>
          <w:shd w:val="clear" w:color="auto" w:fill="FFFFFF"/>
        </w:rPr>
        <w:t>»</w:t>
      </w:r>
      <w:r>
        <w:rPr>
          <w:rFonts w:eastAsia="Times New Roman"/>
          <w:color w:val="222222"/>
          <w:szCs w:val="24"/>
          <w:shd w:val="clear" w:color="auto" w:fill="FFFFFF"/>
        </w:rPr>
        <w:t xml:space="preserve"> τι</w:t>
      </w:r>
      <w:r w:rsidRPr="00013150">
        <w:rPr>
          <w:rFonts w:eastAsia="Times New Roman"/>
          <w:color w:val="222222"/>
          <w:szCs w:val="24"/>
          <w:shd w:val="clear" w:color="auto" w:fill="FFFFFF"/>
        </w:rPr>
        <w:t xml:space="preserve">ς </w:t>
      </w:r>
      <w:r>
        <w:rPr>
          <w:rFonts w:eastAsia="Times New Roman"/>
          <w:color w:val="222222"/>
          <w:szCs w:val="24"/>
          <w:shd w:val="clear" w:color="auto" w:fill="FFFFFF"/>
        </w:rPr>
        <w:t>απαιτήσεις</w:t>
      </w:r>
      <w:r w:rsidRPr="00013150">
        <w:rPr>
          <w:rFonts w:eastAsia="Times New Roman"/>
          <w:color w:val="222222"/>
          <w:szCs w:val="24"/>
          <w:shd w:val="clear" w:color="auto" w:fill="FFFFFF"/>
        </w:rPr>
        <w:t xml:space="preserve"> για πολεμικές επανορθώσεις μέχρι την υπογραφή </w:t>
      </w:r>
      <w:r>
        <w:rPr>
          <w:rFonts w:eastAsia="Times New Roman"/>
          <w:color w:val="222222"/>
          <w:szCs w:val="24"/>
          <w:shd w:val="clear" w:color="auto" w:fill="FFFFFF"/>
        </w:rPr>
        <w:t>της συνθήκης ε</w:t>
      </w:r>
      <w:r w:rsidRPr="00013150">
        <w:rPr>
          <w:rFonts w:eastAsia="Times New Roman"/>
          <w:color w:val="222222"/>
          <w:szCs w:val="24"/>
          <w:shd w:val="clear" w:color="auto" w:fill="FFFFFF"/>
        </w:rPr>
        <w:t>ιρήνης ή την επίλυση του θέματος των δύο τότε Γερμανιών</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p>
    <w:p w14:paraId="619F8D41"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13150">
        <w:rPr>
          <w:rFonts w:eastAsia="Times New Roman"/>
          <w:color w:val="222222"/>
          <w:szCs w:val="24"/>
          <w:shd w:val="clear" w:color="auto" w:fill="FFFFFF"/>
        </w:rPr>
        <w:t>Μάλιστα</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μπροστά στην πίεση </w:t>
      </w:r>
      <w:r>
        <w:rPr>
          <w:rFonts w:eastAsia="Times New Roman"/>
          <w:color w:val="222222"/>
          <w:szCs w:val="24"/>
          <w:shd w:val="clear" w:color="auto" w:fill="FFFFFF"/>
        </w:rPr>
        <w:t>έντεκα</w:t>
      </w:r>
      <w:r w:rsidRPr="00013150">
        <w:rPr>
          <w:rFonts w:eastAsia="Times New Roman"/>
          <w:color w:val="222222"/>
          <w:szCs w:val="24"/>
          <w:shd w:val="clear" w:color="auto" w:fill="FFFFFF"/>
        </w:rPr>
        <w:t xml:space="preserve"> δυτικοευρωπαϊκών κρατών</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μεταξύ των οποίων και η χώρα </w:t>
      </w:r>
      <w:r>
        <w:rPr>
          <w:rFonts w:eastAsia="Times New Roman"/>
          <w:color w:val="222222"/>
          <w:szCs w:val="24"/>
          <w:shd w:val="clear" w:color="auto" w:fill="FFFFFF"/>
        </w:rPr>
        <w:t>μας,</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ο όρος</w:t>
      </w:r>
      <w:r w:rsidRPr="00013150">
        <w:rPr>
          <w:rFonts w:eastAsia="Times New Roman"/>
          <w:color w:val="222222"/>
          <w:szCs w:val="24"/>
          <w:shd w:val="clear" w:color="auto" w:fill="FFFFFF"/>
        </w:rPr>
        <w:t xml:space="preserve"> της Συνθήκης του Λονδίνου να μην πληρώνει η Γερμανία επανορθώσεις μέσω διμερών συνθηκών για όσο διάστημα διενεργούσε πληρωμές για την εξόφληση των χρεών </w:t>
      </w:r>
      <w:r>
        <w:rPr>
          <w:rFonts w:eastAsia="Times New Roman"/>
          <w:color w:val="222222"/>
          <w:szCs w:val="24"/>
          <w:shd w:val="clear" w:color="auto" w:fill="FFFFFF"/>
        </w:rPr>
        <w:t>τ</w:t>
      </w:r>
      <w:r>
        <w:rPr>
          <w:rFonts w:eastAsia="Times New Roman"/>
          <w:color w:val="222222"/>
          <w:szCs w:val="24"/>
          <w:shd w:val="clear" w:color="auto" w:fill="FFFFFF"/>
        </w:rPr>
        <w:t>ης,</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κάμφθηκε</w:t>
      </w:r>
      <w:r w:rsidRPr="00013150">
        <w:rPr>
          <w:rFonts w:eastAsia="Times New Roman"/>
          <w:color w:val="222222"/>
          <w:szCs w:val="24"/>
          <w:shd w:val="clear" w:color="auto" w:fill="FFFFFF"/>
        </w:rPr>
        <w:t xml:space="preserve"> αποκλειστικά </w:t>
      </w:r>
      <w:r w:rsidRPr="00013150">
        <w:rPr>
          <w:rFonts w:eastAsia="Times New Roman"/>
          <w:color w:val="222222"/>
          <w:szCs w:val="24"/>
          <w:shd w:val="clear" w:color="auto" w:fill="FFFFFF"/>
        </w:rPr>
        <w:lastRenderedPageBreak/>
        <w:t>και μόνο στις περιπτώσεις ικανοποίησης ιδιωτικών αξιώσεων αποζημίωσης των θυμάτων</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όπως λό</w:t>
      </w:r>
      <w:r>
        <w:rPr>
          <w:rFonts w:eastAsia="Times New Roman"/>
          <w:color w:val="222222"/>
          <w:szCs w:val="24"/>
          <w:shd w:val="clear" w:color="auto" w:fill="FFFFFF"/>
        </w:rPr>
        <w:t xml:space="preserve">γου χάρη με την από 18 Μαρτίου </w:t>
      </w:r>
      <w:r w:rsidRPr="00013150">
        <w:rPr>
          <w:rFonts w:eastAsia="Times New Roman"/>
          <w:color w:val="222222"/>
          <w:szCs w:val="24"/>
          <w:shd w:val="clear" w:color="auto" w:fill="FFFFFF"/>
        </w:rPr>
        <w:t xml:space="preserve">1960 </w:t>
      </w:r>
      <w:r>
        <w:rPr>
          <w:rFonts w:eastAsia="Times New Roman"/>
          <w:color w:val="222222"/>
          <w:szCs w:val="24"/>
          <w:shd w:val="clear" w:color="auto" w:fill="FFFFFF"/>
        </w:rPr>
        <w:t>σ</w:t>
      </w:r>
      <w:r w:rsidRPr="00013150">
        <w:rPr>
          <w:rFonts w:eastAsia="Times New Roman"/>
          <w:color w:val="222222"/>
          <w:szCs w:val="24"/>
          <w:shd w:val="clear" w:color="auto" w:fill="FFFFFF"/>
        </w:rPr>
        <w:t>υμφωνία μεταξύ της Ομοσπονδιακής Δημοκρατίας της Δυτικής Γερμανίας και της Ελλάδας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p>
    <w:p w14:paraId="619F8D42"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13150">
        <w:rPr>
          <w:rFonts w:eastAsia="Times New Roman"/>
          <w:color w:val="222222"/>
          <w:szCs w:val="24"/>
          <w:shd w:val="clear" w:color="auto" w:fill="FFFFFF"/>
        </w:rPr>
        <w:t xml:space="preserve">Στις </w:t>
      </w:r>
      <w:r>
        <w:rPr>
          <w:rFonts w:eastAsia="Times New Roman"/>
          <w:color w:val="222222"/>
          <w:szCs w:val="24"/>
          <w:shd w:val="clear" w:color="auto" w:fill="FFFFFF"/>
        </w:rPr>
        <w:t>3-10-</w:t>
      </w:r>
      <w:r w:rsidRPr="00013150">
        <w:rPr>
          <w:rFonts w:eastAsia="Times New Roman"/>
          <w:color w:val="222222"/>
          <w:szCs w:val="24"/>
          <w:shd w:val="clear" w:color="auto" w:fill="FFFFFF"/>
        </w:rPr>
        <w:t xml:space="preserve">2010 η </w:t>
      </w:r>
      <w:r>
        <w:rPr>
          <w:rFonts w:eastAsia="Times New Roman"/>
          <w:color w:val="222222"/>
          <w:szCs w:val="24"/>
          <w:shd w:val="clear" w:color="auto" w:fill="FFFFFF"/>
        </w:rPr>
        <w:t>ε</w:t>
      </w:r>
      <w:r>
        <w:rPr>
          <w:rFonts w:eastAsia="Times New Roman"/>
          <w:color w:val="222222"/>
          <w:szCs w:val="24"/>
          <w:shd w:val="clear" w:color="auto" w:fill="FFFFFF"/>
        </w:rPr>
        <w:t xml:space="preserve">νιαία </w:t>
      </w:r>
      <w:r w:rsidRPr="00013150">
        <w:rPr>
          <w:rFonts w:eastAsia="Times New Roman"/>
          <w:color w:val="222222"/>
          <w:szCs w:val="24"/>
          <w:shd w:val="clear" w:color="auto" w:fill="FFFFFF"/>
        </w:rPr>
        <w:t xml:space="preserve">Γερμανία </w:t>
      </w:r>
      <w:r>
        <w:rPr>
          <w:rFonts w:eastAsia="Times New Roman"/>
          <w:color w:val="222222"/>
          <w:szCs w:val="24"/>
          <w:shd w:val="clear" w:color="auto" w:fill="FFFFFF"/>
        </w:rPr>
        <w:t>ολοκλήρωσε</w:t>
      </w:r>
      <w:r w:rsidRPr="00013150">
        <w:rPr>
          <w:rFonts w:eastAsia="Times New Roman"/>
          <w:color w:val="222222"/>
          <w:szCs w:val="24"/>
          <w:shd w:val="clear" w:color="auto" w:fill="FFFFFF"/>
        </w:rPr>
        <w:t xml:space="preserve"> την εξ</w:t>
      </w:r>
      <w:r>
        <w:rPr>
          <w:rFonts w:eastAsia="Times New Roman"/>
          <w:color w:val="222222"/>
          <w:szCs w:val="24"/>
          <w:shd w:val="clear" w:color="auto" w:fill="FFFFFF"/>
        </w:rPr>
        <w:t>όφληση των χρηματικών υποχρεώσεώ</w:t>
      </w:r>
      <w:r w:rsidRPr="00013150">
        <w:rPr>
          <w:rFonts w:eastAsia="Times New Roman"/>
          <w:color w:val="222222"/>
          <w:szCs w:val="24"/>
          <w:shd w:val="clear" w:color="auto" w:fill="FFFFFF"/>
        </w:rPr>
        <w:t>ν της στις προθεσμίες που προέβλεπε η Συνθήκη του Λονδίνου</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Επομένως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κατέστη ληξιπρόθεσμη η</w:t>
      </w:r>
      <w:r w:rsidRPr="00013150">
        <w:rPr>
          <w:rFonts w:eastAsia="Times New Roman"/>
          <w:color w:val="222222"/>
          <w:szCs w:val="24"/>
          <w:shd w:val="clear" w:color="auto" w:fill="FFFFFF"/>
        </w:rPr>
        <w:t xml:space="preserve"> υποχρέωση εξέτασης των απαιτήσεων</w:t>
      </w:r>
      <w:r>
        <w:rPr>
          <w:rFonts w:eastAsia="Times New Roman"/>
          <w:color w:val="222222"/>
          <w:szCs w:val="24"/>
          <w:shd w:val="clear" w:color="auto" w:fill="FFFFFF"/>
        </w:rPr>
        <w:t xml:space="preserve"> -</w:t>
      </w:r>
      <w:r w:rsidRPr="00013150">
        <w:rPr>
          <w:rFonts w:eastAsia="Times New Roman"/>
          <w:color w:val="222222"/>
          <w:szCs w:val="24"/>
          <w:shd w:val="clear" w:color="auto" w:fill="FFFFFF"/>
        </w:rPr>
        <w:t xml:space="preserve">όπως των δικών </w:t>
      </w:r>
      <w:r>
        <w:rPr>
          <w:rFonts w:eastAsia="Times New Roman"/>
          <w:color w:val="222222"/>
          <w:szCs w:val="24"/>
          <w:shd w:val="clear" w:color="auto" w:fill="FFFFFF"/>
        </w:rPr>
        <w:t>μας-</w:t>
      </w:r>
      <w:r w:rsidRPr="00013150">
        <w:rPr>
          <w:rFonts w:eastAsia="Times New Roman"/>
          <w:color w:val="222222"/>
          <w:szCs w:val="24"/>
          <w:shd w:val="clear" w:color="auto" w:fill="FFFFFF"/>
        </w:rPr>
        <w:t xml:space="preserve"> για </w:t>
      </w:r>
      <w:r>
        <w:rPr>
          <w:rFonts w:eastAsia="Times New Roman"/>
          <w:color w:val="222222"/>
          <w:szCs w:val="24"/>
          <w:shd w:val="clear" w:color="auto" w:fill="FFFFFF"/>
        </w:rPr>
        <w:t>επανορθώσεις</w:t>
      </w:r>
      <w:r w:rsidRPr="00013150">
        <w:rPr>
          <w:rFonts w:eastAsia="Times New Roman"/>
          <w:color w:val="222222"/>
          <w:szCs w:val="24"/>
          <w:shd w:val="clear" w:color="auto" w:fill="FFFFFF"/>
        </w:rPr>
        <w:t xml:space="preserve"> στο πλαίσιο της τελικής και καθολικής ρύθμιση</w:t>
      </w:r>
      <w:r>
        <w:rPr>
          <w:rFonts w:eastAsia="Times New Roman"/>
          <w:color w:val="222222"/>
          <w:szCs w:val="24"/>
          <w:shd w:val="clear" w:color="auto" w:fill="FFFFFF"/>
        </w:rPr>
        <w:t>ς</w:t>
      </w:r>
      <w:r w:rsidRPr="00013150">
        <w:rPr>
          <w:rFonts w:eastAsia="Times New Roman"/>
          <w:color w:val="222222"/>
          <w:szCs w:val="24"/>
          <w:shd w:val="clear" w:color="auto" w:fill="FFFFFF"/>
        </w:rPr>
        <w:t xml:space="preserve"> του θέματος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p>
    <w:p w14:paraId="619F8D43"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13150">
        <w:rPr>
          <w:rFonts w:eastAsia="Times New Roman"/>
          <w:color w:val="222222"/>
          <w:szCs w:val="24"/>
          <w:shd w:val="clear" w:color="auto" w:fill="FFFFFF"/>
        </w:rPr>
        <w:t>Η συζήτηση</w:t>
      </w:r>
      <w:r w:rsidRPr="002D08E1">
        <w:rPr>
          <w:rFonts w:eastAsia="Times New Roman"/>
          <w:color w:val="222222"/>
          <w:szCs w:val="24"/>
          <w:shd w:val="clear" w:color="auto" w:fill="FFFFFF"/>
        </w:rPr>
        <w:t xml:space="preserve"> </w:t>
      </w:r>
      <w:r w:rsidRPr="00013150">
        <w:rPr>
          <w:rFonts w:eastAsia="Times New Roman"/>
          <w:color w:val="222222"/>
          <w:szCs w:val="24"/>
          <w:shd w:val="clear" w:color="auto" w:fill="FFFFFF"/>
        </w:rPr>
        <w:t>σήμερα</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 xml:space="preserve">της </w:t>
      </w:r>
      <w:r>
        <w:rPr>
          <w:rFonts w:eastAsia="Times New Roman"/>
          <w:color w:val="222222"/>
          <w:szCs w:val="24"/>
          <w:shd w:val="clear" w:color="auto" w:fill="FFFFFF"/>
        </w:rPr>
        <w:t>έ</w:t>
      </w:r>
      <w:r>
        <w:rPr>
          <w:rFonts w:eastAsia="Times New Roman"/>
          <w:color w:val="222222"/>
          <w:szCs w:val="24"/>
          <w:shd w:val="clear" w:color="auto" w:fill="FFFFFF"/>
        </w:rPr>
        <w:t>κθεσης της</w:t>
      </w:r>
      <w:r w:rsidRPr="00013150">
        <w:rPr>
          <w:rFonts w:eastAsia="Times New Roman"/>
          <w:color w:val="222222"/>
          <w:szCs w:val="24"/>
          <w:shd w:val="clear" w:color="auto" w:fill="FFFFFF"/>
        </w:rPr>
        <w:t xml:space="preserve"> Διακομματικής Επιτροπής αποτελεί μία συνειδητή πολιτική επιλογή πλήρους και απόλυτης αποσύνδεσης της διεκδίκησης των γερμανικών κατοχικών οφειλών από το καθεστώ</w:t>
      </w:r>
      <w:r w:rsidRPr="00013150">
        <w:rPr>
          <w:rFonts w:eastAsia="Times New Roman"/>
          <w:color w:val="222222"/>
          <w:szCs w:val="24"/>
          <w:shd w:val="clear" w:color="auto" w:fill="FFFFFF"/>
        </w:rPr>
        <w:t>ς της σκληρής επιτροπείας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υ</w:t>
      </w:r>
      <w:r>
        <w:rPr>
          <w:rFonts w:eastAsia="Times New Roman"/>
          <w:color w:val="222222"/>
          <w:szCs w:val="24"/>
          <w:shd w:val="clear" w:color="auto" w:fill="FFFFFF"/>
        </w:rPr>
        <w:t>πό το οποίο τελούσε η χώρα μας έ</w:t>
      </w:r>
      <w:r w:rsidRPr="00013150">
        <w:rPr>
          <w:rFonts w:eastAsia="Times New Roman"/>
          <w:color w:val="222222"/>
          <w:szCs w:val="24"/>
          <w:shd w:val="clear" w:color="auto" w:fill="FFFFFF"/>
        </w:rPr>
        <w:t>ως πρόσφατα εξαιτίας των μνημονίων</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αλλά και </w:t>
      </w:r>
      <w:r>
        <w:rPr>
          <w:rFonts w:eastAsia="Times New Roman"/>
          <w:color w:val="222222"/>
          <w:szCs w:val="24"/>
          <w:shd w:val="clear" w:color="auto" w:fill="FFFFFF"/>
        </w:rPr>
        <w:t>οποιουδήποτε</w:t>
      </w:r>
      <w:r w:rsidRPr="00013150">
        <w:rPr>
          <w:rFonts w:eastAsia="Times New Roman"/>
          <w:color w:val="222222"/>
          <w:szCs w:val="24"/>
          <w:shd w:val="clear" w:color="auto" w:fill="FFFFFF"/>
        </w:rPr>
        <w:t xml:space="preserve"> συμψηφισμ</w:t>
      </w:r>
      <w:r>
        <w:rPr>
          <w:rFonts w:eastAsia="Times New Roman"/>
          <w:color w:val="222222"/>
          <w:szCs w:val="24"/>
          <w:shd w:val="clear" w:color="auto" w:fill="FFFFFF"/>
        </w:rPr>
        <w:t>ού</w:t>
      </w:r>
      <w:r w:rsidRPr="00013150">
        <w:rPr>
          <w:rFonts w:eastAsia="Times New Roman"/>
          <w:color w:val="222222"/>
          <w:szCs w:val="24"/>
          <w:shd w:val="clear" w:color="auto" w:fill="FFFFFF"/>
        </w:rPr>
        <w:t xml:space="preserve"> με τα δανειακά δεσμά της χώρας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p>
    <w:p w14:paraId="619F8D44"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13150">
        <w:rPr>
          <w:rFonts w:eastAsia="Times New Roman"/>
          <w:color w:val="222222"/>
          <w:szCs w:val="24"/>
          <w:shd w:val="clear" w:color="auto" w:fill="FFFFFF"/>
        </w:rPr>
        <w:lastRenderedPageBreak/>
        <w:t>Στο μεσοδιάστημα αυτό</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με κινήσεις συμβολικές αλλά και ουσιαστικές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 xml:space="preserve">έχει εκφραστεί </w:t>
      </w:r>
      <w:r w:rsidRPr="00013150">
        <w:rPr>
          <w:rFonts w:eastAsia="Times New Roman"/>
          <w:color w:val="222222"/>
          <w:szCs w:val="24"/>
          <w:shd w:val="clear" w:color="auto" w:fill="FFFFFF"/>
        </w:rPr>
        <w:t>επανειλημμ</w:t>
      </w:r>
      <w:r w:rsidRPr="00013150">
        <w:rPr>
          <w:rFonts w:eastAsia="Times New Roman"/>
          <w:color w:val="222222"/>
          <w:szCs w:val="24"/>
          <w:shd w:val="clear" w:color="auto" w:fill="FFFFFF"/>
        </w:rPr>
        <w:t>ένα η αφοσίωση της χώρας μας στον αγώνα της διεκδίκησης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Τόσο ο Πρόεδρος της Δημοκρατίας όσο και ο Πρωθυπουργός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αλλά και ο Πρόεδρος της Βουλής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επαναλαμβάνουν σχεδόν στερεότυπα προς κορυφαίους Γερμανούς ιθύνοντες ότι οι ελληνικές αξιώσεις είναι τουλάχιστο</w:t>
      </w:r>
      <w:r w:rsidRPr="00013150">
        <w:rPr>
          <w:rFonts w:eastAsia="Times New Roman"/>
          <w:color w:val="222222"/>
          <w:szCs w:val="24"/>
          <w:shd w:val="clear" w:color="auto" w:fill="FFFFFF"/>
        </w:rPr>
        <w:t xml:space="preserve">ν </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νομικά </w:t>
      </w:r>
      <w:r>
        <w:rPr>
          <w:rFonts w:eastAsia="Times New Roman"/>
          <w:color w:val="222222"/>
          <w:szCs w:val="24"/>
          <w:shd w:val="clear" w:color="auto" w:fill="FFFFFF"/>
        </w:rPr>
        <w:t>ενεργές και δικαστικά επιδιώξιμες</w:t>
      </w:r>
      <w:r>
        <w:rPr>
          <w:rFonts w:eastAsia="Times New Roman"/>
          <w:color w:val="222222"/>
          <w:szCs w:val="24"/>
          <w:shd w:val="clear" w:color="auto" w:fill="FFFFFF"/>
        </w:rPr>
        <w:t>»</w:t>
      </w:r>
      <w:r>
        <w:rPr>
          <w:rFonts w:eastAsia="Times New Roman"/>
          <w:color w:val="222222"/>
          <w:szCs w:val="24"/>
          <w:shd w:val="clear" w:color="auto" w:fill="FFFFFF"/>
        </w:rPr>
        <w:t xml:space="preserve">. </w:t>
      </w:r>
    </w:p>
    <w:p w14:paraId="619F8D45"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13150">
        <w:rPr>
          <w:rFonts w:eastAsia="Times New Roman"/>
          <w:color w:val="222222"/>
          <w:szCs w:val="24"/>
          <w:shd w:val="clear" w:color="auto" w:fill="FFFFFF"/>
        </w:rPr>
        <w:t>Θυμίζω</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013150">
        <w:rPr>
          <w:rFonts w:eastAsia="Times New Roman"/>
          <w:color w:val="222222"/>
          <w:szCs w:val="24"/>
          <w:shd w:val="clear" w:color="auto" w:fill="FFFFFF"/>
        </w:rPr>
        <w:t xml:space="preserve"> ότι η Κοινοβουλευτική Ομάδα του ΣΥΡΙΖΑ</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στις 27 Απριλίου 2018</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ημέρα κατάληψης της Αθήνας από τα ναζιστικά στρατεύματα του 1941</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με κοινή δήλωσή</w:t>
      </w:r>
      <w:r w:rsidRPr="00013150">
        <w:rPr>
          <w:rFonts w:eastAsia="Times New Roman"/>
          <w:color w:val="222222"/>
          <w:szCs w:val="24"/>
          <w:shd w:val="clear" w:color="auto" w:fill="FFFFFF"/>
        </w:rPr>
        <w:t xml:space="preserve"> της αποκατέστησε την τιμή της Ελληνικής Δημοκρατίας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που είχε προσβάλει βάναυσα η </w:t>
      </w:r>
      <w:r>
        <w:rPr>
          <w:rFonts w:eastAsia="Times New Roman"/>
          <w:color w:val="222222"/>
          <w:szCs w:val="24"/>
          <w:shd w:val="clear" w:color="auto" w:fill="FFFFFF"/>
        </w:rPr>
        <w:t>χ</w:t>
      </w:r>
      <w:r w:rsidRPr="00013150">
        <w:rPr>
          <w:rFonts w:eastAsia="Times New Roman"/>
          <w:color w:val="222222"/>
          <w:szCs w:val="24"/>
          <w:shd w:val="clear" w:color="auto" w:fill="FFFFFF"/>
        </w:rPr>
        <w:t>ούντα τασσόμενη υπέρ της παραγραφής των ναζιστικών εγκλημάτων</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p>
    <w:p w14:paraId="619F8D46"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13150">
        <w:rPr>
          <w:rFonts w:eastAsia="Times New Roman"/>
          <w:color w:val="222222"/>
          <w:szCs w:val="24"/>
          <w:shd w:val="clear" w:color="auto" w:fill="FFFFFF"/>
        </w:rPr>
        <w:t xml:space="preserve">Σε πρακτικό επίπεδο το έργο της </w:t>
      </w:r>
      <w:r>
        <w:rPr>
          <w:rFonts w:eastAsia="Times New Roman"/>
          <w:color w:val="222222"/>
          <w:szCs w:val="24"/>
          <w:shd w:val="clear" w:color="auto" w:fill="FFFFFF"/>
        </w:rPr>
        <w:t>ε</w:t>
      </w:r>
      <w:r w:rsidRPr="00013150">
        <w:rPr>
          <w:rFonts w:eastAsia="Times New Roman"/>
          <w:color w:val="222222"/>
          <w:szCs w:val="24"/>
          <w:shd w:val="clear" w:color="auto" w:fill="FFFFFF"/>
        </w:rPr>
        <w:t xml:space="preserve">πιτροπής </w:t>
      </w:r>
      <w:r>
        <w:rPr>
          <w:rFonts w:eastAsia="Times New Roman"/>
          <w:color w:val="222222"/>
          <w:szCs w:val="24"/>
          <w:shd w:val="clear" w:color="auto" w:fill="FFFFFF"/>
        </w:rPr>
        <w:t>έτυχε ρητής</w:t>
      </w:r>
      <w:r w:rsidRPr="00013150">
        <w:rPr>
          <w:rFonts w:eastAsia="Times New Roman"/>
          <w:color w:val="222222"/>
          <w:szCs w:val="24"/>
          <w:shd w:val="clear" w:color="auto" w:fill="FFFFFF"/>
        </w:rPr>
        <w:t xml:space="preserve"> αναφοράς στην </w:t>
      </w:r>
      <w:r>
        <w:rPr>
          <w:rFonts w:eastAsia="Times New Roman"/>
          <w:color w:val="222222"/>
          <w:szCs w:val="24"/>
          <w:shd w:val="clear" w:color="auto" w:fill="FFFFFF"/>
        </w:rPr>
        <w:t>α</w:t>
      </w:r>
      <w:r w:rsidRPr="00013150">
        <w:rPr>
          <w:rFonts w:eastAsia="Times New Roman"/>
          <w:color w:val="222222"/>
          <w:szCs w:val="24"/>
          <w:shd w:val="clear" w:color="auto" w:fill="FFFFFF"/>
        </w:rPr>
        <w:t xml:space="preserve">ιτιολογική </w:t>
      </w:r>
      <w:r>
        <w:rPr>
          <w:rFonts w:eastAsia="Times New Roman"/>
          <w:color w:val="222222"/>
          <w:szCs w:val="24"/>
          <w:shd w:val="clear" w:color="auto" w:fill="FFFFFF"/>
        </w:rPr>
        <w:t>έ</w:t>
      </w:r>
      <w:r w:rsidRPr="00013150">
        <w:rPr>
          <w:rFonts w:eastAsia="Times New Roman"/>
          <w:color w:val="222222"/>
          <w:szCs w:val="24"/>
          <w:shd w:val="clear" w:color="auto" w:fill="FFFFFF"/>
        </w:rPr>
        <w:t>κθεση του σχεδίου νόμου του</w:t>
      </w:r>
      <w:r w:rsidRPr="00013150">
        <w:rPr>
          <w:rFonts w:eastAsia="Times New Roman"/>
          <w:color w:val="222222"/>
          <w:szCs w:val="24"/>
          <w:shd w:val="clear" w:color="auto" w:fill="FFFFFF"/>
        </w:rPr>
        <w:t xml:space="preserve"> Υπουργείου Δικαιοσύνης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που κατάργησε το υπέρογκο δικαστικό ένσημο για τις αναγνωριστικές αγωγές των θυμάτων του </w:t>
      </w:r>
      <w:r>
        <w:rPr>
          <w:rFonts w:eastAsia="Times New Roman"/>
          <w:color w:val="222222"/>
          <w:szCs w:val="24"/>
          <w:shd w:val="clear" w:color="auto" w:fill="FFFFFF"/>
        </w:rPr>
        <w:t>Β΄</w:t>
      </w:r>
      <w:r w:rsidRPr="00013150">
        <w:rPr>
          <w:rFonts w:eastAsia="Times New Roman"/>
          <w:color w:val="222222"/>
          <w:szCs w:val="24"/>
          <w:shd w:val="clear" w:color="auto" w:fill="FFFFFF"/>
        </w:rPr>
        <w:t xml:space="preserve"> Παγκοσμίου Πολέμου</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013150">
        <w:rPr>
          <w:rFonts w:eastAsia="Times New Roman"/>
          <w:color w:val="222222"/>
          <w:szCs w:val="24"/>
          <w:shd w:val="clear" w:color="auto" w:fill="FFFFFF"/>
        </w:rPr>
        <w:t xml:space="preserve"> με νομοθετική ρύθμιση αποδόθηκε </w:t>
      </w:r>
      <w:r w:rsidRPr="00013150">
        <w:rPr>
          <w:rFonts w:eastAsia="Times New Roman"/>
          <w:color w:val="222222"/>
          <w:szCs w:val="24"/>
          <w:shd w:val="clear" w:color="auto" w:fill="FFFFFF"/>
        </w:rPr>
        <w:lastRenderedPageBreak/>
        <w:t>η ελληνική ιθαγένεια στους γόνους και τα εγγόνια των Ελλήνων Εβραίων</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θυμάτων τ</w:t>
      </w:r>
      <w:r w:rsidRPr="00013150">
        <w:rPr>
          <w:rFonts w:eastAsia="Times New Roman"/>
          <w:color w:val="222222"/>
          <w:szCs w:val="24"/>
          <w:shd w:val="clear" w:color="auto" w:fill="FFFFFF"/>
        </w:rPr>
        <w:t>ου Ολοκαυτώματος</w:t>
      </w:r>
      <w:r>
        <w:rPr>
          <w:rFonts w:eastAsia="Times New Roman"/>
          <w:color w:val="222222"/>
          <w:szCs w:val="24"/>
          <w:shd w:val="clear" w:color="auto" w:fill="FFFFFF"/>
        </w:rPr>
        <w:t xml:space="preserve">. </w:t>
      </w:r>
    </w:p>
    <w:p w14:paraId="619F8D47"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r>
        <w:rPr>
          <w:rFonts w:eastAsia="Times New Roman"/>
          <w:color w:val="222222"/>
          <w:szCs w:val="24"/>
          <w:shd w:val="clear" w:color="auto" w:fill="FFFFFF"/>
        </w:rPr>
        <w:t>έ</w:t>
      </w:r>
      <w:r>
        <w:rPr>
          <w:rFonts w:eastAsia="Times New Roman"/>
          <w:color w:val="222222"/>
          <w:szCs w:val="24"/>
          <w:shd w:val="clear" w:color="auto" w:fill="FFFFFF"/>
        </w:rPr>
        <w:t xml:space="preserve">κθεση της </w:t>
      </w:r>
      <w:r>
        <w:rPr>
          <w:rFonts w:eastAsia="Times New Roman"/>
          <w:color w:val="222222"/>
          <w:szCs w:val="24"/>
          <w:shd w:val="clear" w:color="auto" w:fill="FFFFFF"/>
        </w:rPr>
        <w:t>ε</w:t>
      </w:r>
      <w:r>
        <w:rPr>
          <w:rFonts w:eastAsia="Times New Roman"/>
          <w:color w:val="222222"/>
          <w:szCs w:val="24"/>
          <w:shd w:val="clear" w:color="auto" w:fill="FFFFFF"/>
        </w:rPr>
        <w:t>πιτροπής δικαιολογημένα</w:t>
      </w:r>
      <w:r w:rsidRPr="00013150">
        <w:rPr>
          <w:rFonts w:eastAsia="Times New Roman"/>
          <w:color w:val="222222"/>
          <w:szCs w:val="24"/>
          <w:shd w:val="clear" w:color="auto" w:fill="FFFFFF"/>
        </w:rPr>
        <w:t xml:space="preserve"> </w:t>
      </w:r>
      <w:r>
        <w:rPr>
          <w:rFonts w:eastAsia="Times New Roman"/>
          <w:color w:val="222222"/>
          <w:szCs w:val="24"/>
          <w:shd w:val="clear" w:color="auto" w:fill="FFFFFF"/>
        </w:rPr>
        <w:t>κ</w:t>
      </w:r>
      <w:r w:rsidRPr="00013150">
        <w:rPr>
          <w:rFonts w:eastAsia="Times New Roman"/>
          <w:color w:val="222222"/>
          <w:szCs w:val="24"/>
          <w:shd w:val="clear" w:color="auto" w:fill="FFFFFF"/>
        </w:rPr>
        <w:t>άνει ιδιαίτερη μνεία στις δικαστ</w:t>
      </w:r>
      <w:r>
        <w:rPr>
          <w:rFonts w:eastAsia="Times New Roman"/>
          <w:color w:val="222222"/>
          <w:szCs w:val="24"/>
          <w:shd w:val="clear" w:color="auto" w:fill="FFFFFF"/>
        </w:rPr>
        <w:t>ικές περιπέτειες της καθημαγμένη</w:t>
      </w:r>
      <w:r w:rsidRPr="00013150">
        <w:rPr>
          <w:rFonts w:eastAsia="Times New Roman"/>
          <w:color w:val="222222"/>
          <w:szCs w:val="24"/>
          <w:shd w:val="clear" w:color="auto" w:fill="FFFFFF"/>
        </w:rPr>
        <w:t xml:space="preserve">ς </w:t>
      </w:r>
      <w:r>
        <w:rPr>
          <w:rFonts w:eastAsia="Times New Roman"/>
          <w:color w:val="222222"/>
          <w:szCs w:val="24"/>
          <w:shd w:val="clear" w:color="auto" w:fill="FFFFFF"/>
        </w:rPr>
        <w:t>ι</w:t>
      </w:r>
      <w:r w:rsidRPr="00013150">
        <w:rPr>
          <w:rFonts w:eastAsia="Times New Roman"/>
          <w:color w:val="222222"/>
          <w:szCs w:val="24"/>
          <w:shd w:val="clear" w:color="auto" w:fill="FFFFFF"/>
        </w:rPr>
        <w:t xml:space="preserve">σραηλιτικής </w:t>
      </w:r>
      <w:r>
        <w:rPr>
          <w:rFonts w:eastAsia="Times New Roman"/>
          <w:color w:val="222222"/>
          <w:szCs w:val="24"/>
          <w:shd w:val="clear" w:color="auto" w:fill="FFFFFF"/>
        </w:rPr>
        <w:t>κ</w:t>
      </w:r>
      <w:r w:rsidRPr="00013150">
        <w:rPr>
          <w:rFonts w:eastAsia="Times New Roman"/>
          <w:color w:val="222222"/>
          <w:szCs w:val="24"/>
          <w:shd w:val="clear" w:color="auto" w:fill="FFFFFF"/>
        </w:rPr>
        <w:t>οινότητας Θεσσαλονίκης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στη </w:t>
      </w:r>
      <w:r>
        <w:rPr>
          <w:rFonts w:eastAsia="Times New Roman"/>
          <w:color w:val="222222"/>
          <w:szCs w:val="24"/>
          <w:shd w:val="clear" w:color="auto" w:fill="FFFFFF"/>
        </w:rPr>
        <w:t>διαρπαγή</w:t>
      </w:r>
      <w:r w:rsidRPr="00013150">
        <w:rPr>
          <w:rFonts w:eastAsia="Times New Roman"/>
          <w:color w:val="222222"/>
          <w:szCs w:val="24"/>
          <w:shd w:val="clear" w:color="auto" w:fill="FFFFFF"/>
        </w:rPr>
        <w:t xml:space="preserve"> των περιουσιών </w:t>
      </w:r>
      <w:r>
        <w:rPr>
          <w:rFonts w:eastAsia="Times New Roman"/>
          <w:color w:val="222222"/>
          <w:szCs w:val="24"/>
          <w:shd w:val="clear" w:color="auto" w:fill="FFFFFF"/>
        </w:rPr>
        <w:t>της</w:t>
      </w:r>
      <w:r w:rsidRPr="00013150">
        <w:rPr>
          <w:rFonts w:eastAsia="Times New Roman"/>
          <w:color w:val="222222"/>
          <w:szCs w:val="24"/>
          <w:shd w:val="clear" w:color="auto" w:fill="FFFFFF"/>
        </w:rPr>
        <w:t xml:space="preserve"> και στην εξοντωτική καταναγκαστική εργασία που υποβλήθηκαν τα </w:t>
      </w:r>
      <w:r w:rsidRPr="00013150">
        <w:rPr>
          <w:rFonts w:eastAsia="Times New Roman"/>
          <w:color w:val="222222"/>
          <w:szCs w:val="24"/>
          <w:shd w:val="clear" w:color="auto" w:fill="FFFFFF"/>
        </w:rPr>
        <w:t>άρρενα μέλη της ως προανάκρουσμα του Ολοκαυτώματος</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p>
    <w:p w14:paraId="619F8D48"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013150">
        <w:rPr>
          <w:rFonts w:eastAsia="Times New Roman"/>
          <w:color w:val="222222"/>
          <w:szCs w:val="24"/>
          <w:shd w:val="clear" w:color="auto" w:fill="FFFFFF"/>
        </w:rPr>
        <w:t>Ακόμη</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στο πλαίσιο της αποκατάστασης </w:t>
      </w:r>
      <w:r>
        <w:rPr>
          <w:rFonts w:eastAsia="Times New Roman"/>
          <w:color w:val="222222"/>
          <w:szCs w:val="24"/>
          <w:shd w:val="clear" w:color="auto" w:fill="FFFFFF"/>
        </w:rPr>
        <w:t>της ιστορικής μνήμης</w:t>
      </w:r>
      <w:r w:rsidRPr="00013150">
        <w:rPr>
          <w:rFonts w:eastAsia="Times New Roman"/>
          <w:color w:val="222222"/>
          <w:szCs w:val="24"/>
          <w:shd w:val="clear" w:color="auto" w:fill="FFFFFF"/>
        </w:rPr>
        <w:t xml:space="preserve"> καθιερώθηκε ως επίσημη δημόσια γιορτή η 30</w:t>
      </w:r>
      <w:r w:rsidRPr="00D02828">
        <w:rPr>
          <w:rFonts w:eastAsia="Times New Roman"/>
          <w:color w:val="222222"/>
          <w:szCs w:val="24"/>
          <w:shd w:val="clear" w:color="auto" w:fill="FFFFFF"/>
          <w:vertAlign w:val="superscript"/>
        </w:rPr>
        <w:t>η</w:t>
      </w:r>
      <w:r w:rsidRPr="00013150">
        <w:rPr>
          <w:rFonts w:eastAsia="Times New Roman"/>
          <w:color w:val="222222"/>
          <w:szCs w:val="24"/>
          <w:shd w:val="clear" w:color="auto" w:fill="FFFFFF"/>
        </w:rPr>
        <w:t xml:space="preserve"> Οκτωβρίου</w:t>
      </w:r>
      <w:r>
        <w:rPr>
          <w:rFonts w:eastAsia="Times New Roman"/>
          <w:color w:val="222222"/>
          <w:szCs w:val="24"/>
          <w:shd w:val="clear" w:color="auto" w:fill="FFFFFF"/>
        </w:rPr>
        <w:t xml:space="preserve">, μέρα απελευθέρωσης, </w:t>
      </w:r>
      <w:r w:rsidRPr="00013150">
        <w:rPr>
          <w:rFonts w:eastAsia="Times New Roman"/>
          <w:color w:val="222222"/>
          <w:szCs w:val="24"/>
          <w:shd w:val="clear" w:color="auto" w:fill="FFFFFF"/>
        </w:rPr>
        <w:t xml:space="preserve">διάσωσης των υποδομών της Θεσσαλονίκης από τις δυνάμεις του ΕΛΑΣ </w:t>
      </w:r>
      <w:r>
        <w:rPr>
          <w:rFonts w:eastAsia="Times New Roman"/>
          <w:color w:val="222222"/>
          <w:szCs w:val="24"/>
          <w:shd w:val="clear" w:color="auto" w:fill="FFFFFF"/>
        </w:rPr>
        <w:t xml:space="preserve">το </w:t>
      </w:r>
      <w:r w:rsidRPr="00013150">
        <w:rPr>
          <w:rFonts w:eastAsia="Times New Roman"/>
          <w:color w:val="222222"/>
          <w:szCs w:val="24"/>
          <w:shd w:val="clear" w:color="auto" w:fill="FFFFFF"/>
        </w:rPr>
        <w:t>1944</w:t>
      </w:r>
      <w:r>
        <w:rPr>
          <w:rFonts w:eastAsia="Times New Roman"/>
          <w:color w:val="222222"/>
          <w:szCs w:val="24"/>
          <w:shd w:val="clear" w:color="auto" w:fill="FFFFFF"/>
        </w:rPr>
        <w:t>.</w:t>
      </w:r>
      <w:r w:rsidRPr="00013150">
        <w:rPr>
          <w:rFonts w:eastAsia="Times New Roman"/>
          <w:color w:val="222222"/>
          <w:szCs w:val="24"/>
          <w:shd w:val="clear" w:color="auto" w:fill="FFFFFF"/>
        </w:rPr>
        <w:t xml:space="preserve"> </w:t>
      </w:r>
    </w:p>
    <w:p w14:paraId="619F8D4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Στις 2 Μαΐου θα εγκαινιαστεί στο Άουσβιτς το μουσείο των συμπατριωτών μας που εξοντώθηκαν στα κρεματόρια του Χίτλερ, ενώ έχει ήδη δρομολογηθεί η ανέγερση του </w:t>
      </w:r>
      <w:r>
        <w:rPr>
          <w:rFonts w:eastAsia="Times New Roman" w:cs="Times New Roman"/>
          <w:szCs w:val="24"/>
        </w:rPr>
        <w:t>μ</w:t>
      </w:r>
      <w:r>
        <w:rPr>
          <w:rFonts w:eastAsia="Times New Roman" w:cs="Times New Roman"/>
          <w:szCs w:val="24"/>
        </w:rPr>
        <w:t xml:space="preserve">ουσείου και </w:t>
      </w:r>
      <w:r>
        <w:rPr>
          <w:rFonts w:eastAsia="Times New Roman" w:cs="Times New Roman"/>
          <w:szCs w:val="24"/>
        </w:rPr>
        <w:t>ε</w:t>
      </w:r>
      <w:r>
        <w:rPr>
          <w:rFonts w:eastAsia="Times New Roman" w:cs="Times New Roman"/>
          <w:szCs w:val="24"/>
        </w:rPr>
        <w:t xml:space="preserve">κπαιδευτικού </w:t>
      </w:r>
      <w:r>
        <w:rPr>
          <w:rFonts w:eastAsia="Times New Roman" w:cs="Times New Roman"/>
          <w:szCs w:val="24"/>
        </w:rPr>
        <w:t>κ</w:t>
      </w:r>
      <w:r>
        <w:rPr>
          <w:rFonts w:eastAsia="Times New Roman" w:cs="Times New Roman"/>
          <w:szCs w:val="24"/>
        </w:rPr>
        <w:t>έντρου του Ολοκαυτώματος στη Θεσσαλονίκη.</w:t>
      </w:r>
    </w:p>
    <w:p w14:paraId="619F8D4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Προκειμένου, δε, να α</w:t>
      </w:r>
      <w:r>
        <w:rPr>
          <w:rFonts w:eastAsia="Times New Roman" w:cs="Times New Roman"/>
          <w:szCs w:val="24"/>
        </w:rPr>
        <w:t xml:space="preserve">ρθούν τα συνταγματικά εμπόδια -άρθρο 28, παράγραφος 1 του Συντάγματος- για τις διεκδικήσεις </w:t>
      </w:r>
      <w:r>
        <w:rPr>
          <w:rFonts w:eastAsia="Times New Roman" w:cs="Times New Roman"/>
          <w:szCs w:val="24"/>
        </w:rPr>
        <w:lastRenderedPageBreak/>
        <w:t>των θυμάτων, να θυμίσω ότι εκφράζοντας τη βούληση της Διακομματικής Επιτροπής, στις 13-2-2019, στο πλαίσιο της συζήτησης για τη συνταγματική Αναθεώρηση, κατέθεσα ερ</w:t>
      </w:r>
      <w:r>
        <w:rPr>
          <w:rFonts w:eastAsia="Times New Roman" w:cs="Times New Roman"/>
          <w:szCs w:val="24"/>
        </w:rPr>
        <w:t>μηνευτική δήλωση στο άρθρο 28 ώστε να αρθεί το κώλυμα της ετεροδικίας, πράγμα που στερεί από τα θύματα της τριπλής κατοχής το δικαίωμα στο φυσικό δικαστή.</w:t>
      </w:r>
    </w:p>
    <w:p w14:paraId="619F8D4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Πρόσφατα, εμπλουτίστηκε η φαρέτρα των επιχειρημάτων μας με την επιστημονική μελέτη των </w:t>
      </w:r>
      <w:r>
        <w:rPr>
          <w:rFonts w:eastAsia="Times New Roman" w:cs="Times New Roman"/>
          <w:szCs w:val="24"/>
        </w:rPr>
        <w:t>Καρλ-Χάιντς Ρο</w:t>
      </w:r>
      <w:r>
        <w:rPr>
          <w:rFonts w:eastAsia="Times New Roman" w:cs="Times New Roman"/>
          <w:szCs w:val="24"/>
        </w:rPr>
        <w:t>τ και Χάρτμουτ Ρούμπνερ</w:t>
      </w:r>
      <w:r>
        <w:rPr>
          <w:rFonts w:eastAsia="Times New Roman" w:cs="Times New Roman"/>
          <w:szCs w:val="24"/>
        </w:rPr>
        <w:t xml:space="preserve"> «Η οφειλή των επανορθώσεων - υποθήκες της Γερμανικής Κατοχής στην Ελλάδα και την Ευρώπη», που μεταφράστηκε και εκδόθηκε στα ελληνικά από την Εθελοντική Ομάδα Πιερίας με την </w:t>
      </w:r>
      <w:r>
        <w:rPr>
          <w:rFonts w:eastAsia="Times New Roman" w:cs="Times New Roman"/>
          <w:szCs w:val="24"/>
        </w:rPr>
        <w:t xml:space="preserve">υλική </w:t>
      </w:r>
      <w:r>
        <w:rPr>
          <w:rFonts w:eastAsia="Times New Roman" w:cs="Times New Roman"/>
          <w:szCs w:val="24"/>
        </w:rPr>
        <w:t>υποστήριξη της Βουλής των Ελλήνων. Αντίτυπα της μελέτ</w:t>
      </w:r>
      <w:r>
        <w:rPr>
          <w:rFonts w:eastAsia="Times New Roman" w:cs="Times New Roman"/>
          <w:szCs w:val="24"/>
        </w:rPr>
        <w:t>ης αυτής είναι στη διάθεση όλων σας στη Βιβλιοθήκη της Βουλής.</w:t>
      </w:r>
    </w:p>
    <w:p w14:paraId="619F8D4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Η οικονομική και νομική τεκμηρίωση του πορίσματός μας στηρίχθηκε στην από 30 Δεκεμβρίου του 2014 </w:t>
      </w:r>
      <w:r>
        <w:rPr>
          <w:rFonts w:eastAsia="Times New Roman" w:cs="Times New Roman"/>
          <w:szCs w:val="24"/>
        </w:rPr>
        <w:t>έ</w:t>
      </w:r>
      <w:r>
        <w:rPr>
          <w:rFonts w:eastAsia="Times New Roman" w:cs="Times New Roman"/>
          <w:szCs w:val="24"/>
        </w:rPr>
        <w:t>κθεση της Ειδικής Επιτροπής του Γενικού Λογιστηρίου του Κράτους και στο από 31</w:t>
      </w:r>
      <w:r w:rsidRPr="00107D19">
        <w:rPr>
          <w:rFonts w:eastAsia="Times New Roman" w:cs="Times New Roman"/>
          <w:szCs w:val="24"/>
          <w:vertAlign w:val="superscript"/>
        </w:rPr>
        <w:t>ης</w:t>
      </w:r>
      <w:r>
        <w:rPr>
          <w:rFonts w:eastAsia="Times New Roman" w:cs="Times New Roman"/>
          <w:szCs w:val="24"/>
        </w:rPr>
        <w:t xml:space="preserve"> Ιανουαρίου του</w:t>
      </w:r>
      <w:r>
        <w:rPr>
          <w:rFonts w:eastAsia="Times New Roman" w:cs="Times New Roman"/>
          <w:szCs w:val="24"/>
        </w:rPr>
        <w:t xml:space="preserve"> 2014 πόρισμα της Ομάδας Εργασίας του Νομικού Συμβουλίου του Κράτους αντίστοιχα. </w:t>
      </w:r>
    </w:p>
    <w:p w14:paraId="619F8D4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Οι διεκδικήσεις μας αποτελούν ένα αδιάσπαστο σύνολο, παρά τις επιμέρους ποιοτικές διαφορές και δεν σαλαμοποιούνται. Το σύνολο αυτό καθορίστηκε από την πρώτη Κοινοβουλευτική Ε</w:t>
      </w:r>
      <w:r>
        <w:rPr>
          <w:rFonts w:eastAsia="Times New Roman" w:cs="Times New Roman"/>
          <w:szCs w:val="24"/>
        </w:rPr>
        <w:t>πιτροπή Διεκδίκησης των Οφειλών της Γερμανίας</w:t>
      </w:r>
      <w:r>
        <w:rPr>
          <w:rFonts w:eastAsia="Times New Roman" w:cs="Times New Roman"/>
          <w:szCs w:val="24"/>
        </w:rPr>
        <w:t>,</w:t>
      </w:r>
      <w:r>
        <w:rPr>
          <w:rFonts w:eastAsia="Times New Roman" w:cs="Times New Roman"/>
          <w:szCs w:val="24"/>
        </w:rPr>
        <w:t xml:space="preserve"> που συστήθηκε με απόφαση της Βουλής στις 27 Φεβρουαρίου του 2014 και περιλαμβάνει: Τις πολεμικές αποζημιώσεις, την αποπληρωμή του κατοχικού δανείου, την αποζημίωση των θυμάτων και την επιστροφή των λεηλατημένω</w:t>
      </w:r>
      <w:r>
        <w:rPr>
          <w:rFonts w:eastAsia="Times New Roman" w:cs="Times New Roman"/>
          <w:szCs w:val="24"/>
        </w:rPr>
        <w:t>ν αρχαιολογικών μας θησαυρών, καθώς και των κλεμμένων εκκλησιαστικών κειμηλίων από τις βουλγαρικές δυνάμεις κατοχής.</w:t>
      </w:r>
    </w:p>
    <w:p w14:paraId="619F8D4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Στις 14 Νοεμβρίου του 1995 η </w:t>
      </w:r>
      <w:r>
        <w:rPr>
          <w:rFonts w:eastAsia="Times New Roman" w:cs="Times New Roman"/>
          <w:szCs w:val="24"/>
        </w:rPr>
        <w:t>κ</w:t>
      </w:r>
      <w:r>
        <w:rPr>
          <w:rFonts w:eastAsia="Times New Roman" w:cs="Times New Roman"/>
          <w:szCs w:val="24"/>
        </w:rPr>
        <w:t>υβέρνηση του Ανδρέα Παπανδρέου κάλεσε με ρηματική διακοίνωση την ενωμένη πια Γερμανία να εκπληρώσει τις υποχρ</w:t>
      </w:r>
      <w:r>
        <w:rPr>
          <w:rFonts w:eastAsia="Times New Roman" w:cs="Times New Roman"/>
          <w:szCs w:val="24"/>
        </w:rPr>
        <w:t xml:space="preserve">εώσεις απέναντι στη χώρα μας, αφού, μάλιστα, η επανένωση της Γερμανίας τερμάτισε αυτόματα και το </w:t>
      </w:r>
      <w:r>
        <w:rPr>
          <w:rFonts w:eastAsia="Times New Roman" w:cs="Times New Roman"/>
          <w:szCs w:val="24"/>
        </w:rPr>
        <w:t>«</w:t>
      </w:r>
      <w:r>
        <w:rPr>
          <w:rFonts w:eastAsia="Times New Roman" w:cs="Times New Roman"/>
          <w:szCs w:val="24"/>
        </w:rPr>
        <w:t>μορατόριουμ</w:t>
      </w:r>
      <w:r>
        <w:rPr>
          <w:rFonts w:eastAsia="Times New Roman" w:cs="Times New Roman"/>
          <w:szCs w:val="24"/>
        </w:rPr>
        <w:t>»</w:t>
      </w:r>
      <w:r>
        <w:rPr>
          <w:rFonts w:eastAsia="Times New Roman" w:cs="Times New Roman"/>
          <w:szCs w:val="24"/>
        </w:rPr>
        <w:t xml:space="preserve"> πληρωμών που προέβλεπαν οι συμφωνίες του 1953. </w:t>
      </w:r>
    </w:p>
    <w:p w14:paraId="619F8D4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εν λόγω ρηματική διακοίνωση αντιμετωπίστηκε με τον πλέον απαξιωτικό τρόπο από τη γερμανική πλευ</w:t>
      </w:r>
      <w:r>
        <w:rPr>
          <w:rFonts w:eastAsia="Times New Roman" w:cs="Times New Roman"/>
          <w:szCs w:val="24"/>
        </w:rPr>
        <w:t xml:space="preserve">ρά καθώς «απαντήθηκε» με ένα απορριπτικό δελτίο Τύπου του Γερμανικού </w:t>
      </w:r>
      <w:r>
        <w:rPr>
          <w:rFonts w:eastAsia="Times New Roman" w:cs="Times New Roman"/>
          <w:szCs w:val="24"/>
        </w:rPr>
        <w:lastRenderedPageBreak/>
        <w:t>Υπουργείου Εξωτερικών. Από ελληνικής πλευράς, δυστυχώς, δεν υπήρξε συνέχεια.</w:t>
      </w:r>
    </w:p>
    <w:p w14:paraId="619F8D5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Για λόγους οικονομίας χρόνου, για τον ειδικότερο ποσοτικό προσδιορισμό των αξιώσεών μας παραπέμπουμε στο κείμε</w:t>
      </w:r>
      <w:r>
        <w:rPr>
          <w:rFonts w:eastAsia="Times New Roman" w:cs="Times New Roman"/>
          <w:szCs w:val="24"/>
        </w:rPr>
        <w:t xml:space="preserve">νο της </w:t>
      </w:r>
      <w:r>
        <w:rPr>
          <w:rFonts w:eastAsia="Times New Roman" w:cs="Times New Roman"/>
          <w:szCs w:val="24"/>
        </w:rPr>
        <w:t>έ</w:t>
      </w:r>
      <w:r>
        <w:rPr>
          <w:rFonts w:eastAsia="Times New Roman" w:cs="Times New Roman"/>
          <w:szCs w:val="24"/>
        </w:rPr>
        <w:t xml:space="preserve">κθεσης το οποίο έχετε στα χέρια σας. </w:t>
      </w:r>
    </w:p>
    <w:p w14:paraId="619F8D5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Συνοπτικά, αναφέρω: Για τον Α΄ Παγκόσμιο Πόλεμο, με βάση το Γενικό Λογιστήριο, οι απαιτήσεις μας ανέρχονταν την 31</w:t>
      </w:r>
      <w:r w:rsidRPr="00EF1FC9">
        <w:rPr>
          <w:rFonts w:eastAsia="Times New Roman" w:cs="Times New Roman"/>
          <w:szCs w:val="24"/>
          <w:vertAlign w:val="superscript"/>
        </w:rPr>
        <w:t>η</w:t>
      </w:r>
      <w:r>
        <w:rPr>
          <w:rFonts w:eastAsia="Times New Roman" w:cs="Times New Roman"/>
          <w:szCs w:val="24"/>
        </w:rPr>
        <w:t xml:space="preserve"> Δεκεμβρίου του 2014 στο ποσό των 9.189.270.837 ευρώ. Η Συμφωνία του Λονδίνου περί εξωτερικών γ</w:t>
      </w:r>
      <w:r>
        <w:rPr>
          <w:rFonts w:eastAsia="Times New Roman" w:cs="Times New Roman"/>
          <w:szCs w:val="24"/>
        </w:rPr>
        <w:t xml:space="preserve">ερμανικών χρεών του 1953 προβλέπει αναβολή και δεν θέτει θέμα ανυπαρξίας ή αποδυνάμωσης ή παραγραφής της απαίτησης αυτής. Να σημειώσω ότι η Γερμανία έως το 1986 εξοφλούσε ελληνικές απαιτήσεις από τον Α΄ Παγκόσμιο Πόλεμο. </w:t>
      </w:r>
    </w:p>
    <w:p w14:paraId="619F8D5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Για τον Β΄ Παγκόσμιο Πόλεμο το </w:t>
      </w:r>
      <w:r>
        <w:rPr>
          <w:rFonts w:eastAsia="Times New Roman" w:cs="Times New Roman"/>
          <w:szCs w:val="24"/>
        </w:rPr>
        <w:t>Γενικό Λογιστήριο του Κράτους προσδιόρισε ότι το σύνολο του υπολοίπου των καθαρών απαιτήσεών μας έναντι της Γερμανίας ανερχόταν την 31</w:t>
      </w:r>
      <w:r w:rsidRPr="00EF1FC9">
        <w:rPr>
          <w:rFonts w:eastAsia="Times New Roman" w:cs="Times New Roman"/>
          <w:szCs w:val="24"/>
          <w:vertAlign w:val="superscript"/>
        </w:rPr>
        <w:t>η</w:t>
      </w:r>
      <w:r>
        <w:rPr>
          <w:rFonts w:eastAsia="Times New Roman" w:cs="Times New Roman"/>
          <w:szCs w:val="24"/>
        </w:rPr>
        <w:t xml:space="preserve"> Δεκεμβρίου του 2014 σε 269.547.000.000 ευρώ. </w:t>
      </w:r>
    </w:p>
    <w:p w14:paraId="619F8D5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Σημειωτέο</w:t>
      </w:r>
      <w:r>
        <w:rPr>
          <w:rFonts w:eastAsia="Times New Roman" w:cs="Times New Roman"/>
          <w:szCs w:val="24"/>
        </w:rPr>
        <w:t>ν</w:t>
      </w:r>
      <w:r>
        <w:rPr>
          <w:rFonts w:eastAsia="Times New Roman" w:cs="Times New Roman"/>
          <w:szCs w:val="24"/>
        </w:rPr>
        <w:t xml:space="preserve"> ότι οι παραπάνω προσδιορισμοί δεν καλύπτουν αποζημιώσεις για αν</w:t>
      </w:r>
      <w:r>
        <w:rPr>
          <w:rFonts w:eastAsia="Times New Roman" w:cs="Times New Roman"/>
          <w:szCs w:val="24"/>
        </w:rPr>
        <w:t xml:space="preserve">θρώπινες απώλειες. </w:t>
      </w:r>
    </w:p>
    <w:p w14:paraId="619F8D5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Επίσης, ο προσδιορισμός βάσει της Συνδιάσκεψης των Παρισίων δεν περιλαμβάνει τις απαιτήσεις για αποζημιώσεις από τη βύθιση εμπορικών πλοίων, από την αφαίρεση χρυσού, από τη διαρπαγή χρυσού ιδιωτών, για την καταστροφή, επίσης, ιδιωτικών </w:t>
      </w:r>
      <w:r>
        <w:rPr>
          <w:rFonts w:eastAsia="Times New Roman" w:cs="Times New Roman"/>
          <w:szCs w:val="24"/>
        </w:rPr>
        <w:t>περιουσιών, για αφαιρεθέντα καπνά και για αποθετικές ζημίες.</w:t>
      </w:r>
    </w:p>
    <w:p w14:paraId="619F8D5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19F8D5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Σύμφωνα με την από 19-2-2010 απάντηση της Τράπεζας της Ελλάδος στον αείμνηστο αντιστασιακό Στέλιο Ζαμάνο, μέλο</w:t>
      </w:r>
      <w:r>
        <w:rPr>
          <w:rFonts w:eastAsia="Times New Roman" w:cs="Times New Roman"/>
          <w:szCs w:val="24"/>
        </w:rPr>
        <w:t xml:space="preserve">ς του Εθνικού Συμβουλίου για τη </w:t>
      </w:r>
      <w:r>
        <w:rPr>
          <w:rFonts w:eastAsia="Times New Roman" w:cs="Times New Roman"/>
          <w:szCs w:val="24"/>
        </w:rPr>
        <w:t>Δ</w:t>
      </w:r>
      <w:r>
        <w:rPr>
          <w:rFonts w:eastAsia="Times New Roman" w:cs="Times New Roman"/>
          <w:szCs w:val="24"/>
        </w:rPr>
        <w:t xml:space="preserve">ιεκδίκηση των </w:t>
      </w:r>
      <w:r>
        <w:rPr>
          <w:rFonts w:eastAsia="Times New Roman" w:cs="Times New Roman"/>
          <w:szCs w:val="24"/>
        </w:rPr>
        <w:t>Γ</w:t>
      </w:r>
      <w:r>
        <w:rPr>
          <w:rFonts w:eastAsia="Times New Roman" w:cs="Times New Roman"/>
          <w:szCs w:val="24"/>
        </w:rPr>
        <w:t xml:space="preserve">ερμανικών </w:t>
      </w:r>
      <w:r>
        <w:rPr>
          <w:rFonts w:eastAsia="Times New Roman" w:cs="Times New Roman"/>
          <w:szCs w:val="24"/>
        </w:rPr>
        <w:t>Ο</w:t>
      </w:r>
      <w:r>
        <w:rPr>
          <w:rFonts w:eastAsia="Times New Roman" w:cs="Times New Roman"/>
          <w:szCs w:val="24"/>
        </w:rPr>
        <w:t>φειλών και Πρόεδρο του Πανελλαδικού Συνδέσμου Αγωνιστών ΕΑΜικής Εθνικής Αντίστασης, το συνολικό ποσό των οφειλών της Γερμανίας προς την Ελλάδα υπολογίζεται στο ποσό των 162.109.000.000 ευρώ, το οπο</w:t>
      </w:r>
      <w:r>
        <w:rPr>
          <w:rFonts w:eastAsia="Times New Roman" w:cs="Times New Roman"/>
          <w:szCs w:val="24"/>
        </w:rPr>
        <w:t xml:space="preserve">ίο αναλύεται σε 108.582.560.000 </w:t>
      </w:r>
      <w:r>
        <w:rPr>
          <w:rFonts w:eastAsia="Times New Roman" w:cs="Times New Roman"/>
          <w:szCs w:val="24"/>
        </w:rPr>
        <w:lastRenderedPageBreak/>
        <w:t>ευρώ για τις πολεμικές επανορθώσεις και σε 53.526.615.000 ευρώ για το κατοχικό δάνειο.</w:t>
      </w:r>
    </w:p>
    <w:p w14:paraId="619F8D5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 Η αναγωγή αυτή βασίζεται στη μέση συναλλαγματική ισοτιμία του αμερικανικού δολαρίου με τη δραχμή το έτος 1938 που ήταν 112,62 δραχμές. </w:t>
      </w:r>
    </w:p>
    <w:p w14:paraId="619F8D5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Θα καταθέσω το σχετικό απαντητικό έγγραφο από την Τράπεζα της Ελλάδος.</w:t>
      </w:r>
    </w:p>
    <w:p w14:paraId="619F8D5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Η Ειδική Επιτροπή του Γενικού Λογιστηρίου του Κράτους αξιοποίησε στην </w:t>
      </w:r>
      <w:r>
        <w:rPr>
          <w:rFonts w:eastAsia="Times New Roman" w:cs="Times New Roman"/>
          <w:szCs w:val="24"/>
        </w:rPr>
        <w:t>έ</w:t>
      </w:r>
      <w:r>
        <w:rPr>
          <w:rFonts w:eastAsia="Times New Roman" w:cs="Times New Roman"/>
          <w:szCs w:val="24"/>
        </w:rPr>
        <w:t xml:space="preserve">κθεσή της δύο προσεγγίσεις για τον προσδιορισμό των αποζημιώσεων με βάση τον αριθμό των θυμάτων. Κατά την πρώτη προσέγγιση τα θύματα μόνο από τις πολεμικές ενέργειες ή εγκλεισμούς σε στρατόπεδα και φυλακές είναι περίπου εκατόν είκοσι χιλιάδες. Με μία μέση </w:t>
      </w:r>
      <w:r>
        <w:rPr>
          <w:rFonts w:eastAsia="Times New Roman" w:cs="Times New Roman"/>
          <w:szCs w:val="24"/>
        </w:rPr>
        <w:t xml:space="preserve">αποζημίωση δεκαπέντε ανθρωποετών, με μέσο μηνιαίο μισθό 700 ευρώ, οι αξιώσεις για αποζημίωση από την αιτία αυτή ανέρχονται σε 15.120.000.000 ευρώ. Στο ποσό αυτό προστίθενται και αποζημιώσεις για αναπηρία από πολεμικές ενέργειες ή εγκλεισμούς σε στρατόπεδα </w:t>
      </w:r>
      <w:r>
        <w:rPr>
          <w:rFonts w:eastAsia="Times New Roman" w:cs="Times New Roman"/>
          <w:szCs w:val="24"/>
        </w:rPr>
        <w:lastRenderedPageBreak/>
        <w:t xml:space="preserve">και φυλακές που υπολογίζονται σε 7.000.000.000 ευρώ. Συνολικά, δηλαδή, ανέρχονται στο ποσό των 22.120.000.000 ευρώ χωρίς να υπολογίζονται οι τόκοι. </w:t>
      </w:r>
    </w:p>
    <w:p w14:paraId="619F8D5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δεύτερη προσέγγιση δέχεται το σύνολο του αριθμού των θανόντων και των αναπήρων από κάθε αιτία στην περίοδ</w:t>
      </w:r>
      <w:r>
        <w:rPr>
          <w:rFonts w:eastAsia="Times New Roman" w:cs="Times New Roman"/>
          <w:szCs w:val="24"/>
        </w:rPr>
        <w:t>ο της Κατοχής</w:t>
      </w:r>
      <w:r>
        <w:rPr>
          <w:rFonts w:eastAsia="Times New Roman" w:cs="Times New Roman"/>
          <w:szCs w:val="24"/>
        </w:rPr>
        <w:t>,</w:t>
      </w:r>
      <w:r>
        <w:rPr>
          <w:rFonts w:eastAsia="Times New Roman" w:cs="Times New Roman"/>
          <w:szCs w:val="24"/>
        </w:rPr>
        <w:t xml:space="preserve"> όπως προσδιορίστηκαν στη Συνδιάσκεψη των Παρισίων το 1946, δηλαδή σύνολο ατόμων περίπου </w:t>
      </w:r>
      <w:r>
        <w:rPr>
          <w:rFonts w:eastAsia="Times New Roman" w:cs="Times New Roman"/>
          <w:szCs w:val="24"/>
        </w:rPr>
        <w:t>ένα</w:t>
      </w:r>
      <w:r>
        <w:rPr>
          <w:rFonts w:eastAsia="Times New Roman" w:cs="Times New Roman"/>
          <w:szCs w:val="24"/>
        </w:rPr>
        <w:t xml:space="preserve"> εκατομμύριο</w:t>
      </w:r>
      <w:r>
        <w:rPr>
          <w:rFonts w:eastAsia="Times New Roman" w:cs="Times New Roman"/>
          <w:szCs w:val="24"/>
        </w:rPr>
        <w:t xml:space="preserve"> πεντακόσιες χιλιάδες</w:t>
      </w:r>
      <w:r>
        <w:rPr>
          <w:rFonts w:eastAsia="Times New Roman" w:cs="Times New Roman"/>
          <w:szCs w:val="24"/>
        </w:rPr>
        <w:t>, από τα οποία πεντακόσιες πενήντα οκτώ χιλιάδες θανόντες και οκτακόσιες ογδόντα χιλιάδες ανάπηροι. Με μία μέση αποζη</w:t>
      </w:r>
      <w:r>
        <w:rPr>
          <w:rFonts w:eastAsia="Times New Roman" w:cs="Times New Roman"/>
          <w:szCs w:val="24"/>
        </w:rPr>
        <w:t>μίωση δεκαπέντε ανθρωποετών για κάθε θανόντα και πέντε ετών για κάθε ανάπηρο, με μέσο μηνιαίο μισθό 700 ευρώ, οι αξιώσεις για αποζημίωση από την αιτία αυτή ανέρχονται σε 107.268.000.000 ευρώ</w:t>
      </w:r>
      <w:r>
        <w:rPr>
          <w:rFonts w:eastAsia="Times New Roman" w:cs="Times New Roman"/>
          <w:szCs w:val="24"/>
        </w:rPr>
        <w:t>,</w:t>
      </w:r>
      <w:r>
        <w:rPr>
          <w:rFonts w:eastAsia="Times New Roman" w:cs="Times New Roman"/>
          <w:szCs w:val="24"/>
        </w:rPr>
        <w:t xml:space="preserve"> χωρίς να υπολογίζονται οι τόκοι. Σημειωτέον ότι εκκρεμούν ενώπιο</w:t>
      </w:r>
      <w:r>
        <w:rPr>
          <w:rFonts w:eastAsia="Times New Roman" w:cs="Times New Roman"/>
          <w:szCs w:val="24"/>
        </w:rPr>
        <w:t>ν των ελληνικών δικαστηρίων ατομικές ή ομαδικές αγωγές χιλιάδων Ελλήνων πολιτών.</w:t>
      </w:r>
    </w:p>
    <w:p w14:paraId="619F8D5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Θεωρούμε ότι το Υπουργείο Εσωτερικών διαθέτει όλα τα απαραίτητα στοιχεία από την ανθρωπιστική καταστροφή που υπέστη η χώρα μας ώστε να προσδιοριστούν με την απαραίτητη </w:t>
      </w:r>
      <w:r>
        <w:rPr>
          <w:rFonts w:eastAsia="Times New Roman" w:cs="Times New Roman"/>
          <w:szCs w:val="24"/>
        </w:rPr>
        <w:lastRenderedPageBreak/>
        <w:t>ακρίβει</w:t>
      </w:r>
      <w:r>
        <w:rPr>
          <w:rFonts w:eastAsia="Times New Roman" w:cs="Times New Roman"/>
          <w:szCs w:val="24"/>
        </w:rPr>
        <w:t xml:space="preserve">α οι ιδιωτικές αξιώσεις. Οι αποκλείσεις ανάμεσα στους διάφορους τρόπους υπολογισμού των γερμανικών οφειλών δεν πρέπει, κατά τη γνώμη μας, να αντιμετωπιστούν ανταγωνιστικά. Προφανώς, όταν θα καλέσουμε στο τραπέζι των διαπραγματεύσεων τη </w:t>
      </w:r>
      <w:r>
        <w:rPr>
          <w:rFonts w:eastAsia="Times New Roman" w:cs="Times New Roman"/>
          <w:szCs w:val="24"/>
        </w:rPr>
        <w:t>γ</w:t>
      </w:r>
      <w:r>
        <w:rPr>
          <w:rFonts w:eastAsia="Times New Roman" w:cs="Times New Roman"/>
          <w:szCs w:val="24"/>
        </w:rPr>
        <w:t xml:space="preserve">ερμανική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t xml:space="preserve">ή θα προσφύγουμε στα διεθνή δικαιοδοτικά όργανα, η </w:t>
      </w:r>
      <w:r>
        <w:rPr>
          <w:rFonts w:eastAsia="Times New Roman" w:cs="Times New Roman"/>
          <w:szCs w:val="24"/>
        </w:rPr>
        <w:t>ε</w:t>
      </w:r>
      <w:r>
        <w:rPr>
          <w:rFonts w:eastAsia="Times New Roman" w:cs="Times New Roman"/>
          <w:szCs w:val="24"/>
        </w:rPr>
        <w:t xml:space="preserve">λληνική Κυβέρνηση θα μεριμνήσει ώστε να υπάρξει μία σύγκλιση στο ύψος των απαιτήσεων, υιοθετώντας την κατά το δυνατό αντικειμενικότερη προσέγγιση των οφειλών. </w:t>
      </w:r>
    </w:p>
    <w:p w14:paraId="619F8D5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πιτροπή, ως </w:t>
      </w:r>
      <w:r>
        <w:rPr>
          <w:rFonts w:eastAsia="Times New Roman" w:cs="Times New Roman"/>
          <w:szCs w:val="24"/>
        </w:rPr>
        <w:t>ό</w:t>
      </w:r>
      <w:r>
        <w:rPr>
          <w:rFonts w:eastAsia="Times New Roman" w:cs="Times New Roman"/>
          <w:szCs w:val="24"/>
        </w:rPr>
        <w:t xml:space="preserve">ργανο του </w:t>
      </w:r>
      <w:r>
        <w:rPr>
          <w:rFonts w:eastAsia="Times New Roman" w:cs="Times New Roman"/>
          <w:szCs w:val="24"/>
        </w:rPr>
        <w:t>ε</w:t>
      </w:r>
      <w:r>
        <w:rPr>
          <w:rFonts w:eastAsia="Times New Roman" w:cs="Times New Roman"/>
          <w:szCs w:val="24"/>
        </w:rPr>
        <w:t>λληνικού Κοινοβου</w:t>
      </w:r>
      <w:r>
        <w:rPr>
          <w:rFonts w:eastAsia="Times New Roman" w:cs="Times New Roman"/>
          <w:szCs w:val="24"/>
        </w:rPr>
        <w:t>λίου, είχε από την πρώτη στιγμή συμφωνήσει να στηρίξει τις εκτιμήσεις</w:t>
      </w:r>
      <w:r>
        <w:rPr>
          <w:rFonts w:eastAsia="Times New Roman" w:cs="Times New Roman"/>
          <w:szCs w:val="24"/>
        </w:rPr>
        <w:t xml:space="preserve"> της </w:t>
      </w:r>
      <w:r>
        <w:rPr>
          <w:rFonts w:eastAsia="Times New Roman" w:cs="Times New Roman"/>
          <w:szCs w:val="24"/>
        </w:rPr>
        <w:t>κατ</w:t>
      </w:r>
      <w:r>
        <w:rPr>
          <w:rFonts w:eastAsia="Times New Roman" w:cs="Times New Roman"/>
          <w:szCs w:val="24"/>
        </w:rPr>
        <w:t>’</w:t>
      </w:r>
      <w:r>
        <w:rPr>
          <w:rFonts w:eastAsia="Times New Roman" w:cs="Times New Roman"/>
          <w:szCs w:val="24"/>
        </w:rPr>
        <w:t xml:space="preserve"> αποκλειστικότητα σε δημόσια έγγραφα. </w:t>
      </w:r>
    </w:p>
    <w:p w14:paraId="619F8D5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Σχετικό είναι και το ζήτημα της παραγραφής των ελληνικών απαιτήσεων από πλευράς Διεθνούς Δικαίου. Στη Σύμβαση της Χάγης του έτους 1907 δεν </w:t>
      </w:r>
      <w:r>
        <w:rPr>
          <w:rFonts w:eastAsia="Times New Roman" w:cs="Times New Roman"/>
          <w:szCs w:val="24"/>
        </w:rPr>
        <w:t>υπάρχει πρόβλεψη για παραγραφή αξιώσεων που στηρίζονται στη διεθνή ευθύνη του κατέχοντος κράτους, δηλαδή της Γερμανίας.</w:t>
      </w:r>
    </w:p>
    <w:p w14:paraId="619F8D5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 xml:space="preserve">Περαιτέρω, υπάρχουν πάρα πολλά παραδείγματα </w:t>
      </w:r>
      <w:r>
        <w:rPr>
          <w:rFonts w:eastAsia="Times New Roman" w:cs="Times New Roman"/>
          <w:szCs w:val="24"/>
        </w:rPr>
        <w:t>δ</w:t>
      </w:r>
      <w:r>
        <w:rPr>
          <w:rFonts w:eastAsia="Times New Roman" w:cs="Times New Roman"/>
          <w:szCs w:val="24"/>
        </w:rPr>
        <w:t xml:space="preserve">ιεθνών </w:t>
      </w:r>
      <w:r>
        <w:rPr>
          <w:rFonts w:eastAsia="Times New Roman" w:cs="Times New Roman"/>
          <w:szCs w:val="24"/>
        </w:rPr>
        <w:t>σ</w:t>
      </w:r>
      <w:r>
        <w:rPr>
          <w:rFonts w:eastAsia="Times New Roman" w:cs="Times New Roman"/>
          <w:szCs w:val="24"/>
        </w:rPr>
        <w:t>υμφωνιών για τη ρύθμιση διαφορών που παρέμειναν εκκρεμείς για μεγάλα χρονικά διαστή</w:t>
      </w:r>
      <w:r>
        <w:rPr>
          <w:rFonts w:eastAsia="Times New Roman" w:cs="Times New Roman"/>
          <w:szCs w:val="24"/>
        </w:rPr>
        <w:t>ματα</w:t>
      </w:r>
      <w:r>
        <w:rPr>
          <w:rFonts w:eastAsia="Times New Roman" w:cs="Times New Roman"/>
          <w:szCs w:val="24"/>
        </w:rPr>
        <w:t>,</w:t>
      </w:r>
      <w:r>
        <w:rPr>
          <w:rFonts w:eastAsia="Times New Roman" w:cs="Times New Roman"/>
          <w:szCs w:val="24"/>
        </w:rPr>
        <w:t xml:space="preserve"> χωρίς να τίθεται ζήτημα παραγραφής. </w:t>
      </w:r>
    </w:p>
    <w:p w14:paraId="619F8D5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Σύμφωνα με τους γερμανικούς ισχυρισμούς</w:t>
      </w:r>
      <w:r>
        <w:rPr>
          <w:rFonts w:eastAsia="Times New Roman" w:cs="Times New Roman"/>
          <w:szCs w:val="24"/>
        </w:rPr>
        <w:t>,</w:t>
      </w:r>
      <w:r>
        <w:rPr>
          <w:rFonts w:eastAsia="Times New Roman" w:cs="Times New Roman"/>
          <w:szCs w:val="24"/>
        </w:rPr>
        <w:t xml:space="preserve"> το γεγονός ότι στο προοίμιο της Συμφωνίας </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 για την επανένωση των δύο Γερμανιών ορίζεται πως τα συμβαλλόμενα μέ</w:t>
      </w:r>
      <w:r>
        <w:rPr>
          <w:rFonts w:eastAsia="Times New Roman" w:cs="Times New Roman"/>
          <w:szCs w:val="24"/>
        </w:rPr>
        <w:t>ρ</w:t>
      </w:r>
      <w:r>
        <w:rPr>
          <w:rFonts w:eastAsia="Times New Roman" w:cs="Times New Roman"/>
          <w:szCs w:val="24"/>
        </w:rPr>
        <w:t>η επιθυμούν να διευθετήσουν οριστικά τα ζητήματα που προέκυψαν από τον Β΄ Παγκόσμιο Πόλεμο, κάνει ανεφάρμοστες τις διατάξεις της Συνθήκης του Λονδίνου του 1953 και διαγράφει ή αποδυναμώνει τις αξιώσεις επανορθώσεων που δεν έχουν ικανοποιηθεί μέχρι την έναρ</w:t>
      </w:r>
      <w:r>
        <w:rPr>
          <w:rFonts w:eastAsia="Times New Roman" w:cs="Times New Roman"/>
          <w:szCs w:val="24"/>
        </w:rPr>
        <w:t xml:space="preserve">ξη ισχύος της </w:t>
      </w:r>
      <w:r>
        <w:rPr>
          <w:rFonts w:eastAsia="Times New Roman" w:cs="Times New Roman"/>
          <w:szCs w:val="24"/>
        </w:rPr>
        <w:t>σ</w:t>
      </w:r>
      <w:r>
        <w:rPr>
          <w:rFonts w:eastAsia="Times New Roman" w:cs="Times New Roman"/>
          <w:szCs w:val="24"/>
        </w:rPr>
        <w:t>υμφωνίας αυτής.</w:t>
      </w:r>
    </w:p>
    <w:p w14:paraId="619F8D6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Θέλω να τονίσω ότι η Ελλάδα δεν ήταν συμβαλλόμενο κράτος στη Συμφωνία </w:t>
      </w:r>
      <w:r>
        <w:rPr>
          <w:rFonts w:eastAsia="Times New Roman" w:cs="Times New Roman"/>
          <w:szCs w:val="24"/>
        </w:rPr>
        <w:t>«</w:t>
      </w:r>
      <w:r>
        <w:rPr>
          <w:rFonts w:eastAsia="Times New Roman" w:cs="Times New Roman"/>
          <w:szCs w:val="24"/>
        </w:rPr>
        <w:t>2+4</w:t>
      </w:r>
      <w:r>
        <w:rPr>
          <w:rFonts w:eastAsia="Times New Roman" w:cs="Times New Roman"/>
          <w:szCs w:val="24"/>
        </w:rPr>
        <w:t>»</w:t>
      </w:r>
      <w:r>
        <w:rPr>
          <w:rFonts w:eastAsia="Times New Roman" w:cs="Times New Roman"/>
          <w:szCs w:val="24"/>
        </w:rPr>
        <w:t xml:space="preserve">. Δηλαδή, δεν την υπέγραψε, δεν την επικύρωσε και ουδέποτε αποδέχθηκε ότι έχει τέτοια αποτελέσματα ως προς τις αξιώσεις μας. Αντίθετα, με τη ρηματική </w:t>
      </w:r>
      <w:r>
        <w:rPr>
          <w:rFonts w:eastAsia="Times New Roman" w:cs="Times New Roman"/>
          <w:szCs w:val="24"/>
        </w:rPr>
        <w:t xml:space="preserve">διακοίνωση του 1995 κατέστησε σαφές ότι θεωρεί πως η επανένωση των Γερμανιών οδήγησε στην άρση του </w:t>
      </w:r>
      <w:r>
        <w:rPr>
          <w:rFonts w:eastAsia="Times New Roman" w:cs="Times New Roman"/>
          <w:szCs w:val="24"/>
        </w:rPr>
        <w:t>«</w:t>
      </w:r>
      <w:r>
        <w:rPr>
          <w:rFonts w:eastAsia="Times New Roman" w:cs="Times New Roman"/>
          <w:szCs w:val="24"/>
        </w:rPr>
        <w:t>μ</w:t>
      </w:r>
      <w:r>
        <w:rPr>
          <w:rFonts w:eastAsia="Times New Roman" w:cs="Times New Roman"/>
          <w:szCs w:val="24"/>
        </w:rPr>
        <w:t>ορατόριουμ</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του Λονδίνου και ότι η Συμφωνία </w:t>
      </w:r>
      <w:r>
        <w:rPr>
          <w:rFonts w:eastAsia="Times New Roman" w:cs="Times New Roman"/>
          <w:szCs w:val="24"/>
        </w:rPr>
        <w:t>«</w:t>
      </w:r>
      <w:r>
        <w:rPr>
          <w:rFonts w:eastAsia="Times New Roman" w:cs="Times New Roman"/>
          <w:szCs w:val="24"/>
        </w:rPr>
        <w:t>2+4</w:t>
      </w:r>
      <w:r>
        <w:rPr>
          <w:rFonts w:eastAsia="Times New Roman" w:cs="Times New Roman"/>
          <w:szCs w:val="24"/>
        </w:rPr>
        <w:t>»</w:t>
      </w:r>
      <w:r>
        <w:rPr>
          <w:rFonts w:eastAsia="Times New Roman" w:cs="Times New Roman"/>
          <w:szCs w:val="24"/>
        </w:rPr>
        <w:t xml:space="preserve">, δεν έχει κανένα αντίκτυπο στις αξιώσεις για γερμανικές επανορθώσεις οποιουδήποτε κράτους. </w:t>
      </w:r>
    </w:p>
    <w:p w14:paraId="619F8D6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Ως προς τις δ</w:t>
      </w:r>
      <w:r>
        <w:rPr>
          <w:rFonts w:eastAsia="Times New Roman" w:cs="Times New Roman"/>
          <w:szCs w:val="24"/>
        </w:rPr>
        <w:t xml:space="preserve">υνατότητες δικαστικής διεκδίκησης, το πόρισμα της </w:t>
      </w:r>
      <w:r>
        <w:rPr>
          <w:rFonts w:eastAsia="Times New Roman" w:cs="Times New Roman"/>
          <w:szCs w:val="24"/>
        </w:rPr>
        <w:t>ε</w:t>
      </w:r>
      <w:r>
        <w:rPr>
          <w:rFonts w:eastAsia="Times New Roman" w:cs="Times New Roman"/>
          <w:szCs w:val="24"/>
        </w:rPr>
        <w:t>πιτροπής μας καταγράφει τις ακόλουθες προτάσεις και επισημάνσεις: Πρώτον, η Ελλάδα μπορεί να προσφύγει ως προς τις διακρατικές αξιώσεις στο Διαιτητικό Δικαστήριο του άρθρου 28 της Συμφωνίας του Λονδίνου το</w:t>
      </w:r>
      <w:r>
        <w:rPr>
          <w:rFonts w:eastAsia="Times New Roman" w:cs="Times New Roman"/>
          <w:szCs w:val="24"/>
        </w:rPr>
        <w:t xml:space="preserve">υ 1953. Η προσφυγή συμβαλλομένου κράτους στο Διαιτητικό Δικαστήριο προϋποθέτει ως αναγκαία προδικασία την προηγούμενη αποτυχία των ενδιαφερόμενων μερών να επιλύσουν την επίμαχη διαφορά με διαπραγματεύσεις. </w:t>
      </w:r>
    </w:p>
    <w:p w14:paraId="619F8D6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Δεύτερον, στο Διεθνές Δικαστήριο της Χάγης η Γερμ</w:t>
      </w:r>
      <w:r>
        <w:rPr>
          <w:rFonts w:eastAsia="Times New Roman" w:cs="Times New Roman"/>
          <w:szCs w:val="24"/>
        </w:rPr>
        <w:t>ανία κατέθεσε την 1</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2008 δήλωση αποδοχής της δικαιοδοσίας του </w:t>
      </w:r>
      <w:r>
        <w:rPr>
          <w:rFonts w:eastAsia="Times New Roman" w:cs="Times New Roman"/>
          <w:szCs w:val="24"/>
        </w:rPr>
        <w:t>δ</w:t>
      </w:r>
      <w:r>
        <w:rPr>
          <w:rFonts w:eastAsia="Times New Roman" w:cs="Times New Roman"/>
          <w:szCs w:val="24"/>
        </w:rPr>
        <w:t xml:space="preserve">ικαστηρίου. Με την εν λόγω δήλωση η Γερμανία αναγνωρίζει τη δικαιοδοσία του </w:t>
      </w:r>
      <w:r>
        <w:rPr>
          <w:rFonts w:eastAsia="Times New Roman" w:cs="Times New Roman"/>
          <w:szCs w:val="24"/>
        </w:rPr>
        <w:t>δ</w:t>
      </w:r>
      <w:r>
        <w:rPr>
          <w:rFonts w:eastAsia="Times New Roman" w:cs="Times New Roman"/>
          <w:szCs w:val="24"/>
        </w:rPr>
        <w:t xml:space="preserve">ικαστηρίου μόνο για εκείνες τις διαφορές οι οποίες θα ανακύψουν μετά την κατάθεσή </w:t>
      </w:r>
      <w:r>
        <w:rPr>
          <w:rFonts w:eastAsia="Times New Roman" w:cs="Times New Roman"/>
          <w:szCs w:val="24"/>
        </w:rPr>
        <w:t>της δήλωσής της</w:t>
      </w:r>
      <w:r>
        <w:rPr>
          <w:rFonts w:eastAsia="Times New Roman" w:cs="Times New Roman"/>
          <w:szCs w:val="24"/>
        </w:rPr>
        <w:t xml:space="preserve"> και οι οποίες συ</w:t>
      </w:r>
      <w:r>
        <w:rPr>
          <w:rFonts w:eastAsia="Times New Roman" w:cs="Times New Roman"/>
          <w:szCs w:val="24"/>
        </w:rPr>
        <w:t>νδέονται με καταστάσεις και γεγονότα που θα συμβούν μετά την 1</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2008. </w:t>
      </w:r>
    </w:p>
    <w:p w14:paraId="619F8D6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 xml:space="preserve">Στα εθνικά δικαστήρια, στα δικά μας. Η προσφυγή στα εθνικά δικαστήρια προσκρούει σήμερα στο ζήτημα της ετεροδικίας. </w:t>
      </w:r>
    </w:p>
    <w:p w14:paraId="619F8D6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Ως προς τις ιδιωτικές αξιώσεις, η Ελληνική Δημοκρατία μπορεί να προ</w:t>
      </w:r>
      <w:r>
        <w:rPr>
          <w:rFonts w:eastAsia="Times New Roman" w:cs="Times New Roman"/>
          <w:szCs w:val="24"/>
        </w:rPr>
        <w:t xml:space="preserve">σφύγει ως εκπρόσωπος των ιδιωτών υπηκόων της, πρώτον, στο Διαιτητικό Δικαστήριο του άρθρου 28 της Συμφωνίας του Λονδίνου του 1953, δεύτερον, στο Διεθνές Δικαστήριο της Χάγης και, τρίτον, στα εθνικά δικαστήρια. </w:t>
      </w:r>
    </w:p>
    <w:p w14:paraId="619F8D6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Όσον αφορά το ζήτημα της ετεροδικίας, είναι γ</w:t>
      </w:r>
      <w:r>
        <w:rPr>
          <w:rFonts w:eastAsia="Times New Roman" w:cs="Times New Roman"/>
          <w:szCs w:val="24"/>
        </w:rPr>
        <w:t xml:space="preserve">νωστό ότι από την υπόθεση του Διστόμου, μετά την απόφαση του </w:t>
      </w:r>
      <w:r>
        <w:rPr>
          <w:rFonts w:eastAsia="Times New Roman" w:cs="Times New Roman"/>
          <w:szCs w:val="24"/>
        </w:rPr>
        <w:t>π</w:t>
      </w:r>
      <w:r>
        <w:rPr>
          <w:rFonts w:eastAsia="Times New Roman" w:cs="Times New Roman"/>
          <w:szCs w:val="24"/>
        </w:rPr>
        <w:t>ολυμελούς Πρωτοδικείου Λιβαδειάς το 1997, η οποία έχει κριθεί με αμετάκλητη απόφαση του Αρείου Πάγου του 2000, έχουν περάσει δεκαεννέα χρόνια, χωρίς τα θύματα που έχουν στα χέρια τους έναν εκτελ</w:t>
      </w:r>
      <w:r>
        <w:rPr>
          <w:rFonts w:eastAsia="Times New Roman" w:cs="Times New Roman"/>
          <w:szCs w:val="24"/>
        </w:rPr>
        <w:t xml:space="preserve">εστό τίτλο να μπορέσουν να βρουν δικαίωση. </w:t>
      </w:r>
    </w:p>
    <w:p w14:paraId="619F8D6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Ταυτόχρονα, οι προσπάθειες της εκτέλεσης της εν λόγω απόφασης στην Ιταλία, σε συνδυασμό με ανάλογες νομολογιακές εξελίξεις, οδήγησαν στην προσφυγή της Γερμανίας εναντίον της Ιταλίας ενώπιον του Διεθνούς Δικαστηρί</w:t>
      </w:r>
      <w:r>
        <w:rPr>
          <w:rFonts w:eastAsia="Times New Roman" w:cs="Times New Roman"/>
          <w:szCs w:val="24"/>
        </w:rPr>
        <w:t xml:space="preserve">ου Δικαιοσύνης των </w:t>
      </w:r>
      <w:r>
        <w:rPr>
          <w:rFonts w:eastAsia="Times New Roman" w:cs="Times New Roman"/>
          <w:szCs w:val="24"/>
        </w:rPr>
        <w:lastRenderedPageBreak/>
        <w:t xml:space="preserve">Ηνωμένων Εθνών. Στη δίκη αυτή παρενέβη και η Ελλάδα, χωρίς να δεσμεύεται από το αποτέλεσμά της. </w:t>
      </w:r>
    </w:p>
    <w:p w14:paraId="619F8D6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Η απόφαση του Δικαστηρίου της Χάγης </w:t>
      </w:r>
      <w:r>
        <w:rPr>
          <w:rFonts w:eastAsia="Times New Roman" w:cs="Times New Roman"/>
          <w:szCs w:val="24"/>
        </w:rPr>
        <w:t xml:space="preserve">για τις </w:t>
      </w:r>
      <w:r>
        <w:rPr>
          <w:rFonts w:eastAsia="Times New Roman" w:cs="Times New Roman"/>
          <w:szCs w:val="24"/>
        </w:rPr>
        <w:t>δικαιοδοτικ</w:t>
      </w:r>
      <w:r>
        <w:rPr>
          <w:rFonts w:eastAsia="Times New Roman" w:cs="Times New Roman"/>
          <w:szCs w:val="24"/>
        </w:rPr>
        <w:t xml:space="preserve">ές </w:t>
      </w:r>
      <w:r>
        <w:rPr>
          <w:rFonts w:eastAsia="Times New Roman" w:cs="Times New Roman"/>
          <w:szCs w:val="24"/>
        </w:rPr>
        <w:t xml:space="preserve"> ασυλ</w:t>
      </w:r>
      <w:r>
        <w:rPr>
          <w:rFonts w:eastAsia="Times New Roman" w:cs="Times New Roman"/>
          <w:szCs w:val="24"/>
        </w:rPr>
        <w:t xml:space="preserve">ίες των </w:t>
      </w:r>
      <w:r>
        <w:rPr>
          <w:rFonts w:eastAsia="Times New Roman" w:cs="Times New Roman"/>
          <w:szCs w:val="24"/>
        </w:rPr>
        <w:t>κρ</w:t>
      </w:r>
      <w:r>
        <w:rPr>
          <w:rFonts w:eastAsia="Times New Roman" w:cs="Times New Roman"/>
          <w:szCs w:val="24"/>
        </w:rPr>
        <w:t>ατών</w:t>
      </w:r>
      <w:r>
        <w:rPr>
          <w:rFonts w:eastAsia="Times New Roman" w:cs="Times New Roman"/>
          <w:szCs w:val="24"/>
        </w:rPr>
        <w:t xml:space="preserve"> της 3</w:t>
      </w:r>
      <w:r w:rsidRPr="0049484A">
        <w:rPr>
          <w:rFonts w:eastAsia="Times New Roman" w:cs="Times New Roman"/>
          <w:szCs w:val="24"/>
          <w:vertAlign w:val="superscript"/>
        </w:rPr>
        <w:t>ης</w:t>
      </w:r>
      <w:r>
        <w:rPr>
          <w:rFonts w:eastAsia="Times New Roman" w:cs="Times New Roman"/>
          <w:szCs w:val="24"/>
        </w:rPr>
        <w:t xml:space="preserve"> Φεβρουαρίου του 2012 θεωρήθηκε από πολλούς </w:t>
      </w:r>
      <w:r>
        <w:rPr>
          <w:rFonts w:eastAsia="Times New Roman" w:cs="Times New Roman"/>
          <w:szCs w:val="24"/>
        </w:rPr>
        <w:t xml:space="preserve">ως </w:t>
      </w:r>
      <w:r>
        <w:rPr>
          <w:rFonts w:eastAsia="Times New Roman" w:cs="Times New Roman"/>
          <w:szCs w:val="24"/>
        </w:rPr>
        <w:t>ταφόπλακ</w:t>
      </w:r>
      <w:r>
        <w:rPr>
          <w:rFonts w:eastAsia="Times New Roman" w:cs="Times New Roman"/>
          <w:szCs w:val="24"/>
        </w:rPr>
        <w:t xml:space="preserve">α στον αγώνα των θυμάτων για δικαίωση και επανόρθωση. Υπό το βάρος και της μεταγενέστερης </w:t>
      </w:r>
      <w:r>
        <w:rPr>
          <w:rFonts w:eastAsia="Times New Roman" w:cs="Times New Roman"/>
          <w:szCs w:val="24"/>
        </w:rPr>
        <w:t xml:space="preserve">απόφασης </w:t>
      </w:r>
      <w:r>
        <w:rPr>
          <w:rFonts w:eastAsia="Times New Roman" w:cs="Times New Roman"/>
          <w:szCs w:val="24"/>
        </w:rPr>
        <w:t>του Ανώτατου Ειδικού Δικαστηρίου του 2002 και του Δικαστηρίου της Χάγης, αλλά και της απροθυμίας των τότε κυβερν</w:t>
      </w:r>
      <w:r>
        <w:rPr>
          <w:rFonts w:eastAsia="Times New Roman" w:cs="Times New Roman"/>
          <w:szCs w:val="24"/>
        </w:rPr>
        <w:t>ώ</w:t>
      </w:r>
      <w:r>
        <w:rPr>
          <w:rFonts w:eastAsia="Times New Roman" w:cs="Times New Roman"/>
          <w:szCs w:val="24"/>
        </w:rPr>
        <w:t xml:space="preserve">ντων να ασχοληθούν ουσιαστικά με το ζήτημα, η Ελλάδα έκανε πίσω στην παραπάνω προσπάθεια. </w:t>
      </w:r>
    </w:p>
    <w:p w14:paraId="619F8D6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Στην Ιταλία τα πράγματα εξελίχθηκαν διαφορετικά. Το Συνταγματικό Δικαστήριο της Ιταλίας με την υπ’ αριθμόν 238/2014 απόφασή του έκρινε ότι ήταν αντισυνταγματική η υπ</w:t>
      </w:r>
      <w:r>
        <w:rPr>
          <w:rFonts w:eastAsia="Times New Roman" w:cs="Times New Roman"/>
          <w:szCs w:val="24"/>
        </w:rPr>
        <w:t xml:space="preserve">οχρέωση τήρησης της γερμανικής ετεροδικίας. </w:t>
      </w:r>
    </w:p>
    <w:p w14:paraId="619F8D6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Ταυτόχρονα, στις Ηνωμένες Πολιτείες το ζήτημα της γερμανικής ετεροδικίας για μαζικά εγκλήματα βρέθηκε στο στόχαστρο με την αγωγή των φυλάρχων των κοινοτήτων των </w:t>
      </w:r>
      <w:r>
        <w:rPr>
          <w:rFonts w:eastAsia="Times New Roman" w:cs="Times New Roman"/>
          <w:szCs w:val="24"/>
          <w:lang w:val="en-US"/>
        </w:rPr>
        <w:t>Herero</w:t>
      </w:r>
      <w:r w:rsidRPr="00FC33DE">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Nama</w:t>
      </w:r>
      <w:r w:rsidRPr="00FC33DE">
        <w:rPr>
          <w:rFonts w:eastAsia="Times New Roman" w:cs="Times New Roman"/>
          <w:szCs w:val="24"/>
        </w:rPr>
        <w:t xml:space="preserve"> </w:t>
      </w:r>
      <w:r>
        <w:rPr>
          <w:rFonts w:eastAsia="Times New Roman" w:cs="Times New Roman"/>
          <w:szCs w:val="24"/>
        </w:rPr>
        <w:t>στη Ναμίμπια για την πρώτη γενοκτο</w:t>
      </w:r>
      <w:r>
        <w:rPr>
          <w:rFonts w:eastAsia="Times New Roman" w:cs="Times New Roman"/>
          <w:szCs w:val="24"/>
        </w:rPr>
        <w:t>νία του 20</w:t>
      </w:r>
      <w:r w:rsidRPr="002E02C5">
        <w:rPr>
          <w:rFonts w:eastAsia="Times New Roman" w:cs="Times New Roman"/>
          <w:szCs w:val="24"/>
          <w:vertAlign w:val="superscript"/>
        </w:rPr>
        <w:t>ού</w:t>
      </w:r>
      <w:r>
        <w:rPr>
          <w:rFonts w:eastAsia="Times New Roman" w:cs="Times New Roman"/>
          <w:szCs w:val="24"/>
        </w:rPr>
        <w:t xml:space="preserve"> </w:t>
      </w:r>
      <w:r>
        <w:rPr>
          <w:rFonts w:eastAsia="Times New Roman" w:cs="Times New Roman"/>
          <w:szCs w:val="24"/>
        </w:rPr>
        <w:lastRenderedPageBreak/>
        <w:t xml:space="preserve">αιώνα στο διάστημα 1903-1908 από τα γερμανικά αποικιοκρατικά στρατεύματα. </w:t>
      </w:r>
    </w:p>
    <w:p w14:paraId="619F8D6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Επιπρόσθετα, δεν πρέπει να ξεχνάμε ότι η Ελλάδα διατηρεί ακόμα σε ισχύ την αντισυνταγματική </w:t>
      </w:r>
      <w:r>
        <w:rPr>
          <w:rFonts w:eastAsia="Times New Roman" w:cs="Times New Roman"/>
          <w:szCs w:val="24"/>
        </w:rPr>
        <w:t>Μ</w:t>
      </w:r>
      <w:r>
        <w:rPr>
          <w:rFonts w:eastAsia="Times New Roman" w:cs="Times New Roman"/>
          <w:szCs w:val="24"/>
        </w:rPr>
        <w:t>εταξική διάταξη του άρθρου 923 του Κώδικα Πολιτικής Δικονομίας</w:t>
      </w:r>
      <w:r w:rsidRPr="00857A90">
        <w:rPr>
          <w:rFonts w:eastAsia="Times New Roman" w:cs="Times New Roman"/>
          <w:szCs w:val="24"/>
        </w:rPr>
        <w:t>,</w:t>
      </w:r>
      <w:r>
        <w:rPr>
          <w:rFonts w:eastAsia="Times New Roman" w:cs="Times New Roman"/>
          <w:szCs w:val="24"/>
        </w:rPr>
        <w:t xml:space="preserve"> σύμφωνα με </w:t>
      </w:r>
      <w:r>
        <w:rPr>
          <w:rFonts w:eastAsia="Times New Roman" w:cs="Times New Roman"/>
          <w:szCs w:val="24"/>
        </w:rPr>
        <w:t xml:space="preserve">την οποία η αναγκαστική εκτέλεση εναντίον αλλοδαπού δημοσίου απαιτεί την άδεια του Υπουργού Δικαιοσύνης. </w:t>
      </w:r>
    </w:p>
    <w:p w14:paraId="619F8D6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Αντίθετα</w:t>
      </w:r>
      <w:r w:rsidRPr="00C06E3A">
        <w:rPr>
          <w:rFonts w:eastAsia="Times New Roman" w:cs="Times New Roman"/>
          <w:szCs w:val="24"/>
        </w:rPr>
        <w:t>,</w:t>
      </w:r>
      <w:r>
        <w:rPr>
          <w:rFonts w:eastAsia="Times New Roman" w:cs="Times New Roman"/>
          <w:szCs w:val="24"/>
        </w:rPr>
        <w:t xml:space="preserve"> στις Ηνωμένες Πολιτείες Αμερικής και στον Καναδά έχει εδώ και αρκετά χρόνια νομοθετηθεί η</w:t>
      </w:r>
      <w:r w:rsidRPr="00C06E3A">
        <w:rPr>
          <w:rFonts w:eastAsia="Times New Roman" w:cs="Times New Roman"/>
          <w:szCs w:val="24"/>
        </w:rPr>
        <w:t xml:space="preserve"> </w:t>
      </w:r>
      <w:r>
        <w:rPr>
          <w:rFonts w:eastAsia="Times New Roman" w:cs="Times New Roman"/>
          <w:szCs w:val="24"/>
        </w:rPr>
        <w:t>υποχρεωτική άρση της ασυλίας εκτέλεσης κατά κρατών</w:t>
      </w:r>
      <w:r>
        <w:rPr>
          <w:rFonts w:eastAsia="Times New Roman" w:cs="Times New Roman"/>
          <w:szCs w:val="24"/>
        </w:rPr>
        <w:t xml:space="preserve">, εφόσον διέπραξαν διεθνή ποινικά αδικήματα, όπως τα ναζιστικά εγκλήματα. </w:t>
      </w:r>
    </w:p>
    <w:p w14:paraId="619F8D6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μάχη για την απόδοση των γερμανικών οφειλών είναι μια δίδυμη</w:t>
      </w:r>
      <w:r>
        <w:rPr>
          <w:rFonts w:eastAsia="Times New Roman" w:cs="Times New Roman"/>
          <w:szCs w:val="24"/>
        </w:rPr>
        <w:t>,</w:t>
      </w:r>
      <w:r>
        <w:rPr>
          <w:rFonts w:eastAsia="Times New Roman" w:cs="Times New Roman"/>
          <w:szCs w:val="24"/>
        </w:rPr>
        <w:t xml:space="preserve"> παράλληλη μάχη για την ανάκτηση της ιστορικής μνήμης, που στην κυριολεξία υπέστη </w:t>
      </w:r>
      <w:r>
        <w:rPr>
          <w:rFonts w:eastAsia="Times New Roman" w:cs="Times New Roman"/>
          <w:szCs w:val="24"/>
        </w:rPr>
        <w:t>«</w:t>
      </w:r>
      <w:r>
        <w:rPr>
          <w:rFonts w:eastAsia="Times New Roman" w:cs="Times New Roman"/>
          <w:szCs w:val="24"/>
        </w:rPr>
        <w:t>υγειονομική ταφή</w:t>
      </w:r>
      <w:r>
        <w:rPr>
          <w:rFonts w:eastAsia="Times New Roman" w:cs="Times New Roman"/>
          <w:szCs w:val="24"/>
        </w:rPr>
        <w:t>»</w:t>
      </w:r>
      <w:r>
        <w:rPr>
          <w:rFonts w:eastAsia="Times New Roman" w:cs="Times New Roman"/>
          <w:szCs w:val="24"/>
        </w:rPr>
        <w:t xml:space="preserve"> και βρισκόταν υπό</w:t>
      </w:r>
      <w:r>
        <w:rPr>
          <w:rFonts w:eastAsia="Times New Roman" w:cs="Times New Roman"/>
          <w:szCs w:val="24"/>
        </w:rPr>
        <w:t xml:space="preserve"> καθεστώς </w:t>
      </w:r>
      <w:r>
        <w:rPr>
          <w:rFonts w:eastAsia="Times New Roman" w:cs="Times New Roman"/>
          <w:szCs w:val="24"/>
        </w:rPr>
        <w:t>«</w:t>
      </w:r>
      <w:r>
        <w:rPr>
          <w:rFonts w:eastAsia="Times New Roman" w:cs="Times New Roman"/>
          <w:szCs w:val="24"/>
        </w:rPr>
        <w:t>σωφρονισμού</w:t>
      </w:r>
      <w:r>
        <w:rPr>
          <w:rFonts w:eastAsia="Times New Roman" w:cs="Times New Roman"/>
          <w:szCs w:val="24"/>
        </w:rPr>
        <w:t>»</w:t>
      </w:r>
      <w:r>
        <w:rPr>
          <w:rFonts w:eastAsia="Times New Roman" w:cs="Times New Roman"/>
          <w:szCs w:val="24"/>
        </w:rPr>
        <w:t xml:space="preserve">, όπως λέει χαρακτηριστικά ο μεγάλος Αυστριακός ιστορικός και συμπατριώτης μας πλέον Χάγκεν Φλάισερ. </w:t>
      </w:r>
    </w:p>
    <w:p w14:paraId="619F8D6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Ο ιστορικός αναθεωρητισμός, εξισώνοντας θύτες με θύματα και ανατρέποντας το δημοκρατικό κεκτημένο της αντιφασιστικής νίκης, στην οπ</w:t>
      </w:r>
      <w:r>
        <w:rPr>
          <w:rFonts w:eastAsia="Times New Roman" w:cs="Times New Roman"/>
          <w:szCs w:val="24"/>
        </w:rPr>
        <w:t>οία συμβάλαμε με βαρύτατο τίμημα, λειτούργησε ως «πλυντήριο» των μαζικών ναζιστικών, φασιστικών εγκλημάτων. Έτσι, προετοίμασε το έδαφος σε συνθήκες οικονομικής και κοινωνικής κρίσης, για να βλαστήσει και πάλι η κακή σπορά του ηττημένου ναζισμού στην Ελλάδα</w:t>
      </w:r>
      <w:r>
        <w:rPr>
          <w:rFonts w:eastAsia="Times New Roman" w:cs="Times New Roman"/>
          <w:szCs w:val="24"/>
        </w:rPr>
        <w:t xml:space="preserve"> και την Ευρώπη. Αποδείχθηκε, δυστυχώς, για μια ακόμα φορά ότι εγκλήματα κατά της ανθρωπότητας που παραμένουν ατιμώρητα και τα θύματά τους δεν αποκαθίστανται ηθικά και υλικά επαναλαμβάνονται και σήμερα. </w:t>
      </w:r>
    </w:p>
    <w:p w14:paraId="619F8D6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Στο πλαίσιο των διεκδικήσεών μας, η </w:t>
      </w:r>
      <w:r>
        <w:rPr>
          <w:rFonts w:eastAsia="Times New Roman" w:cs="Times New Roman"/>
          <w:szCs w:val="24"/>
        </w:rPr>
        <w:t>ε</w:t>
      </w:r>
      <w:r>
        <w:rPr>
          <w:rFonts w:eastAsia="Times New Roman" w:cs="Times New Roman"/>
          <w:szCs w:val="24"/>
        </w:rPr>
        <w:t>πιτροπή προτείν</w:t>
      </w:r>
      <w:r>
        <w:rPr>
          <w:rFonts w:eastAsia="Times New Roman" w:cs="Times New Roman"/>
          <w:szCs w:val="24"/>
        </w:rPr>
        <w:t>ει τη σύσταση επιτροπής για την προώθηση των διεκδικήσεών μας, αποτελούμενη από Βουλευτές, δικαστικούς λειτουργούς, διεθνολόγους, ιστορικούς και νομικούς επιστήμονες, εκπροσώπους αντιστασιακών οργανώσεων, μέλη των ενώσεων θυμάτων του δικτύου μαρτυρικών πόλ</w:t>
      </w:r>
      <w:r>
        <w:rPr>
          <w:rFonts w:eastAsia="Times New Roman" w:cs="Times New Roman"/>
          <w:szCs w:val="24"/>
        </w:rPr>
        <w:t>εων και χωριών</w:t>
      </w:r>
      <w:r>
        <w:rPr>
          <w:rFonts w:eastAsia="Times New Roman" w:cs="Times New Roman"/>
          <w:szCs w:val="24"/>
        </w:rPr>
        <w:t xml:space="preserve"> 1941- 1945 και, φυσικά, του ΕΣΔΟΓΕ.</w:t>
      </w:r>
      <w:r>
        <w:rPr>
          <w:rFonts w:eastAsia="Times New Roman" w:cs="Times New Roman"/>
          <w:szCs w:val="24"/>
        </w:rPr>
        <w:t xml:space="preserve">. </w:t>
      </w:r>
    </w:p>
    <w:p w14:paraId="619F8D6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Προτείνει, ακόμη, ενίσχυση της δικτύωσης συντονισμού των ενώσεων θυμάτων με το δίκτυο μαρτυρικών πόλεων και χωριών στον αγώνα της διεκδίκησης. Υποστήριξη με όλα τα νόμιμα μέσα των ενώσεων θυμάτων, με έμφ</w:t>
      </w:r>
      <w:r>
        <w:rPr>
          <w:rFonts w:eastAsia="Times New Roman" w:cs="Times New Roman"/>
          <w:szCs w:val="24"/>
        </w:rPr>
        <w:t xml:space="preserve">αση στην αναγκαιότητα να δημιουργηθούν νέες ενώσεις και να συγκροτηθούν σε ομοσπονδία. </w:t>
      </w:r>
    </w:p>
    <w:p w14:paraId="619F8D7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Επίσης, προτείνει προώθηση συνεργειών με τις ομάδες Γερμανών νομικών, ιστορικών, συνταγματολόγων και γερμανικών οργανώσεων ευαίσθητων σε θέματα απόδοσης δικαιοσύνης, πο</w:t>
      </w:r>
      <w:r>
        <w:rPr>
          <w:rFonts w:eastAsia="Times New Roman" w:cs="Times New Roman"/>
          <w:szCs w:val="24"/>
        </w:rPr>
        <w:t xml:space="preserve">υ πραγματοποιούν έναν πολυμέτωπο και πολύχρονο αγώνα για την διεκδίκηση των οφειλών. </w:t>
      </w:r>
    </w:p>
    <w:p w14:paraId="619F8D7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19F8D7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Προτείνουμε διεθνοποίηση των διεκδικήσεών μας με την αποστολή κλιμακίου της Βουλής για</w:t>
      </w:r>
      <w:r>
        <w:rPr>
          <w:rFonts w:eastAsia="Times New Roman" w:cs="Times New Roman"/>
          <w:szCs w:val="24"/>
        </w:rPr>
        <w:t xml:space="preserve"> ενημέρωση του </w:t>
      </w:r>
      <w:r>
        <w:rPr>
          <w:rFonts w:eastAsia="Times New Roman" w:cs="Times New Roman"/>
          <w:szCs w:val="24"/>
        </w:rPr>
        <w:t>γ</w:t>
      </w:r>
      <w:r>
        <w:rPr>
          <w:rFonts w:eastAsia="Times New Roman" w:cs="Times New Roman"/>
          <w:szCs w:val="24"/>
        </w:rPr>
        <w:t xml:space="preserve">ερμανικού Κοινοβουλίου και των άλλων </w:t>
      </w:r>
      <w:r>
        <w:rPr>
          <w:rFonts w:eastAsia="Times New Roman" w:cs="Times New Roman"/>
          <w:szCs w:val="24"/>
        </w:rPr>
        <w:t>κ</w:t>
      </w:r>
      <w:r>
        <w:rPr>
          <w:rFonts w:eastAsia="Times New Roman" w:cs="Times New Roman"/>
          <w:szCs w:val="24"/>
        </w:rPr>
        <w:t xml:space="preserve">οινοβουλίων. Έγερση του ζητήματος στο Συμβούλιο της Ευρώπης, στον ΟΗΕ και σε άλλα διεθνή </w:t>
      </w:r>
      <w:r>
        <w:rPr>
          <w:rFonts w:eastAsia="Times New Roman" w:cs="Times New Roman"/>
          <w:szCs w:val="24"/>
        </w:rPr>
        <w:lastRenderedPageBreak/>
        <w:t xml:space="preserve">φόρα. Ανασύσταση με ενισχυμένη εντολή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γ</w:t>
      </w:r>
      <w:r>
        <w:rPr>
          <w:rFonts w:eastAsia="Times New Roman" w:cs="Times New Roman"/>
          <w:szCs w:val="24"/>
        </w:rPr>
        <w:t xml:space="preserve">ραφείου </w:t>
      </w:r>
      <w:r>
        <w:rPr>
          <w:rFonts w:eastAsia="Times New Roman" w:cs="Times New Roman"/>
          <w:szCs w:val="24"/>
        </w:rPr>
        <w:t>ε</w:t>
      </w:r>
      <w:r>
        <w:rPr>
          <w:rFonts w:eastAsia="Times New Roman" w:cs="Times New Roman"/>
          <w:szCs w:val="24"/>
        </w:rPr>
        <w:t xml:space="preserve">γκληματιών </w:t>
      </w:r>
      <w:r>
        <w:rPr>
          <w:rFonts w:eastAsia="Times New Roman" w:cs="Times New Roman"/>
          <w:szCs w:val="24"/>
        </w:rPr>
        <w:t>π</w:t>
      </w:r>
      <w:r>
        <w:rPr>
          <w:rFonts w:eastAsia="Times New Roman" w:cs="Times New Roman"/>
          <w:szCs w:val="24"/>
        </w:rPr>
        <w:t xml:space="preserve">ολέμου, που διαλύθηκε με το νομοθετικό διάταγμα 4016/1959, οπότε </w:t>
      </w:r>
      <w:r>
        <w:rPr>
          <w:rFonts w:eastAsia="Times New Roman" w:cs="Times New Roman"/>
          <w:szCs w:val="24"/>
        </w:rPr>
        <w:t>«</w:t>
      </w:r>
      <w:r>
        <w:rPr>
          <w:rFonts w:eastAsia="Times New Roman" w:cs="Times New Roman"/>
          <w:szCs w:val="24"/>
        </w:rPr>
        <w:t>ανεστάλη αυτοδικαίως</w:t>
      </w:r>
      <w:r>
        <w:rPr>
          <w:rFonts w:eastAsia="Times New Roman" w:cs="Times New Roman"/>
          <w:szCs w:val="24"/>
        </w:rPr>
        <w:t>»</w:t>
      </w:r>
      <w:r>
        <w:rPr>
          <w:rFonts w:eastAsia="Times New Roman" w:cs="Times New Roman"/>
          <w:szCs w:val="24"/>
        </w:rPr>
        <w:t xml:space="preserve">, όπως αναφέρει, κάθε δίωξη Γερμανών υπηκόων φερομένων ως εγκληματιών πολέμου. </w:t>
      </w:r>
    </w:p>
    <w:p w14:paraId="619F8D7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Θα καταθέσω και το σχετικό έγγραφο. </w:t>
      </w:r>
    </w:p>
    <w:p w14:paraId="619F8D74"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Μη</w:t>
      </w:r>
      <w:r>
        <w:rPr>
          <w:rFonts w:eastAsia="Times New Roman" w:cs="Times New Roman"/>
          <w:szCs w:val="24"/>
        </w:rPr>
        <w:t xml:space="preserve">ταφίδη, παρακαλώ συντομεύετε. </w:t>
      </w:r>
    </w:p>
    <w:p w14:paraId="619F8D75"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 xml:space="preserve">Τελειώνω, κυρία Πρόεδρε. </w:t>
      </w:r>
    </w:p>
    <w:p w14:paraId="619F8D7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Το 1975, με απόφαση της τότε </w:t>
      </w:r>
      <w:r>
        <w:rPr>
          <w:rFonts w:eastAsia="Times New Roman" w:cs="Times New Roman"/>
          <w:szCs w:val="24"/>
        </w:rPr>
        <w:t>κ</w:t>
      </w:r>
      <w:r>
        <w:rPr>
          <w:rFonts w:eastAsia="Times New Roman" w:cs="Times New Roman"/>
          <w:szCs w:val="24"/>
        </w:rPr>
        <w:t xml:space="preserve">υβέρνησης Καραμανλή, πολτοποιήθηκε το τεράστιο αρχείο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γ</w:t>
      </w:r>
      <w:r>
        <w:rPr>
          <w:rFonts w:eastAsia="Times New Roman" w:cs="Times New Roman"/>
          <w:szCs w:val="24"/>
        </w:rPr>
        <w:t xml:space="preserve">ραφείου </w:t>
      </w:r>
      <w:r>
        <w:rPr>
          <w:rFonts w:eastAsia="Times New Roman" w:cs="Times New Roman"/>
          <w:szCs w:val="24"/>
        </w:rPr>
        <w:t>ε</w:t>
      </w:r>
      <w:r>
        <w:rPr>
          <w:rFonts w:eastAsia="Times New Roman" w:cs="Times New Roman"/>
          <w:szCs w:val="24"/>
        </w:rPr>
        <w:t xml:space="preserve">γκληματιών </w:t>
      </w:r>
      <w:r>
        <w:rPr>
          <w:rFonts w:eastAsia="Times New Roman" w:cs="Times New Roman"/>
          <w:szCs w:val="24"/>
        </w:rPr>
        <w:t>π</w:t>
      </w:r>
      <w:r>
        <w:rPr>
          <w:rFonts w:eastAsia="Times New Roman" w:cs="Times New Roman"/>
          <w:szCs w:val="24"/>
        </w:rPr>
        <w:t xml:space="preserve">ολέμου, το οποίο είχε ιδρυθεί το 1945. </w:t>
      </w:r>
    </w:p>
    <w:p w14:paraId="619F8D7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Προτείνουμε ενσωμάτωση στο Ελληνικό Δίκαιο της Σύμβασης των Ηνωμένων Εθνών για τη μη εφαρμογή του θεσμού της παραγραφής επί εγκλημάτων πολέμου και εγκλημάτων κατά της ανθρωπότητας που είχε ψηφιστεί το 1968. </w:t>
      </w:r>
    </w:p>
    <w:p w14:paraId="619F8D7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Επίσης, μπορούμε να εξετάσουμε την περίπτωση προ</w:t>
      </w:r>
      <w:r>
        <w:rPr>
          <w:rFonts w:eastAsia="Times New Roman" w:cs="Times New Roman"/>
          <w:szCs w:val="24"/>
        </w:rPr>
        <w:t>σφυγής στο Διαιτητικό Δικαστήριο του Οργανισμού για την Ασφάλεια και τη Συνεργασία στην Ευρώπη, όπως προτείνουν οι Καρλ-Χάιντς Ροτ και</w:t>
      </w:r>
      <w:r w:rsidRPr="003256F4">
        <w:rPr>
          <w:rFonts w:eastAsia="Times New Roman" w:cs="Times New Roman"/>
          <w:szCs w:val="24"/>
        </w:rPr>
        <w:t xml:space="preserve"> </w:t>
      </w:r>
      <w:r>
        <w:rPr>
          <w:rFonts w:eastAsia="Times New Roman" w:cs="Times New Roman"/>
          <w:szCs w:val="24"/>
        </w:rPr>
        <w:t xml:space="preserve">Χάρτμουτ Ρούμπνερ. </w:t>
      </w:r>
    </w:p>
    <w:p w14:paraId="619F8D7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Κλείνω, αγαπητοί συνάδελφοι, διαβάζοντάς σας κάτι που έχει σημασία. Στον πρόλογο της γερμανικής έκδοσ</w:t>
      </w:r>
      <w:r>
        <w:rPr>
          <w:rFonts w:eastAsia="Times New Roman" w:cs="Times New Roman"/>
          <w:szCs w:val="24"/>
        </w:rPr>
        <w:t xml:space="preserve">ης του βιβλίου «Στην Ελλάδα του Χίτλερ» το 2016, που κυκλοφόρησε στα ελληνικά πριν από είκοσι τρία χρόνια, παρακαλώ, γράφει πολύ επίκαιρα </w:t>
      </w:r>
      <w:r>
        <w:rPr>
          <w:rFonts w:eastAsia="Times New Roman" w:cs="Times New Roman"/>
          <w:szCs w:val="24"/>
        </w:rPr>
        <w:t xml:space="preserve">προκαλώντας την αντίδραση του γερμανικού συστημικού Τύπου </w:t>
      </w:r>
      <w:r>
        <w:rPr>
          <w:rFonts w:eastAsia="Times New Roman" w:cs="Times New Roman"/>
          <w:szCs w:val="24"/>
        </w:rPr>
        <w:t>ένας πολύ μεγάλος ιστορικός, ο Μαρκ Μαζάουερ, ο οποίος να θυ</w:t>
      </w:r>
      <w:r>
        <w:rPr>
          <w:rFonts w:eastAsia="Times New Roman" w:cs="Times New Roman"/>
          <w:szCs w:val="24"/>
        </w:rPr>
        <w:t xml:space="preserve">μίσω ότι είχε δώσει μάχη απέναντι στον οικονομικό στραγγαλισμό της χώρας την περίοδο των μνημονίων: </w:t>
      </w:r>
      <w:r>
        <w:rPr>
          <w:rFonts w:eastAsia="Times New Roman" w:cs="Times New Roman"/>
          <w:szCs w:val="24"/>
        </w:rPr>
        <w:t>«</w:t>
      </w:r>
      <w:r>
        <w:rPr>
          <w:rFonts w:eastAsia="Times New Roman" w:cs="Times New Roman"/>
          <w:szCs w:val="24"/>
        </w:rPr>
        <w:t>Στις αρχές της δεκαετίας του 1940 η ιδέα πως τα κράτη της Ευρώπης μπορούν να ξεφύγουν από τις φρικαλεότητες του 20</w:t>
      </w:r>
      <w:r w:rsidRPr="00754146">
        <w:rPr>
          <w:rFonts w:eastAsia="Times New Roman" w:cs="Times New Roman"/>
          <w:szCs w:val="24"/>
          <w:vertAlign w:val="superscript"/>
        </w:rPr>
        <w:t>ού</w:t>
      </w:r>
      <w:r>
        <w:rPr>
          <w:rFonts w:eastAsia="Times New Roman" w:cs="Times New Roman"/>
          <w:szCs w:val="24"/>
        </w:rPr>
        <w:t xml:space="preserve"> αιώνα προς ένα καλύτερο μέλλον</w:t>
      </w:r>
      <w:r>
        <w:rPr>
          <w:rFonts w:eastAsia="Times New Roman" w:cs="Times New Roman"/>
          <w:szCs w:val="24"/>
        </w:rPr>
        <w:t>,</w:t>
      </w:r>
      <w:r>
        <w:rPr>
          <w:rFonts w:eastAsia="Times New Roman" w:cs="Times New Roman"/>
          <w:szCs w:val="24"/>
        </w:rPr>
        <w:t xml:space="preserve"> ήταν έ</w:t>
      </w:r>
      <w:r>
        <w:rPr>
          <w:rFonts w:eastAsia="Times New Roman" w:cs="Times New Roman"/>
          <w:szCs w:val="24"/>
        </w:rPr>
        <w:t>να όνειρο. Σήμερα, που εμείς έχουμε μια εντελώς πιο κυνική άποψη για την Ευρώπη, με την εικόνα που εμφανίζει, είναι ίσως η κατάλληλη ευκαιρία να γυρίσουμε πίσω στον κόσμο της δεκαετίας του 1940, τότε που βρι</w:t>
      </w:r>
      <w:r>
        <w:rPr>
          <w:rFonts w:eastAsia="Times New Roman" w:cs="Times New Roman"/>
          <w:szCs w:val="24"/>
        </w:rPr>
        <w:lastRenderedPageBreak/>
        <w:t>σκόταν έθνος αντιμέτωπο με έθνος και καταστρεφότα</w:t>
      </w:r>
      <w:r>
        <w:rPr>
          <w:rFonts w:eastAsia="Times New Roman" w:cs="Times New Roman"/>
          <w:szCs w:val="24"/>
        </w:rPr>
        <w:t>ν παραπέρα ένας ήδη φτωχοποιημένος κόσμος, ο κόσμος των Ελλήνων εργατών γης, των αγροτών και των εργοστασιακών εργατών</w:t>
      </w:r>
      <w:r>
        <w:rPr>
          <w:rFonts w:eastAsia="Times New Roman" w:cs="Times New Roman"/>
          <w:szCs w:val="24"/>
        </w:rPr>
        <w:t>».</w:t>
      </w:r>
      <w:r>
        <w:rPr>
          <w:rFonts w:eastAsia="Times New Roman" w:cs="Times New Roman"/>
          <w:szCs w:val="24"/>
        </w:rPr>
        <w:t xml:space="preserve"> </w:t>
      </w:r>
    </w:p>
    <w:p w14:paraId="619F8D7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Ευχαριστώ και συγγνώμη για την κατάχρηση του χρόνου. </w:t>
      </w:r>
    </w:p>
    <w:p w14:paraId="619F8D7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Τριαντάφυλλος Μηταφίδης καταθέτει για τα Πρακτικ</w:t>
      </w:r>
      <w:r>
        <w:rPr>
          <w:rFonts w:eastAsia="Times New Roman" w:cs="Times New Roman"/>
          <w:szCs w:val="24"/>
        </w:rPr>
        <w:t>ά το προαναφερθέν έγγραφο, το οποίο βρίσκεται στο αρχείο του Τμήματος Γραμματείας της Διεύθυνσης Στενογραφίας και Πρακτικών της Βουλής)</w:t>
      </w:r>
    </w:p>
    <w:p w14:paraId="619F8D7C"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19F8D7D" w14:textId="77777777" w:rsidR="00F246CC" w:rsidRDefault="005B5D49">
      <w:pPr>
        <w:spacing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sidRPr="001E7F61">
        <w:rPr>
          <w:rFonts w:eastAsia="Times New Roman"/>
          <w:szCs w:val="24"/>
        </w:rPr>
        <w:t>Κ</w:t>
      </w:r>
      <w:r>
        <w:rPr>
          <w:rFonts w:eastAsia="Times New Roman"/>
          <w:szCs w:val="24"/>
        </w:rPr>
        <w:t xml:space="preserve">ύριε Μηταφίδη, ως Πρόεδρος της </w:t>
      </w:r>
      <w:r>
        <w:rPr>
          <w:rFonts w:eastAsia="Times New Roman"/>
          <w:szCs w:val="24"/>
        </w:rPr>
        <w:t>ε</w:t>
      </w:r>
      <w:r>
        <w:rPr>
          <w:rFonts w:eastAsia="Times New Roman"/>
          <w:szCs w:val="24"/>
        </w:rPr>
        <w:t>πιτροπής κάνατε μια συνολική παρουσίαση και προφανώς ο χρόνος εκτροχιάστηκε.</w:t>
      </w:r>
    </w:p>
    <w:p w14:paraId="619F8D7E" w14:textId="77777777" w:rsidR="00F246CC" w:rsidRDefault="005B5D49">
      <w:pPr>
        <w:spacing w:line="600" w:lineRule="auto"/>
        <w:ind w:firstLine="720"/>
        <w:jc w:val="both"/>
        <w:rPr>
          <w:rFonts w:eastAsia="Times New Roman"/>
          <w:szCs w:val="24"/>
        </w:rPr>
      </w:pPr>
      <w:r>
        <w:rPr>
          <w:rFonts w:eastAsia="Times New Roman"/>
          <w:szCs w:val="24"/>
        </w:rPr>
        <w:t>Πριν δώσω τον λόγο στον εκπρόσωπο της Νέας Δημοκρατίας, θέλω να κάνω κάποιες ανακοινώσεις προς το Σώμα. Οι πρώτες αφορούν επισκέπτες.</w:t>
      </w:r>
    </w:p>
    <w:p w14:paraId="619F8D7F" w14:textId="77777777" w:rsidR="00F246CC" w:rsidRDefault="005B5D49">
      <w:pPr>
        <w:spacing w:line="600" w:lineRule="auto"/>
        <w:ind w:firstLine="720"/>
        <w:jc w:val="both"/>
        <w:rPr>
          <w:rFonts w:eastAsia="Times New Roman"/>
          <w:szCs w:val="24"/>
        </w:rPr>
      </w:pPr>
      <w:r>
        <w:rPr>
          <w:rFonts w:eastAsia="Times New Roman"/>
          <w:szCs w:val="24"/>
        </w:rPr>
        <w:t>Κ</w:t>
      </w:r>
      <w:r w:rsidRPr="001E7F61">
        <w:rPr>
          <w:rFonts w:eastAsia="Times New Roman"/>
          <w:szCs w:val="24"/>
        </w:rPr>
        <w:t>υρίες και κύριοι συνάδελφοι, έχω την τιμή ν</w:t>
      </w:r>
      <w:r w:rsidRPr="001E7F61">
        <w:rPr>
          <w:rFonts w:eastAsia="Times New Roman"/>
          <w:szCs w:val="24"/>
        </w:rPr>
        <w:t xml:space="preserve">α ανακοινώσω στο Σώμα ότι τη συνεδρίασή μας παρακολουθούν από τα </w:t>
      </w:r>
      <w:r w:rsidRPr="001E7F61">
        <w:rPr>
          <w:rFonts w:eastAsia="Times New Roman"/>
          <w:szCs w:val="24"/>
        </w:rPr>
        <w:lastRenderedPageBreak/>
        <w:t>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w:t>
      </w:r>
      <w:r>
        <w:rPr>
          <w:rFonts w:eastAsia="Times New Roman"/>
          <w:szCs w:val="24"/>
        </w:rPr>
        <w:t>ής, σαράντα πέντε μαθήτριες και μαθητές και δύο συνοδοί εκπαιδευτικοί από το 14</w:t>
      </w:r>
      <w:r w:rsidRPr="00F774DE">
        <w:rPr>
          <w:rFonts w:eastAsia="Times New Roman"/>
          <w:szCs w:val="24"/>
          <w:vertAlign w:val="superscript"/>
        </w:rPr>
        <w:t>ο</w:t>
      </w:r>
      <w:r>
        <w:rPr>
          <w:rFonts w:eastAsia="Times New Roman"/>
          <w:szCs w:val="24"/>
        </w:rPr>
        <w:t xml:space="preserve"> Δημοτικό Σχολείο Χαλανδρίου και είκοσι εννέα μαθήτριες και μαθητές και δύο συνοδοί εκπαιδευτικοί από το 5</w:t>
      </w:r>
      <w:r w:rsidRPr="00F774DE">
        <w:rPr>
          <w:rFonts w:eastAsia="Times New Roman"/>
          <w:szCs w:val="24"/>
          <w:vertAlign w:val="superscript"/>
        </w:rPr>
        <w:t>ο</w:t>
      </w:r>
      <w:r>
        <w:rPr>
          <w:rFonts w:eastAsia="Times New Roman"/>
          <w:szCs w:val="24"/>
        </w:rPr>
        <w:t xml:space="preserve"> Γενικό Λύκειο Ζωγράφου</w:t>
      </w:r>
    </w:p>
    <w:p w14:paraId="619F8D80" w14:textId="77777777" w:rsidR="00F246CC" w:rsidRDefault="005B5D49">
      <w:pPr>
        <w:spacing w:line="600" w:lineRule="auto"/>
        <w:ind w:firstLine="720"/>
        <w:jc w:val="both"/>
        <w:rPr>
          <w:rFonts w:eastAsia="Times New Roman"/>
          <w:szCs w:val="24"/>
        </w:rPr>
      </w:pPr>
      <w:r w:rsidRPr="001E7F61">
        <w:rPr>
          <w:rFonts w:eastAsia="Times New Roman"/>
          <w:szCs w:val="24"/>
        </w:rPr>
        <w:t xml:space="preserve">Η Βουλή τούς καλωσορίζει. </w:t>
      </w:r>
    </w:p>
    <w:p w14:paraId="619F8D81" w14:textId="77777777" w:rsidR="00F246CC" w:rsidRDefault="005B5D49">
      <w:pPr>
        <w:tabs>
          <w:tab w:val="center" w:pos="4753"/>
          <w:tab w:val="right" w:pos="8787"/>
        </w:tabs>
        <w:spacing w:line="600" w:lineRule="auto"/>
        <w:ind w:firstLine="720"/>
        <w:jc w:val="center"/>
        <w:rPr>
          <w:rFonts w:eastAsia="Times New Roman"/>
          <w:szCs w:val="24"/>
        </w:rPr>
      </w:pPr>
      <w:r w:rsidRPr="001E7F61">
        <w:rPr>
          <w:rFonts w:eastAsia="Times New Roman"/>
          <w:szCs w:val="24"/>
        </w:rPr>
        <w:t>(Χειροκροτήματα απ</w:t>
      </w:r>
      <w:r w:rsidRPr="001E7F61">
        <w:rPr>
          <w:rFonts w:eastAsia="Times New Roman"/>
          <w:szCs w:val="24"/>
        </w:rPr>
        <w:t>’ όλες τις πτέρυγες της Βουλής)</w:t>
      </w:r>
    </w:p>
    <w:p w14:paraId="619F8D8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Σήμερα ε</w:t>
      </w:r>
      <w:r w:rsidRPr="008E7B2A">
        <w:rPr>
          <w:rFonts w:eastAsia="Times New Roman" w:cs="Times New Roman"/>
          <w:szCs w:val="24"/>
        </w:rPr>
        <w:t xml:space="preserve">ίναι </w:t>
      </w:r>
      <w:r>
        <w:rPr>
          <w:rFonts w:eastAsia="Times New Roman" w:cs="Times New Roman"/>
          <w:szCs w:val="24"/>
        </w:rPr>
        <w:t>μια</w:t>
      </w:r>
      <w:r w:rsidRPr="008E7B2A">
        <w:rPr>
          <w:rFonts w:eastAsia="Times New Roman" w:cs="Times New Roman"/>
          <w:szCs w:val="24"/>
        </w:rPr>
        <w:t xml:space="preserve"> ιστορική συνεδρίαση για τη </w:t>
      </w:r>
      <w:r>
        <w:rPr>
          <w:rFonts w:eastAsia="Times New Roman" w:cs="Times New Roman"/>
          <w:szCs w:val="24"/>
        </w:rPr>
        <w:t>Βουλή, η</w:t>
      </w:r>
      <w:r w:rsidRPr="008E7B2A">
        <w:rPr>
          <w:rFonts w:eastAsia="Times New Roman" w:cs="Times New Roman"/>
          <w:szCs w:val="24"/>
        </w:rPr>
        <w:t xml:space="preserve"> οποία θα συζητήσει για να λάβει απόφαση για τη διεκδίκηση των γερμανικών οφειλών από τη φασιστική κατοχή της χώρας μας στη διάρκεια του </w:t>
      </w:r>
      <w:r>
        <w:rPr>
          <w:rFonts w:eastAsia="Times New Roman" w:cs="Times New Roman"/>
          <w:szCs w:val="24"/>
        </w:rPr>
        <w:t>Β΄</w:t>
      </w:r>
      <w:r w:rsidRPr="008E7B2A">
        <w:rPr>
          <w:rFonts w:eastAsia="Times New Roman" w:cs="Times New Roman"/>
          <w:szCs w:val="24"/>
        </w:rPr>
        <w:t xml:space="preserve"> Παγκοσμίου Πολέμου</w:t>
      </w:r>
      <w:r>
        <w:rPr>
          <w:rFonts w:eastAsia="Times New Roman" w:cs="Times New Roman"/>
          <w:szCs w:val="24"/>
        </w:rPr>
        <w:t>,</w:t>
      </w:r>
      <w:r w:rsidRPr="008E7B2A">
        <w:rPr>
          <w:rFonts w:eastAsia="Times New Roman" w:cs="Times New Roman"/>
          <w:szCs w:val="24"/>
        </w:rPr>
        <w:t xml:space="preserve"> που είχε ως </w:t>
      </w:r>
      <w:r w:rsidRPr="008E7B2A">
        <w:rPr>
          <w:rFonts w:eastAsia="Times New Roman" w:cs="Times New Roman"/>
          <w:szCs w:val="24"/>
        </w:rPr>
        <w:t xml:space="preserve">αποτέλεσμα να υπάρξουν ένα εκατομμύριο </w:t>
      </w:r>
      <w:r>
        <w:rPr>
          <w:rFonts w:eastAsia="Times New Roman" w:cs="Times New Roman"/>
          <w:szCs w:val="24"/>
        </w:rPr>
        <w:t>τετρακόσιες τριάντα οκτώ χιλιάδες θύματα,</w:t>
      </w:r>
      <w:r w:rsidRPr="008E7B2A">
        <w:rPr>
          <w:rFonts w:eastAsia="Times New Roman" w:cs="Times New Roman"/>
          <w:szCs w:val="24"/>
        </w:rPr>
        <w:t xml:space="preserve"> νεκροί</w:t>
      </w:r>
      <w:r>
        <w:rPr>
          <w:rFonts w:eastAsia="Times New Roman" w:cs="Times New Roman"/>
          <w:szCs w:val="24"/>
        </w:rPr>
        <w:t>,</w:t>
      </w:r>
      <w:r w:rsidRPr="008E7B2A">
        <w:rPr>
          <w:rFonts w:eastAsia="Times New Roman" w:cs="Times New Roman"/>
          <w:szCs w:val="24"/>
        </w:rPr>
        <w:t xml:space="preserve"> ακρωτηριασμένοι</w:t>
      </w:r>
      <w:r>
        <w:rPr>
          <w:rFonts w:eastAsia="Times New Roman" w:cs="Times New Roman"/>
          <w:szCs w:val="24"/>
        </w:rPr>
        <w:t>,</w:t>
      </w:r>
      <w:r w:rsidRPr="008E7B2A">
        <w:rPr>
          <w:rFonts w:eastAsia="Times New Roman" w:cs="Times New Roman"/>
          <w:szCs w:val="24"/>
        </w:rPr>
        <w:t xml:space="preserve"> ανάπηροι και </w:t>
      </w:r>
      <w:r>
        <w:rPr>
          <w:rFonts w:eastAsia="Times New Roman" w:cs="Times New Roman"/>
          <w:szCs w:val="24"/>
        </w:rPr>
        <w:t>β</w:t>
      </w:r>
      <w:r w:rsidRPr="008E7B2A">
        <w:rPr>
          <w:rFonts w:eastAsia="Times New Roman" w:cs="Times New Roman"/>
          <w:szCs w:val="24"/>
        </w:rPr>
        <w:t>εβαίως προκάλεσαν στη διάρκεια της κατοχής καταστροφές</w:t>
      </w:r>
      <w:r>
        <w:rPr>
          <w:rFonts w:eastAsia="Times New Roman" w:cs="Times New Roman"/>
          <w:szCs w:val="24"/>
        </w:rPr>
        <w:t>,</w:t>
      </w:r>
      <w:r w:rsidRPr="008E7B2A">
        <w:rPr>
          <w:rFonts w:eastAsia="Times New Roman" w:cs="Times New Roman"/>
          <w:szCs w:val="24"/>
        </w:rPr>
        <w:t xml:space="preserve"> κάηκαν χωριά</w:t>
      </w:r>
      <w:r>
        <w:rPr>
          <w:rFonts w:eastAsia="Times New Roman" w:cs="Times New Roman"/>
          <w:szCs w:val="24"/>
        </w:rPr>
        <w:t>, έγιναν</w:t>
      </w:r>
      <w:r w:rsidRPr="008E7B2A">
        <w:rPr>
          <w:rFonts w:eastAsia="Times New Roman" w:cs="Times New Roman"/>
          <w:szCs w:val="24"/>
        </w:rPr>
        <w:t xml:space="preserve"> ολοκαυτώματα και ταυτόχρονα </w:t>
      </w:r>
      <w:r>
        <w:rPr>
          <w:rFonts w:eastAsia="Times New Roman" w:cs="Times New Roman"/>
          <w:szCs w:val="24"/>
        </w:rPr>
        <w:t xml:space="preserve">κλάπηκαν </w:t>
      </w:r>
      <w:r w:rsidRPr="008E7B2A">
        <w:rPr>
          <w:rFonts w:eastAsia="Times New Roman" w:cs="Times New Roman"/>
          <w:szCs w:val="24"/>
        </w:rPr>
        <w:t>χρυσός</w:t>
      </w:r>
      <w:r>
        <w:rPr>
          <w:rFonts w:eastAsia="Times New Roman" w:cs="Times New Roman"/>
          <w:szCs w:val="24"/>
        </w:rPr>
        <w:t>,</w:t>
      </w:r>
      <w:r w:rsidRPr="008E7B2A">
        <w:rPr>
          <w:rFonts w:eastAsia="Times New Roman" w:cs="Times New Roman"/>
          <w:szCs w:val="24"/>
        </w:rPr>
        <w:t xml:space="preserve"> </w:t>
      </w:r>
      <w:r w:rsidRPr="008E7B2A">
        <w:rPr>
          <w:rFonts w:eastAsia="Times New Roman" w:cs="Times New Roman"/>
          <w:szCs w:val="24"/>
        </w:rPr>
        <w:lastRenderedPageBreak/>
        <w:t>μνημεία και κε</w:t>
      </w:r>
      <w:r w:rsidRPr="008E7B2A">
        <w:rPr>
          <w:rFonts w:eastAsia="Times New Roman" w:cs="Times New Roman"/>
          <w:szCs w:val="24"/>
        </w:rPr>
        <w:t>ιμήλια της Ελλάδος</w:t>
      </w:r>
      <w:r>
        <w:rPr>
          <w:rFonts w:eastAsia="Times New Roman" w:cs="Times New Roman"/>
          <w:szCs w:val="24"/>
        </w:rPr>
        <w:t>. Σ</w:t>
      </w:r>
      <w:r w:rsidRPr="008E7B2A">
        <w:rPr>
          <w:rFonts w:eastAsia="Times New Roman" w:cs="Times New Roman"/>
          <w:szCs w:val="24"/>
        </w:rPr>
        <w:t xml:space="preserve">ήμερα η ελληνική </w:t>
      </w:r>
      <w:r>
        <w:rPr>
          <w:rFonts w:eastAsia="Times New Roman" w:cs="Times New Roman"/>
          <w:szCs w:val="24"/>
        </w:rPr>
        <w:t>Βουλή</w:t>
      </w:r>
      <w:r w:rsidRPr="008E7B2A">
        <w:rPr>
          <w:rFonts w:eastAsia="Times New Roman" w:cs="Times New Roman"/>
          <w:szCs w:val="24"/>
        </w:rPr>
        <w:t xml:space="preserve"> αποφασίζει να τα διεκδικήσει</w:t>
      </w:r>
      <w:r>
        <w:rPr>
          <w:rFonts w:eastAsia="Times New Roman" w:cs="Times New Roman"/>
          <w:szCs w:val="24"/>
        </w:rPr>
        <w:t>.</w:t>
      </w:r>
    </w:p>
    <w:p w14:paraId="619F8D8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Επίσης,</w:t>
      </w:r>
      <w:r w:rsidRPr="008E7B2A">
        <w:rPr>
          <w:rFonts w:eastAsia="Times New Roman" w:cs="Times New Roman"/>
          <w:szCs w:val="24"/>
        </w:rPr>
        <w:t xml:space="preserve"> έχω άλλες δύο ανακοινώσεις</w:t>
      </w:r>
      <w:r>
        <w:rPr>
          <w:rFonts w:eastAsia="Times New Roman" w:cs="Times New Roman"/>
          <w:szCs w:val="24"/>
        </w:rPr>
        <w:t xml:space="preserve"> προς το Σώμα:</w:t>
      </w:r>
    </w:p>
    <w:p w14:paraId="619F8D84" w14:textId="77777777" w:rsidR="00F246CC" w:rsidRDefault="005B5D49">
      <w:pPr>
        <w:spacing w:line="600" w:lineRule="auto"/>
        <w:ind w:firstLine="720"/>
        <w:jc w:val="both"/>
        <w:rPr>
          <w:rFonts w:eastAsia="Times New Roman" w:cs="Times New Roman"/>
          <w:szCs w:val="24"/>
        </w:rPr>
      </w:pPr>
      <w:r w:rsidRPr="008E7B2A">
        <w:rPr>
          <w:rFonts w:eastAsia="Times New Roman" w:cs="Times New Roman"/>
          <w:szCs w:val="24"/>
        </w:rPr>
        <w:t xml:space="preserve">Η </w:t>
      </w:r>
      <w:r>
        <w:rPr>
          <w:rFonts w:eastAsia="Times New Roman" w:cs="Times New Roman"/>
          <w:szCs w:val="24"/>
        </w:rPr>
        <w:t>Διαρκής</w:t>
      </w:r>
      <w:r w:rsidRPr="008E7B2A">
        <w:rPr>
          <w:rFonts w:eastAsia="Times New Roman" w:cs="Times New Roman"/>
          <w:szCs w:val="24"/>
        </w:rPr>
        <w:t xml:space="preserve"> </w:t>
      </w:r>
      <w:r>
        <w:rPr>
          <w:rFonts w:eastAsia="Times New Roman" w:cs="Times New Roman"/>
          <w:szCs w:val="24"/>
        </w:rPr>
        <w:t>Ε</w:t>
      </w:r>
      <w:r w:rsidRPr="008E7B2A">
        <w:rPr>
          <w:rFonts w:eastAsia="Times New Roman" w:cs="Times New Roman"/>
          <w:szCs w:val="24"/>
        </w:rPr>
        <w:t xml:space="preserve">πιτροπή Εθνικής Άμυνας και </w:t>
      </w:r>
      <w:r>
        <w:rPr>
          <w:rFonts w:eastAsia="Times New Roman" w:cs="Times New Roman"/>
          <w:szCs w:val="24"/>
        </w:rPr>
        <w:t>Ε</w:t>
      </w:r>
      <w:r w:rsidRPr="008E7B2A">
        <w:rPr>
          <w:rFonts w:eastAsia="Times New Roman" w:cs="Times New Roman"/>
          <w:szCs w:val="24"/>
        </w:rPr>
        <w:t xml:space="preserve">ξωτερικών </w:t>
      </w:r>
      <w:r>
        <w:rPr>
          <w:rFonts w:eastAsia="Times New Roman" w:cs="Times New Roman"/>
          <w:szCs w:val="24"/>
        </w:rPr>
        <w:t>Υ</w:t>
      </w:r>
      <w:r w:rsidRPr="008E7B2A">
        <w:rPr>
          <w:rFonts w:eastAsia="Times New Roman" w:cs="Times New Roman"/>
          <w:szCs w:val="24"/>
        </w:rPr>
        <w:t xml:space="preserve">ποθέσεων καταθέτει την έκθεσή της στο σχέδιο νόμου του </w:t>
      </w:r>
      <w:r>
        <w:rPr>
          <w:rFonts w:eastAsia="Times New Roman" w:cs="Times New Roman"/>
          <w:szCs w:val="24"/>
        </w:rPr>
        <w:t>Υ</w:t>
      </w:r>
      <w:r w:rsidRPr="008E7B2A">
        <w:rPr>
          <w:rFonts w:eastAsia="Times New Roman" w:cs="Times New Roman"/>
          <w:szCs w:val="24"/>
        </w:rPr>
        <w:t xml:space="preserve">πουργείου </w:t>
      </w:r>
      <w:r>
        <w:rPr>
          <w:rFonts w:eastAsia="Times New Roman" w:cs="Times New Roman"/>
          <w:szCs w:val="24"/>
        </w:rPr>
        <w:t>Ε</w:t>
      </w:r>
      <w:r w:rsidRPr="008E7B2A">
        <w:rPr>
          <w:rFonts w:eastAsia="Times New Roman" w:cs="Times New Roman"/>
          <w:szCs w:val="24"/>
        </w:rPr>
        <w:t xml:space="preserve">θνικής </w:t>
      </w:r>
      <w:r>
        <w:rPr>
          <w:rFonts w:eastAsia="Times New Roman" w:cs="Times New Roman"/>
          <w:szCs w:val="24"/>
        </w:rPr>
        <w:t>Ά</w:t>
      </w:r>
      <w:r w:rsidRPr="008E7B2A">
        <w:rPr>
          <w:rFonts w:eastAsia="Times New Roman" w:cs="Times New Roman"/>
          <w:szCs w:val="24"/>
        </w:rPr>
        <w:t>μυνας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«Ρ</w:t>
      </w:r>
      <w:r w:rsidRPr="008E7B2A">
        <w:rPr>
          <w:rFonts w:eastAsia="Times New Roman" w:cs="Times New Roman"/>
          <w:szCs w:val="24"/>
        </w:rPr>
        <w:t xml:space="preserve">υθμίσεις </w:t>
      </w:r>
      <w:r>
        <w:rPr>
          <w:rFonts w:eastAsia="Times New Roman" w:cs="Times New Roman"/>
          <w:szCs w:val="24"/>
        </w:rPr>
        <w:t>μ</w:t>
      </w:r>
      <w:r w:rsidRPr="008E7B2A">
        <w:rPr>
          <w:rFonts w:eastAsia="Times New Roman" w:cs="Times New Roman"/>
          <w:szCs w:val="24"/>
        </w:rPr>
        <w:t xml:space="preserve">έριμνας </w:t>
      </w:r>
      <w:r>
        <w:rPr>
          <w:rFonts w:eastAsia="Times New Roman" w:cs="Times New Roman"/>
          <w:szCs w:val="24"/>
        </w:rPr>
        <w:t>π</w:t>
      </w:r>
      <w:r w:rsidRPr="008E7B2A">
        <w:rPr>
          <w:rFonts w:eastAsia="Times New Roman" w:cs="Times New Roman"/>
          <w:szCs w:val="24"/>
        </w:rPr>
        <w:t>ροσωπικού Ενόπλων Δυνάμεων</w:t>
      </w:r>
      <w:r>
        <w:rPr>
          <w:rFonts w:eastAsia="Times New Roman" w:cs="Times New Roman"/>
          <w:szCs w:val="24"/>
        </w:rPr>
        <w:t>,</w:t>
      </w:r>
      <w:r w:rsidRPr="008E7B2A">
        <w:rPr>
          <w:rFonts w:eastAsia="Times New Roman" w:cs="Times New Roman"/>
          <w:szCs w:val="24"/>
        </w:rPr>
        <w:t xml:space="preserve"> </w:t>
      </w:r>
      <w:r>
        <w:rPr>
          <w:rFonts w:eastAsia="Times New Roman" w:cs="Times New Roman"/>
          <w:szCs w:val="24"/>
        </w:rPr>
        <w:t>Σ</w:t>
      </w:r>
      <w:r w:rsidRPr="008E7B2A">
        <w:rPr>
          <w:rFonts w:eastAsia="Times New Roman" w:cs="Times New Roman"/>
          <w:szCs w:val="24"/>
        </w:rPr>
        <w:t>τρατολογίας</w:t>
      </w:r>
      <w:r>
        <w:rPr>
          <w:rFonts w:eastAsia="Times New Roman" w:cs="Times New Roman"/>
          <w:szCs w:val="24"/>
        </w:rPr>
        <w:t>,</w:t>
      </w:r>
      <w:r w:rsidRPr="008E7B2A">
        <w:rPr>
          <w:rFonts w:eastAsia="Times New Roman" w:cs="Times New Roman"/>
          <w:szCs w:val="24"/>
        </w:rPr>
        <w:t xml:space="preserve"> </w:t>
      </w:r>
      <w:r>
        <w:rPr>
          <w:rFonts w:eastAsia="Times New Roman" w:cs="Times New Roman"/>
          <w:szCs w:val="24"/>
        </w:rPr>
        <w:t>Σ</w:t>
      </w:r>
      <w:r w:rsidRPr="008E7B2A">
        <w:rPr>
          <w:rFonts w:eastAsia="Times New Roman" w:cs="Times New Roman"/>
          <w:szCs w:val="24"/>
        </w:rPr>
        <w:t xml:space="preserve">τρατιωτικής </w:t>
      </w:r>
      <w:r>
        <w:rPr>
          <w:rFonts w:eastAsia="Times New Roman" w:cs="Times New Roman"/>
          <w:szCs w:val="24"/>
        </w:rPr>
        <w:t>Δ</w:t>
      </w:r>
      <w:r w:rsidRPr="008E7B2A">
        <w:rPr>
          <w:rFonts w:eastAsia="Times New Roman" w:cs="Times New Roman"/>
          <w:szCs w:val="24"/>
        </w:rPr>
        <w:t>ικαιοσύνης και άλλες διατάξεις</w:t>
      </w:r>
      <w:r>
        <w:rPr>
          <w:rFonts w:eastAsia="Times New Roman" w:cs="Times New Roman"/>
          <w:szCs w:val="24"/>
        </w:rPr>
        <w:t>».</w:t>
      </w:r>
    </w:p>
    <w:p w14:paraId="619F8D8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Ο Υπουργός Παιδείας, Έρευνας και Θρησκευμάτων, ο </w:t>
      </w:r>
      <w:r w:rsidRPr="008E7B2A">
        <w:rPr>
          <w:rFonts w:eastAsia="Times New Roman" w:cs="Times New Roman"/>
          <w:szCs w:val="24"/>
        </w:rPr>
        <w:t xml:space="preserve">Αντιπρόεδρος της </w:t>
      </w:r>
      <w:r>
        <w:rPr>
          <w:rFonts w:eastAsia="Times New Roman" w:cs="Times New Roman"/>
          <w:szCs w:val="24"/>
        </w:rPr>
        <w:t>Κ</w:t>
      </w:r>
      <w:r w:rsidRPr="008E7B2A">
        <w:rPr>
          <w:rFonts w:eastAsia="Times New Roman" w:cs="Times New Roman"/>
          <w:szCs w:val="24"/>
        </w:rPr>
        <w:t xml:space="preserve">υβέρνησης και </w:t>
      </w:r>
      <w:r>
        <w:rPr>
          <w:rFonts w:eastAsia="Times New Roman" w:cs="Times New Roman"/>
          <w:szCs w:val="24"/>
        </w:rPr>
        <w:t>Υ</w:t>
      </w:r>
      <w:r w:rsidRPr="008E7B2A">
        <w:rPr>
          <w:rFonts w:eastAsia="Times New Roman" w:cs="Times New Roman"/>
          <w:szCs w:val="24"/>
        </w:rPr>
        <w:t xml:space="preserve">πουργός </w:t>
      </w:r>
      <w:r>
        <w:rPr>
          <w:rFonts w:eastAsia="Times New Roman" w:cs="Times New Roman"/>
          <w:szCs w:val="24"/>
        </w:rPr>
        <w:t>Ο</w:t>
      </w:r>
      <w:r w:rsidRPr="008E7B2A">
        <w:rPr>
          <w:rFonts w:eastAsia="Times New Roman" w:cs="Times New Roman"/>
          <w:szCs w:val="24"/>
        </w:rPr>
        <w:t>ικονο</w:t>
      </w:r>
      <w:r>
        <w:rPr>
          <w:rFonts w:eastAsia="Times New Roman" w:cs="Times New Roman"/>
          <w:szCs w:val="24"/>
        </w:rPr>
        <w:t>μία</w:t>
      </w:r>
      <w:r w:rsidRPr="008E7B2A">
        <w:rPr>
          <w:rFonts w:eastAsia="Times New Roman" w:cs="Times New Roman"/>
          <w:szCs w:val="24"/>
        </w:rPr>
        <w:t xml:space="preserve">ς και </w:t>
      </w:r>
      <w:r>
        <w:rPr>
          <w:rFonts w:eastAsia="Times New Roman" w:cs="Times New Roman"/>
          <w:szCs w:val="24"/>
        </w:rPr>
        <w:t>Α</w:t>
      </w:r>
      <w:r w:rsidRPr="008E7B2A">
        <w:rPr>
          <w:rFonts w:eastAsia="Times New Roman" w:cs="Times New Roman"/>
          <w:szCs w:val="24"/>
        </w:rPr>
        <w:t>νάπτυξης</w:t>
      </w:r>
      <w:r>
        <w:rPr>
          <w:rFonts w:eastAsia="Times New Roman" w:cs="Times New Roman"/>
          <w:szCs w:val="24"/>
        </w:rPr>
        <w:t>, οι Υ</w:t>
      </w:r>
      <w:r w:rsidRPr="008E7B2A">
        <w:rPr>
          <w:rFonts w:eastAsia="Times New Roman" w:cs="Times New Roman"/>
          <w:szCs w:val="24"/>
        </w:rPr>
        <w:t xml:space="preserve">πουργοί </w:t>
      </w:r>
      <w:r>
        <w:rPr>
          <w:rFonts w:eastAsia="Times New Roman" w:cs="Times New Roman"/>
          <w:szCs w:val="24"/>
        </w:rPr>
        <w:t>Ε</w:t>
      </w:r>
      <w:r w:rsidRPr="008E7B2A">
        <w:rPr>
          <w:rFonts w:eastAsia="Times New Roman" w:cs="Times New Roman"/>
          <w:szCs w:val="24"/>
        </w:rPr>
        <w:t>ξωτερικών</w:t>
      </w:r>
      <w:r>
        <w:rPr>
          <w:rFonts w:eastAsia="Times New Roman" w:cs="Times New Roman"/>
          <w:szCs w:val="24"/>
        </w:rPr>
        <w:t>,</w:t>
      </w:r>
      <w:r w:rsidRPr="008E7B2A">
        <w:rPr>
          <w:rFonts w:eastAsia="Times New Roman" w:cs="Times New Roman"/>
          <w:szCs w:val="24"/>
        </w:rPr>
        <w:t xml:space="preserve"> </w:t>
      </w:r>
      <w:r>
        <w:rPr>
          <w:rFonts w:eastAsia="Times New Roman" w:cs="Times New Roman"/>
          <w:szCs w:val="24"/>
        </w:rPr>
        <w:t>Ψ</w:t>
      </w:r>
      <w:r w:rsidRPr="008E7B2A">
        <w:rPr>
          <w:rFonts w:eastAsia="Times New Roman" w:cs="Times New Roman"/>
          <w:szCs w:val="24"/>
        </w:rPr>
        <w:t>ηφιακ</w:t>
      </w:r>
      <w:r w:rsidRPr="008E7B2A">
        <w:rPr>
          <w:rFonts w:eastAsia="Times New Roman" w:cs="Times New Roman"/>
          <w:szCs w:val="24"/>
        </w:rPr>
        <w:t xml:space="preserve">ής </w:t>
      </w:r>
      <w:r>
        <w:rPr>
          <w:rFonts w:eastAsia="Times New Roman" w:cs="Times New Roman"/>
          <w:szCs w:val="24"/>
        </w:rPr>
        <w:t>Π</w:t>
      </w:r>
      <w:r w:rsidRPr="008E7B2A">
        <w:rPr>
          <w:rFonts w:eastAsia="Times New Roman" w:cs="Times New Roman"/>
          <w:szCs w:val="24"/>
        </w:rPr>
        <w:t>ολιτικής</w:t>
      </w:r>
      <w:r>
        <w:rPr>
          <w:rFonts w:eastAsia="Times New Roman" w:cs="Times New Roman"/>
          <w:szCs w:val="24"/>
        </w:rPr>
        <w:t>,</w:t>
      </w:r>
      <w:r w:rsidRPr="008E7B2A">
        <w:rPr>
          <w:rFonts w:eastAsia="Times New Roman" w:cs="Times New Roman"/>
          <w:szCs w:val="24"/>
        </w:rPr>
        <w:t xml:space="preserve"> Τηλεπικοινωνιών και </w:t>
      </w:r>
      <w:r>
        <w:rPr>
          <w:rFonts w:eastAsia="Times New Roman" w:cs="Times New Roman"/>
          <w:szCs w:val="24"/>
        </w:rPr>
        <w:t>Ε</w:t>
      </w:r>
      <w:r w:rsidRPr="008E7B2A">
        <w:rPr>
          <w:rFonts w:eastAsia="Times New Roman" w:cs="Times New Roman"/>
          <w:szCs w:val="24"/>
        </w:rPr>
        <w:t>νημέρωσης</w:t>
      </w:r>
      <w:r>
        <w:rPr>
          <w:rFonts w:eastAsia="Times New Roman" w:cs="Times New Roman"/>
          <w:szCs w:val="24"/>
        </w:rPr>
        <w:t>,</w:t>
      </w:r>
      <w:r w:rsidRPr="008E7B2A">
        <w:rPr>
          <w:rFonts w:eastAsia="Times New Roman" w:cs="Times New Roman"/>
          <w:szCs w:val="24"/>
        </w:rPr>
        <w:t xml:space="preserve"> Εθνικής </w:t>
      </w:r>
      <w:r>
        <w:rPr>
          <w:rFonts w:eastAsia="Times New Roman" w:cs="Times New Roman"/>
          <w:szCs w:val="24"/>
        </w:rPr>
        <w:t>Ά</w:t>
      </w:r>
      <w:r w:rsidRPr="008E7B2A">
        <w:rPr>
          <w:rFonts w:eastAsia="Times New Roman" w:cs="Times New Roman"/>
          <w:szCs w:val="24"/>
        </w:rPr>
        <w:t>μυνας</w:t>
      </w:r>
      <w:r>
        <w:rPr>
          <w:rFonts w:eastAsia="Times New Roman" w:cs="Times New Roman"/>
          <w:szCs w:val="24"/>
        </w:rPr>
        <w:t>,</w:t>
      </w:r>
      <w:r w:rsidRPr="008E7B2A">
        <w:rPr>
          <w:rFonts w:eastAsia="Times New Roman" w:cs="Times New Roman"/>
          <w:szCs w:val="24"/>
        </w:rPr>
        <w:t xml:space="preserve"> Προστασίας του Πολίτη</w:t>
      </w:r>
      <w:r>
        <w:rPr>
          <w:rFonts w:eastAsia="Times New Roman" w:cs="Times New Roman"/>
          <w:szCs w:val="24"/>
        </w:rPr>
        <w:t>, Δ</w:t>
      </w:r>
      <w:r w:rsidRPr="008E7B2A">
        <w:rPr>
          <w:rFonts w:eastAsia="Times New Roman" w:cs="Times New Roman"/>
          <w:szCs w:val="24"/>
        </w:rPr>
        <w:t>ικαιοσύνης</w:t>
      </w:r>
      <w:r>
        <w:rPr>
          <w:rFonts w:eastAsia="Times New Roman" w:cs="Times New Roman"/>
          <w:szCs w:val="24"/>
        </w:rPr>
        <w:t>,</w:t>
      </w:r>
      <w:r w:rsidRPr="008E7B2A">
        <w:rPr>
          <w:rFonts w:eastAsia="Times New Roman" w:cs="Times New Roman"/>
          <w:szCs w:val="24"/>
        </w:rPr>
        <w:t xml:space="preserve"> </w:t>
      </w:r>
      <w:r>
        <w:rPr>
          <w:rFonts w:eastAsia="Times New Roman" w:cs="Times New Roman"/>
          <w:szCs w:val="24"/>
        </w:rPr>
        <w:t>Δ</w:t>
      </w:r>
      <w:r w:rsidRPr="008E7B2A">
        <w:rPr>
          <w:rFonts w:eastAsia="Times New Roman" w:cs="Times New Roman"/>
          <w:szCs w:val="24"/>
        </w:rPr>
        <w:t xml:space="preserve">ιαφάνειας και </w:t>
      </w:r>
      <w:r>
        <w:rPr>
          <w:rFonts w:eastAsia="Times New Roman" w:cs="Times New Roman"/>
          <w:szCs w:val="24"/>
        </w:rPr>
        <w:t>Α</w:t>
      </w:r>
      <w:r w:rsidRPr="008E7B2A">
        <w:rPr>
          <w:rFonts w:eastAsia="Times New Roman" w:cs="Times New Roman"/>
          <w:szCs w:val="24"/>
        </w:rPr>
        <w:t xml:space="preserve">νθρωπίνων </w:t>
      </w:r>
      <w:r>
        <w:rPr>
          <w:rFonts w:eastAsia="Times New Roman" w:cs="Times New Roman"/>
          <w:szCs w:val="24"/>
        </w:rPr>
        <w:t>Δ</w:t>
      </w:r>
      <w:r w:rsidRPr="008E7B2A">
        <w:rPr>
          <w:rFonts w:eastAsia="Times New Roman" w:cs="Times New Roman"/>
          <w:szCs w:val="24"/>
        </w:rPr>
        <w:t>ικαιωμάτων</w:t>
      </w:r>
      <w:r>
        <w:rPr>
          <w:rFonts w:eastAsia="Times New Roman" w:cs="Times New Roman"/>
          <w:szCs w:val="24"/>
        </w:rPr>
        <w:t>,</w:t>
      </w:r>
      <w:r w:rsidRPr="008E7B2A">
        <w:rPr>
          <w:rFonts w:eastAsia="Times New Roman" w:cs="Times New Roman"/>
          <w:szCs w:val="24"/>
        </w:rPr>
        <w:t xml:space="preserve"> Οικονομικών</w:t>
      </w:r>
      <w:r>
        <w:rPr>
          <w:rFonts w:eastAsia="Times New Roman" w:cs="Times New Roman"/>
          <w:szCs w:val="24"/>
        </w:rPr>
        <w:t>,</w:t>
      </w:r>
      <w:r w:rsidRPr="008E7B2A">
        <w:rPr>
          <w:rFonts w:eastAsia="Times New Roman" w:cs="Times New Roman"/>
          <w:szCs w:val="24"/>
        </w:rPr>
        <w:t xml:space="preserve"> </w:t>
      </w:r>
      <w:r>
        <w:rPr>
          <w:rFonts w:eastAsia="Times New Roman" w:cs="Times New Roman"/>
          <w:szCs w:val="24"/>
        </w:rPr>
        <w:t>Υ</w:t>
      </w:r>
      <w:r w:rsidRPr="008E7B2A">
        <w:rPr>
          <w:rFonts w:eastAsia="Times New Roman" w:cs="Times New Roman"/>
          <w:szCs w:val="24"/>
        </w:rPr>
        <w:t>γείας</w:t>
      </w:r>
      <w:r>
        <w:rPr>
          <w:rFonts w:eastAsia="Times New Roman" w:cs="Times New Roman"/>
          <w:szCs w:val="24"/>
        </w:rPr>
        <w:t>,</w:t>
      </w:r>
      <w:r w:rsidRPr="008E7B2A">
        <w:rPr>
          <w:rFonts w:eastAsia="Times New Roman" w:cs="Times New Roman"/>
          <w:szCs w:val="24"/>
        </w:rPr>
        <w:t xml:space="preserve"> Διοικητικής Ανασυγκρότησης</w:t>
      </w:r>
      <w:r>
        <w:rPr>
          <w:rFonts w:eastAsia="Times New Roman" w:cs="Times New Roman"/>
          <w:szCs w:val="24"/>
        </w:rPr>
        <w:t>,</w:t>
      </w:r>
      <w:r w:rsidRPr="008E7B2A">
        <w:rPr>
          <w:rFonts w:eastAsia="Times New Roman" w:cs="Times New Roman"/>
          <w:szCs w:val="24"/>
        </w:rPr>
        <w:t xml:space="preserve"> </w:t>
      </w:r>
      <w:r>
        <w:rPr>
          <w:rFonts w:eastAsia="Times New Roman" w:cs="Times New Roman"/>
          <w:szCs w:val="24"/>
        </w:rPr>
        <w:t>Π</w:t>
      </w:r>
      <w:r w:rsidRPr="008E7B2A">
        <w:rPr>
          <w:rFonts w:eastAsia="Times New Roman" w:cs="Times New Roman"/>
          <w:szCs w:val="24"/>
        </w:rPr>
        <w:t xml:space="preserve">εριβάλλοντος και </w:t>
      </w:r>
      <w:r>
        <w:rPr>
          <w:rFonts w:eastAsia="Times New Roman" w:cs="Times New Roman"/>
          <w:szCs w:val="24"/>
        </w:rPr>
        <w:t>Ε</w:t>
      </w:r>
      <w:r w:rsidRPr="008E7B2A">
        <w:rPr>
          <w:rFonts w:eastAsia="Times New Roman" w:cs="Times New Roman"/>
          <w:szCs w:val="24"/>
        </w:rPr>
        <w:t>νέργειας</w:t>
      </w:r>
      <w:r>
        <w:rPr>
          <w:rFonts w:eastAsia="Times New Roman" w:cs="Times New Roman"/>
          <w:szCs w:val="24"/>
        </w:rPr>
        <w:t>, Υ</w:t>
      </w:r>
      <w:r w:rsidRPr="008E7B2A">
        <w:rPr>
          <w:rFonts w:eastAsia="Times New Roman" w:cs="Times New Roman"/>
          <w:szCs w:val="24"/>
        </w:rPr>
        <w:t>ποδομών και Μεταφορών</w:t>
      </w:r>
      <w:r>
        <w:rPr>
          <w:rFonts w:eastAsia="Times New Roman" w:cs="Times New Roman"/>
          <w:szCs w:val="24"/>
        </w:rPr>
        <w:t>,</w:t>
      </w:r>
      <w:r w:rsidRPr="008E7B2A">
        <w:rPr>
          <w:rFonts w:eastAsia="Times New Roman" w:cs="Times New Roman"/>
          <w:szCs w:val="24"/>
        </w:rPr>
        <w:t xml:space="preserve"> Ναυτιλίας και </w:t>
      </w:r>
      <w:r>
        <w:rPr>
          <w:rFonts w:eastAsia="Times New Roman" w:cs="Times New Roman"/>
          <w:szCs w:val="24"/>
        </w:rPr>
        <w:t>Ν</w:t>
      </w:r>
      <w:r w:rsidRPr="008E7B2A">
        <w:rPr>
          <w:rFonts w:eastAsia="Times New Roman" w:cs="Times New Roman"/>
          <w:szCs w:val="24"/>
        </w:rPr>
        <w:t>ησ</w:t>
      </w:r>
      <w:r w:rsidRPr="008E7B2A">
        <w:rPr>
          <w:rFonts w:eastAsia="Times New Roman" w:cs="Times New Roman"/>
          <w:szCs w:val="24"/>
        </w:rPr>
        <w:t xml:space="preserve">ιωτικής </w:t>
      </w:r>
      <w:r>
        <w:rPr>
          <w:rFonts w:eastAsia="Times New Roman" w:cs="Times New Roman"/>
          <w:szCs w:val="24"/>
        </w:rPr>
        <w:t xml:space="preserve">Πολιτικής, </w:t>
      </w:r>
      <w:r w:rsidRPr="008E7B2A">
        <w:rPr>
          <w:rFonts w:eastAsia="Times New Roman" w:cs="Times New Roman"/>
          <w:szCs w:val="24"/>
        </w:rPr>
        <w:t xml:space="preserve">οι </w:t>
      </w:r>
      <w:r>
        <w:rPr>
          <w:rFonts w:eastAsia="Times New Roman" w:cs="Times New Roman"/>
          <w:szCs w:val="24"/>
        </w:rPr>
        <w:t>Α</w:t>
      </w:r>
      <w:r w:rsidRPr="008E7B2A">
        <w:rPr>
          <w:rFonts w:eastAsia="Times New Roman" w:cs="Times New Roman"/>
          <w:szCs w:val="24"/>
        </w:rPr>
        <w:t xml:space="preserve">ναπληρωτές </w:t>
      </w:r>
      <w:r>
        <w:rPr>
          <w:rFonts w:eastAsia="Times New Roman" w:cs="Times New Roman"/>
          <w:szCs w:val="24"/>
        </w:rPr>
        <w:t>Υ</w:t>
      </w:r>
      <w:r w:rsidRPr="008E7B2A">
        <w:rPr>
          <w:rFonts w:eastAsia="Times New Roman" w:cs="Times New Roman"/>
          <w:szCs w:val="24"/>
        </w:rPr>
        <w:t>πουργοί Παιδείας</w:t>
      </w:r>
      <w:r>
        <w:rPr>
          <w:rFonts w:eastAsia="Times New Roman" w:cs="Times New Roman"/>
          <w:szCs w:val="24"/>
        </w:rPr>
        <w:t>,</w:t>
      </w:r>
      <w:r w:rsidRPr="008E7B2A">
        <w:rPr>
          <w:rFonts w:eastAsia="Times New Roman" w:cs="Times New Roman"/>
          <w:szCs w:val="24"/>
        </w:rPr>
        <w:t xml:space="preserve"> </w:t>
      </w:r>
      <w:r>
        <w:rPr>
          <w:rFonts w:eastAsia="Times New Roman" w:cs="Times New Roman"/>
          <w:szCs w:val="24"/>
        </w:rPr>
        <w:t>Έ</w:t>
      </w:r>
      <w:r w:rsidRPr="008E7B2A">
        <w:rPr>
          <w:rFonts w:eastAsia="Times New Roman" w:cs="Times New Roman"/>
          <w:szCs w:val="24"/>
        </w:rPr>
        <w:t>ρευνας και Θρησκευμάτων</w:t>
      </w:r>
      <w:r>
        <w:rPr>
          <w:rFonts w:eastAsia="Times New Roman" w:cs="Times New Roman"/>
          <w:szCs w:val="24"/>
        </w:rPr>
        <w:t>,</w:t>
      </w:r>
      <w:r w:rsidRPr="008E7B2A">
        <w:rPr>
          <w:rFonts w:eastAsia="Times New Roman" w:cs="Times New Roman"/>
          <w:szCs w:val="24"/>
        </w:rPr>
        <w:t xml:space="preserve"> Εθνικής </w:t>
      </w:r>
      <w:r>
        <w:rPr>
          <w:rFonts w:eastAsia="Times New Roman" w:cs="Times New Roman"/>
          <w:szCs w:val="24"/>
        </w:rPr>
        <w:t>Ά</w:t>
      </w:r>
      <w:r w:rsidRPr="008E7B2A">
        <w:rPr>
          <w:rFonts w:eastAsia="Times New Roman" w:cs="Times New Roman"/>
          <w:szCs w:val="24"/>
        </w:rPr>
        <w:t>μυνας</w:t>
      </w:r>
      <w:r>
        <w:rPr>
          <w:rFonts w:eastAsia="Times New Roman" w:cs="Times New Roman"/>
          <w:szCs w:val="24"/>
        </w:rPr>
        <w:t>,</w:t>
      </w:r>
      <w:r w:rsidRPr="008E7B2A">
        <w:rPr>
          <w:rFonts w:eastAsia="Times New Roman" w:cs="Times New Roman"/>
          <w:szCs w:val="24"/>
        </w:rPr>
        <w:t xml:space="preserve"> Οικονομικών και </w:t>
      </w:r>
      <w:r w:rsidRPr="008E7B2A">
        <w:rPr>
          <w:rFonts w:eastAsia="Times New Roman" w:cs="Times New Roman"/>
          <w:szCs w:val="24"/>
        </w:rPr>
        <w:lastRenderedPageBreak/>
        <w:t xml:space="preserve">Περιβάλλοντος και </w:t>
      </w:r>
      <w:r>
        <w:rPr>
          <w:rFonts w:eastAsia="Times New Roman" w:cs="Times New Roman"/>
          <w:szCs w:val="24"/>
        </w:rPr>
        <w:t>Ε</w:t>
      </w:r>
      <w:r w:rsidRPr="008E7B2A">
        <w:rPr>
          <w:rFonts w:eastAsia="Times New Roman" w:cs="Times New Roman"/>
          <w:szCs w:val="24"/>
        </w:rPr>
        <w:t>νέργειας</w:t>
      </w:r>
      <w:r>
        <w:rPr>
          <w:rFonts w:eastAsia="Times New Roman" w:cs="Times New Roman"/>
          <w:szCs w:val="24"/>
        </w:rPr>
        <w:t>,</w:t>
      </w:r>
      <w:r w:rsidRPr="008E7B2A">
        <w:rPr>
          <w:rFonts w:eastAsia="Times New Roman" w:cs="Times New Roman"/>
          <w:szCs w:val="24"/>
        </w:rPr>
        <w:t xml:space="preserve"> καθώς και οι </w:t>
      </w:r>
      <w:r>
        <w:rPr>
          <w:rFonts w:eastAsia="Times New Roman" w:cs="Times New Roman"/>
          <w:szCs w:val="24"/>
        </w:rPr>
        <w:t>Υ</w:t>
      </w:r>
      <w:r w:rsidRPr="008E7B2A">
        <w:rPr>
          <w:rFonts w:eastAsia="Times New Roman" w:cs="Times New Roman"/>
          <w:szCs w:val="24"/>
        </w:rPr>
        <w:t xml:space="preserve">φυπουργοί </w:t>
      </w:r>
      <w:r>
        <w:rPr>
          <w:rFonts w:eastAsia="Times New Roman" w:cs="Times New Roman"/>
          <w:szCs w:val="24"/>
        </w:rPr>
        <w:t>Ο</w:t>
      </w:r>
      <w:r w:rsidRPr="008E7B2A">
        <w:rPr>
          <w:rFonts w:eastAsia="Times New Roman" w:cs="Times New Roman"/>
          <w:szCs w:val="24"/>
        </w:rPr>
        <w:t>ικονο</w:t>
      </w:r>
      <w:r>
        <w:rPr>
          <w:rFonts w:eastAsia="Times New Roman" w:cs="Times New Roman"/>
          <w:szCs w:val="24"/>
        </w:rPr>
        <w:t>μία</w:t>
      </w:r>
      <w:r w:rsidRPr="008E7B2A">
        <w:rPr>
          <w:rFonts w:eastAsia="Times New Roman" w:cs="Times New Roman"/>
          <w:szCs w:val="24"/>
        </w:rPr>
        <w:t xml:space="preserve">ς και </w:t>
      </w:r>
      <w:r>
        <w:rPr>
          <w:rFonts w:eastAsia="Times New Roman" w:cs="Times New Roman"/>
          <w:szCs w:val="24"/>
        </w:rPr>
        <w:t>Α</w:t>
      </w:r>
      <w:r w:rsidRPr="008E7B2A">
        <w:rPr>
          <w:rFonts w:eastAsia="Times New Roman" w:cs="Times New Roman"/>
          <w:szCs w:val="24"/>
        </w:rPr>
        <w:t>νάπτυξης και Παιδείας</w:t>
      </w:r>
      <w:r>
        <w:rPr>
          <w:rFonts w:eastAsia="Times New Roman" w:cs="Times New Roman"/>
          <w:szCs w:val="24"/>
        </w:rPr>
        <w:t>,</w:t>
      </w:r>
      <w:r w:rsidRPr="008E7B2A">
        <w:rPr>
          <w:rFonts w:eastAsia="Times New Roman" w:cs="Times New Roman"/>
          <w:szCs w:val="24"/>
        </w:rPr>
        <w:t xml:space="preserve"> </w:t>
      </w:r>
      <w:r>
        <w:rPr>
          <w:rFonts w:eastAsia="Times New Roman" w:cs="Times New Roman"/>
          <w:szCs w:val="24"/>
        </w:rPr>
        <w:t>Έ</w:t>
      </w:r>
      <w:r w:rsidRPr="008E7B2A">
        <w:rPr>
          <w:rFonts w:eastAsia="Times New Roman" w:cs="Times New Roman"/>
          <w:szCs w:val="24"/>
        </w:rPr>
        <w:t>ρευνας και Θρησ</w:t>
      </w:r>
      <w:r>
        <w:rPr>
          <w:rFonts w:eastAsia="Times New Roman" w:cs="Times New Roman"/>
          <w:szCs w:val="24"/>
        </w:rPr>
        <w:t>κευμάτων κατέθεσαν στις 16</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2019, χθες, </w:t>
      </w:r>
      <w:r w:rsidRPr="008E7B2A">
        <w:rPr>
          <w:rFonts w:eastAsia="Times New Roman" w:cs="Times New Roman"/>
          <w:szCs w:val="24"/>
        </w:rPr>
        <w:t xml:space="preserve">σχέδιο νόμου </w:t>
      </w:r>
      <w:r>
        <w:rPr>
          <w:rFonts w:eastAsia="Times New Roman" w:cs="Times New Roman"/>
          <w:szCs w:val="24"/>
        </w:rPr>
        <w:t>«Σ</w:t>
      </w:r>
      <w:r w:rsidRPr="008E7B2A">
        <w:rPr>
          <w:rFonts w:eastAsia="Times New Roman" w:cs="Times New Roman"/>
          <w:szCs w:val="24"/>
        </w:rPr>
        <w:t xml:space="preserve">υνέργειες </w:t>
      </w:r>
      <w:r>
        <w:rPr>
          <w:rFonts w:eastAsia="Times New Roman" w:cs="Times New Roman"/>
          <w:szCs w:val="24"/>
        </w:rPr>
        <w:t>Π</w:t>
      </w:r>
      <w:r w:rsidRPr="008E7B2A">
        <w:rPr>
          <w:rFonts w:eastAsia="Times New Roman" w:cs="Times New Roman"/>
          <w:szCs w:val="24"/>
        </w:rPr>
        <w:t xml:space="preserve">ανεπιστημίων και </w:t>
      </w:r>
      <w:r>
        <w:rPr>
          <w:rFonts w:eastAsia="Times New Roman" w:cs="Times New Roman"/>
          <w:szCs w:val="24"/>
        </w:rPr>
        <w:t>ΤΕΙ,</w:t>
      </w:r>
      <w:r w:rsidRPr="008E7B2A">
        <w:rPr>
          <w:rFonts w:eastAsia="Times New Roman" w:cs="Times New Roman"/>
          <w:szCs w:val="24"/>
        </w:rPr>
        <w:t xml:space="preserve"> πρόσβαση στην τριτοβάθμια εκπαίδευση</w:t>
      </w:r>
      <w:r>
        <w:rPr>
          <w:rFonts w:eastAsia="Times New Roman" w:cs="Times New Roman"/>
          <w:szCs w:val="24"/>
        </w:rPr>
        <w:t>,</w:t>
      </w:r>
      <w:r w:rsidRPr="008E7B2A">
        <w:rPr>
          <w:rFonts w:eastAsia="Times New Roman" w:cs="Times New Roman"/>
          <w:szCs w:val="24"/>
        </w:rPr>
        <w:t xml:space="preserve"> πειραματικά σχολεία</w:t>
      </w:r>
      <w:r>
        <w:rPr>
          <w:rFonts w:eastAsia="Times New Roman" w:cs="Times New Roman"/>
          <w:szCs w:val="24"/>
        </w:rPr>
        <w:t>,</w:t>
      </w:r>
      <w:r w:rsidRPr="008E7B2A">
        <w:rPr>
          <w:rFonts w:eastAsia="Times New Roman" w:cs="Times New Roman"/>
          <w:szCs w:val="24"/>
        </w:rPr>
        <w:t xml:space="preserve"> </w:t>
      </w:r>
      <w:r>
        <w:rPr>
          <w:rFonts w:eastAsia="Times New Roman" w:cs="Times New Roman"/>
          <w:szCs w:val="24"/>
        </w:rPr>
        <w:t>Γ</w:t>
      </w:r>
      <w:r w:rsidRPr="008E7B2A">
        <w:rPr>
          <w:rFonts w:eastAsia="Times New Roman" w:cs="Times New Roman"/>
          <w:szCs w:val="24"/>
        </w:rPr>
        <w:t xml:space="preserve">ενικά </w:t>
      </w:r>
      <w:r>
        <w:rPr>
          <w:rFonts w:eastAsia="Times New Roman" w:cs="Times New Roman"/>
          <w:szCs w:val="24"/>
        </w:rPr>
        <w:t>Α</w:t>
      </w:r>
      <w:r w:rsidRPr="008E7B2A">
        <w:rPr>
          <w:rFonts w:eastAsia="Times New Roman" w:cs="Times New Roman"/>
          <w:szCs w:val="24"/>
        </w:rPr>
        <w:t xml:space="preserve">ρχεία του </w:t>
      </w:r>
      <w:r>
        <w:rPr>
          <w:rFonts w:eastAsia="Times New Roman" w:cs="Times New Roman"/>
          <w:szCs w:val="24"/>
        </w:rPr>
        <w:t>Κράτους και λοιπές διατάξεις».</w:t>
      </w:r>
    </w:p>
    <w:p w14:paraId="619F8D8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Το ως άνω </w:t>
      </w:r>
      <w:r w:rsidRPr="008E7B2A">
        <w:rPr>
          <w:rFonts w:eastAsia="Times New Roman" w:cs="Times New Roman"/>
          <w:szCs w:val="24"/>
        </w:rPr>
        <w:t xml:space="preserve">σχέδιο νόμου έχει χαρακτηριστεί από την </w:t>
      </w:r>
      <w:r>
        <w:rPr>
          <w:rFonts w:eastAsia="Times New Roman" w:cs="Times New Roman"/>
          <w:szCs w:val="24"/>
        </w:rPr>
        <w:t>Κ</w:t>
      </w:r>
      <w:r w:rsidRPr="008E7B2A">
        <w:rPr>
          <w:rFonts w:eastAsia="Times New Roman" w:cs="Times New Roman"/>
          <w:szCs w:val="24"/>
        </w:rPr>
        <w:t>υβέρνηση ως επείγον</w:t>
      </w:r>
      <w:r>
        <w:rPr>
          <w:rFonts w:eastAsia="Times New Roman" w:cs="Times New Roman"/>
          <w:szCs w:val="24"/>
        </w:rPr>
        <w:t>.</w:t>
      </w:r>
    </w:p>
    <w:p w14:paraId="619F8D8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Π</w:t>
      </w:r>
      <w:r w:rsidRPr="008E7B2A">
        <w:rPr>
          <w:rFonts w:eastAsia="Times New Roman" w:cs="Times New Roman"/>
          <w:szCs w:val="24"/>
        </w:rPr>
        <w:t>αραπέμπεται στη</w:t>
      </w:r>
      <w:r w:rsidRPr="008E7B2A">
        <w:rPr>
          <w:rFonts w:eastAsia="Times New Roman" w:cs="Times New Roman"/>
          <w:szCs w:val="24"/>
        </w:rPr>
        <w:t xml:space="preserve">ν αρμόδια </w:t>
      </w:r>
      <w:r>
        <w:rPr>
          <w:rFonts w:eastAsia="Times New Roman" w:cs="Times New Roman"/>
          <w:szCs w:val="24"/>
        </w:rPr>
        <w:t>Δ</w:t>
      </w:r>
      <w:r w:rsidRPr="008E7B2A">
        <w:rPr>
          <w:rFonts w:eastAsia="Times New Roman" w:cs="Times New Roman"/>
          <w:szCs w:val="24"/>
        </w:rPr>
        <w:t xml:space="preserve">ιαρκή </w:t>
      </w:r>
      <w:r>
        <w:rPr>
          <w:rFonts w:eastAsia="Times New Roman" w:cs="Times New Roman"/>
          <w:szCs w:val="24"/>
        </w:rPr>
        <w:t>Ε</w:t>
      </w:r>
      <w:r w:rsidRPr="008E7B2A">
        <w:rPr>
          <w:rFonts w:eastAsia="Times New Roman" w:cs="Times New Roman"/>
          <w:szCs w:val="24"/>
        </w:rPr>
        <w:t>πιτροπή</w:t>
      </w:r>
      <w:r>
        <w:rPr>
          <w:rFonts w:eastAsia="Times New Roman" w:cs="Times New Roman"/>
          <w:szCs w:val="24"/>
        </w:rPr>
        <w:t>.</w:t>
      </w:r>
    </w:p>
    <w:p w14:paraId="619F8D8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Καλώ στο Βήμα τον κ.</w:t>
      </w:r>
      <w:r w:rsidRPr="008E7B2A">
        <w:rPr>
          <w:rFonts w:eastAsia="Times New Roman" w:cs="Times New Roman"/>
          <w:szCs w:val="24"/>
        </w:rPr>
        <w:t xml:space="preserve"> Τζαβάρα από το κόμμα της Νέας Δημοκρατίας</w:t>
      </w:r>
      <w:r>
        <w:rPr>
          <w:rFonts w:eastAsia="Times New Roman" w:cs="Times New Roman"/>
          <w:szCs w:val="24"/>
        </w:rPr>
        <w:t>.</w:t>
      </w:r>
    </w:p>
    <w:p w14:paraId="619F8D89"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Κύριοι</w:t>
      </w:r>
      <w:r w:rsidRPr="008E7B2A">
        <w:rPr>
          <w:rFonts w:eastAsia="Times New Roman" w:cs="Times New Roman"/>
          <w:szCs w:val="24"/>
        </w:rPr>
        <w:t xml:space="preserve"> συνάδελφοι</w:t>
      </w:r>
      <w:r>
        <w:rPr>
          <w:rFonts w:eastAsia="Times New Roman" w:cs="Times New Roman"/>
          <w:szCs w:val="24"/>
        </w:rPr>
        <w:t>,</w:t>
      </w:r>
      <w:r w:rsidRPr="008E7B2A">
        <w:rPr>
          <w:rFonts w:eastAsia="Times New Roman" w:cs="Times New Roman"/>
          <w:szCs w:val="24"/>
        </w:rPr>
        <w:t xml:space="preserve"> πράγματι</w:t>
      </w:r>
      <w:r>
        <w:rPr>
          <w:rFonts w:eastAsia="Times New Roman" w:cs="Times New Roman"/>
          <w:szCs w:val="24"/>
        </w:rPr>
        <w:t>,</w:t>
      </w:r>
      <w:r w:rsidRPr="008E7B2A">
        <w:rPr>
          <w:rFonts w:eastAsia="Times New Roman" w:cs="Times New Roman"/>
          <w:szCs w:val="24"/>
        </w:rPr>
        <w:t xml:space="preserve"> η σημερινή ημέρα</w:t>
      </w:r>
      <w:r>
        <w:rPr>
          <w:rFonts w:eastAsia="Times New Roman" w:cs="Times New Roman"/>
          <w:szCs w:val="24"/>
        </w:rPr>
        <w:t xml:space="preserve"> είναι ιστορική ό</w:t>
      </w:r>
      <w:r w:rsidRPr="008E7B2A">
        <w:rPr>
          <w:rFonts w:eastAsia="Times New Roman" w:cs="Times New Roman"/>
          <w:szCs w:val="24"/>
        </w:rPr>
        <w:t xml:space="preserve">σον αφορά και το ότι είναι υποχρεωμένη η </w:t>
      </w:r>
      <w:r>
        <w:rPr>
          <w:rFonts w:eastAsia="Times New Roman" w:cs="Times New Roman"/>
          <w:szCs w:val="24"/>
        </w:rPr>
        <w:t>Βουλή</w:t>
      </w:r>
      <w:r w:rsidRPr="008E7B2A">
        <w:rPr>
          <w:rFonts w:eastAsia="Times New Roman" w:cs="Times New Roman"/>
          <w:szCs w:val="24"/>
        </w:rPr>
        <w:t xml:space="preserve"> στη συζήτηση που θα ακολουθήσει να λάβει υπ</w:t>
      </w:r>
      <w:r>
        <w:rPr>
          <w:rFonts w:eastAsia="Times New Roman" w:cs="Times New Roman"/>
          <w:szCs w:val="24"/>
        </w:rPr>
        <w:t xml:space="preserve">’ </w:t>
      </w:r>
      <w:r w:rsidRPr="008E7B2A">
        <w:rPr>
          <w:rFonts w:eastAsia="Times New Roman" w:cs="Times New Roman"/>
          <w:szCs w:val="24"/>
        </w:rPr>
        <w:t>όψ</w:t>
      </w:r>
      <w:r>
        <w:rPr>
          <w:rFonts w:eastAsia="Times New Roman" w:cs="Times New Roman"/>
          <w:szCs w:val="24"/>
        </w:rPr>
        <w:t>ιν</w:t>
      </w:r>
      <w:r w:rsidRPr="008E7B2A">
        <w:rPr>
          <w:rFonts w:eastAsia="Times New Roman" w:cs="Times New Roman"/>
          <w:szCs w:val="24"/>
        </w:rPr>
        <w:t xml:space="preserve"> της και να αξιοποιήσει στοιχεία της ιστορίας της Ευρώπης και της Ελλάδας</w:t>
      </w:r>
      <w:r>
        <w:rPr>
          <w:rFonts w:eastAsia="Times New Roman" w:cs="Times New Roman"/>
          <w:szCs w:val="24"/>
        </w:rPr>
        <w:t>,</w:t>
      </w:r>
      <w:r w:rsidRPr="008E7B2A">
        <w:rPr>
          <w:rFonts w:eastAsia="Times New Roman" w:cs="Times New Roman"/>
          <w:szCs w:val="24"/>
        </w:rPr>
        <w:t xml:space="preserve"> αλλά είναι και ιστορική γιατί το </w:t>
      </w:r>
      <w:r>
        <w:rPr>
          <w:rFonts w:eastAsia="Times New Roman" w:cs="Times New Roman"/>
          <w:szCs w:val="24"/>
        </w:rPr>
        <w:t>Κ</w:t>
      </w:r>
      <w:r w:rsidRPr="008E7B2A">
        <w:rPr>
          <w:rFonts w:eastAsia="Times New Roman" w:cs="Times New Roman"/>
          <w:szCs w:val="24"/>
        </w:rPr>
        <w:t xml:space="preserve">οινοβούλιο καλείται να συζητήσει ένα θέμα για το οποίο επί </w:t>
      </w:r>
      <w:r w:rsidRPr="008E7B2A">
        <w:rPr>
          <w:rFonts w:eastAsia="Times New Roman" w:cs="Times New Roman"/>
          <w:szCs w:val="24"/>
        </w:rPr>
        <w:lastRenderedPageBreak/>
        <w:t>σειρά ετών είχαν καλλιεργηθεί πλάνες</w:t>
      </w:r>
      <w:r>
        <w:rPr>
          <w:rFonts w:eastAsia="Times New Roman" w:cs="Times New Roman"/>
          <w:szCs w:val="24"/>
        </w:rPr>
        <w:t>,</w:t>
      </w:r>
      <w:r w:rsidRPr="008E7B2A">
        <w:rPr>
          <w:rFonts w:eastAsia="Times New Roman" w:cs="Times New Roman"/>
          <w:szCs w:val="24"/>
        </w:rPr>
        <w:t xml:space="preserve"> </w:t>
      </w:r>
      <w:r w:rsidRPr="008E7B2A">
        <w:rPr>
          <w:rFonts w:eastAsia="Times New Roman" w:cs="Times New Roman"/>
          <w:szCs w:val="24"/>
        </w:rPr>
        <w:t>ανθρωπομορφισμ</w:t>
      </w:r>
      <w:r>
        <w:rPr>
          <w:rFonts w:eastAsia="Times New Roman" w:cs="Times New Roman"/>
          <w:szCs w:val="24"/>
        </w:rPr>
        <w:t>οί,</w:t>
      </w:r>
      <w:r w:rsidRPr="008E7B2A">
        <w:rPr>
          <w:rFonts w:eastAsia="Times New Roman" w:cs="Times New Roman"/>
          <w:szCs w:val="24"/>
        </w:rPr>
        <w:t xml:space="preserve"> διάφορες εκδοχές π</w:t>
      </w:r>
      <w:r>
        <w:rPr>
          <w:rFonts w:eastAsia="Times New Roman" w:cs="Times New Roman"/>
          <w:szCs w:val="24"/>
        </w:rPr>
        <w:t>ου άλλοτε προσπαθούσαν να προβά</w:t>
      </w:r>
      <w:r w:rsidRPr="008E7B2A">
        <w:rPr>
          <w:rFonts w:eastAsia="Times New Roman" w:cs="Times New Roman"/>
          <w:szCs w:val="24"/>
        </w:rPr>
        <w:t>λουν με τον πιο μαξιμαλιστικ</w:t>
      </w:r>
      <w:r>
        <w:rPr>
          <w:rFonts w:eastAsia="Times New Roman" w:cs="Times New Roman"/>
          <w:szCs w:val="24"/>
        </w:rPr>
        <w:t>ό</w:t>
      </w:r>
      <w:r w:rsidRPr="008E7B2A">
        <w:rPr>
          <w:rFonts w:eastAsia="Times New Roman" w:cs="Times New Roman"/>
          <w:szCs w:val="24"/>
        </w:rPr>
        <w:t xml:space="preserve"> τρόπο απαιτήσεις ή από την άλλη πλευρά</w:t>
      </w:r>
      <w:r>
        <w:rPr>
          <w:rFonts w:eastAsia="Times New Roman" w:cs="Times New Roman"/>
          <w:szCs w:val="24"/>
        </w:rPr>
        <w:t>,</w:t>
      </w:r>
      <w:r w:rsidRPr="008E7B2A">
        <w:rPr>
          <w:rFonts w:eastAsia="Times New Roman" w:cs="Times New Roman"/>
          <w:szCs w:val="24"/>
        </w:rPr>
        <w:t xml:space="preserve"> να κατηγορήσουν με τον πιο </w:t>
      </w:r>
      <w:r>
        <w:rPr>
          <w:rFonts w:eastAsia="Times New Roman" w:cs="Times New Roman"/>
          <w:szCs w:val="24"/>
        </w:rPr>
        <w:t>α</w:t>
      </w:r>
      <w:r w:rsidRPr="008E7B2A">
        <w:rPr>
          <w:rFonts w:eastAsia="Times New Roman" w:cs="Times New Roman"/>
          <w:szCs w:val="24"/>
        </w:rPr>
        <w:t>παράδεκτο τρόπο παρ</w:t>
      </w:r>
      <w:r>
        <w:rPr>
          <w:rFonts w:eastAsia="Times New Roman" w:cs="Times New Roman"/>
          <w:szCs w:val="24"/>
        </w:rPr>
        <w:t>ατάξεις,</w:t>
      </w:r>
      <w:r w:rsidRPr="008E7B2A">
        <w:rPr>
          <w:rFonts w:eastAsia="Times New Roman" w:cs="Times New Roman"/>
          <w:szCs w:val="24"/>
        </w:rPr>
        <w:t xml:space="preserve"> που τελικώς έφτασε η στιγμή η </w:t>
      </w:r>
      <w:r>
        <w:rPr>
          <w:rFonts w:eastAsia="Times New Roman" w:cs="Times New Roman"/>
          <w:szCs w:val="24"/>
        </w:rPr>
        <w:t>Βουλή,</w:t>
      </w:r>
      <w:r w:rsidRPr="008E7B2A">
        <w:rPr>
          <w:rFonts w:eastAsia="Times New Roman" w:cs="Times New Roman"/>
          <w:szCs w:val="24"/>
        </w:rPr>
        <w:t xml:space="preserve"> σε τρεις προσπάθειες που έ</w:t>
      </w:r>
      <w:r w:rsidRPr="008E7B2A">
        <w:rPr>
          <w:rFonts w:eastAsia="Times New Roman" w:cs="Times New Roman"/>
          <w:szCs w:val="24"/>
        </w:rPr>
        <w:t>κανε</w:t>
      </w:r>
      <w:r>
        <w:rPr>
          <w:rFonts w:eastAsia="Times New Roman" w:cs="Times New Roman"/>
          <w:szCs w:val="24"/>
        </w:rPr>
        <w:t>,</w:t>
      </w:r>
      <w:r w:rsidRPr="008E7B2A">
        <w:rPr>
          <w:rFonts w:eastAsia="Times New Roman" w:cs="Times New Roman"/>
          <w:szCs w:val="24"/>
        </w:rPr>
        <w:t xml:space="preserve"> να συστήσει και να συγκροτήσει </w:t>
      </w:r>
      <w:r>
        <w:rPr>
          <w:rFonts w:eastAsia="Times New Roman" w:cs="Times New Roman"/>
          <w:szCs w:val="24"/>
        </w:rPr>
        <w:t>μια</w:t>
      </w:r>
      <w:r w:rsidRPr="008E7B2A">
        <w:rPr>
          <w:rFonts w:eastAsia="Times New Roman" w:cs="Times New Roman"/>
          <w:szCs w:val="24"/>
        </w:rPr>
        <w:t xml:space="preserve"> </w:t>
      </w:r>
      <w:r>
        <w:rPr>
          <w:rFonts w:eastAsia="Times New Roman" w:cs="Times New Roman"/>
          <w:szCs w:val="24"/>
        </w:rPr>
        <w:t>ε</w:t>
      </w:r>
      <w:r w:rsidRPr="008E7B2A">
        <w:rPr>
          <w:rFonts w:eastAsia="Times New Roman" w:cs="Times New Roman"/>
          <w:szCs w:val="24"/>
        </w:rPr>
        <w:t xml:space="preserve">πιτροπή </w:t>
      </w:r>
      <w:r>
        <w:rPr>
          <w:rFonts w:eastAsia="Times New Roman" w:cs="Times New Roman"/>
          <w:szCs w:val="24"/>
        </w:rPr>
        <w:t>μ</w:t>
      </w:r>
      <w:r w:rsidRPr="008E7B2A">
        <w:rPr>
          <w:rFonts w:eastAsia="Times New Roman" w:cs="Times New Roman"/>
          <w:szCs w:val="24"/>
        </w:rPr>
        <w:t>ελέτης των θεμάτων που έχουν σχέση με τη διεκδίκηση των γερμανικών οφειλών</w:t>
      </w:r>
      <w:r>
        <w:rPr>
          <w:rFonts w:eastAsia="Times New Roman" w:cs="Times New Roman"/>
          <w:szCs w:val="24"/>
        </w:rPr>
        <w:t>,</w:t>
      </w:r>
      <w:r w:rsidRPr="008E7B2A">
        <w:rPr>
          <w:rFonts w:eastAsia="Times New Roman" w:cs="Times New Roman"/>
          <w:szCs w:val="24"/>
        </w:rPr>
        <w:t xml:space="preserve"> όπως αυτές έχουν προκύψει από την γερμανική κατοχή της χώρας μας στα χρόνια </w:t>
      </w:r>
      <w:r>
        <w:rPr>
          <w:rFonts w:eastAsia="Times New Roman" w:cs="Times New Roman"/>
          <w:szCs w:val="24"/>
        </w:rPr>
        <w:t>’</w:t>
      </w:r>
      <w:r w:rsidRPr="008E7B2A">
        <w:rPr>
          <w:rFonts w:eastAsia="Times New Roman" w:cs="Times New Roman"/>
          <w:szCs w:val="24"/>
        </w:rPr>
        <w:t>41</w:t>
      </w:r>
      <w:r>
        <w:rPr>
          <w:rFonts w:eastAsia="Times New Roman" w:cs="Times New Roman"/>
          <w:szCs w:val="24"/>
        </w:rPr>
        <w:t>-’</w:t>
      </w:r>
      <w:r w:rsidRPr="008E7B2A">
        <w:rPr>
          <w:rFonts w:eastAsia="Times New Roman" w:cs="Times New Roman"/>
          <w:szCs w:val="24"/>
        </w:rPr>
        <w:t>45</w:t>
      </w:r>
      <w:r>
        <w:rPr>
          <w:rFonts w:eastAsia="Times New Roman" w:cs="Times New Roman"/>
          <w:szCs w:val="24"/>
        </w:rPr>
        <w:t>.</w:t>
      </w:r>
    </w:p>
    <w:p w14:paraId="619F8D8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Και πράγματι,</w:t>
      </w:r>
      <w:r w:rsidRPr="008E7B2A">
        <w:rPr>
          <w:rFonts w:eastAsia="Times New Roman" w:cs="Times New Roman"/>
          <w:szCs w:val="24"/>
        </w:rPr>
        <w:t xml:space="preserve"> η </w:t>
      </w:r>
      <w:r>
        <w:rPr>
          <w:rFonts w:eastAsia="Times New Roman" w:cs="Times New Roman"/>
          <w:szCs w:val="24"/>
        </w:rPr>
        <w:t>Βουλή</w:t>
      </w:r>
      <w:r w:rsidRPr="008E7B2A">
        <w:rPr>
          <w:rFonts w:eastAsia="Times New Roman" w:cs="Times New Roman"/>
          <w:szCs w:val="24"/>
        </w:rPr>
        <w:t xml:space="preserve"> μέχρι σήμερα απέδειξε </w:t>
      </w:r>
      <w:r>
        <w:rPr>
          <w:rFonts w:eastAsia="Times New Roman" w:cs="Times New Roman"/>
          <w:szCs w:val="24"/>
        </w:rPr>
        <w:t xml:space="preserve">και </w:t>
      </w:r>
      <w:r w:rsidRPr="008E7B2A">
        <w:rPr>
          <w:rFonts w:eastAsia="Times New Roman" w:cs="Times New Roman"/>
          <w:szCs w:val="24"/>
        </w:rPr>
        <w:t>ότι μπορεί</w:t>
      </w:r>
      <w:r>
        <w:rPr>
          <w:rFonts w:eastAsia="Times New Roman" w:cs="Times New Roman"/>
          <w:szCs w:val="24"/>
        </w:rPr>
        <w:t>,</w:t>
      </w:r>
      <w:r w:rsidRPr="008E7B2A">
        <w:rPr>
          <w:rFonts w:eastAsia="Times New Roman" w:cs="Times New Roman"/>
          <w:szCs w:val="24"/>
        </w:rPr>
        <w:t xml:space="preserve"> </w:t>
      </w:r>
      <w:r>
        <w:rPr>
          <w:rFonts w:eastAsia="Times New Roman" w:cs="Times New Roman"/>
          <w:szCs w:val="24"/>
        </w:rPr>
        <w:t>α</w:t>
      </w:r>
      <w:r w:rsidRPr="008E7B2A">
        <w:rPr>
          <w:rFonts w:eastAsia="Times New Roman" w:cs="Times New Roman"/>
          <w:szCs w:val="24"/>
        </w:rPr>
        <w:t xml:space="preserve">λλά απέδειξε κυρίως και ότι έχει την επάρκεια που </w:t>
      </w:r>
      <w:r>
        <w:rPr>
          <w:rFonts w:eastAsia="Times New Roman" w:cs="Times New Roman"/>
          <w:szCs w:val="24"/>
        </w:rPr>
        <w:t>α</w:t>
      </w:r>
      <w:r w:rsidRPr="008E7B2A">
        <w:rPr>
          <w:rFonts w:eastAsia="Times New Roman" w:cs="Times New Roman"/>
          <w:szCs w:val="24"/>
        </w:rPr>
        <w:t>παιτείται για να αντιμετωπίσει ένα τόσο σοβαρό πρόβλημα και με σοβαρότητα και υπευθυνότητα</w:t>
      </w:r>
      <w:r>
        <w:rPr>
          <w:rFonts w:eastAsia="Times New Roman" w:cs="Times New Roman"/>
          <w:szCs w:val="24"/>
        </w:rPr>
        <w:t>.</w:t>
      </w:r>
    </w:p>
    <w:p w14:paraId="619F8D8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w:t>
      </w:r>
      <w:r w:rsidRPr="008E7B2A">
        <w:rPr>
          <w:rFonts w:eastAsia="Times New Roman" w:cs="Times New Roman"/>
          <w:szCs w:val="24"/>
        </w:rPr>
        <w:t xml:space="preserve"> πρώτη προσπάθεια έγινε το</w:t>
      </w:r>
      <w:r>
        <w:rPr>
          <w:rFonts w:eastAsia="Times New Roman" w:cs="Times New Roman"/>
          <w:szCs w:val="24"/>
        </w:rPr>
        <w:t>ν</w:t>
      </w:r>
      <w:r w:rsidRPr="008E7B2A">
        <w:rPr>
          <w:rFonts w:eastAsia="Times New Roman" w:cs="Times New Roman"/>
          <w:szCs w:val="24"/>
        </w:rPr>
        <w:t xml:space="preserve"> Μάρτιο του 2014</w:t>
      </w:r>
      <w:r>
        <w:rPr>
          <w:rFonts w:eastAsia="Times New Roman" w:cs="Times New Roman"/>
          <w:szCs w:val="24"/>
        </w:rPr>
        <w:t>, ό</w:t>
      </w:r>
      <w:r w:rsidRPr="008E7B2A">
        <w:rPr>
          <w:rFonts w:eastAsia="Times New Roman" w:cs="Times New Roman"/>
          <w:szCs w:val="24"/>
        </w:rPr>
        <w:t xml:space="preserve">που με απόφαση του τότε Προέδρου της </w:t>
      </w:r>
      <w:r>
        <w:rPr>
          <w:rFonts w:eastAsia="Times New Roman" w:cs="Times New Roman"/>
          <w:szCs w:val="24"/>
        </w:rPr>
        <w:t>Βουλή</w:t>
      </w:r>
      <w:r w:rsidRPr="008E7B2A">
        <w:rPr>
          <w:rFonts w:eastAsia="Times New Roman" w:cs="Times New Roman"/>
          <w:szCs w:val="24"/>
        </w:rPr>
        <w:t>ς</w:t>
      </w:r>
      <w:r>
        <w:rPr>
          <w:rFonts w:eastAsia="Times New Roman" w:cs="Times New Roman"/>
          <w:szCs w:val="24"/>
        </w:rPr>
        <w:t>,</w:t>
      </w:r>
      <w:r w:rsidRPr="008E7B2A">
        <w:rPr>
          <w:rFonts w:eastAsia="Times New Roman" w:cs="Times New Roman"/>
          <w:szCs w:val="24"/>
        </w:rPr>
        <w:t xml:space="preserve"> του </w:t>
      </w:r>
      <w:r w:rsidRPr="008E7B2A">
        <w:rPr>
          <w:rFonts w:eastAsia="Times New Roman" w:cs="Times New Roman"/>
          <w:szCs w:val="24"/>
        </w:rPr>
        <w:t>κ</w:t>
      </w:r>
      <w:r>
        <w:rPr>
          <w:rFonts w:eastAsia="Times New Roman" w:cs="Times New Roman"/>
          <w:szCs w:val="24"/>
        </w:rPr>
        <w:t>. Με</w:t>
      </w:r>
      <w:r w:rsidRPr="008E7B2A">
        <w:rPr>
          <w:rFonts w:eastAsia="Times New Roman" w:cs="Times New Roman"/>
          <w:szCs w:val="24"/>
        </w:rPr>
        <w:t>ϊμαράκη</w:t>
      </w:r>
      <w:r>
        <w:rPr>
          <w:rFonts w:eastAsia="Times New Roman" w:cs="Times New Roman"/>
          <w:szCs w:val="24"/>
        </w:rPr>
        <w:t>,</w:t>
      </w:r>
      <w:r w:rsidRPr="008E7B2A">
        <w:rPr>
          <w:rFonts w:eastAsia="Times New Roman" w:cs="Times New Roman"/>
          <w:szCs w:val="24"/>
        </w:rPr>
        <w:t xml:space="preserve"> συστάθηκε η πρώτη </w:t>
      </w:r>
      <w:r>
        <w:rPr>
          <w:rFonts w:eastAsia="Times New Roman" w:cs="Times New Roman"/>
          <w:szCs w:val="24"/>
        </w:rPr>
        <w:t>ε</w:t>
      </w:r>
      <w:r w:rsidRPr="008E7B2A">
        <w:rPr>
          <w:rFonts w:eastAsia="Times New Roman" w:cs="Times New Roman"/>
          <w:szCs w:val="24"/>
        </w:rPr>
        <w:t>πιτροπή</w:t>
      </w:r>
      <w:r>
        <w:rPr>
          <w:rFonts w:eastAsia="Times New Roman" w:cs="Times New Roman"/>
          <w:szCs w:val="24"/>
        </w:rPr>
        <w:t>,</w:t>
      </w:r>
      <w:r w:rsidRPr="008E7B2A">
        <w:rPr>
          <w:rFonts w:eastAsia="Times New Roman" w:cs="Times New Roman"/>
          <w:szCs w:val="24"/>
        </w:rPr>
        <w:t xml:space="preserve"> με βάση τις διατάξεις του άρθρου 44 και 45 της </w:t>
      </w:r>
      <w:r>
        <w:rPr>
          <w:rFonts w:eastAsia="Times New Roman" w:cs="Times New Roman"/>
          <w:szCs w:val="24"/>
        </w:rPr>
        <w:t>Βουλή</w:t>
      </w:r>
      <w:r w:rsidRPr="008E7B2A">
        <w:rPr>
          <w:rFonts w:eastAsia="Times New Roman" w:cs="Times New Roman"/>
          <w:szCs w:val="24"/>
        </w:rPr>
        <w:t>ς</w:t>
      </w:r>
      <w:r>
        <w:rPr>
          <w:rFonts w:eastAsia="Times New Roman" w:cs="Times New Roman"/>
          <w:szCs w:val="24"/>
        </w:rPr>
        <w:t>.</w:t>
      </w:r>
    </w:p>
    <w:p w14:paraId="619F8D8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Δ</w:t>
      </w:r>
      <w:r w:rsidRPr="008E7B2A">
        <w:rPr>
          <w:rFonts w:eastAsia="Times New Roman" w:cs="Times New Roman"/>
          <w:szCs w:val="24"/>
        </w:rPr>
        <w:t>ηλαδή</w:t>
      </w:r>
      <w:r>
        <w:rPr>
          <w:rFonts w:eastAsia="Times New Roman" w:cs="Times New Roman"/>
          <w:szCs w:val="24"/>
        </w:rPr>
        <w:t>,</w:t>
      </w:r>
      <w:r w:rsidRPr="008E7B2A">
        <w:rPr>
          <w:rFonts w:eastAsia="Times New Roman" w:cs="Times New Roman"/>
          <w:szCs w:val="24"/>
        </w:rPr>
        <w:t xml:space="preserve"> οι διατάξεις αυτές προβλέπουν σύσταση </w:t>
      </w:r>
      <w:r>
        <w:rPr>
          <w:rFonts w:eastAsia="Times New Roman" w:cs="Times New Roman"/>
          <w:szCs w:val="24"/>
        </w:rPr>
        <w:t>ε</w:t>
      </w:r>
      <w:r w:rsidRPr="008E7B2A">
        <w:rPr>
          <w:rFonts w:eastAsia="Times New Roman" w:cs="Times New Roman"/>
          <w:szCs w:val="24"/>
        </w:rPr>
        <w:t xml:space="preserve">πιτροπής </w:t>
      </w:r>
      <w:r>
        <w:rPr>
          <w:rFonts w:eastAsia="Times New Roman" w:cs="Times New Roman"/>
          <w:szCs w:val="24"/>
        </w:rPr>
        <w:t>μ</w:t>
      </w:r>
      <w:r w:rsidRPr="008E7B2A">
        <w:rPr>
          <w:rFonts w:eastAsia="Times New Roman" w:cs="Times New Roman"/>
          <w:szCs w:val="24"/>
        </w:rPr>
        <w:t xml:space="preserve">ελέτης </w:t>
      </w:r>
      <w:r>
        <w:rPr>
          <w:rFonts w:eastAsia="Times New Roman" w:cs="Times New Roman"/>
          <w:szCs w:val="24"/>
        </w:rPr>
        <w:t>ε</w:t>
      </w:r>
      <w:r w:rsidRPr="008E7B2A">
        <w:rPr>
          <w:rFonts w:eastAsia="Times New Roman" w:cs="Times New Roman"/>
          <w:szCs w:val="24"/>
        </w:rPr>
        <w:t xml:space="preserve">θνικών </w:t>
      </w:r>
      <w:r>
        <w:rPr>
          <w:rFonts w:eastAsia="Times New Roman" w:cs="Times New Roman"/>
          <w:szCs w:val="24"/>
        </w:rPr>
        <w:t>ζ</w:t>
      </w:r>
      <w:r w:rsidRPr="008E7B2A">
        <w:rPr>
          <w:rFonts w:eastAsia="Times New Roman" w:cs="Times New Roman"/>
          <w:szCs w:val="24"/>
        </w:rPr>
        <w:t xml:space="preserve">ητημάτων ή </w:t>
      </w:r>
      <w:r>
        <w:rPr>
          <w:rFonts w:eastAsia="Times New Roman" w:cs="Times New Roman"/>
          <w:szCs w:val="24"/>
        </w:rPr>
        <w:t>ζ</w:t>
      </w:r>
      <w:r w:rsidRPr="008E7B2A">
        <w:rPr>
          <w:rFonts w:eastAsia="Times New Roman" w:cs="Times New Roman"/>
          <w:szCs w:val="24"/>
        </w:rPr>
        <w:t xml:space="preserve">ητημάτων </w:t>
      </w:r>
      <w:r>
        <w:rPr>
          <w:rFonts w:eastAsia="Times New Roman" w:cs="Times New Roman"/>
          <w:szCs w:val="24"/>
        </w:rPr>
        <w:t>γ</w:t>
      </w:r>
      <w:r w:rsidRPr="008E7B2A">
        <w:rPr>
          <w:rFonts w:eastAsia="Times New Roman" w:cs="Times New Roman"/>
          <w:szCs w:val="24"/>
        </w:rPr>
        <w:t xml:space="preserve">ενικότερου </w:t>
      </w:r>
      <w:r>
        <w:rPr>
          <w:rFonts w:eastAsia="Times New Roman" w:cs="Times New Roman"/>
          <w:szCs w:val="24"/>
        </w:rPr>
        <w:t>ε</w:t>
      </w:r>
      <w:r w:rsidRPr="008E7B2A">
        <w:rPr>
          <w:rFonts w:eastAsia="Times New Roman" w:cs="Times New Roman"/>
          <w:szCs w:val="24"/>
        </w:rPr>
        <w:t>νδιαφέροντος</w:t>
      </w:r>
      <w:r>
        <w:rPr>
          <w:rFonts w:eastAsia="Times New Roman" w:cs="Times New Roman"/>
          <w:szCs w:val="24"/>
        </w:rPr>
        <w:t>.</w:t>
      </w:r>
      <w:r w:rsidRPr="008E7B2A">
        <w:rPr>
          <w:rFonts w:eastAsia="Times New Roman" w:cs="Times New Roman"/>
          <w:szCs w:val="24"/>
        </w:rPr>
        <w:t xml:space="preserve"> Είχα την τιμή σε αυτή</w:t>
      </w:r>
      <w:r>
        <w:rPr>
          <w:rFonts w:eastAsia="Times New Roman" w:cs="Times New Roman"/>
          <w:szCs w:val="24"/>
        </w:rPr>
        <w:t>ν</w:t>
      </w:r>
      <w:r w:rsidRPr="008E7B2A">
        <w:rPr>
          <w:rFonts w:eastAsia="Times New Roman" w:cs="Times New Roman"/>
          <w:szCs w:val="24"/>
        </w:rPr>
        <w:t xml:space="preserve"> την πρώτη </w:t>
      </w:r>
      <w:r>
        <w:rPr>
          <w:rFonts w:eastAsia="Times New Roman" w:cs="Times New Roman"/>
          <w:szCs w:val="24"/>
        </w:rPr>
        <w:t>ε</w:t>
      </w:r>
      <w:r w:rsidRPr="008E7B2A">
        <w:rPr>
          <w:rFonts w:eastAsia="Times New Roman" w:cs="Times New Roman"/>
          <w:szCs w:val="24"/>
        </w:rPr>
        <w:t xml:space="preserve">πιτροπή να εκλεγώ </w:t>
      </w:r>
      <w:r>
        <w:rPr>
          <w:rFonts w:eastAsia="Times New Roman" w:cs="Times New Roman"/>
          <w:szCs w:val="24"/>
        </w:rPr>
        <w:t>π</w:t>
      </w:r>
      <w:r w:rsidRPr="008E7B2A">
        <w:rPr>
          <w:rFonts w:eastAsia="Times New Roman" w:cs="Times New Roman"/>
          <w:szCs w:val="24"/>
        </w:rPr>
        <w:t>ρόεδρος</w:t>
      </w:r>
      <w:r>
        <w:rPr>
          <w:rFonts w:eastAsia="Times New Roman" w:cs="Times New Roman"/>
          <w:szCs w:val="24"/>
        </w:rPr>
        <w:t xml:space="preserve"> και να</w:t>
      </w:r>
      <w:r w:rsidRPr="008E7B2A">
        <w:rPr>
          <w:rFonts w:eastAsia="Times New Roman" w:cs="Times New Roman"/>
          <w:szCs w:val="24"/>
        </w:rPr>
        <w:t xml:space="preserve"> έχω τουλάχιστον από αυτή</w:t>
      </w:r>
      <w:r>
        <w:rPr>
          <w:rFonts w:eastAsia="Times New Roman" w:cs="Times New Roman"/>
          <w:szCs w:val="24"/>
        </w:rPr>
        <w:t>ν</w:t>
      </w:r>
      <w:r w:rsidRPr="008E7B2A">
        <w:rPr>
          <w:rFonts w:eastAsia="Times New Roman" w:cs="Times New Roman"/>
          <w:szCs w:val="24"/>
        </w:rPr>
        <w:t xml:space="preserve"> τη συγκεκριμένη συμμετοχή μου στην </w:t>
      </w:r>
      <w:r>
        <w:rPr>
          <w:rFonts w:eastAsia="Times New Roman" w:cs="Times New Roman"/>
          <w:szCs w:val="24"/>
        </w:rPr>
        <w:t>ε</w:t>
      </w:r>
      <w:r w:rsidRPr="008E7B2A">
        <w:rPr>
          <w:rFonts w:eastAsia="Times New Roman" w:cs="Times New Roman"/>
          <w:szCs w:val="24"/>
        </w:rPr>
        <w:t xml:space="preserve">πιτροπή </w:t>
      </w:r>
      <w:r>
        <w:rPr>
          <w:rFonts w:eastAsia="Times New Roman" w:cs="Times New Roman"/>
          <w:szCs w:val="24"/>
        </w:rPr>
        <w:t>συγκεντρώσει</w:t>
      </w:r>
      <w:r w:rsidRPr="008E7B2A">
        <w:rPr>
          <w:rFonts w:eastAsia="Times New Roman" w:cs="Times New Roman"/>
          <w:szCs w:val="24"/>
        </w:rPr>
        <w:t xml:space="preserve"> παραστάσεις</w:t>
      </w:r>
      <w:r>
        <w:rPr>
          <w:rFonts w:eastAsia="Times New Roman" w:cs="Times New Roman"/>
          <w:szCs w:val="24"/>
        </w:rPr>
        <w:t>,</w:t>
      </w:r>
      <w:r w:rsidRPr="008E7B2A">
        <w:rPr>
          <w:rFonts w:eastAsia="Times New Roman" w:cs="Times New Roman"/>
          <w:szCs w:val="24"/>
        </w:rPr>
        <w:t xml:space="preserve"> γνώμες και απόψεις όλων των πτερύγων της </w:t>
      </w:r>
      <w:r>
        <w:rPr>
          <w:rFonts w:eastAsia="Times New Roman" w:cs="Times New Roman"/>
          <w:szCs w:val="24"/>
        </w:rPr>
        <w:t>Βουλή</w:t>
      </w:r>
      <w:r w:rsidRPr="008E7B2A">
        <w:rPr>
          <w:rFonts w:eastAsia="Times New Roman" w:cs="Times New Roman"/>
          <w:szCs w:val="24"/>
        </w:rPr>
        <w:t>ς που εκπροσωπήθηκαν σε αυτή</w:t>
      </w:r>
      <w:r>
        <w:rPr>
          <w:rFonts w:eastAsia="Times New Roman" w:cs="Times New Roman"/>
          <w:szCs w:val="24"/>
        </w:rPr>
        <w:t>ν</w:t>
      </w:r>
      <w:r w:rsidRPr="008E7B2A">
        <w:rPr>
          <w:rFonts w:eastAsia="Times New Roman" w:cs="Times New Roman"/>
          <w:szCs w:val="24"/>
        </w:rPr>
        <w:t xml:space="preserve"> τη συγκεκριμένη </w:t>
      </w:r>
      <w:r>
        <w:rPr>
          <w:rFonts w:eastAsia="Times New Roman" w:cs="Times New Roman"/>
          <w:szCs w:val="24"/>
        </w:rPr>
        <w:t>ε</w:t>
      </w:r>
      <w:r w:rsidRPr="008E7B2A">
        <w:rPr>
          <w:rFonts w:eastAsia="Times New Roman" w:cs="Times New Roman"/>
          <w:szCs w:val="24"/>
        </w:rPr>
        <w:t>πιτροπή</w:t>
      </w:r>
      <w:r>
        <w:rPr>
          <w:rFonts w:eastAsia="Times New Roman" w:cs="Times New Roman"/>
          <w:szCs w:val="24"/>
        </w:rPr>
        <w:t>,</w:t>
      </w:r>
      <w:r w:rsidRPr="008E7B2A">
        <w:rPr>
          <w:rFonts w:eastAsia="Times New Roman" w:cs="Times New Roman"/>
          <w:szCs w:val="24"/>
        </w:rPr>
        <w:t xml:space="preserve"> από τις οποίες σήμερα εί</w:t>
      </w:r>
      <w:r w:rsidRPr="008E7B2A">
        <w:rPr>
          <w:rFonts w:eastAsia="Times New Roman" w:cs="Times New Roman"/>
          <w:szCs w:val="24"/>
        </w:rPr>
        <w:t>μαι σε θέση να σας πω ότι όλα τα ζητήματα είχαν τεθεί από τότε</w:t>
      </w:r>
      <w:r>
        <w:rPr>
          <w:rFonts w:eastAsia="Times New Roman" w:cs="Times New Roman"/>
          <w:szCs w:val="24"/>
        </w:rPr>
        <w:t>,</w:t>
      </w:r>
      <w:r w:rsidRPr="008E7B2A">
        <w:rPr>
          <w:rFonts w:eastAsia="Times New Roman" w:cs="Times New Roman"/>
          <w:szCs w:val="24"/>
        </w:rPr>
        <w:t xml:space="preserve"> όλα τα ζητήματα είχαν υπηρετηθεί </w:t>
      </w:r>
      <w:r>
        <w:rPr>
          <w:rFonts w:eastAsia="Times New Roman" w:cs="Times New Roman"/>
          <w:szCs w:val="24"/>
        </w:rPr>
        <w:t>μ</w:t>
      </w:r>
      <w:r w:rsidRPr="008E7B2A">
        <w:rPr>
          <w:rFonts w:eastAsia="Times New Roman" w:cs="Times New Roman"/>
          <w:szCs w:val="24"/>
        </w:rPr>
        <w:t xml:space="preserve">ε τρόπο που </w:t>
      </w:r>
      <w:r>
        <w:rPr>
          <w:rFonts w:eastAsia="Times New Roman" w:cs="Times New Roman"/>
          <w:szCs w:val="24"/>
        </w:rPr>
        <w:t>π</w:t>
      </w:r>
      <w:r w:rsidRPr="008E7B2A">
        <w:rPr>
          <w:rFonts w:eastAsia="Times New Roman" w:cs="Times New Roman"/>
          <w:szCs w:val="24"/>
        </w:rPr>
        <w:t xml:space="preserve">ράγματι άγγιζε το ύψος της σοβαρότητας και της υπευθυνότητας που όφειλε </w:t>
      </w:r>
      <w:r>
        <w:rPr>
          <w:rFonts w:eastAsia="Times New Roman" w:cs="Times New Roman"/>
          <w:szCs w:val="24"/>
        </w:rPr>
        <w:t>η</w:t>
      </w:r>
      <w:r w:rsidRPr="008E7B2A">
        <w:rPr>
          <w:rFonts w:eastAsia="Times New Roman" w:cs="Times New Roman"/>
          <w:szCs w:val="24"/>
        </w:rPr>
        <w:t xml:space="preserve"> </w:t>
      </w:r>
      <w:r>
        <w:rPr>
          <w:rFonts w:eastAsia="Times New Roman" w:cs="Times New Roman"/>
          <w:szCs w:val="24"/>
        </w:rPr>
        <w:t>Βουλή</w:t>
      </w:r>
      <w:r w:rsidRPr="008E7B2A">
        <w:rPr>
          <w:rFonts w:eastAsia="Times New Roman" w:cs="Times New Roman"/>
          <w:szCs w:val="24"/>
        </w:rPr>
        <w:t xml:space="preserve"> και οφείλει η </w:t>
      </w:r>
      <w:r>
        <w:rPr>
          <w:rFonts w:eastAsia="Times New Roman" w:cs="Times New Roman"/>
          <w:szCs w:val="24"/>
        </w:rPr>
        <w:t>Βουλή</w:t>
      </w:r>
      <w:r w:rsidRPr="008E7B2A">
        <w:rPr>
          <w:rFonts w:eastAsia="Times New Roman" w:cs="Times New Roman"/>
          <w:szCs w:val="24"/>
        </w:rPr>
        <w:t xml:space="preserve"> να επιδείξει κατά την αντιμετώπιση και τη μελ</w:t>
      </w:r>
      <w:r w:rsidRPr="008E7B2A">
        <w:rPr>
          <w:rFonts w:eastAsia="Times New Roman" w:cs="Times New Roman"/>
          <w:szCs w:val="24"/>
        </w:rPr>
        <w:t xml:space="preserve">έτη ενός τόσο σοβαρού </w:t>
      </w:r>
      <w:r>
        <w:rPr>
          <w:rFonts w:eastAsia="Times New Roman" w:cs="Times New Roman"/>
          <w:szCs w:val="24"/>
        </w:rPr>
        <w:t>ε</w:t>
      </w:r>
      <w:r w:rsidRPr="008E7B2A">
        <w:rPr>
          <w:rFonts w:eastAsia="Times New Roman" w:cs="Times New Roman"/>
          <w:szCs w:val="24"/>
        </w:rPr>
        <w:t>θνικού θέματος</w:t>
      </w:r>
      <w:r>
        <w:rPr>
          <w:rFonts w:eastAsia="Times New Roman" w:cs="Times New Roman"/>
          <w:szCs w:val="24"/>
        </w:rPr>
        <w:t>.</w:t>
      </w:r>
    </w:p>
    <w:p w14:paraId="619F8D8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Και γιατί το λέω αυτό; Π</w:t>
      </w:r>
      <w:r w:rsidRPr="008E7B2A">
        <w:rPr>
          <w:rFonts w:eastAsia="Times New Roman" w:cs="Times New Roman"/>
          <w:szCs w:val="24"/>
        </w:rPr>
        <w:t>ρώτον</w:t>
      </w:r>
      <w:r>
        <w:rPr>
          <w:rFonts w:eastAsia="Times New Roman" w:cs="Times New Roman"/>
          <w:szCs w:val="24"/>
        </w:rPr>
        <w:t>,</w:t>
      </w:r>
      <w:r w:rsidRPr="008E7B2A">
        <w:rPr>
          <w:rFonts w:eastAsia="Times New Roman" w:cs="Times New Roman"/>
          <w:szCs w:val="24"/>
        </w:rPr>
        <w:t xml:space="preserve"> γιατί όλες οι αποφάσεις της </w:t>
      </w:r>
      <w:r>
        <w:rPr>
          <w:rFonts w:eastAsia="Times New Roman" w:cs="Times New Roman"/>
          <w:szCs w:val="24"/>
        </w:rPr>
        <w:t>ε</w:t>
      </w:r>
      <w:r w:rsidRPr="008E7B2A">
        <w:rPr>
          <w:rFonts w:eastAsia="Times New Roman" w:cs="Times New Roman"/>
          <w:szCs w:val="24"/>
        </w:rPr>
        <w:t>πιτροπής εκείνης υπήρξαν ομόφωνες</w:t>
      </w:r>
      <w:r>
        <w:rPr>
          <w:rFonts w:eastAsia="Times New Roman" w:cs="Times New Roman"/>
          <w:szCs w:val="24"/>
        </w:rPr>
        <w:t>,</w:t>
      </w:r>
      <w:r w:rsidRPr="008E7B2A">
        <w:rPr>
          <w:rFonts w:eastAsia="Times New Roman" w:cs="Times New Roman"/>
          <w:szCs w:val="24"/>
        </w:rPr>
        <w:t xml:space="preserve"> όπως ομόφωνες υπήρξαν και οι αποφάσεις της δεύτερης </w:t>
      </w:r>
      <w:r>
        <w:rPr>
          <w:rFonts w:eastAsia="Times New Roman" w:cs="Times New Roman"/>
          <w:szCs w:val="24"/>
        </w:rPr>
        <w:t>ε</w:t>
      </w:r>
      <w:r w:rsidRPr="008E7B2A">
        <w:rPr>
          <w:rFonts w:eastAsia="Times New Roman" w:cs="Times New Roman"/>
          <w:szCs w:val="24"/>
        </w:rPr>
        <w:t xml:space="preserve">πιτροπής που συστάθηκε από την </w:t>
      </w:r>
      <w:r>
        <w:rPr>
          <w:rFonts w:eastAsia="Times New Roman" w:cs="Times New Roman"/>
          <w:szCs w:val="24"/>
        </w:rPr>
        <w:t>κ</w:t>
      </w:r>
      <w:r w:rsidRPr="008E7B2A">
        <w:rPr>
          <w:rFonts w:eastAsia="Times New Roman" w:cs="Times New Roman"/>
          <w:szCs w:val="24"/>
        </w:rPr>
        <w:t xml:space="preserve">υβέρνηση του ΣΥΡΙΖΑ και </w:t>
      </w:r>
      <w:r>
        <w:rPr>
          <w:rFonts w:eastAsia="Times New Roman" w:cs="Times New Roman"/>
          <w:szCs w:val="24"/>
        </w:rPr>
        <w:t xml:space="preserve">των </w:t>
      </w:r>
      <w:r w:rsidRPr="008E7B2A">
        <w:rPr>
          <w:rFonts w:eastAsia="Times New Roman" w:cs="Times New Roman"/>
          <w:szCs w:val="24"/>
        </w:rPr>
        <w:t xml:space="preserve">ΑΝΕΛ τον Φεβρουάριο του 2015 με Πρόεδρο την </w:t>
      </w:r>
      <w:r>
        <w:rPr>
          <w:rFonts w:eastAsia="Times New Roman" w:cs="Times New Roman"/>
          <w:szCs w:val="24"/>
        </w:rPr>
        <w:t>τέως</w:t>
      </w:r>
      <w:r w:rsidRPr="008E7B2A">
        <w:rPr>
          <w:rFonts w:eastAsia="Times New Roman" w:cs="Times New Roman"/>
          <w:szCs w:val="24"/>
        </w:rPr>
        <w:t xml:space="preserve"> Πρόεδρο της </w:t>
      </w:r>
      <w:r>
        <w:rPr>
          <w:rFonts w:eastAsia="Times New Roman" w:cs="Times New Roman"/>
          <w:szCs w:val="24"/>
        </w:rPr>
        <w:t xml:space="preserve">Βουλής, </w:t>
      </w:r>
      <w:r>
        <w:rPr>
          <w:rFonts w:eastAsia="Times New Roman" w:cs="Times New Roman"/>
          <w:szCs w:val="24"/>
        </w:rPr>
        <w:lastRenderedPageBreak/>
        <w:t>την κ</w:t>
      </w:r>
      <w:r>
        <w:rPr>
          <w:rFonts w:eastAsia="Times New Roman" w:cs="Times New Roman"/>
          <w:szCs w:val="24"/>
        </w:rPr>
        <w:t>.</w:t>
      </w:r>
      <w:r>
        <w:rPr>
          <w:rFonts w:eastAsia="Times New Roman" w:cs="Times New Roman"/>
          <w:szCs w:val="24"/>
        </w:rPr>
        <w:t xml:space="preserve"> Ζωή Κωνσταντοπούλου. Κ</w:t>
      </w:r>
      <w:r w:rsidRPr="008E7B2A">
        <w:rPr>
          <w:rFonts w:eastAsia="Times New Roman" w:cs="Times New Roman"/>
          <w:szCs w:val="24"/>
        </w:rPr>
        <w:t>αι σε αυτή</w:t>
      </w:r>
      <w:r>
        <w:rPr>
          <w:rFonts w:eastAsia="Times New Roman" w:cs="Times New Roman"/>
          <w:szCs w:val="24"/>
        </w:rPr>
        <w:t>ν</w:t>
      </w:r>
      <w:r w:rsidRPr="008E7B2A">
        <w:rPr>
          <w:rFonts w:eastAsia="Times New Roman" w:cs="Times New Roman"/>
          <w:szCs w:val="24"/>
        </w:rPr>
        <w:t xml:space="preserve"> την </w:t>
      </w:r>
      <w:r>
        <w:rPr>
          <w:rFonts w:eastAsia="Times New Roman" w:cs="Times New Roman"/>
          <w:szCs w:val="24"/>
        </w:rPr>
        <w:t>ε</w:t>
      </w:r>
      <w:r w:rsidRPr="008E7B2A">
        <w:rPr>
          <w:rFonts w:eastAsia="Times New Roman" w:cs="Times New Roman"/>
          <w:szCs w:val="24"/>
        </w:rPr>
        <w:t xml:space="preserve">πιτροπή όλες οι αποφάσεις </w:t>
      </w:r>
      <w:r>
        <w:rPr>
          <w:rFonts w:eastAsia="Times New Roman" w:cs="Times New Roman"/>
          <w:szCs w:val="24"/>
        </w:rPr>
        <w:t>υπήρξαν ομόφωνες.</w:t>
      </w:r>
    </w:p>
    <w:p w14:paraId="619F8D8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Μ</w:t>
      </w:r>
      <w:r w:rsidRPr="008E7B2A">
        <w:rPr>
          <w:rFonts w:eastAsia="Times New Roman" w:cs="Times New Roman"/>
          <w:szCs w:val="24"/>
        </w:rPr>
        <w:t>οναδική εξαίρεση από αυτή</w:t>
      </w:r>
      <w:r>
        <w:rPr>
          <w:rFonts w:eastAsia="Times New Roman" w:cs="Times New Roman"/>
          <w:szCs w:val="24"/>
        </w:rPr>
        <w:t>ν</w:t>
      </w:r>
      <w:r w:rsidRPr="008E7B2A">
        <w:rPr>
          <w:rFonts w:eastAsia="Times New Roman" w:cs="Times New Roman"/>
          <w:szCs w:val="24"/>
        </w:rPr>
        <w:t xml:space="preserve"> την αρχή της ομοφωνίας υπήρξε </w:t>
      </w:r>
      <w:r>
        <w:rPr>
          <w:rFonts w:eastAsia="Times New Roman" w:cs="Times New Roman"/>
          <w:szCs w:val="24"/>
        </w:rPr>
        <w:t>τ</w:t>
      </w:r>
      <w:r w:rsidRPr="008E7B2A">
        <w:rPr>
          <w:rFonts w:eastAsia="Times New Roman" w:cs="Times New Roman"/>
          <w:szCs w:val="24"/>
        </w:rPr>
        <w:t xml:space="preserve">ο πόρισμα το οποίο φέρνουμε σήμερα να </w:t>
      </w:r>
      <w:r w:rsidRPr="008E7B2A">
        <w:rPr>
          <w:rFonts w:eastAsia="Times New Roman" w:cs="Times New Roman"/>
          <w:szCs w:val="24"/>
        </w:rPr>
        <w:t>συζητήσουμε και είναι</w:t>
      </w:r>
      <w:r>
        <w:rPr>
          <w:rFonts w:eastAsia="Times New Roman" w:cs="Times New Roman"/>
          <w:szCs w:val="24"/>
        </w:rPr>
        <w:t>,</w:t>
      </w:r>
      <w:r w:rsidRPr="008E7B2A">
        <w:rPr>
          <w:rFonts w:eastAsia="Times New Roman" w:cs="Times New Roman"/>
          <w:szCs w:val="24"/>
        </w:rPr>
        <w:t xml:space="preserve"> πράγματι</w:t>
      </w:r>
      <w:r>
        <w:rPr>
          <w:rFonts w:eastAsia="Times New Roman" w:cs="Times New Roman"/>
          <w:szCs w:val="24"/>
        </w:rPr>
        <w:t>,</w:t>
      </w:r>
      <w:r w:rsidRPr="008E7B2A">
        <w:rPr>
          <w:rFonts w:eastAsia="Times New Roman" w:cs="Times New Roman"/>
          <w:szCs w:val="24"/>
        </w:rPr>
        <w:t xml:space="preserve"> </w:t>
      </w:r>
      <w:r>
        <w:rPr>
          <w:rFonts w:eastAsia="Times New Roman" w:cs="Times New Roman"/>
          <w:szCs w:val="24"/>
        </w:rPr>
        <w:t>τ</w:t>
      </w:r>
      <w:r w:rsidRPr="008E7B2A">
        <w:rPr>
          <w:rFonts w:eastAsia="Times New Roman" w:cs="Times New Roman"/>
          <w:szCs w:val="24"/>
        </w:rPr>
        <w:t xml:space="preserve">ο πόρισμα της </w:t>
      </w:r>
      <w:r>
        <w:rPr>
          <w:rFonts w:eastAsia="Times New Roman" w:cs="Times New Roman"/>
          <w:szCs w:val="24"/>
        </w:rPr>
        <w:t>τ</w:t>
      </w:r>
      <w:r w:rsidRPr="008E7B2A">
        <w:rPr>
          <w:rFonts w:eastAsia="Times New Roman" w:cs="Times New Roman"/>
          <w:szCs w:val="24"/>
        </w:rPr>
        <w:t xml:space="preserve">ρίτης </w:t>
      </w:r>
      <w:r>
        <w:rPr>
          <w:rFonts w:eastAsia="Times New Roman" w:cs="Times New Roman"/>
          <w:szCs w:val="24"/>
        </w:rPr>
        <w:t>ε</w:t>
      </w:r>
      <w:r w:rsidRPr="008E7B2A">
        <w:rPr>
          <w:rFonts w:eastAsia="Times New Roman" w:cs="Times New Roman"/>
          <w:szCs w:val="24"/>
        </w:rPr>
        <w:t>πιτροπής</w:t>
      </w:r>
      <w:r>
        <w:rPr>
          <w:rFonts w:eastAsia="Times New Roman" w:cs="Times New Roman"/>
          <w:szCs w:val="24"/>
        </w:rPr>
        <w:t>,</w:t>
      </w:r>
      <w:r w:rsidRPr="008E7B2A">
        <w:rPr>
          <w:rFonts w:eastAsia="Times New Roman" w:cs="Times New Roman"/>
          <w:szCs w:val="24"/>
        </w:rPr>
        <w:t xml:space="preserve"> όπου κατέληξε να ολοκληρώσει η συγκεκριμένη </w:t>
      </w:r>
      <w:r>
        <w:rPr>
          <w:rFonts w:eastAsia="Times New Roman" w:cs="Times New Roman"/>
          <w:szCs w:val="24"/>
        </w:rPr>
        <w:t>ε</w:t>
      </w:r>
      <w:r w:rsidRPr="008E7B2A">
        <w:rPr>
          <w:rFonts w:eastAsia="Times New Roman" w:cs="Times New Roman"/>
          <w:szCs w:val="24"/>
        </w:rPr>
        <w:t>πιτροπή τ</w:t>
      </w:r>
      <w:r>
        <w:rPr>
          <w:rFonts w:eastAsia="Times New Roman" w:cs="Times New Roman"/>
          <w:szCs w:val="24"/>
        </w:rPr>
        <w:t>ι</w:t>
      </w:r>
      <w:r w:rsidRPr="008E7B2A">
        <w:rPr>
          <w:rFonts w:eastAsia="Times New Roman" w:cs="Times New Roman"/>
          <w:szCs w:val="24"/>
        </w:rPr>
        <w:t>ς εργασί</w:t>
      </w:r>
      <w:r>
        <w:rPr>
          <w:rFonts w:eastAsia="Times New Roman" w:cs="Times New Roman"/>
          <w:szCs w:val="24"/>
        </w:rPr>
        <w:t>ε</w:t>
      </w:r>
      <w:r w:rsidRPr="008E7B2A">
        <w:rPr>
          <w:rFonts w:eastAsia="Times New Roman" w:cs="Times New Roman"/>
          <w:szCs w:val="24"/>
        </w:rPr>
        <w:t xml:space="preserve">ς </w:t>
      </w:r>
      <w:r>
        <w:rPr>
          <w:rFonts w:eastAsia="Times New Roman" w:cs="Times New Roman"/>
          <w:szCs w:val="24"/>
        </w:rPr>
        <w:t>της,</w:t>
      </w:r>
      <w:r w:rsidRPr="008E7B2A">
        <w:rPr>
          <w:rFonts w:eastAsia="Times New Roman" w:cs="Times New Roman"/>
          <w:szCs w:val="24"/>
        </w:rPr>
        <w:t xml:space="preserve"> γιατί οι δύο προηγούμενες</w:t>
      </w:r>
      <w:r>
        <w:rPr>
          <w:rFonts w:eastAsia="Times New Roman" w:cs="Times New Roman"/>
          <w:szCs w:val="24"/>
        </w:rPr>
        <w:t>,</w:t>
      </w:r>
      <w:r w:rsidRPr="008E7B2A">
        <w:rPr>
          <w:rFonts w:eastAsia="Times New Roman" w:cs="Times New Roman"/>
          <w:szCs w:val="24"/>
        </w:rPr>
        <w:t xml:space="preserve"> ενώ συγκέντρωσαν όλο το υλικό</w:t>
      </w:r>
      <w:r>
        <w:rPr>
          <w:rFonts w:eastAsia="Times New Roman" w:cs="Times New Roman"/>
          <w:szCs w:val="24"/>
        </w:rPr>
        <w:t>,</w:t>
      </w:r>
      <w:r w:rsidRPr="008E7B2A">
        <w:rPr>
          <w:rFonts w:eastAsia="Times New Roman" w:cs="Times New Roman"/>
          <w:szCs w:val="24"/>
        </w:rPr>
        <w:t xml:space="preserve"> ενώ έθεσαν όλα τα ζητήματα</w:t>
      </w:r>
      <w:r>
        <w:rPr>
          <w:rFonts w:eastAsia="Times New Roman" w:cs="Times New Roman"/>
          <w:szCs w:val="24"/>
        </w:rPr>
        <w:t>, ενώ είχαν κάνει, π</w:t>
      </w:r>
      <w:r w:rsidRPr="008E7B2A">
        <w:rPr>
          <w:rFonts w:eastAsia="Times New Roman" w:cs="Times New Roman"/>
          <w:szCs w:val="24"/>
        </w:rPr>
        <w:t>ράγματι</w:t>
      </w:r>
      <w:r>
        <w:rPr>
          <w:rFonts w:eastAsia="Times New Roman" w:cs="Times New Roman"/>
          <w:szCs w:val="24"/>
        </w:rPr>
        <w:t>,</w:t>
      </w:r>
      <w:r w:rsidRPr="008E7B2A">
        <w:rPr>
          <w:rFonts w:eastAsia="Times New Roman" w:cs="Times New Roman"/>
          <w:szCs w:val="24"/>
        </w:rPr>
        <w:t xml:space="preserve"> πολύ κ</w:t>
      </w:r>
      <w:r w:rsidRPr="008E7B2A">
        <w:rPr>
          <w:rFonts w:eastAsia="Times New Roman" w:cs="Times New Roman"/>
          <w:szCs w:val="24"/>
        </w:rPr>
        <w:t>αλούς και πρόσφορου</w:t>
      </w:r>
      <w:r>
        <w:rPr>
          <w:rFonts w:eastAsia="Times New Roman" w:cs="Times New Roman"/>
          <w:szCs w:val="24"/>
        </w:rPr>
        <w:t>ς</w:t>
      </w:r>
      <w:r w:rsidRPr="008E7B2A">
        <w:rPr>
          <w:rFonts w:eastAsia="Times New Roman" w:cs="Times New Roman"/>
          <w:szCs w:val="24"/>
        </w:rPr>
        <w:t xml:space="preserve"> σχεδιασμούς</w:t>
      </w:r>
      <w:r>
        <w:rPr>
          <w:rFonts w:eastAsia="Times New Roman" w:cs="Times New Roman"/>
          <w:szCs w:val="24"/>
        </w:rPr>
        <w:t>,</w:t>
      </w:r>
      <w:r w:rsidRPr="008E7B2A">
        <w:rPr>
          <w:rFonts w:eastAsia="Times New Roman" w:cs="Times New Roman"/>
          <w:szCs w:val="24"/>
        </w:rPr>
        <w:t xml:space="preserve"> εντούτοις δεν</w:t>
      </w:r>
      <w:r>
        <w:rPr>
          <w:rFonts w:eastAsia="Times New Roman" w:cs="Times New Roman"/>
          <w:szCs w:val="24"/>
        </w:rPr>
        <w:t xml:space="preserve"> έφτασαν στο σημείο ν</w:t>
      </w:r>
      <w:r w:rsidRPr="008E7B2A">
        <w:rPr>
          <w:rFonts w:eastAsia="Times New Roman" w:cs="Times New Roman"/>
          <w:szCs w:val="24"/>
        </w:rPr>
        <w:t>α συντάξουν έκθεση</w:t>
      </w:r>
      <w:r>
        <w:rPr>
          <w:rFonts w:eastAsia="Times New Roman" w:cs="Times New Roman"/>
          <w:szCs w:val="24"/>
        </w:rPr>
        <w:t>,</w:t>
      </w:r>
      <w:r w:rsidRPr="008E7B2A">
        <w:rPr>
          <w:rFonts w:eastAsia="Times New Roman" w:cs="Times New Roman"/>
          <w:szCs w:val="24"/>
        </w:rPr>
        <w:t xml:space="preserve"> γιατί ακριβώς τα γεγονότα των πολιτικών εξελίξεων τ</w:t>
      </w:r>
      <w:r>
        <w:rPr>
          <w:rFonts w:eastAsia="Times New Roman" w:cs="Times New Roman"/>
          <w:szCs w:val="24"/>
        </w:rPr>
        <w:t>ι</w:t>
      </w:r>
      <w:r w:rsidRPr="008E7B2A">
        <w:rPr>
          <w:rFonts w:eastAsia="Times New Roman" w:cs="Times New Roman"/>
          <w:szCs w:val="24"/>
        </w:rPr>
        <w:t>ς οδήγησαν σε διάλυση</w:t>
      </w:r>
      <w:r>
        <w:rPr>
          <w:rFonts w:eastAsia="Times New Roman" w:cs="Times New Roman"/>
          <w:szCs w:val="24"/>
        </w:rPr>
        <w:t>,</w:t>
      </w:r>
      <w:r w:rsidRPr="008E7B2A">
        <w:rPr>
          <w:rFonts w:eastAsia="Times New Roman" w:cs="Times New Roman"/>
          <w:szCs w:val="24"/>
        </w:rPr>
        <w:t xml:space="preserve"> δεδομένου ότι οι δύο αντίστοιχες </w:t>
      </w:r>
      <w:r>
        <w:rPr>
          <w:rFonts w:eastAsia="Times New Roman" w:cs="Times New Roman"/>
          <w:szCs w:val="24"/>
        </w:rPr>
        <w:t>κ</w:t>
      </w:r>
      <w:r w:rsidRPr="008E7B2A">
        <w:rPr>
          <w:rFonts w:eastAsia="Times New Roman" w:cs="Times New Roman"/>
          <w:szCs w:val="24"/>
        </w:rPr>
        <w:t xml:space="preserve">οινοβουλευτικές </w:t>
      </w:r>
      <w:r>
        <w:rPr>
          <w:rFonts w:eastAsia="Times New Roman" w:cs="Times New Roman"/>
          <w:szCs w:val="24"/>
        </w:rPr>
        <w:t>π</w:t>
      </w:r>
      <w:r w:rsidRPr="008E7B2A">
        <w:rPr>
          <w:rFonts w:eastAsia="Times New Roman" w:cs="Times New Roman"/>
          <w:szCs w:val="24"/>
        </w:rPr>
        <w:t>ερίοδο</w:t>
      </w:r>
      <w:r>
        <w:rPr>
          <w:rFonts w:eastAsia="Times New Roman" w:cs="Times New Roman"/>
          <w:szCs w:val="24"/>
        </w:rPr>
        <w:t>ι</w:t>
      </w:r>
      <w:r w:rsidRPr="008E7B2A">
        <w:rPr>
          <w:rFonts w:eastAsia="Times New Roman" w:cs="Times New Roman"/>
          <w:szCs w:val="24"/>
        </w:rPr>
        <w:t xml:space="preserve"> είχαν λήξει πρόωρα</w:t>
      </w:r>
      <w:r>
        <w:rPr>
          <w:rFonts w:eastAsia="Times New Roman" w:cs="Times New Roman"/>
          <w:szCs w:val="24"/>
        </w:rPr>
        <w:t>,</w:t>
      </w:r>
      <w:r w:rsidRPr="008E7B2A">
        <w:rPr>
          <w:rFonts w:eastAsia="Times New Roman" w:cs="Times New Roman"/>
          <w:szCs w:val="24"/>
        </w:rPr>
        <w:t xml:space="preserve"> λόγω των εκλογ</w:t>
      </w:r>
      <w:r w:rsidRPr="008E7B2A">
        <w:rPr>
          <w:rFonts w:eastAsia="Times New Roman" w:cs="Times New Roman"/>
          <w:szCs w:val="24"/>
        </w:rPr>
        <w:t>ών που προκηρύχθηκαν</w:t>
      </w:r>
      <w:r>
        <w:rPr>
          <w:rFonts w:eastAsia="Times New Roman" w:cs="Times New Roman"/>
          <w:szCs w:val="24"/>
        </w:rPr>
        <w:t>, τον Ιανουάριο η</w:t>
      </w:r>
      <w:r w:rsidRPr="008E7B2A">
        <w:rPr>
          <w:rFonts w:eastAsia="Times New Roman" w:cs="Times New Roman"/>
          <w:szCs w:val="24"/>
        </w:rPr>
        <w:t xml:space="preserve"> πρώτη και το</w:t>
      </w:r>
      <w:r>
        <w:rPr>
          <w:rFonts w:eastAsia="Times New Roman" w:cs="Times New Roman"/>
          <w:szCs w:val="24"/>
        </w:rPr>
        <w:t>ν</w:t>
      </w:r>
      <w:r w:rsidRPr="008E7B2A">
        <w:rPr>
          <w:rFonts w:eastAsia="Times New Roman" w:cs="Times New Roman"/>
          <w:szCs w:val="24"/>
        </w:rPr>
        <w:t xml:space="preserve"> Σεπτέμβριο η δεύτερη</w:t>
      </w:r>
      <w:r>
        <w:rPr>
          <w:rFonts w:eastAsia="Times New Roman" w:cs="Times New Roman"/>
          <w:szCs w:val="24"/>
        </w:rPr>
        <w:t>.</w:t>
      </w:r>
    </w:p>
    <w:p w14:paraId="619F8D8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Και θα μου πείτε,</w:t>
      </w:r>
      <w:r w:rsidRPr="008E7B2A">
        <w:rPr>
          <w:rFonts w:eastAsia="Times New Roman" w:cs="Times New Roman"/>
          <w:szCs w:val="24"/>
        </w:rPr>
        <w:t xml:space="preserve"> είναι στις δημοκρατικές συζητήσεις πρόβλημα να υπάρχει διαφωνία</w:t>
      </w:r>
      <w:r>
        <w:rPr>
          <w:rFonts w:eastAsia="Times New Roman" w:cs="Times New Roman"/>
          <w:szCs w:val="24"/>
        </w:rPr>
        <w:t>;</w:t>
      </w:r>
      <w:r w:rsidRPr="008E7B2A">
        <w:rPr>
          <w:rFonts w:eastAsia="Times New Roman" w:cs="Times New Roman"/>
          <w:szCs w:val="24"/>
        </w:rPr>
        <w:t xml:space="preserve"> </w:t>
      </w:r>
      <w:r>
        <w:rPr>
          <w:rFonts w:eastAsia="Times New Roman" w:cs="Times New Roman"/>
          <w:szCs w:val="24"/>
        </w:rPr>
        <w:t>Φ</w:t>
      </w:r>
      <w:r w:rsidRPr="008E7B2A">
        <w:rPr>
          <w:rFonts w:eastAsia="Times New Roman" w:cs="Times New Roman"/>
          <w:szCs w:val="24"/>
        </w:rPr>
        <w:t>υσικά όχι</w:t>
      </w:r>
      <w:r>
        <w:rPr>
          <w:rFonts w:eastAsia="Times New Roman" w:cs="Times New Roman"/>
          <w:szCs w:val="24"/>
        </w:rPr>
        <w:t>. Κ</w:t>
      </w:r>
      <w:r w:rsidRPr="008E7B2A">
        <w:rPr>
          <w:rFonts w:eastAsia="Times New Roman" w:cs="Times New Roman"/>
          <w:szCs w:val="24"/>
        </w:rPr>
        <w:t xml:space="preserve">αι η πολιτική και η κοινοβουλευτική διαδικασία έχει έντονο και </w:t>
      </w:r>
      <w:r>
        <w:rPr>
          <w:rFonts w:eastAsia="Times New Roman" w:cs="Times New Roman"/>
          <w:szCs w:val="24"/>
        </w:rPr>
        <w:t>ζωτικό,</w:t>
      </w:r>
      <w:r w:rsidRPr="008E7B2A">
        <w:rPr>
          <w:rFonts w:eastAsia="Times New Roman" w:cs="Times New Roman"/>
          <w:szCs w:val="24"/>
        </w:rPr>
        <w:t xml:space="preserve"> θα έλεγα εγώ</w:t>
      </w:r>
      <w:r>
        <w:rPr>
          <w:rFonts w:eastAsia="Times New Roman" w:cs="Times New Roman"/>
          <w:szCs w:val="24"/>
        </w:rPr>
        <w:t>,</w:t>
      </w:r>
      <w:r w:rsidRPr="008E7B2A">
        <w:rPr>
          <w:rFonts w:eastAsia="Times New Roman" w:cs="Times New Roman"/>
          <w:szCs w:val="24"/>
        </w:rPr>
        <w:t xml:space="preserve"> τ</w:t>
      </w:r>
      <w:r w:rsidRPr="008E7B2A">
        <w:rPr>
          <w:rFonts w:eastAsia="Times New Roman" w:cs="Times New Roman"/>
          <w:szCs w:val="24"/>
        </w:rPr>
        <w:t>ο στοιχείο της σύγκρουσης</w:t>
      </w:r>
      <w:r>
        <w:rPr>
          <w:rFonts w:eastAsia="Times New Roman" w:cs="Times New Roman"/>
          <w:szCs w:val="24"/>
        </w:rPr>
        <w:t>. Τα</w:t>
      </w:r>
      <w:r w:rsidRPr="008E7B2A">
        <w:rPr>
          <w:rFonts w:eastAsia="Times New Roman" w:cs="Times New Roman"/>
          <w:szCs w:val="24"/>
        </w:rPr>
        <w:t xml:space="preserve"> εθνικά θέματα</w:t>
      </w:r>
      <w:r>
        <w:rPr>
          <w:rFonts w:eastAsia="Times New Roman" w:cs="Times New Roman"/>
          <w:szCs w:val="24"/>
        </w:rPr>
        <w:t>, όμως,</w:t>
      </w:r>
      <w:r w:rsidRPr="008E7B2A">
        <w:rPr>
          <w:rFonts w:eastAsia="Times New Roman" w:cs="Times New Roman"/>
          <w:szCs w:val="24"/>
        </w:rPr>
        <w:t xml:space="preserve"> δεν προσφέρονται για συγκρούσεις</w:t>
      </w:r>
      <w:r>
        <w:rPr>
          <w:rFonts w:eastAsia="Times New Roman" w:cs="Times New Roman"/>
          <w:szCs w:val="24"/>
        </w:rPr>
        <w:t>. Ό</w:t>
      </w:r>
      <w:r w:rsidRPr="008E7B2A">
        <w:rPr>
          <w:rFonts w:eastAsia="Times New Roman" w:cs="Times New Roman"/>
          <w:szCs w:val="24"/>
        </w:rPr>
        <w:t>ταν όλοι μαζί</w:t>
      </w:r>
      <w:r>
        <w:rPr>
          <w:rFonts w:eastAsia="Times New Roman" w:cs="Times New Roman"/>
          <w:szCs w:val="24"/>
        </w:rPr>
        <w:t>,</w:t>
      </w:r>
      <w:r w:rsidRPr="008E7B2A">
        <w:rPr>
          <w:rFonts w:eastAsia="Times New Roman" w:cs="Times New Roman"/>
          <w:szCs w:val="24"/>
        </w:rPr>
        <w:t xml:space="preserve"> </w:t>
      </w:r>
      <w:r>
        <w:rPr>
          <w:rFonts w:eastAsia="Times New Roman" w:cs="Times New Roman"/>
          <w:szCs w:val="24"/>
        </w:rPr>
        <w:t>ε</w:t>
      </w:r>
      <w:r w:rsidRPr="008E7B2A">
        <w:rPr>
          <w:rFonts w:eastAsia="Times New Roman" w:cs="Times New Roman"/>
          <w:szCs w:val="24"/>
        </w:rPr>
        <w:t xml:space="preserve">νώ συμφωνούμε </w:t>
      </w:r>
      <w:r w:rsidRPr="008E7B2A">
        <w:rPr>
          <w:rFonts w:eastAsia="Times New Roman" w:cs="Times New Roman"/>
          <w:szCs w:val="24"/>
        </w:rPr>
        <w:lastRenderedPageBreak/>
        <w:t>για το τι ακριβώς έχει συμβεί</w:t>
      </w:r>
      <w:r>
        <w:rPr>
          <w:rFonts w:eastAsia="Times New Roman" w:cs="Times New Roman"/>
          <w:szCs w:val="24"/>
        </w:rPr>
        <w:t>,</w:t>
      </w:r>
      <w:r w:rsidRPr="008E7B2A">
        <w:rPr>
          <w:rFonts w:eastAsia="Times New Roman" w:cs="Times New Roman"/>
          <w:szCs w:val="24"/>
        </w:rPr>
        <w:t xml:space="preserve"> ενώ συμφωνούμε για το πώς ακριβώς θα πρέπει να αντιμετωπίσουμε τα πράγματα</w:t>
      </w:r>
      <w:r>
        <w:rPr>
          <w:rFonts w:eastAsia="Times New Roman" w:cs="Times New Roman"/>
          <w:szCs w:val="24"/>
        </w:rPr>
        <w:t>, αφήνουμε τους εαυτούς μας</w:t>
      </w:r>
      <w:r w:rsidRPr="008E7B2A">
        <w:rPr>
          <w:rFonts w:eastAsia="Times New Roman" w:cs="Times New Roman"/>
          <w:szCs w:val="24"/>
        </w:rPr>
        <w:t xml:space="preserve"> να οδηγ</w:t>
      </w:r>
      <w:r w:rsidRPr="008E7B2A">
        <w:rPr>
          <w:rFonts w:eastAsia="Times New Roman" w:cs="Times New Roman"/>
          <w:szCs w:val="24"/>
        </w:rPr>
        <w:t>ηθούν σε διαιρέσεις και διχασμούς</w:t>
      </w:r>
      <w:r>
        <w:rPr>
          <w:rFonts w:eastAsia="Times New Roman" w:cs="Times New Roman"/>
          <w:szCs w:val="24"/>
        </w:rPr>
        <w:t>,</w:t>
      </w:r>
      <w:r w:rsidRPr="008E7B2A">
        <w:rPr>
          <w:rFonts w:eastAsia="Times New Roman" w:cs="Times New Roman"/>
          <w:szCs w:val="24"/>
        </w:rPr>
        <w:t xml:space="preserve"> γιατί </w:t>
      </w:r>
      <w:r>
        <w:rPr>
          <w:rFonts w:eastAsia="Times New Roman" w:cs="Times New Roman"/>
          <w:szCs w:val="24"/>
        </w:rPr>
        <w:t>κ</w:t>
      </w:r>
      <w:r w:rsidRPr="008E7B2A">
        <w:rPr>
          <w:rFonts w:eastAsia="Times New Roman" w:cs="Times New Roman"/>
          <w:szCs w:val="24"/>
        </w:rPr>
        <w:t>άποιοι έχουν την εντύπωση ότι μέσα από την επικοινωνιακή αξιοποίηση κάποιων δεδομένων της πολιτικής και της κοινοβουλευτικής ζωής</w:t>
      </w:r>
      <w:r>
        <w:rPr>
          <w:rFonts w:eastAsia="Times New Roman" w:cs="Times New Roman"/>
          <w:szCs w:val="24"/>
        </w:rPr>
        <w:t>,</w:t>
      </w:r>
      <w:r w:rsidRPr="008E7B2A">
        <w:rPr>
          <w:rFonts w:eastAsia="Times New Roman" w:cs="Times New Roman"/>
          <w:szCs w:val="24"/>
        </w:rPr>
        <w:t xml:space="preserve"> στον αγώνα που κάνουν για την πολιτική τους αυτοσυντήρηση</w:t>
      </w:r>
      <w:r>
        <w:rPr>
          <w:rFonts w:eastAsia="Times New Roman" w:cs="Times New Roman"/>
          <w:szCs w:val="24"/>
        </w:rPr>
        <w:t>,</w:t>
      </w:r>
      <w:r w:rsidRPr="008E7B2A">
        <w:rPr>
          <w:rFonts w:eastAsia="Times New Roman" w:cs="Times New Roman"/>
          <w:szCs w:val="24"/>
        </w:rPr>
        <w:t xml:space="preserve"> θα έχουν ή θα αποκτήσουν κάποιους περισσότερους πόντους</w:t>
      </w:r>
      <w:r>
        <w:rPr>
          <w:rFonts w:eastAsia="Times New Roman" w:cs="Times New Roman"/>
          <w:szCs w:val="24"/>
        </w:rPr>
        <w:t>.</w:t>
      </w:r>
    </w:p>
    <w:p w14:paraId="619F8D9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Μ</w:t>
      </w:r>
      <w:r w:rsidRPr="008E7B2A">
        <w:rPr>
          <w:rFonts w:eastAsia="Times New Roman" w:cs="Times New Roman"/>
          <w:szCs w:val="24"/>
        </w:rPr>
        <w:t xml:space="preserve">ε </w:t>
      </w:r>
      <w:r>
        <w:rPr>
          <w:rFonts w:eastAsia="Times New Roman" w:cs="Times New Roman"/>
          <w:szCs w:val="24"/>
        </w:rPr>
        <w:t>α</w:t>
      </w:r>
      <w:r w:rsidRPr="008E7B2A">
        <w:rPr>
          <w:rFonts w:eastAsia="Times New Roman" w:cs="Times New Roman"/>
          <w:szCs w:val="24"/>
        </w:rPr>
        <w:t>υτή</w:t>
      </w:r>
      <w:r>
        <w:rPr>
          <w:rFonts w:eastAsia="Times New Roman" w:cs="Times New Roman"/>
          <w:szCs w:val="24"/>
        </w:rPr>
        <w:t>ν,</w:t>
      </w:r>
      <w:r w:rsidRPr="008E7B2A">
        <w:rPr>
          <w:rFonts w:eastAsia="Times New Roman" w:cs="Times New Roman"/>
          <w:szCs w:val="24"/>
        </w:rPr>
        <w:t xml:space="preserve"> λοιπόν</w:t>
      </w:r>
      <w:r>
        <w:rPr>
          <w:rFonts w:eastAsia="Times New Roman" w:cs="Times New Roman"/>
          <w:szCs w:val="24"/>
        </w:rPr>
        <w:t>,</w:t>
      </w:r>
      <w:r w:rsidRPr="008E7B2A">
        <w:rPr>
          <w:rFonts w:eastAsia="Times New Roman" w:cs="Times New Roman"/>
          <w:szCs w:val="24"/>
        </w:rPr>
        <w:t xml:space="preserve"> την άποψη</w:t>
      </w:r>
      <w:r>
        <w:rPr>
          <w:rFonts w:eastAsia="Times New Roman" w:cs="Times New Roman"/>
          <w:szCs w:val="24"/>
        </w:rPr>
        <w:t>,</w:t>
      </w:r>
      <w:r w:rsidRPr="008E7B2A">
        <w:rPr>
          <w:rFonts w:eastAsia="Times New Roman" w:cs="Times New Roman"/>
          <w:szCs w:val="24"/>
        </w:rPr>
        <w:t xml:space="preserve"> με αυτή</w:t>
      </w:r>
      <w:r>
        <w:rPr>
          <w:rFonts w:eastAsia="Times New Roman" w:cs="Times New Roman"/>
          <w:szCs w:val="24"/>
        </w:rPr>
        <w:t>ν</w:t>
      </w:r>
      <w:r w:rsidRPr="008E7B2A">
        <w:rPr>
          <w:rFonts w:eastAsia="Times New Roman" w:cs="Times New Roman"/>
          <w:szCs w:val="24"/>
        </w:rPr>
        <w:t xml:space="preserve"> τη στάση η Νέα Δημοκρατία διαφωνεί όταν πρόκειται για τη μελέτη εθνικών ζητημάτων</w:t>
      </w:r>
      <w:r>
        <w:rPr>
          <w:rFonts w:eastAsia="Times New Roman" w:cs="Times New Roman"/>
          <w:szCs w:val="24"/>
        </w:rPr>
        <w:t>,</w:t>
      </w:r>
      <w:r w:rsidRPr="008E7B2A">
        <w:rPr>
          <w:rFonts w:eastAsia="Times New Roman" w:cs="Times New Roman"/>
          <w:szCs w:val="24"/>
        </w:rPr>
        <w:t xml:space="preserve"> όπως είναι το ζήτημα των γερμανικών οφειλών απέναντι στο </w:t>
      </w:r>
      <w:r>
        <w:rPr>
          <w:rFonts w:eastAsia="Times New Roman" w:cs="Times New Roman"/>
          <w:szCs w:val="24"/>
        </w:rPr>
        <w:t>ε</w:t>
      </w:r>
      <w:r w:rsidRPr="008E7B2A">
        <w:rPr>
          <w:rFonts w:eastAsia="Times New Roman" w:cs="Times New Roman"/>
          <w:szCs w:val="24"/>
        </w:rPr>
        <w:t xml:space="preserve">λληνικό </w:t>
      </w:r>
      <w:r>
        <w:rPr>
          <w:rFonts w:eastAsia="Times New Roman" w:cs="Times New Roman"/>
          <w:szCs w:val="24"/>
        </w:rPr>
        <w:t>δ</w:t>
      </w:r>
      <w:r w:rsidRPr="008E7B2A">
        <w:rPr>
          <w:rFonts w:eastAsia="Times New Roman" w:cs="Times New Roman"/>
          <w:szCs w:val="24"/>
        </w:rPr>
        <w:t>ημόσιο</w:t>
      </w:r>
      <w:r>
        <w:rPr>
          <w:rFonts w:eastAsia="Times New Roman" w:cs="Times New Roman"/>
          <w:szCs w:val="24"/>
        </w:rPr>
        <w:t>.</w:t>
      </w:r>
    </w:p>
    <w:p w14:paraId="619F8D9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w:t>
      </w:r>
      <w:r w:rsidRPr="008E7B2A">
        <w:rPr>
          <w:rFonts w:eastAsia="Times New Roman" w:cs="Times New Roman"/>
          <w:szCs w:val="24"/>
        </w:rPr>
        <w:t>ά</w:t>
      </w:r>
      <w:r w:rsidRPr="008E7B2A">
        <w:rPr>
          <w:rFonts w:eastAsia="Times New Roman" w:cs="Times New Roman"/>
          <w:szCs w:val="24"/>
        </w:rPr>
        <w:t>νω όλη αυτή</w:t>
      </w:r>
      <w:r>
        <w:rPr>
          <w:rFonts w:eastAsia="Times New Roman" w:cs="Times New Roman"/>
          <w:szCs w:val="24"/>
        </w:rPr>
        <w:t>ν</w:t>
      </w:r>
      <w:r w:rsidRPr="008E7B2A">
        <w:rPr>
          <w:rFonts w:eastAsia="Times New Roman" w:cs="Times New Roman"/>
          <w:szCs w:val="24"/>
        </w:rPr>
        <w:t xml:space="preserve"> την εισαγωγή</w:t>
      </w:r>
      <w:r>
        <w:rPr>
          <w:rFonts w:eastAsia="Times New Roman" w:cs="Times New Roman"/>
          <w:szCs w:val="24"/>
        </w:rPr>
        <w:t>,</w:t>
      </w:r>
      <w:r w:rsidRPr="008E7B2A">
        <w:rPr>
          <w:rFonts w:eastAsia="Times New Roman" w:cs="Times New Roman"/>
          <w:szCs w:val="24"/>
        </w:rPr>
        <w:t xml:space="preserve"> γιατί ο προ</w:t>
      </w:r>
      <w:r>
        <w:rPr>
          <w:rFonts w:eastAsia="Times New Roman" w:cs="Times New Roman"/>
          <w:szCs w:val="24"/>
        </w:rPr>
        <w:t>λαλήσας συνάδελφος του ΣΥΡΙΖΑ μα</w:t>
      </w:r>
      <w:r w:rsidRPr="008E7B2A">
        <w:rPr>
          <w:rFonts w:eastAsia="Times New Roman" w:cs="Times New Roman"/>
          <w:szCs w:val="24"/>
        </w:rPr>
        <w:t xml:space="preserve">ς είπε μέσα στην διαδρομή </w:t>
      </w:r>
      <w:r>
        <w:rPr>
          <w:rFonts w:eastAsia="Times New Roman" w:cs="Times New Roman"/>
          <w:szCs w:val="24"/>
        </w:rPr>
        <w:t xml:space="preserve">των λόγων του ότι, </w:t>
      </w:r>
      <w:r w:rsidRPr="008E7B2A">
        <w:rPr>
          <w:rFonts w:eastAsia="Times New Roman" w:cs="Times New Roman"/>
          <w:szCs w:val="24"/>
        </w:rPr>
        <w:t>αν υπάρχει κάποιο εμπόδιο</w:t>
      </w:r>
      <w:r>
        <w:rPr>
          <w:rFonts w:eastAsia="Times New Roman" w:cs="Times New Roman"/>
          <w:szCs w:val="24"/>
        </w:rPr>
        <w:t>,</w:t>
      </w:r>
      <w:r w:rsidRPr="008E7B2A">
        <w:rPr>
          <w:rFonts w:eastAsia="Times New Roman" w:cs="Times New Roman"/>
          <w:szCs w:val="24"/>
        </w:rPr>
        <w:t xml:space="preserve"> αυτό το εμπόδιο είναι το κώλυμα της ετεροδικίας που μπορούμε με ένα</w:t>
      </w:r>
      <w:r>
        <w:rPr>
          <w:rFonts w:eastAsia="Times New Roman" w:cs="Times New Roman"/>
          <w:szCs w:val="24"/>
        </w:rPr>
        <w:t>ν</w:t>
      </w:r>
      <w:r w:rsidRPr="008E7B2A">
        <w:rPr>
          <w:rFonts w:eastAsia="Times New Roman" w:cs="Times New Roman"/>
          <w:szCs w:val="24"/>
        </w:rPr>
        <w:t xml:space="preserve"> πολύ εύκολο τρόπο</w:t>
      </w:r>
      <w:r>
        <w:rPr>
          <w:rFonts w:eastAsia="Times New Roman" w:cs="Times New Roman"/>
          <w:szCs w:val="24"/>
        </w:rPr>
        <w:t>,</w:t>
      </w:r>
      <w:r w:rsidRPr="008E7B2A">
        <w:rPr>
          <w:rFonts w:eastAsia="Times New Roman" w:cs="Times New Roman"/>
          <w:szCs w:val="24"/>
        </w:rPr>
        <w:t xml:space="preserve"> εάν αποδεχθούμε </w:t>
      </w:r>
      <w:r>
        <w:rPr>
          <w:rFonts w:eastAsia="Times New Roman" w:cs="Times New Roman"/>
          <w:szCs w:val="24"/>
        </w:rPr>
        <w:t>να κάνουμε</w:t>
      </w:r>
      <w:r>
        <w:rPr>
          <w:rFonts w:eastAsia="Times New Roman" w:cs="Times New Roman"/>
          <w:szCs w:val="24"/>
        </w:rPr>
        <w:t xml:space="preserve"> μια</w:t>
      </w:r>
      <w:r w:rsidRPr="008E7B2A">
        <w:rPr>
          <w:rFonts w:eastAsia="Times New Roman" w:cs="Times New Roman"/>
          <w:szCs w:val="24"/>
        </w:rPr>
        <w:t xml:space="preserve"> ερμηνευτική δήλωση στο άρθρο 28</w:t>
      </w:r>
      <w:r>
        <w:rPr>
          <w:rFonts w:eastAsia="Times New Roman" w:cs="Times New Roman"/>
          <w:szCs w:val="24"/>
        </w:rPr>
        <w:t>,</w:t>
      </w:r>
      <w:r w:rsidRPr="008E7B2A">
        <w:rPr>
          <w:rFonts w:eastAsia="Times New Roman" w:cs="Times New Roman"/>
          <w:szCs w:val="24"/>
        </w:rPr>
        <w:t xml:space="preserve"> να το κα</w:t>
      </w:r>
      <w:r>
        <w:rPr>
          <w:rFonts w:eastAsia="Times New Roman" w:cs="Times New Roman"/>
          <w:szCs w:val="24"/>
        </w:rPr>
        <w:t>ταρρίψου</w:t>
      </w:r>
      <w:r w:rsidRPr="008E7B2A">
        <w:rPr>
          <w:rFonts w:eastAsia="Times New Roman" w:cs="Times New Roman"/>
          <w:szCs w:val="24"/>
        </w:rPr>
        <w:t xml:space="preserve">με και πλέον </w:t>
      </w:r>
      <w:r>
        <w:rPr>
          <w:rFonts w:eastAsia="Times New Roman" w:cs="Times New Roman"/>
          <w:szCs w:val="24"/>
        </w:rPr>
        <w:t>πλησίστιοι να ορμήσουμε</w:t>
      </w:r>
      <w:r w:rsidRPr="008E7B2A">
        <w:rPr>
          <w:rFonts w:eastAsia="Times New Roman" w:cs="Times New Roman"/>
          <w:szCs w:val="24"/>
        </w:rPr>
        <w:t xml:space="preserve"> εναντίον της Γερμανίας και να πάρουμε αυτά που μας </w:t>
      </w:r>
      <w:r w:rsidRPr="008E7B2A">
        <w:rPr>
          <w:rFonts w:eastAsia="Times New Roman" w:cs="Times New Roman"/>
          <w:szCs w:val="24"/>
        </w:rPr>
        <w:lastRenderedPageBreak/>
        <w:t>οφείλονται</w:t>
      </w:r>
      <w:r>
        <w:rPr>
          <w:rFonts w:eastAsia="Times New Roman" w:cs="Times New Roman"/>
          <w:szCs w:val="24"/>
        </w:rPr>
        <w:t>.</w:t>
      </w:r>
      <w:r w:rsidRPr="008E7B2A">
        <w:rPr>
          <w:rFonts w:eastAsia="Times New Roman" w:cs="Times New Roman"/>
          <w:szCs w:val="24"/>
        </w:rPr>
        <w:t xml:space="preserve"> </w:t>
      </w:r>
      <w:r>
        <w:rPr>
          <w:rFonts w:eastAsia="Times New Roman" w:cs="Times New Roman"/>
          <w:szCs w:val="24"/>
        </w:rPr>
        <w:t>Αν ήταν τόσο εύκολα τα πράγματα, αυτό θα το είχαν κάνει οι προηγούμενοι από εμάς.</w:t>
      </w:r>
    </w:p>
    <w:p w14:paraId="619F8D9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Δυστυχώς, κύριε συνά</w:t>
      </w:r>
      <w:r>
        <w:rPr>
          <w:rFonts w:eastAsia="Times New Roman" w:cs="Times New Roman"/>
          <w:szCs w:val="24"/>
        </w:rPr>
        <w:t>δερφε, αυτό που εσείς λέτε κόλλημα της ετεροδικίας συμβαίνει να είναι το θεμέλιο της οργάνωσης και της συγκρότησης των κρατών μετά το 1648. Μετά τη Συνθήκη, λοιπόν, της Βεστφαλίας όλη η δομή, η ύπαρξη και η λειτουργία των κρατών στηρίχθηκε στην αρχή της εθ</w:t>
      </w:r>
      <w:r>
        <w:rPr>
          <w:rFonts w:eastAsia="Times New Roman" w:cs="Times New Roman"/>
          <w:szCs w:val="24"/>
        </w:rPr>
        <w:t>νικής κυριαρχίας.</w:t>
      </w:r>
    </w:p>
    <w:p w14:paraId="619F8D9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Αυτή η αρχή της εθνικής κυριαρχίας, μεταξύ των άλλων συνεπειών που έχει στο επίπεδο του διεθνούς δικαίου, παράγει και μια ουσιώδη. Ποια είναι αυτή; Κανένα κράτος δεν είναι υποχρεωμένο να υπόκειται στη δικαιοδοσία δικαστηρίων άλλου κράτους</w:t>
      </w:r>
      <w:r>
        <w:rPr>
          <w:rFonts w:eastAsia="Times New Roman" w:cs="Times New Roman"/>
          <w:szCs w:val="24"/>
        </w:rPr>
        <w:t>. Δηλαδή,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εθνικής κυριαρχίας του, το εθνικό κράτος, το κράτος που είναι μέλος του Οργανισμού Ηνωμένων Εθνών υπόκειται μόνο στη δικαιοδοσία των δικών του δικαστηρίων. </w:t>
      </w:r>
    </w:p>
    <w:p w14:paraId="619F8D9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Από εδώ ξεκινούν όλα τα προβλήματα. Γι’ αυτό, και στο διεθνές επίπεδο, στ</w:t>
      </w:r>
      <w:r>
        <w:rPr>
          <w:rFonts w:eastAsia="Times New Roman" w:cs="Times New Roman"/>
          <w:szCs w:val="24"/>
        </w:rPr>
        <w:t>ο επίπεδο του διεθνούς δικαίου, τα συγκεκριμένα δικαστήρια που υπάρχουν, παραδείγματος χάρ</w:t>
      </w:r>
      <w:r>
        <w:rPr>
          <w:rFonts w:eastAsia="Times New Roman" w:cs="Times New Roman"/>
          <w:szCs w:val="24"/>
        </w:rPr>
        <w:t>ιν</w:t>
      </w:r>
      <w:r>
        <w:rPr>
          <w:rFonts w:eastAsia="Times New Roman" w:cs="Times New Roman"/>
          <w:szCs w:val="24"/>
        </w:rPr>
        <w:t>, το Διεθνές Δικαστήριο της Χάγης, δεν είναι δικαστήριο στο οποίο μπορεί να προσφεύγει ο οποιοσδήποτε πολίτης. Δεν έχει δικαίωμα να προσφεύγει ο ιδιώτης. Το άρθρο 3</w:t>
      </w:r>
      <w:r>
        <w:rPr>
          <w:rFonts w:eastAsia="Times New Roman" w:cs="Times New Roman"/>
          <w:szCs w:val="24"/>
        </w:rPr>
        <w:t xml:space="preserve">4 λέει ότι μόνο κράτη μπορούν να προσφεύγουν στο Δικαστήριο της Χάγης. </w:t>
      </w:r>
    </w:p>
    <w:p w14:paraId="619F8D9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Το δεύτερο, βέβαια, είναι ότι για να δεσμεύεται το κράτος από τη δικαιοδοσία του Διεθνούς Δικαστηρίου της Χάγης θα πρέπει, μεταξύ άλλων, να έχει αναγνωρίσει, να έχει κάνει δήλωση αναγν</w:t>
      </w:r>
      <w:r>
        <w:rPr>
          <w:rFonts w:eastAsia="Times New Roman" w:cs="Times New Roman"/>
          <w:szCs w:val="24"/>
        </w:rPr>
        <w:t>ώρισης και δέσμευσής του από τη διεθνή του δικαιοδοσία. Αυτό, στην περίπτωση της Γερμανίας -το είπατε- έγινε το 2008 με τον περιορισμό ότι μόνο για τα γεγονότα που έπονται του 2008 και όχι για τα γεγονότα που έχουν συμβεί από το 1941 έως το 1945 μπορεί η Ε</w:t>
      </w:r>
      <w:r>
        <w:rPr>
          <w:rFonts w:eastAsia="Times New Roman" w:cs="Times New Roman"/>
          <w:szCs w:val="24"/>
        </w:rPr>
        <w:t xml:space="preserve">λλάδα ή όποιο άλλο κράτος έχει πληγεί, έχει ζημιωθεί από τη γερμανική κατοχή, από τον φασισμό και τις θηριωδίες που επετέλεσαν εις βάρος της ανθρωπότητας οι ναζί, να προσφύγουν στο συγκεκριμένο </w:t>
      </w:r>
      <w:r>
        <w:rPr>
          <w:rFonts w:eastAsia="Times New Roman" w:cs="Times New Roman"/>
          <w:szCs w:val="24"/>
        </w:rPr>
        <w:t>δ</w:t>
      </w:r>
      <w:r>
        <w:rPr>
          <w:rFonts w:eastAsia="Times New Roman" w:cs="Times New Roman"/>
          <w:szCs w:val="24"/>
        </w:rPr>
        <w:t>ικαστήριο. Άρα, δεν τίθεται τέτοιο θέμα για την Ελλάδα.</w:t>
      </w:r>
    </w:p>
    <w:p w14:paraId="619F8D9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 xml:space="preserve">Πάμε </w:t>
      </w:r>
      <w:r>
        <w:rPr>
          <w:rFonts w:eastAsia="Times New Roman" w:cs="Times New Roman"/>
          <w:szCs w:val="24"/>
        </w:rPr>
        <w:t xml:space="preserve">τώρα στην περίπτωση του Διαιτητικού Δικαστηρίου της Συνθήκης του Λονδίνου του 1953. Πράγματι, αυτή η </w:t>
      </w:r>
      <w:r>
        <w:rPr>
          <w:rFonts w:eastAsia="Times New Roman" w:cs="Times New Roman"/>
          <w:szCs w:val="24"/>
        </w:rPr>
        <w:t>σ</w:t>
      </w:r>
      <w:r>
        <w:rPr>
          <w:rFonts w:eastAsia="Times New Roman" w:cs="Times New Roman"/>
          <w:szCs w:val="24"/>
        </w:rPr>
        <w:t xml:space="preserve">υνθήκη -όπως το είπατε, όπως το λέει και η </w:t>
      </w:r>
      <w:r>
        <w:rPr>
          <w:rFonts w:eastAsia="Times New Roman" w:cs="Times New Roman"/>
          <w:szCs w:val="24"/>
        </w:rPr>
        <w:t>ε</w:t>
      </w:r>
      <w:r>
        <w:rPr>
          <w:rFonts w:eastAsia="Times New Roman" w:cs="Times New Roman"/>
          <w:szCs w:val="24"/>
        </w:rPr>
        <w:t xml:space="preserve">πιτροπή- οργάνωσε και ίδρυσε ένα </w:t>
      </w:r>
      <w:r>
        <w:rPr>
          <w:rFonts w:eastAsia="Times New Roman" w:cs="Times New Roman"/>
          <w:szCs w:val="24"/>
        </w:rPr>
        <w:t>δ</w:t>
      </w:r>
      <w:r>
        <w:rPr>
          <w:rFonts w:eastAsia="Times New Roman" w:cs="Times New Roman"/>
          <w:szCs w:val="24"/>
        </w:rPr>
        <w:t xml:space="preserve">ιαιτητικό </w:t>
      </w:r>
      <w:r>
        <w:rPr>
          <w:rFonts w:eastAsia="Times New Roman" w:cs="Times New Roman"/>
          <w:szCs w:val="24"/>
        </w:rPr>
        <w:t>δ</w:t>
      </w:r>
      <w:r>
        <w:rPr>
          <w:rFonts w:eastAsia="Times New Roman" w:cs="Times New Roman"/>
          <w:szCs w:val="24"/>
        </w:rPr>
        <w:t>ικαστήριο, το οποίο είναι αποκλειστικά αρμόδιο για να δώσει δικαι</w:t>
      </w:r>
      <w:r>
        <w:rPr>
          <w:rFonts w:eastAsia="Times New Roman" w:cs="Times New Roman"/>
          <w:szCs w:val="24"/>
        </w:rPr>
        <w:t>οδοσία σε όλα τα θέματα που έχουν σχέση με την ερμηνεία και την εφαρμογή της Συνθήκης του Λονδίνου, αυτή δηλαδή που μας ενδιαφέρει και μας αφορά στην περίπτωση της διεκδίκησης των αποζημιώσεων, των επανορθώσεων, της επιστροφής των κλεμμένων, ή των αρπαγέντ</w:t>
      </w:r>
      <w:r>
        <w:rPr>
          <w:rFonts w:eastAsia="Times New Roman" w:cs="Times New Roman"/>
          <w:szCs w:val="24"/>
        </w:rPr>
        <w:t xml:space="preserve">ων θησαυρών του πολιτισμού μας. </w:t>
      </w:r>
    </w:p>
    <w:p w14:paraId="619F8D9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Εδώ, όμως, υπάρχει ένα ζήτημα που η </w:t>
      </w:r>
      <w:r>
        <w:rPr>
          <w:rFonts w:eastAsia="Times New Roman" w:cs="Times New Roman"/>
          <w:szCs w:val="24"/>
        </w:rPr>
        <w:t>ε</w:t>
      </w:r>
      <w:r>
        <w:rPr>
          <w:rFonts w:eastAsia="Times New Roman" w:cs="Times New Roman"/>
          <w:szCs w:val="24"/>
        </w:rPr>
        <w:t>πιτροπή, είτε δεν θέλησε να το αναφέρει είτε προφανώς παρασύρθηκε από αυτά που γράφονται στο πόρισμα της ομάδας εργασίας του Νομικού Συμβουλίου του Κράτους. Βέβαια, αυτοί οι άνθρωποι είναι νομικοί και όχι πολιτικοί. Διότι το αντεπιχείρημα που προκαλείται κ</w:t>
      </w:r>
      <w:r>
        <w:rPr>
          <w:rFonts w:eastAsia="Times New Roman" w:cs="Times New Roman"/>
          <w:szCs w:val="24"/>
        </w:rPr>
        <w:t xml:space="preserve">αι ιδρύεται εναντίον αυτής της εκδοχής για προσφυγή στο </w:t>
      </w:r>
      <w:r>
        <w:rPr>
          <w:rFonts w:eastAsia="Times New Roman" w:cs="Times New Roman"/>
          <w:szCs w:val="24"/>
        </w:rPr>
        <w:t>δ</w:t>
      </w:r>
      <w:r>
        <w:rPr>
          <w:rFonts w:eastAsia="Times New Roman" w:cs="Times New Roman"/>
          <w:szCs w:val="24"/>
        </w:rPr>
        <w:t xml:space="preserve">ικαστήριο του άρθρου 28 της Συνθήκης του Λονδίνου είναι πολιτικό. </w:t>
      </w:r>
    </w:p>
    <w:p w14:paraId="619F8D9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Τι σημαίνει πολιτικό; Είναι το συμπέρασμα που βγαίνει όταν αναγνώσουμε τη διάταξη του άρθρου 28, όπου αυτό το συγκεκριμένο Διαιτητικ</w:t>
      </w:r>
      <w:r>
        <w:rPr>
          <w:rFonts w:eastAsia="Times New Roman" w:cs="Times New Roman"/>
          <w:szCs w:val="24"/>
        </w:rPr>
        <w:t>ό Δικαστήριο αποτελείται από οκτώ μέλη. Τα τρία μέλη τα διορίζει η τότε Ομοσπονδιακή Δημοκρατία της Δυτικής Γερμανίας. Τα άλλα τρία μέλη διορίζονται ανά ένα από το Ηνωμένο Βασίλειο, τις Ηνωμένες Πολιτείες Αμερικής και τη Γαλλία. Σε αυτά τα έξι μέλη προστίθ</w:t>
      </w:r>
      <w:r>
        <w:rPr>
          <w:rFonts w:eastAsia="Times New Roman" w:cs="Times New Roman"/>
          <w:szCs w:val="24"/>
        </w:rPr>
        <w:t>ενται ένας Πρόεδρος και ένας Αντιπρόεδρος</w:t>
      </w:r>
      <w:r>
        <w:rPr>
          <w:rFonts w:eastAsia="Times New Roman" w:cs="Times New Roman"/>
          <w:szCs w:val="24"/>
        </w:rPr>
        <w:t>,</w:t>
      </w:r>
      <w:r>
        <w:rPr>
          <w:rFonts w:eastAsia="Times New Roman" w:cs="Times New Roman"/>
          <w:szCs w:val="24"/>
        </w:rPr>
        <w:t xml:space="preserve"> που για να οριστούν θα πρέπει να συμφωνήσουν και η Ομοσπονδιακή Δυτική Γερμανία τότε και οι τρεις δυνάμεις που νίκησαν και έχουν το δικαίωμα ορισμού μέλους στο </w:t>
      </w:r>
      <w:r>
        <w:rPr>
          <w:rFonts w:eastAsia="Times New Roman" w:cs="Times New Roman"/>
          <w:szCs w:val="24"/>
        </w:rPr>
        <w:t>δ</w:t>
      </w:r>
      <w:r>
        <w:rPr>
          <w:rFonts w:eastAsia="Times New Roman" w:cs="Times New Roman"/>
          <w:szCs w:val="24"/>
        </w:rPr>
        <w:t>ικαστήριο. Άρα ο συσχετισμός δύναμης που προκύπτει ε</w:t>
      </w:r>
      <w:r>
        <w:rPr>
          <w:rFonts w:eastAsia="Times New Roman" w:cs="Times New Roman"/>
          <w:szCs w:val="24"/>
        </w:rPr>
        <w:t xml:space="preserve">ις βάρος της Ελλάδας με βάση τουλάχιστον την αριθμητική είναι: τρεις συν δυο, δηλαδή πέντε, έναντι τριών. </w:t>
      </w:r>
    </w:p>
    <w:p w14:paraId="619F8D9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Εάν προσφύγουμε, λοιπόν, σε αυτό το συγκεκριμένο </w:t>
      </w:r>
      <w:r>
        <w:rPr>
          <w:rFonts w:eastAsia="Times New Roman" w:cs="Times New Roman"/>
          <w:szCs w:val="24"/>
        </w:rPr>
        <w:t>δι</w:t>
      </w:r>
      <w:r>
        <w:rPr>
          <w:rFonts w:eastAsia="Times New Roman" w:cs="Times New Roman"/>
          <w:szCs w:val="24"/>
        </w:rPr>
        <w:t>καστήριο, είναι βέβαιο ότι θα αποτύχουμε. Δηλαδή, θα έχουμε μια δικαιοδοτική κρίση αποκλειστικής α</w:t>
      </w:r>
      <w:r>
        <w:rPr>
          <w:rFonts w:eastAsia="Times New Roman" w:cs="Times New Roman"/>
          <w:szCs w:val="24"/>
        </w:rPr>
        <w:t xml:space="preserve">ρμοδιότητας για το θέμα μας που θα μας λέει «κύριοι, απορρίπτονται οι συγκεκριμένες διεκδικήσεις σας». </w:t>
      </w:r>
    </w:p>
    <w:p w14:paraId="619F8D9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Το ερώτημα, κύριοι συνάδελφοι, που τίθεται τώρα αμείλικτο μπροστά μας, είναι: Θέλουμε την ικανοποίηση αυτών των επιδιώξεων; Θέλουμε τη συγκεκριμένη υποχ</w:t>
      </w:r>
      <w:r>
        <w:rPr>
          <w:rFonts w:eastAsia="Times New Roman" w:cs="Times New Roman"/>
          <w:szCs w:val="24"/>
        </w:rPr>
        <w:t>ρέωση της Γερμανίας, να ανταποκριθεί στις αυτονόητες  οφειλές που έχει απέναντι στην Ελλάδα;</w:t>
      </w:r>
      <w:r w:rsidRPr="00037A5D">
        <w:rPr>
          <w:rFonts w:eastAsia="Times New Roman" w:cs="Times New Roman"/>
          <w:szCs w:val="24"/>
        </w:rPr>
        <w:t xml:space="preserve"> </w:t>
      </w:r>
      <w:r>
        <w:rPr>
          <w:rFonts w:eastAsia="Times New Roman" w:cs="Times New Roman"/>
          <w:szCs w:val="24"/>
        </w:rPr>
        <w:t>Εάν το θέλουμε, λοιπόν, πρέπει να πάψουμε να αντιμετωπίζουμε το θέμα αυτό ως θέμα που προσφέρεται για επικοινωνιακή αξιοποίηση των μεγάλων αγώνων, πράγματι, που έκ</w:t>
      </w:r>
      <w:r>
        <w:rPr>
          <w:rFonts w:eastAsia="Times New Roman" w:cs="Times New Roman"/>
          <w:szCs w:val="24"/>
        </w:rPr>
        <w:t>αναν, προτού η Βουλή ασχοληθεί με το θέμα, μια σειρά από σωματεία, σύλλογοι, αγωνιστές –πράγματι- θύματα, προς τους οποίους όλοι οι Βουλευτές του ελληνικού λαού είναι υποχρεωμένοι να υποκλιθούν.</w:t>
      </w:r>
    </w:p>
    <w:p w14:paraId="619F8D9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 Πλην, όμως, εδώ είμαστε υποχρεωμένοι παράλληλα να αντιμετωπί</w:t>
      </w:r>
      <w:r>
        <w:rPr>
          <w:rFonts w:eastAsia="Times New Roman" w:cs="Times New Roman"/>
          <w:szCs w:val="24"/>
        </w:rPr>
        <w:t>σουμε το θέμα σε ένα άλλο επίπεδο και με διαφορετικά δεδομένα. Διότι πολιτική σημαίνει να λάβουμε απόφαση. Δεν σημαίνει ούτε να ερχόμαστε εδώ και να εκφωνούμε πανηγυρικούς, ούτε επίσης να κάνουμε μια ανακύκλωση κοινοτοπιών, που μπορεί βεβαίως να αναφέροντα</w:t>
      </w:r>
      <w:r>
        <w:rPr>
          <w:rFonts w:eastAsia="Times New Roman" w:cs="Times New Roman"/>
          <w:szCs w:val="24"/>
        </w:rPr>
        <w:t xml:space="preserve">ι σε κάποιο καλό στόχο, αλλά ουσιαστικά στο τέλος δεν προσφέρουν τίποτα. </w:t>
      </w:r>
    </w:p>
    <w:p w14:paraId="619F8D9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Και θα μου επιτρέψετε να πω, βέβαια, ότι πριν από εμένα αυτό το έχει βιώσει ο ίδιος ο Πρωθυπουργός της χώρας, όταν έκανε τη γνωστή συνάντηση και βρέθηκε ενώπιος ενωπίω με την Καγκελά</w:t>
      </w:r>
      <w:r>
        <w:rPr>
          <w:rFonts w:eastAsia="Times New Roman" w:cs="Times New Roman"/>
          <w:szCs w:val="24"/>
        </w:rPr>
        <w:t>ριο της Γερμανίας και το έθεσε μεν το θέμα, αλλά ως ηθικό ζήτημα. Άρα, λοιπόν, εδώ υπάρχει ένα πεδίο πράγματι να ασχοληθούμε, να το μελετήσουμε, να το σχεδιάσουμε και να αγωνιστούμε. Πλην, όμως, όλα αυτά θα πρέπει να τα οργανώσουμε μεθοδικά και συστηματικά</w:t>
      </w:r>
      <w:r>
        <w:rPr>
          <w:rFonts w:eastAsia="Times New Roman" w:cs="Times New Roman"/>
          <w:szCs w:val="24"/>
        </w:rPr>
        <w:t xml:space="preserve"> σε ένα ρεαλιστικό, πραγματιστικό σχέδιο. Και ποιο είναι αυτό το σχέδιο; </w:t>
      </w:r>
    </w:p>
    <w:p w14:paraId="619F8D9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πιτροπή που είχα στην τιμή να προεδρεύω είχαμε καλέσει τρεις διαπρεπείς εμπειρογνώμονες του Δημοσίου Διεθνούς Δικαίου. Ήταν ο κ. Φλογαΐτης, ο Μπρεδήμας και ο κ. Περράκης. Και α</w:t>
      </w:r>
      <w:r>
        <w:rPr>
          <w:rFonts w:eastAsia="Times New Roman" w:cs="Times New Roman"/>
          <w:szCs w:val="24"/>
        </w:rPr>
        <w:t xml:space="preserve">υτοί, με τη γνώση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 xml:space="preserve">ικαίου που έχουν, μας είπαν και μας συμβούλευσαν: «Για να μπορέσει η Ελλάδα να επιτύχει την ικανοποίηση των δικαίων αιτημάτων της, δεν έχει άλλον δρόμο από το να καταστήσει το αίτημά της συμπαθές στη διεθνή κοινή γνώμη. Και </w:t>
      </w:r>
      <w:r>
        <w:rPr>
          <w:rFonts w:eastAsia="Times New Roman" w:cs="Times New Roman"/>
          <w:szCs w:val="24"/>
        </w:rPr>
        <w:t>μέσα από αυτήν την κατακραυγή, μέσα από αυτήν την πίεση που θα οργανωθεί, τότε η πολιτεία της Γερμανίας, η Δημοκρατία της Γερμανίας, επειδή</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σέβεται </w:t>
      </w:r>
      <w:r>
        <w:rPr>
          <w:rFonts w:eastAsia="Times New Roman" w:cs="Times New Roman"/>
          <w:szCs w:val="24"/>
        </w:rPr>
        <w:lastRenderedPageBreak/>
        <w:t>και αναγνωρίζει και είναι μέλος του Συμβουλίου της Ευρώπης και βεβαίως έχει εσωτερικεύσει στην έν</w:t>
      </w:r>
      <w:r>
        <w:rPr>
          <w:rFonts w:eastAsia="Times New Roman" w:cs="Times New Roman"/>
          <w:szCs w:val="24"/>
        </w:rPr>
        <w:t>νομη τάξη της όλες τις αρχές και τις αξίες των ιδεών που έχουν δημιουργήσει το στερέωμα που κρατάει τον πολιτισμένο κόσμο της Δύσης μετά τον Β΄ Παγκόσμιο Πόλεμο, είναι βέβαιο ότι θα υποχωρήσει και θα ξεκινήσει ένα πεδίο διαπραγματεύσεων από το οποίο πράγμα</w:t>
      </w:r>
      <w:r>
        <w:rPr>
          <w:rFonts w:eastAsia="Times New Roman" w:cs="Times New Roman"/>
          <w:szCs w:val="24"/>
        </w:rPr>
        <w:t xml:space="preserve">τι, ωφελημένη θα βγει η Ελλάδα». </w:t>
      </w:r>
    </w:p>
    <w:p w14:paraId="619F8D9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Μέχρι στιγμής, η Γερμανία, προφανώς, αποφεύγει τη συζήτηση και βγάζει διάφορα δελτία Τύπου, χωρίς όμως επί της ουσίας να λέει κάτι από το οποίο μπορούμε να πιαστούμε. Άρα, ο δρόμος που υπάρχει είναι αυτός που είχε χαράξει </w:t>
      </w:r>
      <w:r>
        <w:rPr>
          <w:rFonts w:eastAsia="Times New Roman" w:cs="Times New Roman"/>
          <w:szCs w:val="24"/>
        </w:rPr>
        <w:t xml:space="preserve">η συγκεκριμένη </w:t>
      </w:r>
      <w:r>
        <w:rPr>
          <w:rFonts w:eastAsia="Times New Roman" w:cs="Times New Roman"/>
          <w:szCs w:val="24"/>
        </w:rPr>
        <w:t>ε</w:t>
      </w:r>
      <w:r>
        <w:rPr>
          <w:rFonts w:eastAsia="Times New Roman" w:cs="Times New Roman"/>
          <w:szCs w:val="24"/>
        </w:rPr>
        <w:t xml:space="preserve">πιτροπή. </w:t>
      </w:r>
    </w:p>
    <w:p w14:paraId="619F8D9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Και ποιος ήταν αυτός ο δρόμος που δεν τον ακολούθησε η </w:t>
      </w:r>
      <w:r>
        <w:rPr>
          <w:rFonts w:eastAsia="Times New Roman" w:cs="Times New Roman"/>
          <w:szCs w:val="24"/>
        </w:rPr>
        <w:t>ε</w:t>
      </w:r>
      <w:r>
        <w:rPr>
          <w:rFonts w:eastAsia="Times New Roman" w:cs="Times New Roman"/>
          <w:szCs w:val="24"/>
        </w:rPr>
        <w:t>πιτροπή που στην πλειοψηφία ήταν μέλη του ΣΥΡΙΖΑ; Ήταν ότι τότε εμείς είχαμε προγραμματίσει να οργανώσουμε ένα διεθνές συνέδριο στην Αθήνα, όπου θα καλούνταν να συμμετέχουν π</w:t>
      </w:r>
      <w:r>
        <w:rPr>
          <w:rFonts w:eastAsia="Times New Roman" w:cs="Times New Roman"/>
          <w:szCs w:val="24"/>
        </w:rPr>
        <w:t>ολιτικοί, διπλωμάτες, καθηγητές του δημοσίου διεθνούς δι</w:t>
      </w:r>
      <w:r>
        <w:rPr>
          <w:rFonts w:eastAsia="Times New Roman" w:cs="Times New Roman"/>
          <w:szCs w:val="24"/>
        </w:rPr>
        <w:lastRenderedPageBreak/>
        <w:t xml:space="preserve">καίου, εκπρόσωποι συλλόγων, εκπρόσωποι ομοσπονδιών, εκπρόσωποι αδελφοτήτων που έχουν υποστεί ζημιές από τον ναζισμό και τη θηριωδία του Β΄ Παγκόσμιου Πολέμου. </w:t>
      </w:r>
    </w:p>
    <w:p w14:paraId="619F8DA0" w14:textId="77777777" w:rsidR="00F246CC" w:rsidRDefault="005B5D49">
      <w:pPr>
        <w:spacing w:line="600" w:lineRule="auto"/>
        <w:ind w:firstLine="720"/>
        <w:jc w:val="both"/>
        <w:rPr>
          <w:rFonts w:eastAsia="Times New Roman"/>
          <w:szCs w:val="24"/>
        </w:rPr>
      </w:pPr>
      <w:r w:rsidRPr="008A07D0">
        <w:rPr>
          <w:rFonts w:eastAsia="Times New Roman"/>
          <w:szCs w:val="24"/>
        </w:rPr>
        <w:t>Και ενώ αυτό το είχαμε οργανώσει και ουσ</w:t>
      </w:r>
      <w:r w:rsidRPr="008A07D0">
        <w:rPr>
          <w:rFonts w:eastAsia="Times New Roman"/>
          <w:szCs w:val="24"/>
        </w:rPr>
        <w:t xml:space="preserve">ιαστικά είχαμε ξεκινήσει </w:t>
      </w:r>
      <w:r>
        <w:rPr>
          <w:rFonts w:eastAsia="Times New Roman"/>
          <w:szCs w:val="24"/>
        </w:rPr>
        <w:t>μ</w:t>
      </w:r>
      <w:r w:rsidRPr="008A07D0">
        <w:rPr>
          <w:rFonts w:eastAsia="Times New Roman"/>
          <w:szCs w:val="24"/>
        </w:rPr>
        <w:t>άλιστα με την πρόσκληση της συμμετοχής σε αυτό το συνέδριο του τότε Προέδρου του Συνταγματικού Δικαστηρίου της Ιταλίας</w:t>
      </w:r>
      <w:r>
        <w:rPr>
          <w:rFonts w:eastAsia="Times New Roman"/>
          <w:szCs w:val="24"/>
        </w:rPr>
        <w:t>,</w:t>
      </w:r>
      <w:r w:rsidRPr="008A07D0">
        <w:rPr>
          <w:rFonts w:eastAsia="Times New Roman"/>
          <w:szCs w:val="24"/>
        </w:rPr>
        <w:t xml:space="preserve"> του </w:t>
      </w:r>
      <w:r>
        <w:rPr>
          <w:rFonts w:eastAsia="Times New Roman"/>
          <w:szCs w:val="24"/>
        </w:rPr>
        <w:t>κ.</w:t>
      </w:r>
      <w:r w:rsidRPr="008A07D0">
        <w:rPr>
          <w:rFonts w:eastAsia="Times New Roman"/>
          <w:szCs w:val="24"/>
        </w:rPr>
        <w:t xml:space="preserve"> Τζουζέπε </w:t>
      </w:r>
      <w:r>
        <w:rPr>
          <w:rFonts w:eastAsia="Times New Roman"/>
          <w:szCs w:val="24"/>
        </w:rPr>
        <w:t xml:space="preserve">Τεζάουρο, </w:t>
      </w:r>
      <w:r w:rsidRPr="008A07D0">
        <w:rPr>
          <w:rFonts w:eastAsia="Times New Roman"/>
          <w:szCs w:val="24"/>
        </w:rPr>
        <w:t>καθηγητή του συνταγματικού δικαίου</w:t>
      </w:r>
      <w:r>
        <w:rPr>
          <w:rFonts w:eastAsia="Times New Roman"/>
          <w:szCs w:val="24"/>
        </w:rPr>
        <w:t>,</w:t>
      </w:r>
      <w:r w:rsidRPr="008A07D0">
        <w:rPr>
          <w:rFonts w:eastAsia="Times New Roman"/>
          <w:szCs w:val="24"/>
        </w:rPr>
        <w:t xml:space="preserve"> ο οποίος είχε ως Πρόεδρος του Συνταγματικού Δικα</w:t>
      </w:r>
      <w:r w:rsidRPr="008A07D0">
        <w:rPr>
          <w:rFonts w:eastAsia="Times New Roman"/>
          <w:szCs w:val="24"/>
        </w:rPr>
        <w:t xml:space="preserve">στηρίου της Ιταλίας </w:t>
      </w:r>
      <w:r>
        <w:rPr>
          <w:rFonts w:eastAsia="Times New Roman"/>
          <w:szCs w:val="24"/>
        </w:rPr>
        <w:t>εκ</w:t>
      </w:r>
      <w:r w:rsidRPr="008A07D0">
        <w:rPr>
          <w:rFonts w:eastAsia="Times New Roman"/>
          <w:szCs w:val="24"/>
        </w:rPr>
        <w:t xml:space="preserve">δώσει </w:t>
      </w:r>
      <w:r>
        <w:rPr>
          <w:rFonts w:eastAsia="Times New Roman"/>
          <w:szCs w:val="24"/>
        </w:rPr>
        <w:t>-</w:t>
      </w:r>
      <w:r w:rsidRPr="008A07D0">
        <w:rPr>
          <w:rFonts w:eastAsia="Times New Roman"/>
          <w:szCs w:val="24"/>
        </w:rPr>
        <w:t xml:space="preserve">τότε ήταν </w:t>
      </w:r>
      <w:r>
        <w:rPr>
          <w:rFonts w:eastAsia="Times New Roman"/>
          <w:szCs w:val="24"/>
        </w:rPr>
        <w:t>νωπή</w:t>
      </w:r>
      <w:r w:rsidRPr="008A07D0">
        <w:rPr>
          <w:rFonts w:eastAsia="Times New Roman"/>
          <w:szCs w:val="24"/>
        </w:rPr>
        <w:t xml:space="preserve"> αυτή η συγκεκριμένη απόφαση</w:t>
      </w:r>
      <w:r>
        <w:rPr>
          <w:rFonts w:eastAsia="Times New Roman"/>
          <w:szCs w:val="24"/>
        </w:rPr>
        <w:t>- μια π</w:t>
      </w:r>
      <w:r w:rsidRPr="008A07D0">
        <w:rPr>
          <w:rFonts w:eastAsia="Times New Roman"/>
          <w:szCs w:val="24"/>
        </w:rPr>
        <w:t>ράγματι επαναστατική στη σύλληψη της απόφαση</w:t>
      </w:r>
      <w:r>
        <w:rPr>
          <w:rFonts w:eastAsia="Times New Roman"/>
          <w:szCs w:val="24"/>
        </w:rPr>
        <w:t>.</w:t>
      </w:r>
      <w:r w:rsidRPr="008A07D0">
        <w:rPr>
          <w:rFonts w:eastAsia="Times New Roman"/>
          <w:szCs w:val="24"/>
        </w:rPr>
        <w:t xml:space="preserve"> </w:t>
      </w:r>
    </w:p>
    <w:p w14:paraId="619F8DA1" w14:textId="77777777" w:rsidR="00F246CC" w:rsidRDefault="005B5D49">
      <w:pPr>
        <w:spacing w:line="600" w:lineRule="auto"/>
        <w:ind w:firstLine="720"/>
        <w:jc w:val="both"/>
        <w:rPr>
          <w:rFonts w:eastAsia="Times New Roman"/>
          <w:szCs w:val="24"/>
        </w:rPr>
      </w:pPr>
      <w:r w:rsidRPr="008A07D0">
        <w:rPr>
          <w:rFonts w:eastAsia="Times New Roman"/>
          <w:szCs w:val="24"/>
        </w:rPr>
        <w:t>Με την απόφαση αυτή δέχτηκε το Συνταγματικό Δικαστήριο της Ιταλίας ότι τα εθνικά δικαστήρια έχουν το δικαίωμα</w:t>
      </w:r>
      <w:r>
        <w:rPr>
          <w:rFonts w:eastAsia="Times New Roman"/>
          <w:szCs w:val="24"/>
        </w:rPr>
        <w:t>,</w:t>
      </w:r>
      <w:r w:rsidRPr="008A07D0">
        <w:rPr>
          <w:rFonts w:eastAsia="Times New Roman"/>
          <w:szCs w:val="24"/>
        </w:rPr>
        <w:t xml:space="preserve"> στ</w:t>
      </w:r>
      <w:r>
        <w:rPr>
          <w:rFonts w:eastAsia="Times New Roman"/>
          <w:szCs w:val="24"/>
        </w:rPr>
        <w:t>ο</w:t>
      </w:r>
      <w:r w:rsidRPr="008A07D0">
        <w:rPr>
          <w:rFonts w:eastAsia="Times New Roman"/>
          <w:szCs w:val="24"/>
        </w:rPr>
        <w:t xml:space="preserve"> πλαίσι</w:t>
      </w:r>
      <w:r>
        <w:rPr>
          <w:rFonts w:eastAsia="Times New Roman"/>
          <w:szCs w:val="24"/>
        </w:rPr>
        <w:t>ο</w:t>
      </w:r>
      <w:r w:rsidRPr="008A07D0">
        <w:rPr>
          <w:rFonts w:eastAsia="Times New Roman"/>
          <w:szCs w:val="24"/>
        </w:rPr>
        <w:t xml:space="preserve"> της παροχής δικαστικής προστασίας στους πολίτες </w:t>
      </w:r>
      <w:r>
        <w:rPr>
          <w:rFonts w:eastAsia="Times New Roman"/>
          <w:szCs w:val="24"/>
        </w:rPr>
        <w:t>τους, να εφαρμόζ</w:t>
      </w:r>
      <w:r w:rsidRPr="008A07D0">
        <w:rPr>
          <w:rFonts w:eastAsia="Times New Roman"/>
          <w:szCs w:val="24"/>
        </w:rPr>
        <w:t xml:space="preserve">ουν και κανόνες του </w:t>
      </w:r>
      <w:r>
        <w:rPr>
          <w:rFonts w:eastAsia="Times New Roman"/>
          <w:szCs w:val="24"/>
        </w:rPr>
        <w:t>δ</w:t>
      </w:r>
      <w:r w:rsidRPr="008A07D0">
        <w:rPr>
          <w:rFonts w:eastAsia="Times New Roman"/>
          <w:szCs w:val="24"/>
        </w:rPr>
        <w:t>ιεθνούς δημοσίου δικαίου</w:t>
      </w:r>
      <w:r>
        <w:rPr>
          <w:rFonts w:eastAsia="Times New Roman"/>
          <w:szCs w:val="24"/>
        </w:rPr>
        <w:t>,</w:t>
      </w:r>
      <w:r w:rsidRPr="008A07D0">
        <w:rPr>
          <w:rFonts w:eastAsia="Times New Roman"/>
          <w:szCs w:val="24"/>
        </w:rPr>
        <w:t xml:space="preserve"> εφόσον αυτοί αναφέρονται στα εγκλήματα κατά της ανθρωπότητας</w:t>
      </w:r>
      <w:r>
        <w:rPr>
          <w:rFonts w:eastAsia="Times New Roman"/>
          <w:szCs w:val="24"/>
        </w:rPr>
        <w:t>.</w:t>
      </w:r>
      <w:r w:rsidRPr="008A07D0">
        <w:rPr>
          <w:rFonts w:eastAsia="Times New Roman"/>
          <w:szCs w:val="24"/>
        </w:rPr>
        <w:t xml:space="preserve"> Αυτό</w:t>
      </w:r>
      <w:r>
        <w:rPr>
          <w:rFonts w:eastAsia="Times New Roman"/>
          <w:szCs w:val="24"/>
        </w:rPr>
        <w:t>,</w:t>
      </w:r>
      <w:r w:rsidRPr="008A07D0">
        <w:rPr>
          <w:rFonts w:eastAsia="Times New Roman"/>
          <w:szCs w:val="24"/>
        </w:rPr>
        <w:t xml:space="preserve"> λοιπόν</w:t>
      </w:r>
      <w:r>
        <w:rPr>
          <w:rFonts w:eastAsia="Times New Roman"/>
          <w:szCs w:val="24"/>
        </w:rPr>
        <w:t>,</w:t>
      </w:r>
      <w:r w:rsidRPr="008A07D0">
        <w:rPr>
          <w:rFonts w:eastAsia="Times New Roman"/>
          <w:szCs w:val="24"/>
        </w:rPr>
        <w:t xml:space="preserve"> </w:t>
      </w:r>
      <w:r>
        <w:rPr>
          <w:rFonts w:eastAsia="Times New Roman"/>
          <w:szCs w:val="24"/>
        </w:rPr>
        <w:t xml:space="preserve">εμείς θέλαμε εδώ να οργανώσουμε. </w:t>
      </w:r>
      <w:r w:rsidRPr="008A07D0">
        <w:rPr>
          <w:rFonts w:eastAsia="Times New Roman"/>
          <w:szCs w:val="24"/>
        </w:rPr>
        <w:lastRenderedPageBreak/>
        <w:t xml:space="preserve">Θέλαμε να </w:t>
      </w:r>
      <w:r>
        <w:rPr>
          <w:rFonts w:eastAsia="Times New Roman"/>
          <w:szCs w:val="24"/>
        </w:rPr>
        <w:t>τα</w:t>
      </w:r>
      <w:r w:rsidRPr="008A07D0">
        <w:rPr>
          <w:rFonts w:eastAsia="Times New Roman"/>
          <w:szCs w:val="24"/>
        </w:rPr>
        <w:t xml:space="preserve"> διαφημίσουμε</w:t>
      </w:r>
      <w:r>
        <w:rPr>
          <w:rFonts w:eastAsia="Times New Roman"/>
          <w:szCs w:val="24"/>
        </w:rPr>
        <w:t>.</w:t>
      </w:r>
      <w:r w:rsidRPr="008A07D0">
        <w:rPr>
          <w:rFonts w:eastAsia="Times New Roman"/>
          <w:szCs w:val="24"/>
        </w:rPr>
        <w:t xml:space="preserve"> Θέλαμε ν</w:t>
      </w:r>
      <w:r w:rsidRPr="008A07D0">
        <w:rPr>
          <w:rFonts w:eastAsia="Times New Roman"/>
          <w:szCs w:val="24"/>
        </w:rPr>
        <w:t>α τα κάνουμε μ</w:t>
      </w:r>
      <w:r>
        <w:rPr>
          <w:rFonts w:eastAsia="Times New Roman"/>
          <w:szCs w:val="24"/>
        </w:rPr>
        <w:t>ι</w:t>
      </w:r>
      <w:r w:rsidRPr="008A07D0">
        <w:rPr>
          <w:rFonts w:eastAsia="Times New Roman"/>
          <w:szCs w:val="24"/>
        </w:rPr>
        <w:t>α πλατφόρμα</w:t>
      </w:r>
      <w:r>
        <w:rPr>
          <w:rFonts w:eastAsia="Times New Roman"/>
          <w:szCs w:val="24"/>
        </w:rPr>
        <w:t>,</w:t>
      </w:r>
      <w:r w:rsidRPr="008A07D0">
        <w:rPr>
          <w:rFonts w:eastAsia="Times New Roman"/>
          <w:szCs w:val="24"/>
        </w:rPr>
        <w:t xml:space="preserve"> ώστε να επικοινωνήσουμε με τη διεθνή κοινή γνώμη το δίκαιο αίτημα </w:t>
      </w:r>
      <w:r>
        <w:rPr>
          <w:rFonts w:eastAsia="Times New Roman"/>
          <w:szCs w:val="24"/>
        </w:rPr>
        <w:t>μας.</w:t>
      </w:r>
      <w:r w:rsidRPr="008A07D0">
        <w:rPr>
          <w:rFonts w:eastAsia="Times New Roman"/>
          <w:szCs w:val="24"/>
        </w:rPr>
        <w:t xml:space="preserve"> </w:t>
      </w:r>
    </w:p>
    <w:p w14:paraId="619F8DA2" w14:textId="77777777" w:rsidR="00F246CC" w:rsidRDefault="005B5D49">
      <w:pPr>
        <w:spacing w:line="600" w:lineRule="auto"/>
        <w:ind w:firstLine="720"/>
        <w:jc w:val="both"/>
        <w:rPr>
          <w:rFonts w:eastAsia="Times New Roman"/>
          <w:szCs w:val="24"/>
        </w:rPr>
      </w:pPr>
      <w:r w:rsidRPr="008A07D0">
        <w:rPr>
          <w:rFonts w:eastAsia="Times New Roman"/>
          <w:szCs w:val="24"/>
        </w:rPr>
        <w:t>Δυστυχώς</w:t>
      </w:r>
      <w:r>
        <w:rPr>
          <w:rFonts w:eastAsia="Times New Roman"/>
          <w:szCs w:val="24"/>
        </w:rPr>
        <w:t>, αυτό δεν επικράτησε και στην ε</w:t>
      </w:r>
      <w:r w:rsidRPr="008A07D0">
        <w:rPr>
          <w:rFonts w:eastAsia="Times New Roman"/>
          <w:szCs w:val="24"/>
        </w:rPr>
        <w:t xml:space="preserve">πιτροπή που σήμερα συζητούμε το πόρισμα </w:t>
      </w:r>
      <w:r>
        <w:rPr>
          <w:rFonts w:eastAsia="Times New Roman"/>
          <w:szCs w:val="24"/>
        </w:rPr>
        <w:t>της,</w:t>
      </w:r>
      <w:r w:rsidRPr="008A07D0">
        <w:rPr>
          <w:rFonts w:eastAsia="Times New Roman"/>
          <w:szCs w:val="24"/>
        </w:rPr>
        <w:t xml:space="preserve"> γιατί εκεί </w:t>
      </w:r>
      <w:r>
        <w:rPr>
          <w:rFonts w:eastAsia="Times New Roman"/>
          <w:szCs w:val="24"/>
        </w:rPr>
        <w:t>πρυτάνευσαν άλλες</w:t>
      </w:r>
      <w:r w:rsidRPr="008A07D0">
        <w:rPr>
          <w:rFonts w:eastAsia="Times New Roman"/>
          <w:szCs w:val="24"/>
        </w:rPr>
        <w:t xml:space="preserve"> λογικές</w:t>
      </w:r>
      <w:r>
        <w:rPr>
          <w:rFonts w:eastAsia="Times New Roman"/>
          <w:szCs w:val="24"/>
        </w:rPr>
        <w:t>.</w:t>
      </w:r>
      <w:r w:rsidRPr="008A07D0">
        <w:rPr>
          <w:rFonts w:eastAsia="Times New Roman"/>
          <w:szCs w:val="24"/>
        </w:rPr>
        <w:t xml:space="preserve"> Πρυτάνευσε η λογική του να κάνουμ</w:t>
      </w:r>
      <w:r w:rsidRPr="008A07D0">
        <w:rPr>
          <w:rFonts w:eastAsia="Times New Roman"/>
          <w:szCs w:val="24"/>
        </w:rPr>
        <w:t xml:space="preserve">ε </w:t>
      </w:r>
      <w:r>
        <w:rPr>
          <w:rFonts w:eastAsia="Times New Roman"/>
          <w:szCs w:val="24"/>
        </w:rPr>
        <w:t>το Β</w:t>
      </w:r>
      <w:r w:rsidRPr="008A07D0">
        <w:rPr>
          <w:rFonts w:eastAsia="Times New Roman"/>
          <w:szCs w:val="24"/>
        </w:rPr>
        <w:t xml:space="preserve">ήμα της συγκεκριμένης </w:t>
      </w:r>
      <w:r>
        <w:rPr>
          <w:rFonts w:eastAsia="Times New Roman"/>
          <w:szCs w:val="24"/>
        </w:rPr>
        <w:t>ε</w:t>
      </w:r>
      <w:r w:rsidRPr="008A07D0">
        <w:rPr>
          <w:rFonts w:eastAsia="Times New Roman"/>
          <w:szCs w:val="24"/>
        </w:rPr>
        <w:t>πιτροπής ένα Βήμα όπου εκκαλείτο οποιοσδήποτε να μιλήσει για οτιδήποτε κακό που προξενήθηκε κατά τη διάρκεια της Κατοχής</w:t>
      </w:r>
      <w:r>
        <w:rPr>
          <w:rFonts w:eastAsia="Times New Roman"/>
          <w:szCs w:val="24"/>
        </w:rPr>
        <w:t xml:space="preserve">. Το </w:t>
      </w:r>
      <w:r w:rsidRPr="008A07D0">
        <w:rPr>
          <w:rFonts w:eastAsia="Times New Roman"/>
          <w:szCs w:val="24"/>
        </w:rPr>
        <w:t>σεβόμαστε αυτό</w:t>
      </w:r>
      <w:r>
        <w:rPr>
          <w:rFonts w:eastAsia="Times New Roman"/>
          <w:szCs w:val="24"/>
        </w:rPr>
        <w:t>.</w:t>
      </w:r>
      <w:r w:rsidRPr="008A07D0">
        <w:rPr>
          <w:rFonts w:eastAsia="Times New Roman"/>
          <w:szCs w:val="24"/>
        </w:rPr>
        <w:t xml:space="preserve"> Τον πόνο των ιδιωτών το</w:t>
      </w:r>
      <w:r>
        <w:rPr>
          <w:rFonts w:eastAsia="Times New Roman"/>
          <w:szCs w:val="24"/>
        </w:rPr>
        <w:t>ν</w:t>
      </w:r>
      <w:r w:rsidRPr="008A07D0">
        <w:rPr>
          <w:rFonts w:eastAsia="Times New Roman"/>
          <w:szCs w:val="24"/>
        </w:rPr>
        <w:t xml:space="preserve"> σεβόμαστε</w:t>
      </w:r>
      <w:r>
        <w:rPr>
          <w:rFonts w:eastAsia="Times New Roman"/>
          <w:szCs w:val="24"/>
        </w:rPr>
        <w:t>.</w:t>
      </w:r>
      <w:r w:rsidRPr="008A07D0">
        <w:rPr>
          <w:rFonts w:eastAsia="Times New Roman"/>
          <w:szCs w:val="24"/>
        </w:rPr>
        <w:t xml:space="preserve"> Σεβόμαστε τον ανθρώπινο πόνο που </w:t>
      </w:r>
      <w:r>
        <w:rPr>
          <w:rFonts w:eastAsia="Times New Roman"/>
          <w:szCs w:val="24"/>
        </w:rPr>
        <w:t>π</w:t>
      </w:r>
      <w:r w:rsidRPr="008A07D0">
        <w:rPr>
          <w:rFonts w:eastAsia="Times New Roman"/>
          <w:szCs w:val="24"/>
        </w:rPr>
        <w:t>ράγματι προκλήθη</w:t>
      </w:r>
      <w:r w:rsidRPr="008A07D0">
        <w:rPr>
          <w:rFonts w:eastAsia="Times New Roman"/>
          <w:szCs w:val="24"/>
        </w:rPr>
        <w:t>κε από τις θηριωδίες του ναζισμού στην Ελλάδα</w:t>
      </w:r>
      <w:r>
        <w:rPr>
          <w:rFonts w:eastAsia="Times New Roman"/>
          <w:szCs w:val="24"/>
        </w:rPr>
        <w:t>.</w:t>
      </w:r>
      <w:r w:rsidRPr="008A07D0">
        <w:rPr>
          <w:rFonts w:eastAsia="Times New Roman"/>
          <w:szCs w:val="24"/>
        </w:rPr>
        <w:t xml:space="preserve"> </w:t>
      </w:r>
    </w:p>
    <w:p w14:paraId="619F8DA3" w14:textId="77777777" w:rsidR="00F246CC" w:rsidRDefault="005B5D49">
      <w:pPr>
        <w:spacing w:line="600" w:lineRule="auto"/>
        <w:ind w:firstLine="720"/>
        <w:jc w:val="both"/>
        <w:rPr>
          <w:rFonts w:eastAsia="Times New Roman"/>
          <w:szCs w:val="24"/>
        </w:rPr>
      </w:pPr>
      <w:r w:rsidRPr="008A07D0">
        <w:rPr>
          <w:rFonts w:eastAsia="Times New Roman"/>
          <w:szCs w:val="24"/>
        </w:rPr>
        <w:t>Πλην</w:t>
      </w:r>
      <w:r>
        <w:rPr>
          <w:rFonts w:eastAsia="Times New Roman"/>
          <w:szCs w:val="24"/>
        </w:rPr>
        <w:t>,</w:t>
      </w:r>
      <w:r w:rsidRPr="008A07D0">
        <w:rPr>
          <w:rFonts w:eastAsia="Times New Roman"/>
          <w:szCs w:val="24"/>
        </w:rPr>
        <w:t xml:space="preserve"> </w:t>
      </w:r>
      <w:r>
        <w:rPr>
          <w:rFonts w:eastAsia="Times New Roman"/>
          <w:szCs w:val="24"/>
        </w:rPr>
        <w:t>όμως,</w:t>
      </w:r>
      <w:r w:rsidRPr="008A07D0">
        <w:rPr>
          <w:rFonts w:eastAsia="Times New Roman"/>
          <w:szCs w:val="24"/>
        </w:rPr>
        <w:t xml:space="preserve"> ως αντιπρόσωποι του ελληνικού </w:t>
      </w:r>
      <w:r>
        <w:rPr>
          <w:rFonts w:eastAsia="Times New Roman"/>
          <w:szCs w:val="24"/>
        </w:rPr>
        <w:t>λαού</w:t>
      </w:r>
      <w:r w:rsidRPr="008A07D0">
        <w:rPr>
          <w:rFonts w:eastAsia="Times New Roman"/>
          <w:szCs w:val="24"/>
        </w:rPr>
        <w:t xml:space="preserve"> είμαστε υποχρεωμένοι τα ζητήματα να τα θέτουμε σε </w:t>
      </w:r>
      <w:r>
        <w:rPr>
          <w:rFonts w:eastAsia="Times New Roman"/>
          <w:szCs w:val="24"/>
        </w:rPr>
        <w:t xml:space="preserve">ένα επίπεδο </w:t>
      </w:r>
      <w:r w:rsidRPr="008A07D0">
        <w:rPr>
          <w:rFonts w:eastAsia="Times New Roman"/>
          <w:szCs w:val="24"/>
        </w:rPr>
        <w:t>παραπάνω</w:t>
      </w:r>
      <w:r>
        <w:rPr>
          <w:rFonts w:eastAsia="Times New Roman"/>
          <w:szCs w:val="24"/>
        </w:rPr>
        <w:t xml:space="preserve">, </w:t>
      </w:r>
      <w:r w:rsidRPr="008A07D0">
        <w:rPr>
          <w:rFonts w:eastAsia="Times New Roman"/>
          <w:szCs w:val="24"/>
        </w:rPr>
        <w:t>στο επίπεδο της πολιτικής</w:t>
      </w:r>
      <w:r>
        <w:rPr>
          <w:rFonts w:eastAsia="Times New Roman"/>
          <w:szCs w:val="24"/>
        </w:rPr>
        <w:t>,</w:t>
      </w:r>
      <w:r w:rsidRPr="008A07D0">
        <w:rPr>
          <w:rFonts w:eastAsia="Times New Roman"/>
          <w:szCs w:val="24"/>
        </w:rPr>
        <w:t xml:space="preserve"> στο επίπεδο</w:t>
      </w:r>
      <w:r>
        <w:rPr>
          <w:rFonts w:eastAsia="Times New Roman"/>
          <w:szCs w:val="24"/>
        </w:rPr>
        <w:t>,</w:t>
      </w:r>
      <w:r w:rsidRPr="008A07D0">
        <w:rPr>
          <w:rFonts w:eastAsia="Times New Roman"/>
          <w:szCs w:val="24"/>
        </w:rPr>
        <w:t xml:space="preserve"> </w:t>
      </w:r>
      <w:r>
        <w:rPr>
          <w:rFonts w:eastAsia="Times New Roman"/>
          <w:szCs w:val="24"/>
        </w:rPr>
        <w:t xml:space="preserve">δηλαδή, </w:t>
      </w:r>
      <w:r w:rsidRPr="008A07D0">
        <w:rPr>
          <w:rFonts w:eastAsia="Times New Roman"/>
          <w:szCs w:val="24"/>
        </w:rPr>
        <w:t>όπου θα πρέπει να λαμβάνονται αποφά</w:t>
      </w:r>
      <w:r>
        <w:rPr>
          <w:rFonts w:eastAsia="Times New Roman"/>
          <w:szCs w:val="24"/>
        </w:rPr>
        <w:t>σεις π</w:t>
      </w:r>
      <w:r>
        <w:rPr>
          <w:rFonts w:eastAsia="Times New Roman"/>
          <w:szCs w:val="24"/>
        </w:rPr>
        <w:t>ου σκοπό έχουν ό</w:t>
      </w:r>
      <w:r w:rsidRPr="008A07D0">
        <w:rPr>
          <w:rFonts w:eastAsia="Times New Roman"/>
          <w:szCs w:val="24"/>
        </w:rPr>
        <w:t xml:space="preserve">χι το να επαναλαμβάνουμε </w:t>
      </w:r>
      <w:r>
        <w:rPr>
          <w:rFonts w:eastAsia="Times New Roman"/>
          <w:szCs w:val="24"/>
        </w:rPr>
        <w:t>θεάρεστε</w:t>
      </w:r>
      <w:r w:rsidRPr="008A07D0">
        <w:rPr>
          <w:rFonts w:eastAsia="Times New Roman"/>
          <w:szCs w:val="24"/>
        </w:rPr>
        <w:t xml:space="preserve">ς </w:t>
      </w:r>
      <w:r>
        <w:rPr>
          <w:rFonts w:eastAsia="Times New Roman"/>
          <w:szCs w:val="24"/>
        </w:rPr>
        <w:t xml:space="preserve">ή </w:t>
      </w:r>
      <w:r w:rsidRPr="008A07D0">
        <w:rPr>
          <w:rFonts w:eastAsia="Times New Roman"/>
          <w:szCs w:val="24"/>
        </w:rPr>
        <w:t>εύκολες και ευχάριστες κοινοτοπίες</w:t>
      </w:r>
      <w:r>
        <w:rPr>
          <w:rFonts w:eastAsia="Times New Roman"/>
          <w:szCs w:val="24"/>
        </w:rPr>
        <w:t>,</w:t>
      </w:r>
      <w:r w:rsidRPr="008A07D0">
        <w:rPr>
          <w:rFonts w:eastAsia="Times New Roman"/>
          <w:szCs w:val="24"/>
        </w:rPr>
        <w:t xml:space="preserve"> αλλά </w:t>
      </w:r>
      <w:r>
        <w:rPr>
          <w:rFonts w:eastAsia="Times New Roman"/>
          <w:szCs w:val="24"/>
        </w:rPr>
        <w:t>εκείνο</w:t>
      </w:r>
      <w:r w:rsidRPr="008A07D0">
        <w:rPr>
          <w:rFonts w:eastAsia="Times New Roman"/>
          <w:szCs w:val="24"/>
        </w:rPr>
        <w:t xml:space="preserve"> το επίπεδο θα πρέπει να αξιοποιούμε κάθε φορά του λόγου</w:t>
      </w:r>
      <w:r>
        <w:rPr>
          <w:rFonts w:eastAsia="Times New Roman"/>
          <w:szCs w:val="24"/>
        </w:rPr>
        <w:t>,</w:t>
      </w:r>
      <w:r w:rsidRPr="008A07D0">
        <w:rPr>
          <w:rFonts w:eastAsia="Times New Roman"/>
          <w:szCs w:val="24"/>
        </w:rPr>
        <w:t xml:space="preserve"> το οποίο είναι σε θέση να υποδεικνύει το μέσο με το οποίο θα επιτελέσουμε κάθε φορά το</w:t>
      </w:r>
      <w:r>
        <w:rPr>
          <w:rFonts w:eastAsia="Times New Roman"/>
          <w:szCs w:val="24"/>
        </w:rPr>
        <w:t>ν</w:t>
      </w:r>
      <w:r w:rsidRPr="008A07D0">
        <w:rPr>
          <w:rFonts w:eastAsia="Times New Roman"/>
          <w:szCs w:val="24"/>
        </w:rPr>
        <w:t xml:space="preserve"> σκοπό </w:t>
      </w:r>
      <w:r>
        <w:rPr>
          <w:rFonts w:eastAsia="Times New Roman"/>
          <w:szCs w:val="24"/>
        </w:rPr>
        <w:t>μας.</w:t>
      </w:r>
      <w:r w:rsidRPr="008A07D0">
        <w:rPr>
          <w:rFonts w:eastAsia="Times New Roman"/>
          <w:szCs w:val="24"/>
        </w:rPr>
        <w:t xml:space="preserve"> </w:t>
      </w:r>
    </w:p>
    <w:p w14:paraId="619F8DA4" w14:textId="77777777" w:rsidR="00F246CC" w:rsidRDefault="005B5D49">
      <w:pPr>
        <w:spacing w:line="600" w:lineRule="auto"/>
        <w:ind w:firstLine="720"/>
        <w:jc w:val="both"/>
        <w:rPr>
          <w:rFonts w:eastAsia="Times New Roman"/>
          <w:szCs w:val="24"/>
        </w:rPr>
      </w:pPr>
      <w:r w:rsidRPr="008A07D0">
        <w:rPr>
          <w:rFonts w:eastAsia="Times New Roman"/>
          <w:szCs w:val="24"/>
        </w:rPr>
        <w:lastRenderedPageBreak/>
        <w:t>Ένας μεγάλος Γερμανός φιλόσοφος έλεγε ότι ο μεγαλύτερος εχθρός του ανθρώπου είναι η κοινοτοπία και δυστυχώς</w:t>
      </w:r>
      <w:r>
        <w:rPr>
          <w:rFonts w:eastAsia="Times New Roman"/>
          <w:szCs w:val="24"/>
        </w:rPr>
        <w:t>,</w:t>
      </w:r>
      <w:r w:rsidRPr="008A07D0">
        <w:rPr>
          <w:rFonts w:eastAsia="Times New Roman"/>
          <w:szCs w:val="24"/>
        </w:rPr>
        <w:t xml:space="preserve"> κατέληγε</w:t>
      </w:r>
      <w:r w:rsidRPr="00676E44">
        <w:rPr>
          <w:rFonts w:eastAsia="Times New Roman"/>
          <w:szCs w:val="24"/>
        </w:rPr>
        <w:t>,</w:t>
      </w:r>
      <w:r w:rsidRPr="008A07D0">
        <w:rPr>
          <w:rFonts w:eastAsia="Times New Roman"/>
          <w:szCs w:val="24"/>
        </w:rPr>
        <w:t xml:space="preserve"> δεν θα γλιτώσει ο άνθρωπος από την κοινοτοπία</w:t>
      </w:r>
      <w:r>
        <w:rPr>
          <w:rFonts w:eastAsia="Times New Roman"/>
          <w:szCs w:val="24"/>
        </w:rPr>
        <w:t>.</w:t>
      </w:r>
      <w:r w:rsidRPr="008A07D0">
        <w:rPr>
          <w:rFonts w:eastAsia="Times New Roman"/>
          <w:szCs w:val="24"/>
        </w:rPr>
        <w:t xml:space="preserve"> </w:t>
      </w:r>
    </w:p>
    <w:p w14:paraId="619F8DA5" w14:textId="77777777" w:rsidR="00F246CC" w:rsidRDefault="005B5D49">
      <w:pPr>
        <w:spacing w:line="600" w:lineRule="auto"/>
        <w:ind w:firstLine="720"/>
        <w:jc w:val="both"/>
        <w:rPr>
          <w:rFonts w:eastAsia="Times New Roman"/>
          <w:szCs w:val="24"/>
        </w:rPr>
      </w:pPr>
      <w:r w:rsidRPr="008A07D0">
        <w:rPr>
          <w:rFonts w:eastAsia="Times New Roman"/>
          <w:szCs w:val="24"/>
        </w:rPr>
        <w:t>Δυστυχώς</w:t>
      </w:r>
      <w:r>
        <w:rPr>
          <w:rFonts w:eastAsia="Times New Roman"/>
          <w:szCs w:val="24"/>
        </w:rPr>
        <w:t>,</w:t>
      </w:r>
      <w:r w:rsidRPr="008A07D0">
        <w:rPr>
          <w:rFonts w:eastAsia="Times New Roman"/>
          <w:szCs w:val="24"/>
        </w:rPr>
        <w:t xml:space="preserve"> </w:t>
      </w:r>
      <w:r>
        <w:rPr>
          <w:rFonts w:eastAsia="Times New Roman"/>
          <w:szCs w:val="24"/>
        </w:rPr>
        <w:t xml:space="preserve">εγώ το λέω τώρα </w:t>
      </w:r>
      <w:r w:rsidRPr="008A07D0">
        <w:rPr>
          <w:rFonts w:eastAsia="Times New Roman"/>
          <w:szCs w:val="24"/>
        </w:rPr>
        <w:t>βγάζοντας ένα συμπέρασμα</w:t>
      </w:r>
      <w:r>
        <w:rPr>
          <w:rFonts w:eastAsia="Times New Roman"/>
          <w:szCs w:val="24"/>
        </w:rPr>
        <w:t>,</w:t>
      </w:r>
      <w:r w:rsidRPr="008A07D0">
        <w:rPr>
          <w:rFonts w:eastAsia="Times New Roman"/>
          <w:szCs w:val="24"/>
        </w:rPr>
        <w:t xml:space="preserve"> η σημερινή Αριστερά που κυβερνάει τον τόπο</w:t>
      </w:r>
      <w:r>
        <w:rPr>
          <w:rFonts w:eastAsia="Times New Roman"/>
          <w:szCs w:val="24"/>
        </w:rPr>
        <w:t>,</w:t>
      </w:r>
      <w:r w:rsidRPr="008A07D0">
        <w:rPr>
          <w:rFonts w:eastAsia="Times New Roman"/>
          <w:szCs w:val="24"/>
        </w:rPr>
        <w:t xml:space="preserve"> έχει επιλέξει να αγωνίζεται έχοντας ως σύμμαχο την κοινοτοπία</w:t>
      </w:r>
      <w:r>
        <w:rPr>
          <w:rFonts w:eastAsia="Times New Roman"/>
          <w:szCs w:val="24"/>
        </w:rPr>
        <w:t>.</w:t>
      </w:r>
      <w:r w:rsidRPr="008A07D0">
        <w:rPr>
          <w:rFonts w:eastAsia="Times New Roman"/>
          <w:szCs w:val="24"/>
        </w:rPr>
        <w:t xml:space="preserve"> Θεωρώ ότι α</w:t>
      </w:r>
      <w:r>
        <w:rPr>
          <w:rFonts w:eastAsia="Times New Roman"/>
          <w:szCs w:val="24"/>
        </w:rPr>
        <w:t xml:space="preserve">υτό στο μόνο που ωφελεί είναι στο </w:t>
      </w:r>
      <w:r w:rsidRPr="008A07D0">
        <w:rPr>
          <w:rFonts w:eastAsia="Times New Roman"/>
          <w:szCs w:val="24"/>
        </w:rPr>
        <w:t>να νομίζει ότι έχει λύσει όλα τα προβλήματα και ότι προσφέρει στον εαυτό της την ικανοποίηση της αυτάρκ</w:t>
      </w:r>
      <w:r w:rsidRPr="008A07D0">
        <w:rPr>
          <w:rFonts w:eastAsia="Times New Roman"/>
          <w:szCs w:val="24"/>
        </w:rPr>
        <w:t>ειας και της πληρότητας</w:t>
      </w:r>
      <w:r>
        <w:rPr>
          <w:rFonts w:eastAsia="Times New Roman"/>
          <w:szCs w:val="24"/>
        </w:rPr>
        <w:t>,</w:t>
      </w:r>
      <w:r w:rsidRPr="008A07D0">
        <w:rPr>
          <w:rFonts w:eastAsia="Times New Roman"/>
          <w:szCs w:val="24"/>
        </w:rPr>
        <w:t xml:space="preserve"> όταν ακούει να ομιλούν τα ιδεολογήματα τους και όταν ακούν να αφηγούνται τα αφηγήματα </w:t>
      </w:r>
      <w:r>
        <w:rPr>
          <w:rFonts w:eastAsia="Times New Roman"/>
          <w:szCs w:val="24"/>
        </w:rPr>
        <w:t>τους.</w:t>
      </w:r>
      <w:r w:rsidRPr="008A07D0">
        <w:rPr>
          <w:rFonts w:eastAsia="Times New Roman"/>
          <w:szCs w:val="24"/>
        </w:rPr>
        <w:t xml:space="preserve"> </w:t>
      </w:r>
    </w:p>
    <w:p w14:paraId="619F8DA6" w14:textId="77777777" w:rsidR="00F246CC" w:rsidRDefault="005B5D49">
      <w:pPr>
        <w:spacing w:line="600" w:lineRule="auto"/>
        <w:ind w:firstLine="720"/>
        <w:jc w:val="both"/>
        <w:rPr>
          <w:rFonts w:eastAsia="Times New Roman"/>
          <w:szCs w:val="24"/>
        </w:rPr>
      </w:pPr>
      <w:r w:rsidRPr="008A07D0">
        <w:rPr>
          <w:rFonts w:eastAsia="Times New Roman"/>
          <w:szCs w:val="24"/>
        </w:rPr>
        <w:t>Με αυτό τον τρόπο</w:t>
      </w:r>
      <w:r>
        <w:rPr>
          <w:rFonts w:eastAsia="Times New Roman"/>
          <w:szCs w:val="24"/>
        </w:rPr>
        <w:t>,</w:t>
      </w:r>
      <w:r w:rsidRPr="008A07D0">
        <w:rPr>
          <w:rFonts w:eastAsia="Times New Roman"/>
          <w:szCs w:val="24"/>
        </w:rPr>
        <w:t xml:space="preserve"> </w:t>
      </w:r>
      <w:r>
        <w:rPr>
          <w:rFonts w:eastAsia="Times New Roman"/>
          <w:szCs w:val="24"/>
        </w:rPr>
        <w:t>όμως,</w:t>
      </w:r>
      <w:r w:rsidRPr="008A07D0">
        <w:rPr>
          <w:rFonts w:eastAsia="Times New Roman"/>
          <w:szCs w:val="24"/>
        </w:rPr>
        <w:t xml:space="preserve"> η Ελλάδα δεν προκόβει</w:t>
      </w:r>
      <w:r>
        <w:rPr>
          <w:rFonts w:eastAsia="Times New Roman"/>
          <w:szCs w:val="24"/>
        </w:rPr>
        <w:t>.</w:t>
      </w:r>
      <w:r w:rsidRPr="008A07D0">
        <w:rPr>
          <w:rFonts w:eastAsia="Times New Roman"/>
          <w:szCs w:val="24"/>
        </w:rPr>
        <w:t xml:space="preserve"> Η Ελλάδα δεν πάει μπροστά</w:t>
      </w:r>
      <w:r>
        <w:rPr>
          <w:rFonts w:eastAsia="Times New Roman"/>
          <w:szCs w:val="24"/>
        </w:rPr>
        <w:t>.</w:t>
      </w:r>
      <w:r w:rsidRPr="008A07D0">
        <w:rPr>
          <w:rFonts w:eastAsia="Times New Roman"/>
          <w:szCs w:val="24"/>
        </w:rPr>
        <w:t xml:space="preserve"> Η Ελλά</w:t>
      </w:r>
      <w:r>
        <w:rPr>
          <w:rFonts w:eastAsia="Times New Roman"/>
          <w:szCs w:val="24"/>
        </w:rPr>
        <w:t>δα για να πάει μπροστά θα έπρεπε</w:t>
      </w:r>
      <w:r w:rsidRPr="008A07D0">
        <w:rPr>
          <w:rFonts w:eastAsia="Times New Roman"/>
          <w:szCs w:val="24"/>
        </w:rPr>
        <w:t xml:space="preserve"> όλοι</w:t>
      </w:r>
      <w:r>
        <w:rPr>
          <w:rFonts w:eastAsia="Times New Roman"/>
          <w:szCs w:val="24"/>
        </w:rPr>
        <w:t>,</w:t>
      </w:r>
      <w:r w:rsidRPr="008A07D0">
        <w:rPr>
          <w:rFonts w:eastAsia="Times New Roman"/>
          <w:szCs w:val="24"/>
        </w:rPr>
        <w:t xml:space="preserve"> όπως </w:t>
      </w:r>
      <w:r>
        <w:rPr>
          <w:rFonts w:eastAsia="Times New Roman"/>
          <w:szCs w:val="24"/>
        </w:rPr>
        <w:t>σκύψαμε</w:t>
      </w:r>
      <w:r w:rsidRPr="008A07D0">
        <w:rPr>
          <w:rFonts w:eastAsia="Times New Roman"/>
          <w:szCs w:val="24"/>
        </w:rPr>
        <w:t xml:space="preserve"> στις </w:t>
      </w:r>
      <w:r w:rsidRPr="008A07D0">
        <w:rPr>
          <w:rFonts w:eastAsia="Times New Roman"/>
          <w:szCs w:val="24"/>
        </w:rPr>
        <w:t xml:space="preserve">δύο </w:t>
      </w:r>
      <w:r>
        <w:rPr>
          <w:rFonts w:eastAsia="Times New Roman"/>
          <w:szCs w:val="24"/>
        </w:rPr>
        <w:t>αρχικές ε</w:t>
      </w:r>
      <w:r w:rsidRPr="008A07D0">
        <w:rPr>
          <w:rFonts w:eastAsia="Times New Roman"/>
          <w:szCs w:val="24"/>
        </w:rPr>
        <w:t xml:space="preserve">πιτροπές </w:t>
      </w:r>
      <w:r>
        <w:rPr>
          <w:rFonts w:eastAsia="Times New Roman"/>
          <w:szCs w:val="24"/>
        </w:rPr>
        <w:t xml:space="preserve">και </w:t>
      </w:r>
      <w:r w:rsidRPr="008A07D0">
        <w:rPr>
          <w:rFonts w:eastAsia="Times New Roman"/>
          <w:szCs w:val="24"/>
        </w:rPr>
        <w:t>εκδώσαμε</w:t>
      </w:r>
      <w:r>
        <w:rPr>
          <w:rFonts w:eastAsia="Times New Roman"/>
          <w:szCs w:val="24"/>
        </w:rPr>
        <w:t xml:space="preserve"> ομόθυμες</w:t>
      </w:r>
      <w:r w:rsidRPr="008A07D0">
        <w:rPr>
          <w:rFonts w:eastAsia="Times New Roman"/>
          <w:szCs w:val="24"/>
        </w:rPr>
        <w:t xml:space="preserve"> και ομόφωνες αποφάσεις</w:t>
      </w:r>
      <w:r>
        <w:rPr>
          <w:rFonts w:eastAsia="Times New Roman"/>
          <w:szCs w:val="24"/>
        </w:rPr>
        <w:t>,</w:t>
      </w:r>
      <w:r w:rsidRPr="008A07D0">
        <w:rPr>
          <w:rFonts w:eastAsia="Times New Roman"/>
          <w:szCs w:val="24"/>
        </w:rPr>
        <w:t xml:space="preserve"> </w:t>
      </w:r>
      <w:r>
        <w:rPr>
          <w:rFonts w:eastAsia="Times New Roman"/>
          <w:szCs w:val="24"/>
        </w:rPr>
        <w:t>να επαναληφθεί και στην τρίτη αυτή ε</w:t>
      </w:r>
      <w:r w:rsidRPr="008A07D0">
        <w:rPr>
          <w:rFonts w:eastAsia="Times New Roman"/>
          <w:szCs w:val="24"/>
        </w:rPr>
        <w:t>πιτροπή</w:t>
      </w:r>
      <w:r>
        <w:rPr>
          <w:rFonts w:eastAsia="Times New Roman"/>
          <w:szCs w:val="24"/>
        </w:rPr>
        <w:t>.</w:t>
      </w:r>
      <w:r w:rsidRPr="008A07D0">
        <w:rPr>
          <w:rFonts w:eastAsia="Times New Roman"/>
          <w:szCs w:val="24"/>
        </w:rPr>
        <w:t xml:space="preserve"> Δυστυχώς</w:t>
      </w:r>
      <w:r>
        <w:rPr>
          <w:rFonts w:eastAsia="Times New Roman"/>
          <w:szCs w:val="24"/>
        </w:rPr>
        <w:t>,</w:t>
      </w:r>
      <w:r w:rsidRPr="008A07D0">
        <w:rPr>
          <w:rFonts w:eastAsia="Times New Roman"/>
          <w:szCs w:val="24"/>
        </w:rPr>
        <w:t xml:space="preserve"> από το ηρωικό ύφος της ομιλίας του Προέδρου δεν αφέθηκε χώρος για να αναπτυχθεί </w:t>
      </w:r>
      <w:r w:rsidRPr="008A07D0">
        <w:rPr>
          <w:rFonts w:eastAsia="Times New Roman"/>
          <w:szCs w:val="24"/>
        </w:rPr>
        <w:lastRenderedPageBreak/>
        <w:t>ένας άλλος προβληματισμός</w:t>
      </w:r>
      <w:r>
        <w:rPr>
          <w:rFonts w:eastAsia="Times New Roman"/>
          <w:szCs w:val="24"/>
        </w:rPr>
        <w:t>,</w:t>
      </w:r>
      <w:r w:rsidRPr="008A07D0">
        <w:rPr>
          <w:rFonts w:eastAsia="Times New Roman"/>
          <w:szCs w:val="24"/>
        </w:rPr>
        <w:t xml:space="preserve"> ένας προβληματισμός πραγμα</w:t>
      </w:r>
      <w:r w:rsidRPr="008A07D0">
        <w:rPr>
          <w:rFonts w:eastAsia="Times New Roman"/>
          <w:szCs w:val="24"/>
        </w:rPr>
        <w:t>τισμού</w:t>
      </w:r>
      <w:r>
        <w:rPr>
          <w:rFonts w:eastAsia="Times New Roman"/>
          <w:szCs w:val="24"/>
        </w:rPr>
        <w:t>,</w:t>
      </w:r>
      <w:r w:rsidRPr="008A07D0">
        <w:rPr>
          <w:rFonts w:eastAsia="Times New Roman"/>
          <w:szCs w:val="24"/>
        </w:rPr>
        <w:t xml:space="preserve"> ένας προβληματισμός που πράγματι με ευθύνη και σοβαρότητα θα αναλάμβανε να λύσει το ζήτημα της διεκδίκησης</w:t>
      </w:r>
      <w:r>
        <w:rPr>
          <w:rFonts w:eastAsia="Times New Roman"/>
          <w:szCs w:val="24"/>
        </w:rPr>
        <w:t xml:space="preserve">. </w:t>
      </w:r>
    </w:p>
    <w:p w14:paraId="619F8DA7" w14:textId="77777777" w:rsidR="00F246CC" w:rsidRDefault="005B5D49">
      <w:pPr>
        <w:spacing w:line="600" w:lineRule="auto"/>
        <w:ind w:firstLine="720"/>
        <w:jc w:val="both"/>
        <w:rPr>
          <w:rFonts w:eastAsia="Times New Roman"/>
          <w:szCs w:val="24"/>
        </w:rPr>
      </w:pPr>
      <w:r>
        <w:rPr>
          <w:rFonts w:eastAsia="Times New Roman"/>
          <w:szCs w:val="24"/>
        </w:rPr>
        <w:t xml:space="preserve">Γι’ αυτό, κύριοι </w:t>
      </w:r>
      <w:r w:rsidRPr="008A07D0">
        <w:rPr>
          <w:rFonts w:eastAsia="Times New Roman"/>
          <w:szCs w:val="24"/>
        </w:rPr>
        <w:t>συνάδελφοι</w:t>
      </w:r>
      <w:r>
        <w:rPr>
          <w:rFonts w:eastAsia="Times New Roman"/>
          <w:szCs w:val="24"/>
        </w:rPr>
        <w:t>,</w:t>
      </w:r>
      <w:r w:rsidRPr="008A07D0">
        <w:rPr>
          <w:rFonts w:eastAsia="Times New Roman"/>
          <w:szCs w:val="24"/>
        </w:rPr>
        <w:t xml:space="preserve"> καταλή</w:t>
      </w:r>
      <w:r>
        <w:rPr>
          <w:rFonts w:eastAsia="Times New Roman"/>
          <w:szCs w:val="24"/>
        </w:rPr>
        <w:t>γοντας θα ήθελα να επισημάνω τούτο:</w:t>
      </w:r>
      <w:r w:rsidRPr="008A07D0">
        <w:rPr>
          <w:rFonts w:eastAsia="Times New Roman"/>
          <w:szCs w:val="24"/>
        </w:rPr>
        <w:t xml:space="preserve"> </w:t>
      </w:r>
      <w:r>
        <w:rPr>
          <w:rFonts w:eastAsia="Times New Roman"/>
          <w:szCs w:val="24"/>
        </w:rPr>
        <w:t xml:space="preserve">Όλοι μαζί, ενωμένοι, γιατί </w:t>
      </w:r>
      <w:r w:rsidRPr="008A07D0">
        <w:rPr>
          <w:rFonts w:eastAsia="Times New Roman"/>
          <w:szCs w:val="24"/>
        </w:rPr>
        <w:t xml:space="preserve">μας ενώνουν οι </w:t>
      </w:r>
      <w:r>
        <w:rPr>
          <w:rFonts w:eastAsia="Times New Roman"/>
          <w:szCs w:val="24"/>
        </w:rPr>
        <w:t>κοινοί στόχοι, μας ενώνουν</w:t>
      </w:r>
      <w:r>
        <w:rPr>
          <w:rFonts w:eastAsia="Times New Roman"/>
          <w:szCs w:val="24"/>
        </w:rPr>
        <w:t xml:space="preserve"> οι </w:t>
      </w:r>
      <w:r w:rsidRPr="008A07D0">
        <w:rPr>
          <w:rFonts w:eastAsia="Times New Roman"/>
          <w:szCs w:val="24"/>
        </w:rPr>
        <w:t>κοινές διαπιστώσεις</w:t>
      </w:r>
      <w:r>
        <w:rPr>
          <w:rFonts w:eastAsia="Times New Roman"/>
          <w:szCs w:val="24"/>
        </w:rPr>
        <w:t>,</w:t>
      </w:r>
      <w:r w:rsidRPr="008A07D0">
        <w:rPr>
          <w:rFonts w:eastAsia="Times New Roman"/>
          <w:szCs w:val="24"/>
        </w:rPr>
        <w:t xml:space="preserve"> θα πρέπει στις επόμενες κινήσεις που θα γίνουν να έχουμε ένα</w:t>
      </w:r>
      <w:r>
        <w:rPr>
          <w:rFonts w:eastAsia="Times New Roman"/>
          <w:szCs w:val="24"/>
        </w:rPr>
        <w:t>ν</w:t>
      </w:r>
      <w:r w:rsidRPr="008A07D0">
        <w:rPr>
          <w:rFonts w:eastAsia="Times New Roman"/>
          <w:szCs w:val="24"/>
        </w:rPr>
        <w:t xml:space="preserve"> συντονισμένο βηματισμό</w:t>
      </w:r>
      <w:r>
        <w:rPr>
          <w:rFonts w:eastAsia="Times New Roman"/>
          <w:szCs w:val="24"/>
        </w:rPr>
        <w:t>.</w:t>
      </w:r>
      <w:r w:rsidRPr="008A07D0">
        <w:rPr>
          <w:rFonts w:eastAsia="Times New Roman"/>
          <w:szCs w:val="24"/>
        </w:rPr>
        <w:t xml:space="preserve"> </w:t>
      </w:r>
    </w:p>
    <w:p w14:paraId="619F8DA8" w14:textId="77777777" w:rsidR="00F246CC" w:rsidRDefault="005B5D49">
      <w:pPr>
        <w:spacing w:line="600" w:lineRule="auto"/>
        <w:ind w:firstLine="720"/>
        <w:jc w:val="both"/>
        <w:rPr>
          <w:rFonts w:eastAsia="Times New Roman"/>
          <w:szCs w:val="24"/>
        </w:rPr>
      </w:pPr>
      <w:r>
        <w:rPr>
          <w:rFonts w:eastAsia="Times New Roman"/>
          <w:szCs w:val="24"/>
        </w:rPr>
        <w:t xml:space="preserve">Κι ενώ </w:t>
      </w:r>
      <w:r w:rsidRPr="008A07D0">
        <w:rPr>
          <w:rFonts w:eastAsia="Times New Roman"/>
          <w:szCs w:val="24"/>
        </w:rPr>
        <w:t>αυτό που λέω είναι μία κοινοτοπία</w:t>
      </w:r>
      <w:r>
        <w:rPr>
          <w:rFonts w:eastAsia="Times New Roman"/>
          <w:szCs w:val="24"/>
        </w:rPr>
        <w:t>,</w:t>
      </w:r>
      <w:r w:rsidRPr="008A07D0">
        <w:rPr>
          <w:rFonts w:eastAsia="Times New Roman"/>
          <w:szCs w:val="24"/>
        </w:rPr>
        <w:t xml:space="preserve"> εντούτοις ο καθένας την αντιλαμβάνεται διαφορετικά και θα σας εξηγήσω γιατί</w:t>
      </w:r>
      <w:r>
        <w:rPr>
          <w:rFonts w:eastAsia="Times New Roman"/>
          <w:szCs w:val="24"/>
        </w:rPr>
        <w:t>.</w:t>
      </w:r>
      <w:r w:rsidRPr="008A07D0">
        <w:rPr>
          <w:rFonts w:eastAsia="Times New Roman"/>
          <w:szCs w:val="24"/>
        </w:rPr>
        <w:t xml:space="preserve"> Μέχρι σήμερα έχουν περάσε</w:t>
      </w:r>
      <w:r w:rsidRPr="008A07D0">
        <w:rPr>
          <w:rFonts w:eastAsia="Times New Roman"/>
          <w:szCs w:val="24"/>
        </w:rPr>
        <w:t xml:space="preserve">ι τρία χρόνια από τότε που έκδωσε η </w:t>
      </w:r>
      <w:r>
        <w:rPr>
          <w:rFonts w:eastAsia="Times New Roman"/>
          <w:szCs w:val="24"/>
        </w:rPr>
        <w:t>ε</w:t>
      </w:r>
      <w:r w:rsidRPr="008A07D0">
        <w:rPr>
          <w:rFonts w:eastAsia="Times New Roman"/>
          <w:szCs w:val="24"/>
        </w:rPr>
        <w:t>πιτροπή το συγκεκριμένο πόρισμα που συζητούμε σήμερα</w:t>
      </w:r>
      <w:r>
        <w:rPr>
          <w:rFonts w:eastAsia="Times New Roman"/>
          <w:szCs w:val="24"/>
        </w:rPr>
        <w:t>.</w:t>
      </w:r>
      <w:r w:rsidRPr="008A07D0">
        <w:rPr>
          <w:rFonts w:eastAsia="Times New Roman"/>
          <w:szCs w:val="24"/>
        </w:rPr>
        <w:t xml:space="preserve"> Σε </w:t>
      </w:r>
      <w:r>
        <w:rPr>
          <w:rFonts w:eastAsia="Times New Roman"/>
          <w:szCs w:val="24"/>
        </w:rPr>
        <w:t>αυτά τα</w:t>
      </w:r>
      <w:r w:rsidRPr="008A07D0">
        <w:rPr>
          <w:rFonts w:eastAsia="Times New Roman"/>
          <w:szCs w:val="24"/>
        </w:rPr>
        <w:t xml:space="preserve"> τρία χρόνια γιατί δεν το φέρατε για συζήτηση στη Βουλή </w:t>
      </w:r>
      <w:r>
        <w:rPr>
          <w:rFonts w:eastAsia="Times New Roman"/>
          <w:szCs w:val="24"/>
        </w:rPr>
        <w:t>και το φ</w:t>
      </w:r>
      <w:r w:rsidRPr="008A07D0">
        <w:rPr>
          <w:rFonts w:eastAsia="Times New Roman"/>
          <w:szCs w:val="24"/>
        </w:rPr>
        <w:t xml:space="preserve">έρνετε τώρα </w:t>
      </w:r>
      <w:r>
        <w:rPr>
          <w:rFonts w:eastAsia="Times New Roman"/>
          <w:szCs w:val="24"/>
        </w:rPr>
        <w:t>π</w:t>
      </w:r>
      <w:r w:rsidRPr="008A07D0">
        <w:rPr>
          <w:rFonts w:eastAsia="Times New Roman"/>
          <w:szCs w:val="24"/>
        </w:rPr>
        <w:t>ου βρισκόμαστε παραμονές των εκλογών</w:t>
      </w:r>
      <w:r>
        <w:rPr>
          <w:rFonts w:eastAsia="Times New Roman"/>
          <w:szCs w:val="24"/>
        </w:rPr>
        <w:t>;</w:t>
      </w:r>
      <w:r w:rsidRPr="008A07D0">
        <w:rPr>
          <w:rFonts w:eastAsia="Times New Roman"/>
          <w:szCs w:val="24"/>
        </w:rPr>
        <w:t xml:space="preserve"> Προφανώς αισθάνεστε μία ένοχη</w:t>
      </w:r>
      <w:r>
        <w:rPr>
          <w:rFonts w:eastAsia="Times New Roman"/>
          <w:szCs w:val="24"/>
        </w:rPr>
        <w:t>,</w:t>
      </w:r>
      <w:r w:rsidRPr="008A07D0">
        <w:rPr>
          <w:rFonts w:eastAsia="Times New Roman"/>
          <w:szCs w:val="24"/>
        </w:rPr>
        <w:t xml:space="preserve"> που θέλετε να την ξεπλύνετε μέσα από αυτή τη διαδικασία και να την ξεπλύνετε γιατί αύριο εκεί που θα πηγαίνετε στ</w:t>
      </w:r>
      <w:r>
        <w:rPr>
          <w:rFonts w:eastAsia="Times New Roman"/>
          <w:szCs w:val="24"/>
        </w:rPr>
        <w:t xml:space="preserve">α ακροατήρια θα σας λένε: «Μα, εσείς είστε οι πρώτοι που βάλατε αυτό το θέμα και μέχρι σήμερα δεν </w:t>
      </w:r>
      <w:r w:rsidRPr="008A07D0">
        <w:rPr>
          <w:rFonts w:eastAsia="Times New Roman"/>
          <w:szCs w:val="24"/>
        </w:rPr>
        <w:t>έχετε κάνει τίποτα</w:t>
      </w:r>
      <w:r>
        <w:rPr>
          <w:rFonts w:eastAsia="Times New Roman"/>
          <w:szCs w:val="24"/>
        </w:rPr>
        <w:t>».</w:t>
      </w:r>
    </w:p>
    <w:p w14:paraId="619F8DA9" w14:textId="77777777" w:rsidR="00F246CC" w:rsidRDefault="005B5D49">
      <w:pPr>
        <w:spacing w:line="600" w:lineRule="auto"/>
        <w:ind w:firstLine="720"/>
        <w:jc w:val="center"/>
        <w:rPr>
          <w:rFonts w:eastAsia="Times New Roman" w:cs="Times New Roman"/>
          <w:szCs w:val="24"/>
        </w:rPr>
      </w:pPr>
      <w:r w:rsidRPr="00517DAE">
        <w:rPr>
          <w:rFonts w:eastAsia="Times New Roman" w:cs="Times New Roman"/>
          <w:szCs w:val="24"/>
        </w:rPr>
        <w:lastRenderedPageBreak/>
        <w:t xml:space="preserve">(Χειροκροτήματα από την πτέρυγα </w:t>
      </w:r>
      <w:r>
        <w:rPr>
          <w:rFonts w:eastAsia="Times New Roman" w:cs="Times New Roman"/>
          <w:szCs w:val="24"/>
        </w:rPr>
        <w:t>της Νέας Δημοκρατίας</w:t>
      </w:r>
      <w:r w:rsidRPr="00517DAE">
        <w:rPr>
          <w:rFonts w:eastAsia="Times New Roman" w:cs="Times New Roman"/>
          <w:szCs w:val="24"/>
        </w:rPr>
        <w:t>)</w:t>
      </w:r>
    </w:p>
    <w:p w14:paraId="619F8DAA" w14:textId="77777777" w:rsidR="00F246CC" w:rsidRDefault="005B5D49">
      <w:pPr>
        <w:spacing w:line="600" w:lineRule="auto"/>
        <w:ind w:firstLine="720"/>
        <w:jc w:val="both"/>
        <w:rPr>
          <w:rFonts w:eastAsia="Times New Roman"/>
          <w:szCs w:val="24"/>
        </w:rPr>
      </w:pPr>
      <w:r>
        <w:rPr>
          <w:rFonts w:eastAsia="Times New Roman"/>
          <w:szCs w:val="24"/>
        </w:rPr>
        <w:t xml:space="preserve"> Και υπάρχει κι ένα δεύτερο</w:t>
      </w:r>
      <w:r w:rsidRPr="008A07D0">
        <w:rPr>
          <w:rFonts w:eastAsia="Times New Roman"/>
          <w:szCs w:val="24"/>
        </w:rPr>
        <w:t xml:space="preserve"> το οποίο είναι επίσης σημαντικό</w:t>
      </w:r>
      <w:r>
        <w:rPr>
          <w:rFonts w:eastAsia="Times New Roman"/>
          <w:szCs w:val="24"/>
        </w:rPr>
        <w:t>.</w:t>
      </w:r>
      <w:r w:rsidRPr="008A07D0">
        <w:rPr>
          <w:rFonts w:eastAsia="Times New Roman"/>
          <w:szCs w:val="24"/>
        </w:rPr>
        <w:t xml:space="preserve"> Ο Πρωθυπουργός μέχρι σήμερα είχε όλη την </w:t>
      </w:r>
      <w:r>
        <w:rPr>
          <w:rFonts w:eastAsia="Times New Roman"/>
          <w:szCs w:val="24"/>
        </w:rPr>
        <w:t>ευχέρεια</w:t>
      </w:r>
      <w:r w:rsidRPr="008A07D0">
        <w:rPr>
          <w:rFonts w:eastAsia="Times New Roman"/>
          <w:szCs w:val="24"/>
        </w:rPr>
        <w:t xml:space="preserve"> το θέμα αυτό και να το χειριστεί και να το υποστηρίξει και να το διεκδικήσει</w:t>
      </w:r>
      <w:r>
        <w:rPr>
          <w:rFonts w:eastAsia="Times New Roman"/>
          <w:szCs w:val="24"/>
        </w:rPr>
        <w:t>.</w:t>
      </w:r>
      <w:r w:rsidRPr="008A07D0">
        <w:rPr>
          <w:rFonts w:eastAsia="Times New Roman"/>
          <w:szCs w:val="24"/>
        </w:rPr>
        <w:t xml:space="preserve"> Περιορίστηκε </w:t>
      </w:r>
      <w:r w:rsidRPr="008A07D0">
        <w:rPr>
          <w:rFonts w:eastAsia="Times New Roman"/>
          <w:szCs w:val="24"/>
        </w:rPr>
        <w:t xml:space="preserve">μόνο σε μία ομολογία πίστεως που </w:t>
      </w:r>
      <w:r>
        <w:rPr>
          <w:rFonts w:eastAsia="Times New Roman"/>
          <w:szCs w:val="24"/>
        </w:rPr>
        <w:t>άφηνε</w:t>
      </w:r>
      <w:r w:rsidRPr="008A07D0">
        <w:rPr>
          <w:rFonts w:eastAsia="Times New Roman"/>
          <w:szCs w:val="24"/>
        </w:rPr>
        <w:t xml:space="preserve"> απέναντι στην κ</w:t>
      </w:r>
      <w:r>
        <w:rPr>
          <w:rFonts w:eastAsia="Times New Roman"/>
          <w:szCs w:val="24"/>
        </w:rPr>
        <w:t>.</w:t>
      </w:r>
      <w:r w:rsidRPr="008A07D0">
        <w:rPr>
          <w:rFonts w:eastAsia="Times New Roman"/>
          <w:szCs w:val="24"/>
        </w:rPr>
        <w:t xml:space="preserve"> Μέρκελ να εννοηθεί ότι δεν τίθεται θέμα ουσιαστικής ικανοποίησης</w:t>
      </w:r>
      <w:r>
        <w:rPr>
          <w:rFonts w:eastAsia="Times New Roman"/>
          <w:szCs w:val="24"/>
        </w:rPr>
        <w:t>,</w:t>
      </w:r>
      <w:r w:rsidRPr="008A07D0">
        <w:rPr>
          <w:rFonts w:eastAsia="Times New Roman"/>
          <w:szCs w:val="24"/>
        </w:rPr>
        <w:t xml:space="preserve"> αλλά </w:t>
      </w:r>
      <w:r>
        <w:rPr>
          <w:rFonts w:eastAsia="Times New Roman"/>
          <w:szCs w:val="24"/>
        </w:rPr>
        <w:t>θέμα</w:t>
      </w:r>
      <w:r w:rsidRPr="008A07D0">
        <w:rPr>
          <w:rFonts w:eastAsia="Times New Roman"/>
          <w:szCs w:val="24"/>
        </w:rPr>
        <w:t xml:space="preserve"> ηθικής ικανοποίησης</w:t>
      </w:r>
      <w:r>
        <w:rPr>
          <w:rFonts w:eastAsia="Times New Roman"/>
          <w:szCs w:val="24"/>
        </w:rPr>
        <w:t>.</w:t>
      </w:r>
      <w:r w:rsidRPr="008A07D0">
        <w:rPr>
          <w:rFonts w:eastAsia="Times New Roman"/>
          <w:szCs w:val="24"/>
        </w:rPr>
        <w:t xml:space="preserve"> Ε</w:t>
      </w:r>
      <w:r>
        <w:rPr>
          <w:rFonts w:eastAsia="Times New Roman"/>
          <w:szCs w:val="24"/>
        </w:rPr>
        <w:t>, με</w:t>
      </w:r>
      <w:r w:rsidRPr="008A07D0">
        <w:rPr>
          <w:rFonts w:eastAsia="Times New Roman"/>
          <w:szCs w:val="24"/>
        </w:rPr>
        <w:t xml:space="preserve"> αυτές</w:t>
      </w:r>
      <w:r>
        <w:rPr>
          <w:rFonts w:eastAsia="Times New Roman"/>
          <w:szCs w:val="24"/>
        </w:rPr>
        <w:t>,</w:t>
      </w:r>
      <w:r w:rsidRPr="008A07D0">
        <w:rPr>
          <w:rFonts w:eastAsia="Times New Roman"/>
          <w:szCs w:val="24"/>
        </w:rPr>
        <w:t xml:space="preserve"> </w:t>
      </w:r>
      <w:r>
        <w:rPr>
          <w:rFonts w:eastAsia="Times New Roman"/>
          <w:szCs w:val="24"/>
        </w:rPr>
        <w:t>όμως,</w:t>
      </w:r>
      <w:r w:rsidRPr="008A07D0">
        <w:rPr>
          <w:rFonts w:eastAsia="Times New Roman"/>
          <w:szCs w:val="24"/>
        </w:rPr>
        <w:t xml:space="preserve"> τις λογικές δεν πρόκειται ούτε </w:t>
      </w:r>
      <w:r>
        <w:rPr>
          <w:rFonts w:eastAsia="Times New Roman"/>
          <w:szCs w:val="24"/>
        </w:rPr>
        <w:t>ε</w:t>
      </w:r>
      <w:r w:rsidRPr="008A07D0">
        <w:rPr>
          <w:rFonts w:eastAsia="Times New Roman"/>
          <w:szCs w:val="24"/>
        </w:rPr>
        <w:t>σείς να πάτε μπροστά</w:t>
      </w:r>
      <w:r>
        <w:rPr>
          <w:rFonts w:eastAsia="Times New Roman"/>
          <w:szCs w:val="24"/>
        </w:rPr>
        <w:t xml:space="preserve"> ούτε την Ελλάδα να ωφελήσ</w:t>
      </w:r>
      <w:r w:rsidRPr="008A07D0">
        <w:rPr>
          <w:rFonts w:eastAsia="Times New Roman"/>
          <w:szCs w:val="24"/>
        </w:rPr>
        <w:t>ετε</w:t>
      </w:r>
      <w:r>
        <w:rPr>
          <w:rFonts w:eastAsia="Times New Roman"/>
          <w:szCs w:val="24"/>
        </w:rPr>
        <w:t>.</w:t>
      </w:r>
      <w:r w:rsidRPr="008A07D0">
        <w:rPr>
          <w:rFonts w:eastAsia="Times New Roman"/>
          <w:szCs w:val="24"/>
        </w:rPr>
        <w:t xml:space="preserve"> Γ</w:t>
      </w:r>
      <w:r w:rsidRPr="008A07D0">
        <w:rPr>
          <w:rFonts w:eastAsia="Times New Roman"/>
          <w:szCs w:val="24"/>
        </w:rPr>
        <w:t xml:space="preserve">ιατί πλέον </w:t>
      </w:r>
      <w:r>
        <w:rPr>
          <w:rFonts w:eastAsia="Times New Roman"/>
          <w:szCs w:val="24"/>
        </w:rPr>
        <w:t xml:space="preserve">όλοι έχουν αντιληφθεί </w:t>
      </w:r>
      <w:r w:rsidRPr="008A07D0">
        <w:rPr>
          <w:rFonts w:eastAsia="Times New Roman"/>
          <w:szCs w:val="24"/>
        </w:rPr>
        <w:t>ότ</w:t>
      </w:r>
      <w:r>
        <w:rPr>
          <w:rFonts w:eastAsia="Times New Roman"/>
          <w:szCs w:val="24"/>
        </w:rPr>
        <w:t>ι αυτό που επιδιώκετε είναι η θεατρο</w:t>
      </w:r>
      <w:r w:rsidRPr="008A07D0">
        <w:rPr>
          <w:rFonts w:eastAsia="Times New Roman"/>
          <w:szCs w:val="24"/>
        </w:rPr>
        <w:t>ποίηση της πολιτικής ζωής</w:t>
      </w:r>
      <w:r>
        <w:rPr>
          <w:rFonts w:eastAsia="Times New Roman"/>
          <w:szCs w:val="24"/>
        </w:rPr>
        <w:t>.</w:t>
      </w:r>
      <w:r w:rsidRPr="008A07D0">
        <w:rPr>
          <w:rFonts w:eastAsia="Times New Roman"/>
          <w:szCs w:val="24"/>
        </w:rPr>
        <w:t xml:space="preserve"> </w:t>
      </w:r>
    </w:p>
    <w:p w14:paraId="619F8DAB" w14:textId="77777777" w:rsidR="00F246CC" w:rsidRDefault="005B5D49">
      <w:pPr>
        <w:spacing w:line="600" w:lineRule="auto"/>
        <w:ind w:firstLine="720"/>
        <w:jc w:val="both"/>
        <w:rPr>
          <w:rFonts w:eastAsia="Times New Roman"/>
          <w:szCs w:val="24"/>
        </w:rPr>
      </w:pPr>
      <w:r w:rsidRPr="008A07D0">
        <w:rPr>
          <w:rFonts w:eastAsia="Times New Roman"/>
          <w:szCs w:val="24"/>
        </w:rPr>
        <w:t>Και βέβαια να ξέρετε κάτι</w:t>
      </w:r>
      <w:r>
        <w:rPr>
          <w:rFonts w:eastAsia="Times New Roman"/>
          <w:szCs w:val="24"/>
        </w:rPr>
        <w:t xml:space="preserve">. Ακόμα και αυτή η </w:t>
      </w:r>
      <w:r w:rsidRPr="008A07D0">
        <w:rPr>
          <w:rFonts w:eastAsia="Times New Roman"/>
          <w:szCs w:val="24"/>
        </w:rPr>
        <w:t xml:space="preserve">απόφαση που θα ψηφίσουμε δια εγέρσεως μετά </w:t>
      </w:r>
      <w:r>
        <w:rPr>
          <w:rFonts w:eastAsia="Times New Roman"/>
          <w:szCs w:val="24"/>
        </w:rPr>
        <w:t xml:space="preserve">από τη συζήτηση αυτού του θέματος, </w:t>
      </w:r>
      <w:r w:rsidRPr="008A07D0">
        <w:rPr>
          <w:rFonts w:eastAsia="Times New Roman"/>
          <w:szCs w:val="24"/>
        </w:rPr>
        <w:t>στην οποία ο Πρόεδρος της Βουλής πρ</w:t>
      </w:r>
      <w:r w:rsidRPr="008A07D0">
        <w:rPr>
          <w:rFonts w:eastAsia="Times New Roman"/>
          <w:szCs w:val="24"/>
        </w:rPr>
        <w:t>άγματι με ένα</w:t>
      </w:r>
      <w:r>
        <w:rPr>
          <w:rFonts w:eastAsia="Times New Roman"/>
          <w:szCs w:val="24"/>
        </w:rPr>
        <w:t>ν</w:t>
      </w:r>
      <w:r w:rsidRPr="008A07D0">
        <w:rPr>
          <w:rFonts w:eastAsia="Times New Roman"/>
          <w:szCs w:val="24"/>
        </w:rPr>
        <w:t xml:space="preserve"> πολύ προσεκτικό τρόπο έχει συγκεντρώσει τα ελάχιστα σημεία κοινής αποδοχής όλων των πτερύ</w:t>
      </w:r>
      <w:r>
        <w:rPr>
          <w:rFonts w:eastAsia="Times New Roman"/>
          <w:szCs w:val="24"/>
        </w:rPr>
        <w:t>γων του δημοκρατικού τόξου και βεβαίως δεν έχουμε καμία διαφωνία,</w:t>
      </w:r>
      <w:r w:rsidRPr="008A07D0">
        <w:rPr>
          <w:rFonts w:eastAsia="Times New Roman"/>
          <w:szCs w:val="24"/>
        </w:rPr>
        <w:t xml:space="preserve"> γίνεται για να δοθεί στην Κυβέρνηση το έναυσμα να χ</w:t>
      </w:r>
      <w:r>
        <w:rPr>
          <w:rFonts w:eastAsia="Times New Roman"/>
          <w:szCs w:val="24"/>
        </w:rPr>
        <w:t xml:space="preserve">ειριστεί το θέμα αυτό οδεύοντάς το </w:t>
      </w:r>
      <w:r>
        <w:rPr>
          <w:rFonts w:eastAsia="Times New Roman"/>
          <w:szCs w:val="24"/>
        </w:rPr>
        <w:lastRenderedPageBreak/>
        <w:t>προς την ικανοποίησή</w:t>
      </w:r>
      <w:r w:rsidRPr="008A07D0">
        <w:rPr>
          <w:rFonts w:eastAsia="Times New Roman"/>
          <w:szCs w:val="24"/>
        </w:rPr>
        <w:t xml:space="preserve"> του με κάθε νόμιμο</w:t>
      </w:r>
      <w:r>
        <w:rPr>
          <w:rFonts w:eastAsia="Times New Roman"/>
          <w:szCs w:val="24"/>
        </w:rPr>
        <w:t>,</w:t>
      </w:r>
      <w:r w:rsidRPr="008A07D0">
        <w:rPr>
          <w:rFonts w:eastAsia="Times New Roman"/>
          <w:szCs w:val="24"/>
        </w:rPr>
        <w:t xml:space="preserve"> διπλωματικό και νομικό μέσο</w:t>
      </w:r>
      <w:r>
        <w:rPr>
          <w:rFonts w:eastAsia="Times New Roman"/>
          <w:szCs w:val="24"/>
        </w:rPr>
        <w:t>.</w:t>
      </w:r>
      <w:r w:rsidRPr="008A07D0">
        <w:rPr>
          <w:rFonts w:eastAsia="Times New Roman"/>
          <w:szCs w:val="24"/>
        </w:rPr>
        <w:t xml:space="preserve"> </w:t>
      </w:r>
    </w:p>
    <w:p w14:paraId="619F8DAC" w14:textId="77777777" w:rsidR="00F246CC" w:rsidRDefault="005B5D49">
      <w:pPr>
        <w:spacing w:line="600" w:lineRule="auto"/>
        <w:ind w:firstLine="720"/>
        <w:jc w:val="both"/>
        <w:rPr>
          <w:rFonts w:eastAsia="Times New Roman"/>
          <w:szCs w:val="24"/>
        </w:rPr>
      </w:pPr>
      <w:r>
        <w:rPr>
          <w:rFonts w:eastAsia="Times New Roman"/>
          <w:szCs w:val="24"/>
        </w:rPr>
        <w:t xml:space="preserve">Μα αυτό είναι ταυτολογία, </w:t>
      </w:r>
      <w:r w:rsidRPr="008A07D0">
        <w:rPr>
          <w:rFonts w:eastAsia="Times New Roman"/>
          <w:szCs w:val="24"/>
        </w:rPr>
        <w:t>έγινε το αυτονόητο</w:t>
      </w:r>
      <w:r>
        <w:rPr>
          <w:rFonts w:eastAsia="Times New Roman"/>
          <w:szCs w:val="24"/>
        </w:rPr>
        <w:t>.</w:t>
      </w:r>
      <w:r w:rsidRPr="008A07D0">
        <w:rPr>
          <w:rFonts w:eastAsia="Times New Roman"/>
          <w:szCs w:val="24"/>
        </w:rPr>
        <w:t xml:space="preserve"> </w:t>
      </w:r>
      <w:r>
        <w:rPr>
          <w:rFonts w:eastAsia="Times New Roman"/>
          <w:szCs w:val="24"/>
        </w:rPr>
        <w:t>Η κ</w:t>
      </w:r>
      <w:r w:rsidRPr="008A07D0">
        <w:rPr>
          <w:rFonts w:eastAsia="Times New Roman"/>
          <w:szCs w:val="24"/>
        </w:rPr>
        <w:t xml:space="preserve">υβέρνηση από το Σύνταγμα και τους νόμους έχει την αποκλειστική αρμοδιότητα να χειρίζεται αυτά τα θέματα να τα διεκδικεί εκεί όπου </w:t>
      </w:r>
      <w:r>
        <w:rPr>
          <w:rFonts w:eastAsia="Times New Roman"/>
          <w:szCs w:val="24"/>
        </w:rPr>
        <w:t>υ</w:t>
      </w:r>
      <w:r w:rsidRPr="008A07D0">
        <w:rPr>
          <w:rFonts w:eastAsia="Times New Roman"/>
          <w:szCs w:val="24"/>
        </w:rPr>
        <w:t>πάρχε</w:t>
      </w:r>
      <w:r w:rsidRPr="008A07D0">
        <w:rPr>
          <w:rFonts w:eastAsia="Times New Roman"/>
          <w:szCs w:val="24"/>
        </w:rPr>
        <w:t xml:space="preserve">ι χώρος για τη διεκδίκησή τους και κυρίως να μην τα αφήνει να ανακυκλώνονται μέσα από συζητήσεις που στο τέλος </w:t>
      </w:r>
      <w:r>
        <w:rPr>
          <w:rFonts w:eastAsia="Times New Roman"/>
          <w:szCs w:val="24"/>
        </w:rPr>
        <w:t>τ</w:t>
      </w:r>
      <w:r w:rsidRPr="008A07D0">
        <w:rPr>
          <w:rFonts w:eastAsia="Times New Roman"/>
          <w:szCs w:val="24"/>
        </w:rPr>
        <w:t>ο μόνο που μένει είναι μία εφήμερη ικανοποίηση</w:t>
      </w:r>
      <w:r>
        <w:rPr>
          <w:rFonts w:eastAsia="Times New Roman"/>
          <w:szCs w:val="24"/>
        </w:rPr>
        <w:t xml:space="preserve">. </w:t>
      </w:r>
    </w:p>
    <w:p w14:paraId="619F8DAD" w14:textId="77777777" w:rsidR="00F246CC" w:rsidRDefault="005B5D49">
      <w:pPr>
        <w:spacing w:line="600" w:lineRule="auto"/>
        <w:ind w:firstLine="720"/>
        <w:jc w:val="both"/>
        <w:rPr>
          <w:rFonts w:eastAsia="Times New Roman"/>
          <w:szCs w:val="24"/>
        </w:rPr>
      </w:pPr>
      <w:r>
        <w:rPr>
          <w:rFonts w:eastAsia="Times New Roman"/>
          <w:szCs w:val="24"/>
        </w:rPr>
        <w:t xml:space="preserve">Αυτά λοιπόν, τα πρόχειρα και να εφήμερα «εύγε», δεν τα έχουν ανάγκη οι δημοκρατίες. Οι δημοκρατίες έχουν ανάγκη τον έπαινο «του Δήμου και των Σοφιστών», όπως έλεγε ο Αλεξανδρινός ποιητής. </w:t>
      </w:r>
    </w:p>
    <w:p w14:paraId="619F8DAE" w14:textId="77777777" w:rsidR="00F246CC" w:rsidRDefault="005B5D49">
      <w:pPr>
        <w:spacing w:line="600" w:lineRule="auto"/>
        <w:ind w:firstLine="720"/>
        <w:jc w:val="both"/>
        <w:rPr>
          <w:rFonts w:eastAsia="Times New Roman"/>
          <w:szCs w:val="24"/>
        </w:rPr>
      </w:pPr>
      <w:r>
        <w:rPr>
          <w:rFonts w:eastAsia="Times New Roman"/>
          <w:szCs w:val="24"/>
        </w:rPr>
        <w:t>Εμείς, λοιπόν, αγωνιζόμαστε και θα αγωνιζόμαστε με τον τρόπο που πρ</w:t>
      </w:r>
      <w:r>
        <w:rPr>
          <w:rFonts w:eastAsia="Times New Roman"/>
          <w:szCs w:val="24"/>
        </w:rPr>
        <w:t>οσφέρεται κάθε φορά, με τα μέσα που συγκεντρώνουμε κάθε φορά, γιατί τουλάχιστον αν είναι κάτι που προέκυψε με τον πιο μεγαλόστομο τρόπο από τις ενέργειες και τις μελέτες που έκανε η επιτροπή, είναι ότι η συκοφαντία που είχε διατυπωθεί και ανακυκλωνόταν συν</w:t>
      </w:r>
      <w:r>
        <w:rPr>
          <w:rFonts w:eastAsia="Times New Roman"/>
          <w:szCs w:val="24"/>
        </w:rPr>
        <w:t xml:space="preserve">εχώς περί του ότι δήθεν ο αείμνηστος </w:t>
      </w:r>
      <w:r>
        <w:rPr>
          <w:rFonts w:eastAsia="Times New Roman"/>
          <w:szCs w:val="24"/>
        </w:rPr>
        <w:lastRenderedPageBreak/>
        <w:t>εθνάρχης Κωνσταντίνος Καραμανλής το θέμα των αποζημιώσεων το είχε ανταλλάξει με 200.000.000 που είχε πάρει τότε για τα εγκλήματα του ναζισμού, ήταν μια φενάκη. Αποδείχθηκε ότι ήταν ένα ψεύδος που διακινείτο μόνο και μόν</w:t>
      </w:r>
      <w:r>
        <w:rPr>
          <w:rFonts w:eastAsia="Times New Roman"/>
          <w:szCs w:val="24"/>
        </w:rPr>
        <w:t xml:space="preserve">ο για να πλήττει τη φιλελεύθερη παράταξη. </w:t>
      </w:r>
    </w:p>
    <w:p w14:paraId="619F8DAF" w14:textId="77777777" w:rsidR="00F246CC" w:rsidRDefault="005B5D49">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19F8DB0" w14:textId="77777777" w:rsidR="00F246CC" w:rsidRDefault="005B5D49">
      <w:pPr>
        <w:spacing w:line="600" w:lineRule="auto"/>
        <w:ind w:firstLine="720"/>
        <w:jc w:val="both"/>
        <w:rPr>
          <w:rFonts w:eastAsia="Times New Roman"/>
          <w:szCs w:val="24"/>
        </w:rPr>
      </w:pPr>
      <w:r>
        <w:rPr>
          <w:rFonts w:eastAsia="Times New Roman"/>
          <w:szCs w:val="24"/>
        </w:rPr>
        <w:t>Αποδείχθηκε, λοιπόν, και το λέει η επιτροπή, ότι οι επιδιώξεις και οι αξιώσεις της ελληνικής πολιτείας απέναντι στη Γερμανική Δημοκρατία είναι ενεργές και δικα</w:t>
      </w:r>
      <w:r>
        <w:rPr>
          <w:rFonts w:eastAsia="Times New Roman"/>
          <w:szCs w:val="24"/>
        </w:rPr>
        <w:t>στικά επιδιώξιμες. Δεν παρεγράφησαν ποτέ! Και γι’ αυτό σήμερα έχουμε το θάρρος και έχουμε την μεγάλη τιμή να λέμε ως Νέα Δημοκρατία ότι αυτό το θέμα πράγματι και το κρατήσαμε ζωντανό και το παραδώσαμε στις επόμενες κυβερνήσεις και θα επιμείνουμε στην ικανο</w:t>
      </w:r>
      <w:r>
        <w:rPr>
          <w:rFonts w:eastAsia="Times New Roman"/>
          <w:szCs w:val="24"/>
        </w:rPr>
        <w:t>ποίησή του, βέβαια όχι με τον τρόπο που είπα προηγούμενα ο συνάδελφος, να βάλουμε μια ερμηνευτική δήλωση στο Σύνταγμα και να λέμε «καταργείται η εθνική κυριαρχία της Γερμανικής Δημοκρατίας». Αυτά είναι ωραία παραμύθια, αλλά δεν είναι για σοβαρούς ανθρώπους</w:t>
      </w:r>
      <w:r>
        <w:rPr>
          <w:rFonts w:eastAsia="Times New Roman"/>
          <w:szCs w:val="24"/>
        </w:rPr>
        <w:t xml:space="preserve">. </w:t>
      </w:r>
    </w:p>
    <w:p w14:paraId="619F8DB1" w14:textId="77777777" w:rsidR="00F246CC" w:rsidRDefault="005B5D49">
      <w:pPr>
        <w:spacing w:line="600" w:lineRule="auto"/>
        <w:ind w:firstLine="720"/>
        <w:jc w:val="both"/>
        <w:rPr>
          <w:rFonts w:eastAsia="Times New Roman"/>
          <w:szCs w:val="24"/>
        </w:rPr>
      </w:pPr>
      <w:r>
        <w:rPr>
          <w:rFonts w:eastAsia="Times New Roman"/>
          <w:szCs w:val="24"/>
        </w:rPr>
        <w:lastRenderedPageBreak/>
        <w:t xml:space="preserve">Εμείς, λοιπόν, θα επιμείνουμε στον αγώνα αυτόν με υπευθυνότητα, με ήθος και με πατριωτικό φρόνημα. </w:t>
      </w:r>
    </w:p>
    <w:p w14:paraId="619F8DB2" w14:textId="77777777" w:rsidR="00F246CC" w:rsidRDefault="005B5D49">
      <w:pPr>
        <w:spacing w:line="600" w:lineRule="auto"/>
        <w:ind w:firstLine="720"/>
        <w:jc w:val="both"/>
        <w:rPr>
          <w:rFonts w:eastAsia="Times New Roman"/>
          <w:szCs w:val="24"/>
        </w:rPr>
      </w:pPr>
      <w:r w:rsidRPr="00D079C3">
        <w:rPr>
          <w:rFonts w:eastAsia="Times New Roman"/>
          <w:b/>
          <w:szCs w:val="24"/>
        </w:rPr>
        <w:t>ΠΡΟΕΔΡΕΥΟΥΣΑ (Αναστασία Χριστοδουλοπούλου):</w:t>
      </w:r>
      <w:r>
        <w:rPr>
          <w:rFonts w:eastAsia="Times New Roman"/>
          <w:szCs w:val="24"/>
        </w:rPr>
        <w:t xml:space="preserve"> Κύριε Τζαβάρα, ολοκληρώστε παρακαλώ. Είστε στα είκοσι έξι λεπτά. </w:t>
      </w:r>
    </w:p>
    <w:p w14:paraId="619F8DB3" w14:textId="77777777" w:rsidR="00F246CC" w:rsidRDefault="005B5D49">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Κυρία Πρόεδρε, σταμα</w:t>
      </w:r>
      <w:r>
        <w:rPr>
          <w:rFonts w:eastAsia="Times New Roman"/>
          <w:szCs w:val="24"/>
        </w:rPr>
        <w:t>τάω εδώ. Δεν θέλω να σας πω τίποτα άλλο.</w:t>
      </w:r>
    </w:p>
    <w:p w14:paraId="619F8DB4"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9F8DB5" w14:textId="77777777" w:rsidR="00F246CC" w:rsidRDefault="005B5D49">
      <w:pPr>
        <w:spacing w:line="600" w:lineRule="auto"/>
        <w:ind w:firstLine="720"/>
        <w:jc w:val="both"/>
        <w:rPr>
          <w:rFonts w:eastAsia="Times New Roman"/>
          <w:szCs w:val="24"/>
        </w:rPr>
      </w:pPr>
      <w:r w:rsidRPr="00D079C3">
        <w:rPr>
          <w:rFonts w:eastAsia="Times New Roman"/>
          <w:b/>
          <w:szCs w:val="24"/>
        </w:rPr>
        <w:t>ΠΡΟΕΔΡΕΥΟΥΣΑ (Αναστασία Χριστοδουλοπούλου):</w:t>
      </w:r>
      <w:r>
        <w:rPr>
          <w:rFonts w:eastAsia="Times New Roman"/>
          <w:szCs w:val="24"/>
        </w:rPr>
        <w:t xml:space="preserve"> Ευχαριστούμε.</w:t>
      </w:r>
    </w:p>
    <w:p w14:paraId="619F8DB6" w14:textId="77777777" w:rsidR="00F246CC" w:rsidRDefault="005B5D49">
      <w:pPr>
        <w:spacing w:line="600" w:lineRule="auto"/>
        <w:ind w:firstLine="720"/>
        <w:jc w:val="both"/>
        <w:rPr>
          <w:rFonts w:eastAsia="Times New Roman"/>
          <w:szCs w:val="24"/>
        </w:rPr>
      </w:pPr>
      <w:r>
        <w:rPr>
          <w:rFonts w:eastAsia="Times New Roman"/>
          <w:szCs w:val="24"/>
        </w:rPr>
        <w:t>Θα κάνουμε και μια συμφωνία. Δεν είναι δυνατόν, επειδή ο πρώτος ομιλητής υπερέβη τον χρόνο, να διεκδικο</w:t>
      </w:r>
      <w:r>
        <w:rPr>
          <w:rFonts w:eastAsia="Times New Roman"/>
          <w:szCs w:val="24"/>
        </w:rPr>
        <w:t xml:space="preserve">ύν όλοι ισοτιμία στην παράβαση των αποφάσεων της Διάσκεψης. </w:t>
      </w:r>
    </w:p>
    <w:p w14:paraId="619F8DB7" w14:textId="77777777" w:rsidR="00F246CC" w:rsidRDefault="005B5D49">
      <w:pPr>
        <w:spacing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Από εσάς εξαρτάται αυτό, κυρία Πρόεδρε.</w:t>
      </w:r>
    </w:p>
    <w:p w14:paraId="619F8DB8" w14:textId="77777777" w:rsidR="00F246CC" w:rsidRDefault="005B5D49">
      <w:pPr>
        <w:spacing w:line="600" w:lineRule="auto"/>
        <w:ind w:firstLine="720"/>
        <w:jc w:val="both"/>
        <w:rPr>
          <w:rFonts w:eastAsia="Times New Roman"/>
          <w:szCs w:val="24"/>
        </w:rPr>
      </w:pPr>
      <w:r w:rsidRPr="00D079C3">
        <w:rPr>
          <w:rFonts w:eastAsia="Times New Roman"/>
          <w:b/>
          <w:szCs w:val="24"/>
        </w:rPr>
        <w:lastRenderedPageBreak/>
        <w:t>ΠΡΟΕΔΡΕΥΟΥΣΑ (Αναστασία Χριστοδουλοπούλου):</w:t>
      </w:r>
      <w:r>
        <w:rPr>
          <w:rFonts w:eastAsia="Times New Roman"/>
          <w:szCs w:val="24"/>
        </w:rPr>
        <w:t xml:space="preserve"> Είναι τέτοιο το θέμα που δεν θέλω να παρεμβαίνω και να διακόπτω. Όμως, εφ’ εξής θα διακόπ</w:t>
      </w:r>
      <w:r>
        <w:rPr>
          <w:rFonts w:eastAsia="Times New Roman"/>
          <w:szCs w:val="24"/>
        </w:rPr>
        <w:t>τω.</w:t>
      </w:r>
    </w:p>
    <w:p w14:paraId="619F8DB9" w14:textId="77777777" w:rsidR="00F246CC" w:rsidRDefault="005B5D49">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szCs w:val="24"/>
        </w:rPr>
        <w:t xml:space="preserve">προηγουμένως </w:t>
      </w:r>
      <w:r>
        <w:rPr>
          <w:rFonts w:eastAsia="Times New Roman"/>
          <w:szCs w:val="24"/>
        </w:rPr>
        <w:t xml:space="preserve">συμμετείχαν στο εκπαιδευτικό πρόγραμμα </w:t>
      </w:r>
      <w:r w:rsidRPr="00D079C3">
        <w:rPr>
          <w:rFonts w:eastAsia="Times New Roman"/>
          <w:szCs w:val="24"/>
        </w:rPr>
        <w:t xml:space="preserve">«Εργαστήρι Δημοκρατίας» </w:t>
      </w:r>
      <w:r>
        <w:rPr>
          <w:rFonts w:eastAsia="Times New Roman"/>
          <w:szCs w:val="24"/>
        </w:rPr>
        <w:t>που οργανώνει το Ίδρυμα της Βουλής, είκοσι</w:t>
      </w:r>
      <w:r>
        <w:rPr>
          <w:rFonts w:eastAsia="Times New Roman"/>
          <w:szCs w:val="24"/>
        </w:rPr>
        <w:t xml:space="preserve"> μαθητές και μαθήτριες και δύο εκπαιδευτικοί από το 1</w:t>
      </w:r>
      <w:r>
        <w:rPr>
          <w:rFonts w:eastAsia="Times New Roman"/>
          <w:szCs w:val="24"/>
          <w:vertAlign w:val="superscript"/>
        </w:rPr>
        <w:t>ο</w:t>
      </w:r>
      <w:r>
        <w:rPr>
          <w:rFonts w:eastAsia="Times New Roman"/>
          <w:szCs w:val="24"/>
        </w:rPr>
        <w:t xml:space="preserve"> Δημοτικό Σχολείο Παπάγου.</w:t>
      </w:r>
    </w:p>
    <w:p w14:paraId="619F8DB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19F8DBB"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 xml:space="preserve">απ’ </w:t>
      </w:r>
      <w:r>
        <w:rPr>
          <w:rFonts w:eastAsia="Times New Roman" w:cs="Times New Roman"/>
          <w:szCs w:val="24"/>
        </w:rPr>
        <w:t>όλες τις πτέρυγες της Βουλής)</w:t>
      </w:r>
    </w:p>
    <w:p w14:paraId="619F8DBC" w14:textId="77777777" w:rsidR="00F246CC" w:rsidRDefault="005B5D49">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Τον λόγο έχει ο κ. Θεόδωρος Παπαθεοδώρου από τη Δημοκρατική Συμπαράταξη.</w:t>
      </w:r>
    </w:p>
    <w:p w14:paraId="619F8DBD" w14:textId="77777777" w:rsidR="00F246CC" w:rsidRDefault="005B5D49">
      <w:pPr>
        <w:spacing w:line="600" w:lineRule="auto"/>
        <w:ind w:firstLine="720"/>
        <w:jc w:val="both"/>
        <w:rPr>
          <w:rFonts w:eastAsia="Times New Roman"/>
          <w:color w:val="000000" w:themeColor="text1"/>
          <w:szCs w:val="24"/>
        </w:rPr>
      </w:pPr>
      <w:r w:rsidRPr="00316618">
        <w:rPr>
          <w:rFonts w:eastAsia="Times New Roman" w:cs="Times New Roman"/>
          <w:b/>
          <w:color w:val="000000" w:themeColor="text1"/>
          <w:szCs w:val="24"/>
        </w:rPr>
        <w:t>ΘΕΟΔΩΡΟΣ ΠΑΠΑΘΕΟΔΩΡΟΥ:</w:t>
      </w:r>
      <w:r w:rsidRPr="00316618">
        <w:rPr>
          <w:rFonts w:eastAsia="Times New Roman" w:cs="Times New Roman"/>
          <w:color w:val="000000" w:themeColor="text1"/>
          <w:szCs w:val="24"/>
        </w:rPr>
        <w:t xml:space="preserve"> </w:t>
      </w:r>
      <w:r w:rsidRPr="00316618">
        <w:rPr>
          <w:rFonts w:eastAsia="Times New Roman"/>
          <w:color w:val="000000" w:themeColor="text1"/>
          <w:szCs w:val="24"/>
        </w:rPr>
        <w:t>Ευχαριστώ</w:t>
      </w:r>
      <w:r>
        <w:rPr>
          <w:rFonts w:eastAsia="Times New Roman"/>
          <w:color w:val="000000" w:themeColor="text1"/>
          <w:szCs w:val="24"/>
        </w:rPr>
        <w:t>, κυρία Π</w:t>
      </w:r>
      <w:r w:rsidRPr="00316618">
        <w:rPr>
          <w:rFonts w:eastAsia="Times New Roman"/>
          <w:color w:val="000000" w:themeColor="text1"/>
          <w:szCs w:val="24"/>
        </w:rPr>
        <w:t>ρόεδρε</w:t>
      </w:r>
      <w:r>
        <w:rPr>
          <w:rFonts w:eastAsia="Times New Roman"/>
          <w:color w:val="000000" w:themeColor="text1"/>
          <w:szCs w:val="24"/>
        </w:rPr>
        <w:t>.</w:t>
      </w:r>
    </w:p>
    <w:p w14:paraId="619F8DBE"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Κύριε Υπουργέ, </w:t>
      </w:r>
      <w:r w:rsidRPr="00316618">
        <w:rPr>
          <w:rFonts w:eastAsia="Times New Roman"/>
          <w:color w:val="000000" w:themeColor="text1"/>
          <w:szCs w:val="24"/>
        </w:rPr>
        <w:t>κυρ</w:t>
      </w:r>
      <w:r>
        <w:rPr>
          <w:rFonts w:eastAsia="Times New Roman"/>
          <w:color w:val="000000" w:themeColor="text1"/>
          <w:szCs w:val="24"/>
        </w:rPr>
        <w:t>ίες και κύριοι Β</w:t>
      </w:r>
      <w:r w:rsidRPr="00316618">
        <w:rPr>
          <w:rFonts w:eastAsia="Times New Roman"/>
          <w:color w:val="000000" w:themeColor="text1"/>
          <w:szCs w:val="24"/>
        </w:rPr>
        <w:t>ουλευτές</w:t>
      </w:r>
      <w:r>
        <w:rPr>
          <w:rFonts w:eastAsia="Times New Roman"/>
          <w:color w:val="000000" w:themeColor="text1"/>
          <w:szCs w:val="24"/>
        </w:rPr>
        <w:t>,</w:t>
      </w:r>
      <w:r w:rsidRPr="00316618">
        <w:rPr>
          <w:rFonts w:eastAsia="Times New Roman"/>
          <w:color w:val="000000" w:themeColor="text1"/>
          <w:szCs w:val="24"/>
        </w:rPr>
        <w:t xml:space="preserve"> προφανώς</w:t>
      </w:r>
      <w:r>
        <w:rPr>
          <w:rFonts w:eastAsia="Times New Roman"/>
          <w:color w:val="000000" w:themeColor="text1"/>
          <w:szCs w:val="24"/>
        </w:rPr>
        <w:t xml:space="preserve">, κυρία Πρόεδρε, </w:t>
      </w:r>
      <w:r w:rsidRPr="00316618">
        <w:rPr>
          <w:rFonts w:eastAsia="Times New Roman"/>
          <w:color w:val="000000" w:themeColor="text1"/>
          <w:szCs w:val="24"/>
        </w:rPr>
        <w:t>και δεν συ</w:t>
      </w:r>
      <w:r>
        <w:rPr>
          <w:rFonts w:eastAsia="Times New Roman"/>
          <w:color w:val="000000" w:themeColor="text1"/>
          <w:szCs w:val="24"/>
        </w:rPr>
        <w:t>μφωνούμε</w:t>
      </w:r>
      <w:r w:rsidRPr="00316618">
        <w:rPr>
          <w:rFonts w:eastAsia="Times New Roman"/>
          <w:color w:val="000000" w:themeColor="text1"/>
          <w:szCs w:val="24"/>
        </w:rPr>
        <w:t xml:space="preserve"> την πρότασή </w:t>
      </w:r>
      <w:r>
        <w:rPr>
          <w:rFonts w:eastAsia="Times New Roman"/>
          <w:color w:val="000000" w:themeColor="text1"/>
          <w:szCs w:val="24"/>
        </w:rPr>
        <w:t>σας,</w:t>
      </w:r>
      <w:r w:rsidRPr="00316618">
        <w:rPr>
          <w:rFonts w:eastAsia="Times New Roman"/>
          <w:color w:val="000000" w:themeColor="text1"/>
          <w:szCs w:val="24"/>
        </w:rPr>
        <w:t xml:space="preserve"> διότι θε</w:t>
      </w:r>
      <w:r w:rsidRPr="00316618">
        <w:rPr>
          <w:rFonts w:eastAsia="Times New Roman"/>
          <w:color w:val="000000" w:themeColor="text1"/>
          <w:szCs w:val="24"/>
        </w:rPr>
        <w:lastRenderedPageBreak/>
        <w:t>ωρώ ότι είναι πολύ σημαντική η σημερινή συζήτηση</w:t>
      </w:r>
      <w:r>
        <w:rPr>
          <w:rFonts w:eastAsia="Times New Roman"/>
          <w:color w:val="000000" w:themeColor="text1"/>
          <w:szCs w:val="24"/>
        </w:rPr>
        <w:t>.</w:t>
      </w:r>
      <w:r w:rsidRPr="00316618">
        <w:rPr>
          <w:rFonts w:eastAsia="Times New Roman"/>
          <w:color w:val="000000" w:themeColor="text1"/>
          <w:szCs w:val="24"/>
        </w:rPr>
        <w:t xml:space="preserve"> Θα μπορούσε να κρατηθεί σ</w:t>
      </w:r>
      <w:r>
        <w:rPr>
          <w:rFonts w:eastAsia="Times New Roman"/>
          <w:color w:val="000000" w:themeColor="text1"/>
          <w:szCs w:val="24"/>
        </w:rPr>
        <w:t>ε</w:t>
      </w:r>
      <w:r w:rsidRPr="00316618">
        <w:rPr>
          <w:rFonts w:eastAsia="Times New Roman"/>
          <w:color w:val="000000" w:themeColor="text1"/>
          <w:szCs w:val="24"/>
        </w:rPr>
        <w:t xml:space="preserve"> διαφορετικά όρια και με τη δική σας παρέ</w:t>
      </w:r>
      <w:r w:rsidRPr="00316618">
        <w:rPr>
          <w:rFonts w:eastAsia="Times New Roman"/>
          <w:color w:val="000000" w:themeColor="text1"/>
          <w:szCs w:val="24"/>
        </w:rPr>
        <w:t>μβαση</w:t>
      </w:r>
      <w:r>
        <w:rPr>
          <w:rFonts w:eastAsia="Times New Roman"/>
          <w:color w:val="000000" w:themeColor="text1"/>
          <w:szCs w:val="24"/>
        </w:rPr>
        <w:t>.</w:t>
      </w:r>
    </w:p>
    <w:p w14:paraId="619F8DBF"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Θ</w:t>
      </w:r>
      <w:r w:rsidRPr="00316618">
        <w:rPr>
          <w:rFonts w:eastAsia="Times New Roman"/>
          <w:color w:val="000000" w:themeColor="text1"/>
          <w:szCs w:val="24"/>
        </w:rPr>
        <w:t xml:space="preserve">έλω να καλωσορίσω </w:t>
      </w:r>
      <w:r>
        <w:rPr>
          <w:rFonts w:eastAsia="Times New Roman"/>
          <w:color w:val="000000" w:themeColor="text1"/>
          <w:szCs w:val="24"/>
        </w:rPr>
        <w:t xml:space="preserve">και </w:t>
      </w:r>
      <w:r w:rsidRPr="00316618">
        <w:rPr>
          <w:rFonts w:eastAsia="Times New Roman"/>
          <w:color w:val="000000" w:themeColor="text1"/>
          <w:szCs w:val="24"/>
        </w:rPr>
        <w:t xml:space="preserve">να καλωσορίσουμε όλοι τις ενώσεις των θυμάτων των μαρτυρικών </w:t>
      </w:r>
      <w:r>
        <w:rPr>
          <w:rFonts w:eastAsia="Times New Roman"/>
          <w:color w:val="000000" w:themeColor="text1"/>
          <w:szCs w:val="24"/>
        </w:rPr>
        <w:t>τόπων, τι</w:t>
      </w:r>
      <w:r w:rsidRPr="00316618">
        <w:rPr>
          <w:rFonts w:eastAsia="Times New Roman"/>
          <w:color w:val="000000" w:themeColor="text1"/>
          <w:szCs w:val="24"/>
        </w:rPr>
        <w:t>ς ενώσ</w:t>
      </w:r>
      <w:r>
        <w:rPr>
          <w:rFonts w:eastAsia="Times New Roman"/>
          <w:color w:val="000000" w:themeColor="text1"/>
          <w:szCs w:val="24"/>
        </w:rPr>
        <w:t>ει</w:t>
      </w:r>
      <w:r w:rsidRPr="00316618">
        <w:rPr>
          <w:rFonts w:eastAsia="Times New Roman"/>
          <w:color w:val="000000" w:themeColor="text1"/>
          <w:szCs w:val="24"/>
        </w:rPr>
        <w:t>ς</w:t>
      </w:r>
      <w:r>
        <w:rPr>
          <w:rFonts w:eastAsia="Times New Roman"/>
          <w:color w:val="000000" w:themeColor="text1"/>
          <w:szCs w:val="24"/>
        </w:rPr>
        <w:t xml:space="preserve"> των α</w:t>
      </w:r>
      <w:r w:rsidRPr="00316618">
        <w:rPr>
          <w:rFonts w:eastAsia="Times New Roman"/>
          <w:color w:val="000000" w:themeColor="text1"/>
          <w:szCs w:val="24"/>
        </w:rPr>
        <w:t>γωνιστών</w:t>
      </w:r>
      <w:r>
        <w:rPr>
          <w:rFonts w:eastAsia="Times New Roman"/>
          <w:color w:val="000000" w:themeColor="text1"/>
          <w:szCs w:val="24"/>
        </w:rPr>
        <w:t>, οι οποίες κράτησαν τ</w:t>
      </w:r>
      <w:r w:rsidRPr="00316618">
        <w:rPr>
          <w:rFonts w:eastAsia="Times New Roman"/>
          <w:color w:val="000000" w:themeColor="text1"/>
          <w:szCs w:val="24"/>
        </w:rPr>
        <w:t>όσα χρόνια το θέμα ζωντανό και να σας παρακαλέσω</w:t>
      </w:r>
      <w:r>
        <w:rPr>
          <w:rFonts w:eastAsia="Times New Roman"/>
          <w:color w:val="000000" w:themeColor="text1"/>
          <w:szCs w:val="24"/>
        </w:rPr>
        <w:t>, κυρία Π</w:t>
      </w:r>
      <w:r w:rsidRPr="00316618">
        <w:rPr>
          <w:rFonts w:eastAsia="Times New Roman"/>
          <w:color w:val="000000" w:themeColor="text1"/>
          <w:szCs w:val="24"/>
        </w:rPr>
        <w:t>ρόεδρε</w:t>
      </w:r>
      <w:r>
        <w:rPr>
          <w:rFonts w:eastAsia="Times New Roman"/>
          <w:color w:val="000000" w:themeColor="text1"/>
          <w:szCs w:val="24"/>
        </w:rPr>
        <w:t>,</w:t>
      </w:r>
      <w:r w:rsidRPr="00316618">
        <w:rPr>
          <w:rFonts w:eastAsia="Times New Roman"/>
          <w:color w:val="000000" w:themeColor="text1"/>
          <w:szCs w:val="24"/>
        </w:rPr>
        <w:t xml:space="preserve"> επειδή είναι σήμερα </w:t>
      </w:r>
      <w:r>
        <w:rPr>
          <w:rFonts w:eastAsia="Times New Roman"/>
          <w:color w:val="000000" w:themeColor="text1"/>
          <w:szCs w:val="24"/>
        </w:rPr>
        <w:t>μια</w:t>
      </w:r>
      <w:r w:rsidRPr="00316618">
        <w:rPr>
          <w:rFonts w:eastAsia="Times New Roman"/>
          <w:color w:val="000000" w:themeColor="text1"/>
          <w:szCs w:val="24"/>
        </w:rPr>
        <w:t xml:space="preserve"> ιστορική </w:t>
      </w:r>
      <w:r>
        <w:rPr>
          <w:rFonts w:eastAsia="Times New Roman"/>
          <w:color w:val="000000" w:themeColor="text1"/>
          <w:szCs w:val="24"/>
        </w:rPr>
        <w:t>η</w:t>
      </w:r>
      <w:r w:rsidRPr="00316618">
        <w:rPr>
          <w:rFonts w:eastAsia="Times New Roman"/>
          <w:color w:val="000000" w:themeColor="text1"/>
          <w:szCs w:val="24"/>
        </w:rPr>
        <w:t>μέρα</w:t>
      </w:r>
      <w:r>
        <w:rPr>
          <w:rFonts w:eastAsia="Times New Roman"/>
          <w:color w:val="000000" w:themeColor="text1"/>
          <w:szCs w:val="24"/>
        </w:rPr>
        <w:t xml:space="preserve">, να μη </w:t>
      </w:r>
      <w:r>
        <w:rPr>
          <w:rFonts w:eastAsia="Times New Roman"/>
          <w:color w:val="000000" w:themeColor="text1"/>
          <w:szCs w:val="24"/>
        </w:rPr>
        <w:t>γίνει</w:t>
      </w:r>
      <w:r w:rsidRPr="00316618">
        <w:rPr>
          <w:rFonts w:eastAsia="Times New Roman"/>
          <w:color w:val="000000" w:themeColor="text1"/>
          <w:szCs w:val="24"/>
        </w:rPr>
        <w:t xml:space="preserve"> διακοπή για οποιαδήποτε ονομαστική ψηφοφορία</w:t>
      </w:r>
      <w:r>
        <w:rPr>
          <w:rFonts w:eastAsia="Times New Roman"/>
          <w:color w:val="000000" w:themeColor="text1"/>
          <w:szCs w:val="24"/>
        </w:rPr>
        <w:t>. Το Σ</w:t>
      </w:r>
      <w:r w:rsidRPr="00316618">
        <w:rPr>
          <w:rFonts w:eastAsia="Times New Roman"/>
          <w:color w:val="000000" w:themeColor="text1"/>
          <w:szCs w:val="24"/>
        </w:rPr>
        <w:t xml:space="preserve">ώμα συνεδριάζει σε ένα θέμα το οποίο αφορά </w:t>
      </w:r>
      <w:r>
        <w:rPr>
          <w:rFonts w:eastAsia="Times New Roman"/>
          <w:color w:val="000000" w:themeColor="text1"/>
          <w:szCs w:val="24"/>
        </w:rPr>
        <w:t>σ</w:t>
      </w:r>
      <w:r w:rsidRPr="00316618">
        <w:rPr>
          <w:rFonts w:eastAsia="Times New Roman"/>
          <w:color w:val="000000" w:themeColor="text1"/>
          <w:szCs w:val="24"/>
        </w:rPr>
        <w:t>την ιστορική μνήμη</w:t>
      </w:r>
      <w:r>
        <w:rPr>
          <w:rFonts w:eastAsia="Times New Roman"/>
          <w:color w:val="000000" w:themeColor="text1"/>
          <w:szCs w:val="24"/>
        </w:rPr>
        <w:t>. Κ</w:t>
      </w:r>
      <w:r w:rsidRPr="00316618">
        <w:rPr>
          <w:rFonts w:eastAsia="Times New Roman"/>
          <w:color w:val="000000" w:themeColor="text1"/>
          <w:szCs w:val="24"/>
        </w:rPr>
        <w:t xml:space="preserve">αταλαβαίνετε και εσείς </w:t>
      </w:r>
      <w:r>
        <w:rPr>
          <w:rFonts w:eastAsia="Times New Roman"/>
          <w:color w:val="000000" w:themeColor="text1"/>
          <w:szCs w:val="24"/>
        </w:rPr>
        <w:t>-</w:t>
      </w:r>
      <w:r w:rsidRPr="00316618">
        <w:rPr>
          <w:rFonts w:eastAsia="Times New Roman"/>
          <w:color w:val="000000" w:themeColor="text1"/>
          <w:szCs w:val="24"/>
        </w:rPr>
        <w:t xml:space="preserve">και νομίζω ότι δεν διαφωνεί </w:t>
      </w:r>
      <w:r>
        <w:rPr>
          <w:rFonts w:eastAsia="Times New Roman"/>
          <w:color w:val="000000" w:themeColor="text1"/>
          <w:szCs w:val="24"/>
        </w:rPr>
        <w:t>κάποιος</w:t>
      </w:r>
      <w:r w:rsidRPr="00316618">
        <w:rPr>
          <w:rFonts w:eastAsia="Times New Roman"/>
          <w:color w:val="000000" w:themeColor="text1"/>
          <w:szCs w:val="24"/>
        </w:rPr>
        <w:t xml:space="preserve"> </w:t>
      </w:r>
      <w:r w:rsidRPr="00316618">
        <w:rPr>
          <w:rFonts w:eastAsia="Times New Roman"/>
          <w:color w:val="000000" w:themeColor="text1"/>
          <w:szCs w:val="24"/>
        </w:rPr>
        <w:t xml:space="preserve">στην </w:t>
      </w:r>
      <w:r>
        <w:rPr>
          <w:rFonts w:eastAsia="Times New Roman"/>
          <w:color w:val="000000" w:themeColor="text1"/>
          <w:szCs w:val="24"/>
        </w:rPr>
        <w:t>Α</w:t>
      </w:r>
      <w:r w:rsidRPr="00316618">
        <w:rPr>
          <w:rFonts w:eastAsia="Times New Roman"/>
          <w:color w:val="000000" w:themeColor="text1"/>
          <w:szCs w:val="24"/>
        </w:rPr>
        <w:t>ίθουσα</w:t>
      </w:r>
      <w:r>
        <w:rPr>
          <w:rFonts w:eastAsia="Times New Roman"/>
          <w:color w:val="000000" w:themeColor="text1"/>
          <w:szCs w:val="24"/>
        </w:rPr>
        <w:t xml:space="preserve">- από την </w:t>
      </w:r>
      <w:r w:rsidRPr="00316618">
        <w:rPr>
          <w:rFonts w:eastAsia="Times New Roman"/>
          <w:color w:val="000000" w:themeColor="text1"/>
          <w:szCs w:val="24"/>
        </w:rPr>
        <w:t>οφειλόμενη απόδοση τιμής και στα θύματα και στην ιστο</w:t>
      </w:r>
      <w:r w:rsidRPr="00316618">
        <w:rPr>
          <w:rFonts w:eastAsia="Times New Roman"/>
          <w:color w:val="000000" w:themeColor="text1"/>
          <w:szCs w:val="24"/>
        </w:rPr>
        <w:t>ρική μνήμη και στους ανθρώπους</w:t>
      </w:r>
      <w:r>
        <w:rPr>
          <w:rFonts w:eastAsia="Times New Roman"/>
          <w:color w:val="000000" w:themeColor="text1"/>
          <w:szCs w:val="24"/>
        </w:rPr>
        <w:t>,</w:t>
      </w:r>
      <w:r w:rsidRPr="00316618">
        <w:rPr>
          <w:rFonts w:eastAsia="Times New Roman"/>
          <w:color w:val="000000" w:themeColor="text1"/>
          <w:szCs w:val="24"/>
        </w:rPr>
        <w:t xml:space="preserve"> οι οποίοι βρίσκονται σήμερα εδώ</w:t>
      </w:r>
      <w:r>
        <w:rPr>
          <w:rFonts w:eastAsia="Times New Roman"/>
          <w:color w:val="000000" w:themeColor="text1"/>
          <w:szCs w:val="24"/>
        </w:rPr>
        <w:t xml:space="preserve"> εκπροσωπώντας </w:t>
      </w:r>
      <w:r w:rsidRPr="00316618">
        <w:rPr>
          <w:rFonts w:eastAsia="Times New Roman"/>
          <w:color w:val="000000" w:themeColor="text1"/>
          <w:szCs w:val="24"/>
        </w:rPr>
        <w:t>αυτές τις ενώσεις</w:t>
      </w:r>
      <w:r>
        <w:rPr>
          <w:rFonts w:eastAsia="Times New Roman"/>
          <w:color w:val="000000" w:themeColor="text1"/>
          <w:szCs w:val="24"/>
        </w:rPr>
        <w:t>,</w:t>
      </w:r>
      <w:r w:rsidRPr="00316618">
        <w:rPr>
          <w:rFonts w:eastAsia="Times New Roman"/>
          <w:color w:val="000000" w:themeColor="text1"/>
          <w:szCs w:val="24"/>
        </w:rPr>
        <w:t xml:space="preserve"> ότι η συνεδρίαση θα πρέπει να ολοκληρωθεί κανονικά και να μη γίνει κα</w:t>
      </w:r>
      <w:r>
        <w:rPr>
          <w:rFonts w:eastAsia="Times New Roman"/>
          <w:color w:val="000000" w:themeColor="text1"/>
          <w:szCs w:val="24"/>
        </w:rPr>
        <w:t>μμία</w:t>
      </w:r>
      <w:r w:rsidRPr="00316618">
        <w:rPr>
          <w:rFonts w:eastAsia="Times New Roman"/>
          <w:color w:val="000000" w:themeColor="text1"/>
          <w:szCs w:val="24"/>
        </w:rPr>
        <w:t xml:space="preserve"> διακοπή για ονομαστική ψηφοφορία</w:t>
      </w:r>
      <w:r>
        <w:rPr>
          <w:rFonts w:eastAsia="Times New Roman"/>
          <w:color w:val="000000" w:themeColor="text1"/>
          <w:szCs w:val="24"/>
        </w:rPr>
        <w:t xml:space="preserve">. Έχουμε χρόνο </w:t>
      </w:r>
      <w:r>
        <w:rPr>
          <w:rFonts w:eastAsia="Times New Roman"/>
          <w:color w:val="000000" w:themeColor="text1"/>
          <w:szCs w:val="24"/>
        </w:rPr>
        <w:t>γι’</w:t>
      </w:r>
      <w:r>
        <w:rPr>
          <w:rFonts w:eastAsia="Times New Roman"/>
          <w:color w:val="000000" w:themeColor="text1"/>
          <w:szCs w:val="24"/>
        </w:rPr>
        <w:t xml:space="preserve"> αυτά αργότερα.</w:t>
      </w:r>
    </w:p>
    <w:p w14:paraId="619F8DC0"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Θεωρώ, κ</w:t>
      </w:r>
      <w:r w:rsidRPr="00316618">
        <w:rPr>
          <w:rFonts w:eastAsia="Times New Roman"/>
          <w:color w:val="000000" w:themeColor="text1"/>
          <w:szCs w:val="24"/>
        </w:rPr>
        <w:t xml:space="preserve">υρίες και </w:t>
      </w:r>
      <w:r w:rsidRPr="00316618">
        <w:rPr>
          <w:rFonts w:eastAsia="Times New Roman"/>
          <w:color w:val="000000" w:themeColor="text1"/>
          <w:szCs w:val="24"/>
        </w:rPr>
        <w:t>κύριοι συνάδελφοι</w:t>
      </w:r>
      <w:r>
        <w:rPr>
          <w:rFonts w:eastAsia="Times New Roman"/>
          <w:color w:val="000000" w:themeColor="text1"/>
          <w:szCs w:val="24"/>
        </w:rPr>
        <w:t>,</w:t>
      </w:r>
      <w:r w:rsidRPr="00316618">
        <w:rPr>
          <w:rFonts w:eastAsia="Times New Roman"/>
          <w:color w:val="000000" w:themeColor="text1"/>
          <w:szCs w:val="24"/>
        </w:rPr>
        <w:t xml:space="preserve"> μεγάλη τιμή για τη Βουλή των Ελλήνων να διαβάσει</w:t>
      </w:r>
      <w:r>
        <w:rPr>
          <w:rFonts w:eastAsia="Times New Roman"/>
          <w:color w:val="000000" w:themeColor="text1"/>
          <w:szCs w:val="24"/>
        </w:rPr>
        <w:t xml:space="preserve"> ξανά</w:t>
      </w:r>
      <w:r w:rsidRPr="00316618">
        <w:rPr>
          <w:rFonts w:eastAsia="Times New Roman"/>
          <w:color w:val="000000" w:themeColor="text1"/>
          <w:szCs w:val="24"/>
        </w:rPr>
        <w:t xml:space="preserve"> την ιστορία αυτού του τόπου</w:t>
      </w:r>
      <w:r>
        <w:rPr>
          <w:rFonts w:eastAsia="Times New Roman"/>
          <w:color w:val="000000" w:themeColor="text1"/>
          <w:szCs w:val="24"/>
        </w:rPr>
        <w:t>,</w:t>
      </w:r>
      <w:r w:rsidRPr="00316618">
        <w:rPr>
          <w:rFonts w:eastAsia="Times New Roman"/>
          <w:color w:val="000000" w:themeColor="text1"/>
          <w:szCs w:val="24"/>
        </w:rPr>
        <w:t xml:space="preserve"> να αναλάβει την ιστορική ευθύνη απέναντι στις </w:t>
      </w:r>
      <w:r>
        <w:rPr>
          <w:rFonts w:eastAsia="Times New Roman"/>
          <w:color w:val="000000" w:themeColor="text1"/>
          <w:szCs w:val="24"/>
        </w:rPr>
        <w:t xml:space="preserve">ηρωικές και </w:t>
      </w:r>
      <w:r>
        <w:rPr>
          <w:rFonts w:eastAsia="Times New Roman"/>
          <w:color w:val="000000" w:themeColor="text1"/>
          <w:szCs w:val="24"/>
        </w:rPr>
        <w:lastRenderedPageBreak/>
        <w:t>μαρτυρικές</w:t>
      </w:r>
      <w:r w:rsidRPr="00316618">
        <w:rPr>
          <w:rFonts w:eastAsia="Times New Roman"/>
          <w:color w:val="000000" w:themeColor="text1"/>
          <w:szCs w:val="24"/>
        </w:rPr>
        <w:t xml:space="preserve"> διαδρομές του ελληνικού λαού και να</w:t>
      </w:r>
      <w:r>
        <w:rPr>
          <w:rFonts w:eastAsia="Times New Roman"/>
          <w:color w:val="000000" w:themeColor="text1"/>
          <w:szCs w:val="24"/>
        </w:rPr>
        <w:t xml:space="preserve"> αντιμετωπίσει με παρρησία το ε</w:t>
      </w:r>
      <w:r w:rsidRPr="00316618">
        <w:rPr>
          <w:rFonts w:eastAsia="Times New Roman"/>
          <w:color w:val="000000" w:themeColor="text1"/>
          <w:szCs w:val="24"/>
        </w:rPr>
        <w:t>θνικό χρέος</w:t>
      </w:r>
      <w:r>
        <w:rPr>
          <w:rFonts w:eastAsia="Times New Roman"/>
          <w:color w:val="000000" w:themeColor="text1"/>
          <w:szCs w:val="24"/>
        </w:rPr>
        <w:t>,</w:t>
      </w:r>
      <w:r w:rsidRPr="00316618">
        <w:rPr>
          <w:rFonts w:eastAsia="Times New Roman"/>
          <w:color w:val="000000" w:themeColor="text1"/>
          <w:szCs w:val="24"/>
        </w:rPr>
        <w:t xml:space="preserve"> αρκεί </w:t>
      </w:r>
      <w:r w:rsidRPr="00316618">
        <w:rPr>
          <w:rFonts w:eastAsia="Times New Roman"/>
          <w:color w:val="000000" w:themeColor="text1"/>
          <w:szCs w:val="24"/>
        </w:rPr>
        <w:t xml:space="preserve">να το κάνει </w:t>
      </w:r>
      <w:r>
        <w:rPr>
          <w:rFonts w:eastAsia="Times New Roman"/>
          <w:color w:val="000000" w:themeColor="text1"/>
          <w:szCs w:val="24"/>
        </w:rPr>
        <w:t xml:space="preserve">με ειλικρίνεια, </w:t>
      </w:r>
      <w:r w:rsidRPr="00316618">
        <w:rPr>
          <w:rFonts w:eastAsia="Times New Roman"/>
          <w:color w:val="000000" w:themeColor="text1"/>
          <w:szCs w:val="24"/>
        </w:rPr>
        <w:t>ευθύτητα και επίγνωση ότι γίνεται την ίδια στιγμή και αυτ</w:t>
      </w:r>
      <w:r>
        <w:rPr>
          <w:rFonts w:eastAsia="Times New Roman"/>
          <w:color w:val="000000" w:themeColor="text1"/>
          <w:szCs w:val="24"/>
        </w:rPr>
        <w:t>ή</w:t>
      </w:r>
      <w:r w:rsidRPr="00316618">
        <w:rPr>
          <w:rFonts w:eastAsia="Times New Roman"/>
          <w:color w:val="000000" w:themeColor="text1"/>
          <w:szCs w:val="24"/>
        </w:rPr>
        <w:t xml:space="preserve"> μέρος της ιστορίας αυτού του τόπου</w:t>
      </w:r>
      <w:r>
        <w:rPr>
          <w:rFonts w:eastAsia="Times New Roman"/>
          <w:color w:val="000000" w:themeColor="text1"/>
          <w:szCs w:val="24"/>
        </w:rPr>
        <w:t>. Κ</w:t>
      </w:r>
      <w:r w:rsidRPr="00316618">
        <w:rPr>
          <w:rFonts w:eastAsia="Times New Roman"/>
          <w:color w:val="000000" w:themeColor="text1"/>
          <w:szCs w:val="24"/>
        </w:rPr>
        <w:t>αι οφείλει με τη στάση της να ανταποκριθεί στη διαχρονική ιστορική μνήμη του ελληνικού λαού</w:t>
      </w:r>
      <w:r>
        <w:rPr>
          <w:rFonts w:eastAsia="Times New Roman"/>
          <w:color w:val="000000" w:themeColor="text1"/>
          <w:szCs w:val="24"/>
        </w:rPr>
        <w:t>, α</w:t>
      </w:r>
      <w:r w:rsidRPr="00316618">
        <w:rPr>
          <w:rFonts w:eastAsia="Times New Roman"/>
          <w:color w:val="000000" w:themeColor="text1"/>
          <w:szCs w:val="24"/>
        </w:rPr>
        <w:t>λλά και στη θεσμική της υπόσταση ως αν</w:t>
      </w:r>
      <w:r w:rsidRPr="00316618">
        <w:rPr>
          <w:rFonts w:eastAsia="Times New Roman"/>
          <w:color w:val="000000" w:themeColor="text1"/>
          <w:szCs w:val="24"/>
        </w:rPr>
        <w:t>τιπροσωπευτική έκφραση της κυρίαρχης βούλησης του ελληνικού λαού</w:t>
      </w:r>
      <w:r>
        <w:rPr>
          <w:rFonts w:eastAsia="Times New Roman"/>
          <w:color w:val="000000" w:themeColor="text1"/>
          <w:szCs w:val="24"/>
        </w:rPr>
        <w:t>. Α</w:t>
      </w:r>
      <w:r w:rsidRPr="00316618">
        <w:rPr>
          <w:rFonts w:eastAsia="Times New Roman"/>
          <w:color w:val="000000" w:themeColor="text1"/>
          <w:szCs w:val="24"/>
        </w:rPr>
        <w:t xml:space="preserve">ρκεί η Βουλή να μπορεί να σταθεί πάνω από τη </w:t>
      </w:r>
      <w:r w:rsidRPr="00863EC9">
        <w:rPr>
          <w:rFonts w:eastAsia="Times New Roman"/>
          <w:color w:val="000000" w:themeColor="text1"/>
          <w:szCs w:val="24"/>
        </w:rPr>
        <w:t>συγχρονία</w:t>
      </w:r>
      <w:r w:rsidRPr="00892368">
        <w:rPr>
          <w:rFonts w:eastAsia="Times New Roman"/>
          <w:b/>
          <w:color w:val="000000" w:themeColor="text1"/>
          <w:szCs w:val="24"/>
        </w:rPr>
        <w:t xml:space="preserve"> </w:t>
      </w:r>
      <w:r>
        <w:rPr>
          <w:rFonts w:eastAsia="Times New Roman"/>
          <w:color w:val="000000" w:themeColor="text1"/>
          <w:szCs w:val="24"/>
        </w:rPr>
        <w:t>της πολιτικής ανάγκης</w:t>
      </w:r>
      <w:r w:rsidRPr="00316618">
        <w:rPr>
          <w:rFonts w:eastAsia="Times New Roman"/>
          <w:color w:val="000000" w:themeColor="text1"/>
          <w:szCs w:val="24"/>
        </w:rPr>
        <w:t xml:space="preserve"> και να συνειδητοποιήσει ότι κρίσιμα και μείζονα θέματα της ιστορικής αυτοσυνειδησίας πρέπει να παραμείνουν εκτός</w:t>
      </w:r>
      <w:r w:rsidRPr="00316618">
        <w:rPr>
          <w:rFonts w:eastAsia="Times New Roman"/>
          <w:color w:val="000000" w:themeColor="text1"/>
          <w:szCs w:val="24"/>
        </w:rPr>
        <w:t xml:space="preserve"> της κομματικής εκμετάλλευσης και των εργαλείων χειραγώγησης και μετάλλαξης της ιστορικής μνήμης του ελληνικού λαού</w:t>
      </w:r>
      <w:r>
        <w:rPr>
          <w:rFonts w:eastAsia="Times New Roman"/>
          <w:color w:val="000000" w:themeColor="text1"/>
          <w:szCs w:val="24"/>
        </w:rPr>
        <w:t>.</w:t>
      </w:r>
    </w:p>
    <w:p w14:paraId="619F8DC1"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Οι μαρτυρικοί τόποι και τα ολοκαυτώματα τ</w:t>
      </w:r>
      <w:r w:rsidRPr="00316618">
        <w:rPr>
          <w:rFonts w:eastAsia="Times New Roman"/>
          <w:color w:val="000000" w:themeColor="text1"/>
          <w:szCs w:val="24"/>
        </w:rPr>
        <w:t>ης ναζιστικής θηριωδίας στην Ελλάδα δεν ανήκουν μόνο στην ελληνική ιστορία</w:t>
      </w:r>
      <w:r>
        <w:rPr>
          <w:rFonts w:eastAsia="Times New Roman"/>
          <w:color w:val="000000" w:themeColor="text1"/>
          <w:szCs w:val="24"/>
        </w:rPr>
        <w:t>,</w:t>
      </w:r>
      <w:r w:rsidRPr="00316618">
        <w:rPr>
          <w:rFonts w:eastAsia="Times New Roman"/>
          <w:color w:val="000000" w:themeColor="text1"/>
          <w:szCs w:val="24"/>
        </w:rPr>
        <w:t xml:space="preserve"> αλλά στην παγκόσμια ισ</w:t>
      </w:r>
      <w:r w:rsidRPr="00316618">
        <w:rPr>
          <w:rFonts w:eastAsia="Times New Roman"/>
          <w:color w:val="000000" w:themeColor="text1"/>
          <w:szCs w:val="24"/>
        </w:rPr>
        <w:t xml:space="preserve">τορία των χωρών που διεκδικούν σήμερα την ηθική </w:t>
      </w:r>
      <w:r>
        <w:rPr>
          <w:rFonts w:eastAsia="Times New Roman"/>
          <w:color w:val="000000" w:themeColor="text1"/>
          <w:szCs w:val="24"/>
        </w:rPr>
        <w:t>δ</w:t>
      </w:r>
      <w:r w:rsidRPr="00316618">
        <w:rPr>
          <w:rFonts w:eastAsia="Times New Roman"/>
          <w:color w:val="000000" w:themeColor="text1"/>
          <w:szCs w:val="24"/>
        </w:rPr>
        <w:t xml:space="preserve">ικαίωση των θυσιών του λαού </w:t>
      </w:r>
      <w:r>
        <w:rPr>
          <w:rFonts w:eastAsia="Times New Roman"/>
          <w:color w:val="000000" w:themeColor="text1"/>
          <w:szCs w:val="24"/>
        </w:rPr>
        <w:t xml:space="preserve">του τόπου τους </w:t>
      </w:r>
      <w:r w:rsidRPr="00316618">
        <w:rPr>
          <w:rFonts w:eastAsia="Times New Roman"/>
          <w:color w:val="000000" w:themeColor="text1"/>
          <w:szCs w:val="24"/>
        </w:rPr>
        <w:t xml:space="preserve">και την απότιση τιμής στους νεκρούς </w:t>
      </w:r>
      <w:r>
        <w:rPr>
          <w:rFonts w:eastAsia="Times New Roman"/>
          <w:color w:val="000000" w:themeColor="text1"/>
          <w:szCs w:val="24"/>
        </w:rPr>
        <w:t>τους. Π</w:t>
      </w:r>
      <w:r w:rsidRPr="00316618">
        <w:rPr>
          <w:rFonts w:eastAsia="Times New Roman"/>
          <w:color w:val="000000" w:themeColor="text1"/>
          <w:szCs w:val="24"/>
        </w:rPr>
        <w:t>αράλληλα</w:t>
      </w:r>
      <w:r>
        <w:rPr>
          <w:rFonts w:eastAsia="Times New Roman"/>
          <w:color w:val="000000" w:themeColor="text1"/>
          <w:szCs w:val="24"/>
        </w:rPr>
        <w:t>,</w:t>
      </w:r>
      <w:r w:rsidRPr="00316618">
        <w:rPr>
          <w:rFonts w:eastAsia="Times New Roman"/>
          <w:color w:val="000000" w:themeColor="text1"/>
          <w:szCs w:val="24"/>
        </w:rPr>
        <w:t xml:space="preserve"> ζητούν να μην ξεχαστούν οι θυσίες αυτές</w:t>
      </w:r>
      <w:r>
        <w:rPr>
          <w:rFonts w:eastAsia="Times New Roman"/>
          <w:color w:val="000000" w:themeColor="text1"/>
          <w:szCs w:val="24"/>
        </w:rPr>
        <w:t>,</w:t>
      </w:r>
      <w:r w:rsidRPr="00316618">
        <w:rPr>
          <w:rFonts w:eastAsia="Times New Roman"/>
          <w:color w:val="000000" w:themeColor="text1"/>
          <w:szCs w:val="24"/>
        </w:rPr>
        <w:t xml:space="preserve"> διακηρύσσοντας το </w:t>
      </w:r>
      <w:r>
        <w:rPr>
          <w:rFonts w:eastAsia="Times New Roman"/>
          <w:color w:val="000000" w:themeColor="text1"/>
          <w:szCs w:val="24"/>
        </w:rPr>
        <w:t>«π</w:t>
      </w:r>
      <w:r w:rsidRPr="00316618">
        <w:rPr>
          <w:rFonts w:eastAsia="Times New Roman"/>
          <w:color w:val="000000" w:themeColor="text1"/>
          <w:szCs w:val="24"/>
        </w:rPr>
        <w:t>οτέ πια φασισμός</w:t>
      </w:r>
      <w:r>
        <w:rPr>
          <w:rFonts w:eastAsia="Times New Roman"/>
          <w:color w:val="000000" w:themeColor="text1"/>
          <w:szCs w:val="24"/>
        </w:rPr>
        <w:t>».</w:t>
      </w:r>
    </w:p>
    <w:p w14:paraId="619F8DC2"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Κορυφαίοι τόποι μαρτυρίου τ</w:t>
      </w:r>
      <w:r w:rsidRPr="00316618">
        <w:rPr>
          <w:rFonts w:eastAsia="Times New Roman"/>
          <w:color w:val="000000" w:themeColor="text1"/>
          <w:szCs w:val="24"/>
        </w:rPr>
        <w:t>ων Ε</w:t>
      </w:r>
      <w:r w:rsidRPr="00316618">
        <w:rPr>
          <w:rFonts w:eastAsia="Times New Roman"/>
          <w:color w:val="000000" w:themeColor="text1"/>
          <w:szCs w:val="24"/>
        </w:rPr>
        <w:t xml:space="preserve">λλήνων πατριωτών </w:t>
      </w:r>
      <w:r>
        <w:rPr>
          <w:rFonts w:eastAsia="Times New Roman"/>
          <w:color w:val="000000" w:themeColor="text1"/>
          <w:szCs w:val="24"/>
        </w:rPr>
        <w:t xml:space="preserve">είναι </w:t>
      </w:r>
      <w:r w:rsidRPr="00316618">
        <w:rPr>
          <w:rFonts w:eastAsia="Times New Roman"/>
          <w:color w:val="000000" w:themeColor="text1"/>
          <w:szCs w:val="24"/>
        </w:rPr>
        <w:t>τα Καλάβρυτα</w:t>
      </w:r>
      <w:r>
        <w:rPr>
          <w:rFonts w:eastAsia="Times New Roman"/>
          <w:color w:val="000000" w:themeColor="text1"/>
          <w:szCs w:val="24"/>
        </w:rPr>
        <w:t>,</w:t>
      </w:r>
      <w:r w:rsidRPr="00316618">
        <w:rPr>
          <w:rFonts w:eastAsia="Times New Roman"/>
          <w:color w:val="000000" w:themeColor="text1"/>
          <w:szCs w:val="24"/>
        </w:rPr>
        <w:t xml:space="preserve"> η Θεσσαλονίκη</w:t>
      </w:r>
      <w:r>
        <w:rPr>
          <w:rFonts w:eastAsia="Times New Roman"/>
          <w:color w:val="000000" w:themeColor="text1"/>
          <w:szCs w:val="24"/>
        </w:rPr>
        <w:t>,</w:t>
      </w:r>
      <w:r w:rsidRPr="00316618">
        <w:rPr>
          <w:rFonts w:eastAsia="Times New Roman"/>
          <w:color w:val="000000" w:themeColor="text1"/>
          <w:szCs w:val="24"/>
        </w:rPr>
        <w:t xml:space="preserve"> το Δίστομο</w:t>
      </w:r>
      <w:r>
        <w:rPr>
          <w:rFonts w:eastAsia="Times New Roman"/>
          <w:color w:val="000000" w:themeColor="text1"/>
          <w:szCs w:val="24"/>
        </w:rPr>
        <w:t>, η Κάνδ</w:t>
      </w:r>
      <w:r w:rsidRPr="00316618">
        <w:rPr>
          <w:rFonts w:eastAsia="Times New Roman"/>
          <w:color w:val="000000" w:themeColor="text1"/>
          <w:szCs w:val="24"/>
        </w:rPr>
        <w:t>ανος</w:t>
      </w:r>
      <w:r>
        <w:rPr>
          <w:rFonts w:eastAsia="Times New Roman"/>
          <w:color w:val="000000" w:themeColor="text1"/>
          <w:szCs w:val="24"/>
        </w:rPr>
        <w:t>, το Κ</w:t>
      </w:r>
      <w:r w:rsidRPr="00316618">
        <w:rPr>
          <w:rFonts w:eastAsia="Times New Roman"/>
          <w:color w:val="000000" w:themeColor="text1"/>
          <w:szCs w:val="24"/>
        </w:rPr>
        <w:t>ομμένο</w:t>
      </w:r>
      <w:r>
        <w:rPr>
          <w:rFonts w:eastAsia="Times New Roman"/>
          <w:color w:val="000000" w:themeColor="text1"/>
          <w:szCs w:val="24"/>
        </w:rPr>
        <w:t>, η Β</w:t>
      </w:r>
      <w:r w:rsidRPr="00316618">
        <w:rPr>
          <w:rFonts w:eastAsia="Times New Roman"/>
          <w:color w:val="000000" w:themeColor="text1"/>
          <w:szCs w:val="24"/>
        </w:rPr>
        <w:t>ιάννος</w:t>
      </w:r>
      <w:r>
        <w:rPr>
          <w:rFonts w:eastAsia="Times New Roman"/>
          <w:color w:val="000000" w:themeColor="text1"/>
          <w:szCs w:val="24"/>
        </w:rPr>
        <w:t>,</w:t>
      </w:r>
      <w:r w:rsidRPr="00316618">
        <w:rPr>
          <w:rFonts w:eastAsia="Times New Roman"/>
          <w:color w:val="000000" w:themeColor="text1"/>
          <w:szCs w:val="24"/>
        </w:rPr>
        <w:t xml:space="preserve"> τα Κερδύλια</w:t>
      </w:r>
      <w:r>
        <w:rPr>
          <w:rFonts w:eastAsia="Times New Roman"/>
          <w:color w:val="000000" w:themeColor="text1"/>
          <w:szCs w:val="24"/>
        </w:rPr>
        <w:t>,</w:t>
      </w:r>
      <w:r w:rsidRPr="00316618">
        <w:rPr>
          <w:rFonts w:eastAsia="Times New Roman"/>
          <w:color w:val="000000" w:themeColor="text1"/>
          <w:szCs w:val="24"/>
        </w:rPr>
        <w:t xml:space="preserve"> το </w:t>
      </w:r>
      <w:r>
        <w:rPr>
          <w:rFonts w:eastAsia="Times New Roman"/>
          <w:color w:val="000000" w:themeColor="text1"/>
          <w:szCs w:val="24"/>
        </w:rPr>
        <w:t>Δ</w:t>
      </w:r>
      <w:r w:rsidRPr="00316618">
        <w:rPr>
          <w:rFonts w:eastAsia="Times New Roman"/>
          <w:color w:val="000000" w:themeColor="text1"/>
          <w:szCs w:val="24"/>
        </w:rPr>
        <w:t xml:space="preserve">ομένικο κι άλλοι </w:t>
      </w:r>
      <w:r>
        <w:rPr>
          <w:rFonts w:eastAsia="Times New Roman"/>
          <w:color w:val="000000" w:themeColor="text1"/>
          <w:szCs w:val="24"/>
        </w:rPr>
        <w:t xml:space="preserve">ογδόντα </w:t>
      </w:r>
      <w:r w:rsidRPr="00316618">
        <w:rPr>
          <w:rFonts w:eastAsia="Times New Roman"/>
          <w:color w:val="000000" w:themeColor="text1"/>
          <w:szCs w:val="24"/>
        </w:rPr>
        <w:t xml:space="preserve">σχεδόν </w:t>
      </w:r>
      <w:r>
        <w:rPr>
          <w:rFonts w:eastAsia="Times New Roman"/>
          <w:color w:val="000000" w:themeColor="text1"/>
          <w:szCs w:val="24"/>
        </w:rPr>
        <w:t>τ</w:t>
      </w:r>
      <w:r w:rsidRPr="00316618">
        <w:rPr>
          <w:rFonts w:eastAsia="Times New Roman"/>
          <w:color w:val="000000" w:themeColor="text1"/>
          <w:szCs w:val="24"/>
        </w:rPr>
        <w:t>όποι της Ελλάδας που σφραγίστηκαν από πόνο</w:t>
      </w:r>
      <w:r>
        <w:rPr>
          <w:rFonts w:eastAsia="Times New Roman"/>
          <w:color w:val="000000" w:themeColor="text1"/>
          <w:szCs w:val="24"/>
        </w:rPr>
        <w:t>,</w:t>
      </w:r>
      <w:r w:rsidRPr="00316618">
        <w:rPr>
          <w:rFonts w:eastAsia="Times New Roman"/>
          <w:color w:val="000000" w:themeColor="text1"/>
          <w:szCs w:val="24"/>
        </w:rPr>
        <w:t xml:space="preserve"> μίσος</w:t>
      </w:r>
      <w:r>
        <w:rPr>
          <w:rFonts w:eastAsia="Times New Roman"/>
          <w:color w:val="000000" w:themeColor="text1"/>
          <w:szCs w:val="24"/>
        </w:rPr>
        <w:t>,</w:t>
      </w:r>
      <w:r w:rsidRPr="00316618">
        <w:rPr>
          <w:rFonts w:eastAsia="Times New Roman"/>
          <w:color w:val="000000" w:themeColor="text1"/>
          <w:szCs w:val="24"/>
        </w:rPr>
        <w:t xml:space="preserve"> οδύνη</w:t>
      </w:r>
      <w:r>
        <w:rPr>
          <w:rFonts w:eastAsia="Times New Roman"/>
          <w:color w:val="000000" w:themeColor="text1"/>
          <w:szCs w:val="24"/>
        </w:rPr>
        <w:t>,</w:t>
      </w:r>
      <w:r w:rsidRPr="00316618">
        <w:rPr>
          <w:rFonts w:eastAsia="Times New Roman"/>
          <w:color w:val="000000" w:themeColor="text1"/>
          <w:szCs w:val="24"/>
        </w:rPr>
        <w:t xml:space="preserve"> απαξίωση της ανθρώπινης ζωής και αξιοπρέπειας</w:t>
      </w:r>
      <w:r>
        <w:rPr>
          <w:rFonts w:eastAsia="Times New Roman"/>
          <w:color w:val="000000" w:themeColor="text1"/>
          <w:szCs w:val="24"/>
        </w:rPr>
        <w:t>.</w:t>
      </w:r>
    </w:p>
    <w:p w14:paraId="619F8DC3"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316618">
        <w:rPr>
          <w:rFonts w:eastAsia="Times New Roman"/>
          <w:color w:val="000000" w:themeColor="text1"/>
          <w:szCs w:val="24"/>
        </w:rPr>
        <w:t xml:space="preserve">υτό που δεν ακούστηκε μέχρι τώρα </w:t>
      </w:r>
      <w:r w:rsidRPr="00316618">
        <w:rPr>
          <w:rFonts w:eastAsia="Times New Roman"/>
          <w:color w:val="000000" w:themeColor="text1"/>
          <w:szCs w:val="24"/>
        </w:rPr>
        <w:t>σ</w:t>
      </w:r>
      <w:r>
        <w:rPr>
          <w:rFonts w:eastAsia="Times New Roman"/>
          <w:color w:val="000000" w:themeColor="text1"/>
          <w:szCs w:val="24"/>
        </w:rPr>
        <w:t>’</w:t>
      </w:r>
      <w:r w:rsidRPr="00316618">
        <w:rPr>
          <w:rFonts w:eastAsia="Times New Roman"/>
          <w:color w:val="000000" w:themeColor="text1"/>
          <w:szCs w:val="24"/>
        </w:rPr>
        <w:t xml:space="preserve"> </w:t>
      </w:r>
      <w:r w:rsidRPr="00316618">
        <w:rPr>
          <w:rFonts w:eastAsia="Times New Roman"/>
          <w:color w:val="000000" w:themeColor="text1"/>
          <w:szCs w:val="24"/>
        </w:rPr>
        <w:t>αυτή</w:t>
      </w:r>
      <w:r>
        <w:rPr>
          <w:rFonts w:eastAsia="Times New Roman"/>
          <w:color w:val="000000" w:themeColor="text1"/>
          <w:szCs w:val="24"/>
        </w:rPr>
        <w:t>ν</w:t>
      </w:r>
      <w:r w:rsidRPr="00316618">
        <w:rPr>
          <w:rFonts w:eastAsia="Times New Roman"/>
          <w:color w:val="000000" w:themeColor="text1"/>
          <w:szCs w:val="24"/>
        </w:rPr>
        <w:t xml:space="preserve"> την </w:t>
      </w:r>
      <w:r>
        <w:rPr>
          <w:rFonts w:eastAsia="Times New Roman"/>
          <w:color w:val="000000" w:themeColor="text1"/>
          <w:szCs w:val="24"/>
        </w:rPr>
        <w:t>Α</w:t>
      </w:r>
      <w:r w:rsidRPr="00316618">
        <w:rPr>
          <w:rFonts w:eastAsia="Times New Roman"/>
          <w:color w:val="000000" w:themeColor="text1"/>
          <w:szCs w:val="24"/>
        </w:rPr>
        <w:t xml:space="preserve">ίθουσα </w:t>
      </w:r>
      <w:r>
        <w:rPr>
          <w:rFonts w:eastAsia="Times New Roman"/>
          <w:color w:val="000000" w:themeColor="text1"/>
          <w:szCs w:val="24"/>
        </w:rPr>
        <w:t>-</w:t>
      </w:r>
      <w:r w:rsidRPr="00316618">
        <w:rPr>
          <w:rFonts w:eastAsia="Times New Roman"/>
          <w:color w:val="000000" w:themeColor="text1"/>
          <w:szCs w:val="24"/>
        </w:rPr>
        <w:t xml:space="preserve">και νομίζω ότι </w:t>
      </w:r>
      <w:r>
        <w:rPr>
          <w:rFonts w:eastAsia="Times New Roman"/>
          <w:color w:val="000000" w:themeColor="text1"/>
          <w:szCs w:val="24"/>
        </w:rPr>
        <w:t xml:space="preserve">συμφωνούμε όλοι- είναι ότι </w:t>
      </w:r>
      <w:r w:rsidRPr="00316618">
        <w:rPr>
          <w:rFonts w:eastAsia="Times New Roman"/>
          <w:color w:val="000000" w:themeColor="text1"/>
          <w:szCs w:val="24"/>
        </w:rPr>
        <w:t>σήμερα μπορούμε να συ</w:t>
      </w:r>
      <w:r>
        <w:rPr>
          <w:rFonts w:eastAsia="Times New Roman"/>
          <w:color w:val="000000" w:themeColor="text1"/>
          <w:szCs w:val="24"/>
        </w:rPr>
        <w:t xml:space="preserve">ζητάμε </w:t>
      </w:r>
      <w:r>
        <w:rPr>
          <w:rFonts w:eastAsia="Times New Roman"/>
          <w:color w:val="000000" w:themeColor="text1"/>
          <w:szCs w:val="24"/>
        </w:rPr>
        <w:t xml:space="preserve">γι’ </w:t>
      </w:r>
      <w:r>
        <w:rPr>
          <w:rFonts w:eastAsia="Times New Roman"/>
          <w:color w:val="000000" w:themeColor="text1"/>
          <w:szCs w:val="24"/>
        </w:rPr>
        <w:t>αυτό το κομμάτι της ε</w:t>
      </w:r>
      <w:r w:rsidRPr="00316618">
        <w:rPr>
          <w:rFonts w:eastAsia="Times New Roman"/>
          <w:color w:val="000000" w:themeColor="text1"/>
          <w:szCs w:val="24"/>
        </w:rPr>
        <w:t xml:space="preserve">λληνικής </w:t>
      </w:r>
      <w:r>
        <w:rPr>
          <w:rFonts w:eastAsia="Times New Roman"/>
          <w:color w:val="000000" w:themeColor="text1"/>
          <w:szCs w:val="24"/>
        </w:rPr>
        <w:t xml:space="preserve">μνήμης, </w:t>
      </w:r>
      <w:r w:rsidRPr="00316618">
        <w:rPr>
          <w:rFonts w:eastAsia="Times New Roman"/>
          <w:color w:val="000000" w:themeColor="text1"/>
          <w:szCs w:val="24"/>
        </w:rPr>
        <w:t xml:space="preserve">διότι υπάρχει ο </w:t>
      </w:r>
      <w:r>
        <w:rPr>
          <w:rFonts w:eastAsia="Times New Roman"/>
          <w:color w:val="000000" w:themeColor="text1"/>
          <w:szCs w:val="24"/>
        </w:rPr>
        <w:t>όρος -</w:t>
      </w:r>
      <w:r w:rsidRPr="00316618">
        <w:rPr>
          <w:rFonts w:eastAsia="Times New Roman"/>
          <w:color w:val="000000" w:themeColor="text1"/>
          <w:szCs w:val="24"/>
        </w:rPr>
        <w:t xml:space="preserve">και αναγνωρίστηκε </w:t>
      </w:r>
      <w:r>
        <w:rPr>
          <w:rFonts w:eastAsia="Times New Roman"/>
          <w:color w:val="000000" w:themeColor="text1"/>
          <w:szCs w:val="24"/>
        </w:rPr>
        <w:t>ο όρος- «</w:t>
      </w:r>
      <w:r w:rsidRPr="00316618">
        <w:rPr>
          <w:rFonts w:eastAsia="Times New Roman"/>
          <w:color w:val="000000" w:themeColor="text1"/>
          <w:szCs w:val="24"/>
        </w:rPr>
        <w:t>ολοκαύτωμα</w:t>
      </w:r>
      <w:r>
        <w:rPr>
          <w:rFonts w:eastAsia="Times New Roman"/>
          <w:color w:val="000000" w:themeColor="text1"/>
          <w:szCs w:val="24"/>
        </w:rPr>
        <w:t>». Α</w:t>
      </w:r>
      <w:r w:rsidRPr="00316618">
        <w:rPr>
          <w:rFonts w:eastAsia="Times New Roman"/>
          <w:color w:val="000000" w:themeColor="text1"/>
          <w:szCs w:val="24"/>
        </w:rPr>
        <w:t xml:space="preserve">υτός ο </w:t>
      </w:r>
      <w:r>
        <w:rPr>
          <w:rFonts w:eastAsia="Times New Roman"/>
          <w:color w:val="000000" w:themeColor="text1"/>
          <w:szCs w:val="24"/>
        </w:rPr>
        <w:t xml:space="preserve">όρος, </w:t>
      </w:r>
      <w:r w:rsidRPr="00316618">
        <w:rPr>
          <w:rFonts w:eastAsia="Times New Roman"/>
          <w:color w:val="000000" w:themeColor="text1"/>
          <w:szCs w:val="24"/>
        </w:rPr>
        <w:t>που πέ</w:t>
      </w:r>
      <w:r>
        <w:rPr>
          <w:rFonts w:eastAsia="Times New Roman"/>
          <w:color w:val="000000" w:themeColor="text1"/>
          <w:szCs w:val="24"/>
        </w:rPr>
        <w:t>ρασε στ</w:t>
      </w:r>
      <w:r>
        <w:rPr>
          <w:rFonts w:eastAsia="Times New Roman"/>
          <w:color w:val="000000" w:themeColor="text1"/>
          <w:szCs w:val="24"/>
        </w:rPr>
        <w:t>η μεγάλη ιστορία και το δίκαιο</w:t>
      </w:r>
      <w:r w:rsidRPr="00316618">
        <w:rPr>
          <w:rFonts w:eastAsia="Times New Roman"/>
          <w:color w:val="000000" w:themeColor="text1"/>
          <w:szCs w:val="24"/>
        </w:rPr>
        <w:t xml:space="preserve"> των λαών που κέρδισαν την ελευθερία τους με αίμα απέναντι στο φασισμό</w:t>
      </w:r>
      <w:r>
        <w:rPr>
          <w:rFonts w:eastAsia="Times New Roman"/>
          <w:color w:val="000000" w:themeColor="text1"/>
          <w:szCs w:val="24"/>
        </w:rPr>
        <w:t>,</w:t>
      </w:r>
      <w:r w:rsidRPr="00316618">
        <w:rPr>
          <w:rFonts w:eastAsia="Times New Roman"/>
          <w:color w:val="000000" w:themeColor="text1"/>
          <w:szCs w:val="24"/>
        </w:rPr>
        <w:t xml:space="preserve"> </w:t>
      </w:r>
      <w:r>
        <w:rPr>
          <w:rFonts w:eastAsia="Times New Roman"/>
          <w:color w:val="000000" w:themeColor="text1"/>
          <w:szCs w:val="24"/>
        </w:rPr>
        <w:t>ο όρος «</w:t>
      </w:r>
      <w:r w:rsidRPr="00316618">
        <w:rPr>
          <w:rFonts w:eastAsia="Times New Roman"/>
          <w:color w:val="000000" w:themeColor="text1"/>
          <w:szCs w:val="24"/>
        </w:rPr>
        <w:t>ολοκαύτωμα</w:t>
      </w:r>
      <w:r>
        <w:rPr>
          <w:rFonts w:eastAsia="Times New Roman"/>
          <w:color w:val="000000" w:themeColor="text1"/>
          <w:szCs w:val="24"/>
        </w:rPr>
        <w:t xml:space="preserve">», </w:t>
      </w:r>
      <w:r w:rsidRPr="00316618">
        <w:rPr>
          <w:rFonts w:eastAsia="Times New Roman"/>
          <w:color w:val="000000" w:themeColor="text1"/>
          <w:szCs w:val="24"/>
        </w:rPr>
        <w:t>εκφράζει τη μοίρα χιλιάδων ανθρώπων</w:t>
      </w:r>
      <w:r w:rsidRPr="00B61CBC">
        <w:rPr>
          <w:rFonts w:eastAsia="Times New Roman"/>
          <w:color w:val="000000" w:themeColor="text1"/>
          <w:szCs w:val="24"/>
        </w:rPr>
        <w:t xml:space="preserve"> </w:t>
      </w:r>
      <w:r w:rsidRPr="00316618">
        <w:rPr>
          <w:rFonts w:eastAsia="Times New Roman"/>
          <w:color w:val="000000" w:themeColor="text1"/>
          <w:szCs w:val="24"/>
        </w:rPr>
        <w:t>στον τόπο μας</w:t>
      </w:r>
      <w:r>
        <w:rPr>
          <w:rFonts w:eastAsia="Times New Roman"/>
          <w:color w:val="000000" w:themeColor="text1"/>
          <w:szCs w:val="24"/>
        </w:rPr>
        <w:t>,</w:t>
      </w:r>
      <w:r w:rsidRPr="00316618">
        <w:rPr>
          <w:rFonts w:eastAsia="Times New Roman"/>
          <w:color w:val="000000" w:themeColor="text1"/>
          <w:szCs w:val="24"/>
        </w:rPr>
        <w:t xml:space="preserve"> εκατομμυρίων παγκόσμιων</w:t>
      </w:r>
      <w:r>
        <w:rPr>
          <w:rFonts w:eastAsia="Times New Roman"/>
          <w:color w:val="000000" w:themeColor="text1"/>
          <w:szCs w:val="24"/>
        </w:rPr>
        <w:t>,</w:t>
      </w:r>
      <w:r w:rsidRPr="00316618">
        <w:rPr>
          <w:rFonts w:eastAsia="Times New Roman"/>
          <w:color w:val="000000" w:themeColor="text1"/>
          <w:szCs w:val="24"/>
        </w:rPr>
        <w:t xml:space="preserve"> σφραγισμένη με αφανισμό</w:t>
      </w:r>
      <w:r>
        <w:rPr>
          <w:rFonts w:eastAsia="Times New Roman"/>
          <w:color w:val="000000" w:themeColor="text1"/>
          <w:szCs w:val="24"/>
        </w:rPr>
        <w:t>,</w:t>
      </w:r>
      <w:r w:rsidRPr="00316618">
        <w:rPr>
          <w:rFonts w:eastAsia="Times New Roman"/>
          <w:color w:val="000000" w:themeColor="text1"/>
          <w:szCs w:val="24"/>
        </w:rPr>
        <w:t xml:space="preserve"> με βασανιστήρια</w:t>
      </w:r>
      <w:r>
        <w:rPr>
          <w:rFonts w:eastAsia="Times New Roman"/>
          <w:color w:val="000000" w:themeColor="text1"/>
          <w:szCs w:val="24"/>
        </w:rPr>
        <w:t>, με εγκλεισμούς,</w:t>
      </w:r>
      <w:r>
        <w:rPr>
          <w:rFonts w:eastAsia="Times New Roman"/>
          <w:color w:val="000000" w:themeColor="text1"/>
          <w:szCs w:val="24"/>
        </w:rPr>
        <w:t xml:space="preserve"> με ξεριζωμούς, σ</w:t>
      </w:r>
      <w:r w:rsidRPr="00316618">
        <w:rPr>
          <w:rFonts w:eastAsia="Times New Roman"/>
          <w:color w:val="000000" w:themeColor="text1"/>
          <w:szCs w:val="24"/>
        </w:rPr>
        <w:t>τερήσεις</w:t>
      </w:r>
      <w:r>
        <w:rPr>
          <w:rFonts w:eastAsia="Times New Roman"/>
          <w:color w:val="000000" w:themeColor="text1"/>
          <w:szCs w:val="24"/>
        </w:rPr>
        <w:t>, τραγωδία και θάνατο.</w:t>
      </w:r>
    </w:p>
    <w:p w14:paraId="619F8DC4"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Ο όρος «ολοκαύτωμα» </w:t>
      </w:r>
      <w:r w:rsidRPr="00316618">
        <w:rPr>
          <w:rFonts w:eastAsia="Times New Roman"/>
          <w:color w:val="000000" w:themeColor="text1"/>
          <w:szCs w:val="24"/>
        </w:rPr>
        <w:t>πέρασε στη γλώσσα των λαών</w:t>
      </w:r>
      <w:r>
        <w:rPr>
          <w:rFonts w:eastAsia="Times New Roman"/>
          <w:color w:val="000000" w:themeColor="text1"/>
          <w:szCs w:val="24"/>
        </w:rPr>
        <w:t>,</w:t>
      </w:r>
      <w:r w:rsidRPr="00316618">
        <w:rPr>
          <w:rFonts w:eastAsia="Times New Roman"/>
          <w:color w:val="000000" w:themeColor="text1"/>
          <w:szCs w:val="24"/>
        </w:rPr>
        <w:t xml:space="preserve"> αλλά και του Διεθνούς</w:t>
      </w:r>
      <w:r>
        <w:rPr>
          <w:rFonts w:eastAsia="Times New Roman"/>
          <w:color w:val="000000" w:themeColor="text1"/>
          <w:szCs w:val="24"/>
        </w:rPr>
        <w:t xml:space="preserve"> Δ</w:t>
      </w:r>
      <w:r w:rsidRPr="00316618">
        <w:rPr>
          <w:rFonts w:eastAsia="Times New Roman"/>
          <w:color w:val="000000" w:themeColor="text1"/>
          <w:szCs w:val="24"/>
        </w:rPr>
        <w:t>ικαίου</w:t>
      </w:r>
      <w:r>
        <w:rPr>
          <w:rFonts w:eastAsia="Times New Roman"/>
          <w:color w:val="000000" w:themeColor="text1"/>
          <w:szCs w:val="24"/>
        </w:rPr>
        <w:t>, μετά τη δ</w:t>
      </w:r>
      <w:r w:rsidRPr="00316618">
        <w:rPr>
          <w:rFonts w:eastAsia="Times New Roman"/>
          <w:color w:val="000000" w:themeColor="text1"/>
          <w:szCs w:val="24"/>
        </w:rPr>
        <w:t>ίκη τη</w:t>
      </w:r>
      <w:r>
        <w:rPr>
          <w:rFonts w:eastAsia="Times New Roman"/>
          <w:color w:val="000000" w:themeColor="text1"/>
          <w:szCs w:val="24"/>
        </w:rPr>
        <w:t>ς Νυρεμβέργης ως το μεγαλύτερο έ</w:t>
      </w:r>
      <w:r w:rsidRPr="00316618">
        <w:rPr>
          <w:rFonts w:eastAsia="Times New Roman"/>
          <w:color w:val="000000" w:themeColor="text1"/>
          <w:szCs w:val="24"/>
        </w:rPr>
        <w:t>γκλημα του Δε</w:t>
      </w:r>
      <w:r>
        <w:rPr>
          <w:rFonts w:eastAsia="Times New Roman"/>
          <w:color w:val="000000" w:themeColor="text1"/>
          <w:szCs w:val="24"/>
        </w:rPr>
        <w:t>ύτε</w:t>
      </w:r>
      <w:r w:rsidRPr="00316618">
        <w:rPr>
          <w:rFonts w:eastAsia="Times New Roman"/>
          <w:color w:val="000000" w:themeColor="text1"/>
          <w:szCs w:val="24"/>
        </w:rPr>
        <w:t>ρου Παγκοσμίου Πολέμου</w:t>
      </w:r>
      <w:r>
        <w:rPr>
          <w:rFonts w:eastAsia="Times New Roman"/>
          <w:color w:val="000000" w:themeColor="text1"/>
          <w:szCs w:val="24"/>
        </w:rPr>
        <w:t>,</w:t>
      </w:r>
      <w:r w:rsidRPr="00316618">
        <w:rPr>
          <w:rFonts w:eastAsia="Times New Roman"/>
          <w:color w:val="000000" w:themeColor="text1"/>
          <w:szCs w:val="24"/>
        </w:rPr>
        <w:t xml:space="preserve"> </w:t>
      </w:r>
      <w:r w:rsidRPr="00316618">
        <w:rPr>
          <w:rFonts w:eastAsia="Times New Roman"/>
          <w:color w:val="000000" w:themeColor="text1"/>
          <w:szCs w:val="24"/>
        </w:rPr>
        <w:lastRenderedPageBreak/>
        <w:t>έγκλημα κατά της ανθρωπότητας και σηματοδό</w:t>
      </w:r>
      <w:r w:rsidRPr="00316618">
        <w:rPr>
          <w:rFonts w:eastAsia="Times New Roman"/>
          <w:color w:val="000000" w:themeColor="text1"/>
          <w:szCs w:val="24"/>
        </w:rPr>
        <w:t>τησε τον συστηματικό αφανισμό ολόκληρων περιοχών</w:t>
      </w:r>
      <w:r>
        <w:rPr>
          <w:rFonts w:eastAsia="Times New Roman"/>
          <w:color w:val="000000" w:themeColor="text1"/>
          <w:szCs w:val="24"/>
        </w:rPr>
        <w:t>,</w:t>
      </w:r>
      <w:r w:rsidRPr="00316618">
        <w:rPr>
          <w:rFonts w:eastAsia="Times New Roman"/>
          <w:color w:val="000000" w:themeColor="text1"/>
          <w:szCs w:val="24"/>
        </w:rPr>
        <w:t xml:space="preserve"> την εξολόθρευση πληθυσμών και τ</w:t>
      </w:r>
      <w:r>
        <w:rPr>
          <w:rFonts w:eastAsia="Times New Roman"/>
          <w:color w:val="000000" w:themeColor="text1"/>
          <w:szCs w:val="24"/>
        </w:rPr>
        <w:t>ην καταστροφή και λεηλασία χωριών.</w:t>
      </w:r>
    </w:p>
    <w:p w14:paraId="619F8DC5"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Μ</w:t>
      </w:r>
      <w:r w:rsidRPr="00316618">
        <w:rPr>
          <w:rFonts w:eastAsia="Times New Roman"/>
          <w:color w:val="000000" w:themeColor="text1"/>
          <w:szCs w:val="24"/>
        </w:rPr>
        <w:t>εγάλος είναι ο κατάλογος</w:t>
      </w:r>
      <w:r>
        <w:rPr>
          <w:rFonts w:eastAsia="Times New Roman"/>
          <w:color w:val="000000" w:themeColor="text1"/>
          <w:szCs w:val="24"/>
        </w:rPr>
        <w:t>, ό</w:t>
      </w:r>
      <w:r w:rsidRPr="00316618">
        <w:rPr>
          <w:rFonts w:eastAsia="Times New Roman"/>
          <w:color w:val="000000" w:themeColor="text1"/>
          <w:szCs w:val="24"/>
        </w:rPr>
        <w:t>πως είπα</w:t>
      </w:r>
      <w:r>
        <w:rPr>
          <w:rFonts w:eastAsia="Times New Roman"/>
          <w:color w:val="000000" w:themeColor="text1"/>
          <w:szCs w:val="24"/>
        </w:rPr>
        <w:t>,</w:t>
      </w:r>
      <w:r w:rsidRPr="00316618">
        <w:rPr>
          <w:rFonts w:eastAsia="Times New Roman"/>
          <w:color w:val="000000" w:themeColor="text1"/>
          <w:szCs w:val="24"/>
        </w:rPr>
        <w:t xml:space="preserve"> των ελληνικών πόλεων και χωριών που κάηκαν από τους ναζί και χιλιάδες τα θύματα</w:t>
      </w:r>
      <w:r>
        <w:rPr>
          <w:rFonts w:eastAsia="Times New Roman"/>
          <w:color w:val="000000" w:themeColor="text1"/>
          <w:szCs w:val="24"/>
        </w:rPr>
        <w:t>,</w:t>
      </w:r>
      <w:r w:rsidRPr="00316618">
        <w:rPr>
          <w:rFonts w:eastAsia="Times New Roman"/>
          <w:color w:val="000000" w:themeColor="text1"/>
          <w:szCs w:val="24"/>
        </w:rPr>
        <w:t xml:space="preserve"> άνδρες</w:t>
      </w:r>
      <w:r>
        <w:rPr>
          <w:rFonts w:eastAsia="Times New Roman"/>
          <w:color w:val="000000" w:themeColor="text1"/>
          <w:szCs w:val="24"/>
        </w:rPr>
        <w:t xml:space="preserve">, </w:t>
      </w:r>
      <w:r w:rsidRPr="00316618">
        <w:rPr>
          <w:rFonts w:eastAsia="Times New Roman"/>
          <w:color w:val="000000" w:themeColor="text1"/>
          <w:szCs w:val="24"/>
        </w:rPr>
        <w:t>γυναίκες</w:t>
      </w:r>
      <w:r>
        <w:rPr>
          <w:rFonts w:eastAsia="Times New Roman"/>
          <w:color w:val="000000" w:themeColor="text1"/>
          <w:szCs w:val="24"/>
        </w:rPr>
        <w:t xml:space="preserve"> και</w:t>
      </w:r>
      <w:r w:rsidRPr="00316618">
        <w:rPr>
          <w:rFonts w:eastAsia="Times New Roman"/>
          <w:color w:val="000000" w:themeColor="text1"/>
          <w:szCs w:val="24"/>
        </w:rPr>
        <w:t xml:space="preserve"> παιδιά</w:t>
      </w:r>
      <w:r>
        <w:rPr>
          <w:rFonts w:eastAsia="Times New Roman"/>
          <w:color w:val="000000" w:themeColor="text1"/>
          <w:szCs w:val="24"/>
        </w:rPr>
        <w:t xml:space="preserve">, άμαχοι όλοι, </w:t>
      </w:r>
      <w:r w:rsidRPr="00316618">
        <w:rPr>
          <w:rFonts w:eastAsia="Times New Roman"/>
          <w:color w:val="000000" w:themeColor="text1"/>
          <w:szCs w:val="24"/>
        </w:rPr>
        <w:t>που σφαγιάστηκαν στο όνομα του π</w:t>
      </w:r>
      <w:r>
        <w:rPr>
          <w:rFonts w:eastAsia="Times New Roman"/>
          <w:color w:val="000000" w:themeColor="text1"/>
          <w:szCs w:val="24"/>
        </w:rPr>
        <w:t xml:space="preserve">λέον φρικαλέου </w:t>
      </w:r>
      <w:r w:rsidRPr="00316618">
        <w:rPr>
          <w:rFonts w:eastAsia="Times New Roman"/>
          <w:color w:val="000000" w:themeColor="text1"/>
          <w:szCs w:val="24"/>
        </w:rPr>
        <w:t>παραλογισμού που γνώρισε η ανθρωπότητα</w:t>
      </w:r>
      <w:r>
        <w:rPr>
          <w:rFonts w:eastAsia="Times New Roman"/>
          <w:color w:val="000000" w:themeColor="text1"/>
          <w:szCs w:val="24"/>
        </w:rPr>
        <w:t>,</w:t>
      </w:r>
      <w:r w:rsidRPr="00316618">
        <w:rPr>
          <w:rFonts w:eastAsia="Times New Roman"/>
          <w:color w:val="000000" w:themeColor="text1"/>
          <w:szCs w:val="24"/>
        </w:rPr>
        <w:t xml:space="preserve"> δηλαδή του ναζισμού</w:t>
      </w:r>
      <w:r>
        <w:rPr>
          <w:rFonts w:eastAsia="Times New Roman"/>
          <w:color w:val="000000" w:themeColor="text1"/>
          <w:szCs w:val="24"/>
        </w:rPr>
        <w:t>.</w:t>
      </w:r>
    </w:p>
    <w:p w14:paraId="619F8DC6"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Οι μαρτυρικοί τ</w:t>
      </w:r>
      <w:r w:rsidRPr="00316618">
        <w:rPr>
          <w:rFonts w:eastAsia="Times New Roman"/>
          <w:color w:val="000000" w:themeColor="text1"/>
          <w:szCs w:val="24"/>
        </w:rPr>
        <w:t xml:space="preserve">όποι είναι </w:t>
      </w:r>
      <w:r>
        <w:rPr>
          <w:rFonts w:eastAsia="Times New Roman"/>
          <w:color w:val="000000" w:themeColor="text1"/>
          <w:szCs w:val="24"/>
        </w:rPr>
        <w:t>μια</w:t>
      </w:r>
      <w:r w:rsidRPr="00316618">
        <w:rPr>
          <w:rFonts w:eastAsia="Times New Roman"/>
          <w:color w:val="000000" w:themeColor="text1"/>
          <w:szCs w:val="24"/>
        </w:rPr>
        <w:t xml:space="preserve"> μακρά αλυσίδα ελληνικών χωριών και πόλεων που γνώρισαν τα μαζικά </w:t>
      </w:r>
      <w:r>
        <w:rPr>
          <w:rFonts w:eastAsia="Times New Roman"/>
          <w:color w:val="000000" w:themeColor="text1"/>
          <w:szCs w:val="24"/>
        </w:rPr>
        <w:t>αντίποινα. Στους ελληνικούς μαρ</w:t>
      </w:r>
      <w:r>
        <w:rPr>
          <w:rFonts w:eastAsia="Times New Roman"/>
          <w:color w:val="000000" w:themeColor="text1"/>
          <w:szCs w:val="24"/>
        </w:rPr>
        <w:t>τυρικούς τόπους</w:t>
      </w:r>
      <w:r w:rsidRPr="00316618">
        <w:rPr>
          <w:rFonts w:eastAsia="Times New Roman"/>
          <w:color w:val="000000" w:themeColor="text1"/>
          <w:szCs w:val="24"/>
        </w:rPr>
        <w:t xml:space="preserve"> οφείλουμε τιμή και νιώθω ιδιαίτερα την ευθύνη να εκπροσωπώ σε αυτή</w:t>
      </w:r>
      <w:r>
        <w:rPr>
          <w:rFonts w:eastAsia="Times New Roman"/>
          <w:color w:val="000000" w:themeColor="text1"/>
          <w:szCs w:val="24"/>
        </w:rPr>
        <w:t>ν</w:t>
      </w:r>
      <w:r w:rsidRPr="00316618">
        <w:rPr>
          <w:rFonts w:eastAsia="Times New Roman"/>
          <w:color w:val="000000" w:themeColor="text1"/>
          <w:szCs w:val="24"/>
        </w:rPr>
        <w:t xml:space="preserve"> τη συζήτηση </w:t>
      </w:r>
      <w:r>
        <w:rPr>
          <w:rFonts w:eastAsia="Times New Roman"/>
          <w:color w:val="000000" w:themeColor="text1"/>
          <w:szCs w:val="24"/>
        </w:rPr>
        <w:t>σ</w:t>
      </w:r>
      <w:r w:rsidRPr="00316618">
        <w:rPr>
          <w:rFonts w:eastAsia="Times New Roman"/>
          <w:color w:val="000000" w:themeColor="text1"/>
          <w:szCs w:val="24"/>
        </w:rPr>
        <w:t xml:space="preserve">το ελληνικό </w:t>
      </w:r>
      <w:r>
        <w:rPr>
          <w:rFonts w:eastAsia="Times New Roman"/>
          <w:color w:val="000000" w:themeColor="text1"/>
          <w:szCs w:val="24"/>
        </w:rPr>
        <w:t>Κ</w:t>
      </w:r>
      <w:r w:rsidRPr="00316618">
        <w:rPr>
          <w:rFonts w:eastAsia="Times New Roman"/>
          <w:color w:val="000000" w:themeColor="text1"/>
          <w:szCs w:val="24"/>
        </w:rPr>
        <w:t>οινοβούλιο το</w:t>
      </w:r>
      <w:r>
        <w:rPr>
          <w:rFonts w:eastAsia="Times New Roman"/>
          <w:color w:val="000000" w:themeColor="text1"/>
          <w:szCs w:val="24"/>
        </w:rPr>
        <w:t>ν</w:t>
      </w:r>
      <w:r w:rsidRPr="00316618">
        <w:rPr>
          <w:rFonts w:eastAsia="Times New Roman"/>
          <w:color w:val="000000" w:themeColor="text1"/>
          <w:szCs w:val="24"/>
        </w:rPr>
        <w:t xml:space="preserve"> νομό Αχαΐας</w:t>
      </w:r>
      <w:r>
        <w:rPr>
          <w:rFonts w:eastAsia="Times New Roman"/>
          <w:color w:val="000000" w:themeColor="text1"/>
          <w:szCs w:val="24"/>
        </w:rPr>
        <w:t>,</w:t>
      </w:r>
      <w:r w:rsidRPr="00316618">
        <w:rPr>
          <w:rFonts w:eastAsia="Times New Roman"/>
          <w:color w:val="000000" w:themeColor="text1"/>
          <w:szCs w:val="24"/>
        </w:rPr>
        <w:t xml:space="preserve"> που σηματοδοτεί ιστορικά το</w:t>
      </w:r>
      <w:r>
        <w:rPr>
          <w:rFonts w:eastAsia="Times New Roman"/>
          <w:color w:val="000000" w:themeColor="text1"/>
          <w:szCs w:val="24"/>
        </w:rPr>
        <w:t>ν</w:t>
      </w:r>
      <w:r w:rsidRPr="00316618">
        <w:rPr>
          <w:rFonts w:eastAsia="Times New Roman"/>
          <w:color w:val="000000" w:themeColor="text1"/>
          <w:szCs w:val="24"/>
        </w:rPr>
        <w:t xml:space="preserve"> κορυφαίο </w:t>
      </w:r>
      <w:r>
        <w:rPr>
          <w:rFonts w:eastAsia="Times New Roman"/>
          <w:color w:val="000000" w:themeColor="text1"/>
          <w:szCs w:val="24"/>
        </w:rPr>
        <w:t xml:space="preserve">τόπο του ελληνικού </w:t>
      </w:r>
      <w:r w:rsidRPr="00316618">
        <w:rPr>
          <w:rFonts w:eastAsia="Times New Roman"/>
          <w:color w:val="000000" w:themeColor="text1"/>
          <w:szCs w:val="24"/>
        </w:rPr>
        <w:t>ολοκαυτώματος</w:t>
      </w:r>
      <w:r>
        <w:rPr>
          <w:rFonts w:eastAsia="Times New Roman"/>
          <w:color w:val="000000" w:themeColor="text1"/>
          <w:szCs w:val="24"/>
        </w:rPr>
        <w:t>,</w:t>
      </w:r>
      <w:r w:rsidRPr="00316618">
        <w:rPr>
          <w:rFonts w:eastAsia="Times New Roman"/>
          <w:color w:val="000000" w:themeColor="text1"/>
          <w:szCs w:val="24"/>
        </w:rPr>
        <w:t xml:space="preserve"> τα Καλάβρυτα</w:t>
      </w:r>
      <w:r>
        <w:rPr>
          <w:rFonts w:eastAsia="Times New Roman"/>
          <w:color w:val="000000" w:themeColor="text1"/>
          <w:szCs w:val="24"/>
        </w:rPr>
        <w:t>, όπου εκεί, στη ράχη του Κ</w:t>
      </w:r>
      <w:r w:rsidRPr="00316618">
        <w:rPr>
          <w:rFonts w:eastAsia="Times New Roman"/>
          <w:color w:val="000000" w:themeColor="text1"/>
          <w:szCs w:val="24"/>
        </w:rPr>
        <w:t>απή</w:t>
      </w:r>
      <w:r>
        <w:rPr>
          <w:rFonts w:eastAsia="Times New Roman"/>
          <w:color w:val="000000" w:themeColor="text1"/>
          <w:szCs w:val="24"/>
        </w:rPr>
        <w:t>,</w:t>
      </w:r>
      <w:r w:rsidRPr="00316618">
        <w:rPr>
          <w:rFonts w:eastAsia="Times New Roman"/>
          <w:color w:val="000000" w:themeColor="text1"/>
          <w:szCs w:val="24"/>
        </w:rPr>
        <w:t xml:space="preserve"> οι</w:t>
      </w:r>
      <w:r w:rsidRPr="00316618">
        <w:rPr>
          <w:rFonts w:eastAsia="Times New Roman"/>
          <w:color w:val="000000" w:themeColor="text1"/>
          <w:szCs w:val="24"/>
        </w:rPr>
        <w:t xml:space="preserve"> Γερμανοί εκτέλεσαν τον ανδρικό πληθυσμό και έκαψαν την π</w:t>
      </w:r>
      <w:r>
        <w:rPr>
          <w:rFonts w:eastAsia="Times New Roman"/>
          <w:color w:val="000000" w:themeColor="text1"/>
          <w:szCs w:val="24"/>
        </w:rPr>
        <w:t xml:space="preserve">όλη στις 13 </w:t>
      </w:r>
      <w:r w:rsidRPr="00316618">
        <w:rPr>
          <w:rFonts w:eastAsia="Times New Roman"/>
          <w:color w:val="000000" w:themeColor="text1"/>
          <w:szCs w:val="24"/>
        </w:rPr>
        <w:t xml:space="preserve">Δεκέμβρη του </w:t>
      </w:r>
      <w:r>
        <w:rPr>
          <w:rFonts w:eastAsia="Times New Roman"/>
          <w:color w:val="000000" w:themeColor="text1"/>
          <w:szCs w:val="24"/>
        </w:rPr>
        <w:t>19</w:t>
      </w:r>
      <w:r w:rsidRPr="00316618">
        <w:rPr>
          <w:rFonts w:eastAsia="Times New Roman"/>
          <w:color w:val="000000" w:themeColor="text1"/>
          <w:szCs w:val="24"/>
        </w:rPr>
        <w:t>43</w:t>
      </w:r>
      <w:r>
        <w:rPr>
          <w:rFonts w:eastAsia="Times New Roman"/>
          <w:color w:val="000000" w:themeColor="text1"/>
          <w:szCs w:val="24"/>
        </w:rPr>
        <w:t>.</w:t>
      </w:r>
    </w:p>
    <w:p w14:paraId="619F8DC7"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Η</w:t>
      </w:r>
      <w:r w:rsidRPr="00316618">
        <w:rPr>
          <w:rFonts w:eastAsia="Times New Roman"/>
          <w:color w:val="000000" w:themeColor="text1"/>
          <w:szCs w:val="24"/>
        </w:rPr>
        <w:t xml:space="preserve"> συμμετοχή </w:t>
      </w:r>
      <w:r>
        <w:rPr>
          <w:rFonts w:eastAsia="Times New Roman"/>
          <w:color w:val="000000" w:themeColor="text1"/>
          <w:szCs w:val="24"/>
        </w:rPr>
        <w:t>μας,</w:t>
      </w:r>
      <w:r w:rsidRPr="00316618">
        <w:rPr>
          <w:rFonts w:eastAsia="Times New Roman"/>
          <w:color w:val="000000" w:themeColor="text1"/>
          <w:szCs w:val="24"/>
        </w:rPr>
        <w:t xml:space="preserve"> </w:t>
      </w:r>
      <w:r>
        <w:rPr>
          <w:rFonts w:eastAsia="Times New Roman"/>
          <w:color w:val="000000" w:themeColor="text1"/>
          <w:szCs w:val="24"/>
        </w:rPr>
        <w:t xml:space="preserve">τόσο σε αυτήν τη </w:t>
      </w:r>
      <w:r w:rsidRPr="00316618">
        <w:rPr>
          <w:rFonts w:eastAsia="Times New Roman"/>
          <w:color w:val="000000" w:themeColor="text1"/>
          <w:szCs w:val="24"/>
        </w:rPr>
        <w:t>Διακομματική Επιτροπή όσο και στις δύο προηγούμενες</w:t>
      </w:r>
      <w:r>
        <w:rPr>
          <w:rFonts w:eastAsia="Times New Roman"/>
          <w:color w:val="000000" w:themeColor="text1"/>
          <w:szCs w:val="24"/>
        </w:rPr>
        <w:t xml:space="preserve"> για τη</w:t>
      </w:r>
      <w:r w:rsidRPr="00316618">
        <w:rPr>
          <w:rFonts w:eastAsia="Times New Roman"/>
          <w:color w:val="000000" w:themeColor="text1"/>
          <w:szCs w:val="24"/>
        </w:rPr>
        <w:t xml:space="preserve"> διεκδίκηση των γερμανικών οφειλών</w:t>
      </w:r>
      <w:r>
        <w:rPr>
          <w:rFonts w:eastAsia="Times New Roman"/>
          <w:color w:val="000000" w:themeColor="text1"/>
          <w:szCs w:val="24"/>
        </w:rPr>
        <w:t>,</w:t>
      </w:r>
      <w:r w:rsidRPr="00316618">
        <w:rPr>
          <w:rFonts w:eastAsia="Times New Roman"/>
          <w:color w:val="000000" w:themeColor="text1"/>
          <w:szCs w:val="24"/>
        </w:rPr>
        <w:t xml:space="preserve"> έγινε από την πρώτη στιγμή με τους όρους</w:t>
      </w:r>
      <w:r w:rsidRPr="00316618">
        <w:rPr>
          <w:rFonts w:eastAsia="Times New Roman"/>
          <w:color w:val="000000" w:themeColor="text1"/>
          <w:szCs w:val="24"/>
        </w:rPr>
        <w:t xml:space="preserve"> της αναγκαίας εθνικής συνεννόησης</w:t>
      </w:r>
      <w:r>
        <w:rPr>
          <w:rFonts w:eastAsia="Times New Roman"/>
          <w:color w:val="000000" w:themeColor="text1"/>
          <w:szCs w:val="24"/>
        </w:rPr>
        <w:t>, ώστε οι</w:t>
      </w:r>
      <w:r w:rsidRPr="00316618">
        <w:rPr>
          <w:rFonts w:eastAsia="Times New Roman"/>
          <w:color w:val="000000" w:themeColor="text1"/>
          <w:szCs w:val="24"/>
        </w:rPr>
        <w:t xml:space="preserve"> εκθέσεις</w:t>
      </w:r>
      <w:r>
        <w:rPr>
          <w:rFonts w:eastAsia="Times New Roman"/>
          <w:color w:val="000000" w:themeColor="text1"/>
          <w:szCs w:val="24"/>
        </w:rPr>
        <w:t>,</w:t>
      </w:r>
      <w:r w:rsidRPr="00316618">
        <w:rPr>
          <w:rFonts w:eastAsia="Times New Roman"/>
          <w:color w:val="000000" w:themeColor="text1"/>
          <w:szCs w:val="24"/>
        </w:rPr>
        <w:t xml:space="preserve"> τα πορίσματα</w:t>
      </w:r>
      <w:r>
        <w:rPr>
          <w:rFonts w:eastAsia="Times New Roman"/>
          <w:color w:val="000000" w:themeColor="text1"/>
          <w:szCs w:val="24"/>
        </w:rPr>
        <w:t xml:space="preserve">, οι αποφάσεις να έχουν χαρακτήρα </w:t>
      </w:r>
      <w:r w:rsidRPr="00316618">
        <w:rPr>
          <w:rFonts w:eastAsia="Times New Roman"/>
          <w:color w:val="000000" w:themeColor="text1"/>
          <w:szCs w:val="24"/>
        </w:rPr>
        <w:t>συναινετικό</w:t>
      </w:r>
      <w:r>
        <w:rPr>
          <w:rFonts w:eastAsia="Times New Roman"/>
          <w:color w:val="000000" w:themeColor="text1"/>
          <w:szCs w:val="24"/>
        </w:rPr>
        <w:t xml:space="preserve">, όπως πρέπει σε </w:t>
      </w:r>
      <w:r w:rsidRPr="00316618">
        <w:rPr>
          <w:rFonts w:eastAsia="Times New Roman"/>
          <w:color w:val="000000" w:themeColor="text1"/>
          <w:szCs w:val="24"/>
        </w:rPr>
        <w:t>ένα τέτοι</w:t>
      </w:r>
      <w:r>
        <w:rPr>
          <w:rFonts w:eastAsia="Times New Roman"/>
          <w:color w:val="000000" w:themeColor="text1"/>
          <w:szCs w:val="24"/>
        </w:rPr>
        <w:t xml:space="preserve">ο εθνικό θέμα και η </w:t>
      </w:r>
      <w:r>
        <w:rPr>
          <w:rFonts w:eastAsia="Times New Roman"/>
          <w:color w:val="000000" w:themeColor="text1"/>
          <w:szCs w:val="24"/>
        </w:rPr>
        <w:t xml:space="preserve">μία </w:t>
      </w:r>
      <w:r>
        <w:rPr>
          <w:rFonts w:eastAsia="Times New Roman"/>
          <w:color w:val="000000" w:themeColor="text1"/>
          <w:szCs w:val="24"/>
        </w:rPr>
        <w:t>επιτροπή να α</w:t>
      </w:r>
      <w:r w:rsidRPr="00316618">
        <w:rPr>
          <w:rFonts w:eastAsia="Times New Roman"/>
          <w:color w:val="000000" w:themeColor="text1"/>
          <w:szCs w:val="24"/>
        </w:rPr>
        <w:t>ποτελεί συνέχεια των προηγούμενων προσπαθειών των άλλων επιτροπών</w:t>
      </w:r>
      <w:r>
        <w:rPr>
          <w:rFonts w:eastAsia="Times New Roman"/>
          <w:color w:val="000000" w:themeColor="text1"/>
          <w:szCs w:val="24"/>
        </w:rPr>
        <w:t>,</w:t>
      </w:r>
      <w:r w:rsidRPr="00316618">
        <w:rPr>
          <w:rFonts w:eastAsia="Times New Roman"/>
          <w:color w:val="000000" w:themeColor="text1"/>
          <w:szCs w:val="24"/>
        </w:rPr>
        <w:t xml:space="preserve"> αλλ</w:t>
      </w:r>
      <w:r>
        <w:rPr>
          <w:rFonts w:eastAsia="Times New Roman"/>
          <w:color w:val="000000" w:themeColor="text1"/>
          <w:szCs w:val="24"/>
        </w:rPr>
        <w:t xml:space="preserve">ά και </w:t>
      </w:r>
      <w:r w:rsidRPr="00316618">
        <w:rPr>
          <w:rFonts w:eastAsia="Times New Roman"/>
          <w:color w:val="000000" w:themeColor="text1"/>
          <w:szCs w:val="24"/>
        </w:rPr>
        <w:t>των εν</w:t>
      </w:r>
      <w:r w:rsidRPr="00316618">
        <w:rPr>
          <w:rFonts w:eastAsia="Times New Roman"/>
          <w:color w:val="000000" w:themeColor="text1"/>
          <w:szCs w:val="24"/>
        </w:rPr>
        <w:t xml:space="preserve">ώσεων πολιτών για τη διεκδίκηση </w:t>
      </w:r>
      <w:r>
        <w:rPr>
          <w:rFonts w:eastAsia="Times New Roman"/>
          <w:color w:val="000000" w:themeColor="text1"/>
          <w:szCs w:val="24"/>
        </w:rPr>
        <w:t xml:space="preserve">των αξιώσεων </w:t>
      </w:r>
      <w:r w:rsidRPr="00316618">
        <w:rPr>
          <w:rFonts w:eastAsia="Times New Roman"/>
          <w:color w:val="000000" w:themeColor="text1"/>
          <w:szCs w:val="24"/>
        </w:rPr>
        <w:t>και των γερμανικών οφειλών</w:t>
      </w:r>
      <w:r>
        <w:rPr>
          <w:rFonts w:eastAsia="Times New Roman"/>
          <w:color w:val="000000" w:themeColor="text1"/>
          <w:szCs w:val="24"/>
        </w:rPr>
        <w:t>.</w:t>
      </w:r>
    </w:p>
    <w:p w14:paraId="619F8DC8"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Πιστέψαμε και πιστεύουμε ότι έπρεπε αυτές τις επιτροπές –και η τελευταία- </w:t>
      </w:r>
      <w:r w:rsidRPr="00316618">
        <w:rPr>
          <w:rFonts w:eastAsia="Times New Roman"/>
          <w:color w:val="000000" w:themeColor="text1"/>
          <w:szCs w:val="24"/>
        </w:rPr>
        <w:t xml:space="preserve">παρά το γεγονός ότι </w:t>
      </w:r>
      <w:r>
        <w:rPr>
          <w:rFonts w:eastAsia="Times New Roman"/>
          <w:color w:val="000000" w:themeColor="text1"/>
          <w:szCs w:val="24"/>
        </w:rPr>
        <w:t xml:space="preserve">οι αποκλίσεις μας ήταν υπαρκτές, </w:t>
      </w:r>
      <w:r w:rsidRPr="00316618">
        <w:rPr>
          <w:rFonts w:eastAsia="Times New Roman"/>
          <w:color w:val="000000" w:themeColor="text1"/>
          <w:szCs w:val="24"/>
        </w:rPr>
        <w:t>να προτείνουν συγκεκριμένες γραμμές δράσης για το ελ</w:t>
      </w:r>
      <w:r>
        <w:rPr>
          <w:rFonts w:eastAsia="Times New Roman"/>
          <w:color w:val="000000" w:themeColor="text1"/>
          <w:szCs w:val="24"/>
        </w:rPr>
        <w:t>ληνικό κράτος όχι μόνο για την ε</w:t>
      </w:r>
      <w:r w:rsidRPr="00316618">
        <w:rPr>
          <w:rFonts w:eastAsia="Times New Roman"/>
          <w:color w:val="000000" w:themeColor="text1"/>
          <w:szCs w:val="24"/>
        </w:rPr>
        <w:t>λληνική Κυβέρνηση</w:t>
      </w:r>
      <w:r>
        <w:rPr>
          <w:rFonts w:eastAsia="Times New Roman"/>
          <w:color w:val="000000" w:themeColor="text1"/>
          <w:szCs w:val="24"/>
        </w:rPr>
        <w:t>,</w:t>
      </w:r>
      <w:r w:rsidRPr="00316618">
        <w:rPr>
          <w:rFonts w:eastAsia="Times New Roman"/>
          <w:color w:val="000000" w:themeColor="text1"/>
          <w:szCs w:val="24"/>
        </w:rPr>
        <w:t xml:space="preserve"> όχι μόνο για την πλειοψηφία</w:t>
      </w:r>
      <w:r>
        <w:rPr>
          <w:rFonts w:eastAsia="Times New Roman"/>
          <w:color w:val="000000" w:themeColor="text1"/>
          <w:szCs w:val="24"/>
        </w:rPr>
        <w:t xml:space="preserve">. Και, πράγματι, </w:t>
      </w:r>
      <w:r w:rsidRPr="00316618">
        <w:rPr>
          <w:rFonts w:eastAsia="Times New Roman"/>
          <w:color w:val="000000" w:themeColor="text1"/>
          <w:szCs w:val="24"/>
        </w:rPr>
        <w:t xml:space="preserve">η έκθεση που συντάχθηκε και στην οποία δώσαμε τη συναίνεσή </w:t>
      </w:r>
      <w:r>
        <w:rPr>
          <w:rFonts w:eastAsia="Times New Roman"/>
          <w:color w:val="000000" w:themeColor="text1"/>
          <w:szCs w:val="24"/>
        </w:rPr>
        <w:t>μας, είχε σε μεγάλο βαθμό -όχι απόλυτα, ό</w:t>
      </w:r>
      <w:r w:rsidRPr="00316618">
        <w:rPr>
          <w:rFonts w:eastAsia="Times New Roman"/>
          <w:color w:val="000000" w:themeColor="text1"/>
          <w:szCs w:val="24"/>
        </w:rPr>
        <w:t>χι σε όλα</w:t>
      </w:r>
      <w:r>
        <w:rPr>
          <w:rFonts w:eastAsia="Times New Roman"/>
          <w:color w:val="000000" w:themeColor="text1"/>
          <w:szCs w:val="24"/>
        </w:rPr>
        <w:t>-</w:t>
      </w:r>
      <w:r w:rsidRPr="00316618">
        <w:rPr>
          <w:rFonts w:eastAsia="Times New Roman"/>
          <w:color w:val="000000" w:themeColor="text1"/>
          <w:szCs w:val="24"/>
        </w:rPr>
        <w:t xml:space="preserve"> αυτά τα χαρακτηριστικά</w:t>
      </w:r>
      <w:r>
        <w:rPr>
          <w:rFonts w:eastAsia="Times New Roman"/>
          <w:color w:val="000000" w:themeColor="text1"/>
          <w:szCs w:val="24"/>
        </w:rPr>
        <w:t>.</w:t>
      </w:r>
    </w:p>
    <w:p w14:paraId="619F8DC9"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Επομένως, </w:t>
      </w:r>
      <w:r w:rsidRPr="00316618">
        <w:rPr>
          <w:rFonts w:eastAsia="Times New Roman"/>
          <w:color w:val="000000" w:themeColor="text1"/>
          <w:szCs w:val="24"/>
        </w:rPr>
        <w:t>κυρίες και κύριο</w:t>
      </w:r>
      <w:r w:rsidRPr="00316618">
        <w:rPr>
          <w:rFonts w:eastAsia="Times New Roman"/>
          <w:color w:val="000000" w:themeColor="text1"/>
          <w:szCs w:val="24"/>
        </w:rPr>
        <w:t>ι συνάδελφοι</w:t>
      </w:r>
      <w:r>
        <w:rPr>
          <w:rFonts w:eastAsia="Times New Roman"/>
          <w:color w:val="000000" w:themeColor="text1"/>
          <w:szCs w:val="24"/>
        </w:rPr>
        <w:t xml:space="preserve">, θα σας θυμίσω ότι </w:t>
      </w:r>
      <w:r w:rsidRPr="00316618">
        <w:rPr>
          <w:rFonts w:eastAsia="Times New Roman"/>
          <w:color w:val="000000" w:themeColor="text1"/>
          <w:szCs w:val="24"/>
        </w:rPr>
        <w:t xml:space="preserve">επειδή η </w:t>
      </w:r>
      <w:r>
        <w:rPr>
          <w:rFonts w:eastAsia="Times New Roman"/>
          <w:color w:val="000000" w:themeColor="text1"/>
          <w:szCs w:val="24"/>
        </w:rPr>
        <w:t>ε</w:t>
      </w:r>
      <w:r w:rsidRPr="00316618">
        <w:rPr>
          <w:rFonts w:eastAsia="Times New Roman"/>
          <w:color w:val="000000" w:themeColor="text1"/>
          <w:szCs w:val="24"/>
        </w:rPr>
        <w:t xml:space="preserve">πιτροπή δούλεψε </w:t>
      </w:r>
      <w:r>
        <w:rPr>
          <w:rFonts w:eastAsia="Times New Roman"/>
          <w:color w:val="000000" w:themeColor="text1"/>
          <w:szCs w:val="24"/>
        </w:rPr>
        <w:t>με</w:t>
      </w:r>
      <w:r w:rsidRPr="00316618">
        <w:rPr>
          <w:rFonts w:eastAsia="Times New Roman"/>
          <w:color w:val="000000" w:themeColor="text1"/>
          <w:szCs w:val="24"/>
        </w:rPr>
        <w:t xml:space="preserve"> πολύ μεγάλη συνεργατικότητα </w:t>
      </w:r>
      <w:r w:rsidRPr="00316618">
        <w:rPr>
          <w:rFonts w:eastAsia="Times New Roman"/>
          <w:color w:val="000000" w:themeColor="text1"/>
          <w:szCs w:val="24"/>
        </w:rPr>
        <w:lastRenderedPageBreak/>
        <w:t>και ολοκλήρωσε το πόρισμ</w:t>
      </w:r>
      <w:r>
        <w:rPr>
          <w:rFonts w:eastAsia="Times New Roman"/>
          <w:color w:val="000000" w:themeColor="text1"/>
          <w:szCs w:val="24"/>
        </w:rPr>
        <w:t>ά</w:t>
      </w:r>
      <w:r w:rsidRPr="00316618">
        <w:rPr>
          <w:rFonts w:eastAsia="Times New Roman"/>
          <w:color w:val="000000" w:themeColor="text1"/>
          <w:szCs w:val="24"/>
        </w:rPr>
        <w:t xml:space="preserve"> της από το 2016</w:t>
      </w:r>
      <w:r>
        <w:rPr>
          <w:rFonts w:eastAsia="Times New Roman"/>
          <w:color w:val="000000" w:themeColor="text1"/>
          <w:szCs w:val="24"/>
        </w:rPr>
        <w:t>,</w:t>
      </w:r>
      <w:r w:rsidRPr="00316618">
        <w:rPr>
          <w:rFonts w:eastAsia="Times New Roman"/>
          <w:color w:val="000000" w:themeColor="text1"/>
          <w:szCs w:val="24"/>
        </w:rPr>
        <w:t xml:space="preserve"> </w:t>
      </w:r>
      <w:r w:rsidRPr="00316618">
        <w:rPr>
          <w:rFonts w:eastAsia="Times New Roman"/>
          <w:color w:val="000000" w:themeColor="text1"/>
          <w:szCs w:val="24"/>
        </w:rPr>
        <w:t>σ</w:t>
      </w:r>
      <w:r>
        <w:rPr>
          <w:rFonts w:eastAsia="Times New Roman"/>
          <w:color w:val="000000" w:themeColor="text1"/>
          <w:szCs w:val="24"/>
        </w:rPr>
        <w:t>’</w:t>
      </w:r>
      <w:r w:rsidRPr="00316618">
        <w:rPr>
          <w:rFonts w:eastAsia="Times New Roman"/>
          <w:color w:val="000000" w:themeColor="text1"/>
          <w:szCs w:val="24"/>
        </w:rPr>
        <w:t xml:space="preserve"> </w:t>
      </w:r>
      <w:r w:rsidRPr="00316618">
        <w:rPr>
          <w:rFonts w:eastAsia="Times New Roman"/>
          <w:color w:val="000000" w:themeColor="text1"/>
          <w:szCs w:val="24"/>
        </w:rPr>
        <w:t>αυτές τις τελευταίες συνεδριάσεις του Ιουλίου το καλοκαίρι του 2016</w:t>
      </w:r>
      <w:r>
        <w:rPr>
          <w:rFonts w:eastAsia="Times New Roman"/>
          <w:color w:val="000000" w:themeColor="text1"/>
          <w:szCs w:val="24"/>
        </w:rPr>
        <w:t xml:space="preserve">, αποτελεί </w:t>
      </w:r>
      <w:r w:rsidRPr="00316618">
        <w:rPr>
          <w:rFonts w:eastAsia="Times New Roman"/>
          <w:color w:val="000000" w:themeColor="text1"/>
          <w:szCs w:val="24"/>
        </w:rPr>
        <w:t xml:space="preserve">απορίας άξιο </w:t>
      </w:r>
      <w:r>
        <w:rPr>
          <w:rFonts w:eastAsia="Times New Roman"/>
          <w:color w:val="000000" w:themeColor="text1"/>
          <w:szCs w:val="24"/>
        </w:rPr>
        <w:t>γιατί έπρεπε να περι</w:t>
      </w:r>
      <w:r w:rsidRPr="00316618">
        <w:rPr>
          <w:rFonts w:eastAsia="Times New Roman"/>
          <w:color w:val="000000" w:themeColor="text1"/>
          <w:szCs w:val="24"/>
        </w:rPr>
        <w:t>μένουμε τρ</w:t>
      </w:r>
      <w:r w:rsidRPr="00316618">
        <w:rPr>
          <w:rFonts w:eastAsia="Times New Roman"/>
          <w:color w:val="000000" w:themeColor="text1"/>
          <w:szCs w:val="24"/>
        </w:rPr>
        <w:t xml:space="preserve">ία </w:t>
      </w:r>
      <w:r>
        <w:rPr>
          <w:rFonts w:eastAsia="Times New Roman"/>
          <w:color w:val="000000" w:themeColor="text1"/>
          <w:szCs w:val="24"/>
        </w:rPr>
        <w:t xml:space="preserve">χρόνια </w:t>
      </w:r>
      <w:r w:rsidRPr="00316618">
        <w:rPr>
          <w:rFonts w:eastAsia="Times New Roman"/>
          <w:color w:val="000000" w:themeColor="text1"/>
          <w:szCs w:val="24"/>
        </w:rPr>
        <w:t xml:space="preserve">για να συζητήσει η Βουλή σήμερα το πόρισμα αυτό και να πάρει η όποια </w:t>
      </w:r>
      <w:r>
        <w:rPr>
          <w:rFonts w:eastAsia="Times New Roman"/>
          <w:color w:val="000000" w:themeColor="text1"/>
          <w:szCs w:val="24"/>
        </w:rPr>
        <w:t xml:space="preserve">ελληνική κυβέρνηση </w:t>
      </w:r>
      <w:r w:rsidRPr="00316618">
        <w:rPr>
          <w:rFonts w:eastAsia="Times New Roman"/>
          <w:color w:val="000000" w:themeColor="text1"/>
          <w:szCs w:val="24"/>
        </w:rPr>
        <w:t>και το ελληνικό κράτος τις κατευθυντήριες γραμμές για τις δράσεις</w:t>
      </w:r>
      <w:r>
        <w:rPr>
          <w:rFonts w:eastAsia="Times New Roman"/>
          <w:color w:val="000000" w:themeColor="text1"/>
          <w:szCs w:val="24"/>
        </w:rPr>
        <w:t>,</w:t>
      </w:r>
      <w:r w:rsidRPr="00316618">
        <w:rPr>
          <w:rFonts w:eastAsia="Times New Roman"/>
          <w:color w:val="000000" w:themeColor="text1"/>
          <w:szCs w:val="24"/>
        </w:rPr>
        <w:t xml:space="preserve"> οι οποίες είναι απαραίτητες για να κρατήσει ζωντανό το θέμα αυτό</w:t>
      </w:r>
      <w:r>
        <w:rPr>
          <w:rFonts w:eastAsia="Times New Roman"/>
          <w:color w:val="000000" w:themeColor="text1"/>
          <w:szCs w:val="24"/>
        </w:rPr>
        <w:t>.</w:t>
      </w:r>
    </w:p>
    <w:p w14:paraId="619F8DCA"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Εμείς πιστεύουμε ότι πέρα</w:t>
      </w:r>
      <w:r>
        <w:rPr>
          <w:rFonts w:eastAsia="Times New Roman"/>
          <w:color w:val="000000" w:themeColor="text1"/>
          <w:szCs w:val="24"/>
        </w:rPr>
        <w:t>ν της κυβέρνησης της χ</w:t>
      </w:r>
      <w:r w:rsidRPr="00316618">
        <w:rPr>
          <w:rFonts w:eastAsia="Times New Roman"/>
          <w:color w:val="000000" w:themeColor="text1"/>
          <w:szCs w:val="24"/>
        </w:rPr>
        <w:t>ούντας</w:t>
      </w:r>
      <w:r>
        <w:rPr>
          <w:rFonts w:eastAsia="Times New Roman"/>
          <w:color w:val="000000" w:themeColor="text1"/>
          <w:szCs w:val="24"/>
        </w:rPr>
        <w:t>, της ψευδο</w:t>
      </w:r>
      <w:r w:rsidRPr="00316618">
        <w:rPr>
          <w:rFonts w:eastAsia="Times New Roman"/>
          <w:color w:val="000000" w:themeColor="text1"/>
          <w:szCs w:val="24"/>
        </w:rPr>
        <w:t>κυβέρνησης</w:t>
      </w:r>
      <w:r>
        <w:rPr>
          <w:rFonts w:eastAsia="Times New Roman"/>
          <w:color w:val="000000" w:themeColor="text1"/>
          <w:szCs w:val="24"/>
        </w:rPr>
        <w:t>, ό</w:t>
      </w:r>
      <w:r w:rsidRPr="00316618">
        <w:rPr>
          <w:rFonts w:eastAsia="Times New Roman"/>
          <w:color w:val="000000" w:themeColor="text1"/>
          <w:szCs w:val="24"/>
        </w:rPr>
        <w:t>λες οι άλλες κυβερνήσεις προσπάθησαν να κρατήσουν το θέμα ζωντανό μαζί με τον διαρκή αγώνα των ενώσεων</w:t>
      </w:r>
      <w:r>
        <w:rPr>
          <w:rFonts w:eastAsia="Times New Roman"/>
          <w:color w:val="000000" w:themeColor="text1"/>
          <w:szCs w:val="24"/>
        </w:rPr>
        <w:t xml:space="preserve"> θυμάτων και αγωνιστών.</w:t>
      </w:r>
    </w:p>
    <w:p w14:paraId="619F8DCB"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Όμως,</w:t>
      </w:r>
      <w:r w:rsidRPr="00316618">
        <w:rPr>
          <w:rFonts w:eastAsia="Times New Roman"/>
          <w:color w:val="000000" w:themeColor="text1"/>
          <w:szCs w:val="24"/>
        </w:rPr>
        <w:t xml:space="preserve"> </w:t>
      </w:r>
      <w:r>
        <w:rPr>
          <w:rFonts w:eastAsia="Times New Roman"/>
          <w:color w:val="000000" w:themeColor="text1"/>
          <w:szCs w:val="24"/>
        </w:rPr>
        <w:t>σ</w:t>
      </w:r>
      <w:r w:rsidRPr="00316618">
        <w:rPr>
          <w:rFonts w:eastAsia="Times New Roman"/>
          <w:color w:val="000000" w:themeColor="text1"/>
          <w:szCs w:val="24"/>
        </w:rPr>
        <w:t>ήμερα</w:t>
      </w:r>
      <w:r>
        <w:rPr>
          <w:rFonts w:eastAsia="Times New Roman"/>
          <w:color w:val="000000" w:themeColor="text1"/>
          <w:szCs w:val="24"/>
        </w:rPr>
        <w:t>, που</w:t>
      </w:r>
      <w:r w:rsidRPr="00316618">
        <w:rPr>
          <w:rFonts w:eastAsia="Times New Roman"/>
          <w:color w:val="000000" w:themeColor="text1"/>
          <w:szCs w:val="24"/>
        </w:rPr>
        <w:t xml:space="preserve"> έχουμε κληθεί για να συ</w:t>
      </w:r>
      <w:r>
        <w:rPr>
          <w:rFonts w:eastAsia="Times New Roman"/>
          <w:color w:val="000000" w:themeColor="text1"/>
          <w:szCs w:val="24"/>
        </w:rPr>
        <w:t>ζητήσουμε τον Απρίλιο του 2019 τ</w:t>
      </w:r>
      <w:r w:rsidRPr="00316618">
        <w:rPr>
          <w:rFonts w:eastAsia="Times New Roman"/>
          <w:color w:val="000000" w:themeColor="text1"/>
          <w:szCs w:val="24"/>
        </w:rPr>
        <w:t>ο πόρ</w:t>
      </w:r>
      <w:r w:rsidRPr="00316618">
        <w:rPr>
          <w:rFonts w:eastAsia="Times New Roman"/>
          <w:color w:val="000000" w:themeColor="text1"/>
          <w:szCs w:val="24"/>
        </w:rPr>
        <w:t xml:space="preserve">ισμα του Ιουλίου του </w:t>
      </w:r>
      <w:r>
        <w:rPr>
          <w:rFonts w:eastAsia="Times New Roman"/>
          <w:color w:val="000000" w:themeColor="text1"/>
          <w:szCs w:val="24"/>
        </w:rPr>
        <w:t>20</w:t>
      </w:r>
      <w:r w:rsidRPr="00316618">
        <w:rPr>
          <w:rFonts w:eastAsia="Times New Roman"/>
          <w:color w:val="000000" w:themeColor="text1"/>
          <w:szCs w:val="24"/>
        </w:rPr>
        <w:t>16</w:t>
      </w:r>
      <w:r>
        <w:rPr>
          <w:rFonts w:eastAsia="Times New Roman"/>
          <w:color w:val="000000" w:themeColor="text1"/>
          <w:szCs w:val="24"/>
        </w:rPr>
        <w:t>,</w:t>
      </w:r>
      <w:r w:rsidRPr="00316618">
        <w:rPr>
          <w:rFonts w:eastAsia="Times New Roman"/>
          <w:color w:val="000000" w:themeColor="text1"/>
          <w:szCs w:val="24"/>
        </w:rPr>
        <w:t xml:space="preserve"> θεωρώ ότι είναι δείγμα της μ</w:t>
      </w:r>
      <w:r>
        <w:rPr>
          <w:rFonts w:eastAsia="Times New Roman"/>
          <w:color w:val="000000" w:themeColor="text1"/>
          <w:szCs w:val="24"/>
        </w:rPr>
        <w:t xml:space="preserve">υωπικής, της </w:t>
      </w:r>
      <w:r w:rsidRPr="00316618">
        <w:rPr>
          <w:rFonts w:eastAsia="Times New Roman"/>
          <w:color w:val="000000" w:themeColor="text1"/>
          <w:szCs w:val="24"/>
        </w:rPr>
        <w:t xml:space="preserve">μικροκομματικής αντίληψης </w:t>
      </w:r>
      <w:r>
        <w:rPr>
          <w:rFonts w:eastAsia="Times New Roman"/>
          <w:color w:val="000000" w:themeColor="text1"/>
          <w:szCs w:val="24"/>
        </w:rPr>
        <w:t>της Κ</w:t>
      </w:r>
      <w:r w:rsidRPr="00316618">
        <w:rPr>
          <w:rFonts w:eastAsia="Times New Roman"/>
          <w:color w:val="000000" w:themeColor="text1"/>
          <w:szCs w:val="24"/>
        </w:rPr>
        <w:t xml:space="preserve">υβέρνησης ότι ενώ η έκθεση της Διακομματικής Επιτροπής </w:t>
      </w:r>
      <w:r>
        <w:rPr>
          <w:rFonts w:eastAsia="Times New Roman"/>
          <w:color w:val="000000" w:themeColor="text1"/>
          <w:szCs w:val="24"/>
        </w:rPr>
        <w:t>π</w:t>
      </w:r>
      <w:r w:rsidRPr="00316618">
        <w:rPr>
          <w:rFonts w:eastAsia="Times New Roman"/>
          <w:color w:val="000000" w:themeColor="text1"/>
          <w:szCs w:val="24"/>
        </w:rPr>
        <w:t>αραδόθηκε στον Πρόεδρο της Βουλής τ</w:t>
      </w:r>
      <w:r>
        <w:rPr>
          <w:rFonts w:eastAsia="Times New Roman"/>
          <w:color w:val="000000" w:themeColor="text1"/>
          <w:szCs w:val="24"/>
        </w:rPr>
        <w:t>ο 201</w:t>
      </w:r>
      <w:r w:rsidRPr="00316618">
        <w:rPr>
          <w:rFonts w:eastAsia="Times New Roman"/>
          <w:color w:val="000000" w:themeColor="text1"/>
          <w:szCs w:val="24"/>
        </w:rPr>
        <w:t>6</w:t>
      </w:r>
      <w:r>
        <w:rPr>
          <w:rFonts w:eastAsia="Times New Roman"/>
          <w:color w:val="000000" w:themeColor="text1"/>
          <w:szCs w:val="24"/>
        </w:rPr>
        <w:t>,</w:t>
      </w:r>
      <w:r w:rsidRPr="00316618">
        <w:rPr>
          <w:rFonts w:eastAsia="Times New Roman"/>
          <w:color w:val="000000" w:themeColor="text1"/>
          <w:szCs w:val="24"/>
        </w:rPr>
        <w:t xml:space="preserve"> χρησιμοποιήθηκε ως εργαλείο μιας π</w:t>
      </w:r>
      <w:r>
        <w:rPr>
          <w:rFonts w:eastAsia="Times New Roman"/>
          <w:color w:val="000000" w:themeColor="text1"/>
          <w:szCs w:val="24"/>
        </w:rPr>
        <w:t xml:space="preserve">αρελκυστικής </w:t>
      </w:r>
      <w:r w:rsidRPr="00316618">
        <w:rPr>
          <w:rFonts w:eastAsia="Times New Roman"/>
          <w:color w:val="000000" w:themeColor="text1"/>
          <w:szCs w:val="24"/>
        </w:rPr>
        <w:t>πολιτικής</w:t>
      </w:r>
      <w:r>
        <w:rPr>
          <w:rFonts w:eastAsia="Times New Roman"/>
          <w:color w:val="000000" w:themeColor="text1"/>
          <w:szCs w:val="24"/>
        </w:rPr>
        <w:t>.</w:t>
      </w:r>
    </w:p>
    <w:p w14:paraId="619F8DCC"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Θυμηθείτε ότι </w:t>
      </w:r>
      <w:r w:rsidRPr="00316618">
        <w:rPr>
          <w:rFonts w:eastAsia="Times New Roman"/>
          <w:color w:val="000000" w:themeColor="text1"/>
          <w:szCs w:val="24"/>
        </w:rPr>
        <w:t xml:space="preserve">στην αρχή γινόταν </w:t>
      </w:r>
      <w:r>
        <w:rPr>
          <w:rFonts w:eastAsia="Times New Roman"/>
          <w:color w:val="000000" w:themeColor="text1"/>
          <w:szCs w:val="24"/>
        </w:rPr>
        <w:t xml:space="preserve">μνεία </w:t>
      </w:r>
      <w:r w:rsidRPr="00316618">
        <w:rPr>
          <w:rFonts w:eastAsia="Times New Roman"/>
          <w:color w:val="000000" w:themeColor="text1"/>
          <w:szCs w:val="24"/>
        </w:rPr>
        <w:t>από τον κύριο Τσίπρα για την επικείμενη συζήτηση στη Βουλή</w:t>
      </w:r>
      <w:r>
        <w:rPr>
          <w:rFonts w:eastAsia="Times New Roman"/>
          <w:color w:val="000000" w:themeColor="text1"/>
          <w:szCs w:val="24"/>
        </w:rPr>
        <w:t xml:space="preserve"> και αμέσως μετά εξαφανιζόταν από τον δημόσιο </w:t>
      </w:r>
      <w:r w:rsidRPr="00316618">
        <w:rPr>
          <w:rFonts w:eastAsia="Times New Roman"/>
          <w:color w:val="000000" w:themeColor="text1"/>
          <w:szCs w:val="24"/>
        </w:rPr>
        <w:t>διάλογο ανάλογα με την πολιτική συγκυρία και τις επισκέψεις ξένων αξιωματούχων</w:t>
      </w:r>
      <w:r>
        <w:rPr>
          <w:rFonts w:eastAsia="Times New Roman"/>
          <w:color w:val="000000" w:themeColor="text1"/>
          <w:szCs w:val="24"/>
        </w:rPr>
        <w:t xml:space="preserve">. </w:t>
      </w:r>
    </w:p>
    <w:p w14:paraId="619F8DCD"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Έ</w:t>
      </w:r>
      <w:r w:rsidRPr="00316618">
        <w:rPr>
          <w:rFonts w:eastAsia="Times New Roman"/>
          <w:color w:val="000000" w:themeColor="text1"/>
          <w:szCs w:val="24"/>
        </w:rPr>
        <w:t xml:space="preserve">τσι </w:t>
      </w:r>
      <w:r>
        <w:rPr>
          <w:rFonts w:eastAsia="Times New Roman"/>
          <w:color w:val="000000" w:themeColor="text1"/>
          <w:szCs w:val="24"/>
        </w:rPr>
        <w:t xml:space="preserve">πέρασαν τρία χρόνια, κυρία Πρόεδρε. Είχαμε συζητήσει πολλές φορές ότι </w:t>
      </w:r>
      <w:r w:rsidRPr="00316618">
        <w:rPr>
          <w:rFonts w:eastAsia="Times New Roman"/>
          <w:color w:val="000000" w:themeColor="text1"/>
          <w:szCs w:val="24"/>
        </w:rPr>
        <w:t xml:space="preserve">η ευθύνη </w:t>
      </w:r>
      <w:r>
        <w:rPr>
          <w:rFonts w:eastAsia="Times New Roman"/>
          <w:color w:val="000000" w:themeColor="text1"/>
          <w:szCs w:val="24"/>
        </w:rPr>
        <w:t xml:space="preserve">δεν </w:t>
      </w:r>
      <w:r w:rsidRPr="00316618">
        <w:rPr>
          <w:rFonts w:eastAsia="Times New Roman"/>
          <w:color w:val="000000" w:themeColor="text1"/>
          <w:szCs w:val="24"/>
        </w:rPr>
        <w:t xml:space="preserve">είναι </w:t>
      </w:r>
      <w:r>
        <w:rPr>
          <w:rFonts w:eastAsia="Times New Roman"/>
          <w:color w:val="000000" w:themeColor="text1"/>
          <w:szCs w:val="24"/>
        </w:rPr>
        <w:t>μόνο του Πρωθυπουργού. Σας το είχα πει. Η ευθύνη είναι και του Π</w:t>
      </w:r>
      <w:r w:rsidRPr="00316618">
        <w:rPr>
          <w:rFonts w:eastAsia="Times New Roman"/>
          <w:color w:val="000000" w:themeColor="text1"/>
          <w:szCs w:val="24"/>
        </w:rPr>
        <w:t>ροεδρείου τ</w:t>
      </w:r>
      <w:r>
        <w:rPr>
          <w:rFonts w:eastAsia="Times New Roman"/>
          <w:color w:val="000000" w:themeColor="text1"/>
          <w:szCs w:val="24"/>
        </w:rPr>
        <w:t>ης Βουλής που δεν ανάγκασε την Κ</w:t>
      </w:r>
      <w:r w:rsidRPr="00316618">
        <w:rPr>
          <w:rFonts w:eastAsia="Times New Roman"/>
          <w:color w:val="000000" w:themeColor="text1"/>
          <w:szCs w:val="24"/>
        </w:rPr>
        <w:t>υβέρνηση</w:t>
      </w:r>
      <w:r>
        <w:rPr>
          <w:rFonts w:eastAsia="Times New Roman"/>
          <w:color w:val="000000" w:themeColor="text1"/>
          <w:szCs w:val="24"/>
        </w:rPr>
        <w:t>,</w:t>
      </w:r>
      <w:r w:rsidRPr="00316618">
        <w:rPr>
          <w:rFonts w:eastAsia="Times New Roman"/>
          <w:color w:val="000000" w:themeColor="text1"/>
          <w:szCs w:val="24"/>
        </w:rPr>
        <w:t xml:space="preserve"> εφόσον είχε παραλάβει το πόρισμα</w:t>
      </w:r>
      <w:r>
        <w:rPr>
          <w:rFonts w:eastAsia="Times New Roman"/>
          <w:color w:val="000000" w:themeColor="text1"/>
          <w:szCs w:val="24"/>
        </w:rPr>
        <w:t>,</w:t>
      </w:r>
      <w:r w:rsidRPr="00316618">
        <w:rPr>
          <w:rFonts w:eastAsia="Times New Roman"/>
          <w:color w:val="000000" w:themeColor="text1"/>
          <w:szCs w:val="24"/>
        </w:rPr>
        <w:t xml:space="preserve"> να γίνει αυτή η </w:t>
      </w:r>
      <w:r w:rsidRPr="00316618">
        <w:rPr>
          <w:rFonts w:eastAsia="Times New Roman"/>
          <w:color w:val="000000" w:themeColor="text1"/>
          <w:szCs w:val="24"/>
        </w:rPr>
        <w:t>συζήτηση που γίνεται σήμερα</w:t>
      </w:r>
      <w:r>
        <w:rPr>
          <w:rFonts w:eastAsia="Times New Roman"/>
          <w:color w:val="000000" w:themeColor="text1"/>
          <w:szCs w:val="24"/>
        </w:rPr>
        <w:t>,</w:t>
      </w:r>
      <w:r w:rsidRPr="00316618">
        <w:rPr>
          <w:rFonts w:eastAsia="Times New Roman"/>
          <w:color w:val="000000" w:themeColor="text1"/>
          <w:szCs w:val="24"/>
        </w:rPr>
        <w:t xml:space="preserve"> </w:t>
      </w:r>
      <w:r>
        <w:rPr>
          <w:rFonts w:eastAsia="Times New Roman"/>
          <w:color w:val="000000" w:themeColor="text1"/>
          <w:szCs w:val="24"/>
        </w:rPr>
        <w:t xml:space="preserve">λίγες βδομάδες πριν τις εκλογές, </w:t>
      </w:r>
      <w:r w:rsidRPr="00316618">
        <w:rPr>
          <w:rFonts w:eastAsia="Times New Roman"/>
          <w:color w:val="000000" w:themeColor="text1"/>
          <w:szCs w:val="24"/>
        </w:rPr>
        <w:t>για να κλείσει το θέμα</w:t>
      </w:r>
      <w:r>
        <w:rPr>
          <w:rFonts w:eastAsia="Times New Roman"/>
          <w:color w:val="000000" w:themeColor="text1"/>
          <w:szCs w:val="24"/>
        </w:rPr>
        <w:t>.</w:t>
      </w:r>
    </w:p>
    <w:p w14:paraId="619F8DCE"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316618">
        <w:rPr>
          <w:rFonts w:eastAsia="Times New Roman"/>
          <w:color w:val="000000" w:themeColor="text1"/>
          <w:szCs w:val="24"/>
        </w:rPr>
        <w:t xml:space="preserve">υτό το οποίο απαγορεύεται απέναντι </w:t>
      </w:r>
      <w:r w:rsidRPr="00316618">
        <w:rPr>
          <w:rFonts w:eastAsia="Times New Roman"/>
          <w:color w:val="000000" w:themeColor="text1"/>
          <w:szCs w:val="24"/>
        </w:rPr>
        <w:t>σ</w:t>
      </w:r>
      <w:r>
        <w:rPr>
          <w:rFonts w:eastAsia="Times New Roman"/>
          <w:color w:val="000000" w:themeColor="text1"/>
          <w:szCs w:val="24"/>
        </w:rPr>
        <w:t>’</w:t>
      </w:r>
      <w:r w:rsidRPr="00316618">
        <w:rPr>
          <w:rFonts w:eastAsia="Times New Roman"/>
          <w:color w:val="000000" w:themeColor="text1"/>
          <w:szCs w:val="24"/>
        </w:rPr>
        <w:t xml:space="preserve"> </w:t>
      </w:r>
      <w:r w:rsidRPr="00316618">
        <w:rPr>
          <w:rFonts w:eastAsia="Times New Roman"/>
          <w:color w:val="000000" w:themeColor="text1"/>
          <w:szCs w:val="24"/>
        </w:rPr>
        <w:t>ένα τέ</w:t>
      </w:r>
      <w:r>
        <w:rPr>
          <w:rFonts w:eastAsia="Times New Roman"/>
          <w:color w:val="000000" w:themeColor="text1"/>
          <w:szCs w:val="24"/>
        </w:rPr>
        <w:t>τοιο θέμα ιστορικής μνήμης και ε</w:t>
      </w:r>
      <w:r w:rsidRPr="00316618">
        <w:rPr>
          <w:rFonts w:eastAsia="Times New Roman"/>
          <w:color w:val="000000" w:themeColor="text1"/>
          <w:szCs w:val="24"/>
        </w:rPr>
        <w:t>θνικού χρέους</w:t>
      </w:r>
      <w:r>
        <w:rPr>
          <w:rFonts w:eastAsia="Times New Roman"/>
          <w:color w:val="000000" w:themeColor="text1"/>
          <w:szCs w:val="24"/>
        </w:rPr>
        <w:t>,</w:t>
      </w:r>
      <w:r w:rsidRPr="00316618">
        <w:rPr>
          <w:rFonts w:eastAsia="Times New Roman"/>
          <w:color w:val="000000" w:themeColor="text1"/>
          <w:szCs w:val="24"/>
        </w:rPr>
        <w:t xml:space="preserve"> είναι η πολιτική χρήση της έκθεσης της Διακομματικής Επιτροπής</w:t>
      </w:r>
      <w:r>
        <w:rPr>
          <w:rFonts w:eastAsia="Times New Roman"/>
          <w:color w:val="000000" w:themeColor="text1"/>
          <w:szCs w:val="24"/>
        </w:rPr>
        <w:t>, ό</w:t>
      </w:r>
      <w:r w:rsidRPr="00316618">
        <w:rPr>
          <w:rFonts w:eastAsia="Times New Roman"/>
          <w:color w:val="000000" w:themeColor="text1"/>
          <w:szCs w:val="24"/>
        </w:rPr>
        <w:t xml:space="preserve">πως έκανε ο </w:t>
      </w:r>
      <w:r w:rsidRPr="00316618">
        <w:rPr>
          <w:rFonts w:eastAsia="Times New Roman"/>
          <w:color w:val="000000" w:themeColor="text1"/>
          <w:szCs w:val="24"/>
        </w:rPr>
        <w:t>κ</w:t>
      </w:r>
      <w:r>
        <w:rPr>
          <w:rFonts w:eastAsia="Times New Roman"/>
          <w:color w:val="000000" w:themeColor="text1"/>
          <w:szCs w:val="24"/>
        </w:rPr>
        <w:t>.</w:t>
      </w:r>
      <w:r w:rsidRPr="00316618">
        <w:rPr>
          <w:rFonts w:eastAsia="Times New Roman"/>
          <w:color w:val="000000" w:themeColor="text1"/>
          <w:szCs w:val="24"/>
        </w:rPr>
        <w:t xml:space="preserve"> </w:t>
      </w:r>
      <w:r w:rsidRPr="00316618">
        <w:rPr>
          <w:rFonts w:eastAsia="Times New Roman"/>
          <w:color w:val="000000" w:themeColor="text1"/>
          <w:szCs w:val="24"/>
        </w:rPr>
        <w:t>Τσίπρας και ο ΣΥΡΙΖΑ</w:t>
      </w:r>
      <w:r>
        <w:rPr>
          <w:rFonts w:eastAsia="Times New Roman"/>
          <w:color w:val="000000" w:themeColor="text1"/>
          <w:szCs w:val="24"/>
        </w:rPr>
        <w:t>, γιατί εμείς δ</w:t>
      </w:r>
      <w:r w:rsidRPr="00316618">
        <w:rPr>
          <w:rFonts w:eastAsia="Times New Roman"/>
          <w:color w:val="000000" w:themeColor="text1"/>
          <w:szCs w:val="24"/>
        </w:rPr>
        <w:t>εν ξεχνάμε κάτι</w:t>
      </w:r>
      <w:r>
        <w:rPr>
          <w:rFonts w:eastAsia="Times New Roman"/>
          <w:color w:val="000000" w:themeColor="text1"/>
          <w:szCs w:val="24"/>
        </w:rPr>
        <w:t xml:space="preserve">. Υπήρξαν σταθμοί </w:t>
      </w:r>
      <w:r>
        <w:rPr>
          <w:rFonts w:eastAsia="Times New Roman"/>
          <w:color w:val="000000" w:themeColor="text1"/>
          <w:szCs w:val="24"/>
        </w:rPr>
        <w:t xml:space="preserve">σ’ </w:t>
      </w:r>
      <w:r>
        <w:rPr>
          <w:rFonts w:eastAsia="Times New Roman"/>
          <w:color w:val="000000" w:themeColor="text1"/>
          <w:szCs w:val="24"/>
        </w:rPr>
        <w:t xml:space="preserve">όλη αυτήν τη </w:t>
      </w:r>
      <w:r w:rsidRPr="00316618">
        <w:rPr>
          <w:rFonts w:eastAsia="Times New Roman"/>
          <w:color w:val="000000" w:themeColor="text1"/>
          <w:szCs w:val="24"/>
        </w:rPr>
        <w:t>διαδρομή</w:t>
      </w:r>
      <w:r>
        <w:rPr>
          <w:rFonts w:eastAsia="Times New Roman"/>
          <w:color w:val="000000" w:themeColor="text1"/>
          <w:szCs w:val="24"/>
        </w:rPr>
        <w:t>. Σ</w:t>
      </w:r>
      <w:r w:rsidRPr="00316618">
        <w:rPr>
          <w:rFonts w:eastAsia="Times New Roman"/>
          <w:color w:val="000000" w:themeColor="text1"/>
          <w:szCs w:val="24"/>
        </w:rPr>
        <w:t>ε όλη αυτή</w:t>
      </w:r>
      <w:r>
        <w:rPr>
          <w:rFonts w:eastAsia="Times New Roman"/>
          <w:color w:val="000000" w:themeColor="text1"/>
          <w:szCs w:val="24"/>
        </w:rPr>
        <w:t xml:space="preserve">ν </w:t>
      </w:r>
      <w:r w:rsidRPr="00316618">
        <w:rPr>
          <w:rFonts w:eastAsia="Times New Roman"/>
          <w:color w:val="000000" w:themeColor="text1"/>
          <w:szCs w:val="24"/>
        </w:rPr>
        <w:t>τη</w:t>
      </w:r>
      <w:r>
        <w:rPr>
          <w:rFonts w:eastAsia="Times New Roman"/>
          <w:color w:val="000000" w:themeColor="text1"/>
          <w:szCs w:val="24"/>
        </w:rPr>
        <w:t xml:space="preserve"> διαδικασία και πριν και μετά τη Μεταπολίτευση υπήρξαν σταθμοί, </w:t>
      </w:r>
      <w:r w:rsidRPr="00316618">
        <w:rPr>
          <w:rFonts w:eastAsia="Times New Roman"/>
          <w:color w:val="000000" w:themeColor="text1"/>
          <w:szCs w:val="24"/>
        </w:rPr>
        <w:t>σταθμοί που υπενθύμιζαν την ύπαρξη του θέματος</w:t>
      </w:r>
      <w:r>
        <w:rPr>
          <w:rFonts w:eastAsia="Times New Roman"/>
          <w:color w:val="000000" w:themeColor="text1"/>
          <w:szCs w:val="24"/>
        </w:rPr>
        <w:t>, την ύπαρξη των αξιώσεω</w:t>
      </w:r>
      <w:r w:rsidRPr="00316618">
        <w:rPr>
          <w:rFonts w:eastAsia="Times New Roman"/>
          <w:color w:val="000000" w:themeColor="text1"/>
          <w:szCs w:val="24"/>
        </w:rPr>
        <w:t>ν του ελλην</w:t>
      </w:r>
      <w:r w:rsidRPr="00316618">
        <w:rPr>
          <w:rFonts w:eastAsia="Times New Roman"/>
          <w:color w:val="000000" w:themeColor="text1"/>
          <w:szCs w:val="24"/>
        </w:rPr>
        <w:t>ικού κράτους απέναντι στο γερμανικό κράτος</w:t>
      </w:r>
      <w:r>
        <w:rPr>
          <w:rFonts w:eastAsia="Times New Roman"/>
          <w:color w:val="000000" w:themeColor="text1"/>
          <w:szCs w:val="24"/>
        </w:rPr>
        <w:t>.</w:t>
      </w:r>
    </w:p>
    <w:p w14:paraId="619F8DCF" w14:textId="77777777" w:rsidR="00F246CC" w:rsidRDefault="005B5D49">
      <w:pPr>
        <w:tabs>
          <w:tab w:val="left" w:pos="2738"/>
          <w:tab w:val="center" w:pos="4753"/>
          <w:tab w:val="left" w:pos="5723"/>
        </w:tabs>
        <w:spacing w:line="600" w:lineRule="auto"/>
        <w:ind w:firstLine="720"/>
        <w:jc w:val="both"/>
        <w:rPr>
          <w:rFonts w:eastAsia="Times New Roman"/>
          <w:szCs w:val="24"/>
        </w:rPr>
      </w:pPr>
      <w:r w:rsidRPr="00651D89">
        <w:rPr>
          <w:rFonts w:eastAsia="Times New Roman"/>
          <w:szCs w:val="24"/>
        </w:rPr>
        <w:lastRenderedPageBreak/>
        <w:t>Εμείς δεν ξεχνάμε –ούτε</w:t>
      </w:r>
      <w:r>
        <w:rPr>
          <w:rFonts w:eastAsia="Times New Roman"/>
          <w:szCs w:val="24"/>
        </w:rPr>
        <w:t xml:space="preserve"> </w:t>
      </w:r>
      <w:r w:rsidRPr="00651D89">
        <w:rPr>
          <w:rFonts w:eastAsia="Times New Roman"/>
          <w:szCs w:val="24"/>
        </w:rPr>
        <w:t>βεβα</w:t>
      </w:r>
      <w:r>
        <w:rPr>
          <w:rFonts w:eastAsia="Times New Roman"/>
          <w:szCs w:val="24"/>
        </w:rPr>
        <w:t xml:space="preserve">ίως </w:t>
      </w:r>
      <w:r w:rsidRPr="00651D89">
        <w:rPr>
          <w:rFonts w:eastAsia="Times New Roman"/>
          <w:szCs w:val="24"/>
        </w:rPr>
        <w:t>η Βουλή- ότι η τελευταία πράξη διεκδίκησης των γερμανικών οφειλών επισήμως από το ελληνικό κράτος ήταν αυτή στις 14-11-1995, όταν ο Ανδρέας Παπανδρέου έδωσε εντολή στον Υπουργό Εξω</w:t>
      </w:r>
      <w:r w:rsidRPr="00651D89">
        <w:rPr>
          <w:rFonts w:eastAsia="Times New Roman"/>
          <w:szCs w:val="24"/>
        </w:rPr>
        <w:t xml:space="preserve">τερικών Κάρολο Παπούλια να επιδώσει ο Έλληνας πρέσβης στο Βερολίνο ρηματική διακοίνωση προς τη γερμανική κυβέρνηση, κρατώντας νομικά ενεργές τις αξιώσεις. </w:t>
      </w:r>
    </w:p>
    <w:p w14:paraId="619F8DD0" w14:textId="77777777" w:rsidR="00F246CC" w:rsidRDefault="005B5D49">
      <w:pPr>
        <w:tabs>
          <w:tab w:val="left" w:pos="2738"/>
          <w:tab w:val="center" w:pos="4753"/>
          <w:tab w:val="left" w:pos="5723"/>
        </w:tabs>
        <w:spacing w:line="600" w:lineRule="auto"/>
        <w:ind w:firstLine="720"/>
        <w:jc w:val="both"/>
        <w:rPr>
          <w:rFonts w:eastAsia="Times New Roman"/>
          <w:szCs w:val="24"/>
        </w:rPr>
      </w:pPr>
      <w:r w:rsidRPr="00651D89">
        <w:rPr>
          <w:rFonts w:eastAsia="Times New Roman"/>
          <w:szCs w:val="24"/>
        </w:rPr>
        <w:t>Διεκδικήσαμε -και θεωρώ ότι διεκδίκησαν οι ελληνικές κυβερνήσεις, βεβαίως- επανειλημμένα τη συζήτηση</w:t>
      </w:r>
      <w:r w:rsidRPr="00651D89">
        <w:rPr>
          <w:rFonts w:eastAsia="Times New Roman"/>
          <w:szCs w:val="24"/>
        </w:rPr>
        <w:t xml:space="preserve">, με πρόσφατη ακόμα παρέμβαση της Προέδρου Φώφης Γεννηματά στη Βουλή, αλλά και στα Καλάβρυτα και στην Κρήτη και αλλού. </w:t>
      </w:r>
    </w:p>
    <w:p w14:paraId="619F8DD1"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651D89">
        <w:rPr>
          <w:rFonts w:eastAsia="Times New Roman"/>
          <w:color w:val="212121"/>
          <w:szCs w:val="24"/>
        </w:rPr>
        <w:t>υτό που έχει σημασία είναι ότι η εργαλειακή χρήση ενός τέτοιου θέματος εθνικής εμβέλειας δείχνει ελαττωμένη επίγνωση του ΣΥΡΙΖΑ για την</w:t>
      </w:r>
      <w:r w:rsidRPr="00651D89">
        <w:rPr>
          <w:rFonts w:eastAsia="Times New Roman"/>
          <w:color w:val="212121"/>
          <w:szCs w:val="24"/>
        </w:rPr>
        <w:t xml:space="preserve"> αξία και το περιεχόμενό του</w:t>
      </w:r>
      <w:r>
        <w:rPr>
          <w:rFonts w:eastAsia="Times New Roman"/>
          <w:color w:val="212121"/>
          <w:szCs w:val="24"/>
        </w:rPr>
        <w:t>. Η</w:t>
      </w:r>
      <w:r w:rsidRPr="00651D89">
        <w:rPr>
          <w:rFonts w:eastAsia="Times New Roman"/>
          <w:color w:val="212121"/>
          <w:szCs w:val="24"/>
        </w:rPr>
        <w:t xml:space="preserve"> άρρητη σύνδεση αυτού του θέματος </w:t>
      </w:r>
      <w:r>
        <w:rPr>
          <w:rFonts w:eastAsia="Times New Roman"/>
          <w:color w:val="212121"/>
          <w:szCs w:val="24"/>
        </w:rPr>
        <w:t>με τη μνημονιακή προσαρμογή της Κ</w:t>
      </w:r>
      <w:r w:rsidRPr="00651D89">
        <w:rPr>
          <w:rFonts w:eastAsia="Times New Roman"/>
          <w:color w:val="212121"/>
          <w:szCs w:val="24"/>
        </w:rPr>
        <w:t>υβέρνησης καθ</w:t>
      </w:r>
      <w:r>
        <w:rPr>
          <w:rFonts w:eastAsia="Times New Roman"/>
          <w:color w:val="212121"/>
          <w:szCs w:val="24"/>
        </w:rPr>
        <w:t xml:space="preserve">’ </w:t>
      </w:r>
      <w:r w:rsidRPr="00651D89">
        <w:rPr>
          <w:rFonts w:eastAsia="Times New Roman"/>
          <w:color w:val="212121"/>
          <w:szCs w:val="24"/>
        </w:rPr>
        <w:t>όλη τη διάρκεια αυτών των τριών ετών υπονομεύει</w:t>
      </w:r>
      <w:r>
        <w:rPr>
          <w:rFonts w:eastAsia="Times New Roman"/>
          <w:color w:val="212121"/>
          <w:szCs w:val="24"/>
        </w:rPr>
        <w:t>,</w:t>
      </w:r>
      <w:r w:rsidRPr="00651D89">
        <w:rPr>
          <w:rFonts w:eastAsia="Times New Roman"/>
          <w:color w:val="212121"/>
          <w:szCs w:val="24"/>
        </w:rPr>
        <w:t xml:space="preserve"> αμαυρώνει τη μεγάλη αξία των διαπραγματεύσεων με τη Γερμανία</w:t>
      </w:r>
      <w:r>
        <w:rPr>
          <w:rFonts w:eastAsia="Times New Roman"/>
          <w:color w:val="212121"/>
          <w:szCs w:val="24"/>
        </w:rPr>
        <w:t>, αλλά ε</w:t>
      </w:r>
      <w:r w:rsidRPr="00651D89">
        <w:rPr>
          <w:rFonts w:eastAsia="Times New Roman"/>
          <w:color w:val="212121"/>
          <w:szCs w:val="24"/>
        </w:rPr>
        <w:t xml:space="preserve">πίσης και τη </w:t>
      </w:r>
      <w:r>
        <w:rPr>
          <w:rFonts w:eastAsia="Times New Roman"/>
          <w:color w:val="212121"/>
          <w:szCs w:val="24"/>
        </w:rPr>
        <w:t xml:space="preserve">μελλοντική </w:t>
      </w:r>
      <w:r w:rsidRPr="00651D89">
        <w:rPr>
          <w:rFonts w:eastAsia="Times New Roman"/>
          <w:color w:val="212121"/>
          <w:szCs w:val="24"/>
        </w:rPr>
        <w:t>δι</w:t>
      </w:r>
      <w:r w:rsidRPr="00651D89">
        <w:rPr>
          <w:rFonts w:eastAsia="Times New Roman"/>
          <w:color w:val="212121"/>
          <w:szCs w:val="24"/>
        </w:rPr>
        <w:t>εκδίκηση των οφειλών</w:t>
      </w:r>
      <w:r>
        <w:rPr>
          <w:rFonts w:eastAsia="Times New Roman"/>
          <w:color w:val="212121"/>
          <w:szCs w:val="24"/>
        </w:rPr>
        <w:t>.</w:t>
      </w:r>
    </w:p>
    <w:p w14:paraId="619F8DD2"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Ας θυμηθούμε και τ</w:t>
      </w:r>
      <w:r w:rsidRPr="00651D89">
        <w:rPr>
          <w:rFonts w:eastAsia="Times New Roman"/>
          <w:color w:val="212121"/>
          <w:szCs w:val="24"/>
        </w:rPr>
        <w:t>ι έγινε όλα αυτά τα χρόνια</w:t>
      </w:r>
      <w:r>
        <w:rPr>
          <w:rFonts w:eastAsia="Times New Roman"/>
          <w:color w:val="212121"/>
          <w:szCs w:val="24"/>
        </w:rPr>
        <w:t>. Ό</w:t>
      </w:r>
      <w:r w:rsidRPr="00651D89">
        <w:rPr>
          <w:rFonts w:eastAsia="Times New Roman"/>
          <w:color w:val="212121"/>
          <w:szCs w:val="24"/>
        </w:rPr>
        <w:t>πως προείπα</w:t>
      </w:r>
      <w:r>
        <w:rPr>
          <w:rFonts w:eastAsia="Times New Roman"/>
          <w:color w:val="212121"/>
          <w:szCs w:val="24"/>
        </w:rPr>
        <w:t>,</w:t>
      </w:r>
      <w:r w:rsidRPr="00651D89">
        <w:rPr>
          <w:rFonts w:eastAsia="Times New Roman"/>
          <w:color w:val="212121"/>
          <w:szCs w:val="24"/>
        </w:rPr>
        <w:t xml:space="preserve"> ανάλογα με το εξωτερικό ή το εσωτερικό ακροατήριο </w:t>
      </w:r>
      <w:r>
        <w:rPr>
          <w:rFonts w:eastAsia="Times New Roman"/>
          <w:color w:val="212121"/>
          <w:szCs w:val="24"/>
        </w:rPr>
        <w:t>ο κ.</w:t>
      </w:r>
      <w:r w:rsidRPr="00651D89">
        <w:rPr>
          <w:rFonts w:eastAsia="Times New Roman"/>
          <w:color w:val="212121"/>
          <w:szCs w:val="24"/>
        </w:rPr>
        <w:t xml:space="preserve"> Τσίπρας είχε διαφορετικές τοποθετήσεις για το θέμα</w:t>
      </w:r>
      <w:r>
        <w:rPr>
          <w:rFonts w:eastAsia="Times New Roman"/>
          <w:color w:val="212121"/>
          <w:szCs w:val="24"/>
        </w:rPr>
        <w:t>.</w:t>
      </w:r>
      <w:r w:rsidRPr="00651D89">
        <w:rPr>
          <w:rFonts w:eastAsia="Times New Roman"/>
          <w:color w:val="212121"/>
          <w:szCs w:val="24"/>
        </w:rPr>
        <w:t xml:space="preserve"> </w:t>
      </w:r>
    </w:p>
    <w:p w14:paraId="619F8DD3"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Ακούστε, </w:t>
      </w:r>
      <w:r w:rsidRPr="00651D89">
        <w:rPr>
          <w:rFonts w:eastAsia="Times New Roman"/>
          <w:color w:val="212121"/>
          <w:szCs w:val="24"/>
        </w:rPr>
        <w:t>γιατί δεν τα ακούμε μόνο εμείς αυτά</w:t>
      </w:r>
      <w:r>
        <w:rPr>
          <w:rFonts w:eastAsia="Times New Roman"/>
          <w:color w:val="212121"/>
          <w:szCs w:val="24"/>
        </w:rPr>
        <w:t>,</w:t>
      </w:r>
      <w:r w:rsidRPr="00651D89">
        <w:rPr>
          <w:rFonts w:eastAsia="Times New Roman"/>
          <w:color w:val="212121"/>
          <w:szCs w:val="24"/>
        </w:rPr>
        <w:t xml:space="preserve"> αγαπητές</w:t>
      </w:r>
      <w:r>
        <w:rPr>
          <w:rFonts w:eastAsia="Times New Roman"/>
          <w:color w:val="212121"/>
          <w:szCs w:val="24"/>
        </w:rPr>
        <w:t xml:space="preserve"> και αγαπητο</w:t>
      </w:r>
      <w:r>
        <w:rPr>
          <w:rFonts w:eastAsia="Times New Roman"/>
          <w:color w:val="212121"/>
          <w:szCs w:val="24"/>
        </w:rPr>
        <w:t>ί</w:t>
      </w:r>
      <w:r w:rsidRPr="00651D89">
        <w:rPr>
          <w:rFonts w:eastAsia="Times New Roman"/>
          <w:color w:val="212121"/>
          <w:szCs w:val="24"/>
        </w:rPr>
        <w:t xml:space="preserve"> συνάδελφοι</w:t>
      </w:r>
      <w:r>
        <w:rPr>
          <w:rFonts w:eastAsia="Times New Roman"/>
          <w:color w:val="212121"/>
          <w:szCs w:val="24"/>
        </w:rPr>
        <w:t>,</w:t>
      </w:r>
      <w:r w:rsidRPr="00651D89">
        <w:rPr>
          <w:rFonts w:eastAsia="Times New Roman"/>
          <w:color w:val="212121"/>
          <w:szCs w:val="24"/>
        </w:rPr>
        <w:t xml:space="preserve"> τα καταγράφουν και οι ενδιαφερόμενοι</w:t>
      </w:r>
      <w:r>
        <w:rPr>
          <w:rFonts w:eastAsia="Times New Roman"/>
          <w:color w:val="212121"/>
          <w:szCs w:val="24"/>
        </w:rPr>
        <w:t>,</w:t>
      </w:r>
      <w:r w:rsidRPr="00651D89">
        <w:rPr>
          <w:rFonts w:eastAsia="Times New Roman"/>
          <w:color w:val="212121"/>
          <w:szCs w:val="24"/>
        </w:rPr>
        <w:t xml:space="preserve"> δηλαδή η Γερμανία</w:t>
      </w:r>
      <w:r>
        <w:rPr>
          <w:rFonts w:eastAsia="Times New Roman"/>
          <w:color w:val="212121"/>
          <w:szCs w:val="24"/>
        </w:rPr>
        <w:t>.</w:t>
      </w:r>
      <w:r w:rsidRPr="00651D89">
        <w:rPr>
          <w:rFonts w:eastAsia="Times New Roman"/>
          <w:color w:val="212121"/>
          <w:szCs w:val="24"/>
        </w:rPr>
        <w:t xml:space="preserve"> Απέναντι στην </w:t>
      </w:r>
      <w:r w:rsidRPr="00651D89">
        <w:rPr>
          <w:rFonts w:eastAsia="Times New Roman"/>
          <w:color w:val="212121"/>
          <w:szCs w:val="24"/>
        </w:rPr>
        <w:t>κ</w:t>
      </w:r>
      <w:r>
        <w:rPr>
          <w:rFonts w:eastAsia="Times New Roman"/>
          <w:color w:val="212121"/>
          <w:szCs w:val="24"/>
        </w:rPr>
        <w:t>.</w:t>
      </w:r>
      <w:r w:rsidRPr="00651D89">
        <w:rPr>
          <w:rFonts w:eastAsia="Times New Roman"/>
          <w:color w:val="212121"/>
          <w:szCs w:val="24"/>
        </w:rPr>
        <w:t xml:space="preserve"> Μέρκελ οι</w:t>
      </w:r>
      <w:r>
        <w:rPr>
          <w:rFonts w:eastAsia="Times New Roman"/>
          <w:color w:val="212121"/>
          <w:szCs w:val="24"/>
        </w:rPr>
        <w:t xml:space="preserve"> αξιώσεις γίνονται από τον κ. Τσίπρα </w:t>
      </w:r>
      <w:r w:rsidRPr="00651D89">
        <w:rPr>
          <w:rFonts w:eastAsia="Times New Roman"/>
          <w:color w:val="212121"/>
          <w:szCs w:val="24"/>
        </w:rPr>
        <w:t>δύσκολες</w:t>
      </w:r>
      <w:r>
        <w:rPr>
          <w:rFonts w:eastAsia="Times New Roman"/>
          <w:color w:val="212121"/>
          <w:szCs w:val="24"/>
        </w:rPr>
        <w:t>,</w:t>
      </w:r>
      <w:r w:rsidRPr="00651D89">
        <w:rPr>
          <w:rFonts w:eastAsia="Times New Roman"/>
          <w:color w:val="212121"/>
          <w:szCs w:val="24"/>
        </w:rPr>
        <w:t xml:space="preserve"> αλλά </w:t>
      </w:r>
      <w:r>
        <w:rPr>
          <w:rFonts w:eastAsia="Times New Roman"/>
          <w:color w:val="212121"/>
          <w:szCs w:val="24"/>
        </w:rPr>
        <w:t>απαράγραπτες</w:t>
      </w:r>
      <w:r w:rsidRPr="00651D89">
        <w:rPr>
          <w:rFonts w:eastAsia="Times New Roman"/>
          <w:color w:val="212121"/>
          <w:szCs w:val="24"/>
        </w:rPr>
        <w:t xml:space="preserve"> εκκρεμότητες που μας άφησε η ιστορία</w:t>
      </w:r>
      <w:r>
        <w:rPr>
          <w:rFonts w:eastAsia="Times New Roman"/>
          <w:color w:val="212121"/>
          <w:szCs w:val="24"/>
        </w:rPr>
        <w:t>, ό</w:t>
      </w:r>
      <w:r w:rsidRPr="00651D89">
        <w:rPr>
          <w:rFonts w:eastAsia="Times New Roman"/>
          <w:color w:val="212121"/>
          <w:szCs w:val="24"/>
        </w:rPr>
        <w:t>χι η ναζιστική θηριωδία</w:t>
      </w:r>
      <w:r>
        <w:rPr>
          <w:rFonts w:eastAsia="Times New Roman"/>
          <w:color w:val="212121"/>
          <w:szCs w:val="24"/>
        </w:rPr>
        <w:t>, όπως είναι οι επανορθώσεις στ</w:t>
      </w:r>
      <w:r w:rsidRPr="00651D89">
        <w:rPr>
          <w:rFonts w:eastAsia="Times New Roman"/>
          <w:color w:val="212121"/>
          <w:szCs w:val="24"/>
        </w:rPr>
        <w:t>ο</w:t>
      </w:r>
      <w:r w:rsidRPr="00651D89">
        <w:rPr>
          <w:rFonts w:eastAsia="Times New Roman"/>
          <w:color w:val="212121"/>
          <w:szCs w:val="24"/>
        </w:rPr>
        <w:t xml:space="preserve"> κατοχικό αναγκαστικό δάνειο</w:t>
      </w:r>
      <w:r>
        <w:rPr>
          <w:rFonts w:eastAsia="Times New Roman"/>
          <w:color w:val="212121"/>
          <w:szCs w:val="24"/>
        </w:rPr>
        <w:t>,</w:t>
      </w:r>
      <w:r w:rsidRPr="00651D89">
        <w:rPr>
          <w:rFonts w:eastAsia="Times New Roman"/>
          <w:color w:val="212121"/>
          <w:szCs w:val="24"/>
        </w:rPr>
        <w:t xml:space="preserve"> </w:t>
      </w:r>
      <w:r>
        <w:rPr>
          <w:rFonts w:eastAsia="Times New Roman"/>
          <w:color w:val="212121"/>
          <w:szCs w:val="24"/>
        </w:rPr>
        <w:t xml:space="preserve">όπως </w:t>
      </w:r>
      <w:r w:rsidRPr="00651D89">
        <w:rPr>
          <w:rFonts w:eastAsia="Times New Roman"/>
          <w:color w:val="212121"/>
          <w:szCs w:val="24"/>
        </w:rPr>
        <w:t>έλεγε στις αρχές του 2019</w:t>
      </w:r>
      <w:r>
        <w:rPr>
          <w:rFonts w:eastAsia="Times New Roman"/>
          <w:color w:val="212121"/>
          <w:szCs w:val="24"/>
        </w:rPr>
        <w:t>, ε</w:t>
      </w:r>
      <w:r w:rsidRPr="00651D89">
        <w:rPr>
          <w:rFonts w:eastAsia="Times New Roman"/>
          <w:color w:val="212121"/>
          <w:szCs w:val="24"/>
        </w:rPr>
        <w:t>νώ ήδη από το 2015 οι αξιώσεις γίνονταν διαφορές που έρχονται από το παρελθόν</w:t>
      </w:r>
      <w:r>
        <w:rPr>
          <w:rFonts w:eastAsia="Times New Roman"/>
          <w:color w:val="212121"/>
          <w:szCs w:val="24"/>
        </w:rPr>
        <w:t>,</w:t>
      </w:r>
      <w:r w:rsidRPr="00651D89">
        <w:rPr>
          <w:rFonts w:eastAsia="Times New Roman"/>
          <w:color w:val="212121"/>
          <w:szCs w:val="24"/>
        </w:rPr>
        <w:t xml:space="preserve"> όπως το θέμα του κατοχικού δανείου και των επανορθώσεων που σύμφωνα με τον Πρωθυπουργό ήταν ηθικό θέμα και όχι υλι</w:t>
      </w:r>
      <w:r w:rsidRPr="00651D89">
        <w:rPr>
          <w:rFonts w:eastAsia="Times New Roman"/>
          <w:color w:val="212121"/>
          <w:szCs w:val="24"/>
        </w:rPr>
        <w:t>κό που αφορά το</w:t>
      </w:r>
      <w:r>
        <w:rPr>
          <w:rFonts w:eastAsia="Times New Roman"/>
          <w:color w:val="212121"/>
          <w:szCs w:val="24"/>
        </w:rPr>
        <w:t>ν</w:t>
      </w:r>
      <w:r w:rsidRPr="00651D89">
        <w:rPr>
          <w:rFonts w:eastAsia="Times New Roman"/>
          <w:color w:val="212121"/>
          <w:szCs w:val="24"/>
        </w:rPr>
        <w:t xml:space="preserve"> ελληνικό και το</w:t>
      </w:r>
      <w:r>
        <w:rPr>
          <w:rFonts w:eastAsia="Times New Roman"/>
          <w:color w:val="212121"/>
          <w:szCs w:val="24"/>
        </w:rPr>
        <w:t>ν</w:t>
      </w:r>
      <w:r w:rsidRPr="00651D89">
        <w:rPr>
          <w:rFonts w:eastAsia="Times New Roman"/>
          <w:color w:val="212121"/>
          <w:szCs w:val="24"/>
        </w:rPr>
        <w:t xml:space="preserve"> γερμανικό λαό</w:t>
      </w:r>
      <w:r>
        <w:rPr>
          <w:rFonts w:eastAsia="Times New Roman"/>
          <w:color w:val="212121"/>
          <w:szCs w:val="24"/>
        </w:rPr>
        <w:t>.</w:t>
      </w:r>
      <w:r w:rsidRPr="00651D89">
        <w:rPr>
          <w:rFonts w:eastAsia="Times New Roman"/>
          <w:color w:val="212121"/>
          <w:szCs w:val="24"/>
        </w:rPr>
        <w:t xml:space="preserve"> </w:t>
      </w:r>
    </w:p>
    <w:p w14:paraId="619F8DD4"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sidRPr="00651D89">
        <w:rPr>
          <w:rFonts w:eastAsia="Times New Roman"/>
          <w:color w:val="212121"/>
          <w:szCs w:val="24"/>
        </w:rPr>
        <w:t>Αυτά έχουν καταγραφεί σε επίσημες δηλώσεις</w:t>
      </w:r>
      <w:r>
        <w:rPr>
          <w:rFonts w:eastAsia="Times New Roman"/>
          <w:color w:val="212121"/>
          <w:szCs w:val="24"/>
        </w:rPr>
        <w:t xml:space="preserve"> και </w:t>
      </w:r>
      <w:r w:rsidRPr="00651D89">
        <w:rPr>
          <w:rFonts w:eastAsia="Times New Roman"/>
          <w:color w:val="212121"/>
          <w:szCs w:val="24"/>
        </w:rPr>
        <w:t>καταλαβαίνετε ότι αυτό το ηθικό και όχι υλικό πρόβλημα που έχουμε με τη Γερμανία</w:t>
      </w:r>
      <w:r>
        <w:rPr>
          <w:rFonts w:eastAsia="Times New Roman"/>
          <w:color w:val="212121"/>
          <w:szCs w:val="24"/>
        </w:rPr>
        <w:t xml:space="preserve"> αποτελεί υπαναχώρηση από τη βασική</w:t>
      </w:r>
      <w:r w:rsidRPr="00651D89">
        <w:rPr>
          <w:rFonts w:eastAsia="Times New Roman"/>
          <w:color w:val="212121"/>
          <w:szCs w:val="24"/>
        </w:rPr>
        <w:t xml:space="preserve"> εθνική θέση</w:t>
      </w:r>
      <w:r>
        <w:rPr>
          <w:rFonts w:eastAsia="Times New Roman"/>
          <w:color w:val="212121"/>
          <w:szCs w:val="24"/>
        </w:rPr>
        <w:t>,</w:t>
      </w:r>
      <w:r w:rsidRPr="00651D89">
        <w:rPr>
          <w:rFonts w:eastAsia="Times New Roman"/>
          <w:color w:val="212121"/>
          <w:szCs w:val="24"/>
        </w:rPr>
        <w:t xml:space="preserve"> που είναι ότι απέναντι στο γερ</w:t>
      </w:r>
      <w:r w:rsidRPr="00651D89">
        <w:rPr>
          <w:rFonts w:eastAsia="Times New Roman"/>
          <w:color w:val="212121"/>
          <w:szCs w:val="24"/>
        </w:rPr>
        <w:t>μανικό κράτος</w:t>
      </w:r>
      <w:r>
        <w:rPr>
          <w:rFonts w:eastAsia="Times New Roman"/>
          <w:color w:val="212121"/>
          <w:szCs w:val="24"/>
        </w:rPr>
        <w:t xml:space="preserve"> το ελληνικό </w:t>
      </w:r>
      <w:r>
        <w:rPr>
          <w:rFonts w:eastAsia="Times New Roman"/>
          <w:color w:val="212121"/>
          <w:szCs w:val="24"/>
        </w:rPr>
        <w:lastRenderedPageBreak/>
        <w:t>κράτος, η ελληνική π</w:t>
      </w:r>
      <w:r w:rsidRPr="00651D89">
        <w:rPr>
          <w:rFonts w:eastAsia="Times New Roman"/>
          <w:color w:val="212121"/>
          <w:szCs w:val="24"/>
        </w:rPr>
        <w:t>ολιτεία έχει αξιώσεις και αξιώσεις για συγκεκριμένους λόγους</w:t>
      </w:r>
      <w:r>
        <w:rPr>
          <w:rFonts w:eastAsia="Times New Roman"/>
          <w:color w:val="212121"/>
          <w:szCs w:val="24"/>
        </w:rPr>
        <w:t>.</w:t>
      </w:r>
    </w:p>
    <w:p w14:paraId="619F8DD5"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651D89">
        <w:rPr>
          <w:rFonts w:eastAsia="Times New Roman"/>
          <w:color w:val="212121"/>
          <w:szCs w:val="24"/>
        </w:rPr>
        <w:t>αυτόχρονα</w:t>
      </w:r>
      <w:r>
        <w:rPr>
          <w:rFonts w:eastAsia="Times New Roman"/>
          <w:color w:val="212121"/>
          <w:szCs w:val="24"/>
        </w:rPr>
        <w:t xml:space="preserve">, </w:t>
      </w:r>
      <w:r w:rsidRPr="00651D89">
        <w:rPr>
          <w:rFonts w:eastAsia="Times New Roman"/>
          <w:color w:val="212121"/>
          <w:szCs w:val="24"/>
        </w:rPr>
        <w:t>στο υψηλότατο επίπεδο</w:t>
      </w:r>
      <w:r>
        <w:rPr>
          <w:rFonts w:eastAsia="Times New Roman"/>
          <w:color w:val="212121"/>
          <w:szCs w:val="24"/>
        </w:rPr>
        <w:t>,</w:t>
      </w:r>
      <w:r w:rsidRPr="00651D89">
        <w:rPr>
          <w:rFonts w:eastAsia="Times New Roman"/>
          <w:color w:val="212121"/>
          <w:szCs w:val="24"/>
        </w:rPr>
        <w:t xml:space="preserve"> στην πρόσφατη συνάντηση του κ</w:t>
      </w:r>
      <w:r>
        <w:rPr>
          <w:rFonts w:eastAsia="Times New Roman"/>
          <w:color w:val="212121"/>
          <w:szCs w:val="24"/>
        </w:rPr>
        <w:t>. Τσίπρα με τον Γερμανό Πρόεδρο Σ</w:t>
      </w:r>
      <w:r w:rsidRPr="00651D89">
        <w:rPr>
          <w:rFonts w:eastAsia="Times New Roman"/>
          <w:color w:val="212121"/>
          <w:szCs w:val="24"/>
        </w:rPr>
        <w:t>τάινμαγ</w:t>
      </w:r>
      <w:r>
        <w:rPr>
          <w:rFonts w:eastAsia="Times New Roman"/>
          <w:color w:val="212121"/>
          <w:szCs w:val="24"/>
        </w:rPr>
        <w:t>ι</w:t>
      </w:r>
      <w:r w:rsidRPr="00651D89">
        <w:rPr>
          <w:rFonts w:eastAsia="Times New Roman"/>
          <w:color w:val="212121"/>
          <w:szCs w:val="24"/>
        </w:rPr>
        <w:t>ερ</w:t>
      </w:r>
      <w:r>
        <w:rPr>
          <w:rFonts w:eastAsia="Times New Roman"/>
          <w:color w:val="212121"/>
          <w:szCs w:val="24"/>
        </w:rPr>
        <w:t>,</w:t>
      </w:r>
      <w:r w:rsidRPr="00651D89">
        <w:rPr>
          <w:rFonts w:eastAsia="Times New Roman"/>
          <w:color w:val="212121"/>
          <w:szCs w:val="24"/>
        </w:rPr>
        <w:t xml:space="preserve"> οι αξιώσεις έγιναν </w:t>
      </w:r>
      <w:r>
        <w:rPr>
          <w:rFonts w:eastAsia="Times New Roman"/>
          <w:color w:val="212121"/>
          <w:szCs w:val="24"/>
        </w:rPr>
        <w:t>διαφορέ</w:t>
      </w:r>
      <w:r w:rsidRPr="00651D89">
        <w:rPr>
          <w:rFonts w:eastAsia="Times New Roman"/>
          <w:color w:val="212121"/>
          <w:szCs w:val="24"/>
        </w:rPr>
        <w:t>ς που δεν πρέπει να ξεχάσουμε ή να κρύψουμε κάτω από το χαλί</w:t>
      </w:r>
      <w:r>
        <w:rPr>
          <w:rFonts w:eastAsia="Times New Roman"/>
          <w:color w:val="212121"/>
          <w:szCs w:val="24"/>
        </w:rPr>
        <w:t>,</w:t>
      </w:r>
      <w:r w:rsidRPr="00651D89">
        <w:rPr>
          <w:rFonts w:eastAsia="Times New Roman"/>
          <w:color w:val="212121"/>
          <w:szCs w:val="24"/>
        </w:rPr>
        <w:t xml:space="preserve"> όπως είπε</w:t>
      </w:r>
      <w:r>
        <w:rPr>
          <w:rFonts w:eastAsia="Times New Roman"/>
          <w:color w:val="212121"/>
          <w:szCs w:val="24"/>
        </w:rPr>
        <w:t>,</w:t>
      </w:r>
      <w:r w:rsidRPr="00651D89">
        <w:rPr>
          <w:rFonts w:eastAsia="Times New Roman"/>
          <w:color w:val="212121"/>
          <w:szCs w:val="24"/>
        </w:rPr>
        <w:t xml:space="preserve"> διαφορές από το μακρινό π</w:t>
      </w:r>
      <w:r>
        <w:rPr>
          <w:rFonts w:eastAsia="Times New Roman"/>
          <w:color w:val="212121"/>
          <w:szCs w:val="24"/>
        </w:rPr>
        <w:t>αρελθόν για τις οποίες πρέπει να ορίσουμε α</w:t>
      </w:r>
      <w:r w:rsidRPr="00651D89">
        <w:rPr>
          <w:rFonts w:eastAsia="Times New Roman"/>
          <w:color w:val="212121"/>
          <w:szCs w:val="24"/>
        </w:rPr>
        <w:t>πό κοινού</w:t>
      </w:r>
      <w:r>
        <w:rPr>
          <w:rFonts w:eastAsia="Times New Roman"/>
          <w:color w:val="212121"/>
          <w:szCs w:val="24"/>
        </w:rPr>
        <w:t xml:space="preserve"> </w:t>
      </w:r>
      <w:r w:rsidRPr="00651D89">
        <w:rPr>
          <w:rFonts w:eastAsia="Times New Roman"/>
          <w:color w:val="212121"/>
          <w:szCs w:val="24"/>
        </w:rPr>
        <w:t xml:space="preserve">με </w:t>
      </w:r>
      <w:r>
        <w:rPr>
          <w:rFonts w:eastAsia="Times New Roman"/>
          <w:color w:val="212121"/>
          <w:szCs w:val="24"/>
        </w:rPr>
        <w:t>αλληλο</w:t>
      </w:r>
      <w:r w:rsidRPr="00651D89">
        <w:rPr>
          <w:rFonts w:eastAsia="Times New Roman"/>
          <w:color w:val="212121"/>
          <w:szCs w:val="24"/>
        </w:rPr>
        <w:t>σεβασμό το πεδίο επίλυσής τους με βάση το διεθνές δίκαιο</w:t>
      </w:r>
      <w:r>
        <w:rPr>
          <w:rFonts w:eastAsia="Times New Roman"/>
          <w:color w:val="212121"/>
          <w:szCs w:val="24"/>
        </w:rPr>
        <w:t>.</w:t>
      </w:r>
    </w:p>
    <w:p w14:paraId="619F8DD6"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651D89">
        <w:rPr>
          <w:rFonts w:eastAsia="Times New Roman"/>
          <w:color w:val="212121"/>
          <w:szCs w:val="24"/>
        </w:rPr>
        <w:t>ι σχέση έχουν αυτές οι τοποθ</w:t>
      </w:r>
      <w:r>
        <w:rPr>
          <w:rFonts w:eastAsia="Times New Roman"/>
          <w:color w:val="212121"/>
          <w:szCs w:val="24"/>
        </w:rPr>
        <w:t>ετήσεις π</w:t>
      </w:r>
      <w:r w:rsidRPr="00651D89">
        <w:rPr>
          <w:rFonts w:eastAsia="Times New Roman"/>
          <w:color w:val="212121"/>
          <w:szCs w:val="24"/>
        </w:rPr>
        <w:t>ου συνιστούν</w:t>
      </w:r>
      <w:r>
        <w:rPr>
          <w:rFonts w:eastAsia="Times New Roman"/>
          <w:color w:val="212121"/>
          <w:szCs w:val="24"/>
        </w:rPr>
        <w:t>,</w:t>
      </w:r>
      <w:r w:rsidRPr="00651D89">
        <w:rPr>
          <w:rFonts w:eastAsia="Times New Roman"/>
          <w:color w:val="212121"/>
          <w:szCs w:val="24"/>
        </w:rPr>
        <w:t xml:space="preserve"> όπως είπα προηγουμένως</w:t>
      </w:r>
      <w:r>
        <w:rPr>
          <w:rFonts w:eastAsia="Times New Roman"/>
          <w:color w:val="212121"/>
          <w:szCs w:val="24"/>
        </w:rPr>
        <w:t>, υπαναχώρηση</w:t>
      </w:r>
      <w:r w:rsidRPr="00651D89">
        <w:rPr>
          <w:rFonts w:eastAsia="Times New Roman"/>
          <w:color w:val="212121"/>
          <w:szCs w:val="24"/>
        </w:rPr>
        <w:t xml:space="preserve"> από την </w:t>
      </w:r>
      <w:r>
        <w:rPr>
          <w:rFonts w:eastAsia="Times New Roman"/>
          <w:color w:val="212121"/>
          <w:szCs w:val="24"/>
        </w:rPr>
        <w:t>πάγια</w:t>
      </w:r>
      <w:r w:rsidRPr="00651D89">
        <w:rPr>
          <w:rFonts w:eastAsia="Times New Roman"/>
          <w:color w:val="212121"/>
          <w:szCs w:val="24"/>
        </w:rPr>
        <w:t xml:space="preserve"> ελληνική θέση</w:t>
      </w:r>
      <w:r>
        <w:rPr>
          <w:rFonts w:eastAsia="Times New Roman"/>
          <w:color w:val="212121"/>
          <w:szCs w:val="24"/>
        </w:rPr>
        <w:t>,</w:t>
      </w:r>
      <w:r w:rsidRPr="00651D89">
        <w:rPr>
          <w:rFonts w:eastAsia="Times New Roman"/>
          <w:color w:val="212121"/>
          <w:szCs w:val="24"/>
        </w:rPr>
        <w:t xml:space="preserve"> με τα πορίσματα της έκθεσης και τις </w:t>
      </w:r>
      <w:r>
        <w:rPr>
          <w:rFonts w:eastAsia="Times New Roman"/>
          <w:color w:val="212121"/>
          <w:szCs w:val="24"/>
        </w:rPr>
        <w:t>προτάσεις που είχαμε καταθέσει α</w:t>
      </w:r>
      <w:r w:rsidRPr="00651D89">
        <w:rPr>
          <w:rFonts w:eastAsia="Times New Roman"/>
          <w:color w:val="212121"/>
          <w:szCs w:val="24"/>
        </w:rPr>
        <w:t>πό κοινού τα περισσότερα κόμματα</w:t>
      </w:r>
      <w:r>
        <w:rPr>
          <w:rFonts w:eastAsia="Times New Roman"/>
          <w:color w:val="212121"/>
          <w:szCs w:val="24"/>
        </w:rPr>
        <w:t>;</w:t>
      </w:r>
    </w:p>
    <w:p w14:paraId="619F8DD7"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651D89">
        <w:rPr>
          <w:rFonts w:eastAsia="Times New Roman"/>
          <w:color w:val="212121"/>
          <w:szCs w:val="24"/>
        </w:rPr>
        <w:t>πί τρία χρόνια η έκθεση θάφτηκε</w:t>
      </w:r>
      <w:r>
        <w:rPr>
          <w:rFonts w:eastAsia="Times New Roman"/>
          <w:color w:val="212121"/>
          <w:szCs w:val="24"/>
        </w:rPr>
        <w:t>, ακριβώς γιατί η ανάδειξή</w:t>
      </w:r>
      <w:r w:rsidRPr="00651D89">
        <w:rPr>
          <w:rFonts w:eastAsia="Times New Roman"/>
          <w:color w:val="212121"/>
          <w:szCs w:val="24"/>
        </w:rPr>
        <w:t xml:space="preserve"> της δεν απο</w:t>
      </w:r>
      <w:r>
        <w:rPr>
          <w:rFonts w:eastAsia="Times New Roman"/>
          <w:color w:val="212121"/>
          <w:szCs w:val="24"/>
        </w:rPr>
        <w:t>τελού</w:t>
      </w:r>
      <w:r>
        <w:rPr>
          <w:rFonts w:eastAsia="Times New Roman"/>
          <w:color w:val="212121"/>
          <w:szCs w:val="24"/>
        </w:rPr>
        <w:t>σε επιλογή της Κ</w:t>
      </w:r>
      <w:r w:rsidRPr="00651D89">
        <w:rPr>
          <w:rFonts w:eastAsia="Times New Roman"/>
          <w:color w:val="212121"/>
          <w:szCs w:val="24"/>
        </w:rPr>
        <w:t xml:space="preserve">υβέρνησης και γιατί το θέμα </w:t>
      </w:r>
      <w:r>
        <w:rPr>
          <w:rFonts w:eastAsia="Times New Roman"/>
          <w:color w:val="212121"/>
          <w:szCs w:val="24"/>
        </w:rPr>
        <w:t xml:space="preserve">δεν </w:t>
      </w:r>
      <w:r w:rsidRPr="00651D89">
        <w:rPr>
          <w:rFonts w:eastAsia="Times New Roman"/>
          <w:color w:val="212121"/>
          <w:szCs w:val="24"/>
        </w:rPr>
        <w:t xml:space="preserve">μπορούσε να εξυπηρετήσει τη μνημονιακή πολιτική </w:t>
      </w:r>
      <w:r>
        <w:rPr>
          <w:rFonts w:eastAsia="Times New Roman"/>
          <w:color w:val="212121"/>
          <w:szCs w:val="24"/>
        </w:rPr>
        <w:t>της.</w:t>
      </w:r>
    </w:p>
    <w:p w14:paraId="619F8DD8"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Για εμά</w:t>
      </w:r>
      <w:r w:rsidRPr="00651D89">
        <w:rPr>
          <w:rFonts w:eastAsia="Times New Roman"/>
          <w:color w:val="212121"/>
          <w:szCs w:val="24"/>
        </w:rPr>
        <w:t>ς είναι ξεκάθαρο ότι οι αξιώσεις για τις πολεμικές αποζημιώσεις και γι</w:t>
      </w:r>
      <w:r>
        <w:rPr>
          <w:rFonts w:eastAsia="Times New Roman"/>
          <w:color w:val="212121"/>
          <w:szCs w:val="24"/>
        </w:rPr>
        <w:t>α τις υλικές καταστροφές και διαρπαγέ</w:t>
      </w:r>
      <w:r w:rsidRPr="00651D89">
        <w:rPr>
          <w:rFonts w:eastAsia="Times New Roman"/>
          <w:color w:val="212121"/>
          <w:szCs w:val="24"/>
        </w:rPr>
        <w:t>ς</w:t>
      </w:r>
      <w:r>
        <w:rPr>
          <w:rFonts w:eastAsia="Times New Roman"/>
          <w:color w:val="212121"/>
          <w:szCs w:val="24"/>
        </w:rPr>
        <w:t xml:space="preserve">, </w:t>
      </w:r>
      <w:r w:rsidRPr="00651D89">
        <w:rPr>
          <w:rFonts w:eastAsia="Times New Roman"/>
          <w:color w:val="212121"/>
          <w:szCs w:val="24"/>
        </w:rPr>
        <w:t>οι πολεμικές επανορθώσεις</w:t>
      </w:r>
      <w:r>
        <w:rPr>
          <w:rFonts w:eastAsia="Times New Roman"/>
          <w:color w:val="212121"/>
          <w:szCs w:val="24"/>
        </w:rPr>
        <w:t>,</w:t>
      </w:r>
      <w:r w:rsidRPr="00651D89">
        <w:rPr>
          <w:rFonts w:eastAsia="Times New Roman"/>
          <w:color w:val="212121"/>
          <w:szCs w:val="24"/>
        </w:rPr>
        <w:t xml:space="preserve"> η αποπληρωμ</w:t>
      </w:r>
      <w:r w:rsidRPr="00651D89">
        <w:rPr>
          <w:rFonts w:eastAsia="Times New Roman"/>
          <w:color w:val="212121"/>
          <w:szCs w:val="24"/>
        </w:rPr>
        <w:t xml:space="preserve">ή του κατοχικού δανείου και η επιστροφή των κλεμμένων αρχαιολογικών θησαυρών και εκκλησιαστικών κειμηλίων αποτελούν </w:t>
      </w:r>
      <w:r>
        <w:rPr>
          <w:rFonts w:eastAsia="Times New Roman"/>
          <w:color w:val="212121"/>
          <w:szCs w:val="24"/>
        </w:rPr>
        <w:t xml:space="preserve">ενεργές </w:t>
      </w:r>
      <w:r w:rsidRPr="00651D89">
        <w:rPr>
          <w:rFonts w:eastAsia="Times New Roman"/>
          <w:color w:val="212121"/>
          <w:szCs w:val="24"/>
        </w:rPr>
        <w:t>νομικά και πολιτ</w:t>
      </w:r>
      <w:r>
        <w:rPr>
          <w:rFonts w:eastAsia="Times New Roman"/>
          <w:color w:val="212121"/>
          <w:szCs w:val="24"/>
        </w:rPr>
        <w:t>ικά αξιώσεις με βάση το ελληνικό, ευρωπαϊκό και διεθνές δίκαιο.</w:t>
      </w:r>
    </w:p>
    <w:p w14:paraId="619F8DD9"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651D89">
        <w:rPr>
          <w:rFonts w:eastAsia="Times New Roman"/>
          <w:color w:val="212121"/>
          <w:szCs w:val="24"/>
        </w:rPr>
        <w:t xml:space="preserve"> Ελλάδα ουδέποτε παραιτήθηκε από τις εν γένει αξιώσ</w:t>
      </w:r>
      <w:r w:rsidRPr="00651D89">
        <w:rPr>
          <w:rFonts w:eastAsia="Times New Roman"/>
          <w:color w:val="212121"/>
          <w:szCs w:val="24"/>
        </w:rPr>
        <w:t>εις της από τη Γερμανία κα</w:t>
      </w:r>
      <w:r>
        <w:rPr>
          <w:rFonts w:eastAsia="Times New Roman"/>
          <w:color w:val="212121"/>
          <w:szCs w:val="24"/>
        </w:rPr>
        <w:t xml:space="preserve">ι αυτό πρέπει να μείνει ζωντανό, </w:t>
      </w:r>
      <w:r w:rsidRPr="00651D89">
        <w:rPr>
          <w:rFonts w:eastAsia="Times New Roman"/>
          <w:color w:val="212121"/>
          <w:szCs w:val="24"/>
        </w:rPr>
        <w:t>για να μπορεί το θ</w:t>
      </w:r>
      <w:r>
        <w:rPr>
          <w:rFonts w:eastAsia="Times New Roman"/>
          <w:color w:val="212121"/>
          <w:szCs w:val="24"/>
        </w:rPr>
        <w:t>έμα στη συνέχεια να διεθνοποιηθεί και να υ</w:t>
      </w:r>
      <w:r w:rsidRPr="00651D89">
        <w:rPr>
          <w:rFonts w:eastAsia="Times New Roman"/>
          <w:color w:val="212121"/>
          <w:szCs w:val="24"/>
        </w:rPr>
        <w:t>πάρχουν στοιχεία διαπραγμάτευσης που να μπορούν να οδηγήσουν σε μία θετική για την Ελλάδα λύση</w:t>
      </w:r>
      <w:r>
        <w:rPr>
          <w:rFonts w:eastAsia="Times New Roman"/>
          <w:color w:val="212121"/>
          <w:szCs w:val="24"/>
        </w:rPr>
        <w:t>.</w:t>
      </w:r>
    </w:p>
    <w:p w14:paraId="619F8DDA"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651D89">
        <w:rPr>
          <w:rFonts w:eastAsia="Times New Roman"/>
          <w:color w:val="212121"/>
          <w:szCs w:val="24"/>
        </w:rPr>
        <w:t xml:space="preserve">ρία χρόνια τώρα οι προτάσεις </w:t>
      </w:r>
      <w:r>
        <w:rPr>
          <w:rFonts w:eastAsia="Times New Roman"/>
          <w:color w:val="212121"/>
          <w:szCs w:val="24"/>
        </w:rPr>
        <w:t>της Διακομμ</w:t>
      </w:r>
      <w:r>
        <w:rPr>
          <w:rFonts w:eastAsia="Times New Roman"/>
          <w:color w:val="212121"/>
          <w:szCs w:val="24"/>
        </w:rPr>
        <w:t>ατικής Επιτροπής παρέμειναν σ</w:t>
      </w:r>
      <w:r w:rsidRPr="00651D89">
        <w:rPr>
          <w:rFonts w:eastAsia="Times New Roman"/>
          <w:color w:val="212121"/>
          <w:szCs w:val="24"/>
        </w:rPr>
        <w:t>ε πλήρη αχρησία</w:t>
      </w:r>
      <w:r>
        <w:rPr>
          <w:rFonts w:eastAsia="Times New Roman"/>
          <w:color w:val="212121"/>
          <w:szCs w:val="24"/>
        </w:rPr>
        <w:t xml:space="preserve">, </w:t>
      </w:r>
      <w:r w:rsidRPr="00651D89">
        <w:rPr>
          <w:rFonts w:eastAsia="Times New Roman"/>
          <w:color w:val="212121"/>
          <w:szCs w:val="24"/>
        </w:rPr>
        <w:t>χωρίς να υλοποιηθεί καμ</w:t>
      </w:r>
      <w:r>
        <w:rPr>
          <w:rFonts w:eastAsia="Times New Roman"/>
          <w:color w:val="212121"/>
          <w:szCs w:val="24"/>
        </w:rPr>
        <w:t>μ</w:t>
      </w:r>
      <w:r w:rsidRPr="00651D89">
        <w:rPr>
          <w:rFonts w:eastAsia="Times New Roman"/>
          <w:color w:val="212121"/>
          <w:szCs w:val="24"/>
        </w:rPr>
        <w:t>ία εξ αυτών</w:t>
      </w:r>
      <w:r>
        <w:rPr>
          <w:rFonts w:eastAsia="Times New Roman"/>
          <w:color w:val="212121"/>
          <w:szCs w:val="24"/>
        </w:rPr>
        <w:t>,</w:t>
      </w:r>
      <w:r w:rsidRPr="00651D89">
        <w:rPr>
          <w:rFonts w:eastAsia="Times New Roman"/>
          <w:color w:val="212121"/>
          <w:szCs w:val="24"/>
        </w:rPr>
        <w:t xml:space="preserve"> χωρίς να </w:t>
      </w:r>
      <w:r>
        <w:rPr>
          <w:rFonts w:eastAsia="Times New Roman"/>
          <w:color w:val="212121"/>
          <w:szCs w:val="24"/>
        </w:rPr>
        <w:t xml:space="preserve">αναληφθεί </w:t>
      </w:r>
      <w:r w:rsidRPr="00651D89">
        <w:rPr>
          <w:rFonts w:eastAsia="Times New Roman"/>
          <w:color w:val="212121"/>
          <w:szCs w:val="24"/>
        </w:rPr>
        <w:t>καμ</w:t>
      </w:r>
      <w:r>
        <w:rPr>
          <w:rFonts w:eastAsia="Times New Roman"/>
          <w:color w:val="212121"/>
          <w:szCs w:val="24"/>
        </w:rPr>
        <w:t>μ</w:t>
      </w:r>
      <w:r w:rsidRPr="00651D89">
        <w:rPr>
          <w:rFonts w:eastAsia="Times New Roman"/>
          <w:color w:val="212121"/>
          <w:szCs w:val="24"/>
        </w:rPr>
        <w:t>ία εκ των πρωτοβουλιών που είχαμε προτείνει</w:t>
      </w:r>
      <w:r>
        <w:rPr>
          <w:rFonts w:eastAsia="Times New Roman"/>
          <w:color w:val="212121"/>
          <w:szCs w:val="24"/>
        </w:rPr>
        <w:t>.</w:t>
      </w:r>
    </w:p>
    <w:p w14:paraId="619F8DDB"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 xml:space="preserve">τυπάει </w:t>
      </w:r>
      <w:r w:rsidRPr="007A2DFD">
        <w:rPr>
          <w:rFonts w:eastAsia="Times New Roman"/>
          <w:color w:val="212121"/>
          <w:szCs w:val="24"/>
        </w:rPr>
        <w:t>το κουδούνι λήξ</w:t>
      </w:r>
      <w:r>
        <w:rPr>
          <w:rFonts w:eastAsia="Times New Roman"/>
          <w:color w:val="212121"/>
          <w:szCs w:val="24"/>
        </w:rPr>
        <w:t>εω</w:t>
      </w:r>
      <w:r w:rsidRPr="007A2DFD">
        <w:rPr>
          <w:rFonts w:eastAsia="Times New Roman"/>
          <w:color w:val="212121"/>
          <w:szCs w:val="24"/>
        </w:rPr>
        <w:t xml:space="preserve">ς του χρόνου ομιλίας </w:t>
      </w:r>
      <w:r>
        <w:rPr>
          <w:rFonts w:eastAsia="Times New Roman"/>
          <w:color w:val="212121"/>
          <w:szCs w:val="24"/>
        </w:rPr>
        <w:t>του κυρίου Βουλευτή</w:t>
      </w:r>
      <w:r w:rsidRPr="007A2DFD">
        <w:rPr>
          <w:rFonts w:eastAsia="Times New Roman"/>
          <w:color w:val="212121"/>
          <w:szCs w:val="24"/>
        </w:rPr>
        <w:t>)</w:t>
      </w:r>
      <w:r>
        <w:rPr>
          <w:rFonts w:eastAsia="Times New Roman"/>
          <w:color w:val="212121"/>
          <w:szCs w:val="24"/>
        </w:rPr>
        <w:t xml:space="preserve">  </w:t>
      </w:r>
    </w:p>
    <w:p w14:paraId="619F8DDC"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Κυρία Πρόεδρε, θα </w:t>
      </w:r>
      <w:r>
        <w:rPr>
          <w:rFonts w:eastAsia="Times New Roman"/>
          <w:color w:val="212121"/>
          <w:szCs w:val="24"/>
        </w:rPr>
        <w:t>ήθελα λίγο την ανοχή σας. Δεν θα μακρηγορήσω.</w:t>
      </w:r>
    </w:p>
    <w:p w14:paraId="619F8DDD"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Θυμίζω: Επειδή ακριβώς ε</w:t>
      </w:r>
      <w:r w:rsidRPr="00651D89">
        <w:rPr>
          <w:rFonts w:eastAsia="Times New Roman"/>
          <w:color w:val="212121"/>
          <w:szCs w:val="24"/>
        </w:rPr>
        <w:t xml:space="preserve">μείς συμφωνούσαμε </w:t>
      </w:r>
      <w:r>
        <w:rPr>
          <w:rFonts w:eastAsia="Times New Roman"/>
          <w:color w:val="212121"/>
          <w:szCs w:val="24"/>
        </w:rPr>
        <w:t xml:space="preserve">στο </w:t>
      </w:r>
      <w:r w:rsidRPr="00651D89">
        <w:rPr>
          <w:rFonts w:eastAsia="Times New Roman"/>
          <w:color w:val="212121"/>
          <w:szCs w:val="24"/>
        </w:rPr>
        <w:t>ότι η δικαστική επίλυση είναι προβληματική και θα έπρεπε να προσφύγουμε στη διεθνοποίηση του θέματος</w:t>
      </w:r>
      <w:r>
        <w:rPr>
          <w:rFonts w:eastAsia="Times New Roman"/>
          <w:color w:val="212121"/>
          <w:szCs w:val="24"/>
        </w:rPr>
        <w:t>,</w:t>
      </w:r>
      <w:r w:rsidRPr="00651D89">
        <w:rPr>
          <w:rFonts w:eastAsia="Times New Roman"/>
          <w:color w:val="212121"/>
          <w:szCs w:val="24"/>
        </w:rPr>
        <w:t xml:space="preserve"> αυτό το οποίο έπρεπε να γίνει είναι η σύσταση επιτροπής προώθησης της διεκδίκησης αποτελούμενη από </w:t>
      </w:r>
      <w:r>
        <w:rPr>
          <w:rFonts w:eastAsia="Times New Roman"/>
          <w:color w:val="212121"/>
          <w:szCs w:val="24"/>
        </w:rPr>
        <w:t>Β</w:t>
      </w:r>
      <w:r w:rsidRPr="00651D89">
        <w:rPr>
          <w:rFonts w:eastAsia="Times New Roman"/>
          <w:color w:val="212121"/>
          <w:szCs w:val="24"/>
        </w:rPr>
        <w:t>ουλευτές</w:t>
      </w:r>
      <w:r>
        <w:rPr>
          <w:rFonts w:eastAsia="Times New Roman"/>
          <w:color w:val="212121"/>
          <w:szCs w:val="24"/>
        </w:rPr>
        <w:t>,</w:t>
      </w:r>
      <w:r w:rsidRPr="00651D89">
        <w:rPr>
          <w:rFonts w:eastAsia="Times New Roman"/>
          <w:color w:val="212121"/>
          <w:szCs w:val="24"/>
        </w:rPr>
        <w:t xml:space="preserve"> δικαστικούς</w:t>
      </w:r>
      <w:r>
        <w:rPr>
          <w:rFonts w:eastAsia="Times New Roman"/>
          <w:color w:val="212121"/>
          <w:szCs w:val="24"/>
        </w:rPr>
        <w:t>,</w:t>
      </w:r>
      <w:r w:rsidRPr="00651D89">
        <w:rPr>
          <w:rFonts w:eastAsia="Times New Roman"/>
          <w:color w:val="212121"/>
          <w:szCs w:val="24"/>
        </w:rPr>
        <w:t xml:space="preserve"> διεθνολόγους</w:t>
      </w:r>
      <w:r>
        <w:rPr>
          <w:rFonts w:eastAsia="Times New Roman"/>
          <w:color w:val="212121"/>
          <w:szCs w:val="24"/>
        </w:rPr>
        <w:t>,</w:t>
      </w:r>
      <w:r w:rsidRPr="00651D89">
        <w:rPr>
          <w:rFonts w:eastAsia="Times New Roman"/>
          <w:color w:val="212121"/>
          <w:szCs w:val="24"/>
        </w:rPr>
        <w:t xml:space="preserve"> ιστορικούς</w:t>
      </w:r>
      <w:r>
        <w:rPr>
          <w:rFonts w:eastAsia="Times New Roman"/>
          <w:color w:val="212121"/>
          <w:szCs w:val="24"/>
        </w:rPr>
        <w:t xml:space="preserve">, </w:t>
      </w:r>
      <w:r w:rsidRPr="00651D89">
        <w:rPr>
          <w:rFonts w:eastAsia="Times New Roman"/>
          <w:color w:val="212121"/>
          <w:szCs w:val="24"/>
        </w:rPr>
        <w:t>νομικούς επιστήμονες</w:t>
      </w:r>
      <w:r>
        <w:rPr>
          <w:rFonts w:eastAsia="Times New Roman"/>
          <w:color w:val="212121"/>
          <w:szCs w:val="24"/>
        </w:rPr>
        <w:t>,</w:t>
      </w:r>
      <w:r w:rsidRPr="00651D89">
        <w:rPr>
          <w:rFonts w:eastAsia="Times New Roman"/>
          <w:color w:val="212121"/>
          <w:szCs w:val="24"/>
        </w:rPr>
        <w:t xml:space="preserve"> μέλη του αντιστασιακών οργανώσεων</w:t>
      </w:r>
      <w:r>
        <w:rPr>
          <w:rFonts w:eastAsia="Times New Roman"/>
          <w:color w:val="212121"/>
          <w:szCs w:val="24"/>
        </w:rPr>
        <w:t xml:space="preserve"> και ενώσεων θυμάτων και δικτύων</w:t>
      </w:r>
      <w:r w:rsidRPr="00651D89">
        <w:rPr>
          <w:rFonts w:eastAsia="Times New Roman"/>
          <w:color w:val="212121"/>
          <w:szCs w:val="24"/>
        </w:rPr>
        <w:t xml:space="preserve"> μαρτυρικών πόλεων</w:t>
      </w:r>
      <w:r>
        <w:rPr>
          <w:rFonts w:eastAsia="Times New Roman"/>
          <w:color w:val="212121"/>
          <w:szCs w:val="24"/>
        </w:rPr>
        <w:t>.</w:t>
      </w:r>
    </w:p>
    <w:p w14:paraId="619F8DDE"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651D89">
        <w:rPr>
          <w:rFonts w:eastAsia="Times New Roman"/>
          <w:color w:val="212121"/>
          <w:szCs w:val="24"/>
        </w:rPr>
        <w:t>υτό το οποίο είχε σημασ</w:t>
      </w:r>
      <w:r>
        <w:rPr>
          <w:rFonts w:eastAsia="Times New Roman"/>
          <w:color w:val="212121"/>
          <w:szCs w:val="24"/>
        </w:rPr>
        <w:t>ία ήταν η ευαισθητοποίηση της δι</w:t>
      </w:r>
      <w:r w:rsidRPr="00651D89">
        <w:rPr>
          <w:rFonts w:eastAsia="Times New Roman"/>
          <w:color w:val="212121"/>
          <w:szCs w:val="24"/>
        </w:rPr>
        <w:t>εθνούς κοινότητας</w:t>
      </w:r>
      <w:r>
        <w:rPr>
          <w:rFonts w:eastAsia="Times New Roman"/>
          <w:color w:val="212121"/>
          <w:szCs w:val="24"/>
        </w:rPr>
        <w:t>,</w:t>
      </w:r>
      <w:r w:rsidRPr="00651D89">
        <w:rPr>
          <w:rFonts w:eastAsia="Times New Roman"/>
          <w:color w:val="212121"/>
          <w:szCs w:val="24"/>
        </w:rPr>
        <w:t xml:space="preserve"> έτσι ώστε να μπορεί το θέμα να αποτελεί διαπραγματεύσιμο πεδίο με τη Γερμανία</w:t>
      </w:r>
      <w:r>
        <w:rPr>
          <w:rFonts w:eastAsia="Times New Roman"/>
          <w:color w:val="212121"/>
          <w:szCs w:val="24"/>
        </w:rPr>
        <w:t>,</w:t>
      </w:r>
      <w:r w:rsidRPr="00651D89">
        <w:rPr>
          <w:rFonts w:eastAsia="Times New Roman"/>
          <w:color w:val="212121"/>
          <w:szCs w:val="24"/>
        </w:rPr>
        <w:t xml:space="preserve"> όπως επίσης και το γεγονός ότι η επαφή ανάλογων επιτροπών με γ</w:t>
      </w:r>
      <w:r>
        <w:rPr>
          <w:rFonts w:eastAsia="Times New Roman"/>
          <w:color w:val="212121"/>
          <w:szCs w:val="24"/>
        </w:rPr>
        <w:t>ερμανικές επιτροπές θα μπορούσε να δημι</w:t>
      </w:r>
      <w:r>
        <w:rPr>
          <w:rFonts w:eastAsia="Times New Roman"/>
          <w:color w:val="212121"/>
          <w:szCs w:val="24"/>
        </w:rPr>
        <w:t>ουργήσει</w:t>
      </w:r>
      <w:r w:rsidRPr="00651D89">
        <w:rPr>
          <w:rFonts w:eastAsia="Times New Roman"/>
          <w:color w:val="212121"/>
          <w:szCs w:val="24"/>
        </w:rPr>
        <w:t xml:space="preserve"> το κατάλληλο πλέγμα</w:t>
      </w:r>
      <w:r>
        <w:rPr>
          <w:rFonts w:eastAsia="Times New Roman"/>
          <w:color w:val="212121"/>
          <w:szCs w:val="24"/>
        </w:rPr>
        <w:t>,</w:t>
      </w:r>
      <w:r w:rsidRPr="00651D89">
        <w:rPr>
          <w:rFonts w:eastAsia="Times New Roman"/>
          <w:color w:val="212121"/>
          <w:szCs w:val="24"/>
        </w:rPr>
        <w:t xml:space="preserve"> έτσι ώστε το θέμα να μπορεί να εξελιχθεί</w:t>
      </w:r>
      <w:r>
        <w:rPr>
          <w:rFonts w:eastAsia="Times New Roman"/>
          <w:color w:val="212121"/>
          <w:szCs w:val="24"/>
        </w:rPr>
        <w:t>. Διότι</w:t>
      </w:r>
      <w:r w:rsidRPr="00651D89">
        <w:rPr>
          <w:rFonts w:eastAsia="Times New Roman"/>
          <w:color w:val="212121"/>
          <w:szCs w:val="24"/>
        </w:rPr>
        <w:t xml:space="preserve"> αυτή</w:t>
      </w:r>
      <w:r>
        <w:rPr>
          <w:rFonts w:eastAsia="Times New Roman"/>
          <w:color w:val="212121"/>
          <w:szCs w:val="24"/>
        </w:rPr>
        <w:t>ν</w:t>
      </w:r>
      <w:r w:rsidRPr="00651D89">
        <w:rPr>
          <w:rFonts w:eastAsia="Times New Roman"/>
          <w:color w:val="212121"/>
          <w:szCs w:val="24"/>
        </w:rPr>
        <w:t xml:space="preserve"> τη στιγμή</w:t>
      </w:r>
      <w:r>
        <w:rPr>
          <w:rFonts w:eastAsia="Times New Roman"/>
          <w:color w:val="212121"/>
          <w:szCs w:val="24"/>
        </w:rPr>
        <w:t>,</w:t>
      </w:r>
      <w:r w:rsidRPr="00651D89">
        <w:rPr>
          <w:rFonts w:eastAsia="Times New Roman"/>
          <w:color w:val="212121"/>
          <w:szCs w:val="24"/>
        </w:rPr>
        <w:t xml:space="preserve"> χωρίς να βρισκόμαστε στο σημείο </w:t>
      </w:r>
      <w:r>
        <w:rPr>
          <w:rFonts w:eastAsia="Times New Roman"/>
          <w:color w:val="212121"/>
          <w:szCs w:val="24"/>
        </w:rPr>
        <w:t>«</w:t>
      </w:r>
      <w:r w:rsidRPr="00651D89">
        <w:rPr>
          <w:rFonts w:eastAsia="Times New Roman"/>
          <w:color w:val="212121"/>
          <w:szCs w:val="24"/>
        </w:rPr>
        <w:t>μηδέν</w:t>
      </w:r>
      <w:r>
        <w:rPr>
          <w:rFonts w:eastAsia="Times New Roman"/>
          <w:color w:val="212121"/>
          <w:szCs w:val="24"/>
        </w:rPr>
        <w:t>»,</w:t>
      </w:r>
      <w:r w:rsidRPr="00651D89">
        <w:rPr>
          <w:rFonts w:eastAsia="Times New Roman"/>
          <w:color w:val="212121"/>
          <w:szCs w:val="24"/>
        </w:rPr>
        <w:t xml:space="preserve"> δεν βρισκόμαστε σε σημείο εκκίνησης διαπραγματεύσεων με τη Γερμανία σε οποιαδήποτε περίπτωση</w:t>
      </w:r>
      <w:r>
        <w:rPr>
          <w:rFonts w:eastAsia="Times New Roman"/>
          <w:color w:val="212121"/>
          <w:szCs w:val="24"/>
        </w:rPr>
        <w:t>.</w:t>
      </w:r>
    </w:p>
    <w:p w14:paraId="619F8DDF"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Η</w:t>
      </w:r>
      <w:r w:rsidRPr="00651D89">
        <w:rPr>
          <w:rFonts w:eastAsia="Times New Roman"/>
          <w:color w:val="212121"/>
          <w:szCs w:val="24"/>
        </w:rPr>
        <w:t xml:space="preserve"> διεθνοποίηση του θέματος</w:t>
      </w:r>
      <w:r w:rsidRPr="00651D89">
        <w:rPr>
          <w:rFonts w:eastAsia="Times New Roman"/>
          <w:color w:val="212121"/>
          <w:szCs w:val="24"/>
        </w:rPr>
        <w:t xml:space="preserve"> είναι η λύσ</w:t>
      </w:r>
      <w:r>
        <w:rPr>
          <w:rFonts w:eastAsia="Times New Roman"/>
          <w:color w:val="212121"/>
          <w:szCs w:val="24"/>
        </w:rPr>
        <w:t>η και αυτό με πρωτοβουλίες της ε</w:t>
      </w:r>
      <w:r w:rsidRPr="00651D89">
        <w:rPr>
          <w:rFonts w:eastAsia="Times New Roman"/>
          <w:color w:val="212121"/>
          <w:szCs w:val="24"/>
        </w:rPr>
        <w:t>λληνικής Βουλής</w:t>
      </w:r>
      <w:r>
        <w:rPr>
          <w:rFonts w:eastAsia="Times New Roman"/>
          <w:color w:val="212121"/>
          <w:szCs w:val="24"/>
        </w:rPr>
        <w:t>, της ελληνικής Κ</w:t>
      </w:r>
      <w:r w:rsidRPr="00651D89">
        <w:rPr>
          <w:rFonts w:eastAsia="Times New Roman"/>
          <w:color w:val="212121"/>
          <w:szCs w:val="24"/>
        </w:rPr>
        <w:t>υβέρνησης</w:t>
      </w:r>
      <w:r>
        <w:rPr>
          <w:rFonts w:eastAsia="Times New Roman"/>
          <w:color w:val="212121"/>
          <w:szCs w:val="24"/>
        </w:rPr>
        <w:t>,</w:t>
      </w:r>
      <w:r w:rsidRPr="00651D89">
        <w:rPr>
          <w:rFonts w:eastAsia="Times New Roman"/>
          <w:color w:val="212121"/>
          <w:szCs w:val="24"/>
        </w:rPr>
        <w:t xml:space="preserve"> που θα δείχνουν ότι από τη μία πλευρά υπάρχει η βούληση και από την άλλη πλευρά υπάρχουν τα μέσα για να </w:t>
      </w:r>
      <w:r>
        <w:rPr>
          <w:rFonts w:eastAsia="Times New Roman"/>
          <w:color w:val="212121"/>
          <w:szCs w:val="24"/>
        </w:rPr>
        <w:t>διεθνοποιηθεί</w:t>
      </w:r>
      <w:r w:rsidRPr="00651D89">
        <w:rPr>
          <w:rFonts w:eastAsia="Times New Roman"/>
          <w:color w:val="212121"/>
          <w:szCs w:val="24"/>
        </w:rPr>
        <w:t xml:space="preserve"> το θέμα</w:t>
      </w:r>
      <w:r>
        <w:rPr>
          <w:rFonts w:eastAsia="Times New Roman"/>
          <w:color w:val="212121"/>
          <w:szCs w:val="24"/>
        </w:rPr>
        <w:t>.</w:t>
      </w:r>
    </w:p>
    <w:p w14:paraId="619F8DE0"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w:t>
      </w:r>
      <w:r w:rsidRPr="00651D89">
        <w:rPr>
          <w:rFonts w:eastAsia="Times New Roman"/>
          <w:color w:val="212121"/>
          <w:szCs w:val="24"/>
        </w:rPr>
        <w:t>υρίες και κύριοι συνάδελφοι</w:t>
      </w:r>
      <w:r>
        <w:rPr>
          <w:rFonts w:eastAsia="Times New Roman"/>
          <w:color w:val="212121"/>
          <w:szCs w:val="24"/>
        </w:rPr>
        <w:t>,</w:t>
      </w:r>
      <w:r w:rsidRPr="00651D89">
        <w:rPr>
          <w:rFonts w:eastAsia="Times New Roman"/>
          <w:color w:val="212121"/>
          <w:szCs w:val="24"/>
        </w:rPr>
        <w:t xml:space="preserve"> η σημερινή απόφαση της </w:t>
      </w:r>
      <w:r>
        <w:rPr>
          <w:rFonts w:eastAsia="Times New Roman"/>
          <w:color w:val="212121"/>
          <w:szCs w:val="24"/>
        </w:rPr>
        <w:t>Βουλής</w:t>
      </w:r>
      <w:r w:rsidRPr="00651D89">
        <w:rPr>
          <w:rFonts w:eastAsia="Times New Roman"/>
          <w:color w:val="212121"/>
          <w:szCs w:val="24"/>
        </w:rPr>
        <w:t xml:space="preserve"> των Ελλήνων </w:t>
      </w:r>
      <w:r>
        <w:rPr>
          <w:rFonts w:eastAsia="Times New Roman"/>
          <w:color w:val="212121"/>
          <w:szCs w:val="24"/>
        </w:rPr>
        <w:t>έχει συμβολικό χαρακτήρα, αλλά θα παραμείνει μια πολιτική υπόμνη</w:t>
      </w:r>
      <w:r w:rsidRPr="00651D89">
        <w:rPr>
          <w:rFonts w:eastAsia="Times New Roman"/>
          <w:color w:val="212121"/>
          <w:szCs w:val="24"/>
        </w:rPr>
        <w:t>ση για τις επόμενες κυβερνήσεις</w:t>
      </w:r>
      <w:r>
        <w:rPr>
          <w:rFonts w:eastAsia="Times New Roman"/>
          <w:color w:val="212121"/>
          <w:szCs w:val="24"/>
        </w:rPr>
        <w:t>,</w:t>
      </w:r>
      <w:r w:rsidRPr="00651D89">
        <w:rPr>
          <w:rFonts w:eastAsia="Times New Roman"/>
          <w:color w:val="212121"/>
          <w:szCs w:val="24"/>
        </w:rPr>
        <w:t xml:space="preserve"> για να διεκδικήσουν σε νομικό</w:t>
      </w:r>
      <w:r>
        <w:rPr>
          <w:rFonts w:eastAsia="Times New Roman"/>
          <w:color w:val="212121"/>
          <w:szCs w:val="24"/>
        </w:rPr>
        <w:t>,</w:t>
      </w:r>
      <w:r w:rsidRPr="00651D89">
        <w:rPr>
          <w:rFonts w:eastAsia="Times New Roman"/>
          <w:color w:val="212121"/>
          <w:szCs w:val="24"/>
        </w:rPr>
        <w:t xml:space="preserve"> πολιτικό και διεθνές επίπεδο όχι μόνο τις επανορθώσεις</w:t>
      </w:r>
      <w:r>
        <w:rPr>
          <w:rFonts w:eastAsia="Times New Roman"/>
          <w:color w:val="212121"/>
          <w:szCs w:val="24"/>
        </w:rPr>
        <w:t>,</w:t>
      </w:r>
      <w:r w:rsidRPr="00651D89">
        <w:rPr>
          <w:rFonts w:eastAsia="Times New Roman"/>
          <w:color w:val="212121"/>
          <w:szCs w:val="24"/>
        </w:rPr>
        <w:t xml:space="preserve"> αλλά και την αποκατάσταση του</w:t>
      </w:r>
      <w:r w:rsidRPr="00651D89">
        <w:rPr>
          <w:rFonts w:eastAsia="Times New Roman"/>
          <w:color w:val="212121"/>
          <w:szCs w:val="24"/>
        </w:rPr>
        <w:t xml:space="preserve"> συνόλου των οφειλών</w:t>
      </w:r>
      <w:r>
        <w:rPr>
          <w:rFonts w:eastAsia="Times New Roman"/>
          <w:color w:val="212121"/>
          <w:szCs w:val="24"/>
        </w:rPr>
        <w:t>,</w:t>
      </w:r>
      <w:r w:rsidRPr="00651D89">
        <w:rPr>
          <w:rFonts w:eastAsia="Times New Roman"/>
          <w:color w:val="212121"/>
          <w:szCs w:val="24"/>
        </w:rPr>
        <w:t xml:space="preserve"> με πρ</w:t>
      </w:r>
      <w:r>
        <w:rPr>
          <w:rFonts w:eastAsia="Times New Roman"/>
          <w:color w:val="212121"/>
          <w:szCs w:val="24"/>
        </w:rPr>
        <w:t>ώτη εκείνη απέναντι στα θύματα τ</w:t>
      </w:r>
      <w:r w:rsidRPr="00651D89">
        <w:rPr>
          <w:rFonts w:eastAsia="Times New Roman"/>
          <w:color w:val="212121"/>
          <w:szCs w:val="24"/>
        </w:rPr>
        <w:t>ης ναζιστικής θηριωδίας</w:t>
      </w:r>
      <w:r>
        <w:rPr>
          <w:rFonts w:eastAsia="Times New Roman"/>
          <w:color w:val="212121"/>
          <w:szCs w:val="24"/>
        </w:rPr>
        <w:t xml:space="preserve"> και αυτή η οφειλή είναι μι</w:t>
      </w:r>
      <w:r w:rsidRPr="00651D89">
        <w:rPr>
          <w:rFonts w:eastAsia="Times New Roman"/>
          <w:color w:val="212121"/>
          <w:szCs w:val="24"/>
        </w:rPr>
        <w:t xml:space="preserve">α </w:t>
      </w:r>
      <w:r>
        <w:rPr>
          <w:rFonts w:eastAsia="Times New Roman"/>
          <w:color w:val="212121"/>
          <w:szCs w:val="24"/>
        </w:rPr>
        <w:t>οφειλή</w:t>
      </w:r>
      <w:r w:rsidRPr="00651D89">
        <w:rPr>
          <w:rFonts w:eastAsia="Times New Roman"/>
          <w:color w:val="212121"/>
          <w:szCs w:val="24"/>
        </w:rPr>
        <w:t xml:space="preserve"> τιμής</w:t>
      </w:r>
      <w:r>
        <w:rPr>
          <w:rFonts w:eastAsia="Times New Roman"/>
          <w:color w:val="212121"/>
          <w:szCs w:val="24"/>
        </w:rPr>
        <w:t>.</w:t>
      </w:r>
    </w:p>
    <w:p w14:paraId="619F8DE1"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651D89">
        <w:rPr>
          <w:rFonts w:eastAsia="Times New Roman"/>
          <w:color w:val="212121"/>
          <w:szCs w:val="24"/>
        </w:rPr>
        <w:t>υχαριστώ</w:t>
      </w:r>
      <w:r>
        <w:rPr>
          <w:rFonts w:eastAsia="Times New Roman"/>
          <w:color w:val="212121"/>
          <w:szCs w:val="24"/>
        </w:rPr>
        <w:t xml:space="preserve"> πολύ. </w:t>
      </w:r>
    </w:p>
    <w:p w14:paraId="619F8DE2" w14:textId="77777777" w:rsidR="00F246CC" w:rsidRDefault="005B5D49">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 xml:space="preserve">(Χειροκροτήματα από την πτέρυγα </w:t>
      </w:r>
      <w:r>
        <w:rPr>
          <w:rFonts w:eastAsia="Times New Roman"/>
          <w:szCs w:val="24"/>
        </w:rPr>
        <w:t>της Δημοκρατικής Συμπαράταξης</w:t>
      </w:r>
      <w:r w:rsidRPr="00B01A32">
        <w:rPr>
          <w:rFonts w:eastAsia="Times New Roman"/>
          <w:szCs w:val="24"/>
        </w:rPr>
        <w:t>)</w:t>
      </w:r>
    </w:p>
    <w:p w14:paraId="619F8DE3" w14:textId="77777777" w:rsidR="00F246CC" w:rsidRDefault="005B5D49">
      <w:pPr>
        <w:tabs>
          <w:tab w:val="left" w:pos="2738"/>
          <w:tab w:val="center" w:pos="4753"/>
          <w:tab w:val="left" w:pos="5723"/>
        </w:tabs>
        <w:spacing w:line="600" w:lineRule="auto"/>
        <w:ind w:firstLine="720"/>
        <w:jc w:val="both"/>
        <w:rPr>
          <w:rFonts w:eastAsia="Times New Roman"/>
          <w:szCs w:val="24"/>
        </w:rPr>
      </w:pPr>
      <w:r w:rsidRPr="005E7E74">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Ευχαρισ</w:t>
      </w:r>
      <w:r>
        <w:rPr>
          <w:rFonts w:eastAsia="Times New Roman"/>
          <w:szCs w:val="24"/>
        </w:rPr>
        <w:t xml:space="preserve">τούμε. </w:t>
      </w:r>
    </w:p>
    <w:p w14:paraId="619F8DE4"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szCs w:val="24"/>
        </w:rPr>
        <w:lastRenderedPageBreak/>
        <w:t xml:space="preserve">Κύριε Παπαθεοδώρου, το αίτημα για ονομαστική ψηφοφορία υποβλήθηκε </w:t>
      </w:r>
      <w:r>
        <w:rPr>
          <w:rFonts w:eastAsia="Times New Roman"/>
          <w:color w:val="212121"/>
          <w:szCs w:val="24"/>
        </w:rPr>
        <w:t xml:space="preserve">χθες </w:t>
      </w:r>
      <w:r>
        <w:rPr>
          <w:rFonts w:eastAsia="Times New Roman"/>
          <w:color w:val="212121"/>
          <w:szCs w:val="24"/>
        </w:rPr>
        <w:t xml:space="preserve">από Βουλευτές </w:t>
      </w:r>
      <w:r>
        <w:rPr>
          <w:rFonts w:eastAsia="Times New Roman"/>
          <w:color w:val="212121"/>
          <w:szCs w:val="24"/>
        </w:rPr>
        <w:t>και αποφάσισε εδώ η Ο</w:t>
      </w:r>
      <w:r w:rsidRPr="00651D89">
        <w:rPr>
          <w:rFonts w:eastAsia="Times New Roman"/>
          <w:color w:val="212121"/>
          <w:szCs w:val="24"/>
        </w:rPr>
        <w:t>λομέλεια να γίνει</w:t>
      </w:r>
      <w:r>
        <w:rPr>
          <w:rFonts w:eastAsia="Times New Roman"/>
          <w:color w:val="212121"/>
          <w:szCs w:val="24"/>
        </w:rPr>
        <w:t>. Δ</w:t>
      </w:r>
      <w:r w:rsidRPr="00651D89">
        <w:rPr>
          <w:rFonts w:eastAsia="Times New Roman"/>
          <w:color w:val="212121"/>
          <w:szCs w:val="24"/>
        </w:rPr>
        <w:t xml:space="preserve">εν έφερε </w:t>
      </w:r>
      <w:r>
        <w:rPr>
          <w:rFonts w:eastAsia="Times New Roman"/>
          <w:color w:val="212121"/>
          <w:szCs w:val="24"/>
        </w:rPr>
        <w:t>κάποιος</w:t>
      </w:r>
      <w:r w:rsidRPr="00651D89">
        <w:rPr>
          <w:rFonts w:eastAsia="Times New Roman"/>
          <w:color w:val="212121"/>
          <w:szCs w:val="24"/>
        </w:rPr>
        <w:t xml:space="preserve"> </w:t>
      </w:r>
      <w:r w:rsidRPr="00651D89">
        <w:rPr>
          <w:rFonts w:eastAsia="Times New Roman"/>
          <w:color w:val="212121"/>
          <w:szCs w:val="24"/>
        </w:rPr>
        <w:t>αντίρρηση</w:t>
      </w:r>
      <w:r>
        <w:rPr>
          <w:rFonts w:eastAsia="Times New Roman"/>
          <w:color w:val="212121"/>
          <w:szCs w:val="24"/>
        </w:rPr>
        <w:t>. Τ</w:t>
      </w:r>
      <w:r w:rsidRPr="00651D89">
        <w:rPr>
          <w:rFonts w:eastAsia="Times New Roman"/>
          <w:color w:val="212121"/>
          <w:szCs w:val="24"/>
        </w:rPr>
        <w:t>ώρα έχει προετοιμαστεί κάποιος κόσμος</w:t>
      </w:r>
      <w:r>
        <w:rPr>
          <w:rFonts w:eastAsia="Times New Roman"/>
          <w:color w:val="212121"/>
          <w:szCs w:val="24"/>
        </w:rPr>
        <w:t>. Ε</w:t>
      </w:r>
      <w:r w:rsidRPr="00651D89">
        <w:rPr>
          <w:rFonts w:eastAsia="Times New Roman"/>
          <w:color w:val="212121"/>
          <w:szCs w:val="24"/>
        </w:rPr>
        <w:t>ίναι εύλογο αυτό που λέτε</w:t>
      </w:r>
      <w:r>
        <w:rPr>
          <w:rFonts w:eastAsia="Times New Roman"/>
          <w:color w:val="212121"/>
          <w:szCs w:val="24"/>
        </w:rPr>
        <w:t>,</w:t>
      </w:r>
      <w:r w:rsidRPr="00651D89">
        <w:rPr>
          <w:rFonts w:eastAsia="Times New Roman"/>
          <w:color w:val="212121"/>
          <w:szCs w:val="24"/>
        </w:rPr>
        <w:t xml:space="preserve"> πλην όμως υπάρχουν αυτές </w:t>
      </w:r>
      <w:r>
        <w:rPr>
          <w:rFonts w:eastAsia="Times New Roman"/>
          <w:color w:val="212121"/>
          <w:szCs w:val="24"/>
        </w:rPr>
        <w:t>ο</w:t>
      </w:r>
      <w:r>
        <w:rPr>
          <w:rFonts w:eastAsia="Times New Roman"/>
          <w:color w:val="212121"/>
          <w:szCs w:val="24"/>
        </w:rPr>
        <w:t>ι</w:t>
      </w:r>
      <w:r w:rsidRPr="00651D89">
        <w:rPr>
          <w:rFonts w:eastAsia="Times New Roman"/>
          <w:color w:val="212121"/>
          <w:szCs w:val="24"/>
        </w:rPr>
        <w:t xml:space="preserve"> υποχρεώσεις</w:t>
      </w:r>
      <w:r>
        <w:rPr>
          <w:rFonts w:eastAsia="Times New Roman"/>
          <w:color w:val="212121"/>
          <w:szCs w:val="24"/>
        </w:rPr>
        <w:t>. Θα τις διεκπεραιώσουμε π</w:t>
      </w:r>
      <w:r w:rsidRPr="00651D89">
        <w:rPr>
          <w:rFonts w:eastAsia="Times New Roman"/>
          <w:color w:val="212121"/>
          <w:szCs w:val="24"/>
        </w:rPr>
        <w:t>ολύ σύντομα</w:t>
      </w:r>
      <w:r>
        <w:rPr>
          <w:rFonts w:eastAsia="Times New Roman"/>
          <w:color w:val="212121"/>
          <w:szCs w:val="24"/>
        </w:rPr>
        <w:t>.</w:t>
      </w:r>
    </w:p>
    <w:p w14:paraId="619F8DE5"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Επίσης, θα γίνει μι</w:t>
      </w:r>
      <w:r w:rsidRPr="00651D89">
        <w:rPr>
          <w:rFonts w:eastAsia="Times New Roman"/>
          <w:color w:val="212121"/>
          <w:szCs w:val="24"/>
        </w:rPr>
        <w:t>α αναδιάταξη στους ομιλητές</w:t>
      </w:r>
      <w:r>
        <w:rPr>
          <w:rFonts w:eastAsia="Times New Roman"/>
          <w:color w:val="212121"/>
          <w:szCs w:val="24"/>
        </w:rPr>
        <w:t>,</w:t>
      </w:r>
      <w:r w:rsidRPr="00651D89">
        <w:rPr>
          <w:rFonts w:eastAsia="Times New Roman"/>
          <w:color w:val="212121"/>
          <w:szCs w:val="24"/>
        </w:rPr>
        <w:t xml:space="preserve"> γιατί υπάρχουν κάποιοι συνάδελφοι που έχουν σοβαρούς λόγους να φύγουν από την Ολομέλεια</w:t>
      </w:r>
      <w:r>
        <w:rPr>
          <w:rFonts w:eastAsia="Times New Roman"/>
          <w:color w:val="212121"/>
          <w:szCs w:val="24"/>
        </w:rPr>
        <w:t xml:space="preserve">. </w:t>
      </w:r>
    </w:p>
    <w:p w14:paraId="619F8DE6" w14:textId="77777777" w:rsidR="00F246CC" w:rsidRDefault="005B5D49">
      <w:pPr>
        <w:spacing w:line="600" w:lineRule="auto"/>
        <w:ind w:firstLine="720"/>
        <w:jc w:val="both"/>
        <w:rPr>
          <w:rFonts w:eastAsia="Times New Roman"/>
          <w:szCs w:val="24"/>
        </w:rPr>
      </w:pPr>
      <w:r w:rsidRPr="00D00C54">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sidRPr="00D00C54">
        <w:rPr>
          <w:rFonts w:eastAsia="Times New Roman"/>
          <w:szCs w:val="24"/>
        </w:rPr>
        <w:t xml:space="preserve">τον τρόπο οργάνωσης και λειτουργίας της Βουλής, τριάντα </w:t>
      </w:r>
      <w:r>
        <w:rPr>
          <w:rFonts w:eastAsia="Times New Roman"/>
          <w:szCs w:val="24"/>
        </w:rPr>
        <w:t>οκτώ</w:t>
      </w:r>
      <w:r w:rsidRPr="00D00C54">
        <w:rPr>
          <w:rFonts w:eastAsia="Times New Roman"/>
          <w:szCs w:val="24"/>
        </w:rPr>
        <w:t xml:space="preserve"> μαθήτριες και μαθητές και τρεις συνοδοί εκπαιδευτικοί από το </w:t>
      </w:r>
      <w:r>
        <w:rPr>
          <w:rFonts w:eastAsia="Times New Roman"/>
          <w:szCs w:val="24"/>
        </w:rPr>
        <w:t>Γυμνάσιο Λευκίμμης Κέρκυρας</w:t>
      </w:r>
      <w:r w:rsidRPr="00D00C54">
        <w:rPr>
          <w:rFonts w:eastAsia="Times New Roman"/>
          <w:szCs w:val="24"/>
        </w:rPr>
        <w:t xml:space="preserve">. </w:t>
      </w:r>
    </w:p>
    <w:p w14:paraId="619F8DE7" w14:textId="77777777" w:rsidR="00F246CC" w:rsidRDefault="005B5D49">
      <w:pPr>
        <w:spacing w:line="600" w:lineRule="auto"/>
        <w:ind w:firstLine="720"/>
        <w:jc w:val="both"/>
        <w:rPr>
          <w:rFonts w:eastAsia="Times New Roman"/>
          <w:szCs w:val="24"/>
        </w:rPr>
      </w:pPr>
      <w:r w:rsidRPr="00D00C54">
        <w:rPr>
          <w:rFonts w:eastAsia="Times New Roman"/>
          <w:szCs w:val="24"/>
        </w:rPr>
        <w:t xml:space="preserve">Η Βουλή σάς καλωσορίζει. </w:t>
      </w:r>
    </w:p>
    <w:p w14:paraId="619F8DE8" w14:textId="77777777" w:rsidR="00F246CC" w:rsidRDefault="005B5D49">
      <w:pPr>
        <w:spacing w:line="600" w:lineRule="auto"/>
        <w:ind w:firstLine="720"/>
        <w:jc w:val="center"/>
        <w:rPr>
          <w:rFonts w:eastAsia="Times New Roman"/>
          <w:color w:val="212121"/>
          <w:szCs w:val="24"/>
        </w:rPr>
      </w:pPr>
      <w:r w:rsidRPr="00D00C54">
        <w:rPr>
          <w:rFonts w:eastAsia="Times New Roman"/>
          <w:szCs w:val="24"/>
        </w:rPr>
        <w:lastRenderedPageBreak/>
        <w:t xml:space="preserve">(Χειροκροτήματα </w:t>
      </w:r>
      <w:r w:rsidRPr="00D00C54">
        <w:rPr>
          <w:rFonts w:eastAsia="Times New Roman"/>
          <w:szCs w:val="24"/>
        </w:rPr>
        <w:t>απ</w:t>
      </w:r>
      <w:r>
        <w:rPr>
          <w:rFonts w:eastAsia="Times New Roman"/>
          <w:szCs w:val="24"/>
        </w:rPr>
        <w:t xml:space="preserve">’ </w:t>
      </w:r>
      <w:r w:rsidRPr="00D00C54">
        <w:rPr>
          <w:rFonts w:eastAsia="Times New Roman"/>
          <w:szCs w:val="24"/>
        </w:rPr>
        <w:t>όλες τις πτέρυγες της Βουλής)</w:t>
      </w:r>
      <w:r>
        <w:rPr>
          <w:rFonts w:eastAsia="Times New Roman"/>
          <w:color w:val="212121"/>
          <w:szCs w:val="24"/>
        </w:rPr>
        <w:t xml:space="preserve"> </w:t>
      </w:r>
    </w:p>
    <w:p w14:paraId="619F8DE9"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Τώρα καλώ </w:t>
      </w:r>
      <w:r w:rsidRPr="00651D89">
        <w:rPr>
          <w:rFonts w:eastAsia="Times New Roman"/>
          <w:color w:val="212121"/>
          <w:szCs w:val="24"/>
        </w:rPr>
        <w:t xml:space="preserve">στο Βήμα τον </w:t>
      </w:r>
      <w:r>
        <w:rPr>
          <w:rFonts w:eastAsia="Times New Roman"/>
          <w:color w:val="212121"/>
          <w:szCs w:val="24"/>
        </w:rPr>
        <w:t>κ. Χ</w:t>
      </w:r>
      <w:r w:rsidRPr="00651D89">
        <w:rPr>
          <w:rFonts w:eastAsia="Times New Roman"/>
          <w:color w:val="212121"/>
          <w:szCs w:val="24"/>
        </w:rPr>
        <w:t>ατζησάββα</w:t>
      </w:r>
      <w:r>
        <w:rPr>
          <w:rFonts w:eastAsia="Times New Roman"/>
          <w:color w:val="212121"/>
          <w:szCs w:val="24"/>
        </w:rPr>
        <w:t xml:space="preserve">, τον </w:t>
      </w:r>
      <w:r>
        <w:rPr>
          <w:rFonts w:eastAsia="Times New Roman"/>
          <w:color w:val="212121"/>
          <w:szCs w:val="24"/>
        </w:rPr>
        <w:t xml:space="preserve">εκπρόσωπο </w:t>
      </w:r>
      <w:r>
        <w:rPr>
          <w:rFonts w:eastAsia="Times New Roman"/>
          <w:color w:val="212121"/>
          <w:szCs w:val="24"/>
        </w:rPr>
        <w:t xml:space="preserve">της Χρυσής Αυγής. </w:t>
      </w:r>
    </w:p>
    <w:p w14:paraId="619F8DEA"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t xml:space="preserve">ΧΡΗΣΤΟΣ ΧΑΤΖΗΣΑΒΒΑΣ: </w:t>
      </w:r>
      <w:r>
        <w:rPr>
          <w:rFonts w:eastAsia="Times New Roman"/>
          <w:color w:val="212121"/>
          <w:szCs w:val="24"/>
        </w:rPr>
        <w:t>Σήμερα συζητάμε για τις γερμανικές οφειλές. Θα πρέπει να καταλάβει ο</w:t>
      </w:r>
      <w:r w:rsidRPr="00651D89">
        <w:rPr>
          <w:rFonts w:eastAsia="Times New Roman"/>
          <w:color w:val="212121"/>
          <w:szCs w:val="24"/>
        </w:rPr>
        <w:t xml:space="preserve"> ελληνικός λαός</w:t>
      </w:r>
      <w:r>
        <w:rPr>
          <w:rFonts w:eastAsia="Times New Roman"/>
          <w:color w:val="212121"/>
          <w:szCs w:val="24"/>
        </w:rPr>
        <w:t xml:space="preserve"> τι είναι αυτές οι οφειλές, γιατί ακούγονται π</w:t>
      </w:r>
      <w:r w:rsidRPr="00651D89">
        <w:rPr>
          <w:rFonts w:eastAsia="Times New Roman"/>
          <w:color w:val="212121"/>
          <w:szCs w:val="24"/>
        </w:rPr>
        <w:t>ολλά και διάφορα</w:t>
      </w:r>
      <w:r>
        <w:rPr>
          <w:rFonts w:eastAsia="Times New Roman"/>
          <w:color w:val="212121"/>
          <w:szCs w:val="24"/>
        </w:rPr>
        <w:t>. Επίσης, ακούγονται πάρα πολλά νούμερα. Και θ</w:t>
      </w:r>
      <w:r>
        <w:rPr>
          <w:rFonts w:eastAsia="Times New Roman"/>
          <w:color w:val="212121"/>
          <w:szCs w:val="24"/>
        </w:rPr>
        <w:t>α πρέπει να καταλάβει ακόμα και</w:t>
      </w:r>
      <w:r w:rsidRPr="00651D89">
        <w:rPr>
          <w:rFonts w:eastAsia="Times New Roman"/>
          <w:color w:val="212121"/>
          <w:szCs w:val="24"/>
        </w:rPr>
        <w:t xml:space="preserve"> το μέγεθος της κοροϊδίας και της αδικίας και φυσικά της εγκληματικής αμέλειας της </w:t>
      </w:r>
      <w:r>
        <w:rPr>
          <w:rFonts w:eastAsia="Times New Roman"/>
          <w:color w:val="212121"/>
          <w:szCs w:val="24"/>
        </w:rPr>
        <w:t xml:space="preserve">μη </w:t>
      </w:r>
      <w:r w:rsidRPr="00651D89">
        <w:rPr>
          <w:rFonts w:eastAsia="Times New Roman"/>
          <w:color w:val="212121"/>
          <w:szCs w:val="24"/>
        </w:rPr>
        <w:t xml:space="preserve">διεκδίκησης εδώ και </w:t>
      </w:r>
      <w:r>
        <w:rPr>
          <w:rFonts w:eastAsia="Times New Roman"/>
          <w:color w:val="212121"/>
          <w:szCs w:val="24"/>
        </w:rPr>
        <w:t>εβδομήντα</w:t>
      </w:r>
      <w:r w:rsidRPr="00651D89">
        <w:rPr>
          <w:rFonts w:eastAsia="Times New Roman"/>
          <w:color w:val="212121"/>
          <w:szCs w:val="24"/>
        </w:rPr>
        <w:t xml:space="preserve"> και πλέον χρόν</w:t>
      </w:r>
      <w:r>
        <w:rPr>
          <w:rFonts w:eastAsia="Times New Roman"/>
          <w:color w:val="212121"/>
          <w:szCs w:val="24"/>
        </w:rPr>
        <w:t>ια</w:t>
      </w:r>
      <w:r w:rsidRPr="00651D89">
        <w:rPr>
          <w:rFonts w:eastAsia="Times New Roman"/>
          <w:color w:val="212121"/>
          <w:szCs w:val="24"/>
        </w:rPr>
        <w:t xml:space="preserve"> από όλες τις κυβερνήσεις και δεξιές και κεντρώες και αριστερές</w:t>
      </w:r>
      <w:r>
        <w:rPr>
          <w:rFonts w:eastAsia="Times New Roman"/>
          <w:color w:val="212121"/>
          <w:szCs w:val="24"/>
        </w:rPr>
        <w:t>.</w:t>
      </w:r>
    </w:p>
    <w:p w14:paraId="619F8DEB"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sidRPr="00651D89">
        <w:rPr>
          <w:rFonts w:eastAsia="Times New Roman"/>
          <w:color w:val="212121"/>
          <w:szCs w:val="24"/>
        </w:rPr>
        <w:t>Πρώτον</w:t>
      </w:r>
      <w:r>
        <w:rPr>
          <w:rFonts w:eastAsia="Times New Roman"/>
          <w:color w:val="212121"/>
          <w:szCs w:val="24"/>
        </w:rPr>
        <w:t>,</w:t>
      </w:r>
      <w:r w:rsidRPr="00651D89">
        <w:rPr>
          <w:rFonts w:eastAsia="Times New Roman"/>
          <w:color w:val="212121"/>
          <w:szCs w:val="24"/>
        </w:rPr>
        <w:t xml:space="preserve"> </w:t>
      </w:r>
      <w:r>
        <w:rPr>
          <w:rFonts w:eastAsia="Times New Roman"/>
          <w:color w:val="212121"/>
          <w:szCs w:val="24"/>
        </w:rPr>
        <w:t xml:space="preserve">όσον αφορά </w:t>
      </w:r>
      <w:r>
        <w:rPr>
          <w:rFonts w:eastAsia="Times New Roman"/>
          <w:color w:val="212121"/>
          <w:szCs w:val="24"/>
        </w:rPr>
        <w:t>σ</w:t>
      </w:r>
      <w:r>
        <w:rPr>
          <w:rFonts w:eastAsia="Times New Roman"/>
          <w:color w:val="212121"/>
          <w:szCs w:val="24"/>
        </w:rPr>
        <w:t xml:space="preserve">τις </w:t>
      </w:r>
      <w:r w:rsidRPr="00651D89">
        <w:rPr>
          <w:rFonts w:eastAsia="Times New Roman"/>
          <w:color w:val="212121"/>
          <w:szCs w:val="24"/>
        </w:rPr>
        <w:t>πολε</w:t>
      </w:r>
      <w:r w:rsidRPr="00651D89">
        <w:rPr>
          <w:rFonts w:eastAsia="Times New Roman"/>
          <w:color w:val="212121"/>
          <w:szCs w:val="24"/>
        </w:rPr>
        <w:t>μικές αποζημιώσεις για τις υλικές καταστροφές και δια</w:t>
      </w:r>
      <w:r>
        <w:rPr>
          <w:rFonts w:eastAsia="Times New Roman"/>
          <w:color w:val="212121"/>
          <w:szCs w:val="24"/>
        </w:rPr>
        <w:t>ρπα</w:t>
      </w:r>
      <w:r w:rsidRPr="00651D89">
        <w:rPr>
          <w:rFonts w:eastAsia="Times New Roman"/>
          <w:color w:val="212121"/>
          <w:szCs w:val="24"/>
        </w:rPr>
        <w:t>γές</w:t>
      </w:r>
      <w:r>
        <w:rPr>
          <w:rFonts w:eastAsia="Times New Roman"/>
          <w:color w:val="212121"/>
          <w:szCs w:val="24"/>
        </w:rPr>
        <w:t>,</w:t>
      </w:r>
      <w:r w:rsidRPr="00651D89">
        <w:rPr>
          <w:rFonts w:eastAsia="Times New Roman"/>
          <w:color w:val="212121"/>
          <w:szCs w:val="24"/>
        </w:rPr>
        <w:t xml:space="preserve"> οι ζημιές που προκλήθηκαν σ</w:t>
      </w:r>
      <w:r>
        <w:rPr>
          <w:rFonts w:eastAsia="Times New Roman"/>
          <w:color w:val="212121"/>
          <w:szCs w:val="24"/>
        </w:rPr>
        <w:t>την Ελλάδα εξαιτίας της κατάληψής της από τα γ</w:t>
      </w:r>
      <w:r w:rsidRPr="00651D89">
        <w:rPr>
          <w:rFonts w:eastAsia="Times New Roman"/>
          <w:color w:val="212121"/>
          <w:szCs w:val="24"/>
        </w:rPr>
        <w:t>ερμανικά στρατεύματα κατοχής αν</w:t>
      </w:r>
      <w:r>
        <w:rPr>
          <w:rFonts w:eastAsia="Times New Roman"/>
          <w:color w:val="212121"/>
          <w:szCs w:val="24"/>
        </w:rPr>
        <w:t xml:space="preserve">έρχονται σε 503 </w:t>
      </w:r>
      <w:r w:rsidRPr="00651D89">
        <w:rPr>
          <w:rFonts w:eastAsia="Times New Roman"/>
          <w:color w:val="212121"/>
          <w:szCs w:val="24"/>
        </w:rPr>
        <w:t xml:space="preserve">εκατομμύρια </w:t>
      </w:r>
      <w:r>
        <w:rPr>
          <w:rFonts w:eastAsia="Times New Roman"/>
          <w:color w:val="212121"/>
          <w:szCs w:val="24"/>
        </w:rPr>
        <w:t>ευρώ, 538</w:t>
      </w:r>
      <w:r w:rsidRPr="00651D89">
        <w:rPr>
          <w:rFonts w:eastAsia="Times New Roman"/>
          <w:color w:val="212121"/>
          <w:szCs w:val="24"/>
        </w:rPr>
        <w:t>.000 δολάρια Ηνωμένων Πολιτειών</w:t>
      </w:r>
      <w:r>
        <w:rPr>
          <w:rFonts w:eastAsia="Times New Roman"/>
          <w:color w:val="212121"/>
          <w:szCs w:val="24"/>
        </w:rPr>
        <w:t>,</w:t>
      </w:r>
      <w:r w:rsidRPr="00651D89">
        <w:rPr>
          <w:rFonts w:eastAsia="Times New Roman"/>
          <w:color w:val="212121"/>
          <w:szCs w:val="24"/>
        </w:rPr>
        <w:t xml:space="preserve"> προπολεμικής φυσικά αξίας</w:t>
      </w:r>
      <w:r>
        <w:rPr>
          <w:rFonts w:eastAsia="Times New Roman"/>
          <w:color w:val="212121"/>
          <w:szCs w:val="24"/>
        </w:rPr>
        <w:t>.</w:t>
      </w:r>
      <w:r w:rsidRPr="00651D89">
        <w:rPr>
          <w:rFonts w:eastAsia="Times New Roman"/>
          <w:color w:val="212121"/>
          <w:szCs w:val="24"/>
        </w:rPr>
        <w:t xml:space="preserve"> </w:t>
      </w:r>
    </w:p>
    <w:p w14:paraId="619F8DE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 xml:space="preserve">Τα στοιχεία αυτά αφορούν σε μεταλλουργικές και σε μηχανολογικές εγκαταστάσεις, σε χημικές και σε διάφορες βιομηχανίες και σε είδη παραγωγής. Σύμφωνα με ανακεφαλαιωτικό πίνακα των ανωτέρω ζημιών, οι θετικές ζημίες ανέρχονται σε </w:t>
      </w:r>
      <w:r>
        <w:rPr>
          <w:rFonts w:eastAsia="Times New Roman" w:cs="Times New Roman"/>
          <w:szCs w:val="24"/>
        </w:rPr>
        <w:t>582</w:t>
      </w:r>
      <w:r>
        <w:rPr>
          <w:rFonts w:eastAsia="Times New Roman" w:cs="Times New Roman"/>
          <w:szCs w:val="24"/>
        </w:rPr>
        <w:t>.</w:t>
      </w:r>
      <w:r>
        <w:rPr>
          <w:rFonts w:eastAsia="Times New Roman" w:cs="Times New Roman"/>
          <w:szCs w:val="24"/>
        </w:rPr>
        <w:t>184</w:t>
      </w:r>
      <w:r>
        <w:rPr>
          <w:rFonts w:eastAsia="Times New Roman" w:cs="Times New Roman"/>
          <w:szCs w:val="24"/>
        </w:rPr>
        <w:t>.000.000</w:t>
      </w:r>
      <w:r>
        <w:rPr>
          <w:rFonts w:eastAsia="Times New Roman" w:cs="Times New Roman"/>
          <w:szCs w:val="24"/>
        </w:rPr>
        <w:t xml:space="preserve"> δραχμές του 1940, οι διαρπαγές σε 200 δισεκατομμύρια δραχμές του 1940. Στις αποθετικές ζημίες δεν έχουν υπολογιστεί οι ζημιές στο εμπόριο και τη βιομηχανία. Σε αναλυτικούς πίνακες του Γενικού Επιτελείου Στρατού αποτιμώνται οι ζημίες του ελλ</w:t>
      </w:r>
      <w:r>
        <w:rPr>
          <w:rFonts w:eastAsia="Times New Roman" w:cs="Times New Roman"/>
          <w:szCs w:val="24"/>
        </w:rPr>
        <w:t>ηνικού στρατού σε παντός είδους υλικό σε 59</w:t>
      </w:r>
      <w:r>
        <w:rPr>
          <w:rFonts w:eastAsia="Times New Roman" w:cs="Times New Roman"/>
          <w:szCs w:val="24"/>
        </w:rPr>
        <w:t>.</w:t>
      </w:r>
      <w:r>
        <w:rPr>
          <w:rFonts w:eastAsia="Times New Roman" w:cs="Times New Roman"/>
          <w:szCs w:val="24"/>
        </w:rPr>
        <w:t>863</w:t>
      </w:r>
      <w:r>
        <w:rPr>
          <w:rFonts w:eastAsia="Times New Roman" w:cs="Times New Roman"/>
          <w:szCs w:val="24"/>
        </w:rPr>
        <w:t>.000.000</w:t>
      </w:r>
      <w:r>
        <w:rPr>
          <w:rFonts w:eastAsia="Times New Roman" w:cs="Times New Roman"/>
          <w:szCs w:val="24"/>
        </w:rPr>
        <w:t xml:space="preserve"> δραχμές του 1940 ή σε </w:t>
      </w:r>
      <w:r>
        <w:rPr>
          <w:rFonts w:eastAsia="Times New Roman" w:cs="Times New Roman"/>
          <w:szCs w:val="24"/>
        </w:rPr>
        <w:t>51.</w:t>
      </w:r>
      <w:r>
        <w:rPr>
          <w:rFonts w:eastAsia="Times New Roman" w:cs="Times New Roman"/>
          <w:szCs w:val="24"/>
        </w:rPr>
        <w:t>226</w:t>
      </w:r>
      <w:r>
        <w:rPr>
          <w:rFonts w:eastAsia="Times New Roman" w:cs="Times New Roman"/>
          <w:szCs w:val="24"/>
        </w:rPr>
        <w:t>.000</w:t>
      </w:r>
      <w:r>
        <w:rPr>
          <w:rFonts w:eastAsia="Times New Roman" w:cs="Times New Roman"/>
          <w:szCs w:val="24"/>
        </w:rPr>
        <w:t xml:space="preserve"> χρυσές λίρες.</w:t>
      </w:r>
    </w:p>
    <w:p w14:paraId="619F8DE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Δεύτερον, πολεμικές επανορθώσεις των θυμάτων και των συγγενών των θυμάτων. Σύμφωνα με το από 2-10-1945 έγγραφο με τίτλο: «Υπόμνημα επί της οικονομικής κα</w:t>
      </w:r>
      <w:r>
        <w:rPr>
          <w:rFonts w:eastAsia="Times New Roman" w:cs="Times New Roman"/>
          <w:szCs w:val="24"/>
        </w:rPr>
        <w:t xml:space="preserve">ταστάσεως της Ελλάδος» η Ελλάδα κατέχει την πρώτη θέση μεταξύ των κρατών σε θύματα. Η αναλογία των θυμάτων επί του συνολικού πληθυσμού ανέρχεται σε ποσοστό 19,7%. Μεγάλη η θυσία που έκαναν οι Έλληνες </w:t>
      </w:r>
      <w:r>
        <w:rPr>
          <w:rFonts w:eastAsia="Times New Roman" w:cs="Times New Roman"/>
          <w:szCs w:val="24"/>
        </w:rPr>
        <w:t xml:space="preserve">σ’ </w:t>
      </w:r>
      <w:r>
        <w:rPr>
          <w:rFonts w:eastAsia="Times New Roman" w:cs="Times New Roman"/>
          <w:szCs w:val="24"/>
        </w:rPr>
        <w:t xml:space="preserve">αυτήν τη μάχη της Συμμαχίας. </w:t>
      </w:r>
    </w:p>
    <w:p w14:paraId="619F8DE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Μέχρι και σήμερα, όμως,</w:t>
      </w:r>
      <w:r>
        <w:rPr>
          <w:rFonts w:eastAsia="Times New Roman" w:cs="Times New Roman"/>
          <w:szCs w:val="24"/>
        </w:rPr>
        <w:t xml:space="preserve"> δυστυχώς και παρά την άρση της εμπόλεμης κατάστασης με τη Γερμανία το 1951, από τα υφιστάμενα στοιχεία δεν προκύπτει ικανοποίηση αξιώσεων αποζημίωσης Ελλήνων υπηκόων είτε στην ημεδαπή είτε στην αλλοδαπή.</w:t>
      </w:r>
    </w:p>
    <w:p w14:paraId="619F8DE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Τρίτον, η αποπληρωμή του κατοχικού δανείου για το ο</w:t>
      </w:r>
      <w:r>
        <w:rPr>
          <w:rFonts w:eastAsia="Times New Roman" w:cs="Times New Roman"/>
          <w:szCs w:val="24"/>
        </w:rPr>
        <w:t xml:space="preserve">ποίο ακούγονται πάρα πολλά και πάρα πολλοί αριθμοί. Κατά τη διάρκεια της Κατοχής ο γερμανικός στρατός ελάμβανε χρήματα υπό μορφή δανείου από την Τράπεζα της Ελλάδος, εκτός των κατασχέσεων και των καταστροφών που υπέστη ο </w:t>
      </w:r>
      <w:r>
        <w:rPr>
          <w:rFonts w:eastAsia="Times New Roman" w:cs="Times New Roman"/>
          <w:szCs w:val="24"/>
        </w:rPr>
        <w:t>Ελληνισμός</w:t>
      </w:r>
      <w:r>
        <w:rPr>
          <w:rFonts w:eastAsia="Times New Roman" w:cs="Times New Roman"/>
          <w:szCs w:val="24"/>
        </w:rPr>
        <w:t>. Το χρέος τους αυτό οι Γ</w:t>
      </w:r>
      <w:r>
        <w:rPr>
          <w:rFonts w:eastAsia="Times New Roman" w:cs="Times New Roman"/>
          <w:szCs w:val="24"/>
        </w:rPr>
        <w:t>ερμανοί το αναγνώρισαν και μάλιστα πριν τη λήξη του πολέμου ξεκίνησαν να το αποπληρώνουν μέχρι τον Οκτώβριο του 1944. Αργότερα βέβαια το αποπλήρωσαν σε Τσεχία, Γιουγκοσλαβία και Πολωνία. Στην Ελλάδα όχι. Στη Διάσκεψη Ειρήνης των Παρισίων το 1946 το κατοχικ</w:t>
      </w:r>
      <w:r>
        <w:rPr>
          <w:rFonts w:eastAsia="Times New Roman" w:cs="Times New Roman"/>
          <w:szCs w:val="24"/>
        </w:rPr>
        <w:t xml:space="preserve">ό χρέος της Γερμανίας προς την Ελλάδα ανερχόταν σε 100 δισεκατομμύρια ευρώ. Από τότε έπαψε το άτοκο της οφειλής και με την προσθήκη ενός συμβολικού επιτοκίου το χρέος σήμερα ανέρχεται σε </w:t>
      </w:r>
      <w:r>
        <w:rPr>
          <w:rFonts w:eastAsia="Times New Roman" w:cs="Times New Roman"/>
          <w:szCs w:val="24"/>
        </w:rPr>
        <w:lastRenderedPageBreak/>
        <w:t>500 δισεκατομμύρια ευρώ. Υπάρχουν βέβαια και άλλες εκτιμήσεις εγκρίτω</w:t>
      </w:r>
      <w:r>
        <w:rPr>
          <w:rFonts w:eastAsia="Times New Roman" w:cs="Times New Roman"/>
          <w:szCs w:val="24"/>
        </w:rPr>
        <w:t>ν Ευρωπαίων οικονομολόγων που κάνουν λόγο για χρέος 575 δισεκατομμύρια ευρώ. Όπως αναφέρεται σε άλλο σημείο της έκθεσης, συνολικά στο διάστημα 1941 - 1944 η Ελλάδα κατέβαλε στην Ιταλία 157 δισεκατομμύρια δραχμές και στη Γερμανία 2,35 τετράκις εκατομμύρια δ</w:t>
      </w:r>
      <w:r>
        <w:rPr>
          <w:rFonts w:eastAsia="Times New Roman" w:cs="Times New Roman"/>
          <w:szCs w:val="24"/>
        </w:rPr>
        <w:t xml:space="preserve">ραχμές. Συμπερασματικά, σε ευρώ η οφειλή της Γερμανίας προς την Ελλάδα όσον αφορά </w:t>
      </w:r>
      <w:r>
        <w:rPr>
          <w:rFonts w:eastAsia="Times New Roman" w:cs="Times New Roman"/>
          <w:szCs w:val="24"/>
        </w:rPr>
        <w:t>σ</w:t>
      </w:r>
      <w:r>
        <w:rPr>
          <w:rFonts w:eastAsia="Times New Roman" w:cs="Times New Roman"/>
          <w:szCs w:val="24"/>
        </w:rPr>
        <w:t>το κατοχικό δάνειο οριοθετείται σε τεκμηριωμένο εύρος μεταξύ 335 και 407 δισεκατομμυρίων ευρώ και μάλλον τείνει να οριστικοποιηθεί στον μέσο όρο αυτών των δύο εκτιμήσεων, πε</w:t>
      </w:r>
      <w:r>
        <w:rPr>
          <w:rFonts w:eastAsia="Times New Roman" w:cs="Times New Roman"/>
          <w:szCs w:val="24"/>
        </w:rPr>
        <w:t xml:space="preserve">ρίπου στα 371,4 δισεκατομμύρια ευρώ. </w:t>
      </w:r>
    </w:p>
    <w:p w14:paraId="619F8DF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Τέταρτον, επιστροφή των κλεμμένων αρχαιολογικών θησαυρών και εκκλησιαστικών κειμηλίων. Αυτό βέβαια είναι λίγο πιο πολύπλοκο γιατί κλεμμένους αρχαιολογικούς θησαυρούς έχουμε και από την πλευρά των Συμμάχων από την εποχή</w:t>
      </w:r>
      <w:r>
        <w:rPr>
          <w:rFonts w:eastAsia="Times New Roman" w:cs="Times New Roman"/>
          <w:szCs w:val="24"/>
        </w:rPr>
        <w:t xml:space="preserve"> της οθωμανικής κατοχής ακόμα, αλλά και μετέπειτα. Η ελληνική κοινωνία δεν μπορεί να καταλάβει και αναρωτιέται γιατί τόσα χρόνια δεν έχουν εισπραχθεί τα οφειλόμενα, γιατί τους αφήνουμε αυ</w:t>
      </w:r>
      <w:r>
        <w:rPr>
          <w:rFonts w:eastAsia="Times New Roman" w:cs="Times New Roman"/>
          <w:szCs w:val="24"/>
        </w:rPr>
        <w:lastRenderedPageBreak/>
        <w:t>τούς να μας κουνάνε το δάχτυλο, ότι τους χρωστάμε κιόλας. Είναι προφα</w:t>
      </w:r>
      <w:r>
        <w:rPr>
          <w:rFonts w:eastAsia="Times New Roman" w:cs="Times New Roman"/>
          <w:szCs w:val="24"/>
        </w:rPr>
        <w:t xml:space="preserve">νές ότι αυτό γίνεται λόγω του ότι υπάρχει έλλειμμα πολιτικής βούλησης </w:t>
      </w:r>
      <w:r w:rsidRPr="00440C06">
        <w:rPr>
          <w:rFonts w:eastAsia="Times New Roman" w:cs="Times New Roman"/>
          <w:szCs w:val="24"/>
        </w:rPr>
        <w:t>και ενοχές που αποφέρει αυτό το έλλειμμα</w:t>
      </w:r>
      <w:r>
        <w:rPr>
          <w:rFonts w:eastAsia="Times New Roman" w:cs="Times New Roman"/>
          <w:szCs w:val="24"/>
        </w:rPr>
        <w:t>,</w:t>
      </w:r>
      <w:r w:rsidRPr="00440C06">
        <w:rPr>
          <w:rFonts w:eastAsia="Times New Roman" w:cs="Times New Roman"/>
          <w:szCs w:val="24"/>
        </w:rPr>
        <w:t xml:space="preserve"> μετά την εγκληματική αδράνεια</w:t>
      </w:r>
      <w:r>
        <w:rPr>
          <w:rFonts w:eastAsia="Times New Roman" w:cs="Times New Roman"/>
          <w:szCs w:val="24"/>
        </w:rPr>
        <w:t>,</w:t>
      </w:r>
      <w:r w:rsidRPr="00440C06">
        <w:rPr>
          <w:rFonts w:eastAsia="Times New Roman" w:cs="Times New Roman"/>
          <w:szCs w:val="24"/>
        </w:rPr>
        <w:t xml:space="preserve"> σε όλες τις ελληνικές κυβερνήσεις</w:t>
      </w:r>
      <w:r>
        <w:rPr>
          <w:rFonts w:eastAsia="Times New Roman" w:cs="Times New Roman"/>
          <w:szCs w:val="24"/>
        </w:rPr>
        <w:t xml:space="preserve"> που ακολούθησαν μετά τη γερμανική κατοχή.</w:t>
      </w:r>
    </w:p>
    <w:p w14:paraId="619F8DF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Επί εβδομήντα και πλέον χρόνια οι ευθ</w:t>
      </w:r>
      <w:r>
        <w:rPr>
          <w:rFonts w:eastAsia="Times New Roman" w:cs="Times New Roman"/>
          <w:szCs w:val="24"/>
        </w:rPr>
        <w:t>ύνες των κομμάτων είναι μεγάλες. Για ποια κόμματα όμως και κυβερνήσεις μιλάμε; ΠΑΣΟΚ, Νέα Δημοκρατία και ΚΚΕ. Το ΠΑΣΟΚ χρωστάει και το ίδιο 200 εκατομμύρια ευρώ στο ελληνικό κράτος. Δεν είναι μικρή η ζημιά που έχει κάνει στο ελληνικό κράτος. Έφαγε εκατομμύ</w:t>
      </w:r>
      <w:r>
        <w:rPr>
          <w:rFonts w:eastAsia="Times New Roman" w:cs="Times New Roman"/>
          <w:szCs w:val="24"/>
        </w:rPr>
        <w:t>ρια σε δανεικά και αγύριστα και πολλαπλάσια σε μίζες και σκάνδαλα. Ακόμα και σήμερα διερευνάται η εμπλοκή στελεχών του, Βουλευτών, πρώην Υπουργών και Πρωθυπουργών προερχόμενων από το ΠΑΣΟΚ σε σκάνδαλα εκατομμυρίων. Η Νέα Δημοκρατία φυσικά δεν πάει πίσω. Έχ</w:t>
      </w:r>
      <w:r>
        <w:rPr>
          <w:rFonts w:eastAsia="Times New Roman" w:cs="Times New Roman"/>
          <w:szCs w:val="24"/>
        </w:rPr>
        <w:t>ει 200 εκατομμύρια ευρώ χρέος σε τράπεζες και εμπλέκεται σε άλλα πολλά σκάνδαλα και τα χρόνια της δικής της διακυβέρνησης, αλλά και μόνη της. Επειδή της αρέσουν οι συγκυβερνήσεις και με το ΚΚΕ συγκυβέρνησε και με το ΠΑΣΟΚ συγκυβέρνησε, τα ίδια έκανε. Το ΚΚ</w:t>
      </w:r>
      <w:r>
        <w:rPr>
          <w:rFonts w:eastAsia="Times New Roman" w:cs="Times New Roman"/>
          <w:szCs w:val="24"/>
        </w:rPr>
        <w:t xml:space="preserve">Ε </w:t>
      </w:r>
      <w:r>
        <w:rPr>
          <w:rFonts w:eastAsia="Times New Roman" w:cs="Times New Roman"/>
          <w:szCs w:val="24"/>
        </w:rPr>
        <w:lastRenderedPageBreak/>
        <w:t xml:space="preserve">πώς να μιλήσει φυσικά για καταστροφές στον Β΄ Παγκόσμιο </w:t>
      </w:r>
      <w:r>
        <w:rPr>
          <w:rFonts w:eastAsia="Times New Roman" w:cs="Times New Roman"/>
          <w:szCs w:val="24"/>
        </w:rPr>
        <w:t>Πόλεμο</w:t>
      </w:r>
      <w:r>
        <w:rPr>
          <w:rFonts w:eastAsia="Times New Roman" w:cs="Times New Roman"/>
          <w:szCs w:val="24"/>
        </w:rPr>
        <w:t>, έχοντας ένα ιστορικό με εκατόμβες αμάχων θυμάτων μετά την αποχώρηση των Γερμανών και πλιάτσικο στις περιουσίες των δολοφονημένων από τους μπολσεβίκους της Συμμαχίας του Σνοφ, όπως έχουν κατα</w:t>
      </w:r>
      <w:r>
        <w:rPr>
          <w:rFonts w:eastAsia="Times New Roman" w:cs="Times New Roman"/>
          <w:szCs w:val="24"/>
        </w:rPr>
        <w:t xml:space="preserve">μαρτυρήσει άλλωστε και ιστορικά στελέχη, όπως ο Φλωράκης και ο Κύρκος; </w:t>
      </w:r>
    </w:p>
    <w:p w14:paraId="619F8DF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Έτσι, η απάντηση προβάλλει αυτονόητη και προφανής. Ο λόγος για την εγκληματική αδράνεια είναι ότι όλοι οι πολιτικοί, όλα τα κόμματα τα οποία κυβέρνησαν την Ελλάδα και τα οποία, υπακούο</w:t>
      </w:r>
      <w:r>
        <w:rPr>
          <w:rFonts w:eastAsia="Times New Roman" w:cs="Times New Roman"/>
          <w:szCs w:val="24"/>
        </w:rPr>
        <w:t>ντας στις αυστηρές επιταγές των διεθνών οικονομικών εντολέων τους αμέλησαν, αδιαφόρησαν, αποσιώπησαν τα εθνικά συμφέροντα και τελικώς δεν ασχολήθηκαν ποτέ ουσιαστικά και μεθοδικά με το συγκεκριμένο εθνικό ζήτημα. Μόνο σε προεκλογικές περιόδους και ειδικότε</w:t>
      </w:r>
      <w:r>
        <w:rPr>
          <w:rFonts w:eastAsia="Times New Roman" w:cs="Times New Roman"/>
          <w:szCs w:val="24"/>
        </w:rPr>
        <w:t>ρα τα τελευταία δέκα έτη εμφανίζονται ως ενδιαφερόμενοι για το ζήτημα, απλώς και μόνο για να δημιουργήσουν εντυπώσεις στο εκλογικό σώμα.</w:t>
      </w:r>
    </w:p>
    <w:p w14:paraId="619F8DF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Όλοι θυμάστε προεκλογικά τις γερμανικές οφειλές και τις επαναστατικές σας τακτικές και κορώνες, αλλά όταν βγείτε </w:t>
      </w:r>
      <w:r>
        <w:rPr>
          <w:rFonts w:eastAsia="Times New Roman" w:cs="Times New Roman"/>
          <w:szCs w:val="24"/>
        </w:rPr>
        <w:t>κυ</w:t>
      </w:r>
      <w:r>
        <w:rPr>
          <w:rFonts w:eastAsia="Times New Roman" w:cs="Times New Roman"/>
          <w:szCs w:val="24"/>
        </w:rPr>
        <w:lastRenderedPageBreak/>
        <w:t>βέρνηση τα θάβετε στις ντουλάπες όπου έχετε κρυμμένους όλους τους σκελετούς των εγκλημάτων σας κατά του ελληνικού έθνους και της πατρίδας μας, την εκχώρηση της εθνικής μας κυριαρχίας και τον οικονομικό βρόχο, που μία τραβάτε μερικά χρόνια μία κυβέρνηση α</w:t>
      </w:r>
      <w:r>
        <w:rPr>
          <w:rFonts w:eastAsia="Times New Roman" w:cs="Times New Roman"/>
          <w:szCs w:val="24"/>
        </w:rPr>
        <w:t>πό αριστερά και μία τραβάτε από δεξιά και έχουμε ως αποτέλεσμα χιλιάδες νέοι να φεύγουν ως μετανάστες στο εξωτερικό και χιλιάδες Έλληνες σε απόγνωση να αυτοκτονούν.</w:t>
      </w:r>
    </w:p>
    <w:p w14:paraId="619F8DF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 Το εγχώριο πολιτικό κατεστημένο και στην παρούσα χρονική στιγμή η Κυβέρνηση ΣΥΡΙΖΑ, με τη </w:t>
      </w:r>
      <w:r>
        <w:rPr>
          <w:rFonts w:eastAsia="Times New Roman" w:cs="Times New Roman"/>
          <w:szCs w:val="24"/>
        </w:rPr>
        <w:t>σύμφωνη γνώμη και των υπολοίπων δυνάμεων του υποτιθέμενου συνταγματικού τόξου, αρκούνται στη σύνταξη της υπό συζήτησης διακομματικής έκθεσης, η οποία στην πράξη αποτελεί μία σύνθεση ιστορικών αναφορών και ευχολογίων με προτάσεις στο σύνολό τους ανούσιες κα</w:t>
      </w:r>
      <w:r>
        <w:rPr>
          <w:rFonts w:eastAsia="Times New Roman" w:cs="Times New Roman"/>
          <w:szCs w:val="24"/>
        </w:rPr>
        <w:t xml:space="preserve">ι αναποτελεσματικές και πάντα υπό το πρίσμα να μην χαλάσουν οι καλές σχέσεις μας με τους εταίρους μας, τους συμμάχους μας. Ποιοι είναι αυτοί; Το ΝΑΤΟ και η Ευρωπαϊκή Ένωση είναι. </w:t>
      </w:r>
    </w:p>
    <w:p w14:paraId="619F8DF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Μετά από εβδομήντα χρόνια</w:t>
      </w:r>
      <w:r>
        <w:rPr>
          <w:rFonts w:eastAsia="Times New Roman" w:cs="Times New Roman"/>
          <w:szCs w:val="24"/>
        </w:rPr>
        <w:t>,</w:t>
      </w:r>
      <w:r>
        <w:rPr>
          <w:rFonts w:eastAsia="Times New Roman" w:cs="Times New Roman"/>
          <w:szCs w:val="24"/>
        </w:rPr>
        <w:t xml:space="preserve"> και αν κάνουμε μία αναδρομή </w:t>
      </w:r>
      <w:r>
        <w:rPr>
          <w:rFonts w:eastAsia="Times New Roman" w:cs="Times New Roman"/>
          <w:szCs w:val="24"/>
        </w:rPr>
        <w:t xml:space="preserve">σ’ </w:t>
      </w:r>
      <w:r>
        <w:rPr>
          <w:rFonts w:eastAsia="Times New Roman" w:cs="Times New Roman"/>
          <w:szCs w:val="24"/>
        </w:rPr>
        <w:t>όλο αυτό το χρονικ</w:t>
      </w:r>
      <w:r>
        <w:rPr>
          <w:rFonts w:eastAsia="Times New Roman" w:cs="Times New Roman"/>
          <w:szCs w:val="24"/>
        </w:rPr>
        <w:t>ό διάστημα</w:t>
      </w:r>
      <w:r>
        <w:rPr>
          <w:rFonts w:eastAsia="Times New Roman" w:cs="Times New Roman"/>
          <w:szCs w:val="24"/>
        </w:rPr>
        <w:t>,</w:t>
      </w:r>
      <w:r>
        <w:rPr>
          <w:rFonts w:eastAsia="Times New Roman" w:cs="Times New Roman"/>
          <w:szCs w:val="24"/>
        </w:rPr>
        <w:t xml:space="preserve"> θα διαπιστώσουμε ότι οι ενδοτικότητα, οι πολιτικές σκοπιμότητες, η άνευ όρων ένταξή μας στη συγκεκριμένη διεθνή συμμαχία και η δουλικότητα η οποία υπήρξε βασικό χαρακτηριστικό γνώρισμα της εξωτερικής πολιτικής διαχρονικά των εκάστοτε κυβερνήσεω</w:t>
      </w:r>
      <w:r>
        <w:rPr>
          <w:rFonts w:eastAsia="Times New Roman" w:cs="Times New Roman"/>
          <w:szCs w:val="24"/>
        </w:rPr>
        <w:t xml:space="preserve">ν είχαν ως αποτέλεσμα να αποτύχουμε παταγωδώς ως κράτος στην προάσπιση των εθνικών μας δικαίων και στην επίτευξη των εθνικών μας σκοπών. Τρανό παράδειγμα και θλιβερή διαπίστωση το γεγονός ότι με τη λήξη του Β΄ Παγκοσμίου </w:t>
      </w:r>
      <w:r>
        <w:rPr>
          <w:rFonts w:eastAsia="Times New Roman" w:cs="Times New Roman"/>
          <w:szCs w:val="24"/>
        </w:rPr>
        <w:t xml:space="preserve">Πολέμου </w:t>
      </w:r>
      <w:r>
        <w:rPr>
          <w:rFonts w:eastAsia="Times New Roman" w:cs="Times New Roman"/>
          <w:szCs w:val="24"/>
        </w:rPr>
        <w:t xml:space="preserve">η Ελλάς, παρά τον βαρύτατο </w:t>
      </w:r>
      <w:r>
        <w:rPr>
          <w:rFonts w:eastAsia="Times New Roman" w:cs="Times New Roman"/>
          <w:szCs w:val="24"/>
        </w:rPr>
        <w:t>φόρο αίματος που είχε καταβάλει και παρά το γεγονός ότι βρισκόταν στην πλευρά των νικητών, κανένα άλλο όφελος ή κέρδος δεν είχε από την αντίστασή της και τη βαρύτατη θυσία της. Μάλιστα στην πράξη παραιτήθηκε των απαράγραπτων κυριαρχικών της δικαιωμάτων τόσ</w:t>
      </w:r>
      <w:r>
        <w:rPr>
          <w:rFonts w:eastAsia="Times New Roman" w:cs="Times New Roman"/>
          <w:szCs w:val="24"/>
        </w:rPr>
        <w:t>ο επί της Βορείου Ηπείρου, στο έδαφος της οποίας είχαν χυθεί ποταμοί ελληνικού αίματος, όσο και επί της Κύπρου. Εγκαταλείψαμε και οικονομικές και εδαφικές διεκδικήσεις ως σύμμαχοι των νικητών γιατί όταν μοιράζονταν τα λάφυρα οι νικητές η Ελλάδα ήταν μπλεγμ</w:t>
      </w:r>
      <w:r>
        <w:rPr>
          <w:rFonts w:eastAsia="Times New Roman" w:cs="Times New Roman"/>
          <w:szCs w:val="24"/>
        </w:rPr>
        <w:t xml:space="preserve">ένη </w:t>
      </w:r>
      <w:r>
        <w:rPr>
          <w:rFonts w:eastAsia="Times New Roman" w:cs="Times New Roman"/>
          <w:szCs w:val="24"/>
        </w:rPr>
        <w:lastRenderedPageBreak/>
        <w:t xml:space="preserve">στον καταστροφικό πόλεμο που ακολούθησε το τέλος της γερμανικής κατοχής έως και το 1949 που ο Εθνικός Στρατός πολεμούσε για να κρατήσει ελληνική τη Μακεδονία και τη Βόρεια Ελλάδα. </w:t>
      </w:r>
    </w:p>
    <w:p w14:paraId="619F8DF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Τις επόμενες δεκαετίες, όμως, δεν άλλαξαν και πολλά. Οι Σύμμαχοί μας, π</w:t>
      </w:r>
      <w:r>
        <w:rPr>
          <w:rFonts w:eastAsia="Times New Roman" w:cs="Times New Roman"/>
          <w:szCs w:val="24"/>
        </w:rPr>
        <w:t xml:space="preserve">ου ανέφερα πριν, μας επέβαλαν να κάνουμε τα πάντα. Καπιταλιστές τραπεζίτες και πολυεθνικές, με </w:t>
      </w:r>
      <w:r w:rsidRPr="00AF212A">
        <w:rPr>
          <w:rFonts w:eastAsia="Times New Roman" w:cs="Times New Roman"/>
          <w:szCs w:val="24"/>
        </w:rPr>
        <w:t>κομμουνιστικής ιδεολογίας πολιτική</w:t>
      </w:r>
      <w:r>
        <w:rPr>
          <w:rFonts w:eastAsia="Times New Roman" w:cs="Times New Roman"/>
          <w:szCs w:val="24"/>
        </w:rPr>
        <w:t>ς</w:t>
      </w:r>
      <w:r w:rsidRPr="00AF212A">
        <w:rPr>
          <w:rFonts w:eastAsia="Times New Roman" w:cs="Times New Roman"/>
          <w:szCs w:val="24"/>
        </w:rPr>
        <w:t xml:space="preserve"> μαριονέτες</w:t>
      </w:r>
      <w:r>
        <w:rPr>
          <w:rFonts w:eastAsia="Times New Roman" w:cs="Times New Roman"/>
          <w:szCs w:val="24"/>
        </w:rPr>
        <w:t xml:space="preserve"> για πρωθυπουργούς, όπως είναι η Μέρκελ και ο Τσίπρας, κλείνουν τα στόματα για την οικονομική ανοικοδόμηση της Γερμανίας μόνο για το όφελος αυτών που ανέφερα. Στις Ηνωμένες Πολιτείες της Αμερικής ο Τραμπ ασκεί μια οικονομική πολιτική προστατευτισμού. Στην </w:t>
      </w:r>
      <w:r>
        <w:rPr>
          <w:rFonts w:eastAsia="Times New Roman" w:cs="Times New Roman"/>
          <w:szCs w:val="24"/>
        </w:rPr>
        <w:t xml:space="preserve">Αγγλία αποφάσισαν για το καλό τους να αποχωρήσουν από την Ευρωπαϊκή Ένωση. Η Γαλλία και η Γερμανία είναι ηγεμονικές δυνάμεις στην Ευρώπη. Αυτό κατάντησε να είναι η Ευρωπαϊκή Ένωση, εχθρός των κρατών του </w:t>
      </w:r>
      <w:r>
        <w:rPr>
          <w:rFonts w:eastAsia="Times New Roman" w:cs="Times New Roman"/>
          <w:szCs w:val="24"/>
        </w:rPr>
        <w:t xml:space="preserve">νότου </w:t>
      </w:r>
      <w:r>
        <w:rPr>
          <w:rFonts w:eastAsia="Times New Roman" w:cs="Times New Roman"/>
          <w:szCs w:val="24"/>
        </w:rPr>
        <w:t>και με ένα κίνημα λάσπης και προπαγάνδας προσπα</w:t>
      </w:r>
      <w:r>
        <w:rPr>
          <w:rFonts w:eastAsia="Times New Roman" w:cs="Times New Roman"/>
          <w:szCs w:val="24"/>
        </w:rPr>
        <w:t xml:space="preserve">θούν να μας ενοχοποιήσουν για ό,τι </w:t>
      </w:r>
      <w:r>
        <w:rPr>
          <w:rFonts w:eastAsia="Times New Roman" w:cs="Times New Roman"/>
          <w:szCs w:val="24"/>
        </w:rPr>
        <w:lastRenderedPageBreak/>
        <w:t xml:space="preserve">κακό και άσχημο συμβαίνει. Οι Έλληνες φταίνε για ό,τι τους συμβαίνει. Δεν φταίνε οι Γερμανοί. Και εμείς μπορούμε να το αποδεχθούμε αυτό και να τους πληρώνουμε, ενώ τους χρωστάμε. </w:t>
      </w:r>
    </w:p>
    <w:p w14:paraId="619F8DF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Θα λάβετε όμως την απάντησή σας στις επόμ</w:t>
      </w:r>
      <w:r>
        <w:rPr>
          <w:rFonts w:eastAsia="Times New Roman" w:cs="Times New Roman"/>
          <w:szCs w:val="24"/>
        </w:rPr>
        <w:t>ενες εκλογές, στις ευρωεκλογές, με την ισχυρή λαϊκή στήριξη που θα λάβουν τα πατριωτικά κόμματα που έχουν ως θέση την υπεράσπιση των δικαιωμάτων των εθνών και των πατρίδων τους και κοινωνική δικαιοσύνη για τους λαούς τους. Προσωπικά πιστεύω ότι είναι οι τε</w:t>
      </w:r>
      <w:r>
        <w:rPr>
          <w:rFonts w:eastAsia="Times New Roman" w:cs="Times New Roman"/>
          <w:szCs w:val="24"/>
        </w:rPr>
        <w:t xml:space="preserve">λευταίες ευρωκλογές για τη σαθρή και απάνθρωπη Ευρωπαϊκή Ένωση, τουλάχιστον με τη μορφή που τη γνωρίζουμε. Θα δείξει η Μεγάλη Βρετανία ότι έξω από τον βρόχο της Ευρωπαϊκής Ένωσης μπορεί να κρατά το έθνος, να εκτιναχθεί οικονομικά, με σχέσεις χαλαρές, όπως </w:t>
      </w:r>
      <w:r>
        <w:rPr>
          <w:rFonts w:eastAsia="Times New Roman" w:cs="Times New Roman"/>
          <w:szCs w:val="24"/>
        </w:rPr>
        <w:t xml:space="preserve">η Ελβετία, για παράδειγμα, και θα αποτελέσει τον καταλύτη για απαιτήσεις των λαών της Ευρώπης να ακολουθήσουν τον δρόμο του </w:t>
      </w:r>
      <w:r>
        <w:rPr>
          <w:rFonts w:eastAsia="Times New Roman" w:cs="Times New Roman"/>
          <w:szCs w:val="24"/>
          <w:lang w:val="en-US"/>
        </w:rPr>
        <w:t>Brexit</w:t>
      </w:r>
      <w:r>
        <w:rPr>
          <w:rFonts w:eastAsia="Times New Roman" w:cs="Times New Roman"/>
          <w:szCs w:val="24"/>
        </w:rPr>
        <w:t xml:space="preserve"> ως αμυντική στάση. Για να προλάβουν οι επικυρίαρχοι της Ευρωπαϊκής Ένωσης τη διάλυσή της θα οδηγηθούν σε μία αναδίπλωση της α</w:t>
      </w:r>
      <w:r>
        <w:rPr>
          <w:rFonts w:eastAsia="Times New Roman" w:cs="Times New Roman"/>
          <w:szCs w:val="24"/>
        </w:rPr>
        <w:t xml:space="preserve">πάνθρωπης οικονομικής τους πολιτικής και αντιμετώπισης απέναντι στα φτωχά λαϊκά στρώματα, αλλά και στη μεσαία τάξη </w:t>
      </w:r>
      <w:r>
        <w:rPr>
          <w:rFonts w:eastAsia="Times New Roman" w:cs="Times New Roman"/>
          <w:szCs w:val="24"/>
        </w:rPr>
        <w:lastRenderedPageBreak/>
        <w:t>που έχει στοχοποιηθεί και βάλλεται μέχρι θανάτου και θα δημιουργήσουν ίσως μία ζώνη πολλών ταχυτήτων, για να μπορέσουν οι λαοί να αναπνεύσουν</w:t>
      </w:r>
      <w:r>
        <w:rPr>
          <w:rFonts w:eastAsia="Times New Roman" w:cs="Times New Roman"/>
          <w:szCs w:val="24"/>
        </w:rPr>
        <w:t xml:space="preserve"> κάπως και να δώσουν ένα περιθώριο ζωής στη σαθρή οικονομική ένωση. </w:t>
      </w:r>
    </w:p>
    <w:p w14:paraId="619F8DF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σπίθα, όμως, που θα έχει μπει από το λαμπρό παράδειγμα της Μεγάλης Βρετανίας υπέρ του καλού του λαού της δεν θα μπορεί να σβήσει και θα οδηγήσει στην οριστική κατάρρευση και διάλυση της</w:t>
      </w:r>
      <w:r>
        <w:rPr>
          <w:rFonts w:eastAsia="Times New Roman" w:cs="Times New Roman"/>
          <w:szCs w:val="24"/>
        </w:rPr>
        <w:t xml:space="preserve"> σάπιας ολιγαρχικής ελίτ που αυτοπαρουσιάζεται ως Ευρωπαϊκή Ένωση.</w:t>
      </w:r>
    </w:p>
    <w:p w14:paraId="619F8DF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Θα πρέπει τότε όλα τα κράτη έθνη της Ευρώπης να ενωθούν σε μία συμμαχία που θα μπορέσει να αντιμετωπίσει τον παγκόσμιο πόλεμο που έχει αρχίσει και είναι οικονομικός, θρησκευτικός και πολιτι</w:t>
      </w:r>
      <w:r>
        <w:rPr>
          <w:rFonts w:eastAsia="Times New Roman" w:cs="Times New Roman"/>
          <w:szCs w:val="24"/>
        </w:rPr>
        <w:t>σμικός. Προσπαθεί να βάλει τις οικονομικές τάξεις να πολεμούν η μία την άλλη και όχι να συνεργάζονται για την ανάπτυξη, τους χριστιανούς και τους μουσουλμάνους να σκοτώνονται είτε με βομβαρδισμούς σε αμάχους είτε με ασύμμετρα αντίποινα από την άλλη πλευρά,</w:t>
      </w:r>
      <w:r>
        <w:rPr>
          <w:rFonts w:eastAsia="Times New Roman" w:cs="Times New Roman"/>
          <w:szCs w:val="24"/>
        </w:rPr>
        <w:t xml:space="preserve"> στην καρδιά του ευρωπαϊκού και δυτικού πολιτισμού γενικότερα. Ό,τι γινόταν στους δύο </w:t>
      </w:r>
      <w:r>
        <w:rPr>
          <w:rFonts w:eastAsia="Times New Roman" w:cs="Times New Roman"/>
          <w:szCs w:val="24"/>
        </w:rPr>
        <w:lastRenderedPageBreak/>
        <w:t>Παγκοσμίους Πολέμους, συνεχίζεται και τώρα, με την μετακίνηση μεγάλων πληθυσμών βίαια εκπατριζόμενων, με στρατιωτική εισβολή του ΝΑΤΟ σε Ασία και Αφρική, αλλά και με βίαι</w:t>
      </w:r>
      <w:r>
        <w:rPr>
          <w:rFonts w:eastAsia="Times New Roman" w:cs="Times New Roman"/>
          <w:szCs w:val="24"/>
        </w:rPr>
        <w:t>α εισβολή λαθρομεταναστών, ως συνέπεια, προς την Ευρώπη, μέσω ενός δρόμου που χαράζουν οι ΜΚΟ και οι ελεγχόμενες από τους χρηματοδότες των ΜΚΟ κυβερνήσεις. Οι ίδιοι που χρηματοδοτούν την πολιτική των αεροπορικών βομβαρδισμών και την τζιχαντιστική Αραβική Ά</w:t>
      </w:r>
      <w:r>
        <w:rPr>
          <w:rFonts w:eastAsia="Times New Roman" w:cs="Times New Roman"/>
          <w:szCs w:val="24"/>
        </w:rPr>
        <w:t xml:space="preserve">νοιξη, χρηματοδοτούν και τον πληρωμένο ανθρωπισμό της Ευρώπης. Ποιος πολιτικός φορέας και ποια </w:t>
      </w:r>
      <w:r w:rsidRPr="001866BC">
        <w:rPr>
          <w:rFonts w:eastAsia="Times New Roman" w:cs="Times New Roman"/>
          <w:szCs w:val="24"/>
        </w:rPr>
        <w:t>Κυβέρνηση</w:t>
      </w:r>
      <w:r>
        <w:rPr>
          <w:rFonts w:eastAsia="Times New Roman" w:cs="Times New Roman"/>
          <w:szCs w:val="24"/>
        </w:rPr>
        <w:t>, λοιπόν, θα απαιτήσει τις γερμανικές οφειλές; Σίγουρα όχι αυτοί που υπέγραψαν και τήρησαν το Σύμφωνο Ρίμπεντροπ – Μολότωφ, όχι αυτοί οι οποίοι διαχρονι</w:t>
      </w:r>
      <w:r>
        <w:rPr>
          <w:rFonts w:eastAsia="Times New Roman" w:cs="Times New Roman"/>
          <w:szCs w:val="24"/>
        </w:rPr>
        <w:t xml:space="preserve">κώς αποτελούν τα εγχώρια πιόνια του καπιταλισμού και του κοσμοπολιτισμού ενδεδυμένα την προβιά του πατριώτη και νεόκοπου μακεδονομάχου τώρα τελευταία. </w:t>
      </w:r>
    </w:p>
    <w:p w14:paraId="619F8DF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Πώς καταγγέλλει κάποιος τα αποτελέσματα των εντολών του ΝΑΤΟ και της Ευρωπαϊκής Ένωσης, αλλά δεν τολμάει</w:t>
      </w:r>
      <w:r>
        <w:rPr>
          <w:rFonts w:eastAsia="Times New Roman" w:cs="Times New Roman"/>
          <w:szCs w:val="24"/>
        </w:rPr>
        <w:t xml:space="preserve"> να καταγγείλει το ίδιο το ΝΑΤΟ και την Ευρωπαϊκή Ένωση; Πώς </w:t>
      </w:r>
      <w:r>
        <w:rPr>
          <w:rFonts w:eastAsia="Times New Roman" w:cs="Times New Roman"/>
          <w:szCs w:val="24"/>
        </w:rPr>
        <w:lastRenderedPageBreak/>
        <w:t>καταγγέλλει η Νέα Δημοκρατία και το ΠΑΣΟΚ δήθεν την προδοσία των Πρεσπών, αλλά δεν καταγγέλλει τη μεθόδευση και τις πιέσεις των Ηνωμένων Πολιτειών της Αμερικής, της Γερμανίας, δηλαδή του ΝΑΤΟ, γι</w:t>
      </w:r>
      <w:r>
        <w:rPr>
          <w:rFonts w:eastAsia="Times New Roman" w:cs="Times New Roman"/>
          <w:szCs w:val="24"/>
        </w:rPr>
        <w:t>α να περάσει γρήγορα και χωρίς να ερωτηθεί ο λαός η Συμφωνία;</w:t>
      </w:r>
    </w:p>
    <w:p w14:paraId="619F8DF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Ψεύτικες και προσχηματικές οι καταγγελίες, όπως και η δήθεν διάθεση για αξιώσεις των οφειλών από τις προηγούμενες κυβερνήσεις, αλλά και από τη σημερινή </w:t>
      </w:r>
      <w:r w:rsidRPr="001866BC">
        <w:rPr>
          <w:rFonts w:eastAsia="Times New Roman" w:cs="Times New Roman"/>
          <w:szCs w:val="24"/>
        </w:rPr>
        <w:t>Κυβέρνηση</w:t>
      </w:r>
      <w:r>
        <w:rPr>
          <w:rFonts w:eastAsia="Times New Roman" w:cs="Times New Roman"/>
          <w:szCs w:val="24"/>
        </w:rPr>
        <w:t xml:space="preserve"> που ενώ φοβάται ακόμη και να μιλ</w:t>
      </w:r>
      <w:r>
        <w:rPr>
          <w:rFonts w:eastAsia="Times New Roman" w:cs="Times New Roman"/>
          <w:szCs w:val="24"/>
        </w:rPr>
        <w:t>ήσει φωναχτά στη Μέρκελ, για να μην το λάβει ως εναντίωση, θέλει να μας πείσει ότι θα βρει το σθένος να αξιώσει αποζημιώσεις. Εγώ σας πληροφορώ ότι δεν υπάρχει κα</w:t>
      </w:r>
      <w:r>
        <w:rPr>
          <w:rFonts w:eastAsia="Times New Roman" w:cs="Times New Roman"/>
          <w:szCs w:val="24"/>
        </w:rPr>
        <w:t>μ</w:t>
      </w:r>
      <w:r>
        <w:rPr>
          <w:rFonts w:eastAsia="Times New Roman" w:cs="Times New Roman"/>
          <w:szCs w:val="24"/>
        </w:rPr>
        <w:t>μία τέτοια περίπτωση, απλά θα ρίξει το βάρος στην επόμενη κ</w:t>
      </w:r>
      <w:r w:rsidRPr="001866BC">
        <w:rPr>
          <w:rFonts w:eastAsia="Times New Roman" w:cs="Times New Roman"/>
          <w:szCs w:val="24"/>
        </w:rPr>
        <w:t>υβέρνηση</w:t>
      </w:r>
      <w:r>
        <w:rPr>
          <w:rFonts w:eastAsia="Times New Roman" w:cs="Times New Roman"/>
          <w:szCs w:val="24"/>
        </w:rPr>
        <w:t>.</w:t>
      </w:r>
    </w:p>
    <w:p w14:paraId="619F8DF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ΣΥΡΙΖΑ από το καλοκαίρ</w:t>
      </w:r>
      <w:r>
        <w:rPr>
          <w:rFonts w:eastAsia="Times New Roman" w:cs="Times New Roman"/>
          <w:szCs w:val="24"/>
        </w:rPr>
        <w:t xml:space="preserve">ι του 2016 διατυμπάνιζε ότι τον Σεπτέμβριο θα ερχόταν το πόρισμα της </w:t>
      </w:r>
      <w:r>
        <w:rPr>
          <w:rFonts w:eastAsia="Times New Roman" w:cs="Times New Roman"/>
          <w:szCs w:val="24"/>
        </w:rPr>
        <w:t xml:space="preserve">επιτροπής </w:t>
      </w:r>
      <w:r>
        <w:rPr>
          <w:rFonts w:eastAsia="Times New Roman" w:cs="Times New Roman"/>
          <w:szCs w:val="24"/>
        </w:rPr>
        <w:t>στην Ολομέλεια. Φτάσαμε στο 2019, προεκλογικά. Οπότε, είναι εύκολα αντιληπτό και μπορούμε να καταλάβουμε σε τι αποσκοπεί και τι αποτέλεσμα θα έχει αυτό που κάνουμε σήμερα. Τυπών</w:t>
      </w:r>
      <w:r>
        <w:rPr>
          <w:rFonts w:eastAsia="Times New Roman" w:cs="Times New Roman"/>
          <w:szCs w:val="24"/>
        </w:rPr>
        <w:t xml:space="preserve">ετε, βέβαια, διάφορα βιβλία, φτιάχνετε μνημεία, για να εξυπηρετήσετε </w:t>
      </w:r>
      <w:r>
        <w:rPr>
          <w:rFonts w:eastAsia="Times New Roman" w:cs="Times New Roman"/>
          <w:szCs w:val="24"/>
        </w:rPr>
        <w:lastRenderedPageBreak/>
        <w:t>την ανάγκη σας για αντιστασιακή μνήμη, όμως προσκυνάτε τη σημερινή Γερμανία ως υποτελείς. Και όχι μόνο δεν διεκδικείτε τα χρωστούμενα, αλλά τους πληρώνουμε και από πάνω. Είναι ένα χρέος π</w:t>
      </w:r>
      <w:r>
        <w:rPr>
          <w:rFonts w:eastAsia="Times New Roman" w:cs="Times New Roman"/>
          <w:szCs w:val="24"/>
        </w:rPr>
        <w:t>αράνομο και επαχθές και υποθηκεύετε το μέλλον των ερχόμενων γενεών Ελλήνων, διαγράφοντας κάθε μνήμη αντίστασης στον κατακτητή, με παραχώρηση πολλών περισσοτέρων από αυτά που δεν κατάφερε να μας αποσπάσει με πόλεμο και όπλα. Τα καταφέρνει τώρα με τα μνημόνι</w:t>
      </w:r>
      <w:r>
        <w:rPr>
          <w:rFonts w:eastAsia="Times New Roman" w:cs="Times New Roman"/>
          <w:szCs w:val="24"/>
        </w:rPr>
        <w:t xml:space="preserve">α που πέρασε με αυτή την αντεθνική και από τη λαϊκή πολιτική. Συγχαρητήρια! </w:t>
      </w:r>
    </w:p>
    <w:p w14:paraId="619F8DF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Μπορεί να μας απαντήσει η </w:t>
      </w:r>
      <w:r w:rsidRPr="001866BC">
        <w:rPr>
          <w:rFonts w:eastAsia="Times New Roman" w:cs="Times New Roman"/>
          <w:szCs w:val="24"/>
        </w:rPr>
        <w:t>Κυβέρνηση</w:t>
      </w:r>
      <w:r>
        <w:rPr>
          <w:rFonts w:eastAsia="Times New Roman" w:cs="Times New Roman"/>
          <w:szCs w:val="24"/>
        </w:rPr>
        <w:t xml:space="preserve"> γιατί η γερμανική πλευρά επαναλαμβάνει ότι η Ελλάδα είτε έχει παραιτηθεί, είτε δεν θέτει καν θέμα διεκδίκησης; Ένας Γερμανός Βουλευτής κατέθεσε</w:t>
      </w:r>
      <w:r>
        <w:rPr>
          <w:rFonts w:eastAsia="Times New Roman" w:cs="Times New Roman"/>
          <w:szCs w:val="24"/>
        </w:rPr>
        <w:t xml:space="preserve"> μία ερώτηση και πήρε την απάντηση ότι η ελληνική </w:t>
      </w:r>
      <w:r w:rsidRPr="001866BC">
        <w:rPr>
          <w:rFonts w:eastAsia="Times New Roman" w:cs="Times New Roman"/>
          <w:szCs w:val="24"/>
        </w:rPr>
        <w:t>Κυβέρνηση</w:t>
      </w:r>
      <w:r>
        <w:rPr>
          <w:rFonts w:eastAsia="Times New Roman" w:cs="Times New Roman"/>
          <w:szCs w:val="24"/>
        </w:rPr>
        <w:t xml:space="preserve"> δεν έχει υποβάλει αίτημα καταβολής των γερμανικών οφειλών. Για να καταλάβει και ο ελληνικός λαός ότι την τελευταία δεκαετία, αυτοί που έβγαιναν και έλεγαν ότι υπάρχει θέμα αιτήματος και αποζημίωση</w:t>
      </w:r>
      <w:r>
        <w:rPr>
          <w:rFonts w:eastAsia="Times New Roman" w:cs="Times New Roman"/>
          <w:szCs w:val="24"/>
        </w:rPr>
        <w:t>ς, έλεγαν ψέματα. Κα</w:t>
      </w:r>
      <w:r>
        <w:rPr>
          <w:rFonts w:eastAsia="Times New Roman" w:cs="Times New Roman"/>
          <w:szCs w:val="24"/>
        </w:rPr>
        <w:t>μ</w:t>
      </w:r>
      <w:r>
        <w:rPr>
          <w:rFonts w:eastAsia="Times New Roman" w:cs="Times New Roman"/>
          <w:szCs w:val="24"/>
        </w:rPr>
        <w:t xml:space="preserve">μία ελληνική </w:t>
      </w:r>
      <w:r w:rsidRPr="001866BC">
        <w:rPr>
          <w:rFonts w:eastAsia="Times New Roman" w:cs="Times New Roman"/>
          <w:szCs w:val="24"/>
        </w:rPr>
        <w:t>Κυβέρνηση</w:t>
      </w:r>
      <w:r>
        <w:rPr>
          <w:rFonts w:eastAsia="Times New Roman" w:cs="Times New Roman"/>
          <w:szCs w:val="24"/>
        </w:rPr>
        <w:t xml:space="preserve"> δεν έχει δικαίωμα να παραιτηθεί από τις αξιώσεις της χώρας έναντι της Γερμανίας και των οφειλών της. Δεν είναι χρέος </w:t>
      </w:r>
      <w:r>
        <w:rPr>
          <w:rFonts w:eastAsia="Times New Roman" w:cs="Times New Roman"/>
          <w:szCs w:val="24"/>
        </w:rPr>
        <w:lastRenderedPageBreak/>
        <w:t xml:space="preserve">προς την </w:t>
      </w:r>
      <w:r w:rsidRPr="001866BC">
        <w:rPr>
          <w:rFonts w:eastAsia="Times New Roman" w:cs="Times New Roman"/>
          <w:szCs w:val="24"/>
        </w:rPr>
        <w:t>Κυβέρνηση</w:t>
      </w:r>
      <w:r>
        <w:rPr>
          <w:rFonts w:eastAsia="Times New Roman" w:cs="Times New Roman"/>
          <w:szCs w:val="24"/>
        </w:rPr>
        <w:t>, είναι χρέος προς την πατρίδα μας. Κατάμουτρα σας είπε ο Σόιμπλε ότι είναι α</w:t>
      </w:r>
      <w:r>
        <w:rPr>
          <w:rFonts w:eastAsia="Times New Roman" w:cs="Times New Roman"/>
          <w:szCs w:val="24"/>
        </w:rPr>
        <w:t>νοησίες η διεκδίκηση από ελληνικής πλευράς αποζημιώσεων. Πλήρως υποταγμένες στις μνημονιακές επιταγές και στις εντολές των Βρυξελλών και του Βερολίνου οι εγχώριες πολιτικές δυνάμεις στο σύνολό τους, πλην φυσικά των Ελλήνων εθνικιστών, όχι απλά δεν αποτόλμη</w:t>
      </w:r>
      <w:r>
        <w:rPr>
          <w:rFonts w:eastAsia="Times New Roman" w:cs="Times New Roman"/>
          <w:szCs w:val="24"/>
        </w:rPr>
        <w:t>σαν, αλλά ούτε καν διανοήθηκαν να ψελλίσουν το παραμικρό. Η Χρυσή Αυγή είχε παρουσιάσει τη μοναδική εθνικά επωφελή λύση ως απάντηση, η οποία θα μπορούσε άμεσα, μακριά από αοριστολογίες και γενικότητες να θέσει το ζήτημα σε νέα βάση και να φέρει το γερμανικ</w:t>
      </w:r>
      <w:r>
        <w:rPr>
          <w:rFonts w:eastAsia="Times New Roman" w:cs="Times New Roman"/>
          <w:szCs w:val="24"/>
        </w:rPr>
        <w:t>ό κράτος προ τετελεσμένων.</w:t>
      </w:r>
    </w:p>
    <w:p w14:paraId="619F8DF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Ένα σημείο της απάντησης αναφέρει το εξής: Το κατοχικό χρέος της Γερμανίας προς την Ελλάδα έχει αναγνωριστεί από τη Συνθήκη των Παρισίων και θεωρείται απόλυτα νόμιμο από όλους τους έγκριτους Ευρωπαίους οικονομολόγους. Αντίθετα, τ</w:t>
      </w:r>
      <w:r>
        <w:rPr>
          <w:rFonts w:eastAsia="Times New Roman" w:cs="Times New Roman"/>
          <w:szCs w:val="24"/>
        </w:rPr>
        <w:t>ο ελληνικό χρέος προς τους Γερμανούς είναι στο μεγαλύτερο μέρος του παράνομο και επαχθές, καθώς το δημιούργησαν τα τοκογλυφικά δάνεια και ο χρηματισμός επίορκων Υπουργών.</w:t>
      </w:r>
    </w:p>
    <w:p w14:paraId="619F8DF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 xml:space="preserve">Η Χρυσή Αυγή προτείνει την άμεση στάση πληρωμών των παράνομων τοκοχρεολυσίων προς τη </w:t>
      </w:r>
      <w:r>
        <w:rPr>
          <w:rFonts w:eastAsia="Times New Roman" w:cs="Times New Roman"/>
          <w:szCs w:val="24"/>
        </w:rPr>
        <w:t>Γερμανία και τη διαγραφή συνολικά του χρέους προς το κράτος του Σόιμπλε.</w:t>
      </w:r>
    </w:p>
    <w:p w14:paraId="619F8E0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Μέσω του συμψηφισμού του με το κατοχικό δάνειο και τις πολεμικές επανορθώσεις, το ποσό της διαφοράς που θα προκύψει υπέρ της Ελλάδας σίγουρα οι Γερμανοί μπορούν να το εξοφλήσουν με τη</w:t>
      </w:r>
      <w:r>
        <w:rPr>
          <w:rFonts w:eastAsia="Times New Roman" w:cs="Times New Roman"/>
          <w:szCs w:val="24"/>
        </w:rPr>
        <w:t xml:space="preserve">ν παροχή αμυντικού στρατιωτικού υλικού. Συνεχίζοντας τις προτάσεις της λέει να συγκροτηθεί μία εθνική επιτροπή αξιόπιστων οικονομολόγων, νομικών και ιστορικών κοινής αποδοχής, η οποία θα προσδιορίσει με ακρίβεια και με αδιαμφισβήτητη τεκμηρίωση το ακριβές </w:t>
      </w:r>
      <w:r>
        <w:rPr>
          <w:rFonts w:eastAsia="Times New Roman" w:cs="Times New Roman"/>
          <w:szCs w:val="24"/>
        </w:rPr>
        <w:t>ποσό της συνολικής οφειλής των Γερμανών προς την Ελλάδα και τον ελληνικό λαό.</w:t>
      </w:r>
    </w:p>
    <w:p w14:paraId="619F8E0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Άμεση εγγραφή του συνόλου των οικονομικών αξιώσεων της Ελλάδας καταγεγραμμένο στον Κρατικό Προϋπολογισμό ως προσδοκόμενα έσοδα. Κάτι σαν τις κατασχέσεις ακινήτων, δηλαδή πρόστιμα</w:t>
      </w:r>
      <w:r>
        <w:rPr>
          <w:rFonts w:eastAsia="Times New Roman" w:cs="Times New Roman"/>
          <w:szCs w:val="24"/>
        </w:rPr>
        <w:t xml:space="preserve"> και υπερφορολόγηση των Ελλήνων, ξέρετε εσείς, το έχετε μάθει και η νέα </w:t>
      </w:r>
      <w:r w:rsidRPr="001866BC">
        <w:rPr>
          <w:rFonts w:eastAsia="Times New Roman" w:cs="Times New Roman"/>
          <w:szCs w:val="24"/>
        </w:rPr>
        <w:t>Κυβέρνηση</w:t>
      </w:r>
      <w:r>
        <w:rPr>
          <w:rFonts w:eastAsia="Times New Roman" w:cs="Times New Roman"/>
          <w:szCs w:val="24"/>
        </w:rPr>
        <w:t>, όπως και οι παλαιότερες.</w:t>
      </w:r>
    </w:p>
    <w:p w14:paraId="619F8E0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 xml:space="preserve">Ο Λαϊκός Σύνδεσμος-Χρυσή Αυγή στοχεύει στην άμεση και δυναμική διεκδίκηση του κατοχικού δανείου από τη γερμανική </w:t>
      </w:r>
      <w:r>
        <w:rPr>
          <w:rFonts w:eastAsia="Times New Roman" w:cs="Times New Roman"/>
          <w:szCs w:val="24"/>
        </w:rPr>
        <w:t>κ</w:t>
      </w:r>
      <w:r w:rsidRPr="001866BC">
        <w:rPr>
          <w:rFonts w:eastAsia="Times New Roman" w:cs="Times New Roman"/>
          <w:szCs w:val="24"/>
        </w:rPr>
        <w:t>υβέρνηση</w:t>
      </w:r>
      <w:r>
        <w:rPr>
          <w:rFonts w:eastAsia="Times New Roman" w:cs="Times New Roman"/>
          <w:szCs w:val="24"/>
        </w:rPr>
        <w:t>, η οποία άλλωστε ευθύνετα</w:t>
      </w:r>
      <w:r>
        <w:rPr>
          <w:rFonts w:eastAsia="Times New Roman" w:cs="Times New Roman"/>
          <w:szCs w:val="24"/>
        </w:rPr>
        <w:t xml:space="preserve">ι σε μεγάλο βαθμό για τη «φούσκα» του επαχθούς χρέους που έχουμε. </w:t>
      </w:r>
    </w:p>
    <w:p w14:paraId="619F8E0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Τα εύκολα δανεικά της Ευρωπαϊκής Ένωσης, που λάμβανε η Ελλάς τις τελευταίες δεκαετίες, έδωσαν πνοή και ζωή στη γερμανική εξαγωγική βιομηχανία, αυτοκινητοβιομηχανία κ.λπ. μέχρι και σήμερα, α</w:t>
      </w:r>
      <w:r>
        <w:rPr>
          <w:rFonts w:eastAsia="Times New Roman" w:cs="Times New Roman"/>
          <w:szCs w:val="24"/>
        </w:rPr>
        <w:t>ποπληρώνονται με άθλιους τοκογλυφικούς όρους, ενώ ήταν υπερτιμολογημένα όλα τα προϊόντα. Τράπεζες και εταιρείες γερμανικών συμφερόντων είναι μπλεγμένες σχεδόν σε όλα τα σκάνδαλα της Ελλάδας.</w:t>
      </w:r>
    </w:p>
    <w:p w14:paraId="619F8E0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Κλείνοντας, ό</w:t>
      </w:r>
      <w:r>
        <w:rPr>
          <w:rFonts w:eastAsia="Times New Roman" w:cs="Times New Roman"/>
          <w:szCs w:val="24"/>
        </w:rPr>
        <w:t xml:space="preserve">σον αφορά </w:t>
      </w:r>
      <w:r>
        <w:rPr>
          <w:rFonts w:eastAsia="Times New Roman" w:cs="Times New Roman"/>
          <w:szCs w:val="24"/>
        </w:rPr>
        <w:t>σ</w:t>
      </w:r>
      <w:r>
        <w:rPr>
          <w:rFonts w:eastAsia="Times New Roman" w:cs="Times New Roman"/>
          <w:szCs w:val="24"/>
        </w:rPr>
        <w:t xml:space="preserve">το σημερινό, μάλλον και η </w:t>
      </w:r>
      <w:r>
        <w:rPr>
          <w:rFonts w:eastAsia="Times New Roman" w:cs="Times New Roman"/>
          <w:szCs w:val="24"/>
        </w:rPr>
        <w:t>επιτροπή</w:t>
      </w:r>
      <w:r>
        <w:rPr>
          <w:rFonts w:eastAsia="Times New Roman" w:cs="Times New Roman"/>
          <w:szCs w:val="24"/>
        </w:rPr>
        <w:t xml:space="preserve"> και η </w:t>
      </w:r>
      <w:r>
        <w:rPr>
          <w:rFonts w:eastAsia="Times New Roman" w:cs="Times New Roman"/>
          <w:szCs w:val="24"/>
        </w:rPr>
        <w:t>σημερινή Ολομέλεια θα έπρεπε να μετονομαστούν σε τελετή μνήμης των διεκδικήσεων για τις γερμανικές οφειλές. Ευχολόγια και υποσχέσεις! Όλοι αυτοί που έχετε κυβερνήσει τα εβδομήντα αυτά χρόνια, τις έχετε αποποιηθεί στην πράξη, χωρίς ίχνος ντροπής, χωρίς ίχνο</w:t>
      </w:r>
      <w:r>
        <w:rPr>
          <w:rFonts w:eastAsia="Times New Roman" w:cs="Times New Roman"/>
          <w:szCs w:val="24"/>
        </w:rPr>
        <w:t xml:space="preserve">ς μεταμέλειας. Και φυσικά χωρίς ίχνος ενοχών συγχωρέσατε και τους άσπονδους νικητές συμμάχους </w:t>
      </w:r>
      <w:r>
        <w:rPr>
          <w:rFonts w:eastAsia="Times New Roman" w:cs="Times New Roman"/>
          <w:szCs w:val="24"/>
        </w:rPr>
        <w:lastRenderedPageBreak/>
        <w:t>μας και τους ηττημένους εχθρούς μας, που με τους δυο πολέμους τους ξέφυγαν οι ίδιοι από το οικονομικό τέλμα της εποχής και κατέστρεψαν την πατρίδα μας και υλικά κ</w:t>
      </w:r>
      <w:r>
        <w:rPr>
          <w:rFonts w:eastAsia="Times New Roman" w:cs="Times New Roman"/>
          <w:szCs w:val="24"/>
        </w:rPr>
        <w:t>αι οικονομικά και συνεχίζουν να την καταστρέφουν.</w:t>
      </w:r>
    </w:p>
    <w:p w14:paraId="619F8E0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Αρκετά με την κοροϊδία στον ελληνικό λαό. Εβδομήντα χρόνια και πλέον είναι αρκετά, ας σταματήσετε! </w:t>
      </w:r>
    </w:p>
    <w:p w14:paraId="619F8E06" w14:textId="77777777" w:rsidR="00F246CC" w:rsidRDefault="005B5D49">
      <w:pPr>
        <w:spacing w:line="600" w:lineRule="auto"/>
        <w:ind w:firstLine="720"/>
        <w:jc w:val="center"/>
        <w:rPr>
          <w:rFonts w:eastAsia="Times New Roman" w:cs="Times New Roman"/>
          <w:szCs w:val="24"/>
        </w:rPr>
      </w:pPr>
      <w:r w:rsidRPr="005630D1">
        <w:rPr>
          <w:rFonts w:eastAsia="Times New Roman" w:cs="Times New Roman"/>
          <w:szCs w:val="24"/>
        </w:rPr>
        <w:t>(Χε</w:t>
      </w:r>
      <w:r>
        <w:rPr>
          <w:rFonts w:eastAsia="Times New Roman" w:cs="Times New Roman"/>
          <w:szCs w:val="24"/>
        </w:rPr>
        <w:t>ιροκροτήματα από την πτέρυγα της Χρυσής Αυγής</w:t>
      </w:r>
      <w:r w:rsidRPr="005630D1">
        <w:rPr>
          <w:rFonts w:eastAsia="Times New Roman" w:cs="Times New Roman"/>
          <w:szCs w:val="24"/>
        </w:rPr>
        <w:t>)</w:t>
      </w:r>
    </w:p>
    <w:p w14:paraId="619F8E07" w14:textId="77777777" w:rsidR="00F246CC" w:rsidRDefault="005B5D49">
      <w:pPr>
        <w:spacing w:line="600" w:lineRule="auto"/>
        <w:ind w:firstLine="720"/>
        <w:jc w:val="both"/>
        <w:rPr>
          <w:rFonts w:eastAsia="Times New Roman"/>
          <w:szCs w:val="24"/>
        </w:rPr>
      </w:pPr>
      <w:r w:rsidRPr="00FA7E8B">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Τον λόγο έχει η κ. Μανωλάκου, από το ΚΚΕ. </w:t>
      </w:r>
    </w:p>
    <w:p w14:paraId="619F8E08" w14:textId="77777777" w:rsidR="00F246CC" w:rsidRDefault="005B5D49">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Οι πολιτικοί απόγονοι των συνεργατών των ναζιστών κατακτητών δεν έχουν κανένα δικαίωμα να μιλάνε για γερμανικές οφειλές. Αυτά αφορούν τους αγωνιστές πατριώτες που πολέμησαν για τη λευτεριά της </w:t>
      </w:r>
      <w:r>
        <w:rPr>
          <w:rFonts w:eastAsia="Times New Roman"/>
          <w:szCs w:val="24"/>
        </w:rPr>
        <w:t xml:space="preserve">πατρίδας. Εξάλλου, αυτοί είναι που λένε ότι είναι απόγονοι των ηττημένων του 1945, δηλαδή του Χίτλερ. Υπάρχει μία ευκαιρία ο λαός να τους βάλει στη γωνία. </w:t>
      </w:r>
    </w:p>
    <w:p w14:paraId="619F8E09" w14:textId="77777777" w:rsidR="00F246CC" w:rsidRDefault="005B5D49">
      <w:pPr>
        <w:spacing w:line="600" w:lineRule="auto"/>
        <w:ind w:firstLine="720"/>
        <w:jc w:val="both"/>
        <w:rPr>
          <w:rFonts w:eastAsia="Times New Roman"/>
          <w:szCs w:val="24"/>
        </w:rPr>
      </w:pPr>
      <w:r>
        <w:rPr>
          <w:rFonts w:eastAsia="Times New Roman"/>
          <w:szCs w:val="24"/>
        </w:rPr>
        <w:lastRenderedPageBreak/>
        <w:t>Ας έρθουμε, όμως, στην σημερινή Ημερήσια Διάταξη. Η αλήθεια είναι ότι αν και έχουν περάσει τρία χρόν</w:t>
      </w:r>
      <w:r>
        <w:rPr>
          <w:rFonts w:eastAsia="Times New Roman"/>
          <w:szCs w:val="24"/>
        </w:rPr>
        <w:t xml:space="preserve">ια από την ολοκλήρωση του </w:t>
      </w:r>
      <w:r>
        <w:rPr>
          <w:rFonts w:eastAsia="Times New Roman"/>
          <w:szCs w:val="24"/>
        </w:rPr>
        <w:t xml:space="preserve">πορίσματος </w:t>
      </w:r>
      <w:r>
        <w:rPr>
          <w:rFonts w:eastAsia="Times New Roman"/>
          <w:szCs w:val="24"/>
        </w:rPr>
        <w:t xml:space="preserve">της Διακομματικής Επιτροπής για τις γερμανικές οφειλές, μόλις τώρα έρχεται στην Ολομέλεια. Γιατί; Τι σας εμπόδιζε; Τίποτα. Απλά η μόνη περίοδος που η </w:t>
      </w:r>
      <w:r w:rsidRPr="00945D78">
        <w:rPr>
          <w:rFonts w:eastAsia="Times New Roman"/>
          <w:szCs w:val="24"/>
        </w:rPr>
        <w:t>Κυβέρνηση</w:t>
      </w:r>
      <w:r>
        <w:rPr>
          <w:rFonts w:eastAsia="Times New Roman"/>
          <w:szCs w:val="24"/>
        </w:rPr>
        <w:t xml:space="preserve"> ΣΥΡΙΖΑ θυμάται τις γερμανικές αποζημιώσεις είναι η προεκλογ</w:t>
      </w:r>
      <w:r>
        <w:rPr>
          <w:rFonts w:eastAsia="Times New Roman"/>
          <w:szCs w:val="24"/>
        </w:rPr>
        <w:t>ική, όταν όλα αυτά τα χρόνια δεν έκανε τίποτα ουσιαστικό για να τις διεκδικήσει, αν και συναντήθηκε επανειλημμένα με τον Πρόεδρο και την Καγκελάριο της Γερμανίας. Μένει μόνο σε ανέξοδα λόγια και ταυτόχρονα φροντίζει κάθε φορά να αποδυναμώνει αυτό το ιστορι</w:t>
      </w:r>
      <w:r>
        <w:rPr>
          <w:rFonts w:eastAsia="Times New Roman"/>
          <w:szCs w:val="24"/>
        </w:rPr>
        <w:t>κό αίτημα, χρησιμοποιώντας αόριστες αναφορές και κάποιες πρωτοβουλίες σε κατάλληλο χρόνο και σε συμφωνία με την άλλη πλευρά ή φέρνοντας, ουσιαστικά, σε αντιπαράθεση την ηθική διάσταση των γερμανικών αποζημιώσεων από την πραγματική οικονομική οφειλή. Το πρό</w:t>
      </w:r>
      <w:r>
        <w:rPr>
          <w:rFonts w:eastAsia="Times New Roman"/>
          <w:szCs w:val="24"/>
        </w:rPr>
        <w:t xml:space="preserve">σχημα είναι κάθε φορά ότι τώρα δεν είναι η κατάλληλη στιγμή για να τεθεί το ζήτημα. </w:t>
      </w:r>
    </w:p>
    <w:p w14:paraId="619F8E0A" w14:textId="77777777" w:rsidR="00F246CC" w:rsidRDefault="005B5D49">
      <w:pPr>
        <w:spacing w:line="600" w:lineRule="auto"/>
        <w:ind w:firstLine="720"/>
        <w:jc w:val="both"/>
        <w:rPr>
          <w:rFonts w:eastAsia="Times New Roman"/>
          <w:szCs w:val="24"/>
        </w:rPr>
      </w:pPr>
      <w:r>
        <w:rPr>
          <w:rFonts w:eastAsia="Times New Roman"/>
          <w:szCs w:val="24"/>
        </w:rPr>
        <w:t xml:space="preserve">Η </w:t>
      </w:r>
      <w:r w:rsidRPr="00945D78">
        <w:rPr>
          <w:rFonts w:eastAsia="Times New Roman"/>
          <w:szCs w:val="24"/>
        </w:rPr>
        <w:t>Κυβέρνηση</w:t>
      </w:r>
      <w:r>
        <w:rPr>
          <w:rFonts w:eastAsia="Times New Roman"/>
          <w:szCs w:val="24"/>
        </w:rPr>
        <w:t xml:space="preserve"> ΣΥΡΙΖΑ ακολούθησε ακριβώς τα βήματα της </w:t>
      </w:r>
      <w:r w:rsidRPr="00945D78">
        <w:rPr>
          <w:rFonts w:eastAsia="Times New Roman"/>
          <w:szCs w:val="24"/>
        </w:rPr>
        <w:t>Νέας Δημοκρατίας</w:t>
      </w:r>
      <w:r>
        <w:rPr>
          <w:rFonts w:eastAsia="Times New Roman"/>
          <w:szCs w:val="24"/>
        </w:rPr>
        <w:t xml:space="preserve"> και του ΠΑΣΟΚ. Δεν διεκδίκησε ποτέ από </w:t>
      </w:r>
      <w:r>
        <w:rPr>
          <w:rFonts w:eastAsia="Times New Roman"/>
          <w:szCs w:val="24"/>
        </w:rPr>
        <w:lastRenderedPageBreak/>
        <w:t xml:space="preserve">τη γερμανική </w:t>
      </w:r>
      <w:r>
        <w:rPr>
          <w:rFonts w:eastAsia="Times New Roman"/>
          <w:szCs w:val="24"/>
        </w:rPr>
        <w:t>κ</w:t>
      </w:r>
      <w:r w:rsidRPr="00945D78">
        <w:rPr>
          <w:rFonts w:eastAsia="Times New Roman"/>
          <w:szCs w:val="24"/>
        </w:rPr>
        <w:t>υβέρνηση</w:t>
      </w:r>
      <w:r>
        <w:rPr>
          <w:rFonts w:eastAsia="Times New Roman"/>
          <w:szCs w:val="24"/>
        </w:rPr>
        <w:t xml:space="preserve"> τις οφειλές, για να μην διαταραχθούν οι </w:t>
      </w:r>
      <w:r>
        <w:rPr>
          <w:rFonts w:eastAsia="Times New Roman"/>
          <w:szCs w:val="24"/>
        </w:rPr>
        <w:t xml:space="preserve">συμμαχίες του ελληνικού κεφαλαίου. Άλλωστε και στο </w:t>
      </w:r>
      <w:r>
        <w:rPr>
          <w:rFonts w:eastAsia="Times New Roman"/>
          <w:szCs w:val="24"/>
        </w:rPr>
        <w:t xml:space="preserve">πόρισμα </w:t>
      </w:r>
      <w:r>
        <w:rPr>
          <w:rFonts w:eastAsia="Times New Roman"/>
          <w:szCs w:val="24"/>
        </w:rPr>
        <w:t>αυτό που συζητάμε της Διακομματικής Επιτροπής για τη διεκδίκηση των γερμανικών οφειλών δεν γίνεται κα</w:t>
      </w:r>
      <w:r>
        <w:rPr>
          <w:rFonts w:eastAsia="Times New Roman"/>
          <w:szCs w:val="24"/>
        </w:rPr>
        <w:t>μ</w:t>
      </w:r>
      <w:r>
        <w:rPr>
          <w:rFonts w:eastAsia="Times New Roman"/>
          <w:szCs w:val="24"/>
        </w:rPr>
        <w:t xml:space="preserve">μία αναφορά σε ρητή δέσμευση της </w:t>
      </w:r>
      <w:r w:rsidRPr="00945D78">
        <w:rPr>
          <w:rFonts w:eastAsia="Times New Roman"/>
          <w:szCs w:val="24"/>
        </w:rPr>
        <w:t>Κυβέρνησης</w:t>
      </w:r>
      <w:r>
        <w:rPr>
          <w:rFonts w:eastAsia="Times New Roman"/>
          <w:szCs w:val="24"/>
        </w:rPr>
        <w:t xml:space="preserve"> να διεκδικήσει και το σύνολό τους. Και σήμερα με αυ</w:t>
      </w:r>
      <w:r>
        <w:rPr>
          <w:rFonts w:eastAsia="Times New Roman"/>
          <w:szCs w:val="24"/>
        </w:rPr>
        <w:t xml:space="preserve">τή την πρόταση - ψήφισμα ουσιαστικά το παραπέμπετε στις καλένδες και εμείς σας το λέμε καθαρά, δεν θα γίνουμε συνένοχοι στις κυβερνητικές μεθοδεύσεις συγκάλυψης όλων των κυβερνήσεων να μην διεκδικήσουν τις γερμανικές οφειλές. </w:t>
      </w:r>
    </w:p>
    <w:p w14:paraId="619F8E0B" w14:textId="77777777" w:rsidR="00F246CC" w:rsidRDefault="005B5D49">
      <w:pPr>
        <w:spacing w:line="600" w:lineRule="auto"/>
        <w:ind w:firstLine="720"/>
        <w:jc w:val="both"/>
        <w:rPr>
          <w:rFonts w:eastAsia="Times New Roman"/>
          <w:szCs w:val="24"/>
        </w:rPr>
      </w:pPr>
      <w:r>
        <w:rPr>
          <w:rFonts w:eastAsia="Times New Roman"/>
          <w:szCs w:val="24"/>
        </w:rPr>
        <w:t xml:space="preserve">Καταθέτουμε, λοιπόν, τη δική </w:t>
      </w:r>
      <w:r>
        <w:rPr>
          <w:rFonts w:eastAsia="Times New Roman"/>
          <w:szCs w:val="24"/>
        </w:rPr>
        <w:t>μας πρόταση - απόφαση και τη διαβάζω, γιατί έτσι επιβάλλει ο Κανονισμός: εβδομήντα τέσσερα χρόνια από τη λήξη του Β΄ Παγκοσμίου Πολέμου και την αντιφασιστική νίκη των λαών και ακόμη παραμένουν σε εκκρεμότητα οι οφειλές από τις καταστροφές και τις λεηλασίες</w:t>
      </w:r>
      <w:r>
        <w:rPr>
          <w:rFonts w:eastAsia="Times New Roman"/>
          <w:szCs w:val="24"/>
        </w:rPr>
        <w:t xml:space="preserve"> των γερμανικών, ναζιστικών στρατευμάτων κατοχής στη χώρα μας. </w:t>
      </w:r>
    </w:p>
    <w:p w14:paraId="619F8E0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Εβδομήντα τέσσερα χρόνια από το τέλος του Β΄ Παγκοσμίου Πολέμου και η Γερμανία δεν έχει ακόμα πληρώσει τις α</w:t>
      </w:r>
      <w:r>
        <w:rPr>
          <w:rFonts w:eastAsia="Times New Roman" w:cs="Times New Roman"/>
          <w:szCs w:val="24"/>
        </w:rPr>
        <w:lastRenderedPageBreak/>
        <w:t>ποζημιώσεις και επανορθώσεις για το αναγκαστικό κατοχικό δάνειο-ληστεία που επιβλήθη</w:t>
      </w:r>
      <w:r>
        <w:rPr>
          <w:rFonts w:eastAsia="Times New Roman" w:cs="Times New Roman"/>
          <w:szCs w:val="24"/>
        </w:rPr>
        <w:t>κε στην κατεχόμενη Ελλάδα, τις τεράστιες καταστροφές στις υποδομές που προκάλεσαν τα γερμανικά κατοχικά στρατεύματα, που αναγνωρίστηκαν από τη Διεθνή Διάσκεψη των Συμμάχων στο Παρίσι (Δεκέμβριος 1945</w:t>
      </w:r>
      <w:r>
        <w:rPr>
          <w:rFonts w:eastAsia="Times New Roman" w:cs="Times New Roman"/>
          <w:szCs w:val="24"/>
        </w:rPr>
        <w:t xml:space="preserve"> - </w:t>
      </w:r>
      <w:r>
        <w:rPr>
          <w:rFonts w:eastAsia="Times New Roman" w:cs="Times New Roman"/>
          <w:szCs w:val="24"/>
        </w:rPr>
        <w:t>Γενάρης 1946), τις αποζημιώσεις των θυμάτων των φρικια</w:t>
      </w:r>
      <w:r>
        <w:rPr>
          <w:rFonts w:eastAsia="Times New Roman" w:cs="Times New Roman"/>
          <w:szCs w:val="24"/>
        </w:rPr>
        <w:t>στικών ναζιστικών εγκλημάτων, των ομήρων στα ναζιστικά στρατόπεδα και στα εργοστάσια των γερμανικών μονοπωλίων και, ακόμα, για την επιστροφή των αρχαιολογικών θησαυρών ανεκτίμητης αξίας και των θησαυρών πολιτιστικής κληρονομιάς που λεηλατήθηκαν από τις γερ</w:t>
      </w:r>
      <w:r>
        <w:rPr>
          <w:rFonts w:eastAsia="Times New Roman" w:cs="Times New Roman"/>
          <w:szCs w:val="24"/>
        </w:rPr>
        <w:t>μανικές κατοχικές δυνάμεις.</w:t>
      </w:r>
    </w:p>
    <w:p w14:paraId="619F8E0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ευθύνη των μέχρι σήμερα ελληνικών κυβερνήσεων, των κυβερνήσεων της Νέας Δημοκρατίας και του ΠΑΣΟΚ τα τελευταία χρόνια, αλλά και της Κυβέρνησης ΣΥΡΙΖΑ, ακριβώς για αυτές τις εξελίξεις είναι μεγάλη, γιατί επί της ουσίας δεν έθεσαν το θέμα και δεν διεκδίκησ</w:t>
      </w:r>
      <w:r>
        <w:rPr>
          <w:rFonts w:eastAsia="Times New Roman" w:cs="Times New Roman"/>
          <w:szCs w:val="24"/>
        </w:rPr>
        <w:t xml:space="preserve">αν τις γερμανικές επανορθώσεις. Άφηναν τον καιρό να κυλά, χωρίς να ορίζουν πότε θα έρθει η κατάλληλη στιγμή. </w:t>
      </w:r>
    </w:p>
    <w:p w14:paraId="619F8E0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 xml:space="preserve">Όλες οι κυβερνήσεις το θέμα παραμονές εκλογών το θυμούνται, υπηρετώντας προεκλογικές σκοπιμότητες. Ο λόγος, βεβαίως, δεν ήταν η έλλειψη στοιχείων </w:t>
      </w:r>
      <w:r>
        <w:rPr>
          <w:rFonts w:eastAsia="Times New Roman" w:cs="Times New Roman"/>
          <w:szCs w:val="24"/>
        </w:rPr>
        <w:t>για την τεκμηρίωση των διεκδικήσεων. Άλλωστε, τα στοιχεία ήταν επαρκή και είχαν καταγραφεί κατά καιρούς στο παρελθόν. Ο κύριος λόγος για την πολιτική στάση των ελληνικών κυβερνήσεων και τη μη διεκδίκηση των γερμανικών οφειλών ήταν η εναρμόνιση με τις επιλο</w:t>
      </w:r>
      <w:r>
        <w:rPr>
          <w:rFonts w:eastAsia="Times New Roman" w:cs="Times New Roman"/>
          <w:szCs w:val="24"/>
        </w:rPr>
        <w:t xml:space="preserve">γές της αστικής τάξης, προκειμένου να μη διαταραχθούν οι συμμαχίες της που συνδέονται με την εξυπηρέτηση των συμφερόντων της. </w:t>
      </w:r>
    </w:p>
    <w:p w14:paraId="619F8E0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Στο πνεύμα αυτό, η Κυβέρνηση ΣΥΡΙΖΑ αρνήθηκε να ανταποκριθεί ακόμα και σε αίτημα της Επιτροπής Αναφορών του Ευρωκοινοβουλίου να σ</w:t>
      </w:r>
      <w:r>
        <w:rPr>
          <w:rFonts w:eastAsia="Times New Roman" w:cs="Times New Roman"/>
          <w:szCs w:val="24"/>
        </w:rPr>
        <w:t>τείλει τις θέσεις της για το ζήτημα αυτό, μετά από την αναφορά της ΠΕΑΕΑ-Δημοκρατικού Στρατού Ελλάδας.</w:t>
      </w:r>
    </w:p>
    <w:p w14:paraId="619F8E1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Η κατάσταση αυτή δεν πάει άλλο. Η Κυβέρνηση έχει υποχρέωση να θέσει άμεσα, ευθέως και χωρίς περιστροφές προς το γερμανικό κράτος και κάθε αρμόδιο διεθνή </w:t>
      </w:r>
      <w:r>
        <w:rPr>
          <w:rFonts w:eastAsia="Times New Roman" w:cs="Times New Roman"/>
          <w:szCs w:val="24"/>
        </w:rPr>
        <w:t xml:space="preserve">οργανισμό </w:t>
      </w:r>
      <w:r>
        <w:rPr>
          <w:rFonts w:eastAsia="Times New Roman" w:cs="Times New Roman"/>
          <w:szCs w:val="24"/>
        </w:rPr>
        <w:t>τη διεκδίκηση-απαίτηση για το σύνολο των αποζημιώσεων.</w:t>
      </w:r>
    </w:p>
    <w:p w14:paraId="619F8E1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Το καταθέτουμε στα Πρακτικά της Βουλής.</w:t>
      </w:r>
    </w:p>
    <w:p w14:paraId="619F8E12" w14:textId="77777777" w:rsidR="00F246CC" w:rsidRDefault="005B5D49">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η</w:t>
      </w:r>
      <w:r w:rsidRPr="00212EE8">
        <w:rPr>
          <w:rFonts w:eastAsia="Times New Roman" w:cs="Times New Roman"/>
          <w:szCs w:val="24"/>
        </w:rPr>
        <w:t xml:space="preserve"> Βουλευτής </w:t>
      </w:r>
      <w:r>
        <w:rPr>
          <w:rFonts w:eastAsia="Times New Roman" w:cs="Times New Roman"/>
          <w:szCs w:val="24"/>
        </w:rPr>
        <w:t xml:space="preserve">κ. </w:t>
      </w:r>
      <w:r>
        <w:rPr>
          <w:rFonts w:eastAsia="Times New Roman" w:cs="Times New Roman"/>
          <w:szCs w:val="24"/>
        </w:rPr>
        <w:t>Διαμάντω Μανωλάκου καταθέτει για τα Πρακτικά το προαναφερθέν έγγραφο, το οποίο</w:t>
      </w:r>
      <w:r w:rsidRPr="00212EE8">
        <w:rPr>
          <w:rFonts w:eastAsia="Times New Roman" w:cs="Times New Roman"/>
          <w:szCs w:val="24"/>
        </w:rPr>
        <w:t xml:space="preserve"> βρίσκ</w:t>
      </w:r>
      <w:r>
        <w:rPr>
          <w:rFonts w:eastAsia="Times New Roman" w:cs="Times New Roman"/>
          <w:szCs w:val="24"/>
        </w:rPr>
        <w:t>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ρχείο του Τμήματος Γραμμα</w:t>
      </w:r>
      <w:r w:rsidRPr="00212EE8">
        <w:rPr>
          <w:rFonts w:eastAsia="Times New Roman" w:cs="Times New Roman"/>
          <w:szCs w:val="24"/>
        </w:rPr>
        <w:t>τείας της Διεύθυνσης Στενογραφίας και Πρακτικών της Βουλής)</w:t>
      </w:r>
    </w:p>
    <w:p w14:paraId="619F8E1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Εμείς θα πιέσουμε την Κυβέρνηση για να κάνει το χρέος που οφείλει. Ξέρουμε την τακτική της. Υπάρχει πείρα και από άλλα. Μήπως για την αναγνώριση του παλαιστινιακού κράτους δεν υπήρχε ομόφωνη </w:t>
      </w:r>
      <w:r>
        <w:rPr>
          <w:rFonts w:eastAsia="Times New Roman" w:cs="Times New Roman"/>
          <w:szCs w:val="24"/>
        </w:rPr>
        <w:t>απόφαση της Βουλής; Τρία χρόνια τι κάνετε; Το στέλνετε στις καλένδες, για να μην κακοκαρδίσετε τους κολλητούς σας συμμάχους, το κράτος-δολοφόνο του Ισραήλ και τον διαβολικά καλό Τραμπ.</w:t>
      </w:r>
    </w:p>
    <w:p w14:paraId="619F8E1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Λέμε καθαρά ότι ο λαός μας έχει το δικαίωμα και οφείλει να διεκδικήσει </w:t>
      </w:r>
      <w:r>
        <w:rPr>
          <w:rFonts w:eastAsia="Times New Roman" w:cs="Times New Roman"/>
          <w:szCs w:val="24"/>
        </w:rPr>
        <w:t xml:space="preserve">τις αποζημιώσεις και επανορθώσεις για το αναγκαστικό κατοχικό δάνειο, τις τεράστιες καταστροφές σε υποδομές, τις αποζημιώσεις των θυμάτων των ναζιστικών εγκλημάτων, τους πολιτιστικούς θησαυρούς, ταυτόχρονα με τον αγώνα του </w:t>
      </w:r>
      <w:r>
        <w:rPr>
          <w:rFonts w:eastAsia="Times New Roman" w:cs="Times New Roman"/>
          <w:szCs w:val="24"/>
        </w:rPr>
        <w:lastRenderedPageBreak/>
        <w:t>ενάντια στην αντιλαϊκή πολιτική τ</w:t>
      </w:r>
      <w:r>
        <w:rPr>
          <w:rFonts w:eastAsia="Times New Roman" w:cs="Times New Roman"/>
          <w:szCs w:val="24"/>
        </w:rPr>
        <w:t xml:space="preserve">ης Κυβέρνησης, της </w:t>
      </w:r>
      <w:r w:rsidRPr="00780DE8">
        <w:rPr>
          <w:rFonts w:eastAsia="Times New Roman" w:cs="Times New Roman"/>
          <w:szCs w:val="24"/>
        </w:rPr>
        <w:t>Ευρωπαϊκής Ένωσης</w:t>
      </w:r>
      <w:r>
        <w:rPr>
          <w:rFonts w:eastAsia="Times New Roman" w:cs="Times New Roman"/>
          <w:szCs w:val="24"/>
        </w:rPr>
        <w:t xml:space="preserve"> και του κεφαλαίου.</w:t>
      </w:r>
    </w:p>
    <w:p w14:paraId="619F8E1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Επισημαίνουμε και τονίζουμε ότι η εκπλήρωση των γερμανικών οφειλών προκύπτει από τη Διεθνή Διάσκεψη των Παρισίων και, συνεπώς, δεν είναι απλά θέμα Ελλάδας-Γερμανίας, αλλά υλοποίησης της γερμανικής κυβ</w:t>
      </w:r>
      <w:r>
        <w:rPr>
          <w:rFonts w:eastAsia="Times New Roman" w:cs="Times New Roman"/>
          <w:szCs w:val="24"/>
        </w:rPr>
        <w:t>έρνησης προς την Ελλάδα, όταν μάλιστα η Ελλάδα συγκαταλέγεται μεταξύ των χωρών με τους περισσότερους νεκρούς στον Β΄ Παγκόσμιο Πόλεμο από την τετράχρονη ναζιστική Κατοχή ενώ ανυπολόγιστες είναι οι ζημιές, οι λεηλασίες και οι καταστροφές περιουσιών του εθνι</w:t>
      </w:r>
      <w:r>
        <w:rPr>
          <w:rFonts w:eastAsia="Times New Roman" w:cs="Times New Roman"/>
          <w:szCs w:val="24"/>
        </w:rPr>
        <w:t>κού πλούτου.</w:t>
      </w:r>
    </w:p>
    <w:p w14:paraId="619F8E1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Ωστόσο, δεν συμβαίνει το ίδιο με άλλες κατεχόμενες χώρες που οι κυβερνήσεις τους αξίωσαν και πέτυχαν με διάφορους τρόπους, με ειδικές συμβάσεις, την είσπραξη των αξιώσεων. Τα παραδείγματα είναι αρκετά. Η τότε ενιαία Γιουγκοσλαβία και η Τσεχοσλ</w:t>
      </w:r>
      <w:r>
        <w:rPr>
          <w:rFonts w:eastAsia="Times New Roman" w:cs="Times New Roman"/>
          <w:szCs w:val="24"/>
        </w:rPr>
        <w:t xml:space="preserve">οβακία, η Ουγγαρία, η Πολωνία, η Γαλλία και άλλες ναι, πήραν. Και είναι αξιοσημείωτο ότι μετά το τέλος του Β΄ Παγκοσμίου Πολέμου, η ηττημένη Γερμανία δεν πλήρωσε αποζημιώσεις και επανορθώσεις στη χώρα μας, με εξαίρεση ένα ασήμαντο </w:t>
      </w:r>
      <w:r>
        <w:rPr>
          <w:rFonts w:eastAsia="Times New Roman" w:cs="Times New Roman"/>
          <w:szCs w:val="24"/>
        </w:rPr>
        <w:lastRenderedPageBreak/>
        <w:t xml:space="preserve">ποσό 115.000.000 μάρκων, </w:t>
      </w:r>
      <w:r>
        <w:rPr>
          <w:rFonts w:eastAsia="Times New Roman" w:cs="Times New Roman"/>
          <w:szCs w:val="24"/>
        </w:rPr>
        <w:t xml:space="preserve">σύμφωνα με τη Σύμβαση της Βόννης το 1960 που, βεβαίως, αφορά ειδικές κατηγορίες Ελλήνων που διώχτηκαν από τους </w:t>
      </w:r>
      <w:r>
        <w:rPr>
          <w:rFonts w:eastAsia="Times New Roman" w:cs="Times New Roman"/>
          <w:szCs w:val="24"/>
        </w:rPr>
        <w:t xml:space="preserve">ναζί </w:t>
      </w:r>
      <w:r>
        <w:rPr>
          <w:rFonts w:eastAsia="Times New Roman" w:cs="Times New Roman"/>
          <w:szCs w:val="24"/>
        </w:rPr>
        <w:t xml:space="preserve">λόγω θρησκείας ή φυλής, αποκλειομένων με ρητή επιφύλαξη στη </w:t>
      </w:r>
      <w:r>
        <w:rPr>
          <w:rFonts w:eastAsia="Times New Roman" w:cs="Times New Roman"/>
          <w:szCs w:val="24"/>
        </w:rPr>
        <w:t xml:space="preserve">σύμβαση </w:t>
      </w:r>
      <w:r>
        <w:rPr>
          <w:rFonts w:eastAsia="Times New Roman" w:cs="Times New Roman"/>
          <w:szCs w:val="24"/>
        </w:rPr>
        <w:t>των άλλων αξιώσεων.</w:t>
      </w:r>
    </w:p>
    <w:p w14:paraId="619F8E1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Όμως, κύριοι συνάδελφοι, στο παρόν </w:t>
      </w:r>
      <w:r>
        <w:rPr>
          <w:rFonts w:eastAsia="Times New Roman" w:cs="Times New Roman"/>
          <w:szCs w:val="24"/>
        </w:rPr>
        <w:t>πόρισμα</w:t>
      </w:r>
      <w:r>
        <w:rPr>
          <w:rFonts w:eastAsia="Times New Roman" w:cs="Times New Roman"/>
          <w:szCs w:val="24"/>
        </w:rPr>
        <w:t xml:space="preserve"> δεν συμπε</w:t>
      </w:r>
      <w:r>
        <w:rPr>
          <w:rFonts w:eastAsia="Times New Roman" w:cs="Times New Roman"/>
          <w:szCs w:val="24"/>
        </w:rPr>
        <w:t xml:space="preserve">ριλαμβάνονται οι απαιτήσεις αποζημιώσεων των θυμάτων των εγκλημάτων των ναζιστικών κατοχικών δυνάμεων, των ομήρων και της αναγκαστικής εργασίας στα ναζιστικά στρατόπεδα και στα μονοπώλια της Γερμανίας. Δηλαδή, δεν περιέχονται αυτά των ιδιωτών. Επίσης, δεν </w:t>
      </w:r>
      <w:r>
        <w:rPr>
          <w:rFonts w:eastAsia="Times New Roman" w:cs="Times New Roman"/>
          <w:szCs w:val="24"/>
        </w:rPr>
        <w:t>θέτει ζήτημα άμεσης διεκδίκησής τους από τη Γερμανία, ενώ οι άλλες μεγάλες καταστροφές και οι λεηλασίες από τα στρατεύματα περιέχονται στον βαθμό που τα στοιχεία είναι υπεραποδεικτικά, ακλόνητα. Δηλαδή, με τους πιο συντηρητικούς τρόπους υπολογισμού, σημαίν</w:t>
      </w:r>
      <w:r>
        <w:rPr>
          <w:rFonts w:eastAsia="Times New Roman" w:cs="Times New Roman"/>
          <w:szCs w:val="24"/>
        </w:rPr>
        <w:t>ει ότι κάναμε και έκπτωση!</w:t>
      </w:r>
    </w:p>
    <w:p w14:paraId="619F8E1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Ωστόσο, δεν μπορώ να μην πω ότι έχει γίνει μια σοβαρή δουλειά μετατροπής των ποσών που είχαν υπολογιστεί τότε σε </w:t>
      </w:r>
      <w:r>
        <w:rPr>
          <w:rFonts w:eastAsia="Times New Roman" w:cs="Times New Roman"/>
          <w:szCs w:val="24"/>
        </w:rPr>
        <w:lastRenderedPageBreak/>
        <w:t>σημερινές αξίες, που όμως και η Κυβέρνηση ΣΥΡΙΖΑ δεν αξιοποιεί, όπως και οι προηγούμενες της Νέας Δημοκρατίας και το</w:t>
      </w:r>
      <w:r>
        <w:rPr>
          <w:rFonts w:eastAsia="Times New Roman" w:cs="Times New Roman"/>
          <w:szCs w:val="24"/>
        </w:rPr>
        <w:t>υ ΠΑΣΟΚ που εξακολουθούν να αρνούνται να διεκδικήσουν από το γερμανικό κράτος τις δίκαιες αυτές απαιτήσεις. Το επιχείρημα ότι έπρεπε πρώτα να προηγηθεί η τεκμηρίωση για να εγείρει η Κυβέρνηση το ζήτημα των επανορθώσεων, δεν ευσταθεί. Στοιχεία υπάρχουν, υπή</w:t>
      </w:r>
      <w:r>
        <w:rPr>
          <w:rFonts w:eastAsia="Times New Roman" w:cs="Times New Roman"/>
          <w:szCs w:val="24"/>
        </w:rPr>
        <w:t xml:space="preserve">ρχαν και σε κάθε περίπτωση υπάρχουν οι εκθέσεις του Νομικού Συμβουλίου του Κράτους και του Γενικού Λογιστηρίου του Κράτους. Επομένως, η προώθηση του ζητήματος αυτού είναι καθαρά θέμα πολιτικής βούλησης και μόνο. </w:t>
      </w:r>
    </w:p>
    <w:p w14:paraId="619F8E1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Αυτή η πολιτική στάση μη διεκδίκησης από τη</w:t>
      </w:r>
      <w:r>
        <w:rPr>
          <w:rFonts w:eastAsia="Times New Roman" w:cs="Times New Roman"/>
          <w:szCs w:val="24"/>
        </w:rPr>
        <w:t xml:space="preserve"> σημερινή, αλλά και τις προηγούμενες κυβερνήσεις, ενίσχυσε τη γερμανική πλευρά προκειμένου να μη χάνει κάθε ευκαιρία να ξεκαθαρίζει πως για τη Γερμανία αυτό το θέμα δεν υφίσταται και έχει κλείσει καιρό. Μάλιστα, επαναλαμβάνει τους απαράδεκτους ισχυρισμούς </w:t>
      </w:r>
      <w:r>
        <w:rPr>
          <w:rFonts w:eastAsia="Times New Roman" w:cs="Times New Roman"/>
          <w:szCs w:val="24"/>
        </w:rPr>
        <w:t>της ότι η Γερμανία εκπλήρωσε τις υποχρεώσεις της απέναντι στη χώρα μας με τη διμερή βοήθεια, μιας και οι δύο χώρες ανέπτυξαν στενές σχέσεις σε διμερή βάση, καθώς και στα πλαί</w:t>
      </w:r>
      <w:r>
        <w:rPr>
          <w:rFonts w:eastAsia="Times New Roman" w:cs="Times New Roman"/>
          <w:szCs w:val="24"/>
        </w:rPr>
        <w:lastRenderedPageBreak/>
        <w:t xml:space="preserve">σια των ιμπεριαλιστικών </w:t>
      </w:r>
      <w:r>
        <w:rPr>
          <w:rFonts w:eastAsia="Times New Roman" w:cs="Times New Roman"/>
          <w:szCs w:val="24"/>
        </w:rPr>
        <w:t xml:space="preserve">οργανισμών </w:t>
      </w:r>
      <w:r>
        <w:rPr>
          <w:rFonts w:eastAsia="Times New Roman" w:cs="Times New Roman"/>
          <w:szCs w:val="24"/>
        </w:rPr>
        <w:t>του ΝΑΤΟ και της Ευρωπαϊκής Ένωσης. Είναι σύμμα</w:t>
      </w:r>
      <w:r>
        <w:rPr>
          <w:rFonts w:eastAsia="Times New Roman" w:cs="Times New Roman"/>
          <w:szCs w:val="24"/>
        </w:rPr>
        <w:t xml:space="preserve">χοι πια σ’ αυτούς τους ιμπεριαλιστικούς </w:t>
      </w:r>
      <w:r>
        <w:rPr>
          <w:rFonts w:eastAsia="Times New Roman" w:cs="Times New Roman"/>
          <w:szCs w:val="24"/>
        </w:rPr>
        <w:t>οργανισμούς</w:t>
      </w:r>
      <w:r>
        <w:rPr>
          <w:rFonts w:eastAsia="Times New Roman" w:cs="Times New Roman"/>
          <w:szCs w:val="24"/>
        </w:rPr>
        <w:t xml:space="preserve">. </w:t>
      </w:r>
    </w:p>
    <w:p w14:paraId="619F8E1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Έτσι υποστηρίζουν, λοιπόν, οι Γερμανοί ιθύνοντες. Η Ελλάδα δεν μπορεί να έχει νομική αξίωση σε καταβολή επανορθώσεων. Μάλιστα, μας κάνουν και τη χάρη, λέγοντας ότι και η Γερμανία συμβάλλει στην επούλωση</w:t>
      </w:r>
      <w:r>
        <w:rPr>
          <w:rFonts w:eastAsia="Times New Roman" w:cs="Times New Roman"/>
          <w:szCs w:val="24"/>
        </w:rPr>
        <w:t xml:space="preserve"> των πληγών που αναγνωρίζει ότι δημιούργησε. Το ανέφερε κατά την επίσκεψή του στην Ελλάδα και ο νυν Πρόεδρος Σταϊνμάιερ το 2018 και η Καγκελάριος Μέρκελ τον Γενάρη του 2019. Γι’ αυτό, η Ομοσπονδιακή Κάτω Βουλή της Γερμανίας αποφάσισε τη δημιουργία του «Ελλ</w:t>
      </w:r>
      <w:r>
        <w:rPr>
          <w:rFonts w:eastAsia="Times New Roman" w:cs="Times New Roman"/>
          <w:szCs w:val="24"/>
        </w:rPr>
        <w:t>ηνογερμανικού Ταμείου για το Μέλλον». Αυτόν τον τίτλο έδωσε. Δηλαδή, προσπαθεί να αντιπαρέλθει την υποχρέωση να πληρώσει τις οφειλές της για τις καταστροφές και τα εγκλήματά της στην Ελλάδα κατά τον Β΄ Παγκόσμιο Πόλεμο, δίνοντας κάποια «ψίχουλα» μέσω του «</w:t>
      </w:r>
      <w:r>
        <w:rPr>
          <w:rFonts w:eastAsia="Times New Roman" w:cs="Times New Roman"/>
          <w:szCs w:val="24"/>
        </w:rPr>
        <w:t>Ελληνογερμανικού Ταμείου για το Μέλλον».</w:t>
      </w:r>
    </w:p>
    <w:p w14:paraId="619F8E1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Είναι δημιούργημα του Υπουργείου Εξωτερικών της Γερμανίας με σκοπό τη χρηματοδότηση συγκεκριμένων δράσεων σε πόλεις και χωριά που έγιναν ολοκαυτώματα</w:t>
      </w:r>
      <w:r w:rsidRPr="00D10A8A">
        <w:rPr>
          <w:rFonts w:eastAsia="Times New Roman" w:cs="Times New Roman"/>
          <w:szCs w:val="24"/>
        </w:rPr>
        <w:t>,</w:t>
      </w:r>
      <w:r>
        <w:rPr>
          <w:rFonts w:eastAsia="Times New Roman" w:cs="Times New Roman"/>
          <w:szCs w:val="24"/>
        </w:rPr>
        <w:t xml:space="preserve"> μαρτυρικές πόλεις </w:t>
      </w:r>
      <w:r>
        <w:rPr>
          <w:rFonts w:eastAsia="Times New Roman" w:cs="Times New Roman"/>
          <w:szCs w:val="24"/>
        </w:rPr>
        <w:lastRenderedPageBreak/>
        <w:t>και χωριά</w:t>
      </w:r>
      <w:r w:rsidRPr="00D10A8A">
        <w:rPr>
          <w:rFonts w:eastAsia="Times New Roman" w:cs="Times New Roman"/>
          <w:szCs w:val="24"/>
        </w:rPr>
        <w:t>,</w:t>
      </w:r>
      <w:r>
        <w:rPr>
          <w:rFonts w:eastAsia="Times New Roman" w:cs="Times New Roman"/>
          <w:szCs w:val="24"/>
        </w:rPr>
        <w:t xml:space="preserve"> όπως και στις εβραϊκές κοινότητες τ</w:t>
      </w:r>
      <w:r>
        <w:rPr>
          <w:rFonts w:eastAsia="Times New Roman" w:cs="Times New Roman"/>
          <w:szCs w:val="24"/>
        </w:rPr>
        <w:t>ης Ελλάδας</w:t>
      </w:r>
      <w:r w:rsidRPr="001926BD">
        <w:rPr>
          <w:rFonts w:eastAsia="Times New Roman" w:cs="Times New Roman"/>
          <w:szCs w:val="24"/>
        </w:rPr>
        <w:t xml:space="preserve">, </w:t>
      </w:r>
      <w:r>
        <w:rPr>
          <w:rFonts w:eastAsia="Times New Roman" w:cs="Times New Roman"/>
          <w:szCs w:val="24"/>
        </w:rPr>
        <w:t>ως μέσον επανόρθωσης για τη φρικιαστικά ναζιστικά εγκλήματα. Ναι, θέλουν να επιδράσουν στην ιστορική μνήμη του λαού μας, ώστε αυτά τα εγκλήματα να ξεχαστούν και μαζί να ξεχαστεί η διεκδίκηση των πολεμικών επανορθώσεων και αποζημιώσεων. Έτσι δίν</w:t>
      </w:r>
      <w:r>
        <w:rPr>
          <w:rFonts w:eastAsia="Times New Roman" w:cs="Times New Roman"/>
          <w:szCs w:val="24"/>
        </w:rPr>
        <w:t>ετε τροφή στου χρυσαυγίτες, τους απογόνους των φασιστών και συνεργατών των κατακτητών της ναζιστικής Γερμανίας.</w:t>
      </w:r>
    </w:p>
    <w:p w14:paraId="619F8E1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Επίσης, δημιουργήθηκε το Ελληνογερμανικό Ίδρυμα Νεολαίας, που συγχρηματοδοτείται με ισόποση συμμετοχή από Ελλάδα και Γερμανία. Παρά τις διαβεβαι</w:t>
      </w:r>
      <w:r>
        <w:rPr>
          <w:rFonts w:eastAsia="Times New Roman" w:cs="Times New Roman"/>
          <w:szCs w:val="24"/>
        </w:rPr>
        <w:t>ώσεις ότι το «Ελληνογερμανικό Ταμείο για το Μέλλον» σε καμ</w:t>
      </w:r>
      <w:r>
        <w:rPr>
          <w:rFonts w:eastAsia="Times New Roman" w:cs="Times New Roman"/>
          <w:szCs w:val="24"/>
        </w:rPr>
        <w:t>μ</w:t>
      </w:r>
      <w:r>
        <w:rPr>
          <w:rFonts w:eastAsia="Times New Roman" w:cs="Times New Roman"/>
          <w:szCs w:val="24"/>
        </w:rPr>
        <w:t xml:space="preserve">ιά περίπτωση δεν συνιστά απάντηση στο ελληνικό αίτημα για τις οφειλές, η γερμανική </w:t>
      </w:r>
      <w:r>
        <w:rPr>
          <w:rFonts w:eastAsia="Times New Roman" w:cs="Times New Roman"/>
          <w:szCs w:val="24"/>
        </w:rPr>
        <w:t xml:space="preserve">κυβέρνηση </w:t>
      </w:r>
      <w:r>
        <w:rPr>
          <w:rFonts w:eastAsia="Times New Roman" w:cs="Times New Roman"/>
          <w:szCs w:val="24"/>
        </w:rPr>
        <w:t>επιδιώκει μέσω της δράσης του, αλλά και με τη δημιουργία του Ελληνογερμανικού Ιδρύματος Νεολαίας να αμβλ</w:t>
      </w:r>
      <w:r>
        <w:rPr>
          <w:rFonts w:eastAsia="Times New Roman" w:cs="Times New Roman"/>
          <w:szCs w:val="24"/>
        </w:rPr>
        <w:t xml:space="preserve">ύνει έως και να καταστήσει ανενεργή κάθε ενέργεια και δράση διεκδίκησης των οφειλών, είτε αφορούν το κατοχικό δάνειο και τις καταστροφές στην Ελλάδα είτε τις οικογένειες που ξεκληρίστηκαν στα ολοκαυτώματα, στις μαρτυρικές πόλεις και χωριά, </w:t>
      </w:r>
      <w:r>
        <w:rPr>
          <w:rFonts w:eastAsia="Times New Roman" w:cs="Times New Roman"/>
          <w:szCs w:val="24"/>
        </w:rPr>
        <w:lastRenderedPageBreak/>
        <w:t>όπως φαίνεται κα</w:t>
      </w:r>
      <w:r>
        <w:rPr>
          <w:rFonts w:eastAsia="Times New Roman" w:cs="Times New Roman"/>
          <w:szCs w:val="24"/>
        </w:rPr>
        <w:t>ι από τις επεξηγήσεις του Υπουργείου Εξωτερικών της Γερμανίας.</w:t>
      </w:r>
    </w:p>
    <w:p w14:paraId="619F8E1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Η γερμανική </w:t>
      </w:r>
      <w:r>
        <w:rPr>
          <w:rFonts w:eastAsia="Times New Roman" w:cs="Times New Roman"/>
          <w:szCs w:val="24"/>
        </w:rPr>
        <w:t>κυβέρνηση</w:t>
      </w:r>
      <w:r>
        <w:rPr>
          <w:rFonts w:eastAsia="Times New Roman" w:cs="Times New Roman"/>
          <w:szCs w:val="24"/>
        </w:rPr>
        <w:t>, μάλιστα, προπαγανδίζει ότι ενδιαφέρεται να συμβάλει σε ένα μεγάλο κοινωνικό έργο στην Ελλάδα ως κίνηση άμβλυνσης των συνεπειών από τις αγριότητες που διέπραξαν οι ναζί κα</w:t>
      </w:r>
      <w:r>
        <w:rPr>
          <w:rFonts w:eastAsia="Times New Roman" w:cs="Times New Roman"/>
          <w:szCs w:val="24"/>
        </w:rPr>
        <w:t xml:space="preserve">τά τον </w:t>
      </w:r>
      <w:r>
        <w:rPr>
          <w:rFonts w:eastAsia="Times New Roman" w:cs="Times New Roman"/>
          <w:szCs w:val="24"/>
        </w:rPr>
        <w:t xml:space="preserve">Β΄ </w:t>
      </w:r>
      <w:r>
        <w:rPr>
          <w:rFonts w:eastAsia="Times New Roman" w:cs="Times New Roman"/>
          <w:szCs w:val="24"/>
        </w:rPr>
        <w:t xml:space="preserve">Παγκόσμιο Πόλεμο </w:t>
      </w:r>
      <w:r>
        <w:rPr>
          <w:rFonts w:eastAsia="Times New Roman" w:cs="Times New Roman"/>
          <w:szCs w:val="24"/>
        </w:rPr>
        <w:t>στο πλαίσιο</w:t>
      </w:r>
      <w:r>
        <w:rPr>
          <w:rFonts w:eastAsia="Times New Roman" w:cs="Times New Roman"/>
          <w:szCs w:val="24"/>
        </w:rPr>
        <w:t xml:space="preserve"> της αναγνώρισής τους, της μεταμέλειάς τους, της δημιουργίας και ανάπτυξης κλίματος συμφιλίωσης. Όλα αυτά αποτελούν άλλοθι για την αποφυγή πληρωμής των οφειλών και λήθη στα ναζιστικά εγκλήματα.</w:t>
      </w:r>
    </w:p>
    <w:p w14:paraId="619F8E1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Άλλωστε, ο πόλεμος είναι</w:t>
      </w:r>
      <w:r>
        <w:rPr>
          <w:rFonts w:eastAsia="Times New Roman" w:cs="Times New Roman"/>
          <w:szCs w:val="24"/>
        </w:rPr>
        <w:t xml:space="preserve"> στη φύση του ιμπεριαλισμού. Η Γερμανία εξοπλίζεται ξανά για να διεξάγει ιμπεριαλιστικό πόλεμο, έχει στρατό έξω από τα σύνορά της σε Ασία, Αφρική και αλλού. Με αυτές τις ενέργειες σε λίγο η </w:t>
      </w:r>
      <w:r>
        <w:rPr>
          <w:rFonts w:eastAsia="Times New Roman" w:cs="Times New Roman"/>
          <w:szCs w:val="24"/>
        </w:rPr>
        <w:t xml:space="preserve">κυβέρνηση </w:t>
      </w:r>
      <w:r>
        <w:rPr>
          <w:rFonts w:eastAsia="Times New Roman" w:cs="Times New Roman"/>
          <w:szCs w:val="24"/>
        </w:rPr>
        <w:t>της Γερμανίας, που χρωστά δισεκατομμύρια στον ελληνικό λ</w:t>
      </w:r>
      <w:r>
        <w:rPr>
          <w:rFonts w:eastAsia="Times New Roman" w:cs="Times New Roman"/>
          <w:szCs w:val="24"/>
        </w:rPr>
        <w:t>αό από τις κλοπές και τα εγκλήματα των ναζί, θα μας ζητήσει να της χρωστούμε χάρη. Και σε αυτό θα είναι σύμφωνη και η Κυβέρνηση ΣΥΡΙΖΑ, που της έδωσε η Μέρκελ ψήφο εμπιστοσύνης.</w:t>
      </w:r>
    </w:p>
    <w:p w14:paraId="619F8E1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Εμείς θα επιμένουμε να αναδεικνύουμε το θέμα πολύμορφα μέσα και έξω από τη Βου</w:t>
      </w:r>
      <w:r>
        <w:rPr>
          <w:rFonts w:eastAsia="Times New Roman" w:cs="Times New Roman"/>
          <w:szCs w:val="24"/>
        </w:rPr>
        <w:t>λή και την Ευρωβουλή, θέτοντας το θέμα διεκδίκησης ως λαϊκή απαίτηση. Εξάλλου, το Κομμουνιστικό Κόμμα Ελλάδας στάθηκε αιμοδότης και ψυχή των αγώνων του λαού μας, που συσπειρωμένο στο ΕΑΜ-ΕΛΑΣ, αντιπάλεψε νικηφόρα με το όπλο στο χέρι τις φασιστικές ορδές. Α</w:t>
      </w:r>
      <w:r>
        <w:rPr>
          <w:rFonts w:eastAsia="Times New Roman" w:cs="Times New Roman"/>
          <w:szCs w:val="24"/>
        </w:rPr>
        <w:t>πό την πρώτη στιγμή ανέδειξε -και συνεχίζει να αναδεικνύει- το ζήτημα της διεκδίκησης των οφειλών από τη Γερμανία σε κοινή δράση με την οργάνωση των αντιστασιακών, την Πανελλήνια Ένωση Αγωνιστών Εθνικής Αντίστασης-Δημοκρατικού Στρατού Ελλάδας.</w:t>
      </w:r>
    </w:p>
    <w:p w14:paraId="619F8E2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Οπωσδήποτε τ</w:t>
      </w:r>
      <w:r>
        <w:rPr>
          <w:rFonts w:eastAsia="Times New Roman" w:cs="Times New Roman"/>
          <w:szCs w:val="24"/>
        </w:rPr>
        <w:t>ο σοβαρό αυτό ζήτημα δεν πρέπει να γίνεται στοιχείο αποπροσανατολισμού, εκλογικής εκμετάλλευσης, πολύ περισσότερο να θεωρείται πανάκεια για την επίλυση των πολλών και οξυμένων προβλημάτων του λαού μας, ρίχνοντας στάχτη στα μάτια για τους πραγματικούς υπεύθ</w:t>
      </w:r>
      <w:r>
        <w:rPr>
          <w:rFonts w:eastAsia="Times New Roman" w:cs="Times New Roman"/>
          <w:szCs w:val="24"/>
        </w:rPr>
        <w:t>υνους της υπόθεσης αυτής.</w:t>
      </w:r>
    </w:p>
    <w:p w14:paraId="619F8E2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Αναδείξαμε το ζήτημα τη διεκδίκησης των οφειλών από τη δεκαετία του 1950, μέσα στις πιο σκληρές συνθήκες της παρανομίας, των άγριων διώξεων και των εκτελέσεων των κομμουνιστών. Αξιοποιήσαμε τις δυνατότητες για να κρατάει στην επικ</w:t>
      </w:r>
      <w:r>
        <w:rPr>
          <w:rFonts w:eastAsia="Times New Roman" w:cs="Times New Roman"/>
          <w:szCs w:val="24"/>
        </w:rPr>
        <w:t>αιρότητα το ζήτημα τη δεκαετία του 1960, καθώς και μετά, στη Μεταπολίτευση, στις δεκαετίες του 1970 και του 1980, σε κοινή δράση με τις αντιστασιακές οργανώσεις.</w:t>
      </w:r>
    </w:p>
    <w:p w14:paraId="619F8E2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Υπήρξαν και απαράδεκτες απαντήσεις, όπως του Συμβουλίου Υπουργών Εξωτερικών της Ευρωπαϊκής Ένω</w:t>
      </w:r>
      <w:r>
        <w:rPr>
          <w:rFonts w:eastAsia="Times New Roman" w:cs="Times New Roman"/>
          <w:szCs w:val="24"/>
        </w:rPr>
        <w:t>σης. Το 1990, σε ερώτηση της Ευρωκοινοβουλευτικής Ομάδας του ΚΚΕ, μας είπαν ότι το θέμα δεν εμπίπτει στις αρμοδιότητες της Κοινότητας. Τέτοιες απαντήσεις έχουν στόχο να συγκαλύψουν τα ναζιστικά εγκλήματα, τις ευθύνες της αστικής τάξης της Γερμανίας.</w:t>
      </w:r>
    </w:p>
    <w:p w14:paraId="619F8E2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Ναι, ε</w:t>
      </w:r>
      <w:r>
        <w:rPr>
          <w:rFonts w:eastAsia="Times New Roman" w:cs="Times New Roman"/>
          <w:szCs w:val="24"/>
        </w:rPr>
        <w:t xml:space="preserve">ίμαστε υπερήφανοι για τις δεκάδες παρεμβάσεις στο </w:t>
      </w:r>
      <w:r>
        <w:rPr>
          <w:rFonts w:eastAsia="Times New Roman" w:cs="Times New Roman"/>
          <w:szCs w:val="24"/>
        </w:rPr>
        <w:t>ε</w:t>
      </w:r>
      <w:r>
        <w:rPr>
          <w:rFonts w:eastAsia="Times New Roman" w:cs="Times New Roman"/>
          <w:szCs w:val="24"/>
        </w:rPr>
        <w:t>ς</w:t>
      </w:r>
      <w:r>
        <w:rPr>
          <w:rFonts w:eastAsia="Times New Roman" w:cs="Times New Roman"/>
          <w:szCs w:val="24"/>
        </w:rPr>
        <w:t xml:space="preserve">λληνικό </w:t>
      </w:r>
      <w:r>
        <w:rPr>
          <w:rFonts w:eastAsia="Times New Roman" w:cs="Times New Roman"/>
          <w:szCs w:val="24"/>
        </w:rPr>
        <w:t xml:space="preserve">Κοινοβούλιο, με ερωτήσεις και επερωτήσεις, με επιστολές στους Προέδρους και Πρωθυπουργούς της Γερμανίας. Όμως, το ΚΚΕ είναι εξοπλισμένο και με την πείρα των πολύχρονων αυτών παρεμβάσεών του. Γι’ αυτό συνεχίζει τη δράση του για τη διεκδίκηση των γερμανικών </w:t>
      </w:r>
      <w:r>
        <w:rPr>
          <w:rFonts w:eastAsia="Times New Roman" w:cs="Times New Roman"/>
          <w:szCs w:val="24"/>
        </w:rPr>
        <w:t xml:space="preserve">οφειλών. Αποκαλύπτουμε </w:t>
      </w:r>
      <w:r>
        <w:rPr>
          <w:rFonts w:eastAsia="Times New Roman" w:cs="Times New Roman"/>
          <w:szCs w:val="24"/>
        </w:rPr>
        <w:lastRenderedPageBreak/>
        <w:t>κάθε αδιαφορία και συμπαιγνία των ελληνικών κυβερνήσεων και θα αξιοποιούμε κάθε δυνατότητα για την ικανοποίηση του δίκαιου αιτήματος του λαού μας.</w:t>
      </w:r>
    </w:p>
    <w:p w14:paraId="619F8E24" w14:textId="77777777" w:rsidR="00F246CC" w:rsidRDefault="005B5D49">
      <w:pPr>
        <w:spacing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Σαρίδης από την Ένωση Κ</w:t>
      </w:r>
      <w:r>
        <w:rPr>
          <w:rFonts w:eastAsia="Times New Roman" w:cs="Times New Roman"/>
          <w:szCs w:val="24"/>
        </w:rPr>
        <w:t>εντρώων.</w:t>
      </w:r>
    </w:p>
    <w:p w14:paraId="619F8E25"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ΙΩΑΝΝΗΣ ΣΑΡΙΔΗΣ</w:t>
      </w:r>
      <w:r w:rsidRPr="00204424">
        <w:rPr>
          <w:rFonts w:eastAsia="Times New Roman" w:cs="Times New Roman"/>
          <w:b/>
          <w:szCs w:val="24"/>
        </w:rPr>
        <w:t>:</w:t>
      </w:r>
      <w:r>
        <w:rPr>
          <w:rFonts w:eastAsia="Times New Roman" w:cs="Times New Roman"/>
          <w:szCs w:val="24"/>
        </w:rPr>
        <w:t xml:space="preserve"> Ευχαριστώ πολύ, κυρία Πρόεδρε.</w:t>
      </w:r>
    </w:p>
    <w:p w14:paraId="619F8E2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σημερινή μέρα δεν μπορεί ακόμα να χαρακτηριστεί ιστορική. Τον τίτλο αυτόν θα της τον αποδώσουν οι μελλοντικές γενιές, υπό την προϋπόθεση, βέβαια, ότι αυτό που ξεκινά σ</w:t>
      </w:r>
      <w:r>
        <w:rPr>
          <w:rFonts w:eastAsia="Times New Roman" w:cs="Times New Roman"/>
          <w:szCs w:val="24"/>
        </w:rPr>
        <w:t>ήμερα εδώ, θα έχει πράγματι αποτέλεσμα και θα αποδώσει καρπούς.</w:t>
      </w:r>
    </w:p>
    <w:p w14:paraId="619F8E2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Η σχέση της σημερινής ημέρας με την ιστορία είναι άλλη. Έχει να κάνει αποκλειστικά με το μέγεθος της ευθύνης που αναλαμβάνουμε απέναντι στους Έλληνες, απέναντι στους προγόνους μας, αλλά και </w:t>
      </w:r>
      <w:r>
        <w:rPr>
          <w:rFonts w:eastAsia="Times New Roman" w:cs="Times New Roman"/>
          <w:szCs w:val="24"/>
        </w:rPr>
        <w:t>μπροστά στα παιδιά και στα εγγόνια μας.</w:t>
      </w:r>
    </w:p>
    <w:p w14:paraId="619F8E28" w14:textId="77777777" w:rsidR="00F246CC" w:rsidRDefault="005B5D49">
      <w:pPr>
        <w:spacing w:line="600" w:lineRule="auto"/>
        <w:ind w:firstLine="720"/>
        <w:jc w:val="both"/>
        <w:rPr>
          <w:rFonts w:eastAsia="Times New Roman" w:cs="Times New Roman"/>
          <w:szCs w:val="24"/>
        </w:rPr>
      </w:pPr>
      <w:r w:rsidRPr="00791CB7">
        <w:rPr>
          <w:rFonts w:eastAsia="Times New Roman" w:cs="Times New Roman"/>
          <w:szCs w:val="24"/>
        </w:rPr>
        <w:t>(Στο σημείο αυτό την</w:t>
      </w:r>
      <w:r>
        <w:rPr>
          <w:rFonts w:eastAsia="Times New Roman" w:cs="Times New Roman"/>
          <w:szCs w:val="24"/>
        </w:rPr>
        <w:t xml:space="preserve"> Προεδρική Έδρα καταλαμβάνει ο Β</w:t>
      </w:r>
      <w:r>
        <w:rPr>
          <w:rFonts w:eastAsia="Times New Roman" w:cs="Times New Roman"/>
          <w:szCs w:val="24"/>
        </w:rPr>
        <w:t>΄</w:t>
      </w:r>
      <w:r w:rsidRPr="00791CB7">
        <w:rPr>
          <w:rFonts w:eastAsia="Times New Roman" w:cs="Times New Roman"/>
          <w:szCs w:val="24"/>
        </w:rPr>
        <w:t xml:space="preserve"> Αντιπρόεδρος της Βουλής κ. </w:t>
      </w:r>
      <w:r w:rsidRPr="00216633">
        <w:rPr>
          <w:rFonts w:eastAsia="Times New Roman" w:cs="Times New Roman"/>
          <w:b/>
          <w:szCs w:val="24"/>
        </w:rPr>
        <w:t>ΓΕΩΡΓΙΟΣ ΒΑΡΕΜΕΝΟΣ</w:t>
      </w:r>
      <w:r w:rsidRPr="009E6488">
        <w:rPr>
          <w:rFonts w:eastAsia="Times New Roman" w:cs="Times New Roman"/>
          <w:szCs w:val="24"/>
        </w:rPr>
        <w:t>)</w:t>
      </w:r>
    </w:p>
    <w:p w14:paraId="619F8E2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Σήμερα, λοιπόν, είναι μέρα ιστορικής ευθύνης για το Ελληνικό Κοινοβούλιο. Από σεβασμό στη βαρύτητα των όσων συζητού</w:t>
      </w:r>
      <w:r>
        <w:rPr>
          <w:rFonts w:eastAsia="Times New Roman" w:cs="Times New Roman"/>
          <w:szCs w:val="24"/>
        </w:rPr>
        <w:t>με, θα προσπαθήσω να αποφύγω τη στείρα κριτική. Θα επιμείνω σε ορισμένα σημεία τα οποία καθορίζουν και την τελική μας στάση ως Ένωση Κεντρώων σε αυτό το εξαιρετικά σημαντικό και σοβαρό ζήτημα των πολεμικών αποζημιώσεων που μας οφείλει η Γερμανία.</w:t>
      </w:r>
    </w:p>
    <w:p w14:paraId="619F8E2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Η ευθύνη </w:t>
      </w:r>
      <w:r>
        <w:rPr>
          <w:rFonts w:eastAsia="Times New Roman" w:cs="Times New Roman"/>
          <w:szCs w:val="24"/>
        </w:rPr>
        <w:t>μας, λοιπόν, έχει δύο πλευρές. Η μία είναι να διαλύσουμε μ</w:t>
      </w:r>
      <w:r>
        <w:rPr>
          <w:rFonts w:eastAsia="Times New Roman" w:cs="Times New Roman"/>
          <w:szCs w:val="24"/>
        </w:rPr>
        <w:t>ί</w:t>
      </w:r>
      <w:r>
        <w:rPr>
          <w:rFonts w:eastAsia="Times New Roman" w:cs="Times New Roman"/>
          <w:szCs w:val="24"/>
        </w:rPr>
        <w:t>α για πάντα τις σκιές, τις φήμες, τις ανακρίβειες και κυρίως τα ψέματα γύρω από το θέμα αυτό και η άλλη είναι να φροντίσουμε να είμαστε ενωμένοι. Μόνο ενωμένοι ως Έλληνες θα καταφέρουμε να νικήσουμ</w:t>
      </w:r>
      <w:r>
        <w:rPr>
          <w:rFonts w:eastAsia="Times New Roman" w:cs="Times New Roman"/>
          <w:szCs w:val="24"/>
        </w:rPr>
        <w:t>ε τη γερμανική μηχανή που έχουμε απέναντί μας, αυτή τη σύγχρονη γερμανική μηχανή.</w:t>
      </w:r>
    </w:p>
    <w:p w14:paraId="619F8E2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Ποιοι ευθύνονται και ποιοι τολμούν να αναρωτιούνται για το αν οι διεκδικήσεις μας είναι βάσιμες; Πώς φθάσαμε στο σημείο να υπάρχουν συμπολίτες μας που να πιστεύουν ότι ήδη έχ</w:t>
      </w:r>
      <w:r>
        <w:rPr>
          <w:rFonts w:eastAsia="Times New Roman" w:cs="Times New Roman"/>
          <w:szCs w:val="24"/>
        </w:rPr>
        <w:t xml:space="preserve">ουμε εγκαταλείψει την προσπάθεια και πως στο παρελθόν υπήρχαν κάποιες μυστικές, δήθεν, διαπραγματεύσεις, κατά τις οποίες η Ελλάδα δέχθηκε να σταματήσει να διεκδικεί ό,τι δικαιωματικά της </w:t>
      </w:r>
      <w:r>
        <w:rPr>
          <w:rFonts w:eastAsia="Times New Roman" w:cs="Times New Roman"/>
          <w:szCs w:val="24"/>
        </w:rPr>
        <w:lastRenderedPageBreak/>
        <w:t>ανήκει; Ποιος ξεκίνησε τη διασπορά της φήμης πως οι Γερμανοί μάς έχου</w:t>
      </w:r>
      <w:r>
        <w:rPr>
          <w:rFonts w:eastAsia="Times New Roman" w:cs="Times New Roman"/>
          <w:szCs w:val="24"/>
        </w:rPr>
        <w:t>ν ήδη επιστρέψει αυτά που μας χρωστούν; Γιατί επιτρέψαμε να χαθούν τόσα πολλά χρόνια;</w:t>
      </w:r>
    </w:p>
    <w:p w14:paraId="619F8E2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πρώτη μας νίκη σε αυτόν τον αγώνα για τα δίκαιά μας θα είναι να βροντοφωνάξουμε όλοι μαζί ενωμένοι από αυτή εδώ την Αίθουσα, να μας ακούσο</w:t>
      </w:r>
      <w:r>
        <w:rPr>
          <w:rFonts w:eastAsia="Times New Roman" w:cs="Times New Roman"/>
          <w:szCs w:val="24"/>
        </w:rPr>
        <w:t>υν όλοι οι Έλληνες πολίτες, όπου και να βρίσκονται πάνω στη γη, πως η Γερμανία χρωστάει στην Ελλάδα, πως οι Γερμανοί δεν έχουν πληρώσει ούτε μ</w:t>
      </w:r>
      <w:r>
        <w:rPr>
          <w:rFonts w:eastAsia="Times New Roman" w:cs="Times New Roman"/>
          <w:szCs w:val="24"/>
        </w:rPr>
        <w:t>ί</w:t>
      </w:r>
      <w:r>
        <w:rPr>
          <w:rFonts w:eastAsia="Times New Roman" w:cs="Times New Roman"/>
          <w:szCs w:val="24"/>
        </w:rPr>
        <w:t>α δραχμή ούτε ένα ευρώ για τα εγκλήματά τους κατά των Ελλήνων, πως δεν θα δεχθούμε για κανέναν λόγο να επιτρέψουμ</w:t>
      </w:r>
      <w:r>
        <w:rPr>
          <w:rFonts w:eastAsia="Times New Roman" w:cs="Times New Roman"/>
          <w:szCs w:val="24"/>
        </w:rPr>
        <w:t xml:space="preserve">ε στους Γερμανούς να καταφέρουν με την οικονομία τους όσα δεν κατάφεραν με τα όπλα τους τις δυο φορές που συνειδητά αιματοκύλησαν την ανθρωπότητα. </w:t>
      </w:r>
    </w:p>
    <w:p w14:paraId="619F8E2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Με αυτή την οικονομία που ευημερεί εις βάρος της υπόλοιπης Ευρώπης, μόνο και μόνο επειδή στηρίζεται στη διαφ</w:t>
      </w:r>
      <w:r>
        <w:rPr>
          <w:rFonts w:eastAsia="Times New Roman" w:cs="Times New Roman"/>
          <w:szCs w:val="24"/>
        </w:rPr>
        <w:t>θορά και στη διαπλοκή, δεν μπορούν να πνίξουν την ιστορική αλήθεια.</w:t>
      </w:r>
    </w:p>
    <w:p w14:paraId="619F8E2E"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η</w:t>
      </w:r>
      <w:r w:rsidRPr="00794C06">
        <w:rPr>
          <w:rFonts w:eastAsia="Times New Roman"/>
          <w:color w:val="222222"/>
          <w:szCs w:val="24"/>
          <w:shd w:val="clear" w:color="auto" w:fill="FFFFFF"/>
        </w:rPr>
        <w:t xml:space="preserve"> αλήθεια</w:t>
      </w:r>
      <w:r w:rsidRPr="00C03691">
        <w:rPr>
          <w:rFonts w:eastAsia="Times New Roman"/>
          <w:color w:val="222222"/>
          <w:szCs w:val="24"/>
          <w:shd w:val="clear" w:color="auto" w:fill="FFFFFF"/>
        </w:rPr>
        <w:t>,</w:t>
      </w:r>
      <w:r w:rsidRPr="00794C06">
        <w:rPr>
          <w:rFonts w:eastAsia="Times New Roman"/>
          <w:color w:val="222222"/>
          <w:szCs w:val="24"/>
          <w:shd w:val="clear" w:color="auto" w:fill="FFFFFF"/>
        </w:rPr>
        <w:t xml:space="preserve"> κυρίες και κύριοι συνάδελφοι</w:t>
      </w:r>
      <w:r w:rsidRPr="00C03691">
        <w:rPr>
          <w:rFonts w:eastAsia="Times New Roman"/>
          <w:color w:val="222222"/>
          <w:szCs w:val="24"/>
          <w:shd w:val="clear" w:color="auto" w:fill="FFFFFF"/>
        </w:rPr>
        <w:t>,</w:t>
      </w:r>
      <w:r w:rsidRPr="00794C06">
        <w:rPr>
          <w:rFonts w:eastAsia="Times New Roman"/>
          <w:color w:val="222222"/>
          <w:szCs w:val="24"/>
          <w:shd w:val="clear" w:color="auto" w:fill="FFFFFF"/>
        </w:rPr>
        <w:t xml:space="preserve"> είναι η εξής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Μετά τη λήξη του </w:t>
      </w:r>
      <w:r>
        <w:rPr>
          <w:rFonts w:eastAsia="Times New Roman"/>
          <w:color w:val="222222"/>
          <w:szCs w:val="24"/>
          <w:shd w:val="clear" w:color="auto" w:fill="FFFFFF"/>
        </w:rPr>
        <w:t xml:space="preserve">Β΄ </w:t>
      </w:r>
      <w:r w:rsidRPr="00794C06">
        <w:rPr>
          <w:rFonts w:eastAsia="Times New Roman"/>
          <w:color w:val="222222"/>
          <w:szCs w:val="24"/>
          <w:shd w:val="clear" w:color="auto" w:fill="FFFFFF"/>
        </w:rPr>
        <w:t>Παγκοσμίου Πολέμο</w:t>
      </w:r>
      <w:r>
        <w:rPr>
          <w:rFonts w:eastAsia="Times New Roman"/>
          <w:color w:val="222222"/>
          <w:szCs w:val="24"/>
          <w:shd w:val="clear" w:color="auto" w:fill="FFFFFF"/>
        </w:rPr>
        <w:t xml:space="preserve">υ κόψαμε τη χώρα </w:t>
      </w:r>
      <w:r w:rsidRPr="00794C06">
        <w:rPr>
          <w:rFonts w:eastAsia="Times New Roman"/>
          <w:color w:val="222222"/>
          <w:szCs w:val="24"/>
          <w:shd w:val="clear" w:color="auto" w:fill="FFFFFF"/>
        </w:rPr>
        <w:t xml:space="preserve">αυτή </w:t>
      </w:r>
      <w:r w:rsidRPr="00794C06">
        <w:rPr>
          <w:rFonts w:eastAsia="Times New Roman"/>
          <w:color w:val="222222"/>
          <w:szCs w:val="24"/>
          <w:shd w:val="clear" w:color="auto" w:fill="FFFFFF"/>
        </w:rPr>
        <w:lastRenderedPageBreak/>
        <w:t xml:space="preserve">σε κομμάτια και </w:t>
      </w:r>
      <w:r>
        <w:rPr>
          <w:rFonts w:eastAsia="Times New Roman"/>
          <w:color w:val="222222"/>
          <w:szCs w:val="24"/>
          <w:shd w:val="clear" w:color="auto" w:fill="FFFFFF"/>
        </w:rPr>
        <w:t>της</w:t>
      </w:r>
      <w:r w:rsidRPr="00794C06">
        <w:rPr>
          <w:rFonts w:eastAsia="Times New Roman"/>
          <w:color w:val="222222"/>
          <w:szCs w:val="24"/>
          <w:shd w:val="clear" w:color="auto" w:fill="FFFFFF"/>
        </w:rPr>
        <w:t xml:space="preserve"> επιβάλαμε τέτοιες κυρώσεις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που θα έμοιαζε πραγματικά αδύνατο το ενδεχόμενο να ξαναπιάσουν τα όπλα </w:t>
      </w:r>
      <w:r>
        <w:rPr>
          <w:rFonts w:eastAsia="Times New Roman"/>
          <w:color w:val="222222"/>
          <w:szCs w:val="24"/>
          <w:shd w:val="clear" w:color="auto" w:fill="FFFFFF"/>
        </w:rPr>
        <w:t>μια</w:t>
      </w:r>
      <w:r w:rsidRPr="00794C06">
        <w:rPr>
          <w:rFonts w:eastAsia="Times New Roman"/>
          <w:color w:val="222222"/>
          <w:szCs w:val="24"/>
          <w:shd w:val="clear" w:color="auto" w:fill="FFFFFF"/>
        </w:rPr>
        <w:t xml:space="preserve"> μέρα</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γυρεύοντας να δοκιμάσουν και για τρίτη φορά να επιβληθούν σε όσους δεν τους </w:t>
      </w:r>
      <w:r>
        <w:rPr>
          <w:rFonts w:eastAsia="Times New Roman"/>
          <w:color w:val="222222"/>
          <w:szCs w:val="24"/>
          <w:shd w:val="clear" w:color="auto" w:fill="FFFFFF"/>
        </w:rPr>
        <w:t>μ</w:t>
      </w:r>
      <w:r w:rsidRPr="00794C06">
        <w:rPr>
          <w:rFonts w:eastAsia="Times New Roman"/>
          <w:color w:val="222222"/>
          <w:szCs w:val="24"/>
          <w:shd w:val="clear" w:color="auto" w:fill="FFFFFF"/>
        </w:rPr>
        <w:t>οιάζουν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Από τότε τους δώσαμε λεφτά</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τους δώσαμε εργάτες και τους </w:t>
      </w:r>
      <w:r>
        <w:rPr>
          <w:rFonts w:eastAsia="Times New Roman"/>
          <w:color w:val="222222"/>
          <w:szCs w:val="24"/>
          <w:shd w:val="clear" w:color="auto" w:fill="FFFFFF"/>
        </w:rPr>
        <w:t>αφήσαμε να ενωθούν ξανά. Με λίγ</w:t>
      </w:r>
      <w:r>
        <w:rPr>
          <w:rFonts w:eastAsia="Times New Roman"/>
          <w:color w:val="222222"/>
          <w:szCs w:val="24"/>
          <w:shd w:val="clear" w:color="auto" w:fill="FFFFFF"/>
        </w:rPr>
        <w:t>α λόγια, τού</w:t>
      </w:r>
      <w:r w:rsidRPr="00794C06">
        <w:rPr>
          <w:rFonts w:eastAsia="Times New Roman"/>
          <w:color w:val="222222"/>
          <w:szCs w:val="24"/>
          <w:shd w:val="clear" w:color="auto" w:fill="FFFFFF"/>
        </w:rPr>
        <w:t>ς δώσαμε ό</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τι τους </w:t>
      </w:r>
      <w:r>
        <w:rPr>
          <w:rFonts w:eastAsia="Times New Roman"/>
          <w:color w:val="222222"/>
          <w:szCs w:val="24"/>
          <w:shd w:val="clear" w:color="auto" w:fill="FFFFFF"/>
        </w:rPr>
        <w:t>χρειαζόταν,</w:t>
      </w:r>
      <w:r w:rsidRPr="00794C06">
        <w:rPr>
          <w:rFonts w:eastAsia="Times New Roman"/>
          <w:color w:val="222222"/>
          <w:szCs w:val="24"/>
          <w:shd w:val="clear" w:color="auto" w:fill="FFFFFF"/>
        </w:rPr>
        <w:t xml:space="preserve"> ώστε να μπορούν και πάλι να ξεκινήσουν να </w:t>
      </w:r>
      <w:r>
        <w:rPr>
          <w:rFonts w:eastAsia="Times New Roman"/>
          <w:color w:val="222222"/>
          <w:szCs w:val="24"/>
          <w:shd w:val="clear" w:color="auto" w:fill="FFFFFF"/>
        </w:rPr>
        <w:t>εξοπλίζονται,</w:t>
      </w:r>
      <w:r w:rsidRPr="00794C06">
        <w:rPr>
          <w:rFonts w:eastAsia="Times New Roman"/>
          <w:color w:val="222222"/>
          <w:szCs w:val="24"/>
          <w:shd w:val="clear" w:color="auto" w:fill="FFFFFF"/>
        </w:rPr>
        <w:t xml:space="preserve"> για μία ακόμα φορά</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να ξεκινάνε να φτιάχνουν στρατό</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για μία ακόμα φορά</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r>
        <w:rPr>
          <w:rFonts w:eastAsia="Times New Roman"/>
          <w:color w:val="222222"/>
          <w:szCs w:val="24"/>
          <w:shd w:val="clear" w:color="auto" w:fill="FFFFFF"/>
        </w:rPr>
        <w:t>Κ</w:t>
      </w:r>
      <w:r w:rsidRPr="00794C06">
        <w:rPr>
          <w:rFonts w:eastAsia="Times New Roman"/>
          <w:color w:val="222222"/>
          <w:szCs w:val="24"/>
          <w:shd w:val="clear" w:color="auto" w:fill="FFFFFF"/>
        </w:rPr>
        <w:t>αι</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μάλιστα</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όλα αυτά με δικά μας λεφτά και όχι απλά με την άδειά </w:t>
      </w:r>
      <w:r>
        <w:rPr>
          <w:rFonts w:eastAsia="Times New Roman"/>
          <w:color w:val="222222"/>
          <w:szCs w:val="24"/>
          <w:shd w:val="clear" w:color="auto" w:fill="FFFFFF"/>
        </w:rPr>
        <w:t>μας,</w:t>
      </w:r>
      <w:r w:rsidRPr="00794C06">
        <w:rPr>
          <w:rFonts w:eastAsia="Times New Roman"/>
          <w:color w:val="222222"/>
          <w:szCs w:val="24"/>
          <w:shd w:val="clear" w:color="auto" w:fill="FFFFFF"/>
        </w:rPr>
        <w:t xml:space="preserve"> αλλά και με </w:t>
      </w:r>
      <w:r w:rsidRPr="00794C06">
        <w:rPr>
          <w:rFonts w:eastAsia="Times New Roman"/>
          <w:color w:val="222222"/>
          <w:szCs w:val="24"/>
          <w:shd w:val="clear" w:color="auto" w:fill="FFFFFF"/>
        </w:rPr>
        <w:t>τις ευλογίες</w:t>
      </w:r>
      <w:r>
        <w:rPr>
          <w:rFonts w:eastAsia="Times New Roman"/>
          <w:color w:val="222222"/>
          <w:szCs w:val="24"/>
          <w:shd w:val="clear" w:color="auto" w:fill="FFFFFF"/>
        </w:rPr>
        <w:t xml:space="preserve"> μας. Η</w:t>
      </w:r>
      <w:r w:rsidRPr="00794C06">
        <w:rPr>
          <w:rFonts w:eastAsia="Times New Roman"/>
          <w:color w:val="222222"/>
          <w:szCs w:val="24"/>
          <w:shd w:val="clear" w:color="auto" w:fill="FFFFFF"/>
        </w:rPr>
        <w:t xml:space="preserve"> Γερμανία εξοπλίζεται</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κυρίες και κύριοι συνάδελφοι</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δήθεν γιατί την πιέζουν οι σύμμαχοι αυτή</w:t>
      </w:r>
      <w:r>
        <w:rPr>
          <w:rFonts w:eastAsia="Times New Roman"/>
          <w:color w:val="222222"/>
          <w:szCs w:val="24"/>
          <w:shd w:val="clear" w:color="auto" w:fill="FFFFFF"/>
        </w:rPr>
        <w:t>ν</w:t>
      </w:r>
      <w:r w:rsidRPr="00794C06">
        <w:rPr>
          <w:rFonts w:eastAsia="Times New Roman"/>
          <w:color w:val="222222"/>
          <w:szCs w:val="24"/>
          <w:shd w:val="clear" w:color="auto" w:fill="FFFFFF"/>
        </w:rPr>
        <w:t xml:space="preserve"> τη φορά για να το κάνει</w:t>
      </w:r>
      <w:r>
        <w:rPr>
          <w:rFonts w:eastAsia="Times New Roman"/>
          <w:color w:val="222222"/>
          <w:szCs w:val="24"/>
          <w:shd w:val="clear" w:color="auto" w:fill="FFFFFF"/>
        </w:rPr>
        <w:t xml:space="preserve">. Και την ώρα που το κάνει αυτό, </w:t>
      </w:r>
      <w:r w:rsidRPr="00794C06">
        <w:rPr>
          <w:rFonts w:eastAsia="Times New Roman"/>
          <w:color w:val="222222"/>
          <w:szCs w:val="24"/>
          <w:shd w:val="clear" w:color="auto" w:fill="FFFFFF"/>
        </w:rPr>
        <w:t xml:space="preserve">δεν </w:t>
      </w:r>
      <w:r>
        <w:rPr>
          <w:rFonts w:eastAsia="Times New Roman"/>
          <w:color w:val="222222"/>
          <w:szCs w:val="24"/>
          <w:shd w:val="clear" w:color="auto" w:fill="FFFFFF"/>
        </w:rPr>
        <w:t>αναλαμβάνει</w:t>
      </w:r>
      <w:r w:rsidRPr="00794C06">
        <w:rPr>
          <w:rFonts w:eastAsia="Times New Roman"/>
          <w:color w:val="222222"/>
          <w:szCs w:val="24"/>
          <w:shd w:val="clear" w:color="auto" w:fill="FFFFFF"/>
        </w:rPr>
        <w:t xml:space="preserve"> τις ιστορικές της ευθύνες</w:t>
      </w:r>
      <w:r>
        <w:rPr>
          <w:rFonts w:eastAsia="Times New Roman"/>
          <w:color w:val="222222"/>
          <w:szCs w:val="24"/>
          <w:shd w:val="clear" w:color="auto" w:fill="FFFFFF"/>
        </w:rPr>
        <w:t>.</w:t>
      </w:r>
    </w:p>
    <w:p w14:paraId="619F8E2F"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794C06">
        <w:rPr>
          <w:rFonts w:eastAsia="Times New Roman"/>
          <w:color w:val="222222"/>
          <w:szCs w:val="24"/>
          <w:shd w:val="clear" w:color="auto" w:fill="FFFFFF"/>
        </w:rPr>
        <w:t xml:space="preserve">Το </w:t>
      </w:r>
      <w:r>
        <w:rPr>
          <w:rFonts w:eastAsia="Times New Roman"/>
          <w:color w:val="222222"/>
          <w:szCs w:val="24"/>
          <w:shd w:val="clear" w:color="auto" w:fill="FFFFFF"/>
        </w:rPr>
        <w:t>πραγματικό, λ</w:t>
      </w:r>
      <w:r w:rsidRPr="00794C06">
        <w:rPr>
          <w:rFonts w:eastAsia="Times New Roman"/>
          <w:color w:val="222222"/>
          <w:szCs w:val="24"/>
          <w:shd w:val="clear" w:color="auto" w:fill="FFFFFF"/>
        </w:rPr>
        <w:t>οιπόν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ερώτημα που καλούμασ</w:t>
      </w:r>
      <w:r w:rsidRPr="00794C06">
        <w:rPr>
          <w:rFonts w:eastAsia="Times New Roman"/>
          <w:color w:val="222222"/>
          <w:szCs w:val="24"/>
          <w:shd w:val="clear" w:color="auto" w:fill="FFFFFF"/>
        </w:rPr>
        <w:t>τε να απαντήσουμε είναι το αν θα επιτρέψο</w:t>
      </w:r>
      <w:r>
        <w:rPr>
          <w:rFonts w:eastAsia="Times New Roman"/>
          <w:color w:val="222222"/>
          <w:szCs w:val="24"/>
          <w:shd w:val="clear" w:color="auto" w:fill="FFFFFF"/>
        </w:rPr>
        <w:t>υμε ως Έλληνες να ξεχαστούν τα ε</w:t>
      </w:r>
      <w:r w:rsidRPr="00794C06">
        <w:rPr>
          <w:rFonts w:eastAsia="Times New Roman"/>
          <w:color w:val="222222"/>
          <w:szCs w:val="24"/>
          <w:shd w:val="clear" w:color="auto" w:fill="FFFFFF"/>
        </w:rPr>
        <w:t>γκλήματα των Γερμανών τ</w:t>
      </w:r>
      <w:r>
        <w:rPr>
          <w:rFonts w:eastAsia="Times New Roman"/>
          <w:color w:val="222222"/>
          <w:szCs w:val="24"/>
          <w:shd w:val="clear" w:color="auto" w:fill="FFFFFF"/>
        </w:rPr>
        <w:t>ην ίδια στιγμή που οι Γερμανοί, π</w:t>
      </w:r>
      <w:r w:rsidRPr="00794C06">
        <w:rPr>
          <w:rFonts w:eastAsia="Times New Roman"/>
          <w:color w:val="222222"/>
          <w:szCs w:val="24"/>
          <w:shd w:val="clear" w:color="auto" w:fill="FFFFFF"/>
        </w:rPr>
        <w:t>έραν της ευρωπαϊκής οικονομίας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r>
        <w:rPr>
          <w:rFonts w:eastAsia="Times New Roman"/>
          <w:color w:val="222222"/>
          <w:szCs w:val="24"/>
          <w:shd w:val="clear" w:color="auto" w:fill="FFFFFF"/>
        </w:rPr>
        <w:t>ε</w:t>
      </w:r>
      <w:r w:rsidRPr="00794C06">
        <w:rPr>
          <w:rFonts w:eastAsia="Times New Roman"/>
          <w:color w:val="222222"/>
          <w:szCs w:val="24"/>
          <w:shd w:val="clear" w:color="auto" w:fill="FFFFFF"/>
        </w:rPr>
        <w:t>τοιμάζονται να ηγηθούν και του ευρωπαϊκού στρατού</w:t>
      </w:r>
      <w:r>
        <w:rPr>
          <w:rFonts w:eastAsia="Times New Roman"/>
          <w:color w:val="222222"/>
          <w:szCs w:val="24"/>
          <w:shd w:val="clear" w:color="auto" w:fill="FFFFFF"/>
        </w:rPr>
        <w:t xml:space="preserve">. </w:t>
      </w:r>
    </w:p>
    <w:p w14:paraId="619F8E30"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Είναι άξιο λόγου</w:t>
      </w:r>
      <w:r w:rsidRPr="00794C06">
        <w:rPr>
          <w:rFonts w:eastAsia="Times New Roman"/>
          <w:color w:val="222222"/>
          <w:szCs w:val="24"/>
          <w:shd w:val="clear" w:color="auto" w:fill="FFFFFF"/>
        </w:rPr>
        <w:t xml:space="preserve"> ότι η Ελλάδ</w:t>
      </w:r>
      <w:r>
        <w:rPr>
          <w:rFonts w:eastAsia="Times New Roman"/>
          <w:color w:val="222222"/>
          <w:szCs w:val="24"/>
          <w:shd w:val="clear" w:color="auto" w:fill="FFFFFF"/>
        </w:rPr>
        <w:t>α είναι η μόνη</w:t>
      </w:r>
      <w:r>
        <w:rPr>
          <w:rFonts w:eastAsia="Times New Roman"/>
          <w:color w:val="222222"/>
          <w:szCs w:val="24"/>
          <w:shd w:val="clear" w:color="auto" w:fill="FFFFFF"/>
        </w:rPr>
        <w:t xml:space="preserve"> χώρα που συζητάει</w:t>
      </w:r>
      <w:r w:rsidRPr="00794C06">
        <w:rPr>
          <w:rFonts w:eastAsia="Times New Roman"/>
          <w:color w:val="222222"/>
          <w:szCs w:val="24"/>
          <w:shd w:val="clear" w:color="auto" w:fill="FFFFFF"/>
        </w:rPr>
        <w:t xml:space="preserve"> </w:t>
      </w:r>
      <w:r>
        <w:rPr>
          <w:rFonts w:eastAsia="Times New Roman"/>
          <w:color w:val="222222"/>
          <w:szCs w:val="24"/>
          <w:shd w:val="clear" w:color="auto" w:fill="FFFFFF"/>
        </w:rPr>
        <w:t>χρόνια,</w:t>
      </w:r>
      <w:r w:rsidRPr="00794C06">
        <w:rPr>
          <w:rFonts w:eastAsia="Times New Roman"/>
          <w:color w:val="222222"/>
          <w:szCs w:val="24"/>
          <w:shd w:val="clear" w:color="auto" w:fill="FFFFFF"/>
        </w:rPr>
        <w:t xml:space="preserve"> σήμερα</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r>
        <w:rPr>
          <w:rFonts w:eastAsia="Times New Roman"/>
          <w:color w:val="222222"/>
          <w:szCs w:val="24"/>
          <w:shd w:val="clear" w:color="auto" w:fill="FFFFFF"/>
        </w:rPr>
        <w:t>εβδομήντα</w:t>
      </w:r>
      <w:r w:rsidRPr="00794C06">
        <w:rPr>
          <w:rFonts w:eastAsia="Times New Roman"/>
          <w:color w:val="222222"/>
          <w:szCs w:val="24"/>
          <w:shd w:val="clear" w:color="auto" w:fill="FFFFFF"/>
        </w:rPr>
        <w:t xml:space="preserve"> χρόνια μετά τη γερμανική κατοχή του </w:t>
      </w:r>
      <w:r>
        <w:rPr>
          <w:rFonts w:eastAsia="Times New Roman"/>
          <w:color w:val="222222"/>
          <w:szCs w:val="24"/>
          <w:shd w:val="clear" w:color="auto" w:fill="FFFFFF"/>
        </w:rPr>
        <w:t>Β΄</w:t>
      </w:r>
      <w:r w:rsidRPr="00794C06">
        <w:rPr>
          <w:rFonts w:eastAsia="Times New Roman"/>
          <w:color w:val="222222"/>
          <w:szCs w:val="24"/>
          <w:shd w:val="clear" w:color="auto" w:fill="FFFFFF"/>
        </w:rPr>
        <w:t xml:space="preserve"> Παγκοσμίου Πολέμου και </w:t>
      </w:r>
      <w:r>
        <w:rPr>
          <w:rFonts w:eastAsia="Times New Roman"/>
          <w:color w:val="222222"/>
          <w:szCs w:val="24"/>
          <w:shd w:val="clear" w:color="auto" w:fill="FFFFFF"/>
        </w:rPr>
        <w:t>είκοσι πέντε</w:t>
      </w:r>
      <w:r w:rsidRPr="00794C06">
        <w:rPr>
          <w:rFonts w:eastAsia="Times New Roman"/>
          <w:color w:val="222222"/>
          <w:szCs w:val="24"/>
          <w:shd w:val="clear" w:color="auto" w:fill="FFFFFF"/>
        </w:rPr>
        <w:t xml:space="preserve"> χρόνια μετά την ένωση των δύο Γερμανιών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r>
        <w:rPr>
          <w:rFonts w:eastAsia="Times New Roman"/>
          <w:color w:val="222222"/>
          <w:szCs w:val="24"/>
          <w:shd w:val="clear" w:color="auto" w:fill="FFFFFF"/>
        </w:rPr>
        <w:t>τ</w:t>
      </w:r>
      <w:r w:rsidRPr="00794C06">
        <w:rPr>
          <w:rFonts w:eastAsia="Times New Roman"/>
          <w:color w:val="222222"/>
          <w:szCs w:val="24"/>
          <w:shd w:val="clear" w:color="auto" w:fill="FFFFFF"/>
        </w:rPr>
        <w:t>ο ζήτημα των γερμανικών οφειλών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Αυτό </w:t>
      </w:r>
      <w:r>
        <w:rPr>
          <w:rFonts w:eastAsia="Times New Roman"/>
          <w:color w:val="222222"/>
          <w:szCs w:val="24"/>
          <w:shd w:val="clear" w:color="auto" w:fill="FFFFFF"/>
        </w:rPr>
        <w:t>δείχνει τη</w:t>
      </w:r>
      <w:r w:rsidRPr="00794C06">
        <w:rPr>
          <w:rFonts w:eastAsia="Times New Roman"/>
          <w:color w:val="222222"/>
          <w:szCs w:val="24"/>
          <w:shd w:val="clear" w:color="auto" w:fill="FFFFFF"/>
        </w:rPr>
        <w:t xml:space="preserve"> δυσκολία μας να αντ</w:t>
      </w:r>
      <w:r>
        <w:rPr>
          <w:rFonts w:eastAsia="Times New Roman"/>
          <w:color w:val="222222"/>
          <w:szCs w:val="24"/>
          <w:shd w:val="clear" w:color="auto" w:fill="FFFFFF"/>
        </w:rPr>
        <w:t>ιμετωπίσουμε την ιστορία κ</w:t>
      </w:r>
      <w:r>
        <w:rPr>
          <w:rFonts w:eastAsia="Times New Roman"/>
          <w:color w:val="222222"/>
          <w:szCs w:val="24"/>
          <w:shd w:val="clear" w:color="auto" w:fill="FFFFFF"/>
        </w:rPr>
        <w:t>αι τη</w:t>
      </w:r>
      <w:r w:rsidRPr="00794C06">
        <w:rPr>
          <w:rFonts w:eastAsia="Times New Roman"/>
          <w:color w:val="222222"/>
          <w:szCs w:val="24"/>
          <w:shd w:val="clear" w:color="auto" w:fill="FFFFFF"/>
        </w:rPr>
        <w:t xml:space="preserve"> θέση μ</w:t>
      </w:r>
      <w:r>
        <w:rPr>
          <w:rFonts w:eastAsia="Times New Roman"/>
          <w:color w:val="222222"/>
          <w:szCs w:val="24"/>
          <w:shd w:val="clear" w:color="auto" w:fill="FFFFFF"/>
        </w:rPr>
        <w:t>ας στη μεταπολεμική Ευρώπη και, β</w:t>
      </w:r>
      <w:r w:rsidRPr="00794C06">
        <w:rPr>
          <w:rFonts w:eastAsia="Times New Roman"/>
          <w:color w:val="222222"/>
          <w:szCs w:val="24"/>
          <w:shd w:val="clear" w:color="auto" w:fill="FFFFFF"/>
        </w:rPr>
        <w:t>εβαίως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να δράσουμε ενωμένοι και αποτελεσματικά</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p>
    <w:p w14:paraId="619F8E31"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794C06">
        <w:rPr>
          <w:rFonts w:eastAsia="Times New Roman"/>
          <w:color w:val="222222"/>
          <w:szCs w:val="24"/>
          <w:shd w:val="clear" w:color="auto" w:fill="FFFFFF"/>
        </w:rPr>
        <w:t xml:space="preserve">Η </w:t>
      </w:r>
      <w:r>
        <w:rPr>
          <w:rFonts w:eastAsia="Times New Roman"/>
          <w:color w:val="222222"/>
          <w:szCs w:val="24"/>
          <w:shd w:val="clear" w:color="auto" w:fill="FFFFFF"/>
        </w:rPr>
        <w:t>σύμπνοια όλων των πολιτικών δ</w:t>
      </w:r>
      <w:r w:rsidRPr="00794C06">
        <w:rPr>
          <w:rFonts w:eastAsia="Times New Roman"/>
          <w:color w:val="222222"/>
          <w:szCs w:val="24"/>
          <w:shd w:val="clear" w:color="auto" w:fill="FFFFFF"/>
        </w:rPr>
        <w:t>υνάμεων της χώρας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παρά τις επιμέρους διαφορές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είναι απαραίτητη προϋπόθεση πριν από κάθε συζήτηση για το ζήτημα των γερμανικών οφ</w:t>
      </w:r>
      <w:r w:rsidRPr="00794C06">
        <w:rPr>
          <w:rFonts w:eastAsia="Times New Roman"/>
          <w:color w:val="222222"/>
          <w:szCs w:val="24"/>
          <w:shd w:val="clear" w:color="auto" w:fill="FFFFFF"/>
        </w:rPr>
        <w:t>ειλών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Δεν χωρούν εδώ μικροπολιτικ</w:t>
      </w:r>
      <w:r>
        <w:rPr>
          <w:rFonts w:eastAsia="Times New Roman"/>
          <w:color w:val="222222"/>
          <w:szCs w:val="24"/>
          <w:shd w:val="clear" w:color="auto" w:fill="FFFFFF"/>
        </w:rPr>
        <w:t>οί ελιγμοί ή</w:t>
      </w:r>
      <w:r w:rsidRPr="00794C06">
        <w:rPr>
          <w:rFonts w:eastAsia="Times New Roman"/>
          <w:color w:val="222222"/>
          <w:szCs w:val="24"/>
          <w:shd w:val="clear" w:color="auto" w:fill="FFFFFF"/>
        </w:rPr>
        <w:t xml:space="preserve"> αντιπολιτευτική στάση</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Πρέπει πάση θυσία να αποφεύγονται παλινωδίες και κινήσεις για το θεαθήναι και </w:t>
      </w:r>
      <w:r>
        <w:rPr>
          <w:rFonts w:eastAsia="Times New Roman"/>
          <w:color w:val="222222"/>
          <w:szCs w:val="24"/>
          <w:shd w:val="clear" w:color="auto" w:fill="FFFFFF"/>
        </w:rPr>
        <w:t xml:space="preserve">την </w:t>
      </w:r>
      <w:r w:rsidRPr="00794C06">
        <w:rPr>
          <w:rFonts w:eastAsia="Times New Roman"/>
          <w:color w:val="222222"/>
          <w:szCs w:val="24"/>
          <w:shd w:val="clear" w:color="auto" w:fill="FFFFFF"/>
        </w:rPr>
        <w:t>εσωτερική κατανάλωση</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που αφ</w:t>
      </w:r>
      <w:r>
        <w:rPr>
          <w:rFonts w:eastAsia="Times New Roman"/>
          <w:color w:val="222222"/>
          <w:szCs w:val="24"/>
          <w:shd w:val="clear" w:color="auto" w:fill="FFFFFF"/>
        </w:rPr>
        <w:t xml:space="preserve">’ </w:t>
      </w:r>
      <w:r w:rsidRPr="00794C06">
        <w:rPr>
          <w:rFonts w:eastAsia="Times New Roman"/>
          <w:color w:val="222222"/>
          <w:szCs w:val="24"/>
          <w:shd w:val="clear" w:color="auto" w:fill="FFFFFF"/>
        </w:rPr>
        <w:t>ενός μεν μαρτυρούν έλλειψη πολιτικής βούλησης για διεκδίκηση των οφειλών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r w:rsidRPr="00794C06">
        <w:rPr>
          <w:rFonts w:eastAsia="Times New Roman"/>
          <w:color w:val="222222"/>
          <w:szCs w:val="24"/>
          <w:shd w:val="clear" w:color="auto" w:fill="FFFFFF"/>
        </w:rPr>
        <w:t>αφ</w:t>
      </w:r>
      <w:r>
        <w:rPr>
          <w:rFonts w:eastAsia="Times New Roman"/>
          <w:color w:val="222222"/>
          <w:szCs w:val="24"/>
          <w:shd w:val="clear" w:color="auto" w:fill="FFFFFF"/>
        </w:rPr>
        <w:t xml:space="preserve">’ </w:t>
      </w:r>
      <w:r w:rsidRPr="00794C06">
        <w:rPr>
          <w:rFonts w:eastAsia="Times New Roman"/>
          <w:color w:val="222222"/>
          <w:szCs w:val="24"/>
          <w:shd w:val="clear" w:color="auto" w:fill="FFFFFF"/>
        </w:rPr>
        <w:t>ετέρου</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δε</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βλάπτουν την εθνική </w:t>
      </w:r>
      <w:r>
        <w:rPr>
          <w:rFonts w:eastAsia="Times New Roman"/>
          <w:color w:val="222222"/>
          <w:szCs w:val="24"/>
          <w:shd w:val="clear" w:color="auto" w:fill="FFFFFF"/>
        </w:rPr>
        <w:t>υπόθεση,</w:t>
      </w:r>
      <w:r w:rsidRPr="00794C06">
        <w:rPr>
          <w:rFonts w:eastAsia="Times New Roman"/>
          <w:color w:val="222222"/>
          <w:szCs w:val="24"/>
          <w:shd w:val="clear" w:color="auto" w:fill="FFFFFF"/>
        </w:rPr>
        <w:t xml:space="preserve"> γιατί </w:t>
      </w:r>
      <w:r>
        <w:rPr>
          <w:rFonts w:eastAsia="Times New Roman"/>
          <w:color w:val="222222"/>
          <w:szCs w:val="24"/>
          <w:shd w:val="clear" w:color="auto" w:fill="FFFFFF"/>
        </w:rPr>
        <w:t>απο</w:t>
      </w:r>
      <w:r w:rsidRPr="00794C06">
        <w:rPr>
          <w:rFonts w:eastAsia="Times New Roman"/>
          <w:color w:val="222222"/>
          <w:szCs w:val="24"/>
          <w:shd w:val="clear" w:color="auto" w:fill="FFFFFF"/>
        </w:rPr>
        <w:t xml:space="preserve">μειώνουν το κεφάλαιο σοβαρότητας που ως χώρα πρέπει να έχουμε </w:t>
      </w:r>
      <w:r>
        <w:rPr>
          <w:rFonts w:eastAsia="Times New Roman"/>
          <w:color w:val="222222"/>
          <w:szCs w:val="24"/>
          <w:shd w:val="clear" w:color="auto" w:fill="FFFFFF"/>
        </w:rPr>
        <w:t xml:space="preserve">τόσο </w:t>
      </w:r>
      <w:r w:rsidRPr="00794C06">
        <w:rPr>
          <w:rFonts w:eastAsia="Times New Roman"/>
          <w:color w:val="222222"/>
          <w:szCs w:val="24"/>
          <w:shd w:val="clear" w:color="auto" w:fill="FFFFFF"/>
        </w:rPr>
        <w:t>απέναντι στη Γερμανία</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όσο και γενικότερα απέναντι στη </w:t>
      </w:r>
      <w:r>
        <w:rPr>
          <w:rFonts w:eastAsia="Times New Roman"/>
          <w:color w:val="222222"/>
          <w:szCs w:val="24"/>
          <w:shd w:val="clear" w:color="auto" w:fill="FFFFFF"/>
        </w:rPr>
        <w:t>δ</w:t>
      </w:r>
      <w:r w:rsidRPr="00794C06">
        <w:rPr>
          <w:rFonts w:eastAsia="Times New Roman"/>
          <w:color w:val="222222"/>
          <w:szCs w:val="24"/>
          <w:shd w:val="clear" w:color="auto" w:fill="FFFFFF"/>
        </w:rPr>
        <w:t>ιεθνή σκηνή</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p>
    <w:p w14:paraId="619F8E32"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794C06">
        <w:rPr>
          <w:rFonts w:eastAsia="Times New Roman"/>
          <w:color w:val="222222"/>
          <w:szCs w:val="24"/>
          <w:shd w:val="clear" w:color="auto" w:fill="FFFFFF"/>
        </w:rPr>
        <w:lastRenderedPageBreak/>
        <w:t>Για το</w:t>
      </w:r>
      <w:r>
        <w:rPr>
          <w:rFonts w:eastAsia="Times New Roman"/>
          <w:color w:val="222222"/>
          <w:szCs w:val="24"/>
          <w:shd w:val="clear" w:color="auto" w:fill="FFFFFF"/>
        </w:rPr>
        <w:t>ν</w:t>
      </w:r>
      <w:r w:rsidRPr="00794C06">
        <w:rPr>
          <w:rFonts w:eastAsia="Times New Roman"/>
          <w:color w:val="222222"/>
          <w:szCs w:val="24"/>
          <w:shd w:val="clear" w:color="auto" w:fill="FFFFFF"/>
        </w:rPr>
        <w:t xml:space="preserve"> λόγο αυτό ο Πρόεδρος της Ένωσης Κεντρώων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με επιστολή προς τους </w:t>
      </w:r>
      <w:r>
        <w:rPr>
          <w:rFonts w:eastAsia="Times New Roman"/>
          <w:color w:val="222222"/>
          <w:szCs w:val="24"/>
          <w:shd w:val="clear" w:color="auto" w:fill="FFFFFF"/>
        </w:rPr>
        <w:t>Α</w:t>
      </w:r>
      <w:r w:rsidRPr="00794C06">
        <w:rPr>
          <w:rFonts w:eastAsia="Times New Roman"/>
          <w:color w:val="222222"/>
          <w:szCs w:val="24"/>
          <w:shd w:val="clear" w:color="auto" w:fill="FFFFFF"/>
        </w:rPr>
        <w:t>ρχηγούς των πολιτικών κομμάτων</w:t>
      </w:r>
      <w:r>
        <w:rPr>
          <w:rFonts w:eastAsia="Times New Roman"/>
          <w:color w:val="222222"/>
          <w:szCs w:val="24"/>
          <w:shd w:val="clear" w:color="auto" w:fill="FFFFFF"/>
        </w:rPr>
        <w:t>, έκανε έκκληση για επίτευξη π</w:t>
      </w:r>
      <w:r w:rsidRPr="00794C06">
        <w:rPr>
          <w:rFonts w:eastAsia="Times New Roman"/>
          <w:color w:val="222222"/>
          <w:szCs w:val="24"/>
          <w:shd w:val="clear" w:color="auto" w:fill="FFFFFF"/>
        </w:rPr>
        <w:t>νεύματος εποικοδομητικής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διακομματικής συνεργασίας για το σημαντικό αυτό ιστορικό</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πολιτικό και ηθικό ζήτημα</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Χωρίς ενότητα</w:t>
      </w:r>
      <w:r>
        <w:rPr>
          <w:rFonts w:eastAsia="Times New Roman"/>
          <w:color w:val="222222"/>
          <w:szCs w:val="24"/>
          <w:shd w:val="clear" w:color="auto" w:fill="FFFFFF"/>
        </w:rPr>
        <w:t xml:space="preserve">, </w:t>
      </w:r>
      <w:r w:rsidRPr="00572A71">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w:t>
      </w:r>
      <w:r w:rsidRPr="00794C06">
        <w:rPr>
          <w:rFonts w:eastAsia="Times New Roman"/>
          <w:color w:val="222222"/>
          <w:szCs w:val="24"/>
          <w:shd w:val="clear" w:color="auto" w:fill="FFFFFF"/>
        </w:rPr>
        <w:t>υπονομεύουμε τον</w:t>
      </w:r>
      <w:r w:rsidRPr="00794C06">
        <w:rPr>
          <w:rFonts w:eastAsia="Times New Roman"/>
          <w:color w:val="222222"/>
          <w:szCs w:val="24"/>
          <w:shd w:val="clear" w:color="auto" w:fill="FFFFFF"/>
        </w:rPr>
        <w:t xml:space="preserve"> στόχο </w:t>
      </w:r>
      <w:r>
        <w:rPr>
          <w:rFonts w:eastAsia="Times New Roman"/>
          <w:color w:val="222222"/>
          <w:szCs w:val="24"/>
          <w:shd w:val="clear" w:color="auto" w:fill="FFFFFF"/>
        </w:rPr>
        <w:t>μας.</w:t>
      </w:r>
      <w:r w:rsidRPr="00794C06">
        <w:rPr>
          <w:rFonts w:eastAsia="Times New Roman"/>
          <w:color w:val="222222"/>
          <w:szCs w:val="24"/>
          <w:shd w:val="clear" w:color="auto" w:fill="FFFFFF"/>
        </w:rPr>
        <w:t xml:space="preserve"> </w:t>
      </w:r>
    </w:p>
    <w:p w14:paraId="619F8E33"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794C06">
        <w:rPr>
          <w:rFonts w:eastAsia="Times New Roman"/>
          <w:color w:val="222222"/>
          <w:szCs w:val="24"/>
          <w:shd w:val="clear" w:color="auto" w:fill="FFFFFF"/>
        </w:rPr>
        <w:t>Δεν υπάρχει αμφιβολία ότι η Ελλάδα διατηρεί στο ακέραιο</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έναντι της Γερμανίας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το δικαίωμα διεκδίκησης και πλήρους ικανοποίησης όλων των αξιώσεων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δημόσιων και ιδιωτικών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όλων των κατηγοριών χωρίς διάκριση</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όπως είναι οι πολεμικές επανορθώσεις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οι αποζημιώσεις</w:t>
      </w:r>
      <w:r>
        <w:rPr>
          <w:rFonts w:eastAsia="Times New Roman"/>
          <w:color w:val="222222"/>
          <w:szCs w:val="24"/>
          <w:shd w:val="clear" w:color="auto" w:fill="FFFFFF"/>
        </w:rPr>
        <w:t xml:space="preserve"> ιδιωτών και</w:t>
      </w:r>
      <w:r w:rsidRPr="00794C06">
        <w:rPr>
          <w:rFonts w:eastAsia="Times New Roman"/>
          <w:color w:val="222222"/>
          <w:szCs w:val="24"/>
          <w:shd w:val="clear" w:color="auto" w:fill="FFFFFF"/>
        </w:rPr>
        <w:t xml:space="preserve"> το κατοχικό δάνειο</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Οι απαιτήσεις μας δεν έχουν παραγραφεί</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p>
    <w:p w14:paraId="619F8E34"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794C06">
        <w:rPr>
          <w:rFonts w:eastAsia="Times New Roman"/>
          <w:color w:val="222222"/>
          <w:szCs w:val="24"/>
          <w:shd w:val="clear" w:color="auto" w:fill="FFFFFF"/>
        </w:rPr>
        <w:t>ίναι</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794C06">
        <w:rPr>
          <w:rFonts w:eastAsia="Times New Roman"/>
          <w:color w:val="222222"/>
          <w:szCs w:val="24"/>
          <w:shd w:val="clear" w:color="auto" w:fill="FFFFFF"/>
        </w:rPr>
        <w:t xml:space="preserve"> γεγονός ότι η Ελλάδα</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με την αποδοχή της βοήθειας του Σχεδίου Μάρσαλ και κυρίως με την υπογραφή της Συμφωνίας του Λονδίνου το 1953</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r>
        <w:rPr>
          <w:rFonts w:eastAsia="Times New Roman"/>
          <w:color w:val="222222"/>
          <w:szCs w:val="24"/>
          <w:shd w:val="clear" w:color="auto" w:fill="FFFFFF"/>
        </w:rPr>
        <w:t>ανέβαλε</w:t>
      </w:r>
      <w:r w:rsidRPr="00794C06">
        <w:rPr>
          <w:rFonts w:eastAsia="Times New Roman"/>
          <w:color w:val="222222"/>
          <w:szCs w:val="24"/>
          <w:shd w:val="clear" w:color="auto" w:fill="FFFFFF"/>
        </w:rPr>
        <w:t xml:space="preserve"> τις απαιτή</w:t>
      </w:r>
      <w:r w:rsidRPr="00794C06">
        <w:rPr>
          <w:rFonts w:eastAsia="Times New Roman"/>
          <w:color w:val="222222"/>
          <w:szCs w:val="24"/>
          <w:shd w:val="clear" w:color="auto" w:fill="FFFFFF"/>
        </w:rPr>
        <w:t xml:space="preserve">σεις της κατά της Γερμανίας </w:t>
      </w:r>
      <w:r>
        <w:rPr>
          <w:rFonts w:eastAsia="Times New Roman"/>
          <w:color w:val="222222"/>
          <w:szCs w:val="24"/>
          <w:shd w:val="clear" w:color="auto" w:fill="FFFFFF"/>
        </w:rPr>
        <w:t>ως την οριστική διευθέτηση του γ</w:t>
      </w:r>
      <w:r w:rsidRPr="00794C06">
        <w:rPr>
          <w:rFonts w:eastAsia="Times New Roman"/>
          <w:color w:val="222222"/>
          <w:szCs w:val="24"/>
          <w:shd w:val="clear" w:color="auto" w:fill="FFFFFF"/>
        </w:rPr>
        <w:t>ερμανικού ζητήματος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Ωστόσο</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η Συνθήκη της Μόσχας του 1990 για τον οριστικό διακανονισμό σε σχέση με τη Γερμανία</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στην οποία συμμετείχαν οι Ηνωμένες Πολιτείες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η πρώην Σοβιετική Ένωση</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r w:rsidRPr="00794C06">
        <w:rPr>
          <w:rFonts w:eastAsia="Times New Roman"/>
          <w:color w:val="222222"/>
          <w:szCs w:val="24"/>
          <w:shd w:val="clear" w:color="auto" w:fill="FFFFFF"/>
        </w:rPr>
        <w:lastRenderedPageBreak/>
        <w:t xml:space="preserve">το Ηνωμένο </w:t>
      </w:r>
      <w:r w:rsidRPr="00794C06">
        <w:rPr>
          <w:rFonts w:eastAsia="Times New Roman"/>
          <w:color w:val="222222"/>
          <w:szCs w:val="24"/>
          <w:shd w:val="clear" w:color="auto" w:fill="FFFFFF"/>
        </w:rPr>
        <w:t>Βασίλειο</w:t>
      </w:r>
      <w:r>
        <w:rPr>
          <w:rFonts w:eastAsia="Times New Roman"/>
          <w:color w:val="222222"/>
          <w:szCs w:val="24"/>
          <w:shd w:val="clear" w:color="auto" w:fill="FFFFFF"/>
        </w:rPr>
        <w:t xml:space="preserve"> και η </w:t>
      </w:r>
      <w:r w:rsidRPr="00794C06">
        <w:rPr>
          <w:rFonts w:eastAsia="Times New Roman"/>
          <w:color w:val="222222"/>
          <w:szCs w:val="24"/>
          <w:shd w:val="clear" w:color="auto" w:fill="FFFFFF"/>
        </w:rPr>
        <w:t>Γαλλία</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r>
        <w:rPr>
          <w:rFonts w:eastAsia="Times New Roman"/>
          <w:color w:val="222222"/>
          <w:szCs w:val="24"/>
          <w:shd w:val="clear" w:color="auto" w:fill="FFFFFF"/>
        </w:rPr>
        <w:t xml:space="preserve">σιωπά </w:t>
      </w:r>
      <w:r w:rsidRPr="00794C06">
        <w:rPr>
          <w:rFonts w:eastAsia="Times New Roman"/>
          <w:color w:val="222222"/>
          <w:szCs w:val="24"/>
          <w:shd w:val="clear" w:color="auto" w:fill="FFFFFF"/>
        </w:rPr>
        <w:t>στο ζήτημα των γερμανικών αποζημιώσεων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Δεν θα μπορούσαν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όμως οι αντισυμβαλλόμενοι της Συνθήκης </w:t>
      </w:r>
      <w:r>
        <w:rPr>
          <w:rFonts w:eastAsia="Times New Roman"/>
          <w:color w:val="222222"/>
          <w:szCs w:val="24"/>
          <w:shd w:val="clear" w:color="auto" w:fill="FFFFFF"/>
        </w:rPr>
        <w:t>αυτής,</w:t>
      </w:r>
      <w:r w:rsidRPr="00794C06">
        <w:rPr>
          <w:rFonts w:eastAsia="Times New Roman"/>
          <w:color w:val="222222"/>
          <w:szCs w:val="24"/>
          <w:shd w:val="clear" w:color="auto" w:fill="FFFFFF"/>
        </w:rPr>
        <w:t xml:space="preserve"> της Μόσχας</w:t>
      </w:r>
      <w:r>
        <w:rPr>
          <w:rFonts w:eastAsia="Times New Roman"/>
          <w:color w:val="222222"/>
          <w:szCs w:val="24"/>
          <w:shd w:val="clear" w:color="auto" w:fill="FFFFFF"/>
        </w:rPr>
        <w:t>, να δεσμεύσουν τ</w:t>
      </w:r>
      <w:r w:rsidRPr="00794C06">
        <w:rPr>
          <w:rFonts w:eastAsia="Times New Roman"/>
          <w:color w:val="222222"/>
          <w:szCs w:val="24"/>
          <w:shd w:val="clear" w:color="auto" w:fill="FFFFFF"/>
        </w:rPr>
        <w:t>ρίτες χώρες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που δεν συμμετείχαν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όπως είναι η Ελλάδα</w:t>
      </w:r>
      <w:r>
        <w:rPr>
          <w:rFonts w:eastAsia="Times New Roman"/>
          <w:color w:val="222222"/>
          <w:szCs w:val="24"/>
          <w:shd w:val="clear" w:color="auto" w:fill="FFFFFF"/>
        </w:rPr>
        <w:t>, η οποία διατηρεί τα δικαιώματά</w:t>
      </w:r>
      <w:r w:rsidRPr="00794C06">
        <w:rPr>
          <w:rFonts w:eastAsia="Times New Roman"/>
          <w:color w:val="222222"/>
          <w:szCs w:val="24"/>
          <w:shd w:val="clear" w:color="auto" w:fill="FFFFFF"/>
        </w:rPr>
        <w:t xml:space="preserve"> της </w:t>
      </w:r>
      <w:r>
        <w:rPr>
          <w:rFonts w:eastAsia="Times New Roman"/>
          <w:color w:val="222222"/>
          <w:szCs w:val="24"/>
          <w:shd w:val="clear" w:color="auto" w:fill="FFFFFF"/>
        </w:rPr>
        <w:t>ανέπαφα. Δικαίως</w:t>
      </w:r>
      <w:r w:rsidRPr="00794C06">
        <w:rPr>
          <w:rFonts w:eastAsia="Times New Roman"/>
          <w:color w:val="222222"/>
          <w:szCs w:val="24"/>
          <w:shd w:val="clear" w:color="auto" w:fill="FFFFFF"/>
        </w:rPr>
        <w:t xml:space="preserve"> πέντε χρόνια μετά τη Συνθήκη της Μόσχας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το 1995</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η χώρα μας μέσω του </w:t>
      </w:r>
      <w:r>
        <w:rPr>
          <w:rFonts w:eastAsia="Times New Roman"/>
          <w:color w:val="222222"/>
          <w:szCs w:val="24"/>
          <w:shd w:val="clear" w:color="auto" w:fill="FFFFFF"/>
        </w:rPr>
        <w:t>πρέσβη</w:t>
      </w:r>
      <w:r w:rsidRPr="00794C06">
        <w:rPr>
          <w:rFonts w:eastAsia="Times New Roman"/>
          <w:color w:val="222222"/>
          <w:szCs w:val="24"/>
          <w:shd w:val="clear" w:color="auto" w:fill="FFFFFF"/>
        </w:rPr>
        <w:t xml:space="preserve"> μας </w:t>
      </w:r>
      <w:r>
        <w:rPr>
          <w:rFonts w:eastAsia="Times New Roman"/>
          <w:color w:val="222222"/>
          <w:szCs w:val="24"/>
          <w:shd w:val="clear" w:color="auto" w:fill="FFFFFF"/>
        </w:rPr>
        <w:t>σ</w:t>
      </w:r>
      <w:r w:rsidRPr="00794C06">
        <w:rPr>
          <w:rFonts w:eastAsia="Times New Roman"/>
          <w:color w:val="222222"/>
          <w:szCs w:val="24"/>
          <w:shd w:val="clear" w:color="auto" w:fill="FFFFFF"/>
        </w:rPr>
        <w:t>τη Γερμανία</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υπέβαλε ρηματική διακοίνωση προς τη γερμανική πλευρά σχετικά με το συγκεκριμένο ζήτημα</w:t>
      </w:r>
      <w:r>
        <w:rPr>
          <w:rFonts w:eastAsia="Times New Roman"/>
          <w:color w:val="222222"/>
          <w:szCs w:val="24"/>
          <w:shd w:val="clear" w:color="auto" w:fill="FFFFFF"/>
        </w:rPr>
        <w:t>.</w:t>
      </w:r>
    </w:p>
    <w:p w14:paraId="619F8E35"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794C06">
        <w:rPr>
          <w:rFonts w:eastAsia="Times New Roman"/>
          <w:color w:val="222222"/>
          <w:szCs w:val="24"/>
          <w:shd w:val="clear" w:color="auto" w:fill="FFFFFF"/>
        </w:rPr>
        <w:t>Η Ένωση Κεντρώων έχει εξαρχής δηλώσει ότι θα υποστηρίξει</w:t>
      </w:r>
      <w:r w:rsidRPr="00794C06">
        <w:rPr>
          <w:rFonts w:eastAsia="Times New Roman"/>
          <w:color w:val="222222"/>
          <w:szCs w:val="24"/>
          <w:shd w:val="clear" w:color="auto" w:fill="FFFFFF"/>
        </w:rPr>
        <w:t xml:space="preserve"> τις ενέργειες της χώρας μας που θα οδηγήσουν στη διαπραγμάτευση με τη Γερμανία ή ακόμα και στη δικαστική διεκδίκηση των γερμανικών οφειλών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Δεν </w:t>
      </w:r>
      <w:r>
        <w:rPr>
          <w:rFonts w:eastAsia="Times New Roman"/>
          <w:color w:val="222222"/>
          <w:szCs w:val="24"/>
          <w:shd w:val="clear" w:color="auto" w:fill="FFFFFF"/>
        </w:rPr>
        <w:t xml:space="preserve">στερούμαστε, όμως, </w:t>
      </w:r>
      <w:r w:rsidRPr="00793AA3">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w:t>
      </w:r>
      <w:r w:rsidRPr="00794C06">
        <w:rPr>
          <w:rFonts w:eastAsia="Times New Roman"/>
          <w:color w:val="222222"/>
          <w:szCs w:val="24"/>
          <w:shd w:val="clear" w:color="auto" w:fill="FFFFFF"/>
        </w:rPr>
        <w:t>από ρεαλισμό</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Αντιλαμβανόμαστε ότι θα πρέπει να μεταβάλουμε τι</w:t>
      </w:r>
      <w:r w:rsidRPr="00794C06">
        <w:rPr>
          <w:rFonts w:eastAsia="Times New Roman"/>
          <w:color w:val="222222"/>
          <w:szCs w:val="24"/>
          <w:shd w:val="clear" w:color="auto" w:fill="FFFFFF"/>
        </w:rPr>
        <w:t>ς συνθήκες που θα οδηγούσαν τη Γερμανία να αποδεχτεί τη διαπραγμάτευση</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Είναι ένας στόχος της εξωτερικής μας πολιτικής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που χρειάζεται περαιτέρω</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794C06">
        <w:rPr>
          <w:rFonts w:eastAsia="Times New Roman"/>
          <w:color w:val="222222"/>
          <w:szCs w:val="24"/>
          <w:shd w:val="clear" w:color="auto" w:fill="FFFFFF"/>
        </w:rPr>
        <w:t xml:space="preserve"> συντονισμένες ενέργειες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Αντιλαμβανόμαστε τις προκλήσεις που προκύπτουν από τυχόν προσφυγή στο μόνο αρμό</w:t>
      </w:r>
      <w:r w:rsidRPr="00794C06">
        <w:rPr>
          <w:rFonts w:eastAsia="Times New Roman"/>
          <w:color w:val="222222"/>
          <w:szCs w:val="24"/>
          <w:shd w:val="clear" w:color="auto" w:fill="FFFFFF"/>
        </w:rPr>
        <w:t>διο διαιτητικό δικαστήριο της Σύμβασης του Λονδίνου του 1953</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του οποίου </w:t>
      </w:r>
      <w:r w:rsidRPr="00794C06">
        <w:rPr>
          <w:rFonts w:eastAsia="Times New Roman"/>
          <w:color w:val="222222"/>
          <w:szCs w:val="24"/>
          <w:shd w:val="clear" w:color="auto" w:fill="FFFFFF"/>
        </w:rPr>
        <w:lastRenderedPageBreak/>
        <w:t>μέλη ήταν και οι μεγάλες δυτικές δυνάμεις</w:t>
      </w:r>
      <w:r>
        <w:rPr>
          <w:rFonts w:eastAsia="Times New Roman"/>
          <w:color w:val="222222"/>
          <w:szCs w:val="24"/>
          <w:shd w:val="clear" w:color="auto" w:fill="FFFFFF"/>
        </w:rPr>
        <w:t xml:space="preserve"> -</w:t>
      </w:r>
      <w:r w:rsidRPr="00794C06">
        <w:rPr>
          <w:rFonts w:eastAsia="Times New Roman"/>
          <w:color w:val="222222"/>
          <w:szCs w:val="24"/>
          <w:shd w:val="clear" w:color="auto" w:fill="FFFFFF"/>
        </w:rPr>
        <w:t>Ηνωμένες Πολιτείες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Ηνωμένο Βασίλειο και Γαλλία</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οι οποίες έχουν παραιτηθεί των αξιώσεών τους για αποζημίωση και έχουν πρωτοστατήσει στην εν</w:t>
      </w:r>
      <w:r w:rsidRPr="00794C06">
        <w:rPr>
          <w:rFonts w:eastAsia="Times New Roman"/>
          <w:color w:val="222222"/>
          <w:szCs w:val="24"/>
          <w:shd w:val="clear" w:color="auto" w:fill="FFFFFF"/>
        </w:rPr>
        <w:t>σωμάτωση της Γερμανίας στην υφιστάμενη μεταπολεμική αρχιτεκτονική της Ευρώπης</w:t>
      </w:r>
      <w:r>
        <w:rPr>
          <w:rFonts w:eastAsia="Times New Roman"/>
          <w:color w:val="222222"/>
          <w:szCs w:val="24"/>
          <w:shd w:val="clear" w:color="auto" w:fill="FFFFFF"/>
        </w:rPr>
        <w:t>, αποφεύγοντας τ</w:t>
      </w:r>
      <w:r w:rsidRPr="00794C06">
        <w:rPr>
          <w:rFonts w:eastAsia="Times New Roman"/>
          <w:color w:val="222222"/>
          <w:szCs w:val="24"/>
          <w:shd w:val="clear" w:color="auto" w:fill="FFFFFF"/>
        </w:rPr>
        <w:t>ο ζήτημα των αποζημιώσεων ως το κουτί της Πανδώρας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p>
    <w:p w14:paraId="619F8E36"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794C06">
        <w:rPr>
          <w:rFonts w:eastAsia="Times New Roman"/>
          <w:color w:val="222222"/>
          <w:szCs w:val="24"/>
          <w:shd w:val="clear" w:color="auto" w:fill="FFFFFF"/>
        </w:rPr>
        <w:t>Αντιλαμβανόμαστε</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794C06">
        <w:rPr>
          <w:rFonts w:eastAsia="Times New Roman"/>
          <w:color w:val="222222"/>
          <w:szCs w:val="24"/>
          <w:shd w:val="clear" w:color="auto" w:fill="FFFFFF"/>
        </w:rPr>
        <w:t xml:space="preserve"> διάφορα ζητήματα</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όπως της μη δυνατότητας εκτέλεσης εθνικών δικαστικών αποφάσεων λόγω ετεροδικία</w:t>
      </w:r>
      <w:r>
        <w:rPr>
          <w:rFonts w:eastAsia="Times New Roman"/>
          <w:color w:val="222222"/>
          <w:szCs w:val="24"/>
          <w:shd w:val="clear" w:color="auto" w:fill="FFFFFF"/>
        </w:rPr>
        <w:t>ς</w:t>
      </w:r>
      <w:r w:rsidRPr="00794C06">
        <w:rPr>
          <w:rFonts w:eastAsia="Times New Roman"/>
          <w:color w:val="222222"/>
          <w:szCs w:val="24"/>
          <w:shd w:val="clear" w:color="auto" w:fill="FFFFFF"/>
        </w:rPr>
        <w:t xml:space="preserve"> της Γερμανίας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σύμφωνα με αποφάσεις του Ανώτατου Ειδικού Δικαστηρίου της Ελλάδας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του 2002 και του Ευρωπαϊκού Δικαστηρίου Δικαιωμάτων του Ανθρώπου</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το 2012</w:t>
      </w:r>
      <w:r>
        <w:rPr>
          <w:rFonts w:eastAsia="Times New Roman"/>
          <w:color w:val="222222"/>
          <w:szCs w:val="24"/>
          <w:shd w:val="clear" w:color="auto" w:fill="FFFFFF"/>
        </w:rPr>
        <w:t>, ή το θέμα του ακρι</w:t>
      </w:r>
      <w:r>
        <w:rPr>
          <w:rFonts w:eastAsia="Times New Roman"/>
          <w:color w:val="222222"/>
          <w:szCs w:val="24"/>
          <w:shd w:val="clear" w:color="auto" w:fill="FFFFFF"/>
        </w:rPr>
        <w:t>βούς υπολογισμού των</w:t>
      </w:r>
      <w:r w:rsidRPr="00794C06">
        <w:rPr>
          <w:rFonts w:eastAsia="Times New Roman"/>
          <w:color w:val="222222"/>
          <w:szCs w:val="24"/>
          <w:shd w:val="clear" w:color="auto" w:fill="FFFFFF"/>
        </w:rPr>
        <w:t xml:space="preserve"> γερμανικών οφειλών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δεδομένου ότι υπάρχουν αποκλίνουσες απόψεις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r>
        <w:rPr>
          <w:rFonts w:eastAsia="Times New Roman"/>
          <w:color w:val="222222"/>
          <w:szCs w:val="24"/>
          <w:shd w:val="clear" w:color="auto" w:fill="FFFFFF"/>
        </w:rPr>
        <w:t>Παραδείγματος χάριν,</w:t>
      </w:r>
      <w:r w:rsidRPr="00794C06">
        <w:rPr>
          <w:rFonts w:eastAsia="Times New Roman"/>
          <w:color w:val="222222"/>
          <w:szCs w:val="24"/>
          <w:shd w:val="clear" w:color="auto" w:fill="FFFFFF"/>
        </w:rPr>
        <w:t xml:space="preserve"> </w:t>
      </w:r>
      <w:r>
        <w:rPr>
          <w:rFonts w:eastAsia="Times New Roman"/>
          <w:color w:val="222222"/>
          <w:szCs w:val="24"/>
          <w:shd w:val="clear" w:color="auto" w:fill="FFFFFF"/>
        </w:rPr>
        <w:t xml:space="preserve">υπάρχουν αποκλίνουσες απόψεις για </w:t>
      </w:r>
      <w:r w:rsidRPr="00794C06">
        <w:rPr>
          <w:rFonts w:eastAsia="Times New Roman"/>
          <w:color w:val="222222"/>
          <w:szCs w:val="24"/>
          <w:shd w:val="clear" w:color="auto" w:fill="FFFFFF"/>
        </w:rPr>
        <w:t>το ύψος του οφειλόμενου ποσού του κατοχικού δανείου</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το οποίο χρειάζεται αρτιότερη επιστημονική προσέγγιση</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p>
    <w:p w14:paraId="619F8E37"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794C06">
        <w:rPr>
          <w:rFonts w:eastAsia="Times New Roman"/>
          <w:color w:val="222222"/>
          <w:szCs w:val="24"/>
          <w:shd w:val="clear" w:color="auto" w:fill="FFFFFF"/>
        </w:rPr>
        <w:t>Υπάρχε</w:t>
      </w:r>
      <w:r w:rsidRPr="00794C06">
        <w:rPr>
          <w:rFonts w:eastAsia="Times New Roman"/>
          <w:color w:val="222222"/>
          <w:szCs w:val="24"/>
          <w:shd w:val="clear" w:color="auto" w:fill="FFFFFF"/>
        </w:rPr>
        <w:t>ι</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r>
        <w:rPr>
          <w:rFonts w:eastAsia="Times New Roman"/>
          <w:color w:val="222222"/>
          <w:szCs w:val="24"/>
          <w:shd w:val="clear" w:color="auto" w:fill="FFFFFF"/>
        </w:rPr>
        <w:t>ω</w:t>
      </w:r>
      <w:r w:rsidRPr="00794C06">
        <w:rPr>
          <w:rFonts w:eastAsia="Times New Roman"/>
          <w:color w:val="222222"/>
          <w:szCs w:val="24"/>
          <w:shd w:val="clear" w:color="auto" w:fill="FFFFFF"/>
        </w:rPr>
        <w:t>στόσο</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το δίκαιο του ελληνικού αιτήματος και πληθώρα ευνοϊκών για την Ελλάδα θέσεων και επιχειρημάτων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που είναι τα απαραίτητα</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τα οποία έχουμε στη διάθεση </w:t>
      </w:r>
      <w:r>
        <w:rPr>
          <w:rFonts w:eastAsia="Times New Roman"/>
          <w:color w:val="222222"/>
          <w:szCs w:val="24"/>
          <w:shd w:val="clear" w:color="auto" w:fill="FFFFFF"/>
        </w:rPr>
        <w:t>μας και</w:t>
      </w:r>
      <w:r w:rsidRPr="00794C06">
        <w:rPr>
          <w:rFonts w:eastAsia="Times New Roman"/>
          <w:color w:val="222222"/>
          <w:szCs w:val="24"/>
          <w:shd w:val="clear" w:color="auto" w:fill="FFFFFF"/>
        </w:rPr>
        <w:t xml:space="preserve"> </w:t>
      </w:r>
      <w:r w:rsidRPr="00794C06">
        <w:rPr>
          <w:rFonts w:eastAsia="Times New Roman"/>
          <w:color w:val="222222"/>
          <w:szCs w:val="24"/>
          <w:shd w:val="clear" w:color="auto" w:fill="FFFFFF"/>
        </w:rPr>
        <w:lastRenderedPageBreak/>
        <w:t xml:space="preserve">που είναι </w:t>
      </w:r>
      <w:r>
        <w:rPr>
          <w:rFonts w:eastAsia="Times New Roman"/>
          <w:color w:val="222222"/>
          <w:szCs w:val="24"/>
          <w:shd w:val="clear" w:color="auto" w:fill="FFFFFF"/>
        </w:rPr>
        <w:t>διάσπαρτα στη δ</w:t>
      </w:r>
      <w:r w:rsidRPr="00794C06">
        <w:rPr>
          <w:rFonts w:eastAsia="Times New Roman"/>
          <w:color w:val="222222"/>
          <w:szCs w:val="24"/>
          <w:shd w:val="clear" w:color="auto" w:fill="FFFFFF"/>
        </w:rPr>
        <w:t>ιεθνή νομολογία και μπορούν να αξιοποιηθούν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p>
    <w:p w14:paraId="619F8E38"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794C06">
        <w:rPr>
          <w:rFonts w:eastAsia="Times New Roman"/>
          <w:color w:val="222222"/>
          <w:szCs w:val="24"/>
          <w:shd w:val="clear" w:color="auto" w:fill="FFFFFF"/>
        </w:rPr>
        <w:t xml:space="preserve">Δεν </w:t>
      </w:r>
      <w:r>
        <w:rPr>
          <w:rFonts w:eastAsia="Times New Roman"/>
          <w:color w:val="222222"/>
          <w:szCs w:val="24"/>
          <w:shd w:val="clear" w:color="auto" w:fill="FFFFFF"/>
        </w:rPr>
        <w:t xml:space="preserve">ευσταθούν τα </w:t>
      </w:r>
      <w:r>
        <w:rPr>
          <w:rFonts w:eastAsia="Times New Roman"/>
          <w:color w:val="222222"/>
          <w:szCs w:val="24"/>
          <w:shd w:val="clear" w:color="auto" w:fill="FFFFFF"/>
        </w:rPr>
        <w:t>γ</w:t>
      </w:r>
      <w:r w:rsidRPr="00794C06">
        <w:rPr>
          <w:rFonts w:eastAsia="Times New Roman"/>
          <w:color w:val="222222"/>
          <w:szCs w:val="24"/>
          <w:shd w:val="clear" w:color="auto" w:fill="FFFFFF"/>
        </w:rPr>
        <w:t>ερμανικά επιχειρήματα ότι έχει παρέλθει πολύς χρόνος από το τέλος του πολέμου και ότι το επίπεδο των διμερών σχέσεων και η συμβολή της Γερμανίας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καθώς και η συμμετοχή της στην Ευρωπαϊκή Ένωση</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δεν επιτρέπουν την </w:t>
      </w:r>
      <w:r>
        <w:rPr>
          <w:rFonts w:eastAsia="Times New Roman"/>
          <w:color w:val="222222"/>
          <w:szCs w:val="24"/>
          <w:shd w:val="clear" w:color="auto" w:fill="FFFFFF"/>
        </w:rPr>
        <w:t>ανακίνηση</w:t>
      </w:r>
      <w:r w:rsidRPr="00794C06">
        <w:rPr>
          <w:rFonts w:eastAsia="Times New Roman"/>
          <w:color w:val="222222"/>
          <w:szCs w:val="24"/>
          <w:shd w:val="clear" w:color="auto" w:fill="FFFFFF"/>
        </w:rPr>
        <w:t xml:space="preserve"> του ζητήματος αυτού</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p>
    <w:p w14:paraId="619F8E39"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αμφισβ</w:t>
      </w:r>
      <w:r>
        <w:rPr>
          <w:rFonts w:eastAsia="Times New Roman"/>
          <w:color w:val="222222"/>
          <w:szCs w:val="24"/>
          <w:shd w:val="clear" w:color="auto" w:fill="FFFFFF"/>
        </w:rPr>
        <w:t xml:space="preserve">ητείται, </w:t>
      </w:r>
      <w:r w:rsidRPr="0037359F">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ο </w:t>
      </w:r>
      <w:r w:rsidRPr="00794C06">
        <w:rPr>
          <w:rFonts w:eastAsia="Times New Roman"/>
          <w:color w:val="222222"/>
          <w:szCs w:val="24"/>
          <w:shd w:val="clear" w:color="auto" w:fill="FFFFFF"/>
        </w:rPr>
        <w:t>ρόλος της Γερμανίας εντός της Ευρωπαϊκής Ένωσης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Δεν αμφισβητείται</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Η Ευρωπαϊκή Ένωση</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εξάλλου</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απομάκρυνε την προοπτική πολέμων στο εσωτερικό </w:t>
      </w:r>
      <w:r>
        <w:rPr>
          <w:rFonts w:eastAsia="Times New Roman"/>
          <w:color w:val="222222"/>
          <w:szCs w:val="24"/>
          <w:shd w:val="clear" w:color="auto" w:fill="FFFFFF"/>
        </w:rPr>
        <w:t>της, εδραιώνοντας μία περίοδο ε</w:t>
      </w:r>
      <w:r w:rsidRPr="00794C06">
        <w:rPr>
          <w:rFonts w:eastAsia="Times New Roman"/>
          <w:color w:val="222222"/>
          <w:szCs w:val="24"/>
          <w:shd w:val="clear" w:color="auto" w:fill="FFFFFF"/>
        </w:rPr>
        <w:t>ιρήνης</w:t>
      </w:r>
      <w:r>
        <w:rPr>
          <w:rFonts w:eastAsia="Times New Roman"/>
          <w:color w:val="222222"/>
          <w:szCs w:val="24"/>
          <w:shd w:val="clear" w:color="auto" w:fill="FFFFFF"/>
        </w:rPr>
        <w:t>, σταθερότητας και π</w:t>
      </w:r>
      <w:r w:rsidRPr="00794C06">
        <w:rPr>
          <w:rFonts w:eastAsia="Times New Roman"/>
          <w:color w:val="222222"/>
          <w:szCs w:val="24"/>
          <w:shd w:val="clear" w:color="auto" w:fill="FFFFFF"/>
        </w:rPr>
        <w:t>ροστασίας των α</w:t>
      </w:r>
      <w:r w:rsidRPr="00794C06">
        <w:rPr>
          <w:rFonts w:eastAsia="Times New Roman"/>
          <w:color w:val="222222"/>
          <w:szCs w:val="24"/>
          <w:shd w:val="clear" w:color="auto" w:fill="FFFFFF"/>
        </w:rPr>
        <w:t>νθρωπίνων δικαιωμάτων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άνευ προηγουμένου</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μία</w:t>
      </w:r>
      <w:r>
        <w:rPr>
          <w:rFonts w:eastAsia="Times New Roman"/>
          <w:color w:val="222222"/>
          <w:szCs w:val="24"/>
          <w:shd w:val="clear" w:color="auto" w:fill="FFFFFF"/>
        </w:rPr>
        <w:t xml:space="preserve"> κίνηση άνευ προηγουμένου στην ε</w:t>
      </w:r>
      <w:r w:rsidRPr="00794C06">
        <w:rPr>
          <w:rFonts w:eastAsia="Times New Roman"/>
          <w:color w:val="222222"/>
          <w:szCs w:val="24"/>
          <w:shd w:val="clear" w:color="auto" w:fill="FFFFFF"/>
        </w:rPr>
        <w:t>υρωπαϊκή ήπειρο</w:t>
      </w:r>
      <w:r>
        <w:rPr>
          <w:rFonts w:eastAsia="Times New Roman"/>
          <w:color w:val="222222"/>
          <w:szCs w:val="24"/>
          <w:shd w:val="clear" w:color="auto" w:fill="FFFFFF"/>
        </w:rPr>
        <w:t xml:space="preserve">. </w:t>
      </w:r>
      <w:r w:rsidRPr="00794C06">
        <w:rPr>
          <w:rFonts w:eastAsia="Times New Roman"/>
          <w:color w:val="222222"/>
          <w:szCs w:val="24"/>
          <w:shd w:val="clear" w:color="auto" w:fill="FFFFFF"/>
        </w:rPr>
        <w:t>Ε</w:t>
      </w:r>
      <w:r>
        <w:rPr>
          <w:rFonts w:eastAsia="Times New Roman"/>
          <w:color w:val="222222"/>
          <w:szCs w:val="24"/>
          <w:shd w:val="clear" w:color="auto" w:fill="FFFFFF"/>
        </w:rPr>
        <w:t>ίναι, ω</w:t>
      </w:r>
      <w:r w:rsidRPr="00794C06">
        <w:rPr>
          <w:rFonts w:eastAsia="Times New Roman"/>
          <w:color w:val="222222"/>
          <w:szCs w:val="24"/>
          <w:shd w:val="clear" w:color="auto" w:fill="FFFFFF"/>
        </w:rPr>
        <w:t>στόσο</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ύψιστο ζήτημα δικαίου και ηθικής τάξης η </w:t>
      </w:r>
      <w:r>
        <w:rPr>
          <w:rFonts w:eastAsia="Times New Roman"/>
          <w:color w:val="222222"/>
          <w:szCs w:val="24"/>
          <w:shd w:val="clear" w:color="auto" w:fill="FFFFFF"/>
        </w:rPr>
        <w:t>διευθέτηση αυτού του σκοτεινού π</w:t>
      </w:r>
      <w:r w:rsidRPr="00794C06">
        <w:rPr>
          <w:rFonts w:eastAsia="Times New Roman"/>
          <w:color w:val="222222"/>
          <w:szCs w:val="24"/>
          <w:shd w:val="clear" w:color="auto" w:fill="FFFFFF"/>
        </w:rPr>
        <w:t xml:space="preserve">ολεμικού παρελθόντος μεταξύ εταίρων και </w:t>
      </w:r>
      <w:r>
        <w:rPr>
          <w:rFonts w:eastAsia="Times New Roman"/>
          <w:color w:val="222222"/>
          <w:szCs w:val="24"/>
          <w:shd w:val="clear" w:color="auto" w:fill="FFFFFF"/>
        </w:rPr>
        <w:t>συμμάχων. Η</w:t>
      </w:r>
      <w:r w:rsidRPr="00794C06">
        <w:rPr>
          <w:rFonts w:eastAsia="Times New Roman"/>
          <w:color w:val="222222"/>
          <w:szCs w:val="24"/>
          <w:shd w:val="clear" w:color="auto" w:fill="FFFFFF"/>
        </w:rPr>
        <w:t xml:space="preserve"> αυτοτέλεια των ελληνικών αξιώσεων για αποζημιώσεις είναι προφανής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p>
    <w:p w14:paraId="619F8E3A"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794C06">
        <w:rPr>
          <w:rFonts w:eastAsia="Times New Roman"/>
          <w:color w:val="222222"/>
          <w:szCs w:val="24"/>
          <w:shd w:val="clear" w:color="auto" w:fill="FFFFFF"/>
        </w:rPr>
        <w:lastRenderedPageBreak/>
        <w:t xml:space="preserve">Στο </w:t>
      </w:r>
      <w:r>
        <w:rPr>
          <w:rFonts w:eastAsia="Times New Roman"/>
          <w:color w:val="222222"/>
          <w:szCs w:val="24"/>
          <w:shd w:val="clear" w:color="auto" w:fill="FFFFFF"/>
        </w:rPr>
        <w:t>ίδιο π</w:t>
      </w:r>
      <w:r w:rsidRPr="00794C06">
        <w:rPr>
          <w:rFonts w:eastAsia="Times New Roman"/>
          <w:color w:val="222222"/>
          <w:szCs w:val="24"/>
          <w:shd w:val="clear" w:color="auto" w:fill="FFFFFF"/>
        </w:rPr>
        <w:t>λαίσιο θεωρούμε ότι το ελληνικό δημόσιο χρέος δεν επιτρέπεται να συγχέεται με το ζήτημα των πολεμικών επανορθώσεων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Αδιαμφισβήτητο είναι</w:t>
      </w:r>
      <w:r>
        <w:rPr>
          <w:rFonts w:eastAsia="Times New Roman"/>
          <w:color w:val="222222"/>
          <w:szCs w:val="24"/>
          <w:shd w:val="clear" w:color="auto" w:fill="FFFFFF"/>
        </w:rPr>
        <w:t xml:space="preserve"> -και οφείλουμε να το αναφέρουμε- ότι η μ</w:t>
      </w:r>
      <w:r>
        <w:rPr>
          <w:rFonts w:eastAsia="Times New Roman"/>
          <w:color w:val="222222"/>
          <w:szCs w:val="24"/>
          <w:shd w:val="clear" w:color="auto" w:fill="FFFFFF"/>
        </w:rPr>
        <w:t>εταπολεμική οικονομική α</w:t>
      </w:r>
      <w:r w:rsidRPr="00794C06">
        <w:rPr>
          <w:rFonts w:eastAsia="Times New Roman"/>
          <w:color w:val="222222"/>
          <w:szCs w:val="24"/>
          <w:shd w:val="clear" w:color="auto" w:fill="FFFFFF"/>
        </w:rPr>
        <w:t>νόρθωση και ανάπτυξη της Γερμανίας στηρίχθηκε στη Συμφωνία του Λονδίνου το</w:t>
      </w:r>
      <w:r>
        <w:rPr>
          <w:rFonts w:eastAsia="Times New Roman"/>
          <w:color w:val="222222"/>
          <w:szCs w:val="24"/>
          <w:shd w:val="clear" w:color="auto" w:fill="FFFFFF"/>
        </w:rPr>
        <w:t>υ</w:t>
      </w:r>
      <w:r w:rsidRPr="00794C06">
        <w:rPr>
          <w:rFonts w:eastAsia="Times New Roman"/>
          <w:color w:val="222222"/>
          <w:szCs w:val="24"/>
          <w:shd w:val="clear" w:color="auto" w:fill="FFFFFF"/>
        </w:rPr>
        <w:t xml:space="preserve"> 1953 για ελάφρυνση και διαγραφή του χρέους της Γερμανίας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την οποία συνυπέγραψε και η καθημαγμένη τότε από τον πόλεμο Ελλάδα</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Εξίσου αδιαμφισβήτητο είναι ότ</w:t>
      </w:r>
      <w:r w:rsidRPr="00794C06">
        <w:rPr>
          <w:rFonts w:eastAsia="Times New Roman"/>
          <w:color w:val="222222"/>
          <w:szCs w:val="24"/>
          <w:shd w:val="clear" w:color="auto" w:fill="FFFFFF"/>
        </w:rPr>
        <w:t>ι οι κοινοτικοί πόροι και η κατανομή τους δεν</w:t>
      </w:r>
      <w:r>
        <w:rPr>
          <w:rFonts w:eastAsia="Times New Roman"/>
          <w:color w:val="222222"/>
          <w:szCs w:val="24"/>
          <w:shd w:val="clear" w:color="auto" w:fill="FFFFFF"/>
        </w:rPr>
        <w:t xml:space="preserve"> θεωρούνται εισφορές μιας χώρας </w:t>
      </w:r>
      <w:r w:rsidRPr="00794C06">
        <w:rPr>
          <w:rFonts w:eastAsia="Times New Roman"/>
          <w:color w:val="222222"/>
          <w:szCs w:val="24"/>
          <w:shd w:val="clear" w:color="auto" w:fill="FFFFFF"/>
        </w:rPr>
        <w:t>μέλους προς μία άλλη</w:t>
      </w:r>
      <w:r>
        <w:rPr>
          <w:rFonts w:eastAsia="Times New Roman"/>
          <w:color w:val="222222"/>
          <w:szCs w:val="24"/>
          <w:shd w:val="clear" w:color="auto" w:fill="FFFFFF"/>
        </w:rPr>
        <w:t>, αλλά ενιαία</w:t>
      </w:r>
      <w:r w:rsidRPr="00794C06">
        <w:rPr>
          <w:rFonts w:eastAsia="Times New Roman"/>
          <w:color w:val="222222"/>
          <w:szCs w:val="24"/>
          <w:shd w:val="clear" w:color="auto" w:fill="FFFFFF"/>
        </w:rPr>
        <w:t xml:space="preserve"> κοινοτικά κονδύλια</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p>
    <w:p w14:paraId="619F8E3B"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794C06">
        <w:rPr>
          <w:rFonts w:eastAsia="Times New Roman"/>
          <w:color w:val="222222"/>
          <w:szCs w:val="24"/>
          <w:shd w:val="clear" w:color="auto" w:fill="FFFFFF"/>
        </w:rPr>
        <w:t>Επομένως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είναι απορριπτέοι οι </w:t>
      </w:r>
      <w:r>
        <w:rPr>
          <w:rFonts w:eastAsia="Times New Roman"/>
          <w:color w:val="222222"/>
          <w:szCs w:val="24"/>
          <w:shd w:val="clear" w:color="auto" w:fill="FFFFFF"/>
        </w:rPr>
        <w:t>όποιοι</w:t>
      </w:r>
      <w:r w:rsidRPr="00794C06">
        <w:rPr>
          <w:rFonts w:eastAsia="Times New Roman"/>
          <w:color w:val="222222"/>
          <w:szCs w:val="24"/>
          <w:shd w:val="clear" w:color="auto" w:fill="FFFFFF"/>
        </w:rPr>
        <w:t xml:space="preserve"> γερμανικοί ισχυρισμοί περί βοήθειας προς την Ελλάδα μέσω </w:t>
      </w:r>
      <w:r>
        <w:rPr>
          <w:rFonts w:eastAsia="Times New Roman"/>
          <w:color w:val="222222"/>
          <w:szCs w:val="24"/>
          <w:shd w:val="clear" w:color="auto" w:fill="FFFFFF"/>
        </w:rPr>
        <w:t xml:space="preserve">των μηχανισμών </w:t>
      </w:r>
      <w:r w:rsidRPr="00794C06">
        <w:rPr>
          <w:rFonts w:eastAsia="Times New Roman"/>
          <w:color w:val="222222"/>
          <w:szCs w:val="24"/>
          <w:shd w:val="clear" w:color="auto" w:fill="FFFFFF"/>
        </w:rPr>
        <w:t>μεταφορά</w:t>
      </w:r>
      <w:r>
        <w:rPr>
          <w:rFonts w:eastAsia="Times New Roman"/>
          <w:color w:val="222222"/>
          <w:szCs w:val="24"/>
          <w:shd w:val="clear" w:color="auto" w:fill="FFFFFF"/>
        </w:rPr>
        <w:t>ς</w:t>
      </w:r>
      <w:r w:rsidRPr="00794C06">
        <w:rPr>
          <w:rFonts w:eastAsia="Times New Roman"/>
          <w:color w:val="222222"/>
          <w:szCs w:val="24"/>
          <w:shd w:val="clear" w:color="auto" w:fill="FFFFFF"/>
        </w:rPr>
        <w:t xml:space="preserve"> πόρω</w:t>
      </w:r>
      <w:r w:rsidRPr="00794C06">
        <w:rPr>
          <w:rFonts w:eastAsia="Times New Roman"/>
          <w:color w:val="222222"/>
          <w:szCs w:val="24"/>
          <w:shd w:val="clear" w:color="auto" w:fill="FFFFFF"/>
        </w:rPr>
        <w:t>ν της Ευρωπαϊκής Ένωσης</w:t>
      </w:r>
      <w:r>
        <w:rPr>
          <w:rFonts w:eastAsia="Times New Roman"/>
          <w:color w:val="222222"/>
          <w:szCs w:val="24"/>
          <w:shd w:val="clear" w:color="auto" w:fill="FFFFFF"/>
        </w:rPr>
        <w:t>.</w:t>
      </w:r>
    </w:p>
    <w:p w14:paraId="619F8E3C" w14:textId="77777777" w:rsidR="00F246CC" w:rsidRDefault="005B5D49">
      <w:pPr>
        <w:tabs>
          <w:tab w:val="left" w:pos="1905"/>
        </w:tabs>
        <w:spacing w:line="600" w:lineRule="auto"/>
        <w:ind w:firstLine="720"/>
        <w:jc w:val="both"/>
        <w:rPr>
          <w:rFonts w:eastAsia="Times New Roman"/>
          <w:color w:val="222222"/>
          <w:szCs w:val="24"/>
          <w:shd w:val="clear" w:color="auto" w:fill="FFFFFF"/>
        </w:rPr>
      </w:pPr>
      <w:r w:rsidRPr="00794C06">
        <w:rPr>
          <w:rFonts w:eastAsia="Times New Roman"/>
          <w:color w:val="222222"/>
          <w:szCs w:val="24"/>
          <w:shd w:val="clear" w:color="auto" w:fill="FFFFFF"/>
        </w:rPr>
        <w:t xml:space="preserve">Η Ένωση Κεντρώων κατέθεσε στην αρμόδια </w:t>
      </w:r>
      <w:r>
        <w:rPr>
          <w:rFonts w:eastAsia="Times New Roman"/>
          <w:color w:val="222222"/>
          <w:szCs w:val="24"/>
          <w:shd w:val="clear" w:color="auto" w:fill="FFFFFF"/>
        </w:rPr>
        <w:t>ε</w:t>
      </w:r>
      <w:r w:rsidRPr="00794C06">
        <w:rPr>
          <w:rFonts w:eastAsia="Times New Roman"/>
          <w:color w:val="222222"/>
          <w:szCs w:val="24"/>
          <w:shd w:val="clear" w:color="auto" w:fill="FFFFFF"/>
        </w:rPr>
        <w:t xml:space="preserve">πιτροπή </w:t>
      </w:r>
      <w:r>
        <w:rPr>
          <w:rFonts w:eastAsia="Times New Roman"/>
          <w:color w:val="222222"/>
          <w:szCs w:val="24"/>
          <w:shd w:val="clear" w:color="auto" w:fill="FFFFFF"/>
        </w:rPr>
        <w:t>το υπόμνημά</w:t>
      </w:r>
      <w:r w:rsidRPr="00794C06">
        <w:rPr>
          <w:rFonts w:eastAsia="Times New Roman"/>
          <w:color w:val="222222"/>
          <w:szCs w:val="24"/>
          <w:shd w:val="clear" w:color="auto" w:fill="FFFFFF"/>
        </w:rPr>
        <w:t xml:space="preserve"> </w:t>
      </w:r>
      <w:r>
        <w:rPr>
          <w:rFonts w:eastAsia="Times New Roman"/>
          <w:color w:val="222222"/>
          <w:szCs w:val="24"/>
          <w:shd w:val="clear" w:color="auto" w:fill="FFFFFF"/>
        </w:rPr>
        <w:t>της,</w:t>
      </w:r>
      <w:r w:rsidRPr="00794C06">
        <w:rPr>
          <w:rFonts w:eastAsia="Times New Roman"/>
          <w:color w:val="222222"/>
          <w:szCs w:val="24"/>
          <w:shd w:val="clear" w:color="auto" w:fill="FFFFFF"/>
        </w:rPr>
        <w:t xml:space="preserve"> με συγκεκριμένες προτάσεις για τις μελλοντικές </w:t>
      </w:r>
      <w:r>
        <w:rPr>
          <w:rFonts w:eastAsia="Times New Roman"/>
          <w:color w:val="222222"/>
          <w:szCs w:val="24"/>
          <w:shd w:val="clear" w:color="auto" w:fill="FFFFFF"/>
        </w:rPr>
        <w:t xml:space="preserve">μας </w:t>
      </w:r>
      <w:r w:rsidRPr="00794C06">
        <w:rPr>
          <w:rFonts w:eastAsia="Times New Roman"/>
          <w:color w:val="222222"/>
          <w:szCs w:val="24"/>
          <w:shd w:val="clear" w:color="auto" w:fill="FFFFFF"/>
        </w:rPr>
        <w:t>δράσεις</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w:t>
      </w:r>
      <w:r>
        <w:rPr>
          <w:rFonts w:eastAsia="Times New Roman"/>
          <w:color w:val="222222"/>
          <w:szCs w:val="24"/>
          <w:shd w:val="clear" w:color="auto" w:fill="FFFFFF"/>
        </w:rPr>
        <w:t>Εισηγηθήκαμε, π</w:t>
      </w:r>
      <w:r w:rsidRPr="00794C06">
        <w:rPr>
          <w:rFonts w:eastAsia="Times New Roman"/>
          <w:color w:val="222222"/>
          <w:szCs w:val="24"/>
          <w:shd w:val="clear" w:color="auto" w:fill="FFFFFF"/>
        </w:rPr>
        <w:t>ρώτον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τη σύσταση εν</w:t>
      </w:r>
      <w:r>
        <w:rPr>
          <w:rFonts w:eastAsia="Times New Roman"/>
          <w:color w:val="222222"/>
          <w:szCs w:val="24"/>
          <w:shd w:val="clear" w:color="auto" w:fill="FFFFFF"/>
        </w:rPr>
        <w:t>ός συντονιστικού οργάνου για τη</w:t>
      </w:r>
      <w:r w:rsidRPr="00794C06">
        <w:rPr>
          <w:rFonts w:eastAsia="Times New Roman"/>
          <w:color w:val="222222"/>
          <w:szCs w:val="24"/>
          <w:shd w:val="clear" w:color="auto" w:fill="FFFFFF"/>
        </w:rPr>
        <w:t xml:space="preserve"> διεκδίκηση των γερμανικών οφειλών</w:t>
      </w:r>
      <w:r>
        <w:rPr>
          <w:rFonts w:eastAsia="Times New Roman"/>
          <w:color w:val="222222"/>
          <w:szCs w:val="24"/>
          <w:shd w:val="clear" w:color="auto" w:fill="FFFFFF"/>
        </w:rPr>
        <w:t>.</w:t>
      </w:r>
      <w:r w:rsidRPr="00794C06">
        <w:rPr>
          <w:rFonts w:eastAsia="Times New Roman"/>
          <w:color w:val="222222"/>
          <w:szCs w:val="24"/>
          <w:shd w:val="clear" w:color="auto" w:fill="FFFFFF"/>
        </w:rPr>
        <w:t xml:space="preserve"> Στο </w:t>
      </w:r>
      <w:r w:rsidRPr="00794C06">
        <w:rPr>
          <w:rFonts w:eastAsia="Times New Roman"/>
          <w:color w:val="222222"/>
          <w:szCs w:val="24"/>
          <w:shd w:val="clear" w:color="auto" w:fill="FFFFFF"/>
        </w:rPr>
        <w:t xml:space="preserve">πλαίσιο αυτό θα μπορούσε να εξακολουθήσει η λειτουργία της </w:t>
      </w:r>
      <w:r w:rsidRPr="00794C06">
        <w:rPr>
          <w:rFonts w:eastAsia="Times New Roman"/>
          <w:color w:val="222222"/>
          <w:szCs w:val="24"/>
          <w:shd w:val="clear" w:color="auto" w:fill="FFFFFF"/>
        </w:rPr>
        <w:lastRenderedPageBreak/>
        <w:t xml:space="preserve">Διακομματικής Κοινοβουλευτικής Επιτροπής ή μπορεί να συσταθεί η προτεινόμενη από την </w:t>
      </w:r>
      <w:r>
        <w:rPr>
          <w:rFonts w:eastAsia="Times New Roman"/>
          <w:color w:val="222222"/>
          <w:szCs w:val="24"/>
          <w:shd w:val="clear" w:color="auto" w:fill="FFFFFF"/>
        </w:rPr>
        <w:t>έ</w:t>
      </w:r>
      <w:r w:rsidRPr="00794C06">
        <w:rPr>
          <w:rFonts w:eastAsia="Times New Roman"/>
          <w:color w:val="222222"/>
          <w:szCs w:val="24"/>
          <w:shd w:val="clear" w:color="auto" w:fill="FFFFFF"/>
        </w:rPr>
        <w:t xml:space="preserve">κθεση </w:t>
      </w:r>
      <w:r>
        <w:rPr>
          <w:rFonts w:eastAsia="Times New Roman"/>
          <w:color w:val="222222"/>
          <w:szCs w:val="24"/>
          <w:shd w:val="clear" w:color="auto" w:fill="FFFFFF"/>
        </w:rPr>
        <w:t>ε</w:t>
      </w:r>
      <w:r w:rsidRPr="00794C06">
        <w:rPr>
          <w:rFonts w:eastAsia="Times New Roman"/>
          <w:color w:val="222222"/>
          <w:szCs w:val="24"/>
          <w:shd w:val="clear" w:color="auto" w:fill="FFFFFF"/>
        </w:rPr>
        <w:t>πιτ</w:t>
      </w:r>
      <w:r>
        <w:rPr>
          <w:rFonts w:eastAsia="Times New Roman"/>
          <w:color w:val="222222"/>
          <w:szCs w:val="24"/>
          <w:shd w:val="clear" w:color="auto" w:fill="FFFFFF"/>
        </w:rPr>
        <w:t>ροπή προώθησης της διεκδίκησης ή</w:t>
      </w:r>
      <w:r w:rsidRPr="00794C06">
        <w:rPr>
          <w:rFonts w:eastAsia="Times New Roman"/>
          <w:color w:val="222222"/>
          <w:szCs w:val="24"/>
          <w:shd w:val="clear" w:color="auto" w:fill="FFFFFF"/>
        </w:rPr>
        <w:t xml:space="preserve"> ακόμα καλύτερα το ελληνικό γραφείο εγκληματιών πολέμου</w:t>
      </w:r>
      <w:r>
        <w:rPr>
          <w:rFonts w:eastAsia="Times New Roman"/>
          <w:color w:val="222222"/>
          <w:szCs w:val="24"/>
          <w:shd w:val="clear" w:color="auto" w:fill="FFFFFF"/>
        </w:rPr>
        <w:t>.</w:t>
      </w:r>
    </w:p>
    <w:p w14:paraId="619F8E3D"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 xml:space="preserve">Το εν λόγω γραφείο, εάν </w:t>
      </w:r>
      <w:r w:rsidRPr="001E06C4">
        <w:rPr>
          <w:rFonts w:eastAsia="Times New Roman"/>
          <w:color w:val="1D2228"/>
          <w:szCs w:val="24"/>
        </w:rPr>
        <w:t xml:space="preserve">ανασυσταθεί σε διυπουργική </w:t>
      </w:r>
      <w:r>
        <w:rPr>
          <w:rFonts w:eastAsia="Times New Roman"/>
          <w:color w:val="1D2228"/>
          <w:szCs w:val="24"/>
        </w:rPr>
        <w:t xml:space="preserve">βάση, </w:t>
      </w:r>
      <w:r w:rsidRPr="001E06C4">
        <w:rPr>
          <w:rFonts w:eastAsia="Times New Roman"/>
          <w:color w:val="1D2228"/>
          <w:szCs w:val="24"/>
        </w:rPr>
        <w:t xml:space="preserve">θα μπορούσε να ενημερώνεται και να συντονίζει τη δράση διαφόρων κρατικών </w:t>
      </w:r>
      <w:r>
        <w:rPr>
          <w:rFonts w:eastAsia="Times New Roman"/>
          <w:color w:val="1D2228"/>
          <w:szCs w:val="24"/>
        </w:rPr>
        <w:t xml:space="preserve">ή μη </w:t>
      </w:r>
      <w:r w:rsidRPr="001E06C4">
        <w:rPr>
          <w:rFonts w:eastAsia="Times New Roman"/>
          <w:color w:val="1D2228"/>
          <w:szCs w:val="24"/>
        </w:rPr>
        <w:t>φορέων σε θέματα πέραν των νομικών πτυχών</w:t>
      </w:r>
      <w:r>
        <w:rPr>
          <w:rFonts w:eastAsia="Times New Roman"/>
          <w:color w:val="1D2228"/>
          <w:szCs w:val="24"/>
        </w:rPr>
        <w:t>. Α</w:t>
      </w:r>
      <w:r w:rsidRPr="001E06C4">
        <w:rPr>
          <w:rFonts w:eastAsia="Times New Roman"/>
          <w:color w:val="1D2228"/>
          <w:szCs w:val="24"/>
        </w:rPr>
        <w:t>νεξάρτητα από τα σχήματα</w:t>
      </w:r>
      <w:r>
        <w:rPr>
          <w:rFonts w:eastAsia="Times New Roman"/>
          <w:color w:val="1D2228"/>
          <w:szCs w:val="24"/>
        </w:rPr>
        <w:t>,</w:t>
      </w:r>
      <w:r w:rsidRPr="001E06C4">
        <w:rPr>
          <w:rFonts w:eastAsia="Times New Roman"/>
          <w:color w:val="1D2228"/>
          <w:szCs w:val="24"/>
        </w:rPr>
        <w:t xml:space="preserve"> τα οποία θα επιλεγούν</w:t>
      </w:r>
      <w:r>
        <w:rPr>
          <w:rFonts w:eastAsia="Times New Roman"/>
          <w:color w:val="1D2228"/>
          <w:szCs w:val="24"/>
        </w:rPr>
        <w:t>,</w:t>
      </w:r>
      <w:r w:rsidRPr="001E06C4">
        <w:rPr>
          <w:rFonts w:eastAsia="Times New Roman"/>
          <w:color w:val="1D2228"/>
          <w:szCs w:val="24"/>
        </w:rPr>
        <w:t xml:space="preserve"> θέλουμε να τονίσουμε ότι θα </w:t>
      </w:r>
      <w:r w:rsidRPr="001E06C4">
        <w:rPr>
          <w:rFonts w:eastAsia="Times New Roman"/>
          <w:color w:val="1D2228"/>
          <w:szCs w:val="24"/>
        </w:rPr>
        <w:t xml:space="preserve">ήταν σκόπιμο να </w:t>
      </w:r>
      <w:r>
        <w:rPr>
          <w:rFonts w:eastAsia="Times New Roman"/>
          <w:color w:val="1D2228"/>
          <w:szCs w:val="24"/>
        </w:rPr>
        <w:t xml:space="preserve">μην συστήνονται αλληλοεπικαλυπτόμενα </w:t>
      </w:r>
      <w:r w:rsidRPr="001E06C4">
        <w:rPr>
          <w:rFonts w:eastAsia="Times New Roman"/>
          <w:color w:val="1D2228"/>
          <w:szCs w:val="24"/>
        </w:rPr>
        <w:t>σχήματα</w:t>
      </w:r>
      <w:r>
        <w:rPr>
          <w:rFonts w:eastAsia="Times New Roman"/>
          <w:color w:val="1D2228"/>
          <w:szCs w:val="24"/>
        </w:rPr>
        <w:t>, αλλά ένα ευέλικτο</w:t>
      </w:r>
      <w:r w:rsidRPr="004D21E1">
        <w:rPr>
          <w:rFonts w:eastAsia="Times New Roman"/>
          <w:color w:val="1D2228"/>
          <w:szCs w:val="24"/>
        </w:rPr>
        <w:t xml:space="preserve"> και </w:t>
      </w:r>
      <w:r w:rsidRPr="001E06C4">
        <w:rPr>
          <w:rFonts w:eastAsia="Times New Roman"/>
          <w:color w:val="1D2228"/>
          <w:szCs w:val="24"/>
        </w:rPr>
        <w:t>αποτελεσματικό σχήμα</w:t>
      </w:r>
      <w:r>
        <w:rPr>
          <w:rFonts w:eastAsia="Times New Roman"/>
          <w:color w:val="1D2228"/>
          <w:szCs w:val="24"/>
        </w:rPr>
        <w:t>, ένα γρήγορο σχήμα.</w:t>
      </w:r>
    </w:p>
    <w:p w14:paraId="619F8E3E"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Δ</w:t>
      </w:r>
      <w:r w:rsidRPr="001E06C4">
        <w:rPr>
          <w:rFonts w:eastAsia="Times New Roman"/>
          <w:color w:val="1D2228"/>
          <w:szCs w:val="24"/>
        </w:rPr>
        <w:t>εύτερον</w:t>
      </w:r>
      <w:r>
        <w:rPr>
          <w:rFonts w:eastAsia="Times New Roman"/>
          <w:color w:val="1D2228"/>
          <w:szCs w:val="24"/>
        </w:rPr>
        <w:t>,</w:t>
      </w:r>
      <w:r w:rsidRPr="001E06C4">
        <w:rPr>
          <w:rFonts w:eastAsia="Times New Roman"/>
          <w:color w:val="1D2228"/>
          <w:szCs w:val="24"/>
        </w:rPr>
        <w:t xml:space="preserve"> εισηγούμαστε η Διακομματική Κοινοβουλευτική Επιτροπή </w:t>
      </w:r>
      <w:r>
        <w:rPr>
          <w:rFonts w:eastAsia="Times New Roman"/>
          <w:color w:val="1D2228"/>
          <w:szCs w:val="24"/>
        </w:rPr>
        <w:t>-για την οποία, όπως προανέφερα,</w:t>
      </w:r>
      <w:r w:rsidRPr="001E06C4">
        <w:rPr>
          <w:rFonts w:eastAsia="Times New Roman"/>
          <w:color w:val="1D2228"/>
          <w:szCs w:val="24"/>
        </w:rPr>
        <w:t xml:space="preserve"> ζητάμε να εξακολουθήσει να λειτουργ</w:t>
      </w:r>
      <w:r w:rsidRPr="001E06C4">
        <w:rPr>
          <w:rFonts w:eastAsia="Times New Roman"/>
          <w:color w:val="1D2228"/>
          <w:szCs w:val="24"/>
        </w:rPr>
        <w:t>εί</w:t>
      </w:r>
      <w:r>
        <w:rPr>
          <w:rFonts w:eastAsia="Times New Roman"/>
          <w:color w:val="1D2228"/>
          <w:szCs w:val="24"/>
        </w:rPr>
        <w:t>-</w:t>
      </w:r>
      <w:r w:rsidRPr="001E06C4">
        <w:rPr>
          <w:rFonts w:eastAsia="Times New Roman"/>
          <w:color w:val="1D2228"/>
          <w:szCs w:val="24"/>
        </w:rPr>
        <w:t xml:space="preserve"> να εξετάσει</w:t>
      </w:r>
      <w:r>
        <w:rPr>
          <w:rFonts w:eastAsia="Times New Roman"/>
          <w:color w:val="1D2228"/>
          <w:szCs w:val="24"/>
        </w:rPr>
        <w:t>,</w:t>
      </w:r>
      <w:r w:rsidRPr="001E06C4">
        <w:rPr>
          <w:rFonts w:eastAsia="Times New Roman"/>
          <w:color w:val="1D2228"/>
          <w:szCs w:val="24"/>
        </w:rPr>
        <w:t xml:space="preserve"> σε χωριστή έκθεση</w:t>
      </w:r>
      <w:r>
        <w:rPr>
          <w:rFonts w:eastAsia="Times New Roman"/>
          <w:color w:val="1D2228"/>
          <w:szCs w:val="24"/>
        </w:rPr>
        <w:t>,</w:t>
      </w:r>
      <w:r w:rsidRPr="001E06C4">
        <w:rPr>
          <w:rFonts w:eastAsia="Times New Roman"/>
          <w:color w:val="1D2228"/>
          <w:szCs w:val="24"/>
        </w:rPr>
        <w:t xml:space="preserve"> ένα βασικό ζήτημα</w:t>
      </w:r>
      <w:r>
        <w:rPr>
          <w:rFonts w:eastAsia="Times New Roman"/>
          <w:color w:val="1D2228"/>
          <w:szCs w:val="24"/>
        </w:rPr>
        <w:t>: Τ</w:t>
      </w:r>
      <w:r w:rsidRPr="001E06C4">
        <w:rPr>
          <w:rFonts w:eastAsia="Times New Roman"/>
          <w:color w:val="1D2228"/>
          <w:szCs w:val="24"/>
        </w:rPr>
        <w:t>ην παρουσίαση και τον σχολιασμό</w:t>
      </w:r>
      <w:r>
        <w:rPr>
          <w:rFonts w:eastAsia="Times New Roman"/>
          <w:color w:val="1D2228"/>
          <w:szCs w:val="24"/>
        </w:rPr>
        <w:t>,</w:t>
      </w:r>
      <w:r w:rsidRPr="001E06C4">
        <w:rPr>
          <w:rFonts w:eastAsia="Times New Roman"/>
          <w:color w:val="1D2228"/>
          <w:szCs w:val="24"/>
        </w:rPr>
        <w:t xml:space="preserve"> την βελτίωση πρακτικών άλλων κρατών που έχουν υποστεί παρόμοια </w:t>
      </w:r>
      <w:r>
        <w:rPr>
          <w:rFonts w:eastAsia="Times New Roman"/>
          <w:color w:val="1D2228"/>
          <w:szCs w:val="24"/>
        </w:rPr>
        <w:t>δεινά. Δεν έχουμε την πολυτέλεια να θ</w:t>
      </w:r>
      <w:r w:rsidRPr="001E06C4">
        <w:rPr>
          <w:rFonts w:eastAsia="Times New Roman"/>
          <w:color w:val="1D2228"/>
          <w:szCs w:val="24"/>
        </w:rPr>
        <w:t xml:space="preserve">εωρούμαστε ότι είμαστε </w:t>
      </w:r>
      <w:r>
        <w:rPr>
          <w:rFonts w:eastAsia="Times New Roman"/>
          <w:color w:val="1D2228"/>
          <w:szCs w:val="24"/>
        </w:rPr>
        <w:t xml:space="preserve">ο </w:t>
      </w:r>
      <w:r w:rsidRPr="001E06C4">
        <w:rPr>
          <w:rFonts w:eastAsia="Times New Roman"/>
          <w:color w:val="1D2228"/>
          <w:szCs w:val="24"/>
        </w:rPr>
        <w:t>ομφαλός της γης χωρίς να λαμβάνουμε υπ</w:t>
      </w:r>
      <w:r>
        <w:rPr>
          <w:rFonts w:eastAsia="Times New Roman"/>
          <w:color w:val="1D2228"/>
          <w:szCs w:val="24"/>
        </w:rPr>
        <w:t xml:space="preserve">’ </w:t>
      </w:r>
      <w:r w:rsidRPr="001E06C4">
        <w:rPr>
          <w:rFonts w:eastAsia="Times New Roman"/>
          <w:color w:val="1D2228"/>
          <w:szCs w:val="24"/>
        </w:rPr>
        <w:t>όψ</w:t>
      </w:r>
      <w:r>
        <w:rPr>
          <w:rFonts w:eastAsia="Times New Roman"/>
          <w:color w:val="1D2228"/>
          <w:szCs w:val="24"/>
        </w:rPr>
        <w:t>ιν</w:t>
      </w:r>
      <w:r w:rsidRPr="001E06C4">
        <w:rPr>
          <w:rFonts w:eastAsia="Times New Roman"/>
          <w:color w:val="1D2228"/>
          <w:szCs w:val="24"/>
        </w:rPr>
        <w:t xml:space="preserve"> </w:t>
      </w:r>
      <w:r>
        <w:rPr>
          <w:rFonts w:eastAsia="Times New Roman"/>
          <w:color w:val="1D2228"/>
          <w:szCs w:val="24"/>
        </w:rPr>
        <w:t>μας, κυρίες</w:t>
      </w:r>
      <w:r w:rsidRPr="001E06C4">
        <w:rPr>
          <w:rFonts w:eastAsia="Times New Roman"/>
          <w:color w:val="1D2228"/>
          <w:szCs w:val="24"/>
        </w:rPr>
        <w:t xml:space="preserve"> και κύριοι συνάδελφοι</w:t>
      </w:r>
      <w:r>
        <w:rPr>
          <w:rFonts w:eastAsia="Times New Roman"/>
          <w:color w:val="1D2228"/>
          <w:szCs w:val="24"/>
        </w:rPr>
        <w:t>,</w:t>
      </w:r>
      <w:r w:rsidRPr="001E06C4">
        <w:rPr>
          <w:rFonts w:eastAsia="Times New Roman"/>
          <w:color w:val="1D2228"/>
          <w:szCs w:val="24"/>
        </w:rPr>
        <w:t xml:space="preserve"> την πρακτική άλλων χωρών</w:t>
      </w:r>
      <w:r>
        <w:rPr>
          <w:rFonts w:eastAsia="Times New Roman"/>
          <w:color w:val="1D2228"/>
          <w:szCs w:val="24"/>
        </w:rPr>
        <w:t>.</w:t>
      </w:r>
    </w:p>
    <w:p w14:paraId="619F8E3F"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lastRenderedPageBreak/>
        <w:t>Τ</w:t>
      </w:r>
      <w:r w:rsidRPr="001E06C4">
        <w:rPr>
          <w:rFonts w:eastAsia="Times New Roman"/>
          <w:color w:val="1D2228"/>
          <w:szCs w:val="24"/>
        </w:rPr>
        <w:t xml:space="preserve">ο θέμα αυτό </w:t>
      </w:r>
      <w:r>
        <w:rPr>
          <w:rFonts w:eastAsia="Times New Roman"/>
          <w:color w:val="1D2228"/>
          <w:szCs w:val="24"/>
        </w:rPr>
        <w:t>στην έκθεση τ</w:t>
      </w:r>
      <w:r w:rsidRPr="001E06C4">
        <w:rPr>
          <w:rFonts w:eastAsia="Times New Roman"/>
          <w:color w:val="1D2228"/>
          <w:szCs w:val="24"/>
        </w:rPr>
        <w:t xml:space="preserve">ης </w:t>
      </w:r>
      <w:r>
        <w:rPr>
          <w:rFonts w:eastAsia="Times New Roman"/>
          <w:color w:val="1D2228"/>
          <w:szCs w:val="24"/>
        </w:rPr>
        <w:t>ε</w:t>
      </w:r>
      <w:r w:rsidRPr="001E06C4">
        <w:rPr>
          <w:rFonts w:eastAsia="Times New Roman"/>
          <w:color w:val="1D2228"/>
          <w:szCs w:val="24"/>
        </w:rPr>
        <w:t xml:space="preserve">πιτροπής </w:t>
      </w:r>
      <w:r>
        <w:rPr>
          <w:rFonts w:eastAsia="Times New Roman"/>
          <w:color w:val="1D2228"/>
          <w:szCs w:val="24"/>
        </w:rPr>
        <w:t>θίγεται</w:t>
      </w:r>
      <w:r w:rsidRPr="001E06C4">
        <w:rPr>
          <w:rFonts w:eastAsia="Times New Roman"/>
          <w:color w:val="1D2228"/>
          <w:szCs w:val="24"/>
        </w:rPr>
        <w:t xml:space="preserve"> αποσπασματικά</w:t>
      </w:r>
      <w:r>
        <w:rPr>
          <w:rFonts w:eastAsia="Times New Roman"/>
          <w:color w:val="1D2228"/>
          <w:szCs w:val="24"/>
        </w:rPr>
        <w:t>. Η αναφορά, λόγου χάρη,</w:t>
      </w:r>
      <w:r w:rsidRPr="001E06C4">
        <w:rPr>
          <w:rFonts w:eastAsia="Times New Roman"/>
          <w:color w:val="1D2228"/>
          <w:szCs w:val="24"/>
        </w:rPr>
        <w:t xml:space="preserve"> στην απόφαση του </w:t>
      </w:r>
      <w:r>
        <w:rPr>
          <w:rFonts w:eastAsia="Times New Roman"/>
          <w:color w:val="1D2228"/>
          <w:szCs w:val="24"/>
        </w:rPr>
        <w:t>Συνταγμα</w:t>
      </w:r>
      <w:r w:rsidRPr="001E06C4">
        <w:rPr>
          <w:rFonts w:eastAsia="Times New Roman"/>
          <w:color w:val="1D2228"/>
          <w:szCs w:val="24"/>
        </w:rPr>
        <w:t xml:space="preserve">τικού </w:t>
      </w:r>
      <w:r>
        <w:rPr>
          <w:rFonts w:eastAsia="Times New Roman"/>
          <w:color w:val="1D2228"/>
          <w:szCs w:val="24"/>
        </w:rPr>
        <w:t>Δ</w:t>
      </w:r>
      <w:r w:rsidRPr="001E06C4">
        <w:rPr>
          <w:rFonts w:eastAsia="Times New Roman"/>
          <w:color w:val="1D2228"/>
          <w:szCs w:val="24"/>
        </w:rPr>
        <w:t>ικαστηρίου της Ιταλίας το 2014 στο σχέδιο είναι σημαντική</w:t>
      </w:r>
      <w:r>
        <w:rPr>
          <w:rFonts w:eastAsia="Times New Roman"/>
          <w:color w:val="1D2228"/>
          <w:szCs w:val="24"/>
        </w:rPr>
        <w:t>. Θα</w:t>
      </w:r>
      <w:r w:rsidRPr="001E06C4">
        <w:rPr>
          <w:rFonts w:eastAsia="Times New Roman"/>
          <w:color w:val="1D2228"/>
          <w:szCs w:val="24"/>
        </w:rPr>
        <w:t xml:space="preserve"> πρέπει</w:t>
      </w:r>
      <w:r>
        <w:rPr>
          <w:rFonts w:eastAsia="Times New Roman"/>
          <w:color w:val="1D2228"/>
          <w:szCs w:val="24"/>
        </w:rPr>
        <w:t>,</w:t>
      </w:r>
      <w:r w:rsidRPr="001E06C4">
        <w:rPr>
          <w:rFonts w:eastAsia="Times New Roman"/>
          <w:color w:val="1D2228"/>
          <w:szCs w:val="24"/>
        </w:rPr>
        <w:t xml:space="preserve"> </w:t>
      </w:r>
      <w:r>
        <w:rPr>
          <w:rFonts w:eastAsia="Times New Roman"/>
          <w:color w:val="1D2228"/>
          <w:szCs w:val="24"/>
        </w:rPr>
        <w:t>όμως,</w:t>
      </w:r>
      <w:r w:rsidRPr="001E06C4">
        <w:rPr>
          <w:rFonts w:eastAsia="Times New Roman"/>
          <w:color w:val="1D2228"/>
          <w:szCs w:val="24"/>
        </w:rPr>
        <w:t xml:space="preserve"> να υπάρξει μία συστηματικότερη και σφαιρική καταγραφή των θέσεων διαφόρων χωρών</w:t>
      </w:r>
      <w:r>
        <w:rPr>
          <w:rFonts w:eastAsia="Times New Roman"/>
          <w:color w:val="1D2228"/>
          <w:szCs w:val="24"/>
        </w:rPr>
        <w:t>. Αυτό θα μας επιτρέψει τη</w:t>
      </w:r>
      <w:r w:rsidRPr="001E06C4">
        <w:rPr>
          <w:rFonts w:eastAsia="Times New Roman"/>
          <w:color w:val="1D2228"/>
          <w:szCs w:val="24"/>
        </w:rPr>
        <w:t xml:space="preserve"> διαμόρφωση κατάλληλων συμμαχιών</w:t>
      </w:r>
      <w:r>
        <w:rPr>
          <w:rFonts w:eastAsia="Times New Roman"/>
          <w:color w:val="1D2228"/>
          <w:szCs w:val="24"/>
        </w:rPr>
        <w:t>.</w:t>
      </w:r>
    </w:p>
    <w:p w14:paraId="619F8E40" w14:textId="77777777" w:rsidR="00F246CC" w:rsidRDefault="005B5D49">
      <w:pPr>
        <w:spacing w:line="600" w:lineRule="auto"/>
        <w:ind w:firstLine="720"/>
        <w:contextualSpacing/>
        <w:jc w:val="both"/>
        <w:rPr>
          <w:rFonts w:eastAsia="Times New Roman"/>
          <w:color w:val="1D2228"/>
          <w:szCs w:val="24"/>
        </w:rPr>
      </w:pPr>
      <w:r w:rsidRPr="00994DCF">
        <w:rPr>
          <w:rFonts w:eastAsia="Times New Roman"/>
          <w:color w:val="1D2228"/>
          <w:szCs w:val="24"/>
        </w:rPr>
        <w:t>(Στο σημείο αυτό κτυπάει προειδοποιητικά το κουδούνι λήξεως του χρόνου ομιλίας του κυρίου Βουλευτή)</w:t>
      </w:r>
    </w:p>
    <w:p w14:paraId="619F8E41"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Τ</w:t>
      </w:r>
      <w:r w:rsidRPr="001E06C4">
        <w:rPr>
          <w:rFonts w:eastAsia="Times New Roman"/>
          <w:color w:val="1D2228"/>
          <w:szCs w:val="24"/>
        </w:rPr>
        <w:t>ρίτο και κυριότ</w:t>
      </w:r>
      <w:r w:rsidRPr="001E06C4">
        <w:rPr>
          <w:rFonts w:eastAsia="Times New Roman"/>
          <w:color w:val="1D2228"/>
          <w:szCs w:val="24"/>
        </w:rPr>
        <w:t>ερο</w:t>
      </w:r>
      <w:r>
        <w:rPr>
          <w:rFonts w:eastAsia="Times New Roman"/>
          <w:color w:val="1D2228"/>
          <w:szCs w:val="24"/>
        </w:rPr>
        <w:t>: Τ</w:t>
      </w:r>
      <w:r w:rsidRPr="001E06C4">
        <w:rPr>
          <w:rFonts w:eastAsia="Times New Roman"/>
          <w:color w:val="1D2228"/>
          <w:szCs w:val="24"/>
        </w:rPr>
        <w:t>ο ζήτημα της επικοινωνιακής πολιτικής πρέπει να αποτελέσει ένα αντικείμενο μιας χωριστής έκθεσης της Διακομματικής Κοινοβουλευτικής Επιτροπής</w:t>
      </w:r>
      <w:r>
        <w:rPr>
          <w:rFonts w:eastAsia="Times New Roman"/>
          <w:color w:val="1D2228"/>
          <w:szCs w:val="24"/>
        </w:rPr>
        <w:t>. Η</w:t>
      </w:r>
      <w:r w:rsidRPr="001E06C4">
        <w:rPr>
          <w:rFonts w:eastAsia="Times New Roman"/>
          <w:color w:val="1D2228"/>
          <w:szCs w:val="24"/>
        </w:rPr>
        <w:t xml:space="preserve"> ευαισθητοποίηση της σύγ</w:t>
      </w:r>
      <w:r>
        <w:rPr>
          <w:rFonts w:eastAsia="Times New Roman"/>
          <w:color w:val="1D2228"/>
          <w:szCs w:val="24"/>
        </w:rPr>
        <w:t>χρονης ελληνικής κοινωνίας στα δ</w:t>
      </w:r>
      <w:r w:rsidRPr="001E06C4">
        <w:rPr>
          <w:rFonts w:eastAsia="Times New Roman"/>
          <w:color w:val="1D2228"/>
          <w:szCs w:val="24"/>
        </w:rPr>
        <w:t xml:space="preserve">ίκαια αιτήματα του </w:t>
      </w:r>
      <w:r>
        <w:rPr>
          <w:rFonts w:eastAsia="Times New Roman"/>
          <w:color w:val="1D2228"/>
          <w:szCs w:val="24"/>
        </w:rPr>
        <w:t>μ</w:t>
      </w:r>
      <w:r w:rsidRPr="001E06C4">
        <w:rPr>
          <w:rFonts w:eastAsia="Times New Roman"/>
          <w:color w:val="1D2228"/>
          <w:szCs w:val="24"/>
        </w:rPr>
        <w:t>εταπολεμικού Ελληνισμού</w:t>
      </w:r>
      <w:r>
        <w:rPr>
          <w:rFonts w:eastAsia="Times New Roman"/>
          <w:color w:val="1D2228"/>
          <w:szCs w:val="24"/>
        </w:rPr>
        <w:t>,</w:t>
      </w:r>
      <w:r w:rsidRPr="001E06C4">
        <w:rPr>
          <w:rFonts w:eastAsia="Times New Roman"/>
          <w:color w:val="1D2228"/>
          <w:szCs w:val="24"/>
        </w:rPr>
        <w:t xml:space="preserve"> είναι</w:t>
      </w:r>
      <w:r w:rsidRPr="001E06C4">
        <w:rPr>
          <w:rFonts w:eastAsia="Times New Roman"/>
          <w:color w:val="1D2228"/>
          <w:szCs w:val="24"/>
        </w:rPr>
        <w:t xml:space="preserve"> απαραίτητη</w:t>
      </w:r>
      <w:r>
        <w:rPr>
          <w:rFonts w:eastAsia="Times New Roman"/>
          <w:color w:val="1D2228"/>
          <w:szCs w:val="24"/>
        </w:rPr>
        <w:t>.</w:t>
      </w:r>
      <w:r w:rsidRPr="001E06C4">
        <w:rPr>
          <w:rFonts w:eastAsia="Times New Roman"/>
          <w:color w:val="1D2228"/>
          <w:szCs w:val="24"/>
        </w:rPr>
        <w:t xml:space="preserve"> </w:t>
      </w:r>
      <w:r>
        <w:rPr>
          <w:rFonts w:eastAsia="Times New Roman"/>
          <w:color w:val="1D2228"/>
          <w:szCs w:val="24"/>
        </w:rPr>
        <w:t>Π</w:t>
      </w:r>
      <w:r w:rsidRPr="001E06C4">
        <w:rPr>
          <w:rFonts w:eastAsia="Times New Roman"/>
          <w:color w:val="1D2228"/>
          <w:szCs w:val="24"/>
        </w:rPr>
        <w:t>ρόκειται</w:t>
      </w:r>
      <w:r>
        <w:rPr>
          <w:rFonts w:eastAsia="Times New Roman"/>
          <w:color w:val="1D2228"/>
          <w:szCs w:val="24"/>
        </w:rPr>
        <w:t>,</w:t>
      </w:r>
      <w:r w:rsidRPr="001E06C4">
        <w:rPr>
          <w:rFonts w:eastAsia="Times New Roman"/>
          <w:color w:val="1D2228"/>
          <w:szCs w:val="24"/>
        </w:rPr>
        <w:t xml:space="preserve"> </w:t>
      </w:r>
      <w:r>
        <w:rPr>
          <w:rFonts w:eastAsia="Times New Roman"/>
          <w:color w:val="1D2228"/>
          <w:szCs w:val="24"/>
        </w:rPr>
        <w:t>όμως,</w:t>
      </w:r>
      <w:r w:rsidRPr="001E06C4">
        <w:rPr>
          <w:rFonts w:eastAsia="Times New Roman"/>
          <w:color w:val="1D2228"/>
          <w:szCs w:val="24"/>
        </w:rPr>
        <w:t xml:space="preserve"> για μία διαδικασία που </w:t>
      </w:r>
      <w:r>
        <w:rPr>
          <w:rFonts w:eastAsia="Times New Roman"/>
          <w:color w:val="1D2228"/>
          <w:szCs w:val="24"/>
        </w:rPr>
        <w:t>-</w:t>
      </w:r>
      <w:r w:rsidRPr="001E06C4">
        <w:rPr>
          <w:rFonts w:eastAsia="Times New Roman"/>
          <w:color w:val="1D2228"/>
          <w:szCs w:val="24"/>
        </w:rPr>
        <w:t xml:space="preserve">κατά τη γνώμη </w:t>
      </w:r>
      <w:r>
        <w:rPr>
          <w:rFonts w:eastAsia="Times New Roman"/>
          <w:color w:val="1D2228"/>
          <w:szCs w:val="24"/>
        </w:rPr>
        <w:t>μας-</w:t>
      </w:r>
      <w:r w:rsidRPr="001E06C4">
        <w:rPr>
          <w:rFonts w:eastAsia="Times New Roman"/>
          <w:color w:val="1D2228"/>
          <w:szCs w:val="24"/>
        </w:rPr>
        <w:t xml:space="preserve"> βρίσκεται σε αρχικό στάδιο</w:t>
      </w:r>
      <w:r>
        <w:rPr>
          <w:rFonts w:eastAsia="Times New Roman"/>
          <w:color w:val="1D2228"/>
          <w:szCs w:val="24"/>
        </w:rPr>
        <w:t>.</w:t>
      </w:r>
    </w:p>
    <w:p w14:paraId="619F8E42"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Ο</w:t>
      </w:r>
      <w:r w:rsidRPr="001E06C4">
        <w:rPr>
          <w:rFonts w:eastAsia="Times New Roman"/>
          <w:color w:val="1D2228"/>
          <w:szCs w:val="24"/>
        </w:rPr>
        <w:t xml:space="preserve"> ρόλος</w:t>
      </w:r>
      <w:r>
        <w:rPr>
          <w:rFonts w:eastAsia="Times New Roman"/>
          <w:color w:val="1D2228"/>
          <w:szCs w:val="24"/>
        </w:rPr>
        <w:t>,</w:t>
      </w:r>
      <w:r w:rsidRPr="001E06C4">
        <w:rPr>
          <w:rFonts w:eastAsia="Times New Roman"/>
          <w:color w:val="1D2228"/>
          <w:szCs w:val="24"/>
        </w:rPr>
        <w:t xml:space="preserve"> </w:t>
      </w:r>
      <w:r>
        <w:rPr>
          <w:rFonts w:eastAsia="Times New Roman"/>
          <w:color w:val="1D2228"/>
          <w:szCs w:val="24"/>
        </w:rPr>
        <w:t>λ</w:t>
      </w:r>
      <w:r w:rsidRPr="001E06C4">
        <w:rPr>
          <w:rFonts w:eastAsia="Times New Roman"/>
          <w:color w:val="1D2228"/>
          <w:szCs w:val="24"/>
        </w:rPr>
        <w:t>οιπόν</w:t>
      </w:r>
      <w:r>
        <w:rPr>
          <w:rFonts w:eastAsia="Times New Roman"/>
          <w:color w:val="1D2228"/>
          <w:szCs w:val="24"/>
        </w:rPr>
        <w:t>,</w:t>
      </w:r>
      <w:r w:rsidRPr="001E06C4">
        <w:rPr>
          <w:rFonts w:eastAsia="Times New Roman"/>
          <w:color w:val="1D2228"/>
          <w:szCs w:val="24"/>
        </w:rPr>
        <w:t xml:space="preserve"> της Βουλής των Ελλήνων είναι κεντρικός και θα πρέπει να συμπληρώνεται από τη </w:t>
      </w:r>
      <w:r>
        <w:rPr>
          <w:rFonts w:eastAsia="Times New Roman"/>
          <w:color w:val="1D2228"/>
          <w:szCs w:val="24"/>
        </w:rPr>
        <w:t>δ</w:t>
      </w:r>
      <w:r w:rsidRPr="001E06C4">
        <w:rPr>
          <w:rFonts w:eastAsia="Times New Roman"/>
          <w:color w:val="1D2228"/>
          <w:szCs w:val="24"/>
        </w:rPr>
        <w:t xml:space="preserve">ημόσια </w:t>
      </w:r>
      <w:r>
        <w:rPr>
          <w:rFonts w:eastAsia="Times New Roman"/>
          <w:color w:val="1D2228"/>
          <w:szCs w:val="24"/>
        </w:rPr>
        <w:t>δ</w:t>
      </w:r>
      <w:r w:rsidRPr="001E06C4">
        <w:rPr>
          <w:rFonts w:eastAsia="Times New Roman"/>
          <w:color w:val="1D2228"/>
          <w:szCs w:val="24"/>
        </w:rPr>
        <w:t>ιοίκηση</w:t>
      </w:r>
      <w:r>
        <w:rPr>
          <w:rFonts w:eastAsia="Times New Roman"/>
          <w:color w:val="1D2228"/>
          <w:szCs w:val="24"/>
        </w:rPr>
        <w:t>,</w:t>
      </w:r>
      <w:r w:rsidRPr="001E06C4">
        <w:rPr>
          <w:rFonts w:eastAsia="Times New Roman"/>
          <w:color w:val="1D2228"/>
          <w:szCs w:val="24"/>
        </w:rPr>
        <w:t xml:space="preserve"> τα πνευματι</w:t>
      </w:r>
      <w:r>
        <w:rPr>
          <w:rFonts w:eastAsia="Times New Roman"/>
          <w:color w:val="1D2228"/>
          <w:szCs w:val="24"/>
        </w:rPr>
        <w:t xml:space="preserve">κά εκπαιδευτικά ιδρύματα καθώς, </w:t>
      </w:r>
      <w:r>
        <w:rPr>
          <w:rFonts w:eastAsia="Times New Roman"/>
          <w:color w:val="1D2228"/>
          <w:szCs w:val="24"/>
        </w:rPr>
        <w:t>β</w:t>
      </w:r>
      <w:r w:rsidRPr="001E06C4">
        <w:rPr>
          <w:rFonts w:eastAsia="Times New Roman"/>
          <w:color w:val="1D2228"/>
          <w:szCs w:val="24"/>
        </w:rPr>
        <w:t>έβαια</w:t>
      </w:r>
      <w:r>
        <w:rPr>
          <w:rFonts w:eastAsia="Times New Roman"/>
          <w:color w:val="1D2228"/>
          <w:szCs w:val="24"/>
        </w:rPr>
        <w:t>,</w:t>
      </w:r>
      <w:r w:rsidRPr="001E06C4">
        <w:rPr>
          <w:rFonts w:eastAsia="Times New Roman"/>
          <w:color w:val="1D2228"/>
          <w:szCs w:val="24"/>
        </w:rPr>
        <w:t xml:space="preserve"> και από τα </w:t>
      </w:r>
      <w:r>
        <w:rPr>
          <w:rFonts w:eastAsia="Times New Roman"/>
          <w:color w:val="1D2228"/>
          <w:szCs w:val="24"/>
        </w:rPr>
        <w:t>μ</w:t>
      </w:r>
      <w:r w:rsidRPr="001E06C4">
        <w:rPr>
          <w:rFonts w:eastAsia="Times New Roman"/>
          <w:color w:val="1D2228"/>
          <w:szCs w:val="24"/>
        </w:rPr>
        <w:t xml:space="preserve">έσα </w:t>
      </w:r>
      <w:r>
        <w:rPr>
          <w:rFonts w:eastAsia="Times New Roman"/>
          <w:color w:val="1D2228"/>
          <w:szCs w:val="24"/>
        </w:rPr>
        <w:t>μ</w:t>
      </w:r>
      <w:r w:rsidRPr="001E06C4">
        <w:rPr>
          <w:rFonts w:eastAsia="Times New Roman"/>
          <w:color w:val="1D2228"/>
          <w:szCs w:val="24"/>
        </w:rPr>
        <w:t xml:space="preserve">αζικής </w:t>
      </w:r>
      <w:r>
        <w:rPr>
          <w:rFonts w:eastAsia="Times New Roman"/>
          <w:color w:val="1D2228"/>
          <w:szCs w:val="24"/>
        </w:rPr>
        <w:t>ε</w:t>
      </w:r>
      <w:r w:rsidRPr="001E06C4">
        <w:rPr>
          <w:rFonts w:eastAsia="Times New Roman"/>
          <w:color w:val="1D2228"/>
          <w:szCs w:val="24"/>
        </w:rPr>
        <w:t>πικοινωνίας</w:t>
      </w:r>
      <w:r>
        <w:rPr>
          <w:rFonts w:eastAsia="Times New Roman"/>
          <w:color w:val="1D2228"/>
          <w:szCs w:val="24"/>
        </w:rPr>
        <w:t xml:space="preserve">. </w:t>
      </w:r>
    </w:p>
    <w:p w14:paraId="619F8E43"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lastRenderedPageBreak/>
        <w:t>Μεγαλύτερη πρόκληση αποτελεί η ευα</w:t>
      </w:r>
      <w:r w:rsidRPr="001E06C4">
        <w:rPr>
          <w:rFonts w:eastAsia="Times New Roman"/>
          <w:color w:val="1D2228"/>
          <w:szCs w:val="24"/>
        </w:rPr>
        <w:t>ι</w:t>
      </w:r>
      <w:r>
        <w:rPr>
          <w:rFonts w:eastAsia="Times New Roman"/>
          <w:color w:val="1D2228"/>
          <w:szCs w:val="24"/>
        </w:rPr>
        <w:t>σθητο</w:t>
      </w:r>
      <w:r w:rsidRPr="001E06C4">
        <w:rPr>
          <w:rFonts w:eastAsia="Times New Roman"/>
          <w:color w:val="1D2228"/>
          <w:szCs w:val="24"/>
        </w:rPr>
        <w:t xml:space="preserve">ποίηση της </w:t>
      </w:r>
      <w:r>
        <w:rPr>
          <w:rFonts w:eastAsia="Times New Roman"/>
          <w:color w:val="1D2228"/>
          <w:szCs w:val="24"/>
        </w:rPr>
        <w:t>δ</w:t>
      </w:r>
      <w:r w:rsidRPr="001E06C4">
        <w:rPr>
          <w:rFonts w:eastAsia="Times New Roman"/>
          <w:color w:val="1D2228"/>
          <w:szCs w:val="24"/>
        </w:rPr>
        <w:t>ιεθνούς κοινής γνώμης στη Γερμανία κυρίως</w:t>
      </w:r>
      <w:r>
        <w:rPr>
          <w:rFonts w:eastAsia="Times New Roman"/>
          <w:color w:val="1D2228"/>
          <w:szCs w:val="24"/>
        </w:rPr>
        <w:t xml:space="preserve">, αλλά και σε </w:t>
      </w:r>
      <w:r w:rsidRPr="001E06C4">
        <w:rPr>
          <w:rFonts w:eastAsia="Times New Roman"/>
          <w:color w:val="1D2228"/>
          <w:szCs w:val="24"/>
        </w:rPr>
        <w:t>άλλες χώρες</w:t>
      </w:r>
      <w:r>
        <w:rPr>
          <w:rFonts w:eastAsia="Times New Roman"/>
          <w:color w:val="1D2228"/>
          <w:szCs w:val="24"/>
        </w:rPr>
        <w:t>. Ε</w:t>
      </w:r>
      <w:r w:rsidRPr="001E06C4">
        <w:rPr>
          <w:rFonts w:eastAsia="Times New Roman"/>
          <w:color w:val="1D2228"/>
          <w:szCs w:val="24"/>
        </w:rPr>
        <w:t>ίναι δυσχερής</w:t>
      </w:r>
      <w:r>
        <w:rPr>
          <w:rFonts w:eastAsia="Times New Roman"/>
          <w:color w:val="1D2228"/>
          <w:szCs w:val="24"/>
        </w:rPr>
        <w:t>,</w:t>
      </w:r>
      <w:r w:rsidRPr="001E06C4">
        <w:rPr>
          <w:rFonts w:eastAsia="Times New Roman"/>
          <w:color w:val="1D2228"/>
          <w:szCs w:val="24"/>
        </w:rPr>
        <w:t xml:space="preserve"> αλλά επιτεύξιμος</w:t>
      </w:r>
      <w:r>
        <w:rPr>
          <w:rFonts w:eastAsia="Times New Roman"/>
          <w:color w:val="1D2228"/>
          <w:szCs w:val="24"/>
        </w:rPr>
        <w:t>,</w:t>
      </w:r>
      <w:r w:rsidRPr="001E06C4">
        <w:rPr>
          <w:rFonts w:eastAsia="Times New Roman"/>
          <w:color w:val="1D2228"/>
          <w:szCs w:val="24"/>
        </w:rPr>
        <w:t xml:space="preserve"> στόχος η δημιουργία μιας κρίσιμης μάζας ανθρώπων στο εξωτερικό που θα δημιουργήσει την απαραίτητη δυναμική για σταδιακή αλλαγή της ως τ</w:t>
      </w:r>
      <w:r>
        <w:rPr>
          <w:rFonts w:eastAsia="Times New Roman"/>
          <w:color w:val="1D2228"/>
          <w:szCs w:val="24"/>
        </w:rPr>
        <w:t>ώρα γερμανικής στάσης έναντι της</w:t>
      </w:r>
      <w:r w:rsidRPr="001E06C4">
        <w:rPr>
          <w:rFonts w:eastAsia="Times New Roman"/>
          <w:color w:val="1D2228"/>
          <w:szCs w:val="24"/>
        </w:rPr>
        <w:t xml:space="preserve"> </w:t>
      </w:r>
      <w:r>
        <w:rPr>
          <w:rFonts w:eastAsia="Times New Roman"/>
          <w:color w:val="1D2228"/>
          <w:szCs w:val="24"/>
        </w:rPr>
        <w:t xml:space="preserve">ελληνικής </w:t>
      </w:r>
      <w:r w:rsidRPr="001E06C4">
        <w:rPr>
          <w:rFonts w:eastAsia="Times New Roman"/>
          <w:color w:val="1D2228"/>
          <w:szCs w:val="24"/>
        </w:rPr>
        <w:t>αξ</w:t>
      </w:r>
      <w:r>
        <w:rPr>
          <w:rFonts w:eastAsia="Times New Roman"/>
          <w:color w:val="1D2228"/>
          <w:szCs w:val="24"/>
        </w:rPr>
        <w:t>ίωση</w:t>
      </w:r>
      <w:r w:rsidRPr="001E06C4">
        <w:rPr>
          <w:rFonts w:eastAsia="Times New Roman"/>
          <w:color w:val="1D2228"/>
          <w:szCs w:val="24"/>
        </w:rPr>
        <w:t>ς αποζημίωσης</w:t>
      </w:r>
      <w:r>
        <w:rPr>
          <w:rFonts w:eastAsia="Times New Roman"/>
          <w:color w:val="1D2228"/>
          <w:szCs w:val="24"/>
        </w:rPr>
        <w:t xml:space="preserve">. Το έργο που θα πρέπει να επικαλεστεί </w:t>
      </w:r>
      <w:r w:rsidRPr="001E06C4">
        <w:rPr>
          <w:rFonts w:eastAsia="Times New Roman"/>
          <w:color w:val="1D2228"/>
          <w:szCs w:val="24"/>
        </w:rPr>
        <w:t>από ελληνικής πλευρ</w:t>
      </w:r>
      <w:r w:rsidRPr="001E06C4">
        <w:rPr>
          <w:rFonts w:eastAsia="Times New Roman"/>
          <w:color w:val="1D2228"/>
          <w:szCs w:val="24"/>
        </w:rPr>
        <w:t>άς προς αυτή την κατεύθυνση</w:t>
      </w:r>
      <w:r>
        <w:rPr>
          <w:rFonts w:eastAsia="Times New Roman"/>
          <w:color w:val="1D2228"/>
          <w:szCs w:val="24"/>
        </w:rPr>
        <w:t>,</w:t>
      </w:r>
      <w:r w:rsidRPr="001E06C4">
        <w:rPr>
          <w:rFonts w:eastAsia="Times New Roman"/>
          <w:color w:val="1D2228"/>
          <w:szCs w:val="24"/>
        </w:rPr>
        <w:t xml:space="preserve"> είναι ακ</w:t>
      </w:r>
      <w:r>
        <w:rPr>
          <w:rFonts w:eastAsia="Times New Roman"/>
          <w:color w:val="1D2228"/>
          <w:szCs w:val="24"/>
        </w:rPr>
        <w:t xml:space="preserve">όμα μεγαλύτερο και μακροπρόθεσμο. </w:t>
      </w:r>
    </w:p>
    <w:p w14:paraId="619F8E44"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Η</w:t>
      </w:r>
      <w:r w:rsidRPr="001E06C4">
        <w:rPr>
          <w:rFonts w:eastAsia="Times New Roman"/>
          <w:color w:val="1D2228"/>
          <w:szCs w:val="24"/>
        </w:rPr>
        <w:t xml:space="preserve"> γερμανική κοινή γνώμη</w:t>
      </w:r>
      <w:r>
        <w:rPr>
          <w:rFonts w:eastAsia="Times New Roman"/>
          <w:color w:val="1D2228"/>
          <w:szCs w:val="24"/>
        </w:rPr>
        <w:t>, α</w:t>
      </w:r>
      <w:r w:rsidRPr="001E06C4">
        <w:rPr>
          <w:rFonts w:eastAsia="Times New Roman"/>
          <w:color w:val="1D2228"/>
          <w:szCs w:val="24"/>
        </w:rPr>
        <w:t>γαπητοί συνάδελφοι</w:t>
      </w:r>
      <w:r>
        <w:rPr>
          <w:rFonts w:eastAsia="Times New Roman"/>
          <w:color w:val="1D2228"/>
          <w:szCs w:val="24"/>
        </w:rPr>
        <w:t>,</w:t>
      </w:r>
      <w:r w:rsidRPr="001E06C4">
        <w:rPr>
          <w:rFonts w:eastAsia="Times New Roman"/>
          <w:color w:val="1D2228"/>
          <w:szCs w:val="24"/>
        </w:rPr>
        <w:t xml:space="preserve"> αγνοεί</w:t>
      </w:r>
      <w:r>
        <w:rPr>
          <w:rFonts w:eastAsia="Times New Roman"/>
          <w:color w:val="1D2228"/>
          <w:szCs w:val="24"/>
        </w:rPr>
        <w:t>,</w:t>
      </w:r>
      <w:r w:rsidRPr="001E06C4">
        <w:rPr>
          <w:rFonts w:eastAsia="Times New Roman"/>
          <w:color w:val="1D2228"/>
          <w:szCs w:val="24"/>
        </w:rPr>
        <w:t xml:space="preserve"> σε μεγάλο βαθμό</w:t>
      </w:r>
      <w:r>
        <w:rPr>
          <w:rFonts w:eastAsia="Times New Roman"/>
          <w:color w:val="1D2228"/>
          <w:szCs w:val="24"/>
        </w:rPr>
        <w:t>,</w:t>
      </w:r>
      <w:r w:rsidRPr="001E06C4">
        <w:rPr>
          <w:rFonts w:eastAsia="Times New Roman"/>
          <w:color w:val="1D2228"/>
          <w:szCs w:val="24"/>
        </w:rPr>
        <w:t xml:space="preserve"> το μέγεθος των καταστροφών που προκλήθηκαν από τη ναζιστική </w:t>
      </w:r>
      <w:r>
        <w:rPr>
          <w:rFonts w:eastAsia="Times New Roman"/>
          <w:color w:val="1D2228"/>
          <w:szCs w:val="24"/>
        </w:rPr>
        <w:t>Κ</w:t>
      </w:r>
      <w:r w:rsidRPr="001E06C4">
        <w:rPr>
          <w:rFonts w:eastAsia="Times New Roman"/>
          <w:color w:val="1D2228"/>
          <w:szCs w:val="24"/>
        </w:rPr>
        <w:t>ατοχή στην Ελλάδα και τον δυσανάλογα μεγάλο αριθμό τ</w:t>
      </w:r>
      <w:r w:rsidRPr="001E06C4">
        <w:rPr>
          <w:rFonts w:eastAsia="Times New Roman"/>
          <w:color w:val="1D2228"/>
          <w:szCs w:val="24"/>
        </w:rPr>
        <w:t>ων θυμάτων</w:t>
      </w:r>
      <w:r>
        <w:rPr>
          <w:rFonts w:eastAsia="Times New Roman"/>
          <w:color w:val="1D2228"/>
          <w:szCs w:val="24"/>
        </w:rPr>
        <w:t xml:space="preserve">. </w:t>
      </w:r>
    </w:p>
    <w:p w14:paraId="619F8E45"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Γ</w:t>
      </w:r>
      <w:r w:rsidRPr="001E06C4">
        <w:rPr>
          <w:rFonts w:eastAsia="Times New Roman"/>
          <w:color w:val="1D2228"/>
          <w:szCs w:val="24"/>
        </w:rPr>
        <w:t>ια την αντιστροφή</w:t>
      </w:r>
      <w:r>
        <w:rPr>
          <w:rFonts w:eastAsia="Times New Roman"/>
          <w:color w:val="1D2228"/>
          <w:szCs w:val="24"/>
        </w:rPr>
        <w:t>,</w:t>
      </w:r>
      <w:r w:rsidRPr="001E06C4">
        <w:rPr>
          <w:rFonts w:eastAsia="Times New Roman"/>
          <w:color w:val="1D2228"/>
          <w:szCs w:val="24"/>
        </w:rPr>
        <w:t xml:space="preserve"> </w:t>
      </w:r>
      <w:r>
        <w:rPr>
          <w:rFonts w:eastAsia="Times New Roman"/>
          <w:color w:val="1D2228"/>
          <w:szCs w:val="24"/>
        </w:rPr>
        <w:t>λ</w:t>
      </w:r>
      <w:r w:rsidRPr="001E06C4">
        <w:rPr>
          <w:rFonts w:eastAsia="Times New Roman"/>
          <w:color w:val="1D2228"/>
          <w:szCs w:val="24"/>
        </w:rPr>
        <w:t>οιπόν</w:t>
      </w:r>
      <w:r>
        <w:rPr>
          <w:rFonts w:eastAsia="Times New Roman"/>
          <w:color w:val="1D2228"/>
          <w:szCs w:val="24"/>
        </w:rPr>
        <w:t>, αυτής της κατάστασης τ</w:t>
      </w:r>
      <w:r w:rsidRPr="001E06C4">
        <w:rPr>
          <w:rFonts w:eastAsia="Times New Roman"/>
          <w:color w:val="1D2228"/>
          <w:szCs w:val="24"/>
        </w:rPr>
        <w:t>ο ζήτημα θα πρέπει να απασχολήσει πλέον</w:t>
      </w:r>
      <w:r>
        <w:rPr>
          <w:rFonts w:eastAsia="Times New Roman"/>
          <w:color w:val="1D2228"/>
          <w:szCs w:val="24"/>
        </w:rPr>
        <w:t>,</w:t>
      </w:r>
      <w:r w:rsidRPr="001E06C4">
        <w:rPr>
          <w:rFonts w:eastAsia="Times New Roman"/>
          <w:color w:val="1D2228"/>
          <w:szCs w:val="24"/>
        </w:rPr>
        <w:t xml:space="preserve"> </w:t>
      </w:r>
      <w:r>
        <w:rPr>
          <w:rFonts w:eastAsia="Times New Roman"/>
          <w:color w:val="1D2228"/>
          <w:szCs w:val="24"/>
        </w:rPr>
        <w:t>μ</w:t>
      </w:r>
      <w:r w:rsidRPr="001E06C4">
        <w:rPr>
          <w:rFonts w:eastAsia="Times New Roman"/>
          <w:color w:val="1D2228"/>
          <w:szCs w:val="24"/>
        </w:rPr>
        <w:t>ε συστηματικό τρόπο</w:t>
      </w:r>
      <w:r>
        <w:rPr>
          <w:rFonts w:eastAsia="Times New Roman"/>
          <w:color w:val="1D2228"/>
          <w:szCs w:val="24"/>
        </w:rPr>
        <w:t>,</w:t>
      </w:r>
      <w:r w:rsidRPr="001E06C4">
        <w:rPr>
          <w:rFonts w:eastAsia="Times New Roman"/>
          <w:color w:val="1D2228"/>
          <w:szCs w:val="24"/>
        </w:rPr>
        <w:t xml:space="preserve"> το Ελληνικό Κοινοβούλιο </w:t>
      </w:r>
      <w:r>
        <w:rPr>
          <w:rFonts w:eastAsia="Times New Roman"/>
          <w:color w:val="1D2228"/>
          <w:szCs w:val="24"/>
        </w:rPr>
        <w:t xml:space="preserve">και την Ελληνική Πολιτεία. </w:t>
      </w:r>
    </w:p>
    <w:p w14:paraId="619F8E46"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 xml:space="preserve">Στη </w:t>
      </w:r>
      <w:r w:rsidRPr="001E06C4">
        <w:rPr>
          <w:rFonts w:eastAsia="Times New Roman"/>
          <w:color w:val="1D2228"/>
          <w:szCs w:val="24"/>
        </w:rPr>
        <w:t>δραστηριοποίηση</w:t>
      </w:r>
      <w:r>
        <w:rPr>
          <w:rFonts w:eastAsia="Times New Roman"/>
          <w:color w:val="1D2228"/>
          <w:szCs w:val="24"/>
        </w:rPr>
        <w:t>,</w:t>
      </w:r>
      <w:r w:rsidRPr="001E06C4">
        <w:rPr>
          <w:rFonts w:eastAsia="Times New Roman"/>
          <w:color w:val="1D2228"/>
          <w:szCs w:val="24"/>
        </w:rPr>
        <w:t xml:space="preserve"> λοιπόν</w:t>
      </w:r>
      <w:r>
        <w:rPr>
          <w:rFonts w:eastAsia="Times New Roman"/>
          <w:color w:val="1D2228"/>
          <w:szCs w:val="24"/>
        </w:rPr>
        <w:t>,</w:t>
      </w:r>
      <w:r w:rsidRPr="001E06C4">
        <w:rPr>
          <w:rFonts w:eastAsia="Times New Roman"/>
          <w:color w:val="1D2228"/>
          <w:szCs w:val="24"/>
        </w:rPr>
        <w:t xml:space="preserve"> </w:t>
      </w:r>
      <w:r>
        <w:rPr>
          <w:rFonts w:eastAsia="Times New Roman"/>
          <w:color w:val="1D2228"/>
          <w:szCs w:val="24"/>
        </w:rPr>
        <w:t xml:space="preserve">θα πρέπει </w:t>
      </w:r>
      <w:r w:rsidRPr="001E06C4">
        <w:rPr>
          <w:rFonts w:eastAsia="Times New Roman"/>
          <w:color w:val="1D2228"/>
          <w:szCs w:val="24"/>
        </w:rPr>
        <w:t xml:space="preserve">να συμμετέχει και η </w:t>
      </w:r>
      <w:r>
        <w:rPr>
          <w:rFonts w:eastAsia="Times New Roman"/>
          <w:color w:val="1D2228"/>
          <w:szCs w:val="24"/>
        </w:rPr>
        <w:t>Α</w:t>
      </w:r>
      <w:r w:rsidRPr="001E06C4">
        <w:rPr>
          <w:rFonts w:eastAsia="Times New Roman"/>
          <w:color w:val="1D2228"/>
          <w:szCs w:val="24"/>
        </w:rPr>
        <w:t>καδημία Αθηνών</w:t>
      </w:r>
      <w:r>
        <w:rPr>
          <w:rFonts w:eastAsia="Times New Roman"/>
          <w:color w:val="1D2228"/>
          <w:szCs w:val="24"/>
        </w:rPr>
        <w:t>,</w:t>
      </w:r>
      <w:r w:rsidRPr="001E06C4">
        <w:rPr>
          <w:rFonts w:eastAsia="Times New Roman"/>
          <w:color w:val="1D2228"/>
          <w:szCs w:val="24"/>
        </w:rPr>
        <w:t xml:space="preserve"> τα</w:t>
      </w:r>
      <w:r w:rsidRPr="001E06C4">
        <w:rPr>
          <w:rFonts w:eastAsia="Times New Roman"/>
          <w:color w:val="1D2228"/>
          <w:szCs w:val="24"/>
        </w:rPr>
        <w:t xml:space="preserve"> </w:t>
      </w:r>
      <w:r>
        <w:rPr>
          <w:rFonts w:eastAsia="Times New Roman"/>
          <w:color w:val="1D2228"/>
          <w:szCs w:val="24"/>
        </w:rPr>
        <w:t>ελληνικά εκπαιδευτικά ιδρύματα κ</w:t>
      </w:r>
      <w:r w:rsidRPr="001E06C4">
        <w:rPr>
          <w:rFonts w:eastAsia="Times New Roman"/>
          <w:color w:val="1D2228"/>
          <w:szCs w:val="24"/>
        </w:rPr>
        <w:t xml:space="preserve">αι </w:t>
      </w:r>
      <w:r>
        <w:rPr>
          <w:rFonts w:eastAsia="Times New Roman"/>
          <w:color w:val="1D2228"/>
          <w:szCs w:val="24"/>
        </w:rPr>
        <w:lastRenderedPageBreak/>
        <w:t>ε</w:t>
      </w:r>
      <w:r w:rsidRPr="001E06C4">
        <w:rPr>
          <w:rFonts w:eastAsia="Times New Roman"/>
          <w:color w:val="1D2228"/>
          <w:szCs w:val="24"/>
        </w:rPr>
        <w:t xml:space="preserve">ρευνητικά </w:t>
      </w:r>
      <w:r>
        <w:rPr>
          <w:rFonts w:eastAsia="Times New Roman"/>
          <w:color w:val="1D2228"/>
          <w:szCs w:val="24"/>
        </w:rPr>
        <w:t>κ</w:t>
      </w:r>
      <w:r w:rsidRPr="001E06C4">
        <w:rPr>
          <w:rFonts w:eastAsia="Times New Roman"/>
          <w:color w:val="1D2228"/>
          <w:szCs w:val="24"/>
        </w:rPr>
        <w:t>έντρα</w:t>
      </w:r>
      <w:r>
        <w:rPr>
          <w:rFonts w:eastAsia="Times New Roman"/>
          <w:color w:val="1D2228"/>
          <w:szCs w:val="24"/>
        </w:rPr>
        <w:t>.</w:t>
      </w:r>
      <w:r w:rsidRPr="001E06C4">
        <w:rPr>
          <w:rFonts w:eastAsia="Times New Roman"/>
          <w:color w:val="1D2228"/>
          <w:szCs w:val="24"/>
        </w:rPr>
        <w:t xml:space="preserve"> </w:t>
      </w:r>
      <w:r>
        <w:rPr>
          <w:rFonts w:eastAsia="Times New Roman"/>
          <w:color w:val="1D2228"/>
          <w:szCs w:val="24"/>
        </w:rPr>
        <w:t>Επαφές με ανάλογα ιδ</w:t>
      </w:r>
      <w:r w:rsidRPr="001E06C4">
        <w:rPr>
          <w:rFonts w:eastAsia="Times New Roman"/>
          <w:color w:val="1D2228"/>
          <w:szCs w:val="24"/>
        </w:rPr>
        <w:t>ρύματα του εξω</w:t>
      </w:r>
      <w:r>
        <w:rPr>
          <w:rFonts w:eastAsia="Times New Roman"/>
          <w:color w:val="1D2228"/>
          <w:szCs w:val="24"/>
        </w:rPr>
        <w:t>τερικού θα προσδώσουν αυξημένη δυναμική και κύ</w:t>
      </w:r>
      <w:r w:rsidRPr="001E06C4">
        <w:rPr>
          <w:rFonts w:eastAsia="Times New Roman"/>
          <w:color w:val="1D2228"/>
          <w:szCs w:val="24"/>
        </w:rPr>
        <w:t>ρ</w:t>
      </w:r>
      <w:r>
        <w:rPr>
          <w:rFonts w:eastAsia="Times New Roman"/>
          <w:color w:val="1D2228"/>
          <w:szCs w:val="24"/>
        </w:rPr>
        <w:t>ο</w:t>
      </w:r>
      <w:r w:rsidRPr="001E06C4">
        <w:rPr>
          <w:rFonts w:eastAsia="Times New Roman"/>
          <w:color w:val="1D2228"/>
          <w:szCs w:val="24"/>
        </w:rPr>
        <w:t xml:space="preserve">ς </w:t>
      </w:r>
      <w:r>
        <w:rPr>
          <w:rFonts w:eastAsia="Times New Roman"/>
          <w:color w:val="1D2228"/>
          <w:szCs w:val="24"/>
        </w:rPr>
        <w:t xml:space="preserve">στις </w:t>
      </w:r>
      <w:r w:rsidRPr="001E06C4">
        <w:rPr>
          <w:rFonts w:eastAsia="Times New Roman"/>
          <w:color w:val="1D2228"/>
          <w:szCs w:val="24"/>
        </w:rPr>
        <w:t xml:space="preserve">επιδιώξεις </w:t>
      </w:r>
      <w:r>
        <w:rPr>
          <w:rFonts w:eastAsia="Times New Roman"/>
          <w:color w:val="1D2228"/>
          <w:szCs w:val="24"/>
        </w:rPr>
        <w:t xml:space="preserve">της </w:t>
      </w:r>
      <w:r w:rsidRPr="001E06C4">
        <w:rPr>
          <w:rFonts w:eastAsia="Times New Roman"/>
          <w:color w:val="1D2228"/>
          <w:szCs w:val="24"/>
        </w:rPr>
        <w:t>Ελλάδας</w:t>
      </w:r>
      <w:r>
        <w:rPr>
          <w:rFonts w:eastAsia="Times New Roman"/>
          <w:color w:val="1D2228"/>
          <w:szCs w:val="24"/>
        </w:rPr>
        <w:t xml:space="preserve">. Η </w:t>
      </w:r>
      <w:r>
        <w:rPr>
          <w:rFonts w:eastAsia="Times New Roman"/>
          <w:color w:val="1D2228"/>
          <w:szCs w:val="24"/>
        </w:rPr>
        <w:t>τ</w:t>
      </w:r>
      <w:r w:rsidRPr="001E06C4">
        <w:rPr>
          <w:rFonts w:eastAsia="Times New Roman"/>
          <w:color w:val="1D2228"/>
          <w:szCs w:val="24"/>
        </w:rPr>
        <w:t xml:space="preserve">οπική </w:t>
      </w:r>
      <w:r>
        <w:rPr>
          <w:rFonts w:eastAsia="Times New Roman"/>
          <w:color w:val="1D2228"/>
          <w:szCs w:val="24"/>
        </w:rPr>
        <w:t>α</w:t>
      </w:r>
      <w:r w:rsidRPr="001E06C4">
        <w:rPr>
          <w:rFonts w:eastAsia="Times New Roman"/>
          <w:color w:val="1D2228"/>
          <w:szCs w:val="24"/>
        </w:rPr>
        <w:t>υτοδιοίκηση</w:t>
      </w:r>
      <w:r>
        <w:rPr>
          <w:rFonts w:eastAsia="Times New Roman"/>
          <w:color w:val="1D2228"/>
          <w:szCs w:val="24"/>
        </w:rPr>
        <w:t>,</w:t>
      </w:r>
      <w:r w:rsidRPr="001E06C4">
        <w:rPr>
          <w:rFonts w:eastAsia="Times New Roman"/>
          <w:color w:val="1D2228"/>
          <w:szCs w:val="24"/>
        </w:rPr>
        <w:t xml:space="preserve"> καθώς και ελληνικές και ξένες οργανώσεις </w:t>
      </w:r>
      <w:r>
        <w:rPr>
          <w:rFonts w:eastAsia="Times New Roman"/>
          <w:color w:val="1D2228"/>
          <w:szCs w:val="24"/>
        </w:rPr>
        <w:t>-</w:t>
      </w:r>
      <w:r w:rsidRPr="001E06C4">
        <w:rPr>
          <w:rFonts w:eastAsia="Times New Roman"/>
          <w:color w:val="1D2228"/>
          <w:szCs w:val="24"/>
        </w:rPr>
        <w:t>όσες</w:t>
      </w:r>
      <w:r>
        <w:rPr>
          <w:rFonts w:eastAsia="Times New Roman"/>
          <w:color w:val="1D2228"/>
          <w:szCs w:val="24"/>
        </w:rPr>
        <w:t xml:space="preserve"> κλήθηκαν ενώπιον, φυσικά, της </w:t>
      </w:r>
      <w:r>
        <w:rPr>
          <w:rFonts w:eastAsia="Times New Roman"/>
          <w:color w:val="1D2228"/>
          <w:szCs w:val="24"/>
        </w:rPr>
        <w:t>ε</w:t>
      </w:r>
      <w:r w:rsidRPr="001E06C4">
        <w:rPr>
          <w:rFonts w:eastAsia="Times New Roman"/>
          <w:color w:val="1D2228"/>
          <w:szCs w:val="24"/>
        </w:rPr>
        <w:t>πιτροπής</w:t>
      </w:r>
      <w:r>
        <w:rPr>
          <w:rFonts w:eastAsia="Times New Roman"/>
          <w:color w:val="1D2228"/>
          <w:szCs w:val="24"/>
        </w:rPr>
        <w:t>,</w:t>
      </w:r>
      <w:r w:rsidRPr="001E06C4">
        <w:rPr>
          <w:rFonts w:eastAsia="Times New Roman"/>
          <w:color w:val="1D2228"/>
          <w:szCs w:val="24"/>
        </w:rPr>
        <w:t xml:space="preserve"> αλλά και </w:t>
      </w:r>
      <w:r>
        <w:rPr>
          <w:rFonts w:eastAsia="Times New Roman"/>
          <w:color w:val="1D2228"/>
          <w:szCs w:val="24"/>
        </w:rPr>
        <w:t>άλλες-</w:t>
      </w:r>
      <w:r w:rsidRPr="001E06C4">
        <w:rPr>
          <w:rFonts w:eastAsia="Times New Roman"/>
          <w:color w:val="1D2228"/>
          <w:szCs w:val="24"/>
        </w:rPr>
        <w:t xml:space="preserve"> μπορούν να συμβάλλουν καθοριστικά στην ενημέρωση και ευαισθ</w:t>
      </w:r>
      <w:r>
        <w:rPr>
          <w:rFonts w:eastAsia="Times New Roman"/>
          <w:color w:val="1D2228"/>
          <w:szCs w:val="24"/>
        </w:rPr>
        <w:t>ητοποίηση επί του θέματος αυτού. Ε</w:t>
      </w:r>
      <w:r w:rsidRPr="001E06C4">
        <w:rPr>
          <w:rFonts w:eastAsia="Times New Roman"/>
          <w:color w:val="1D2228"/>
          <w:szCs w:val="24"/>
        </w:rPr>
        <w:t>νδεικ</w:t>
      </w:r>
      <w:r>
        <w:rPr>
          <w:rFonts w:eastAsia="Times New Roman"/>
          <w:color w:val="1D2228"/>
          <w:szCs w:val="24"/>
        </w:rPr>
        <w:t xml:space="preserve">τικά αναφέρουμε οργανώσεις όπως </w:t>
      </w:r>
      <w:r w:rsidRPr="001E06C4">
        <w:rPr>
          <w:rFonts w:eastAsia="Times New Roman"/>
          <w:color w:val="1D2228"/>
          <w:szCs w:val="24"/>
        </w:rPr>
        <w:t>το Δίκτυο Μαρτυρικών Πόλεων</w:t>
      </w:r>
      <w:r>
        <w:rPr>
          <w:rFonts w:eastAsia="Times New Roman"/>
          <w:color w:val="1D2228"/>
          <w:szCs w:val="24"/>
        </w:rPr>
        <w:t xml:space="preserve"> κ</w:t>
      </w:r>
      <w:r w:rsidRPr="001E06C4">
        <w:rPr>
          <w:rFonts w:eastAsia="Times New Roman"/>
          <w:color w:val="1D2228"/>
          <w:szCs w:val="24"/>
        </w:rPr>
        <w:t>αι Χωρίων</w:t>
      </w:r>
      <w:r>
        <w:rPr>
          <w:rFonts w:eastAsia="Times New Roman"/>
          <w:color w:val="1D2228"/>
          <w:szCs w:val="24"/>
        </w:rPr>
        <w:t>, το Εθνικό Συμβούλιο</w:t>
      </w:r>
      <w:r w:rsidRPr="001E06C4">
        <w:rPr>
          <w:rFonts w:eastAsia="Times New Roman"/>
          <w:color w:val="1D2228"/>
          <w:szCs w:val="24"/>
        </w:rPr>
        <w:t xml:space="preserve"> Διεκδίκη</w:t>
      </w:r>
      <w:r w:rsidRPr="001E06C4">
        <w:rPr>
          <w:rFonts w:eastAsia="Times New Roman"/>
          <w:color w:val="1D2228"/>
          <w:szCs w:val="24"/>
        </w:rPr>
        <w:t>σης</w:t>
      </w:r>
      <w:r>
        <w:rPr>
          <w:rFonts w:eastAsia="Times New Roman"/>
          <w:color w:val="1D2228"/>
          <w:szCs w:val="24"/>
        </w:rPr>
        <w:t xml:space="preserve"> τ</w:t>
      </w:r>
      <w:r w:rsidRPr="001E06C4">
        <w:rPr>
          <w:rFonts w:eastAsia="Times New Roman"/>
          <w:color w:val="1D2228"/>
          <w:szCs w:val="24"/>
        </w:rPr>
        <w:t>ων Οφειλών της Γερμανίας προς την Ελλάδα</w:t>
      </w:r>
      <w:r>
        <w:rPr>
          <w:rFonts w:eastAsia="Times New Roman"/>
          <w:color w:val="1D2228"/>
          <w:szCs w:val="24"/>
        </w:rPr>
        <w:t>,</w:t>
      </w:r>
      <w:r w:rsidRPr="001E06C4">
        <w:rPr>
          <w:rFonts w:eastAsia="Times New Roman"/>
          <w:color w:val="1D2228"/>
          <w:szCs w:val="24"/>
        </w:rPr>
        <w:t xml:space="preserve"> την Πανελλήνια Ένωση Δικηγόρων</w:t>
      </w:r>
      <w:r>
        <w:rPr>
          <w:rFonts w:eastAsia="Times New Roman"/>
          <w:color w:val="1D2228"/>
          <w:szCs w:val="24"/>
        </w:rPr>
        <w:t xml:space="preserve"> για τ</w:t>
      </w:r>
      <w:r w:rsidRPr="001E06C4">
        <w:rPr>
          <w:rFonts w:eastAsia="Times New Roman"/>
          <w:color w:val="1D2228"/>
          <w:szCs w:val="24"/>
        </w:rPr>
        <w:t>ις Γερμανικές Αποζημιώσεις</w:t>
      </w:r>
      <w:r>
        <w:rPr>
          <w:rFonts w:eastAsia="Times New Roman"/>
          <w:color w:val="1D2228"/>
          <w:szCs w:val="24"/>
        </w:rPr>
        <w:t>,</w:t>
      </w:r>
      <w:r w:rsidRPr="001E06C4">
        <w:rPr>
          <w:rFonts w:eastAsia="Times New Roman"/>
          <w:color w:val="1D2228"/>
          <w:szCs w:val="24"/>
        </w:rPr>
        <w:t xml:space="preserve"> </w:t>
      </w:r>
      <w:r>
        <w:rPr>
          <w:rFonts w:eastAsia="Times New Roman"/>
          <w:color w:val="1D2228"/>
          <w:szCs w:val="24"/>
        </w:rPr>
        <w:t>την Πανελλήνια Έ</w:t>
      </w:r>
      <w:r w:rsidRPr="001E06C4">
        <w:rPr>
          <w:rFonts w:eastAsia="Times New Roman"/>
          <w:color w:val="1D2228"/>
          <w:szCs w:val="24"/>
        </w:rPr>
        <w:t xml:space="preserve">νωση </w:t>
      </w:r>
      <w:r>
        <w:rPr>
          <w:rFonts w:eastAsia="Times New Roman"/>
          <w:color w:val="1D2228"/>
          <w:szCs w:val="24"/>
        </w:rPr>
        <w:t xml:space="preserve">Αγωνιστών </w:t>
      </w:r>
      <w:r w:rsidRPr="001E06C4">
        <w:rPr>
          <w:rFonts w:eastAsia="Times New Roman"/>
          <w:color w:val="1D2228"/>
          <w:szCs w:val="24"/>
        </w:rPr>
        <w:t>Εθνικής Αντίστασης</w:t>
      </w:r>
      <w:r>
        <w:rPr>
          <w:rFonts w:eastAsia="Times New Roman"/>
          <w:color w:val="1D2228"/>
          <w:szCs w:val="24"/>
        </w:rPr>
        <w:t>,</w:t>
      </w:r>
      <w:r w:rsidRPr="001E06C4">
        <w:rPr>
          <w:rFonts w:eastAsia="Times New Roman"/>
          <w:color w:val="1D2228"/>
          <w:szCs w:val="24"/>
        </w:rPr>
        <w:t xml:space="preserve"> ενώ ιδιαίτερη βαρύτητα πρέπει να δοθεί σε </w:t>
      </w:r>
      <w:r>
        <w:rPr>
          <w:rFonts w:eastAsia="Times New Roman"/>
          <w:color w:val="1D2228"/>
          <w:szCs w:val="24"/>
        </w:rPr>
        <w:t>ο</w:t>
      </w:r>
      <w:r w:rsidRPr="001E06C4">
        <w:rPr>
          <w:rFonts w:eastAsia="Times New Roman"/>
          <w:color w:val="1D2228"/>
          <w:szCs w:val="24"/>
        </w:rPr>
        <w:t>ργανώσεις της κοινωνίας των πολιτών στο εξωτερικό π</w:t>
      </w:r>
      <w:r w:rsidRPr="001E06C4">
        <w:rPr>
          <w:rFonts w:eastAsia="Times New Roman"/>
          <w:color w:val="1D2228"/>
          <w:szCs w:val="24"/>
        </w:rPr>
        <w:t>ου δραστηριοποιούνται</w:t>
      </w:r>
      <w:r>
        <w:rPr>
          <w:rFonts w:eastAsia="Times New Roman"/>
          <w:color w:val="1D2228"/>
          <w:szCs w:val="24"/>
        </w:rPr>
        <w:t xml:space="preserve">. </w:t>
      </w:r>
    </w:p>
    <w:p w14:paraId="619F8E47"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Τ</w:t>
      </w:r>
      <w:r w:rsidRPr="001E06C4">
        <w:rPr>
          <w:rFonts w:eastAsia="Times New Roman"/>
          <w:color w:val="1D2228"/>
          <w:szCs w:val="24"/>
        </w:rPr>
        <w:t>α μέσα που υπάρχουν στη διάθεση μας πρέπει να είναι όλο μας το οπλοστάσιο</w:t>
      </w:r>
      <w:r>
        <w:rPr>
          <w:rFonts w:eastAsia="Times New Roman"/>
          <w:color w:val="1D2228"/>
          <w:szCs w:val="24"/>
        </w:rPr>
        <w:t>.</w:t>
      </w:r>
      <w:r w:rsidRPr="001E06C4">
        <w:rPr>
          <w:rFonts w:eastAsia="Times New Roman"/>
          <w:color w:val="1D2228"/>
          <w:szCs w:val="24"/>
        </w:rPr>
        <w:t xml:space="preserve"> </w:t>
      </w:r>
      <w:r>
        <w:rPr>
          <w:rFonts w:eastAsia="Times New Roman"/>
          <w:color w:val="1D2228"/>
          <w:szCs w:val="24"/>
        </w:rPr>
        <w:t>Κ</w:t>
      </w:r>
      <w:r w:rsidRPr="001E06C4">
        <w:rPr>
          <w:rFonts w:eastAsia="Times New Roman"/>
          <w:color w:val="1D2228"/>
          <w:szCs w:val="24"/>
        </w:rPr>
        <w:t>αι αυτό το οπλοστάσιο δεν μπορεί να είναι άλλο παρά το λεγόμενο οπλοστάσιο της πολιτιστικής και εκπαιδευτικής διπλωματίας</w:t>
      </w:r>
      <w:r>
        <w:rPr>
          <w:rFonts w:eastAsia="Times New Roman"/>
          <w:color w:val="1D2228"/>
          <w:szCs w:val="24"/>
        </w:rPr>
        <w:t>: διοργάνωση σ</w:t>
      </w:r>
      <w:r w:rsidRPr="001E06C4">
        <w:rPr>
          <w:rFonts w:eastAsia="Times New Roman"/>
          <w:color w:val="1D2228"/>
          <w:szCs w:val="24"/>
        </w:rPr>
        <w:t>υνεδρίων</w:t>
      </w:r>
      <w:r>
        <w:rPr>
          <w:rFonts w:eastAsia="Times New Roman"/>
          <w:color w:val="1D2228"/>
          <w:szCs w:val="24"/>
        </w:rPr>
        <w:t>, η</w:t>
      </w:r>
      <w:r w:rsidRPr="001E06C4">
        <w:rPr>
          <w:rFonts w:eastAsia="Times New Roman"/>
          <w:color w:val="1D2228"/>
          <w:szCs w:val="24"/>
        </w:rPr>
        <w:t>μερίδων</w:t>
      </w:r>
      <w:r>
        <w:rPr>
          <w:rFonts w:eastAsia="Times New Roman"/>
          <w:color w:val="1D2228"/>
          <w:szCs w:val="24"/>
        </w:rPr>
        <w:t>,</w:t>
      </w:r>
      <w:r w:rsidRPr="001E06C4">
        <w:rPr>
          <w:rFonts w:eastAsia="Times New Roman"/>
          <w:color w:val="1D2228"/>
          <w:szCs w:val="24"/>
        </w:rPr>
        <w:t xml:space="preserve"> </w:t>
      </w:r>
      <w:r w:rsidRPr="001E06C4">
        <w:rPr>
          <w:rFonts w:eastAsia="Times New Roman"/>
          <w:color w:val="1D2228"/>
          <w:szCs w:val="24"/>
        </w:rPr>
        <w:lastRenderedPageBreak/>
        <w:t>εκθέσεων</w:t>
      </w:r>
      <w:r>
        <w:rPr>
          <w:rFonts w:eastAsia="Times New Roman"/>
          <w:color w:val="1D2228"/>
          <w:szCs w:val="24"/>
        </w:rPr>
        <w:t>,</w:t>
      </w:r>
      <w:r w:rsidRPr="001E06C4">
        <w:rPr>
          <w:rFonts w:eastAsia="Times New Roman"/>
          <w:color w:val="1D2228"/>
          <w:szCs w:val="24"/>
        </w:rPr>
        <w:t xml:space="preserve"> έκδοση βιβλίων</w:t>
      </w:r>
      <w:r>
        <w:rPr>
          <w:rFonts w:eastAsia="Times New Roman"/>
          <w:color w:val="1D2228"/>
          <w:szCs w:val="24"/>
        </w:rPr>
        <w:t>,</w:t>
      </w:r>
      <w:r w:rsidRPr="001E06C4">
        <w:rPr>
          <w:rFonts w:eastAsia="Times New Roman"/>
          <w:color w:val="1D2228"/>
          <w:szCs w:val="24"/>
        </w:rPr>
        <w:t xml:space="preserve"> παραγωγή ταινιών</w:t>
      </w:r>
      <w:r>
        <w:rPr>
          <w:rFonts w:eastAsia="Times New Roman"/>
          <w:color w:val="1D2228"/>
          <w:szCs w:val="24"/>
        </w:rPr>
        <w:t>,</w:t>
      </w:r>
      <w:r w:rsidRPr="001E06C4">
        <w:rPr>
          <w:rFonts w:eastAsia="Times New Roman"/>
          <w:color w:val="1D2228"/>
          <w:szCs w:val="24"/>
        </w:rPr>
        <w:t xml:space="preserve"> ντοκιμαντέρ</w:t>
      </w:r>
      <w:r>
        <w:rPr>
          <w:rFonts w:eastAsia="Times New Roman"/>
          <w:color w:val="1D2228"/>
          <w:szCs w:val="24"/>
        </w:rPr>
        <w:t>,</w:t>
      </w:r>
      <w:r w:rsidRPr="001E06C4">
        <w:rPr>
          <w:rFonts w:eastAsia="Times New Roman"/>
          <w:color w:val="1D2228"/>
          <w:szCs w:val="24"/>
        </w:rPr>
        <w:t xml:space="preserve"> τηλεοπτικών εκπομπών</w:t>
      </w:r>
      <w:r>
        <w:rPr>
          <w:rFonts w:eastAsia="Times New Roman"/>
          <w:color w:val="1D2228"/>
          <w:szCs w:val="24"/>
        </w:rPr>
        <w:t>,</w:t>
      </w:r>
      <w:r w:rsidRPr="001E06C4">
        <w:rPr>
          <w:rFonts w:eastAsia="Times New Roman"/>
          <w:color w:val="1D2228"/>
          <w:szCs w:val="24"/>
        </w:rPr>
        <w:t xml:space="preserve"> </w:t>
      </w:r>
      <w:r>
        <w:rPr>
          <w:rFonts w:eastAsia="Times New Roman"/>
          <w:color w:val="1D2228"/>
          <w:szCs w:val="24"/>
        </w:rPr>
        <w:t>ίδρυση μουσείων,</w:t>
      </w:r>
      <w:r w:rsidRPr="001E06C4">
        <w:rPr>
          <w:rFonts w:eastAsia="Times New Roman"/>
          <w:color w:val="1D2228"/>
          <w:szCs w:val="24"/>
        </w:rPr>
        <w:t xml:space="preserve"> χορήγηση υποτροφιών για έρευνα</w:t>
      </w:r>
      <w:r>
        <w:rPr>
          <w:rFonts w:eastAsia="Times New Roman"/>
          <w:color w:val="1D2228"/>
          <w:szCs w:val="24"/>
        </w:rPr>
        <w:t xml:space="preserve">. </w:t>
      </w:r>
    </w:p>
    <w:p w14:paraId="619F8E48"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Το Ί</w:t>
      </w:r>
      <w:r w:rsidRPr="001E06C4">
        <w:rPr>
          <w:rFonts w:eastAsia="Times New Roman"/>
          <w:color w:val="1D2228"/>
          <w:szCs w:val="24"/>
        </w:rPr>
        <w:t>δρυμα της Βουλής θα μπορούσε στοχευμένα να δραστηριοποιηθεί και προς αυτή την κατεύθυνση ως προς το θέμα της χρηματοδότησης</w:t>
      </w:r>
      <w:r>
        <w:rPr>
          <w:rFonts w:eastAsia="Times New Roman"/>
          <w:color w:val="1D2228"/>
          <w:szCs w:val="24"/>
        </w:rPr>
        <w:t xml:space="preserve">. Δεδομένου των περιορισμένων διαθέσιμων κρατικών πόρων πρέπει να ενθαρρυνθούν </w:t>
      </w:r>
      <w:r w:rsidRPr="001E06C4">
        <w:rPr>
          <w:rFonts w:eastAsia="Times New Roman"/>
          <w:color w:val="1D2228"/>
          <w:szCs w:val="24"/>
        </w:rPr>
        <w:t>οι συνέργειες δημόσιου και ιδιωτικού τομέα</w:t>
      </w:r>
      <w:r>
        <w:rPr>
          <w:rFonts w:eastAsia="Times New Roman"/>
          <w:color w:val="1D2228"/>
          <w:szCs w:val="24"/>
        </w:rPr>
        <w:t>, κ</w:t>
      </w:r>
      <w:r w:rsidRPr="001E06C4">
        <w:rPr>
          <w:rFonts w:eastAsia="Times New Roman"/>
          <w:color w:val="1D2228"/>
          <w:szCs w:val="24"/>
        </w:rPr>
        <w:t>αθώς</w:t>
      </w:r>
      <w:r>
        <w:rPr>
          <w:rFonts w:eastAsia="Times New Roman"/>
          <w:color w:val="1D2228"/>
          <w:szCs w:val="24"/>
        </w:rPr>
        <w:t>,</w:t>
      </w:r>
      <w:r w:rsidRPr="001E06C4">
        <w:rPr>
          <w:rFonts w:eastAsia="Times New Roman"/>
          <w:color w:val="1D2228"/>
          <w:szCs w:val="24"/>
        </w:rPr>
        <w:t xml:space="preserve"> επίσης και όλες οι χορηγίες</w:t>
      </w:r>
      <w:r>
        <w:rPr>
          <w:rFonts w:eastAsia="Times New Roman"/>
          <w:color w:val="1D2228"/>
          <w:szCs w:val="24"/>
        </w:rPr>
        <w:t>.</w:t>
      </w:r>
    </w:p>
    <w:p w14:paraId="619F8E49"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Κ</w:t>
      </w:r>
      <w:r w:rsidRPr="001E06C4">
        <w:rPr>
          <w:rFonts w:eastAsia="Times New Roman"/>
          <w:color w:val="1D2228"/>
          <w:szCs w:val="24"/>
        </w:rPr>
        <w:t>υρίες και κύριοι συνάδελφοι</w:t>
      </w:r>
      <w:r>
        <w:rPr>
          <w:rFonts w:eastAsia="Times New Roman"/>
          <w:color w:val="1D2228"/>
          <w:szCs w:val="24"/>
        </w:rPr>
        <w:t>,</w:t>
      </w:r>
      <w:r w:rsidRPr="001E06C4">
        <w:rPr>
          <w:rFonts w:eastAsia="Times New Roman"/>
          <w:color w:val="1D2228"/>
          <w:szCs w:val="24"/>
        </w:rPr>
        <w:t xml:space="preserve"> για έναν λόγο δεν πρέπει να εγκαταλείψουμε αυτή την προσπάθεια</w:t>
      </w:r>
      <w:r>
        <w:rPr>
          <w:rFonts w:eastAsia="Times New Roman"/>
          <w:color w:val="1D2228"/>
          <w:szCs w:val="24"/>
        </w:rPr>
        <w:t>. Για</w:t>
      </w:r>
      <w:r>
        <w:rPr>
          <w:rFonts w:eastAsia="Times New Roman"/>
          <w:color w:val="1D2228"/>
          <w:szCs w:val="24"/>
        </w:rPr>
        <w:t xml:space="preserve"> έναν και μόνο λόγο: Γ</w:t>
      </w:r>
      <w:r w:rsidRPr="001E06C4">
        <w:rPr>
          <w:rFonts w:eastAsia="Times New Roman"/>
          <w:color w:val="1D2228"/>
          <w:szCs w:val="24"/>
        </w:rPr>
        <w:t xml:space="preserve">ιατί πολύ απλά </w:t>
      </w:r>
      <w:r>
        <w:rPr>
          <w:rFonts w:eastAsia="Times New Roman"/>
          <w:color w:val="1D2228"/>
          <w:szCs w:val="24"/>
        </w:rPr>
        <w:t xml:space="preserve">δεν </w:t>
      </w:r>
      <w:r w:rsidRPr="001E06C4">
        <w:rPr>
          <w:rFonts w:eastAsia="Times New Roman"/>
          <w:color w:val="1D2228"/>
          <w:szCs w:val="24"/>
        </w:rPr>
        <w:t xml:space="preserve">εγκατέλειψαν </w:t>
      </w:r>
      <w:r>
        <w:rPr>
          <w:rFonts w:eastAsia="Times New Roman"/>
          <w:color w:val="1D2228"/>
          <w:szCs w:val="24"/>
        </w:rPr>
        <w:t xml:space="preserve">αυτήν </w:t>
      </w:r>
      <w:r w:rsidRPr="001E06C4">
        <w:rPr>
          <w:rFonts w:eastAsia="Times New Roman"/>
          <w:color w:val="1D2228"/>
          <w:szCs w:val="24"/>
        </w:rPr>
        <w:t>την προσπάθεια οι πρόγονοί μας στα βουνά της Πίνδου</w:t>
      </w:r>
      <w:r>
        <w:rPr>
          <w:rFonts w:eastAsia="Times New Roman"/>
          <w:color w:val="1D2228"/>
          <w:szCs w:val="24"/>
        </w:rPr>
        <w:t>,</w:t>
      </w:r>
      <w:r w:rsidRPr="001E06C4">
        <w:rPr>
          <w:rFonts w:eastAsia="Times New Roman"/>
          <w:color w:val="1D2228"/>
          <w:szCs w:val="24"/>
        </w:rPr>
        <w:t xml:space="preserve"> δεν εγκατέλειψαν αυτή</w:t>
      </w:r>
      <w:r>
        <w:rPr>
          <w:rFonts w:eastAsia="Times New Roman"/>
          <w:color w:val="1D2228"/>
          <w:szCs w:val="24"/>
        </w:rPr>
        <w:t>ν</w:t>
      </w:r>
      <w:r w:rsidRPr="001E06C4">
        <w:rPr>
          <w:rFonts w:eastAsia="Times New Roman"/>
          <w:color w:val="1D2228"/>
          <w:szCs w:val="24"/>
        </w:rPr>
        <w:t xml:space="preserve"> την προσπάθεια οι πρόγονοί μας τα οχυρά του Ρούπελ</w:t>
      </w:r>
      <w:r>
        <w:rPr>
          <w:rFonts w:eastAsia="Times New Roman"/>
          <w:color w:val="1D2228"/>
          <w:szCs w:val="24"/>
        </w:rPr>
        <w:t>, στη Μάχη της Κ</w:t>
      </w:r>
      <w:r w:rsidRPr="001E06C4">
        <w:rPr>
          <w:rFonts w:eastAsia="Times New Roman"/>
          <w:color w:val="1D2228"/>
          <w:szCs w:val="24"/>
        </w:rPr>
        <w:t>ρήτης</w:t>
      </w:r>
      <w:r>
        <w:rPr>
          <w:rFonts w:eastAsia="Times New Roman"/>
          <w:color w:val="1D2228"/>
          <w:szCs w:val="24"/>
        </w:rPr>
        <w:t>,</w:t>
      </w:r>
      <w:r w:rsidRPr="001E06C4">
        <w:rPr>
          <w:rFonts w:eastAsia="Times New Roman"/>
          <w:color w:val="1D2228"/>
          <w:szCs w:val="24"/>
        </w:rPr>
        <w:t xml:space="preserve"> δεν εγκατέλειψαν αυτή την προσπάθεια </w:t>
      </w:r>
      <w:r>
        <w:rPr>
          <w:rFonts w:eastAsia="Times New Roman"/>
          <w:color w:val="1D2228"/>
          <w:szCs w:val="24"/>
        </w:rPr>
        <w:t>κατά τη δι</w:t>
      </w:r>
      <w:r>
        <w:rPr>
          <w:rFonts w:eastAsia="Times New Roman"/>
          <w:color w:val="1D2228"/>
          <w:szCs w:val="24"/>
        </w:rPr>
        <w:t>άρκεια της Κ</w:t>
      </w:r>
      <w:r w:rsidRPr="001E06C4">
        <w:rPr>
          <w:rFonts w:eastAsia="Times New Roman"/>
          <w:color w:val="1D2228"/>
          <w:szCs w:val="24"/>
        </w:rPr>
        <w:t>ατοχής στο Δίστομο</w:t>
      </w:r>
      <w:r>
        <w:rPr>
          <w:rFonts w:eastAsia="Times New Roman"/>
          <w:color w:val="1D2228"/>
          <w:szCs w:val="24"/>
        </w:rPr>
        <w:t>, σ</w:t>
      </w:r>
      <w:r w:rsidRPr="001E06C4">
        <w:rPr>
          <w:rFonts w:eastAsia="Times New Roman"/>
          <w:color w:val="1D2228"/>
          <w:szCs w:val="24"/>
        </w:rPr>
        <w:t>τα Καλάβρυτα</w:t>
      </w:r>
      <w:r>
        <w:rPr>
          <w:rFonts w:eastAsia="Times New Roman"/>
          <w:color w:val="1D2228"/>
          <w:szCs w:val="24"/>
        </w:rPr>
        <w:t>,</w:t>
      </w:r>
      <w:r w:rsidRPr="001E06C4">
        <w:rPr>
          <w:rFonts w:eastAsia="Times New Roman"/>
          <w:color w:val="1D2228"/>
          <w:szCs w:val="24"/>
        </w:rPr>
        <w:t xml:space="preserve"> στο Κεράσοβο</w:t>
      </w:r>
      <w:r>
        <w:rPr>
          <w:rFonts w:eastAsia="Times New Roman"/>
          <w:color w:val="1D2228"/>
          <w:szCs w:val="24"/>
        </w:rPr>
        <w:t>, στο Κ</w:t>
      </w:r>
      <w:r w:rsidRPr="001E06C4">
        <w:rPr>
          <w:rFonts w:eastAsia="Times New Roman"/>
          <w:color w:val="1D2228"/>
          <w:szCs w:val="24"/>
        </w:rPr>
        <w:t>λειστό</w:t>
      </w:r>
      <w:r>
        <w:rPr>
          <w:rFonts w:eastAsia="Times New Roman"/>
          <w:color w:val="1D2228"/>
          <w:szCs w:val="24"/>
        </w:rPr>
        <w:t>,</w:t>
      </w:r>
      <w:r w:rsidRPr="001E06C4">
        <w:rPr>
          <w:rFonts w:eastAsia="Times New Roman"/>
          <w:color w:val="1D2228"/>
          <w:szCs w:val="24"/>
        </w:rPr>
        <w:t xml:space="preserve"> στα Ανώγεια</w:t>
      </w:r>
      <w:r>
        <w:rPr>
          <w:rFonts w:eastAsia="Times New Roman"/>
          <w:color w:val="1D2228"/>
          <w:szCs w:val="24"/>
        </w:rPr>
        <w:t>,</w:t>
      </w:r>
      <w:r w:rsidRPr="001E06C4">
        <w:rPr>
          <w:rFonts w:eastAsia="Times New Roman"/>
          <w:color w:val="1D2228"/>
          <w:szCs w:val="24"/>
        </w:rPr>
        <w:t xml:space="preserve"> στο Χορτιάτη</w:t>
      </w:r>
      <w:r>
        <w:rPr>
          <w:rFonts w:eastAsia="Times New Roman"/>
          <w:color w:val="1D2228"/>
          <w:szCs w:val="24"/>
        </w:rPr>
        <w:t>,</w:t>
      </w:r>
      <w:r w:rsidRPr="001E06C4">
        <w:rPr>
          <w:rFonts w:eastAsia="Times New Roman"/>
          <w:color w:val="1D2228"/>
          <w:szCs w:val="24"/>
        </w:rPr>
        <w:t xml:space="preserve"> στην </w:t>
      </w:r>
      <w:r>
        <w:rPr>
          <w:rFonts w:eastAsia="Times New Roman"/>
          <w:color w:val="1D2228"/>
          <w:szCs w:val="24"/>
        </w:rPr>
        <w:t xml:space="preserve">Κάντανο, </w:t>
      </w:r>
      <w:r w:rsidRPr="001E06C4">
        <w:rPr>
          <w:rFonts w:eastAsia="Times New Roman"/>
          <w:color w:val="1D2228"/>
          <w:szCs w:val="24"/>
        </w:rPr>
        <w:t>στο</w:t>
      </w:r>
      <w:r>
        <w:rPr>
          <w:rFonts w:eastAsia="Times New Roman"/>
          <w:color w:val="1D2228"/>
          <w:szCs w:val="24"/>
        </w:rPr>
        <w:t xml:space="preserve"> Τυμπάκι,</w:t>
      </w:r>
      <w:r w:rsidRPr="001E06C4">
        <w:rPr>
          <w:rFonts w:eastAsia="Times New Roman"/>
          <w:color w:val="1D2228"/>
          <w:szCs w:val="24"/>
        </w:rPr>
        <w:t xml:space="preserve"> </w:t>
      </w:r>
      <w:r>
        <w:rPr>
          <w:rFonts w:eastAsia="Times New Roman"/>
          <w:color w:val="1D2228"/>
          <w:szCs w:val="24"/>
        </w:rPr>
        <w:t>στην Αγριά, στον Α</w:t>
      </w:r>
      <w:r w:rsidRPr="001E06C4">
        <w:rPr>
          <w:rFonts w:eastAsia="Times New Roman"/>
          <w:color w:val="1D2228"/>
          <w:szCs w:val="24"/>
        </w:rPr>
        <w:t>ετό</w:t>
      </w:r>
      <w:r>
        <w:rPr>
          <w:rFonts w:eastAsia="Times New Roman"/>
          <w:color w:val="1D2228"/>
          <w:szCs w:val="24"/>
        </w:rPr>
        <w:t>, σ</w:t>
      </w:r>
      <w:r w:rsidRPr="001E06C4">
        <w:rPr>
          <w:rFonts w:eastAsia="Times New Roman"/>
          <w:color w:val="1D2228"/>
          <w:szCs w:val="24"/>
        </w:rPr>
        <w:t>τη Φτέρη</w:t>
      </w:r>
      <w:r>
        <w:rPr>
          <w:rFonts w:eastAsia="Times New Roman"/>
          <w:color w:val="1D2228"/>
          <w:szCs w:val="24"/>
        </w:rPr>
        <w:t>. Α</w:t>
      </w:r>
      <w:r w:rsidRPr="001E06C4">
        <w:rPr>
          <w:rFonts w:eastAsia="Times New Roman"/>
          <w:color w:val="1D2228"/>
          <w:szCs w:val="24"/>
        </w:rPr>
        <w:t xml:space="preserve">υτό είναι το </w:t>
      </w:r>
      <w:r w:rsidRPr="001E06C4">
        <w:rPr>
          <w:rFonts w:eastAsia="Times New Roman"/>
          <w:color w:val="1D2228"/>
          <w:szCs w:val="24"/>
        </w:rPr>
        <w:lastRenderedPageBreak/>
        <w:t xml:space="preserve">χρέος </w:t>
      </w:r>
      <w:r>
        <w:rPr>
          <w:rFonts w:eastAsia="Times New Roman"/>
          <w:color w:val="1D2228"/>
          <w:szCs w:val="24"/>
        </w:rPr>
        <w:t>μας</w:t>
      </w:r>
      <w:r w:rsidRPr="001E06C4">
        <w:rPr>
          <w:rFonts w:eastAsia="Times New Roman"/>
          <w:color w:val="1D2228"/>
          <w:szCs w:val="24"/>
        </w:rPr>
        <w:t xml:space="preserve"> είτε είμαστε εδώ είτε είμαστε έξω από δω</w:t>
      </w:r>
      <w:r>
        <w:rPr>
          <w:rFonts w:eastAsia="Times New Roman"/>
          <w:color w:val="1D2228"/>
          <w:szCs w:val="24"/>
        </w:rPr>
        <w:t xml:space="preserve"> και π</w:t>
      </w:r>
      <w:r w:rsidRPr="001E06C4">
        <w:rPr>
          <w:rFonts w:eastAsia="Times New Roman"/>
          <w:color w:val="1D2228"/>
          <w:szCs w:val="24"/>
        </w:rPr>
        <w:t xml:space="preserve">ρέπει να το συνεχίσουμε </w:t>
      </w:r>
      <w:r w:rsidRPr="001E06C4">
        <w:rPr>
          <w:rFonts w:eastAsia="Times New Roman"/>
          <w:color w:val="1D2228"/>
          <w:szCs w:val="24"/>
        </w:rPr>
        <w:t>και πρέπει να νικήσουμε</w:t>
      </w:r>
      <w:r>
        <w:rPr>
          <w:rFonts w:eastAsia="Times New Roman"/>
          <w:color w:val="1D2228"/>
          <w:szCs w:val="24"/>
        </w:rPr>
        <w:t>!</w:t>
      </w:r>
    </w:p>
    <w:p w14:paraId="619F8E4A"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Ε</w:t>
      </w:r>
      <w:r w:rsidRPr="001E06C4">
        <w:rPr>
          <w:rFonts w:eastAsia="Times New Roman"/>
          <w:color w:val="1D2228"/>
          <w:szCs w:val="24"/>
        </w:rPr>
        <w:t>υχαριστώ πολύ</w:t>
      </w:r>
      <w:r>
        <w:rPr>
          <w:rFonts w:eastAsia="Times New Roman"/>
          <w:color w:val="1D2228"/>
          <w:szCs w:val="24"/>
        </w:rPr>
        <w:t>.</w:t>
      </w:r>
    </w:p>
    <w:p w14:paraId="619F8E4B" w14:textId="77777777" w:rsidR="00F246CC" w:rsidRDefault="005B5D49">
      <w:pPr>
        <w:spacing w:line="600" w:lineRule="auto"/>
        <w:ind w:firstLine="720"/>
        <w:contextualSpacing/>
        <w:jc w:val="both"/>
        <w:rPr>
          <w:rFonts w:eastAsia="Times New Roman"/>
          <w:color w:val="1D2228"/>
          <w:szCs w:val="24"/>
        </w:rPr>
      </w:pPr>
      <w:r w:rsidRPr="00F22573">
        <w:rPr>
          <w:rFonts w:eastAsia="Times New Roman" w:cs="Times New Roman"/>
          <w:b/>
          <w:szCs w:val="24"/>
        </w:rPr>
        <w:t>ΠΡΟΕΔΡΕΥΩΝ (Γεώργιος Βαρεμένος):</w:t>
      </w:r>
      <w:r>
        <w:rPr>
          <w:rFonts w:eastAsia="Times New Roman" w:cs="Times New Roman"/>
          <w:b/>
          <w:szCs w:val="24"/>
        </w:rPr>
        <w:t xml:space="preserve"> </w:t>
      </w:r>
      <w:r w:rsidRPr="00F22573">
        <w:rPr>
          <w:rFonts w:eastAsia="Times New Roman" w:cs="Times New Roman"/>
          <w:szCs w:val="24"/>
        </w:rPr>
        <w:t xml:space="preserve">Ο </w:t>
      </w:r>
      <w:r>
        <w:rPr>
          <w:rFonts w:eastAsia="Times New Roman" w:cs="Times New Roman"/>
          <w:szCs w:val="24"/>
        </w:rPr>
        <w:t xml:space="preserve">Ανεξάρτητος Βουλευτής </w:t>
      </w:r>
      <w:r w:rsidRPr="00F22573">
        <w:rPr>
          <w:rFonts w:eastAsia="Times New Roman" w:cs="Times New Roman"/>
          <w:szCs w:val="24"/>
        </w:rPr>
        <w:t xml:space="preserve">κ. </w:t>
      </w:r>
      <w:r>
        <w:rPr>
          <w:rFonts w:eastAsia="Times New Roman" w:cs="Times New Roman"/>
          <w:szCs w:val="24"/>
        </w:rPr>
        <w:t xml:space="preserve">Νικόλαος </w:t>
      </w:r>
      <w:r w:rsidRPr="00F22573">
        <w:rPr>
          <w:rFonts w:eastAsia="Times New Roman" w:cs="Times New Roman"/>
          <w:szCs w:val="24"/>
        </w:rPr>
        <w:t>Νικολόπουλος</w:t>
      </w:r>
      <w:r w:rsidRPr="001E06C4">
        <w:rPr>
          <w:rFonts w:eastAsia="Times New Roman"/>
          <w:color w:val="1D2228"/>
          <w:szCs w:val="24"/>
        </w:rPr>
        <w:t xml:space="preserve"> </w:t>
      </w:r>
      <w:r>
        <w:rPr>
          <w:rFonts w:eastAsia="Times New Roman"/>
          <w:color w:val="1D2228"/>
          <w:szCs w:val="24"/>
        </w:rPr>
        <w:t>έχει τον λόγο.</w:t>
      </w:r>
    </w:p>
    <w:p w14:paraId="619F8E4C" w14:textId="77777777" w:rsidR="00F246CC" w:rsidRDefault="005B5D49">
      <w:pPr>
        <w:spacing w:line="600" w:lineRule="auto"/>
        <w:ind w:firstLine="720"/>
        <w:contextualSpacing/>
        <w:jc w:val="both"/>
        <w:rPr>
          <w:rFonts w:eastAsia="Times New Roman"/>
          <w:color w:val="1D2228"/>
          <w:szCs w:val="24"/>
        </w:rPr>
      </w:pPr>
      <w:r w:rsidRPr="00F22573">
        <w:rPr>
          <w:rFonts w:eastAsia="Times New Roman"/>
          <w:b/>
          <w:color w:val="1D2228"/>
          <w:szCs w:val="24"/>
        </w:rPr>
        <w:t>ΝΙΚΟΛΑΟΣ ΝΙΚΟΛΟΠΟΥΛΟΣ:</w:t>
      </w:r>
      <w:r>
        <w:rPr>
          <w:rFonts w:eastAsia="Times New Roman"/>
          <w:color w:val="1D2228"/>
          <w:szCs w:val="24"/>
        </w:rPr>
        <w:t xml:space="preserve"> Πήρα γραμμή, κύριε Πρόεδρε, από </w:t>
      </w:r>
      <w:r w:rsidRPr="001E06C4">
        <w:rPr>
          <w:rFonts w:eastAsia="Times New Roman"/>
          <w:color w:val="1D2228"/>
          <w:szCs w:val="24"/>
        </w:rPr>
        <w:t>τους πατριώτες μου</w:t>
      </w:r>
      <w:r>
        <w:rPr>
          <w:rFonts w:eastAsia="Times New Roman"/>
          <w:color w:val="1D2228"/>
          <w:szCs w:val="24"/>
        </w:rPr>
        <w:t xml:space="preserve">, τους Καλαβρυτινούς, </w:t>
      </w:r>
      <w:r w:rsidRPr="001E06C4">
        <w:rPr>
          <w:rFonts w:eastAsia="Times New Roman"/>
          <w:color w:val="1D2228"/>
          <w:szCs w:val="24"/>
        </w:rPr>
        <w:t>που παρακολουθούν</w:t>
      </w:r>
      <w:r>
        <w:rPr>
          <w:rFonts w:eastAsia="Times New Roman"/>
          <w:color w:val="1D2228"/>
          <w:szCs w:val="24"/>
        </w:rPr>
        <w:t xml:space="preserve"> από τα έ</w:t>
      </w:r>
      <w:r w:rsidRPr="001E06C4">
        <w:rPr>
          <w:rFonts w:eastAsia="Times New Roman"/>
          <w:color w:val="1D2228"/>
          <w:szCs w:val="24"/>
        </w:rPr>
        <w:t>δρανα</w:t>
      </w:r>
      <w:r>
        <w:rPr>
          <w:rFonts w:eastAsia="Times New Roman"/>
          <w:color w:val="1D2228"/>
          <w:szCs w:val="24"/>
        </w:rPr>
        <w:t>.</w:t>
      </w:r>
    </w:p>
    <w:p w14:paraId="619F8E4D"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Θέλω να εκφράσω, κ</w:t>
      </w:r>
      <w:r w:rsidRPr="001E06C4">
        <w:rPr>
          <w:rFonts w:eastAsia="Times New Roman"/>
          <w:color w:val="1D2228"/>
          <w:szCs w:val="24"/>
        </w:rPr>
        <w:t>ατ</w:t>
      </w:r>
      <w:r>
        <w:rPr>
          <w:rFonts w:eastAsia="Times New Roman"/>
          <w:color w:val="1D2228"/>
          <w:szCs w:val="24"/>
        </w:rPr>
        <w:t xml:space="preserve">’ </w:t>
      </w:r>
      <w:r w:rsidRPr="001E06C4">
        <w:rPr>
          <w:rFonts w:eastAsia="Times New Roman"/>
          <w:color w:val="1D2228"/>
          <w:szCs w:val="24"/>
        </w:rPr>
        <w:t>αρχ</w:t>
      </w:r>
      <w:r>
        <w:rPr>
          <w:rFonts w:eastAsia="Times New Roman"/>
          <w:color w:val="1D2228"/>
          <w:szCs w:val="24"/>
        </w:rPr>
        <w:t>άς</w:t>
      </w:r>
      <w:r>
        <w:rPr>
          <w:rFonts w:eastAsia="Times New Roman"/>
          <w:color w:val="1D2228"/>
          <w:szCs w:val="24"/>
        </w:rPr>
        <w:t>,</w:t>
      </w:r>
      <w:r w:rsidRPr="001E06C4">
        <w:rPr>
          <w:rFonts w:eastAsia="Times New Roman"/>
          <w:color w:val="1D2228"/>
          <w:szCs w:val="24"/>
        </w:rPr>
        <w:t xml:space="preserve"> τις ειλικρινείς ευχαριστίες</w:t>
      </w:r>
      <w:r>
        <w:rPr>
          <w:rFonts w:eastAsia="Times New Roman"/>
          <w:color w:val="1D2228"/>
          <w:szCs w:val="24"/>
        </w:rPr>
        <w:t>,</w:t>
      </w:r>
      <w:r w:rsidRPr="001E06C4">
        <w:rPr>
          <w:rFonts w:eastAsia="Times New Roman"/>
          <w:color w:val="1D2228"/>
          <w:szCs w:val="24"/>
        </w:rPr>
        <w:t xml:space="preserve"> την ευγνωμοσύνη όλων</w:t>
      </w:r>
      <w:r>
        <w:rPr>
          <w:rFonts w:eastAsia="Times New Roman"/>
          <w:color w:val="1D2228"/>
          <w:szCs w:val="24"/>
        </w:rPr>
        <w:t>,</w:t>
      </w:r>
      <w:r w:rsidRPr="001E06C4">
        <w:rPr>
          <w:rFonts w:eastAsia="Times New Roman"/>
          <w:color w:val="1D2228"/>
          <w:szCs w:val="24"/>
        </w:rPr>
        <w:t xml:space="preserve"> όλων των συμπατριωτών</w:t>
      </w:r>
      <w:r>
        <w:rPr>
          <w:rFonts w:eastAsia="Times New Roman"/>
          <w:color w:val="1D2228"/>
          <w:szCs w:val="24"/>
        </w:rPr>
        <w:t>, σε</w:t>
      </w:r>
      <w:r w:rsidRPr="001E06C4">
        <w:rPr>
          <w:rFonts w:eastAsia="Times New Roman"/>
          <w:color w:val="1D2228"/>
          <w:szCs w:val="24"/>
        </w:rPr>
        <w:t xml:space="preserve"> αυτά τα πρόσωπα που κράτησαν το καντήλι αναμμένο όλα αυτά τα χρόνια</w:t>
      </w:r>
      <w:r>
        <w:rPr>
          <w:rFonts w:eastAsia="Times New Roman"/>
          <w:color w:val="1D2228"/>
          <w:szCs w:val="24"/>
        </w:rPr>
        <w:t>,</w:t>
      </w:r>
      <w:r w:rsidRPr="001E06C4">
        <w:rPr>
          <w:rFonts w:eastAsia="Times New Roman"/>
          <w:color w:val="1D2228"/>
          <w:szCs w:val="24"/>
        </w:rPr>
        <w:t xml:space="preserve"> παρά τις παλινωδίες του </w:t>
      </w:r>
      <w:r>
        <w:rPr>
          <w:rFonts w:eastAsia="Times New Roman"/>
          <w:color w:val="1D2228"/>
          <w:szCs w:val="24"/>
        </w:rPr>
        <w:t xml:space="preserve">πολιτικού </w:t>
      </w:r>
      <w:r w:rsidRPr="001E06C4">
        <w:rPr>
          <w:rFonts w:eastAsia="Times New Roman"/>
          <w:color w:val="1D2228"/>
          <w:szCs w:val="24"/>
        </w:rPr>
        <w:t>συστήματος</w:t>
      </w:r>
      <w:r>
        <w:rPr>
          <w:rFonts w:eastAsia="Times New Roman"/>
          <w:color w:val="1D2228"/>
          <w:szCs w:val="24"/>
        </w:rPr>
        <w:t>,</w:t>
      </w:r>
      <w:r w:rsidRPr="001E06C4">
        <w:rPr>
          <w:rFonts w:eastAsia="Times New Roman"/>
          <w:color w:val="1D2228"/>
          <w:szCs w:val="24"/>
        </w:rPr>
        <w:t xml:space="preserve"> των πολιτικών κομμά</w:t>
      </w:r>
      <w:r w:rsidRPr="001E06C4">
        <w:rPr>
          <w:rFonts w:eastAsia="Times New Roman"/>
          <w:color w:val="1D2228"/>
          <w:szCs w:val="24"/>
        </w:rPr>
        <w:t>των</w:t>
      </w:r>
      <w:r>
        <w:rPr>
          <w:rFonts w:eastAsia="Times New Roman"/>
          <w:color w:val="1D2228"/>
          <w:szCs w:val="24"/>
        </w:rPr>
        <w:t xml:space="preserve">, καθώς και τις ευχαριστίες στους </w:t>
      </w:r>
      <w:r w:rsidRPr="001E06C4">
        <w:rPr>
          <w:rFonts w:eastAsia="Times New Roman"/>
          <w:color w:val="1D2228"/>
          <w:szCs w:val="24"/>
        </w:rPr>
        <w:t xml:space="preserve">συναδέλφους που συμμετείχαν σε αυτή </w:t>
      </w:r>
      <w:r>
        <w:rPr>
          <w:rFonts w:eastAsia="Times New Roman"/>
          <w:color w:val="1D2228"/>
          <w:szCs w:val="24"/>
        </w:rPr>
        <w:t xml:space="preserve">την </w:t>
      </w:r>
      <w:r>
        <w:rPr>
          <w:rFonts w:eastAsia="Times New Roman"/>
          <w:color w:val="1D2228"/>
          <w:szCs w:val="24"/>
        </w:rPr>
        <w:t>ε</w:t>
      </w:r>
      <w:r>
        <w:rPr>
          <w:rFonts w:eastAsia="Times New Roman"/>
          <w:color w:val="1D2228"/>
          <w:szCs w:val="24"/>
        </w:rPr>
        <w:t>π</w:t>
      </w:r>
      <w:r w:rsidRPr="001E06C4">
        <w:rPr>
          <w:rFonts w:eastAsia="Times New Roman"/>
          <w:color w:val="1D2228"/>
          <w:szCs w:val="24"/>
        </w:rPr>
        <w:t>ιτροπή</w:t>
      </w:r>
      <w:r>
        <w:rPr>
          <w:rFonts w:eastAsia="Times New Roman"/>
          <w:color w:val="1D2228"/>
          <w:szCs w:val="24"/>
        </w:rPr>
        <w:t xml:space="preserve">, που κατέληξε σε αυτή την </w:t>
      </w:r>
      <w:r>
        <w:rPr>
          <w:rFonts w:eastAsia="Times New Roman"/>
          <w:color w:val="1D2228"/>
          <w:szCs w:val="24"/>
        </w:rPr>
        <w:t>έ</w:t>
      </w:r>
      <w:r w:rsidRPr="001E06C4">
        <w:rPr>
          <w:rFonts w:eastAsia="Times New Roman"/>
          <w:color w:val="1D2228"/>
          <w:szCs w:val="24"/>
        </w:rPr>
        <w:t>κθεση</w:t>
      </w:r>
      <w:r>
        <w:rPr>
          <w:rFonts w:eastAsia="Times New Roman"/>
          <w:color w:val="1D2228"/>
          <w:szCs w:val="24"/>
        </w:rPr>
        <w:t>,</w:t>
      </w:r>
      <w:r w:rsidRPr="001E06C4">
        <w:rPr>
          <w:rFonts w:eastAsia="Times New Roman"/>
          <w:color w:val="1D2228"/>
          <w:szCs w:val="24"/>
        </w:rPr>
        <w:t xml:space="preserve"> σε αυτό τον τόμο</w:t>
      </w:r>
      <w:r>
        <w:rPr>
          <w:rFonts w:eastAsia="Times New Roman"/>
          <w:color w:val="1D2228"/>
          <w:szCs w:val="24"/>
        </w:rPr>
        <w:t>,</w:t>
      </w:r>
      <w:r w:rsidRPr="001E06C4">
        <w:rPr>
          <w:rFonts w:eastAsia="Times New Roman"/>
          <w:color w:val="1D2228"/>
          <w:szCs w:val="24"/>
        </w:rPr>
        <w:t xml:space="preserve"> που είναι πολύτιμος και που πρέπει να είναι το Ευαγγέλιο για τις παραπέρα προσπάθειες και για το πλαίσιο μέσα στο οποί</w:t>
      </w:r>
      <w:r w:rsidRPr="001E06C4">
        <w:rPr>
          <w:rFonts w:eastAsia="Times New Roman"/>
          <w:color w:val="1D2228"/>
          <w:szCs w:val="24"/>
        </w:rPr>
        <w:t>ο θα κινηθούμε</w:t>
      </w:r>
      <w:r>
        <w:rPr>
          <w:rFonts w:eastAsia="Times New Roman"/>
          <w:color w:val="1D2228"/>
          <w:szCs w:val="24"/>
        </w:rPr>
        <w:t>.</w:t>
      </w:r>
    </w:p>
    <w:p w14:paraId="619F8E4E"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lastRenderedPageBreak/>
        <w:t>Ε</w:t>
      </w:r>
      <w:r w:rsidRPr="001E06C4">
        <w:rPr>
          <w:rFonts w:eastAsia="Times New Roman"/>
          <w:color w:val="1D2228"/>
          <w:szCs w:val="24"/>
        </w:rPr>
        <w:t>υθύς εξαρχής</w:t>
      </w:r>
      <w:r>
        <w:rPr>
          <w:rFonts w:eastAsia="Times New Roman"/>
          <w:color w:val="1D2228"/>
          <w:szCs w:val="24"/>
        </w:rPr>
        <w:t>,</w:t>
      </w:r>
      <w:r w:rsidRPr="001E06C4">
        <w:rPr>
          <w:rFonts w:eastAsia="Times New Roman"/>
          <w:color w:val="1D2228"/>
          <w:szCs w:val="24"/>
        </w:rPr>
        <w:t xml:space="preserve"> </w:t>
      </w:r>
      <w:r>
        <w:rPr>
          <w:rFonts w:eastAsia="Times New Roman"/>
          <w:color w:val="1D2228"/>
          <w:szCs w:val="24"/>
        </w:rPr>
        <w:t>όμως,</w:t>
      </w:r>
      <w:r w:rsidRPr="001E06C4">
        <w:rPr>
          <w:rFonts w:eastAsia="Times New Roman"/>
          <w:color w:val="1D2228"/>
          <w:szCs w:val="24"/>
        </w:rPr>
        <w:t xml:space="preserve"> θα ήθελα να μεταφέρω την επιθυμία </w:t>
      </w:r>
      <w:r>
        <w:rPr>
          <w:rFonts w:eastAsia="Times New Roman"/>
          <w:color w:val="1D2228"/>
          <w:szCs w:val="24"/>
        </w:rPr>
        <w:t>όλων των αγωνιζομένων σ</w:t>
      </w:r>
      <w:r w:rsidRPr="001E06C4">
        <w:rPr>
          <w:rFonts w:eastAsia="Times New Roman"/>
          <w:color w:val="1D2228"/>
          <w:szCs w:val="24"/>
        </w:rPr>
        <w:t>υλλόγων</w:t>
      </w:r>
      <w:r>
        <w:rPr>
          <w:rFonts w:eastAsia="Times New Roman"/>
          <w:color w:val="1D2228"/>
          <w:szCs w:val="24"/>
        </w:rPr>
        <w:t>,</w:t>
      </w:r>
      <w:r w:rsidRPr="001E06C4">
        <w:rPr>
          <w:rFonts w:eastAsia="Times New Roman"/>
          <w:color w:val="1D2228"/>
          <w:szCs w:val="24"/>
        </w:rPr>
        <w:t xml:space="preserve"> φορέων</w:t>
      </w:r>
      <w:r>
        <w:rPr>
          <w:rFonts w:eastAsia="Times New Roman"/>
          <w:color w:val="1D2228"/>
          <w:szCs w:val="24"/>
        </w:rPr>
        <w:t>,</w:t>
      </w:r>
      <w:r w:rsidRPr="001E06C4">
        <w:rPr>
          <w:rFonts w:eastAsia="Times New Roman"/>
          <w:color w:val="1D2228"/>
          <w:szCs w:val="24"/>
        </w:rPr>
        <w:t xml:space="preserve"> προσωπικοτήτων</w:t>
      </w:r>
      <w:r>
        <w:rPr>
          <w:rFonts w:eastAsia="Times New Roman"/>
          <w:color w:val="1D2228"/>
          <w:szCs w:val="24"/>
        </w:rPr>
        <w:t>,</w:t>
      </w:r>
      <w:r w:rsidRPr="001E06C4">
        <w:rPr>
          <w:rFonts w:eastAsia="Times New Roman"/>
          <w:color w:val="1D2228"/>
          <w:szCs w:val="24"/>
        </w:rPr>
        <w:t xml:space="preserve"> που μιλούν για την αναγκαιότητα</w:t>
      </w:r>
      <w:r>
        <w:rPr>
          <w:rFonts w:eastAsia="Times New Roman"/>
          <w:color w:val="1D2228"/>
          <w:szCs w:val="24"/>
        </w:rPr>
        <w:t>,</w:t>
      </w:r>
      <w:r w:rsidRPr="001E06C4">
        <w:rPr>
          <w:rFonts w:eastAsia="Times New Roman"/>
          <w:color w:val="1D2228"/>
          <w:szCs w:val="24"/>
        </w:rPr>
        <w:t xml:space="preserve"> από δω και πέρα</w:t>
      </w:r>
      <w:r>
        <w:rPr>
          <w:rFonts w:eastAsia="Times New Roman"/>
          <w:color w:val="1D2228"/>
          <w:szCs w:val="24"/>
        </w:rPr>
        <w:t>,</w:t>
      </w:r>
      <w:r w:rsidRPr="001E06C4">
        <w:rPr>
          <w:rFonts w:eastAsia="Times New Roman"/>
          <w:color w:val="1D2228"/>
          <w:szCs w:val="24"/>
        </w:rPr>
        <w:t xml:space="preserve"> </w:t>
      </w:r>
      <w:r>
        <w:rPr>
          <w:rFonts w:eastAsia="Times New Roman"/>
          <w:color w:val="1D2228"/>
          <w:szCs w:val="24"/>
        </w:rPr>
        <w:t>σύστασης μιας ε</w:t>
      </w:r>
      <w:r w:rsidRPr="001E06C4">
        <w:rPr>
          <w:rFonts w:eastAsia="Times New Roman"/>
          <w:color w:val="1D2228"/>
          <w:szCs w:val="24"/>
        </w:rPr>
        <w:t>πιτροπής</w:t>
      </w:r>
      <w:r>
        <w:rPr>
          <w:rFonts w:eastAsia="Times New Roman"/>
          <w:color w:val="1D2228"/>
          <w:szCs w:val="24"/>
        </w:rPr>
        <w:t>,</w:t>
      </w:r>
      <w:r w:rsidRPr="001E06C4">
        <w:rPr>
          <w:rFonts w:eastAsia="Times New Roman"/>
          <w:color w:val="1D2228"/>
          <w:szCs w:val="24"/>
        </w:rPr>
        <w:t xml:space="preserve"> κύριε </w:t>
      </w:r>
      <w:r>
        <w:rPr>
          <w:rFonts w:eastAsia="Times New Roman"/>
          <w:color w:val="1D2228"/>
          <w:szCs w:val="24"/>
        </w:rPr>
        <w:t>Π</w:t>
      </w:r>
      <w:r w:rsidRPr="001E06C4">
        <w:rPr>
          <w:rFonts w:eastAsia="Times New Roman"/>
          <w:color w:val="1D2228"/>
          <w:szCs w:val="24"/>
        </w:rPr>
        <w:t>ρόεδρε της Βουλής</w:t>
      </w:r>
      <w:r>
        <w:rPr>
          <w:rFonts w:eastAsia="Times New Roman"/>
          <w:color w:val="1D2228"/>
          <w:szCs w:val="24"/>
        </w:rPr>
        <w:t>,</w:t>
      </w:r>
      <w:r w:rsidRPr="001E06C4">
        <w:rPr>
          <w:rFonts w:eastAsia="Times New Roman"/>
          <w:color w:val="1D2228"/>
          <w:szCs w:val="24"/>
        </w:rPr>
        <w:t xml:space="preserve"> για την προώθηση των διεκδικ</w:t>
      </w:r>
      <w:r w:rsidRPr="001E06C4">
        <w:rPr>
          <w:rFonts w:eastAsia="Times New Roman"/>
          <w:color w:val="1D2228"/>
          <w:szCs w:val="24"/>
        </w:rPr>
        <w:t>ήσεων</w:t>
      </w:r>
      <w:r>
        <w:rPr>
          <w:rFonts w:eastAsia="Times New Roman"/>
          <w:color w:val="1D2228"/>
          <w:szCs w:val="24"/>
        </w:rPr>
        <w:t>,</w:t>
      </w:r>
      <w:r w:rsidRPr="001E06C4">
        <w:rPr>
          <w:rFonts w:eastAsia="Times New Roman"/>
          <w:color w:val="1D2228"/>
          <w:szCs w:val="24"/>
        </w:rPr>
        <w:t xml:space="preserve"> που </w:t>
      </w:r>
      <w:r>
        <w:rPr>
          <w:rFonts w:eastAsia="Times New Roman"/>
          <w:color w:val="1D2228"/>
          <w:szCs w:val="24"/>
        </w:rPr>
        <w:t xml:space="preserve">να </w:t>
      </w:r>
      <w:r w:rsidRPr="001E06C4">
        <w:rPr>
          <w:rFonts w:eastAsia="Times New Roman"/>
          <w:color w:val="1D2228"/>
          <w:szCs w:val="24"/>
        </w:rPr>
        <w:t>αποτελείται</w:t>
      </w:r>
      <w:r>
        <w:rPr>
          <w:rFonts w:eastAsia="Times New Roman"/>
          <w:color w:val="1D2228"/>
          <w:szCs w:val="24"/>
        </w:rPr>
        <w:t>,</w:t>
      </w:r>
      <w:r w:rsidRPr="001E06C4">
        <w:rPr>
          <w:rFonts w:eastAsia="Times New Roman"/>
          <w:color w:val="1D2228"/>
          <w:szCs w:val="24"/>
        </w:rPr>
        <w:t xml:space="preserve"> </w:t>
      </w:r>
      <w:r>
        <w:rPr>
          <w:rFonts w:eastAsia="Times New Roman"/>
          <w:color w:val="1D2228"/>
          <w:szCs w:val="24"/>
        </w:rPr>
        <w:t>βεβαίως, από Β</w:t>
      </w:r>
      <w:r w:rsidRPr="001E06C4">
        <w:rPr>
          <w:rFonts w:eastAsia="Times New Roman"/>
          <w:color w:val="1D2228"/>
          <w:szCs w:val="24"/>
        </w:rPr>
        <w:t>ουλευτές</w:t>
      </w:r>
      <w:r>
        <w:rPr>
          <w:rFonts w:eastAsia="Times New Roman"/>
          <w:color w:val="1D2228"/>
          <w:szCs w:val="24"/>
        </w:rPr>
        <w:t>,</w:t>
      </w:r>
      <w:r w:rsidRPr="001E06C4">
        <w:rPr>
          <w:rFonts w:eastAsia="Times New Roman"/>
          <w:color w:val="1D2228"/>
          <w:szCs w:val="24"/>
        </w:rPr>
        <w:t xml:space="preserve"> δικαστικούς λειτουργούς</w:t>
      </w:r>
      <w:r>
        <w:rPr>
          <w:rFonts w:eastAsia="Times New Roman"/>
          <w:color w:val="1D2228"/>
          <w:szCs w:val="24"/>
        </w:rPr>
        <w:t>,</w:t>
      </w:r>
      <w:r w:rsidRPr="001E06C4">
        <w:rPr>
          <w:rFonts w:eastAsia="Times New Roman"/>
          <w:color w:val="1D2228"/>
          <w:szCs w:val="24"/>
        </w:rPr>
        <w:t xml:space="preserve"> διεθνολόγους</w:t>
      </w:r>
      <w:r>
        <w:rPr>
          <w:rFonts w:eastAsia="Times New Roman"/>
          <w:color w:val="1D2228"/>
          <w:szCs w:val="24"/>
        </w:rPr>
        <w:t>,</w:t>
      </w:r>
      <w:r w:rsidRPr="001E06C4">
        <w:rPr>
          <w:rFonts w:eastAsia="Times New Roman"/>
          <w:color w:val="1D2228"/>
          <w:szCs w:val="24"/>
        </w:rPr>
        <w:t xml:space="preserve"> ιστορικούς και νομικούς επιστήμονες</w:t>
      </w:r>
      <w:r>
        <w:rPr>
          <w:rFonts w:eastAsia="Times New Roman"/>
          <w:color w:val="1D2228"/>
          <w:szCs w:val="24"/>
        </w:rPr>
        <w:t>,</w:t>
      </w:r>
      <w:r w:rsidRPr="001E06C4">
        <w:rPr>
          <w:rFonts w:eastAsia="Times New Roman"/>
          <w:color w:val="1D2228"/>
          <w:szCs w:val="24"/>
        </w:rPr>
        <w:t xml:space="preserve"> αλλά</w:t>
      </w:r>
      <w:r>
        <w:rPr>
          <w:rFonts w:eastAsia="Times New Roman"/>
          <w:color w:val="1D2228"/>
          <w:szCs w:val="24"/>
        </w:rPr>
        <w:t xml:space="preserve"> και τους εκπροσώπους όλων των </w:t>
      </w:r>
      <w:r>
        <w:rPr>
          <w:rFonts w:eastAsia="Times New Roman"/>
          <w:color w:val="1D2228"/>
          <w:szCs w:val="24"/>
        </w:rPr>
        <w:t>ο</w:t>
      </w:r>
      <w:r w:rsidRPr="001E06C4">
        <w:rPr>
          <w:rFonts w:eastAsia="Times New Roman"/>
          <w:color w:val="1D2228"/>
          <w:szCs w:val="24"/>
        </w:rPr>
        <w:t>ργανώσεων</w:t>
      </w:r>
      <w:r>
        <w:rPr>
          <w:rFonts w:eastAsia="Times New Roman"/>
          <w:color w:val="1D2228"/>
          <w:szCs w:val="24"/>
        </w:rPr>
        <w:t xml:space="preserve"> -φυσικά και των αντιστασιακών </w:t>
      </w:r>
      <w:r>
        <w:rPr>
          <w:rFonts w:eastAsia="Times New Roman"/>
          <w:color w:val="1D2228"/>
          <w:szCs w:val="24"/>
        </w:rPr>
        <w:t>ο</w:t>
      </w:r>
      <w:r w:rsidRPr="001E06C4">
        <w:rPr>
          <w:rFonts w:eastAsia="Times New Roman"/>
          <w:color w:val="1D2228"/>
          <w:szCs w:val="24"/>
        </w:rPr>
        <w:t>ργανώσεων</w:t>
      </w:r>
      <w:r>
        <w:rPr>
          <w:rFonts w:eastAsia="Times New Roman"/>
          <w:color w:val="1D2228"/>
          <w:szCs w:val="24"/>
        </w:rPr>
        <w:t>- τα μέλη των Ενώσεων Θ</w:t>
      </w:r>
      <w:r w:rsidRPr="001E06C4">
        <w:rPr>
          <w:rFonts w:eastAsia="Times New Roman"/>
          <w:color w:val="1D2228"/>
          <w:szCs w:val="24"/>
        </w:rPr>
        <w:t xml:space="preserve">υμάτων και του </w:t>
      </w:r>
      <w:r>
        <w:rPr>
          <w:rFonts w:eastAsia="Times New Roman"/>
          <w:color w:val="1D2228"/>
          <w:szCs w:val="24"/>
        </w:rPr>
        <w:t>Δικτύου Μαρτυρικών Πόλεων κ</w:t>
      </w:r>
      <w:r w:rsidRPr="001E06C4">
        <w:rPr>
          <w:rFonts w:eastAsia="Times New Roman"/>
          <w:color w:val="1D2228"/>
          <w:szCs w:val="24"/>
        </w:rPr>
        <w:t>αι Χωριών</w:t>
      </w:r>
      <w:r>
        <w:rPr>
          <w:rFonts w:eastAsia="Times New Roman"/>
          <w:color w:val="1D2228"/>
          <w:szCs w:val="24"/>
        </w:rPr>
        <w:t>.</w:t>
      </w:r>
    </w:p>
    <w:p w14:paraId="619F8E4F"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Κ</w:t>
      </w:r>
      <w:r w:rsidRPr="001E06C4">
        <w:rPr>
          <w:rFonts w:eastAsia="Times New Roman"/>
          <w:color w:val="1D2228"/>
          <w:szCs w:val="24"/>
        </w:rPr>
        <w:t>υρίες και κύριοι συνάδελφοι</w:t>
      </w:r>
      <w:r>
        <w:rPr>
          <w:rFonts w:eastAsia="Times New Roman"/>
          <w:color w:val="1D2228"/>
          <w:szCs w:val="24"/>
        </w:rPr>
        <w:t>,</w:t>
      </w:r>
      <w:r w:rsidRPr="001E06C4">
        <w:rPr>
          <w:rFonts w:eastAsia="Times New Roman"/>
          <w:color w:val="1D2228"/>
          <w:szCs w:val="24"/>
        </w:rPr>
        <w:t xml:space="preserve"> έχουμε πολλά </w:t>
      </w:r>
      <w:r>
        <w:rPr>
          <w:rFonts w:eastAsia="Times New Roman"/>
          <w:color w:val="1D2228"/>
          <w:szCs w:val="24"/>
        </w:rPr>
        <w:t>πει</w:t>
      </w:r>
      <w:r w:rsidRPr="001E06C4">
        <w:rPr>
          <w:rFonts w:eastAsia="Times New Roman"/>
          <w:color w:val="1D2228"/>
          <w:szCs w:val="24"/>
        </w:rPr>
        <w:t xml:space="preserve"> και λίγα πράξ</w:t>
      </w:r>
      <w:r>
        <w:rPr>
          <w:rFonts w:eastAsia="Times New Roman"/>
          <w:color w:val="1D2228"/>
          <w:szCs w:val="24"/>
        </w:rPr>
        <w:t xml:space="preserve">ει </w:t>
      </w:r>
      <w:r w:rsidRPr="001E06C4">
        <w:rPr>
          <w:rFonts w:eastAsia="Times New Roman"/>
          <w:color w:val="1D2228"/>
          <w:szCs w:val="24"/>
        </w:rPr>
        <w:t>μέχρι σήμερα</w:t>
      </w:r>
      <w:r>
        <w:rPr>
          <w:rFonts w:eastAsia="Times New Roman"/>
          <w:color w:val="1D2228"/>
          <w:szCs w:val="24"/>
        </w:rPr>
        <w:t xml:space="preserve">. Προσωπικά δεν θεωρώ ότι εξήντλησα </w:t>
      </w:r>
      <w:r w:rsidRPr="001E06C4">
        <w:rPr>
          <w:rFonts w:eastAsia="Times New Roman"/>
          <w:color w:val="1D2228"/>
          <w:szCs w:val="24"/>
        </w:rPr>
        <w:t>το καθήκον μου</w:t>
      </w:r>
      <w:r>
        <w:rPr>
          <w:rFonts w:eastAsia="Times New Roman"/>
          <w:color w:val="1D2228"/>
          <w:szCs w:val="24"/>
        </w:rPr>
        <w:t xml:space="preserve">. Κάθισα, όμως, </w:t>
      </w:r>
      <w:r w:rsidRPr="001E06C4">
        <w:rPr>
          <w:rFonts w:eastAsia="Times New Roman"/>
          <w:color w:val="1D2228"/>
          <w:szCs w:val="24"/>
        </w:rPr>
        <w:t xml:space="preserve">και μέτρησα </w:t>
      </w:r>
      <w:r>
        <w:rPr>
          <w:rFonts w:eastAsia="Times New Roman"/>
          <w:color w:val="1D2228"/>
          <w:szCs w:val="24"/>
        </w:rPr>
        <w:t>εκατόν ογδόντα εννέα</w:t>
      </w:r>
      <w:r w:rsidRPr="001E06C4">
        <w:rPr>
          <w:rFonts w:eastAsia="Times New Roman"/>
          <w:color w:val="1D2228"/>
          <w:szCs w:val="24"/>
        </w:rPr>
        <w:t xml:space="preserve"> ερωτήσεις</w:t>
      </w:r>
      <w:r>
        <w:rPr>
          <w:rFonts w:eastAsia="Times New Roman"/>
          <w:color w:val="1D2228"/>
          <w:szCs w:val="24"/>
        </w:rPr>
        <w:t>,</w:t>
      </w:r>
      <w:r w:rsidRPr="001E06C4">
        <w:rPr>
          <w:rFonts w:eastAsia="Times New Roman"/>
          <w:color w:val="1D2228"/>
          <w:szCs w:val="24"/>
        </w:rPr>
        <w:t xml:space="preserve"> πολλές κοινοβουλευτικές παρεμβάσε</w:t>
      </w:r>
      <w:r w:rsidRPr="001E06C4">
        <w:rPr>
          <w:rFonts w:eastAsia="Times New Roman"/>
          <w:color w:val="1D2228"/>
          <w:szCs w:val="24"/>
        </w:rPr>
        <w:t xml:space="preserve">ις και αμέτρητες δημόσιες προφορικές </w:t>
      </w:r>
      <w:r>
        <w:rPr>
          <w:rFonts w:eastAsia="Times New Roman"/>
          <w:color w:val="1D2228"/>
          <w:szCs w:val="24"/>
        </w:rPr>
        <w:t>και γραπτές τ</w:t>
      </w:r>
      <w:r w:rsidRPr="001E06C4">
        <w:rPr>
          <w:rFonts w:eastAsia="Times New Roman"/>
          <w:color w:val="1D2228"/>
          <w:szCs w:val="24"/>
        </w:rPr>
        <w:t>οποθετήσεις που έχω κάνει από το 1989</w:t>
      </w:r>
      <w:r>
        <w:rPr>
          <w:rFonts w:eastAsia="Times New Roman"/>
          <w:color w:val="1D2228"/>
          <w:szCs w:val="24"/>
        </w:rPr>
        <w:t>, όταν μπήκα για πρώτη φορά εδώ στο Κ</w:t>
      </w:r>
      <w:r w:rsidRPr="001E06C4">
        <w:rPr>
          <w:rFonts w:eastAsia="Times New Roman"/>
          <w:color w:val="1D2228"/>
          <w:szCs w:val="24"/>
        </w:rPr>
        <w:t>οινοβούλιο</w:t>
      </w:r>
      <w:r>
        <w:rPr>
          <w:rFonts w:eastAsia="Times New Roman"/>
          <w:color w:val="1D2228"/>
          <w:szCs w:val="24"/>
        </w:rPr>
        <w:t xml:space="preserve">. Δεν </w:t>
      </w:r>
      <w:r w:rsidRPr="001E06C4">
        <w:rPr>
          <w:rFonts w:eastAsia="Times New Roman"/>
          <w:color w:val="1D2228"/>
          <w:szCs w:val="24"/>
        </w:rPr>
        <w:t>μέτρησα τις τηλεοπτικές εκπομπέ</w:t>
      </w:r>
      <w:r>
        <w:rPr>
          <w:rFonts w:eastAsia="Times New Roman"/>
          <w:color w:val="1D2228"/>
          <w:szCs w:val="24"/>
        </w:rPr>
        <w:t>ς που έχουμε κάνει εδώ με τους Π</w:t>
      </w:r>
      <w:r w:rsidRPr="001E06C4">
        <w:rPr>
          <w:rFonts w:eastAsia="Times New Roman"/>
          <w:color w:val="1D2228"/>
          <w:szCs w:val="24"/>
        </w:rPr>
        <w:t>ροέδρους</w:t>
      </w:r>
      <w:r>
        <w:rPr>
          <w:rFonts w:eastAsia="Times New Roman"/>
          <w:color w:val="1D2228"/>
          <w:szCs w:val="24"/>
        </w:rPr>
        <w:t>,</w:t>
      </w:r>
      <w:r w:rsidRPr="001E06C4">
        <w:rPr>
          <w:rFonts w:eastAsia="Times New Roman"/>
          <w:color w:val="1D2228"/>
          <w:szCs w:val="24"/>
        </w:rPr>
        <w:t xml:space="preserve"> είτε στις εκπομπές τις δικές μου</w:t>
      </w:r>
      <w:r>
        <w:rPr>
          <w:rFonts w:eastAsia="Times New Roman"/>
          <w:color w:val="1D2228"/>
          <w:szCs w:val="24"/>
        </w:rPr>
        <w:t>, είτε ως κ</w:t>
      </w:r>
      <w:r>
        <w:rPr>
          <w:rFonts w:eastAsia="Times New Roman"/>
          <w:color w:val="1D2228"/>
          <w:szCs w:val="24"/>
        </w:rPr>
        <w:t>αλεσμένοι.</w:t>
      </w:r>
    </w:p>
    <w:p w14:paraId="619F8E50" w14:textId="77777777" w:rsidR="00F246CC" w:rsidRDefault="005B5D49">
      <w:pPr>
        <w:spacing w:line="600" w:lineRule="auto"/>
        <w:ind w:firstLine="720"/>
        <w:contextualSpacing/>
        <w:jc w:val="both"/>
        <w:rPr>
          <w:rFonts w:eastAsia="Times New Roman" w:cs="Times New Roman"/>
          <w:szCs w:val="24"/>
        </w:rPr>
      </w:pPr>
      <w:r>
        <w:rPr>
          <w:rFonts w:eastAsia="Times New Roman"/>
          <w:color w:val="1D2228"/>
          <w:szCs w:val="24"/>
        </w:rPr>
        <w:lastRenderedPageBreak/>
        <w:t>Και σήμερα διέκοψα την προεκλογική μου εκστρατεία, που</w:t>
      </w:r>
      <w:r w:rsidRPr="001E06C4">
        <w:rPr>
          <w:rFonts w:eastAsia="Times New Roman"/>
          <w:color w:val="1D2228"/>
          <w:szCs w:val="24"/>
        </w:rPr>
        <w:t xml:space="preserve"> όπως ξέρετ</w:t>
      </w:r>
      <w:r>
        <w:rPr>
          <w:rFonts w:eastAsia="Times New Roman"/>
          <w:color w:val="1D2228"/>
          <w:szCs w:val="24"/>
        </w:rPr>
        <w:t>ε διεξάγω αυτό τον καιρό για τη</w:t>
      </w:r>
      <w:r w:rsidRPr="001E06C4">
        <w:rPr>
          <w:rFonts w:eastAsia="Times New Roman"/>
          <w:color w:val="1D2228"/>
          <w:szCs w:val="24"/>
        </w:rPr>
        <w:t xml:space="preserve"> διεκδίκηση της </w:t>
      </w:r>
      <w:r>
        <w:rPr>
          <w:rFonts w:eastAsia="Times New Roman"/>
          <w:color w:val="1D2228"/>
          <w:szCs w:val="24"/>
        </w:rPr>
        <w:t>δ</w:t>
      </w:r>
      <w:r w:rsidRPr="001E06C4">
        <w:rPr>
          <w:rFonts w:eastAsia="Times New Roman"/>
          <w:color w:val="1D2228"/>
          <w:szCs w:val="24"/>
        </w:rPr>
        <w:t xml:space="preserve">ημοτικής </w:t>
      </w:r>
      <w:r>
        <w:rPr>
          <w:rFonts w:eastAsia="Times New Roman"/>
          <w:color w:val="1D2228"/>
          <w:szCs w:val="24"/>
        </w:rPr>
        <w:t>α</w:t>
      </w:r>
      <w:r w:rsidRPr="001E06C4">
        <w:rPr>
          <w:rFonts w:eastAsia="Times New Roman"/>
          <w:color w:val="1D2228"/>
          <w:szCs w:val="24"/>
        </w:rPr>
        <w:t xml:space="preserve">ρχής της δυτικής </w:t>
      </w:r>
      <w:r>
        <w:rPr>
          <w:rFonts w:eastAsia="Times New Roman"/>
          <w:color w:val="1D2228"/>
          <w:szCs w:val="24"/>
        </w:rPr>
        <w:t>Σ</w:t>
      </w:r>
      <w:r w:rsidRPr="001E06C4">
        <w:rPr>
          <w:rFonts w:eastAsia="Times New Roman"/>
          <w:color w:val="1D2228"/>
          <w:szCs w:val="24"/>
        </w:rPr>
        <w:t>υμπρωτεύουσας της χώρας</w:t>
      </w:r>
      <w:r>
        <w:rPr>
          <w:rFonts w:eastAsia="Times New Roman"/>
          <w:color w:val="1D2228"/>
          <w:szCs w:val="24"/>
        </w:rPr>
        <w:t>,</w:t>
      </w:r>
      <w:r w:rsidRPr="001E06C4">
        <w:rPr>
          <w:rFonts w:eastAsia="Times New Roman"/>
          <w:color w:val="1D2228"/>
          <w:szCs w:val="24"/>
        </w:rPr>
        <w:t xml:space="preserve"> δηλαδή</w:t>
      </w:r>
      <w:r>
        <w:rPr>
          <w:rFonts w:eastAsia="Times New Roman"/>
          <w:color w:val="1D2228"/>
          <w:szCs w:val="24"/>
        </w:rPr>
        <w:t>,</w:t>
      </w:r>
      <w:r w:rsidRPr="001E06C4">
        <w:rPr>
          <w:rFonts w:eastAsia="Times New Roman"/>
          <w:color w:val="1D2228"/>
          <w:szCs w:val="24"/>
        </w:rPr>
        <w:t xml:space="preserve"> της γ</w:t>
      </w:r>
      <w:r>
        <w:rPr>
          <w:rFonts w:eastAsia="Times New Roman"/>
          <w:color w:val="1D2228"/>
          <w:szCs w:val="24"/>
        </w:rPr>
        <w:t>ενέτειρας μου, του Δ</w:t>
      </w:r>
      <w:r w:rsidRPr="001E06C4">
        <w:rPr>
          <w:rFonts w:eastAsia="Times New Roman"/>
          <w:color w:val="1D2228"/>
          <w:szCs w:val="24"/>
        </w:rPr>
        <w:t>ήμου της Πάτρας</w:t>
      </w:r>
      <w:r>
        <w:rPr>
          <w:rFonts w:eastAsia="Times New Roman"/>
          <w:color w:val="1D2228"/>
          <w:szCs w:val="24"/>
        </w:rPr>
        <w:t xml:space="preserve">, μόνο και μόνο για να </w:t>
      </w:r>
      <w:r w:rsidRPr="001E06C4">
        <w:rPr>
          <w:rFonts w:eastAsia="Times New Roman"/>
          <w:color w:val="1D2228"/>
          <w:szCs w:val="24"/>
        </w:rPr>
        <w:t>διακηρύξ</w:t>
      </w:r>
      <w:r>
        <w:rPr>
          <w:rFonts w:eastAsia="Times New Roman"/>
          <w:color w:val="1D2228"/>
          <w:szCs w:val="24"/>
        </w:rPr>
        <w:t>ω κι εγώ μαζί με ό</w:t>
      </w:r>
      <w:r w:rsidRPr="001E06C4">
        <w:rPr>
          <w:rFonts w:eastAsia="Times New Roman"/>
          <w:color w:val="1D2228"/>
          <w:szCs w:val="24"/>
        </w:rPr>
        <w:t>λους εδώ τους συναδέλφους</w:t>
      </w:r>
      <w:r>
        <w:rPr>
          <w:rFonts w:eastAsia="Times New Roman"/>
          <w:color w:val="1D2228"/>
          <w:szCs w:val="24"/>
        </w:rPr>
        <w:t>,</w:t>
      </w:r>
      <w:r w:rsidRPr="001E06C4">
        <w:rPr>
          <w:rFonts w:eastAsia="Times New Roman"/>
          <w:color w:val="1D2228"/>
          <w:szCs w:val="24"/>
        </w:rPr>
        <w:t xml:space="preserve"> ότι</w:t>
      </w:r>
      <w:r>
        <w:rPr>
          <w:rFonts w:eastAsia="Times New Roman"/>
          <w:color w:val="1D2228"/>
          <w:szCs w:val="24"/>
        </w:rPr>
        <w:t xml:space="preserve"> -</w:t>
      </w:r>
      <w:r w:rsidRPr="001E06C4">
        <w:rPr>
          <w:rFonts w:eastAsia="Times New Roman"/>
          <w:color w:val="1D2228"/>
          <w:szCs w:val="24"/>
        </w:rPr>
        <w:t>επιτέλους</w:t>
      </w:r>
      <w:r>
        <w:rPr>
          <w:rFonts w:eastAsia="Times New Roman"/>
          <w:color w:val="1D2228"/>
          <w:szCs w:val="24"/>
        </w:rPr>
        <w:t>-</w:t>
      </w:r>
      <w:r w:rsidRPr="001E06C4">
        <w:rPr>
          <w:rFonts w:eastAsia="Times New Roman"/>
          <w:color w:val="1D2228"/>
          <w:szCs w:val="24"/>
        </w:rPr>
        <w:t xml:space="preserve"> σαν μία γροθιά </w:t>
      </w:r>
      <w:r>
        <w:rPr>
          <w:rFonts w:eastAsia="Times New Roman"/>
          <w:color w:val="1D2228"/>
          <w:szCs w:val="24"/>
        </w:rPr>
        <w:t xml:space="preserve">όλοι μαζί </w:t>
      </w:r>
      <w:r w:rsidRPr="001E06C4">
        <w:rPr>
          <w:rFonts w:eastAsia="Times New Roman"/>
          <w:color w:val="1D2228"/>
          <w:szCs w:val="24"/>
        </w:rPr>
        <w:t>μπορούμε να διεκδικήσουμε</w:t>
      </w:r>
      <w:r>
        <w:rPr>
          <w:rFonts w:eastAsia="Times New Roman"/>
          <w:color w:val="1D2228"/>
          <w:szCs w:val="24"/>
        </w:rPr>
        <w:t>,</w:t>
      </w:r>
      <w:r w:rsidRPr="001E06C4">
        <w:rPr>
          <w:rFonts w:eastAsia="Times New Roman"/>
          <w:color w:val="1D2228"/>
          <w:szCs w:val="24"/>
        </w:rPr>
        <w:t xml:space="preserve"> αλλά προπαντός να κερδίσουμε</w:t>
      </w:r>
      <w:r>
        <w:rPr>
          <w:rFonts w:eastAsia="Times New Roman"/>
          <w:color w:val="1D2228"/>
          <w:szCs w:val="24"/>
        </w:rPr>
        <w:t>,</w:t>
      </w:r>
      <w:r w:rsidRPr="001E06C4">
        <w:rPr>
          <w:rFonts w:eastAsia="Times New Roman"/>
          <w:color w:val="1D2228"/>
          <w:szCs w:val="24"/>
        </w:rPr>
        <w:t xml:space="preserve"> αυτή τη μάχη</w:t>
      </w:r>
      <w:r>
        <w:rPr>
          <w:rFonts w:eastAsia="Times New Roman"/>
          <w:color w:val="1D2228"/>
          <w:szCs w:val="24"/>
        </w:rPr>
        <w:t>,</w:t>
      </w:r>
      <w:r w:rsidRPr="001E06C4">
        <w:rPr>
          <w:rFonts w:eastAsia="Times New Roman"/>
          <w:color w:val="1D2228"/>
          <w:szCs w:val="24"/>
        </w:rPr>
        <w:t xml:space="preserve"> που τα προηγούμενα χρόνια πολ</w:t>
      </w:r>
      <w:r>
        <w:rPr>
          <w:rFonts w:eastAsia="Times New Roman"/>
          <w:color w:val="1D2228"/>
          <w:szCs w:val="24"/>
        </w:rPr>
        <w:t xml:space="preserve">λοί δειλοί, μοιραίοι, ήθελαν να μας </w:t>
      </w:r>
      <w:r w:rsidRPr="001E06C4">
        <w:rPr>
          <w:rFonts w:eastAsia="Times New Roman"/>
          <w:color w:val="1D2228"/>
          <w:szCs w:val="24"/>
        </w:rPr>
        <w:t>λένε ότι είναι ξεχασμένα</w:t>
      </w:r>
      <w:r>
        <w:rPr>
          <w:rFonts w:eastAsia="Times New Roman"/>
          <w:color w:val="1D2228"/>
          <w:szCs w:val="24"/>
        </w:rPr>
        <w:t>,</w:t>
      </w:r>
      <w:r w:rsidRPr="001E06C4">
        <w:rPr>
          <w:rFonts w:eastAsia="Times New Roman"/>
          <w:color w:val="1D2228"/>
          <w:szCs w:val="24"/>
        </w:rPr>
        <w:t xml:space="preserve"> ότι αυτά</w:t>
      </w:r>
      <w:r w:rsidRPr="001E06C4">
        <w:rPr>
          <w:rFonts w:eastAsia="Times New Roman"/>
          <w:color w:val="1D2228"/>
          <w:szCs w:val="24"/>
        </w:rPr>
        <w:t xml:space="preserve"> δεν γίνονται</w:t>
      </w:r>
      <w:r>
        <w:rPr>
          <w:rFonts w:eastAsia="Times New Roman"/>
          <w:color w:val="1D2228"/>
          <w:szCs w:val="24"/>
        </w:rPr>
        <w:t xml:space="preserve">. Όμως, δεν τόλμησαν </w:t>
      </w:r>
      <w:r w:rsidRPr="001E06C4">
        <w:rPr>
          <w:rFonts w:eastAsia="Times New Roman"/>
          <w:color w:val="1D2228"/>
          <w:szCs w:val="24"/>
        </w:rPr>
        <w:t xml:space="preserve">σήμερα από αυτό το </w:t>
      </w:r>
      <w:r>
        <w:rPr>
          <w:rFonts w:eastAsia="Times New Roman"/>
          <w:color w:val="1D2228"/>
          <w:szCs w:val="24"/>
        </w:rPr>
        <w:t>Β</w:t>
      </w:r>
      <w:r w:rsidRPr="001E06C4">
        <w:rPr>
          <w:rFonts w:eastAsia="Times New Roman"/>
          <w:color w:val="1D2228"/>
          <w:szCs w:val="24"/>
        </w:rPr>
        <w:t>ήμα να πουν τα ίδια</w:t>
      </w:r>
      <w:r>
        <w:rPr>
          <w:rFonts w:eastAsia="Times New Roman"/>
          <w:color w:val="1D2228"/>
          <w:szCs w:val="24"/>
        </w:rPr>
        <w:t xml:space="preserve"> που έλεγαν όταν ξ</w:t>
      </w:r>
      <w:r w:rsidRPr="001E06C4">
        <w:rPr>
          <w:rFonts w:eastAsia="Times New Roman"/>
          <w:color w:val="1D2228"/>
          <w:szCs w:val="24"/>
        </w:rPr>
        <w:t xml:space="preserve">εκίνησε αυτή η </w:t>
      </w:r>
      <w:r>
        <w:rPr>
          <w:rFonts w:eastAsia="Times New Roman"/>
          <w:color w:val="1D2228"/>
          <w:szCs w:val="24"/>
        </w:rPr>
        <w:t>ε</w:t>
      </w:r>
      <w:r w:rsidRPr="001E06C4">
        <w:rPr>
          <w:rFonts w:eastAsia="Times New Roman"/>
          <w:color w:val="1D2228"/>
          <w:szCs w:val="24"/>
        </w:rPr>
        <w:t>πιτροπή</w:t>
      </w:r>
      <w:r>
        <w:rPr>
          <w:rFonts w:eastAsia="Times New Roman"/>
          <w:color w:val="1D2228"/>
          <w:szCs w:val="24"/>
        </w:rPr>
        <w:t>, που έλεγαν όταν είχε διακηρυχθεί</w:t>
      </w:r>
      <w:r w:rsidRPr="001E06C4">
        <w:rPr>
          <w:rFonts w:eastAsia="Times New Roman"/>
          <w:color w:val="1D2228"/>
          <w:szCs w:val="24"/>
        </w:rPr>
        <w:t xml:space="preserve"> </w:t>
      </w:r>
      <w:r>
        <w:rPr>
          <w:rFonts w:eastAsia="Times New Roman"/>
          <w:color w:val="1D2228"/>
          <w:szCs w:val="24"/>
        </w:rPr>
        <w:t xml:space="preserve">αυτή η ανάγκη. Έλεγαν ότι τώρα πια είναι </w:t>
      </w:r>
      <w:r w:rsidRPr="001E06C4">
        <w:rPr>
          <w:rFonts w:eastAsia="Times New Roman"/>
          <w:color w:val="1D2228"/>
          <w:szCs w:val="24"/>
        </w:rPr>
        <w:t>πολύ αργά</w:t>
      </w:r>
      <w:r>
        <w:rPr>
          <w:rFonts w:eastAsia="Times New Roman"/>
          <w:color w:val="1D2228"/>
          <w:szCs w:val="24"/>
        </w:rPr>
        <w:t>. Το έ</w:t>
      </w:r>
      <w:r w:rsidRPr="001E06C4">
        <w:rPr>
          <w:rFonts w:eastAsia="Times New Roman"/>
          <w:color w:val="1D2228"/>
          <w:szCs w:val="24"/>
        </w:rPr>
        <w:t>λεγαν</w:t>
      </w:r>
      <w:r>
        <w:rPr>
          <w:rFonts w:eastAsia="Times New Roman"/>
          <w:color w:val="1D2228"/>
          <w:szCs w:val="24"/>
        </w:rPr>
        <w:t xml:space="preserve">! Τους </w:t>
      </w:r>
      <w:r w:rsidRPr="001E06C4">
        <w:rPr>
          <w:rFonts w:eastAsia="Times New Roman"/>
          <w:color w:val="1D2228"/>
          <w:szCs w:val="24"/>
        </w:rPr>
        <w:t>έχετε ακούσει</w:t>
      </w:r>
      <w:r>
        <w:rPr>
          <w:rFonts w:eastAsia="Times New Roman"/>
          <w:color w:val="1D2228"/>
          <w:szCs w:val="24"/>
        </w:rPr>
        <w:t>. Τ</w:t>
      </w:r>
      <w:r w:rsidRPr="001E06C4">
        <w:rPr>
          <w:rFonts w:eastAsia="Times New Roman"/>
          <w:color w:val="1D2228"/>
          <w:szCs w:val="24"/>
        </w:rPr>
        <w:t>ους ξέρετε</w:t>
      </w:r>
      <w:r>
        <w:rPr>
          <w:rFonts w:eastAsia="Times New Roman"/>
          <w:color w:val="1D2228"/>
          <w:szCs w:val="24"/>
        </w:rPr>
        <w:t>. Μ</w:t>
      </w:r>
      <w:r w:rsidRPr="001E06C4">
        <w:rPr>
          <w:rFonts w:eastAsia="Times New Roman"/>
          <w:color w:val="1D2228"/>
          <w:szCs w:val="24"/>
        </w:rPr>
        <w:t xml:space="preserve">ην τους </w:t>
      </w:r>
      <w:r>
        <w:rPr>
          <w:rFonts w:eastAsia="Times New Roman"/>
          <w:color w:val="1D2228"/>
          <w:szCs w:val="24"/>
        </w:rPr>
        <w:t xml:space="preserve">πω με </w:t>
      </w:r>
      <w:r w:rsidRPr="001E06C4">
        <w:rPr>
          <w:rFonts w:eastAsia="Times New Roman"/>
          <w:color w:val="1D2228"/>
          <w:szCs w:val="24"/>
        </w:rPr>
        <w:t xml:space="preserve">το όνομά </w:t>
      </w:r>
      <w:r>
        <w:rPr>
          <w:rFonts w:eastAsia="Times New Roman"/>
          <w:color w:val="1D2228"/>
          <w:szCs w:val="24"/>
        </w:rPr>
        <w:t xml:space="preserve">τους. Όμως, </w:t>
      </w:r>
      <w:r w:rsidRPr="001E06C4">
        <w:rPr>
          <w:rFonts w:eastAsia="Times New Roman"/>
          <w:color w:val="1D2228"/>
          <w:szCs w:val="24"/>
        </w:rPr>
        <w:t>χαιρόμαστε</w:t>
      </w:r>
      <w:r>
        <w:rPr>
          <w:rFonts w:eastAsia="Times New Roman"/>
          <w:color w:val="1D2228"/>
          <w:szCs w:val="24"/>
        </w:rPr>
        <w:t xml:space="preserve"> που, </w:t>
      </w:r>
      <w:r w:rsidRPr="001E06C4">
        <w:rPr>
          <w:rFonts w:eastAsia="Times New Roman"/>
          <w:color w:val="1D2228"/>
          <w:szCs w:val="24"/>
        </w:rPr>
        <w:t>έστω και τώρα</w:t>
      </w:r>
      <w:r>
        <w:rPr>
          <w:rFonts w:eastAsia="Times New Roman"/>
          <w:color w:val="1D2228"/>
          <w:szCs w:val="24"/>
        </w:rPr>
        <w:t>,</w:t>
      </w:r>
      <w:r w:rsidRPr="001E06C4">
        <w:rPr>
          <w:rFonts w:eastAsia="Times New Roman"/>
          <w:color w:val="1D2228"/>
          <w:szCs w:val="24"/>
        </w:rPr>
        <w:t xml:space="preserve"> είμαστε όλοι μαζί</w:t>
      </w:r>
      <w:r>
        <w:rPr>
          <w:rFonts w:eastAsia="Times New Roman"/>
          <w:color w:val="1D2228"/>
          <w:szCs w:val="24"/>
        </w:rPr>
        <w:t>. Κ</w:t>
      </w:r>
      <w:r w:rsidRPr="001E06C4">
        <w:rPr>
          <w:rFonts w:eastAsia="Times New Roman"/>
          <w:color w:val="1D2228"/>
          <w:szCs w:val="24"/>
        </w:rPr>
        <w:t xml:space="preserve">αι πιστεύω ότι μέχρι τέλους </w:t>
      </w:r>
      <w:r>
        <w:rPr>
          <w:rFonts w:eastAsia="Times New Roman"/>
          <w:color w:val="1D2228"/>
          <w:szCs w:val="24"/>
        </w:rPr>
        <w:t xml:space="preserve">ουδείς πια θα διαφωνήσει ότι </w:t>
      </w:r>
      <w:r w:rsidRPr="001E06C4">
        <w:rPr>
          <w:rFonts w:eastAsia="Times New Roman"/>
          <w:color w:val="1D2228"/>
          <w:szCs w:val="24"/>
        </w:rPr>
        <w:t xml:space="preserve">το ζήτημα των γερμανικών αποζημιώσεων προς </w:t>
      </w:r>
      <w:r>
        <w:rPr>
          <w:rFonts w:eastAsia="Times New Roman"/>
          <w:color w:val="1D2228"/>
          <w:szCs w:val="24"/>
        </w:rPr>
        <w:t>την Ελλάδα αποτελεί ένα μεγάλο ε</w:t>
      </w:r>
      <w:r w:rsidRPr="001E06C4">
        <w:rPr>
          <w:rFonts w:eastAsia="Times New Roman"/>
          <w:color w:val="1D2228"/>
          <w:szCs w:val="24"/>
        </w:rPr>
        <w:t>θνικό ζήτημα</w:t>
      </w:r>
      <w:r>
        <w:rPr>
          <w:rFonts w:eastAsia="Times New Roman"/>
          <w:color w:val="1D2228"/>
          <w:szCs w:val="24"/>
        </w:rPr>
        <w:t>.</w:t>
      </w:r>
    </w:p>
    <w:p w14:paraId="619F8E5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Είναι ζήτημα ηθικής και είναι κα</w:t>
      </w:r>
      <w:r>
        <w:rPr>
          <w:rFonts w:eastAsia="Times New Roman" w:cs="Times New Roman"/>
          <w:szCs w:val="24"/>
        </w:rPr>
        <w:t xml:space="preserve">ι ζήτημα δικαιοσύνης. Είναι ζήτημα αποκατάστασης της ιστορικής μνήμης. Είναι ζήτημα, </w:t>
      </w:r>
      <w:r>
        <w:rPr>
          <w:rFonts w:eastAsia="Times New Roman" w:cs="Times New Roman"/>
          <w:szCs w:val="24"/>
        </w:rPr>
        <w:lastRenderedPageBreak/>
        <w:t>στο τέλος-τέλος, οριστικής και πλήρους διευθέτησης των εκκρεμοτήτων μιας τραγικής και σκοτεινής εποχής μεταξύ δυο χωρών, που σήμερα είναι φίλες και σύμμαχες. Και αυτό προσ</w:t>
      </w:r>
      <w:r>
        <w:rPr>
          <w:rFonts w:eastAsia="Times New Roman" w:cs="Times New Roman"/>
          <w:szCs w:val="24"/>
        </w:rPr>
        <w:t>δίδει ακόμα μεγαλύτερη αξία στην ανάγκη αυτής της οριστικής διευθέτησης της ιστορικής εκκρεμότητας, καθώς σε μ</w:t>
      </w:r>
      <w:r>
        <w:rPr>
          <w:rFonts w:eastAsia="Times New Roman" w:cs="Times New Roman"/>
          <w:szCs w:val="24"/>
        </w:rPr>
        <w:t>ί</w:t>
      </w:r>
      <w:r>
        <w:rPr>
          <w:rFonts w:eastAsia="Times New Roman" w:cs="Times New Roman"/>
          <w:szCs w:val="24"/>
        </w:rPr>
        <w:t>α εποχή που η Ευρώπη έχει μεγάλη ανάγκη να αποδείξει ότι συνεχίζει να αποτελεί έναν χώρο ενότητας και αδελφοσύνης των ευρωπαϊκών λαών δεν επιτρέπ</w:t>
      </w:r>
      <w:r>
        <w:rPr>
          <w:rFonts w:eastAsia="Times New Roman" w:cs="Times New Roman"/>
          <w:szCs w:val="24"/>
        </w:rPr>
        <w:t xml:space="preserve">εται να μένουν ανοιχτές οι πληγές του παρελθόντος. </w:t>
      </w:r>
    </w:p>
    <w:p w14:paraId="619F8E5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Χαίρομαι ειλικρινά, που αντιλαμβάνομαι ότι στη Γερμανία υπάρχει ένα τμήμα του πολιτικού κόσμου που πραγματικά αντιλαμβάνεται αυτήν την ανάγκη και εκφράζει την άποψη ότι πρέπει να επιστραφεί το κατοχικό δά</w:t>
      </w:r>
      <w:r>
        <w:rPr>
          <w:rFonts w:eastAsia="Times New Roman" w:cs="Times New Roman"/>
          <w:szCs w:val="24"/>
        </w:rPr>
        <w:t>νειο στην Ελλάδα, μαζί με τα λύτρα που καταβλήθηκαν για την απαλλαγή των Εβραίων της Θεσσαλονίκης από τα καταναγκαστικά έργα, επιζητώντας και τη δημιουργία ενός ειδικού ταμείου για την ανάπτυξη της ελληνικής υπαίθρου, ιδιαίτερα εκεί όπου υπάρχουν οι μαρτυρ</w:t>
      </w:r>
      <w:r>
        <w:rPr>
          <w:rFonts w:eastAsia="Times New Roman" w:cs="Times New Roman"/>
          <w:szCs w:val="24"/>
        </w:rPr>
        <w:t>ικοί τόποι μας.</w:t>
      </w:r>
    </w:p>
    <w:p w14:paraId="619F8E5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Και ένας τέτοιος τόπος, κυρίες και κύριοι συνάδελφοι, βρίσκεται στην εκλογική μου περιφέρεια. Είναι τα Καλάβρυτα, που </w:t>
      </w:r>
      <w:r>
        <w:rPr>
          <w:rFonts w:eastAsia="Times New Roman" w:cs="Times New Roman"/>
          <w:szCs w:val="24"/>
        </w:rPr>
        <w:lastRenderedPageBreak/>
        <w:t>τον περασμένο Δεκέμβριο τίμησαν την 75</w:t>
      </w:r>
      <w:r w:rsidRPr="00F70DE1">
        <w:rPr>
          <w:rFonts w:eastAsia="Times New Roman" w:cs="Times New Roman"/>
          <w:szCs w:val="24"/>
          <w:vertAlign w:val="superscript"/>
        </w:rPr>
        <w:t>η</w:t>
      </w:r>
      <w:r>
        <w:rPr>
          <w:rFonts w:eastAsia="Times New Roman" w:cs="Times New Roman"/>
          <w:szCs w:val="24"/>
        </w:rPr>
        <w:t xml:space="preserve"> επέτειο από τη μεγάλη σφαγή στον λόφο του Καπή. Εκεί όλοι μαζί βροντοφωνάξαμε και </w:t>
      </w:r>
      <w:r>
        <w:rPr>
          <w:rFonts w:eastAsia="Times New Roman" w:cs="Times New Roman"/>
          <w:szCs w:val="24"/>
        </w:rPr>
        <w:t>πάλι ένα-ένα όλα τα ονόματα των θυμάτων εκείνου του φρικιαστικού εγκλήματος κατά της ανθρωπότητας. Ένα έγκλημα, που βέβαια δεν ήταν το μοναδικό που συνέβη στην Ελλάδα από τον ναζισμό και γι’ αυτό οι μνήμες μένουν πάντα ζωντανές και απαιτούν ηθική δικαίωση.</w:t>
      </w:r>
      <w:r>
        <w:rPr>
          <w:rFonts w:eastAsia="Times New Roman" w:cs="Times New Roman"/>
          <w:szCs w:val="24"/>
        </w:rPr>
        <w:t xml:space="preserve"> Και, δυστυχώς, άλλος τρόπος ηθικής δικαίωσης από τον οικονομικό δεν υπάρχει. </w:t>
      </w:r>
    </w:p>
    <w:p w14:paraId="619F8E5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Νομίζω πως δεν χρειάζεται να αναφερθώ καθόλου στα νομικά επιχειρήματα που υπάρχουν και έχουν εκφραστεί πολλές φορές και από ανθρώπους που είναι πολύ πιο ειδικοί από εμένα σ’ αυτ</w:t>
      </w:r>
      <w:r>
        <w:rPr>
          <w:rFonts w:eastAsia="Times New Roman" w:cs="Times New Roman"/>
          <w:szCs w:val="24"/>
        </w:rPr>
        <w:t>ού του είδους τα επιχειρήματα, μεταξύ των οποίων και ο νυν Πρόεδρος της Δημοκρατίας, ο Προκόπης ο Παυλόπουλος, ο οποίος έχει δημιουργήσει ένα μεγάλο και εμπεριστατωμένο πόνημα για το ζήτημα των επανορθώσεων. Δεν είναι ο μόνος, βέβαια. Ωστόσο, νομίζω πως πρ</w:t>
      </w:r>
      <w:r>
        <w:rPr>
          <w:rFonts w:eastAsia="Times New Roman" w:cs="Times New Roman"/>
          <w:szCs w:val="24"/>
        </w:rPr>
        <w:t>έπει να θέσουμε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της </w:t>
      </w:r>
      <w:r>
        <w:rPr>
          <w:rFonts w:eastAsia="Times New Roman" w:cs="Times New Roman"/>
          <w:szCs w:val="24"/>
        </w:rPr>
        <w:t>ε</w:t>
      </w:r>
      <w:r>
        <w:rPr>
          <w:rFonts w:eastAsia="Times New Roman" w:cs="Times New Roman"/>
          <w:szCs w:val="24"/>
        </w:rPr>
        <w:t xml:space="preserve">πιτροπής και της Βουλής τόσο τη θέση, επαναλαμβάνω, του Εθνικού Συμβουλίου </w:t>
      </w:r>
      <w:r>
        <w:rPr>
          <w:rFonts w:eastAsia="Times New Roman" w:cs="Times New Roman"/>
          <w:szCs w:val="24"/>
        </w:rPr>
        <w:t>Δ</w:t>
      </w:r>
      <w:r>
        <w:rPr>
          <w:rFonts w:eastAsia="Times New Roman" w:cs="Times New Roman"/>
          <w:szCs w:val="24"/>
        </w:rPr>
        <w:t xml:space="preserve">ιεκδίκησης των </w:t>
      </w:r>
      <w:r>
        <w:rPr>
          <w:rFonts w:eastAsia="Times New Roman" w:cs="Times New Roman"/>
          <w:szCs w:val="24"/>
        </w:rPr>
        <w:t>Γ</w:t>
      </w:r>
      <w:r>
        <w:rPr>
          <w:rFonts w:eastAsia="Times New Roman" w:cs="Times New Roman"/>
          <w:szCs w:val="24"/>
        </w:rPr>
        <w:t xml:space="preserve">ερμανικών </w:t>
      </w:r>
      <w:r>
        <w:rPr>
          <w:rFonts w:eastAsia="Times New Roman" w:cs="Times New Roman"/>
          <w:szCs w:val="24"/>
        </w:rPr>
        <w:t>Α</w:t>
      </w:r>
      <w:r>
        <w:rPr>
          <w:rFonts w:eastAsia="Times New Roman" w:cs="Times New Roman"/>
          <w:szCs w:val="24"/>
        </w:rPr>
        <w:t xml:space="preserve">ποζημιώσεων </w:t>
      </w:r>
      <w:r>
        <w:rPr>
          <w:rFonts w:eastAsia="Times New Roman" w:cs="Times New Roman"/>
          <w:szCs w:val="24"/>
        </w:rPr>
        <w:lastRenderedPageBreak/>
        <w:t>όσο και όλων των άλλων φορέων και νομομαθών, οι οποίοι υπογραμμίζουν την ανάγκη ακριβούς προσδιορισμού των αποζ</w:t>
      </w:r>
      <w:r>
        <w:rPr>
          <w:rFonts w:eastAsia="Times New Roman" w:cs="Times New Roman"/>
          <w:szCs w:val="24"/>
        </w:rPr>
        <w:t xml:space="preserve">ημιώσεων προς ιδιώτες. </w:t>
      </w:r>
    </w:p>
    <w:p w14:paraId="619F8E5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Είναι ανάγκη να υπογραμμίσω και πάλι ότι η θέση του Εθνικού Συμβουλίου </w:t>
      </w:r>
      <w:r>
        <w:rPr>
          <w:rFonts w:eastAsia="Times New Roman" w:cs="Times New Roman"/>
          <w:szCs w:val="24"/>
        </w:rPr>
        <w:t>Δ</w:t>
      </w:r>
      <w:r>
        <w:rPr>
          <w:rFonts w:eastAsia="Times New Roman" w:cs="Times New Roman"/>
          <w:szCs w:val="24"/>
        </w:rPr>
        <w:t xml:space="preserve">ιεκδίκησης των </w:t>
      </w:r>
      <w:r>
        <w:rPr>
          <w:rFonts w:eastAsia="Times New Roman" w:cs="Times New Roman"/>
          <w:szCs w:val="24"/>
        </w:rPr>
        <w:t>Α</w:t>
      </w:r>
      <w:r>
        <w:rPr>
          <w:rFonts w:eastAsia="Times New Roman" w:cs="Times New Roman"/>
          <w:szCs w:val="24"/>
        </w:rPr>
        <w:t>ποζημιώσεων είναι ότι έχει υποεκτιμηθεί το ύψος της αξίωσης του κατοχικού δανείου, ότι είναι αναγκαία η ανάγκη επίδοσης ρηματικής διακοίνωσης πρ</w:t>
      </w:r>
      <w:r>
        <w:rPr>
          <w:rFonts w:eastAsia="Times New Roman" w:cs="Times New Roman"/>
          <w:szCs w:val="24"/>
        </w:rPr>
        <w:t>ος τη Γερμανική Κυβέρνηση, δεδομένου ότι έχουν παρέλθει σχεδόν είκοσι τέσσερα χρόνια από την προηγούμενη ρηματική διακοίνωση της 14</w:t>
      </w:r>
      <w:r w:rsidRPr="00F36D77">
        <w:rPr>
          <w:rFonts w:eastAsia="Times New Roman" w:cs="Times New Roman"/>
          <w:szCs w:val="24"/>
          <w:vertAlign w:val="superscript"/>
        </w:rPr>
        <w:t>ης</w:t>
      </w:r>
      <w:r>
        <w:rPr>
          <w:rFonts w:eastAsia="Times New Roman" w:cs="Times New Roman"/>
          <w:szCs w:val="24"/>
        </w:rPr>
        <w:t xml:space="preserve"> Νοεμβρίου του 1995, ότι απαιτείται κατάργηση του άρθρου 923 του Κώδικα Πολιτικής Δικονομίας, αλλά και ότι είναι απαράδεκτη η οποιαδήποτε «σαλαμοποίηση» των αποζημιώσεων και με συγχωρείτε για τη λέξη.</w:t>
      </w:r>
    </w:p>
    <w:p w14:paraId="619F8E5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Τη ίδια θέση έχει εκφράσει και ο παριστάμενος εδώ Πρόεδ</w:t>
      </w:r>
      <w:r>
        <w:rPr>
          <w:rFonts w:eastAsia="Times New Roman" w:cs="Times New Roman"/>
          <w:szCs w:val="24"/>
        </w:rPr>
        <w:t>ρος της Πανελλήνιας Ένωσης Θυμάτων Ολοκαυτωμάτων, ο Βασίλης ο Καρκούλιας, διατυπώνοντας την άποψη ότι η έκθεση-πόρισμα πρέπει να συμπληρωθεί με τις αποζημιώσεις προς τα θύματα.</w:t>
      </w:r>
    </w:p>
    <w:p w14:paraId="619F8E5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προτείνω να λάβουμε σοβαρά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τις απόψε</w:t>
      </w:r>
      <w:r>
        <w:rPr>
          <w:rFonts w:eastAsia="Times New Roman" w:cs="Times New Roman"/>
          <w:szCs w:val="24"/>
        </w:rPr>
        <w:t>ις των προαναφερόμενων φορέων και των εκπροσώπων μας. Προτείνω τη συμπλήρωση του ψηφίσματος με την ξεκάθαρη μνεία των διακριτών απαιτήσεων της χώρας, δηλαδή του κατοχικού δανείου, των αποζημιώσεων του κράτους, αλλά και των αποζημιώσεων των θυμάτων της φρίκ</w:t>
      </w:r>
      <w:r>
        <w:rPr>
          <w:rFonts w:eastAsia="Times New Roman" w:cs="Times New Roman"/>
          <w:szCs w:val="24"/>
        </w:rPr>
        <w:t xml:space="preserve">ης και των οικογενειών αυτών. </w:t>
      </w:r>
    </w:p>
    <w:p w14:paraId="619F8E5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Εάν πραγματικά πιστεύουμε ότι αποτελεί εθνικό και ιστορικό χρέος η καταβολή των γερμανικών αποζημιώσεων, δεν πρέπει να επιτρέψουμε να χαθεί τίποτα μέσα σε γενικότητες, που πολλές φορές έχουν αποδείξει ότι επί της ουσίας ακυρώ</w:t>
      </w:r>
      <w:r>
        <w:rPr>
          <w:rFonts w:eastAsia="Times New Roman" w:cs="Times New Roman"/>
          <w:szCs w:val="24"/>
        </w:rPr>
        <w:t>νουν αυτήν την ίδια τη διεκδίκηση.</w:t>
      </w:r>
    </w:p>
    <w:p w14:paraId="619F8E5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Αισθάνομαι πολύ ενοχλημένος, διότι έχουν περάσει δεκαετίες και το πολιτικό μας σύστημα δεν όρθωσε ποτέ επί της ουσίας το ανάστημά του. Αισθάνομαι ενοχλημένος από το γεγονός ότι ακόμα και αυτή η σημερινή Κυβέρνηση, που </w:t>
      </w:r>
      <w:r>
        <w:rPr>
          <w:rFonts w:eastAsia="Times New Roman" w:cs="Times New Roman"/>
          <w:szCs w:val="24"/>
        </w:rPr>
        <w:t>παρουσίαζε το θέμα των γερμανικών αποζημιώσεων ως σημαία της, επέτρεψε να περάσουν σχεδόν άλλα πέντε χρόνια, για να ανακινήσει το ζήτημα τώρα, σε μ</w:t>
      </w:r>
      <w:r>
        <w:rPr>
          <w:rFonts w:eastAsia="Times New Roman" w:cs="Times New Roman"/>
          <w:szCs w:val="24"/>
        </w:rPr>
        <w:t>ί</w:t>
      </w:r>
      <w:r>
        <w:rPr>
          <w:rFonts w:eastAsia="Times New Roman" w:cs="Times New Roman"/>
          <w:szCs w:val="24"/>
        </w:rPr>
        <w:t xml:space="preserve">α περίοδο που γεννά πολλές δικαιολογημένες </w:t>
      </w:r>
      <w:r>
        <w:rPr>
          <w:rFonts w:eastAsia="Times New Roman" w:cs="Times New Roman"/>
          <w:szCs w:val="24"/>
        </w:rPr>
        <w:lastRenderedPageBreak/>
        <w:t>υποψίες για την πολιτική και προεκλογική σκοπιμότητα της πρωτοβου</w:t>
      </w:r>
      <w:r>
        <w:rPr>
          <w:rFonts w:eastAsia="Times New Roman" w:cs="Times New Roman"/>
          <w:szCs w:val="24"/>
        </w:rPr>
        <w:t>λίας, που και άλλοι συνάδελφοι από το Βήμα της Βουλής ανέδειξαν.</w:t>
      </w:r>
    </w:p>
    <w:p w14:paraId="619F8E5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Αδικείται ένα μείζον εθνικό θέμα και αυτό είναι κάτι που δεν πρέπει να επιτρέπουμε να συμβεί, γιατί είναι σαν να υπονομεύουμε το δίκαιό μας, ένα δίκαιο που, να μην το ξεχνάμε ποτέ, δεν αρκεί </w:t>
      </w:r>
      <w:r>
        <w:rPr>
          <w:rFonts w:eastAsia="Times New Roman" w:cs="Times New Roman"/>
          <w:szCs w:val="24"/>
        </w:rPr>
        <w:t xml:space="preserve">να υπάρχει, αλλά πρέπει να μπορεί να επιβληθεί. </w:t>
      </w:r>
    </w:p>
    <w:p w14:paraId="619F8E5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Και ακριβώς αυτή η επιβολή του δικαίου συναρτάται από πολλούς παράγοντες. Ασφαλώς, από την ισχύ της χώρας, αλλά και από την ομόθυμη στήριξή μας στο δίκαιο, καθώς και από το να μην δίνουμε αφορμές και να μην </w:t>
      </w:r>
      <w:r>
        <w:rPr>
          <w:rFonts w:eastAsia="Times New Roman" w:cs="Times New Roman"/>
          <w:szCs w:val="24"/>
        </w:rPr>
        <w:t>ανοίγουμε παράθυρα διαφυγής των γερμανικών κυβερνήσεων και του γερμανικού κράτους από τις ευθύνες τους.</w:t>
      </w:r>
    </w:p>
    <w:p w14:paraId="619F8E5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την τοποθέτησή μου, εκφράζοντας την ευχή να μην υπάρξει ποτέ ξανά πόλεμος στον τόπο μας και να μην υπάρξουν ποτέ ξα</w:t>
      </w:r>
      <w:r>
        <w:rPr>
          <w:rFonts w:eastAsia="Times New Roman" w:cs="Times New Roman"/>
          <w:szCs w:val="24"/>
        </w:rPr>
        <w:t xml:space="preserve">νά άλλες θηριωδίες, γιατί οι οικονομικές αποζημιώσεις ποτέ δεν αναπληρώνουν τις απώλειες και τον ανθρώπινο πόνο. Όμως, αποτελεί χρέος μας </w:t>
      </w:r>
      <w:r>
        <w:rPr>
          <w:rFonts w:eastAsia="Times New Roman" w:cs="Times New Roman"/>
          <w:szCs w:val="24"/>
        </w:rPr>
        <w:lastRenderedPageBreak/>
        <w:t xml:space="preserve">απέναντι στην </w:t>
      </w:r>
      <w:r>
        <w:rPr>
          <w:rFonts w:eastAsia="Times New Roman" w:cs="Times New Roman"/>
          <w:szCs w:val="24"/>
        </w:rPr>
        <w:t>ι</w:t>
      </w:r>
      <w:r>
        <w:rPr>
          <w:rFonts w:eastAsia="Times New Roman" w:cs="Times New Roman"/>
          <w:szCs w:val="24"/>
        </w:rPr>
        <w:t xml:space="preserve">στορία και στο έθνος να κάνουμε καθετί δυνατό, για να αποκαταστήσουμε την </w:t>
      </w:r>
      <w:r>
        <w:rPr>
          <w:rFonts w:eastAsia="Times New Roman" w:cs="Times New Roman"/>
          <w:szCs w:val="24"/>
        </w:rPr>
        <w:t>ι</w:t>
      </w:r>
      <w:r>
        <w:rPr>
          <w:rFonts w:eastAsia="Times New Roman" w:cs="Times New Roman"/>
          <w:szCs w:val="24"/>
        </w:rPr>
        <w:t>στορία και να αισθανθούμε ηθ</w:t>
      </w:r>
      <w:r>
        <w:rPr>
          <w:rFonts w:eastAsia="Times New Roman" w:cs="Times New Roman"/>
          <w:szCs w:val="24"/>
        </w:rPr>
        <w:t>ική δικαίωση, έστω και μετά από τόσα χρόνια. Ελπίζω να είμαστε εμείς αυτοί που θα το κάνουμε και δεν θα το μεταφέρουμε για μία ακόμα φορά ως εκκρεμότητα στις επόμενες γενιές.</w:t>
      </w:r>
    </w:p>
    <w:p w14:paraId="619F8E5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19F8E5E" w14:textId="77777777" w:rsidR="00F246CC" w:rsidRDefault="005B5D49">
      <w:pPr>
        <w:spacing w:line="600" w:lineRule="auto"/>
        <w:ind w:firstLine="720"/>
        <w:jc w:val="both"/>
        <w:rPr>
          <w:rFonts w:eastAsia="Times New Roman" w:cs="Times New Roman"/>
          <w:szCs w:val="24"/>
        </w:rPr>
      </w:pPr>
      <w:r w:rsidRPr="00CD3AA6">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 για τ</w:t>
      </w:r>
      <w:r>
        <w:rPr>
          <w:rFonts w:eastAsia="Times New Roman" w:cs="Times New Roman"/>
          <w:szCs w:val="24"/>
        </w:rPr>
        <w:t>ην τήρηση του χρόνου.</w:t>
      </w:r>
    </w:p>
    <w:p w14:paraId="619F8E5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κ. Κεγκέρογλου έχει τον λόγο.</w:t>
      </w:r>
    </w:p>
    <w:p w14:paraId="619F8E60" w14:textId="77777777" w:rsidR="00F246CC" w:rsidRDefault="005B5D49">
      <w:pPr>
        <w:spacing w:line="600" w:lineRule="auto"/>
        <w:ind w:firstLine="720"/>
        <w:jc w:val="both"/>
        <w:rPr>
          <w:rFonts w:eastAsia="Times New Roman" w:cs="Times New Roman"/>
          <w:szCs w:val="24"/>
        </w:rPr>
      </w:pPr>
      <w:r w:rsidRPr="00CD3AA6">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πραγματοποιείται σήμερα στην Ολομέλεια της Βουλής μ</w:t>
      </w:r>
      <w:r>
        <w:rPr>
          <w:rFonts w:eastAsia="Times New Roman" w:cs="Times New Roman"/>
          <w:szCs w:val="24"/>
        </w:rPr>
        <w:t>ί</w:t>
      </w:r>
      <w:r>
        <w:rPr>
          <w:rFonts w:eastAsia="Times New Roman" w:cs="Times New Roman"/>
          <w:szCs w:val="24"/>
        </w:rPr>
        <w:t xml:space="preserve">α οφειλόμενη ιστορικά και πραγματικά ενέργεια. </w:t>
      </w:r>
    </w:p>
    <w:p w14:paraId="619F8E6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Εμείς θέσαμε στον Πρόεδρο της Βουλής και στην Ολο</w:t>
      </w:r>
      <w:r>
        <w:rPr>
          <w:rFonts w:eastAsia="Times New Roman" w:cs="Times New Roman"/>
          <w:szCs w:val="24"/>
        </w:rPr>
        <w:t>μέλεια το θέμα της διακοπής της συνεδρίασης, που θεωρούμε ότι δεν πρέπει να πραγματοποιηθεί και επιμένουμε σ’ αυτό.</w:t>
      </w:r>
    </w:p>
    <w:p w14:paraId="619F8E6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Συζητείται το πόρισμα της Διακομματικής Επιτροπής για τη διεκδίκηση των γερμανικών οφειλών, που έχει ολοκληρώσει </w:t>
      </w:r>
      <w:r>
        <w:rPr>
          <w:rFonts w:eastAsia="Times New Roman" w:cs="Times New Roman"/>
          <w:szCs w:val="24"/>
        </w:rPr>
        <w:lastRenderedPageBreak/>
        <w:t xml:space="preserve">το έργο της από τον Ιούλιο </w:t>
      </w:r>
      <w:r>
        <w:rPr>
          <w:rFonts w:eastAsia="Times New Roman" w:cs="Times New Roman"/>
          <w:szCs w:val="24"/>
        </w:rPr>
        <w:t>του 2016. Πρόκειται για μ</w:t>
      </w:r>
      <w:r>
        <w:rPr>
          <w:rFonts w:eastAsia="Times New Roman" w:cs="Times New Roman"/>
          <w:szCs w:val="24"/>
        </w:rPr>
        <w:t>ί</w:t>
      </w:r>
      <w:r>
        <w:rPr>
          <w:rFonts w:eastAsia="Times New Roman" w:cs="Times New Roman"/>
          <w:szCs w:val="24"/>
        </w:rPr>
        <w:t>α διαδικασία, για την οποία μπορούμε να εντοπίσουμε πολλές παραλείψεις και ευθύνες, όπως την παντελή έλλειψη αναφοράς στις αποζημιώσεις των θυμάτων. Όμως, κάτι τέτοιο, σ’ αυτήν τη συγκυρία, δεν πρέπει να αποδυναμώσει την απαραίτητ</w:t>
      </w:r>
      <w:r>
        <w:rPr>
          <w:rFonts w:eastAsia="Times New Roman" w:cs="Times New Roman"/>
          <w:szCs w:val="24"/>
        </w:rPr>
        <w:t>η εθνική ομοψυχία και την αντίστοιχη δυναμική της διεκδίκησης.</w:t>
      </w:r>
    </w:p>
    <w:p w14:paraId="619F8E6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Επαρχία Βιάννου. Καμένα χωριά, όπως τα γνώρισα από μικρός. Εξήντα δύο μάρτυρες στο Ηράκλειο, Σοκαράς, Γέργερη, Σκούρβουλα, Βορίζια, Δαμάστα, Μάραθος, Καλέσα, Τσαλικάκι, Ζάκρος, Τύλισος, Στοά Μα</w:t>
      </w:r>
      <w:r>
        <w:rPr>
          <w:rFonts w:eastAsia="Times New Roman" w:cs="Times New Roman"/>
          <w:szCs w:val="24"/>
        </w:rPr>
        <w:t xml:space="preserve">κάσι, Χάρακας, Λιγόρτυνος, Καμάρες, Μαγαρικάρι, Τυμπάκι, Μοίρες. Όλες οι επαρχίες, πεδιάδα, Μονοφάτσι, Μαλεβίζι, ολόκληρη η Μεσσαρά. </w:t>
      </w:r>
    </w:p>
    <w:p w14:paraId="619F8E6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Σε κάθε σπιθαμή της Κρήτης, σε κάθε τόπο της Ελλάδας, τα ολοκαυτώματα που συντελέστηκαν σε ολόκληρη την επικράτεια της χώρ</w:t>
      </w:r>
      <w:r>
        <w:rPr>
          <w:rFonts w:eastAsia="Times New Roman" w:cs="Times New Roman"/>
          <w:szCs w:val="24"/>
        </w:rPr>
        <w:t>ας μας, κατά την περίοδο της γερμανικής κατοχής, διακήρυξαν ιστορικά και θα εξακολουθήσουν να διατηρήσουν στο διηνεκές σε διεθνές επίπεδο την αποφασιστικότητα του λαού μας για αντίσταση σε κάθε μορφή δουλείας και ολοκληρωτισμού.</w:t>
      </w:r>
    </w:p>
    <w:p w14:paraId="619F8E6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Όλοι σήμερα οφείλουμε</w:t>
      </w:r>
      <w:r w:rsidRPr="00010BA0">
        <w:rPr>
          <w:rFonts w:eastAsia="Times New Roman" w:cs="Times New Roman"/>
          <w:szCs w:val="24"/>
        </w:rPr>
        <w:t xml:space="preserve"> έναντ</w:t>
      </w:r>
      <w:r w:rsidRPr="00010BA0">
        <w:rPr>
          <w:rFonts w:eastAsia="Times New Roman" w:cs="Times New Roman"/>
          <w:szCs w:val="24"/>
        </w:rPr>
        <w:t xml:space="preserve">ι της ιστορίας και των θυμάτων </w:t>
      </w:r>
      <w:r>
        <w:rPr>
          <w:rFonts w:eastAsia="Times New Roman" w:cs="Times New Roman"/>
          <w:szCs w:val="24"/>
        </w:rPr>
        <w:t>τ</w:t>
      </w:r>
      <w:r w:rsidRPr="00010BA0">
        <w:rPr>
          <w:rFonts w:eastAsia="Times New Roman" w:cs="Times New Roman"/>
          <w:szCs w:val="24"/>
        </w:rPr>
        <w:t xml:space="preserve">ης ναζιστικής θηριωδίας να δηλώσουμε ότι τα </w:t>
      </w:r>
      <w:r>
        <w:rPr>
          <w:rFonts w:eastAsia="Times New Roman" w:cs="Times New Roman"/>
          <w:szCs w:val="24"/>
        </w:rPr>
        <w:t>ε</w:t>
      </w:r>
      <w:r w:rsidRPr="00010BA0">
        <w:rPr>
          <w:rFonts w:eastAsia="Times New Roman" w:cs="Times New Roman"/>
          <w:szCs w:val="24"/>
        </w:rPr>
        <w:t>γκλήματα αυτά δεν μπορεί να μένουν ατιμώρητα και το σημαντικότερο</w:t>
      </w:r>
      <w:r>
        <w:rPr>
          <w:rFonts w:eastAsia="Times New Roman" w:cs="Times New Roman"/>
          <w:szCs w:val="24"/>
        </w:rPr>
        <w:t>,</w:t>
      </w:r>
      <w:r w:rsidRPr="00010BA0">
        <w:rPr>
          <w:rFonts w:eastAsia="Times New Roman" w:cs="Times New Roman"/>
          <w:szCs w:val="24"/>
        </w:rPr>
        <w:t xml:space="preserve"> ότι η καταβολή αποζημιώσεων αποτελεί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010BA0">
        <w:rPr>
          <w:rFonts w:eastAsia="Times New Roman" w:cs="Times New Roman"/>
          <w:szCs w:val="24"/>
        </w:rPr>
        <w:t xml:space="preserve"> επιπλέον θωράκιση για να μην ξανασυμβούν</w:t>
      </w:r>
      <w:r>
        <w:rPr>
          <w:rFonts w:eastAsia="Times New Roman" w:cs="Times New Roman"/>
          <w:szCs w:val="24"/>
        </w:rPr>
        <w:t>. Η</w:t>
      </w:r>
      <w:r w:rsidRPr="00010BA0">
        <w:rPr>
          <w:rFonts w:eastAsia="Times New Roman" w:cs="Times New Roman"/>
          <w:szCs w:val="24"/>
        </w:rPr>
        <w:t xml:space="preserve"> χώρα μας διαχρονικά</w:t>
      </w:r>
      <w:r>
        <w:rPr>
          <w:rFonts w:eastAsia="Times New Roman" w:cs="Times New Roman"/>
          <w:szCs w:val="24"/>
        </w:rPr>
        <w:t>,</w:t>
      </w:r>
      <w:r w:rsidRPr="00010BA0">
        <w:rPr>
          <w:rFonts w:eastAsia="Times New Roman" w:cs="Times New Roman"/>
          <w:szCs w:val="24"/>
        </w:rPr>
        <w:t xml:space="preserve"> παρά τ</w:t>
      </w:r>
      <w:r w:rsidRPr="00010BA0">
        <w:rPr>
          <w:rFonts w:eastAsia="Times New Roman" w:cs="Times New Roman"/>
          <w:szCs w:val="24"/>
        </w:rPr>
        <w:t xml:space="preserve">ις κατά καιρούς αντιξοότητες που δημιούργησαν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010BA0">
        <w:rPr>
          <w:rFonts w:eastAsia="Times New Roman" w:cs="Times New Roman"/>
          <w:szCs w:val="24"/>
        </w:rPr>
        <w:t xml:space="preserve"> αίσθηση διαπραγματευτικής αδυνα</w:t>
      </w:r>
      <w:r>
        <w:rPr>
          <w:rFonts w:eastAsia="Times New Roman" w:cs="Times New Roman"/>
          <w:szCs w:val="24"/>
        </w:rPr>
        <w:t>μία</w:t>
      </w:r>
      <w:r w:rsidRPr="00010BA0">
        <w:rPr>
          <w:rFonts w:eastAsia="Times New Roman" w:cs="Times New Roman"/>
          <w:szCs w:val="24"/>
        </w:rPr>
        <w:t>ς</w:t>
      </w:r>
      <w:r>
        <w:rPr>
          <w:rFonts w:eastAsia="Times New Roman" w:cs="Times New Roman"/>
          <w:szCs w:val="24"/>
        </w:rPr>
        <w:t>,</w:t>
      </w:r>
      <w:r w:rsidRPr="00010BA0">
        <w:rPr>
          <w:rFonts w:eastAsia="Times New Roman" w:cs="Times New Roman"/>
          <w:szCs w:val="24"/>
        </w:rPr>
        <w:t xml:space="preserve"> ουδέποτε παραιτήθηκε από τα απαράγραπτα δικαιώματ</w:t>
      </w:r>
      <w:r>
        <w:rPr>
          <w:rFonts w:eastAsia="Times New Roman" w:cs="Times New Roman"/>
          <w:szCs w:val="24"/>
        </w:rPr>
        <w:t>ά</w:t>
      </w:r>
      <w:r w:rsidRPr="00010BA0">
        <w:rPr>
          <w:rFonts w:eastAsia="Times New Roman" w:cs="Times New Roman"/>
          <w:szCs w:val="24"/>
        </w:rPr>
        <w:t xml:space="preserve"> </w:t>
      </w:r>
      <w:r>
        <w:rPr>
          <w:rFonts w:eastAsia="Times New Roman" w:cs="Times New Roman"/>
          <w:szCs w:val="24"/>
        </w:rPr>
        <w:t>της,</w:t>
      </w:r>
      <w:r w:rsidRPr="00010BA0">
        <w:rPr>
          <w:rFonts w:eastAsia="Times New Roman" w:cs="Times New Roman"/>
          <w:szCs w:val="24"/>
        </w:rPr>
        <w:t xml:space="preserve"> γεγονός </w:t>
      </w:r>
      <w:r>
        <w:rPr>
          <w:rFonts w:eastAsia="Times New Roman" w:cs="Times New Roman"/>
          <w:szCs w:val="24"/>
        </w:rPr>
        <w:t>όμως</w:t>
      </w:r>
      <w:r w:rsidRPr="00010BA0">
        <w:rPr>
          <w:rFonts w:eastAsia="Times New Roman" w:cs="Times New Roman"/>
          <w:szCs w:val="24"/>
        </w:rPr>
        <w:t xml:space="preserve"> που δεν μπορεί να αποτελεί άλλοθι για τις όποιες ολιγωρίες</w:t>
      </w:r>
      <w:r>
        <w:rPr>
          <w:rFonts w:eastAsia="Times New Roman" w:cs="Times New Roman"/>
          <w:szCs w:val="24"/>
        </w:rPr>
        <w:t>.</w:t>
      </w:r>
    </w:p>
    <w:p w14:paraId="619F8E66" w14:textId="77777777" w:rsidR="00F246CC" w:rsidRDefault="005B5D49">
      <w:pPr>
        <w:spacing w:line="600" w:lineRule="auto"/>
        <w:ind w:firstLine="720"/>
        <w:jc w:val="both"/>
        <w:rPr>
          <w:rFonts w:eastAsia="Times New Roman" w:cs="Times New Roman"/>
          <w:szCs w:val="24"/>
        </w:rPr>
      </w:pPr>
      <w:r w:rsidRPr="00010BA0">
        <w:rPr>
          <w:rFonts w:eastAsia="Times New Roman" w:cs="Times New Roman"/>
          <w:szCs w:val="24"/>
        </w:rPr>
        <w:t xml:space="preserve">Το ζήτημα τέθηκε για πρώτη φορά ήδη το </w:t>
      </w:r>
      <w:r>
        <w:rPr>
          <w:rFonts w:eastAsia="Times New Roman" w:cs="Times New Roman"/>
          <w:szCs w:val="24"/>
        </w:rPr>
        <w:t>’</w:t>
      </w:r>
      <w:r w:rsidRPr="00010BA0">
        <w:rPr>
          <w:rFonts w:eastAsia="Times New Roman" w:cs="Times New Roman"/>
          <w:szCs w:val="24"/>
        </w:rPr>
        <w:t xml:space="preserve">45 στη </w:t>
      </w:r>
      <w:r>
        <w:rPr>
          <w:rFonts w:eastAsia="Times New Roman" w:cs="Times New Roman"/>
          <w:szCs w:val="24"/>
        </w:rPr>
        <w:t>Δ</w:t>
      </w:r>
      <w:r w:rsidRPr="00010BA0">
        <w:rPr>
          <w:rFonts w:eastAsia="Times New Roman" w:cs="Times New Roman"/>
          <w:szCs w:val="24"/>
        </w:rPr>
        <w:t xml:space="preserve">ιάσκεψη για τις </w:t>
      </w:r>
      <w:r>
        <w:rPr>
          <w:rFonts w:eastAsia="Times New Roman" w:cs="Times New Roman"/>
          <w:szCs w:val="24"/>
        </w:rPr>
        <w:t>Γ</w:t>
      </w:r>
      <w:r w:rsidRPr="00010BA0">
        <w:rPr>
          <w:rFonts w:eastAsia="Times New Roman" w:cs="Times New Roman"/>
          <w:szCs w:val="24"/>
        </w:rPr>
        <w:t xml:space="preserve">ερμανικές </w:t>
      </w:r>
      <w:r>
        <w:rPr>
          <w:rFonts w:eastAsia="Times New Roman" w:cs="Times New Roman"/>
          <w:szCs w:val="24"/>
        </w:rPr>
        <w:t>Α</w:t>
      </w:r>
      <w:r w:rsidRPr="00010BA0">
        <w:rPr>
          <w:rFonts w:eastAsia="Times New Roman" w:cs="Times New Roman"/>
          <w:szCs w:val="24"/>
        </w:rPr>
        <w:t>ποζημιώσεις στο Παρίσι και έκτοτε συνέχισε να τίθεται μέχρι το 1966</w:t>
      </w:r>
      <w:r>
        <w:rPr>
          <w:rFonts w:eastAsia="Times New Roman" w:cs="Times New Roman"/>
          <w:szCs w:val="24"/>
        </w:rPr>
        <w:t>. Α</w:t>
      </w:r>
      <w:r w:rsidRPr="00010BA0">
        <w:rPr>
          <w:rFonts w:eastAsia="Times New Roman" w:cs="Times New Roman"/>
          <w:szCs w:val="24"/>
        </w:rPr>
        <w:t>πό τότε</w:t>
      </w:r>
      <w:r>
        <w:rPr>
          <w:rFonts w:eastAsia="Times New Roman" w:cs="Times New Roman"/>
          <w:szCs w:val="24"/>
        </w:rPr>
        <w:t>,</w:t>
      </w:r>
      <w:r w:rsidRPr="00010BA0">
        <w:rPr>
          <w:rFonts w:eastAsia="Times New Roman" w:cs="Times New Roman"/>
          <w:szCs w:val="24"/>
        </w:rPr>
        <w:t xml:space="preserve"> τόσο επί δικτατορίας</w:t>
      </w:r>
      <w:r>
        <w:rPr>
          <w:rFonts w:eastAsia="Times New Roman" w:cs="Times New Roman"/>
          <w:szCs w:val="24"/>
        </w:rPr>
        <w:t>,</w:t>
      </w:r>
      <w:r w:rsidRPr="00010BA0">
        <w:rPr>
          <w:rFonts w:eastAsia="Times New Roman" w:cs="Times New Roman"/>
          <w:szCs w:val="24"/>
        </w:rPr>
        <w:t xml:space="preserve"> όσο και στα πρώτα χρόνια της μεταπολίτευσης</w:t>
      </w:r>
      <w:r>
        <w:rPr>
          <w:rFonts w:eastAsia="Times New Roman" w:cs="Times New Roman"/>
          <w:szCs w:val="24"/>
        </w:rPr>
        <w:t>,</w:t>
      </w:r>
      <w:r w:rsidRPr="00010BA0">
        <w:rPr>
          <w:rFonts w:eastAsia="Times New Roman" w:cs="Times New Roman"/>
          <w:szCs w:val="24"/>
        </w:rPr>
        <w:t xml:space="preserve"> υπήρξε κενό ενεργειών</w:t>
      </w:r>
      <w:r>
        <w:rPr>
          <w:rFonts w:eastAsia="Times New Roman" w:cs="Times New Roman"/>
          <w:szCs w:val="24"/>
        </w:rPr>
        <w:t>.</w:t>
      </w:r>
    </w:p>
    <w:p w14:paraId="619F8E6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w:t>
      </w:r>
      <w:r w:rsidRPr="00010BA0">
        <w:rPr>
          <w:rFonts w:eastAsia="Times New Roman" w:cs="Times New Roman"/>
          <w:szCs w:val="24"/>
        </w:rPr>
        <w:t xml:space="preserve">αθοριστικής σημασίας για </w:t>
      </w:r>
      <w:r>
        <w:rPr>
          <w:rFonts w:eastAsia="Times New Roman" w:cs="Times New Roman"/>
          <w:szCs w:val="24"/>
        </w:rPr>
        <w:t xml:space="preserve">την ενεργό διατήρηση των </w:t>
      </w:r>
      <w:r>
        <w:rPr>
          <w:rFonts w:eastAsia="Times New Roman" w:cs="Times New Roman"/>
          <w:szCs w:val="24"/>
        </w:rPr>
        <w:t>αξιώσεώ</w:t>
      </w:r>
      <w:r w:rsidRPr="00010BA0">
        <w:rPr>
          <w:rFonts w:eastAsia="Times New Roman" w:cs="Times New Roman"/>
          <w:szCs w:val="24"/>
        </w:rPr>
        <w:t>ν μας υπήρξε η πολιτική απόφαση που έλαβε ο Ανδρέας Παπανδρέου το 1995</w:t>
      </w:r>
      <w:r>
        <w:rPr>
          <w:rFonts w:eastAsia="Times New Roman" w:cs="Times New Roman"/>
          <w:szCs w:val="24"/>
        </w:rPr>
        <w:t xml:space="preserve"> για</w:t>
      </w:r>
      <w:r w:rsidRPr="00010BA0">
        <w:rPr>
          <w:rFonts w:eastAsia="Times New Roman" w:cs="Times New Roman"/>
          <w:szCs w:val="24"/>
        </w:rPr>
        <w:t xml:space="preserve"> την επίδοση ρηματικής διακοίνωσης </w:t>
      </w:r>
      <w:r>
        <w:rPr>
          <w:rFonts w:eastAsia="Times New Roman" w:cs="Times New Roman"/>
          <w:szCs w:val="24"/>
        </w:rPr>
        <w:t xml:space="preserve">της </w:t>
      </w:r>
      <w:r w:rsidRPr="00010BA0">
        <w:rPr>
          <w:rFonts w:eastAsia="Times New Roman" w:cs="Times New Roman"/>
          <w:szCs w:val="24"/>
        </w:rPr>
        <w:t xml:space="preserve">Ελλάδας προς τη γερμανική </w:t>
      </w:r>
      <w:r>
        <w:rPr>
          <w:rFonts w:eastAsia="Times New Roman" w:cs="Times New Roman"/>
          <w:szCs w:val="24"/>
        </w:rPr>
        <w:t>Κ</w:t>
      </w:r>
      <w:r w:rsidRPr="00010BA0">
        <w:rPr>
          <w:rFonts w:eastAsia="Times New Roman" w:cs="Times New Roman"/>
          <w:szCs w:val="24"/>
        </w:rPr>
        <w:t>υβέρνηση</w:t>
      </w:r>
      <w:r>
        <w:rPr>
          <w:rFonts w:eastAsia="Times New Roman" w:cs="Times New Roman"/>
          <w:szCs w:val="24"/>
        </w:rPr>
        <w:t>. Μ</w:t>
      </w:r>
      <w:r w:rsidRPr="00010BA0">
        <w:rPr>
          <w:rFonts w:eastAsia="Times New Roman" w:cs="Times New Roman"/>
          <w:szCs w:val="24"/>
        </w:rPr>
        <w:t xml:space="preserve">ε τη διπλωματική και νομική αυτή η ενέργεια η ελληνική </w:t>
      </w:r>
      <w:r>
        <w:rPr>
          <w:rFonts w:eastAsia="Times New Roman" w:cs="Times New Roman"/>
          <w:szCs w:val="24"/>
        </w:rPr>
        <w:t xml:space="preserve">Κυβέρνηση, </w:t>
      </w:r>
      <w:r w:rsidRPr="00010BA0">
        <w:rPr>
          <w:rFonts w:eastAsia="Times New Roman" w:cs="Times New Roman"/>
          <w:szCs w:val="24"/>
        </w:rPr>
        <w:t xml:space="preserve">αφού εξέθεσε </w:t>
      </w:r>
      <w:r w:rsidRPr="00010BA0">
        <w:rPr>
          <w:rFonts w:eastAsia="Times New Roman" w:cs="Times New Roman"/>
          <w:szCs w:val="24"/>
        </w:rPr>
        <w:lastRenderedPageBreak/>
        <w:t>ότι δεν είχε παραιτ</w:t>
      </w:r>
      <w:r w:rsidRPr="00010BA0">
        <w:rPr>
          <w:rFonts w:eastAsia="Times New Roman" w:cs="Times New Roman"/>
          <w:szCs w:val="24"/>
        </w:rPr>
        <w:t>ηθεί των αξιώσεών της για τις αποζημιώσεις</w:t>
      </w:r>
      <w:r>
        <w:rPr>
          <w:rFonts w:eastAsia="Times New Roman" w:cs="Times New Roman"/>
          <w:szCs w:val="24"/>
        </w:rPr>
        <w:t xml:space="preserve"> και</w:t>
      </w:r>
      <w:r w:rsidRPr="00010BA0">
        <w:rPr>
          <w:rFonts w:eastAsia="Times New Roman" w:cs="Times New Roman"/>
          <w:szCs w:val="24"/>
        </w:rPr>
        <w:t xml:space="preserve"> επανορθώσεις</w:t>
      </w:r>
      <w:r>
        <w:rPr>
          <w:rFonts w:eastAsia="Times New Roman" w:cs="Times New Roman"/>
          <w:szCs w:val="24"/>
        </w:rPr>
        <w:t>,</w:t>
      </w:r>
      <w:r w:rsidRPr="00010BA0">
        <w:rPr>
          <w:rFonts w:eastAsia="Times New Roman" w:cs="Times New Roman"/>
          <w:szCs w:val="24"/>
        </w:rPr>
        <w:t xml:space="preserve"> έθετε το θέμα της ωρίμανσης των συνθηκών για έναρξη διαπραγματεύσεων και ρύθμιση του προβλήματος με την καταβολή των οφειλών</w:t>
      </w:r>
      <w:r>
        <w:rPr>
          <w:rFonts w:eastAsia="Times New Roman" w:cs="Times New Roman"/>
          <w:szCs w:val="24"/>
        </w:rPr>
        <w:t>. Π</w:t>
      </w:r>
      <w:r w:rsidRPr="00010BA0">
        <w:rPr>
          <w:rFonts w:eastAsia="Times New Roman" w:cs="Times New Roman"/>
          <w:szCs w:val="24"/>
        </w:rPr>
        <w:t>αράλληλα</w:t>
      </w:r>
      <w:r>
        <w:rPr>
          <w:rFonts w:eastAsia="Times New Roman" w:cs="Times New Roman"/>
          <w:szCs w:val="24"/>
        </w:rPr>
        <w:t>,</w:t>
      </w:r>
      <w:r w:rsidRPr="00010BA0">
        <w:rPr>
          <w:rFonts w:eastAsia="Times New Roman" w:cs="Times New Roman"/>
          <w:szCs w:val="24"/>
        </w:rPr>
        <w:t xml:space="preserve"> την ίδια περίοδο σε πρακτικό επίπεδο ενισχύθηκαν οι πρωτοβ</w:t>
      </w:r>
      <w:r w:rsidRPr="00010BA0">
        <w:rPr>
          <w:rFonts w:eastAsia="Times New Roman" w:cs="Times New Roman"/>
          <w:szCs w:val="24"/>
        </w:rPr>
        <w:t>ουλίες για δικαστικό αγώνα και διεκδ</w:t>
      </w:r>
      <w:r>
        <w:rPr>
          <w:rFonts w:eastAsia="Times New Roman" w:cs="Times New Roman"/>
          <w:szCs w:val="24"/>
        </w:rPr>
        <w:t>ικήσεις,</w:t>
      </w:r>
      <w:r w:rsidRPr="00010BA0">
        <w:rPr>
          <w:rFonts w:eastAsia="Times New Roman" w:cs="Times New Roman"/>
          <w:szCs w:val="24"/>
        </w:rPr>
        <w:t xml:space="preserve"> ο οποίος κατέληξε </w:t>
      </w:r>
      <w:r>
        <w:rPr>
          <w:rFonts w:eastAsia="Times New Roman" w:cs="Times New Roman"/>
          <w:szCs w:val="24"/>
        </w:rPr>
        <w:t>σε ση</w:t>
      </w:r>
      <w:r w:rsidRPr="00010BA0">
        <w:rPr>
          <w:rFonts w:eastAsia="Times New Roman" w:cs="Times New Roman"/>
          <w:szCs w:val="24"/>
        </w:rPr>
        <w:t>μαντικές αμετάκλητες δικαστικές αποφάσεις δικαίωσης</w:t>
      </w:r>
      <w:r>
        <w:rPr>
          <w:rFonts w:eastAsia="Times New Roman" w:cs="Times New Roman"/>
          <w:szCs w:val="24"/>
        </w:rPr>
        <w:t>, οι οποίες</w:t>
      </w:r>
      <w:r w:rsidRPr="00010BA0">
        <w:rPr>
          <w:rFonts w:eastAsia="Times New Roman" w:cs="Times New Roman"/>
          <w:szCs w:val="24"/>
        </w:rPr>
        <w:t xml:space="preserve"> </w:t>
      </w:r>
      <w:r>
        <w:rPr>
          <w:rFonts w:eastAsia="Times New Roman" w:cs="Times New Roman"/>
          <w:szCs w:val="24"/>
        </w:rPr>
        <w:t>ω</w:t>
      </w:r>
      <w:r w:rsidRPr="00010BA0">
        <w:rPr>
          <w:rFonts w:eastAsia="Times New Roman" w:cs="Times New Roman"/>
          <w:szCs w:val="24"/>
        </w:rPr>
        <w:t>σ</w:t>
      </w:r>
      <w:r>
        <w:rPr>
          <w:rFonts w:eastAsia="Times New Roman" w:cs="Times New Roman"/>
          <w:szCs w:val="24"/>
        </w:rPr>
        <w:t>τόσο δεν έχουν ακόμα υλοποιηθεί.</w:t>
      </w:r>
    </w:p>
    <w:p w14:paraId="619F8E6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w:t>
      </w:r>
      <w:r w:rsidRPr="00010BA0">
        <w:rPr>
          <w:rFonts w:eastAsia="Times New Roman" w:cs="Times New Roman"/>
          <w:szCs w:val="24"/>
        </w:rPr>
        <w:t xml:space="preserve"> εθνικά υπεύθυνη και πατριωτική στάση των κυβερνήσεων του ΠΑΣΟΚ και άλλων συνεχ</w:t>
      </w:r>
      <w:r>
        <w:rPr>
          <w:rFonts w:eastAsia="Times New Roman" w:cs="Times New Roman"/>
          <w:szCs w:val="24"/>
        </w:rPr>
        <w:t>ίστηκε, βε</w:t>
      </w:r>
      <w:r w:rsidRPr="00010BA0">
        <w:rPr>
          <w:rFonts w:eastAsia="Times New Roman" w:cs="Times New Roman"/>
          <w:szCs w:val="24"/>
        </w:rPr>
        <w:t>βαίως</w:t>
      </w:r>
      <w:r>
        <w:rPr>
          <w:rFonts w:eastAsia="Times New Roman" w:cs="Times New Roman"/>
          <w:szCs w:val="24"/>
        </w:rPr>
        <w:t>,</w:t>
      </w:r>
      <w:r w:rsidRPr="00010BA0">
        <w:rPr>
          <w:rFonts w:eastAsia="Times New Roman" w:cs="Times New Roman"/>
          <w:szCs w:val="24"/>
        </w:rPr>
        <w:t xml:space="preserve"> με συνέπεια</w:t>
      </w:r>
      <w:r>
        <w:rPr>
          <w:rFonts w:eastAsia="Times New Roman" w:cs="Times New Roman"/>
          <w:szCs w:val="24"/>
        </w:rPr>
        <w:t>. Τ</w:t>
      </w:r>
      <w:r w:rsidRPr="00010BA0">
        <w:rPr>
          <w:rFonts w:eastAsia="Times New Roman" w:cs="Times New Roman"/>
          <w:szCs w:val="24"/>
        </w:rPr>
        <w:t xml:space="preserve">ο 2010 ο </w:t>
      </w:r>
      <w:r>
        <w:rPr>
          <w:rFonts w:eastAsia="Times New Roman" w:cs="Times New Roman"/>
          <w:szCs w:val="24"/>
        </w:rPr>
        <w:t>Π</w:t>
      </w:r>
      <w:r w:rsidRPr="00010BA0">
        <w:rPr>
          <w:rFonts w:eastAsia="Times New Roman" w:cs="Times New Roman"/>
          <w:szCs w:val="24"/>
        </w:rPr>
        <w:t xml:space="preserve">ρωθυπουργός Γιώργος Παπανδρέου δήλωσε επίσημα από αυτό ακριβώς </w:t>
      </w:r>
      <w:r>
        <w:rPr>
          <w:rFonts w:eastAsia="Times New Roman" w:cs="Times New Roman"/>
          <w:szCs w:val="24"/>
        </w:rPr>
        <w:t>τ</w:t>
      </w:r>
      <w:r w:rsidRPr="00010BA0">
        <w:rPr>
          <w:rFonts w:eastAsia="Times New Roman" w:cs="Times New Roman"/>
          <w:szCs w:val="24"/>
        </w:rPr>
        <w:t>ο Βήμα της Βουλής των Ελλήνων ότι η Ελλάδα δεν έχει παραιτηθεί και δεν παραιτείται τω</w:t>
      </w:r>
      <w:r>
        <w:rPr>
          <w:rFonts w:eastAsia="Times New Roman" w:cs="Times New Roman"/>
          <w:szCs w:val="24"/>
        </w:rPr>
        <w:t>ν δικαιωμάτων και των αξιώσεών της. Λ</w:t>
      </w:r>
      <w:r w:rsidRPr="00010BA0">
        <w:rPr>
          <w:rFonts w:eastAsia="Times New Roman" w:cs="Times New Roman"/>
          <w:szCs w:val="24"/>
        </w:rPr>
        <w:t>ίγο αργότερα</w:t>
      </w:r>
      <w:r>
        <w:rPr>
          <w:rFonts w:eastAsia="Times New Roman" w:cs="Times New Roman"/>
          <w:szCs w:val="24"/>
        </w:rPr>
        <w:t>,</w:t>
      </w:r>
      <w:r w:rsidRPr="00010BA0">
        <w:rPr>
          <w:rFonts w:eastAsia="Times New Roman" w:cs="Times New Roman"/>
          <w:szCs w:val="24"/>
        </w:rPr>
        <w:t xml:space="preserve"> το 2012</w:t>
      </w:r>
      <w:r>
        <w:rPr>
          <w:rFonts w:eastAsia="Times New Roman" w:cs="Times New Roman"/>
          <w:szCs w:val="24"/>
        </w:rPr>
        <w:t>,</w:t>
      </w:r>
      <w:r w:rsidRPr="00010BA0">
        <w:rPr>
          <w:rFonts w:eastAsia="Times New Roman" w:cs="Times New Roman"/>
          <w:szCs w:val="24"/>
        </w:rPr>
        <w:t xml:space="preserve"> η ίδια </w:t>
      </w:r>
      <w:r>
        <w:rPr>
          <w:rFonts w:eastAsia="Times New Roman" w:cs="Times New Roman"/>
          <w:szCs w:val="24"/>
        </w:rPr>
        <w:t>Κ</w:t>
      </w:r>
      <w:r w:rsidRPr="00010BA0">
        <w:rPr>
          <w:rFonts w:eastAsia="Times New Roman" w:cs="Times New Roman"/>
          <w:szCs w:val="24"/>
        </w:rPr>
        <w:t>υβέρνηση</w:t>
      </w:r>
      <w:r w:rsidRPr="00010BA0">
        <w:rPr>
          <w:rFonts w:eastAsia="Times New Roman" w:cs="Times New Roman"/>
          <w:szCs w:val="24"/>
        </w:rPr>
        <w:t xml:space="preserve"> ανέθεσε στο Γενικό Λογιστήριο τ</w:t>
      </w:r>
      <w:r>
        <w:rPr>
          <w:rFonts w:eastAsia="Times New Roman" w:cs="Times New Roman"/>
          <w:szCs w:val="24"/>
        </w:rPr>
        <w:t xml:space="preserve">ου Κράτους </w:t>
      </w:r>
      <w:r w:rsidRPr="00010BA0">
        <w:rPr>
          <w:rFonts w:eastAsia="Times New Roman" w:cs="Times New Roman"/>
          <w:szCs w:val="24"/>
        </w:rPr>
        <w:t>τη σύνταξη εμπεριστατωμένης έκθεση</w:t>
      </w:r>
      <w:r>
        <w:rPr>
          <w:rFonts w:eastAsia="Times New Roman" w:cs="Times New Roman"/>
          <w:szCs w:val="24"/>
        </w:rPr>
        <w:t>ς,</w:t>
      </w:r>
      <w:r w:rsidRPr="00010BA0">
        <w:rPr>
          <w:rFonts w:eastAsia="Times New Roman" w:cs="Times New Roman"/>
          <w:szCs w:val="24"/>
        </w:rPr>
        <w:t xml:space="preserve"> στην οποία να αποτιμάται με ακρίβεια το ύψος των </w:t>
      </w:r>
      <w:r>
        <w:rPr>
          <w:rFonts w:eastAsia="Times New Roman" w:cs="Times New Roman"/>
          <w:szCs w:val="24"/>
        </w:rPr>
        <w:t xml:space="preserve">αξιώσεων της Ελλάδας. Σε αυτήν ακριβώς την έκθεση, καθώς και σε αντίστοιχες προσπάθειες του Νομικού </w:t>
      </w:r>
      <w:r>
        <w:rPr>
          <w:rFonts w:eastAsia="Times New Roman" w:cs="Times New Roman"/>
          <w:szCs w:val="24"/>
        </w:rPr>
        <w:lastRenderedPageBreak/>
        <w:t>Συμβουλίου του Κράτους, των</w:t>
      </w:r>
      <w:r>
        <w:rPr>
          <w:rFonts w:eastAsia="Times New Roman" w:cs="Times New Roman"/>
          <w:szCs w:val="24"/>
        </w:rPr>
        <w:t xml:space="preserve"> </w:t>
      </w:r>
      <w:r w:rsidRPr="00010BA0">
        <w:rPr>
          <w:rFonts w:eastAsia="Times New Roman" w:cs="Times New Roman"/>
          <w:szCs w:val="24"/>
        </w:rPr>
        <w:t xml:space="preserve">υπηρεσιών του </w:t>
      </w:r>
      <w:r>
        <w:rPr>
          <w:rFonts w:eastAsia="Times New Roman" w:cs="Times New Roman"/>
          <w:szCs w:val="24"/>
        </w:rPr>
        <w:t>Υ</w:t>
      </w:r>
      <w:r w:rsidRPr="00010BA0">
        <w:rPr>
          <w:rFonts w:eastAsia="Times New Roman" w:cs="Times New Roman"/>
          <w:szCs w:val="24"/>
        </w:rPr>
        <w:t xml:space="preserve">πουργείου </w:t>
      </w:r>
      <w:r>
        <w:rPr>
          <w:rFonts w:eastAsia="Times New Roman" w:cs="Times New Roman"/>
          <w:szCs w:val="24"/>
        </w:rPr>
        <w:t>Π</w:t>
      </w:r>
      <w:r w:rsidRPr="00010BA0">
        <w:rPr>
          <w:rFonts w:eastAsia="Times New Roman" w:cs="Times New Roman"/>
          <w:szCs w:val="24"/>
        </w:rPr>
        <w:t xml:space="preserve">ολιτισμού και της Τράπεζας της Ελλάδος τεκμηριώνεται όλη η μετέπειτα προσπάθεια που οδήγησε μέχρι τη σύνταξη του πορίσματος της </w:t>
      </w:r>
      <w:r>
        <w:rPr>
          <w:rFonts w:eastAsia="Times New Roman" w:cs="Times New Roman"/>
          <w:szCs w:val="24"/>
        </w:rPr>
        <w:t>Δ</w:t>
      </w:r>
      <w:r w:rsidRPr="00010BA0">
        <w:rPr>
          <w:rFonts w:eastAsia="Times New Roman" w:cs="Times New Roman"/>
          <w:szCs w:val="24"/>
        </w:rPr>
        <w:t xml:space="preserve">ιακομματικής </w:t>
      </w:r>
      <w:r>
        <w:rPr>
          <w:rFonts w:eastAsia="Times New Roman" w:cs="Times New Roman"/>
          <w:szCs w:val="24"/>
        </w:rPr>
        <w:t>Ε</w:t>
      </w:r>
      <w:r w:rsidRPr="00010BA0">
        <w:rPr>
          <w:rFonts w:eastAsia="Times New Roman" w:cs="Times New Roman"/>
          <w:szCs w:val="24"/>
        </w:rPr>
        <w:t xml:space="preserve">πιτροπής της Βουλής για τη </w:t>
      </w:r>
      <w:r>
        <w:rPr>
          <w:rFonts w:eastAsia="Times New Roman" w:cs="Times New Roman"/>
          <w:szCs w:val="24"/>
        </w:rPr>
        <w:t>Δ</w:t>
      </w:r>
      <w:r w:rsidRPr="00010BA0">
        <w:rPr>
          <w:rFonts w:eastAsia="Times New Roman" w:cs="Times New Roman"/>
          <w:szCs w:val="24"/>
        </w:rPr>
        <w:t xml:space="preserve">ιεκδίκηση των </w:t>
      </w:r>
      <w:r>
        <w:rPr>
          <w:rFonts w:eastAsia="Times New Roman" w:cs="Times New Roman"/>
          <w:szCs w:val="24"/>
        </w:rPr>
        <w:t>Γ</w:t>
      </w:r>
      <w:r w:rsidRPr="00010BA0">
        <w:rPr>
          <w:rFonts w:eastAsia="Times New Roman" w:cs="Times New Roman"/>
          <w:szCs w:val="24"/>
        </w:rPr>
        <w:t xml:space="preserve">ερμανικών </w:t>
      </w:r>
      <w:r>
        <w:rPr>
          <w:rFonts w:eastAsia="Times New Roman" w:cs="Times New Roman"/>
          <w:szCs w:val="24"/>
        </w:rPr>
        <w:t>Ο</w:t>
      </w:r>
      <w:r w:rsidRPr="00010BA0">
        <w:rPr>
          <w:rFonts w:eastAsia="Times New Roman" w:cs="Times New Roman"/>
          <w:szCs w:val="24"/>
        </w:rPr>
        <w:t xml:space="preserve">φειλών αλλά και τη σημερινή μας </w:t>
      </w:r>
      <w:r w:rsidRPr="00010BA0">
        <w:rPr>
          <w:rFonts w:eastAsia="Times New Roman" w:cs="Times New Roman"/>
          <w:szCs w:val="24"/>
        </w:rPr>
        <w:t>συζήτηση στην Ολομέλεια</w:t>
      </w:r>
      <w:r>
        <w:rPr>
          <w:rFonts w:eastAsia="Times New Roman" w:cs="Times New Roman"/>
          <w:szCs w:val="24"/>
        </w:rPr>
        <w:t>.</w:t>
      </w:r>
    </w:p>
    <w:p w14:paraId="619F8E6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w:t>
      </w:r>
      <w:r w:rsidRPr="00010BA0">
        <w:rPr>
          <w:rFonts w:eastAsia="Times New Roman" w:cs="Times New Roman"/>
          <w:szCs w:val="24"/>
        </w:rPr>
        <w:t>φείλω</w:t>
      </w:r>
      <w:r>
        <w:rPr>
          <w:rFonts w:eastAsia="Times New Roman" w:cs="Times New Roman"/>
          <w:szCs w:val="24"/>
        </w:rPr>
        <w:t>,</w:t>
      </w:r>
      <w:r w:rsidRPr="00010BA0">
        <w:rPr>
          <w:rFonts w:eastAsia="Times New Roman" w:cs="Times New Roman"/>
          <w:szCs w:val="24"/>
        </w:rPr>
        <w:t xml:space="preserve"> βέβαια</w:t>
      </w:r>
      <w:r>
        <w:rPr>
          <w:rFonts w:eastAsia="Times New Roman" w:cs="Times New Roman"/>
          <w:szCs w:val="24"/>
        </w:rPr>
        <w:t>, χωριστή</w:t>
      </w:r>
      <w:r w:rsidRPr="00010BA0">
        <w:rPr>
          <w:rFonts w:eastAsia="Times New Roman" w:cs="Times New Roman"/>
          <w:szCs w:val="24"/>
        </w:rPr>
        <w:t xml:space="preserve"> αναφορά στη διαχρονική και συνεπή προσπάθεια τόσο των </w:t>
      </w:r>
      <w:r>
        <w:rPr>
          <w:rFonts w:eastAsia="Times New Roman" w:cs="Times New Roman"/>
          <w:szCs w:val="24"/>
        </w:rPr>
        <w:t>Ε</w:t>
      </w:r>
      <w:r w:rsidRPr="00010BA0">
        <w:rPr>
          <w:rFonts w:eastAsia="Times New Roman" w:cs="Times New Roman"/>
          <w:szCs w:val="24"/>
        </w:rPr>
        <w:t>νώσεων των Αγωνιστών</w:t>
      </w:r>
      <w:r>
        <w:rPr>
          <w:rFonts w:eastAsia="Times New Roman" w:cs="Times New Roman"/>
          <w:szCs w:val="24"/>
        </w:rPr>
        <w:t>, όσο και των μαρτυρικών δήμων, α</w:t>
      </w:r>
      <w:r w:rsidRPr="00010BA0">
        <w:rPr>
          <w:rFonts w:eastAsia="Times New Roman" w:cs="Times New Roman"/>
          <w:szCs w:val="24"/>
        </w:rPr>
        <w:t xml:space="preserve">λλά κυρίως του Εθνικού </w:t>
      </w:r>
      <w:r>
        <w:rPr>
          <w:rFonts w:eastAsia="Times New Roman" w:cs="Times New Roman"/>
          <w:szCs w:val="24"/>
        </w:rPr>
        <w:t>Σ</w:t>
      </w:r>
      <w:r w:rsidRPr="00010BA0">
        <w:rPr>
          <w:rFonts w:eastAsia="Times New Roman" w:cs="Times New Roman"/>
          <w:szCs w:val="24"/>
        </w:rPr>
        <w:t xml:space="preserve">υμβουλίου </w:t>
      </w:r>
      <w:r>
        <w:rPr>
          <w:rFonts w:eastAsia="Times New Roman" w:cs="Times New Roman"/>
          <w:szCs w:val="24"/>
        </w:rPr>
        <w:t>Δ</w:t>
      </w:r>
      <w:r w:rsidRPr="00010BA0">
        <w:rPr>
          <w:rFonts w:eastAsia="Times New Roman" w:cs="Times New Roman"/>
          <w:szCs w:val="24"/>
        </w:rPr>
        <w:t xml:space="preserve">ιεκδίκησης των </w:t>
      </w:r>
      <w:r>
        <w:rPr>
          <w:rFonts w:eastAsia="Times New Roman" w:cs="Times New Roman"/>
          <w:szCs w:val="24"/>
        </w:rPr>
        <w:t>Ο</w:t>
      </w:r>
      <w:r w:rsidRPr="00010BA0">
        <w:rPr>
          <w:rFonts w:eastAsia="Times New Roman" w:cs="Times New Roman"/>
          <w:szCs w:val="24"/>
        </w:rPr>
        <w:t xml:space="preserve">φειλών της Γερμανίας προς την Ελλάδα και τονίζω </w:t>
      </w:r>
      <w:r w:rsidRPr="00010BA0">
        <w:rPr>
          <w:rFonts w:eastAsia="Times New Roman" w:cs="Times New Roman"/>
          <w:szCs w:val="24"/>
        </w:rPr>
        <w:t>ότι</w:t>
      </w:r>
      <w:r>
        <w:rPr>
          <w:rFonts w:eastAsia="Times New Roman" w:cs="Times New Roman"/>
          <w:szCs w:val="24"/>
        </w:rPr>
        <w:t xml:space="preserve"> οι</w:t>
      </w:r>
      <w:r w:rsidRPr="00010BA0">
        <w:rPr>
          <w:rFonts w:eastAsia="Times New Roman" w:cs="Times New Roman"/>
          <w:szCs w:val="24"/>
        </w:rPr>
        <w:t xml:space="preserve"> επιφυλάξεις της </w:t>
      </w:r>
      <w:r>
        <w:rPr>
          <w:rFonts w:eastAsia="Times New Roman" w:cs="Times New Roman"/>
          <w:szCs w:val="24"/>
        </w:rPr>
        <w:t>ό</w:t>
      </w:r>
      <w:r w:rsidRPr="00010BA0">
        <w:rPr>
          <w:rFonts w:eastAsia="Times New Roman" w:cs="Times New Roman"/>
          <w:szCs w:val="24"/>
        </w:rPr>
        <w:t>σον αφορά επιπλέον αξιώσεις</w:t>
      </w:r>
      <w:r>
        <w:rPr>
          <w:rFonts w:eastAsia="Times New Roman" w:cs="Times New Roman"/>
          <w:szCs w:val="24"/>
        </w:rPr>
        <w:t xml:space="preserve"> της</w:t>
      </w:r>
      <w:r w:rsidRPr="00010BA0">
        <w:rPr>
          <w:rFonts w:eastAsia="Times New Roman" w:cs="Times New Roman"/>
          <w:szCs w:val="24"/>
        </w:rPr>
        <w:t xml:space="preserve"> Ελλάδας για αντίστοιχες οφειλές της Γερμανίας και ιδίως οι οφειλές </w:t>
      </w:r>
      <w:r>
        <w:rPr>
          <w:rFonts w:eastAsia="Times New Roman" w:cs="Times New Roman"/>
          <w:szCs w:val="24"/>
        </w:rPr>
        <w:t>γ</w:t>
      </w:r>
      <w:r w:rsidRPr="00010BA0">
        <w:rPr>
          <w:rFonts w:eastAsia="Times New Roman" w:cs="Times New Roman"/>
          <w:szCs w:val="24"/>
        </w:rPr>
        <w:t>ια τα θύματα θα πρέπει να ληφθούν σοβαρά υπ</w:t>
      </w:r>
      <w:r>
        <w:rPr>
          <w:rFonts w:eastAsia="Times New Roman" w:cs="Times New Roman"/>
          <w:szCs w:val="24"/>
        </w:rPr>
        <w:t xml:space="preserve">’ </w:t>
      </w:r>
      <w:r w:rsidRPr="00010BA0">
        <w:rPr>
          <w:rFonts w:eastAsia="Times New Roman" w:cs="Times New Roman"/>
          <w:szCs w:val="24"/>
        </w:rPr>
        <w:t>ό</w:t>
      </w:r>
      <w:r>
        <w:rPr>
          <w:rFonts w:eastAsia="Times New Roman" w:cs="Times New Roman"/>
          <w:szCs w:val="24"/>
        </w:rPr>
        <w:t>ψιν</w:t>
      </w:r>
      <w:r w:rsidRPr="00010BA0">
        <w:rPr>
          <w:rFonts w:eastAsia="Times New Roman" w:cs="Times New Roman"/>
          <w:szCs w:val="24"/>
        </w:rPr>
        <w:t xml:space="preserve"> και να συμπεριληφθούν στην τελική φάση της διεκδίκησης</w:t>
      </w:r>
      <w:r>
        <w:rPr>
          <w:rFonts w:eastAsia="Times New Roman" w:cs="Times New Roman"/>
          <w:szCs w:val="24"/>
        </w:rPr>
        <w:t>.</w:t>
      </w:r>
    </w:p>
    <w:p w14:paraId="619F8E6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w:t>
      </w:r>
      <w:r w:rsidRPr="00010BA0">
        <w:rPr>
          <w:rFonts w:eastAsia="Times New Roman" w:cs="Times New Roman"/>
          <w:szCs w:val="24"/>
        </w:rPr>
        <w:t xml:space="preserve"> αγ</w:t>
      </w:r>
      <w:r>
        <w:rPr>
          <w:rFonts w:eastAsia="Times New Roman" w:cs="Times New Roman"/>
          <w:szCs w:val="24"/>
        </w:rPr>
        <w:t>ώνας της κοινωνίας των</w:t>
      </w:r>
      <w:r>
        <w:rPr>
          <w:rFonts w:eastAsia="Times New Roman" w:cs="Times New Roman"/>
          <w:szCs w:val="24"/>
        </w:rPr>
        <w:t xml:space="preserve"> πολιτών, α</w:t>
      </w:r>
      <w:r w:rsidRPr="00010BA0">
        <w:rPr>
          <w:rFonts w:eastAsia="Times New Roman" w:cs="Times New Roman"/>
          <w:szCs w:val="24"/>
        </w:rPr>
        <w:t xml:space="preserve">λλά και της </w:t>
      </w:r>
      <w:r>
        <w:rPr>
          <w:rFonts w:eastAsia="Times New Roman" w:cs="Times New Roman"/>
          <w:szCs w:val="24"/>
        </w:rPr>
        <w:t>π</w:t>
      </w:r>
      <w:r w:rsidRPr="00010BA0">
        <w:rPr>
          <w:rFonts w:eastAsia="Times New Roman" w:cs="Times New Roman"/>
          <w:szCs w:val="24"/>
        </w:rPr>
        <w:t xml:space="preserve">ολιτείας έχει δημιουργήσει </w:t>
      </w:r>
      <w:r>
        <w:rPr>
          <w:rFonts w:eastAsia="Times New Roman" w:cs="Times New Roman"/>
          <w:szCs w:val="24"/>
        </w:rPr>
        <w:t>ήδη σημαντικές</w:t>
      </w:r>
      <w:r w:rsidRPr="00010BA0">
        <w:rPr>
          <w:rFonts w:eastAsia="Times New Roman" w:cs="Times New Roman"/>
          <w:szCs w:val="24"/>
        </w:rPr>
        <w:t xml:space="preserve"> προϋποθέσεις για τη διευθέτηση του ζητήματος</w:t>
      </w:r>
      <w:r>
        <w:rPr>
          <w:rFonts w:eastAsia="Times New Roman" w:cs="Times New Roman"/>
          <w:szCs w:val="24"/>
        </w:rPr>
        <w:t>. Τ</w:t>
      </w:r>
      <w:r w:rsidRPr="00010BA0">
        <w:rPr>
          <w:rFonts w:eastAsia="Times New Roman" w:cs="Times New Roman"/>
          <w:szCs w:val="24"/>
        </w:rPr>
        <w:t xml:space="preserve">ην ίδια περίοδο που η ελληνική </w:t>
      </w:r>
      <w:r>
        <w:rPr>
          <w:rFonts w:eastAsia="Times New Roman" w:cs="Times New Roman"/>
          <w:szCs w:val="24"/>
        </w:rPr>
        <w:t>Β</w:t>
      </w:r>
      <w:r w:rsidRPr="00010BA0">
        <w:rPr>
          <w:rFonts w:eastAsia="Times New Roman" w:cs="Times New Roman"/>
          <w:szCs w:val="24"/>
        </w:rPr>
        <w:t xml:space="preserve">ουλή συνεδριάζει για να λάβει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010BA0">
        <w:rPr>
          <w:rFonts w:eastAsia="Times New Roman" w:cs="Times New Roman"/>
          <w:szCs w:val="24"/>
        </w:rPr>
        <w:t xml:space="preserve"> ιστορική απόφαση</w:t>
      </w:r>
      <w:r>
        <w:rPr>
          <w:rFonts w:eastAsia="Times New Roman" w:cs="Times New Roman"/>
          <w:szCs w:val="24"/>
        </w:rPr>
        <w:t>,</w:t>
      </w:r>
      <w:r w:rsidRPr="00010BA0">
        <w:rPr>
          <w:rFonts w:eastAsia="Times New Roman" w:cs="Times New Roman"/>
          <w:szCs w:val="24"/>
        </w:rPr>
        <w:t xml:space="preserve"> στη Γερ</w:t>
      </w:r>
      <w:r w:rsidRPr="00010BA0">
        <w:rPr>
          <w:rFonts w:eastAsia="Times New Roman" w:cs="Times New Roman"/>
          <w:szCs w:val="24"/>
        </w:rPr>
        <w:lastRenderedPageBreak/>
        <w:t>μανία με πρωτοβουλία κ</w:t>
      </w:r>
      <w:r>
        <w:rPr>
          <w:rFonts w:eastAsia="Times New Roman" w:cs="Times New Roman"/>
          <w:szCs w:val="24"/>
        </w:rPr>
        <w:t>ο</w:t>
      </w:r>
      <w:r w:rsidRPr="00010BA0">
        <w:rPr>
          <w:rFonts w:eastAsia="Times New Roman" w:cs="Times New Roman"/>
          <w:szCs w:val="24"/>
        </w:rPr>
        <w:t>μμάτων</w:t>
      </w:r>
      <w:r>
        <w:rPr>
          <w:rFonts w:eastAsia="Times New Roman" w:cs="Times New Roman"/>
          <w:szCs w:val="24"/>
        </w:rPr>
        <w:t>,</w:t>
      </w:r>
      <w:r w:rsidRPr="00010BA0">
        <w:rPr>
          <w:rFonts w:eastAsia="Times New Roman" w:cs="Times New Roman"/>
          <w:szCs w:val="24"/>
        </w:rPr>
        <w:t xml:space="preserve"> επιστημόνων και προσω</w:t>
      </w:r>
      <w:r w:rsidRPr="00010BA0">
        <w:rPr>
          <w:rFonts w:eastAsia="Times New Roman" w:cs="Times New Roman"/>
          <w:szCs w:val="24"/>
        </w:rPr>
        <w:t>πικοτήτων επιχειρείται να εισαχθεί στην εκεί Βουλή το θέμα</w:t>
      </w:r>
      <w:r>
        <w:rPr>
          <w:rFonts w:eastAsia="Times New Roman" w:cs="Times New Roman"/>
          <w:szCs w:val="24"/>
        </w:rPr>
        <w:t>. Χ</w:t>
      </w:r>
      <w:r w:rsidRPr="00010BA0">
        <w:rPr>
          <w:rFonts w:eastAsia="Times New Roman" w:cs="Times New Roman"/>
          <w:szCs w:val="24"/>
        </w:rPr>
        <w:t>ρειάζεται</w:t>
      </w:r>
      <w:r>
        <w:rPr>
          <w:rFonts w:eastAsia="Times New Roman" w:cs="Times New Roman"/>
          <w:szCs w:val="24"/>
        </w:rPr>
        <w:t>,</w:t>
      </w:r>
      <w:r w:rsidRPr="00010BA0">
        <w:rPr>
          <w:rFonts w:eastAsia="Times New Roman" w:cs="Times New Roman"/>
          <w:szCs w:val="24"/>
        </w:rPr>
        <w:t xml:space="preserve"> </w:t>
      </w:r>
      <w:r>
        <w:rPr>
          <w:rFonts w:eastAsia="Times New Roman" w:cs="Times New Roman"/>
          <w:szCs w:val="24"/>
        </w:rPr>
        <w:t>όμως,</w:t>
      </w:r>
      <w:r w:rsidRPr="00010BA0">
        <w:rPr>
          <w:rFonts w:eastAsia="Times New Roman" w:cs="Times New Roman"/>
          <w:szCs w:val="24"/>
        </w:rPr>
        <w:t xml:space="preserve"> προσοχή</w:t>
      </w:r>
      <w:r>
        <w:rPr>
          <w:rFonts w:eastAsia="Times New Roman" w:cs="Times New Roman"/>
          <w:szCs w:val="24"/>
        </w:rPr>
        <w:t>,</w:t>
      </w:r>
      <w:r w:rsidRPr="00010BA0">
        <w:rPr>
          <w:rFonts w:eastAsia="Times New Roman" w:cs="Times New Roman"/>
          <w:szCs w:val="24"/>
        </w:rPr>
        <w:t xml:space="preserve"> γιατί εν πολλοίς οι προτάσεις αυτές δεν έχουν την επάρκεια η οποία χρειάζεται και </w:t>
      </w:r>
      <w:r>
        <w:rPr>
          <w:rFonts w:eastAsia="Times New Roman" w:cs="Times New Roman"/>
          <w:szCs w:val="24"/>
        </w:rPr>
        <w:t>κατ’ ε</w:t>
      </w:r>
      <w:r w:rsidRPr="00010BA0">
        <w:rPr>
          <w:rFonts w:eastAsia="Times New Roman" w:cs="Times New Roman"/>
          <w:szCs w:val="24"/>
        </w:rPr>
        <w:t>μέ είναι ιστορικά και πραγματικά υπολειπόμενες</w:t>
      </w:r>
      <w:r>
        <w:rPr>
          <w:rFonts w:eastAsia="Times New Roman" w:cs="Times New Roman"/>
          <w:szCs w:val="24"/>
        </w:rPr>
        <w:t>,</w:t>
      </w:r>
      <w:r w:rsidRPr="00010BA0">
        <w:rPr>
          <w:rFonts w:eastAsia="Times New Roman" w:cs="Times New Roman"/>
          <w:szCs w:val="24"/>
        </w:rPr>
        <w:t xml:space="preserve"> ιδίως ως προς το ύψος των ποσών τ</w:t>
      </w:r>
      <w:r w:rsidRPr="00010BA0">
        <w:rPr>
          <w:rFonts w:eastAsia="Times New Roman" w:cs="Times New Roman"/>
          <w:szCs w:val="24"/>
        </w:rPr>
        <w:t>ων αποζημιώσεων</w:t>
      </w:r>
      <w:r>
        <w:rPr>
          <w:rFonts w:eastAsia="Times New Roman" w:cs="Times New Roman"/>
          <w:szCs w:val="24"/>
        </w:rPr>
        <w:t>. Όμως,</w:t>
      </w:r>
      <w:r w:rsidRPr="00010BA0">
        <w:rPr>
          <w:rFonts w:eastAsia="Times New Roman" w:cs="Times New Roman"/>
          <w:szCs w:val="24"/>
        </w:rPr>
        <w:t xml:space="preserve"> πρόκειται για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010BA0">
        <w:rPr>
          <w:rFonts w:eastAsia="Times New Roman" w:cs="Times New Roman"/>
          <w:szCs w:val="24"/>
        </w:rPr>
        <w:t xml:space="preserve"> εξέλιξη που πρέπει να μελετήσουμε με προσοχή και υπευθυνότητα και να την αξιοποιήσουμε </w:t>
      </w:r>
      <w:r>
        <w:rPr>
          <w:rFonts w:eastAsia="Times New Roman" w:cs="Times New Roman"/>
          <w:szCs w:val="24"/>
        </w:rPr>
        <w:t>π</w:t>
      </w:r>
      <w:r w:rsidRPr="00010BA0">
        <w:rPr>
          <w:rFonts w:eastAsia="Times New Roman" w:cs="Times New Roman"/>
          <w:szCs w:val="24"/>
        </w:rPr>
        <w:t>ρος όφελος της χώρας</w:t>
      </w:r>
      <w:r>
        <w:rPr>
          <w:rFonts w:eastAsia="Times New Roman" w:cs="Times New Roman"/>
          <w:szCs w:val="24"/>
        </w:rPr>
        <w:t>.</w:t>
      </w:r>
    </w:p>
    <w:p w14:paraId="619F8E6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w:t>
      </w:r>
      <w:r w:rsidRPr="00010BA0">
        <w:rPr>
          <w:rFonts w:eastAsia="Times New Roman" w:cs="Times New Roman"/>
          <w:szCs w:val="24"/>
        </w:rPr>
        <w:t xml:space="preserve"> Γερμανία οφείλει να αποδεχτεί</w:t>
      </w:r>
      <w:r>
        <w:rPr>
          <w:rFonts w:eastAsia="Times New Roman" w:cs="Times New Roman"/>
          <w:szCs w:val="24"/>
        </w:rPr>
        <w:t>,</w:t>
      </w:r>
      <w:r w:rsidRPr="00010BA0">
        <w:rPr>
          <w:rFonts w:eastAsia="Times New Roman" w:cs="Times New Roman"/>
          <w:szCs w:val="24"/>
        </w:rPr>
        <w:t xml:space="preserve"> να πληρώσει και να ξεκινήσει άμεσα διαπραγματεύσεις προς τούτο με την Ελλάδα</w:t>
      </w:r>
      <w:r>
        <w:rPr>
          <w:rFonts w:eastAsia="Times New Roman" w:cs="Times New Roman"/>
          <w:szCs w:val="24"/>
        </w:rPr>
        <w:t>,</w:t>
      </w:r>
      <w:r w:rsidRPr="00010BA0">
        <w:rPr>
          <w:rFonts w:eastAsia="Times New Roman" w:cs="Times New Roman"/>
          <w:szCs w:val="24"/>
        </w:rPr>
        <w:t xml:space="preserve"> για να βρεθεί λύση για τη διευθέτηση του ζητήματος των γερμανικών οφειλών από την πε</w:t>
      </w:r>
      <w:r>
        <w:rPr>
          <w:rFonts w:eastAsia="Times New Roman" w:cs="Times New Roman"/>
          <w:szCs w:val="24"/>
        </w:rPr>
        <w:t xml:space="preserve">ρίοδο </w:t>
      </w:r>
      <w:r w:rsidRPr="00010BA0">
        <w:rPr>
          <w:rFonts w:eastAsia="Times New Roman" w:cs="Times New Roman"/>
          <w:szCs w:val="24"/>
        </w:rPr>
        <w:t xml:space="preserve">της ναζιστικής </w:t>
      </w:r>
      <w:r>
        <w:rPr>
          <w:rFonts w:eastAsia="Times New Roman" w:cs="Times New Roman"/>
          <w:szCs w:val="24"/>
        </w:rPr>
        <w:t>Κ</w:t>
      </w:r>
      <w:r w:rsidRPr="00010BA0">
        <w:rPr>
          <w:rFonts w:eastAsia="Times New Roman" w:cs="Times New Roman"/>
          <w:szCs w:val="24"/>
        </w:rPr>
        <w:t>ατοχής</w:t>
      </w:r>
      <w:r>
        <w:rPr>
          <w:rFonts w:eastAsia="Times New Roman" w:cs="Times New Roman"/>
          <w:szCs w:val="24"/>
        </w:rPr>
        <w:t>. Τ</w:t>
      </w:r>
      <w:r w:rsidRPr="00010BA0">
        <w:rPr>
          <w:rFonts w:eastAsia="Times New Roman" w:cs="Times New Roman"/>
          <w:szCs w:val="24"/>
        </w:rPr>
        <w:t xml:space="preserve">ο ελληνικό </w:t>
      </w:r>
      <w:r>
        <w:rPr>
          <w:rFonts w:eastAsia="Times New Roman" w:cs="Times New Roman"/>
          <w:szCs w:val="24"/>
        </w:rPr>
        <w:t>κ</w:t>
      </w:r>
      <w:r w:rsidRPr="00010BA0">
        <w:rPr>
          <w:rFonts w:eastAsia="Times New Roman" w:cs="Times New Roman"/>
          <w:szCs w:val="24"/>
        </w:rPr>
        <w:t xml:space="preserve">ράτος οφείλει σε πνεύμα συναίνεσης και </w:t>
      </w:r>
      <w:r>
        <w:rPr>
          <w:rFonts w:eastAsia="Times New Roman" w:cs="Times New Roman"/>
          <w:szCs w:val="24"/>
        </w:rPr>
        <w:t>ε</w:t>
      </w:r>
      <w:r w:rsidRPr="00010BA0">
        <w:rPr>
          <w:rFonts w:eastAsia="Times New Roman" w:cs="Times New Roman"/>
          <w:szCs w:val="24"/>
        </w:rPr>
        <w:t>θνικής ομο</w:t>
      </w:r>
      <w:r w:rsidRPr="00010BA0">
        <w:rPr>
          <w:rFonts w:eastAsia="Times New Roman" w:cs="Times New Roman"/>
          <w:szCs w:val="24"/>
        </w:rPr>
        <w:t>ψυχίας να προβεί σε όλες τις νομικές και διπλωματικές ενέργειες που θα οδηγήσουν σε ένα θετικό αποτέλεσμα</w:t>
      </w:r>
      <w:r>
        <w:rPr>
          <w:rFonts w:eastAsia="Times New Roman" w:cs="Times New Roman"/>
          <w:szCs w:val="24"/>
        </w:rPr>
        <w:t>,</w:t>
      </w:r>
      <w:r w:rsidRPr="00010BA0">
        <w:rPr>
          <w:rFonts w:eastAsia="Times New Roman" w:cs="Times New Roman"/>
          <w:szCs w:val="24"/>
        </w:rPr>
        <w:t xml:space="preserve"> που δεν θα έχει </w:t>
      </w:r>
      <w:r>
        <w:rPr>
          <w:rFonts w:eastAsia="Times New Roman" w:cs="Times New Roman"/>
          <w:szCs w:val="24"/>
        </w:rPr>
        <w:t>μ</w:t>
      </w:r>
      <w:r w:rsidRPr="00010BA0">
        <w:rPr>
          <w:rFonts w:eastAsia="Times New Roman" w:cs="Times New Roman"/>
          <w:szCs w:val="24"/>
        </w:rPr>
        <w:t>όνο οικονομικό</w:t>
      </w:r>
      <w:r>
        <w:rPr>
          <w:rFonts w:eastAsia="Times New Roman" w:cs="Times New Roman"/>
          <w:szCs w:val="24"/>
        </w:rPr>
        <w:t>,</w:t>
      </w:r>
      <w:r w:rsidRPr="00010BA0">
        <w:rPr>
          <w:rFonts w:eastAsia="Times New Roman" w:cs="Times New Roman"/>
          <w:szCs w:val="24"/>
        </w:rPr>
        <w:t xml:space="preserve"> αλλά </w:t>
      </w:r>
      <w:r>
        <w:rPr>
          <w:rFonts w:eastAsia="Times New Roman" w:cs="Times New Roman"/>
          <w:szCs w:val="24"/>
        </w:rPr>
        <w:t xml:space="preserve">θα έχει </w:t>
      </w:r>
      <w:r w:rsidRPr="00010BA0">
        <w:rPr>
          <w:rFonts w:eastAsia="Times New Roman" w:cs="Times New Roman"/>
          <w:szCs w:val="24"/>
        </w:rPr>
        <w:t>και ιστορικό αντίκρισμα</w:t>
      </w:r>
      <w:r>
        <w:rPr>
          <w:rFonts w:eastAsia="Times New Roman" w:cs="Times New Roman"/>
          <w:szCs w:val="24"/>
        </w:rPr>
        <w:t>.</w:t>
      </w:r>
    </w:p>
    <w:p w14:paraId="619F8E6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w:t>
      </w:r>
      <w:r w:rsidRPr="00010BA0">
        <w:rPr>
          <w:rFonts w:eastAsia="Times New Roman" w:cs="Times New Roman"/>
          <w:szCs w:val="24"/>
        </w:rPr>
        <w:t xml:space="preserve"> προσπάθειά μας αφορά</w:t>
      </w:r>
      <w:r>
        <w:rPr>
          <w:rFonts w:eastAsia="Times New Roman" w:cs="Times New Roman"/>
          <w:szCs w:val="24"/>
        </w:rPr>
        <w:t>,</w:t>
      </w:r>
      <w:r w:rsidRPr="00010BA0">
        <w:rPr>
          <w:rFonts w:eastAsia="Times New Roman" w:cs="Times New Roman"/>
          <w:szCs w:val="24"/>
        </w:rPr>
        <w:t xml:space="preserve"> όχι μόνο την πολύ καθυστερημένη </w:t>
      </w:r>
      <w:r>
        <w:rPr>
          <w:rFonts w:eastAsia="Times New Roman" w:cs="Times New Roman"/>
          <w:szCs w:val="24"/>
        </w:rPr>
        <w:t>υλική</w:t>
      </w:r>
      <w:r w:rsidRPr="00010BA0">
        <w:rPr>
          <w:rFonts w:eastAsia="Times New Roman" w:cs="Times New Roman"/>
          <w:szCs w:val="24"/>
        </w:rPr>
        <w:t xml:space="preserve"> αποκατάσταση των</w:t>
      </w:r>
      <w:r w:rsidRPr="00010BA0">
        <w:rPr>
          <w:rFonts w:eastAsia="Times New Roman" w:cs="Times New Roman"/>
          <w:szCs w:val="24"/>
        </w:rPr>
        <w:t xml:space="preserve"> τεράστιων καταστροφών και </w:t>
      </w:r>
      <w:r w:rsidRPr="00010BA0">
        <w:rPr>
          <w:rFonts w:eastAsia="Times New Roman" w:cs="Times New Roman"/>
          <w:szCs w:val="24"/>
        </w:rPr>
        <w:lastRenderedPageBreak/>
        <w:t>την καταβολή των αποζημιώσεων</w:t>
      </w:r>
      <w:r>
        <w:rPr>
          <w:rFonts w:eastAsia="Times New Roman" w:cs="Times New Roman"/>
          <w:szCs w:val="24"/>
        </w:rPr>
        <w:t xml:space="preserve">, αλλά </w:t>
      </w:r>
      <w:r w:rsidRPr="00010BA0">
        <w:rPr>
          <w:rFonts w:eastAsia="Times New Roman" w:cs="Times New Roman"/>
          <w:szCs w:val="24"/>
        </w:rPr>
        <w:t xml:space="preserve">και την ιστορική </w:t>
      </w:r>
      <w:r>
        <w:rPr>
          <w:rFonts w:eastAsia="Times New Roman" w:cs="Times New Roman"/>
          <w:szCs w:val="24"/>
        </w:rPr>
        <w:t>δ</w:t>
      </w:r>
      <w:r w:rsidRPr="00010BA0">
        <w:rPr>
          <w:rFonts w:eastAsia="Times New Roman" w:cs="Times New Roman"/>
          <w:szCs w:val="24"/>
        </w:rPr>
        <w:t>ικαίωση των θυμάτων και ενός ολόκληρου λαού</w:t>
      </w:r>
      <w:r>
        <w:rPr>
          <w:rFonts w:eastAsia="Times New Roman" w:cs="Times New Roman"/>
          <w:szCs w:val="24"/>
        </w:rPr>
        <w:t>.</w:t>
      </w:r>
      <w:r w:rsidRPr="00010BA0">
        <w:rPr>
          <w:rFonts w:eastAsia="Times New Roman" w:cs="Times New Roman"/>
          <w:szCs w:val="24"/>
        </w:rPr>
        <w:t xml:space="preserve"> Αφορά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010BA0">
        <w:rPr>
          <w:rFonts w:eastAsia="Times New Roman" w:cs="Times New Roman"/>
          <w:szCs w:val="24"/>
        </w:rPr>
        <w:t xml:space="preserve"> προειδοποίηση της ιστορίας που θα αποτρέψει κάθε σκέψη και ενδεχόμενο ολοκληρωτισμού στο μέλλον</w:t>
      </w:r>
      <w:r>
        <w:rPr>
          <w:rFonts w:eastAsia="Times New Roman" w:cs="Times New Roman"/>
          <w:szCs w:val="24"/>
        </w:rPr>
        <w:t>.</w:t>
      </w:r>
    </w:p>
    <w:p w14:paraId="619F8E6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Σας</w:t>
      </w:r>
      <w:r w:rsidRPr="00010BA0">
        <w:rPr>
          <w:rFonts w:eastAsia="Times New Roman" w:cs="Times New Roman"/>
          <w:szCs w:val="24"/>
        </w:rPr>
        <w:t xml:space="preserve"> ευχαριστώ</w:t>
      </w:r>
      <w:r>
        <w:rPr>
          <w:rFonts w:eastAsia="Times New Roman" w:cs="Times New Roman"/>
          <w:szCs w:val="24"/>
        </w:rPr>
        <w:t>.</w:t>
      </w:r>
    </w:p>
    <w:p w14:paraId="619F8E6E"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της Δημοκρατικής Συμπαράταξης)</w:t>
      </w:r>
    </w:p>
    <w:p w14:paraId="619F8E6F"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w:t>
      </w:r>
      <w:r w:rsidRPr="00010BA0">
        <w:rPr>
          <w:rFonts w:eastAsia="Times New Roman" w:cs="Times New Roman"/>
          <w:szCs w:val="24"/>
        </w:rPr>
        <w:t>ι εμείς ευχαριστ</w:t>
      </w:r>
      <w:r>
        <w:rPr>
          <w:rFonts w:eastAsia="Times New Roman" w:cs="Times New Roman"/>
          <w:szCs w:val="24"/>
        </w:rPr>
        <w:t>ούμε.</w:t>
      </w:r>
    </w:p>
    <w:p w14:paraId="619F8E7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κ. Συντυχάκης, από το ΚΚΕ, έχει τον λόγο.</w:t>
      </w:r>
    </w:p>
    <w:p w14:paraId="619F8E71"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Συζητιέται σήμερα</w:t>
      </w:r>
      <w:r w:rsidRPr="00010BA0">
        <w:rPr>
          <w:rFonts w:eastAsia="Times New Roman" w:cs="Times New Roman"/>
          <w:szCs w:val="24"/>
        </w:rPr>
        <w:t xml:space="preserve"> ένα πολύ σοβαρό και χρόνιο αίτημα του λαού </w:t>
      </w:r>
      <w:r>
        <w:rPr>
          <w:rFonts w:eastAsia="Times New Roman" w:cs="Times New Roman"/>
          <w:szCs w:val="24"/>
        </w:rPr>
        <w:t>μας,</w:t>
      </w:r>
      <w:r w:rsidRPr="00010BA0">
        <w:rPr>
          <w:rFonts w:eastAsia="Times New Roman" w:cs="Times New Roman"/>
          <w:szCs w:val="24"/>
        </w:rPr>
        <w:t xml:space="preserve"> αυτό των γερμ</w:t>
      </w:r>
      <w:r w:rsidRPr="00010BA0">
        <w:rPr>
          <w:rFonts w:eastAsia="Times New Roman" w:cs="Times New Roman"/>
          <w:szCs w:val="24"/>
        </w:rPr>
        <w:t>ανικών αποζημιώσεων</w:t>
      </w:r>
      <w:r>
        <w:rPr>
          <w:rFonts w:eastAsia="Times New Roman" w:cs="Times New Roman"/>
          <w:szCs w:val="24"/>
        </w:rPr>
        <w:t>.</w:t>
      </w:r>
      <w:r w:rsidRPr="00010BA0">
        <w:rPr>
          <w:rFonts w:eastAsia="Times New Roman" w:cs="Times New Roman"/>
          <w:szCs w:val="24"/>
        </w:rPr>
        <w:t xml:space="preserve"> Δυστυχώς</w:t>
      </w:r>
      <w:r>
        <w:rPr>
          <w:rFonts w:eastAsia="Times New Roman" w:cs="Times New Roman"/>
          <w:szCs w:val="24"/>
        </w:rPr>
        <w:t>,</w:t>
      </w:r>
      <w:r w:rsidRPr="00010BA0">
        <w:rPr>
          <w:rFonts w:eastAsia="Times New Roman" w:cs="Times New Roman"/>
          <w:szCs w:val="24"/>
        </w:rPr>
        <w:t xml:space="preserve"> </w:t>
      </w:r>
      <w:r>
        <w:rPr>
          <w:rFonts w:eastAsia="Times New Roman" w:cs="Times New Roman"/>
          <w:szCs w:val="24"/>
        </w:rPr>
        <w:t>όμως,</w:t>
      </w:r>
      <w:r w:rsidRPr="00010BA0">
        <w:rPr>
          <w:rFonts w:eastAsia="Times New Roman" w:cs="Times New Roman"/>
          <w:szCs w:val="24"/>
        </w:rPr>
        <w:t xml:space="preserve"> τη χρονική στιγμή που συζητιέται</w:t>
      </w:r>
      <w:r>
        <w:rPr>
          <w:rFonts w:eastAsia="Times New Roman" w:cs="Times New Roman"/>
          <w:szCs w:val="24"/>
        </w:rPr>
        <w:t>,</w:t>
      </w:r>
      <w:r w:rsidRPr="00010BA0">
        <w:rPr>
          <w:rFonts w:eastAsia="Times New Roman" w:cs="Times New Roman"/>
          <w:szCs w:val="24"/>
        </w:rPr>
        <w:t xml:space="preserve"> κατά τη γνώμη </w:t>
      </w:r>
      <w:r>
        <w:rPr>
          <w:rFonts w:eastAsia="Times New Roman" w:cs="Times New Roman"/>
          <w:szCs w:val="24"/>
        </w:rPr>
        <w:t>μας,</w:t>
      </w:r>
      <w:r w:rsidRPr="00010BA0">
        <w:rPr>
          <w:rFonts w:eastAsia="Times New Roman" w:cs="Times New Roman"/>
          <w:szCs w:val="24"/>
        </w:rPr>
        <w:t xml:space="preserve"> αποτελεί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010BA0">
        <w:rPr>
          <w:rFonts w:eastAsia="Times New Roman" w:cs="Times New Roman"/>
          <w:szCs w:val="24"/>
        </w:rPr>
        <w:t xml:space="preserve"> κίνηση εντυπωσιασμού από την πλευρά της </w:t>
      </w:r>
      <w:r>
        <w:rPr>
          <w:rFonts w:eastAsia="Times New Roman" w:cs="Times New Roman"/>
          <w:szCs w:val="24"/>
        </w:rPr>
        <w:t>Κ</w:t>
      </w:r>
      <w:r w:rsidRPr="00010BA0">
        <w:rPr>
          <w:rFonts w:eastAsia="Times New Roman" w:cs="Times New Roman"/>
          <w:szCs w:val="24"/>
        </w:rPr>
        <w:t>υβέρνησης</w:t>
      </w:r>
      <w:r>
        <w:rPr>
          <w:rFonts w:eastAsia="Times New Roman" w:cs="Times New Roman"/>
          <w:szCs w:val="24"/>
        </w:rPr>
        <w:t>,</w:t>
      </w:r>
      <w:r w:rsidRPr="00010BA0">
        <w:rPr>
          <w:rFonts w:eastAsia="Times New Roman" w:cs="Times New Roman"/>
          <w:szCs w:val="24"/>
        </w:rPr>
        <w:t xml:space="preserve"> που κύριο στόχο έχει να ανεβάσει την προεκλογική ανούσια αντιπαράθεση με τη Νέα Δημοκρατία και να απο</w:t>
      </w:r>
      <w:r w:rsidRPr="00010BA0">
        <w:rPr>
          <w:rFonts w:eastAsia="Times New Roman" w:cs="Times New Roman"/>
          <w:szCs w:val="24"/>
        </w:rPr>
        <w:t>προσανατολίσουν από κοινού το</w:t>
      </w:r>
      <w:r>
        <w:rPr>
          <w:rFonts w:eastAsia="Times New Roman" w:cs="Times New Roman"/>
          <w:szCs w:val="24"/>
        </w:rPr>
        <w:t>ν</w:t>
      </w:r>
      <w:r w:rsidRPr="00010BA0">
        <w:rPr>
          <w:rFonts w:eastAsia="Times New Roman" w:cs="Times New Roman"/>
          <w:szCs w:val="24"/>
        </w:rPr>
        <w:t xml:space="preserve"> λαό για </w:t>
      </w:r>
      <w:r w:rsidRPr="00010BA0">
        <w:rPr>
          <w:rFonts w:eastAsia="Times New Roman" w:cs="Times New Roman"/>
          <w:szCs w:val="24"/>
        </w:rPr>
        <w:lastRenderedPageBreak/>
        <w:t>να υφαρπάξουν την ψήφο του</w:t>
      </w:r>
      <w:r>
        <w:rPr>
          <w:rFonts w:eastAsia="Times New Roman" w:cs="Times New Roman"/>
          <w:szCs w:val="24"/>
        </w:rPr>
        <w:t>,</w:t>
      </w:r>
      <w:r w:rsidRPr="00010BA0">
        <w:rPr>
          <w:rFonts w:eastAsia="Times New Roman" w:cs="Times New Roman"/>
          <w:szCs w:val="24"/>
        </w:rPr>
        <w:t xml:space="preserve"> ξε</w:t>
      </w:r>
      <w:r>
        <w:rPr>
          <w:rFonts w:eastAsia="Times New Roman" w:cs="Times New Roman"/>
          <w:szCs w:val="24"/>
        </w:rPr>
        <w:t>πλένο</w:t>
      </w:r>
      <w:r w:rsidRPr="00010BA0">
        <w:rPr>
          <w:rFonts w:eastAsia="Times New Roman" w:cs="Times New Roman"/>
          <w:szCs w:val="24"/>
        </w:rPr>
        <w:t>ντας ταυτόχρονα με τον τρόπο αυτό την αντιλαϊκή</w:t>
      </w:r>
      <w:r>
        <w:rPr>
          <w:rFonts w:eastAsia="Times New Roman" w:cs="Times New Roman"/>
          <w:szCs w:val="24"/>
        </w:rPr>
        <w:t>,</w:t>
      </w:r>
      <w:r w:rsidRPr="00010BA0">
        <w:rPr>
          <w:rFonts w:eastAsia="Times New Roman" w:cs="Times New Roman"/>
          <w:szCs w:val="24"/>
        </w:rPr>
        <w:t xml:space="preserve"> βάρβαρη πολιτική </w:t>
      </w:r>
      <w:r>
        <w:rPr>
          <w:rFonts w:eastAsia="Times New Roman" w:cs="Times New Roman"/>
          <w:szCs w:val="24"/>
        </w:rPr>
        <w:t>τους.</w:t>
      </w:r>
    </w:p>
    <w:p w14:paraId="619F8E7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Μ</w:t>
      </w:r>
      <w:r w:rsidRPr="00010BA0">
        <w:rPr>
          <w:rFonts w:eastAsia="Times New Roman" w:cs="Times New Roman"/>
          <w:szCs w:val="24"/>
        </w:rPr>
        <w:t xml:space="preserve">ετά από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010BA0">
        <w:rPr>
          <w:rFonts w:eastAsia="Times New Roman" w:cs="Times New Roman"/>
          <w:szCs w:val="24"/>
        </w:rPr>
        <w:t xml:space="preserve"> τριετή διακυβέρνηση του ΣΥΡΙΖΑ με το ακροδεξιό κόμμα των ΑΝΕΛ και αφού πέρασαν τρία χρόνια από την ολοκλήρωση του πορίσματος της </w:t>
      </w:r>
      <w:r>
        <w:rPr>
          <w:rFonts w:eastAsia="Times New Roman" w:cs="Times New Roman"/>
          <w:szCs w:val="24"/>
        </w:rPr>
        <w:t>Δ</w:t>
      </w:r>
      <w:r w:rsidRPr="00010BA0">
        <w:rPr>
          <w:rFonts w:eastAsia="Times New Roman" w:cs="Times New Roman"/>
          <w:szCs w:val="24"/>
        </w:rPr>
        <w:t xml:space="preserve">ιακομματικής </w:t>
      </w:r>
      <w:r>
        <w:rPr>
          <w:rFonts w:eastAsia="Times New Roman" w:cs="Times New Roman"/>
          <w:szCs w:val="24"/>
        </w:rPr>
        <w:t>Κ</w:t>
      </w:r>
      <w:r w:rsidRPr="00010BA0">
        <w:rPr>
          <w:rFonts w:eastAsia="Times New Roman" w:cs="Times New Roman"/>
          <w:szCs w:val="24"/>
        </w:rPr>
        <w:t xml:space="preserve">οινοβουλευτικής </w:t>
      </w:r>
      <w:r>
        <w:rPr>
          <w:rFonts w:eastAsia="Times New Roman" w:cs="Times New Roman"/>
          <w:szCs w:val="24"/>
        </w:rPr>
        <w:t>Ε</w:t>
      </w:r>
      <w:r w:rsidRPr="00010BA0">
        <w:rPr>
          <w:rFonts w:eastAsia="Times New Roman" w:cs="Times New Roman"/>
          <w:szCs w:val="24"/>
        </w:rPr>
        <w:t xml:space="preserve">πιτροπής για τη </w:t>
      </w:r>
      <w:r>
        <w:rPr>
          <w:rFonts w:eastAsia="Times New Roman" w:cs="Times New Roman"/>
          <w:szCs w:val="24"/>
        </w:rPr>
        <w:t>Δ</w:t>
      </w:r>
      <w:r w:rsidRPr="00010BA0">
        <w:rPr>
          <w:rFonts w:eastAsia="Times New Roman" w:cs="Times New Roman"/>
          <w:szCs w:val="24"/>
        </w:rPr>
        <w:t xml:space="preserve">ιεκδίκηση των </w:t>
      </w:r>
      <w:r>
        <w:rPr>
          <w:rFonts w:eastAsia="Times New Roman" w:cs="Times New Roman"/>
          <w:szCs w:val="24"/>
        </w:rPr>
        <w:t>Γ</w:t>
      </w:r>
      <w:r w:rsidRPr="00010BA0">
        <w:rPr>
          <w:rFonts w:eastAsia="Times New Roman" w:cs="Times New Roman"/>
          <w:szCs w:val="24"/>
        </w:rPr>
        <w:t xml:space="preserve">ερμανικών </w:t>
      </w:r>
      <w:r>
        <w:rPr>
          <w:rFonts w:eastAsia="Times New Roman" w:cs="Times New Roman"/>
          <w:szCs w:val="24"/>
        </w:rPr>
        <w:t>Ο</w:t>
      </w:r>
      <w:r w:rsidRPr="00010BA0">
        <w:rPr>
          <w:rFonts w:eastAsia="Times New Roman" w:cs="Times New Roman"/>
          <w:szCs w:val="24"/>
        </w:rPr>
        <w:t>φειλών</w:t>
      </w:r>
      <w:r>
        <w:rPr>
          <w:rFonts w:eastAsia="Times New Roman" w:cs="Times New Roman"/>
          <w:szCs w:val="24"/>
        </w:rPr>
        <w:t>,</w:t>
      </w:r>
      <w:r w:rsidRPr="00010BA0">
        <w:rPr>
          <w:rFonts w:eastAsia="Times New Roman" w:cs="Times New Roman"/>
          <w:szCs w:val="24"/>
        </w:rPr>
        <w:t xml:space="preserve"> θυμήθηκε τώρα η </w:t>
      </w:r>
      <w:r>
        <w:rPr>
          <w:rFonts w:eastAsia="Times New Roman" w:cs="Times New Roman"/>
          <w:szCs w:val="24"/>
        </w:rPr>
        <w:t>Κ</w:t>
      </w:r>
      <w:r w:rsidRPr="00010BA0">
        <w:rPr>
          <w:rFonts w:eastAsia="Times New Roman" w:cs="Times New Roman"/>
          <w:szCs w:val="24"/>
        </w:rPr>
        <w:t xml:space="preserve">υβέρνηση να το φέρει </w:t>
      </w:r>
      <w:r>
        <w:rPr>
          <w:rFonts w:eastAsia="Times New Roman" w:cs="Times New Roman"/>
          <w:szCs w:val="24"/>
        </w:rPr>
        <w:t>για</w:t>
      </w:r>
      <w:r w:rsidRPr="00010BA0">
        <w:rPr>
          <w:rFonts w:eastAsia="Times New Roman" w:cs="Times New Roman"/>
          <w:szCs w:val="24"/>
        </w:rPr>
        <w:t xml:space="preserve"> σ</w:t>
      </w:r>
      <w:r w:rsidRPr="00010BA0">
        <w:rPr>
          <w:rFonts w:eastAsia="Times New Roman" w:cs="Times New Roman"/>
          <w:szCs w:val="24"/>
        </w:rPr>
        <w:t>υζήτηση στη Βουλή</w:t>
      </w:r>
      <w:r>
        <w:rPr>
          <w:rFonts w:eastAsia="Times New Roman" w:cs="Times New Roman"/>
          <w:szCs w:val="24"/>
        </w:rPr>
        <w:t>.</w:t>
      </w:r>
      <w:r w:rsidRPr="00010BA0">
        <w:rPr>
          <w:rFonts w:eastAsia="Times New Roman" w:cs="Times New Roman"/>
          <w:szCs w:val="24"/>
        </w:rPr>
        <w:t xml:space="preserve"> Προφανώς ήσασταν απασχολημέν</w:t>
      </w:r>
      <w:r>
        <w:rPr>
          <w:rFonts w:eastAsia="Times New Roman" w:cs="Times New Roman"/>
          <w:szCs w:val="24"/>
        </w:rPr>
        <w:t>οι</w:t>
      </w:r>
      <w:r w:rsidRPr="00010BA0">
        <w:rPr>
          <w:rFonts w:eastAsia="Times New Roman" w:cs="Times New Roman"/>
          <w:szCs w:val="24"/>
        </w:rPr>
        <w:t xml:space="preserve"> με άλλα ζητήματα</w:t>
      </w:r>
      <w:r>
        <w:rPr>
          <w:rFonts w:eastAsia="Times New Roman" w:cs="Times New Roman"/>
          <w:szCs w:val="24"/>
        </w:rPr>
        <w:t>. Έ</w:t>
      </w:r>
      <w:r w:rsidRPr="00010BA0">
        <w:rPr>
          <w:rFonts w:eastAsia="Times New Roman" w:cs="Times New Roman"/>
          <w:szCs w:val="24"/>
        </w:rPr>
        <w:t>πρεπε πρώτα να διεκπεραιώσετε όλη τη βρώμικη δουλειά σε βάρος του λαού</w:t>
      </w:r>
      <w:r>
        <w:rPr>
          <w:rFonts w:eastAsia="Times New Roman" w:cs="Times New Roman"/>
          <w:szCs w:val="24"/>
        </w:rPr>
        <w:t>, να</w:t>
      </w:r>
      <w:r w:rsidRPr="00010BA0">
        <w:rPr>
          <w:rFonts w:eastAsia="Times New Roman" w:cs="Times New Roman"/>
          <w:szCs w:val="24"/>
        </w:rPr>
        <w:t xml:space="preserve"> τον φορτώσετε με φόρους και χαράτσια και να τον αδειάσετε από μισθούς και συντάξεις</w:t>
      </w:r>
      <w:r>
        <w:rPr>
          <w:rFonts w:eastAsia="Times New Roman" w:cs="Times New Roman"/>
          <w:szCs w:val="24"/>
        </w:rPr>
        <w:t>,</w:t>
      </w:r>
      <w:r w:rsidRPr="00010BA0">
        <w:rPr>
          <w:rFonts w:eastAsia="Times New Roman" w:cs="Times New Roman"/>
          <w:szCs w:val="24"/>
        </w:rPr>
        <w:t xml:space="preserve"> να εξασφαλίσετε τα κέρδη κα</w:t>
      </w:r>
      <w:r w:rsidRPr="00010BA0">
        <w:rPr>
          <w:rFonts w:eastAsia="Times New Roman" w:cs="Times New Roman"/>
          <w:szCs w:val="24"/>
        </w:rPr>
        <w:t>ι τα προνόμια του κεφαλαίου για την περιβόητη δίκαιη ανάπτυξη</w:t>
      </w:r>
      <w:r>
        <w:rPr>
          <w:rFonts w:eastAsia="Times New Roman" w:cs="Times New Roman"/>
          <w:szCs w:val="24"/>
        </w:rPr>
        <w:t>,</w:t>
      </w:r>
      <w:r w:rsidRPr="00010BA0">
        <w:rPr>
          <w:rFonts w:eastAsia="Times New Roman" w:cs="Times New Roman"/>
          <w:szCs w:val="24"/>
        </w:rPr>
        <w:t xml:space="preserve"> να συμφωνήσετε τα ματωμένα πρωτογενή πλεονάσματα και τη φτώχεια διαρκείας για το</w:t>
      </w:r>
      <w:r>
        <w:rPr>
          <w:rFonts w:eastAsia="Times New Roman" w:cs="Times New Roman"/>
          <w:szCs w:val="24"/>
        </w:rPr>
        <w:t>ν</w:t>
      </w:r>
      <w:r w:rsidRPr="00010BA0">
        <w:rPr>
          <w:rFonts w:eastAsia="Times New Roman" w:cs="Times New Roman"/>
          <w:szCs w:val="24"/>
        </w:rPr>
        <w:t xml:space="preserve"> λαό μέχρι και το 2060</w:t>
      </w:r>
      <w:r>
        <w:rPr>
          <w:rFonts w:eastAsia="Times New Roman" w:cs="Times New Roman"/>
          <w:szCs w:val="24"/>
        </w:rPr>
        <w:t xml:space="preserve"> κ</w:t>
      </w:r>
      <w:r w:rsidRPr="00010BA0">
        <w:rPr>
          <w:rFonts w:eastAsia="Times New Roman" w:cs="Times New Roman"/>
          <w:szCs w:val="24"/>
        </w:rPr>
        <w:t>αι βέβαια να γίνετ</w:t>
      </w:r>
      <w:r>
        <w:rPr>
          <w:rFonts w:eastAsia="Times New Roman" w:cs="Times New Roman"/>
          <w:szCs w:val="24"/>
        </w:rPr>
        <w:t>ε</w:t>
      </w:r>
      <w:r w:rsidRPr="00010BA0">
        <w:rPr>
          <w:rFonts w:eastAsia="Times New Roman" w:cs="Times New Roman"/>
          <w:szCs w:val="24"/>
        </w:rPr>
        <w:t xml:space="preserve"> ο μεντεσές των εγκληματιών πολέμου των Αμερικανών και του ΝΑΤΟ στη Μ</w:t>
      </w:r>
      <w:r w:rsidRPr="00010BA0">
        <w:rPr>
          <w:rFonts w:eastAsia="Times New Roman" w:cs="Times New Roman"/>
          <w:szCs w:val="24"/>
        </w:rPr>
        <w:t>εσόγειο και στα Βαλκάνια</w:t>
      </w:r>
      <w:r>
        <w:rPr>
          <w:rFonts w:eastAsia="Times New Roman" w:cs="Times New Roman"/>
          <w:szCs w:val="24"/>
        </w:rPr>
        <w:t xml:space="preserve">. </w:t>
      </w:r>
      <w:r>
        <w:rPr>
          <w:rFonts w:eastAsia="Times New Roman" w:cs="Times New Roman"/>
          <w:szCs w:val="24"/>
        </w:rPr>
        <w:t>Μ</w:t>
      </w:r>
      <w:r w:rsidRPr="00010BA0">
        <w:rPr>
          <w:rFonts w:eastAsia="Times New Roman" w:cs="Times New Roman"/>
          <w:szCs w:val="24"/>
        </w:rPr>
        <w:t xml:space="preserve">ετά </w:t>
      </w:r>
      <w:r>
        <w:rPr>
          <w:rFonts w:eastAsia="Times New Roman" w:cs="Times New Roman"/>
          <w:szCs w:val="24"/>
        </w:rPr>
        <w:t>επενδύετε στις ευαίσθητες χορδές</w:t>
      </w:r>
      <w:r w:rsidRPr="00010BA0">
        <w:rPr>
          <w:rFonts w:eastAsia="Times New Roman" w:cs="Times New Roman"/>
          <w:szCs w:val="24"/>
        </w:rPr>
        <w:t xml:space="preserve"> και στον πόνο ενός λαού που περιμένει και απαιτεί τη δικαίωση από τη λεηλασία</w:t>
      </w:r>
      <w:r>
        <w:rPr>
          <w:rFonts w:eastAsia="Times New Roman" w:cs="Times New Roman"/>
          <w:szCs w:val="24"/>
        </w:rPr>
        <w:t>,</w:t>
      </w:r>
      <w:r w:rsidRPr="00010BA0">
        <w:rPr>
          <w:rFonts w:eastAsia="Times New Roman" w:cs="Times New Roman"/>
          <w:szCs w:val="24"/>
        </w:rPr>
        <w:t xml:space="preserve"> τις σφαγές και τις καταστροφές που υπέστη από τους φασίστες κατακτητές</w:t>
      </w:r>
      <w:r>
        <w:rPr>
          <w:rFonts w:eastAsia="Times New Roman" w:cs="Times New Roman"/>
          <w:szCs w:val="24"/>
        </w:rPr>
        <w:t>,</w:t>
      </w:r>
      <w:r w:rsidRPr="00010BA0">
        <w:rPr>
          <w:rFonts w:eastAsia="Times New Roman" w:cs="Times New Roman"/>
          <w:szCs w:val="24"/>
        </w:rPr>
        <w:t xml:space="preserve"> </w:t>
      </w:r>
      <w:r w:rsidRPr="00010BA0">
        <w:rPr>
          <w:rFonts w:eastAsia="Times New Roman" w:cs="Times New Roman"/>
          <w:szCs w:val="24"/>
        </w:rPr>
        <w:lastRenderedPageBreak/>
        <w:t xml:space="preserve">τους προγόνους δηλαδή της φασιστικής και </w:t>
      </w:r>
      <w:r>
        <w:rPr>
          <w:rFonts w:eastAsia="Times New Roman" w:cs="Times New Roman"/>
          <w:szCs w:val="24"/>
        </w:rPr>
        <w:t>εγκλη</w:t>
      </w:r>
      <w:r w:rsidRPr="00010BA0">
        <w:rPr>
          <w:rFonts w:eastAsia="Times New Roman" w:cs="Times New Roman"/>
          <w:szCs w:val="24"/>
        </w:rPr>
        <w:t>ματικής Χρυσής Αυγής</w:t>
      </w:r>
      <w:r>
        <w:rPr>
          <w:rFonts w:eastAsia="Times New Roman" w:cs="Times New Roman"/>
          <w:szCs w:val="24"/>
        </w:rPr>
        <w:t>,</w:t>
      </w:r>
      <w:r w:rsidRPr="00010BA0">
        <w:rPr>
          <w:rFonts w:eastAsia="Times New Roman" w:cs="Times New Roman"/>
          <w:szCs w:val="24"/>
        </w:rPr>
        <w:t xml:space="preserve"> για τη δίκη τ</w:t>
      </w:r>
      <w:r>
        <w:rPr>
          <w:rFonts w:eastAsia="Times New Roman" w:cs="Times New Roman"/>
          <w:szCs w:val="24"/>
        </w:rPr>
        <w:t>η</w:t>
      </w:r>
      <w:r w:rsidRPr="00010BA0">
        <w:rPr>
          <w:rFonts w:eastAsia="Times New Roman" w:cs="Times New Roman"/>
          <w:szCs w:val="24"/>
        </w:rPr>
        <w:t>ς οποί</w:t>
      </w:r>
      <w:r>
        <w:rPr>
          <w:rFonts w:eastAsia="Times New Roman" w:cs="Times New Roman"/>
          <w:szCs w:val="24"/>
        </w:rPr>
        <w:t>α</w:t>
      </w:r>
      <w:r w:rsidRPr="00010BA0">
        <w:rPr>
          <w:rFonts w:eastAsia="Times New Roman" w:cs="Times New Roman"/>
          <w:szCs w:val="24"/>
        </w:rPr>
        <w:t xml:space="preserve">ς σημειωτέον ποτέ δεν καταφέρατε να πείσετε κανέναν γιατί αδικαιολόγητα καθυστερεί η ολοκλήρωση </w:t>
      </w:r>
      <w:r>
        <w:rPr>
          <w:rFonts w:eastAsia="Times New Roman" w:cs="Times New Roman"/>
          <w:szCs w:val="24"/>
        </w:rPr>
        <w:t>ε</w:t>
      </w:r>
      <w:r w:rsidRPr="00010BA0">
        <w:rPr>
          <w:rFonts w:eastAsia="Times New Roman" w:cs="Times New Roman"/>
          <w:szCs w:val="24"/>
        </w:rPr>
        <w:t>δώ και πέντε χρόνια</w:t>
      </w:r>
      <w:r>
        <w:rPr>
          <w:rFonts w:eastAsia="Times New Roman" w:cs="Times New Roman"/>
          <w:szCs w:val="24"/>
        </w:rPr>
        <w:t>.</w:t>
      </w:r>
    </w:p>
    <w:p w14:paraId="619F8E7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Δ</w:t>
      </w:r>
      <w:r w:rsidRPr="00010BA0">
        <w:rPr>
          <w:rFonts w:eastAsia="Times New Roman" w:cs="Times New Roman"/>
          <w:szCs w:val="24"/>
        </w:rPr>
        <w:t>εν ταιριάζει ούτε αξίζει να υποστεί η μνήμη των εκτελεσμένων της επαρχίας Βιάννου</w:t>
      </w:r>
      <w:r>
        <w:rPr>
          <w:rFonts w:eastAsia="Times New Roman" w:cs="Times New Roman"/>
          <w:szCs w:val="24"/>
        </w:rPr>
        <w:t>,</w:t>
      </w:r>
      <w:r w:rsidRPr="00010BA0">
        <w:rPr>
          <w:rFonts w:eastAsia="Times New Roman" w:cs="Times New Roman"/>
          <w:szCs w:val="24"/>
        </w:rPr>
        <w:t xml:space="preserve"> της </w:t>
      </w:r>
      <w:r>
        <w:rPr>
          <w:rFonts w:eastAsia="Times New Roman" w:cs="Times New Roman"/>
          <w:szCs w:val="24"/>
        </w:rPr>
        <w:t>Κ</w:t>
      </w:r>
      <w:r w:rsidRPr="00010BA0">
        <w:rPr>
          <w:rFonts w:eastAsia="Times New Roman" w:cs="Times New Roman"/>
          <w:szCs w:val="24"/>
        </w:rPr>
        <w:t>ανδάνου</w:t>
      </w:r>
      <w:r>
        <w:rPr>
          <w:rFonts w:eastAsia="Times New Roman" w:cs="Times New Roman"/>
          <w:szCs w:val="24"/>
        </w:rPr>
        <w:t>,</w:t>
      </w:r>
      <w:r w:rsidRPr="00010BA0">
        <w:rPr>
          <w:rFonts w:eastAsia="Times New Roman" w:cs="Times New Roman"/>
          <w:szCs w:val="24"/>
        </w:rPr>
        <w:t xml:space="preserve"> των Ανωγείων</w:t>
      </w:r>
      <w:r>
        <w:rPr>
          <w:rFonts w:eastAsia="Times New Roman" w:cs="Times New Roman"/>
          <w:szCs w:val="24"/>
        </w:rPr>
        <w:t>,</w:t>
      </w:r>
      <w:r w:rsidRPr="00010BA0">
        <w:rPr>
          <w:rFonts w:eastAsia="Times New Roman" w:cs="Times New Roman"/>
          <w:szCs w:val="24"/>
        </w:rPr>
        <w:t xml:space="preserve"> της Δαμάστας</w:t>
      </w:r>
      <w:r>
        <w:rPr>
          <w:rFonts w:eastAsia="Times New Roman" w:cs="Times New Roman"/>
          <w:szCs w:val="24"/>
        </w:rPr>
        <w:t>, του Άνω Μ</w:t>
      </w:r>
      <w:r w:rsidRPr="00010BA0">
        <w:rPr>
          <w:rFonts w:eastAsia="Times New Roman" w:cs="Times New Roman"/>
          <w:szCs w:val="24"/>
        </w:rPr>
        <w:t>έρους και πολλών άλλων δεκάδων μαρτυρικών χωριών και πόλεων της Κρήτης και όλης της χώρας τέτοια βάναυση προσβολή</w:t>
      </w:r>
      <w:r>
        <w:rPr>
          <w:rFonts w:eastAsia="Times New Roman" w:cs="Times New Roman"/>
          <w:szCs w:val="24"/>
        </w:rPr>
        <w:t>. Η</w:t>
      </w:r>
      <w:r w:rsidRPr="00010BA0">
        <w:rPr>
          <w:rFonts w:eastAsia="Times New Roman" w:cs="Times New Roman"/>
          <w:szCs w:val="24"/>
        </w:rPr>
        <w:t xml:space="preserve"> σκοπιμότητα της στιγμής και η προσπάθεια αποπροσανατολισμού του λαού και μάλιστα χωρίς </w:t>
      </w:r>
      <w:r>
        <w:rPr>
          <w:rFonts w:eastAsia="Times New Roman" w:cs="Times New Roman"/>
          <w:szCs w:val="24"/>
        </w:rPr>
        <w:t>κ</w:t>
      </w:r>
      <w:r w:rsidRPr="00010BA0">
        <w:rPr>
          <w:rFonts w:eastAsia="Times New Roman" w:cs="Times New Roman"/>
          <w:szCs w:val="24"/>
        </w:rPr>
        <w:t>ανένα</w:t>
      </w:r>
      <w:r w:rsidRPr="00010BA0">
        <w:rPr>
          <w:rFonts w:eastAsia="Times New Roman" w:cs="Times New Roman"/>
          <w:szCs w:val="24"/>
        </w:rPr>
        <w:t xml:space="preserve"> θετικό καταληκτικό περιεχόμενο</w:t>
      </w:r>
      <w:r>
        <w:rPr>
          <w:rFonts w:eastAsia="Times New Roman" w:cs="Times New Roman"/>
          <w:szCs w:val="24"/>
        </w:rPr>
        <w:t xml:space="preserve"> αποτελεί βεβήλωση</w:t>
      </w:r>
      <w:r w:rsidRPr="00010BA0">
        <w:rPr>
          <w:rFonts w:eastAsia="Times New Roman" w:cs="Times New Roman"/>
          <w:szCs w:val="24"/>
        </w:rPr>
        <w:t xml:space="preserve"> της μνήμης εκατοντάδων χιλιάδων Ελλήνων πατριωτών</w:t>
      </w:r>
      <w:r>
        <w:rPr>
          <w:rFonts w:eastAsia="Times New Roman" w:cs="Times New Roman"/>
          <w:szCs w:val="24"/>
        </w:rPr>
        <w:t>,</w:t>
      </w:r>
      <w:r w:rsidRPr="00010BA0">
        <w:rPr>
          <w:rFonts w:eastAsia="Times New Roman" w:cs="Times New Roman"/>
          <w:szCs w:val="24"/>
        </w:rPr>
        <w:t xml:space="preserve"> ανδρών και γυναικών</w:t>
      </w:r>
      <w:r>
        <w:rPr>
          <w:rFonts w:eastAsia="Times New Roman" w:cs="Times New Roman"/>
          <w:szCs w:val="24"/>
        </w:rPr>
        <w:t>,</w:t>
      </w:r>
      <w:r w:rsidRPr="00010BA0">
        <w:rPr>
          <w:rFonts w:eastAsia="Times New Roman" w:cs="Times New Roman"/>
          <w:szCs w:val="24"/>
        </w:rPr>
        <w:t xml:space="preserve"> παιδιών και γερόντων που </w:t>
      </w:r>
      <w:r>
        <w:rPr>
          <w:rFonts w:eastAsia="Times New Roman" w:cs="Times New Roman"/>
          <w:szCs w:val="24"/>
        </w:rPr>
        <w:t>σφαγιάστηκαν,</w:t>
      </w:r>
      <w:r w:rsidRPr="00010BA0">
        <w:rPr>
          <w:rFonts w:eastAsia="Times New Roman" w:cs="Times New Roman"/>
          <w:szCs w:val="24"/>
        </w:rPr>
        <w:t xml:space="preserve"> εκτελέσθηκαν</w:t>
      </w:r>
      <w:r>
        <w:rPr>
          <w:rFonts w:eastAsia="Times New Roman" w:cs="Times New Roman"/>
          <w:szCs w:val="24"/>
        </w:rPr>
        <w:t>,</w:t>
      </w:r>
      <w:r w:rsidRPr="00010BA0">
        <w:rPr>
          <w:rFonts w:eastAsia="Times New Roman" w:cs="Times New Roman"/>
          <w:szCs w:val="24"/>
        </w:rPr>
        <w:t xml:space="preserve"> βιάστηκαν</w:t>
      </w:r>
      <w:r>
        <w:rPr>
          <w:rFonts w:eastAsia="Times New Roman" w:cs="Times New Roman"/>
          <w:szCs w:val="24"/>
        </w:rPr>
        <w:t>,</w:t>
      </w:r>
      <w:r w:rsidRPr="00010BA0">
        <w:rPr>
          <w:rFonts w:eastAsia="Times New Roman" w:cs="Times New Roman"/>
          <w:szCs w:val="24"/>
        </w:rPr>
        <w:t xml:space="preserve"> σακατε</w:t>
      </w:r>
      <w:r>
        <w:rPr>
          <w:rFonts w:eastAsia="Times New Roman" w:cs="Times New Roman"/>
          <w:szCs w:val="24"/>
        </w:rPr>
        <w:t>ύ</w:t>
      </w:r>
      <w:r w:rsidRPr="00010BA0">
        <w:rPr>
          <w:rFonts w:eastAsia="Times New Roman" w:cs="Times New Roman"/>
          <w:szCs w:val="24"/>
        </w:rPr>
        <w:t>τηκα</w:t>
      </w:r>
      <w:r>
        <w:rPr>
          <w:rFonts w:eastAsia="Times New Roman" w:cs="Times New Roman"/>
          <w:szCs w:val="24"/>
        </w:rPr>
        <w:t>ν,</w:t>
      </w:r>
      <w:r w:rsidRPr="00010BA0">
        <w:rPr>
          <w:rFonts w:eastAsia="Times New Roman" w:cs="Times New Roman"/>
          <w:szCs w:val="24"/>
        </w:rPr>
        <w:t xml:space="preserve"> έχασαν περιουσίες</w:t>
      </w:r>
      <w:r>
        <w:rPr>
          <w:rFonts w:eastAsia="Times New Roman" w:cs="Times New Roman"/>
          <w:szCs w:val="24"/>
        </w:rPr>
        <w:t>,</w:t>
      </w:r>
      <w:r w:rsidRPr="00010BA0">
        <w:rPr>
          <w:rFonts w:eastAsia="Times New Roman" w:cs="Times New Roman"/>
          <w:szCs w:val="24"/>
        </w:rPr>
        <w:t xml:space="preserve"> πυρπολήθηκαν τα σπίτια </w:t>
      </w:r>
      <w:r>
        <w:rPr>
          <w:rFonts w:eastAsia="Times New Roman" w:cs="Times New Roman"/>
          <w:szCs w:val="24"/>
        </w:rPr>
        <w:t>τους,</w:t>
      </w:r>
      <w:r w:rsidRPr="00010BA0">
        <w:rPr>
          <w:rFonts w:eastAsia="Times New Roman" w:cs="Times New Roman"/>
          <w:szCs w:val="24"/>
        </w:rPr>
        <w:t xml:space="preserve"> χωριά κα</w:t>
      </w:r>
      <w:r w:rsidRPr="00010BA0">
        <w:rPr>
          <w:rFonts w:eastAsia="Times New Roman" w:cs="Times New Roman"/>
          <w:szCs w:val="24"/>
        </w:rPr>
        <w:t>ι πόλεις σε όλη τη χώρα που κυριολεκτικά μαρτύρησαν από τη ναζιστική φασιστική θηριωδία</w:t>
      </w:r>
      <w:r>
        <w:rPr>
          <w:rFonts w:eastAsia="Times New Roman" w:cs="Times New Roman"/>
          <w:szCs w:val="24"/>
        </w:rPr>
        <w:t xml:space="preserve">, </w:t>
      </w:r>
      <w:r w:rsidRPr="00010BA0">
        <w:rPr>
          <w:rFonts w:eastAsia="Times New Roman" w:cs="Times New Roman"/>
          <w:szCs w:val="24"/>
        </w:rPr>
        <w:t>ό</w:t>
      </w:r>
      <w:r>
        <w:rPr>
          <w:rFonts w:eastAsia="Times New Roman" w:cs="Times New Roman"/>
          <w:szCs w:val="24"/>
        </w:rPr>
        <w:t>,</w:t>
      </w:r>
      <w:r w:rsidRPr="00010BA0">
        <w:rPr>
          <w:rFonts w:eastAsia="Times New Roman" w:cs="Times New Roman"/>
          <w:szCs w:val="24"/>
        </w:rPr>
        <w:t>τι πιο εγκληματικό και απεχθές έχει να επιδείξει η ανθρωπότητα</w:t>
      </w:r>
      <w:r>
        <w:rPr>
          <w:rFonts w:eastAsia="Times New Roman" w:cs="Times New Roman"/>
          <w:szCs w:val="24"/>
        </w:rPr>
        <w:t>.</w:t>
      </w:r>
    </w:p>
    <w:p w14:paraId="619F8E7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Καμμία</w:t>
      </w:r>
      <w:r w:rsidRPr="00010BA0">
        <w:rPr>
          <w:rFonts w:eastAsia="Times New Roman" w:cs="Times New Roman"/>
          <w:szCs w:val="24"/>
        </w:rPr>
        <w:t xml:space="preserve"> απολύτως αναφορά δεν γίνεται στο πόρισμα της </w:t>
      </w:r>
      <w:r>
        <w:rPr>
          <w:rFonts w:eastAsia="Times New Roman" w:cs="Times New Roman"/>
          <w:szCs w:val="24"/>
        </w:rPr>
        <w:t>Ε</w:t>
      </w:r>
      <w:r w:rsidRPr="00010BA0">
        <w:rPr>
          <w:rFonts w:eastAsia="Times New Roman" w:cs="Times New Roman"/>
          <w:szCs w:val="24"/>
        </w:rPr>
        <w:t xml:space="preserve">πιτροπής για τη </w:t>
      </w:r>
      <w:r>
        <w:rPr>
          <w:rFonts w:eastAsia="Times New Roman" w:cs="Times New Roman"/>
          <w:szCs w:val="24"/>
        </w:rPr>
        <w:t>Δ</w:t>
      </w:r>
      <w:r w:rsidRPr="00010BA0">
        <w:rPr>
          <w:rFonts w:eastAsia="Times New Roman" w:cs="Times New Roman"/>
          <w:szCs w:val="24"/>
        </w:rPr>
        <w:t xml:space="preserve">ιεκδίκηση των </w:t>
      </w:r>
      <w:r>
        <w:rPr>
          <w:rFonts w:eastAsia="Times New Roman" w:cs="Times New Roman"/>
          <w:szCs w:val="24"/>
        </w:rPr>
        <w:t>Γ</w:t>
      </w:r>
      <w:r w:rsidRPr="00010BA0">
        <w:rPr>
          <w:rFonts w:eastAsia="Times New Roman" w:cs="Times New Roman"/>
          <w:szCs w:val="24"/>
        </w:rPr>
        <w:t xml:space="preserve">ερμανικών </w:t>
      </w:r>
      <w:r>
        <w:rPr>
          <w:rFonts w:eastAsia="Times New Roman" w:cs="Times New Roman"/>
          <w:szCs w:val="24"/>
        </w:rPr>
        <w:t>Ο</w:t>
      </w:r>
      <w:r w:rsidRPr="00010BA0">
        <w:rPr>
          <w:rFonts w:eastAsia="Times New Roman" w:cs="Times New Roman"/>
          <w:szCs w:val="24"/>
        </w:rPr>
        <w:t>φειλώ</w:t>
      </w:r>
      <w:r w:rsidRPr="00010BA0">
        <w:rPr>
          <w:rFonts w:eastAsia="Times New Roman" w:cs="Times New Roman"/>
          <w:szCs w:val="24"/>
        </w:rPr>
        <w:t>ν</w:t>
      </w:r>
      <w:r>
        <w:rPr>
          <w:rFonts w:eastAsia="Times New Roman" w:cs="Times New Roman"/>
          <w:szCs w:val="24"/>
        </w:rPr>
        <w:t>,</w:t>
      </w:r>
      <w:r w:rsidRPr="00010BA0">
        <w:rPr>
          <w:rFonts w:eastAsia="Times New Roman" w:cs="Times New Roman"/>
          <w:szCs w:val="24"/>
        </w:rPr>
        <w:t xml:space="preserve"> ούτε υπήρξε</w:t>
      </w:r>
      <w:r>
        <w:rPr>
          <w:rFonts w:eastAsia="Times New Roman" w:cs="Times New Roman"/>
          <w:szCs w:val="24"/>
        </w:rPr>
        <w:t>,</w:t>
      </w:r>
      <w:r w:rsidRPr="00010BA0">
        <w:rPr>
          <w:rFonts w:eastAsia="Times New Roman" w:cs="Times New Roman"/>
          <w:szCs w:val="24"/>
        </w:rPr>
        <w:t xml:space="preserve"> ούτε υπάρχει κα</w:t>
      </w:r>
      <w:r>
        <w:rPr>
          <w:rFonts w:eastAsia="Times New Roman" w:cs="Times New Roman"/>
          <w:szCs w:val="24"/>
        </w:rPr>
        <w:t>μμία</w:t>
      </w:r>
      <w:r w:rsidRPr="00010BA0">
        <w:rPr>
          <w:rFonts w:eastAsia="Times New Roman" w:cs="Times New Roman"/>
          <w:szCs w:val="24"/>
        </w:rPr>
        <w:t xml:space="preserve"> δέσμευση της </w:t>
      </w:r>
      <w:r>
        <w:rPr>
          <w:rFonts w:eastAsia="Times New Roman" w:cs="Times New Roman"/>
          <w:szCs w:val="24"/>
        </w:rPr>
        <w:t>Κ</w:t>
      </w:r>
      <w:r w:rsidRPr="00010BA0">
        <w:rPr>
          <w:rFonts w:eastAsia="Times New Roman" w:cs="Times New Roman"/>
          <w:szCs w:val="24"/>
        </w:rPr>
        <w:t>υβέρνησης να διεκδικήσει ενιαία και στο σύνολό τους τις διεκδικήσεις</w:t>
      </w:r>
      <w:r>
        <w:rPr>
          <w:rFonts w:eastAsia="Times New Roman" w:cs="Times New Roman"/>
          <w:szCs w:val="24"/>
        </w:rPr>
        <w:t>. Αναφέρεται σε πρωτοβουλία που</w:t>
      </w:r>
      <w:r w:rsidRPr="00010BA0">
        <w:rPr>
          <w:rFonts w:eastAsia="Times New Roman" w:cs="Times New Roman"/>
          <w:szCs w:val="24"/>
        </w:rPr>
        <w:t xml:space="preserve"> θα πάρει η Βουλή για την εκπόνηση ενός σχεδίου </w:t>
      </w:r>
      <w:r>
        <w:rPr>
          <w:rFonts w:eastAsia="Times New Roman" w:cs="Times New Roman"/>
          <w:szCs w:val="24"/>
        </w:rPr>
        <w:t>ε</w:t>
      </w:r>
      <w:r w:rsidRPr="00010BA0">
        <w:rPr>
          <w:rFonts w:eastAsia="Times New Roman" w:cs="Times New Roman"/>
          <w:szCs w:val="24"/>
        </w:rPr>
        <w:t>θνικής στρατηγικής στα θέματα των γερμανικών οφειλών</w:t>
      </w:r>
      <w:r>
        <w:rPr>
          <w:rFonts w:eastAsia="Times New Roman" w:cs="Times New Roman"/>
          <w:szCs w:val="24"/>
        </w:rPr>
        <w:t>,</w:t>
      </w:r>
      <w:r w:rsidRPr="00010BA0">
        <w:rPr>
          <w:rFonts w:eastAsia="Times New Roman" w:cs="Times New Roman"/>
          <w:szCs w:val="24"/>
        </w:rPr>
        <w:t xml:space="preserve"> αναφ</w:t>
      </w:r>
      <w:r w:rsidRPr="00010BA0">
        <w:rPr>
          <w:rFonts w:eastAsia="Times New Roman" w:cs="Times New Roman"/>
          <w:szCs w:val="24"/>
        </w:rPr>
        <w:t>έρεται στη ρηματική διακοίνωση</w:t>
      </w:r>
      <w:r>
        <w:rPr>
          <w:rFonts w:eastAsia="Times New Roman" w:cs="Times New Roman"/>
          <w:szCs w:val="24"/>
        </w:rPr>
        <w:t>,</w:t>
      </w:r>
      <w:r w:rsidRPr="00010BA0">
        <w:rPr>
          <w:rFonts w:eastAsia="Times New Roman" w:cs="Times New Roman"/>
          <w:szCs w:val="24"/>
        </w:rPr>
        <w:t xml:space="preserve"> στην επιδίωξη ενημέρωσης της </w:t>
      </w:r>
      <w:r>
        <w:rPr>
          <w:rFonts w:eastAsia="Times New Roman" w:cs="Times New Roman"/>
          <w:szCs w:val="24"/>
        </w:rPr>
        <w:t>δ</w:t>
      </w:r>
      <w:r w:rsidRPr="00010BA0">
        <w:rPr>
          <w:rFonts w:eastAsia="Times New Roman" w:cs="Times New Roman"/>
          <w:szCs w:val="24"/>
        </w:rPr>
        <w:t>ιεθνούς κοινότητας</w:t>
      </w:r>
      <w:r>
        <w:rPr>
          <w:rFonts w:eastAsia="Times New Roman" w:cs="Times New Roman"/>
          <w:szCs w:val="24"/>
        </w:rPr>
        <w:t>. Ο</w:t>
      </w:r>
      <w:r w:rsidRPr="00010BA0">
        <w:rPr>
          <w:rFonts w:eastAsia="Times New Roman" w:cs="Times New Roman"/>
          <w:szCs w:val="24"/>
        </w:rPr>
        <w:t>υσιαστικά</w:t>
      </w:r>
      <w:r>
        <w:rPr>
          <w:rFonts w:eastAsia="Times New Roman" w:cs="Times New Roman"/>
          <w:szCs w:val="24"/>
        </w:rPr>
        <w:t>,</w:t>
      </w:r>
      <w:r w:rsidRPr="00010BA0">
        <w:rPr>
          <w:rFonts w:eastAsia="Times New Roman" w:cs="Times New Roman"/>
          <w:szCs w:val="24"/>
        </w:rPr>
        <w:t xml:space="preserve"> επιβεβαιώνει την απροθυ</w:t>
      </w:r>
      <w:r>
        <w:rPr>
          <w:rFonts w:eastAsia="Times New Roman" w:cs="Times New Roman"/>
          <w:szCs w:val="24"/>
        </w:rPr>
        <w:t>μία</w:t>
      </w:r>
      <w:r w:rsidRPr="00010BA0">
        <w:rPr>
          <w:rFonts w:eastAsia="Times New Roman" w:cs="Times New Roman"/>
          <w:szCs w:val="24"/>
        </w:rPr>
        <w:t xml:space="preserve"> της να διεκδικήσει τις αποζημιώσεις</w:t>
      </w:r>
      <w:r>
        <w:rPr>
          <w:rFonts w:eastAsia="Times New Roman" w:cs="Times New Roman"/>
          <w:szCs w:val="24"/>
        </w:rPr>
        <w:t>. Κι</w:t>
      </w:r>
      <w:r w:rsidRPr="00010BA0">
        <w:rPr>
          <w:rFonts w:eastAsia="Times New Roman" w:cs="Times New Roman"/>
          <w:szCs w:val="24"/>
        </w:rPr>
        <w:t xml:space="preserve"> όποιος δεν θέλει</w:t>
      </w:r>
      <w:r>
        <w:rPr>
          <w:rFonts w:eastAsia="Times New Roman" w:cs="Times New Roman"/>
          <w:szCs w:val="24"/>
        </w:rPr>
        <w:t>,</w:t>
      </w:r>
      <w:r w:rsidRPr="00010BA0">
        <w:rPr>
          <w:rFonts w:eastAsia="Times New Roman" w:cs="Times New Roman"/>
          <w:szCs w:val="24"/>
        </w:rPr>
        <w:t xml:space="preserve"> βέβαια</w:t>
      </w:r>
      <w:r>
        <w:rPr>
          <w:rFonts w:eastAsia="Times New Roman" w:cs="Times New Roman"/>
          <w:szCs w:val="24"/>
        </w:rPr>
        <w:t>,</w:t>
      </w:r>
      <w:r w:rsidRPr="00010BA0">
        <w:rPr>
          <w:rFonts w:eastAsia="Times New Roman" w:cs="Times New Roman"/>
          <w:szCs w:val="24"/>
        </w:rPr>
        <w:t xml:space="preserve"> να ζυμώσει</w:t>
      </w:r>
      <w:r>
        <w:rPr>
          <w:rFonts w:eastAsia="Times New Roman" w:cs="Times New Roman"/>
          <w:szCs w:val="24"/>
        </w:rPr>
        <w:t>,</w:t>
      </w:r>
      <w:r w:rsidRPr="00010BA0">
        <w:rPr>
          <w:rFonts w:eastAsia="Times New Roman" w:cs="Times New Roman"/>
          <w:szCs w:val="24"/>
        </w:rPr>
        <w:t xml:space="preserve"> δέκα μέρες ή χρόνια ολόκληρα</w:t>
      </w:r>
      <w:r>
        <w:rPr>
          <w:rFonts w:eastAsia="Times New Roman" w:cs="Times New Roman"/>
          <w:szCs w:val="24"/>
        </w:rPr>
        <w:t>,</w:t>
      </w:r>
      <w:r w:rsidRPr="00010BA0">
        <w:rPr>
          <w:rFonts w:eastAsia="Times New Roman" w:cs="Times New Roman"/>
          <w:szCs w:val="24"/>
        </w:rPr>
        <w:t xml:space="preserve"> δεκαετίες κοσκινίζει</w:t>
      </w:r>
      <w:r>
        <w:rPr>
          <w:rFonts w:eastAsia="Times New Roman" w:cs="Times New Roman"/>
          <w:szCs w:val="24"/>
        </w:rPr>
        <w:t>.</w:t>
      </w:r>
    </w:p>
    <w:p w14:paraId="619F8E7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Γ</w:t>
      </w:r>
      <w:r w:rsidRPr="00010BA0">
        <w:rPr>
          <w:rFonts w:eastAsia="Times New Roman" w:cs="Times New Roman"/>
          <w:szCs w:val="24"/>
        </w:rPr>
        <w:t>ια ν</w:t>
      </w:r>
      <w:r w:rsidRPr="00010BA0">
        <w:rPr>
          <w:rFonts w:eastAsia="Times New Roman" w:cs="Times New Roman"/>
          <w:szCs w:val="24"/>
        </w:rPr>
        <w:t xml:space="preserve">α οργανώνουν φιέστες </w:t>
      </w:r>
      <w:r>
        <w:rPr>
          <w:rFonts w:eastAsia="Times New Roman" w:cs="Times New Roman"/>
          <w:szCs w:val="24"/>
        </w:rPr>
        <w:t xml:space="preserve">όμως </w:t>
      </w:r>
      <w:r w:rsidRPr="00010BA0">
        <w:rPr>
          <w:rFonts w:eastAsia="Times New Roman" w:cs="Times New Roman"/>
          <w:szCs w:val="24"/>
        </w:rPr>
        <w:t xml:space="preserve">και να συγκροτούνται διακομματικές επιτροπές </w:t>
      </w:r>
      <w:r>
        <w:rPr>
          <w:rFonts w:eastAsia="Times New Roman" w:cs="Times New Roman"/>
          <w:szCs w:val="24"/>
        </w:rPr>
        <w:t>για</w:t>
      </w:r>
      <w:r w:rsidRPr="00010BA0">
        <w:rPr>
          <w:rFonts w:eastAsia="Times New Roman" w:cs="Times New Roman"/>
          <w:szCs w:val="24"/>
        </w:rPr>
        <w:t xml:space="preserve"> τις γερμανικές αποζημιώσεις και το κατοχικό δάνειο</w:t>
      </w:r>
      <w:r>
        <w:rPr>
          <w:rFonts w:eastAsia="Times New Roman" w:cs="Times New Roman"/>
          <w:szCs w:val="24"/>
        </w:rPr>
        <w:t>,</w:t>
      </w:r>
      <w:r w:rsidRPr="00010BA0">
        <w:rPr>
          <w:rFonts w:eastAsia="Times New Roman" w:cs="Times New Roman"/>
          <w:szCs w:val="24"/>
        </w:rPr>
        <w:t xml:space="preserve"> μακριά όμως από την ουσία και χωρίς να δεσμεύονται σε μέτρα</w:t>
      </w:r>
      <w:r>
        <w:rPr>
          <w:rFonts w:eastAsia="Times New Roman" w:cs="Times New Roman"/>
          <w:szCs w:val="24"/>
        </w:rPr>
        <w:t>,</w:t>
      </w:r>
      <w:r w:rsidRPr="00010BA0">
        <w:rPr>
          <w:rFonts w:eastAsia="Times New Roman" w:cs="Times New Roman"/>
          <w:szCs w:val="24"/>
        </w:rPr>
        <w:t xml:space="preserve"> συγκεκριμένο σχέδιο</w:t>
      </w:r>
      <w:r>
        <w:rPr>
          <w:rFonts w:eastAsia="Times New Roman" w:cs="Times New Roman"/>
          <w:szCs w:val="24"/>
        </w:rPr>
        <w:t>,</w:t>
      </w:r>
      <w:r w:rsidRPr="00010BA0">
        <w:rPr>
          <w:rFonts w:eastAsia="Times New Roman" w:cs="Times New Roman"/>
          <w:szCs w:val="24"/>
        </w:rPr>
        <w:t xml:space="preserve"> και χρονοδιαγράμματα</w:t>
      </w:r>
      <w:r>
        <w:rPr>
          <w:rFonts w:eastAsia="Times New Roman" w:cs="Times New Roman"/>
          <w:szCs w:val="24"/>
        </w:rPr>
        <w:t>,</w:t>
      </w:r>
      <w:r w:rsidRPr="00010BA0">
        <w:rPr>
          <w:rFonts w:eastAsia="Times New Roman" w:cs="Times New Roman"/>
          <w:szCs w:val="24"/>
        </w:rPr>
        <w:t xml:space="preserve"> είναι πάρα πολύ καλ</w:t>
      </w:r>
      <w:r>
        <w:rPr>
          <w:rFonts w:eastAsia="Times New Roman" w:cs="Times New Roman"/>
          <w:szCs w:val="24"/>
        </w:rPr>
        <w:t>οί.</w:t>
      </w:r>
    </w:p>
    <w:p w14:paraId="619F8E7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Γ</w:t>
      </w:r>
      <w:r w:rsidRPr="00010BA0">
        <w:rPr>
          <w:rFonts w:eastAsia="Times New Roman" w:cs="Times New Roman"/>
          <w:szCs w:val="24"/>
        </w:rPr>
        <w:t xml:space="preserve">ια τις αποζημιώσεις προς τα θύματα και τους συγγενείς τους οι οφειλές και </w:t>
      </w:r>
      <w:r>
        <w:rPr>
          <w:rFonts w:eastAsia="Times New Roman" w:cs="Times New Roman"/>
          <w:szCs w:val="24"/>
        </w:rPr>
        <w:t xml:space="preserve">οι </w:t>
      </w:r>
      <w:r w:rsidRPr="00010BA0">
        <w:rPr>
          <w:rFonts w:eastAsia="Times New Roman" w:cs="Times New Roman"/>
          <w:szCs w:val="24"/>
        </w:rPr>
        <w:t xml:space="preserve">αποζημιώσεις από τη Γερμανία θεωρούνται ιδιωτικές απαιτήσεις και δεν συμψηφίζονται με άλλες απαιτήσεις </w:t>
      </w:r>
      <w:r w:rsidRPr="00010BA0">
        <w:rPr>
          <w:rFonts w:eastAsia="Times New Roman" w:cs="Times New Roman"/>
          <w:szCs w:val="24"/>
        </w:rPr>
        <w:lastRenderedPageBreak/>
        <w:t>της Ελλάδας κατά της Γερμανίας</w:t>
      </w:r>
      <w:r>
        <w:rPr>
          <w:rFonts w:eastAsia="Times New Roman" w:cs="Times New Roman"/>
          <w:szCs w:val="24"/>
        </w:rPr>
        <w:t>.</w:t>
      </w:r>
      <w:r w:rsidRPr="00010BA0">
        <w:rPr>
          <w:rFonts w:eastAsia="Times New Roman" w:cs="Times New Roman"/>
          <w:szCs w:val="24"/>
        </w:rPr>
        <w:t xml:space="preserve"> Κατά συνέπεια</w:t>
      </w:r>
      <w:r>
        <w:rPr>
          <w:rFonts w:eastAsia="Times New Roman" w:cs="Times New Roman"/>
          <w:szCs w:val="24"/>
        </w:rPr>
        <w:t>,</w:t>
      </w:r>
      <w:r w:rsidRPr="00010BA0">
        <w:rPr>
          <w:rFonts w:eastAsia="Times New Roman" w:cs="Times New Roman"/>
          <w:szCs w:val="24"/>
        </w:rPr>
        <w:t xml:space="preserve"> σε περίπτωση διακρατικών διαπ</w:t>
      </w:r>
      <w:r w:rsidRPr="00010BA0">
        <w:rPr>
          <w:rFonts w:eastAsia="Times New Roman" w:cs="Times New Roman"/>
          <w:szCs w:val="24"/>
        </w:rPr>
        <w:t>ραγματεύσεων Ελλάδας</w:t>
      </w:r>
      <w:r>
        <w:rPr>
          <w:rFonts w:eastAsia="Times New Roman" w:cs="Times New Roman"/>
          <w:szCs w:val="24"/>
        </w:rPr>
        <w:t>-</w:t>
      </w:r>
      <w:r w:rsidRPr="00010BA0">
        <w:rPr>
          <w:rFonts w:eastAsia="Times New Roman" w:cs="Times New Roman"/>
          <w:szCs w:val="24"/>
        </w:rPr>
        <w:t>Γερμανία</w:t>
      </w:r>
      <w:r>
        <w:rPr>
          <w:rFonts w:eastAsia="Times New Roman" w:cs="Times New Roman"/>
          <w:szCs w:val="24"/>
        </w:rPr>
        <w:t>ς,</w:t>
      </w:r>
      <w:r w:rsidRPr="00010BA0">
        <w:rPr>
          <w:rFonts w:eastAsia="Times New Roman" w:cs="Times New Roman"/>
          <w:szCs w:val="24"/>
        </w:rPr>
        <w:t xml:space="preserve"> πρέπει να υπάρξει φροντίδα και έλεγχος</w:t>
      </w:r>
      <w:r>
        <w:rPr>
          <w:rFonts w:eastAsia="Times New Roman" w:cs="Times New Roman"/>
          <w:szCs w:val="24"/>
        </w:rPr>
        <w:t>,</w:t>
      </w:r>
      <w:r w:rsidRPr="00010BA0">
        <w:rPr>
          <w:rFonts w:eastAsia="Times New Roman" w:cs="Times New Roman"/>
          <w:szCs w:val="24"/>
        </w:rPr>
        <w:t xml:space="preserve"> ώστε σε περίπτωση διεκδ</w:t>
      </w:r>
      <w:r>
        <w:rPr>
          <w:rFonts w:eastAsia="Times New Roman" w:cs="Times New Roman"/>
          <w:szCs w:val="24"/>
        </w:rPr>
        <w:t>ίκησης</w:t>
      </w:r>
      <w:r w:rsidRPr="00010BA0">
        <w:rPr>
          <w:rFonts w:eastAsia="Times New Roman" w:cs="Times New Roman"/>
          <w:szCs w:val="24"/>
        </w:rPr>
        <w:t xml:space="preserve"> να μην παρακαμφθούν οι απαιτήσεις χρηματικής αποζημίωσης των θυμάτων και των οικογενειών </w:t>
      </w:r>
      <w:r>
        <w:rPr>
          <w:rFonts w:eastAsia="Times New Roman" w:cs="Times New Roman"/>
          <w:szCs w:val="24"/>
        </w:rPr>
        <w:t>τους.</w:t>
      </w:r>
    </w:p>
    <w:p w14:paraId="619F8E7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Κ</w:t>
      </w:r>
      <w:r w:rsidRPr="00010BA0">
        <w:rPr>
          <w:rFonts w:eastAsia="Times New Roman" w:cs="Times New Roman"/>
          <w:szCs w:val="24"/>
        </w:rPr>
        <w:t>υβέρνηση</w:t>
      </w:r>
      <w:r>
        <w:rPr>
          <w:rFonts w:eastAsia="Times New Roman" w:cs="Times New Roman"/>
          <w:szCs w:val="24"/>
        </w:rPr>
        <w:t>,</w:t>
      </w:r>
      <w:r w:rsidRPr="00010BA0">
        <w:rPr>
          <w:rFonts w:eastAsia="Times New Roman" w:cs="Times New Roman"/>
          <w:szCs w:val="24"/>
        </w:rPr>
        <w:t xml:space="preserve"> ουσιαστικά</w:t>
      </w:r>
      <w:r>
        <w:rPr>
          <w:rFonts w:eastAsia="Times New Roman" w:cs="Times New Roman"/>
          <w:szCs w:val="24"/>
        </w:rPr>
        <w:t>,</w:t>
      </w:r>
      <w:r w:rsidRPr="00010BA0">
        <w:rPr>
          <w:rFonts w:eastAsia="Times New Roman" w:cs="Times New Roman"/>
          <w:szCs w:val="24"/>
        </w:rPr>
        <w:t xml:space="preserve"> κάνει πλάτη στην άρνηση της Γερμαν</w:t>
      </w:r>
      <w:r w:rsidRPr="00010BA0">
        <w:rPr>
          <w:rFonts w:eastAsia="Times New Roman" w:cs="Times New Roman"/>
          <w:szCs w:val="24"/>
        </w:rPr>
        <w:t>ίας να πληρώσει τις οφειλές</w:t>
      </w:r>
      <w:r>
        <w:rPr>
          <w:rFonts w:eastAsia="Times New Roman" w:cs="Times New Roman"/>
          <w:szCs w:val="24"/>
        </w:rPr>
        <w:t>,</w:t>
      </w:r>
      <w:r w:rsidRPr="00010BA0">
        <w:rPr>
          <w:rFonts w:eastAsia="Times New Roman" w:cs="Times New Roman"/>
          <w:szCs w:val="24"/>
        </w:rPr>
        <w:t xml:space="preserve"> η οποία θεωρεί ότι το θέμα και νομικά έχει λήξει</w:t>
      </w:r>
      <w:r>
        <w:rPr>
          <w:rFonts w:eastAsia="Times New Roman" w:cs="Times New Roman"/>
          <w:szCs w:val="24"/>
        </w:rPr>
        <w:t>,</w:t>
      </w:r>
      <w:r w:rsidRPr="00010BA0">
        <w:rPr>
          <w:rFonts w:eastAsia="Times New Roman" w:cs="Times New Roman"/>
          <w:szCs w:val="24"/>
        </w:rPr>
        <w:t xml:space="preserve"> επιδιώκοντας να αμβλύνει</w:t>
      </w:r>
      <w:r>
        <w:rPr>
          <w:rFonts w:eastAsia="Times New Roman" w:cs="Times New Roman"/>
          <w:szCs w:val="24"/>
        </w:rPr>
        <w:t>,</w:t>
      </w:r>
      <w:r w:rsidRPr="00010BA0">
        <w:rPr>
          <w:rFonts w:eastAsia="Times New Roman" w:cs="Times New Roman"/>
          <w:szCs w:val="24"/>
        </w:rPr>
        <w:t xml:space="preserve"> έστω και να καταστήσει ανενεργή κάθε πρωτοβουλία και δράση διεκδίκησης των επανορθώσεων</w:t>
      </w:r>
      <w:r>
        <w:rPr>
          <w:rFonts w:eastAsia="Times New Roman" w:cs="Times New Roman"/>
          <w:szCs w:val="24"/>
        </w:rPr>
        <w:t>,</w:t>
      </w:r>
      <w:r w:rsidRPr="00010BA0">
        <w:rPr>
          <w:rFonts w:eastAsia="Times New Roman" w:cs="Times New Roman"/>
          <w:szCs w:val="24"/>
        </w:rPr>
        <w:t xml:space="preserve"> είτε αυτές αφορούν το κατοχικό δάνειο και τις καταστροφές στην</w:t>
      </w:r>
      <w:r w:rsidRPr="00010BA0">
        <w:rPr>
          <w:rFonts w:eastAsia="Times New Roman" w:cs="Times New Roman"/>
          <w:szCs w:val="24"/>
        </w:rPr>
        <w:t xml:space="preserve"> Ελλάδα είτε τις οικογένειες που ξεκληρίστηκαν στο ολοκαύτωμα στις μαρτυρικές πόλεις και τα χωριά</w:t>
      </w:r>
      <w:r>
        <w:rPr>
          <w:rFonts w:eastAsia="Times New Roman" w:cs="Times New Roman"/>
          <w:szCs w:val="24"/>
        </w:rPr>
        <w:t>.</w:t>
      </w:r>
      <w:r w:rsidRPr="008E7B2A">
        <w:rPr>
          <w:rFonts w:eastAsia="Times New Roman" w:cs="Times New Roman"/>
          <w:szCs w:val="24"/>
        </w:rPr>
        <w:t xml:space="preserve"> </w:t>
      </w:r>
    </w:p>
    <w:p w14:paraId="619F8E78" w14:textId="77777777" w:rsidR="00F246CC" w:rsidRDefault="005B5D49">
      <w:pPr>
        <w:tabs>
          <w:tab w:val="left" w:pos="6168"/>
        </w:tabs>
        <w:spacing w:line="600" w:lineRule="auto"/>
        <w:ind w:firstLine="720"/>
        <w:jc w:val="both"/>
        <w:rPr>
          <w:rFonts w:eastAsia="Times New Roman" w:cs="Times New Roman"/>
          <w:szCs w:val="24"/>
        </w:rPr>
      </w:pPr>
      <w:r w:rsidRPr="00F73E82">
        <w:rPr>
          <w:rFonts w:eastAsia="Times New Roman" w:cs="Times New Roman"/>
          <w:szCs w:val="24"/>
        </w:rPr>
        <w:t>Συμπράττει, ουσιαστικά, στον τρόπο με τον οποίο η Γερμανία προσπαθεί να αντιπαρέλθει την υποχρέωση να π</w:t>
      </w:r>
      <w:r>
        <w:rPr>
          <w:rFonts w:eastAsia="Times New Roman" w:cs="Times New Roman"/>
          <w:szCs w:val="24"/>
        </w:rPr>
        <w:t>ληρώσει τις οφειλές της για τα εγκλήματά</w:t>
      </w:r>
      <w:r w:rsidRPr="00F73E82">
        <w:rPr>
          <w:rFonts w:eastAsia="Times New Roman" w:cs="Times New Roman"/>
          <w:szCs w:val="24"/>
        </w:rPr>
        <w:t xml:space="preserve"> της στην Ελλ</w:t>
      </w:r>
      <w:r w:rsidRPr="00F73E82">
        <w:rPr>
          <w:rFonts w:eastAsia="Times New Roman" w:cs="Times New Roman"/>
          <w:szCs w:val="24"/>
        </w:rPr>
        <w:t xml:space="preserve">άδα κατά τον </w:t>
      </w:r>
      <w:r>
        <w:rPr>
          <w:rFonts w:eastAsia="Times New Roman" w:cs="Times New Roman"/>
          <w:szCs w:val="24"/>
        </w:rPr>
        <w:t xml:space="preserve">Β΄ </w:t>
      </w:r>
      <w:r w:rsidRPr="00F73E82">
        <w:rPr>
          <w:rFonts w:eastAsia="Times New Roman" w:cs="Times New Roman"/>
          <w:szCs w:val="24"/>
        </w:rPr>
        <w:t>Παγκόσμιο Πόλεμο</w:t>
      </w:r>
      <w:r>
        <w:rPr>
          <w:rFonts w:eastAsia="Times New Roman" w:cs="Times New Roman"/>
          <w:szCs w:val="24"/>
        </w:rPr>
        <w:t>.</w:t>
      </w:r>
    </w:p>
    <w:p w14:paraId="619F8E79" w14:textId="77777777" w:rsidR="00F246CC" w:rsidRDefault="005B5D49">
      <w:pPr>
        <w:tabs>
          <w:tab w:val="left" w:pos="6168"/>
        </w:tabs>
        <w:spacing w:line="600" w:lineRule="auto"/>
        <w:ind w:firstLine="720"/>
        <w:jc w:val="both"/>
        <w:rPr>
          <w:rFonts w:eastAsia="Times New Roman" w:cs="Times New Roman"/>
          <w:szCs w:val="24"/>
        </w:rPr>
      </w:pPr>
      <w:r w:rsidRPr="00F73E82">
        <w:rPr>
          <w:rFonts w:eastAsia="Times New Roman" w:cs="Times New Roman"/>
          <w:szCs w:val="24"/>
        </w:rPr>
        <w:t>Η ευθύνη των μέχρι σήμερα ελληνικών Κυβερνήσεων</w:t>
      </w:r>
      <w:r>
        <w:rPr>
          <w:rFonts w:eastAsia="Times New Roman" w:cs="Times New Roman"/>
          <w:szCs w:val="24"/>
        </w:rPr>
        <w:t>,</w:t>
      </w:r>
      <w:r w:rsidRPr="00F73E82">
        <w:rPr>
          <w:rFonts w:eastAsia="Times New Roman" w:cs="Times New Roman"/>
          <w:szCs w:val="24"/>
        </w:rPr>
        <w:t xml:space="preserve"> της Νέας Δημοκρατίας και του ΠΑΣΟΚ και της Κυβέρνησης ΣΥΡΙΖΑ </w:t>
      </w:r>
      <w:r w:rsidRPr="00F73E82">
        <w:rPr>
          <w:rFonts w:eastAsia="Times New Roman" w:cs="Times New Roman"/>
          <w:szCs w:val="24"/>
        </w:rPr>
        <w:lastRenderedPageBreak/>
        <w:t>τα τελευταία χρόνια</w:t>
      </w:r>
      <w:r>
        <w:rPr>
          <w:rFonts w:eastAsia="Times New Roman" w:cs="Times New Roman"/>
          <w:szCs w:val="24"/>
        </w:rPr>
        <w:t>, για την εξέλιξη α</w:t>
      </w:r>
      <w:r w:rsidRPr="00F73E82">
        <w:rPr>
          <w:rFonts w:eastAsia="Times New Roman" w:cs="Times New Roman"/>
          <w:szCs w:val="24"/>
        </w:rPr>
        <w:t>υτή είναι αρκετά μεγάλη</w:t>
      </w:r>
      <w:r>
        <w:rPr>
          <w:rFonts w:eastAsia="Times New Roman" w:cs="Times New Roman"/>
          <w:szCs w:val="24"/>
        </w:rPr>
        <w:t>.</w:t>
      </w:r>
      <w:r w:rsidRPr="00F73E82">
        <w:rPr>
          <w:rFonts w:eastAsia="Times New Roman" w:cs="Times New Roman"/>
          <w:szCs w:val="24"/>
        </w:rPr>
        <w:t xml:space="preserve"> Μέχρι σήμερα</w:t>
      </w:r>
      <w:r>
        <w:rPr>
          <w:rFonts w:eastAsia="Times New Roman" w:cs="Times New Roman"/>
          <w:szCs w:val="24"/>
        </w:rPr>
        <w:t xml:space="preserve">, εβδομήντα τέσσερα </w:t>
      </w:r>
      <w:r w:rsidRPr="00F73E82">
        <w:rPr>
          <w:rFonts w:eastAsia="Times New Roman" w:cs="Times New Roman"/>
          <w:szCs w:val="24"/>
        </w:rPr>
        <w:t>χρόνια μετά τη συ</w:t>
      </w:r>
      <w:r w:rsidRPr="00F73E82">
        <w:rPr>
          <w:rFonts w:eastAsia="Times New Roman" w:cs="Times New Roman"/>
          <w:szCs w:val="24"/>
        </w:rPr>
        <w:t>ντριβή του φασισμού</w:t>
      </w:r>
      <w:r>
        <w:rPr>
          <w:rFonts w:eastAsia="Times New Roman" w:cs="Times New Roman"/>
          <w:szCs w:val="24"/>
        </w:rPr>
        <w:t>,</w:t>
      </w:r>
      <w:r w:rsidRPr="00F73E82">
        <w:rPr>
          <w:rFonts w:eastAsia="Times New Roman" w:cs="Times New Roman"/>
          <w:szCs w:val="24"/>
        </w:rPr>
        <w:t xml:space="preserve"> κα</w:t>
      </w:r>
      <w:r>
        <w:rPr>
          <w:rFonts w:eastAsia="Times New Roman" w:cs="Times New Roman"/>
          <w:szCs w:val="24"/>
        </w:rPr>
        <w:t>μ</w:t>
      </w:r>
      <w:r w:rsidRPr="00F73E82">
        <w:rPr>
          <w:rFonts w:eastAsia="Times New Roman" w:cs="Times New Roman"/>
          <w:szCs w:val="24"/>
        </w:rPr>
        <w:t>μία απολύτως κυβέρνηση δεν ανέλαβε ουσιαστικές πρωτοβουλίες και κα</w:t>
      </w:r>
      <w:r>
        <w:rPr>
          <w:rFonts w:eastAsia="Times New Roman" w:cs="Times New Roman"/>
          <w:szCs w:val="24"/>
        </w:rPr>
        <w:t>μ</w:t>
      </w:r>
      <w:r w:rsidRPr="00F73E82">
        <w:rPr>
          <w:rFonts w:eastAsia="Times New Roman" w:cs="Times New Roman"/>
          <w:szCs w:val="24"/>
        </w:rPr>
        <w:t>μία κυβέρνηση δεν απαίτησε την πλήρη και ολοκληρωμένη ικανοποίηση των ελληνικών απαιτήσεων</w:t>
      </w:r>
      <w:r>
        <w:rPr>
          <w:rFonts w:eastAsia="Times New Roman" w:cs="Times New Roman"/>
          <w:szCs w:val="24"/>
        </w:rPr>
        <w:t>.</w:t>
      </w:r>
      <w:r w:rsidRPr="00F73E82">
        <w:rPr>
          <w:rFonts w:eastAsia="Times New Roman" w:cs="Times New Roman"/>
          <w:szCs w:val="24"/>
        </w:rPr>
        <w:t xml:space="preserve"> Μόνο το Κομμουνιστικό Κόμμα Ελλάδας από την απελευθέρωση της χώρας μέχρι </w:t>
      </w:r>
      <w:r w:rsidRPr="00F73E82">
        <w:rPr>
          <w:rFonts w:eastAsia="Times New Roman" w:cs="Times New Roman"/>
          <w:szCs w:val="24"/>
        </w:rPr>
        <w:t xml:space="preserve">και σήμερα με πολύμορφες δραστηριότητες σε </w:t>
      </w:r>
      <w:r>
        <w:rPr>
          <w:rFonts w:eastAsia="Times New Roman" w:cs="Times New Roman"/>
          <w:szCs w:val="24"/>
        </w:rPr>
        <w:t xml:space="preserve">νόμιμη </w:t>
      </w:r>
      <w:r w:rsidRPr="00F73E82">
        <w:rPr>
          <w:rFonts w:eastAsia="Times New Roman" w:cs="Times New Roman"/>
          <w:szCs w:val="24"/>
        </w:rPr>
        <w:t>περίοδο</w:t>
      </w:r>
      <w:r>
        <w:rPr>
          <w:rFonts w:eastAsia="Times New Roman" w:cs="Times New Roman"/>
          <w:szCs w:val="24"/>
        </w:rPr>
        <w:t>,</w:t>
      </w:r>
      <w:r w:rsidRPr="00F73E82">
        <w:rPr>
          <w:rFonts w:eastAsia="Times New Roman" w:cs="Times New Roman"/>
          <w:szCs w:val="24"/>
        </w:rPr>
        <w:t xml:space="preserve"> σε παράνομη περίοδο και σε κοινή δράση με τις αντιστασιακές οργανώσεις</w:t>
      </w:r>
      <w:r>
        <w:rPr>
          <w:rFonts w:eastAsia="Times New Roman" w:cs="Times New Roman"/>
          <w:szCs w:val="24"/>
        </w:rPr>
        <w:t>,</w:t>
      </w:r>
      <w:r w:rsidRPr="00F73E82">
        <w:rPr>
          <w:rFonts w:eastAsia="Times New Roman" w:cs="Times New Roman"/>
          <w:szCs w:val="24"/>
        </w:rPr>
        <w:t xml:space="preserve"> την ΠΕΑΕΑ</w:t>
      </w:r>
      <w:r>
        <w:rPr>
          <w:rFonts w:eastAsia="Times New Roman" w:cs="Times New Roman"/>
          <w:szCs w:val="24"/>
        </w:rPr>
        <w:t xml:space="preserve"> - Δημοκρατικού</w:t>
      </w:r>
      <w:r w:rsidRPr="00F73E82">
        <w:rPr>
          <w:rFonts w:eastAsia="Times New Roman" w:cs="Times New Roman"/>
          <w:szCs w:val="24"/>
        </w:rPr>
        <w:t xml:space="preserve"> </w:t>
      </w:r>
      <w:r>
        <w:rPr>
          <w:rFonts w:eastAsia="Times New Roman" w:cs="Times New Roman"/>
          <w:szCs w:val="24"/>
        </w:rPr>
        <w:t>Στρατού</w:t>
      </w:r>
      <w:r w:rsidRPr="00F73E82">
        <w:rPr>
          <w:rFonts w:eastAsia="Times New Roman" w:cs="Times New Roman"/>
          <w:szCs w:val="24"/>
        </w:rPr>
        <w:t xml:space="preserve"> Ελλάδας</w:t>
      </w:r>
      <w:r>
        <w:rPr>
          <w:rFonts w:eastAsia="Times New Roman" w:cs="Times New Roman"/>
          <w:szCs w:val="24"/>
        </w:rPr>
        <w:t>,</w:t>
      </w:r>
      <w:r w:rsidRPr="00F73E82">
        <w:rPr>
          <w:rFonts w:eastAsia="Times New Roman" w:cs="Times New Roman"/>
          <w:szCs w:val="24"/>
        </w:rPr>
        <w:t xml:space="preserve"> αναδεικνύει εμπράκτως την υπόθεση των γερμανικών αποζημιώσεων</w:t>
      </w:r>
      <w:r>
        <w:rPr>
          <w:rFonts w:eastAsia="Times New Roman" w:cs="Times New Roman"/>
          <w:szCs w:val="24"/>
        </w:rPr>
        <w:t>.</w:t>
      </w:r>
    </w:p>
    <w:p w14:paraId="619F8E7A" w14:textId="77777777" w:rsidR="00F246CC" w:rsidRDefault="005B5D49">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Το ζήτημα κατά την άποψη του ΚΚΕ </w:t>
      </w:r>
      <w:r w:rsidRPr="00F73E82">
        <w:rPr>
          <w:rFonts w:eastAsia="Times New Roman" w:cs="Times New Roman"/>
          <w:szCs w:val="24"/>
        </w:rPr>
        <w:t>δεν είναι νομικό και διαδικαστικό</w:t>
      </w:r>
      <w:r>
        <w:rPr>
          <w:rFonts w:eastAsia="Times New Roman" w:cs="Times New Roman"/>
          <w:szCs w:val="24"/>
        </w:rPr>
        <w:t>,</w:t>
      </w:r>
      <w:r w:rsidRPr="00F73E82">
        <w:rPr>
          <w:rFonts w:eastAsia="Times New Roman" w:cs="Times New Roman"/>
          <w:szCs w:val="24"/>
        </w:rPr>
        <w:t xml:space="preserve"> αν και έχει και τέτοιες πλευρές</w:t>
      </w:r>
      <w:r>
        <w:rPr>
          <w:rFonts w:eastAsia="Times New Roman" w:cs="Times New Roman"/>
          <w:szCs w:val="24"/>
        </w:rPr>
        <w:t>. Το ζήτημα</w:t>
      </w:r>
      <w:r w:rsidRPr="00F73E82">
        <w:rPr>
          <w:rFonts w:eastAsia="Times New Roman" w:cs="Times New Roman"/>
          <w:szCs w:val="24"/>
        </w:rPr>
        <w:t xml:space="preserve"> είναι πρωτίστως βαθύτατα πολιτικό</w:t>
      </w:r>
      <w:r>
        <w:rPr>
          <w:rFonts w:eastAsia="Times New Roman" w:cs="Times New Roman"/>
          <w:szCs w:val="24"/>
        </w:rPr>
        <w:t>.</w:t>
      </w:r>
      <w:r w:rsidRPr="00F73E82">
        <w:rPr>
          <w:rFonts w:eastAsia="Times New Roman" w:cs="Times New Roman"/>
          <w:szCs w:val="24"/>
        </w:rPr>
        <w:t xml:space="preserve"> Η προκλητική στάση της Ευρωπαϊκής Ένωσης να κάνει ότι δεν είδε</w:t>
      </w:r>
      <w:r>
        <w:rPr>
          <w:rFonts w:eastAsia="Times New Roman" w:cs="Times New Roman"/>
          <w:szCs w:val="24"/>
        </w:rPr>
        <w:t>, δ</w:t>
      </w:r>
      <w:r w:rsidRPr="00F73E82">
        <w:rPr>
          <w:rFonts w:eastAsia="Times New Roman" w:cs="Times New Roman"/>
          <w:szCs w:val="24"/>
        </w:rPr>
        <w:t>εν άκουσε τίποτα για το</w:t>
      </w:r>
      <w:r>
        <w:rPr>
          <w:rFonts w:eastAsia="Times New Roman" w:cs="Times New Roman"/>
          <w:szCs w:val="24"/>
        </w:rPr>
        <w:t>ν</w:t>
      </w:r>
      <w:r w:rsidRPr="00F73E82">
        <w:rPr>
          <w:rFonts w:eastAsia="Times New Roman" w:cs="Times New Roman"/>
          <w:szCs w:val="24"/>
        </w:rPr>
        <w:t xml:space="preserve"> φόνο δείχνει πόσο ιμ</w:t>
      </w:r>
      <w:r w:rsidRPr="00F73E82">
        <w:rPr>
          <w:rFonts w:eastAsia="Times New Roman" w:cs="Times New Roman"/>
          <w:szCs w:val="24"/>
        </w:rPr>
        <w:t>περιαλιστική είναι</w:t>
      </w:r>
      <w:r>
        <w:rPr>
          <w:rFonts w:eastAsia="Times New Roman" w:cs="Times New Roman"/>
          <w:szCs w:val="24"/>
        </w:rPr>
        <w:t>, η οποία κ</w:t>
      </w:r>
      <w:r w:rsidRPr="00F73E82">
        <w:rPr>
          <w:rFonts w:eastAsia="Times New Roman" w:cs="Times New Roman"/>
          <w:szCs w:val="24"/>
        </w:rPr>
        <w:t>άθε άλλο παρά τα συμφέροντα των λαών υπηρετεί</w:t>
      </w:r>
      <w:r>
        <w:rPr>
          <w:rFonts w:eastAsia="Times New Roman" w:cs="Times New Roman"/>
          <w:szCs w:val="24"/>
        </w:rPr>
        <w:t>, αρνούμενη</w:t>
      </w:r>
      <w:r w:rsidRPr="00F73E82">
        <w:rPr>
          <w:rFonts w:eastAsia="Times New Roman" w:cs="Times New Roman"/>
          <w:szCs w:val="24"/>
        </w:rPr>
        <w:t xml:space="preserve"> να αναγνωρίσει το δίκαιο αίτημα του λαού μας για τις γερμανικές αποζημιώσεις</w:t>
      </w:r>
      <w:r>
        <w:rPr>
          <w:rFonts w:eastAsia="Times New Roman" w:cs="Times New Roman"/>
          <w:szCs w:val="24"/>
        </w:rPr>
        <w:t>.</w:t>
      </w:r>
    </w:p>
    <w:p w14:paraId="619F8E7B" w14:textId="77777777" w:rsidR="00F246CC" w:rsidRDefault="005B5D49">
      <w:pPr>
        <w:tabs>
          <w:tab w:val="left" w:pos="6168"/>
        </w:tabs>
        <w:spacing w:line="600" w:lineRule="auto"/>
        <w:ind w:firstLine="720"/>
        <w:jc w:val="both"/>
        <w:rPr>
          <w:rFonts w:eastAsia="Times New Roman" w:cs="Times New Roman"/>
          <w:szCs w:val="24"/>
        </w:rPr>
      </w:pPr>
      <w:r w:rsidRPr="00F73E82">
        <w:rPr>
          <w:rFonts w:eastAsia="Times New Roman" w:cs="Times New Roman"/>
          <w:szCs w:val="24"/>
        </w:rPr>
        <w:lastRenderedPageBreak/>
        <w:t>Κυρίες και κύριοι</w:t>
      </w:r>
      <w:r>
        <w:rPr>
          <w:rFonts w:eastAsia="Times New Roman" w:cs="Times New Roman"/>
          <w:szCs w:val="24"/>
        </w:rPr>
        <w:t>,</w:t>
      </w:r>
      <w:r w:rsidRPr="00F73E82">
        <w:rPr>
          <w:rFonts w:eastAsia="Times New Roman" w:cs="Times New Roman"/>
          <w:szCs w:val="24"/>
        </w:rPr>
        <w:t xml:space="preserve"> η ιστορία της ναζιστικής Ευρώπης</w:t>
      </w:r>
      <w:r>
        <w:rPr>
          <w:rFonts w:eastAsia="Times New Roman" w:cs="Times New Roman"/>
          <w:szCs w:val="24"/>
        </w:rPr>
        <w:t xml:space="preserve"> είναι γεμάτη από παραδείγματα ό</w:t>
      </w:r>
      <w:r w:rsidRPr="00F73E82">
        <w:rPr>
          <w:rFonts w:eastAsia="Times New Roman" w:cs="Times New Roman"/>
          <w:szCs w:val="24"/>
        </w:rPr>
        <w:t>που η μαζ</w:t>
      </w:r>
      <w:r w:rsidRPr="00F73E82">
        <w:rPr>
          <w:rFonts w:eastAsia="Times New Roman" w:cs="Times New Roman"/>
          <w:szCs w:val="24"/>
        </w:rPr>
        <w:t>ική θανάτωση ανθρώπων σηματοδοτούσε την επίδειξη δύναμης και πυγμής</w:t>
      </w:r>
      <w:r>
        <w:rPr>
          <w:rFonts w:eastAsia="Times New Roman" w:cs="Times New Roman"/>
          <w:szCs w:val="24"/>
        </w:rPr>
        <w:t xml:space="preserve"> και αποσκοπούσε στο να μπολιαστεί </w:t>
      </w:r>
      <w:r w:rsidRPr="00F73E82">
        <w:rPr>
          <w:rFonts w:eastAsia="Times New Roman" w:cs="Times New Roman"/>
          <w:szCs w:val="24"/>
        </w:rPr>
        <w:t>ο μόνιμος φόβος</w:t>
      </w:r>
      <w:r>
        <w:rPr>
          <w:rFonts w:eastAsia="Times New Roman" w:cs="Times New Roman"/>
          <w:szCs w:val="24"/>
        </w:rPr>
        <w:t>,</w:t>
      </w:r>
      <w:r w:rsidRPr="00F73E82">
        <w:rPr>
          <w:rFonts w:eastAsia="Times New Roman" w:cs="Times New Roman"/>
          <w:szCs w:val="24"/>
        </w:rPr>
        <w:t xml:space="preserve"> ο αυτοματισμός του τρόμου ως βάση για τον απόλυτο σεβασμό του κυρίαρχου στρατού</w:t>
      </w:r>
      <w:r>
        <w:rPr>
          <w:rFonts w:eastAsia="Times New Roman" w:cs="Times New Roman"/>
          <w:szCs w:val="24"/>
        </w:rPr>
        <w:t>, της φυλής, όπως κάνει σήμερα β</w:t>
      </w:r>
      <w:r w:rsidRPr="00F73E82">
        <w:rPr>
          <w:rFonts w:eastAsia="Times New Roman" w:cs="Times New Roman"/>
          <w:szCs w:val="24"/>
        </w:rPr>
        <w:t>έβαια και η εγκληματική να</w:t>
      </w:r>
      <w:r w:rsidRPr="00F73E82">
        <w:rPr>
          <w:rFonts w:eastAsia="Times New Roman" w:cs="Times New Roman"/>
          <w:szCs w:val="24"/>
        </w:rPr>
        <w:t>ζιστική οργάνωση της Χρυσής Αυγής</w:t>
      </w:r>
      <w:r>
        <w:rPr>
          <w:rFonts w:eastAsia="Times New Roman" w:cs="Times New Roman"/>
          <w:szCs w:val="24"/>
        </w:rPr>
        <w:t>.</w:t>
      </w:r>
      <w:r w:rsidRPr="00F73E82">
        <w:rPr>
          <w:rFonts w:eastAsia="Times New Roman" w:cs="Times New Roman"/>
          <w:szCs w:val="24"/>
        </w:rPr>
        <w:t xml:space="preserve"> </w:t>
      </w:r>
    </w:p>
    <w:p w14:paraId="619F8E7C" w14:textId="77777777" w:rsidR="00F246CC" w:rsidRDefault="005B5D49">
      <w:pPr>
        <w:tabs>
          <w:tab w:val="left" w:pos="6168"/>
        </w:tabs>
        <w:spacing w:line="600" w:lineRule="auto"/>
        <w:ind w:firstLine="720"/>
        <w:jc w:val="both"/>
        <w:rPr>
          <w:rFonts w:eastAsia="Times New Roman" w:cs="Times New Roman"/>
          <w:szCs w:val="24"/>
        </w:rPr>
      </w:pPr>
      <w:r w:rsidRPr="00F73E82">
        <w:rPr>
          <w:rFonts w:eastAsia="Times New Roman" w:cs="Times New Roman"/>
          <w:szCs w:val="24"/>
        </w:rPr>
        <w:t xml:space="preserve">Στη μνήμη συντρόφων και συναγωνιστών </w:t>
      </w:r>
      <w:r>
        <w:rPr>
          <w:rFonts w:eastAsia="Times New Roman" w:cs="Times New Roman"/>
          <w:szCs w:val="24"/>
        </w:rPr>
        <w:t>μας,</w:t>
      </w:r>
      <w:r w:rsidRPr="00F73E82">
        <w:rPr>
          <w:rFonts w:eastAsia="Times New Roman" w:cs="Times New Roman"/>
          <w:szCs w:val="24"/>
        </w:rPr>
        <w:t xml:space="preserve"> όλων των πατριωτών της χώρας που έπεσαν</w:t>
      </w:r>
      <w:r>
        <w:rPr>
          <w:rFonts w:eastAsia="Times New Roman" w:cs="Times New Roman"/>
          <w:szCs w:val="24"/>
        </w:rPr>
        <w:t>,</w:t>
      </w:r>
      <w:r w:rsidRPr="00F73E82">
        <w:rPr>
          <w:rFonts w:eastAsia="Times New Roman" w:cs="Times New Roman"/>
          <w:szCs w:val="24"/>
        </w:rPr>
        <w:t xml:space="preserve"> βασανίστηκαν και έμειναν ανάπηροι στα μέτωπα του πολέ</w:t>
      </w:r>
      <w:r>
        <w:rPr>
          <w:rFonts w:eastAsia="Times New Roman" w:cs="Times New Roman"/>
          <w:szCs w:val="24"/>
        </w:rPr>
        <w:t>μου, παλεύουμε μέχρι την τελική δ</w:t>
      </w:r>
      <w:r w:rsidRPr="00F73E82">
        <w:rPr>
          <w:rFonts w:eastAsia="Times New Roman" w:cs="Times New Roman"/>
          <w:szCs w:val="24"/>
        </w:rPr>
        <w:t>ικαίωση ενάντια στους παραχαράκτες της ιστορίας του</w:t>
      </w:r>
      <w:r w:rsidRPr="00F73E82">
        <w:rPr>
          <w:rFonts w:eastAsia="Times New Roman" w:cs="Times New Roman"/>
          <w:szCs w:val="24"/>
        </w:rPr>
        <w:t xml:space="preserve"> </w:t>
      </w:r>
      <w:r>
        <w:rPr>
          <w:rFonts w:eastAsia="Times New Roman" w:cs="Times New Roman"/>
          <w:szCs w:val="24"/>
        </w:rPr>
        <w:t xml:space="preserve">Β΄ </w:t>
      </w:r>
      <w:r w:rsidRPr="00F73E82">
        <w:rPr>
          <w:rFonts w:eastAsia="Times New Roman" w:cs="Times New Roman"/>
          <w:szCs w:val="24"/>
        </w:rPr>
        <w:t>Παγκοσμίου Πολέμου που επιχειρούν να εξισώσουν το</w:t>
      </w:r>
      <w:r>
        <w:rPr>
          <w:rFonts w:eastAsia="Times New Roman" w:cs="Times New Roman"/>
          <w:szCs w:val="24"/>
        </w:rPr>
        <w:t>ν</w:t>
      </w:r>
      <w:r w:rsidRPr="00F73E82">
        <w:rPr>
          <w:rFonts w:eastAsia="Times New Roman" w:cs="Times New Roman"/>
          <w:szCs w:val="24"/>
        </w:rPr>
        <w:t xml:space="preserve"> φασισμό με τον σοσιαλισμό</w:t>
      </w:r>
      <w:r>
        <w:rPr>
          <w:rFonts w:eastAsia="Times New Roman" w:cs="Times New Roman"/>
          <w:szCs w:val="24"/>
        </w:rPr>
        <w:t>,</w:t>
      </w:r>
      <w:r w:rsidRPr="00F73E82">
        <w:rPr>
          <w:rFonts w:eastAsia="Times New Roman" w:cs="Times New Roman"/>
          <w:szCs w:val="24"/>
        </w:rPr>
        <w:t xml:space="preserve"> κομμουνισμό</w:t>
      </w:r>
      <w:r>
        <w:rPr>
          <w:rFonts w:eastAsia="Times New Roman" w:cs="Times New Roman"/>
          <w:szCs w:val="24"/>
        </w:rPr>
        <w:t>,</w:t>
      </w:r>
      <w:r w:rsidRPr="00F73E82">
        <w:rPr>
          <w:rFonts w:eastAsia="Times New Roman" w:cs="Times New Roman"/>
          <w:szCs w:val="24"/>
        </w:rPr>
        <w:t xml:space="preserve"> ενάντια στην ανοχή και στήριξη</w:t>
      </w:r>
      <w:r>
        <w:rPr>
          <w:rFonts w:eastAsia="Times New Roman" w:cs="Times New Roman"/>
          <w:szCs w:val="24"/>
        </w:rPr>
        <w:t xml:space="preserve"> της Ευρωπαϊκής Ένωσης την οποία δίνει</w:t>
      </w:r>
      <w:r w:rsidRPr="00F73E82">
        <w:rPr>
          <w:rFonts w:eastAsia="Times New Roman" w:cs="Times New Roman"/>
          <w:szCs w:val="24"/>
        </w:rPr>
        <w:t xml:space="preserve"> σε </w:t>
      </w:r>
      <w:r>
        <w:rPr>
          <w:rFonts w:eastAsia="Times New Roman" w:cs="Times New Roman"/>
          <w:szCs w:val="24"/>
        </w:rPr>
        <w:t>αντιδραστικά αντι</w:t>
      </w:r>
      <w:r w:rsidRPr="00F73E82">
        <w:rPr>
          <w:rFonts w:eastAsia="Times New Roman" w:cs="Times New Roman"/>
          <w:szCs w:val="24"/>
        </w:rPr>
        <w:t>κομμουνιστικά καθεστώτα</w:t>
      </w:r>
      <w:r>
        <w:rPr>
          <w:rFonts w:eastAsia="Times New Roman" w:cs="Times New Roman"/>
          <w:szCs w:val="24"/>
        </w:rPr>
        <w:t>,</w:t>
      </w:r>
      <w:r w:rsidRPr="00F73E82">
        <w:rPr>
          <w:rFonts w:eastAsia="Times New Roman" w:cs="Times New Roman"/>
          <w:szCs w:val="24"/>
        </w:rPr>
        <w:t xml:space="preserve"> όπως στην Πολωνία</w:t>
      </w:r>
      <w:r>
        <w:rPr>
          <w:rFonts w:eastAsia="Times New Roman" w:cs="Times New Roman"/>
          <w:szCs w:val="24"/>
        </w:rPr>
        <w:t>,</w:t>
      </w:r>
      <w:r w:rsidRPr="00F73E82">
        <w:rPr>
          <w:rFonts w:eastAsia="Times New Roman" w:cs="Times New Roman"/>
          <w:szCs w:val="24"/>
        </w:rPr>
        <w:t xml:space="preserve"> στην Ουγγαρία</w:t>
      </w:r>
      <w:r>
        <w:rPr>
          <w:rFonts w:eastAsia="Times New Roman" w:cs="Times New Roman"/>
          <w:szCs w:val="24"/>
        </w:rPr>
        <w:t>,</w:t>
      </w:r>
      <w:r w:rsidRPr="00F73E82">
        <w:rPr>
          <w:rFonts w:eastAsia="Times New Roman" w:cs="Times New Roman"/>
          <w:szCs w:val="24"/>
        </w:rPr>
        <w:t xml:space="preserve"> στην Ουκρανία</w:t>
      </w:r>
      <w:r w:rsidRPr="00F73E82">
        <w:rPr>
          <w:rFonts w:eastAsia="Times New Roman" w:cs="Times New Roman"/>
          <w:szCs w:val="24"/>
        </w:rPr>
        <w:t xml:space="preserve"> και αλλού</w:t>
      </w:r>
      <w:r>
        <w:rPr>
          <w:rFonts w:eastAsia="Times New Roman" w:cs="Times New Roman"/>
          <w:szCs w:val="24"/>
        </w:rPr>
        <w:t>,</w:t>
      </w:r>
      <w:r w:rsidRPr="00F73E82">
        <w:rPr>
          <w:rFonts w:eastAsia="Times New Roman" w:cs="Times New Roman"/>
          <w:szCs w:val="24"/>
        </w:rPr>
        <w:t xml:space="preserve"> που απαγορεύουν τη δράση κομμουνιστικών κομμάτων και τα σύμβολά </w:t>
      </w:r>
      <w:r>
        <w:rPr>
          <w:rFonts w:eastAsia="Times New Roman" w:cs="Times New Roman"/>
          <w:szCs w:val="24"/>
        </w:rPr>
        <w:t>τους, ενώ ανέχονται και καλύπτουν την κ</w:t>
      </w:r>
      <w:r w:rsidRPr="00F73E82">
        <w:rPr>
          <w:rFonts w:eastAsia="Times New Roman" w:cs="Times New Roman"/>
          <w:szCs w:val="24"/>
        </w:rPr>
        <w:t>αταστροφή αντιστασιακών μνημείων</w:t>
      </w:r>
      <w:r>
        <w:rPr>
          <w:rFonts w:eastAsia="Times New Roman" w:cs="Times New Roman"/>
          <w:szCs w:val="24"/>
        </w:rPr>
        <w:t>,</w:t>
      </w:r>
      <w:r w:rsidRPr="00F73E82">
        <w:rPr>
          <w:rFonts w:eastAsia="Times New Roman" w:cs="Times New Roman"/>
          <w:szCs w:val="24"/>
        </w:rPr>
        <w:t xml:space="preserve"> όπως </w:t>
      </w:r>
      <w:r w:rsidRPr="00F73E82">
        <w:rPr>
          <w:rFonts w:eastAsia="Times New Roman" w:cs="Times New Roman"/>
          <w:szCs w:val="24"/>
        </w:rPr>
        <w:lastRenderedPageBreak/>
        <w:t xml:space="preserve">του Μπελογιάννη </w:t>
      </w:r>
      <w:r>
        <w:rPr>
          <w:rFonts w:eastAsia="Times New Roman" w:cs="Times New Roman"/>
          <w:szCs w:val="24"/>
        </w:rPr>
        <w:t xml:space="preserve">που </w:t>
      </w:r>
      <w:r w:rsidRPr="00F73E82">
        <w:rPr>
          <w:rFonts w:eastAsia="Times New Roman" w:cs="Times New Roman"/>
          <w:szCs w:val="24"/>
        </w:rPr>
        <w:t>μόλις προχθές ξήλωσε η αντιδραστική Κυβέρνηση της Πολωνίας και επιβραβεύουν</w:t>
      </w:r>
      <w:r>
        <w:rPr>
          <w:rFonts w:eastAsia="Times New Roman" w:cs="Times New Roman"/>
          <w:szCs w:val="24"/>
        </w:rPr>
        <w:t>, τιμού</w:t>
      </w:r>
      <w:r>
        <w:rPr>
          <w:rFonts w:eastAsia="Times New Roman" w:cs="Times New Roman"/>
          <w:szCs w:val="24"/>
        </w:rPr>
        <w:t>ν</w:t>
      </w:r>
      <w:r w:rsidRPr="00F73E82">
        <w:rPr>
          <w:rFonts w:eastAsia="Times New Roman" w:cs="Times New Roman"/>
          <w:szCs w:val="24"/>
        </w:rPr>
        <w:t xml:space="preserve"> του</w:t>
      </w:r>
      <w:r>
        <w:rPr>
          <w:rFonts w:eastAsia="Times New Roman" w:cs="Times New Roman"/>
          <w:szCs w:val="24"/>
        </w:rPr>
        <w:t>ς</w:t>
      </w:r>
      <w:r w:rsidRPr="00F73E82">
        <w:rPr>
          <w:rFonts w:eastAsia="Times New Roman" w:cs="Times New Roman"/>
          <w:szCs w:val="24"/>
        </w:rPr>
        <w:t xml:space="preserve"> συνεργάτες των Γερμανών ναζί</w:t>
      </w:r>
      <w:r>
        <w:rPr>
          <w:rFonts w:eastAsia="Times New Roman" w:cs="Times New Roman"/>
          <w:szCs w:val="24"/>
        </w:rPr>
        <w:t>,</w:t>
      </w:r>
      <w:r w:rsidRPr="00F73E82">
        <w:rPr>
          <w:rFonts w:eastAsia="Times New Roman" w:cs="Times New Roman"/>
          <w:szCs w:val="24"/>
        </w:rPr>
        <w:t xml:space="preserve"> ενισχύοντας έτσι τα φασιστικά κόμματα</w:t>
      </w:r>
      <w:r>
        <w:rPr>
          <w:rFonts w:eastAsia="Times New Roman" w:cs="Times New Roman"/>
          <w:szCs w:val="24"/>
        </w:rPr>
        <w:t>,</w:t>
      </w:r>
      <w:r w:rsidRPr="00F73E82">
        <w:rPr>
          <w:rFonts w:eastAsia="Times New Roman" w:cs="Times New Roman"/>
          <w:szCs w:val="24"/>
        </w:rPr>
        <w:t xml:space="preserve"> όπως στη χώρα μας </w:t>
      </w:r>
      <w:r>
        <w:rPr>
          <w:rFonts w:eastAsia="Times New Roman" w:cs="Times New Roman"/>
          <w:szCs w:val="24"/>
        </w:rPr>
        <w:t>τ</w:t>
      </w:r>
      <w:r w:rsidRPr="00F73E82">
        <w:rPr>
          <w:rFonts w:eastAsia="Times New Roman" w:cs="Times New Roman"/>
          <w:szCs w:val="24"/>
        </w:rPr>
        <w:t>η Χρυσή Αυγή</w:t>
      </w:r>
      <w:r>
        <w:rPr>
          <w:rFonts w:eastAsia="Times New Roman" w:cs="Times New Roman"/>
          <w:szCs w:val="24"/>
        </w:rPr>
        <w:t>.</w:t>
      </w:r>
    </w:p>
    <w:p w14:paraId="619F8E7D" w14:textId="77777777" w:rsidR="00F246CC" w:rsidRDefault="005B5D49">
      <w:pPr>
        <w:tabs>
          <w:tab w:val="left" w:pos="6168"/>
        </w:tabs>
        <w:spacing w:line="600" w:lineRule="auto"/>
        <w:ind w:firstLine="720"/>
        <w:jc w:val="both"/>
        <w:rPr>
          <w:rFonts w:eastAsia="Times New Roman" w:cs="Times New Roman"/>
          <w:szCs w:val="24"/>
        </w:rPr>
      </w:pPr>
      <w:r w:rsidRPr="00F73E82">
        <w:rPr>
          <w:rFonts w:eastAsia="Times New Roman" w:cs="Times New Roman"/>
          <w:szCs w:val="24"/>
        </w:rPr>
        <w:t>Εμείς εμπνεόμαστε από τη λαϊκή πάλη και αντίσταση</w:t>
      </w:r>
      <w:r>
        <w:rPr>
          <w:rFonts w:eastAsia="Times New Roman" w:cs="Times New Roman"/>
          <w:szCs w:val="24"/>
        </w:rPr>
        <w:t>,</w:t>
      </w:r>
      <w:r w:rsidRPr="00F73E82">
        <w:rPr>
          <w:rFonts w:eastAsia="Times New Roman" w:cs="Times New Roman"/>
          <w:szCs w:val="24"/>
        </w:rPr>
        <w:t xml:space="preserve"> από το ΕΑΜ</w:t>
      </w:r>
      <w:r>
        <w:rPr>
          <w:rFonts w:eastAsia="Times New Roman" w:cs="Times New Roman"/>
          <w:szCs w:val="24"/>
        </w:rPr>
        <w:t>,</w:t>
      </w:r>
      <w:r w:rsidRPr="00F73E82">
        <w:rPr>
          <w:rFonts w:eastAsia="Times New Roman" w:cs="Times New Roman"/>
          <w:szCs w:val="24"/>
        </w:rPr>
        <w:t xml:space="preserve"> τον ΕΛΑΣ</w:t>
      </w:r>
      <w:r>
        <w:rPr>
          <w:rFonts w:eastAsia="Times New Roman" w:cs="Times New Roman"/>
          <w:szCs w:val="24"/>
        </w:rPr>
        <w:t>,</w:t>
      </w:r>
      <w:r w:rsidRPr="00F73E82">
        <w:rPr>
          <w:rFonts w:eastAsia="Times New Roman" w:cs="Times New Roman"/>
          <w:szCs w:val="24"/>
        </w:rPr>
        <w:t xml:space="preserve"> </w:t>
      </w:r>
      <w:r>
        <w:rPr>
          <w:rFonts w:eastAsia="Times New Roman" w:cs="Times New Roman"/>
          <w:szCs w:val="24"/>
        </w:rPr>
        <w:t>την</w:t>
      </w:r>
      <w:r w:rsidRPr="00F73E82">
        <w:rPr>
          <w:rFonts w:eastAsia="Times New Roman" w:cs="Times New Roman"/>
          <w:szCs w:val="24"/>
        </w:rPr>
        <w:t xml:space="preserve"> ΕΠΟΝ</w:t>
      </w:r>
      <w:r>
        <w:rPr>
          <w:rFonts w:eastAsia="Times New Roman" w:cs="Times New Roman"/>
          <w:szCs w:val="24"/>
        </w:rPr>
        <w:t>,</w:t>
      </w:r>
      <w:r w:rsidRPr="00F73E82">
        <w:rPr>
          <w:rFonts w:eastAsia="Times New Roman" w:cs="Times New Roman"/>
          <w:szCs w:val="24"/>
        </w:rPr>
        <w:t xml:space="preserve"> το</w:t>
      </w:r>
      <w:r>
        <w:rPr>
          <w:rFonts w:eastAsia="Times New Roman" w:cs="Times New Roman"/>
          <w:szCs w:val="24"/>
        </w:rPr>
        <w:t>ν</w:t>
      </w:r>
      <w:r w:rsidRPr="00F73E82">
        <w:rPr>
          <w:rFonts w:eastAsia="Times New Roman" w:cs="Times New Roman"/>
          <w:szCs w:val="24"/>
        </w:rPr>
        <w:t xml:space="preserve"> Δημοκρατικό Στρατό Ελλάδας</w:t>
      </w:r>
      <w:r>
        <w:rPr>
          <w:rFonts w:eastAsia="Times New Roman" w:cs="Times New Roman"/>
          <w:szCs w:val="24"/>
        </w:rPr>
        <w:t>,</w:t>
      </w:r>
      <w:r w:rsidRPr="00F73E82">
        <w:rPr>
          <w:rFonts w:eastAsia="Times New Roman" w:cs="Times New Roman"/>
          <w:szCs w:val="24"/>
        </w:rPr>
        <w:t xml:space="preserve"> από τα εκατομμύρια των </w:t>
      </w:r>
      <w:r>
        <w:rPr>
          <w:rFonts w:eastAsia="Times New Roman" w:cs="Times New Roman"/>
          <w:szCs w:val="24"/>
        </w:rPr>
        <w:t>κομμουνιστών και άλλων α</w:t>
      </w:r>
      <w:r w:rsidRPr="00F73E82">
        <w:rPr>
          <w:rFonts w:eastAsia="Times New Roman" w:cs="Times New Roman"/>
          <w:szCs w:val="24"/>
        </w:rPr>
        <w:t xml:space="preserve">γωνιστών σε όλο τον κόσμο που δεν δίστασαν να δώσουν ακόμα και τη ζωή </w:t>
      </w:r>
      <w:r>
        <w:rPr>
          <w:rFonts w:eastAsia="Times New Roman" w:cs="Times New Roman"/>
          <w:szCs w:val="24"/>
        </w:rPr>
        <w:t>τους.</w:t>
      </w:r>
      <w:r w:rsidRPr="00F73E82">
        <w:rPr>
          <w:rFonts w:eastAsia="Times New Roman" w:cs="Times New Roman"/>
          <w:szCs w:val="24"/>
        </w:rPr>
        <w:t xml:space="preserve"> Το Κομμουνιστικό Κόμμα της Ελλάδας μαζί με την ΠΕΑΕΑ</w:t>
      </w:r>
      <w:r>
        <w:rPr>
          <w:rFonts w:eastAsia="Times New Roman" w:cs="Times New Roman"/>
          <w:szCs w:val="24"/>
        </w:rPr>
        <w:t xml:space="preserve"> -</w:t>
      </w:r>
      <w:r w:rsidRPr="00F73E82">
        <w:rPr>
          <w:rFonts w:eastAsia="Times New Roman" w:cs="Times New Roman"/>
          <w:szCs w:val="24"/>
        </w:rPr>
        <w:t xml:space="preserve"> Δημοκρατικού Στρατού Ελλάδας θα συνεχίσει αταλάντευτα</w:t>
      </w:r>
      <w:r>
        <w:rPr>
          <w:rFonts w:eastAsia="Times New Roman" w:cs="Times New Roman"/>
          <w:szCs w:val="24"/>
        </w:rPr>
        <w:t>,</w:t>
      </w:r>
      <w:r w:rsidRPr="00F73E82">
        <w:rPr>
          <w:rFonts w:eastAsia="Times New Roman" w:cs="Times New Roman"/>
          <w:szCs w:val="24"/>
        </w:rPr>
        <w:t xml:space="preserve"> όσα εμπόδια κι αν βάζουν </w:t>
      </w:r>
      <w:r>
        <w:rPr>
          <w:rFonts w:eastAsia="Times New Roman" w:cs="Times New Roman"/>
          <w:szCs w:val="24"/>
        </w:rPr>
        <w:t>οι κυβερνήσεις,</w:t>
      </w:r>
      <w:r w:rsidRPr="00F73E82">
        <w:rPr>
          <w:rFonts w:eastAsia="Times New Roman" w:cs="Times New Roman"/>
          <w:szCs w:val="24"/>
        </w:rPr>
        <w:t xml:space="preserve"> οι ευ</w:t>
      </w:r>
      <w:r w:rsidRPr="00F73E82">
        <w:rPr>
          <w:rFonts w:eastAsia="Times New Roman" w:cs="Times New Roman"/>
          <w:szCs w:val="24"/>
        </w:rPr>
        <w:t>ρωπαίοι ιμπεριαλιστές και το κεφάλαιο</w:t>
      </w:r>
      <w:r>
        <w:rPr>
          <w:rFonts w:eastAsia="Times New Roman" w:cs="Times New Roman"/>
          <w:szCs w:val="24"/>
        </w:rPr>
        <w:t xml:space="preserve">, </w:t>
      </w:r>
      <w:r w:rsidRPr="00F73E82">
        <w:rPr>
          <w:rFonts w:eastAsia="Times New Roman" w:cs="Times New Roman"/>
          <w:szCs w:val="24"/>
        </w:rPr>
        <w:t>να παίρν</w:t>
      </w:r>
      <w:r>
        <w:rPr>
          <w:rFonts w:eastAsia="Times New Roman" w:cs="Times New Roman"/>
          <w:szCs w:val="24"/>
        </w:rPr>
        <w:t>ει πρωτοβουλίες για την τελική δ</w:t>
      </w:r>
      <w:r w:rsidRPr="00F73E82">
        <w:rPr>
          <w:rFonts w:eastAsia="Times New Roman" w:cs="Times New Roman"/>
          <w:szCs w:val="24"/>
        </w:rPr>
        <w:t xml:space="preserve">ικαίωση των θυμάτων και των οικογενειών </w:t>
      </w:r>
      <w:r>
        <w:rPr>
          <w:rFonts w:eastAsia="Times New Roman" w:cs="Times New Roman"/>
          <w:szCs w:val="24"/>
        </w:rPr>
        <w:t>τους.</w:t>
      </w:r>
    </w:p>
    <w:p w14:paraId="619F8E7E" w14:textId="77777777" w:rsidR="00F246CC" w:rsidRDefault="005B5D49">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Κύριε συνάδελφε, πρέπει να ολοκληρώσετε. </w:t>
      </w:r>
    </w:p>
    <w:p w14:paraId="619F8E7F"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sidRPr="00F73E82">
        <w:rPr>
          <w:rFonts w:eastAsia="Times New Roman" w:cs="Times New Roman"/>
          <w:szCs w:val="24"/>
        </w:rPr>
        <w:t xml:space="preserve"> </w:t>
      </w:r>
      <w:r>
        <w:rPr>
          <w:rFonts w:eastAsia="Times New Roman" w:cs="Times New Roman"/>
          <w:szCs w:val="24"/>
        </w:rPr>
        <w:t>Θ</w:t>
      </w:r>
      <w:r w:rsidRPr="00F73E82">
        <w:rPr>
          <w:rFonts w:eastAsia="Times New Roman" w:cs="Times New Roman"/>
          <w:szCs w:val="24"/>
        </w:rPr>
        <w:t xml:space="preserve">α </w:t>
      </w:r>
      <w:r>
        <w:rPr>
          <w:rFonts w:eastAsia="Times New Roman" w:cs="Times New Roman"/>
          <w:szCs w:val="24"/>
        </w:rPr>
        <w:t>αξιοποιεί</w:t>
      </w:r>
      <w:r w:rsidRPr="00F73E82">
        <w:rPr>
          <w:rFonts w:eastAsia="Times New Roman" w:cs="Times New Roman"/>
          <w:szCs w:val="24"/>
        </w:rPr>
        <w:t xml:space="preserve"> κάθε τρόπο </w:t>
      </w:r>
      <w:r>
        <w:rPr>
          <w:rFonts w:eastAsia="Times New Roman" w:cs="Times New Roman"/>
          <w:szCs w:val="24"/>
        </w:rPr>
        <w:t>και μέσο π</w:t>
      </w:r>
      <w:r>
        <w:rPr>
          <w:rFonts w:eastAsia="Times New Roman" w:cs="Times New Roman"/>
          <w:szCs w:val="24"/>
        </w:rPr>
        <w:t xml:space="preserve">ου τους δίνεται για </w:t>
      </w:r>
      <w:r w:rsidRPr="00F73E82">
        <w:rPr>
          <w:rFonts w:eastAsia="Times New Roman" w:cs="Times New Roman"/>
          <w:szCs w:val="24"/>
        </w:rPr>
        <w:t>να προβάλ</w:t>
      </w:r>
      <w:r>
        <w:rPr>
          <w:rFonts w:eastAsia="Times New Roman" w:cs="Times New Roman"/>
          <w:szCs w:val="24"/>
        </w:rPr>
        <w:t>λ</w:t>
      </w:r>
      <w:r w:rsidRPr="00F73E82">
        <w:rPr>
          <w:rFonts w:eastAsia="Times New Roman" w:cs="Times New Roman"/>
          <w:szCs w:val="24"/>
        </w:rPr>
        <w:t>ουν το ζήτημα της διεκδίκησης των γερμανικών αποζημιώσεων</w:t>
      </w:r>
      <w:r>
        <w:rPr>
          <w:rFonts w:eastAsia="Times New Roman" w:cs="Times New Roman"/>
          <w:szCs w:val="24"/>
        </w:rPr>
        <w:t>.</w:t>
      </w:r>
      <w:r w:rsidRPr="00F73E82">
        <w:rPr>
          <w:rFonts w:eastAsia="Times New Roman" w:cs="Times New Roman"/>
          <w:szCs w:val="24"/>
        </w:rPr>
        <w:t xml:space="preserve"> </w:t>
      </w:r>
    </w:p>
    <w:p w14:paraId="619F8E80" w14:textId="77777777" w:rsidR="00F246CC" w:rsidRDefault="005B5D49">
      <w:pPr>
        <w:spacing w:line="600" w:lineRule="auto"/>
        <w:ind w:firstLine="720"/>
        <w:jc w:val="both"/>
        <w:rPr>
          <w:rFonts w:eastAsia="Times New Roman" w:cs="Times New Roman"/>
          <w:szCs w:val="24"/>
        </w:rPr>
      </w:pPr>
      <w:r w:rsidRPr="00F73E82">
        <w:rPr>
          <w:rFonts w:eastAsia="Times New Roman" w:cs="Times New Roman"/>
          <w:szCs w:val="24"/>
        </w:rPr>
        <w:lastRenderedPageBreak/>
        <w:t xml:space="preserve">Η Κοινοβουλευτική Ομάδα του ΚΚΕ κατέθεσε τη δική της πρόταση </w:t>
      </w:r>
      <w:r>
        <w:rPr>
          <w:rFonts w:eastAsia="Times New Roman" w:cs="Times New Roman"/>
          <w:szCs w:val="24"/>
        </w:rPr>
        <w:t xml:space="preserve">για </w:t>
      </w:r>
      <w:r w:rsidRPr="00F73E82">
        <w:rPr>
          <w:rFonts w:eastAsia="Times New Roman" w:cs="Times New Roman"/>
          <w:szCs w:val="24"/>
        </w:rPr>
        <w:t>το θέμα αυτό</w:t>
      </w:r>
      <w:r>
        <w:rPr>
          <w:rFonts w:eastAsia="Times New Roman" w:cs="Times New Roman"/>
          <w:szCs w:val="24"/>
        </w:rPr>
        <w:t>,</w:t>
      </w:r>
      <w:r w:rsidRPr="00F73E82">
        <w:rPr>
          <w:rFonts w:eastAsia="Times New Roman" w:cs="Times New Roman"/>
          <w:szCs w:val="24"/>
        </w:rPr>
        <w:t xml:space="preserve"> όπως διατυπώθηκε από την εισηγήτρι</w:t>
      </w:r>
      <w:r>
        <w:rPr>
          <w:rFonts w:eastAsia="Times New Roman" w:cs="Times New Roman"/>
          <w:szCs w:val="24"/>
        </w:rPr>
        <w:t>ά</w:t>
      </w:r>
      <w:r w:rsidRPr="00F73E82">
        <w:rPr>
          <w:rFonts w:eastAsia="Times New Roman" w:cs="Times New Roman"/>
          <w:szCs w:val="24"/>
        </w:rPr>
        <w:t xml:space="preserve"> μας και μέλος της αρμόδιας </w:t>
      </w:r>
      <w:r>
        <w:rPr>
          <w:rFonts w:eastAsia="Times New Roman" w:cs="Times New Roman"/>
          <w:szCs w:val="24"/>
        </w:rPr>
        <w:t>ε</w:t>
      </w:r>
      <w:r w:rsidRPr="00F73E82">
        <w:rPr>
          <w:rFonts w:eastAsia="Times New Roman" w:cs="Times New Roman"/>
          <w:szCs w:val="24"/>
        </w:rPr>
        <w:t>πιτροπής</w:t>
      </w:r>
      <w:r>
        <w:rPr>
          <w:rFonts w:eastAsia="Times New Roman" w:cs="Times New Roman"/>
          <w:szCs w:val="24"/>
        </w:rPr>
        <w:t xml:space="preserve">, τη </w:t>
      </w:r>
      <w:r w:rsidRPr="00F73E82">
        <w:rPr>
          <w:rFonts w:eastAsia="Times New Roman" w:cs="Times New Roman"/>
          <w:szCs w:val="24"/>
        </w:rPr>
        <w:t>Διαμάντω Μ</w:t>
      </w:r>
      <w:r w:rsidRPr="00F73E82">
        <w:rPr>
          <w:rFonts w:eastAsia="Times New Roman" w:cs="Times New Roman"/>
          <w:szCs w:val="24"/>
        </w:rPr>
        <w:t>ανωλάκου</w:t>
      </w:r>
      <w:r>
        <w:rPr>
          <w:rFonts w:eastAsia="Times New Roman" w:cs="Times New Roman"/>
          <w:szCs w:val="24"/>
        </w:rPr>
        <w:t>,</w:t>
      </w:r>
      <w:r w:rsidRPr="00F73E82">
        <w:rPr>
          <w:rFonts w:eastAsia="Times New Roman" w:cs="Times New Roman"/>
          <w:szCs w:val="24"/>
        </w:rPr>
        <w:t xml:space="preserve"> </w:t>
      </w:r>
      <w:r>
        <w:rPr>
          <w:rFonts w:eastAsia="Times New Roman" w:cs="Times New Roman"/>
          <w:szCs w:val="24"/>
        </w:rPr>
        <w:t>πρόταση που ανταποκρίνεται στο λ</w:t>
      </w:r>
      <w:r w:rsidRPr="00F73E82">
        <w:rPr>
          <w:rFonts w:eastAsia="Times New Roman" w:cs="Times New Roman"/>
          <w:szCs w:val="24"/>
        </w:rPr>
        <w:t>αϊκό αίσθημα</w:t>
      </w:r>
      <w:r>
        <w:rPr>
          <w:rFonts w:eastAsia="Times New Roman" w:cs="Times New Roman"/>
          <w:szCs w:val="24"/>
        </w:rPr>
        <w:t>,</w:t>
      </w:r>
      <w:r w:rsidRPr="00F73E82">
        <w:rPr>
          <w:rFonts w:eastAsia="Times New Roman" w:cs="Times New Roman"/>
          <w:szCs w:val="24"/>
        </w:rPr>
        <w:t xml:space="preserve"> </w:t>
      </w:r>
      <w:r>
        <w:rPr>
          <w:rFonts w:eastAsia="Times New Roman" w:cs="Times New Roman"/>
          <w:szCs w:val="24"/>
        </w:rPr>
        <w:t>γιατί είναι απαίτησή</w:t>
      </w:r>
      <w:r w:rsidRPr="00F73E82">
        <w:rPr>
          <w:rFonts w:eastAsia="Times New Roman" w:cs="Times New Roman"/>
          <w:szCs w:val="24"/>
        </w:rPr>
        <w:t xml:space="preserve"> του να ικανοποιηθεί το αίτημα για πλήρη αποκατάσταση</w:t>
      </w:r>
      <w:r>
        <w:rPr>
          <w:rFonts w:eastAsia="Times New Roman" w:cs="Times New Roman"/>
          <w:szCs w:val="24"/>
        </w:rPr>
        <w:t>.</w:t>
      </w:r>
      <w:r w:rsidRPr="00F73E82">
        <w:rPr>
          <w:rFonts w:eastAsia="Times New Roman" w:cs="Times New Roman"/>
          <w:szCs w:val="24"/>
        </w:rPr>
        <w:t xml:space="preserve"> Ο λαός μας έχει το δικαίωμα</w:t>
      </w:r>
      <w:r>
        <w:rPr>
          <w:rFonts w:eastAsia="Times New Roman" w:cs="Times New Roman"/>
          <w:szCs w:val="24"/>
        </w:rPr>
        <w:t xml:space="preserve"> και οφείλει </w:t>
      </w:r>
      <w:r w:rsidRPr="00F73E82">
        <w:rPr>
          <w:rFonts w:eastAsia="Times New Roman" w:cs="Times New Roman"/>
          <w:szCs w:val="24"/>
        </w:rPr>
        <w:t>να διεκδικήσει</w:t>
      </w:r>
      <w:r>
        <w:rPr>
          <w:rFonts w:eastAsia="Times New Roman" w:cs="Times New Roman"/>
          <w:szCs w:val="24"/>
        </w:rPr>
        <w:t xml:space="preserve"> τις αποζημιώσεις και επανορθώσει</w:t>
      </w:r>
      <w:r w:rsidRPr="00F73E82">
        <w:rPr>
          <w:rFonts w:eastAsia="Times New Roman" w:cs="Times New Roman"/>
          <w:szCs w:val="24"/>
        </w:rPr>
        <w:t>ς ταυτόχρονα με τον αγώνα ενάντια στην</w:t>
      </w:r>
      <w:r w:rsidRPr="00F73E82">
        <w:rPr>
          <w:rFonts w:eastAsia="Times New Roman" w:cs="Times New Roman"/>
          <w:szCs w:val="24"/>
        </w:rPr>
        <w:t xml:space="preserve"> αντιλαϊκή πολιτική της Κυβέρνησης</w:t>
      </w:r>
      <w:r>
        <w:rPr>
          <w:rFonts w:eastAsia="Times New Roman" w:cs="Times New Roman"/>
          <w:szCs w:val="24"/>
        </w:rPr>
        <w:t>,</w:t>
      </w:r>
      <w:r w:rsidRPr="00F73E82">
        <w:rPr>
          <w:rFonts w:eastAsia="Times New Roman" w:cs="Times New Roman"/>
          <w:szCs w:val="24"/>
        </w:rPr>
        <w:t xml:space="preserve"> της Ευρωπαϊκής Ένωσης του κεφαλαίου</w:t>
      </w:r>
      <w:r>
        <w:rPr>
          <w:rFonts w:eastAsia="Times New Roman" w:cs="Times New Roman"/>
          <w:szCs w:val="24"/>
        </w:rPr>
        <w:t>,</w:t>
      </w:r>
      <w:r w:rsidRPr="00F73E82">
        <w:rPr>
          <w:rFonts w:eastAsia="Times New Roman" w:cs="Times New Roman"/>
          <w:szCs w:val="24"/>
        </w:rPr>
        <w:t xml:space="preserve"> ενάντια στο σάπιο και βάρβαρο καπιταλιστικό σύστημα</w:t>
      </w:r>
      <w:r>
        <w:rPr>
          <w:rFonts w:eastAsia="Times New Roman" w:cs="Times New Roman"/>
          <w:szCs w:val="24"/>
        </w:rPr>
        <w:t>.</w:t>
      </w:r>
    </w:p>
    <w:p w14:paraId="619F8E8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19F8E82" w14:textId="77777777" w:rsidR="00F246CC" w:rsidRDefault="005B5D49">
      <w:pPr>
        <w:spacing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Pr>
          <w:rFonts w:eastAsia="Times New Roman" w:cs="Times New Roman"/>
          <w:szCs w:val="24"/>
        </w:rPr>
        <w:t xml:space="preserve"> Τον λόγο έχει η κ. Καρακώστα για επτά λεπτά. </w:t>
      </w:r>
    </w:p>
    <w:p w14:paraId="619F8E83"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 xml:space="preserve">Ευχαριστώ, κύριε Πρόεδρε. </w:t>
      </w:r>
    </w:p>
    <w:p w14:paraId="619F8E84" w14:textId="77777777" w:rsidR="00F246CC" w:rsidRDefault="005B5D49">
      <w:pPr>
        <w:spacing w:line="600" w:lineRule="auto"/>
        <w:ind w:firstLine="720"/>
        <w:jc w:val="both"/>
        <w:rPr>
          <w:rFonts w:eastAsia="Times New Roman" w:cs="Times New Roman"/>
          <w:szCs w:val="24"/>
        </w:rPr>
      </w:pPr>
      <w:r w:rsidRPr="00F73E82">
        <w:rPr>
          <w:rFonts w:eastAsia="Times New Roman" w:cs="Times New Roman"/>
          <w:szCs w:val="24"/>
        </w:rPr>
        <w:t>Καλημέρα σε όλες και όλους από την πλευρά μου</w:t>
      </w:r>
      <w:r>
        <w:rPr>
          <w:rFonts w:eastAsia="Times New Roman" w:cs="Times New Roman"/>
          <w:szCs w:val="24"/>
        </w:rPr>
        <w:t>.</w:t>
      </w:r>
    </w:p>
    <w:p w14:paraId="619F8E8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Θα θυμηθώ τις 10 Μαρτίου 2015,</w:t>
      </w:r>
      <w:r w:rsidRPr="00F73E82">
        <w:rPr>
          <w:rFonts w:eastAsia="Times New Roman" w:cs="Times New Roman"/>
          <w:szCs w:val="24"/>
        </w:rPr>
        <w:t xml:space="preserve"> </w:t>
      </w:r>
      <w:r>
        <w:rPr>
          <w:rFonts w:eastAsia="Times New Roman" w:cs="Times New Roman"/>
          <w:szCs w:val="24"/>
        </w:rPr>
        <w:t>όταν ε</w:t>
      </w:r>
      <w:r w:rsidRPr="00F73E82">
        <w:rPr>
          <w:rFonts w:eastAsia="Times New Roman" w:cs="Times New Roman"/>
          <w:szCs w:val="24"/>
        </w:rPr>
        <w:t xml:space="preserve">ίχα την τύχη η πρώτη μου ομιλία ως Βουλευτής σε αυτή την Αίθουσα να </w:t>
      </w:r>
      <w:r>
        <w:rPr>
          <w:rFonts w:eastAsia="Times New Roman" w:cs="Times New Roman"/>
          <w:szCs w:val="24"/>
        </w:rPr>
        <w:t xml:space="preserve">έχει </w:t>
      </w:r>
      <w:r w:rsidRPr="00F73E82">
        <w:rPr>
          <w:rFonts w:eastAsia="Times New Roman" w:cs="Times New Roman"/>
          <w:szCs w:val="24"/>
        </w:rPr>
        <w:lastRenderedPageBreak/>
        <w:t xml:space="preserve">θέμα </w:t>
      </w:r>
      <w:r>
        <w:rPr>
          <w:rFonts w:eastAsia="Times New Roman" w:cs="Times New Roman"/>
          <w:szCs w:val="24"/>
        </w:rPr>
        <w:t xml:space="preserve">τις </w:t>
      </w:r>
      <w:r w:rsidRPr="00F73E82">
        <w:rPr>
          <w:rFonts w:eastAsia="Times New Roman" w:cs="Times New Roman"/>
          <w:szCs w:val="24"/>
        </w:rPr>
        <w:t>γερμανικές αποζημιώσεις</w:t>
      </w:r>
      <w:r>
        <w:rPr>
          <w:rFonts w:eastAsia="Times New Roman" w:cs="Times New Roman"/>
          <w:szCs w:val="24"/>
        </w:rPr>
        <w:t xml:space="preserve"> και η ί</w:t>
      </w:r>
      <w:r w:rsidRPr="00F73E82">
        <w:rPr>
          <w:rFonts w:eastAsia="Times New Roman" w:cs="Times New Roman"/>
          <w:szCs w:val="24"/>
        </w:rPr>
        <w:t>δρυση</w:t>
      </w:r>
      <w:r w:rsidRPr="00F73E82">
        <w:rPr>
          <w:rFonts w:eastAsia="Times New Roman" w:cs="Times New Roman"/>
          <w:szCs w:val="24"/>
        </w:rPr>
        <w:t xml:space="preserve"> αυτής της </w:t>
      </w:r>
      <w:r>
        <w:rPr>
          <w:rFonts w:eastAsia="Times New Roman" w:cs="Times New Roman"/>
          <w:szCs w:val="24"/>
        </w:rPr>
        <w:t>Δ</w:t>
      </w:r>
      <w:r>
        <w:rPr>
          <w:rFonts w:eastAsia="Times New Roman" w:cs="Times New Roman"/>
          <w:szCs w:val="24"/>
        </w:rPr>
        <w:t xml:space="preserve">ιακομματικής </w:t>
      </w:r>
      <w:r w:rsidRPr="00F73E82">
        <w:rPr>
          <w:rFonts w:eastAsia="Times New Roman" w:cs="Times New Roman"/>
          <w:szCs w:val="24"/>
        </w:rPr>
        <w:t>Επιτροπής</w:t>
      </w:r>
      <w:r>
        <w:rPr>
          <w:rFonts w:eastAsia="Times New Roman" w:cs="Times New Roman"/>
          <w:szCs w:val="24"/>
        </w:rPr>
        <w:t>,</w:t>
      </w:r>
      <w:r w:rsidRPr="00F73E82">
        <w:rPr>
          <w:rFonts w:eastAsia="Times New Roman" w:cs="Times New Roman"/>
          <w:szCs w:val="24"/>
        </w:rPr>
        <w:t xml:space="preserve"> προκειμένου να έχουμε αυτό το </w:t>
      </w:r>
      <w:r>
        <w:rPr>
          <w:rFonts w:eastAsia="Times New Roman" w:cs="Times New Roman"/>
          <w:szCs w:val="24"/>
        </w:rPr>
        <w:t>πολύ ε</w:t>
      </w:r>
      <w:r w:rsidRPr="00F73E82">
        <w:rPr>
          <w:rFonts w:eastAsia="Times New Roman" w:cs="Times New Roman"/>
          <w:szCs w:val="24"/>
        </w:rPr>
        <w:t>ξαιρετικό πόρισμα</w:t>
      </w:r>
      <w:r>
        <w:rPr>
          <w:rFonts w:eastAsia="Times New Roman" w:cs="Times New Roman"/>
          <w:szCs w:val="24"/>
        </w:rPr>
        <w:t>,</w:t>
      </w:r>
      <w:r w:rsidRPr="00F73E82">
        <w:rPr>
          <w:rFonts w:eastAsia="Times New Roman" w:cs="Times New Roman"/>
          <w:szCs w:val="24"/>
        </w:rPr>
        <w:t xml:space="preserve"> σχετικά με το τι συνέβη εκείνες τις εποχές και τι πραγματικά οφείλουμε να διεκδικούμε και με ποιο</w:t>
      </w:r>
      <w:r>
        <w:rPr>
          <w:rFonts w:eastAsia="Times New Roman" w:cs="Times New Roman"/>
          <w:szCs w:val="24"/>
        </w:rPr>
        <w:t>ν</w:t>
      </w:r>
      <w:r w:rsidRPr="00F73E82">
        <w:rPr>
          <w:rFonts w:eastAsia="Times New Roman" w:cs="Times New Roman"/>
          <w:szCs w:val="24"/>
        </w:rPr>
        <w:t xml:space="preserve"> τρόπο μπορούμε να το κάνουμε</w:t>
      </w:r>
      <w:r>
        <w:rPr>
          <w:rFonts w:eastAsia="Times New Roman" w:cs="Times New Roman"/>
          <w:szCs w:val="24"/>
        </w:rPr>
        <w:t>.</w:t>
      </w:r>
    </w:p>
    <w:p w14:paraId="619F8E86" w14:textId="77777777" w:rsidR="00F246CC" w:rsidRDefault="005B5D49">
      <w:pPr>
        <w:spacing w:line="600" w:lineRule="auto"/>
        <w:ind w:firstLine="720"/>
        <w:jc w:val="both"/>
        <w:rPr>
          <w:rFonts w:eastAsia="Times New Roman" w:cs="Times New Roman"/>
          <w:szCs w:val="24"/>
        </w:rPr>
      </w:pPr>
      <w:r w:rsidRPr="00F73E82">
        <w:rPr>
          <w:rFonts w:eastAsia="Times New Roman" w:cs="Times New Roman"/>
          <w:szCs w:val="24"/>
        </w:rPr>
        <w:t>Αναγνωρίζει</w:t>
      </w:r>
      <w:r>
        <w:rPr>
          <w:rFonts w:eastAsia="Times New Roman" w:cs="Times New Roman"/>
          <w:szCs w:val="24"/>
        </w:rPr>
        <w:t>,</w:t>
      </w:r>
      <w:r w:rsidRPr="00F73E82">
        <w:rPr>
          <w:rFonts w:eastAsia="Times New Roman" w:cs="Times New Roman"/>
          <w:szCs w:val="24"/>
        </w:rPr>
        <w:t xml:space="preserve"> λοιπόν</w:t>
      </w:r>
      <w:r>
        <w:rPr>
          <w:rFonts w:eastAsia="Times New Roman" w:cs="Times New Roman"/>
          <w:szCs w:val="24"/>
        </w:rPr>
        <w:t>,</w:t>
      </w:r>
      <w:r w:rsidRPr="00F73E82">
        <w:rPr>
          <w:rFonts w:eastAsia="Times New Roman" w:cs="Times New Roman"/>
          <w:szCs w:val="24"/>
        </w:rPr>
        <w:t xml:space="preserve"> αυτό το πόρισμα</w:t>
      </w:r>
      <w:r w:rsidRPr="00F73E82">
        <w:rPr>
          <w:rFonts w:eastAsia="Times New Roman" w:cs="Times New Roman"/>
          <w:szCs w:val="24"/>
        </w:rPr>
        <w:t xml:space="preserve"> τις συνέπειες του </w:t>
      </w:r>
      <w:r>
        <w:rPr>
          <w:rFonts w:eastAsia="Times New Roman" w:cs="Times New Roman"/>
          <w:szCs w:val="24"/>
        </w:rPr>
        <w:t xml:space="preserve">Β΄ </w:t>
      </w:r>
      <w:r w:rsidRPr="00F73E82">
        <w:rPr>
          <w:rFonts w:eastAsia="Times New Roman" w:cs="Times New Roman"/>
          <w:szCs w:val="24"/>
        </w:rPr>
        <w:t xml:space="preserve">Παγκοσμίου Πολέμου για την Ελλάδα </w:t>
      </w:r>
      <w:r>
        <w:rPr>
          <w:rFonts w:eastAsia="Times New Roman" w:cs="Times New Roman"/>
          <w:szCs w:val="24"/>
        </w:rPr>
        <w:t xml:space="preserve">και τους πολίτες της, </w:t>
      </w:r>
      <w:r w:rsidRPr="00F73E82">
        <w:rPr>
          <w:rFonts w:eastAsia="Times New Roman" w:cs="Times New Roman"/>
          <w:szCs w:val="24"/>
        </w:rPr>
        <w:t>που ήταν τρομακτικές και ανεπανόρθωτες</w:t>
      </w:r>
      <w:r>
        <w:rPr>
          <w:rFonts w:eastAsia="Times New Roman" w:cs="Times New Roman"/>
          <w:szCs w:val="24"/>
        </w:rPr>
        <w:t>.</w:t>
      </w:r>
      <w:r w:rsidRPr="00F73E82">
        <w:rPr>
          <w:rFonts w:eastAsia="Times New Roman" w:cs="Times New Roman"/>
          <w:szCs w:val="24"/>
        </w:rPr>
        <w:t xml:space="preserve"> Το </w:t>
      </w:r>
      <w:r>
        <w:rPr>
          <w:rFonts w:eastAsia="Times New Roman" w:cs="Times New Roman"/>
          <w:szCs w:val="24"/>
        </w:rPr>
        <w:t>Γ΄</w:t>
      </w:r>
      <w:r>
        <w:rPr>
          <w:rFonts w:eastAsia="Times New Roman" w:cs="Times New Roman"/>
          <w:szCs w:val="24"/>
        </w:rPr>
        <w:t xml:space="preserve"> Ράιχ σ</w:t>
      </w:r>
      <w:r w:rsidRPr="00F73E82">
        <w:rPr>
          <w:rFonts w:eastAsia="Times New Roman" w:cs="Times New Roman"/>
          <w:szCs w:val="24"/>
        </w:rPr>
        <w:t xml:space="preserve">υνέχισε χωρίς διακοπή από την </w:t>
      </w:r>
      <w:r>
        <w:rPr>
          <w:rFonts w:eastAsia="Times New Roman" w:cs="Times New Roman"/>
          <w:szCs w:val="24"/>
        </w:rPr>
        <w:t>πρώτη</w:t>
      </w:r>
      <w:r w:rsidRPr="00F73E82">
        <w:rPr>
          <w:rFonts w:eastAsia="Times New Roman" w:cs="Times New Roman"/>
          <w:szCs w:val="24"/>
        </w:rPr>
        <w:t xml:space="preserve"> έως την τελευταία ημέρα της </w:t>
      </w:r>
      <w:r>
        <w:rPr>
          <w:rFonts w:eastAsia="Times New Roman" w:cs="Times New Roman"/>
          <w:szCs w:val="24"/>
        </w:rPr>
        <w:t>Κ</w:t>
      </w:r>
      <w:r w:rsidRPr="00F73E82">
        <w:rPr>
          <w:rFonts w:eastAsia="Times New Roman" w:cs="Times New Roman"/>
          <w:szCs w:val="24"/>
        </w:rPr>
        <w:t>ατοχής</w:t>
      </w:r>
      <w:r>
        <w:rPr>
          <w:rFonts w:eastAsia="Times New Roman" w:cs="Times New Roman"/>
          <w:szCs w:val="24"/>
        </w:rPr>
        <w:t>.</w:t>
      </w:r>
      <w:r w:rsidRPr="00F73E82">
        <w:rPr>
          <w:rFonts w:eastAsia="Times New Roman" w:cs="Times New Roman"/>
          <w:szCs w:val="24"/>
        </w:rPr>
        <w:t xml:space="preserve"> Θα </w:t>
      </w:r>
      <w:r>
        <w:rPr>
          <w:rFonts w:eastAsia="Times New Roman" w:cs="Times New Roman"/>
          <w:szCs w:val="24"/>
        </w:rPr>
        <w:t>ανα</w:t>
      </w:r>
      <w:r w:rsidRPr="00F73E82">
        <w:rPr>
          <w:rFonts w:eastAsia="Times New Roman" w:cs="Times New Roman"/>
          <w:szCs w:val="24"/>
        </w:rPr>
        <w:t>φέρω ένα χαρακτηριστικό παράδειγμα</w:t>
      </w:r>
      <w:r>
        <w:rPr>
          <w:rFonts w:eastAsia="Times New Roman" w:cs="Times New Roman"/>
          <w:szCs w:val="24"/>
        </w:rPr>
        <w:t>, όπου</w:t>
      </w:r>
      <w:r w:rsidRPr="00F73E82">
        <w:rPr>
          <w:rFonts w:eastAsia="Times New Roman" w:cs="Times New Roman"/>
          <w:szCs w:val="24"/>
        </w:rPr>
        <w:t xml:space="preserve"> στην π</w:t>
      </w:r>
      <w:r w:rsidRPr="00F73E82">
        <w:rPr>
          <w:rFonts w:eastAsia="Times New Roman" w:cs="Times New Roman"/>
          <w:szCs w:val="24"/>
        </w:rPr>
        <w:t>εριοχή μου σκοτώθηκαν ΕΛΑΣίτες προκειμένου να σώσουν</w:t>
      </w:r>
      <w:r>
        <w:rPr>
          <w:rFonts w:eastAsia="Times New Roman" w:cs="Times New Roman"/>
          <w:szCs w:val="24"/>
        </w:rPr>
        <w:t xml:space="preserve"> στο παρά πέντε</w:t>
      </w:r>
      <w:r w:rsidRPr="00F73E82">
        <w:rPr>
          <w:rFonts w:eastAsia="Times New Roman" w:cs="Times New Roman"/>
          <w:szCs w:val="24"/>
        </w:rPr>
        <w:t xml:space="preserve"> το εργοστάσιο της ΔΕΗ</w:t>
      </w:r>
      <w:r>
        <w:rPr>
          <w:rFonts w:eastAsia="Times New Roman" w:cs="Times New Roman"/>
          <w:szCs w:val="24"/>
        </w:rPr>
        <w:t>.</w:t>
      </w:r>
      <w:r w:rsidRPr="00F73E82">
        <w:rPr>
          <w:rFonts w:eastAsia="Times New Roman" w:cs="Times New Roman"/>
          <w:szCs w:val="24"/>
        </w:rPr>
        <w:t xml:space="preserve"> </w:t>
      </w:r>
    </w:p>
    <w:p w14:paraId="619F8E8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Συνέχισαν, </w:t>
      </w:r>
      <w:r w:rsidRPr="00F73E82">
        <w:rPr>
          <w:rFonts w:eastAsia="Times New Roman" w:cs="Times New Roman"/>
          <w:szCs w:val="24"/>
        </w:rPr>
        <w:t>λοιπόν</w:t>
      </w:r>
      <w:r>
        <w:rPr>
          <w:rFonts w:eastAsia="Times New Roman" w:cs="Times New Roman"/>
          <w:szCs w:val="24"/>
        </w:rPr>
        <w:t>,</w:t>
      </w:r>
      <w:r w:rsidRPr="00F73E82">
        <w:rPr>
          <w:rFonts w:eastAsia="Times New Roman" w:cs="Times New Roman"/>
          <w:szCs w:val="24"/>
        </w:rPr>
        <w:t xml:space="preserve"> στην Ελλάδα την κτηνώδη και εγκληματική τους δράση σε βάρος του ελληνικού λαού</w:t>
      </w:r>
      <w:r>
        <w:rPr>
          <w:rFonts w:eastAsia="Times New Roman" w:cs="Times New Roman"/>
          <w:szCs w:val="24"/>
        </w:rPr>
        <w:t>.</w:t>
      </w:r>
      <w:r w:rsidRPr="00F73E82">
        <w:rPr>
          <w:rFonts w:eastAsia="Times New Roman" w:cs="Times New Roman"/>
          <w:szCs w:val="24"/>
        </w:rPr>
        <w:t xml:space="preserve"> Από την τρομοκρατία της πείνας πέρασαν στην τρομοκρατία των ολοκα</w:t>
      </w:r>
      <w:r w:rsidRPr="00F73E82">
        <w:rPr>
          <w:rFonts w:eastAsia="Times New Roman" w:cs="Times New Roman"/>
          <w:szCs w:val="24"/>
        </w:rPr>
        <w:t>υτωμάτων</w:t>
      </w:r>
      <w:r>
        <w:rPr>
          <w:rFonts w:eastAsia="Times New Roman" w:cs="Times New Roman"/>
          <w:szCs w:val="24"/>
        </w:rPr>
        <w:t>.</w:t>
      </w:r>
      <w:r w:rsidRPr="00F73E82">
        <w:rPr>
          <w:rFonts w:eastAsia="Times New Roman" w:cs="Times New Roman"/>
          <w:szCs w:val="24"/>
        </w:rPr>
        <w:t xml:space="preserve"> Έχουν αναγνωριστεί ήδη </w:t>
      </w:r>
      <w:r>
        <w:rPr>
          <w:rFonts w:eastAsia="Times New Roman" w:cs="Times New Roman"/>
          <w:szCs w:val="24"/>
        </w:rPr>
        <w:t>εκατό ο</w:t>
      </w:r>
      <w:r w:rsidRPr="00F73E82">
        <w:rPr>
          <w:rFonts w:eastAsia="Times New Roman" w:cs="Times New Roman"/>
          <w:szCs w:val="24"/>
        </w:rPr>
        <w:t>λοκαυτώματα</w:t>
      </w:r>
      <w:r>
        <w:rPr>
          <w:rFonts w:eastAsia="Times New Roman" w:cs="Times New Roman"/>
          <w:szCs w:val="24"/>
        </w:rPr>
        <w:t>,</w:t>
      </w:r>
      <w:r w:rsidRPr="00F73E82">
        <w:rPr>
          <w:rFonts w:eastAsia="Times New Roman" w:cs="Times New Roman"/>
          <w:szCs w:val="24"/>
        </w:rPr>
        <w:t xml:space="preserve"> όπως όλοι γνωρίζουμε</w:t>
      </w:r>
      <w:r>
        <w:rPr>
          <w:rFonts w:eastAsia="Times New Roman" w:cs="Times New Roman"/>
          <w:szCs w:val="24"/>
        </w:rPr>
        <w:t>,</w:t>
      </w:r>
      <w:r w:rsidRPr="00F73E82">
        <w:rPr>
          <w:rFonts w:eastAsia="Times New Roman" w:cs="Times New Roman"/>
          <w:szCs w:val="24"/>
        </w:rPr>
        <w:t xml:space="preserve"> πόλεων και χωριών</w:t>
      </w:r>
      <w:r>
        <w:rPr>
          <w:rFonts w:eastAsia="Times New Roman" w:cs="Times New Roman"/>
          <w:szCs w:val="24"/>
        </w:rPr>
        <w:t>.</w:t>
      </w:r>
      <w:r w:rsidRPr="00F73E82">
        <w:rPr>
          <w:rFonts w:eastAsia="Times New Roman" w:cs="Times New Roman"/>
          <w:szCs w:val="24"/>
        </w:rPr>
        <w:t xml:space="preserve"> Πέρασαν</w:t>
      </w:r>
      <w:r>
        <w:rPr>
          <w:rFonts w:eastAsia="Times New Roman" w:cs="Times New Roman"/>
          <w:szCs w:val="24"/>
        </w:rPr>
        <w:t xml:space="preserve"> </w:t>
      </w:r>
      <w:r w:rsidRPr="00F73E82">
        <w:rPr>
          <w:rFonts w:eastAsia="Times New Roman" w:cs="Times New Roman"/>
          <w:szCs w:val="24"/>
        </w:rPr>
        <w:t xml:space="preserve">στην τρομοκρατία </w:t>
      </w:r>
      <w:r w:rsidRPr="00F73E82">
        <w:rPr>
          <w:rFonts w:eastAsia="Times New Roman" w:cs="Times New Roman"/>
          <w:szCs w:val="24"/>
        </w:rPr>
        <w:lastRenderedPageBreak/>
        <w:t>των εκτελέσεων</w:t>
      </w:r>
      <w:r>
        <w:rPr>
          <w:rFonts w:eastAsia="Times New Roman" w:cs="Times New Roman"/>
          <w:szCs w:val="24"/>
        </w:rPr>
        <w:t>.</w:t>
      </w:r>
      <w:r w:rsidRPr="00F73E82">
        <w:rPr>
          <w:rFonts w:eastAsia="Times New Roman" w:cs="Times New Roman"/>
          <w:szCs w:val="24"/>
        </w:rPr>
        <w:t xml:space="preserve"> Πέρασαν στην οργανωμένη ληστεία του εθνικού μας πλούτου</w:t>
      </w:r>
      <w:r>
        <w:rPr>
          <w:rFonts w:eastAsia="Times New Roman" w:cs="Times New Roman"/>
          <w:szCs w:val="24"/>
        </w:rPr>
        <w:t>.</w:t>
      </w:r>
      <w:r w:rsidRPr="00F73E82">
        <w:rPr>
          <w:rFonts w:eastAsia="Times New Roman" w:cs="Times New Roman"/>
          <w:szCs w:val="24"/>
        </w:rPr>
        <w:t xml:space="preserve"> Κατέστρεψαν ολοσχερώς τη χώρα και τις υποδομές </w:t>
      </w:r>
      <w:r>
        <w:rPr>
          <w:rFonts w:eastAsia="Times New Roman" w:cs="Times New Roman"/>
          <w:szCs w:val="24"/>
        </w:rPr>
        <w:t>της,</w:t>
      </w:r>
      <w:r w:rsidRPr="00F73E82">
        <w:rPr>
          <w:rFonts w:eastAsia="Times New Roman" w:cs="Times New Roman"/>
          <w:szCs w:val="24"/>
        </w:rPr>
        <w:t xml:space="preserve"> υπονομεύοντας την αναπτυξιακή της πορεία</w:t>
      </w:r>
      <w:r>
        <w:rPr>
          <w:rFonts w:eastAsia="Times New Roman" w:cs="Times New Roman"/>
          <w:szCs w:val="24"/>
        </w:rPr>
        <w:t>.</w:t>
      </w:r>
    </w:p>
    <w:p w14:paraId="619F8E88" w14:textId="77777777" w:rsidR="00F246CC" w:rsidRDefault="005B5D49">
      <w:pPr>
        <w:spacing w:line="600" w:lineRule="auto"/>
        <w:ind w:firstLine="720"/>
        <w:jc w:val="both"/>
        <w:rPr>
          <w:rFonts w:eastAsia="Times New Roman" w:cs="Times New Roman"/>
          <w:szCs w:val="24"/>
        </w:rPr>
      </w:pPr>
      <w:r w:rsidRPr="00F73E82">
        <w:rPr>
          <w:rFonts w:eastAsia="Times New Roman" w:cs="Times New Roman"/>
          <w:szCs w:val="24"/>
        </w:rPr>
        <w:t xml:space="preserve">Οι αποζημιώσεις που αξιώνει η Ελλάδα και αναφέρονται στο πόρισμα της </w:t>
      </w:r>
      <w:r>
        <w:rPr>
          <w:rFonts w:eastAsia="Times New Roman" w:cs="Times New Roman"/>
          <w:szCs w:val="24"/>
        </w:rPr>
        <w:t>Δ</w:t>
      </w:r>
      <w:r w:rsidRPr="00F73E82">
        <w:rPr>
          <w:rFonts w:eastAsia="Times New Roman" w:cs="Times New Roman"/>
          <w:szCs w:val="24"/>
        </w:rPr>
        <w:t>ιακομματικής Επιτροπής αφορούν</w:t>
      </w:r>
      <w:r>
        <w:rPr>
          <w:rFonts w:eastAsia="Times New Roman" w:cs="Times New Roman"/>
          <w:szCs w:val="24"/>
        </w:rPr>
        <w:t>, π</w:t>
      </w:r>
      <w:r w:rsidRPr="00F73E82">
        <w:rPr>
          <w:rFonts w:eastAsia="Times New Roman" w:cs="Times New Roman"/>
          <w:szCs w:val="24"/>
        </w:rPr>
        <w:t>ρώτον</w:t>
      </w:r>
      <w:r>
        <w:rPr>
          <w:rFonts w:eastAsia="Times New Roman" w:cs="Times New Roman"/>
          <w:szCs w:val="24"/>
        </w:rPr>
        <w:t>,</w:t>
      </w:r>
      <w:r w:rsidRPr="00F73E82">
        <w:rPr>
          <w:rFonts w:eastAsia="Times New Roman" w:cs="Times New Roman"/>
          <w:szCs w:val="24"/>
        </w:rPr>
        <w:t xml:space="preserve"> τις πολεμικές αποζημιώσεις για τις υλικές καταστροφές</w:t>
      </w:r>
      <w:r>
        <w:rPr>
          <w:rFonts w:eastAsia="Times New Roman" w:cs="Times New Roman"/>
          <w:szCs w:val="24"/>
        </w:rPr>
        <w:t xml:space="preserve">, καταστροφή, </w:t>
      </w:r>
      <w:r w:rsidRPr="00F73E82">
        <w:rPr>
          <w:rFonts w:eastAsia="Times New Roman" w:cs="Times New Roman"/>
          <w:szCs w:val="24"/>
        </w:rPr>
        <w:t>αρπαγή υποδομών</w:t>
      </w:r>
      <w:r>
        <w:rPr>
          <w:rFonts w:eastAsia="Times New Roman" w:cs="Times New Roman"/>
          <w:szCs w:val="24"/>
        </w:rPr>
        <w:t>,</w:t>
      </w:r>
      <w:r w:rsidRPr="00F73E82">
        <w:rPr>
          <w:rFonts w:eastAsia="Times New Roman" w:cs="Times New Roman"/>
          <w:szCs w:val="24"/>
        </w:rPr>
        <w:t xml:space="preserve"> στρατιωτικού υλικού</w:t>
      </w:r>
      <w:r>
        <w:rPr>
          <w:rFonts w:eastAsia="Times New Roman" w:cs="Times New Roman"/>
          <w:szCs w:val="24"/>
        </w:rPr>
        <w:t>,</w:t>
      </w:r>
      <w:r w:rsidRPr="00F73E82">
        <w:rPr>
          <w:rFonts w:eastAsia="Times New Roman" w:cs="Times New Roman"/>
          <w:szCs w:val="24"/>
        </w:rPr>
        <w:t xml:space="preserve"> εκκλησιών</w:t>
      </w:r>
      <w:r>
        <w:rPr>
          <w:rFonts w:eastAsia="Times New Roman" w:cs="Times New Roman"/>
          <w:szCs w:val="24"/>
        </w:rPr>
        <w:t>, κατοικιών, βιομηχανιών κ</w:t>
      </w:r>
      <w:r w:rsidRPr="00F73E82">
        <w:rPr>
          <w:rFonts w:eastAsia="Times New Roman" w:cs="Times New Roman"/>
          <w:szCs w:val="24"/>
        </w:rPr>
        <w:t>αι τόσα άλλα</w:t>
      </w:r>
      <w:r>
        <w:rPr>
          <w:rFonts w:eastAsia="Times New Roman" w:cs="Times New Roman"/>
          <w:szCs w:val="24"/>
        </w:rPr>
        <w:t>, δεύτερον, πολεμικές</w:t>
      </w:r>
      <w:r w:rsidRPr="00F73E82">
        <w:rPr>
          <w:rFonts w:eastAsia="Times New Roman" w:cs="Times New Roman"/>
          <w:szCs w:val="24"/>
        </w:rPr>
        <w:t xml:space="preserve"> επανορθώσεις των θυμάτων και των συγγενών </w:t>
      </w:r>
      <w:r>
        <w:rPr>
          <w:rFonts w:eastAsia="Times New Roman" w:cs="Times New Roman"/>
          <w:szCs w:val="24"/>
        </w:rPr>
        <w:t>τους, τρίτον,</w:t>
      </w:r>
      <w:r w:rsidRPr="00F73E82">
        <w:rPr>
          <w:rFonts w:eastAsia="Times New Roman" w:cs="Times New Roman"/>
          <w:szCs w:val="24"/>
        </w:rPr>
        <w:t xml:space="preserve"> αποπληρωμή του αναγκαστικού κατοχικού δανείου</w:t>
      </w:r>
      <w:r>
        <w:rPr>
          <w:rFonts w:eastAsia="Times New Roman" w:cs="Times New Roman"/>
          <w:szCs w:val="24"/>
        </w:rPr>
        <w:t>,</w:t>
      </w:r>
      <w:r w:rsidRPr="00F73E82">
        <w:rPr>
          <w:rFonts w:eastAsia="Times New Roman" w:cs="Times New Roman"/>
          <w:szCs w:val="24"/>
        </w:rPr>
        <w:t xml:space="preserve"> τέταρτον</w:t>
      </w:r>
      <w:r>
        <w:rPr>
          <w:rFonts w:eastAsia="Times New Roman" w:cs="Times New Roman"/>
          <w:szCs w:val="24"/>
        </w:rPr>
        <w:t>,</w:t>
      </w:r>
      <w:r w:rsidRPr="00F73E82">
        <w:rPr>
          <w:rFonts w:eastAsia="Times New Roman" w:cs="Times New Roman"/>
          <w:szCs w:val="24"/>
        </w:rPr>
        <w:t xml:space="preserve"> </w:t>
      </w:r>
      <w:r>
        <w:rPr>
          <w:rFonts w:eastAsia="Times New Roman" w:cs="Times New Roman"/>
          <w:szCs w:val="24"/>
        </w:rPr>
        <w:t>ε</w:t>
      </w:r>
      <w:r w:rsidRPr="00F73E82">
        <w:rPr>
          <w:rFonts w:eastAsia="Times New Roman" w:cs="Times New Roman"/>
          <w:szCs w:val="24"/>
        </w:rPr>
        <w:t>πιστροφή των κλεμμένων αρχαιολογικών θησαυρών</w:t>
      </w:r>
      <w:r>
        <w:rPr>
          <w:rFonts w:eastAsia="Times New Roman" w:cs="Times New Roman"/>
          <w:szCs w:val="24"/>
        </w:rPr>
        <w:t>.</w:t>
      </w:r>
      <w:r w:rsidRPr="00F73E82">
        <w:rPr>
          <w:rFonts w:eastAsia="Times New Roman" w:cs="Times New Roman"/>
          <w:szCs w:val="24"/>
        </w:rPr>
        <w:t xml:space="preserve"> </w:t>
      </w:r>
    </w:p>
    <w:p w14:paraId="619F8E89" w14:textId="77777777" w:rsidR="00F246CC" w:rsidRDefault="005B5D49">
      <w:pPr>
        <w:spacing w:line="600" w:lineRule="auto"/>
        <w:ind w:firstLine="720"/>
        <w:jc w:val="both"/>
        <w:rPr>
          <w:rFonts w:eastAsia="Times New Roman" w:cs="Times New Roman"/>
          <w:szCs w:val="24"/>
        </w:rPr>
      </w:pPr>
      <w:r w:rsidRPr="00F73E82">
        <w:rPr>
          <w:rFonts w:eastAsia="Times New Roman" w:cs="Times New Roman"/>
          <w:szCs w:val="24"/>
        </w:rPr>
        <w:t xml:space="preserve">Προκύπτει </w:t>
      </w:r>
      <w:r>
        <w:rPr>
          <w:rFonts w:eastAsia="Times New Roman" w:cs="Times New Roman"/>
          <w:szCs w:val="24"/>
        </w:rPr>
        <w:t>από όλα, λ</w:t>
      </w:r>
      <w:r w:rsidRPr="00F73E82">
        <w:rPr>
          <w:rFonts w:eastAsia="Times New Roman" w:cs="Times New Roman"/>
          <w:szCs w:val="24"/>
        </w:rPr>
        <w:t>οιπ</w:t>
      </w:r>
      <w:r w:rsidRPr="00F73E82">
        <w:rPr>
          <w:rFonts w:eastAsia="Times New Roman" w:cs="Times New Roman"/>
          <w:szCs w:val="24"/>
        </w:rPr>
        <w:t>όν</w:t>
      </w:r>
      <w:r>
        <w:rPr>
          <w:rFonts w:eastAsia="Times New Roman" w:cs="Times New Roman"/>
          <w:szCs w:val="24"/>
        </w:rPr>
        <w:t>, τα στοιχεία ότι η Ελλάδα, επίσης,</w:t>
      </w:r>
      <w:r w:rsidRPr="00F73E82">
        <w:rPr>
          <w:rFonts w:eastAsia="Times New Roman" w:cs="Times New Roman"/>
          <w:szCs w:val="24"/>
        </w:rPr>
        <w:t xml:space="preserve"> κατέχει την πρώτη θέση μεταξύ των κρατών που θρήνησαν θύματα εξαιτίας αυτού του πολέμου</w:t>
      </w:r>
      <w:r>
        <w:rPr>
          <w:rFonts w:eastAsia="Times New Roman" w:cs="Times New Roman"/>
          <w:szCs w:val="24"/>
        </w:rPr>
        <w:t>.</w:t>
      </w:r>
      <w:r w:rsidRPr="00F73E82">
        <w:rPr>
          <w:rFonts w:eastAsia="Times New Roman" w:cs="Times New Roman"/>
          <w:szCs w:val="24"/>
        </w:rPr>
        <w:t xml:space="preserve"> Η αναλογία των θυμάτων του συνολικού πληθυσμού</w:t>
      </w:r>
      <w:r>
        <w:rPr>
          <w:rFonts w:eastAsia="Times New Roman" w:cs="Times New Roman"/>
          <w:szCs w:val="24"/>
        </w:rPr>
        <w:t>,</w:t>
      </w:r>
      <w:r w:rsidRPr="00F73E82">
        <w:rPr>
          <w:rFonts w:eastAsia="Times New Roman" w:cs="Times New Roman"/>
          <w:szCs w:val="24"/>
        </w:rPr>
        <w:t xml:space="preserve"> σύμφωνα με την απογραφή του 1939</w:t>
      </w:r>
      <w:r>
        <w:rPr>
          <w:rFonts w:eastAsia="Times New Roman" w:cs="Times New Roman"/>
          <w:szCs w:val="24"/>
        </w:rPr>
        <w:t>,</w:t>
      </w:r>
      <w:r w:rsidRPr="00F73E82">
        <w:rPr>
          <w:rFonts w:eastAsia="Times New Roman" w:cs="Times New Roman"/>
          <w:szCs w:val="24"/>
        </w:rPr>
        <w:t xml:space="preserve"> όπου ήταν </w:t>
      </w:r>
      <w:r>
        <w:rPr>
          <w:rFonts w:eastAsia="Times New Roman" w:cs="Times New Roman"/>
          <w:szCs w:val="24"/>
        </w:rPr>
        <w:t>επτά εκατομμύρια τριακόσες τριάντα πέ</w:t>
      </w:r>
      <w:r>
        <w:rPr>
          <w:rFonts w:eastAsia="Times New Roman" w:cs="Times New Roman"/>
          <w:szCs w:val="24"/>
        </w:rPr>
        <w:t xml:space="preserve">ντε χιλιάδες, </w:t>
      </w:r>
      <w:r w:rsidRPr="00F73E82">
        <w:rPr>
          <w:rFonts w:eastAsia="Times New Roman" w:cs="Times New Roman"/>
          <w:szCs w:val="24"/>
        </w:rPr>
        <w:t>ανέρχεται στ</w:t>
      </w:r>
      <w:r>
        <w:rPr>
          <w:rFonts w:eastAsia="Times New Roman" w:cs="Times New Roman"/>
          <w:szCs w:val="24"/>
        </w:rPr>
        <w:t>ο ποσοστό</w:t>
      </w:r>
      <w:r w:rsidRPr="00F73E82">
        <w:rPr>
          <w:rFonts w:eastAsia="Times New Roman" w:cs="Times New Roman"/>
          <w:szCs w:val="24"/>
        </w:rPr>
        <w:t xml:space="preserve"> 19,7</w:t>
      </w:r>
      <w:r>
        <w:rPr>
          <w:rFonts w:eastAsia="Times New Roman" w:cs="Times New Roman"/>
          <w:szCs w:val="24"/>
        </w:rPr>
        <w:t>0</w:t>
      </w:r>
      <w:r w:rsidRPr="00F73E82">
        <w:rPr>
          <w:rFonts w:eastAsia="Times New Roman" w:cs="Times New Roman"/>
          <w:szCs w:val="24"/>
        </w:rPr>
        <w:t>%</w:t>
      </w:r>
      <w:r>
        <w:rPr>
          <w:rFonts w:eastAsia="Times New Roman" w:cs="Times New Roman"/>
          <w:szCs w:val="24"/>
        </w:rPr>
        <w:t>,</w:t>
      </w:r>
      <w:r w:rsidRPr="00F73E82">
        <w:rPr>
          <w:rFonts w:eastAsia="Times New Roman" w:cs="Times New Roman"/>
          <w:szCs w:val="24"/>
        </w:rPr>
        <w:t xml:space="preserve"> το οποίο αντιστοιχεί σε </w:t>
      </w:r>
      <w:r>
        <w:rPr>
          <w:rFonts w:eastAsia="Times New Roman" w:cs="Times New Roman"/>
          <w:szCs w:val="24"/>
        </w:rPr>
        <w:t xml:space="preserve">πεντακόσιους πενήντα οκτώ χιλιάδες </w:t>
      </w:r>
      <w:r w:rsidRPr="00F73E82">
        <w:rPr>
          <w:rFonts w:eastAsia="Times New Roman" w:cs="Times New Roman"/>
          <w:szCs w:val="24"/>
        </w:rPr>
        <w:t xml:space="preserve">νεκρούς και </w:t>
      </w:r>
      <w:r>
        <w:rPr>
          <w:rFonts w:eastAsia="Times New Roman" w:cs="Times New Roman"/>
          <w:szCs w:val="24"/>
        </w:rPr>
        <w:t xml:space="preserve">οκτακόσιους ογδόντα χιλιάδες </w:t>
      </w:r>
      <w:r w:rsidRPr="00F73E82">
        <w:rPr>
          <w:rFonts w:eastAsia="Times New Roman" w:cs="Times New Roman"/>
          <w:szCs w:val="24"/>
        </w:rPr>
        <w:t>αναπήρους</w:t>
      </w:r>
      <w:r>
        <w:rPr>
          <w:rFonts w:eastAsia="Times New Roman" w:cs="Times New Roman"/>
          <w:szCs w:val="24"/>
        </w:rPr>
        <w:t>.</w:t>
      </w:r>
    </w:p>
    <w:p w14:paraId="619F8E8A" w14:textId="77777777" w:rsidR="00F246CC" w:rsidRDefault="005B5D49">
      <w:pPr>
        <w:spacing w:line="600" w:lineRule="auto"/>
        <w:ind w:firstLine="720"/>
        <w:jc w:val="both"/>
        <w:rPr>
          <w:rFonts w:eastAsia="Times New Roman" w:cs="Times New Roman"/>
          <w:szCs w:val="24"/>
        </w:rPr>
      </w:pPr>
      <w:r w:rsidRPr="00F73E82">
        <w:rPr>
          <w:rFonts w:eastAsia="Times New Roman" w:cs="Times New Roman"/>
          <w:szCs w:val="24"/>
        </w:rPr>
        <w:lastRenderedPageBreak/>
        <w:t>Παρ</w:t>
      </w:r>
      <w:r>
        <w:rPr>
          <w:rFonts w:eastAsia="Times New Roman" w:cs="Times New Roman"/>
          <w:szCs w:val="24"/>
        </w:rPr>
        <w:t xml:space="preserve">’ </w:t>
      </w:r>
      <w:r w:rsidRPr="00F73E82">
        <w:rPr>
          <w:rFonts w:eastAsia="Times New Roman" w:cs="Times New Roman"/>
          <w:szCs w:val="24"/>
        </w:rPr>
        <w:t>όλα αυτά</w:t>
      </w:r>
      <w:r>
        <w:rPr>
          <w:rFonts w:eastAsia="Times New Roman" w:cs="Times New Roman"/>
          <w:szCs w:val="24"/>
        </w:rPr>
        <w:t>, η</w:t>
      </w:r>
      <w:r w:rsidRPr="00F73E82">
        <w:rPr>
          <w:rFonts w:eastAsia="Times New Roman" w:cs="Times New Roman"/>
          <w:szCs w:val="24"/>
        </w:rPr>
        <w:t xml:space="preserve"> Γερμανία δ</w:t>
      </w:r>
      <w:r>
        <w:rPr>
          <w:rFonts w:eastAsia="Times New Roman" w:cs="Times New Roman"/>
          <w:szCs w:val="24"/>
        </w:rPr>
        <w:t>εν αναλαμβάνει τις ευθύνες της α</w:t>
      </w:r>
      <w:r w:rsidRPr="00F73E82">
        <w:rPr>
          <w:rFonts w:eastAsia="Times New Roman" w:cs="Times New Roman"/>
          <w:szCs w:val="24"/>
        </w:rPr>
        <w:t>κόμη και σήμερα</w:t>
      </w:r>
      <w:r>
        <w:rPr>
          <w:rFonts w:eastAsia="Times New Roman" w:cs="Times New Roman"/>
          <w:szCs w:val="24"/>
        </w:rPr>
        <w:t>.</w:t>
      </w:r>
      <w:r w:rsidRPr="00F73E82">
        <w:rPr>
          <w:rFonts w:eastAsia="Times New Roman" w:cs="Times New Roman"/>
          <w:szCs w:val="24"/>
        </w:rPr>
        <w:t xml:space="preserve"> Ισχυρίζεται ότι το θέμα έ</w:t>
      </w:r>
      <w:r w:rsidRPr="00F73E82">
        <w:rPr>
          <w:rFonts w:eastAsia="Times New Roman" w:cs="Times New Roman"/>
          <w:szCs w:val="24"/>
        </w:rPr>
        <w:t>κλεισε το 1960</w:t>
      </w:r>
      <w:r>
        <w:rPr>
          <w:rFonts w:eastAsia="Times New Roman" w:cs="Times New Roman"/>
          <w:szCs w:val="24"/>
        </w:rPr>
        <w:t>,</w:t>
      </w:r>
      <w:r w:rsidRPr="00F73E82">
        <w:rPr>
          <w:rFonts w:eastAsia="Times New Roman" w:cs="Times New Roman"/>
          <w:szCs w:val="24"/>
        </w:rPr>
        <w:t xml:space="preserve"> όταν κατέβαλε στην Ελλάδα 115 εκατομμύρια μάρκα</w:t>
      </w:r>
      <w:r>
        <w:rPr>
          <w:rFonts w:eastAsia="Times New Roman" w:cs="Times New Roman"/>
          <w:szCs w:val="24"/>
        </w:rPr>
        <w:t>.</w:t>
      </w:r>
      <w:r w:rsidRPr="00F73E82">
        <w:rPr>
          <w:rFonts w:eastAsia="Times New Roman" w:cs="Times New Roman"/>
          <w:szCs w:val="24"/>
        </w:rPr>
        <w:t xml:space="preserve"> Ξέρουμε όλοι</w:t>
      </w:r>
      <w:r>
        <w:rPr>
          <w:rFonts w:eastAsia="Times New Roman" w:cs="Times New Roman"/>
          <w:szCs w:val="24"/>
        </w:rPr>
        <w:t>,</w:t>
      </w:r>
      <w:r w:rsidRPr="00F73E82">
        <w:rPr>
          <w:rFonts w:eastAsia="Times New Roman" w:cs="Times New Roman"/>
          <w:szCs w:val="24"/>
        </w:rPr>
        <w:t xml:space="preserve"> </w:t>
      </w:r>
      <w:r>
        <w:rPr>
          <w:rFonts w:eastAsia="Times New Roman" w:cs="Times New Roman"/>
          <w:szCs w:val="24"/>
        </w:rPr>
        <w:t>όμως,</w:t>
      </w:r>
      <w:r w:rsidRPr="00F73E82">
        <w:rPr>
          <w:rFonts w:eastAsia="Times New Roman" w:cs="Times New Roman"/>
          <w:szCs w:val="24"/>
        </w:rPr>
        <w:t xml:space="preserve"> η καταβολή αυτή έγινε για να πετύχει η Γερμανία την αποφυλάκισή του </w:t>
      </w:r>
      <w:r>
        <w:rPr>
          <w:rFonts w:eastAsia="Times New Roman" w:cs="Times New Roman"/>
          <w:szCs w:val="24"/>
        </w:rPr>
        <w:t xml:space="preserve">Μαξ Μέρτεν, </w:t>
      </w:r>
      <w:r w:rsidRPr="00F73E82">
        <w:rPr>
          <w:rFonts w:eastAsia="Times New Roman" w:cs="Times New Roman"/>
          <w:szCs w:val="24"/>
        </w:rPr>
        <w:t>σφαγέα των Εβραίων της Θεσσαλονίκης</w:t>
      </w:r>
      <w:r>
        <w:rPr>
          <w:rFonts w:eastAsia="Times New Roman" w:cs="Times New Roman"/>
          <w:szCs w:val="24"/>
        </w:rPr>
        <w:t>.</w:t>
      </w:r>
    </w:p>
    <w:p w14:paraId="619F8E8B" w14:textId="77777777" w:rsidR="00F246CC" w:rsidRDefault="005B5D49">
      <w:pPr>
        <w:spacing w:line="600" w:lineRule="auto"/>
        <w:ind w:firstLine="720"/>
        <w:jc w:val="both"/>
        <w:rPr>
          <w:rFonts w:eastAsia="Times New Roman" w:cs="Times New Roman"/>
          <w:szCs w:val="24"/>
        </w:rPr>
      </w:pPr>
      <w:r w:rsidRPr="00F73E82">
        <w:rPr>
          <w:rFonts w:eastAsia="Times New Roman" w:cs="Times New Roman"/>
          <w:szCs w:val="24"/>
        </w:rPr>
        <w:t>Είναι γεγονός ότι κα</w:t>
      </w:r>
      <w:r>
        <w:rPr>
          <w:rFonts w:eastAsia="Times New Roman" w:cs="Times New Roman"/>
          <w:szCs w:val="24"/>
        </w:rPr>
        <w:t>μ</w:t>
      </w:r>
      <w:r w:rsidRPr="00F73E82">
        <w:rPr>
          <w:rFonts w:eastAsia="Times New Roman" w:cs="Times New Roman"/>
          <w:szCs w:val="24"/>
        </w:rPr>
        <w:t xml:space="preserve">μία ελληνική Κυβέρνηση </w:t>
      </w:r>
      <w:r>
        <w:rPr>
          <w:rFonts w:eastAsia="Times New Roman" w:cs="Times New Roman"/>
          <w:szCs w:val="24"/>
        </w:rPr>
        <w:t>έ</w:t>
      </w:r>
      <w:r w:rsidRPr="00F73E82">
        <w:rPr>
          <w:rFonts w:eastAsia="Times New Roman" w:cs="Times New Roman"/>
          <w:szCs w:val="24"/>
        </w:rPr>
        <w:t>ως σήμερα</w:t>
      </w:r>
      <w:r w:rsidRPr="00F73E82">
        <w:rPr>
          <w:rFonts w:eastAsia="Times New Roman" w:cs="Times New Roman"/>
          <w:szCs w:val="24"/>
        </w:rPr>
        <w:t xml:space="preserve"> δεν διεκδίκησε μεθοδικά τις γερμανικές οφειλές</w:t>
      </w:r>
      <w:r>
        <w:rPr>
          <w:rFonts w:eastAsia="Times New Roman" w:cs="Times New Roman"/>
          <w:szCs w:val="24"/>
        </w:rPr>
        <w:t>,</w:t>
      </w:r>
      <w:r w:rsidRPr="00F73E82">
        <w:rPr>
          <w:rFonts w:eastAsia="Times New Roman" w:cs="Times New Roman"/>
          <w:szCs w:val="24"/>
        </w:rPr>
        <w:t xml:space="preserve"> με εξαίρεση το 1995 την επίδοση ρηματικής διακοίνωσης </w:t>
      </w:r>
      <w:r>
        <w:rPr>
          <w:rFonts w:eastAsia="Times New Roman" w:cs="Times New Roman"/>
          <w:szCs w:val="24"/>
        </w:rPr>
        <w:t>σ</w:t>
      </w:r>
      <w:r w:rsidRPr="00F73E82">
        <w:rPr>
          <w:rFonts w:eastAsia="Times New Roman" w:cs="Times New Roman"/>
          <w:szCs w:val="24"/>
        </w:rPr>
        <w:t>τη Γερμανία για την έναρξη των διαπραγματεύσεων</w:t>
      </w:r>
      <w:r>
        <w:rPr>
          <w:rFonts w:eastAsia="Times New Roman" w:cs="Times New Roman"/>
          <w:szCs w:val="24"/>
        </w:rPr>
        <w:t>.</w:t>
      </w:r>
      <w:r w:rsidRPr="00F73E82">
        <w:rPr>
          <w:rFonts w:eastAsia="Times New Roman" w:cs="Times New Roman"/>
          <w:szCs w:val="24"/>
        </w:rPr>
        <w:t xml:space="preserve"> Όμως και κα</w:t>
      </w:r>
      <w:r>
        <w:rPr>
          <w:rFonts w:eastAsia="Times New Roman" w:cs="Times New Roman"/>
          <w:szCs w:val="24"/>
        </w:rPr>
        <w:t>μ</w:t>
      </w:r>
      <w:r w:rsidRPr="00F73E82">
        <w:rPr>
          <w:rFonts w:eastAsia="Times New Roman" w:cs="Times New Roman"/>
          <w:szCs w:val="24"/>
        </w:rPr>
        <w:t xml:space="preserve">μία ελληνική Κυβέρνηση δεν παραιτήθηκε των δίκαιων αυτών αξιώσεων </w:t>
      </w:r>
      <w:r>
        <w:rPr>
          <w:rFonts w:eastAsia="Times New Roman" w:cs="Times New Roman"/>
          <w:szCs w:val="24"/>
        </w:rPr>
        <w:t>μας,</w:t>
      </w:r>
      <w:r w:rsidRPr="00F73E82">
        <w:rPr>
          <w:rFonts w:eastAsia="Times New Roman" w:cs="Times New Roman"/>
          <w:szCs w:val="24"/>
        </w:rPr>
        <w:t xml:space="preserve"> όπως ισχυρίζεται </w:t>
      </w:r>
      <w:r>
        <w:rPr>
          <w:rFonts w:eastAsia="Times New Roman" w:cs="Times New Roman"/>
          <w:szCs w:val="24"/>
        </w:rPr>
        <w:t xml:space="preserve">η </w:t>
      </w:r>
      <w:r w:rsidRPr="00F73E82">
        <w:rPr>
          <w:rFonts w:eastAsia="Times New Roman" w:cs="Times New Roman"/>
          <w:szCs w:val="24"/>
        </w:rPr>
        <w:t>γ</w:t>
      </w:r>
      <w:r w:rsidRPr="00F73E82">
        <w:rPr>
          <w:rFonts w:eastAsia="Times New Roman" w:cs="Times New Roman"/>
          <w:szCs w:val="24"/>
        </w:rPr>
        <w:t>ερμανική πλευρά</w:t>
      </w:r>
      <w:r>
        <w:rPr>
          <w:rFonts w:eastAsia="Times New Roman" w:cs="Times New Roman"/>
          <w:szCs w:val="24"/>
        </w:rPr>
        <w:t>.</w:t>
      </w:r>
      <w:r w:rsidRPr="00F73E82">
        <w:rPr>
          <w:rFonts w:eastAsia="Times New Roman" w:cs="Times New Roman"/>
          <w:szCs w:val="24"/>
        </w:rPr>
        <w:t xml:space="preserve"> </w:t>
      </w:r>
    </w:p>
    <w:p w14:paraId="619F8E8C" w14:textId="77777777" w:rsidR="00F246CC" w:rsidRDefault="005B5D49">
      <w:pPr>
        <w:spacing w:line="600" w:lineRule="auto"/>
        <w:ind w:firstLine="720"/>
        <w:jc w:val="both"/>
        <w:rPr>
          <w:rFonts w:eastAsia="Times New Roman" w:cs="Times New Roman"/>
          <w:szCs w:val="24"/>
        </w:rPr>
      </w:pPr>
      <w:r w:rsidRPr="00F73E82">
        <w:rPr>
          <w:rFonts w:eastAsia="Times New Roman" w:cs="Times New Roman"/>
          <w:szCs w:val="24"/>
        </w:rPr>
        <w:t>Αντίθετα</w:t>
      </w:r>
      <w:r>
        <w:rPr>
          <w:rFonts w:eastAsia="Times New Roman" w:cs="Times New Roman"/>
          <w:szCs w:val="24"/>
        </w:rPr>
        <w:t>,</w:t>
      </w:r>
      <w:r w:rsidRPr="00F73E82">
        <w:rPr>
          <w:rFonts w:eastAsia="Times New Roman" w:cs="Times New Roman"/>
          <w:szCs w:val="24"/>
        </w:rPr>
        <w:t xml:space="preserve"> η ελληνική αξίωση παραμένει νομικά ισχυρή επειδή</w:t>
      </w:r>
      <w:r>
        <w:rPr>
          <w:rFonts w:eastAsia="Times New Roman" w:cs="Times New Roman"/>
          <w:szCs w:val="24"/>
        </w:rPr>
        <w:t>, π</w:t>
      </w:r>
      <w:r w:rsidRPr="00F73E82">
        <w:rPr>
          <w:rFonts w:eastAsia="Times New Roman" w:cs="Times New Roman"/>
          <w:szCs w:val="24"/>
        </w:rPr>
        <w:t>ρώτον</w:t>
      </w:r>
      <w:r>
        <w:rPr>
          <w:rFonts w:eastAsia="Times New Roman" w:cs="Times New Roman"/>
          <w:szCs w:val="24"/>
        </w:rPr>
        <w:t>,</w:t>
      </w:r>
      <w:r w:rsidRPr="00F73E82">
        <w:rPr>
          <w:rFonts w:eastAsia="Times New Roman" w:cs="Times New Roman"/>
          <w:szCs w:val="24"/>
        </w:rPr>
        <w:t xml:space="preserve"> ήδη από την περίοδο της κατοχής</w:t>
      </w:r>
      <w:r>
        <w:rPr>
          <w:rFonts w:eastAsia="Times New Roman" w:cs="Times New Roman"/>
          <w:szCs w:val="24"/>
        </w:rPr>
        <w:t>,</w:t>
      </w:r>
      <w:r w:rsidRPr="00F73E82">
        <w:rPr>
          <w:rFonts w:eastAsia="Times New Roman" w:cs="Times New Roman"/>
          <w:szCs w:val="24"/>
        </w:rPr>
        <w:t xml:space="preserve"> το </w:t>
      </w:r>
      <w:r>
        <w:rPr>
          <w:rFonts w:eastAsia="Times New Roman" w:cs="Times New Roman"/>
          <w:szCs w:val="24"/>
        </w:rPr>
        <w:t>Γ΄</w:t>
      </w:r>
      <w:r w:rsidRPr="00F73E82">
        <w:rPr>
          <w:rFonts w:eastAsia="Times New Roman" w:cs="Times New Roman"/>
          <w:szCs w:val="24"/>
        </w:rPr>
        <w:t xml:space="preserve"> Ράιχ είχε αρχίσει την αποπληρωμή του αναγκαστικού κατοχικού δανείου</w:t>
      </w:r>
      <w:r>
        <w:rPr>
          <w:rFonts w:eastAsia="Times New Roman" w:cs="Times New Roman"/>
          <w:szCs w:val="24"/>
        </w:rPr>
        <w:t>.</w:t>
      </w:r>
      <w:r w:rsidRPr="00F73E82">
        <w:rPr>
          <w:rFonts w:eastAsia="Times New Roman" w:cs="Times New Roman"/>
          <w:szCs w:val="24"/>
        </w:rPr>
        <w:t xml:space="preserve"> </w:t>
      </w:r>
      <w:r>
        <w:rPr>
          <w:rFonts w:eastAsia="Times New Roman" w:cs="Times New Roman"/>
          <w:szCs w:val="24"/>
        </w:rPr>
        <w:t xml:space="preserve">Άρα, </w:t>
      </w:r>
      <w:r w:rsidRPr="00F73E82">
        <w:rPr>
          <w:rFonts w:eastAsia="Times New Roman" w:cs="Times New Roman"/>
          <w:szCs w:val="24"/>
        </w:rPr>
        <w:t>υπάρχει αναγνώριση</w:t>
      </w:r>
      <w:r>
        <w:rPr>
          <w:rFonts w:eastAsia="Times New Roman" w:cs="Times New Roman"/>
          <w:szCs w:val="24"/>
        </w:rPr>
        <w:t>.</w:t>
      </w:r>
      <w:r w:rsidRPr="00F73E82">
        <w:rPr>
          <w:rFonts w:eastAsia="Times New Roman" w:cs="Times New Roman"/>
          <w:szCs w:val="24"/>
        </w:rPr>
        <w:t xml:space="preserve"> Δεύτερον</w:t>
      </w:r>
      <w:r>
        <w:rPr>
          <w:rFonts w:eastAsia="Times New Roman" w:cs="Times New Roman"/>
          <w:szCs w:val="24"/>
        </w:rPr>
        <w:t>,</w:t>
      </w:r>
      <w:r w:rsidRPr="00F73E82">
        <w:rPr>
          <w:rFonts w:eastAsia="Times New Roman" w:cs="Times New Roman"/>
          <w:szCs w:val="24"/>
        </w:rPr>
        <w:t xml:space="preserve"> το 1946 στη Διάσκεψη των Πα</w:t>
      </w:r>
      <w:r w:rsidRPr="00F73E82">
        <w:rPr>
          <w:rFonts w:eastAsia="Times New Roman" w:cs="Times New Roman"/>
          <w:szCs w:val="24"/>
        </w:rPr>
        <w:t>ρισίων είχε αναγνωριστεί και προσδιοριστε</w:t>
      </w:r>
      <w:r>
        <w:rPr>
          <w:rFonts w:eastAsia="Times New Roman" w:cs="Times New Roman"/>
          <w:szCs w:val="24"/>
        </w:rPr>
        <w:t>ί ένα σχετικά μικρό βέβαια ποσό</w:t>
      </w:r>
      <w:r w:rsidRPr="00F73E82">
        <w:rPr>
          <w:rFonts w:eastAsia="Times New Roman" w:cs="Times New Roman"/>
          <w:szCs w:val="24"/>
        </w:rPr>
        <w:t xml:space="preserve"> αποζημιώσεων σε σχέση με το μέγε</w:t>
      </w:r>
      <w:r w:rsidRPr="00F73E82">
        <w:rPr>
          <w:rFonts w:eastAsia="Times New Roman" w:cs="Times New Roman"/>
          <w:szCs w:val="24"/>
        </w:rPr>
        <w:lastRenderedPageBreak/>
        <w:t>θος των καταστροφών στην Ελλάδα</w:t>
      </w:r>
      <w:r>
        <w:rPr>
          <w:rFonts w:eastAsia="Times New Roman" w:cs="Times New Roman"/>
          <w:szCs w:val="24"/>
        </w:rPr>
        <w:t>. Τρίτον,</w:t>
      </w:r>
      <w:r w:rsidRPr="00F73E82">
        <w:rPr>
          <w:rFonts w:eastAsia="Times New Roman" w:cs="Times New Roman"/>
          <w:szCs w:val="24"/>
        </w:rPr>
        <w:t xml:space="preserve"> το 1953</w:t>
      </w:r>
      <w:r>
        <w:rPr>
          <w:rFonts w:eastAsia="Times New Roman" w:cs="Times New Roman"/>
          <w:szCs w:val="24"/>
        </w:rPr>
        <w:t>,</w:t>
      </w:r>
      <w:r w:rsidRPr="00F73E82">
        <w:rPr>
          <w:rFonts w:eastAsia="Times New Roman" w:cs="Times New Roman"/>
          <w:szCs w:val="24"/>
        </w:rPr>
        <w:t xml:space="preserve"> με τη Συμφωνία του Λονδίνου οι γερμανικές οφειλές πάγωσαν λόγω της προτεραιότητας που δόθηκε από τις </w:t>
      </w:r>
      <w:r w:rsidRPr="00F73E82">
        <w:rPr>
          <w:rFonts w:eastAsia="Times New Roman" w:cs="Times New Roman"/>
          <w:szCs w:val="24"/>
        </w:rPr>
        <w:t>νικήτριες δυνάμεις για τη δημιουργία μιας ισχυρής ομοσπονδιακής Γερμανίας</w:t>
      </w:r>
      <w:r>
        <w:rPr>
          <w:rFonts w:eastAsia="Times New Roman" w:cs="Times New Roman"/>
          <w:szCs w:val="24"/>
        </w:rPr>
        <w:t>,</w:t>
      </w:r>
      <w:r w:rsidRPr="00F73E82">
        <w:rPr>
          <w:rFonts w:eastAsia="Times New Roman" w:cs="Times New Roman"/>
          <w:szCs w:val="24"/>
        </w:rPr>
        <w:t xml:space="preserve"> η οποία θα ήταν ανάχωμ</w:t>
      </w:r>
      <w:r>
        <w:rPr>
          <w:rFonts w:eastAsia="Times New Roman" w:cs="Times New Roman"/>
          <w:szCs w:val="24"/>
        </w:rPr>
        <w:t>α στην επέκταση του σοβιετικού κ</w:t>
      </w:r>
      <w:r w:rsidRPr="00F73E82">
        <w:rPr>
          <w:rFonts w:eastAsia="Times New Roman" w:cs="Times New Roman"/>
          <w:szCs w:val="24"/>
        </w:rPr>
        <w:t>ράτους</w:t>
      </w:r>
      <w:r>
        <w:rPr>
          <w:rFonts w:eastAsia="Times New Roman" w:cs="Times New Roman"/>
          <w:szCs w:val="24"/>
        </w:rPr>
        <w:t>.</w:t>
      </w:r>
      <w:r w:rsidRPr="00F73E82">
        <w:rPr>
          <w:rFonts w:eastAsia="Times New Roman" w:cs="Times New Roman"/>
          <w:szCs w:val="24"/>
        </w:rPr>
        <w:t xml:space="preserve"> </w:t>
      </w:r>
    </w:p>
    <w:p w14:paraId="619F8E8D" w14:textId="77777777" w:rsidR="00F246CC" w:rsidRDefault="005B5D49">
      <w:pPr>
        <w:spacing w:line="600" w:lineRule="auto"/>
        <w:ind w:firstLine="720"/>
        <w:jc w:val="both"/>
        <w:rPr>
          <w:rFonts w:eastAsia="Times New Roman" w:cs="Times New Roman"/>
          <w:szCs w:val="24"/>
        </w:rPr>
      </w:pPr>
      <w:r w:rsidRPr="00F73E82">
        <w:rPr>
          <w:rFonts w:eastAsia="Times New Roman" w:cs="Times New Roman"/>
          <w:szCs w:val="24"/>
        </w:rPr>
        <w:t>Όμως σε κα</w:t>
      </w:r>
      <w:r>
        <w:rPr>
          <w:rFonts w:eastAsia="Times New Roman" w:cs="Times New Roman"/>
          <w:szCs w:val="24"/>
        </w:rPr>
        <w:t>μ</w:t>
      </w:r>
      <w:r w:rsidRPr="00F73E82">
        <w:rPr>
          <w:rFonts w:eastAsia="Times New Roman" w:cs="Times New Roman"/>
          <w:szCs w:val="24"/>
        </w:rPr>
        <w:t xml:space="preserve">μία περίπτωση δεν χαρίστηκαν οι οφειλές </w:t>
      </w:r>
      <w:r>
        <w:rPr>
          <w:rFonts w:eastAsia="Times New Roman" w:cs="Times New Roman"/>
          <w:szCs w:val="24"/>
        </w:rPr>
        <w:t>της.</w:t>
      </w:r>
      <w:r w:rsidRPr="00F73E82">
        <w:rPr>
          <w:rFonts w:eastAsia="Times New Roman" w:cs="Times New Roman"/>
          <w:szCs w:val="24"/>
        </w:rPr>
        <w:t xml:space="preserve"> Τέθηκαν σε αδράνεια </w:t>
      </w:r>
      <w:r>
        <w:rPr>
          <w:rFonts w:eastAsia="Times New Roman" w:cs="Times New Roman"/>
          <w:szCs w:val="24"/>
        </w:rPr>
        <w:t xml:space="preserve">έως </w:t>
      </w:r>
      <w:r w:rsidRPr="00F73E82">
        <w:rPr>
          <w:rFonts w:eastAsia="Times New Roman" w:cs="Times New Roman"/>
          <w:szCs w:val="24"/>
        </w:rPr>
        <w:t xml:space="preserve">την υπογραφή του Συμφώνου Ειρήνης </w:t>
      </w:r>
      <w:r w:rsidRPr="00F73E82">
        <w:rPr>
          <w:rFonts w:eastAsia="Times New Roman" w:cs="Times New Roman"/>
          <w:szCs w:val="24"/>
        </w:rPr>
        <w:t>μεταξύ</w:t>
      </w:r>
      <w:r>
        <w:rPr>
          <w:rFonts w:eastAsia="Times New Roman" w:cs="Times New Roman"/>
          <w:szCs w:val="24"/>
        </w:rPr>
        <w:t xml:space="preserve"> Γερμανίας και νικητριών δ</w:t>
      </w:r>
      <w:r w:rsidRPr="00F73E82">
        <w:rPr>
          <w:rFonts w:eastAsia="Times New Roman" w:cs="Times New Roman"/>
          <w:szCs w:val="24"/>
        </w:rPr>
        <w:t xml:space="preserve">υνάμεων λόγω της διαίρεσης </w:t>
      </w:r>
      <w:r>
        <w:rPr>
          <w:rFonts w:eastAsia="Times New Roman" w:cs="Times New Roman"/>
          <w:szCs w:val="24"/>
        </w:rPr>
        <w:t>της.</w:t>
      </w:r>
      <w:r w:rsidRPr="00F73E82">
        <w:rPr>
          <w:rFonts w:eastAsia="Times New Roman" w:cs="Times New Roman"/>
          <w:szCs w:val="24"/>
        </w:rPr>
        <w:t xml:space="preserve"> Το 1990</w:t>
      </w:r>
      <w:r>
        <w:rPr>
          <w:rFonts w:eastAsia="Times New Roman" w:cs="Times New Roman"/>
          <w:szCs w:val="24"/>
        </w:rPr>
        <w:t>,</w:t>
      </w:r>
      <w:r w:rsidRPr="00F73E82">
        <w:rPr>
          <w:rFonts w:eastAsia="Times New Roman" w:cs="Times New Roman"/>
          <w:szCs w:val="24"/>
        </w:rPr>
        <w:t xml:space="preserve"> μετά την επανένωσή </w:t>
      </w:r>
      <w:r>
        <w:rPr>
          <w:rFonts w:eastAsia="Times New Roman" w:cs="Times New Roman"/>
          <w:szCs w:val="24"/>
        </w:rPr>
        <w:t>της,</w:t>
      </w:r>
      <w:r w:rsidRPr="00F73E82">
        <w:rPr>
          <w:rFonts w:eastAsia="Times New Roman" w:cs="Times New Roman"/>
          <w:szCs w:val="24"/>
        </w:rPr>
        <w:t xml:space="preserve"> </w:t>
      </w:r>
      <w:r>
        <w:rPr>
          <w:rFonts w:eastAsia="Times New Roman" w:cs="Times New Roman"/>
          <w:szCs w:val="24"/>
        </w:rPr>
        <w:t>υπογράφηκε</w:t>
      </w:r>
      <w:r w:rsidRPr="00F73E82">
        <w:rPr>
          <w:rFonts w:eastAsia="Times New Roman" w:cs="Times New Roman"/>
          <w:szCs w:val="24"/>
        </w:rPr>
        <w:t xml:space="preserve"> το λεγόμενο Σύμφωνο </w:t>
      </w:r>
      <w:r>
        <w:rPr>
          <w:rFonts w:eastAsia="Times New Roman" w:cs="Times New Roman"/>
          <w:szCs w:val="24"/>
        </w:rPr>
        <w:t xml:space="preserve">«2+4» </w:t>
      </w:r>
      <w:r w:rsidRPr="00F73E82">
        <w:rPr>
          <w:rFonts w:eastAsia="Times New Roman" w:cs="Times New Roman"/>
          <w:szCs w:val="24"/>
        </w:rPr>
        <w:t>μεταξύ Γερμανίας</w:t>
      </w:r>
      <w:r>
        <w:rPr>
          <w:rFonts w:eastAsia="Times New Roman" w:cs="Times New Roman"/>
          <w:szCs w:val="24"/>
        </w:rPr>
        <w:t>,</w:t>
      </w:r>
      <w:r w:rsidRPr="00F73E82">
        <w:rPr>
          <w:rFonts w:eastAsia="Times New Roman" w:cs="Times New Roman"/>
          <w:szCs w:val="24"/>
        </w:rPr>
        <w:t xml:space="preserve"> </w:t>
      </w:r>
      <w:r>
        <w:rPr>
          <w:rFonts w:eastAsia="Times New Roman" w:cs="Times New Roman"/>
          <w:szCs w:val="24"/>
        </w:rPr>
        <w:t>ΗΠΑ,</w:t>
      </w:r>
      <w:r w:rsidRPr="00F73E82">
        <w:rPr>
          <w:rFonts w:eastAsia="Times New Roman" w:cs="Times New Roman"/>
          <w:szCs w:val="24"/>
        </w:rPr>
        <w:t xml:space="preserve"> Ρωσίας</w:t>
      </w:r>
      <w:r>
        <w:rPr>
          <w:rFonts w:eastAsia="Times New Roman" w:cs="Times New Roman"/>
          <w:szCs w:val="24"/>
        </w:rPr>
        <w:t>,</w:t>
      </w:r>
      <w:r w:rsidRPr="00F73E82">
        <w:rPr>
          <w:rFonts w:eastAsia="Times New Roman" w:cs="Times New Roman"/>
          <w:szCs w:val="24"/>
        </w:rPr>
        <w:t xml:space="preserve"> Αγγλίας και Γαλλίας</w:t>
      </w:r>
      <w:r>
        <w:rPr>
          <w:rFonts w:eastAsia="Times New Roman" w:cs="Times New Roman"/>
          <w:szCs w:val="24"/>
        </w:rPr>
        <w:t>,</w:t>
      </w:r>
      <w:r w:rsidRPr="00F73E82">
        <w:rPr>
          <w:rFonts w:eastAsia="Times New Roman" w:cs="Times New Roman"/>
          <w:szCs w:val="24"/>
        </w:rPr>
        <w:t xml:space="preserve"> το οποίο καλύπτει νομικά τα </w:t>
      </w:r>
      <w:r>
        <w:rPr>
          <w:rFonts w:eastAsia="Times New Roman" w:cs="Times New Roman"/>
          <w:szCs w:val="24"/>
        </w:rPr>
        <w:t xml:space="preserve">μη </w:t>
      </w:r>
      <w:r w:rsidRPr="00F73E82">
        <w:rPr>
          <w:rFonts w:eastAsia="Times New Roman" w:cs="Times New Roman"/>
          <w:szCs w:val="24"/>
        </w:rPr>
        <w:t>συμβαλλόμενα</w:t>
      </w:r>
      <w:r>
        <w:rPr>
          <w:rFonts w:eastAsia="Times New Roman" w:cs="Times New Roman"/>
          <w:szCs w:val="24"/>
        </w:rPr>
        <w:t>,</w:t>
      </w:r>
      <w:r w:rsidRPr="00F73E82">
        <w:rPr>
          <w:rFonts w:eastAsia="Times New Roman" w:cs="Times New Roman"/>
          <w:szCs w:val="24"/>
        </w:rPr>
        <w:t xml:space="preserve"> αλλά παθόντα από τον πόλεμο κράτη</w:t>
      </w:r>
      <w:r>
        <w:rPr>
          <w:rFonts w:eastAsia="Times New Roman" w:cs="Times New Roman"/>
          <w:szCs w:val="24"/>
        </w:rPr>
        <w:t>,</w:t>
      </w:r>
      <w:r w:rsidRPr="00F73E82">
        <w:rPr>
          <w:rFonts w:eastAsia="Times New Roman" w:cs="Times New Roman"/>
          <w:szCs w:val="24"/>
        </w:rPr>
        <w:t xml:space="preserve"> όπως </w:t>
      </w:r>
      <w:r>
        <w:rPr>
          <w:rFonts w:eastAsia="Times New Roman" w:cs="Times New Roman"/>
          <w:szCs w:val="24"/>
        </w:rPr>
        <w:t xml:space="preserve">είναι η </w:t>
      </w:r>
      <w:r w:rsidRPr="00F73E82">
        <w:rPr>
          <w:rFonts w:eastAsia="Times New Roman" w:cs="Times New Roman"/>
          <w:szCs w:val="24"/>
        </w:rPr>
        <w:t>Ελλάδα</w:t>
      </w:r>
      <w:r>
        <w:rPr>
          <w:rFonts w:eastAsia="Times New Roman" w:cs="Times New Roman"/>
          <w:szCs w:val="24"/>
        </w:rPr>
        <w:t>.</w:t>
      </w:r>
      <w:r w:rsidRPr="00F73E82">
        <w:rPr>
          <w:rFonts w:eastAsia="Times New Roman" w:cs="Times New Roman"/>
          <w:szCs w:val="24"/>
        </w:rPr>
        <w:t xml:space="preserve"> </w:t>
      </w:r>
      <w:r>
        <w:rPr>
          <w:rFonts w:eastAsia="Times New Roman" w:cs="Times New Roman"/>
          <w:szCs w:val="24"/>
        </w:rPr>
        <w:t>Άλλωστε,</w:t>
      </w:r>
      <w:r w:rsidRPr="00F73E82">
        <w:rPr>
          <w:rFonts w:eastAsia="Times New Roman" w:cs="Times New Roman"/>
          <w:szCs w:val="24"/>
        </w:rPr>
        <w:t xml:space="preserve"> δεν παραγράφονται τα αδικήματα κατά της </w:t>
      </w:r>
      <w:r>
        <w:rPr>
          <w:rFonts w:eastAsia="Times New Roman" w:cs="Times New Roman"/>
          <w:szCs w:val="24"/>
        </w:rPr>
        <w:t xml:space="preserve">ανθρωπότητας. </w:t>
      </w:r>
      <w:r w:rsidRPr="00F73E82">
        <w:rPr>
          <w:rFonts w:eastAsia="Times New Roman" w:cs="Times New Roman"/>
          <w:szCs w:val="24"/>
        </w:rPr>
        <w:t>Έτσι έχουν χαρακτηριστεί αυτά</w:t>
      </w:r>
      <w:r>
        <w:rPr>
          <w:rFonts w:eastAsia="Times New Roman" w:cs="Times New Roman"/>
          <w:szCs w:val="24"/>
        </w:rPr>
        <w:t>.</w:t>
      </w:r>
    </w:p>
    <w:p w14:paraId="619F8E8E" w14:textId="77777777" w:rsidR="00F246CC" w:rsidRDefault="005B5D49">
      <w:pPr>
        <w:spacing w:line="600" w:lineRule="auto"/>
        <w:ind w:firstLine="720"/>
        <w:jc w:val="both"/>
        <w:rPr>
          <w:rFonts w:eastAsia="Times New Roman" w:cs="Times New Roman"/>
          <w:szCs w:val="24"/>
        </w:rPr>
      </w:pPr>
      <w:r w:rsidRPr="00F73E82">
        <w:rPr>
          <w:rFonts w:eastAsia="Times New Roman" w:cs="Times New Roman"/>
          <w:szCs w:val="24"/>
        </w:rPr>
        <w:t xml:space="preserve">Στην </w:t>
      </w:r>
      <w:r>
        <w:rPr>
          <w:rFonts w:eastAsia="Times New Roman" w:cs="Times New Roman"/>
          <w:szCs w:val="24"/>
        </w:rPr>
        <w:t>ε</w:t>
      </w:r>
      <w:r w:rsidRPr="00F73E82">
        <w:rPr>
          <w:rFonts w:eastAsia="Times New Roman" w:cs="Times New Roman"/>
          <w:szCs w:val="24"/>
        </w:rPr>
        <w:t>λληνική προσπάθεια εντάσσονται και άλλες δυνάμεις</w:t>
      </w:r>
      <w:r>
        <w:rPr>
          <w:rFonts w:eastAsia="Times New Roman" w:cs="Times New Roman"/>
          <w:szCs w:val="24"/>
        </w:rPr>
        <w:t>.</w:t>
      </w:r>
      <w:r w:rsidRPr="00F73E82">
        <w:rPr>
          <w:rFonts w:eastAsia="Times New Roman" w:cs="Times New Roman"/>
          <w:szCs w:val="24"/>
        </w:rPr>
        <w:t xml:space="preserve"> Πριν λίγες μέρες</w:t>
      </w:r>
      <w:r>
        <w:rPr>
          <w:rFonts w:eastAsia="Times New Roman" w:cs="Times New Roman"/>
          <w:szCs w:val="24"/>
        </w:rPr>
        <w:t>,</w:t>
      </w:r>
      <w:r w:rsidRPr="00F73E82">
        <w:rPr>
          <w:rFonts w:eastAsia="Times New Roman" w:cs="Times New Roman"/>
          <w:szCs w:val="24"/>
        </w:rPr>
        <w:t xml:space="preserve"> Βουλευτές των Πρασίνων</w:t>
      </w:r>
      <w:r>
        <w:rPr>
          <w:rFonts w:eastAsia="Times New Roman" w:cs="Times New Roman"/>
          <w:szCs w:val="24"/>
        </w:rPr>
        <w:t>,</w:t>
      </w:r>
      <w:r w:rsidRPr="00F73E82">
        <w:rPr>
          <w:rFonts w:eastAsia="Times New Roman" w:cs="Times New Roman"/>
          <w:szCs w:val="24"/>
        </w:rPr>
        <w:t xml:space="preserve"> της Αρ</w:t>
      </w:r>
      <w:r w:rsidRPr="00F73E82">
        <w:rPr>
          <w:rFonts w:eastAsia="Times New Roman" w:cs="Times New Roman"/>
          <w:szCs w:val="24"/>
        </w:rPr>
        <w:t>ιστεράς</w:t>
      </w:r>
      <w:r>
        <w:rPr>
          <w:rFonts w:eastAsia="Times New Roman" w:cs="Times New Roman"/>
          <w:szCs w:val="24"/>
        </w:rPr>
        <w:t>,</w:t>
      </w:r>
      <w:r w:rsidRPr="00F73E82">
        <w:rPr>
          <w:rFonts w:eastAsia="Times New Roman" w:cs="Times New Roman"/>
          <w:szCs w:val="24"/>
        </w:rPr>
        <w:t xml:space="preserve"> καθώς και στελέχη </w:t>
      </w:r>
      <w:r>
        <w:rPr>
          <w:rFonts w:eastAsia="Times New Roman" w:cs="Times New Roman"/>
          <w:szCs w:val="24"/>
        </w:rPr>
        <w:t xml:space="preserve">του </w:t>
      </w:r>
      <w:r w:rsidRPr="00F73E82">
        <w:rPr>
          <w:rFonts w:eastAsia="Times New Roman" w:cs="Times New Roman"/>
          <w:szCs w:val="24"/>
        </w:rPr>
        <w:t>Σοσιαλδημοκρατικού Κόμματος της Γερμανίας υπέγραψαν κείμενο</w:t>
      </w:r>
      <w:r>
        <w:rPr>
          <w:rFonts w:eastAsia="Times New Roman" w:cs="Times New Roman"/>
          <w:szCs w:val="24"/>
        </w:rPr>
        <w:t>,</w:t>
      </w:r>
      <w:r w:rsidRPr="00F73E82">
        <w:rPr>
          <w:rFonts w:eastAsia="Times New Roman" w:cs="Times New Roman"/>
          <w:szCs w:val="24"/>
        </w:rPr>
        <w:t xml:space="preserve"> το οποίο αναφέρεται στη γερμανική </w:t>
      </w:r>
      <w:r w:rsidRPr="00F73E82">
        <w:rPr>
          <w:rFonts w:eastAsia="Times New Roman" w:cs="Times New Roman"/>
          <w:szCs w:val="24"/>
        </w:rPr>
        <w:lastRenderedPageBreak/>
        <w:t>ευθύνη για τον πόλεμο και στις</w:t>
      </w:r>
      <w:r>
        <w:rPr>
          <w:rFonts w:eastAsia="Times New Roman" w:cs="Times New Roman"/>
          <w:szCs w:val="24"/>
        </w:rPr>
        <w:t xml:space="preserve"> υποχρεώσεις έναντι της Ελλάδας, </w:t>
      </w:r>
      <w:r w:rsidRPr="00F73E82">
        <w:rPr>
          <w:rFonts w:eastAsia="Times New Roman" w:cs="Times New Roman"/>
          <w:szCs w:val="24"/>
        </w:rPr>
        <w:t>με το οποίο ζητούν</w:t>
      </w:r>
      <w:r>
        <w:rPr>
          <w:rFonts w:eastAsia="Times New Roman" w:cs="Times New Roman"/>
          <w:szCs w:val="24"/>
        </w:rPr>
        <w:t>, π</w:t>
      </w:r>
      <w:r w:rsidRPr="00F73E82">
        <w:rPr>
          <w:rFonts w:eastAsia="Times New Roman" w:cs="Times New Roman"/>
          <w:szCs w:val="24"/>
        </w:rPr>
        <w:t>ρώτον</w:t>
      </w:r>
      <w:r>
        <w:rPr>
          <w:rFonts w:eastAsia="Times New Roman" w:cs="Times New Roman"/>
          <w:szCs w:val="24"/>
        </w:rPr>
        <w:t>,</w:t>
      </w:r>
      <w:r w:rsidRPr="00F73E82">
        <w:rPr>
          <w:rFonts w:eastAsia="Times New Roman" w:cs="Times New Roman"/>
          <w:szCs w:val="24"/>
        </w:rPr>
        <w:t xml:space="preserve"> την επιστροφή του αναγκαστικού κατοχικο</w:t>
      </w:r>
      <w:r w:rsidRPr="00F73E82">
        <w:rPr>
          <w:rFonts w:eastAsia="Times New Roman" w:cs="Times New Roman"/>
          <w:szCs w:val="24"/>
        </w:rPr>
        <w:t>ύ δανείου</w:t>
      </w:r>
      <w:r>
        <w:rPr>
          <w:rFonts w:eastAsia="Times New Roman" w:cs="Times New Roman"/>
          <w:szCs w:val="24"/>
        </w:rPr>
        <w:t>,</w:t>
      </w:r>
      <w:r w:rsidRPr="00F73E82">
        <w:rPr>
          <w:rFonts w:eastAsia="Times New Roman" w:cs="Times New Roman"/>
          <w:szCs w:val="24"/>
        </w:rPr>
        <w:t xml:space="preserve"> όπως και εμείς</w:t>
      </w:r>
      <w:r>
        <w:rPr>
          <w:rFonts w:eastAsia="Times New Roman" w:cs="Times New Roman"/>
          <w:szCs w:val="24"/>
        </w:rPr>
        <w:t>,</w:t>
      </w:r>
      <w:r w:rsidRPr="00F73E82">
        <w:rPr>
          <w:rFonts w:eastAsia="Times New Roman" w:cs="Times New Roman"/>
          <w:szCs w:val="24"/>
        </w:rPr>
        <w:t xml:space="preserve"> την επιστροφή των λύτρων που καταβλήθηκαν για την απαλλαγή των Εβραίων από τα καταναγκαστικά έργα και τη δημιουργία </w:t>
      </w:r>
      <w:r>
        <w:rPr>
          <w:rFonts w:eastAsia="Times New Roman" w:cs="Times New Roman"/>
          <w:szCs w:val="24"/>
        </w:rPr>
        <w:t>–άξιο να</w:t>
      </w:r>
      <w:r w:rsidRPr="00F73E82">
        <w:rPr>
          <w:rFonts w:eastAsia="Times New Roman" w:cs="Times New Roman"/>
          <w:szCs w:val="24"/>
        </w:rPr>
        <w:t xml:space="preserve"> το συζητήσουμε</w:t>
      </w:r>
      <w:r>
        <w:rPr>
          <w:rFonts w:eastAsia="Times New Roman" w:cs="Times New Roman"/>
          <w:szCs w:val="24"/>
        </w:rPr>
        <w:t>-</w:t>
      </w:r>
      <w:r w:rsidRPr="00F73E82">
        <w:rPr>
          <w:rFonts w:eastAsia="Times New Roman" w:cs="Times New Roman"/>
          <w:szCs w:val="24"/>
        </w:rPr>
        <w:t xml:space="preserve"> </w:t>
      </w:r>
      <w:r>
        <w:rPr>
          <w:rFonts w:eastAsia="Times New Roman" w:cs="Times New Roman"/>
          <w:szCs w:val="24"/>
        </w:rPr>
        <w:t>ε</w:t>
      </w:r>
      <w:r w:rsidRPr="00F73E82">
        <w:rPr>
          <w:rFonts w:eastAsia="Times New Roman" w:cs="Times New Roman"/>
          <w:szCs w:val="24"/>
        </w:rPr>
        <w:t xml:space="preserve">ιδικού </w:t>
      </w:r>
      <w:r>
        <w:rPr>
          <w:rFonts w:eastAsia="Times New Roman" w:cs="Times New Roman"/>
          <w:szCs w:val="24"/>
        </w:rPr>
        <w:t>τ</w:t>
      </w:r>
      <w:r w:rsidRPr="00F73E82">
        <w:rPr>
          <w:rFonts w:eastAsia="Times New Roman" w:cs="Times New Roman"/>
          <w:szCs w:val="24"/>
        </w:rPr>
        <w:t>αμείου για τη</w:t>
      </w:r>
      <w:r>
        <w:rPr>
          <w:rFonts w:eastAsia="Times New Roman" w:cs="Times New Roman"/>
          <w:szCs w:val="24"/>
        </w:rPr>
        <w:t xml:space="preserve"> βιώσιμη ανάπτυξη της υπαίθρου κ</w:t>
      </w:r>
      <w:r w:rsidRPr="00F73E82">
        <w:rPr>
          <w:rFonts w:eastAsia="Times New Roman" w:cs="Times New Roman"/>
          <w:szCs w:val="24"/>
        </w:rPr>
        <w:t>αι ειδικότερα των μαρτυρικών χωριώ</w:t>
      </w:r>
      <w:r w:rsidRPr="00F73E82">
        <w:rPr>
          <w:rFonts w:eastAsia="Times New Roman" w:cs="Times New Roman"/>
          <w:szCs w:val="24"/>
        </w:rPr>
        <w:t>ν</w:t>
      </w:r>
      <w:r>
        <w:rPr>
          <w:rFonts w:eastAsia="Times New Roman" w:cs="Times New Roman"/>
          <w:szCs w:val="24"/>
        </w:rPr>
        <w:t>.</w:t>
      </w:r>
      <w:r w:rsidRPr="00F73E82">
        <w:rPr>
          <w:rFonts w:eastAsia="Times New Roman" w:cs="Times New Roman"/>
          <w:szCs w:val="24"/>
        </w:rPr>
        <w:t xml:space="preserve"> Είναι στα πλαίσια του διαλόγου</w:t>
      </w:r>
      <w:r>
        <w:rPr>
          <w:rFonts w:eastAsia="Times New Roman" w:cs="Times New Roman"/>
          <w:szCs w:val="24"/>
        </w:rPr>
        <w:t>.</w:t>
      </w:r>
      <w:r w:rsidRPr="00F73E82">
        <w:rPr>
          <w:rFonts w:eastAsia="Times New Roman" w:cs="Times New Roman"/>
          <w:szCs w:val="24"/>
        </w:rPr>
        <w:t xml:space="preserve"> </w:t>
      </w:r>
    </w:p>
    <w:p w14:paraId="619F8E8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Επίσης, βιβλίο-</w:t>
      </w:r>
      <w:r w:rsidRPr="002840F7">
        <w:rPr>
          <w:rFonts w:eastAsia="Times New Roman" w:cs="Times New Roman"/>
          <w:szCs w:val="24"/>
        </w:rPr>
        <w:t>όπλο στον αγώνα της Ελλάδος για την ηθική</w:t>
      </w:r>
      <w:r>
        <w:rPr>
          <w:rFonts w:eastAsia="Times New Roman" w:cs="Times New Roman"/>
          <w:szCs w:val="24"/>
        </w:rPr>
        <w:t>,</w:t>
      </w:r>
      <w:r w:rsidRPr="002840F7">
        <w:rPr>
          <w:rFonts w:eastAsia="Times New Roman" w:cs="Times New Roman"/>
          <w:szCs w:val="24"/>
        </w:rPr>
        <w:t xml:space="preserve"> πολιτική και ιστορική </w:t>
      </w:r>
      <w:r>
        <w:rPr>
          <w:rFonts w:eastAsia="Times New Roman" w:cs="Times New Roman"/>
          <w:szCs w:val="24"/>
        </w:rPr>
        <w:t>δ</w:t>
      </w:r>
      <w:r w:rsidRPr="002840F7">
        <w:rPr>
          <w:rFonts w:eastAsia="Times New Roman" w:cs="Times New Roman"/>
          <w:szCs w:val="24"/>
        </w:rPr>
        <w:t xml:space="preserve">ικαίωση στο ζήτημα των πολεμικών επανορθώσεων αποτελεί και </w:t>
      </w:r>
      <w:r>
        <w:rPr>
          <w:rFonts w:eastAsia="Times New Roman" w:cs="Times New Roman"/>
          <w:szCs w:val="24"/>
        </w:rPr>
        <w:t>το πόνημα</w:t>
      </w:r>
      <w:r w:rsidRPr="002840F7">
        <w:rPr>
          <w:rFonts w:eastAsia="Times New Roman" w:cs="Times New Roman"/>
          <w:szCs w:val="24"/>
        </w:rPr>
        <w:t xml:space="preserve"> των Γερμανών ιστορικών συγγραφέων </w:t>
      </w:r>
      <w:r>
        <w:rPr>
          <w:rFonts w:eastAsia="Times New Roman" w:cs="Times New Roman"/>
          <w:szCs w:val="24"/>
          <w:lang w:val="en-US"/>
        </w:rPr>
        <w:t>Carl</w:t>
      </w:r>
      <w:r w:rsidRPr="002840F7">
        <w:rPr>
          <w:rFonts w:eastAsia="Times New Roman" w:cs="Times New Roman"/>
          <w:szCs w:val="24"/>
        </w:rPr>
        <w:t xml:space="preserve">  </w:t>
      </w:r>
      <w:r>
        <w:rPr>
          <w:rFonts w:eastAsia="Times New Roman" w:cs="Times New Roman"/>
          <w:szCs w:val="24"/>
          <w:lang w:val="en-US"/>
        </w:rPr>
        <w:t>Rubner</w:t>
      </w:r>
      <w:r w:rsidRPr="002840F7">
        <w:rPr>
          <w:rFonts w:eastAsia="Times New Roman" w:cs="Times New Roman"/>
          <w:szCs w:val="24"/>
        </w:rPr>
        <w:t xml:space="preserve"> με τίτλο</w:t>
      </w:r>
      <w:r>
        <w:rPr>
          <w:rFonts w:eastAsia="Times New Roman" w:cs="Times New Roman"/>
          <w:szCs w:val="24"/>
        </w:rPr>
        <w:t>:</w:t>
      </w:r>
      <w:r w:rsidRPr="002840F7">
        <w:rPr>
          <w:rFonts w:eastAsia="Times New Roman" w:cs="Times New Roman"/>
          <w:szCs w:val="24"/>
        </w:rPr>
        <w:t xml:space="preserve"> </w:t>
      </w:r>
      <w:r>
        <w:rPr>
          <w:rFonts w:eastAsia="Times New Roman" w:cs="Times New Roman"/>
          <w:szCs w:val="24"/>
        </w:rPr>
        <w:t>«</w:t>
      </w:r>
      <w:r w:rsidRPr="002840F7">
        <w:rPr>
          <w:rFonts w:eastAsia="Times New Roman" w:cs="Times New Roman"/>
          <w:szCs w:val="24"/>
        </w:rPr>
        <w:t>Η οφειλή των</w:t>
      </w:r>
      <w:r w:rsidRPr="002840F7">
        <w:rPr>
          <w:rFonts w:eastAsia="Times New Roman" w:cs="Times New Roman"/>
          <w:szCs w:val="24"/>
        </w:rPr>
        <w:t xml:space="preserve"> επανορθώσεωνποθήκες της γερμανικής κατοχής στην Ελλάδα και στην Ευρώπη</w:t>
      </w:r>
      <w:r>
        <w:rPr>
          <w:rFonts w:eastAsia="Times New Roman" w:cs="Times New Roman"/>
          <w:szCs w:val="24"/>
        </w:rPr>
        <w:t>»,</w:t>
      </w:r>
      <w:r w:rsidRPr="002840F7">
        <w:rPr>
          <w:rFonts w:eastAsia="Times New Roman" w:cs="Times New Roman"/>
          <w:szCs w:val="24"/>
        </w:rPr>
        <w:t xml:space="preserve"> το οποίο παρουσιάστηκε και στην Αθήνα </w:t>
      </w:r>
      <w:r>
        <w:rPr>
          <w:rFonts w:eastAsia="Times New Roman" w:cs="Times New Roman"/>
          <w:szCs w:val="24"/>
        </w:rPr>
        <w:t>τ</w:t>
      </w:r>
      <w:r w:rsidRPr="002840F7">
        <w:rPr>
          <w:rFonts w:eastAsia="Times New Roman" w:cs="Times New Roman"/>
          <w:szCs w:val="24"/>
        </w:rPr>
        <w:t>ον περασμένο Φεβρουάριο και τελεί υπό την αιγίδα της Βουλής</w:t>
      </w:r>
      <w:r>
        <w:rPr>
          <w:rFonts w:eastAsia="Times New Roman" w:cs="Times New Roman"/>
          <w:szCs w:val="24"/>
        </w:rPr>
        <w:t>.</w:t>
      </w:r>
      <w:r w:rsidRPr="002840F7">
        <w:rPr>
          <w:rFonts w:eastAsia="Times New Roman" w:cs="Times New Roman"/>
          <w:szCs w:val="24"/>
        </w:rPr>
        <w:t xml:space="preserve"> </w:t>
      </w:r>
    </w:p>
    <w:p w14:paraId="619F8E90" w14:textId="77777777" w:rsidR="00F246CC" w:rsidRDefault="005B5D49">
      <w:pPr>
        <w:spacing w:line="600" w:lineRule="auto"/>
        <w:ind w:firstLine="720"/>
        <w:jc w:val="both"/>
        <w:rPr>
          <w:rFonts w:eastAsia="Times New Roman" w:cs="Times New Roman"/>
          <w:szCs w:val="24"/>
        </w:rPr>
      </w:pPr>
      <w:r w:rsidRPr="002840F7">
        <w:rPr>
          <w:rFonts w:eastAsia="Times New Roman" w:cs="Times New Roman"/>
          <w:szCs w:val="24"/>
        </w:rPr>
        <w:t xml:space="preserve">Τα κείμενα αυτά συνιστούν ένα ακόμη όπλο της χώρας </w:t>
      </w:r>
      <w:r>
        <w:rPr>
          <w:rFonts w:eastAsia="Times New Roman" w:cs="Times New Roman"/>
          <w:szCs w:val="24"/>
        </w:rPr>
        <w:t>μας,</w:t>
      </w:r>
      <w:r w:rsidRPr="002840F7">
        <w:rPr>
          <w:rFonts w:eastAsia="Times New Roman" w:cs="Times New Roman"/>
          <w:szCs w:val="24"/>
        </w:rPr>
        <w:t xml:space="preserve"> η οποία θα ξεκινήσει τη διεκδίκηση των γερμανικών οφειλών σε νομικ</w:t>
      </w:r>
      <w:r>
        <w:rPr>
          <w:rFonts w:eastAsia="Times New Roman" w:cs="Times New Roman"/>
          <w:szCs w:val="24"/>
        </w:rPr>
        <w:t>ό, δια</w:t>
      </w:r>
      <w:r w:rsidRPr="002840F7">
        <w:rPr>
          <w:rFonts w:eastAsia="Times New Roman" w:cs="Times New Roman"/>
          <w:szCs w:val="24"/>
        </w:rPr>
        <w:t>κοινοβουλευτικό και πολιτικό επίπεδο</w:t>
      </w:r>
      <w:r>
        <w:rPr>
          <w:rFonts w:eastAsia="Times New Roman" w:cs="Times New Roman"/>
          <w:szCs w:val="24"/>
        </w:rPr>
        <w:t>.</w:t>
      </w:r>
      <w:r w:rsidRPr="002840F7">
        <w:rPr>
          <w:rFonts w:eastAsia="Times New Roman" w:cs="Times New Roman"/>
          <w:szCs w:val="24"/>
        </w:rPr>
        <w:t xml:space="preserve"> </w:t>
      </w:r>
    </w:p>
    <w:p w14:paraId="619F8E9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w:t>
      </w:r>
      <w:r w:rsidRPr="002840F7">
        <w:rPr>
          <w:rFonts w:eastAsia="Times New Roman" w:cs="Times New Roman"/>
          <w:szCs w:val="24"/>
        </w:rPr>
        <w:t>λοιπόν</w:t>
      </w:r>
      <w:r>
        <w:rPr>
          <w:rFonts w:eastAsia="Times New Roman" w:cs="Times New Roman"/>
          <w:szCs w:val="24"/>
        </w:rPr>
        <w:t>,</w:t>
      </w:r>
      <w:r w:rsidRPr="002840F7">
        <w:rPr>
          <w:rFonts w:eastAsia="Times New Roman" w:cs="Times New Roman"/>
          <w:szCs w:val="24"/>
        </w:rPr>
        <w:t xml:space="preserve"> που ο φασισμός σηκώνει κεφάλι ξανά στην Ευρώπη</w:t>
      </w:r>
      <w:r>
        <w:rPr>
          <w:rFonts w:eastAsia="Times New Roman" w:cs="Times New Roman"/>
          <w:szCs w:val="24"/>
        </w:rPr>
        <w:t>,</w:t>
      </w:r>
      <w:r w:rsidRPr="002840F7">
        <w:rPr>
          <w:rFonts w:eastAsia="Times New Roman" w:cs="Times New Roman"/>
          <w:szCs w:val="24"/>
        </w:rPr>
        <w:t xml:space="preserve"> η Γερμανία</w:t>
      </w:r>
      <w:r>
        <w:rPr>
          <w:rFonts w:eastAsia="Times New Roman" w:cs="Times New Roman"/>
          <w:szCs w:val="24"/>
        </w:rPr>
        <w:t>,</w:t>
      </w:r>
      <w:r w:rsidRPr="002840F7">
        <w:rPr>
          <w:rFonts w:eastAsia="Times New Roman" w:cs="Times New Roman"/>
          <w:szCs w:val="24"/>
        </w:rPr>
        <w:t xml:space="preserve"> αλλά και όλη η δημοκρατική Ευρώπη</w:t>
      </w:r>
      <w:r>
        <w:rPr>
          <w:rFonts w:eastAsia="Times New Roman" w:cs="Times New Roman"/>
          <w:szCs w:val="24"/>
        </w:rPr>
        <w:t>,</w:t>
      </w:r>
      <w:r w:rsidRPr="002840F7">
        <w:rPr>
          <w:rFonts w:eastAsia="Times New Roman" w:cs="Times New Roman"/>
          <w:szCs w:val="24"/>
        </w:rPr>
        <w:t xml:space="preserve"> οφείλει να αναγνωρίσει την αντίστ</w:t>
      </w:r>
      <w:r w:rsidRPr="002840F7">
        <w:rPr>
          <w:rFonts w:eastAsia="Times New Roman" w:cs="Times New Roman"/>
          <w:szCs w:val="24"/>
        </w:rPr>
        <w:t>αση του ελληνικού λαού ενώπιον του φασισμού</w:t>
      </w:r>
      <w:r>
        <w:rPr>
          <w:rFonts w:eastAsia="Times New Roman" w:cs="Times New Roman"/>
          <w:szCs w:val="24"/>
        </w:rPr>
        <w:t>.</w:t>
      </w:r>
      <w:r w:rsidRPr="002840F7">
        <w:rPr>
          <w:rFonts w:eastAsia="Times New Roman" w:cs="Times New Roman"/>
          <w:szCs w:val="24"/>
        </w:rPr>
        <w:t xml:space="preserve"> Οφείλει να αναγνωρίσει την </w:t>
      </w:r>
      <w:r>
        <w:rPr>
          <w:rFonts w:eastAsia="Times New Roman" w:cs="Times New Roman"/>
          <w:szCs w:val="24"/>
        </w:rPr>
        <w:t>απαρέγκλιτη</w:t>
      </w:r>
      <w:r w:rsidRPr="002840F7">
        <w:rPr>
          <w:rFonts w:eastAsia="Times New Roman" w:cs="Times New Roman"/>
          <w:szCs w:val="24"/>
        </w:rPr>
        <w:t xml:space="preserve"> εφαρμογή του </w:t>
      </w:r>
      <w:r>
        <w:rPr>
          <w:rFonts w:eastAsia="Times New Roman" w:cs="Times New Roman"/>
          <w:szCs w:val="24"/>
        </w:rPr>
        <w:t>δ</w:t>
      </w:r>
      <w:r w:rsidRPr="002840F7">
        <w:rPr>
          <w:rFonts w:eastAsia="Times New Roman" w:cs="Times New Roman"/>
          <w:szCs w:val="24"/>
        </w:rPr>
        <w:t>ιεθνούς δικαίου</w:t>
      </w:r>
      <w:r>
        <w:rPr>
          <w:rFonts w:eastAsia="Times New Roman" w:cs="Times New Roman"/>
          <w:szCs w:val="24"/>
        </w:rPr>
        <w:t>.</w:t>
      </w:r>
      <w:r w:rsidRPr="002840F7">
        <w:rPr>
          <w:rFonts w:eastAsia="Times New Roman" w:cs="Times New Roman"/>
          <w:szCs w:val="24"/>
        </w:rPr>
        <w:t xml:space="preserve"> Οι γερμανικές αποζημιώσεις βρίσκουν </w:t>
      </w:r>
      <w:r>
        <w:rPr>
          <w:rFonts w:eastAsia="Times New Roman" w:cs="Times New Roman"/>
          <w:szCs w:val="24"/>
        </w:rPr>
        <w:t>νομικό έρεισμα σ</w:t>
      </w:r>
      <w:r w:rsidRPr="002840F7">
        <w:rPr>
          <w:rFonts w:eastAsia="Times New Roman" w:cs="Times New Roman"/>
          <w:szCs w:val="24"/>
        </w:rPr>
        <w:t xml:space="preserve">τις διατάξεις της </w:t>
      </w:r>
      <w:r>
        <w:rPr>
          <w:rFonts w:eastAsia="Times New Roman" w:cs="Times New Roman"/>
          <w:szCs w:val="24"/>
        </w:rPr>
        <w:t>Δ</w:t>
      </w:r>
      <w:r>
        <w:rPr>
          <w:rFonts w:eastAsia="Times New Roman" w:cs="Times New Roman"/>
          <w:szCs w:val="24"/>
        </w:rPr>
        <w:t>΄</w:t>
      </w:r>
      <w:r w:rsidRPr="002840F7">
        <w:rPr>
          <w:rFonts w:eastAsia="Times New Roman" w:cs="Times New Roman"/>
          <w:szCs w:val="24"/>
        </w:rPr>
        <w:t xml:space="preserve"> Σύμβασης της Χάγης</w:t>
      </w:r>
      <w:r>
        <w:rPr>
          <w:rFonts w:eastAsia="Times New Roman" w:cs="Times New Roman"/>
          <w:szCs w:val="24"/>
        </w:rPr>
        <w:t>, τις</w:t>
      </w:r>
      <w:r w:rsidRPr="002840F7">
        <w:rPr>
          <w:rFonts w:eastAsia="Times New Roman" w:cs="Times New Roman"/>
          <w:szCs w:val="24"/>
        </w:rPr>
        <w:t xml:space="preserve"> οποίες </w:t>
      </w:r>
      <w:r>
        <w:rPr>
          <w:rFonts w:eastAsia="Times New Roman" w:cs="Times New Roman"/>
          <w:szCs w:val="24"/>
        </w:rPr>
        <w:t>επικαιροποίησε το 19</w:t>
      </w:r>
      <w:r w:rsidRPr="002840F7">
        <w:rPr>
          <w:rFonts w:eastAsia="Times New Roman" w:cs="Times New Roman"/>
          <w:szCs w:val="24"/>
        </w:rPr>
        <w:t xml:space="preserve">46 η απόφαση του </w:t>
      </w:r>
      <w:r w:rsidRPr="002840F7">
        <w:rPr>
          <w:rFonts w:eastAsia="Times New Roman" w:cs="Times New Roman"/>
          <w:szCs w:val="24"/>
        </w:rPr>
        <w:t>Διεθνούς Στρατιωτικού Δικαστηρίου της Νυρεμβέργης</w:t>
      </w:r>
      <w:r>
        <w:rPr>
          <w:rFonts w:eastAsia="Times New Roman" w:cs="Times New Roman"/>
          <w:szCs w:val="24"/>
        </w:rPr>
        <w:t>.</w:t>
      </w:r>
      <w:r w:rsidRPr="002840F7">
        <w:rPr>
          <w:rFonts w:eastAsia="Times New Roman" w:cs="Times New Roman"/>
          <w:szCs w:val="24"/>
        </w:rPr>
        <w:t xml:space="preserve"> </w:t>
      </w:r>
      <w:r>
        <w:rPr>
          <w:rFonts w:eastAsia="Times New Roman" w:cs="Times New Roman"/>
          <w:szCs w:val="24"/>
        </w:rPr>
        <w:t>Διότι δ</w:t>
      </w:r>
      <w:r w:rsidRPr="002840F7">
        <w:rPr>
          <w:rFonts w:eastAsia="Times New Roman" w:cs="Times New Roman"/>
          <w:szCs w:val="24"/>
        </w:rPr>
        <w:t xml:space="preserve">ίχως την επικράτηση του </w:t>
      </w:r>
      <w:r>
        <w:rPr>
          <w:rFonts w:eastAsia="Times New Roman" w:cs="Times New Roman"/>
          <w:szCs w:val="24"/>
        </w:rPr>
        <w:t>δ</w:t>
      </w:r>
      <w:r w:rsidRPr="002840F7">
        <w:rPr>
          <w:rFonts w:eastAsia="Times New Roman" w:cs="Times New Roman"/>
          <w:szCs w:val="24"/>
        </w:rPr>
        <w:t>ιεθνούς δικαίου υπάρχει και κίνδυνος νέα ολοκαυτωμάτων</w:t>
      </w:r>
      <w:r>
        <w:rPr>
          <w:rFonts w:eastAsia="Times New Roman" w:cs="Times New Roman"/>
          <w:szCs w:val="24"/>
        </w:rPr>
        <w:t>.</w:t>
      </w:r>
      <w:r w:rsidRPr="002840F7">
        <w:rPr>
          <w:rFonts w:eastAsia="Times New Roman" w:cs="Times New Roman"/>
          <w:szCs w:val="24"/>
        </w:rPr>
        <w:t xml:space="preserve"> </w:t>
      </w:r>
    </w:p>
    <w:p w14:paraId="619F8E9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Η </w:t>
      </w:r>
      <w:r w:rsidRPr="002840F7">
        <w:rPr>
          <w:rFonts w:eastAsia="Times New Roman" w:cs="Times New Roman"/>
          <w:szCs w:val="24"/>
        </w:rPr>
        <w:t>υπεράσπιση των δικαιωμάτων των θυμάτων της γερμανικής κατοχ</w:t>
      </w:r>
      <w:r>
        <w:rPr>
          <w:rFonts w:eastAsia="Times New Roman" w:cs="Times New Roman"/>
          <w:szCs w:val="24"/>
        </w:rPr>
        <w:t>ής υπηρετεί όχι μόνο τα εθνικά δ</w:t>
      </w:r>
      <w:r w:rsidRPr="002840F7">
        <w:rPr>
          <w:rFonts w:eastAsia="Times New Roman" w:cs="Times New Roman"/>
          <w:szCs w:val="24"/>
        </w:rPr>
        <w:t>ίκαια των Ελλήνων</w:t>
      </w:r>
      <w:r>
        <w:rPr>
          <w:rFonts w:eastAsia="Times New Roman" w:cs="Times New Roman"/>
          <w:szCs w:val="24"/>
        </w:rPr>
        <w:t>,</w:t>
      </w:r>
      <w:r w:rsidRPr="002840F7">
        <w:rPr>
          <w:rFonts w:eastAsia="Times New Roman" w:cs="Times New Roman"/>
          <w:szCs w:val="24"/>
        </w:rPr>
        <w:t xml:space="preserve"> αλλά</w:t>
      </w:r>
      <w:r w:rsidRPr="002840F7">
        <w:rPr>
          <w:rFonts w:eastAsia="Times New Roman" w:cs="Times New Roman"/>
          <w:szCs w:val="24"/>
        </w:rPr>
        <w:t xml:space="preserve"> και τη δημοκρατία και τον πολιτισμό της Ευρώπης</w:t>
      </w:r>
      <w:r>
        <w:rPr>
          <w:rFonts w:eastAsia="Times New Roman" w:cs="Times New Roman"/>
          <w:szCs w:val="24"/>
        </w:rPr>
        <w:t>.</w:t>
      </w:r>
      <w:r w:rsidRPr="002840F7">
        <w:rPr>
          <w:rFonts w:eastAsia="Times New Roman" w:cs="Times New Roman"/>
          <w:szCs w:val="24"/>
        </w:rPr>
        <w:t xml:space="preserve"> Στον αγώνα κατά του φασισμού δεν χωράν</w:t>
      </w:r>
      <w:r>
        <w:rPr>
          <w:rFonts w:eastAsia="Times New Roman" w:cs="Times New Roman"/>
          <w:szCs w:val="24"/>
        </w:rPr>
        <w:t>ε μισόλογα και υπαναχωρήσεις. Γι’</w:t>
      </w:r>
      <w:r w:rsidRPr="002840F7">
        <w:rPr>
          <w:rFonts w:eastAsia="Times New Roman" w:cs="Times New Roman"/>
          <w:szCs w:val="24"/>
        </w:rPr>
        <w:t xml:space="preserve"> αυτό όλοι και όλες εμείς μαζί σε αυτόν τον αγώ</w:t>
      </w:r>
      <w:r>
        <w:rPr>
          <w:rFonts w:eastAsia="Times New Roman" w:cs="Times New Roman"/>
          <w:szCs w:val="24"/>
        </w:rPr>
        <w:t xml:space="preserve">να οφείλουμε να είμαστε ενωμένοι. </w:t>
      </w:r>
      <w:r w:rsidRPr="002840F7">
        <w:rPr>
          <w:rFonts w:eastAsia="Times New Roman" w:cs="Times New Roman"/>
          <w:szCs w:val="24"/>
        </w:rPr>
        <w:t xml:space="preserve">Με όλες τις μικρές διαφορές </w:t>
      </w:r>
      <w:r>
        <w:rPr>
          <w:rFonts w:eastAsia="Times New Roman" w:cs="Times New Roman"/>
          <w:szCs w:val="24"/>
        </w:rPr>
        <w:t>μας,</w:t>
      </w:r>
      <w:r w:rsidRPr="002840F7">
        <w:rPr>
          <w:rFonts w:eastAsia="Times New Roman" w:cs="Times New Roman"/>
          <w:szCs w:val="24"/>
        </w:rPr>
        <w:t xml:space="preserve"> οφείλουμε να είμαστε </w:t>
      </w:r>
      <w:r w:rsidRPr="002840F7">
        <w:rPr>
          <w:rFonts w:eastAsia="Times New Roman" w:cs="Times New Roman"/>
          <w:szCs w:val="24"/>
        </w:rPr>
        <w:t>ενωμένοι</w:t>
      </w:r>
      <w:r>
        <w:rPr>
          <w:rFonts w:eastAsia="Times New Roman" w:cs="Times New Roman"/>
          <w:szCs w:val="24"/>
        </w:rPr>
        <w:t>.</w:t>
      </w:r>
      <w:r w:rsidRPr="002840F7">
        <w:rPr>
          <w:rFonts w:eastAsia="Times New Roman" w:cs="Times New Roman"/>
          <w:szCs w:val="24"/>
        </w:rPr>
        <w:t xml:space="preserve"> </w:t>
      </w:r>
    </w:p>
    <w:p w14:paraId="619F8E93" w14:textId="77777777" w:rsidR="00F246CC" w:rsidRDefault="005B5D49">
      <w:pPr>
        <w:spacing w:line="600" w:lineRule="auto"/>
        <w:ind w:firstLine="720"/>
        <w:jc w:val="both"/>
        <w:rPr>
          <w:rFonts w:eastAsia="Times New Roman" w:cs="Times New Roman"/>
          <w:szCs w:val="24"/>
        </w:rPr>
      </w:pPr>
      <w:r w:rsidRPr="002840F7">
        <w:rPr>
          <w:rFonts w:eastAsia="Times New Roman" w:cs="Times New Roman"/>
          <w:szCs w:val="24"/>
        </w:rPr>
        <w:t>Ευχαριστώ</w:t>
      </w:r>
      <w:r>
        <w:rPr>
          <w:rFonts w:eastAsia="Times New Roman" w:cs="Times New Roman"/>
          <w:szCs w:val="24"/>
        </w:rPr>
        <w:t>.</w:t>
      </w:r>
    </w:p>
    <w:p w14:paraId="619F8E94" w14:textId="77777777" w:rsidR="00F246CC" w:rsidRDefault="005B5D49">
      <w:pPr>
        <w:spacing w:line="600" w:lineRule="auto"/>
        <w:ind w:firstLine="720"/>
        <w:jc w:val="center"/>
        <w:rPr>
          <w:rFonts w:eastAsia="Times New Roman" w:cs="Times New Roman"/>
          <w:szCs w:val="24"/>
        </w:rPr>
      </w:pPr>
      <w:r w:rsidRPr="00517DAE">
        <w:rPr>
          <w:rFonts w:eastAsia="Times New Roman" w:cs="Times New Roman"/>
          <w:szCs w:val="24"/>
        </w:rPr>
        <w:lastRenderedPageBreak/>
        <w:t>(Χειροκροτήματα από την πτέρυγα του ΣΥΡΙΖΑ)</w:t>
      </w:r>
    </w:p>
    <w:p w14:paraId="619F8E95" w14:textId="77777777" w:rsidR="00F246CC" w:rsidRDefault="005B5D49">
      <w:pPr>
        <w:spacing w:line="600" w:lineRule="auto"/>
        <w:ind w:firstLine="720"/>
        <w:jc w:val="both"/>
        <w:rPr>
          <w:rFonts w:eastAsia="Times New Roman" w:cs="Times New Roman"/>
          <w:szCs w:val="24"/>
        </w:rPr>
      </w:pPr>
      <w:r w:rsidRPr="007F08C4">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619F8E96" w14:textId="77777777" w:rsidR="00F246CC" w:rsidRDefault="005B5D49">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szCs w:val="24"/>
        </w:rPr>
        <w:t xml:space="preserve">προηγουμένως </w:t>
      </w:r>
      <w:r>
        <w:rPr>
          <w:rFonts w:eastAsia="Times New Roman"/>
          <w:szCs w:val="24"/>
        </w:rPr>
        <w:t>συμμετείχαν στο εκπαιδευτικό πρόγραμμα «Ο Ρήγας και η Επανάσταση»</w:t>
      </w:r>
      <w:r w:rsidRPr="00C705ED">
        <w:rPr>
          <w:rFonts w:eastAsia="Times New Roman"/>
          <w:szCs w:val="24"/>
        </w:rPr>
        <w:t xml:space="preserve"> </w:t>
      </w:r>
      <w:r>
        <w:rPr>
          <w:rFonts w:eastAsia="Times New Roman"/>
          <w:szCs w:val="24"/>
        </w:rPr>
        <w:t xml:space="preserve">που οργανώνει το Ίδρυμα της Βουλής, είκοσι τέσσερις μαθητές και μαθήτριες και δύο συνοδοί εκπαιδευτικοί από το </w:t>
      </w:r>
      <w:r w:rsidRPr="002840F7">
        <w:rPr>
          <w:rFonts w:eastAsia="Times New Roman" w:cs="Times New Roman"/>
          <w:szCs w:val="24"/>
        </w:rPr>
        <w:t>1</w:t>
      </w:r>
      <w:r w:rsidRPr="00CC5509">
        <w:rPr>
          <w:rFonts w:eastAsia="Times New Roman" w:cs="Times New Roman"/>
          <w:szCs w:val="24"/>
          <w:vertAlign w:val="superscript"/>
        </w:rPr>
        <w:t>ο</w:t>
      </w:r>
      <w:r w:rsidRPr="002840F7">
        <w:rPr>
          <w:rFonts w:eastAsia="Times New Roman" w:cs="Times New Roman"/>
          <w:szCs w:val="24"/>
        </w:rPr>
        <w:t xml:space="preserve"> Γυμνάσιο Αλίμου</w:t>
      </w:r>
      <w:r>
        <w:rPr>
          <w:rFonts w:eastAsia="Times New Roman" w:cs="Times New Roman"/>
          <w:szCs w:val="24"/>
        </w:rPr>
        <w:t>,</w:t>
      </w:r>
      <w:r w:rsidRPr="002840F7">
        <w:rPr>
          <w:rFonts w:eastAsia="Times New Roman" w:cs="Times New Roman"/>
          <w:szCs w:val="24"/>
        </w:rPr>
        <w:t xml:space="preserve"> την πατρίδα του Θουκυδίδη</w:t>
      </w:r>
      <w:r>
        <w:rPr>
          <w:rFonts w:eastAsia="Times New Roman" w:cs="Times New Roman"/>
          <w:szCs w:val="24"/>
        </w:rPr>
        <w:t>.</w:t>
      </w:r>
    </w:p>
    <w:p w14:paraId="619F8E9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w:t>
      </w:r>
      <w:r w:rsidRPr="002840F7">
        <w:rPr>
          <w:rFonts w:eastAsia="Times New Roman" w:cs="Times New Roman"/>
          <w:szCs w:val="24"/>
        </w:rPr>
        <w:t xml:space="preserve"> καλωσορίζει</w:t>
      </w:r>
      <w:r>
        <w:rPr>
          <w:rFonts w:eastAsia="Times New Roman" w:cs="Times New Roman"/>
          <w:szCs w:val="24"/>
        </w:rPr>
        <w:t>.</w:t>
      </w:r>
    </w:p>
    <w:p w14:paraId="619F8E98"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619F8E99" w14:textId="77777777" w:rsidR="00F246CC" w:rsidRDefault="005B5D49">
      <w:pPr>
        <w:spacing w:line="600" w:lineRule="auto"/>
        <w:ind w:firstLine="720"/>
        <w:jc w:val="both"/>
        <w:rPr>
          <w:rFonts w:eastAsia="Times New Roman" w:cs="Times New Roman"/>
          <w:szCs w:val="24"/>
        </w:rPr>
      </w:pPr>
      <w:r w:rsidRPr="002840F7">
        <w:rPr>
          <w:rFonts w:eastAsia="Times New Roman" w:cs="Times New Roman"/>
          <w:szCs w:val="24"/>
        </w:rPr>
        <w:t>Το</w:t>
      </w:r>
      <w:r>
        <w:rPr>
          <w:rFonts w:eastAsia="Times New Roman" w:cs="Times New Roman"/>
          <w:szCs w:val="24"/>
        </w:rPr>
        <w:t>ν</w:t>
      </w:r>
      <w:r w:rsidRPr="002840F7">
        <w:rPr>
          <w:rFonts w:eastAsia="Times New Roman" w:cs="Times New Roman"/>
          <w:szCs w:val="24"/>
        </w:rPr>
        <w:t xml:space="preserve"> λόγο έχει ο </w:t>
      </w:r>
      <w:r>
        <w:rPr>
          <w:rFonts w:eastAsia="Times New Roman" w:cs="Times New Roman"/>
          <w:szCs w:val="24"/>
        </w:rPr>
        <w:t>κ.</w:t>
      </w:r>
      <w:r w:rsidRPr="002840F7">
        <w:rPr>
          <w:rFonts w:eastAsia="Times New Roman" w:cs="Times New Roman"/>
          <w:szCs w:val="24"/>
        </w:rPr>
        <w:t xml:space="preserve"> Σταϊκούρας από τη Νέα Δημοκρατία</w:t>
      </w:r>
      <w:r>
        <w:rPr>
          <w:rFonts w:eastAsia="Times New Roman" w:cs="Times New Roman"/>
          <w:szCs w:val="24"/>
        </w:rPr>
        <w:t>.</w:t>
      </w:r>
    </w:p>
    <w:p w14:paraId="619F8E9A"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ΧΡΗΣΤΟΣ ΣΤΑΪΚΟΥΡΑΣ:</w:t>
      </w:r>
      <w:r w:rsidRPr="002840F7">
        <w:rPr>
          <w:rFonts w:eastAsia="Times New Roman" w:cs="Times New Roman"/>
          <w:szCs w:val="24"/>
        </w:rPr>
        <w:t xml:space="preserve"> </w:t>
      </w:r>
      <w:r>
        <w:rPr>
          <w:rFonts w:eastAsia="Times New Roman" w:cs="Times New Roman"/>
          <w:szCs w:val="24"/>
        </w:rPr>
        <w:t xml:space="preserve">Κυρίες και κύριοι συνάδελφοι, οι </w:t>
      </w:r>
      <w:r w:rsidRPr="002840F7">
        <w:rPr>
          <w:rFonts w:eastAsia="Times New Roman" w:cs="Times New Roman"/>
          <w:szCs w:val="24"/>
        </w:rPr>
        <w:t>γερμανικές αποζημιώσεις</w:t>
      </w:r>
      <w:r>
        <w:rPr>
          <w:rFonts w:eastAsia="Times New Roman" w:cs="Times New Roman"/>
          <w:szCs w:val="24"/>
        </w:rPr>
        <w:t>-επανορθώσεις</w:t>
      </w:r>
      <w:r w:rsidRPr="002840F7">
        <w:rPr>
          <w:rFonts w:eastAsia="Times New Roman" w:cs="Times New Roman"/>
          <w:szCs w:val="24"/>
        </w:rPr>
        <w:t xml:space="preserve"> και το κατοχικό δάνειο</w:t>
      </w:r>
      <w:r>
        <w:rPr>
          <w:rFonts w:eastAsia="Times New Roman" w:cs="Times New Roman"/>
          <w:szCs w:val="24"/>
        </w:rPr>
        <w:t xml:space="preserve"> συνιστούν</w:t>
      </w:r>
      <w:r w:rsidRPr="002840F7">
        <w:rPr>
          <w:rFonts w:eastAsia="Times New Roman" w:cs="Times New Roman"/>
          <w:szCs w:val="24"/>
        </w:rPr>
        <w:t xml:space="preserve"> ζητήματα με σημα</w:t>
      </w:r>
      <w:r w:rsidRPr="002840F7">
        <w:rPr>
          <w:rFonts w:eastAsia="Times New Roman" w:cs="Times New Roman"/>
          <w:szCs w:val="24"/>
        </w:rPr>
        <w:t>ντικές ανθρωπιστικές</w:t>
      </w:r>
      <w:r>
        <w:rPr>
          <w:rFonts w:eastAsia="Times New Roman" w:cs="Times New Roman"/>
          <w:szCs w:val="24"/>
        </w:rPr>
        <w:t>,</w:t>
      </w:r>
      <w:r w:rsidRPr="002840F7">
        <w:rPr>
          <w:rFonts w:eastAsia="Times New Roman" w:cs="Times New Roman"/>
          <w:szCs w:val="24"/>
        </w:rPr>
        <w:t xml:space="preserve"> εθνικές</w:t>
      </w:r>
      <w:r>
        <w:rPr>
          <w:rFonts w:eastAsia="Times New Roman" w:cs="Times New Roman"/>
          <w:szCs w:val="24"/>
        </w:rPr>
        <w:t>, οικονομικές,</w:t>
      </w:r>
      <w:r w:rsidRPr="002840F7">
        <w:rPr>
          <w:rFonts w:eastAsia="Times New Roman" w:cs="Times New Roman"/>
          <w:szCs w:val="24"/>
        </w:rPr>
        <w:t xml:space="preserve"> κοινωνικές και </w:t>
      </w:r>
      <w:r>
        <w:rPr>
          <w:rFonts w:eastAsia="Times New Roman" w:cs="Times New Roman"/>
          <w:szCs w:val="24"/>
        </w:rPr>
        <w:t>ιστορικές παραμέτρους. Για τον λόγο α</w:t>
      </w:r>
      <w:r w:rsidRPr="002840F7">
        <w:rPr>
          <w:rFonts w:eastAsia="Times New Roman" w:cs="Times New Roman"/>
          <w:szCs w:val="24"/>
        </w:rPr>
        <w:t xml:space="preserve">υτό οφείλουμε όλοι μας να τα προσεγγίζουμε με σεβασμό στην </w:t>
      </w:r>
      <w:r w:rsidRPr="002840F7">
        <w:rPr>
          <w:rFonts w:eastAsia="Times New Roman" w:cs="Times New Roman"/>
          <w:szCs w:val="24"/>
        </w:rPr>
        <w:lastRenderedPageBreak/>
        <w:t>ιστορική αλήθεια</w:t>
      </w:r>
      <w:r>
        <w:rPr>
          <w:rFonts w:eastAsia="Times New Roman" w:cs="Times New Roman"/>
          <w:szCs w:val="24"/>
        </w:rPr>
        <w:t>, με την προσήκουσα</w:t>
      </w:r>
      <w:r w:rsidRPr="002840F7">
        <w:rPr>
          <w:rFonts w:eastAsia="Times New Roman" w:cs="Times New Roman"/>
          <w:szCs w:val="24"/>
        </w:rPr>
        <w:t xml:space="preserve"> σοβαρότητα</w:t>
      </w:r>
      <w:r>
        <w:rPr>
          <w:rFonts w:eastAsia="Times New Roman" w:cs="Times New Roman"/>
          <w:szCs w:val="24"/>
        </w:rPr>
        <w:t xml:space="preserve"> και βεβαίως πάντοτε</w:t>
      </w:r>
      <w:r w:rsidRPr="002840F7">
        <w:rPr>
          <w:rFonts w:eastAsia="Times New Roman" w:cs="Times New Roman"/>
          <w:szCs w:val="24"/>
        </w:rPr>
        <w:t xml:space="preserve"> στο υφιστάμενο θεσμικό </w:t>
      </w:r>
      <w:r>
        <w:rPr>
          <w:rFonts w:eastAsia="Times New Roman" w:cs="Times New Roman"/>
          <w:szCs w:val="24"/>
        </w:rPr>
        <w:t>π</w:t>
      </w:r>
      <w:r w:rsidRPr="002840F7">
        <w:rPr>
          <w:rFonts w:eastAsia="Times New Roman" w:cs="Times New Roman"/>
          <w:szCs w:val="24"/>
        </w:rPr>
        <w:t>λαίσιο</w:t>
      </w:r>
      <w:r>
        <w:rPr>
          <w:rFonts w:eastAsia="Times New Roman" w:cs="Times New Roman"/>
          <w:szCs w:val="24"/>
        </w:rPr>
        <w:t xml:space="preserve">. </w:t>
      </w:r>
    </w:p>
    <w:p w14:paraId="619F8E9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πό το 2012 έως το 2014 στο Γενικό Λογιστήριο του Κράτους</w:t>
      </w:r>
      <w:r w:rsidRPr="002840F7">
        <w:rPr>
          <w:rFonts w:eastAsia="Times New Roman" w:cs="Times New Roman"/>
          <w:szCs w:val="24"/>
        </w:rPr>
        <w:t xml:space="preserve"> αντιμετωπίσαμε για πρώτη φορά με υπευθυνότητα</w:t>
      </w:r>
      <w:r>
        <w:rPr>
          <w:rFonts w:eastAsia="Times New Roman" w:cs="Times New Roman"/>
          <w:szCs w:val="24"/>
        </w:rPr>
        <w:t>,</w:t>
      </w:r>
      <w:r w:rsidRPr="002840F7">
        <w:rPr>
          <w:rFonts w:eastAsia="Times New Roman" w:cs="Times New Roman"/>
          <w:szCs w:val="24"/>
        </w:rPr>
        <w:t xml:space="preserve"> σοβαρότητα και μεθοδικότητα </w:t>
      </w:r>
      <w:r>
        <w:rPr>
          <w:rFonts w:eastAsia="Times New Roman" w:cs="Times New Roman"/>
          <w:szCs w:val="24"/>
        </w:rPr>
        <w:t xml:space="preserve">τόσο το θέμα </w:t>
      </w:r>
      <w:r w:rsidRPr="002840F7">
        <w:rPr>
          <w:rFonts w:eastAsia="Times New Roman" w:cs="Times New Roman"/>
          <w:szCs w:val="24"/>
        </w:rPr>
        <w:t xml:space="preserve">της τακτοποίησης των αρχείων </w:t>
      </w:r>
      <w:r>
        <w:rPr>
          <w:rFonts w:eastAsia="Times New Roman" w:cs="Times New Roman"/>
          <w:szCs w:val="24"/>
        </w:rPr>
        <w:t xml:space="preserve">που αφορούν τις περιόδους </w:t>
      </w:r>
      <w:r w:rsidRPr="002840F7">
        <w:rPr>
          <w:rFonts w:eastAsia="Times New Roman" w:cs="Times New Roman"/>
          <w:szCs w:val="24"/>
        </w:rPr>
        <w:t xml:space="preserve">του </w:t>
      </w:r>
      <w:r>
        <w:rPr>
          <w:rFonts w:eastAsia="Times New Roman" w:cs="Times New Roman"/>
          <w:szCs w:val="24"/>
        </w:rPr>
        <w:t>Α΄</w:t>
      </w:r>
      <w:r w:rsidRPr="002840F7">
        <w:rPr>
          <w:rFonts w:eastAsia="Times New Roman" w:cs="Times New Roman"/>
          <w:szCs w:val="24"/>
        </w:rPr>
        <w:t xml:space="preserve"> και</w:t>
      </w:r>
      <w:r>
        <w:rPr>
          <w:rFonts w:eastAsia="Times New Roman" w:cs="Times New Roman"/>
          <w:szCs w:val="24"/>
        </w:rPr>
        <w:t xml:space="preserve"> του</w:t>
      </w:r>
      <w:r w:rsidRPr="002840F7">
        <w:rPr>
          <w:rFonts w:eastAsia="Times New Roman" w:cs="Times New Roman"/>
          <w:szCs w:val="24"/>
        </w:rPr>
        <w:t xml:space="preserve"> </w:t>
      </w:r>
      <w:r>
        <w:rPr>
          <w:rFonts w:eastAsia="Times New Roman" w:cs="Times New Roman"/>
          <w:szCs w:val="24"/>
        </w:rPr>
        <w:t>Β΄</w:t>
      </w:r>
      <w:r w:rsidRPr="002840F7">
        <w:rPr>
          <w:rFonts w:eastAsia="Times New Roman" w:cs="Times New Roman"/>
          <w:szCs w:val="24"/>
        </w:rPr>
        <w:t xml:space="preserve"> Παγκοσμίου Πολέμου</w:t>
      </w:r>
      <w:r>
        <w:rPr>
          <w:rFonts w:eastAsia="Times New Roman" w:cs="Times New Roman"/>
          <w:szCs w:val="24"/>
        </w:rPr>
        <w:t>, όσο και</w:t>
      </w:r>
      <w:r w:rsidRPr="002840F7">
        <w:rPr>
          <w:rFonts w:eastAsia="Times New Roman" w:cs="Times New Roman"/>
          <w:szCs w:val="24"/>
        </w:rPr>
        <w:t xml:space="preserve"> το ζήτημα του </w:t>
      </w:r>
      <w:r>
        <w:rPr>
          <w:rFonts w:eastAsia="Times New Roman" w:cs="Times New Roman"/>
          <w:szCs w:val="24"/>
        </w:rPr>
        <w:t>ποσοτικού προσδιορισμού των αξιώσεων του ελληνικού</w:t>
      </w:r>
      <w:r w:rsidRPr="002840F7">
        <w:rPr>
          <w:rFonts w:eastAsia="Times New Roman" w:cs="Times New Roman"/>
          <w:szCs w:val="24"/>
        </w:rPr>
        <w:t xml:space="preserve"> δημοσίου από τις γερμανικές επανορθώσεις και το κατοχικό δάνειο</w:t>
      </w:r>
      <w:r>
        <w:rPr>
          <w:rFonts w:eastAsia="Times New Roman" w:cs="Times New Roman"/>
          <w:szCs w:val="24"/>
        </w:rPr>
        <w:t>.</w:t>
      </w:r>
      <w:r w:rsidRPr="002840F7">
        <w:rPr>
          <w:rFonts w:eastAsia="Times New Roman" w:cs="Times New Roman"/>
          <w:szCs w:val="24"/>
        </w:rPr>
        <w:t xml:space="preserve"> Το κάναμε αυτό γιατί πιστεύαμε και </w:t>
      </w:r>
      <w:r>
        <w:rPr>
          <w:rFonts w:eastAsia="Times New Roman" w:cs="Times New Roman"/>
          <w:szCs w:val="24"/>
        </w:rPr>
        <w:t xml:space="preserve">πιστεύουμε </w:t>
      </w:r>
      <w:r w:rsidRPr="002840F7">
        <w:rPr>
          <w:rFonts w:eastAsia="Times New Roman" w:cs="Times New Roman"/>
          <w:szCs w:val="24"/>
        </w:rPr>
        <w:t>ότι θεμελιώδες χρέος κάθε κράτους</w:t>
      </w:r>
      <w:r>
        <w:rPr>
          <w:rFonts w:eastAsia="Times New Roman" w:cs="Times New Roman"/>
          <w:szCs w:val="24"/>
        </w:rPr>
        <w:t xml:space="preserve"> είναι να φυλάσσει</w:t>
      </w:r>
      <w:r w:rsidRPr="002840F7">
        <w:rPr>
          <w:rFonts w:eastAsia="Times New Roman" w:cs="Times New Roman"/>
          <w:szCs w:val="24"/>
        </w:rPr>
        <w:t xml:space="preserve"> το ιστορικό υλικό και να τε</w:t>
      </w:r>
      <w:r w:rsidRPr="002840F7">
        <w:rPr>
          <w:rFonts w:eastAsia="Times New Roman" w:cs="Times New Roman"/>
          <w:szCs w:val="24"/>
        </w:rPr>
        <w:t>κμηριώνει τόσο</w:t>
      </w:r>
      <w:r>
        <w:rPr>
          <w:rFonts w:eastAsia="Times New Roman" w:cs="Times New Roman"/>
          <w:szCs w:val="24"/>
        </w:rPr>
        <w:t xml:space="preserve"> την προβολή των θέσεώ</w:t>
      </w:r>
      <w:r w:rsidRPr="002840F7">
        <w:rPr>
          <w:rFonts w:eastAsia="Times New Roman" w:cs="Times New Roman"/>
          <w:szCs w:val="24"/>
        </w:rPr>
        <w:t>ν του</w:t>
      </w:r>
      <w:r>
        <w:rPr>
          <w:rFonts w:eastAsia="Times New Roman" w:cs="Times New Roman"/>
          <w:szCs w:val="24"/>
        </w:rPr>
        <w:t>, όσο και τη</w:t>
      </w:r>
      <w:r w:rsidRPr="002840F7">
        <w:rPr>
          <w:rFonts w:eastAsia="Times New Roman" w:cs="Times New Roman"/>
          <w:szCs w:val="24"/>
        </w:rPr>
        <w:t xml:space="preserve"> διεκδίκηση των αιτημάτων</w:t>
      </w:r>
      <w:r>
        <w:rPr>
          <w:rFonts w:eastAsia="Times New Roman" w:cs="Times New Roman"/>
          <w:szCs w:val="24"/>
        </w:rPr>
        <w:t>.</w:t>
      </w:r>
      <w:r w:rsidRPr="002840F7">
        <w:rPr>
          <w:rFonts w:eastAsia="Times New Roman" w:cs="Times New Roman"/>
          <w:szCs w:val="24"/>
        </w:rPr>
        <w:t xml:space="preserve"> </w:t>
      </w:r>
    </w:p>
    <w:p w14:paraId="619F8E9C" w14:textId="77777777" w:rsidR="00F246CC" w:rsidRDefault="005B5D49">
      <w:pPr>
        <w:spacing w:line="600" w:lineRule="auto"/>
        <w:ind w:firstLine="720"/>
        <w:jc w:val="both"/>
        <w:rPr>
          <w:rFonts w:eastAsia="Times New Roman" w:cs="Times New Roman"/>
          <w:szCs w:val="24"/>
        </w:rPr>
      </w:pPr>
      <w:r w:rsidRPr="002840F7">
        <w:rPr>
          <w:rFonts w:eastAsia="Times New Roman" w:cs="Times New Roman"/>
          <w:szCs w:val="24"/>
        </w:rPr>
        <w:t>Στην τοποθέτησή μου</w:t>
      </w:r>
      <w:r>
        <w:rPr>
          <w:rFonts w:eastAsia="Times New Roman" w:cs="Times New Roman"/>
          <w:szCs w:val="24"/>
        </w:rPr>
        <w:t>, σ</w:t>
      </w:r>
      <w:r w:rsidRPr="002840F7">
        <w:rPr>
          <w:rFonts w:eastAsia="Times New Roman" w:cs="Times New Roman"/>
          <w:szCs w:val="24"/>
        </w:rPr>
        <w:t>υνεπώς</w:t>
      </w:r>
      <w:r>
        <w:rPr>
          <w:rFonts w:eastAsia="Times New Roman" w:cs="Times New Roman"/>
          <w:szCs w:val="24"/>
        </w:rPr>
        <w:t>,</w:t>
      </w:r>
      <w:r w:rsidRPr="002840F7">
        <w:rPr>
          <w:rFonts w:eastAsia="Times New Roman" w:cs="Times New Roman"/>
          <w:szCs w:val="24"/>
        </w:rPr>
        <w:t xml:space="preserve"> θα σταθώ στα δεδομένα και στο έργο που επιτελέστηκε επί του θέματος στο Υπουργείο Οικονομικών και συγκεκριμένα στο Γενικό Λογιστήριο του Κράτους</w:t>
      </w:r>
      <w:r>
        <w:rPr>
          <w:rFonts w:eastAsia="Times New Roman" w:cs="Times New Roman"/>
          <w:szCs w:val="24"/>
        </w:rPr>
        <w:t>,</w:t>
      </w:r>
      <w:r>
        <w:rPr>
          <w:rFonts w:eastAsia="Times New Roman" w:cs="Times New Roman"/>
          <w:szCs w:val="24"/>
        </w:rPr>
        <w:t xml:space="preserve"> του οποίου είχα την πολιτική ευθύνη</w:t>
      </w:r>
      <w:r w:rsidRPr="002840F7">
        <w:rPr>
          <w:rFonts w:eastAsia="Times New Roman" w:cs="Times New Roman"/>
          <w:szCs w:val="24"/>
        </w:rPr>
        <w:t xml:space="preserve"> την περίοδο 2012</w:t>
      </w:r>
      <w:r>
        <w:rPr>
          <w:rFonts w:eastAsia="Times New Roman" w:cs="Times New Roman"/>
          <w:szCs w:val="24"/>
        </w:rPr>
        <w:t xml:space="preserve"> </w:t>
      </w:r>
      <w:r w:rsidRPr="002840F7">
        <w:rPr>
          <w:rFonts w:eastAsia="Times New Roman" w:cs="Times New Roman"/>
          <w:szCs w:val="24"/>
        </w:rPr>
        <w:t>-</w:t>
      </w:r>
      <w:r>
        <w:rPr>
          <w:rFonts w:eastAsia="Times New Roman" w:cs="Times New Roman"/>
          <w:szCs w:val="24"/>
        </w:rPr>
        <w:t xml:space="preserve"> </w:t>
      </w:r>
      <w:r w:rsidRPr="002840F7">
        <w:rPr>
          <w:rFonts w:eastAsia="Times New Roman" w:cs="Times New Roman"/>
          <w:szCs w:val="24"/>
        </w:rPr>
        <w:t>2014</w:t>
      </w:r>
      <w:r>
        <w:rPr>
          <w:rFonts w:eastAsia="Times New Roman" w:cs="Times New Roman"/>
          <w:szCs w:val="24"/>
        </w:rPr>
        <w:t>.</w:t>
      </w:r>
      <w:r w:rsidRPr="002840F7">
        <w:rPr>
          <w:rFonts w:eastAsia="Times New Roman" w:cs="Times New Roman"/>
          <w:szCs w:val="24"/>
        </w:rPr>
        <w:t xml:space="preserve"> </w:t>
      </w:r>
      <w:r>
        <w:rPr>
          <w:rFonts w:eastAsia="Times New Roman" w:cs="Times New Roman"/>
          <w:szCs w:val="24"/>
        </w:rPr>
        <w:t>Διότι σ</w:t>
      </w:r>
      <w:r w:rsidRPr="002840F7">
        <w:rPr>
          <w:rFonts w:eastAsia="Times New Roman" w:cs="Times New Roman"/>
          <w:szCs w:val="24"/>
        </w:rPr>
        <w:t xml:space="preserve">ε αυτό το έργο στηρίζεται εν πολλοίς </w:t>
      </w:r>
      <w:r>
        <w:rPr>
          <w:rFonts w:eastAsia="Times New Roman" w:cs="Times New Roman"/>
          <w:szCs w:val="24"/>
        </w:rPr>
        <w:t>η έκθεση της Δια</w:t>
      </w:r>
      <w:r w:rsidRPr="002840F7">
        <w:rPr>
          <w:rFonts w:eastAsia="Times New Roman" w:cs="Times New Roman"/>
          <w:szCs w:val="24"/>
        </w:rPr>
        <w:t xml:space="preserve">κομματικής Κοινοβουλευτικής Επιτροπής </w:t>
      </w:r>
      <w:r>
        <w:rPr>
          <w:rFonts w:eastAsia="Times New Roman" w:cs="Times New Roman"/>
          <w:szCs w:val="24"/>
        </w:rPr>
        <w:t xml:space="preserve">για τη </w:t>
      </w:r>
      <w:r w:rsidRPr="002840F7">
        <w:rPr>
          <w:rFonts w:eastAsia="Times New Roman" w:cs="Times New Roman"/>
          <w:szCs w:val="24"/>
        </w:rPr>
        <w:t>διεκδίκηση των γερμανικών οφειλών που σήμερα συζητάμε</w:t>
      </w:r>
      <w:r>
        <w:rPr>
          <w:rFonts w:eastAsia="Times New Roman" w:cs="Times New Roman"/>
          <w:szCs w:val="24"/>
        </w:rPr>
        <w:t>.</w:t>
      </w:r>
    </w:p>
    <w:p w14:paraId="619F8E9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Συγκεκριμένα τον Σεπτέμβριο του 20</w:t>
      </w:r>
      <w:r w:rsidRPr="002840F7">
        <w:rPr>
          <w:rFonts w:eastAsia="Times New Roman" w:cs="Times New Roman"/>
          <w:szCs w:val="24"/>
        </w:rPr>
        <w:t>12</w:t>
      </w:r>
      <w:r>
        <w:rPr>
          <w:rFonts w:eastAsia="Times New Roman" w:cs="Times New Roman"/>
          <w:szCs w:val="24"/>
        </w:rPr>
        <w:t>,</w:t>
      </w:r>
      <w:r w:rsidRPr="002840F7">
        <w:rPr>
          <w:rFonts w:eastAsia="Times New Roman" w:cs="Times New Roman"/>
          <w:szCs w:val="24"/>
        </w:rPr>
        <w:t xml:space="preserve"> </w:t>
      </w:r>
      <w:r>
        <w:rPr>
          <w:rFonts w:eastAsia="Times New Roman" w:cs="Times New Roman"/>
          <w:szCs w:val="24"/>
        </w:rPr>
        <w:t>με απόφαση του</w:t>
      </w:r>
      <w:r w:rsidRPr="002840F7">
        <w:rPr>
          <w:rFonts w:eastAsia="Times New Roman" w:cs="Times New Roman"/>
          <w:szCs w:val="24"/>
        </w:rPr>
        <w:t xml:space="preserve"> τότε Αναπληρωτή Υπουργού Οικονομικών</w:t>
      </w:r>
      <w:r>
        <w:rPr>
          <w:rFonts w:eastAsia="Times New Roman" w:cs="Times New Roman"/>
          <w:szCs w:val="24"/>
        </w:rPr>
        <w:t>, συστάθηκε</w:t>
      </w:r>
      <w:r w:rsidRPr="002840F7">
        <w:rPr>
          <w:rFonts w:eastAsia="Times New Roman" w:cs="Times New Roman"/>
          <w:szCs w:val="24"/>
        </w:rPr>
        <w:t xml:space="preserve"> με ιδία πρωτοβουλία </w:t>
      </w:r>
      <w:r>
        <w:rPr>
          <w:rFonts w:eastAsia="Times New Roman" w:cs="Times New Roman"/>
          <w:szCs w:val="24"/>
        </w:rPr>
        <w:t xml:space="preserve">ομάδα εργασίας </w:t>
      </w:r>
      <w:r w:rsidRPr="002840F7">
        <w:rPr>
          <w:rFonts w:eastAsia="Times New Roman" w:cs="Times New Roman"/>
          <w:szCs w:val="24"/>
        </w:rPr>
        <w:t xml:space="preserve">από ανώτερους υπαλλήλους του Γενικού Λογιστηρίου του Κράτους </w:t>
      </w:r>
      <w:r>
        <w:rPr>
          <w:rFonts w:eastAsia="Times New Roman" w:cs="Times New Roman"/>
          <w:szCs w:val="24"/>
        </w:rPr>
        <w:t xml:space="preserve">με σκοπό την έρευνα </w:t>
      </w:r>
      <w:r w:rsidRPr="002840F7">
        <w:rPr>
          <w:rFonts w:eastAsia="Times New Roman" w:cs="Times New Roman"/>
          <w:szCs w:val="24"/>
        </w:rPr>
        <w:t xml:space="preserve">των αρχείων της υπηρεσίας που </w:t>
      </w:r>
      <w:r>
        <w:rPr>
          <w:rFonts w:eastAsia="Times New Roman" w:cs="Times New Roman"/>
          <w:szCs w:val="24"/>
        </w:rPr>
        <w:t>αφορούν</w:t>
      </w:r>
      <w:r w:rsidRPr="002840F7">
        <w:rPr>
          <w:rFonts w:eastAsia="Times New Roman" w:cs="Times New Roman"/>
          <w:szCs w:val="24"/>
        </w:rPr>
        <w:t xml:space="preserve"> στον Πρώτο και </w:t>
      </w:r>
      <w:r>
        <w:rPr>
          <w:rFonts w:eastAsia="Times New Roman" w:cs="Times New Roman"/>
          <w:szCs w:val="24"/>
        </w:rPr>
        <w:t>σ</w:t>
      </w:r>
      <w:r w:rsidRPr="002840F7">
        <w:rPr>
          <w:rFonts w:eastAsia="Times New Roman" w:cs="Times New Roman"/>
          <w:szCs w:val="24"/>
        </w:rPr>
        <w:t>το</w:t>
      </w:r>
      <w:r>
        <w:rPr>
          <w:rFonts w:eastAsia="Times New Roman" w:cs="Times New Roman"/>
          <w:szCs w:val="24"/>
        </w:rPr>
        <w:t>ν</w:t>
      </w:r>
      <w:r w:rsidRPr="002840F7">
        <w:rPr>
          <w:rFonts w:eastAsia="Times New Roman" w:cs="Times New Roman"/>
          <w:szCs w:val="24"/>
        </w:rPr>
        <w:t xml:space="preserve"> Δεύτερο Παγκόσμ</w:t>
      </w:r>
      <w:r w:rsidRPr="002840F7">
        <w:rPr>
          <w:rFonts w:eastAsia="Times New Roman" w:cs="Times New Roman"/>
          <w:szCs w:val="24"/>
        </w:rPr>
        <w:t>ιο Πόλεμο και τη</w:t>
      </w:r>
      <w:r>
        <w:rPr>
          <w:rFonts w:eastAsia="Times New Roman" w:cs="Times New Roman"/>
          <w:szCs w:val="24"/>
        </w:rPr>
        <w:t>ν καταγραφή, ταξινόμηση</w:t>
      </w:r>
      <w:r w:rsidRPr="002840F7">
        <w:rPr>
          <w:rFonts w:eastAsia="Times New Roman" w:cs="Times New Roman"/>
          <w:szCs w:val="24"/>
        </w:rPr>
        <w:t xml:space="preserve"> και προστασία του σχετικού αρχειακού υλικού</w:t>
      </w:r>
      <w:r>
        <w:rPr>
          <w:rFonts w:eastAsia="Times New Roman" w:cs="Times New Roman"/>
          <w:szCs w:val="24"/>
        </w:rPr>
        <w:t>.</w:t>
      </w:r>
      <w:r w:rsidRPr="002840F7">
        <w:rPr>
          <w:rFonts w:eastAsia="Times New Roman" w:cs="Times New Roman"/>
          <w:szCs w:val="24"/>
        </w:rPr>
        <w:t xml:space="preserve"> </w:t>
      </w:r>
    </w:p>
    <w:p w14:paraId="619F8E9E" w14:textId="77777777" w:rsidR="00F246CC" w:rsidRDefault="005B5D49">
      <w:pPr>
        <w:spacing w:line="600" w:lineRule="auto"/>
        <w:ind w:firstLine="720"/>
        <w:jc w:val="both"/>
        <w:rPr>
          <w:rFonts w:eastAsia="Times New Roman" w:cs="Times New Roman"/>
          <w:szCs w:val="24"/>
        </w:rPr>
      </w:pPr>
      <w:r w:rsidRPr="002840F7">
        <w:rPr>
          <w:rFonts w:eastAsia="Times New Roman" w:cs="Times New Roman"/>
          <w:szCs w:val="24"/>
        </w:rPr>
        <w:t xml:space="preserve">Καταφέραμε έτσι να ανασύρουμε στοιχεία και </w:t>
      </w:r>
      <w:r>
        <w:rPr>
          <w:rFonts w:eastAsia="Times New Roman" w:cs="Times New Roman"/>
          <w:szCs w:val="24"/>
        </w:rPr>
        <w:t>δεδομένα από την αφάνεια και τη</w:t>
      </w:r>
      <w:r w:rsidRPr="002840F7">
        <w:rPr>
          <w:rFonts w:eastAsia="Times New Roman" w:cs="Times New Roman"/>
          <w:szCs w:val="24"/>
        </w:rPr>
        <w:t xml:space="preserve"> </w:t>
      </w:r>
      <w:r>
        <w:rPr>
          <w:rFonts w:eastAsia="Times New Roman" w:cs="Times New Roman"/>
          <w:szCs w:val="24"/>
        </w:rPr>
        <w:t xml:space="preserve">λήθη πολλών </w:t>
      </w:r>
      <w:r w:rsidRPr="002840F7">
        <w:rPr>
          <w:rFonts w:eastAsia="Times New Roman" w:cs="Times New Roman"/>
          <w:szCs w:val="24"/>
        </w:rPr>
        <w:t>δεκαετιών</w:t>
      </w:r>
      <w:r>
        <w:rPr>
          <w:rFonts w:eastAsia="Times New Roman" w:cs="Times New Roman"/>
          <w:szCs w:val="24"/>
        </w:rPr>
        <w:t>. Η διαδικασία</w:t>
      </w:r>
      <w:r w:rsidRPr="002840F7">
        <w:rPr>
          <w:rFonts w:eastAsia="Times New Roman" w:cs="Times New Roman"/>
          <w:szCs w:val="24"/>
        </w:rPr>
        <w:t xml:space="preserve"> δεν ήταν εύκολη</w:t>
      </w:r>
      <w:r>
        <w:rPr>
          <w:rFonts w:eastAsia="Times New Roman" w:cs="Times New Roman"/>
          <w:szCs w:val="24"/>
        </w:rPr>
        <w:t>. Υπήρχαν σημαντικές δυσκολίες. Το σχετικό α</w:t>
      </w:r>
      <w:r>
        <w:rPr>
          <w:rFonts w:eastAsia="Times New Roman" w:cs="Times New Roman"/>
          <w:szCs w:val="24"/>
        </w:rPr>
        <w:t xml:space="preserve">ρχειακό υλικό </w:t>
      </w:r>
      <w:r w:rsidRPr="002840F7">
        <w:rPr>
          <w:rFonts w:eastAsia="Times New Roman" w:cs="Times New Roman"/>
          <w:szCs w:val="24"/>
        </w:rPr>
        <w:t>δεν ήταν συγκεντρωμένο σε ένα</w:t>
      </w:r>
      <w:r>
        <w:rPr>
          <w:rFonts w:eastAsia="Times New Roman" w:cs="Times New Roman"/>
          <w:szCs w:val="24"/>
        </w:rPr>
        <w:t>ν</w:t>
      </w:r>
      <w:r w:rsidRPr="002840F7">
        <w:rPr>
          <w:rFonts w:eastAsia="Times New Roman" w:cs="Times New Roman"/>
          <w:szCs w:val="24"/>
        </w:rPr>
        <w:t xml:space="preserve"> ενιαίο χώρο</w:t>
      </w:r>
      <w:r>
        <w:rPr>
          <w:rFonts w:eastAsia="Times New Roman" w:cs="Times New Roman"/>
          <w:szCs w:val="24"/>
        </w:rPr>
        <w:t>.</w:t>
      </w:r>
      <w:r w:rsidRPr="002840F7">
        <w:rPr>
          <w:rFonts w:eastAsia="Times New Roman" w:cs="Times New Roman"/>
          <w:szCs w:val="24"/>
        </w:rPr>
        <w:t xml:space="preserve"> Ουδέποτε </w:t>
      </w:r>
      <w:r>
        <w:rPr>
          <w:rFonts w:eastAsia="Times New Roman" w:cs="Times New Roman"/>
          <w:szCs w:val="24"/>
        </w:rPr>
        <w:t xml:space="preserve">είχε ταξινομηθεί. </w:t>
      </w:r>
      <w:r w:rsidRPr="002840F7">
        <w:rPr>
          <w:rFonts w:eastAsia="Times New Roman" w:cs="Times New Roman"/>
          <w:szCs w:val="24"/>
        </w:rPr>
        <w:t>Ούτε φυσικά έ</w:t>
      </w:r>
      <w:r>
        <w:rPr>
          <w:rFonts w:eastAsia="Times New Roman" w:cs="Times New Roman"/>
          <w:szCs w:val="24"/>
        </w:rPr>
        <w:t>χει γίνει προσπάθεια ψηφιοποίησή</w:t>
      </w:r>
      <w:r w:rsidRPr="002840F7">
        <w:rPr>
          <w:rFonts w:eastAsia="Times New Roman" w:cs="Times New Roman"/>
          <w:szCs w:val="24"/>
        </w:rPr>
        <w:t>ς του για την καλύτερη προστασία του από τον χρόνο και τη φθορά</w:t>
      </w:r>
      <w:r>
        <w:rPr>
          <w:rFonts w:eastAsia="Times New Roman" w:cs="Times New Roman"/>
          <w:szCs w:val="24"/>
        </w:rPr>
        <w:t>.</w:t>
      </w:r>
      <w:r w:rsidRPr="002840F7">
        <w:rPr>
          <w:rFonts w:eastAsia="Times New Roman" w:cs="Times New Roman"/>
          <w:szCs w:val="24"/>
        </w:rPr>
        <w:t xml:space="preserve"> </w:t>
      </w:r>
      <w:r>
        <w:rPr>
          <w:rFonts w:eastAsia="Times New Roman" w:cs="Times New Roman"/>
          <w:szCs w:val="24"/>
        </w:rPr>
        <w:t>Επίσης,</w:t>
      </w:r>
      <w:r w:rsidRPr="002840F7">
        <w:rPr>
          <w:rFonts w:eastAsia="Times New Roman" w:cs="Times New Roman"/>
          <w:szCs w:val="24"/>
        </w:rPr>
        <w:t xml:space="preserve"> υπήρχαν επιμέρους αρχεία σε άλλες διευθύνσεις και σε </w:t>
      </w:r>
      <w:r w:rsidRPr="002840F7">
        <w:rPr>
          <w:rFonts w:eastAsia="Times New Roman" w:cs="Times New Roman"/>
          <w:szCs w:val="24"/>
        </w:rPr>
        <w:t>άλλες κτιριακές εγκαταστάσεις</w:t>
      </w:r>
      <w:r>
        <w:rPr>
          <w:rFonts w:eastAsia="Times New Roman" w:cs="Times New Roman"/>
          <w:szCs w:val="24"/>
        </w:rPr>
        <w:t>.</w:t>
      </w:r>
      <w:r w:rsidRPr="002840F7">
        <w:rPr>
          <w:rFonts w:eastAsia="Times New Roman" w:cs="Times New Roman"/>
          <w:szCs w:val="24"/>
        </w:rPr>
        <w:t xml:space="preserve"> </w:t>
      </w:r>
    </w:p>
    <w:p w14:paraId="619F8E9F" w14:textId="77777777" w:rsidR="00F246CC" w:rsidRDefault="005B5D49">
      <w:pPr>
        <w:spacing w:line="600" w:lineRule="auto"/>
        <w:ind w:firstLine="720"/>
        <w:jc w:val="both"/>
        <w:rPr>
          <w:rFonts w:eastAsia="Times New Roman" w:cs="Times New Roman"/>
          <w:szCs w:val="24"/>
        </w:rPr>
      </w:pPr>
      <w:r w:rsidRPr="002840F7">
        <w:rPr>
          <w:rFonts w:eastAsia="Times New Roman" w:cs="Times New Roman"/>
          <w:szCs w:val="24"/>
        </w:rPr>
        <w:t>Τελικά</w:t>
      </w:r>
      <w:r>
        <w:rPr>
          <w:rFonts w:eastAsia="Times New Roman" w:cs="Times New Roman"/>
          <w:szCs w:val="24"/>
        </w:rPr>
        <w:t>,</w:t>
      </w:r>
      <w:r w:rsidRPr="002840F7">
        <w:rPr>
          <w:rFonts w:eastAsia="Times New Roman" w:cs="Times New Roman"/>
          <w:szCs w:val="24"/>
        </w:rPr>
        <w:t xml:space="preserve"> το</w:t>
      </w:r>
      <w:r>
        <w:rPr>
          <w:rFonts w:eastAsia="Times New Roman" w:cs="Times New Roman"/>
          <w:szCs w:val="24"/>
        </w:rPr>
        <w:t>ν Μάρτιο του</w:t>
      </w:r>
      <w:r w:rsidRPr="002840F7">
        <w:rPr>
          <w:rFonts w:eastAsia="Times New Roman" w:cs="Times New Roman"/>
          <w:szCs w:val="24"/>
        </w:rPr>
        <w:t xml:space="preserve"> </w:t>
      </w:r>
      <w:r>
        <w:rPr>
          <w:rFonts w:eastAsia="Times New Roman" w:cs="Times New Roman"/>
          <w:szCs w:val="24"/>
        </w:rPr>
        <w:t>20</w:t>
      </w:r>
      <w:r w:rsidRPr="002840F7">
        <w:rPr>
          <w:rFonts w:eastAsia="Times New Roman" w:cs="Times New Roman"/>
          <w:szCs w:val="24"/>
        </w:rPr>
        <w:t xml:space="preserve">13 </w:t>
      </w:r>
      <w:r>
        <w:rPr>
          <w:rFonts w:eastAsia="Times New Roman" w:cs="Times New Roman"/>
          <w:szCs w:val="24"/>
        </w:rPr>
        <w:t xml:space="preserve">ολοκληρώθηκε, </w:t>
      </w:r>
      <w:r w:rsidRPr="002840F7">
        <w:rPr>
          <w:rFonts w:eastAsia="Times New Roman" w:cs="Times New Roman"/>
          <w:szCs w:val="24"/>
        </w:rPr>
        <w:t>επαναλαμβάνω</w:t>
      </w:r>
      <w:r>
        <w:rPr>
          <w:rFonts w:eastAsia="Times New Roman" w:cs="Times New Roman"/>
          <w:szCs w:val="24"/>
        </w:rPr>
        <w:t>,</w:t>
      </w:r>
      <w:r w:rsidRPr="002840F7">
        <w:rPr>
          <w:rFonts w:eastAsia="Times New Roman" w:cs="Times New Roman"/>
          <w:szCs w:val="24"/>
        </w:rPr>
        <w:t xml:space="preserve"> για πρώτη φορά </w:t>
      </w:r>
      <w:r>
        <w:rPr>
          <w:rFonts w:eastAsia="Times New Roman" w:cs="Times New Roman"/>
          <w:szCs w:val="24"/>
        </w:rPr>
        <w:t>η καταγραφή</w:t>
      </w:r>
      <w:r w:rsidRPr="002840F7">
        <w:rPr>
          <w:rFonts w:eastAsia="Times New Roman" w:cs="Times New Roman"/>
          <w:szCs w:val="24"/>
        </w:rPr>
        <w:t xml:space="preserve"> και ταξινόμηση του αρχειακού υλικού του Γενικού Λογιστ</w:t>
      </w:r>
      <w:r>
        <w:rPr>
          <w:rFonts w:eastAsia="Times New Roman" w:cs="Times New Roman"/>
          <w:szCs w:val="24"/>
        </w:rPr>
        <w:t>ηρίου τ</w:t>
      </w:r>
      <w:r w:rsidRPr="002840F7">
        <w:rPr>
          <w:rFonts w:eastAsia="Times New Roman" w:cs="Times New Roman"/>
          <w:szCs w:val="24"/>
        </w:rPr>
        <w:t xml:space="preserve">ου Κράτους που </w:t>
      </w:r>
      <w:r>
        <w:rPr>
          <w:rFonts w:eastAsia="Times New Roman" w:cs="Times New Roman"/>
          <w:szCs w:val="24"/>
        </w:rPr>
        <w:t xml:space="preserve">σχετίζεται </w:t>
      </w:r>
      <w:r>
        <w:rPr>
          <w:rFonts w:eastAsia="Times New Roman" w:cs="Times New Roman"/>
          <w:szCs w:val="24"/>
        </w:rPr>
        <w:lastRenderedPageBreak/>
        <w:t xml:space="preserve">με τις </w:t>
      </w:r>
      <w:r w:rsidRPr="002840F7">
        <w:rPr>
          <w:rFonts w:eastAsia="Times New Roman" w:cs="Times New Roman"/>
          <w:szCs w:val="24"/>
        </w:rPr>
        <w:t>αποζημιώσεις</w:t>
      </w:r>
      <w:r>
        <w:rPr>
          <w:rFonts w:eastAsia="Times New Roman" w:cs="Times New Roman"/>
          <w:szCs w:val="24"/>
        </w:rPr>
        <w:t xml:space="preserve">. Μιλάμε για υλικό που αποτελείται </w:t>
      </w:r>
      <w:r w:rsidRPr="002840F7">
        <w:rPr>
          <w:rFonts w:eastAsia="Times New Roman" w:cs="Times New Roman"/>
          <w:szCs w:val="24"/>
        </w:rPr>
        <w:t xml:space="preserve">από </w:t>
      </w:r>
      <w:r>
        <w:rPr>
          <w:rFonts w:eastAsia="Times New Roman" w:cs="Times New Roman"/>
          <w:szCs w:val="24"/>
        </w:rPr>
        <w:t>εφτακόσιους εξήντα έναν</w:t>
      </w:r>
      <w:r w:rsidRPr="002840F7">
        <w:rPr>
          <w:rFonts w:eastAsia="Times New Roman" w:cs="Times New Roman"/>
          <w:szCs w:val="24"/>
        </w:rPr>
        <w:t xml:space="preserve"> φακέλους και </w:t>
      </w:r>
      <w:r>
        <w:rPr>
          <w:rFonts w:eastAsia="Times New Roman" w:cs="Times New Roman"/>
          <w:szCs w:val="24"/>
        </w:rPr>
        <w:t>δερματόδετους τόμους.</w:t>
      </w:r>
      <w:r w:rsidRPr="002840F7">
        <w:rPr>
          <w:rFonts w:eastAsia="Times New Roman" w:cs="Times New Roman"/>
          <w:szCs w:val="24"/>
        </w:rPr>
        <w:t xml:space="preserve"> </w:t>
      </w:r>
    </w:p>
    <w:p w14:paraId="619F8EA0" w14:textId="77777777" w:rsidR="00F246CC" w:rsidRDefault="005B5D49">
      <w:pPr>
        <w:spacing w:line="600" w:lineRule="auto"/>
        <w:ind w:firstLine="720"/>
        <w:jc w:val="both"/>
        <w:rPr>
          <w:rFonts w:eastAsia="Times New Roman" w:cs="Times New Roman"/>
          <w:szCs w:val="24"/>
        </w:rPr>
      </w:pPr>
      <w:r w:rsidRPr="002840F7">
        <w:rPr>
          <w:rFonts w:eastAsia="Times New Roman" w:cs="Times New Roman"/>
          <w:szCs w:val="24"/>
        </w:rPr>
        <w:t xml:space="preserve">Η έκθεση αυτή διαβιβάστηκε μέσω του Υπουργείου Εξωτερικών και του τότε Υπουργού του </w:t>
      </w:r>
      <w:r>
        <w:rPr>
          <w:rFonts w:eastAsia="Times New Roman" w:cs="Times New Roman"/>
          <w:szCs w:val="24"/>
        </w:rPr>
        <w:t xml:space="preserve">κ. </w:t>
      </w:r>
      <w:r w:rsidRPr="002840F7">
        <w:rPr>
          <w:rFonts w:eastAsia="Times New Roman" w:cs="Times New Roman"/>
          <w:szCs w:val="24"/>
        </w:rPr>
        <w:t>Βενιζέλου στο Νομικό Συμβούλιο του Κράτους</w:t>
      </w:r>
      <w:r>
        <w:rPr>
          <w:rFonts w:eastAsia="Times New Roman" w:cs="Times New Roman"/>
          <w:szCs w:val="24"/>
        </w:rPr>
        <w:t>,</w:t>
      </w:r>
      <w:r w:rsidRPr="002840F7">
        <w:rPr>
          <w:rFonts w:eastAsia="Times New Roman" w:cs="Times New Roman"/>
          <w:szCs w:val="24"/>
        </w:rPr>
        <w:t xml:space="preserve"> προκειμένου αυτό να </w:t>
      </w:r>
      <w:r>
        <w:rPr>
          <w:rFonts w:eastAsia="Times New Roman" w:cs="Times New Roman"/>
          <w:szCs w:val="24"/>
        </w:rPr>
        <w:t>προβεί</w:t>
      </w:r>
      <w:r w:rsidRPr="002840F7">
        <w:rPr>
          <w:rFonts w:eastAsia="Times New Roman" w:cs="Times New Roman"/>
          <w:szCs w:val="24"/>
        </w:rPr>
        <w:t xml:space="preserve"> στη </w:t>
      </w:r>
      <w:r>
        <w:rPr>
          <w:rFonts w:eastAsia="Times New Roman" w:cs="Times New Roman"/>
          <w:szCs w:val="24"/>
        </w:rPr>
        <w:t>ν</w:t>
      </w:r>
      <w:r w:rsidRPr="002840F7">
        <w:rPr>
          <w:rFonts w:eastAsia="Times New Roman" w:cs="Times New Roman"/>
          <w:szCs w:val="24"/>
        </w:rPr>
        <w:t>ομική επεξεργασία</w:t>
      </w:r>
      <w:r>
        <w:rPr>
          <w:rFonts w:eastAsia="Times New Roman" w:cs="Times New Roman"/>
          <w:szCs w:val="24"/>
        </w:rPr>
        <w:t>, αξιολόγηση</w:t>
      </w:r>
      <w:r w:rsidRPr="002840F7">
        <w:rPr>
          <w:rFonts w:eastAsia="Times New Roman" w:cs="Times New Roman"/>
          <w:szCs w:val="24"/>
        </w:rPr>
        <w:t xml:space="preserve"> και στοιχειοθέτηση των αξιώσεων του ελληνικού δημοσίου</w:t>
      </w:r>
      <w:r>
        <w:rPr>
          <w:rFonts w:eastAsia="Times New Roman" w:cs="Times New Roman"/>
          <w:szCs w:val="24"/>
        </w:rPr>
        <w:t>.</w:t>
      </w:r>
    </w:p>
    <w:p w14:paraId="619F8EA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Στη</w:t>
      </w:r>
      <w:r w:rsidRPr="002840F7">
        <w:rPr>
          <w:rFonts w:eastAsia="Times New Roman" w:cs="Times New Roman"/>
          <w:szCs w:val="24"/>
        </w:rPr>
        <w:t xml:space="preserve"> συνέχεια</w:t>
      </w:r>
      <w:r>
        <w:rPr>
          <w:rFonts w:eastAsia="Times New Roman" w:cs="Times New Roman"/>
          <w:szCs w:val="24"/>
        </w:rPr>
        <w:t>,</w:t>
      </w:r>
      <w:r w:rsidRPr="002840F7">
        <w:rPr>
          <w:rFonts w:eastAsia="Times New Roman" w:cs="Times New Roman"/>
          <w:szCs w:val="24"/>
        </w:rPr>
        <w:t xml:space="preserve"> το</w:t>
      </w:r>
      <w:r>
        <w:rPr>
          <w:rFonts w:eastAsia="Times New Roman" w:cs="Times New Roman"/>
          <w:szCs w:val="24"/>
        </w:rPr>
        <w:t>ν</w:t>
      </w:r>
      <w:r w:rsidRPr="002840F7">
        <w:rPr>
          <w:rFonts w:eastAsia="Times New Roman" w:cs="Times New Roman"/>
          <w:szCs w:val="24"/>
        </w:rPr>
        <w:t xml:space="preserve"> Μάιο του 2014</w:t>
      </w:r>
      <w:r>
        <w:rPr>
          <w:rFonts w:eastAsia="Times New Roman" w:cs="Times New Roman"/>
          <w:szCs w:val="24"/>
        </w:rPr>
        <w:t>,</w:t>
      </w:r>
      <w:r w:rsidRPr="002840F7">
        <w:rPr>
          <w:rFonts w:eastAsia="Times New Roman" w:cs="Times New Roman"/>
          <w:szCs w:val="24"/>
        </w:rPr>
        <w:t xml:space="preserve"> </w:t>
      </w:r>
      <w:r>
        <w:rPr>
          <w:rFonts w:eastAsia="Times New Roman" w:cs="Times New Roman"/>
          <w:szCs w:val="24"/>
        </w:rPr>
        <w:t xml:space="preserve">ο τότε Αναπληρωτής </w:t>
      </w:r>
      <w:r w:rsidRPr="002840F7">
        <w:rPr>
          <w:rFonts w:eastAsia="Times New Roman" w:cs="Times New Roman"/>
          <w:szCs w:val="24"/>
        </w:rPr>
        <w:t>Υπουργός Οικονομικών</w:t>
      </w:r>
      <w:r>
        <w:rPr>
          <w:rFonts w:eastAsia="Times New Roman" w:cs="Times New Roman"/>
          <w:szCs w:val="24"/>
        </w:rPr>
        <w:t xml:space="preserve"> προέβη στη σύσταση </w:t>
      </w:r>
      <w:r>
        <w:rPr>
          <w:rFonts w:eastAsia="Times New Roman" w:cs="Times New Roman"/>
          <w:szCs w:val="24"/>
        </w:rPr>
        <w:t>ε</w:t>
      </w:r>
      <w:r>
        <w:rPr>
          <w:rFonts w:eastAsia="Times New Roman" w:cs="Times New Roman"/>
          <w:szCs w:val="24"/>
        </w:rPr>
        <w:t>ιδικής</w:t>
      </w:r>
      <w:r w:rsidRPr="002840F7">
        <w:rPr>
          <w:rFonts w:eastAsia="Times New Roman" w:cs="Times New Roman"/>
          <w:szCs w:val="24"/>
        </w:rPr>
        <w:t xml:space="preserve"> </w:t>
      </w:r>
      <w:r>
        <w:rPr>
          <w:rFonts w:eastAsia="Times New Roman" w:cs="Times New Roman"/>
          <w:szCs w:val="24"/>
        </w:rPr>
        <w:t>ε</w:t>
      </w:r>
      <w:r w:rsidRPr="002840F7">
        <w:rPr>
          <w:rFonts w:eastAsia="Times New Roman" w:cs="Times New Roman"/>
          <w:szCs w:val="24"/>
        </w:rPr>
        <w:t>πιτροπής για τον προσδιορισμό του ποσού των αξιώσεων του ελληνικού δημοσίου από τις γερμανικές επα</w:t>
      </w:r>
      <w:r w:rsidRPr="002840F7">
        <w:rPr>
          <w:rFonts w:eastAsia="Times New Roman" w:cs="Times New Roman"/>
          <w:szCs w:val="24"/>
        </w:rPr>
        <w:t>νορ</w:t>
      </w:r>
      <w:r>
        <w:rPr>
          <w:rFonts w:eastAsia="Times New Roman" w:cs="Times New Roman"/>
          <w:szCs w:val="24"/>
        </w:rPr>
        <w:t>θώσεις και το κατοχικό δάνειο κ</w:t>
      </w:r>
      <w:r w:rsidRPr="002840F7">
        <w:rPr>
          <w:rFonts w:eastAsia="Times New Roman" w:cs="Times New Roman"/>
          <w:szCs w:val="24"/>
        </w:rPr>
        <w:t>ι αυτό προκειμένου το Νομικό Συμβούλιο του Κράτους να διατυπώσει</w:t>
      </w:r>
      <w:r>
        <w:rPr>
          <w:rFonts w:eastAsia="Times New Roman" w:cs="Times New Roman"/>
          <w:szCs w:val="24"/>
        </w:rPr>
        <w:t>,</w:t>
      </w:r>
      <w:r w:rsidRPr="002840F7">
        <w:rPr>
          <w:rFonts w:eastAsia="Times New Roman" w:cs="Times New Roman"/>
          <w:szCs w:val="24"/>
        </w:rPr>
        <w:t xml:space="preserve"> όπως προβλέπει το Σύνταγμα και η νομοθεσία</w:t>
      </w:r>
      <w:r>
        <w:rPr>
          <w:rFonts w:eastAsia="Times New Roman" w:cs="Times New Roman"/>
          <w:szCs w:val="24"/>
        </w:rPr>
        <w:t>,</w:t>
      </w:r>
      <w:r w:rsidRPr="002840F7">
        <w:rPr>
          <w:rFonts w:eastAsia="Times New Roman" w:cs="Times New Roman"/>
          <w:szCs w:val="24"/>
        </w:rPr>
        <w:t xml:space="preserve"> πρόταση χειρισμού της υπόθεσης</w:t>
      </w:r>
      <w:r>
        <w:rPr>
          <w:rFonts w:eastAsia="Times New Roman" w:cs="Times New Roman"/>
          <w:szCs w:val="24"/>
        </w:rPr>
        <w:t>,</w:t>
      </w:r>
      <w:r w:rsidRPr="002840F7">
        <w:rPr>
          <w:rFonts w:eastAsia="Times New Roman" w:cs="Times New Roman"/>
          <w:szCs w:val="24"/>
        </w:rPr>
        <w:t xml:space="preserve"> λόγω του ιδιαίτερου ιστορικού</w:t>
      </w:r>
      <w:r>
        <w:rPr>
          <w:rFonts w:eastAsia="Times New Roman" w:cs="Times New Roman"/>
          <w:szCs w:val="24"/>
        </w:rPr>
        <w:t>,</w:t>
      </w:r>
      <w:r w:rsidRPr="002840F7">
        <w:rPr>
          <w:rFonts w:eastAsia="Times New Roman" w:cs="Times New Roman"/>
          <w:szCs w:val="24"/>
        </w:rPr>
        <w:t xml:space="preserve"> πολιτικού και </w:t>
      </w:r>
      <w:r>
        <w:rPr>
          <w:rFonts w:eastAsia="Times New Roman" w:cs="Times New Roman"/>
          <w:szCs w:val="24"/>
        </w:rPr>
        <w:t>νομικού ενδιαφέροντό</w:t>
      </w:r>
      <w:r w:rsidRPr="002840F7">
        <w:rPr>
          <w:rFonts w:eastAsia="Times New Roman" w:cs="Times New Roman"/>
          <w:szCs w:val="24"/>
        </w:rPr>
        <w:t xml:space="preserve">ς </w:t>
      </w:r>
      <w:r>
        <w:rPr>
          <w:rFonts w:eastAsia="Times New Roman" w:cs="Times New Roman"/>
          <w:szCs w:val="24"/>
        </w:rPr>
        <w:t>του.</w:t>
      </w:r>
    </w:p>
    <w:p w14:paraId="619F8EA2" w14:textId="77777777" w:rsidR="00F246CC" w:rsidRDefault="005B5D49">
      <w:pPr>
        <w:spacing w:line="600" w:lineRule="auto"/>
        <w:ind w:firstLine="720"/>
        <w:jc w:val="both"/>
        <w:rPr>
          <w:rFonts w:eastAsia="Times New Roman" w:cs="Times New Roman"/>
          <w:szCs w:val="24"/>
        </w:rPr>
      </w:pPr>
      <w:r w:rsidRPr="002840F7">
        <w:rPr>
          <w:rFonts w:eastAsia="Times New Roman" w:cs="Times New Roman"/>
          <w:szCs w:val="24"/>
        </w:rPr>
        <w:t>Στη</w:t>
      </w:r>
      <w:r>
        <w:rPr>
          <w:rFonts w:eastAsia="Times New Roman" w:cs="Times New Roman"/>
          <w:szCs w:val="24"/>
        </w:rPr>
        <w:t xml:space="preserve">ν </w:t>
      </w:r>
      <w:r>
        <w:rPr>
          <w:rFonts w:eastAsia="Times New Roman" w:cs="Times New Roman"/>
          <w:szCs w:val="24"/>
        </w:rPr>
        <w:t>ε</w:t>
      </w:r>
      <w:r>
        <w:rPr>
          <w:rFonts w:eastAsia="Times New Roman" w:cs="Times New Roman"/>
          <w:szCs w:val="24"/>
        </w:rPr>
        <w:t>ιδ</w:t>
      </w:r>
      <w:r>
        <w:rPr>
          <w:rFonts w:eastAsia="Times New Roman" w:cs="Times New Roman"/>
          <w:szCs w:val="24"/>
        </w:rPr>
        <w:t>ική αυτή</w:t>
      </w:r>
      <w:r w:rsidRPr="002840F7">
        <w:rPr>
          <w:rFonts w:eastAsia="Times New Roman" w:cs="Times New Roman"/>
          <w:szCs w:val="24"/>
        </w:rPr>
        <w:t xml:space="preserve"> </w:t>
      </w:r>
      <w:r>
        <w:rPr>
          <w:rFonts w:eastAsia="Times New Roman" w:cs="Times New Roman"/>
          <w:szCs w:val="24"/>
        </w:rPr>
        <w:t>ε</w:t>
      </w:r>
      <w:r w:rsidRPr="002840F7">
        <w:rPr>
          <w:rFonts w:eastAsia="Times New Roman" w:cs="Times New Roman"/>
          <w:szCs w:val="24"/>
        </w:rPr>
        <w:t>πιτροπή συμμετείχαν στελέχη του Γενικού Λογιστηρίου του Κράτους</w:t>
      </w:r>
      <w:r>
        <w:rPr>
          <w:rFonts w:eastAsia="Times New Roman" w:cs="Times New Roman"/>
          <w:szCs w:val="24"/>
        </w:rPr>
        <w:t>,</w:t>
      </w:r>
      <w:r w:rsidRPr="002840F7">
        <w:rPr>
          <w:rFonts w:eastAsia="Times New Roman" w:cs="Times New Roman"/>
          <w:szCs w:val="24"/>
        </w:rPr>
        <w:t xml:space="preserve"> της Τράπεζας της Ελλάδος και </w:t>
      </w:r>
      <w:r w:rsidRPr="002840F7">
        <w:rPr>
          <w:rFonts w:eastAsia="Times New Roman" w:cs="Times New Roman"/>
          <w:szCs w:val="24"/>
        </w:rPr>
        <w:lastRenderedPageBreak/>
        <w:t>του ΟΔΔΗΧ</w:t>
      </w:r>
      <w:r>
        <w:rPr>
          <w:rFonts w:eastAsia="Times New Roman" w:cs="Times New Roman"/>
          <w:szCs w:val="24"/>
        </w:rPr>
        <w:t>.</w:t>
      </w:r>
      <w:r w:rsidRPr="002840F7">
        <w:rPr>
          <w:rFonts w:eastAsia="Times New Roman" w:cs="Times New Roman"/>
          <w:szCs w:val="24"/>
        </w:rPr>
        <w:t xml:space="preserve"> Το έργο της </w:t>
      </w:r>
      <w:r>
        <w:rPr>
          <w:rFonts w:eastAsia="Times New Roman" w:cs="Times New Roman"/>
          <w:szCs w:val="24"/>
        </w:rPr>
        <w:t>ε</w:t>
      </w:r>
      <w:r w:rsidRPr="002840F7">
        <w:rPr>
          <w:rFonts w:eastAsia="Times New Roman" w:cs="Times New Roman"/>
          <w:szCs w:val="24"/>
        </w:rPr>
        <w:t>πιτροπής ολοκληρώθηκε στις 30 Δεκεμβρίου του 2014</w:t>
      </w:r>
      <w:r>
        <w:rPr>
          <w:rFonts w:eastAsia="Times New Roman" w:cs="Times New Roman"/>
          <w:szCs w:val="24"/>
        </w:rPr>
        <w:t>.</w:t>
      </w:r>
    </w:p>
    <w:p w14:paraId="619F8EA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Συνεπώς κυρίες και κύριοι συνάδελφοι, την περίοδο 2012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2840F7">
        <w:rPr>
          <w:rFonts w:eastAsia="Times New Roman" w:cs="Times New Roman"/>
          <w:szCs w:val="24"/>
        </w:rPr>
        <w:t xml:space="preserve">2014 </w:t>
      </w:r>
      <w:r>
        <w:rPr>
          <w:rFonts w:eastAsia="Times New Roman" w:cs="Times New Roman"/>
          <w:szCs w:val="24"/>
        </w:rPr>
        <w:t>το Γενικό Λογισ</w:t>
      </w:r>
      <w:r>
        <w:rPr>
          <w:rFonts w:eastAsia="Times New Roman" w:cs="Times New Roman"/>
          <w:szCs w:val="24"/>
        </w:rPr>
        <w:t>τήριο του Κράτους</w:t>
      </w:r>
      <w:r w:rsidRPr="002840F7">
        <w:rPr>
          <w:rFonts w:eastAsia="Times New Roman" w:cs="Times New Roman"/>
          <w:szCs w:val="24"/>
        </w:rPr>
        <w:t xml:space="preserve"> ολοκλήρωσε με σοβαρότητα</w:t>
      </w:r>
      <w:r>
        <w:rPr>
          <w:rFonts w:eastAsia="Times New Roman" w:cs="Times New Roman"/>
          <w:szCs w:val="24"/>
        </w:rPr>
        <w:t>, υπευθυνότητα και μεθοδικότητα, μακριά από επικοινωνιακές</w:t>
      </w:r>
      <w:r w:rsidRPr="002840F7">
        <w:rPr>
          <w:rFonts w:eastAsia="Times New Roman" w:cs="Times New Roman"/>
          <w:szCs w:val="24"/>
        </w:rPr>
        <w:t xml:space="preserve"> πομφόλυγες ένα σοβαρό </w:t>
      </w:r>
      <w:r>
        <w:rPr>
          <w:rFonts w:eastAsia="Times New Roman" w:cs="Times New Roman"/>
          <w:szCs w:val="24"/>
        </w:rPr>
        <w:t>έργο και το ολοκλήρωσε</w:t>
      </w:r>
      <w:r w:rsidRPr="002840F7">
        <w:rPr>
          <w:rFonts w:eastAsia="Times New Roman" w:cs="Times New Roman"/>
          <w:szCs w:val="24"/>
        </w:rPr>
        <w:t xml:space="preserve"> με επιτυχία</w:t>
      </w:r>
      <w:r>
        <w:rPr>
          <w:rFonts w:eastAsia="Times New Roman" w:cs="Times New Roman"/>
          <w:szCs w:val="24"/>
        </w:rPr>
        <w:t xml:space="preserve">. Απόδειξη είναι </w:t>
      </w:r>
      <w:r w:rsidRPr="002840F7">
        <w:rPr>
          <w:rFonts w:eastAsia="Times New Roman" w:cs="Times New Roman"/>
          <w:szCs w:val="24"/>
        </w:rPr>
        <w:t xml:space="preserve">ότι σε αυτό το έργο στηρίζεται κυρίως η έκθεση της Διακομματικής Κοινοβουλευτικής </w:t>
      </w:r>
      <w:r w:rsidRPr="002840F7">
        <w:rPr>
          <w:rFonts w:eastAsia="Times New Roman" w:cs="Times New Roman"/>
          <w:szCs w:val="24"/>
        </w:rPr>
        <w:t>Επιτροπής</w:t>
      </w:r>
      <w:r>
        <w:rPr>
          <w:rFonts w:eastAsia="Times New Roman" w:cs="Times New Roman"/>
          <w:szCs w:val="24"/>
        </w:rPr>
        <w:t>.</w:t>
      </w:r>
      <w:r w:rsidRPr="002840F7">
        <w:rPr>
          <w:rFonts w:eastAsia="Times New Roman" w:cs="Times New Roman"/>
          <w:szCs w:val="24"/>
        </w:rPr>
        <w:t xml:space="preserve"> Γι</w:t>
      </w:r>
      <w:r>
        <w:rPr>
          <w:rFonts w:eastAsia="Times New Roman" w:cs="Times New Roman"/>
          <w:szCs w:val="24"/>
        </w:rPr>
        <w:t>’</w:t>
      </w:r>
      <w:r w:rsidRPr="002840F7">
        <w:rPr>
          <w:rFonts w:eastAsia="Times New Roman" w:cs="Times New Roman"/>
          <w:szCs w:val="24"/>
        </w:rPr>
        <w:t xml:space="preserve"> αυτό θα ήθελα από το Βήμα της Βουλής να ευχαριστήσω όλους τους δημόσιους λειτουργούς που συμμετείχαν στις εργασίες των </w:t>
      </w:r>
      <w:r>
        <w:rPr>
          <w:rFonts w:eastAsia="Times New Roman" w:cs="Times New Roman"/>
          <w:szCs w:val="24"/>
        </w:rPr>
        <w:t>ε</w:t>
      </w:r>
      <w:r w:rsidRPr="002840F7">
        <w:rPr>
          <w:rFonts w:eastAsia="Times New Roman" w:cs="Times New Roman"/>
          <w:szCs w:val="24"/>
        </w:rPr>
        <w:t>πιτροπών</w:t>
      </w:r>
      <w:r>
        <w:rPr>
          <w:rFonts w:eastAsia="Times New Roman" w:cs="Times New Roman"/>
          <w:szCs w:val="24"/>
        </w:rPr>
        <w:t>.</w:t>
      </w:r>
    </w:p>
    <w:p w14:paraId="619F8EA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Σήμερα</w:t>
      </w:r>
      <w:r w:rsidRPr="002840F7">
        <w:rPr>
          <w:rFonts w:eastAsia="Times New Roman" w:cs="Times New Roman"/>
          <w:szCs w:val="24"/>
        </w:rPr>
        <w:t xml:space="preserve"> το ζήτημα των γερμανικών αποζημιώσεων </w:t>
      </w:r>
      <w:r>
        <w:rPr>
          <w:rFonts w:eastAsia="Times New Roman" w:cs="Times New Roman"/>
          <w:szCs w:val="24"/>
        </w:rPr>
        <w:t>και του κατοχικού δανείου παραμένει</w:t>
      </w:r>
      <w:r w:rsidRPr="002840F7">
        <w:rPr>
          <w:rFonts w:eastAsia="Times New Roman" w:cs="Times New Roman"/>
          <w:szCs w:val="24"/>
        </w:rPr>
        <w:t xml:space="preserve"> ανοιχτό</w:t>
      </w:r>
      <w:r>
        <w:rPr>
          <w:rFonts w:eastAsia="Times New Roman" w:cs="Times New Roman"/>
          <w:szCs w:val="24"/>
        </w:rPr>
        <w:t>. Πρόκειται για ένα ζήτ</w:t>
      </w:r>
      <w:r>
        <w:rPr>
          <w:rFonts w:eastAsia="Times New Roman" w:cs="Times New Roman"/>
          <w:szCs w:val="24"/>
        </w:rPr>
        <w:t>ημα που</w:t>
      </w:r>
      <w:r w:rsidRPr="002840F7">
        <w:rPr>
          <w:rFonts w:eastAsia="Times New Roman" w:cs="Times New Roman"/>
          <w:szCs w:val="24"/>
        </w:rPr>
        <w:t xml:space="preserve"> οφείλουμε και οι δύο πλευρές </w:t>
      </w:r>
      <w:r>
        <w:rPr>
          <w:rFonts w:eastAsia="Times New Roman" w:cs="Times New Roman"/>
          <w:szCs w:val="24"/>
        </w:rPr>
        <w:t xml:space="preserve">να το προσεγγίσουμε </w:t>
      </w:r>
      <w:r w:rsidRPr="002840F7">
        <w:rPr>
          <w:rFonts w:eastAsia="Times New Roman" w:cs="Times New Roman"/>
          <w:szCs w:val="24"/>
        </w:rPr>
        <w:t>με σεβασμό στην ιστορική αλήθεια και την προσήκουσα σοβαρή</w:t>
      </w:r>
      <w:r>
        <w:rPr>
          <w:rFonts w:eastAsia="Times New Roman" w:cs="Times New Roman"/>
          <w:szCs w:val="24"/>
        </w:rPr>
        <w:t>.</w:t>
      </w:r>
      <w:r w:rsidRPr="002840F7">
        <w:rPr>
          <w:rFonts w:eastAsia="Times New Roman" w:cs="Times New Roman"/>
          <w:szCs w:val="24"/>
        </w:rPr>
        <w:t xml:space="preserve"> Η Ελλάδα ουδέπο</w:t>
      </w:r>
      <w:r>
        <w:rPr>
          <w:rFonts w:eastAsia="Times New Roman" w:cs="Times New Roman"/>
          <w:szCs w:val="24"/>
        </w:rPr>
        <w:t xml:space="preserve">τε παραιτήθηκε των αξιώσεών της. </w:t>
      </w:r>
    </w:p>
    <w:p w14:paraId="619F8EA5" w14:textId="77777777" w:rsidR="00F246CC" w:rsidRDefault="005B5D49">
      <w:pPr>
        <w:spacing w:line="600" w:lineRule="auto"/>
        <w:ind w:firstLine="720"/>
        <w:jc w:val="both"/>
        <w:rPr>
          <w:rFonts w:eastAsia="Times New Roman" w:cs="Times New Roman"/>
          <w:szCs w:val="24"/>
        </w:rPr>
      </w:pPr>
      <w:r w:rsidRPr="002840F7">
        <w:rPr>
          <w:rFonts w:eastAsia="Times New Roman" w:cs="Times New Roman"/>
          <w:szCs w:val="24"/>
        </w:rPr>
        <w:lastRenderedPageBreak/>
        <w:t>Πρ</w:t>
      </w:r>
      <w:r>
        <w:rPr>
          <w:rFonts w:eastAsia="Times New Roman" w:cs="Times New Roman"/>
          <w:szCs w:val="24"/>
        </w:rPr>
        <w:t>οσεγγίζ</w:t>
      </w:r>
      <w:r w:rsidRPr="002840F7">
        <w:rPr>
          <w:rFonts w:eastAsia="Times New Roman" w:cs="Times New Roman"/>
          <w:szCs w:val="24"/>
        </w:rPr>
        <w:t>ουμε το ζήτημα με υπευθυνότητα</w:t>
      </w:r>
      <w:r>
        <w:rPr>
          <w:rFonts w:eastAsia="Times New Roman" w:cs="Times New Roman"/>
          <w:szCs w:val="24"/>
        </w:rPr>
        <w:t>,</w:t>
      </w:r>
      <w:r w:rsidRPr="002840F7">
        <w:rPr>
          <w:rFonts w:eastAsia="Times New Roman" w:cs="Times New Roman"/>
          <w:szCs w:val="24"/>
        </w:rPr>
        <w:t xml:space="preserve"> μεθοδικότητα και διορατικότητα</w:t>
      </w:r>
      <w:r>
        <w:rPr>
          <w:rFonts w:eastAsia="Times New Roman" w:cs="Times New Roman"/>
          <w:szCs w:val="24"/>
        </w:rPr>
        <w:t>,</w:t>
      </w:r>
      <w:r w:rsidRPr="002840F7">
        <w:rPr>
          <w:rFonts w:eastAsia="Times New Roman" w:cs="Times New Roman"/>
          <w:szCs w:val="24"/>
        </w:rPr>
        <w:t xml:space="preserve"> όπως αρμόζει σε έ</w:t>
      </w:r>
      <w:r w:rsidRPr="002840F7">
        <w:rPr>
          <w:rFonts w:eastAsia="Times New Roman" w:cs="Times New Roman"/>
          <w:szCs w:val="24"/>
        </w:rPr>
        <w:t>να σοβαρό κράτος</w:t>
      </w:r>
      <w:r>
        <w:rPr>
          <w:rFonts w:eastAsia="Times New Roman" w:cs="Times New Roman"/>
          <w:szCs w:val="24"/>
        </w:rPr>
        <w:t>,</w:t>
      </w:r>
      <w:r w:rsidRPr="002840F7">
        <w:rPr>
          <w:rFonts w:eastAsia="Times New Roman" w:cs="Times New Roman"/>
          <w:szCs w:val="24"/>
        </w:rPr>
        <w:t xml:space="preserve"> όπως είναι η Ελλάδα και σε ένα έθνος</w:t>
      </w:r>
      <w:r>
        <w:rPr>
          <w:rFonts w:eastAsia="Times New Roman" w:cs="Times New Roman"/>
          <w:szCs w:val="24"/>
        </w:rPr>
        <w:t>,</w:t>
      </w:r>
      <w:r w:rsidRPr="002840F7">
        <w:rPr>
          <w:rFonts w:eastAsia="Times New Roman" w:cs="Times New Roman"/>
          <w:szCs w:val="24"/>
        </w:rPr>
        <w:t xml:space="preserve"> όπως των Ελλήνων</w:t>
      </w:r>
      <w:r>
        <w:rPr>
          <w:rFonts w:eastAsia="Times New Roman" w:cs="Times New Roman"/>
          <w:szCs w:val="24"/>
        </w:rPr>
        <w:t>.</w:t>
      </w:r>
      <w:r w:rsidRPr="002840F7">
        <w:rPr>
          <w:rFonts w:eastAsia="Times New Roman" w:cs="Times New Roman"/>
          <w:szCs w:val="24"/>
        </w:rPr>
        <w:t xml:space="preserve"> </w:t>
      </w:r>
    </w:p>
    <w:p w14:paraId="619F8EA6" w14:textId="77777777" w:rsidR="00F246CC" w:rsidRDefault="005B5D49">
      <w:pPr>
        <w:spacing w:line="600" w:lineRule="auto"/>
        <w:ind w:firstLine="720"/>
        <w:jc w:val="both"/>
        <w:rPr>
          <w:rFonts w:eastAsia="Times New Roman" w:cs="Times New Roman"/>
          <w:szCs w:val="24"/>
        </w:rPr>
      </w:pPr>
      <w:r w:rsidRPr="002840F7">
        <w:rPr>
          <w:rFonts w:eastAsia="Times New Roman" w:cs="Times New Roman"/>
          <w:szCs w:val="24"/>
        </w:rPr>
        <w:t>Σας ευχαριστώ πολύ</w:t>
      </w:r>
      <w:r>
        <w:rPr>
          <w:rFonts w:eastAsia="Times New Roman" w:cs="Times New Roman"/>
          <w:szCs w:val="24"/>
        </w:rPr>
        <w:t>.</w:t>
      </w:r>
    </w:p>
    <w:p w14:paraId="619F8EA7" w14:textId="77777777" w:rsidR="00F246CC" w:rsidRDefault="005B5D49">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w:t>
      </w:r>
      <w:r>
        <w:rPr>
          <w:rFonts w:eastAsia="Times New Roman" w:cs="Times New Roman"/>
          <w:szCs w:val="24"/>
        </w:rPr>
        <w:t xml:space="preserve"> της Νέας Δημοκρατίας</w:t>
      </w:r>
      <w:r w:rsidRPr="00517DAE">
        <w:rPr>
          <w:rFonts w:eastAsia="Times New Roman" w:cs="Times New Roman"/>
          <w:szCs w:val="24"/>
        </w:rPr>
        <w:t>)</w:t>
      </w:r>
    </w:p>
    <w:p w14:paraId="619F8EA8" w14:textId="77777777" w:rsidR="00F246CC" w:rsidRDefault="005B5D49">
      <w:pPr>
        <w:spacing w:line="600" w:lineRule="auto"/>
        <w:ind w:firstLine="720"/>
        <w:jc w:val="both"/>
        <w:rPr>
          <w:rFonts w:eastAsia="Times New Roman" w:cs="Times New Roman"/>
          <w:szCs w:val="24"/>
        </w:rPr>
      </w:pPr>
      <w:r w:rsidRPr="00842F2A">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619F8EA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κ. Ευάγγελος Βενιζέλος έχει τον λόγο και μετά</w:t>
      </w:r>
      <w:r w:rsidRPr="002840F7">
        <w:rPr>
          <w:rFonts w:eastAsia="Times New Roman" w:cs="Times New Roman"/>
          <w:szCs w:val="24"/>
        </w:rPr>
        <w:t xml:space="preserve"> </w:t>
      </w:r>
      <w:r>
        <w:rPr>
          <w:rFonts w:eastAsia="Times New Roman" w:cs="Times New Roman"/>
          <w:szCs w:val="24"/>
        </w:rPr>
        <w:t xml:space="preserve">θα μιλήσει </w:t>
      </w:r>
      <w:r w:rsidRPr="002840F7">
        <w:rPr>
          <w:rFonts w:eastAsia="Times New Roman" w:cs="Times New Roman"/>
          <w:szCs w:val="24"/>
        </w:rPr>
        <w:t xml:space="preserve">ο Γενικός Γραμματέας του ΚΚΕ </w:t>
      </w:r>
      <w:r>
        <w:rPr>
          <w:rFonts w:eastAsia="Times New Roman" w:cs="Times New Roman"/>
          <w:szCs w:val="24"/>
        </w:rPr>
        <w:t xml:space="preserve">ο κ. Κουτσούμπας. </w:t>
      </w:r>
    </w:p>
    <w:p w14:paraId="619F8EAA" w14:textId="77777777" w:rsidR="00F246CC" w:rsidRDefault="005B5D49">
      <w:pPr>
        <w:spacing w:line="600" w:lineRule="auto"/>
        <w:ind w:firstLine="720"/>
        <w:jc w:val="both"/>
        <w:rPr>
          <w:rFonts w:eastAsia="Times New Roman" w:cs="Times New Roman"/>
          <w:szCs w:val="24"/>
        </w:rPr>
      </w:pPr>
      <w:r w:rsidRPr="00842F2A">
        <w:rPr>
          <w:rFonts w:eastAsia="Times New Roman" w:cs="Times New Roman"/>
          <w:b/>
          <w:szCs w:val="24"/>
        </w:rPr>
        <w:t>ΕΥΑΓΓΕΛΟΣ ΒΕΝΙΖΕΛΟΣ:</w:t>
      </w:r>
      <w:r>
        <w:rPr>
          <w:rFonts w:eastAsia="Times New Roman" w:cs="Times New Roman"/>
          <w:szCs w:val="24"/>
        </w:rPr>
        <w:t xml:space="preserve"> </w:t>
      </w:r>
      <w:r w:rsidRPr="002840F7">
        <w:rPr>
          <w:rFonts w:eastAsia="Times New Roman" w:cs="Times New Roman"/>
          <w:szCs w:val="24"/>
        </w:rPr>
        <w:t>Κυρίες και κύριοι Βουλευτές</w:t>
      </w:r>
      <w:r>
        <w:rPr>
          <w:rFonts w:eastAsia="Times New Roman" w:cs="Times New Roman"/>
          <w:szCs w:val="24"/>
        </w:rPr>
        <w:t xml:space="preserve">, η σημερινή συζήτηση, όπως και οι άλλες </w:t>
      </w:r>
      <w:r w:rsidRPr="002840F7">
        <w:rPr>
          <w:rFonts w:eastAsia="Times New Roman" w:cs="Times New Roman"/>
          <w:szCs w:val="24"/>
        </w:rPr>
        <w:t xml:space="preserve">παρόμοιες που διεξήχθησαν </w:t>
      </w:r>
      <w:r>
        <w:rPr>
          <w:rFonts w:eastAsia="Times New Roman" w:cs="Times New Roman"/>
          <w:szCs w:val="24"/>
        </w:rPr>
        <w:t xml:space="preserve">τον Μάρτιο </w:t>
      </w:r>
      <w:r w:rsidRPr="002840F7">
        <w:rPr>
          <w:rFonts w:eastAsia="Times New Roman" w:cs="Times New Roman"/>
          <w:szCs w:val="24"/>
        </w:rPr>
        <w:t>του 2015 και τον Απρίλιο του 2013</w:t>
      </w:r>
      <w:r>
        <w:rPr>
          <w:rFonts w:eastAsia="Times New Roman" w:cs="Times New Roman"/>
          <w:szCs w:val="24"/>
        </w:rPr>
        <w:t>, είναι</w:t>
      </w:r>
      <w:r w:rsidRPr="002840F7">
        <w:rPr>
          <w:rFonts w:eastAsia="Times New Roman" w:cs="Times New Roman"/>
          <w:szCs w:val="24"/>
        </w:rPr>
        <w:t xml:space="preserve"> μία διακήρυξη της εθνικής ενότ</w:t>
      </w:r>
      <w:r w:rsidRPr="002840F7">
        <w:rPr>
          <w:rFonts w:eastAsia="Times New Roman" w:cs="Times New Roman"/>
          <w:szCs w:val="24"/>
        </w:rPr>
        <w:t>ητας</w:t>
      </w:r>
      <w:r>
        <w:rPr>
          <w:rFonts w:eastAsia="Times New Roman" w:cs="Times New Roman"/>
          <w:szCs w:val="24"/>
        </w:rPr>
        <w:t>,</w:t>
      </w:r>
      <w:r w:rsidRPr="002840F7">
        <w:rPr>
          <w:rFonts w:eastAsia="Times New Roman" w:cs="Times New Roman"/>
          <w:szCs w:val="24"/>
        </w:rPr>
        <w:t xml:space="preserve"> μία αναζωπύρωση της ιστορικής μνήμης και μία εκδήλωση σεβασμού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 xml:space="preserve">ικαίου. </w:t>
      </w:r>
    </w:p>
    <w:p w14:paraId="619F8EAB"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Π</w:t>
      </w:r>
      <w:r w:rsidRPr="009409B0">
        <w:rPr>
          <w:rFonts w:eastAsia="Times New Roman"/>
          <w:color w:val="000000" w:themeColor="text1"/>
          <w:szCs w:val="24"/>
        </w:rPr>
        <w:t>ιο συγκεκριμένα</w:t>
      </w:r>
      <w:r>
        <w:rPr>
          <w:rFonts w:eastAsia="Times New Roman"/>
          <w:color w:val="000000" w:themeColor="text1"/>
          <w:szCs w:val="24"/>
        </w:rPr>
        <w:t>,</w:t>
      </w:r>
      <w:r w:rsidRPr="009409B0">
        <w:rPr>
          <w:rFonts w:eastAsia="Times New Roman"/>
          <w:color w:val="000000" w:themeColor="text1"/>
          <w:szCs w:val="24"/>
        </w:rPr>
        <w:t xml:space="preserve"> </w:t>
      </w:r>
      <w:r>
        <w:rPr>
          <w:rFonts w:eastAsia="Times New Roman"/>
          <w:color w:val="000000" w:themeColor="text1"/>
          <w:szCs w:val="24"/>
        </w:rPr>
        <w:t xml:space="preserve">είναι μια διακήρυξη </w:t>
      </w:r>
      <w:r w:rsidRPr="009409B0">
        <w:rPr>
          <w:rFonts w:eastAsia="Times New Roman"/>
          <w:color w:val="000000" w:themeColor="text1"/>
          <w:szCs w:val="24"/>
        </w:rPr>
        <w:t>σεβασμού της αρχής του απαρ</w:t>
      </w:r>
      <w:r>
        <w:rPr>
          <w:rFonts w:eastAsia="Times New Roman"/>
          <w:color w:val="000000" w:themeColor="text1"/>
          <w:szCs w:val="24"/>
        </w:rPr>
        <w:t>αγράπτου</w:t>
      </w:r>
      <w:r w:rsidRPr="009409B0">
        <w:rPr>
          <w:rFonts w:eastAsia="Times New Roman"/>
          <w:color w:val="000000" w:themeColor="text1"/>
          <w:szCs w:val="24"/>
        </w:rPr>
        <w:t xml:space="preserve"> των εγκλημάτων κατά της ανθρωπότητας</w:t>
      </w:r>
      <w:r>
        <w:rPr>
          <w:rFonts w:eastAsia="Times New Roman"/>
          <w:color w:val="000000" w:themeColor="text1"/>
          <w:szCs w:val="24"/>
        </w:rPr>
        <w:t>,</w:t>
      </w:r>
      <w:r w:rsidRPr="009409B0">
        <w:rPr>
          <w:rFonts w:eastAsia="Times New Roman"/>
          <w:color w:val="000000" w:themeColor="text1"/>
          <w:szCs w:val="24"/>
        </w:rPr>
        <w:t xml:space="preserve"> α</w:t>
      </w:r>
      <w:r>
        <w:rPr>
          <w:rFonts w:eastAsia="Times New Roman"/>
          <w:color w:val="000000" w:themeColor="text1"/>
          <w:szCs w:val="24"/>
        </w:rPr>
        <w:t xml:space="preserve">ρχή </w:t>
      </w:r>
      <w:r w:rsidRPr="009409B0">
        <w:rPr>
          <w:rFonts w:eastAsia="Times New Roman"/>
          <w:color w:val="000000" w:themeColor="text1"/>
          <w:szCs w:val="24"/>
        </w:rPr>
        <w:t xml:space="preserve">από την οποία απορρέει και η νομική θεμελίωση των </w:t>
      </w:r>
      <w:r w:rsidRPr="009409B0">
        <w:rPr>
          <w:rFonts w:eastAsia="Times New Roman"/>
          <w:color w:val="000000" w:themeColor="text1"/>
          <w:szCs w:val="24"/>
        </w:rPr>
        <w:lastRenderedPageBreak/>
        <w:t>ελληνικών αξιώσεων για τις λεγόμενες πολεμικές αποζημιώσεις</w:t>
      </w:r>
      <w:r>
        <w:rPr>
          <w:rFonts w:eastAsia="Times New Roman"/>
          <w:color w:val="000000" w:themeColor="text1"/>
          <w:szCs w:val="24"/>
        </w:rPr>
        <w:t>,</w:t>
      </w:r>
      <w:r w:rsidRPr="009409B0">
        <w:rPr>
          <w:rFonts w:eastAsia="Times New Roman"/>
          <w:color w:val="000000" w:themeColor="text1"/>
          <w:szCs w:val="24"/>
        </w:rPr>
        <w:t xml:space="preserve"> τις πολεμικές επανορθώσεις</w:t>
      </w:r>
      <w:r>
        <w:rPr>
          <w:rFonts w:eastAsia="Times New Roman"/>
          <w:color w:val="000000" w:themeColor="text1"/>
          <w:szCs w:val="24"/>
        </w:rPr>
        <w:t>,</w:t>
      </w:r>
      <w:r w:rsidRPr="009409B0">
        <w:rPr>
          <w:rFonts w:eastAsia="Times New Roman"/>
          <w:color w:val="000000" w:themeColor="text1"/>
          <w:szCs w:val="24"/>
        </w:rPr>
        <w:t xml:space="preserve"> το κατοχικό δάνειο</w:t>
      </w:r>
      <w:r>
        <w:rPr>
          <w:rFonts w:eastAsia="Times New Roman"/>
          <w:color w:val="000000" w:themeColor="text1"/>
          <w:szCs w:val="24"/>
        </w:rPr>
        <w:t xml:space="preserve">, </w:t>
      </w:r>
      <w:r w:rsidRPr="009409B0">
        <w:rPr>
          <w:rFonts w:eastAsia="Times New Roman"/>
          <w:color w:val="000000" w:themeColor="text1"/>
          <w:szCs w:val="24"/>
        </w:rPr>
        <w:t>θεμελίωση για την επιστροφή των αρχαιολογικών θησαυρών</w:t>
      </w:r>
      <w:r>
        <w:rPr>
          <w:rFonts w:eastAsia="Times New Roman"/>
          <w:color w:val="000000" w:themeColor="text1"/>
          <w:szCs w:val="24"/>
        </w:rPr>
        <w:t xml:space="preserve"> -ε</w:t>
      </w:r>
      <w:r w:rsidRPr="009409B0">
        <w:rPr>
          <w:rFonts w:eastAsia="Times New Roman"/>
          <w:color w:val="000000" w:themeColor="text1"/>
          <w:szCs w:val="24"/>
        </w:rPr>
        <w:t>ίναι και νεότερ</w:t>
      </w:r>
      <w:r>
        <w:rPr>
          <w:rFonts w:eastAsia="Times New Roman"/>
          <w:color w:val="000000" w:themeColor="text1"/>
          <w:szCs w:val="24"/>
        </w:rPr>
        <w:t>η κ</w:t>
      </w:r>
      <w:r w:rsidRPr="009409B0">
        <w:rPr>
          <w:rFonts w:eastAsia="Times New Roman"/>
          <w:color w:val="000000" w:themeColor="text1"/>
          <w:szCs w:val="24"/>
        </w:rPr>
        <w:t>αι πληρέστερη</w:t>
      </w:r>
      <w:r>
        <w:rPr>
          <w:rFonts w:eastAsia="Times New Roman"/>
          <w:color w:val="000000" w:themeColor="text1"/>
          <w:szCs w:val="24"/>
        </w:rPr>
        <w:t xml:space="preserve">-, </w:t>
      </w:r>
      <w:r w:rsidRPr="009409B0">
        <w:rPr>
          <w:rFonts w:eastAsia="Times New Roman"/>
          <w:color w:val="000000" w:themeColor="text1"/>
          <w:szCs w:val="24"/>
        </w:rPr>
        <w:t>ενώ εί</w:t>
      </w:r>
      <w:r w:rsidRPr="009409B0">
        <w:rPr>
          <w:rFonts w:eastAsia="Times New Roman"/>
          <w:color w:val="000000" w:themeColor="text1"/>
          <w:szCs w:val="24"/>
        </w:rPr>
        <w:t>ναι γνωστή η συζήτηση για τη νομική θεμελίωση των αξιώσεων που έχουν άτομα</w:t>
      </w:r>
      <w:r>
        <w:rPr>
          <w:rFonts w:eastAsia="Times New Roman"/>
          <w:color w:val="000000" w:themeColor="text1"/>
          <w:szCs w:val="24"/>
        </w:rPr>
        <w:t>,</w:t>
      </w:r>
      <w:r w:rsidRPr="009409B0">
        <w:rPr>
          <w:rFonts w:eastAsia="Times New Roman"/>
          <w:color w:val="000000" w:themeColor="text1"/>
          <w:szCs w:val="24"/>
        </w:rPr>
        <w:t xml:space="preserve"> ιδι</w:t>
      </w:r>
      <w:r>
        <w:rPr>
          <w:rFonts w:eastAsia="Times New Roman"/>
          <w:color w:val="000000" w:themeColor="text1"/>
          <w:szCs w:val="24"/>
        </w:rPr>
        <w:t>ώ</w:t>
      </w:r>
      <w:r w:rsidRPr="009409B0">
        <w:rPr>
          <w:rFonts w:eastAsia="Times New Roman"/>
          <w:color w:val="000000" w:themeColor="text1"/>
          <w:szCs w:val="24"/>
        </w:rPr>
        <w:t>τες</w:t>
      </w:r>
      <w:r>
        <w:rPr>
          <w:rFonts w:eastAsia="Times New Roman"/>
          <w:color w:val="000000" w:themeColor="text1"/>
          <w:szCs w:val="24"/>
        </w:rPr>
        <w:t>.</w:t>
      </w:r>
    </w:p>
    <w:p w14:paraId="619F8EAC"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Όμως</w:t>
      </w:r>
      <w:r w:rsidRPr="009409B0">
        <w:rPr>
          <w:rFonts w:eastAsia="Times New Roman"/>
          <w:color w:val="000000" w:themeColor="text1"/>
          <w:szCs w:val="24"/>
        </w:rPr>
        <w:t xml:space="preserve"> εάν θέλουμε να είμαστε ειλικρινείς και </w:t>
      </w:r>
      <w:r>
        <w:rPr>
          <w:rFonts w:eastAsia="Times New Roman"/>
          <w:color w:val="000000" w:themeColor="text1"/>
          <w:szCs w:val="24"/>
        </w:rPr>
        <w:t xml:space="preserve">αν </w:t>
      </w:r>
      <w:r w:rsidRPr="009409B0">
        <w:rPr>
          <w:rFonts w:eastAsia="Times New Roman"/>
          <w:color w:val="000000" w:themeColor="text1"/>
          <w:szCs w:val="24"/>
        </w:rPr>
        <w:t>θέλουμε να ε</w:t>
      </w:r>
      <w:r>
        <w:rPr>
          <w:rFonts w:eastAsia="Times New Roman"/>
          <w:color w:val="000000" w:themeColor="text1"/>
          <w:szCs w:val="24"/>
        </w:rPr>
        <w:t>πι</w:t>
      </w:r>
      <w:r w:rsidRPr="009409B0">
        <w:rPr>
          <w:rFonts w:eastAsia="Times New Roman"/>
          <w:color w:val="000000" w:themeColor="text1"/>
          <w:szCs w:val="24"/>
        </w:rPr>
        <w:t xml:space="preserve">τελέσουμε το εθνικό μας καθήκον </w:t>
      </w:r>
      <w:r>
        <w:rPr>
          <w:rFonts w:eastAsia="Times New Roman"/>
          <w:color w:val="000000" w:themeColor="text1"/>
          <w:szCs w:val="24"/>
        </w:rPr>
        <w:t xml:space="preserve">εις </w:t>
      </w:r>
      <w:r w:rsidRPr="009409B0">
        <w:rPr>
          <w:rFonts w:eastAsia="Times New Roman"/>
          <w:color w:val="000000" w:themeColor="text1"/>
          <w:szCs w:val="24"/>
        </w:rPr>
        <w:t>το ακέραιο</w:t>
      </w:r>
      <w:r>
        <w:rPr>
          <w:rFonts w:eastAsia="Times New Roman"/>
          <w:color w:val="000000" w:themeColor="text1"/>
          <w:szCs w:val="24"/>
        </w:rPr>
        <w:t>, τ</w:t>
      </w:r>
      <w:r w:rsidRPr="009409B0">
        <w:rPr>
          <w:rFonts w:eastAsia="Times New Roman"/>
          <w:color w:val="000000" w:themeColor="text1"/>
          <w:szCs w:val="24"/>
        </w:rPr>
        <w:t>ότε πρέπει άξονας της συζήτησής μας να είναι η αλήθεια και όχ</w:t>
      </w:r>
      <w:r w:rsidRPr="009409B0">
        <w:rPr>
          <w:rFonts w:eastAsia="Times New Roman"/>
          <w:color w:val="000000" w:themeColor="text1"/>
          <w:szCs w:val="24"/>
        </w:rPr>
        <w:t>ι η αναπαραγωγή στερεοτύπων</w:t>
      </w:r>
      <w:r>
        <w:rPr>
          <w:rFonts w:eastAsia="Times New Roman"/>
          <w:color w:val="000000" w:themeColor="text1"/>
          <w:szCs w:val="24"/>
        </w:rPr>
        <w:t>, όχι</w:t>
      </w:r>
      <w:r w:rsidRPr="009409B0">
        <w:rPr>
          <w:rFonts w:eastAsia="Times New Roman"/>
          <w:color w:val="000000" w:themeColor="text1"/>
          <w:szCs w:val="24"/>
        </w:rPr>
        <w:t xml:space="preserve"> η επανάληψη μύθων</w:t>
      </w:r>
      <w:r>
        <w:rPr>
          <w:rFonts w:eastAsia="Times New Roman"/>
          <w:color w:val="000000" w:themeColor="text1"/>
          <w:szCs w:val="24"/>
        </w:rPr>
        <w:t>.</w:t>
      </w:r>
    </w:p>
    <w:p w14:paraId="619F8EAD"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9409B0">
        <w:rPr>
          <w:rFonts w:eastAsia="Times New Roman"/>
          <w:color w:val="000000" w:themeColor="text1"/>
          <w:szCs w:val="24"/>
        </w:rPr>
        <w:t xml:space="preserve">ήμερα </w:t>
      </w:r>
      <w:r>
        <w:rPr>
          <w:rFonts w:eastAsia="Times New Roman"/>
          <w:color w:val="000000" w:themeColor="text1"/>
          <w:szCs w:val="24"/>
        </w:rPr>
        <w:t>η Βουλή καλείται να αντιληφθεί π</w:t>
      </w:r>
      <w:r w:rsidRPr="009409B0">
        <w:rPr>
          <w:rFonts w:eastAsia="Times New Roman"/>
          <w:color w:val="000000" w:themeColor="text1"/>
          <w:szCs w:val="24"/>
        </w:rPr>
        <w:t xml:space="preserve">όσο δύσκολο </w:t>
      </w:r>
      <w:r>
        <w:rPr>
          <w:rFonts w:eastAsia="Times New Roman"/>
          <w:color w:val="000000" w:themeColor="text1"/>
          <w:szCs w:val="24"/>
        </w:rPr>
        <w:t xml:space="preserve">είναι </w:t>
      </w:r>
      <w:r w:rsidRPr="009409B0">
        <w:rPr>
          <w:rFonts w:eastAsia="Times New Roman"/>
          <w:color w:val="000000" w:themeColor="text1"/>
          <w:szCs w:val="24"/>
        </w:rPr>
        <w:t xml:space="preserve">να </w:t>
      </w:r>
      <w:r>
        <w:rPr>
          <w:rFonts w:eastAsia="Times New Roman"/>
          <w:color w:val="000000" w:themeColor="text1"/>
          <w:szCs w:val="24"/>
        </w:rPr>
        <w:t>διαχειριστεί κανείς τ</w:t>
      </w:r>
      <w:r w:rsidRPr="009409B0">
        <w:rPr>
          <w:rFonts w:eastAsia="Times New Roman"/>
          <w:color w:val="000000" w:themeColor="text1"/>
          <w:szCs w:val="24"/>
        </w:rPr>
        <w:t>ο δίπολο που έχε</w:t>
      </w:r>
      <w:r>
        <w:rPr>
          <w:rFonts w:eastAsia="Times New Roman"/>
          <w:color w:val="000000" w:themeColor="text1"/>
          <w:szCs w:val="24"/>
        </w:rPr>
        <w:t xml:space="preserve">ι από </w:t>
      </w:r>
      <w:r w:rsidRPr="009409B0">
        <w:rPr>
          <w:rFonts w:eastAsia="Times New Roman"/>
          <w:color w:val="000000" w:themeColor="text1"/>
          <w:szCs w:val="24"/>
        </w:rPr>
        <w:t>τ</w:t>
      </w:r>
      <w:r>
        <w:rPr>
          <w:rFonts w:eastAsia="Times New Roman"/>
          <w:color w:val="000000" w:themeColor="text1"/>
          <w:szCs w:val="24"/>
        </w:rPr>
        <w:t>η</w:t>
      </w:r>
      <w:r w:rsidRPr="009409B0">
        <w:rPr>
          <w:rFonts w:eastAsia="Times New Roman"/>
          <w:color w:val="000000" w:themeColor="text1"/>
          <w:szCs w:val="24"/>
        </w:rPr>
        <w:t xml:space="preserve"> </w:t>
      </w:r>
      <w:r>
        <w:rPr>
          <w:rFonts w:eastAsia="Times New Roman"/>
          <w:color w:val="000000" w:themeColor="text1"/>
          <w:szCs w:val="24"/>
        </w:rPr>
        <w:t>μια</w:t>
      </w:r>
      <w:r w:rsidRPr="009409B0">
        <w:rPr>
          <w:rFonts w:eastAsia="Times New Roman"/>
          <w:color w:val="000000" w:themeColor="text1"/>
          <w:szCs w:val="24"/>
        </w:rPr>
        <w:t xml:space="preserve"> μεριά τα εύκολα λόγια </w:t>
      </w:r>
      <w:r>
        <w:rPr>
          <w:rFonts w:eastAsia="Times New Roman"/>
          <w:color w:val="000000" w:themeColor="text1"/>
          <w:szCs w:val="24"/>
        </w:rPr>
        <w:t xml:space="preserve">για εσωτερική κατανάλωση </w:t>
      </w:r>
      <w:r w:rsidRPr="009409B0">
        <w:rPr>
          <w:rFonts w:eastAsia="Times New Roman"/>
          <w:color w:val="000000" w:themeColor="text1"/>
          <w:szCs w:val="24"/>
        </w:rPr>
        <w:t>και από την άλλη μεριά τις δύσκολες πράξεις που</w:t>
      </w:r>
      <w:r w:rsidRPr="009409B0">
        <w:rPr>
          <w:rFonts w:eastAsia="Times New Roman"/>
          <w:color w:val="000000" w:themeColor="text1"/>
          <w:szCs w:val="24"/>
        </w:rPr>
        <w:t xml:space="preserve"> παράγουν διεθνές πολιτικό</w:t>
      </w:r>
      <w:r>
        <w:rPr>
          <w:rFonts w:eastAsia="Times New Roman"/>
          <w:color w:val="000000" w:themeColor="text1"/>
          <w:szCs w:val="24"/>
        </w:rPr>
        <w:t>,</w:t>
      </w:r>
      <w:r w:rsidRPr="009409B0">
        <w:rPr>
          <w:rFonts w:eastAsia="Times New Roman"/>
          <w:color w:val="000000" w:themeColor="text1"/>
          <w:szCs w:val="24"/>
        </w:rPr>
        <w:t xml:space="preserve"> νομικό και οικονομικό αποτέλεσμα</w:t>
      </w:r>
      <w:r>
        <w:rPr>
          <w:rFonts w:eastAsia="Times New Roman"/>
          <w:color w:val="000000" w:themeColor="text1"/>
          <w:szCs w:val="24"/>
        </w:rPr>
        <w:t>.</w:t>
      </w:r>
    </w:p>
    <w:p w14:paraId="619F8EAE"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9409B0">
        <w:rPr>
          <w:rFonts w:eastAsia="Times New Roman"/>
          <w:color w:val="000000" w:themeColor="text1"/>
          <w:szCs w:val="24"/>
        </w:rPr>
        <w:t>υζητούμε για πράγματα</w:t>
      </w:r>
      <w:r>
        <w:rPr>
          <w:rFonts w:eastAsia="Times New Roman"/>
          <w:color w:val="000000" w:themeColor="text1"/>
          <w:szCs w:val="24"/>
        </w:rPr>
        <w:t>,</w:t>
      </w:r>
      <w:r w:rsidRPr="009409B0">
        <w:rPr>
          <w:rFonts w:eastAsia="Times New Roman"/>
          <w:color w:val="000000" w:themeColor="text1"/>
          <w:szCs w:val="24"/>
        </w:rPr>
        <w:t xml:space="preserve"> τα οποία είναι ιστορικ</w:t>
      </w:r>
      <w:r>
        <w:rPr>
          <w:rFonts w:eastAsia="Times New Roman"/>
          <w:color w:val="000000" w:themeColor="text1"/>
          <w:szCs w:val="24"/>
        </w:rPr>
        <w:t>ώ</w:t>
      </w:r>
      <w:r w:rsidRPr="009409B0">
        <w:rPr>
          <w:rFonts w:eastAsia="Times New Roman"/>
          <w:color w:val="000000" w:themeColor="text1"/>
          <w:szCs w:val="24"/>
        </w:rPr>
        <w:t>ς επιβεβαιωμένα</w:t>
      </w:r>
      <w:r>
        <w:rPr>
          <w:rFonts w:eastAsia="Times New Roman"/>
          <w:color w:val="000000" w:themeColor="text1"/>
          <w:szCs w:val="24"/>
        </w:rPr>
        <w:t>,</w:t>
      </w:r>
      <w:r w:rsidRPr="009409B0">
        <w:rPr>
          <w:rFonts w:eastAsia="Times New Roman"/>
          <w:color w:val="000000" w:themeColor="text1"/>
          <w:szCs w:val="24"/>
        </w:rPr>
        <w:t xml:space="preserve"> αναμφισβήτητα</w:t>
      </w:r>
      <w:r>
        <w:rPr>
          <w:rFonts w:eastAsia="Times New Roman"/>
          <w:color w:val="000000" w:themeColor="text1"/>
          <w:szCs w:val="24"/>
        </w:rPr>
        <w:t>,</w:t>
      </w:r>
      <w:r w:rsidRPr="009409B0">
        <w:rPr>
          <w:rFonts w:eastAsia="Times New Roman"/>
          <w:color w:val="000000" w:themeColor="text1"/>
          <w:szCs w:val="24"/>
        </w:rPr>
        <w:t xml:space="preserve"> τεκμηριωμένα</w:t>
      </w:r>
      <w:r>
        <w:rPr>
          <w:rFonts w:eastAsia="Times New Roman"/>
          <w:color w:val="000000" w:themeColor="text1"/>
          <w:szCs w:val="24"/>
        </w:rPr>
        <w:t>, αλλά δεν φαντάζομαι ότι είναι αυτό τ</w:t>
      </w:r>
      <w:r w:rsidRPr="009409B0">
        <w:rPr>
          <w:rFonts w:eastAsia="Times New Roman"/>
          <w:color w:val="000000" w:themeColor="text1"/>
          <w:szCs w:val="24"/>
        </w:rPr>
        <w:t>ο ζητούμενο</w:t>
      </w:r>
      <w:r>
        <w:rPr>
          <w:rFonts w:eastAsia="Times New Roman"/>
          <w:color w:val="000000" w:themeColor="text1"/>
          <w:szCs w:val="24"/>
        </w:rPr>
        <w:t xml:space="preserve"> ούτε για τη Βουλή των Ελλήνων ο</w:t>
      </w:r>
      <w:r w:rsidRPr="009409B0">
        <w:rPr>
          <w:rFonts w:eastAsia="Times New Roman"/>
          <w:color w:val="000000" w:themeColor="text1"/>
          <w:szCs w:val="24"/>
        </w:rPr>
        <w:t xml:space="preserve">ύτε </w:t>
      </w:r>
      <w:r w:rsidRPr="009409B0">
        <w:rPr>
          <w:rFonts w:eastAsia="Times New Roman"/>
          <w:color w:val="000000" w:themeColor="text1"/>
          <w:szCs w:val="24"/>
        </w:rPr>
        <w:lastRenderedPageBreak/>
        <w:t>για τους συγγενείς</w:t>
      </w:r>
      <w:r w:rsidRPr="009409B0">
        <w:rPr>
          <w:rFonts w:eastAsia="Times New Roman"/>
          <w:color w:val="000000" w:themeColor="text1"/>
          <w:szCs w:val="24"/>
        </w:rPr>
        <w:t xml:space="preserve"> των θυμάτων</w:t>
      </w:r>
      <w:r>
        <w:rPr>
          <w:rFonts w:eastAsia="Times New Roman"/>
          <w:color w:val="000000" w:themeColor="text1"/>
          <w:szCs w:val="24"/>
        </w:rPr>
        <w:t>,</w:t>
      </w:r>
      <w:r w:rsidRPr="009409B0">
        <w:rPr>
          <w:rFonts w:eastAsia="Times New Roman"/>
          <w:color w:val="000000" w:themeColor="text1"/>
          <w:szCs w:val="24"/>
        </w:rPr>
        <w:t xml:space="preserve"> </w:t>
      </w:r>
      <w:r>
        <w:rPr>
          <w:rFonts w:eastAsia="Times New Roman"/>
          <w:color w:val="000000" w:themeColor="text1"/>
          <w:szCs w:val="24"/>
        </w:rPr>
        <w:t xml:space="preserve">ούτε για τους σημερνούς </w:t>
      </w:r>
      <w:r w:rsidRPr="009409B0">
        <w:rPr>
          <w:rFonts w:eastAsia="Times New Roman"/>
          <w:color w:val="000000" w:themeColor="text1"/>
          <w:szCs w:val="24"/>
        </w:rPr>
        <w:t>κ</w:t>
      </w:r>
      <w:r>
        <w:rPr>
          <w:rFonts w:eastAsia="Times New Roman"/>
          <w:color w:val="000000" w:themeColor="text1"/>
          <w:szCs w:val="24"/>
        </w:rPr>
        <w:t xml:space="preserve">ατοίκους </w:t>
      </w:r>
      <w:r w:rsidRPr="009409B0">
        <w:rPr>
          <w:rFonts w:eastAsia="Times New Roman"/>
          <w:color w:val="000000" w:themeColor="text1"/>
          <w:szCs w:val="24"/>
        </w:rPr>
        <w:t xml:space="preserve">των ιστορικών και μαρτυρικών τόπων της χώρας </w:t>
      </w:r>
      <w:r>
        <w:rPr>
          <w:rFonts w:eastAsia="Times New Roman"/>
          <w:color w:val="000000" w:themeColor="text1"/>
          <w:szCs w:val="24"/>
        </w:rPr>
        <w:t>μας,</w:t>
      </w:r>
      <w:r w:rsidRPr="009409B0">
        <w:rPr>
          <w:rFonts w:eastAsia="Times New Roman"/>
          <w:color w:val="000000" w:themeColor="text1"/>
          <w:szCs w:val="24"/>
        </w:rPr>
        <w:t xml:space="preserve"> ούτε για όλο</w:t>
      </w:r>
      <w:r>
        <w:rPr>
          <w:rFonts w:eastAsia="Times New Roman"/>
          <w:color w:val="000000" w:themeColor="text1"/>
          <w:szCs w:val="24"/>
        </w:rPr>
        <w:t>ν</w:t>
      </w:r>
      <w:r w:rsidRPr="009409B0">
        <w:rPr>
          <w:rFonts w:eastAsia="Times New Roman"/>
          <w:color w:val="000000" w:themeColor="text1"/>
          <w:szCs w:val="24"/>
        </w:rPr>
        <w:t xml:space="preserve"> τον ελληνικό λαό </w:t>
      </w:r>
      <w:r>
        <w:rPr>
          <w:rFonts w:eastAsia="Times New Roman"/>
          <w:color w:val="000000" w:themeColor="text1"/>
          <w:szCs w:val="24"/>
        </w:rPr>
        <w:t xml:space="preserve">που </w:t>
      </w:r>
      <w:r w:rsidRPr="009409B0">
        <w:rPr>
          <w:rFonts w:eastAsia="Times New Roman"/>
          <w:color w:val="000000" w:themeColor="text1"/>
          <w:szCs w:val="24"/>
        </w:rPr>
        <w:t xml:space="preserve">είναι κληρονόμος και διάδοχος αυτής της </w:t>
      </w:r>
      <w:r>
        <w:rPr>
          <w:rFonts w:eastAsia="Times New Roman"/>
          <w:color w:val="000000" w:themeColor="text1"/>
          <w:szCs w:val="24"/>
        </w:rPr>
        <w:t>μνή</w:t>
      </w:r>
      <w:r w:rsidRPr="009409B0">
        <w:rPr>
          <w:rFonts w:eastAsia="Times New Roman"/>
          <w:color w:val="000000" w:themeColor="text1"/>
          <w:szCs w:val="24"/>
        </w:rPr>
        <w:t>μης</w:t>
      </w:r>
      <w:r>
        <w:rPr>
          <w:rFonts w:eastAsia="Times New Roman"/>
          <w:color w:val="000000" w:themeColor="text1"/>
          <w:szCs w:val="24"/>
        </w:rPr>
        <w:t>. Χ</w:t>
      </w:r>
      <w:r w:rsidRPr="009409B0">
        <w:rPr>
          <w:rFonts w:eastAsia="Times New Roman"/>
          <w:color w:val="000000" w:themeColor="text1"/>
          <w:szCs w:val="24"/>
        </w:rPr>
        <w:t xml:space="preserve">ρειάζεται κάτι πιο πρακτικό και κάτι πιο συγκεκριμένο και </w:t>
      </w:r>
      <w:r>
        <w:rPr>
          <w:rFonts w:eastAsia="Times New Roman"/>
          <w:color w:val="000000" w:themeColor="text1"/>
          <w:szCs w:val="24"/>
        </w:rPr>
        <w:t>χρειάζεται</w:t>
      </w:r>
      <w:r w:rsidRPr="009409B0">
        <w:rPr>
          <w:rFonts w:eastAsia="Times New Roman"/>
          <w:color w:val="000000" w:themeColor="text1"/>
          <w:szCs w:val="24"/>
        </w:rPr>
        <w:t xml:space="preserve"> να είμαστε ειλικρινείς και ακριβείς μεταξύ </w:t>
      </w:r>
      <w:r>
        <w:rPr>
          <w:rFonts w:eastAsia="Times New Roman"/>
          <w:color w:val="000000" w:themeColor="text1"/>
          <w:szCs w:val="24"/>
        </w:rPr>
        <w:t>μας.</w:t>
      </w:r>
    </w:p>
    <w:p w14:paraId="619F8EAF"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Είναι </w:t>
      </w:r>
      <w:r w:rsidRPr="009409B0">
        <w:rPr>
          <w:rFonts w:eastAsia="Times New Roman"/>
          <w:color w:val="000000" w:themeColor="text1"/>
          <w:szCs w:val="24"/>
        </w:rPr>
        <w:t xml:space="preserve">αξιοπρόσεκτη </w:t>
      </w:r>
      <w:r>
        <w:rPr>
          <w:rFonts w:eastAsia="Times New Roman"/>
          <w:color w:val="000000" w:themeColor="text1"/>
          <w:szCs w:val="24"/>
        </w:rPr>
        <w:t xml:space="preserve">η </w:t>
      </w:r>
      <w:r w:rsidRPr="009409B0">
        <w:rPr>
          <w:rFonts w:eastAsia="Times New Roman"/>
          <w:color w:val="000000" w:themeColor="text1"/>
          <w:szCs w:val="24"/>
        </w:rPr>
        <w:t>προσπάθεια που έγινε στη Διακομματική Επιτροπή και είναι</w:t>
      </w:r>
      <w:r>
        <w:rPr>
          <w:rFonts w:eastAsia="Times New Roman"/>
          <w:color w:val="000000" w:themeColor="text1"/>
          <w:szCs w:val="24"/>
        </w:rPr>
        <w:t>, β</w:t>
      </w:r>
      <w:r w:rsidRPr="009409B0">
        <w:rPr>
          <w:rFonts w:eastAsia="Times New Roman"/>
          <w:color w:val="000000" w:themeColor="text1"/>
          <w:szCs w:val="24"/>
        </w:rPr>
        <w:t>εβαίως</w:t>
      </w:r>
      <w:r>
        <w:rPr>
          <w:rFonts w:eastAsia="Times New Roman"/>
          <w:color w:val="000000" w:themeColor="text1"/>
          <w:szCs w:val="24"/>
        </w:rPr>
        <w:t xml:space="preserve">, άξια </w:t>
      </w:r>
      <w:r w:rsidRPr="009409B0">
        <w:rPr>
          <w:rFonts w:eastAsia="Times New Roman"/>
          <w:color w:val="000000" w:themeColor="text1"/>
          <w:szCs w:val="24"/>
        </w:rPr>
        <w:t xml:space="preserve">τιμής και σεβασμού η βοήθεια που προσέφερε και το Γενικό Λογιστήριο </w:t>
      </w:r>
      <w:r>
        <w:rPr>
          <w:rFonts w:eastAsia="Times New Roman"/>
          <w:color w:val="000000" w:themeColor="text1"/>
          <w:szCs w:val="24"/>
        </w:rPr>
        <w:t>του Κ</w:t>
      </w:r>
      <w:r w:rsidRPr="009409B0">
        <w:rPr>
          <w:rFonts w:eastAsia="Times New Roman"/>
          <w:color w:val="000000" w:themeColor="text1"/>
          <w:szCs w:val="24"/>
        </w:rPr>
        <w:t>ράτους και το Υπουργείο Εξωτερικών με τις</w:t>
      </w:r>
      <w:r w:rsidRPr="009409B0">
        <w:rPr>
          <w:rFonts w:eastAsia="Times New Roman"/>
          <w:color w:val="000000" w:themeColor="text1"/>
          <w:szCs w:val="24"/>
        </w:rPr>
        <w:t xml:space="preserve"> </w:t>
      </w:r>
      <w:r>
        <w:rPr>
          <w:rFonts w:eastAsia="Times New Roman"/>
          <w:color w:val="000000" w:themeColor="text1"/>
          <w:szCs w:val="24"/>
        </w:rPr>
        <w:t>υπηρεσίες και το αρχείο του και, β</w:t>
      </w:r>
      <w:r w:rsidRPr="009409B0">
        <w:rPr>
          <w:rFonts w:eastAsia="Times New Roman"/>
          <w:color w:val="000000" w:themeColor="text1"/>
          <w:szCs w:val="24"/>
        </w:rPr>
        <w:t>εβαίως</w:t>
      </w:r>
      <w:r>
        <w:rPr>
          <w:rFonts w:eastAsia="Times New Roman"/>
          <w:color w:val="000000" w:themeColor="text1"/>
          <w:szCs w:val="24"/>
        </w:rPr>
        <w:t>,</w:t>
      </w:r>
      <w:r w:rsidRPr="009409B0">
        <w:rPr>
          <w:rFonts w:eastAsia="Times New Roman"/>
          <w:color w:val="000000" w:themeColor="text1"/>
          <w:szCs w:val="24"/>
        </w:rPr>
        <w:t xml:space="preserve"> το </w:t>
      </w:r>
      <w:r>
        <w:rPr>
          <w:rFonts w:eastAsia="Times New Roman"/>
          <w:color w:val="000000" w:themeColor="text1"/>
          <w:szCs w:val="24"/>
        </w:rPr>
        <w:t>Νομικό Συμβούλιο τ</w:t>
      </w:r>
      <w:r w:rsidRPr="009409B0">
        <w:rPr>
          <w:rFonts w:eastAsia="Times New Roman"/>
          <w:color w:val="000000" w:themeColor="text1"/>
          <w:szCs w:val="24"/>
        </w:rPr>
        <w:t>ου Κράτους και οι εκπρόσωποι της ακαδημαϊκής κοινότητας</w:t>
      </w:r>
      <w:r>
        <w:rPr>
          <w:rFonts w:eastAsia="Times New Roman"/>
          <w:color w:val="000000" w:themeColor="text1"/>
          <w:szCs w:val="24"/>
        </w:rPr>
        <w:t xml:space="preserve">, ιδίως οι </w:t>
      </w:r>
      <w:r w:rsidRPr="009409B0">
        <w:rPr>
          <w:rFonts w:eastAsia="Times New Roman"/>
          <w:color w:val="000000" w:themeColor="text1"/>
          <w:szCs w:val="24"/>
        </w:rPr>
        <w:t xml:space="preserve">εκπρόσωποι του Διεθνούς </w:t>
      </w:r>
      <w:r>
        <w:rPr>
          <w:rFonts w:eastAsia="Times New Roman"/>
          <w:color w:val="000000" w:themeColor="text1"/>
          <w:szCs w:val="24"/>
        </w:rPr>
        <w:t>Δ</w:t>
      </w:r>
      <w:r w:rsidRPr="009409B0">
        <w:rPr>
          <w:rFonts w:eastAsia="Times New Roman"/>
          <w:color w:val="000000" w:themeColor="text1"/>
          <w:szCs w:val="24"/>
        </w:rPr>
        <w:t>ικαίου</w:t>
      </w:r>
      <w:r>
        <w:rPr>
          <w:rFonts w:eastAsia="Times New Roman"/>
          <w:color w:val="000000" w:themeColor="text1"/>
          <w:szCs w:val="24"/>
        </w:rPr>
        <w:t>.</w:t>
      </w:r>
    </w:p>
    <w:p w14:paraId="619F8EB0"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Όμως,</w:t>
      </w:r>
      <w:r w:rsidRPr="009409B0">
        <w:rPr>
          <w:rFonts w:eastAsia="Times New Roman"/>
          <w:color w:val="000000" w:themeColor="text1"/>
          <w:szCs w:val="24"/>
        </w:rPr>
        <w:t xml:space="preserve"> από την έκθεση αυτή λείπει η πλήρης καταγραφή των ενεργειών των ελληνικών κυβερνήσεων</w:t>
      </w:r>
      <w:r>
        <w:rPr>
          <w:rFonts w:eastAsia="Times New Roman"/>
          <w:color w:val="000000" w:themeColor="text1"/>
          <w:szCs w:val="24"/>
        </w:rPr>
        <w:t xml:space="preserve">, </w:t>
      </w:r>
      <w:r>
        <w:rPr>
          <w:rFonts w:eastAsia="Times New Roman"/>
          <w:color w:val="000000" w:themeColor="text1"/>
          <w:szCs w:val="24"/>
        </w:rPr>
        <w:t>ιδίω</w:t>
      </w:r>
      <w:r w:rsidRPr="009409B0">
        <w:rPr>
          <w:rFonts w:eastAsia="Times New Roman"/>
          <w:color w:val="000000" w:themeColor="text1"/>
          <w:szCs w:val="24"/>
        </w:rPr>
        <w:t>ς από την επανένωση της Γερμανίας</w:t>
      </w:r>
      <w:r>
        <w:rPr>
          <w:rFonts w:eastAsia="Times New Roman"/>
          <w:color w:val="000000" w:themeColor="text1"/>
          <w:szCs w:val="24"/>
        </w:rPr>
        <w:t xml:space="preserve"> και μετά, </w:t>
      </w:r>
      <w:r w:rsidRPr="009409B0">
        <w:rPr>
          <w:rFonts w:eastAsia="Times New Roman"/>
          <w:color w:val="000000" w:themeColor="text1"/>
          <w:szCs w:val="24"/>
        </w:rPr>
        <w:t>ιδίως από το 1990 και μετά</w:t>
      </w:r>
      <w:r>
        <w:rPr>
          <w:rFonts w:eastAsia="Times New Roman"/>
          <w:color w:val="000000" w:themeColor="text1"/>
          <w:szCs w:val="24"/>
        </w:rPr>
        <w:t>,</w:t>
      </w:r>
      <w:r w:rsidRPr="009409B0">
        <w:rPr>
          <w:rFonts w:eastAsia="Times New Roman"/>
          <w:color w:val="000000" w:themeColor="text1"/>
          <w:szCs w:val="24"/>
        </w:rPr>
        <w:t xml:space="preserve"> ώστε να αποδεικνύεται ότι η Ελλάδα πολιτικά και διπλωματικά έχει θέσει</w:t>
      </w:r>
      <w:r>
        <w:rPr>
          <w:rFonts w:eastAsia="Times New Roman"/>
          <w:color w:val="000000" w:themeColor="text1"/>
          <w:szCs w:val="24"/>
        </w:rPr>
        <w:t>,</w:t>
      </w:r>
      <w:r w:rsidRPr="009409B0">
        <w:rPr>
          <w:rFonts w:eastAsia="Times New Roman"/>
          <w:color w:val="000000" w:themeColor="text1"/>
          <w:szCs w:val="24"/>
        </w:rPr>
        <w:t xml:space="preserve"> θέτει </w:t>
      </w:r>
      <w:r>
        <w:rPr>
          <w:rFonts w:eastAsia="Times New Roman"/>
          <w:color w:val="000000" w:themeColor="text1"/>
          <w:szCs w:val="24"/>
        </w:rPr>
        <w:t xml:space="preserve">και </w:t>
      </w:r>
      <w:r w:rsidRPr="009409B0">
        <w:rPr>
          <w:rFonts w:eastAsia="Times New Roman"/>
          <w:color w:val="000000" w:themeColor="text1"/>
          <w:szCs w:val="24"/>
        </w:rPr>
        <w:t>διατηρ</w:t>
      </w:r>
      <w:r>
        <w:rPr>
          <w:rFonts w:eastAsia="Times New Roman"/>
          <w:color w:val="000000" w:themeColor="text1"/>
          <w:szCs w:val="24"/>
        </w:rPr>
        <w:t xml:space="preserve">εί ζωντανό </w:t>
      </w:r>
      <w:r w:rsidRPr="009409B0">
        <w:rPr>
          <w:rFonts w:eastAsia="Times New Roman"/>
          <w:color w:val="000000" w:themeColor="text1"/>
          <w:szCs w:val="24"/>
        </w:rPr>
        <w:t>το ζήτημα αυτό</w:t>
      </w:r>
      <w:r>
        <w:rPr>
          <w:rFonts w:eastAsia="Times New Roman"/>
          <w:color w:val="000000" w:themeColor="text1"/>
          <w:szCs w:val="24"/>
        </w:rPr>
        <w:t>. Παραδόξως είναι</w:t>
      </w:r>
      <w:r w:rsidRPr="009409B0">
        <w:rPr>
          <w:rFonts w:eastAsia="Times New Roman"/>
          <w:color w:val="000000" w:themeColor="text1"/>
          <w:szCs w:val="24"/>
        </w:rPr>
        <w:t xml:space="preserve"> ελλιπέστατη </w:t>
      </w:r>
      <w:r>
        <w:rPr>
          <w:rFonts w:eastAsia="Times New Roman"/>
          <w:color w:val="000000" w:themeColor="text1"/>
          <w:szCs w:val="24"/>
        </w:rPr>
        <w:t xml:space="preserve">η </w:t>
      </w:r>
      <w:r w:rsidRPr="009409B0">
        <w:rPr>
          <w:rFonts w:eastAsia="Times New Roman"/>
          <w:color w:val="000000" w:themeColor="text1"/>
          <w:szCs w:val="24"/>
        </w:rPr>
        <w:t>αναφορά στο πόρισμα</w:t>
      </w:r>
      <w:r>
        <w:rPr>
          <w:rFonts w:eastAsia="Times New Roman"/>
          <w:color w:val="000000" w:themeColor="text1"/>
          <w:szCs w:val="24"/>
        </w:rPr>
        <w:t xml:space="preserve">. </w:t>
      </w:r>
    </w:p>
    <w:p w14:paraId="619F8EB1"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Θέλω ν</w:t>
      </w:r>
      <w:r w:rsidRPr="009409B0">
        <w:rPr>
          <w:rFonts w:eastAsia="Times New Roman"/>
          <w:color w:val="000000" w:themeColor="text1"/>
          <w:szCs w:val="24"/>
        </w:rPr>
        <w:t>α σας θ</w:t>
      </w:r>
      <w:r w:rsidRPr="009409B0">
        <w:rPr>
          <w:rFonts w:eastAsia="Times New Roman"/>
          <w:color w:val="000000" w:themeColor="text1"/>
          <w:szCs w:val="24"/>
        </w:rPr>
        <w:t xml:space="preserve">υμίσω </w:t>
      </w:r>
      <w:r>
        <w:rPr>
          <w:rFonts w:eastAsia="Times New Roman"/>
          <w:color w:val="000000" w:themeColor="text1"/>
          <w:szCs w:val="24"/>
        </w:rPr>
        <w:t xml:space="preserve">ότι το 1995 </w:t>
      </w:r>
      <w:r w:rsidRPr="009409B0">
        <w:rPr>
          <w:rFonts w:eastAsia="Times New Roman"/>
          <w:color w:val="000000" w:themeColor="text1"/>
          <w:szCs w:val="24"/>
        </w:rPr>
        <w:t xml:space="preserve">επιδόθηκε ρηματική διακοίνωση από τον Έλληνα </w:t>
      </w:r>
      <w:r>
        <w:rPr>
          <w:rFonts w:eastAsia="Times New Roman"/>
          <w:color w:val="000000" w:themeColor="text1"/>
          <w:szCs w:val="24"/>
        </w:rPr>
        <w:t>π</w:t>
      </w:r>
      <w:r w:rsidRPr="009409B0">
        <w:rPr>
          <w:rFonts w:eastAsia="Times New Roman"/>
          <w:color w:val="000000" w:themeColor="text1"/>
          <w:szCs w:val="24"/>
        </w:rPr>
        <w:t xml:space="preserve">ρέσβη στο γερμανικό Υπουργείο Εξωτερικών </w:t>
      </w:r>
      <w:r>
        <w:rPr>
          <w:rFonts w:eastAsia="Times New Roman"/>
          <w:color w:val="000000" w:themeColor="text1"/>
          <w:szCs w:val="24"/>
        </w:rPr>
        <w:t xml:space="preserve">κατ’ εντολή </w:t>
      </w:r>
      <w:r w:rsidRPr="009409B0">
        <w:rPr>
          <w:rFonts w:eastAsia="Times New Roman"/>
          <w:color w:val="000000" w:themeColor="text1"/>
          <w:szCs w:val="24"/>
        </w:rPr>
        <w:t xml:space="preserve">του τότε Υπουργού </w:t>
      </w:r>
      <w:r>
        <w:rPr>
          <w:rFonts w:eastAsia="Times New Roman"/>
          <w:color w:val="000000" w:themeColor="text1"/>
          <w:szCs w:val="24"/>
        </w:rPr>
        <w:t>Εξωτερικών Κ</w:t>
      </w:r>
      <w:r w:rsidRPr="009409B0">
        <w:rPr>
          <w:rFonts w:eastAsia="Times New Roman"/>
          <w:color w:val="000000" w:themeColor="text1"/>
          <w:szCs w:val="24"/>
        </w:rPr>
        <w:t>ά</w:t>
      </w:r>
      <w:r>
        <w:rPr>
          <w:rFonts w:eastAsia="Times New Roman"/>
          <w:color w:val="000000" w:themeColor="text1"/>
          <w:szCs w:val="24"/>
        </w:rPr>
        <w:t>ρολου</w:t>
      </w:r>
      <w:r w:rsidRPr="009409B0">
        <w:rPr>
          <w:rFonts w:eastAsia="Times New Roman"/>
          <w:color w:val="000000" w:themeColor="text1"/>
          <w:szCs w:val="24"/>
        </w:rPr>
        <w:t xml:space="preserve"> Παπούλια και αυτό μνημονεύεται</w:t>
      </w:r>
      <w:r>
        <w:rPr>
          <w:rFonts w:eastAsia="Times New Roman"/>
          <w:color w:val="000000" w:themeColor="text1"/>
          <w:szCs w:val="24"/>
        </w:rPr>
        <w:t xml:space="preserve">. Όμως, δεν πηγαίνουμε ξαφνικά </w:t>
      </w:r>
      <w:r w:rsidRPr="009409B0">
        <w:rPr>
          <w:rFonts w:eastAsia="Times New Roman"/>
          <w:color w:val="000000" w:themeColor="text1"/>
          <w:szCs w:val="24"/>
        </w:rPr>
        <w:t>από το 1995 στο 2019</w:t>
      </w:r>
      <w:r>
        <w:rPr>
          <w:rFonts w:eastAsia="Times New Roman"/>
          <w:color w:val="000000" w:themeColor="text1"/>
          <w:szCs w:val="24"/>
        </w:rPr>
        <w:t xml:space="preserve">. </w:t>
      </w:r>
    </w:p>
    <w:p w14:paraId="619F8EB2"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Το 1998 ο τότε </w:t>
      </w:r>
      <w:r>
        <w:rPr>
          <w:rFonts w:eastAsia="Times New Roman"/>
          <w:color w:val="000000" w:themeColor="text1"/>
          <w:szCs w:val="24"/>
        </w:rPr>
        <w:t>π</w:t>
      </w:r>
      <w:r w:rsidRPr="009409B0">
        <w:rPr>
          <w:rFonts w:eastAsia="Times New Roman"/>
          <w:color w:val="000000" w:themeColor="text1"/>
          <w:szCs w:val="24"/>
        </w:rPr>
        <w:t>ρέ</w:t>
      </w:r>
      <w:r w:rsidRPr="009409B0">
        <w:rPr>
          <w:rFonts w:eastAsia="Times New Roman"/>
          <w:color w:val="000000" w:themeColor="text1"/>
          <w:szCs w:val="24"/>
        </w:rPr>
        <w:t xml:space="preserve">σβης της Ελλάδος </w:t>
      </w:r>
      <w:r>
        <w:rPr>
          <w:rFonts w:eastAsia="Times New Roman"/>
          <w:color w:val="000000" w:themeColor="text1"/>
          <w:szCs w:val="24"/>
        </w:rPr>
        <w:t>και στη συνέχεια Γενικός Γραμματέας Π</w:t>
      </w:r>
      <w:r w:rsidRPr="009409B0">
        <w:rPr>
          <w:rFonts w:eastAsia="Times New Roman"/>
          <w:color w:val="000000" w:themeColor="text1"/>
          <w:szCs w:val="24"/>
        </w:rPr>
        <w:t xml:space="preserve">ροεδρίας της </w:t>
      </w:r>
      <w:r>
        <w:rPr>
          <w:rFonts w:eastAsia="Times New Roman"/>
          <w:color w:val="000000" w:themeColor="text1"/>
          <w:szCs w:val="24"/>
        </w:rPr>
        <w:t>Δ</w:t>
      </w:r>
      <w:r w:rsidRPr="009409B0">
        <w:rPr>
          <w:rFonts w:eastAsia="Times New Roman"/>
          <w:color w:val="000000" w:themeColor="text1"/>
          <w:szCs w:val="24"/>
        </w:rPr>
        <w:t>ημοκρατίας</w:t>
      </w:r>
      <w:r>
        <w:rPr>
          <w:rFonts w:eastAsia="Times New Roman"/>
          <w:color w:val="000000" w:themeColor="text1"/>
          <w:szCs w:val="24"/>
        </w:rPr>
        <w:t>, ο Π</w:t>
      </w:r>
      <w:r w:rsidRPr="009409B0">
        <w:rPr>
          <w:rFonts w:eastAsia="Times New Roman"/>
          <w:color w:val="000000" w:themeColor="text1"/>
          <w:szCs w:val="24"/>
        </w:rPr>
        <w:t>ρέσβης κ</w:t>
      </w:r>
      <w:r>
        <w:rPr>
          <w:rFonts w:eastAsia="Times New Roman"/>
          <w:color w:val="000000" w:themeColor="text1"/>
          <w:szCs w:val="24"/>
        </w:rPr>
        <w:t>.</w:t>
      </w:r>
      <w:r w:rsidRPr="009409B0">
        <w:rPr>
          <w:rFonts w:eastAsia="Times New Roman"/>
          <w:color w:val="000000" w:themeColor="text1"/>
          <w:szCs w:val="24"/>
        </w:rPr>
        <w:t xml:space="preserve"> </w:t>
      </w:r>
      <w:r>
        <w:rPr>
          <w:rFonts w:eastAsia="Times New Roman"/>
          <w:color w:val="000000" w:themeColor="text1"/>
          <w:szCs w:val="24"/>
        </w:rPr>
        <w:t>Η</w:t>
      </w:r>
      <w:r w:rsidRPr="009409B0">
        <w:rPr>
          <w:rFonts w:eastAsia="Times New Roman"/>
          <w:color w:val="000000" w:themeColor="text1"/>
          <w:szCs w:val="24"/>
        </w:rPr>
        <w:t>λιανός</w:t>
      </w:r>
      <w:r>
        <w:rPr>
          <w:rFonts w:eastAsia="Times New Roman"/>
          <w:color w:val="000000" w:themeColor="text1"/>
          <w:szCs w:val="24"/>
        </w:rPr>
        <w:t>,</w:t>
      </w:r>
      <w:r w:rsidRPr="009409B0">
        <w:rPr>
          <w:rFonts w:eastAsia="Times New Roman"/>
          <w:color w:val="000000" w:themeColor="text1"/>
          <w:szCs w:val="24"/>
        </w:rPr>
        <w:t xml:space="preserve"> επανέλαβε το διά</w:t>
      </w:r>
      <w:r>
        <w:rPr>
          <w:rFonts w:eastAsia="Times New Roman"/>
          <w:color w:val="000000" w:themeColor="text1"/>
          <w:szCs w:val="24"/>
        </w:rPr>
        <w:t>β</w:t>
      </w:r>
      <w:r w:rsidRPr="009409B0">
        <w:rPr>
          <w:rFonts w:eastAsia="Times New Roman"/>
          <w:color w:val="000000" w:themeColor="text1"/>
          <w:szCs w:val="24"/>
        </w:rPr>
        <w:t>ημα α</w:t>
      </w:r>
      <w:r>
        <w:rPr>
          <w:rFonts w:eastAsia="Times New Roman"/>
          <w:color w:val="000000" w:themeColor="text1"/>
          <w:szCs w:val="24"/>
        </w:rPr>
        <w:t>υτ</w:t>
      </w:r>
      <w:r w:rsidRPr="009409B0">
        <w:rPr>
          <w:rFonts w:eastAsia="Times New Roman"/>
          <w:color w:val="000000" w:themeColor="text1"/>
          <w:szCs w:val="24"/>
        </w:rPr>
        <w:t xml:space="preserve">ό </w:t>
      </w:r>
      <w:r>
        <w:rPr>
          <w:rFonts w:eastAsia="Times New Roman"/>
          <w:color w:val="000000" w:themeColor="text1"/>
          <w:szCs w:val="24"/>
        </w:rPr>
        <w:t>σ</w:t>
      </w:r>
      <w:r w:rsidRPr="009409B0">
        <w:rPr>
          <w:rFonts w:eastAsia="Times New Roman"/>
          <w:color w:val="000000" w:themeColor="text1"/>
          <w:szCs w:val="24"/>
        </w:rPr>
        <w:t xml:space="preserve">τον Γενικό Διευθυντή Πολιτικών Υποθέσεων </w:t>
      </w:r>
      <w:r>
        <w:rPr>
          <w:rFonts w:eastAsia="Times New Roman"/>
          <w:color w:val="000000" w:themeColor="text1"/>
          <w:szCs w:val="24"/>
        </w:rPr>
        <w:t>του γ</w:t>
      </w:r>
      <w:r w:rsidRPr="009409B0">
        <w:rPr>
          <w:rFonts w:eastAsia="Times New Roman"/>
          <w:color w:val="000000" w:themeColor="text1"/>
          <w:szCs w:val="24"/>
        </w:rPr>
        <w:t>ερμανικού Υπουργείου Εξωτερικών</w:t>
      </w:r>
      <w:r>
        <w:rPr>
          <w:rFonts w:eastAsia="Times New Roman"/>
          <w:color w:val="000000" w:themeColor="text1"/>
          <w:szCs w:val="24"/>
        </w:rPr>
        <w:t xml:space="preserve">. </w:t>
      </w:r>
    </w:p>
    <w:p w14:paraId="619F8EB3"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9409B0">
        <w:rPr>
          <w:rFonts w:eastAsia="Times New Roman"/>
          <w:color w:val="000000" w:themeColor="text1"/>
          <w:szCs w:val="24"/>
        </w:rPr>
        <w:t>ο 2000 ο τ</w:t>
      </w:r>
      <w:r>
        <w:rPr>
          <w:rFonts w:eastAsia="Times New Roman"/>
          <w:color w:val="000000" w:themeColor="text1"/>
          <w:szCs w:val="24"/>
        </w:rPr>
        <w:t>ότε Π</w:t>
      </w:r>
      <w:r w:rsidRPr="009409B0">
        <w:rPr>
          <w:rFonts w:eastAsia="Times New Roman"/>
          <w:color w:val="000000" w:themeColor="text1"/>
          <w:szCs w:val="24"/>
        </w:rPr>
        <w:t xml:space="preserve">ρόεδρος </w:t>
      </w:r>
      <w:r>
        <w:rPr>
          <w:rFonts w:eastAsia="Times New Roman"/>
          <w:color w:val="000000" w:themeColor="text1"/>
          <w:szCs w:val="24"/>
        </w:rPr>
        <w:t xml:space="preserve">της </w:t>
      </w:r>
      <w:r w:rsidRPr="009409B0">
        <w:rPr>
          <w:rFonts w:eastAsia="Times New Roman"/>
          <w:color w:val="000000" w:themeColor="text1"/>
          <w:szCs w:val="24"/>
        </w:rPr>
        <w:t xml:space="preserve">Ελληνικής </w:t>
      </w:r>
      <w:r w:rsidRPr="009409B0">
        <w:rPr>
          <w:rFonts w:eastAsia="Times New Roman"/>
          <w:color w:val="000000" w:themeColor="text1"/>
          <w:szCs w:val="24"/>
        </w:rPr>
        <w:t>Δημοκρατίας αείμνηστος Κωστής Στεφανόπουλος</w:t>
      </w:r>
      <w:r>
        <w:rPr>
          <w:rFonts w:eastAsia="Times New Roman"/>
          <w:color w:val="000000" w:themeColor="text1"/>
          <w:szCs w:val="24"/>
        </w:rPr>
        <w:t>,</w:t>
      </w:r>
      <w:r w:rsidRPr="009409B0">
        <w:rPr>
          <w:rFonts w:eastAsia="Times New Roman"/>
          <w:color w:val="000000" w:themeColor="text1"/>
          <w:szCs w:val="24"/>
        </w:rPr>
        <w:t xml:space="preserve"> ευρισκόμενος σε επίσημη επίσκεψη σ</w:t>
      </w:r>
      <w:r>
        <w:rPr>
          <w:rFonts w:eastAsia="Times New Roman"/>
          <w:color w:val="000000" w:themeColor="text1"/>
          <w:szCs w:val="24"/>
        </w:rPr>
        <w:t>την</w:t>
      </w:r>
      <w:r w:rsidRPr="009409B0">
        <w:rPr>
          <w:rFonts w:eastAsia="Times New Roman"/>
          <w:color w:val="000000" w:themeColor="text1"/>
          <w:szCs w:val="24"/>
        </w:rPr>
        <w:t xml:space="preserve"> Ομοσπονδιακή Δημοκρατία </w:t>
      </w:r>
      <w:r>
        <w:rPr>
          <w:rFonts w:eastAsia="Times New Roman"/>
          <w:color w:val="000000" w:themeColor="text1"/>
          <w:szCs w:val="24"/>
        </w:rPr>
        <w:t>της Γερμανίας, έθεσε τ</w:t>
      </w:r>
      <w:r w:rsidRPr="009409B0">
        <w:rPr>
          <w:rFonts w:eastAsia="Times New Roman"/>
          <w:color w:val="000000" w:themeColor="text1"/>
          <w:szCs w:val="24"/>
        </w:rPr>
        <w:t xml:space="preserve">ο ζήτημα αυτό επισήμως και δημόσια </w:t>
      </w:r>
      <w:r>
        <w:rPr>
          <w:rFonts w:eastAsia="Times New Roman"/>
          <w:color w:val="000000" w:themeColor="text1"/>
          <w:szCs w:val="24"/>
        </w:rPr>
        <w:t>στον ομόλογό του τότε Π</w:t>
      </w:r>
      <w:r w:rsidRPr="009409B0">
        <w:rPr>
          <w:rFonts w:eastAsia="Times New Roman"/>
          <w:color w:val="000000" w:themeColor="text1"/>
          <w:szCs w:val="24"/>
        </w:rPr>
        <w:t xml:space="preserve">ρόεδρο </w:t>
      </w:r>
      <w:r>
        <w:rPr>
          <w:rFonts w:eastAsia="Times New Roman"/>
          <w:color w:val="000000" w:themeColor="text1"/>
          <w:szCs w:val="24"/>
        </w:rPr>
        <w:t>Ράου.</w:t>
      </w:r>
    </w:p>
    <w:p w14:paraId="619F8EB4"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Κ</w:t>
      </w:r>
      <w:r w:rsidRPr="009409B0">
        <w:rPr>
          <w:rFonts w:eastAsia="Times New Roman"/>
          <w:color w:val="000000" w:themeColor="text1"/>
          <w:szCs w:val="24"/>
        </w:rPr>
        <w:t xml:space="preserve">αι το 2011 αρχίζει </w:t>
      </w:r>
      <w:r>
        <w:rPr>
          <w:rFonts w:eastAsia="Times New Roman"/>
          <w:color w:val="000000" w:themeColor="text1"/>
          <w:szCs w:val="24"/>
        </w:rPr>
        <w:t>μια</w:t>
      </w:r>
      <w:r w:rsidRPr="009409B0">
        <w:rPr>
          <w:rFonts w:eastAsia="Times New Roman"/>
          <w:color w:val="000000" w:themeColor="text1"/>
          <w:szCs w:val="24"/>
        </w:rPr>
        <w:t xml:space="preserve"> σειρά ενεργειών στο ύψ</w:t>
      </w:r>
      <w:r>
        <w:rPr>
          <w:rFonts w:eastAsia="Times New Roman"/>
          <w:color w:val="000000" w:themeColor="text1"/>
          <w:szCs w:val="24"/>
        </w:rPr>
        <w:t xml:space="preserve">ιστο </w:t>
      </w:r>
      <w:r w:rsidRPr="009409B0">
        <w:rPr>
          <w:rFonts w:eastAsia="Times New Roman"/>
          <w:color w:val="000000" w:themeColor="text1"/>
          <w:szCs w:val="24"/>
        </w:rPr>
        <w:t>νομικ</w:t>
      </w:r>
      <w:r w:rsidRPr="009409B0">
        <w:rPr>
          <w:rFonts w:eastAsia="Times New Roman"/>
          <w:color w:val="000000" w:themeColor="text1"/>
          <w:szCs w:val="24"/>
        </w:rPr>
        <w:t>ό επίπεδο</w:t>
      </w:r>
      <w:r>
        <w:rPr>
          <w:rFonts w:eastAsia="Times New Roman"/>
          <w:color w:val="000000" w:themeColor="text1"/>
          <w:szCs w:val="24"/>
        </w:rPr>
        <w:t>, γ</w:t>
      </w:r>
      <w:r w:rsidRPr="009409B0">
        <w:rPr>
          <w:rFonts w:eastAsia="Times New Roman"/>
          <w:color w:val="000000" w:themeColor="text1"/>
          <w:szCs w:val="24"/>
        </w:rPr>
        <w:t>ιατί η Ελλάδα τον Ιούλιο του 2011</w:t>
      </w:r>
      <w:r>
        <w:rPr>
          <w:rFonts w:eastAsia="Times New Roman"/>
          <w:color w:val="000000" w:themeColor="text1"/>
          <w:szCs w:val="24"/>
        </w:rPr>
        <w:t>,</w:t>
      </w:r>
      <w:r w:rsidRPr="009409B0">
        <w:rPr>
          <w:rFonts w:eastAsia="Times New Roman"/>
          <w:color w:val="000000" w:themeColor="text1"/>
          <w:szCs w:val="24"/>
        </w:rPr>
        <w:t xml:space="preserve"> στο μέσο της οικονομικής κρίσης και </w:t>
      </w:r>
      <w:r>
        <w:rPr>
          <w:rFonts w:eastAsia="Times New Roman"/>
          <w:color w:val="000000" w:themeColor="text1"/>
          <w:szCs w:val="24"/>
        </w:rPr>
        <w:t xml:space="preserve">ενώ </w:t>
      </w:r>
      <w:r w:rsidRPr="009409B0">
        <w:rPr>
          <w:rFonts w:eastAsia="Times New Roman"/>
          <w:color w:val="000000" w:themeColor="text1"/>
          <w:szCs w:val="24"/>
        </w:rPr>
        <w:t>διαπραγματευόμασταν το δεύτερο πρόγραμμα στήριξης και την επέμβαση στο χρέος</w:t>
      </w:r>
      <w:r>
        <w:rPr>
          <w:rFonts w:eastAsia="Times New Roman"/>
          <w:color w:val="000000" w:themeColor="text1"/>
          <w:szCs w:val="24"/>
        </w:rPr>
        <w:t>,</w:t>
      </w:r>
      <w:r w:rsidRPr="009409B0">
        <w:rPr>
          <w:rFonts w:eastAsia="Times New Roman"/>
          <w:color w:val="000000" w:themeColor="text1"/>
          <w:szCs w:val="24"/>
        </w:rPr>
        <w:t xml:space="preserve"> προσέφυγε </w:t>
      </w:r>
      <w:r w:rsidRPr="009409B0">
        <w:rPr>
          <w:rFonts w:eastAsia="Times New Roman"/>
          <w:color w:val="000000" w:themeColor="text1"/>
          <w:szCs w:val="24"/>
        </w:rPr>
        <w:lastRenderedPageBreak/>
        <w:t xml:space="preserve">ενώπιον του Διεθνούς </w:t>
      </w:r>
      <w:r>
        <w:rPr>
          <w:rFonts w:eastAsia="Times New Roman"/>
          <w:color w:val="000000" w:themeColor="text1"/>
          <w:szCs w:val="24"/>
        </w:rPr>
        <w:t>Δ</w:t>
      </w:r>
      <w:r w:rsidRPr="009409B0">
        <w:rPr>
          <w:rFonts w:eastAsia="Times New Roman"/>
          <w:color w:val="000000" w:themeColor="text1"/>
          <w:szCs w:val="24"/>
        </w:rPr>
        <w:t xml:space="preserve">ικαστηρίου της Χάγης στην ανοιχτή </w:t>
      </w:r>
      <w:r>
        <w:rPr>
          <w:rFonts w:eastAsia="Times New Roman"/>
          <w:color w:val="000000" w:themeColor="text1"/>
          <w:szCs w:val="24"/>
        </w:rPr>
        <w:t>δίκη</w:t>
      </w:r>
      <w:r w:rsidRPr="009409B0">
        <w:rPr>
          <w:rFonts w:eastAsia="Times New Roman"/>
          <w:color w:val="000000" w:themeColor="text1"/>
          <w:szCs w:val="24"/>
        </w:rPr>
        <w:t xml:space="preserve"> Ιταλία</w:t>
      </w:r>
      <w:r>
        <w:rPr>
          <w:rFonts w:eastAsia="Times New Roman"/>
          <w:color w:val="000000" w:themeColor="text1"/>
          <w:szCs w:val="24"/>
        </w:rPr>
        <w:t>ς</w:t>
      </w:r>
      <w:r w:rsidRPr="009409B0">
        <w:rPr>
          <w:rFonts w:eastAsia="Times New Roman"/>
          <w:color w:val="000000" w:themeColor="text1"/>
          <w:szCs w:val="24"/>
        </w:rPr>
        <w:t xml:space="preserve"> κατά Γερμανί</w:t>
      </w:r>
      <w:r w:rsidRPr="009409B0">
        <w:rPr>
          <w:rFonts w:eastAsia="Times New Roman"/>
          <w:color w:val="000000" w:themeColor="text1"/>
          <w:szCs w:val="24"/>
        </w:rPr>
        <w:t xml:space="preserve">ας με παρέμβαση υπέρ της Ιταλίας και η απόφαση αυτή εκδόθηκε </w:t>
      </w:r>
      <w:r>
        <w:rPr>
          <w:rFonts w:eastAsia="Times New Roman"/>
          <w:color w:val="000000" w:themeColor="text1"/>
          <w:szCs w:val="24"/>
        </w:rPr>
        <w:t xml:space="preserve">αρνητική για την Ιταλία και </w:t>
      </w:r>
      <w:r w:rsidRPr="009409B0">
        <w:rPr>
          <w:rFonts w:eastAsia="Times New Roman"/>
          <w:color w:val="000000" w:themeColor="text1"/>
          <w:szCs w:val="24"/>
        </w:rPr>
        <w:t>την Ελλάδα τον Φεβρουάριο του 2012</w:t>
      </w:r>
      <w:r>
        <w:rPr>
          <w:rFonts w:eastAsia="Times New Roman"/>
          <w:color w:val="000000" w:themeColor="text1"/>
          <w:szCs w:val="24"/>
        </w:rPr>
        <w:t>,</w:t>
      </w:r>
      <w:r w:rsidRPr="009409B0">
        <w:rPr>
          <w:rFonts w:eastAsia="Times New Roman"/>
          <w:color w:val="000000" w:themeColor="text1"/>
          <w:szCs w:val="24"/>
        </w:rPr>
        <w:t xml:space="preserve"> τις ημέρες που </w:t>
      </w:r>
      <w:r>
        <w:rPr>
          <w:rFonts w:eastAsia="Times New Roman"/>
          <w:color w:val="000000" w:themeColor="text1"/>
          <w:szCs w:val="24"/>
        </w:rPr>
        <w:t xml:space="preserve">συνετελείτο </w:t>
      </w:r>
      <w:r w:rsidRPr="009409B0">
        <w:rPr>
          <w:rFonts w:eastAsia="Times New Roman"/>
          <w:color w:val="000000" w:themeColor="text1"/>
          <w:szCs w:val="24"/>
        </w:rPr>
        <w:t>η πιο κρίσιμη επιχείρηση για τη διάσωση της χώρας</w:t>
      </w:r>
      <w:r>
        <w:rPr>
          <w:rFonts w:eastAsia="Times New Roman"/>
          <w:color w:val="000000" w:themeColor="text1"/>
          <w:szCs w:val="24"/>
        </w:rPr>
        <w:t xml:space="preserve"> τ</w:t>
      </w:r>
      <w:r w:rsidRPr="009409B0">
        <w:rPr>
          <w:rFonts w:eastAsia="Times New Roman"/>
          <w:color w:val="000000" w:themeColor="text1"/>
          <w:szCs w:val="24"/>
        </w:rPr>
        <w:t>η δημοσιονομική και χρηματοπιστωτική</w:t>
      </w:r>
      <w:r>
        <w:rPr>
          <w:rFonts w:eastAsia="Times New Roman"/>
          <w:color w:val="000000" w:themeColor="text1"/>
          <w:szCs w:val="24"/>
        </w:rPr>
        <w:t>.</w:t>
      </w:r>
    </w:p>
    <w:p w14:paraId="619F8EB5"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Η </w:t>
      </w:r>
      <w:r w:rsidRPr="009409B0">
        <w:rPr>
          <w:rFonts w:eastAsia="Times New Roman"/>
          <w:color w:val="000000" w:themeColor="text1"/>
          <w:szCs w:val="24"/>
        </w:rPr>
        <w:t>οικονομική κρ</w:t>
      </w:r>
      <w:r w:rsidRPr="009409B0">
        <w:rPr>
          <w:rFonts w:eastAsia="Times New Roman"/>
          <w:color w:val="000000" w:themeColor="text1"/>
          <w:szCs w:val="24"/>
        </w:rPr>
        <w:t xml:space="preserve">ίση και τα μνημόνια και </w:t>
      </w:r>
      <w:r>
        <w:rPr>
          <w:rFonts w:eastAsia="Times New Roman"/>
          <w:color w:val="000000" w:themeColor="text1"/>
          <w:szCs w:val="24"/>
        </w:rPr>
        <w:t>ο αποφασιστικός ρόλος της Γ</w:t>
      </w:r>
      <w:r w:rsidRPr="009409B0">
        <w:rPr>
          <w:rFonts w:eastAsia="Times New Roman"/>
          <w:color w:val="000000" w:themeColor="text1"/>
          <w:szCs w:val="24"/>
        </w:rPr>
        <w:t>ερμανίας δεν ε</w:t>
      </w:r>
      <w:r>
        <w:rPr>
          <w:rFonts w:eastAsia="Times New Roman"/>
          <w:color w:val="000000" w:themeColor="text1"/>
          <w:szCs w:val="24"/>
        </w:rPr>
        <w:t>μπόδισαν την τότε Κ</w:t>
      </w:r>
      <w:r w:rsidRPr="009409B0">
        <w:rPr>
          <w:rFonts w:eastAsia="Times New Roman"/>
          <w:color w:val="000000" w:themeColor="text1"/>
          <w:szCs w:val="24"/>
        </w:rPr>
        <w:t xml:space="preserve">υβέρνηση </w:t>
      </w:r>
      <w:r>
        <w:rPr>
          <w:rFonts w:eastAsia="Times New Roman"/>
          <w:color w:val="000000" w:themeColor="text1"/>
          <w:szCs w:val="24"/>
        </w:rPr>
        <w:t xml:space="preserve">να κάνει αυτήν την επιλογή όχι των λόγων, αλλά της μέγιστης δικονομικής πράξης που μπορούσε να </w:t>
      </w:r>
      <w:r w:rsidRPr="009409B0">
        <w:rPr>
          <w:rFonts w:eastAsia="Times New Roman"/>
          <w:color w:val="000000" w:themeColor="text1"/>
          <w:szCs w:val="24"/>
        </w:rPr>
        <w:t xml:space="preserve">κάνει </w:t>
      </w:r>
      <w:r>
        <w:rPr>
          <w:rFonts w:eastAsia="Times New Roman"/>
          <w:color w:val="000000" w:themeColor="text1"/>
          <w:szCs w:val="24"/>
        </w:rPr>
        <w:t>σ</w:t>
      </w:r>
      <w:r w:rsidRPr="009409B0">
        <w:rPr>
          <w:rFonts w:eastAsia="Times New Roman"/>
          <w:color w:val="000000" w:themeColor="text1"/>
          <w:szCs w:val="24"/>
        </w:rPr>
        <w:t xml:space="preserve">το επίπεδο του Διεθνούς </w:t>
      </w:r>
      <w:r>
        <w:rPr>
          <w:rFonts w:eastAsia="Times New Roman"/>
          <w:color w:val="000000" w:themeColor="text1"/>
          <w:szCs w:val="24"/>
        </w:rPr>
        <w:t>Δ</w:t>
      </w:r>
      <w:r w:rsidRPr="009409B0">
        <w:rPr>
          <w:rFonts w:eastAsia="Times New Roman"/>
          <w:color w:val="000000" w:themeColor="text1"/>
          <w:szCs w:val="24"/>
        </w:rPr>
        <w:t>ικαστηρίου της Χάγης</w:t>
      </w:r>
      <w:r>
        <w:rPr>
          <w:rFonts w:eastAsia="Times New Roman"/>
          <w:color w:val="000000" w:themeColor="text1"/>
          <w:szCs w:val="24"/>
        </w:rPr>
        <w:t>.</w:t>
      </w:r>
    </w:p>
    <w:p w14:paraId="619F8EB6"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9409B0">
        <w:rPr>
          <w:rFonts w:eastAsia="Times New Roman"/>
          <w:color w:val="000000" w:themeColor="text1"/>
          <w:szCs w:val="24"/>
        </w:rPr>
        <w:t>τη συνέχεια</w:t>
      </w:r>
      <w:r>
        <w:rPr>
          <w:rFonts w:eastAsia="Times New Roman"/>
          <w:color w:val="000000" w:themeColor="text1"/>
          <w:szCs w:val="24"/>
        </w:rPr>
        <w:t>,</w:t>
      </w:r>
      <w:r w:rsidRPr="009409B0">
        <w:rPr>
          <w:rFonts w:eastAsia="Times New Roman"/>
          <w:color w:val="000000" w:themeColor="text1"/>
          <w:szCs w:val="24"/>
        </w:rPr>
        <w:t xml:space="preserve"> </w:t>
      </w:r>
      <w:r w:rsidRPr="009409B0">
        <w:rPr>
          <w:rFonts w:eastAsia="Times New Roman"/>
          <w:color w:val="000000" w:themeColor="text1"/>
          <w:szCs w:val="24"/>
        </w:rPr>
        <w:t>την περίοδο 2013</w:t>
      </w:r>
      <w:r>
        <w:rPr>
          <w:rFonts w:eastAsia="Times New Roman"/>
          <w:color w:val="000000" w:themeColor="text1"/>
          <w:szCs w:val="24"/>
        </w:rPr>
        <w:t xml:space="preserve"> </w:t>
      </w:r>
      <w:r w:rsidRPr="009409B0">
        <w:rPr>
          <w:rFonts w:eastAsia="Times New Roman"/>
          <w:color w:val="000000" w:themeColor="text1"/>
          <w:szCs w:val="24"/>
        </w:rPr>
        <w:t>-</w:t>
      </w:r>
      <w:r>
        <w:rPr>
          <w:rFonts w:eastAsia="Times New Roman"/>
          <w:color w:val="000000" w:themeColor="text1"/>
          <w:szCs w:val="24"/>
        </w:rPr>
        <w:t xml:space="preserve"> </w:t>
      </w:r>
      <w:r w:rsidRPr="009409B0">
        <w:rPr>
          <w:rFonts w:eastAsia="Times New Roman"/>
          <w:color w:val="000000" w:themeColor="text1"/>
          <w:szCs w:val="24"/>
        </w:rPr>
        <w:t>2015</w:t>
      </w:r>
      <w:r>
        <w:rPr>
          <w:rFonts w:eastAsia="Times New Roman"/>
          <w:color w:val="000000" w:themeColor="text1"/>
          <w:szCs w:val="24"/>
        </w:rPr>
        <w:t>,</w:t>
      </w:r>
      <w:r w:rsidRPr="009409B0">
        <w:rPr>
          <w:rFonts w:eastAsia="Times New Roman"/>
          <w:color w:val="000000" w:themeColor="text1"/>
          <w:szCs w:val="24"/>
        </w:rPr>
        <w:t xml:space="preserve"> περίοδο κατά την οποία </w:t>
      </w:r>
      <w:r>
        <w:rPr>
          <w:rFonts w:eastAsia="Times New Roman"/>
          <w:color w:val="000000" w:themeColor="text1"/>
          <w:szCs w:val="24"/>
        </w:rPr>
        <w:t xml:space="preserve">ήμουν -σε </w:t>
      </w:r>
      <w:r w:rsidRPr="009409B0">
        <w:rPr>
          <w:rFonts w:eastAsia="Times New Roman"/>
          <w:color w:val="000000" w:themeColor="text1"/>
          <w:szCs w:val="24"/>
        </w:rPr>
        <w:t>συνέχεια της περιόδο</w:t>
      </w:r>
      <w:r>
        <w:rPr>
          <w:rFonts w:eastAsia="Times New Roman"/>
          <w:color w:val="000000" w:themeColor="text1"/>
          <w:szCs w:val="24"/>
        </w:rPr>
        <w:t>υ 2011</w:t>
      </w:r>
      <w:r>
        <w:rPr>
          <w:rFonts w:eastAsia="Times New Roman"/>
          <w:color w:val="000000" w:themeColor="text1"/>
          <w:szCs w:val="24"/>
        </w:rPr>
        <w:t xml:space="preserve"> </w:t>
      </w:r>
      <w:r>
        <w:rPr>
          <w:rFonts w:eastAsia="Times New Roman"/>
          <w:color w:val="000000" w:themeColor="text1"/>
          <w:szCs w:val="24"/>
        </w:rPr>
        <w:t>-</w:t>
      </w:r>
      <w:r>
        <w:rPr>
          <w:rFonts w:eastAsia="Times New Roman"/>
          <w:color w:val="000000" w:themeColor="text1"/>
          <w:szCs w:val="24"/>
        </w:rPr>
        <w:t xml:space="preserve"> </w:t>
      </w:r>
      <w:r>
        <w:rPr>
          <w:rFonts w:eastAsia="Times New Roman"/>
          <w:color w:val="000000" w:themeColor="text1"/>
          <w:szCs w:val="24"/>
        </w:rPr>
        <w:t>2012 που ήμουν Αντιπρόεδρος της Κ</w:t>
      </w:r>
      <w:r w:rsidRPr="009409B0">
        <w:rPr>
          <w:rFonts w:eastAsia="Times New Roman"/>
          <w:color w:val="000000" w:themeColor="text1"/>
          <w:szCs w:val="24"/>
        </w:rPr>
        <w:t>υβέρνησης και Υπουργός Οικονομικών</w:t>
      </w:r>
      <w:r>
        <w:rPr>
          <w:rFonts w:eastAsia="Times New Roman"/>
          <w:color w:val="000000" w:themeColor="text1"/>
          <w:szCs w:val="24"/>
        </w:rPr>
        <w:t>- Α</w:t>
      </w:r>
      <w:r w:rsidRPr="009409B0">
        <w:rPr>
          <w:rFonts w:eastAsia="Times New Roman"/>
          <w:color w:val="000000" w:themeColor="text1"/>
          <w:szCs w:val="24"/>
        </w:rPr>
        <w:t>ντιπρόεδρος και Υπουργός Εξωτερικών</w:t>
      </w:r>
      <w:r>
        <w:rPr>
          <w:rFonts w:eastAsia="Times New Roman"/>
          <w:color w:val="000000" w:themeColor="text1"/>
          <w:szCs w:val="24"/>
        </w:rPr>
        <w:t>, τ</w:t>
      </w:r>
      <w:r w:rsidRPr="009409B0">
        <w:rPr>
          <w:rFonts w:eastAsia="Times New Roman"/>
          <w:color w:val="000000" w:themeColor="text1"/>
          <w:szCs w:val="24"/>
        </w:rPr>
        <w:t xml:space="preserve">ο ζήτημα </w:t>
      </w:r>
      <w:r>
        <w:rPr>
          <w:rFonts w:eastAsia="Times New Roman"/>
          <w:color w:val="000000" w:themeColor="text1"/>
          <w:szCs w:val="24"/>
        </w:rPr>
        <w:t xml:space="preserve">αυτό ετέθη </w:t>
      </w:r>
      <w:r w:rsidRPr="009409B0">
        <w:rPr>
          <w:rFonts w:eastAsia="Times New Roman"/>
          <w:color w:val="000000" w:themeColor="text1"/>
          <w:szCs w:val="24"/>
        </w:rPr>
        <w:t xml:space="preserve">επισήμως </w:t>
      </w:r>
      <w:r>
        <w:rPr>
          <w:rFonts w:eastAsia="Times New Roman"/>
          <w:color w:val="000000" w:themeColor="text1"/>
          <w:szCs w:val="24"/>
        </w:rPr>
        <w:t>διπλωματικά σε όλους τους Γ</w:t>
      </w:r>
      <w:r w:rsidRPr="009409B0">
        <w:rPr>
          <w:rFonts w:eastAsia="Times New Roman"/>
          <w:color w:val="000000" w:themeColor="text1"/>
          <w:szCs w:val="24"/>
        </w:rPr>
        <w:t>ερμαν</w:t>
      </w:r>
      <w:r>
        <w:rPr>
          <w:rFonts w:eastAsia="Times New Roman"/>
          <w:color w:val="000000" w:themeColor="text1"/>
          <w:szCs w:val="24"/>
        </w:rPr>
        <w:t>ού</w:t>
      </w:r>
      <w:r w:rsidRPr="009409B0">
        <w:rPr>
          <w:rFonts w:eastAsia="Times New Roman"/>
          <w:color w:val="000000" w:themeColor="text1"/>
          <w:szCs w:val="24"/>
        </w:rPr>
        <w:t>ς Υπουργ</w:t>
      </w:r>
      <w:r>
        <w:rPr>
          <w:rFonts w:eastAsia="Times New Roman"/>
          <w:color w:val="000000" w:themeColor="text1"/>
          <w:szCs w:val="24"/>
        </w:rPr>
        <w:t>ού</w:t>
      </w:r>
      <w:r w:rsidRPr="009409B0">
        <w:rPr>
          <w:rFonts w:eastAsia="Times New Roman"/>
          <w:color w:val="000000" w:themeColor="text1"/>
          <w:szCs w:val="24"/>
        </w:rPr>
        <w:t>ς Εξωτερικών</w:t>
      </w:r>
      <w:r>
        <w:rPr>
          <w:rFonts w:eastAsia="Times New Roman"/>
          <w:color w:val="000000" w:themeColor="text1"/>
          <w:szCs w:val="24"/>
        </w:rPr>
        <w:t>, στον αείμνηστο Β</w:t>
      </w:r>
      <w:r w:rsidRPr="009409B0">
        <w:rPr>
          <w:rFonts w:eastAsia="Times New Roman"/>
          <w:color w:val="000000" w:themeColor="text1"/>
          <w:szCs w:val="24"/>
        </w:rPr>
        <w:t>εστερβέλε</w:t>
      </w:r>
      <w:r>
        <w:rPr>
          <w:rFonts w:eastAsia="Times New Roman"/>
          <w:color w:val="000000" w:themeColor="text1"/>
          <w:szCs w:val="24"/>
        </w:rPr>
        <w:t>,</w:t>
      </w:r>
      <w:r w:rsidRPr="009409B0">
        <w:rPr>
          <w:rFonts w:eastAsia="Times New Roman"/>
          <w:color w:val="000000" w:themeColor="text1"/>
          <w:szCs w:val="24"/>
        </w:rPr>
        <w:t xml:space="preserve"> </w:t>
      </w:r>
      <w:r>
        <w:rPr>
          <w:rFonts w:eastAsia="Times New Roman"/>
          <w:color w:val="000000" w:themeColor="text1"/>
          <w:szCs w:val="24"/>
        </w:rPr>
        <w:t>σ</w:t>
      </w:r>
      <w:r w:rsidRPr="009409B0">
        <w:rPr>
          <w:rFonts w:eastAsia="Times New Roman"/>
          <w:color w:val="000000" w:themeColor="text1"/>
          <w:szCs w:val="24"/>
        </w:rPr>
        <w:t>το</w:t>
      </w:r>
      <w:r>
        <w:rPr>
          <w:rFonts w:eastAsia="Times New Roman"/>
          <w:color w:val="000000" w:themeColor="text1"/>
          <w:szCs w:val="24"/>
        </w:rPr>
        <w:t>ν</w:t>
      </w:r>
      <w:r w:rsidRPr="009409B0">
        <w:rPr>
          <w:rFonts w:eastAsia="Times New Roman"/>
          <w:color w:val="000000" w:themeColor="text1"/>
          <w:szCs w:val="24"/>
        </w:rPr>
        <w:t xml:space="preserve"> σημερινό </w:t>
      </w:r>
      <w:r>
        <w:rPr>
          <w:rFonts w:eastAsia="Times New Roman"/>
          <w:color w:val="000000" w:themeColor="text1"/>
          <w:szCs w:val="24"/>
        </w:rPr>
        <w:t>Πρόεδρο της Γ</w:t>
      </w:r>
      <w:r w:rsidRPr="009409B0">
        <w:rPr>
          <w:rFonts w:eastAsia="Times New Roman"/>
          <w:color w:val="000000" w:themeColor="text1"/>
          <w:szCs w:val="24"/>
        </w:rPr>
        <w:t>ερμανικής Δημοκρατίας</w:t>
      </w:r>
      <w:r>
        <w:rPr>
          <w:rFonts w:eastAsia="Times New Roman"/>
          <w:color w:val="000000" w:themeColor="text1"/>
          <w:szCs w:val="24"/>
        </w:rPr>
        <w:t xml:space="preserve">, </w:t>
      </w:r>
      <w:r w:rsidRPr="009409B0">
        <w:rPr>
          <w:rFonts w:eastAsia="Times New Roman"/>
          <w:color w:val="000000" w:themeColor="text1"/>
          <w:szCs w:val="24"/>
        </w:rPr>
        <w:t>τον κ</w:t>
      </w:r>
      <w:r>
        <w:rPr>
          <w:rFonts w:eastAsia="Times New Roman"/>
          <w:color w:val="000000" w:themeColor="text1"/>
          <w:szCs w:val="24"/>
        </w:rPr>
        <w:t>.</w:t>
      </w:r>
      <w:r w:rsidRPr="009409B0">
        <w:rPr>
          <w:rFonts w:eastAsia="Times New Roman"/>
          <w:color w:val="000000" w:themeColor="text1"/>
          <w:szCs w:val="24"/>
        </w:rPr>
        <w:t xml:space="preserve"> </w:t>
      </w:r>
      <w:r>
        <w:rPr>
          <w:rFonts w:eastAsia="Times New Roman"/>
          <w:color w:val="000000" w:themeColor="text1"/>
          <w:szCs w:val="24"/>
        </w:rPr>
        <w:t>Σ</w:t>
      </w:r>
      <w:r w:rsidRPr="009409B0">
        <w:rPr>
          <w:rFonts w:eastAsia="Times New Roman"/>
          <w:color w:val="000000" w:themeColor="text1"/>
          <w:szCs w:val="24"/>
        </w:rPr>
        <w:t>τά</w:t>
      </w:r>
      <w:r>
        <w:rPr>
          <w:rFonts w:eastAsia="Times New Roman"/>
          <w:color w:val="000000" w:themeColor="text1"/>
          <w:szCs w:val="24"/>
        </w:rPr>
        <w:t>ι</w:t>
      </w:r>
      <w:r w:rsidRPr="009409B0">
        <w:rPr>
          <w:rFonts w:eastAsia="Times New Roman"/>
          <w:color w:val="000000" w:themeColor="text1"/>
          <w:szCs w:val="24"/>
        </w:rPr>
        <w:t>νμαγ</w:t>
      </w:r>
      <w:r>
        <w:rPr>
          <w:rFonts w:eastAsia="Times New Roman"/>
          <w:color w:val="000000" w:themeColor="text1"/>
          <w:szCs w:val="24"/>
        </w:rPr>
        <w:t>ι</w:t>
      </w:r>
      <w:r w:rsidRPr="009409B0">
        <w:rPr>
          <w:rFonts w:eastAsia="Times New Roman"/>
          <w:color w:val="000000" w:themeColor="text1"/>
          <w:szCs w:val="24"/>
        </w:rPr>
        <w:t>ερ</w:t>
      </w:r>
      <w:r>
        <w:rPr>
          <w:rFonts w:eastAsia="Times New Roman"/>
          <w:color w:val="000000" w:themeColor="text1"/>
          <w:szCs w:val="24"/>
        </w:rPr>
        <w:t>,</w:t>
      </w:r>
      <w:r w:rsidRPr="009409B0">
        <w:rPr>
          <w:rFonts w:eastAsia="Times New Roman"/>
          <w:color w:val="000000" w:themeColor="text1"/>
          <w:szCs w:val="24"/>
        </w:rPr>
        <w:t xml:space="preserve"> στην καγκελάριο Μέρκελ</w:t>
      </w:r>
      <w:r>
        <w:rPr>
          <w:rFonts w:eastAsia="Times New Roman"/>
          <w:color w:val="000000" w:themeColor="text1"/>
          <w:szCs w:val="24"/>
        </w:rPr>
        <w:t>,</w:t>
      </w:r>
      <w:r w:rsidRPr="009409B0">
        <w:rPr>
          <w:rFonts w:eastAsia="Times New Roman"/>
          <w:color w:val="000000" w:themeColor="text1"/>
          <w:szCs w:val="24"/>
        </w:rPr>
        <w:t xml:space="preserve"> στην οποία </w:t>
      </w:r>
      <w:r>
        <w:rPr>
          <w:rFonts w:eastAsia="Times New Roman"/>
          <w:color w:val="000000" w:themeColor="text1"/>
          <w:szCs w:val="24"/>
        </w:rPr>
        <w:t xml:space="preserve">το θέσαμε </w:t>
      </w:r>
      <w:r w:rsidRPr="009409B0">
        <w:rPr>
          <w:rFonts w:eastAsia="Times New Roman"/>
          <w:color w:val="000000" w:themeColor="text1"/>
          <w:szCs w:val="24"/>
        </w:rPr>
        <w:t xml:space="preserve">από κοινού με τον Αντώνη </w:t>
      </w:r>
      <w:r w:rsidRPr="009409B0">
        <w:rPr>
          <w:rFonts w:eastAsia="Times New Roman"/>
          <w:color w:val="000000" w:themeColor="text1"/>
          <w:szCs w:val="24"/>
        </w:rPr>
        <w:lastRenderedPageBreak/>
        <w:t>Σαμαρά</w:t>
      </w:r>
      <w:r>
        <w:rPr>
          <w:rFonts w:eastAsia="Times New Roman"/>
          <w:color w:val="000000" w:themeColor="text1"/>
          <w:szCs w:val="24"/>
        </w:rPr>
        <w:t>, σ</w:t>
      </w:r>
      <w:r w:rsidRPr="009409B0">
        <w:rPr>
          <w:rFonts w:eastAsia="Times New Roman"/>
          <w:color w:val="000000" w:themeColor="text1"/>
          <w:szCs w:val="24"/>
        </w:rPr>
        <w:t xml:space="preserve">τον Υπουργό Οικονομικών </w:t>
      </w:r>
      <w:r>
        <w:rPr>
          <w:rFonts w:eastAsia="Times New Roman"/>
          <w:color w:val="000000" w:themeColor="text1"/>
          <w:szCs w:val="24"/>
        </w:rPr>
        <w:t>Σόιμπλε, και βεβαίως, στον πρό</w:t>
      </w:r>
      <w:r>
        <w:rPr>
          <w:rFonts w:eastAsia="Times New Roman"/>
          <w:color w:val="000000" w:themeColor="text1"/>
          <w:szCs w:val="24"/>
        </w:rPr>
        <w:t>εδρο Γκάουκ, όταν βρέθηκε εδώ σε</w:t>
      </w:r>
      <w:r w:rsidRPr="009409B0">
        <w:rPr>
          <w:rFonts w:eastAsia="Times New Roman"/>
          <w:color w:val="000000" w:themeColor="text1"/>
          <w:szCs w:val="24"/>
        </w:rPr>
        <w:t xml:space="preserve"> επίσημη επίσκεψη στην Αθήνα</w:t>
      </w:r>
      <w:r>
        <w:rPr>
          <w:rFonts w:eastAsia="Times New Roman"/>
          <w:color w:val="000000" w:themeColor="text1"/>
          <w:szCs w:val="24"/>
        </w:rPr>
        <w:t>, του το έθεσε και ο τότε Π</w:t>
      </w:r>
      <w:r w:rsidRPr="009409B0">
        <w:rPr>
          <w:rFonts w:eastAsia="Times New Roman"/>
          <w:color w:val="000000" w:themeColor="text1"/>
          <w:szCs w:val="24"/>
        </w:rPr>
        <w:t xml:space="preserve">ρωθυπουργός και </w:t>
      </w:r>
      <w:r>
        <w:rPr>
          <w:rFonts w:eastAsia="Times New Roman"/>
          <w:color w:val="000000" w:themeColor="text1"/>
          <w:szCs w:val="24"/>
        </w:rPr>
        <w:t>εγώ ως Α</w:t>
      </w:r>
      <w:r w:rsidRPr="009409B0">
        <w:rPr>
          <w:rFonts w:eastAsia="Times New Roman"/>
          <w:color w:val="000000" w:themeColor="text1"/>
          <w:szCs w:val="24"/>
        </w:rPr>
        <w:t>ντιπρόεδρος και Υπουργός Εξωτερικών στην επίσημη συνάντηση των α</w:t>
      </w:r>
      <w:r>
        <w:rPr>
          <w:rFonts w:eastAsia="Times New Roman"/>
          <w:color w:val="000000" w:themeColor="text1"/>
          <w:szCs w:val="24"/>
        </w:rPr>
        <w:t>ντιπροσωπειών.</w:t>
      </w:r>
    </w:p>
    <w:p w14:paraId="619F8EB7"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Το 2014 </w:t>
      </w:r>
      <w:r w:rsidRPr="009409B0">
        <w:rPr>
          <w:rFonts w:eastAsia="Times New Roman"/>
          <w:color w:val="000000" w:themeColor="text1"/>
          <w:szCs w:val="24"/>
        </w:rPr>
        <w:t>έχουμε τις εξελίξεις σε σχέση με την τεκμηρίωση</w:t>
      </w:r>
      <w:r>
        <w:rPr>
          <w:rFonts w:eastAsia="Times New Roman"/>
          <w:color w:val="000000" w:themeColor="text1"/>
          <w:szCs w:val="24"/>
        </w:rPr>
        <w:t>. Έ</w:t>
      </w:r>
      <w:r w:rsidRPr="009409B0">
        <w:rPr>
          <w:rFonts w:eastAsia="Times New Roman"/>
          <w:color w:val="000000" w:themeColor="text1"/>
          <w:szCs w:val="24"/>
        </w:rPr>
        <w:t xml:space="preserve">χουμε </w:t>
      </w:r>
      <w:r>
        <w:rPr>
          <w:rFonts w:eastAsia="Times New Roman"/>
          <w:color w:val="000000" w:themeColor="text1"/>
          <w:szCs w:val="24"/>
        </w:rPr>
        <w:t>τ</w:t>
      </w:r>
      <w:r w:rsidRPr="009409B0">
        <w:rPr>
          <w:rFonts w:eastAsia="Times New Roman"/>
          <w:color w:val="000000" w:themeColor="text1"/>
          <w:szCs w:val="24"/>
        </w:rPr>
        <w:t>ο</w:t>
      </w:r>
      <w:r w:rsidRPr="009409B0">
        <w:rPr>
          <w:rFonts w:eastAsia="Times New Roman"/>
          <w:color w:val="000000" w:themeColor="text1"/>
          <w:szCs w:val="24"/>
        </w:rPr>
        <w:t xml:space="preserve"> πόρισμα του Γενικού Λογιστηρίου του Κράτους</w:t>
      </w:r>
      <w:r>
        <w:rPr>
          <w:rFonts w:eastAsia="Times New Roman"/>
          <w:color w:val="000000" w:themeColor="text1"/>
          <w:szCs w:val="24"/>
        </w:rPr>
        <w:t>, έχουμε το πόρισμα του Νομικού Σ</w:t>
      </w:r>
      <w:r w:rsidRPr="009409B0">
        <w:rPr>
          <w:rFonts w:eastAsia="Times New Roman"/>
          <w:color w:val="000000" w:themeColor="text1"/>
          <w:szCs w:val="24"/>
        </w:rPr>
        <w:t>υμβουλίου του Κράτους</w:t>
      </w:r>
      <w:r>
        <w:rPr>
          <w:rFonts w:eastAsia="Times New Roman"/>
          <w:color w:val="000000" w:themeColor="text1"/>
          <w:szCs w:val="24"/>
        </w:rPr>
        <w:t>,</w:t>
      </w:r>
      <w:r w:rsidRPr="009409B0">
        <w:rPr>
          <w:rFonts w:eastAsia="Times New Roman"/>
          <w:color w:val="000000" w:themeColor="text1"/>
          <w:szCs w:val="24"/>
        </w:rPr>
        <w:t xml:space="preserve"> έχουμε την περαιτέρω επεξεργασία των ποσών από το Γενικό Λογιστήριο του Κράτους</w:t>
      </w:r>
      <w:r>
        <w:rPr>
          <w:rFonts w:eastAsia="Times New Roman"/>
          <w:color w:val="000000" w:themeColor="text1"/>
          <w:szCs w:val="24"/>
        </w:rPr>
        <w:t>.</w:t>
      </w:r>
    </w:p>
    <w:p w14:paraId="619F8EB8"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Όλα αυτά –είναι κρίμα που αυτό απουσιάζει ως αναφορά </w:t>
      </w:r>
      <w:r w:rsidRPr="009409B0">
        <w:rPr>
          <w:rFonts w:eastAsia="Times New Roman"/>
          <w:color w:val="000000" w:themeColor="text1"/>
          <w:szCs w:val="24"/>
        </w:rPr>
        <w:t xml:space="preserve">από την </w:t>
      </w:r>
      <w:r>
        <w:rPr>
          <w:rFonts w:eastAsia="Times New Roman"/>
          <w:color w:val="000000" w:themeColor="text1"/>
          <w:szCs w:val="24"/>
        </w:rPr>
        <w:t>έ</w:t>
      </w:r>
      <w:r w:rsidRPr="009409B0">
        <w:rPr>
          <w:rFonts w:eastAsia="Times New Roman"/>
          <w:color w:val="000000" w:themeColor="text1"/>
          <w:szCs w:val="24"/>
        </w:rPr>
        <w:t>κθεση της Δια</w:t>
      </w:r>
      <w:r w:rsidRPr="009409B0">
        <w:rPr>
          <w:rFonts w:eastAsia="Times New Roman"/>
          <w:color w:val="000000" w:themeColor="text1"/>
          <w:szCs w:val="24"/>
        </w:rPr>
        <w:t>κομματικής Επιτροπής</w:t>
      </w:r>
      <w:r>
        <w:rPr>
          <w:rFonts w:eastAsia="Times New Roman"/>
          <w:color w:val="000000" w:themeColor="text1"/>
          <w:szCs w:val="24"/>
        </w:rPr>
        <w:t>-</w:t>
      </w:r>
      <w:r w:rsidRPr="009409B0">
        <w:rPr>
          <w:rFonts w:eastAsia="Times New Roman"/>
          <w:color w:val="000000" w:themeColor="text1"/>
          <w:szCs w:val="24"/>
        </w:rPr>
        <w:t xml:space="preserve"> κατέστησαν αντικείμενο </w:t>
      </w:r>
      <w:r>
        <w:rPr>
          <w:rFonts w:eastAsia="Times New Roman"/>
          <w:color w:val="000000" w:themeColor="text1"/>
          <w:szCs w:val="24"/>
        </w:rPr>
        <w:t xml:space="preserve">νέας </w:t>
      </w:r>
      <w:r w:rsidRPr="009409B0">
        <w:rPr>
          <w:rFonts w:eastAsia="Times New Roman"/>
          <w:color w:val="000000" w:themeColor="text1"/>
          <w:szCs w:val="24"/>
        </w:rPr>
        <w:t xml:space="preserve">ρηματικής διακοίνωσης που </w:t>
      </w:r>
      <w:r>
        <w:rPr>
          <w:rFonts w:eastAsia="Times New Roman"/>
          <w:color w:val="000000" w:themeColor="text1"/>
          <w:szCs w:val="24"/>
        </w:rPr>
        <w:t>επ</w:t>
      </w:r>
      <w:r w:rsidRPr="009409B0">
        <w:rPr>
          <w:rFonts w:eastAsia="Times New Roman"/>
          <w:color w:val="000000" w:themeColor="text1"/>
          <w:szCs w:val="24"/>
        </w:rPr>
        <w:t xml:space="preserve">έδωσε η </w:t>
      </w:r>
      <w:r>
        <w:rPr>
          <w:rFonts w:eastAsia="Times New Roman"/>
          <w:color w:val="000000" w:themeColor="text1"/>
          <w:szCs w:val="24"/>
        </w:rPr>
        <w:t>ε</w:t>
      </w:r>
      <w:r w:rsidRPr="009409B0">
        <w:rPr>
          <w:rFonts w:eastAsia="Times New Roman"/>
          <w:color w:val="000000" w:themeColor="text1"/>
          <w:szCs w:val="24"/>
        </w:rPr>
        <w:t xml:space="preserve">λληνική </w:t>
      </w:r>
      <w:r>
        <w:rPr>
          <w:rFonts w:eastAsia="Times New Roman"/>
          <w:color w:val="000000" w:themeColor="text1"/>
          <w:szCs w:val="24"/>
        </w:rPr>
        <w:t>π</w:t>
      </w:r>
      <w:r w:rsidRPr="009409B0">
        <w:rPr>
          <w:rFonts w:eastAsia="Times New Roman"/>
          <w:color w:val="000000" w:themeColor="text1"/>
          <w:szCs w:val="24"/>
        </w:rPr>
        <w:t xml:space="preserve">ρεσβεία στο Βερολίνο </w:t>
      </w:r>
      <w:r>
        <w:rPr>
          <w:rFonts w:eastAsia="Times New Roman"/>
          <w:color w:val="000000" w:themeColor="text1"/>
          <w:szCs w:val="24"/>
        </w:rPr>
        <w:t xml:space="preserve">στο </w:t>
      </w:r>
      <w:r w:rsidRPr="009409B0">
        <w:rPr>
          <w:rFonts w:eastAsia="Times New Roman"/>
          <w:color w:val="000000" w:themeColor="text1"/>
          <w:szCs w:val="24"/>
        </w:rPr>
        <w:t>γερμανικό Υπουργείο Εξωτερικών</w:t>
      </w:r>
      <w:r>
        <w:rPr>
          <w:rFonts w:eastAsia="Times New Roman"/>
          <w:color w:val="000000" w:themeColor="text1"/>
          <w:szCs w:val="24"/>
        </w:rPr>
        <w:t>, με</w:t>
      </w:r>
      <w:r w:rsidRPr="009409B0">
        <w:rPr>
          <w:rFonts w:eastAsia="Times New Roman"/>
          <w:color w:val="000000" w:themeColor="text1"/>
          <w:szCs w:val="24"/>
        </w:rPr>
        <w:t xml:space="preserve"> περιεχόμενο </w:t>
      </w:r>
      <w:r>
        <w:rPr>
          <w:rFonts w:eastAsia="Times New Roman"/>
          <w:color w:val="000000" w:themeColor="text1"/>
          <w:szCs w:val="24"/>
        </w:rPr>
        <w:t xml:space="preserve">το περιεχόμενο </w:t>
      </w:r>
      <w:r w:rsidRPr="009409B0">
        <w:rPr>
          <w:rFonts w:eastAsia="Times New Roman"/>
          <w:color w:val="000000" w:themeColor="text1"/>
          <w:szCs w:val="24"/>
        </w:rPr>
        <w:t xml:space="preserve">της δημόσιας δήλωσης που έκανα </w:t>
      </w:r>
      <w:r>
        <w:rPr>
          <w:rFonts w:eastAsia="Times New Roman"/>
          <w:color w:val="000000" w:themeColor="text1"/>
          <w:szCs w:val="24"/>
        </w:rPr>
        <w:t>τότε</w:t>
      </w:r>
      <w:r w:rsidRPr="009409B0">
        <w:rPr>
          <w:rFonts w:eastAsia="Times New Roman"/>
          <w:color w:val="000000" w:themeColor="text1"/>
          <w:szCs w:val="24"/>
        </w:rPr>
        <w:t xml:space="preserve"> στην Ελλάδα</w:t>
      </w:r>
      <w:r>
        <w:rPr>
          <w:rFonts w:eastAsia="Times New Roman"/>
          <w:color w:val="000000" w:themeColor="text1"/>
          <w:szCs w:val="24"/>
        </w:rPr>
        <w:t>,</w:t>
      </w:r>
      <w:r w:rsidRPr="009409B0">
        <w:rPr>
          <w:rFonts w:eastAsia="Times New Roman"/>
          <w:color w:val="000000" w:themeColor="text1"/>
          <w:szCs w:val="24"/>
        </w:rPr>
        <w:t xml:space="preserve"> στις 19 Ιανουαρίου </w:t>
      </w:r>
      <w:r>
        <w:rPr>
          <w:rFonts w:eastAsia="Times New Roman"/>
          <w:color w:val="000000" w:themeColor="text1"/>
          <w:szCs w:val="24"/>
        </w:rPr>
        <w:t xml:space="preserve">του </w:t>
      </w:r>
      <w:r w:rsidRPr="009409B0">
        <w:rPr>
          <w:rFonts w:eastAsia="Times New Roman"/>
          <w:color w:val="000000" w:themeColor="text1"/>
          <w:szCs w:val="24"/>
        </w:rPr>
        <w:t>2015</w:t>
      </w:r>
      <w:r>
        <w:rPr>
          <w:rFonts w:eastAsia="Times New Roman"/>
          <w:color w:val="000000" w:themeColor="text1"/>
          <w:szCs w:val="24"/>
        </w:rPr>
        <w:t>,</w:t>
      </w:r>
      <w:r w:rsidRPr="009409B0">
        <w:rPr>
          <w:rFonts w:eastAsia="Times New Roman"/>
          <w:color w:val="000000" w:themeColor="text1"/>
          <w:szCs w:val="24"/>
        </w:rPr>
        <w:t xml:space="preserve"> </w:t>
      </w:r>
      <w:r>
        <w:rPr>
          <w:rFonts w:eastAsia="Times New Roman"/>
          <w:color w:val="000000" w:themeColor="text1"/>
          <w:szCs w:val="24"/>
        </w:rPr>
        <w:t>ως Υπουργός</w:t>
      </w:r>
      <w:r w:rsidRPr="009409B0">
        <w:rPr>
          <w:rFonts w:eastAsia="Times New Roman"/>
          <w:color w:val="000000" w:themeColor="text1"/>
          <w:szCs w:val="24"/>
        </w:rPr>
        <w:t xml:space="preserve"> των Εξωτερικών για τα κείμενα αυτά</w:t>
      </w:r>
      <w:r>
        <w:rPr>
          <w:rFonts w:eastAsia="Times New Roman"/>
          <w:color w:val="000000" w:themeColor="text1"/>
          <w:szCs w:val="24"/>
        </w:rPr>
        <w:t>.</w:t>
      </w:r>
    </w:p>
    <w:p w14:paraId="619F8EB9"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Ό,τι λέγαμε </w:t>
      </w:r>
      <w:r w:rsidRPr="009409B0">
        <w:rPr>
          <w:rFonts w:eastAsia="Times New Roman"/>
          <w:color w:val="000000" w:themeColor="text1"/>
          <w:szCs w:val="24"/>
        </w:rPr>
        <w:t>στην Ελλάδα</w:t>
      </w:r>
      <w:r>
        <w:rPr>
          <w:rFonts w:eastAsia="Times New Roman"/>
          <w:color w:val="000000" w:themeColor="text1"/>
          <w:szCs w:val="24"/>
        </w:rPr>
        <w:t xml:space="preserve"> δεν το</w:t>
      </w:r>
      <w:r w:rsidRPr="009409B0">
        <w:rPr>
          <w:rFonts w:eastAsia="Times New Roman"/>
          <w:color w:val="000000" w:themeColor="text1"/>
          <w:szCs w:val="24"/>
        </w:rPr>
        <w:t xml:space="preserve"> λέγαμε </w:t>
      </w:r>
      <w:r>
        <w:rPr>
          <w:rFonts w:eastAsia="Times New Roman"/>
          <w:color w:val="000000" w:themeColor="text1"/>
          <w:szCs w:val="24"/>
        </w:rPr>
        <w:t xml:space="preserve">για εσωτερική </w:t>
      </w:r>
      <w:r w:rsidRPr="009409B0">
        <w:rPr>
          <w:rFonts w:eastAsia="Times New Roman"/>
          <w:color w:val="000000" w:themeColor="text1"/>
          <w:szCs w:val="24"/>
        </w:rPr>
        <w:t>κατανάλωση</w:t>
      </w:r>
      <w:r>
        <w:rPr>
          <w:rFonts w:eastAsia="Times New Roman"/>
          <w:color w:val="000000" w:themeColor="text1"/>
          <w:szCs w:val="24"/>
        </w:rPr>
        <w:t>, αλλά</w:t>
      </w:r>
      <w:r w:rsidRPr="009409B0">
        <w:rPr>
          <w:rFonts w:eastAsia="Times New Roman"/>
          <w:color w:val="000000" w:themeColor="text1"/>
          <w:szCs w:val="24"/>
        </w:rPr>
        <w:t xml:space="preserve"> επιδόθηκε διπλωματικά με ρημ</w:t>
      </w:r>
      <w:r>
        <w:rPr>
          <w:rFonts w:eastAsia="Times New Roman"/>
          <w:color w:val="000000" w:themeColor="text1"/>
          <w:szCs w:val="24"/>
        </w:rPr>
        <w:t>ατική διακοίνωση στη γερμανική κ</w:t>
      </w:r>
      <w:r w:rsidRPr="009409B0">
        <w:rPr>
          <w:rFonts w:eastAsia="Times New Roman"/>
          <w:color w:val="000000" w:themeColor="text1"/>
          <w:szCs w:val="24"/>
        </w:rPr>
        <w:t>υβέρνηση</w:t>
      </w:r>
      <w:r>
        <w:rPr>
          <w:rFonts w:eastAsia="Times New Roman"/>
          <w:color w:val="000000" w:themeColor="text1"/>
          <w:szCs w:val="24"/>
        </w:rPr>
        <w:t>.</w:t>
      </w:r>
    </w:p>
    <w:p w14:paraId="619F8EBA"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Θα έπρεπε να συνεχιστεί αυτός ο </w:t>
      </w:r>
      <w:r w:rsidRPr="009409B0">
        <w:rPr>
          <w:rFonts w:eastAsia="Times New Roman"/>
          <w:color w:val="000000" w:themeColor="text1"/>
          <w:szCs w:val="24"/>
        </w:rPr>
        <w:t>κατάλογος</w:t>
      </w:r>
      <w:r>
        <w:rPr>
          <w:rFonts w:eastAsia="Times New Roman"/>
          <w:color w:val="000000" w:themeColor="text1"/>
          <w:szCs w:val="24"/>
        </w:rPr>
        <w:t>,</w:t>
      </w:r>
      <w:r w:rsidRPr="009409B0">
        <w:rPr>
          <w:rFonts w:eastAsia="Times New Roman"/>
          <w:color w:val="000000" w:themeColor="text1"/>
          <w:szCs w:val="24"/>
        </w:rPr>
        <w:t xml:space="preserve"> αλλά δεν μπορεί να σ</w:t>
      </w:r>
      <w:r w:rsidRPr="009409B0">
        <w:rPr>
          <w:rFonts w:eastAsia="Times New Roman"/>
          <w:color w:val="000000" w:themeColor="text1"/>
          <w:szCs w:val="24"/>
        </w:rPr>
        <w:t>υνεχιστεί</w:t>
      </w:r>
      <w:r>
        <w:rPr>
          <w:rFonts w:eastAsia="Times New Roman"/>
          <w:color w:val="000000" w:themeColor="text1"/>
          <w:szCs w:val="24"/>
        </w:rPr>
        <w:t>,</w:t>
      </w:r>
      <w:r w:rsidRPr="009409B0">
        <w:rPr>
          <w:rFonts w:eastAsia="Times New Roman"/>
          <w:color w:val="000000" w:themeColor="text1"/>
          <w:szCs w:val="24"/>
        </w:rPr>
        <w:t xml:space="preserve"> γιατί </w:t>
      </w:r>
      <w:r>
        <w:rPr>
          <w:rFonts w:eastAsia="Times New Roman"/>
          <w:color w:val="000000" w:themeColor="text1"/>
          <w:szCs w:val="24"/>
        </w:rPr>
        <w:t xml:space="preserve">ειλικρινά </w:t>
      </w:r>
      <w:r w:rsidRPr="009409B0">
        <w:rPr>
          <w:rFonts w:eastAsia="Times New Roman"/>
          <w:color w:val="000000" w:themeColor="text1"/>
          <w:szCs w:val="24"/>
        </w:rPr>
        <w:t xml:space="preserve">δεν έχω ακούσει </w:t>
      </w:r>
      <w:r>
        <w:rPr>
          <w:rFonts w:eastAsia="Times New Roman"/>
          <w:color w:val="000000" w:themeColor="text1"/>
          <w:szCs w:val="24"/>
        </w:rPr>
        <w:t xml:space="preserve">να έχουν γίνει </w:t>
      </w:r>
      <w:r w:rsidRPr="009409B0">
        <w:rPr>
          <w:rFonts w:eastAsia="Times New Roman"/>
          <w:color w:val="000000" w:themeColor="text1"/>
          <w:szCs w:val="24"/>
        </w:rPr>
        <w:t>ενέργειες πολιτικ</w:t>
      </w:r>
      <w:r>
        <w:rPr>
          <w:rFonts w:eastAsia="Times New Roman"/>
          <w:color w:val="000000" w:themeColor="text1"/>
          <w:szCs w:val="24"/>
        </w:rPr>
        <w:t>έ</w:t>
      </w:r>
      <w:r w:rsidRPr="009409B0">
        <w:rPr>
          <w:rFonts w:eastAsia="Times New Roman"/>
          <w:color w:val="000000" w:themeColor="text1"/>
          <w:szCs w:val="24"/>
        </w:rPr>
        <w:t>ς και διπλωματικές σε κυβερνητικό επίπεδο από τις 25 Ιανουαρίου του 2015 έως σήμερα</w:t>
      </w:r>
      <w:r>
        <w:rPr>
          <w:rFonts w:eastAsia="Times New Roman"/>
          <w:color w:val="000000" w:themeColor="text1"/>
          <w:szCs w:val="24"/>
        </w:rPr>
        <w:t>,</w:t>
      </w:r>
      <w:r w:rsidRPr="009409B0">
        <w:rPr>
          <w:rFonts w:eastAsia="Times New Roman"/>
          <w:color w:val="000000" w:themeColor="text1"/>
          <w:szCs w:val="24"/>
        </w:rPr>
        <w:t xml:space="preserve"> τα τελευταία τέσσερα και πλέον χρόνια</w:t>
      </w:r>
      <w:r>
        <w:rPr>
          <w:rFonts w:eastAsia="Times New Roman"/>
          <w:color w:val="000000" w:themeColor="text1"/>
          <w:szCs w:val="24"/>
        </w:rPr>
        <w:t>. Δεν έχει</w:t>
      </w:r>
      <w:r w:rsidRPr="009409B0">
        <w:rPr>
          <w:rFonts w:eastAsia="Times New Roman"/>
          <w:color w:val="000000" w:themeColor="text1"/>
          <w:szCs w:val="24"/>
        </w:rPr>
        <w:t xml:space="preserve"> τεθεί </w:t>
      </w:r>
      <w:r>
        <w:rPr>
          <w:rFonts w:eastAsia="Times New Roman"/>
          <w:color w:val="000000" w:themeColor="text1"/>
          <w:szCs w:val="24"/>
        </w:rPr>
        <w:t>το ζήτημα αυτό ή, εν</w:t>
      </w:r>
      <w:r w:rsidRPr="009409B0">
        <w:rPr>
          <w:rFonts w:eastAsia="Times New Roman"/>
          <w:color w:val="000000" w:themeColor="text1"/>
          <w:szCs w:val="24"/>
        </w:rPr>
        <w:t xml:space="preserve"> πάση περιπτώσει</w:t>
      </w:r>
      <w:r>
        <w:rPr>
          <w:rFonts w:eastAsia="Times New Roman"/>
          <w:color w:val="000000" w:themeColor="text1"/>
          <w:szCs w:val="24"/>
        </w:rPr>
        <w:t>,</w:t>
      </w:r>
      <w:r w:rsidRPr="009409B0">
        <w:rPr>
          <w:rFonts w:eastAsia="Times New Roman"/>
          <w:color w:val="000000" w:themeColor="text1"/>
          <w:szCs w:val="24"/>
        </w:rPr>
        <w:t xml:space="preserve"> δεν</w:t>
      </w:r>
      <w:r w:rsidRPr="009409B0">
        <w:rPr>
          <w:rFonts w:eastAsia="Times New Roman"/>
          <w:color w:val="000000" w:themeColor="text1"/>
          <w:szCs w:val="24"/>
        </w:rPr>
        <w:t xml:space="preserve"> έχει ανακοινωθεί στη Βουλή ότι έχουν συνεχιστεί οι ενέργειες αυτές</w:t>
      </w:r>
      <w:r>
        <w:rPr>
          <w:rFonts w:eastAsia="Times New Roman"/>
          <w:color w:val="000000" w:themeColor="text1"/>
          <w:szCs w:val="24"/>
        </w:rPr>
        <w:t>.</w:t>
      </w:r>
    </w:p>
    <w:p w14:paraId="619F8EBB"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Άρα, </w:t>
      </w:r>
      <w:r w:rsidRPr="009409B0">
        <w:rPr>
          <w:rFonts w:eastAsia="Times New Roman"/>
          <w:color w:val="000000" w:themeColor="text1"/>
          <w:szCs w:val="24"/>
        </w:rPr>
        <w:t>πρέπει να σπάσει ο φαύλος κύκλος της διπλής γλώσσας</w:t>
      </w:r>
      <w:r>
        <w:rPr>
          <w:rFonts w:eastAsia="Times New Roman"/>
          <w:color w:val="000000" w:themeColor="text1"/>
          <w:szCs w:val="24"/>
        </w:rPr>
        <w:t>. Δεν είναι θέματα αυτά,</w:t>
      </w:r>
      <w:r w:rsidRPr="009409B0">
        <w:rPr>
          <w:rFonts w:eastAsia="Times New Roman"/>
          <w:color w:val="000000" w:themeColor="text1"/>
          <w:szCs w:val="24"/>
        </w:rPr>
        <w:t xml:space="preserve"> όπως οι πολεμικές επανορθώσεις </w:t>
      </w:r>
      <w:r>
        <w:rPr>
          <w:rFonts w:eastAsia="Times New Roman"/>
          <w:color w:val="000000" w:themeColor="text1"/>
          <w:szCs w:val="24"/>
        </w:rPr>
        <w:t>κ</w:t>
      </w:r>
      <w:r w:rsidRPr="009409B0">
        <w:rPr>
          <w:rFonts w:eastAsia="Times New Roman"/>
          <w:color w:val="000000" w:themeColor="text1"/>
          <w:szCs w:val="24"/>
        </w:rPr>
        <w:t>αι η μνήμη των θυμάτων του ελληνικού λαού</w:t>
      </w:r>
      <w:r>
        <w:rPr>
          <w:rFonts w:eastAsia="Times New Roman"/>
          <w:color w:val="000000" w:themeColor="text1"/>
          <w:szCs w:val="24"/>
        </w:rPr>
        <w:t>, η μνήμη των θυμάτων του Ο</w:t>
      </w:r>
      <w:r w:rsidRPr="009409B0">
        <w:rPr>
          <w:rFonts w:eastAsia="Times New Roman"/>
          <w:color w:val="000000" w:themeColor="text1"/>
          <w:szCs w:val="24"/>
        </w:rPr>
        <w:t>λοκαυτ</w:t>
      </w:r>
      <w:r w:rsidRPr="009409B0">
        <w:rPr>
          <w:rFonts w:eastAsia="Times New Roman"/>
          <w:color w:val="000000" w:themeColor="text1"/>
          <w:szCs w:val="24"/>
        </w:rPr>
        <w:t>ώματος</w:t>
      </w:r>
      <w:r>
        <w:rPr>
          <w:rFonts w:eastAsia="Times New Roman"/>
          <w:color w:val="000000" w:themeColor="text1"/>
          <w:szCs w:val="24"/>
        </w:rPr>
        <w:t xml:space="preserve">, που </w:t>
      </w:r>
      <w:r w:rsidRPr="009409B0">
        <w:rPr>
          <w:rFonts w:eastAsia="Times New Roman"/>
          <w:color w:val="000000" w:themeColor="text1"/>
          <w:szCs w:val="24"/>
        </w:rPr>
        <w:t>μπορού</w:t>
      </w:r>
      <w:r>
        <w:rPr>
          <w:rFonts w:eastAsia="Times New Roman"/>
          <w:color w:val="000000" w:themeColor="text1"/>
          <w:szCs w:val="24"/>
        </w:rPr>
        <w:t xml:space="preserve">ν να είναι </w:t>
      </w:r>
      <w:r w:rsidRPr="009409B0">
        <w:rPr>
          <w:rFonts w:eastAsia="Times New Roman"/>
          <w:color w:val="000000" w:themeColor="text1"/>
          <w:szCs w:val="24"/>
        </w:rPr>
        <w:t>αντικείμενο αυτής της μικροκομματικής πρακτικής της διπλής γλώσσας</w:t>
      </w:r>
      <w:r>
        <w:rPr>
          <w:rFonts w:eastAsia="Times New Roman"/>
          <w:color w:val="000000" w:themeColor="text1"/>
          <w:szCs w:val="24"/>
        </w:rPr>
        <w:t>,</w:t>
      </w:r>
      <w:r w:rsidRPr="009409B0">
        <w:rPr>
          <w:rFonts w:eastAsia="Times New Roman"/>
          <w:color w:val="000000" w:themeColor="text1"/>
          <w:szCs w:val="24"/>
        </w:rPr>
        <w:t xml:space="preserve"> της </w:t>
      </w:r>
      <w:r>
        <w:rPr>
          <w:rFonts w:eastAsia="Times New Roman"/>
          <w:color w:val="000000" w:themeColor="text1"/>
          <w:szCs w:val="24"/>
        </w:rPr>
        <w:t xml:space="preserve">εύκολης </w:t>
      </w:r>
      <w:r w:rsidRPr="009409B0">
        <w:rPr>
          <w:rFonts w:eastAsia="Times New Roman"/>
          <w:color w:val="000000" w:themeColor="text1"/>
          <w:szCs w:val="24"/>
        </w:rPr>
        <w:t xml:space="preserve">γλώσσας για </w:t>
      </w:r>
      <w:r>
        <w:rPr>
          <w:rFonts w:eastAsia="Times New Roman"/>
          <w:color w:val="000000" w:themeColor="text1"/>
          <w:szCs w:val="24"/>
        </w:rPr>
        <w:t>εσωτερική κατανάλωση και των ανύπαρκτων πράξεων σ</w:t>
      </w:r>
      <w:r w:rsidRPr="009409B0">
        <w:rPr>
          <w:rFonts w:eastAsia="Times New Roman"/>
          <w:color w:val="000000" w:themeColor="text1"/>
          <w:szCs w:val="24"/>
        </w:rPr>
        <w:t>ε διεθνές επίπεδο</w:t>
      </w:r>
      <w:r>
        <w:rPr>
          <w:rFonts w:eastAsia="Times New Roman"/>
          <w:color w:val="000000" w:themeColor="text1"/>
          <w:szCs w:val="24"/>
        </w:rPr>
        <w:t>.</w:t>
      </w:r>
    </w:p>
    <w:p w14:paraId="619F8EBC"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Τώρα, λοιπόν, </w:t>
      </w:r>
      <w:r w:rsidRPr="009409B0">
        <w:rPr>
          <w:rFonts w:eastAsia="Times New Roman"/>
          <w:color w:val="000000" w:themeColor="text1"/>
          <w:szCs w:val="24"/>
        </w:rPr>
        <w:t>δύο και πλέον χρόνια μετά την κατάρτιση του πορίσματο</w:t>
      </w:r>
      <w:r w:rsidRPr="009409B0">
        <w:rPr>
          <w:rFonts w:eastAsia="Times New Roman"/>
          <w:color w:val="000000" w:themeColor="text1"/>
          <w:szCs w:val="24"/>
        </w:rPr>
        <w:t>ς της έκθεσης από τη Διακομματική Επιτροπή</w:t>
      </w:r>
      <w:r>
        <w:rPr>
          <w:rFonts w:eastAsia="Times New Roman"/>
          <w:color w:val="000000" w:themeColor="text1"/>
          <w:szCs w:val="24"/>
        </w:rPr>
        <w:t>,</w:t>
      </w:r>
      <w:r w:rsidRPr="009409B0">
        <w:rPr>
          <w:rFonts w:eastAsia="Times New Roman"/>
          <w:color w:val="000000" w:themeColor="text1"/>
          <w:szCs w:val="24"/>
        </w:rPr>
        <w:t xml:space="preserve"> αυτή εισάγεται </w:t>
      </w:r>
      <w:r>
        <w:rPr>
          <w:rFonts w:eastAsia="Times New Roman"/>
          <w:color w:val="000000" w:themeColor="text1"/>
          <w:szCs w:val="24"/>
        </w:rPr>
        <w:t>για</w:t>
      </w:r>
      <w:r w:rsidRPr="009409B0">
        <w:rPr>
          <w:rFonts w:eastAsia="Times New Roman"/>
          <w:color w:val="000000" w:themeColor="text1"/>
          <w:szCs w:val="24"/>
        </w:rPr>
        <w:t xml:space="preserve"> συζήτηση στην Ολομέλεια</w:t>
      </w:r>
      <w:r>
        <w:rPr>
          <w:rFonts w:eastAsia="Times New Roman"/>
          <w:color w:val="000000" w:themeColor="text1"/>
          <w:szCs w:val="24"/>
        </w:rPr>
        <w:t xml:space="preserve">. Είναι </w:t>
      </w:r>
      <w:r w:rsidRPr="009409B0">
        <w:rPr>
          <w:rFonts w:eastAsia="Times New Roman"/>
          <w:color w:val="000000" w:themeColor="text1"/>
          <w:szCs w:val="24"/>
        </w:rPr>
        <w:t>καλοδεχούμενη</w:t>
      </w:r>
      <w:r>
        <w:rPr>
          <w:rFonts w:eastAsia="Times New Roman"/>
          <w:color w:val="000000" w:themeColor="text1"/>
          <w:szCs w:val="24"/>
        </w:rPr>
        <w:t xml:space="preserve">. </w:t>
      </w:r>
    </w:p>
    <w:p w14:paraId="619F8EBD"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Τώρα έχει τεθεί σε ισχύ η Σ</w:t>
      </w:r>
      <w:r w:rsidRPr="009409B0">
        <w:rPr>
          <w:rFonts w:eastAsia="Times New Roman"/>
          <w:color w:val="000000" w:themeColor="text1"/>
          <w:szCs w:val="24"/>
        </w:rPr>
        <w:t>υνθήκη των Πρεσπών</w:t>
      </w:r>
      <w:r>
        <w:rPr>
          <w:rFonts w:eastAsia="Times New Roman"/>
          <w:color w:val="000000" w:themeColor="text1"/>
          <w:szCs w:val="24"/>
        </w:rPr>
        <w:t xml:space="preserve">. Τώρα </w:t>
      </w:r>
      <w:r w:rsidRPr="009409B0">
        <w:rPr>
          <w:rFonts w:eastAsia="Times New Roman"/>
          <w:color w:val="000000" w:themeColor="text1"/>
          <w:szCs w:val="24"/>
        </w:rPr>
        <w:t>έχει καταβληθεί η εκκρεμούσα δόση από τις επιστροφές των κερδών των κεντρικών τραπεζών του ευρ</w:t>
      </w:r>
      <w:r w:rsidRPr="009409B0">
        <w:rPr>
          <w:rFonts w:eastAsia="Times New Roman"/>
          <w:color w:val="000000" w:themeColor="text1"/>
          <w:szCs w:val="24"/>
        </w:rPr>
        <w:t xml:space="preserve">ωσυστήματος λόγω των χαρτοφυλακίων </w:t>
      </w:r>
      <w:r>
        <w:rPr>
          <w:rFonts w:eastAsia="Times New Roman"/>
          <w:color w:val="000000" w:themeColor="text1"/>
          <w:szCs w:val="24"/>
        </w:rPr>
        <w:t>«</w:t>
      </w:r>
      <w:r>
        <w:rPr>
          <w:rFonts w:eastAsia="Times New Roman"/>
          <w:color w:val="000000" w:themeColor="text1"/>
          <w:szCs w:val="24"/>
          <w:lang w:val="en-US"/>
        </w:rPr>
        <w:t>ALPHA</w:t>
      </w:r>
      <w:r>
        <w:rPr>
          <w:rFonts w:eastAsia="Times New Roman"/>
          <w:color w:val="000000" w:themeColor="text1"/>
          <w:szCs w:val="24"/>
        </w:rPr>
        <w:t>»</w:t>
      </w:r>
      <w:r w:rsidRPr="0070360E">
        <w:rPr>
          <w:rFonts w:eastAsia="Times New Roman"/>
          <w:color w:val="000000" w:themeColor="text1"/>
          <w:szCs w:val="24"/>
        </w:rPr>
        <w:t xml:space="preserve"> </w:t>
      </w:r>
      <w:r>
        <w:rPr>
          <w:rFonts w:eastAsia="Times New Roman"/>
          <w:color w:val="000000" w:themeColor="text1"/>
          <w:szCs w:val="24"/>
        </w:rPr>
        <w:t xml:space="preserve">και </w:t>
      </w:r>
      <w:r>
        <w:rPr>
          <w:rFonts w:eastAsia="Times New Roman"/>
          <w:color w:val="000000" w:themeColor="text1"/>
          <w:szCs w:val="24"/>
        </w:rPr>
        <w:t>«</w:t>
      </w:r>
      <w:r>
        <w:rPr>
          <w:rFonts w:eastAsia="Times New Roman"/>
          <w:color w:val="000000" w:themeColor="text1"/>
          <w:szCs w:val="24"/>
          <w:lang w:val="en-US"/>
        </w:rPr>
        <w:t>SMT</w:t>
      </w:r>
      <w:r>
        <w:rPr>
          <w:rFonts w:eastAsia="Times New Roman"/>
          <w:color w:val="000000" w:themeColor="text1"/>
          <w:szCs w:val="24"/>
        </w:rPr>
        <w:t>»</w:t>
      </w:r>
      <w:r w:rsidRPr="0070360E">
        <w:rPr>
          <w:rFonts w:eastAsia="Times New Roman"/>
          <w:color w:val="000000" w:themeColor="text1"/>
          <w:szCs w:val="24"/>
        </w:rPr>
        <w:t xml:space="preserve">, </w:t>
      </w:r>
      <w:r w:rsidRPr="009409B0">
        <w:rPr>
          <w:rFonts w:eastAsia="Times New Roman"/>
          <w:color w:val="000000" w:themeColor="text1"/>
          <w:szCs w:val="24"/>
        </w:rPr>
        <w:t>που είχαμε καταφέρει να πάρουμε πίσω στις 21 Φεβρουαρίου του 2012</w:t>
      </w:r>
      <w:r w:rsidRPr="0070360E">
        <w:rPr>
          <w:rFonts w:eastAsia="Times New Roman"/>
          <w:color w:val="000000" w:themeColor="text1"/>
          <w:szCs w:val="24"/>
        </w:rPr>
        <w:t xml:space="preserve">. </w:t>
      </w:r>
    </w:p>
    <w:p w14:paraId="619F8EBE"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9409B0">
        <w:rPr>
          <w:rFonts w:eastAsia="Times New Roman"/>
          <w:color w:val="000000" w:themeColor="text1"/>
          <w:szCs w:val="24"/>
        </w:rPr>
        <w:t>ώρα</w:t>
      </w:r>
      <w:r>
        <w:rPr>
          <w:rFonts w:eastAsia="Times New Roman"/>
          <w:color w:val="000000" w:themeColor="text1"/>
          <w:szCs w:val="24"/>
        </w:rPr>
        <w:t>, λ</w:t>
      </w:r>
      <w:r w:rsidRPr="009409B0">
        <w:rPr>
          <w:rFonts w:eastAsia="Times New Roman"/>
          <w:color w:val="000000" w:themeColor="text1"/>
          <w:szCs w:val="24"/>
        </w:rPr>
        <w:t>οιπόν</w:t>
      </w:r>
      <w:r>
        <w:rPr>
          <w:rFonts w:eastAsia="Times New Roman"/>
          <w:color w:val="000000" w:themeColor="text1"/>
          <w:szCs w:val="24"/>
        </w:rPr>
        <w:t>,</w:t>
      </w:r>
      <w:r w:rsidRPr="009409B0">
        <w:rPr>
          <w:rFonts w:eastAsia="Times New Roman"/>
          <w:color w:val="000000" w:themeColor="text1"/>
          <w:szCs w:val="24"/>
        </w:rPr>
        <w:t xml:space="preserve"> πρέπει να συνεχιστεί η διπλωματική πρακτική</w:t>
      </w:r>
      <w:r>
        <w:rPr>
          <w:rFonts w:eastAsia="Times New Roman"/>
          <w:color w:val="000000" w:themeColor="text1"/>
          <w:szCs w:val="24"/>
        </w:rPr>
        <w:t xml:space="preserve">, να </w:t>
      </w:r>
      <w:r w:rsidRPr="009409B0">
        <w:rPr>
          <w:rFonts w:eastAsia="Times New Roman"/>
          <w:color w:val="000000" w:themeColor="text1"/>
          <w:szCs w:val="24"/>
        </w:rPr>
        <w:t>τίθεται</w:t>
      </w:r>
      <w:r>
        <w:rPr>
          <w:rFonts w:eastAsia="Times New Roman"/>
          <w:color w:val="000000" w:themeColor="text1"/>
          <w:szCs w:val="24"/>
        </w:rPr>
        <w:t xml:space="preserve"> το ζήτημα </w:t>
      </w:r>
      <w:r w:rsidRPr="009409B0">
        <w:rPr>
          <w:rFonts w:eastAsia="Times New Roman"/>
          <w:color w:val="000000" w:themeColor="text1"/>
          <w:szCs w:val="24"/>
        </w:rPr>
        <w:t>αυτό για να διατηρείται υπό διαβούλευση</w:t>
      </w:r>
      <w:r>
        <w:rPr>
          <w:rFonts w:eastAsia="Times New Roman"/>
          <w:color w:val="000000" w:themeColor="text1"/>
          <w:szCs w:val="24"/>
        </w:rPr>
        <w:t>,</w:t>
      </w:r>
      <w:r w:rsidRPr="009409B0">
        <w:rPr>
          <w:rFonts w:eastAsia="Times New Roman"/>
          <w:color w:val="000000" w:themeColor="text1"/>
          <w:szCs w:val="24"/>
        </w:rPr>
        <w:t xml:space="preserve"> όπως προβλέπει το Διεθνές Δίκαιο</w:t>
      </w:r>
      <w:r>
        <w:rPr>
          <w:rFonts w:eastAsia="Times New Roman"/>
          <w:color w:val="000000" w:themeColor="text1"/>
          <w:szCs w:val="24"/>
        </w:rPr>
        <w:t>,</w:t>
      </w:r>
      <w:r w:rsidRPr="009409B0">
        <w:rPr>
          <w:rFonts w:eastAsia="Times New Roman"/>
          <w:color w:val="000000" w:themeColor="text1"/>
          <w:szCs w:val="24"/>
        </w:rPr>
        <w:t xml:space="preserve"> όπως προβλέπει η </w:t>
      </w:r>
      <w:r>
        <w:rPr>
          <w:rFonts w:eastAsia="Times New Roman"/>
          <w:color w:val="000000" w:themeColor="text1"/>
          <w:szCs w:val="24"/>
        </w:rPr>
        <w:t xml:space="preserve">Διεθνής Συμφωνία του </w:t>
      </w:r>
      <w:r w:rsidRPr="009409B0">
        <w:rPr>
          <w:rFonts w:eastAsia="Times New Roman"/>
          <w:color w:val="000000" w:themeColor="text1"/>
          <w:szCs w:val="24"/>
        </w:rPr>
        <w:t>1953</w:t>
      </w:r>
      <w:r>
        <w:rPr>
          <w:rFonts w:eastAsia="Times New Roman"/>
          <w:color w:val="000000" w:themeColor="text1"/>
          <w:szCs w:val="24"/>
        </w:rPr>
        <w:t>, όπως προβλέπει η ν</w:t>
      </w:r>
      <w:r w:rsidRPr="009409B0">
        <w:rPr>
          <w:rFonts w:eastAsia="Times New Roman"/>
          <w:color w:val="000000" w:themeColor="text1"/>
          <w:szCs w:val="24"/>
        </w:rPr>
        <w:t xml:space="preserve">ομολογία του Διεθνούς </w:t>
      </w:r>
      <w:r>
        <w:rPr>
          <w:rFonts w:eastAsia="Times New Roman"/>
          <w:color w:val="000000" w:themeColor="text1"/>
          <w:szCs w:val="24"/>
        </w:rPr>
        <w:t>Δ</w:t>
      </w:r>
      <w:r w:rsidRPr="009409B0">
        <w:rPr>
          <w:rFonts w:eastAsia="Times New Roman"/>
          <w:color w:val="000000" w:themeColor="text1"/>
          <w:szCs w:val="24"/>
        </w:rPr>
        <w:t>ικαστηρίου της Χάγης με συγκεκριμένα πράγματα</w:t>
      </w:r>
      <w:r>
        <w:rPr>
          <w:rFonts w:eastAsia="Times New Roman"/>
          <w:color w:val="000000" w:themeColor="text1"/>
          <w:szCs w:val="24"/>
        </w:rPr>
        <w:t>,</w:t>
      </w:r>
      <w:r w:rsidRPr="009409B0">
        <w:rPr>
          <w:rFonts w:eastAsia="Times New Roman"/>
          <w:color w:val="000000" w:themeColor="text1"/>
          <w:szCs w:val="24"/>
        </w:rPr>
        <w:t xml:space="preserve"> έστω </w:t>
      </w:r>
      <w:r>
        <w:rPr>
          <w:rFonts w:eastAsia="Times New Roman"/>
          <w:color w:val="000000" w:themeColor="text1"/>
          <w:szCs w:val="24"/>
        </w:rPr>
        <w:t xml:space="preserve">τώρα, έστω </w:t>
      </w:r>
      <w:r w:rsidRPr="009409B0">
        <w:rPr>
          <w:rFonts w:eastAsia="Times New Roman"/>
          <w:color w:val="000000" w:themeColor="text1"/>
          <w:szCs w:val="24"/>
        </w:rPr>
        <w:t xml:space="preserve">μετά τις Πρέσπες </w:t>
      </w:r>
      <w:r>
        <w:rPr>
          <w:rFonts w:eastAsia="Times New Roman"/>
          <w:color w:val="000000" w:themeColor="text1"/>
          <w:szCs w:val="24"/>
        </w:rPr>
        <w:t xml:space="preserve">και έστω </w:t>
      </w:r>
      <w:r w:rsidRPr="009409B0">
        <w:rPr>
          <w:rFonts w:eastAsia="Times New Roman"/>
          <w:color w:val="000000" w:themeColor="text1"/>
          <w:szCs w:val="24"/>
        </w:rPr>
        <w:t xml:space="preserve">μετά την καταβολή της περιβόητης </w:t>
      </w:r>
      <w:r>
        <w:rPr>
          <w:rFonts w:eastAsia="Times New Roman"/>
          <w:color w:val="000000" w:themeColor="text1"/>
          <w:szCs w:val="24"/>
        </w:rPr>
        <w:t xml:space="preserve">αυτής </w:t>
      </w:r>
      <w:r w:rsidRPr="009409B0">
        <w:rPr>
          <w:rFonts w:eastAsia="Times New Roman"/>
          <w:color w:val="000000" w:themeColor="text1"/>
          <w:szCs w:val="24"/>
        </w:rPr>
        <w:t>δόσης</w:t>
      </w:r>
      <w:r>
        <w:rPr>
          <w:rFonts w:eastAsia="Times New Roman"/>
          <w:color w:val="000000" w:themeColor="text1"/>
          <w:szCs w:val="24"/>
        </w:rPr>
        <w:t>,</w:t>
      </w:r>
      <w:r w:rsidRPr="009409B0">
        <w:rPr>
          <w:rFonts w:eastAsia="Times New Roman"/>
          <w:color w:val="000000" w:themeColor="text1"/>
          <w:szCs w:val="24"/>
        </w:rPr>
        <w:t xml:space="preserve"> έ</w:t>
      </w:r>
      <w:r w:rsidRPr="009409B0">
        <w:rPr>
          <w:rFonts w:eastAsia="Times New Roman"/>
          <w:color w:val="000000" w:themeColor="text1"/>
          <w:szCs w:val="24"/>
        </w:rPr>
        <w:t>στω μετά την τυπική έξοδο από το μνημόνιο</w:t>
      </w:r>
      <w:r>
        <w:rPr>
          <w:rFonts w:eastAsia="Times New Roman"/>
          <w:color w:val="000000" w:themeColor="text1"/>
          <w:szCs w:val="24"/>
        </w:rPr>
        <w:t>. Ε</w:t>
      </w:r>
      <w:r w:rsidRPr="009409B0">
        <w:rPr>
          <w:rFonts w:eastAsia="Times New Roman"/>
          <w:color w:val="000000" w:themeColor="text1"/>
          <w:szCs w:val="24"/>
        </w:rPr>
        <w:t xml:space="preserve">νώ εμείς είδατε </w:t>
      </w:r>
      <w:r>
        <w:rPr>
          <w:rFonts w:eastAsia="Times New Roman"/>
          <w:color w:val="000000" w:themeColor="text1"/>
          <w:szCs w:val="24"/>
        </w:rPr>
        <w:t>π</w:t>
      </w:r>
      <w:r w:rsidRPr="009409B0">
        <w:rPr>
          <w:rFonts w:eastAsia="Times New Roman"/>
          <w:color w:val="000000" w:themeColor="text1"/>
          <w:szCs w:val="24"/>
        </w:rPr>
        <w:t xml:space="preserve">ώς </w:t>
      </w:r>
      <w:r>
        <w:rPr>
          <w:rFonts w:eastAsia="Times New Roman"/>
          <w:color w:val="000000" w:themeColor="text1"/>
          <w:szCs w:val="24"/>
        </w:rPr>
        <w:t xml:space="preserve">χειριστήκαμε </w:t>
      </w:r>
      <w:r w:rsidRPr="009409B0">
        <w:rPr>
          <w:rFonts w:eastAsia="Times New Roman"/>
          <w:color w:val="000000" w:themeColor="text1"/>
          <w:szCs w:val="24"/>
        </w:rPr>
        <w:t xml:space="preserve">τα θέματα αυτά </w:t>
      </w:r>
      <w:r>
        <w:rPr>
          <w:rFonts w:eastAsia="Times New Roman"/>
          <w:color w:val="000000" w:themeColor="text1"/>
          <w:szCs w:val="24"/>
        </w:rPr>
        <w:t xml:space="preserve">μη επιτρέποντας </w:t>
      </w:r>
      <w:r w:rsidRPr="009409B0">
        <w:rPr>
          <w:rFonts w:eastAsia="Times New Roman"/>
          <w:color w:val="000000" w:themeColor="text1"/>
          <w:szCs w:val="24"/>
        </w:rPr>
        <w:t>κα</w:t>
      </w:r>
      <w:r>
        <w:rPr>
          <w:rFonts w:eastAsia="Times New Roman"/>
          <w:color w:val="000000" w:themeColor="text1"/>
          <w:szCs w:val="24"/>
        </w:rPr>
        <w:t>μμία</w:t>
      </w:r>
      <w:r w:rsidRPr="009409B0">
        <w:rPr>
          <w:rFonts w:eastAsia="Times New Roman"/>
          <w:color w:val="000000" w:themeColor="text1"/>
          <w:szCs w:val="24"/>
        </w:rPr>
        <w:t xml:space="preserve"> διασύνδεση θε</w:t>
      </w:r>
      <w:r>
        <w:rPr>
          <w:rFonts w:eastAsia="Times New Roman"/>
          <w:color w:val="000000" w:themeColor="text1"/>
          <w:szCs w:val="24"/>
        </w:rPr>
        <w:t>μάτων εξωτερικής πολιτικής και ε</w:t>
      </w:r>
      <w:r w:rsidRPr="009409B0">
        <w:rPr>
          <w:rFonts w:eastAsia="Times New Roman"/>
          <w:color w:val="000000" w:themeColor="text1"/>
          <w:szCs w:val="24"/>
        </w:rPr>
        <w:t xml:space="preserve">θνικής μνήμης και αξιοπρέπειας με την αγωνία για την </w:t>
      </w:r>
      <w:r w:rsidRPr="009409B0">
        <w:rPr>
          <w:rFonts w:eastAsia="Times New Roman"/>
          <w:color w:val="000000" w:themeColor="text1"/>
          <w:szCs w:val="24"/>
        </w:rPr>
        <w:lastRenderedPageBreak/>
        <w:t>οικονομική διάσωση της χώρας</w:t>
      </w:r>
      <w:r>
        <w:rPr>
          <w:rFonts w:eastAsia="Times New Roman"/>
          <w:color w:val="000000" w:themeColor="text1"/>
          <w:szCs w:val="24"/>
        </w:rPr>
        <w:t>,</w:t>
      </w:r>
      <w:r w:rsidRPr="009409B0">
        <w:rPr>
          <w:rFonts w:eastAsia="Times New Roman"/>
          <w:color w:val="000000" w:themeColor="text1"/>
          <w:szCs w:val="24"/>
        </w:rPr>
        <w:t xml:space="preserve"> έχοντας πάντα</w:t>
      </w:r>
      <w:r w:rsidRPr="009409B0">
        <w:rPr>
          <w:rFonts w:eastAsia="Times New Roman"/>
          <w:color w:val="000000" w:themeColor="text1"/>
          <w:szCs w:val="24"/>
        </w:rPr>
        <w:t xml:space="preserve"> συνομιλητή τη γερμανική κυβέρνηση για </w:t>
      </w:r>
      <w:r>
        <w:rPr>
          <w:rFonts w:eastAsia="Times New Roman"/>
          <w:color w:val="000000" w:themeColor="text1"/>
          <w:szCs w:val="24"/>
        </w:rPr>
        <w:t xml:space="preserve">όλα </w:t>
      </w:r>
      <w:r w:rsidRPr="009409B0">
        <w:rPr>
          <w:rFonts w:eastAsia="Times New Roman"/>
          <w:color w:val="000000" w:themeColor="text1"/>
          <w:szCs w:val="24"/>
        </w:rPr>
        <w:t>τα θέματα αυτά</w:t>
      </w:r>
      <w:r>
        <w:rPr>
          <w:rFonts w:eastAsia="Times New Roman"/>
          <w:color w:val="000000" w:themeColor="text1"/>
          <w:szCs w:val="24"/>
        </w:rPr>
        <w:t xml:space="preserve"> λόγω του καθοριστικού της ρόλου μέσα στην Ευρωζώνη.</w:t>
      </w:r>
    </w:p>
    <w:p w14:paraId="619F8EBF" w14:textId="77777777" w:rsidR="00F246CC" w:rsidRDefault="005B5D49">
      <w:pPr>
        <w:tabs>
          <w:tab w:val="left" w:pos="2738"/>
          <w:tab w:val="center" w:pos="4753"/>
          <w:tab w:val="left" w:pos="5723"/>
        </w:tabs>
        <w:spacing w:line="600" w:lineRule="auto"/>
        <w:ind w:firstLine="720"/>
        <w:jc w:val="both"/>
        <w:rPr>
          <w:rFonts w:eastAsia="Times New Roman"/>
          <w:szCs w:val="24"/>
        </w:rPr>
      </w:pPr>
      <w:r w:rsidRPr="00B974B3">
        <w:rPr>
          <w:rFonts w:eastAsia="Times New Roman"/>
          <w:szCs w:val="24"/>
        </w:rPr>
        <w:t xml:space="preserve">Και τώρα ποιο είναι αυτό που θα κάνουμε; Πώς θα λύσουμε το πρακτικό ζήτημα των δικονομικών ενεργειών; </w:t>
      </w:r>
    </w:p>
    <w:p w14:paraId="619F8EC0" w14:textId="77777777" w:rsidR="00F246CC" w:rsidRDefault="005B5D49">
      <w:pPr>
        <w:tabs>
          <w:tab w:val="left" w:pos="2738"/>
          <w:tab w:val="center" w:pos="4753"/>
          <w:tab w:val="left" w:pos="5723"/>
        </w:tabs>
        <w:spacing w:line="600" w:lineRule="auto"/>
        <w:ind w:firstLine="720"/>
        <w:jc w:val="both"/>
        <w:rPr>
          <w:rFonts w:eastAsia="Times New Roman"/>
          <w:szCs w:val="24"/>
        </w:rPr>
      </w:pPr>
      <w:r w:rsidRPr="00B974B3">
        <w:rPr>
          <w:rFonts w:eastAsia="Times New Roman"/>
          <w:szCs w:val="24"/>
        </w:rPr>
        <w:t>Τι μας λέει το πόρισμα του Νομικού Συμβουλίου του Κράτους για τον χειρισμό των υποθέσεων; Μας λέει αυτά που ξέρουμε, αυτά που έχουμε πει πάρα πολλές φορές, ότι η νομολογία του Διεθνούς Δικαστηρίου της Χάγης σέβεται την κρατική ασυλία. Αυτό μας είπε, απορρί</w:t>
      </w:r>
      <w:r w:rsidRPr="00B974B3">
        <w:rPr>
          <w:rFonts w:eastAsia="Times New Roman"/>
          <w:szCs w:val="24"/>
        </w:rPr>
        <w:t xml:space="preserve">πτοντας την προσφυγή μας και απορρίπτοντας και την ιταλική θέση, παρ’ ότι το ιταλικό Συνταγματικό Δικαστήριο επιμένει. Όμως, το ιταλικό Συνταγματικό Δικαστήριο, επειδή είναι οπαδός της λεγόμενης «δυαδικής θεωρίας» ως προς τις σχέσεις </w:t>
      </w:r>
      <w:r>
        <w:rPr>
          <w:rFonts w:eastAsia="Times New Roman"/>
          <w:szCs w:val="24"/>
        </w:rPr>
        <w:t>Ε</w:t>
      </w:r>
      <w:r w:rsidRPr="00B974B3">
        <w:rPr>
          <w:rFonts w:eastAsia="Times New Roman"/>
          <w:szCs w:val="24"/>
        </w:rPr>
        <w:t xml:space="preserve">θνικού και </w:t>
      </w:r>
      <w:r>
        <w:rPr>
          <w:rFonts w:eastAsia="Times New Roman"/>
          <w:szCs w:val="24"/>
        </w:rPr>
        <w:t>Δ</w:t>
      </w:r>
      <w:r w:rsidRPr="00B974B3">
        <w:rPr>
          <w:rFonts w:eastAsia="Times New Roman"/>
          <w:szCs w:val="24"/>
        </w:rPr>
        <w:t xml:space="preserve">ιεθνούς </w:t>
      </w:r>
      <w:r>
        <w:rPr>
          <w:rFonts w:eastAsia="Times New Roman"/>
          <w:szCs w:val="24"/>
        </w:rPr>
        <w:t>Δ</w:t>
      </w:r>
      <w:r w:rsidRPr="00B974B3">
        <w:rPr>
          <w:rFonts w:eastAsia="Times New Roman"/>
          <w:szCs w:val="24"/>
        </w:rPr>
        <w:t xml:space="preserve">ικαίου, επιμένει και αντιδικεί και με το Ευρωπαϊκό Δικαστήριο Δικαιωμάτων του Ανθρώπου και με το Δικαστήριο της Ευρωπαϊκής Ένωσης. Είναι μία πάγια γραμμή. </w:t>
      </w:r>
    </w:p>
    <w:p w14:paraId="619F8EC1" w14:textId="77777777" w:rsidR="00F246CC" w:rsidRDefault="005B5D49">
      <w:pPr>
        <w:tabs>
          <w:tab w:val="left" w:pos="2738"/>
          <w:tab w:val="center" w:pos="4753"/>
          <w:tab w:val="left" w:pos="5723"/>
        </w:tabs>
        <w:spacing w:line="600" w:lineRule="auto"/>
        <w:ind w:firstLine="720"/>
        <w:jc w:val="both"/>
        <w:rPr>
          <w:rFonts w:eastAsia="Times New Roman"/>
          <w:szCs w:val="24"/>
        </w:rPr>
      </w:pPr>
      <w:r w:rsidRPr="00B974B3">
        <w:rPr>
          <w:rFonts w:eastAsia="Times New Roman"/>
          <w:szCs w:val="24"/>
        </w:rPr>
        <w:lastRenderedPageBreak/>
        <w:t>Το δικό μας, όμως, Ανώτατο Ειδικό Δικαστήριο έχει πει άλλα από το 2002. Και δεν είδα τον Έλληνα Υπου</w:t>
      </w:r>
      <w:r w:rsidRPr="00B974B3">
        <w:rPr>
          <w:rFonts w:eastAsia="Times New Roman"/>
          <w:szCs w:val="24"/>
        </w:rPr>
        <w:t xml:space="preserve">ργό Δικαιοσύνης των τελευταίων </w:t>
      </w:r>
      <w:r>
        <w:rPr>
          <w:rFonts w:eastAsia="Times New Roman"/>
          <w:szCs w:val="24"/>
        </w:rPr>
        <w:t>Κ</w:t>
      </w:r>
      <w:r w:rsidRPr="00B974B3">
        <w:rPr>
          <w:rFonts w:eastAsia="Times New Roman"/>
          <w:szCs w:val="24"/>
        </w:rPr>
        <w:t>υβερνήσεων Τσίπρα</w:t>
      </w:r>
      <w:r>
        <w:rPr>
          <w:rFonts w:eastAsia="Times New Roman"/>
          <w:szCs w:val="24"/>
        </w:rPr>
        <w:t xml:space="preserve"> </w:t>
      </w:r>
      <w:r w:rsidRPr="00B974B3">
        <w:rPr>
          <w:rFonts w:eastAsia="Times New Roman"/>
          <w:szCs w:val="24"/>
        </w:rPr>
        <w:t>-</w:t>
      </w:r>
      <w:r>
        <w:rPr>
          <w:rFonts w:eastAsia="Times New Roman"/>
          <w:szCs w:val="24"/>
        </w:rPr>
        <w:t xml:space="preserve"> </w:t>
      </w:r>
      <w:r w:rsidRPr="00B974B3">
        <w:rPr>
          <w:rFonts w:eastAsia="Times New Roman"/>
          <w:szCs w:val="24"/>
        </w:rPr>
        <w:t>Καμμένου να αλλάζει πρακτική και να παρέχει την προβλεπόμενη από τον Κώδικα Πολιτικής Δικονομίας άδεια, προκειμένου να ενεργηθεί αναγκαστική εκτέλεση, για να έχουμε μία αίσθηση της πραγματικότητας και της</w:t>
      </w:r>
      <w:r w:rsidRPr="00B974B3">
        <w:rPr>
          <w:rFonts w:eastAsia="Times New Roman"/>
          <w:szCs w:val="24"/>
        </w:rPr>
        <w:t xml:space="preserve"> αλήθειας.</w:t>
      </w:r>
    </w:p>
    <w:p w14:paraId="619F8EC2" w14:textId="77777777" w:rsidR="00F246CC" w:rsidRDefault="005B5D49">
      <w:pPr>
        <w:tabs>
          <w:tab w:val="left" w:pos="2738"/>
          <w:tab w:val="center" w:pos="4753"/>
          <w:tab w:val="left" w:pos="5723"/>
        </w:tabs>
        <w:spacing w:line="600" w:lineRule="auto"/>
        <w:ind w:firstLine="720"/>
        <w:jc w:val="both"/>
        <w:rPr>
          <w:rFonts w:eastAsia="Times New Roman"/>
          <w:szCs w:val="24"/>
        </w:rPr>
      </w:pPr>
      <w:r w:rsidRPr="00B974B3">
        <w:rPr>
          <w:rFonts w:eastAsia="Times New Roman"/>
          <w:szCs w:val="24"/>
        </w:rPr>
        <w:t>Ακόμη και για να προσφύγει κανείς στο επί τούτου προβλεπόμενο Διεθνές Διαιτητικό Δικαστήριο της Σύμβασης του 1953, τη σύνθεση του οποίου τη διαβ</w:t>
      </w:r>
      <w:r>
        <w:rPr>
          <w:rFonts w:eastAsia="Times New Roman"/>
          <w:szCs w:val="24"/>
        </w:rPr>
        <w:t>άζουμε -</w:t>
      </w:r>
      <w:r w:rsidRPr="00B974B3">
        <w:rPr>
          <w:rFonts w:eastAsia="Times New Roman"/>
          <w:szCs w:val="24"/>
        </w:rPr>
        <w:t xml:space="preserve">βλέπουμε ποιος είναι ο συσχετισμός των διαιτητών σε αυτό το </w:t>
      </w:r>
      <w:r>
        <w:rPr>
          <w:rFonts w:eastAsia="Times New Roman"/>
          <w:szCs w:val="24"/>
        </w:rPr>
        <w:t>δ</w:t>
      </w:r>
      <w:r w:rsidRPr="00B974B3">
        <w:rPr>
          <w:rFonts w:eastAsia="Times New Roman"/>
          <w:szCs w:val="24"/>
        </w:rPr>
        <w:t>ικαστ</w:t>
      </w:r>
      <w:r>
        <w:rPr>
          <w:rFonts w:eastAsia="Times New Roman"/>
          <w:szCs w:val="24"/>
        </w:rPr>
        <w:t>ήριο-</w:t>
      </w:r>
      <w:r w:rsidRPr="00B974B3">
        <w:rPr>
          <w:rFonts w:eastAsia="Times New Roman"/>
          <w:szCs w:val="24"/>
        </w:rPr>
        <w:t xml:space="preserve"> πρέπει να προηγηθεί η</w:t>
      </w:r>
      <w:r w:rsidRPr="00B974B3">
        <w:rPr>
          <w:rFonts w:eastAsia="Times New Roman"/>
          <w:szCs w:val="24"/>
        </w:rPr>
        <w:t xml:space="preserve"> φάση της διαβούλευσης. </w:t>
      </w:r>
    </w:p>
    <w:p w14:paraId="619F8EC3"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sidRPr="00B974B3">
        <w:rPr>
          <w:rFonts w:eastAsia="Times New Roman"/>
          <w:szCs w:val="24"/>
        </w:rPr>
        <w:t xml:space="preserve">Άρα, ούτως </w:t>
      </w:r>
      <w:r>
        <w:rPr>
          <w:rFonts w:eastAsia="Times New Roman"/>
          <w:szCs w:val="24"/>
        </w:rPr>
        <w:t xml:space="preserve">ή άλλως, όποια δικονομική επιλογή και αν γίνει κάποια στιγμή, το βέβαιον είναι ότι πρέπει να τίθενται αυτά τα ζητήματα σε πολιτικό και διπλωματικό επίπεδο στο υψηλότερο ομόλογο επίπεδο, στο επίπεδο </w:t>
      </w:r>
      <w:r>
        <w:rPr>
          <w:rFonts w:eastAsia="Times New Roman"/>
          <w:color w:val="212121"/>
          <w:szCs w:val="24"/>
        </w:rPr>
        <w:t>του Πρωθυπουργού και τ</w:t>
      </w:r>
      <w:r>
        <w:rPr>
          <w:rFonts w:eastAsia="Times New Roman"/>
          <w:color w:val="212121"/>
          <w:szCs w:val="24"/>
        </w:rPr>
        <w:t>ου Υ</w:t>
      </w:r>
      <w:r w:rsidRPr="00B974B3">
        <w:rPr>
          <w:rFonts w:eastAsia="Times New Roman"/>
          <w:color w:val="212121"/>
          <w:szCs w:val="24"/>
        </w:rPr>
        <w:t>πουργού των Εξωτερικών</w:t>
      </w:r>
      <w:r>
        <w:rPr>
          <w:rFonts w:eastAsia="Times New Roman"/>
          <w:color w:val="212121"/>
          <w:szCs w:val="24"/>
        </w:rPr>
        <w:t>,</w:t>
      </w:r>
      <w:r w:rsidRPr="00B974B3">
        <w:rPr>
          <w:rFonts w:eastAsia="Times New Roman"/>
          <w:color w:val="212121"/>
          <w:szCs w:val="24"/>
        </w:rPr>
        <w:t xml:space="preserve"> στο επ</w:t>
      </w:r>
      <w:r>
        <w:rPr>
          <w:rFonts w:eastAsia="Times New Roman"/>
          <w:color w:val="212121"/>
          <w:szCs w:val="24"/>
        </w:rPr>
        <w:t xml:space="preserve">ίπεδο εκείνων που δεσμεύουν τη </w:t>
      </w:r>
      <w:r w:rsidRPr="00B974B3">
        <w:rPr>
          <w:rFonts w:eastAsia="Times New Roman"/>
          <w:color w:val="212121"/>
          <w:szCs w:val="24"/>
        </w:rPr>
        <w:t>χώρα</w:t>
      </w:r>
      <w:r>
        <w:rPr>
          <w:rFonts w:eastAsia="Times New Roman"/>
          <w:color w:val="212121"/>
          <w:szCs w:val="24"/>
        </w:rPr>
        <w:t>. Κ</w:t>
      </w:r>
      <w:r w:rsidRPr="00B974B3">
        <w:rPr>
          <w:rFonts w:eastAsia="Times New Roman"/>
          <w:color w:val="212121"/>
          <w:szCs w:val="24"/>
        </w:rPr>
        <w:t>αι αυτό δεν βλέπω να είναι αντικείμενο της σημερινής συζήτησης</w:t>
      </w:r>
      <w:r>
        <w:rPr>
          <w:rFonts w:eastAsia="Times New Roman"/>
          <w:color w:val="212121"/>
          <w:szCs w:val="24"/>
        </w:rPr>
        <w:t>.</w:t>
      </w:r>
    </w:p>
    <w:p w14:paraId="619F8EC4"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Ό</w:t>
      </w:r>
      <w:r w:rsidRPr="00B974B3">
        <w:rPr>
          <w:rFonts w:eastAsia="Times New Roman"/>
          <w:color w:val="212121"/>
          <w:szCs w:val="24"/>
        </w:rPr>
        <w:t xml:space="preserve">ταν </w:t>
      </w:r>
      <w:r>
        <w:rPr>
          <w:rFonts w:eastAsia="Times New Roman"/>
          <w:color w:val="212121"/>
          <w:szCs w:val="24"/>
        </w:rPr>
        <w:t>η Κυβέρνηση</w:t>
      </w:r>
      <w:r w:rsidRPr="00B974B3">
        <w:rPr>
          <w:rFonts w:eastAsia="Times New Roman"/>
          <w:color w:val="212121"/>
          <w:szCs w:val="24"/>
        </w:rPr>
        <w:t xml:space="preserve"> θα μας μιλήσει για το τι έκανε ή τι δεν έκανε τα τελευταία τέσσερα</w:t>
      </w:r>
      <w:r>
        <w:rPr>
          <w:rFonts w:eastAsia="Times New Roman"/>
          <w:color w:val="212121"/>
          <w:szCs w:val="24"/>
        </w:rPr>
        <w:t xml:space="preserve">, πέντε </w:t>
      </w:r>
      <w:r w:rsidRPr="00B974B3">
        <w:rPr>
          <w:rFonts w:eastAsia="Times New Roman"/>
          <w:color w:val="212121"/>
          <w:szCs w:val="24"/>
        </w:rPr>
        <w:t xml:space="preserve">χρόνια </w:t>
      </w:r>
      <w:r>
        <w:rPr>
          <w:rFonts w:eastAsia="Times New Roman"/>
          <w:color w:val="212121"/>
          <w:szCs w:val="24"/>
        </w:rPr>
        <w:t xml:space="preserve">σχεδόν </w:t>
      </w:r>
      <w:r w:rsidRPr="00B974B3">
        <w:rPr>
          <w:rFonts w:eastAsia="Times New Roman"/>
          <w:color w:val="212121"/>
          <w:szCs w:val="24"/>
        </w:rPr>
        <w:t xml:space="preserve">και όταν </w:t>
      </w:r>
      <w:r>
        <w:rPr>
          <w:rFonts w:eastAsia="Times New Roman"/>
          <w:color w:val="212121"/>
          <w:szCs w:val="24"/>
        </w:rPr>
        <w:t>-</w:t>
      </w:r>
      <w:r w:rsidRPr="00B974B3">
        <w:rPr>
          <w:rFonts w:eastAsia="Times New Roman"/>
          <w:color w:val="212121"/>
          <w:szCs w:val="24"/>
        </w:rPr>
        <w:t xml:space="preserve">έστω </w:t>
      </w:r>
      <w:r w:rsidRPr="00B974B3">
        <w:rPr>
          <w:rFonts w:eastAsia="Times New Roman"/>
          <w:color w:val="212121"/>
          <w:szCs w:val="24"/>
        </w:rPr>
        <w:t>τώρα</w:t>
      </w:r>
      <w:r>
        <w:rPr>
          <w:rFonts w:eastAsia="Times New Roman"/>
          <w:color w:val="212121"/>
          <w:szCs w:val="24"/>
        </w:rPr>
        <w:t>- καλούμενη</w:t>
      </w:r>
      <w:r w:rsidRPr="00B974B3">
        <w:rPr>
          <w:rFonts w:eastAsia="Times New Roman"/>
          <w:color w:val="212121"/>
          <w:szCs w:val="24"/>
        </w:rPr>
        <w:t xml:space="preserve"> από τη Βουλή που θα ψηφίσει </w:t>
      </w:r>
      <w:r>
        <w:rPr>
          <w:rFonts w:eastAsia="Times New Roman"/>
          <w:color w:val="212121"/>
          <w:szCs w:val="24"/>
        </w:rPr>
        <w:t>–</w:t>
      </w:r>
      <w:r w:rsidRPr="00B974B3">
        <w:rPr>
          <w:rFonts w:eastAsia="Times New Roman"/>
          <w:color w:val="212121"/>
          <w:szCs w:val="24"/>
        </w:rPr>
        <w:t>φαντάζομαι</w:t>
      </w:r>
      <w:r>
        <w:rPr>
          <w:rFonts w:eastAsia="Times New Roman"/>
          <w:color w:val="212121"/>
          <w:szCs w:val="24"/>
        </w:rPr>
        <w:t>,</w:t>
      </w:r>
      <w:r w:rsidRPr="00B974B3">
        <w:rPr>
          <w:rFonts w:eastAsia="Times New Roman"/>
          <w:color w:val="212121"/>
          <w:szCs w:val="24"/>
        </w:rPr>
        <w:t xml:space="preserve"> ομόφωνα</w:t>
      </w:r>
      <w:r>
        <w:rPr>
          <w:rFonts w:eastAsia="Times New Roman"/>
          <w:color w:val="212121"/>
          <w:szCs w:val="24"/>
        </w:rPr>
        <w:t>-</w:t>
      </w:r>
      <w:r w:rsidRPr="00B974B3">
        <w:rPr>
          <w:rFonts w:eastAsia="Times New Roman"/>
          <w:color w:val="212121"/>
          <w:szCs w:val="24"/>
        </w:rPr>
        <w:t xml:space="preserve"> το σχέδιο ψηφίσματος</w:t>
      </w:r>
      <w:r>
        <w:rPr>
          <w:rFonts w:eastAsia="Times New Roman"/>
          <w:color w:val="212121"/>
          <w:szCs w:val="24"/>
        </w:rPr>
        <w:t>,</w:t>
      </w:r>
      <w:r w:rsidRPr="00B974B3">
        <w:rPr>
          <w:rFonts w:eastAsia="Times New Roman"/>
          <w:color w:val="212121"/>
          <w:szCs w:val="24"/>
        </w:rPr>
        <w:t xml:space="preserve"> παρ</w:t>
      </w:r>
      <w:r>
        <w:rPr>
          <w:rFonts w:eastAsia="Times New Roman"/>
          <w:color w:val="212121"/>
          <w:szCs w:val="24"/>
        </w:rPr>
        <w:t xml:space="preserve">’ </w:t>
      </w:r>
      <w:r w:rsidRPr="00B974B3">
        <w:rPr>
          <w:rFonts w:eastAsia="Times New Roman"/>
          <w:color w:val="212121"/>
          <w:szCs w:val="24"/>
        </w:rPr>
        <w:t xml:space="preserve">ότι δεν προβλέπεται </w:t>
      </w:r>
      <w:r>
        <w:rPr>
          <w:rFonts w:eastAsia="Times New Roman"/>
          <w:color w:val="212121"/>
          <w:szCs w:val="24"/>
        </w:rPr>
        <w:t>τυπικά</w:t>
      </w:r>
      <w:r w:rsidRPr="00B974B3">
        <w:rPr>
          <w:rFonts w:eastAsia="Times New Roman"/>
          <w:color w:val="212121"/>
          <w:szCs w:val="24"/>
        </w:rPr>
        <w:t xml:space="preserve"> έκδοση ψηφίσματος</w:t>
      </w:r>
      <w:r>
        <w:rPr>
          <w:rFonts w:eastAsia="Times New Roman"/>
          <w:color w:val="212121"/>
          <w:szCs w:val="24"/>
        </w:rPr>
        <w:t>, έρθει η Κ</w:t>
      </w:r>
      <w:r w:rsidRPr="00B974B3">
        <w:rPr>
          <w:rFonts w:eastAsia="Times New Roman"/>
          <w:color w:val="212121"/>
          <w:szCs w:val="24"/>
        </w:rPr>
        <w:t>υβέρνηση να ανταποκριθεί</w:t>
      </w:r>
      <w:r>
        <w:rPr>
          <w:rFonts w:eastAsia="Times New Roman"/>
          <w:color w:val="212121"/>
          <w:szCs w:val="24"/>
        </w:rPr>
        <w:t>,</w:t>
      </w:r>
      <w:r w:rsidRPr="00B974B3">
        <w:rPr>
          <w:rFonts w:eastAsia="Times New Roman"/>
          <w:color w:val="212121"/>
          <w:szCs w:val="24"/>
        </w:rPr>
        <w:t xml:space="preserve"> πρέπει να ανταποκριθεί με συγκεκριμένα και σοβαρά πράγματα και όχι με την ευκολία </w:t>
      </w:r>
      <w:r w:rsidRPr="00B974B3">
        <w:rPr>
          <w:rFonts w:eastAsia="Times New Roman"/>
          <w:color w:val="212121"/>
          <w:szCs w:val="24"/>
        </w:rPr>
        <w:t>των δηλώσεων εσωτερικής κατανάλωσης</w:t>
      </w:r>
      <w:r>
        <w:rPr>
          <w:rFonts w:eastAsia="Times New Roman"/>
          <w:color w:val="212121"/>
          <w:szCs w:val="24"/>
        </w:rPr>
        <w:t xml:space="preserve">. </w:t>
      </w:r>
    </w:p>
    <w:p w14:paraId="619F8EC5"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w:t>
      </w:r>
      <w:r w:rsidRPr="00B974B3">
        <w:rPr>
          <w:rFonts w:eastAsia="Times New Roman"/>
          <w:color w:val="212121"/>
          <w:szCs w:val="24"/>
        </w:rPr>
        <w:t>ταν τιμούμε τον ελληνικό λαό και τους αγώνες</w:t>
      </w:r>
      <w:r>
        <w:rPr>
          <w:rFonts w:eastAsia="Times New Roman"/>
          <w:color w:val="212121"/>
          <w:szCs w:val="24"/>
        </w:rPr>
        <w:t xml:space="preserve"> του και τα θύματα του ναζισμού, του </w:t>
      </w:r>
      <w:r w:rsidRPr="00B974B3">
        <w:rPr>
          <w:rFonts w:eastAsia="Times New Roman"/>
          <w:color w:val="212121"/>
          <w:szCs w:val="24"/>
        </w:rPr>
        <w:t>φασισμού</w:t>
      </w:r>
      <w:r>
        <w:rPr>
          <w:rFonts w:eastAsia="Times New Roman"/>
          <w:color w:val="212121"/>
          <w:szCs w:val="24"/>
        </w:rPr>
        <w:t>,</w:t>
      </w:r>
      <w:r w:rsidRPr="00B974B3">
        <w:rPr>
          <w:rFonts w:eastAsia="Times New Roman"/>
          <w:color w:val="212121"/>
          <w:szCs w:val="24"/>
        </w:rPr>
        <w:t xml:space="preserve"> πρέπει να είμαστε συγκεκριμένοι και ακριβείς</w:t>
      </w:r>
      <w:r>
        <w:rPr>
          <w:rFonts w:eastAsia="Times New Roman"/>
          <w:color w:val="212121"/>
          <w:szCs w:val="24"/>
        </w:rPr>
        <w:t>, γιατί η αορισ</w:t>
      </w:r>
      <w:r w:rsidRPr="00B974B3">
        <w:rPr>
          <w:rFonts w:eastAsia="Times New Roman"/>
          <w:color w:val="212121"/>
          <w:szCs w:val="24"/>
        </w:rPr>
        <w:t>τ</w:t>
      </w:r>
      <w:r>
        <w:rPr>
          <w:rFonts w:eastAsia="Times New Roman"/>
          <w:color w:val="212121"/>
          <w:szCs w:val="24"/>
        </w:rPr>
        <w:t>ί</w:t>
      </w:r>
      <w:r w:rsidRPr="00B974B3">
        <w:rPr>
          <w:rFonts w:eastAsia="Times New Roman"/>
          <w:color w:val="212121"/>
          <w:szCs w:val="24"/>
        </w:rPr>
        <w:t>α από ένα σημείο και μετά καθίσταται προσβλητική για την ιστορική</w:t>
      </w:r>
      <w:r w:rsidRPr="00B974B3">
        <w:rPr>
          <w:rFonts w:eastAsia="Times New Roman"/>
          <w:color w:val="212121"/>
          <w:szCs w:val="24"/>
        </w:rPr>
        <w:t xml:space="preserve"> μνήμη</w:t>
      </w:r>
      <w:r>
        <w:rPr>
          <w:rFonts w:eastAsia="Times New Roman"/>
          <w:color w:val="212121"/>
          <w:szCs w:val="24"/>
        </w:rPr>
        <w:t xml:space="preserve">. </w:t>
      </w:r>
    </w:p>
    <w:p w14:paraId="619F8EC6"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Ευχαριστώ. </w:t>
      </w:r>
    </w:p>
    <w:p w14:paraId="619F8EC7" w14:textId="77777777" w:rsidR="00F246CC" w:rsidRDefault="005B5D49">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w:t>
      </w:r>
      <w:r>
        <w:rPr>
          <w:rFonts w:eastAsia="Times New Roman"/>
          <w:szCs w:val="24"/>
        </w:rPr>
        <w:t>ήματα</w:t>
      </w:r>
      <w:r w:rsidRPr="00B01A32">
        <w:rPr>
          <w:rFonts w:eastAsia="Times New Roman"/>
          <w:szCs w:val="24"/>
        </w:rPr>
        <w:t>)</w:t>
      </w:r>
    </w:p>
    <w:p w14:paraId="619F8EC8" w14:textId="77777777" w:rsidR="00F246CC" w:rsidRDefault="005B5D49">
      <w:pPr>
        <w:tabs>
          <w:tab w:val="left" w:pos="2738"/>
          <w:tab w:val="center" w:pos="4753"/>
          <w:tab w:val="left" w:pos="5723"/>
        </w:tabs>
        <w:spacing w:line="600" w:lineRule="auto"/>
        <w:ind w:firstLine="720"/>
        <w:jc w:val="both"/>
        <w:rPr>
          <w:rFonts w:eastAsia="Times New Roman"/>
          <w:szCs w:val="24"/>
        </w:rPr>
      </w:pPr>
      <w:r w:rsidRPr="00672108">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Και εμείς ευχαριστούμε. </w:t>
      </w:r>
    </w:p>
    <w:p w14:paraId="619F8EC9"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szCs w:val="24"/>
        </w:rPr>
        <w:t xml:space="preserve">Τον λόγο τώρα έχει ο Γενικός Γραμματέας του ΚΚΕ </w:t>
      </w:r>
      <w:r w:rsidRPr="00B974B3">
        <w:rPr>
          <w:rFonts w:eastAsia="Times New Roman"/>
          <w:color w:val="212121"/>
          <w:szCs w:val="24"/>
        </w:rPr>
        <w:t xml:space="preserve">και μετά θα γίνει </w:t>
      </w:r>
      <w:r>
        <w:rPr>
          <w:rFonts w:eastAsia="Times New Roman"/>
          <w:color w:val="212121"/>
          <w:szCs w:val="24"/>
        </w:rPr>
        <w:t xml:space="preserve">η </w:t>
      </w:r>
      <w:r w:rsidRPr="00B974B3">
        <w:rPr>
          <w:rFonts w:eastAsia="Times New Roman"/>
          <w:color w:val="212121"/>
          <w:szCs w:val="24"/>
        </w:rPr>
        <w:t>ονομαστική ψηφοφορία</w:t>
      </w:r>
      <w:r>
        <w:rPr>
          <w:rFonts w:eastAsia="Times New Roman"/>
          <w:color w:val="212121"/>
          <w:szCs w:val="24"/>
        </w:rPr>
        <w:t>.</w:t>
      </w:r>
    </w:p>
    <w:p w14:paraId="619F8ECA"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Ορίστε, κύριε Κουτσούμπα, έχετε τον λόγο. </w:t>
      </w:r>
    </w:p>
    <w:p w14:paraId="619F8ECB"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b/>
          <w:color w:val="212121"/>
          <w:szCs w:val="24"/>
        </w:rPr>
        <w:lastRenderedPageBreak/>
        <w:t>ΔΗΜΗΤΡΙΟΣ ΚΟΥΤΣΟΥΜΠΑΣ (Γενι</w:t>
      </w:r>
      <w:r>
        <w:rPr>
          <w:rFonts w:eastAsia="Times New Roman"/>
          <w:b/>
          <w:color w:val="212121"/>
          <w:szCs w:val="24"/>
        </w:rPr>
        <w:t xml:space="preserve">κός Γραμματέας της Κεντρικής Επιτροπής του Κομμουνιστικού Κόμματος Ελλάδας): </w:t>
      </w:r>
      <w:r>
        <w:rPr>
          <w:rFonts w:eastAsia="Times New Roman"/>
          <w:color w:val="212121"/>
          <w:szCs w:val="24"/>
        </w:rPr>
        <w:t>Κ</w:t>
      </w:r>
      <w:r w:rsidRPr="00B974B3">
        <w:rPr>
          <w:rFonts w:eastAsia="Times New Roman"/>
          <w:color w:val="212121"/>
          <w:szCs w:val="24"/>
        </w:rPr>
        <w:t>υρίες και κύριοι</w:t>
      </w:r>
      <w:r>
        <w:rPr>
          <w:rFonts w:eastAsia="Times New Roman"/>
          <w:color w:val="212121"/>
          <w:szCs w:val="24"/>
        </w:rPr>
        <w:t xml:space="preserve">, εβδομήντα τέσσερα </w:t>
      </w:r>
      <w:r w:rsidRPr="00B974B3">
        <w:rPr>
          <w:rFonts w:eastAsia="Times New Roman"/>
          <w:color w:val="212121"/>
          <w:szCs w:val="24"/>
        </w:rPr>
        <w:t>χρόνια από τη λήξη του Δευ</w:t>
      </w:r>
      <w:r>
        <w:rPr>
          <w:rFonts w:eastAsia="Times New Roman"/>
          <w:color w:val="212121"/>
          <w:szCs w:val="24"/>
        </w:rPr>
        <w:t>τέρου Παγκοσμίου Πολέμου και τη</w:t>
      </w:r>
      <w:r w:rsidRPr="00B974B3">
        <w:rPr>
          <w:rFonts w:eastAsia="Times New Roman"/>
          <w:color w:val="212121"/>
          <w:szCs w:val="24"/>
        </w:rPr>
        <w:t xml:space="preserve"> μεγάλη αντιφασιστική νίκη των λαών βρίσκονται ακόμα σε εκκρεμότητα οι οφειλές της Γε</w:t>
      </w:r>
      <w:r w:rsidRPr="00B974B3">
        <w:rPr>
          <w:rFonts w:eastAsia="Times New Roman"/>
          <w:color w:val="212121"/>
          <w:szCs w:val="24"/>
        </w:rPr>
        <w:t>ρμανίας σε αποζημιώσεις και επανορθώσεις και για το αναγκαστικό κατοχικό δάνειο</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sidRPr="00B974B3">
        <w:rPr>
          <w:rFonts w:eastAsia="Times New Roman"/>
          <w:color w:val="212121"/>
          <w:szCs w:val="24"/>
        </w:rPr>
        <w:t>ληστεία που επιβλήθηκε στην κατεχόμενη Ελλάδα και για τις τεράστιες καταστροφές σ</w:t>
      </w:r>
      <w:r>
        <w:rPr>
          <w:rFonts w:eastAsia="Times New Roman"/>
          <w:color w:val="212121"/>
          <w:szCs w:val="24"/>
        </w:rPr>
        <w:t>τις υποδομές που προκάλεσαν τα γερμανικά κ</w:t>
      </w:r>
      <w:r w:rsidRPr="00B974B3">
        <w:rPr>
          <w:rFonts w:eastAsia="Times New Roman"/>
          <w:color w:val="212121"/>
          <w:szCs w:val="24"/>
        </w:rPr>
        <w:t>ατοχικά στρατεύ</w:t>
      </w:r>
      <w:r>
        <w:rPr>
          <w:rFonts w:eastAsia="Times New Roman"/>
          <w:color w:val="212121"/>
          <w:szCs w:val="24"/>
        </w:rPr>
        <w:t>ματα, που αναγνωρίστηκαν από τη Δ</w:t>
      </w:r>
      <w:r w:rsidRPr="00B974B3">
        <w:rPr>
          <w:rFonts w:eastAsia="Times New Roman"/>
          <w:color w:val="212121"/>
          <w:szCs w:val="24"/>
        </w:rPr>
        <w:t>ιάσ</w:t>
      </w:r>
      <w:r w:rsidRPr="00B974B3">
        <w:rPr>
          <w:rFonts w:eastAsia="Times New Roman"/>
          <w:color w:val="212121"/>
          <w:szCs w:val="24"/>
        </w:rPr>
        <w:t>κεψη των Συμμάχων στο Παρίσι το</w:t>
      </w:r>
      <w:r>
        <w:rPr>
          <w:rFonts w:eastAsia="Times New Roman"/>
          <w:color w:val="212121"/>
          <w:szCs w:val="24"/>
        </w:rPr>
        <w:t>ν Δεκέμβριο του 1945</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 xml:space="preserve">Γενάρη 1946 </w:t>
      </w:r>
      <w:r w:rsidRPr="00B974B3">
        <w:rPr>
          <w:rFonts w:eastAsia="Times New Roman"/>
          <w:color w:val="212121"/>
          <w:szCs w:val="24"/>
        </w:rPr>
        <w:t>και για τις αποζημιώσεις των θυμάτων των φρικιαστικών ναζιστικών εγκλημάτων</w:t>
      </w:r>
      <w:r>
        <w:rPr>
          <w:rFonts w:eastAsia="Times New Roman"/>
          <w:color w:val="212121"/>
          <w:szCs w:val="24"/>
        </w:rPr>
        <w:t>,</w:t>
      </w:r>
      <w:r w:rsidRPr="00B974B3">
        <w:rPr>
          <w:rFonts w:eastAsia="Times New Roman"/>
          <w:color w:val="212121"/>
          <w:szCs w:val="24"/>
        </w:rPr>
        <w:t xml:space="preserve"> των ομήρων στα ν</w:t>
      </w:r>
      <w:r>
        <w:rPr>
          <w:rFonts w:eastAsia="Times New Roman"/>
          <w:color w:val="212121"/>
          <w:szCs w:val="24"/>
        </w:rPr>
        <w:t>αζιστικά στρατόπεδα και στα εργο</w:t>
      </w:r>
      <w:r w:rsidRPr="00B974B3">
        <w:rPr>
          <w:rFonts w:eastAsia="Times New Roman"/>
          <w:color w:val="212121"/>
          <w:szCs w:val="24"/>
        </w:rPr>
        <w:t xml:space="preserve">στάσια </w:t>
      </w:r>
      <w:r>
        <w:rPr>
          <w:rFonts w:eastAsia="Times New Roman"/>
          <w:color w:val="212121"/>
          <w:szCs w:val="24"/>
        </w:rPr>
        <w:t xml:space="preserve"> </w:t>
      </w:r>
      <w:r w:rsidRPr="00B974B3">
        <w:rPr>
          <w:rFonts w:eastAsia="Times New Roman"/>
          <w:color w:val="212121"/>
          <w:szCs w:val="24"/>
        </w:rPr>
        <w:t>των γερμανικών μονοπωλίων και για την επιστροφή των αρχαι</w:t>
      </w:r>
      <w:r w:rsidRPr="00B974B3">
        <w:rPr>
          <w:rFonts w:eastAsia="Times New Roman"/>
          <w:color w:val="212121"/>
          <w:szCs w:val="24"/>
        </w:rPr>
        <w:t>ολογικών θησαυρών ανεκτίμητης αξίας και των θησαυρών πολιτιστικής κληρονομιάς που λεηλατήθηκαν από τις γερμανικές κατοχικές δυνάμεις</w:t>
      </w:r>
      <w:r>
        <w:rPr>
          <w:rFonts w:eastAsia="Times New Roman"/>
          <w:color w:val="212121"/>
          <w:szCs w:val="24"/>
        </w:rPr>
        <w:t>.</w:t>
      </w:r>
    </w:p>
    <w:p w14:paraId="619F8ECC"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Ό</w:t>
      </w:r>
      <w:r w:rsidRPr="00B974B3">
        <w:rPr>
          <w:rFonts w:eastAsia="Times New Roman"/>
          <w:color w:val="212121"/>
          <w:szCs w:val="24"/>
        </w:rPr>
        <w:t>λες οι γερμανικές κυβερνήσεις αρνούνται να πληρώσο</w:t>
      </w:r>
      <w:r>
        <w:rPr>
          <w:rFonts w:eastAsia="Times New Roman"/>
          <w:color w:val="212121"/>
          <w:szCs w:val="24"/>
        </w:rPr>
        <w:t xml:space="preserve">υν αυτά τα χρέη δισεκατομμυρίων </w:t>
      </w:r>
      <w:r w:rsidRPr="00B974B3">
        <w:rPr>
          <w:rFonts w:eastAsia="Times New Roman"/>
          <w:color w:val="212121"/>
          <w:szCs w:val="24"/>
        </w:rPr>
        <w:t>ευρώ</w:t>
      </w:r>
      <w:r>
        <w:rPr>
          <w:rFonts w:eastAsia="Times New Roman"/>
          <w:color w:val="212121"/>
          <w:szCs w:val="24"/>
        </w:rPr>
        <w:t>,</w:t>
      </w:r>
      <w:r w:rsidRPr="00B974B3">
        <w:rPr>
          <w:rFonts w:eastAsia="Times New Roman"/>
          <w:color w:val="212121"/>
          <w:szCs w:val="24"/>
        </w:rPr>
        <w:t xml:space="preserve"> χρήματα που ανήκουν στον ελληνικό</w:t>
      </w:r>
      <w:r w:rsidRPr="00B974B3">
        <w:rPr>
          <w:rFonts w:eastAsia="Times New Roman"/>
          <w:color w:val="212121"/>
          <w:szCs w:val="24"/>
        </w:rPr>
        <w:t xml:space="preserve"> λαό</w:t>
      </w:r>
      <w:r>
        <w:rPr>
          <w:rFonts w:eastAsia="Times New Roman"/>
          <w:color w:val="212121"/>
          <w:szCs w:val="24"/>
        </w:rPr>
        <w:t>,</w:t>
      </w:r>
      <w:r w:rsidRPr="00B974B3">
        <w:rPr>
          <w:rFonts w:eastAsia="Times New Roman"/>
          <w:color w:val="212121"/>
          <w:szCs w:val="24"/>
        </w:rPr>
        <w:t xml:space="preserve"> προβάλλοντας ψευδώς την άποψη ότι η Γερμανία εκπλήρωσε αυτή την υποχρέωση που έχει προς την Ελλάδα</w:t>
      </w:r>
      <w:r>
        <w:rPr>
          <w:rFonts w:eastAsia="Times New Roman"/>
          <w:color w:val="212121"/>
          <w:szCs w:val="24"/>
        </w:rPr>
        <w:t xml:space="preserve">. </w:t>
      </w:r>
    </w:p>
    <w:p w14:paraId="619F8ECD"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Όμως, την</w:t>
      </w:r>
      <w:r w:rsidRPr="00B974B3">
        <w:rPr>
          <w:rFonts w:eastAsia="Times New Roman"/>
          <w:color w:val="212121"/>
          <w:szCs w:val="24"/>
        </w:rPr>
        <w:t xml:space="preserve"> ίδια στιγμή δεν μπορούμε να μην επισημάνουμε ότι είναι τεράστια και η ευθύνη όλων των ως τώρα ελληνικών κυβερνήσεων </w:t>
      </w:r>
      <w:r>
        <w:rPr>
          <w:rFonts w:eastAsia="Times New Roman"/>
          <w:color w:val="212121"/>
          <w:szCs w:val="24"/>
        </w:rPr>
        <w:t>-</w:t>
      </w:r>
      <w:r w:rsidRPr="00B974B3">
        <w:rPr>
          <w:rFonts w:eastAsia="Times New Roman"/>
          <w:color w:val="212121"/>
          <w:szCs w:val="24"/>
        </w:rPr>
        <w:t xml:space="preserve">και των προηγούμενων και της σημερινής </w:t>
      </w:r>
      <w:r>
        <w:rPr>
          <w:rFonts w:eastAsia="Times New Roman"/>
          <w:color w:val="212121"/>
          <w:szCs w:val="24"/>
        </w:rPr>
        <w:t>Κ</w:t>
      </w:r>
      <w:r w:rsidRPr="00B974B3">
        <w:rPr>
          <w:rFonts w:eastAsia="Times New Roman"/>
          <w:color w:val="212121"/>
          <w:szCs w:val="24"/>
        </w:rPr>
        <w:t>υβέρνησ</w:t>
      </w:r>
      <w:r>
        <w:rPr>
          <w:rFonts w:eastAsia="Times New Roman"/>
          <w:color w:val="212121"/>
          <w:szCs w:val="24"/>
        </w:rPr>
        <w:t>ης του ΣΥΡΙΖΑ- γ</w:t>
      </w:r>
      <w:r w:rsidRPr="00B974B3">
        <w:rPr>
          <w:rFonts w:eastAsia="Times New Roman"/>
          <w:color w:val="212121"/>
          <w:szCs w:val="24"/>
        </w:rPr>
        <w:t xml:space="preserve">ιατί ουσιαστικά δεν έθεσαν </w:t>
      </w:r>
      <w:r>
        <w:rPr>
          <w:rFonts w:eastAsia="Times New Roman"/>
          <w:color w:val="212121"/>
          <w:szCs w:val="24"/>
        </w:rPr>
        <w:t>ποτέ</w:t>
      </w:r>
      <w:r w:rsidRPr="00B974B3">
        <w:rPr>
          <w:rFonts w:eastAsia="Times New Roman"/>
          <w:color w:val="212121"/>
          <w:szCs w:val="24"/>
        </w:rPr>
        <w:t xml:space="preserve"> ζήτημα πραγματικής διεκδίκησης των γερμανικών επανορθώσεων</w:t>
      </w:r>
      <w:r>
        <w:rPr>
          <w:rFonts w:eastAsia="Times New Roman"/>
          <w:color w:val="212121"/>
          <w:szCs w:val="24"/>
        </w:rPr>
        <w:t>,</w:t>
      </w:r>
      <w:r w:rsidRPr="00B974B3">
        <w:rPr>
          <w:rFonts w:eastAsia="Times New Roman"/>
          <w:color w:val="212121"/>
          <w:szCs w:val="24"/>
        </w:rPr>
        <w:t xml:space="preserve"> δεν προχώρησαν ποτέ σε όλες τις αναγκαίες</w:t>
      </w:r>
      <w:r>
        <w:rPr>
          <w:rFonts w:eastAsia="Times New Roman"/>
          <w:color w:val="212121"/>
          <w:szCs w:val="24"/>
        </w:rPr>
        <w:t xml:space="preserve">, </w:t>
      </w:r>
      <w:r w:rsidRPr="00B974B3">
        <w:rPr>
          <w:rFonts w:eastAsia="Times New Roman"/>
          <w:color w:val="212121"/>
          <w:szCs w:val="24"/>
        </w:rPr>
        <w:t>τις απαιτούμενες ενέργειες για την πραγματοποίηση του δίκα</w:t>
      </w:r>
      <w:r w:rsidRPr="00B974B3">
        <w:rPr>
          <w:rFonts w:eastAsia="Times New Roman"/>
          <w:color w:val="212121"/>
          <w:szCs w:val="24"/>
        </w:rPr>
        <w:t>ιου αιτήματος του ελληνικού λαού που πλήρωσε όλη αυτή τη ναζιστική θηριωδία με βασανιστήρια</w:t>
      </w:r>
      <w:r>
        <w:rPr>
          <w:rFonts w:eastAsia="Times New Roman"/>
          <w:color w:val="212121"/>
          <w:szCs w:val="24"/>
        </w:rPr>
        <w:t>,</w:t>
      </w:r>
      <w:r w:rsidRPr="00B974B3">
        <w:rPr>
          <w:rFonts w:eastAsia="Times New Roman"/>
          <w:color w:val="212121"/>
          <w:szCs w:val="24"/>
        </w:rPr>
        <w:t xml:space="preserve"> με στρατόπεδα συγκέντρωσης</w:t>
      </w:r>
      <w:r>
        <w:rPr>
          <w:rFonts w:eastAsia="Times New Roman"/>
          <w:color w:val="212121"/>
          <w:szCs w:val="24"/>
        </w:rPr>
        <w:t>,</w:t>
      </w:r>
      <w:r w:rsidRPr="00B974B3">
        <w:rPr>
          <w:rFonts w:eastAsia="Times New Roman"/>
          <w:color w:val="212121"/>
          <w:szCs w:val="24"/>
        </w:rPr>
        <w:t xml:space="preserve"> δολοφονίες εκτελέσεις</w:t>
      </w:r>
      <w:r>
        <w:rPr>
          <w:rFonts w:eastAsia="Times New Roman"/>
          <w:color w:val="212121"/>
          <w:szCs w:val="24"/>
        </w:rPr>
        <w:t>,</w:t>
      </w:r>
      <w:r w:rsidRPr="00B974B3">
        <w:rPr>
          <w:rFonts w:eastAsia="Times New Roman"/>
          <w:color w:val="212121"/>
          <w:szCs w:val="24"/>
        </w:rPr>
        <w:t xml:space="preserve"> ολοκαυτώματα με τεράστιες υλικές καταστροφές σε κρατικές υποδομές</w:t>
      </w:r>
      <w:r>
        <w:rPr>
          <w:rFonts w:eastAsia="Times New Roman"/>
          <w:color w:val="212121"/>
          <w:szCs w:val="24"/>
        </w:rPr>
        <w:t>, σ</w:t>
      </w:r>
      <w:r w:rsidRPr="00B974B3">
        <w:rPr>
          <w:rFonts w:eastAsia="Times New Roman"/>
          <w:color w:val="212121"/>
          <w:szCs w:val="24"/>
        </w:rPr>
        <w:t>τη λαϊκή περιουσία</w:t>
      </w:r>
      <w:r>
        <w:rPr>
          <w:rFonts w:eastAsia="Times New Roman"/>
          <w:color w:val="212121"/>
          <w:szCs w:val="24"/>
        </w:rPr>
        <w:t xml:space="preserve">. </w:t>
      </w:r>
    </w:p>
    <w:p w14:paraId="619F8ECE"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Ό</w:t>
      </w:r>
      <w:r w:rsidRPr="00B974B3">
        <w:rPr>
          <w:rFonts w:eastAsia="Times New Roman"/>
          <w:color w:val="212121"/>
          <w:szCs w:val="24"/>
        </w:rPr>
        <w:t>λες οι ελληνικές κυβερ</w:t>
      </w:r>
      <w:r w:rsidRPr="00B974B3">
        <w:rPr>
          <w:rFonts w:eastAsia="Times New Roman"/>
          <w:color w:val="212121"/>
          <w:szCs w:val="24"/>
        </w:rPr>
        <w:t xml:space="preserve">νήσεις </w:t>
      </w:r>
      <w:r>
        <w:rPr>
          <w:rFonts w:eastAsia="Times New Roman"/>
          <w:color w:val="212121"/>
          <w:szCs w:val="24"/>
        </w:rPr>
        <w:t>-</w:t>
      </w:r>
      <w:r w:rsidRPr="00B974B3">
        <w:rPr>
          <w:rFonts w:eastAsia="Times New Roman"/>
          <w:color w:val="212121"/>
          <w:szCs w:val="24"/>
        </w:rPr>
        <w:t>της Νέας Δημοκρατίας και του ΠΑΣΟΚ</w:t>
      </w:r>
      <w:r>
        <w:rPr>
          <w:rFonts w:eastAsia="Times New Roman"/>
          <w:color w:val="212121"/>
          <w:szCs w:val="24"/>
        </w:rPr>
        <w:t>- προέ</w:t>
      </w:r>
      <w:r w:rsidRPr="00B974B3">
        <w:rPr>
          <w:rFonts w:eastAsia="Times New Roman"/>
          <w:color w:val="212121"/>
          <w:szCs w:val="24"/>
        </w:rPr>
        <w:t>βα</w:t>
      </w:r>
      <w:r>
        <w:rPr>
          <w:rFonts w:eastAsia="Times New Roman"/>
          <w:color w:val="212121"/>
          <w:szCs w:val="24"/>
        </w:rPr>
        <w:t>λαν διάφο</w:t>
      </w:r>
      <w:r w:rsidRPr="00B974B3">
        <w:rPr>
          <w:rFonts w:eastAsia="Times New Roman"/>
          <w:color w:val="212121"/>
          <w:szCs w:val="24"/>
        </w:rPr>
        <w:t>ρε</w:t>
      </w:r>
      <w:r>
        <w:rPr>
          <w:rFonts w:eastAsia="Times New Roman"/>
          <w:color w:val="212121"/>
          <w:szCs w:val="24"/>
        </w:rPr>
        <w:t>ς αστήρικτ</w:t>
      </w:r>
      <w:r w:rsidRPr="00B974B3">
        <w:rPr>
          <w:rFonts w:eastAsia="Times New Roman"/>
          <w:color w:val="212121"/>
          <w:szCs w:val="24"/>
        </w:rPr>
        <w:t xml:space="preserve">ες δικαιολογίες και </w:t>
      </w:r>
      <w:r w:rsidRPr="00B974B3">
        <w:rPr>
          <w:rFonts w:eastAsia="Times New Roman"/>
          <w:color w:val="212121"/>
          <w:szCs w:val="24"/>
        </w:rPr>
        <w:lastRenderedPageBreak/>
        <w:t>προσχήματα</w:t>
      </w:r>
      <w:r>
        <w:rPr>
          <w:rFonts w:eastAsia="Times New Roman"/>
          <w:color w:val="212121"/>
          <w:szCs w:val="24"/>
        </w:rPr>
        <w:t>,</w:t>
      </w:r>
      <w:r w:rsidRPr="00B974B3">
        <w:rPr>
          <w:rFonts w:eastAsia="Times New Roman"/>
          <w:color w:val="212121"/>
          <w:szCs w:val="24"/>
        </w:rPr>
        <w:t xml:space="preserve"> όπως ότι δεν είναι τώρα η κατάλληλη στιγμή για να τεθεί το ζήτημα</w:t>
      </w:r>
      <w:r>
        <w:rPr>
          <w:rFonts w:eastAsia="Times New Roman"/>
          <w:color w:val="212121"/>
          <w:szCs w:val="24"/>
        </w:rPr>
        <w:t xml:space="preserve">. </w:t>
      </w:r>
    </w:p>
    <w:p w14:paraId="619F8ECF"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B974B3">
        <w:rPr>
          <w:rFonts w:eastAsia="Times New Roman"/>
          <w:color w:val="212121"/>
          <w:szCs w:val="24"/>
        </w:rPr>
        <w:t>ο ίδιο ακριβώς επιχείρημα περί δήθεν α</w:t>
      </w:r>
      <w:r>
        <w:rPr>
          <w:rFonts w:eastAsia="Times New Roman"/>
          <w:color w:val="212121"/>
          <w:szCs w:val="24"/>
        </w:rPr>
        <w:t>καταλληλότητας της στιγμής προέβα</w:t>
      </w:r>
      <w:r w:rsidRPr="00B974B3">
        <w:rPr>
          <w:rFonts w:eastAsia="Times New Roman"/>
          <w:color w:val="212121"/>
          <w:szCs w:val="24"/>
        </w:rPr>
        <w:t>λε</w:t>
      </w:r>
      <w:r>
        <w:rPr>
          <w:rFonts w:eastAsia="Times New Roman"/>
          <w:color w:val="212121"/>
          <w:szCs w:val="24"/>
        </w:rPr>
        <w:t xml:space="preserve"> και η Κ</w:t>
      </w:r>
      <w:r w:rsidRPr="00B974B3">
        <w:rPr>
          <w:rFonts w:eastAsia="Times New Roman"/>
          <w:color w:val="212121"/>
          <w:szCs w:val="24"/>
        </w:rPr>
        <w:t>υβέ</w:t>
      </w:r>
      <w:r w:rsidRPr="00B974B3">
        <w:rPr>
          <w:rFonts w:eastAsia="Times New Roman"/>
          <w:color w:val="212121"/>
          <w:szCs w:val="24"/>
        </w:rPr>
        <w:t>ρνηση του ΣΥΡΙΖΑ</w:t>
      </w:r>
      <w:r>
        <w:rPr>
          <w:rFonts w:eastAsia="Times New Roman"/>
          <w:color w:val="212121"/>
          <w:szCs w:val="24"/>
        </w:rPr>
        <w:t>. Κ</w:t>
      </w:r>
      <w:r w:rsidRPr="00B974B3">
        <w:rPr>
          <w:rFonts w:eastAsia="Times New Roman"/>
          <w:color w:val="212121"/>
          <w:szCs w:val="24"/>
        </w:rPr>
        <w:t>αι μάλιστα</w:t>
      </w:r>
      <w:r>
        <w:rPr>
          <w:rFonts w:eastAsia="Times New Roman"/>
          <w:color w:val="212121"/>
          <w:szCs w:val="24"/>
        </w:rPr>
        <w:t>,</w:t>
      </w:r>
      <w:r w:rsidRPr="00B974B3">
        <w:rPr>
          <w:rFonts w:eastAsia="Times New Roman"/>
          <w:color w:val="212121"/>
          <w:szCs w:val="24"/>
        </w:rPr>
        <w:t xml:space="preserve"> η δική του ευθύνη</w:t>
      </w:r>
      <w:r>
        <w:rPr>
          <w:rFonts w:eastAsia="Times New Roman"/>
          <w:color w:val="212121"/>
          <w:szCs w:val="24"/>
        </w:rPr>
        <w:t>, η</w:t>
      </w:r>
      <w:r w:rsidRPr="00B974B3">
        <w:rPr>
          <w:rFonts w:eastAsia="Times New Roman"/>
          <w:color w:val="212121"/>
          <w:szCs w:val="24"/>
        </w:rPr>
        <w:t xml:space="preserve"> ευθύνη του ΣΥΡΙΖΑ</w:t>
      </w:r>
      <w:r>
        <w:rPr>
          <w:rFonts w:eastAsia="Times New Roman"/>
          <w:color w:val="212121"/>
          <w:szCs w:val="24"/>
        </w:rPr>
        <w:t>,</w:t>
      </w:r>
      <w:r w:rsidRPr="00B974B3">
        <w:rPr>
          <w:rFonts w:eastAsia="Times New Roman"/>
          <w:color w:val="212121"/>
          <w:szCs w:val="24"/>
        </w:rPr>
        <w:t xml:space="preserve"> είναι ακόμη μεγαλύτερη</w:t>
      </w:r>
      <w:r>
        <w:rPr>
          <w:rFonts w:eastAsia="Times New Roman"/>
          <w:color w:val="212121"/>
          <w:szCs w:val="24"/>
        </w:rPr>
        <w:t>,</w:t>
      </w:r>
      <w:r w:rsidRPr="00B974B3">
        <w:rPr>
          <w:rFonts w:eastAsia="Times New Roman"/>
          <w:color w:val="212121"/>
          <w:szCs w:val="24"/>
        </w:rPr>
        <w:t xml:space="preserve"> γιατί όσο </w:t>
      </w:r>
      <w:r>
        <w:rPr>
          <w:rFonts w:eastAsia="Times New Roman"/>
          <w:color w:val="212121"/>
          <w:szCs w:val="24"/>
        </w:rPr>
        <w:t xml:space="preserve">ο </w:t>
      </w:r>
      <w:r w:rsidRPr="00B974B3">
        <w:rPr>
          <w:rFonts w:eastAsia="Times New Roman"/>
          <w:color w:val="212121"/>
          <w:szCs w:val="24"/>
        </w:rPr>
        <w:t>ΣΥΡΙΖΑ ήταν στην αντιπολίτευση κατηγορούσε τις άλλες κυβερνήσεις ότι δεν διεκδικούν τις γερμανικές επανορθώσεις</w:t>
      </w:r>
      <w:r>
        <w:rPr>
          <w:rFonts w:eastAsia="Times New Roman"/>
          <w:color w:val="212121"/>
          <w:szCs w:val="24"/>
        </w:rPr>
        <w:t>, μοίραζε</w:t>
      </w:r>
      <w:r w:rsidRPr="00B974B3">
        <w:rPr>
          <w:rFonts w:eastAsia="Times New Roman"/>
          <w:color w:val="212121"/>
          <w:szCs w:val="24"/>
        </w:rPr>
        <w:t xml:space="preserve"> υποσχέσεις</w:t>
      </w:r>
      <w:r>
        <w:rPr>
          <w:rFonts w:eastAsia="Times New Roman"/>
          <w:color w:val="212121"/>
          <w:szCs w:val="24"/>
        </w:rPr>
        <w:t>,</w:t>
      </w:r>
      <w:r w:rsidRPr="00B974B3">
        <w:rPr>
          <w:rFonts w:eastAsia="Times New Roman"/>
          <w:color w:val="212121"/>
          <w:szCs w:val="24"/>
        </w:rPr>
        <w:t xml:space="preserve"> κάνοντας εξαγγελ</w:t>
      </w:r>
      <w:r w:rsidRPr="00B974B3">
        <w:rPr>
          <w:rFonts w:eastAsia="Times New Roman"/>
          <w:color w:val="212121"/>
          <w:szCs w:val="24"/>
        </w:rPr>
        <w:t>ίες ότι αν γίνει κυβέρνηση</w:t>
      </w:r>
      <w:r>
        <w:rPr>
          <w:rFonts w:eastAsia="Times New Roman"/>
          <w:color w:val="212121"/>
          <w:szCs w:val="24"/>
        </w:rPr>
        <w:t>,</w:t>
      </w:r>
      <w:r w:rsidRPr="00B974B3">
        <w:rPr>
          <w:rFonts w:eastAsia="Times New Roman"/>
          <w:color w:val="212121"/>
          <w:szCs w:val="24"/>
        </w:rPr>
        <w:t xml:space="preserve"> αμέσως αυτός θα διεκδικήσει όλες τις γερμανικές οφειλές</w:t>
      </w:r>
      <w:r>
        <w:rPr>
          <w:rFonts w:eastAsia="Times New Roman"/>
          <w:color w:val="212121"/>
          <w:szCs w:val="24"/>
        </w:rPr>
        <w:t>.</w:t>
      </w:r>
    </w:p>
    <w:p w14:paraId="619F8ED0"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Ή</w:t>
      </w:r>
      <w:r w:rsidRPr="00B974B3">
        <w:rPr>
          <w:rFonts w:eastAsia="Times New Roman"/>
          <w:color w:val="212121"/>
          <w:szCs w:val="24"/>
        </w:rPr>
        <w:t xml:space="preserve">ταν </w:t>
      </w:r>
      <w:r>
        <w:rPr>
          <w:rFonts w:eastAsia="Times New Roman"/>
          <w:color w:val="212121"/>
          <w:szCs w:val="24"/>
        </w:rPr>
        <w:t>–</w:t>
      </w:r>
      <w:r w:rsidRPr="00B974B3">
        <w:rPr>
          <w:rFonts w:eastAsia="Times New Roman"/>
          <w:color w:val="212121"/>
          <w:szCs w:val="24"/>
        </w:rPr>
        <w:t>βλέπετε</w:t>
      </w:r>
      <w:r>
        <w:rPr>
          <w:rFonts w:eastAsia="Times New Roman"/>
          <w:color w:val="212121"/>
          <w:szCs w:val="24"/>
        </w:rPr>
        <w:t>-</w:t>
      </w:r>
      <w:r w:rsidRPr="00B974B3">
        <w:rPr>
          <w:rFonts w:eastAsia="Times New Roman"/>
          <w:color w:val="212121"/>
          <w:szCs w:val="24"/>
        </w:rPr>
        <w:t xml:space="preserve"> οι συνήθεις κάλπικες ανέξοδες υποσχέσεις</w:t>
      </w:r>
      <w:r>
        <w:rPr>
          <w:rFonts w:eastAsia="Times New Roman"/>
          <w:color w:val="212121"/>
          <w:szCs w:val="24"/>
        </w:rPr>
        <w:t>,</w:t>
      </w:r>
      <w:r w:rsidRPr="00B974B3">
        <w:rPr>
          <w:rFonts w:eastAsia="Times New Roman"/>
          <w:color w:val="212121"/>
          <w:szCs w:val="24"/>
        </w:rPr>
        <w:t xml:space="preserve"> προκειμένου να υφαρπάξει τις ψήφους του ελ</w:t>
      </w:r>
      <w:r>
        <w:rPr>
          <w:rFonts w:eastAsia="Times New Roman"/>
          <w:color w:val="212121"/>
          <w:szCs w:val="24"/>
        </w:rPr>
        <w:t>ληνικού λαού και ιδιαίτερα των α</w:t>
      </w:r>
      <w:r w:rsidRPr="00B974B3">
        <w:rPr>
          <w:rFonts w:eastAsia="Times New Roman"/>
          <w:color w:val="212121"/>
          <w:szCs w:val="24"/>
        </w:rPr>
        <w:t xml:space="preserve">γωνιστών της </w:t>
      </w:r>
      <w:r>
        <w:rPr>
          <w:rFonts w:eastAsia="Times New Roman"/>
          <w:color w:val="212121"/>
          <w:szCs w:val="24"/>
        </w:rPr>
        <w:t>ΕΑΜι</w:t>
      </w:r>
      <w:r w:rsidRPr="00B974B3">
        <w:rPr>
          <w:rFonts w:eastAsia="Times New Roman"/>
          <w:color w:val="212121"/>
          <w:szCs w:val="24"/>
        </w:rPr>
        <w:t xml:space="preserve">κής Εθνικής Αντίστασης </w:t>
      </w:r>
      <w:r w:rsidRPr="00B974B3">
        <w:rPr>
          <w:rFonts w:eastAsia="Times New Roman"/>
          <w:color w:val="212121"/>
          <w:szCs w:val="24"/>
        </w:rPr>
        <w:t xml:space="preserve">και των οικογενειών </w:t>
      </w:r>
      <w:r>
        <w:rPr>
          <w:rFonts w:eastAsia="Times New Roman"/>
          <w:color w:val="212121"/>
          <w:szCs w:val="24"/>
        </w:rPr>
        <w:t xml:space="preserve">τους. Καπηλευόμενος </w:t>
      </w:r>
      <w:r w:rsidRPr="00B974B3">
        <w:rPr>
          <w:rFonts w:eastAsia="Times New Roman"/>
          <w:color w:val="212121"/>
          <w:szCs w:val="24"/>
        </w:rPr>
        <w:t xml:space="preserve">τους απελευθερωτικούς και ταξικούς αγώνες και την ιστορία </w:t>
      </w:r>
      <w:r>
        <w:rPr>
          <w:rFonts w:eastAsia="Times New Roman"/>
          <w:color w:val="212121"/>
          <w:szCs w:val="24"/>
        </w:rPr>
        <w:t>τους,</w:t>
      </w:r>
      <w:r w:rsidRPr="00B974B3">
        <w:rPr>
          <w:rFonts w:eastAsia="Times New Roman"/>
          <w:color w:val="212121"/>
          <w:szCs w:val="24"/>
        </w:rPr>
        <w:t xml:space="preserve"> αυτοπροβάλλεται ως δήθεν συνεχιστής </w:t>
      </w:r>
      <w:r>
        <w:rPr>
          <w:rFonts w:eastAsia="Times New Roman"/>
          <w:color w:val="212121"/>
          <w:szCs w:val="24"/>
        </w:rPr>
        <w:t>τους,</w:t>
      </w:r>
      <w:r w:rsidRPr="00B974B3">
        <w:rPr>
          <w:rFonts w:eastAsia="Times New Roman"/>
          <w:color w:val="212121"/>
          <w:szCs w:val="24"/>
        </w:rPr>
        <w:t xml:space="preserve"> πασχίζοντας έτσι να δώσει αγωνιστικό άλλοθι στην άθλια πολιτική του</w:t>
      </w:r>
      <w:r>
        <w:rPr>
          <w:rFonts w:eastAsia="Times New Roman"/>
          <w:color w:val="212121"/>
          <w:szCs w:val="24"/>
        </w:rPr>
        <w:t>,</w:t>
      </w:r>
      <w:r w:rsidRPr="00B974B3">
        <w:rPr>
          <w:rFonts w:eastAsia="Times New Roman"/>
          <w:color w:val="212121"/>
          <w:szCs w:val="24"/>
        </w:rPr>
        <w:t xml:space="preserve"> που τσακίζει τη ζωή και τα δικαιώματα του</w:t>
      </w:r>
      <w:r w:rsidRPr="00B974B3">
        <w:rPr>
          <w:rFonts w:eastAsia="Times New Roman"/>
          <w:color w:val="212121"/>
          <w:szCs w:val="24"/>
        </w:rPr>
        <w:t xml:space="preserve"> ελληνικού λαού και της νεολαίας</w:t>
      </w:r>
      <w:r>
        <w:rPr>
          <w:rFonts w:eastAsia="Times New Roman"/>
          <w:color w:val="212121"/>
          <w:szCs w:val="24"/>
        </w:rPr>
        <w:t>,</w:t>
      </w:r>
      <w:r w:rsidRPr="00B974B3">
        <w:rPr>
          <w:rFonts w:eastAsia="Times New Roman"/>
          <w:color w:val="212121"/>
          <w:szCs w:val="24"/>
        </w:rPr>
        <w:t xml:space="preserve"> που τους ε</w:t>
      </w:r>
      <w:r w:rsidRPr="00B974B3">
        <w:rPr>
          <w:rFonts w:eastAsia="Times New Roman"/>
          <w:color w:val="212121"/>
          <w:szCs w:val="24"/>
        </w:rPr>
        <w:lastRenderedPageBreak/>
        <w:t>μπλέκει ολοένα και πιο βαθιά σε επικίνδυνα ιμπεριαλιστικά σχέδια</w:t>
      </w:r>
      <w:r>
        <w:rPr>
          <w:rFonts w:eastAsia="Times New Roman"/>
          <w:color w:val="212121"/>
          <w:szCs w:val="24"/>
        </w:rPr>
        <w:t xml:space="preserve">, </w:t>
      </w:r>
      <w:r w:rsidRPr="00B974B3">
        <w:rPr>
          <w:rFonts w:eastAsia="Times New Roman"/>
          <w:color w:val="212121"/>
          <w:szCs w:val="24"/>
        </w:rPr>
        <w:t>που έχει μετ</w:t>
      </w:r>
      <w:r>
        <w:rPr>
          <w:rFonts w:eastAsia="Times New Roman"/>
          <w:color w:val="212121"/>
          <w:szCs w:val="24"/>
        </w:rPr>
        <w:t>ατρέψει την Ελλάδα σε απέραντη αμερικανοΝΑΤΟϊκή β</w:t>
      </w:r>
      <w:r w:rsidRPr="00B974B3">
        <w:rPr>
          <w:rFonts w:eastAsia="Times New Roman"/>
          <w:color w:val="212121"/>
          <w:szCs w:val="24"/>
        </w:rPr>
        <w:t>άση</w:t>
      </w:r>
      <w:r>
        <w:rPr>
          <w:rFonts w:eastAsia="Times New Roman"/>
          <w:color w:val="212121"/>
          <w:szCs w:val="24"/>
        </w:rPr>
        <w:t>,</w:t>
      </w:r>
      <w:r w:rsidRPr="00B974B3">
        <w:rPr>
          <w:rFonts w:eastAsia="Times New Roman"/>
          <w:color w:val="212121"/>
          <w:szCs w:val="24"/>
        </w:rPr>
        <w:t xml:space="preserve"> ξεπλένοντας τους δολοφόνους των λαών</w:t>
      </w:r>
      <w:r>
        <w:rPr>
          <w:rFonts w:eastAsia="Times New Roman"/>
          <w:color w:val="212121"/>
          <w:szCs w:val="24"/>
        </w:rPr>
        <w:t>.</w:t>
      </w:r>
    </w:p>
    <w:p w14:paraId="619F8ED1"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Η</w:t>
      </w:r>
      <w:r w:rsidRPr="00B974B3">
        <w:rPr>
          <w:rFonts w:eastAsia="Times New Roman"/>
          <w:color w:val="212121"/>
          <w:szCs w:val="24"/>
        </w:rPr>
        <w:t xml:space="preserve"> </w:t>
      </w:r>
      <w:r>
        <w:rPr>
          <w:rFonts w:eastAsia="Times New Roman"/>
          <w:color w:val="212121"/>
          <w:szCs w:val="24"/>
        </w:rPr>
        <w:t>Κ</w:t>
      </w:r>
      <w:r w:rsidRPr="00B974B3">
        <w:rPr>
          <w:rFonts w:eastAsia="Times New Roman"/>
          <w:color w:val="212121"/>
          <w:szCs w:val="24"/>
        </w:rPr>
        <w:t>υβέρνηση δεν τόλ</w:t>
      </w:r>
      <w:r>
        <w:rPr>
          <w:rFonts w:eastAsia="Times New Roman"/>
          <w:color w:val="212121"/>
          <w:szCs w:val="24"/>
        </w:rPr>
        <w:t xml:space="preserve">μησε να θέσει ζήτημα </w:t>
      </w:r>
      <w:r>
        <w:rPr>
          <w:rFonts w:eastAsia="Times New Roman"/>
          <w:color w:val="212121"/>
          <w:szCs w:val="24"/>
        </w:rPr>
        <w:t>διεκδίκηση</w:t>
      </w:r>
      <w:r w:rsidRPr="00B974B3">
        <w:rPr>
          <w:rFonts w:eastAsia="Times New Roman"/>
          <w:color w:val="212121"/>
          <w:szCs w:val="24"/>
        </w:rPr>
        <w:t>ς</w:t>
      </w:r>
      <w:r>
        <w:rPr>
          <w:rFonts w:eastAsia="Times New Roman"/>
          <w:color w:val="212121"/>
          <w:szCs w:val="24"/>
        </w:rPr>
        <w:t xml:space="preserve">, </w:t>
      </w:r>
      <w:r w:rsidRPr="00B974B3">
        <w:rPr>
          <w:rFonts w:eastAsia="Times New Roman"/>
          <w:color w:val="212121"/>
          <w:szCs w:val="24"/>
        </w:rPr>
        <w:t>γιατί είναι πιστός θιασώτης της Ευρωπαϊκής Ένωσης</w:t>
      </w:r>
      <w:r>
        <w:rPr>
          <w:rFonts w:eastAsia="Times New Roman"/>
          <w:color w:val="212121"/>
          <w:szCs w:val="24"/>
        </w:rPr>
        <w:t>. Τ</w:t>
      </w:r>
      <w:r w:rsidRPr="00B974B3">
        <w:rPr>
          <w:rFonts w:eastAsia="Times New Roman"/>
          <w:color w:val="212121"/>
          <w:szCs w:val="24"/>
        </w:rPr>
        <w:t>αυτίζεται με τις επιλογές και τα συμφέροντα της άρχουσας τάξης</w:t>
      </w:r>
      <w:r>
        <w:rPr>
          <w:rFonts w:eastAsia="Times New Roman"/>
          <w:color w:val="212121"/>
          <w:szCs w:val="24"/>
        </w:rPr>
        <w:t>,</w:t>
      </w:r>
      <w:r w:rsidRPr="00B974B3">
        <w:rPr>
          <w:rFonts w:eastAsia="Times New Roman"/>
          <w:color w:val="212121"/>
          <w:szCs w:val="24"/>
        </w:rPr>
        <w:t xml:space="preserve"> που δεν θέλει να διαταραχθούν οι σχέσεις της με την Ευρωπαϊκή Ένωση συνολικά και ιδιαίτερα με τη Γερμανία</w:t>
      </w:r>
      <w:r>
        <w:rPr>
          <w:rFonts w:eastAsia="Times New Roman"/>
          <w:color w:val="212121"/>
          <w:szCs w:val="24"/>
        </w:rPr>
        <w:t>. Είναι και αυτός έ</w:t>
      </w:r>
      <w:r w:rsidRPr="00B974B3">
        <w:rPr>
          <w:rFonts w:eastAsia="Times New Roman"/>
          <w:color w:val="212121"/>
          <w:szCs w:val="24"/>
        </w:rPr>
        <w:t>νας</w:t>
      </w:r>
      <w:r w:rsidRPr="00B974B3">
        <w:rPr>
          <w:rFonts w:eastAsia="Times New Roman"/>
          <w:color w:val="212121"/>
          <w:szCs w:val="24"/>
        </w:rPr>
        <w:t xml:space="preserve"> επιπλέον λόγος</w:t>
      </w:r>
      <w:r>
        <w:rPr>
          <w:rFonts w:eastAsia="Times New Roman"/>
          <w:color w:val="212121"/>
          <w:szCs w:val="24"/>
        </w:rPr>
        <w:t xml:space="preserve"> που παίρνει τα εύσημα από την Κ</w:t>
      </w:r>
      <w:r w:rsidRPr="00B974B3">
        <w:rPr>
          <w:rFonts w:eastAsia="Times New Roman"/>
          <w:color w:val="212121"/>
          <w:szCs w:val="24"/>
        </w:rPr>
        <w:t>αγκελάριο της Γερμανίας</w:t>
      </w:r>
      <w:r>
        <w:rPr>
          <w:rFonts w:eastAsia="Times New Roman"/>
          <w:color w:val="212121"/>
          <w:szCs w:val="24"/>
        </w:rPr>
        <w:t>, την κ</w:t>
      </w:r>
      <w:r>
        <w:rPr>
          <w:rFonts w:eastAsia="Times New Roman"/>
          <w:color w:val="212121"/>
          <w:szCs w:val="24"/>
        </w:rPr>
        <w:t>.</w:t>
      </w:r>
      <w:r>
        <w:rPr>
          <w:rFonts w:eastAsia="Times New Roman"/>
          <w:color w:val="212121"/>
          <w:szCs w:val="24"/>
        </w:rPr>
        <w:t xml:space="preserve"> </w:t>
      </w:r>
      <w:r w:rsidRPr="00B974B3">
        <w:rPr>
          <w:rFonts w:eastAsia="Times New Roman"/>
          <w:color w:val="212121"/>
          <w:szCs w:val="24"/>
        </w:rPr>
        <w:t>Μέρκελ</w:t>
      </w:r>
      <w:r>
        <w:rPr>
          <w:rFonts w:eastAsia="Times New Roman"/>
          <w:color w:val="212121"/>
          <w:szCs w:val="24"/>
        </w:rPr>
        <w:t xml:space="preserve">. </w:t>
      </w:r>
    </w:p>
    <w:p w14:paraId="619F8ED2"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Τ</w:t>
      </w:r>
      <w:r w:rsidRPr="00B974B3">
        <w:rPr>
          <w:rFonts w:eastAsia="Times New Roman"/>
          <w:color w:val="212121"/>
          <w:szCs w:val="24"/>
        </w:rPr>
        <w:t>ο βασικ</w:t>
      </w:r>
      <w:r>
        <w:rPr>
          <w:rFonts w:eastAsia="Times New Roman"/>
          <w:color w:val="212121"/>
          <w:szCs w:val="24"/>
        </w:rPr>
        <w:t>ό επιχείρημα που επικαλείται η Κ</w:t>
      </w:r>
      <w:r w:rsidRPr="00B974B3">
        <w:rPr>
          <w:rFonts w:eastAsia="Times New Roman"/>
          <w:color w:val="212121"/>
          <w:szCs w:val="24"/>
        </w:rPr>
        <w:t>υβέρνηση</w:t>
      </w:r>
      <w:r>
        <w:rPr>
          <w:rFonts w:eastAsia="Times New Roman"/>
          <w:color w:val="212121"/>
          <w:szCs w:val="24"/>
        </w:rPr>
        <w:t>, ότι δήθεν χρειαζόταν ν</w:t>
      </w:r>
      <w:r w:rsidRPr="00B974B3">
        <w:rPr>
          <w:rFonts w:eastAsia="Times New Roman"/>
          <w:color w:val="212121"/>
          <w:szCs w:val="24"/>
        </w:rPr>
        <w:t xml:space="preserve">α προηγηθεί η τεκμηρίωση για να εγείρει η </w:t>
      </w:r>
      <w:r>
        <w:rPr>
          <w:rFonts w:eastAsia="Times New Roman"/>
          <w:color w:val="212121"/>
          <w:szCs w:val="24"/>
        </w:rPr>
        <w:t>Κυβέρνηση</w:t>
      </w:r>
      <w:r w:rsidRPr="00B974B3">
        <w:rPr>
          <w:rFonts w:eastAsia="Times New Roman"/>
          <w:color w:val="212121"/>
          <w:szCs w:val="24"/>
        </w:rPr>
        <w:t xml:space="preserve"> το θέμα των επανορθώσεων</w:t>
      </w:r>
      <w:r>
        <w:rPr>
          <w:rFonts w:eastAsia="Times New Roman"/>
          <w:color w:val="212121"/>
          <w:szCs w:val="24"/>
        </w:rPr>
        <w:t>,</w:t>
      </w:r>
      <w:r w:rsidRPr="00B974B3">
        <w:rPr>
          <w:rFonts w:eastAsia="Times New Roman"/>
          <w:color w:val="212121"/>
          <w:szCs w:val="24"/>
        </w:rPr>
        <w:t xml:space="preserve"> οφείλουμε να πούμε</w:t>
      </w:r>
      <w:r w:rsidRPr="00B974B3">
        <w:rPr>
          <w:rFonts w:eastAsia="Times New Roman"/>
          <w:color w:val="212121"/>
          <w:szCs w:val="24"/>
        </w:rPr>
        <w:t xml:space="preserve"> ότι είναι έωλο και προβάλλεται και εκ του πονηρού</w:t>
      </w:r>
      <w:r>
        <w:rPr>
          <w:rFonts w:eastAsia="Times New Roman"/>
          <w:color w:val="212121"/>
          <w:szCs w:val="24"/>
        </w:rPr>
        <w:t xml:space="preserve">. </w:t>
      </w:r>
    </w:p>
    <w:p w14:paraId="619F8ED3"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B974B3">
        <w:rPr>
          <w:rFonts w:eastAsia="Times New Roman"/>
          <w:color w:val="212121"/>
          <w:szCs w:val="24"/>
        </w:rPr>
        <w:t xml:space="preserve">πό τη δεκαετία του </w:t>
      </w:r>
      <w:r>
        <w:rPr>
          <w:rFonts w:eastAsia="Times New Roman"/>
          <w:color w:val="212121"/>
          <w:szCs w:val="24"/>
        </w:rPr>
        <w:t>19</w:t>
      </w:r>
      <w:r w:rsidRPr="00B974B3">
        <w:rPr>
          <w:rFonts w:eastAsia="Times New Roman"/>
          <w:color w:val="212121"/>
          <w:szCs w:val="24"/>
        </w:rPr>
        <w:t>90 ακόμη</w:t>
      </w:r>
      <w:r>
        <w:rPr>
          <w:rFonts w:eastAsia="Times New Roman"/>
          <w:color w:val="212121"/>
          <w:szCs w:val="24"/>
        </w:rPr>
        <w:t>,</w:t>
      </w:r>
      <w:r w:rsidRPr="00B974B3">
        <w:rPr>
          <w:rFonts w:eastAsia="Times New Roman"/>
          <w:color w:val="212121"/>
          <w:szCs w:val="24"/>
        </w:rPr>
        <w:t xml:space="preserve"> αλλά και του 2000 και σε συνέχεια υπήρχαν </w:t>
      </w:r>
      <w:r>
        <w:rPr>
          <w:rFonts w:eastAsia="Times New Roman"/>
          <w:color w:val="212121"/>
          <w:szCs w:val="24"/>
        </w:rPr>
        <w:t>ατράνταχτα στοιχεία που τεκμηρίωνα</w:t>
      </w:r>
      <w:r w:rsidRPr="00B974B3">
        <w:rPr>
          <w:rFonts w:eastAsia="Times New Roman"/>
          <w:color w:val="212121"/>
          <w:szCs w:val="24"/>
        </w:rPr>
        <w:t xml:space="preserve">ν και </w:t>
      </w:r>
      <w:r w:rsidRPr="00B974B3">
        <w:rPr>
          <w:rFonts w:eastAsia="Times New Roman"/>
          <w:color w:val="212121"/>
          <w:szCs w:val="24"/>
        </w:rPr>
        <w:lastRenderedPageBreak/>
        <w:t xml:space="preserve">τις αναγκαίες επανορθώσεις και το ύψος </w:t>
      </w:r>
      <w:r>
        <w:rPr>
          <w:rFonts w:eastAsia="Times New Roman"/>
          <w:color w:val="212121"/>
          <w:szCs w:val="24"/>
        </w:rPr>
        <w:t>τους. Υ</w:t>
      </w:r>
      <w:r w:rsidRPr="00B974B3">
        <w:rPr>
          <w:rFonts w:eastAsia="Times New Roman"/>
          <w:color w:val="212121"/>
          <w:szCs w:val="24"/>
        </w:rPr>
        <w:t>πάρχουν και υ</w:t>
      </w:r>
      <w:r>
        <w:rPr>
          <w:rFonts w:eastAsia="Times New Roman"/>
          <w:color w:val="212121"/>
          <w:szCs w:val="24"/>
        </w:rPr>
        <w:t>πήρχαν οι εκθέσεις του Νομικού</w:t>
      </w:r>
      <w:r>
        <w:rPr>
          <w:rFonts w:eastAsia="Times New Roman"/>
          <w:color w:val="212121"/>
          <w:szCs w:val="24"/>
        </w:rPr>
        <w:t xml:space="preserve"> Συμβουλίου του Κράτους και του Γ</w:t>
      </w:r>
      <w:r w:rsidRPr="00B974B3">
        <w:rPr>
          <w:rFonts w:eastAsia="Times New Roman"/>
          <w:color w:val="212121"/>
          <w:szCs w:val="24"/>
        </w:rPr>
        <w:t xml:space="preserve">ενικού </w:t>
      </w:r>
      <w:r>
        <w:rPr>
          <w:rFonts w:eastAsia="Times New Roman"/>
          <w:color w:val="212121"/>
          <w:szCs w:val="24"/>
        </w:rPr>
        <w:t>Λ</w:t>
      </w:r>
      <w:r w:rsidRPr="00B974B3">
        <w:rPr>
          <w:rFonts w:eastAsia="Times New Roman"/>
          <w:color w:val="212121"/>
          <w:szCs w:val="24"/>
        </w:rPr>
        <w:t>ογιστηρίου του Κράτους</w:t>
      </w:r>
      <w:r>
        <w:rPr>
          <w:rFonts w:eastAsia="Times New Roman"/>
          <w:color w:val="212121"/>
          <w:szCs w:val="24"/>
        </w:rPr>
        <w:t xml:space="preserve">. </w:t>
      </w:r>
    </w:p>
    <w:p w14:paraId="619F8ED4"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Να γιατί πάντα λέγαμε και σήμερα λ</w:t>
      </w:r>
      <w:r w:rsidRPr="00B974B3">
        <w:rPr>
          <w:rFonts w:eastAsia="Times New Roman"/>
          <w:color w:val="212121"/>
          <w:szCs w:val="24"/>
        </w:rPr>
        <w:t xml:space="preserve">έμε ότι η διεκδίκηση των επανορθώσεων από τη Γερμανία είναι </w:t>
      </w:r>
      <w:r>
        <w:rPr>
          <w:rFonts w:eastAsia="Times New Roman"/>
          <w:color w:val="212121"/>
          <w:szCs w:val="24"/>
        </w:rPr>
        <w:t>καθαρά θέμα πολιτικής βούλησης κ</w:t>
      </w:r>
      <w:r w:rsidRPr="00B974B3">
        <w:rPr>
          <w:rFonts w:eastAsia="Times New Roman"/>
          <w:color w:val="212121"/>
          <w:szCs w:val="24"/>
        </w:rPr>
        <w:t>αι μόνον</w:t>
      </w:r>
      <w:r>
        <w:rPr>
          <w:rFonts w:eastAsia="Times New Roman"/>
          <w:color w:val="212121"/>
          <w:szCs w:val="24"/>
        </w:rPr>
        <w:t>.</w:t>
      </w:r>
    </w:p>
    <w:p w14:paraId="619F8ED5" w14:textId="77777777" w:rsidR="00F246CC" w:rsidRDefault="005B5D49">
      <w:pPr>
        <w:tabs>
          <w:tab w:val="left" w:pos="2738"/>
          <w:tab w:val="center" w:pos="4753"/>
          <w:tab w:val="left" w:pos="5723"/>
        </w:tabs>
        <w:spacing w:line="600" w:lineRule="auto"/>
        <w:ind w:firstLine="720"/>
        <w:jc w:val="both"/>
        <w:rPr>
          <w:rFonts w:eastAsia="Times New Roman" w:cs="Times New Roman"/>
          <w:szCs w:val="24"/>
        </w:rPr>
      </w:pPr>
      <w:r>
        <w:rPr>
          <w:rFonts w:eastAsia="Times New Roman"/>
          <w:color w:val="212121"/>
          <w:szCs w:val="24"/>
        </w:rPr>
        <w:t>Η</w:t>
      </w:r>
      <w:r w:rsidRPr="00B974B3">
        <w:rPr>
          <w:rFonts w:eastAsia="Times New Roman"/>
          <w:color w:val="212121"/>
          <w:szCs w:val="24"/>
        </w:rPr>
        <w:t xml:space="preserve"> </w:t>
      </w:r>
      <w:r>
        <w:rPr>
          <w:rFonts w:eastAsia="Times New Roman"/>
          <w:color w:val="212121"/>
          <w:szCs w:val="24"/>
        </w:rPr>
        <w:t>Κ</w:t>
      </w:r>
      <w:r w:rsidRPr="00B974B3">
        <w:rPr>
          <w:rFonts w:eastAsia="Times New Roman"/>
          <w:color w:val="212121"/>
          <w:szCs w:val="24"/>
        </w:rPr>
        <w:t>υβέρνηση ΣΥΡΙΖΑ μπορεί</w:t>
      </w:r>
      <w:r>
        <w:rPr>
          <w:rFonts w:eastAsia="Times New Roman"/>
          <w:color w:val="212121"/>
          <w:szCs w:val="24"/>
        </w:rPr>
        <w:t>,</w:t>
      </w:r>
      <w:r w:rsidRPr="00B974B3">
        <w:rPr>
          <w:rFonts w:eastAsia="Times New Roman"/>
          <w:color w:val="212121"/>
          <w:szCs w:val="24"/>
        </w:rPr>
        <w:t xml:space="preserve"> βέβαια</w:t>
      </w:r>
      <w:r>
        <w:rPr>
          <w:rFonts w:eastAsia="Times New Roman"/>
          <w:color w:val="212121"/>
          <w:szCs w:val="24"/>
        </w:rPr>
        <w:t>, να καυχιέται ότι έσ</w:t>
      </w:r>
      <w:r>
        <w:rPr>
          <w:rFonts w:eastAsia="Times New Roman"/>
          <w:color w:val="212121"/>
          <w:szCs w:val="24"/>
        </w:rPr>
        <w:t>τησε μι</w:t>
      </w:r>
      <w:r w:rsidRPr="00B974B3">
        <w:rPr>
          <w:rFonts w:eastAsia="Times New Roman"/>
          <w:color w:val="212121"/>
          <w:szCs w:val="24"/>
        </w:rPr>
        <w:t xml:space="preserve">α </w:t>
      </w:r>
      <w:r>
        <w:rPr>
          <w:rFonts w:eastAsia="Times New Roman"/>
          <w:color w:val="212121"/>
          <w:szCs w:val="24"/>
        </w:rPr>
        <w:t>Δ</w:t>
      </w:r>
      <w:r w:rsidRPr="00B974B3">
        <w:rPr>
          <w:rFonts w:eastAsia="Times New Roman"/>
          <w:color w:val="212121"/>
          <w:szCs w:val="24"/>
        </w:rPr>
        <w:t xml:space="preserve">ιακομματική </w:t>
      </w:r>
      <w:r>
        <w:rPr>
          <w:rFonts w:eastAsia="Times New Roman"/>
          <w:color w:val="212121"/>
          <w:szCs w:val="24"/>
        </w:rPr>
        <w:t>Ε</w:t>
      </w:r>
      <w:r w:rsidRPr="00B974B3">
        <w:rPr>
          <w:rFonts w:eastAsia="Times New Roman"/>
          <w:color w:val="212121"/>
          <w:szCs w:val="24"/>
        </w:rPr>
        <w:t>πιτροπή για τις γερμαν</w:t>
      </w:r>
      <w:r>
        <w:rPr>
          <w:rFonts w:eastAsia="Times New Roman"/>
          <w:color w:val="212121"/>
          <w:szCs w:val="24"/>
        </w:rPr>
        <w:t>ικές αποζημιώσεις και επανορθώσει</w:t>
      </w:r>
      <w:r w:rsidRPr="00B974B3">
        <w:rPr>
          <w:rFonts w:eastAsia="Times New Roman"/>
          <w:color w:val="212121"/>
          <w:szCs w:val="24"/>
        </w:rPr>
        <w:t>ς</w:t>
      </w:r>
      <w:r>
        <w:rPr>
          <w:rFonts w:eastAsia="Times New Roman"/>
          <w:color w:val="212121"/>
          <w:szCs w:val="24"/>
        </w:rPr>
        <w:t xml:space="preserve"> </w:t>
      </w:r>
      <w:r w:rsidRPr="00B974B3">
        <w:rPr>
          <w:rFonts w:eastAsia="Times New Roman"/>
          <w:color w:val="212121"/>
          <w:szCs w:val="24"/>
        </w:rPr>
        <w:t>που διαμόρφωσε το 2016 μ</w:t>
      </w:r>
      <w:r>
        <w:rPr>
          <w:rFonts w:eastAsia="Times New Roman"/>
          <w:color w:val="212121"/>
          <w:szCs w:val="24"/>
        </w:rPr>
        <w:t>ι</w:t>
      </w:r>
      <w:r w:rsidRPr="00B974B3">
        <w:rPr>
          <w:rFonts w:eastAsia="Times New Roman"/>
          <w:color w:val="212121"/>
          <w:szCs w:val="24"/>
        </w:rPr>
        <w:t>α έκθεση για αυτές τις οφειλές</w:t>
      </w:r>
      <w:r>
        <w:rPr>
          <w:rFonts w:eastAsia="Times New Roman"/>
          <w:color w:val="212121"/>
          <w:szCs w:val="24"/>
        </w:rPr>
        <w:t>,</w:t>
      </w:r>
      <w:r w:rsidRPr="00B974B3">
        <w:rPr>
          <w:rFonts w:eastAsia="Times New Roman"/>
          <w:color w:val="212121"/>
          <w:szCs w:val="24"/>
        </w:rPr>
        <w:t xml:space="preserve"> αλλά τρία χρόνια τώρα δεν έφερε</w:t>
      </w:r>
      <w:r>
        <w:rPr>
          <w:rFonts w:eastAsia="Times New Roman"/>
          <w:color w:val="212121"/>
          <w:szCs w:val="24"/>
        </w:rPr>
        <w:t xml:space="preserve"> στην Ολομέλεια της Βουλής την έ</w:t>
      </w:r>
      <w:r w:rsidRPr="00B974B3">
        <w:rPr>
          <w:rFonts w:eastAsia="Times New Roman"/>
          <w:color w:val="212121"/>
          <w:szCs w:val="24"/>
        </w:rPr>
        <w:t xml:space="preserve">κθεση της </w:t>
      </w:r>
      <w:r>
        <w:rPr>
          <w:rFonts w:eastAsia="Times New Roman"/>
          <w:color w:val="212121"/>
          <w:szCs w:val="24"/>
        </w:rPr>
        <w:t>Δ</w:t>
      </w:r>
      <w:r w:rsidRPr="00B974B3">
        <w:rPr>
          <w:rFonts w:eastAsia="Times New Roman"/>
          <w:color w:val="212121"/>
          <w:szCs w:val="24"/>
        </w:rPr>
        <w:t xml:space="preserve">ιακομματικής </w:t>
      </w:r>
      <w:r>
        <w:rPr>
          <w:rFonts w:eastAsia="Times New Roman"/>
          <w:color w:val="212121"/>
          <w:szCs w:val="24"/>
        </w:rPr>
        <w:t>Κ</w:t>
      </w:r>
      <w:r w:rsidRPr="00B974B3">
        <w:rPr>
          <w:rFonts w:eastAsia="Times New Roman"/>
          <w:color w:val="212121"/>
          <w:szCs w:val="24"/>
        </w:rPr>
        <w:t xml:space="preserve">οινοβουλευτικής </w:t>
      </w:r>
      <w:r>
        <w:rPr>
          <w:rFonts w:eastAsia="Times New Roman"/>
          <w:color w:val="212121"/>
          <w:szCs w:val="24"/>
        </w:rPr>
        <w:t>Ε</w:t>
      </w:r>
      <w:r w:rsidRPr="00B974B3">
        <w:rPr>
          <w:rFonts w:eastAsia="Times New Roman"/>
          <w:color w:val="212121"/>
          <w:szCs w:val="24"/>
        </w:rPr>
        <w:t xml:space="preserve">πιτροπής και τη θυμήθηκε </w:t>
      </w:r>
      <w:r>
        <w:rPr>
          <w:rFonts w:eastAsia="Times New Roman"/>
          <w:color w:val="212121"/>
          <w:szCs w:val="24"/>
        </w:rPr>
        <w:t>-</w:t>
      </w:r>
      <w:r w:rsidRPr="00B974B3">
        <w:rPr>
          <w:rFonts w:eastAsia="Times New Roman"/>
          <w:color w:val="212121"/>
          <w:szCs w:val="24"/>
        </w:rPr>
        <w:t>όλως τυχαίως</w:t>
      </w:r>
      <w:r>
        <w:rPr>
          <w:rFonts w:eastAsia="Times New Roman"/>
          <w:color w:val="212121"/>
          <w:szCs w:val="24"/>
        </w:rPr>
        <w:t>!-</w:t>
      </w:r>
      <w:r w:rsidRPr="00B974B3">
        <w:rPr>
          <w:rFonts w:eastAsia="Times New Roman"/>
          <w:color w:val="212121"/>
          <w:szCs w:val="24"/>
        </w:rPr>
        <w:t xml:space="preserve"> πάλι την προεκλογική περίοδο</w:t>
      </w:r>
      <w:r>
        <w:rPr>
          <w:rFonts w:eastAsia="Times New Roman"/>
          <w:color w:val="212121"/>
          <w:szCs w:val="24"/>
        </w:rPr>
        <w:t xml:space="preserve">, σαράντα ακριβώς μέρες πριν τις </w:t>
      </w:r>
      <w:r>
        <w:rPr>
          <w:rFonts w:eastAsia="Times New Roman"/>
          <w:color w:val="212121"/>
          <w:szCs w:val="24"/>
        </w:rPr>
        <w:t>ε</w:t>
      </w:r>
      <w:r>
        <w:rPr>
          <w:rFonts w:eastAsia="Times New Roman"/>
          <w:color w:val="212121"/>
          <w:szCs w:val="24"/>
        </w:rPr>
        <w:t xml:space="preserve">υρωεκλογές και τις </w:t>
      </w:r>
      <w:r>
        <w:rPr>
          <w:rFonts w:eastAsia="Times New Roman"/>
          <w:color w:val="212121"/>
          <w:szCs w:val="24"/>
        </w:rPr>
        <w:t>δ</w:t>
      </w:r>
      <w:r w:rsidRPr="00B974B3">
        <w:rPr>
          <w:rFonts w:eastAsia="Times New Roman"/>
          <w:color w:val="212121"/>
          <w:szCs w:val="24"/>
        </w:rPr>
        <w:t>ημοτικέ</w:t>
      </w:r>
      <w:r>
        <w:rPr>
          <w:rFonts w:eastAsia="Times New Roman"/>
          <w:color w:val="212121"/>
          <w:szCs w:val="24"/>
        </w:rPr>
        <w:t xml:space="preserve">ς και </w:t>
      </w:r>
      <w:r>
        <w:rPr>
          <w:rFonts w:eastAsia="Times New Roman"/>
          <w:color w:val="212121"/>
          <w:szCs w:val="24"/>
        </w:rPr>
        <w:t>π</w:t>
      </w:r>
      <w:r>
        <w:rPr>
          <w:rFonts w:eastAsia="Times New Roman"/>
          <w:color w:val="212121"/>
          <w:szCs w:val="24"/>
        </w:rPr>
        <w:t xml:space="preserve">εριφερειακές </w:t>
      </w:r>
      <w:r>
        <w:rPr>
          <w:rFonts w:eastAsia="Times New Roman"/>
          <w:color w:val="212121"/>
          <w:szCs w:val="24"/>
        </w:rPr>
        <w:t>ε</w:t>
      </w:r>
      <w:r>
        <w:rPr>
          <w:rFonts w:eastAsia="Times New Roman"/>
          <w:color w:val="212121"/>
          <w:szCs w:val="24"/>
        </w:rPr>
        <w:t>κλογές της 26</w:t>
      </w:r>
      <w:r w:rsidRPr="009A3CFF">
        <w:rPr>
          <w:rFonts w:eastAsia="Times New Roman"/>
          <w:color w:val="212121"/>
          <w:szCs w:val="24"/>
          <w:vertAlign w:val="superscript"/>
        </w:rPr>
        <w:t>ης</w:t>
      </w:r>
      <w:r>
        <w:rPr>
          <w:rFonts w:eastAsia="Times New Roman"/>
          <w:color w:val="212121"/>
          <w:szCs w:val="24"/>
        </w:rPr>
        <w:t xml:space="preserve"> </w:t>
      </w:r>
      <w:r w:rsidRPr="00B974B3">
        <w:rPr>
          <w:rFonts w:eastAsia="Times New Roman"/>
          <w:color w:val="212121"/>
          <w:szCs w:val="24"/>
        </w:rPr>
        <w:t>Μαΐου</w:t>
      </w:r>
      <w:r>
        <w:rPr>
          <w:rFonts w:eastAsia="Times New Roman"/>
          <w:color w:val="212121"/>
          <w:szCs w:val="24"/>
        </w:rPr>
        <w:t>,</w:t>
      </w:r>
      <w:r w:rsidRPr="00B974B3">
        <w:rPr>
          <w:rFonts w:eastAsia="Times New Roman"/>
          <w:color w:val="212121"/>
          <w:szCs w:val="24"/>
        </w:rPr>
        <w:t xml:space="preserve"> με προφανή σκοπό να ενισχύσει όλη αυτή την </w:t>
      </w:r>
      <w:r>
        <w:rPr>
          <w:rFonts w:eastAsia="Times New Roman"/>
          <w:color w:val="212121"/>
          <w:szCs w:val="24"/>
        </w:rPr>
        <w:t xml:space="preserve">τυχοδιωκτική συμμαχία σκορποχωρίων που </w:t>
      </w:r>
      <w:r>
        <w:rPr>
          <w:rFonts w:eastAsia="Times New Roman"/>
          <w:color w:val="212121"/>
          <w:szCs w:val="24"/>
        </w:rPr>
        <w:t>στήνει και την ονομάζει «π</w:t>
      </w:r>
      <w:r w:rsidRPr="00B974B3">
        <w:rPr>
          <w:rFonts w:eastAsia="Times New Roman"/>
          <w:color w:val="212121"/>
          <w:szCs w:val="24"/>
        </w:rPr>
        <w:t>ροοδευτική συμμαχία</w:t>
      </w:r>
      <w:r>
        <w:rPr>
          <w:rFonts w:eastAsia="Times New Roman"/>
          <w:color w:val="212121"/>
          <w:szCs w:val="24"/>
        </w:rPr>
        <w:t>»</w:t>
      </w:r>
      <w:r w:rsidRPr="00B974B3">
        <w:rPr>
          <w:rFonts w:eastAsia="Times New Roman"/>
          <w:color w:val="212121"/>
          <w:szCs w:val="24"/>
        </w:rPr>
        <w:t xml:space="preserve"> δήθεν κατά της ακροδεξιάς και του φασισμού</w:t>
      </w:r>
      <w:r>
        <w:rPr>
          <w:rFonts w:eastAsia="Times New Roman"/>
          <w:color w:val="212121"/>
          <w:szCs w:val="24"/>
        </w:rPr>
        <w:t>.</w:t>
      </w:r>
      <w:r>
        <w:rPr>
          <w:rFonts w:eastAsia="Times New Roman"/>
          <w:color w:val="212121"/>
          <w:szCs w:val="24"/>
        </w:rPr>
        <w:t xml:space="preserve"> </w:t>
      </w:r>
      <w:r>
        <w:rPr>
          <w:rFonts w:eastAsia="Times New Roman" w:cs="Times New Roman"/>
          <w:szCs w:val="24"/>
        </w:rPr>
        <w:t xml:space="preserve">Είναι μια συμμαχία που περιλαμβάνει διάφορα απομεινάρια από τη </w:t>
      </w:r>
      <w:r>
        <w:rPr>
          <w:rFonts w:eastAsia="Times New Roman" w:cs="Times New Roman"/>
          <w:szCs w:val="24"/>
        </w:rPr>
        <w:lastRenderedPageBreak/>
        <w:t>Νέα Δημοκρατία, το ΠΑΣΟΚ, διάφορους γυρολόγους της πολιτικής, στελέχη και πρώην Υπουργούς που διέπρεψα</w:t>
      </w:r>
      <w:r>
        <w:rPr>
          <w:rFonts w:eastAsia="Times New Roman" w:cs="Times New Roman"/>
          <w:szCs w:val="24"/>
        </w:rPr>
        <w:t>ν στο αντιλαϊκό έργο μέχρι φίλους του Αμβρόσιου, του κατ’ ομολογία του υμνητή του φασισμού και της Χρυσής Αυγής, όπως είδαμε πρόσφατα.</w:t>
      </w:r>
    </w:p>
    <w:p w14:paraId="619F8ED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Θα το ξαναπούμε για μια ακόμη φορά: Όταν εφαρμόζεις μια αντιλαϊκή πολιτική στο όνομα μάλιστα της προόδου, της Αριστεράς </w:t>
      </w:r>
      <w:r>
        <w:rPr>
          <w:rFonts w:eastAsia="Times New Roman" w:cs="Times New Roman"/>
          <w:szCs w:val="24"/>
        </w:rPr>
        <w:t>και του αντιφασισμού, τότε δεν είσαι πραγματικός πολέμιος του φασισμού και μάλιστα τις περισσότερες φορές καταντάς χορηγός και τροφοδότης του. Και αυτό δεν είναι εκτίμηση του ΚΚΕ. Είναι διαχρονικό δίδαγμα της Ιστορίας που έχει επιβεβαιωθεί πάρα πολλές φορέ</w:t>
      </w:r>
      <w:r>
        <w:rPr>
          <w:rFonts w:eastAsia="Times New Roman" w:cs="Times New Roman"/>
          <w:szCs w:val="24"/>
        </w:rPr>
        <w:t>ς με πολύ τραγικό τρόπο.</w:t>
      </w:r>
    </w:p>
    <w:p w14:paraId="619F8ED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Ωστόσο και η συγκεκριμένη </w:t>
      </w:r>
      <w:r>
        <w:rPr>
          <w:rFonts w:eastAsia="Times New Roman" w:cs="Times New Roman"/>
          <w:szCs w:val="24"/>
        </w:rPr>
        <w:t>έ</w:t>
      </w:r>
      <w:r>
        <w:rPr>
          <w:rFonts w:eastAsia="Times New Roman" w:cs="Times New Roman"/>
          <w:szCs w:val="24"/>
        </w:rPr>
        <w:t>κθεση που συζητάμε, ουσιαστικά στέλνει ξανά τη διεκδίκηση των αποζημιώσεων στις ελληνικές καλένδες, γιατί ουσιαστικά μιλάει για μία πρωτοβουλία που θα πάρει η Βουλή για την εκπόνηση και υλοποίηση ενός σχε</w:t>
      </w:r>
      <w:r>
        <w:rPr>
          <w:rFonts w:eastAsia="Times New Roman" w:cs="Times New Roman"/>
          <w:szCs w:val="24"/>
        </w:rPr>
        <w:t>δίου εθνικής στρατηγικής στα θέματα των γερμανικών οφειλών. Και αφού οριοθετήσει, όπως λέει, και χαράξει τις γενικές και επιμέ</w:t>
      </w:r>
      <w:r>
        <w:rPr>
          <w:rFonts w:eastAsia="Times New Roman" w:cs="Times New Roman"/>
          <w:szCs w:val="24"/>
        </w:rPr>
        <w:lastRenderedPageBreak/>
        <w:t xml:space="preserve">ρους κατευθύνσεις και στόχους, πρέπει να ανοίξει εθνικό διάλογο μετά. Όποιος δεν θέλει να ζυμώσει, δηλαδή, δέκα μέρες κοσκινίζει, </w:t>
      </w:r>
      <w:r>
        <w:rPr>
          <w:rFonts w:eastAsia="Times New Roman" w:cs="Times New Roman"/>
          <w:szCs w:val="24"/>
        </w:rPr>
        <w:t>λέει ο λαός μας και πολύ σωστά και έχει απόλυτο δίκιο.</w:t>
      </w:r>
    </w:p>
    <w:p w14:paraId="619F8ED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Κυβέρνηση ΣΥΡΙΖΑ κάνει λόγο, επίσης, για σύσταση επιστημονικής επιτροπής από διεθνολόγους, πανεπιστημιακούς, οικονομολόγους, νομικούς, Έλληνες και ξένους, για να συντάξουν πόρισμα με βάση την απόφαση</w:t>
      </w:r>
      <w:r>
        <w:rPr>
          <w:rFonts w:eastAsia="Times New Roman" w:cs="Times New Roman"/>
          <w:szCs w:val="24"/>
        </w:rPr>
        <w:t xml:space="preserve"> της Χάγης του 2012 και την απόφαση του Συνταγματικού Δικαστηρίου της Ιταλίας του 2014. Όσο για τις αποζημιώσεις προς τα θύματα και τους συγγενείς τους, οι οφειλές και οι αποζημιώσεις της Γερμανίας προς αυτούς θεωρούνται ιδιωτικές απαιτήσεις και δεν συμψηφ</w:t>
      </w:r>
      <w:r>
        <w:rPr>
          <w:rFonts w:eastAsia="Times New Roman" w:cs="Times New Roman"/>
          <w:szCs w:val="24"/>
        </w:rPr>
        <w:t xml:space="preserve">ίζονται με άλλες απαιτήσεις της Ελλάδας κατά της Γερμανίας. </w:t>
      </w:r>
    </w:p>
    <w:p w14:paraId="619F8ED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Εμείς λέμε ξεκάθαρα ότι σε περίπτωση διακρατικών διαπραγματεύσεων Ελλάδας - Γερμανίας πρέπει να υπάρξει φροντίδα και έλεγχος, ώστε σε περίπτωση διεκδίκησης να μην παρακαμφθούν οι απαιτήσεις χρημα</w:t>
      </w:r>
      <w:r>
        <w:rPr>
          <w:rFonts w:eastAsia="Times New Roman" w:cs="Times New Roman"/>
          <w:szCs w:val="24"/>
        </w:rPr>
        <w:t>τικής αποζημίωσης των θυμά</w:t>
      </w:r>
      <w:r>
        <w:rPr>
          <w:rFonts w:eastAsia="Times New Roman" w:cs="Times New Roman"/>
          <w:szCs w:val="24"/>
        </w:rPr>
        <w:lastRenderedPageBreak/>
        <w:t>των και των οικογενειών τους. Βέβαια, για να μην κοροϊδευόμαστε, δεν έχουν αποφασιστεί ακόμα ούτε καν οι διακρατικές διαπραγματεύσεις Ελλάδας - Γερμανίας για τις επανορθώσεις.</w:t>
      </w:r>
    </w:p>
    <w:p w14:paraId="619F8ED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Κυβέρνηση ουσιαστικά κάνει πλάτες στην άρνηση της Γε</w:t>
      </w:r>
      <w:r>
        <w:rPr>
          <w:rFonts w:eastAsia="Times New Roman" w:cs="Times New Roman"/>
          <w:szCs w:val="24"/>
        </w:rPr>
        <w:t>ρμανίας να πληρώσει τις οφειλές, η οποία Γερμανία θεωρεί ότι το θέμα και νομικά έχει λήξει και επιδιώκει να αμβλύνει έως και να καταστήσει ανενεργή κάθε πρωτοβουλία και δράση διεκδίκησης των επανορθώσεων, είτε αυτές αφορούν το κατοχικό δάνειο και τις κατασ</w:t>
      </w:r>
      <w:r>
        <w:rPr>
          <w:rFonts w:eastAsia="Times New Roman" w:cs="Times New Roman"/>
          <w:szCs w:val="24"/>
        </w:rPr>
        <w:t>τροφές στην Ελλάδα είτε τις οικογένειες που ξεκληρίστηκαν στα ολοκαυτώματα στις μαρτυρικές πόλεις και τα χωριά μας. Και η Κυβέρνηση συμπράττει έτσι στον τρόπο με τον οποίο η Γερμανία προσπαθεί να αντιπαρέλθει την υποχρέωση να πληρώσει τις οφειλές της για τ</w:t>
      </w:r>
      <w:r>
        <w:rPr>
          <w:rFonts w:eastAsia="Times New Roman" w:cs="Times New Roman"/>
          <w:szCs w:val="24"/>
        </w:rPr>
        <w:t xml:space="preserve">ις καταστροφές και τα εγκλήματά της στην Ελλάδα κατά τον Β΄ Παγκόσμιο </w:t>
      </w:r>
      <w:r>
        <w:rPr>
          <w:rFonts w:eastAsia="Times New Roman" w:cs="Times New Roman"/>
          <w:szCs w:val="24"/>
        </w:rPr>
        <w:t>Π</w:t>
      </w:r>
      <w:r>
        <w:rPr>
          <w:rFonts w:eastAsia="Times New Roman" w:cs="Times New Roman"/>
          <w:szCs w:val="24"/>
        </w:rPr>
        <w:t>όλεμο, δίνοντας κάποια «ψίχουλα» – κοροϊδία μέσω του Ελληνογερμανικού Ταμείου για το Μέλλον.</w:t>
      </w:r>
    </w:p>
    <w:p w14:paraId="619F8ED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Αυτό το ταμείο είναι δημιούργημα του Υπουργείου Εξωτερικών της Γερμανίας, όπως όλοι γνωρίζουμε, με σκοπό τη χρηματοδότηση συγκεκριμένων δράσεων σε μαρτυρικές πόλεις και </w:t>
      </w:r>
      <w:r>
        <w:rPr>
          <w:rFonts w:eastAsia="Times New Roman" w:cs="Times New Roman"/>
          <w:szCs w:val="24"/>
        </w:rPr>
        <w:lastRenderedPageBreak/>
        <w:t xml:space="preserve">χωριά. Λένε μάλιστα ότι η Γερμανία και η Ελλάδα πρέπει να επεξεργαστούν μαζί την κοινή </w:t>
      </w:r>
      <w:r>
        <w:rPr>
          <w:rFonts w:eastAsia="Times New Roman" w:cs="Times New Roman"/>
          <w:szCs w:val="24"/>
        </w:rPr>
        <w:t>τους ιστορία των τελευταίων διακοσίων ετών, με σκοπό μια κοινή ελληνογερμανική ιστορική μνήμη και συνείδηση για τα εγκλήματα πολέμου των ναζί που διαπράχθηκαν στην Ελλάδα. Σχεδιάζουν διάφορα, επιστημονικά συμπόσια, ερευνητικά προγράμματα γι’ αυτόν τον σκοπ</w:t>
      </w:r>
      <w:r>
        <w:rPr>
          <w:rFonts w:eastAsia="Times New Roman" w:cs="Times New Roman"/>
          <w:szCs w:val="24"/>
        </w:rPr>
        <w:t>ό.</w:t>
      </w:r>
    </w:p>
    <w:p w14:paraId="619F8ED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Στην ίδια ρότα το γερμανικό κράτος προχώρησε και στη δημιουργία Ελληνογερμανικού Ιδρύματος Νεολαίας που χρηματοδοτείται με ισόποση συμμετοχή των δύο χωρών. Για να δούμε μερικές ενδεικτικές δράσεις του Ελληνογερμανικού Ταμείου για το Μέλλον, που δείχνουν</w:t>
      </w:r>
      <w:r>
        <w:rPr>
          <w:rFonts w:eastAsia="Times New Roman" w:cs="Times New Roman"/>
          <w:szCs w:val="24"/>
        </w:rPr>
        <w:t xml:space="preserve"> και τους σκοπούς των ενεργειών του: Θεματικό ταξίδι για νέους και εκπροσώπους νεολαίας από μαρτυρικούς δήμους κόστους 46 χιλιάδων ευρώ. Θεματικό ταξίδι για παράγοντες από τον πολιτιστικό χώρο κόστους 33 χιλιάδων και κάτι ευρώ. Συναυλίες με τραγούδια για τ</w:t>
      </w:r>
      <w:r>
        <w:rPr>
          <w:rFonts w:eastAsia="Times New Roman" w:cs="Times New Roman"/>
          <w:szCs w:val="24"/>
        </w:rPr>
        <w:t xml:space="preserve">ο Κομμένο Άρτας κόστους 33 χιλιάδων ευρώ. Εκσυγχρονισμός Χιονοδρομικού Κέντρου Καλαβρύτων κόστους 31 χιλιάδων ευρώ. Από το «Ίδρυμα Φρίντριχ Έμπερτ» έκθεση για την ιστορική πολιτική εκτίμηση της </w:t>
      </w:r>
      <w:r>
        <w:rPr>
          <w:rFonts w:eastAsia="Times New Roman" w:cs="Times New Roman"/>
          <w:szCs w:val="24"/>
        </w:rPr>
        <w:lastRenderedPageBreak/>
        <w:t xml:space="preserve">αντίστασης κατά της ελληνικής στρατιωτικής δικτατορίας 1967 – </w:t>
      </w:r>
      <w:r>
        <w:rPr>
          <w:rFonts w:eastAsia="Times New Roman" w:cs="Times New Roman"/>
          <w:szCs w:val="24"/>
        </w:rPr>
        <w:t>1974, κόστους 100 χιλιάδων ευρώ.</w:t>
      </w:r>
    </w:p>
    <w:p w14:paraId="619F8ED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Με αυτές τις δράσεις, όμως, δεν επιχειρείται μόνο να θαφτεί η πραγματική διεκδίκηση των γερμανικών αποζημιώσεων. Επιχειρείται και κάτι ακόμα: το ξαναγράψιμο της Ιστορίας στα μέτρα του ιμπεριαλισμού, αναθεωρώντας, διαστρεβλώ</w:t>
      </w:r>
      <w:r>
        <w:rPr>
          <w:rFonts w:eastAsia="Times New Roman" w:cs="Times New Roman"/>
          <w:szCs w:val="24"/>
        </w:rPr>
        <w:t xml:space="preserve">νοντας την Ιστορία, για να υπηρετεί καλύτερα τα συμφέροντα συνολικά της Ευρωπαϊκής Ένωσης και ειδικά της Γερμανίας. </w:t>
      </w:r>
    </w:p>
    <w:p w14:paraId="619F8ED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Εκτός από το Ελληνογερμανικό Ταμείο για το Μέλλον εμφανίστηκε προσφάτως και ένα σωματείο Γερμανών, το οποίο δρα για να γλιτώσει το γερμανικ</w:t>
      </w:r>
      <w:r>
        <w:rPr>
          <w:rFonts w:eastAsia="Times New Roman" w:cs="Times New Roman"/>
          <w:szCs w:val="24"/>
        </w:rPr>
        <w:t>ό κράτος από τις πολεμικές επανορθώσεις - αποζημιώσεις. Αυτοαποκαλείται μάλιστα «Σεβασμός για την Ελλάδα». Όπως λένε οι ίδιοι, δραστηριοποιούνται στην Ελλάδα στον χώρο της υποστήριξης προσφύγων, της κλιματικής προστασίας και των ομάδων αυτοβοηθείας. Πρόκει</w:t>
      </w:r>
      <w:r>
        <w:rPr>
          <w:rFonts w:eastAsia="Times New Roman" w:cs="Times New Roman"/>
          <w:szCs w:val="24"/>
        </w:rPr>
        <w:t xml:space="preserve">ται για Βουλευτές του </w:t>
      </w:r>
      <w:r>
        <w:rPr>
          <w:rFonts w:eastAsia="Times New Roman" w:cs="Times New Roman"/>
          <w:szCs w:val="24"/>
          <w:lang w:val="en-US"/>
        </w:rPr>
        <w:t>SPD</w:t>
      </w:r>
      <w:r w:rsidRPr="0027202D">
        <w:rPr>
          <w:rFonts w:eastAsia="Times New Roman" w:cs="Times New Roman"/>
          <w:szCs w:val="24"/>
        </w:rPr>
        <w:t xml:space="preserve">, της </w:t>
      </w:r>
      <w:r>
        <w:rPr>
          <w:rFonts w:eastAsia="Times New Roman" w:cs="Times New Roman"/>
          <w:szCs w:val="24"/>
          <w:lang w:val="en-US"/>
        </w:rPr>
        <w:t>Die</w:t>
      </w:r>
      <w:r w:rsidRPr="0027202D">
        <w:rPr>
          <w:rFonts w:eastAsia="Times New Roman" w:cs="Times New Roman"/>
          <w:szCs w:val="24"/>
        </w:rPr>
        <w:t xml:space="preserve"> </w:t>
      </w:r>
      <w:r>
        <w:rPr>
          <w:rFonts w:eastAsia="Times New Roman" w:cs="Times New Roman"/>
          <w:szCs w:val="24"/>
          <w:lang w:val="en-US"/>
        </w:rPr>
        <w:t>Lienke</w:t>
      </w:r>
      <w:r>
        <w:rPr>
          <w:rFonts w:eastAsia="Times New Roman" w:cs="Times New Roman"/>
          <w:szCs w:val="24"/>
        </w:rPr>
        <w:t xml:space="preserve">, των Πρασίνων της Γερμανίας, διαφόρων καθηγητών, καλλιτεχνών και διανοουμένων. Όλοι τους είναι φίλοι, ομοϊδεάτες του ΣΥΡΙΖΑ, σοσιαλδημοκράτες και αριστερούληδες δήθεν ή μπορεί και ναι, θιασώτες των </w:t>
      </w:r>
      <w:r>
        <w:rPr>
          <w:rFonts w:eastAsia="Times New Roman" w:cs="Times New Roman"/>
          <w:szCs w:val="24"/>
        </w:rPr>
        <w:lastRenderedPageBreak/>
        <w:t>αντιλαϊκών μνημο</w:t>
      </w:r>
      <w:r>
        <w:rPr>
          <w:rFonts w:eastAsia="Times New Roman" w:cs="Times New Roman"/>
          <w:szCs w:val="24"/>
        </w:rPr>
        <w:t xml:space="preserve">νίων, του γνωστού ευρωατλαντισμού, των επεμβάσεων και της χειραγώγησης των λαών, οι οποίοι χέρι χέρι με τους νεοφιλελεύθερους και τους ακροδεξιούς ματώνουν τους λαούς της Ευρώπης, με τον ελληνικό λαό ένα από τα μεγαλύτερα θύματα, τουλάχιστον την τελευταία </w:t>
      </w:r>
      <w:r>
        <w:rPr>
          <w:rFonts w:eastAsia="Times New Roman" w:cs="Times New Roman"/>
          <w:szCs w:val="24"/>
        </w:rPr>
        <w:t xml:space="preserve">δεκαετία, για να μην πάμε και πιο πριν. Και μάλιστα όλοι αυτοί κάνουν και ένα κάλεσμα με τίτλο «Γερμανική ευθύνη για τον πόλεμο και υποχρεώσεις έναντι της Ελλάδας». </w:t>
      </w:r>
    </w:p>
    <w:p w14:paraId="619F8ED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Θα περίμενε ο καθένας, με βάση όσα λένε οι ίδιοι για τις υποχρεώσεις της Γερμανίας από τον</w:t>
      </w:r>
      <w:r>
        <w:rPr>
          <w:rFonts w:eastAsia="Times New Roman" w:cs="Times New Roman"/>
          <w:szCs w:val="24"/>
        </w:rPr>
        <w:t xml:space="preserve"> πόλεμο, τουλάχιστον τη στήριξή τους στις διεκδικήσεις των επανορθώσεων - αποζημιώσεων πολλών δισεκατομμυρίων ευρώ, γιατί η Διακομματική Επιτροπή της Βουλής στο </w:t>
      </w:r>
      <w:r>
        <w:rPr>
          <w:rFonts w:eastAsia="Times New Roman" w:cs="Times New Roman"/>
          <w:szCs w:val="24"/>
        </w:rPr>
        <w:t>π</w:t>
      </w:r>
      <w:r>
        <w:rPr>
          <w:rFonts w:eastAsia="Times New Roman" w:cs="Times New Roman"/>
          <w:szCs w:val="24"/>
        </w:rPr>
        <w:t xml:space="preserve">όρισμά της υπολογίζει 309,5 δισεκατομμύρια για τη ναζιστική κατοχή και το φτάνει μέχρι σχεδόν </w:t>
      </w:r>
      <w:r>
        <w:rPr>
          <w:rFonts w:eastAsia="Times New Roman" w:cs="Times New Roman"/>
          <w:szCs w:val="24"/>
        </w:rPr>
        <w:t xml:space="preserve">400 δισεκατομμύρια με τα χρέη για τις αποζημιώσεις των ξεχωριστών κατά περίπτωση θυμάτων. </w:t>
      </w:r>
    </w:p>
    <w:p w14:paraId="619F8EE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Όλοι αυτοί, όμως, έχουν βαλθεί μόνο να ξελασπώσουν το γερμανικό κράτος από τις τεράστιες υποχρεώσεις του και τις οφειλές του απέναντι στην Ελλάδα. Ας ελπίσουμε όχι σ</w:t>
      </w:r>
      <w:r>
        <w:rPr>
          <w:rFonts w:eastAsia="Times New Roman" w:cs="Times New Roman"/>
          <w:szCs w:val="24"/>
        </w:rPr>
        <w:t>ε συνεργασία με τον ΣΥΡΙΖΑ, γιατί όλα τα περιμένουμε πλέον από εσάς.</w:t>
      </w:r>
    </w:p>
    <w:p w14:paraId="619F8EE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Γι’ αυτήν, λοιπόν, την περιβόητη γερμανική ευθύνη για τον πόλεμο και τις υποχρεώσεις έναντι της Ελλάδας, για τις οποίες μιλούν οι φιλέλληνες αυτοί Γερμανοί, μας εξηγούν επιπλέον και προτε</w:t>
      </w:r>
      <w:r>
        <w:rPr>
          <w:rFonts w:eastAsia="Times New Roman" w:cs="Times New Roman"/>
          <w:szCs w:val="24"/>
        </w:rPr>
        <w:t xml:space="preserve">ίνουν για επανορθώσεις και αποζημιώσεις να αποδοθεί μόλις το 3% απ’ ό,τι προβλέπει το ίδιο το </w:t>
      </w:r>
      <w:r>
        <w:rPr>
          <w:rFonts w:eastAsia="Times New Roman" w:cs="Times New Roman"/>
          <w:szCs w:val="24"/>
        </w:rPr>
        <w:t>π</w:t>
      </w:r>
      <w:r>
        <w:rPr>
          <w:rFonts w:eastAsia="Times New Roman" w:cs="Times New Roman"/>
          <w:szCs w:val="24"/>
        </w:rPr>
        <w:t>όρισμα της Διακομματικής Επιτροπής που φέρνετε σήμερα για έγκριση. Και αυτά να δοθούν, όπως λένε, για τη δημιουργία ταμείου για τη βιώσιμη ανάπτυξη της υπαίθρου,</w:t>
      </w:r>
      <w:r>
        <w:rPr>
          <w:rFonts w:eastAsia="Times New Roman" w:cs="Times New Roman"/>
          <w:szCs w:val="24"/>
        </w:rPr>
        <w:t xml:space="preserve"> για το αναγκαστικό κατοχικό δάνειο, για τα λύτρα που καταβλήθηκαν για την απαλλαγή των Εβραίων της Θεσσαλονίκης από τα καταναγκαστικά έργα. Τόσο κουβαρντάδες είναι! Και αυτό αφορά και κάποιους εδώ μέσα από τον ΣΥΡΙΖΑ που γελάτε.</w:t>
      </w:r>
    </w:p>
    <w:p w14:paraId="619F8EE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Κυρίες και κύριοι, το ΚΚΕ,</w:t>
      </w:r>
      <w:r>
        <w:rPr>
          <w:rFonts w:eastAsia="Times New Roman" w:cs="Times New Roman"/>
          <w:szCs w:val="24"/>
        </w:rPr>
        <w:t xml:space="preserve"> ο αιμοδότης, ο καθοδηγητής, ο νους και η ψυχή των αγώνων του λαού και της νεολαίας μας στη ναζιστική κατοχή, που μέσα από το ΕΑΜ, τον ΕΛ</w:t>
      </w:r>
      <w:r>
        <w:rPr>
          <w:rFonts w:eastAsia="Times New Roman" w:cs="Times New Roman"/>
          <w:szCs w:val="24"/>
        </w:rPr>
        <w:t>.</w:t>
      </w:r>
      <w:r>
        <w:rPr>
          <w:rFonts w:eastAsia="Times New Roman" w:cs="Times New Roman"/>
          <w:szCs w:val="24"/>
        </w:rPr>
        <w:t>ΑΣ</w:t>
      </w:r>
      <w:r>
        <w:rPr>
          <w:rFonts w:eastAsia="Times New Roman" w:cs="Times New Roman"/>
          <w:szCs w:val="24"/>
        </w:rPr>
        <w:t>.</w:t>
      </w:r>
      <w:r>
        <w:rPr>
          <w:rFonts w:eastAsia="Times New Roman" w:cs="Times New Roman"/>
          <w:szCs w:val="24"/>
        </w:rPr>
        <w:t xml:space="preserve">, την ΕΠΟΝ </w:t>
      </w:r>
      <w:r>
        <w:rPr>
          <w:rFonts w:eastAsia="Times New Roman" w:cs="Times New Roman"/>
          <w:szCs w:val="24"/>
        </w:rPr>
        <w:lastRenderedPageBreak/>
        <w:t>αγωνίστηκε νικηφόρα ενάντια στις φασιστικές ορδές, ανέδειξε διαχρονικά και συνεχίζει να αναδεικνύει πολύ</w:t>
      </w:r>
      <w:r>
        <w:rPr>
          <w:rFonts w:eastAsia="Times New Roman" w:cs="Times New Roman"/>
          <w:szCs w:val="24"/>
        </w:rPr>
        <w:t xml:space="preserve">μορφα το ζήτημα της διεκδίκησης των αποζημιώσεων και επανορθώσεων από τη Γερμανία, με αλλεπάλληλες πολύμορφες παρεμβάσεις στο </w:t>
      </w:r>
      <w:r>
        <w:rPr>
          <w:rFonts w:eastAsia="Times New Roman" w:cs="Times New Roman"/>
          <w:szCs w:val="24"/>
        </w:rPr>
        <w:t>ε</w:t>
      </w:r>
      <w:r>
        <w:rPr>
          <w:rFonts w:eastAsia="Times New Roman" w:cs="Times New Roman"/>
          <w:szCs w:val="24"/>
        </w:rPr>
        <w:t xml:space="preserve">λληνικό Κοινοβούλιο και στο Ευρωκοινοβούλιο, με επιστολές στους προέδρους και τους καγκελαρίους της Γερμανίας, με κοινή επιστολή </w:t>
      </w:r>
      <w:r>
        <w:rPr>
          <w:rFonts w:eastAsia="Times New Roman" w:cs="Times New Roman"/>
          <w:szCs w:val="24"/>
        </w:rPr>
        <w:t>της ευρωκοινοβουλευτικής ομάδας και της Πανελλήνιας Ένωσης Αγωνιστών Εθνικής Αντίστασης προς τη Σύνοδο Κορυφής της Ευρωπαϊκής Ένωσης και τις μόνιμες αντιπροσωπείες των κρατών</w:t>
      </w:r>
      <w:r>
        <w:rPr>
          <w:rFonts w:eastAsia="Times New Roman" w:cs="Times New Roman"/>
          <w:szCs w:val="24"/>
        </w:rPr>
        <w:t>-</w:t>
      </w:r>
      <w:r>
        <w:rPr>
          <w:rFonts w:eastAsia="Times New Roman" w:cs="Times New Roman"/>
          <w:szCs w:val="24"/>
        </w:rPr>
        <w:t>μελών της, προς τον Πρόεδρο του Ευρωπαϊκού Κοινοβουλίου και τις πρεσβείες των κρα</w:t>
      </w:r>
      <w:r>
        <w:rPr>
          <w:rFonts w:eastAsia="Times New Roman" w:cs="Times New Roman"/>
          <w:szCs w:val="24"/>
        </w:rPr>
        <w:t>τών</w:t>
      </w:r>
      <w:r>
        <w:rPr>
          <w:rFonts w:eastAsia="Times New Roman" w:cs="Times New Roman"/>
          <w:szCs w:val="24"/>
        </w:rPr>
        <w:t>-</w:t>
      </w:r>
      <w:r>
        <w:rPr>
          <w:rFonts w:eastAsia="Times New Roman" w:cs="Times New Roman"/>
          <w:szCs w:val="24"/>
        </w:rPr>
        <w:t>μελών της Ευρωπαϊκής Ένωσης στην Ελλάδα, με κοινή αναφορά με την ΠΕΑΕΑ -Δημοκρατικού Στρατού Ελλάδας στην Επιτροπή Αναφορών του Ευρωκοινοβουλίου.</w:t>
      </w:r>
    </w:p>
    <w:p w14:paraId="619F8EE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Η </w:t>
      </w:r>
      <w:r w:rsidRPr="001866BC">
        <w:rPr>
          <w:rFonts w:eastAsia="Times New Roman" w:cs="Times New Roman"/>
          <w:szCs w:val="24"/>
        </w:rPr>
        <w:t>Κυβέρνηση</w:t>
      </w:r>
      <w:r>
        <w:rPr>
          <w:rFonts w:eastAsia="Times New Roman" w:cs="Times New Roman"/>
          <w:szCs w:val="24"/>
        </w:rPr>
        <w:t xml:space="preserve"> ΣΥΡΙΖΑ αρνήθηκε να τα στηρίξει. Το Ευρωκοινοβούλιο και η Ευρωπαϊκή Ένωση που αποδεδειγμένα στρ</w:t>
      </w:r>
      <w:r>
        <w:rPr>
          <w:rFonts w:eastAsia="Times New Roman" w:cs="Times New Roman"/>
          <w:szCs w:val="24"/>
        </w:rPr>
        <w:t xml:space="preserve">έφονται κατά των λαϊκών συμφερόντων, κινήθηκαν κατά των δίκαιων διεκδικήσεων του λαού μας από τη Γερμανία για τις πολεμικές επανορθώσεις. </w:t>
      </w:r>
    </w:p>
    <w:p w14:paraId="619F8EE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Είναι χαρακτηριστικό ότι ο Πρόεδρος της Ευρωπαϊκής Επιτροπής, ο κ. Γιούνκερ, απάντησε στην επιστολή της ευρωκοινοβουλ</w:t>
      </w:r>
      <w:r>
        <w:rPr>
          <w:rFonts w:eastAsia="Times New Roman" w:cs="Times New Roman"/>
          <w:szCs w:val="24"/>
        </w:rPr>
        <w:t xml:space="preserve">ευτικής ομάδας του ΚΚΕ στην Κομισιόν ότι το ζήτημα της διεκδίκησης των πολεμικών αποζημιώσεων και επανορθώσεων από τη Γερμανία δεν εμπίπτει στις αρμοδιότητες της Ευρωπαϊκής Ένωσης.  </w:t>
      </w:r>
    </w:p>
    <w:p w14:paraId="619F8EE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Το ίδιο απάντησε και η Επιτροπή Αναφορών του Ευρωκοινοβουλίου. Οι πολιτικ</w:t>
      </w:r>
      <w:r>
        <w:rPr>
          <w:rFonts w:eastAsia="Times New Roman" w:cs="Times New Roman"/>
          <w:szCs w:val="24"/>
        </w:rPr>
        <w:t xml:space="preserve">ές ομάδες του Ευρωκοινοβουλίου, του λαϊκού κόμματος των σοσιαλδημοκρατών, των φιλελευθέρων, στις οποίες συμμετέχουν οι Ευρωβουλευτές της </w:t>
      </w:r>
      <w:r w:rsidRPr="00F4505F">
        <w:rPr>
          <w:rFonts w:eastAsia="Times New Roman" w:cs="Times New Roman"/>
          <w:szCs w:val="24"/>
        </w:rPr>
        <w:t>Νέας Δημοκρατίας</w:t>
      </w:r>
      <w:r>
        <w:rPr>
          <w:rFonts w:eastAsia="Times New Roman" w:cs="Times New Roman"/>
          <w:szCs w:val="24"/>
        </w:rPr>
        <w:t>, του ΠΑΣΟΚ -στους σοσιαλδημοκράτες μάλιστα τελευταία έγινε συνδαιτυμόνας και ο κ. Τσίπρας- τάχθηκαν εν</w:t>
      </w:r>
      <w:r>
        <w:rPr>
          <w:rFonts w:eastAsia="Times New Roman" w:cs="Times New Roman"/>
          <w:szCs w:val="24"/>
        </w:rPr>
        <w:t xml:space="preserve">άντια στις δίκαιες διεκδικήσεις του λαού μας για τις πολεμικές αποζημιώσεις και επανορθώσεις από τις πολεμικές καταστροφές και τα εγκλήματα των </w:t>
      </w:r>
      <w:r>
        <w:rPr>
          <w:rFonts w:eastAsia="Times New Roman" w:cs="Times New Roman"/>
          <w:szCs w:val="24"/>
        </w:rPr>
        <w:t>ν</w:t>
      </w:r>
      <w:r>
        <w:rPr>
          <w:rFonts w:eastAsia="Times New Roman" w:cs="Times New Roman"/>
          <w:szCs w:val="24"/>
        </w:rPr>
        <w:t xml:space="preserve">αζί, των κατοχικών δυνάμεων. </w:t>
      </w:r>
    </w:p>
    <w:p w14:paraId="619F8EE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Όλα αυτά αποδεικνύουν και κάτι άλλο πολύ σημαντικό, ότι δεν είναι δυνατόν να πολε</w:t>
      </w:r>
      <w:r>
        <w:rPr>
          <w:rFonts w:eastAsia="Times New Roman" w:cs="Times New Roman"/>
          <w:szCs w:val="24"/>
        </w:rPr>
        <w:t xml:space="preserve">μηθεί αποτελεσματικά ο φασισμός με τη σημαία και τις δήθεν αξίες της Ευρωπαϊκής Ένωσης που υπερασπίζεστε όλοι σας εδώ μέσα. Γιατί η Ευρωπαϊκή Ένωση </w:t>
      </w:r>
      <w:r>
        <w:rPr>
          <w:rFonts w:eastAsia="Times New Roman" w:cs="Times New Roman"/>
          <w:szCs w:val="24"/>
        </w:rPr>
        <w:lastRenderedPageBreak/>
        <w:t>είναι αυτή που πρωτοστάτησε στο ξαναγράψιμο της ιστορίας, καταργώντας την 9</w:t>
      </w:r>
      <w:r w:rsidRPr="004C1019">
        <w:rPr>
          <w:rFonts w:eastAsia="Times New Roman" w:cs="Times New Roman"/>
          <w:szCs w:val="24"/>
          <w:vertAlign w:val="superscript"/>
        </w:rPr>
        <w:t>η</w:t>
      </w:r>
      <w:r>
        <w:rPr>
          <w:rFonts w:eastAsia="Times New Roman" w:cs="Times New Roman"/>
          <w:szCs w:val="24"/>
        </w:rPr>
        <w:t xml:space="preserve"> του Μάη ως μέρα αντιφαστιστικής</w:t>
      </w:r>
      <w:r>
        <w:rPr>
          <w:rFonts w:eastAsia="Times New Roman" w:cs="Times New Roman"/>
          <w:szCs w:val="24"/>
        </w:rPr>
        <w:t xml:space="preserve"> νίκης των λαών. Είναι η Ευρωπαϊκή Ένωση που έχει κάνει τον αντικομμουνισμό και τη θεωρία των δύο άκρων επίσημη ιδεολογία της Ευρωπαϊκής Ένωσης. Είναι η Ευρωπαϊκή Ένωση που κάνει πλάτες σε αντιδραστικές κυβερνήσεις σε μία σειρά από χώρες, για να ποινικοποι</w:t>
      </w:r>
      <w:r>
        <w:rPr>
          <w:rFonts w:eastAsia="Times New Roman" w:cs="Times New Roman"/>
          <w:szCs w:val="24"/>
        </w:rPr>
        <w:t>ούν κομμουνιστικά κόμματα, τα κομμουνιστικά σύμβολα και την ιδεολογία των κομμουνιστών, την ίδια στιγμή που στήνουν και αγάλματα για τη δράση των Ες Ες στις πρώην σοσιαλιστικές χώρες της κεντρικής και ανατολικής Ευρώπης. Είναι η Ευρωπαϊκή Ένωση που στηρίζε</w:t>
      </w:r>
      <w:r>
        <w:rPr>
          <w:rFonts w:eastAsia="Times New Roman" w:cs="Times New Roman"/>
          <w:szCs w:val="24"/>
        </w:rPr>
        <w:t xml:space="preserve">ι απευθείας εγκληματικές ναζιστικές ομάδες τύπου Χρυσής Αυγής, για να προωθήσει τα γεωπολιτικά της συμφέροντα, όπως έκανε και στην Ουκρανία, όπως έκανε στις Βαλτικές Χώρες από κοινού με το ΝΑΤΟ και τις Ηνωμένες Πολιτείες. Και φυσικά, πάρα πολλά άλλα ακόμη </w:t>
      </w:r>
      <w:r>
        <w:rPr>
          <w:rFonts w:eastAsia="Times New Roman" w:cs="Times New Roman"/>
          <w:szCs w:val="24"/>
        </w:rPr>
        <w:t xml:space="preserve">που δεν έγιναν τώρα σε συνθήκες ανόδου της </w:t>
      </w:r>
      <w:r>
        <w:rPr>
          <w:rFonts w:eastAsia="Times New Roman" w:cs="Times New Roman"/>
          <w:szCs w:val="24"/>
        </w:rPr>
        <w:t>Α</w:t>
      </w:r>
      <w:r>
        <w:rPr>
          <w:rFonts w:eastAsia="Times New Roman" w:cs="Times New Roman"/>
          <w:szCs w:val="24"/>
        </w:rPr>
        <w:t xml:space="preserve">κροδεξιάς, αλλά γίνονται δυστυχώς εδώ και δεκαετίες, αποδεικνύοντας πόσο ψεύτικο, πόσο παραπλανητικό είναι αυτό που λέει ο ΣΥΡΙΖΑ, ότι δήθεν η Ευρωπαϊκή Ένωση ξεστράτισε και μπορεί μάλιστα και να </w:t>
      </w:r>
      <w:r>
        <w:rPr>
          <w:rFonts w:eastAsia="Times New Roman" w:cs="Times New Roman"/>
          <w:szCs w:val="24"/>
        </w:rPr>
        <w:lastRenderedPageBreak/>
        <w:t>διορθωθεί και απ</w:t>
      </w:r>
      <w:r>
        <w:rPr>
          <w:rFonts w:eastAsia="Times New Roman" w:cs="Times New Roman"/>
          <w:szCs w:val="24"/>
        </w:rPr>
        <w:t xml:space="preserve">οδεικνύοντας ακόμη γιατί οι θιασώτες της ιμπεριαλιστικής </w:t>
      </w:r>
      <w:r w:rsidRPr="00D15089">
        <w:rPr>
          <w:rFonts w:eastAsia="Times New Roman" w:cs="Times New Roman"/>
          <w:szCs w:val="24"/>
        </w:rPr>
        <w:t>Ευρωπαϊκής Ένωσης</w:t>
      </w:r>
      <w:r>
        <w:rPr>
          <w:rFonts w:eastAsia="Times New Roman" w:cs="Times New Roman"/>
          <w:szCs w:val="24"/>
        </w:rPr>
        <w:t xml:space="preserve"> δεν μπορεί να είναι πραγματικοί αντίπαλοι της μήτρας της </w:t>
      </w:r>
      <w:r>
        <w:rPr>
          <w:rFonts w:eastAsia="Times New Roman" w:cs="Times New Roman"/>
          <w:szCs w:val="24"/>
        </w:rPr>
        <w:t>Α</w:t>
      </w:r>
      <w:r>
        <w:rPr>
          <w:rFonts w:eastAsia="Times New Roman" w:cs="Times New Roman"/>
          <w:szCs w:val="24"/>
        </w:rPr>
        <w:t>κροδεξιάς και του φασισμού.</w:t>
      </w:r>
    </w:p>
    <w:p w14:paraId="619F8EE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Μπροστά στις εκλογές, ο λαός μας μπορεί βεβαίως να βγάλει πολιτικά συμπεράσματα για τον αντιδραστικό, αντιλαϊκό χαρακτήρα της </w:t>
      </w:r>
      <w:r w:rsidRPr="00D15089">
        <w:rPr>
          <w:rFonts w:eastAsia="Times New Roman" w:cs="Times New Roman"/>
          <w:szCs w:val="24"/>
        </w:rPr>
        <w:t>Ευρωπαϊκής Ένωσης</w:t>
      </w:r>
      <w:r>
        <w:rPr>
          <w:rFonts w:eastAsia="Times New Roman" w:cs="Times New Roman"/>
          <w:szCs w:val="24"/>
        </w:rPr>
        <w:t xml:space="preserve"> που με κάθε τρόπο προσπαθούν και πασχίζουν να εξωραΐσουν, τόσο η </w:t>
      </w:r>
      <w:r w:rsidRPr="001866BC">
        <w:rPr>
          <w:rFonts w:eastAsia="Times New Roman" w:cs="Times New Roman"/>
          <w:szCs w:val="24"/>
        </w:rPr>
        <w:t>Κυβέρνηση</w:t>
      </w:r>
      <w:r>
        <w:rPr>
          <w:rFonts w:eastAsia="Times New Roman" w:cs="Times New Roman"/>
          <w:szCs w:val="24"/>
        </w:rPr>
        <w:t xml:space="preserve"> ΣΥΡΙΖΑ όσο και τα άλλα κόμματα, και α</w:t>
      </w:r>
      <w:r>
        <w:rPr>
          <w:rFonts w:eastAsia="Times New Roman" w:cs="Times New Roman"/>
          <w:szCs w:val="24"/>
        </w:rPr>
        <w:t xml:space="preserve">πό την αρνητική θέση της </w:t>
      </w:r>
      <w:r w:rsidRPr="00D15089">
        <w:rPr>
          <w:rFonts w:eastAsia="Times New Roman" w:cs="Times New Roman"/>
          <w:szCs w:val="24"/>
        </w:rPr>
        <w:t>Ευρωπαϊκής Ένωσης</w:t>
      </w:r>
      <w:r>
        <w:rPr>
          <w:rFonts w:eastAsia="Times New Roman" w:cs="Times New Roman"/>
          <w:szCs w:val="24"/>
        </w:rPr>
        <w:t xml:space="preserve"> να βγάλει συμπεράσματα στο δίκαιο αυτό αίτημα του λαού μας, για να πληρώσει επιτέλους η Γερμανία τις πολεμικές επανορθώσεις. </w:t>
      </w:r>
    </w:p>
    <w:p w14:paraId="619F8EE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Το θέμα των γερμανικών αποζημιώσεων και επανορθώσεων πρέπει να αποτελέσει, κατά την άπο</w:t>
      </w:r>
      <w:r>
        <w:rPr>
          <w:rFonts w:eastAsia="Times New Roman" w:cs="Times New Roman"/>
          <w:szCs w:val="24"/>
        </w:rPr>
        <w:t xml:space="preserve">ψή μας, και κριτήριο ψήφου ενάντια στην </w:t>
      </w:r>
      <w:r w:rsidRPr="002367B4">
        <w:rPr>
          <w:rFonts w:eastAsia="Times New Roman" w:cs="Times New Roman"/>
          <w:szCs w:val="24"/>
        </w:rPr>
        <w:t>Ευρωπαϊκή Ένωση</w:t>
      </w:r>
      <w:r>
        <w:rPr>
          <w:rFonts w:eastAsia="Times New Roman" w:cs="Times New Roman"/>
          <w:szCs w:val="24"/>
        </w:rPr>
        <w:t xml:space="preserve"> και τα κόμματα που τη στηρίζουν. Το ΚΚΕ απευθύνεται κυρίως, όμως, στους λαϊκούς ανθρώπους και ιδιαίτερα στους αγωνιστές της ΕΑΜικής Εθνικής Αντίστασης, του Δημοκρατικού Στρατού, στους πολιτικούς πρόσφ</w:t>
      </w:r>
      <w:r>
        <w:rPr>
          <w:rFonts w:eastAsia="Times New Roman" w:cs="Times New Roman"/>
          <w:szCs w:val="24"/>
        </w:rPr>
        <w:t xml:space="preserve">υγες, στους απογόνους τους, στις οικογένειές τους. Καλεί σε </w:t>
      </w:r>
      <w:r>
        <w:rPr>
          <w:rFonts w:eastAsia="Times New Roman" w:cs="Times New Roman"/>
          <w:szCs w:val="24"/>
        </w:rPr>
        <w:lastRenderedPageBreak/>
        <w:t>συμπόρευση για τη διεκδίκηση των γερμανικών πολεμικών αποζημιώσεων και επανορθώσεων. Να ενισχύσουν ιδιαίτερα αποφασιστικά το ΚΚΕ, που είναι το μοναδικό κόμμα που προβάλλει και διεκδικεί με κάθε πρ</w:t>
      </w:r>
      <w:r>
        <w:rPr>
          <w:rFonts w:eastAsia="Times New Roman" w:cs="Times New Roman"/>
          <w:szCs w:val="24"/>
        </w:rPr>
        <w:t xml:space="preserve">όσφορο μέσο και καλεί τον λαό σε δράση για τη διεκδίκηση όλων των γερμανικών χρεών απέναντι στην Ελλάδα. </w:t>
      </w:r>
    </w:p>
    <w:p w14:paraId="619F8EE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Το ΚΚΕ είναι ο μόνος πραγματικός εχθρός της ιμπεριαλιστικής </w:t>
      </w:r>
      <w:r w:rsidRPr="00D15089">
        <w:rPr>
          <w:rFonts w:eastAsia="Times New Roman" w:cs="Times New Roman"/>
          <w:szCs w:val="24"/>
        </w:rPr>
        <w:t>Ευρωπαϊκής Ένωσης</w:t>
      </w:r>
      <w:r>
        <w:rPr>
          <w:rFonts w:eastAsia="Times New Roman" w:cs="Times New Roman"/>
          <w:szCs w:val="24"/>
        </w:rPr>
        <w:t>, που τέτοια ήταν από τη γέννησή της. Παλεύει με συνέπεια ενάντια στις κα</w:t>
      </w:r>
      <w:r>
        <w:rPr>
          <w:rFonts w:eastAsia="Times New Roman" w:cs="Times New Roman"/>
          <w:szCs w:val="24"/>
        </w:rPr>
        <w:t>τευθύνσεις της, παλεύει για την καταδίκη της Ευρωπαϊκής Ένωσης της φτώχειας, της ανεργίας, των πολέμων. Με ισχυρό ΚΚΕ μπορούμε ακόμα περισσότερο να δυναμώσουμε και τη λαϊκή διεκδικητική πάλη για τις γερμανικές αποζημιώσεις και επανορθώσεις.</w:t>
      </w:r>
    </w:p>
    <w:p w14:paraId="619F8EEA" w14:textId="77777777" w:rsidR="00F246CC" w:rsidRDefault="005B5D49">
      <w:pPr>
        <w:spacing w:line="600" w:lineRule="auto"/>
        <w:ind w:firstLine="539"/>
        <w:jc w:val="both"/>
        <w:rPr>
          <w:rFonts w:eastAsia="Times New Roman" w:cs="Times New Roman"/>
          <w:szCs w:val="24"/>
        </w:rPr>
      </w:pPr>
      <w:r>
        <w:rPr>
          <w:rFonts w:eastAsia="Times New Roman" w:cs="Times New Roman"/>
          <w:szCs w:val="24"/>
        </w:rPr>
        <w:t xml:space="preserve">Σας ευχαριστώ  </w:t>
      </w:r>
    </w:p>
    <w:p w14:paraId="619F8EEB" w14:textId="77777777" w:rsidR="00F246CC" w:rsidRDefault="005B5D49">
      <w:pPr>
        <w:spacing w:line="600" w:lineRule="auto"/>
        <w:ind w:firstLine="720"/>
        <w:jc w:val="both"/>
        <w:rPr>
          <w:rFonts w:eastAsia="Times New Roman"/>
          <w:szCs w:val="24"/>
        </w:rPr>
      </w:pPr>
      <w:r w:rsidRPr="00340CE1">
        <w:rPr>
          <w:rFonts w:eastAsia="Times New Roman" w:cs="Times New Roman"/>
          <w:b/>
          <w:szCs w:val="24"/>
        </w:rPr>
        <w:t>ΠΡΟ</w:t>
      </w:r>
      <w:r>
        <w:rPr>
          <w:rFonts w:eastAsia="Times New Roman" w:cs="Times New Roman"/>
          <w:b/>
          <w:szCs w:val="24"/>
        </w:rPr>
        <w:t>Ε</w:t>
      </w:r>
      <w:r w:rsidRPr="00340CE1">
        <w:rPr>
          <w:rFonts w:eastAsia="Times New Roman" w:cs="Times New Roman"/>
          <w:b/>
          <w:szCs w:val="24"/>
        </w:rPr>
        <w:t xml:space="preserve">ΔΡΕΥΩΝ (Γεώργιος Βαρεμένος): </w:t>
      </w:r>
      <w:r>
        <w:rPr>
          <w:rFonts w:eastAsia="Times New Roman" w:cs="Times New Roman"/>
          <w:szCs w:val="24"/>
        </w:rPr>
        <w:t xml:space="preserve">Κυρίες και κύριοι συνάδελφοι, έχω την τιμή </w:t>
      </w:r>
      <w:r w:rsidRPr="00CC005E">
        <w:rPr>
          <w:rFonts w:eastAsia="Times New Roman"/>
          <w:szCs w:val="24"/>
        </w:rPr>
        <w:t xml:space="preserve">να ανακοινώσω στο Σώμα ότι τη συνεδρίασή μας παρακολουθούν από τα άνω δυτικά θεωρεία, αφού προηγουμένως ξεναγήθηκαν </w:t>
      </w:r>
      <w:r>
        <w:rPr>
          <w:rFonts w:eastAsia="Times New Roman"/>
          <w:szCs w:val="24"/>
        </w:rPr>
        <w:t xml:space="preserve">στην έκθεση της αίθουσας </w:t>
      </w:r>
      <w:r>
        <w:rPr>
          <w:rFonts w:eastAsia="Times New Roman"/>
          <w:szCs w:val="24"/>
        </w:rPr>
        <w:lastRenderedPageBreak/>
        <w:t>«ΕΛΕΥΘΕΡΙΟΣ ΒΕΝΙΖΕΛΟΣ» και ενημερώθηκα</w:t>
      </w:r>
      <w:r>
        <w:rPr>
          <w:rFonts w:eastAsia="Times New Roman"/>
          <w:szCs w:val="24"/>
        </w:rPr>
        <w:t xml:space="preserve">ν για την ιστορία του κτηρίου και τον τρόπο οργάνωσης και λειτουργίας της Βουλής, τριάντα πέντε </w:t>
      </w:r>
      <w:r w:rsidRPr="00CC005E">
        <w:rPr>
          <w:rFonts w:eastAsia="Times New Roman"/>
          <w:szCs w:val="24"/>
        </w:rPr>
        <w:t xml:space="preserve">μαθήτριες και μαθητές και </w:t>
      </w:r>
      <w:r>
        <w:rPr>
          <w:rFonts w:eastAsia="Times New Roman"/>
          <w:szCs w:val="24"/>
        </w:rPr>
        <w:t xml:space="preserve">επτά εκπαιδευτικοί </w:t>
      </w:r>
      <w:r w:rsidRPr="00CC005E">
        <w:rPr>
          <w:rFonts w:eastAsia="Times New Roman"/>
          <w:szCs w:val="24"/>
        </w:rPr>
        <w:t xml:space="preserve">συνοδοί </w:t>
      </w:r>
      <w:r>
        <w:rPr>
          <w:rFonts w:eastAsia="Times New Roman"/>
          <w:szCs w:val="24"/>
        </w:rPr>
        <w:t>από το Δημοτικό Σχολείο Κολυμβαρίου Χανίων και το Δημοτικό Σχολείο Αιγιάλης Θολαρίων Αμοργού.</w:t>
      </w:r>
    </w:p>
    <w:p w14:paraId="619F8EEC" w14:textId="77777777" w:rsidR="00F246CC" w:rsidRDefault="005B5D49">
      <w:pPr>
        <w:tabs>
          <w:tab w:val="left" w:pos="6787"/>
        </w:tabs>
        <w:spacing w:line="600" w:lineRule="auto"/>
        <w:ind w:firstLine="720"/>
        <w:jc w:val="both"/>
        <w:rPr>
          <w:rFonts w:eastAsia="Times New Roman"/>
          <w:szCs w:val="24"/>
        </w:rPr>
      </w:pPr>
      <w:r>
        <w:rPr>
          <w:rFonts w:eastAsia="Times New Roman"/>
          <w:szCs w:val="24"/>
        </w:rPr>
        <w:t xml:space="preserve">Η Βουλή </w:t>
      </w:r>
      <w:r>
        <w:rPr>
          <w:rFonts w:eastAsia="Times New Roman"/>
          <w:szCs w:val="24"/>
        </w:rPr>
        <w:t>σά</w:t>
      </w:r>
      <w:r>
        <w:rPr>
          <w:rFonts w:eastAsia="Times New Roman"/>
          <w:szCs w:val="24"/>
        </w:rPr>
        <w:t>ς</w:t>
      </w:r>
      <w:r w:rsidRPr="00CC005E">
        <w:rPr>
          <w:rFonts w:eastAsia="Times New Roman"/>
          <w:szCs w:val="24"/>
        </w:rPr>
        <w:t xml:space="preserve"> κ</w:t>
      </w:r>
      <w:r w:rsidRPr="00CC005E">
        <w:rPr>
          <w:rFonts w:eastAsia="Times New Roman"/>
          <w:szCs w:val="24"/>
        </w:rPr>
        <w:t xml:space="preserve">αλωσορίζει. </w:t>
      </w:r>
    </w:p>
    <w:p w14:paraId="619F8EED"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(Χειροκροτήματα απ’</w:t>
      </w:r>
      <w:r w:rsidRPr="00CC005E">
        <w:rPr>
          <w:rFonts w:eastAsia="Times New Roman" w:cs="Times New Roman"/>
          <w:szCs w:val="24"/>
        </w:rPr>
        <w:t xml:space="preserve"> όλες τις πτέρυγες της Βουλής)</w:t>
      </w:r>
    </w:p>
    <w:p w14:paraId="619F8EEE"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sidRPr="009B4350">
        <w:rPr>
          <w:rFonts w:eastAsia="Times New Roman" w:cs="Times New Roman"/>
          <w:szCs w:val="24"/>
        </w:rPr>
        <w:t>Κύριε Πρόεδρε</w:t>
      </w:r>
      <w:r>
        <w:rPr>
          <w:rFonts w:eastAsia="Times New Roman" w:cs="Times New Roman"/>
          <w:szCs w:val="24"/>
        </w:rPr>
        <w:t>, τον λόγο παρακαλώ.</w:t>
      </w:r>
    </w:p>
    <w:p w14:paraId="619F8EEF" w14:textId="77777777" w:rsidR="00F246CC" w:rsidRDefault="005B5D49">
      <w:pPr>
        <w:spacing w:line="600" w:lineRule="auto"/>
        <w:ind w:firstLine="720"/>
        <w:jc w:val="both"/>
        <w:rPr>
          <w:rFonts w:eastAsia="Times New Roman" w:cs="Times New Roman"/>
          <w:szCs w:val="24"/>
        </w:rPr>
      </w:pPr>
      <w:r w:rsidRPr="00340CE1">
        <w:rPr>
          <w:rFonts w:eastAsia="Times New Roman" w:cs="Times New Roman"/>
          <w:b/>
          <w:szCs w:val="24"/>
        </w:rPr>
        <w:t>ΠΡΟ</w:t>
      </w:r>
      <w:r>
        <w:rPr>
          <w:rFonts w:eastAsia="Times New Roman" w:cs="Times New Roman"/>
          <w:b/>
          <w:szCs w:val="24"/>
        </w:rPr>
        <w:t>Ε</w:t>
      </w:r>
      <w:r w:rsidRPr="00340CE1">
        <w:rPr>
          <w:rFonts w:eastAsia="Times New Roman" w:cs="Times New Roman"/>
          <w:b/>
          <w:szCs w:val="24"/>
        </w:rPr>
        <w:t xml:space="preserve">ΔΡΕΥΩΝ (Γεώργιος Βαρεμένος): </w:t>
      </w:r>
      <w:r>
        <w:rPr>
          <w:rFonts w:eastAsia="Times New Roman" w:cs="Times New Roman"/>
          <w:szCs w:val="24"/>
        </w:rPr>
        <w:t>Ο κ. Σκανδαλίδης έχει τον λόγο.</w:t>
      </w:r>
    </w:p>
    <w:p w14:paraId="619F8EF0"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sidRPr="009B4350">
        <w:rPr>
          <w:rFonts w:eastAsia="Times New Roman" w:cs="Times New Roman"/>
          <w:szCs w:val="24"/>
        </w:rPr>
        <w:t>Κύριε Πρόεδρε</w:t>
      </w:r>
      <w:r>
        <w:rPr>
          <w:rFonts w:eastAsia="Times New Roman" w:cs="Times New Roman"/>
          <w:szCs w:val="24"/>
        </w:rPr>
        <w:t xml:space="preserve">, ο εισηγητής μας, αλλά και </w:t>
      </w:r>
      <w:r>
        <w:rPr>
          <w:rFonts w:eastAsia="Times New Roman" w:cs="Times New Roman"/>
          <w:szCs w:val="24"/>
        </w:rPr>
        <w:t>Βουλευτές συνάδελφοι από τη Δημοκρατική Συμπαράταξη ζήτησαν εξαιτίας της βαρύνουσας και ιστορικής σημασίας της σημερινής μας συζήτησης να μη γίνει διακοπή των εργασιών της Βουλής για να γίνει μία ονομαστική ψηφοφορία, οποιασδήποτε σημασίας και αν είναι αυτ</w:t>
      </w:r>
      <w:r>
        <w:rPr>
          <w:rFonts w:eastAsia="Times New Roman" w:cs="Times New Roman"/>
          <w:szCs w:val="24"/>
        </w:rPr>
        <w:t xml:space="preserve">ή. Και  μάλιστα, φέρνετε την αιτιολογία ότι η Ολομέλεια αποφάσισε να γίνει αυτή </w:t>
      </w:r>
      <w:r>
        <w:rPr>
          <w:rFonts w:eastAsia="Times New Roman" w:cs="Times New Roman"/>
          <w:szCs w:val="24"/>
        </w:rPr>
        <w:lastRenderedPageBreak/>
        <w:t>η ψηφοφορία. Η Ολομέλεια είναι εδώ και μπορούσε να αποφασίσει να μη γίνει και να μετατεθεί για αύριο.</w:t>
      </w:r>
    </w:p>
    <w:p w14:paraId="619F8EF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Κατόπιν αυτού, μετά την άρνηση του Προεδρείου να αποδεχθεί την πρότασή μας</w:t>
      </w:r>
      <w:r>
        <w:rPr>
          <w:rFonts w:eastAsia="Times New Roman" w:cs="Times New Roman"/>
          <w:szCs w:val="24"/>
        </w:rPr>
        <w:t xml:space="preserve">, δεν θα συμμετάσχουμε στην ψηφοφορία. </w:t>
      </w:r>
    </w:p>
    <w:p w14:paraId="619F8EF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(Στο σημείο αυτό αποχωρεί από την Αίθουσα η Κοινοβουλευτική Ομάδας της Δημοκρατικής Συμπαράταξης)</w:t>
      </w:r>
    </w:p>
    <w:p w14:paraId="619F8EF3" w14:textId="77777777" w:rsidR="00F246CC" w:rsidRDefault="005B5D49">
      <w:pPr>
        <w:spacing w:line="600" w:lineRule="auto"/>
        <w:ind w:firstLine="720"/>
        <w:jc w:val="center"/>
        <w:rPr>
          <w:rFonts w:eastAsia="Times New Roman" w:cs="Times New Roman"/>
          <w:color w:val="C00000"/>
          <w:szCs w:val="24"/>
        </w:rPr>
      </w:pPr>
      <w:r>
        <w:rPr>
          <w:rFonts w:eastAsia="Times New Roman" w:cs="Times New Roman"/>
          <w:color w:val="C00000"/>
          <w:szCs w:val="24"/>
        </w:rPr>
        <w:t>(</w:t>
      </w:r>
      <w:r w:rsidRPr="00825338">
        <w:rPr>
          <w:rFonts w:eastAsia="Times New Roman" w:cs="Times New Roman"/>
          <w:color w:val="C00000"/>
          <w:szCs w:val="24"/>
        </w:rPr>
        <w:t>ΑΛ</w:t>
      </w:r>
      <w:r>
        <w:rPr>
          <w:rFonts w:eastAsia="Times New Roman" w:cs="Times New Roman"/>
          <w:color w:val="C00000"/>
          <w:szCs w:val="24"/>
        </w:rPr>
        <w:t>Λ</w:t>
      </w:r>
      <w:r w:rsidRPr="00825338">
        <w:rPr>
          <w:rFonts w:eastAsia="Times New Roman" w:cs="Times New Roman"/>
          <w:color w:val="C00000"/>
          <w:szCs w:val="24"/>
        </w:rPr>
        <w:t>ΑΓΗ ΣΕΛΙΔΑΣ ΛΟΓΩ ΑΛΛΑΓΗΣ ΘΕΜΑΤΟΣ</w:t>
      </w:r>
      <w:r>
        <w:rPr>
          <w:rFonts w:eastAsia="Times New Roman" w:cs="Times New Roman"/>
          <w:color w:val="C00000"/>
          <w:szCs w:val="24"/>
        </w:rPr>
        <w:t>)</w:t>
      </w:r>
    </w:p>
    <w:p w14:paraId="619F8EF4" w14:textId="77777777" w:rsidR="00F246CC" w:rsidRDefault="005B5D49">
      <w:pPr>
        <w:spacing w:line="600" w:lineRule="auto"/>
        <w:ind w:firstLine="720"/>
        <w:jc w:val="both"/>
        <w:rPr>
          <w:rFonts w:eastAsia="Times New Roman" w:cs="Times New Roman"/>
          <w:szCs w:val="24"/>
        </w:rPr>
      </w:pPr>
      <w:r w:rsidRPr="00340CE1">
        <w:rPr>
          <w:rFonts w:eastAsia="Times New Roman" w:cs="Times New Roman"/>
          <w:b/>
          <w:szCs w:val="24"/>
        </w:rPr>
        <w:t>ΠΡΟ</w:t>
      </w:r>
      <w:r>
        <w:rPr>
          <w:rFonts w:eastAsia="Times New Roman" w:cs="Times New Roman"/>
          <w:b/>
          <w:szCs w:val="24"/>
        </w:rPr>
        <w:t>Ε</w:t>
      </w:r>
      <w:r w:rsidRPr="00340CE1">
        <w:rPr>
          <w:rFonts w:eastAsia="Times New Roman" w:cs="Times New Roman"/>
          <w:b/>
          <w:szCs w:val="24"/>
        </w:rPr>
        <w:t xml:space="preserve">ΔΡΕΥΩΝ (Γεώργιος Βαρεμένος): </w:t>
      </w:r>
      <w:r>
        <w:rPr>
          <w:rFonts w:eastAsia="Times New Roman" w:cs="Times New Roman"/>
          <w:szCs w:val="24"/>
        </w:rPr>
        <w:t>Κυρίες και κύριοι συνάδελφοι, εισερχόμαστε στην</w:t>
      </w:r>
      <w:r>
        <w:rPr>
          <w:rFonts w:eastAsia="Times New Roman" w:cs="Times New Roman"/>
          <w:szCs w:val="24"/>
        </w:rPr>
        <w:t xml:space="preserve"> ημερήσια διάταξη της </w:t>
      </w:r>
    </w:p>
    <w:p w14:paraId="619F8EF5" w14:textId="77777777" w:rsidR="00F246CC" w:rsidRDefault="005B5D49">
      <w:pPr>
        <w:spacing w:line="600" w:lineRule="auto"/>
        <w:ind w:firstLine="720"/>
        <w:jc w:val="center"/>
        <w:rPr>
          <w:rFonts w:eastAsia="Times New Roman" w:cs="Times New Roman"/>
          <w:b/>
          <w:szCs w:val="24"/>
        </w:rPr>
      </w:pPr>
      <w:r w:rsidRPr="00B30EE3">
        <w:rPr>
          <w:rFonts w:eastAsia="Times New Roman" w:cs="Times New Roman"/>
          <w:b/>
          <w:szCs w:val="24"/>
        </w:rPr>
        <w:t>ΝΟΜΟΘΕΤΙΚΗΣ ΕΡΓΑΣΙΑΣ</w:t>
      </w:r>
    </w:p>
    <w:p w14:paraId="619F8EF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Έχει υποβληθεί αίτηση </w:t>
      </w:r>
      <w:r>
        <w:rPr>
          <w:rFonts w:eastAsia="Times New Roman" w:cs="Times New Roman"/>
          <w:szCs w:val="24"/>
        </w:rPr>
        <w:t xml:space="preserve">διεξαγωγής </w:t>
      </w:r>
      <w:r>
        <w:rPr>
          <w:rFonts w:eastAsia="Times New Roman" w:cs="Times New Roman"/>
          <w:szCs w:val="24"/>
        </w:rPr>
        <w:t>ονομαστικής ηλεκτρονικής ψηφοφορίας Βουλευτών της Νέας Δημοκρατίας επί της υπουργικής τροπολογίας 2095/69 του σχεδίου νόμου του Υπουργείου Οικονομίας και Ανάπτυξης</w:t>
      </w:r>
      <w:r>
        <w:rPr>
          <w:rFonts w:eastAsia="Times New Roman" w:cs="Times New Roman"/>
          <w:szCs w:val="24"/>
        </w:rPr>
        <w:t>:</w:t>
      </w:r>
      <w:r>
        <w:rPr>
          <w:rFonts w:eastAsia="Times New Roman" w:cs="Times New Roman"/>
          <w:szCs w:val="24"/>
        </w:rPr>
        <w:t xml:space="preserve"> «Ελληνική Αναπ</w:t>
      </w:r>
      <w:r>
        <w:rPr>
          <w:rFonts w:eastAsia="Times New Roman" w:cs="Times New Roman"/>
          <w:szCs w:val="24"/>
        </w:rPr>
        <w:t xml:space="preserve">τυξιακή Τράπεζα και προσέλκυση </w:t>
      </w:r>
      <w:r>
        <w:rPr>
          <w:rFonts w:eastAsia="Times New Roman" w:cs="Times New Roman"/>
          <w:szCs w:val="24"/>
        </w:rPr>
        <w:t>Σ</w:t>
      </w:r>
      <w:r>
        <w:rPr>
          <w:rFonts w:eastAsia="Times New Roman" w:cs="Times New Roman"/>
          <w:szCs w:val="24"/>
        </w:rPr>
        <w:t xml:space="preserve">τρατηγικών </w:t>
      </w:r>
      <w:r>
        <w:rPr>
          <w:rFonts w:eastAsia="Times New Roman" w:cs="Times New Roman"/>
          <w:szCs w:val="24"/>
        </w:rPr>
        <w:t>Ε</w:t>
      </w:r>
      <w:r>
        <w:rPr>
          <w:rFonts w:eastAsia="Times New Roman" w:cs="Times New Roman"/>
          <w:szCs w:val="24"/>
        </w:rPr>
        <w:t>πενδύσεων και άλλες διατάξεις»</w:t>
      </w:r>
      <w:r>
        <w:rPr>
          <w:rFonts w:eastAsia="Times New Roman" w:cs="Times New Roman"/>
          <w:szCs w:val="24"/>
        </w:rPr>
        <w:t>,</w:t>
      </w:r>
      <w:r>
        <w:rPr>
          <w:rFonts w:eastAsia="Times New Roman" w:cs="Times New Roman"/>
          <w:szCs w:val="24"/>
        </w:rPr>
        <w:t xml:space="preserve"> της οποίας το κείμενο έχει ως εξής:</w:t>
      </w:r>
    </w:p>
    <w:p w14:paraId="619F8EF7" w14:textId="77777777" w:rsidR="00F246CC" w:rsidRDefault="005B5D49">
      <w:pPr>
        <w:spacing w:line="600" w:lineRule="auto"/>
        <w:ind w:firstLine="720"/>
        <w:jc w:val="center"/>
        <w:rPr>
          <w:rFonts w:eastAsia="Times New Roman" w:cs="Times New Roman"/>
          <w:color w:val="FF0000"/>
          <w:szCs w:val="24"/>
        </w:rPr>
      </w:pPr>
      <w:r w:rsidRPr="00E131D7">
        <w:rPr>
          <w:rFonts w:eastAsia="Times New Roman" w:cs="Times New Roman"/>
          <w:color w:val="FF0000"/>
          <w:szCs w:val="24"/>
        </w:rPr>
        <w:t>(</w:t>
      </w:r>
      <w:r w:rsidRPr="00E131D7">
        <w:rPr>
          <w:rFonts w:eastAsia="Times New Roman" w:cs="Times New Roman"/>
          <w:color w:val="FF0000"/>
          <w:szCs w:val="24"/>
        </w:rPr>
        <w:t>ΑΛΛΑΓΗ ΣΕΛΙΔΑΣ</w:t>
      </w:r>
      <w:r w:rsidRPr="00E131D7">
        <w:rPr>
          <w:rFonts w:eastAsia="Times New Roman" w:cs="Times New Roman"/>
          <w:color w:val="FF0000"/>
          <w:szCs w:val="24"/>
        </w:rPr>
        <w:t>)</w:t>
      </w:r>
    </w:p>
    <w:p w14:paraId="619F8EF8" w14:textId="77777777" w:rsidR="00F246CC" w:rsidRDefault="005B5D49">
      <w:pPr>
        <w:spacing w:line="600" w:lineRule="auto"/>
        <w:ind w:firstLine="720"/>
        <w:jc w:val="center"/>
        <w:rPr>
          <w:rFonts w:eastAsia="Times New Roman" w:cs="Times New Roman"/>
          <w:color w:val="FF0000"/>
          <w:szCs w:val="24"/>
        </w:rPr>
      </w:pPr>
      <w:r w:rsidRPr="00E131D7">
        <w:rPr>
          <w:rFonts w:eastAsia="Times New Roman" w:cs="Times New Roman"/>
          <w:color w:val="FF0000"/>
          <w:szCs w:val="24"/>
        </w:rPr>
        <w:lastRenderedPageBreak/>
        <w:t>(Να μπει η σελίδα</w:t>
      </w:r>
      <w:r w:rsidRPr="00E131D7">
        <w:rPr>
          <w:rFonts w:eastAsia="Times New Roman" w:cs="Times New Roman"/>
          <w:color w:val="FF0000"/>
          <w:szCs w:val="24"/>
        </w:rPr>
        <w:t xml:space="preserve"> 141</w:t>
      </w:r>
      <w:r w:rsidRPr="00E131D7">
        <w:rPr>
          <w:rFonts w:eastAsia="Times New Roman" w:cs="Times New Roman"/>
          <w:color w:val="FF0000"/>
          <w:szCs w:val="24"/>
          <w:vertAlign w:val="superscript"/>
        </w:rPr>
        <w:t>α</w:t>
      </w:r>
      <w:r w:rsidRPr="00E131D7">
        <w:rPr>
          <w:rFonts w:eastAsia="Times New Roman" w:cs="Times New Roman"/>
          <w:color w:val="FF0000"/>
          <w:szCs w:val="24"/>
        </w:rPr>
        <w:t>)</w:t>
      </w:r>
    </w:p>
    <w:p w14:paraId="619F8EF9" w14:textId="77777777" w:rsidR="00F246CC" w:rsidRDefault="005B5D49">
      <w:pPr>
        <w:spacing w:line="600" w:lineRule="auto"/>
        <w:ind w:firstLine="720"/>
        <w:jc w:val="center"/>
        <w:rPr>
          <w:rFonts w:eastAsia="Times New Roman" w:cs="Times New Roman"/>
          <w:color w:val="FF0000"/>
          <w:szCs w:val="24"/>
        </w:rPr>
      </w:pPr>
      <w:r w:rsidRPr="00E131D7">
        <w:rPr>
          <w:rFonts w:eastAsia="Times New Roman" w:cs="Times New Roman"/>
          <w:color w:val="FF0000"/>
          <w:szCs w:val="24"/>
        </w:rPr>
        <w:t>(</w:t>
      </w:r>
      <w:r w:rsidRPr="00E131D7">
        <w:rPr>
          <w:rFonts w:eastAsia="Times New Roman" w:cs="Times New Roman"/>
          <w:color w:val="FF0000"/>
          <w:szCs w:val="24"/>
        </w:rPr>
        <w:t>ΑΛΛΑΓΗ ΣΕΛΙΔΑΣ</w:t>
      </w:r>
      <w:r w:rsidRPr="00E131D7">
        <w:rPr>
          <w:rFonts w:eastAsia="Times New Roman" w:cs="Times New Roman"/>
          <w:color w:val="FF0000"/>
          <w:szCs w:val="24"/>
        </w:rPr>
        <w:t>)</w:t>
      </w:r>
    </w:p>
    <w:p w14:paraId="619F8EFA" w14:textId="77777777" w:rsidR="00F246CC" w:rsidRDefault="005B5D49">
      <w:pPr>
        <w:spacing w:line="600" w:lineRule="auto"/>
        <w:ind w:firstLine="720"/>
        <w:jc w:val="both"/>
        <w:rPr>
          <w:rFonts w:eastAsia="Times New Roman" w:cs="Times New Roman"/>
          <w:szCs w:val="24"/>
        </w:rPr>
      </w:pPr>
      <w:r w:rsidRPr="009E6488">
        <w:rPr>
          <w:rFonts w:eastAsia="Times New Roman" w:cs="Times New Roman"/>
          <w:b/>
          <w:szCs w:val="24"/>
        </w:rPr>
        <w:t>ΠΡΟΕΔΡΕΥΩΝ (Γεώργιος Βαρεμένος)</w:t>
      </w:r>
      <w:r w:rsidRPr="009E6488">
        <w:rPr>
          <w:rFonts w:eastAsia="Times New Roman" w:cs="Times New Roman"/>
          <w:b/>
          <w:szCs w:val="24"/>
        </w:rPr>
        <w:t>:</w:t>
      </w:r>
      <w:r w:rsidRPr="009E6488">
        <w:rPr>
          <w:rFonts w:eastAsia="Times New Roman" w:cs="Times New Roman"/>
          <w:b/>
          <w:szCs w:val="24"/>
        </w:rPr>
        <w:t xml:space="preserve"> </w:t>
      </w:r>
      <w:r>
        <w:rPr>
          <w:rFonts w:eastAsia="Times New Roman" w:cs="Times New Roman"/>
          <w:szCs w:val="24"/>
        </w:rPr>
        <w:t xml:space="preserve">Θα αναγνώσω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 xml:space="preserve">τον κατάλογο των υπογραφόντων την αίτηση </w:t>
      </w:r>
      <w:r>
        <w:rPr>
          <w:rFonts w:eastAsia="Times New Roman" w:cs="Times New Roman"/>
          <w:szCs w:val="24"/>
        </w:rPr>
        <w:t xml:space="preserve">της </w:t>
      </w:r>
      <w:r>
        <w:rPr>
          <w:rFonts w:eastAsia="Times New Roman" w:cs="Times New Roman"/>
          <w:szCs w:val="24"/>
        </w:rPr>
        <w:t>ονομαστικής ψηφοφορίας</w:t>
      </w:r>
      <w:r>
        <w:rPr>
          <w:rFonts w:eastAsia="Times New Roman" w:cs="Times New Roman"/>
          <w:szCs w:val="24"/>
        </w:rPr>
        <w:t>,</w:t>
      </w:r>
      <w:r>
        <w:rPr>
          <w:rFonts w:eastAsia="Times New Roman" w:cs="Times New Roman"/>
          <w:szCs w:val="24"/>
        </w:rPr>
        <w:t xml:space="preserve"> για να διαπιστωθεί εάν υπάρχει ο απαιτούμενος από τον Κανονισμό αριθμός για την υποβολή της.</w:t>
      </w:r>
    </w:p>
    <w:p w14:paraId="619F8EF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κ. Κωνσταντίνος Κατσαφάδος. Παρών.</w:t>
      </w:r>
    </w:p>
    <w:p w14:paraId="619F8EF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Ο κ. Μαυρουδής Βορίδης. Παρών. </w:t>
      </w:r>
    </w:p>
    <w:p w14:paraId="619F8EF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κ. Νικόλαος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Γεώργιος </w:t>
      </w:r>
      <w:r>
        <w:rPr>
          <w:rFonts w:eastAsia="Times New Roman" w:cs="Times New Roman"/>
          <w:szCs w:val="24"/>
        </w:rPr>
        <w:t>Δένδιας. Παρών.</w:t>
      </w:r>
    </w:p>
    <w:p w14:paraId="619F8EF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κ. Κωνσταντίνος Τσιάρας. Παρών.</w:t>
      </w:r>
    </w:p>
    <w:p w14:paraId="619F8EF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κ. Παναγιώτης Μηταράκης. Παρών.</w:t>
      </w:r>
    </w:p>
    <w:p w14:paraId="619F8F0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Ο κ. Κωνσταντίνος Γκιουλέκας. Παρών. </w:t>
      </w:r>
    </w:p>
    <w:p w14:paraId="619F8F0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κ. Γεώργιος Καρασμάνης. Παρών.</w:t>
      </w:r>
    </w:p>
    <w:p w14:paraId="619F8F0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κ. Κωνσταντίνος Τασούλας. Παρών.</w:t>
      </w:r>
    </w:p>
    <w:p w14:paraId="619F8F0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κ. Δημήτριος Σταμάτης. Παρών.</w:t>
      </w:r>
    </w:p>
    <w:p w14:paraId="619F8F0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κ. Απόστολος Βεσυρόπουλος. Παρών</w:t>
      </w:r>
      <w:r>
        <w:rPr>
          <w:rFonts w:eastAsia="Times New Roman" w:cs="Times New Roman"/>
          <w:szCs w:val="24"/>
        </w:rPr>
        <w:t>.</w:t>
      </w:r>
    </w:p>
    <w:p w14:paraId="619F8F0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 xml:space="preserve">Ο κ. Αναστάσιος </w:t>
      </w:r>
      <w:r>
        <w:rPr>
          <w:rFonts w:eastAsia="Times New Roman" w:cs="Times New Roman"/>
          <w:szCs w:val="24"/>
        </w:rPr>
        <w:t xml:space="preserve">(Τάσος) </w:t>
      </w:r>
      <w:r>
        <w:rPr>
          <w:rFonts w:eastAsia="Times New Roman" w:cs="Times New Roman"/>
          <w:szCs w:val="24"/>
        </w:rPr>
        <w:t>Δημοσχάκης</w:t>
      </w:r>
      <w:r>
        <w:rPr>
          <w:rFonts w:eastAsia="Times New Roman" w:cs="Times New Roman"/>
          <w:szCs w:val="24"/>
        </w:rPr>
        <w:t>.</w:t>
      </w:r>
      <w:r>
        <w:rPr>
          <w:rFonts w:eastAsia="Times New Roman" w:cs="Times New Roman"/>
          <w:szCs w:val="24"/>
        </w:rPr>
        <w:t xml:space="preserve"> Παρών. </w:t>
      </w:r>
    </w:p>
    <w:p w14:paraId="619F8F0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κ. Σάββας Αναστασιάδης. Παρών.</w:t>
      </w:r>
    </w:p>
    <w:p w14:paraId="619F8F0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κ. Γεώργιος Βλάχος. Παρών.</w:t>
      </w:r>
    </w:p>
    <w:p w14:paraId="619F8F0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Ο κ. Ανδρέας Κατσανιώτης. Παρών. </w:t>
      </w:r>
    </w:p>
    <w:p w14:paraId="619F8F0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κ. Σπυρίδων - Άδωνις Γεωργιάδης. Παρών.</w:t>
      </w:r>
    </w:p>
    <w:p w14:paraId="619F8F0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υπάρχει ο απαιτούμενος από τον Κανονισμό </w:t>
      </w:r>
      <w:r>
        <w:rPr>
          <w:rFonts w:eastAsia="Times New Roman" w:cs="Times New Roman"/>
          <w:szCs w:val="24"/>
        </w:rPr>
        <w:t>αριθμός υπογραφόντων την αίτηση ονομαστικής ψηφοφορίας Βουλευτών.</w:t>
      </w:r>
    </w:p>
    <w:p w14:paraId="619F8F0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Συνεπώς διακόπτουμε τη συνεδρίαση για δέκα (10΄) λεπτά, σύμφωνα με τον Κανονισμό. </w:t>
      </w:r>
    </w:p>
    <w:p w14:paraId="619F8F0C" w14:textId="77777777" w:rsidR="00F246CC" w:rsidRDefault="005B5D49">
      <w:pPr>
        <w:spacing w:line="600" w:lineRule="auto"/>
        <w:ind w:firstLine="709"/>
        <w:jc w:val="center"/>
        <w:rPr>
          <w:rFonts w:eastAsia="Times New Roman" w:cs="Times New Roman"/>
          <w:szCs w:val="24"/>
        </w:rPr>
      </w:pPr>
      <w:r>
        <w:rPr>
          <w:rFonts w:eastAsia="Times New Roman" w:cs="Times New Roman"/>
          <w:szCs w:val="24"/>
        </w:rPr>
        <w:t>(ΔΙΑΚΟΠΗ)</w:t>
      </w:r>
    </w:p>
    <w:p w14:paraId="619F8F0D" w14:textId="77777777" w:rsidR="00F246CC" w:rsidRDefault="005B5D49">
      <w:pPr>
        <w:autoSpaceDE w:val="0"/>
        <w:autoSpaceDN w:val="0"/>
        <w:adjustRightInd w:val="0"/>
        <w:spacing w:line="600" w:lineRule="auto"/>
        <w:ind w:firstLine="709"/>
        <w:jc w:val="center"/>
        <w:rPr>
          <w:rFonts w:eastAsia="Times New Roman"/>
          <w:szCs w:val="24"/>
        </w:rPr>
      </w:pPr>
      <w:r w:rsidRPr="00684AB7">
        <w:rPr>
          <w:rFonts w:eastAsia="Times New Roman"/>
          <w:szCs w:val="24"/>
        </w:rPr>
        <w:t>(</w:t>
      </w:r>
      <w:r>
        <w:rPr>
          <w:rFonts w:eastAsia="Times New Roman"/>
          <w:szCs w:val="24"/>
        </w:rPr>
        <w:t>ΜΕΤΑ ΤΗ ΔΙΑΚΟΠΗ)</w:t>
      </w:r>
    </w:p>
    <w:p w14:paraId="619F8F0E" w14:textId="77777777" w:rsidR="00F246CC" w:rsidRDefault="005B5D49">
      <w:pPr>
        <w:spacing w:line="600" w:lineRule="auto"/>
        <w:ind w:firstLine="720"/>
        <w:jc w:val="both"/>
        <w:rPr>
          <w:rFonts w:eastAsia="Times New Roman"/>
          <w:szCs w:val="24"/>
        </w:rPr>
      </w:pPr>
      <w:r w:rsidRPr="00821C7F">
        <w:rPr>
          <w:rFonts w:eastAsia="Times New Roman"/>
          <w:b/>
          <w:szCs w:val="24"/>
        </w:rPr>
        <w:t>ΠΡΟΕΔΡΕΥΩΝ (Γεώργιος Βαρεμένος):</w:t>
      </w:r>
      <w:r w:rsidRPr="00821C7F">
        <w:rPr>
          <w:rFonts w:eastAsia="Times New Roman"/>
          <w:szCs w:val="24"/>
        </w:rPr>
        <w:t xml:space="preserve"> </w:t>
      </w:r>
      <w:r>
        <w:rPr>
          <w:rFonts w:eastAsia="Times New Roman"/>
          <w:szCs w:val="24"/>
        </w:rPr>
        <w:t xml:space="preserve">Κυρίες και κύριοι συνάδελφοι, </w:t>
      </w:r>
      <w:r>
        <w:rPr>
          <w:rFonts w:eastAsia="Times New Roman"/>
          <w:szCs w:val="24"/>
        </w:rPr>
        <w:t xml:space="preserve">συνεχίζεται </w:t>
      </w:r>
      <w:r>
        <w:rPr>
          <w:rFonts w:eastAsia="Times New Roman"/>
          <w:szCs w:val="24"/>
        </w:rPr>
        <w:t>η</w:t>
      </w:r>
      <w:r>
        <w:rPr>
          <w:rFonts w:eastAsia="Times New Roman"/>
          <w:szCs w:val="24"/>
        </w:rPr>
        <w:t xml:space="preserve"> </w:t>
      </w:r>
      <w:r w:rsidRPr="00821C7F">
        <w:rPr>
          <w:rFonts w:eastAsia="Times New Roman" w:cs="Times New Roman"/>
          <w:szCs w:val="24"/>
        </w:rPr>
        <w:t>συ</w:t>
      </w:r>
      <w:r w:rsidRPr="00821C7F">
        <w:rPr>
          <w:rFonts w:eastAsia="Times New Roman" w:cs="Times New Roman"/>
          <w:szCs w:val="24"/>
        </w:rPr>
        <w:t>νεδρίαση</w:t>
      </w:r>
      <w:r>
        <w:rPr>
          <w:rFonts w:eastAsia="Times New Roman"/>
          <w:szCs w:val="24"/>
        </w:rPr>
        <w:t>.</w:t>
      </w:r>
    </w:p>
    <w:p w14:paraId="619F8F0F" w14:textId="77777777" w:rsidR="00F246CC" w:rsidRDefault="005B5D49">
      <w:pPr>
        <w:spacing w:line="600" w:lineRule="auto"/>
        <w:ind w:firstLine="720"/>
        <w:jc w:val="both"/>
        <w:rPr>
          <w:rFonts w:eastAsia="Times New Roman"/>
          <w:szCs w:val="24"/>
        </w:rPr>
      </w:pPr>
      <w:r>
        <w:rPr>
          <w:rFonts w:eastAsia="Times New Roman"/>
          <w:szCs w:val="24"/>
        </w:rPr>
        <w:t xml:space="preserve">Θα διεξαχθεί ηλεκτρονική ονομαστική ψηφοφορία </w:t>
      </w:r>
      <w:r w:rsidRPr="00810FE7">
        <w:rPr>
          <w:rFonts w:eastAsia="Times New Roman" w:cs="Times New Roman"/>
          <w:szCs w:val="24"/>
        </w:rPr>
        <w:t>επί της υπουργικής τροπολογίας με γενικό αριθμό</w:t>
      </w:r>
      <w:r w:rsidRPr="008E2444">
        <w:rPr>
          <w:rFonts w:eastAsia="Times New Roman" w:cs="Times New Roman"/>
          <w:szCs w:val="24"/>
        </w:rPr>
        <w:t xml:space="preserve"> </w:t>
      </w:r>
      <w:r>
        <w:rPr>
          <w:rFonts w:eastAsia="Times New Roman" w:cs="Times New Roman"/>
          <w:szCs w:val="24"/>
        </w:rPr>
        <w:t xml:space="preserve">2095 </w:t>
      </w:r>
      <w:r w:rsidRPr="00810FE7">
        <w:rPr>
          <w:rFonts w:eastAsia="Times New Roman" w:cs="Times New Roman"/>
          <w:szCs w:val="24"/>
        </w:rPr>
        <w:t xml:space="preserve">και ειδικό </w:t>
      </w:r>
      <w:r w:rsidRPr="00651AD4">
        <w:rPr>
          <w:rFonts w:eastAsia="Times New Roman" w:cs="Times New Roman"/>
          <w:szCs w:val="24"/>
        </w:rPr>
        <w:t>69</w:t>
      </w:r>
      <w:r>
        <w:rPr>
          <w:rFonts w:eastAsia="Times New Roman" w:cs="Times New Roman"/>
          <w:szCs w:val="24"/>
        </w:rPr>
        <w:t xml:space="preserve"> </w:t>
      </w:r>
      <w:r w:rsidRPr="00810FE7">
        <w:rPr>
          <w:rFonts w:eastAsia="Times New Roman" w:cs="Times New Roman"/>
          <w:szCs w:val="24"/>
        </w:rPr>
        <w:t xml:space="preserve">του </w:t>
      </w:r>
      <w:r>
        <w:rPr>
          <w:rFonts w:eastAsia="Times New Roman" w:cs="Times New Roman"/>
          <w:szCs w:val="24"/>
        </w:rPr>
        <w:t>νομοσχεδίου</w:t>
      </w:r>
      <w:r>
        <w:rPr>
          <w:rFonts w:eastAsia="Times New Roman"/>
          <w:szCs w:val="24"/>
        </w:rPr>
        <w:t>.</w:t>
      </w:r>
    </w:p>
    <w:p w14:paraId="619F8F10" w14:textId="77777777" w:rsidR="00F246CC" w:rsidRDefault="005B5D49">
      <w:pPr>
        <w:spacing w:line="600" w:lineRule="auto"/>
        <w:ind w:firstLine="720"/>
        <w:jc w:val="both"/>
        <w:rPr>
          <w:rFonts w:eastAsia="Times New Roman"/>
          <w:szCs w:val="24"/>
        </w:rPr>
      </w:pPr>
      <w:r>
        <w:rPr>
          <w:rFonts w:eastAsia="Times New Roman"/>
          <w:szCs w:val="24"/>
        </w:rPr>
        <w:lastRenderedPageBreak/>
        <w:t>Σας υπενθυμίζουμε ότι</w:t>
      </w:r>
      <w:r w:rsidRPr="00651AD4">
        <w:rPr>
          <w:rFonts w:eastAsia="Times New Roman"/>
          <w:szCs w:val="24"/>
        </w:rPr>
        <w:t>,</w:t>
      </w:r>
      <w:r>
        <w:rPr>
          <w:rFonts w:eastAsia="Times New Roman"/>
          <w:szCs w:val="24"/>
        </w:rPr>
        <w:t xml:space="preserve"> αφού καταχωρίσετε την ψήφο σας</w:t>
      </w:r>
      <w:r w:rsidRPr="00651AD4">
        <w:rPr>
          <w:rFonts w:eastAsia="Times New Roman"/>
          <w:szCs w:val="24"/>
        </w:rPr>
        <w:t>,</w:t>
      </w:r>
      <w:r>
        <w:rPr>
          <w:rFonts w:eastAsia="Times New Roman"/>
          <w:szCs w:val="24"/>
        </w:rPr>
        <w:t xml:space="preserve"> έχετε τη δυνατότητα να την ελέγξετε ή και να την αναθεωρήσετε έως τη λήξη της ψηφοφορίας. Για οποιαδήποτε περαιτέρω απορία απευθυνθείτε στο Προεδρείο, προκειμένου να σας συνδράμουν οι αρμόδιοι υπάλληλοι.</w:t>
      </w:r>
    </w:p>
    <w:p w14:paraId="619F8F11" w14:textId="77777777" w:rsidR="00F246CC" w:rsidRDefault="005B5D49">
      <w:pPr>
        <w:spacing w:line="600" w:lineRule="auto"/>
        <w:ind w:firstLine="720"/>
        <w:jc w:val="both"/>
        <w:rPr>
          <w:rFonts w:eastAsia="Times New Roman"/>
          <w:szCs w:val="24"/>
        </w:rPr>
      </w:pPr>
      <w:r>
        <w:rPr>
          <w:rFonts w:eastAsia="Times New Roman"/>
          <w:szCs w:val="24"/>
        </w:rPr>
        <w:t>Επίσης, υπενθυμίζουμε στους εισηγητές και στους ειδ</w:t>
      </w:r>
      <w:r>
        <w:rPr>
          <w:rFonts w:eastAsia="Times New Roman"/>
          <w:szCs w:val="24"/>
        </w:rPr>
        <w:t>ικούς αγορητές του σχεδίου νόμου να παραμείνουν μετά την ολοκλήρωση της ονομαστικής ψηφοφορίας για να ψηφίσουν επί του ακροτελεύτιου άρθρου και του συνόλου του σχεδίου νόμου.</w:t>
      </w:r>
    </w:p>
    <w:p w14:paraId="619F8F12"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szCs w:val="24"/>
        </w:rPr>
        <w:t>Παρακαλώ να ανοίξει το σύστημα της ηλεκτρονικής ψηφοφορίας.</w:t>
      </w:r>
    </w:p>
    <w:p w14:paraId="619F8F13" w14:textId="77777777" w:rsidR="00F246CC" w:rsidRDefault="005B5D49">
      <w:pPr>
        <w:autoSpaceDE w:val="0"/>
        <w:autoSpaceDN w:val="0"/>
        <w:adjustRightInd w:val="0"/>
        <w:spacing w:line="600" w:lineRule="auto"/>
        <w:ind w:firstLine="709"/>
        <w:jc w:val="center"/>
        <w:rPr>
          <w:rFonts w:eastAsia="Times New Roman"/>
          <w:szCs w:val="24"/>
        </w:rPr>
      </w:pPr>
      <w:r w:rsidRPr="008A236C">
        <w:rPr>
          <w:rFonts w:eastAsia="Times New Roman"/>
          <w:szCs w:val="24"/>
        </w:rPr>
        <w:t>(</w:t>
      </w:r>
      <w:r>
        <w:rPr>
          <w:rFonts w:eastAsia="Times New Roman"/>
          <w:szCs w:val="24"/>
        </w:rPr>
        <w:t>ΨΗΦΟΦΟΡΙΑ)</w:t>
      </w:r>
    </w:p>
    <w:p w14:paraId="619F8F14" w14:textId="77777777" w:rsidR="00F246CC" w:rsidRDefault="005B5D49">
      <w:pPr>
        <w:autoSpaceDE w:val="0"/>
        <w:autoSpaceDN w:val="0"/>
        <w:adjustRightInd w:val="0"/>
        <w:spacing w:line="600" w:lineRule="auto"/>
        <w:ind w:firstLine="709"/>
        <w:jc w:val="both"/>
        <w:rPr>
          <w:rFonts w:eastAsia="Times New Roman"/>
          <w:szCs w:val="24"/>
        </w:rPr>
      </w:pPr>
      <w:r>
        <w:rPr>
          <w:rFonts w:eastAsia="Times New Roman"/>
          <w:szCs w:val="24"/>
        </w:rPr>
        <w:tab/>
      </w:r>
      <w:r w:rsidRPr="007559F8">
        <w:rPr>
          <w:rFonts w:eastAsia="Times New Roman"/>
          <w:b/>
          <w:szCs w:val="24"/>
        </w:rPr>
        <w:t>ΠΡΟΕΔΡΕΥ</w:t>
      </w:r>
      <w:r w:rsidRPr="007559F8">
        <w:rPr>
          <w:rFonts w:eastAsia="Times New Roman"/>
          <w:b/>
          <w:szCs w:val="24"/>
        </w:rPr>
        <w:t>ΩΝ (Γεώργιος Βαρεμένος):</w:t>
      </w:r>
      <w:r w:rsidRPr="007559F8">
        <w:rPr>
          <w:rFonts w:eastAsia="Times New Roman"/>
          <w:szCs w:val="24"/>
        </w:rPr>
        <w:t xml:space="preserve"> </w:t>
      </w:r>
      <w:r>
        <w:rPr>
          <w:rFonts w:eastAsia="Times New Roman"/>
          <w:szCs w:val="24"/>
        </w:rPr>
        <w:t>Θα ήθελα να σας ενημερώσω ότι έχουν έρθει στο Προεδρείο επιστολές ή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Κανονισμού της Βουλής, με τις οποίες γνωστοποιούν την ψήφο τους. Οι ψήφοι αυτές θα ανακοινωθούν και θ</w:t>
      </w:r>
      <w:r>
        <w:rPr>
          <w:rFonts w:eastAsia="Times New Roman"/>
          <w:szCs w:val="24"/>
        </w:rPr>
        <w:t>α συνυπολογιστούν στην καταμέτρηση, η οποία θα ακολουθήσει.</w:t>
      </w:r>
    </w:p>
    <w:p w14:paraId="619F8F15"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Οι επιστολές, οι οποίες απεστάλησαν στο Προεδρείο από τους συναδέλφους, σύμφωνα με το άρθρο 70Α του Κανονισμού της Βουλής, </w:t>
      </w:r>
      <w:r>
        <w:rPr>
          <w:rFonts w:eastAsia="Times New Roman"/>
          <w:szCs w:val="24"/>
        </w:rPr>
        <w:t xml:space="preserve">θα </w:t>
      </w:r>
      <w:r>
        <w:rPr>
          <w:rFonts w:eastAsia="Times New Roman"/>
          <w:szCs w:val="24"/>
        </w:rPr>
        <w:t>καταχωριστούν</w:t>
      </w:r>
      <w:r>
        <w:rPr>
          <w:rFonts w:eastAsia="Times New Roman"/>
          <w:szCs w:val="24"/>
        </w:rPr>
        <w:t xml:space="preserve"> στα Πρακτικά.</w:t>
      </w:r>
    </w:p>
    <w:p w14:paraId="619F8F16" w14:textId="77777777" w:rsidR="00F246CC" w:rsidRDefault="005B5D49">
      <w:pPr>
        <w:autoSpaceDE w:val="0"/>
        <w:autoSpaceDN w:val="0"/>
        <w:adjustRightInd w:val="0"/>
        <w:spacing w:line="600" w:lineRule="auto"/>
        <w:ind w:firstLine="720"/>
        <w:jc w:val="both"/>
        <w:rPr>
          <w:rFonts w:eastAsia="Times New Roman"/>
          <w:szCs w:val="24"/>
        </w:rPr>
      </w:pPr>
      <w:r w:rsidRPr="008A236C">
        <w:rPr>
          <w:rFonts w:eastAsia="Times New Roman"/>
          <w:szCs w:val="24"/>
        </w:rPr>
        <w:t>(</w:t>
      </w:r>
      <w:r>
        <w:rPr>
          <w:rFonts w:eastAsia="Times New Roman"/>
          <w:szCs w:val="24"/>
        </w:rPr>
        <w:t xml:space="preserve">Οι προαναφερθείσες επιστολές </w:t>
      </w:r>
      <w:r>
        <w:rPr>
          <w:rFonts w:eastAsia="Times New Roman"/>
          <w:szCs w:val="24"/>
        </w:rPr>
        <w:t>καταχωρίζοντ</w:t>
      </w:r>
      <w:r>
        <w:rPr>
          <w:rFonts w:eastAsia="Times New Roman"/>
          <w:szCs w:val="24"/>
        </w:rPr>
        <w:t xml:space="preserve">αι στα Πρακτικά και </w:t>
      </w:r>
      <w:r>
        <w:rPr>
          <w:rFonts w:eastAsia="Times New Roman"/>
          <w:szCs w:val="24"/>
        </w:rPr>
        <w:t>έχουν ως εξής:</w:t>
      </w:r>
    </w:p>
    <w:p w14:paraId="619F8F17" w14:textId="77777777" w:rsidR="00F246CC" w:rsidRDefault="005B5D49">
      <w:pPr>
        <w:spacing w:line="600" w:lineRule="auto"/>
        <w:ind w:firstLine="709"/>
        <w:jc w:val="center"/>
        <w:rPr>
          <w:rFonts w:eastAsia="Times New Roman"/>
          <w:color w:val="FF0000"/>
          <w:szCs w:val="24"/>
        </w:rPr>
      </w:pPr>
      <w:r w:rsidRPr="0056326B">
        <w:rPr>
          <w:rFonts w:eastAsia="Times New Roman"/>
          <w:color w:val="FF0000"/>
          <w:szCs w:val="24"/>
        </w:rPr>
        <w:t>(ΑΛΛΑΓΗ ΣΕΛΙΔΑΣ)</w:t>
      </w:r>
    </w:p>
    <w:p w14:paraId="619F8F18" w14:textId="77777777" w:rsidR="00F246CC" w:rsidRDefault="005B5D49">
      <w:pPr>
        <w:spacing w:line="600" w:lineRule="auto"/>
        <w:ind w:firstLine="709"/>
        <w:jc w:val="center"/>
        <w:rPr>
          <w:rFonts w:eastAsia="Times New Roman"/>
          <w:color w:val="FF0000"/>
          <w:szCs w:val="24"/>
        </w:rPr>
      </w:pPr>
      <w:r w:rsidRPr="0056326B">
        <w:rPr>
          <w:rFonts w:eastAsia="Times New Roman"/>
          <w:color w:val="FF0000"/>
          <w:szCs w:val="24"/>
        </w:rPr>
        <w:t>(Να μπουν οι σελίδες 145 – 150)</w:t>
      </w:r>
    </w:p>
    <w:p w14:paraId="619F8F19" w14:textId="77777777" w:rsidR="00F246CC" w:rsidRDefault="005B5D49">
      <w:pPr>
        <w:spacing w:line="600" w:lineRule="auto"/>
        <w:ind w:firstLine="709"/>
        <w:jc w:val="center"/>
        <w:rPr>
          <w:rFonts w:eastAsia="Times New Roman"/>
          <w:color w:val="FF0000"/>
          <w:szCs w:val="24"/>
        </w:rPr>
      </w:pPr>
      <w:r>
        <w:rPr>
          <w:rFonts w:eastAsia="Times New Roman"/>
          <w:color w:val="FF0000"/>
          <w:szCs w:val="24"/>
        </w:rPr>
        <w:t>(ΑΛΛΑΓΗ ΣΕΛΙΔΑΣ)</w:t>
      </w:r>
    </w:p>
    <w:p w14:paraId="619F8F1A" w14:textId="77777777" w:rsidR="00F246CC" w:rsidRDefault="005B5D49">
      <w:pPr>
        <w:spacing w:after="0" w:line="600" w:lineRule="auto"/>
        <w:ind w:firstLine="720"/>
        <w:jc w:val="both"/>
        <w:rPr>
          <w:rFonts w:eastAsia="Times New Roman"/>
          <w:szCs w:val="24"/>
        </w:rPr>
      </w:pPr>
      <w:r w:rsidRPr="0056326B">
        <w:rPr>
          <w:rFonts w:eastAsia="Times New Roman"/>
          <w:b/>
          <w:szCs w:val="24"/>
        </w:rPr>
        <w:t>ΠΡΟΕΔΡΕΥΩΝ (Γεώργιος Βαρεμένος):</w:t>
      </w:r>
      <w:r>
        <w:rPr>
          <w:rFonts w:eastAsia="Times New Roman"/>
          <w:b/>
          <w:szCs w:val="24"/>
        </w:rPr>
        <w:t xml:space="preserve"> </w:t>
      </w:r>
      <w:r>
        <w:rPr>
          <w:rFonts w:eastAsia="Times New Roman"/>
          <w:szCs w:val="24"/>
        </w:rPr>
        <w:t>Κυρίες και κύριοι συνάδελφοι, σας ενημερώνω ότι έχουν έλθει στο Προεδρείο επιστολές των συναδέλφων κ. Θεανώς Φωτίου, κ. Μάριου Κάτση, κ. Δημητρίου Γάκη, κ. Όλγας Γεροβασίλη, κ. Παύλου Πολάκη και κ. Νεκτάριου Σαντορινιού, οι οποίοι μας γνωρίζουν ότι απουσιά</w:t>
      </w:r>
      <w:r>
        <w:rPr>
          <w:rFonts w:eastAsia="Times New Roman"/>
          <w:szCs w:val="24"/>
        </w:rPr>
        <w:t xml:space="preserve">ζουν από την ψηφοφορία και ότι αν ήταν παρόντες θα ψήφιζαν </w:t>
      </w:r>
      <w:r w:rsidRPr="008A236C">
        <w:rPr>
          <w:rFonts w:eastAsia="Times New Roman"/>
          <w:szCs w:val="24"/>
        </w:rPr>
        <w:t>«</w:t>
      </w:r>
      <w:r>
        <w:rPr>
          <w:rFonts w:eastAsia="Times New Roman"/>
          <w:szCs w:val="24"/>
        </w:rPr>
        <w:t>ναι</w:t>
      </w:r>
      <w:r w:rsidRPr="008A236C">
        <w:rPr>
          <w:rFonts w:eastAsia="Times New Roman"/>
          <w:szCs w:val="24"/>
        </w:rPr>
        <w:t>».</w:t>
      </w:r>
    </w:p>
    <w:p w14:paraId="619F8F1B" w14:textId="77777777" w:rsidR="00F246CC" w:rsidRDefault="005B5D49">
      <w:pPr>
        <w:autoSpaceDE w:val="0"/>
        <w:autoSpaceDN w:val="0"/>
        <w:adjustRightInd w:val="0"/>
        <w:spacing w:after="0" w:line="600" w:lineRule="auto"/>
        <w:ind w:firstLine="720"/>
        <w:jc w:val="both"/>
        <w:rPr>
          <w:rFonts w:eastAsia="Times New Roman"/>
          <w:szCs w:val="24"/>
        </w:rPr>
      </w:pPr>
      <w:r>
        <w:rPr>
          <w:rFonts w:eastAsia="Times New Roman"/>
          <w:szCs w:val="24"/>
        </w:rPr>
        <w:t>Επίσης έχουν έλθει στο Προεδρείο επιστολές των συναδέλφων κ. Εμμανουήλ Κόνσολα, κ. Γεωργίου Κασαπίδη, κ. Γε</w:t>
      </w:r>
      <w:r>
        <w:rPr>
          <w:rFonts w:eastAsia="Times New Roman"/>
          <w:szCs w:val="24"/>
        </w:rPr>
        <w:lastRenderedPageBreak/>
        <w:t>ωργίου Βαγιωνά, κ. Σταύρου Καλαφάτη, κ. Άννας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Μισέλ Ασημακοπούλου</w:t>
      </w:r>
      <w:r w:rsidRPr="00651AD4">
        <w:rPr>
          <w:rFonts w:eastAsia="Times New Roman"/>
          <w:szCs w:val="24"/>
        </w:rPr>
        <w:t xml:space="preserve"> </w:t>
      </w:r>
      <w:r>
        <w:rPr>
          <w:rFonts w:eastAsia="Times New Roman"/>
          <w:szCs w:val="24"/>
        </w:rPr>
        <w:t>και κ. Θεόδωρου</w:t>
      </w:r>
      <w:r>
        <w:rPr>
          <w:rFonts w:eastAsia="Times New Roman"/>
          <w:szCs w:val="24"/>
        </w:rPr>
        <w:t xml:space="preserve"> Καράογλου, οι οποίοι μας γνωρίζουν ότι απουσιάζουν από την ψηφοφορία και ότι αν ήταν παρόντες θα ψήφιζαν </w:t>
      </w:r>
      <w:r w:rsidRPr="008A236C">
        <w:rPr>
          <w:rFonts w:eastAsia="Times New Roman"/>
          <w:szCs w:val="24"/>
        </w:rPr>
        <w:t>«</w:t>
      </w:r>
      <w:r>
        <w:rPr>
          <w:rFonts w:eastAsia="Times New Roman"/>
          <w:szCs w:val="24"/>
        </w:rPr>
        <w:t>όχι</w:t>
      </w:r>
      <w:r w:rsidRPr="008A236C">
        <w:rPr>
          <w:rFonts w:eastAsia="Times New Roman"/>
          <w:szCs w:val="24"/>
        </w:rPr>
        <w:t>».</w:t>
      </w:r>
    </w:p>
    <w:p w14:paraId="619F8F1C"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szCs w:val="24"/>
        </w:rPr>
        <w:t>Οι επιστολές αυτές</w:t>
      </w:r>
      <w:r>
        <w:rPr>
          <w:rFonts w:eastAsia="Times New Roman"/>
          <w:szCs w:val="24"/>
        </w:rPr>
        <w:t>,</w:t>
      </w:r>
      <w:r>
        <w:rPr>
          <w:rFonts w:eastAsia="Times New Roman"/>
          <w:szCs w:val="24"/>
        </w:rPr>
        <w:t xml:space="preserve"> οι οποίες εκφράζουν πρόθεση ψήφου, θα καταχωριστούν στα Πρακτικά της σημερινής συνεδρίασης, αλλά δεν συνυπολογίζονται στην </w:t>
      </w:r>
      <w:r>
        <w:rPr>
          <w:rFonts w:eastAsia="Times New Roman"/>
          <w:szCs w:val="24"/>
        </w:rPr>
        <w:t>ηλεκτρονική καταμέτρηση των ψήφων.</w:t>
      </w:r>
    </w:p>
    <w:p w14:paraId="619F8F1D" w14:textId="77777777" w:rsidR="00F246CC" w:rsidRDefault="005B5D49">
      <w:pPr>
        <w:autoSpaceDE w:val="0"/>
        <w:autoSpaceDN w:val="0"/>
        <w:adjustRightInd w:val="0"/>
        <w:spacing w:line="600" w:lineRule="auto"/>
        <w:ind w:firstLine="720"/>
        <w:jc w:val="both"/>
        <w:rPr>
          <w:rFonts w:eastAsia="Times New Roman"/>
          <w:szCs w:val="24"/>
        </w:rPr>
      </w:pPr>
      <w:r w:rsidRPr="008A236C">
        <w:rPr>
          <w:rFonts w:eastAsia="Times New Roman"/>
          <w:szCs w:val="24"/>
        </w:rPr>
        <w:t>(</w:t>
      </w:r>
      <w:r>
        <w:rPr>
          <w:rFonts w:eastAsia="Times New Roman"/>
          <w:szCs w:val="24"/>
        </w:rPr>
        <w:t>Οι προαναφερθείσες επιστολές καταχωρίζονται στα Πρακτικά και έχουν ως εξής:</w:t>
      </w:r>
    </w:p>
    <w:p w14:paraId="619F8F1E" w14:textId="77777777" w:rsidR="00F246CC" w:rsidRDefault="005B5D49">
      <w:pPr>
        <w:spacing w:line="600" w:lineRule="auto"/>
        <w:ind w:firstLine="709"/>
        <w:jc w:val="center"/>
        <w:rPr>
          <w:rFonts w:eastAsia="Times New Roman"/>
          <w:color w:val="FF0000"/>
          <w:szCs w:val="24"/>
        </w:rPr>
      </w:pPr>
      <w:r>
        <w:rPr>
          <w:rFonts w:eastAsia="Times New Roman"/>
          <w:color w:val="FF0000"/>
          <w:szCs w:val="24"/>
        </w:rPr>
        <w:tab/>
        <w:t>(ΑΛΛΑΓΗ ΣΕΛΙΔΑΣ)</w:t>
      </w:r>
    </w:p>
    <w:p w14:paraId="619F8F1F" w14:textId="77777777" w:rsidR="00F246CC" w:rsidRDefault="005B5D49">
      <w:pPr>
        <w:spacing w:line="600" w:lineRule="auto"/>
        <w:ind w:firstLine="709"/>
        <w:jc w:val="center"/>
        <w:rPr>
          <w:rFonts w:eastAsia="Times New Roman"/>
          <w:color w:val="FF0000"/>
          <w:szCs w:val="24"/>
        </w:rPr>
      </w:pPr>
      <w:r w:rsidRPr="001E7725">
        <w:rPr>
          <w:rFonts w:eastAsia="Times New Roman"/>
          <w:color w:val="FF0000"/>
          <w:szCs w:val="24"/>
        </w:rPr>
        <w:t>(Να μπουν οι σελίδες 1</w:t>
      </w:r>
      <w:r>
        <w:rPr>
          <w:rFonts w:eastAsia="Times New Roman"/>
          <w:color w:val="FF0000"/>
          <w:szCs w:val="24"/>
        </w:rPr>
        <w:t>52</w:t>
      </w:r>
      <w:r w:rsidRPr="001E7725">
        <w:rPr>
          <w:rFonts w:eastAsia="Times New Roman"/>
          <w:color w:val="FF0000"/>
          <w:szCs w:val="24"/>
        </w:rPr>
        <w:t xml:space="preserve"> – 1</w:t>
      </w:r>
      <w:r>
        <w:rPr>
          <w:rFonts w:eastAsia="Times New Roman"/>
          <w:color w:val="FF0000"/>
          <w:szCs w:val="24"/>
        </w:rPr>
        <w:t>163</w:t>
      </w:r>
      <w:r w:rsidRPr="001E7725">
        <w:rPr>
          <w:rFonts w:eastAsia="Times New Roman"/>
          <w:color w:val="FF0000"/>
          <w:szCs w:val="24"/>
        </w:rPr>
        <w:t>)</w:t>
      </w:r>
    </w:p>
    <w:p w14:paraId="619F8F20" w14:textId="77777777" w:rsidR="00F246CC" w:rsidRDefault="005B5D49">
      <w:pPr>
        <w:spacing w:line="600" w:lineRule="auto"/>
        <w:ind w:firstLine="709"/>
        <w:jc w:val="center"/>
        <w:rPr>
          <w:rFonts w:eastAsia="Times New Roman"/>
          <w:color w:val="FF0000"/>
          <w:szCs w:val="24"/>
        </w:rPr>
      </w:pPr>
      <w:r>
        <w:rPr>
          <w:rFonts w:eastAsia="Times New Roman"/>
          <w:color w:val="FF0000"/>
          <w:szCs w:val="24"/>
        </w:rPr>
        <w:t>(ΑΛΛΑΓΗ ΣΕΛΙΔΑΣ)</w:t>
      </w:r>
    </w:p>
    <w:p w14:paraId="619F8F21" w14:textId="77777777" w:rsidR="00F246CC" w:rsidRDefault="005B5D49">
      <w:pPr>
        <w:spacing w:line="600" w:lineRule="auto"/>
        <w:ind w:firstLine="720"/>
        <w:jc w:val="both"/>
        <w:rPr>
          <w:rFonts w:eastAsia="Times New Roman"/>
          <w:szCs w:val="24"/>
        </w:rPr>
      </w:pPr>
      <w:r w:rsidRPr="00E131D7" w:rsidDel="0056326B">
        <w:rPr>
          <w:rFonts w:eastAsia="Times New Roman"/>
          <w:color w:val="C00000"/>
          <w:szCs w:val="24"/>
        </w:rPr>
        <w:t xml:space="preserve"> </w:t>
      </w:r>
      <w:r w:rsidRPr="00651AD4">
        <w:rPr>
          <w:rFonts w:eastAsia="Times New Roman" w:cs="Times New Roman"/>
          <w:b/>
          <w:szCs w:val="24"/>
        </w:rPr>
        <w:t>ΠΡΟΕΔΡΕΥΩΝ (Γεώργιος Βαρεμένος):</w:t>
      </w:r>
      <w:r>
        <w:rPr>
          <w:rFonts w:eastAsia="Times New Roman" w:cs="Times New Roman"/>
          <w:szCs w:val="24"/>
        </w:rPr>
        <w:t xml:space="preserve"> </w:t>
      </w:r>
      <w:r w:rsidRPr="00A37EB8">
        <w:rPr>
          <w:rFonts w:eastAsia="Times New Roman"/>
          <w:szCs w:val="24"/>
        </w:rPr>
        <w:t>Παρακαλώ να κλείσει το σύστημα της ηλεκτρο</w:t>
      </w:r>
      <w:r w:rsidRPr="00A37EB8">
        <w:rPr>
          <w:rFonts w:eastAsia="Times New Roman"/>
          <w:szCs w:val="24"/>
        </w:rPr>
        <w:t>νικής ψηφοφορίας.</w:t>
      </w:r>
    </w:p>
    <w:p w14:paraId="619F8F22" w14:textId="77777777" w:rsidR="00F246CC" w:rsidRDefault="005B5D49">
      <w:pPr>
        <w:spacing w:line="600" w:lineRule="auto"/>
        <w:ind w:firstLine="720"/>
        <w:jc w:val="center"/>
        <w:rPr>
          <w:rFonts w:eastAsia="Times New Roman"/>
          <w:szCs w:val="24"/>
        </w:rPr>
      </w:pPr>
      <w:r w:rsidRPr="003B224A">
        <w:rPr>
          <w:rFonts w:eastAsia="Times New Roman"/>
          <w:szCs w:val="24"/>
        </w:rPr>
        <w:t>(ΗΛΕΚΤΡΟΝΙΚΗ ΚΑΤΑΜΕΤΡΗΣΗ)</w:t>
      </w:r>
    </w:p>
    <w:p w14:paraId="619F8F23" w14:textId="77777777" w:rsidR="00F246CC" w:rsidRDefault="005B5D49">
      <w:pPr>
        <w:spacing w:line="600" w:lineRule="auto"/>
        <w:ind w:firstLine="709"/>
        <w:jc w:val="center"/>
        <w:rPr>
          <w:rFonts w:eastAsia="Times New Roman" w:cs="Times New Roman"/>
          <w:szCs w:val="24"/>
        </w:rPr>
      </w:pPr>
      <w:r w:rsidRPr="003B224A">
        <w:rPr>
          <w:rFonts w:eastAsia="Times New Roman" w:cs="Times New Roman"/>
          <w:szCs w:val="24"/>
        </w:rPr>
        <w:t>(ΜΕΤΑ ΤΗΝ ΗΛΕΚΤΡΟΝΙΚΗ ΚΑΤΑΜΕΤΡΗΣΗ)</w:t>
      </w:r>
    </w:p>
    <w:p w14:paraId="619F8F24" w14:textId="77777777" w:rsidR="00F246CC" w:rsidRDefault="005B5D49">
      <w:pPr>
        <w:spacing w:line="600" w:lineRule="auto"/>
        <w:ind w:firstLine="720"/>
        <w:jc w:val="both"/>
        <w:rPr>
          <w:rFonts w:eastAsia="Times New Roman" w:cs="Times New Roman"/>
        </w:rPr>
      </w:pPr>
      <w:r>
        <w:rPr>
          <w:rFonts w:eastAsia="Times New Roman" w:cs="Times New Roman"/>
          <w:b/>
        </w:rPr>
        <w:lastRenderedPageBreak/>
        <w:t>ΠΡΟΕΔΡΕΥΩΝ (Γεώργιος Βαρεμένος):</w:t>
      </w:r>
      <w:r>
        <w:rPr>
          <w:rFonts w:eastAsia="Times New Roman" w:cs="Times New Roman"/>
        </w:rPr>
        <w:t xml:space="preserve"> </w:t>
      </w:r>
      <w:r w:rsidRPr="00636294">
        <w:rPr>
          <w:rFonts w:eastAsia="Times New Roman" w:cs="Times New Roman"/>
        </w:rPr>
        <w:t xml:space="preserve">Κυρίες και κύριοι συνάδελφοι, </w:t>
      </w:r>
      <w:r>
        <w:rPr>
          <w:rFonts w:eastAsia="Times New Roman" w:cs="Times New Roman"/>
        </w:rPr>
        <w:t>γίνεται γνωστό</w:t>
      </w:r>
      <w:r w:rsidRPr="00636294">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rPr>
        <w:t xml:space="preserve"> τριάντα </w:t>
      </w:r>
      <w:r>
        <w:rPr>
          <w:rFonts w:eastAsia="Times New Roman" w:cs="Times New Roman"/>
        </w:rPr>
        <w:t>τρεις</w:t>
      </w:r>
      <w:r w:rsidRPr="00636294">
        <w:rPr>
          <w:rFonts w:eastAsia="Times New Roman" w:cs="Times New Roman"/>
        </w:rPr>
        <w:t xml:space="preserve"> μαθήτριες και μαθητές και </w:t>
      </w:r>
      <w:r>
        <w:rPr>
          <w:rFonts w:eastAsia="Times New Roman" w:cs="Times New Roman"/>
        </w:rPr>
        <w:t xml:space="preserve">τέσσερις </w:t>
      </w:r>
      <w:r w:rsidRPr="00636294">
        <w:rPr>
          <w:rFonts w:eastAsia="Times New Roman" w:cs="Times New Roman"/>
        </w:rPr>
        <w:t xml:space="preserve">εκπαιδευτικοί συνοδοί τους από το </w:t>
      </w:r>
      <w:r>
        <w:rPr>
          <w:rFonts w:eastAsia="Times New Roman" w:cs="Times New Roman"/>
        </w:rPr>
        <w:t>2</w:t>
      </w:r>
      <w:r w:rsidRPr="00E34036">
        <w:rPr>
          <w:rFonts w:eastAsia="Times New Roman" w:cs="Times New Roman"/>
          <w:vertAlign w:val="superscript"/>
        </w:rPr>
        <w:t>ο</w:t>
      </w:r>
      <w:r>
        <w:rPr>
          <w:rFonts w:eastAsia="Times New Roman" w:cs="Times New Roman"/>
        </w:rPr>
        <w:t xml:space="preserve"> Δημοτικό Σχολείο Χανίων και το Δημοτικό Σχολείο Νιάτων Αγίου Δημητρίου Λακωνίας</w:t>
      </w:r>
      <w:r w:rsidRPr="00636294">
        <w:rPr>
          <w:rFonts w:eastAsia="Times New Roman" w:cs="Times New Roman"/>
        </w:rPr>
        <w:t xml:space="preserve">. </w:t>
      </w:r>
    </w:p>
    <w:p w14:paraId="619F8F25" w14:textId="77777777" w:rsidR="00F246CC" w:rsidRDefault="005B5D49">
      <w:pPr>
        <w:spacing w:line="600" w:lineRule="auto"/>
        <w:ind w:firstLine="720"/>
        <w:jc w:val="both"/>
        <w:rPr>
          <w:rFonts w:eastAsia="Times New Roman" w:cs="Times New Roman"/>
        </w:rPr>
      </w:pPr>
      <w:r w:rsidRPr="00636294">
        <w:rPr>
          <w:rFonts w:eastAsia="Times New Roman" w:cs="Times New Roman"/>
        </w:rPr>
        <w:t xml:space="preserve">Η Βουλή </w:t>
      </w:r>
      <w:r>
        <w:rPr>
          <w:rFonts w:eastAsia="Times New Roman" w:cs="Times New Roman"/>
        </w:rPr>
        <w:t>σάς</w:t>
      </w:r>
      <w:r w:rsidRPr="00636294">
        <w:rPr>
          <w:rFonts w:eastAsia="Times New Roman" w:cs="Times New Roman"/>
        </w:rPr>
        <w:t xml:space="preserve"> καλωσορίζει. </w:t>
      </w:r>
    </w:p>
    <w:p w14:paraId="619F8F26" w14:textId="77777777" w:rsidR="00F246CC" w:rsidRDefault="005B5D49">
      <w:pPr>
        <w:spacing w:line="600" w:lineRule="auto"/>
        <w:ind w:firstLine="709"/>
        <w:jc w:val="center"/>
        <w:rPr>
          <w:rFonts w:eastAsia="Times New Roman" w:cs="Times New Roman"/>
          <w:szCs w:val="24"/>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r>
        <w:rPr>
          <w:rFonts w:eastAsia="Times New Roman" w:cs="Times New Roman"/>
          <w:szCs w:val="24"/>
        </w:rPr>
        <w:t xml:space="preserve"> </w:t>
      </w:r>
    </w:p>
    <w:p w14:paraId="619F8F27" w14:textId="77777777" w:rsidR="00F246CC" w:rsidRDefault="005B5D49">
      <w:pPr>
        <w:spacing w:line="600" w:lineRule="auto"/>
        <w:ind w:firstLine="720"/>
        <w:jc w:val="both"/>
        <w:rPr>
          <w:rFonts w:eastAsia="Times New Roman"/>
          <w:szCs w:val="24"/>
        </w:rPr>
      </w:pPr>
      <w:r w:rsidRPr="006A244A">
        <w:rPr>
          <w:rFonts w:eastAsia="Times New Roman"/>
          <w:szCs w:val="24"/>
        </w:rPr>
        <w:t>Κυρίες και κύριοι σ</w:t>
      </w:r>
      <w:r w:rsidRPr="006A244A">
        <w:rPr>
          <w:rFonts w:eastAsia="Times New Roman"/>
          <w:szCs w:val="24"/>
        </w:rPr>
        <w:t xml:space="preserve">υνάδελφοι, έχω την τιμή να σας ανακοινώσω το αποτέλεσμα της διεξαχθείσης </w:t>
      </w:r>
      <w:r>
        <w:rPr>
          <w:rFonts w:eastAsia="Times New Roman"/>
          <w:szCs w:val="24"/>
        </w:rPr>
        <w:t xml:space="preserve">ηλεκτρονικής </w:t>
      </w:r>
      <w:r w:rsidRPr="006A244A">
        <w:rPr>
          <w:rFonts w:eastAsia="Times New Roman"/>
          <w:szCs w:val="24"/>
        </w:rPr>
        <w:t>ονομαστικής ψηφοφορίας</w:t>
      </w:r>
      <w:r>
        <w:rPr>
          <w:rFonts w:eastAsia="Times New Roman"/>
          <w:szCs w:val="24"/>
        </w:rPr>
        <w:t xml:space="preserve"> επί της υπουργικής τροπολογίας με γενικό αριθμό 2095 και ειδικό 69.</w:t>
      </w:r>
    </w:p>
    <w:p w14:paraId="619F8F28" w14:textId="77777777" w:rsidR="00F246CC" w:rsidRDefault="005B5D49">
      <w:pPr>
        <w:spacing w:line="600" w:lineRule="auto"/>
        <w:ind w:firstLine="720"/>
        <w:jc w:val="both"/>
        <w:rPr>
          <w:rFonts w:eastAsia="Times New Roman"/>
          <w:szCs w:val="24"/>
        </w:rPr>
      </w:pPr>
      <w:r>
        <w:rPr>
          <w:rFonts w:eastAsia="Times New Roman"/>
          <w:szCs w:val="24"/>
        </w:rPr>
        <w:t>Ψ</w:t>
      </w:r>
      <w:r>
        <w:rPr>
          <w:rFonts w:eastAsia="Times New Roman"/>
          <w:szCs w:val="24"/>
        </w:rPr>
        <w:t>ήφισαν συνολικά 246</w:t>
      </w:r>
      <w:r w:rsidRPr="006A244A">
        <w:rPr>
          <w:rFonts w:eastAsia="Times New Roman"/>
          <w:szCs w:val="24"/>
        </w:rPr>
        <w:t xml:space="preserve"> Βουλευτές.</w:t>
      </w:r>
    </w:p>
    <w:p w14:paraId="619F8F29" w14:textId="77777777" w:rsidR="00F246CC" w:rsidRDefault="005B5D49">
      <w:pPr>
        <w:spacing w:line="600" w:lineRule="auto"/>
        <w:ind w:firstLine="720"/>
        <w:jc w:val="both"/>
        <w:rPr>
          <w:rFonts w:eastAsia="Times New Roman"/>
          <w:szCs w:val="24"/>
        </w:rPr>
      </w:pPr>
      <w:r>
        <w:rPr>
          <w:rFonts w:eastAsia="Times New Roman"/>
          <w:szCs w:val="24"/>
        </w:rPr>
        <w:t>Υπέρ της τροπολογίας, δηλαδή «ΝΑΙ», ψήφισαν 145</w:t>
      </w:r>
      <w:r w:rsidRPr="006A244A">
        <w:rPr>
          <w:rFonts w:eastAsia="Times New Roman"/>
          <w:szCs w:val="24"/>
        </w:rPr>
        <w:t xml:space="preserve"> Βουλευτές</w:t>
      </w:r>
      <w:r>
        <w:rPr>
          <w:rFonts w:eastAsia="Times New Roman"/>
          <w:szCs w:val="24"/>
        </w:rPr>
        <w:t>.</w:t>
      </w:r>
    </w:p>
    <w:p w14:paraId="619F8F2A" w14:textId="77777777" w:rsidR="00F246CC" w:rsidRDefault="005B5D49">
      <w:pPr>
        <w:spacing w:line="600" w:lineRule="auto"/>
        <w:ind w:firstLine="720"/>
        <w:jc w:val="both"/>
        <w:rPr>
          <w:rFonts w:eastAsia="Times New Roman"/>
          <w:szCs w:val="24"/>
        </w:rPr>
      </w:pPr>
      <w:r>
        <w:rPr>
          <w:rFonts w:eastAsia="Times New Roman"/>
          <w:szCs w:val="24"/>
        </w:rPr>
        <w:lastRenderedPageBreak/>
        <w:t>Κατά της τροπολογίας, δηλαδή «ΟΧΙ», ψήφισαν 98 Βουλευτές.</w:t>
      </w:r>
    </w:p>
    <w:p w14:paraId="619F8F2B" w14:textId="77777777" w:rsidR="00F246CC" w:rsidRDefault="005B5D49">
      <w:pPr>
        <w:spacing w:line="600" w:lineRule="auto"/>
        <w:ind w:firstLine="720"/>
        <w:jc w:val="both"/>
        <w:rPr>
          <w:rFonts w:eastAsia="Times New Roman"/>
          <w:szCs w:val="24"/>
        </w:rPr>
      </w:pPr>
      <w:r>
        <w:rPr>
          <w:rFonts w:eastAsia="Times New Roman"/>
          <w:szCs w:val="24"/>
        </w:rPr>
        <w:t>«Π</w:t>
      </w:r>
      <w:r>
        <w:rPr>
          <w:rFonts w:eastAsia="Times New Roman"/>
          <w:szCs w:val="24"/>
        </w:rPr>
        <w:t>ΑΡΩΝ</w:t>
      </w:r>
      <w:r>
        <w:rPr>
          <w:rFonts w:eastAsia="Times New Roman"/>
          <w:szCs w:val="24"/>
        </w:rPr>
        <w:t>» ψήφισαν 3 Βουλευτές.</w:t>
      </w:r>
    </w:p>
    <w:p w14:paraId="619F8F2C" w14:textId="77777777" w:rsidR="00F246CC" w:rsidRDefault="005B5D49">
      <w:pPr>
        <w:spacing w:line="600" w:lineRule="auto"/>
        <w:ind w:firstLine="720"/>
        <w:jc w:val="both"/>
        <w:rPr>
          <w:rFonts w:eastAsia="Times New Roman"/>
          <w:szCs w:val="24"/>
        </w:rPr>
      </w:pPr>
      <w:r>
        <w:rPr>
          <w:rFonts w:eastAsia="Times New Roman"/>
          <w:szCs w:val="24"/>
        </w:rPr>
        <w:t xml:space="preserve">Συνεπώς η υπουργική τροπολογία </w:t>
      </w:r>
      <w:r w:rsidRPr="00DE0654">
        <w:rPr>
          <w:rFonts w:eastAsia="Times New Roman"/>
          <w:szCs w:val="24"/>
        </w:rPr>
        <w:t xml:space="preserve">με γενικό αριθμό </w:t>
      </w:r>
      <w:r>
        <w:rPr>
          <w:rFonts w:eastAsia="Times New Roman"/>
          <w:szCs w:val="24"/>
        </w:rPr>
        <w:t>2095</w:t>
      </w:r>
      <w:r w:rsidRPr="00DE0654">
        <w:rPr>
          <w:rFonts w:eastAsia="Times New Roman"/>
          <w:szCs w:val="24"/>
        </w:rPr>
        <w:t xml:space="preserve"> και ειδικό </w:t>
      </w:r>
      <w:r>
        <w:rPr>
          <w:rFonts w:eastAsia="Times New Roman"/>
          <w:szCs w:val="24"/>
        </w:rPr>
        <w:t>69 έγινε δεκτή κατά πλειοψηφία και εντάσσετ</w:t>
      </w:r>
      <w:r w:rsidRPr="005D0204">
        <w:rPr>
          <w:rFonts w:eastAsia="Times New Roman"/>
          <w:szCs w:val="24"/>
        </w:rPr>
        <w:t>αι στο νομοσχέδιο ως ίδια άρθρα.</w:t>
      </w:r>
    </w:p>
    <w:p w14:paraId="619F8F2D" w14:textId="77777777" w:rsidR="00F246CC" w:rsidRDefault="005B5D49">
      <w:pPr>
        <w:spacing w:line="600" w:lineRule="auto"/>
        <w:ind w:firstLine="709"/>
        <w:contextualSpacing/>
        <w:jc w:val="both"/>
        <w:rPr>
          <w:rFonts w:eastAsia="Times New Roman" w:cs="Times New Roman"/>
          <w:szCs w:val="24"/>
        </w:rPr>
      </w:pPr>
      <w:r>
        <w:rPr>
          <w:rFonts w:eastAsia="Times New Roman"/>
          <w:szCs w:val="24"/>
        </w:rPr>
        <w:t xml:space="preserve">Οι θέσεις των </w:t>
      </w:r>
      <w:r>
        <w:rPr>
          <w:rFonts w:eastAsia="Times New Roman"/>
          <w:szCs w:val="24"/>
        </w:rPr>
        <w:t>Βουλευτών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14:paraId="619F8F2E" w14:textId="77777777" w:rsidR="00F246CC" w:rsidRDefault="005B5D49">
      <w:pPr>
        <w:spacing w:line="600" w:lineRule="auto"/>
        <w:contextualSpacing/>
        <w:jc w:val="center"/>
        <w:rPr>
          <w:rFonts w:eastAsia="Times New Roman" w:cs="Times New Roman"/>
          <w:color w:val="C00000"/>
          <w:szCs w:val="24"/>
        </w:rPr>
      </w:pPr>
      <w:r w:rsidRPr="004C0B27">
        <w:rPr>
          <w:rFonts w:eastAsia="Times New Roman" w:cs="Times New Roman"/>
          <w:color w:val="C00000"/>
          <w:szCs w:val="24"/>
        </w:rPr>
        <w:t>(ΑΛΛΑΓΗ ΣΕΛΙΔΑΣ)</w:t>
      </w:r>
    </w:p>
    <w:p w14:paraId="619F8F2F" w14:textId="77777777" w:rsidR="00F246CC" w:rsidRDefault="00F246CC">
      <w:pPr>
        <w:spacing w:line="600" w:lineRule="auto"/>
        <w:contextualSpacing/>
        <w:jc w:val="both"/>
        <w:rPr>
          <w:rFonts w:eastAsia="Times New Roman"/>
          <w:b/>
          <w:szCs w:val="24"/>
        </w:rPr>
      </w:pPr>
    </w:p>
    <w:tbl>
      <w:tblPr>
        <w:tblW w:w="9356" w:type="dxa"/>
        <w:tblInd w:w="-284" w:type="dxa"/>
        <w:tblCellMar>
          <w:left w:w="10" w:type="dxa"/>
          <w:right w:w="10" w:type="dxa"/>
        </w:tblCellMar>
        <w:tblLook w:val="04A0" w:firstRow="1" w:lastRow="0" w:firstColumn="1" w:lastColumn="0" w:noHBand="0" w:noVBand="1"/>
      </w:tblPr>
      <w:tblGrid>
        <w:gridCol w:w="6276"/>
        <w:gridCol w:w="671"/>
        <w:gridCol w:w="547"/>
        <w:gridCol w:w="622"/>
        <w:gridCol w:w="1240"/>
      </w:tblGrid>
      <w:tr w:rsidR="00F246CC" w14:paraId="619F8F35" w14:textId="77777777">
        <w:trPr>
          <w:trHeight w:val="300"/>
        </w:trPr>
        <w:tc>
          <w:tcPr>
            <w:tcW w:w="6276" w:type="dxa"/>
            <w:tcBorders>
              <w:top w:val="nil"/>
              <w:left w:val="nil"/>
              <w:bottom w:val="nil"/>
              <w:right w:val="nil"/>
            </w:tcBorders>
            <w:shd w:val="clear" w:color="auto" w:fill="auto"/>
            <w:noWrap/>
            <w:vAlign w:val="bottom"/>
            <w:hideMark/>
          </w:tcPr>
          <w:p w14:paraId="619F8F30" w14:textId="77777777" w:rsidR="00F56996" w:rsidRPr="00FA57D1" w:rsidRDefault="005B5D49" w:rsidP="00F56996">
            <w:pPr>
              <w:spacing w:after="142"/>
              <w:rPr>
                <w:rFonts w:ascii="Calibri" w:eastAsia="Times New Roman" w:hAnsi="Calibri" w:cs="Calibri"/>
                <w:color w:val="000000"/>
                <w:szCs w:val="24"/>
              </w:rPr>
            </w:pPr>
            <w:r w:rsidRPr="00FA57D1">
              <w:rPr>
                <w:rFonts w:ascii="Calibri" w:eastAsia="Times New Roman" w:hAnsi="Calibri" w:cs="Calibri"/>
                <w:color w:val="000000"/>
                <w:szCs w:val="24"/>
              </w:rPr>
              <w:t>Ημ/νία:17/04/2019</w:t>
            </w:r>
          </w:p>
        </w:tc>
        <w:tc>
          <w:tcPr>
            <w:tcW w:w="671" w:type="dxa"/>
            <w:tcBorders>
              <w:top w:val="nil"/>
              <w:left w:val="nil"/>
              <w:bottom w:val="nil"/>
              <w:right w:val="nil"/>
            </w:tcBorders>
            <w:shd w:val="clear" w:color="auto" w:fill="auto"/>
            <w:hideMark/>
          </w:tcPr>
          <w:p w14:paraId="619F8F31" w14:textId="77777777" w:rsidR="00F56996" w:rsidRPr="00FA57D1" w:rsidRDefault="005B5D49" w:rsidP="00F56996">
            <w:pPr>
              <w:spacing w:after="142"/>
              <w:rPr>
                <w:rFonts w:ascii="Calibri" w:eastAsia="Times New Roman" w:hAnsi="Calibri" w:cs="Calibri"/>
                <w:color w:val="000000"/>
                <w:szCs w:val="24"/>
              </w:rPr>
            </w:pPr>
          </w:p>
        </w:tc>
        <w:tc>
          <w:tcPr>
            <w:tcW w:w="547" w:type="dxa"/>
            <w:tcBorders>
              <w:top w:val="nil"/>
              <w:left w:val="nil"/>
              <w:bottom w:val="nil"/>
              <w:right w:val="nil"/>
            </w:tcBorders>
            <w:shd w:val="clear" w:color="auto" w:fill="auto"/>
            <w:hideMark/>
          </w:tcPr>
          <w:p w14:paraId="619F8F32" w14:textId="77777777" w:rsidR="00F56996" w:rsidRPr="00FA57D1" w:rsidRDefault="005B5D49" w:rsidP="00F56996">
            <w:pPr>
              <w:spacing w:after="142"/>
              <w:rPr>
                <w:rFonts w:ascii="Times New Roman" w:eastAsia="Times New Roman" w:hAnsi="Times New Roman" w:cs="Times New Roman"/>
                <w:sz w:val="20"/>
              </w:rPr>
            </w:pPr>
          </w:p>
        </w:tc>
        <w:tc>
          <w:tcPr>
            <w:tcW w:w="622" w:type="dxa"/>
            <w:tcBorders>
              <w:top w:val="nil"/>
              <w:left w:val="nil"/>
              <w:bottom w:val="nil"/>
              <w:right w:val="nil"/>
            </w:tcBorders>
            <w:shd w:val="clear" w:color="auto" w:fill="auto"/>
            <w:noWrap/>
            <w:vAlign w:val="bottom"/>
            <w:hideMark/>
          </w:tcPr>
          <w:p w14:paraId="619F8F33" w14:textId="77777777" w:rsidR="00F56996" w:rsidRPr="00FA57D1" w:rsidRDefault="005B5D49" w:rsidP="00F56996">
            <w:pPr>
              <w:spacing w:after="142"/>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14:paraId="619F8F34" w14:textId="77777777" w:rsidR="00F56996" w:rsidRPr="00FA57D1" w:rsidRDefault="005B5D49" w:rsidP="00F56996">
            <w:pPr>
              <w:spacing w:after="142"/>
              <w:rPr>
                <w:rFonts w:ascii="Times New Roman" w:eastAsia="Times New Roman" w:hAnsi="Times New Roman" w:cs="Times New Roman"/>
                <w:sz w:val="20"/>
              </w:rPr>
            </w:pPr>
          </w:p>
        </w:tc>
      </w:tr>
      <w:tr w:rsidR="00F246CC" w14:paraId="619F8F3B" w14:textId="77777777">
        <w:trPr>
          <w:trHeight w:val="300"/>
        </w:trPr>
        <w:tc>
          <w:tcPr>
            <w:tcW w:w="6276" w:type="dxa"/>
            <w:tcBorders>
              <w:top w:val="nil"/>
              <w:left w:val="nil"/>
              <w:bottom w:val="nil"/>
              <w:right w:val="nil"/>
            </w:tcBorders>
            <w:shd w:val="clear" w:color="auto" w:fill="auto"/>
            <w:noWrap/>
            <w:vAlign w:val="bottom"/>
            <w:hideMark/>
          </w:tcPr>
          <w:p w14:paraId="619F8F36" w14:textId="77777777" w:rsidR="00F56996" w:rsidRPr="00FA57D1" w:rsidRDefault="005B5D49" w:rsidP="00F56996">
            <w:pPr>
              <w:spacing w:after="142"/>
              <w:rPr>
                <w:rFonts w:ascii="Times New Roman" w:eastAsia="Times New Roman" w:hAnsi="Times New Roman" w:cs="Times New Roman"/>
                <w:sz w:val="20"/>
              </w:rPr>
            </w:pPr>
          </w:p>
        </w:tc>
        <w:tc>
          <w:tcPr>
            <w:tcW w:w="671" w:type="dxa"/>
            <w:tcBorders>
              <w:top w:val="nil"/>
              <w:left w:val="nil"/>
              <w:bottom w:val="nil"/>
              <w:right w:val="nil"/>
            </w:tcBorders>
            <w:shd w:val="clear" w:color="auto" w:fill="auto"/>
            <w:noWrap/>
            <w:vAlign w:val="bottom"/>
            <w:hideMark/>
          </w:tcPr>
          <w:p w14:paraId="619F8F37" w14:textId="77777777" w:rsidR="00F56996" w:rsidRPr="00FA57D1" w:rsidRDefault="005B5D49" w:rsidP="00F56996">
            <w:pPr>
              <w:spacing w:after="142"/>
              <w:rPr>
                <w:rFonts w:ascii="Times New Roman" w:eastAsia="Times New Roman" w:hAnsi="Times New Roman" w:cs="Times New Roman"/>
                <w:sz w:val="20"/>
              </w:rPr>
            </w:pPr>
          </w:p>
        </w:tc>
        <w:tc>
          <w:tcPr>
            <w:tcW w:w="547" w:type="dxa"/>
            <w:tcBorders>
              <w:top w:val="nil"/>
              <w:left w:val="nil"/>
              <w:bottom w:val="nil"/>
              <w:right w:val="nil"/>
            </w:tcBorders>
            <w:shd w:val="clear" w:color="auto" w:fill="auto"/>
            <w:noWrap/>
            <w:vAlign w:val="bottom"/>
            <w:hideMark/>
          </w:tcPr>
          <w:p w14:paraId="619F8F38" w14:textId="77777777" w:rsidR="00F56996" w:rsidRPr="00FA57D1" w:rsidRDefault="005B5D49" w:rsidP="00F56996">
            <w:pPr>
              <w:spacing w:after="142"/>
              <w:rPr>
                <w:rFonts w:ascii="Times New Roman" w:eastAsia="Times New Roman" w:hAnsi="Times New Roman" w:cs="Times New Roman"/>
                <w:sz w:val="20"/>
              </w:rPr>
            </w:pPr>
          </w:p>
        </w:tc>
        <w:tc>
          <w:tcPr>
            <w:tcW w:w="622" w:type="dxa"/>
            <w:tcBorders>
              <w:top w:val="nil"/>
              <w:left w:val="nil"/>
              <w:bottom w:val="nil"/>
              <w:right w:val="nil"/>
            </w:tcBorders>
            <w:shd w:val="clear" w:color="auto" w:fill="auto"/>
            <w:noWrap/>
            <w:vAlign w:val="bottom"/>
            <w:hideMark/>
          </w:tcPr>
          <w:p w14:paraId="619F8F39" w14:textId="77777777" w:rsidR="00F56996" w:rsidRPr="00FA57D1" w:rsidRDefault="005B5D49" w:rsidP="00F56996">
            <w:pPr>
              <w:spacing w:after="142"/>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14:paraId="619F8F3A" w14:textId="77777777" w:rsidR="00F56996" w:rsidRPr="00FA57D1" w:rsidRDefault="005B5D49" w:rsidP="00F56996">
            <w:pPr>
              <w:spacing w:after="142"/>
              <w:rPr>
                <w:rFonts w:ascii="Times New Roman" w:eastAsia="Times New Roman" w:hAnsi="Times New Roman" w:cs="Times New Roman"/>
                <w:sz w:val="20"/>
              </w:rPr>
            </w:pPr>
          </w:p>
        </w:tc>
      </w:tr>
      <w:tr w:rsidR="00F246CC" w14:paraId="619F8F3D" w14:textId="77777777">
        <w:trPr>
          <w:trHeight w:val="300"/>
        </w:trPr>
        <w:tc>
          <w:tcPr>
            <w:tcW w:w="9356" w:type="dxa"/>
            <w:gridSpan w:val="5"/>
            <w:tcBorders>
              <w:top w:val="nil"/>
              <w:left w:val="nil"/>
              <w:bottom w:val="nil"/>
              <w:right w:val="nil"/>
            </w:tcBorders>
            <w:shd w:val="clear" w:color="auto" w:fill="auto"/>
            <w:noWrap/>
            <w:vAlign w:val="bottom"/>
            <w:hideMark/>
          </w:tcPr>
          <w:p w14:paraId="619F8F3C" w14:textId="77777777" w:rsidR="00F56996" w:rsidRPr="00FA57D1" w:rsidRDefault="005B5D49" w:rsidP="00F56996">
            <w:pPr>
              <w:spacing w:after="142"/>
              <w:rPr>
                <w:rFonts w:ascii="Calibri" w:eastAsia="Times New Roman" w:hAnsi="Calibri" w:cs="Calibri"/>
                <w:color w:val="000000"/>
                <w:szCs w:val="24"/>
              </w:rPr>
            </w:pPr>
            <w:r w:rsidRPr="00FA57D1">
              <w:rPr>
                <w:rFonts w:ascii="Calibri" w:eastAsia="Times New Roman" w:hAnsi="Calibri" w:cs="Calibri"/>
                <w:color w:val="000000"/>
                <w:szCs w:val="24"/>
              </w:rPr>
              <w:t xml:space="preserve">Ελληνική Αναπτυξιακή Τράπεζα και προσέλκυση στρατηγικών </w:t>
            </w:r>
            <w:r w:rsidRPr="00FA57D1">
              <w:rPr>
                <w:rFonts w:ascii="Calibri" w:eastAsia="Times New Roman" w:hAnsi="Calibri" w:cs="Calibri"/>
                <w:color w:val="000000"/>
                <w:szCs w:val="24"/>
              </w:rPr>
              <w:t>επενδύσεων και άλλες διατάξεις</w:t>
            </w:r>
          </w:p>
        </w:tc>
      </w:tr>
      <w:tr w:rsidR="00F246CC" w14:paraId="619F8F43" w14:textId="77777777">
        <w:trPr>
          <w:trHeight w:val="300"/>
        </w:trPr>
        <w:tc>
          <w:tcPr>
            <w:tcW w:w="6276" w:type="dxa"/>
            <w:tcBorders>
              <w:top w:val="nil"/>
              <w:left w:val="nil"/>
              <w:bottom w:val="nil"/>
              <w:right w:val="nil"/>
            </w:tcBorders>
            <w:shd w:val="clear" w:color="auto" w:fill="auto"/>
            <w:noWrap/>
            <w:vAlign w:val="bottom"/>
            <w:hideMark/>
          </w:tcPr>
          <w:p w14:paraId="619F8F3E" w14:textId="77777777" w:rsidR="00F56996" w:rsidRPr="00FA57D1" w:rsidRDefault="005B5D49" w:rsidP="00F56996">
            <w:pPr>
              <w:spacing w:after="142"/>
              <w:rPr>
                <w:rFonts w:ascii="Calibri" w:eastAsia="Times New Roman" w:hAnsi="Calibri" w:cs="Calibri"/>
                <w:color w:val="000000"/>
                <w:szCs w:val="24"/>
              </w:rPr>
            </w:pPr>
          </w:p>
        </w:tc>
        <w:tc>
          <w:tcPr>
            <w:tcW w:w="671" w:type="dxa"/>
            <w:tcBorders>
              <w:top w:val="nil"/>
              <w:left w:val="nil"/>
              <w:bottom w:val="nil"/>
              <w:right w:val="nil"/>
            </w:tcBorders>
            <w:shd w:val="clear" w:color="auto" w:fill="auto"/>
            <w:noWrap/>
            <w:vAlign w:val="bottom"/>
            <w:hideMark/>
          </w:tcPr>
          <w:p w14:paraId="619F8F3F" w14:textId="77777777" w:rsidR="00F56996" w:rsidRPr="00FA57D1" w:rsidRDefault="005B5D49" w:rsidP="00F56996">
            <w:pPr>
              <w:spacing w:after="142"/>
              <w:rPr>
                <w:rFonts w:ascii="Times New Roman" w:eastAsia="Times New Roman" w:hAnsi="Times New Roman" w:cs="Times New Roman"/>
                <w:sz w:val="20"/>
              </w:rPr>
            </w:pPr>
          </w:p>
        </w:tc>
        <w:tc>
          <w:tcPr>
            <w:tcW w:w="547" w:type="dxa"/>
            <w:tcBorders>
              <w:top w:val="nil"/>
              <w:left w:val="nil"/>
              <w:bottom w:val="nil"/>
              <w:right w:val="nil"/>
            </w:tcBorders>
            <w:shd w:val="clear" w:color="auto" w:fill="auto"/>
            <w:noWrap/>
            <w:vAlign w:val="bottom"/>
            <w:hideMark/>
          </w:tcPr>
          <w:p w14:paraId="619F8F40" w14:textId="77777777" w:rsidR="00F56996" w:rsidRPr="00FA57D1" w:rsidRDefault="005B5D49" w:rsidP="00F56996">
            <w:pPr>
              <w:spacing w:after="142"/>
              <w:rPr>
                <w:rFonts w:ascii="Times New Roman" w:eastAsia="Times New Roman" w:hAnsi="Times New Roman" w:cs="Times New Roman"/>
                <w:sz w:val="20"/>
              </w:rPr>
            </w:pPr>
          </w:p>
        </w:tc>
        <w:tc>
          <w:tcPr>
            <w:tcW w:w="622" w:type="dxa"/>
            <w:tcBorders>
              <w:top w:val="nil"/>
              <w:left w:val="nil"/>
              <w:bottom w:val="nil"/>
              <w:right w:val="nil"/>
            </w:tcBorders>
            <w:shd w:val="clear" w:color="auto" w:fill="auto"/>
            <w:noWrap/>
            <w:vAlign w:val="bottom"/>
            <w:hideMark/>
          </w:tcPr>
          <w:p w14:paraId="619F8F41" w14:textId="77777777" w:rsidR="00F56996" w:rsidRPr="00FA57D1" w:rsidRDefault="005B5D49" w:rsidP="00F56996">
            <w:pPr>
              <w:spacing w:after="142"/>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14:paraId="619F8F42" w14:textId="77777777" w:rsidR="00F56996" w:rsidRPr="00FA57D1" w:rsidRDefault="005B5D49" w:rsidP="00F56996">
            <w:pPr>
              <w:spacing w:after="142"/>
              <w:rPr>
                <w:rFonts w:ascii="Times New Roman" w:eastAsia="Times New Roman" w:hAnsi="Times New Roman" w:cs="Times New Roman"/>
                <w:sz w:val="20"/>
              </w:rPr>
            </w:pPr>
          </w:p>
        </w:tc>
      </w:tr>
      <w:tr w:rsidR="00F246CC" w14:paraId="619F8F49" w14:textId="77777777">
        <w:trPr>
          <w:trHeight w:val="300"/>
        </w:trPr>
        <w:tc>
          <w:tcPr>
            <w:tcW w:w="6276" w:type="dxa"/>
            <w:tcBorders>
              <w:top w:val="nil"/>
              <w:left w:val="nil"/>
              <w:bottom w:val="single" w:sz="4" w:space="0" w:color="000000"/>
              <w:right w:val="nil"/>
            </w:tcBorders>
            <w:shd w:val="clear" w:color="auto" w:fill="auto"/>
            <w:hideMark/>
          </w:tcPr>
          <w:p w14:paraId="619F8F44" w14:textId="77777777" w:rsidR="00F56996" w:rsidRPr="00FA57D1" w:rsidRDefault="005B5D49" w:rsidP="00F56996">
            <w:pPr>
              <w:spacing w:after="142"/>
              <w:rPr>
                <w:rFonts w:eastAsia="Times New Roman"/>
                <w:b/>
                <w:bCs/>
                <w:color w:val="000000"/>
                <w:sz w:val="20"/>
              </w:rPr>
            </w:pPr>
            <w:r w:rsidRPr="00FA57D1">
              <w:rPr>
                <w:rFonts w:eastAsia="Times New Roman"/>
                <w:b/>
                <w:bCs/>
                <w:color w:val="000000"/>
                <w:sz w:val="20"/>
              </w:rPr>
              <w:t>Άρθρο</w:t>
            </w:r>
          </w:p>
        </w:tc>
        <w:tc>
          <w:tcPr>
            <w:tcW w:w="671" w:type="dxa"/>
            <w:tcBorders>
              <w:top w:val="nil"/>
              <w:left w:val="nil"/>
              <w:bottom w:val="single" w:sz="4" w:space="0" w:color="000000"/>
              <w:right w:val="nil"/>
            </w:tcBorders>
            <w:shd w:val="clear" w:color="auto" w:fill="auto"/>
            <w:hideMark/>
          </w:tcPr>
          <w:p w14:paraId="619F8F45" w14:textId="77777777" w:rsidR="00F56996" w:rsidRPr="00FA57D1" w:rsidRDefault="005B5D49" w:rsidP="00F56996">
            <w:pPr>
              <w:spacing w:after="142"/>
              <w:jc w:val="center"/>
              <w:rPr>
                <w:rFonts w:eastAsia="Times New Roman"/>
                <w:b/>
                <w:bCs/>
                <w:color w:val="000000"/>
                <w:sz w:val="20"/>
              </w:rPr>
            </w:pPr>
            <w:r w:rsidRPr="00FA57D1">
              <w:rPr>
                <w:rFonts w:eastAsia="Times New Roman"/>
                <w:b/>
                <w:bCs/>
                <w:color w:val="000000"/>
                <w:sz w:val="20"/>
              </w:rPr>
              <w:t>ΝΑΙ</w:t>
            </w:r>
          </w:p>
        </w:tc>
        <w:tc>
          <w:tcPr>
            <w:tcW w:w="547" w:type="dxa"/>
            <w:tcBorders>
              <w:top w:val="nil"/>
              <w:left w:val="nil"/>
              <w:bottom w:val="single" w:sz="4" w:space="0" w:color="000000"/>
              <w:right w:val="nil"/>
            </w:tcBorders>
            <w:shd w:val="clear" w:color="auto" w:fill="auto"/>
            <w:hideMark/>
          </w:tcPr>
          <w:p w14:paraId="619F8F46" w14:textId="77777777" w:rsidR="00F56996" w:rsidRPr="00FA57D1" w:rsidRDefault="005B5D49" w:rsidP="00F56996">
            <w:pPr>
              <w:spacing w:after="142"/>
              <w:jc w:val="center"/>
              <w:rPr>
                <w:rFonts w:eastAsia="Times New Roman"/>
                <w:b/>
                <w:bCs/>
                <w:color w:val="000000"/>
                <w:sz w:val="20"/>
              </w:rPr>
            </w:pPr>
            <w:r w:rsidRPr="00FA57D1">
              <w:rPr>
                <w:rFonts w:eastAsia="Times New Roman"/>
                <w:b/>
                <w:bCs/>
                <w:color w:val="000000"/>
                <w:sz w:val="20"/>
              </w:rPr>
              <w:t>ΟΧΙ</w:t>
            </w:r>
          </w:p>
        </w:tc>
        <w:tc>
          <w:tcPr>
            <w:tcW w:w="622" w:type="dxa"/>
            <w:tcBorders>
              <w:top w:val="nil"/>
              <w:left w:val="nil"/>
              <w:bottom w:val="single" w:sz="4" w:space="0" w:color="000000"/>
              <w:right w:val="nil"/>
            </w:tcBorders>
            <w:shd w:val="clear" w:color="auto" w:fill="auto"/>
            <w:hideMark/>
          </w:tcPr>
          <w:p w14:paraId="619F8F47" w14:textId="77777777" w:rsidR="00F56996" w:rsidRPr="00FA57D1" w:rsidRDefault="005B5D49" w:rsidP="00F56996">
            <w:pPr>
              <w:spacing w:after="142"/>
              <w:jc w:val="center"/>
              <w:rPr>
                <w:rFonts w:eastAsia="Times New Roman"/>
                <w:b/>
                <w:bCs/>
                <w:color w:val="000000"/>
                <w:sz w:val="20"/>
              </w:rPr>
            </w:pPr>
            <w:r w:rsidRPr="00FA57D1">
              <w:rPr>
                <w:rFonts w:eastAsia="Times New Roman"/>
                <w:b/>
                <w:bCs/>
                <w:color w:val="000000"/>
                <w:sz w:val="20"/>
              </w:rPr>
              <w:t>ΠΡΝ</w:t>
            </w:r>
          </w:p>
        </w:tc>
        <w:tc>
          <w:tcPr>
            <w:tcW w:w="1240" w:type="dxa"/>
            <w:tcBorders>
              <w:top w:val="nil"/>
              <w:left w:val="nil"/>
              <w:bottom w:val="single" w:sz="4" w:space="0" w:color="000000"/>
              <w:right w:val="nil"/>
            </w:tcBorders>
            <w:shd w:val="clear" w:color="auto" w:fill="auto"/>
            <w:hideMark/>
          </w:tcPr>
          <w:p w14:paraId="619F8F48" w14:textId="77777777" w:rsidR="00F56996" w:rsidRPr="00FA57D1" w:rsidRDefault="005B5D49" w:rsidP="00F56996">
            <w:pPr>
              <w:spacing w:after="142"/>
              <w:jc w:val="center"/>
              <w:rPr>
                <w:rFonts w:eastAsia="Times New Roman"/>
                <w:b/>
                <w:bCs/>
                <w:color w:val="000000"/>
                <w:sz w:val="20"/>
              </w:rPr>
            </w:pPr>
            <w:r w:rsidRPr="00FA57D1">
              <w:rPr>
                <w:rFonts w:eastAsia="Times New Roman"/>
                <w:b/>
                <w:bCs/>
                <w:color w:val="000000"/>
                <w:sz w:val="20"/>
              </w:rPr>
              <w:t>ΣΥΝ</w:t>
            </w:r>
          </w:p>
        </w:tc>
      </w:tr>
      <w:tr w:rsidR="00F246CC" w14:paraId="619F8F4F" w14:textId="77777777">
        <w:trPr>
          <w:trHeight w:val="300"/>
        </w:trPr>
        <w:tc>
          <w:tcPr>
            <w:tcW w:w="6276" w:type="dxa"/>
            <w:tcBorders>
              <w:top w:val="nil"/>
              <w:left w:val="nil"/>
              <w:bottom w:val="nil"/>
              <w:right w:val="nil"/>
            </w:tcBorders>
            <w:shd w:val="clear" w:color="000000" w:fill="D3D3D3"/>
            <w:vAlign w:val="center"/>
            <w:hideMark/>
          </w:tcPr>
          <w:p w14:paraId="619F8F4A" w14:textId="77777777" w:rsidR="00F56996" w:rsidRPr="00FA57D1" w:rsidRDefault="005B5D49" w:rsidP="00F56996">
            <w:pPr>
              <w:spacing w:after="142"/>
              <w:rPr>
                <w:rFonts w:eastAsia="Times New Roman"/>
                <w:color w:val="000000"/>
                <w:sz w:val="20"/>
              </w:rPr>
            </w:pPr>
            <w:r w:rsidRPr="00FA57D1">
              <w:rPr>
                <w:rFonts w:eastAsia="Times New Roman"/>
                <w:color w:val="000000"/>
                <w:sz w:val="20"/>
              </w:rPr>
              <w:t>Υπ. Τροπ. 2095/69 ως έχει</w:t>
            </w:r>
          </w:p>
        </w:tc>
        <w:tc>
          <w:tcPr>
            <w:tcW w:w="671" w:type="dxa"/>
            <w:tcBorders>
              <w:top w:val="nil"/>
              <w:left w:val="nil"/>
              <w:bottom w:val="nil"/>
              <w:right w:val="nil"/>
            </w:tcBorders>
            <w:shd w:val="clear" w:color="000000" w:fill="D3D3D3"/>
            <w:vAlign w:val="center"/>
            <w:hideMark/>
          </w:tcPr>
          <w:p w14:paraId="619F8F4B" w14:textId="77777777" w:rsidR="00F56996" w:rsidRPr="00FA57D1" w:rsidRDefault="005B5D49" w:rsidP="00F56996">
            <w:pPr>
              <w:spacing w:after="142"/>
              <w:jc w:val="center"/>
              <w:rPr>
                <w:rFonts w:eastAsia="Times New Roman"/>
                <w:color w:val="000000"/>
                <w:sz w:val="20"/>
              </w:rPr>
            </w:pPr>
            <w:r w:rsidRPr="00FA57D1">
              <w:rPr>
                <w:rFonts w:eastAsia="Times New Roman"/>
                <w:color w:val="000000"/>
                <w:sz w:val="20"/>
              </w:rPr>
              <w:t>145</w:t>
            </w:r>
          </w:p>
        </w:tc>
        <w:tc>
          <w:tcPr>
            <w:tcW w:w="547" w:type="dxa"/>
            <w:tcBorders>
              <w:top w:val="nil"/>
              <w:left w:val="nil"/>
              <w:bottom w:val="nil"/>
              <w:right w:val="nil"/>
            </w:tcBorders>
            <w:shd w:val="clear" w:color="000000" w:fill="D3D3D3"/>
            <w:vAlign w:val="center"/>
            <w:hideMark/>
          </w:tcPr>
          <w:p w14:paraId="619F8F4C" w14:textId="77777777" w:rsidR="00F56996" w:rsidRPr="00FA57D1" w:rsidRDefault="005B5D49" w:rsidP="00F56996">
            <w:pPr>
              <w:spacing w:after="142"/>
              <w:jc w:val="center"/>
              <w:rPr>
                <w:rFonts w:eastAsia="Times New Roman"/>
                <w:color w:val="000000"/>
                <w:sz w:val="20"/>
              </w:rPr>
            </w:pPr>
            <w:r w:rsidRPr="00FA57D1">
              <w:rPr>
                <w:rFonts w:eastAsia="Times New Roman"/>
                <w:color w:val="000000"/>
                <w:sz w:val="20"/>
              </w:rPr>
              <w:t>98</w:t>
            </w:r>
          </w:p>
        </w:tc>
        <w:tc>
          <w:tcPr>
            <w:tcW w:w="622" w:type="dxa"/>
            <w:tcBorders>
              <w:top w:val="nil"/>
              <w:left w:val="nil"/>
              <w:bottom w:val="nil"/>
              <w:right w:val="nil"/>
            </w:tcBorders>
            <w:shd w:val="clear" w:color="000000" w:fill="D3D3D3"/>
            <w:vAlign w:val="center"/>
            <w:hideMark/>
          </w:tcPr>
          <w:p w14:paraId="619F8F4D" w14:textId="77777777" w:rsidR="00F56996" w:rsidRPr="00FA57D1" w:rsidRDefault="005B5D49" w:rsidP="00F56996">
            <w:pPr>
              <w:spacing w:after="142"/>
              <w:jc w:val="center"/>
              <w:rPr>
                <w:rFonts w:eastAsia="Times New Roman"/>
                <w:color w:val="000000"/>
                <w:sz w:val="20"/>
              </w:rPr>
            </w:pPr>
            <w:r w:rsidRPr="00FA57D1">
              <w:rPr>
                <w:rFonts w:eastAsia="Times New Roman"/>
                <w:color w:val="000000"/>
                <w:sz w:val="20"/>
              </w:rPr>
              <w:t>3</w:t>
            </w:r>
          </w:p>
        </w:tc>
        <w:tc>
          <w:tcPr>
            <w:tcW w:w="1240" w:type="dxa"/>
            <w:tcBorders>
              <w:top w:val="nil"/>
              <w:left w:val="nil"/>
              <w:bottom w:val="nil"/>
              <w:right w:val="nil"/>
            </w:tcBorders>
            <w:shd w:val="clear" w:color="000000" w:fill="D3D3D3"/>
            <w:vAlign w:val="center"/>
            <w:hideMark/>
          </w:tcPr>
          <w:p w14:paraId="619F8F4E" w14:textId="77777777" w:rsidR="00F56996" w:rsidRPr="00FA57D1" w:rsidRDefault="005B5D49" w:rsidP="00F56996">
            <w:pPr>
              <w:spacing w:after="142"/>
              <w:jc w:val="center"/>
              <w:rPr>
                <w:rFonts w:eastAsia="Times New Roman"/>
                <w:color w:val="000000"/>
                <w:sz w:val="20"/>
              </w:rPr>
            </w:pPr>
            <w:r w:rsidRPr="00FA57D1">
              <w:rPr>
                <w:rFonts w:eastAsia="Times New Roman"/>
                <w:color w:val="000000"/>
                <w:sz w:val="20"/>
              </w:rPr>
              <w:t>246</w:t>
            </w:r>
          </w:p>
        </w:tc>
      </w:tr>
    </w:tbl>
    <w:p w14:paraId="619F8F50" w14:textId="77777777" w:rsidR="00F246CC" w:rsidRDefault="00F246CC">
      <w:pPr>
        <w:rPr>
          <w:rFonts w:eastAsia="Times New Roman" w:cs="Times New Roman"/>
          <w:szCs w:val="24"/>
        </w:rPr>
      </w:pPr>
    </w:p>
    <w:p w14:paraId="619F8F51" w14:textId="77777777" w:rsidR="00F246CC" w:rsidRDefault="00F246CC">
      <w:pPr>
        <w:spacing w:line="600" w:lineRule="auto"/>
        <w:ind w:firstLine="709"/>
        <w:contextualSpacing/>
        <w:jc w:val="both"/>
        <w:rPr>
          <w:rFonts w:eastAsia="Times New Roman" w:cs="Times New Roman"/>
          <w:szCs w:val="24"/>
        </w:rPr>
      </w:pPr>
    </w:p>
    <w:tbl>
      <w:tblPr>
        <w:tblW w:w="8500" w:type="dxa"/>
        <w:tblInd w:w="-3" w:type="dxa"/>
        <w:tblCellMar>
          <w:left w:w="10" w:type="dxa"/>
          <w:right w:w="10" w:type="dxa"/>
        </w:tblCellMar>
        <w:tblLook w:val="04A0" w:firstRow="1" w:lastRow="0" w:firstColumn="1" w:lastColumn="0" w:noHBand="0" w:noVBand="1"/>
      </w:tblPr>
      <w:tblGrid>
        <w:gridCol w:w="4300"/>
        <w:gridCol w:w="1380"/>
        <w:gridCol w:w="1900"/>
        <w:gridCol w:w="920"/>
      </w:tblGrid>
      <w:tr w:rsidR="00F246CC" w14:paraId="619F8F56" w14:textId="77777777">
        <w:trPr>
          <w:trHeight w:val="300"/>
        </w:trPr>
        <w:tc>
          <w:tcPr>
            <w:tcW w:w="4300" w:type="dxa"/>
            <w:tcBorders>
              <w:top w:val="single" w:sz="4" w:space="0" w:color="000000"/>
              <w:left w:val="single" w:sz="4" w:space="0" w:color="000000"/>
              <w:bottom w:val="single" w:sz="4" w:space="0" w:color="000000"/>
              <w:right w:val="single" w:sz="4" w:space="0" w:color="000000"/>
            </w:tcBorders>
            <w:noWrap/>
            <w:vAlign w:val="center"/>
            <w:hideMark/>
          </w:tcPr>
          <w:p w14:paraId="619F8F52" w14:textId="77777777" w:rsidR="00F56996" w:rsidRDefault="005B5D49">
            <w:pPr>
              <w:spacing w:after="142"/>
              <w:rPr>
                <w:rFonts w:ascii="Segoe UI" w:eastAsia="Times New Roman" w:hAnsi="Segoe UI" w:cs="Segoe UI"/>
                <w:sz w:val="18"/>
                <w:szCs w:val="18"/>
              </w:rPr>
            </w:pPr>
            <w:r>
              <w:rPr>
                <w:rFonts w:ascii="Segoe UI" w:eastAsia="Times New Roman" w:hAnsi="Segoe UI" w:cs="Segoe UI"/>
                <w:sz w:val="18"/>
                <w:szCs w:val="18"/>
              </w:rPr>
              <w:t>Ονοματεπώνυμο</w:t>
            </w:r>
          </w:p>
        </w:tc>
        <w:tc>
          <w:tcPr>
            <w:tcW w:w="1380" w:type="dxa"/>
            <w:tcBorders>
              <w:top w:val="single" w:sz="4" w:space="0" w:color="000000"/>
              <w:left w:val="nil"/>
              <w:bottom w:val="single" w:sz="4" w:space="0" w:color="000000"/>
              <w:right w:val="single" w:sz="4" w:space="0" w:color="000000"/>
            </w:tcBorders>
            <w:noWrap/>
            <w:vAlign w:val="center"/>
            <w:hideMark/>
          </w:tcPr>
          <w:p w14:paraId="619F8F53" w14:textId="77777777" w:rsidR="00F56996" w:rsidRDefault="005B5D49">
            <w:pPr>
              <w:spacing w:after="142"/>
              <w:rPr>
                <w:rFonts w:ascii="Segoe UI" w:eastAsia="Times New Roman" w:hAnsi="Segoe UI" w:cs="Segoe UI"/>
                <w:sz w:val="18"/>
                <w:szCs w:val="18"/>
              </w:rPr>
            </w:pPr>
            <w:r>
              <w:rPr>
                <w:rFonts w:ascii="Segoe UI" w:eastAsia="Times New Roman" w:hAnsi="Segoe UI" w:cs="Segoe UI"/>
                <w:sz w:val="18"/>
                <w:szCs w:val="18"/>
              </w:rPr>
              <w:t>Κ.Ο</w:t>
            </w:r>
          </w:p>
        </w:tc>
        <w:tc>
          <w:tcPr>
            <w:tcW w:w="1900" w:type="dxa"/>
            <w:tcBorders>
              <w:top w:val="single" w:sz="4" w:space="0" w:color="000000"/>
              <w:left w:val="nil"/>
              <w:bottom w:val="single" w:sz="4" w:space="0" w:color="000000"/>
              <w:right w:val="single" w:sz="4" w:space="0" w:color="000000"/>
            </w:tcBorders>
            <w:noWrap/>
            <w:vAlign w:val="center"/>
            <w:hideMark/>
          </w:tcPr>
          <w:p w14:paraId="619F8F54" w14:textId="77777777" w:rsidR="00F56996" w:rsidRDefault="005B5D49">
            <w:pPr>
              <w:spacing w:after="142"/>
              <w:rPr>
                <w:rFonts w:ascii="Segoe UI" w:eastAsia="Times New Roman" w:hAnsi="Segoe UI" w:cs="Segoe UI"/>
                <w:sz w:val="18"/>
                <w:szCs w:val="18"/>
              </w:rPr>
            </w:pPr>
            <w:r>
              <w:rPr>
                <w:rFonts w:ascii="Segoe UI" w:eastAsia="Times New Roman" w:hAnsi="Segoe UI" w:cs="Segoe UI"/>
                <w:sz w:val="18"/>
                <w:szCs w:val="18"/>
              </w:rPr>
              <w:t>Εκλ. Περιφέρεια</w:t>
            </w:r>
          </w:p>
        </w:tc>
        <w:tc>
          <w:tcPr>
            <w:tcW w:w="920" w:type="dxa"/>
            <w:tcBorders>
              <w:top w:val="single" w:sz="4" w:space="0" w:color="000000"/>
              <w:left w:val="nil"/>
              <w:bottom w:val="single" w:sz="4" w:space="0" w:color="000000"/>
              <w:right w:val="single" w:sz="4" w:space="0" w:color="000000"/>
            </w:tcBorders>
            <w:noWrap/>
            <w:vAlign w:val="center"/>
            <w:hideMark/>
          </w:tcPr>
          <w:p w14:paraId="619F8F55" w14:textId="77777777" w:rsidR="00F56996" w:rsidRDefault="005B5D49">
            <w:pPr>
              <w:spacing w:after="142"/>
              <w:rPr>
                <w:rFonts w:ascii="Segoe UI" w:eastAsia="Times New Roman" w:hAnsi="Segoe UI" w:cs="Segoe UI"/>
                <w:sz w:val="18"/>
                <w:szCs w:val="18"/>
              </w:rPr>
            </w:pPr>
            <w:r>
              <w:rPr>
                <w:rFonts w:ascii="Segoe UI" w:eastAsia="Times New Roman" w:hAnsi="Segoe UI" w:cs="Segoe UI"/>
                <w:sz w:val="18"/>
                <w:szCs w:val="18"/>
              </w:rPr>
              <w:t>Ψήφος</w:t>
            </w:r>
          </w:p>
        </w:tc>
      </w:tr>
      <w:tr w:rsidR="00F246CC" w14:paraId="619F8F5B" w14:textId="77777777">
        <w:trPr>
          <w:trHeight w:val="480"/>
        </w:trPr>
        <w:tc>
          <w:tcPr>
            <w:tcW w:w="4300" w:type="dxa"/>
            <w:tcBorders>
              <w:top w:val="nil"/>
              <w:left w:val="single" w:sz="4" w:space="0" w:color="000000"/>
              <w:bottom w:val="single" w:sz="4" w:space="0" w:color="000000"/>
              <w:right w:val="single" w:sz="4" w:space="0" w:color="000000"/>
            </w:tcBorders>
            <w:vAlign w:val="center"/>
            <w:hideMark/>
          </w:tcPr>
          <w:p w14:paraId="619F8F57" w14:textId="77777777" w:rsidR="00F56996" w:rsidRDefault="005B5D49">
            <w:pPr>
              <w:spacing w:after="142"/>
              <w:outlineLvl w:val="0"/>
              <w:rPr>
                <w:rFonts w:ascii="Segoe UI" w:eastAsia="Times New Roman" w:hAnsi="Segoe UI" w:cs="Segoe UI"/>
                <w:sz w:val="18"/>
                <w:szCs w:val="18"/>
              </w:rPr>
            </w:pPr>
            <w:r>
              <w:rPr>
                <w:rFonts w:ascii="Segoe UI" w:eastAsia="Times New Roman" w:hAnsi="Segoe UI" w:cs="Segoe UI"/>
                <w:sz w:val="18"/>
                <w:szCs w:val="18"/>
              </w:rPr>
              <w:t>Άρθρο: Υπ. Τροπ. 2095/69 ως έχει (ΣΥΝΟΛΙΚΑ ΨΗΦΟΙ: NAI:145, OXI:98, ΠΡΝ:3)</w:t>
            </w:r>
          </w:p>
        </w:tc>
        <w:tc>
          <w:tcPr>
            <w:tcW w:w="1380" w:type="dxa"/>
            <w:tcBorders>
              <w:top w:val="nil"/>
              <w:left w:val="nil"/>
              <w:bottom w:val="single" w:sz="4" w:space="0" w:color="000000"/>
              <w:right w:val="single" w:sz="4" w:space="0" w:color="000000"/>
            </w:tcBorders>
            <w:vAlign w:val="center"/>
            <w:hideMark/>
          </w:tcPr>
          <w:p w14:paraId="619F8F58" w14:textId="77777777" w:rsidR="00F56996" w:rsidRDefault="005B5D49">
            <w:pPr>
              <w:spacing w:after="142"/>
              <w:outlineLvl w:val="0"/>
              <w:rPr>
                <w:rFonts w:ascii="Segoe UI" w:eastAsia="Times New Roman" w:hAnsi="Segoe UI" w:cs="Segoe UI"/>
                <w:sz w:val="18"/>
                <w:szCs w:val="18"/>
              </w:rPr>
            </w:pPr>
            <w:r>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vAlign w:val="center"/>
            <w:hideMark/>
          </w:tcPr>
          <w:p w14:paraId="619F8F59" w14:textId="77777777" w:rsidR="00F56996" w:rsidRDefault="005B5D49">
            <w:pPr>
              <w:spacing w:after="142"/>
              <w:outlineLvl w:val="0"/>
              <w:rPr>
                <w:rFonts w:ascii="Segoe UI" w:eastAsia="Times New Roman" w:hAnsi="Segoe UI" w:cs="Segoe UI"/>
                <w:sz w:val="18"/>
                <w:szCs w:val="18"/>
              </w:rPr>
            </w:pPr>
            <w:r>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vAlign w:val="center"/>
            <w:hideMark/>
          </w:tcPr>
          <w:p w14:paraId="619F8F5A" w14:textId="77777777" w:rsidR="00F56996" w:rsidRDefault="005B5D49">
            <w:pPr>
              <w:spacing w:after="142"/>
              <w:outlineLvl w:val="0"/>
              <w:rPr>
                <w:rFonts w:ascii="Segoe UI" w:eastAsia="Times New Roman" w:hAnsi="Segoe UI" w:cs="Segoe UI"/>
                <w:sz w:val="18"/>
                <w:szCs w:val="18"/>
              </w:rPr>
            </w:pPr>
            <w:r>
              <w:rPr>
                <w:rFonts w:ascii="Segoe UI" w:eastAsia="Times New Roman" w:hAnsi="Segoe UI" w:cs="Segoe UI"/>
                <w:sz w:val="18"/>
                <w:szCs w:val="18"/>
              </w:rPr>
              <w:t> </w:t>
            </w:r>
          </w:p>
        </w:tc>
      </w:tr>
      <w:tr w:rsidR="00F246CC" w14:paraId="619F8F60"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5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noWrap/>
            <w:vAlign w:val="center"/>
            <w:hideMark/>
          </w:tcPr>
          <w:p w14:paraId="619F8F5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8F5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noWrap/>
            <w:vAlign w:val="center"/>
            <w:hideMark/>
          </w:tcPr>
          <w:p w14:paraId="619F8F5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8F65"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6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380" w:type="dxa"/>
            <w:tcBorders>
              <w:top w:val="nil"/>
              <w:left w:val="nil"/>
              <w:bottom w:val="single" w:sz="4" w:space="0" w:color="000000"/>
              <w:right w:val="single" w:sz="4" w:space="0" w:color="000000"/>
            </w:tcBorders>
            <w:noWrap/>
            <w:vAlign w:val="center"/>
            <w:hideMark/>
          </w:tcPr>
          <w:p w14:paraId="619F8F6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8F6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noWrap/>
            <w:vAlign w:val="center"/>
            <w:hideMark/>
          </w:tcPr>
          <w:p w14:paraId="619F8F6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8F6A"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6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noWrap/>
            <w:vAlign w:val="center"/>
            <w:hideMark/>
          </w:tcPr>
          <w:p w14:paraId="619F8F6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noWrap/>
            <w:vAlign w:val="center"/>
            <w:hideMark/>
          </w:tcPr>
          <w:p w14:paraId="619F8F6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noWrap/>
            <w:vAlign w:val="center"/>
            <w:hideMark/>
          </w:tcPr>
          <w:p w14:paraId="619F8F6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8F6F"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6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noWrap/>
            <w:vAlign w:val="center"/>
            <w:hideMark/>
          </w:tcPr>
          <w:p w14:paraId="619F8F6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8F6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noWrap/>
            <w:vAlign w:val="center"/>
            <w:hideMark/>
          </w:tcPr>
          <w:p w14:paraId="619F8F6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8F74"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7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noWrap/>
            <w:vAlign w:val="center"/>
            <w:hideMark/>
          </w:tcPr>
          <w:p w14:paraId="619F8F7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8F7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noWrap/>
            <w:vAlign w:val="center"/>
            <w:hideMark/>
          </w:tcPr>
          <w:p w14:paraId="619F8F7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8F79"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7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noWrap/>
            <w:vAlign w:val="center"/>
            <w:hideMark/>
          </w:tcPr>
          <w:p w14:paraId="619F8F7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8F7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noWrap/>
            <w:vAlign w:val="center"/>
            <w:hideMark/>
          </w:tcPr>
          <w:p w14:paraId="619F8F7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8F7E"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7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ΑΝΑΣΤΑΣΙΑΔΗΣ ΣΑΒΒΑΣ</w:t>
            </w:r>
          </w:p>
        </w:tc>
        <w:tc>
          <w:tcPr>
            <w:tcW w:w="1380" w:type="dxa"/>
            <w:tcBorders>
              <w:top w:val="nil"/>
              <w:left w:val="nil"/>
              <w:bottom w:val="single" w:sz="4" w:space="0" w:color="000000"/>
              <w:right w:val="single" w:sz="4" w:space="0" w:color="000000"/>
            </w:tcBorders>
            <w:noWrap/>
            <w:vAlign w:val="center"/>
            <w:hideMark/>
          </w:tcPr>
          <w:p w14:paraId="619F8F7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8F7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 xml:space="preserve">Β' </w:t>
            </w:r>
            <w:r>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noWrap/>
            <w:vAlign w:val="center"/>
            <w:hideMark/>
          </w:tcPr>
          <w:p w14:paraId="619F8F7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8F83"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7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noWrap/>
            <w:vAlign w:val="center"/>
            <w:hideMark/>
          </w:tcPr>
          <w:p w14:paraId="619F8F8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8F8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noWrap/>
            <w:vAlign w:val="center"/>
            <w:hideMark/>
          </w:tcPr>
          <w:p w14:paraId="619F8F8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8F88"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8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lastRenderedPageBreak/>
              <w:t>ΑΝΤΩΝΙΑΔΗΣ ΙΩΑΝΝΗΣ</w:t>
            </w:r>
          </w:p>
        </w:tc>
        <w:tc>
          <w:tcPr>
            <w:tcW w:w="1380" w:type="dxa"/>
            <w:tcBorders>
              <w:top w:val="nil"/>
              <w:left w:val="nil"/>
              <w:bottom w:val="single" w:sz="4" w:space="0" w:color="000000"/>
              <w:right w:val="single" w:sz="4" w:space="0" w:color="000000"/>
            </w:tcBorders>
            <w:noWrap/>
            <w:vAlign w:val="center"/>
            <w:hideMark/>
          </w:tcPr>
          <w:p w14:paraId="619F8F8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8F8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noWrap/>
            <w:vAlign w:val="center"/>
            <w:hideMark/>
          </w:tcPr>
          <w:p w14:paraId="619F8F8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8F8D"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8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ΑΝΤΩΝΙΟΥ ΜΑΡΙΑ</w:t>
            </w:r>
          </w:p>
        </w:tc>
        <w:tc>
          <w:tcPr>
            <w:tcW w:w="1380" w:type="dxa"/>
            <w:tcBorders>
              <w:top w:val="nil"/>
              <w:left w:val="nil"/>
              <w:bottom w:val="single" w:sz="4" w:space="0" w:color="000000"/>
              <w:right w:val="single" w:sz="4" w:space="0" w:color="000000"/>
            </w:tcBorders>
            <w:noWrap/>
            <w:vAlign w:val="center"/>
            <w:hideMark/>
          </w:tcPr>
          <w:p w14:paraId="619F8F8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8F8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noWrap/>
            <w:vAlign w:val="center"/>
            <w:hideMark/>
          </w:tcPr>
          <w:p w14:paraId="619F8F8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8F92"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8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noWrap/>
            <w:vAlign w:val="center"/>
            <w:hideMark/>
          </w:tcPr>
          <w:p w14:paraId="619F8F8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8F9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noWrap/>
            <w:vAlign w:val="center"/>
            <w:hideMark/>
          </w:tcPr>
          <w:p w14:paraId="619F8F9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8F97"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9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noWrap/>
            <w:vAlign w:val="center"/>
            <w:hideMark/>
          </w:tcPr>
          <w:p w14:paraId="619F8F9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8F9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noWrap/>
            <w:vAlign w:val="center"/>
            <w:hideMark/>
          </w:tcPr>
          <w:p w14:paraId="619F8F9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8F9C"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9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ΑΡΑΜΠΑΤΖΗ ΦΩΤΕΙΝΗ</w:t>
            </w:r>
          </w:p>
        </w:tc>
        <w:tc>
          <w:tcPr>
            <w:tcW w:w="1380" w:type="dxa"/>
            <w:tcBorders>
              <w:top w:val="nil"/>
              <w:left w:val="nil"/>
              <w:bottom w:val="single" w:sz="4" w:space="0" w:color="000000"/>
              <w:right w:val="single" w:sz="4" w:space="0" w:color="000000"/>
            </w:tcBorders>
            <w:noWrap/>
            <w:vAlign w:val="center"/>
            <w:hideMark/>
          </w:tcPr>
          <w:p w14:paraId="619F8F9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8F9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noWrap/>
            <w:vAlign w:val="center"/>
            <w:hideMark/>
          </w:tcPr>
          <w:p w14:paraId="619F8F9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8FA1"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9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w:t>
            </w:r>
            <w:r>
              <w:rPr>
                <w:rFonts w:ascii="Segoe UI" w:eastAsia="Times New Roman" w:hAnsi="Segoe UI" w:cs="Segoe UI"/>
                <w:sz w:val="18"/>
                <w:szCs w:val="18"/>
              </w:rPr>
              <w:t>ΣΤΑΥΡΟΣ</w:t>
            </w:r>
          </w:p>
        </w:tc>
        <w:tc>
          <w:tcPr>
            <w:tcW w:w="1380" w:type="dxa"/>
            <w:tcBorders>
              <w:top w:val="nil"/>
              <w:left w:val="nil"/>
              <w:bottom w:val="single" w:sz="4" w:space="0" w:color="000000"/>
              <w:right w:val="single" w:sz="4" w:space="0" w:color="000000"/>
            </w:tcBorders>
            <w:noWrap/>
            <w:vAlign w:val="center"/>
            <w:hideMark/>
          </w:tcPr>
          <w:p w14:paraId="619F8F9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8F9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noWrap/>
            <w:vAlign w:val="center"/>
            <w:hideMark/>
          </w:tcPr>
          <w:p w14:paraId="619F8FA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8FA6"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A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ΑΥΓΕΝΑΚΗΣ ΕΛΕΥΘΕΡΙΟΣ</w:t>
            </w:r>
          </w:p>
        </w:tc>
        <w:tc>
          <w:tcPr>
            <w:tcW w:w="1380" w:type="dxa"/>
            <w:tcBorders>
              <w:top w:val="nil"/>
              <w:left w:val="nil"/>
              <w:bottom w:val="single" w:sz="4" w:space="0" w:color="000000"/>
              <w:right w:val="single" w:sz="4" w:space="0" w:color="000000"/>
            </w:tcBorders>
            <w:noWrap/>
            <w:vAlign w:val="center"/>
            <w:hideMark/>
          </w:tcPr>
          <w:p w14:paraId="619F8FA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8FA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noWrap/>
            <w:vAlign w:val="center"/>
            <w:hideMark/>
          </w:tcPr>
          <w:p w14:paraId="619F8FA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8FAB"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A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noWrap/>
            <w:vAlign w:val="center"/>
            <w:hideMark/>
          </w:tcPr>
          <w:p w14:paraId="619F8FA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8FA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8FA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8FB0"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A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noWrap/>
            <w:vAlign w:val="center"/>
            <w:hideMark/>
          </w:tcPr>
          <w:p w14:paraId="619F8FA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8FA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noWrap/>
            <w:vAlign w:val="center"/>
            <w:hideMark/>
          </w:tcPr>
          <w:p w14:paraId="619F8FA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8FB5"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B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noWrap/>
            <w:vAlign w:val="center"/>
            <w:hideMark/>
          </w:tcPr>
          <w:p w14:paraId="619F8FB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8FB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noWrap/>
            <w:vAlign w:val="center"/>
            <w:hideMark/>
          </w:tcPr>
          <w:p w14:paraId="619F8FB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8FBA"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B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noWrap/>
            <w:vAlign w:val="center"/>
            <w:hideMark/>
          </w:tcPr>
          <w:p w14:paraId="619F8FB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8FB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noWrap/>
            <w:vAlign w:val="center"/>
            <w:hideMark/>
          </w:tcPr>
          <w:p w14:paraId="619F8FB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8FBF"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B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ΒΑΡΒΙΤΣΙΩΤΗΣ ΜΙΛΤΙΑΔΗΣ</w:t>
            </w:r>
          </w:p>
        </w:tc>
        <w:tc>
          <w:tcPr>
            <w:tcW w:w="1380" w:type="dxa"/>
            <w:tcBorders>
              <w:top w:val="nil"/>
              <w:left w:val="nil"/>
              <w:bottom w:val="single" w:sz="4" w:space="0" w:color="000000"/>
              <w:right w:val="single" w:sz="4" w:space="0" w:color="000000"/>
            </w:tcBorders>
            <w:noWrap/>
            <w:vAlign w:val="center"/>
            <w:hideMark/>
          </w:tcPr>
          <w:p w14:paraId="619F8FB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8FB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 xml:space="preserve">Β' </w:t>
            </w:r>
            <w:r>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noWrap/>
            <w:vAlign w:val="center"/>
            <w:hideMark/>
          </w:tcPr>
          <w:p w14:paraId="619F8FB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8FC4"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C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noWrap/>
            <w:vAlign w:val="center"/>
            <w:hideMark/>
          </w:tcPr>
          <w:p w14:paraId="619F8FC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8FC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noWrap/>
            <w:vAlign w:val="center"/>
            <w:hideMark/>
          </w:tcPr>
          <w:p w14:paraId="619F8FC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8FC9"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C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noWrap/>
            <w:vAlign w:val="center"/>
            <w:hideMark/>
          </w:tcPr>
          <w:p w14:paraId="619F8FC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noWrap/>
            <w:vAlign w:val="center"/>
            <w:hideMark/>
          </w:tcPr>
          <w:p w14:paraId="619F8FC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noWrap/>
            <w:vAlign w:val="center"/>
            <w:hideMark/>
          </w:tcPr>
          <w:p w14:paraId="619F8FC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8FCE"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C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noWrap/>
            <w:vAlign w:val="center"/>
            <w:hideMark/>
          </w:tcPr>
          <w:p w14:paraId="619F8FC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8FC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noWrap/>
            <w:vAlign w:val="center"/>
            <w:hideMark/>
          </w:tcPr>
          <w:p w14:paraId="619F8FC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8FD3"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C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noWrap/>
            <w:vAlign w:val="center"/>
            <w:hideMark/>
          </w:tcPr>
          <w:p w14:paraId="619F8FD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8FD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noWrap/>
            <w:vAlign w:val="center"/>
            <w:hideMark/>
          </w:tcPr>
          <w:p w14:paraId="619F8FD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8FD8"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D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ΒΕΣΥΡΟΠΟΥΛΟΣ ΑΠΟΣΤΟΛΟΣ</w:t>
            </w:r>
          </w:p>
        </w:tc>
        <w:tc>
          <w:tcPr>
            <w:tcW w:w="1380" w:type="dxa"/>
            <w:tcBorders>
              <w:top w:val="nil"/>
              <w:left w:val="nil"/>
              <w:bottom w:val="single" w:sz="4" w:space="0" w:color="000000"/>
              <w:right w:val="single" w:sz="4" w:space="0" w:color="000000"/>
            </w:tcBorders>
            <w:noWrap/>
            <w:vAlign w:val="center"/>
            <w:hideMark/>
          </w:tcPr>
          <w:p w14:paraId="619F8FD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8FD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noWrap/>
            <w:vAlign w:val="center"/>
            <w:hideMark/>
          </w:tcPr>
          <w:p w14:paraId="619F8FD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8FDD"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D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noWrap/>
            <w:vAlign w:val="center"/>
            <w:hideMark/>
          </w:tcPr>
          <w:p w14:paraId="619F8FD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8FD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noWrap/>
            <w:vAlign w:val="center"/>
            <w:hideMark/>
          </w:tcPr>
          <w:p w14:paraId="619F8FD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8FE2"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D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noWrap/>
            <w:vAlign w:val="center"/>
            <w:hideMark/>
          </w:tcPr>
          <w:p w14:paraId="619F8FD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8FE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noWrap/>
            <w:vAlign w:val="center"/>
            <w:hideMark/>
          </w:tcPr>
          <w:p w14:paraId="619F8FE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8FE7"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E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noWrap/>
            <w:vAlign w:val="center"/>
            <w:hideMark/>
          </w:tcPr>
          <w:p w14:paraId="619F8FE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8FE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noWrap/>
            <w:vAlign w:val="center"/>
            <w:hideMark/>
          </w:tcPr>
          <w:p w14:paraId="619F8FE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8FEC"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E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noWrap/>
            <w:vAlign w:val="center"/>
            <w:hideMark/>
          </w:tcPr>
          <w:p w14:paraId="619F8FE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noWrap/>
            <w:vAlign w:val="center"/>
            <w:hideMark/>
          </w:tcPr>
          <w:p w14:paraId="619F8FE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noWrap/>
            <w:vAlign w:val="center"/>
            <w:hideMark/>
          </w:tcPr>
          <w:p w14:paraId="619F8FE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8FF1"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E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noWrap/>
            <w:vAlign w:val="center"/>
            <w:hideMark/>
          </w:tcPr>
          <w:p w14:paraId="619F8FE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8FE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noWrap/>
            <w:vAlign w:val="center"/>
            <w:hideMark/>
          </w:tcPr>
          <w:p w14:paraId="619F8FF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8FF6"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F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noWrap/>
            <w:vAlign w:val="center"/>
            <w:hideMark/>
          </w:tcPr>
          <w:p w14:paraId="619F8FF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8FF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8FF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8FFB"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F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noWrap/>
            <w:vAlign w:val="center"/>
            <w:hideMark/>
          </w:tcPr>
          <w:p w14:paraId="619F8FF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8FF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noWrap/>
            <w:vAlign w:val="center"/>
            <w:hideMark/>
          </w:tcPr>
          <w:p w14:paraId="619F8FF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00"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8FF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 xml:space="preserve">ΒΡΑΝΤΖΑ </w:t>
            </w:r>
            <w:r>
              <w:rPr>
                <w:rFonts w:ascii="Segoe UI" w:eastAsia="Times New Roman" w:hAnsi="Segoe UI" w:cs="Segoe UI"/>
                <w:sz w:val="18"/>
                <w:szCs w:val="18"/>
              </w:rPr>
              <w:t>ΠΑΝΑΓΙΩΤΑ</w:t>
            </w:r>
          </w:p>
        </w:tc>
        <w:tc>
          <w:tcPr>
            <w:tcW w:w="1380" w:type="dxa"/>
            <w:tcBorders>
              <w:top w:val="nil"/>
              <w:left w:val="nil"/>
              <w:bottom w:val="single" w:sz="4" w:space="0" w:color="000000"/>
              <w:right w:val="single" w:sz="4" w:space="0" w:color="000000"/>
            </w:tcBorders>
            <w:noWrap/>
            <w:vAlign w:val="center"/>
            <w:hideMark/>
          </w:tcPr>
          <w:p w14:paraId="619F8FF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8FF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noWrap/>
            <w:vAlign w:val="center"/>
            <w:hideMark/>
          </w:tcPr>
          <w:p w14:paraId="619F8FF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05"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0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noWrap/>
            <w:vAlign w:val="center"/>
            <w:hideMark/>
          </w:tcPr>
          <w:p w14:paraId="619F900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00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noWrap/>
            <w:vAlign w:val="center"/>
            <w:hideMark/>
          </w:tcPr>
          <w:p w14:paraId="619F900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0A"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0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noWrap/>
            <w:vAlign w:val="center"/>
            <w:hideMark/>
          </w:tcPr>
          <w:p w14:paraId="619F900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0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noWrap/>
            <w:vAlign w:val="center"/>
            <w:hideMark/>
          </w:tcPr>
          <w:p w14:paraId="619F900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0F"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0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noWrap/>
            <w:vAlign w:val="center"/>
            <w:hideMark/>
          </w:tcPr>
          <w:p w14:paraId="619F900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0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noWrap/>
            <w:vAlign w:val="center"/>
            <w:hideMark/>
          </w:tcPr>
          <w:p w14:paraId="619F900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14"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1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noWrap/>
            <w:vAlign w:val="center"/>
            <w:hideMark/>
          </w:tcPr>
          <w:p w14:paraId="619F901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noWrap/>
            <w:vAlign w:val="center"/>
            <w:hideMark/>
          </w:tcPr>
          <w:p w14:paraId="619F901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01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19"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1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ΓΕΩΡΓΑΝΤΑΣ ΓΕΩΡΓΙΟΣ</w:t>
            </w:r>
          </w:p>
        </w:tc>
        <w:tc>
          <w:tcPr>
            <w:tcW w:w="1380" w:type="dxa"/>
            <w:tcBorders>
              <w:top w:val="nil"/>
              <w:left w:val="nil"/>
              <w:bottom w:val="single" w:sz="4" w:space="0" w:color="000000"/>
              <w:right w:val="single" w:sz="4" w:space="0" w:color="000000"/>
            </w:tcBorders>
            <w:noWrap/>
            <w:vAlign w:val="center"/>
            <w:hideMark/>
          </w:tcPr>
          <w:p w14:paraId="619F901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01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noWrap/>
            <w:vAlign w:val="center"/>
            <w:hideMark/>
          </w:tcPr>
          <w:p w14:paraId="619F901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1E"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1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ΓΕΩΡΓΙΑΔΗΣ ΜΑΡΙΟΣ</w:t>
            </w:r>
          </w:p>
        </w:tc>
        <w:tc>
          <w:tcPr>
            <w:tcW w:w="1380" w:type="dxa"/>
            <w:tcBorders>
              <w:top w:val="nil"/>
              <w:left w:val="nil"/>
              <w:bottom w:val="single" w:sz="4" w:space="0" w:color="000000"/>
              <w:right w:val="single" w:sz="4" w:space="0" w:color="000000"/>
            </w:tcBorders>
            <w:noWrap/>
            <w:vAlign w:val="center"/>
            <w:hideMark/>
          </w:tcPr>
          <w:p w14:paraId="619F901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 xml:space="preserve">ΕΝ. </w:t>
            </w:r>
            <w:r>
              <w:rPr>
                <w:rFonts w:ascii="Segoe UI" w:eastAsia="Times New Roman" w:hAnsi="Segoe UI" w:cs="Segoe UI"/>
                <w:sz w:val="18"/>
                <w:szCs w:val="18"/>
              </w:rPr>
              <w:t>ΚΕΝΤΡΩΩΝ</w:t>
            </w:r>
          </w:p>
        </w:tc>
        <w:tc>
          <w:tcPr>
            <w:tcW w:w="1900" w:type="dxa"/>
            <w:tcBorders>
              <w:top w:val="nil"/>
              <w:left w:val="nil"/>
              <w:bottom w:val="single" w:sz="4" w:space="0" w:color="000000"/>
              <w:right w:val="single" w:sz="4" w:space="0" w:color="000000"/>
            </w:tcBorders>
            <w:noWrap/>
            <w:vAlign w:val="center"/>
            <w:hideMark/>
          </w:tcPr>
          <w:p w14:paraId="619F901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noWrap/>
            <w:vAlign w:val="center"/>
            <w:hideMark/>
          </w:tcPr>
          <w:p w14:paraId="619F901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F246CC" w14:paraId="619F9023"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1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380" w:type="dxa"/>
            <w:tcBorders>
              <w:top w:val="nil"/>
              <w:left w:val="nil"/>
              <w:bottom w:val="single" w:sz="4" w:space="0" w:color="000000"/>
              <w:right w:val="single" w:sz="4" w:space="0" w:color="000000"/>
            </w:tcBorders>
            <w:noWrap/>
            <w:vAlign w:val="center"/>
            <w:hideMark/>
          </w:tcPr>
          <w:p w14:paraId="619F902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02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02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28"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2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noWrap/>
            <w:vAlign w:val="center"/>
            <w:hideMark/>
          </w:tcPr>
          <w:p w14:paraId="619F902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2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noWrap/>
            <w:vAlign w:val="center"/>
            <w:hideMark/>
          </w:tcPr>
          <w:p w14:paraId="619F902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2D"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2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noWrap/>
            <w:vAlign w:val="center"/>
            <w:hideMark/>
          </w:tcPr>
          <w:p w14:paraId="619F902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02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02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32"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2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noWrap/>
            <w:vAlign w:val="center"/>
            <w:hideMark/>
          </w:tcPr>
          <w:p w14:paraId="619F902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03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noWrap/>
            <w:vAlign w:val="center"/>
            <w:hideMark/>
          </w:tcPr>
          <w:p w14:paraId="619F903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37"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3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noWrap/>
            <w:vAlign w:val="center"/>
            <w:hideMark/>
          </w:tcPr>
          <w:p w14:paraId="619F903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3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noWrap/>
            <w:vAlign w:val="center"/>
            <w:hideMark/>
          </w:tcPr>
          <w:p w14:paraId="619F903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3C"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3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w:t>
            </w:r>
            <w:r>
              <w:rPr>
                <w:rFonts w:ascii="Segoe UI" w:eastAsia="Times New Roman" w:hAnsi="Segoe UI" w:cs="Segoe UI"/>
                <w:sz w:val="18"/>
                <w:szCs w:val="18"/>
              </w:rPr>
              <w:t>ΒΑΣΙΛΕΙΟΣ</w:t>
            </w:r>
          </w:p>
        </w:tc>
        <w:tc>
          <w:tcPr>
            <w:tcW w:w="1380" w:type="dxa"/>
            <w:tcBorders>
              <w:top w:val="nil"/>
              <w:left w:val="nil"/>
              <w:bottom w:val="single" w:sz="4" w:space="0" w:color="000000"/>
              <w:right w:val="single" w:sz="4" w:space="0" w:color="000000"/>
            </w:tcBorders>
            <w:noWrap/>
            <w:vAlign w:val="center"/>
            <w:hideMark/>
          </w:tcPr>
          <w:p w14:paraId="619F903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03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noWrap/>
            <w:vAlign w:val="center"/>
            <w:hideMark/>
          </w:tcPr>
          <w:p w14:paraId="619F903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41"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3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noWrap/>
            <w:vAlign w:val="center"/>
            <w:hideMark/>
          </w:tcPr>
          <w:p w14:paraId="619F903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3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noWrap/>
            <w:vAlign w:val="center"/>
            <w:hideMark/>
          </w:tcPr>
          <w:p w14:paraId="619F904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46"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4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noWrap/>
            <w:vAlign w:val="center"/>
            <w:hideMark/>
          </w:tcPr>
          <w:p w14:paraId="619F904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4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noWrap/>
            <w:vAlign w:val="center"/>
            <w:hideMark/>
          </w:tcPr>
          <w:p w14:paraId="619F904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4B"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4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ΓΚΙΟΥΛΕΚΑΣ ΚΩΣΤΑΝΤΙΝΟΣ</w:t>
            </w:r>
          </w:p>
        </w:tc>
        <w:tc>
          <w:tcPr>
            <w:tcW w:w="1380" w:type="dxa"/>
            <w:tcBorders>
              <w:top w:val="nil"/>
              <w:left w:val="nil"/>
              <w:bottom w:val="single" w:sz="4" w:space="0" w:color="000000"/>
              <w:right w:val="single" w:sz="4" w:space="0" w:color="000000"/>
            </w:tcBorders>
            <w:noWrap/>
            <w:vAlign w:val="center"/>
            <w:hideMark/>
          </w:tcPr>
          <w:p w14:paraId="619F904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04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noWrap/>
            <w:vAlign w:val="center"/>
            <w:hideMark/>
          </w:tcPr>
          <w:p w14:paraId="619F904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50"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4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ΓΡΕΓΟΣ ΑΝΤΩΝΙΟΣ</w:t>
            </w:r>
          </w:p>
        </w:tc>
        <w:tc>
          <w:tcPr>
            <w:tcW w:w="1380" w:type="dxa"/>
            <w:tcBorders>
              <w:top w:val="nil"/>
              <w:left w:val="nil"/>
              <w:bottom w:val="single" w:sz="4" w:space="0" w:color="000000"/>
              <w:right w:val="single" w:sz="4" w:space="0" w:color="000000"/>
            </w:tcBorders>
            <w:noWrap/>
            <w:vAlign w:val="center"/>
            <w:hideMark/>
          </w:tcPr>
          <w:p w14:paraId="619F904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noWrap/>
            <w:vAlign w:val="center"/>
            <w:hideMark/>
          </w:tcPr>
          <w:p w14:paraId="619F904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noWrap/>
            <w:vAlign w:val="center"/>
            <w:hideMark/>
          </w:tcPr>
          <w:p w14:paraId="619F904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55"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5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noWrap/>
            <w:vAlign w:val="center"/>
            <w:hideMark/>
          </w:tcPr>
          <w:p w14:paraId="619F905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05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noWrap/>
            <w:vAlign w:val="center"/>
            <w:hideMark/>
          </w:tcPr>
          <w:p w14:paraId="619F905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5A"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5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noWrap/>
            <w:vAlign w:val="center"/>
            <w:hideMark/>
          </w:tcPr>
          <w:p w14:paraId="619F905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noWrap/>
            <w:vAlign w:val="center"/>
            <w:hideMark/>
          </w:tcPr>
          <w:p w14:paraId="619F905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noWrap/>
            <w:vAlign w:val="center"/>
            <w:hideMark/>
          </w:tcPr>
          <w:p w14:paraId="619F905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5F"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5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noWrap/>
            <w:vAlign w:val="center"/>
            <w:hideMark/>
          </w:tcPr>
          <w:p w14:paraId="619F905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5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noWrap/>
            <w:vAlign w:val="center"/>
            <w:hideMark/>
          </w:tcPr>
          <w:p w14:paraId="619F905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64"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6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ΔΕΛΗΣ ΙΩΑΝΝΗΣ</w:t>
            </w:r>
          </w:p>
        </w:tc>
        <w:tc>
          <w:tcPr>
            <w:tcW w:w="1380" w:type="dxa"/>
            <w:tcBorders>
              <w:top w:val="nil"/>
              <w:left w:val="nil"/>
              <w:bottom w:val="single" w:sz="4" w:space="0" w:color="000000"/>
              <w:right w:val="single" w:sz="4" w:space="0" w:color="000000"/>
            </w:tcBorders>
            <w:noWrap/>
            <w:vAlign w:val="center"/>
            <w:hideMark/>
          </w:tcPr>
          <w:p w14:paraId="619F906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noWrap/>
            <w:vAlign w:val="center"/>
            <w:hideMark/>
          </w:tcPr>
          <w:p w14:paraId="619F906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noWrap/>
            <w:vAlign w:val="center"/>
            <w:hideMark/>
          </w:tcPr>
          <w:p w14:paraId="619F906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69"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6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noWrap/>
            <w:vAlign w:val="center"/>
            <w:hideMark/>
          </w:tcPr>
          <w:p w14:paraId="619F906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06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06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6E"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6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noWrap/>
            <w:vAlign w:val="center"/>
            <w:hideMark/>
          </w:tcPr>
          <w:p w14:paraId="619F906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6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06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73"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6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noWrap/>
            <w:vAlign w:val="center"/>
            <w:hideMark/>
          </w:tcPr>
          <w:p w14:paraId="619F907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07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noWrap/>
            <w:vAlign w:val="center"/>
            <w:hideMark/>
          </w:tcPr>
          <w:p w14:paraId="619F907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78"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7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noWrap/>
            <w:vAlign w:val="center"/>
            <w:hideMark/>
          </w:tcPr>
          <w:p w14:paraId="619F907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7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noWrap/>
            <w:vAlign w:val="center"/>
            <w:hideMark/>
          </w:tcPr>
          <w:p w14:paraId="619F907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7D"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7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noWrap/>
            <w:vAlign w:val="center"/>
            <w:hideMark/>
          </w:tcPr>
          <w:p w14:paraId="619F907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07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noWrap/>
            <w:vAlign w:val="center"/>
            <w:hideMark/>
          </w:tcPr>
          <w:p w14:paraId="619F907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82"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7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noWrap/>
            <w:vAlign w:val="center"/>
            <w:hideMark/>
          </w:tcPr>
          <w:p w14:paraId="619F907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8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noWrap/>
            <w:vAlign w:val="center"/>
            <w:hideMark/>
          </w:tcPr>
          <w:p w14:paraId="619F908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87"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8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noWrap/>
            <w:vAlign w:val="center"/>
            <w:hideMark/>
          </w:tcPr>
          <w:p w14:paraId="619F908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8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noWrap/>
            <w:vAlign w:val="center"/>
            <w:hideMark/>
          </w:tcPr>
          <w:p w14:paraId="619F908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8C"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8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noWrap/>
            <w:vAlign w:val="center"/>
            <w:hideMark/>
          </w:tcPr>
          <w:p w14:paraId="619F908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8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noWrap/>
            <w:vAlign w:val="center"/>
            <w:hideMark/>
          </w:tcPr>
          <w:p w14:paraId="619F908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91"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8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noWrap/>
            <w:vAlign w:val="center"/>
            <w:hideMark/>
          </w:tcPr>
          <w:p w14:paraId="619F908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8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noWrap/>
            <w:vAlign w:val="center"/>
            <w:hideMark/>
          </w:tcPr>
          <w:p w14:paraId="619F909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96"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9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lastRenderedPageBreak/>
              <w:t>ΕΜΜΑΝΟΥΗΛΙΔΗΣ ΔΗΜΗΤΡΙΟΣ</w:t>
            </w:r>
          </w:p>
        </w:tc>
        <w:tc>
          <w:tcPr>
            <w:tcW w:w="1380" w:type="dxa"/>
            <w:tcBorders>
              <w:top w:val="nil"/>
              <w:left w:val="nil"/>
              <w:bottom w:val="single" w:sz="4" w:space="0" w:color="000000"/>
              <w:right w:val="single" w:sz="4" w:space="0" w:color="000000"/>
            </w:tcBorders>
            <w:noWrap/>
            <w:vAlign w:val="center"/>
            <w:hideMark/>
          </w:tcPr>
          <w:p w14:paraId="619F909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9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noWrap/>
            <w:vAlign w:val="center"/>
            <w:hideMark/>
          </w:tcPr>
          <w:p w14:paraId="619F909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9B"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9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noWrap/>
            <w:vAlign w:val="center"/>
            <w:hideMark/>
          </w:tcPr>
          <w:p w14:paraId="619F909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noWrap/>
            <w:vAlign w:val="center"/>
            <w:hideMark/>
          </w:tcPr>
          <w:p w14:paraId="619F909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09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A0"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9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noWrap/>
            <w:vAlign w:val="center"/>
            <w:hideMark/>
          </w:tcPr>
          <w:p w14:paraId="619F909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9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noWrap/>
            <w:vAlign w:val="center"/>
            <w:hideMark/>
          </w:tcPr>
          <w:p w14:paraId="619F909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A5"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A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noWrap/>
            <w:vAlign w:val="center"/>
            <w:hideMark/>
          </w:tcPr>
          <w:p w14:paraId="619F90A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A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noWrap/>
            <w:vAlign w:val="center"/>
            <w:hideMark/>
          </w:tcPr>
          <w:p w14:paraId="619F90A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AA"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A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noWrap/>
            <w:vAlign w:val="center"/>
            <w:hideMark/>
          </w:tcPr>
          <w:p w14:paraId="619F90A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noWrap/>
            <w:vAlign w:val="center"/>
            <w:hideMark/>
          </w:tcPr>
          <w:p w14:paraId="619F90A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noWrap/>
            <w:vAlign w:val="center"/>
            <w:hideMark/>
          </w:tcPr>
          <w:p w14:paraId="619F90A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AF"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A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noWrap/>
            <w:vAlign w:val="center"/>
            <w:hideMark/>
          </w:tcPr>
          <w:p w14:paraId="619F90A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A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noWrap/>
            <w:vAlign w:val="center"/>
            <w:hideMark/>
          </w:tcPr>
          <w:p w14:paraId="619F90A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B4"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B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noWrap/>
            <w:vAlign w:val="center"/>
            <w:hideMark/>
          </w:tcPr>
          <w:p w14:paraId="619F90B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B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noWrap/>
            <w:vAlign w:val="center"/>
            <w:hideMark/>
          </w:tcPr>
          <w:p w14:paraId="619F90B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B9"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B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 xml:space="preserve">ΘΕΟΦΥΛΑΚΤΟΣ </w:t>
            </w:r>
            <w:r>
              <w:rPr>
                <w:rFonts w:ascii="Segoe UI" w:eastAsia="Times New Roman" w:hAnsi="Segoe UI" w:cs="Segoe UI"/>
                <w:sz w:val="18"/>
                <w:szCs w:val="18"/>
              </w:rPr>
              <w:t>ΙΩΑΝΝΗΣ</w:t>
            </w:r>
          </w:p>
        </w:tc>
        <w:tc>
          <w:tcPr>
            <w:tcW w:w="1380" w:type="dxa"/>
            <w:tcBorders>
              <w:top w:val="nil"/>
              <w:left w:val="nil"/>
              <w:bottom w:val="single" w:sz="4" w:space="0" w:color="000000"/>
              <w:right w:val="single" w:sz="4" w:space="0" w:color="000000"/>
            </w:tcBorders>
            <w:noWrap/>
            <w:vAlign w:val="center"/>
            <w:hideMark/>
          </w:tcPr>
          <w:p w14:paraId="619F90B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B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noWrap/>
            <w:vAlign w:val="center"/>
            <w:hideMark/>
          </w:tcPr>
          <w:p w14:paraId="619F90B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BE"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B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380" w:type="dxa"/>
            <w:tcBorders>
              <w:top w:val="nil"/>
              <w:left w:val="nil"/>
              <w:bottom w:val="single" w:sz="4" w:space="0" w:color="000000"/>
              <w:right w:val="single" w:sz="4" w:space="0" w:color="000000"/>
            </w:tcBorders>
            <w:noWrap/>
            <w:vAlign w:val="center"/>
            <w:hideMark/>
          </w:tcPr>
          <w:p w14:paraId="619F90B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0B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0B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C3"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B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noWrap/>
            <w:vAlign w:val="center"/>
            <w:hideMark/>
          </w:tcPr>
          <w:p w14:paraId="619F90C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C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0C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C8"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C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noWrap/>
            <w:vAlign w:val="center"/>
            <w:hideMark/>
          </w:tcPr>
          <w:p w14:paraId="619F90C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C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noWrap/>
            <w:vAlign w:val="center"/>
            <w:hideMark/>
          </w:tcPr>
          <w:p w14:paraId="619F90C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CD"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C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noWrap/>
            <w:vAlign w:val="center"/>
            <w:hideMark/>
          </w:tcPr>
          <w:p w14:paraId="619F90C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C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noWrap/>
            <w:vAlign w:val="center"/>
            <w:hideMark/>
          </w:tcPr>
          <w:p w14:paraId="619F90C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D2"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C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noWrap/>
            <w:vAlign w:val="center"/>
            <w:hideMark/>
          </w:tcPr>
          <w:p w14:paraId="619F90C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D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noWrap/>
            <w:vAlign w:val="center"/>
            <w:hideMark/>
          </w:tcPr>
          <w:p w14:paraId="619F90D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D7"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D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noWrap/>
            <w:vAlign w:val="center"/>
            <w:hideMark/>
          </w:tcPr>
          <w:p w14:paraId="619F90D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noWrap/>
            <w:vAlign w:val="center"/>
            <w:hideMark/>
          </w:tcPr>
          <w:p w14:paraId="619F90D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noWrap/>
            <w:vAlign w:val="center"/>
            <w:hideMark/>
          </w:tcPr>
          <w:p w14:paraId="619F90D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F246CC" w14:paraId="619F90DC"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D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noWrap/>
            <w:vAlign w:val="center"/>
            <w:hideMark/>
          </w:tcPr>
          <w:p w14:paraId="619F90D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0D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noWrap/>
            <w:vAlign w:val="center"/>
            <w:hideMark/>
          </w:tcPr>
          <w:p w14:paraId="619F90D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E1"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D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noWrap/>
            <w:vAlign w:val="center"/>
            <w:hideMark/>
          </w:tcPr>
          <w:p w14:paraId="619F90D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D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0E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E6"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E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noWrap/>
            <w:vAlign w:val="center"/>
            <w:hideMark/>
          </w:tcPr>
          <w:p w14:paraId="619F90E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E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noWrap/>
            <w:vAlign w:val="center"/>
            <w:hideMark/>
          </w:tcPr>
          <w:p w14:paraId="619F90E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EB"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E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noWrap/>
            <w:vAlign w:val="center"/>
            <w:hideMark/>
          </w:tcPr>
          <w:p w14:paraId="619F90E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0E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noWrap/>
            <w:vAlign w:val="center"/>
            <w:hideMark/>
          </w:tcPr>
          <w:p w14:paraId="619F90E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F0"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E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noWrap/>
            <w:vAlign w:val="center"/>
            <w:hideMark/>
          </w:tcPr>
          <w:p w14:paraId="619F90E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E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noWrap/>
            <w:vAlign w:val="center"/>
            <w:hideMark/>
          </w:tcPr>
          <w:p w14:paraId="619F90E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0F5"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F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noWrap/>
            <w:vAlign w:val="center"/>
            <w:hideMark/>
          </w:tcPr>
          <w:p w14:paraId="619F90F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noWrap/>
            <w:vAlign w:val="center"/>
            <w:hideMark/>
          </w:tcPr>
          <w:p w14:paraId="619F90F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 xml:space="preserve">Β' </w:t>
            </w:r>
            <w:r>
              <w:rPr>
                <w:rFonts w:ascii="Segoe UI" w:eastAsia="Times New Roman" w:hAnsi="Segoe UI" w:cs="Segoe UI"/>
                <w:sz w:val="18"/>
                <w:szCs w:val="18"/>
              </w:rPr>
              <w:t>ΠΕΙΡΑΙΩΣ</w:t>
            </w:r>
          </w:p>
        </w:tc>
        <w:tc>
          <w:tcPr>
            <w:tcW w:w="920" w:type="dxa"/>
            <w:tcBorders>
              <w:top w:val="nil"/>
              <w:left w:val="nil"/>
              <w:bottom w:val="single" w:sz="4" w:space="0" w:color="000000"/>
              <w:right w:val="single" w:sz="4" w:space="0" w:color="000000"/>
            </w:tcBorders>
            <w:noWrap/>
            <w:vAlign w:val="center"/>
            <w:hideMark/>
          </w:tcPr>
          <w:p w14:paraId="619F90F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FA"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F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ΚΑΝΕΛΛΗ ΓΑΡΥΦΑΛΛΙΑ(ΛΙΑΝΑ)</w:t>
            </w:r>
          </w:p>
        </w:tc>
        <w:tc>
          <w:tcPr>
            <w:tcW w:w="1380" w:type="dxa"/>
            <w:tcBorders>
              <w:top w:val="nil"/>
              <w:left w:val="nil"/>
              <w:bottom w:val="single" w:sz="4" w:space="0" w:color="000000"/>
              <w:right w:val="single" w:sz="4" w:space="0" w:color="000000"/>
            </w:tcBorders>
            <w:noWrap/>
            <w:vAlign w:val="center"/>
            <w:hideMark/>
          </w:tcPr>
          <w:p w14:paraId="619F90F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noWrap/>
            <w:vAlign w:val="center"/>
            <w:hideMark/>
          </w:tcPr>
          <w:p w14:paraId="619F90F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noWrap/>
            <w:vAlign w:val="center"/>
            <w:hideMark/>
          </w:tcPr>
          <w:p w14:paraId="619F90F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0FF"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0F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noWrap/>
            <w:vAlign w:val="center"/>
            <w:hideMark/>
          </w:tcPr>
          <w:p w14:paraId="619F90F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0F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noWrap/>
            <w:vAlign w:val="center"/>
            <w:hideMark/>
          </w:tcPr>
          <w:p w14:paraId="619F90F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04"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0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noWrap/>
            <w:vAlign w:val="center"/>
            <w:hideMark/>
          </w:tcPr>
          <w:p w14:paraId="619F910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0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noWrap/>
            <w:vAlign w:val="center"/>
            <w:hideMark/>
          </w:tcPr>
          <w:p w14:paraId="619F910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09"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0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noWrap/>
            <w:vAlign w:val="center"/>
            <w:hideMark/>
          </w:tcPr>
          <w:p w14:paraId="619F910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0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noWrap/>
            <w:vAlign w:val="center"/>
            <w:hideMark/>
          </w:tcPr>
          <w:p w14:paraId="619F910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0E"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0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ΚΑΡΑΘΑΝΑΣΟΠΟΥΛΟΣ ΝΙΚΟΛΑΟΣ</w:t>
            </w:r>
          </w:p>
        </w:tc>
        <w:tc>
          <w:tcPr>
            <w:tcW w:w="1380" w:type="dxa"/>
            <w:tcBorders>
              <w:top w:val="nil"/>
              <w:left w:val="nil"/>
              <w:bottom w:val="single" w:sz="4" w:space="0" w:color="000000"/>
              <w:right w:val="single" w:sz="4" w:space="0" w:color="000000"/>
            </w:tcBorders>
            <w:noWrap/>
            <w:vAlign w:val="center"/>
            <w:hideMark/>
          </w:tcPr>
          <w:p w14:paraId="619F910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noWrap/>
            <w:vAlign w:val="center"/>
            <w:hideMark/>
          </w:tcPr>
          <w:p w14:paraId="619F910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noWrap/>
            <w:vAlign w:val="center"/>
            <w:hideMark/>
          </w:tcPr>
          <w:p w14:paraId="619F910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13"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0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noWrap/>
            <w:vAlign w:val="center"/>
            <w:hideMark/>
          </w:tcPr>
          <w:p w14:paraId="619F911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1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noWrap/>
            <w:vAlign w:val="center"/>
            <w:hideMark/>
          </w:tcPr>
          <w:p w14:paraId="619F911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18"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1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noWrap/>
            <w:vAlign w:val="center"/>
            <w:hideMark/>
          </w:tcPr>
          <w:p w14:paraId="619F911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noWrap/>
            <w:vAlign w:val="center"/>
            <w:hideMark/>
          </w:tcPr>
          <w:p w14:paraId="619F911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noWrap/>
            <w:vAlign w:val="center"/>
            <w:hideMark/>
          </w:tcPr>
          <w:p w14:paraId="619F911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1D"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1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noWrap/>
            <w:vAlign w:val="center"/>
            <w:hideMark/>
          </w:tcPr>
          <w:p w14:paraId="619F911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1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11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22"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1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noWrap/>
            <w:vAlign w:val="center"/>
            <w:hideMark/>
          </w:tcPr>
          <w:p w14:paraId="619F911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2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noWrap/>
            <w:vAlign w:val="center"/>
            <w:hideMark/>
          </w:tcPr>
          <w:p w14:paraId="619F912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27"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2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ΚΑΡΑΜΑΝΛΗΣ ΚΩΝ/ΝΟΣ τ ΑΧΙΛ</w:t>
            </w:r>
          </w:p>
        </w:tc>
        <w:tc>
          <w:tcPr>
            <w:tcW w:w="1380" w:type="dxa"/>
            <w:tcBorders>
              <w:top w:val="nil"/>
              <w:left w:val="nil"/>
              <w:bottom w:val="single" w:sz="4" w:space="0" w:color="000000"/>
              <w:right w:val="single" w:sz="4" w:space="0" w:color="000000"/>
            </w:tcBorders>
            <w:noWrap/>
            <w:vAlign w:val="center"/>
            <w:hideMark/>
          </w:tcPr>
          <w:p w14:paraId="619F912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2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noWrap/>
            <w:vAlign w:val="center"/>
            <w:hideMark/>
          </w:tcPr>
          <w:p w14:paraId="619F912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2C"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2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noWrap/>
            <w:vAlign w:val="center"/>
            <w:hideMark/>
          </w:tcPr>
          <w:p w14:paraId="619F912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2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noWrap/>
            <w:vAlign w:val="center"/>
            <w:hideMark/>
          </w:tcPr>
          <w:p w14:paraId="619F912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31"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2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 xml:space="preserve">ΚΑΡΑΣΑΡΛΙΔΟΥ </w:t>
            </w:r>
            <w:r>
              <w:rPr>
                <w:rFonts w:ascii="Segoe UI" w:eastAsia="Times New Roman" w:hAnsi="Segoe UI" w:cs="Segoe UI"/>
                <w:sz w:val="18"/>
                <w:szCs w:val="18"/>
              </w:rPr>
              <w:t>ΕΥΦΡΟΣΥΝΗ(ΦΡΟΣΩ)</w:t>
            </w:r>
          </w:p>
        </w:tc>
        <w:tc>
          <w:tcPr>
            <w:tcW w:w="1380" w:type="dxa"/>
            <w:tcBorders>
              <w:top w:val="nil"/>
              <w:left w:val="nil"/>
              <w:bottom w:val="single" w:sz="4" w:space="0" w:color="000000"/>
              <w:right w:val="single" w:sz="4" w:space="0" w:color="000000"/>
            </w:tcBorders>
            <w:noWrap/>
            <w:vAlign w:val="center"/>
            <w:hideMark/>
          </w:tcPr>
          <w:p w14:paraId="619F912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2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noWrap/>
            <w:vAlign w:val="center"/>
            <w:hideMark/>
          </w:tcPr>
          <w:p w14:paraId="619F913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36"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3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ΚΑΡΑΣΜΑΝΗΣ ΓΕΩΡΓΙΟΣ</w:t>
            </w:r>
          </w:p>
        </w:tc>
        <w:tc>
          <w:tcPr>
            <w:tcW w:w="1380" w:type="dxa"/>
            <w:tcBorders>
              <w:top w:val="nil"/>
              <w:left w:val="nil"/>
              <w:bottom w:val="single" w:sz="4" w:space="0" w:color="000000"/>
              <w:right w:val="single" w:sz="4" w:space="0" w:color="000000"/>
            </w:tcBorders>
            <w:noWrap/>
            <w:vAlign w:val="center"/>
            <w:hideMark/>
          </w:tcPr>
          <w:p w14:paraId="619F913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3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noWrap/>
            <w:vAlign w:val="center"/>
            <w:hideMark/>
          </w:tcPr>
          <w:p w14:paraId="619F913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3B"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3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noWrap/>
            <w:vAlign w:val="center"/>
            <w:hideMark/>
          </w:tcPr>
          <w:p w14:paraId="619F913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noWrap/>
            <w:vAlign w:val="center"/>
            <w:hideMark/>
          </w:tcPr>
          <w:p w14:paraId="619F913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noWrap/>
            <w:vAlign w:val="center"/>
            <w:hideMark/>
          </w:tcPr>
          <w:p w14:paraId="619F913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40"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3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noWrap/>
            <w:vAlign w:val="center"/>
            <w:hideMark/>
          </w:tcPr>
          <w:p w14:paraId="619F913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3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noWrap/>
            <w:vAlign w:val="center"/>
            <w:hideMark/>
          </w:tcPr>
          <w:p w14:paraId="619F913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45"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4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noWrap/>
            <w:vAlign w:val="center"/>
            <w:hideMark/>
          </w:tcPr>
          <w:p w14:paraId="619F914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4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noWrap/>
            <w:vAlign w:val="center"/>
            <w:hideMark/>
          </w:tcPr>
          <w:p w14:paraId="619F914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4A"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4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noWrap/>
            <w:vAlign w:val="center"/>
            <w:hideMark/>
          </w:tcPr>
          <w:p w14:paraId="619F914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4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noWrap/>
            <w:vAlign w:val="center"/>
            <w:hideMark/>
          </w:tcPr>
          <w:p w14:paraId="619F914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4F"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4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noWrap/>
            <w:vAlign w:val="center"/>
            <w:hideMark/>
          </w:tcPr>
          <w:p w14:paraId="619F914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4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noWrap/>
            <w:vAlign w:val="center"/>
            <w:hideMark/>
          </w:tcPr>
          <w:p w14:paraId="619F914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54"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5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380" w:type="dxa"/>
            <w:tcBorders>
              <w:top w:val="nil"/>
              <w:left w:val="nil"/>
              <w:bottom w:val="single" w:sz="4" w:space="0" w:color="000000"/>
              <w:right w:val="single" w:sz="4" w:space="0" w:color="000000"/>
            </w:tcBorders>
            <w:noWrap/>
            <w:vAlign w:val="center"/>
            <w:hideMark/>
          </w:tcPr>
          <w:p w14:paraId="619F915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5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noWrap/>
            <w:vAlign w:val="center"/>
            <w:hideMark/>
          </w:tcPr>
          <w:p w14:paraId="619F915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59"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5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noWrap/>
            <w:vAlign w:val="center"/>
            <w:hideMark/>
          </w:tcPr>
          <w:p w14:paraId="619F915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5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noWrap/>
            <w:vAlign w:val="center"/>
            <w:hideMark/>
          </w:tcPr>
          <w:p w14:paraId="619F915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5E"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5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noWrap/>
            <w:vAlign w:val="center"/>
            <w:hideMark/>
          </w:tcPr>
          <w:p w14:paraId="619F915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5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noWrap/>
            <w:vAlign w:val="center"/>
            <w:hideMark/>
          </w:tcPr>
          <w:p w14:paraId="619F915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63"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5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noWrap/>
            <w:vAlign w:val="center"/>
            <w:hideMark/>
          </w:tcPr>
          <w:p w14:paraId="619F916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noWrap/>
            <w:vAlign w:val="center"/>
            <w:hideMark/>
          </w:tcPr>
          <w:p w14:paraId="619F916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noWrap/>
            <w:vAlign w:val="center"/>
            <w:hideMark/>
          </w:tcPr>
          <w:p w14:paraId="619F916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68"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6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noWrap/>
            <w:vAlign w:val="center"/>
            <w:hideMark/>
          </w:tcPr>
          <w:p w14:paraId="619F916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noWrap/>
            <w:vAlign w:val="center"/>
            <w:hideMark/>
          </w:tcPr>
          <w:p w14:paraId="619F916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16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6D"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6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noWrap/>
            <w:vAlign w:val="center"/>
            <w:hideMark/>
          </w:tcPr>
          <w:p w14:paraId="619F916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6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16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72"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6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noWrap/>
            <w:vAlign w:val="center"/>
            <w:hideMark/>
          </w:tcPr>
          <w:p w14:paraId="619F916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7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noWrap/>
            <w:vAlign w:val="center"/>
            <w:hideMark/>
          </w:tcPr>
          <w:p w14:paraId="619F917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77"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7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ΚΕΛΛΑΣ ΧΡΗΣΤΟΣ</w:t>
            </w:r>
          </w:p>
        </w:tc>
        <w:tc>
          <w:tcPr>
            <w:tcW w:w="1380" w:type="dxa"/>
            <w:tcBorders>
              <w:top w:val="nil"/>
              <w:left w:val="nil"/>
              <w:bottom w:val="single" w:sz="4" w:space="0" w:color="000000"/>
              <w:right w:val="single" w:sz="4" w:space="0" w:color="000000"/>
            </w:tcBorders>
            <w:noWrap/>
            <w:vAlign w:val="center"/>
            <w:hideMark/>
          </w:tcPr>
          <w:p w14:paraId="619F917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7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noWrap/>
            <w:vAlign w:val="center"/>
            <w:hideMark/>
          </w:tcPr>
          <w:p w14:paraId="619F917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7C"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7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noWrap/>
            <w:vAlign w:val="center"/>
            <w:hideMark/>
          </w:tcPr>
          <w:p w14:paraId="619F917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7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noWrap/>
            <w:vAlign w:val="center"/>
            <w:hideMark/>
          </w:tcPr>
          <w:p w14:paraId="619F917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81"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7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ΚΕΦΑΛΟΓΙΑΝΝΗ ΟΛΓΑ</w:t>
            </w:r>
          </w:p>
        </w:tc>
        <w:tc>
          <w:tcPr>
            <w:tcW w:w="1380" w:type="dxa"/>
            <w:tcBorders>
              <w:top w:val="nil"/>
              <w:left w:val="nil"/>
              <w:bottom w:val="single" w:sz="4" w:space="0" w:color="000000"/>
              <w:right w:val="single" w:sz="4" w:space="0" w:color="000000"/>
            </w:tcBorders>
            <w:noWrap/>
            <w:vAlign w:val="center"/>
            <w:hideMark/>
          </w:tcPr>
          <w:p w14:paraId="619F917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7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noWrap/>
            <w:vAlign w:val="center"/>
            <w:hideMark/>
          </w:tcPr>
          <w:p w14:paraId="619F918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86"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8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ΚΕΦΑΛΟΓΙΑΝΝΗΣ ΙΩΑΝΝΗΣ</w:t>
            </w:r>
          </w:p>
        </w:tc>
        <w:tc>
          <w:tcPr>
            <w:tcW w:w="1380" w:type="dxa"/>
            <w:tcBorders>
              <w:top w:val="nil"/>
              <w:left w:val="nil"/>
              <w:bottom w:val="single" w:sz="4" w:space="0" w:color="000000"/>
              <w:right w:val="single" w:sz="4" w:space="0" w:color="000000"/>
            </w:tcBorders>
            <w:noWrap/>
            <w:vAlign w:val="center"/>
            <w:hideMark/>
          </w:tcPr>
          <w:p w14:paraId="619F918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8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noWrap/>
            <w:vAlign w:val="center"/>
            <w:hideMark/>
          </w:tcPr>
          <w:p w14:paraId="619F918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8B"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8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noWrap/>
            <w:vAlign w:val="center"/>
            <w:hideMark/>
          </w:tcPr>
          <w:p w14:paraId="619F918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8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noWrap/>
            <w:vAlign w:val="center"/>
            <w:hideMark/>
          </w:tcPr>
          <w:p w14:paraId="619F918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90"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8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noWrap/>
            <w:vAlign w:val="center"/>
            <w:hideMark/>
          </w:tcPr>
          <w:p w14:paraId="619F918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8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noWrap/>
            <w:vAlign w:val="center"/>
            <w:hideMark/>
          </w:tcPr>
          <w:p w14:paraId="619F918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95"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9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noWrap/>
            <w:vAlign w:val="center"/>
            <w:hideMark/>
          </w:tcPr>
          <w:p w14:paraId="619F919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noWrap/>
            <w:vAlign w:val="center"/>
            <w:hideMark/>
          </w:tcPr>
          <w:p w14:paraId="619F919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noWrap/>
            <w:vAlign w:val="center"/>
            <w:hideMark/>
          </w:tcPr>
          <w:p w14:paraId="619F919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9A"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9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ΚΟΛΛΙΑ-ΤΣΑΡΟΥΧΑ ΜΑΡΙΑ</w:t>
            </w:r>
          </w:p>
        </w:tc>
        <w:tc>
          <w:tcPr>
            <w:tcW w:w="1380" w:type="dxa"/>
            <w:tcBorders>
              <w:top w:val="nil"/>
              <w:left w:val="nil"/>
              <w:bottom w:val="single" w:sz="4" w:space="0" w:color="000000"/>
              <w:right w:val="single" w:sz="4" w:space="0" w:color="000000"/>
            </w:tcBorders>
            <w:noWrap/>
            <w:vAlign w:val="center"/>
            <w:hideMark/>
          </w:tcPr>
          <w:p w14:paraId="619F919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noWrap/>
            <w:vAlign w:val="center"/>
            <w:hideMark/>
          </w:tcPr>
          <w:p w14:paraId="619F919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noWrap/>
            <w:vAlign w:val="center"/>
            <w:hideMark/>
          </w:tcPr>
          <w:p w14:paraId="619F919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9F"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9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ΚΟΝΤΟΓΕΩΡΓΟΣ ΚΩΝΣΤΑΝΤΙΝΟΣ</w:t>
            </w:r>
          </w:p>
        </w:tc>
        <w:tc>
          <w:tcPr>
            <w:tcW w:w="1380" w:type="dxa"/>
            <w:tcBorders>
              <w:top w:val="nil"/>
              <w:left w:val="nil"/>
              <w:bottom w:val="single" w:sz="4" w:space="0" w:color="000000"/>
              <w:right w:val="single" w:sz="4" w:space="0" w:color="000000"/>
            </w:tcBorders>
            <w:noWrap/>
            <w:vAlign w:val="center"/>
            <w:hideMark/>
          </w:tcPr>
          <w:p w14:paraId="619F919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9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noWrap/>
            <w:vAlign w:val="center"/>
            <w:hideMark/>
          </w:tcPr>
          <w:p w14:paraId="619F919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A4"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A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lastRenderedPageBreak/>
              <w:t>ΚΟΝΤΟΝΗΣ ΧΑΡΑΛΑΜΠΟΣ-ΣΤΑΥΡΟΣ</w:t>
            </w:r>
          </w:p>
        </w:tc>
        <w:tc>
          <w:tcPr>
            <w:tcW w:w="1380" w:type="dxa"/>
            <w:tcBorders>
              <w:top w:val="nil"/>
              <w:left w:val="nil"/>
              <w:bottom w:val="single" w:sz="4" w:space="0" w:color="000000"/>
              <w:right w:val="single" w:sz="4" w:space="0" w:color="000000"/>
            </w:tcBorders>
            <w:noWrap/>
            <w:vAlign w:val="center"/>
            <w:hideMark/>
          </w:tcPr>
          <w:p w14:paraId="619F91A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A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noWrap/>
            <w:vAlign w:val="center"/>
            <w:hideMark/>
          </w:tcPr>
          <w:p w14:paraId="619F91A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A9"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A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 xml:space="preserve">ΚΟΤΖΙΑΣ </w:t>
            </w:r>
            <w:r>
              <w:rPr>
                <w:rFonts w:ascii="Segoe UI" w:eastAsia="Times New Roman" w:hAnsi="Segoe UI" w:cs="Segoe UI"/>
                <w:sz w:val="18"/>
                <w:szCs w:val="18"/>
              </w:rPr>
              <w:t>ΝΙΚΟΛΑΟΣ</w:t>
            </w:r>
          </w:p>
        </w:tc>
        <w:tc>
          <w:tcPr>
            <w:tcW w:w="1380" w:type="dxa"/>
            <w:tcBorders>
              <w:top w:val="nil"/>
              <w:left w:val="nil"/>
              <w:bottom w:val="single" w:sz="4" w:space="0" w:color="000000"/>
              <w:right w:val="single" w:sz="4" w:space="0" w:color="000000"/>
            </w:tcBorders>
            <w:noWrap/>
            <w:vAlign w:val="center"/>
            <w:hideMark/>
          </w:tcPr>
          <w:p w14:paraId="619F91A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A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noWrap/>
            <w:vAlign w:val="center"/>
            <w:hideMark/>
          </w:tcPr>
          <w:p w14:paraId="619F91A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AE"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A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ΚΟΥΖΗΛΟΣ ΝΙΚΟΛΑΟΣ</w:t>
            </w:r>
          </w:p>
        </w:tc>
        <w:tc>
          <w:tcPr>
            <w:tcW w:w="1380" w:type="dxa"/>
            <w:tcBorders>
              <w:top w:val="nil"/>
              <w:left w:val="nil"/>
              <w:bottom w:val="single" w:sz="4" w:space="0" w:color="000000"/>
              <w:right w:val="single" w:sz="4" w:space="0" w:color="000000"/>
            </w:tcBorders>
            <w:noWrap/>
            <w:vAlign w:val="center"/>
            <w:hideMark/>
          </w:tcPr>
          <w:p w14:paraId="619F91A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noWrap/>
            <w:vAlign w:val="center"/>
            <w:hideMark/>
          </w:tcPr>
          <w:p w14:paraId="619F91A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noWrap/>
            <w:vAlign w:val="center"/>
            <w:hideMark/>
          </w:tcPr>
          <w:p w14:paraId="619F91A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B3"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A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noWrap/>
            <w:vAlign w:val="center"/>
            <w:hideMark/>
          </w:tcPr>
          <w:p w14:paraId="619F91B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noWrap/>
            <w:vAlign w:val="center"/>
            <w:hideMark/>
          </w:tcPr>
          <w:p w14:paraId="619F91B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1B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B8"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B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ΚΟΥΚΟΔΗΜΟΣ ΚΩΝΣΤΑΝΤΙΝΟΣ</w:t>
            </w:r>
          </w:p>
        </w:tc>
        <w:tc>
          <w:tcPr>
            <w:tcW w:w="1380" w:type="dxa"/>
            <w:tcBorders>
              <w:top w:val="nil"/>
              <w:left w:val="nil"/>
              <w:bottom w:val="single" w:sz="4" w:space="0" w:color="000000"/>
              <w:right w:val="single" w:sz="4" w:space="0" w:color="000000"/>
            </w:tcBorders>
            <w:noWrap/>
            <w:vAlign w:val="center"/>
            <w:hideMark/>
          </w:tcPr>
          <w:p w14:paraId="619F91B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B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noWrap/>
            <w:vAlign w:val="center"/>
            <w:hideMark/>
          </w:tcPr>
          <w:p w14:paraId="619F91B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BD"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B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ΚΟΥΜΟΥΤΣΑΚΟΣ ΓΕΩΡΓΙΟΣ</w:t>
            </w:r>
          </w:p>
        </w:tc>
        <w:tc>
          <w:tcPr>
            <w:tcW w:w="1380" w:type="dxa"/>
            <w:tcBorders>
              <w:top w:val="nil"/>
              <w:left w:val="nil"/>
              <w:bottom w:val="single" w:sz="4" w:space="0" w:color="000000"/>
              <w:right w:val="single" w:sz="4" w:space="0" w:color="000000"/>
            </w:tcBorders>
            <w:noWrap/>
            <w:vAlign w:val="center"/>
            <w:hideMark/>
          </w:tcPr>
          <w:p w14:paraId="619F91B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B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1B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C2"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B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noWrap/>
            <w:vAlign w:val="center"/>
            <w:hideMark/>
          </w:tcPr>
          <w:p w14:paraId="619F91B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C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noWrap/>
            <w:vAlign w:val="center"/>
            <w:hideMark/>
          </w:tcPr>
          <w:p w14:paraId="619F91C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C7"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C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noWrap/>
            <w:vAlign w:val="center"/>
            <w:hideMark/>
          </w:tcPr>
          <w:p w14:paraId="619F91C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C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1C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CC"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C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noWrap/>
            <w:vAlign w:val="center"/>
            <w:hideMark/>
          </w:tcPr>
          <w:p w14:paraId="619F91C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C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noWrap/>
            <w:vAlign w:val="center"/>
            <w:hideMark/>
          </w:tcPr>
          <w:p w14:paraId="619F91C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D1"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C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ΚΥΡΙΑΖΙΔΗΣ ΔΗΜΗΤΡΙΟΣ</w:t>
            </w:r>
          </w:p>
        </w:tc>
        <w:tc>
          <w:tcPr>
            <w:tcW w:w="1380" w:type="dxa"/>
            <w:tcBorders>
              <w:top w:val="nil"/>
              <w:left w:val="nil"/>
              <w:bottom w:val="single" w:sz="4" w:space="0" w:color="000000"/>
              <w:right w:val="single" w:sz="4" w:space="0" w:color="000000"/>
            </w:tcBorders>
            <w:noWrap/>
            <w:vAlign w:val="center"/>
            <w:hideMark/>
          </w:tcPr>
          <w:p w14:paraId="619F91C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C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noWrap/>
            <w:vAlign w:val="center"/>
            <w:hideMark/>
          </w:tcPr>
          <w:p w14:paraId="619F91D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D6"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D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noWrap/>
            <w:vAlign w:val="center"/>
            <w:hideMark/>
          </w:tcPr>
          <w:p w14:paraId="619F91D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D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1D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DB"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D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noWrap/>
            <w:vAlign w:val="center"/>
            <w:hideMark/>
          </w:tcPr>
          <w:p w14:paraId="619F91D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D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noWrap/>
            <w:vAlign w:val="center"/>
            <w:hideMark/>
          </w:tcPr>
          <w:p w14:paraId="619F91D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E0"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D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noWrap/>
            <w:vAlign w:val="center"/>
            <w:hideMark/>
          </w:tcPr>
          <w:p w14:paraId="619F91D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D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noWrap/>
            <w:vAlign w:val="center"/>
            <w:hideMark/>
          </w:tcPr>
          <w:p w14:paraId="619F91D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E5"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E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noWrap/>
            <w:vAlign w:val="center"/>
            <w:hideMark/>
          </w:tcPr>
          <w:p w14:paraId="619F91E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noWrap/>
            <w:vAlign w:val="center"/>
            <w:hideMark/>
          </w:tcPr>
          <w:p w14:paraId="619F91E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noWrap/>
            <w:vAlign w:val="center"/>
            <w:hideMark/>
          </w:tcPr>
          <w:p w14:paraId="619F91E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EA"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E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ΛΑΖΑΡΙΔΗΣ ΓΕΩΡΓΙΟΣ</w:t>
            </w:r>
          </w:p>
        </w:tc>
        <w:tc>
          <w:tcPr>
            <w:tcW w:w="1380" w:type="dxa"/>
            <w:tcBorders>
              <w:top w:val="nil"/>
              <w:left w:val="nil"/>
              <w:bottom w:val="single" w:sz="4" w:space="0" w:color="000000"/>
              <w:right w:val="single" w:sz="4" w:space="0" w:color="000000"/>
            </w:tcBorders>
            <w:noWrap/>
            <w:vAlign w:val="center"/>
            <w:hideMark/>
          </w:tcPr>
          <w:p w14:paraId="619F91E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1E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noWrap/>
            <w:vAlign w:val="center"/>
            <w:hideMark/>
          </w:tcPr>
          <w:p w14:paraId="619F91E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EF"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E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noWrap/>
            <w:vAlign w:val="center"/>
            <w:hideMark/>
          </w:tcPr>
          <w:p w14:paraId="619F91E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noWrap/>
            <w:vAlign w:val="center"/>
            <w:hideMark/>
          </w:tcPr>
          <w:p w14:paraId="619F91E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noWrap/>
            <w:vAlign w:val="center"/>
            <w:hideMark/>
          </w:tcPr>
          <w:p w14:paraId="619F91E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1F4"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F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ΛΑΠΠΑΣ ΣΠΥΡΙΔΩΝΑΣ</w:t>
            </w:r>
          </w:p>
        </w:tc>
        <w:tc>
          <w:tcPr>
            <w:tcW w:w="1380" w:type="dxa"/>
            <w:tcBorders>
              <w:top w:val="nil"/>
              <w:left w:val="nil"/>
              <w:bottom w:val="single" w:sz="4" w:space="0" w:color="000000"/>
              <w:right w:val="single" w:sz="4" w:space="0" w:color="000000"/>
            </w:tcBorders>
            <w:noWrap/>
            <w:vAlign w:val="center"/>
            <w:hideMark/>
          </w:tcPr>
          <w:p w14:paraId="619F91F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F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noWrap/>
            <w:vAlign w:val="center"/>
            <w:hideMark/>
          </w:tcPr>
          <w:p w14:paraId="619F91F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F9"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F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noWrap/>
            <w:vAlign w:val="center"/>
            <w:hideMark/>
          </w:tcPr>
          <w:p w14:paraId="619F91F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1F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noWrap/>
            <w:vAlign w:val="center"/>
            <w:hideMark/>
          </w:tcPr>
          <w:p w14:paraId="619F91F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1FE"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F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noWrap/>
            <w:vAlign w:val="center"/>
            <w:hideMark/>
          </w:tcPr>
          <w:p w14:paraId="619F91F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noWrap/>
            <w:vAlign w:val="center"/>
            <w:hideMark/>
          </w:tcPr>
          <w:p w14:paraId="619F91F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noWrap/>
            <w:vAlign w:val="center"/>
            <w:hideMark/>
          </w:tcPr>
          <w:p w14:paraId="619F91F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03"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1F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ΛΥΜΠΕΡΑΚΗ ΑΝΤΙΓΟΝΗ</w:t>
            </w:r>
          </w:p>
        </w:tc>
        <w:tc>
          <w:tcPr>
            <w:tcW w:w="1380" w:type="dxa"/>
            <w:tcBorders>
              <w:top w:val="nil"/>
              <w:left w:val="nil"/>
              <w:bottom w:val="single" w:sz="4" w:space="0" w:color="000000"/>
              <w:right w:val="single" w:sz="4" w:space="0" w:color="000000"/>
            </w:tcBorders>
            <w:noWrap/>
            <w:vAlign w:val="center"/>
            <w:hideMark/>
          </w:tcPr>
          <w:p w14:paraId="619F920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noWrap/>
            <w:vAlign w:val="center"/>
            <w:hideMark/>
          </w:tcPr>
          <w:p w14:paraId="619F920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20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08"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0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noWrap/>
            <w:vAlign w:val="center"/>
            <w:hideMark/>
          </w:tcPr>
          <w:p w14:paraId="619F920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0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noWrap/>
            <w:vAlign w:val="center"/>
            <w:hideMark/>
          </w:tcPr>
          <w:p w14:paraId="619F920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0D"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0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noWrap/>
            <w:vAlign w:val="center"/>
            <w:hideMark/>
          </w:tcPr>
          <w:p w14:paraId="619F920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0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noWrap/>
            <w:vAlign w:val="center"/>
            <w:hideMark/>
          </w:tcPr>
          <w:p w14:paraId="619F920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12"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0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ΜΑΝΩΛΑΚΟΥ ΔΙΑΜΑΝΤΩ</w:t>
            </w:r>
          </w:p>
        </w:tc>
        <w:tc>
          <w:tcPr>
            <w:tcW w:w="1380" w:type="dxa"/>
            <w:tcBorders>
              <w:top w:val="nil"/>
              <w:left w:val="nil"/>
              <w:bottom w:val="single" w:sz="4" w:space="0" w:color="000000"/>
              <w:right w:val="single" w:sz="4" w:space="0" w:color="000000"/>
            </w:tcBorders>
            <w:noWrap/>
            <w:vAlign w:val="center"/>
            <w:hideMark/>
          </w:tcPr>
          <w:p w14:paraId="619F920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noWrap/>
            <w:vAlign w:val="center"/>
            <w:hideMark/>
          </w:tcPr>
          <w:p w14:paraId="619F921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noWrap/>
            <w:vAlign w:val="center"/>
            <w:hideMark/>
          </w:tcPr>
          <w:p w14:paraId="619F921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217"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1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noWrap/>
            <w:vAlign w:val="center"/>
            <w:hideMark/>
          </w:tcPr>
          <w:p w14:paraId="619F921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1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noWrap/>
            <w:vAlign w:val="center"/>
            <w:hideMark/>
          </w:tcPr>
          <w:p w14:paraId="619F921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1C"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1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ΜΑΡΚΟΥ ΑΙΚΑΤΕΡΙΝΗ</w:t>
            </w:r>
          </w:p>
        </w:tc>
        <w:tc>
          <w:tcPr>
            <w:tcW w:w="1380" w:type="dxa"/>
            <w:tcBorders>
              <w:top w:val="nil"/>
              <w:left w:val="nil"/>
              <w:bottom w:val="single" w:sz="4" w:space="0" w:color="000000"/>
              <w:right w:val="single" w:sz="4" w:space="0" w:color="000000"/>
            </w:tcBorders>
            <w:noWrap/>
            <w:vAlign w:val="center"/>
            <w:hideMark/>
          </w:tcPr>
          <w:p w14:paraId="619F921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21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noWrap/>
            <w:vAlign w:val="center"/>
            <w:hideMark/>
          </w:tcPr>
          <w:p w14:paraId="619F921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221"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1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noWrap/>
            <w:vAlign w:val="center"/>
            <w:hideMark/>
          </w:tcPr>
          <w:p w14:paraId="619F921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21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noWrap/>
            <w:vAlign w:val="center"/>
            <w:hideMark/>
          </w:tcPr>
          <w:p w14:paraId="619F922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226"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2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noWrap/>
            <w:vAlign w:val="center"/>
            <w:hideMark/>
          </w:tcPr>
          <w:p w14:paraId="619F922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noWrap/>
            <w:vAlign w:val="center"/>
            <w:hideMark/>
          </w:tcPr>
          <w:p w14:paraId="619F922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noWrap/>
            <w:vAlign w:val="center"/>
            <w:hideMark/>
          </w:tcPr>
          <w:p w14:paraId="619F922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2B"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2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noWrap/>
            <w:vAlign w:val="center"/>
            <w:hideMark/>
          </w:tcPr>
          <w:p w14:paraId="619F922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2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noWrap/>
            <w:vAlign w:val="center"/>
            <w:hideMark/>
          </w:tcPr>
          <w:p w14:paraId="619F922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30"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2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380" w:type="dxa"/>
            <w:tcBorders>
              <w:top w:val="nil"/>
              <w:left w:val="nil"/>
              <w:bottom w:val="single" w:sz="4" w:space="0" w:color="000000"/>
              <w:right w:val="single" w:sz="4" w:space="0" w:color="000000"/>
            </w:tcBorders>
            <w:noWrap/>
            <w:vAlign w:val="center"/>
            <w:hideMark/>
          </w:tcPr>
          <w:p w14:paraId="619F922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22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noWrap/>
            <w:vAlign w:val="center"/>
            <w:hideMark/>
          </w:tcPr>
          <w:p w14:paraId="619F922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235"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3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noWrap/>
            <w:vAlign w:val="center"/>
            <w:hideMark/>
          </w:tcPr>
          <w:p w14:paraId="619F923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3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noWrap/>
            <w:vAlign w:val="center"/>
            <w:hideMark/>
          </w:tcPr>
          <w:p w14:paraId="619F923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3A"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3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ΜΗΤΣΟΤΑΚΗΣ ΚΥΡΙΑΚΟΣ</w:t>
            </w:r>
          </w:p>
        </w:tc>
        <w:tc>
          <w:tcPr>
            <w:tcW w:w="1380" w:type="dxa"/>
            <w:tcBorders>
              <w:top w:val="nil"/>
              <w:left w:val="nil"/>
              <w:bottom w:val="single" w:sz="4" w:space="0" w:color="000000"/>
              <w:right w:val="single" w:sz="4" w:space="0" w:color="000000"/>
            </w:tcBorders>
            <w:noWrap/>
            <w:vAlign w:val="center"/>
            <w:hideMark/>
          </w:tcPr>
          <w:p w14:paraId="619F923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23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23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23F"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3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noWrap/>
            <w:vAlign w:val="center"/>
            <w:hideMark/>
          </w:tcPr>
          <w:p w14:paraId="619F923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3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noWrap/>
            <w:vAlign w:val="center"/>
            <w:hideMark/>
          </w:tcPr>
          <w:p w14:paraId="619F923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44"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4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noWrap/>
            <w:vAlign w:val="center"/>
            <w:hideMark/>
          </w:tcPr>
          <w:p w14:paraId="619F924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4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noWrap/>
            <w:vAlign w:val="center"/>
            <w:hideMark/>
          </w:tcPr>
          <w:p w14:paraId="619F924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49"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4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ΜΙΧΕΛΟΓΙΑΝΝΑΚΗΣ ΙΩΑΝΝΗΣ</w:t>
            </w:r>
          </w:p>
        </w:tc>
        <w:tc>
          <w:tcPr>
            <w:tcW w:w="1380" w:type="dxa"/>
            <w:tcBorders>
              <w:top w:val="nil"/>
              <w:left w:val="nil"/>
              <w:bottom w:val="single" w:sz="4" w:space="0" w:color="000000"/>
              <w:right w:val="single" w:sz="4" w:space="0" w:color="000000"/>
            </w:tcBorders>
            <w:noWrap/>
            <w:vAlign w:val="center"/>
            <w:hideMark/>
          </w:tcPr>
          <w:p w14:paraId="619F924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4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noWrap/>
            <w:vAlign w:val="center"/>
            <w:hideMark/>
          </w:tcPr>
          <w:p w14:paraId="619F924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4E"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4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noWrap/>
            <w:vAlign w:val="center"/>
            <w:hideMark/>
          </w:tcPr>
          <w:p w14:paraId="619F924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4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noWrap/>
            <w:vAlign w:val="center"/>
            <w:hideMark/>
          </w:tcPr>
          <w:p w14:paraId="619F924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53"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4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ΜΟΥΜΟΥΛΙΔΗΣ ΘΕΜΙΣΤΟΚΛΗΣ</w:t>
            </w:r>
          </w:p>
        </w:tc>
        <w:tc>
          <w:tcPr>
            <w:tcW w:w="1380" w:type="dxa"/>
            <w:tcBorders>
              <w:top w:val="nil"/>
              <w:left w:val="nil"/>
              <w:bottom w:val="single" w:sz="4" w:space="0" w:color="000000"/>
              <w:right w:val="single" w:sz="4" w:space="0" w:color="000000"/>
            </w:tcBorders>
            <w:noWrap/>
            <w:vAlign w:val="center"/>
            <w:hideMark/>
          </w:tcPr>
          <w:p w14:paraId="619F925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5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noWrap/>
            <w:vAlign w:val="center"/>
            <w:hideMark/>
          </w:tcPr>
          <w:p w14:paraId="619F925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58"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5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ΜΟΥΣΤΑΦΑ ΜΟΥΣΤΑΦΑ</w:t>
            </w:r>
          </w:p>
        </w:tc>
        <w:tc>
          <w:tcPr>
            <w:tcW w:w="1380" w:type="dxa"/>
            <w:tcBorders>
              <w:top w:val="nil"/>
              <w:left w:val="nil"/>
              <w:bottom w:val="single" w:sz="4" w:space="0" w:color="000000"/>
              <w:right w:val="single" w:sz="4" w:space="0" w:color="000000"/>
            </w:tcBorders>
            <w:noWrap/>
            <w:vAlign w:val="center"/>
            <w:hideMark/>
          </w:tcPr>
          <w:p w14:paraId="619F925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5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noWrap/>
            <w:vAlign w:val="center"/>
            <w:hideMark/>
          </w:tcPr>
          <w:p w14:paraId="619F925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5D"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5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noWrap/>
            <w:vAlign w:val="center"/>
            <w:hideMark/>
          </w:tcPr>
          <w:p w14:paraId="619F925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25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noWrap/>
            <w:vAlign w:val="center"/>
            <w:hideMark/>
          </w:tcPr>
          <w:p w14:paraId="619F925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262"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5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noWrap/>
            <w:vAlign w:val="center"/>
            <w:hideMark/>
          </w:tcPr>
          <w:p w14:paraId="619F925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6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noWrap/>
            <w:vAlign w:val="center"/>
            <w:hideMark/>
          </w:tcPr>
          <w:p w14:paraId="619F926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67"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6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noWrap/>
            <w:vAlign w:val="center"/>
            <w:hideMark/>
          </w:tcPr>
          <w:p w14:paraId="619F926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6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26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6C"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6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noWrap/>
            <w:vAlign w:val="center"/>
            <w:hideMark/>
          </w:tcPr>
          <w:p w14:paraId="619F926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6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noWrap/>
            <w:vAlign w:val="center"/>
            <w:hideMark/>
          </w:tcPr>
          <w:p w14:paraId="619F926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71"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6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noWrap/>
            <w:vAlign w:val="center"/>
            <w:hideMark/>
          </w:tcPr>
          <w:p w14:paraId="619F926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6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noWrap/>
            <w:vAlign w:val="center"/>
            <w:hideMark/>
          </w:tcPr>
          <w:p w14:paraId="619F927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76"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7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ΜΠΑΛΩΜΕΝΑΚΗΣ ΑΝΤΩΝΗΣ</w:t>
            </w:r>
          </w:p>
        </w:tc>
        <w:tc>
          <w:tcPr>
            <w:tcW w:w="1380" w:type="dxa"/>
            <w:tcBorders>
              <w:top w:val="nil"/>
              <w:left w:val="nil"/>
              <w:bottom w:val="single" w:sz="4" w:space="0" w:color="000000"/>
              <w:right w:val="single" w:sz="4" w:space="0" w:color="000000"/>
            </w:tcBorders>
            <w:noWrap/>
            <w:vAlign w:val="center"/>
            <w:hideMark/>
          </w:tcPr>
          <w:p w14:paraId="619F927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7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noWrap/>
            <w:vAlign w:val="center"/>
            <w:hideMark/>
          </w:tcPr>
          <w:p w14:paraId="619F927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7B"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7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noWrap/>
            <w:vAlign w:val="center"/>
            <w:hideMark/>
          </w:tcPr>
          <w:p w14:paraId="619F927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7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noWrap/>
            <w:vAlign w:val="center"/>
            <w:hideMark/>
          </w:tcPr>
          <w:p w14:paraId="619F927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80"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7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noWrap/>
            <w:vAlign w:val="center"/>
            <w:hideMark/>
          </w:tcPr>
          <w:p w14:paraId="619F927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noWrap/>
            <w:vAlign w:val="center"/>
            <w:hideMark/>
          </w:tcPr>
          <w:p w14:paraId="619F927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noWrap/>
            <w:vAlign w:val="center"/>
            <w:hideMark/>
          </w:tcPr>
          <w:p w14:paraId="619F927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285"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8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ΜΠΓΙΑΛΑΣ ΧΡΗΣΤΟΣ</w:t>
            </w:r>
          </w:p>
        </w:tc>
        <w:tc>
          <w:tcPr>
            <w:tcW w:w="1380" w:type="dxa"/>
            <w:tcBorders>
              <w:top w:val="nil"/>
              <w:left w:val="nil"/>
              <w:bottom w:val="single" w:sz="4" w:space="0" w:color="000000"/>
              <w:right w:val="single" w:sz="4" w:space="0" w:color="000000"/>
            </w:tcBorders>
            <w:noWrap/>
            <w:vAlign w:val="center"/>
            <w:hideMark/>
          </w:tcPr>
          <w:p w14:paraId="619F928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8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noWrap/>
            <w:vAlign w:val="center"/>
            <w:hideMark/>
          </w:tcPr>
          <w:p w14:paraId="619F928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8A"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8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noWrap/>
            <w:vAlign w:val="center"/>
            <w:hideMark/>
          </w:tcPr>
          <w:p w14:paraId="619F928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8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noWrap/>
            <w:vAlign w:val="center"/>
            <w:hideMark/>
          </w:tcPr>
          <w:p w14:paraId="619F928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8F"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8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ΜΠΟΥΚΩΡΟΣ ΧΡΗΣΤΟΣ</w:t>
            </w:r>
          </w:p>
        </w:tc>
        <w:tc>
          <w:tcPr>
            <w:tcW w:w="1380" w:type="dxa"/>
            <w:tcBorders>
              <w:top w:val="nil"/>
              <w:left w:val="nil"/>
              <w:bottom w:val="single" w:sz="4" w:space="0" w:color="000000"/>
              <w:right w:val="single" w:sz="4" w:space="0" w:color="000000"/>
            </w:tcBorders>
            <w:noWrap/>
            <w:vAlign w:val="center"/>
            <w:hideMark/>
          </w:tcPr>
          <w:p w14:paraId="619F928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28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noWrap/>
            <w:vAlign w:val="center"/>
            <w:hideMark/>
          </w:tcPr>
          <w:p w14:paraId="619F928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294"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9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noWrap/>
            <w:vAlign w:val="center"/>
            <w:hideMark/>
          </w:tcPr>
          <w:p w14:paraId="619F929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29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noWrap/>
            <w:vAlign w:val="center"/>
            <w:hideMark/>
          </w:tcPr>
          <w:p w14:paraId="619F929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299"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9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ΝΙΚΟΛΟΠΟΥΛΟΣ ΝΙΚΟΛΑΟΣ</w:t>
            </w:r>
          </w:p>
        </w:tc>
        <w:tc>
          <w:tcPr>
            <w:tcW w:w="1380" w:type="dxa"/>
            <w:tcBorders>
              <w:top w:val="nil"/>
              <w:left w:val="nil"/>
              <w:bottom w:val="single" w:sz="4" w:space="0" w:color="000000"/>
              <w:right w:val="single" w:sz="4" w:space="0" w:color="000000"/>
            </w:tcBorders>
            <w:noWrap/>
            <w:vAlign w:val="center"/>
            <w:hideMark/>
          </w:tcPr>
          <w:p w14:paraId="619F929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noWrap/>
            <w:vAlign w:val="center"/>
            <w:hideMark/>
          </w:tcPr>
          <w:p w14:paraId="619F929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noWrap/>
            <w:vAlign w:val="center"/>
            <w:hideMark/>
          </w:tcPr>
          <w:p w14:paraId="619F929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9E"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9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noWrap/>
            <w:vAlign w:val="center"/>
            <w:hideMark/>
          </w:tcPr>
          <w:p w14:paraId="619F929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9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noWrap/>
            <w:vAlign w:val="center"/>
            <w:hideMark/>
          </w:tcPr>
          <w:p w14:paraId="619F929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A3"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9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noWrap/>
            <w:vAlign w:val="center"/>
            <w:hideMark/>
          </w:tcPr>
          <w:p w14:paraId="619F92A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A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noWrap/>
            <w:vAlign w:val="center"/>
            <w:hideMark/>
          </w:tcPr>
          <w:p w14:paraId="619F92A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A8"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A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noWrap/>
            <w:vAlign w:val="center"/>
            <w:hideMark/>
          </w:tcPr>
          <w:p w14:paraId="619F92A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A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2A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AD"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A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ΟΙΚΟΝΟΜΟΥ ΒΑΣΙΛΕΙΟΣ</w:t>
            </w:r>
          </w:p>
        </w:tc>
        <w:tc>
          <w:tcPr>
            <w:tcW w:w="1380" w:type="dxa"/>
            <w:tcBorders>
              <w:top w:val="nil"/>
              <w:left w:val="nil"/>
              <w:bottom w:val="single" w:sz="4" w:space="0" w:color="000000"/>
              <w:right w:val="single" w:sz="4" w:space="0" w:color="000000"/>
            </w:tcBorders>
            <w:noWrap/>
            <w:vAlign w:val="center"/>
            <w:hideMark/>
          </w:tcPr>
          <w:p w14:paraId="619F92A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2A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noWrap/>
            <w:vAlign w:val="center"/>
            <w:hideMark/>
          </w:tcPr>
          <w:p w14:paraId="619F92A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2B2"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A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lastRenderedPageBreak/>
              <w:t>ΟΥΡΣΟΥΖΙΔΗΣ ΓΕΩΡΓΙΟΣ</w:t>
            </w:r>
          </w:p>
        </w:tc>
        <w:tc>
          <w:tcPr>
            <w:tcW w:w="1380" w:type="dxa"/>
            <w:tcBorders>
              <w:top w:val="nil"/>
              <w:left w:val="nil"/>
              <w:bottom w:val="single" w:sz="4" w:space="0" w:color="000000"/>
              <w:right w:val="single" w:sz="4" w:space="0" w:color="000000"/>
            </w:tcBorders>
            <w:noWrap/>
            <w:vAlign w:val="center"/>
            <w:hideMark/>
          </w:tcPr>
          <w:p w14:paraId="619F92A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B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noWrap/>
            <w:vAlign w:val="center"/>
            <w:hideMark/>
          </w:tcPr>
          <w:p w14:paraId="619F92B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B7"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B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noWrap/>
            <w:vAlign w:val="center"/>
            <w:hideMark/>
          </w:tcPr>
          <w:p w14:paraId="619F92B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B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noWrap/>
            <w:vAlign w:val="center"/>
            <w:hideMark/>
          </w:tcPr>
          <w:p w14:paraId="619F92B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BC"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B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ΠΑΝΑΓΙΩΤΑΡΟΣ</w:t>
            </w:r>
            <w:r>
              <w:rPr>
                <w:rFonts w:ascii="Segoe UI" w:eastAsia="Times New Roman" w:hAnsi="Segoe UI" w:cs="Segoe UI"/>
                <w:sz w:val="18"/>
                <w:szCs w:val="18"/>
              </w:rPr>
              <w:t xml:space="preserve"> ΗΛΙΑΣ</w:t>
            </w:r>
          </w:p>
        </w:tc>
        <w:tc>
          <w:tcPr>
            <w:tcW w:w="1380" w:type="dxa"/>
            <w:tcBorders>
              <w:top w:val="nil"/>
              <w:left w:val="nil"/>
              <w:bottom w:val="single" w:sz="4" w:space="0" w:color="000000"/>
              <w:right w:val="single" w:sz="4" w:space="0" w:color="000000"/>
            </w:tcBorders>
            <w:noWrap/>
            <w:vAlign w:val="center"/>
            <w:hideMark/>
          </w:tcPr>
          <w:p w14:paraId="619F92B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noWrap/>
            <w:vAlign w:val="center"/>
            <w:hideMark/>
          </w:tcPr>
          <w:p w14:paraId="619F92B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2B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2C1"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B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ΠΑΝΑΓΙΩΤΟΠΟΥΛΟΣ ΝΙΚΟΛΑΟΣ</w:t>
            </w:r>
          </w:p>
        </w:tc>
        <w:tc>
          <w:tcPr>
            <w:tcW w:w="1380" w:type="dxa"/>
            <w:tcBorders>
              <w:top w:val="nil"/>
              <w:left w:val="nil"/>
              <w:bottom w:val="single" w:sz="4" w:space="0" w:color="000000"/>
              <w:right w:val="single" w:sz="4" w:space="0" w:color="000000"/>
            </w:tcBorders>
            <w:noWrap/>
            <w:vAlign w:val="center"/>
            <w:hideMark/>
          </w:tcPr>
          <w:p w14:paraId="619F92B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2B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noWrap/>
            <w:vAlign w:val="center"/>
            <w:hideMark/>
          </w:tcPr>
          <w:p w14:paraId="619F92C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2C6"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C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noWrap/>
            <w:vAlign w:val="center"/>
            <w:hideMark/>
          </w:tcPr>
          <w:p w14:paraId="619F92C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C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noWrap/>
            <w:vAlign w:val="center"/>
            <w:hideMark/>
          </w:tcPr>
          <w:p w14:paraId="619F92C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CB"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C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noWrap/>
            <w:vAlign w:val="center"/>
            <w:hideMark/>
          </w:tcPr>
          <w:p w14:paraId="619F92C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C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noWrap/>
            <w:vAlign w:val="center"/>
            <w:hideMark/>
          </w:tcPr>
          <w:p w14:paraId="619F92C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D0"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C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noWrap/>
            <w:vAlign w:val="center"/>
            <w:hideMark/>
          </w:tcPr>
          <w:p w14:paraId="619F92C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C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noWrap/>
            <w:vAlign w:val="center"/>
            <w:hideMark/>
          </w:tcPr>
          <w:p w14:paraId="619F92C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D5"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D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noWrap/>
            <w:vAlign w:val="center"/>
            <w:hideMark/>
          </w:tcPr>
          <w:p w14:paraId="619F92D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D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2D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DA"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D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w:t>
            </w:r>
            <w:r>
              <w:rPr>
                <w:rFonts w:ascii="Segoe UI" w:eastAsia="Times New Roman" w:hAnsi="Segoe UI" w:cs="Segoe UI"/>
                <w:sz w:val="18"/>
                <w:szCs w:val="18"/>
              </w:rPr>
              <w:t>ΓΕΩΡΓΙΟΣ</w:t>
            </w:r>
          </w:p>
        </w:tc>
        <w:tc>
          <w:tcPr>
            <w:tcW w:w="1380" w:type="dxa"/>
            <w:tcBorders>
              <w:top w:val="nil"/>
              <w:left w:val="nil"/>
              <w:bottom w:val="single" w:sz="4" w:space="0" w:color="000000"/>
              <w:right w:val="single" w:sz="4" w:space="0" w:color="000000"/>
            </w:tcBorders>
            <w:noWrap/>
            <w:vAlign w:val="center"/>
            <w:hideMark/>
          </w:tcPr>
          <w:p w14:paraId="619F92D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D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noWrap/>
            <w:vAlign w:val="center"/>
            <w:hideMark/>
          </w:tcPr>
          <w:p w14:paraId="619F92D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DF"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D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ΠΑΠΑΚΩΣΤΑ-ΣΙΔΗΡΟΠΟΥΛΟΥ ΑΙΚΑΤΕΡΙΝΗ</w:t>
            </w:r>
          </w:p>
        </w:tc>
        <w:tc>
          <w:tcPr>
            <w:tcW w:w="1380" w:type="dxa"/>
            <w:tcBorders>
              <w:top w:val="nil"/>
              <w:left w:val="nil"/>
              <w:bottom w:val="single" w:sz="4" w:space="0" w:color="000000"/>
              <w:right w:val="single" w:sz="4" w:space="0" w:color="000000"/>
            </w:tcBorders>
            <w:noWrap/>
            <w:vAlign w:val="center"/>
            <w:hideMark/>
          </w:tcPr>
          <w:p w14:paraId="619F92D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noWrap/>
            <w:vAlign w:val="center"/>
            <w:hideMark/>
          </w:tcPr>
          <w:p w14:paraId="619F92D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2D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E4"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E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noWrap/>
            <w:vAlign w:val="center"/>
            <w:hideMark/>
          </w:tcPr>
          <w:p w14:paraId="619F92E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E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noWrap/>
            <w:vAlign w:val="center"/>
            <w:hideMark/>
          </w:tcPr>
          <w:p w14:paraId="619F92E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E9"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E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ΠΑΠΑΡΗΓΑ ΑΛΕΞΑΝΔΡΑ</w:t>
            </w:r>
          </w:p>
        </w:tc>
        <w:tc>
          <w:tcPr>
            <w:tcW w:w="1380" w:type="dxa"/>
            <w:tcBorders>
              <w:top w:val="nil"/>
              <w:left w:val="nil"/>
              <w:bottom w:val="single" w:sz="4" w:space="0" w:color="000000"/>
              <w:right w:val="single" w:sz="4" w:space="0" w:color="000000"/>
            </w:tcBorders>
            <w:noWrap/>
            <w:vAlign w:val="center"/>
            <w:hideMark/>
          </w:tcPr>
          <w:p w14:paraId="619F92E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noWrap/>
            <w:vAlign w:val="center"/>
            <w:hideMark/>
          </w:tcPr>
          <w:p w14:paraId="619F92E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noWrap/>
            <w:vAlign w:val="center"/>
            <w:hideMark/>
          </w:tcPr>
          <w:p w14:paraId="619F92E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2EE"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E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noWrap/>
            <w:vAlign w:val="center"/>
            <w:hideMark/>
          </w:tcPr>
          <w:p w14:paraId="619F92E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E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noWrap/>
            <w:vAlign w:val="center"/>
            <w:hideMark/>
          </w:tcPr>
          <w:p w14:paraId="619F92E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F3"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E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ΠΑΠΠΑΣ ΝΙΚΟΛΑΟΣ</w:t>
            </w:r>
          </w:p>
        </w:tc>
        <w:tc>
          <w:tcPr>
            <w:tcW w:w="1380" w:type="dxa"/>
            <w:tcBorders>
              <w:top w:val="nil"/>
              <w:left w:val="nil"/>
              <w:bottom w:val="single" w:sz="4" w:space="0" w:color="000000"/>
              <w:right w:val="single" w:sz="4" w:space="0" w:color="000000"/>
            </w:tcBorders>
            <w:noWrap/>
            <w:vAlign w:val="center"/>
            <w:hideMark/>
          </w:tcPr>
          <w:p w14:paraId="619F92F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F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2F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2F8"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F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noWrap/>
            <w:vAlign w:val="center"/>
            <w:hideMark/>
          </w:tcPr>
          <w:p w14:paraId="619F92F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noWrap/>
            <w:vAlign w:val="center"/>
            <w:hideMark/>
          </w:tcPr>
          <w:p w14:paraId="619F92F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noWrap/>
            <w:vAlign w:val="center"/>
            <w:hideMark/>
          </w:tcPr>
          <w:p w14:paraId="619F92F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2FD"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F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noWrap/>
            <w:vAlign w:val="center"/>
            <w:hideMark/>
          </w:tcPr>
          <w:p w14:paraId="619F92F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2F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noWrap/>
            <w:vAlign w:val="center"/>
            <w:hideMark/>
          </w:tcPr>
          <w:p w14:paraId="619F92F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02"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2F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ΠΑΡΑΣΤΑΤΙΔΗΣ ΘΕΟΔΩΡΟΣ</w:t>
            </w:r>
          </w:p>
        </w:tc>
        <w:tc>
          <w:tcPr>
            <w:tcW w:w="1380" w:type="dxa"/>
            <w:tcBorders>
              <w:top w:val="nil"/>
              <w:left w:val="nil"/>
              <w:bottom w:val="single" w:sz="4" w:space="0" w:color="000000"/>
              <w:right w:val="single" w:sz="4" w:space="0" w:color="000000"/>
            </w:tcBorders>
            <w:noWrap/>
            <w:vAlign w:val="center"/>
            <w:hideMark/>
          </w:tcPr>
          <w:p w14:paraId="619F92F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0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noWrap/>
            <w:vAlign w:val="center"/>
            <w:hideMark/>
          </w:tcPr>
          <w:p w14:paraId="619F930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07"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0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ΠΑΦΙΛΗΣ ΑΘΑΝΑΣΙΟΣ</w:t>
            </w:r>
          </w:p>
        </w:tc>
        <w:tc>
          <w:tcPr>
            <w:tcW w:w="1380" w:type="dxa"/>
            <w:tcBorders>
              <w:top w:val="nil"/>
              <w:left w:val="nil"/>
              <w:bottom w:val="single" w:sz="4" w:space="0" w:color="000000"/>
              <w:right w:val="single" w:sz="4" w:space="0" w:color="000000"/>
            </w:tcBorders>
            <w:noWrap/>
            <w:vAlign w:val="center"/>
            <w:hideMark/>
          </w:tcPr>
          <w:p w14:paraId="619F930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noWrap/>
            <w:vAlign w:val="center"/>
            <w:hideMark/>
          </w:tcPr>
          <w:p w14:paraId="619F930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30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30C"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0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ΠΛΑΚΙΩΤΑΚΗΣ ΙΩΑΝΝΗΣ</w:t>
            </w:r>
          </w:p>
        </w:tc>
        <w:tc>
          <w:tcPr>
            <w:tcW w:w="1380" w:type="dxa"/>
            <w:tcBorders>
              <w:top w:val="nil"/>
              <w:left w:val="nil"/>
              <w:bottom w:val="single" w:sz="4" w:space="0" w:color="000000"/>
              <w:right w:val="single" w:sz="4" w:space="0" w:color="000000"/>
            </w:tcBorders>
            <w:noWrap/>
            <w:vAlign w:val="center"/>
            <w:hideMark/>
          </w:tcPr>
          <w:p w14:paraId="619F930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30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noWrap/>
            <w:vAlign w:val="center"/>
            <w:hideMark/>
          </w:tcPr>
          <w:p w14:paraId="619F930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311"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0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noWrap/>
            <w:vAlign w:val="center"/>
            <w:hideMark/>
          </w:tcPr>
          <w:p w14:paraId="619F930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0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noWrap/>
            <w:vAlign w:val="center"/>
            <w:hideMark/>
          </w:tcPr>
          <w:p w14:paraId="619F931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16"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1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380" w:type="dxa"/>
            <w:tcBorders>
              <w:top w:val="nil"/>
              <w:left w:val="nil"/>
              <w:bottom w:val="single" w:sz="4" w:space="0" w:color="000000"/>
              <w:right w:val="single" w:sz="4" w:space="0" w:color="000000"/>
            </w:tcBorders>
            <w:noWrap/>
            <w:vAlign w:val="center"/>
            <w:hideMark/>
          </w:tcPr>
          <w:p w14:paraId="619F931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31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noWrap/>
            <w:vAlign w:val="center"/>
            <w:hideMark/>
          </w:tcPr>
          <w:p w14:paraId="619F931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31B"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1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noWrap/>
            <w:vAlign w:val="center"/>
            <w:hideMark/>
          </w:tcPr>
          <w:p w14:paraId="619F931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1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noWrap/>
            <w:vAlign w:val="center"/>
            <w:hideMark/>
          </w:tcPr>
          <w:p w14:paraId="619F931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20"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1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noWrap/>
            <w:vAlign w:val="center"/>
            <w:hideMark/>
          </w:tcPr>
          <w:p w14:paraId="619F931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1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noWrap/>
            <w:vAlign w:val="center"/>
            <w:hideMark/>
          </w:tcPr>
          <w:p w14:paraId="619F931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25"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2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noWrap/>
            <w:vAlign w:val="center"/>
            <w:hideMark/>
          </w:tcPr>
          <w:p w14:paraId="619F932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32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noWrap/>
            <w:vAlign w:val="center"/>
            <w:hideMark/>
          </w:tcPr>
          <w:p w14:paraId="619F932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32A"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2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noWrap/>
            <w:vAlign w:val="center"/>
            <w:hideMark/>
          </w:tcPr>
          <w:p w14:paraId="619F932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2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noWrap/>
            <w:vAlign w:val="center"/>
            <w:hideMark/>
          </w:tcPr>
          <w:p w14:paraId="619F932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2F"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2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ΣΑΡΙΔΗΣ ΙΩΑΝΝΗΣ</w:t>
            </w:r>
          </w:p>
        </w:tc>
        <w:tc>
          <w:tcPr>
            <w:tcW w:w="1380" w:type="dxa"/>
            <w:tcBorders>
              <w:top w:val="nil"/>
              <w:left w:val="nil"/>
              <w:bottom w:val="single" w:sz="4" w:space="0" w:color="000000"/>
              <w:right w:val="single" w:sz="4" w:space="0" w:color="000000"/>
            </w:tcBorders>
            <w:noWrap/>
            <w:vAlign w:val="center"/>
            <w:hideMark/>
          </w:tcPr>
          <w:p w14:paraId="619F932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noWrap/>
            <w:vAlign w:val="center"/>
            <w:hideMark/>
          </w:tcPr>
          <w:p w14:paraId="619F932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noWrap/>
            <w:vAlign w:val="center"/>
            <w:hideMark/>
          </w:tcPr>
          <w:p w14:paraId="619F932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ΠΡΝ</w:t>
            </w:r>
          </w:p>
        </w:tc>
      </w:tr>
      <w:tr w:rsidR="00F246CC" w14:paraId="619F9334"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3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 xml:space="preserve">ΣΑΧΙΝΙΔΗΣ </w:t>
            </w:r>
            <w:r>
              <w:rPr>
                <w:rFonts w:ascii="Segoe UI" w:eastAsia="Times New Roman" w:hAnsi="Segoe UI" w:cs="Segoe UI"/>
                <w:sz w:val="18"/>
                <w:szCs w:val="18"/>
              </w:rPr>
              <w:t>ΙΩΑΝΝΗΣ</w:t>
            </w:r>
          </w:p>
        </w:tc>
        <w:tc>
          <w:tcPr>
            <w:tcW w:w="1380" w:type="dxa"/>
            <w:tcBorders>
              <w:top w:val="nil"/>
              <w:left w:val="nil"/>
              <w:bottom w:val="single" w:sz="4" w:space="0" w:color="000000"/>
              <w:right w:val="single" w:sz="4" w:space="0" w:color="000000"/>
            </w:tcBorders>
            <w:noWrap/>
            <w:vAlign w:val="center"/>
            <w:hideMark/>
          </w:tcPr>
          <w:p w14:paraId="619F933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noWrap/>
            <w:vAlign w:val="center"/>
            <w:hideMark/>
          </w:tcPr>
          <w:p w14:paraId="619F933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noWrap/>
            <w:vAlign w:val="center"/>
            <w:hideMark/>
          </w:tcPr>
          <w:p w14:paraId="619F933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339"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3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noWrap/>
            <w:vAlign w:val="center"/>
            <w:hideMark/>
          </w:tcPr>
          <w:p w14:paraId="619F933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3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920" w:type="dxa"/>
            <w:tcBorders>
              <w:top w:val="nil"/>
              <w:left w:val="nil"/>
              <w:bottom w:val="single" w:sz="4" w:space="0" w:color="000000"/>
              <w:right w:val="single" w:sz="4" w:space="0" w:color="000000"/>
            </w:tcBorders>
            <w:noWrap/>
            <w:vAlign w:val="center"/>
            <w:hideMark/>
          </w:tcPr>
          <w:p w14:paraId="619F933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3E"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3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noWrap/>
            <w:vAlign w:val="center"/>
            <w:hideMark/>
          </w:tcPr>
          <w:p w14:paraId="619F933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3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noWrap/>
            <w:vAlign w:val="center"/>
            <w:hideMark/>
          </w:tcPr>
          <w:p w14:paraId="619F933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43"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3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noWrap/>
            <w:vAlign w:val="center"/>
            <w:hideMark/>
          </w:tcPr>
          <w:p w14:paraId="619F934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4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noWrap/>
            <w:vAlign w:val="center"/>
            <w:hideMark/>
          </w:tcPr>
          <w:p w14:paraId="619F934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48"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4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noWrap/>
            <w:vAlign w:val="center"/>
            <w:hideMark/>
          </w:tcPr>
          <w:p w14:paraId="619F934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4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noWrap/>
            <w:vAlign w:val="center"/>
            <w:hideMark/>
          </w:tcPr>
          <w:p w14:paraId="619F934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4D"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4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noWrap/>
            <w:vAlign w:val="center"/>
            <w:hideMark/>
          </w:tcPr>
          <w:p w14:paraId="619F934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4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34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52"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4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 xml:space="preserve">ΣΚΟΥΡΟΛΙΑΚΟΣ </w:t>
            </w:r>
            <w:r>
              <w:rPr>
                <w:rFonts w:ascii="Segoe UI" w:eastAsia="Times New Roman" w:hAnsi="Segoe UI" w:cs="Segoe UI"/>
                <w:sz w:val="18"/>
                <w:szCs w:val="18"/>
              </w:rPr>
              <w:t>ΠΑΝΑΓΙΩΤΗΣ(ΠΑΝΟΣ)</w:t>
            </w:r>
          </w:p>
        </w:tc>
        <w:tc>
          <w:tcPr>
            <w:tcW w:w="1380" w:type="dxa"/>
            <w:tcBorders>
              <w:top w:val="nil"/>
              <w:left w:val="nil"/>
              <w:bottom w:val="single" w:sz="4" w:space="0" w:color="000000"/>
              <w:right w:val="single" w:sz="4" w:space="0" w:color="000000"/>
            </w:tcBorders>
            <w:noWrap/>
            <w:vAlign w:val="center"/>
            <w:hideMark/>
          </w:tcPr>
          <w:p w14:paraId="619F934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5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noWrap/>
            <w:vAlign w:val="center"/>
            <w:hideMark/>
          </w:tcPr>
          <w:p w14:paraId="619F935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57"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5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ΣΚΟΥΦΑ ΕΛΙΣΣΑΒΕΤ</w:t>
            </w:r>
          </w:p>
        </w:tc>
        <w:tc>
          <w:tcPr>
            <w:tcW w:w="1380" w:type="dxa"/>
            <w:tcBorders>
              <w:top w:val="nil"/>
              <w:left w:val="nil"/>
              <w:bottom w:val="single" w:sz="4" w:space="0" w:color="000000"/>
              <w:right w:val="single" w:sz="4" w:space="0" w:color="000000"/>
            </w:tcBorders>
            <w:noWrap/>
            <w:vAlign w:val="center"/>
            <w:hideMark/>
          </w:tcPr>
          <w:p w14:paraId="619F935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5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noWrap/>
            <w:vAlign w:val="center"/>
            <w:hideMark/>
          </w:tcPr>
          <w:p w14:paraId="619F935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5C"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5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ΣΚΡΕΚΑΣ ΚΩΝΣΤΑΝΤΙΝΟΣ</w:t>
            </w:r>
          </w:p>
        </w:tc>
        <w:tc>
          <w:tcPr>
            <w:tcW w:w="1380" w:type="dxa"/>
            <w:tcBorders>
              <w:top w:val="nil"/>
              <w:left w:val="nil"/>
              <w:bottom w:val="single" w:sz="4" w:space="0" w:color="000000"/>
              <w:right w:val="single" w:sz="4" w:space="0" w:color="000000"/>
            </w:tcBorders>
            <w:noWrap/>
            <w:vAlign w:val="center"/>
            <w:hideMark/>
          </w:tcPr>
          <w:p w14:paraId="619F935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35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noWrap/>
            <w:vAlign w:val="center"/>
            <w:hideMark/>
          </w:tcPr>
          <w:p w14:paraId="619F935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361"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5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noWrap/>
            <w:vAlign w:val="center"/>
            <w:hideMark/>
          </w:tcPr>
          <w:p w14:paraId="619F935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5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noWrap/>
            <w:vAlign w:val="center"/>
            <w:hideMark/>
          </w:tcPr>
          <w:p w14:paraId="619F936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66"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6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noWrap/>
            <w:vAlign w:val="center"/>
            <w:hideMark/>
          </w:tcPr>
          <w:p w14:paraId="619F936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6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36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6B"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6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noWrap/>
            <w:vAlign w:val="center"/>
            <w:hideMark/>
          </w:tcPr>
          <w:p w14:paraId="619F936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6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noWrap/>
            <w:vAlign w:val="center"/>
            <w:hideMark/>
          </w:tcPr>
          <w:p w14:paraId="619F936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70"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6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noWrap/>
            <w:vAlign w:val="center"/>
            <w:hideMark/>
          </w:tcPr>
          <w:p w14:paraId="619F936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36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noWrap/>
            <w:vAlign w:val="center"/>
            <w:hideMark/>
          </w:tcPr>
          <w:p w14:paraId="619F936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375"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7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noWrap/>
            <w:vAlign w:val="center"/>
            <w:hideMark/>
          </w:tcPr>
          <w:p w14:paraId="619F937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7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noWrap/>
            <w:vAlign w:val="center"/>
            <w:hideMark/>
          </w:tcPr>
          <w:p w14:paraId="619F937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7A"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7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ΣΤΑΜΑΤΗΣ ΔΗΜΗΤΡΙΟΣ</w:t>
            </w:r>
          </w:p>
        </w:tc>
        <w:tc>
          <w:tcPr>
            <w:tcW w:w="1380" w:type="dxa"/>
            <w:tcBorders>
              <w:top w:val="nil"/>
              <w:left w:val="nil"/>
              <w:bottom w:val="single" w:sz="4" w:space="0" w:color="000000"/>
              <w:right w:val="single" w:sz="4" w:space="0" w:color="000000"/>
            </w:tcBorders>
            <w:noWrap/>
            <w:vAlign w:val="center"/>
            <w:hideMark/>
          </w:tcPr>
          <w:p w14:paraId="619F937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37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noWrap/>
            <w:vAlign w:val="center"/>
            <w:hideMark/>
          </w:tcPr>
          <w:p w14:paraId="619F937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37F"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7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noWrap/>
            <w:vAlign w:val="center"/>
            <w:hideMark/>
          </w:tcPr>
          <w:p w14:paraId="619F937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7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noWrap/>
            <w:vAlign w:val="center"/>
            <w:hideMark/>
          </w:tcPr>
          <w:p w14:paraId="619F937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84"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8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ΣΤΕΦΟΣ ΙΩΑΝΝΗΣ</w:t>
            </w:r>
          </w:p>
        </w:tc>
        <w:tc>
          <w:tcPr>
            <w:tcW w:w="1380" w:type="dxa"/>
            <w:tcBorders>
              <w:top w:val="nil"/>
              <w:left w:val="nil"/>
              <w:bottom w:val="single" w:sz="4" w:space="0" w:color="000000"/>
              <w:right w:val="single" w:sz="4" w:space="0" w:color="000000"/>
            </w:tcBorders>
            <w:noWrap/>
            <w:vAlign w:val="center"/>
            <w:hideMark/>
          </w:tcPr>
          <w:p w14:paraId="619F938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8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noWrap/>
            <w:vAlign w:val="center"/>
            <w:hideMark/>
          </w:tcPr>
          <w:p w14:paraId="619F938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89"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8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noWrap/>
            <w:vAlign w:val="center"/>
            <w:hideMark/>
          </w:tcPr>
          <w:p w14:paraId="619F938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8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noWrap/>
            <w:vAlign w:val="center"/>
            <w:hideMark/>
          </w:tcPr>
          <w:p w14:paraId="619F938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8E"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8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noWrap/>
            <w:vAlign w:val="center"/>
            <w:hideMark/>
          </w:tcPr>
          <w:p w14:paraId="619F938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38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noWrap/>
            <w:vAlign w:val="center"/>
            <w:hideMark/>
          </w:tcPr>
          <w:p w14:paraId="619F938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393"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8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ΣΥΝΤΥΧΑΚΗΣ ΕΜΜΑΝΟΥΗΛ</w:t>
            </w:r>
          </w:p>
        </w:tc>
        <w:tc>
          <w:tcPr>
            <w:tcW w:w="1380" w:type="dxa"/>
            <w:tcBorders>
              <w:top w:val="nil"/>
              <w:left w:val="nil"/>
              <w:bottom w:val="single" w:sz="4" w:space="0" w:color="000000"/>
              <w:right w:val="single" w:sz="4" w:space="0" w:color="000000"/>
            </w:tcBorders>
            <w:noWrap/>
            <w:vAlign w:val="center"/>
            <w:hideMark/>
          </w:tcPr>
          <w:p w14:paraId="619F939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noWrap/>
            <w:vAlign w:val="center"/>
            <w:hideMark/>
          </w:tcPr>
          <w:p w14:paraId="619F939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noWrap/>
            <w:vAlign w:val="center"/>
            <w:hideMark/>
          </w:tcPr>
          <w:p w14:paraId="619F939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398"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9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noWrap/>
            <w:vAlign w:val="center"/>
            <w:hideMark/>
          </w:tcPr>
          <w:p w14:paraId="619F939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9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noWrap/>
            <w:vAlign w:val="center"/>
            <w:hideMark/>
          </w:tcPr>
          <w:p w14:paraId="619F939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9D"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9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noWrap/>
            <w:vAlign w:val="center"/>
            <w:hideMark/>
          </w:tcPr>
          <w:p w14:paraId="619F939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9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noWrap/>
            <w:vAlign w:val="center"/>
            <w:hideMark/>
          </w:tcPr>
          <w:p w14:paraId="619F939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A2"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9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noWrap/>
            <w:vAlign w:val="center"/>
            <w:hideMark/>
          </w:tcPr>
          <w:p w14:paraId="619F939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3A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noWrap/>
            <w:vAlign w:val="center"/>
            <w:hideMark/>
          </w:tcPr>
          <w:p w14:paraId="619F93A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3A7"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A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ΤΑΣΣΟΣ ΣΤΑΥΡΟΣ</w:t>
            </w:r>
          </w:p>
        </w:tc>
        <w:tc>
          <w:tcPr>
            <w:tcW w:w="1380" w:type="dxa"/>
            <w:tcBorders>
              <w:top w:val="nil"/>
              <w:left w:val="nil"/>
              <w:bottom w:val="single" w:sz="4" w:space="0" w:color="000000"/>
              <w:right w:val="single" w:sz="4" w:space="0" w:color="000000"/>
            </w:tcBorders>
            <w:noWrap/>
            <w:vAlign w:val="center"/>
            <w:hideMark/>
          </w:tcPr>
          <w:p w14:paraId="619F93A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noWrap/>
            <w:vAlign w:val="center"/>
            <w:hideMark/>
          </w:tcPr>
          <w:p w14:paraId="619F93A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noWrap/>
            <w:vAlign w:val="center"/>
            <w:hideMark/>
          </w:tcPr>
          <w:p w14:paraId="619F93A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3AC"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A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noWrap/>
            <w:vAlign w:val="center"/>
            <w:hideMark/>
          </w:tcPr>
          <w:p w14:paraId="619F93A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A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noWrap/>
            <w:vAlign w:val="center"/>
            <w:hideMark/>
          </w:tcPr>
          <w:p w14:paraId="619F93A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B1"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A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w:t>
            </w:r>
            <w:r>
              <w:rPr>
                <w:rFonts w:ascii="Segoe UI" w:eastAsia="Times New Roman" w:hAnsi="Segoe UI" w:cs="Segoe UI"/>
                <w:sz w:val="18"/>
                <w:szCs w:val="18"/>
              </w:rPr>
              <w:t>ΚΩΝΣΤΑΝΤΙΝΟΣ</w:t>
            </w:r>
          </w:p>
        </w:tc>
        <w:tc>
          <w:tcPr>
            <w:tcW w:w="1380" w:type="dxa"/>
            <w:tcBorders>
              <w:top w:val="nil"/>
              <w:left w:val="nil"/>
              <w:bottom w:val="single" w:sz="4" w:space="0" w:color="000000"/>
              <w:right w:val="single" w:sz="4" w:space="0" w:color="000000"/>
            </w:tcBorders>
            <w:noWrap/>
            <w:vAlign w:val="center"/>
            <w:hideMark/>
          </w:tcPr>
          <w:p w14:paraId="619F93A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3A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noWrap/>
            <w:vAlign w:val="center"/>
            <w:hideMark/>
          </w:tcPr>
          <w:p w14:paraId="619F93B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3B6"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B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noWrap/>
            <w:vAlign w:val="center"/>
            <w:hideMark/>
          </w:tcPr>
          <w:p w14:paraId="619F93B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B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noWrap/>
            <w:vAlign w:val="center"/>
            <w:hideMark/>
          </w:tcPr>
          <w:p w14:paraId="619F93B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BB"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B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noWrap/>
            <w:vAlign w:val="center"/>
            <w:hideMark/>
          </w:tcPr>
          <w:p w14:paraId="619F93B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B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noWrap/>
            <w:vAlign w:val="center"/>
            <w:hideMark/>
          </w:tcPr>
          <w:p w14:paraId="619F93B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C0"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B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lastRenderedPageBreak/>
              <w:t>ΤΖΟΥΦΗ ΜΕΡΟΠΗ</w:t>
            </w:r>
          </w:p>
        </w:tc>
        <w:tc>
          <w:tcPr>
            <w:tcW w:w="1380" w:type="dxa"/>
            <w:tcBorders>
              <w:top w:val="nil"/>
              <w:left w:val="nil"/>
              <w:bottom w:val="single" w:sz="4" w:space="0" w:color="000000"/>
              <w:right w:val="single" w:sz="4" w:space="0" w:color="000000"/>
            </w:tcBorders>
            <w:noWrap/>
            <w:vAlign w:val="center"/>
            <w:hideMark/>
          </w:tcPr>
          <w:p w14:paraId="619F93B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B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noWrap/>
            <w:vAlign w:val="center"/>
            <w:hideMark/>
          </w:tcPr>
          <w:p w14:paraId="619F93B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C5"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C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noWrap/>
            <w:vAlign w:val="center"/>
            <w:hideMark/>
          </w:tcPr>
          <w:p w14:paraId="619F93C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C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3C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CA"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C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noWrap/>
            <w:vAlign w:val="center"/>
            <w:hideMark/>
          </w:tcPr>
          <w:p w14:paraId="619F93C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3C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noWrap/>
            <w:vAlign w:val="center"/>
            <w:hideMark/>
          </w:tcPr>
          <w:p w14:paraId="619F93C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3CF"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C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noWrap/>
            <w:vAlign w:val="center"/>
            <w:hideMark/>
          </w:tcPr>
          <w:p w14:paraId="619F93C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C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 xml:space="preserve">Α' </w:t>
            </w:r>
            <w:r>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noWrap/>
            <w:vAlign w:val="center"/>
            <w:hideMark/>
          </w:tcPr>
          <w:p w14:paraId="619F93C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D4"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D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noWrap/>
            <w:vAlign w:val="center"/>
            <w:hideMark/>
          </w:tcPr>
          <w:p w14:paraId="619F93D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D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noWrap/>
            <w:vAlign w:val="center"/>
            <w:hideMark/>
          </w:tcPr>
          <w:p w14:paraId="619F93D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D9"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D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noWrap/>
            <w:vAlign w:val="center"/>
            <w:hideMark/>
          </w:tcPr>
          <w:p w14:paraId="619F93D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D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3D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DE"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D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noWrap/>
            <w:vAlign w:val="center"/>
            <w:hideMark/>
          </w:tcPr>
          <w:p w14:paraId="619F93D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3D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noWrap/>
            <w:vAlign w:val="center"/>
            <w:hideMark/>
          </w:tcPr>
          <w:p w14:paraId="619F93D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3E3"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D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ΤΣΙΠΡΑΣ ΑΛΕΞΙΟΣ</w:t>
            </w:r>
          </w:p>
        </w:tc>
        <w:tc>
          <w:tcPr>
            <w:tcW w:w="1380" w:type="dxa"/>
            <w:tcBorders>
              <w:top w:val="nil"/>
              <w:left w:val="nil"/>
              <w:bottom w:val="single" w:sz="4" w:space="0" w:color="000000"/>
              <w:right w:val="single" w:sz="4" w:space="0" w:color="000000"/>
            </w:tcBorders>
            <w:noWrap/>
            <w:vAlign w:val="center"/>
            <w:hideMark/>
          </w:tcPr>
          <w:p w14:paraId="619F93E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E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noWrap/>
            <w:vAlign w:val="center"/>
            <w:hideMark/>
          </w:tcPr>
          <w:p w14:paraId="619F93E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E8"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E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noWrap/>
            <w:vAlign w:val="center"/>
            <w:hideMark/>
          </w:tcPr>
          <w:p w14:paraId="619F93E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E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noWrap/>
            <w:vAlign w:val="center"/>
            <w:hideMark/>
          </w:tcPr>
          <w:p w14:paraId="619F93E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ED"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E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noWrap/>
            <w:vAlign w:val="center"/>
            <w:hideMark/>
          </w:tcPr>
          <w:p w14:paraId="619F93E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E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 xml:space="preserve">Β' </w:t>
            </w:r>
            <w:r>
              <w:rPr>
                <w:rFonts w:ascii="Segoe UI" w:eastAsia="Times New Roman" w:hAnsi="Segoe UI" w:cs="Segoe UI"/>
                <w:sz w:val="18"/>
                <w:szCs w:val="18"/>
              </w:rPr>
              <w:t>ΑΘΗΝΩΝ</w:t>
            </w:r>
          </w:p>
        </w:tc>
        <w:tc>
          <w:tcPr>
            <w:tcW w:w="920" w:type="dxa"/>
            <w:tcBorders>
              <w:top w:val="nil"/>
              <w:left w:val="nil"/>
              <w:bottom w:val="single" w:sz="4" w:space="0" w:color="000000"/>
              <w:right w:val="single" w:sz="4" w:space="0" w:color="000000"/>
            </w:tcBorders>
            <w:noWrap/>
            <w:vAlign w:val="center"/>
            <w:hideMark/>
          </w:tcPr>
          <w:p w14:paraId="619F93E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F2"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E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noWrap/>
            <w:vAlign w:val="center"/>
            <w:hideMark/>
          </w:tcPr>
          <w:p w14:paraId="619F93E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F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noWrap/>
            <w:vAlign w:val="center"/>
            <w:hideMark/>
          </w:tcPr>
          <w:p w14:paraId="619F93F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F7"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F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noWrap/>
            <w:vAlign w:val="center"/>
            <w:hideMark/>
          </w:tcPr>
          <w:p w14:paraId="619F93F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F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noWrap/>
            <w:vAlign w:val="center"/>
            <w:hideMark/>
          </w:tcPr>
          <w:p w14:paraId="619F93F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3FC"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F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noWrap/>
            <w:vAlign w:val="center"/>
            <w:hideMark/>
          </w:tcPr>
          <w:p w14:paraId="619F93F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F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noWrap/>
            <w:vAlign w:val="center"/>
            <w:hideMark/>
          </w:tcPr>
          <w:p w14:paraId="619F93F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401"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3F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noWrap/>
            <w:vAlign w:val="center"/>
            <w:hideMark/>
          </w:tcPr>
          <w:p w14:paraId="619F93F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3F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noWrap/>
            <w:vAlign w:val="center"/>
            <w:hideMark/>
          </w:tcPr>
          <w:p w14:paraId="619F940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406"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40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noWrap/>
            <w:vAlign w:val="center"/>
            <w:hideMark/>
          </w:tcPr>
          <w:p w14:paraId="619F940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40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noWrap/>
            <w:vAlign w:val="center"/>
            <w:hideMark/>
          </w:tcPr>
          <w:p w14:paraId="619F940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40B"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40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noWrap/>
            <w:vAlign w:val="center"/>
            <w:hideMark/>
          </w:tcPr>
          <w:p w14:paraId="619F940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40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noWrap/>
            <w:vAlign w:val="center"/>
            <w:hideMark/>
          </w:tcPr>
          <w:p w14:paraId="619F940A"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410"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40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noWrap/>
            <w:vAlign w:val="center"/>
            <w:hideMark/>
          </w:tcPr>
          <w:p w14:paraId="619F940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40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noWrap/>
            <w:vAlign w:val="center"/>
            <w:hideMark/>
          </w:tcPr>
          <w:p w14:paraId="619F940F"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415"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41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380" w:type="dxa"/>
            <w:tcBorders>
              <w:top w:val="nil"/>
              <w:left w:val="nil"/>
              <w:bottom w:val="single" w:sz="4" w:space="0" w:color="000000"/>
              <w:right w:val="single" w:sz="4" w:space="0" w:color="000000"/>
            </w:tcBorders>
            <w:noWrap/>
            <w:vAlign w:val="center"/>
            <w:hideMark/>
          </w:tcPr>
          <w:p w14:paraId="619F941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noWrap/>
            <w:vAlign w:val="center"/>
            <w:hideMark/>
          </w:tcPr>
          <w:p w14:paraId="619F941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414"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41A"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41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noWrap/>
            <w:vAlign w:val="center"/>
            <w:hideMark/>
          </w:tcPr>
          <w:p w14:paraId="619F941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noWrap/>
            <w:vAlign w:val="center"/>
            <w:hideMark/>
          </w:tcPr>
          <w:p w14:paraId="619F941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noWrap/>
            <w:vAlign w:val="center"/>
            <w:hideMark/>
          </w:tcPr>
          <w:p w14:paraId="619F9419"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41F"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41B"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noWrap/>
            <w:vAlign w:val="center"/>
            <w:hideMark/>
          </w:tcPr>
          <w:p w14:paraId="619F941C"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41D"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noWrap/>
            <w:vAlign w:val="center"/>
            <w:hideMark/>
          </w:tcPr>
          <w:p w14:paraId="619F941E"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F246CC" w14:paraId="619F9424"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420"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noWrap/>
            <w:vAlign w:val="center"/>
            <w:hideMark/>
          </w:tcPr>
          <w:p w14:paraId="619F9421"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noWrap/>
            <w:vAlign w:val="center"/>
            <w:hideMark/>
          </w:tcPr>
          <w:p w14:paraId="619F9422"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noWrap/>
            <w:vAlign w:val="center"/>
            <w:hideMark/>
          </w:tcPr>
          <w:p w14:paraId="619F9423"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F246CC" w14:paraId="619F9429" w14:textId="77777777">
        <w:trPr>
          <w:trHeight w:val="300"/>
        </w:trPr>
        <w:tc>
          <w:tcPr>
            <w:tcW w:w="4300" w:type="dxa"/>
            <w:tcBorders>
              <w:top w:val="nil"/>
              <w:left w:val="single" w:sz="4" w:space="0" w:color="000000"/>
              <w:bottom w:val="single" w:sz="4" w:space="0" w:color="000000"/>
              <w:right w:val="single" w:sz="4" w:space="0" w:color="000000"/>
            </w:tcBorders>
            <w:noWrap/>
            <w:vAlign w:val="center"/>
            <w:hideMark/>
          </w:tcPr>
          <w:p w14:paraId="619F9425"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noWrap/>
            <w:vAlign w:val="center"/>
            <w:hideMark/>
          </w:tcPr>
          <w:p w14:paraId="619F9426"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noWrap/>
            <w:vAlign w:val="center"/>
            <w:hideMark/>
          </w:tcPr>
          <w:p w14:paraId="619F9427"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noWrap/>
            <w:vAlign w:val="center"/>
            <w:hideMark/>
          </w:tcPr>
          <w:p w14:paraId="619F9428" w14:textId="77777777" w:rsidR="00F56996" w:rsidRDefault="005B5D49">
            <w:pPr>
              <w:spacing w:after="142"/>
              <w:outlineLvl w:val="1"/>
              <w:rPr>
                <w:rFonts w:ascii="Segoe UI" w:eastAsia="Times New Roman" w:hAnsi="Segoe UI" w:cs="Segoe UI"/>
                <w:sz w:val="18"/>
                <w:szCs w:val="18"/>
              </w:rPr>
            </w:pPr>
            <w:r>
              <w:rPr>
                <w:rFonts w:ascii="Segoe UI" w:eastAsia="Times New Roman" w:hAnsi="Segoe UI" w:cs="Segoe UI"/>
                <w:sz w:val="18"/>
                <w:szCs w:val="18"/>
              </w:rPr>
              <w:t>ΝΑΙ</w:t>
            </w:r>
          </w:p>
        </w:tc>
      </w:tr>
    </w:tbl>
    <w:p w14:paraId="619F942A" w14:textId="77777777" w:rsidR="00F246CC" w:rsidRDefault="005B5D49">
      <w:pPr>
        <w:jc w:val="center"/>
        <w:rPr>
          <w:rFonts w:asciiTheme="minorHAnsi" w:eastAsiaTheme="minorHAnsi" w:hAnsiTheme="minorHAnsi" w:cstheme="minorBidi"/>
          <w:color w:val="C00000"/>
          <w:sz w:val="22"/>
          <w:szCs w:val="22"/>
          <w:lang w:eastAsia="en-US"/>
        </w:rPr>
      </w:pPr>
      <w:r w:rsidRPr="00002380">
        <w:rPr>
          <w:rFonts w:asciiTheme="minorHAnsi" w:eastAsiaTheme="minorHAnsi" w:hAnsiTheme="minorHAnsi" w:cstheme="minorBidi"/>
          <w:color w:val="C00000"/>
          <w:sz w:val="22"/>
          <w:szCs w:val="22"/>
          <w:lang w:eastAsia="en-US"/>
        </w:rPr>
        <w:t>(ΑΛΛΑΓΗ ΣΕΛΙΔΑΣ)</w:t>
      </w:r>
    </w:p>
    <w:p w14:paraId="619F942B" w14:textId="77777777" w:rsidR="00F246CC" w:rsidRDefault="00F246CC">
      <w:pPr>
        <w:autoSpaceDE w:val="0"/>
        <w:autoSpaceDN w:val="0"/>
        <w:adjustRightInd w:val="0"/>
        <w:spacing w:line="600" w:lineRule="auto"/>
        <w:ind w:firstLine="720"/>
        <w:jc w:val="center"/>
        <w:rPr>
          <w:rFonts w:eastAsia="Times New Roman"/>
          <w:color w:val="C00000"/>
          <w:szCs w:val="24"/>
        </w:rPr>
      </w:pPr>
    </w:p>
    <w:p w14:paraId="619F942C" w14:textId="77777777" w:rsidR="00F246CC" w:rsidRDefault="00F246CC">
      <w:pPr>
        <w:autoSpaceDE w:val="0"/>
        <w:autoSpaceDN w:val="0"/>
        <w:adjustRightInd w:val="0"/>
        <w:spacing w:line="600" w:lineRule="auto"/>
        <w:ind w:firstLine="720"/>
        <w:jc w:val="center"/>
        <w:rPr>
          <w:rFonts w:eastAsia="Times New Roman"/>
          <w:color w:val="C00000"/>
          <w:szCs w:val="24"/>
        </w:rPr>
      </w:pPr>
    </w:p>
    <w:p w14:paraId="619F942D" w14:textId="77777777" w:rsidR="00F246CC" w:rsidRDefault="00F246CC">
      <w:pPr>
        <w:autoSpaceDE w:val="0"/>
        <w:autoSpaceDN w:val="0"/>
        <w:adjustRightInd w:val="0"/>
        <w:spacing w:line="600" w:lineRule="auto"/>
        <w:ind w:firstLine="720"/>
        <w:jc w:val="center"/>
        <w:rPr>
          <w:rFonts w:eastAsia="Times New Roman"/>
          <w:color w:val="C00000"/>
          <w:szCs w:val="24"/>
        </w:rPr>
      </w:pPr>
    </w:p>
    <w:p w14:paraId="619F942E" w14:textId="77777777" w:rsidR="00F246CC" w:rsidRDefault="00F246CC">
      <w:pPr>
        <w:autoSpaceDE w:val="0"/>
        <w:autoSpaceDN w:val="0"/>
        <w:adjustRightInd w:val="0"/>
        <w:spacing w:line="600" w:lineRule="auto"/>
        <w:ind w:firstLine="720"/>
        <w:jc w:val="center"/>
        <w:rPr>
          <w:rFonts w:eastAsia="Times New Roman"/>
          <w:color w:val="C00000"/>
          <w:szCs w:val="24"/>
        </w:rPr>
      </w:pPr>
    </w:p>
    <w:p w14:paraId="619F942F" w14:textId="77777777" w:rsidR="00F246CC" w:rsidRDefault="00F246CC">
      <w:pPr>
        <w:autoSpaceDE w:val="0"/>
        <w:autoSpaceDN w:val="0"/>
        <w:adjustRightInd w:val="0"/>
        <w:spacing w:line="600" w:lineRule="auto"/>
        <w:ind w:firstLine="720"/>
        <w:jc w:val="center"/>
        <w:rPr>
          <w:rFonts w:eastAsia="Times New Roman"/>
          <w:color w:val="C00000"/>
          <w:szCs w:val="24"/>
        </w:rPr>
      </w:pPr>
    </w:p>
    <w:p w14:paraId="619F9430" w14:textId="77777777" w:rsidR="00F246CC" w:rsidRDefault="00F246CC">
      <w:pPr>
        <w:rPr>
          <w:rFonts w:eastAsia="Times New Roman"/>
          <w:b/>
          <w:color w:val="C00000"/>
          <w:szCs w:val="24"/>
        </w:rPr>
      </w:pPr>
    </w:p>
    <w:p w14:paraId="619F9431" w14:textId="77777777" w:rsidR="00F246CC" w:rsidRDefault="005B5D49">
      <w:pPr>
        <w:autoSpaceDE w:val="0"/>
        <w:autoSpaceDN w:val="0"/>
        <w:adjustRightInd w:val="0"/>
        <w:spacing w:line="600" w:lineRule="auto"/>
        <w:ind w:firstLine="720"/>
        <w:jc w:val="both"/>
        <w:rPr>
          <w:rFonts w:eastAsia="Times New Roman"/>
          <w:szCs w:val="24"/>
          <w:lang w:val="en-US"/>
        </w:rPr>
      </w:pPr>
      <w:r>
        <w:rPr>
          <w:rFonts w:eastAsia="Times New Roman"/>
          <w:b/>
          <w:szCs w:val="24"/>
        </w:rPr>
        <w:t xml:space="preserve">ΠΡΟΕΔΡΕΥΩΝ (Γεώργιος Βαρεμένος): </w:t>
      </w:r>
      <w:r>
        <w:rPr>
          <w:rFonts w:eastAsia="Times New Roman"/>
          <w:szCs w:val="24"/>
        </w:rPr>
        <w:t xml:space="preserve">Κυρίες και κύριοι συνάδελφοι, εισερχόμαστε στην ψήφιση του ακροτελεύτιου </w:t>
      </w:r>
      <w:r>
        <w:rPr>
          <w:rFonts w:eastAsia="Times New Roman"/>
          <w:szCs w:val="24"/>
        </w:rPr>
        <w:lastRenderedPageBreak/>
        <w:t>άρθρου και του συνόλου του σχεδίου νόμου του Υπουργείου Οικονομίας και Ανάπτυξης</w:t>
      </w:r>
      <w:r>
        <w:rPr>
          <w:rFonts w:eastAsia="Times New Roman"/>
          <w:szCs w:val="24"/>
        </w:rPr>
        <w:t>:</w:t>
      </w:r>
      <w:r>
        <w:rPr>
          <w:rFonts w:eastAsia="Times New Roman"/>
          <w:szCs w:val="24"/>
        </w:rPr>
        <w:t xml:space="preserve"> </w:t>
      </w:r>
      <w:r w:rsidRPr="004E1A77">
        <w:rPr>
          <w:rFonts w:eastAsia="Times New Roman"/>
          <w:color w:val="000000"/>
          <w:szCs w:val="24"/>
          <w:shd w:val="clear" w:color="auto" w:fill="FFFFFF"/>
        </w:rPr>
        <w:t xml:space="preserve">«Ελληνική Αναπτυξιακή Τράπεζα και </w:t>
      </w:r>
      <w:r w:rsidRPr="004E1A77">
        <w:rPr>
          <w:rFonts w:eastAsia="Times New Roman"/>
          <w:color w:val="000000"/>
          <w:szCs w:val="24"/>
          <w:shd w:val="clear" w:color="auto" w:fill="FFFFFF"/>
        </w:rPr>
        <w:t>προσέλκυση Στρατηγικών Επενδύσεων και άλλες διατάξεις».</w:t>
      </w:r>
    </w:p>
    <w:p w14:paraId="619F9432" w14:textId="77777777" w:rsidR="00F246CC" w:rsidRDefault="005B5D49">
      <w:pPr>
        <w:autoSpaceDE w:val="0"/>
        <w:autoSpaceDN w:val="0"/>
        <w:adjustRightInd w:val="0"/>
        <w:spacing w:line="600" w:lineRule="auto"/>
        <w:ind w:firstLine="720"/>
        <w:jc w:val="both"/>
        <w:rPr>
          <w:rFonts w:eastAsia="Times New Roman"/>
          <w:szCs w:val="24"/>
        </w:rPr>
      </w:pPr>
      <w:r w:rsidRPr="00F84F1E">
        <w:rPr>
          <w:rFonts w:eastAsia="Times New Roman"/>
          <w:szCs w:val="24"/>
        </w:rPr>
        <w:t>Αυτή η ψηφοφορία θα γίνει μόνο από τους εισηγητές και τους αγορητές του νομοσχεδίου.</w:t>
      </w:r>
    </w:p>
    <w:p w14:paraId="619F9433"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szCs w:val="24"/>
        </w:rPr>
        <w:t>Ερωτάται το Σώμα: Γίνεται δεκτό το ακροτελεύτιο άρθρο;</w:t>
      </w:r>
    </w:p>
    <w:p w14:paraId="619F9434"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ΟΥΡΣΟΥΖΙΔΗΣ: </w:t>
      </w:r>
      <w:r>
        <w:rPr>
          <w:rFonts w:eastAsia="Times New Roman"/>
          <w:szCs w:val="24"/>
        </w:rPr>
        <w:t>Ναι.</w:t>
      </w:r>
    </w:p>
    <w:p w14:paraId="619F9435"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b/>
          <w:szCs w:val="24"/>
        </w:rPr>
        <w:t xml:space="preserve">ΚΩΝΣΤΑΝΤΙΝΟΣ ΚΑΤΣΑΦΑΔΟΣ: </w:t>
      </w:r>
      <w:r>
        <w:rPr>
          <w:rFonts w:eastAsia="Times New Roman"/>
          <w:szCs w:val="24"/>
        </w:rPr>
        <w:t>Ναι.</w:t>
      </w:r>
    </w:p>
    <w:p w14:paraId="619F9436"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Όχι.</w:t>
      </w:r>
    </w:p>
    <w:p w14:paraId="619F9437"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619F9438"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Όχι.</w:t>
      </w:r>
    </w:p>
    <w:p w14:paraId="619F9439"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619F943A"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b/>
          <w:szCs w:val="24"/>
        </w:rPr>
        <w:t xml:space="preserve"> </w:t>
      </w:r>
      <w:r>
        <w:rPr>
          <w:rFonts w:eastAsia="Times New Roman"/>
          <w:szCs w:val="24"/>
        </w:rPr>
        <w:t>Τ</w:t>
      </w:r>
      <w:r>
        <w:rPr>
          <w:rFonts w:eastAsia="Times New Roman"/>
          <w:szCs w:val="24"/>
        </w:rPr>
        <w:t>ο ακροτελεύτιο άρθρο έγινε δεκτό κατά πλειοψηφία.</w:t>
      </w:r>
    </w:p>
    <w:p w14:paraId="619F943B" w14:textId="77777777" w:rsidR="00F246CC" w:rsidRDefault="005B5D49">
      <w:pPr>
        <w:autoSpaceDE w:val="0"/>
        <w:autoSpaceDN w:val="0"/>
        <w:adjustRightInd w:val="0"/>
        <w:spacing w:line="600" w:lineRule="auto"/>
        <w:ind w:firstLine="720"/>
        <w:jc w:val="both"/>
        <w:rPr>
          <w:rFonts w:eastAsia="Times New Roman"/>
          <w:color w:val="000000"/>
          <w:szCs w:val="24"/>
          <w:shd w:val="clear" w:color="auto" w:fill="FFFFFF"/>
        </w:rPr>
      </w:pPr>
      <w:r>
        <w:rPr>
          <w:rFonts w:eastAsia="Times New Roman"/>
          <w:szCs w:val="24"/>
        </w:rPr>
        <w:t>Συνεπώς το νομοσχέδιο του Υπουργείο</w:t>
      </w:r>
      <w:r>
        <w:rPr>
          <w:rFonts w:eastAsia="Times New Roman"/>
          <w:szCs w:val="24"/>
        </w:rPr>
        <w:t>υ Οικονομίας και Ανάπτυξης</w:t>
      </w:r>
      <w:r>
        <w:rPr>
          <w:rFonts w:eastAsia="Times New Roman"/>
          <w:szCs w:val="24"/>
        </w:rPr>
        <w:t>:</w:t>
      </w:r>
      <w:r>
        <w:rPr>
          <w:rFonts w:eastAsia="Times New Roman"/>
          <w:szCs w:val="24"/>
        </w:rPr>
        <w:t xml:space="preserve"> </w:t>
      </w:r>
      <w:r w:rsidRPr="004E1A77">
        <w:rPr>
          <w:rFonts w:eastAsia="Times New Roman"/>
          <w:color w:val="000000"/>
          <w:szCs w:val="24"/>
          <w:shd w:val="clear" w:color="auto" w:fill="FFFFFF"/>
        </w:rPr>
        <w:t xml:space="preserve">«Ελληνική Αναπτυξιακή Τράπεζα και προσέλκυση </w:t>
      </w:r>
      <w:r w:rsidRPr="004E1A77">
        <w:rPr>
          <w:rFonts w:eastAsia="Times New Roman"/>
          <w:color w:val="000000"/>
          <w:szCs w:val="24"/>
          <w:shd w:val="clear" w:color="auto" w:fill="FFFFFF"/>
        </w:rPr>
        <w:lastRenderedPageBreak/>
        <w:t>Στρατηγικών Επενδύσεων και άλλες διατάξεις»</w:t>
      </w:r>
      <w:r>
        <w:rPr>
          <w:rFonts w:eastAsia="Times New Roman"/>
          <w:color w:val="000000"/>
          <w:szCs w:val="24"/>
          <w:shd w:val="clear" w:color="auto" w:fill="FFFFFF"/>
        </w:rPr>
        <w:t xml:space="preserve"> έγινε δεκτό επί της αρχής και επί των άρθρων.</w:t>
      </w:r>
    </w:p>
    <w:p w14:paraId="619F943C" w14:textId="77777777" w:rsidR="00F246CC" w:rsidRDefault="005B5D49">
      <w:pPr>
        <w:autoSpaceDE w:val="0"/>
        <w:autoSpaceDN w:val="0"/>
        <w:adjustRightInd w:val="0"/>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Ερωτάται το Σώμα: Γίνεται δεκτό το νομοσχέδιο και στο σύνολο;</w:t>
      </w:r>
    </w:p>
    <w:p w14:paraId="619F943D"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ΟΥΡΣΟΥΖΙΔΗΣ: </w:t>
      </w:r>
      <w:r>
        <w:rPr>
          <w:rFonts w:eastAsia="Times New Roman"/>
          <w:szCs w:val="24"/>
        </w:rPr>
        <w:t>Ναι.</w:t>
      </w:r>
    </w:p>
    <w:p w14:paraId="619F943E"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b/>
          <w:szCs w:val="24"/>
        </w:rPr>
        <w:t>ΚΩΝΣ</w:t>
      </w:r>
      <w:r>
        <w:rPr>
          <w:rFonts w:eastAsia="Times New Roman"/>
          <w:b/>
          <w:szCs w:val="24"/>
        </w:rPr>
        <w:t xml:space="preserve">ΤΑΝΤΙΝΟΣ ΚΑΤΣΑΦΑΔΟΣ: </w:t>
      </w:r>
      <w:r>
        <w:rPr>
          <w:rFonts w:eastAsia="Times New Roman"/>
          <w:szCs w:val="24"/>
        </w:rPr>
        <w:t>Ναι.</w:t>
      </w:r>
    </w:p>
    <w:p w14:paraId="619F943F"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619F9440"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Όχι.</w:t>
      </w:r>
    </w:p>
    <w:p w14:paraId="619F9441"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619F9442"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 νομοσχέδιο έγινε δεκτό και στο σύνολο κατά πλειοψηφία.</w:t>
      </w:r>
    </w:p>
    <w:p w14:paraId="619F9443" w14:textId="77777777" w:rsidR="00F246CC" w:rsidRDefault="005B5D49">
      <w:pPr>
        <w:autoSpaceDE w:val="0"/>
        <w:autoSpaceDN w:val="0"/>
        <w:adjustRightInd w:val="0"/>
        <w:spacing w:line="600" w:lineRule="auto"/>
        <w:ind w:firstLine="720"/>
        <w:jc w:val="both"/>
        <w:rPr>
          <w:rFonts w:eastAsia="Times New Roman"/>
          <w:color w:val="000000"/>
          <w:szCs w:val="24"/>
          <w:shd w:val="clear" w:color="auto" w:fill="FFFFFF"/>
        </w:rPr>
      </w:pPr>
      <w:r>
        <w:rPr>
          <w:rFonts w:eastAsia="Times New Roman"/>
          <w:szCs w:val="24"/>
        </w:rPr>
        <w:t>Συνεπώς το νομοσχέδιο του Υπουργείο</w:t>
      </w:r>
      <w:r>
        <w:rPr>
          <w:rFonts w:eastAsia="Times New Roman"/>
          <w:szCs w:val="24"/>
        </w:rPr>
        <w:t>υ Οικονομίας και Ανάπτυξης</w:t>
      </w:r>
      <w:r>
        <w:rPr>
          <w:rFonts w:eastAsia="Times New Roman"/>
          <w:szCs w:val="24"/>
        </w:rPr>
        <w:t>:</w:t>
      </w:r>
      <w:r>
        <w:rPr>
          <w:rFonts w:eastAsia="Times New Roman"/>
          <w:szCs w:val="24"/>
        </w:rPr>
        <w:t xml:space="preserve"> </w:t>
      </w:r>
      <w:r>
        <w:rPr>
          <w:rFonts w:eastAsia="Times New Roman"/>
          <w:color w:val="000000"/>
          <w:szCs w:val="24"/>
          <w:shd w:val="clear" w:color="auto" w:fill="FFFFFF"/>
        </w:rPr>
        <w:t>«Ελληνική Αναπτυξιακή Τράπεζα και προσέλκυση Στρατηγικών Επενδύσεων και άλλες διατάξεις» έγινε δεκτό κατά πλειοψηφία</w:t>
      </w:r>
      <w:r>
        <w:rPr>
          <w:rFonts w:eastAsia="Times New Roman"/>
          <w:color w:val="000000"/>
          <w:szCs w:val="24"/>
          <w:shd w:val="clear" w:color="auto" w:fill="FFFFFF"/>
        </w:rPr>
        <w:t>,</w:t>
      </w:r>
      <w:r>
        <w:rPr>
          <w:rFonts w:eastAsia="Times New Roman"/>
          <w:color w:val="000000"/>
          <w:szCs w:val="24"/>
          <w:shd w:val="clear" w:color="auto" w:fill="FFFFFF"/>
        </w:rPr>
        <w:t xml:space="preserve"> σε μόνη συζήτηση</w:t>
      </w:r>
      <w:r>
        <w:rPr>
          <w:rFonts w:eastAsia="Times New Roman"/>
          <w:color w:val="000000"/>
          <w:szCs w:val="24"/>
          <w:shd w:val="clear" w:color="auto" w:fill="FFFFFF"/>
        </w:rPr>
        <w:t>,</w:t>
      </w:r>
      <w:r>
        <w:rPr>
          <w:rFonts w:eastAsia="Times New Roman"/>
          <w:color w:val="000000"/>
          <w:szCs w:val="24"/>
          <w:shd w:val="clear" w:color="auto" w:fill="FFFFFF"/>
        </w:rPr>
        <w:t xml:space="preserve"> επί της αρχής, των άρθρων</w:t>
      </w:r>
      <w:r>
        <w:rPr>
          <w:rFonts w:eastAsia="Times New Roman"/>
          <w:color w:val="000000"/>
          <w:szCs w:val="24"/>
          <w:shd w:val="clear" w:color="auto" w:fill="FFFFFF"/>
        </w:rPr>
        <w:t xml:space="preserve"> </w:t>
      </w:r>
      <w:r>
        <w:rPr>
          <w:rFonts w:eastAsia="Times New Roman"/>
          <w:color w:val="000000"/>
          <w:szCs w:val="24"/>
          <w:shd w:val="clear" w:color="auto" w:fill="FFFFFF"/>
        </w:rPr>
        <w:t>και του συνόλου και έχει ως εξής:</w:t>
      </w:r>
    </w:p>
    <w:p w14:paraId="619F9444" w14:textId="77777777" w:rsidR="00F246CC" w:rsidRDefault="005B5D49">
      <w:pPr>
        <w:autoSpaceDE w:val="0"/>
        <w:autoSpaceDN w:val="0"/>
        <w:adjustRightInd w:val="0"/>
        <w:spacing w:line="600" w:lineRule="auto"/>
        <w:ind w:firstLine="720"/>
        <w:jc w:val="center"/>
        <w:rPr>
          <w:rFonts w:eastAsia="Times New Roman"/>
          <w:color w:val="FF0000"/>
          <w:szCs w:val="24"/>
          <w:shd w:val="clear" w:color="auto" w:fill="FFFFFF"/>
        </w:rPr>
      </w:pPr>
      <w:r w:rsidRPr="00210023">
        <w:rPr>
          <w:rFonts w:eastAsia="Times New Roman"/>
          <w:color w:val="FF0000"/>
          <w:szCs w:val="24"/>
          <w:shd w:val="clear" w:color="auto" w:fill="FFFFFF"/>
        </w:rPr>
        <w:lastRenderedPageBreak/>
        <w:t xml:space="preserve">(Να καταχωριστεί το κείμενο του </w:t>
      </w:r>
      <w:r w:rsidRPr="00210023">
        <w:rPr>
          <w:rFonts w:eastAsia="Times New Roman"/>
          <w:color w:val="FF0000"/>
          <w:szCs w:val="24"/>
          <w:shd w:val="clear" w:color="auto" w:fill="FFFFFF"/>
        </w:rPr>
        <w:t>νομοσχεδίου</w:t>
      </w:r>
      <w:r w:rsidRPr="00210023">
        <w:rPr>
          <w:rFonts w:eastAsia="Times New Roman"/>
          <w:color w:val="FF0000"/>
          <w:szCs w:val="24"/>
          <w:shd w:val="clear" w:color="auto" w:fill="FFFFFF"/>
        </w:rPr>
        <w:t xml:space="preserve"> η σελ</w:t>
      </w:r>
      <w:r w:rsidRPr="00210023">
        <w:rPr>
          <w:rFonts w:eastAsia="Times New Roman"/>
          <w:color w:val="FF0000"/>
          <w:szCs w:val="24"/>
          <w:shd w:val="clear" w:color="auto" w:fill="FFFFFF"/>
        </w:rPr>
        <w:t>.</w:t>
      </w:r>
      <w:r w:rsidRPr="00210023">
        <w:rPr>
          <w:rFonts w:eastAsia="Times New Roman"/>
          <w:color w:val="FF0000"/>
          <w:szCs w:val="24"/>
          <w:shd w:val="clear" w:color="auto" w:fill="FFFFFF"/>
        </w:rPr>
        <w:t>174α</w:t>
      </w:r>
      <w:r w:rsidRPr="00210023">
        <w:rPr>
          <w:rFonts w:eastAsia="Times New Roman"/>
          <w:color w:val="FF0000"/>
          <w:szCs w:val="24"/>
          <w:shd w:val="clear" w:color="auto" w:fill="FFFFFF"/>
        </w:rPr>
        <w:t>)</w:t>
      </w:r>
    </w:p>
    <w:p w14:paraId="619F9445"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color w:val="FF0000"/>
          <w:szCs w:val="24"/>
          <w:shd w:val="clear" w:color="auto" w:fill="FFFFFF"/>
        </w:rPr>
        <w:t xml:space="preserve"> </w:t>
      </w:r>
      <w:r>
        <w:rPr>
          <w:rFonts w:eastAsia="Times New Roman"/>
          <w:b/>
          <w:szCs w:val="24"/>
        </w:rPr>
        <w:t xml:space="preserve">ΠΡΟΕΔΡΕΥΩΝ (Γεώργιος Βαρεμένος): </w:t>
      </w:r>
      <w:r>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619F9446"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b/>
          <w:szCs w:val="24"/>
        </w:rPr>
        <w:t>ΟΛΟΙ</w:t>
      </w:r>
      <w:r>
        <w:rPr>
          <w:rFonts w:eastAsia="Times New Roman"/>
          <w:b/>
          <w:szCs w:val="24"/>
        </w:rPr>
        <w:t xml:space="preserve"> ΟΙ</w:t>
      </w:r>
      <w:r>
        <w:rPr>
          <w:rFonts w:eastAsia="Times New Roman"/>
          <w:b/>
          <w:szCs w:val="24"/>
        </w:rPr>
        <w:t xml:space="preserve"> ΒΟΥΛΕΥΤΕΣ</w:t>
      </w:r>
      <w:r>
        <w:rPr>
          <w:rFonts w:eastAsia="Times New Roman"/>
          <w:b/>
          <w:szCs w:val="24"/>
        </w:rPr>
        <w:t xml:space="preserve">: </w:t>
      </w:r>
      <w:r>
        <w:rPr>
          <w:rFonts w:eastAsia="Times New Roman"/>
          <w:szCs w:val="24"/>
        </w:rPr>
        <w:t>Μάλιστα, μάλιστα.</w:t>
      </w:r>
    </w:p>
    <w:p w14:paraId="619F9447"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w:t>
      </w:r>
      <w:r>
        <w:rPr>
          <w:rFonts w:eastAsia="Times New Roman"/>
          <w:szCs w:val="24"/>
        </w:rPr>
        <w:t>ο Σώμα παρέσχε τη ζητηθείσα εξουσιοδότηση.</w:t>
      </w:r>
    </w:p>
    <w:p w14:paraId="619F9448"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συνάδελφοι, επανερχόμαστε στη συζήτησή μας.</w:t>
      </w:r>
    </w:p>
    <w:p w14:paraId="619F9449"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szCs w:val="24"/>
        </w:rPr>
        <w:t>Παρακαλώ τον κ. Βαρδάκη από το</w:t>
      </w:r>
      <w:r>
        <w:rPr>
          <w:rFonts w:eastAsia="Times New Roman"/>
          <w:szCs w:val="24"/>
        </w:rPr>
        <w:t>ν</w:t>
      </w:r>
      <w:r>
        <w:rPr>
          <w:rFonts w:eastAsia="Times New Roman"/>
          <w:szCs w:val="24"/>
        </w:rPr>
        <w:t xml:space="preserve"> ΣΥΡΙΖΑ να λάβει τον λόγο.</w:t>
      </w:r>
    </w:p>
    <w:p w14:paraId="619F944A"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 xml:space="preserve">Ευχαριστώ, </w:t>
      </w:r>
      <w:r>
        <w:rPr>
          <w:rFonts w:eastAsia="Times New Roman"/>
          <w:szCs w:val="24"/>
        </w:rPr>
        <w:t>κύριε Πρόεδρε.</w:t>
      </w:r>
    </w:p>
    <w:p w14:paraId="619F944B"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szCs w:val="24"/>
        </w:rPr>
        <w:t xml:space="preserve">Αν ορισμένοι -ευτυχώς λίγοι- από τους συναδέλφους της Αξιωματικής Αντιπολίτευσης έμπαιναν στον κόπο να διαβάσουν την </w:t>
      </w:r>
      <w:r>
        <w:rPr>
          <w:rFonts w:eastAsia="Times New Roman"/>
          <w:szCs w:val="24"/>
        </w:rPr>
        <w:t>έ</w:t>
      </w:r>
      <w:r>
        <w:rPr>
          <w:rFonts w:eastAsia="Times New Roman"/>
          <w:szCs w:val="24"/>
        </w:rPr>
        <w:t xml:space="preserve">κθεση, δεν θα όρθωναν σήμερα αντιπολιτευτικό λόγο για </w:t>
      </w:r>
      <w:r>
        <w:rPr>
          <w:rFonts w:eastAsia="Times New Roman"/>
          <w:szCs w:val="24"/>
        </w:rPr>
        <w:lastRenderedPageBreak/>
        <w:t>ένα τόσο σοβαρό θέμα και έναν αντιπολιτευτικό λόγο πραγματικά χωρίς ο</w:t>
      </w:r>
      <w:r>
        <w:rPr>
          <w:rFonts w:eastAsia="Times New Roman"/>
          <w:szCs w:val="24"/>
        </w:rPr>
        <w:t>υσία.</w:t>
      </w:r>
    </w:p>
    <w:p w14:paraId="619F944C" w14:textId="77777777" w:rsidR="00F246CC" w:rsidRDefault="005B5D49">
      <w:pPr>
        <w:autoSpaceDE w:val="0"/>
        <w:autoSpaceDN w:val="0"/>
        <w:adjustRightInd w:val="0"/>
        <w:spacing w:line="600" w:lineRule="auto"/>
        <w:ind w:firstLine="720"/>
        <w:jc w:val="both"/>
        <w:rPr>
          <w:rFonts w:eastAsia="Times New Roman"/>
          <w:szCs w:val="24"/>
        </w:rPr>
      </w:pPr>
      <w:r>
        <w:rPr>
          <w:rFonts w:eastAsia="Times New Roman"/>
          <w:szCs w:val="24"/>
        </w:rPr>
        <w:t>Ναι, καθυστερήσαμε, κύριοι συνάδελφοι της Αντιπολίτευσης, δυόμισι χρόνια. Εμείς, όμως, δεν σας κατηγορήσαμε ότι εσείς καθυστερήσατε εβδομήντα χρόνια. Ειλικρινά, θέλω να πω μέσα από τα βάθη της ψυχής μου, ότι πρέπει επιτέλους να καταφέρουμε να συνεννο</w:t>
      </w:r>
      <w:r>
        <w:rPr>
          <w:rFonts w:eastAsia="Times New Roman"/>
          <w:szCs w:val="24"/>
        </w:rPr>
        <w:t>ηθούμε τουλάχιστον σε εθνικά θέματα. Και το σημερινό θέμα που συζητάμε είναι ένα εθνικό θέμα. Σίγουρα μόνο με αυτόν τον τρόπο μπορούμε να κάνουμε βήματα μπροστά. Διαφορετικά, χαμένος θα είναι ο ελληνικός λαός.</w:t>
      </w:r>
    </w:p>
    <w:p w14:paraId="619F944D"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Κυρίες και κύριοι</w:t>
      </w:r>
      <w:r>
        <w:rPr>
          <w:rFonts w:eastAsia="Times New Roman"/>
          <w:color w:val="1D2228"/>
          <w:szCs w:val="24"/>
        </w:rPr>
        <w:t>,</w:t>
      </w:r>
      <w:r>
        <w:rPr>
          <w:rFonts w:eastAsia="Times New Roman"/>
          <w:color w:val="1D2228"/>
          <w:szCs w:val="24"/>
        </w:rPr>
        <w:t xml:space="preserve"> εκλεκτοί προσκεκλημένοι -</w:t>
      </w:r>
      <w:r w:rsidRPr="00DA77E2">
        <w:rPr>
          <w:rFonts w:eastAsia="Times New Roman"/>
          <w:color w:val="1D2228"/>
          <w:szCs w:val="24"/>
        </w:rPr>
        <w:t>βλ</w:t>
      </w:r>
      <w:r w:rsidRPr="00DA77E2">
        <w:rPr>
          <w:rFonts w:eastAsia="Times New Roman"/>
          <w:color w:val="1D2228"/>
          <w:szCs w:val="24"/>
        </w:rPr>
        <w:t xml:space="preserve">έπω </w:t>
      </w:r>
      <w:r>
        <w:rPr>
          <w:rFonts w:eastAsia="Times New Roman"/>
          <w:color w:val="1D2228"/>
          <w:szCs w:val="24"/>
        </w:rPr>
        <w:t>ότι σήμερα είναι εδώ</w:t>
      </w:r>
      <w:r w:rsidRPr="00DA77E2">
        <w:rPr>
          <w:rFonts w:eastAsia="Times New Roman"/>
          <w:color w:val="1D2228"/>
          <w:szCs w:val="24"/>
        </w:rPr>
        <w:t xml:space="preserve"> αρκετοί που πραγματικά με ανιδιοτέλεια όλα αυτά τα χρόνια </w:t>
      </w:r>
      <w:r>
        <w:rPr>
          <w:rFonts w:eastAsia="Times New Roman"/>
          <w:color w:val="1D2228"/>
          <w:szCs w:val="24"/>
        </w:rPr>
        <w:t>έ</w:t>
      </w:r>
      <w:r w:rsidRPr="00DA77E2">
        <w:rPr>
          <w:rFonts w:eastAsia="Times New Roman"/>
          <w:color w:val="1D2228"/>
          <w:szCs w:val="24"/>
        </w:rPr>
        <w:t xml:space="preserve">χουν προσπαθήσει και </w:t>
      </w:r>
      <w:r>
        <w:rPr>
          <w:rFonts w:eastAsia="Times New Roman"/>
          <w:color w:val="1D2228"/>
          <w:szCs w:val="24"/>
        </w:rPr>
        <w:t>έχουν και αποτελέσματα ό</w:t>
      </w:r>
      <w:r w:rsidRPr="00DA77E2">
        <w:rPr>
          <w:rFonts w:eastAsia="Times New Roman"/>
          <w:color w:val="1D2228"/>
          <w:szCs w:val="24"/>
        </w:rPr>
        <w:t>σον αφορά το θέμα των γερμανικών αποζημιώσεων</w:t>
      </w:r>
      <w:r>
        <w:rPr>
          <w:rFonts w:eastAsia="Times New Roman"/>
          <w:color w:val="1D2228"/>
          <w:szCs w:val="24"/>
        </w:rPr>
        <w:t>-</w:t>
      </w:r>
      <w:r>
        <w:rPr>
          <w:rFonts w:eastAsia="Times New Roman"/>
          <w:color w:val="1D2228"/>
          <w:szCs w:val="24"/>
        </w:rPr>
        <w:t>,</w:t>
      </w:r>
      <w:r>
        <w:rPr>
          <w:rFonts w:eastAsia="Times New Roman"/>
          <w:color w:val="1D2228"/>
          <w:szCs w:val="24"/>
        </w:rPr>
        <w:t xml:space="preserve"> </w:t>
      </w:r>
      <w:r w:rsidRPr="00DA77E2">
        <w:rPr>
          <w:rFonts w:eastAsia="Times New Roman"/>
          <w:color w:val="1D2228"/>
          <w:szCs w:val="24"/>
        </w:rPr>
        <w:t>είναι πραγματικά μία ιδιαίτερη στιγμή σήμερα</w:t>
      </w:r>
      <w:r>
        <w:rPr>
          <w:rFonts w:eastAsia="Times New Roman"/>
          <w:color w:val="1D2228"/>
          <w:szCs w:val="24"/>
        </w:rPr>
        <w:t>. Ν</w:t>
      </w:r>
      <w:r w:rsidRPr="00DA77E2">
        <w:rPr>
          <w:rFonts w:eastAsia="Times New Roman"/>
          <w:color w:val="1D2228"/>
          <w:szCs w:val="24"/>
        </w:rPr>
        <w:t>ιώθ</w:t>
      </w:r>
      <w:r>
        <w:rPr>
          <w:rFonts w:eastAsia="Times New Roman"/>
          <w:color w:val="1D2228"/>
          <w:szCs w:val="24"/>
        </w:rPr>
        <w:t xml:space="preserve">ουμε βαρύ το </w:t>
      </w:r>
      <w:r w:rsidRPr="00DA77E2">
        <w:rPr>
          <w:rFonts w:eastAsia="Times New Roman"/>
          <w:color w:val="1D2228"/>
          <w:szCs w:val="24"/>
        </w:rPr>
        <w:t>χρέος της υπόσχε</w:t>
      </w:r>
      <w:r w:rsidRPr="00DA77E2">
        <w:rPr>
          <w:rFonts w:eastAsia="Times New Roman"/>
          <w:color w:val="1D2228"/>
          <w:szCs w:val="24"/>
        </w:rPr>
        <w:t xml:space="preserve">σης για αγώνα </w:t>
      </w:r>
      <w:r>
        <w:rPr>
          <w:rFonts w:eastAsia="Times New Roman"/>
          <w:color w:val="1D2228"/>
          <w:szCs w:val="24"/>
        </w:rPr>
        <w:t xml:space="preserve">μνήμης, διεκδίκησης και δικαίωσης των προγόνων μας. </w:t>
      </w:r>
    </w:p>
    <w:p w14:paraId="619F944E"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Η</w:t>
      </w:r>
      <w:r w:rsidRPr="00DA77E2">
        <w:rPr>
          <w:rFonts w:eastAsia="Times New Roman"/>
          <w:color w:val="1D2228"/>
          <w:szCs w:val="24"/>
        </w:rPr>
        <w:t xml:space="preserve"> υπόσχεση αυτή δεν απ</w:t>
      </w:r>
      <w:r>
        <w:rPr>
          <w:rFonts w:eastAsia="Times New Roman"/>
          <w:color w:val="1D2228"/>
          <w:szCs w:val="24"/>
        </w:rPr>
        <w:t>οτελεί μόνο μία δέσμευση της Κ</w:t>
      </w:r>
      <w:r w:rsidRPr="00DA77E2">
        <w:rPr>
          <w:rFonts w:eastAsia="Times New Roman"/>
          <w:color w:val="1D2228"/>
          <w:szCs w:val="24"/>
        </w:rPr>
        <w:t>υβέρνησής μας το 2015</w:t>
      </w:r>
      <w:r>
        <w:rPr>
          <w:rFonts w:eastAsia="Times New Roman"/>
          <w:color w:val="1D2228"/>
          <w:szCs w:val="24"/>
        </w:rPr>
        <w:t>, αποτελεί και μια υ</w:t>
      </w:r>
      <w:r w:rsidRPr="00DA77E2">
        <w:rPr>
          <w:rFonts w:eastAsia="Times New Roman"/>
          <w:color w:val="1D2228"/>
          <w:szCs w:val="24"/>
        </w:rPr>
        <w:t xml:space="preserve">πόσχεση για όλους </w:t>
      </w:r>
      <w:r w:rsidRPr="00DA77E2">
        <w:rPr>
          <w:rFonts w:eastAsia="Times New Roman"/>
          <w:color w:val="1D2228"/>
          <w:szCs w:val="24"/>
        </w:rPr>
        <w:lastRenderedPageBreak/>
        <w:t>εμάς που γεννηθήκα</w:t>
      </w:r>
      <w:r>
        <w:rPr>
          <w:rFonts w:eastAsia="Times New Roman"/>
          <w:color w:val="1D2228"/>
          <w:szCs w:val="24"/>
        </w:rPr>
        <w:t xml:space="preserve">με </w:t>
      </w:r>
      <w:r w:rsidRPr="00DA77E2">
        <w:rPr>
          <w:rFonts w:eastAsia="Times New Roman"/>
          <w:color w:val="1D2228"/>
          <w:szCs w:val="24"/>
        </w:rPr>
        <w:t xml:space="preserve">στα </w:t>
      </w:r>
      <w:r>
        <w:rPr>
          <w:rFonts w:eastAsia="Times New Roman"/>
          <w:color w:val="1D2228"/>
          <w:szCs w:val="24"/>
        </w:rPr>
        <w:t xml:space="preserve">χαροκαμένα χωριά των </w:t>
      </w:r>
      <w:r w:rsidRPr="00DA77E2">
        <w:rPr>
          <w:rFonts w:eastAsia="Times New Roman"/>
          <w:color w:val="1D2228"/>
          <w:szCs w:val="24"/>
        </w:rPr>
        <w:t>ελληνικ</w:t>
      </w:r>
      <w:r>
        <w:rPr>
          <w:rFonts w:eastAsia="Times New Roman"/>
          <w:color w:val="1D2228"/>
          <w:szCs w:val="24"/>
        </w:rPr>
        <w:t xml:space="preserve">ών </w:t>
      </w:r>
      <w:r>
        <w:rPr>
          <w:rFonts w:eastAsia="Times New Roman"/>
          <w:color w:val="1D2228"/>
          <w:szCs w:val="24"/>
        </w:rPr>
        <w:t>Ο</w:t>
      </w:r>
      <w:r>
        <w:rPr>
          <w:rFonts w:eastAsia="Times New Roman"/>
          <w:color w:val="1D2228"/>
          <w:szCs w:val="24"/>
        </w:rPr>
        <w:t xml:space="preserve">λοκαυτωμάτων και μας </w:t>
      </w:r>
      <w:r>
        <w:rPr>
          <w:rFonts w:eastAsia="Times New Roman"/>
          <w:color w:val="1D2228"/>
          <w:szCs w:val="24"/>
        </w:rPr>
        <w:t>μεγάλωσαν αυτοί που ένιωσαν</w:t>
      </w:r>
      <w:r w:rsidRPr="00DA77E2">
        <w:rPr>
          <w:rFonts w:eastAsia="Times New Roman"/>
          <w:color w:val="1D2228"/>
          <w:szCs w:val="24"/>
        </w:rPr>
        <w:t xml:space="preserve"> στο πετσί τους και στην ψυχή </w:t>
      </w:r>
      <w:r>
        <w:rPr>
          <w:rFonts w:eastAsia="Times New Roman"/>
          <w:color w:val="1D2228"/>
          <w:szCs w:val="24"/>
        </w:rPr>
        <w:t xml:space="preserve">τους τη θηριωδία του </w:t>
      </w:r>
      <w:r w:rsidRPr="00DA77E2">
        <w:rPr>
          <w:rFonts w:eastAsia="Times New Roman"/>
          <w:color w:val="1D2228"/>
          <w:szCs w:val="24"/>
        </w:rPr>
        <w:t>ναζισμού</w:t>
      </w:r>
      <w:r>
        <w:rPr>
          <w:rFonts w:eastAsia="Times New Roman"/>
          <w:color w:val="1D2228"/>
          <w:szCs w:val="24"/>
        </w:rPr>
        <w:t>. Είναι</w:t>
      </w:r>
      <w:r w:rsidRPr="00DA77E2">
        <w:rPr>
          <w:rFonts w:eastAsia="Times New Roman"/>
          <w:color w:val="1D2228"/>
          <w:szCs w:val="24"/>
        </w:rPr>
        <w:t xml:space="preserve"> υπόσχεση και χ</w:t>
      </w:r>
      <w:r>
        <w:rPr>
          <w:rFonts w:eastAsia="Times New Roman"/>
          <w:color w:val="1D2228"/>
          <w:szCs w:val="24"/>
        </w:rPr>
        <w:t>ρέος ζωής για δ</w:t>
      </w:r>
      <w:r w:rsidRPr="00DA77E2">
        <w:rPr>
          <w:rFonts w:eastAsia="Times New Roman"/>
          <w:color w:val="1D2228"/>
          <w:szCs w:val="24"/>
        </w:rPr>
        <w:t xml:space="preserve">ικαίωση όχι μόνο για τους προγόνους </w:t>
      </w:r>
      <w:r>
        <w:rPr>
          <w:rFonts w:eastAsia="Times New Roman"/>
          <w:color w:val="1D2228"/>
          <w:szCs w:val="24"/>
        </w:rPr>
        <w:t>μας, αλλά και</w:t>
      </w:r>
      <w:r w:rsidRPr="00DA77E2">
        <w:rPr>
          <w:rFonts w:eastAsia="Times New Roman"/>
          <w:color w:val="1D2228"/>
          <w:szCs w:val="24"/>
        </w:rPr>
        <w:t xml:space="preserve"> για τα παιδιά </w:t>
      </w:r>
      <w:r>
        <w:rPr>
          <w:rFonts w:eastAsia="Times New Roman"/>
          <w:color w:val="1D2228"/>
          <w:szCs w:val="24"/>
        </w:rPr>
        <w:t>μας, γιατί αυτός ο κύκλος της κυνικής άρνησης της</w:t>
      </w:r>
      <w:r w:rsidRPr="00DA77E2">
        <w:rPr>
          <w:rFonts w:eastAsia="Times New Roman"/>
          <w:color w:val="1D2228"/>
          <w:szCs w:val="24"/>
        </w:rPr>
        <w:t xml:space="preserve"> Γερμανία</w:t>
      </w:r>
      <w:r>
        <w:rPr>
          <w:rFonts w:eastAsia="Times New Roman"/>
          <w:color w:val="1D2228"/>
          <w:szCs w:val="24"/>
        </w:rPr>
        <w:t>ς</w:t>
      </w:r>
      <w:r w:rsidRPr="00DA77E2">
        <w:rPr>
          <w:rFonts w:eastAsia="Times New Roman"/>
          <w:color w:val="1D2228"/>
          <w:szCs w:val="24"/>
        </w:rPr>
        <w:t xml:space="preserve"> για τις </w:t>
      </w:r>
      <w:r>
        <w:rPr>
          <w:rFonts w:eastAsia="Times New Roman"/>
          <w:color w:val="1D2228"/>
          <w:szCs w:val="24"/>
        </w:rPr>
        <w:t>ε</w:t>
      </w:r>
      <w:r>
        <w:rPr>
          <w:rFonts w:eastAsia="Times New Roman"/>
          <w:color w:val="1D2228"/>
          <w:szCs w:val="24"/>
        </w:rPr>
        <w:t xml:space="preserve">πανορθώσεις και τα </w:t>
      </w:r>
      <w:r w:rsidRPr="00DA77E2">
        <w:rPr>
          <w:rFonts w:eastAsia="Times New Roman"/>
          <w:color w:val="1D2228"/>
          <w:szCs w:val="24"/>
        </w:rPr>
        <w:t xml:space="preserve">οφειλόμενα </w:t>
      </w:r>
      <w:r>
        <w:rPr>
          <w:rFonts w:eastAsia="Times New Roman"/>
          <w:color w:val="1D2228"/>
          <w:szCs w:val="24"/>
        </w:rPr>
        <w:t>προς τη χώρα μας π</w:t>
      </w:r>
      <w:r w:rsidRPr="00DA77E2">
        <w:rPr>
          <w:rFonts w:eastAsia="Times New Roman"/>
          <w:color w:val="1D2228"/>
          <w:szCs w:val="24"/>
        </w:rPr>
        <w:t xml:space="preserve">ρέπει να κλείσει όχι μόνο σαν </w:t>
      </w:r>
      <w:r>
        <w:rPr>
          <w:rFonts w:eastAsia="Times New Roman"/>
          <w:color w:val="1D2228"/>
          <w:szCs w:val="24"/>
        </w:rPr>
        <w:t xml:space="preserve">οφειλή </w:t>
      </w:r>
      <w:r w:rsidRPr="00DA77E2">
        <w:rPr>
          <w:rFonts w:eastAsia="Times New Roman"/>
          <w:color w:val="1D2228"/>
          <w:szCs w:val="24"/>
        </w:rPr>
        <w:t>στο παρελθόν</w:t>
      </w:r>
      <w:r>
        <w:rPr>
          <w:rFonts w:eastAsia="Times New Roman"/>
          <w:color w:val="1D2228"/>
          <w:szCs w:val="24"/>
        </w:rPr>
        <w:t>, αλλά και</w:t>
      </w:r>
      <w:r w:rsidRPr="00DA77E2">
        <w:rPr>
          <w:rFonts w:eastAsia="Times New Roman"/>
          <w:color w:val="1D2228"/>
          <w:szCs w:val="24"/>
        </w:rPr>
        <w:t xml:space="preserve"> ως αφετηρία για το μέλλον</w:t>
      </w:r>
      <w:r>
        <w:rPr>
          <w:rFonts w:eastAsia="Times New Roman"/>
          <w:color w:val="1D2228"/>
          <w:szCs w:val="24"/>
        </w:rPr>
        <w:t xml:space="preserve">. </w:t>
      </w:r>
    </w:p>
    <w:p w14:paraId="619F944F"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 xml:space="preserve">Σε αυτόν τον αγώνα </w:t>
      </w:r>
      <w:r w:rsidRPr="00DA77E2">
        <w:rPr>
          <w:rFonts w:eastAsia="Times New Roman"/>
          <w:color w:val="1D2228"/>
          <w:szCs w:val="24"/>
        </w:rPr>
        <w:t xml:space="preserve">για </w:t>
      </w:r>
      <w:r>
        <w:rPr>
          <w:rFonts w:eastAsia="Times New Roman"/>
          <w:color w:val="1D2228"/>
          <w:szCs w:val="24"/>
        </w:rPr>
        <w:t>δ</w:t>
      </w:r>
      <w:r w:rsidRPr="00DA77E2">
        <w:rPr>
          <w:rFonts w:eastAsia="Times New Roman"/>
          <w:color w:val="1D2228"/>
          <w:szCs w:val="24"/>
        </w:rPr>
        <w:t>ικαίωση δ</w:t>
      </w:r>
      <w:r>
        <w:rPr>
          <w:rFonts w:eastAsia="Times New Roman"/>
          <w:color w:val="1D2228"/>
          <w:szCs w:val="24"/>
        </w:rPr>
        <w:t>εν υπάρχει άλλη επιλογή από το ν</w:t>
      </w:r>
      <w:r w:rsidRPr="00DA77E2">
        <w:rPr>
          <w:rFonts w:eastAsia="Times New Roman"/>
          <w:color w:val="1D2228"/>
          <w:szCs w:val="24"/>
        </w:rPr>
        <w:t xml:space="preserve">α νικήσει </w:t>
      </w:r>
      <w:r>
        <w:rPr>
          <w:rFonts w:eastAsia="Times New Roman"/>
          <w:color w:val="1D2228"/>
          <w:szCs w:val="24"/>
        </w:rPr>
        <w:t xml:space="preserve">η μνήμη </w:t>
      </w:r>
      <w:r w:rsidRPr="00DA77E2">
        <w:rPr>
          <w:rFonts w:eastAsia="Times New Roman"/>
          <w:color w:val="1D2228"/>
          <w:szCs w:val="24"/>
        </w:rPr>
        <w:t xml:space="preserve">απέναντι στις προσπάθειες για </w:t>
      </w:r>
      <w:r>
        <w:rPr>
          <w:rFonts w:eastAsia="Times New Roman"/>
          <w:color w:val="1D2228"/>
          <w:szCs w:val="24"/>
        </w:rPr>
        <w:t xml:space="preserve">λήθη. </w:t>
      </w:r>
      <w:r>
        <w:rPr>
          <w:rFonts w:eastAsia="Times New Roman"/>
          <w:color w:val="1D2228"/>
          <w:szCs w:val="24"/>
        </w:rPr>
        <w:t>Διότι έχουν επικίνδυνα αναδειχθεί α</w:t>
      </w:r>
      <w:r w:rsidRPr="00DA77E2">
        <w:rPr>
          <w:rFonts w:eastAsia="Times New Roman"/>
          <w:color w:val="1D2228"/>
          <w:szCs w:val="24"/>
        </w:rPr>
        <w:t>ναθεωρητικ</w:t>
      </w:r>
      <w:r>
        <w:rPr>
          <w:rFonts w:eastAsia="Times New Roman"/>
          <w:color w:val="1D2228"/>
          <w:szCs w:val="24"/>
        </w:rPr>
        <w:t>οί τη</w:t>
      </w:r>
      <w:r w:rsidRPr="00DA77E2">
        <w:rPr>
          <w:rFonts w:eastAsia="Times New Roman"/>
          <w:color w:val="1D2228"/>
          <w:szCs w:val="24"/>
        </w:rPr>
        <w:t>ς ιστορί</w:t>
      </w:r>
      <w:r>
        <w:rPr>
          <w:rFonts w:eastAsia="Times New Roman"/>
          <w:color w:val="1D2228"/>
          <w:szCs w:val="24"/>
        </w:rPr>
        <w:t>α</w:t>
      </w:r>
      <w:r w:rsidRPr="00DA77E2">
        <w:rPr>
          <w:rFonts w:eastAsia="Times New Roman"/>
          <w:color w:val="1D2228"/>
          <w:szCs w:val="24"/>
        </w:rPr>
        <w:t>ς</w:t>
      </w:r>
      <w:r>
        <w:rPr>
          <w:rFonts w:eastAsia="Times New Roman"/>
          <w:color w:val="1D2228"/>
          <w:szCs w:val="24"/>
        </w:rPr>
        <w:t xml:space="preserve"> όσοι θέλουν να αναθεωρήσουν τα </w:t>
      </w:r>
      <w:r w:rsidRPr="00DA77E2">
        <w:rPr>
          <w:rFonts w:eastAsia="Times New Roman"/>
          <w:color w:val="1D2228"/>
          <w:szCs w:val="24"/>
        </w:rPr>
        <w:t>εγκλήματα</w:t>
      </w:r>
      <w:r>
        <w:rPr>
          <w:rFonts w:eastAsia="Times New Roman"/>
          <w:color w:val="1D2228"/>
          <w:szCs w:val="24"/>
        </w:rPr>
        <w:t>, το Ολοκαύτωμα</w:t>
      </w:r>
      <w:r w:rsidRPr="00DA77E2">
        <w:rPr>
          <w:rFonts w:eastAsia="Times New Roman"/>
          <w:color w:val="1D2228"/>
          <w:szCs w:val="24"/>
        </w:rPr>
        <w:t xml:space="preserve"> και τις ναζιστικές θηριωδίες</w:t>
      </w:r>
      <w:r>
        <w:rPr>
          <w:rFonts w:eastAsia="Times New Roman"/>
          <w:color w:val="1D2228"/>
          <w:szCs w:val="24"/>
        </w:rPr>
        <w:t xml:space="preserve">, ναζιστικές θηριωδίες που ο τόπος μας, </w:t>
      </w:r>
      <w:r w:rsidRPr="00DA77E2">
        <w:rPr>
          <w:rFonts w:eastAsia="Times New Roman"/>
          <w:color w:val="1D2228"/>
          <w:szCs w:val="24"/>
        </w:rPr>
        <w:t>η Κρήτη</w:t>
      </w:r>
      <w:r>
        <w:rPr>
          <w:rFonts w:eastAsia="Times New Roman"/>
          <w:color w:val="1D2228"/>
          <w:szCs w:val="24"/>
        </w:rPr>
        <w:t xml:space="preserve">, όπως και όλη η χώρα, γνώρισε πολύ καλά. </w:t>
      </w:r>
    </w:p>
    <w:p w14:paraId="619F9450"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Η ηρωική αντί</w:t>
      </w:r>
      <w:r w:rsidRPr="00DA77E2">
        <w:rPr>
          <w:rFonts w:eastAsia="Times New Roman"/>
          <w:color w:val="1D2228"/>
          <w:szCs w:val="24"/>
        </w:rPr>
        <w:t>σταση τω</w:t>
      </w:r>
      <w:r w:rsidRPr="00DA77E2">
        <w:rPr>
          <w:rFonts w:eastAsia="Times New Roman"/>
          <w:color w:val="1D2228"/>
          <w:szCs w:val="24"/>
        </w:rPr>
        <w:t xml:space="preserve">ν κατοίκων στη </w:t>
      </w:r>
      <w:r>
        <w:rPr>
          <w:rFonts w:eastAsia="Times New Roman"/>
          <w:color w:val="1D2228"/>
          <w:szCs w:val="24"/>
        </w:rPr>
        <w:t>Μάχη της Κρ</w:t>
      </w:r>
      <w:r w:rsidRPr="00DA77E2">
        <w:rPr>
          <w:rFonts w:eastAsia="Times New Roman"/>
          <w:color w:val="1D2228"/>
          <w:szCs w:val="24"/>
        </w:rPr>
        <w:t>ήτης προκάλεσε το μένος του κατακτητή</w:t>
      </w:r>
      <w:r>
        <w:rPr>
          <w:rFonts w:eastAsia="Times New Roman"/>
          <w:color w:val="1D2228"/>
          <w:szCs w:val="24"/>
        </w:rPr>
        <w:t>,</w:t>
      </w:r>
      <w:r w:rsidRPr="00DA77E2">
        <w:rPr>
          <w:rFonts w:eastAsia="Times New Roman"/>
          <w:color w:val="1D2228"/>
          <w:szCs w:val="24"/>
        </w:rPr>
        <w:t xml:space="preserve"> αφού ως αντίποινα</w:t>
      </w:r>
      <w:r>
        <w:rPr>
          <w:rFonts w:eastAsia="Times New Roman"/>
          <w:color w:val="1D2228"/>
          <w:szCs w:val="24"/>
        </w:rPr>
        <w:t>,</w:t>
      </w:r>
      <w:r w:rsidRPr="00DA77E2">
        <w:rPr>
          <w:rFonts w:eastAsia="Times New Roman"/>
          <w:color w:val="1D2228"/>
          <w:szCs w:val="24"/>
        </w:rPr>
        <w:t xml:space="preserve"> ήδη από τις αρχές του Ιουνίου του 1941</w:t>
      </w:r>
      <w:r>
        <w:rPr>
          <w:rFonts w:eastAsia="Times New Roman"/>
          <w:color w:val="1D2228"/>
          <w:szCs w:val="24"/>
        </w:rPr>
        <w:t>,</w:t>
      </w:r>
      <w:r w:rsidRPr="00DA77E2">
        <w:rPr>
          <w:rFonts w:eastAsia="Times New Roman"/>
          <w:color w:val="1D2228"/>
          <w:szCs w:val="24"/>
        </w:rPr>
        <w:t xml:space="preserve"> ξεκίνησ</w:t>
      </w:r>
      <w:r>
        <w:rPr>
          <w:rFonts w:eastAsia="Times New Roman"/>
          <w:color w:val="1D2228"/>
          <w:szCs w:val="24"/>
        </w:rPr>
        <w:t>αν από το Κοντομαρί</w:t>
      </w:r>
      <w:r w:rsidRPr="00BC63ED">
        <w:rPr>
          <w:rFonts w:eastAsia="Times New Roman"/>
          <w:color w:val="1D2228"/>
          <w:szCs w:val="24"/>
        </w:rPr>
        <w:t xml:space="preserve"> </w:t>
      </w:r>
      <w:r>
        <w:rPr>
          <w:rFonts w:eastAsia="Times New Roman"/>
          <w:color w:val="1D2228"/>
          <w:szCs w:val="24"/>
        </w:rPr>
        <w:t xml:space="preserve">και την Κάντανο </w:t>
      </w:r>
      <w:r w:rsidRPr="00DA77E2">
        <w:rPr>
          <w:rFonts w:eastAsia="Times New Roman"/>
          <w:color w:val="1D2228"/>
          <w:szCs w:val="24"/>
        </w:rPr>
        <w:t>οι εκτελέσεις των αμάχων</w:t>
      </w:r>
      <w:r>
        <w:rPr>
          <w:rFonts w:eastAsia="Times New Roman"/>
          <w:color w:val="1D2228"/>
          <w:szCs w:val="24"/>
        </w:rPr>
        <w:t xml:space="preserve">. Συνεχίστηκαν </w:t>
      </w:r>
      <w:r w:rsidRPr="00DA77E2">
        <w:rPr>
          <w:rFonts w:eastAsia="Times New Roman"/>
          <w:color w:val="1D2228"/>
          <w:szCs w:val="24"/>
        </w:rPr>
        <w:t>καθ</w:t>
      </w:r>
      <w:r>
        <w:rPr>
          <w:rFonts w:eastAsia="Times New Roman"/>
          <w:color w:val="1D2228"/>
          <w:szCs w:val="24"/>
        </w:rPr>
        <w:t>’ όλη τη διάρκεια της Κ</w:t>
      </w:r>
      <w:r w:rsidRPr="00DA77E2">
        <w:rPr>
          <w:rFonts w:eastAsia="Times New Roman"/>
          <w:color w:val="1D2228"/>
          <w:szCs w:val="24"/>
        </w:rPr>
        <w:t xml:space="preserve">ατοχής </w:t>
      </w:r>
      <w:r>
        <w:rPr>
          <w:rFonts w:eastAsia="Times New Roman"/>
          <w:color w:val="1D2228"/>
          <w:szCs w:val="24"/>
        </w:rPr>
        <w:t>σε Αλικιανό, Παλα</w:t>
      </w:r>
      <w:r>
        <w:rPr>
          <w:rFonts w:eastAsia="Times New Roman"/>
          <w:color w:val="1D2228"/>
          <w:szCs w:val="24"/>
        </w:rPr>
        <w:t xml:space="preserve">ιόχωρα, τα χωριά του </w:t>
      </w:r>
      <w:r>
        <w:rPr>
          <w:rFonts w:eastAsia="Times New Roman"/>
          <w:color w:val="1D2228"/>
          <w:szCs w:val="24"/>
        </w:rPr>
        <w:lastRenderedPageBreak/>
        <w:t xml:space="preserve">Κέντρους, </w:t>
      </w:r>
      <w:r w:rsidRPr="00DA77E2">
        <w:rPr>
          <w:rFonts w:eastAsia="Times New Roman"/>
          <w:color w:val="1D2228"/>
          <w:szCs w:val="24"/>
        </w:rPr>
        <w:t>στο Ρέθυμνο</w:t>
      </w:r>
      <w:r>
        <w:rPr>
          <w:rFonts w:eastAsia="Times New Roman"/>
          <w:color w:val="1D2228"/>
          <w:szCs w:val="24"/>
        </w:rPr>
        <w:t>,</w:t>
      </w:r>
      <w:r w:rsidRPr="00DA77E2">
        <w:rPr>
          <w:rFonts w:eastAsia="Times New Roman"/>
          <w:color w:val="1D2228"/>
          <w:szCs w:val="24"/>
        </w:rPr>
        <w:t xml:space="preserve"> τα χωριά της Βιάννου</w:t>
      </w:r>
      <w:r>
        <w:rPr>
          <w:rFonts w:eastAsia="Times New Roman"/>
          <w:color w:val="1D2228"/>
          <w:szCs w:val="24"/>
        </w:rPr>
        <w:t>,</w:t>
      </w:r>
      <w:r w:rsidRPr="00DA77E2">
        <w:rPr>
          <w:rFonts w:eastAsia="Times New Roman"/>
          <w:color w:val="1D2228"/>
          <w:szCs w:val="24"/>
        </w:rPr>
        <w:t xml:space="preserve"> της Ιεράπετρας</w:t>
      </w:r>
      <w:r>
        <w:rPr>
          <w:rFonts w:eastAsia="Times New Roman"/>
          <w:color w:val="1D2228"/>
          <w:szCs w:val="24"/>
        </w:rPr>
        <w:t>,</w:t>
      </w:r>
      <w:r w:rsidRPr="00DA77E2">
        <w:rPr>
          <w:rFonts w:eastAsia="Times New Roman"/>
          <w:color w:val="1D2228"/>
          <w:szCs w:val="24"/>
        </w:rPr>
        <w:t xml:space="preserve"> τα </w:t>
      </w:r>
      <w:r>
        <w:rPr>
          <w:rFonts w:eastAsia="Times New Roman"/>
          <w:color w:val="1D2228"/>
          <w:szCs w:val="24"/>
        </w:rPr>
        <w:t xml:space="preserve">Ανώγεια, </w:t>
      </w:r>
      <w:r w:rsidRPr="00DA77E2">
        <w:rPr>
          <w:rFonts w:eastAsia="Times New Roman"/>
          <w:color w:val="1D2228"/>
          <w:szCs w:val="24"/>
        </w:rPr>
        <w:t xml:space="preserve">της </w:t>
      </w:r>
      <w:r>
        <w:rPr>
          <w:rFonts w:eastAsia="Times New Roman"/>
          <w:color w:val="1D2228"/>
          <w:szCs w:val="24"/>
        </w:rPr>
        <w:t>Μ</w:t>
      </w:r>
      <w:r w:rsidRPr="00DA77E2">
        <w:rPr>
          <w:rFonts w:eastAsia="Times New Roman"/>
          <w:color w:val="1D2228"/>
          <w:szCs w:val="24"/>
        </w:rPr>
        <w:t>εσ</w:t>
      </w:r>
      <w:r>
        <w:rPr>
          <w:rFonts w:eastAsia="Times New Roman"/>
          <w:color w:val="1D2228"/>
          <w:szCs w:val="24"/>
        </w:rPr>
        <w:t>σ</w:t>
      </w:r>
      <w:r w:rsidRPr="00DA77E2">
        <w:rPr>
          <w:rFonts w:eastAsia="Times New Roman"/>
          <w:color w:val="1D2228"/>
          <w:szCs w:val="24"/>
        </w:rPr>
        <w:t>αράς</w:t>
      </w:r>
      <w:r>
        <w:rPr>
          <w:rFonts w:eastAsia="Times New Roman"/>
          <w:color w:val="1D2228"/>
          <w:szCs w:val="24"/>
        </w:rPr>
        <w:t xml:space="preserve">, το Μονοφάτσι, τα </w:t>
      </w:r>
      <w:r w:rsidRPr="00DA77E2">
        <w:rPr>
          <w:rFonts w:eastAsia="Times New Roman"/>
          <w:color w:val="1D2228"/>
          <w:szCs w:val="24"/>
        </w:rPr>
        <w:t>Αστερούσια</w:t>
      </w:r>
      <w:r>
        <w:rPr>
          <w:rFonts w:eastAsia="Times New Roman"/>
          <w:color w:val="1D2228"/>
          <w:szCs w:val="24"/>
        </w:rPr>
        <w:t xml:space="preserve">, την πεδιάδα. Η Κρήτη είναι απ’ άκρη σε άκρη ένα σημείο μαρτυρίου. </w:t>
      </w:r>
    </w:p>
    <w:p w14:paraId="619F9451"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Κατά τη διάρκεια της Κατοχής</w:t>
      </w:r>
      <w:r w:rsidRPr="00DA77E2">
        <w:rPr>
          <w:rFonts w:eastAsia="Times New Roman"/>
          <w:color w:val="1D2228"/>
          <w:szCs w:val="24"/>
        </w:rPr>
        <w:t xml:space="preserve"> ολόκληρες περιοχές </w:t>
      </w:r>
      <w:r>
        <w:rPr>
          <w:rFonts w:eastAsia="Times New Roman"/>
          <w:color w:val="1D2228"/>
          <w:szCs w:val="24"/>
        </w:rPr>
        <w:t>κάηκ</w:t>
      </w:r>
      <w:r>
        <w:rPr>
          <w:rFonts w:eastAsia="Times New Roman"/>
          <w:color w:val="1D2228"/>
          <w:szCs w:val="24"/>
        </w:rPr>
        <w:t xml:space="preserve">αν, </w:t>
      </w:r>
      <w:r w:rsidRPr="00DA77E2">
        <w:rPr>
          <w:rFonts w:eastAsia="Times New Roman"/>
          <w:color w:val="1D2228"/>
          <w:szCs w:val="24"/>
        </w:rPr>
        <w:t>ισοπεδώθηκαν</w:t>
      </w:r>
      <w:r>
        <w:rPr>
          <w:rFonts w:eastAsia="Times New Roman"/>
          <w:color w:val="1D2228"/>
          <w:szCs w:val="24"/>
        </w:rPr>
        <w:t xml:space="preserve">, κηρύχθηκαν «νεκρές ζώνες». Χωριά, πόλεις και </w:t>
      </w:r>
      <w:r w:rsidRPr="00DA77E2">
        <w:rPr>
          <w:rFonts w:eastAsia="Times New Roman"/>
          <w:color w:val="1D2228"/>
          <w:szCs w:val="24"/>
        </w:rPr>
        <w:t>περιουσίες καταστράφηκαν και λεηλατήθηκαν</w:t>
      </w:r>
      <w:r>
        <w:rPr>
          <w:rFonts w:eastAsia="Times New Roman"/>
          <w:color w:val="1D2228"/>
          <w:szCs w:val="24"/>
        </w:rPr>
        <w:t>. Ο</w:t>
      </w:r>
      <w:r w:rsidRPr="00DA77E2">
        <w:rPr>
          <w:rFonts w:eastAsia="Times New Roman"/>
          <w:color w:val="1D2228"/>
          <w:szCs w:val="24"/>
        </w:rPr>
        <w:t>ικογένειες ξεκληρίστηκαν</w:t>
      </w:r>
      <w:r>
        <w:rPr>
          <w:rFonts w:eastAsia="Times New Roman"/>
          <w:color w:val="1D2228"/>
          <w:szCs w:val="24"/>
        </w:rPr>
        <w:t xml:space="preserve">. Άρρωστοι, παράλυτοι, </w:t>
      </w:r>
      <w:r w:rsidRPr="00DA77E2">
        <w:rPr>
          <w:rFonts w:eastAsia="Times New Roman"/>
          <w:color w:val="1D2228"/>
          <w:szCs w:val="24"/>
        </w:rPr>
        <w:t xml:space="preserve">γυναίκες και παιδιά </w:t>
      </w:r>
      <w:r>
        <w:rPr>
          <w:rFonts w:eastAsia="Times New Roman"/>
          <w:color w:val="1D2228"/>
          <w:szCs w:val="24"/>
        </w:rPr>
        <w:t xml:space="preserve">βασανίστηκαν και </w:t>
      </w:r>
      <w:r w:rsidRPr="00DA77E2">
        <w:rPr>
          <w:rFonts w:eastAsia="Times New Roman"/>
          <w:color w:val="1D2228"/>
          <w:szCs w:val="24"/>
        </w:rPr>
        <w:t>εκτελέστηκαν</w:t>
      </w:r>
      <w:r>
        <w:rPr>
          <w:rFonts w:eastAsia="Times New Roman"/>
          <w:color w:val="1D2228"/>
          <w:szCs w:val="24"/>
        </w:rPr>
        <w:t>.</w:t>
      </w:r>
    </w:p>
    <w:p w14:paraId="619F9452"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Χιλιάδες παιδιά ορφανά και χιλιάδες χαροκαμένες και</w:t>
      </w:r>
      <w:r>
        <w:rPr>
          <w:rFonts w:eastAsia="Times New Roman"/>
          <w:color w:val="1D2228"/>
          <w:szCs w:val="24"/>
        </w:rPr>
        <w:t xml:space="preserve"> μαυροντυμένες μάνες έμειναν να ξαναστήσουν τα ερείπια που άφησε πίσω του ο Β΄ Π</w:t>
      </w:r>
      <w:r w:rsidRPr="00DA77E2">
        <w:rPr>
          <w:rFonts w:eastAsia="Times New Roman"/>
          <w:color w:val="1D2228"/>
          <w:szCs w:val="24"/>
        </w:rPr>
        <w:t xml:space="preserve">αγκόσμιος </w:t>
      </w:r>
      <w:r>
        <w:rPr>
          <w:rFonts w:eastAsia="Times New Roman"/>
          <w:color w:val="1D2228"/>
          <w:szCs w:val="24"/>
        </w:rPr>
        <w:t>Π</w:t>
      </w:r>
      <w:r w:rsidRPr="00DA77E2">
        <w:rPr>
          <w:rFonts w:eastAsia="Times New Roman"/>
          <w:color w:val="1D2228"/>
          <w:szCs w:val="24"/>
        </w:rPr>
        <w:t>όλεμος</w:t>
      </w:r>
      <w:r>
        <w:rPr>
          <w:rFonts w:eastAsia="Times New Roman"/>
          <w:color w:val="1D2228"/>
          <w:szCs w:val="24"/>
        </w:rPr>
        <w:t>. Η</w:t>
      </w:r>
      <w:r w:rsidRPr="00DA77E2">
        <w:rPr>
          <w:rFonts w:eastAsia="Times New Roman"/>
          <w:color w:val="1D2228"/>
          <w:szCs w:val="24"/>
        </w:rPr>
        <w:t xml:space="preserve"> υποχρεωτική εργασία</w:t>
      </w:r>
      <w:r>
        <w:rPr>
          <w:rFonts w:eastAsia="Times New Roman"/>
          <w:color w:val="1D2228"/>
          <w:szCs w:val="24"/>
        </w:rPr>
        <w:t>, η αγγαρεία</w:t>
      </w:r>
      <w:r w:rsidRPr="00DA77E2">
        <w:rPr>
          <w:rFonts w:eastAsia="Times New Roman"/>
          <w:color w:val="1D2228"/>
          <w:szCs w:val="24"/>
        </w:rPr>
        <w:t xml:space="preserve"> επι</w:t>
      </w:r>
      <w:r>
        <w:rPr>
          <w:rFonts w:eastAsia="Times New Roman"/>
          <w:color w:val="1D2228"/>
          <w:szCs w:val="24"/>
        </w:rPr>
        <w:t>βλήθηκε ω</w:t>
      </w:r>
      <w:r w:rsidRPr="00DA77E2">
        <w:rPr>
          <w:rFonts w:eastAsia="Times New Roman"/>
          <w:color w:val="1D2228"/>
          <w:szCs w:val="24"/>
        </w:rPr>
        <w:t>ς μέσο συλλογικής τιμωρίας</w:t>
      </w:r>
      <w:r>
        <w:rPr>
          <w:rFonts w:eastAsia="Times New Roman"/>
          <w:color w:val="1D2228"/>
          <w:szCs w:val="24"/>
        </w:rPr>
        <w:t>,</w:t>
      </w:r>
      <w:r w:rsidRPr="00DA77E2">
        <w:rPr>
          <w:rFonts w:eastAsia="Times New Roman"/>
          <w:color w:val="1D2228"/>
          <w:szCs w:val="24"/>
        </w:rPr>
        <w:t xml:space="preserve"> καταπίεση</w:t>
      </w:r>
      <w:r>
        <w:rPr>
          <w:rFonts w:eastAsia="Times New Roman"/>
          <w:color w:val="1D2228"/>
          <w:szCs w:val="24"/>
        </w:rPr>
        <w:t>ς</w:t>
      </w:r>
      <w:r w:rsidRPr="00DA77E2">
        <w:rPr>
          <w:rFonts w:eastAsia="Times New Roman"/>
          <w:color w:val="1D2228"/>
          <w:szCs w:val="24"/>
        </w:rPr>
        <w:t xml:space="preserve"> και εξευτελισμού</w:t>
      </w:r>
      <w:r>
        <w:rPr>
          <w:rFonts w:eastAsia="Times New Roman"/>
          <w:color w:val="1D2228"/>
          <w:szCs w:val="24"/>
        </w:rPr>
        <w:t xml:space="preserve"> </w:t>
      </w:r>
      <w:r w:rsidRPr="00DA77E2">
        <w:rPr>
          <w:rFonts w:eastAsia="Times New Roman"/>
          <w:color w:val="1D2228"/>
          <w:szCs w:val="24"/>
        </w:rPr>
        <w:t>των κατοίκων</w:t>
      </w:r>
      <w:r>
        <w:rPr>
          <w:rFonts w:eastAsia="Times New Roman"/>
          <w:color w:val="1D2228"/>
          <w:szCs w:val="24"/>
        </w:rPr>
        <w:t xml:space="preserve">. </w:t>
      </w:r>
    </w:p>
    <w:p w14:paraId="619F9453"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 xml:space="preserve">Όπως καταγράφηκαν και από την έκθεση Καζαντζάκη, είναι φρικιαστικά όλα όσα </w:t>
      </w:r>
      <w:r w:rsidRPr="00DA77E2">
        <w:rPr>
          <w:rFonts w:eastAsia="Times New Roman"/>
          <w:color w:val="1D2228"/>
          <w:szCs w:val="24"/>
        </w:rPr>
        <w:t>διέπραξ</w:t>
      </w:r>
      <w:r>
        <w:rPr>
          <w:rFonts w:eastAsia="Times New Roman"/>
          <w:color w:val="1D2228"/>
          <w:szCs w:val="24"/>
        </w:rPr>
        <w:t>αν σε βάρος του κ</w:t>
      </w:r>
      <w:r w:rsidRPr="00DA77E2">
        <w:rPr>
          <w:rFonts w:eastAsia="Times New Roman"/>
          <w:color w:val="1D2228"/>
          <w:szCs w:val="24"/>
        </w:rPr>
        <w:t>ρητικού λαού</w:t>
      </w:r>
      <w:r>
        <w:rPr>
          <w:rFonts w:eastAsia="Times New Roman"/>
          <w:color w:val="1D2228"/>
          <w:szCs w:val="24"/>
        </w:rPr>
        <w:t>, ε</w:t>
      </w:r>
      <w:r w:rsidRPr="00DA77E2">
        <w:rPr>
          <w:rFonts w:eastAsia="Times New Roman"/>
          <w:color w:val="1D2228"/>
          <w:szCs w:val="24"/>
        </w:rPr>
        <w:t>πειδή είχε το θάρρος να τους πολεμήσει</w:t>
      </w:r>
      <w:r>
        <w:rPr>
          <w:rFonts w:eastAsia="Times New Roman"/>
          <w:color w:val="1D2228"/>
          <w:szCs w:val="24"/>
        </w:rPr>
        <w:t>,</w:t>
      </w:r>
      <w:r w:rsidRPr="00DA77E2">
        <w:rPr>
          <w:rFonts w:eastAsia="Times New Roman"/>
          <w:color w:val="1D2228"/>
          <w:szCs w:val="24"/>
        </w:rPr>
        <w:t xml:space="preserve"> όταν ήρθα</w:t>
      </w:r>
      <w:r>
        <w:rPr>
          <w:rFonts w:eastAsia="Times New Roman"/>
          <w:color w:val="1D2228"/>
          <w:szCs w:val="24"/>
        </w:rPr>
        <w:t>ν</w:t>
      </w:r>
      <w:r w:rsidRPr="00DA77E2">
        <w:rPr>
          <w:rFonts w:eastAsia="Times New Roman"/>
          <w:color w:val="1D2228"/>
          <w:szCs w:val="24"/>
        </w:rPr>
        <w:t xml:space="preserve"> να του πάρουν το</w:t>
      </w:r>
      <w:r>
        <w:rPr>
          <w:rFonts w:eastAsia="Times New Roman"/>
          <w:color w:val="1D2228"/>
          <w:szCs w:val="24"/>
        </w:rPr>
        <w:t xml:space="preserve">ν τόπο του </w:t>
      </w:r>
      <w:r w:rsidRPr="00DA77E2">
        <w:rPr>
          <w:rFonts w:eastAsia="Times New Roman"/>
          <w:color w:val="1D2228"/>
          <w:szCs w:val="24"/>
        </w:rPr>
        <w:t xml:space="preserve">και </w:t>
      </w:r>
      <w:r>
        <w:rPr>
          <w:rFonts w:eastAsia="Times New Roman"/>
          <w:color w:val="1D2228"/>
          <w:szCs w:val="24"/>
        </w:rPr>
        <w:t>ν</w:t>
      </w:r>
      <w:r w:rsidRPr="00DA77E2">
        <w:rPr>
          <w:rFonts w:eastAsia="Times New Roman"/>
          <w:color w:val="1D2228"/>
          <w:szCs w:val="24"/>
        </w:rPr>
        <w:t>α του στερήσ</w:t>
      </w:r>
      <w:r>
        <w:rPr>
          <w:rFonts w:eastAsia="Times New Roman"/>
          <w:color w:val="1D2228"/>
          <w:szCs w:val="24"/>
        </w:rPr>
        <w:t>ουν</w:t>
      </w:r>
      <w:r w:rsidRPr="00DA77E2">
        <w:rPr>
          <w:rFonts w:eastAsia="Times New Roman"/>
          <w:color w:val="1D2228"/>
          <w:szCs w:val="24"/>
        </w:rPr>
        <w:t xml:space="preserve"> την ελευθερία του</w:t>
      </w:r>
      <w:r>
        <w:rPr>
          <w:rFonts w:eastAsia="Times New Roman"/>
          <w:color w:val="1D2228"/>
          <w:szCs w:val="24"/>
        </w:rPr>
        <w:t>. Κανείς δεν δικαιούται πλ</w:t>
      </w:r>
      <w:r>
        <w:rPr>
          <w:rFonts w:eastAsia="Times New Roman"/>
          <w:color w:val="1D2228"/>
          <w:szCs w:val="24"/>
        </w:rPr>
        <w:t xml:space="preserve">έον να αγνοεί το πρωτοφανές μαρτύριο </w:t>
      </w:r>
      <w:r w:rsidRPr="00DA77E2">
        <w:rPr>
          <w:rFonts w:eastAsia="Times New Roman"/>
          <w:color w:val="1D2228"/>
          <w:szCs w:val="24"/>
        </w:rPr>
        <w:lastRenderedPageBreak/>
        <w:t>στο οποίο υποβλήθηκε ο ελληνικός λαός κ</w:t>
      </w:r>
      <w:r>
        <w:rPr>
          <w:rFonts w:eastAsia="Times New Roman"/>
          <w:color w:val="1D2228"/>
          <w:szCs w:val="24"/>
        </w:rPr>
        <w:t>ατά τη διάρκεια της Κ</w:t>
      </w:r>
      <w:r w:rsidRPr="00DA77E2">
        <w:rPr>
          <w:rFonts w:eastAsia="Times New Roman"/>
          <w:color w:val="1D2228"/>
          <w:szCs w:val="24"/>
        </w:rPr>
        <w:t>ατοχής</w:t>
      </w:r>
      <w:r>
        <w:rPr>
          <w:rFonts w:eastAsia="Times New Roman"/>
          <w:color w:val="1D2228"/>
          <w:szCs w:val="24"/>
        </w:rPr>
        <w:t xml:space="preserve">. </w:t>
      </w:r>
    </w:p>
    <w:p w14:paraId="619F9454"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Η</w:t>
      </w:r>
      <w:r w:rsidRPr="00DA77E2">
        <w:rPr>
          <w:rFonts w:eastAsia="Times New Roman"/>
          <w:color w:val="1D2228"/>
          <w:szCs w:val="24"/>
        </w:rPr>
        <w:t xml:space="preserve"> τρομοκρατία της πείνας</w:t>
      </w:r>
      <w:r>
        <w:rPr>
          <w:rFonts w:eastAsia="Times New Roman"/>
          <w:color w:val="1D2228"/>
          <w:szCs w:val="24"/>
        </w:rPr>
        <w:t>,</w:t>
      </w:r>
      <w:r w:rsidRPr="00DA77E2">
        <w:rPr>
          <w:rFonts w:eastAsia="Times New Roman"/>
          <w:color w:val="1D2228"/>
          <w:szCs w:val="24"/>
        </w:rPr>
        <w:t xml:space="preserve"> των μαζικών εκτελέσεων</w:t>
      </w:r>
      <w:r>
        <w:rPr>
          <w:rFonts w:eastAsia="Times New Roman"/>
          <w:color w:val="1D2228"/>
          <w:szCs w:val="24"/>
        </w:rPr>
        <w:t>,</w:t>
      </w:r>
      <w:r w:rsidRPr="00DA77E2">
        <w:rPr>
          <w:rFonts w:eastAsia="Times New Roman"/>
          <w:color w:val="1D2228"/>
          <w:szCs w:val="24"/>
        </w:rPr>
        <w:t xml:space="preserve"> των καθημερινών βασανιστηρίων</w:t>
      </w:r>
      <w:r>
        <w:rPr>
          <w:rFonts w:eastAsia="Times New Roman"/>
          <w:color w:val="1D2228"/>
          <w:szCs w:val="24"/>
        </w:rPr>
        <w:t>, η αρπαγή του πλούτου και η προσπάθεια ε</w:t>
      </w:r>
      <w:r w:rsidRPr="00DA77E2">
        <w:rPr>
          <w:rFonts w:eastAsia="Times New Roman"/>
          <w:color w:val="1D2228"/>
          <w:szCs w:val="24"/>
        </w:rPr>
        <w:t>θνικού διαμελισμού εντάσσονται</w:t>
      </w:r>
      <w:r w:rsidRPr="00DA77E2">
        <w:rPr>
          <w:rFonts w:eastAsia="Times New Roman"/>
          <w:color w:val="1D2228"/>
          <w:szCs w:val="24"/>
        </w:rPr>
        <w:t xml:space="preserve"> σε ένα οργανωμένο σχέδιο </w:t>
      </w:r>
      <w:r>
        <w:rPr>
          <w:rFonts w:eastAsia="Times New Roman"/>
          <w:color w:val="1D2228"/>
          <w:szCs w:val="24"/>
        </w:rPr>
        <w:t>γ</w:t>
      </w:r>
      <w:r w:rsidRPr="00DA77E2">
        <w:rPr>
          <w:rFonts w:eastAsia="Times New Roman"/>
          <w:color w:val="1D2228"/>
          <w:szCs w:val="24"/>
        </w:rPr>
        <w:t>ενοκτονίας που υπηρέτησε με συνέπεια</w:t>
      </w:r>
      <w:r>
        <w:rPr>
          <w:rFonts w:eastAsia="Times New Roman"/>
          <w:color w:val="1D2228"/>
          <w:szCs w:val="24"/>
        </w:rPr>
        <w:t>,</w:t>
      </w:r>
      <w:r w:rsidRPr="00DA77E2">
        <w:rPr>
          <w:rFonts w:eastAsia="Times New Roman"/>
          <w:color w:val="1D2228"/>
          <w:szCs w:val="24"/>
        </w:rPr>
        <w:t xml:space="preserve"> αλλά χωρίς επιτυχία</w:t>
      </w:r>
      <w:r>
        <w:rPr>
          <w:rFonts w:eastAsia="Times New Roman"/>
          <w:color w:val="1D2228"/>
          <w:szCs w:val="24"/>
        </w:rPr>
        <w:t xml:space="preserve">, </w:t>
      </w:r>
      <w:r w:rsidRPr="00DA77E2">
        <w:rPr>
          <w:rFonts w:eastAsia="Times New Roman"/>
          <w:color w:val="1D2228"/>
          <w:szCs w:val="24"/>
        </w:rPr>
        <w:t xml:space="preserve">το </w:t>
      </w:r>
      <w:r>
        <w:rPr>
          <w:rFonts w:eastAsia="Times New Roman"/>
          <w:color w:val="1D2228"/>
          <w:szCs w:val="24"/>
        </w:rPr>
        <w:t xml:space="preserve">Τρίτο </w:t>
      </w:r>
      <w:r w:rsidRPr="00DA77E2">
        <w:rPr>
          <w:rFonts w:eastAsia="Times New Roman"/>
          <w:color w:val="1D2228"/>
          <w:szCs w:val="24"/>
        </w:rPr>
        <w:t>Ράιχ</w:t>
      </w:r>
      <w:r>
        <w:rPr>
          <w:rFonts w:eastAsia="Times New Roman"/>
          <w:color w:val="1D2228"/>
          <w:szCs w:val="24"/>
        </w:rPr>
        <w:t xml:space="preserve">. </w:t>
      </w:r>
    </w:p>
    <w:p w14:paraId="619F9455"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 xml:space="preserve">Καθυστερήσαμε, κυρίες και κύριοι συνάδελφοι, γι’ αυτό και η σημερινή </w:t>
      </w:r>
      <w:r w:rsidRPr="00DA77E2">
        <w:rPr>
          <w:rFonts w:eastAsia="Times New Roman"/>
          <w:color w:val="1D2228"/>
          <w:szCs w:val="24"/>
        </w:rPr>
        <w:t>ημέρα είναι ιστορική</w:t>
      </w:r>
      <w:r>
        <w:rPr>
          <w:rFonts w:eastAsia="Times New Roman"/>
          <w:color w:val="1D2228"/>
          <w:szCs w:val="24"/>
        </w:rPr>
        <w:t>, α</w:t>
      </w:r>
      <w:r w:rsidRPr="00DA77E2">
        <w:rPr>
          <w:rFonts w:eastAsia="Times New Roman"/>
          <w:color w:val="1D2228"/>
          <w:szCs w:val="24"/>
        </w:rPr>
        <w:t>φού το πόρισμα θα δρομολογήσει μία διεθνή συζήτηση και μία διε</w:t>
      </w:r>
      <w:r w:rsidRPr="00DA77E2">
        <w:rPr>
          <w:rFonts w:eastAsia="Times New Roman"/>
          <w:color w:val="1D2228"/>
          <w:szCs w:val="24"/>
        </w:rPr>
        <w:t>κδίκηση σε διακρατικό</w:t>
      </w:r>
      <w:r>
        <w:rPr>
          <w:rFonts w:eastAsia="Times New Roman"/>
          <w:color w:val="1D2228"/>
          <w:szCs w:val="24"/>
        </w:rPr>
        <w:t>, δια</w:t>
      </w:r>
      <w:r w:rsidRPr="00DA77E2">
        <w:rPr>
          <w:rFonts w:eastAsia="Times New Roman"/>
          <w:color w:val="1D2228"/>
          <w:szCs w:val="24"/>
        </w:rPr>
        <w:t>κοινοβουλευτικό και νομικό επίπεδο</w:t>
      </w:r>
      <w:r>
        <w:rPr>
          <w:rFonts w:eastAsia="Times New Roman"/>
          <w:color w:val="1D2228"/>
          <w:szCs w:val="24"/>
        </w:rPr>
        <w:t xml:space="preserve">. </w:t>
      </w:r>
    </w:p>
    <w:p w14:paraId="619F9456"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 xml:space="preserve">Παρά τα όσα έχουν ειπωθεί τα τελευταία χρόνια </w:t>
      </w:r>
      <w:r w:rsidRPr="00DA77E2">
        <w:rPr>
          <w:rFonts w:eastAsia="Times New Roman"/>
          <w:color w:val="1D2228"/>
          <w:szCs w:val="24"/>
        </w:rPr>
        <w:t xml:space="preserve">κατά τη διάρκεια των εργασιών της </w:t>
      </w:r>
      <w:r>
        <w:rPr>
          <w:rFonts w:eastAsia="Times New Roman"/>
          <w:color w:val="1D2228"/>
          <w:szCs w:val="24"/>
        </w:rPr>
        <w:t>δ</w:t>
      </w:r>
      <w:r>
        <w:rPr>
          <w:rFonts w:eastAsia="Times New Roman"/>
          <w:color w:val="1D2228"/>
          <w:szCs w:val="24"/>
        </w:rPr>
        <w:t xml:space="preserve">ιακομματικής </w:t>
      </w:r>
      <w:r>
        <w:rPr>
          <w:rFonts w:eastAsia="Times New Roman"/>
          <w:color w:val="1D2228"/>
          <w:szCs w:val="24"/>
        </w:rPr>
        <w:t>ε</w:t>
      </w:r>
      <w:r w:rsidRPr="00DA77E2">
        <w:rPr>
          <w:rFonts w:eastAsia="Times New Roman"/>
          <w:color w:val="1D2228"/>
          <w:szCs w:val="24"/>
        </w:rPr>
        <w:t>πιτροπής</w:t>
      </w:r>
      <w:r>
        <w:rPr>
          <w:rFonts w:eastAsia="Times New Roman"/>
          <w:color w:val="1D2228"/>
          <w:szCs w:val="24"/>
        </w:rPr>
        <w:t xml:space="preserve"> και όπως καταγράφεται και στο πόρισμα, δεν προέκυψε </w:t>
      </w:r>
      <w:r w:rsidRPr="00DA77E2">
        <w:rPr>
          <w:rFonts w:eastAsia="Times New Roman"/>
          <w:color w:val="1D2228"/>
          <w:szCs w:val="24"/>
        </w:rPr>
        <w:t>από πουθενά ότι η χώρα μας έχει παραι</w:t>
      </w:r>
      <w:r w:rsidRPr="00DA77E2">
        <w:rPr>
          <w:rFonts w:eastAsia="Times New Roman"/>
          <w:color w:val="1D2228"/>
          <w:szCs w:val="24"/>
        </w:rPr>
        <w:t xml:space="preserve">τηθεί από τις διεκδικήσεις </w:t>
      </w:r>
      <w:r>
        <w:rPr>
          <w:rFonts w:eastAsia="Times New Roman"/>
          <w:color w:val="1D2228"/>
          <w:szCs w:val="24"/>
        </w:rPr>
        <w:t xml:space="preserve">της, αλλά ούτε ότι </w:t>
      </w:r>
      <w:r w:rsidRPr="00DA77E2">
        <w:rPr>
          <w:rFonts w:eastAsia="Times New Roman"/>
          <w:color w:val="1D2228"/>
          <w:szCs w:val="24"/>
        </w:rPr>
        <w:t>αυτές έχουν παραγραφεί ή αποδυναμωθεί</w:t>
      </w:r>
      <w:r>
        <w:rPr>
          <w:rFonts w:eastAsia="Times New Roman"/>
          <w:color w:val="1D2228"/>
          <w:szCs w:val="24"/>
        </w:rPr>
        <w:t>,</w:t>
      </w:r>
      <w:r w:rsidRPr="00DA77E2">
        <w:rPr>
          <w:rFonts w:eastAsia="Times New Roman"/>
          <w:color w:val="1D2228"/>
          <w:szCs w:val="24"/>
        </w:rPr>
        <w:t xml:space="preserve"> παρά τα όσα υποστηρίζει </w:t>
      </w:r>
      <w:r>
        <w:rPr>
          <w:rFonts w:eastAsia="Times New Roman"/>
          <w:color w:val="1D2228"/>
          <w:szCs w:val="24"/>
        </w:rPr>
        <w:t xml:space="preserve">ή </w:t>
      </w:r>
      <w:r w:rsidRPr="00DA77E2">
        <w:rPr>
          <w:rFonts w:eastAsia="Times New Roman"/>
          <w:color w:val="1D2228"/>
          <w:szCs w:val="24"/>
        </w:rPr>
        <w:t xml:space="preserve">υποστήριξε η γερμανική πλευρά </w:t>
      </w:r>
      <w:r>
        <w:rPr>
          <w:rFonts w:eastAsia="Times New Roman"/>
          <w:color w:val="1D2228"/>
          <w:szCs w:val="24"/>
        </w:rPr>
        <w:t xml:space="preserve">περί </w:t>
      </w:r>
      <w:r w:rsidRPr="00DA77E2">
        <w:rPr>
          <w:rFonts w:eastAsia="Times New Roman"/>
          <w:color w:val="1D2228"/>
          <w:szCs w:val="24"/>
        </w:rPr>
        <w:t>ρυθμισμένο</w:t>
      </w:r>
      <w:r>
        <w:rPr>
          <w:rFonts w:eastAsia="Times New Roman"/>
          <w:color w:val="1D2228"/>
          <w:szCs w:val="24"/>
        </w:rPr>
        <w:t>υ</w:t>
      </w:r>
      <w:r w:rsidRPr="00DA77E2">
        <w:rPr>
          <w:rFonts w:eastAsia="Times New Roman"/>
          <w:color w:val="1D2228"/>
          <w:szCs w:val="24"/>
        </w:rPr>
        <w:t xml:space="preserve"> πολιτικά και νομικά θέματος</w:t>
      </w:r>
      <w:r>
        <w:rPr>
          <w:rFonts w:eastAsia="Times New Roman"/>
          <w:color w:val="1D2228"/>
          <w:szCs w:val="24"/>
        </w:rPr>
        <w:t xml:space="preserve">. </w:t>
      </w:r>
    </w:p>
    <w:p w14:paraId="619F9457"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Εξάλλου, </w:t>
      </w:r>
      <w:r w:rsidRPr="00DA77E2">
        <w:rPr>
          <w:rFonts w:eastAsia="Times New Roman"/>
          <w:color w:val="1D2228"/>
          <w:szCs w:val="24"/>
        </w:rPr>
        <w:t xml:space="preserve">σύμφωνα με τη </w:t>
      </w:r>
      <w:r>
        <w:rPr>
          <w:rFonts w:eastAsia="Times New Roman"/>
          <w:color w:val="1D2228"/>
          <w:szCs w:val="24"/>
        </w:rPr>
        <w:t>Σ</w:t>
      </w:r>
      <w:r w:rsidRPr="00DA77E2">
        <w:rPr>
          <w:rFonts w:eastAsia="Times New Roman"/>
          <w:color w:val="1D2228"/>
          <w:szCs w:val="24"/>
        </w:rPr>
        <w:t xml:space="preserve">υνθήκη της Χάγης του 1907 </w:t>
      </w:r>
      <w:r>
        <w:rPr>
          <w:rFonts w:eastAsia="Times New Roman"/>
          <w:color w:val="1D2228"/>
          <w:szCs w:val="24"/>
        </w:rPr>
        <w:t>δ</w:t>
      </w:r>
      <w:r w:rsidRPr="00DA77E2">
        <w:rPr>
          <w:rFonts w:eastAsia="Times New Roman"/>
          <w:color w:val="1D2228"/>
          <w:szCs w:val="24"/>
        </w:rPr>
        <w:t xml:space="preserve">εν προβλέπεται </w:t>
      </w:r>
      <w:r w:rsidRPr="00DA77E2">
        <w:rPr>
          <w:rFonts w:eastAsia="Times New Roman"/>
          <w:color w:val="1D2228"/>
          <w:szCs w:val="24"/>
        </w:rPr>
        <w:t>παραγραφ</w:t>
      </w:r>
      <w:r>
        <w:rPr>
          <w:rFonts w:eastAsia="Times New Roman"/>
          <w:color w:val="1D2228"/>
          <w:szCs w:val="24"/>
        </w:rPr>
        <w:t>ή αξιώσεων που στηρίζονται στη δ</w:t>
      </w:r>
      <w:r w:rsidRPr="00DA77E2">
        <w:rPr>
          <w:rFonts w:eastAsia="Times New Roman"/>
          <w:color w:val="1D2228"/>
          <w:szCs w:val="24"/>
        </w:rPr>
        <w:t xml:space="preserve">ιεθνή </w:t>
      </w:r>
      <w:r>
        <w:rPr>
          <w:rFonts w:eastAsia="Times New Roman"/>
          <w:color w:val="1D2228"/>
          <w:szCs w:val="24"/>
        </w:rPr>
        <w:t xml:space="preserve">αστική ευθύνη </w:t>
      </w:r>
      <w:r w:rsidRPr="00DA77E2">
        <w:rPr>
          <w:rFonts w:eastAsia="Times New Roman"/>
          <w:color w:val="1D2228"/>
          <w:szCs w:val="24"/>
        </w:rPr>
        <w:t>του κατέχ</w:t>
      </w:r>
      <w:r>
        <w:rPr>
          <w:rFonts w:eastAsia="Times New Roman"/>
          <w:color w:val="1D2228"/>
          <w:szCs w:val="24"/>
        </w:rPr>
        <w:t xml:space="preserve">οντος </w:t>
      </w:r>
      <w:r w:rsidRPr="00DA77E2">
        <w:rPr>
          <w:rFonts w:eastAsia="Times New Roman"/>
          <w:color w:val="1D2228"/>
          <w:szCs w:val="24"/>
        </w:rPr>
        <w:t>κράτους</w:t>
      </w:r>
      <w:r>
        <w:rPr>
          <w:rFonts w:eastAsia="Times New Roman"/>
          <w:color w:val="1D2228"/>
          <w:szCs w:val="24"/>
        </w:rPr>
        <w:t>. Η διεκδίκηση της Ελλάδος αφορά α</w:t>
      </w:r>
      <w:r w:rsidRPr="00DA77E2">
        <w:rPr>
          <w:rFonts w:eastAsia="Times New Roman"/>
          <w:color w:val="1D2228"/>
          <w:szCs w:val="24"/>
        </w:rPr>
        <w:t xml:space="preserve">παιτήσεις </w:t>
      </w:r>
      <w:r>
        <w:rPr>
          <w:rFonts w:eastAsia="Times New Roman"/>
          <w:color w:val="1D2228"/>
          <w:szCs w:val="24"/>
        </w:rPr>
        <w:t xml:space="preserve">που </w:t>
      </w:r>
      <w:r w:rsidRPr="00DA77E2">
        <w:rPr>
          <w:rFonts w:eastAsia="Times New Roman"/>
          <w:color w:val="1D2228"/>
          <w:szCs w:val="24"/>
        </w:rPr>
        <w:t xml:space="preserve">προέκυψαν από τους δύο </w:t>
      </w:r>
      <w:r>
        <w:rPr>
          <w:rFonts w:eastAsia="Times New Roman"/>
          <w:color w:val="1D2228"/>
          <w:szCs w:val="24"/>
        </w:rPr>
        <w:t>Π</w:t>
      </w:r>
      <w:r w:rsidRPr="00DA77E2">
        <w:rPr>
          <w:rFonts w:eastAsia="Times New Roman"/>
          <w:color w:val="1D2228"/>
          <w:szCs w:val="24"/>
        </w:rPr>
        <w:t xml:space="preserve">αγκόσμιους </w:t>
      </w:r>
      <w:r>
        <w:rPr>
          <w:rFonts w:eastAsia="Times New Roman"/>
          <w:color w:val="1D2228"/>
          <w:szCs w:val="24"/>
        </w:rPr>
        <w:t>Π</w:t>
      </w:r>
      <w:r w:rsidRPr="00DA77E2">
        <w:rPr>
          <w:rFonts w:eastAsia="Times New Roman"/>
          <w:color w:val="1D2228"/>
          <w:szCs w:val="24"/>
        </w:rPr>
        <w:t>ολέμους και κατηγοριοποιούνται ως εξής</w:t>
      </w:r>
      <w:r>
        <w:rPr>
          <w:rFonts w:eastAsia="Times New Roman"/>
          <w:color w:val="1D2228"/>
          <w:szCs w:val="24"/>
        </w:rPr>
        <w:t>: Π</w:t>
      </w:r>
      <w:r w:rsidRPr="00DA77E2">
        <w:rPr>
          <w:rFonts w:eastAsia="Times New Roman"/>
          <w:color w:val="1D2228"/>
          <w:szCs w:val="24"/>
        </w:rPr>
        <w:t xml:space="preserve">ολεμικές αποζημιώσεις για τις υλικές καταστροφές </w:t>
      </w:r>
      <w:r w:rsidRPr="00DA77E2">
        <w:rPr>
          <w:rFonts w:eastAsia="Times New Roman"/>
          <w:color w:val="1D2228"/>
          <w:szCs w:val="24"/>
        </w:rPr>
        <w:t>και δια</w:t>
      </w:r>
      <w:r>
        <w:rPr>
          <w:rFonts w:eastAsia="Times New Roman"/>
          <w:color w:val="1D2228"/>
          <w:szCs w:val="24"/>
        </w:rPr>
        <w:t xml:space="preserve">ρπαγές, </w:t>
      </w:r>
      <w:r w:rsidRPr="00DA77E2">
        <w:rPr>
          <w:rFonts w:eastAsia="Times New Roman"/>
          <w:color w:val="1D2228"/>
          <w:szCs w:val="24"/>
        </w:rPr>
        <w:t>πολ</w:t>
      </w:r>
      <w:r>
        <w:rPr>
          <w:rFonts w:eastAsia="Times New Roman"/>
          <w:color w:val="1D2228"/>
          <w:szCs w:val="24"/>
        </w:rPr>
        <w:t>εμικές επανορθώσεις των</w:t>
      </w:r>
      <w:r w:rsidRPr="00DA77E2">
        <w:rPr>
          <w:rFonts w:eastAsia="Times New Roman"/>
          <w:color w:val="1D2228"/>
          <w:szCs w:val="24"/>
        </w:rPr>
        <w:t xml:space="preserve"> θυμάτ</w:t>
      </w:r>
      <w:r>
        <w:rPr>
          <w:rFonts w:eastAsia="Times New Roman"/>
          <w:color w:val="1D2228"/>
          <w:szCs w:val="24"/>
        </w:rPr>
        <w:t xml:space="preserve">ων </w:t>
      </w:r>
      <w:r w:rsidRPr="00DA77E2">
        <w:rPr>
          <w:rFonts w:eastAsia="Times New Roman"/>
          <w:color w:val="1D2228"/>
          <w:szCs w:val="24"/>
        </w:rPr>
        <w:t>και των συγγενών των θυμάτων</w:t>
      </w:r>
      <w:r>
        <w:rPr>
          <w:rFonts w:eastAsia="Times New Roman"/>
          <w:color w:val="1D2228"/>
          <w:szCs w:val="24"/>
        </w:rPr>
        <w:t>,</w:t>
      </w:r>
      <w:r w:rsidRPr="00DA77E2">
        <w:rPr>
          <w:rFonts w:eastAsia="Times New Roman"/>
          <w:color w:val="1D2228"/>
          <w:szCs w:val="24"/>
        </w:rPr>
        <w:t xml:space="preserve"> απ</w:t>
      </w:r>
      <w:r>
        <w:rPr>
          <w:rFonts w:eastAsia="Times New Roman"/>
          <w:color w:val="1D2228"/>
          <w:szCs w:val="24"/>
        </w:rPr>
        <w:t xml:space="preserve">οπληρωμή </w:t>
      </w:r>
      <w:r w:rsidRPr="00DA77E2">
        <w:rPr>
          <w:rFonts w:eastAsia="Times New Roman"/>
          <w:color w:val="1D2228"/>
          <w:szCs w:val="24"/>
        </w:rPr>
        <w:t>του κατοχικού δανείου</w:t>
      </w:r>
      <w:r>
        <w:rPr>
          <w:rFonts w:eastAsia="Times New Roman"/>
          <w:color w:val="1D2228"/>
          <w:szCs w:val="24"/>
        </w:rPr>
        <w:t>,</w:t>
      </w:r>
      <w:r w:rsidRPr="00DA77E2">
        <w:rPr>
          <w:rFonts w:eastAsia="Times New Roman"/>
          <w:color w:val="1D2228"/>
          <w:szCs w:val="24"/>
        </w:rPr>
        <w:t xml:space="preserve"> επιστροφή των κλεμμένων αρχαιολογικ</w:t>
      </w:r>
      <w:r>
        <w:rPr>
          <w:rFonts w:eastAsia="Times New Roman"/>
          <w:color w:val="1D2228"/>
          <w:szCs w:val="24"/>
        </w:rPr>
        <w:t>ών θησαυρών</w:t>
      </w:r>
      <w:r w:rsidRPr="00DA77E2">
        <w:rPr>
          <w:rFonts w:eastAsia="Times New Roman"/>
          <w:color w:val="1D2228"/>
          <w:szCs w:val="24"/>
        </w:rPr>
        <w:t xml:space="preserve"> και εκκλησιαστικών κειμηλίων</w:t>
      </w:r>
      <w:r>
        <w:rPr>
          <w:rFonts w:eastAsia="Times New Roman"/>
          <w:color w:val="1D2228"/>
          <w:szCs w:val="24"/>
        </w:rPr>
        <w:t>.</w:t>
      </w:r>
    </w:p>
    <w:p w14:paraId="619F9458"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Ο</w:t>
      </w:r>
      <w:r w:rsidRPr="00DA77E2">
        <w:rPr>
          <w:rFonts w:eastAsia="Times New Roman"/>
          <w:color w:val="1D2228"/>
          <w:szCs w:val="24"/>
        </w:rPr>
        <w:t xml:space="preserve">ι συνέπειες του </w:t>
      </w:r>
      <w:r>
        <w:rPr>
          <w:rFonts w:eastAsia="Times New Roman"/>
          <w:color w:val="1D2228"/>
          <w:szCs w:val="24"/>
        </w:rPr>
        <w:t>Β΄</w:t>
      </w:r>
      <w:r w:rsidRPr="00DA77E2">
        <w:rPr>
          <w:rFonts w:eastAsia="Times New Roman"/>
          <w:color w:val="1D2228"/>
          <w:szCs w:val="24"/>
        </w:rPr>
        <w:t xml:space="preserve"> Παγκοσμίου Πολέμου για την Ελλάδα και </w:t>
      </w:r>
      <w:r>
        <w:rPr>
          <w:rFonts w:eastAsia="Times New Roman"/>
          <w:color w:val="1D2228"/>
          <w:szCs w:val="24"/>
        </w:rPr>
        <w:t xml:space="preserve">για </w:t>
      </w:r>
      <w:r w:rsidRPr="00DA77E2">
        <w:rPr>
          <w:rFonts w:eastAsia="Times New Roman"/>
          <w:color w:val="1D2228"/>
          <w:szCs w:val="24"/>
        </w:rPr>
        <w:t>του</w:t>
      </w:r>
      <w:r w:rsidRPr="00DA77E2">
        <w:rPr>
          <w:rFonts w:eastAsia="Times New Roman"/>
          <w:color w:val="1D2228"/>
          <w:szCs w:val="24"/>
        </w:rPr>
        <w:t xml:space="preserve">ς πολίτες </w:t>
      </w:r>
      <w:r>
        <w:rPr>
          <w:rFonts w:eastAsia="Times New Roman"/>
          <w:color w:val="1D2228"/>
          <w:szCs w:val="24"/>
        </w:rPr>
        <w:t xml:space="preserve">υπήρξαν </w:t>
      </w:r>
      <w:r w:rsidRPr="00DA77E2">
        <w:rPr>
          <w:rFonts w:eastAsia="Times New Roman"/>
          <w:color w:val="1D2228"/>
          <w:szCs w:val="24"/>
        </w:rPr>
        <w:t>τρομακτικές και ανεπανόρθωτες</w:t>
      </w:r>
      <w:r>
        <w:rPr>
          <w:rFonts w:eastAsia="Times New Roman"/>
          <w:color w:val="1D2228"/>
          <w:szCs w:val="24"/>
        </w:rPr>
        <w:t>. Η</w:t>
      </w:r>
      <w:r w:rsidRPr="00DA77E2">
        <w:rPr>
          <w:rFonts w:eastAsia="Times New Roman"/>
          <w:color w:val="1D2228"/>
          <w:szCs w:val="24"/>
        </w:rPr>
        <w:t xml:space="preserve"> Ελλάδα κατέχει την πρώτη θέση μεταξύ των κρατών </w:t>
      </w:r>
      <w:r>
        <w:rPr>
          <w:rFonts w:eastAsia="Times New Roman"/>
          <w:color w:val="1D2228"/>
          <w:szCs w:val="24"/>
        </w:rPr>
        <w:t>που θρήνησαν</w:t>
      </w:r>
      <w:r w:rsidRPr="00DA77E2">
        <w:rPr>
          <w:rFonts w:eastAsia="Times New Roman"/>
          <w:color w:val="1D2228"/>
          <w:szCs w:val="24"/>
        </w:rPr>
        <w:t xml:space="preserve"> θύματα πολέμου</w:t>
      </w:r>
      <w:r>
        <w:rPr>
          <w:rFonts w:eastAsia="Times New Roman"/>
          <w:color w:val="1D2228"/>
          <w:szCs w:val="24"/>
        </w:rPr>
        <w:t xml:space="preserve">. Δεν θα πω τους αριθμούς. Τα είπε ο </w:t>
      </w:r>
      <w:r w:rsidRPr="00DA77E2">
        <w:rPr>
          <w:rFonts w:eastAsia="Times New Roman"/>
          <w:color w:val="1D2228"/>
          <w:szCs w:val="24"/>
        </w:rPr>
        <w:t xml:space="preserve">Τριαντάφυλλος </w:t>
      </w:r>
      <w:r>
        <w:rPr>
          <w:rFonts w:eastAsia="Times New Roman"/>
          <w:color w:val="1D2228"/>
          <w:szCs w:val="24"/>
        </w:rPr>
        <w:t>ο Μ</w:t>
      </w:r>
      <w:r w:rsidRPr="00DA77E2">
        <w:rPr>
          <w:rFonts w:eastAsia="Times New Roman"/>
          <w:color w:val="1D2228"/>
          <w:szCs w:val="24"/>
        </w:rPr>
        <w:t>ηταφίδης</w:t>
      </w:r>
      <w:r>
        <w:rPr>
          <w:rFonts w:eastAsia="Times New Roman"/>
          <w:color w:val="1D2228"/>
          <w:szCs w:val="24"/>
        </w:rPr>
        <w:t>. Θ</w:t>
      </w:r>
      <w:r w:rsidRPr="00DA77E2">
        <w:rPr>
          <w:rFonts w:eastAsia="Times New Roman"/>
          <w:color w:val="1D2228"/>
          <w:szCs w:val="24"/>
        </w:rPr>
        <w:t>έλω να πω</w:t>
      </w:r>
      <w:r>
        <w:rPr>
          <w:rFonts w:eastAsia="Times New Roman"/>
          <w:color w:val="1D2228"/>
          <w:szCs w:val="24"/>
        </w:rPr>
        <w:t>,</w:t>
      </w:r>
      <w:r w:rsidRPr="00DA77E2">
        <w:rPr>
          <w:rFonts w:eastAsia="Times New Roman"/>
          <w:color w:val="1D2228"/>
          <w:szCs w:val="24"/>
        </w:rPr>
        <w:t xml:space="preserve"> </w:t>
      </w:r>
      <w:r>
        <w:rPr>
          <w:rFonts w:eastAsia="Times New Roman"/>
          <w:color w:val="1D2228"/>
          <w:szCs w:val="24"/>
        </w:rPr>
        <w:t>όμως,</w:t>
      </w:r>
      <w:r w:rsidRPr="00DA77E2">
        <w:rPr>
          <w:rFonts w:eastAsia="Times New Roman"/>
          <w:color w:val="1D2228"/>
          <w:szCs w:val="24"/>
        </w:rPr>
        <w:t xml:space="preserve"> ότι το ποσοστό αυτό στην Ελλάδα μας αντιστοιχεί </w:t>
      </w:r>
      <w:r w:rsidRPr="00DA77E2">
        <w:rPr>
          <w:rFonts w:eastAsia="Times New Roman"/>
          <w:color w:val="1D2228"/>
          <w:szCs w:val="24"/>
        </w:rPr>
        <w:t>στο 1</w:t>
      </w:r>
      <w:r>
        <w:rPr>
          <w:rFonts w:eastAsia="Times New Roman"/>
          <w:color w:val="1D2228"/>
          <w:szCs w:val="24"/>
        </w:rPr>
        <w:t>9</w:t>
      </w:r>
      <w:r w:rsidRPr="00DA77E2">
        <w:rPr>
          <w:rFonts w:eastAsia="Times New Roman"/>
          <w:color w:val="1D2228"/>
          <w:szCs w:val="24"/>
        </w:rPr>
        <w:t>,7</w:t>
      </w:r>
      <w:r>
        <w:rPr>
          <w:rFonts w:eastAsia="Times New Roman"/>
          <w:color w:val="1D2228"/>
          <w:szCs w:val="24"/>
        </w:rPr>
        <w:t>0</w:t>
      </w:r>
      <w:r w:rsidRPr="00DA77E2">
        <w:rPr>
          <w:rFonts w:eastAsia="Times New Roman"/>
          <w:color w:val="1D2228"/>
          <w:szCs w:val="24"/>
        </w:rPr>
        <w:t>%</w:t>
      </w:r>
      <w:r>
        <w:rPr>
          <w:rFonts w:eastAsia="Times New Roman"/>
          <w:color w:val="1D2228"/>
          <w:szCs w:val="24"/>
        </w:rPr>
        <w:t xml:space="preserve"> ό</w:t>
      </w:r>
      <w:r w:rsidRPr="00DA77E2">
        <w:rPr>
          <w:rFonts w:eastAsia="Times New Roman"/>
          <w:color w:val="1D2228"/>
          <w:szCs w:val="24"/>
        </w:rPr>
        <w:t>σον αφορά τις απώλειες</w:t>
      </w:r>
      <w:r>
        <w:rPr>
          <w:rFonts w:eastAsia="Times New Roman"/>
          <w:color w:val="1D2228"/>
          <w:szCs w:val="24"/>
        </w:rPr>
        <w:t>,</w:t>
      </w:r>
      <w:r w:rsidRPr="00DA77E2">
        <w:rPr>
          <w:rFonts w:eastAsia="Times New Roman"/>
          <w:color w:val="1D2228"/>
          <w:szCs w:val="24"/>
        </w:rPr>
        <w:t xml:space="preserve"> την ίδι</w:t>
      </w:r>
      <w:r>
        <w:rPr>
          <w:rFonts w:eastAsia="Times New Roman"/>
          <w:color w:val="1D2228"/>
          <w:szCs w:val="24"/>
        </w:rPr>
        <w:t>α ώρα που στη Γαλλία ανερχόταν σ</w:t>
      </w:r>
      <w:r w:rsidRPr="00DA77E2">
        <w:rPr>
          <w:rFonts w:eastAsia="Times New Roman"/>
          <w:color w:val="1D2228"/>
          <w:szCs w:val="24"/>
        </w:rPr>
        <w:t>ε ποσοστό 2,65%</w:t>
      </w:r>
      <w:r>
        <w:rPr>
          <w:rFonts w:eastAsia="Times New Roman"/>
          <w:color w:val="1D2228"/>
          <w:szCs w:val="24"/>
        </w:rPr>
        <w:t>, στην Ολλανδία 2,</w:t>
      </w:r>
      <w:r w:rsidRPr="00DA77E2">
        <w:rPr>
          <w:rFonts w:eastAsia="Times New Roman"/>
          <w:color w:val="1D2228"/>
          <w:szCs w:val="24"/>
        </w:rPr>
        <w:t>50</w:t>
      </w:r>
      <w:r>
        <w:rPr>
          <w:rFonts w:eastAsia="Times New Roman"/>
          <w:color w:val="1D2228"/>
          <w:szCs w:val="24"/>
        </w:rPr>
        <w:t>%,</w:t>
      </w:r>
      <w:r w:rsidRPr="00DA77E2">
        <w:rPr>
          <w:rFonts w:eastAsia="Times New Roman"/>
          <w:color w:val="1D2228"/>
          <w:szCs w:val="24"/>
        </w:rPr>
        <w:t xml:space="preserve"> στο Βέλγιο 2,24</w:t>
      </w:r>
      <w:r>
        <w:rPr>
          <w:rFonts w:eastAsia="Times New Roman"/>
          <w:color w:val="1D2228"/>
          <w:szCs w:val="24"/>
        </w:rPr>
        <w:t>%. Τ</w:t>
      </w:r>
      <w:r w:rsidRPr="00DA77E2">
        <w:rPr>
          <w:rFonts w:eastAsia="Times New Roman"/>
          <w:color w:val="1D2228"/>
          <w:szCs w:val="24"/>
        </w:rPr>
        <w:t xml:space="preserve">ο ποσοστό </w:t>
      </w:r>
      <w:r>
        <w:rPr>
          <w:rFonts w:eastAsia="Times New Roman"/>
          <w:color w:val="1D2228"/>
          <w:szCs w:val="24"/>
        </w:rPr>
        <w:t xml:space="preserve">αυτό αντιστοιχεί αυτό σε πεντακόσιες πενήντα οκτώ </w:t>
      </w:r>
      <w:r w:rsidRPr="00DA77E2">
        <w:rPr>
          <w:rFonts w:eastAsia="Times New Roman"/>
          <w:color w:val="1D2228"/>
          <w:szCs w:val="24"/>
        </w:rPr>
        <w:t xml:space="preserve">χιλιάδες </w:t>
      </w:r>
      <w:r>
        <w:rPr>
          <w:rFonts w:eastAsia="Times New Roman"/>
          <w:color w:val="1D2228"/>
          <w:szCs w:val="24"/>
        </w:rPr>
        <w:lastRenderedPageBreak/>
        <w:t>θανόντες και οκτακόσι</w:t>
      </w:r>
      <w:r>
        <w:rPr>
          <w:rFonts w:eastAsia="Times New Roman"/>
          <w:color w:val="1D2228"/>
          <w:szCs w:val="24"/>
        </w:rPr>
        <w:t>ε</w:t>
      </w:r>
      <w:r>
        <w:rPr>
          <w:rFonts w:eastAsia="Times New Roman"/>
          <w:color w:val="1D2228"/>
          <w:szCs w:val="24"/>
        </w:rPr>
        <w:t xml:space="preserve">ς ογδόντα χιλιάδες </w:t>
      </w:r>
      <w:r w:rsidRPr="00DA77E2">
        <w:rPr>
          <w:rFonts w:eastAsia="Times New Roman"/>
          <w:color w:val="1D2228"/>
          <w:szCs w:val="24"/>
        </w:rPr>
        <w:t>αναπήρους</w:t>
      </w:r>
      <w:r>
        <w:rPr>
          <w:rFonts w:eastAsia="Times New Roman"/>
          <w:color w:val="1D2228"/>
          <w:szCs w:val="24"/>
        </w:rPr>
        <w:t>,</w:t>
      </w:r>
      <w:r w:rsidRPr="00DA77E2">
        <w:rPr>
          <w:rFonts w:eastAsia="Times New Roman"/>
          <w:color w:val="1D2228"/>
          <w:szCs w:val="24"/>
        </w:rPr>
        <w:t xml:space="preserve"> ήτο</w:t>
      </w:r>
      <w:r w:rsidRPr="00DA77E2">
        <w:rPr>
          <w:rFonts w:eastAsia="Times New Roman"/>
          <w:color w:val="1D2228"/>
          <w:szCs w:val="24"/>
        </w:rPr>
        <w:t xml:space="preserve">ι συνολικά ένα εκατομμύριο </w:t>
      </w:r>
      <w:r>
        <w:rPr>
          <w:rFonts w:eastAsia="Times New Roman"/>
          <w:color w:val="1D2228"/>
          <w:szCs w:val="24"/>
        </w:rPr>
        <w:t xml:space="preserve">τετρακόσιες τριάντα οκτώ χιλιάδες θύματα. </w:t>
      </w:r>
    </w:p>
    <w:p w14:paraId="619F9459"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 xml:space="preserve">Η </w:t>
      </w:r>
      <w:r w:rsidRPr="00DA77E2">
        <w:rPr>
          <w:rFonts w:eastAsia="Times New Roman"/>
          <w:color w:val="1D2228"/>
          <w:szCs w:val="24"/>
        </w:rPr>
        <w:t xml:space="preserve">χώρα μας οφείλει να ασκήσει </w:t>
      </w:r>
      <w:r>
        <w:rPr>
          <w:rFonts w:eastAsia="Times New Roman"/>
          <w:color w:val="1D2228"/>
          <w:szCs w:val="24"/>
        </w:rPr>
        <w:t xml:space="preserve">την </w:t>
      </w:r>
      <w:r w:rsidRPr="00DA77E2">
        <w:rPr>
          <w:rFonts w:eastAsia="Times New Roman"/>
          <w:color w:val="1D2228"/>
          <w:szCs w:val="24"/>
        </w:rPr>
        <w:t xml:space="preserve">πολιτική και διπλωματική πίεση που απαιτείται </w:t>
      </w:r>
      <w:r>
        <w:rPr>
          <w:rFonts w:eastAsia="Times New Roman"/>
          <w:color w:val="1D2228"/>
          <w:szCs w:val="24"/>
        </w:rPr>
        <w:t xml:space="preserve">ώστε </w:t>
      </w:r>
      <w:r w:rsidRPr="00DA77E2">
        <w:rPr>
          <w:rFonts w:eastAsia="Times New Roman"/>
          <w:color w:val="1D2228"/>
          <w:szCs w:val="24"/>
        </w:rPr>
        <w:t>η Γερ</w:t>
      </w:r>
      <w:r>
        <w:rPr>
          <w:rFonts w:eastAsia="Times New Roman"/>
          <w:color w:val="1D2228"/>
          <w:szCs w:val="24"/>
        </w:rPr>
        <w:t>μανία ν</w:t>
      </w:r>
      <w:r w:rsidRPr="00DA77E2">
        <w:rPr>
          <w:rFonts w:eastAsia="Times New Roman"/>
          <w:color w:val="1D2228"/>
          <w:szCs w:val="24"/>
        </w:rPr>
        <w:t>α προσέλθει στο τραπέζι της διαπραγμάτευσης</w:t>
      </w:r>
      <w:r>
        <w:rPr>
          <w:rFonts w:eastAsia="Times New Roman"/>
          <w:color w:val="1D2228"/>
          <w:szCs w:val="24"/>
        </w:rPr>
        <w:t>. Η</w:t>
      </w:r>
      <w:r w:rsidRPr="00DA77E2">
        <w:rPr>
          <w:rFonts w:eastAsia="Times New Roman"/>
          <w:color w:val="1D2228"/>
          <w:szCs w:val="24"/>
        </w:rPr>
        <w:t xml:space="preserve"> ψήφιση του πορίσματος της </w:t>
      </w:r>
      <w:r>
        <w:rPr>
          <w:rFonts w:eastAsia="Times New Roman"/>
          <w:color w:val="1D2228"/>
          <w:szCs w:val="24"/>
        </w:rPr>
        <w:t>δ</w:t>
      </w:r>
      <w:r>
        <w:rPr>
          <w:rFonts w:eastAsia="Times New Roman"/>
          <w:color w:val="1D2228"/>
          <w:szCs w:val="24"/>
        </w:rPr>
        <w:t xml:space="preserve">ιακομματικής </w:t>
      </w:r>
      <w:r>
        <w:rPr>
          <w:rFonts w:eastAsia="Times New Roman"/>
          <w:color w:val="1D2228"/>
          <w:szCs w:val="24"/>
        </w:rPr>
        <w:t>ε</w:t>
      </w:r>
      <w:r w:rsidRPr="00DA77E2">
        <w:rPr>
          <w:rFonts w:eastAsia="Times New Roman"/>
          <w:color w:val="1D2228"/>
          <w:szCs w:val="24"/>
        </w:rPr>
        <w:t xml:space="preserve">πιτροπής καθώς και </w:t>
      </w:r>
      <w:r>
        <w:rPr>
          <w:rFonts w:eastAsia="Times New Roman"/>
          <w:color w:val="1D2228"/>
          <w:szCs w:val="24"/>
        </w:rPr>
        <w:t>η ανασύσταση του Γ</w:t>
      </w:r>
      <w:r w:rsidRPr="00DA77E2">
        <w:rPr>
          <w:rFonts w:eastAsia="Times New Roman"/>
          <w:color w:val="1D2228"/>
          <w:szCs w:val="24"/>
        </w:rPr>
        <w:t xml:space="preserve">ραφείο </w:t>
      </w:r>
      <w:r>
        <w:rPr>
          <w:rFonts w:eastAsia="Times New Roman"/>
          <w:color w:val="1D2228"/>
          <w:szCs w:val="24"/>
        </w:rPr>
        <w:t>Εγκλημάτων Πολέμου αποτελούν τ</w:t>
      </w:r>
      <w:r w:rsidRPr="00DA77E2">
        <w:rPr>
          <w:rFonts w:eastAsia="Times New Roman"/>
          <w:color w:val="1D2228"/>
          <w:szCs w:val="24"/>
        </w:rPr>
        <w:t xml:space="preserve">α πρώτα βήματα </w:t>
      </w:r>
      <w:r>
        <w:rPr>
          <w:rFonts w:eastAsia="Times New Roman"/>
          <w:color w:val="1D2228"/>
          <w:szCs w:val="24"/>
        </w:rPr>
        <w:t>άσκησης α</w:t>
      </w:r>
      <w:r w:rsidRPr="00DA77E2">
        <w:rPr>
          <w:rFonts w:eastAsia="Times New Roman"/>
          <w:color w:val="1D2228"/>
          <w:szCs w:val="24"/>
        </w:rPr>
        <w:t>υτής της πίεσης</w:t>
      </w:r>
      <w:r>
        <w:rPr>
          <w:rFonts w:eastAsia="Times New Roman"/>
          <w:color w:val="1D2228"/>
          <w:szCs w:val="24"/>
        </w:rPr>
        <w:t xml:space="preserve">. Η </w:t>
      </w:r>
      <w:r>
        <w:rPr>
          <w:rFonts w:eastAsia="Times New Roman"/>
          <w:color w:val="1D2228"/>
          <w:szCs w:val="24"/>
        </w:rPr>
        <w:t>ε</w:t>
      </w:r>
      <w:r w:rsidRPr="00DA77E2">
        <w:rPr>
          <w:rFonts w:eastAsia="Times New Roman"/>
          <w:color w:val="1D2228"/>
          <w:szCs w:val="24"/>
        </w:rPr>
        <w:t xml:space="preserve">λληνική </w:t>
      </w:r>
      <w:r>
        <w:rPr>
          <w:rFonts w:eastAsia="Times New Roman"/>
          <w:color w:val="1D2228"/>
          <w:szCs w:val="24"/>
        </w:rPr>
        <w:t xml:space="preserve">Βουλή </w:t>
      </w:r>
      <w:r w:rsidRPr="00DA77E2">
        <w:rPr>
          <w:rFonts w:eastAsia="Times New Roman"/>
          <w:color w:val="1D2228"/>
          <w:szCs w:val="24"/>
        </w:rPr>
        <w:t>πρέπει να ψηφίσει</w:t>
      </w:r>
      <w:r>
        <w:rPr>
          <w:rFonts w:eastAsia="Times New Roman"/>
          <w:color w:val="1D2228"/>
          <w:szCs w:val="24"/>
        </w:rPr>
        <w:t>,</w:t>
      </w:r>
      <w:r w:rsidRPr="00DA77E2">
        <w:rPr>
          <w:rFonts w:eastAsia="Times New Roman"/>
          <w:color w:val="1D2228"/>
          <w:szCs w:val="24"/>
        </w:rPr>
        <w:t xml:space="preserve"> στη συντριπ</w:t>
      </w:r>
      <w:r>
        <w:rPr>
          <w:rFonts w:eastAsia="Times New Roman"/>
          <w:color w:val="1D2228"/>
          <w:szCs w:val="24"/>
        </w:rPr>
        <w:t xml:space="preserve">τική πλειοψηφία της, το πόρισμα της </w:t>
      </w:r>
      <w:r>
        <w:rPr>
          <w:rFonts w:eastAsia="Times New Roman"/>
          <w:color w:val="1D2228"/>
          <w:szCs w:val="24"/>
        </w:rPr>
        <w:t>ε</w:t>
      </w:r>
      <w:r w:rsidRPr="00DA77E2">
        <w:rPr>
          <w:rFonts w:eastAsia="Times New Roman"/>
          <w:color w:val="1D2228"/>
          <w:szCs w:val="24"/>
        </w:rPr>
        <w:t>πιτροπής</w:t>
      </w:r>
      <w:r>
        <w:rPr>
          <w:rFonts w:eastAsia="Times New Roman"/>
          <w:color w:val="1D2228"/>
          <w:szCs w:val="24"/>
        </w:rPr>
        <w:t>,</w:t>
      </w:r>
      <w:r w:rsidRPr="00DA77E2">
        <w:rPr>
          <w:rFonts w:eastAsia="Times New Roman"/>
          <w:color w:val="1D2228"/>
          <w:szCs w:val="24"/>
        </w:rPr>
        <w:t xml:space="preserve"> ώστε να ανοίξει ο δρόμος για επανόρθωση</w:t>
      </w:r>
      <w:r>
        <w:rPr>
          <w:rFonts w:eastAsia="Times New Roman"/>
          <w:color w:val="1D2228"/>
          <w:szCs w:val="24"/>
        </w:rPr>
        <w:t>,</w:t>
      </w:r>
      <w:r w:rsidRPr="00DA77E2">
        <w:rPr>
          <w:rFonts w:eastAsia="Times New Roman"/>
          <w:color w:val="1D2228"/>
          <w:szCs w:val="24"/>
        </w:rPr>
        <w:t xml:space="preserve"> αποζημ</w:t>
      </w:r>
      <w:r w:rsidRPr="00DA77E2">
        <w:rPr>
          <w:rFonts w:eastAsia="Times New Roman"/>
          <w:color w:val="1D2228"/>
          <w:szCs w:val="24"/>
        </w:rPr>
        <w:t>ίωσ</w:t>
      </w:r>
      <w:r>
        <w:rPr>
          <w:rFonts w:eastAsia="Times New Roman"/>
          <w:color w:val="1D2228"/>
          <w:szCs w:val="24"/>
        </w:rPr>
        <w:t>η</w:t>
      </w:r>
      <w:r w:rsidRPr="00DA77E2">
        <w:rPr>
          <w:rFonts w:eastAsia="Times New Roman"/>
          <w:color w:val="1D2228"/>
          <w:szCs w:val="24"/>
        </w:rPr>
        <w:t xml:space="preserve"> </w:t>
      </w:r>
      <w:r>
        <w:rPr>
          <w:rFonts w:eastAsia="Times New Roman"/>
          <w:color w:val="1D2228"/>
          <w:szCs w:val="24"/>
        </w:rPr>
        <w:t>και δικαίωση. Τ</w:t>
      </w:r>
      <w:r w:rsidRPr="00DA77E2">
        <w:rPr>
          <w:rFonts w:eastAsia="Times New Roman"/>
          <w:color w:val="1D2228"/>
          <w:szCs w:val="24"/>
        </w:rPr>
        <w:t>ο πόρισμα αποτελεί το αυτονόητο βήμα</w:t>
      </w:r>
      <w:r>
        <w:rPr>
          <w:rFonts w:eastAsia="Times New Roman"/>
          <w:color w:val="1D2228"/>
          <w:szCs w:val="24"/>
        </w:rPr>
        <w:t>,</w:t>
      </w:r>
      <w:r w:rsidRPr="00DA77E2">
        <w:rPr>
          <w:rFonts w:eastAsia="Times New Roman"/>
          <w:color w:val="1D2228"/>
          <w:szCs w:val="24"/>
        </w:rPr>
        <w:t xml:space="preserve"> που μέχρι σήμερα δεν είχε γίνει</w:t>
      </w:r>
      <w:r>
        <w:rPr>
          <w:rFonts w:eastAsia="Times New Roman"/>
          <w:color w:val="1D2228"/>
          <w:szCs w:val="24"/>
        </w:rPr>
        <w:t xml:space="preserve">, αφού </w:t>
      </w:r>
      <w:r w:rsidRPr="00DA77E2">
        <w:rPr>
          <w:rFonts w:eastAsia="Times New Roman"/>
          <w:color w:val="1D2228"/>
          <w:szCs w:val="24"/>
        </w:rPr>
        <w:t xml:space="preserve">θέτει </w:t>
      </w:r>
      <w:r>
        <w:rPr>
          <w:rFonts w:eastAsia="Times New Roman"/>
          <w:color w:val="1D2228"/>
          <w:szCs w:val="24"/>
        </w:rPr>
        <w:t xml:space="preserve">τη </w:t>
      </w:r>
      <w:r w:rsidRPr="00DA77E2">
        <w:rPr>
          <w:rFonts w:eastAsia="Times New Roman"/>
          <w:color w:val="1D2228"/>
          <w:szCs w:val="24"/>
        </w:rPr>
        <w:t xml:space="preserve">στρατηγική για </w:t>
      </w:r>
      <w:r>
        <w:rPr>
          <w:rFonts w:eastAsia="Times New Roman"/>
          <w:color w:val="1D2228"/>
          <w:szCs w:val="24"/>
        </w:rPr>
        <w:t>δ</w:t>
      </w:r>
      <w:r w:rsidRPr="00DA77E2">
        <w:rPr>
          <w:rFonts w:eastAsia="Times New Roman"/>
          <w:color w:val="1D2228"/>
          <w:szCs w:val="24"/>
        </w:rPr>
        <w:t>ικαίωσ</w:t>
      </w:r>
      <w:r>
        <w:rPr>
          <w:rFonts w:eastAsia="Times New Roman"/>
          <w:color w:val="1D2228"/>
          <w:szCs w:val="24"/>
        </w:rPr>
        <w:t xml:space="preserve">η των διεκδικήσεων μέσα από το </w:t>
      </w:r>
      <w:r>
        <w:rPr>
          <w:rFonts w:eastAsia="Times New Roman"/>
          <w:color w:val="1D2228"/>
          <w:szCs w:val="24"/>
        </w:rPr>
        <w:t>ε</w:t>
      </w:r>
      <w:r w:rsidRPr="00DA77E2">
        <w:rPr>
          <w:rFonts w:eastAsia="Times New Roman"/>
          <w:color w:val="1D2228"/>
          <w:szCs w:val="24"/>
        </w:rPr>
        <w:t>λληνικ</w:t>
      </w:r>
      <w:r>
        <w:rPr>
          <w:rFonts w:eastAsia="Times New Roman"/>
          <w:color w:val="1D2228"/>
          <w:szCs w:val="24"/>
        </w:rPr>
        <w:t>ό Κ</w:t>
      </w:r>
      <w:r w:rsidRPr="00DA77E2">
        <w:rPr>
          <w:rFonts w:eastAsia="Times New Roman"/>
          <w:color w:val="1D2228"/>
          <w:szCs w:val="24"/>
        </w:rPr>
        <w:t>οινοβούλιο</w:t>
      </w:r>
      <w:r>
        <w:rPr>
          <w:rFonts w:eastAsia="Times New Roman"/>
          <w:color w:val="1D2228"/>
          <w:szCs w:val="24"/>
        </w:rPr>
        <w:t xml:space="preserve">. Αυτό αποτελούσε </w:t>
      </w:r>
      <w:r w:rsidRPr="00DA77E2">
        <w:rPr>
          <w:rFonts w:eastAsia="Times New Roman"/>
          <w:color w:val="1D2228"/>
          <w:szCs w:val="24"/>
        </w:rPr>
        <w:t>ηθικό</w:t>
      </w:r>
      <w:r>
        <w:rPr>
          <w:rFonts w:eastAsia="Times New Roman"/>
          <w:color w:val="1D2228"/>
          <w:szCs w:val="24"/>
        </w:rPr>
        <w:t>,</w:t>
      </w:r>
      <w:r w:rsidRPr="00DA77E2">
        <w:rPr>
          <w:rFonts w:eastAsia="Times New Roman"/>
          <w:color w:val="1D2228"/>
          <w:szCs w:val="24"/>
        </w:rPr>
        <w:t xml:space="preserve"> </w:t>
      </w:r>
      <w:r>
        <w:rPr>
          <w:rFonts w:eastAsia="Times New Roman"/>
          <w:color w:val="1D2228"/>
          <w:szCs w:val="24"/>
        </w:rPr>
        <w:t xml:space="preserve">ιστορικό </w:t>
      </w:r>
      <w:r w:rsidRPr="00DA77E2">
        <w:rPr>
          <w:rFonts w:eastAsia="Times New Roman"/>
          <w:color w:val="1D2228"/>
          <w:szCs w:val="24"/>
        </w:rPr>
        <w:t xml:space="preserve">και πολιτικό καθήκον </w:t>
      </w:r>
      <w:r>
        <w:rPr>
          <w:rFonts w:eastAsia="Times New Roman"/>
          <w:color w:val="1D2228"/>
          <w:szCs w:val="24"/>
        </w:rPr>
        <w:t>μας,</w:t>
      </w:r>
      <w:r w:rsidRPr="00DA77E2">
        <w:rPr>
          <w:rFonts w:eastAsia="Times New Roman"/>
          <w:color w:val="1D2228"/>
          <w:szCs w:val="24"/>
        </w:rPr>
        <w:t xml:space="preserve"> το οποίο σήμερα γί</w:t>
      </w:r>
      <w:r w:rsidRPr="00DA77E2">
        <w:rPr>
          <w:rFonts w:eastAsia="Times New Roman"/>
          <w:color w:val="1D2228"/>
          <w:szCs w:val="24"/>
        </w:rPr>
        <w:t>νεται πράξη</w:t>
      </w:r>
      <w:r>
        <w:rPr>
          <w:rFonts w:eastAsia="Times New Roman"/>
          <w:color w:val="1D2228"/>
          <w:szCs w:val="24"/>
        </w:rPr>
        <w:t>.</w:t>
      </w:r>
    </w:p>
    <w:p w14:paraId="619F945A"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Κύριε Πρόεδρε, επιτρέψτε μου να καταθέσω στα Πρακτικά την απόφαση του Δημοτικού Συμβουλίου του Δήμου Β</w:t>
      </w:r>
      <w:r w:rsidRPr="00DA77E2">
        <w:rPr>
          <w:rFonts w:eastAsia="Times New Roman"/>
          <w:color w:val="1D2228"/>
          <w:szCs w:val="24"/>
        </w:rPr>
        <w:t>ιάννου</w:t>
      </w:r>
      <w:r>
        <w:rPr>
          <w:rFonts w:eastAsia="Times New Roman"/>
          <w:color w:val="1D2228"/>
          <w:szCs w:val="24"/>
        </w:rPr>
        <w:t>,</w:t>
      </w:r>
      <w:r w:rsidRPr="00DA77E2">
        <w:rPr>
          <w:rFonts w:eastAsia="Times New Roman"/>
          <w:color w:val="1D2228"/>
          <w:szCs w:val="24"/>
        </w:rPr>
        <w:t xml:space="preserve"> που ανακήρυξε επίτιμους δημότες τον </w:t>
      </w:r>
      <w:r>
        <w:rPr>
          <w:rFonts w:eastAsia="Times New Roman"/>
          <w:color w:val="1D2228"/>
          <w:szCs w:val="24"/>
        </w:rPr>
        <w:t>Λούντβιχ Τσακάρο</w:t>
      </w:r>
      <w:r w:rsidRPr="00F55B2C">
        <w:rPr>
          <w:rFonts w:eastAsia="Times New Roman"/>
          <w:color w:val="1D2228"/>
          <w:szCs w:val="24"/>
        </w:rPr>
        <w:t xml:space="preserve"> </w:t>
      </w:r>
      <w:r>
        <w:rPr>
          <w:rFonts w:eastAsia="Times New Roman"/>
          <w:color w:val="1D2228"/>
          <w:szCs w:val="24"/>
        </w:rPr>
        <w:lastRenderedPageBreak/>
        <w:t xml:space="preserve">και τη </w:t>
      </w:r>
      <w:r>
        <w:rPr>
          <w:rFonts w:eastAsia="Times New Roman"/>
          <w:color w:val="1D2228"/>
          <w:szCs w:val="24"/>
        </w:rPr>
        <w:t>Νίνα Λάγκε</w:t>
      </w:r>
      <w:r>
        <w:rPr>
          <w:rFonts w:eastAsia="Times New Roman"/>
          <w:color w:val="1D2228"/>
          <w:szCs w:val="24"/>
        </w:rPr>
        <w:t>,</w:t>
      </w:r>
      <w:r w:rsidRPr="00DA77E2">
        <w:rPr>
          <w:rFonts w:eastAsia="Times New Roman"/>
          <w:color w:val="1D2228"/>
          <w:szCs w:val="24"/>
        </w:rPr>
        <w:t xml:space="preserve"> </w:t>
      </w:r>
      <w:r>
        <w:rPr>
          <w:rFonts w:eastAsia="Times New Roman"/>
          <w:color w:val="1D2228"/>
          <w:szCs w:val="24"/>
        </w:rPr>
        <w:t>ζευγάρι Γερμανών πολιτών που κατέβαλε 8</w:t>
      </w:r>
      <w:r w:rsidRPr="00DA77E2">
        <w:rPr>
          <w:rFonts w:eastAsia="Times New Roman"/>
          <w:color w:val="1D2228"/>
          <w:szCs w:val="24"/>
        </w:rPr>
        <w:t xml:space="preserve">75 ευρώ έκαστος </w:t>
      </w:r>
      <w:r>
        <w:rPr>
          <w:rFonts w:eastAsia="Times New Roman"/>
          <w:color w:val="1D2228"/>
          <w:szCs w:val="24"/>
        </w:rPr>
        <w:t>υπέρ τ</w:t>
      </w:r>
      <w:r>
        <w:rPr>
          <w:rFonts w:eastAsia="Times New Roman"/>
          <w:color w:val="1D2228"/>
          <w:szCs w:val="24"/>
        </w:rPr>
        <w:t>ης Πύλης Π</w:t>
      </w:r>
      <w:r w:rsidRPr="00DA77E2">
        <w:rPr>
          <w:rFonts w:eastAsia="Times New Roman"/>
          <w:color w:val="1D2228"/>
          <w:szCs w:val="24"/>
        </w:rPr>
        <w:t>ολιτισμού Ναυπλίου</w:t>
      </w:r>
      <w:r>
        <w:rPr>
          <w:rFonts w:eastAsia="Times New Roman"/>
          <w:color w:val="1D2228"/>
          <w:szCs w:val="24"/>
        </w:rPr>
        <w:t xml:space="preserve">, ποσό που, </w:t>
      </w:r>
      <w:r w:rsidRPr="00DA77E2">
        <w:rPr>
          <w:rFonts w:eastAsia="Times New Roman"/>
          <w:color w:val="1D2228"/>
          <w:szCs w:val="24"/>
        </w:rPr>
        <w:t>σύμφωνα με τους δικούς τ</w:t>
      </w:r>
      <w:r>
        <w:rPr>
          <w:rFonts w:eastAsia="Times New Roman"/>
          <w:color w:val="1D2228"/>
          <w:szCs w:val="24"/>
        </w:rPr>
        <w:t xml:space="preserve">ους υπολογισμούς, πρέπει να καταβληθεί </w:t>
      </w:r>
      <w:r w:rsidRPr="00DA77E2">
        <w:rPr>
          <w:rFonts w:eastAsia="Times New Roman"/>
          <w:color w:val="1D2228"/>
          <w:szCs w:val="24"/>
        </w:rPr>
        <w:t xml:space="preserve">από κάθε Γερμανό πολίτη </w:t>
      </w:r>
      <w:r>
        <w:rPr>
          <w:rFonts w:eastAsia="Times New Roman"/>
          <w:color w:val="1D2228"/>
          <w:szCs w:val="24"/>
        </w:rPr>
        <w:t xml:space="preserve">έναντι του </w:t>
      </w:r>
      <w:r w:rsidRPr="00DA77E2">
        <w:rPr>
          <w:rFonts w:eastAsia="Times New Roman"/>
          <w:color w:val="1D2228"/>
          <w:szCs w:val="24"/>
        </w:rPr>
        <w:t xml:space="preserve">αναγκαστικού κατοχικού δανείου στη χώρα </w:t>
      </w:r>
      <w:r>
        <w:rPr>
          <w:rFonts w:eastAsia="Times New Roman"/>
          <w:color w:val="1D2228"/>
          <w:szCs w:val="24"/>
        </w:rPr>
        <w:t xml:space="preserve">μας. Η πράξη αυτών των ανθρώπων </w:t>
      </w:r>
      <w:r w:rsidRPr="00DA77E2">
        <w:rPr>
          <w:rFonts w:eastAsia="Times New Roman"/>
          <w:color w:val="1D2228"/>
          <w:szCs w:val="24"/>
        </w:rPr>
        <w:t>έχει ιδιαίτερο συμβολισμό</w:t>
      </w:r>
      <w:r>
        <w:rPr>
          <w:rFonts w:eastAsia="Times New Roman"/>
          <w:color w:val="1D2228"/>
          <w:szCs w:val="24"/>
        </w:rPr>
        <w:t>,</w:t>
      </w:r>
      <w:r w:rsidRPr="00DA77E2">
        <w:rPr>
          <w:rFonts w:eastAsia="Times New Roman"/>
          <w:color w:val="1D2228"/>
          <w:szCs w:val="24"/>
        </w:rPr>
        <w:t xml:space="preserve"> που </w:t>
      </w:r>
      <w:r>
        <w:rPr>
          <w:rFonts w:eastAsia="Times New Roman"/>
          <w:color w:val="1D2228"/>
          <w:szCs w:val="24"/>
        </w:rPr>
        <w:t xml:space="preserve">βάζει </w:t>
      </w:r>
      <w:r w:rsidRPr="00DA77E2">
        <w:rPr>
          <w:rFonts w:eastAsia="Times New Roman"/>
          <w:color w:val="1D2228"/>
          <w:szCs w:val="24"/>
        </w:rPr>
        <w:t xml:space="preserve">την πολιτική ηγεσία της χώρας τους μπροστά στις ευθύνες και το χρέος </w:t>
      </w:r>
      <w:r>
        <w:rPr>
          <w:rFonts w:eastAsia="Times New Roman"/>
          <w:color w:val="1D2228"/>
          <w:szCs w:val="24"/>
        </w:rPr>
        <w:t>της.</w:t>
      </w:r>
    </w:p>
    <w:p w14:paraId="619F945B" w14:textId="77777777" w:rsidR="00F246CC" w:rsidRDefault="005B5D49">
      <w:pPr>
        <w:spacing w:line="600" w:lineRule="auto"/>
        <w:ind w:firstLine="720"/>
        <w:contextualSpacing/>
        <w:jc w:val="both"/>
        <w:rPr>
          <w:rFonts w:eastAsia="Times New Roman"/>
          <w:color w:val="1D2228"/>
          <w:szCs w:val="24"/>
        </w:rPr>
      </w:pPr>
      <w:r w:rsidRPr="004556FF">
        <w:rPr>
          <w:rFonts w:eastAsia="Times New Roman"/>
          <w:color w:val="1D2228"/>
          <w:szCs w:val="24"/>
        </w:rPr>
        <w:t>(Στο σημείο αυτό ο Βουλευτής κ.</w:t>
      </w:r>
      <w:r>
        <w:rPr>
          <w:rFonts w:eastAsia="Times New Roman"/>
          <w:color w:val="1D2228"/>
          <w:szCs w:val="24"/>
        </w:rPr>
        <w:t xml:space="preserve"> Σωκράτης Βαρδάκης</w:t>
      </w:r>
      <w:r w:rsidRPr="004556FF">
        <w:rPr>
          <w:rFonts w:eastAsia="Times New Roman"/>
          <w:color w:val="1D2228"/>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w:t>
      </w:r>
      <w:r w:rsidRPr="004556FF">
        <w:rPr>
          <w:rFonts w:eastAsia="Times New Roman"/>
          <w:color w:val="1D2228"/>
          <w:szCs w:val="24"/>
        </w:rPr>
        <w:t>ς και Πρακτικών της Βουλής)</w:t>
      </w:r>
    </w:p>
    <w:p w14:paraId="619F945C"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Κυρίες και κύριοι συνάδελφοι,</w:t>
      </w:r>
      <w:r w:rsidRPr="00DA77E2">
        <w:rPr>
          <w:rFonts w:eastAsia="Times New Roman"/>
          <w:color w:val="1D2228"/>
          <w:szCs w:val="24"/>
        </w:rPr>
        <w:t xml:space="preserve"> </w:t>
      </w:r>
      <w:r>
        <w:rPr>
          <w:rFonts w:eastAsia="Times New Roman"/>
          <w:color w:val="1D2228"/>
          <w:szCs w:val="24"/>
        </w:rPr>
        <w:t>σήμερα σε αυτή την Α</w:t>
      </w:r>
      <w:r w:rsidRPr="00DA77E2">
        <w:rPr>
          <w:rFonts w:eastAsia="Times New Roman"/>
          <w:color w:val="1D2228"/>
          <w:szCs w:val="24"/>
        </w:rPr>
        <w:t>ίθουσα πρέπει να αποδείξουμε</w:t>
      </w:r>
      <w:r>
        <w:rPr>
          <w:rFonts w:eastAsia="Times New Roman"/>
          <w:color w:val="1D2228"/>
          <w:szCs w:val="24"/>
        </w:rPr>
        <w:t xml:space="preserve"> -όχι</w:t>
      </w:r>
      <w:r w:rsidRPr="00DA77E2">
        <w:rPr>
          <w:rFonts w:eastAsia="Times New Roman"/>
          <w:color w:val="1D2228"/>
          <w:szCs w:val="24"/>
        </w:rPr>
        <w:t xml:space="preserve"> όλοι</w:t>
      </w:r>
      <w:r>
        <w:rPr>
          <w:rFonts w:eastAsia="Times New Roman"/>
          <w:color w:val="1D2228"/>
          <w:szCs w:val="24"/>
        </w:rPr>
        <w:t xml:space="preserve">- </w:t>
      </w:r>
      <w:r w:rsidRPr="00DA77E2">
        <w:rPr>
          <w:rFonts w:eastAsia="Times New Roman"/>
          <w:color w:val="1D2228"/>
          <w:szCs w:val="24"/>
        </w:rPr>
        <w:t>ότι</w:t>
      </w:r>
      <w:r>
        <w:rPr>
          <w:rFonts w:eastAsia="Times New Roman"/>
          <w:color w:val="1D2228"/>
          <w:szCs w:val="24"/>
        </w:rPr>
        <w:t>,</w:t>
      </w:r>
      <w:r w:rsidRPr="00DA77E2">
        <w:rPr>
          <w:rFonts w:eastAsia="Times New Roman"/>
          <w:color w:val="1D2228"/>
          <w:szCs w:val="24"/>
        </w:rPr>
        <w:t xml:space="preserve"> </w:t>
      </w:r>
      <w:r>
        <w:rPr>
          <w:rFonts w:eastAsia="Times New Roman"/>
          <w:color w:val="1D2228"/>
          <w:szCs w:val="24"/>
        </w:rPr>
        <w:t>παρά τα λάθη και τις παραλ</w:t>
      </w:r>
      <w:r>
        <w:rPr>
          <w:rFonts w:eastAsia="Times New Roman"/>
          <w:color w:val="1D2228"/>
          <w:szCs w:val="24"/>
        </w:rPr>
        <w:t>εί</w:t>
      </w:r>
      <w:r>
        <w:rPr>
          <w:rFonts w:eastAsia="Times New Roman"/>
          <w:color w:val="1D2228"/>
          <w:szCs w:val="24"/>
        </w:rPr>
        <w:t xml:space="preserve">ψεις </w:t>
      </w:r>
      <w:r>
        <w:rPr>
          <w:rFonts w:eastAsia="Times New Roman"/>
          <w:color w:val="1D2228"/>
          <w:szCs w:val="24"/>
        </w:rPr>
        <w:t>μας,</w:t>
      </w:r>
      <w:r>
        <w:rPr>
          <w:rFonts w:eastAsia="Times New Roman"/>
          <w:color w:val="1D2228"/>
          <w:szCs w:val="24"/>
        </w:rPr>
        <w:t xml:space="preserve"> αναλαμβάνουμε το χρέος μας απέναντι σε όλου</w:t>
      </w:r>
      <w:r w:rsidRPr="00DA77E2">
        <w:rPr>
          <w:rFonts w:eastAsia="Times New Roman"/>
          <w:color w:val="1D2228"/>
          <w:szCs w:val="24"/>
        </w:rPr>
        <w:t>ς εκείνους που θυσιάστηκαν</w:t>
      </w:r>
      <w:r>
        <w:rPr>
          <w:rFonts w:eastAsia="Times New Roman"/>
          <w:color w:val="1D2228"/>
          <w:szCs w:val="24"/>
        </w:rPr>
        <w:t>,</w:t>
      </w:r>
      <w:r w:rsidRPr="00DA77E2">
        <w:rPr>
          <w:rFonts w:eastAsia="Times New Roman"/>
          <w:color w:val="1D2228"/>
          <w:szCs w:val="24"/>
        </w:rPr>
        <w:t xml:space="preserve"> σε όλους εκείνους που ακόμα και σήμερα </w:t>
      </w:r>
      <w:r>
        <w:rPr>
          <w:rFonts w:eastAsia="Times New Roman"/>
          <w:color w:val="1D2228"/>
          <w:szCs w:val="24"/>
        </w:rPr>
        <w:t xml:space="preserve">δεν </w:t>
      </w:r>
      <w:r w:rsidRPr="00DA77E2">
        <w:rPr>
          <w:rFonts w:eastAsia="Times New Roman"/>
          <w:color w:val="1D2228"/>
          <w:szCs w:val="24"/>
        </w:rPr>
        <w:t>ζητούν τιμωρία</w:t>
      </w:r>
      <w:r>
        <w:rPr>
          <w:rFonts w:eastAsia="Times New Roman"/>
          <w:color w:val="1D2228"/>
          <w:szCs w:val="24"/>
        </w:rPr>
        <w:t xml:space="preserve">, αλλά δικαίωση. </w:t>
      </w:r>
    </w:p>
    <w:p w14:paraId="619F945D"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Ε</w:t>
      </w:r>
      <w:r w:rsidRPr="00DA77E2">
        <w:rPr>
          <w:rFonts w:eastAsia="Times New Roman"/>
          <w:color w:val="1D2228"/>
          <w:szCs w:val="24"/>
        </w:rPr>
        <w:t>υχαριστ</w:t>
      </w:r>
      <w:r>
        <w:rPr>
          <w:rFonts w:eastAsia="Times New Roman"/>
          <w:color w:val="1D2228"/>
          <w:szCs w:val="24"/>
        </w:rPr>
        <w:t>ώ.</w:t>
      </w:r>
    </w:p>
    <w:p w14:paraId="619F945E" w14:textId="77777777" w:rsidR="00F246CC" w:rsidRDefault="005B5D49">
      <w:pPr>
        <w:spacing w:line="600" w:lineRule="auto"/>
        <w:ind w:firstLine="720"/>
        <w:contextualSpacing/>
        <w:jc w:val="center"/>
        <w:rPr>
          <w:rFonts w:eastAsia="Times New Roman"/>
          <w:color w:val="1D2228"/>
          <w:szCs w:val="24"/>
        </w:rPr>
      </w:pPr>
      <w:r>
        <w:rPr>
          <w:rFonts w:eastAsia="Times New Roman"/>
          <w:color w:val="1D2228"/>
          <w:szCs w:val="24"/>
        </w:rPr>
        <w:t>(Χειροκροτήματα από την πτέρυγα του ΣΥΡΙΖΑ)</w:t>
      </w:r>
    </w:p>
    <w:p w14:paraId="619F945F" w14:textId="77777777" w:rsidR="00F246CC" w:rsidRDefault="005B5D49">
      <w:pPr>
        <w:spacing w:line="600" w:lineRule="auto"/>
        <w:ind w:firstLine="720"/>
        <w:contextualSpacing/>
        <w:jc w:val="both"/>
        <w:rPr>
          <w:rFonts w:eastAsia="Times New Roman"/>
          <w:color w:val="1D2228"/>
          <w:szCs w:val="24"/>
        </w:rPr>
      </w:pPr>
      <w:r w:rsidRPr="004556FF">
        <w:rPr>
          <w:rFonts w:eastAsia="Times New Roman" w:cs="Times New Roman"/>
          <w:b/>
          <w:szCs w:val="24"/>
        </w:rPr>
        <w:lastRenderedPageBreak/>
        <w:t>ΠΡΟΕΔΡΕΥΩΝ (Γεώργιος Βαρεμένος):</w:t>
      </w:r>
      <w:r>
        <w:rPr>
          <w:rFonts w:eastAsia="Times New Roman" w:cs="Times New Roman"/>
          <w:b/>
          <w:szCs w:val="24"/>
        </w:rPr>
        <w:t xml:space="preserve"> </w:t>
      </w:r>
      <w:r w:rsidRPr="004556FF">
        <w:rPr>
          <w:rFonts w:eastAsia="Times New Roman" w:cs="Times New Roman"/>
          <w:szCs w:val="24"/>
        </w:rPr>
        <w:t>Τον λόγο έχει η Α</w:t>
      </w:r>
      <w:r w:rsidRPr="004556FF">
        <w:rPr>
          <w:rFonts w:eastAsia="Times New Roman"/>
          <w:color w:val="1D2228"/>
          <w:szCs w:val="24"/>
        </w:rPr>
        <w:t>ναπληρώτρια</w:t>
      </w:r>
      <w:r w:rsidRPr="00DA77E2">
        <w:rPr>
          <w:rFonts w:eastAsia="Times New Roman"/>
          <w:color w:val="1D2228"/>
          <w:szCs w:val="24"/>
        </w:rPr>
        <w:t xml:space="preserve"> </w:t>
      </w:r>
      <w:r>
        <w:rPr>
          <w:rFonts w:eastAsia="Times New Roman"/>
          <w:color w:val="1D2228"/>
          <w:szCs w:val="24"/>
        </w:rPr>
        <w:t>Υ</w:t>
      </w:r>
      <w:r w:rsidRPr="00DA77E2">
        <w:rPr>
          <w:rFonts w:eastAsia="Times New Roman"/>
          <w:color w:val="1D2228"/>
          <w:szCs w:val="24"/>
        </w:rPr>
        <w:t>πουργός</w:t>
      </w:r>
      <w:r>
        <w:rPr>
          <w:rFonts w:eastAsia="Times New Roman"/>
          <w:color w:val="1D2228"/>
          <w:szCs w:val="24"/>
        </w:rPr>
        <w:t xml:space="preserve"> Εξωτερικών κ</w:t>
      </w:r>
      <w:r>
        <w:rPr>
          <w:rFonts w:eastAsia="Times New Roman"/>
          <w:color w:val="1D2228"/>
          <w:szCs w:val="24"/>
        </w:rPr>
        <w:t>.</w:t>
      </w:r>
      <w:r w:rsidRPr="00DA77E2">
        <w:rPr>
          <w:rFonts w:eastAsia="Times New Roman"/>
          <w:color w:val="1D2228"/>
          <w:szCs w:val="24"/>
        </w:rPr>
        <w:t xml:space="preserve"> Σία Αναγνωστοπούλου</w:t>
      </w:r>
      <w:r>
        <w:rPr>
          <w:rFonts w:eastAsia="Times New Roman"/>
          <w:color w:val="1D2228"/>
          <w:szCs w:val="24"/>
        </w:rPr>
        <w:t>.</w:t>
      </w:r>
    </w:p>
    <w:p w14:paraId="619F9460" w14:textId="77777777" w:rsidR="00F246CC" w:rsidRDefault="005B5D49">
      <w:pPr>
        <w:spacing w:line="600" w:lineRule="auto"/>
        <w:ind w:firstLine="720"/>
        <w:contextualSpacing/>
        <w:jc w:val="both"/>
        <w:rPr>
          <w:rFonts w:eastAsia="Times New Roman"/>
          <w:color w:val="1D2228"/>
          <w:szCs w:val="24"/>
        </w:rPr>
      </w:pPr>
      <w:r w:rsidRPr="004556FF">
        <w:rPr>
          <w:rFonts w:eastAsia="Times New Roman"/>
          <w:b/>
          <w:color w:val="1D2228"/>
          <w:szCs w:val="24"/>
        </w:rPr>
        <w:t>Α</w:t>
      </w:r>
      <w:r>
        <w:rPr>
          <w:rFonts w:eastAsia="Times New Roman"/>
          <w:b/>
          <w:color w:val="1D2228"/>
          <w:szCs w:val="24"/>
        </w:rPr>
        <w:t xml:space="preserve">ΘΑΝΑΣΙΑ (ΣΙΑ) </w:t>
      </w:r>
      <w:r w:rsidRPr="004556FF">
        <w:rPr>
          <w:rFonts w:eastAsia="Times New Roman"/>
          <w:b/>
          <w:color w:val="1D2228"/>
          <w:szCs w:val="24"/>
        </w:rPr>
        <w:t xml:space="preserve">ΑΝΑΓΝΩΣΤΟΠΟΥΛΟΥ </w:t>
      </w:r>
      <w:r>
        <w:rPr>
          <w:rFonts w:eastAsia="Times New Roman"/>
          <w:b/>
          <w:color w:val="1D2228"/>
          <w:szCs w:val="24"/>
        </w:rPr>
        <w:t>(</w:t>
      </w:r>
      <w:r w:rsidRPr="004556FF">
        <w:rPr>
          <w:rFonts w:eastAsia="Times New Roman"/>
          <w:b/>
          <w:color w:val="1D2228"/>
          <w:szCs w:val="24"/>
        </w:rPr>
        <w:t>Αναπληρώτρια Υπουργός Εξωτερικών)</w:t>
      </w:r>
      <w:r>
        <w:rPr>
          <w:rFonts w:eastAsia="Times New Roman"/>
          <w:color w:val="1D2228"/>
          <w:szCs w:val="24"/>
        </w:rPr>
        <w:t>: Ευχαριστώ, κύριε Α</w:t>
      </w:r>
      <w:r w:rsidRPr="00DA77E2">
        <w:rPr>
          <w:rFonts w:eastAsia="Times New Roman"/>
          <w:color w:val="1D2228"/>
          <w:szCs w:val="24"/>
        </w:rPr>
        <w:t>ντιπρόεδρε</w:t>
      </w:r>
      <w:r>
        <w:rPr>
          <w:rFonts w:eastAsia="Times New Roman"/>
          <w:color w:val="1D2228"/>
          <w:szCs w:val="24"/>
        </w:rPr>
        <w:t>.</w:t>
      </w:r>
      <w:r w:rsidRPr="00DA77E2">
        <w:rPr>
          <w:rFonts w:eastAsia="Times New Roman"/>
          <w:color w:val="1D2228"/>
          <w:szCs w:val="24"/>
        </w:rPr>
        <w:t xml:space="preserve"> </w:t>
      </w:r>
    </w:p>
    <w:p w14:paraId="619F9461"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Κύριε Π</w:t>
      </w:r>
      <w:r w:rsidRPr="00DA77E2">
        <w:rPr>
          <w:rFonts w:eastAsia="Times New Roman"/>
          <w:color w:val="1D2228"/>
          <w:szCs w:val="24"/>
        </w:rPr>
        <w:t xml:space="preserve">ρόεδρε της </w:t>
      </w:r>
      <w:r>
        <w:rPr>
          <w:rFonts w:eastAsia="Times New Roman"/>
          <w:color w:val="1D2228"/>
          <w:szCs w:val="24"/>
        </w:rPr>
        <w:t>ε</w:t>
      </w:r>
      <w:r w:rsidRPr="00DA77E2">
        <w:rPr>
          <w:rFonts w:eastAsia="Times New Roman"/>
          <w:color w:val="1D2228"/>
          <w:szCs w:val="24"/>
        </w:rPr>
        <w:t>λληνικής Βουλής</w:t>
      </w:r>
      <w:r>
        <w:rPr>
          <w:rFonts w:eastAsia="Times New Roman"/>
          <w:color w:val="1D2228"/>
          <w:szCs w:val="24"/>
        </w:rPr>
        <w:t>,</w:t>
      </w:r>
      <w:r w:rsidRPr="00DA77E2">
        <w:rPr>
          <w:rFonts w:eastAsia="Times New Roman"/>
          <w:color w:val="1D2228"/>
          <w:szCs w:val="24"/>
        </w:rPr>
        <w:t xml:space="preserve"> κυρίες και κύριοι συνάδελφοι</w:t>
      </w:r>
      <w:r>
        <w:rPr>
          <w:rFonts w:eastAsia="Times New Roman"/>
          <w:color w:val="1D2228"/>
          <w:szCs w:val="24"/>
        </w:rPr>
        <w:t>, θέλω κ</w:t>
      </w:r>
      <w:r w:rsidRPr="00DA77E2">
        <w:rPr>
          <w:rFonts w:eastAsia="Times New Roman"/>
          <w:color w:val="1D2228"/>
          <w:szCs w:val="24"/>
        </w:rPr>
        <w:t>ατ</w:t>
      </w:r>
      <w:r>
        <w:rPr>
          <w:rFonts w:eastAsia="Times New Roman"/>
          <w:color w:val="1D2228"/>
          <w:szCs w:val="24"/>
        </w:rPr>
        <w:t xml:space="preserve">’ </w:t>
      </w:r>
      <w:r w:rsidRPr="00DA77E2">
        <w:rPr>
          <w:rFonts w:eastAsia="Times New Roman"/>
          <w:color w:val="1D2228"/>
          <w:szCs w:val="24"/>
        </w:rPr>
        <w:t xml:space="preserve">αρχάς να ευχαριστήσω τη </w:t>
      </w:r>
      <w:r>
        <w:rPr>
          <w:rFonts w:eastAsia="Times New Roman"/>
          <w:color w:val="1D2228"/>
          <w:szCs w:val="24"/>
        </w:rPr>
        <w:t>δ</w:t>
      </w:r>
      <w:r w:rsidRPr="00DA77E2">
        <w:rPr>
          <w:rFonts w:eastAsia="Times New Roman"/>
          <w:color w:val="1D2228"/>
          <w:szCs w:val="24"/>
        </w:rPr>
        <w:t xml:space="preserve">ιακομματική </w:t>
      </w:r>
      <w:r>
        <w:rPr>
          <w:rFonts w:eastAsia="Times New Roman"/>
          <w:color w:val="1D2228"/>
          <w:szCs w:val="24"/>
        </w:rPr>
        <w:t>ε</w:t>
      </w:r>
      <w:r w:rsidRPr="00DA77E2">
        <w:rPr>
          <w:rFonts w:eastAsia="Times New Roman"/>
          <w:color w:val="1D2228"/>
          <w:szCs w:val="24"/>
        </w:rPr>
        <w:t xml:space="preserve">πιτροπή για το πόρισμα που </w:t>
      </w:r>
      <w:r>
        <w:rPr>
          <w:rFonts w:eastAsia="Times New Roman"/>
          <w:color w:val="1D2228"/>
          <w:szCs w:val="24"/>
        </w:rPr>
        <w:t>ε</w:t>
      </w:r>
      <w:r w:rsidRPr="00DA77E2">
        <w:rPr>
          <w:rFonts w:eastAsia="Times New Roman"/>
          <w:color w:val="1D2228"/>
          <w:szCs w:val="24"/>
        </w:rPr>
        <w:t>τοίμασε</w:t>
      </w:r>
      <w:r>
        <w:rPr>
          <w:rFonts w:eastAsia="Times New Roman"/>
          <w:color w:val="1D2228"/>
          <w:szCs w:val="24"/>
        </w:rPr>
        <w:t>,</w:t>
      </w:r>
      <w:r w:rsidRPr="00DA77E2">
        <w:rPr>
          <w:rFonts w:eastAsia="Times New Roman"/>
          <w:color w:val="1D2228"/>
          <w:szCs w:val="24"/>
        </w:rPr>
        <w:t xml:space="preserve"> ένα πόρισμα συγκροτημέ</w:t>
      </w:r>
      <w:r w:rsidRPr="00DA77E2">
        <w:rPr>
          <w:rFonts w:eastAsia="Times New Roman"/>
          <w:color w:val="1D2228"/>
          <w:szCs w:val="24"/>
        </w:rPr>
        <w:t>νο</w:t>
      </w:r>
      <w:r>
        <w:rPr>
          <w:rFonts w:eastAsia="Times New Roman"/>
          <w:color w:val="1D2228"/>
          <w:szCs w:val="24"/>
        </w:rPr>
        <w:t>,</w:t>
      </w:r>
      <w:r w:rsidRPr="00DA77E2">
        <w:rPr>
          <w:rFonts w:eastAsia="Times New Roman"/>
          <w:color w:val="1D2228"/>
          <w:szCs w:val="24"/>
        </w:rPr>
        <w:t xml:space="preserve"> απολύτως τεκμηριωμένο</w:t>
      </w:r>
      <w:r>
        <w:rPr>
          <w:rFonts w:eastAsia="Times New Roman"/>
          <w:color w:val="1D2228"/>
          <w:szCs w:val="24"/>
        </w:rPr>
        <w:t>,</w:t>
      </w:r>
      <w:r w:rsidRPr="00DA77E2">
        <w:rPr>
          <w:rFonts w:eastAsia="Times New Roman"/>
          <w:color w:val="1D2228"/>
          <w:szCs w:val="24"/>
        </w:rPr>
        <w:t xml:space="preserve"> που αποτελεί τον οδικό άξονα</w:t>
      </w:r>
      <w:r>
        <w:rPr>
          <w:rFonts w:eastAsia="Times New Roman"/>
          <w:color w:val="1D2228"/>
          <w:szCs w:val="24"/>
        </w:rPr>
        <w:t>,</w:t>
      </w:r>
      <w:r w:rsidRPr="00DA77E2">
        <w:rPr>
          <w:rFonts w:eastAsia="Times New Roman"/>
          <w:color w:val="1D2228"/>
          <w:szCs w:val="24"/>
        </w:rPr>
        <w:t xml:space="preserve"> τον οδικό δ</w:t>
      </w:r>
      <w:r>
        <w:rPr>
          <w:rFonts w:eastAsia="Times New Roman"/>
          <w:color w:val="1D2228"/>
          <w:szCs w:val="24"/>
        </w:rPr>
        <w:t xml:space="preserve">είκτη, </w:t>
      </w:r>
      <w:r w:rsidRPr="00DA77E2">
        <w:rPr>
          <w:rFonts w:eastAsia="Times New Roman"/>
          <w:color w:val="1D2228"/>
          <w:szCs w:val="24"/>
        </w:rPr>
        <w:t xml:space="preserve">για </w:t>
      </w:r>
      <w:r>
        <w:rPr>
          <w:rFonts w:eastAsia="Times New Roman"/>
          <w:color w:val="1D2228"/>
          <w:szCs w:val="24"/>
        </w:rPr>
        <w:t>τη συγκρότηση ε</w:t>
      </w:r>
      <w:r w:rsidRPr="00DA77E2">
        <w:rPr>
          <w:rFonts w:eastAsia="Times New Roman"/>
          <w:color w:val="1D2228"/>
          <w:szCs w:val="24"/>
        </w:rPr>
        <w:t>θνικής συλλογικής στρατηγικής</w:t>
      </w:r>
      <w:r>
        <w:rPr>
          <w:rFonts w:eastAsia="Times New Roman"/>
          <w:color w:val="1D2228"/>
          <w:szCs w:val="24"/>
        </w:rPr>
        <w:t>.</w:t>
      </w:r>
    </w:p>
    <w:p w14:paraId="619F9462"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Θ</w:t>
      </w:r>
      <w:r w:rsidRPr="00DA77E2">
        <w:rPr>
          <w:rFonts w:eastAsia="Times New Roman"/>
          <w:color w:val="1D2228"/>
          <w:szCs w:val="24"/>
        </w:rPr>
        <w:t xml:space="preserve">έλω να ευχαριστήσω όλους τους εκπροσώπους </w:t>
      </w:r>
      <w:r>
        <w:rPr>
          <w:rFonts w:eastAsia="Times New Roman"/>
          <w:color w:val="1D2228"/>
          <w:szCs w:val="24"/>
        </w:rPr>
        <w:t>των σ</w:t>
      </w:r>
      <w:r w:rsidRPr="00DA77E2">
        <w:rPr>
          <w:rFonts w:eastAsia="Times New Roman"/>
          <w:color w:val="1D2228"/>
          <w:szCs w:val="24"/>
        </w:rPr>
        <w:t xml:space="preserve">ωματείων και </w:t>
      </w:r>
      <w:r>
        <w:rPr>
          <w:rFonts w:eastAsia="Times New Roman"/>
          <w:color w:val="1D2228"/>
          <w:szCs w:val="24"/>
        </w:rPr>
        <w:t>των σ</w:t>
      </w:r>
      <w:r w:rsidRPr="00DA77E2">
        <w:rPr>
          <w:rFonts w:eastAsia="Times New Roman"/>
          <w:color w:val="1D2228"/>
          <w:szCs w:val="24"/>
        </w:rPr>
        <w:t>υλλόγων που βρίσκονται σήμερα εδώ κοντά μας από τις μαρτυρικές πό</w:t>
      </w:r>
      <w:r w:rsidRPr="00DA77E2">
        <w:rPr>
          <w:rFonts w:eastAsia="Times New Roman"/>
          <w:color w:val="1D2228"/>
          <w:szCs w:val="24"/>
        </w:rPr>
        <w:t xml:space="preserve">λεις και </w:t>
      </w:r>
      <w:r>
        <w:rPr>
          <w:rFonts w:eastAsia="Times New Roman"/>
          <w:color w:val="1D2228"/>
          <w:szCs w:val="24"/>
        </w:rPr>
        <w:t xml:space="preserve">τα </w:t>
      </w:r>
      <w:r w:rsidRPr="00DA77E2">
        <w:rPr>
          <w:rFonts w:eastAsia="Times New Roman"/>
          <w:color w:val="1D2228"/>
          <w:szCs w:val="24"/>
        </w:rPr>
        <w:t>χωριά</w:t>
      </w:r>
      <w:r>
        <w:rPr>
          <w:rFonts w:eastAsia="Times New Roman"/>
          <w:color w:val="1D2228"/>
          <w:szCs w:val="24"/>
        </w:rPr>
        <w:t>,</w:t>
      </w:r>
      <w:r w:rsidRPr="00DA77E2">
        <w:rPr>
          <w:rFonts w:eastAsia="Times New Roman"/>
          <w:color w:val="1D2228"/>
          <w:szCs w:val="24"/>
        </w:rPr>
        <w:t xml:space="preserve"> τους ανθρώπους που έχουν διεκδικήσει επί τόσα χρόνια τις οφειλές που έχει η Γερμανία </w:t>
      </w:r>
      <w:r>
        <w:rPr>
          <w:rFonts w:eastAsia="Times New Roman"/>
          <w:color w:val="1D2228"/>
          <w:szCs w:val="24"/>
        </w:rPr>
        <w:t>α</w:t>
      </w:r>
      <w:r w:rsidRPr="00DA77E2">
        <w:rPr>
          <w:rFonts w:eastAsia="Times New Roman"/>
          <w:color w:val="1D2228"/>
          <w:szCs w:val="24"/>
        </w:rPr>
        <w:t>πέναντι στην Ελλάδα</w:t>
      </w:r>
      <w:r>
        <w:rPr>
          <w:rFonts w:eastAsia="Times New Roman"/>
          <w:color w:val="1D2228"/>
          <w:szCs w:val="24"/>
        </w:rPr>
        <w:t xml:space="preserve">. </w:t>
      </w:r>
    </w:p>
    <w:p w14:paraId="619F9463"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Θ</w:t>
      </w:r>
      <w:r w:rsidRPr="00DA77E2">
        <w:rPr>
          <w:rFonts w:eastAsia="Times New Roman"/>
          <w:color w:val="1D2228"/>
          <w:szCs w:val="24"/>
        </w:rPr>
        <w:t>έλω</w:t>
      </w:r>
      <w:r>
        <w:rPr>
          <w:rFonts w:eastAsia="Times New Roman"/>
          <w:color w:val="1D2228"/>
          <w:szCs w:val="24"/>
        </w:rPr>
        <w:t>,</w:t>
      </w:r>
      <w:r w:rsidRPr="00DA77E2">
        <w:rPr>
          <w:rFonts w:eastAsia="Times New Roman"/>
          <w:color w:val="1D2228"/>
          <w:szCs w:val="24"/>
        </w:rPr>
        <w:t xml:space="preserve"> </w:t>
      </w:r>
      <w:r>
        <w:rPr>
          <w:rFonts w:eastAsia="Times New Roman"/>
          <w:color w:val="1D2228"/>
          <w:szCs w:val="24"/>
        </w:rPr>
        <w:t>όμως,</w:t>
      </w:r>
      <w:r w:rsidRPr="00DA77E2">
        <w:rPr>
          <w:rFonts w:eastAsia="Times New Roman"/>
          <w:color w:val="1D2228"/>
          <w:szCs w:val="24"/>
        </w:rPr>
        <w:t xml:space="preserve"> να ξεκινήσω με κάτι</w:t>
      </w:r>
      <w:r>
        <w:rPr>
          <w:rFonts w:eastAsia="Times New Roman"/>
          <w:color w:val="1D2228"/>
          <w:szCs w:val="24"/>
        </w:rPr>
        <w:t xml:space="preserve">. Μία μέρα η οποία είναι πράγματι -και βάσει του πορίσματος της </w:t>
      </w:r>
      <w:r>
        <w:rPr>
          <w:rFonts w:eastAsia="Times New Roman"/>
          <w:color w:val="1D2228"/>
          <w:szCs w:val="24"/>
        </w:rPr>
        <w:t>ε</w:t>
      </w:r>
      <w:r w:rsidRPr="00DA77E2">
        <w:rPr>
          <w:rFonts w:eastAsia="Times New Roman"/>
          <w:color w:val="1D2228"/>
          <w:szCs w:val="24"/>
        </w:rPr>
        <w:t>πιτρο</w:t>
      </w:r>
      <w:r>
        <w:rPr>
          <w:rFonts w:eastAsia="Times New Roman"/>
          <w:color w:val="1D2228"/>
          <w:szCs w:val="24"/>
        </w:rPr>
        <w:t>πής της Βουλής- μία ημέρα κα</w:t>
      </w:r>
      <w:r>
        <w:rPr>
          <w:rFonts w:eastAsia="Times New Roman"/>
          <w:color w:val="1D2228"/>
          <w:szCs w:val="24"/>
        </w:rPr>
        <w:t xml:space="preserve">τά </w:t>
      </w:r>
      <w:r w:rsidRPr="00DA77E2">
        <w:rPr>
          <w:rFonts w:eastAsia="Times New Roman"/>
          <w:color w:val="1D2228"/>
          <w:szCs w:val="24"/>
        </w:rPr>
        <w:t>την οποία πρέπει να σκεφτούμε πώς θα γίνει</w:t>
      </w:r>
      <w:r>
        <w:rPr>
          <w:rFonts w:eastAsia="Times New Roman"/>
          <w:color w:val="1D2228"/>
          <w:szCs w:val="24"/>
        </w:rPr>
        <w:t>,</w:t>
      </w:r>
      <w:r w:rsidRPr="00DA77E2">
        <w:rPr>
          <w:rFonts w:eastAsia="Times New Roman"/>
          <w:color w:val="1D2228"/>
          <w:szCs w:val="24"/>
        </w:rPr>
        <w:t xml:space="preserve"> </w:t>
      </w:r>
      <w:r w:rsidRPr="00DA77E2">
        <w:rPr>
          <w:rFonts w:eastAsia="Times New Roman"/>
          <w:color w:val="1D2228"/>
          <w:szCs w:val="24"/>
        </w:rPr>
        <w:lastRenderedPageBreak/>
        <w:t>πώς θα συγκροτηθεί αυτή η εθνική στρατηγική</w:t>
      </w:r>
      <w:r>
        <w:rPr>
          <w:rFonts w:eastAsia="Times New Roman"/>
          <w:color w:val="1D2228"/>
          <w:szCs w:val="24"/>
        </w:rPr>
        <w:t>,</w:t>
      </w:r>
      <w:r w:rsidRPr="00DA77E2">
        <w:rPr>
          <w:rFonts w:eastAsia="Times New Roman"/>
          <w:color w:val="1D2228"/>
          <w:szCs w:val="24"/>
        </w:rPr>
        <w:t xml:space="preserve"> τείνει να εξελιχθεί σε κατηγορίες του ενός για το</w:t>
      </w:r>
      <w:r>
        <w:rPr>
          <w:rFonts w:eastAsia="Times New Roman"/>
          <w:color w:val="1D2228"/>
          <w:szCs w:val="24"/>
        </w:rPr>
        <w:t>ν</w:t>
      </w:r>
      <w:r w:rsidRPr="00DA77E2">
        <w:rPr>
          <w:rFonts w:eastAsia="Times New Roman"/>
          <w:color w:val="1D2228"/>
          <w:szCs w:val="24"/>
        </w:rPr>
        <w:t xml:space="preserve"> άλλο</w:t>
      </w:r>
      <w:r>
        <w:rPr>
          <w:rFonts w:eastAsia="Times New Roman"/>
          <w:color w:val="1D2228"/>
          <w:szCs w:val="24"/>
        </w:rPr>
        <w:t xml:space="preserve">, </w:t>
      </w:r>
      <w:r w:rsidRPr="00DA77E2">
        <w:rPr>
          <w:rFonts w:eastAsia="Times New Roman"/>
          <w:color w:val="1D2228"/>
          <w:szCs w:val="24"/>
        </w:rPr>
        <w:t xml:space="preserve">για το τι έκανε ο ένας και τι δεν έκανε ο </w:t>
      </w:r>
      <w:r>
        <w:rPr>
          <w:rFonts w:eastAsia="Times New Roman"/>
          <w:color w:val="1D2228"/>
          <w:szCs w:val="24"/>
        </w:rPr>
        <w:t>άλλος.</w:t>
      </w:r>
    </w:p>
    <w:p w14:paraId="619F9464" w14:textId="77777777" w:rsidR="00F246CC" w:rsidRDefault="005B5D49">
      <w:pPr>
        <w:spacing w:line="600" w:lineRule="auto"/>
        <w:ind w:firstLine="720"/>
        <w:contextualSpacing/>
        <w:jc w:val="both"/>
        <w:rPr>
          <w:rFonts w:eastAsia="Times New Roman"/>
          <w:color w:val="1D2228"/>
          <w:szCs w:val="24"/>
        </w:rPr>
      </w:pPr>
      <w:r w:rsidRPr="00DA77E2">
        <w:rPr>
          <w:rFonts w:eastAsia="Times New Roman"/>
          <w:color w:val="1D2228"/>
          <w:szCs w:val="24"/>
        </w:rPr>
        <w:t xml:space="preserve">Για να ξεκαθαρίσουμε λίγο τα πράγματα </w:t>
      </w:r>
      <w:r>
        <w:rPr>
          <w:rFonts w:eastAsia="Times New Roman"/>
          <w:color w:val="1D2228"/>
          <w:szCs w:val="24"/>
        </w:rPr>
        <w:t>-</w:t>
      </w:r>
      <w:r w:rsidRPr="00DA77E2">
        <w:rPr>
          <w:rFonts w:eastAsia="Times New Roman"/>
          <w:color w:val="1D2228"/>
          <w:szCs w:val="24"/>
        </w:rPr>
        <w:t xml:space="preserve">επειδή ακούστηκαν </w:t>
      </w:r>
      <w:r w:rsidRPr="00DA77E2">
        <w:rPr>
          <w:rFonts w:eastAsia="Times New Roman"/>
          <w:color w:val="1D2228"/>
          <w:szCs w:val="24"/>
        </w:rPr>
        <w:t>πριν κάποια τα οποία δεν ισχύουν</w:t>
      </w:r>
      <w:r>
        <w:rPr>
          <w:rFonts w:eastAsia="Times New Roman"/>
          <w:color w:val="1D2228"/>
          <w:szCs w:val="24"/>
        </w:rPr>
        <w:t>-</w:t>
      </w:r>
      <w:r>
        <w:rPr>
          <w:rFonts w:eastAsia="Times New Roman"/>
          <w:color w:val="1D2228"/>
          <w:szCs w:val="24"/>
        </w:rPr>
        <w:t>,</w:t>
      </w:r>
      <w:r w:rsidRPr="00DA77E2">
        <w:rPr>
          <w:rFonts w:eastAsia="Times New Roman"/>
          <w:color w:val="1D2228"/>
          <w:szCs w:val="24"/>
        </w:rPr>
        <w:t xml:space="preserve"> </w:t>
      </w:r>
      <w:r>
        <w:rPr>
          <w:rFonts w:eastAsia="Times New Roman"/>
          <w:color w:val="1D2228"/>
          <w:szCs w:val="24"/>
        </w:rPr>
        <w:t>θα ήθελα να αναφέρω τα εξής: Η</w:t>
      </w:r>
      <w:r w:rsidRPr="00DA77E2">
        <w:rPr>
          <w:rFonts w:eastAsia="Times New Roman"/>
          <w:color w:val="1D2228"/>
          <w:szCs w:val="24"/>
        </w:rPr>
        <w:t xml:space="preserve"> δική μας η </w:t>
      </w:r>
      <w:r>
        <w:rPr>
          <w:rFonts w:eastAsia="Times New Roman"/>
          <w:color w:val="1D2228"/>
          <w:szCs w:val="24"/>
        </w:rPr>
        <w:t>Κ</w:t>
      </w:r>
      <w:r w:rsidRPr="00DA77E2">
        <w:rPr>
          <w:rFonts w:eastAsia="Times New Roman"/>
          <w:color w:val="1D2228"/>
          <w:szCs w:val="24"/>
        </w:rPr>
        <w:t>υβέρνηση ήδη από το Μάρτιο του 2015 έθεσε στο πιο επίσημο και στο πιο υψηλό επίπεδο το θέμα των επανορθώσεων του κατοχικού δανείου</w:t>
      </w:r>
      <w:r>
        <w:rPr>
          <w:rFonts w:eastAsia="Times New Roman"/>
          <w:color w:val="1D2228"/>
          <w:szCs w:val="24"/>
        </w:rPr>
        <w:t>,</w:t>
      </w:r>
      <w:r w:rsidRPr="00DA77E2">
        <w:rPr>
          <w:rFonts w:eastAsia="Times New Roman"/>
          <w:color w:val="1D2228"/>
          <w:szCs w:val="24"/>
        </w:rPr>
        <w:t xml:space="preserve"> των οφειλών</w:t>
      </w:r>
      <w:r>
        <w:rPr>
          <w:rFonts w:eastAsia="Times New Roman"/>
          <w:color w:val="1D2228"/>
          <w:szCs w:val="24"/>
        </w:rPr>
        <w:t>,</w:t>
      </w:r>
      <w:r w:rsidRPr="00DA77E2">
        <w:rPr>
          <w:rFonts w:eastAsia="Times New Roman"/>
          <w:color w:val="1D2228"/>
          <w:szCs w:val="24"/>
        </w:rPr>
        <w:t xml:space="preserve"> γενικώς</w:t>
      </w:r>
      <w:r>
        <w:rPr>
          <w:rFonts w:eastAsia="Times New Roman"/>
          <w:color w:val="1D2228"/>
          <w:szCs w:val="24"/>
        </w:rPr>
        <w:t>,</w:t>
      </w:r>
      <w:r w:rsidRPr="00DA77E2">
        <w:rPr>
          <w:rFonts w:eastAsia="Times New Roman"/>
          <w:color w:val="1D2228"/>
          <w:szCs w:val="24"/>
        </w:rPr>
        <w:t xml:space="preserve"> της Γερμανίας προς την Ε</w:t>
      </w:r>
      <w:r w:rsidRPr="00DA77E2">
        <w:rPr>
          <w:rFonts w:eastAsia="Times New Roman"/>
          <w:color w:val="1D2228"/>
          <w:szCs w:val="24"/>
        </w:rPr>
        <w:t>λλάδα</w:t>
      </w:r>
      <w:r>
        <w:rPr>
          <w:rFonts w:eastAsia="Times New Roman"/>
          <w:color w:val="1D2228"/>
          <w:szCs w:val="24"/>
        </w:rPr>
        <w:t>. Ή</w:t>
      </w:r>
      <w:r w:rsidRPr="00DA77E2">
        <w:rPr>
          <w:rFonts w:eastAsia="Times New Roman"/>
          <w:color w:val="1D2228"/>
          <w:szCs w:val="24"/>
        </w:rPr>
        <w:t>ταν το</w:t>
      </w:r>
      <w:r>
        <w:rPr>
          <w:rFonts w:eastAsia="Times New Roman"/>
          <w:color w:val="1D2228"/>
          <w:szCs w:val="24"/>
        </w:rPr>
        <w:t>ν</w:t>
      </w:r>
      <w:r w:rsidRPr="00DA77E2">
        <w:rPr>
          <w:rFonts w:eastAsia="Times New Roman"/>
          <w:color w:val="1D2228"/>
          <w:szCs w:val="24"/>
        </w:rPr>
        <w:t xml:space="preserve"> Μάρτιο του </w:t>
      </w:r>
      <w:r>
        <w:rPr>
          <w:rFonts w:eastAsia="Times New Roman"/>
          <w:color w:val="1D2228"/>
          <w:szCs w:val="24"/>
        </w:rPr>
        <w:t>2015 όταν ο Π</w:t>
      </w:r>
      <w:r w:rsidRPr="00DA77E2">
        <w:rPr>
          <w:rFonts w:eastAsia="Times New Roman"/>
          <w:color w:val="1D2228"/>
          <w:szCs w:val="24"/>
        </w:rPr>
        <w:t>ρωθυπουργό</w:t>
      </w:r>
      <w:r>
        <w:rPr>
          <w:rFonts w:eastAsia="Times New Roman"/>
          <w:color w:val="1D2228"/>
          <w:szCs w:val="24"/>
        </w:rPr>
        <w:t>ς επισκέφθηκε στο Βερολίνο την Κ</w:t>
      </w:r>
      <w:r w:rsidRPr="00DA77E2">
        <w:rPr>
          <w:rFonts w:eastAsia="Times New Roman"/>
          <w:color w:val="1D2228"/>
          <w:szCs w:val="24"/>
        </w:rPr>
        <w:t>αγκελάριο Μέρκελ</w:t>
      </w:r>
      <w:r>
        <w:rPr>
          <w:rFonts w:eastAsia="Times New Roman"/>
          <w:color w:val="1D2228"/>
          <w:szCs w:val="24"/>
        </w:rPr>
        <w:t>. Π</w:t>
      </w:r>
      <w:r w:rsidRPr="00DA77E2">
        <w:rPr>
          <w:rFonts w:eastAsia="Times New Roman"/>
          <w:color w:val="1D2228"/>
          <w:szCs w:val="24"/>
        </w:rPr>
        <w:t>αραπέμπω στη</w:t>
      </w:r>
      <w:r>
        <w:rPr>
          <w:rFonts w:eastAsia="Times New Roman"/>
          <w:color w:val="1D2228"/>
          <w:szCs w:val="24"/>
        </w:rPr>
        <w:t>ν κοινή συνέντευξη Τ</w:t>
      </w:r>
      <w:r w:rsidRPr="00DA77E2">
        <w:rPr>
          <w:rFonts w:eastAsia="Times New Roman"/>
          <w:color w:val="1D2228"/>
          <w:szCs w:val="24"/>
        </w:rPr>
        <w:t xml:space="preserve">ύπου τότε του </w:t>
      </w:r>
      <w:r>
        <w:rPr>
          <w:rFonts w:eastAsia="Times New Roman"/>
          <w:color w:val="1D2228"/>
          <w:szCs w:val="24"/>
        </w:rPr>
        <w:t>Πρωθυπουργού με την Κ</w:t>
      </w:r>
      <w:r w:rsidRPr="00DA77E2">
        <w:rPr>
          <w:rFonts w:eastAsia="Times New Roman"/>
          <w:color w:val="1D2228"/>
          <w:szCs w:val="24"/>
        </w:rPr>
        <w:t>αγκελάριο</w:t>
      </w:r>
      <w:r>
        <w:rPr>
          <w:rFonts w:eastAsia="Times New Roman"/>
          <w:color w:val="1D2228"/>
          <w:szCs w:val="24"/>
        </w:rPr>
        <w:t>.</w:t>
      </w:r>
      <w:r w:rsidRPr="00DA77E2">
        <w:rPr>
          <w:rFonts w:eastAsia="Times New Roman"/>
          <w:color w:val="1D2228"/>
          <w:szCs w:val="24"/>
        </w:rPr>
        <w:t xml:space="preserve"> </w:t>
      </w:r>
    </w:p>
    <w:p w14:paraId="619F9465" w14:textId="77777777" w:rsidR="00F246CC" w:rsidRDefault="005B5D49">
      <w:pPr>
        <w:spacing w:line="600" w:lineRule="auto"/>
        <w:ind w:firstLine="720"/>
        <w:contextualSpacing/>
        <w:jc w:val="both"/>
        <w:rPr>
          <w:rFonts w:eastAsia="Times New Roman"/>
          <w:color w:val="1D2228"/>
          <w:szCs w:val="24"/>
        </w:rPr>
      </w:pPr>
      <w:r w:rsidRPr="00DA77E2">
        <w:rPr>
          <w:rFonts w:eastAsia="Times New Roman"/>
          <w:color w:val="1D2228"/>
          <w:szCs w:val="24"/>
        </w:rPr>
        <w:t>Θα ήθελα</w:t>
      </w:r>
      <w:r>
        <w:rPr>
          <w:rFonts w:eastAsia="Times New Roman"/>
          <w:color w:val="1D2228"/>
          <w:szCs w:val="24"/>
        </w:rPr>
        <w:t>,</w:t>
      </w:r>
      <w:r w:rsidRPr="00DA77E2">
        <w:rPr>
          <w:rFonts w:eastAsia="Times New Roman"/>
          <w:color w:val="1D2228"/>
          <w:szCs w:val="24"/>
        </w:rPr>
        <w:t xml:space="preserve"> </w:t>
      </w:r>
      <w:r>
        <w:rPr>
          <w:rFonts w:eastAsia="Times New Roman"/>
          <w:color w:val="1D2228"/>
          <w:szCs w:val="24"/>
        </w:rPr>
        <w:t>επίσης,</w:t>
      </w:r>
      <w:r w:rsidRPr="00DA77E2">
        <w:rPr>
          <w:rFonts w:eastAsia="Times New Roman"/>
          <w:color w:val="1D2228"/>
          <w:szCs w:val="24"/>
        </w:rPr>
        <w:t xml:space="preserve"> να υπενθυμίσω ότι από το 2016 </w:t>
      </w:r>
      <w:r>
        <w:rPr>
          <w:rFonts w:eastAsia="Times New Roman"/>
          <w:color w:val="1D2228"/>
          <w:szCs w:val="24"/>
        </w:rPr>
        <w:t>-</w:t>
      </w:r>
      <w:r w:rsidRPr="00DA77E2">
        <w:rPr>
          <w:rFonts w:eastAsia="Times New Roman"/>
          <w:color w:val="1D2228"/>
          <w:szCs w:val="24"/>
        </w:rPr>
        <w:t>αν δεν απατώμαι</w:t>
      </w:r>
      <w:r>
        <w:rPr>
          <w:rFonts w:eastAsia="Times New Roman"/>
          <w:color w:val="1D2228"/>
          <w:szCs w:val="24"/>
        </w:rPr>
        <w:t>-</w:t>
      </w:r>
      <w:r w:rsidRPr="00DA77E2">
        <w:rPr>
          <w:rFonts w:eastAsia="Times New Roman"/>
          <w:color w:val="1D2228"/>
          <w:szCs w:val="24"/>
        </w:rPr>
        <w:t xml:space="preserve"> το Υπουργε</w:t>
      </w:r>
      <w:r w:rsidRPr="00DA77E2">
        <w:rPr>
          <w:rFonts w:eastAsia="Times New Roman"/>
          <w:color w:val="1D2228"/>
          <w:szCs w:val="24"/>
        </w:rPr>
        <w:t>ίο Εξωτερικών</w:t>
      </w:r>
      <w:r>
        <w:rPr>
          <w:rFonts w:eastAsia="Times New Roman"/>
          <w:color w:val="1D2228"/>
          <w:szCs w:val="24"/>
        </w:rPr>
        <w:t>,</w:t>
      </w:r>
      <w:r w:rsidRPr="00DA77E2">
        <w:rPr>
          <w:rFonts w:eastAsia="Times New Roman"/>
          <w:color w:val="1D2228"/>
          <w:szCs w:val="24"/>
        </w:rPr>
        <w:t xml:space="preserve"> με εντολή </w:t>
      </w:r>
      <w:r>
        <w:rPr>
          <w:rFonts w:eastAsia="Times New Roman"/>
          <w:color w:val="1D2228"/>
          <w:szCs w:val="24"/>
        </w:rPr>
        <w:t>του τότε Υπουργού Νίκου Κοτζιά, ό</w:t>
      </w:r>
      <w:r w:rsidRPr="00DA77E2">
        <w:rPr>
          <w:rFonts w:eastAsia="Times New Roman"/>
          <w:color w:val="1D2228"/>
          <w:szCs w:val="24"/>
        </w:rPr>
        <w:t>ρισε τη συλλογή όλου του αρχειακού υλικού που υπάρχ</w:t>
      </w:r>
      <w:r>
        <w:rPr>
          <w:rFonts w:eastAsia="Times New Roman"/>
          <w:color w:val="1D2228"/>
          <w:szCs w:val="24"/>
        </w:rPr>
        <w:t>ει</w:t>
      </w:r>
      <w:r w:rsidRPr="00DA77E2">
        <w:rPr>
          <w:rFonts w:eastAsia="Times New Roman"/>
          <w:color w:val="1D2228"/>
          <w:szCs w:val="24"/>
        </w:rPr>
        <w:t xml:space="preserve"> στο ιστορικό αρχείο του Υπουργείου Εξωτερικών</w:t>
      </w:r>
      <w:r>
        <w:rPr>
          <w:rFonts w:eastAsia="Times New Roman"/>
          <w:color w:val="1D2228"/>
          <w:szCs w:val="24"/>
        </w:rPr>
        <w:t>,</w:t>
      </w:r>
      <w:r w:rsidRPr="00DA77E2">
        <w:rPr>
          <w:rFonts w:eastAsia="Times New Roman"/>
          <w:color w:val="1D2228"/>
          <w:szCs w:val="24"/>
        </w:rPr>
        <w:t xml:space="preserve"> που αριθμείται σε αρκετές </w:t>
      </w:r>
      <w:r>
        <w:rPr>
          <w:rFonts w:eastAsia="Times New Roman"/>
          <w:color w:val="1D2228"/>
          <w:szCs w:val="24"/>
        </w:rPr>
        <w:t>σελίδες -σε εκατοντάδες σελίδες</w:t>
      </w:r>
      <w:r>
        <w:rPr>
          <w:rFonts w:eastAsia="Times New Roman"/>
          <w:color w:val="1D2228"/>
          <w:szCs w:val="24"/>
        </w:rPr>
        <w:t>,</w:t>
      </w:r>
      <w:r>
        <w:rPr>
          <w:rFonts w:eastAsia="Times New Roman"/>
          <w:color w:val="1D2228"/>
          <w:szCs w:val="24"/>
        </w:rPr>
        <w:t xml:space="preserve"> </w:t>
      </w:r>
      <w:r w:rsidRPr="00DA77E2">
        <w:rPr>
          <w:rFonts w:eastAsia="Times New Roman"/>
          <w:color w:val="1D2228"/>
          <w:szCs w:val="24"/>
        </w:rPr>
        <w:t>θα έλεγα</w:t>
      </w:r>
      <w:r>
        <w:rPr>
          <w:rFonts w:eastAsia="Times New Roman"/>
          <w:color w:val="1D2228"/>
          <w:szCs w:val="24"/>
        </w:rPr>
        <w:t>-</w:t>
      </w:r>
      <w:r w:rsidRPr="00DA77E2">
        <w:rPr>
          <w:rFonts w:eastAsia="Times New Roman"/>
          <w:color w:val="1D2228"/>
          <w:szCs w:val="24"/>
        </w:rPr>
        <w:t xml:space="preserve"> και το οποίο θα δημοσιευθεί </w:t>
      </w:r>
      <w:r w:rsidRPr="00DA77E2">
        <w:rPr>
          <w:rFonts w:eastAsia="Times New Roman"/>
          <w:color w:val="1D2228"/>
          <w:szCs w:val="24"/>
        </w:rPr>
        <w:t>άμεσα</w:t>
      </w:r>
      <w:r>
        <w:rPr>
          <w:rFonts w:eastAsia="Times New Roman"/>
          <w:color w:val="1D2228"/>
          <w:szCs w:val="24"/>
        </w:rPr>
        <w:t>.</w:t>
      </w:r>
    </w:p>
    <w:p w14:paraId="619F9466" w14:textId="77777777" w:rsidR="00F246CC" w:rsidRDefault="005B5D49">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όμως, να υπενθυμίσω για την ανακίνηση του θέματος σε υψηλό επίπεδο ότι σε επίσκεψη του τότε Υπουργού Εξωτερικών, του κ. Κοτζιά, στον ομόλογό του, τότε Υπουργό Εξωτερικών και σήμερα Πρόεδρο της Γερμανίας, τον Σταϊνμάγερ, επίσης, τέθηκε το θέμα.</w:t>
      </w:r>
      <w:r>
        <w:rPr>
          <w:rFonts w:eastAsia="Times New Roman" w:cs="Times New Roman"/>
          <w:szCs w:val="24"/>
        </w:rPr>
        <w:t xml:space="preserve"> Δεν θα αναφερθώ στις τόσες δηλώσεις του Προέδρου της Δημοκρατίας, στις δηλώσεις και στις παρεμβάσεις του Προέδρου της </w:t>
      </w:r>
      <w:r>
        <w:rPr>
          <w:rFonts w:eastAsia="Times New Roman" w:cs="Times New Roman"/>
          <w:szCs w:val="24"/>
        </w:rPr>
        <w:t>ε</w:t>
      </w:r>
      <w:r>
        <w:rPr>
          <w:rFonts w:eastAsia="Times New Roman" w:cs="Times New Roman"/>
          <w:szCs w:val="24"/>
        </w:rPr>
        <w:t>λληνικής Βουλής, αλλά θα υπενθυμίσω πάλι ότι τον Γενάρη του 2019 ο Πρωθυπουργός, στην επίσημη επίσκεψη της Καγκελαρίου εδώ, ξαναέθεσε το</w:t>
      </w:r>
      <w:r>
        <w:rPr>
          <w:rFonts w:eastAsia="Times New Roman" w:cs="Times New Roman"/>
          <w:szCs w:val="24"/>
        </w:rPr>
        <w:t xml:space="preserve"> θέμα, λέγοντας μάλιστα για «τις απαράγραπτες διεκδικήσεις του ελληνικού κράτους» στην κοινή συνέντευξη </w:t>
      </w:r>
      <w:r>
        <w:rPr>
          <w:rFonts w:eastAsia="Times New Roman" w:cs="Times New Roman"/>
          <w:szCs w:val="24"/>
        </w:rPr>
        <w:t>Τ</w:t>
      </w:r>
      <w:r>
        <w:rPr>
          <w:rFonts w:eastAsia="Times New Roman" w:cs="Times New Roman"/>
          <w:szCs w:val="24"/>
        </w:rPr>
        <w:t>ύπου. Μπορώ να τα καταθέσω και εδώ</w:t>
      </w:r>
      <w:r>
        <w:rPr>
          <w:rFonts w:eastAsia="Times New Roman" w:cs="Times New Roman"/>
          <w:szCs w:val="24"/>
        </w:rPr>
        <w:t>,</w:t>
      </w:r>
      <w:r>
        <w:rPr>
          <w:rFonts w:eastAsia="Times New Roman" w:cs="Times New Roman"/>
          <w:szCs w:val="24"/>
        </w:rPr>
        <w:t xml:space="preserve"> στη Βουλή. </w:t>
      </w:r>
    </w:p>
    <w:p w14:paraId="619F946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Δεν θέλω να ρωτήσω τον κ. Βενιζέλο, αλλά</w:t>
      </w:r>
      <w:r>
        <w:rPr>
          <w:rFonts w:eastAsia="Times New Roman" w:cs="Times New Roman"/>
          <w:szCs w:val="24"/>
        </w:rPr>
        <w:t>,</w:t>
      </w:r>
      <w:r>
        <w:rPr>
          <w:rFonts w:eastAsia="Times New Roman" w:cs="Times New Roman"/>
          <w:szCs w:val="24"/>
        </w:rPr>
        <w:t xml:space="preserve"> εάν ισχύει, καλό είναι να το ξέρουμε, καλό είναι να κατατεθεί</w:t>
      </w:r>
      <w:r>
        <w:rPr>
          <w:rFonts w:eastAsia="Times New Roman" w:cs="Times New Roman"/>
          <w:szCs w:val="24"/>
        </w:rPr>
        <w:t xml:space="preserve"> πότε έγινε από τον ίδιο ρηματική διακοίνωση τον Γενάρη του 2015 στη Γερμανία. Επειδή έχουμε όλο το υλικό στα αρχεία του Υπουργείου Εξωτερικών…</w:t>
      </w:r>
    </w:p>
    <w:p w14:paraId="619F9468"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Δεν είπε το 2015. </w:t>
      </w:r>
    </w:p>
    <w:p w14:paraId="619F9469"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ΑΘΑΝΑΣΙΑ (ΣΙΑ) ΑΝΑΓΝΩΣΤΟΠΟΥΛΟΥ (Αναπληρώτρια Υπουργός Εξωτερικών): </w:t>
      </w:r>
      <w:r>
        <w:rPr>
          <w:rFonts w:eastAsia="Times New Roman" w:cs="Times New Roman"/>
          <w:szCs w:val="24"/>
        </w:rPr>
        <w:t xml:space="preserve">Ρηματική διακοίνωση είπε, το θυμάμαι πολύ καλά. </w:t>
      </w:r>
    </w:p>
    <w:p w14:paraId="619F946A"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Το 1995. Μην μπερδεύεστε. </w:t>
      </w:r>
    </w:p>
    <w:p w14:paraId="619F946B"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(Αναπληρώτρια Υπουργός Εξωτερικών): </w:t>
      </w:r>
      <w:r>
        <w:rPr>
          <w:rFonts w:eastAsia="Times New Roman" w:cs="Times New Roman"/>
          <w:szCs w:val="24"/>
        </w:rPr>
        <w:t>Όχι, κυρία Βούλτεψη</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ίπε τον Γενάρη του 2015. Του 1995 υπάρχει.</w:t>
      </w:r>
    </w:p>
    <w:p w14:paraId="619F946C"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Τα μπερδεύετε. </w:t>
      </w:r>
    </w:p>
    <w:p w14:paraId="619F946D"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(Αναπληρώτρια Υπουργός Εξωτερικών): </w:t>
      </w:r>
      <w:r>
        <w:rPr>
          <w:rFonts w:eastAsia="Times New Roman" w:cs="Times New Roman"/>
          <w:szCs w:val="24"/>
        </w:rPr>
        <w:t xml:space="preserve">Ορίστε; </w:t>
      </w:r>
    </w:p>
    <w:p w14:paraId="619F946E"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Ο κ. Βενιζέλος είπε για το 2015.</w:t>
      </w:r>
    </w:p>
    <w:p w14:paraId="619F946F"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(Αναπληρώτρια Υπουργός Εξωτερικών): </w:t>
      </w:r>
      <w:r>
        <w:rPr>
          <w:rFonts w:eastAsia="Times New Roman" w:cs="Times New Roman"/>
          <w:szCs w:val="24"/>
        </w:rPr>
        <w:t xml:space="preserve">Είπε 2015, λίγο πριν πέσει… </w:t>
      </w:r>
    </w:p>
    <w:p w14:paraId="619F9470"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ΣΟΦΙΑ ΒΟΥΛΤ</w:t>
      </w:r>
      <w:r>
        <w:rPr>
          <w:rFonts w:eastAsia="Times New Roman" w:cs="Times New Roman"/>
          <w:b/>
          <w:szCs w:val="24"/>
        </w:rPr>
        <w:t xml:space="preserve">ΕΨΗ: </w:t>
      </w:r>
      <w:r>
        <w:rPr>
          <w:rFonts w:eastAsia="Times New Roman" w:cs="Times New Roman"/>
          <w:szCs w:val="24"/>
        </w:rPr>
        <w:t xml:space="preserve">Ποιο 2015; Αφού ήσασταν εσείς Κυβέρνηση! </w:t>
      </w:r>
    </w:p>
    <w:p w14:paraId="619F9471"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ΑΘΑΝΑΣΙΑ (ΣΙΑ) ΑΝΑΓΝΩΣΤΟΠΟΥΛΟΥ (Αναπληρώτρια Υπουργός Εξωτερικών): </w:t>
      </w:r>
      <w:r>
        <w:rPr>
          <w:rFonts w:eastAsia="Times New Roman" w:cs="Times New Roman"/>
          <w:szCs w:val="24"/>
        </w:rPr>
        <w:t>Μα, αυτό αναρωτηθήκαμε και εμείς, κυρία Βούλτεψη!</w:t>
      </w:r>
    </w:p>
    <w:p w14:paraId="619F947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Εάν υπάρχει, είναι ισχυρό χαρτί για τη χώρα μας. Εμείς ξέρουμε τη μ</w:t>
      </w:r>
      <w:r>
        <w:rPr>
          <w:rFonts w:eastAsia="Times New Roman" w:cs="Times New Roman"/>
          <w:szCs w:val="24"/>
        </w:rPr>
        <w:t>ί</w:t>
      </w:r>
      <w:r>
        <w:rPr>
          <w:rFonts w:eastAsia="Times New Roman" w:cs="Times New Roman"/>
          <w:szCs w:val="24"/>
        </w:rPr>
        <w:t xml:space="preserve">α και μοναδική ρηματική </w:t>
      </w:r>
      <w:r>
        <w:rPr>
          <w:rFonts w:eastAsia="Times New Roman" w:cs="Times New Roman"/>
          <w:szCs w:val="24"/>
        </w:rPr>
        <w:t xml:space="preserve">διακοίνωση που έγινε το 1995. </w:t>
      </w:r>
    </w:p>
    <w:p w14:paraId="619F947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Δεν θέλουμε, λοιπόν, να μπούμε σε μια τέτοια αντιπαράθεση, ποιος έκανε τι, γιατί θα μπορούσαμε να πούμε ότι για κάποια χρόνια δεν έγινε τίποτα ή ότι ήταν υποτονικές οι ενέργειες. Θέλουμε απ’ αυτό το Βήμα της Βουλής να διακηρύ</w:t>
      </w:r>
      <w:r>
        <w:rPr>
          <w:rFonts w:eastAsia="Times New Roman" w:cs="Times New Roman"/>
          <w:szCs w:val="24"/>
        </w:rPr>
        <w:t>ξουμε με τον πιο κατηγορηματικό τρόπο ότι δεν έχει υπάρξει ελληνική κυβέρνηση μέχρι σήμερα -εάν εξαιρέσει κανείς τη θλιβερή παρένθεση της χούντας- η οποία να έχει αποποιηθεί των αξιώσεων του ελληνικού κράτους. Αυτό πρέπει να ακουστεί προς όλες τις κατευθύν</w:t>
      </w:r>
      <w:r>
        <w:rPr>
          <w:rFonts w:eastAsia="Times New Roman" w:cs="Times New Roman"/>
          <w:szCs w:val="24"/>
        </w:rPr>
        <w:t xml:space="preserve">σεις. </w:t>
      </w:r>
    </w:p>
    <w:p w14:paraId="619F947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είτε σε χαμηλό είτε σε μεσαίο είτε σε υψηλό επίπεδο, άλλοτε πιο πυκνά και άλλοτε </w:t>
      </w:r>
      <w:r>
        <w:rPr>
          <w:rFonts w:eastAsia="Times New Roman" w:cs="Times New Roman"/>
          <w:szCs w:val="24"/>
        </w:rPr>
        <w:t>πιο</w:t>
      </w:r>
      <w:r>
        <w:rPr>
          <w:rFonts w:eastAsia="Times New Roman" w:cs="Times New Roman"/>
          <w:szCs w:val="24"/>
        </w:rPr>
        <w:t xml:space="preserve"> αραιά, οι ελληνικές κυβερνήσεις διεκδικούσαν αυτές τις οφειλές που έχει το γερμανικό κράτος. </w:t>
      </w:r>
    </w:p>
    <w:p w14:paraId="619F947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Αυτό που, επίσης, οφείλουμε να πούμε είναι ότι τα τελευταία χρόνια έχει γίνει δουλειά. Και εγώ θα αναφέρω και θα αναδείξω και τη δουλειά που έκανε ο κ. Σταϊκούρας, η οποία αναδεικνύεται, νομίζω, και στο πόρισμα της </w:t>
      </w:r>
      <w:r>
        <w:rPr>
          <w:rFonts w:eastAsia="Times New Roman" w:cs="Times New Roman"/>
          <w:szCs w:val="24"/>
        </w:rPr>
        <w:t>δ</w:t>
      </w:r>
      <w:r>
        <w:rPr>
          <w:rFonts w:eastAsia="Times New Roman" w:cs="Times New Roman"/>
          <w:szCs w:val="24"/>
        </w:rPr>
        <w:t xml:space="preserve">ιακομματικής </w:t>
      </w:r>
      <w:r>
        <w:rPr>
          <w:rFonts w:eastAsia="Times New Roman" w:cs="Times New Roman"/>
          <w:szCs w:val="24"/>
        </w:rPr>
        <w:t>ε</w:t>
      </w:r>
      <w:r>
        <w:rPr>
          <w:rFonts w:eastAsia="Times New Roman" w:cs="Times New Roman"/>
          <w:szCs w:val="24"/>
        </w:rPr>
        <w:t>πιτροπής, αλλά και τη δουλ</w:t>
      </w:r>
      <w:r>
        <w:rPr>
          <w:rFonts w:eastAsia="Times New Roman" w:cs="Times New Roman"/>
          <w:szCs w:val="24"/>
        </w:rPr>
        <w:t xml:space="preserve">ειά που έχει γίνει στο ΥΠΕΞ και την τεράστια δουλειά που τελικά έκανε η Βουλή και μας καταθέτει αυτό το πόρισμα. Αυτά είναι τα ισχυρά μας όπλα, τα οποία πρέπει να χρησιμοποιήσουμε και όχι στείρες αντιπαραθέσεις. </w:t>
      </w:r>
    </w:p>
    <w:p w14:paraId="619F947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Υπάρχει, όμως, και ένα άλλο σημείο, στο οπο</w:t>
      </w:r>
      <w:r>
        <w:rPr>
          <w:rFonts w:eastAsia="Times New Roman" w:cs="Times New Roman"/>
          <w:szCs w:val="24"/>
        </w:rPr>
        <w:t>ίο θέλω να απαντήσω και αφορά το Κομμουνιστικό Κόμμα Ελλάδας. Δεν θα μπω τώρα στην αντιπαράθεση για χίλια δυο άλλα επιμέρους ζητήματα. Είναι η πρώτη φορά, όμως, που έχουμε και ένα άλλο όπλο στα χέρια μας ως Ελλάδα και το οποίο πρέπει να χρησιμοποιήσουμε. Γ</w:t>
      </w:r>
      <w:r>
        <w:rPr>
          <w:rFonts w:eastAsia="Times New Roman" w:cs="Times New Roman"/>
          <w:szCs w:val="24"/>
        </w:rPr>
        <w:t xml:space="preserve">ια πρώτη φορά από τη γερμανική πλευρά υπάρχει </w:t>
      </w:r>
      <w:r>
        <w:rPr>
          <w:rFonts w:eastAsia="Times New Roman" w:cs="Times New Roman"/>
          <w:szCs w:val="24"/>
        </w:rPr>
        <w:lastRenderedPageBreak/>
        <w:t>μια αυτόνομη κίνηση Γερμανών πολιτών, οι οποίοι είναι σημαντικές προσωπικότητες της γερμανικής πολιτικής, πνευματικής, καλλιτεχνικής ζωής και οι οποίοι μπαίνουν στο πλευρό της Ελλάδας. Έχει αξία αυτό; Έχει τερά</w:t>
      </w:r>
      <w:r>
        <w:rPr>
          <w:rFonts w:eastAsia="Times New Roman" w:cs="Times New Roman"/>
          <w:szCs w:val="24"/>
        </w:rPr>
        <w:t>στια αξία και</w:t>
      </w:r>
      <w:r>
        <w:rPr>
          <w:rFonts w:eastAsia="Times New Roman" w:cs="Times New Roman"/>
          <w:szCs w:val="24"/>
        </w:rPr>
        <w:t>,</w:t>
      </w:r>
      <w:r>
        <w:rPr>
          <w:rFonts w:eastAsia="Times New Roman" w:cs="Times New Roman"/>
          <w:szCs w:val="24"/>
        </w:rPr>
        <w:t xml:space="preserve"> εάν έχω χρόνο παρακάτω, θα πω δύο πράγματα παραπάνω. </w:t>
      </w:r>
    </w:p>
    <w:p w14:paraId="619F947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Έχει σημασία που ένα κόμμα, όπως το </w:t>
      </w:r>
      <w:r>
        <w:rPr>
          <w:rFonts w:eastAsia="Times New Roman" w:cs="Times New Roman"/>
          <w:szCs w:val="24"/>
          <w:lang w:val="en-US"/>
        </w:rPr>
        <w:t>Die</w:t>
      </w:r>
      <w:r w:rsidRPr="006C01D6">
        <w:rPr>
          <w:rFonts w:eastAsia="Times New Roman" w:cs="Times New Roman"/>
          <w:szCs w:val="24"/>
        </w:rPr>
        <w:t xml:space="preserve"> </w:t>
      </w:r>
      <w:r>
        <w:rPr>
          <w:rFonts w:eastAsia="Times New Roman" w:cs="Times New Roman"/>
          <w:szCs w:val="24"/>
          <w:lang w:val="en-US"/>
        </w:rPr>
        <w:t>Linke</w:t>
      </w:r>
      <w:r>
        <w:rPr>
          <w:rFonts w:eastAsia="Times New Roman" w:cs="Times New Roman"/>
          <w:szCs w:val="24"/>
        </w:rPr>
        <w:t>,</w:t>
      </w:r>
      <w:r w:rsidRPr="006C01D6">
        <w:rPr>
          <w:rFonts w:eastAsia="Times New Roman" w:cs="Times New Roman"/>
          <w:szCs w:val="24"/>
        </w:rPr>
        <w:t xml:space="preserve"> </w:t>
      </w:r>
      <w:r>
        <w:rPr>
          <w:rFonts w:eastAsia="Times New Roman" w:cs="Times New Roman"/>
          <w:szCs w:val="24"/>
        </w:rPr>
        <w:t>είναι σταθερά υπέρ των αξιώσεων της Ελλάδας; Είναι πολύ σημαντικό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Υ</w:t>
      </w:r>
      <w:r>
        <w:rPr>
          <w:rFonts w:eastAsia="Times New Roman" w:cs="Times New Roman"/>
          <w:szCs w:val="24"/>
        </w:rPr>
        <w:t>πάρχουν κάποιοι από άλλα κόμματα. Όχι συστηματικά, αλλά υπάρχουν. Και εί</w:t>
      </w:r>
      <w:r>
        <w:rPr>
          <w:rFonts w:eastAsia="Times New Roman" w:cs="Times New Roman"/>
          <w:szCs w:val="24"/>
        </w:rPr>
        <w:t>ναι σημαντικό για έναν λόγο. Η Γερμανία μέχρι σήμερα με επίσημο τρόπο επιμένει ότι δεν υπάρχει ζήτημα. Άρα εμείς με αυτή τη</w:t>
      </w:r>
      <w:r>
        <w:rPr>
          <w:rFonts w:eastAsia="Times New Roman" w:cs="Times New Roman"/>
          <w:szCs w:val="24"/>
        </w:rPr>
        <w:t xml:space="preserve"> </w:t>
      </w:r>
      <w:r>
        <w:rPr>
          <w:rFonts w:eastAsia="Times New Roman" w:cs="Times New Roman"/>
          <w:szCs w:val="24"/>
        </w:rPr>
        <w:t>δουλειά που κάνουμε σήμερα –και εκεί πρέπει να επικεντρωθούμε- θέλουμε κατ</w:t>
      </w:r>
      <w:r>
        <w:rPr>
          <w:rFonts w:eastAsia="Times New Roman" w:cs="Times New Roman"/>
          <w:szCs w:val="24"/>
        </w:rPr>
        <w:t xml:space="preserve">’ </w:t>
      </w:r>
      <w:r>
        <w:rPr>
          <w:rFonts w:eastAsia="Times New Roman" w:cs="Times New Roman"/>
          <w:szCs w:val="24"/>
        </w:rPr>
        <w:t>αρχάς να πείσουμε και τη Γερμανία –και θα πω παρακάτω πώ</w:t>
      </w:r>
      <w:r>
        <w:rPr>
          <w:rFonts w:eastAsia="Times New Roman" w:cs="Times New Roman"/>
          <w:szCs w:val="24"/>
        </w:rPr>
        <w:t>ς- αλλά και την ευρωπαϊκή και διεθνή κοινότητα ότι ζήτημα υπάρχει και ότι το ζήτημα είναι ανοικτό απ’ όλες τις απόψεις, ηθικό, πολιτικό, νομικό κ</w:t>
      </w:r>
      <w:r>
        <w:rPr>
          <w:rFonts w:eastAsia="Times New Roman" w:cs="Times New Roman"/>
          <w:szCs w:val="24"/>
        </w:rPr>
        <w:t>.</w:t>
      </w:r>
      <w:r>
        <w:rPr>
          <w:rFonts w:eastAsia="Times New Roman" w:cs="Times New Roman"/>
          <w:szCs w:val="24"/>
        </w:rPr>
        <w:t>λπ.. Άρα αυτά είναι κρίσιμα θέματα, τα οποία πρέπει να έχουμε στο μυαλό μας, για να μη χανόμαστε σε πράγματα τ</w:t>
      </w:r>
      <w:r>
        <w:rPr>
          <w:rFonts w:eastAsia="Times New Roman" w:cs="Times New Roman"/>
          <w:szCs w:val="24"/>
        </w:rPr>
        <w:t xml:space="preserve">α οποία δεν έχουν σημασία. </w:t>
      </w:r>
    </w:p>
    <w:p w14:paraId="619F947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 xml:space="preserve">Τι είναι οι γερμανικές οφειλές; Θα μου επιτρέψετε πολύ συνοπτικά να αναφερθώ, για να έχουμε ξεκάθαρο το θέμα. Είναι ένα από τα μεγάλα μας επιχειρήματα τώρα που έχουμε και όλα τα ποσά χάρις στο πόρισμα της </w:t>
      </w:r>
      <w:r>
        <w:rPr>
          <w:rFonts w:eastAsia="Times New Roman" w:cs="Times New Roman"/>
          <w:szCs w:val="24"/>
        </w:rPr>
        <w:t>δ</w:t>
      </w:r>
      <w:r>
        <w:rPr>
          <w:rFonts w:eastAsia="Times New Roman" w:cs="Times New Roman"/>
          <w:szCs w:val="24"/>
        </w:rPr>
        <w:t xml:space="preserve">ιακομματικής </w:t>
      </w:r>
      <w:r>
        <w:rPr>
          <w:rFonts w:eastAsia="Times New Roman" w:cs="Times New Roman"/>
          <w:szCs w:val="24"/>
        </w:rPr>
        <w:t>ε</w:t>
      </w:r>
      <w:r>
        <w:rPr>
          <w:rFonts w:eastAsia="Times New Roman" w:cs="Times New Roman"/>
          <w:szCs w:val="24"/>
        </w:rPr>
        <w:t xml:space="preserve">πιτροπής. </w:t>
      </w:r>
    </w:p>
    <w:p w14:paraId="619F947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Πρώτον, το κατοχικό δάνειο. Καταναγκαστικό δάνειο, αναγκαστικό δάνειο, που δεν προβλέπεται από καμ</w:t>
      </w:r>
      <w:r>
        <w:rPr>
          <w:rFonts w:eastAsia="Times New Roman" w:cs="Times New Roman"/>
          <w:szCs w:val="24"/>
        </w:rPr>
        <w:t>μ</w:t>
      </w:r>
      <w:r>
        <w:rPr>
          <w:rFonts w:eastAsia="Times New Roman" w:cs="Times New Roman"/>
          <w:szCs w:val="24"/>
        </w:rPr>
        <w:t>ία διεθνή συμφωνία, ούτε τη Συνθήκη της Χάγης, με οποιαδήποτε ερμηνεία. Και η ερμηνεία της Νυρεμβέργης αργότερα έρχεται να πει ότι κατοχικό δάνειο</w:t>
      </w:r>
      <w:r>
        <w:rPr>
          <w:rFonts w:eastAsia="Times New Roman" w:cs="Times New Roman"/>
          <w:szCs w:val="24"/>
        </w:rPr>
        <w:t xml:space="preserve">, το οποίο να είναι σε κάποια όρια που επιτρέπονται από το Διεθνές Δίκαιο, είναι μόνο ό,τι είναι για τις κατοχικές δυνάμεις και για την περίοδο της Κατοχής. </w:t>
      </w:r>
    </w:p>
    <w:p w14:paraId="619F947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Το κατοχικό δάνειο που επιβλήθηκε στην Ελλάδα ήταν καταναγκαστικό και ήταν ένας ναζιστικός μηχανισ</w:t>
      </w:r>
      <w:r>
        <w:rPr>
          <w:rFonts w:eastAsia="Times New Roman" w:cs="Times New Roman"/>
          <w:szCs w:val="24"/>
        </w:rPr>
        <w:t xml:space="preserve">μός για εξουδετέρωση της χώρας. Ξέρουμε ότι δεν χρησιμοποιήθηκε μόνο για τις κατοχικές δυνάμεις εδώ, αλλά χρησιμοποιήθηκε και για τον γερμανικό στρατό, τον ναζιστικό στρατό εν γένει, άρα είναι ένα δάνειο το οποίο δεν παραγράφεται, άρα είναι διεκδικήσιμο. </w:t>
      </w:r>
    </w:p>
    <w:p w14:paraId="619F947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γερμανικές επανορθώσεις. Οι επανορθώσεις για όλα όσα διέπραξε η ναζιστική εξουσία εδώ στην Ελλάδα κατά υποδομών, κατά δομών, για οτιδήποτε εξαθλίωσε το ίδιο το κράτος και την κοινωνία. </w:t>
      </w:r>
    </w:p>
    <w:p w14:paraId="619F947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Να σημειώσω, επίσης, ότι συνέπειες του κατοχικού δανείου ήτα</w:t>
      </w:r>
      <w:r>
        <w:rPr>
          <w:rFonts w:eastAsia="Times New Roman" w:cs="Times New Roman"/>
          <w:szCs w:val="24"/>
        </w:rPr>
        <w:t xml:space="preserve">ν η πείνα και ο θάνατος τόσων ανθρώπων, ότι η χώρα στερήθηκε των στοιχειωδών πόρων για να μπορέσει να επιβιώσει η κοινωνία όλη αυτή την περίοδο. </w:t>
      </w:r>
    </w:p>
    <w:p w14:paraId="619F947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Τέλος, οι αποζημιώσεις για τα θύματα, για όλ</w:t>
      </w:r>
      <w:r>
        <w:rPr>
          <w:rFonts w:eastAsia="Times New Roman" w:cs="Times New Roman"/>
          <w:szCs w:val="24"/>
        </w:rPr>
        <w:t>ες</w:t>
      </w:r>
      <w:r>
        <w:rPr>
          <w:rFonts w:eastAsia="Times New Roman" w:cs="Times New Roman"/>
          <w:szCs w:val="24"/>
        </w:rPr>
        <w:t xml:space="preserve"> αυτ</w:t>
      </w:r>
      <w:r>
        <w:rPr>
          <w:rFonts w:eastAsia="Times New Roman" w:cs="Times New Roman"/>
          <w:szCs w:val="24"/>
        </w:rPr>
        <w:t>ές</w:t>
      </w:r>
      <w:r>
        <w:rPr>
          <w:rFonts w:eastAsia="Times New Roman" w:cs="Times New Roman"/>
          <w:szCs w:val="24"/>
        </w:rPr>
        <w:t xml:space="preserve"> τ</w:t>
      </w:r>
      <w:r>
        <w:rPr>
          <w:rFonts w:eastAsia="Times New Roman" w:cs="Times New Roman"/>
          <w:szCs w:val="24"/>
        </w:rPr>
        <w:t>ις</w:t>
      </w:r>
      <w:r>
        <w:rPr>
          <w:rFonts w:eastAsia="Times New Roman" w:cs="Times New Roman"/>
          <w:szCs w:val="24"/>
        </w:rPr>
        <w:t xml:space="preserve"> χιλιάδες θύματα από τα μαρτυρικά χωριά, από τις πόλει</w:t>
      </w:r>
      <w:r>
        <w:rPr>
          <w:rFonts w:eastAsia="Times New Roman" w:cs="Times New Roman"/>
          <w:szCs w:val="24"/>
        </w:rPr>
        <w:t>ς κ</w:t>
      </w:r>
      <w:r>
        <w:rPr>
          <w:rFonts w:eastAsia="Times New Roman" w:cs="Times New Roman"/>
          <w:szCs w:val="24"/>
        </w:rPr>
        <w:t>.</w:t>
      </w:r>
      <w:r>
        <w:rPr>
          <w:rFonts w:eastAsia="Times New Roman" w:cs="Times New Roman"/>
          <w:szCs w:val="24"/>
        </w:rPr>
        <w:t xml:space="preserve">λπ., τα θύματα από τον πόλεμο, από την </w:t>
      </w:r>
      <w:r>
        <w:rPr>
          <w:rFonts w:eastAsia="Times New Roman" w:cs="Times New Roman"/>
          <w:szCs w:val="24"/>
        </w:rPr>
        <w:t>Κ</w:t>
      </w:r>
      <w:r>
        <w:rPr>
          <w:rFonts w:eastAsia="Times New Roman" w:cs="Times New Roman"/>
          <w:szCs w:val="24"/>
        </w:rPr>
        <w:t>ατοχή</w:t>
      </w:r>
      <w:r>
        <w:rPr>
          <w:rFonts w:eastAsia="Times New Roman" w:cs="Times New Roman"/>
          <w:szCs w:val="24"/>
        </w:rPr>
        <w:t>,</w:t>
      </w:r>
      <w:r>
        <w:rPr>
          <w:rFonts w:eastAsia="Times New Roman" w:cs="Times New Roman"/>
          <w:szCs w:val="24"/>
        </w:rPr>
        <w:t xml:space="preserve"> στη διάρκεια της Κατοχής. </w:t>
      </w:r>
    </w:p>
    <w:p w14:paraId="619F947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Όλα αυτά ήταν μηχανισμοί της ναζιστικής εξουσίας για εξολόθρευση μιας χώρας. Και το λέω αυτό, γιατί οι ίδιοι οι ναζί, ήδη από το 1943, παραδέχονται ότι είναι δυσβάσταχτα αυτά που</w:t>
      </w:r>
      <w:r>
        <w:rPr>
          <w:rFonts w:eastAsia="Times New Roman" w:cs="Times New Roman"/>
          <w:szCs w:val="24"/>
        </w:rPr>
        <w:t xml:space="preserve"> επέβαλαν στη χώρα. Οι ίδιοι αναγνωρίζουν το δάνειο και ότι πρέ</w:t>
      </w:r>
      <w:r>
        <w:rPr>
          <w:rFonts w:eastAsia="Times New Roman" w:cs="Times New Roman"/>
          <w:szCs w:val="24"/>
        </w:rPr>
        <w:lastRenderedPageBreak/>
        <w:t xml:space="preserve">πει να αποπληρωθεί. Δεν παραγράφεται, λοιπόν, άρα είναι σημαντικό αυτό. Οι ίδιοι παραδέχονται ότι αυτή η χώρα πλήρωσε πάρα πολλά σε όλη αυτή την περίοδο της Κατοχής. </w:t>
      </w:r>
    </w:p>
    <w:p w14:paraId="619F947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Το ίδιο έχουν παραδεχθεί π</w:t>
      </w:r>
      <w:r>
        <w:rPr>
          <w:rFonts w:eastAsia="Times New Roman" w:cs="Times New Roman"/>
          <w:szCs w:val="24"/>
        </w:rPr>
        <w:t xml:space="preserve">ολλοί άλλοι. </w:t>
      </w:r>
    </w:p>
    <w:p w14:paraId="619F948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Θέλω, επίσης, να σημειώσω ότι σ’ αυτή την αμετακίνητη θέση της Γερμανίας, στην οποία υπάρχουν κάποιες ρωγμές, καλό είναι και για να ακουστεί και εδώ να θυμίσουμε τη φράση του Χέλμουτ Σμιτ το 2015, όταν απάντησε σε ερώτηση δημοσιογράφου, σε τη</w:t>
      </w:r>
      <w:r>
        <w:rPr>
          <w:rFonts w:eastAsia="Times New Roman" w:cs="Times New Roman"/>
          <w:szCs w:val="24"/>
        </w:rPr>
        <w:t>λεοπτικό γερμανικό</w:t>
      </w:r>
      <w:r w:rsidRPr="00271512">
        <w:rPr>
          <w:rFonts w:eastAsia="Times New Roman" w:cs="Times New Roman"/>
          <w:szCs w:val="24"/>
        </w:rPr>
        <w:t xml:space="preserve"> </w:t>
      </w:r>
      <w:r>
        <w:rPr>
          <w:rFonts w:eastAsia="Times New Roman" w:cs="Times New Roman"/>
          <w:szCs w:val="24"/>
        </w:rPr>
        <w:t>κανάλι, που τον ρώτησε για τις επανορθώσεις κ</w:t>
      </w:r>
      <w:r>
        <w:rPr>
          <w:rFonts w:eastAsia="Times New Roman" w:cs="Times New Roman"/>
          <w:szCs w:val="24"/>
        </w:rPr>
        <w:t>.</w:t>
      </w:r>
      <w:r>
        <w:rPr>
          <w:rFonts w:eastAsia="Times New Roman" w:cs="Times New Roman"/>
          <w:szCs w:val="24"/>
        </w:rPr>
        <w:t>λπ., για τις γερμανικές οφειλές προς την Ελλάδα, και είπε ότι «δεν αρκεί να λέει η Γερμανία ότι έχει κλείσει το ζήτημα, πρέπει να συμφωνήσει και η Ελλάδα». Είναι, νομίζω, η πρώτη βάση, για να</w:t>
      </w:r>
      <w:r>
        <w:rPr>
          <w:rFonts w:eastAsia="Times New Roman" w:cs="Times New Roman"/>
          <w:szCs w:val="24"/>
        </w:rPr>
        <w:t xml:space="preserve"> ξεκινήσει κάποιος. Δεν μπορεί να πει κάποιος μονομερώς ότι έχει κλείσει ένα ζήτημα και από εκεί και πέρα δεν υπάρχει καμ</w:t>
      </w:r>
      <w:r>
        <w:rPr>
          <w:rFonts w:eastAsia="Times New Roman" w:cs="Times New Roman"/>
          <w:szCs w:val="24"/>
        </w:rPr>
        <w:t>μ</w:t>
      </w:r>
      <w:r>
        <w:rPr>
          <w:rFonts w:eastAsia="Times New Roman" w:cs="Times New Roman"/>
          <w:szCs w:val="24"/>
        </w:rPr>
        <w:t xml:space="preserve">ία περίπτωση να διεκδικηθεί οτιδήποτε τέτοιο. </w:t>
      </w:r>
    </w:p>
    <w:p w14:paraId="619F948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Από την άλλη μεριά, έχουμε διεθνείς συμφωνίες. Ακούστηκε από πολλούς ότι δεν έκανε τίπο</w:t>
      </w:r>
      <w:r>
        <w:rPr>
          <w:rFonts w:eastAsia="Times New Roman" w:cs="Times New Roman"/>
          <w:szCs w:val="24"/>
        </w:rPr>
        <w:t xml:space="preserve">τα το ελληνικό κράτος επί εβδομήντα χρόνια και όλα αυτά. </w:t>
      </w:r>
    </w:p>
    <w:p w14:paraId="619F948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Για να είμαστε συνεπείς και επειδή τουλάχιστον προσωπικά θεωρώ ότι χαράσσεται εθνική στρατηγική εδώ σήμερα και πρέπει να ξέρουμε μερικά πράγματα, θέλω να πω ότι μέχρι το 1990 είχε ανασταλεί το κλείσ</w:t>
      </w:r>
      <w:r>
        <w:rPr>
          <w:rFonts w:eastAsia="Times New Roman" w:cs="Times New Roman"/>
          <w:szCs w:val="24"/>
        </w:rPr>
        <w:t>ιμο της ειρήνης, δηλαδή η συνθήκη ειρήνης, επειδή δεν ήταν ενοποιημένες οι δύο Γερμανίες κ</w:t>
      </w:r>
      <w:r>
        <w:rPr>
          <w:rFonts w:eastAsia="Times New Roman" w:cs="Times New Roman"/>
          <w:szCs w:val="24"/>
        </w:rPr>
        <w:t>.</w:t>
      </w:r>
      <w:r>
        <w:rPr>
          <w:rFonts w:eastAsia="Times New Roman" w:cs="Times New Roman"/>
          <w:szCs w:val="24"/>
        </w:rPr>
        <w:t xml:space="preserve">λπ.. </w:t>
      </w:r>
    </w:p>
    <w:p w14:paraId="619F9483" w14:textId="77777777" w:rsidR="00F246CC" w:rsidRDefault="005B5D49">
      <w:pPr>
        <w:spacing w:line="600" w:lineRule="auto"/>
        <w:ind w:firstLine="709"/>
        <w:jc w:val="both"/>
        <w:rPr>
          <w:rFonts w:eastAsia="Times New Roman" w:cs="Times New Roman"/>
          <w:szCs w:val="24"/>
        </w:rPr>
      </w:pPr>
      <w:r>
        <w:rPr>
          <w:rFonts w:eastAsia="Times New Roman" w:cs="Times New Roman"/>
          <w:szCs w:val="24"/>
        </w:rPr>
        <w:t>Α</w:t>
      </w:r>
      <w:r w:rsidRPr="00CE3BFF">
        <w:rPr>
          <w:rFonts w:eastAsia="Times New Roman" w:cs="Times New Roman"/>
          <w:szCs w:val="24"/>
        </w:rPr>
        <w:t>πό το 1990</w:t>
      </w:r>
      <w:r>
        <w:rPr>
          <w:rFonts w:eastAsia="Times New Roman" w:cs="Times New Roman"/>
          <w:szCs w:val="24"/>
        </w:rPr>
        <w:t>,</w:t>
      </w:r>
      <w:r w:rsidRPr="00CE3BFF">
        <w:rPr>
          <w:rFonts w:eastAsia="Times New Roman" w:cs="Times New Roman"/>
          <w:szCs w:val="24"/>
        </w:rPr>
        <w:t xml:space="preserve"> με την περίφημη </w:t>
      </w:r>
      <w:r>
        <w:rPr>
          <w:rFonts w:eastAsia="Times New Roman" w:cs="Times New Roman"/>
          <w:szCs w:val="24"/>
        </w:rPr>
        <w:t>Σ</w:t>
      </w:r>
      <w:r w:rsidRPr="00CE3BFF">
        <w:rPr>
          <w:rFonts w:eastAsia="Times New Roman" w:cs="Times New Roman"/>
          <w:szCs w:val="24"/>
        </w:rPr>
        <w:t xml:space="preserve">υμφωνία </w:t>
      </w:r>
      <w:r>
        <w:rPr>
          <w:rFonts w:eastAsia="Times New Roman" w:cs="Times New Roman"/>
          <w:szCs w:val="24"/>
        </w:rPr>
        <w:t>«2+4» -</w:t>
      </w:r>
      <w:r w:rsidRPr="00CE3BFF">
        <w:rPr>
          <w:rFonts w:eastAsia="Times New Roman" w:cs="Times New Roman"/>
          <w:szCs w:val="24"/>
        </w:rPr>
        <w:t>Σοβιετική Ένωση τότε</w:t>
      </w:r>
      <w:r>
        <w:rPr>
          <w:rFonts w:eastAsia="Times New Roman" w:cs="Times New Roman"/>
          <w:szCs w:val="24"/>
        </w:rPr>
        <w:t>,</w:t>
      </w:r>
      <w:r w:rsidRPr="00CE3BFF">
        <w:rPr>
          <w:rFonts w:eastAsia="Times New Roman" w:cs="Times New Roman"/>
          <w:szCs w:val="24"/>
        </w:rPr>
        <w:t xml:space="preserve"> ΗΠΑ</w:t>
      </w:r>
      <w:r>
        <w:rPr>
          <w:rFonts w:eastAsia="Times New Roman" w:cs="Times New Roman"/>
          <w:szCs w:val="24"/>
        </w:rPr>
        <w:t>,</w:t>
      </w:r>
      <w:r w:rsidRPr="00CE3BFF">
        <w:rPr>
          <w:rFonts w:eastAsia="Times New Roman" w:cs="Times New Roman"/>
          <w:szCs w:val="24"/>
        </w:rPr>
        <w:t xml:space="preserve"> Αγγλία</w:t>
      </w:r>
      <w:r>
        <w:rPr>
          <w:rFonts w:eastAsia="Times New Roman" w:cs="Times New Roman"/>
          <w:szCs w:val="24"/>
        </w:rPr>
        <w:t>,</w:t>
      </w:r>
      <w:r w:rsidRPr="00CE3BFF">
        <w:rPr>
          <w:rFonts w:eastAsia="Times New Roman" w:cs="Times New Roman"/>
          <w:szCs w:val="24"/>
        </w:rPr>
        <w:t xml:space="preserve"> Γαλλία και οι δύο Γερμανίες</w:t>
      </w:r>
      <w:r>
        <w:rPr>
          <w:rFonts w:eastAsia="Times New Roman" w:cs="Times New Roman"/>
          <w:szCs w:val="24"/>
        </w:rPr>
        <w:t>-,</w:t>
      </w:r>
      <w:r w:rsidRPr="00CE3BFF">
        <w:rPr>
          <w:rFonts w:eastAsia="Times New Roman" w:cs="Times New Roman"/>
          <w:szCs w:val="24"/>
        </w:rPr>
        <w:t xml:space="preserve"> υπογράφεται </w:t>
      </w:r>
      <w:r>
        <w:rPr>
          <w:rFonts w:eastAsia="Times New Roman" w:cs="Times New Roman"/>
          <w:szCs w:val="24"/>
        </w:rPr>
        <w:t>ε</w:t>
      </w:r>
      <w:r w:rsidRPr="00CE3BFF">
        <w:rPr>
          <w:rFonts w:eastAsia="Times New Roman" w:cs="Times New Roman"/>
          <w:szCs w:val="24"/>
        </w:rPr>
        <w:t>ιρήνη</w:t>
      </w:r>
      <w:r>
        <w:rPr>
          <w:rFonts w:eastAsia="Times New Roman" w:cs="Times New Roman"/>
          <w:szCs w:val="24"/>
        </w:rPr>
        <w:t>,</w:t>
      </w:r>
      <w:r w:rsidRPr="00CE3BFF">
        <w:rPr>
          <w:rFonts w:eastAsia="Times New Roman" w:cs="Times New Roman"/>
          <w:szCs w:val="24"/>
        </w:rPr>
        <w:t xml:space="preserve"> αλλά αυτό δεν δεσμεύει την Ελ</w:t>
      </w:r>
      <w:r w:rsidRPr="00CE3BFF">
        <w:rPr>
          <w:rFonts w:eastAsia="Times New Roman" w:cs="Times New Roman"/>
          <w:szCs w:val="24"/>
        </w:rPr>
        <w:t>λάδα σε κα</w:t>
      </w:r>
      <w:r>
        <w:rPr>
          <w:rFonts w:eastAsia="Times New Roman" w:cs="Times New Roman"/>
          <w:szCs w:val="24"/>
        </w:rPr>
        <w:t>μ</w:t>
      </w:r>
      <w:r w:rsidRPr="00CE3BFF">
        <w:rPr>
          <w:rFonts w:eastAsia="Times New Roman" w:cs="Times New Roman"/>
          <w:szCs w:val="24"/>
        </w:rPr>
        <w:t>μία περίπ</w:t>
      </w:r>
      <w:r>
        <w:rPr>
          <w:rFonts w:eastAsia="Times New Roman" w:cs="Times New Roman"/>
          <w:szCs w:val="24"/>
        </w:rPr>
        <w:t>τωση ότι δεν έχει διεκδικήσεις. Ά</w:t>
      </w:r>
      <w:r w:rsidRPr="00CE3BFF">
        <w:rPr>
          <w:rFonts w:eastAsia="Times New Roman" w:cs="Times New Roman"/>
          <w:szCs w:val="24"/>
        </w:rPr>
        <w:t>λλωστε</w:t>
      </w:r>
      <w:r>
        <w:rPr>
          <w:rFonts w:eastAsia="Times New Roman" w:cs="Times New Roman"/>
          <w:szCs w:val="24"/>
        </w:rPr>
        <w:t>,</w:t>
      </w:r>
      <w:r w:rsidRPr="00CE3BFF">
        <w:rPr>
          <w:rFonts w:eastAsia="Times New Roman" w:cs="Times New Roman"/>
          <w:szCs w:val="24"/>
        </w:rPr>
        <w:t xml:space="preserve"> δεν υπέγραψε η Ελλάδα</w:t>
      </w:r>
      <w:r>
        <w:rPr>
          <w:rFonts w:eastAsia="Times New Roman" w:cs="Times New Roman"/>
          <w:szCs w:val="24"/>
        </w:rPr>
        <w:t>. Η</w:t>
      </w:r>
      <w:r w:rsidRPr="00CE3BFF">
        <w:rPr>
          <w:rFonts w:eastAsia="Times New Roman" w:cs="Times New Roman"/>
          <w:szCs w:val="24"/>
        </w:rPr>
        <w:t xml:space="preserve"> Ελλάδα </w:t>
      </w:r>
      <w:r>
        <w:rPr>
          <w:rFonts w:eastAsia="Times New Roman" w:cs="Times New Roman"/>
          <w:szCs w:val="24"/>
        </w:rPr>
        <w:t>α</w:t>
      </w:r>
      <w:r w:rsidRPr="00CE3BFF">
        <w:rPr>
          <w:rFonts w:eastAsia="Times New Roman" w:cs="Times New Roman"/>
          <w:szCs w:val="24"/>
        </w:rPr>
        <w:t xml:space="preserve">πλώς αναγνώρισε τη </w:t>
      </w:r>
      <w:r>
        <w:rPr>
          <w:rFonts w:eastAsia="Times New Roman" w:cs="Times New Roman"/>
          <w:szCs w:val="24"/>
        </w:rPr>
        <w:t>Δ</w:t>
      </w:r>
      <w:r w:rsidRPr="00CE3BFF">
        <w:rPr>
          <w:rFonts w:eastAsia="Times New Roman" w:cs="Times New Roman"/>
          <w:szCs w:val="24"/>
        </w:rPr>
        <w:t xml:space="preserve">ιακήρυξη της </w:t>
      </w:r>
      <w:r>
        <w:rPr>
          <w:rFonts w:eastAsia="Times New Roman" w:cs="Times New Roman"/>
          <w:szCs w:val="24"/>
        </w:rPr>
        <w:t xml:space="preserve">ΔΑΣΕ. Άρα </w:t>
      </w:r>
      <w:r w:rsidRPr="00CE3BFF">
        <w:rPr>
          <w:rFonts w:eastAsia="Times New Roman" w:cs="Times New Roman"/>
          <w:szCs w:val="24"/>
        </w:rPr>
        <w:t>δεν υπάρχει κα</w:t>
      </w:r>
      <w:r>
        <w:rPr>
          <w:rFonts w:eastAsia="Times New Roman" w:cs="Times New Roman"/>
          <w:szCs w:val="24"/>
        </w:rPr>
        <w:t>μ</w:t>
      </w:r>
      <w:r w:rsidRPr="00CE3BFF">
        <w:rPr>
          <w:rFonts w:eastAsia="Times New Roman" w:cs="Times New Roman"/>
          <w:szCs w:val="24"/>
        </w:rPr>
        <w:t>μία απολύτως υπογραφ</w:t>
      </w:r>
      <w:r>
        <w:rPr>
          <w:rFonts w:eastAsia="Times New Roman" w:cs="Times New Roman"/>
          <w:szCs w:val="24"/>
        </w:rPr>
        <w:t>ή ή</w:t>
      </w:r>
      <w:r w:rsidRPr="00CE3BFF">
        <w:rPr>
          <w:rFonts w:eastAsia="Times New Roman" w:cs="Times New Roman"/>
          <w:szCs w:val="24"/>
        </w:rPr>
        <w:t xml:space="preserve"> δέσμευση της Ελλάδας ότι αποποιήθηκε σε αυτή τη </w:t>
      </w:r>
      <w:r>
        <w:rPr>
          <w:rFonts w:eastAsia="Times New Roman" w:cs="Times New Roman"/>
          <w:szCs w:val="24"/>
        </w:rPr>
        <w:t>σ</w:t>
      </w:r>
      <w:r w:rsidRPr="00CE3BFF">
        <w:rPr>
          <w:rFonts w:eastAsia="Times New Roman" w:cs="Times New Roman"/>
          <w:szCs w:val="24"/>
        </w:rPr>
        <w:t>υμφωνία</w:t>
      </w:r>
      <w:r>
        <w:rPr>
          <w:rFonts w:eastAsia="Times New Roman" w:cs="Times New Roman"/>
          <w:szCs w:val="24"/>
        </w:rPr>
        <w:t>, τη Συνθήκη</w:t>
      </w:r>
      <w:r w:rsidRPr="00CE3BFF">
        <w:rPr>
          <w:rFonts w:eastAsia="Times New Roman" w:cs="Times New Roman"/>
          <w:szCs w:val="24"/>
        </w:rPr>
        <w:t xml:space="preserve"> </w:t>
      </w:r>
      <w:r>
        <w:rPr>
          <w:rFonts w:eastAsia="Times New Roman" w:cs="Times New Roman"/>
          <w:szCs w:val="24"/>
        </w:rPr>
        <w:t>«2+4»,</w:t>
      </w:r>
      <w:r w:rsidRPr="00CE3BFF">
        <w:rPr>
          <w:rFonts w:eastAsia="Times New Roman" w:cs="Times New Roman"/>
          <w:szCs w:val="24"/>
        </w:rPr>
        <w:t xml:space="preserve"> οποιαδήποτε </w:t>
      </w:r>
      <w:r>
        <w:rPr>
          <w:rFonts w:eastAsia="Times New Roman" w:cs="Times New Roman"/>
          <w:szCs w:val="24"/>
        </w:rPr>
        <w:t>αξίωση</w:t>
      </w:r>
      <w:r w:rsidRPr="00CE3BFF">
        <w:rPr>
          <w:rFonts w:eastAsia="Times New Roman" w:cs="Times New Roman"/>
          <w:szCs w:val="24"/>
        </w:rPr>
        <w:t xml:space="preserve"> έχει</w:t>
      </w:r>
      <w:r>
        <w:rPr>
          <w:rFonts w:eastAsia="Times New Roman" w:cs="Times New Roman"/>
          <w:szCs w:val="24"/>
        </w:rPr>
        <w:t>.</w:t>
      </w:r>
    </w:p>
    <w:p w14:paraId="619F948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Ά</w:t>
      </w:r>
      <w:r w:rsidRPr="00CE3BFF">
        <w:rPr>
          <w:rFonts w:eastAsia="Times New Roman" w:cs="Times New Roman"/>
          <w:szCs w:val="24"/>
        </w:rPr>
        <w:t>ρα</w:t>
      </w:r>
      <w:r>
        <w:rPr>
          <w:rFonts w:eastAsia="Times New Roman" w:cs="Times New Roman"/>
          <w:szCs w:val="24"/>
        </w:rPr>
        <w:t xml:space="preserve"> </w:t>
      </w:r>
      <w:r w:rsidRPr="00CE3BFF">
        <w:rPr>
          <w:rFonts w:eastAsia="Times New Roman" w:cs="Times New Roman"/>
          <w:szCs w:val="24"/>
        </w:rPr>
        <w:t>το πρόβλημα τ</w:t>
      </w:r>
      <w:r>
        <w:rPr>
          <w:rFonts w:eastAsia="Times New Roman" w:cs="Times New Roman"/>
          <w:szCs w:val="24"/>
        </w:rPr>
        <w:t>ης ανακίνηση</w:t>
      </w:r>
      <w:r w:rsidRPr="00CE3BFF">
        <w:rPr>
          <w:rFonts w:eastAsia="Times New Roman" w:cs="Times New Roman"/>
          <w:szCs w:val="24"/>
        </w:rPr>
        <w:t>ς ουσιαστικά ξεκινάει από το 1990 και μετά</w:t>
      </w:r>
      <w:r>
        <w:rPr>
          <w:rFonts w:eastAsia="Times New Roman" w:cs="Times New Roman"/>
          <w:szCs w:val="24"/>
        </w:rPr>
        <w:t>. Είχαν</w:t>
      </w:r>
      <w:r w:rsidRPr="00CE3BFF">
        <w:rPr>
          <w:rFonts w:eastAsia="Times New Roman" w:cs="Times New Roman"/>
          <w:szCs w:val="24"/>
        </w:rPr>
        <w:t xml:space="preserve"> γίνει διακρατικές συμφωνίες ανάμεσα στην Ελλάδα και τη Γερμανία από το 1960</w:t>
      </w:r>
      <w:r>
        <w:rPr>
          <w:rFonts w:eastAsia="Times New Roman" w:cs="Times New Roman"/>
          <w:szCs w:val="24"/>
        </w:rPr>
        <w:t>. Δ</w:t>
      </w:r>
      <w:r w:rsidRPr="00CE3BFF">
        <w:rPr>
          <w:rFonts w:eastAsia="Times New Roman" w:cs="Times New Roman"/>
          <w:szCs w:val="24"/>
        </w:rPr>
        <w:t>εν αφορούσαν το κατοχικό δάνειο</w:t>
      </w:r>
      <w:r>
        <w:rPr>
          <w:rFonts w:eastAsia="Times New Roman" w:cs="Times New Roman"/>
          <w:szCs w:val="24"/>
        </w:rPr>
        <w:t>,</w:t>
      </w:r>
      <w:r w:rsidRPr="00CE3BFF">
        <w:rPr>
          <w:rFonts w:eastAsia="Times New Roman" w:cs="Times New Roman"/>
          <w:szCs w:val="24"/>
        </w:rPr>
        <w:t xml:space="preserve"> δεν αφορούσαν τις επανορθώσεις</w:t>
      </w:r>
      <w:r>
        <w:rPr>
          <w:rFonts w:eastAsia="Times New Roman" w:cs="Times New Roman"/>
          <w:szCs w:val="24"/>
        </w:rPr>
        <w:t>,</w:t>
      </w:r>
      <w:r w:rsidRPr="00CE3BFF">
        <w:rPr>
          <w:rFonts w:eastAsia="Times New Roman" w:cs="Times New Roman"/>
          <w:szCs w:val="24"/>
        </w:rPr>
        <w:t xml:space="preserve"> δεν αφορ</w:t>
      </w:r>
      <w:r w:rsidRPr="00CE3BFF">
        <w:rPr>
          <w:rFonts w:eastAsia="Times New Roman" w:cs="Times New Roman"/>
          <w:szCs w:val="24"/>
        </w:rPr>
        <w:t>ούσαν δηλαδή τις κρατικές οφειλές</w:t>
      </w:r>
      <w:r>
        <w:rPr>
          <w:rFonts w:eastAsia="Times New Roman" w:cs="Times New Roman"/>
          <w:szCs w:val="24"/>
        </w:rPr>
        <w:t>. Αφορούσαν</w:t>
      </w:r>
      <w:r w:rsidRPr="00CE3BFF">
        <w:rPr>
          <w:rFonts w:eastAsia="Times New Roman" w:cs="Times New Roman"/>
          <w:szCs w:val="24"/>
        </w:rPr>
        <w:t xml:space="preserve"> κάποιες αποζημιώσεις σε ιδιώτες</w:t>
      </w:r>
      <w:r>
        <w:rPr>
          <w:rFonts w:eastAsia="Times New Roman" w:cs="Times New Roman"/>
          <w:szCs w:val="24"/>
        </w:rPr>
        <w:t>,</w:t>
      </w:r>
      <w:r w:rsidRPr="00CE3BFF">
        <w:rPr>
          <w:rFonts w:eastAsia="Times New Roman" w:cs="Times New Roman"/>
          <w:szCs w:val="24"/>
        </w:rPr>
        <w:t xml:space="preserve"> θύματα των ναζί</w:t>
      </w:r>
      <w:r>
        <w:rPr>
          <w:rFonts w:eastAsia="Times New Roman" w:cs="Times New Roman"/>
          <w:szCs w:val="24"/>
        </w:rPr>
        <w:t>,</w:t>
      </w:r>
      <w:r w:rsidRPr="00CE3BFF">
        <w:rPr>
          <w:rFonts w:eastAsia="Times New Roman" w:cs="Times New Roman"/>
          <w:szCs w:val="24"/>
        </w:rPr>
        <w:t xml:space="preserve"> κάποιες</w:t>
      </w:r>
      <w:r>
        <w:rPr>
          <w:rFonts w:eastAsia="Times New Roman" w:cs="Times New Roman"/>
          <w:szCs w:val="24"/>
        </w:rPr>
        <w:t>,</w:t>
      </w:r>
      <w:r w:rsidRPr="00CE3BFF">
        <w:rPr>
          <w:rFonts w:eastAsia="Times New Roman" w:cs="Times New Roman"/>
          <w:szCs w:val="24"/>
        </w:rPr>
        <w:t xml:space="preserve"> οι οποίες ήταν ελάχιστες</w:t>
      </w:r>
      <w:r>
        <w:rPr>
          <w:rFonts w:eastAsia="Times New Roman" w:cs="Times New Roman"/>
          <w:szCs w:val="24"/>
        </w:rPr>
        <w:t xml:space="preserve"> και ό</w:t>
      </w:r>
      <w:r w:rsidRPr="00CE3BFF">
        <w:rPr>
          <w:rFonts w:eastAsia="Times New Roman" w:cs="Times New Roman"/>
          <w:szCs w:val="24"/>
        </w:rPr>
        <w:t>σα λεφτά δόθηκαν από τη Γερμανία</w:t>
      </w:r>
      <w:r>
        <w:rPr>
          <w:rFonts w:eastAsia="Times New Roman" w:cs="Times New Roman"/>
          <w:szCs w:val="24"/>
        </w:rPr>
        <w:t>.</w:t>
      </w:r>
    </w:p>
    <w:p w14:paraId="619F948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Και λέω ότι </w:t>
      </w:r>
      <w:r w:rsidRPr="00CE3BFF">
        <w:rPr>
          <w:rFonts w:eastAsia="Times New Roman" w:cs="Times New Roman"/>
          <w:szCs w:val="24"/>
        </w:rPr>
        <w:t xml:space="preserve">ήταν ελάχιστες </w:t>
      </w:r>
      <w:r>
        <w:rPr>
          <w:rFonts w:eastAsia="Times New Roman" w:cs="Times New Roman"/>
          <w:szCs w:val="24"/>
        </w:rPr>
        <w:t>-</w:t>
      </w:r>
      <w:r w:rsidRPr="00CE3BFF">
        <w:rPr>
          <w:rFonts w:eastAsia="Times New Roman" w:cs="Times New Roman"/>
          <w:szCs w:val="24"/>
        </w:rPr>
        <w:t xml:space="preserve">και </w:t>
      </w:r>
      <w:r>
        <w:rPr>
          <w:rFonts w:eastAsia="Times New Roman" w:cs="Times New Roman"/>
          <w:szCs w:val="24"/>
        </w:rPr>
        <w:t>εδώ</w:t>
      </w:r>
      <w:r w:rsidRPr="00CE3BFF">
        <w:rPr>
          <w:rFonts w:eastAsia="Times New Roman" w:cs="Times New Roman"/>
          <w:szCs w:val="24"/>
        </w:rPr>
        <w:t xml:space="preserve"> θα μπω σε ένα άλλο θέμα με το</w:t>
      </w:r>
      <w:r>
        <w:rPr>
          <w:rFonts w:eastAsia="Times New Roman" w:cs="Times New Roman"/>
          <w:szCs w:val="24"/>
        </w:rPr>
        <w:t>ν</w:t>
      </w:r>
      <w:r w:rsidRPr="00CE3BFF">
        <w:rPr>
          <w:rFonts w:eastAsia="Times New Roman" w:cs="Times New Roman"/>
          <w:szCs w:val="24"/>
        </w:rPr>
        <w:t xml:space="preserve"> λίγο χρόνο</w:t>
      </w:r>
      <w:r>
        <w:rPr>
          <w:rFonts w:eastAsia="Times New Roman" w:cs="Times New Roman"/>
          <w:szCs w:val="24"/>
        </w:rPr>
        <w:t xml:space="preserve"> που έχω- </w:t>
      </w:r>
      <w:r w:rsidRPr="00CE3BFF">
        <w:rPr>
          <w:rFonts w:eastAsia="Times New Roman" w:cs="Times New Roman"/>
          <w:szCs w:val="24"/>
        </w:rPr>
        <w:t>γ</w:t>
      </w:r>
      <w:r w:rsidRPr="00CE3BFF">
        <w:rPr>
          <w:rFonts w:eastAsia="Times New Roman" w:cs="Times New Roman"/>
          <w:szCs w:val="24"/>
        </w:rPr>
        <w:t>ιατί</w:t>
      </w:r>
      <w:r>
        <w:rPr>
          <w:rFonts w:eastAsia="Times New Roman" w:cs="Times New Roman"/>
          <w:szCs w:val="24"/>
        </w:rPr>
        <w:t>,</w:t>
      </w:r>
      <w:r w:rsidRPr="00CE3BFF">
        <w:rPr>
          <w:rFonts w:eastAsia="Times New Roman" w:cs="Times New Roman"/>
          <w:szCs w:val="24"/>
        </w:rPr>
        <w:t xml:space="preserve"> αν δεν κάν</w:t>
      </w:r>
      <w:r>
        <w:rPr>
          <w:rFonts w:eastAsia="Times New Roman" w:cs="Times New Roman"/>
          <w:szCs w:val="24"/>
        </w:rPr>
        <w:t xml:space="preserve">ω λάθος, δόθηκαν 114 εκατομμύρια, </w:t>
      </w:r>
      <w:r w:rsidRPr="00CE3BFF">
        <w:rPr>
          <w:rFonts w:eastAsia="Times New Roman" w:cs="Times New Roman"/>
          <w:szCs w:val="24"/>
        </w:rPr>
        <w:t>όταν στην Ολλανδία</w:t>
      </w:r>
      <w:r>
        <w:rPr>
          <w:rFonts w:eastAsia="Times New Roman" w:cs="Times New Roman"/>
          <w:szCs w:val="24"/>
        </w:rPr>
        <w:t>,</w:t>
      </w:r>
      <w:r w:rsidRPr="00CE3BFF">
        <w:rPr>
          <w:rFonts w:eastAsia="Times New Roman" w:cs="Times New Roman"/>
          <w:szCs w:val="24"/>
        </w:rPr>
        <w:t xml:space="preserve"> η οποία δεν είχε ούτε </w:t>
      </w:r>
      <w:r>
        <w:rPr>
          <w:rFonts w:eastAsia="Times New Roman" w:cs="Times New Roman"/>
          <w:szCs w:val="24"/>
        </w:rPr>
        <w:t xml:space="preserve">το </w:t>
      </w:r>
      <w:r w:rsidRPr="00CE3BFF">
        <w:rPr>
          <w:rFonts w:eastAsia="Times New Roman" w:cs="Times New Roman"/>
          <w:szCs w:val="24"/>
        </w:rPr>
        <w:t xml:space="preserve">ένα εκατοστό των </w:t>
      </w:r>
      <w:r>
        <w:rPr>
          <w:rFonts w:eastAsia="Times New Roman" w:cs="Times New Roman"/>
          <w:szCs w:val="24"/>
        </w:rPr>
        <w:t>θυμάτων</w:t>
      </w:r>
      <w:r w:rsidRPr="00CE3BFF">
        <w:rPr>
          <w:rFonts w:eastAsia="Times New Roman" w:cs="Times New Roman"/>
          <w:szCs w:val="24"/>
        </w:rPr>
        <w:t xml:space="preserve"> που είχε η Ελλάδα</w:t>
      </w:r>
      <w:r>
        <w:rPr>
          <w:rFonts w:eastAsia="Times New Roman" w:cs="Times New Roman"/>
          <w:szCs w:val="24"/>
        </w:rPr>
        <w:t>,</w:t>
      </w:r>
      <w:r w:rsidRPr="00CE3BFF">
        <w:rPr>
          <w:rFonts w:eastAsia="Times New Roman" w:cs="Times New Roman"/>
          <w:szCs w:val="24"/>
        </w:rPr>
        <w:t xml:space="preserve"> δόθηκαν 400 εκατομμύρια</w:t>
      </w:r>
      <w:r>
        <w:rPr>
          <w:rFonts w:eastAsia="Times New Roman" w:cs="Times New Roman"/>
          <w:szCs w:val="24"/>
        </w:rPr>
        <w:t>. Α</w:t>
      </w:r>
      <w:r w:rsidRPr="00CE3BFF">
        <w:rPr>
          <w:rFonts w:eastAsia="Times New Roman" w:cs="Times New Roman"/>
          <w:szCs w:val="24"/>
        </w:rPr>
        <w:t xml:space="preserve">υτά </w:t>
      </w:r>
      <w:r>
        <w:rPr>
          <w:rFonts w:eastAsia="Times New Roman" w:cs="Times New Roman"/>
          <w:szCs w:val="24"/>
        </w:rPr>
        <w:t>τα λέω μ</w:t>
      </w:r>
      <w:r w:rsidRPr="00CE3BFF">
        <w:rPr>
          <w:rFonts w:eastAsia="Times New Roman" w:cs="Times New Roman"/>
          <w:szCs w:val="24"/>
        </w:rPr>
        <w:t>ε επιφυλάξεις</w:t>
      </w:r>
      <w:r>
        <w:rPr>
          <w:rFonts w:eastAsia="Times New Roman" w:cs="Times New Roman"/>
          <w:szCs w:val="24"/>
        </w:rPr>
        <w:t>,</w:t>
      </w:r>
      <w:r w:rsidRPr="00CE3BFF">
        <w:rPr>
          <w:rFonts w:eastAsia="Times New Roman" w:cs="Times New Roman"/>
          <w:szCs w:val="24"/>
        </w:rPr>
        <w:t xml:space="preserve"> αν κάνω λάθος </w:t>
      </w:r>
      <w:r>
        <w:rPr>
          <w:rFonts w:eastAsia="Times New Roman" w:cs="Times New Roman"/>
          <w:szCs w:val="24"/>
        </w:rPr>
        <w:t>σ</w:t>
      </w:r>
      <w:r w:rsidRPr="00CE3BFF">
        <w:rPr>
          <w:rFonts w:eastAsia="Times New Roman" w:cs="Times New Roman"/>
          <w:szCs w:val="24"/>
        </w:rPr>
        <w:t>τα νούμερα</w:t>
      </w:r>
      <w:r>
        <w:rPr>
          <w:rFonts w:eastAsia="Times New Roman" w:cs="Times New Roman"/>
          <w:szCs w:val="24"/>
        </w:rPr>
        <w:t>.</w:t>
      </w:r>
    </w:p>
    <w:p w14:paraId="619F948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w:t>
      </w:r>
      <w:r>
        <w:rPr>
          <w:rFonts w:eastAsia="Times New Roman" w:cs="Times New Roman"/>
          <w:szCs w:val="24"/>
        </w:rPr>
        <w:t>Π</w:t>
      </w:r>
      <w:r>
        <w:rPr>
          <w:rFonts w:eastAsia="Times New Roman" w:cs="Times New Roman"/>
          <w:szCs w:val="24"/>
        </w:rPr>
        <w:t xml:space="preserve">ροεδρική Έδρα καταλαμβάνει ο ΣΤ΄ Αντιπρόεδρος της Βουλής κ. </w:t>
      </w:r>
      <w:r w:rsidRPr="00271244">
        <w:rPr>
          <w:rFonts w:eastAsia="Times New Roman" w:cs="Times New Roman"/>
          <w:b/>
          <w:szCs w:val="24"/>
        </w:rPr>
        <w:t>ΓΕΩΡΓΙΟΣ ΛΑΜΠΡΟΥΛΗΣ</w:t>
      </w:r>
      <w:r>
        <w:rPr>
          <w:rFonts w:eastAsia="Times New Roman" w:cs="Times New Roman"/>
          <w:szCs w:val="24"/>
        </w:rPr>
        <w:t>)</w:t>
      </w:r>
    </w:p>
    <w:p w14:paraId="619F948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w:t>
      </w:r>
      <w:r w:rsidRPr="00CE3BFF">
        <w:rPr>
          <w:rFonts w:eastAsia="Times New Roman" w:cs="Times New Roman"/>
          <w:szCs w:val="24"/>
        </w:rPr>
        <w:t>δώ</w:t>
      </w:r>
      <w:r>
        <w:rPr>
          <w:rFonts w:eastAsia="Times New Roman" w:cs="Times New Roman"/>
          <w:szCs w:val="24"/>
        </w:rPr>
        <w:t>,</w:t>
      </w:r>
      <w:r w:rsidRPr="00CE3BFF">
        <w:rPr>
          <w:rFonts w:eastAsia="Times New Roman" w:cs="Times New Roman"/>
          <w:szCs w:val="24"/>
        </w:rPr>
        <w:t xml:space="preserve"> λοιπόν</w:t>
      </w:r>
      <w:r>
        <w:rPr>
          <w:rFonts w:eastAsia="Times New Roman" w:cs="Times New Roman"/>
          <w:szCs w:val="24"/>
        </w:rPr>
        <w:t>,</w:t>
      </w:r>
      <w:r w:rsidRPr="00CE3BFF">
        <w:rPr>
          <w:rFonts w:eastAsia="Times New Roman" w:cs="Times New Roman"/>
          <w:szCs w:val="24"/>
        </w:rPr>
        <w:t xml:space="preserve"> τίθεται ένα θέμα με το</w:t>
      </w:r>
      <w:r>
        <w:rPr>
          <w:rFonts w:eastAsia="Times New Roman" w:cs="Times New Roman"/>
          <w:szCs w:val="24"/>
        </w:rPr>
        <w:t>ν</w:t>
      </w:r>
      <w:r w:rsidRPr="00CE3BFF">
        <w:rPr>
          <w:rFonts w:eastAsia="Times New Roman" w:cs="Times New Roman"/>
          <w:szCs w:val="24"/>
        </w:rPr>
        <w:t xml:space="preserve"> γερμανικό λαό και τη γερμανική </w:t>
      </w:r>
      <w:r>
        <w:rPr>
          <w:rFonts w:eastAsia="Times New Roman" w:cs="Times New Roman"/>
          <w:szCs w:val="24"/>
        </w:rPr>
        <w:t>κ</w:t>
      </w:r>
      <w:r w:rsidRPr="00CE3BFF">
        <w:rPr>
          <w:rFonts w:eastAsia="Times New Roman" w:cs="Times New Roman"/>
          <w:szCs w:val="24"/>
        </w:rPr>
        <w:t>υβέρνηση</w:t>
      </w:r>
      <w:r>
        <w:rPr>
          <w:rFonts w:eastAsia="Times New Roman" w:cs="Times New Roman"/>
          <w:szCs w:val="24"/>
        </w:rPr>
        <w:t>. Εμείς ε</w:t>
      </w:r>
      <w:r w:rsidRPr="00CE3BFF">
        <w:rPr>
          <w:rFonts w:eastAsia="Times New Roman" w:cs="Times New Roman"/>
          <w:szCs w:val="24"/>
        </w:rPr>
        <w:t xml:space="preserve">ίμαστε φίλοι και σύμμαχοι και </w:t>
      </w:r>
      <w:r w:rsidRPr="00CE3BFF">
        <w:rPr>
          <w:rFonts w:eastAsia="Times New Roman" w:cs="Times New Roman"/>
          <w:szCs w:val="24"/>
        </w:rPr>
        <w:lastRenderedPageBreak/>
        <w:t>αυτό δεν πρέπει να το ξεχνάμε</w:t>
      </w:r>
      <w:r>
        <w:rPr>
          <w:rFonts w:eastAsia="Times New Roman" w:cs="Times New Roman"/>
          <w:szCs w:val="24"/>
        </w:rPr>
        <w:t>. Κ</w:t>
      </w:r>
      <w:r w:rsidRPr="00CE3BFF">
        <w:rPr>
          <w:rFonts w:eastAsia="Times New Roman" w:cs="Times New Roman"/>
          <w:szCs w:val="24"/>
        </w:rPr>
        <w:t>αι λέω δεν πρέπει να το ξεχ</w:t>
      </w:r>
      <w:r w:rsidRPr="00CE3BFF">
        <w:rPr>
          <w:rFonts w:eastAsia="Times New Roman" w:cs="Times New Roman"/>
          <w:szCs w:val="24"/>
        </w:rPr>
        <w:t>νάμε</w:t>
      </w:r>
      <w:r>
        <w:rPr>
          <w:rFonts w:eastAsia="Times New Roman" w:cs="Times New Roman"/>
          <w:szCs w:val="24"/>
        </w:rPr>
        <w:t>,</w:t>
      </w:r>
      <w:r w:rsidRPr="00CE3BFF">
        <w:rPr>
          <w:rFonts w:eastAsia="Times New Roman" w:cs="Times New Roman"/>
          <w:szCs w:val="24"/>
        </w:rPr>
        <w:t xml:space="preserve"> γιατί εμείς δεν εγείρουμε θέμα </w:t>
      </w:r>
      <w:r>
        <w:rPr>
          <w:rFonts w:eastAsia="Times New Roman" w:cs="Times New Roman"/>
          <w:szCs w:val="24"/>
        </w:rPr>
        <w:t>γ</w:t>
      </w:r>
      <w:r w:rsidRPr="00CE3BFF">
        <w:rPr>
          <w:rFonts w:eastAsia="Times New Roman" w:cs="Times New Roman"/>
          <w:szCs w:val="24"/>
        </w:rPr>
        <w:t>ερμανικών οφειλών για να ενοχοποιήσου</w:t>
      </w:r>
      <w:r>
        <w:rPr>
          <w:rFonts w:eastAsia="Times New Roman" w:cs="Times New Roman"/>
          <w:szCs w:val="24"/>
        </w:rPr>
        <w:t>με</w:t>
      </w:r>
      <w:r w:rsidRPr="00CE3BFF">
        <w:rPr>
          <w:rFonts w:eastAsia="Times New Roman" w:cs="Times New Roman"/>
          <w:szCs w:val="24"/>
        </w:rPr>
        <w:t xml:space="preserve"> ως εχθρικό έναν άλλο</w:t>
      </w:r>
      <w:r>
        <w:rPr>
          <w:rFonts w:eastAsia="Times New Roman" w:cs="Times New Roman"/>
          <w:szCs w:val="24"/>
        </w:rPr>
        <w:t>ν</w:t>
      </w:r>
      <w:r w:rsidRPr="00CE3BFF">
        <w:rPr>
          <w:rFonts w:eastAsia="Times New Roman" w:cs="Times New Roman"/>
          <w:szCs w:val="24"/>
        </w:rPr>
        <w:t xml:space="preserve"> λαό</w:t>
      </w:r>
      <w:r>
        <w:rPr>
          <w:rFonts w:eastAsia="Times New Roman" w:cs="Times New Roman"/>
          <w:szCs w:val="24"/>
        </w:rPr>
        <w:t>,</w:t>
      </w:r>
      <w:r w:rsidRPr="00CE3BFF">
        <w:rPr>
          <w:rFonts w:eastAsia="Times New Roman" w:cs="Times New Roman"/>
          <w:szCs w:val="24"/>
        </w:rPr>
        <w:t xml:space="preserve"> το</w:t>
      </w:r>
      <w:r>
        <w:rPr>
          <w:rFonts w:eastAsia="Times New Roman" w:cs="Times New Roman"/>
          <w:szCs w:val="24"/>
        </w:rPr>
        <w:t>ν</w:t>
      </w:r>
      <w:r w:rsidRPr="00CE3BFF">
        <w:rPr>
          <w:rFonts w:eastAsia="Times New Roman" w:cs="Times New Roman"/>
          <w:szCs w:val="24"/>
        </w:rPr>
        <w:t xml:space="preserve"> γερμανικό λαό</w:t>
      </w:r>
      <w:r>
        <w:rPr>
          <w:rFonts w:eastAsia="Times New Roman" w:cs="Times New Roman"/>
          <w:szCs w:val="24"/>
        </w:rPr>
        <w:t>. Ί</w:t>
      </w:r>
      <w:r w:rsidRPr="00CE3BFF">
        <w:rPr>
          <w:rFonts w:eastAsia="Times New Roman" w:cs="Times New Roman"/>
          <w:szCs w:val="24"/>
        </w:rPr>
        <w:t>σα-ίσα</w:t>
      </w:r>
      <w:r>
        <w:rPr>
          <w:rFonts w:eastAsia="Times New Roman" w:cs="Times New Roman"/>
          <w:szCs w:val="24"/>
        </w:rPr>
        <w:t xml:space="preserve">, το αντίθετο. Δεν θέλουμε αυτή η Ευρώπη να </w:t>
      </w:r>
      <w:r w:rsidRPr="00CE3BFF">
        <w:rPr>
          <w:rFonts w:eastAsia="Times New Roman" w:cs="Times New Roman"/>
          <w:szCs w:val="24"/>
        </w:rPr>
        <w:t>ξαναγεννήσει τέρατα</w:t>
      </w:r>
      <w:r>
        <w:rPr>
          <w:rFonts w:eastAsia="Times New Roman" w:cs="Times New Roman"/>
          <w:szCs w:val="24"/>
        </w:rPr>
        <w:t>. Και εδ</w:t>
      </w:r>
      <w:r w:rsidRPr="00CE3BFF">
        <w:rPr>
          <w:rFonts w:eastAsia="Times New Roman" w:cs="Times New Roman"/>
          <w:szCs w:val="24"/>
        </w:rPr>
        <w:t xml:space="preserve">ώ </w:t>
      </w:r>
      <w:r>
        <w:rPr>
          <w:rFonts w:eastAsia="Times New Roman" w:cs="Times New Roman"/>
          <w:szCs w:val="24"/>
        </w:rPr>
        <w:t>είναι</w:t>
      </w:r>
      <w:r w:rsidRPr="00CE3BFF">
        <w:rPr>
          <w:rFonts w:eastAsia="Times New Roman" w:cs="Times New Roman"/>
          <w:szCs w:val="24"/>
        </w:rPr>
        <w:t xml:space="preserve"> και η ειρωνεία της ιστορίας</w:t>
      </w:r>
      <w:r>
        <w:rPr>
          <w:rFonts w:eastAsia="Times New Roman" w:cs="Times New Roman"/>
          <w:szCs w:val="24"/>
        </w:rPr>
        <w:t>, όταν ένα ναζιστικ</w:t>
      </w:r>
      <w:r>
        <w:rPr>
          <w:rFonts w:eastAsia="Times New Roman" w:cs="Times New Roman"/>
          <w:szCs w:val="24"/>
        </w:rPr>
        <w:t>ό κόμμα-ο</w:t>
      </w:r>
      <w:r w:rsidRPr="00CE3BFF">
        <w:rPr>
          <w:rFonts w:eastAsia="Times New Roman" w:cs="Times New Roman"/>
          <w:szCs w:val="24"/>
        </w:rPr>
        <w:t xml:space="preserve">ργάνωση έρχεται εδώ και κουνάει το δάχτυλο για το τι έχει κάνει το ελληνικό </w:t>
      </w:r>
      <w:r>
        <w:rPr>
          <w:rFonts w:eastAsia="Times New Roman" w:cs="Times New Roman"/>
          <w:szCs w:val="24"/>
        </w:rPr>
        <w:t>κ</w:t>
      </w:r>
      <w:r w:rsidRPr="00CE3BFF">
        <w:rPr>
          <w:rFonts w:eastAsia="Times New Roman" w:cs="Times New Roman"/>
          <w:szCs w:val="24"/>
        </w:rPr>
        <w:t>ράτος για τις γερμανικές επανορθώσεις</w:t>
      </w:r>
      <w:r>
        <w:rPr>
          <w:rFonts w:eastAsia="Times New Roman" w:cs="Times New Roman"/>
          <w:szCs w:val="24"/>
        </w:rPr>
        <w:t>,</w:t>
      </w:r>
      <w:r w:rsidRPr="00CE3BFF">
        <w:rPr>
          <w:rFonts w:eastAsia="Times New Roman" w:cs="Times New Roman"/>
          <w:szCs w:val="24"/>
        </w:rPr>
        <w:t xml:space="preserve"> όταν ο </w:t>
      </w:r>
      <w:r>
        <w:rPr>
          <w:rFonts w:eastAsia="Times New Roman" w:cs="Times New Roman"/>
          <w:szCs w:val="24"/>
        </w:rPr>
        <w:t>Α</w:t>
      </w:r>
      <w:r w:rsidRPr="00CE3BFF">
        <w:rPr>
          <w:rFonts w:eastAsia="Times New Roman" w:cs="Times New Roman"/>
          <w:szCs w:val="24"/>
        </w:rPr>
        <w:t>ρχηγός του</w:t>
      </w:r>
      <w:r>
        <w:rPr>
          <w:rFonts w:eastAsia="Times New Roman" w:cs="Times New Roman"/>
          <w:szCs w:val="24"/>
        </w:rPr>
        <w:t xml:space="preserve"> ομνύει </w:t>
      </w:r>
      <w:r w:rsidRPr="00CE3BFF">
        <w:rPr>
          <w:rFonts w:eastAsia="Times New Roman" w:cs="Times New Roman"/>
          <w:szCs w:val="24"/>
        </w:rPr>
        <w:t>στο όνομα του Χίτλερ</w:t>
      </w:r>
      <w:r>
        <w:rPr>
          <w:rFonts w:eastAsia="Times New Roman" w:cs="Times New Roman"/>
          <w:szCs w:val="24"/>
        </w:rPr>
        <w:t>.</w:t>
      </w:r>
      <w:r w:rsidRPr="00CE3BFF">
        <w:rPr>
          <w:rFonts w:eastAsia="Times New Roman" w:cs="Times New Roman"/>
          <w:szCs w:val="24"/>
        </w:rPr>
        <w:t xml:space="preserve"> Γιατί </w:t>
      </w:r>
      <w:r>
        <w:rPr>
          <w:rFonts w:eastAsia="Times New Roman" w:cs="Times New Roman"/>
          <w:szCs w:val="24"/>
        </w:rPr>
        <w:t>γ</w:t>
      </w:r>
      <w:r w:rsidRPr="00CE3BFF">
        <w:rPr>
          <w:rFonts w:eastAsia="Times New Roman" w:cs="Times New Roman"/>
          <w:szCs w:val="24"/>
        </w:rPr>
        <w:t>ια αυτό συζητάμε</w:t>
      </w:r>
      <w:r>
        <w:rPr>
          <w:rFonts w:eastAsia="Times New Roman" w:cs="Times New Roman"/>
          <w:szCs w:val="24"/>
        </w:rPr>
        <w:t xml:space="preserve">. </w:t>
      </w:r>
    </w:p>
    <w:p w14:paraId="619F948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w:t>
      </w:r>
      <w:r w:rsidRPr="00CE3BFF">
        <w:rPr>
          <w:rFonts w:eastAsia="Times New Roman" w:cs="Times New Roman"/>
          <w:szCs w:val="24"/>
        </w:rPr>
        <w:t>μείς</w:t>
      </w:r>
      <w:r>
        <w:rPr>
          <w:rFonts w:eastAsia="Times New Roman" w:cs="Times New Roman"/>
          <w:szCs w:val="24"/>
        </w:rPr>
        <w:t>,</w:t>
      </w:r>
      <w:r w:rsidRPr="00CE3BFF">
        <w:rPr>
          <w:rFonts w:eastAsia="Times New Roman" w:cs="Times New Roman"/>
          <w:szCs w:val="24"/>
        </w:rPr>
        <w:t xml:space="preserve"> λοιπόν</w:t>
      </w:r>
      <w:r>
        <w:rPr>
          <w:rFonts w:eastAsia="Times New Roman" w:cs="Times New Roman"/>
          <w:szCs w:val="24"/>
        </w:rPr>
        <w:t>, δεν</w:t>
      </w:r>
      <w:r w:rsidRPr="00CE3BFF">
        <w:rPr>
          <w:rFonts w:eastAsia="Times New Roman" w:cs="Times New Roman"/>
          <w:szCs w:val="24"/>
        </w:rPr>
        <w:t xml:space="preserve"> θέλουμε να φτιάξουμε </w:t>
      </w:r>
      <w:r>
        <w:rPr>
          <w:rFonts w:eastAsia="Times New Roman" w:cs="Times New Roman"/>
          <w:szCs w:val="24"/>
        </w:rPr>
        <w:t>εχθρούς. Ί</w:t>
      </w:r>
      <w:r w:rsidRPr="00CE3BFF">
        <w:rPr>
          <w:rFonts w:eastAsia="Times New Roman" w:cs="Times New Roman"/>
          <w:szCs w:val="24"/>
        </w:rPr>
        <w:t>σα-ίσα</w:t>
      </w:r>
      <w:r>
        <w:rPr>
          <w:rFonts w:eastAsia="Times New Roman" w:cs="Times New Roman"/>
          <w:szCs w:val="24"/>
        </w:rPr>
        <w:t>,</w:t>
      </w:r>
      <w:r w:rsidRPr="00CE3BFF">
        <w:rPr>
          <w:rFonts w:eastAsia="Times New Roman" w:cs="Times New Roman"/>
          <w:szCs w:val="24"/>
        </w:rPr>
        <w:t xml:space="preserve"> θέλουμε να καλέσουμε το</w:t>
      </w:r>
      <w:r>
        <w:rPr>
          <w:rFonts w:eastAsia="Times New Roman" w:cs="Times New Roman"/>
          <w:szCs w:val="24"/>
        </w:rPr>
        <w:t>ν</w:t>
      </w:r>
      <w:r w:rsidRPr="00CE3BFF">
        <w:rPr>
          <w:rFonts w:eastAsia="Times New Roman" w:cs="Times New Roman"/>
          <w:szCs w:val="24"/>
        </w:rPr>
        <w:t xml:space="preserve"> δημοκρατικό </w:t>
      </w:r>
      <w:r>
        <w:rPr>
          <w:rFonts w:eastAsia="Times New Roman" w:cs="Times New Roman"/>
          <w:szCs w:val="24"/>
        </w:rPr>
        <w:t>λαό της Γερμανίας να αναγνωρίσει. Γ</w:t>
      </w:r>
      <w:r w:rsidRPr="00CE3BFF">
        <w:rPr>
          <w:rFonts w:eastAsia="Times New Roman" w:cs="Times New Roman"/>
          <w:szCs w:val="24"/>
        </w:rPr>
        <w:t>ιατί η αναγνώριση</w:t>
      </w:r>
      <w:r>
        <w:rPr>
          <w:rFonts w:eastAsia="Times New Roman" w:cs="Times New Roman"/>
          <w:szCs w:val="24"/>
        </w:rPr>
        <w:t>,</w:t>
      </w:r>
      <w:r w:rsidRPr="00CE3BFF">
        <w:rPr>
          <w:rFonts w:eastAsia="Times New Roman" w:cs="Times New Roman"/>
          <w:szCs w:val="24"/>
        </w:rPr>
        <w:t xml:space="preserve"> η μνήμη είναι επίπονη διαδικασία</w:t>
      </w:r>
      <w:r>
        <w:rPr>
          <w:rFonts w:eastAsia="Times New Roman" w:cs="Times New Roman"/>
          <w:szCs w:val="24"/>
        </w:rPr>
        <w:t>. Η</w:t>
      </w:r>
      <w:r w:rsidRPr="00CE3BFF">
        <w:rPr>
          <w:rFonts w:eastAsia="Times New Roman" w:cs="Times New Roman"/>
          <w:szCs w:val="24"/>
        </w:rPr>
        <w:t xml:space="preserve"> μνήμη </w:t>
      </w:r>
      <w:r>
        <w:rPr>
          <w:rFonts w:eastAsia="Times New Roman" w:cs="Times New Roman"/>
          <w:szCs w:val="24"/>
        </w:rPr>
        <w:t>δ</w:t>
      </w:r>
      <w:r w:rsidRPr="00CE3BFF">
        <w:rPr>
          <w:rFonts w:eastAsia="Times New Roman" w:cs="Times New Roman"/>
          <w:szCs w:val="24"/>
        </w:rPr>
        <w:t>εν είναι κάνω επετειακές εκδηλώσεις στα Καλάβρυτα</w:t>
      </w:r>
      <w:r>
        <w:rPr>
          <w:rFonts w:eastAsia="Times New Roman" w:cs="Times New Roman"/>
          <w:szCs w:val="24"/>
        </w:rPr>
        <w:t>,</w:t>
      </w:r>
      <w:r w:rsidRPr="00CE3BFF">
        <w:rPr>
          <w:rFonts w:eastAsia="Times New Roman" w:cs="Times New Roman"/>
          <w:szCs w:val="24"/>
        </w:rPr>
        <w:t xml:space="preserve"> στην επέτειο</w:t>
      </w:r>
      <w:r>
        <w:rPr>
          <w:rFonts w:eastAsia="Times New Roman" w:cs="Times New Roman"/>
          <w:szCs w:val="24"/>
        </w:rPr>
        <w:t>,</w:t>
      </w:r>
      <w:r w:rsidRPr="00CE3BFF">
        <w:rPr>
          <w:rFonts w:eastAsia="Times New Roman" w:cs="Times New Roman"/>
          <w:szCs w:val="24"/>
        </w:rPr>
        <w:t xml:space="preserve"> στο Δίστομο</w:t>
      </w:r>
      <w:r>
        <w:rPr>
          <w:rFonts w:eastAsia="Times New Roman" w:cs="Times New Roman"/>
          <w:szCs w:val="24"/>
        </w:rPr>
        <w:t>,</w:t>
      </w:r>
      <w:r w:rsidRPr="00CE3BFF">
        <w:rPr>
          <w:rFonts w:eastAsia="Times New Roman" w:cs="Times New Roman"/>
          <w:szCs w:val="24"/>
        </w:rPr>
        <w:t xml:space="preserve"> στην </w:t>
      </w:r>
      <w:r>
        <w:rPr>
          <w:rFonts w:eastAsia="Times New Roman" w:cs="Times New Roman"/>
          <w:szCs w:val="24"/>
        </w:rPr>
        <w:t>Κάντανο, στον Βιάννο -</w:t>
      </w:r>
      <w:r w:rsidRPr="00CE3BFF">
        <w:rPr>
          <w:rFonts w:eastAsia="Times New Roman" w:cs="Times New Roman"/>
          <w:szCs w:val="24"/>
        </w:rPr>
        <w:t>για να μην απαρι</w:t>
      </w:r>
      <w:r w:rsidRPr="00CE3BFF">
        <w:rPr>
          <w:rFonts w:eastAsia="Times New Roman" w:cs="Times New Roman"/>
          <w:szCs w:val="24"/>
        </w:rPr>
        <w:t>θμήσω όλες τις περιοχές</w:t>
      </w:r>
      <w:r>
        <w:rPr>
          <w:rFonts w:eastAsia="Times New Roman" w:cs="Times New Roman"/>
          <w:szCs w:val="24"/>
        </w:rPr>
        <w:t>. Ε</w:t>
      </w:r>
      <w:r w:rsidRPr="00CE3BFF">
        <w:rPr>
          <w:rFonts w:eastAsia="Times New Roman" w:cs="Times New Roman"/>
          <w:szCs w:val="24"/>
        </w:rPr>
        <w:t>ίναι επίπονη διαδικασία</w:t>
      </w:r>
      <w:r>
        <w:rPr>
          <w:rFonts w:eastAsia="Times New Roman" w:cs="Times New Roman"/>
          <w:szCs w:val="24"/>
        </w:rPr>
        <w:t xml:space="preserve"> και</w:t>
      </w:r>
      <w:r w:rsidRPr="00CE3BFF">
        <w:rPr>
          <w:rFonts w:eastAsia="Times New Roman" w:cs="Times New Roman"/>
          <w:szCs w:val="24"/>
        </w:rPr>
        <w:t xml:space="preserve"> σημαίνει πρωτοβουλία και από αυτόν του οποίου η ιστορία έχει τέτοιες μεγάλες μαύρες καταστροφικές τρύπες</w:t>
      </w:r>
      <w:r>
        <w:rPr>
          <w:rFonts w:eastAsia="Times New Roman" w:cs="Times New Roman"/>
          <w:szCs w:val="24"/>
        </w:rPr>
        <w:t>.</w:t>
      </w:r>
    </w:p>
    <w:p w14:paraId="619F948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Εμείς, λ</w:t>
      </w:r>
      <w:r w:rsidRPr="00CE3BFF">
        <w:rPr>
          <w:rFonts w:eastAsia="Times New Roman" w:cs="Times New Roman"/>
          <w:szCs w:val="24"/>
        </w:rPr>
        <w:t>οιπόν</w:t>
      </w:r>
      <w:r>
        <w:rPr>
          <w:rFonts w:eastAsia="Times New Roman" w:cs="Times New Roman"/>
          <w:szCs w:val="24"/>
        </w:rPr>
        <w:t>,</w:t>
      </w:r>
      <w:r w:rsidRPr="00CE3BFF">
        <w:rPr>
          <w:rFonts w:eastAsia="Times New Roman" w:cs="Times New Roman"/>
          <w:szCs w:val="24"/>
        </w:rPr>
        <w:t xml:space="preserve"> καλούμε τον γερμανικό λαό να αναλάβει τη </w:t>
      </w:r>
      <w:r>
        <w:rPr>
          <w:rFonts w:eastAsia="Times New Roman" w:cs="Times New Roman"/>
          <w:szCs w:val="24"/>
        </w:rPr>
        <w:t>δ</w:t>
      </w:r>
      <w:r w:rsidRPr="00CE3BFF">
        <w:rPr>
          <w:rFonts w:eastAsia="Times New Roman" w:cs="Times New Roman"/>
          <w:szCs w:val="24"/>
        </w:rPr>
        <w:t xml:space="preserve">ημοκρατική του ευθύνη </w:t>
      </w:r>
      <w:r>
        <w:rPr>
          <w:rFonts w:eastAsia="Times New Roman" w:cs="Times New Roman"/>
          <w:szCs w:val="24"/>
        </w:rPr>
        <w:t>α</w:t>
      </w:r>
      <w:r w:rsidRPr="00CE3BFF">
        <w:rPr>
          <w:rFonts w:eastAsia="Times New Roman" w:cs="Times New Roman"/>
          <w:szCs w:val="24"/>
        </w:rPr>
        <w:t xml:space="preserve">πέναντι στην ιστορία του </w:t>
      </w:r>
      <w:r>
        <w:rPr>
          <w:rFonts w:eastAsia="Times New Roman" w:cs="Times New Roman"/>
          <w:szCs w:val="24"/>
        </w:rPr>
        <w:t>κι α</w:t>
      </w:r>
      <w:r w:rsidRPr="00CE3BFF">
        <w:rPr>
          <w:rFonts w:eastAsia="Times New Roman" w:cs="Times New Roman"/>
          <w:szCs w:val="24"/>
        </w:rPr>
        <w:t xml:space="preserve">πέναντι </w:t>
      </w:r>
      <w:r w:rsidRPr="00CE3BFF">
        <w:rPr>
          <w:rFonts w:eastAsia="Times New Roman" w:cs="Times New Roman"/>
          <w:szCs w:val="24"/>
        </w:rPr>
        <w:lastRenderedPageBreak/>
        <w:t>στην ιστορία της Ευρώπης</w:t>
      </w:r>
      <w:r>
        <w:rPr>
          <w:rFonts w:eastAsia="Times New Roman" w:cs="Times New Roman"/>
          <w:szCs w:val="24"/>
        </w:rPr>
        <w:t>,</w:t>
      </w:r>
      <w:r w:rsidRPr="00CE3BFF">
        <w:rPr>
          <w:rFonts w:eastAsia="Times New Roman" w:cs="Times New Roman"/>
          <w:szCs w:val="24"/>
        </w:rPr>
        <w:t xml:space="preserve"> να συναινέσει</w:t>
      </w:r>
      <w:r>
        <w:rPr>
          <w:rFonts w:eastAsia="Times New Roman" w:cs="Times New Roman"/>
          <w:szCs w:val="24"/>
        </w:rPr>
        <w:t>,</w:t>
      </w:r>
      <w:r w:rsidRPr="00CE3BFF">
        <w:rPr>
          <w:rFonts w:eastAsia="Times New Roman" w:cs="Times New Roman"/>
          <w:szCs w:val="24"/>
        </w:rPr>
        <w:t xml:space="preserve"> να αποδεχ</w:t>
      </w:r>
      <w:r>
        <w:rPr>
          <w:rFonts w:eastAsia="Times New Roman" w:cs="Times New Roman"/>
          <w:szCs w:val="24"/>
        </w:rPr>
        <w:t>τ</w:t>
      </w:r>
      <w:r w:rsidRPr="00CE3BFF">
        <w:rPr>
          <w:rFonts w:eastAsia="Times New Roman" w:cs="Times New Roman"/>
          <w:szCs w:val="24"/>
        </w:rPr>
        <w:t>εί αυτό που έγινε</w:t>
      </w:r>
      <w:r>
        <w:rPr>
          <w:rFonts w:eastAsia="Times New Roman" w:cs="Times New Roman"/>
          <w:szCs w:val="24"/>
        </w:rPr>
        <w:t>.</w:t>
      </w:r>
    </w:p>
    <w:p w14:paraId="619F948A" w14:textId="77777777" w:rsidR="00F246CC" w:rsidRDefault="005B5D49">
      <w:pPr>
        <w:spacing w:line="600" w:lineRule="auto"/>
        <w:ind w:firstLine="720"/>
        <w:jc w:val="both"/>
        <w:rPr>
          <w:rFonts w:eastAsia="Times New Roman" w:cs="Times New Roman"/>
          <w:szCs w:val="24"/>
        </w:rPr>
      </w:pPr>
      <w:r w:rsidRPr="00CE3BFF">
        <w:rPr>
          <w:rFonts w:eastAsia="Times New Roman" w:cs="Times New Roman"/>
          <w:szCs w:val="24"/>
        </w:rPr>
        <w:t>Γιατί</w:t>
      </w:r>
      <w:r>
        <w:rPr>
          <w:rFonts w:eastAsia="Times New Roman" w:cs="Times New Roman"/>
          <w:szCs w:val="24"/>
        </w:rPr>
        <w:t>,</w:t>
      </w:r>
      <w:r w:rsidRPr="00CE3BFF">
        <w:rPr>
          <w:rFonts w:eastAsia="Times New Roman" w:cs="Times New Roman"/>
          <w:szCs w:val="24"/>
        </w:rPr>
        <w:t xml:space="preserve"> ξέρετε τι</w:t>
      </w:r>
      <w:r>
        <w:rPr>
          <w:rFonts w:eastAsia="Times New Roman" w:cs="Times New Roman"/>
          <w:szCs w:val="24"/>
        </w:rPr>
        <w:t>; Ό</w:t>
      </w:r>
      <w:r w:rsidRPr="00CE3BFF">
        <w:rPr>
          <w:rFonts w:eastAsia="Times New Roman" w:cs="Times New Roman"/>
          <w:szCs w:val="24"/>
        </w:rPr>
        <w:t>ταν μένου</w:t>
      </w:r>
      <w:r>
        <w:rPr>
          <w:rFonts w:eastAsia="Times New Roman" w:cs="Times New Roman"/>
          <w:szCs w:val="24"/>
        </w:rPr>
        <w:t>ν</w:t>
      </w:r>
      <w:r w:rsidRPr="00CE3BFF">
        <w:rPr>
          <w:rFonts w:eastAsia="Times New Roman" w:cs="Times New Roman"/>
          <w:szCs w:val="24"/>
        </w:rPr>
        <w:t xml:space="preserve"> τέτοιες π</w:t>
      </w:r>
      <w:r>
        <w:rPr>
          <w:rFonts w:eastAsia="Times New Roman" w:cs="Times New Roman"/>
          <w:szCs w:val="24"/>
        </w:rPr>
        <w:t>λ</w:t>
      </w:r>
      <w:r w:rsidRPr="00CE3BFF">
        <w:rPr>
          <w:rFonts w:eastAsia="Times New Roman" w:cs="Times New Roman"/>
          <w:szCs w:val="24"/>
        </w:rPr>
        <w:t>ηγές</w:t>
      </w:r>
      <w:r>
        <w:rPr>
          <w:rFonts w:eastAsia="Times New Roman" w:cs="Times New Roman"/>
          <w:szCs w:val="24"/>
        </w:rPr>
        <w:t>,</w:t>
      </w:r>
      <w:r w:rsidRPr="00CE3BFF">
        <w:rPr>
          <w:rFonts w:eastAsia="Times New Roman" w:cs="Times New Roman"/>
          <w:szCs w:val="24"/>
        </w:rPr>
        <w:t xml:space="preserve"> τέτοια </w:t>
      </w:r>
      <w:r>
        <w:rPr>
          <w:rFonts w:eastAsia="Times New Roman" w:cs="Times New Roman"/>
          <w:szCs w:val="24"/>
        </w:rPr>
        <w:t>τραύματα,</w:t>
      </w:r>
      <w:r w:rsidRPr="00CE3BFF">
        <w:rPr>
          <w:rFonts w:eastAsia="Times New Roman" w:cs="Times New Roman"/>
          <w:szCs w:val="24"/>
        </w:rPr>
        <w:t xml:space="preserve"> τα οποία δεν ομολογούνται</w:t>
      </w:r>
      <w:r>
        <w:rPr>
          <w:rFonts w:eastAsia="Times New Roman" w:cs="Times New Roman"/>
          <w:szCs w:val="24"/>
        </w:rPr>
        <w:t>,</w:t>
      </w:r>
      <w:r w:rsidRPr="00CE3BFF">
        <w:rPr>
          <w:rFonts w:eastAsia="Times New Roman" w:cs="Times New Roman"/>
          <w:szCs w:val="24"/>
        </w:rPr>
        <w:t xml:space="preserve"> δεν συζητιούνται</w:t>
      </w:r>
      <w:r>
        <w:rPr>
          <w:rFonts w:eastAsia="Times New Roman" w:cs="Times New Roman"/>
          <w:szCs w:val="24"/>
        </w:rPr>
        <w:t>,</w:t>
      </w:r>
      <w:r w:rsidRPr="00CE3BFF">
        <w:rPr>
          <w:rFonts w:eastAsia="Times New Roman" w:cs="Times New Roman"/>
          <w:szCs w:val="24"/>
        </w:rPr>
        <w:t xml:space="preserve"> αφήνουν πάντα τρύπες για να ξεφυτρώ</w:t>
      </w:r>
      <w:r>
        <w:rPr>
          <w:rFonts w:eastAsia="Times New Roman" w:cs="Times New Roman"/>
          <w:szCs w:val="24"/>
        </w:rPr>
        <w:t>σ</w:t>
      </w:r>
      <w:r w:rsidRPr="00CE3BFF">
        <w:rPr>
          <w:rFonts w:eastAsia="Times New Roman" w:cs="Times New Roman"/>
          <w:szCs w:val="24"/>
        </w:rPr>
        <w:t>ουν τ</w:t>
      </w:r>
      <w:r w:rsidRPr="00CE3BFF">
        <w:rPr>
          <w:rFonts w:eastAsia="Times New Roman" w:cs="Times New Roman"/>
          <w:szCs w:val="24"/>
        </w:rPr>
        <w:t>έρατα</w:t>
      </w:r>
      <w:r>
        <w:rPr>
          <w:rFonts w:eastAsia="Times New Roman" w:cs="Times New Roman"/>
          <w:szCs w:val="24"/>
        </w:rPr>
        <w:t>,</w:t>
      </w:r>
      <w:r w:rsidRPr="00CE3BFF">
        <w:rPr>
          <w:rFonts w:eastAsia="Times New Roman" w:cs="Times New Roman"/>
          <w:szCs w:val="24"/>
        </w:rPr>
        <w:t xml:space="preserve"> όπως το βλέπουμε τώρα</w:t>
      </w:r>
      <w:r>
        <w:rPr>
          <w:rFonts w:eastAsia="Times New Roman" w:cs="Times New Roman"/>
          <w:szCs w:val="24"/>
        </w:rPr>
        <w:t>. Η οικονομική</w:t>
      </w:r>
      <w:r w:rsidRPr="00CE3BFF">
        <w:rPr>
          <w:rFonts w:eastAsia="Times New Roman" w:cs="Times New Roman"/>
          <w:szCs w:val="24"/>
        </w:rPr>
        <w:t xml:space="preserve"> κρίση έδειξε κατευθείαν </w:t>
      </w:r>
      <w:r>
        <w:rPr>
          <w:rFonts w:eastAsia="Times New Roman" w:cs="Times New Roman"/>
          <w:szCs w:val="24"/>
        </w:rPr>
        <w:t xml:space="preserve">πόσα στερεότυπα ξεπηδάνε και </w:t>
      </w:r>
      <w:r w:rsidRPr="00CE3BFF">
        <w:rPr>
          <w:rFonts w:eastAsia="Times New Roman" w:cs="Times New Roman"/>
          <w:szCs w:val="24"/>
        </w:rPr>
        <w:t>πόσο εύκολα ξεπηδάνε αυτά τα στερεότυπα</w:t>
      </w:r>
      <w:r>
        <w:rPr>
          <w:rFonts w:eastAsia="Times New Roman" w:cs="Times New Roman"/>
          <w:szCs w:val="24"/>
        </w:rPr>
        <w:t>,</w:t>
      </w:r>
      <w:r w:rsidRPr="00CE3BFF">
        <w:rPr>
          <w:rFonts w:eastAsia="Times New Roman" w:cs="Times New Roman"/>
          <w:szCs w:val="24"/>
        </w:rPr>
        <w:t xml:space="preserve"> όταν δ</w:t>
      </w:r>
      <w:r>
        <w:rPr>
          <w:rFonts w:eastAsia="Times New Roman" w:cs="Times New Roman"/>
          <w:szCs w:val="24"/>
        </w:rPr>
        <w:t>εν έχουν λυθεί τέτοια πράγματα.</w:t>
      </w:r>
    </w:p>
    <w:p w14:paraId="619F948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Γ</w:t>
      </w:r>
      <w:r w:rsidRPr="00CE3BFF">
        <w:rPr>
          <w:rFonts w:eastAsia="Times New Roman" w:cs="Times New Roman"/>
          <w:szCs w:val="24"/>
        </w:rPr>
        <w:t xml:space="preserve">ιατί η Ελλάδα δεν είναι κατοχυρωμένη ακόμα στη </w:t>
      </w:r>
      <w:r>
        <w:rPr>
          <w:rFonts w:eastAsia="Times New Roman" w:cs="Times New Roman"/>
          <w:szCs w:val="24"/>
        </w:rPr>
        <w:t>σ</w:t>
      </w:r>
      <w:r w:rsidRPr="00CE3BFF">
        <w:rPr>
          <w:rFonts w:eastAsia="Times New Roman" w:cs="Times New Roman"/>
          <w:szCs w:val="24"/>
        </w:rPr>
        <w:t>υνείδηση των ευρωπαϊκών λαών και</w:t>
      </w:r>
      <w:r w:rsidRPr="00CE3BFF">
        <w:rPr>
          <w:rFonts w:eastAsia="Times New Roman" w:cs="Times New Roman"/>
          <w:szCs w:val="24"/>
        </w:rPr>
        <w:t xml:space="preserve"> ειδικά του </w:t>
      </w:r>
      <w:r>
        <w:rPr>
          <w:rFonts w:eastAsia="Times New Roman" w:cs="Times New Roman"/>
          <w:szCs w:val="24"/>
        </w:rPr>
        <w:t>γ</w:t>
      </w:r>
      <w:r w:rsidRPr="00CE3BFF">
        <w:rPr>
          <w:rFonts w:eastAsia="Times New Roman" w:cs="Times New Roman"/>
          <w:szCs w:val="24"/>
        </w:rPr>
        <w:t>ερμανικού για το πόσα πλήρωσε</w:t>
      </w:r>
      <w:r>
        <w:rPr>
          <w:rFonts w:eastAsia="Times New Roman" w:cs="Times New Roman"/>
          <w:szCs w:val="24"/>
        </w:rPr>
        <w:t xml:space="preserve"> για να</w:t>
      </w:r>
      <w:r w:rsidRPr="00CE3BFF">
        <w:rPr>
          <w:rFonts w:eastAsia="Times New Roman" w:cs="Times New Roman"/>
          <w:szCs w:val="24"/>
        </w:rPr>
        <w:t xml:space="preserve"> υπάρχει δημοκρατία και </w:t>
      </w:r>
      <w:r>
        <w:rPr>
          <w:rFonts w:eastAsia="Times New Roman" w:cs="Times New Roman"/>
          <w:szCs w:val="24"/>
        </w:rPr>
        <w:t>ε</w:t>
      </w:r>
      <w:r w:rsidRPr="00CE3BFF">
        <w:rPr>
          <w:rFonts w:eastAsia="Times New Roman" w:cs="Times New Roman"/>
          <w:szCs w:val="24"/>
        </w:rPr>
        <w:t>λευθερία σε αυτή την Ευρώπη</w:t>
      </w:r>
      <w:r>
        <w:rPr>
          <w:rFonts w:eastAsia="Times New Roman" w:cs="Times New Roman"/>
          <w:szCs w:val="24"/>
        </w:rPr>
        <w:t>. Γ</w:t>
      </w:r>
      <w:r w:rsidRPr="00CE3BFF">
        <w:rPr>
          <w:rFonts w:eastAsia="Times New Roman" w:cs="Times New Roman"/>
          <w:szCs w:val="24"/>
        </w:rPr>
        <w:t xml:space="preserve">ιατί για </w:t>
      </w:r>
      <w:r>
        <w:rPr>
          <w:rFonts w:eastAsia="Times New Roman" w:cs="Times New Roman"/>
          <w:szCs w:val="24"/>
        </w:rPr>
        <w:t>ε</w:t>
      </w:r>
      <w:r w:rsidRPr="00CE3BFF">
        <w:rPr>
          <w:rFonts w:eastAsia="Times New Roman" w:cs="Times New Roman"/>
          <w:szCs w:val="24"/>
        </w:rPr>
        <w:t>μένα το σημαντικότερο είναι αυτό</w:t>
      </w:r>
      <w:r>
        <w:rPr>
          <w:rFonts w:eastAsia="Times New Roman" w:cs="Times New Roman"/>
          <w:szCs w:val="24"/>
        </w:rPr>
        <w:t>,</w:t>
      </w:r>
      <w:r w:rsidRPr="00CE3BFF">
        <w:rPr>
          <w:rFonts w:eastAsia="Times New Roman" w:cs="Times New Roman"/>
          <w:szCs w:val="24"/>
        </w:rPr>
        <w:t xml:space="preserve"> να γίνει </w:t>
      </w:r>
      <w:r>
        <w:rPr>
          <w:rFonts w:eastAsia="Times New Roman" w:cs="Times New Roman"/>
          <w:szCs w:val="24"/>
        </w:rPr>
        <w:t>σ</w:t>
      </w:r>
      <w:r w:rsidRPr="00CE3BFF">
        <w:rPr>
          <w:rFonts w:eastAsia="Times New Roman" w:cs="Times New Roman"/>
          <w:szCs w:val="24"/>
        </w:rPr>
        <w:t>υνείδηση</w:t>
      </w:r>
      <w:r>
        <w:rPr>
          <w:rFonts w:eastAsia="Times New Roman" w:cs="Times New Roman"/>
          <w:szCs w:val="24"/>
        </w:rPr>
        <w:t>. Δ</w:t>
      </w:r>
      <w:r w:rsidRPr="00CE3BFF">
        <w:rPr>
          <w:rFonts w:eastAsia="Times New Roman" w:cs="Times New Roman"/>
          <w:szCs w:val="24"/>
        </w:rPr>
        <w:t>εν επαιτούμε</w:t>
      </w:r>
      <w:r>
        <w:rPr>
          <w:rFonts w:eastAsia="Times New Roman" w:cs="Times New Roman"/>
          <w:szCs w:val="24"/>
        </w:rPr>
        <w:t>. Δ</w:t>
      </w:r>
      <w:r w:rsidRPr="00CE3BFF">
        <w:rPr>
          <w:rFonts w:eastAsia="Times New Roman" w:cs="Times New Roman"/>
          <w:szCs w:val="24"/>
        </w:rPr>
        <w:t>εν ζητάμε αποκατάσταση</w:t>
      </w:r>
      <w:r>
        <w:rPr>
          <w:rFonts w:eastAsia="Times New Roman" w:cs="Times New Roman"/>
          <w:szCs w:val="24"/>
        </w:rPr>
        <w:t>. Προσέξτε</w:t>
      </w:r>
      <w:r w:rsidRPr="00CE3BFF">
        <w:rPr>
          <w:rFonts w:eastAsia="Times New Roman" w:cs="Times New Roman"/>
          <w:szCs w:val="24"/>
        </w:rPr>
        <w:t xml:space="preserve"> την ορολογία</w:t>
      </w:r>
      <w:r>
        <w:rPr>
          <w:rFonts w:eastAsia="Times New Roman" w:cs="Times New Roman"/>
          <w:szCs w:val="24"/>
        </w:rPr>
        <w:t>. Ζ</w:t>
      </w:r>
      <w:r w:rsidRPr="00CE3BFF">
        <w:rPr>
          <w:rFonts w:eastAsia="Times New Roman" w:cs="Times New Roman"/>
          <w:szCs w:val="24"/>
        </w:rPr>
        <w:t>ητάμε αποζημιώσεις</w:t>
      </w:r>
      <w:r>
        <w:rPr>
          <w:rFonts w:eastAsia="Times New Roman" w:cs="Times New Roman"/>
          <w:szCs w:val="24"/>
        </w:rPr>
        <w:t>,</w:t>
      </w:r>
      <w:r w:rsidRPr="00CE3BFF">
        <w:rPr>
          <w:rFonts w:eastAsia="Times New Roman" w:cs="Times New Roman"/>
          <w:szCs w:val="24"/>
        </w:rPr>
        <w:t xml:space="preserve"> επαν</w:t>
      </w:r>
      <w:r w:rsidRPr="00CE3BFF">
        <w:rPr>
          <w:rFonts w:eastAsia="Times New Roman" w:cs="Times New Roman"/>
          <w:szCs w:val="24"/>
        </w:rPr>
        <w:t>ορθώσεις και το κατοχικό δάνειο ως φόρο τιμής ότι αυτή η χώρα</w:t>
      </w:r>
      <w:r>
        <w:rPr>
          <w:rFonts w:eastAsia="Times New Roman" w:cs="Times New Roman"/>
          <w:szCs w:val="24"/>
        </w:rPr>
        <w:t>,</w:t>
      </w:r>
      <w:r w:rsidRPr="00CE3BFF">
        <w:rPr>
          <w:rFonts w:eastAsia="Times New Roman" w:cs="Times New Roman"/>
          <w:szCs w:val="24"/>
        </w:rPr>
        <w:t xml:space="preserve"> αυτός ο λαός πλήρωσε με το αίμα του</w:t>
      </w:r>
      <w:r>
        <w:rPr>
          <w:rFonts w:eastAsia="Times New Roman" w:cs="Times New Roman"/>
          <w:szCs w:val="24"/>
        </w:rPr>
        <w:t>,</w:t>
      </w:r>
      <w:r w:rsidRPr="00CE3BFF">
        <w:rPr>
          <w:rFonts w:eastAsia="Times New Roman" w:cs="Times New Roman"/>
          <w:szCs w:val="24"/>
        </w:rPr>
        <w:t xml:space="preserve"> καταστράφηκε εντελώς για τη δημοκρατία στην Ευρώπη</w:t>
      </w:r>
      <w:r>
        <w:rPr>
          <w:rFonts w:eastAsia="Times New Roman" w:cs="Times New Roman"/>
          <w:szCs w:val="24"/>
        </w:rPr>
        <w:t>. Μ</w:t>
      </w:r>
      <w:r w:rsidRPr="00CE3BFF">
        <w:rPr>
          <w:rFonts w:eastAsia="Times New Roman" w:cs="Times New Roman"/>
          <w:szCs w:val="24"/>
        </w:rPr>
        <w:t>όνο έτσι μπορούμε να θεμελιώσουμε τη δημοκρατία</w:t>
      </w:r>
      <w:r>
        <w:rPr>
          <w:rFonts w:eastAsia="Times New Roman" w:cs="Times New Roman"/>
          <w:szCs w:val="24"/>
        </w:rPr>
        <w:t>.</w:t>
      </w:r>
    </w:p>
    <w:p w14:paraId="619F948C"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619F948D" w14:textId="77777777" w:rsidR="00F246CC" w:rsidRDefault="005B5D49">
      <w:pPr>
        <w:spacing w:line="600" w:lineRule="auto"/>
        <w:ind w:firstLine="720"/>
        <w:jc w:val="both"/>
        <w:rPr>
          <w:rFonts w:eastAsia="Times New Roman" w:cs="Times New Roman"/>
          <w:szCs w:val="24"/>
        </w:rPr>
      </w:pPr>
      <w:r w:rsidRPr="00CE3BFF">
        <w:rPr>
          <w:rFonts w:eastAsia="Times New Roman" w:cs="Times New Roman"/>
          <w:szCs w:val="24"/>
        </w:rPr>
        <w:t xml:space="preserve">Όχι κοιτώντας προς το μέλλον και </w:t>
      </w:r>
      <w:r>
        <w:rPr>
          <w:rFonts w:eastAsia="Times New Roman" w:cs="Times New Roman"/>
          <w:szCs w:val="24"/>
        </w:rPr>
        <w:t>βάζοντας λίθους</w:t>
      </w:r>
      <w:r w:rsidRPr="00CE3BFF">
        <w:rPr>
          <w:rFonts w:eastAsia="Times New Roman" w:cs="Times New Roman"/>
          <w:szCs w:val="24"/>
        </w:rPr>
        <w:t xml:space="preserve"> στο παρελθόν</w:t>
      </w:r>
      <w:r>
        <w:rPr>
          <w:rFonts w:eastAsia="Times New Roman" w:cs="Times New Roman"/>
          <w:szCs w:val="24"/>
        </w:rPr>
        <w:t>,</w:t>
      </w:r>
      <w:r w:rsidRPr="00CE3BFF">
        <w:rPr>
          <w:rFonts w:eastAsia="Times New Roman" w:cs="Times New Roman"/>
          <w:szCs w:val="24"/>
        </w:rPr>
        <w:t xml:space="preserve"> αλλά όταν φωτίσουμε με όλα τα φώτα το παρελθόν</w:t>
      </w:r>
      <w:r>
        <w:rPr>
          <w:rFonts w:eastAsia="Times New Roman" w:cs="Times New Roman"/>
          <w:szCs w:val="24"/>
        </w:rPr>
        <w:t>,</w:t>
      </w:r>
      <w:r w:rsidRPr="00CE3BFF">
        <w:rPr>
          <w:rFonts w:eastAsia="Times New Roman" w:cs="Times New Roman"/>
          <w:szCs w:val="24"/>
        </w:rPr>
        <w:t xml:space="preserve"> για να πάμε πιο πέρα</w:t>
      </w:r>
      <w:r>
        <w:rPr>
          <w:rFonts w:eastAsia="Times New Roman" w:cs="Times New Roman"/>
          <w:szCs w:val="24"/>
        </w:rPr>
        <w:t>.</w:t>
      </w:r>
    </w:p>
    <w:p w14:paraId="619F948E" w14:textId="77777777" w:rsidR="00F246CC" w:rsidRDefault="005B5D49">
      <w:pPr>
        <w:spacing w:line="600" w:lineRule="auto"/>
        <w:ind w:firstLine="720"/>
        <w:jc w:val="both"/>
        <w:rPr>
          <w:rFonts w:eastAsia="Times New Roman" w:cs="Times New Roman"/>
          <w:szCs w:val="24"/>
        </w:rPr>
      </w:pPr>
      <w:r w:rsidRPr="00CE3BFF">
        <w:rPr>
          <w:rFonts w:eastAsia="Times New Roman" w:cs="Times New Roman"/>
          <w:szCs w:val="24"/>
        </w:rPr>
        <w:t xml:space="preserve">Άρα είναι σημαντικό </w:t>
      </w:r>
      <w:r>
        <w:rPr>
          <w:rFonts w:eastAsia="Times New Roman" w:cs="Times New Roman"/>
          <w:szCs w:val="24"/>
        </w:rPr>
        <w:t>γ</w:t>
      </w:r>
      <w:r w:rsidRPr="00CE3BFF">
        <w:rPr>
          <w:rFonts w:eastAsia="Times New Roman" w:cs="Times New Roman"/>
          <w:szCs w:val="24"/>
        </w:rPr>
        <w:t xml:space="preserve">ια </w:t>
      </w:r>
      <w:r>
        <w:rPr>
          <w:rFonts w:eastAsia="Times New Roman" w:cs="Times New Roman"/>
          <w:szCs w:val="24"/>
        </w:rPr>
        <w:t>ε</w:t>
      </w:r>
      <w:r w:rsidRPr="00CE3BFF">
        <w:rPr>
          <w:rFonts w:eastAsia="Times New Roman" w:cs="Times New Roman"/>
          <w:szCs w:val="24"/>
        </w:rPr>
        <w:t xml:space="preserve">μάς να κινητοποιήσουμε τη </w:t>
      </w:r>
      <w:r>
        <w:rPr>
          <w:rFonts w:eastAsia="Times New Roman" w:cs="Times New Roman"/>
          <w:szCs w:val="24"/>
        </w:rPr>
        <w:t>δ</w:t>
      </w:r>
      <w:r w:rsidRPr="00CE3BFF">
        <w:rPr>
          <w:rFonts w:eastAsia="Times New Roman" w:cs="Times New Roman"/>
          <w:szCs w:val="24"/>
        </w:rPr>
        <w:t>ημοκρατική κοινή γνώμη της Γερμανίας</w:t>
      </w:r>
      <w:r>
        <w:rPr>
          <w:rFonts w:eastAsia="Times New Roman" w:cs="Times New Roman"/>
          <w:szCs w:val="24"/>
        </w:rPr>
        <w:t>,</w:t>
      </w:r>
      <w:r w:rsidRPr="00CE3BFF">
        <w:rPr>
          <w:rFonts w:eastAsia="Times New Roman" w:cs="Times New Roman"/>
          <w:szCs w:val="24"/>
        </w:rPr>
        <w:t xml:space="preserve"> όπως και όλης της Ευρώπης</w:t>
      </w:r>
      <w:r>
        <w:rPr>
          <w:rFonts w:eastAsia="Times New Roman" w:cs="Times New Roman"/>
          <w:szCs w:val="24"/>
        </w:rPr>
        <w:t>. Κ</w:t>
      </w:r>
      <w:r w:rsidRPr="00CE3BFF">
        <w:rPr>
          <w:rFonts w:eastAsia="Times New Roman" w:cs="Times New Roman"/>
          <w:szCs w:val="24"/>
        </w:rPr>
        <w:t>αι το</w:t>
      </w:r>
      <w:r w:rsidRPr="00CE3BFF">
        <w:rPr>
          <w:rFonts w:eastAsia="Times New Roman" w:cs="Times New Roman"/>
          <w:szCs w:val="24"/>
        </w:rPr>
        <w:t xml:space="preserve"> λέω αυτό</w:t>
      </w:r>
      <w:r>
        <w:rPr>
          <w:rFonts w:eastAsia="Times New Roman" w:cs="Times New Roman"/>
          <w:szCs w:val="24"/>
        </w:rPr>
        <w:t>,</w:t>
      </w:r>
      <w:r w:rsidRPr="00CE3BFF">
        <w:rPr>
          <w:rFonts w:eastAsia="Times New Roman" w:cs="Times New Roman"/>
          <w:szCs w:val="24"/>
        </w:rPr>
        <w:t xml:space="preserve"> γιατί είχα</w:t>
      </w:r>
      <w:r>
        <w:rPr>
          <w:rFonts w:eastAsia="Times New Roman" w:cs="Times New Roman"/>
          <w:szCs w:val="24"/>
        </w:rPr>
        <w:t>με</w:t>
      </w:r>
      <w:r w:rsidRPr="00CE3BFF">
        <w:rPr>
          <w:rFonts w:eastAsia="Times New Roman" w:cs="Times New Roman"/>
          <w:szCs w:val="24"/>
        </w:rPr>
        <w:t xml:space="preserve"> </w:t>
      </w:r>
      <w:r>
        <w:rPr>
          <w:rFonts w:eastAsia="Times New Roman" w:cs="Times New Roman"/>
          <w:szCs w:val="24"/>
        </w:rPr>
        <w:t>μια</w:t>
      </w:r>
      <w:r w:rsidRPr="00CE3BFF">
        <w:rPr>
          <w:rFonts w:eastAsia="Times New Roman" w:cs="Times New Roman"/>
          <w:szCs w:val="24"/>
        </w:rPr>
        <w:t xml:space="preserve"> </w:t>
      </w:r>
      <w:r>
        <w:rPr>
          <w:rFonts w:eastAsia="Times New Roman" w:cs="Times New Roman"/>
          <w:szCs w:val="24"/>
        </w:rPr>
        <w:t>ατυχή στιγμή. Ε</w:t>
      </w:r>
      <w:r w:rsidRPr="00CE3BFF">
        <w:rPr>
          <w:rFonts w:eastAsia="Times New Roman" w:cs="Times New Roman"/>
          <w:szCs w:val="24"/>
        </w:rPr>
        <w:t>πειδή είπε και ο κ</w:t>
      </w:r>
      <w:r>
        <w:rPr>
          <w:rFonts w:eastAsia="Times New Roman" w:cs="Times New Roman"/>
          <w:szCs w:val="24"/>
        </w:rPr>
        <w:t>.</w:t>
      </w:r>
      <w:r w:rsidRPr="00CE3BFF">
        <w:rPr>
          <w:rFonts w:eastAsia="Times New Roman" w:cs="Times New Roman"/>
          <w:szCs w:val="24"/>
        </w:rPr>
        <w:t xml:space="preserve"> Βενιζέλος ότι δεν το έχουμε θέσει με επίσημο τρόπο</w:t>
      </w:r>
      <w:r>
        <w:rPr>
          <w:rFonts w:eastAsia="Times New Roman" w:cs="Times New Roman"/>
          <w:szCs w:val="24"/>
        </w:rPr>
        <w:t>,</w:t>
      </w:r>
      <w:r w:rsidRPr="00CE3BFF">
        <w:rPr>
          <w:rFonts w:eastAsia="Times New Roman" w:cs="Times New Roman"/>
          <w:szCs w:val="24"/>
        </w:rPr>
        <w:t xml:space="preserve"> ακόμα και εγώ που ήμουν τότε </w:t>
      </w:r>
      <w:r>
        <w:rPr>
          <w:rFonts w:eastAsia="Times New Roman" w:cs="Times New Roman"/>
          <w:szCs w:val="24"/>
        </w:rPr>
        <w:t>Α</w:t>
      </w:r>
      <w:r w:rsidRPr="00CE3BFF">
        <w:rPr>
          <w:rFonts w:eastAsia="Times New Roman" w:cs="Times New Roman"/>
          <w:szCs w:val="24"/>
        </w:rPr>
        <w:t>ναπληρώτρια Υπουργός Παιδείας το είχα θέσει στην ομόλογό μου</w:t>
      </w:r>
      <w:r>
        <w:rPr>
          <w:rFonts w:eastAsia="Times New Roman" w:cs="Times New Roman"/>
          <w:szCs w:val="24"/>
        </w:rPr>
        <w:t xml:space="preserve">, γιατί είχε τύχει, </w:t>
      </w:r>
      <w:r w:rsidRPr="00CE3BFF">
        <w:rPr>
          <w:rFonts w:eastAsia="Times New Roman" w:cs="Times New Roman"/>
          <w:szCs w:val="24"/>
        </w:rPr>
        <w:t xml:space="preserve">πριν από την επίσκεψη στο </w:t>
      </w:r>
      <w:r>
        <w:rPr>
          <w:rFonts w:eastAsia="Times New Roman" w:cs="Times New Roman"/>
          <w:szCs w:val="24"/>
        </w:rPr>
        <w:t>Υ</w:t>
      </w:r>
      <w:r w:rsidRPr="00CE3BFF">
        <w:rPr>
          <w:rFonts w:eastAsia="Times New Roman" w:cs="Times New Roman"/>
          <w:szCs w:val="24"/>
        </w:rPr>
        <w:t>πουρ</w:t>
      </w:r>
      <w:r w:rsidRPr="00CE3BFF">
        <w:rPr>
          <w:rFonts w:eastAsia="Times New Roman" w:cs="Times New Roman"/>
          <w:szCs w:val="24"/>
        </w:rPr>
        <w:t xml:space="preserve">γείο </w:t>
      </w:r>
      <w:r>
        <w:rPr>
          <w:rFonts w:eastAsia="Times New Roman" w:cs="Times New Roman"/>
          <w:szCs w:val="24"/>
        </w:rPr>
        <w:t>της,</w:t>
      </w:r>
      <w:r w:rsidRPr="00CE3BFF">
        <w:rPr>
          <w:rFonts w:eastAsia="Times New Roman" w:cs="Times New Roman"/>
          <w:szCs w:val="24"/>
        </w:rPr>
        <w:t xml:space="preserve"> να περάσω από το Ιστορικό Μουσείο της Γερμανίας </w:t>
      </w:r>
      <w:r>
        <w:rPr>
          <w:rFonts w:eastAsia="Times New Roman" w:cs="Times New Roman"/>
          <w:szCs w:val="24"/>
        </w:rPr>
        <w:t>-</w:t>
      </w:r>
      <w:r w:rsidRPr="00CE3BFF">
        <w:rPr>
          <w:rFonts w:eastAsia="Times New Roman" w:cs="Times New Roman"/>
          <w:szCs w:val="24"/>
        </w:rPr>
        <w:t>ένα πολύ ωραίο μουσεί</w:t>
      </w:r>
      <w:r>
        <w:rPr>
          <w:rFonts w:eastAsia="Times New Roman" w:cs="Times New Roman"/>
          <w:szCs w:val="24"/>
        </w:rPr>
        <w:t>ο-</w:t>
      </w:r>
      <w:r w:rsidRPr="00CE3BFF">
        <w:rPr>
          <w:rFonts w:eastAsia="Times New Roman" w:cs="Times New Roman"/>
          <w:szCs w:val="24"/>
        </w:rPr>
        <w:t xml:space="preserve"> </w:t>
      </w:r>
      <w:r>
        <w:rPr>
          <w:rFonts w:eastAsia="Times New Roman" w:cs="Times New Roman"/>
          <w:szCs w:val="24"/>
        </w:rPr>
        <w:t xml:space="preserve">που είχε μια έκθεση για το τι συνέβη στον Β΄ </w:t>
      </w:r>
      <w:r w:rsidRPr="00CE3BFF">
        <w:rPr>
          <w:rFonts w:eastAsia="Times New Roman" w:cs="Times New Roman"/>
          <w:szCs w:val="24"/>
        </w:rPr>
        <w:t>Παγκόσμιο Πόλεμο</w:t>
      </w:r>
      <w:r>
        <w:rPr>
          <w:rFonts w:eastAsia="Times New Roman" w:cs="Times New Roman"/>
          <w:szCs w:val="24"/>
        </w:rPr>
        <w:t>.</w:t>
      </w:r>
      <w:r w:rsidRPr="00CE3BFF">
        <w:rPr>
          <w:rFonts w:eastAsia="Times New Roman" w:cs="Times New Roman"/>
          <w:szCs w:val="24"/>
        </w:rPr>
        <w:t xml:space="preserve"> Επί ένα</w:t>
      </w:r>
      <w:r>
        <w:rPr>
          <w:rFonts w:eastAsia="Times New Roman" w:cs="Times New Roman"/>
          <w:szCs w:val="24"/>
        </w:rPr>
        <w:t>ν</w:t>
      </w:r>
      <w:r w:rsidRPr="00CE3BFF">
        <w:rPr>
          <w:rFonts w:eastAsia="Times New Roman" w:cs="Times New Roman"/>
          <w:szCs w:val="24"/>
        </w:rPr>
        <w:t xml:space="preserve"> χρόνο λειτουργούσε αυτή </w:t>
      </w:r>
      <w:r>
        <w:rPr>
          <w:rFonts w:eastAsia="Times New Roman" w:cs="Times New Roman"/>
          <w:szCs w:val="24"/>
        </w:rPr>
        <w:t>η έκθεση. Ξ</w:t>
      </w:r>
      <w:r w:rsidRPr="00CE3BFF">
        <w:rPr>
          <w:rFonts w:eastAsia="Times New Roman" w:cs="Times New Roman"/>
          <w:szCs w:val="24"/>
        </w:rPr>
        <w:t>έρετε ποια χώρα απουσ</w:t>
      </w:r>
      <w:r>
        <w:rPr>
          <w:rFonts w:eastAsia="Times New Roman" w:cs="Times New Roman"/>
          <w:szCs w:val="24"/>
        </w:rPr>
        <w:t>ίαζε,</w:t>
      </w:r>
      <w:r w:rsidRPr="00CE3BFF">
        <w:rPr>
          <w:rFonts w:eastAsia="Times New Roman" w:cs="Times New Roman"/>
          <w:szCs w:val="24"/>
        </w:rPr>
        <w:t xml:space="preserve"> παντελώς</w:t>
      </w:r>
      <w:r>
        <w:rPr>
          <w:rFonts w:eastAsia="Times New Roman" w:cs="Times New Roman"/>
          <w:szCs w:val="24"/>
        </w:rPr>
        <w:t>;</w:t>
      </w:r>
      <w:r w:rsidRPr="00CE3BFF">
        <w:rPr>
          <w:rFonts w:eastAsia="Times New Roman" w:cs="Times New Roman"/>
          <w:szCs w:val="24"/>
        </w:rPr>
        <w:t xml:space="preserve"> </w:t>
      </w:r>
      <w:r>
        <w:rPr>
          <w:rFonts w:eastAsia="Times New Roman" w:cs="Times New Roman"/>
          <w:szCs w:val="24"/>
        </w:rPr>
        <w:t>Η</w:t>
      </w:r>
      <w:r w:rsidRPr="00CE3BFF">
        <w:rPr>
          <w:rFonts w:eastAsia="Times New Roman" w:cs="Times New Roman"/>
          <w:szCs w:val="24"/>
        </w:rPr>
        <w:t xml:space="preserve"> Ελλάδα</w:t>
      </w:r>
      <w:r>
        <w:rPr>
          <w:rFonts w:eastAsia="Times New Roman" w:cs="Times New Roman"/>
          <w:szCs w:val="24"/>
        </w:rPr>
        <w:t>,</w:t>
      </w:r>
      <w:r w:rsidRPr="00CE3BFF">
        <w:rPr>
          <w:rFonts w:eastAsia="Times New Roman" w:cs="Times New Roman"/>
          <w:szCs w:val="24"/>
        </w:rPr>
        <w:t xml:space="preserve"> η οποία </w:t>
      </w:r>
      <w:r>
        <w:rPr>
          <w:rFonts w:eastAsia="Times New Roman" w:cs="Times New Roman"/>
          <w:szCs w:val="24"/>
        </w:rPr>
        <w:t>δ</w:t>
      </w:r>
      <w:r w:rsidRPr="00CE3BFF">
        <w:rPr>
          <w:rFonts w:eastAsia="Times New Roman" w:cs="Times New Roman"/>
          <w:szCs w:val="24"/>
        </w:rPr>
        <w:t>εν ξέρω αν</w:t>
      </w:r>
      <w:r w:rsidRPr="00CE3BFF">
        <w:rPr>
          <w:rFonts w:eastAsia="Times New Roman" w:cs="Times New Roman"/>
          <w:szCs w:val="24"/>
        </w:rPr>
        <w:t xml:space="preserve"> πλήρωσε το</w:t>
      </w:r>
      <w:r>
        <w:rPr>
          <w:rFonts w:eastAsia="Times New Roman" w:cs="Times New Roman"/>
          <w:szCs w:val="24"/>
        </w:rPr>
        <w:t>ν</w:t>
      </w:r>
      <w:r w:rsidRPr="00CE3BFF">
        <w:rPr>
          <w:rFonts w:eastAsia="Times New Roman" w:cs="Times New Roman"/>
          <w:szCs w:val="24"/>
        </w:rPr>
        <w:t xml:space="preserve"> μεγαλύτερο φόρο τιμής σε αυτή τη μάχη</w:t>
      </w:r>
      <w:r>
        <w:rPr>
          <w:rFonts w:eastAsia="Times New Roman" w:cs="Times New Roman"/>
          <w:szCs w:val="24"/>
        </w:rPr>
        <w:t>,</w:t>
      </w:r>
      <w:r w:rsidRPr="00CE3BFF">
        <w:rPr>
          <w:rFonts w:eastAsia="Times New Roman" w:cs="Times New Roman"/>
          <w:szCs w:val="24"/>
        </w:rPr>
        <w:t xml:space="preserve"> πλήρωσε όμως έναν από τους μεγαλύτερους φόρους αίματος και καταστροφής σε αυτή τη μάχη</w:t>
      </w:r>
      <w:r>
        <w:rPr>
          <w:rFonts w:eastAsia="Times New Roman" w:cs="Times New Roman"/>
          <w:szCs w:val="24"/>
        </w:rPr>
        <w:t>. Άρα</w:t>
      </w:r>
      <w:r w:rsidRPr="00CE3BFF">
        <w:rPr>
          <w:rFonts w:eastAsia="Times New Roman" w:cs="Times New Roman"/>
          <w:szCs w:val="24"/>
        </w:rPr>
        <w:t xml:space="preserve"> είναι σημαντικό</w:t>
      </w:r>
      <w:r>
        <w:rPr>
          <w:rFonts w:eastAsia="Times New Roman" w:cs="Times New Roman"/>
          <w:szCs w:val="24"/>
        </w:rPr>
        <w:t>.</w:t>
      </w:r>
    </w:p>
    <w:p w14:paraId="619F948F" w14:textId="77777777" w:rsidR="00F246CC" w:rsidRDefault="005B5D49">
      <w:pPr>
        <w:spacing w:line="600" w:lineRule="auto"/>
        <w:ind w:firstLine="720"/>
        <w:jc w:val="both"/>
        <w:rPr>
          <w:rFonts w:eastAsia="Times New Roman" w:cs="Times New Roman"/>
          <w:szCs w:val="24"/>
        </w:rPr>
      </w:pPr>
      <w:r w:rsidRPr="00CE3BFF">
        <w:rPr>
          <w:rFonts w:eastAsia="Times New Roman" w:cs="Times New Roman"/>
          <w:szCs w:val="24"/>
        </w:rPr>
        <w:lastRenderedPageBreak/>
        <w:t>Για να μην παίρνω πάρα πολύ χρόνο</w:t>
      </w:r>
      <w:r>
        <w:rPr>
          <w:rFonts w:eastAsia="Times New Roman" w:cs="Times New Roman"/>
          <w:szCs w:val="24"/>
        </w:rPr>
        <w:t>, τι</w:t>
      </w:r>
      <w:r w:rsidRPr="00CE3BFF">
        <w:rPr>
          <w:rFonts w:eastAsia="Times New Roman" w:cs="Times New Roman"/>
          <w:szCs w:val="24"/>
        </w:rPr>
        <w:t xml:space="preserve"> γίνεται από δω και πέρα σε ό</w:t>
      </w:r>
      <w:r>
        <w:rPr>
          <w:rFonts w:eastAsia="Times New Roman" w:cs="Times New Roman"/>
          <w:szCs w:val="24"/>
        </w:rPr>
        <w:t>,</w:t>
      </w:r>
      <w:r w:rsidRPr="00CE3BFF">
        <w:rPr>
          <w:rFonts w:eastAsia="Times New Roman" w:cs="Times New Roman"/>
          <w:szCs w:val="24"/>
        </w:rPr>
        <w:t>τι αφορά το Υπουργείο Εξωτερ</w:t>
      </w:r>
      <w:r w:rsidRPr="00CE3BFF">
        <w:rPr>
          <w:rFonts w:eastAsia="Times New Roman" w:cs="Times New Roman"/>
          <w:szCs w:val="24"/>
        </w:rPr>
        <w:t>ικών</w:t>
      </w:r>
      <w:r>
        <w:rPr>
          <w:rFonts w:eastAsia="Times New Roman" w:cs="Times New Roman"/>
          <w:szCs w:val="24"/>
        </w:rPr>
        <w:t>; Δ</w:t>
      </w:r>
      <w:r w:rsidRPr="00CE3BFF">
        <w:rPr>
          <w:rFonts w:eastAsia="Times New Roman" w:cs="Times New Roman"/>
          <w:szCs w:val="24"/>
        </w:rPr>
        <w:t>ιακρατικές συμφωνίες</w:t>
      </w:r>
      <w:r>
        <w:rPr>
          <w:rFonts w:eastAsia="Times New Roman" w:cs="Times New Roman"/>
          <w:szCs w:val="24"/>
        </w:rPr>
        <w:t>,</w:t>
      </w:r>
      <w:r w:rsidRPr="00CE3BFF">
        <w:rPr>
          <w:rFonts w:eastAsia="Times New Roman" w:cs="Times New Roman"/>
          <w:szCs w:val="24"/>
        </w:rPr>
        <w:t xml:space="preserve"> διακρατικ</w:t>
      </w:r>
      <w:r>
        <w:rPr>
          <w:rFonts w:eastAsia="Times New Roman" w:cs="Times New Roman"/>
          <w:szCs w:val="24"/>
        </w:rPr>
        <w:t>έ</w:t>
      </w:r>
      <w:r w:rsidRPr="00CE3BFF">
        <w:rPr>
          <w:rFonts w:eastAsia="Times New Roman" w:cs="Times New Roman"/>
          <w:szCs w:val="24"/>
        </w:rPr>
        <w:t>ς διαπραγματεύσεις</w:t>
      </w:r>
      <w:r>
        <w:rPr>
          <w:rFonts w:eastAsia="Times New Roman" w:cs="Times New Roman"/>
          <w:szCs w:val="24"/>
        </w:rPr>
        <w:t>. Η</w:t>
      </w:r>
      <w:r w:rsidRPr="00CE3BFF">
        <w:rPr>
          <w:rFonts w:eastAsia="Times New Roman" w:cs="Times New Roman"/>
          <w:szCs w:val="24"/>
        </w:rPr>
        <w:t xml:space="preserve"> Ελλάδα νομίζω έχει τα όπλα να διαπραγματευτεί</w:t>
      </w:r>
      <w:r>
        <w:rPr>
          <w:rFonts w:eastAsia="Times New Roman" w:cs="Times New Roman"/>
          <w:szCs w:val="24"/>
        </w:rPr>
        <w:t>,</w:t>
      </w:r>
      <w:r w:rsidRPr="00CE3BFF">
        <w:rPr>
          <w:rFonts w:eastAsia="Times New Roman" w:cs="Times New Roman"/>
          <w:szCs w:val="24"/>
        </w:rPr>
        <w:t xml:space="preserve"> ούτως ώστε να γίν</w:t>
      </w:r>
      <w:r>
        <w:rPr>
          <w:rFonts w:eastAsia="Times New Roman" w:cs="Times New Roman"/>
          <w:szCs w:val="24"/>
        </w:rPr>
        <w:t>ουν</w:t>
      </w:r>
      <w:r w:rsidRPr="00CE3BFF">
        <w:rPr>
          <w:rFonts w:eastAsia="Times New Roman" w:cs="Times New Roman"/>
          <w:szCs w:val="24"/>
        </w:rPr>
        <w:t xml:space="preserve"> αποδεκτ</w:t>
      </w:r>
      <w:r>
        <w:rPr>
          <w:rFonts w:eastAsia="Times New Roman" w:cs="Times New Roman"/>
          <w:szCs w:val="24"/>
        </w:rPr>
        <w:t>ές</w:t>
      </w:r>
      <w:r w:rsidRPr="00CE3BFF">
        <w:rPr>
          <w:rFonts w:eastAsia="Times New Roman" w:cs="Times New Roman"/>
          <w:szCs w:val="24"/>
        </w:rPr>
        <w:t xml:space="preserve"> από τη Γερμανία οι οφειλές σε όλα τα επίπεδα</w:t>
      </w:r>
      <w:r>
        <w:rPr>
          <w:rFonts w:eastAsia="Times New Roman" w:cs="Times New Roman"/>
          <w:szCs w:val="24"/>
        </w:rPr>
        <w:t xml:space="preserve"> -</w:t>
      </w:r>
      <w:r w:rsidRPr="00CE3BFF">
        <w:rPr>
          <w:rFonts w:eastAsia="Times New Roman" w:cs="Times New Roman"/>
          <w:szCs w:val="24"/>
        </w:rPr>
        <w:t>σε αυτ</w:t>
      </w:r>
      <w:r>
        <w:rPr>
          <w:rFonts w:eastAsia="Times New Roman" w:cs="Times New Roman"/>
          <w:szCs w:val="24"/>
        </w:rPr>
        <w:t>ά</w:t>
      </w:r>
      <w:r w:rsidRPr="00CE3BFF">
        <w:rPr>
          <w:rFonts w:eastAsia="Times New Roman" w:cs="Times New Roman"/>
          <w:szCs w:val="24"/>
        </w:rPr>
        <w:t xml:space="preserve"> που είπα</w:t>
      </w:r>
      <w:r>
        <w:rPr>
          <w:rFonts w:eastAsia="Times New Roman" w:cs="Times New Roman"/>
          <w:szCs w:val="24"/>
        </w:rPr>
        <w:t>,</w:t>
      </w:r>
      <w:r w:rsidRPr="00CE3BFF">
        <w:rPr>
          <w:rFonts w:eastAsia="Times New Roman" w:cs="Times New Roman"/>
          <w:szCs w:val="24"/>
        </w:rPr>
        <w:t xml:space="preserve"> κατοχικό</w:t>
      </w:r>
      <w:r>
        <w:rPr>
          <w:rFonts w:eastAsia="Times New Roman" w:cs="Times New Roman"/>
          <w:szCs w:val="24"/>
        </w:rPr>
        <w:t>,</w:t>
      </w:r>
      <w:r w:rsidRPr="00CE3BFF">
        <w:rPr>
          <w:rFonts w:eastAsia="Times New Roman" w:cs="Times New Roman"/>
          <w:szCs w:val="24"/>
        </w:rPr>
        <w:t xml:space="preserve"> αποζημιώσεις</w:t>
      </w:r>
      <w:r>
        <w:rPr>
          <w:rFonts w:eastAsia="Times New Roman" w:cs="Times New Roman"/>
          <w:szCs w:val="24"/>
        </w:rPr>
        <w:t>,</w:t>
      </w:r>
      <w:r w:rsidRPr="00CE3BFF">
        <w:rPr>
          <w:rFonts w:eastAsia="Times New Roman" w:cs="Times New Roman"/>
          <w:szCs w:val="24"/>
        </w:rPr>
        <w:t xml:space="preserve"> επανορθώσεις</w:t>
      </w:r>
      <w:r>
        <w:rPr>
          <w:rFonts w:eastAsia="Times New Roman" w:cs="Times New Roman"/>
          <w:szCs w:val="24"/>
        </w:rPr>
        <w:t xml:space="preserve">-, και να δείξει ότι </w:t>
      </w:r>
      <w:r w:rsidRPr="00CE3BFF">
        <w:rPr>
          <w:rFonts w:eastAsia="Times New Roman" w:cs="Times New Roman"/>
          <w:szCs w:val="24"/>
        </w:rPr>
        <w:t>υπάρχει αυτό το ηθικό</w:t>
      </w:r>
      <w:r>
        <w:rPr>
          <w:rFonts w:eastAsia="Times New Roman" w:cs="Times New Roman"/>
          <w:szCs w:val="24"/>
        </w:rPr>
        <w:t>,</w:t>
      </w:r>
      <w:r w:rsidRPr="00CE3BFF">
        <w:rPr>
          <w:rFonts w:eastAsia="Times New Roman" w:cs="Times New Roman"/>
          <w:szCs w:val="24"/>
        </w:rPr>
        <w:t xml:space="preserve"> πολιτικό</w:t>
      </w:r>
      <w:r>
        <w:rPr>
          <w:rFonts w:eastAsia="Times New Roman" w:cs="Times New Roman"/>
          <w:szCs w:val="24"/>
        </w:rPr>
        <w:t>,</w:t>
      </w:r>
      <w:r w:rsidRPr="00CE3BFF">
        <w:rPr>
          <w:rFonts w:eastAsia="Times New Roman" w:cs="Times New Roman"/>
          <w:szCs w:val="24"/>
        </w:rPr>
        <w:t xml:space="preserve"> οικονομικό πρόβλημα</w:t>
      </w:r>
      <w:r>
        <w:rPr>
          <w:rFonts w:eastAsia="Times New Roman" w:cs="Times New Roman"/>
          <w:szCs w:val="24"/>
        </w:rPr>
        <w:t>.</w:t>
      </w:r>
    </w:p>
    <w:p w14:paraId="619F949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w:t>
      </w:r>
      <w:r w:rsidRPr="00CE3BFF">
        <w:rPr>
          <w:rFonts w:eastAsia="Times New Roman" w:cs="Times New Roman"/>
          <w:szCs w:val="24"/>
        </w:rPr>
        <w:t xml:space="preserve">γώ δεν θα πω ότι είναι μόνο ηθικό </w:t>
      </w:r>
      <w:r>
        <w:rPr>
          <w:rFonts w:eastAsia="Times New Roman" w:cs="Times New Roman"/>
          <w:szCs w:val="24"/>
        </w:rPr>
        <w:t>το πρόβλημα. Ε</w:t>
      </w:r>
      <w:r w:rsidRPr="00CE3BFF">
        <w:rPr>
          <w:rFonts w:eastAsia="Times New Roman" w:cs="Times New Roman"/>
          <w:szCs w:val="24"/>
        </w:rPr>
        <w:t>ίναι και οικονομικό</w:t>
      </w:r>
      <w:r>
        <w:rPr>
          <w:rFonts w:eastAsia="Times New Roman" w:cs="Times New Roman"/>
          <w:szCs w:val="24"/>
        </w:rPr>
        <w:t>,</w:t>
      </w:r>
      <w:r w:rsidRPr="00CE3BFF">
        <w:rPr>
          <w:rFonts w:eastAsia="Times New Roman" w:cs="Times New Roman"/>
          <w:szCs w:val="24"/>
        </w:rPr>
        <w:t xml:space="preserve"> γιατί οι λαοί πρέπει να καταλαβαίνουμε σε κάθε φάση της ιστορίας μας ότι η ιστορία έχει η υλικότητα</w:t>
      </w:r>
      <w:r>
        <w:rPr>
          <w:rFonts w:eastAsia="Times New Roman" w:cs="Times New Roman"/>
          <w:szCs w:val="24"/>
        </w:rPr>
        <w:t>.</w:t>
      </w:r>
      <w:r w:rsidRPr="00CE3BFF">
        <w:rPr>
          <w:rFonts w:eastAsia="Times New Roman" w:cs="Times New Roman"/>
          <w:szCs w:val="24"/>
        </w:rPr>
        <w:t xml:space="preserve"> Δεν είναι </w:t>
      </w:r>
      <w:r w:rsidRPr="00CE3BFF">
        <w:rPr>
          <w:rFonts w:eastAsia="Times New Roman" w:cs="Times New Roman"/>
          <w:szCs w:val="24"/>
        </w:rPr>
        <w:t>μόνο κάτι που τελείωσε</w:t>
      </w:r>
      <w:r>
        <w:rPr>
          <w:rFonts w:eastAsia="Times New Roman" w:cs="Times New Roman"/>
          <w:szCs w:val="24"/>
        </w:rPr>
        <w:t>,</w:t>
      </w:r>
      <w:r w:rsidRPr="00CE3BFF">
        <w:rPr>
          <w:rFonts w:eastAsia="Times New Roman" w:cs="Times New Roman"/>
          <w:szCs w:val="24"/>
        </w:rPr>
        <w:t xml:space="preserve"> έγινε άπαξ και τελείωσε</w:t>
      </w:r>
      <w:r>
        <w:rPr>
          <w:rFonts w:eastAsia="Times New Roman" w:cs="Times New Roman"/>
          <w:szCs w:val="24"/>
        </w:rPr>
        <w:t>.</w:t>
      </w:r>
      <w:r w:rsidRPr="00CE3BFF">
        <w:rPr>
          <w:rFonts w:eastAsia="Times New Roman" w:cs="Times New Roman"/>
          <w:szCs w:val="24"/>
        </w:rPr>
        <w:t xml:space="preserve"> Έχει καταστροφή κ</w:t>
      </w:r>
      <w:r>
        <w:rPr>
          <w:rFonts w:eastAsia="Times New Roman" w:cs="Times New Roman"/>
          <w:szCs w:val="24"/>
        </w:rPr>
        <w:t>αι αυτή η καταστροφή μά</w:t>
      </w:r>
      <w:r w:rsidRPr="00CE3BFF">
        <w:rPr>
          <w:rFonts w:eastAsia="Times New Roman" w:cs="Times New Roman"/>
          <w:szCs w:val="24"/>
        </w:rPr>
        <w:t>ς βαραίνει όλους</w:t>
      </w:r>
      <w:r>
        <w:rPr>
          <w:rFonts w:eastAsia="Times New Roman" w:cs="Times New Roman"/>
          <w:szCs w:val="24"/>
        </w:rPr>
        <w:t>. Γ</w:t>
      </w:r>
      <w:r w:rsidRPr="00CE3BFF">
        <w:rPr>
          <w:rFonts w:eastAsia="Times New Roman" w:cs="Times New Roman"/>
          <w:szCs w:val="24"/>
        </w:rPr>
        <w:t xml:space="preserve">ια να ξέρουμε και τι κάνουμε από </w:t>
      </w:r>
      <w:r>
        <w:rPr>
          <w:rFonts w:eastAsia="Times New Roman" w:cs="Times New Roman"/>
          <w:szCs w:val="24"/>
        </w:rPr>
        <w:t>ε</w:t>
      </w:r>
      <w:r w:rsidRPr="00CE3BFF">
        <w:rPr>
          <w:rFonts w:eastAsia="Times New Roman" w:cs="Times New Roman"/>
          <w:szCs w:val="24"/>
        </w:rPr>
        <w:t>δώ και πέρα</w:t>
      </w:r>
      <w:r>
        <w:rPr>
          <w:rFonts w:eastAsia="Times New Roman" w:cs="Times New Roman"/>
          <w:szCs w:val="24"/>
        </w:rPr>
        <w:t>.</w:t>
      </w:r>
    </w:p>
    <w:p w14:paraId="619F949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Δ</w:t>
      </w:r>
      <w:r w:rsidRPr="00CE3BFF">
        <w:rPr>
          <w:rFonts w:eastAsia="Times New Roman" w:cs="Times New Roman"/>
          <w:szCs w:val="24"/>
        </w:rPr>
        <w:t>ιακρατικ</w:t>
      </w:r>
      <w:r>
        <w:rPr>
          <w:rFonts w:eastAsia="Times New Roman" w:cs="Times New Roman"/>
          <w:szCs w:val="24"/>
        </w:rPr>
        <w:t>ές,</w:t>
      </w:r>
      <w:r w:rsidRPr="00CE3BFF">
        <w:rPr>
          <w:rFonts w:eastAsia="Times New Roman" w:cs="Times New Roman"/>
          <w:szCs w:val="24"/>
        </w:rPr>
        <w:t xml:space="preserve"> λοιπόν</w:t>
      </w:r>
      <w:r>
        <w:rPr>
          <w:rFonts w:eastAsia="Times New Roman" w:cs="Times New Roman"/>
          <w:szCs w:val="24"/>
        </w:rPr>
        <w:t>,</w:t>
      </w:r>
      <w:r w:rsidRPr="00CE3BFF">
        <w:rPr>
          <w:rFonts w:eastAsia="Times New Roman" w:cs="Times New Roman"/>
          <w:szCs w:val="24"/>
        </w:rPr>
        <w:t xml:space="preserve"> διαπραγματεύσεις που θα φέρουν το πρόβλημα</w:t>
      </w:r>
      <w:r>
        <w:rPr>
          <w:rFonts w:eastAsia="Times New Roman" w:cs="Times New Roman"/>
          <w:szCs w:val="24"/>
        </w:rPr>
        <w:t>. Γιατί τώρα, τα πολύ τελευταία χρόνια</w:t>
      </w:r>
      <w:r>
        <w:rPr>
          <w:rFonts w:eastAsia="Times New Roman" w:cs="Times New Roman"/>
          <w:szCs w:val="24"/>
        </w:rPr>
        <w:t xml:space="preserve"> κάνουμε συντονισμένη και </w:t>
      </w:r>
      <w:r w:rsidRPr="00CE3BFF">
        <w:rPr>
          <w:rFonts w:eastAsia="Times New Roman" w:cs="Times New Roman"/>
          <w:szCs w:val="24"/>
        </w:rPr>
        <w:t>συλλογική δουλειά</w:t>
      </w:r>
      <w:r>
        <w:rPr>
          <w:rFonts w:eastAsia="Times New Roman" w:cs="Times New Roman"/>
          <w:szCs w:val="24"/>
        </w:rPr>
        <w:t>. Διαπραγματεύσεις διακρατικές.</w:t>
      </w:r>
    </w:p>
    <w:p w14:paraId="619F949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Ε</w:t>
      </w:r>
      <w:r w:rsidRPr="00CE3BFF">
        <w:rPr>
          <w:rFonts w:eastAsia="Times New Roman" w:cs="Times New Roman"/>
          <w:szCs w:val="24"/>
        </w:rPr>
        <w:t xml:space="preserve">νημέρωση του </w:t>
      </w:r>
      <w:r>
        <w:rPr>
          <w:rFonts w:eastAsia="Times New Roman" w:cs="Times New Roman"/>
          <w:szCs w:val="24"/>
        </w:rPr>
        <w:t>γ</w:t>
      </w:r>
      <w:r w:rsidRPr="00CE3BFF">
        <w:rPr>
          <w:rFonts w:eastAsia="Times New Roman" w:cs="Times New Roman"/>
          <w:szCs w:val="24"/>
        </w:rPr>
        <w:t>ερμανικού κοινού</w:t>
      </w:r>
      <w:r>
        <w:rPr>
          <w:rFonts w:eastAsia="Times New Roman" w:cs="Times New Roman"/>
          <w:szCs w:val="24"/>
        </w:rPr>
        <w:t>. Α</w:t>
      </w:r>
      <w:r w:rsidRPr="00CE3BFF">
        <w:rPr>
          <w:rFonts w:eastAsia="Times New Roman" w:cs="Times New Roman"/>
          <w:szCs w:val="24"/>
        </w:rPr>
        <w:t>υτή η πρώτη κίνηση πολιτών που έχει δημιουργηθεί στη Γερμανία είναι πολύ σημαντική</w:t>
      </w:r>
      <w:r>
        <w:rPr>
          <w:rFonts w:eastAsia="Times New Roman" w:cs="Times New Roman"/>
          <w:szCs w:val="24"/>
        </w:rPr>
        <w:t xml:space="preserve">. Το </w:t>
      </w:r>
      <w:r w:rsidRPr="007D1CC6">
        <w:rPr>
          <w:rFonts w:eastAsia="Times New Roman" w:cs="Times New Roman"/>
          <w:szCs w:val="24"/>
        </w:rPr>
        <w:t>Die Linke</w:t>
      </w:r>
      <w:r w:rsidRPr="00CE3BFF">
        <w:rPr>
          <w:rFonts w:eastAsia="Times New Roman" w:cs="Times New Roman"/>
          <w:szCs w:val="24"/>
        </w:rPr>
        <w:t xml:space="preserve"> είναι πάρα πολύ σημαντικό που είναι προς αυτή την </w:t>
      </w:r>
      <w:r w:rsidRPr="00CE3BFF">
        <w:rPr>
          <w:rFonts w:eastAsia="Times New Roman" w:cs="Times New Roman"/>
          <w:szCs w:val="24"/>
        </w:rPr>
        <w:t>κατεύθυνση</w:t>
      </w:r>
      <w:r>
        <w:rPr>
          <w:rFonts w:eastAsia="Times New Roman" w:cs="Times New Roman"/>
          <w:szCs w:val="24"/>
        </w:rPr>
        <w:t>.</w:t>
      </w:r>
    </w:p>
    <w:p w14:paraId="619F949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w:t>
      </w:r>
      <w:r w:rsidRPr="00CE3BFF">
        <w:rPr>
          <w:rFonts w:eastAsia="Times New Roman" w:cs="Times New Roman"/>
          <w:szCs w:val="24"/>
        </w:rPr>
        <w:t>νημέρωση</w:t>
      </w:r>
      <w:r>
        <w:rPr>
          <w:rFonts w:eastAsia="Times New Roman" w:cs="Times New Roman"/>
          <w:szCs w:val="24"/>
        </w:rPr>
        <w:t>. Ε</w:t>
      </w:r>
      <w:r w:rsidRPr="00CE3BFF">
        <w:rPr>
          <w:rFonts w:eastAsia="Times New Roman" w:cs="Times New Roman"/>
          <w:szCs w:val="24"/>
        </w:rPr>
        <w:t>νημέρωση με οποιονδήποτε τρόπο</w:t>
      </w:r>
      <w:r>
        <w:rPr>
          <w:rFonts w:eastAsia="Times New Roman" w:cs="Times New Roman"/>
          <w:szCs w:val="24"/>
        </w:rPr>
        <w:t>.</w:t>
      </w:r>
    </w:p>
    <w:p w14:paraId="619F949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w:t>
      </w:r>
      <w:r w:rsidRPr="00CE3BFF">
        <w:rPr>
          <w:rFonts w:eastAsia="Times New Roman" w:cs="Times New Roman"/>
          <w:szCs w:val="24"/>
        </w:rPr>
        <w:t xml:space="preserve">πιτροπή στο </w:t>
      </w:r>
      <w:r>
        <w:rPr>
          <w:rFonts w:eastAsia="Times New Roman" w:cs="Times New Roman"/>
          <w:szCs w:val="24"/>
        </w:rPr>
        <w:t>Υ</w:t>
      </w:r>
      <w:r w:rsidRPr="00CE3BFF">
        <w:rPr>
          <w:rFonts w:eastAsia="Times New Roman" w:cs="Times New Roman"/>
          <w:szCs w:val="24"/>
        </w:rPr>
        <w:t xml:space="preserve">πουργείο </w:t>
      </w:r>
      <w:r>
        <w:rPr>
          <w:rFonts w:eastAsia="Times New Roman" w:cs="Times New Roman"/>
          <w:szCs w:val="24"/>
        </w:rPr>
        <w:t>Ε</w:t>
      </w:r>
      <w:r w:rsidRPr="00CE3BFF">
        <w:rPr>
          <w:rFonts w:eastAsia="Times New Roman" w:cs="Times New Roman"/>
          <w:szCs w:val="24"/>
        </w:rPr>
        <w:t>ξωτερικών που θα συντονί</w:t>
      </w:r>
      <w:r>
        <w:rPr>
          <w:rFonts w:eastAsia="Times New Roman" w:cs="Times New Roman"/>
          <w:szCs w:val="24"/>
        </w:rPr>
        <w:t>σ</w:t>
      </w:r>
      <w:r w:rsidRPr="00CE3BFF">
        <w:rPr>
          <w:rFonts w:eastAsia="Times New Roman" w:cs="Times New Roman"/>
          <w:szCs w:val="24"/>
        </w:rPr>
        <w:t>ει όλες τις ενέργειες</w:t>
      </w:r>
      <w:r>
        <w:rPr>
          <w:rFonts w:eastAsia="Times New Roman" w:cs="Times New Roman"/>
          <w:szCs w:val="24"/>
        </w:rPr>
        <w:t>,</w:t>
      </w:r>
      <w:r w:rsidRPr="00CE3BFF">
        <w:rPr>
          <w:rFonts w:eastAsia="Times New Roman" w:cs="Times New Roman"/>
          <w:szCs w:val="24"/>
        </w:rPr>
        <w:t xml:space="preserve"> όλων που γίνονται από τη μεριά </w:t>
      </w:r>
      <w:r>
        <w:rPr>
          <w:rFonts w:eastAsia="Times New Roman" w:cs="Times New Roman"/>
          <w:szCs w:val="24"/>
        </w:rPr>
        <w:t>της Ελλάδας και από εκεί</w:t>
      </w:r>
      <w:r w:rsidRPr="00CE3BFF">
        <w:rPr>
          <w:rFonts w:eastAsia="Times New Roman" w:cs="Times New Roman"/>
          <w:szCs w:val="24"/>
        </w:rPr>
        <w:t xml:space="preserve"> και πέρα ό</w:t>
      </w:r>
      <w:r>
        <w:rPr>
          <w:rFonts w:eastAsia="Times New Roman" w:cs="Times New Roman"/>
          <w:szCs w:val="24"/>
        </w:rPr>
        <w:t>,</w:t>
      </w:r>
      <w:r w:rsidRPr="00CE3BFF">
        <w:rPr>
          <w:rFonts w:eastAsia="Times New Roman" w:cs="Times New Roman"/>
          <w:szCs w:val="24"/>
        </w:rPr>
        <w:t>τι διαβήματα χρειάζετ</w:t>
      </w:r>
      <w:r>
        <w:rPr>
          <w:rFonts w:eastAsia="Times New Roman" w:cs="Times New Roman"/>
          <w:szCs w:val="24"/>
        </w:rPr>
        <w:t>αι να γίνουν σε διεθνές επίπεδο.</w:t>
      </w:r>
    </w:p>
    <w:p w14:paraId="619F9495" w14:textId="77777777" w:rsidR="00F246CC" w:rsidRDefault="005B5D49">
      <w:pPr>
        <w:spacing w:line="600" w:lineRule="auto"/>
        <w:ind w:firstLine="720"/>
        <w:jc w:val="both"/>
        <w:rPr>
          <w:rFonts w:eastAsia="Times New Roman" w:cs="Times New Roman"/>
          <w:szCs w:val="24"/>
        </w:rPr>
      </w:pPr>
      <w:r w:rsidRPr="00CE3BFF">
        <w:rPr>
          <w:rFonts w:eastAsia="Times New Roman" w:cs="Times New Roman"/>
          <w:szCs w:val="24"/>
        </w:rPr>
        <w:t>Εγώ</w:t>
      </w:r>
      <w:r>
        <w:rPr>
          <w:rFonts w:eastAsia="Times New Roman" w:cs="Times New Roman"/>
          <w:szCs w:val="24"/>
        </w:rPr>
        <w:t xml:space="preserve"> πισ</w:t>
      </w:r>
      <w:r>
        <w:rPr>
          <w:rFonts w:eastAsia="Times New Roman" w:cs="Times New Roman"/>
          <w:szCs w:val="24"/>
        </w:rPr>
        <w:t>τεύω ότι θα τα καταφέρουμε, γ</w:t>
      </w:r>
      <w:r w:rsidRPr="00CE3BFF">
        <w:rPr>
          <w:rFonts w:eastAsia="Times New Roman" w:cs="Times New Roman"/>
          <w:szCs w:val="24"/>
        </w:rPr>
        <w:t>ιατί έχουμε το δίκιο της ιστορίας μαζί μας και έχουμε και κάτι άλλο πολύ σημαντικό</w:t>
      </w:r>
      <w:r>
        <w:rPr>
          <w:rFonts w:eastAsia="Times New Roman" w:cs="Times New Roman"/>
          <w:szCs w:val="24"/>
        </w:rPr>
        <w:t>: Αυτή</w:t>
      </w:r>
      <w:r w:rsidRPr="00CE3BFF">
        <w:rPr>
          <w:rFonts w:eastAsia="Times New Roman" w:cs="Times New Roman"/>
          <w:szCs w:val="24"/>
        </w:rPr>
        <w:t xml:space="preserve"> την εποχή στην Ευρώπη παίζεται η μεγάλη μάχη ανάμεσα στη δημοκρατία και στα τέρατα που προσπαθούν να ξαναέρθουν στην επιφάνεια</w:t>
      </w:r>
      <w:r>
        <w:rPr>
          <w:rFonts w:eastAsia="Times New Roman" w:cs="Times New Roman"/>
          <w:szCs w:val="24"/>
        </w:rPr>
        <w:t>. Γ</w:t>
      </w:r>
      <w:r w:rsidRPr="00CE3BFF">
        <w:rPr>
          <w:rFonts w:eastAsia="Times New Roman" w:cs="Times New Roman"/>
          <w:szCs w:val="24"/>
        </w:rPr>
        <w:t xml:space="preserve">ια αυτό </w:t>
      </w:r>
      <w:r w:rsidRPr="00CE3BFF">
        <w:rPr>
          <w:rFonts w:eastAsia="Times New Roman" w:cs="Times New Roman"/>
          <w:szCs w:val="24"/>
        </w:rPr>
        <w:t>είμαστε υποχρεωμένοι να κερδίσουμε</w:t>
      </w:r>
      <w:r>
        <w:rPr>
          <w:rFonts w:eastAsia="Times New Roman" w:cs="Times New Roman"/>
          <w:szCs w:val="24"/>
        </w:rPr>
        <w:t>,</w:t>
      </w:r>
      <w:r w:rsidRPr="00CE3BFF">
        <w:rPr>
          <w:rFonts w:eastAsia="Times New Roman" w:cs="Times New Roman"/>
          <w:szCs w:val="24"/>
        </w:rPr>
        <w:t xml:space="preserve"> όχι μόνο </w:t>
      </w:r>
      <w:r>
        <w:rPr>
          <w:rFonts w:eastAsia="Times New Roman" w:cs="Times New Roman"/>
          <w:szCs w:val="24"/>
        </w:rPr>
        <w:t>ως</w:t>
      </w:r>
      <w:r w:rsidRPr="00CE3BFF">
        <w:rPr>
          <w:rFonts w:eastAsia="Times New Roman" w:cs="Times New Roman"/>
          <w:szCs w:val="24"/>
        </w:rPr>
        <w:t xml:space="preserve"> Έλληνες</w:t>
      </w:r>
      <w:r>
        <w:rPr>
          <w:rFonts w:eastAsia="Times New Roman" w:cs="Times New Roman"/>
          <w:szCs w:val="24"/>
        </w:rPr>
        <w:t>, αλλά</w:t>
      </w:r>
      <w:r w:rsidRPr="00CE3BFF">
        <w:rPr>
          <w:rFonts w:eastAsia="Times New Roman" w:cs="Times New Roman"/>
          <w:szCs w:val="24"/>
        </w:rPr>
        <w:t xml:space="preserve"> ως </w:t>
      </w:r>
      <w:r>
        <w:rPr>
          <w:rFonts w:eastAsia="Times New Roman" w:cs="Times New Roman"/>
          <w:szCs w:val="24"/>
        </w:rPr>
        <w:t>Ε</w:t>
      </w:r>
      <w:r w:rsidRPr="00CE3BFF">
        <w:rPr>
          <w:rFonts w:eastAsia="Times New Roman" w:cs="Times New Roman"/>
          <w:szCs w:val="24"/>
        </w:rPr>
        <w:t>υρωπαίοι</w:t>
      </w:r>
      <w:r>
        <w:rPr>
          <w:rFonts w:eastAsia="Times New Roman" w:cs="Times New Roman"/>
          <w:szCs w:val="24"/>
        </w:rPr>
        <w:t>,</w:t>
      </w:r>
      <w:r w:rsidRPr="00CE3BFF">
        <w:rPr>
          <w:rFonts w:eastAsia="Times New Roman" w:cs="Times New Roman"/>
          <w:szCs w:val="24"/>
        </w:rPr>
        <w:t xml:space="preserve"> οι ευρωπαϊκοί λαοί </w:t>
      </w:r>
      <w:r>
        <w:rPr>
          <w:rFonts w:eastAsia="Times New Roman" w:cs="Times New Roman"/>
          <w:szCs w:val="24"/>
        </w:rPr>
        <w:t>και τα κράτη.</w:t>
      </w:r>
    </w:p>
    <w:p w14:paraId="619F949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w:t>
      </w:r>
      <w:r w:rsidRPr="00CE3BFF">
        <w:rPr>
          <w:rFonts w:eastAsia="Times New Roman" w:cs="Times New Roman"/>
          <w:szCs w:val="24"/>
        </w:rPr>
        <w:t>υχαριστώ</w:t>
      </w:r>
      <w:r>
        <w:rPr>
          <w:rFonts w:eastAsia="Times New Roman" w:cs="Times New Roman"/>
          <w:szCs w:val="24"/>
        </w:rPr>
        <w:t>.</w:t>
      </w:r>
    </w:p>
    <w:p w14:paraId="619F9497"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19F9498"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Τον</w:t>
      </w:r>
      <w:r w:rsidRPr="00CE3BFF">
        <w:rPr>
          <w:rFonts w:eastAsia="Times New Roman" w:cs="Times New Roman"/>
          <w:szCs w:val="24"/>
        </w:rPr>
        <w:t xml:space="preserve"> λόγο έχει ο κ</w:t>
      </w:r>
      <w:r>
        <w:rPr>
          <w:rFonts w:eastAsia="Times New Roman" w:cs="Times New Roman"/>
          <w:szCs w:val="24"/>
        </w:rPr>
        <w:t>.</w:t>
      </w:r>
      <w:r w:rsidRPr="00CE3BFF">
        <w:rPr>
          <w:rFonts w:eastAsia="Times New Roman" w:cs="Times New Roman"/>
          <w:szCs w:val="24"/>
        </w:rPr>
        <w:t xml:space="preserve"> </w:t>
      </w:r>
      <w:r>
        <w:rPr>
          <w:rFonts w:eastAsia="Times New Roman" w:cs="Times New Roman"/>
          <w:szCs w:val="24"/>
        </w:rPr>
        <w:t>Κ</w:t>
      </w:r>
      <w:r w:rsidRPr="00CE3BFF">
        <w:rPr>
          <w:rFonts w:eastAsia="Times New Roman" w:cs="Times New Roman"/>
          <w:szCs w:val="24"/>
        </w:rPr>
        <w:t>αματερός από το</w:t>
      </w:r>
      <w:r>
        <w:rPr>
          <w:rFonts w:eastAsia="Times New Roman" w:cs="Times New Roman"/>
          <w:szCs w:val="24"/>
        </w:rPr>
        <w:t>ν</w:t>
      </w:r>
      <w:r w:rsidRPr="00CE3BFF">
        <w:rPr>
          <w:rFonts w:eastAsia="Times New Roman" w:cs="Times New Roman"/>
          <w:szCs w:val="24"/>
        </w:rPr>
        <w:t xml:space="preserve"> ΣΥΡΙΖΑ</w:t>
      </w:r>
      <w:r>
        <w:rPr>
          <w:rFonts w:eastAsia="Times New Roman" w:cs="Times New Roman"/>
          <w:szCs w:val="24"/>
        </w:rPr>
        <w:t>. Θ</w:t>
      </w:r>
      <w:r w:rsidRPr="00CE3BFF">
        <w:rPr>
          <w:rFonts w:eastAsia="Times New Roman" w:cs="Times New Roman"/>
          <w:szCs w:val="24"/>
        </w:rPr>
        <w:t>α ακολουθήσε</w:t>
      </w:r>
      <w:r w:rsidRPr="00CE3BFF">
        <w:rPr>
          <w:rFonts w:eastAsia="Times New Roman" w:cs="Times New Roman"/>
          <w:szCs w:val="24"/>
        </w:rPr>
        <w:t>ι η κ</w:t>
      </w:r>
      <w:r>
        <w:rPr>
          <w:rFonts w:eastAsia="Times New Roman" w:cs="Times New Roman"/>
          <w:szCs w:val="24"/>
        </w:rPr>
        <w:t>.</w:t>
      </w:r>
      <w:r w:rsidRPr="00CE3BFF">
        <w:rPr>
          <w:rFonts w:eastAsia="Times New Roman" w:cs="Times New Roman"/>
          <w:szCs w:val="24"/>
        </w:rPr>
        <w:t xml:space="preserve"> </w:t>
      </w:r>
      <w:r>
        <w:rPr>
          <w:rFonts w:eastAsia="Times New Roman" w:cs="Times New Roman"/>
          <w:szCs w:val="24"/>
        </w:rPr>
        <w:t>Β</w:t>
      </w:r>
      <w:r w:rsidRPr="00CE3BFF">
        <w:rPr>
          <w:rFonts w:eastAsia="Times New Roman" w:cs="Times New Roman"/>
          <w:szCs w:val="24"/>
        </w:rPr>
        <w:t>ούλτεψη και μετά ο Υπουργός Δικαιοσύνης</w:t>
      </w:r>
      <w:r>
        <w:rPr>
          <w:rFonts w:eastAsia="Times New Roman" w:cs="Times New Roman"/>
          <w:szCs w:val="24"/>
        </w:rPr>
        <w:t>,</w:t>
      </w:r>
      <w:r w:rsidRPr="00CE3BFF">
        <w:rPr>
          <w:rFonts w:eastAsia="Times New Roman" w:cs="Times New Roman"/>
          <w:szCs w:val="24"/>
        </w:rPr>
        <w:t xml:space="preserve"> ο κ</w:t>
      </w:r>
      <w:r>
        <w:rPr>
          <w:rFonts w:eastAsia="Times New Roman" w:cs="Times New Roman"/>
          <w:szCs w:val="24"/>
        </w:rPr>
        <w:t>.</w:t>
      </w:r>
      <w:r w:rsidRPr="00CE3BFF">
        <w:rPr>
          <w:rFonts w:eastAsia="Times New Roman" w:cs="Times New Roman"/>
          <w:szCs w:val="24"/>
        </w:rPr>
        <w:t xml:space="preserve"> Καλογήρου</w:t>
      </w:r>
      <w:r>
        <w:rPr>
          <w:rFonts w:eastAsia="Times New Roman" w:cs="Times New Roman"/>
          <w:szCs w:val="24"/>
        </w:rPr>
        <w:t>.</w:t>
      </w:r>
    </w:p>
    <w:p w14:paraId="619F9499"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Ε</w:t>
      </w:r>
      <w:r w:rsidRPr="00CE3BFF">
        <w:rPr>
          <w:rFonts w:eastAsia="Times New Roman" w:cs="Times New Roman"/>
          <w:szCs w:val="24"/>
        </w:rPr>
        <w:t>υχαριστώ</w:t>
      </w:r>
      <w:r>
        <w:rPr>
          <w:rFonts w:eastAsia="Times New Roman" w:cs="Times New Roman"/>
          <w:szCs w:val="24"/>
        </w:rPr>
        <w:t>,</w:t>
      </w:r>
      <w:r w:rsidRPr="00CE3BFF">
        <w:rPr>
          <w:rFonts w:eastAsia="Times New Roman" w:cs="Times New Roman"/>
          <w:szCs w:val="24"/>
        </w:rPr>
        <w:t xml:space="preserve"> κύριε </w:t>
      </w:r>
      <w:r>
        <w:rPr>
          <w:rFonts w:eastAsia="Times New Roman" w:cs="Times New Roman"/>
          <w:szCs w:val="24"/>
        </w:rPr>
        <w:t>Π</w:t>
      </w:r>
      <w:r w:rsidRPr="00CE3BFF">
        <w:rPr>
          <w:rFonts w:eastAsia="Times New Roman" w:cs="Times New Roman"/>
          <w:szCs w:val="24"/>
        </w:rPr>
        <w:t>ρόεδρε</w:t>
      </w:r>
      <w:r>
        <w:rPr>
          <w:rFonts w:eastAsia="Times New Roman" w:cs="Times New Roman"/>
          <w:szCs w:val="24"/>
        </w:rPr>
        <w:t>.</w:t>
      </w:r>
    </w:p>
    <w:p w14:paraId="619F949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w:t>
      </w:r>
      <w:r w:rsidRPr="00CE3BFF">
        <w:rPr>
          <w:rFonts w:eastAsia="Times New Roman" w:cs="Times New Roman"/>
          <w:szCs w:val="24"/>
        </w:rPr>
        <w:t>υρίες και κύριοι συνάδελφοι</w:t>
      </w:r>
      <w:r>
        <w:rPr>
          <w:rFonts w:eastAsia="Times New Roman" w:cs="Times New Roman"/>
          <w:szCs w:val="24"/>
        </w:rPr>
        <w:t>,</w:t>
      </w:r>
      <w:r w:rsidRPr="00CE3BFF">
        <w:rPr>
          <w:rFonts w:eastAsia="Times New Roman" w:cs="Times New Roman"/>
          <w:szCs w:val="24"/>
        </w:rPr>
        <w:t xml:space="preserve"> εμείς στα Δωδεκάνησα δεν απελευθερωθήκα</w:t>
      </w:r>
      <w:r>
        <w:rPr>
          <w:rFonts w:eastAsia="Times New Roman" w:cs="Times New Roman"/>
          <w:szCs w:val="24"/>
        </w:rPr>
        <w:t>με</w:t>
      </w:r>
      <w:r w:rsidRPr="00CE3BFF">
        <w:rPr>
          <w:rFonts w:eastAsia="Times New Roman" w:cs="Times New Roman"/>
          <w:szCs w:val="24"/>
        </w:rPr>
        <w:t xml:space="preserve"> μαζί με την υπόλοιπη χώρα</w:t>
      </w:r>
      <w:r>
        <w:rPr>
          <w:rFonts w:eastAsia="Times New Roman" w:cs="Times New Roman"/>
          <w:szCs w:val="24"/>
        </w:rPr>
        <w:t>. Η</w:t>
      </w:r>
      <w:r w:rsidRPr="00CE3BFF">
        <w:rPr>
          <w:rFonts w:eastAsia="Times New Roman" w:cs="Times New Roman"/>
          <w:szCs w:val="24"/>
        </w:rPr>
        <w:t xml:space="preserve"> απελευθέρωση </w:t>
      </w:r>
      <w:r>
        <w:rPr>
          <w:rFonts w:eastAsia="Times New Roman" w:cs="Times New Roman"/>
          <w:szCs w:val="24"/>
        </w:rPr>
        <w:t>η δική</w:t>
      </w:r>
      <w:r w:rsidRPr="00CE3BFF">
        <w:rPr>
          <w:rFonts w:eastAsia="Times New Roman" w:cs="Times New Roman"/>
          <w:szCs w:val="24"/>
        </w:rPr>
        <w:t xml:space="preserve"> μας έγινε το </w:t>
      </w:r>
      <w:r>
        <w:rPr>
          <w:rFonts w:eastAsia="Times New Roman" w:cs="Times New Roman"/>
          <w:szCs w:val="24"/>
        </w:rPr>
        <w:t>’</w:t>
      </w:r>
      <w:r w:rsidRPr="00CE3BFF">
        <w:rPr>
          <w:rFonts w:eastAsia="Times New Roman" w:cs="Times New Roman"/>
          <w:szCs w:val="24"/>
        </w:rPr>
        <w:t xml:space="preserve">47 και ίσως </w:t>
      </w:r>
      <w:r>
        <w:rPr>
          <w:rFonts w:eastAsia="Times New Roman" w:cs="Times New Roman"/>
          <w:szCs w:val="24"/>
        </w:rPr>
        <w:t>α</w:t>
      </w:r>
      <w:r w:rsidRPr="00CE3BFF">
        <w:rPr>
          <w:rFonts w:eastAsia="Times New Roman" w:cs="Times New Roman"/>
          <w:szCs w:val="24"/>
        </w:rPr>
        <w:t>υτός ήταν ένας λόγος που σε όλη αυτή την έρευνα</w:t>
      </w:r>
      <w:r>
        <w:rPr>
          <w:rFonts w:eastAsia="Times New Roman" w:cs="Times New Roman"/>
          <w:szCs w:val="24"/>
        </w:rPr>
        <w:t>,</w:t>
      </w:r>
      <w:r w:rsidRPr="00CE3BFF">
        <w:rPr>
          <w:rFonts w:eastAsia="Times New Roman" w:cs="Times New Roman"/>
          <w:szCs w:val="24"/>
        </w:rPr>
        <w:t xml:space="preserve"> σε όλες τις καταγραφές δεν έχει συμπεριληφθεί η Δωδεκάνησος</w:t>
      </w:r>
      <w:r>
        <w:rPr>
          <w:rFonts w:eastAsia="Times New Roman" w:cs="Times New Roman"/>
          <w:szCs w:val="24"/>
        </w:rPr>
        <w:t>. Ξέρετε, ε</w:t>
      </w:r>
      <w:r w:rsidRPr="00CE3BFF">
        <w:rPr>
          <w:rFonts w:eastAsia="Times New Roman" w:cs="Times New Roman"/>
          <w:szCs w:val="24"/>
        </w:rPr>
        <w:t>ίχαμε και εμείς γερμανική κατοχή</w:t>
      </w:r>
      <w:r>
        <w:rPr>
          <w:rFonts w:eastAsia="Times New Roman" w:cs="Times New Roman"/>
          <w:szCs w:val="24"/>
        </w:rPr>
        <w:t>,</w:t>
      </w:r>
      <w:r w:rsidRPr="00CE3BFF">
        <w:rPr>
          <w:rFonts w:eastAsia="Times New Roman" w:cs="Times New Roman"/>
          <w:szCs w:val="24"/>
        </w:rPr>
        <w:t xml:space="preserve"> </w:t>
      </w:r>
      <w:r>
        <w:rPr>
          <w:rFonts w:eastAsia="Times New Roman" w:cs="Times New Roman"/>
          <w:szCs w:val="24"/>
        </w:rPr>
        <w:t>πέρα από την ιταλική και όλες</w:t>
      </w:r>
      <w:r w:rsidRPr="00CE3BFF">
        <w:rPr>
          <w:rFonts w:eastAsia="Times New Roman" w:cs="Times New Roman"/>
          <w:szCs w:val="24"/>
        </w:rPr>
        <w:t xml:space="preserve"> τις </w:t>
      </w:r>
      <w:r>
        <w:rPr>
          <w:rFonts w:eastAsia="Times New Roman" w:cs="Times New Roman"/>
          <w:szCs w:val="24"/>
        </w:rPr>
        <w:t>άλλες</w:t>
      </w:r>
      <w:r w:rsidRPr="00CE3BFF">
        <w:rPr>
          <w:rFonts w:eastAsia="Times New Roman" w:cs="Times New Roman"/>
          <w:szCs w:val="24"/>
        </w:rPr>
        <w:t xml:space="preserve"> και στο τέλος οι Εγγλέζοι έφυγαν το </w:t>
      </w:r>
      <w:r>
        <w:rPr>
          <w:rFonts w:eastAsia="Times New Roman" w:cs="Times New Roman"/>
          <w:szCs w:val="24"/>
        </w:rPr>
        <w:t>’47. Έγιναν θηριωδίες φοβερ</w:t>
      </w:r>
      <w:r>
        <w:rPr>
          <w:rFonts w:eastAsia="Times New Roman" w:cs="Times New Roman"/>
          <w:szCs w:val="24"/>
        </w:rPr>
        <w:t>ές. Ε</w:t>
      </w:r>
      <w:r w:rsidRPr="00CE3BFF">
        <w:rPr>
          <w:rFonts w:eastAsia="Times New Roman" w:cs="Times New Roman"/>
          <w:szCs w:val="24"/>
        </w:rPr>
        <w:t>ίχαμε και θύματα και καταστροφές</w:t>
      </w:r>
      <w:r>
        <w:rPr>
          <w:rFonts w:eastAsia="Times New Roman" w:cs="Times New Roman"/>
          <w:szCs w:val="24"/>
        </w:rPr>
        <w:t>.</w:t>
      </w:r>
    </w:p>
    <w:p w14:paraId="619F949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w:t>
      </w:r>
      <w:r w:rsidRPr="00CE3BFF">
        <w:rPr>
          <w:rFonts w:eastAsia="Times New Roman" w:cs="Times New Roman"/>
          <w:szCs w:val="24"/>
        </w:rPr>
        <w:t>ατά τη διάρκεια της συνεδρία</w:t>
      </w:r>
      <w:r>
        <w:rPr>
          <w:rFonts w:eastAsia="Times New Roman" w:cs="Times New Roman"/>
          <w:szCs w:val="24"/>
        </w:rPr>
        <w:t>σης</w:t>
      </w:r>
      <w:r w:rsidRPr="00CE3BFF">
        <w:rPr>
          <w:rFonts w:eastAsia="Times New Roman" w:cs="Times New Roman"/>
          <w:szCs w:val="24"/>
        </w:rPr>
        <w:t xml:space="preserve"> της </w:t>
      </w:r>
      <w:r>
        <w:rPr>
          <w:rFonts w:eastAsia="Times New Roman" w:cs="Times New Roman"/>
          <w:szCs w:val="24"/>
        </w:rPr>
        <w:t>ε</w:t>
      </w:r>
      <w:r w:rsidRPr="00CE3BFF">
        <w:rPr>
          <w:rFonts w:eastAsia="Times New Roman" w:cs="Times New Roman"/>
          <w:szCs w:val="24"/>
        </w:rPr>
        <w:t>πιτροπής προσπάθησα να βάλω το θέμα</w:t>
      </w:r>
      <w:r>
        <w:rPr>
          <w:rFonts w:eastAsia="Times New Roman" w:cs="Times New Roman"/>
          <w:szCs w:val="24"/>
        </w:rPr>
        <w:t>,</w:t>
      </w:r>
      <w:r w:rsidRPr="00CE3BFF">
        <w:rPr>
          <w:rFonts w:eastAsia="Times New Roman" w:cs="Times New Roman"/>
          <w:szCs w:val="24"/>
        </w:rPr>
        <w:t xml:space="preserve"> αλλά δεν ήταν δυνατόν</w:t>
      </w:r>
      <w:r>
        <w:rPr>
          <w:rFonts w:eastAsia="Times New Roman" w:cs="Times New Roman"/>
          <w:szCs w:val="24"/>
        </w:rPr>
        <w:t>,</w:t>
      </w:r>
      <w:r w:rsidRPr="00CE3BFF">
        <w:rPr>
          <w:rFonts w:eastAsia="Times New Roman" w:cs="Times New Roman"/>
          <w:szCs w:val="24"/>
        </w:rPr>
        <w:t xml:space="preserve"> αντικειμενικά</w:t>
      </w:r>
      <w:r>
        <w:rPr>
          <w:rFonts w:eastAsia="Times New Roman" w:cs="Times New Roman"/>
          <w:szCs w:val="24"/>
        </w:rPr>
        <w:t>,</w:t>
      </w:r>
      <w:r w:rsidRPr="00CE3BFF">
        <w:rPr>
          <w:rFonts w:eastAsia="Times New Roman" w:cs="Times New Roman"/>
          <w:szCs w:val="24"/>
        </w:rPr>
        <w:t xml:space="preserve"> να </w:t>
      </w:r>
      <w:r>
        <w:rPr>
          <w:rFonts w:eastAsia="Times New Roman" w:cs="Times New Roman"/>
          <w:szCs w:val="24"/>
        </w:rPr>
        <w:t>προφτάσουμε ν</w:t>
      </w:r>
      <w:r w:rsidRPr="00CE3BFF">
        <w:rPr>
          <w:rFonts w:eastAsia="Times New Roman" w:cs="Times New Roman"/>
          <w:szCs w:val="24"/>
        </w:rPr>
        <w:t>α γίνει</w:t>
      </w:r>
      <w:r>
        <w:rPr>
          <w:rFonts w:eastAsia="Times New Roman" w:cs="Times New Roman"/>
          <w:szCs w:val="24"/>
        </w:rPr>
        <w:t xml:space="preserve"> </w:t>
      </w:r>
      <w:r w:rsidRPr="00CE3BFF">
        <w:rPr>
          <w:rFonts w:eastAsia="Times New Roman" w:cs="Times New Roman"/>
          <w:szCs w:val="24"/>
        </w:rPr>
        <w:t>έρευνα για να συμπεριληφθούν και αυτές</w:t>
      </w:r>
      <w:r>
        <w:rPr>
          <w:rFonts w:eastAsia="Times New Roman" w:cs="Times New Roman"/>
          <w:szCs w:val="24"/>
        </w:rPr>
        <w:t xml:space="preserve"> οι</w:t>
      </w:r>
      <w:r w:rsidRPr="00CE3BFF">
        <w:rPr>
          <w:rFonts w:eastAsia="Times New Roman" w:cs="Times New Roman"/>
          <w:szCs w:val="24"/>
        </w:rPr>
        <w:t xml:space="preserve"> καταστροφές στην </w:t>
      </w:r>
      <w:r>
        <w:rPr>
          <w:rFonts w:eastAsia="Times New Roman" w:cs="Times New Roman"/>
          <w:szCs w:val="24"/>
        </w:rPr>
        <w:t>έ</w:t>
      </w:r>
      <w:r>
        <w:rPr>
          <w:rFonts w:eastAsia="Times New Roman" w:cs="Times New Roman"/>
          <w:szCs w:val="24"/>
        </w:rPr>
        <w:t>κθεση.</w:t>
      </w:r>
    </w:p>
    <w:p w14:paraId="619F949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Ό</w:t>
      </w:r>
      <w:r w:rsidRPr="00CE3BFF">
        <w:rPr>
          <w:rFonts w:eastAsia="Times New Roman" w:cs="Times New Roman"/>
          <w:szCs w:val="24"/>
        </w:rPr>
        <w:t xml:space="preserve">πως ανέφεραν </w:t>
      </w:r>
      <w:r>
        <w:rPr>
          <w:rFonts w:eastAsia="Times New Roman" w:cs="Times New Roman"/>
          <w:szCs w:val="24"/>
        </w:rPr>
        <w:t>πολλοί,</w:t>
      </w:r>
      <w:r w:rsidRPr="00CE3BFF">
        <w:rPr>
          <w:rFonts w:eastAsia="Times New Roman" w:cs="Times New Roman"/>
          <w:szCs w:val="24"/>
        </w:rPr>
        <w:t xml:space="preserve"> το αντικείμενο της </w:t>
      </w:r>
      <w:r>
        <w:rPr>
          <w:rFonts w:eastAsia="Times New Roman" w:cs="Times New Roman"/>
          <w:szCs w:val="24"/>
        </w:rPr>
        <w:t>έ</w:t>
      </w:r>
      <w:r w:rsidRPr="00CE3BFF">
        <w:rPr>
          <w:rFonts w:eastAsia="Times New Roman" w:cs="Times New Roman"/>
          <w:szCs w:val="24"/>
        </w:rPr>
        <w:t xml:space="preserve">κθεσης που </w:t>
      </w:r>
      <w:r>
        <w:rPr>
          <w:rFonts w:eastAsia="Times New Roman" w:cs="Times New Roman"/>
          <w:szCs w:val="24"/>
        </w:rPr>
        <w:t>συζητάμε σή</w:t>
      </w:r>
      <w:r w:rsidRPr="00CE3BFF">
        <w:rPr>
          <w:rFonts w:eastAsia="Times New Roman" w:cs="Times New Roman"/>
          <w:szCs w:val="24"/>
        </w:rPr>
        <w:t>μερα</w:t>
      </w:r>
      <w:r>
        <w:rPr>
          <w:rFonts w:eastAsia="Times New Roman" w:cs="Times New Roman"/>
          <w:szCs w:val="24"/>
        </w:rPr>
        <w:t>,</w:t>
      </w:r>
      <w:r w:rsidRPr="00CE3BFF">
        <w:rPr>
          <w:rFonts w:eastAsia="Times New Roman" w:cs="Times New Roman"/>
          <w:szCs w:val="24"/>
        </w:rPr>
        <w:t xml:space="preserve"> οι αξιώσεις του ελληνικού </w:t>
      </w:r>
      <w:r>
        <w:rPr>
          <w:rFonts w:eastAsia="Times New Roman" w:cs="Times New Roman"/>
          <w:szCs w:val="24"/>
        </w:rPr>
        <w:t>κ</w:t>
      </w:r>
      <w:r w:rsidRPr="00CE3BFF">
        <w:rPr>
          <w:rFonts w:eastAsia="Times New Roman" w:cs="Times New Roman"/>
          <w:szCs w:val="24"/>
        </w:rPr>
        <w:t>ράτους</w:t>
      </w:r>
      <w:r>
        <w:rPr>
          <w:rFonts w:eastAsia="Times New Roman" w:cs="Times New Roman"/>
          <w:szCs w:val="24"/>
        </w:rPr>
        <w:t>,</w:t>
      </w:r>
      <w:r w:rsidRPr="00CE3BFF">
        <w:rPr>
          <w:rFonts w:eastAsia="Times New Roman" w:cs="Times New Roman"/>
          <w:szCs w:val="24"/>
        </w:rPr>
        <w:t xml:space="preserve"> είναι για </w:t>
      </w:r>
      <w:r w:rsidRPr="00CE3BFF">
        <w:rPr>
          <w:rFonts w:eastAsia="Times New Roman" w:cs="Times New Roman"/>
          <w:szCs w:val="24"/>
        </w:rPr>
        <w:lastRenderedPageBreak/>
        <w:t xml:space="preserve">τις πολεμικές αποζημιώσεις και τις υλικές καταστροφές και </w:t>
      </w:r>
      <w:r>
        <w:rPr>
          <w:rFonts w:eastAsia="Times New Roman" w:cs="Times New Roman"/>
          <w:szCs w:val="24"/>
        </w:rPr>
        <w:t>διαρπαγές,</w:t>
      </w:r>
      <w:r w:rsidRPr="00CE3BFF">
        <w:rPr>
          <w:rFonts w:eastAsia="Times New Roman" w:cs="Times New Roman"/>
          <w:szCs w:val="24"/>
        </w:rPr>
        <w:t xml:space="preserve"> για τις πολεμικές επανορθώσεις</w:t>
      </w:r>
      <w:r>
        <w:rPr>
          <w:rFonts w:eastAsia="Times New Roman" w:cs="Times New Roman"/>
          <w:szCs w:val="24"/>
        </w:rPr>
        <w:t>, γ</w:t>
      </w:r>
      <w:r w:rsidRPr="00CE3BFF">
        <w:rPr>
          <w:rFonts w:eastAsia="Times New Roman" w:cs="Times New Roman"/>
          <w:szCs w:val="24"/>
        </w:rPr>
        <w:t>ια την αποπληρωμή του κατοχικού δανείου</w:t>
      </w:r>
      <w:r>
        <w:rPr>
          <w:rFonts w:eastAsia="Times New Roman" w:cs="Times New Roman"/>
          <w:szCs w:val="24"/>
        </w:rPr>
        <w:t>,</w:t>
      </w:r>
      <w:r w:rsidRPr="00CE3BFF">
        <w:rPr>
          <w:rFonts w:eastAsia="Times New Roman" w:cs="Times New Roman"/>
          <w:szCs w:val="24"/>
        </w:rPr>
        <w:t xml:space="preserve"> για την επιστροφή των κλεμμένων αρχαιολογικών θησαυρών</w:t>
      </w:r>
      <w:r>
        <w:rPr>
          <w:rFonts w:eastAsia="Times New Roman" w:cs="Times New Roman"/>
          <w:szCs w:val="24"/>
        </w:rPr>
        <w:t>.</w:t>
      </w:r>
    </w:p>
    <w:p w14:paraId="619F949D" w14:textId="77777777" w:rsidR="00F246CC" w:rsidRDefault="005B5D49">
      <w:pPr>
        <w:tabs>
          <w:tab w:val="left" w:pos="6168"/>
        </w:tabs>
        <w:spacing w:line="600" w:lineRule="auto"/>
        <w:ind w:firstLine="720"/>
        <w:jc w:val="both"/>
        <w:rPr>
          <w:rFonts w:eastAsia="Times New Roman" w:cs="Times New Roman"/>
          <w:szCs w:val="24"/>
        </w:rPr>
      </w:pPr>
      <w:r w:rsidRPr="00181A54">
        <w:rPr>
          <w:rFonts w:eastAsia="Times New Roman" w:cs="Times New Roman"/>
          <w:szCs w:val="24"/>
        </w:rPr>
        <w:t>Γιατί τα επαναλαμβάνω</w:t>
      </w:r>
      <w:r>
        <w:rPr>
          <w:rFonts w:eastAsia="Times New Roman" w:cs="Times New Roman"/>
          <w:szCs w:val="24"/>
        </w:rPr>
        <w:t>,</w:t>
      </w:r>
      <w:r w:rsidRPr="00181A54">
        <w:rPr>
          <w:rFonts w:eastAsia="Times New Roman" w:cs="Times New Roman"/>
          <w:szCs w:val="24"/>
        </w:rPr>
        <w:t xml:space="preserve"> έστω και σύντομα</w:t>
      </w:r>
      <w:r>
        <w:rPr>
          <w:rFonts w:eastAsia="Times New Roman" w:cs="Times New Roman"/>
          <w:szCs w:val="24"/>
        </w:rPr>
        <w:t>; Τα επαναλαμβάνω</w:t>
      </w:r>
      <w:r w:rsidRPr="00181A54">
        <w:rPr>
          <w:rFonts w:eastAsia="Times New Roman" w:cs="Times New Roman"/>
          <w:szCs w:val="24"/>
        </w:rPr>
        <w:t xml:space="preserve"> για να τονίσω ότι είναι απαιτήσεις αποκατάστασης των </w:t>
      </w:r>
      <w:r>
        <w:rPr>
          <w:rFonts w:eastAsia="Times New Roman" w:cs="Times New Roman"/>
          <w:szCs w:val="24"/>
        </w:rPr>
        <w:t xml:space="preserve">υλικών </w:t>
      </w:r>
      <w:r w:rsidRPr="00181A54">
        <w:rPr>
          <w:rFonts w:eastAsia="Times New Roman" w:cs="Times New Roman"/>
          <w:szCs w:val="24"/>
        </w:rPr>
        <w:t>ζημιών</w:t>
      </w:r>
      <w:r>
        <w:rPr>
          <w:rFonts w:eastAsia="Times New Roman" w:cs="Times New Roman"/>
          <w:szCs w:val="24"/>
        </w:rPr>
        <w:t>.</w:t>
      </w:r>
      <w:r w:rsidRPr="00181A54">
        <w:rPr>
          <w:rFonts w:eastAsia="Times New Roman" w:cs="Times New Roman"/>
          <w:szCs w:val="24"/>
        </w:rPr>
        <w:t xml:space="preserve"> Και μάλιστα</w:t>
      </w:r>
      <w:r>
        <w:rPr>
          <w:rFonts w:eastAsia="Times New Roman" w:cs="Times New Roman"/>
          <w:szCs w:val="24"/>
        </w:rPr>
        <w:t>,</w:t>
      </w:r>
      <w:r w:rsidRPr="00181A54">
        <w:rPr>
          <w:rFonts w:eastAsia="Times New Roman" w:cs="Times New Roman"/>
          <w:szCs w:val="24"/>
        </w:rPr>
        <w:t xml:space="preserve"> αναφέρονται και διάφορα νούμερα</w:t>
      </w:r>
      <w:r>
        <w:rPr>
          <w:rFonts w:eastAsia="Times New Roman" w:cs="Times New Roman"/>
          <w:szCs w:val="24"/>
        </w:rPr>
        <w:t xml:space="preserve"> –τριακόσια δεκαπέντε δισεκατο</w:t>
      </w:r>
      <w:r>
        <w:rPr>
          <w:rFonts w:eastAsia="Times New Roman" w:cs="Times New Roman"/>
          <w:szCs w:val="24"/>
        </w:rPr>
        <w:t>μμύρια, τριακόσια τριάντα πέντε δισεκατομμύρια, πεντακόσια δισεκατομμύρια-</w:t>
      </w:r>
      <w:r>
        <w:rPr>
          <w:rFonts w:eastAsia="Times New Roman" w:cs="Times New Roman"/>
          <w:szCs w:val="24"/>
        </w:rPr>
        <w:t>,</w:t>
      </w:r>
      <w:r>
        <w:rPr>
          <w:rFonts w:eastAsia="Times New Roman" w:cs="Times New Roman"/>
          <w:szCs w:val="24"/>
        </w:rPr>
        <w:t xml:space="preserve"> </w:t>
      </w:r>
      <w:r w:rsidRPr="00181A54">
        <w:rPr>
          <w:rFonts w:eastAsia="Times New Roman" w:cs="Times New Roman"/>
          <w:szCs w:val="24"/>
        </w:rPr>
        <w:t>παρ</w:t>
      </w:r>
      <w:r>
        <w:rPr>
          <w:rFonts w:eastAsia="Times New Roman" w:cs="Times New Roman"/>
          <w:szCs w:val="24"/>
        </w:rPr>
        <w:t xml:space="preserve">’ </w:t>
      </w:r>
      <w:r w:rsidRPr="00181A54">
        <w:rPr>
          <w:rFonts w:eastAsia="Times New Roman" w:cs="Times New Roman"/>
          <w:szCs w:val="24"/>
        </w:rPr>
        <w:t xml:space="preserve">όλο που γίνεται επιστημονική προσέγγιση </w:t>
      </w:r>
      <w:r>
        <w:rPr>
          <w:rFonts w:eastAsia="Times New Roman" w:cs="Times New Roman"/>
          <w:szCs w:val="24"/>
        </w:rPr>
        <w:t>υ</w:t>
      </w:r>
      <w:r w:rsidRPr="00181A54">
        <w:rPr>
          <w:rFonts w:eastAsia="Times New Roman" w:cs="Times New Roman"/>
          <w:szCs w:val="24"/>
        </w:rPr>
        <w:t xml:space="preserve">ψηλού επιπέδου </w:t>
      </w:r>
      <w:r>
        <w:rPr>
          <w:rFonts w:eastAsia="Times New Roman" w:cs="Times New Roman"/>
          <w:szCs w:val="24"/>
        </w:rPr>
        <w:t xml:space="preserve">ως προς τον </w:t>
      </w:r>
      <w:r w:rsidRPr="00181A54">
        <w:rPr>
          <w:rFonts w:eastAsia="Times New Roman" w:cs="Times New Roman"/>
          <w:szCs w:val="24"/>
        </w:rPr>
        <w:t xml:space="preserve">καθορισμό των </w:t>
      </w:r>
      <w:r>
        <w:rPr>
          <w:rFonts w:eastAsia="Times New Roman" w:cs="Times New Roman"/>
          <w:szCs w:val="24"/>
        </w:rPr>
        <w:t>ποσών. Υπάρχουν διάφορα σενάρια πάρα πολύ καλά τεκμηριωμένα.</w:t>
      </w:r>
      <w:r w:rsidRPr="00181A54">
        <w:rPr>
          <w:rFonts w:eastAsia="Times New Roman" w:cs="Times New Roman"/>
          <w:szCs w:val="24"/>
        </w:rPr>
        <w:t xml:space="preserve"> Έχει κάνει πάρα πολύ καλά τη δου</w:t>
      </w:r>
      <w:r w:rsidRPr="00181A54">
        <w:rPr>
          <w:rFonts w:eastAsia="Times New Roman" w:cs="Times New Roman"/>
          <w:szCs w:val="24"/>
        </w:rPr>
        <w:t xml:space="preserve">λειά της η </w:t>
      </w:r>
      <w:r>
        <w:rPr>
          <w:rFonts w:eastAsia="Times New Roman" w:cs="Times New Roman"/>
          <w:szCs w:val="24"/>
        </w:rPr>
        <w:t>ε</w:t>
      </w:r>
      <w:r w:rsidRPr="00181A54">
        <w:rPr>
          <w:rFonts w:eastAsia="Times New Roman" w:cs="Times New Roman"/>
          <w:szCs w:val="24"/>
        </w:rPr>
        <w:t>πιτροπή</w:t>
      </w:r>
      <w:r>
        <w:rPr>
          <w:rFonts w:eastAsia="Times New Roman" w:cs="Times New Roman"/>
          <w:szCs w:val="24"/>
        </w:rPr>
        <w:t>.</w:t>
      </w:r>
    </w:p>
    <w:p w14:paraId="619F949E" w14:textId="77777777" w:rsidR="00F246CC" w:rsidRDefault="005B5D49">
      <w:pPr>
        <w:tabs>
          <w:tab w:val="left" w:pos="6168"/>
        </w:tabs>
        <w:spacing w:line="600" w:lineRule="auto"/>
        <w:ind w:firstLine="720"/>
        <w:jc w:val="both"/>
        <w:rPr>
          <w:rFonts w:eastAsia="Times New Roman" w:cs="Times New Roman"/>
          <w:szCs w:val="24"/>
        </w:rPr>
      </w:pPr>
      <w:r w:rsidRPr="00181A54">
        <w:rPr>
          <w:rFonts w:eastAsia="Times New Roman" w:cs="Times New Roman"/>
          <w:szCs w:val="24"/>
        </w:rPr>
        <w:t>Δεν ξέρω</w:t>
      </w:r>
      <w:r>
        <w:rPr>
          <w:rFonts w:eastAsia="Times New Roman" w:cs="Times New Roman"/>
          <w:szCs w:val="24"/>
        </w:rPr>
        <w:t>,</w:t>
      </w:r>
      <w:r w:rsidRPr="00181A54">
        <w:rPr>
          <w:rFonts w:eastAsia="Times New Roman" w:cs="Times New Roman"/>
          <w:szCs w:val="24"/>
        </w:rPr>
        <w:t xml:space="preserve"> συναδέλφισσες και συνάδελφοι</w:t>
      </w:r>
      <w:r>
        <w:rPr>
          <w:rFonts w:eastAsia="Times New Roman" w:cs="Times New Roman"/>
          <w:szCs w:val="24"/>
        </w:rPr>
        <w:t>,</w:t>
      </w:r>
      <w:r w:rsidRPr="00181A54">
        <w:rPr>
          <w:rFonts w:eastAsia="Times New Roman" w:cs="Times New Roman"/>
          <w:szCs w:val="24"/>
        </w:rPr>
        <w:t xml:space="preserve"> αν κατεβάζω το επίπεδο </w:t>
      </w:r>
      <w:r>
        <w:rPr>
          <w:rFonts w:eastAsia="Times New Roman" w:cs="Times New Roman"/>
          <w:szCs w:val="24"/>
        </w:rPr>
        <w:t>ή είμαι εκτός θέματος αν εκφράσ</w:t>
      </w:r>
      <w:r w:rsidRPr="00181A54">
        <w:rPr>
          <w:rFonts w:eastAsia="Times New Roman" w:cs="Times New Roman"/>
          <w:szCs w:val="24"/>
        </w:rPr>
        <w:t>ω τον προβληματισμό μου</w:t>
      </w:r>
      <w:r>
        <w:rPr>
          <w:rFonts w:eastAsia="Times New Roman" w:cs="Times New Roman"/>
          <w:szCs w:val="24"/>
        </w:rPr>
        <w:t>.</w:t>
      </w:r>
      <w:r w:rsidRPr="00181A54">
        <w:rPr>
          <w:rFonts w:eastAsia="Times New Roman" w:cs="Times New Roman"/>
          <w:szCs w:val="24"/>
        </w:rPr>
        <w:t xml:space="preserve"> Ποιος είναι </w:t>
      </w:r>
      <w:r>
        <w:rPr>
          <w:rFonts w:eastAsia="Times New Roman" w:cs="Times New Roman"/>
          <w:szCs w:val="24"/>
        </w:rPr>
        <w:t xml:space="preserve">ο προβληματισμός μου; </w:t>
      </w:r>
    </w:p>
    <w:p w14:paraId="619F949F" w14:textId="77777777" w:rsidR="00F246CC" w:rsidRDefault="005B5D49">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Κύριε Πρόεδρε, δεν μπορώ να φανταστώ ότι το βράδυ θ</w:t>
      </w:r>
      <w:r w:rsidRPr="00181A54">
        <w:rPr>
          <w:rFonts w:eastAsia="Times New Roman" w:cs="Times New Roman"/>
          <w:szCs w:val="24"/>
        </w:rPr>
        <w:t xml:space="preserve">α ψηφίσω μαζί με τους </w:t>
      </w:r>
      <w:r>
        <w:rPr>
          <w:rFonts w:eastAsia="Times New Roman" w:cs="Times New Roman"/>
          <w:szCs w:val="24"/>
        </w:rPr>
        <w:t>συνεργάτ</w:t>
      </w:r>
      <w:r>
        <w:rPr>
          <w:rFonts w:eastAsia="Times New Roman" w:cs="Times New Roman"/>
          <w:szCs w:val="24"/>
        </w:rPr>
        <w:t xml:space="preserve">ες </w:t>
      </w:r>
      <w:r w:rsidRPr="00181A54">
        <w:rPr>
          <w:rFonts w:eastAsia="Times New Roman" w:cs="Times New Roman"/>
          <w:szCs w:val="24"/>
        </w:rPr>
        <w:t>των κατακτητών</w:t>
      </w:r>
      <w:r>
        <w:rPr>
          <w:rFonts w:eastAsia="Times New Roman" w:cs="Times New Roman"/>
          <w:szCs w:val="24"/>
        </w:rPr>
        <w:t>,</w:t>
      </w:r>
      <w:r w:rsidRPr="00181A54">
        <w:rPr>
          <w:rFonts w:eastAsia="Times New Roman" w:cs="Times New Roman"/>
          <w:szCs w:val="24"/>
        </w:rPr>
        <w:t xml:space="preserve"> των Γερμανών</w:t>
      </w:r>
      <w:r>
        <w:rPr>
          <w:rFonts w:eastAsia="Times New Roman" w:cs="Times New Roman"/>
          <w:szCs w:val="24"/>
        </w:rPr>
        <w:t>,</w:t>
      </w:r>
      <w:r w:rsidRPr="00181A54">
        <w:rPr>
          <w:rFonts w:eastAsia="Times New Roman" w:cs="Times New Roman"/>
          <w:szCs w:val="24"/>
        </w:rPr>
        <w:t xml:space="preserve"> ότι πρέπει μαζί να διεκδικήσουμε τις γερμανικές αποζημιώσεις</w:t>
      </w:r>
      <w:r>
        <w:rPr>
          <w:rFonts w:eastAsia="Times New Roman" w:cs="Times New Roman"/>
          <w:szCs w:val="24"/>
        </w:rPr>
        <w:t>.</w:t>
      </w:r>
      <w:r w:rsidRPr="00181A54">
        <w:rPr>
          <w:rFonts w:eastAsia="Times New Roman" w:cs="Times New Roman"/>
          <w:szCs w:val="24"/>
        </w:rPr>
        <w:t xml:space="preserve"> Και γιατί το λέω αυτό</w:t>
      </w:r>
      <w:r>
        <w:rPr>
          <w:rFonts w:eastAsia="Times New Roman" w:cs="Times New Roman"/>
          <w:szCs w:val="24"/>
        </w:rPr>
        <w:t>;</w:t>
      </w:r>
      <w:r w:rsidRPr="00181A54">
        <w:rPr>
          <w:rFonts w:eastAsia="Times New Roman" w:cs="Times New Roman"/>
          <w:szCs w:val="24"/>
        </w:rPr>
        <w:t xml:space="preserve"> Τους ακούσατε εδώ</w:t>
      </w:r>
      <w:r>
        <w:rPr>
          <w:rFonts w:eastAsia="Times New Roman" w:cs="Times New Roman"/>
          <w:szCs w:val="24"/>
        </w:rPr>
        <w:t>.</w:t>
      </w:r>
      <w:r w:rsidRPr="00181A54">
        <w:rPr>
          <w:rFonts w:eastAsia="Times New Roman" w:cs="Times New Roman"/>
          <w:szCs w:val="24"/>
        </w:rPr>
        <w:t xml:space="preserve"> </w:t>
      </w:r>
      <w:r>
        <w:rPr>
          <w:rFonts w:eastAsia="Times New Roman" w:cs="Times New Roman"/>
          <w:szCs w:val="24"/>
        </w:rPr>
        <w:t>Ήρθαν και είπαν ότι</w:t>
      </w:r>
      <w:r w:rsidRPr="00181A54">
        <w:rPr>
          <w:rFonts w:eastAsia="Times New Roman" w:cs="Times New Roman"/>
          <w:szCs w:val="24"/>
        </w:rPr>
        <w:t xml:space="preserve"> όχι μόνο συμφ</w:t>
      </w:r>
      <w:r>
        <w:rPr>
          <w:rFonts w:eastAsia="Times New Roman" w:cs="Times New Roman"/>
          <w:szCs w:val="24"/>
        </w:rPr>
        <w:t>ωνούν ότι πρέπει να ζητήσουμε τις αποζημιώσεις, αλλά μας</w:t>
      </w:r>
      <w:r w:rsidRPr="00181A54">
        <w:rPr>
          <w:rFonts w:eastAsia="Times New Roman" w:cs="Times New Roman"/>
          <w:szCs w:val="24"/>
        </w:rPr>
        <w:t xml:space="preserve"> κουνούν</w:t>
      </w:r>
      <w:r>
        <w:rPr>
          <w:rFonts w:eastAsia="Times New Roman" w:cs="Times New Roman"/>
          <w:szCs w:val="24"/>
        </w:rPr>
        <w:t xml:space="preserve"> και το δάχτυλο γιατί αργήσαμε κ</w:t>
      </w:r>
      <w:r w:rsidRPr="00181A54">
        <w:rPr>
          <w:rFonts w:eastAsia="Times New Roman" w:cs="Times New Roman"/>
          <w:szCs w:val="24"/>
        </w:rPr>
        <w:t xml:space="preserve">αι γιατί δεν είμαστε δυναμικοί </w:t>
      </w:r>
      <w:r>
        <w:rPr>
          <w:rFonts w:eastAsia="Times New Roman" w:cs="Times New Roman"/>
          <w:szCs w:val="24"/>
        </w:rPr>
        <w:t>ό</w:t>
      </w:r>
      <w:r w:rsidRPr="00181A54">
        <w:rPr>
          <w:rFonts w:eastAsia="Times New Roman" w:cs="Times New Roman"/>
          <w:szCs w:val="24"/>
        </w:rPr>
        <w:t>σο θα έπρεπε</w:t>
      </w:r>
      <w:r>
        <w:rPr>
          <w:rFonts w:eastAsia="Times New Roman" w:cs="Times New Roman"/>
          <w:szCs w:val="24"/>
        </w:rPr>
        <w:t>.</w:t>
      </w:r>
      <w:r w:rsidRPr="00181A54">
        <w:rPr>
          <w:rFonts w:eastAsia="Times New Roman" w:cs="Times New Roman"/>
          <w:szCs w:val="24"/>
        </w:rPr>
        <w:t xml:space="preserve"> </w:t>
      </w:r>
    </w:p>
    <w:p w14:paraId="619F94A0" w14:textId="77777777" w:rsidR="00F246CC" w:rsidRDefault="005B5D49">
      <w:pPr>
        <w:tabs>
          <w:tab w:val="left" w:pos="6168"/>
        </w:tabs>
        <w:spacing w:line="600" w:lineRule="auto"/>
        <w:ind w:firstLine="720"/>
        <w:jc w:val="both"/>
        <w:rPr>
          <w:rFonts w:eastAsia="Times New Roman" w:cs="Times New Roman"/>
          <w:szCs w:val="24"/>
        </w:rPr>
      </w:pPr>
      <w:r w:rsidRPr="00181A54">
        <w:rPr>
          <w:rFonts w:eastAsia="Times New Roman" w:cs="Times New Roman"/>
          <w:szCs w:val="24"/>
        </w:rPr>
        <w:t xml:space="preserve">Μήπως μέσα αυτή την </w:t>
      </w:r>
      <w:r>
        <w:rPr>
          <w:rFonts w:eastAsia="Times New Roman" w:cs="Times New Roman"/>
          <w:szCs w:val="24"/>
        </w:rPr>
        <w:t>έ</w:t>
      </w:r>
      <w:r w:rsidRPr="00181A54">
        <w:rPr>
          <w:rFonts w:eastAsia="Times New Roman" w:cs="Times New Roman"/>
          <w:szCs w:val="24"/>
        </w:rPr>
        <w:t>κθεση</w:t>
      </w:r>
      <w:r>
        <w:rPr>
          <w:rFonts w:eastAsia="Times New Roman" w:cs="Times New Roman"/>
          <w:szCs w:val="24"/>
        </w:rPr>
        <w:t>,</w:t>
      </w:r>
      <w:r w:rsidRPr="00181A54">
        <w:rPr>
          <w:rFonts w:eastAsia="Times New Roman" w:cs="Times New Roman"/>
          <w:szCs w:val="24"/>
        </w:rPr>
        <w:t xml:space="preserve"> κύριε Πρόεδρε και </w:t>
      </w:r>
      <w:r>
        <w:rPr>
          <w:rFonts w:eastAsia="Times New Roman" w:cs="Times New Roman"/>
          <w:szCs w:val="24"/>
        </w:rPr>
        <w:t xml:space="preserve">αγαπητοί κύριοι εισηγητές, πρέπει να συμπληρώσουμε </w:t>
      </w:r>
      <w:r w:rsidRPr="00181A54">
        <w:rPr>
          <w:rFonts w:eastAsia="Times New Roman" w:cs="Times New Roman"/>
          <w:szCs w:val="24"/>
        </w:rPr>
        <w:t>μία παράγραφο</w:t>
      </w:r>
      <w:r>
        <w:rPr>
          <w:rFonts w:eastAsia="Times New Roman" w:cs="Times New Roman"/>
          <w:szCs w:val="24"/>
        </w:rPr>
        <w:t>,</w:t>
      </w:r>
      <w:r w:rsidRPr="00181A54">
        <w:rPr>
          <w:rFonts w:eastAsia="Times New Roman" w:cs="Times New Roman"/>
          <w:szCs w:val="24"/>
        </w:rPr>
        <w:t xml:space="preserve"> </w:t>
      </w:r>
      <w:r>
        <w:rPr>
          <w:rFonts w:eastAsia="Times New Roman" w:cs="Times New Roman"/>
          <w:szCs w:val="24"/>
        </w:rPr>
        <w:t>έ</w:t>
      </w:r>
      <w:r w:rsidRPr="00181A54">
        <w:rPr>
          <w:rFonts w:eastAsia="Times New Roman" w:cs="Times New Roman"/>
          <w:szCs w:val="24"/>
        </w:rPr>
        <w:t>στω και με λίγες λέξεις</w:t>
      </w:r>
      <w:r>
        <w:rPr>
          <w:rFonts w:eastAsia="Times New Roman" w:cs="Times New Roman"/>
          <w:szCs w:val="24"/>
        </w:rPr>
        <w:t>,</w:t>
      </w:r>
      <w:r w:rsidRPr="00181A54">
        <w:rPr>
          <w:rFonts w:eastAsia="Times New Roman" w:cs="Times New Roman"/>
          <w:szCs w:val="24"/>
        </w:rPr>
        <w:t xml:space="preserve"> ή ένα ψήφισμα </w:t>
      </w:r>
      <w:r>
        <w:rPr>
          <w:rFonts w:eastAsia="Times New Roman" w:cs="Times New Roman"/>
          <w:szCs w:val="24"/>
        </w:rPr>
        <w:t xml:space="preserve">που να λέει </w:t>
      </w:r>
      <w:r w:rsidRPr="00FD2207">
        <w:rPr>
          <w:rFonts w:eastAsia="Times New Roman" w:cs="Times New Roman"/>
          <w:szCs w:val="24"/>
        </w:rPr>
        <w:t>ότι δεν πρέπε</w:t>
      </w:r>
      <w:r w:rsidRPr="00FD2207">
        <w:rPr>
          <w:rFonts w:eastAsia="Times New Roman" w:cs="Times New Roman"/>
          <w:szCs w:val="24"/>
        </w:rPr>
        <w:t>ι να έχουμε ποτέ πια φασισμό</w:t>
      </w:r>
      <w:r>
        <w:rPr>
          <w:rFonts w:eastAsia="Times New Roman" w:cs="Times New Roman"/>
          <w:szCs w:val="24"/>
        </w:rPr>
        <w:t>; Μήπως</w:t>
      </w:r>
      <w:r w:rsidRPr="00181A54">
        <w:rPr>
          <w:rFonts w:eastAsia="Times New Roman" w:cs="Times New Roman"/>
          <w:szCs w:val="24"/>
        </w:rPr>
        <w:t xml:space="preserve"> </w:t>
      </w:r>
      <w:r w:rsidRPr="00FD2207">
        <w:rPr>
          <w:rFonts w:eastAsia="Times New Roman" w:cs="Times New Roman"/>
          <w:szCs w:val="24"/>
        </w:rPr>
        <w:t>πρέπει να αναδείξουμε τη διάστασ</w:t>
      </w:r>
      <w:r>
        <w:rPr>
          <w:rFonts w:eastAsia="Times New Roman" w:cs="Times New Roman"/>
          <w:szCs w:val="24"/>
        </w:rPr>
        <w:t>ή</w:t>
      </w:r>
      <w:r w:rsidRPr="00FD2207">
        <w:rPr>
          <w:rFonts w:eastAsia="Times New Roman" w:cs="Times New Roman"/>
          <w:szCs w:val="24"/>
        </w:rPr>
        <w:t xml:space="preserve"> του </w:t>
      </w:r>
      <w:r w:rsidRPr="00181A54">
        <w:rPr>
          <w:rFonts w:eastAsia="Times New Roman" w:cs="Times New Roman"/>
          <w:szCs w:val="24"/>
        </w:rPr>
        <w:t>με αφορμή αυτό</w:t>
      </w:r>
      <w:r>
        <w:rPr>
          <w:rFonts w:eastAsia="Times New Roman" w:cs="Times New Roman"/>
          <w:szCs w:val="24"/>
        </w:rPr>
        <w:t xml:space="preserve">; </w:t>
      </w:r>
      <w:r w:rsidRPr="00FD2207">
        <w:rPr>
          <w:rFonts w:eastAsia="Times New Roman" w:cs="Times New Roman"/>
          <w:szCs w:val="24"/>
        </w:rPr>
        <w:t xml:space="preserve">Καλά κάνουμε </w:t>
      </w:r>
      <w:r>
        <w:rPr>
          <w:rFonts w:eastAsia="Times New Roman" w:cs="Times New Roman"/>
          <w:szCs w:val="24"/>
        </w:rPr>
        <w:t xml:space="preserve">εμείς </w:t>
      </w:r>
      <w:r w:rsidRPr="00FD2207">
        <w:rPr>
          <w:rFonts w:eastAsia="Times New Roman" w:cs="Times New Roman"/>
          <w:szCs w:val="24"/>
        </w:rPr>
        <w:t>και διεκδικούμε με κάθε δυνατό δικαστικό μέσο τις αποζημιώσεις</w:t>
      </w:r>
      <w:r>
        <w:rPr>
          <w:rFonts w:eastAsia="Times New Roman" w:cs="Times New Roman"/>
          <w:szCs w:val="24"/>
        </w:rPr>
        <w:t>.</w:t>
      </w:r>
      <w:r w:rsidRPr="00FD2207">
        <w:rPr>
          <w:rFonts w:eastAsia="Times New Roman" w:cs="Times New Roman"/>
          <w:szCs w:val="24"/>
        </w:rPr>
        <w:t xml:space="preserve"> </w:t>
      </w:r>
      <w:r>
        <w:rPr>
          <w:rFonts w:eastAsia="Times New Roman" w:cs="Times New Roman"/>
          <w:szCs w:val="24"/>
        </w:rPr>
        <w:t xml:space="preserve">Αυτά </w:t>
      </w:r>
      <w:r w:rsidRPr="00181A54">
        <w:rPr>
          <w:rFonts w:eastAsia="Times New Roman" w:cs="Times New Roman"/>
          <w:szCs w:val="24"/>
        </w:rPr>
        <w:t>ειπώθηκαν κατά τη διάρκει</w:t>
      </w:r>
      <w:r>
        <w:rPr>
          <w:rFonts w:eastAsia="Times New Roman" w:cs="Times New Roman"/>
          <w:szCs w:val="24"/>
        </w:rPr>
        <w:t>α</w:t>
      </w:r>
      <w:r w:rsidRPr="00181A54">
        <w:rPr>
          <w:rFonts w:eastAsia="Times New Roman" w:cs="Times New Roman"/>
          <w:szCs w:val="24"/>
        </w:rPr>
        <w:t xml:space="preserve"> της </w:t>
      </w:r>
      <w:r>
        <w:rPr>
          <w:rFonts w:eastAsia="Times New Roman" w:cs="Times New Roman"/>
          <w:szCs w:val="24"/>
        </w:rPr>
        <w:t>ε</w:t>
      </w:r>
      <w:r>
        <w:rPr>
          <w:rFonts w:eastAsia="Times New Roman" w:cs="Times New Roman"/>
          <w:szCs w:val="24"/>
        </w:rPr>
        <w:t xml:space="preserve">πιτροπής, που έγινε πολύ καλή κουβέντα </w:t>
      </w:r>
      <w:r w:rsidRPr="00181A54">
        <w:rPr>
          <w:rFonts w:eastAsia="Times New Roman" w:cs="Times New Roman"/>
          <w:szCs w:val="24"/>
        </w:rPr>
        <w:t>πάνω σε</w:t>
      </w:r>
      <w:r w:rsidRPr="00181A54">
        <w:rPr>
          <w:rFonts w:eastAsia="Times New Roman" w:cs="Times New Roman"/>
          <w:szCs w:val="24"/>
        </w:rPr>
        <w:t xml:space="preserve"> αυτό</w:t>
      </w:r>
      <w:r>
        <w:rPr>
          <w:rFonts w:eastAsia="Times New Roman" w:cs="Times New Roman"/>
          <w:szCs w:val="24"/>
        </w:rPr>
        <w:t xml:space="preserve">. Εμείς </w:t>
      </w:r>
      <w:r w:rsidRPr="00181A54">
        <w:rPr>
          <w:rFonts w:eastAsia="Times New Roman" w:cs="Times New Roman"/>
          <w:szCs w:val="24"/>
        </w:rPr>
        <w:t>δεν είμαστε επαίτες</w:t>
      </w:r>
      <w:r>
        <w:rPr>
          <w:rFonts w:eastAsia="Times New Roman" w:cs="Times New Roman"/>
          <w:szCs w:val="24"/>
        </w:rPr>
        <w:t>.</w:t>
      </w:r>
      <w:r w:rsidRPr="00181A54">
        <w:rPr>
          <w:rFonts w:eastAsia="Times New Roman" w:cs="Times New Roman"/>
          <w:szCs w:val="24"/>
        </w:rPr>
        <w:t xml:space="preserve"> Δεν πάμε να πούμε </w:t>
      </w:r>
      <w:r>
        <w:rPr>
          <w:rFonts w:eastAsia="Times New Roman" w:cs="Times New Roman"/>
          <w:szCs w:val="24"/>
        </w:rPr>
        <w:t xml:space="preserve">«ξέρετε, </w:t>
      </w:r>
      <w:r w:rsidRPr="00181A54">
        <w:rPr>
          <w:rFonts w:eastAsia="Times New Roman" w:cs="Times New Roman"/>
          <w:szCs w:val="24"/>
        </w:rPr>
        <w:t>μας κάνατε θύματα και δώστε μας μία αποζ</w:t>
      </w:r>
      <w:r>
        <w:rPr>
          <w:rFonts w:eastAsia="Times New Roman" w:cs="Times New Roman"/>
          <w:szCs w:val="24"/>
        </w:rPr>
        <w:t>ημίωση να τελειώνουμε». Δεν είναι θέμα για το</w:t>
      </w:r>
      <w:r w:rsidRPr="00181A54">
        <w:rPr>
          <w:rFonts w:eastAsia="Times New Roman" w:cs="Times New Roman"/>
          <w:szCs w:val="24"/>
        </w:rPr>
        <w:t xml:space="preserve"> περιβάλλον</w:t>
      </w:r>
      <w:r>
        <w:rPr>
          <w:rFonts w:eastAsia="Times New Roman" w:cs="Times New Roman"/>
          <w:szCs w:val="24"/>
        </w:rPr>
        <w:t>,</w:t>
      </w:r>
      <w:r w:rsidRPr="00181A54">
        <w:rPr>
          <w:rFonts w:eastAsia="Times New Roman" w:cs="Times New Roman"/>
          <w:szCs w:val="24"/>
        </w:rPr>
        <w:t xml:space="preserve"> για να πούμε </w:t>
      </w:r>
      <w:r>
        <w:rPr>
          <w:rFonts w:eastAsia="Times New Roman" w:cs="Times New Roman"/>
          <w:szCs w:val="24"/>
        </w:rPr>
        <w:t>«</w:t>
      </w:r>
      <w:r w:rsidRPr="00181A54">
        <w:rPr>
          <w:rFonts w:eastAsia="Times New Roman" w:cs="Times New Roman"/>
          <w:szCs w:val="24"/>
        </w:rPr>
        <w:t>ο ρυπαίνων πληρώνει και τελείωσε</w:t>
      </w:r>
      <w:r>
        <w:rPr>
          <w:rFonts w:eastAsia="Times New Roman" w:cs="Times New Roman"/>
          <w:szCs w:val="24"/>
        </w:rPr>
        <w:t>».</w:t>
      </w:r>
      <w:r w:rsidRPr="00181A54">
        <w:rPr>
          <w:rFonts w:eastAsia="Times New Roman" w:cs="Times New Roman"/>
          <w:szCs w:val="24"/>
        </w:rPr>
        <w:t xml:space="preserve"> </w:t>
      </w:r>
      <w:r>
        <w:rPr>
          <w:rFonts w:eastAsia="Times New Roman" w:cs="Times New Roman"/>
          <w:szCs w:val="24"/>
        </w:rPr>
        <w:t xml:space="preserve">Πώς </w:t>
      </w:r>
      <w:r w:rsidRPr="00181A54">
        <w:rPr>
          <w:rFonts w:eastAsia="Times New Roman" w:cs="Times New Roman"/>
          <w:szCs w:val="24"/>
        </w:rPr>
        <w:t xml:space="preserve">κοστολογούνται </w:t>
      </w:r>
      <w:r>
        <w:rPr>
          <w:rFonts w:eastAsia="Times New Roman" w:cs="Times New Roman"/>
          <w:szCs w:val="24"/>
        </w:rPr>
        <w:t xml:space="preserve">και αποτιμώνται χρηματικά οι </w:t>
      </w:r>
      <w:r>
        <w:rPr>
          <w:rFonts w:eastAsia="Times New Roman" w:cs="Times New Roman"/>
          <w:szCs w:val="24"/>
        </w:rPr>
        <w:t>βιαιότητες,</w:t>
      </w:r>
      <w:r w:rsidRPr="00181A54">
        <w:rPr>
          <w:rFonts w:eastAsia="Times New Roman" w:cs="Times New Roman"/>
          <w:szCs w:val="24"/>
        </w:rPr>
        <w:t xml:space="preserve"> οι </w:t>
      </w:r>
      <w:r w:rsidRPr="00181A54">
        <w:rPr>
          <w:rFonts w:eastAsia="Times New Roman" w:cs="Times New Roman"/>
          <w:szCs w:val="24"/>
        </w:rPr>
        <w:lastRenderedPageBreak/>
        <w:t>θάνατοι</w:t>
      </w:r>
      <w:r>
        <w:rPr>
          <w:rFonts w:eastAsia="Times New Roman" w:cs="Times New Roman"/>
          <w:szCs w:val="24"/>
        </w:rPr>
        <w:t>,</w:t>
      </w:r>
      <w:r w:rsidRPr="00181A54">
        <w:rPr>
          <w:rFonts w:eastAsia="Times New Roman" w:cs="Times New Roman"/>
          <w:szCs w:val="24"/>
        </w:rPr>
        <w:t xml:space="preserve"> οι θηριωδίες</w:t>
      </w:r>
      <w:r>
        <w:rPr>
          <w:rFonts w:eastAsia="Times New Roman" w:cs="Times New Roman"/>
          <w:szCs w:val="24"/>
        </w:rPr>
        <w:t>,</w:t>
      </w:r>
      <w:r w:rsidRPr="00181A54">
        <w:rPr>
          <w:rFonts w:eastAsia="Times New Roman" w:cs="Times New Roman"/>
          <w:szCs w:val="24"/>
        </w:rPr>
        <w:t xml:space="preserve"> οι καταστροφές</w:t>
      </w:r>
      <w:r>
        <w:rPr>
          <w:rFonts w:eastAsia="Times New Roman" w:cs="Times New Roman"/>
          <w:szCs w:val="24"/>
        </w:rPr>
        <w:t>;</w:t>
      </w:r>
      <w:r w:rsidRPr="00181A54">
        <w:rPr>
          <w:rFonts w:eastAsia="Times New Roman" w:cs="Times New Roman"/>
          <w:szCs w:val="24"/>
        </w:rPr>
        <w:t xml:space="preserve"> Αποζημιώνονται αυτά υλικά</w:t>
      </w:r>
      <w:r>
        <w:rPr>
          <w:rFonts w:eastAsia="Times New Roman" w:cs="Times New Roman"/>
          <w:szCs w:val="24"/>
        </w:rPr>
        <w:t>;</w:t>
      </w:r>
    </w:p>
    <w:p w14:paraId="619F94A1" w14:textId="77777777" w:rsidR="00F246CC" w:rsidRDefault="005B5D49">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Εγώ δεν μπορώ, κύριε Πρόεδρε, </w:t>
      </w:r>
      <w:r w:rsidRPr="00181A54">
        <w:rPr>
          <w:rFonts w:eastAsia="Times New Roman" w:cs="Times New Roman"/>
          <w:szCs w:val="24"/>
        </w:rPr>
        <w:t xml:space="preserve">να ψηφίσω το βράδυ μαζί με </w:t>
      </w:r>
      <w:r>
        <w:rPr>
          <w:rFonts w:eastAsia="Times New Roman" w:cs="Times New Roman"/>
          <w:szCs w:val="24"/>
        </w:rPr>
        <w:t>αυτούς</w:t>
      </w:r>
      <w:r w:rsidRPr="00181A54">
        <w:rPr>
          <w:rFonts w:eastAsia="Times New Roman" w:cs="Times New Roman"/>
          <w:szCs w:val="24"/>
        </w:rPr>
        <w:t xml:space="preserve"> </w:t>
      </w:r>
      <w:r>
        <w:rPr>
          <w:rFonts w:eastAsia="Times New Roman" w:cs="Times New Roman"/>
          <w:szCs w:val="24"/>
        </w:rPr>
        <w:t xml:space="preserve">οι οποίοι κρατούν τη σημαία </w:t>
      </w:r>
      <w:r w:rsidRPr="00181A54">
        <w:rPr>
          <w:rFonts w:eastAsia="Times New Roman" w:cs="Times New Roman"/>
          <w:szCs w:val="24"/>
        </w:rPr>
        <w:t>των κατακτητών Γερμανών σήμερα και τους έχουμε εδώ μέσα στη Βουλή</w:t>
      </w:r>
      <w:r>
        <w:rPr>
          <w:rFonts w:eastAsia="Times New Roman" w:cs="Times New Roman"/>
          <w:szCs w:val="24"/>
        </w:rPr>
        <w:t>.</w:t>
      </w:r>
      <w:r w:rsidRPr="00181A54">
        <w:rPr>
          <w:rFonts w:eastAsia="Times New Roman" w:cs="Times New Roman"/>
          <w:szCs w:val="24"/>
        </w:rPr>
        <w:t xml:space="preserve"> </w:t>
      </w:r>
    </w:p>
    <w:p w14:paraId="619F94A2" w14:textId="77777777" w:rsidR="00F246CC" w:rsidRDefault="005B5D49">
      <w:pPr>
        <w:tabs>
          <w:tab w:val="left" w:pos="6168"/>
        </w:tabs>
        <w:spacing w:line="600" w:lineRule="auto"/>
        <w:ind w:firstLine="720"/>
        <w:jc w:val="both"/>
        <w:rPr>
          <w:rFonts w:eastAsia="Times New Roman" w:cs="Times New Roman"/>
          <w:szCs w:val="24"/>
        </w:rPr>
      </w:pPr>
      <w:r w:rsidRPr="00181A54">
        <w:rPr>
          <w:rFonts w:eastAsia="Times New Roman" w:cs="Times New Roman"/>
          <w:szCs w:val="24"/>
        </w:rPr>
        <w:t>Πάρτε το</w:t>
      </w:r>
      <w:r>
        <w:rPr>
          <w:rFonts w:eastAsia="Times New Roman" w:cs="Times New Roman"/>
          <w:szCs w:val="24"/>
        </w:rPr>
        <w:t>!</w:t>
      </w:r>
    </w:p>
    <w:p w14:paraId="619F94A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Ηλίας Καματερός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19F94A4" w14:textId="77777777" w:rsidR="00F246CC" w:rsidRDefault="005B5D49">
      <w:pPr>
        <w:spacing w:line="600" w:lineRule="auto"/>
        <w:ind w:firstLine="720"/>
        <w:jc w:val="both"/>
        <w:rPr>
          <w:rFonts w:eastAsia="Times New Roman" w:cs="Times New Roman"/>
          <w:szCs w:val="24"/>
        </w:rPr>
      </w:pPr>
      <w:r w:rsidRPr="00181A54">
        <w:rPr>
          <w:rFonts w:eastAsia="Times New Roman" w:cs="Times New Roman"/>
          <w:szCs w:val="24"/>
        </w:rPr>
        <w:t xml:space="preserve">Αν </w:t>
      </w:r>
      <w:r>
        <w:rPr>
          <w:rFonts w:eastAsia="Times New Roman" w:cs="Times New Roman"/>
          <w:szCs w:val="24"/>
        </w:rPr>
        <w:t>μ</w:t>
      </w:r>
      <w:r w:rsidRPr="00181A54">
        <w:rPr>
          <w:rFonts w:eastAsia="Times New Roman" w:cs="Times New Roman"/>
          <w:szCs w:val="24"/>
        </w:rPr>
        <w:t>πείτε στο διαδίκτυο</w:t>
      </w:r>
      <w:r>
        <w:rPr>
          <w:rFonts w:eastAsia="Times New Roman" w:cs="Times New Roman"/>
          <w:szCs w:val="24"/>
        </w:rPr>
        <w:t>,</w:t>
      </w:r>
      <w:r w:rsidRPr="00181A54">
        <w:rPr>
          <w:rFonts w:eastAsia="Times New Roman" w:cs="Times New Roman"/>
          <w:szCs w:val="24"/>
        </w:rPr>
        <w:t xml:space="preserve"> θα δείτε πάρα πολλά τέτ</w:t>
      </w:r>
      <w:r w:rsidRPr="00181A54">
        <w:rPr>
          <w:rFonts w:eastAsia="Times New Roman" w:cs="Times New Roman"/>
          <w:szCs w:val="24"/>
        </w:rPr>
        <w:t>οια</w:t>
      </w:r>
      <w:r>
        <w:rPr>
          <w:rFonts w:eastAsia="Times New Roman" w:cs="Times New Roman"/>
          <w:szCs w:val="24"/>
        </w:rPr>
        <w:t>.</w:t>
      </w:r>
    </w:p>
    <w:p w14:paraId="619F94A5" w14:textId="77777777" w:rsidR="00F246CC" w:rsidRDefault="005B5D49">
      <w:pPr>
        <w:spacing w:line="600" w:lineRule="auto"/>
        <w:ind w:firstLine="720"/>
        <w:jc w:val="both"/>
        <w:rPr>
          <w:rFonts w:eastAsia="Times New Roman" w:cs="Times New Roman"/>
          <w:szCs w:val="24"/>
        </w:rPr>
      </w:pPr>
      <w:r w:rsidRPr="00181A54">
        <w:rPr>
          <w:rFonts w:eastAsia="Times New Roman" w:cs="Times New Roman"/>
          <w:szCs w:val="24"/>
        </w:rPr>
        <w:t xml:space="preserve">Δεν μπορώ να είμαι μαζί </w:t>
      </w:r>
      <w:r>
        <w:rPr>
          <w:rFonts w:eastAsia="Times New Roman" w:cs="Times New Roman"/>
          <w:szCs w:val="24"/>
        </w:rPr>
        <w:t>τους.</w:t>
      </w:r>
      <w:r w:rsidRPr="00181A54">
        <w:rPr>
          <w:rFonts w:eastAsia="Times New Roman" w:cs="Times New Roman"/>
          <w:szCs w:val="24"/>
        </w:rPr>
        <w:t xml:space="preserve"> Δεν μπορώ να το δεχτώ</w:t>
      </w:r>
      <w:r>
        <w:rPr>
          <w:rFonts w:eastAsia="Times New Roman" w:cs="Times New Roman"/>
          <w:szCs w:val="24"/>
        </w:rPr>
        <w:t>.</w:t>
      </w:r>
      <w:r w:rsidRPr="00181A54">
        <w:rPr>
          <w:rFonts w:eastAsia="Times New Roman" w:cs="Times New Roman"/>
          <w:szCs w:val="24"/>
        </w:rPr>
        <w:t xml:space="preserve"> </w:t>
      </w:r>
      <w:r>
        <w:rPr>
          <w:rFonts w:eastAsia="Times New Roman" w:cs="Times New Roman"/>
          <w:szCs w:val="24"/>
        </w:rPr>
        <w:t xml:space="preserve">Πρέπει να σηκώσουμε τη φωνή μας </w:t>
      </w:r>
      <w:r w:rsidRPr="00181A54">
        <w:rPr>
          <w:rFonts w:eastAsia="Times New Roman" w:cs="Times New Roman"/>
          <w:szCs w:val="24"/>
        </w:rPr>
        <w:t>μέσα από αυτή τη διαδικασία και όχι να την κάνουμε μνημόσυνο</w:t>
      </w:r>
      <w:r>
        <w:rPr>
          <w:rFonts w:eastAsia="Times New Roman" w:cs="Times New Roman"/>
          <w:szCs w:val="24"/>
        </w:rPr>
        <w:t>,</w:t>
      </w:r>
      <w:r w:rsidRPr="00181A54">
        <w:rPr>
          <w:rFonts w:eastAsia="Times New Roman" w:cs="Times New Roman"/>
          <w:szCs w:val="24"/>
        </w:rPr>
        <w:t xml:space="preserve"> όπως μας είπανε</w:t>
      </w:r>
      <w:r>
        <w:rPr>
          <w:rFonts w:eastAsia="Times New Roman" w:cs="Times New Roman"/>
          <w:szCs w:val="24"/>
        </w:rPr>
        <w:t>,</w:t>
      </w:r>
      <w:r w:rsidRPr="00181A54">
        <w:rPr>
          <w:rFonts w:eastAsia="Times New Roman" w:cs="Times New Roman"/>
          <w:szCs w:val="24"/>
        </w:rPr>
        <w:t xml:space="preserve"> των διεκδικήσεων</w:t>
      </w:r>
      <w:r>
        <w:rPr>
          <w:rFonts w:eastAsia="Times New Roman" w:cs="Times New Roman"/>
          <w:szCs w:val="24"/>
        </w:rPr>
        <w:t xml:space="preserve">. Πρέπει να την </w:t>
      </w:r>
      <w:r w:rsidRPr="00181A54">
        <w:rPr>
          <w:rFonts w:eastAsia="Times New Roman" w:cs="Times New Roman"/>
          <w:szCs w:val="24"/>
        </w:rPr>
        <w:t>κάνουμε αγώνα</w:t>
      </w:r>
      <w:r>
        <w:rPr>
          <w:rFonts w:eastAsia="Times New Roman" w:cs="Times New Roman"/>
          <w:szCs w:val="24"/>
        </w:rPr>
        <w:t xml:space="preserve"> και</w:t>
      </w:r>
      <w:r w:rsidRPr="00181A54">
        <w:rPr>
          <w:rFonts w:eastAsia="Times New Roman" w:cs="Times New Roman"/>
          <w:szCs w:val="24"/>
        </w:rPr>
        <w:t xml:space="preserve"> συνεργασία και </w:t>
      </w:r>
      <w:r>
        <w:rPr>
          <w:rFonts w:eastAsia="Times New Roman" w:cs="Times New Roman"/>
          <w:szCs w:val="24"/>
        </w:rPr>
        <w:t>σύμπτυξη μετώπου</w:t>
      </w:r>
      <w:r>
        <w:rPr>
          <w:rFonts w:eastAsia="Times New Roman" w:cs="Times New Roman"/>
          <w:szCs w:val="24"/>
        </w:rPr>
        <w:t>,</w:t>
      </w:r>
      <w:r>
        <w:rPr>
          <w:rFonts w:eastAsia="Times New Roman" w:cs="Times New Roman"/>
          <w:szCs w:val="24"/>
        </w:rPr>
        <w:t xml:space="preserve"> για </w:t>
      </w:r>
      <w:r>
        <w:rPr>
          <w:rFonts w:eastAsia="Times New Roman" w:cs="Times New Roman"/>
          <w:szCs w:val="24"/>
        </w:rPr>
        <w:t xml:space="preserve">να μην έχουμε ποτέ πια φασισμό. </w:t>
      </w:r>
    </w:p>
    <w:p w14:paraId="619F94A6" w14:textId="77777777" w:rsidR="00F246CC" w:rsidRDefault="005B5D49">
      <w:pPr>
        <w:spacing w:line="600" w:lineRule="auto"/>
        <w:ind w:firstLine="720"/>
        <w:jc w:val="both"/>
        <w:rPr>
          <w:rFonts w:eastAsia="Times New Roman" w:cs="Times New Roman"/>
          <w:szCs w:val="24"/>
        </w:rPr>
      </w:pPr>
      <w:r w:rsidRPr="00181A54">
        <w:rPr>
          <w:rFonts w:eastAsia="Times New Roman" w:cs="Times New Roman"/>
          <w:szCs w:val="24"/>
        </w:rPr>
        <w:t>Εγώ σε αυτό ήθελα να μείνω</w:t>
      </w:r>
      <w:r>
        <w:rPr>
          <w:rFonts w:eastAsia="Times New Roman" w:cs="Times New Roman"/>
          <w:szCs w:val="24"/>
        </w:rPr>
        <w:t>,</w:t>
      </w:r>
      <w:r w:rsidRPr="00181A54">
        <w:rPr>
          <w:rFonts w:eastAsia="Times New Roman" w:cs="Times New Roman"/>
          <w:szCs w:val="24"/>
        </w:rPr>
        <w:t xml:space="preserve"> γιατί για </w:t>
      </w:r>
      <w:r>
        <w:rPr>
          <w:rFonts w:eastAsia="Times New Roman" w:cs="Times New Roman"/>
          <w:szCs w:val="24"/>
        </w:rPr>
        <w:t>ε</w:t>
      </w:r>
      <w:r w:rsidRPr="00181A54">
        <w:rPr>
          <w:rFonts w:eastAsia="Times New Roman" w:cs="Times New Roman"/>
          <w:szCs w:val="24"/>
        </w:rPr>
        <w:t>μένα αυτό είναι το κύριο</w:t>
      </w:r>
      <w:r>
        <w:rPr>
          <w:rFonts w:eastAsia="Times New Roman" w:cs="Times New Roman"/>
          <w:szCs w:val="24"/>
        </w:rPr>
        <w:t>.</w:t>
      </w:r>
      <w:r w:rsidRPr="00181A54">
        <w:rPr>
          <w:rFonts w:eastAsia="Times New Roman" w:cs="Times New Roman"/>
          <w:szCs w:val="24"/>
        </w:rPr>
        <w:t xml:space="preserve"> Επαναλαμβάνω</w:t>
      </w:r>
      <w:r>
        <w:rPr>
          <w:rFonts w:eastAsia="Times New Roman" w:cs="Times New Roman"/>
          <w:szCs w:val="24"/>
        </w:rPr>
        <w:t>,</w:t>
      </w:r>
      <w:r w:rsidRPr="00181A54">
        <w:rPr>
          <w:rFonts w:eastAsia="Times New Roman" w:cs="Times New Roman"/>
          <w:szCs w:val="24"/>
        </w:rPr>
        <w:t xml:space="preserve"> </w:t>
      </w:r>
      <w:r>
        <w:rPr>
          <w:rFonts w:eastAsia="Times New Roman" w:cs="Times New Roman"/>
          <w:szCs w:val="24"/>
        </w:rPr>
        <w:t>αν είμ</w:t>
      </w:r>
      <w:r w:rsidRPr="00181A54">
        <w:rPr>
          <w:rFonts w:eastAsia="Times New Roman" w:cs="Times New Roman"/>
          <w:szCs w:val="24"/>
        </w:rPr>
        <w:t>αι εκτός θέματος</w:t>
      </w:r>
      <w:r>
        <w:rPr>
          <w:rFonts w:eastAsia="Times New Roman" w:cs="Times New Roman"/>
          <w:szCs w:val="24"/>
        </w:rPr>
        <w:t>, συγχωρή</w:t>
      </w:r>
      <w:r w:rsidRPr="00181A54">
        <w:rPr>
          <w:rFonts w:eastAsia="Times New Roman" w:cs="Times New Roman"/>
          <w:szCs w:val="24"/>
        </w:rPr>
        <w:t>στε με</w:t>
      </w:r>
      <w:r>
        <w:rPr>
          <w:rFonts w:eastAsia="Times New Roman" w:cs="Times New Roman"/>
          <w:szCs w:val="24"/>
        </w:rPr>
        <w:t>.</w:t>
      </w:r>
      <w:r w:rsidRPr="00181A54">
        <w:rPr>
          <w:rFonts w:eastAsia="Times New Roman" w:cs="Times New Roman"/>
          <w:szCs w:val="24"/>
        </w:rPr>
        <w:t xml:space="preserve"> </w:t>
      </w:r>
    </w:p>
    <w:p w14:paraId="619F94A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 xml:space="preserve">Όλη αυτή την </w:t>
      </w:r>
      <w:r w:rsidRPr="00181A54">
        <w:rPr>
          <w:rFonts w:eastAsia="Times New Roman" w:cs="Times New Roman"/>
          <w:szCs w:val="24"/>
        </w:rPr>
        <w:t xml:space="preserve">ιστορία </w:t>
      </w:r>
      <w:r>
        <w:rPr>
          <w:rFonts w:eastAsia="Times New Roman" w:cs="Times New Roman"/>
          <w:szCs w:val="24"/>
        </w:rPr>
        <w:t xml:space="preserve">της ενδυνάμωσης της </w:t>
      </w:r>
      <w:r>
        <w:rPr>
          <w:rFonts w:eastAsia="Times New Roman" w:cs="Times New Roman"/>
          <w:szCs w:val="24"/>
        </w:rPr>
        <w:t>α</w:t>
      </w:r>
      <w:r w:rsidRPr="00181A54">
        <w:rPr>
          <w:rFonts w:eastAsia="Times New Roman" w:cs="Times New Roman"/>
          <w:szCs w:val="24"/>
        </w:rPr>
        <w:t>κροδεξιάς προσπαθούμε κατά καιρούς να την αντιμετωπίσουμε</w:t>
      </w:r>
      <w:r>
        <w:rPr>
          <w:rFonts w:eastAsia="Times New Roman" w:cs="Times New Roman"/>
          <w:szCs w:val="24"/>
        </w:rPr>
        <w:t>.</w:t>
      </w:r>
      <w:r w:rsidRPr="00181A54">
        <w:rPr>
          <w:rFonts w:eastAsia="Times New Roman" w:cs="Times New Roman"/>
          <w:szCs w:val="24"/>
        </w:rPr>
        <w:t xml:space="preserve"> Και ακούγονται διάφορες θεωρίες</w:t>
      </w:r>
      <w:r>
        <w:rPr>
          <w:rFonts w:eastAsia="Times New Roman" w:cs="Times New Roman"/>
          <w:szCs w:val="24"/>
        </w:rPr>
        <w:t>.</w:t>
      </w:r>
      <w:r w:rsidRPr="00181A54">
        <w:rPr>
          <w:rFonts w:eastAsia="Times New Roman" w:cs="Times New Roman"/>
          <w:szCs w:val="24"/>
        </w:rPr>
        <w:t xml:space="preserve"> Η </w:t>
      </w:r>
      <w:r>
        <w:rPr>
          <w:rFonts w:eastAsia="Times New Roman" w:cs="Times New Roman"/>
          <w:szCs w:val="24"/>
        </w:rPr>
        <w:t xml:space="preserve">κύρια </w:t>
      </w:r>
      <w:r w:rsidRPr="00181A54">
        <w:rPr>
          <w:rFonts w:eastAsia="Times New Roman" w:cs="Times New Roman"/>
          <w:szCs w:val="24"/>
        </w:rPr>
        <w:t xml:space="preserve">από αυτές είναι ότι η αντιλαϊκή πολιτική εκτρέφει την </w:t>
      </w:r>
      <w:r>
        <w:rPr>
          <w:rFonts w:eastAsia="Times New Roman" w:cs="Times New Roman"/>
          <w:szCs w:val="24"/>
        </w:rPr>
        <w:t>α</w:t>
      </w:r>
      <w:r w:rsidRPr="00181A54">
        <w:rPr>
          <w:rFonts w:eastAsia="Times New Roman" w:cs="Times New Roman"/>
          <w:szCs w:val="24"/>
        </w:rPr>
        <w:t>κροδεξιά</w:t>
      </w:r>
      <w:r>
        <w:rPr>
          <w:rFonts w:eastAsia="Times New Roman" w:cs="Times New Roman"/>
          <w:szCs w:val="24"/>
        </w:rPr>
        <w:t>.</w:t>
      </w:r>
      <w:r w:rsidRPr="00181A54">
        <w:rPr>
          <w:rFonts w:eastAsia="Times New Roman" w:cs="Times New Roman"/>
          <w:szCs w:val="24"/>
        </w:rPr>
        <w:t xml:space="preserve"> Όλοι μας συμφωνούμε σε αυτό</w:t>
      </w:r>
      <w:r>
        <w:rPr>
          <w:rFonts w:eastAsia="Times New Roman" w:cs="Times New Roman"/>
          <w:szCs w:val="24"/>
        </w:rPr>
        <w:t>.</w:t>
      </w:r>
      <w:r w:rsidRPr="00181A54">
        <w:rPr>
          <w:rFonts w:eastAsia="Times New Roman" w:cs="Times New Roman"/>
          <w:szCs w:val="24"/>
        </w:rPr>
        <w:t xml:space="preserve"> Φυσικά</w:t>
      </w:r>
      <w:r>
        <w:rPr>
          <w:rFonts w:eastAsia="Times New Roman" w:cs="Times New Roman"/>
          <w:szCs w:val="24"/>
        </w:rPr>
        <w:t>,</w:t>
      </w:r>
      <w:r w:rsidRPr="00181A54">
        <w:rPr>
          <w:rFonts w:eastAsia="Times New Roman" w:cs="Times New Roman"/>
          <w:szCs w:val="24"/>
        </w:rPr>
        <w:t xml:space="preserve"> η αντιλαϊκή πολιτική εκτρέφει την </w:t>
      </w:r>
      <w:r>
        <w:rPr>
          <w:rFonts w:eastAsia="Times New Roman" w:cs="Times New Roman"/>
          <w:szCs w:val="24"/>
        </w:rPr>
        <w:t>α</w:t>
      </w:r>
      <w:r w:rsidRPr="00181A54">
        <w:rPr>
          <w:rFonts w:eastAsia="Times New Roman" w:cs="Times New Roman"/>
          <w:szCs w:val="24"/>
        </w:rPr>
        <w:t>κροδεξιά</w:t>
      </w:r>
      <w:r>
        <w:rPr>
          <w:rFonts w:eastAsia="Times New Roman" w:cs="Times New Roman"/>
          <w:szCs w:val="24"/>
        </w:rPr>
        <w:t>.</w:t>
      </w:r>
      <w:r w:rsidRPr="00181A54">
        <w:rPr>
          <w:rFonts w:eastAsia="Times New Roman" w:cs="Times New Roman"/>
          <w:szCs w:val="24"/>
        </w:rPr>
        <w:t xml:space="preserve"> Γιατί </w:t>
      </w:r>
      <w:r>
        <w:rPr>
          <w:rFonts w:eastAsia="Times New Roman" w:cs="Times New Roman"/>
          <w:szCs w:val="24"/>
        </w:rPr>
        <w:t>όμως;</w:t>
      </w:r>
      <w:r w:rsidRPr="00181A54">
        <w:rPr>
          <w:rFonts w:eastAsia="Times New Roman" w:cs="Times New Roman"/>
          <w:szCs w:val="24"/>
        </w:rPr>
        <w:t xml:space="preserve"> </w:t>
      </w:r>
      <w:r>
        <w:rPr>
          <w:rFonts w:eastAsia="Times New Roman" w:cs="Times New Roman"/>
          <w:szCs w:val="24"/>
        </w:rPr>
        <w:t>Πώ</w:t>
      </w:r>
      <w:r w:rsidRPr="00181A54">
        <w:rPr>
          <w:rFonts w:eastAsia="Times New Roman" w:cs="Times New Roman"/>
          <w:szCs w:val="24"/>
        </w:rPr>
        <w:t>ς περνά</w:t>
      </w:r>
      <w:r>
        <w:rPr>
          <w:rFonts w:eastAsia="Times New Roman" w:cs="Times New Roman"/>
          <w:szCs w:val="24"/>
        </w:rPr>
        <w:t>ει</w:t>
      </w:r>
      <w:r w:rsidRPr="00181A54">
        <w:rPr>
          <w:rFonts w:eastAsia="Times New Roman" w:cs="Times New Roman"/>
          <w:szCs w:val="24"/>
        </w:rPr>
        <w:t xml:space="preserve"> η </w:t>
      </w:r>
      <w:r>
        <w:rPr>
          <w:rFonts w:eastAsia="Times New Roman" w:cs="Times New Roman"/>
          <w:szCs w:val="24"/>
        </w:rPr>
        <w:t>α</w:t>
      </w:r>
      <w:r w:rsidRPr="00181A54">
        <w:rPr>
          <w:rFonts w:eastAsia="Times New Roman" w:cs="Times New Roman"/>
          <w:szCs w:val="24"/>
        </w:rPr>
        <w:t>κροδεξιά μέσα στον κόσμο</w:t>
      </w:r>
      <w:r>
        <w:rPr>
          <w:rFonts w:eastAsia="Times New Roman" w:cs="Times New Roman"/>
          <w:szCs w:val="24"/>
        </w:rPr>
        <w:t>,</w:t>
      </w:r>
      <w:r w:rsidRPr="00181A54">
        <w:rPr>
          <w:rFonts w:eastAsia="Times New Roman" w:cs="Times New Roman"/>
          <w:szCs w:val="24"/>
        </w:rPr>
        <w:t xml:space="preserve"> μέσα στο</w:t>
      </w:r>
      <w:r>
        <w:rPr>
          <w:rFonts w:eastAsia="Times New Roman" w:cs="Times New Roman"/>
          <w:szCs w:val="24"/>
        </w:rPr>
        <w:t xml:space="preserve">ν λαό; Περνάει </w:t>
      </w:r>
      <w:r w:rsidRPr="00181A54">
        <w:rPr>
          <w:rFonts w:eastAsia="Times New Roman" w:cs="Times New Roman"/>
          <w:szCs w:val="24"/>
        </w:rPr>
        <w:t>σαν αντισυστημική δύναμη</w:t>
      </w:r>
      <w:r>
        <w:rPr>
          <w:rFonts w:eastAsia="Times New Roman" w:cs="Times New Roman"/>
          <w:szCs w:val="24"/>
        </w:rPr>
        <w:t>.</w:t>
      </w:r>
      <w:r w:rsidRPr="00181A54">
        <w:rPr>
          <w:rFonts w:eastAsia="Times New Roman" w:cs="Times New Roman"/>
          <w:szCs w:val="24"/>
        </w:rPr>
        <w:t xml:space="preserve"> </w:t>
      </w:r>
      <w:r>
        <w:rPr>
          <w:rFonts w:eastAsia="Times New Roman" w:cs="Times New Roman"/>
          <w:szCs w:val="24"/>
        </w:rPr>
        <w:t xml:space="preserve">Σε αυτό έχουμε ευθύνη. Δεν πρέπει </w:t>
      </w:r>
      <w:r w:rsidRPr="00181A54">
        <w:rPr>
          <w:rFonts w:eastAsia="Times New Roman" w:cs="Times New Roman"/>
          <w:szCs w:val="24"/>
        </w:rPr>
        <w:t>να συζητήσουμε</w:t>
      </w:r>
      <w:r>
        <w:rPr>
          <w:rFonts w:eastAsia="Times New Roman" w:cs="Times New Roman"/>
          <w:szCs w:val="24"/>
        </w:rPr>
        <w:t xml:space="preserve"> και να δούμε </w:t>
      </w:r>
      <w:r w:rsidRPr="00181A54">
        <w:rPr>
          <w:rFonts w:eastAsia="Times New Roman" w:cs="Times New Roman"/>
          <w:szCs w:val="24"/>
        </w:rPr>
        <w:t>τι κάνουμε εμείς για αυτό</w:t>
      </w:r>
      <w:r>
        <w:rPr>
          <w:rFonts w:eastAsia="Times New Roman" w:cs="Times New Roman"/>
          <w:szCs w:val="24"/>
        </w:rPr>
        <w:t>;</w:t>
      </w:r>
      <w:r w:rsidRPr="00181A54">
        <w:rPr>
          <w:rFonts w:eastAsia="Times New Roman" w:cs="Times New Roman"/>
          <w:szCs w:val="24"/>
        </w:rPr>
        <w:t xml:space="preserve"> </w:t>
      </w:r>
      <w:r>
        <w:rPr>
          <w:rFonts w:eastAsia="Times New Roman" w:cs="Times New Roman"/>
          <w:szCs w:val="24"/>
        </w:rPr>
        <w:t xml:space="preserve">Ποιοι είναι η αντισυστημική δύναμη; Είναι αυτοί που </w:t>
      </w:r>
      <w:r w:rsidRPr="00181A54">
        <w:rPr>
          <w:rFonts w:eastAsia="Times New Roman" w:cs="Times New Roman"/>
          <w:szCs w:val="24"/>
        </w:rPr>
        <w:t>είναι κατά των δικαιωμάτων των εργατών</w:t>
      </w:r>
      <w:r>
        <w:rPr>
          <w:rFonts w:eastAsia="Times New Roman" w:cs="Times New Roman"/>
          <w:szCs w:val="24"/>
        </w:rPr>
        <w:t>, των οκταώρων</w:t>
      </w:r>
      <w:r w:rsidRPr="00181A54">
        <w:rPr>
          <w:rFonts w:eastAsia="Times New Roman" w:cs="Times New Roman"/>
          <w:szCs w:val="24"/>
        </w:rPr>
        <w:t xml:space="preserve"> και όλα αυτά </w:t>
      </w:r>
      <w:r>
        <w:rPr>
          <w:rFonts w:eastAsia="Times New Roman" w:cs="Times New Roman"/>
          <w:szCs w:val="24"/>
        </w:rPr>
        <w:t xml:space="preserve">που </w:t>
      </w:r>
      <w:r w:rsidRPr="00181A54">
        <w:rPr>
          <w:rFonts w:eastAsia="Times New Roman" w:cs="Times New Roman"/>
          <w:szCs w:val="24"/>
        </w:rPr>
        <w:t>έχου</w:t>
      </w:r>
      <w:r w:rsidRPr="00181A54">
        <w:rPr>
          <w:rFonts w:eastAsia="Times New Roman" w:cs="Times New Roman"/>
          <w:szCs w:val="24"/>
        </w:rPr>
        <w:t xml:space="preserve">με </w:t>
      </w:r>
      <w:r>
        <w:rPr>
          <w:rFonts w:eastAsia="Times New Roman" w:cs="Times New Roman"/>
          <w:szCs w:val="24"/>
        </w:rPr>
        <w:t>δει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 xml:space="preserve">; Αντισυστημική δύναμη είναι αυτοί, οι οποίοι ανάγουν τη βία ως </w:t>
      </w:r>
      <w:r w:rsidRPr="00181A54">
        <w:rPr>
          <w:rFonts w:eastAsia="Times New Roman" w:cs="Times New Roman"/>
          <w:szCs w:val="24"/>
        </w:rPr>
        <w:t>κύριο σύστημα επιβολής της δύναμης του δυνατού</w:t>
      </w:r>
      <w:r>
        <w:rPr>
          <w:rFonts w:eastAsia="Times New Roman" w:cs="Times New Roman"/>
          <w:szCs w:val="24"/>
        </w:rPr>
        <w:t>;</w:t>
      </w:r>
      <w:r w:rsidRPr="00181A54">
        <w:rPr>
          <w:rFonts w:eastAsia="Times New Roman" w:cs="Times New Roman"/>
          <w:szCs w:val="24"/>
        </w:rPr>
        <w:t xml:space="preserve"> </w:t>
      </w:r>
      <w:r>
        <w:rPr>
          <w:rFonts w:eastAsia="Times New Roman" w:cs="Times New Roman"/>
          <w:szCs w:val="24"/>
        </w:rPr>
        <w:t xml:space="preserve">Αυτοί είναι η αντισυστημική δύναμη; Ξέρουμε </w:t>
      </w:r>
      <w:r w:rsidRPr="00181A54">
        <w:rPr>
          <w:rFonts w:eastAsia="Times New Roman" w:cs="Times New Roman"/>
          <w:szCs w:val="24"/>
        </w:rPr>
        <w:t xml:space="preserve">ότι το κάθε σύστημα στηρίζεται ακριβώς </w:t>
      </w:r>
      <w:r>
        <w:rPr>
          <w:rFonts w:eastAsia="Times New Roman" w:cs="Times New Roman"/>
          <w:szCs w:val="24"/>
        </w:rPr>
        <w:t xml:space="preserve">στην επιβολή της δύναμής του μέσα από τη δύναμή </w:t>
      </w:r>
      <w:r>
        <w:rPr>
          <w:rFonts w:eastAsia="Times New Roman" w:cs="Times New Roman"/>
          <w:szCs w:val="24"/>
        </w:rPr>
        <w:t xml:space="preserve">του. </w:t>
      </w:r>
    </w:p>
    <w:p w14:paraId="619F94A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Είναι αντισυστημικοί </w:t>
      </w:r>
      <w:r w:rsidRPr="00181A54">
        <w:rPr>
          <w:rFonts w:eastAsia="Times New Roman" w:cs="Times New Roman"/>
          <w:szCs w:val="24"/>
        </w:rPr>
        <w:t>αυτοί οι οποίοι θέλουν να διαλύσουν και τη Βουλή</w:t>
      </w:r>
      <w:r>
        <w:rPr>
          <w:rFonts w:eastAsia="Times New Roman" w:cs="Times New Roman"/>
          <w:szCs w:val="24"/>
        </w:rPr>
        <w:t>;</w:t>
      </w:r>
      <w:r w:rsidRPr="00181A54">
        <w:rPr>
          <w:rFonts w:eastAsia="Times New Roman" w:cs="Times New Roman"/>
          <w:szCs w:val="24"/>
        </w:rPr>
        <w:t xml:space="preserve"> </w:t>
      </w:r>
      <w:r>
        <w:rPr>
          <w:rFonts w:eastAsia="Times New Roman" w:cs="Times New Roman"/>
          <w:szCs w:val="24"/>
        </w:rPr>
        <w:t xml:space="preserve">Το λένε </w:t>
      </w:r>
      <w:r w:rsidRPr="00181A54">
        <w:rPr>
          <w:rFonts w:eastAsia="Times New Roman" w:cs="Times New Roman"/>
          <w:szCs w:val="24"/>
        </w:rPr>
        <w:t>καθαρά</w:t>
      </w:r>
      <w:r>
        <w:rPr>
          <w:rFonts w:eastAsia="Times New Roman" w:cs="Times New Roman"/>
          <w:szCs w:val="24"/>
        </w:rPr>
        <w:t>.</w:t>
      </w:r>
      <w:r w:rsidRPr="00181A54">
        <w:rPr>
          <w:rFonts w:eastAsia="Times New Roman" w:cs="Times New Roman"/>
          <w:szCs w:val="24"/>
        </w:rPr>
        <w:t xml:space="preserve"> Για αυτό έρχονται εδώ και κάνουν παραστάσεις</w:t>
      </w:r>
      <w:r>
        <w:rPr>
          <w:rFonts w:eastAsia="Times New Roman" w:cs="Times New Roman"/>
          <w:szCs w:val="24"/>
        </w:rPr>
        <w:t>.</w:t>
      </w:r>
      <w:r w:rsidRPr="00181A54">
        <w:rPr>
          <w:rFonts w:eastAsia="Times New Roman" w:cs="Times New Roman"/>
          <w:szCs w:val="24"/>
        </w:rPr>
        <w:t xml:space="preserve"> Είναι </w:t>
      </w:r>
      <w:r>
        <w:rPr>
          <w:rFonts w:eastAsia="Times New Roman" w:cs="Times New Roman"/>
          <w:szCs w:val="24"/>
        </w:rPr>
        <w:t>αντισυστημικοί</w:t>
      </w:r>
      <w:r w:rsidRPr="00181A54">
        <w:rPr>
          <w:rFonts w:eastAsia="Times New Roman" w:cs="Times New Roman"/>
          <w:szCs w:val="24"/>
        </w:rPr>
        <w:t xml:space="preserve"> αυτοί οι οποίοι θέλουν να διαλύσουν τη Βουλή</w:t>
      </w:r>
      <w:r>
        <w:rPr>
          <w:rFonts w:eastAsia="Times New Roman" w:cs="Times New Roman"/>
          <w:szCs w:val="24"/>
        </w:rPr>
        <w:t>;</w:t>
      </w:r>
      <w:r w:rsidRPr="00181A54">
        <w:rPr>
          <w:rFonts w:eastAsia="Times New Roman" w:cs="Times New Roman"/>
          <w:szCs w:val="24"/>
        </w:rPr>
        <w:t xml:space="preserve"> Και </w:t>
      </w:r>
      <w:r>
        <w:rPr>
          <w:rFonts w:eastAsia="Times New Roman" w:cs="Times New Roman"/>
          <w:szCs w:val="24"/>
        </w:rPr>
        <w:t>με τι να την αντικαταστήσουν;</w:t>
      </w:r>
      <w:r w:rsidRPr="00181A54">
        <w:rPr>
          <w:rFonts w:eastAsia="Times New Roman" w:cs="Times New Roman"/>
          <w:szCs w:val="24"/>
        </w:rPr>
        <w:t xml:space="preserve"> </w:t>
      </w:r>
      <w:r>
        <w:rPr>
          <w:rFonts w:eastAsia="Times New Roman" w:cs="Times New Roman"/>
          <w:szCs w:val="24"/>
        </w:rPr>
        <w:t xml:space="preserve">Με τη βία! </w:t>
      </w:r>
      <w:r w:rsidRPr="00181A54">
        <w:rPr>
          <w:rFonts w:eastAsia="Times New Roman" w:cs="Times New Roman"/>
          <w:szCs w:val="24"/>
        </w:rPr>
        <w:lastRenderedPageBreak/>
        <w:t xml:space="preserve">Δεν </w:t>
      </w:r>
      <w:r>
        <w:rPr>
          <w:rFonts w:eastAsia="Times New Roman" w:cs="Times New Roman"/>
          <w:szCs w:val="24"/>
        </w:rPr>
        <w:t>μ</w:t>
      </w:r>
      <w:r>
        <w:rPr>
          <w:rFonts w:eastAsia="Times New Roman" w:cs="Times New Roman"/>
          <w:szCs w:val="24"/>
        </w:rPr>
        <w:t>ας προτείνουν τίποτε</w:t>
      </w:r>
      <w:r w:rsidRPr="00181A54">
        <w:rPr>
          <w:rFonts w:eastAsia="Times New Roman" w:cs="Times New Roman"/>
          <w:szCs w:val="24"/>
        </w:rPr>
        <w:t xml:space="preserve"> άλλο</w:t>
      </w:r>
      <w:r>
        <w:rPr>
          <w:rFonts w:eastAsia="Times New Roman" w:cs="Times New Roman"/>
          <w:szCs w:val="24"/>
        </w:rPr>
        <w:t>, παρά</w:t>
      </w:r>
      <w:r w:rsidRPr="00181A54">
        <w:rPr>
          <w:rFonts w:eastAsia="Times New Roman" w:cs="Times New Roman"/>
          <w:szCs w:val="24"/>
        </w:rPr>
        <w:t xml:space="preserve"> με τη βία</w:t>
      </w:r>
      <w:r>
        <w:rPr>
          <w:rFonts w:eastAsia="Times New Roman" w:cs="Times New Roman"/>
          <w:szCs w:val="24"/>
        </w:rPr>
        <w:t>.</w:t>
      </w:r>
      <w:r w:rsidRPr="00181A54">
        <w:rPr>
          <w:rFonts w:eastAsia="Times New Roman" w:cs="Times New Roman"/>
          <w:szCs w:val="24"/>
        </w:rPr>
        <w:t xml:space="preserve"> Είναι </w:t>
      </w:r>
      <w:r>
        <w:rPr>
          <w:rFonts w:eastAsia="Times New Roman" w:cs="Times New Roman"/>
          <w:szCs w:val="24"/>
        </w:rPr>
        <w:t>ενάντια στο σύστημα αυτοί;</w:t>
      </w:r>
      <w:r w:rsidRPr="00181A54">
        <w:rPr>
          <w:rFonts w:eastAsia="Times New Roman" w:cs="Times New Roman"/>
          <w:szCs w:val="24"/>
        </w:rPr>
        <w:t xml:space="preserve"> Αυτά δεν πρέπει να τα συζητήσουμε</w:t>
      </w:r>
      <w:r>
        <w:rPr>
          <w:rFonts w:eastAsia="Times New Roman" w:cs="Times New Roman"/>
          <w:szCs w:val="24"/>
        </w:rPr>
        <w:t>;</w:t>
      </w:r>
    </w:p>
    <w:p w14:paraId="619F94A9" w14:textId="77777777" w:rsidR="00F246CC" w:rsidRDefault="005B5D49">
      <w:pPr>
        <w:spacing w:line="600" w:lineRule="auto"/>
        <w:ind w:firstLine="720"/>
        <w:jc w:val="both"/>
        <w:rPr>
          <w:rFonts w:eastAsia="Times New Roman" w:cs="Times New Roman"/>
          <w:szCs w:val="24"/>
        </w:rPr>
      </w:pPr>
      <w:r w:rsidRPr="00181A54">
        <w:rPr>
          <w:rFonts w:eastAsia="Times New Roman" w:cs="Times New Roman"/>
          <w:szCs w:val="24"/>
        </w:rPr>
        <w:t>Και βέβαια</w:t>
      </w:r>
      <w:r>
        <w:rPr>
          <w:rFonts w:eastAsia="Times New Roman" w:cs="Times New Roman"/>
          <w:szCs w:val="24"/>
        </w:rPr>
        <w:t>,</w:t>
      </w:r>
      <w:r w:rsidRPr="00181A54">
        <w:rPr>
          <w:rFonts w:eastAsia="Times New Roman" w:cs="Times New Roman"/>
          <w:szCs w:val="24"/>
        </w:rPr>
        <w:t xml:space="preserve"> καταλαβαίνουμε σε αυτό το σημείο </w:t>
      </w:r>
      <w:r>
        <w:rPr>
          <w:rFonts w:eastAsia="Times New Roman" w:cs="Times New Roman"/>
          <w:szCs w:val="24"/>
        </w:rPr>
        <w:t>πόση ζημιά κάνουν -εμείς δεν το λέμ</w:t>
      </w:r>
      <w:r w:rsidRPr="00181A54">
        <w:rPr>
          <w:rFonts w:eastAsia="Times New Roman" w:cs="Times New Roman"/>
          <w:szCs w:val="24"/>
        </w:rPr>
        <w:t>ε</w:t>
      </w:r>
      <w:r>
        <w:rPr>
          <w:rFonts w:eastAsia="Times New Roman" w:cs="Times New Roman"/>
          <w:szCs w:val="24"/>
        </w:rPr>
        <w:t>-</w:t>
      </w:r>
      <w:r w:rsidRPr="00181A54">
        <w:rPr>
          <w:rFonts w:eastAsia="Times New Roman" w:cs="Times New Roman"/>
          <w:szCs w:val="24"/>
        </w:rPr>
        <w:t xml:space="preserve"> όσοι προσπαθούν να προσεγγίσουν</w:t>
      </w:r>
      <w:r>
        <w:rPr>
          <w:rFonts w:eastAsia="Times New Roman" w:cs="Times New Roman"/>
          <w:szCs w:val="24"/>
        </w:rPr>
        <w:t>,</w:t>
      </w:r>
      <w:r w:rsidRPr="00181A54">
        <w:rPr>
          <w:rFonts w:eastAsia="Times New Roman" w:cs="Times New Roman"/>
          <w:szCs w:val="24"/>
        </w:rPr>
        <w:t xml:space="preserve"> κάνοντας μικροπολιτική</w:t>
      </w:r>
      <w:r>
        <w:rPr>
          <w:rFonts w:eastAsia="Times New Roman" w:cs="Times New Roman"/>
          <w:szCs w:val="24"/>
        </w:rPr>
        <w:t>,</w:t>
      </w:r>
      <w:r w:rsidRPr="00181A54">
        <w:rPr>
          <w:rFonts w:eastAsia="Times New Roman" w:cs="Times New Roman"/>
          <w:szCs w:val="24"/>
        </w:rPr>
        <w:t xml:space="preserve"> τις α</w:t>
      </w:r>
      <w:r w:rsidRPr="00181A54">
        <w:rPr>
          <w:rFonts w:eastAsia="Times New Roman" w:cs="Times New Roman"/>
          <w:szCs w:val="24"/>
        </w:rPr>
        <w:t>πόψ</w:t>
      </w:r>
      <w:r>
        <w:rPr>
          <w:rFonts w:eastAsia="Times New Roman" w:cs="Times New Roman"/>
          <w:szCs w:val="24"/>
        </w:rPr>
        <w:t xml:space="preserve">εις τους και να τις υιοθετήσουν </w:t>
      </w:r>
      <w:r w:rsidRPr="00181A54">
        <w:rPr>
          <w:rFonts w:eastAsia="Times New Roman" w:cs="Times New Roman"/>
          <w:szCs w:val="24"/>
        </w:rPr>
        <w:t>πολλές φορές</w:t>
      </w:r>
      <w:r>
        <w:rPr>
          <w:rFonts w:eastAsia="Times New Roman" w:cs="Times New Roman"/>
          <w:szCs w:val="24"/>
        </w:rPr>
        <w:t>.</w:t>
      </w:r>
      <w:r w:rsidRPr="00181A54">
        <w:rPr>
          <w:rFonts w:eastAsia="Times New Roman" w:cs="Times New Roman"/>
          <w:szCs w:val="24"/>
        </w:rPr>
        <w:t xml:space="preserve"> Γιατί τι πρεσβεύουν</w:t>
      </w:r>
      <w:r>
        <w:rPr>
          <w:rFonts w:eastAsia="Times New Roman" w:cs="Times New Roman"/>
          <w:szCs w:val="24"/>
        </w:rPr>
        <w:t>;</w:t>
      </w:r>
      <w:r w:rsidRPr="00181A54">
        <w:rPr>
          <w:rFonts w:eastAsia="Times New Roman" w:cs="Times New Roman"/>
          <w:szCs w:val="24"/>
        </w:rPr>
        <w:t xml:space="preserve"> Και δεν το κρύβουν</w:t>
      </w:r>
      <w:r>
        <w:rPr>
          <w:rFonts w:eastAsia="Times New Roman" w:cs="Times New Roman"/>
          <w:szCs w:val="24"/>
        </w:rPr>
        <w:t>. Αν δείτε</w:t>
      </w:r>
      <w:r>
        <w:rPr>
          <w:rFonts w:eastAsia="Times New Roman" w:cs="Times New Roman"/>
          <w:szCs w:val="24"/>
        </w:rPr>
        <w:t>,</w:t>
      </w:r>
      <w:r>
        <w:rPr>
          <w:rFonts w:eastAsia="Times New Roman" w:cs="Times New Roman"/>
          <w:szCs w:val="24"/>
        </w:rPr>
        <w:t xml:space="preserve"> όλα τους τα έντυπα –πολύ περισσότερο </w:t>
      </w:r>
      <w:r w:rsidRPr="00181A54">
        <w:rPr>
          <w:rFonts w:eastAsia="Times New Roman" w:cs="Times New Roman"/>
          <w:szCs w:val="24"/>
        </w:rPr>
        <w:t>παλιότερα</w:t>
      </w:r>
      <w:r>
        <w:rPr>
          <w:rFonts w:eastAsia="Times New Roman" w:cs="Times New Roman"/>
          <w:szCs w:val="24"/>
        </w:rPr>
        <w:t>, τώρα προσπαθούν να το καλύψουν</w:t>
      </w:r>
      <w:r w:rsidRPr="00181A54">
        <w:rPr>
          <w:rFonts w:eastAsia="Times New Roman" w:cs="Times New Roman"/>
          <w:szCs w:val="24"/>
        </w:rPr>
        <w:t xml:space="preserve"> κάτω από τον τίτλο </w:t>
      </w:r>
      <w:r>
        <w:rPr>
          <w:rFonts w:eastAsia="Times New Roman" w:cs="Times New Roman"/>
          <w:szCs w:val="24"/>
        </w:rPr>
        <w:t xml:space="preserve">«εθνικισμός»- </w:t>
      </w:r>
      <w:r w:rsidRPr="00181A54">
        <w:rPr>
          <w:rFonts w:eastAsia="Times New Roman" w:cs="Times New Roman"/>
          <w:szCs w:val="24"/>
        </w:rPr>
        <w:t xml:space="preserve">μιλάνε για </w:t>
      </w:r>
      <w:r>
        <w:rPr>
          <w:rFonts w:eastAsia="Times New Roman" w:cs="Times New Roman"/>
          <w:szCs w:val="24"/>
        </w:rPr>
        <w:t xml:space="preserve">μίσος, για </w:t>
      </w:r>
      <w:r w:rsidRPr="00181A54">
        <w:rPr>
          <w:rFonts w:eastAsia="Times New Roman" w:cs="Times New Roman"/>
          <w:szCs w:val="24"/>
        </w:rPr>
        <w:t>την αν</w:t>
      </w:r>
      <w:r>
        <w:rPr>
          <w:rFonts w:eastAsia="Times New Roman" w:cs="Times New Roman"/>
          <w:szCs w:val="24"/>
        </w:rPr>
        <w:t>ωτερότητα της φ</w:t>
      </w:r>
      <w:r w:rsidRPr="00181A54">
        <w:rPr>
          <w:rFonts w:eastAsia="Times New Roman" w:cs="Times New Roman"/>
          <w:szCs w:val="24"/>
        </w:rPr>
        <w:t>υλής</w:t>
      </w:r>
      <w:r>
        <w:rPr>
          <w:rFonts w:eastAsia="Times New Roman" w:cs="Times New Roman"/>
          <w:szCs w:val="24"/>
        </w:rPr>
        <w:t>,</w:t>
      </w:r>
      <w:r w:rsidRPr="00181A54">
        <w:rPr>
          <w:rFonts w:eastAsia="Times New Roman" w:cs="Times New Roman"/>
          <w:szCs w:val="24"/>
        </w:rPr>
        <w:t xml:space="preserve"> για την εξαφάνιση του διαφορετικού</w:t>
      </w:r>
      <w:r>
        <w:rPr>
          <w:rFonts w:eastAsia="Times New Roman" w:cs="Times New Roman"/>
          <w:szCs w:val="24"/>
        </w:rPr>
        <w:t>.</w:t>
      </w:r>
      <w:r w:rsidRPr="00181A54">
        <w:rPr>
          <w:rFonts w:eastAsia="Times New Roman" w:cs="Times New Roman"/>
          <w:szCs w:val="24"/>
        </w:rPr>
        <w:t xml:space="preserve"> Μέχρι </w:t>
      </w:r>
      <w:r>
        <w:rPr>
          <w:rFonts w:eastAsia="Times New Roman" w:cs="Times New Roman"/>
          <w:szCs w:val="24"/>
        </w:rPr>
        <w:t xml:space="preserve">φόνους </w:t>
      </w:r>
      <w:r w:rsidRPr="00181A54">
        <w:rPr>
          <w:rFonts w:eastAsia="Times New Roman" w:cs="Times New Roman"/>
          <w:szCs w:val="24"/>
        </w:rPr>
        <w:t>έχουμε</w:t>
      </w:r>
      <w:r>
        <w:rPr>
          <w:rFonts w:eastAsia="Times New Roman" w:cs="Times New Roman"/>
          <w:szCs w:val="24"/>
        </w:rPr>
        <w:t xml:space="preserve">. Λένε «μέσα από τη βία </w:t>
      </w:r>
      <w:r w:rsidRPr="00181A54">
        <w:rPr>
          <w:rFonts w:eastAsia="Times New Roman" w:cs="Times New Roman"/>
          <w:szCs w:val="24"/>
        </w:rPr>
        <w:t>θα επιβάλ</w:t>
      </w:r>
      <w:r>
        <w:rPr>
          <w:rFonts w:eastAsia="Times New Roman" w:cs="Times New Roman"/>
          <w:szCs w:val="24"/>
        </w:rPr>
        <w:t>λουμε</w:t>
      </w:r>
      <w:r w:rsidRPr="00181A54">
        <w:rPr>
          <w:rFonts w:eastAsia="Times New Roman" w:cs="Times New Roman"/>
          <w:szCs w:val="24"/>
        </w:rPr>
        <w:t xml:space="preserve"> τις απόψεις </w:t>
      </w:r>
      <w:r>
        <w:rPr>
          <w:rFonts w:eastAsia="Times New Roman" w:cs="Times New Roman"/>
          <w:szCs w:val="24"/>
        </w:rPr>
        <w:t>μας».</w:t>
      </w:r>
      <w:r w:rsidRPr="00181A54">
        <w:rPr>
          <w:rFonts w:eastAsia="Times New Roman" w:cs="Times New Roman"/>
          <w:szCs w:val="24"/>
        </w:rPr>
        <w:t xml:space="preserve"> </w:t>
      </w:r>
    </w:p>
    <w:p w14:paraId="619F94A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Ξέρετε ποιο είναι το λυπηρό, </w:t>
      </w:r>
      <w:r w:rsidRPr="00181A54">
        <w:rPr>
          <w:rFonts w:eastAsia="Times New Roman" w:cs="Times New Roman"/>
          <w:szCs w:val="24"/>
        </w:rPr>
        <w:t xml:space="preserve">συναδέλφισσες </w:t>
      </w:r>
      <w:r>
        <w:rPr>
          <w:rFonts w:eastAsia="Times New Roman" w:cs="Times New Roman"/>
          <w:szCs w:val="24"/>
        </w:rPr>
        <w:t xml:space="preserve">και συνάδελφοι; </w:t>
      </w:r>
      <w:r w:rsidRPr="00181A54">
        <w:rPr>
          <w:rFonts w:eastAsia="Times New Roman" w:cs="Times New Roman"/>
          <w:szCs w:val="24"/>
        </w:rPr>
        <w:t xml:space="preserve">Αυτά </w:t>
      </w:r>
      <w:r>
        <w:rPr>
          <w:rFonts w:eastAsia="Times New Roman" w:cs="Times New Roman"/>
          <w:szCs w:val="24"/>
        </w:rPr>
        <w:t>περνούν</w:t>
      </w:r>
      <w:r w:rsidRPr="00181A54">
        <w:rPr>
          <w:rFonts w:eastAsia="Times New Roman" w:cs="Times New Roman"/>
          <w:szCs w:val="24"/>
        </w:rPr>
        <w:t xml:space="preserve"> και στα σχολεία</w:t>
      </w:r>
      <w:r>
        <w:rPr>
          <w:rFonts w:eastAsia="Times New Roman" w:cs="Times New Roman"/>
          <w:szCs w:val="24"/>
        </w:rPr>
        <w:t>. Δεν ξέρω αν σας έχει ανησυχήσει</w:t>
      </w:r>
      <w:r w:rsidRPr="00181A54">
        <w:rPr>
          <w:rFonts w:eastAsia="Times New Roman" w:cs="Times New Roman"/>
          <w:szCs w:val="24"/>
        </w:rPr>
        <w:t xml:space="preserve"> το τι γίνεται στ</w:t>
      </w:r>
      <w:r w:rsidRPr="00181A54">
        <w:rPr>
          <w:rFonts w:eastAsia="Times New Roman" w:cs="Times New Roman"/>
          <w:szCs w:val="24"/>
        </w:rPr>
        <w:t>α σχολεία</w:t>
      </w:r>
      <w:r>
        <w:rPr>
          <w:rFonts w:eastAsia="Times New Roman" w:cs="Times New Roman"/>
          <w:szCs w:val="24"/>
        </w:rPr>
        <w:t>,</w:t>
      </w:r>
      <w:r w:rsidRPr="00181A54">
        <w:rPr>
          <w:rFonts w:eastAsia="Times New Roman" w:cs="Times New Roman"/>
          <w:szCs w:val="24"/>
        </w:rPr>
        <w:t xml:space="preserve"> ακόμα και από τις τάξεις του </w:t>
      </w:r>
      <w:r>
        <w:rPr>
          <w:rFonts w:eastAsia="Times New Roman" w:cs="Times New Roman"/>
          <w:szCs w:val="24"/>
        </w:rPr>
        <w:t>δ</w:t>
      </w:r>
      <w:r w:rsidRPr="00181A54">
        <w:rPr>
          <w:rFonts w:eastAsia="Times New Roman" w:cs="Times New Roman"/>
          <w:szCs w:val="24"/>
        </w:rPr>
        <w:t>ημοτικού</w:t>
      </w:r>
      <w:r>
        <w:rPr>
          <w:rFonts w:eastAsia="Times New Roman" w:cs="Times New Roman"/>
          <w:szCs w:val="24"/>
        </w:rPr>
        <w:t>.</w:t>
      </w:r>
      <w:r w:rsidRPr="00181A54">
        <w:rPr>
          <w:rFonts w:eastAsia="Times New Roman" w:cs="Times New Roman"/>
          <w:szCs w:val="24"/>
        </w:rPr>
        <w:t xml:space="preserve"> Όταν βλέπουμε δασκάλους </w:t>
      </w:r>
      <w:r>
        <w:rPr>
          <w:rFonts w:eastAsia="Times New Roman" w:cs="Times New Roman"/>
          <w:szCs w:val="24"/>
        </w:rPr>
        <w:t xml:space="preserve">να πρωτοστατούν σε τέτοιες </w:t>
      </w:r>
      <w:r w:rsidRPr="00181A54">
        <w:rPr>
          <w:rFonts w:eastAsia="Times New Roman" w:cs="Times New Roman"/>
          <w:szCs w:val="24"/>
        </w:rPr>
        <w:t xml:space="preserve">εκδηλώσεις </w:t>
      </w:r>
      <w:r>
        <w:rPr>
          <w:rFonts w:eastAsia="Times New Roman" w:cs="Times New Roman"/>
          <w:szCs w:val="24"/>
        </w:rPr>
        <w:t>α</w:t>
      </w:r>
      <w:r w:rsidRPr="00181A54">
        <w:rPr>
          <w:rFonts w:eastAsia="Times New Roman" w:cs="Times New Roman"/>
          <w:szCs w:val="24"/>
        </w:rPr>
        <w:t>κροδεξιάς βίας</w:t>
      </w:r>
      <w:r>
        <w:rPr>
          <w:rFonts w:eastAsia="Times New Roman" w:cs="Times New Roman"/>
          <w:szCs w:val="24"/>
        </w:rPr>
        <w:t>,</w:t>
      </w:r>
      <w:r w:rsidRPr="00181A54">
        <w:rPr>
          <w:rFonts w:eastAsia="Times New Roman" w:cs="Times New Roman"/>
          <w:szCs w:val="24"/>
        </w:rPr>
        <w:t xml:space="preserve"> αναρωτιόμαστε</w:t>
      </w:r>
      <w:r>
        <w:rPr>
          <w:rFonts w:eastAsia="Times New Roman" w:cs="Times New Roman"/>
          <w:szCs w:val="24"/>
        </w:rPr>
        <w:t>:</w:t>
      </w:r>
      <w:r w:rsidRPr="00181A54">
        <w:rPr>
          <w:rFonts w:eastAsia="Times New Roman" w:cs="Times New Roman"/>
          <w:szCs w:val="24"/>
        </w:rPr>
        <w:t xml:space="preserve"> Αυτοί οι άνθρωποι τι διδάσκουν στα παιδιά</w:t>
      </w:r>
      <w:r>
        <w:rPr>
          <w:rFonts w:eastAsia="Times New Roman" w:cs="Times New Roman"/>
          <w:szCs w:val="24"/>
        </w:rPr>
        <w:t>;</w:t>
      </w:r>
      <w:r w:rsidRPr="00181A54">
        <w:rPr>
          <w:rFonts w:eastAsia="Times New Roman" w:cs="Times New Roman"/>
          <w:szCs w:val="24"/>
        </w:rPr>
        <w:t xml:space="preserve"> Διδάσκουν την αλληλεγγύη</w:t>
      </w:r>
      <w:r>
        <w:rPr>
          <w:rFonts w:eastAsia="Times New Roman" w:cs="Times New Roman"/>
          <w:szCs w:val="24"/>
        </w:rPr>
        <w:t xml:space="preserve">; </w:t>
      </w:r>
      <w:r>
        <w:rPr>
          <w:rFonts w:eastAsia="Times New Roman" w:cs="Times New Roman"/>
          <w:szCs w:val="24"/>
        </w:rPr>
        <w:lastRenderedPageBreak/>
        <w:t xml:space="preserve">Ή διδάσκουν τη βία; </w:t>
      </w:r>
      <w:r w:rsidRPr="00181A54">
        <w:rPr>
          <w:rFonts w:eastAsia="Times New Roman" w:cs="Times New Roman"/>
          <w:szCs w:val="24"/>
        </w:rPr>
        <w:t>Τα ξεσηκώνουν για να μ</w:t>
      </w:r>
      <w:r w:rsidRPr="00181A54">
        <w:rPr>
          <w:rFonts w:eastAsia="Times New Roman" w:cs="Times New Roman"/>
          <w:szCs w:val="24"/>
        </w:rPr>
        <w:t xml:space="preserve">η </w:t>
      </w:r>
      <w:r>
        <w:rPr>
          <w:rFonts w:eastAsia="Times New Roman" w:cs="Times New Roman"/>
          <w:szCs w:val="24"/>
        </w:rPr>
        <w:t xml:space="preserve">δεχθούν </w:t>
      </w:r>
      <w:r w:rsidRPr="00181A54">
        <w:rPr>
          <w:rFonts w:eastAsia="Times New Roman" w:cs="Times New Roman"/>
          <w:szCs w:val="24"/>
        </w:rPr>
        <w:t>προσφυγάκια</w:t>
      </w:r>
      <w:r>
        <w:rPr>
          <w:rFonts w:eastAsia="Times New Roman" w:cs="Times New Roman"/>
          <w:szCs w:val="24"/>
        </w:rPr>
        <w:t xml:space="preserve">. Τους φταίνε τα παιδιά. Τι είναι αυτοί; Τι διδάσκουν τα παιδιά; </w:t>
      </w:r>
    </w:p>
    <w:p w14:paraId="619F94AB" w14:textId="77777777" w:rsidR="00F246CC" w:rsidRDefault="005B5D49">
      <w:pPr>
        <w:spacing w:line="600" w:lineRule="auto"/>
        <w:ind w:firstLine="720"/>
        <w:jc w:val="both"/>
        <w:rPr>
          <w:rFonts w:eastAsia="Times New Roman" w:cs="Times New Roman"/>
          <w:szCs w:val="24"/>
        </w:rPr>
      </w:pPr>
      <w:r w:rsidRPr="00181A54">
        <w:rPr>
          <w:rFonts w:eastAsia="Times New Roman" w:cs="Times New Roman"/>
          <w:szCs w:val="24"/>
        </w:rPr>
        <w:t>Έτσι θα αντιμετωπίσουμε το φαινόμενο του φασισμού</w:t>
      </w:r>
      <w:r>
        <w:rPr>
          <w:rFonts w:eastAsia="Times New Roman" w:cs="Times New Roman"/>
          <w:szCs w:val="24"/>
        </w:rPr>
        <w:t>,</w:t>
      </w:r>
      <w:r w:rsidRPr="00181A54">
        <w:rPr>
          <w:rFonts w:eastAsia="Times New Roman" w:cs="Times New Roman"/>
          <w:szCs w:val="24"/>
        </w:rPr>
        <w:t xml:space="preserve"> μέσα από τον πόλεμο ενάντια στη βία</w:t>
      </w:r>
      <w:r>
        <w:rPr>
          <w:rFonts w:eastAsia="Times New Roman" w:cs="Times New Roman"/>
          <w:szCs w:val="24"/>
        </w:rPr>
        <w:t>, ενάντια σ</w:t>
      </w:r>
      <w:r w:rsidRPr="00181A54">
        <w:rPr>
          <w:rFonts w:eastAsia="Times New Roman" w:cs="Times New Roman"/>
          <w:szCs w:val="24"/>
        </w:rPr>
        <w:t xml:space="preserve">ε αυτά </w:t>
      </w:r>
      <w:r>
        <w:rPr>
          <w:rFonts w:eastAsia="Times New Roman" w:cs="Times New Roman"/>
          <w:szCs w:val="24"/>
        </w:rPr>
        <w:t xml:space="preserve">που </w:t>
      </w:r>
      <w:r w:rsidRPr="00181A54">
        <w:rPr>
          <w:rFonts w:eastAsia="Times New Roman" w:cs="Times New Roman"/>
          <w:szCs w:val="24"/>
        </w:rPr>
        <w:t>πρεσβεύουν</w:t>
      </w:r>
      <w:r>
        <w:rPr>
          <w:rFonts w:eastAsia="Times New Roman" w:cs="Times New Roman"/>
          <w:szCs w:val="24"/>
        </w:rPr>
        <w:t>,</w:t>
      </w:r>
      <w:r w:rsidRPr="00181A54">
        <w:rPr>
          <w:rFonts w:eastAsia="Times New Roman" w:cs="Times New Roman"/>
          <w:szCs w:val="24"/>
        </w:rPr>
        <w:t xml:space="preserve"> στο μίσος</w:t>
      </w:r>
      <w:r>
        <w:rPr>
          <w:rFonts w:eastAsia="Times New Roman" w:cs="Times New Roman"/>
          <w:szCs w:val="24"/>
        </w:rPr>
        <w:t>, ενάντια στο κυνήγι του ξ</w:t>
      </w:r>
      <w:r w:rsidRPr="00181A54">
        <w:rPr>
          <w:rFonts w:eastAsia="Times New Roman" w:cs="Times New Roman"/>
          <w:szCs w:val="24"/>
        </w:rPr>
        <w:t>ένου</w:t>
      </w:r>
      <w:r>
        <w:rPr>
          <w:rFonts w:eastAsia="Times New Roman" w:cs="Times New Roman"/>
          <w:szCs w:val="24"/>
        </w:rPr>
        <w:t>.</w:t>
      </w:r>
    </w:p>
    <w:p w14:paraId="619F94A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(Στο σημ</w:t>
      </w:r>
      <w:r>
        <w:rPr>
          <w:rFonts w:eastAsia="Times New Roman" w:cs="Times New Roman"/>
          <w:szCs w:val="24"/>
        </w:rPr>
        <w:t xml:space="preserve">είο αυτό κτυπάει το κουδούνι λήξεως του χρόνου ομιλίας του κυρίου Βουλευτή) </w:t>
      </w:r>
    </w:p>
    <w:p w14:paraId="619F94A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μιας και τελείωσε και ο χρόνος ομιλίας. </w:t>
      </w:r>
    </w:p>
    <w:p w14:paraId="619F94A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Θα έλεγα ότι η μεγαλύτερη τιμή που πρέπει σήμερα να </w:t>
      </w:r>
      <w:r w:rsidRPr="00181A54">
        <w:rPr>
          <w:rFonts w:eastAsia="Times New Roman" w:cs="Times New Roman"/>
          <w:szCs w:val="24"/>
        </w:rPr>
        <w:t xml:space="preserve">αποδώσουμε στα θύματα και </w:t>
      </w:r>
      <w:r>
        <w:rPr>
          <w:rFonts w:eastAsia="Times New Roman" w:cs="Times New Roman"/>
          <w:szCs w:val="24"/>
        </w:rPr>
        <w:t xml:space="preserve">οι </w:t>
      </w:r>
      <w:r w:rsidRPr="00181A54">
        <w:rPr>
          <w:rFonts w:eastAsia="Times New Roman" w:cs="Times New Roman"/>
          <w:szCs w:val="24"/>
        </w:rPr>
        <w:t xml:space="preserve">μεγαλύτερες διεκδικήσεις που </w:t>
      </w:r>
      <w:r>
        <w:rPr>
          <w:rFonts w:eastAsia="Times New Roman" w:cs="Times New Roman"/>
          <w:szCs w:val="24"/>
        </w:rPr>
        <w:t>μπο</w:t>
      </w:r>
      <w:r>
        <w:rPr>
          <w:rFonts w:eastAsia="Times New Roman" w:cs="Times New Roman"/>
          <w:szCs w:val="24"/>
        </w:rPr>
        <w:t xml:space="preserve">ρούμε </w:t>
      </w:r>
      <w:r w:rsidRPr="00181A54">
        <w:rPr>
          <w:rFonts w:eastAsia="Times New Roman" w:cs="Times New Roman"/>
          <w:szCs w:val="24"/>
        </w:rPr>
        <w:t xml:space="preserve">να </w:t>
      </w:r>
      <w:r>
        <w:rPr>
          <w:rFonts w:eastAsia="Times New Roman" w:cs="Times New Roman"/>
          <w:szCs w:val="24"/>
        </w:rPr>
        <w:t>κάνουμε α</w:t>
      </w:r>
      <w:r w:rsidRPr="00181A54">
        <w:rPr>
          <w:rFonts w:eastAsia="Times New Roman" w:cs="Times New Roman"/>
          <w:szCs w:val="24"/>
        </w:rPr>
        <w:t xml:space="preserve">πέναντι σε αυτές </w:t>
      </w:r>
      <w:r>
        <w:rPr>
          <w:rFonts w:eastAsia="Times New Roman" w:cs="Times New Roman"/>
          <w:szCs w:val="24"/>
        </w:rPr>
        <w:t xml:space="preserve">τις θηριωδίες και </w:t>
      </w:r>
      <w:r w:rsidRPr="00181A54">
        <w:rPr>
          <w:rFonts w:eastAsia="Times New Roman" w:cs="Times New Roman"/>
          <w:szCs w:val="24"/>
        </w:rPr>
        <w:t xml:space="preserve">τις καταστροφές που έγιναν είναι να συνεννοηθούμε ότι δεν θέλουμε </w:t>
      </w:r>
      <w:r>
        <w:rPr>
          <w:rFonts w:eastAsia="Times New Roman" w:cs="Times New Roman"/>
          <w:szCs w:val="24"/>
        </w:rPr>
        <w:t>-και να κάνουμε</w:t>
      </w:r>
      <w:r w:rsidRPr="00181A54">
        <w:rPr>
          <w:rFonts w:eastAsia="Times New Roman" w:cs="Times New Roman"/>
          <w:szCs w:val="24"/>
        </w:rPr>
        <w:t xml:space="preserve"> ό</w:t>
      </w:r>
      <w:r>
        <w:rPr>
          <w:rFonts w:eastAsia="Times New Roman" w:cs="Times New Roman"/>
          <w:szCs w:val="24"/>
        </w:rPr>
        <w:t>,</w:t>
      </w:r>
      <w:r w:rsidRPr="00181A54">
        <w:rPr>
          <w:rFonts w:eastAsia="Times New Roman" w:cs="Times New Roman"/>
          <w:szCs w:val="24"/>
        </w:rPr>
        <w:t>τι είναι δυνατόν</w:t>
      </w:r>
      <w:r>
        <w:rPr>
          <w:rFonts w:eastAsia="Times New Roman" w:cs="Times New Roman"/>
          <w:szCs w:val="24"/>
        </w:rPr>
        <w:t>-</w:t>
      </w:r>
      <w:r w:rsidRPr="00181A54">
        <w:rPr>
          <w:rFonts w:eastAsia="Times New Roman" w:cs="Times New Roman"/>
          <w:szCs w:val="24"/>
        </w:rPr>
        <w:t xml:space="preserve"> </w:t>
      </w:r>
      <w:r>
        <w:rPr>
          <w:rFonts w:eastAsia="Times New Roman" w:cs="Times New Roman"/>
          <w:szCs w:val="24"/>
        </w:rPr>
        <w:t xml:space="preserve">ποτέ πια φασισμό. </w:t>
      </w:r>
    </w:p>
    <w:p w14:paraId="619F94A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Σας </w:t>
      </w:r>
      <w:r w:rsidRPr="00181A54">
        <w:rPr>
          <w:rFonts w:eastAsia="Times New Roman" w:cs="Times New Roman"/>
          <w:szCs w:val="24"/>
        </w:rPr>
        <w:t>ευχαριστώ</w:t>
      </w:r>
      <w:r>
        <w:rPr>
          <w:rFonts w:eastAsia="Times New Roman" w:cs="Times New Roman"/>
          <w:szCs w:val="24"/>
        </w:rPr>
        <w:t>.</w:t>
      </w:r>
    </w:p>
    <w:p w14:paraId="619F94B0"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19F94B1" w14:textId="77777777" w:rsidR="00F246CC" w:rsidRDefault="005B5D49">
      <w:pPr>
        <w:spacing w:line="600" w:lineRule="auto"/>
        <w:ind w:firstLine="720"/>
        <w:jc w:val="both"/>
        <w:rPr>
          <w:rFonts w:eastAsia="Times New Roman" w:cs="Times New Roman"/>
          <w:szCs w:val="24"/>
        </w:rPr>
      </w:pPr>
      <w:r w:rsidRPr="009236DF">
        <w:rPr>
          <w:rFonts w:eastAsia="Times New Roman" w:cs="Times New Roman"/>
          <w:b/>
          <w:szCs w:val="24"/>
        </w:rPr>
        <w:lastRenderedPageBreak/>
        <w:t>ΠΡΟΕΔΡΕΥΩΝ</w:t>
      </w:r>
      <w:r w:rsidRPr="000637CE">
        <w:rPr>
          <w:rFonts w:eastAsia="Times New Roman" w:cs="Times New Roman"/>
          <w:b/>
          <w:szCs w:val="24"/>
        </w:rPr>
        <w:t xml:space="preserve"> (</w:t>
      </w:r>
      <w:r>
        <w:rPr>
          <w:rFonts w:eastAsia="Times New Roman" w:cs="Times New Roman"/>
          <w:b/>
          <w:szCs w:val="24"/>
        </w:rPr>
        <w:t xml:space="preserve">Γεώργιος </w:t>
      </w:r>
      <w:r>
        <w:rPr>
          <w:rFonts w:eastAsia="Times New Roman" w:cs="Times New Roman"/>
          <w:b/>
          <w:szCs w:val="24"/>
        </w:rPr>
        <w:t>Λαμπρούλης</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Τον λόγο έχει η κ. Βούλτεψη από τη Νέα Δημοκρατία. </w:t>
      </w:r>
    </w:p>
    <w:p w14:paraId="619F94B2"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Ευχαριστώ, κύριε Πρόεδρε. </w:t>
      </w:r>
    </w:p>
    <w:p w14:paraId="619F94B3" w14:textId="77777777" w:rsidR="00F246CC" w:rsidRDefault="005B5D49">
      <w:pPr>
        <w:spacing w:line="600" w:lineRule="auto"/>
        <w:ind w:firstLine="720"/>
        <w:jc w:val="both"/>
        <w:rPr>
          <w:rFonts w:eastAsia="Times New Roman" w:cs="Times New Roman"/>
          <w:szCs w:val="24"/>
        </w:rPr>
      </w:pPr>
      <w:r w:rsidRPr="00181A54">
        <w:rPr>
          <w:rFonts w:eastAsia="Times New Roman" w:cs="Times New Roman"/>
          <w:szCs w:val="24"/>
        </w:rPr>
        <w:t>Κυρίες και κύριοι συνάδελφοι</w:t>
      </w:r>
      <w:r>
        <w:rPr>
          <w:rFonts w:eastAsia="Times New Roman" w:cs="Times New Roman"/>
          <w:szCs w:val="24"/>
        </w:rPr>
        <w:t>, το πρόβλημα είναι πράγματι ε</w:t>
      </w:r>
      <w:r w:rsidRPr="00181A54">
        <w:rPr>
          <w:rFonts w:eastAsia="Times New Roman" w:cs="Times New Roman"/>
          <w:szCs w:val="24"/>
        </w:rPr>
        <w:t>θνικό</w:t>
      </w:r>
      <w:r>
        <w:rPr>
          <w:rFonts w:eastAsia="Times New Roman" w:cs="Times New Roman"/>
          <w:szCs w:val="24"/>
        </w:rPr>
        <w:t>.</w:t>
      </w:r>
      <w:r w:rsidRPr="00181A54">
        <w:rPr>
          <w:rFonts w:eastAsia="Times New Roman" w:cs="Times New Roman"/>
          <w:szCs w:val="24"/>
        </w:rPr>
        <w:t xml:space="preserve"> Θα μιλήσω σήμερα και με το βάρος που αισθάνομαι από το γεγονός ότι η τελευταία υπογ</w:t>
      </w:r>
      <w:r w:rsidRPr="00181A54">
        <w:rPr>
          <w:rFonts w:eastAsia="Times New Roman" w:cs="Times New Roman"/>
          <w:szCs w:val="24"/>
        </w:rPr>
        <w:t xml:space="preserve">ραφή σε κείμενο που έβαλε ο πατέρας μου ήταν αυτή κάτω από το κείμενο των </w:t>
      </w:r>
      <w:r>
        <w:rPr>
          <w:rFonts w:eastAsia="Times New Roman" w:cs="Times New Roman"/>
          <w:szCs w:val="24"/>
        </w:rPr>
        <w:t xml:space="preserve">εξήντα έξι </w:t>
      </w:r>
      <w:r w:rsidRPr="00181A54">
        <w:rPr>
          <w:rFonts w:eastAsia="Times New Roman" w:cs="Times New Roman"/>
          <w:szCs w:val="24"/>
        </w:rPr>
        <w:t xml:space="preserve">αντιστασιακών που είχε τότε </w:t>
      </w:r>
      <w:r>
        <w:rPr>
          <w:rFonts w:eastAsia="Times New Roman" w:cs="Times New Roman"/>
          <w:szCs w:val="24"/>
        </w:rPr>
        <w:t>γραφεί ως επιστολή προς τον κ.</w:t>
      </w:r>
      <w:r w:rsidRPr="00181A54">
        <w:rPr>
          <w:rFonts w:eastAsia="Times New Roman" w:cs="Times New Roman"/>
          <w:szCs w:val="24"/>
        </w:rPr>
        <w:t xml:space="preserve"> Σόιμπλε</w:t>
      </w:r>
      <w:r>
        <w:rPr>
          <w:rFonts w:eastAsia="Times New Roman" w:cs="Times New Roman"/>
          <w:szCs w:val="24"/>
        </w:rPr>
        <w:t>,</w:t>
      </w:r>
      <w:r w:rsidRPr="00181A54">
        <w:rPr>
          <w:rFonts w:eastAsia="Times New Roman" w:cs="Times New Roman"/>
          <w:szCs w:val="24"/>
        </w:rPr>
        <w:t xml:space="preserve"> το</w:t>
      </w:r>
      <w:r>
        <w:rPr>
          <w:rFonts w:eastAsia="Times New Roman" w:cs="Times New Roman"/>
          <w:szCs w:val="24"/>
        </w:rPr>
        <w:t>ν</w:t>
      </w:r>
      <w:r w:rsidRPr="00181A54">
        <w:rPr>
          <w:rFonts w:eastAsia="Times New Roman" w:cs="Times New Roman"/>
          <w:szCs w:val="24"/>
        </w:rPr>
        <w:t xml:space="preserve"> Δεκέμβριο του 2009</w:t>
      </w:r>
      <w:r>
        <w:rPr>
          <w:rFonts w:eastAsia="Times New Roman" w:cs="Times New Roman"/>
          <w:szCs w:val="24"/>
        </w:rPr>
        <w:t>,</w:t>
      </w:r>
      <w:r w:rsidRPr="00181A54">
        <w:rPr>
          <w:rFonts w:eastAsia="Times New Roman" w:cs="Times New Roman"/>
          <w:szCs w:val="24"/>
        </w:rPr>
        <w:t xml:space="preserve"> με πρωτοβουλία του Μανώλη </w:t>
      </w:r>
      <w:r>
        <w:rPr>
          <w:rFonts w:eastAsia="Times New Roman" w:cs="Times New Roman"/>
          <w:szCs w:val="24"/>
        </w:rPr>
        <w:t>Γλέζου, τον οποίο δεν βλέπω σήμερα α</w:t>
      </w:r>
      <w:r w:rsidRPr="00181A54">
        <w:rPr>
          <w:rFonts w:eastAsia="Times New Roman" w:cs="Times New Roman"/>
          <w:szCs w:val="24"/>
        </w:rPr>
        <w:t xml:space="preserve">νάμεσά </w:t>
      </w:r>
      <w:r>
        <w:rPr>
          <w:rFonts w:eastAsia="Times New Roman" w:cs="Times New Roman"/>
          <w:szCs w:val="24"/>
        </w:rPr>
        <w:t>σας.</w:t>
      </w:r>
      <w:r w:rsidRPr="00181A54">
        <w:rPr>
          <w:rFonts w:eastAsia="Times New Roman" w:cs="Times New Roman"/>
          <w:szCs w:val="24"/>
        </w:rPr>
        <w:t xml:space="preserve"> Δεν ξ</w:t>
      </w:r>
      <w:r w:rsidRPr="00181A54">
        <w:rPr>
          <w:rFonts w:eastAsia="Times New Roman" w:cs="Times New Roman"/>
          <w:szCs w:val="24"/>
        </w:rPr>
        <w:t>έρω αν υπάρχει και κάποια επιστολή του</w:t>
      </w:r>
      <w:r>
        <w:rPr>
          <w:rFonts w:eastAsia="Times New Roman" w:cs="Times New Roman"/>
          <w:szCs w:val="24"/>
        </w:rPr>
        <w:t>,</w:t>
      </w:r>
      <w:r w:rsidRPr="00181A54">
        <w:rPr>
          <w:rFonts w:eastAsia="Times New Roman" w:cs="Times New Roman"/>
          <w:szCs w:val="24"/>
        </w:rPr>
        <w:t xml:space="preserve"> κάποιο μήνυμ</w:t>
      </w:r>
      <w:r>
        <w:rPr>
          <w:rFonts w:eastAsia="Times New Roman" w:cs="Times New Roman"/>
          <w:szCs w:val="24"/>
        </w:rPr>
        <w:t>ά</w:t>
      </w:r>
      <w:r w:rsidRPr="00181A54">
        <w:rPr>
          <w:rFonts w:eastAsia="Times New Roman" w:cs="Times New Roman"/>
          <w:szCs w:val="24"/>
        </w:rPr>
        <w:t xml:space="preserve"> του</w:t>
      </w:r>
      <w:r>
        <w:rPr>
          <w:rFonts w:eastAsia="Times New Roman" w:cs="Times New Roman"/>
          <w:szCs w:val="24"/>
        </w:rPr>
        <w:t>,</w:t>
      </w:r>
      <w:r w:rsidRPr="00181A54">
        <w:rPr>
          <w:rFonts w:eastAsia="Times New Roman" w:cs="Times New Roman"/>
          <w:szCs w:val="24"/>
        </w:rPr>
        <w:t xml:space="preserve"> σχετικά με τη σημερινή </w:t>
      </w:r>
      <w:r>
        <w:rPr>
          <w:rFonts w:eastAsia="Times New Roman" w:cs="Times New Roman"/>
          <w:szCs w:val="24"/>
        </w:rPr>
        <w:t>συνεδρίαση. Όπως επίσης, δ</w:t>
      </w:r>
      <w:r w:rsidRPr="00181A54">
        <w:rPr>
          <w:rFonts w:eastAsia="Times New Roman" w:cs="Times New Roman"/>
          <w:szCs w:val="24"/>
        </w:rPr>
        <w:t xml:space="preserve">εν </w:t>
      </w:r>
      <w:r>
        <w:rPr>
          <w:rFonts w:eastAsia="Times New Roman" w:cs="Times New Roman"/>
          <w:szCs w:val="24"/>
        </w:rPr>
        <w:t xml:space="preserve">άκουσα και τους </w:t>
      </w:r>
      <w:r w:rsidRPr="00181A54">
        <w:rPr>
          <w:rFonts w:eastAsia="Times New Roman" w:cs="Times New Roman"/>
          <w:szCs w:val="24"/>
        </w:rPr>
        <w:t xml:space="preserve">συναδέλφους του ΣΥΡΙΖΑ να </w:t>
      </w:r>
      <w:r>
        <w:rPr>
          <w:rFonts w:eastAsia="Times New Roman" w:cs="Times New Roman"/>
          <w:szCs w:val="24"/>
        </w:rPr>
        <w:t xml:space="preserve">τον μνημονεύουν. </w:t>
      </w:r>
    </w:p>
    <w:p w14:paraId="619F94B4"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 xml:space="preserve">Μίλησε ο εισηγητής μας. </w:t>
      </w:r>
    </w:p>
    <w:p w14:paraId="619F94B5"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Μίλησε μόνο ο εισηγητής σα</w:t>
      </w:r>
      <w:r>
        <w:rPr>
          <w:rFonts w:eastAsia="Times New Roman" w:cs="Times New Roman"/>
          <w:szCs w:val="24"/>
        </w:rPr>
        <w:t xml:space="preserve">ς μία φορά. Έκτοτε, μέχρι τώρα, τον ξεχάσατε, ενώ είναι πρωτεργάτης. </w:t>
      </w:r>
    </w:p>
    <w:p w14:paraId="619F94B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την </w:t>
      </w:r>
      <w:r w:rsidRPr="00181A54">
        <w:rPr>
          <w:rFonts w:eastAsia="Times New Roman" w:cs="Times New Roman"/>
          <w:szCs w:val="24"/>
        </w:rPr>
        <w:t>κυρία Υπουργό</w:t>
      </w:r>
      <w:r>
        <w:rPr>
          <w:rFonts w:eastAsia="Times New Roman" w:cs="Times New Roman"/>
          <w:szCs w:val="24"/>
        </w:rPr>
        <w:t>.</w:t>
      </w:r>
      <w:r w:rsidRPr="00181A54">
        <w:rPr>
          <w:rFonts w:eastAsia="Times New Roman" w:cs="Times New Roman"/>
          <w:szCs w:val="24"/>
        </w:rPr>
        <w:t xml:space="preserve"> Δεν τίθεται σε αμφισβήτηση το γεγονός ότι η Ελλάδα ου</w:t>
      </w:r>
      <w:r>
        <w:rPr>
          <w:rFonts w:eastAsia="Times New Roman" w:cs="Times New Roman"/>
          <w:szCs w:val="24"/>
        </w:rPr>
        <w:t>δέποτε παραιτήθηκε των απαιτήσεώ</w:t>
      </w:r>
      <w:r w:rsidRPr="00181A54">
        <w:rPr>
          <w:rFonts w:eastAsia="Times New Roman" w:cs="Times New Roman"/>
          <w:szCs w:val="24"/>
        </w:rPr>
        <w:t xml:space="preserve">ν </w:t>
      </w:r>
      <w:r>
        <w:rPr>
          <w:rFonts w:eastAsia="Times New Roman" w:cs="Times New Roman"/>
          <w:szCs w:val="24"/>
        </w:rPr>
        <w:t>της.</w:t>
      </w:r>
      <w:r w:rsidRPr="00181A54">
        <w:rPr>
          <w:rFonts w:eastAsia="Times New Roman" w:cs="Times New Roman"/>
          <w:szCs w:val="24"/>
        </w:rPr>
        <w:t xml:space="preserve"> Εσείς ως </w:t>
      </w:r>
      <w:r>
        <w:rPr>
          <w:rFonts w:eastAsia="Times New Roman" w:cs="Times New Roman"/>
          <w:szCs w:val="24"/>
        </w:rPr>
        <w:t>α</w:t>
      </w:r>
      <w:r w:rsidRPr="00181A54">
        <w:rPr>
          <w:rFonts w:eastAsia="Times New Roman" w:cs="Times New Roman"/>
          <w:szCs w:val="24"/>
        </w:rPr>
        <w:t xml:space="preserve">ντιπολίτευση </w:t>
      </w:r>
      <w:r>
        <w:rPr>
          <w:rFonts w:eastAsia="Times New Roman" w:cs="Times New Roman"/>
          <w:szCs w:val="24"/>
        </w:rPr>
        <w:t>το θέτατε σε</w:t>
      </w:r>
      <w:r w:rsidRPr="00181A54">
        <w:rPr>
          <w:rFonts w:eastAsia="Times New Roman" w:cs="Times New Roman"/>
          <w:szCs w:val="24"/>
        </w:rPr>
        <w:t xml:space="preserve"> αμφισβήτηση</w:t>
      </w:r>
      <w:r>
        <w:rPr>
          <w:rFonts w:eastAsia="Times New Roman" w:cs="Times New Roman"/>
          <w:szCs w:val="24"/>
        </w:rPr>
        <w:t>,</w:t>
      </w:r>
      <w:r w:rsidRPr="00181A54">
        <w:rPr>
          <w:rFonts w:eastAsia="Times New Roman" w:cs="Times New Roman"/>
          <w:szCs w:val="24"/>
        </w:rPr>
        <w:t xml:space="preserve"> όταν ήμασταν εμείς </w:t>
      </w:r>
      <w:r w:rsidRPr="00181A54">
        <w:rPr>
          <w:rFonts w:eastAsia="Times New Roman" w:cs="Times New Roman"/>
          <w:szCs w:val="24"/>
        </w:rPr>
        <w:t xml:space="preserve">στην </w:t>
      </w:r>
      <w:r>
        <w:rPr>
          <w:rFonts w:eastAsia="Times New Roman" w:cs="Times New Roman"/>
          <w:szCs w:val="24"/>
        </w:rPr>
        <w:t>κ</w:t>
      </w:r>
      <w:r w:rsidRPr="00181A54">
        <w:rPr>
          <w:rFonts w:eastAsia="Times New Roman" w:cs="Times New Roman"/>
          <w:szCs w:val="24"/>
        </w:rPr>
        <w:t>υβέρνηση</w:t>
      </w:r>
      <w:r>
        <w:rPr>
          <w:rFonts w:eastAsia="Times New Roman" w:cs="Times New Roman"/>
          <w:szCs w:val="24"/>
        </w:rPr>
        <w:t>.</w:t>
      </w:r>
      <w:r w:rsidRPr="00181A54">
        <w:rPr>
          <w:rFonts w:eastAsia="Times New Roman" w:cs="Times New Roman"/>
          <w:szCs w:val="24"/>
        </w:rPr>
        <w:t xml:space="preserve"> Για αυτό γίνεται αυτή η συζήτηση εδώ</w:t>
      </w:r>
      <w:r>
        <w:rPr>
          <w:rFonts w:eastAsia="Times New Roman" w:cs="Times New Roman"/>
          <w:szCs w:val="24"/>
        </w:rPr>
        <w:t>.</w:t>
      </w:r>
      <w:r w:rsidRPr="00181A54">
        <w:rPr>
          <w:rFonts w:eastAsia="Times New Roman" w:cs="Times New Roman"/>
          <w:szCs w:val="24"/>
        </w:rPr>
        <w:t xml:space="preserve"> </w:t>
      </w:r>
    </w:p>
    <w:p w14:paraId="619F94B7" w14:textId="77777777" w:rsidR="00F246CC" w:rsidRDefault="005B5D49">
      <w:pPr>
        <w:spacing w:line="600" w:lineRule="auto"/>
        <w:ind w:firstLine="720"/>
        <w:jc w:val="both"/>
        <w:rPr>
          <w:rFonts w:eastAsia="Times New Roman" w:cs="Times New Roman"/>
          <w:szCs w:val="24"/>
        </w:rPr>
      </w:pPr>
      <w:r w:rsidRPr="00181A54">
        <w:rPr>
          <w:rFonts w:eastAsia="Times New Roman" w:cs="Times New Roman"/>
          <w:szCs w:val="24"/>
        </w:rPr>
        <w:t xml:space="preserve">Αυτό </w:t>
      </w:r>
      <w:r>
        <w:rPr>
          <w:rFonts w:eastAsia="Times New Roman" w:cs="Times New Roman"/>
          <w:szCs w:val="24"/>
        </w:rPr>
        <w:t>δε</w:t>
      </w:r>
      <w:r w:rsidRPr="00181A54">
        <w:rPr>
          <w:rFonts w:eastAsia="Times New Roman" w:cs="Times New Roman"/>
          <w:szCs w:val="24"/>
        </w:rPr>
        <w:t xml:space="preserve"> </w:t>
      </w:r>
      <w:r>
        <w:rPr>
          <w:rFonts w:eastAsia="Times New Roman" w:cs="Times New Roman"/>
          <w:szCs w:val="24"/>
        </w:rPr>
        <w:t xml:space="preserve">που τίθεται </w:t>
      </w:r>
      <w:r w:rsidRPr="00181A54">
        <w:rPr>
          <w:rFonts w:eastAsia="Times New Roman" w:cs="Times New Roman"/>
          <w:szCs w:val="24"/>
        </w:rPr>
        <w:t>τώρα σε αμφιβολία είναι η πολιτική σας βούληση</w:t>
      </w:r>
      <w:r>
        <w:rPr>
          <w:rFonts w:eastAsia="Times New Roman" w:cs="Times New Roman"/>
          <w:szCs w:val="24"/>
        </w:rPr>
        <w:t>.</w:t>
      </w:r>
      <w:r w:rsidRPr="00181A54">
        <w:rPr>
          <w:rFonts w:eastAsia="Times New Roman" w:cs="Times New Roman"/>
          <w:szCs w:val="24"/>
        </w:rPr>
        <w:t xml:space="preserve"> Και </w:t>
      </w:r>
      <w:r>
        <w:rPr>
          <w:rFonts w:eastAsia="Times New Roman" w:cs="Times New Roman"/>
          <w:szCs w:val="24"/>
        </w:rPr>
        <w:t>α</w:t>
      </w:r>
      <w:r w:rsidRPr="00181A54">
        <w:rPr>
          <w:rFonts w:eastAsia="Times New Roman" w:cs="Times New Roman"/>
          <w:szCs w:val="24"/>
        </w:rPr>
        <w:t>ναζητείται απάντηση στο ερώτημα</w:t>
      </w:r>
      <w:r>
        <w:rPr>
          <w:rFonts w:eastAsia="Times New Roman" w:cs="Times New Roman"/>
          <w:szCs w:val="24"/>
        </w:rPr>
        <w:t>:</w:t>
      </w:r>
      <w:r w:rsidRPr="00181A54">
        <w:rPr>
          <w:rFonts w:eastAsia="Times New Roman" w:cs="Times New Roman"/>
          <w:szCs w:val="24"/>
        </w:rPr>
        <w:t xml:space="preserve"> Για ποιο</w:t>
      </w:r>
      <w:r>
        <w:rPr>
          <w:rFonts w:eastAsia="Times New Roman" w:cs="Times New Roman"/>
          <w:szCs w:val="24"/>
        </w:rPr>
        <w:t>ν</w:t>
      </w:r>
      <w:r w:rsidRPr="00181A54">
        <w:rPr>
          <w:rFonts w:eastAsia="Times New Roman" w:cs="Times New Roman"/>
          <w:szCs w:val="24"/>
        </w:rPr>
        <w:t xml:space="preserve"> λόγο τόσο μεγάλη και τόσο ύποπτη καθυστέρηση</w:t>
      </w:r>
      <w:r>
        <w:rPr>
          <w:rFonts w:eastAsia="Times New Roman" w:cs="Times New Roman"/>
          <w:szCs w:val="24"/>
        </w:rPr>
        <w:t>;</w:t>
      </w:r>
      <w:r w:rsidRPr="00181A54">
        <w:rPr>
          <w:rFonts w:eastAsia="Times New Roman" w:cs="Times New Roman"/>
          <w:szCs w:val="24"/>
        </w:rPr>
        <w:t xml:space="preserve"> Γιατί τώρα έρχεται αυτή η συζήτηση εδώ </w:t>
      </w:r>
      <w:r>
        <w:rPr>
          <w:rFonts w:eastAsia="Times New Roman" w:cs="Times New Roman"/>
          <w:szCs w:val="24"/>
        </w:rPr>
        <w:t>-</w:t>
      </w:r>
      <w:r w:rsidRPr="00181A54">
        <w:rPr>
          <w:rFonts w:eastAsia="Times New Roman" w:cs="Times New Roman"/>
          <w:szCs w:val="24"/>
        </w:rPr>
        <w:t xml:space="preserve">αυτό </w:t>
      </w:r>
      <w:r>
        <w:rPr>
          <w:rFonts w:eastAsia="Times New Roman" w:cs="Times New Roman"/>
          <w:szCs w:val="24"/>
        </w:rPr>
        <w:t>ρωτάμε- μετά από καθυστέρηση πέντε χρόνων και σε χρόνο ό</w:t>
      </w:r>
      <w:r w:rsidRPr="00181A54">
        <w:rPr>
          <w:rFonts w:eastAsia="Times New Roman" w:cs="Times New Roman"/>
          <w:szCs w:val="24"/>
        </w:rPr>
        <w:t>χι ουδέτερο</w:t>
      </w:r>
      <w:r>
        <w:rPr>
          <w:rFonts w:eastAsia="Times New Roman" w:cs="Times New Roman"/>
          <w:szCs w:val="24"/>
        </w:rPr>
        <w:t>,</w:t>
      </w:r>
      <w:r w:rsidRPr="00181A54">
        <w:rPr>
          <w:rFonts w:eastAsia="Times New Roman" w:cs="Times New Roman"/>
          <w:szCs w:val="24"/>
        </w:rPr>
        <w:t xml:space="preserve"> αλλά προεκλογικό</w:t>
      </w:r>
      <w:r>
        <w:rPr>
          <w:rFonts w:eastAsia="Times New Roman" w:cs="Times New Roman"/>
          <w:szCs w:val="24"/>
        </w:rPr>
        <w:t>;</w:t>
      </w:r>
      <w:r w:rsidRPr="00181A54">
        <w:rPr>
          <w:rFonts w:eastAsia="Times New Roman" w:cs="Times New Roman"/>
          <w:szCs w:val="24"/>
        </w:rPr>
        <w:t xml:space="preserve"> </w:t>
      </w:r>
    </w:p>
    <w:p w14:paraId="619F94B8" w14:textId="77777777" w:rsidR="00F246CC" w:rsidRDefault="005B5D49">
      <w:pPr>
        <w:spacing w:line="600" w:lineRule="auto"/>
        <w:ind w:firstLine="720"/>
        <w:jc w:val="both"/>
        <w:rPr>
          <w:rFonts w:eastAsia="Times New Roman" w:cs="Times New Roman"/>
          <w:szCs w:val="24"/>
        </w:rPr>
      </w:pPr>
      <w:r w:rsidRPr="00181A54">
        <w:rPr>
          <w:rFonts w:eastAsia="Times New Roman" w:cs="Times New Roman"/>
          <w:szCs w:val="24"/>
        </w:rPr>
        <w:t>Η δουλειά</w:t>
      </w:r>
      <w:r>
        <w:rPr>
          <w:rFonts w:eastAsia="Times New Roman" w:cs="Times New Roman"/>
          <w:szCs w:val="24"/>
        </w:rPr>
        <w:t>,</w:t>
      </w:r>
      <w:r w:rsidRPr="00181A54">
        <w:rPr>
          <w:rFonts w:eastAsia="Times New Roman" w:cs="Times New Roman"/>
          <w:szCs w:val="24"/>
        </w:rPr>
        <w:t xml:space="preserve"> όπως είπαμε</w:t>
      </w:r>
      <w:r>
        <w:rPr>
          <w:rFonts w:eastAsia="Times New Roman" w:cs="Times New Roman"/>
          <w:szCs w:val="24"/>
        </w:rPr>
        <w:t>,</w:t>
      </w:r>
      <w:r w:rsidRPr="00181A54">
        <w:rPr>
          <w:rFonts w:eastAsia="Times New Roman" w:cs="Times New Roman"/>
          <w:szCs w:val="24"/>
        </w:rPr>
        <w:t xml:space="preserve"> που έγινε από τη δική μας </w:t>
      </w:r>
      <w:r>
        <w:rPr>
          <w:rFonts w:eastAsia="Times New Roman" w:cs="Times New Roman"/>
          <w:szCs w:val="24"/>
        </w:rPr>
        <w:t>κ</w:t>
      </w:r>
      <w:r>
        <w:rPr>
          <w:rFonts w:eastAsia="Times New Roman" w:cs="Times New Roman"/>
          <w:szCs w:val="24"/>
        </w:rPr>
        <w:t xml:space="preserve">υβέρνηση ήταν </w:t>
      </w:r>
      <w:r w:rsidRPr="00181A54">
        <w:rPr>
          <w:rFonts w:eastAsia="Times New Roman" w:cs="Times New Roman"/>
          <w:szCs w:val="24"/>
        </w:rPr>
        <w:t>συστηματική</w:t>
      </w:r>
      <w:r>
        <w:rPr>
          <w:rFonts w:eastAsia="Times New Roman" w:cs="Times New Roman"/>
          <w:szCs w:val="24"/>
        </w:rPr>
        <w:t>.</w:t>
      </w:r>
      <w:r w:rsidRPr="00181A54">
        <w:rPr>
          <w:rFonts w:eastAsia="Times New Roman" w:cs="Times New Roman"/>
          <w:szCs w:val="24"/>
        </w:rPr>
        <w:t xml:space="preserve"> Ξεκίνησε το 2012</w:t>
      </w:r>
      <w:r>
        <w:rPr>
          <w:rFonts w:eastAsia="Times New Roman" w:cs="Times New Roman"/>
          <w:szCs w:val="24"/>
        </w:rPr>
        <w:t>.</w:t>
      </w:r>
      <w:r w:rsidRPr="00181A54">
        <w:rPr>
          <w:rFonts w:eastAsia="Times New Roman" w:cs="Times New Roman"/>
          <w:szCs w:val="24"/>
        </w:rPr>
        <w:t xml:space="preserve"> Εμείς κάναμε όλη τη δουλειά και στο Γενικό Λογιστήριο του Κράτους </w:t>
      </w:r>
      <w:r w:rsidRPr="00181A54">
        <w:rPr>
          <w:rFonts w:eastAsia="Times New Roman" w:cs="Times New Roman"/>
          <w:szCs w:val="24"/>
        </w:rPr>
        <w:t>και στο Νομικό Συμβούλιο του Κράτους</w:t>
      </w:r>
      <w:r>
        <w:rPr>
          <w:rFonts w:eastAsia="Times New Roman" w:cs="Times New Roman"/>
          <w:szCs w:val="24"/>
        </w:rPr>
        <w:t>.</w:t>
      </w:r>
      <w:r w:rsidRPr="00181A54">
        <w:rPr>
          <w:rFonts w:eastAsia="Times New Roman" w:cs="Times New Roman"/>
          <w:szCs w:val="24"/>
        </w:rPr>
        <w:t xml:space="preserve"> Εμείς δημιουργήσαμε την πρώτη </w:t>
      </w:r>
      <w:r>
        <w:rPr>
          <w:rFonts w:eastAsia="Times New Roman" w:cs="Times New Roman"/>
          <w:szCs w:val="24"/>
        </w:rPr>
        <w:t>ε</w:t>
      </w:r>
      <w:r w:rsidRPr="00181A54">
        <w:rPr>
          <w:rFonts w:eastAsia="Times New Roman" w:cs="Times New Roman"/>
          <w:szCs w:val="24"/>
        </w:rPr>
        <w:t>πιτροπή το 2014</w:t>
      </w:r>
      <w:r>
        <w:rPr>
          <w:rFonts w:eastAsia="Times New Roman" w:cs="Times New Roman"/>
          <w:szCs w:val="24"/>
        </w:rPr>
        <w:t>.</w:t>
      </w:r>
      <w:r w:rsidRPr="00181A54">
        <w:rPr>
          <w:rFonts w:eastAsia="Times New Roman" w:cs="Times New Roman"/>
          <w:szCs w:val="24"/>
        </w:rPr>
        <w:t xml:space="preserve"> </w:t>
      </w:r>
      <w:r>
        <w:rPr>
          <w:rFonts w:eastAsia="Times New Roman" w:cs="Times New Roman"/>
          <w:szCs w:val="24"/>
        </w:rPr>
        <w:t xml:space="preserve">Και </w:t>
      </w:r>
      <w:r w:rsidRPr="00181A54">
        <w:rPr>
          <w:rFonts w:eastAsia="Times New Roman" w:cs="Times New Roman"/>
          <w:szCs w:val="24"/>
        </w:rPr>
        <w:t>αν</w:t>
      </w:r>
      <w:r>
        <w:rPr>
          <w:rFonts w:eastAsia="Times New Roman" w:cs="Times New Roman"/>
          <w:szCs w:val="24"/>
        </w:rPr>
        <w:t xml:space="preserve"> όχι εσείς, αλλά</w:t>
      </w:r>
      <w:r w:rsidRPr="00181A54">
        <w:rPr>
          <w:rFonts w:eastAsia="Times New Roman" w:cs="Times New Roman"/>
          <w:szCs w:val="24"/>
        </w:rPr>
        <w:t xml:space="preserve"> ο συνεταίρος </w:t>
      </w:r>
      <w:r>
        <w:rPr>
          <w:rFonts w:eastAsia="Times New Roman" w:cs="Times New Roman"/>
          <w:szCs w:val="24"/>
        </w:rPr>
        <w:t>σας,</w:t>
      </w:r>
      <w:r w:rsidRPr="00181A54">
        <w:rPr>
          <w:rFonts w:eastAsia="Times New Roman" w:cs="Times New Roman"/>
          <w:szCs w:val="24"/>
        </w:rPr>
        <w:t xml:space="preserve"> μέχρι πρόσφατα μας αποκαλούσε </w:t>
      </w:r>
      <w:r>
        <w:rPr>
          <w:rFonts w:eastAsia="Times New Roman" w:cs="Times New Roman"/>
          <w:szCs w:val="24"/>
        </w:rPr>
        <w:t>«</w:t>
      </w:r>
      <w:r>
        <w:rPr>
          <w:rFonts w:eastAsia="Times New Roman" w:cs="Times New Roman"/>
          <w:szCs w:val="24"/>
        </w:rPr>
        <w:t>γ</w:t>
      </w:r>
      <w:r w:rsidRPr="00181A54">
        <w:rPr>
          <w:rFonts w:eastAsia="Times New Roman" w:cs="Times New Roman"/>
          <w:szCs w:val="24"/>
        </w:rPr>
        <w:t>ερμανοτσολιάδες</w:t>
      </w:r>
      <w:r>
        <w:rPr>
          <w:rFonts w:eastAsia="Times New Roman" w:cs="Times New Roman"/>
          <w:szCs w:val="24"/>
        </w:rPr>
        <w:t>»</w:t>
      </w:r>
      <w:r w:rsidRPr="00181A54">
        <w:rPr>
          <w:rFonts w:eastAsia="Times New Roman" w:cs="Times New Roman"/>
          <w:szCs w:val="24"/>
        </w:rPr>
        <w:t xml:space="preserve"> και </w:t>
      </w:r>
      <w:r>
        <w:rPr>
          <w:rFonts w:eastAsia="Times New Roman" w:cs="Times New Roman"/>
          <w:szCs w:val="24"/>
        </w:rPr>
        <w:t>«</w:t>
      </w:r>
      <w:r w:rsidRPr="00181A54">
        <w:rPr>
          <w:rFonts w:eastAsia="Times New Roman" w:cs="Times New Roman"/>
          <w:szCs w:val="24"/>
        </w:rPr>
        <w:t>Τσολάκογλου</w:t>
      </w:r>
      <w:r>
        <w:rPr>
          <w:rFonts w:eastAsia="Times New Roman" w:cs="Times New Roman"/>
          <w:szCs w:val="24"/>
        </w:rPr>
        <w:t>».</w:t>
      </w:r>
    </w:p>
    <w:p w14:paraId="619F94B9" w14:textId="77777777" w:rsidR="00F246CC" w:rsidRDefault="005B5D49">
      <w:pPr>
        <w:spacing w:line="600" w:lineRule="auto"/>
        <w:ind w:firstLine="720"/>
        <w:jc w:val="both"/>
        <w:rPr>
          <w:rFonts w:eastAsia="Times New Roman" w:cs="Times New Roman"/>
          <w:szCs w:val="24"/>
        </w:rPr>
      </w:pPr>
      <w:r w:rsidRPr="00181A54">
        <w:rPr>
          <w:rFonts w:eastAsia="Times New Roman" w:cs="Times New Roman"/>
          <w:szCs w:val="24"/>
        </w:rPr>
        <w:lastRenderedPageBreak/>
        <w:t xml:space="preserve">Από τότε η Κυβέρνηση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r w:rsidRPr="00181A54">
        <w:rPr>
          <w:rFonts w:eastAsia="Times New Roman" w:cs="Times New Roman"/>
          <w:szCs w:val="24"/>
        </w:rPr>
        <w:t>προκάλεσε όλες τις καθυστε</w:t>
      </w:r>
      <w:r w:rsidRPr="00181A54">
        <w:rPr>
          <w:rFonts w:eastAsia="Times New Roman" w:cs="Times New Roman"/>
          <w:szCs w:val="24"/>
        </w:rPr>
        <w:t>ρήσεις</w:t>
      </w:r>
      <w:r>
        <w:rPr>
          <w:rFonts w:eastAsia="Times New Roman" w:cs="Times New Roman"/>
          <w:szCs w:val="24"/>
        </w:rPr>
        <w:t>.</w:t>
      </w:r>
      <w:r w:rsidRPr="00181A54">
        <w:rPr>
          <w:rFonts w:eastAsia="Times New Roman" w:cs="Times New Roman"/>
          <w:szCs w:val="24"/>
        </w:rPr>
        <w:t xml:space="preserve"> Η πρώτη </w:t>
      </w:r>
      <w:r>
        <w:rPr>
          <w:rFonts w:eastAsia="Times New Roman" w:cs="Times New Roman"/>
          <w:szCs w:val="24"/>
        </w:rPr>
        <w:t>ε</w:t>
      </w:r>
      <w:r w:rsidRPr="00181A54">
        <w:rPr>
          <w:rFonts w:eastAsia="Times New Roman" w:cs="Times New Roman"/>
          <w:szCs w:val="24"/>
        </w:rPr>
        <w:t>πιτροπή δεν</w:t>
      </w:r>
      <w:r>
        <w:rPr>
          <w:rFonts w:eastAsia="Times New Roman" w:cs="Times New Roman"/>
          <w:szCs w:val="24"/>
        </w:rPr>
        <w:t xml:space="preserve"> έφερε σε πέρας το έργο της, γιατί </w:t>
      </w:r>
      <w:r w:rsidRPr="00181A54">
        <w:rPr>
          <w:rFonts w:eastAsia="Times New Roman" w:cs="Times New Roman"/>
          <w:szCs w:val="24"/>
        </w:rPr>
        <w:t>προκαλέσατε εκλογές</w:t>
      </w:r>
      <w:r>
        <w:rPr>
          <w:rFonts w:eastAsia="Times New Roman" w:cs="Times New Roman"/>
          <w:szCs w:val="24"/>
        </w:rPr>
        <w:t>.</w:t>
      </w:r>
      <w:r w:rsidRPr="00181A54">
        <w:rPr>
          <w:rFonts w:eastAsia="Times New Roman" w:cs="Times New Roman"/>
          <w:szCs w:val="24"/>
        </w:rPr>
        <w:t xml:space="preserve"> </w:t>
      </w:r>
      <w:r>
        <w:rPr>
          <w:rFonts w:eastAsia="Times New Roman" w:cs="Times New Roman"/>
          <w:szCs w:val="24"/>
        </w:rPr>
        <w:t xml:space="preserve">Αυτή </w:t>
      </w:r>
      <w:r w:rsidRPr="00181A54">
        <w:rPr>
          <w:rFonts w:eastAsia="Times New Roman" w:cs="Times New Roman"/>
          <w:szCs w:val="24"/>
        </w:rPr>
        <w:t xml:space="preserve">ήταν η πρώτη καθυστέρηση </w:t>
      </w:r>
      <w:r>
        <w:rPr>
          <w:rFonts w:eastAsia="Times New Roman" w:cs="Times New Roman"/>
          <w:szCs w:val="24"/>
        </w:rPr>
        <w:t>μ</w:t>
      </w:r>
      <w:r w:rsidRPr="00181A54">
        <w:rPr>
          <w:rFonts w:eastAsia="Times New Roman" w:cs="Times New Roman"/>
          <w:szCs w:val="24"/>
        </w:rPr>
        <w:t>ε δική σας ευθύνη</w:t>
      </w:r>
      <w:r>
        <w:rPr>
          <w:rFonts w:eastAsia="Times New Roman" w:cs="Times New Roman"/>
          <w:szCs w:val="24"/>
        </w:rPr>
        <w:t>.</w:t>
      </w:r>
      <w:r w:rsidRPr="00181A54">
        <w:rPr>
          <w:rFonts w:eastAsia="Times New Roman" w:cs="Times New Roman"/>
          <w:szCs w:val="24"/>
        </w:rPr>
        <w:t xml:space="preserve"> </w:t>
      </w:r>
      <w:r>
        <w:rPr>
          <w:rFonts w:eastAsia="Times New Roman" w:cs="Times New Roman"/>
          <w:szCs w:val="24"/>
        </w:rPr>
        <w:t xml:space="preserve">Μετά </w:t>
      </w:r>
      <w:r w:rsidRPr="00181A54">
        <w:rPr>
          <w:rFonts w:eastAsia="Times New Roman" w:cs="Times New Roman"/>
          <w:szCs w:val="24"/>
        </w:rPr>
        <w:t xml:space="preserve">ξαναφτιάξετε νέα </w:t>
      </w:r>
      <w:r>
        <w:rPr>
          <w:rFonts w:eastAsia="Times New Roman" w:cs="Times New Roman"/>
          <w:szCs w:val="24"/>
        </w:rPr>
        <w:t>ε</w:t>
      </w:r>
      <w:r w:rsidRPr="00181A54">
        <w:rPr>
          <w:rFonts w:eastAsia="Times New Roman" w:cs="Times New Roman"/>
          <w:szCs w:val="24"/>
        </w:rPr>
        <w:t>πιτροπή</w:t>
      </w:r>
      <w:r>
        <w:rPr>
          <w:rFonts w:eastAsia="Times New Roman" w:cs="Times New Roman"/>
          <w:szCs w:val="24"/>
        </w:rPr>
        <w:t>,</w:t>
      </w:r>
      <w:r w:rsidRPr="00181A54">
        <w:rPr>
          <w:rFonts w:eastAsia="Times New Roman" w:cs="Times New Roman"/>
          <w:szCs w:val="24"/>
        </w:rPr>
        <w:t xml:space="preserve"> η οποία ξανάρχισε </w:t>
      </w:r>
      <w:r>
        <w:rPr>
          <w:rFonts w:eastAsia="Times New Roman" w:cs="Times New Roman"/>
          <w:szCs w:val="24"/>
        </w:rPr>
        <w:t xml:space="preserve">συναντήσεις, συνεδριάσεις </w:t>
      </w:r>
      <w:r w:rsidRPr="00181A54">
        <w:rPr>
          <w:rFonts w:eastAsia="Times New Roman" w:cs="Times New Roman"/>
          <w:szCs w:val="24"/>
        </w:rPr>
        <w:t>με τα ίδια θέματα</w:t>
      </w:r>
      <w:r>
        <w:rPr>
          <w:rFonts w:eastAsia="Times New Roman" w:cs="Times New Roman"/>
          <w:szCs w:val="24"/>
        </w:rPr>
        <w:t>, ενώ η δουλειά είχε</w:t>
      </w:r>
      <w:r w:rsidRPr="00181A54">
        <w:rPr>
          <w:rFonts w:eastAsia="Times New Roman" w:cs="Times New Roman"/>
          <w:szCs w:val="24"/>
        </w:rPr>
        <w:t xml:space="preserve"> σχεδόν ο</w:t>
      </w:r>
      <w:r w:rsidRPr="00181A54">
        <w:rPr>
          <w:rFonts w:eastAsia="Times New Roman" w:cs="Times New Roman"/>
          <w:szCs w:val="24"/>
        </w:rPr>
        <w:t>λοκληρωθεί</w:t>
      </w:r>
      <w:r>
        <w:rPr>
          <w:rFonts w:eastAsia="Times New Roman" w:cs="Times New Roman"/>
          <w:szCs w:val="24"/>
        </w:rPr>
        <w:t>. Κάνατε νέες συνεδριάσει</w:t>
      </w:r>
      <w:r w:rsidRPr="00181A54">
        <w:rPr>
          <w:rFonts w:eastAsia="Times New Roman" w:cs="Times New Roman"/>
          <w:szCs w:val="24"/>
        </w:rPr>
        <w:t>ς</w:t>
      </w:r>
      <w:r>
        <w:rPr>
          <w:rFonts w:eastAsia="Times New Roman" w:cs="Times New Roman"/>
          <w:szCs w:val="24"/>
        </w:rPr>
        <w:t>.</w:t>
      </w:r>
      <w:r w:rsidRPr="00181A54">
        <w:rPr>
          <w:rFonts w:eastAsia="Times New Roman" w:cs="Times New Roman"/>
          <w:szCs w:val="24"/>
        </w:rPr>
        <w:t xml:space="preserve"> Πήγατε </w:t>
      </w:r>
      <w:r>
        <w:rPr>
          <w:rFonts w:eastAsia="Times New Roman" w:cs="Times New Roman"/>
          <w:szCs w:val="24"/>
        </w:rPr>
        <w:t xml:space="preserve">να βγάλετε πόρισμα στις </w:t>
      </w:r>
      <w:r w:rsidRPr="00181A54">
        <w:rPr>
          <w:rFonts w:eastAsia="Times New Roman" w:cs="Times New Roman"/>
          <w:szCs w:val="24"/>
        </w:rPr>
        <w:t xml:space="preserve">15 Ιουλίου </w:t>
      </w:r>
      <w:r>
        <w:rPr>
          <w:rFonts w:eastAsia="Times New Roman" w:cs="Times New Roman"/>
          <w:szCs w:val="24"/>
        </w:rPr>
        <w:t>20</w:t>
      </w:r>
      <w:r w:rsidRPr="00181A54">
        <w:rPr>
          <w:rFonts w:eastAsia="Times New Roman" w:cs="Times New Roman"/>
          <w:szCs w:val="24"/>
        </w:rPr>
        <w:t>15</w:t>
      </w:r>
      <w:r>
        <w:rPr>
          <w:rFonts w:eastAsia="Times New Roman" w:cs="Times New Roman"/>
          <w:szCs w:val="24"/>
        </w:rPr>
        <w:t>.</w:t>
      </w:r>
      <w:r w:rsidRPr="00181A54">
        <w:rPr>
          <w:rFonts w:eastAsia="Times New Roman" w:cs="Times New Roman"/>
          <w:szCs w:val="24"/>
        </w:rPr>
        <w:t xml:space="preserve"> </w:t>
      </w:r>
      <w:r>
        <w:rPr>
          <w:rFonts w:eastAsia="Times New Roman" w:cs="Times New Roman"/>
          <w:szCs w:val="24"/>
        </w:rPr>
        <w:t xml:space="preserve">Τότε, όμως, κάνατε τα ηρωικά σας και τα </w:t>
      </w:r>
      <w:r w:rsidRPr="00181A54">
        <w:rPr>
          <w:rFonts w:eastAsia="Times New Roman" w:cs="Times New Roman"/>
          <w:szCs w:val="24"/>
        </w:rPr>
        <w:t>δημοψηφίσματα</w:t>
      </w:r>
      <w:r>
        <w:rPr>
          <w:rFonts w:eastAsia="Times New Roman" w:cs="Times New Roman"/>
          <w:szCs w:val="24"/>
        </w:rPr>
        <w:t>.</w:t>
      </w:r>
      <w:r w:rsidRPr="00181A54">
        <w:rPr>
          <w:rFonts w:eastAsia="Times New Roman" w:cs="Times New Roman"/>
          <w:szCs w:val="24"/>
        </w:rPr>
        <w:t xml:space="preserve"> Πάει και εκείνη η </w:t>
      </w:r>
      <w:r>
        <w:rPr>
          <w:rFonts w:eastAsia="Times New Roman" w:cs="Times New Roman"/>
          <w:szCs w:val="24"/>
        </w:rPr>
        <w:t>ε</w:t>
      </w:r>
      <w:r w:rsidRPr="00181A54">
        <w:rPr>
          <w:rFonts w:eastAsia="Times New Roman" w:cs="Times New Roman"/>
          <w:szCs w:val="24"/>
        </w:rPr>
        <w:t>πιτροπή</w:t>
      </w:r>
      <w:r>
        <w:rPr>
          <w:rFonts w:eastAsia="Times New Roman" w:cs="Times New Roman"/>
          <w:szCs w:val="24"/>
        </w:rPr>
        <w:t>.</w:t>
      </w:r>
      <w:r w:rsidRPr="00181A54">
        <w:rPr>
          <w:rFonts w:eastAsia="Times New Roman" w:cs="Times New Roman"/>
          <w:szCs w:val="24"/>
        </w:rPr>
        <w:t xml:space="preserve"> </w:t>
      </w:r>
    </w:p>
    <w:p w14:paraId="619F94B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Πήγατε για τις 30 Δεκεμβρίου του 2015. Πάμε στην τρίτη καθυστέρηση, διότι τότε κάνατε εκλογές. Και στο τέλος ξαναφτιάξατε άλλη, τρίτη </w:t>
      </w:r>
      <w:r>
        <w:rPr>
          <w:rFonts w:eastAsia="Times New Roman" w:cs="Times New Roman"/>
          <w:szCs w:val="24"/>
        </w:rPr>
        <w:t>ε</w:t>
      </w:r>
      <w:r>
        <w:rPr>
          <w:rFonts w:eastAsia="Times New Roman" w:cs="Times New Roman"/>
          <w:szCs w:val="24"/>
        </w:rPr>
        <w:t xml:space="preserve">πιτροπή. Τρεις </w:t>
      </w:r>
      <w:r>
        <w:rPr>
          <w:rFonts w:eastAsia="Times New Roman" w:cs="Times New Roman"/>
          <w:szCs w:val="24"/>
        </w:rPr>
        <w:t>ε</w:t>
      </w:r>
      <w:r>
        <w:rPr>
          <w:rFonts w:eastAsia="Times New Roman" w:cs="Times New Roman"/>
          <w:szCs w:val="24"/>
        </w:rPr>
        <w:t xml:space="preserve">πιτροπές κάνατε, γιατί δεν σας έφτανε η πρώτη. Έπρεπε να φτιάχνετε δικές σας και να περνάνε τα χρόνια. </w:t>
      </w:r>
    </w:p>
    <w:p w14:paraId="619F94B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χουμε νέα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Τ</w:t>
      </w:r>
      <w:r>
        <w:rPr>
          <w:rFonts w:eastAsia="Times New Roman" w:cs="Times New Roman"/>
          <w:szCs w:val="24"/>
        </w:rPr>
        <w:t>ρίτη</w:t>
      </w:r>
      <w:r>
        <w:rPr>
          <w:rFonts w:eastAsia="Times New Roman" w:cs="Times New Roman"/>
          <w:szCs w:val="24"/>
        </w:rPr>
        <w:t>,</w:t>
      </w:r>
      <w:r>
        <w:rPr>
          <w:rFonts w:eastAsia="Times New Roman" w:cs="Times New Roman"/>
          <w:szCs w:val="24"/>
        </w:rPr>
        <w:t xml:space="preserve"> και ξανά μανά νέες προθεσμίες για πόρισμα, ξανά μανά νέες συνεδριάσεις, ξανά μανά ακόμη και νέες προθεσμίες και φτάσαμε έτσι στον Ιούλιο του 2016. Αυτό συζητάμε τώρα. Με τρία χρόνια καθυστέρηση και όχι με </w:t>
      </w:r>
      <w:r>
        <w:rPr>
          <w:rFonts w:eastAsia="Times New Roman" w:cs="Times New Roman"/>
          <w:szCs w:val="24"/>
        </w:rPr>
        <w:lastRenderedPageBreak/>
        <w:t>δυο. Η καθυστέρηση, κατά</w:t>
      </w:r>
      <w:r>
        <w:rPr>
          <w:rFonts w:eastAsia="Times New Roman" w:cs="Times New Roman"/>
          <w:szCs w:val="24"/>
        </w:rPr>
        <w:t xml:space="preserve"> τη γνώμη μου, είναι και αδικαιολόγητη και ύποπτη. </w:t>
      </w:r>
    </w:p>
    <w:p w14:paraId="619F94B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Το επιχείρημα που ακούσαμε από τον Πρόεδρο της Βουλής και ακούγεται σήμερα</w:t>
      </w:r>
      <w:r>
        <w:rPr>
          <w:rFonts w:eastAsia="Times New Roman" w:cs="Times New Roman"/>
          <w:szCs w:val="24"/>
        </w:rPr>
        <w:t>,</w:t>
      </w:r>
      <w:r>
        <w:rPr>
          <w:rFonts w:eastAsia="Times New Roman" w:cs="Times New Roman"/>
          <w:szCs w:val="24"/>
        </w:rPr>
        <w:t xml:space="preserve"> ότι τάχα έπρεπε να τελειώσουν τα μνημόνια για να μη γίνει συμψηφισμός με το χρέος μας προς τη Γερμανία στο πλαίσιο του μνημονίου</w:t>
      </w:r>
      <w:r>
        <w:rPr>
          <w:rFonts w:eastAsia="Times New Roman" w:cs="Times New Roman"/>
          <w:szCs w:val="24"/>
        </w:rPr>
        <w:t xml:space="preserve">, δεν γίνεται αποδεκτό. Θα γινόταν αποδεκτό, αν είχατε πολιτευτεί διαφορετικά. </w:t>
      </w:r>
    </w:p>
    <w:p w14:paraId="619F94B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Όμως, στο μνημόνιο ήμασταν και τον Απρίλιο του 2013, όταν ο κ. Τσίπρας ήρθε εδώ στη Βουλή και κάλεσε τη δική μας </w:t>
      </w:r>
      <w:r>
        <w:rPr>
          <w:rFonts w:eastAsia="Times New Roman" w:cs="Times New Roman"/>
          <w:szCs w:val="24"/>
        </w:rPr>
        <w:t>κ</w:t>
      </w:r>
      <w:r>
        <w:rPr>
          <w:rFonts w:eastAsia="Times New Roman" w:cs="Times New Roman"/>
          <w:szCs w:val="24"/>
        </w:rPr>
        <w:t>υβέρνηση να φέρει άμεσα το θέμα στη Βουλή. Γιατί; Τότε δεν είχ</w:t>
      </w:r>
      <w:r>
        <w:rPr>
          <w:rFonts w:eastAsia="Times New Roman" w:cs="Times New Roman"/>
          <w:szCs w:val="24"/>
        </w:rPr>
        <w:t>ε μνημόνιο; Δεν φοβόσασταν μήπως συμψηφιστεί; Δεν μπορούσατε, λοιπόν, εσείς να το φέρετε άμεσα; Αυτά τα περί συμψηφισμού δεν γίνονται αποδεκτά. Το 2013 ζητούσατε να το φέρουμε άμεσα και το δικό σας «άμεσα» κράτησε πέντε χρόνια</w:t>
      </w:r>
      <w:r>
        <w:rPr>
          <w:rFonts w:eastAsia="Times New Roman" w:cs="Times New Roman"/>
          <w:szCs w:val="24"/>
        </w:rPr>
        <w:t>,</w:t>
      </w:r>
      <w:r>
        <w:rPr>
          <w:rFonts w:eastAsia="Times New Roman" w:cs="Times New Roman"/>
          <w:szCs w:val="24"/>
        </w:rPr>
        <w:t xml:space="preserve"> με σκόπιμες κωλυσιεργίες και</w:t>
      </w:r>
      <w:r>
        <w:rPr>
          <w:rFonts w:eastAsia="Times New Roman" w:cs="Times New Roman"/>
          <w:szCs w:val="24"/>
        </w:rPr>
        <w:t xml:space="preserve"> καθυστερήσεις. </w:t>
      </w:r>
    </w:p>
    <w:p w14:paraId="619F94B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Αν πρέπει να ληφθεί κάποιο Νόμπελ εδώ, σε αυτή τη χώρα, μάλλον τελικά είναι το Νόμπελ της υποκρισίας και της ξενοκρατίας!</w:t>
      </w:r>
    </w:p>
    <w:p w14:paraId="619F94B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Στις 12 Απριλίου του 2014 ήταν εδώ η κ</w:t>
      </w:r>
      <w:r>
        <w:rPr>
          <w:rFonts w:eastAsia="Times New Roman" w:cs="Times New Roman"/>
          <w:szCs w:val="24"/>
        </w:rPr>
        <w:t>.</w:t>
      </w:r>
      <w:r>
        <w:rPr>
          <w:rFonts w:eastAsia="Times New Roman" w:cs="Times New Roman"/>
          <w:szCs w:val="24"/>
        </w:rPr>
        <w:t xml:space="preserve"> Μέρκελ. Αναφέρθηκε πριν ο κ. Βενιζέλος. Επίσημα ετέθη το θέμα από τον Σαμαρά </w:t>
      </w:r>
      <w:r>
        <w:rPr>
          <w:rFonts w:eastAsia="Times New Roman" w:cs="Times New Roman"/>
          <w:szCs w:val="24"/>
        </w:rPr>
        <w:t>Πρωθυπουργό και τον Βενιζέλο Υπουργό Εξωτερικών και εσείς τότε, πάνω σε αυτό το σοβαρό θέμα, τι λέγατε με τις ανακοινώσεις σας του ΣΥΡΙΖΑ και όσα έλεγε ο κ. Τσίπρας; Ότι είναι επικοινωνιακά παιχνίδια</w:t>
      </w:r>
      <w:r>
        <w:rPr>
          <w:rFonts w:eastAsia="Times New Roman" w:cs="Times New Roman"/>
          <w:szCs w:val="24"/>
        </w:rPr>
        <w:t>,</w:t>
      </w:r>
      <w:r>
        <w:rPr>
          <w:rFonts w:eastAsia="Times New Roman" w:cs="Times New Roman"/>
          <w:szCs w:val="24"/>
        </w:rPr>
        <w:t xml:space="preserve"> που δεν μπορούν να συγκαλύψουν το μνημονιακό έγκλημα</w:t>
      </w:r>
      <w:r>
        <w:rPr>
          <w:rFonts w:eastAsia="Times New Roman" w:cs="Times New Roman"/>
          <w:szCs w:val="24"/>
        </w:rPr>
        <w:t>,</w:t>
      </w:r>
      <w:r>
        <w:rPr>
          <w:rFonts w:eastAsia="Times New Roman" w:cs="Times New Roman"/>
          <w:szCs w:val="24"/>
        </w:rPr>
        <w:t xml:space="preserve"> κ</w:t>
      </w:r>
      <w:r>
        <w:rPr>
          <w:rFonts w:eastAsia="Times New Roman" w:cs="Times New Roman"/>
          <w:szCs w:val="24"/>
        </w:rPr>
        <w:t xml:space="preserve">αι τελικά αμφισβητούσατε εσείς τότε ότι είχε τεθεί το θέμα, που επίσημα η δική μας </w:t>
      </w:r>
      <w:r>
        <w:rPr>
          <w:rFonts w:eastAsia="Times New Roman" w:cs="Times New Roman"/>
          <w:szCs w:val="24"/>
        </w:rPr>
        <w:t>κ</w:t>
      </w:r>
      <w:r>
        <w:rPr>
          <w:rFonts w:eastAsia="Times New Roman" w:cs="Times New Roman"/>
          <w:szCs w:val="24"/>
        </w:rPr>
        <w:t>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σ</w:t>
      </w:r>
      <w:r>
        <w:rPr>
          <w:rFonts w:eastAsia="Times New Roman" w:cs="Times New Roman"/>
          <w:szCs w:val="24"/>
        </w:rPr>
        <w:t>ά</w:t>
      </w:r>
      <w:r>
        <w:rPr>
          <w:rFonts w:eastAsia="Times New Roman" w:cs="Times New Roman"/>
          <w:szCs w:val="24"/>
        </w:rPr>
        <w:t>ς είχε πει ότι είχε τεθεί.</w:t>
      </w:r>
    </w:p>
    <w:p w14:paraId="619F94C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Άρα, λοιπόν, κατηγορούσατε με ανακοινώσεις σας την </w:t>
      </w:r>
      <w:r>
        <w:rPr>
          <w:rFonts w:eastAsia="Times New Roman" w:cs="Times New Roman"/>
          <w:szCs w:val="24"/>
        </w:rPr>
        <w:t>κ</w:t>
      </w:r>
      <w:r>
        <w:rPr>
          <w:rFonts w:eastAsia="Times New Roman" w:cs="Times New Roman"/>
          <w:szCs w:val="24"/>
        </w:rPr>
        <w:t>υβέρνησή μας ότι δήλωσε πλήρη ανυποταγή στους δανειστές και προ</w:t>
      </w:r>
      <w:r>
        <w:rPr>
          <w:rFonts w:eastAsia="Times New Roman" w:cs="Times New Roman"/>
          <w:szCs w:val="24"/>
        </w:rPr>
        <w:t>σπαθούσαμε τάχα να διασκεδάσουμε τις εντυπώσεις. Στις 10 Μαρτίου 2015 είχε ξαναέρθει ο κ. Τσίπρας εδώ -φαντάζομαι ότι θα ξαναέρθει- και μιλούσε πάλι για ιστορική στιγμή και από τότε πέρασαν τέσσερα χρόνια. Πέντε χρόνια πέρασαν από το 2014</w:t>
      </w:r>
      <w:r>
        <w:rPr>
          <w:rFonts w:eastAsia="Times New Roman" w:cs="Times New Roman"/>
          <w:szCs w:val="24"/>
        </w:rPr>
        <w:t>,</w:t>
      </w:r>
      <w:r>
        <w:rPr>
          <w:rFonts w:eastAsia="Times New Roman" w:cs="Times New Roman"/>
          <w:szCs w:val="24"/>
        </w:rPr>
        <w:t xml:space="preserve"> που διακόψατε τα</w:t>
      </w:r>
      <w:r>
        <w:rPr>
          <w:rFonts w:eastAsia="Times New Roman" w:cs="Times New Roman"/>
          <w:szCs w:val="24"/>
        </w:rPr>
        <w:t xml:space="preserve"> πάντα.</w:t>
      </w:r>
    </w:p>
    <w:p w14:paraId="619F94C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Λοιπόν, μας δίνετε τις διαβεβαιώσεις αυτές από το 2015. Τις έδωσε ο κ. Τσίπρας προσωπικά το 2016 από το Κομμένο </w:t>
      </w:r>
      <w:r>
        <w:rPr>
          <w:rFonts w:eastAsia="Times New Roman" w:cs="Times New Roman"/>
          <w:szCs w:val="24"/>
        </w:rPr>
        <w:lastRenderedPageBreak/>
        <w:t xml:space="preserve">της Άρτας και από τη Διεθνή Έκθεση Θεσσαλονίκης. Τα ίδια ξαναείπε το 2017, ότι θα συζητηθεί, ενώ είχε στα χέρια του το πόρισμα. </w:t>
      </w:r>
    </w:p>
    <w:p w14:paraId="619F94C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Τι </w:t>
      </w:r>
      <w:r>
        <w:rPr>
          <w:rFonts w:eastAsia="Times New Roman" w:cs="Times New Roman"/>
          <w:szCs w:val="24"/>
        </w:rPr>
        <w:t xml:space="preserve">κάνατε όλο το 2018; Γιατί αναφέρθηκε η Υπουργός και στον κ. Κοτζιά. Πράγματι ο κ. Κοτζιάς πήγε στη Γερμανία και συναντήθηκε με τον ομόλογό του, τον κ. Χάικο Μάας, αλλά τότε είχαν τη Συμφωνία των Πρεσπών. </w:t>
      </w:r>
      <w:r w:rsidRPr="00E82F9C">
        <w:rPr>
          <w:rFonts w:eastAsia="Times New Roman" w:cs="Times New Roman"/>
          <w:szCs w:val="24"/>
        </w:rPr>
        <w:t xml:space="preserve">Και τότε ο </w:t>
      </w:r>
      <w:r>
        <w:rPr>
          <w:rFonts w:eastAsia="Times New Roman" w:cs="Times New Roman"/>
          <w:szCs w:val="24"/>
        </w:rPr>
        <w:t>κ.</w:t>
      </w:r>
      <w:r w:rsidRPr="00E82F9C">
        <w:rPr>
          <w:rFonts w:eastAsia="Times New Roman" w:cs="Times New Roman"/>
          <w:szCs w:val="24"/>
        </w:rPr>
        <w:t xml:space="preserve"> Κοτζιάς το έθεσε με ένα</w:t>
      </w:r>
      <w:r>
        <w:rPr>
          <w:rFonts w:eastAsia="Times New Roman" w:cs="Times New Roman"/>
          <w:szCs w:val="24"/>
        </w:rPr>
        <w:t>ν</w:t>
      </w:r>
      <w:r w:rsidRPr="00E82F9C">
        <w:rPr>
          <w:rFonts w:eastAsia="Times New Roman" w:cs="Times New Roman"/>
          <w:szCs w:val="24"/>
        </w:rPr>
        <w:t xml:space="preserve"> τρόπο </w:t>
      </w:r>
      <w:r>
        <w:rPr>
          <w:rFonts w:eastAsia="Times New Roman" w:cs="Times New Roman"/>
          <w:szCs w:val="24"/>
        </w:rPr>
        <w:t>ωραιοπο</w:t>
      </w:r>
      <w:r>
        <w:rPr>
          <w:rFonts w:eastAsia="Times New Roman" w:cs="Times New Roman"/>
          <w:szCs w:val="24"/>
        </w:rPr>
        <w:t>ιημένο πως</w:t>
      </w:r>
      <w:r w:rsidRPr="00E82F9C">
        <w:rPr>
          <w:rFonts w:eastAsia="Times New Roman" w:cs="Times New Roman"/>
          <w:szCs w:val="24"/>
        </w:rPr>
        <w:t xml:space="preserve"> </w:t>
      </w:r>
      <w:r>
        <w:rPr>
          <w:rFonts w:eastAsia="Times New Roman" w:cs="Times New Roman"/>
          <w:szCs w:val="24"/>
        </w:rPr>
        <w:t xml:space="preserve">ό,τι </w:t>
      </w:r>
      <w:r w:rsidRPr="00E82F9C">
        <w:rPr>
          <w:rFonts w:eastAsia="Times New Roman" w:cs="Times New Roman"/>
          <w:szCs w:val="24"/>
        </w:rPr>
        <w:t>είναι δίκαιο από την</w:t>
      </w:r>
      <w:r>
        <w:rPr>
          <w:rFonts w:eastAsia="Times New Roman" w:cs="Times New Roman"/>
          <w:szCs w:val="24"/>
        </w:rPr>
        <w:t xml:space="preserve"> ιστορία</w:t>
      </w:r>
      <w:r w:rsidRPr="00E82F9C">
        <w:rPr>
          <w:rFonts w:eastAsia="Times New Roman" w:cs="Times New Roman"/>
          <w:szCs w:val="24"/>
        </w:rPr>
        <w:t xml:space="preserve"> θέλει τον τρόπο του</w:t>
      </w:r>
      <w:r>
        <w:rPr>
          <w:rFonts w:eastAsia="Times New Roman" w:cs="Times New Roman"/>
          <w:szCs w:val="24"/>
        </w:rPr>
        <w:t>,</w:t>
      </w:r>
      <w:r w:rsidRPr="00E82F9C">
        <w:rPr>
          <w:rFonts w:eastAsia="Times New Roman" w:cs="Times New Roman"/>
          <w:szCs w:val="24"/>
        </w:rPr>
        <w:t xml:space="preserve"> το</w:t>
      </w:r>
      <w:r>
        <w:rPr>
          <w:rFonts w:eastAsia="Times New Roman" w:cs="Times New Roman"/>
          <w:szCs w:val="24"/>
        </w:rPr>
        <w:t xml:space="preserve">ν χρόνο του και την ώρα του. </w:t>
      </w:r>
    </w:p>
    <w:p w14:paraId="619F94C3" w14:textId="77777777" w:rsidR="00F246CC" w:rsidRDefault="005B5D49">
      <w:pPr>
        <w:spacing w:line="600" w:lineRule="auto"/>
        <w:ind w:firstLine="720"/>
        <w:jc w:val="both"/>
        <w:rPr>
          <w:rFonts w:eastAsia="Times New Roman" w:cs="Times New Roman"/>
          <w:szCs w:val="24"/>
        </w:rPr>
      </w:pPr>
      <w:r w:rsidRPr="00E82F9C">
        <w:rPr>
          <w:rFonts w:eastAsia="Times New Roman" w:cs="Times New Roman"/>
          <w:szCs w:val="24"/>
        </w:rPr>
        <w:t xml:space="preserve">Δηλαδή οι γερμανικές αποζημιώσεις </w:t>
      </w:r>
      <w:r>
        <w:rPr>
          <w:rFonts w:eastAsia="Times New Roman" w:cs="Times New Roman"/>
          <w:szCs w:val="24"/>
        </w:rPr>
        <w:t>θέλουν</w:t>
      </w:r>
      <w:r w:rsidRPr="00E82F9C">
        <w:rPr>
          <w:rFonts w:eastAsia="Times New Roman" w:cs="Times New Roman"/>
          <w:szCs w:val="24"/>
        </w:rPr>
        <w:t xml:space="preserve"> τον τρόπο </w:t>
      </w:r>
      <w:r>
        <w:rPr>
          <w:rFonts w:eastAsia="Times New Roman" w:cs="Times New Roman"/>
          <w:szCs w:val="24"/>
        </w:rPr>
        <w:t>τους,</w:t>
      </w:r>
      <w:r w:rsidRPr="00E82F9C">
        <w:rPr>
          <w:rFonts w:eastAsia="Times New Roman" w:cs="Times New Roman"/>
          <w:szCs w:val="24"/>
        </w:rPr>
        <w:t xml:space="preserve"> το</w:t>
      </w:r>
      <w:r>
        <w:rPr>
          <w:rFonts w:eastAsia="Times New Roman" w:cs="Times New Roman"/>
          <w:szCs w:val="24"/>
        </w:rPr>
        <w:t>ν</w:t>
      </w:r>
      <w:r w:rsidRPr="00E82F9C">
        <w:rPr>
          <w:rFonts w:eastAsia="Times New Roman" w:cs="Times New Roman"/>
          <w:szCs w:val="24"/>
        </w:rPr>
        <w:t xml:space="preserve"> χρόνο τους και την ώρα </w:t>
      </w:r>
      <w:r>
        <w:rPr>
          <w:rFonts w:eastAsia="Times New Roman" w:cs="Times New Roman"/>
          <w:szCs w:val="24"/>
        </w:rPr>
        <w:t>τους,</w:t>
      </w:r>
      <w:r w:rsidRPr="00E82F9C">
        <w:rPr>
          <w:rFonts w:eastAsia="Times New Roman" w:cs="Times New Roman"/>
          <w:szCs w:val="24"/>
        </w:rPr>
        <w:t xml:space="preserve"> ενώ η Μακεδονία δεν ήθελε</w:t>
      </w:r>
      <w:r>
        <w:rPr>
          <w:rFonts w:eastAsia="Times New Roman" w:cs="Times New Roman"/>
          <w:szCs w:val="24"/>
        </w:rPr>
        <w:t>.</w:t>
      </w:r>
      <w:r w:rsidRPr="00E82F9C">
        <w:rPr>
          <w:rFonts w:eastAsia="Times New Roman" w:cs="Times New Roman"/>
          <w:szCs w:val="24"/>
        </w:rPr>
        <w:t xml:space="preserve"> Έπρεπε να ολοκληρωθεί αμέσως μέσα στο 2018</w:t>
      </w:r>
      <w:r>
        <w:rPr>
          <w:rFonts w:eastAsia="Times New Roman" w:cs="Times New Roman"/>
          <w:szCs w:val="24"/>
        </w:rPr>
        <w:t>,</w:t>
      </w:r>
      <w:r w:rsidRPr="00E82F9C">
        <w:rPr>
          <w:rFonts w:eastAsia="Times New Roman" w:cs="Times New Roman"/>
          <w:szCs w:val="24"/>
        </w:rPr>
        <w:t xml:space="preserve"> γιατ</w:t>
      </w:r>
      <w:r>
        <w:rPr>
          <w:rFonts w:eastAsia="Times New Roman" w:cs="Times New Roman"/>
          <w:szCs w:val="24"/>
        </w:rPr>
        <w:t xml:space="preserve">ί αυτή ήταν η προτεραιότητά σας. Η προτεραιότητά σας </w:t>
      </w:r>
      <w:r w:rsidRPr="00E82F9C">
        <w:rPr>
          <w:rFonts w:eastAsia="Times New Roman" w:cs="Times New Roman"/>
          <w:szCs w:val="24"/>
        </w:rPr>
        <w:t>προς τη Γερμανία</w:t>
      </w:r>
      <w:r>
        <w:rPr>
          <w:rFonts w:eastAsia="Times New Roman" w:cs="Times New Roman"/>
          <w:szCs w:val="24"/>
        </w:rPr>
        <w:t>,</w:t>
      </w:r>
      <w:r w:rsidRPr="00E82F9C">
        <w:rPr>
          <w:rFonts w:eastAsia="Times New Roman" w:cs="Times New Roman"/>
          <w:szCs w:val="24"/>
        </w:rPr>
        <w:t xml:space="preserve"> εναντίον της οποίας </w:t>
      </w:r>
      <w:r>
        <w:rPr>
          <w:rFonts w:eastAsia="Times New Roman" w:cs="Times New Roman"/>
          <w:szCs w:val="24"/>
        </w:rPr>
        <w:t>σήμερα λέτε ότι θα ορμήσουμε</w:t>
      </w:r>
      <w:r w:rsidRPr="00E82F9C">
        <w:rPr>
          <w:rFonts w:eastAsia="Times New Roman" w:cs="Times New Roman"/>
          <w:szCs w:val="24"/>
        </w:rPr>
        <w:t xml:space="preserve"> όλοι μαζί</w:t>
      </w:r>
      <w:r>
        <w:rPr>
          <w:rFonts w:eastAsia="Times New Roman" w:cs="Times New Roman"/>
          <w:szCs w:val="24"/>
        </w:rPr>
        <w:t>,</w:t>
      </w:r>
      <w:r w:rsidRPr="00E82F9C">
        <w:rPr>
          <w:rFonts w:eastAsia="Times New Roman" w:cs="Times New Roman"/>
          <w:szCs w:val="24"/>
        </w:rPr>
        <w:t xml:space="preserve"> ήταν να αποδεχθείτε το </w:t>
      </w:r>
      <w:r>
        <w:rPr>
          <w:rFonts w:eastAsia="Times New Roman" w:cs="Times New Roman"/>
          <w:szCs w:val="24"/>
        </w:rPr>
        <w:t xml:space="preserve">υπερταμείο, </w:t>
      </w:r>
      <w:r w:rsidRPr="00E82F9C">
        <w:rPr>
          <w:rFonts w:eastAsia="Times New Roman" w:cs="Times New Roman"/>
          <w:szCs w:val="24"/>
        </w:rPr>
        <w:t xml:space="preserve">δηλαδή ουσιαστικά την παράδοση του </w:t>
      </w:r>
      <w:r>
        <w:rPr>
          <w:rFonts w:eastAsia="Times New Roman" w:cs="Times New Roman"/>
          <w:szCs w:val="24"/>
        </w:rPr>
        <w:t>συνόλο</w:t>
      </w:r>
      <w:r>
        <w:rPr>
          <w:rFonts w:eastAsia="Times New Roman" w:cs="Times New Roman"/>
          <w:szCs w:val="24"/>
        </w:rPr>
        <w:t xml:space="preserve">υ της δημόσιας περιουσίας, </w:t>
      </w:r>
      <w:r w:rsidRPr="00E82F9C">
        <w:rPr>
          <w:rFonts w:eastAsia="Times New Roman" w:cs="Times New Roman"/>
          <w:szCs w:val="24"/>
        </w:rPr>
        <w:t xml:space="preserve">και την παράδοση της </w:t>
      </w:r>
      <w:r>
        <w:rPr>
          <w:rFonts w:eastAsia="Times New Roman" w:cs="Times New Roman"/>
          <w:szCs w:val="24"/>
        </w:rPr>
        <w:t>Μακεδονίας.</w:t>
      </w:r>
    </w:p>
    <w:p w14:paraId="619F94C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Είναι ύποπτη</w:t>
      </w:r>
      <w:r w:rsidRPr="00E82F9C">
        <w:rPr>
          <w:rFonts w:eastAsia="Times New Roman" w:cs="Times New Roman"/>
          <w:szCs w:val="24"/>
        </w:rPr>
        <w:t xml:space="preserve"> </w:t>
      </w:r>
      <w:r>
        <w:rPr>
          <w:rFonts w:eastAsia="Times New Roman" w:cs="Times New Roman"/>
          <w:szCs w:val="24"/>
        </w:rPr>
        <w:t xml:space="preserve">η </w:t>
      </w:r>
      <w:r w:rsidRPr="00E82F9C">
        <w:rPr>
          <w:rFonts w:eastAsia="Times New Roman" w:cs="Times New Roman"/>
          <w:szCs w:val="24"/>
        </w:rPr>
        <w:t>καθυστέρηση</w:t>
      </w:r>
      <w:r>
        <w:rPr>
          <w:rFonts w:eastAsia="Times New Roman" w:cs="Times New Roman"/>
          <w:szCs w:val="24"/>
        </w:rPr>
        <w:t>,</w:t>
      </w:r>
      <w:r w:rsidRPr="00E82F9C">
        <w:rPr>
          <w:rFonts w:eastAsia="Times New Roman" w:cs="Times New Roman"/>
          <w:szCs w:val="24"/>
        </w:rPr>
        <w:t xml:space="preserve"> ύποπτος και καθόλου ουδέτερος ο χρόνος που </w:t>
      </w:r>
      <w:r>
        <w:rPr>
          <w:rFonts w:eastAsia="Times New Roman" w:cs="Times New Roman"/>
          <w:szCs w:val="24"/>
        </w:rPr>
        <w:t>επι</w:t>
      </w:r>
      <w:r w:rsidRPr="00E82F9C">
        <w:rPr>
          <w:rFonts w:eastAsia="Times New Roman" w:cs="Times New Roman"/>
          <w:szCs w:val="24"/>
        </w:rPr>
        <w:t>λέγετ</w:t>
      </w:r>
      <w:r>
        <w:rPr>
          <w:rFonts w:eastAsia="Times New Roman" w:cs="Times New Roman"/>
          <w:szCs w:val="24"/>
        </w:rPr>
        <w:t>ε</w:t>
      </w:r>
      <w:r w:rsidRPr="00E82F9C">
        <w:rPr>
          <w:rFonts w:eastAsia="Times New Roman" w:cs="Times New Roman"/>
          <w:szCs w:val="24"/>
        </w:rPr>
        <w:t xml:space="preserve"> να τη φέρετε</w:t>
      </w:r>
      <w:r>
        <w:rPr>
          <w:rFonts w:eastAsia="Times New Roman" w:cs="Times New Roman"/>
          <w:szCs w:val="24"/>
        </w:rPr>
        <w:t>, ύποπτη και η σιωπή αυτών που υ</w:t>
      </w:r>
      <w:r w:rsidRPr="00E82F9C">
        <w:rPr>
          <w:rFonts w:eastAsia="Times New Roman" w:cs="Times New Roman"/>
          <w:szCs w:val="24"/>
        </w:rPr>
        <w:t>ποτίθεται ότι λαμβάνουν σήμερα τα μηνύματα</w:t>
      </w:r>
      <w:r>
        <w:rPr>
          <w:rFonts w:eastAsia="Times New Roman" w:cs="Times New Roman"/>
          <w:szCs w:val="24"/>
        </w:rPr>
        <w:t>.</w:t>
      </w:r>
      <w:r w:rsidRPr="00E82F9C">
        <w:rPr>
          <w:rFonts w:eastAsia="Times New Roman" w:cs="Times New Roman"/>
          <w:szCs w:val="24"/>
        </w:rPr>
        <w:t xml:space="preserve"> </w:t>
      </w:r>
    </w:p>
    <w:p w14:paraId="619F94C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(Στο σημείο αυτό κτυπάει τ</w:t>
      </w:r>
      <w:r>
        <w:rPr>
          <w:rFonts w:eastAsia="Times New Roman" w:cs="Times New Roman"/>
          <w:szCs w:val="24"/>
        </w:rPr>
        <w:t>ο κουδούνι λήξεως του χρόνου ομιλίας της κυρίας Βουλευτού)</w:t>
      </w:r>
    </w:p>
    <w:p w14:paraId="619F94C6" w14:textId="77777777" w:rsidR="00F246CC" w:rsidRDefault="005B5D49">
      <w:pPr>
        <w:spacing w:line="600" w:lineRule="auto"/>
        <w:ind w:firstLine="720"/>
        <w:jc w:val="both"/>
        <w:rPr>
          <w:rFonts w:eastAsia="Times New Roman" w:cs="Times New Roman"/>
          <w:szCs w:val="24"/>
        </w:rPr>
      </w:pPr>
      <w:r w:rsidRPr="00E82F9C">
        <w:rPr>
          <w:rFonts w:eastAsia="Times New Roman" w:cs="Times New Roman"/>
          <w:szCs w:val="24"/>
        </w:rPr>
        <w:t>Και τελειώνω</w:t>
      </w:r>
      <w:r>
        <w:rPr>
          <w:rFonts w:eastAsia="Times New Roman" w:cs="Times New Roman"/>
          <w:szCs w:val="24"/>
        </w:rPr>
        <w:t>,</w:t>
      </w:r>
      <w:r w:rsidRPr="00E82F9C">
        <w:rPr>
          <w:rFonts w:eastAsia="Times New Roman" w:cs="Times New Roman"/>
          <w:szCs w:val="24"/>
        </w:rPr>
        <w:t xml:space="preserve"> κύριε </w:t>
      </w:r>
      <w:r>
        <w:rPr>
          <w:rFonts w:eastAsia="Times New Roman" w:cs="Times New Roman"/>
          <w:szCs w:val="24"/>
        </w:rPr>
        <w:t xml:space="preserve">Πρόεδρε, λέγοντας ότι σήμερα εμείς, </w:t>
      </w:r>
      <w:r w:rsidRPr="00E82F9C">
        <w:rPr>
          <w:rFonts w:eastAsia="Times New Roman" w:cs="Times New Roman"/>
          <w:szCs w:val="24"/>
        </w:rPr>
        <w:t xml:space="preserve">όταν θα </w:t>
      </w:r>
      <w:r>
        <w:rPr>
          <w:rFonts w:eastAsia="Times New Roman" w:cs="Times New Roman"/>
          <w:szCs w:val="24"/>
        </w:rPr>
        <w:t>εγερθούμε, θ</w:t>
      </w:r>
      <w:r w:rsidRPr="00E82F9C">
        <w:rPr>
          <w:rFonts w:eastAsia="Times New Roman" w:cs="Times New Roman"/>
          <w:szCs w:val="24"/>
        </w:rPr>
        <w:t xml:space="preserve">α </w:t>
      </w:r>
      <w:r>
        <w:rPr>
          <w:rFonts w:eastAsia="Times New Roman" w:cs="Times New Roman"/>
          <w:szCs w:val="24"/>
        </w:rPr>
        <w:t>εγερθούμε</w:t>
      </w:r>
      <w:r w:rsidRPr="00E82F9C">
        <w:rPr>
          <w:rFonts w:eastAsia="Times New Roman" w:cs="Times New Roman"/>
          <w:szCs w:val="24"/>
        </w:rPr>
        <w:t xml:space="preserve"> με το βλέμμα </w:t>
      </w:r>
      <w:r>
        <w:rPr>
          <w:rFonts w:eastAsia="Times New Roman" w:cs="Times New Roman"/>
          <w:szCs w:val="24"/>
        </w:rPr>
        <w:t>α</w:t>
      </w:r>
      <w:r w:rsidRPr="00E82F9C">
        <w:rPr>
          <w:rFonts w:eastAsia="Times New Roman" w:cs="Times New Roman"/>
          <w:szCs w:val="24"/>
        </w:rPr>
        <w:t>πέναντι στην επόμενη μάχη</w:t>
      </w:r>
      <w:r>
        <w:rPr>
          <w:rFonts w:eastAsia="Times New Roman" w:cs="Times New Roman"/>
          <w:szCs w:val="24"/>
        </w:rPr>
        <w:t>.</w:t>
      </w:r>
      <w:r w:rsidRPr="00E82F9C">
        <w:rPr>
          <w:rFonts w:eastAsia="Times New Roman" w:cs="Times New Roman"/>
          <w:szCs w:val="24"/>
        </w:rPr>
        <w:t xml:space="preserve"> Εσείς θα </w:t>
      </w:r>
      <w:r>
        <w:rPr>
          <w:rFonts w:eastAsia="Times New Roman" w:cs="Times New Roman"/>
          <w:szCs w:val="24"/>
        </w:rPr>
        <w:t xml:space="preserve">εγερθείτε </w:t>
      </w:r>
      <w:r w:rsidRPr="00E82F9C">
        <w:rPr>
          <w:rFonts w:eastAsia="Times New Roman" w:cs="Times New Roman"/>
          <w:szCs w:val="24"/>
        </w:rPr>
        <w:t xml:space="preserve">με το βλέμμα </w:t>
      </w:r>
      <w:r>
        <w:rPr>
          <w:rFonts w:eastAsia="Times New Roman" w:cs="Times New Roman"/>
          <w:szCs w:val="24"/>
        </w:rPr>
        <w:t>α</w:t>
      </w:r>
      <w:r w:rsidRPr="00E82F9C">
        <w:rPr>
          <w:rFonts w:eastAsia="Times New Roman" w:cs="Times New Roman"/>
          <w:szCs w:val="24"/>
        </w:rPr>
        <w:t>πέναντι στην επόμενη κάλπη</w:t>
      </w:r>
      <w:r>
        <w:rPr>
          <w:rFonts w:eastAsia="Times New Roman" w:cs="Times New Roman"/>
          <w:szCs w:val="24"/>
        </w:rPr>
        <w:t>.</w:t>
      </w:r>
      <w:r w:rsidRPr="00E82F9C">
        <w:rPr>
          <w:rFonts w:eastAsia="Times New Roman" w:cs="Times New Roman"/>
          <w:szCs w:val="24"/>
        </w:rPr>
        <w:t xml:space="preserve"> </w:t>
      </w:r>
    </w:p>
    <w:p w14:paraId="619F94C7" w14:textId="77777777" w:rsidR="00F246CC" w:rsidRDefault="005B5D49">
      <w:pPr>
        <w:spacing w:line="600" w:lineRule="auto"/>
        <w:ind w:firstLine="720"/>
        <w:jc w:val="both"/>
        <w:rPr>
          <w:rFonts w:eastAsia="Times New Roman" w:cs="Times New Roman"/>
          <w:szCs w:val="24"/>
        </w:rPr>
      </w:pPr>
      <w:r w:rsidRPr="00E82F9C">
        <w:rPr>
          <w:rFonts w:eastAsia="Times New Roman" w:cs="Times New Roman"/>
          <w:szCs w:val="24"/>
        </w:rPr>
        <w:t>Ευχαρι</w:t>
      </w:r>
      <w:r w:rsidRPr="00E82F9C">
        <w:rPr>
          <w:rFonts w:eastAsia="Times New Roman" w:cs="Times New Roman"/>
          <w:szCs w:val="24"/>
        </w:rPr>
        <w:t>στώ</w:t>
      </w:r>
      <w:r>
        <w:rPr>
          <w:rFonts w:eastAsia="Times New Roman" w:cs="Times New Roman"/>
          <w:szCs w:val="24"/>
        </w:rPr>
        <w:t>.</w:t>
      </w:r>
    </w:p>
    <w:p w14:paraId="619F94C8" w14:textId="77777777" w:rsidR="00F246CC" w:rsidRDefault="005B5D49">
      <w:pPr>
        <w:spacing w:line="600" w:lineRule="auto"/>
        <w:ind w:firstLine="720"/>
        <w:jc w:val="both"/>
        <w:rPr>
          <w:rFonts w:eastAsia="Times New Roman" w:cs="Times New Roman"/>
          <w:szCs w:val="24"/>
        </w:rPr>
      </w:pPr>
      <w:r w:rsidRPr="00E82F9C">
        <w:rPr>
          <w:rFonts w:eastAsia="Times New Roman" w:cs="Times New Roman"/>
          <w:b/>
          <w:szCs w:val="24"/>
        </w:rPr>
        <w:t>ΠΡΟΕΔΡΕΥΩΝ (Γεώργιος Λαμπρούλης):</w:t>
      </w:r>
      <w:r>
        <w:rPr>
          <w:rFonts w:eastAsia="Times New Roman" w:cs="Times New Roman"/>
          <w:szCs w:val="24"/>
        </w:rPr>
        <w:t xml:space="preserve"> Τον λόγο έχει ο Υπουργός Δικαιοσύνης, Διαφάνειας και Ανθρωπίνων Δικαιωμάτων κ. Καλογήρου.</w:t>
      </w:r>
    </w:p>
    <w:p w14:paraId="619F94C9"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ΜΙΧΑΗΛ ΚΑΛΟΓΗΡΟΥ (</w:t>
      </w:r>
      <w:r w:rsidRPr="00E82F9C">
        <w:rPr>
          <w:rFonts w:eastAsia="Times New Roman" w:cs="Times New Roman"/>
          <w:b/>
          <w:szCs w:val="24"/>
        </w:rPr>
        <w:t>Υπουργός Δικαιοσύνης, Διαφάνειας και Ανθρωπίνων Δικαιωμάτων</w:t>
      </w:r>
      <w:r>
        <w:rPr>
          <w:rFonts w:eastAsia="Times New Roman" w:cs="Times New Roman"/>
          <w:b/>
          <w:szCs w:val="24"/>
        </w:rPr>
        <w:t xml:space="preserve">): </w:t>
      </w:r>
      <w:r w:rsidRPr="00E82F9C">
        <w:rPr>
          <w:rFonts w:eastAsia="Times New Roman" w:cs="Times New Roman"/>
          <w:szCs w:val="24"/>
        </w:rPr>
        <w:t>Κύριε Πρόεδρε</w:t>
      </w:r>
      <w:r>
        <w:rPr>
          <w:rFonts w:eastAsia="Times New Roman" w:cs="Times New Roman"/>
          <w:szCs w:val="24"/>
        </w:rPr>
        <w:t>,</w:t>
      </w:r>
      <w:r w:rsidRPr="00E82F9C">
        <w:rPr>
          <w:rFonts w:eastAsia="Times New Roman" w:cs="Times New Roman"/>
          <w:szCs w:val="24"/>
        </w:rPr>
        <w:t xml:space="preserve"> κυρίες και κύριοι Βουλευτές</w:t>
      </w:r>
      <w:r>
        <w:rPr>
          <w:rFonts w:eastAsia="Times New Roman" w:cs="Times New Roman"/>
          <w:szCs w:val="24"/>
        </w:rPr>
        <w:t>,</w:t>
      </w:r>
      <w:r w:rsidRPr="00E82F9C">
        <w:rPr>
          <w:rFonts w:eastAsia="Times New Roman" w:cs="Times New Roman"/>
          <w:szCs w:val="24"/>
        </w:rPr>
        <w:t xml:space="preserve"> αν θα μπορούσε να δοθεί ένας τίτλος </w:t>
      </w:r>
      <w:r w:rsidRPr="00E82F9C">
        <w:rPr>
          <w:rFonts w:eastAsia="Times New Roman" w:cs="Times New Roman"/>
          <w:szCs w:val="24"/>
        </w:rPr>
        <w:lastRenderedPageBreak/>
        <w:t xml:space="preserve">στην υπόθεση και στη συζήτηση </w:t>
      </w:r>
      <w:r>
        <w:rPr>
          <w:rFonts w:eastAsia="Times New Roman" w:cs="Times New Roman"/>
          <w:szCs w:val="24"/>
        </w:rPr>
        <w:t>α</w:t>
      </w:r>
      <w:r w:rsidRPr="00E82F9C">
        <w:rPr>
          <w:rFonts w:eastAsia="Times New Roman" w:cs="Times New Roman"/>
          <w:szCs w:val="24"/>
        </w:rPr>
        <w:t>υτή</w:t>
      </w:r>
      <w:r>
        <w:rPr>
          <w:rFonts w:eastAsia="Times New Roman" w:cs="Times New Roman"/>
          <w:szCs w:val="24"/>
        </w:rPr>
        <w:t>,</w:t>
      </w:r>
      <w:r w:rsidRPr="00E82F9C">
        <w:rPr>
          <w:rFonts w:eastAsia="Times New Roman" w:cs="Times New Roman"/>
          <w:szCs w:val="24"/>
        </w:rPr>
        <w:t xml:space="preserve"> είναι</w:t>
      </w:r>
      <w:r>
        <w:rPr>
          <w:rFonts w:eastAsia="Times New Roman" w:cs="Times New Roman"/>
          <w:szCs w:val="24"/>
        </w:rPr>
        <w:t>:</w:t>
      </w:r>
      <w:r w:rsidRPr="00E82F9C">
        <w:rPr>
          <w:rFonts w:eastAsia="Times New Roman" w:cs="Times New Roman"/>
          <w:szCs w:val="24"/>
        </w:rPr>
        <w:t xml:space="preserve"> </w:t>
      </w:r>
      <w:r>
        <w:rPr>
          <w:rFonts w:eastAsia="Times New Roman" w:cs="Times New Roman"/>
          <w:szCs w:val="24"/>
        </w:rPr>
        <w:t>«</w:t>
      </w:r>
      <w:r>
        <w:rPr>
          <w:rFonts w:eastAsia="Times New Roman" w:cs="Times New Roman"/>
          <w:szCs w:val="24"/>
        </w:rPr>
        <w:t>Η</w:t>
      </w:r>
      <w:r w:rsidRPr="00E82F9C">
        <w:rPr>
          <w:rFonts w:eastAsia="Times New Roman" w:cs="Times New Roman"/>
          <w:szCs w:val="24"/>
        </w:rPr>
        <w:t xml:space="preserve"> ελληνική διεκδίκηση απέναντι στη ναζιστική ενοχή</w:t>
      </w:r>
      <w:r>
        <w:rPr>
          <w:rFonts w:eastAsia="Times New Roman" w:cs="Times New Roman"/>
          <w:szCs w:val="24"/>
        </w:rPr>
        <w:t>».</w:t>
      </w:r>
      <w:r w:rsidRPr="00E82F9C">
        <w:rPr>
          <w:rFonts w:eastAsia="Times New Roman" w:cs="Times New Roman"/>
          <w:szCs w:val="24"/>
        </w:rPr>
        <w:t xml:space="preserve"> </w:t>
      </w:r>
    </w:p>
    <w:p w14:paraId="619F94CA" w14:textId="77777777" w:rsidR="00F246CC" w:rsidRDefault="005B5D49">
      <w:pPr>
        <w:spacing w:line="600" w:lineRule="auto"/>
        <w:ind w:firstLine="720"/>
        <w:jc w:val="both"/>
        <w:rPr>
          <w:rFonts w:eastAsia="Times New Roman" w:cs="Times New Roman"/>
          <w:szCs w:val="24"/>
        </w:rPr>
      </w:pPr>
      <w:r w:rsidRPr="00E82F9C">
        <w:rPr>
          <w:rFonts w:eastAsia="Times New Roman" w:cs="Times New Roman"/>
          <w:szCs w:val="24"/>
        </w:rPr>
        <w:t>Η χώρα συνεθλίβη</w:t>
      </w:r>
      <w:r>
        <w:rPr>
          <w:rFonts w:eastAsia="Times New Roman" w:cs="Times New Roman"/>
          <w:szCs w:val="24"/>
        </w:rPr>
        <w:t>.</w:t>
      </w:r>
      <w:r w:rsidRPr="00E82F9C">
        <w:rPr>
          <w:rFonts w:eastAsia="Times New Roman" w:cs="Times New Roman"/>
          <w:szCs w:val="24"/>
        </w:rPr>
        <w:t xml:space="preserve"> Τα απαράγραπτα εγκλήματα κατά της ανθρωπότητ</w:t>
      </w:r>
      <w:r>
        <w:rPr>
          <w:rFonts w:eastAsia="Times New Roman" w:cs="Times New Roman"/>
          <w:szCs w:val="24"/>
        </w:rPr>
        <w:t>ας βρίσκονται στο πλαίσιο μιας ε</w:t>
      </w:r>
      <w:r w:rsidRPr="00E82F9C">
        <w:rPr>
          <w:rFonts w:eastAsia="Times New Roman" w:cs="Times New Roman"/>
          <w:szCs w:val="24"/>
        </w:rPr>
        <w:t>θνικής και διακομματικής επ</w:t>
      </w:r>
      <w:r w:rsidRPr="00E82F9C">
        <w:rPr>
          <w:rFonts w:eastAsia="Times New Roman" w:cs="Times New Roman"/>
          <w:szCs w:val="24"/>
        </w:rPr>
        <w:t xml:space="preserve">εξεργασίας και συνεννόησης και </w:t>
      </w:r>
      <w:r>
        <w:rPr>
          <w:rFonts w:eastAsia="Times New Roman" w:cs="Times New Roman"/>
          <w:szCs w:val="24"/>
        </w:rPr>
        <w:t>π</w:t>
      </w:r>
      <w:r w:rsidRPr="00E82F9C">
        <w:rPr>
          <w:rFonts w:eastAsia="Times New Roman" w:cs="Times New Roman"/>
          <w:szCs w:val="24"/>
        </w:rPr>
        <w:t xml:space="preserve">ράγματι πολλοί μπορούν να πουν σήμερα και από τους εδώ </w:t>
      </w:r>
      <w:r>
        <w:rPr>
          <w:rFonts w:eastAsia="Times New Roman" w:cs="Times New Roman"/>
          <w:szCs w:val="24"/>
        </w:rPr>
        <w:t>π</w:t>
      </w:r>
      <w:r w:rsidRPr="00E82F9C">
        <w:rPr>
          <w:rFonts w:eastAsia="Times New Roman" w:cs="Times New Roman"/>
          <w:szCs w:val="24"/>
        </w:rPr>
        <w:t>αρόντες ότι ελάχιστα ήταν μέχρι σήμερα τα δυναμικά βήματα</w:t>
      </w:r>
      <w:r>
        <w:rPr>
          <w:rFonts w:eastAsia="Times New Roman" w:cs="Times New Roman"/>
          <w:szCs w:val="24"/>
        </w:rPr>
        <w:t>,</w:t>
      </w:r>
      <w:r w:rsidRPr="00E82F9C">
        <w:rPr>
          <w:rFonts w:eastAsia="Times New Roman" w:cs="Times New Roman"/>
          <w:szCs w:val="24"/>
        </w:rPr>
        <w:t xml:space="preserve"> οι δυναμικές πράξεις που έχουν συντελεστεί όλες αυτές τις δεκαετίες</w:t>
      </w:r>
      <w:r>
        <w:rPr>
          <w:rFonts w:eastAsia="Times New Roman" w:cs="Times New Roman"/>
          <w:szCs w:val="24"/>
        </w:rPr>
        <w:t>.</w:t>
      </w:r>
      <w:r w:rsidRPr="00E82F9C">
        <w:rPr>
          <w:rFonts w:eastAsia="Times New Roman" w:cs="Times New Roman"/>
          <w:szCs w:val="24"/>
        </w:rPr>
        <w:t xml:space="preserve"> </w:t>
      </w:r>
    </w:p>
    <w:p w14:paraId="619F94CB" w14:textId="77777777" w:rsidR="00F246CC" w:rsidRDefault="005B5D49">
      <w:pPr>
        <w:spacing w:line="600" w:lineRule="auto"/>
        <w:ind w:firstLine="720"/>
        <w:jc w:val="both"/>
        <w:rPr>
          <w:rFonts w:eastAsia="Times New Roman" w:cs="Times New Roman"/>
          <w:szCs w:val="24"/>
        </w:rPr>
      </w:pPr>
      <w:r w:rsidRPr="00E82F9C">
        <w:rPr>
          <w:rFonts w:eastAsia="Times New Roman" w:cs="Times New Roman"/>
          <w:szCs w:val="24"/>
        </w:rPr>
        <w:t xml:space="preserve">Η αλήθεια είναι </w:t>
      </w:r>
      <w:r>
        <w:rPr>
          <w:rFonts w:eastAsia="Times New Roman" w:cs="Times New Roman"/>
          <w:szCs w:val="24"/>
        </w:rPr>
        <w:t>ό</w:t>
      </w:r>
      <w:r w:rsidRPr="00E82F9C">
        <w:rPr>
          <w:rFonts w:eastAsia="Times New Roman" w:cs="Times New Roman"/>
          <w:szCs w:val="24"/>
        </w:rPr>
        <w:t>τι μείναμε πίσω ως προ</w:t>
      </w:r>
      <w:r w:rsidRPr="00E82F9C">
        <w:rPr>
          <w:rFonts w:eastAsia="Times New Roman" w:cs="Times New Roman"/>
          <w:szCs w:val="24"/>
        </w:rPr>
        <w:t>ς την επικαιροποίηση των απαραίτητων στοιχείων που αφορο</w:t>
      </w:r>
      <w:r>
        <w:rPr>
          <w:rFonts w:eastAsia="Times New Roman" w:cs="Times New Roman"/>
          <w:szCs w:val="24"/>
        </w:rPr>
        <w:t>ύν στα θύματα και στις ζημιές. Κ</w:t>
      </w:r>
      <w:r w:rsidRPr="00E82F9C">
        <w:rPr>
          <w:rFonts w:eastAsia="Times New Roman" w:cs="Times New Roman"/>
          <w:szCs w:val="24"/>
        </w:rPr>
        <w:t>ι αυτός ο κομματικός διαγ</w:t>
      </w:r>
      <w:r>
        <w:rPr>
          <w:rFonts w:eastAsia="Times New Roman" w:cs="Times New Roman"/>
          <w:szCs w:val="24"/>
        </w:rPr>
        <w:t>κ</w:t>
      </w:r>
      <w:r w:rsidRPr="00E82F9C">
        <w:rPr>
          <w:rFonts w:eastAsia="Times New Roman" w:cs="Times New Roman"/>
          <w:szCs w:val="24"/>
        </w:rPr>
        <w:t>ωνισμός κι αυτός ο αντιπ</w:t>
      </w:r>
      <w:r>
        <w:rPr>
          <w:rFonts w:eastAsia="Times New Roman" w:cs="Times New Roman"/>
          <w:szCs w:val="24"/>
        </w:rPr>
        <w:t>ολιτευτικός οίστρος νομίζω ότι</w:t>
      </w:r>
      <w:r w:rsidRPr="00E82F9C">
        <w:rPr>
          <w:rFonts w:eastAsia="Times New Roman" w:cs="Times New Roman"/>
          <w:szCs w:val="24"/>
        </w:rPr>
        <w:t xml:space="preserve"> δεν χωράει στη σημερινή συζήτηση και αξιολογείται</w:t>
      </w:r>
      <w:r>
        <w:rPr>
          <w:rFonts w:eastAsia="Times New Roman" w:cs="Times New Roman"/>
          <w:szCs w:val="24"/>
        </w:rPr>
        <w:t>,</w:t>
      </w:r>
      <w:r w:rsidRPr="00E82F9C">
        <w:rPr>
          <w:rFonts w:eastAsia="Times New Roman" w:cs="Times New Roman"/>
          <w:szCs w:val="24"/>
        </w:rPr>
        <w:t xml:space="preserve"> </w:t>
      </w:r>
      <w:r>
        <w:rPr>
          <w:rFonts w:eastAsia="Times New Roman" w:cs="Times New Roman"/>
          <w:szCs w:val="24"/>
        </w:rPr>
        <w:t xml:space="preserve">εν </w:t>
      </w:r>
      <w:r w:rsidRPr="00E82F9C">
        <w:rPr>
          <w:rFonts w:eastAsia="Times New Roman" w:cs="Times New Roman"/>
          <w:szCs w:val="24"/>
        </w:rPr>
        <w:t>πάση περιπτώσει</w:t>
      </w:r>
      <w:r>
        <w:rPr>
          <w:rFonts w:eastAsia="Times New Roman" w:cs="Times New Roman"/>
          <w:szCs w:val="24"/>
        </w:rPr>
        <w:t>,</w:t>
      </w:r>
      <w:r w:rsidRPr="00E82F9C">
        <w:rPr>
          <w:rFonts w:eastAsia="Times New Roman" w:cs="Times New Roman"/>
          <w:szCs w:val="24"/>
        </w:rPr>
        <w:t xml:space="preserve"> από όσους παρακο</w:t>
      </w:r>
      <w:r w:rsidRPr="00E82F9C">
        <w:rPr>
          <w:rFonts w:eastAsia="Times New Roman" w:cs="Times New Roman"/>
          <w:szCs w:val="24"/>
        </w:rPr>
        <w:t>λουθούν με το ειλικρινές τους ενδιαφέρον τη συζήτηση αυτή</w:t>
      </w:r>
      <w:r>
        <w:rPr>
          <w:rFonts w:eastAsia="Times New Roman" w:cs="Times New Roman"/>
          <w:szCs w:val="24"/>
        </w:rPr>
        <w:t>.</w:t>
      </w:r>
      <w:r w:rsidRPr="00E82F9C">
        <w:rPr>
          <w:rFonts w:eastAsia="Times New Roman" w:cs="Times New Roman"/>
          <w:szCs w:val="24"/>
        </w:rPr>
        <w:t xml:space="preserve"> </w:t>
      </w:r>
    </w:p>
    <w:p w14:paraId="619F94CC" w14:textId="77777777" w:rsidR="00F246CC" w:rsidRDefault="005B5D49">
      <w:pPr>
        <w:spacing w:line="600" w:lineRule="auto"/>
        <w:ind w:firstLine="720"/>
        <w:jc w:val="both"/>
        <w:rPr>
          <w:rFonts w:eastAsia="Times New Roman" w:cs="Times New Roman"/>
          <w:szCs w:val="24"/>
        </w:rPr>
      </w:pPr>
      <w:r w:rsidRPr="00E82F9C">
        <w:rPr>
          <w:rFonts w:eastAsia="Times New Roman" w:cs="Times New Roman"/>
          <w:szCs w:val="24"/>
        </w:rPr>
        <w:t xml:space="preserve">Έχουμε δεδομένες τις μελέτες οι οποίες ξεκίνησαν το 1946 επί </w:t>
      </w:r>
      <w:r>
        <w:rPr>
          <w:rFonts w:eastAsia="Times New Roman" w:cs="Times New Roman"/>
          <w:szCs w:val="24"/>
        </w:rPr>
        <w:t>κ</w:t>
      </w:r>
      <w:r w:rsidRPr="00E82F9C">
        <w:rPr>
          <w:rFonts w:eastAsia="Times New Roman" w:cs="Times New Roman"/>
          <w:szCs w:val="24"/>
        </w:rPr>
        <w:t>υβερνήσεως Βούλγαρη</w:t>
      </w:r>
      <w:r>
        <w:rPr>
          <w:rFonts w:eastAsia="Times New Roman" w:cs="Times New Roman"/>
          <w:szCs w:val="24"/>
        </w:rPr>
        <w:t>,</w:t>
      </w:r>
      <w:r w:rsidRPr="00E82F9C">
        <w:rPr>
          <w:rFonts w:eastAsia="Times New Roman" w:cs="Times New Roman"/>
          <w:szCs w:val="24"/>
        </w:rPr>
        <w:t xml:space="preserve"> προκειμένου τότε να προε</w:t>
      </w:r>
      <w:r w:rsidRPr="00E82F9C">
        <w:rPr>
          <w:rFonts w:eastAsia="Times New Roman" w:cs="Times New Roman"/>
          <w:szCs w:val="24"/>
        </w:rPr>
        <w:lastRenderedPageBreak/>
        <w:t>τοιμαστο</w:t>
      </w:r>
      <w:r>
        <w:rPr>
          <w:rFonts w:eastAsia="Times New Roman" w:cs="Times New Roman"/>
          <w:szCs w:val="24"/>
        </w:rPr>
        <w:t>ύν οι ελληνικές αποστολές στις δ</w:t>
      </w:r>
      <w:r w:rsidRPr="00E82F9C">
        <w:rPr>
          <w:rFonts w:eastAsia="Times New Roman" w:cs="Times New Roman"/>
          <w:szCs w:val="24"/>
        </w:rPr>
        <w:t>ιεθνείς διασκέψεις</w:t>
      </w:r>
      <w:r>
        <w:rPr>
          <w:rFonts w:eastAsia="Times New Roman" w:cs="Times New Roman"/>
          <w:szCs w:val="24"/>
        </w:rPr>
        <w:t>.</w:t>
      </w:r>
      <w:r w:rsidRPr="00E82F9C">
        <w:rPr>
          <w:rFonts w:eastAsia="Times New Roman" w:cs="Times New Roman"/>
          <w:szCs w:val="24"/>
        </w:rPr>
        <w:t xml:space="preserve"> Υπάρχει</w:t>
      </w:r>
      <w:r>
        <w:rPr>
          <w:rFonts w:eastAsia="Times New Roman" w:cs="Times New Roman"/>
          <w:szCs w:val="24"/>
        </w:rPr>
        <w:t xml:space="preserve"> η</w:t>
      </w:r>
      <w:r w:rsidRPr="00E82F9C">
        <w:rPr>
          <w:rFonts w:eastAsia="Times New Roman" w:cs="Times New Roman"/>
          <w:szCs w:val="24"/>
        </w:rPr>
        <w:t xml:space="preserve"> </w:t>
      </w:r>
      <w:r>
        <w:rPr>
          <w:rFonts w:eastAsia="Times New Roman" w:cs="Times New Roman"/>
          <w:szCs w:val="24"/>
        </w:rPr>
        <w:t>έ</w:t>
      </w:r>
      <w:r w:rsidRPr="00E82F9C">
        <w:rPr>
          <w:rFonts w:eastAsia="Times New Roman" w:cs="Times New Roman"/>
          <w:szCs w:val="24"/>
        </w:rPr>
        <w:t>κθεση Δοξιάδη</w:t>
      </w:r>
      <w:r>
        <w:rPr>
          <w:rFonts w:eastAsia="Times New Roman" w:cs="Times New Roman"/>
          <w:szCs w:val="24"/>
        </w:rPr>
        <w:t>,</w:t>
      </w:r>
      <w:r w:rsidRPr="00E82F9C">
        <w:rPr>
          <w:rFonts w:eastAsia="Times New Roman" w:cs="Times New Roman"/>
          <w:szCs w:val="24"/>
        </w:rPr>
        <w:t xml:space="preserve"> για</w:t>
      </w:r>
      <w:r w:rsidRPr="00E82F9C">
        <w:rPr>
          <w:rFonts w:eastAsia="Times New Roman" w:cs="Times New Roman"/>
          <w:szCs w:val="24"/>
        </w:rPr>
        <w:t xml:space="preserve"> τις καταστροφές των υποδομών</w:t>
      </w:r>
      <w:r>
        <w:rPr>
          <w:rFonts w:eastAsia="Times New Roman" w:cs="Times New Roman"/>
          <w:szCs w:val="24"/>
        </w:rPr>
        <w:t>. Πέρασαν πολλές δεκαετίες γ</w:t>
      </w:r>
      <w:r w:rsidRPr="00E82F9C">
        <w:rPr>
          <w:rFonts w:eastAsia="Times New Roman" w:cs="Times New Roman"/>
          <w:szCs w:val="24"/>
        </w:rPr>
        <w:t xml:space="preserve">ια να φτάσουμε στην </w:t>
      </w:r>
      <w:r>
        <w:rPr>
          <w:rFonts w:eastAsia="Times New Roman" w:cs="Times New Roman"/>
          <w:szCs w:val="24"/>
        </w:rPr>
        <w:t>έ</w:t>
      </w:r>
      <w:r w:rsidRPr="00E82F9C">
        <w:rPr>
          <w:rFonts w:eastAsia="Times New Roman" w:cs="Times New Roman"/>
          <w:szCs w:val="24"/>
        </w:rPr>
        <w:t>κθεση της Τράπεζας της Ελλάδος</w:t>
      </w:r>
      <w:r>
        <w:rPr>
          <w:rFonts w:eastAsia="Times New Roman" w:cs="Times New Roman"/>
          <w:szCs w:val="24"/>
        </w:rPr>
        <w:t>,</w:t>
      </w:r>
      <w:r w:rsidRPr="00E82F9C">
        <w:rPr>
          <w:rFonts w:eastAsia="Times New Roman" w:cs="Times New Roman"/>
          <w:szCs w:val="24"/>
        </w:rPr>
        <w:t xml:space="preserve"> καθώς και την πρωτοβουλία που </w:t>
      </w:r>
      <w:r>
        <w:rPr>
          <w:rFonts w:eastAsia="Times New Roman" w:cs="Times New Roman"/>
          <w:szCs w:val="24"/>
        </w:rPr>
        <w:t>-</w:t>
      </w:r>
      <w:r w:rsidRPr="00E82F9C">
        <w:rPr>
          <w:rFonts w:eastAsia="Times New Roman" w:cs="Times New Roman"/>
          <w:szCs w:val="24"/>
        </w:rPr>
        <w:t>αν δεν κάνω λάθος</w:t>
      </w:r>
      <w:r>
        <w:rPr>
          <w:rFonts w:eastAsia="Times New Roman" w:cs="Times New Roman"/>
          <w:szCs w:val="24"/>
        </w:rPr>
        <w:t>-</w:t>
      </w:r>
      <w:r w:rsidRPr="00E82F9C">
        <w:rPr>
          <w:rFonts w:eastAsia="Times New Roman" w:cs="Times New Roman"/>
          <w:szCs w:val="24"/>
        </w:rPr>
        <w:t xml:space="preserve"> ελήφθη το 2014</w:t>
      </w:r>
      <w:r>
        <w:rPr>
          <w:rFonts w:eastAsia="Times New Roman" w:cs="Times New Roman"/>
          <w:szCs w:val="24"/>
        </w:rPr>
        <w:t>, ό</w:t>
      </w:r>
      <w:r w:rsidRPr="00E82F9C">
        <w:rPr>
          <w:rFonts w:eastAsia="Times New Roman" w:cs="Times New Roman"/>
          <w:szCs w:val="24"/>
        </w:rPr>
        <w:t xml:space="preserve">σον αφορά το πόρισμα του Γενικού Λογιστηρίου του Κράτους και την εισήγηση του </w:t>
      </w:r>
      <w:r w:rsidRPr="00E82F9C">
        <w:rPr>
          <w:rFonts w:eastAsia="Times New Roman" w:cs="Times New Roman"/>
          <w:szCs w:val="24"/>
        </w:rPr>
        <w:t>Νομικού Συμβουλίου του Κράτους ως προς την προτεινόμενη διαδικασία διαπραγμάτευσης</w:t>
      </w:r>
      <w:r>
        <w:rPr>
          <w:rFonts w:eastAsia="Times New Roman" w:cs="Times New Roman"/>
          <w:szCs w:val="24"/>
        </w:rPr>
        <w:t>.</w:t>
      </w:r>
      <w:r w:rsidRPr="00E82F9C">
        <w:rPr>
          <w:rFonts w:eastAsia="Times New Roman" w:cs="Times New Roman"/>
          <w:szCs w:val="24"/>
        </w:rPr>
        <w:t xml:space="preserve"> </w:t>
      </w:r>
      <w:r>
        <w:rPr>
          <w:rFonts w:eastAsia="Times New Roman" w:cs="Times New Roman"/>
          <w:szCs w:val="24"/>
        </w:rPr>
        <w:t>Αυτές είναι, μ</w:t>
      </w:r>
      <w:r w:rsidRPr="00E82F9C">
        <w:rPr>
          <w:rFonts w:eastAsia="Times New Roman" w:cs="Times New Roman"/>
          <w:szCs w:val="24"/>
        </w:rPr>
        <w:t>αζί με το σημερινό πόρισμα</w:t>
      </w:r>
      <w:r>
        <w:rPr>
          <w:rFonts w:eastAsia="Times New Roman" w:cs="Times New Roman"/>
          <w:szCs w:val="24"/>
        </w:rPr>
        <w:t>,</w:t>
      </w:r>
      <w:r w:rsidRPr="00E82F9C">
        <w:rPr>
          <w:rFonts w:eastAsia="Times New Roman" w:cs="Times New Roman"/>
          <w:szCs w:val="24"/>
        </w:rPr>
        <w:t xml:space="preserve"> οι όποιες προσπάθειες έχουν γίνει και πρέπει να συνεχιστούν</w:t>
      </w:r>
      <w:r>
        <w:rPr>
          <w:rFonts w:eastAsia="Times New Roman" w:cs="Times New Roman"/>
          <w:szCs w:val="24"/>
        </w:rPr>
        <w:t>,</w:t>
      </w:r>
      <w:r w:rsidRPr="00E82F9C">
        <w:rPr>
          <w:rFonts w:eastAsia="Times New Roman" w:cs="Times New Roman"/>
          <w:szCs w:val="24"/>
        </w:rPr>
        <w:t xml:space="preserve"> προκειμένου η Ελλάδα να διεκδικήσει το αυτονόητο</w:t>
      </w:r>
      <w:r>
        <w:rPr>
          <w:rFonts w:eastAsia="Times New Roman" w:cs="Times New Roman"/>
          <w:szCs w:val="24"/>
        </w:rPr>
        <w:t>.</w:t>
      </w:r>
    </w:p>
    <w:p w14:paraId="619F94C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Το</w:t>
      </w:r>
      <w:r w:rsidRPr="00E82F9C">
        <w:rPr>
          <w:rFonts w:eastAsia="Times New Roman" w:cs="Times New Roman"/>
          <w:szCs w:val="24"/>
        </w:rPr>
        <w:t xml:space="preserve"> πόρισμα που συζη</w:t>
      </w:r>
      <w:r w:rsidRPr="00E82F9C">
        <w:rPr>
          <w:rFonts w:eastAsia="Times New Roman" w:cs="Times New Roman"/>
          <w:szCs w:val="24"/>
        </w:rPr>
        <w:t xml:space="preserve">τείται σήμερα στην Ολομέλεια του </w:t>
      </w:r>
      <w:r>
        <w:rPr>
          <w:rFonts w:eastAsia="Times New Roman" w:cs="Times New Roman"/>
          <w:szCs w:val="24"/>
        </w:rPr>
        <w:t>ε</w:t>
      </w:r>
      <w:r w:rsidRPr="00E82F9C">
        <w:rPr>
          <w:rFonts w:eastAsia="Times New Roman" w:cs="Times New Roman"/>
          <w:szCs w:val="24"/>
        </w:rPr>
        <w:t>λληνικού Κοινοβουλίου συνιστά αποφασιστική ενέργεια άσκησης κοινοβουλευτικής διπλωματίας</w:t>
      </w:r>
      <w:r>
        <w:rPr>
          <w:rFonts w:eastAsia="Times New Roman" w:cs="Times New Roman"/>
          <w:szCs w:val="24"/>
        </w:rPr>
        <w:t>.</w:t>
      </w:r>
      <w:r w:rsidRPr="00E82F9C">
        <w:rPr>
          <w:rFonts w:eastAsia="Times New Roman" w:cs="Times New Roman"/>
          <w:szCs w:val="24"/>
        </w:rPr>
        <w:t xml:space="preserve"> Αποτελεί εργαλείο για τους εκπροσώπους του </w:t>
      </w:r>
      <w:r>
        <w:rPr>
          <w:rFonts w:eastAsia="Times New Roman" w:cs="Times New Roman"/>
          <w:szCs w:val="24"/>
        </w:rPr>
        <w:t>ε</w:t>
      </w:r>
      <w:r w:rsidRPr="00E82F9C">
        <w:rPr>
          <w:rFonts w:eastAsia="Times New Roman" w:cs="Times New Roman"/>
          <w:szCs w:val="24"/>
        </w:rPr>
        <w:t xml:space="preserve">λληνικού Κοινοβουλίου </w:t>
      </w:r>
      <w:r>
        <w:rPr>
          <w:rFonts w:eastAsia="Times New Roman" w:cs="Times New Roman"/>
          <w:szCs w:val="24"/>
        </w:rPr>
        <w:t>σ</w:t>
      </w:r>
      <w:r w:rsidRPr="00E82F9C">
        <w:rPr>
          <w:rFonts w:eastAsia="Times New Roman" w:cs="Times New Roman"/>
          <w:szCs w:val="24"/>
        </w:rPr>
        <w:t>τις διμερείς συζητήσεις και στα διεθνή φόρα</w:t>
      </w:r>
      <w:r>
        <w:rPr>
          <w:rFonts w:eastAsia="Times New Roman" w:cs="Times New Roman"/>
          <w:szCs w:val="24"/>
        </w:rPr>
        <w:t>.</w:t>
      </w:r>
      <w:r w:rsidRPr="00E82F9C">
        <w:rPr>
          <w:rFonts w:eastAsia="Times New Roman" w:cs="Times New Roman"/>
          <w:szCs w:val="24"/>
        </w:rPr>
        <w:t xml:space="preserve"> </w:t>
      </w:r>
      <w:r>
        <w:rPr>
          <w:rFonts w:eastAsia="Times New Roman" w:cs="Times New Roman"/>
          <w:szCs w:val="24"/>
        </w:rPr>
        <w:t xml:space="preserve">Αποτελεί, όμως, </w:t>
      </w:r>
      <w:r w:rsidRPr="00E82F9C">
        <w:rPr>
          <w:rFonts w:eastAsia="Times New Roman" w:cs="Times New Roman"/>
          <w:szCs w:val="24"/>
        </w:rPr>
        <w:t xml:space="preserve">και </w:t>
      </w:r>
      <w:r>
        <w:rPr>
          <w:rFonts w:eastAsia="Times New Roman" w:cs="Times New Roman"/>
          <w:szCs w:val="24"/>
        </w:rPr>
        <w:t>ένα ενιαίο</w:t>
      </w:r>
      <w:r w:rsidRPr="00E82F9C">
        <w:rPr>
          <w:rFonts w:eastAsia="Times New Roman" w:cs="Times New Roman"/>
          <w:szCs w:val="24"/>
        </w:rPr>
        <w:t xml:space="preserve"> εργαλείο διεκδίκησης σε</w:t>
      </w:r>
      <w:r>
        <w:rPr>
          <w:rFonts w:eastAsia="Times New Roman" w:cs="Times New Roman"/>
          <w:szCs w:val="24"/>
        </w:rPr>
        <w:t xml:space="preserve"> κοινή γραμμή για την ίδια την ε</w:t>
      </w:r>
      <w:r w:rsidRPr="00E82F9C">
        <w:rPr>
          <w:rFonts w:eastAsia="Times New Roman" w:cs="Times New Roman"/>
          <w:szCs w:val="24"/>
        </w:rPr>
        <w:t>λληνική Κυβέρνηση</w:t>
      </w:r>
      <w:r>
        <w:rPr>
          <w:rFonts w:eastAsia="Times New Roman" w:cs="Times New Roman"/>
          <w:szCs w:val="24"/>
        </w:rPr>
        <w:t>.</w:t>
      </w:r>
      <w:r w:rsidRPr="00E82F9C">
        <w:rPr>
          <w:rFonts w:eastAsia="Times New Roman" w:cs="Times New Roman"/>
          <w:szCs w:val="24"/>
        </w:rPr>
        <w:t xml:space="preserve"> </w:t>
      </w:r>
    </w:p>
    <w:p w14:paraId="619F94CE" w14:textId="77777777" w:rsidR="00F246CC" w:rsidRDefault="005B5D49">
      <w:pPr>
        <w:spacing w:line="600" w:lineRule="auto"/>
        <w:ind w:firstLine="720"/>
        <w:jc w:val="both"/>
        <w:rPr>
          <w:rFonts w:eastAsia="Times New Roman" w:cs="Times New Roman"/>
          <w:szCs w:val="24"/>
        </w:rPr>
      </w:pPr>
      <w:r w:rsidRPr="00E82F9C">
        <w:rPr>
          <w:rFonts w:eastAsia="Times New Roman" w:cs="Times New Roman"/>
          <w:szCs w:val="24"/>
        </w:rPr>
        <w:lastRenderedPageBreak/>
        <w:t>Το πόρισμα ασχολείται με τα τέσσερα</w:t>
      </w:r>
      <w:r>
        <w:rPr>
          <w:rFonts w:eastAsia="Times New Roman" w:cs="Times New Roman"/>
          <w:szCs w:val="24"/>
        </w:rPr>
        <w:t xml:space="preserve">, κατά τη γνώμη μου, </w:t>
      </w:r>
      <w:r w:rsidRPr="00E82F9C">
        <w:rPr>
          <w:rFonts w:eastAsia="Times New Roman" w:cs="Times New Roman"/>
          <w:szCs w:val="24"/>
        </w:rPr>
        <w:t>μεγάλα ζητήματα</w:t>
      </w:r>
      <w:r>
        <w:rPr>
          <w:rFonts w:eastAsia="Times New Roman" w:cs="Times New Roman"/>
          <w:szCs w:val="24"/>
        </w:rPr>
        <w:t>. Πρ</w:t>
      </w:r>
      <w:r w:rsidRPr="00E82F9C">
        <w:rPr>
          <w:rFonts w:eastAsia="Times New Roman" w:cs="Times New Roman"/>
          <w:szCs w:val="24"/>
        </w:rPr>
        <w:t>ώτον</w:t>
      </w:r>
      <w:r>
        <w:rPr>
          <w:rFonts w:eastAsia="Times New Roman" w:cs="Times New Roman"/>
          <w:szCs w:val="24"/>
        </w:rPr>
        <w:t>, ασχολείται</w:t>
      </w:r>
      <w:r w:rsidRPr="00E82F9C">
        <w:rPr>
          <w:rFonts w:eastAsia="Times New Roman" w:cs="Times New Roman"/>
          <w:szCs w:val="24"/>
        </w:rPr>
        <w:t xml:space="preserve"> </w:t>
      </w:r>
      <w:r>
        <w:rPr>
          <w:rFonts w:eastAsia="Times New Roman" w:cs="Times New Roman"/>
          <w:szCs w:val="24"/>
        </w:rPr>
        <w:t xml:space="preserve">με </w:t>
      </w:r>
      <w:r w:rsidRPr="00E82F9C">
        <w:rPr>
          <w:rFonts w:eastAsia="Times New Roman" w:cs="Times New Roman"/>
          <w:szCs w:val="24"/>
        </w:rPr>
        <w:t>τις πολεμικές επανορθώσεις για τη διάλυση των υποδομών</w:t>
      </w:r>
      <w:r>
        <w:rPr>
          <w:rFonts w:eastAsia="Times New Roman" w:cs="Times New Roman"/>
          <w:szCs w:val="24"/>
        </w:rPr>
        <w:t xml:space="preserve"> και </w:t>
      </w:r>
      <w:r w:rsidRPr="00E82F9C">
        <w:rPr>
          <w:rFonts w:eastAsia="Times New Roman" w:cs="Times New Roman"/>
          <w:szCs w:val="24"/>
        </w:rPr>
        <w:t>τη διάλυση του π</w:t>
      </w:r>
      <w:r w:rsidRPr="00E82F9C">
        <w:rPr>
          <w:rFonts w:eastAsia="Times New Roman" w:cs="Times New Roman"/>
          <w:szCs w:val="24"/>
        </w:rPr>
        <w:t>αραγωγικού ιστού της χώρας</w:t>
      </w:r>
      <w:r>
        <w:rPr>
          <w:rFonts w:eastAsia="Times New Roman" w:cs="Times New Roman"/>
          <w:szCs w:val="24"/>
        </w:rPr>
        <w:t>, δεύτερον, με το κατοχικό δάνειο,</w:t>
      </w:r>
      <w:r w:rsidRPr="00E82F9C">
        <w:rPr>
          <w:rFonts w:eastAsia="Times New Roman" w:cs="Times New Roman"/>
          <w:szCs w:val="24"/>
        </w:rPr>
        <w:t xml:space="preserve"> που τόσα έχουν γραφτεί μεταξύ μηδενός και </w:t>
      </w:r>
      <w:r>
        <w:rPr>
          <w:rFonts w:eastAsia="Times New Roman" w:cs="Times New Roman"/>
          <w:szCs w:val="24"/>
        </w:rPr>
        <w:t xml:space="preserve">απείρου. </w:t>
      </w:r>
      <w:r w:rsidRPr="00E82F9C">
        <w:rPr>
          <w:rFonts w:eastAsia="Times New Roman" w:cs="Times New Roman"/>
          <w:szCs w:val="24"/>
        </w:rPr>
        <w:t>Έχουμε ένα ορθολογικό εργαλείο</w:t>
      </w:r>
      <w:r>
        <w:rPr>
          <w:rFonts w:eastAsia="Times New Roman" w:cs="Times New Roman"/>
          <w:szCs w:val="24"/>
        </w:rPr>
        <w:t>,</w:t>
      </w:r>
      <w:r w:rsidRPr="00E82F9C">
        <w:rPr>
          <w:rFonts w:eastAsia="Times New Roman" w:cs="Times New Roman"/>
          <w:szCs w:val="24"/>
        </w:rPr>
        <w:t xml:space="preserve"> κατά τη γνώμη μου</w:t>
      </w:r>
      <w:r>
        <w:rPr>
          <w:rFonts w:eastAsia="Times New Roman" w:cs="Times New Roman"/>
          <w:szCs w:val="24"/>
        </w:rPr>
        <w:t>,</w:t>
      </w:r>
      <w:r w:rsidRPr="00E82F9C">
        <w:rPr>
          <w:rFonts w:eastAsia="Times New Roman" w:cs="Times New Roman"/>
          <w:szCs w:val="24"/>
        </w:rPr>
        <w:t xml:space="preserve"> το οποίο είναι το πόρισμα του Γενικού Λογιστηρίου </w:t>
      </w:r>
      <w:r>
        <w:rPr>
          <w:rFonts w:eastAsia="Times New Roman" w:cs="Times New Roman"/>
          <w:szCs w:val="24"/>
        </w:rPr>
        <w:t>του Κράτους. Τρίτο θέμα είναι ο</w:t>
      </w:r>
      <w:r w:rsidRPr="00E82F9C">
        <w:rPr>
          <w:rFonts w:eastAsia="Times New Roman" w:cs="Times New Roman"/>
          <w:szCs w:val="24"/>
        </w:rPr>
        <w:t>ι αποζημιώσε</w:t>
      </w:r>
      <w:r w:rsidRPr="00E82F9C">
        <w:rPr>
          <w:rFonts w:eastAsia="Times New Roman" w:cs="Times New Roman"/>
          <w:szCs w:val="24"/>
        </w:rPr>
        <w:t xml:space="preserve">ις των θυμάτων και των οικογενειών τους και </w:t>
      </w:r>
      <w:r>
        <w:rPr>
          <w:rFonts w:eastAsia="Times New Roman" w:cs="Times New Roman"/>
          <w:szCs w:val="24"/>
        </w:rPr>
        <w:t xml:space="preserve">τέταρτο οι </w:t>
      </w:r>
      <w:r w:rsidRPr="00E82F9C">
        <w:rPr>
          <w:rFonts w:eastAsia="Times New Roman" w:cs="Times New Roman"/>
          <w:szCs w:val="24"/>
        </w:rPr>
        <w:t>αρχαιολογικοί θησαυροί</w:t>
      </w:r>
      <w:r>
        <w:rPr>
          <w:rFonts w:eastAsia="Times New Roman" w:cs="Times New Roman"/>
          <w:szCs w:val="24"/>
        </w:rPr>
        <w:t>.</w:t>
      </w:r>
    </w:p>
    <w:p w14:paraId="619F94C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Συμπ</w:t>
      </w:r>
      <w:r w:rsidRPr="00E82F9C">
        <w:rPr>
          <w:rFonts w:eastAsia="Times New Roman" w:cs="Times New Roman"/>
          <w:szCs w:val="24"/>
        </w:rPr>
        <w:t xml:space="preserve">ληρώνω σύντομα </w:t>
      </w:r>
      <w:r>
        <w:rPr>
          <w:rFonts w:eastAsia="Times New Roman" w:cs="Times New Roman"/>
          <w:szCs w:val="24"/>
        </w:rPr>
        <w:t>τ</w:t>
      </w:r>
      <w:r w:rsidRPr="00E82F9C">
        <w:rPr>
          <w:rFonts w:eastAsia="Times New Roman" w:cs="Times New Roman"/>
          <w:szCs w:val="24"/>
        </w:rPr>
        <w:t>ο χρονολόγιο της κ</w:t>
      </w:r>
      <w:r>
        <w:rPr>
          <w:rFonts w:eastAsia="Times New Roman" w:cs="Times New Roman"/>
          <w:szCs w:val="24"/>
        </w:rPr>
        <w:t>.</w:t>
      </w:r>
      <w:r w:rsidRPr="00E82F9C">
        <w:rPr>
          <w:rFonts w:eastAsia="Times New Roman" w:cs="Times New Roman"/>
          <w:szCs w:val="24"/>
        </w:rPr>
        <w:t xml:space="preserve"> Αναγνωστοπούλου</w:t>
      </w:r>
      <w:r>
        <w:rPr>
          <w:rFonts w:eastAsia="Times New Roman" w:cs="Times New Roman"/>
          <w:szCs w:val="24"/>
        </w:rPr>
        <w:t>,</w:t>
      </w:r>
      <w:r w:rsidRPr="00E82F9C">
        <w:rPr>
          <w:rFonts w:eastAsia="Times New Roman" w:cs="Times New Roman"/>
          <w:szCs w:val="24"/>
        </w:rPr>
        <w:t xml:space="preserve"> υπενθυμίζοντας ότι μετά την ενοποίηση των δύο Γερμανιών</w:t>
      </w:r>
      <w:r>
        <w:rPr>
          <w:rFonts w:eastAsia="Times New Roman" w:cs="Times New Roman"/>
          <w:szCs w:val="24"/>
        </w:rPr>
        <w:t>,</w:t>
      </w:r>
      <w:r>
        <w:rPr>
          <w:rFonts w:eastAsia="Times New Roman" w:cs="Times New Roman"/>
          <w:szCs w:val="24"/>
        </w:rPr>
        <w:t xml:space="preserve"> στις</w:t>
      </w:r>
      <w:r w:rsidRPr="00E82F9C">
        <w:rPr>
          <w:rFonts w:eastAsia="Times New Roman" w:cs="Times New Roman"/>
          <w:szCs w:val="24"/>
        </w:rPr>
        <w:t xml:space="preserve"> 27 Νοεμβρίου του </w:t>
      </w:r>
      <w:r>
        <w:rPr>
          <w:rFonts w:eastAsia="Times New Roman" w:cs="Times New Roman"/>
          <w:szCs w:val="24"/>
        </w:rPr>
        <w:t>19</w:t>
      </w:r>
      <w:r w:rsidRPr="00E82F9C">
        <w:rPr>
          <w:rFonts w:eastAsia="Times New Roman" w:cs="Times New Roman"/>
          <w:szCs w:val="24"/>
        </w:rPr>
        <w:t>90</w:t>
      </w:r>
      <w:r>
        <w:rPr>
          <w:rFonts w:eastAsia="Times New Roman" w:cs="Times New Roman"/>
          <w:szCs w:val="24"/>
        </w:rPr>
        <w:t>,</w:t>
      </w:r>
      <w:r w:rsidRPr="00E82F9C">
        <w:rPr>
          <w:rFonts w:eastAsia="Times New Roman" w:cs="Times New Roman"/>
          <w:szCs w:val="24"/>
        </w:rPr>
        <w:t xml:space="preserve"> έχουμε συζήτηση προ ημερησίας διατά</w:t>
      </w:r>
      <w:r w:rsidRPr="00E82F9C">
        <w:rPr>
          <w:rFonts w:eastAsia="Times New Roman" w:cs="Times New Roman"/>
          <w:szCs w:val="24"/>
        </w:rPr>
        <w:t>ξεως</w:t>
      </w:r>
      <w:r>
        <w:rPr>
          <w:rFonts w:eastAsia="Times New Roman" w:cs="Times New Roman"/>
          <w:szCs w:val="24"/>
        </w:rPr>
        <w:t xml:space="preserve"> και</w:t>
      </w:r>
      <w:r w:rsidRPr="00E82F9C">
        <w:rPr>
          <w:rFonts w:eastAsia="Times New Roman" w:cs="Times New Roman"/>
          <w:szCs w:val="24"/>
        </w:rPr>
        <w:t xml:space="preserve"> ο Ανδρέας Παπανδρέου τότε θέτει το θέμα των γερμανικών πολεμικών επανορθώσεων και του κατοχικ</w:t>
      </w:r>
      <w:r>
        <w:rPr>
          <w:rFonts w:eastAsia="Times New Roman" w:cs="Times New Roman"/>
          <w:szCs w:val="24"/>
        </w:rPr>
        <w:t>ού δανείου σε συζήτηση με θέμα:</w:t>
      </w:r>
      <w:r w:rsidRPr="00E82F9C">
        <w:rPr>
          <w:rFonts w:eastAsia="Times New Roman" w:cs="Times New Roman"/>
          <w:szCs w:val="24"/>
        </w:rPr>
        <w:t xml:space="preserve"> </w:t>
      </w:r>
      <w:r>
        <w:rPr>
          <w:rFonts w:eastAsia="Times New Roman" w:cs="Times New Roman"/>
          <w:szCs w:val="24"/>
        </w:rPr>
        <w:t>«Ενημέρωση της</w:t>
      </w:r>
      <w:r w:rsidRPr="00E82F9C">
        <w:rPr>
          <w:rFonts w:eastAsia="Times New Roman" w:cs="Times New Roman"/>
          <w:szCs w:val="24"/>
        </w:rPr>
        <w:t xml:space="preserve"> Εθνικής Αντιπροσωπεία</w:t>
      </w:r>
      <w:r>
        <w:rPr>
          <w:rFonts w:eastAsia="Times New Roman" w:cs="Times New Roman"/>
          <w:szCs w:val="24"/>
        </w:rPr>
        <w:t>ς</w:t>
      </w:r>
      <w:r w:rsidRPr="00E82F9C">
        <w:rPr>
          <w:rFonts w:eastAsia="Times New Roman" w:cs="Times New Roman"/>
          <w:szCs w:val="24"/>
        </w:rPr>
        <w:t xml:space="preserve"> από τον</w:t>
      </w:r>
      <w:r>
        <w:rPr>
          <w:rFonts w:eastAsia="Times New Roman" w:cs="Times New Roman"/>
          <w:szCs w:val="24"/>
        </w:rPr>
        <w:t xml:space="preserve">», </w:t>
      </w:r>
      <w:r w:rsidRPr="00E82F9C">
        <w:rPr>
          <w:rFonts w:eastAsia="Times New Roman" w:cs="Times New Roman"/>
          <w:szCs w:val="24"/>
        </w:rPr>
        <w:t>τότε</w:t>
      </w:r>
      <w:r>
        <w:rPr>
          <w:rFonts w:eastAsia="Times New Roman" w:cs="Times New Roman"/>
          <w:szCs w:val="24"/>
        </w:rPr>
        <w:t>,</w:t>
      </w:r>
      <w:r w:rsidRPr="00E82F9C">
        <w:rPr>
          <w:rFonts w:eastAsia="Times New Roman" w:cs="Times New Roman"/>
          <w:szCs w:val="24"/>
        </w:rPr>
        <w:t xml:space="preserve"> </w:t>
      </w:r>
      <w:r>
        <w:rPr>
          <w:rFonts w:eastAsia="Times New Roman" w:cs="Times New Roman"/>
          <w:szCs w:val="24"/>
        </w:rPr>
        <w:t>«</w:t>
      </w:r>
      <w:r w:rsidRPr="00E82F9C">
        <w:rPr>
          <w:rFonts w:eastAsia="Times New Roman" w:cs="Times New Roman"/>
          <w:szCs w:val="24"/>
        </w:rPr>
        <w:t>Πρωθυπουργό Κωνσταντίνο Μητσοτάκη για την εξωτερική και εσωτερική κ</w:t>
      </w:r>
      <w:r w:rsidRPr="00E82F9C">
        <w:rPr>
          <w:rFonts w:eastAsia="Times New Roman" w:cs="Times New Roman"/>
          <w:szCs w:val="24"/>
        </w:rPr>
        <w:t>ατάσταση της χώρας</w:t>
      </w:r>
      <w:r>
        <w:rPr>
          <w:rFonts w:eastAsia="Times New Roman" w:cs="Times New Roman"/>
          <w:szCs w:val="24"/>
        </w:rPr>
        <w:t>».</w:t>
      </w:r>
      <w:r w:rsidRPr="00E82F9C">
        <w:rPr>
          <w:rFonts w:eastAsia="Times New Roman" w:cs="Times New Roman"/>
          <w:szCs w:val="24"/>
        </w:rPr>
        <w:t xml:space="preserve"> </w:t>
      </w:r>
    </w:p>
    <w:p w14:paraId="619F94D0" w14:textId="77777777" w:rsidR="00F246CC" w:rsidRDefault="005B5D49">
      <w:pPr>
        <w:spacing w:line="600" w:lineRule="auto"/>
        <w:ind w:firstLine="720"/>
        <w:jc w:val="both"/>
        <w:rPr>
          <w:rFonts w:eastAsia="Times New Roman" w:cs="Times New Roman"/>
          <w:szCs w:val="24"/>
        </w:rPr>
      </w:pPr>
      <w:r w:rsidRPr="00E82F9C">
        <w:rPr>
          <w:rFonts w:eastAsia="Times New Roman" w:cs="Times New Roman"/>
          <w:szCs w:val="24"/>
        </w:rPr>
        <w:lastRenderedPageBreak/>
        <w:t xml:space="preserve">Στις 12 Δεκεμβρίου </w:t>
      </w:r>
      <w:r>
        <w:rPr>
          <w:rFonts w:eastAsia="Times New Roman" w:cs="Times New Roman"/>
          <w:szCs w:val="24"/>
        </w:rPr>
        <w:t>του 19</w:t>
      </w:r>
      <w:r w:rsidRPr="00E82F9C">
        <w:rPr>
          <w:rFonts w:eastAsia="Times New Roman" w:cs="Times New Roman"/>
          <w:szCs w:val="24"/>
        </w:rPr>
        <w:t xml:space="preserve">90 </w:t>
      </w:r>
      <w:r>
        <w:rPr>
          <w:rFonts w:eastAsia="Times New Roman" w:cs="Times New Roman"/>
          <w:szCs w:val="24"/>
        </w:rPr>
        <w:t xml:space="preserve">έχουμε </w:t>
      </w:r>
      <w:r w:rsidRPr="00E82F9C">
        <w:rPr>
          <w:rFonts w:eastAsia="Times New Roman" w:cs="Times New Roman"/>
          <w:szCs w:val="24"/>
        </w:rPr>
        <w:t xml:space="preserve">ερώτηση στην ώρα του Πρωθυπουργού του Χαρίλαου Φλωράκη </w:t>
      </w:r>
      <w:r>
        <w:rPr>
          <w:rFonts w:eastAsia="Times New Roman" w:cs="Times New Roman"/>
          <w:szCs w:val="24"/>
        </w:rPr>
        <w:t>προς τον</w:t>
      </w:r>
      <w:r w:rsidRPr="00E82F9C">
        <w:rPr>
          <w:rFonts w:eastAsia="Times New Roman" w:cs="Times New Roman"/>
          <w:szCs w:val="24"/>
        </w:rPr>
        <w:t xml:space="preserve"> Κωνσταντίνο Μητσοτάκη με θέμα τις ελληνικές απαιτήσεις</w:t>
      </w:r>
      <w:r>
        <w:rPr>
          <w:rFonts w:eastAsia="Times New Roman" w:cs="Times New Roman"/>
          <w:szCs w:val="24"/>
        </w:rPr>
        <w:t xml:space="preserve"> - επανορθώσεις</w:t>
      </w:r>
      <w:r w:rsidRPr="00E82F9C">
        <w:rPr>
          <w:rFonts w:eastAsia="Times New Roman" w:cs="Times New Roman"/>
          <w:szCs w:val="24"/>
        </w:rPr>
        <w:t xml:space="preserve"> μετά την ενοποίηση της Γερμανίας</w:t>
      </w:r>
      <w:r>
        <w:rPr>
          <w:rFonts w:eastAsia="Times New Roman" w:cs="Times New Roman"/>
          <w:szCs w:val="24"/>
        </w:rPr>
        <w:t>.</w:t>
      </w:r>
      <w:r w:rsidRPr="00E82F9C">
        <w:rPr>
          <w:rFonts w:eastAsia="Times New Roman" w:cs="Times New Roman"/>
          <w:szCs w:val="24"/>
        </w:rPr>
        <w:t xml:space="preserve"> </w:t>
      </w:r>
    </w:p>
    <w:p w14:paraId="619F94D1" w14:textId="77777777" w:rsidR="00F246CC" w:rsidRDefault="005B5D49">
      <w:pPr>
        <w:spacing w:line="600" w:lineRule="auto"/>
        <w:ind w:firstLine="720"/>
        <w:jc w:val="both"/>
        <w:rPr>
          <w:rFonts w:eastAsia="Times New Roman" w:cs="Times New Roman"/>
          <w:szCs w:val="24"/>
        </w:rPr>
      </w:pPr>
      <w:r w:rsidRPr="00E82F9C">
        <w:rPr>
          <w:rFonts w:eastAsia="Times New Roman" w:cs="Times New Roman"/>
          <w:szCs w:val="24"/>
        </w:rPr>
        <w:t xml:space="preserve">Στις 15 Μαΐου </w:t>
      </w:r>
      <w:r>
        <w:rPr>
          <w:rFonts w:eastAsia="Times New Roman" w:cs="Times New Roman"/>
          <w:szCs w:val="24"/>
        </w:rPr>
        <w:t xml:space="preserve">του 1995 με την </w:t>
      </w:r>
      <w:r>
        <w:rPr>
          <w:rFonts w:eastAsia="Times New Roman" w:cs="Times New Roman"/>
          <w:szCs w:val="24"/>
        </w:rPr>
        <w:t>απόφαση 42/</w:t>
      </w:r>
      <w:r w:rsidRPr="00E82F9C">
        <w:rPr>
          <w:rFonts w:eastAsia="Times New Roman" w:cs="Times New Roman"/>
          <w:szCs w:val="24"/>
        </w:rPr>
        <w:t>1995 του Νομαρχιακού Συμβουλίου Βοιωτίας εγκρίνεται η πρόταση του αείμνηστ</w:t>
      </w:r>
      <w:r>
        <w:rPr>
          <w:rFonts w:eastAsia="Times New Roman" w:cs="Times New Roman"/>
          <w:szCs w:val="24"/>
        </w:rPr>
        <w:t>ου Γιάννη Σταμούλη να καταθέσει η</w:t>
      </w:r>
      <w:r w:rsidRPr="00E82F9C">
        <w:rPr>
          <w:rFonts w:eastAsia="Times New Roman" w:cs="Times New Roman"/>
          <w:szCs w:val="24"/>
        </w:rPr>
        <w:t xml:space="preserve"> </w:t>
      </w:r>
      <w:r>
        <w:rPr>
          <w:rFonts w:eastAsia="Times New Roman" w:cs="Times New Roman"/>
          <w:szCs w:val="24"/>
        </w:rPr>
        <w:t>ν</w:t>
      </w:r>
      <w:r w:rsidRPr="00E82F9C">
        <w:rPr>
          <w:rFonts w:eastAsia="Times New Roman" w:cs="Times New Roman"/>
          <w:szCs w:val="24"/>
        </w:rPr>
        <w:t xml:space="preserve">ομαρχία αγωγή κατά της Ομοσπονδιακής Δημοκρατίας της Γερμανίας ως εκπρόσωπος των </w:t>
      </w:r>
      <w:r>
        <w:rPr>
          <w:rFonts w:eastAsia="Times New Roman" w:cs="Times New Roman"/>
          <w:szCs w:val="24"/>
        </w:rPr>
        <w:t xml:space="preserve">διακοσίων πενήντα οκτώ Διστομιτών, </w:t>
      </w:r>
      <w:r w:rsidRPr="00E82F9C">
        <w:rPr>
          <w:rFonts w:eastAsia="Times New Roman" w:cs="Times New Roman"/>
          <w:szCs w:val="24"/>
        </w:rPr>
        <w:t>συγγενών θυμάτων και</w:t>
      </w:r>
      <w:r w:rsidRPr="00E82F9C">
        <w:rPr>
          <w:rFonts w:eastAsia="Times New Roman" w:cs="Times New Roman"/>
          <w:szCs w:val="24"/>
        </w:rPr>
        <w:t xml:space="preserve"> επιζησάντων που έχουν δηλώσει ότι το επιθυμούν</w:t>
      </w:r>
      <w:r>
        <w:rPr>
          <w:rFonts w:eastAsia="Times New Roman" w:cs="Times New Roman"/>
          <w:szCs w:val="24"/>
        </w:rPr>
        <w:t>.</w:t>
      </w:r>
    </w:p>
    <w:p w14:paraId="619F94D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Το 1995 επιδίδεται η </w:t>
      </w:r>
      <w:r w:rsidRPr="00E82F9C">
        <w:rPr>
          <w:rFonts w:eastAsia="Times New Roman" w:cs="Times New Roman"/>
          <w:szCs w:val="24"/>
        </w:rPr>
        <w:t xml:space="preserve">ρηματική διακοίνωση </w:t>
      </w:r>
      <w:r>
        <w:rPr>
          <w:rFonts w:eastAsia="Times New Roman" w:cs="Times New Roman"/>
          <w:szCs w:val="24"/>
        </w:rPr>
        <w:t>της Ελληνικής</w:t>
      </w:r>
      <w:r w:rsidRPr="00E82F9C">
        <w:rPr>
          <w:rFonts w:eastAsia="Times New Roman" w:cs="Times New Roman"/>
          <w:szCs w:val="24"/>
        </w:rPr>
        <w:t xml:space="preserve"> Δημοκρατίας</w:t>
      </w:r>
      <w:r>
        <w:rPr>
          <w:rFonts w:eastAsia="Times New Roman" w:cs="Times New Roman"/>
          <w:szCs w:val="24"/>
        </w:rPr>
        <w:t xml:space="preserve"> με επιμέλεια τότε του Γεωργίου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E82F9C">
        <w:rPr>
          <w:rFonts w:eastAsia="Times New Roman" w:cs="Times New Roman"/>
          <w:szCs w:val="24"/>
        </w:rPr>
        <w:t>Αλέξανδρου Μαγκάκη</w:t>
      </w:r>
      <w:r>
        <w:rPr>
          <w:rFonts w:eastAsia="Times New Roman" w:cs="Times New Roman"/>
          <w:szCs w:val="24"/>
        </w:rPr>
        <w:t>.</w:t>
      </w:r>
      <w:r w:rsidRPr="00E82F9C">
        <w:rPr>
          <w:rFonts w:eastAsia="Times New Roman" w:cs="Times New Roman"/>
          <w:szCs w:val="24"/>
        </w:rPr>
        <w:t xml:space="preserve"> </w:t>
      </w:r>
      <w:r>
        <w:rPr>
          <w:rFonts w:eastAsia="Times New Roman" w:cs="Times New Roman"/>
          <w:szCs w:val="24"/>
        </w:rPr>
        <w:t>Κάνω</w:t>
      </w:r>
      <w:r w:rsidRPr="00E82F9C">
        <w:rPr>
          <w:rFonts w:eastAsia="Times New Roman" w:cs="Times New Roman"/>
          <w:szCs w:val="24"/>
        </w:rPr>
        <w:t xml:space="preserve"> την αναφορά στη δικαστική πορεία της υπόθεσης του Διστόμου</w:t>
      </w:r>
      <w:r>
        <w:rPr>
          <w:rFonts w:eastAsia="Times New Roman" w:cs="Times New Roman"/>
          <w:szCs w:val="24"/>
        </w:rPr>
        <w:t>,</w:t>
      </w:r>
      <w:r w:rsidRPr="00E82F9C">
        <w:rPr>
          <w:rFonts w:eastAsia="Times New Roman" w:cs="Times New Roman"/>
          <w:szCs w:val="24"/>
        </w:rPr>
        <w:t xml:space="preserve"> χωρίς να παραβλέπουμε </w:t>
      </w:r>
      <w:r w:rsidRPr="00E82F9C">
        <w:rPr>
          <w:rFonts w:eastAsia="Times New Roman" w:cs="Times New Roman"/>
          <w:szCs w:val="24"/>
        </w:rPr>
        <w:t xml:space="preserve">και να ξεχνούμε </w:t>
      </w:r>
      <w:r>
        <w:rPr>
          <w:rFonts w:eastAsia="Times New Roman" w:cs="Times New Roman"/>
          <w:szCs w:val="24"/>
        </w:rPr>
        <w:t>τους</w:t>
      </w:r>
      <w:r w:rsidRPr="00E82F9C">
        <w:rPr>
          <w:rFonts w:eastAsia="Times New Roman" w:cs="Times New Roman"/>
          <w:szCs w:val="24"/>
        </w:rPr>
        <w:t xml:space="preserve"> υπόλοιπους </w:t>
      </w:r>
      <w:r>
        <w:rPr>
          <w:rFonts w:eastAsia="Times New Roman" w:cs="Times New Roman"/>
          <w:szCs w:val="24"/>
        </w:rPr>
        <w:t>δικαστικούς αγώνες</w:t>
      </w:r>
      <w:r w:rsidRPr="00E82F9C">
        <w:rPr>
          <w:rFonts w:eastAsia="Times New Roman" w:cs="Times New Roman"/>
          <w:szCs w:val="24"/>
        </w:rPr>
        <w:t xml:space="preserve"> τ</w:t>
      </w:r>
      <w:r>
        <w:rPr>
          <w:rFonts w:eastAsia="Times New Roman" w:cs="Times New Roman"/>
          <w:szCs w:val="24"/>
        </w:rPr>
        <w:t>ων άλλω</w:t>
      </w:r>
      <w:r w:rsidRPr="00E82F9C">
        <w:rPr>
          <w:rFonts w:eastAsia="Times New Roman" w:cs="Times New Roman"/>
          <w:szCs w:val="24"/>
        </w:rPr>
        <w:t>ν μαρτυρικών χωριών</w:t>
      </w:r>
      <w:r>
        <w:rPr>
          <w:rFonts w:eastAsia="Times New Roman" w:cs="Times New Roman"/>
          <w:szCs w:val="24"/>
        </w:rPr>
        <w:t>.</w:t>
      </w:r>
    </w:p>
    <w:p w14:paraId="619F94D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Στις 30</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1997</w:t>
      </w:r>
      <w:r w:rsidRPr="00E82F9C">
        <w:rPr>
          <w:rFonts w:eastAsia="Times New Roman" w:cs="Times New Roman"/>
          <w:szCs w:val="24"/>
        </w:rPr>
        <w:t xml:space="preserve"> δημοσιεύεται </w:t>
      </w:r>
      <w:r>
        <w:rPr>
          <w:rFonts w:eastAsia="Times New Roman" w:cs="Times New Roman"/>
          <w:szCs w:val="24"/>
        </w:rPr>
        <w:t>η απόφαση 137/</w:t>
      </w:r>
      <w:r w:rsidRPr="00E82F9C">
        <w:rPr>
          <w:rFonts w:eastAsia="Times New Roman" w:cs="Times New Roman"/>
          <w:szCs w:val="24"/>
        </w:rPr>
        <w:t>97 του Πολυμελούς Πρωτοδικείου Λιβαδειάς</w:t>
      </w:r>
      <w:r>
        <w:rPr>
          <w:rFonts w:eastAsia="Times New Roman" w:cs="Times New Roman"/>
          <w:szCs w:val="24"/>
        </w:rPr>
        <w:t xml:space="preserve"> για</w:t>
      </w:r>
      <w:r w:rsidRPr="00E82F9C">
        <w:rPr>
          <w:rFonts w:eastAsia="Times New Roman" w:cs="Times New Roman"/>
          <w:szCs w:val="24"/>
        </w:rPr>
        <w:t xml:space="preserve"> συνολική αποζημίωση </w:t>
      </w:r>
      <w:r>
        <w:rPr>
          <w:rFonts w:eastAsia="Times New Roman" w:cs="Times New Roman"/>
          <w:szCs w:val="24"/>
        </w:rPr>
        <w:lastRenderedPageBreak/>
        <w:t>7.</w:t>
      </w:r>
      <w:r w:rsidRPr="00E82F9C">
        <w:rPr>
          <w:rFonts w:eastAsia="Times New Roman" w:cs="Times New Roman"/>
          <w:szCs w:val="24"/>
        </w:rPr>
        <w:t>890</w:t>
      </w:r>
      <w:r>
        <w:rPr>
          <w:rFonts w:eastAsia="Times New Roman" w:cs="Times New Roman"/>
          <w:szCs w:val="24"/>
        </w:rPr>
        <w:t xml:space="preserve">.000.000, </w:t>
      </w:r>
      <w:r w:rsidRPr="00E82F9C">
        <w:rPr>
          <w:rFonts w:eastAsia="Times New Roman" w:cs="Times New Roman"/>
          <w:szCs w:val="24"/>
        </w:rPr>
        <w:t xml:space="preserve">σήμερα γύρω στα 23 εκατομμύρια </w:t>
      </w:r>
      <w:r>
        <w:rPr>
          <w:rFonts w:eastAsia="Times New Roman" w:cs="Times New Roman"/>
          <w:szCs w:val="24"/>
        </w:rPr>
        <w:t xml:space="preserve">ευρώ </w:t>
      </w:r>
      <w:r w:rsidRPr="00E82F9C">
        <w:rPr>
          <w:rFonts w:eastAsia="Times New Roman" w:cs="Times New Roman"/>
          <w:szCs w:val="24"/>
        </w:rPr>
        <w:t>ως κεφάλαιο</w:t>
      </w:r>
      <w:r>
        <w:rPr>
          <w:rFonts w:eastAsia="Times New Roman" w:cs="Times New Roman"/>
          <w:szCs w:val="24"/>
        </w:rPr>
        <w:t>, χωρί</w:t>
      </w:r>
      <w:r>
        <w:rPr>
          <w:rFonts w:eastAsia="Times New Roman" w:cs="Times New Roman"/>
          <w:szCs w:val="24"/>
        </w:rPr>
        <w:t>ς να υπολογίζουμε τόκ</w:t>
      </w:r>
      <w:r w:rsidRPr="00E82F9C">
        <w:rPr>
          <w:rFonts w:eastAsia="Times New Roman" w:cs="Times New Roman"/>
          <w:szCs w:val="24"/>
        </w:rPr>
        <w:t xml:space="preserve">ους </w:t>
      </w:r>
      <w:r>
        <w:rPr>
          <w:rFonts w:eastAsia="Times New Roman" w:cs="Times New Roman"/>
          <w:szCs w:val="24"/>
        </w:rPr>
        <w:t xml:space="preserve">και </w:t>
      </w:r>
      <w:r w:rsidRPr="00E82F9C">
        <w:rPr>
          <w:rFonts w:eastAsia="Times New Roman" w:cs="Times New Roman"/>
          <w:szCs w:val="24"/>
        </w:rPr>
        <w:t>προσαυξήσεις</w:t>
      </w:r>
      <w:r>
        <w:rPr>
          <w:rFonts w:eastAsia="Times New Roman" w:cs="Times New Roman"/>
          <w:szCs w:val="24"/>
        </w:rPr>
        <w:t>.</w:t>
      </w:r>
      <w:r w:rsidRPr="00E82F9C">
        <w:rPr>
          <w:rFonts w:eastAsia="Times New Roman" w:cs="Times New Roman"/>
          <w:szCs w:val="24"/>
        </w:rPr>
        <w:t xml:space="preserve"> </w:t>
      </w:r>
    </w:p>
    <w:p w14:paraId="619F94D4" w14:textId="77777777" w:rsidR="00F246CC" w:rsidRDefault="005B5D49">
      <w:pPr>
        <w:spacing w:line="600" w:lineRule="auto"/>
        <w:ind w:firstLine="720"/>
        <w:jc w:val="both"/>
        <w:rPr>
          <w:rFonts w:eastAsia="Times New Roman" w:cs="Times New Roman"/>
          <w:szCs w:val="24"/>
        </w:rPr>
      </w:pPr>
      <w:r w:rsidRPr="00E82F9C">
        <w:rPr>
          <w:rFonts w:eastAsia="Times New Roman" w:cs="Times New Roman"/>
          <w:szCs w:val="24"/>
        </w:rPr>
        <w:t xml:space="preserve">Στις 4 Μαΐου 2000 δημοσιεύεται απόφαση </w:t>
      </w:r>
      <w:r>
        <w:rPr>
          <w:rFonts w:eastAsia="Times New Roman" w:cs="Times New Roman"/>
          <w:szCs w:val="24"/>
        </w:rPr>
        <w:t xml:space="preserve">11/2000 </w:t>
      </w:r>
      <w:r w:rsidRPr="00E82F9C">
        <w:rPr>
          <w:rFonts w:eastAsia="Times New Roman" w:cs="Times New Roman"/>
          <w:szCs w:val="24"/>
        </w:rPr>
        <w:t xml:space="preserve">από την </w:t>
      </w:r>
      <w:r>
        <w:rPr>
          <w:rFonts w:eastAsia="Times New Roman" w:cs="Times New Roman"/>
          <w:szCs w:val="24"/>
        </w:rPr>
        <w:t>ο</w:t>
      </w:r>
      <w:r w:rsidRPr="00E82F9C">
        <w:rPr>
          <w:rFonts w:eastAsia="Times New Roman" w:cs="Times New Roman"/>
          <w:szCs w:val="24"/>
        </w:rPr>
        <w:t xml:space="preserve">λομέλεια του Αρείου Πάγου με την οποία απορρίπτεται η αναίρεση </w:t>
      </w:r>
      <w:r>
        <w:rPr>
          <w:rFonts w:eastAsia="Times New Roman" w:cs="Times New Roman"/>
          <w:szCs w:val="24"/>
        </w:rPr>
        <w:t xml:space="preserve">της </w:t>
      </w:r>
      <w:r w:rsidRPr="00E82F9C">
        <w:rPr>
          <w:rFonts w:eastAsia="Times New Roman" w:cs="Times New Roman"/>
          <w:szCs w:val="24"/>
        </w:rPr>
        <w:t>Γερμανίας κατά της απόφασης του Πολυμελούς Πρωτοδικείου της Λιβαδειάς</w:t>
      </w:r>
      <w:r>
        <w:rPr>
          <w:rFonts w:eastAsia="Times New Roman" w:cs="Times New Roman"/>
          <w:szCs w:val="24"/>
        </w:rPr>
        <w:t>.</w:t>
      </w:r>
      <w:r w:rsidRPr="00E82F9C">
        <w:rPr>
          <w:rFonts w:eastAsia="Times New Roman" w:cs="Times New Roman"/>
          <w:szCs w:val="24"/>
        </w:rPr>
        <w:t xml:space="preserve"> Προεδρεύων τότε </w:t>
      </w:r>
      <w:r>
        <w:rPr>
          <w:rFonts w:eastAsia="Times New Roman" w:cs="Times New Roman"/>
          <w:szCs w:val="24"/>
        </w:rPr>
        <w:t>ήτ</w:t>
      </w:r>
      <w:r>
        <w:rPr>
          <w:rFonts w:eastAsia="Times New Roman" w:cs="Times New Roman"/>
          <w:szCs w:val="24"/>
        </w:rPr>
        <w:t xml:space="preserve">αν </w:t>
      </w:r>
      <w:r w:rsidRPr="00E82F9C">
        <w:rPr>
          <w:rFonts w:eastAsia="Times New Roman" w:cs="Times New Roman"/>
          <w:szCs w:val="24"/>
        </w:rPr>
        <w:t>ο Στέφανος Ματθίας</w:t>
      </w:r>
      <w:r>
        <w:rPr>
          <w:rFonts w:eastAsia="Times New Roman" w:cs="Times New Roman"/>
          <w:szCs w:val="24"/>
        </w:rPr>
        <w:t>.</w:t>
      </w:r>
    </w:p>
    <w:p w14:paraId="619F94D5" w14:textId="77777777" w:rsidR="00F246CC" w:rsidRDefault="005B5D49">
      <w:pPr>
        <w:spacing w:line="600" w:lineRule="auto"/>
        <w:ind w:firstLine="720"/>
        <w:jc w:val="both"/>
        <w:rPr>
          <w:rFonts w:eastAsia="Times New Roman"/>
          <w:color w:val="000000" w:themeColor="text1"/>
          <w:szCs w:val="24"/>
        </w:rPr>
      </w:pPr>
      <w:r w:rsidRPr="00CA6684">
        <w:rPr>
          <w:rFonts w:eastAsia="Times New Roman" w:cs="Times New Roman"/>
          <w:color w:val="000000" w:themeColor="text1"/>
          <w:szCs w:val="24"/>
        </w:rPr>
        <w:t xml:space="preserve">Όμως, στις </w:t>
      </w:r>
      <w:r w:rsidRPr="00CA6684">
        <w:rPr>
          <w:rFonts w:eastAsia="Times New Roman"/>
          <w:color w:val="000000" w:themeColor="text1"/>
          <w:szCs w:val="24"/>
        </w:rPr>
        <w:t xml:space="preserve">6 Μαΐου του 2002 το Ανώτατο </w:t>
      </w:r>
      <w:r>
        <w:rPr>
          <w:rFonts w:eastAsia="Times New Roman"/>
          <w:color w:val="000000" w:themeColor="text1"/>
          <w:szCs w:val="24"/>
        </w:rPr>
        <w:t xml:space="preserve">Ειδικό </w:t>
      </w:r>
      <w:r w:rsidRPr="00CA6684">
        <w:rPr>
          <w:rFonts w:eastAsia="Times New Roman"/>
          <w:color w:val="000000" w:themeColor="text1"/>
          <w:szCs w:val="24"/>
        </w:rPr>
        <w:t xml:space="preserve">Δικαστήριο </w:t>
      </w:r>
      <w:r>
        <w:rPr>
          <w:rFonts w:eastAsia="Times New Roman"/>
          <w:color w:val="000000" w:themeColor="text1"/>
          <w:szCs w:val="24"/>
        </w:rPr>
        <w:t>επ’ άλλης ευκαιρία</w:t>
      </w:r>
      <w:r w:rsidRPr="00CA6684">
        <w:rPr>
          <w:rFonts w:eastAsia="Times New Roman"/>
          <w:color w:val="000000" w:themeColor="text1"/>
          <w:szCs w:val="24"/>
        </w:rPr>
        <w:t xml:space="preserve">ς εκδίδει την </w:t>
      </w:r>
      <w:r>
        <w:rPr>
          <w:rFonts w:eastAsia="Times New Roman"/>
          <w:color w:val="000000" w:themeColor="text1"/>
          <w:szCs w:val="24"/>
        </w:rPr>
        <w:t>6/</w:t>
      </w:r>
      <w:r w:rsidRPr="00CA6684">
        <w:rPr>
          <w:rFonts w:eastAsia="Times New Roman"/>
          <w:color w:val="000000" w:themeColor="text1"/>
          <w:szCs w:val="24"/>
        </w:rPr>
        <w:t>2002 απόφασή του</w:t>
      </w:r>
      <w:r>
        <w:rPr>
          <w:rFonts w:eastAsia="Times New Roman"/>
          <w:color w:val="000000" w:themeColor="text1"/>
          <w:szCs w:val="24"/>
        </w:rPr>
        <w:t>,</w:t>
      </w:r>
      <w:r w:rsidRPr="00CA6684">
        <w:rPr>
          <w:rFonts w:eastAsia="Times New Roman"/>
          <w:color w:val="000000" w:themeColor="text1"/>
          <w:szCs w:val="24"/>
        </w:rPr>
        <w:t xml:space="preserve"> με την οποία αναγνωρίζει την εποχή εκείνη στη Γερμανία το προνόμιο της ετεροδικίας</w:t>
      </w:r>
      <w:r>
        <w:rPr>
          <w:rFonts w:eastAsia="Times New Roman"/>
          <w:color w:val="000000" w:themeColor="text1"/>
          <w:szCs w:val="24"/>
        </w:rPr>
        <w:t>.</w:t>
      </w:r>
    </w:p>
    <w:p w14:paraId="619F94D6"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CA6684">
        <w:rPr>
          <w:rFonts w:eastAsia="Times New Roman"/>
          <w:color w:val="000000" w:themeColor="text1"/>
          <w:szCs w:val="24"/>
        </w:rPr>
        <w:t>ο</w:t>
      </w:r>
      <w:r>
        <w:rPr>
          <w:rFonts w:eastAsia="Times New Roman"/>
          <w:color w:val="000000" w:themeColor="text1"/>
          <w:szCs w:val="24"/>
        </w:rPr>
        <w:t>ν</w:t>
      </w:r>
      <w:r w:rsidRPr="00CA6684">
        <w:rPr>
          <w:rFonts w:eastAsia="Times New Roman"/>
          <w:color w:val="000000" w:themeColor="text1"/>
          <w:szCs w:val="24"/>
        </w:rPr>
        <w:t xml:space="preserve"> Μάρτιο του 2004 επιχειρείται η εκτέλεση της απόφασης του Πολυμελούς Πρωτοδικείου Λιβαδειάς στην Ιταλία</w:t>
      </w:r>
      <w:r>
        <w:rPr>
          <w:rFonts w:eastAsia="Times New Roman"/>
          <w:color w:val="000000" w:themeColor="text1"/>
          <w:szCs w:val="24"/>
        </w:rPr>
        <w:t>,</w:t>
      </w:r>
      <w:r w:rsidRPr="00CA6684">
        <w:rPr>
          <w:rFonts w:eastAsia="Times New Roman"/>
          <w:color w:val="000000" w:themeColor="text1"/>
          <w:szCs w:val="24"/>
        </w:rPr>
        <w:t xml:space="preserve"> ζητώντας την κήρυξη της εκτελεστότητας ως προς ένα μέρος της δικαστικής δαπάνης του Αρείου Πάγου και </w:t>
      </w:r>
      <w:r>
        <w:rPr>
          <w:rFonts w:eastAsia="Times New Roman"/>
          <w:color w:val="000000" w:themeColor="text1"/>
          <w:szCs w:val="24"/>
        </w:rPr>
        <w:t xml:space="preserve">όχι </w:t>
      </w:r>
      <w:r w:rsidRPr="00CA6684">
        <w:rPr>
          <w:rFonts w:eastAsia="Times New Roman"/>
          <w:color w:val="000000" w:themeColor="text1"/>
          <w:szCs w:val="24"/>
        </w:rPr>
        <w:t>του συνόλου της απαίτησης</w:t>
      </w:r>
      <w:r>
        <w:rPr>
          <w:rFonts w:eastAsia="Times New Roman"/>
          <w:color w:val="000000" w:themeColor="text1"/>
          <w:szCs w:val="24"/>
        </w:rPr>
        <w:t>.</w:t>
      </w:r>
    </w:p>
    <w:p w14:paraId="619F94D7"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CA6684">
        <w:rPr>
          <w:rFonts w:eastAsia="Times New Roman"/>
          <w:color w:val="000000" w:themeColor="text1"/>
          <w:szCs w:val="24"/>
        </w:rPr>
        <w:t>ο</w:t>
      </w:r>
      <w:r>
        <w:rPr>
          <w:rFonts w:eastAsia="Times New Roman"/>
          <w:color w:val="000000" w:themeColor="text1"/>
          <w:szCs w:val="24"/>
        </w:rPr>
        <w:t>ν</w:t>
      </w:r>
      <w:r w:rsidRPr="00CA6684">
        <w:rPr>
          <w:rFonts w:eastAsia="Times New Roman"/>
          <w:color w:val="000000" w:themeColor="text1"/>
          <w:szCs w:val="24"/>
        </w:rPr>
        <w:t xml:space="preserve"> Μάιο του 2008 δ</w:t>
      </w:r>
      <w:r w:rsidRPr="00CA6684">
        <w:rPr>
          <w:rFonts w:eastAsia="Times New Roman"/>
          <w:color w:val="000000" w:themeColor="text1"/>
          <w:szCs w:val="24"/>
        </w:rPr>
        <w:t xml:space="preserve">ημοσιεύεται η απόφαση του </w:t>
      </w:r>
      <w:r>
        <w:rPr>
          <w:rFonts w:eastAsia="Times New Roman"/>
          <w:color w:val="000000" w:themeColor="text1"/>
          <w:szCs w:val="24"/>
        </w:rPr>
        <w:t xml:space="preserve">Ιταλικού </w:t>
      </w:r>
      <w:r w:rsidRPr="00CA6684">
        <w:rPr>
          <w:rFonts w:eastAsia="Times New Roman"/>
          <w:color w:val="000000" w:themeColor="text1"/>
          <w:szCs w:val="24"/>
        </w:rPr>
        <w:t xml:space="preserve">Ανώτατου Ακυρωτικού </w:t>
      </w:r>
      <w:r>
        <w:rPr>
          <w:rFonts w:eastAsia="Times New Roman"/>
          <w:color w:val="000000" w:themeColor="text1"/>
          <w:szCs w:val="24"/>
        </w:rPr>
        <w:t>Δικαστηρίου. Α</w:t>
      </w:r>
      <w:r w:rsidRPr="00CA6684">
        <w:rPr>
          <w:rFonts w:eastAsia="Times New Roman"/>
          <w:color w:val="000000" w:themeColor="text1"/>
          <w:szCs w:val="24"/>
        </w:rPr>
        <w:t xml:space="preserve">πορρίπτεται η προσφυγή </w:t>
      </w:r>
      <w:r w:rsidRPr="00CA6684">
        <w:rPr>
          <w:rFonts w:eastAsia="Times New Roman"/>
          <w:color w:val="000000" w:themeColor="text1"/>
          <w:szCs w:val="24"/>
        </w:rPr>
        <w:lastRenderedPageBreak/>
        <w:t>της Γερμανίας</w:t>
      </w:r>
      <w:r>
        <w:rPr>
          <w:rFonts w:eastAsia="Times New Roman"/>
          <w:color w:val="000000" w:themeColor="text1"/>
          <w:szCs w:val="24"/>
        </w:rPr>
        <w:t>. Έ</w:t>
      </w:r>
      <w:r w:rsidRPr="00CA6684">
        <w:rPr>
          <w:rFonts w:eastAsia="Times New Roman"/>
          <w:color w:val="000000" w:themeColor="text1"/>
          <w:szCs w:val="24"/>
        </w:rPr>
        <w:t xml:space="preserve">ζησα προσωπικά </w:t>
      </w:r>
      <w:r>
        <w:rPr>
          <w:rFonts w:eastAsia="Times New Roman"/>
          <w:color w:val="000000" w:themeColor="text1"/>
          <w:szCs w:val="24"/>
        </w:rPr>
        <w:t xml:space="preserve">τη δίκη </w:t>
      </w:r>
      <w:r w:rsidRPr="00CA6684">
        <w:rPr>
          <w:rFonts w:eastAsia="Times New Roman"/>
          <w:color w:val="000000" w:themeColor="text1"/>
          <w:szCs w:val="24"/>
        </w:rPr>
        <w:t>εκείνη συμμετέχοντας στην ομάδα δικηγόρων που αντιμετωπίσαμε το θέμα της εκτέλεσης στην Ιταλία</w:t>
      </w:r>
      <w:r>
        <w:rPr>
          <w:rFonts w:eastAsia="Times New Roman"/>
          <w:color w:val="000000" w:themeColor="text1"/>
          <w:szCs w:val="24"/>
        </w:rPr>
        <w:t>.</w:t>
      </w:r>
    </w:p>
    <w:p w14:paraId="619F94D8"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Τον Δεκέμβριο του </w:t>
      </w:r>
      <w:r w:rsidRPr="00CA6684">
        <w:rPr>
          <w:rFonts w:eastAsia="Times New Roman"/>
          <w:color w:val="000000" w:themeColor="text1"/>
          <w:szCs w:val="24"/>
        </w:rPr>
        <w:t xml:space="preserve">2008 </w:t>
      </w:r>
      <w:r>
        <w:rPr>
          <w:rFonts w:eastAsia="Times New Roman"/>
          <w:color w:val="000000" w:themeColor="text1"/>
          <w:szCs w:val="24"/>
        </w:rPr>
        <w:t>κατατί</w:t>
      </w:r>
      <w:r>
        <w:rPr>
          <w:rFonts w:eastAsia="Times New Roman"/>
          <w:color w:val="000000" w:themeColor="text1"/>
          <w:szCs w:val="24"/>
        </w:rPr>
        <w:t xml:space="preserve">θεται </w:t>
      </w:r>
      <w:r w:rsidRPr="00CA6684">
        <w:rPr>
          <w:rFonts w:eastAsia="Times New Roman"/>
          <w:color w:val="000000" w:themeColor="text1"/>
          <w:szCs w:val="24"/>
        </w:rPr>
        <w:t>η προσφυγή της Γερμανίας κατά της Ιταλίας</w:t>
      </w:r>
      <w:r>
        <w:rPr>
          <w:rFonts w:eastAsia="Times New Roman"/>
          <w:color w:val="000000" w:themeColor="text1"/>
          <w:szCs w:val="24"/>
        </w:rPr>
        <w:t xml:space="preserve">. </w:t>
      </w:r>
    </w:p>
    <w:p w14:paraId="619F94D9"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CA6684">
        <w:rPr>
          <w:rFonts w:eastAsia="Times New Roman"/>
          <w:color w:val="000000" w:themeColor="text1"/>
          <w:szCs w:val="24"/>
        </w:rPr>
        <w:t>τις 14</w:t>
      </w:r>
      <w:r>
        <w:rPr>
          <w:rFonts w:eastAsia="Times New Roman"/>
          <w:color w:val="000000" w:themeColor="text1"/>
          <w:szCs w:val="24"/>
        </w:rPr>
        <w:t>-</w:t>
      </w:r>
      <w:r>
        <w:rPr>
          <w:rFonts w:eastAsia="Times New Roman"/>
          <w:color w:val="000000" w:themeColor="text1"/>
          <w:szCs w:val="24"/>
        </w:rPr>
        <w:t>1</w:t>
      </w:r>
      <w:r>
        <w:rPr>
          <w:rFonts w:eastAsia="Times New Roman"/>
          <w:color w:val="000000" w:themeColor="text1"/>
          <w:szCs w:val="24"/>
        </w:rPr>
        <w:t>-</w:t>
      </w:r>
      <w:r w:rsidRPr="00CA6684">
        <w:rPr>
          <w:rFonts w:eastAsia="Times New Roman"/>
          <w:color w:val="000000" w:themeColor="text1"/>
          <w:szCs w:val="24"/>
        </w:rPr>
        <w:t>2010 είναι η πρώτη φορά που το ελληνικό κράτος</w:t>
      </w:r>
      <w:r>
        <w:rPr>
          <w:rFonts w:eastAsia="Times New Roman"/>
          <w:color w:val="000000" w:themeColor="text1"/>
          <w:szCs w:val="24"/>
        </w:rPr>
        <w:t>,</w:t>
      </w:r>
      <w:r w:rsidRPr="00CA6684">
        <w:rPr>
          <w:rFonts w:eastAsia="Times New Roman"/>
          <w:color w:val="000000" w:themeColor="text1"/>
          <w:szCs w:val="24"/>
        </w:rPr>
        <w:t xml:space="preserve"> η ελληνική </w:t>
      </w:r>
      <w:r>
        <w:rPr>
          <w:rFonts w:eastAsia="Times New Roman"/>
          <w:color w:val="000000" w:themeColor="text1"/>
          <w:szCs w:val="24"/>
        </w:rPr>
        <w:t>π</w:t>
      </w:r>
      <w:r w:rsidRPr="00CA6684">
        <w:rPr>
          <w:rFonts w:eastAsia="Times New Roman"/>
          <w:color w:val="000000" w:themeColor="text1"/>
          <w:szCs w:val="24"/>
        </w:rPr>
        <w:t>ολιτεία</w:t>
      </w:r>
      <w:r>
        <w:rPr>
          <w:rFonts w:eastAsia="Times New Roman"/>
          <w:color w:val="000000" w:themeColor="text1"/>
          <w:szCs w:val="24"/>
        </w:rPr>
        <w:t>,</w:t>
      </w:r>
      <w:r w:rsidRPr="00CA6684">
        <w:rPr>
          <w:rFonts w:eastAsia="Times New Roman"/>
          <w:color w:val="000000" w:themeColor="text1"/>
          <w:szCs w:val="24"/>
        </w:rPr>
        <w:t xml:space="preserve"> παρεμβαίνει σε αυτή την ανοι</w:t>
      </w:r>
      <w:r>
        <w:rPr>
          <w:rFonts w:eastAsia="Times New Roman"/>
          <w:color w:val="000000" w:themeColor="text1"/>
          <w:szCs w:val="24"/>
        </w:rPr>
        <w:t>κ</w:t>
      </w:r>
      <w:r w:rsidRPr="00CA6684">
        <w:rPr>
          <w:rFonts w:eastAsia="Times New Roman"/>
          <w:color w:val="000000" w:themeColor="text1"/>
          <w:szCs w:val="24"/>
        </w:rPr>
        <w:t>τή δικαστική υπόθεση</w:t>
      </w:r>
      <w:r>
        <w:rPr>
          <w:rFonts w:eastAsia="Times New Roman"/>
          <w:color w:val="000000" w:themeColor="text1"/>
          <w:szCs w:val="24"/>
        </w:rPr>
        <w:t xml:space="preserve">. Ασκείται παρέμβαση της Ελλάδος στη δίκη ως μη διάδικος. </w:t>
      </w:r>
      <w:r w:rsidRPr="00CA6684">
        <w:rPr>
          <w:rFonts w:eastAsia="Times New Roman"/>
          <w:color w:val="000000" w:themeColor="text1"/>
          <w:szCs w:val="24"/>
        </w:rPr>
        <w:t xml:space="preserve">Η απόφαση </w:t>
      </w:r>
      <w:r>
        <w:rPr>
          <w:rFonts w:eastAsia="Times New Roman"/>
          <w:color w:val="000000" w:themeColor="text1"/>
          <w:szCs w:val="24"/>
        </w:rPr>
        <w:t>ε</w:t>
      </w:r>
      <w:r w:rsidRPr="00CA6684">
        <w:rPr>
          <w:rFonts w:eastAsia="Times New Roman"/>
          <w:color w:val="000000" w:themeColor="text1"/>
          <w:szCs w:val="24"/>
        </w:rPr>
        <w:t>λήφθη</w:t>
      </w:r>
      <w:r>
        <w:rPr>
          <w:rFonts w:eastAsia="Times New Roman"/>
          <w:color w:val="000000" w:themeColor="text1"/>
          <w:szCs w:val="24"/>
        </w:rPr>
        <w:t xml:space="preserve"> από</w:t>
      </w:r>
      <w:r>
        <w:rPr>
          <w:rFonts w:eastAsia="Times New Roman"/>
          <w:color w:val="000000" w:themeColor="text1"/>
          <w:szCs w:val="24"/>
        </w:rPr>
        <w:t xml:space="preserve"> τον τότε Π</w:t>
      </w:r>
      <w:r w:rsidRPr="00CA6684">
        <w:rPr>
          <w:rFonts w:eastAsia="Times New Roman"/>
          <w:color w:val="000000" w:themeColor="text1"/>
          <w:szCs w:val="24"/>
        </w:rPr>
        <w:t>ρωθυπουργό Γ</w:t>
      </w:r>
      <w:r>
        <w:rPr>
          <w:rFonts w:eastAsia="Times New Roman"/>
          <w:color w:val="000000" w:themeColor="text1"/>
          <w:szCs w:val="24"/>
        </w:rPr>
        <w:t>ε</w:t>
      </w:r>
      <w:r w:rsidRPr="00CA6684">
        <w:rPr>
          <w:rFonts w:eastAsia="Times New Roman"/>
          <w:color w:val="000000" w:themeColor="text1"/>
          <w:szCs w:val="24"/>
        </w:rPr>
        <w:t>ώργ</w:t>
      </w:r>
      <w:r>
        <w:rPr>
          <w:rFonts w:eastAsia="Times New Roman"/>
          <w:color w:val="000000" w:themeColor="text1"/>
          <w:szCs w:val="24"/>
        </w:rPr>
        <w:t>ιο Παπανδρέου.</w:t>
      </w:r>
    </w:p>
    <w:p w14:paraId="619F94DA"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CA6684">
        <w:rPr>
          <w:rFonts w:eastAsia="Times New Roman"/>
          <w:color w:val="000000" w:themeColor="text1"/>
          <w:szCs w:val="24"/>
        </w:rPr>
        <w:t>ο</w:t>
      </w:r>
      <w:r>
        <w:rPr>
          <w:rFonts w:eastAsia="Times New Roman"/>
          <w:color w:val="000000" w:themeColor="text1"/>
          <w:szCs w:val="24"/>
        </w:rPr>
        <w:t>ν Μάιο του 2011 τελεσι</w:t>
      </w:r>
      <w:r w:rsidRPr="00CA6684">
        <w:rPr>
          <w:rFonts w:eastAsia="Times New Roman"/>
          <w:color w:val="000000" w:themeColor="text1"/>
          <w:szCs w:val="24"/>
        </w:rPr>
        <w:t>δικ</w:t>
      </w:r>
      <w:r>
        <w:rPr>
          <w:rFonts w:eastAsia="Times New Roman"/>
          <w:color w:val="000000" w:themeColor="text1"/>
          <w:szCs w:val="24"/>
        </w:rPr>
        <w:t>εί</w:t>
      </w:r>
      <w:r w:rsidRPr="00CA6684">
        <w:rPr>
          <w:rFonts w:eastAsia="Times New Roman"/>
          <w:color w:val="000000" w:themeColor="text1"/>
          <w:szCs w:val="24"/>
        </w:rPr>
        <w:t xml:space="preserve"> αμετάκλητα στην Ιταλία </w:t>
      </w:r>
      <w:r>
        <w:rPr>
          <w:rFonts w:eastAsia="Times New Roman"/>
          <w:color w:val="000000" w:themeColor="text1"/>
          <w:szCs w:val="24"/>
        </w:rPr>
        <w:t>η απαί</w:t>
      </w:r>
      <w:r w:rsidRPr="00CA6684">
        <w:rPr>
          <w:rFonts w:eastAsia="Times New Roman"/>
          <w:color w:val="000000" w:themeColor="text1"/>
          <w:szCs w:val="24"/>
        </w:rPr>
        <w:t>τησ</w:t>
      </w:r>
      <w:r>
        <w:rPr>
          <w:rFonts w:eastAsia="Times New Roman"/>
          <w:color w:val="000000" w:themeColor="text1"/>
          <w:szCs w:val="24"/>
        </w:rPr>
        <w:t xml:space="preserve">η </w:t>
      </w:r>
      <w:r w:rsidRPr="00CA6684">
        <w:rPr>
          <w:rFonts w:eastAsia="Times New Roman"/>
          <w:color w:val="000000" w:themeColor="text1"/>
          <w:szCs w:val="24"/>
        </w:rPr>
        <w:t xml:space="preserve">των </w:t>
      </w:r>
      <w:r>
        <w:rPr>
          <w:rFonts w:eastAsia="Times New Roman"/>
          <w:color w:val="000000" w:themeColor="text1"/>
          <w:szCs w:val="24"/>
        </w:rPr>
        <w:t>Δ</w:t>
      </w:r>
      <w:r w:rsidRPr="00CA6684">
        <w:rPr>
          <w:rFonts w:eastAsia="Times New Roman"/>
          <w:color w:val="000000" w:themeColor="text1"/>
          <w:szCs w:val="24"/>
        </w:rPr>
        <w:t>ιστ</w:t>
      </w:r>
      <w:r>
        <w:rPr>
          <w:rFonts w:eastAsia="Times New Roman"/>
          <w:color w:val="000000" w:themeColor="text1"/>
          <w:szCs w:val="24"/>
        </w:rPr>
        <w:t>ομιτών</w:t>
      </w:r>
      <w:r>
        <w:rPr>
          <w:rFonts w:eastAsia="Times New Roman"/>
          <w:color w:val="000000" w:themeColor="text1"/>
          <w:szCs w:val="24"/>
        </w:rPr>
        <w:t>,</w:t>
      </w:r>
      <w:r>
        <w:rPr>
          <w:rFonts w:eastAsia="Times New Roman"/>
          <w:color w:val="000000" w:themeColor="text1"/>
          <w:szCs w:val="24"/>
        </w:rPr>
        <w:t xml:space="preserve"> </w:t>
      </w:r>
      <w:r w:rsidRPr="00CA6684">
        <w:rPr>
          <w:rFonts w:eastAsia="Times New Roman"/>
          <w:color w:val="000000" w:themeColor="text1"/>
          <w:szCs w:val="24"/>
        </w:rPr>
        <w:t>με την αναγνώριση της εκτελεστότητας του συνόλου της απόφασης</w:t>
      </w:r>
      <w:r>
        <w:rPr>
          <w:rFonts w:eastAsia="Times New Roman"/>
          <w:color w:val="000000" w:themeColor="text1"/>
          <w:szCs w:val="24"/>
        </w:rPr>
        <w:t>. Ζ</w:t>
      </w:r>
      <w:r w:rsidRPr="00CA6684">
        <w:rPr>
          <w:rFonts w:eastAsia="Times New Roman"/>
          <w:color w:val="000000" w:themeColor="text1"/>
          <w:szCs w:val="24"/>
        </w:rPr>
        <w:t>ητεί</w:t>
      </w:r>
      <w:r>
        <w:rPr>
          <w:rFonts w:eastAsia="Times New Roman"/>
          <w:color w:val="000000" w:themeColor="text1"/>
          <w:szCs w:val="24"/>
        </w:rPr>
        <w:t xml:space="preserve"> τη </w:t>
      </w:r>
      <w:r w:rsidRPr="00CA6684">
        <w:rPr>
          <w:rFonts w:eastAsia="Times New Roman"/>
          <w:color w:val="000000" w:themeColor="text1"/>
          <w:szCs w:val="24"/>
        </w:rPr>
        <w:t xml:space="preserve">συντηρητική κατάσχεση εις χείρας τρίτου την απαίτηση της Deutsche Bank για τη διασυνοριακή χρήση των </w:t>
      </w:r>
      <w:r>
        <w:rPr>
          <w:rFonts w:eastAsia="Times New Roman"/>
          <w:color w:val="000000" w:themeColor="text1"/>
          <w:szCs w:val="24"/>
        </w:rPr>
        <w:t>σ</w:t>
      </w:r>
      <w:r w:rsidRPr="00CA6684">
        <w:rPr>
          <w:rFonts w:eastAsia="Times New Roman"/>
          <w:color w:val="000000" w:themeColor="text1"/>
          <w:szCs w:val="24"/>
        </w:rPr>
        <w:t>ιδηροδρομικών υποδομών</w:t>
      </w:r>
      <w:r>
        <w:rPr>
          <w:rFonts w:eastAsia="Times New Roman"/>
          <w:color w:val="000000" w:themeColor="text1"/>
          <w:szCs w:val="24"/>
        </w:rPr>
        <w:t>,</w:t>
      </w:r>
      <w:r w:rsidRPr="00CA6684">
        <w:rPr>
          <w:rFonts w:eastAsia="Times New Roman"/>
          <w:color w:val="000000" w:themeColor="text1"/>
          <w:szCs w:val="24"/>
        </w:rPr>
        <w:t xml:space="preserve"> 25 εκατομμύρια ευρώ</w:t>
      </w:r>
      <w:r>
        <w:rPr>
          <w:rFonts w:eastAsia="Times New Roman"/>
          <w:color w:val="000000" w:themeColor="text1"/>
          <w:szCs w:val="24"/>
        </w:rPr>
        <w:t>.</w:t>
      </w:r>
    </w:p>
    <w:p w14:paraId="619F94DB"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CA6684">
        <w:rPr>
          <w:rFonts w:eastAsia="Times New Roman"/>
          <w:color w:val="000000" w:themeColor="text1"/>
          <w:szCs w:val="24"/>
        </w:rPr>
        <w:t xml:space="preserve">τις 16 Σεπτεμβρίου </w:t>
      </w:r>
      <w:r>
        <w:rPr>
          <w:rFonts w:eastAsia="Times New Roman"/>
          <w:color w:val="000000" w:themeColor="text1"/>
          <w:szCs w:val="24"/>
        </w:rPr>
        <w:t xml:space="preserve">του 2011 </w:t>
      </w:r>
      <w:r w:rsidRPr="00CA6684">
        <w:rPr>
          <w:rFonts w:eastAsia="Times New Roman"/>
          <w:color w:val="000000" w:themeColor="text1"/>
          <w:szCs w:val="24"/>
        </w:rPr>
        <w:t xml:space="preserve">συζητείται η υπόθεση ενώπιον του Διεθνούς </w:t>
      </w:r>
      <w:r>
        <w:rPr>
          <w:rFonts w:eastAsia="Times New Roman"/>
          <w:color w:val="000000" w:themeColor="text1"/>
          <w:szCs w:val="24"/>
        </w:rPr>
        <w:t>Δ</w:t>
      </w:r>
      <w:r w:rsidRPr="00CA6684">
        <w:rPr>
          <w:rFonts w:eastAsia="Times New Roman"/>
          <w:color w:val="000000" w:themeColor="text1"/>
          <w:szCs w:val="24"/>
        </w:rPr>
        <w:t>ικαστηρίου της Χάγης</w:t>
      </w:r>
      <w:r>
        <w:rPr>
          <w:rFonts w:eastAsia="Times New Roman"/>
          <w:color w:val="000000" w:themeColor="text1"/>
          <w:szCs w:val="24"/>
        </w:rPr>
        <w:t xml:space="preserve">. </w:t>
      </w:r>
    </w:p>
    <w:p w14:paraId="619F94DC"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Σ</w:t>
      </w:r>
      <w:r w:rsidRPr="00CA6684">
        <w:rPr>
          <w:rFonts w:eastAsia="Times New Roman"/>
          <w:color w:val="000000" w:themeColor="text1"/>
          <w:szCs w:val="24"/>
        </w:rPr>
        <w:t>τις 3 Φεβρουα</w:t>
      </w:r>
      <w:r w:rsidRPr="00CA6684">
        <w:rPr>
          <w:rFonts w:eastAsia="Times New Roman"/>
          <w:color w:val="000000" w:themeColor="text1"/>
          <w:szCs w:val="24"/>
        </w:rPr>
        <w:t xml:space="preserve">ρίου του 2012 δημοσιεύεται </w:t>
      </w:r>
      <w:r>
        <w:rPr>
          <w:rFonts w:eastAsia="Times New Roman"/>
          <w:color w:val="000000" w:themeColor="text1"/>
          <w:szCs w:val="24"/>
        </w:rPr>
        <w:t>η</w:t>
      </w:r>
      <w:r w:rsidRPr="00CA6684">
        <w:rPr>
          <w:rFonts w:eastAsia="Times New Roman"/>
          <w:color w:val="000000" w:themeColor="text1"/>
          <w:szCs w:val="24"/>
        </w:rPr>
        <w:t xml:space="preserve"> απόφαση της Χάγης</w:t>
      </w:r>
      <w:r>
        <w:rPr>
          <w:rFonts w:eastAsia="Times New Roman"/>
          <w:color w:val="000000" w:themeColor="text1"/>
          <w:szCs w:val="24"/>
        </w:rPr>
        <w:t>,</w:t>
      </w:r>
      <w:r w:rsidRPr="00CA6684">
        <w:rPr>
          <w:rFonts w:eastAsia="Times New Roman"/>
          <w:color w:val="000000" w:themeColor="text1"/>
          <w:szCs w:val="24"/>
        </w:rPr>
        <w:t xml:space="preserve"> που κατά πλειοψηφία </w:t>
      </w:r>
      <w:r>
        <w:rPr>
          <w:rFonts w:eastAsia="Times New Roman"/>
          <w:color w:val="000000" w:themeColor="text1"/>
          <w:szCs w:val="24"/>
        </w:rPr>
        <w:t xml:space="preserve">κρίνει ότι η απόλυτη </w:t>
      </w:r>
      <w:r w:rsidRPr="00CA6684">
        <w:rPr>
          <w:rFonts w:eastAsia="Times New Roman"/>
          <w:color w:val="000000" w:themeColor="text1"/>
          <w:szCs w:val="24"/>
        </w:rPr>
        <w:t>εφαρμογή του κανόνα της δικαιοδοτικής ασυλίας δεν κά</w:t>
      </w:r>
      <w:r>
        <w:rPr>
          <w:rFonts w:eastAsia="Times New Roman"/>
          <w:color w:val="000000" w:themeColor="text1"/>
          <w:szCs w:val="24"/>
        </w:rPr>
        <w:t xml:space="preserve">μπτεται, </w:t>
      </w:r>
      <w:r w:rsidRPr="00CA6684">
        <w:rPr>
          <w:rFonts w:eastAsia="Times New Roman"/>
          <w:color w:val="000000" w:themeColor="text1"/>
          <w:szCs w:val="24"/>
        </w:rPr>
        <w:t xml:space="preserve">διότι δεν υπάρχει επαρκώς </w:t>
      </w:r>
      <w:r>
        <w:rPr>
          <w:rFonts w:eastAsia="Times New Roman"/>
          <w:color w:val="000000" w:themeColor="text1"/>
          <w:szCs w:val="24"/>
        </w:rPr>
        <w:t>διαμορφωμένη ε</w:t>
      </w:r>
      <w:r w:rsidRPr="00CA6684">
        <w:rPr>
          <w:rFonts w:eastAsia="Times New Roman"/>
          <w:color w:val="000000" w:themeColor="text1"/>
          <w:szCs w:val="24"/>
        </w:rPr>
        <w:t xml:space="preserve">θνική ή διεθνή </w:t>
      </w:r>
      <w:r>
        <w:rPr>
          <w:rFonts w:eastAsia="Times New Roman"/>
          <w:color w:val="000000" w:themeColor="text1"/>
          <w:szCs w:val="24"/>
          <w:lang w:val="en-US"/>
        </w:rPr>
        <w:t>opinio</w:t>
      </w:r>
      <w:r w:rsidRPr="00C73E52">
        <w:rPr>
          <w:rFonts w:eastAsia="Times New Roman"/>
          <w:color w:val="000000" w:themeColor="text1"/>
          <w:szCs w:val="24"/>
        </w:rPr>
        <w:t xml:space="preserve"> </w:t>
      </w:r>
      <w:r>
        <w:rPr>
          <w:rFonts w:eastAsia="Times New Roman"/>
          <w:color w:val="000000" w:themeColor="text1"/>
          <w:szCs w:val="24"/>
          <w:lang w:val="en-US"/>
        </w:rPr>
        <w:t>juris</w:t>
      </w:r>
      <w:r w:rsidRPr="00C73E52">
        <w:rPr>
          <w:rFonts w:eastAsia="Times New Roman"/>
          <w:color w:val="000000" w:themeColor="text1"/>
          <w:szCs w:val="24"/>
        </w:rPr>
        <w:t xml:space="preserve"> </w:t>
      </w:r>
      <w:r w:rsidRPr="00CA6684">
        <w:rPr>
          <w:rFonts w:eastAsia="Times New Roman"/>
          <w:color w:val="000000" w:themeColor="text1"/>
          <w:szCs w:val="24"/>
        </w:rPr>
        <w:t>προς την κατεύθυνση σχετικοποίηση</w:t>
      </w:r>
      <w:r>
        <w:rPr>
          <w:rFonts w:eastAsia="Times New Roman"/>
          <w:color w:val="000000" w:themeColor="text1"/>
          <w:szCs w:val="24"/>
        </w:rPr>
        <w:t>ς</w:t>
      </w:r>
      <w:r w:rsidRPr="00CA6684">
        <w:rPr>
          <w:rFonts w:eastAsia="Times New Roman"/>
          <w:color w:val="000000" w:themeColor="text1"/>
          <w:szCs w:val="24"/>
        </w:rPr>
        <w:t xml:space="preserve"> της</w:t>
      </w:r>
      <w:r w:rsidRPr="00CA6684">
        <w:rPr>
          <w:rFonts w:eastAsia="Times New Roman"/>
          <w:color w:val="000000" w:themeColor="text1"/>
          <w:szCs w:val="24"/>
        </w:rPr>
        <w:t xml:space="preserve"> εφαρμογής </w:t>
      </w:r>
      <w:r>
        <w:rPr>
          <w:rFonts w:eastAsia="Times New Roman"/>
          <w:color w:val="000000" w:themeColor="text1"/>
          <w:szCs w:val="24"/>
        </w:rPr>
        <w:t>της.</w:t>
      </w:r>
    </w:p>
    <w:p w14:paraId="619F94DD"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CA6684">
        <w:rPr>
          <w:rFonts w:eastAsia="Times New Roman"/>
          <w:color w:val="000000" w:themeColor="text1"/>
          <w:szCs w:val="24"/>
        </w:rPr>
        <w:t>ο</w:t>
      </w:r>
      <w:r>
        <w:rPr>
          <w:rFonts w:eastAsia="Times New Roman"/>
          <w:color w:val="000000" w:themeColor="text1"/>
          <w:szCs w:val="24"/>
        </w:rPr>
        <w:t>ν</w:t>
      </w:r>
      <w:r w:rsidRPr="00CA6684">
        <w:rPr>
          <w:rFonts w:eastAsia="Times New Roman"/>
          <w:color w:val="000000" w:themeColor="text1"/>
          <w:szCs w:val="24"/>
        </w:rPr>
        <w:t xml:space="preserve"> Γενάρη του </w:t>
      </w:r>
      <w:r>
        <w:rPr>
          <w:rFonts w:eastAsia="Times New Roman"/>
          <w:color w:val="000000" w:themeColor="text1"/>
          <w:szCs w:val="24"/>
        </w:rPr>
        <w:t>20</w:t>
      </w:r>
      <w:r w:rsidRPr="00CA6684">
        <w:rPr>
          <w:rFonts w:eastAsia="Times New Roman"/>
          <w:color w:val="000000" w:themeColor="text1"/>
          <w:szCs w:val="24"/>
        </w:rPr>
        <w:t>13</w:t>
      </w:r>
      <w:r>
        <w:rPr>
          <w:rFonts w:eastAsia="Times New Roman"/>
          <w:color w:val="000000" w:themeColor="text1"/>
          <w:szCs w:val="24"/>
        </w:rPr>
        <w:t xml:space="preserve"> </w:t>
      </w:r>
      <w:r w:rsidRPr="00CA6684">
        <w:rPr>
          <w:rFonts w:eastAsia="Times New Roman"/>
          <w:color w:val="000000" w:themeColor="text1"/>
          <w:szCs w:val="24"/>
        </w:rPr>
        <w:t xml:space="preserve">η </w:t>
      </w:r>
      <w:r>
        <w:rPr>
          <w:rFonts w:eastAsia="Times New Roman"/>
          <w:color w:val="000000" w:themeColor="text1"/>
          <w:szCs w:val="24"/>
        </w:rPr>
        <w:t xml:space="preserve">Ιταλία </w:t>
      </w:r>
      <w:r w:rsidRPr="00CA6684">
        <w:rPr>
          <w:rFonts w:eastAsia="Times New Roman"/>
          <w:color w:val="000000" w:themeColor="text1"/>
          <w:szCs w:val="24"/>
        </w:rPr>
        <w:t xml:space="preserve">νομοθετεί ένα έκτακτο </w:t>
      </w:r>
      <w:r>
        <w:rPr>
          <w:rFonts w:eastAsia="Times New Roman"/>
          <w:color w:val="000000" w:themeColor="text1"/>
          <w:szCs w:val="24"/>
        </w:rPr>
        <w:t>νομικό βοήθημα για την εκ νέου κρί</w:t>
      </w:r>
      <w:r w:rsidRPr="00CA6684">
        <w:rPr>
          <w:rFonts w:eastAsia="Times New Roman"/>
          <w:color w:val="000000" w:themeColor="text1"/>
          <w:szCs w:val="24"/>
        </w:rPr>
        <w:t xml:space="preserve">ση αυτών των δικαστικών </w:t>
      </w:r>
      <w:r>
        <w:rPr>
          <w:rFonts w:eastAsia="Times New Roman"/>
          <w:color w:val="000000" w:themeColor="text1"/>
          <w:szCs w:val="24"/>
        </w:rPr>
        <w:t xml:space="preserve">δικών </w:t>
      </w:r>
      <w:r w:rsidRPr="00CA6684">
        <w:rPr>
          <w:rFonts w:eastAsia="Times New Roman"/>
          <w:color w:val="000000" w:themeColor="text1"/>
          <w:szCs w:val="24"/>
        </w:rPr>
        <w:t>εκτέλεσης</w:t>
      </w:r>
      <w:r>
        <w:rPr>
          <w:rFonts w:eastAsia="Times New Roman"/>
          <w:color w:val="000000" w:themeColor="text1"/>
          <w:szCs w:val="24"/>
        </w:rPr>
        <w:t>,</w:t>
      </w:r>
      <w:r w:rsidRPr="00CA6684">
        <w:rPr>
          <w:rFonts w:eastAsia="Times New Roman"/>
          <w:color w:val="000000" w:themeColor="text1"/>
          <w:szCs w:val="24"/>
        </w:rPr>
        <w:t xml:space="preserve"> για τη διευκόλυνση </w:t>
      </w:r>
      <w:r>
        <w:rPr>
          <w:rFonts w:eastAsia="Times New Roman"/>
          <w:color w:val="000000" w:themeColor="text1"/>
          <w:szCs w:val="24"/>
        </w:rPr>
        <w:t>στην</w:t>
      </w:r>
      <w:r w:rsidRPr="00CA6684">
        <w:rPr>
          <w:rFonts w:eastAsia="Times New Roman"/>
          <w:color w:val="000000" w:themeColor="text1"/>
          <w:szCs w:val="24"/>
        </w:rPr>
        <w:t xml:space="preserve"> εφαρμογή της απόφασης της </w:t>
      </w:r>
      <w:r>
        <w:rPr>
          <w:rFonts w:eastAsia="Times New Roman"/>
          <w:color w:val="000000" w:themeColor="text1"/>
          <w:szCs w:val="24"/>
        </w:rPr>
        <w:t>Χάγ</w:t>
      </w:r>
      <w:r w:rsidRPr="00CA6684">
        <w:rPr>
          <w:rFonts w:eastAsia="Times New Roman"/>
          <w:color w:val="000000" w:themeColor="text1"/>
          <w:szCs w:val="24"/>
        </w:rPr>
        <w:t>ης</w:t>
      </w:r>
      <w:r>
        <w:rPr>
          <w:rFonts w:eastAsia="Times New Roman"/>
          <w:color w:val="000000" w:themeColor="text1"/>
          <w:szCs w:val="24"/>
        </w:rPr>
        <w:t>.</w:t>
      </w:r>
    </w:p>
    <w:p w14:paraId="619F94DE"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Το 2013 και 2014 σ</w:t>
      </w:r>
      <w:r w:rsidRPr="00CA6684">
        <w:rPr>
          <w:rFonts w:eastAsia="Times New Roman"/>
          <w:color w:val="000000" w:themeColor="text1"/>
          <w:szCs w:val="24"/>
        </w:rPr>
        <w:t xml:space="preserve">την </w:t>
      </w:r>
      <w:r>
        <w:rPr>
          <w:rFonts w:eastAsia="Times New Roman"/>
          <w:color w:val="000000" w:themeColor="text1"/>
          <w:szCs w:val="24"/>
        </w:rPr>
        <w:t xml:space="preserve">Ιταλία </w:t>
      </w:r>
      <w:r w:rsidRPr="00CA6684">
        <w:rPr>
          <w:rFonts w:eastAsia="Times New Roman"/>
          <w:color w:val="000000" w:themeColor="text1"/>
          <w:szCs w:val="24"/>
        </w:rPr>
        <w:t xml:space="preserve">συζητείται αυτό το ένδικο </w:t>
      </w:r>
      <w:r w:rsidRPr="00CA6684">
        <w:rPr>
          <w:rFonts w:eastAsia="Times New Roman"/>
          <w:color w:val="000000" w:themeColor="text1"/>
          <w:szCs w:val="24"/>
        </w:rPr>
        <w:t>βοήθημα σε διάφορα δικαστήρια</w:t>
      </w:r>
      <w:r>
        <w:rPr>
          <w:rFonts w:eastAsia="Times New Roman"/>
          <w:color w:val="000000" w:themeColor="text1"/>
          <w:szCs w:val="24"/>
        </w:rPr>
        <w:t xml:space="preserve">. Παράλληλα, στις </w:t>
      </w:r>
      <w:r w:rsidRPr="00CA6684">
        <w:rPr>
          <w:rFonts w:eastAsia="Times New Roman"/>
          <w:color w:val="000000" w:themeColor="text1"/>
          <w:szCs w:val="24"/>
        </w:rPr>
        <w:t>27</w:t>
      </w:r>
      <w:r>
        <w:rPr>
          <w:rFonts w:eastAsia="Times New Roman"/>
          <w:color w:val="000000" w:themeColor="text1"/>
          <w:szCs w:val="24"/>
        </w:rPr>
        <w:t>-</w:t>
      </w:r>
      <w:r>
        <w:rPr>
          <w:rFonts w:eastAsia="Times New Roman"/>
          <w:color w:val="000000" w:themeColor="text1"/>
          <w:szCs w:val="24"/>
        </w:rPr>
        <w:t>2</w:t>
      </w:r>
      <w:r>
        <w:rPr>
          <w:rFonts w:eastAsia="Times New Roman"/>
          <w:color w:val="000000" w:themeColor="text1"/>
          <w:szCs w:val="24"/>
        </w:rPr>
        <w:t>-</w:t>
      </w:r>
      <w:r>
        <w:rPr>
          <w:rFonts w:eastAsia="Times New Roman"/>
          <w:color w:val="000000" w:themeColor="text1"/>
          <w:szCs w:val="24"/>
        </w:rPr>
        <w:t>20</w:t>
      </w:r>
      <w:r w:rsidRPr="00CA6684">
        <w:rPr>
          <w:rFonts w:eastAsia="Times New Roman"/>
          <w:color w:val="000000" w:themeColor="text1"/>
          <w:szCs w:val="24"/>
        </w:rPr>
        <w:t xml:space="preserve">14 εδώ στην Ελλάδα </w:t>
      </w:r>
      <w:r>
        <w:rPr>
          <w:rFonts w:eastAsia="Times New Roman"/>
          <w:color w:val="000000" w:themeColor="text1"/>
          <w:szCs w:val="24"/>
        </w:rPr>
        <w:t xml:space="preserve">λήγουν οι </w:t>
      </w:r>
      <w:r w:rsidRPr="00CA6684">
        <w:rPr>
          <w:rFonts w:eastAsia="Times New Roman"/>
          <w:color w:val="000000" w:themeColor="text1"/>
          <w:szCs w:val="24"/>
        </w:rPr>
        <w:t>εργασίες για τη διεκδίκηση των γερμανικών αποζημιώσεων</w:t>
      </w:r>
      <w:r>
        <w:rPr>
          <w:rFonts w:eastAsia="Times New Roman"/>
          <w:color w:val="000000" w:themeColor="text1"/>
          <w:szCs w:val="24"/>
        </w:rPr>
        <w:t>,</w:t>
      </w:r>
      <w:r w:rsidRPr="00CA6684">
        <w:rPr>
          <w:rFonts w:eastAsia="Times New Roman"/>
          <w:color w:val="000000" w:themeColor="text1"/>
          <w:szCs w:val="24"/>
        </w:rPr>
        <w:t xml:space="preserve"> χωρίς να καταλήξει σε έκθεση</w:t>
      </w:r>
      <w:r>
        <w:rPr>
          <w:rFonts w:eastAsia="Times New Roman"/>
          <w:color w:val="000000" w:themeColor="text1"/>
          <w:szCs w:val="24"/>
        </w:rPr>
        <w:t>,</w:t>
      </w:r>
      <w:r w:rsidRPr="00CA6684">
        <w:rPr>
          <w:rFonts w:eastAsia="Times New Roman"/>
          <w:color w:val="000000" w:themeColor="text1"/>
          <w:szCs w:val="24"/>
        </w:rPr>
        <w:t xml:space="preserve"> λόγω της προκήρυξης των </w:t>
      </w:r>
      <w:r>
        <w:rPr>
          <w:rFonts w:eastAsia="Times New Roman"/>
          <w:color w:val="000000" w:themeColor="text1"/>
          <w:szCs w:val="24"/>
        </w:rPr>
        <w:t xml:space="preserve">τότε </w:t>
      </w:r>
      <w:r w:rsidRPr="00CA6684">
        <w:rPr>
          <w:rFonts w:eastAsia="Times New Roman"/>
          <w:color w:val="000000" w:themeColor="text1"/>
          <w:szCs w:val="24"/>
        </w:rPr>
        <w:t xml:space="preserve">βουλευτικών εκλογών του Ιανουαρίου του </w:t>
      </w:r>
      <w:r>
        <w:rPr>
          <w:rFonts w:eastAsia="Times New Roman"/>
          <w:color w:val="000000" w:themeColor="text1"/>
          <w:szCs w:val="24"/>
        </w:rPr>
        <w:t>2015.</w:t>
      </w:r>
    </w:p>
    <w:p w14:paraId="619F94DF"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Στις 22 Οκτωβρίου </w:t>
      </w:r>
      <w:r w:rsidRPr="00CA6684">
        <w:rPr>
          <w:rFonts w:eastAsia="Times New Roman"/>
          <w:color w:val="000000" w:themeColor="text1"/>
          <w:szCs w:val="24"/>
        </w:rPr>
        <w:t xml:space="preserve">του 2014 </w:t>
      </w:r>
      <w:r>
        <w:rPr>
          <w:rFonts w:eastAsia="Times New Roman"/>
          <w:color w:val="000000" w:themeColor="text1"/>
          <w:szCs w:val="24"/>
        </w:rPr>
        <w:t xml:space="preserve">εκδίδεται η απόφαση 238/2014 </w:t>
      </w:r>
      <w:r w:rsidRPr="00CA6684">
        <w:rPr>
          <w:rFonts w:eastAsia="Times New Roman"/>
          <w:color w:val="000000" w:themeColor="text1"/>
          <w:szCs w:val="24"/>
        </w:rPr>
        <w:t>του Συνταγματικού Δικαστηρίου</w:t>
      </w:r>
      <w:r>
        <w:rPr>
          <w:rFonts w:eastAsia="Times New Roman"/>
          <w:color w:val="000000" w:themeColor="text1"/>
          <w:szCs w:val="24"/>
        </w:rPr>
        <w:t>,</w:t>
      </w:r>
      <w:r w:rsidRPr="00CA6684">
        <w:rPr>
          <w:rFonts w:eastAsia="Times New Roman"/>
          <w:color w:val="000000" w:themeColor="text1"/>
          <w:szCs w:val="24"/>
        </w:rPr>
        <w:t xml:space="preserve"> η οποία κρίνει αντισυνταγματική στην Ιταλία την εφαρμογή της ετεροδικίας</w:t>
      </w:r>
      <w:r>
        <w:rPr>
          <w:rFonts w:eastAsia="Times New Roman"/>
          <w:color w:val="000000" w:themeColor="text1"/>
          <w:szCs w:val="24"/>
        </w:rPr>
        <w:t>.</w:t>
      </w:r>
    </w:p>
    <w:p w14:paraId="619F94E0"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Σ</w:t>
      </w:r>
      <w:r w:rsidRPr="00CA6684">
        <w:rPr>
          <w:rFonts w:eastAsia="Times New Roman"/>
          <w:color w:val="000000" w:themeColor="text1"/>
          <w:szCs w:val="24"/>
        </w:rPr>
        <w:t xml:space="preserve">τις 10 Μαρτίου του </w:t>
      </w:r>
      <w:r>
        <w:rPr>
          <w:rFonts w:eastAsia="Times New Roman"/>
          <w:color w:val="000000" w:themeColor="text1"/>
          <w:szCs w:val="24"/>
        </w:rPr>
        <w:t>20</w:t>
      </w:r>
      <w:r w:rsidRPr="00CA6684">
        <w:rPr>
          <w:rFonts w:eastAsia="Times New Roman"/>
          <w:color w:val="000000" w:themeColor="text1"/>
          <w:szCs w:val="24"/>
        </w:rPr>
        <w:t xml:space="preserve">15 </w:t>
      </w:r>
      <w:r>
        <w:rPr>
          <w:rFonts w:eastAsia="Times New Roman"/>
          <w:color w:val="000000" w:themeColor="text1"/>
          <w:szCs w:val="24"/>
        </w:rPr>
        <w:t>με ομόφωνη απόφαση της Ολομέλειας του ελληνικού Κ</w:t>
      </w:r>
      <w:r w:rsidRPr="00CA6684">
        <w:rPr>
          <w:rFonts w:eastAsia="Times New Roman"/>
          <w:color w:val="000000" w:themeColor="text1"/>
          <w:szCs w:val="24"/>
        </w:rPr>
        <w:t>οινοβουλίου συνιστάτα</w:t>
      </w:r>
      <w:r w:rsidRPr="00CA6684">
        <w:rPr>
          <w:rFonts w:eastAsia="Times New Roman"/>
          <w:color w:val="000000" w:themeColor="text1"/>
          <w:szCs w:val="24"/>
        </w:rPr>
        <w:t xml:space="preserve">ι </w:t>
      </w:r>
      <w:r>
        <w:rPr>
          <w:rFonts w:eastAsia="Times New Roman"/>
          <w:color w:val="000000" w:themeColor="text1"/>
          <w:szCs w:val="24"/>
        </w:rPr>
        <w:t xml:space="preserve">εκ νέου η </w:t>
      </w:r>
      <w:r w:rsidRPr="00CA6684">
        <w:rPr>
          <w:rFonts w:eastAsia="Times New Roman"/>
          <w:color w:val="000000" w:themeColor="text1"/>
          <w:szCs w:val="24"/>
        </w:rPr>
        <w:t xml:space="preserve">Διακομματική </w:t>
      </w:r>
      <w:r>
        <w:rPr>
          <w:rFonts w:eastAsia="Times New Roman"/>
          <w:color w:val="000000" w:themeColor="text1"/>
          <w:szCs w:val="24"/>
        </w:rPr>
        <w:t xml:space="preserve">Κοινοβουλευτική </w:t>
      </w:r>
      <w:r w:rsidRPr="00CA6684">
        <w:rPr>
          <w:rFonts w:eastAsia="Times New Roman"/>
          <w:color w:val="000000" w:themeColor="text1"/>
          <w:szCs w:val="24"/>
        </w:rPr>
        <w:t>Επιτροπή για τη διεκδίκηση των γερμανικών οφειλών</w:t>
      </w:r>
      <w:r>
        <w:rPr>
          <w:rFonts w:eastAsia="Times New Roman"/>
          <w:color w:val="000000" w:themeColor="text1"/>
          <w:szCs w:val="24"/>
        </w:rPr>
        <w:t xml:space="preserve">, χωρίς να καταλήξει σε </w:t>
      </w:r>
      <w:r w:rsidRPr="00CA6684">
        <w:rPr>
          <w:rFonts w:eastAsia="Times New Roman"/>
          <w:color w:val="000000" w:themeColor="text1"/>
          <w:szCs w:val="24"/>
        </w:rPr>
        <w:t>έκθεση</w:t>
      </w:r>
      <w:r>
        <w:rPr>
          <w:rFonts w:eastAsia="Times New Roman"/>
          <w:color w:val="000000" w:themeColor="text1"/>
          <w:szCs w:val="24"/>
        </w:rPr>
        <w:t>,</w:t>
      </w:r>
      <w:r w:rsidRPr="00CA6684">
        <w:rPr>
          <w:rFonts w:eastAsia="Times New Roman"/>
          <w:color w:val="000000" w:themeColor="text1"/>
          <w:szCs w:val="24"/>
        </w:rPr>
        <w:t xml:space="preserve"> λόγω της προκήρυξης των εκλογών του Σεπτεμβρίου του </w:t>
      </w:r>
      <w:r>
        <w:rPr>
          <w:rFonts w:eastAsia="Times New Roman"/>
          <w:color w:val="000000" w:themeColor="text1"/>
          <w:szCs w:val="24"/>
        </w:rPr>
        <w:t>20</w:t>
      </w:r>
      <w:r w:rsidRPr="00CA6684">
        <w:rPr>
          <w:rFonts w:eastAsia="Times New Roman"/>
          <w:color w:val="000000" w:themeColor="text1"/>
          <w:szCs w:val="24"/>
        </w:rPr>
        <w:t>15</w:t>
      </w:r>
      <w:r>
        <w:rPr>
          <w:rFonts w:eastAsia="Times New Roman"/>
          <w:color w:val="000000" w:themeColor="text1"/>
          <w:szCs w:val="24"/>
        </w:rPr>
        <w:t>.</w:t>
      </w:r>
    </w:p>
    <w:p w14:paraId="619F94E1"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CA6684">
        <w:rPr>
          <w:rFonts w:eastAsia="Times New Roman"/>
          <w:color w:val="000000" w:themeColor="text1"/>
          <w:szCs w:val="24"/>
        </w:rPr>
        <w:t xml:space="preserve">τις 18 Νοεμβρίου του </w:t>
      </w:r>
      <w:r>
        <w:rPr>
          <w:rFonts w:eastAsia="Times New Roman"/>
          <w:color w:val="000000" w:themeColor="text1"/>
          <w:szCs w:val="24"/>
        </w:rPr>
        <w:t>20</w:t>
      </w:r>
      <w:r w:rsidRPr="00CA6684">
        <w:rPr>
          <w:rFonts w:eastAsia="Times New Roman"/>
          <w:color w:val="000000" w:themeColor="text1"/>
          <w:szCs w:val="24"/>
        </w:rPr>
        <w:t xml:space="preserve">15 με ομόφωνη απόφαση </w:t>
      </w:r>
      <w:r>
        <w:rPr>
          <w:rFonts w:eastAsia="Times New Roman"/>
          <w:color w:val="000000" w:themeColor="text1"/>
          <w:szCs w:val="24"/>
        </w:rPr>
        <w:t>της Ολομέλειας του ελληνικού Κ</w:t>
      </w:r>
      <w:r w:rsidRPr="00CA6684">
        <w:rPr>
          <w:rFonts w:eastAsia="Times New Roman"/>
          <w:color w:val="000000" w:themeColor="text1"/>
          <w:szCs w:val="24"/>
        </w:rPr>
        <w:t xml:space="preserve">οινοβουλίου αποφασίζεται η επανασύσταση </w:t>
      </w:r>
      <w:r>
        <w:rPr>
          <w:rFonts w:eastAsia="Times New Roman"/>
          <w:color w:val="000000" w:themeColor="text1"/>
          <w:szCs w:val="24"/>
        </w:rPr>
        <w:t xml:space="preserve">αυτής της </w:t>
      </w:r>
      <w:r>
        <w:rPr>
          <w:rFonts w:eastAsia="Times New Roman"/>
          <w:color w:val="000000" w:themeColor="text1"/>
          <w:szCs w:val="24"/>
        </w:rPr>
        <w:t>ε</w:t>
      </w:r>
      <w:r w:rsidRPr="00CA6684">
        <w:rPr>
          <w:rFonts w:eastAsia="Times New Roman"/>
          <w:color w:val="000000" w:themeColor="text1"/>
          <w:szCs w:val="24"/>
        </w:rPr>
        <w:t>πιτροπής</w:t>
      </w:r>
      <w:r>
        <w:rPr>
          <w:rFonts w:eastAsia="Times New Roman"/>
          <w:color w:val="000000" w:themeColor="text1"/>
          <w:szCs w:val="24"/>
        </w:rPr>
        <w:t xml:space="preserve"> και τον Ιούλιο του 2016 κατατίθεται στην Ολομέλεια </w:t>
      </w:r>
      <w:r w:rsidRPr="00CA6684">
        <w:rPr>
          <w:rFonts w:eastAsia="Times New Roman"/>
          <w:color w:val="000000" w:themeColor="text1"/>
          <w:szCs w:val="24"/>
        </w:rPr>
        <w:t>η έκθεση της Διακομματικής Κοινοβουλευτικής Επιτροπής</w:t>
      </w:r>
      <w:r>
        <w:rPr>
          <w:rFonts w:eastAsia="Times New Roman"/>
          <w:color w:val="000000" w:themeColor="text1"/>
          <w:szCs w:val="24"/>
        </w:rPr>
        <w:t>.</w:t>
      </w:r>
    </w:p>
    <w:p w14:paraId="619F94E2"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Τον Αύγουστο του 2016 κατ’ ε</w:t>
      </w:r>
      <w:r w:rsidRPr="00CA6684">
        <w:rPr>
          <w:rFonts w:eastAsia="Times New Roman"/>
          <w:color w:val="000000" w:themeColor="text1"/>
          <w:szCs w:val="24"/>
        </w:rPr>
        <w:t xml:space="preserve">φαρμογή της απόφασης του Συνταγματικού Δικαστηρίου </w:t>
      </w:r>
      <w:r>
        <w:rPr>
          <w:rFonts w:eastAsia="Times New Roman"/>
          <w:color w:val="000000" w:themeColor="text1"/>
          <w:szCs w:val="24"/>
        </w:rPr>
        <w:t>με δύο αποφ</w:t>
      </w:r>
      <w:r>
        <w:rPr>
          <w:rFonts w:eastAsia="Times New Roman"/>
          <w:color w:val="000000" w:themeColor="text1"/>
          <w:szCs w:val="24"/>
        </w:rPr>
        <w:t>άσεις του Ε</w:t>
      </w:r>
      <w:r w:rsidRPr="00CA6684">
        <w:rPr>
          <w:rFonts w:eastAsia="Times New Roman"/>
          <w:color w:val="000000" w:themeColor="text1"/>
          <w:szCs w:val="24"/>
        </w:rPr>
        <w:t>φετείου της Φλωρεντίας απορρίπτει τις α</w:t>
      </w:r>
      <w:r>
        <w:rPr>
          <w:rFonts w:eastAsia="Times New Roman"/>
          <w:color w:val="000000" w:themeColor="text1"/>
          <w:szCs w:val="24"/>
        </w:rPr>
        <w:t>ν</w:t>
      </w:r>
      <w:r w:rsidRPr="00CA6684">
        <w:rPr>
          <w:rFonts w:eastAsia="Times New Roman"/>
          <w:color w:val="000000" w:themeColor="text1"/>
          <w:szCs w:val="24"/>
        </w:rPr>
        <w:t>α</w:t>
      </w:r>
      <w:r>
        <w:rPr>
          <w:rFonts w:eastAsia="Times New Roman"/>
          <w:color w:val="000000" w:themeColor="text1"/>
          <w:szCs w:val="24"/>
        </w:rPr>
        <w:t xml:space="preserve">κοπές της </w:t>
      </w:r>
      <w:r w:rsidRPr="00CA6684">
        <w:rPr>
          <w:rFonts w:eastAsia="Times New Roman"/>
          <w:color w:val="000000" w:themeColor="text1"/>
          <w:szCs w:val="24"/>
        </w:rPr>
        <w:t xml:space="preserve">Γερμανίας για την κατάσχεση εις χείρας τρίτου </w:t>
      </w:r>
      <w:r>
        <w:rPr>
          <w:rFonts w:eastAsia="Times New Roman"/>
          <w:color w:val="000000" w:themeColor="text1"/>
          <w:szCs w:val="24"/>
        </w:rPr>
        <w:t xml:space="preserve">της </w:t>
      </w:r>
      <w:r>
        <w:rPr>
          <w:rFonts w:eastAsia="Times New Roman"/>
          <w:color w:val="222222"/>
          <w:szCs w:val="24"/>
        </w:rPr>
        <w:t xml:space="preserve">Deutsche Bank </w:t>
      </w:r>
      <w:r w:rsidRPr="00CA6684">
        <w:rPr>
          <w:rFonts w:eastAsia="Times New Roman"/>
          <w:color w:val="000000" w:themeColor="text1"/>
          <w:szCs w:val="24"/>
        </w:rPr>
        <w:t>απαίτησ</w:t>
      </w:r>
      <w:r>
        <w:rPr>
          <w:rFonts w:eastAsia="Times New Roman"/>
          <w:color w:val="000000" w:themeColor="text1"/>
          <w:szCs w:val="24"/>
        </w:rPr>
        <w:t>η</w:t>
      </w:r>
      <w:r w:rsidRPr="00CA6684">
        <w:rPr>
          <w:rFonts w:eastAsia="Times New Roman"/>
          <w:color w:val="000000" w:themeColor="text1"/>
          <w:szCs w:val="24"/>
        </w:rPr>
        <w:t xml:space="preserve">ς των </w:t>
      </w:r>
      <w:r>
        <w:rPr>
          <w:rFonts w:eastAsia="Times New Roman"/>
          <w:color w:val="000000" w:themeColor="text1"/>
          <w:szCs w:val="24"/>
        </w:rPr>
        <w:t>Διστομιτών. Ο</w:t>
      </w:r>
      <w:r w:rsidRPr="00CA6684">
        <w:rPr>
          <w:rFonts w:eastAsia="Times New Roman"/>
          <w:color w:val="000000" w:themeColor="text1"/>
          <w:szCs w:val="24"/>
        </w:rPr>
        <w:t>ι δικαστικές ενέργειες συνεχίζ</w:t>
      </w:r>
      <w:r>
        <w:rPr>
          <w:rFonts w:eastAsia="Times New Roman"/>
          <w:color w:val="000000" w:themeColor="text1"/>
          <w:szCs w:val="24"/>
        </w:rPr>
        <w:t>ονται.</w:t>
      </w:r>
    </w:p>
    <w:p w14:paraId="619F94E3"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Η Ν</w:t>
      </w:r>
      <w:r w:rsidRPr="00CA6684">
        <w:rPr>
          <w:rFonts w:eastAsia="Times New Roman"/>
          <w:color w:val="000000" w:themeColor="text1"/>
          <w:szCs w:val="24"/>
        </w:rPr>
        <w:t>έα Δημοκρατία στο πόρισμα</w:t>
      </w:r>
      <w:r>
        <w:rPr>
          <w:rFonts w:eastAsia="Times New Roman"/>
          <w:color w:val="000000" w:themeColor="text1"/>
          <w:szCs w:val="24"/>
        </w:rPr>
        <w:t>,</w:t>
      </w:r>
      <w:r w:rsidRPr="00CA6684">
        <w:rPr>
          <w:rFonts w:eastAsia="Times New Roman"/>
          <w:color w:val="000000" w:themeColor="text1"/>
          <w:szCs w:val="24"/>
        </w:rPr>
        <w:t xml:space="preserve"> το οποίο συζητάμε σήμερα</w:t>
      </w:r>
      <w:r>
        <w:rPr>
          <w:rFonts w:eastAsia="Times New Roman"/>
          <w:color w:val="000000" w:themeColor="text1"/>
          <w:szCs w:val="24"/>
        </w:rPr>
        <w:t>, κ</w:t>
      </w:r>
      <w:r w:rsidRPr="00CA6684">
        <w:rPr>
          <w:rFonts w:eastAsia="Times New Roman"/>
          <w:color w:val="000000" w:themeColor="text1"/>
          <w:szCs w:val="24"/>
        </w:rPr>
        <w:t>ατέ</w:t>
      </w:r>
      <w:r>
        <w:rPr>
          <w:rFonts w:eastAsia="Times New Roman"/>
          <w:color w:val="000000" w:themeColor="text1"/>
          <w:szCs w:val="24"/>
        </w:rPr>
        <w:t xml:space="preserve">γραψε </w:t>
      </w:r>
      <w:r w:rsidRPr="00CA6684">
        <w:rPr>
          <w:rFonts w:eastAsia="Times New Roman"/>
          <w:color w:val="000000" w:themeColor="text1"/>
          <w:szCs w:val="24"/>
        </w:rPr>
        <w:t xml:space="preserve">την άποψη ότι δεν μπορούμε να μπούμε στη </w:t>
      </w:r>
      <w:r w:rsidRPr="00CA6684">
        <w:rPr>
          <w:rFonts w:eastAsia="Times New Roman"/>
          <w:color w:val="000000" w:themeColor="text1"/>
          <w:szCs w:val="24"/>
        </w:rPr>
        <w:lastRenderedPageBreak/>
        <w:t xml:space="preserve">συζήτηση </w:t>
      </w:r>
      <w:r>
        <w:rPr>
          <w:rFonts w:eastAsia="Times New Roman"/>
          <w:color w:val="000000" w:themeColor="text1"/>
          <w:szCs w:val="24"/>
        </w:rPr>
        <w:t xml:space="preserve">και </w:t>
      </w:r>
      <w:r w:rsidRPr="00CA6684">
        <w:rPr>
          <w:rFonts w:eastAsia="Times New Roman"/>
          <w:color w:val="000000" w:themeColor="text1"/>
          <w:szCs w:val="24"/>
        </w:rPr>
        <w:t>να αναμε</w:t>
      </w:r>
      <w:r>
        <w:rPr>
          <w:rFonts w:eastAsia="Times New Roman"/>
          <w:color w:val="000000" w:themeColor="text1"/>
          <w:szCs w:val="24"/>
        </w:rPr>
        <w:t xml:space="preserve">ίξουμε τις διεκδικήσεις ιδιωτών, </w:t>
      </w:r>
      <w:r w:rsidRPr="00CA6684">
        <w:rPr>
          <w:rFonts w:eastAsia="Times New Roman"/>
          <w:color w:val="000000" w:themeColor="text1"/>
          <w:szCs w:val="24"/>
        </w:rPr>
        <w:t>που</w:t>
      </w:r>
      <w:r>
        <w:rPr>
          <w:rFonts w:eastAsia="Times New Roman"/>
          <w:color w:val="000000" w:themeColor="text1"/>
          <w:szCs w:val="24"/>
        </w:rPr>
        <w:t>, βέβαια, όμως,</w:t>
      </w:r>
      <w:r w:rsidRPr="00CA6684">
        <w:rPr>
          <w:rFonts w:eastAsia="Times New Roman"/>
          <w:color w:val="000000" w:themeColor="text1"/>
          <w:szCs w:val="24"/>
        </w:rPr>
        <w:t xml:space="preserve"> κρίνονται ιστορικά σημαντικές</w:t>
      </w:r>
      <w:r>
        <w:rPr>
          <w:rFonts w:eastAsia="Times New Roman"/>
          <w:color w:val="000000" w:themeColor="text1"/>
          <w:szCs w:val="24"/>
        </w:rPr>
        <w:t xml:space="preserve">. </w:t>
      </w:r>
    </w:p>
    <w:p w14:paraId="619F94E4"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Δεν είναι, όμως, </w:t>
      </w:r>
      <w:r w:rsidRPr="00CA6684">
        <w:rPr>
          <w:rFonts w:eastAsia="Times New Roman"/>
          <w:color w:val="000000" w:themeColor="text1"/>
          <w:szCs w:val="24"/>
        </w:rPr>
        <w:t>κατά τη γνώμη μου</w:t>
      </w:r>
      <w:r>
        <w:rPr>
          <w:rFonts w:eastAsia="Times New Roman"/>
          <w:color w:val="000000" w:themeColor="text1"/>
          <w:szCs w:val="24"/>
        </w:rPr>
        <w:t>,</w:t>
      </w:r>
      <w:r w:rsidRPr="00CA6684">
        <w:rPr>
          <w:rFonts w:eastAsia="Times New Roman"/>
          <w:color w:val="000000" w:themeColor="text1"/>
          <w:szCs w:val="24"/>
        </w:rPr>
        <w:t xml:space="preserve"> ζήτημα ιδιωτικών απαιτήσεων</w:t>
      </w:r>
      <w:r>
        <w:rPr>
          <w:rFonts w:eastAsia="Times New Roman"/>
          <w:color w:val="000000" w:themeColor="text1"/>
          <w:szCs w:val="24"/>
        </w:rPr>
        <w:t>.</w:t>
      </w:r>
      <w:r w:rsidRPr="00CA6684">
        <w:rPr>
          <w:rFonts w:eastAsia="Times New Roman"/>
          <w:color w:val="000000" w:themeColor="text1"/>
          <w:szCs w:val="24"/>
        </w:rPr>
        <w:t xml:space="preserve"> Το θέμα είναι και</w:t>
      </w:r>
      <w:r>
        <w:rPr>
          <w:rFonts w:eastAsia="Times New Roman"/>
          <w:color w:val="000000" w:themeColor="text1"/>
          <w:szCs w:val="24"/>
        </w:rPr>
        <w:t xml:space="preserve"> οι «</w:t>
      </w:r>
      <w:r w:rsidRPr="00CA6684">
        <w:rPr>
          <w:rFonts w:eastAsia="Times New Roman"/>
          <w:color w:val="000000" w:themeColor="text1"/>
          <w:szCs w:val="24"/>
        </w:rPr>
        <w:t>ιδιωτικές</w:t>
      </w:r>
      <w:r>
        <w:rPr>
          <w:rFonts w:eastAsia="Times New Roman"/>
          <w:color w:val="000000" w:themeColor="text1"/>
          <w:szCs w:val="24"/>
        </w:rPr>
        <w:t xml:space="preserve">» </w:t>
      </w:r>
      <w:r w:rsidRPr="00CA6684">
        <w:rPr>
          <w:rFonts w:eastAsia="Times New Roman"/>
          <w:color w:val="000000" w:themeColor="text1"/>
          <w:szCs w:val="24"/>
        </w:rPr>
        <w:t>απαιτήσεις τ</w:t>
      </w:r>
      <w:r w:rsidRPr="00CA6684">
        <w:rPr>
          <w:rFonts w:eastAsia="Times New Roman"/>
          <w:color w:val="000000" w:themeColor="text1"/>
          <w:szCs w:val="24"/>
        </w:rPr>
        <w:t>ων μαρτυρικών χωριών να ενταχθ</w:t>
      </w:r>
      <w:r>
        <w:rPr>
          <w:rFonts w:eastAsia="Times New Roman"/>
          <w:color w:val="000000" w:themeColor="text1"/>
          <w:szCs w:val="24"/>
        </w:rPr>
        <w:t>ούν</w:t>
      </w:r>
      <w:r w:rsidRPr="00CA6684">
        <w:rPr>
          <w:rFonts w:eastAsia="Times New Roman"/>
          <w:color w:val="000000" w:themeColor="text1"/>
          <w:szCs w:val="24"/>
        </w:rPr>
        <w:t xml:space="preserve"> στη συνολική κυβερνητ</w:t>
      </w:r>
      <w:r>
        <w:rPr>
          <w:rFonts w:eastAsia="Times New Roman"/>
          <w:color w:val="000000" w:themeColor="text1"/>
          <w:szCs w:val="24"/>
        </w:rPr>
        <w:t xml:space="preserve">ική διπλωματική στρατηγική. </w:t>
      </w:r>
    </w:p>
    <w:p w14:paraId="619F94E5"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Ο</w:t>
      </w:r>
      <w:r w:rsidRPr="00CA6684">
        <w:rPr>
          <w:rFonts w:eastAsia="Times New Roman"/>
          <w:color w:val="000000" w:themeColor="text1"/>
          <w:szCs w:val="24"/>
        </w:rPr>
        <w:t xml:space="preserve"> στόχος δεν είναι να μπούμε σε </w:t>
      </w:r>
      <w:r>
        <w:rPr>
          <w:rFonts w:eastAsia="Times New Roman"/>
          <w:color w:val="000000" w:themeColor="text1"/>
          <w:szCs w:val="24"/>
        </w:rPr>
        <w:t>α</w:t>
      </w:r>
      <w:r w:rsidRPr="00CA6684">
        <w:rPr>
          <w:rFonts w:eastAsia="Times New Roman"/>
          <w:color w:val="000000" w:themeColor="text1"/>
          <w:szCs w:val="24"/>
        </w:rPr>
        <w:t>πρόσφορες</w:t>
      </w:r>
      <w:r>
        <w:rPr>
          <w:rFonts w:eastAsia="Times New Roman"/>
          <w:color w:val="000000" w:themeColor="text1"/>
          <w:szCs w:val="24"/>
        </w:rPr>
        <w:t xml:space="preserve"> απόπειρες ή</w:t>
      </w:r>
      <w:r w:rsidRPr="00CA6684">
        <w:rPr>
          <w:rFonts w:eastAsia="Times New Roman"/>
          <w:color w:val="000000" w:themeColor="text1"/>
          <w:szCs w:val="24"/>
        </w:rPr>
        <w:t xml:space="preserve"> α</w:t>
      </w:r>
      <w:r>
        <w:rPr>
          <w:rFonts w:eastAsia="Times New Roman"/>
          <w:color w:val="000000" w:themeColor="text1"/>
          <w:szCs w:val="24"/>
        </w:rPr>
        <w:t xml:space="preserve">λυσιτελείς </w:t>
      </w:r>
      <w:r w:rsidRPr="00CA6684">
        <w:rPr>
          <w:rFonts w:eastAsia="Times New Roman"/>
          <w:color w:val="000000" w:themeColor="text1"/>
          <w:szCs w:val="24"/>
        </w:rPr>
        <w:t>δικονομικές παρεμβάσεις με δεδομένες</w:t>
      </w:r>
      <w:r>
        <w:rPr>
          <w:rFonts w:eastAsia="Times New Roman"/>
          <w:color w:val="000000" w:themeColor="text1"/>
          <w:szCs w:val="24"/>
        </w:rPr>
        <w:t xml:space="preserve"> τις προηγηθείσες αποφάσεις </w:t>
      </w:r>
      <w:r w:rsidRPr="00CA6684">
        <w:rPr>
          <w:rFonts w:eastAsia="Times New Roman"/>
          <w:color w:val="000000" w:themeColor="text1"/>
          <w:szCs w:val="24"/>
        </w:rPr>
        <w:t xml:space="preserve">τόσο του Ανώτατου Ειδικού Δικαστηρίου </w:t>
      </w:r>
      <w:r>
        <w:rPr>
          <w:rFonts w:eastAsia="Times New Roman"/>
          <w:color w:val="000000" w:themeColor="text1"/>
          <w:szCs w:val="24"/>
        </w:rPr>
        <w:t>εδώ</w:t>
      </w:r>
      <w:r>
        <w:rPr>
          <w:rFonts w:eastAsia="Times New Roman"/>
          <w:color w:val="000000" w:themeColor="text1"/>
          <w:szCs w:val="24"/>
        </w:rPr>
        <w:t xml:space="preserve"> στη χ</w:t>
      </w:r>
      <w:r w:rsidRPr="00CA6684">
        <w:rPr>
          <w:rFonts w:eastAsia="Times New Roman"/>
          <w:color w:val="000000" w:themeColor="text1"/>
          <w:szCs w:val="24"/>
        </w:rPr>
        <w:t>ώρα όσο και την απόφαση της Χάγης</w:t>
      </w:r>
      <w:r>
        <w:rPr>
          <w:rFonts w:eastAsia="Times New Roman"/>
          <w:color w:val="000000" w:themeColor="text1"/>
          <w:szCs w:val="24"/>
        </w:rPr>
        <w:t>, ό</w:t>
      </w:r>
      <w:r w:rsidRPr="00CA6684">
        <w:rPr>
          <w:rFonts w:eastAsia="Times New Roman"/>
          <w:color w:val="000000" w:themeColor="text1"/>
          <w:szCs w:val="24"/>
        </w:rPr>
        <w:t>σον αφορά</w:t>
      </w:r>
      <w:r>
        <w:rPr>
          <w:rFonts w:eastAsia="Times New Roman"/>
          <w:color w:val="000000" w:themeColor="text1"/>
          <w:szCs w:val="24"/>
        </w:rPr>
        <w:t>,</w:t>
      </w:r>
      <w:r w:rsidRPr="00CA6684">
        <w:rPr>
          <w:rFonts w:eastAsia="Times New Roman"/>
          <w:color w:val="000000" w:themeColor="text1"/>
          <w:szCs w:val="24"/>
        </w:rPr>
        <w:t xml:space="preserve"> δηλαδή</w:t>
      </w:r>
      <w:r>
        <w:rPr>
          <w:rFonts w:eastAsia="Times New Roman"/>
          <w:color w:val="000000" w:themeColor="text1"/>
          <w:szCs w:val="24"/>
        </w:rPr>
        <w:t>,</w:t>
      </w:r>
      <w:r w:rsidRPr="00CA6684">
        <w:rPr>
          <w:rFonts w:eastAsia="Times New Roman"/>
          <w:color w:val="000000" w:themeColor="text1"/>
          <w:szCs w:val="24"/>
        </w:rPr>
        <w:t xml:space="preserve"> το ζήτημα της ετεροδικίας και π</w:t>
      </w:r>
      <w:r>
        <w:rPr>
          <w:rFonts w:eastAsia="Times New Roman"/>
          <w:color w:val="000000" w:themeColor="text1"/>
          <w:szCs w:val="24"/>
        </w:rPr>
        <w:t>ώ</w:t>
      </w:r>
      <w:r w:rsidRPr="00CA6684">
        <w:rPr>
          <w:rFonts w:eastAsia="Times New Roman"/>
          <w:color w:val="000000" w:themeColor="text1"/>
          <w:szCs w:val="24"/>
        </w:rPr>
        <w:t>ς αυτό το ζήτημα της ετεροδικίας</w:t>
      </w:r>
      <w:r>
        <w:rPr>
          <w:rFonts w:eastAsia="Times New Roman"/>
          <w:color w:val="000000" w:themeColor="text1"/>
          <w:szCs w:val="24"/>
        </w:rPr>
        <w:t>,</w:t>
      </w:r>
      <w:r w:rsidRPr="00CA6684">
        <w:rPr>
          <w:rFonts w:eastAsia="Times New Roman"/>
          <w:color w:val="000000" w:themeColor="text1"/>
          <w:szCs w:val="24"/>
        </w:rPr>
        <w:t xml:space="preserve"> έτσι όπως έχει αναδειχθεί από την απόφαση του Ανώτατου Ειδικού Δικαστηρίου και του Διεθνούς </w:t>
      </w:r>
      <w:r>
        <w:rPr>
          <w:rFonts w:eastAsia="Times New Roman"/>
          <w:color w:val="000000" w:themeColor="text1"/>
          <w:szCs w:val="24"/>
        </w:rPr>
        <w:t>Δ</w:t>
      </w:r>
      <w:r w:rsidRPr="00CA6684">
        <w:rPr>
          <w:rFonts w:eastAsia="Times New Roman"/>
          <w:color w:val="000000" w:themeColor="text1"/>
          <w:szCs w:val="24"/>
        </w:rPr>
        <w:t>ικαστηρίου της Χάγ</w:t>
      </w:r>
      <w:r>
        <w:rPr>
          <w:rFonts w:eastAsia="Times New Roman"/>
          <w:color w:val="000000" w:themeColor="text1"/>
          <w:szCs w:val="24"/>
        </w:rPr>
        <w:t xml:space="preserve">ης θα μπορούσε να </w:t>
      </w:r>
      <w:r>
        <w:rPr>
          <w:rFonts w:eastAsia="Times New Roman"/>
          <w:color w:val="000000" w:themeColor="text1"/>
          <w:szCs w:val="24"/>
        </w:rPr>
        <w:t>δημιουργήσει έ</w:t>
      </w:r>
      <w:r w:rsidRPr="00CA6684">
        <w:rPr>
          <w:rFonts w:eastAsia="Times New Roman"/>
          <w:color w:val="000000" w:themeColor="text1"/>
          <w:szCs w:val="24"/>
        </w:rPr>
        <w:t>να</w:t>
      </w:r>
      <w:r>
        <w:rPr>
          <w:rFonts w:eastAsia="Times New Roman"/>
          <w:color w:val="000000" w:themeColor="text1"/>
          <w:szCs w:val="24"/>
        </w:rPr>
        <w:t>ν ν</w:t>
      </w:r>
      <w:r w:rsidRPr="00CA6684">
        <w:rPr>
          <w:rFonts w:eastAsia="Times New Roman"/>
          <w:color w:val="000000" w:themeColor="text1"/>
          <w:szCs w:val="24"/>
        </w:rPr>
        <w:t xml:space="preserve">έο κύκλο </w:t>
      </w:r>
      <w:r>
        <w:rPr>
          <w:rFonts w:eastAsia="Times New Roman"/>
          <w:color w:val="000000" w:themeColor="text1"/>
          <w:szCs w:val="24"/>
        </w:rPr>
        <w:t xml:space="preserve">δικαστικής </w:t>
      </w:r>
      <w:r w:rsidRPr="00CA6684">
        <w:rPr>
          <w:rFonts w:eastAsia="Times New Roman"/>
          <w:color w:val="000000" w:themeColor="text1"/>
          <w:szCs w:val="24"/>
        </w:rPr>
        <w:t>αντιδικίας</w:t>
      </w:r>
      <w:r>
        <w:rPr>
          <w:rFonts w:eastAsia="Times New Roman"/>
          <w:color w:val="000000" w:themeColor="text1"/>
          <w:szCs w:val="24"/>
        </w:rPr>
        <w:t>,</w:t>
      </w:r>
      <w:r w:rsidRPr="00CA6684">
        <w:rPr>
          <w:rFonts w:eastAsia="Times New Roman"/>
          <w:color w:val="000000" w:themeColor="text1"/>
          <w:szCs w:val="24"/>
        </w:rPr>
        <w:t xml:space="preserve"> η οποία </w:t>
      </w:r>
      <w:r>
        <w:rPr>
          <w:rFonts w:eastAsia="Times New Roman"/>
          <w:color w:val="000000" w:themeColor="text1"/>
          <w:szCs w:val="24"/>
        </w:rPr>
        <w:t xml:space="preserve">θα </w:t>
      </w:r>
      <w:r w:rsidRPr="00CA6684">
        <w:rPr>
          <w:rFonts w:eastAsia="Times New Roman"/>
          <w:color w:val="000000" w:themeColor="text1"/>
          <w:szCs w:val="24"/>
        </w:rPr>
        <w:t>μπορ</w:t>
      </w:r>
      <w:r>
        <w:rPr>
          <w:rFonts w:eastAsia="Times New Roman"/>
          <w:color w:val="000000" w:themeColor="text1"/>
          <w:szCs w:val="24"/>
        </w:rPr>
        <w:t xml:space="preserve">ούσε να διαρκέσει. Πόσο άραγε; Ο στόχος </w:t>
      </w:r>
      <w:r w:rsidRPr="00CA6684">
        <w:rPr>
          <w:rFonts w:eastAsia="Times New Roman"/>
          <w:color w:val="000000" w:themeColor="text1"/>
          <w:szCs w:val="24"/>
        </w:rPr>
        <w:t>πρέπει να είναι να προσέλθει η Γερμανία στο τραπέζι της διαπραγμάτευσης και για το σύνολο των εκκρεμών νομικών ζητημάτων και υποθέσεων</w:t>
      </w:r>
      <w:r>
        <w:rPr>
          <w:rFonts w:eastAsia="Times New Roman"/>
          <w:color w:val="000000" w:themeColor="text1"/>
          <w:szCs w:val="24"/>
        </w:rPr>
        <w:t>.</w:t>
      </w:r>
    </w:p>
    <w:p w14:paraId="619F94E6"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Κ</w:t>
      </w:r>
      <w:r w:rsidRPr="00CA6684">
        <w:rPr>
          <w:rFonts w:eastAsia="Times New Roman"/>
          <w:color w:val="000000" w:themeColor="text1"/>
          <w:szCs w:val="24"/>
        </w:rPr>
        <w:t>ρατά</w:t>
      </w:r>
      <w:r>
        <w:rPr>
          <w:rFonts w:eastAsia="Times New Roman"/>
          <w:color w:val="000000" w:themeColor="text1"/>
          <w:szCs w:val="24"/>
        </w:rPr>
        <w:t>μ</w:t>
      </w:r>
      <w:r w:rsidRPr="00CA6684">
        <w:rPr>
          <w:rFonts w:eastAsia="Times New Roman"/>
          <w:color w:val="000000" w:themeColor="text1"/>
          <w:szCs w:val="24"/>
        </w:rPr>
        <w:t>ε ένα ισ</w:t>
      </w:r>
      <w:r w:rsidRPr="00CA6684">
        <w:rPr>
          <w:rFonts w:eastAsia="Times New Roman"/>
          <w:color w:val="000000" w:themeColor="text1"/>
          <w:szCs w:val="24"/>
        </w:rPr>
        <w:t>χυρό νομικό οπλοστάσιο</w:t>
      </w:r>
      <w:r>
        <w:rPr>
          <w:rFonts w:eastAsia="Times New Roman"/>
          <w:color w:val="000000" w:themeColor="text1"/>
          <w:szCs w:val="24"/>
        </w:rPr>
        <w:t xml:space="preserve">. Κρατάμε την ιστορική δικαίωση. Κρατάμε </w:t>
      </w:r>
      <w:r w:rsidRPr="00CA6684">
        <w:rPr>
          <w:rFonts w:eastAsia="Times New Roman"/>
          <w:color w:val="000000" w:themeColor="text1"/>
          <w:szCs w:val="24"/>
        </w:rPr>
        <w:t>την πολιτική συναίνεση</w:t>
      </w:r>
      <w:r>
        <w:rPr>
          <w:rFonts w:eastAsia="Times New Roman"/>
          <w:color w:val="000000" w:themeColor="text1"/>
          <w:szCs w:val="24"/>
        </w:rPr>
        <w:t>,</w:t>
      </w:r>
      <w:r w:rsidRPr="00CA6684">
        <w:rPr>
          <w:rFonts w:eastAsia="Times New Roman"/>
          <w:color w:val="000000" w:themeColor="text1"/>
          <w:szCs w:val="24"/>
        </w:rPr>
        <w:t xml:space="preserve"> ώστε να ενεργήσουμε</w:t>
      </w:r>
      <w:r>
        <w:rPr>
          <w:rFonts w:eastAsia="Times New Roman"/>
          <w:color w:val="000000" w:themeColor="text1"/>
          <w:szCs w:val="24"/>
        </w:rPr>
        <w:t xml:space="preserve">. Έχουμε βάλει ερωτηματικό ή </w:t>
      </w:r>
      <w:r w:rsidRPr="00CA6684">
        <w:rPr>
          <w:rFonts w:eastAsia="Times New Roman"/>
          <w:color w:val="000000" w:themeColor="text1"/>
          <w:szCs w:val="24"/>
        </w:rPr>
        <w:t>τ</w:t>
      </w:r>
      <w:r>
        <w:rPr>
          <w:rFonts w:eastAsia="Times New Roman"/>
          <w:color w:val="000000" w:themeColor="text1"/>
          <w:szCs w:val="24"/>
        </w:rPr>
        <w:t>ε</w:t>
      </w:r>
      <w:r w:rsidRPr="00CA6684">
        <w:rPr>
          <w:rFonts w:eastAsia="Times New Roman"/>
          <w:color w:val="000000" w:themeColor="text1"/>
          <w:szCs w:val="24"/>
        </w:rPr>
        <w:t>λε</w:t>
      </w:r>
      <w:r>
        <w:rPr>
          <w:rFonts w:eastAsia="Times New Roman"/>
          <w:color w:val="000000" w:themeColor="text1"/>
          <w:szCs w:val="24"/>
        </w:rPr>
        <w:t>ί</w:t>
      </w:r>
      <w:r w:rsidRPr="00CA6684">
        <w:rPr>
          <w:rFonts w:eastAsia="Times New Roman"/>
          <w:color w:val="000000" w:themeColor="text1"/>
          <w:szCs w:val="24"/>
        </w:rPr>
        <w:t>α</w:t>
      </w:r>
      <w:r>
        <w:rPr>
          <w:rFonts w:eastAsia="Times New Roman"/>
          <w:color w:val="000000" w:themeColor="text1"/>
          <w:szCs w:val="24"/>
        </w:rPr>
        <w:t>;</w:t>
      </w:r>
    </w:p>
    <w:p w14:paraId="619F94E7"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CA6684">
        <w:rPr>
          <w:rFonts w:eastAsia="Times New Roman"/>
          <w:color w:val="000000" w:themeColor="text1"/>
          <w:szCs w:val="24"/>
        </w:rPr>
        <w:t>τη δίνη μιας πρωτοφανούς οικονομικής κρίσης</w:t>
      </w:r>
      <w:r>
        <w:rPr>
          <w:rFonts w:eastAsia="Times New Roman"/>
          <w:color w:val="000000" w:themeColor="text1"/>
          <w:szCs w:val="24"/>
        </w:rPr>
        <w:t>,</w:t>
      </w:r>
      <w:r w:rsidRPr="00CA6684">
        <w:rPr>
          <w:rFonts w:eastAsia="Times New Roman"/>
          <w:color w:val="000000" w:themeColor="text1"/>
          <w:szCs w:val="24"/>
        </w:rPr>
        <w:t xml:space="preserve"> που οδήγησε τη χώρα στην επιβολή προγραμμά</w:t>
      </w:r>
      <w:r>
        <w:rPr>
          <w:rFonts w:eastAsia="Times New Roman"/>
          <w:color w:val="000000" w:themeColor="text1"/>
          <w:szCs w:val="24"/>
        </w:rPr>
        <w:t xml:space="preserve">των δημοσιονομικής </w:t>
      </w:r>
      <w:r>
        <w:rPr>
          <w:rFonts w:eastAsia="Times New Roman"/>
          <w:color w:val="000000" w:themeColor="text1"/>
          <w:szCs w:val="24"/>
        </w:rPr>
        <w:t>προσαρμογής, τ</w:t>
      </w:r>
      <w:r w:rsidRPr="00CA6684">
        <w:rPr>
          <w:rFonts w:eastAsia="Times New Roman"/>
          <w:color w:val="000000" w:themeColor="text1"/>
          <w:szCs w:val="24"/>
        </w:rPr>
        <w:t>ο ζήτημα των επανορθώσεων</w:t>
      </w:r>
      <w:r>
        <w:rPr>
          <w:rFonts w:eastAsia="Times New Roman"/>
          <w:color w:val="000000" w:themeColor="text1"/>
          <w:szCs w:val="24"/>
        </w:rPr>
        <w:t>,</w:t>
      </w:r>
      <w:r w:rsidRPr="00CA6684">
        <w:rPr>
          <w:rFonts w:eastAsia="Times New Roman"/>
          <w:color w:val="000000" w:themeColor="text1"/>
          <w:szCs w:val="24"/>
        </w:rPr>
        <w:t xml:space="preserve"> των αποζημιώσεων</w:t>
      </w:r>
      <w:r>
        <w:rPr>
          <w:rFonts w:eastAsia="Times New Roman"/>
          <w:color w:val="000000" w:themeColor="text1"/>
          <w:szCs w:val="24"/>
        </w:rPr>
        <w:t>,</w:t>
      </w:r>
      <w:r w:rsidRPr="00CA6684">
        <w:rPr>
          <w:rFonts w:eastAsia="Times New Roman"/>
          <w:color w:val="000000" w:themeColor="text1"/>
          <w:szCs w:val="24"/>
        </w:rPr>
        <w:t xml:space="preserve"> του δανείου επιχειρήθηκε να αναγνωστεί ως δήθεν ε</w:t>
      </w:r>
      <w:r>
        <w:rPr>
          <w:rFonts w:eastAsia="Times New Roman"/>
          <w:color w:val="000000" w:themeColor="text1"/>
          <w:szCs w:val="24"/>
        </w:rPr>
        <w:t>ργαλείο διαπραγματευτικής πίεσης. Κ</w:t>
      </w:r>
      <w:r w:rsidRPr="00CA6684">
        <w:rPr>
          <w:rFonts w:eastAsia="Times New Roman"/>
          <w:color w:val="000000" w:themeColor="text1"/>
          <w:szCs w:val="24"/>
        </w:rPr>
        <w:t>άτι τέτοιο θα ήταν ηθικά αφόρητο και ιστορικά μικροπρεπ</w:t>
      </w:r>
      <w:r>
        <w:rPr>
          <w:rFonts w:eastAsia="Times New Roman"/>
          <w:color w:val="000000" w:themeColor="text1"/>
          <w:szCs w:val="24"/>
        </w:rPr>
        <w:t>έ</w:t>
      </w:r>
      <w:r w:rsidRPr="00CA6684">
        <w:rPr>
          <w:rFonts w:eastAsia="Times New Roman"/>
          <w:color w:val="000000" w:themeColor="text1"/>
          <w:szCs w:val="24"/>
        </w:rPr>
        <w:t xml:space="preserve">ς και σωστά σήμερα γίνεται </w:t>
      </w:r>
      <w:r>
        <w:rPr>
          <w:rFonts w:eastAsia="Times New Roman"/>
          <w:color w:val="000000" w:themeColor="text1"/>
          <w:szCs w:val="24"/>
        </w:rPr>
        <w:t xml:space="preserve">η </w:t>
      </w:r>
      <w:r w:rsidRPr="00CA6684">
        <w:rPr>
          <w:rFonts w:eastAsia="Times New Roman"/>
          <w:color w:val="000000" w:themeColor="text1"/>
          <w:szCs w:val="24"/>
        </w:rPr>
        <w:t>συζήτηση αυτή μετά την ολοκλ</w:t>
      </w:r>
      <w:r w:rsidRPr="00CA6684">
        <w:rPr>
          <w:rFonts w:eastAsia="Times New Roman"/>
          <w:color w:val="000000" w:themeColor="text1"/>
          <w:szCs w:val="24"/>
        </w:rPr>
        <w:t>ήρωση του Προγράμματος Δημοσιονομικής Προσαρμογής χωρίς επιπόλαιο</w:t>
      </w:r>
      <w:r>
        <w:rPr>
          <w:rFonts w:eastAsia="Times New Roman"/>
          <w:color w:val="000000" w:themeColor="text1"/>
          <w:szCs w:val="24"/>
        </w:rPr>
        <w:t>υ</w:t>
      </w:r>
      <w:r w:rsidRPr="00CA6684">
        <w:rPr>
          <w:rFonts w:eastAsia="Times New Roman"/>
          <w:color w:val="000000" w:themeColor="text1"/>
          <w:szCs w:val="24"/>
        </w:rPr>
        <w:t>ς συμψηφισμ</w:t>
      </w:r>
      <w:r>
        <w:rPr>
          <w:rFonts w:eastAsia="Times New Roman"/>
          <w:color w:val="000000" w:themeColor="text1"/>
          <w:szCs w:val="24"/>
        </w:rPr>
        <w:t>ού</w:t>
      </w:r>
      <w:r w:rsidRPr="00CA6684">
        <w:rPr>
          <w:rFonts w:eastAsia="Times New Roman"/>
          <w:color w:val="000000" w:themeColor="text1"/>
          <w:szCs w:val="24"/>
        </w:rPr>
        <w:t>ς</w:t>
      </w:r>
      <w:r>
        <w:rPr>
          <w:rFonts w:eastAsia="Times New Roman"/>
          <w:color w:val="000000" w:themeColor="text1"/>
          <w:szCs w:val="24"/>
        </w:rPr>
        <w:t>.</w:t>
      </w:r>
      <w:r w:rsidRPr="00CA6684">
        <w:rPr>
          <w:rFonts w:eastAsia="Times New Roman"/>
          <w:color w:val="000000" w:themeColor="text1"/>
          <w:szCs w:val="24"/>
        </w:rPr>
        <w:t xml:space="preserve"> Με τι να συμψηφίσει</w:t>
      </w:r>
      <w:r>
        <w:rPr>
          <w:rFonts w:eastAsia="Times New Roman"/>
          <w:color w:val="000000" w:themeColor="text1"/>
          <w:szCs w:val="24"/>
        </w:rPr>
        <w:t>ς;</w:t>
      </w:r>
    </w:p>
    <w:p w14:paraId="619F94E8"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Α</w:t>
      </w:r>
      <w:r w:rsidRPr="00CA6684">
        <w:rPr>
          <w:rFonts w:eastAsia="Times New Roman"/>
          <w:color w:val="000000" w:themeColor="text1"/>
          <w:szCs w:val="24"/>
        </w:rPr>
        <w:t xml:space="preserve">ντί άλλης εξιστορήσεως και περιγραφής των γεγονότων που διαδραματίστηκαν στις 10 Ιουνίου </w:t>
      </w:r>
      <w:r>
        <w:rPr>
          <w:rFonts w:eastAsia="Times New Roman"/>
          <w:color w:val="000000" w:themeColor="text1"/>
          <w:szCs w:val="24"/>
        </w:rPr>
        <w:t xml:space="preserve">του </w:t>
      </w:r>
      <w:r w:rsidRPr="00CA6684">
        <w:rPr>
          <w:rFonts w:eastAsia="Times New Roman"/>
          <w:color w:val="000000" w:themeColor="text1"/>
          <w:szCs w:val="24"/>
        </w:rPr>
        <w:t>1944 στη μαρτυρική κωμόπολη</w:t>
      </w:r>
      <w:r>
        <w:rPr>
          <w:rFonts w:eastAsia="Times New Roman"/>
          <w:color w:val="000000" w:themeColor="text1"/>
          <w:szCs w:val="24"/>
        </w:rPr>
        <w:t>,</w:t>
      </w:r>
      <w:r w:rsidRPr="00CA6684">
        <w:rPr>
          <w:rFonts w:eastAsia="Times New Roman"/>
          <w:color w:val="000000" w:themeColor="text1"/>
          <w:szCs w:val="24"/>
        </w:rPr>
        <w:t xml:space="preserve"> είναι χρήσιμο να παρατεθούν α</w:t>
      </w:r>
      <w:r w:rsidRPr="00CA6684">
        <w:rPr>
          <w:rFonts w:eastAsia="Times New Roman"/>
          <w:color w:val="000000" w:themeColor="text1"/>
          <w:szCs w:val="24"/>
        </w:rPr>
        <w:t xml:space="preserve">ποσπάσματα από την </w:t>
      </w:r>
      <w:r>
        <w:rPr>
          <w:rFonts w:eastAsia="Times New Roman"/>
          <w:color w:val="000000" w:themeColor="text1"/>
          <w:szCs w:val="24"/>
        </w:rPr>
        <w:t xml:space="preserve">με </w:t>
      </w:r>
      <w:r>
        <w:rPr>
          <w:rFonts w:eastAsia="Times New Roman"/>
          <w:color w:val="000000" w:themeColor="text1"/>
          <w:szCs w:val="24"/>
        </w:rPr>
        <w:t xml:space="preserve">αριθμό </w:t>
      </w:r>
      <w:r w:rsidRPr="00CA6684">
        <w:rPr>
          <w:rFonts w:eastAsia="Times New Roman"/>
          <w:color w:val="000000" w:themeColor="text1"/>
          <w:szCs w:val="24"/>
        </w:rPr>
        <w:t>1</w:t>
      </w:r>
      <w:r>
        <w:rPr>
          <w:rFonts w:eastAsia="Times New Roman"/>
          <w:color w:val="000000" w:themeColor="text1"/>
          <w:szCs w:val="24"/>
        </w:rPr>
        <w:t>01/</w:t>
      </w:r>
      <w:r w:rsidRPr="00CA6684">
        <w:rPr>
          <w:rFonts w:eastAsia="Times New Roman"/>
          <w:color w:val="000000" w:themeColor="text1"/>
          <w:szCs w:val="24"/>
        </w:rPr>
        <w:t>13 Ιουνίου 1944 εμπιστευτική υπηρεσιακή αναφορά το</w:t>
      </w:r>
      <w:r>
        <w:rPr>
          <w:rFonts w:eastAsia="Times New Roman"/>
          <w:color w:val="000000" w:themeColor="text1"/>
          <w:szCs w:val="24"/>
        </w:rPr>
        <w:t>υ διορισμένου από την κατοχική κ</w:t>
      </w:r>
      <w:r w:rsidRPr="00CA6684">
        <w:rPr>
          <w:rFonts w:eastAsia="Times New Roman"/>
          <w:color w:val="000000" w:themeColor="text1"/>
          <w:szCs w:val="24"/>
        </w:rPr>
        <w:t>υβέρνηση</w:t>
      </w:r>
      <w:r>
        <w:rPr>
          <w:rFonts w:eastAsia="Times New Roman"/>
          <w:color w:val="000000" w:themeColor="text1"/>
          <w:szCs w:val="24"/>
        </w:rPr>
        <w:t xml:space="preserve"> των Κουίσλινγκ, Ν</w:t>
      </w:r>
      <w:r w:rsidRPr="00CA6684">
        <w:rPr>
          <w:rFonts w:eastAsia="Times New Roman"/>
          <w:color w:val="000000" w:themeColor="text1"/>
          <w:szCs w:val="24"/>
        </w:rPr>
        <w:t>ομάρχη Βοιωτίας</w:t>
      </w:r>
      <w:r>
        <w:rPr>
          <w:rFonts w:eastAsia="Times New Roman"/>
          <w:color w:val="000000" w:themeColor="text1"/>
          <w:szCs w:val="24"/>
        </w:rPr>
        <w:t>,</w:t>
      </w:r>
      <w:r w:rsidRPr="00CA6684">
        <w:rPr>
          <w:rFonts w:eastAsia="Times New Roman"/>
          <w:color w:val="000000" w:themeColor="text1"/>
          <w:szCs w:val="24"/>
        </w:rPr>
        <w:t xml:space="preserve"> Γεωργοπούλου</w:t>
      </w:r>
      <w:r>
        <w:rPr>
          <w:rFonts w:eastAsia="Times New Roman"/>
          <w:color w:val="000000" w:themeColor="text1"/>
          <w:szCs w:val="24"/>
        </w:rPr>
        <w:t>,</w:t>
      </w:r>
      <w:r w:rsidRPr="00CA6684">
        <w:rPr>
          <w:rFonts w:eastAsia="Times New Roman"/>
          <w:color w:val="000000" w:themeColor="text1"/>
          <w:szCs w:val="24"/>
        </w:rPr>
        <w:t xml:space="preserve"> προς το Υπουργείο </w:t>
      </w:r>
      <w:r w:rsidRPr="00CA6684">
        <w:rPr>
          <w:rFonts w:eastAsia="Times New Roman"/>
          <w:color w:val="000000" w:themeColor="text1"/>
          <w:szCs w:val="24"/>
        </w:rPr>
        <w:lastRenderedPageBreak/>
        <w:t>Ε</w:t>
      </w:r>
      <w:r>
        <w:rPr>
          <w:rFonts w:eastAsia="Times New Roman"/>
          <w:color w:val="000000" w:themeColor="text1"/>
          <w:szCs w:val="24"/>
        </w:rPr>
        <w:t xml:space="preserve">σωτερικών, </w:t>
      </w:r>
      <w:r w:rsidRPr="00CA6684">
        <w:rPr>
          <w:rFonts w:eastAsia="Times New Roman"/>
          <w:color w:val="000000" w:themeColor="text1"/>
          <w:szCs w:val="24"/>
        </w:rPr>
        <w:t>στην οποία δι</w:t>
      </w:r>
      <w:r>
        <w:rPr>
          <w:rFonts w:eastAsia="Times New Roman"/>
          <w:color w:val="000000" w:themeColor="text1"/>
          <w:szCs w:val="24"/>
        </w:rPr>
        <w:t xml:space="preserve">ατραγωδεί </w:t>
      </w:r>
      <w:r w:rsidRPr="00CA6684">
        <w:rPr>
          <w:rFonts w:eastAsia="Times New Roman"/>
          <w:color w:val="000000" w:themeColor="text1"/>
          <w:szCs w:val="24"/>
        </w:rPr>
        <w:t>τα όσα συνέβησαν ως εξής</w:t>
      </w:r>
      <w:r>
        <w:rPr>
          <w:rFonts w:eastAsia="Times New Roman"/>
          <w:color w:val="000000" w:themeColor="text1"/>
          <w:szCs w:val="24"/>
        </w:rPr>
        <w:t>. Τ</w:t>
      </w:r>
      <w:r w:rsidRPr="00CA6684">
        <w:rPr>
          <w:rFonts w:eastAsia="Times New Roman"/>
          <w:color w:val="000000" w:themeColor="text1"/>
          <w:szCs w:val="24"/>
        </w:rPr>
        <w:t>ην α</w:t>
      </w:r>
      <w:r w:rsidRPr="00CA6684">
        <w:rPr>
          <w:rFonts w:eastAsia="Times New Roman"/>
          <w:color w:val="000000" w:themeColor="text1"/>
          <w:szCs w:val="24"/>
        </w:rPr>
        <w:t>ναφέρ</w:t>
      </w:r>
      <w:r>
        <w:rPr>
          <w:rFonts w:eastAsia="Times New Roman"/>
          <w:color w:val="000000" w:themeColor="text1"/>
          <w:szCs w:val="24"/>
        </w:rPr>
        <w:t xml:space="preserve">ω, γιατί </w:t>
      </w:r>
      <w:r w:rsidRPr="00CA6684">
        <w:rPr>
          <w:rFonts w:eastAsia="Times New Roman"/>
          <w:color w:val="000000" w:themeColor="text1"/>
          <w:szCs w:val="24"/>
        </w:rPr>
        <w:t>η επιστολή αυτή αποτελεί τμήμα των δικογραφιών που έχουν σχηματιστεί και εκδικάζονται στην Ιταλία</w:t>
      </w:r>
      <w:r>
        <w:rPr>
          <w:rFonts w:eastAsia="Times New Roman"/>
          <w:color w:val="000000" w:themeColor="text1"/>
          <w:szCs w:val="24"/>
        </w:rPr>
        <w:t>,</w:t>
      </w:r>
      <w:r w:rsidRPr="00CA6684">
        <w:rPr>
          <w:rFonts w:eastAsia="Times New Roman"/>
          <w:color w:val="000000" w:themeColor="text1"/>
          <w:szCs w:val="24"/>
        </w:rPr>
        <w:t xml:space="preserve"> αλλά και η αντίστοιχ</w:t>
      </w:r>
      <w:r>
        <w:rPr>
          <w:rFonts w:eastAsia="Times New Roman"/>
          <w:color w:val="000000" w:themeColor="text1"/>
          <w:szCs w:val="24"/>
        </w:rPr>
        <w:t>ή</w:t>
      </w:r>
      <w:r w:rsidRPr="00CA6684">
        <w:rPr>
          <w:rFonts w:eastAsia="Times New Roman"/>
          <w:color w:val="000000" w:themeColor="text1"/>
          <w:szCs w:val="24"/>
        </w:rPr>
        <w:t xml:space="preserve"> της από τον επικεφαλής της αποστολής του Ερυθρού Σταυρού που επισκέφθηκε το Δίστομο</w:t>
      </w:r>
      <w:r>
        <w:rPr>
          <w:rFonts w:eastAsia="Times New Roman"/>
          <w:color w:val="000000" w:themeColor="text1"/>
          <w:szCs w:val="24"/>
        </w:rPr>
        <w:t>. Αυτές οι επιστολές</w:t>
      </w:r>
      <w:r w:rsidRPr="00CA6684">
        <w:rPr>
          <w:rFonts w:eastAsia="Times New Roman"/>
          <w:color w:val="000000" w:themeColor="text1"/>
          <w:szCs w:val="24"/>
        </w:rPr>
        <w:t xml:space="preserve"> αναφέρονται </w:t>
      </w:r>
      <w:r>
        <w:rPr>
          <w:rFonts w:eastAsia="Times New Roman"/>
          <w:color w:val="000000" w:themeColor="text1"/>
          <w:szCs w:val="24"/>
        </w:rPr>
        <w:t>-</w:t>
      </w:r>
      <w:r w:rsidRPr="00CA6684">
        <w:rPr>
          <w:rFonts w:eastAsia="Times New Roman"/>
          <w:color w:val="000000" w:themeColor="text1"/>
          <w:szCs w:val="24"/>
        </w:rPr>
        <w:t>η δε</w:t>
      </w:r>
      <w:r w:rsidRPr="00CA6684">
        <w:rPr>
          <w:rFonts w:eastAsia="Times New Roman"/>
          <w:color w:val="000000" w:themeColor="text1"/>
          <w:szCs w:val="24"/>
        </w:rPr>
        <w:t>ύτερη επιστολή που σας είπα</w:t>
      </w:r>
      <w:r>
        <w:rPr>
          <w:rFonts w:eastAsia="Times New Roman"/>
          <w:color w:val="000000" w:themeColor="text1"/>
          <w:szCs w:val="24"/>
        </w:rPr>
        <w:t>-</w:t>
      </w:r>
      <w:r w:rsidRPr="00CA6684">
        <w:rPr>
          <w:rFonts w:eastAsia="Times New Roman"/>
          <w:color w:val="000000" w:themeColor="text1"/>
          <w:szCs w:val="24"/>
        </w:rPr>
        <w:t xml:space="preserve"> στην απόφαση της μειοψηφίας του Διεθνούς </w:t>
      </w:r>
      <w:r>
        <w:rPr>
          <w:rFonts w:eastAsia="Times New Roman"/>
          <w:color w:val="000000" w:themeColor="text1"/>
          <w:szCs w:val="24"/>
        </w:rPr>
        <w:t>Δικαστηρίου της Χάγη.</w:t>
      </w:r>
    </w:p>
    <w:p w14:paraId="619F94E9"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«Από δύο ημερών διανύω τας δραματικότερας, τας πλέον </w:t>
      </w:r>
      <w:r w:rsidRPr="00CA6684">
        <w:rPr>
          <w:rFonts w:eastAsia="Times New Roman"/>
          <w:color w:val="000000" w:themeColor="text1"/>
          <w:szCs w:val="24"/>
        </w:rPr>
        <w:t>μαρτυρικά</w:t>
      </w:r>
      <w:r>
        <w:rPr>
          <w:rFonts w:eastAsia="Times New Roman"/>
          <w:color w:val="000000" w:themeColor="text1"/>
          <w:szCs w:val="24"/>
        </w:rPr>
        <w:t>ς στιγμά</w:t>
      </w:r>
      <w:r w:rsidRPr="00CA6684">
        <w:rPr>
          <w:rFonts w:eastAsia="Times New Roman"/>
          <w:color w:val="000000" w:themeColor="text1"/>
          <w:szCs w:val="24"/>
        </w:rPr>
        <w:t>ς της ζωής μου</w:t>
      </w:r>
      <w:r>
        <w:rPr>
          <w:rFonts w:eastAsia="Times New Roman"/>
          <w:color w:val="000000" w:themeColor="text1"/>
          <w:szCs w:val="24"/>
        </w:rPr>
        <w:t>. Τ</w:t>
      </w:r>
      <w:r w:rsidRPr="00CA6684">
        <w:rPr>
          <w:rFonts w:eastAsia="Times New Roman"/>
          <w:color w:val="000000" w:themeColor="text1"/>
          <w:szCs w:val="24"/>
        </w:rPr>
        <w:t xml:space="preserve">α συμβαίνοντα </w:t>
      </w:r>
      <w:r>
        <w:rPr>
          <w:rFonts w:eastAsia="Times New Roman"/>
          <w:color w:val="000000" w:themeColor="text1"/>
          <w:szCs w:val="24"/>
        </w:rPr>
        <w:t xml:space="preserve">εις </w:t>
      </w:r>
      <w:r w:rsidRPr="00CA6684">
        <w:rPr>
          <w:rFonts w:eastAsia="Times New Roman"/>
          <w:color w:val="000000" w:themeColor="text1"/>
          <w:szCs w:val="24"/>
        </w:rPr>
        <w:t>την περιφέρεια</w:t>
      </w:r>
      <w:r>
        <w:rPr>
          <w:rFonts w:eastAsia="Times New Roman"/>
          <w:color w:val="000000" w:themeColor="text1"/>
          <w:szCs w:val="24"/>
        </w:rPr>
        <w:t xml:space="preserve">ν μου </w:t>
      </w:r>
      <w:r w:rsidRPr="00CA6684">
        <w:rPr>
          <w:rFonts w:eastAsia="Times New Roman"/>
          <w:color w:val="000000" w:themeColor="text1"/>
          <w:szCs w:val="24"/>
        </w:rPr>
        <w:t>τα</w:t>
      </w:r>
      <w:r>
        <w:rPr>
          <w:rFonts w:eastAsia="Times New Roman"/>
          <w:color w:val="000000" w:themeColor="text1"/>
          <w:szCs w:val="24"/>
        </w:rPr>
        <w:t>ς</w:t>
      </w:r>
      <w:r w:rsidRPr="00CA6684">
        <w:rPr>
          <w:rFonts w:eastAsia="Times New Roman"/>
          <w:color w:val="000000" w:themeColor="text1"/>
          <w:szCs w:val="24"/>
        </w:rPr>
        <w:t xml:space="preserve"> δύο </w:t>
      </w:r>
      <w:r>
        <w:rPr>
          <w:rFonts w:eastAsia="Times New Roman"/>
          <w:color w:val="000000" w:themeColor="text1"/>
          <w:szCs w:val="24"/>
        </w:rPr>
        <w:t>τραγικάς αυτάς ημέρας υπερβαίνο</w:t>
      </w:r>
      <w:r>
        <w:rPr>
          <w:rFonts w:eastAsia="Times New Roman"/>
          <w:color w:val="000000" w:themeColor="text1"/>
          <w:szCs w:val="24"/>
        </w:rPr>
        <w:t xml:space="preserve">υν εις </w:t>
      </w:r>
      <w:r w:rsidRPr="00CA6684">
        <w:rPr>
          <w:rFonts w:eastAsia="Times New Roman"/>
          <w:color w:val="000000" w:themeColor="text1"/>
          <w:szCs w:val="24"/>
        </w:rPr>
        <w:t>ωμότητα</w:t>
      </w:r>
      <w:r>
        <w:rPr>
          <w:rFonts w:eastAsia="Times New Roman"/>
          <w:color w:val="000000" w:themeColor="text1"/>
          <w:szCs w:val="24"/>
        </w:rPr>
        <w:t>ν</w:t>
      </w:r>
      <w:r w:rsidRPr="00CA6684">
        <w:rPr>
          <w:rFonts w:eastAsia="Times New Roman"/>
          <w:color w:val="000000" w:themeColor="text1"/>
          <w:szCs w:val="24"/>
        </w:rPr>
        <w:t xml:space="preserve"> και αγριότητα</w:t>
      </w:r>
      <w:r>
        <w:rPr>
          <w:rFonts w:eastAsia="Times New Roman"/>
          <w:color w:val="000000" w:themeColor="text1"/>
          <w:szCs w:val="24"/>
        </w:rPr>
        <w:t>ν</w:t>
      </w:r>
      <w:r w:rsidRPr="00CA6684">
        <w:rPr>
          <w:rFonts w:eastAsia="Times New Roman"/>
          <w:color w:val="000000" w:themeColor="text1"/>
          <w:szCs w:val="24"/>
        </w:rPr>
        <w:t xml:space="preserve"> και αυτή</w:t>
      </w:r>
      <w:r>
        <w:rPr>
          <w:rFonts w:eastAsia="Times New Roman"/>
          <w:color w:val="000000" w:themeColor="text1"/>
          <w:szCs w:val="24"/>
        </w:rPr>
        <w:t>ν</w:t>
      </w:r>
      <w:r w:rsidRPr="00CA6684">
        <w:rPr>
          <w:rFonts w:eastAsia="Times New Roman"/>
          <w:color w:val="000000" w:themeColor="text1"/>
          <w:szCs w:val="24"/>
        </w:rPr>
        <w:t xml:space="preserve"> τη</w:t>
      </w:r>
      <w:r>
        <w:rPr>
          <w:rFonts w:eastAsia="Times New Roman"/>
          <w:color w:val="000000" w:themeColor="text1"/>
          <w:szCs w:val="24"/>
        </w:rPr>
        <w:t>ν</w:t>
      </w:r>
      <w:r w:rsidRPr="00CA6684">
        <w:rPr>
          <w:rFonts w:eastAsia="Times New Roman"/>
          <w:color w:val="000000" w:themeColor="text1"/>
          <w:szCs w:val="24"/>
        </w:rPr>
        <w:t xml:space="preserve"> νύχτα του Αγίου Βαρθολομαίου και αυτούς τους σικελικ</w:t>
      </w:r>
      <w:r>
        <w:rPr>
          <w:rFonts w:eastAsia="Times New Roman"/>
          <w:color w:val="000000" w:themeColor="text1"/>
          <w:szCs w:val="24"/>
        </w:rPr>
        <w:t>ού</w:t>
      </w:r>
      <w:r w:rsidRPr="00CA6684">
        <w:rPr>
          <w:rFonts w:eastAsia="Times New Roman"/>
          <w:color w:val="000000" w:themeColor="text1"/>
          <w:szCs w:val="24"/>
        </w:rPr>
        <w:t>ς εσπεριν</w:t>
      </w:r>
      <w:r>
        <w:rPr>
          <w:rFonts w:eastAsia="Times New Roman"/>
          <w:color w:val="000000" w:themeColor="text1"/>
          <w:szCs w:val="24"/>
        </w:rPr>
        <w:t>ού</w:t>
      </w:r>
      <w:r w:rsidRPr="00CA6684">
        <w:rPr>
          <w:rFonts w:eastAsia="Times New Roman"/>
          <w:color w:val="000000" w:themeColor="text1"/>
          <w:szCs w:val="24"/>
        </w:rPr>
        <w:t>ς</w:t>
      </w:r>
      <w:r>
        <w:rPr>
          <w:rFonts w:eastAsia="Times New Roman"/>
          <w:color w:val="000000" w:themeColor="text1"/>
          <w:szCs w:val="24"/>
        </w:rPr>
        <w:t>. Ο</w:t>
      </w:r>
      <w:r w:rsidRPr="00CA6684">
        <w:rPr>
          <w:rFonts w:eastAsia="Times New Roman"/>
          <w:color w:val="000000" w:themeColor="text1"/>
          <w:szCs w:val="24"/>
        </w:rPr>
        <w:t>λόκληρ</w:t>
      </w:r>
      <w:r>
        <w:rPr>
          <w:rFonts w:eastAsia="Times New Roman"/>
          <w:color w:val="000000" w:themeColor="text1"/>
          <w:szCs w:val="24"/>
        </w:rPr>
        <w:t>ο</w:t>
      </w:r>
      <w:r w:rsidRPr="00CA6684">
        <w:rPr>
          <w:rFonts w:eastAsia="Times New Roman"/>
          <w:color w:val="000000" w:themeColor="text1"/>
          <w:szCs w:val="24"/>
        </w:rPr>
        <w:t>ν χωρ</w:t>
      </w:r>
      <w:r>
        <w:rPr>
          <w:rFonts w:eastAsia="Times New Roman"/>
          <w:color w:val="000000" w:themeColor="text1"/>
          <w:szCs w:val="24"/>
        </w:rPr>
        <w:t xml:space="preserve">ίον, </w:t>
      </w:r>
      <w:r w:rsidRPr="00CA6684">
        <w:rPr>
          <w:rFonts w:eastAsia="Times New Roman"/>
          <w:color w:val="000000" w:themeColor="text1"/>
          <w:szCs w:val="24"/>
        </w:rPr>
        <w:t>το Δίστομο</w:t>
      </w:r>
      <w:r>
        <w:rPr>
          <w:rFonts w:eastAsia="Times New Roman"/>
          <w:color w:val="000000" w:themeColor="text1"/>
          <w:szCs w:val="24"/>
        </w:rPr>
        <w:t>, κατεστράφη. Ομάδες στρατιωτών εισή</w:t>
      </w:r>
      <w:r w:rsidRPr="00CA6684">
        <w:rPr>
          <w:rFonts w:eastAsia="Times New Roman"/>
          <w:color w:val="000000" w:themeColor="text1"/>
          <w:szCs w:val="24"/>
        </w:rPr>
        <w:t>ρχοντ</w:t>
      </w:r>
      <w:r>
        <w:rPr>
          <w:rFonts w:eastAsia="Times New Roman"/>
          <w:color w:val="000000" w:themeColor="text1"/>
          <w:szCs w:val="24"/>
        </w:rPr>
        <w:t xml:space="preserve">ο εις </w:t>
      </w:r>
      <w:r w:rsidRPr="00CA6684">
        <w:rPr>
          <w:rFonts w:eastAsia="Times New Roman"/>
          <w:color w:val="000000" w:themeColor="text1"/>
          <w:szCs w:val="24"/>
        </w:rPr>
        <w:t xml:space="preserve">τα σπίτια και </w:t>
      </w:r>
      <w:r>
        <w:rPr>
          <w:rFonts w:eastAsia="Times New Roman"/>
          <w:color w:val="000000" w:themeColor="text1"/>
          <w:szCs w:val="24"/>
        </w:rPr>
        <w:t xml:space="preserve">εξετελούν με αταραξίαν, άνευ οίκτου, ασυγκίνητα, ανάλγητα τους </w:t>
      </w:r>
      <w:r w:rsidRPr="00CA6684">
        <w:rPr>
          <w:rFonts w:eastAsia="Times New Roman"/>
          <w:color w:val="000000" w:themeColor="text1"/>
          <w:szCs w:val="24"/>
        </w:rPr>
        <w:t>ενοίκους των</w:t>
      </w:r>
      <w:r>
        <w:rPr>
          <w:rFonts w:eastAsia="Times New Roman"/>
          <w:color w:val="000000" w:themeColor="text1"/>
          <w:szCs w:val="24"/>
        </w:rPr>
        <w:t xml:space="preserve">. Ο πατήρ πρώτος, η σύζυγος κατόπιν, και ηκολουθούν τα τέκνα </w:t>
      </w:r>
      <w:r w:rsidRPr="00CA6684">
        <w:rPr>
          <w:rFonts w:eastAsia="Times New Roman"/>
          <w:color w:val="000000" w:themeColor="text1"/>
          <w:szCs w:val="24"/>
        </w:rPr>
        <w:t>οιαδήποτε ηλικίας</w:t>
      </w:r>
      <w:r>
        <w:rPr>
          <w:rFonts w:eastAsia="Times New Roman"/>
          <w:color w:val="000000" w:themeColor="text1"/>
          <w:szCs w:val="24"/>
        </w:rPr>
        <w:t xml:space="preserve">. Βρέφη δύο, πέντε και επτά </w:t>
      </w:r>
      <w:r w:rsidRPr="00CA6684">
        <w:rPr>
          <w:rFonts w:eastAsia="Times New Roman"/>
          <w:color w:val="000000" w:themeColor="text1"/>
          <w:szCs w:val="24"/>
        </w:rPr>
        <w:t>μηνών</w:t>
      </w:r>
      <w:r>
        <w:rPr>
          <w:rFonts w:eastAsia="Times New Roman"/>
          <w:color w:val="000000" w:themeColor="text1"/>
          <w:szCs w:val="24"/>
        </w:rPr>
        <w:t xml:space="preserve"> εκρεουργούντο δι</w:t>
      </w:r>
      <w:r>
        <w:rPr>
          <w:rFonts w:eastAsia="Times New Roman"/>
          <w:color w:val="000000" w:themeColor="text1"/>
          <w:szCs w:val="24"/>
        </w:rPr>
        <w:t>ά</w:t>
      </w:r>
      <w:r>
        <w:rPr>
          <w:rFonts w:eastAsia="Times New Roman"/>
          <w:color w:val="000000" w:themeColor="text1"/>
          <w:szCs w:val="24"/>
        </w:rPr>
        <w:t xml:space="preserve"> αποκοπής της καρωτίδας, άλλα καθ</w:t>
      </w:r>
      <w:r>
        <w:rPr>
          <w:rFonts w:eastAsia="Times New Roman"/>
          <w:color w:val="000000" w:themeColor="text1"/>
          <w:szCs w:val="24"/>
        </w:rPr>
        <w:t>’</w:t>
      </w:r>
      <w:r>
        <w:rPr>
          <w:rFonts w:eastAsia="Times New Roman"/>
          <w:color w:val="000000" w:themeColor="text1"/>
          <w:szCs w:val="24"/>
        </w:rPr>
        <w:t xml:space="preserve"> ην στιγμήν εθηλάζ</w:t>
      </w:r>
      <w:r>
        <w:rPr>
          <w:rFonts w:eastAsia="Times New Roman"/>
          <w:color w:val="000000" w:themeColor="text1"/>
          <w:szCs w:val="24"/>
        </w:rPr>
        <w:t xml:space="preserve">οντο. Ανευρέθη βρέφος </w:t>
      </w:r>
      <w:r>
        <w:rPr>
          <w:rFonts w:eastAsia="Times New Roman"/>
          <w:color w:val="000000" w:themeColor="text1"/>
          <w:szCs w:val="24"/>
        </w:rPr>
        <w:lastRenderedPageBreak/>
        <w:t>φέρον εις το στόμα το αποκεκομμένον μαστόν της μητρός του με τραύμα εις το άνω μέρος της κεφαλής του και με έτερον εις τον λαιμόν.</w:t>
      </w:r>
    </w:p>
    <w:p w14:paraId="619F94EA"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CA6684">
        <w:rPr>
          <w:rFonts w:eastAsia="Times New Roman"/>
          <w:color w:val="000000" w:themeColor="text1"/>
          <w:szCs w:val="24"/>
        </w:rPr>
        <w:t xml:space="preserve">ο παιδί του εκτελεσθέντος ειρηνοδίκου </w:t>
      </w:r>
      <w:r>
        <w:rPr>
          <w:rFonts w:eastAsia="Times New Roman"/>
          <w:color w:val="000000" w:themeColor="text1"/>
          <w:szCs w:val="24"/>
        </w:rPr>
        <w:t xml:space="preserve">Γκριτσιώπη </w:t>
      </w:r>
      <w:r w:rsidRPr="00CA6684">
        <w:rPr>
          <w:rFonts w:eastAsia="Times New Roman"/>
          <w:color w:val="000000" w:themeColor="text1"/>
          <w:szCs w:val="24"/>
        </w:rPr>
        <w:t>και της β</w:t>
      </w:r>
      <w:r>
        <w:rPr>
          <w:rFonts w:eastAsia="Times New Roman"/>
          <w:color w:val="000000" w:themeColor="text1"/>
          <w:szCs w:val="24"/>
        </w:rPr>
        <w:t xml:space="preserve">ιασθείσης και σφραγιασθείσης </w:t>
      </w:r>
      <w:r w:rsidRPr="00CA6684">
        <w:rPr>
          <w:rFonts w:eastAsia="Times New Roman"/>
          <w:color w:val="000000" w:themeColor="text1"/>
          <w:szCs w:val="24"/>
        </w:rPr>
        <w:t xml:space="preserve">συζύγου του </w:t>
      </w:r>
      <w:r>
        <w:rPr>
          <w:rFonts w:eastAsia="Times New Roman"/>
          <w:color w:val="000000" w:themeColor="text1"/>
          <w:szCs w:val="24"/>
        </w:rPr>
        <w:t>ευρ</w:t>
      </w:r>
      <w:r>
        <w:rPr>
          <w:rFonts w:eastAsia="Times New Roman"/>
          <w:color w:val="000000" w:themeColor="text1"/>
          <w:szCs w:val="24"/>
        </w:rPr>
        <w:t>έθη</w:t>
      </w:r>
      <w:r w:rsidRPr="00CA6684">
        <w:rPr>
          <w:rFonts w:eastAsia="Times New Roman"/>
          <w:color w:val="000000" w:themeColor="text1"/>
          <w:szCs w:val="24"/>
        </w:rPr>
        <w:t xml:space="preserve"> πλη</w:t>
      </w:r>
      <w:r>
        <w:rPr>
          <w:rFonts w:eastAsia="Times New Roman"/>
          <w:color w:val="000000" w:themeColor="text1"/>
          <w:szCs w:val="24"/>
        </w:rPr>
        <w:t>γ</w:t>
      </w:r>
      <w:r w:rsidRPr="00CA6684">
        <w:rPr>
          <w:rFonts w:eastAsia="Times New Roman"/>
          <w:color w:val="000000" w:themeColor="text1"/>
          <w:szCs w:val="24"/>
        </w:rPr>
        <w:t xml:space="preserve">ωμένο την επομένη της </w:t>
      </w:r>
      <w:r>
        <w:rPr>
          <w:rFonts w:eastAsia="Times New Roman"/>
          <w:color w:val="000000" w:themeColor="text1"/>
          <w:szCs w:val="24"/>
        </w:rPr>
        <w:t xml:space="preserve">φοβεράς σφαγής παρά </w:t>
      </w:r>
      <w:r w:rsidRPr="00CA6684">
        <w:rPr>
          <w:rFonts w:eastAsia="Times New Roman"/>
          <w:color w:val="000000" w:themeColor="text1"/>
          <w:szCs w:val="24"/>
        </w:rPr>
        <w:t xml:space="preserve">το </w:t>
      </w:r>
      <w:r>
        <w:rPr>
          <w:rFonts w:eastAsia="Times New Roman"/>
          <w:color w:val="000000" w:themeColor="text1"/>
          <w:szCs w:val="24"/>
        </w:rPr>
        <w:t>πτώμα</w:t>
      </w:r>
      <w:r w:rsidRPr="00CA6684">
        <w:rPr>
          <w:rFonts w:eastAsia="Times New Roman"/>
          <w:color w:val="000000" w:themeColor="text1"/>
          <w:szCs w:val="24"/>
        </w:rPr>
        <w:t xml:space="preserve"> του πατρός του</w:t>
      </w:r>
      <w:r>
        <w:rPr>
          <w:rFonts w:eastAsia="Times New Roman"/>
          <w:color w:val="000000" w:themeColor="text1"/>
          <w:szCs w:val="24"/>
        </w:rPr>
        <w:t>,</w:t>
      </w:r>
      <w:r w:rsidRPr="00CA6684">
        <w:rPr>
          <w:rFonts w:eastAsia="Times New Roman"/>
          <w:color w:val="000000" w:themeColor="text1"/>
          <w:szCs w:val="24"/>
        </w:rPr>
        <w:t xml:space="preserve"> το οποίο </w:t>
      </w:r>
      <w:r>
        <w:rPr>
          <w:rFonts w:eastAsia="Times New Roman"/>
          <w:color w:val="000000" w:themeColor="text1"/>
          <w:szCs w:val="24"/>
        </w:rPr>
        <w:t xml:space="preserve">δεν </w:t>
      </w:r>
      <w:r w:rsidRPr="00CA6684">
        <w:rPr>
          <w:rFonts w:eastAsia="Times New Roman"/>
          <w:color w:val="000000" w:themeColor="text1"/>
          <w:szCs w:val="24"/>
        </w:rPr>
        <w:t>ήθελε να αποχωριστεί</w:t>
      </w:r>
      <w:r>
        <w:rPr>
          <w:rFonts w:eastAsia="Times New Roman"/>
          <w:color w:val="000000" w:themeColor="text1"/>
          <w:szCs w:val="24"/>
        </w:rPr>
        <w:t xml:space="preserve">. Άλλο παιδί, επίσης, </w:t>
      </w:r>
      <w:r w:rsidRPr="00CA6684">
        <w:rPr>
          <w:rFonts w:eastAsia="Times New Roman"/>
          <w:color w:val="000000" w:themeColor="text1"/>
          <w:szCs w:val="24"/>
        </w:rPr>
        <w:t xml:space="preserve"> τραυματισμένο </w:t>
      </w:r>
      <w:r>
        <w:rPr>
          <w:rFonts w:eastAsia="Times New Roman"/>
          <w:color w:val="000000" w:themeColor="text1"/>
          <w:szCs w:val="24"/>
        </w:rPr>
        <w:t xml:space="preserve">ευρέθη οδυρόμενον </w:t>
      </w:r>
      <w:r w:rsidRPr="00CA6684">
        <w:rPr>
          <w:rFonts w:eastAsia="Times New Roman"/>
          <w:color w:val="000000" w:themeColor="text1"/>
          <w:szCs w:val="24"/>
        </w:rPr>
        <w:t xml:space="preserve">επί </w:t>
      </w:r>
      <w:r>
        <w:rPr>
          <w:rFonts w:eastAsia="Times New Roman"/>
          <w:color w:val="000000" w:themeColor="text1"/>
          <w:szCs w:val="24"/>
        </w:rPr>
        <w:t xml:space="preserve">των </w:t>
      </w:r>
      <w:r w:rsidRPr="00CA6684">
        <w:rPr>
          <w:rFonts w:eastAsia="Times New Roman"/>
          <w:color w:val="000000" w:themeColor="text1"/>
          <w:szCs w:val="24"/>
        </w:rPr>
        <w:t>πτωμάτων του πατρός του</w:t>
      </w:r>
      <w:r>
        <w:rPr>
          <w:rFonts w:eastAsia="Times New Roman"/>
          <w:color w:val="000000" w:themeColor="text1"/>
          <w:szCs w:val="24"/>
        </w:rPr>
        <w:t>, του</w:t>
      </w:r>
      <w:r w:rsidRPr="00CA6684">
        <w:rPr>
          <w:rFonts w:eastAsia="Times New Roman"/>
          <w:color w:val="000000" w:themeColor="text1"/>
          <w:szCs w:val="24"/>
        </w:rPr>
        <w:t xml:space="preserve"> </w:t>
      </w:r>
      <w:r>
        <w:rPr>
          <w:rFonts w:eastAsia="Times New Roman"/>
          <w:color w:val="000000" w:themeColor="text1"/>
          <w:szCs w:val="24"/>
        </w:rPr>
        <w:t xml:space="preserve">δασονόμου Κουρήμπαλη, και της μητρός του. Τα έντερα </w:t>
      </w:r>
      <w:r w:rsidRPr="00CA6684">
        <w:rPr>
          <w:rFonts w:eastAsia="Times New Roman"/>
          <w:color w:val="000000" w:themeColor="text1"/>
          <w:szCs w:val="24"/>
        </w:rPr>
        <w:t>τεσσ</w:t>
      </w:r>
      <w:r w:rsidRPr="00CA6684">
        <w:rPr>
          <w:rFonts w:eastAsia="Times New Roman"/>
          <w:color w:val="000000" w:themeColor="text1"/>
          <w:szCs w:val="24"/>
        </w:rPr>
        <w:t xml:space="preserve">άρων άλλων </w:t>
      </w:r>
      <w:r>
        <w:rPr>
          <w:rFonts w:eastAsia="Times New Roman"/>
          <w:color w:val="000000" w:themeColor="text1"/>
          <w:szCs w:val="24"/>
        </w:rPr>
        <w:t>χωρικών</w:t>
      </w:r>
      <w:r w:rsidRPr="00CA6684">
        <w:rPr>
          <w:rFonts w:eastAsia="Times New Roman"/>
          <w:color w:val="000000" w:themeColor="text1"/>
          <w:szCs w:val="24"/>
        </w:rPr>
        <w:t xml:space="preserve"> ευρέθησαν περιτυλιγμ</w:t>
      </w:r>
      <w:r>
        <w:rPr>
          <w:rFonts w:eastAsia="Times New Roman"/>
          <w:color w:val="000000" w:themeColor="text1"/>
          <w:szCs w:val="24"/>
        </w:rPr>
        <w:t>ένα πέριξ του λαιμού των. Ο ιερεύς</w:t>
      </w:r>
      <w:r w:rsidRPr="00CA6684">
        <w:rPr>
          <w:rFonts w:eastAsia="Times New Roman"/>
          <w:color w:val="000000" w:themeColor="text1"/>
          <w:szCs w:val="24"/>
        </w:rPr>
        <w:t xml:space="preserve"> του χωριού ευρέθη </w:t>
      </w:r>
      <w:r>
        <w:rPr>
          <w:rFonts w:eastAsia="Times New Roman"/>
          <w:color w:val="000000" w:themeColor="text1"/>
          <w:szCs w:val="24"/>
        </w:rPr>
        <w:t>α</w:t>
      </w:r>
      <w:r w:rsidRPr="00CA6684">
        <w:rPr>
          <w:rFonts w:eastAsia="Times New Roman"/>
          <w:color w:val="000000" w:themeColor="text1"/>
          <w:szCs w:val="24"/>
        </w:rPr>
        <w:t>κέφαλος</w:t>
      </w:r>
      <w:r>
        <w:rPr>
          <w:rFonts w:eastAsia="Times New Roman"/>
          <w:color w:val="000000" w:themeColor="text1"/>
          <w:szCs w:val="24"/>
        </w:rPr>
        <w:t>. Η</w:t>
      </w:r>
      <w:r w:rsidRPr="00CA6684">
        <w:rPr>
          <w:rFonts w:eastAsia="Times New Roman"/>
          <w:color w:val="000000" w:themeColor="text1"/>
          <w:szCs w:val="24"/>
        </w:rPr>
        <w:t xml:space="preserve"> </w:t>
      </w:r>
      <w:r>
        <w:rPr>
          <w:rFonts w:eastAsia="Times New Roman"/>
          <w:color w:val="000000" w:themeColor="text1"/>
          <w:szCs w:val="24"/>
        </w:rPr>
        <w:t xml:space="preserve">εις μικράν </w:t>
      </w:r>
      <w:r w:rsidRPr="00CA6684">
        <w:rPr>
          <w:rFonts w:eastAsia="Times New Roman"/>
          <w:color w:val="000000" w:themeColor="text1"/>
          <w:szCs w:val="24"/>
        </w:rPr>
        <w:t xml:space="preserve">από του </w:t>
      </w:r>
      <w:r>
        <w:rPr>
          <w:rFonts w:eastAsia="Times New Roman"/>
          <w:color w:val="000000" w:themeColor="text1"/>
          <w:szCs w:val="24"/>
        </w:rPr>
        <w:t xml:space="preserve">πτώματος απόστασιν ευρεθείσα κεφαλή </w:t>
      </w:r>
      <w:r w:rsidRPr="00CA6684">
        <w:rPr>
          <w:rFonts w:eastAsia="Times New Roman"/>
          <w:color w:val="000000" w:themeColor="text1"/>
          <w:szCs w:val="24"/>
        </w:rPr>
        <w:t xml:space="preserve">του </w:t>
      </w:r>
      <w:r>
        <w:rPr>
          <w:rFonts w:eastAsia="Times New Roman"/>
          <w:color w:val="000000" w:themeColor="text1"/>
          <w:szCs w:val="24"/>
        </w:rPr>
        <w:t xml:space="preserve">είχε </w:t>
      </w:r>
      <w:r w:rsidRPr="00CA6684">
        <w:rPr>
          <w:rFonts w:eastAsia="Times New Roman"/>
          <w:color w:val="000000" w:themeColor="text1"/>
          <w:szCs w:val="24"/>
        </w:rPr>
        <w:t>τους οφθαλμούς εξορ</w:t>
      </w:r>
      <w:r>
        <w:rPr>
          <w:rFonts w:eastAsia="Times New Roman"/>
          <w:color w:val="000000" w:themeColor="text1"/>
          <w:szCs w:val="24"/>
        </w:rPr>
        <w:t xml:space="preserve">υγμένους. </w:t>
      </w:r>
    </w:p>
    <w:p w14:paraId="619F94EB"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Η οικία </w:t>
      </w:r>
      <w:r w:rsidRPr="00CA6684">
        <w:rPr>
          <w:rFonts w:eastAsia="Times New Roman"/>
          <w:color w:val="000000" w:themeColor="text1"/>
          <w:szCs w:val="24"/>
        </w:rPr>
        <w:t>του ειρηνοδίκου πλέ</w:t>
      </w:r>
      <w:r>
        <w:rPr>
          <w:rFonts w:eastAsia="Times New Roman"/>
          <w:color w:val="000000" w:themeColor="text1"/>
          <w:szCs w:val="24"/>
        </w:rPr>
        <w:t>ει εις το αίμα, δ</w:t>
      </w:r>
      <w:r w:rsidRPr="00CA6684">
        <w:rPr>
          <w:rFonts w:eastAsia="Times New Roman"/>
          <w:color w:val="000000" w:themeColor="text1"/>
          <w:szCs w:val="24"/>
        </w:rPr>
        <w:t xml:space="preserve">ιότι </w:t>
      </w:r>
      <w:r>
        <w:rPr>
          <w:rFonts w:eastAsia="Times New Roman"/>
          <w:color w:val="000000" w:themeColor="text1"/>
          <w:szCs w:val="24"/>
        </w:rPr>
        <w:t>εις αυτήν</w:t>
      </w:r>
      <w:r>
        <w:rPr>
          <w:rFonts w:eastAsia="Times New Roman"/>
          <w:color w:val="000000" w:themeColor="text1"/>
          <w:szCs w:val="24"/>
        </w:rPr>
        <w:t xml:space="preserve"> είχον καταφύγει πολλοί χωρικοί αγρίως </w:t>
      </w:r>
      <w:r w:rsidRPr="00CA6684">
        <w:rPr>
          <w:rFonts w:eastAsia="Times New Roman"/>
          <w:color w:val="000000" w:themeColor="text1"/>
          <w:szCs w:val="24"/>
        </w:rPr>
        <w:t>σφαγιασθέντες</w:t>
      </w:r>
      <w:r>
        <w:rPr>
          <w:rFonts w:eastAsia="Times New Roman"/>
          <w:color w:val="000000" w:themeColor="text1"/>
          <w:szCs w:val="24"/>
        </w:rPr>
        <w:t>. Ο π</w:t>
      </w:r>
      <w:r w:rsidRPr="00CA6684">
        <w:rPr>
          <w:rFonts w:eastAsia="Times New Roman"/>
          <w:color w:val="000000" w:themeColor="text1"/>
          <w:szCs w:val="24"/>
        </w:rPr>
        <w:t>ρόεδρος της κοινότητας</w:t>
      </w:r>
      <w:r>
        <w:rPr>
          <w:rFonts w:eastAsia="Times New Roman"/>
          <w:color w:val="000000" w:themeColor="text1"/>
          <w:szCs w:val="24"/>
        </w:rPr>
        <w:t>,</w:t>
      </w:r>
      <w:r w:rsidRPr="00CA6684">
        <w:rPr>
          <w:rFonts w:eastAsia="Times New Roman"/>
          <w:color w:val="000000" w:themeColor="text1"/>
          <w:szCs w:val="24"/>
        </w:rPr>
        <w:t xml:space="preserve"> </w:t>
      </w:r>
      <w:r>
        <w:rPr>
          <w:rFonts w:eastAsia="Times New Roman"/>
          <w:color w:val="000000" w:themeColor="text1"/>
          <w:szCs w:val="24"/>
        </w:rPr>
        <w:t>τον οποίο</w:t>
      </w:r>
      <w:r w:rsidRPr="00CA6684">
        <w:rPr>
          <w:rFonts w:eastAsia="Times New Roman"/>
          <w:color w:val="000000" w:themeColor="text1"/>
          <w:szCs w:val="24"/>
        </w:rPr>
        <w:t xml:space="preserve">ν </w:t>
      </w:r>
      <w:r>
        <w:rPr>
          <w:rFonts w:eastAsia="Times New Roman"/>
          <w:color w:val="000000" w:themeColor="text1"/>
          <w:szCs w:val="24"/>
        </w:rPr>
        <w:t>αι</w:t>
      </w:r>
      <w:r w:rsidRPr="00CA6684">
        <w:rPr>
          <w:rFonts w:eastAsia="Times New Roman"/>
          <w:color w:val="000000" w:themeColor="text1"/>
          <w:szCs w:val="24"/>
        </w:rPr>
        <w:t xml:space="preserve"> πρώτ</w:t>
      </w:r>
      <w:r>
        <w:rPr>
          <w:rFonts w:eastAsia="Times New Roman"/>
          <w:color w:val="000000" w:themeColor="text1"/>
          <w:szCs w:val="24"/>
        </w:rPr>
        <w:t>αι</w:t>
      </w:r>
      <w:r w:rsidRPr="00CA6684">
        <w:rPr>
          <w:rFonts w:eastAsia="Times New Roman"/>
          <w:color w:val="000000" w:themeColor="text1"/>
          <w:szCs w:val="24"/>
        </w:rPr>
        <w:t xml:space="preserve"> πληροφορί</w:t>
      </w:r>
      <w:r>
        <w:rPr>
          <w:rFonts w:eastAsia="Times New Roman"/>
          <w:color w:val="000000" w:themeColor="text1"/>
          <w:szCs w:val="24"/>
        </w:rPr>
        <w:t>αι</w:t>
      </w:r>
      <w:r w:rsidRPr="00CA6684">
        <w:rPr>
          <w:rFonts w:eastAsia="Times New Roman"/>
          <w:color w:val="000000" w:themeColor="text1"/>
          <w:szCs w:val="24"/>
        </w:rPr>
        <w:t xml:space="preserve"> </w:t>
      </w:r>
      <w:r>
        <w:rPr>
          <w:rFonts w:eastAsia="Times New Roman"/>
          <w:color w:val="000000" w:themeColor="text1"/>
          <w:szCs w:val="24"/>
        </w:rPr>
        <w:t xml:space="preserve">έφερον φονευθέντα, διεσώθη. Δύο αδελφοί του, όμως, καταλέγονται μεταξύ των </w:t>
      </w:r>
      <w:r w:rsidRPr="00CA6684">
        <w:rPr>
          <w:rFonts w:eastAsia="Times New Roman"/>
          <w:color w:val="000000" w:themeColor="text1"/>
          <w:szCs w:val="24"/>
        </w:rPr>
        <w:t>νεκρών</w:t>
      </w:r>
      <w:r>
        <w:rPr>
          <w:rFonts w:eastAsia="Times New Roman"/>
          <w:color w:val="000000" w:themeColor="text1"/>
          <w:szCs w:val="24"/>
        </w:rPr>
        <w:t>.</w:t>
      </w:r>
    </w:p>
    <w:p w14:paraId="619F94EC"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Π</w:t>
      </w:r>
      <w:r w:rsidRPr="00CA6684">
        <w:rPr>
          <w:rFonts w:eastAsia="Times New Roman"/>
          <w:color w:val="000000" w:themeColor="text1"/>
          <w:szCs w:val="24"/>
        </w:rPr>
        <w:t>ερί τη δύση του ηλίου η φ</w:t>
      </w:r>
      <w:r>
        <w:rPr>
          <w:rFonts w:eastAsia="Times New Roman"/>
          <w:color w:val="000000" w:themeColor="text1"/>
          <w:szCs w:val="24"/>
        </w:rPr>
        <w:t xml:space="preserve">ονική </w:t>
      </w:r>
      <w:r w:rsidRPr="00CA6684">
        <w:rPr>
          <w:rFonts w:eastAsia="Times New Roman"/>
          <w:color w:val="000000" w:themeColor="text1"/>
          <w:szCs w:val="24"/>
        </w:rPr>
        <w:t>δρασ</w:t>
      </w:r>
      <w:r>
        <w:rPr>
          <w:rFonts w:eastAsia="Times New Roman"/>
          <w:color w:val="000000" w:themeColor="text1"/>
          <w:szCs w:val="24"/>
        </w:rPr>
        <w:t>τηριότ</w:t>
      </w:r>
      <w:r>
        <w:rPr>
          <w:rFonts w:eastAsia="Times New Roman"/>
          <w:color w:val="000000" w:themeColor="text1"/>
          <w:szCs w:val="24"/>
        </w:rPr>
        <w:t>η</w:t>
      </w:r>
      <w:r>
        <w:rPr>
          <w:rFonts w:eastAsia="Times New Roman"/>
          <w:color w:val="000000" w:themeColor="text1"/>
          <w:szCs w:val="24"/>
        </w:rPr>
        <w:t>ς εχαλαρώθη δι</w:t>
      </w:r>
      <w:r>
        <w:rPr>
          <w:rFonts w:eastAsia="Times New Roman"/>
          <w:color w:val="000000" w:themeColor="text1"/>
          <w:szCs w:val="24"/>
        </w:rPr>
        <w:t>ά</w:t>
      </w:r>
      <w:r>
        <w:rPr>
          <w:rFonts w:eastAsia="Times New Roman"/>
          <w:color w:val="000000" w:themeColor="text1"/>
          <w:szCs w:val="24"/>
        </w:rPr>
        <w:t xml:space="preserve"> δύο λόγους: Πρώτον, διότι επήρχετο η νυξ και ο </w:t>
      </w:r>
      <w:r w:rsidRPr="00CA6684">
        <w:rPr>
          <w:rFonts w:eastAsia="Times New Roman"/>
          <w:color w:val="000000" w:themeColor="text1"/>
          <w:szCs w:val="24"/>
        </w:rPr>
        <w:t>στρατός υποχρεού</w:t>
      </w:r>
      <w:r>
        <w:rPr>
          <w:rFonts w:eastAsia="Times New Roman"/>
          <w:color w:val="000000" w:themeColor="text1"/>
          <w:szCs w:val="24"/>
        </w:rPr>
        <w:t>το</w:t>
      </w:r>
      <w:r w:rsidRPr="00CA6684">
        <w:rPr>
          <w:rFonts w:eastAsia="Times New Roman"/>
          <w:color w:val="000000" w:themeColor="text1"/>
          <w:szCs w:val="24"/>
        </w:rPr>
        <w:t xml:space="preserve"> να επιστρέψει</w:t>
      </w:r>
      <w:r>
        <w:rPr>
          <w:rFonts w:eastAsia="Times New Roman"/>
          <w:color w:val="000000" w:themeColor="text1"/>
          <w:szCs w:val="24"/>
        </w:rPr>
        <w:t xml:space="preserve"> εις Λεβάδιαν και, δεύτερον, </w:t>
      </w:r>
      <w:r w:rsidRPr="00CA6684">
        <w:rPr>
          <w:rFonts w:eastAsia="Times New Roman"/>
          <w:color w:val="000000" w:themeColor="text1"/>
          <w:szCs w:val="24"/>
        </w:rPr>
        <w:t>διότι δεν υπήρχαν πια θύματα</w:t>
      </w:r>
      <w:r>
        <w:rPr>
          <w:rFonts w:eastAsia="Times New Roman"/>
          <w:color w:val="000000" w:themeColor="text1"/>
          <w:szCs w:val="24"/>
        </w:rPr>
        <w:t>. Είχο</w:t>
      </w:r>
      <w:r w:rsidRPr="00CA6684">
        <w:rPr>
          <w:rFonts w:eastAsia="Times New Roman"/>
          <w:color w:val="000000" w:themeColor="text1"/>
          <w:szCs w:val="24"/>
        </w:rPr>
        <w:t xml:space="preserve">ν απομείνει ελάχιστοι </w:t>
      </w:r>
      <w:r>
        <w:rPr>
          <w:rFonts w:eastAsia="Times New Roman"/>
          <w:color w:val="000000" w:themeColor="text1"/>
          <w:szCs w:val="24"/>
        </w:rPr>
        <w:t xml:space="preserve">γέροι, μόλις αριθμούμενοι στα δάχτυλα </w:t>
      </w:r>
      <w:r w:rsidRPr="00CA6684">
        <w:rPr>
          <w:rFonts w:eastAsia="Times New Roman"/>
          <w:color w:val="000000" w:themeColor="text1"/>
          <w:szCs w:val="24"/>
        </w:rPr>
        <w:t>αμφοτέρων των χ</w:t>
      </w:r>
      <w:r>
        <w:rPr>
          <w:rFonts w:eastAsia="Times New Roman"/>
          <w:color w:val="000000" w:themeColor="text1"/>
          <w:szCs w:val="24"/>
        </w:rPr>
        <w:t>ει</w:t>
      </w:r>
      <w:r w:rsidRPr="00CA6684">
        <w:rPr>
          <w:rFonts w:eastAsia="Times New Roman"/>
          <w:color w:val="000000" w:themeColor="text1"/>
          <w:szCs w:val="24"/>
        </w:rPr>
        <w:t>ρών</w:t>
      </w:r>
      <w:r>
        <w:rPr>
          <w:rFonts w:eastAsia="Times New Roman"/>
          <w:color w:val="000000" w:themeColor="text1"/>
          <w:szCs w:val="24"/>
        </w:rPr>
        <w:t>,</w:t>
      </w:r>
      <w:r w:rsidRPr="00CA6684">
        <w:rPr>
          <w:rFonts w:eastAsia="Times New Roman"/>
          <w:color w:val="000000" w:themeColor="text1"/>
          <w:szCs w:val="24"/>
        </w:rPr>
        <w:t xml:space="preserve"> οι οποίοι </w:t>
      </w:r>
      <w:r>
        <w:rPr>
          <w:rFonts w:eastAsia="Times New Roman"/>
          <w:color w:val="000000" w:themeColor="text1"/>
          <w:szCs w:val="24"/>
        </w:rPr>
        <w:t>μόλις ανεχώρησαν εκ Δ</w:t>
      </w:r>
      <w:r>
        <w:rPr>
          <w:rFonts w:eastAsia="Times New Roman"/>
          <w:color w:val="000000" w:themeColor="text1"/>
          <w:szCs w:val="24"/>
        </w:rPr>
        <w:t>ιστόμου τα γ</w:t>
      </w:r>
      <w:r w:rsidRPr="00CA6684">
        <w:rPr>
          <w:rFonts w:eastAsia="Times New Roman"/>
          <w:color w:val="000000" w:themeColor="text1"/>
          <w:szCs w:val="24"/>
        </w:rPr>
        <w:t>ερμανικά αυτοκίνητα</w:t>
      </w:r>
      <w:r>
        <w:rPr>
          <w:rFonts w:eastAsia="Times New Roman"/>
          <w:color w:val="000000" w:themeColor="text1"/>
          <w:szCs w:val="24"/>
        </w:rPr>
        <w:t>, εξήλθον περίτρομοι της κρύπτης των. Ο περισσότεροι εξ αυτών μ</w:t>
      </w:r>
      <w:r w:rsidRPr="00CA6684">
        <w:rPr>
          <w:rFonts w:eastAsia="Times New Roman"/>
          <w:color w:val="000000" w:themeColor="text1"/>
          <w:szCs w:val="24"/>
        </w:rPr>
        <w:t>όλις αντίκρισαν το μακάβριο θέαμα</w:t>
      </w:r>
      <w:r>
        <w:rPr>
          <w:rFonts w:eastAsia="Times New Roman"/>
          <w:color w:val="000000" w:themeColor="text1"/>
          <w:szCs w:val="24"/>
        </w:rPr>
        <w:t>, όταν είδον εν όλη τ</w:t>
      </w:r>
      <w:r w:rsidRPr="00CA6684">
        <w:rPr>
          <w:rFonts w:eastAsia="Times New Roman"/>
          <w:color w:val="000000" w:themeColor="text1"/>
          <w:szCs w:val="24"/>
        </w:rPr>
        <w:t xml:space="preserve">ην έκταση της </w:t>
      </w:r>
      <w:r>
        <w:rPr>
          <w:rFonts w:eastAsia="Times New Roman"/>
          <w:color w:val="000000" w:themeColor="text1"/>
          <w:szCs w:val="24"/>
        </w:rPr>
        <w:t xml:space="preserve">την τρομεράν </w:t>
      </w:r>
      <w:r w:rsidRPr="00CA6684">
        <w:rPr>
          <w:rFonts w:eastAsia="Times New Roman"/>
          <w:color w:val="000000" w:themeColor="text1"/>
          <w:szCs w:val="24"/>
        </w:rPr>
        <w:t>σφαγήν</w:t>
      </w:r>
      <w:r>
        <w:rPr>
          <w:rFonts w:eastAsia="Times New Roman"/>
          <w:color w:val="000000" w:themeColor="text1"/>
          <w:szCs w:val="24"/>
        </w:rPr>
        <w:t>,</w:t>
      </w:r>
      <w:r w:rsidRPr="00CA6684">
        <w:rPr>
          <w:rFonts w:eastAsia="Times New Roman"/>
          <w:color w:val="000000" w:themeColor="text1"/>
          <w:szCs w:val="24"/>
        </w:rPr>
        <w:t xml:space="preserve"> υ</w:t>
      </w:r>
      <w:r>
        <w:rPr>
          <w:rFonts w:eastAsia="Times New Roman"/>
          <w:color w:val="000000" w:themeColor="text1"/>
          <w:szCs w:val="24"/>
        </w:rPr>
        <w:t xml:space="preserve">πέστησαν ισχυρό κλονισμόν συνοδευθέντα </w:t>
      </w:r>
      <w:r w:rsidRPr="00CA6684">
        <w:rPr>
          <w:rFonts w:eastAsia="Times New Roman"/>
          <w:color w:val="000000" w:themeColor="text1"/>
          <w:szCs w:val="24"/>
        </w:rPr>
        <w:t>με διασ</w:t>
      </w:r>
      <w:r>
        <w:rPr>
          <w:rFonts w:eastAsia="Times New Roman"/>
          <w:color w:val="000000" w:themeColor="text1"/>
          <w:szCs w:val="24"/>
        </w:rPr>
        <w:t xml:space="preserve">άλευση </w:t>
      </w:r>
      <w:r w:rsidRPr="00CA6684">
        <w:rPr>
          <w:rFonts w:eastAsia="Times New Roman"/>
          <w:color w:val="000000" w:themeColor="text1"/>
          <w:szCs w:val="24"/>
        </w:rPr>
        <w:t xml:space="preserve">των </w:t>
      </w:r>
      <w:r>
        <w:rPr>
          <w:rFonts w:eastAsia="Times New Roman"/>
          <w:color w:val="000000" w:themeColor="text1"/>
          <w:szCs w:val="24"/>
        </w:rPr>
        <w:t xml:space="preserve">φρένων. Εθεάθη </w:t>
      </w:r>
      <w:r>
        <w:rPr>
          <w:rFonts w:eastAsia="Times New Roman"/>
          <w:color w:val="000000" w:themeColor="text1"/>
          <w:szCs w:val="24"/>
        </w:rPr>
        <w:t>γέρων</w:t>
      </w:r>
      <w:r w:rsidRPr="00CA6684">
        <w:rPr>
          <w:rFonts w:eastAsia="Times New Roman"/>
          <w:color w:val="000000" w:themeColor="text1"/>
          <w:szCs w:val="24"/>
        </w:rPr>
        <w:t xml:space="preserve"> παθών </w:t>
      </w:r>
      <w:r>
        <w:rPr>
          <w:rFonts w:eastAsia="Times New Roman"/>
          <w:color w:val="000000" w:themeColor="text1"/>
          <w:szCs w:val="24"/>
        </w:rPr>
        <w:t xml:space="preserve">προ ολίγον </w:t>
      </w:r>
      <w:r w:rsidRPr="00CA6684">
        <w:rPr>
          <w:rFonts w:eastAsia="Times New Roman"/>
          <w:color w:val="000000" w:themeColor="text1"/>
          <w:szCs w:val="24"/>
        </w:rPr>
        <w:t>στιγμών εγκεφ</w:t>
      </w:r>
      <w:r>
        <w:rPr>
          <w:rFonts w:eastAsia="Times New Roman"/>
          <w:color w:val="000000" w:themeColor="text1"/>
          <w:szCs w:val="24"/>
        </w:rPr>
        <w:t>αλικήν παράκρουση να σύρει δι</w:t>
      </w:r>
      <w:r>
        <w:rPr>
          <w:rFonts w:eastAsia="Times New Roman"/>
          <w:color w:val="000000" w:themeColor="text1"/>
          <w:szCs w:val="24"/>
        </w:rPr>
        <w:t>ά</w:t>
      </w:r>
      <w:r>
        <w:rPr>
          <w:rFonts w:eastAsia="Times New Roman"/>
          <w:color w:val="000000" w:themeColor="text1"/>
          <w:szCs w:val="24"/>
        </w:rPr>
        <w:t xml:space="preserve"> σχοινίου τα πτώματα συγχωρίων του. </w:t>
      </w:r>
    </w:p>
    <w:p w14:paraId="619F94ED"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Και </w:t>
      </w:r>
      <w:r w:rsidRPr="00CA6684">
        <w:rPr>
          <w:rFonts w:eastAsia="Times New Roman"/>
          <w:color w:val="000000" w:themeColor="text1"/>
          <w:szCs w:val="24"/>
        </w:rPr>
        <w:t xml:space="preserve">όταν το σκότος </w:t>
      </w:r>
      <w:r>
        <w:rPr>
          <w:rFonts w:eastAsia="Times New Roman"/>
          <w:color w:val="000000" w:themeColor="text1"/>
          <w:szCs w:val="24"/>
        </w:rPr>
        <w:t>ε</w:t>
      </w:r>
      <w:r w:rsidRPr="00CA6684">
        <w:rPr>
          <w:rFonts w:eastAsia="Times New Roman"/>
          <w:color w:val="000000" w:themeColor="text1"/>
          <w:szCs w:val="24"/>
        </w:rPr>
        <w:t>κάλυψε την πρωτοφανή ιστορικ</w:t>
      </w:r>
      <w:r>
        <w:rPr>
          <w:rFonts w:eastAsia="Times New Roman"/>
          <w:color w:val="000000" w:themeColor="text1"/>
          <w:szCs w:val="24"/>
        </w:rPr>
        <w:t>ώ</w:t>
      </w:r>
      <w:r w:rsidRPr="00CA6684">
        <w:rPr>
          <w:rFonts w:eastAsia="Times New Roman"/>
          <w:color w:val="000000" w:themeColor="text1"/>
          <w:szCs w:val="24"/>
        </w:rPr>
        <w:t>ς αυτήν ανθρωποσφαγή</w:t>
      </w:r>
      <w:r>
        <w:rPr>
          <w:rFonts w:eastAsia="Times New Roman"/>
          <w:color w:val="000000" w:themeColor="text1"/>
          <w:szCs w:val="24"/>
        </w:rPr>
        <w:t xml:space="preserve">, τα οσφρεσθέντα </w:t>
      </w:r>
      <w:r w:rsidRPr="00CA6684">
        <w:rPr>
          <w:rFonts w:eastAsia="Times New Roman"/>
          <w:color w:val="000000" w:themeColor="text1"/>
          <w:szCs w:val="24"/>
        </w:rPr>
        <w:t xml:space="preserve">την οσμή των πτωμάτων </w:t>
      </w:r>
      <w:r>
        <w:rPr>
          <w:rFonts w:eastAsia="Times New Roman"/>
          <w:color w:val="000000" w:themeColor="text1"/>
          <w:szCs w:val="24"/>
        </w:rPr>
        <w:t xml:space="preserve">άγρια όρνεα κατά </w:t>
      </w:r>
      <w:r w:rsidRPr="00CA6684">
        <w:rPr>
          <w:rFonts w:eastAsia="Times New Roman"/>
          <w:color w:val="000000" w:themeColor="text1"/>
          <w:szCs w:val="24"/>
        </w:rPr>
        <w:t xml:space="preserve">πυκνά σμήνη </w:t>
      </w:r>
      <w:r>
        <w:rPr>
          <w:rFonts w:eastAsia="Times New Roman"/>
          <w:color w:val="000000" w:themeColor="text1"/>
          <w:szCs w:val="24"/>
        </w:rPr>
        <w:t>επέπεσον εις τον</w:t>
      </w:r>
      <w:r>
        <w:rPr>
          <w:rFonts w:eastAsia="Times New Roman"/>
          <w:color w:val="000000" w:themeColor="text1"/>
          <w:szCs w:val="24"/>
        </w:rPr>
        <w:t xml:space="preserve"> απέραντον χώρον όπου πλούσια απροσδόκητω</w:t>
      </w:r>
      <w:r w:rsidRPr="00CA6684">
        <w:rPr>
          <w:rFonts w:eastAsia="Times New Roman"/>
          <w:color w:val="000000" w:themeColor="text1"/>
          <w:szCs w:val="24"/>
        </w:rPr>
        <w:t>ς παρ</w:t>
      </w:r>
      <w:r>
        <w:rPr>
          <w:rFonts w:eastAsia="Times New Roman"/>
          <w:color w:val="000000" w:themeColor="text1"/>
          <w:szCs w:val="24"/>
        </w:rPr>
        <w:t>ετίθετο τροφήν».</w:t>
      </w:r>
    </w:p>
    <w:p w14:paraId="619F94EE"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t>Κυ</w:t>
      </w:r>
      <w:r w:rsidRPr="00CA6684">
        <w:rPr>
          <w:rFonts w:eastAsia="Times New Roman"/>
          <w:color w:val="000000" w:themeColor="text1"/>
          <w:szCs w:val="24"/>
        </w:rPr>
        <w:t xml:space="preserve">ρίες και κύριοι </w:t>
      </w:r>
      <w:r>
        <w:rPr>
          <w:rFonts w:eastAsia="Times New Roman"/>
          <w:color w:val="000000" w:themeColor="text1"/>
          <w:szCs w:val="24"/>
        </w:rPr>
        <w:t>Β</w:t>
      </w:r>
      <w:r w:rsidRPr="00CA6684">
        <w:rPr>
          <w:rFonts w:eastAsia="Times New Roman"/>
          <w:color w:val="000000" w:themeColor="text1"/>
          <w:szCs w:val="24"/>
        </w:rPr>
        <w:t>ουλευτές</w:t>
      </w:r>
      <w:r>
        <w:rPr>
          <w:rFonts w:eastAsia="Times New Roman"/>
          <w:color w:val="000000" w:themeColor="text1"/>
          <w:szCs w:val="24"/>
        </w:rPr>
        <w:t>,</w:t>
      </w:r>
      <w:r w:rsidRPr="00CA6684">
        <w:rPr>
          <w:rFonts w:eastAsia="Times New Roman"/>
          <w:color w:val="000000" w:themeColor="text1"/>
          <w:szCs w:val="24"/>
        </w:rPr>
        <w:t xml:space="preserve"> οι επόμενες διπλωματικές ενέργειες είναι αυτές που θα κρίνουν συνολικά την αξιοπιστία του πολιτικού συστήματος</w:t>
      </w:r>
      <w:r>
        <w:rPr>
          <w:rFonts w:eastAsia="Times New Roman"/>
          <w:color w:val="000000" w:themeColor="text1"/>
          <w:szCs w:val="24"/>
        </w:rPr>
        <w:t>.</w:t>
      </w:r>
    </w:p>
    <w:p w14:paraId="619F94EF" w14:textId="77777777" w:rsidR="00F246CC" w:rsidRDefault="005B5D49">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Σας </w:t>
      </w:r>
      <w:r w:rsidRPr="00CA6684">
        <w:rPr>
          <w:rFonts w:eastAsia="Times New Roman"/>
          <w:color w:val="000000" w:themeColor="text1"/>
          <w:szCs w:val="24"/>
        </w:rPr>
        <w:t>ευχαριστώ πολύ</w:t>
      </w:r>
      <w:r>
        <w:rPr>
          <w:rFonts w:eastAsia="Times New Roman"/>
          <w:color w:val="000000" w:themeColor="text1"/>
          <w:szCs w:val="24"/>
        </w:rPr>
        <w:t>.</w:t>
      </w:r>
    </w:p>
    <w:p w14:paraId="619F94F0" w14:textId="77777777" w:rsidR="00F246CC" w:rsidRDefault="005B5D49">
      <w:pPr>
        <w:spacing w:line="600" w:lineRule="auto"/>
        <w:ind w:firstLine="720"/>
        <w:jc w:val="center"/>
        <w:rPr>
          <w:rFonts w:eastAsia="Times New Roman"/>
          <w:color w:val="000000" w:themeColor="text1"/>
          <w:szCs w:val="24"/>
        </w:rPr>
      </w:pPr>
      <w:r>
        <w:rPr>
          <w:rFonts w:eastAsia="Times New Roman"/>
          <w:color w:val="000000" w:themeColor="text1"/>
          <w:szCs w:val="24"/>
        </w:rPr>
        <w:t xml:space="preserve">(Χειροκροτήματα από την πτέρυγα </w:t>
      </w:r>
      <w:r>
        <w:rPr>
          <w:rFonts w:eastAsia="Times New Roman"/>
          <w:color w:val="000000" w:themeColor="text1"/>
          <w:szCs w:val="24"/>
        </w:rPr>
        <w:t>του ΣΥΡΙΖΑ)</w:t>
      </w:r>
    </w:p>
    <w:p w14:paraId="619F94F1" w14:textId="77777777" w:rsidR="00F246CC" w:rsidRDefault="005B5D49">
      <w:pPr>
        <w:spacing w:line="600" w:lineRule="auto"/>
        <w:ind w:firstLine="720"/>
        <w:jc w:val="both"/>
        <w:rPr>
          <w:rFonts w:ascii="Times New Roman" w:eastAsia="Times New Roman" w:hAnsi="Times New Roman" w:cs="Times New Roman"/>
          <w:szCs w:val="24"/>
        </w:rPr>
      </w:pPr>
      <w:r w:rsidRPr="001F031F">
        <w:rPr>
          <w:rFonts w:eastAsia="Times New Roman"/>
          <w:b/>
          <w:color w:val="000000" w:themeColor="text1"/>
          <w:szCs w:val="24"/>
        </w:rPr>
        <w:t>ΠΡΟΕΔΡΕΥΩΝ (Γεώργιος Λαμπρούλης):</w:t>
      </w:r>
      <w:r>
        <w:rPr>
          <w:rFonts w:eastAsia="Times New Roman"/>
          <w:color w:val="000000" w:themeColor="text1"/>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ΒΕΝΙΖΕΛΟΣ» και</w:t>
      </w:r>
      <w:r>
        <w:rPr>
          <w:rFonts w:eastAsia="Times New Roman" w:cs="Times New Roman"/>
          <w:szCs w:val="24"/>
        </w:rPr>
        <w:t xml:space="preserve"> ενημερώθηκαν για την ιστορία του κτηρίου και τον τρόπο οργάνωσης και λειτουργίας της Βουλής, τριάντα οκτώ μαθήτριες και μαθητές και τρεις εκπαιδευτικοί συνοδοί από το 10</w:t>
      </w:r>
      <w:r w:rsidRPr="00A52F51">
        <w:rPr>
          <w:rFonts w:eastAsia="Times New Roman" w:cs="Times New Roman"/>
          <w:szCs w:val="24"/>
          <w:vertAlign w:val="superscript"/>
        </w:rPr>
        <w:t>ο</w:t>
      </w:r>
      <w:r>
        <w:rPr>
          <w:rFonts w:eastAsia="Times New Roman" w:cs="Times New Roman"/>
          <w:szCs w:val="24"/>
        </w:rPr>
        <w:t xml:space="preserve"> Δημοτικό Σχολείο Χανίων. </w:t>
      </w:r>
    </w:p>
    <w:p w14:paraId="619F94F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619F94F3"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w:t>
      </w:r>
      <w:r>
        <w:rPr>
          <w:rFonts w:eastAsia="Times New Roman" w:cs="Times New Roman"/>
          <w:szCs w:val="24"/>
        </w:rPr>
        <w:t>ρυγες της Βουλής)</w:t>
      </w:r>
    </w:p>
    <w:p w14:paraId="619F94F4" w14:textId="77777777" w:rsidR="00F246CC" w:rsidRDefault="005B5D49">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Τον λόγο έχει ο Κοινοβουλευτικός Εκπρόσωπος της Χρυσής Αυγής κ. Λαγός </w:t>
      </w:r>
      <w:r w:rsidRPr="0003722B">
        <w:rPr>
          <w:rFonts w:eastAsia="Times New Roman"/>
          <w:szCs w:val="24"/>
        </w:rPr>
        <w:t xml:space="preserve">και μετά θα ακολουθήσει ο Κοινοβουλευτικός Εκπρόσωπος της Δημοκρατικής Συμπαράταξης. </w:t>
      </w:r>
    </w:p>
    <w:p w14:paraId="619F94F5" w14:textId="77777777" w:rsidR="00F246CC" w:rsidRDefault="005B5D49">
      <w:pPr>
        <w:tabs>
          <w:tab w:val="left" w:pos="2738"/>
          <w:tab w:val="center" w:pos="4753"/>
          <w:tab w:val="left" w:pos="5723"/>
        </w:tabs>
        <w:spacing w:line="600" w:lineRule="auto"/>
        <w:ind w:firstLine="720"/>
        <w:jc w:val="center"/>
        <w:rPr>
          <w:rFonts w:eastAsia="Times New Roman"/>
          <w:szCs w:val="24"/>
        </w:rPr>
      </w:pPr>
      <w:r w:rsidRPr="0003722B">
        <w:rPr>
          <w:rFonts w:eastAsia="Times New Roman"/>
          <w:szCs w:val="24"/>
        </w:rPr>
        <w:t>(Θόρυβος</w:t>
      </w:r>
      <w:r>
        <w:rPr>
          <w:rFonts w:eastAsia="Times New Roman"/>
          <w:szCs w:val="24"/>
        </w:rPr>
        <w:t xml:space="preserve"> </w:t>
      </w:r>
      <w:r w:rsidRPr="0003722B">
        <w:rPr>
          <w:rFonts w:eastAsia="Times New Roman"/>
          <w:szCs w:val="24"/>
        </w:rPr>
        <w:t>-</w:t>
      </w:r>
      <w:r>
        <w:rPr>
          <w:rFonts w:eastAsia="Times New Roman"/>
          <w:szCs w:val="24"/>
        </w:rPr>
        <w:t xml:space="preserve"> </w:t>
      </w:r>
      <w:r w:rsidRPr="0003722B">
        <w:rPr>
          <w:rFonts w:eastAsia="Times New Roman"/>
          <w:szCs w:val="24"/>
        </w:rPr>
        <w:t>διαμαρτυρίες στην Αίθουσα)</w:t>
      </w:r>
    </w:p>
    <w:p w14:paraId="619F94F6" w14:textId="77777777" w:rsidR="00F246CC" w:rsidRDefault="005B5D49">
      <w:pPr>
        <w:tabs>
          <w:tab w:val="left" w:pos="2738"/>
          <w:tab w:val="center" w:pos="4753"/>
          <w:tab w:val="left" w:pos="5723"/>
        </w:tabs>
        <w:spacing w:line="600" w:lineRule="auto"/>
        <w:ind w:firstLine="720"/>
        <w:jc w:val="both"/>
        <w:rPr>
          <w:rFonts w:eastAsia="Times New Roman"/>
          <w:szCs w:val="24"/>
        </w:rPr>
      </w:pPr>
      <w:r w:rsidRPr="0003722B">
        <w:rPr>
          <w:rFonts w:eastAsia="Times New Roman"/>
          <w:szCs w:val="24"/>
        </w:rPr>
        <w:t>Καλά, μη διαμαρτύρεστε! Τι να κάνουμε;</w:t>
      </w:r>
    </w:p>
    <w:p w14:paraId="619F94F7" w14:textId="77777777" w:rsidR="00F246CC" w:rsidRDefault="005B5D49">
      <w:pPr>
        <w:tabs>
          <w:tab w:val="left" w:pos="2738"/>
          <w:tab w:val="center" w:pos="4753"/>
          <w:tab w:val="left" w:pos="5723"/>
        </w:tabs>
        <w:spacing w:line="600" w:lineRule="auto"/>
        <w:ind w:firstLine="720"/>
        <w:jc w:val="both"/>
        <w:rPr>
          <w:rFonts w:eastAsia="Times New Roman"/>
          <w:szCs w:val="24"/>
        </w:rPr>
      </w:pPr>
      <w:r w:rsidRPr="0003722B">
        <w:rPr>
          <w:rFonts w:eastAsia="Times New Roman"/>
          <w:b/>
          <w:szCs w:val="24"/>
        </w:rPr>
        <w:lastRenderedPageBreak/>
        <w:t xml:space="preserve">ΧΡΗΣΤΟΣ ΜΠΓΙΑΛΑΣ: </w:t>
      </w:r>
      <w:r w:rsidRPr="0003722B">
        <w:rPr>
          <w:rFonts w:eastAsia="Times New Roman"/>
          <w:szCs w:val="24"/>
        </w:rPr>
        <w:t xml:space="preserve">Τι να μη διαμαρτυρόμαστε; Ο προγραμματισμός ήταν να μιλήσουμε στις 12.00΄ και θα μιλήσουμε τελικά στις 16.00΄, </w:t>
      </w:r>
      <w:r>
        <w:rPr>
          <w:rFonts w:eastAsia="Times New Roman"/>
          <w:szCs w:val="24"/>
        </w:rPr>
        <w:t xml:space="preserve">στις </w:t>
      </w:r>
      <w:r w:rsidRPr="0003722B">
        <w:rPr>
          <w:rFonts w:eastAsia="Times New Roman"/>
          <w:szCs w:val="24"/>
        </w:rPr>
        <w:t xml:space="preserve">17.00΄. </w:t>
      </w:r>
    </w:p>
    <w:p w14:paraId="619F94F8" w14:textId="77777777" w:rsidR="00F246CC" w:rsidRDefault="005B5D49">
      <w:pPr>
        <w:tabs>
          <w:tab w:val="left" w:pos="2738"/>
          <w:tab w:val="center" w:pos="4753"/>
          <w:tab w:val="left" w:pos="5723"/>
        </w:tabs>
        <w:spacing w:line="600" w:lineRule="auto"/>
        <w:ind w:firstLine="720"/>
        <w:jc w:val="both"/>
        <w:rPr>
          <w:rFonts w:eastAsia="Times New Roman"/>
          <w:szCs w:val="24"/>
        </w:rPr>
      </w:pPr>
      <w:r w:rsidRPr="0003722B">
        <w:rPr>
          <w:rFonts w:eastAsia="Times New Roman"/>
          <w:b/>
          <w:szCs w:val="24"/>
        </w:rPr>
        <w:t xml:space="preserve">ΠΡΟΕΔΡΕΥΩΝ (Γεώργιος Λαμπρούλης): </w:t>
      </w:r>
      <w:r w:rsidRPr="0003722B">
        <w:rPr>
          <w:rFonts w:eastAsia="Times New Roman"/>
          <w:szCs w:val="24"/>
        </w:rPr>
        <w:t>Αυτό έχει ήδη προγραμματιστεί από πριν. Μη διαμαρτύρεστε! Θα μιλήσετε όλοι, λίγ</w:t>
      </w:r>
      <w:r w:rsidRPr="0003722B">
        <w:rPr>
          <w:rFonts w:eastAsia="Times New Roman"/>
          <w:szCs w:val="24"/>
        </w:rPr>
        <w:t>ο υπομονή!</w:t>
      </w:r>
    </w:p>
    <w:p w14:paraId="619F94F9" w14:textId="77777777" w:rsidR="00F246CC" w:rsidRDefault="005B5D49">
      <w:pPr>
        <w:tabs>
          <w:tab w:val="left" w:pos="2738"/>
          <w:tab w:val="center" w:pos="4753"/>
          <w:tab w:val="left" w:pos="5723"/>
        </w:tabs>
        <w:spacing w:line="600" w:lineRule="auto"/>
        <w:ind w:firstLine="720"/>
        <w:jc w:val="both"/>
        <w:rPr>
          <w:rFonts w:eastAsia="Times New Roman"/>
          <w:szCs w:val="24"/>
        </w:rPr>
      </w:pPr>
      <w:r w:rsidRPr="0003722B">
        <w:rPr>
          <w:rFonts w:eastAsia="Times New Roman"/>
          <w:szCs w:val="24"/>
        </w:rPr>
        <w:t xml:space="preserve">Ορίστε, κύριε Λαγέ, έχετε τον λόγο. </w:t>
      </w:r>
    </w:p>
    <w:p w14:paraId="619F94FA" w14:textId="77777777" w:rsidR="00F246CC" w:rsidRDefault="005B5D49">
      <w:pPr>
        <w:tabs>
          <w:tab w:val="left" w:pos="2738"/>
          <w:tab w:val="center" w:pos="4753"/>
          <w:tab w:val="left" w:pos="5723"/>
        </w:tabs>
        <w:spacing w:line="600" w:lineRule="auto"/>
        <w:ind w:firstLine="720"/>
        <w:jc w:val="both"/>
        <w:rPr>
          <w:rFonts w:eastAsia="Times New Roman"/>
          <w:szCs w:val="24"/>
        </w:rPr>
      </w:pPr>
      <w:r w:rsidRPr="0003722B">
        <w:rPr>
          <w:rFonts w:eastAsia="Times New Roman"/>
          <w:b/>
          <w:szCs w:val="24"/>
        </w:rPr>
        <w:t xml:space="preserve">ΙΩΑΝΝΗΣ ΛΑΓΟΣ: </w:t>
      </w:r>
      <w:r w:rsidRPr="0003722B">
        <w:rPr>
          <w:rFonts w:eastAsia="Times New Roman"/>
          <w:szCs w:val="24"/>
        </w:rPr>
        <w:t>Άκουσα πριν από λίγο τον Βουλευτή του ΣΥΡΙΖΑ Καματερό να φωνάζει και να ωρύεται μέσα στην Αίθουσα ότι δεν μπορεί να συνομιλεί με τους Βουλευτές της Χρυσής Αυγής, δεν μπορεί να συνομιλεί με αυτο</w:t>
      </w:r>
      <w:r w:rsidRPr="0003722B">
        <w:rPr>
          <w:rFonts w:eastAsia="Times New Roman"/>
          <w:szCs w:val="24"/>
        </w:rPr>
        <w:t>ύς που τους ψηφίζουν πάνω από πεντακόσιες χιλιάδες Ελλήνων συμπολιτών μας και είμαστε εδώ πέρα.</w:t>
      </w:r>
    </w:p>
    <w:p w14:paraId="619F94FB"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sidRPr="0003722B">
        <w:rPr>
          <w:rFonts w:eastAsia="Times New Roman"/>
          <w:szCs w:val="24"/>
        </w:rPr>
        <w:t>Όμως, μπορείτε πάρα πολύ εύκολα, κύριε Καματερέ, ο Πρωθυπουργός και οι Υπουργοί της χώρας να συνδιαλέγεστε με την κ</w:t>
      </w:r>
      <w:r>
        <w:rPr>
          <w:rFonts w:eastAsia="Times New Roman"/>
          <w:szCs w:val="24"/>
        </w:rPr>
        <w:t>.</w:t>
      </w:r>
      <w:r w:rsidRPr="0003722B">
        <w:rPr>
          <w:rFonts w:eastAsia="Times New Roman"/>
          <w:szCs w:val="24"/>
        </w:rPr>
        <w:t xml:space="preserve"> Μέρκελ και να την πηγαίνετε για ψαράκι στην Καστέλλα, </w:t>
      </w:r>
      <w:r w:rsidRPr="0003722B">
        <w:rPr>
          <w:rFonts w:eastAsia="Times New Roman"/>
          <w:szCs w:val="24"/>
        </w:rPr>
        <w:lastRenderedPageBreak/>
        <w:t>να μην τολμάτε να μιλήσετε καθόλου και να πηγαίνετε γονυπετείς να την παρακαλάτε και να την εκλιπαρείτε να σας βοηθ</w:t>
      </w:r>
      <w:r>
        <w:rPr>
          <w:rFonts w:eastAsia="Times New Roman"/>
          <w:szCs w:val="24"/>
        </w:rPr>
        <w:t>ήσει. Με αυτούς μπ</w:t>
      </w:r>
      <w:r w:rsidRPr="0003722B">
        <w:rPr>
          <w:rFonts w:eastAsia="Times New Roman"/>
          <w:color w:val="212121"/>
          <w:szCs w:val="24"/>
        </w:rPr>
        <w:t>ορείτε να μιλάτε</w:t>
      </w:r>
      <w:r>
        <w:rPr>
          <w:rFonts w:eastAsia="Times New Roman"/>
          <w:color w:val="212121"/>
          <w:szCs w:val="24"/>
        </w:rPr>
        <w:t>.</w:t>
      </w:r>
    </w:p>
    <w:p w14:paraId="619F94FC"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Δεν τολμήσατε να μιλήσετε, λ</w:t>
      </w:r>
      <w:r w:rsidRPr="0003722B">
        <w:rPr>
          <w:rFonts w:eastAsia="Times New Roman"/>
          <w:color w:val="212121"/>
          <w:szCs w:val="24"/>
        </w:rPr>
        <w:t>οιπόν</w:t>
      </w:r>
      <w:r>
        <w:rPr>
          <w:rFonts w:eastAsia="Times New Roman"/>
          <w:color w:val="212121"/>
          <w:szCs w:val="24"/>
        </w:rPr>
        <w:t>,</w:t>
      </w:r>
      <w:r w:rsidRPr="0003722B">
        <w:rPr>
          <w:rFonts w:eastAsia="Times New Roman"/>
          <w:color w:val="212121"/>
          <w:szCs w:val="24"/>
        </w:rPr>
        <w:t xml:space="preserve"> τόσα χρόνια σε </w:t>
      </w:r>
      <w:r w:rsidRPr="0003722B">
        <w:rPr>
          <w:rFonts w:eastAsia="Times New Roman"/>
          <w:color w:val="212121"/>
          <w:szCs w:val="24"/>
        </w:rPr>
        <w:t>όλους τους διεθνείς τοκογλύφους που ισο</w:t>
      </w:r>
      <w:r>
        <w:rPr>
          <w:rFonts w:eastAsia="Times New Roman"/>
          <w:color w:val="212121"/>
          <w:szCs w:val="24"/>
        </w:rPr>
        <w:t>πέδωσαν την Ελλάδα μας όλοι οι Β</w:t>
      </w:r>
      <w:r w:rsidRPr="0003722B">
        <w:rPr>
          <w:rFonts w:eastAsia="Times New Roman"/>
          <w:color w:val="212121"/>
          <w:szCs w:val="24"/>
        </w:rPr>
        <w:t>ουλευτές του ΣΥΡΙΖΑ</w:t>
      </w:r>
      <w:r>
        <w:rPr>
          <w:rFonts w:eastAsia="Times New Roman"/>
          <w:color w:val="212121"/>
          <w:szCs w:val="24"/>
        </w:rPr>
        <w:t>, Πρωθυπουργός και Υ</w:t>
      </w:r>
      <w:r w:rsidRPr="0003722B">
        <w:rPr>
          <w:rFonts w:eastAsia="Times New Roman"/>
          <w:color w:val="212121"/>
          <w:szCs w:val="24"/>
        </w:rPr>
        <w:t>πουργοί</w:t>
      </w:r>
      <w:r>
        <w:rPr>
          <w:rFonts w:eastAsia="Times New Roman"/>
          <w:color w:val="212121"/>
          <w:szCs w:val="24"/>
        </w:rPr>
        <w:t>. Δ</w:t>
      </w:r>
      <w:r w:rsidRPr="0003722B">
        <w:rPr>
          <w:rFonts w:eastAsia="Times New Roman"/>
          <w:color w:val="212121"/>
          <w:szCs w:val="24"/>
        </w:rPr>
        <w:t xml:space="preserve">εν τολμήσατε ποτέ να μιλήσετε με όλους </w:t>
      </w:r>
      <w:r>
        <w:rPr>
          <w:rFonts w:eastAsia="Times New Roman"/>
          <w:color w:val="212121"/>
          <w:szCs w:val="24"/>
        </w:rPr>
        <w:t>αυτούς,</w:t>
      </w:r>
      <w:r w:rsidRPr="0003722B">
        <w:rPr>
          <w:rFonts w:eastAsia="Times New Roman"/>
          <w:color w:val="212121"/>
          <w:szCs w:val="24"/>
        </w:rPr>
        <w:t xml:space="preserve"> αλλά δέχεστε </w:t>
      </w:r>
      <w:r>
        <w:rPr>
          <w:rFonts w:eastAsia="Times New Roman"/>
          <w:color w:val="212121"/>
          <w:szCs w:val="24"/>
        </w:rPr>
        <w:t>η</w:t>
      </w:r>
      <w:r w:rsidRPr="0003722B">
        <w:rPr>
          <w:rFonts w:eastAsia="Times New Roman"/>
          <w:color w:val="212121"/>
          <w:szCs w:val="24"/>
        </w:rPr>
        <w:t xml:space="preserve"> Ελλάδα να έχει μπει σε ένα σκληρό μνημόνιο εδώ και οκτώ</w:t>
      </w:r>
      <w:r>
        <w:rPr>
          <w:rFonts w:eastAsia="Times New Roman"/>
          <w:color w:val="212121"/>
          <w:szCs w:val="24"/>
        </w:rPr>
        <w:t>,</w:t>
      </w:r>
      <w:r w:rsidRPr="0003722B">
        <w:rPr>
          <w:rFonts w:eastAsia="Times New Roman"/>
          <w:color w:val="212121"/>
          <w:szCs w:val="24"/>
        </w:rPr>
        <w:t xml:space="preserve"> εννέα χρόνια και </w:t>
      </w:r>
      <w:r w:rsidRPr="0003722B">
        <w:rPr>
          <w:rFonts w:eastAsia="Times New Roman"/>
          <w:color w:val="212121"/>
          <w:szCs w:val="24"/>
        </w:rPr>
        <w:t xml:space="preserve">να μην μπορεί ο ελληνικός λαός να </w:t>
      </w:r>
      <w:r>
        <w:rPr>
          <w:rFonts w:eastAsia="Times New Roman"/>
          <w:color w:val="212121"/>
          <w:szCs w:val="24"/>
        </w:rPr>
        <w:t>ορθοποδήσει. Με όλους αυτούς</w:t>
      </w:r>
      <w:r w:rsidRPr="0003722B">
        <w:rPr>
          <w:rFonts w:eastAsia="Times New Roman"/>
          <w:color w:val="212121"/>
          <w:szCs w:val="24"/>
        </w:rPr>
        <w:t xml:space="preserve"> βλέπω ότι </w:t>
      </w:r>
      <w:r>
        <w:rPr>
          <w:rFonts w:eastAsia="Times New Roman"/>
          <w:color w:val="212121"/>
          <w:szCs w:val="24"/>
        </w:rPr>
        <w:t>συνδιαλέγεστε μια</w:t>
      </w:r>
      <w:r w:rsidRPr="0003722B">
        <w:rPr>
          <w:rFonts w:eastAsia="Times New Roman"/>
          <w:color w:val="212121"/>
          <w:szCs w:val="24"/>
        </w:rPr>
        <w:t xml:space="preserve"> χαρά</w:t>
      </w:r>
      <w:r>
        <w:rPr>
          <w:rFonts w:eastAsia="Times New Roman"/>
          <w:color w:val="212121"/>
          <w:szCs w:val="24"/>
        </w:rPr>
        <w:t>.</w:t>
      </w:r>
    </w:p>
    <w:p w14:paraId="619F94FD"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Και επειδή είστε </w:t>
      </w:r>
      <w:r w:rsidRPr="0003722B">
        <w:rPr>
          <w:rFonts w:eastAsia="Times New Roman"/>
          <w:color w:val="212121"/>
          <w:szCs w:val="24"/>
        </w:rPr>
        <w:t>εδώ ακόμα</w:t>
      </w:r>
      <w:r>
        <w:rPr>
          <w:rFonts w:eastAsia="Times New Roman"/>
          <w:color w:val="212121"/>
          <w:szCs w:val="24"/>
        </w:rPr>
        <w:t>,</w:t>
      </w:r>
      <w:r w:rsidRPr="0003722B">
        <w:rPr>
          <w:rFonts w:eastAsia="Times New Roman"/>
          <w:color w:val="212121"/>
          <w:szCs w:val="24"/>
        </w:rPr>
        <w:t xml:space="preserve"> να σας πω ότι είπατε ότι η Χρυσή Αυγή</w:t>
      </w:r>
      <w:r>
        <w:rPr>
          <w:rFonts w:eastAsia="Times New Roman"/>
          <w:color w:val="212121"/>
          <w:szCs w:val="24"/>
        </w:rPr>
        <w:t xml:space="preserve"> θέλει να διαλύσει το ελληνικό Κ</w:t>
      </w:r>
      <w:r w:rsidRPr="0003722B">
        <w:rPr>
          <w:rFonts w:eastAsia="Times New Roman"/>
          <w:color w:val="212121"/>
          <w:szCs w:val="24"/>
        </w:rPr>
        <w:t>οινοβούλιο</w:t>
      </w:r>
      <w:r>
        <w:rPr>
          <w:rFonts w:eastAsia="Times New Roman"/>
          <w:color w:val="212121"/>
          <w:szCs w:val="24"/>
        </w:rPr>
        <w:t>,</w:t>
      </w:r>
      <w:r w:rsidRPr="0003722B">
        <w:rPr>
          <w:rFonts w:eastAsia="Times New Roman"/>
          <w:color w:val="212121"/>
          <w:szCs w:val="24"/>
        </w:rPr>
        <w:t xml:space="preserve"> </w:t>
      </w:r>
      <w:r>
        <w:rPr>
          <w:rFonts w:eastAsia="Times New Roman"/>
          <w:color w:val="212121"/>
          <w:szCs w:val="24"/>
        </w:rPr>
        <w:t xml:space="preserve">αλλά εμείς </w:t>
      </w:r>
      <w:r w:rsidRPr="0003722B">
        <w:rPr>
          <w:rFonts w:eastAsia="Times New Roman"/>
          <w:color w:val="212121"/>
          <w:szCs w:val="24"/>
        </w:rPr>
        <w:t>θέλουμε να γκρεμίσουμε εσάς</w:t>
      </w:r>
      <w:r>
        <w:rPr>
          <w:rFonts w:eastAsia="Times New Roman"/>
          <w:color w:val="212121"/>
          <w:szCs w:val="24"/>
        </w:rPr>
        <w:t>, εσάς</w:t>
      </w:r>
      <w:r w:rsidRPr="0003722B">
        <w:rPr>
          <w:rFonts w:eastAsia="Times New Roman"/>
          <w:color w:val="212121"/>
          <w:szCs w:val="24"/>
        </w:rPr>
        <w:t xml:space="preserve"> που έ</w:t>
      </w:r>
      <w:r w:rsidRPr="0003722B">
        <w:rPr>
          <w:rFonts w:eastAsia="Times New Roman"/>
          <w:color w:val="212121"/>
          <w:szCs w:val="24"/>
        </w:rPr>
        <w:t>χετε ισοπεδώσει ό</w:t>
      </w:r>
      <w:r>
        <w:rPr>
          <w:rFonts w:eastAsia="Times New Roman"/>
          <w:color w:val="212121"/>
          <w:szCs w:val="24"/>
        </w:rPr>
        <w:t>,</w:t>
      </w:r>
      <w:r w:rsidRPr="0003722B">
        <w:rPr>
          <w:rFonts w:eastAsia="Times New Roman"/>
          <w:color w:val="212121"/>
          <w:szCs w:val="24"/>
        </w:rPr>
        <w:t>τι πατριωτικό υπάρχει</w:t>
      </w:r>
      <w:r>
        <w:rPr>
          <w:rFonts w:eastAsia="Times New Roman"/>
          <w:color w:val="212121"/>
          <w:szCs w:val="24"/>
        </w:rPr>
        <w:t>,</w:t>
      </w:r>
      <w:r w:rsidRPr="0003722B">
        <w:rPr>
          <w:rFonts w:eastAsia="Times New Roman"/>
          <w:color w:val="212121"/>
          <w:szCs w:val="24"/>
        </w:rPr>
        <w:t xml:space="preserve"> εσάς που μιλάτε </w:t>
      </w:r>
      <w:r>
        <w:rPr>
          <w:rFonts w:eastAsia="Times New Roman"/>
          <w:color w:val="212121"/>
          <w:szCs w:val="24"/>
        </w:rPr>
        <w:t>εναντίον</w:t>
      </w:r>
      <w:r w:rsidRPr="0003722B">
        <w:rPr>
          <w:rFonts w:eastAsia="Times New Roman"/>
          <w:color w:val="212121"/>
          <w:szCs w:val="24"/>
        </w:rPr>
        <w:t xml:space="preserve"> του έθνους</w:t>
      </w:r>
      <w:r>
        <w:rPr>
          <w:rFonts w:eastAsia="Times New Roman"/>
          <w:color w:val="212121"/>
          <w:szCs w:val="24"/>
        </w:rPr>
        <w:t xml:space="preserve">, εσάς που </w:t>
      </w:r>
      <w:r w:rsidRPr="0003722B">
        <w:rPr>
          <w:rFonts w:eastAsia="Times New Roman"/>
          <w:color w:val="212121"/>
          <w:szCs w:val="24"/>
        </w:rPr>
        <w:t>μιλάτε εναντίον της Ορθοδοξίας</w:t>
      </w:r>
      <w:r>
        <w:rPr>
          <w:rFonts w:eastAsia="Times New Roman"/>
          <w:color w:val="212121"/>
          <w:szCs w:val="24"/>
        </w:rPr>
        <w:t>, εσάς π</w:t>
      </w:r>
      <w:r w:rsidRPr="0003722B">
        <w:rPr>
          <w:rFonts w:eastAsia="Times New Roman"/>
          <w:color w:val="212121"/>
          <w:szCs w:val="24"/>
        </w:rPr>
        <w:t xml:space="preserve">ου </w:t>
      </w:r>
      <w:r>
        <w:rPr>
          <w:rFonts w:eastAsia="Times New Roman"/>
          <w:color w:val="212121"/>
          <w:szCs w:val="24"/>
        </w:rPr>
        <w:t>πολύ καλά κάνετε και αποχωρείτε από τις αίθουσες, γ</w:t>
      </w:r>
      <w:r w:rsidRPr="0003722B">
        <w:rPr>
          <w:rFonts w:eastAsia="Times New Roman"/>
          <w:color w:val="212121"/>
          <w:szCs w:val="24"/>
        </w:rPr>
        <w:t>ιατί δεν μπορείτε να αντιμετωπίσετε τη Χρυσή Αυγή</w:t>
      </w:r>
      <w:r>
        <w:rPr>
          <w:rFonts w:eastAsia="Times New Roman"/>
          <w:color w:val="212121"/>
          <w:szCs w:val="24"/>
        </w:rPr>
        <w:t>. Έτσι πρέπει να κάνετε πάντ</w:t>
      </w:r>
      <w:r>
        <w:rPr>
          <w:rFonts w:eastAsia="Times New Roman"/>
          <w:color w:val="212121"/>
          <w:szCs w:val="24"/>
        </w:rPr>
        <w:t xml:space="preserve">α! </w:t>
      </w:r>
    </w:p>
    <w:p w14:paraId="619F94FE"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Αυ</w:t>
      </w:r>
      <w:r w:rsidRPr="0003722B">
        <w:rPr>
          <w:rFonts w:eastAsia="Times New Roman"/>
          <w:color w:val="212121"/>
          <w:szCs w:val="24"/>
        </w:rPr>
        <w:t>τό</w:t>
      </w:r>
      <w:r>
        <w:rPr>
          <w:rFonts w:eastAsia="Times New Roman"/>
          <w:color w:val="212121"/>
          <w:szCs w:val="24"/>
        </w:rPr>
        <w:t>, λοιπόν,</w:t>
      </w:r>
      <w:r w:rsidRPr="0003722B">
        <w:rPr>
          <w:rFonts w:eastAsia="Times New Roman"/>
          <w:color w:val="212121"/>
          <w:szCs w:val="24"/>
        </w:rPr>
        <w:t xml:space="preserve"> το σάπιο σύστημα</w:t>
      </w:r>
      <w:r>
        <w:rPr>
          <w:rFonts w:eastAsia="Times New Roman"/>
          <w:color w:val="212121"/>
          <w:szCs w:val="24"/>
        </w:rPr>
        <w:t>,</w:t>
      </w:r>
      <w:r w:rsidRPr="0003722B">
        <w:rPr>
          <w:rFonts w:eastAsia="Times New Roman"/>
          <w:color w:val="212121"/>
          <w:szCs w:val="24"/>
        </w:rPr>
        <w:t xml:space="preserve"> αυτό το σ</w:t>
      </w:r>
      <w:r>
        <w:rPr>
          <w:rFonts w:eastAsia="Times New Roman"/>
          <w:color w:val="212121"/>
          <w:szCs w:val="24"/>
        </w:rPr>
        <w:t xml:space="preserve">άπιο </w:t>
      </w:r>
      <w:r w:rsidRPr="0003722B">
        <w:rPr>
          <w:rFonts w:eastAsia="Times New Roman"/>
          <w:color w:val="212121"/>
          <w:szCs w:val="24"/>
        </w:rPr>
        <w:t>υλικό που υπάρχει εδώ πέρα η Χρυσή Αυγή</w:t>
      </w:r>
      <w:r>
        <w:rPr>
          <w:rFonts w:eastAsia="Times New Roman"/>
          <w:color w:val="212121"/>
          <w:szCs w:val="24"/>
        </w:rPr>
        <w:t xml:space="preserve">, ναι, </w:t>
      </w:r>
      <w:r w:rsidRPr="0003722B">
        <w:rPr>
          <w:rFonts w:eastAsia="Times New Roman"/>
          <w:color w:val="212121"/>
          <w:szCs w:val="24"/>
        </w:rPr>
        <w:t>θέλει να το</w:t>
      </w:r>
      <w:r>
        <w:rPr>
          <w:rFonts w:eastAsia="Times New Roman"/>
          <w:color w:val="212121"/>
          <w:szCs w:val="24"/>
        </w:rPr>
        <w:t xml:space="preserve"> γκρεμί</w:t>
      </w:r>
      <w:r w:rsidRPr="0003722B">
        <w:rPr>
          <w:rFonts w:eastAsia="Times New Roman"/>
          <w:color w:val="212121"/>
          <w:szCs w:val="24"/>
        </w:rPr>
        <w:t>σει</w:t>
      </w:r>
      <w:r>
        <w:rPr>
          <w:rFonts w:eastAsia="Times New Roman"/>
          <w:color w:val="212121"/>
          <w:szCs w:val="24"/>
        </w:rPr>
        <w:t xml:space="preserve">, γιατί </w:t>
      </w:r>
      <w:r w:rsidRPr="0003722B">
        <w:rPr>
          <w:rFonts w:eastAsia="Times New Roman"/>
          <w:color w:val="212121"/>
          <w:szCs w:val="24"/>
        </w:rPr>
        <w:t>η Χρυσή Αυγή δεν έχει έρθει εδώ πέρα να συνδιαλέγεται με όλους εσάς και να λέει ότι όλα πάνε καλά</w:t>
      </w:r>
      <w:r>
        <w:rPr>
          <w:rFonts w:eastAsia="Times New Roman"/>
          <w:color w:val="212121"/>
          <w:szCs w:val="24"/>
        </w:rPr>
        <w:t>,</w:t>
      </w:r>
      <w:r w:rsidRPr="0003722B">
        <w:rPr>
          <w:rFonts w:eastAsia="Times New Roman"/>
          <w:color w:val="212121"/>
          <w:szCs w:val="24"/>
        </w:rPr>
        <w:t xml:space="preserve"> όταν πλήθος Ελλήνων αυτή τη στιγ</w:t>
      </w:r>
      <w:r w:rsidRPr="0003722B">
        <w:rPr>
          <w:rFonts w:eastAsia="Times New Roman"/>
          <w:color w:val="212121"/>
          <w:szCs w:val="24"/>
        </w:rPr>
        <w:t>μή περνάει άσχημα</w:t>
      </w:r>
      <w:r>
        <w:rPr>
          <w:rFonts w:eastAsia="Times New Roman"/>
          <w:color w:val="212121"/>
          <w:szCs w:val="24"/>
        </w:rPr>
        <w:t>,</w:t>
      </w:r>
      <w:r w:rsidRPr="0003722B">
        <w:rPr>
          <w:rFonts w:eastAsia="Times New Roman"/>
          <w:color w:val="212121"/>
          <w:szCs w:val="24"/>
        </w:rPr>
        <w:t xml:space="preserve"> </w:t>
      </w:r>
      <w:r>
        <w:rPr>
          <w:rFonts w:eastAsia="Times New Roman"/>
          <w:color w:val="212121"/>
          <w:szCs w:val="24"/>
        </w:rPr>
        <w:t xml:space="preserve">του </w:t>
      </w:r>
      <w:r w:rsidRPr="0003722B">
        <w:rPr>
          <w:rFonts w:eastAsia="Times New Roman"/>
          <w:color w:val="212121"/>
          <w:szCs w:val="24"/>
        </w:rPr>
        <w:t>κόβουν το ηλεκτρικό</w:t>
      </w:r>
      <w:r>
        <w:rPr>
          <w:rFonts w:eastAsia="Times New Roman"/>
          <w:color w:val="212121"/>
          <w:szCs w:val="24"/>
        </w:rPr>
        <w:t>, δεν έχει να ζήσει</w:t>
      </w:r>
      <w:r w:rsidRPr="0003722B">
        <w:rPr>
          <w:rFonts w:eastAsia="Times New Roman"/>
          <w:color w:val="212121"/>
          <w:szCs w:val="24"/>
        </w:rPr>
        <w:t xml:space="preserve"> και κάποιοι που δουλεύουν </w:t>
      </w:r>
      <w:r>
        <w:rPr>
          <w:rFonts w:eastAsia="Times New Roman"/>
          <w:color w:val="212121"/>
          <w:szCs w:val="24"/>
        </w:rPr>
        <w:t>-</w:t>
      </w:r>
      <w:r w:rsidRPr="0003722B">
        <w:rPr>
          <w:rFonts w:eastAsia="Times New Roman"/>
          <w:color w:val="212121"/>
          <w:szCs w:val="24"/>
        </w:rPr>
        <w:t>εσείς που λέ</w:t>
      </w:r>
      <w:r>
        <w:rPr>
          <w:rFonts w:eastAsia="Times New Roman"/>
          <w:color w:val="212121"/>
          <w:szCs w:val="24"/>
        </w:rPr>
        <w:t>τε ότι έχετε ρίξει την ανεργία- εργάζον</w:t>
      </w:r>
      <w:r w:rsidRPr="0003722B">
        <w:rPr>
          <w:rFonts w:eastAsia="Times New Roman"/>
          <w:color w:val="212121"/>
          <w:szCs w:val="24"/>
        </w:rPr>
        <w:t>ται με 450 ευρώ</w:t>
      </w:r>
      <w:r>
        <w:rPr>
          <w:rFonts w:eastAsia="Times New Roman"/>
          <w:color w:val="212121"/>
          <w:szCs w:val="24"/>
        </w:rPr>
        <w:t>. Α</w:t>
      </w:r>
      <w:r w:rsidRPr="0003722B">
        <w:rPr>
          <w:rFonts w:eastAsia="Times New Roman"/>
          <w:color w:val="212121"/>
          <w:szCs w:val="24"/>
        </w:rPr>
        <w:t xml:space="preserve">υτά να τα πάρετε εσείς και οι οικογένειές σας και να </w:t>
      </w:r>
      <w:r>
        <w:rPr>
          <w:rFonts w:eastAsia="Times New Roman"/>
          <w:color w:val="212121"/>
          <w:szCs w:val="24"/>
        </w:rPr>
        <w:t>ζή</w:t>
      </w:r>
      <w:r w:rsidRPr="0003722B">
        <w:rPr>
          <w:rFonts w:eastAsia="Times New Roman"/>
          <w:color w:val="212121"/>
          <w:szCs w:val="24"/>
        </w:rPr>
        <w:t xml:space="preserve">σετε εσείς με 450 </w:t>
      </w:r>
      <w:r>
        <w:rPr>
          <w:rFonts w:eastAsia="Times New Roman"/>
          <w:color w:val="212121"/>
          <w:szCs w:val="24"/>
        </w:rPr>
        <w:t xml:space="preserve">ευρώ </w:t>
      </w:r>
      <w:r w:rsidRPr="0003722B">
        <w:rPr>
          <w:rFonts w:eastAsia="Times New Roman"/>
          <w:color w:val="212121"/>
          <w:szCs w:val="24"/>
        </w:rPr>
        <w:t xml:space="preserve">και </w:t>
      </w:r>
      <w:r>
        <w:rPr>
          <w:rFonts w:eastAsia="Times New Roman"/>
          <w:color w:val="212121"/>
          <w:szCs w:val="24"/>
        </w:rPr>
        <w:t>όχι ο</w:t>
      </w:r>
      <w:r w:rsidRPr="0003722B">
        <w:rPr>
          <w:rFonts w:eastAsia="Times New Roman"/>
          <w:color w:val="212121"/>
          <w:szCs w:val="24"/>
        </w:rPr>
        <w:t xml:space="preserve"> </w:t>
      </w:r>
      <w:r>
        <w:rPr>
          <w:rFonts w:eastAsia="Times New Roman"/>
          <w:color w:val="212121"/>
          <w:szCs w:val="24"/>
        </w:rPr>
        <w:t>υ</w:t>
      </w:r>
      <w:r w:rsidRPr="0003722B">
        <w:rPr>
          <w:rFonts w:eastAsia="Times New Roman"/>
          <w:color w:val="212121"/>
          <w:szCs w:val="24"/>
        </w:rPr>
        <w:t>περήφανος</w:t>
      </w:r>
      <w:r w:rsidRPr="0003722B">
        <w:rPr>
          <w:rFonts w:eastAsia="Times New Roman"/>
          <w:color w:val="212121"/>
          <w:szCs w:val="24"/>
        </w:rPr>
        <w:t xml:space="preserve"> Έλληνας πολίτης</w:t>
      </w:r>
      <w:r>
        <w:rPr>
          <w:rFonts w:eastAsia="Times New Roman"/>
          <w:color w:val="212121"/>
          <w:szCs w:val="24"/>
        </w:rPr>
        <w:t>!</w:t>
      </w:r>
    </w:p>
    <w:p w14:paraId="619F94FF"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Δεν ακούσαμε τον Βουλευτή του ΣΥΡΙΖΑ, τους Υ</w:t>
      </w:r>
      <w:r w:rsidRPr="0003722B">
        <w:rPr>
          <w:rFonts w:eastAsia="Times New Roman"/>
          <w:color w:val="212121"/>
          <w:szCs w:val="24"/>
        </w:rPr>
        <w:t xml:space="preserve">πουργούς και τον Πρωθυπουργό της χώρας </w:t>
      </w:r>
      <w:r>
        <w:rPr>
          <w:rFonts w:eastAsia="Times New Roman"/>
          <w:color w:val="212121"/>
          <w:szCs w:val="24"/>
        </w:rPr>
        <w:t>να διαμαρτύρονται για τις δηλώσεις του Γ</w:t>
      </w:r>
      <w:r w:rsidRPr="0003722B">
        <w:rPr>
          <w:rFonts w:eastAsia="Times New Roman"/>
          <w:color w:val="212121"/>
          <w:szCs w:val="24"/>
        </w:rPr>
        <w:t>ερμανού εκπροσώπου</w:t>
      </w:r>
      <w:r>
        <w:rPr>
          <w:rFonts w:eastAsia="Times New Roman"/>
          <w:color w:val="212121"/>
          <w:szCs w:val="24"/>
        </w:rPr>
        <w:t xml:space="preserve">, του Ζάιμπερτ, </w:t>
      </w:r>
      <w:r w:rsidRPr="0003722B">
        <w:rPr>
          <w:rFonts w:eastAsia="Times New Roman"/>
          <w:color w:val="212121"/>
          <w:szCs w:val="24"/>
        </w:rPr>
        <w:t xml:space="preserve">ο οποίος έλεγε πριν από λίγο καιρό ότι η θέση μας είναι ότι το </w:t>
      </w:r>
      <w:r>
        <w:rPr>
          <w:rFonts w:eastAsia="Times New Roman"/>
          <w:color w:val="212121"/>
          <w:szCs w:val="24"/>
        </w:rPr>
        <w:t>ζήτημα των</w:t>
      </w:r>
      <w:r w:rsidRPr="0003722B">
        <w:rPr>
          <w:rFonts w:eastAsia="Times New Roman"/>
          <w:color w:val="212121"/>
          <w:szCs w:val="24"/>
        </w:rPr>
        <w:t xml:space="preserve"> γερμανι</w:t>
      </w:r>
      <w:r w:rsidRPr="0003722B">
        <w:rPr>
          <w:rFonts w:eastAsia="Times New Roman"/>
          <w:color w:val="212121"/>
          <w:szCs w:val="24"/>
        </w:rPr>
        <w:t>κών επανορθώσεων έχει νομικά και πολιτικά οριστικά ρυθμιστεί</w:t>
      </w:r>
      <w:r>
        <w:rPr>
          <w:rFonts w:eastAsia="Times New Roman"/>
          <w:color w:val="212121"/>
          <w:szCs w:val="24"/>
        </w:rPr>
        <w:t>. Σε αυτή τη θέση δ</w:t>
      </w:r>
      <w:r w:rsidRPr="0003722B">
        <w:rPr>
          <w:rFonts w:eastAsia="Times New Roman"/>
          <w:color w:val="212121"/>
          <w:szCs w:val="24"/>
        </w:rPr>
        <w:t>εν έχει αλλάξει κάτι</w:t>
      </w:r>
      <w:r>
        <w:rPr>
          <w:rFonts w:eastAsia="Times New Roman"/>
          <w:color w:val="212121"/>
          <w:szCs w:val="24"/>
        </w:rPr>
        <w:t>. Κ</w:t>
      </w:r>
      <w:r w:rsidRPr="0003722B">
        <w:rPr>
          <w:rFonts w:eastAsia="Times New Roman"/>
          <w:color w:val="212121"/>
          <w:szCs w:val="24"/>
        </w:rPr>
        <w:t>ατά τα άλλα δεν υπάρχει κα</w:t>
      </w:r>
      <w:r>
        <w:rPr>
          <w:rFonts w:eastAsia="Times New Roman"/>
          <w:color w:val="212121"/>
          <w:szCs w:val="24"/>
        </w:rPr>
        <w:t>μ</w:t>
      </w:r>
      <w:r w:rsidRPr="0003722B">
        <w:rPr>
          <w:rFonts w:eastAsia="Times New Roman"/>
          <w:color w:val="212121"/>
          <w:szCs w:val="24"/>
        </w:rPr>
        <w:t xml:space="preserve">μία επίσημη κίνηση της </w:t>
      </w:r>
      <w:r>
        <w:rPr>
          <w:rFonts w:eastAsia="Times New Roman"/>
          <w:color w:val="212121"/>
          <w:szCs w:val="24"/>
        </w:rPr>
        <w:t>ελληνικής Κ</w:t>
      </w:r>
      <w:r w:rsidRPr="0003722B">
        <w:rPr>
          <w:rFonts w:eastAsia="Times New Roman"/>
          <w:color w:val="212121"/>
          <w:szCs w:val="24"/>
        </w:rPr>
        <w:t>υβέρνησης</w:t>
      </w:r>
      <w:r>
        <w:rPr>
          <w:rFonts w:eastAsia="Times New Roman"/>
          <w:color w:val="212121"/>
          <w:szCs w:val="24"/>
        </w:rPr>
        <w:t>. Α</w:t>
      </w:r>
      <w:r w:rsidRPr="0003722B">
        <w:rPr>
          <w:rFonts w:eastAsia="Times New Roman"/>
          <w:color w:val="212121"/>
          <w:szCs w:val="24"/>
        </w:rPr>
        <w:t xml:space="preserve">υτά </w:t>
      </w:r>
      <w:r>
        <w:rPr>
          <w:rFonts w:eastAsia="Times New Roman"/>
          <w:color w:val="212121"/>
          <w:szCs w:val="24"/>
        </w:rPr>
        <w:t>έ</w:t>
      </w:r>
      <w:r w:rsidRPr="0003722B">
        <w:rPr>
          <w:rFonts w:eastAsia="Times New Roman"/>
          <w:color w:val="212121"/>
          <w:szCs w:val="24"/>
        </w:rPr>
        <w:t xml:space="preserve">λεγε </w:t>
      </w:r>
      <w:r>
        <w:rPr>
          <w:rFonts w:eastAsia="Times New Roman"/>
          <w:color w:val="212121"/>
          <w:szCs w:val="24"/>
        </w:rPr>
        <w:t xml:space="preserve">ο </w:t>
      </w:r>
      <w:r w:rsidRPr="0003722B">
        <w:rPr>
          <w:rFonts w:eastAsia="Times New Roman"/>
          <w:color w:val="212121"/>
          <w:szCs w:val="24"/>
        </w:rPr>
        <w:t>Γερμανός εκπρόσωπος</w:t>
      </w:r>
      <w:r>
        <w:rPr>
          <w:rFonts w:eastAsia="Times New Roman"/>
          <w:color w:val="212121"/>
          <w:szCs w:val="24"/>
        </w:rPr>
        <w:t xml:space="preserve">, με τον οποίο ο κ. </w:t>
      </w:r>
      <w:r w:rsidRPr="0003722B">
        <w:rPr>
          <w:rFonts w:eastAsia="Times New Roman"/>
          <w:color w:val="212121"/>
          <w:szCs w:val="24"/>
        </w:rPr>
        <w:t>Καματερό</w:t>
      </w:r>
      <w:r>
        <w:rPr>
          <w:rFonts w:eastAsia="Times New Roman"/>
          <w:color w:val="212121"/>
          <w:szCs w:val="24"/>
        </w:rPr>
        <w:t>ς</w:t>
      </w:r>
      <w:r w:rsidRPr="0003722B">
        <w:rPr>
          <w:rFonts w:eastAsia="Times New Roman"/>
          <w:color w:val="212121"/>
          <w:szCs w:val="24"/>
        </w:rPr>
        <w:t xml:space="preserve"> </w:t>
      </w:r>
      <w:r>
        <w:rPr>
          <w:rFonts w:eastAsia="Times New Roman"/>
          <w:color w:val="212121"/>
          <w:szCs w:val="24"/>
        </w:rPr>
        <w:t>και οι</w:t>
      </w:r>
      <w:r w:rsidRPr="0003722B">
        <w:rPr>
          <w:rFonts w:eastAsia="Times New Roman"/>
          <w:color w:val="212121"/>
          <w:szCs w:val="24"/>
        </w:rPr>
        <w:t xml:space="preserve"> υπόλοιποι συν</w:t>
      </w:r>
      <w:r w:rsidRPr="0003722B">
        <w:rPr>
          <w:rFonts w:eastAsia="Times New Roman"/>
          <w:color w:val="212121"/>
          <w:szCs w:val="24"/>
        </w:rPr>
        <w:t>διαλέγονται</w:t>
      </w:r>
      <w:r>
        <w:rPr>
          <w:rFonts w:eastAsia="Times New Roman"/>
          <w:color w:val="212121"/>
          <w:szCs w:val="24"/>
        </w:rPr>
        <w:t>,</w:t>
      </w:r>
      <w:r w:rsidRPr="0003722B">
        <w:rPr>
          <w:rFonts w:eastAsia="Times New Roman"/>
          <w:color w:val="212121"/>
          <w:szCs w:val="24"/>
        </w:rPr>
        <w:t xml:space="preserve"> συνομιλούν και δεν τρέχει τίποτα</w:t>
      </w:r>
      <w:r>
        <w:rPr>
          <w:rFonts w:eastAsia="Times New Roman"/>
          <w:color w:val="212121"/>
          <w:szCs w:val="24"/>
        </w:rPr>
        <w:t>. Μ</w:t>
      </w:r>
      <w:r w:rsidRPr="0003722B">
        <w:rPr>
          <w:rFonts w:eastAsia="Times New Roman"/>
          <w:color w:val="212121"/>
          <w:szCs w:val="24"/>
        </w:rPr>
        <w:t>ε τους Έλληνες εθνικιστές δεν μπορεί να συνομιλήσει</w:t>
      </w:r>
      <w:r>
        <w:rPr>
          <w:rFonts w:eastAsia="Times New Roman"/>
          <w:color w:val="212121"/>
          <w:szCs w:val="24"/>
        </w:rPr>
        <w:t xml:space="preserve">. </w:t>
      </w:r>
      <w:r>
        <w:rPr>
          <w:rFonts w:eastAsia="Times New Roman"/>
          <w:color w:val="212121"/>
          <w:szCs w:val="24"/>
        </w:rPr>
        <w:lastRenderedPageBreak/>
        <w:t>Ε</w:t>
      </w:r>
      <w:r w:rsidRPr="0003722B">
        <w:rPr>
          <w:rFonts w:eastAsia="Times New Roman"/>
          <w:color w:val="212121"/>
          <w:szCs w:val="24"/>
        </w:rPr>
        <w:t>ίπε</w:t>
      </w:r>
      <w:r>
        <w:rPr>
          <w:rFonts w:eastAsia="Times New Roman"/>
          <w:color w:val="212121"/>
          <w:szCs w:val="24"/>
        </w:rPr>
        <w:t>, λοιπόν,</w:t>
      </w:r>
      <w:r w:rsidRPr="0003722B">
        <w:rPr>
          <w:rFonts w:eastAsia="Times New Roman"/>
          <w:color w:val="212121"/>
          <w:szCs w:val="24"/>
        </w:rPr>
        <w:t xml:space="preserve"> ότι δεν μπορεί να συνομιλήσει </w:t>
      </w:r>
      <w:r>
        <w:rPr>
          <w:rFonts w:eastAsia="Times New Roman"/>
          <w:color w:val="212121"/>
          <w:szCs w:val="24"/>
        </w:rPr>
        <w:t xml:space="preserve">με εμάς </w:t>
      </w:r>
      <w:r w:rsidRPr="0003722B">
        <w:rPr>
          <w:rFonts w:eastAsia="Times New Roman"/>
          <w:color w:val="212121"/>
          <w:szCs w:val="24"/>
        </w:rPr>
        <w:t xml:space="preserve">και δεν μπορεί να ψηφίσει </w:t>
      </w:r>
      <w:r>
        <w:rPr>
          <w:rFonts w:eastAsia="Times New Roman"/>
          <w:color w:val="212121"/>
          <w:szCs w:val="24"/>
        </w:rPr>
        <w:t>μαζί με</w:t>
      </w:r>
      <w:r w:rsidRPr="0003722B">
        <w:rPr>
          <w:rFonts w:eastAsia="Times New Roman"/>
          <w:color w:val="212121"/>
          <w:szCs w:val="24"/>
        </w:rPr>
        <w:t xml:space="preserve"> εμάς</w:t>
      </w:r>
      <w:r>
        <w:rPr>
          <w:rFonts w:eastAsia="Times New Roman"/>
          <w:color w:val="212121"/>
          <w:szCs w:val="24"/>
        </w:rPr>
        <w:t>.</w:t>
      </w:r>
    </w:p>
    <w:p w14:paraId="619F9500"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w:t>
      </w:r>
      <w:r w:rsidRPr="0003722B">
        <w:rPr>
          <w:rFonts w:eastAsia="Times New Roman"/>
          <w:color w:val="212121"/>
          <w:szCs w:val="24"/>
        </w:rPr>
        <w:t>μείς θα τονίσουμε ότι για το καλό της Ελλάδας και της πατρίδας</w:t>
      </w:r>
      <w:r w:rsidRPr="0003722B">
        <w:rPr>
          <w:rFonts w:eastAsia="Times New Roman"/>
          <w:color w:val="212121"/>
          <w:szCs w:val="24"/>
        </w:rPr>
        <w:t xml:space="preserve"> μας μπορούμε να συμφωνήσουμε </w:t>
      </w:r>
      <w:r>
        <w:rPr>
          <w:rFonts w:eastAsia="Times New Roman"/>
          <w:color w:val="212121"/>
          <w:szCs w:val="24"/>
        </w:rPr>
        <w:t>με τον οποιοδήποτε. Α</w:t>
      </w:r>
      <w:r w:rsidRPr="0003722B">
        <w:rPr>
          <w:rFonts w:eastAsia="Times New Roman"/>
          <w:color w:val="212121"/>
          <w:szCs w:val="24"/>
        </w:rPr>
        <w:t>ν είναι για το καλό του έθνους και για το καλό του Έλληνα πολίτη</w:t>
      </w:r>
      <w:r>
        <w:rPr>
          <w:rFonts w:eastAsia="Times New Roman"/>
          <w:color w:val="212121"/>
          <w:szCs w:val="24"/>
        </w:rPr>
        <w:t>,</w:t>
      </w:r>
      <w:r w:rsidRPr="0003722B">
        <w:rPr>
          <w:rFonts w:eastAsia="Times New Roman"/>
          <w:color w:val="212121"/>
          <w:szCs w:val="24"/>
        </w:rPr>
        <w:t xml:space="preserve"> μπορούμε να συμφωνήσουμε</w:t>
      </w:r>
      <w:r>
        <w:rPr>
          <w:rFonts w:eastAsia="Times New Roman"/>
          <w:color w:val="212121"/>
          <w:szCs w:val="24"/>
        </w:rPr>
        <w:t>. Δ</w:t>
      </w:r>
      <w:r w:rsidRPr="0003722B">
        <w:rPr>
          <w:rFonts w:eastAsia="Times New Roman"/>
          <w:color w:val="212121"/>
          <w:szCs w:val="24"/>
        </w:rPr>
        <w:t xml:space="preserve">εν μπορούμε να συμφωνήσουμε με όλους αυτούς οι οποίοι </w:t>
      </w:r>
      <w:r>
        <w:rPr>
          <w:rFonts w:eastAsia="Times New Roman"/>
          <w:color w:val="212121"/>
          <w:szCs w:val="24"/>
        </w:rPr>
        <w:t xml:space="preserve">καθυποτάσσουν τον Έλληνα πολίτη. </w:t>
      </w:r>
    </w:p>
    <w:p w14:paraId="619F9501" w14:textId="77777777" w:rsidR="00F246CC" w:rsidRDefault="005B5D49">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 xml:space="preserve">(Χειροκροτήματα από την </w:t>
      </w:r>
      <w:r w:rsidRPr="00B01A32">
        <w:rPr>
          <w:rFonts w:eastAsia="Times New Roman"/>
          <w:szCs w:val="24"/>
        </w:rPr>
        <w:t xml:space="preserve">πτέρυγα </w:t>
      </w:r>
      <w:r>
        <w:rPr>
          <w:rFonts w:eastAsia="Times New Roman"/>
          <w:szCs w:val="24"/>
        </w:rPr>
        <w:t>της Χρυσής Αυγής</w:t>
      </w:r>
      <w:r w:rsidRPr="00B01A32">
        <w:rPr>
          <w:rFonts w:eastAsia="Times New Roman"/>
          <w:szCs w:val="24"/>
        </w:rPr>
        <w:t>)</w:t>
      </w:r>
    </w:p>
    <w:p w14:paraId="619F9502"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Εκεί είναι η διαφορά μας. Γι’ αυτό </w:t>
      </w:r>
      <w:r w:rsidRPr="0003722B">
        <w:rPr>
          <w:rFonts w:eastAsia="Times New Roman"/>
          <w:color w:val="212121"/>
          <w:szCs w:val="24"/>
        </w:rPr>
        <w:t>δεν έχουμε κα</w:t>
      </w:r>
      <w:r>
        <w:rPr>
          <w:rFonts w:eastAsia="Times New Roman"/>
          <w:color w:val="212121"/>
          <w:szCs w:val="24"/>
        </w:rPr>
        <w:t>μ</w:t>
      </w:r>
      <w:r w:rsidRPr="0003722B">
        <w:rPr>
          <w:rFonts w:eastAsia="Times New Roman"/>
          <w:color w:val="212121"/>
          <w:szCs w:val="24"/>
        </w:rPr>
        <w:t xml:space="preserve">μία συναλλαγή μαζί </w:t>
      </w:r>
      <w:r>
        <w:rPr>
          <w:rFonts w:eastAsia="Times New Roman"/>
          <w:color w:val="212121"/>
          <w:szCs w:val="24"/>
        </w:rPr>
        <w:t xml:space="preserve">σας, για να </w:t>
      </w:r>
      <w:r w:rsidRPr="0003722B">
        <w:rPr>
          <w:rFonts w:eastAsia="Times New Roman"/>
          <w:color w:val="212121"/>
          <w:szCs w:val="24"/>
        </w:rPr>
        <w:t xml:space="preserve">ξεκαθαρίσουμε </w:t>
      </w:r>
      <w:r>
        <w:rPr>
          <w:rFonts w:eastAsia="Times New Roman"/>
          <w:color w:val="212121"/>
          <w:szCs w:val="24"/>
        </w:rPr>
        <w:t xml:space="preserve">τα πράγματα, λοιπόν. </w:t>
      </w:r>
    </w:p>
    <w:p w14:paraId="619F9503"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Είδαμε μέσα στο πόρισμα το οποίο έχουμε στα</w:t>
      </w:r>
      <w:r w:rsidRPr="0003722B">
        <w:rPr>
          <w:rFonts w:eastAsia="Times New Roman"/>
          <w:color w:val="212121"/>
          <w:szCs w:val="24"/>
        </w:rPr>
        <w:t xml:space="preserve"> χέρια μας και μάλιστα </w:t>
      </w:r>
      <w:r>
        <w:rPr>
          <w:rFonts w:eastAsia="Times New Roman"/>
          <w:color w:val="212121"/>
          <w:szCs w:val="24"/>
        </w:rPr>
        <w:t xml:space="preserve">στη </w:t>
      </w:r>
      <w:r w:rsidRPr="0003722B">
        <w:rPr>
          <w:rFonts w:eastAsia="Times New Roman"/>
          <w:color w:val="212121"/>
          <w:szCs w:val="24"/>
        </w:rPr>
        <w:t xml:space="preserve">σελίδα 47 να αναγράφεται επιμελώς </w:t>
      </w:r>
      <w:r>
        <w:rPr>
          <w:rFonts w:eastAsia="Times New Roman"/>
          <w:color w:val="212121"/>
          <w:szCs w:val="24"/>
        </w:rPr>
        <w:t>-ψιλο</w:t>
      </w:r>
      <w:r w:rsidRPr="0003722B">
        <w:rPr>
          <w:rFonts w:eastAsia="Times New Roman"/>
          <w:color w:val="212121"/>
          <w:szCs w:val="24"/>
        </w:rPr>
        <w:t>κρυμμένα λίγο</w:t>
      </w:r>
      <w:r>
        <w:rPr>
          <w:rFonts w:eastAsia="Times New Roman"/>
          <w:color w:val="212121"/>
          <w:szCs w:val="24"/>
        </w:rPr>
        <w:t>-</w:t>
      </w:r>
      <w:r w:rsidRPr="0003722B">
        <w:rPr>
          <w:rFonts w:eastAsia="Times New Roman"/>
          <w:color w:val="212121"/>
          <w:szCs w:val="24"/>
        </w:rPr>
        <w:t xml:space="preserve"> ότι οι Έλληνες ιδιώτες δεν μπορούν</w:t>
      </w:r>
      <w:r>
        <w:rPr>
          <w:rFonts w:eastAsia="Times New Roman"/>
          <w:color w:val="212121"/>
          <w:szCs w:val="24"/>
        </w:rPr>
        <w:t xml:space="preserve">, </w:t>
      </w:r>
      <w:r w:rsidRPr="0003722B">
        <w:rPr>
          <w:rFonts w:eastAsia="Times New Roman"/>
          <w:color w:val="212121"/>
          <w:szCs w:val="24"/>
        </w:rPr>
        <w:t>ουσιαστικά δεν έχουν τη δυνατότητα να διεκδικήσουν αποζημιώσεις</w:t>
      </w:r>
      <w:r>
        <w:rPr>
          <w:rFonts w:eastAsia="Times New Roman"/>
          <w:color w:val="212121"/>
          <w:szCs w:val="24"/>
        </w:rPr>
        <w:t xml:space="preserve">. Ακριβώς το πόρισμα </w:t>
      </w:r>
      <w:r w:rsidRPr="0003722B">
        <w:rPr>
          <w:rFonts w:eastAsia="Times New Roman"/>
          <w:color w:val="212121"/>
          <w:szCs w:val="24"/>
        </w:rPr>
        <w:t xml:space="preserve">λέει ότι διαχρονικά έχει αποδειχθεί ότι ο προσδιορισμός των πολεμικών αποζημιώσεων </w:t>
      </w:r>
      <w:r>
        <w:rPr>
          <w:rFonts w:eastAsia="Times New Roman"/>
          <w:color w:val="212121"/>
          <w:szCs w:val="24"/>
        </w:rPr>
        <w:t xml:space="preserve">των </w:t>
      </w:r>
      <w:r w:rsidRPr="0003722B">
        <w:rPr>
          <w:rFonts w:eastAsia="Times New Roman"/>
          <w:color w:val="212121"/>
          <w:szCs w:val="24"/>
        </w:rPr>
        <w:t>ιδιωτών δεν είναι ευ</w:t>
      </w:r>
      <w:r>
        <w:rPr>
          <w:rFonts w:eastAsia="Times New Roman"/>
          <w:color w:val="212121"/>
          <w:szCs w:val="24"/>
        </w:rPr>
        <w:t>χερής γ</w:t>
      </w:r>
      <w:r w:rsidRPr="0003722B">
        <w:rPr>
          <w:rFonts w:eastAsia="Times New Roman"/>
          <w:color w:val="212121"/>
          <w:szCs w:val="24"/>
        </w:rPr>
        <w:t>ια πολλ</w:t>
      </w:r>
      <w:r w:rsidRPr="0003722B">
        <w:rPr>
          <w:rFonts w:eastAsia="Times New Roman"/>
          <w:color w:val="212121"/>
          <w:szCs w:val="24"/>
        </w:rPr>
        <w:t xml:space="preserve">ούς και </w:t>
      </w:r>
      <w:r>
        <w:rPr>
          <w:rFonts w:eastAsia="Times New Roman"/>
          <w:color w:val="212121"/>
          <w:szCs w:val="24"/>
        </w:rPr>
        <w:t xml:space="preserve">για </w:t>
      </w:r>
      <w:r w:rsidRPr="0003722B">
        <w:rPr>
          <w:rFonts w:eastAsia="Times New Roman"/>
          <w:color w:val="212121"/>
          <w:szCs w:val="24"/>
        </w:rPr>
        <w:t>διάφορους λόγους</w:t>
      </w:r>
      <w:r>
        <w:rPr>
          <w:rFonts w:eastAsia="Times New Roman"/>
          <w:color w:val="212121"/>
          <w:szCs w:val="24"/>
        </w:rPr>
        <w:t>.</w:t>
      </w:r>
    </w:p>
    <w:p w14:paraId="619F9504"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 xml:space="preserve">Να υπενθυμίσω εδώ στους </w:t>
      </w:r>
      <w:r w:rsidRPr="0003722B">
        <w:rPr>
          <w:rFonts w:eastAsia="Times New Roman"/>
          <w:color w:val="212121"/>
          <w:szCs w:val="24"/>
        </w:rPr>
        <w:t>κυβερνώντες</w:t>
      </w:r>
      <w:r>
        <w:rPr>
          <w:rFonts w:eastAsia="Times New Roman"/>
          <w:color w:val="212121"/>
          <w:szCs w:val="24"/>
        </w:rPr>
        <w:t xml:space="preserve">, </w:t>
      </w:r>
      <w:r w:rsidRPr="0003722B">
        <w:rPr>
          <w:rFonts w:eastAsia="Times New Roman"/>
          <w:color w:val="212121"/>
          <w:szCs w:val="24"/>
        </w:rPr>
        <w:t xml:space="preserve">όχι μόνο σήμερα </w:t>
      </w:r>
      <w:r>
        <w:rPr>
          <w:rFonts w:eastAsia="Times New Roman"/>
          <w:color w:val="212121"/>
          <w:szCs w:val="24"/>
        </w:rPr>
        <w:t xml:space="preserve">στον </w:t>
      </w:r>
      <w:r w:rsidRPr="0003722B">
        <w:rPr>
          <w:rFonts w:eastAsia="Times New Roman"/>
          <w:color w:val="212121"/>
          <w:szCs w:val="24"/>
        </w:rPr>
        <w:t>ΣΥΡΙΖΑ</w:t>
      </w:r>
      <w:r>
        <w:rPr>
          <w:rFonts w:eastAsia="Times New Roman"/>
          <w:color w:val="212121"/>
          <w:szCs w:val="24"/>
        </w:rPr>
        <w:t xml:space="preserve">, αλλά και στους ΑΝΕΛ που </w:t>
      </w:r>
      <w:r w:rsidRPr="0003722B">
        <w:rPr>
          <w:rFonts w:eastAsia="Times New Roman"/>
          <w:color w:val="212121"/>
          <w:szCs w:val="24"/>
        </w:rPr>
        <w:t>ήταν μέχρι τώρα</w:t>
      </w:r>
      <w:r>
        <w:rPr>
          <w:rFonts w:eastAsia="Times New Roman"/>
          <w:color w:val="212121"/>
          <w:szCs w:val="24"/>
        </w:rPr>
        <w:t>,</w:t>
      </w:r>
      <w:r w:rsidRPr="0003722B">
        <w:rPr>
          <w:rFonts w:eastAsia="Times New Roman"/>
          <w:color w:val="212121"/>
          <w:szCs w:val="24"/>
        </w:rPr>
        <w:t xml:space="preserve"> αλλά και </w:t>
      </w:r>
      <w:r>
        <w:rPr>
          <w:rFonts w:eastAsia="Times New Roman"/>
          <w:color w:val="212121"/>
          <w:szCs w:val="24"/>
        </w:rPr>
        <w:t xml:space="preserve">σε </w:t>
      </w:r>
      <w:r w:rsidRPr="0003722B">
        <w:rPr>
          <w:rFonts w:eastAsia="Times New Roman"/>
          <w:color w:val="212121"/>
          <w:szCs w:val="24"/>
        </w:rPr>
        <w:t xml:space="preserve">όσους έχουν καθυποτάξει </w:t>
      </w:r>
      <w:r>
        <w:rPr>
          <w:rFonts w:eastAsia="Times New Roman"/>
          <w:color w:val="212121"/>
          <w:szCs w:val="24"/>
        </w:rPr>
        <w:t xml:space="preserve">την </w:t>
      </w:r>
      <w:r w:rsidRPr="0003722B">
        <w:rPr>
          <w:rFonts w:eastAsia="Times New Roman"/>
          <w:color w:val="212121"/>
          <w:szCs w:val="24"/>
        </w:rPr>
        <w:t xml:space="preserve">πατρίδα μας εδώ και </w:t>
      </w:r>
      <w:r>
        <w:rPr>
          <w:rFonts w:eastAsia="Times New Roman"/>
          <w:color w:val="212121"/>
          <w:szCs w:val="24"/>
        </w:rPr>
        <w:t>σαράντα πέντε</w:t>
      </w:r>
      <w:r w:rsidRPr="0003722B">
        <w:rPr>
          <w:rFonts w:eastAsia="Times New Roman"/>
          <w:color w:val="212121"/>
          <w:szCs w:val="24"/>
        </w:rPr>
        <w:t xml:space="preserve"> χρόνια</w:t>
      </w:r>
      <w:r>
        <w:rPr>
          <w:rFonts w:eastAsia="Times New Roman"/>
          <w:color w:val="212121"/>
          <w:szCs w:val="24"/>
        </w:rPr>
        <w:t>,</w:t>
      </w:r>
      <w:r w:rsidRPr="0003722B">
        <w:rPr>
          <w:rFonts w:eastAsia="Times New Roman"/>
          <w:color w:val="212121"/>
          <w:szCs w:val="24"/>
        </w:rPr>
        <w:t xml:space="preserve"> ότι είναι πολύ εύκολο να βρίσκουμε τα</w:t>
      </w:r>
      <w:r w:rsidRPr="0003722B">
        <w:rPr>
          <w:rFonts w:eastAsia="Times New Roman"/>
          <w:color w:val="212121"/>
          <w:szCs w:val="24"/>
        </w:rPr>
        <w:t xml:space="preserve"> πάντα σε ό</w:t>
      </w:r>
      <w:r>
        <w:rPr>
          <w:rFonts w:eastAsia="Times New Roman"/>
          <w:color w:val="212121"/>
          <w:szCs w:val="24"/>
        </w:rPr>
        <w:t xml:space="preserve">,τι αφορά </w:t>
      </w:r>
      <w:r w:rsidRPr="0003722B">
        <w:rPr>
          <w:rFonts w:eastAsia="Times New Roman"/>
          <w:color w:val="212121"/>
          <w:szCs w:val="24"/>
        </w:rPr>
        <w:t>κάθ</w:t>
      </w:r>
      <w:r>
        <w:rPr>
          <w:rFonts w:eastAsia="Times New Roman"/>
          <w:color w:val="212121"/>
          <w:szCs w:val="24"/>
        </w:rPr>
        <w:t>ε Έλληνα πολίτη, για να πληρώνει</w:t>
      </w:r>
      <w:r w:rsidRPr="0003722B">
        <w:rPr>
          <w:rFonts w:eastAsia="Times New Roman"/>
          <w:color w:val="212121"/>
          <w:szCs w:val="24"/>
        </w:rPr>
        <w:t xml:space="preserve"> δυσβάσταχτους φόρους</w:t>
      </w:r>
      <w:r>
        <w:rPr>
          <w:rFonts w:eastAsia="Times New Roman"/>
          <w:color w:val="212121"/>
          <w:szCs w:val="24"/>
        </w:rPr>
        <w:t>. Ε</w:t>
      </w:r>
      <w:r w:rsidRPr="0003722B">
        <w:rPr>
          <w:rFonts w:eastAsia="Times New Roman"/>
          <w:color w:val="212121"/>
          <w:szCs w:val="24"/>
        </w:rPr>
        <w:t>κεί μπορούμε να βρούμε τα πάντα</w:t>
      </w:r>
      <w:r>
        <w:rPr>
          <w:rFonts w:eastAsia="Times New Roman"/>
          <w:color w:val="212121"/>
          <w:szCs w:val="24"/>
        </w:rPr>
        <w:t>,</w:t>
      </w:r>
      <w:r w:rsidRPr="0003722B">
        <w:rPr>
          <w:rFonts w:eastAsia="Times New Roman"/>
          <w:color w:val="212121"/>
          <w:szCs w:val="24"/>
        </w:rPr>
        <w:t xml:space="preserve"> να τα βγάλουμε από το αρχείο</w:t>
      </w:r>
      <w:r>
        <w:rPr>
          <w:rFonts w:eastAsia="Times New Roman"/>
          <w:color w:val="212121"/>
          <w:szCs w:val="24"/>
        </w:rPr>
        <w:t>, ν</w:t>
      </w:r>
      <w:r w:rsidRPr="0003722B">
        <w:rPr>
          <w:rFonts w:eastAsia="Times New Roman"/>
          <w:color w:val="212121"/>
          <w:szCs w:val="24"/>
        </w:rPr>
        <w:t>α</w:t>
      </w:r>
      <w:r>
        <w:rPr>
          <w:rFonts w:eastAsia="Times New Roman"/>
          <w:color w:val="212121"/>
          <w:szCs w:val="24"/>
        </w:rPr>
        <w:t xml:space="preserve"> βρούμε υποθέσεις και να</w:t>
      </w:r>
      <w:r w:rsidRPr="0003722B">
        <w:rPr>
          <w:rFonts w:eastAsia="Times New Roman"/>
          <w:color w:val="212121"/>
          <w:szCs w:val="24"/>
        </w:rPr>
        <w:t xml:space="preserve"> </w:t>
      </w:r>
      <w:r>
        <w:rPr>
          <w:rFonts w:eastAsia="Times New Roman"/>
          <w:color w:val="212121"/>
          <w:szCs w:val="24"/>
        </w:rPr>
        <w:t>βάλουμε</w:t>
      </w:r>
      <w:r w:rsidRPr="0003722B">
        <w:rPr>
          <w:rFonts w:eastAsia="Times New Roman"/>
          <w:color w:val="212121"/>
          <w:szCs w:val="24"/>
        </w:rPr>
        <w:t xml:space="preserve"> </w:t>
      </w:r>
      <w:r>
        <w:rPr>
          <w:rFonts w:eastAsia="Times New Roman"/>
          <w:color w:val="212121"/>
          <w:szCs w:val="24"/>
        </w:rPr>
        <w:t xml:space="preserve">τον </w:t>
      </w:r>
      <w:r w:rsidRPr="0003722B">
        <w:rPr>
          <w:rFonts w:eastAsia="Times New Roman"/>
          <w:color w:val="212121"/>
          <w:szCs w:val="24"/>
        </w:rPr>
        <w:t>καθένα να πληρώ</w:t>
      </w:r>
      <w:r>
        <w:rPr>
          <w:rFonts w:eastAsia="Times New Roman"/>
          <w:color w:val="212121"/>
          <w:szCs w:val="24"/>
        </w:rPr>
        <w:t>νει ακόμα και για δύο δένδ</w:t>
      </w:r>
      <w:r w:rsidRPr="0003722B">
        <w:rPr>
          <w:rFonts w:eastAsia="Times New Roman"/>
          <w:color w:val="212121"/>
          <w:szCs w:val="24"/>
        </w:rPr>
        <w:t xml:space="preserve">ρα </w:t>
      </w:r>
      <w:r>
        <w:rPr>
          <w:rFonts w:eastAsia="Times New Roman"/>
          <w:color w:val="212121"/>
          <w:szCs w:val="24"/>
        </w:rPr>
        <w:t xml:space="preserve">που μπορεί να του έχει αφήσει </w:t>
      </w:r>
      <w:r>
        <w:rPr>
          <w:rFonts w:eastAsia="Times New Roman"/>
          <w:color w:val="212121"/>
          <w:szCs w:val="24"/>
        </w:rPr>
        <w:t>ο παππούς του. Εκεί μ</w:t>
      </w:r>
      <w:r w:rsidRPr="0003722B">
        <w:rPr>
          <w:rFonts w:eastAsia="Times New Roman"/>
          <w:color w:val="212121"/>
          <w:szCs w:val="24"/>
        </w:rPr>
        <w:t xml:space="preserve">πορείτε να </w:t>
      </w:r>
      <w:r>
        <w:rPr>
          <w:rFonts w:eastAsia="Times New Roman"/>
          <w:color w:val="212121"/>
          <w:szCs w:val="24"/>
        </w:rPr>
        <w:t xml:space="preserve">τα </w:t>
      </w:r>
      <w:r w:rsidRPr="0003722B">
        <w:rPr>
          <w:rFonts w:eastAsia="Times New Roman"/>
          <w:color w:val="212121"/>
          <w:szCs w:val="24"/>
        </w:rPr>
        <w:t>βρείτε</w:t>
      </w:r>
      <w:r>
        <w:rPr>
          <w:rFonts w:eastAsia="Times New Roman"/>
          <w:color w:val="212121"/>
          <w:szCs w:val="24"/>
        </w:rPr>
        <w:t>. Ε</w:t>
      </w:r>
      <w:r w:rsidRPr="0003722B">
        <w:rPr>
          <w:rFonts w:eastAsia="Times New Roman"/>
          <w:color w:val="212121"/>
          <w:szCs w:val="24"/>
        </w:rPr>
        <w:t xml:space="preserve">δώ </w:t>
      </w:r>
      <w:r>
        <w:rPr>
          <w:rFonts w:eastAsia="Times New Roman"/>
          <w:color w:val="212121"/>
          <w:szCs w:val="24"/>
        </w:rPr>
        <w:t>που έχει να κάνει με τις</w:t>
      </w:r>
      <w:r w:rsidRPr="0003722B">
        <w:rPr>
          <w:rFonts w:eastAsia="Times New Roman"/>
          <w:color w:val="212121"/>
          <w:szCs w:val="24"/>
        </w:rPr>
        <w:t xml:space="preserve"> γερμανικές αποζημιώσεις είναι πολύ δύσκολο</w:t>
      </w:r>
      <w:r>
        <w:rPr>
          <w:rFonts w:eastAsia="Times New Roman"/>
          <w:color w:val="212121"/>
          <w:szCs w:val="24"/>
        </w:rPr>
        <w:t xml:space="preserve"> –λένε- για τους ιδιώτες. </w:t>
      </w:r>
    </w:p>
    <w:p w14:paraId="619F9505"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Μα, ποιος σας είπε </w:t>
      </w:r>
      <w:r w:rsidRPr="0003722B">
        <w:rPr>
          <w:rFonts w:eastAsia="Times New Roman"/>
          <w:color w:val="212121"/>
          <w:szCs w:val="24"/>
        </w:rPr>
        <w:t xml:space="preserve">ότι μπορεί να υφίσταται </w:t>
      </w:r>
      <w:r>
        <w:rPr>
          <w:rFonts w:eastAsia="Times New Roman"/>
          <w:color w:val="212121"/>
          <w:szCs w:val="24"/>
        </w:rPr>
        <w:t>ελληνικό κράτος, ελληνικό έ</w:t>
      </w:r>
      <w:r w:rsidRPr="0003722B">
        <w:rPr>
          <w:rFonts w:eastAsia="Times New Roman"/>
          <w:color w:val="212121"/>
          <w:szCs w:val="24"/>
        </w:rPr>
        <w:t>θνος</w:t>
      </w:r>
      <w:r>
        <w:rPr>
          <w:rFonts w:eastAsia="Times New Roman"/>
          <w:color w:val="212121"/>
          <w:szCs w:val="24"/>
        </w:rPr>
        <w:t>,</w:t>
      </w:r>
      <w:r w:rsidRPr="0003722B">
        <w:rPr>
          <w:rFonts w:eastAsia="Times New Roman"/>
          <w:color w:val="212121"/>
          <w:szCs w:val="24"/>
        </w:rPr>
        <w:t xml:space="preserve"> εάν δεν υπάρχουν ιδιώτες</w:t>
      </w:r>
      <w:r>
        <w:rPr>
          <w:rFonts w:eastAsia="Times New Roman"/>
          <w:color w:val="212121"/>
          <w:szCs w:val="24"/>
        </w:rPr>
        <w:t>;</w:t>
      </w:r>
      <w:r w:rsidRPr="0003722B">
        <w:rPr>
          <w:rFonts w:eastAsia="Times New Roman"/>
          <w:color w:val="212121"/>
          <w:szCs w:val="24"/>
        </w:rPr>
        <w:t xml:space="preserve"> Τι είναι το ε</w:t>
      </w:r>
      <w:r w:rsidRPr="0003722B">
        <w:rPr>
          <w:rFonts w:eastAsia="Times New Roman"/>
          <w:color w:val="212121"/>
          <w:szCs w:val="24"/>
        </w:rPr>
        <w:t>λληνικό κράτος</w:t>
      </w:r>
      <w:r>
        <w:rPr>
          <w:rFonts w:eastAsia="Times New Roman"/>
          <w:color w:val="212121"/>
          <w:szCs w:val="24"/>
        </w:rPr>
        <w:t>; Μ</w:t>
      </w:r>
      <w:r w:rsidRPr="0003722B">
        <w:rPr>
          <w:rFonts w:eastAsia="Times New Roman"/>
          <w:color w:val="212121"/>
          <w:szCs w:val="24"/>
        </w:rPr>
        <w:t xml:space="preserve">όνο μία </w:t>
      </w:r>
      <w:r>
        <w:rPr>
          <w:rFonts w:eastAsia="Times New Roman"/>
          <w:color w:val="212121"/>
          <w:szCs w:val="24"/>
        </w:rPr>
        <w:t xml:space="preserve">αίθουσα τετρακοσίων ατόμων και οι συν αυτοίς, οι οποίοι μπορούν να αποφασίζουν και να κάνουν ό,τι θέλουν; </w:t>
      </w:r>
    </w:p>
    <w:p w14:paraId="619F9506"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sidRPr="0003722B">
        <w:rPr>
          <w:rFonts w:eastAsia="Times New Roman"/>
          <w:color w:val="212121"/>
          <w:szCs w:val="24"/>
        </w:rPr>
        <w:t>Είστε εδώ πέρα για να υπηρετείτε τους Έλληνες πολίτες</w:t>
      </w:r>
      <w:r>
        <w:rPr>
          <w:rFonts w:eastAsia="Times New Roman"/>
          <w:color w:val="212121"/>
          <w:szCs w:val="24"/>
        </w:rPr>
        <w:t>.</w:t>
      </w:r>
      <w:r w:rsidRPr="0003722B">
        <w:rPr>
          <w:rFonts w:eastAsia="Times New Roman"/>
          <w:color w:val="212121"/>
          <w:szCs w:val="24"/>
        </w:rPr>
        <w:t xml:space="preserve"> Είστε εδώ μέσα για να δώσετε χέρι βοηθείας στους Έλληνες</w:t>
      </w:r>
      <w:r>
        <w:rPr>
          <w:rFonts w:eastAsia="Times New Roman"/>
          <w:color w:val="212121"/>
          <w:szCs w:val="24"/>
        </w:rPr>
        <w:t>,</w:t>
      </w:r>
      <w:r w:rsidRPr="0003722B">
        <w:rPr>
          <w:rFonts w:eastAsia="Times New Roman"/>
          <w:color w:val="212121"/>
          <w:szCs w:val="24"/>
        </w:rPr>
        <w:t xml:space="preserve"> οι οποίοι π</w:t>
      </w:r>
      <w:r w:rsidRPr="0003722B">
        <w:rPr>
          <w:rFonts w:eastAsia="Times New Roman"/>
          <w:color w:val="212121"/>
          <w:szCs w:val="24"/>
        </w:rPr>
        <w:t xml:space="preserve">ραγματικά </w:t>
      </w:r>
      <w:r>
        <w:rPr>
          <w:rFonts w:eastAsia="Times New Roman"/>
          <w:color w:val="212121"/>
          <w:szCs w:val="24"/>
        </w:rPr>
        <w:t>δεν μπορούν να βρουν τα δίκια</w:t>
      </w:r>
      <w:r w:rsidRPr="0003722B">
        <w:rPr>
          <w:rFonts w:eastAsia="Times New Roman"/>
          <w:color w:val="212121"/>
          <w:szCs w:val="24"/>
        </w:rPr>
        <w:t xml:space="preserve"> τους </w:t>
      </w:r>
      <w:r>
        <w:rPr>
          <w:rFonts w:eastAsia="Times New Roman"/>
          <w:color w:val="212121"/>
          <w:szCs w:val="24"/>
        </w:rPr>
        <w:t xml:space="preserve">σε </w:t>
      </w:r>
      <w:r w:rsidRPr="0003722B">
        <w:rPr>
          <w:rFonts w:eastAsia="Times New Roman"/>
          <w:color w:val="212121"/>
          <w:szCs w:val="24"/>
        </w:rPr>
        <w:t xml:space="preserve">όλα </w:t>
      </w:r>
      <w:r w:rsidRPr="0003722B">
        <w:rPr>
          <w:rFonts w:eastAsia="Times New Roman"/>
          <w:color w:val="212121"/>
          <w:szCs w:val="24"/>
        </w:rPr>
        <w:lastRenderedPageBreak/>
        <w:t>αυτά που έχουν συμβεί</w:t>
      </w:r>
      <w:r>
        <w:rPr>
          <w:rFonts w:eastAsia="Times New Roman"/>
          <w:color w:val="212121"/>
          <w:szCs w:val="24"/>
        </w:rPr>
        <w:t>. Εσείς, λοιπόν, θα έπρεπε να είστε</w:t>
      </w:r>
      <w:r w:rsidRPr="0003722B">
        <w:rPr>
          <w:rFonts w:eastAsia="Times New Roman"/>
          <w:color w:val="212121"/>
          <w:szCs w:val="24"/>
        </w:rPr>
        <w:t xml:space="preserve"> εδώ για να βοηθήσετε τους Έλληνες και </w:t>
      </w:r>
      <w:r>
        <w:rPr>
          <w:rFonts w:eastAsia="Times New Roman"/>
          <w:color w:val="212121"/>
          <w:szCs w:val="24"/>
        </w:rPr>
        <w:t>τους ιδιώτες και οποιουσδήποτε.</w:t>
      </w:r>
    </w:p>
    <w:p w14:paraId="619F9507"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Και φυσικά, πρέπει ως</w:t>
      </w:r>
      <w:r w:rsidRPr="0003722B">
        <w:rPr>
          <w:rFonts w:eastAsia="Times New Roman"/>
          <w:color w:val="212121"/>
          <w:szCs w:val="24"/>
        </w:rPr>
        <w:t xml:space="preserve"> κράτος να πάρουμε αυτά που μας οφείλουν οι Γερμανοί για τις καταστροφές που είχαν κάνει</w:t>
      </w:r>
      <w:r>
        <w:rPr>
          <w:rFonts w:eastAsia="Times New Roman"/>
          <w:color w:val="212121"/>
          <w:szCs w:val="24"/>
        </w:rPr>
        <w:t>.</w:t>
      </w:r>
      <w:r w:rsidRPr="0003722B">
        <w:rPr>
          <w:rFonts w:eastAsia="Times New Roman"/>
          <w:color w:val="212121"/>
          <w:szCs w:val="24"/>
        </w:rPr>
        <w:t xml:space="preserve"> Βεβαίως και </w:t>
      </w:r>
      <w:r>
        <w:rPr>
          <w:rFonts w:eastAsia="Times New Roman"/>
          <w:color w:val="212121"/>
          <w:szCs w:val="24"/>
        </w:rPr>
        <w:t xml:space="preserve">πρέπει </w:t>
      </w:r>
      <w:r w:rsidRPr="0003722B">
        <w:rPr>
          <w:rFonts w:eastAsia="Times New Roman"/>
          <w:color w:val="212121"/>
          <w:szCs w:val="24"/>
        </w:rPr>
        <w:t>να τα πάρουμε</w:t>
      </w:r>
      <w:r>
        <w:rPr>
          <w:rFonts w:eastAsia="Times New Roman"/>
          <w:color w:val="212121"/>
          <w:szCs w:val="24"/>
        </w:rPr>
        <w:t>,</w:t>
      </w:r>
      <w:r w:rsidRPr="0003722B">
        <w:rPr>
          <w:rFonts w:eastAsia="Times New Roman"/>
          <w:color w:val="212121"/>
          <w:szCs w:val="24"/>
        </w:rPr>
        <w:t xml:space="preserve"> αλλά ποιος </w:t>
      </w:r>
      <w:r>
        <w:rPr>
          <w:rFonts w:eastAsia="Times New Roman"/>
          <w:color w:val="212121"/>
          <w:szCs w:val="24"/>
        </w:rPr>
        <w:t xml:space="preserve">σας </w:t>
      </w:r>
      <w:r w:rsidRPr="0003722B">
        <w:rPr>
          <w:rFonts w:eastAsia="Times New Roman"/>
          <w:color w:val="212121"/>
          <w:szCs w:val="24"/>
        </w:rPr>
        <w:t xml:space="preserve">είπε ότι </w:t>
      </w:r>
      <w:r>
        <w:rPr>
          <w:rFonts w:eastAsia="Times New Roman"/>
          <w:color w:val="212121"/>
          <w:szCs w:val="24"/>
        </w:rPr>
        <w:t xml:space="preserve">ο ιδιώτης </w:t>
      </w:r>
      <w:r w:rsidRPr="0003722B">
        <w:rPr>
          <w:rFonts w:eastAsia="Times New Roman"/>
          <w:color w:val="212121"/>
          <w:szCs w:val="24"/>
        </w:rPr>
        <w:t>δεν πρέπει να βοηθηθεί</w:t>
      </w:r>
      <w:r>
        <w:rPr>
          <w:rFonts w:eastAsia="Times New Roman"/>
          <w:color w:val="212121"/>
          <w:szCs w:val="24"/>
        </w:rPr>
        <w:t xml:space="preserve">; </w:t>
      </w:r>
      <w:r w:rsidRPr="0003722B">
        <w:rPr>
          <w:rFonts w:eastAsia="Times New Roman"/>
          <w:color w:val="212121"/>
          <w:szCs w:val="24"/>
        </w:rPr>
        <w:t>Εσείς πρέπει να σκ</w:t>
      </w:r>
      <w:r>
        <w:rPr>
          <w:rFonts w:eastAsia="Times New Roman"/>
          <w:color w:val="212121"/>
          <w:szCs w:val="24"/>
        </w:rPr>
        <w:t>ύψετ</w:t>
      </w:r>
      <w:r w:rsidRPr="0003722B">
        <w:rPr>
          <w:rFonts w:eastAsia="Times New Roman"/>
          <w:color w:val="212121"/>
          <w:szCs w:val="24"/>
        </w:rPr>
        <w:t>ε από πάνω του</w:t>
      </w:r>
      <w:r>
        <w:rPr>
          <w:rFonts w:eastAsia="Times New Roman"/>
          <w:color w:val="212121"/>
          <w:szCs w:val="24"/>
        </w:rPr>
        <w:t xml:space="preserve">, </w:t>
      </w:r>
      <w:r>
        <w:rPr>
          <w:rFonts w:eastAsia="Times New Roman"/>
          <w:color w:val="212121"/>
          <w:szCs w:val="24"/>
        </w:rPr>
        <w:t xml:space="preserve">εσείς που </w:t>
      </w:r>
      <w:r w:rsidRPr="0003722B">
        <w:rPr>
          <w:rFonts w:eastAsia="Times New Roman"/>
          <w:color w:val="212121"/>
          <w:szCs w:val="24"/>
        </w:rPr>
        <w:t>όλα αυτά τα χρόνια τον έχε</w:t>
      </w:r>
      <w:r w:rsidRPr="0003722B">
        <w:rPr>
          <w:rFonts w:eastAsia="Times New Roman"/>
          <w:color w:val="212121"/>
          <w:szCs w:val="24"/>
        </w:rPr>
        <w:t xml:space="preserve">τε </w:t>
      </w:r>
      <w:r>
        <w:rPr>
          <w:rFonts w:eastAsia="Times New Roman"/>
          <w:color w:val="212121"/>
          <w:szCs w:val="24"/>
        </w:rPr>
        <w:t>εξαναγκάσει να πληρώνει</w:t>
      </w:r>
      <w:r w:rsidRPr="0003722B">
        <w:rPr>
          <w:rFonts w:eastAsia="Times New Roman"/>
          <w:color w:val="212121"/>
          <w:szCs w:val="24"/>
        </w:rPr>
        <w:t xml:space="preserve"> δυσβάσταχτους φόρους</w:t>
      </w:r>
      <w:r>
        <w:rPr>
          <w:rFonts w:eastAsia="Times New Roman"/>
          <w:color w:val="212121"/>
          <w:szCs w:val="24"/>
        </w:rPr>
        <w:t>.</w:t>
      </w:r>
    </w:p>
    <w:p w14:paraId="619F9508"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sidRPr="0003722B">
        <w:rPr>
          <w:rFonts w:eastAsia="Times New Roman"/>
          <w:color w:val="212121"/>
          <w:szCs w:val="24"/>
        </w:rPr>
        <w:t xml:space="preserve">Εγώ θεωρώ </w:t>
      </w:r>
      <w:r>
        <w:rPr>
          <w:rFonts w:eastAsia="Times New Roman"/>
          <w:color w:val="212121"/>
          <w:szCs w:val="24"/>
        </w:rPr>
        <w:t>-</w:t>
      </w:r>
      <w:r w:rsidRPr="0003722B">
        <w:rPr>
          <w:rFonts w:eastAsia="Times New Roman"/>
          <w:color w:val="212121"/>
          <w:szCs w:val="24"/>
        </w:rPr>
        <w:t xml:space="preserve">και αυτή είναι η άποψη </w:t>
      </w:r>
      <w:r>
        <w:rPr>
          <w:rFonts w:eastAsia="Times New Roman"/>
          <w:color w:val="212121"/>
          <w:szCs w:val="24"/>
        </w:rPr>
        <w:t xml:space="preserve">της Χρυσής Αυγής- </w:t>
      </w:r>
      <w:r w:rsidRPr="0003722B">
        <w:rPr>
          <w:rFonts w:eastAsia="Times New Roman"/>
          <w:color w:val="212121"/>
          <w:szCs w:val="24"/>
        </w:rPr>
        <w:t xml:space="preserve">ότι το παρόν πολιτικό σύστημα είναι ανίκανο να διαπραγματευτεί και είναι ανίκανο να </w:t>
      </w:r>
      <w:r>
        <w:rPr>
          <w:rFonts w:eastAsia="Times New Roman"/>
          <w:color w:val="212121"/>
          <w:szCs w:val="24"/>
        </w:rPr>
        <w:t>διεκδικήσει</w:t>
      </w:r>
      <w:r w:rsidRPr="0003722B">
        <w:rPr>
          <w:rFonts w:eastAsia="Times New Roman"/>
          <w:color w:val="212121"/>
          <w:szCs w:val="24"/>
        </w:rPr>
        <w:t xml:space="preserve"> οτιδήποτε προς όφελος του ελληνικού έθνους</w:t>
      </w:r>
      <w:r>
        <w:rPr>
          <w:rFonts w:eastAsia="Times New Roman"/>
          <w:color w:val="212121"/>
          <w:szCs w:val="24"/>
        </w:rPr>
        <w:t>. Α</w:t>
      </w:r>
      <w:r w:rsidRPr="0003722B">
        <w:rPr>
          <w:rFonts w:eastAsia="Times New Roman"/>
          <w:color w:val="212121"/>
          <w:szCs w:val="24"/>
        </w:rPr>
        <w:t>υτό</w:t>
      </w:r>
      <w:r>
        <w:rPr>
          <w:rFonts w:eastAsia="Times New Roman"/>
          <w:color w:val="212121"/>
          <w:szCs w:val="24"/>
        </w:rPr>
        <w:t>,</w:t>
      </w:r>
      <w:r w:rsidRPr="0003722B">
        <w:rPr>
          <w:rFonts w:eastAsia="Times New Roman"/>
          <w:color w:val="212121"/>
          <w:szCs w:val="24"/>
        </w:rPr>
        <w:t xml:space="preserve"> λοιπόν</w:t>
      </w:r>
      <w:r>
        <w:rPr>
          <w:rFonts w:eastAsia="Times New Roman"/>
          <w:color w:val="212121"/>
          <w:szCs w:val="24"/>
        </w:rPr>
        <w:t>,</w:t>
      </w:r>
      <w:r w:rsidRPr="0003722B">
        <w:rPr>
          <w:rFonts w:eastAsia="Times New Roman"/>
          <w:color w:val="212121"/>
          <w:szCs w:val="24"/>
        </w:rPr>
        <w:t xml:space="preserve"> δ</w:t>
      </w:r>
      <w:r w:rsidRPr="0003722B">
        <w:rPr>
          <w:rFonts w:eastAsia="Times New Roman"/>
          <w:color w:val="212121"/>
          <w:szCs w:val="24"/>
        </w:rPr>
        <w:t>εν είναι μία εικασία που κάνουμε</w:t>
      </w:r>
      <w:r>
        <w:rPr>
          <w:rFonts w:eastAsia="Times New Roman"/>
          <w:color w:val="212121"/>
          <w:szCs w:val="24"/>
        </w:rPr>
        <w:t>,</w:t>
      </w:r>
      <w:r w:rsidRPr="0003722B">
        <w:rPr>
          <w:rFonts w:eastAsia="Times New Roman"/>
          <w:color w:val="212121"/>
          <w:szCs w:val="24"/>
        </w:rPr>
        <w:t xml:space="preserve"> αλλά είναι </w:t>
      </w:r>
      <w:r>
        <w:rPr>
          <w:rFonts w:eastAsia="Times New Roman"/>
          <w:color w:val="212121"/>
          <w:szCs w:val="24"/>
        </w:rPr>
        <w:t xml:space="preserve">η απτή πραγματικότητα από όσα </w:t>
      </w:r>
      <w:r w:rsidRPr="0003722B">
        <w:rPr>
          <w:rFonts w:eastAsia="Times New Roman"/>
          <w:color w:val="212121"/>
          <w:szCs w:val="24"/>
        </w:rPr>
        <w:t>βλέπουμε τόσα χρόνια</w:t>
      </w:r>
      <w:r>
        <w:rPr>
          <w:rFonts w:eastAsia="Times New Roman"/>
          <w:color w:val="212121"/>
          <w:szCs w:val="24"/>
        </w:rPr>
        <w:t>.</w:t>
      </w:r>
    </w:p>
    <w:p w14:paraId="619F9509"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Π</w:t>
      </w:r>
      <w:r w:rsidRPr="0003722B">
        <w:rPr>
          <w:rFonts w:eastAsia="Times New Roman"/>
          <w:color w:val="212121"/>
          <w:szCs w:val="24"/>
        </w:rPr>
        <w:t>ήρατε μία Ελλάδα η οποία ε</w:t>
      </w:r>
      <w:r>
        <w:rPr>
          <w:rFonts w:eastAsia="Times New Roman"/>
          <w:color w:val="212121"/>
          <w:szCs w:val="24"/>
        </w:rPr>
        <w:t>υημερούσε και την καταστήσα</w:t>
      </w:r>
      <w:r w:rsidRPr="0003722B">
        <w:rPr>
          <w:rFonts w:eastAsia="Times New Roman"/>
          <w:color w:val="212121"/>
          <w:szCs w:val="24"/>
        </w:rPr>
        <w:t>τε ουραγό της Ευρώπης</w:t>
      </w:r>
      <w:r>
        <w:rPr>
          <w:rFonts w:eastAsia="Times New Roman"/>
          <w:color w:val="212121"/>
          <w:szCs w:val="24"/>
        </w:rPr>
        <w:t xml:space="preserve">. Διαλύσατε τα πάντα. Για ποιο </w:t>
      </w:r>
      <w:r>
        <w:rPr>
          <w:rFonts w:eastAsia="Times New Roman"/>
          <w:color w:val="212121"/>
          <w:szCs w:val="24"/>
        </w:rPr>
        <w:lastRenderedPageBreak/>
        <w:t>πράγμα</w:t>
      </w:r>
      <w:r w:rsidRPr="0003722B">
        <w:rPr>
          <w:rFonts w:eastAsia="Times New Roman"/>
          <w:color w:val="212121"/>
          <w:szCs w:val="24"/>
        </w:rPr>
        <w:t xml:space="preserve"> μπορεί να πει αυτή τη στιγμή </w:t>
      </w:r>
      <w:r>
        <w:rPr>
          <w:rFonts w:eastAsia="Times New Roman"/>
          <w:color w:val="212121"/>
          <w:szCs w:val="24"/>
        </w:rPr>
        <w:t xml:space="preserve">η </w:t>
      </w:r>
      <w:r w:rsidRPr="0003722B">
        <w:rPr>
          <w:rFonts w:eastAsia="Times New Roman"/>
          <w:color w:val="212121"/>
          <w:szCs w:val="24"/>
        </w:rPr>
        <w:t>Ελλάδα</w:t>
      </w:r>
      <w:r>
        <w:rPr>
          <w:rFonts w:eastAsia="Times New Roman"/>
          <w:color w:val="212121"/>
          <w:szCs w:val="24"/>
        </w:rPr>
        <w:t>,</w:t>
      </w:r>
      <w:r w:rsidRPr="0003722B">
        <w:rPr>
          <w:rFonts w:eastAsia="Times New Roman"/>
          <w:color w:val="212121"/>
          <w:szCs w:val="24"/>
        </w:rPr>
        <w:t xml:space="preserve"> το ελλη</w:t>
      </w:r>
      <w:r w:rsidRPr="0003722B">
        <w:rPr>
          <w:rFonts w:eastAsia="Times New Roman"/>
          <w:color w:val="212121"/>
          <w:szCs w:val="24"/>
        </w:rPr>
        <w:t>νικό κράτος</w:t>
      </w:r>
      <w:r>
        <w:rPr>
          <w:rFonts w:eastAsia="Times New Roman"/>
          <w:color w:val="212121"/>
          <w:szCs w:val="24"/>
        </w:rPr>
        <w:t>,</w:t>
      </w:r>
      <w:r w:rsidRPr="0003722B">
        <w:rPr>
          <w:rFonts w:eastAsia="Times New Roman"/>
          <w:color w:val="212121"/>
          <w:szCs w:val="24"/>
        </w:rPr>
        <w:t xml:space="preserve"> ότι είμαστε υπερήφανοι</w:t>
      </w:r>
      <w:r>
        <w:rPr>
          <w:rFonts w:eastAsia="Times New Roman"/>
          <w:color w:val="212121"/>
          <w:szCs w:val="24"/>
        </w:rPr>
        <w:t>; Γ</w:t>
      </w:r>
      <w:r w:rsidRPr="0003722B">
        <w:rPr>
          <w:rFonts w:eastAsia="Times New Roman"/>
          <w:color w:val="212121"/>
          <w:szCs w:val="24"/>
        </w:rPr>
        <w:t>ια την παιδεία</w:t>
      </w:r>
      <w:r>
        <w:rPr>
          <w:rFonts w:eastAsia="Times New Roman"/>
          <w:color w:val="212121"/>
          <w:szCs w:val="24"/>
        </w:rPr>
        <w:t>; Γ</w:t>
      </w:r>
      <w:r w:rsidRPr="0003722B">
        <w:rPr>
          <w:rFonts w:eastAsia="Times New Roman"/>
          <w:color w:val="212121"/>
          <w:szCs w:val="24"/>
        </w:rPr>
        <w:t>ια την υγεία</w:t>
      </w:r>
      <w:r>
        <w:rPr>
          <w:rFonts w:eastAsia="Times New Roman"/>
          <w:color w:val="212121"/>
          <w:szCs w:val="24"/>
        </w:rPr>
        <w:t>; Γ</w:t>
      </w:r>
      <w:r w:rsidRPr="0003722B">
        <w:rPr>
          <w:rFonts w:eastAsia="Times New Roman"/>
          <w:color w:val="212121"/>
          <w:szCs w:val="24"/>
        </w:rPr>
        <w:t>ια τη δημόσια τάξη</w:t>
      </w:r>
      <w:r>
        <w:rPr>
          <w:rFonts w:eastAsia="Times New Roman"/>
          <w:color w:val="212121"/>
          <w:szCs w:val="24"/>
        </w:rPr>
        <w:t>;</w:t>
      </w:r>
      <w:r w:rsidRPr="0003722B">
        <w:rPr>
          <w:rFonts w:eastAsia="Times New Roman"/>
          <w:color w:val="212121"/>
          <w:szCs w:val="24"/>
        </w:rPr>
        <w:t xml:space="preserve"> Γιατί μπορούμε να πούμε ότι είμαστε </w:t>
      </w:r>
      <w:r>
        <w:rPr>
          <w:rFonts w:eastAsia="Times New Roman"/>
          <w:color w:val="212121"/>
          <w:szCs w:val="24"/>
        </w:rPr>
        <w:t>υ</w:t>
      </w:r>
      <w:r w:rsidRPr="0003722B">
        <w:rPr>
          <w:rFonts w:eastAsia="Times New Roman"/>
          <w:color w:val="212121"/>
          <w:szCs w:val="24"/>
        </w:rPr>
        <w:t>περήφανοι</w:t>
      </w:r>
      <w:r>
        <w:rPr>
          <w:rFonts w:eastAsia="Times New Roman"/>
          <w:color w:val="212121"/>
          <w:szCs w:val="24"/>
        </w:rPr>
        <w:t>;</w:t>
      </w:r>
      <w:r w:rsidRPr="0003722B">
        <w:rPr>
          <w:rFonts w:eastAsia="Times New Roman"/>
          <w:color w:val="212121"/>
          <w:szCs w:val="24"/>
        </w:rPr>
        <w:t xml:space="preserve"> Μήπως </w:t>
      </w:r>
      <w:r>
        <w:rPr>
          <w:rFonts w:eastAsia="Times New Roman"/>
          <w:color w:val="212121"/>
          <w:szCs w:val="24"/>
        </w:rPr>
        <w:t>για το</w:t>
      </w:r>
      <w:r w:rsidRPr="0003722B">
        <w:rPr>
          <w:rFonts w:eastAsia="Times New Roman"/>
          <w:color w:val="212121"/>
          <w:szCs w:val="24"/>
        </w:rPr>
        <w:t xml:space="preserve"> ότι δεν υπάρχουν λαμόγια</w:t>
      </w:r>
      <w:r>
        <w:rPr>
          <w:rFonts w:eastAsia="Times New Roman"/>
          <w:color w:val="212121"/>
          <w:szCs w:val="24"/>
        </w:rPr>
        <w:t>,</w:t>
      </w:r>
      <w:r w:rsidRPr="0003722B">
        <w:rPr>
          <w:rFonts w:eastAsia="Times New Roman"/>
          <w:color w:val="212121"/>
          <w:szCs w:val="24"/>
        </w:rPr>
        <w:t xml:space="preserve"> τα οποία ακόμα και τώρα καταληστεύουν τον ελληνικό λαό</w:t>
      </w:r>
      <w:r>
        <w:rPr>
          <w:rFonts w:eastAsia="Times New Roman"/>
          <w:color w:val="212121"/>
          <w:szCs w:val="24"/>
        </w:rPr>
        <w:t>; Π</w:t>
      </w:r>
      <w:r w:rsidRPr="0003722B">
        <w:rPr>
          <w:rFonts w:eastAsia="Times New Roman"/>
          <w:color w:val="212121"/>
          <w:szCs w:val="24"/>
        </w:rPr>
        <w:t xml:space="preserve">είτε </w:t>
      </w:r>
      <w:r>
        <w:rPr>
          <w:rFonts w:eastAsia="Times New Roman"/>
          <w:color w:val="212121"/>
          <w:szCs w:val="24"/>
        </w:rPr>
        <w:t>μας, λοιπόν, κάτι</w:t>
      </w:r>
      <w:r>
        <w:rPr>
          <w:rFonts w:eastAsia="Times New Roman"/>
          <w:color w:val="212121"/>
          <w:szCs w:val="24"/>
        </w:rPr>
        <w:t xml:space="preserve"> για το οποίο είστε ικανοί. </w:t>
      </w:r>
    </w:p>
    <w:p w14:paraId="619F950A"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03722B">
        <w:rPr>
          <w:rFonts w:eastAsia="Times New Roman"/>
          <w:color w:val="212121"/>
          <w:szCs w:val="24"/>
        </w:rPr>
        <w:t>πενα</w:t>
      </w:r>
      <w:r>
        <w:rPr>
          <w:rFonts w:eastAsia="Times New Roman"/>
          <w:color w:val="212121"/>
          <w:szCs w:val="24"/>
        </w:rPr>
        <w:t xml:space="preserve">ντίας είδαμε να μας βάζετε </w:t>
      </w:r>
      <w:r w:rsidRPr="0003722B">
        <w:rPr>
          <w:rFonts w:eastAsia="Times New Roman"/>
          <w:color w:val="212121"/>
          <w:szCs w:val="24"/>
        </w:rPr>
        <w:t xml:space="preserve">στη μέγγενη των </w:t>
      </w:r>
      <w:r>
        <w:rPr>
          <w:rFonts w:eastAsia="Times New Roman"/>
          <w:color w:val="212121"/>
          <w:szCs w:val="24"/>
        </w:rPr>
        <w:t>μνημονίων. Είδαμε να μας βάζετε σε μι</w:t>
      </w:r>
      <w:r w:rsidRPr="0003722B">
        <w:rPr>
          <w:rFonts w:eastAsia="Times New Roman"/>
          <w:color w:val="212121"/>
          <w:szCs w:val="24"/>
        </w:rPr>
        <w:t>α διαδικασία η</w:t>
      </w:r>
      <w:r>
        <w:rPr>
          <w:rFonts w:eastAsia="Times New Roman"/>
          <w:color w:val="212121"/>
          <w:szCs w:val="24"/>
        </w:rPr>
        <w:t xml:space="preserve"> οποία δεν έχει αρχή και τέλος. Κ</w:t>
      </w:r>
      <w:r w:rsidRPr="0003722B">
        <w:rPr>
          <w:rFonts w:eastAsia="Times New Roman"/>
          <w:color w:val="212121"/>
          <w:szCs w:val="24"/>
        </w:rPr>
        <w:t>αι μάλιστα</w:t>
      </w:r>
      <w:r>
        <w:rPr>
          <w:rFonts w:eastAsia="Times New Roman"/>
          <w:color w:val="212121"/>
          <w:szCs w:val="24"/>
        </w:rPr>
        <w:t xml:space="preserve">, ενώ </w:t>
      </w:r>
      <w:r w:rsidRPr="0003722B">
        <w:rPr>
          <w:rFonts w:eastAsia="Times New Roman"/>
          <w:color w:val="212121"/>
          <w:szCs w:val="24"/>
        </w:rPr>
        <w:t xml:space="preserve">ο ελληνικός λαός πληρώνει </w:t>
      </w:r>
      <w:r>
        <w:rPr>
          <w:rFonts w:eastAsia="Times New Roman"/>
          <w:color w:val="212121"/>
          <w:szCs w:val="24"/>
        </w:rPr>
        <w:t xml:space="preserve">δυσβάσταχτους </w:t>
      </w:r>
      <w:r w:rsidRPr="0003722B">
        <w:rPr>
          <w:rFonts w:eastAsia="Times New Roman"/>
          <w:color w:val="212121"/>
          <w:szCs w:val="24"/>
        </w:rPr>
        <w:t xml:space="preserve">φόρους εδώ και </w:t>
      </w:r>
      <w:r>
        <w:rPr>
          <w:rFonts w:eastAsia="Times New Roman"/>
          <w:color w:val="212121"/>
          <w:szCs w:val="24"/>
        </w:rPr>
        <w:t>εννέα</w:t>
      </w:r>
      <w:r w:rsidRPr="0003722B">
        <w:rPr>
          <w:rFonts w:eastAsia="Times New Roman"/>
          <w:color w:val="212121"/>
          <w:szCs w:val="24"/>
        </w:rPr>
        <w:t xml:space="preserve"> χρόνια</w:t>
      </w:r>
      <w:r>
        <w:rPr>
          <w:rFonts w:eastAsia="Times New Roman"/>
          <w:color w:val="212121"/>
          <w:szCs w:val="24"/>
        </w:rPr>
        <w:t>,</w:t>
      </w:r>
      <w:r w:rsidRPr="0003722B">
        <w:rPr>
          <w:rFonts w:eastAsia="Times New Roman"/>
          <w:color w:val="212121"/>
          <w:szCs w:val="24"/>
        </w:rPr>
        <w:t xml:space="preserve"> το χρέος της Ελλάδας έχει εκτοξευθεί</w:t>
      </w:r>
      <w:r>
        <w:rPr>
          <w:rFonts w:eastAsia="Times New Roman"/>
          <w:color w:val="212121"/>
          <w:szCs w:val="24"/>
        </w:rPr>
        <w:t>.</w:t>
      </w:r>
    </w:p>
    <w:p w14:paraId="619F950B"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 xml:space="preserve">Αν αυτό, λοιπόν, δεν είναι </w:t>
      </w:r>
      <w:r w:rsidRPr="0003722B">
        <w:rPr>
          <w:rFonts w:eastAsia="Times New Roman"/>
          <w:color w:val="212121"/>
          <w:szCs w:val="24"/>
        </w:rPr>
        <w:t xml:space="preserve">τουλάχιστον </w:t>
      </w:r>
      <w:r>
        <w:rPr>
          <w:rFonts w:eastAsia="Times New Roman"/>
          <w:color w:val="212121"/>
          <w:szCs w:val="24"/>
        </w:rPr>
        <w:t>ανικανότητα, τότε τι είναι; Γ</w:t>
      </w:r>
      <w:r w:rsidRPr="0003722B">
        <w:rPr>
          <w:rFonts w:eastAsia="Times New Roman"/>
          <w:color w:val="212121"/>
          <w:szCs w:val="24"/>
        </w:rPr>
        <w:t xml:space="preserve">ιατί </w:t>
      </w:r>
      <w:r>
        <w:rPr>
          <w:rFonts w:eastAsia="Times New Roman"/>
          <w:color w:val="212121"/>
          <w:szCs w:val="24"/>
        </w:rPr>
        <w:t>εμείς λέμε ότι είναι και π</w:t>
      </w:r>
      <w:r w:rsidRPr="0003722B">
        <w:rPr>
          <w:rFonts w:eastAsia="Times New Roman"/>
          <w:color w:val="212121"/>
          <w:szCs w:val="24"/>
        </w:rPr>
        <w:t>ροδοσία</w:t>
      </w:r>
      <w:r>
        <w:rPr>
          <w:rFonts w:eastAsia="Times New Roman"/>
          <w:color w:val="212121"/>
          <w:szCs w:val="24"/>
        </w:rPr>
        <w:t>. Διότι</w:t>
      </w:r>
      <w:r w:rsidRPr="0003722B">
        <w:rPr>
          <w:rFonts w:eastAsia="Times New Roman"/>
          <w:color w:val="212121"/>
          <w:szCs w:val="24"/>
        </w:rPr>
        <w:t xml:space="preserve"> όταν σε αυτό βάζουμε μέσα και τα </w:t>
      </w:r>
      <w:r>
        <w:rPr>
          <w:rFonts w:eastAsia="Times New Roman"/>
          <w:color w:val="212121"/>
          <w:szCs w:val="24"/>
        </w:rPr>
        <w:t>χρέη, βάζουμε την προδοσία τ</w:t>
      </w:r>
      <w:r w:rsidRPr="0003722B">
        <w:rPr>
          <w:rFonts w:eastAsia="Times New Roman"/>
          <w:color w:val="212121"/>
          <w:szCs w:val="24"/>
        </w:rPr>
        <w:t>ων Πρεσπών</w:t>
      </w:r>
      <w:r>
        <w:rPr>
          <w:rFonts w:eastAsia="Times New Roman"/>
          <w:color w:val="212121"/>
          <w:szCs w:val="24"/>
        </w:rPr>
        <w:t>,</w:t>
      </w:r>
      <w:r w:rsidRPr="0003722B">
        <w:rPr>
          <w:rFonts w:eastAsia="Times New Roman"/>
          <w:color w:val="212121"/>
          <w:szCs w:val="24"/>
        </w:rPr>
        <w:t xml:space="preserve"> βάζουμε την </w:t>
      </w:r>
      <w:r>
        <w:rPr>
          <w:rFonts w:eastAsia="Times New Roman"/>
          <w:color w:val="212121"/>
          <w:szCs w:val="24"/>
        </w:rPr>
        <w:t xml:space="preserve">ένοχη </w:t>
      </w:r>
      <w:r w:rsidRPr="0003722B">
        <w:rPr>
          <w:rFonts w:eastAsia="Times New Roman"/>
          <w:color w:val="212121"/>
          <w:szCs w:val="24"/>
        </w:rPr>
        <w:t>και υποχωρητ</w:t>
      </w:r>
      <w:r w:rsidRPr="0003722B">
        <w:rPr>
          <w:rFonts w:eastAsia="Times New Roman"/>
          <w:color w:val="212121"/>
          <w:szCs w:val="24"/>
        </w:rPr>
        <w:t>ική στάση στο Αιγαίο απέναντι στον Ερντογάν</w:t>
      </w:r>
      <w:r>
        <w:rPr>
          <w:rFonts w:eastAsia="Times New Roman"/>
          <w:color w:val="212121"/>
          <w:szCs w:val="24"/>
        </w:rPr>
        <w:t>, τότε όλα αυτά δεν μπορούμε</w:t>
      </w:r>
      <w:r w:rsidRPr="0003722B">
        <w:rPr>
          <w:rFonts w:eastAsia="Times New Roman"/>
          <w:color w:val="212121"/>
          <w:szCs w:val="24"/>
        </w:rPr>
        <w:t xml:space="preserve"> να πούμε ότι είναι μόνο ανικανότητα</w:t>
      </w:r>
      <w:r>
        <w:rPr>
          <w:rFonts w:eastAsia="Times New Roman"/>
          <w:color w:val="212121"/>
          <w:szCs w:val="24"/>
        </w:rPr>
        <w:t xml:space="preserve">, αλλά είναι και η βάση ενός σχεδίου το οποίο </w:t>
      </w:r>
      <w:r w:rsidRPr="0003722B">
        <w:rPr>
          <w:rFonts w:eastAsia="Times New Roman"/>
          <w:color w:val="212121"/>
          <w:szCs w:val="24"/>
        </w:rPr>
        <w:t>υπάρχει</w:t>
      </w:r>
      <w:r>
        <w:rPr>
          <w:rFonts w:eastAsia="Times New Roman"/>
          <w:color w:val="212121"/>
          <w:szCs w:val="24"/>
        </w:rPr>
        <w:t>.</w:t>
      </w:r>
    </w:p>
    <w:p w14:paraId="619F950C"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Λέτε -και α</w:t>
      </w:r>
      <w:r w:rsidRPr="0003722B">
        <w:rPr>
          <w:rFonts w:eastAsia="Times New Roman"/>
          <w:color w:val="212121"/>
          <w:szCs w:val="24"/>
        </w:rPr>
        <w:t xml:space="preserve">κούσαμε από όλο το </w:t>
      </w:r>
      <w:r>
        <w:rPr>
          <w:rFonts w:eastAsia="Times New Roman"/>
          <w:color w:val="212121"/>
          <w:szCs w:val="24"/>
        </w:rPr>
        <w:t>«</w:t>
      </w:r>
      <w:r w:rsidRPr="0003722B">
        <w:rPr>
          <w:rFonts w:eastAsia="Times New Roman"/>
          <w:color w:val="212121"/>
          <w:szCs w:val="24"/>
        </w:rPr>
        <w:t>συνταγματικό τόξο</w:t>
      </w:r>
      <w:r>
        <w:rPr>
          <w:rFonts w:eastAsia="Times New Roman"/>
          <w:color w:val="212121"/>
          <w:szCs w:val="24"/>
        </w:rPr>
        <w:t xml:space="preserve">», όπως εσείς λέγεστε- </w:t>
      </w:r>
      <w:r w:rsidRPr="0003722B">
        <w:rPr>
          <w:rFonts w:eastAsia="Times New Roman"/>
          <w:color w:val="212121"/>
          <w:szCs w:val="24"/>
        </w:rPr>
        <w:t>ότι παραμένει το θέμα α</w:t>
      </w:r>
      <w:r w:rsidRPr="0003722B">
        <w:rPr>
          <w:rFonts w:eastAsia="Times New Roman"/>
          <w:color w:val="212121"/>
          <w:szCs w:val="24"/>
        </w:rPr>
        <w:t>νοι</w:t>
      </w:r>
      <w:r>
        <w:rPr>
          <w:rFonts w:eastAsia="Times New Roman"/>
          <w:color w:val="212121"/>
          <w:szCs w:val="24"/>
        </w:rPr>
        <w:t>κ</w:t>
      </w:r>
      <w:r w:rsidRPr="0003722B">
        <w:rPr>
          <w:rFonts w:eastAsia="Times New Roman"/>
          <w:color w:val="212121"/>
          <w:szCs w:val="24"/>
        </w:rPr>
        <w:t>τό εδώ και πάρα πολλά χρόνια</w:t>
      </w:r>
      <w:r>
        <w:rPr>
          <w:rFonts w:eastAsia="Times New Roman"/>
          <w:color w:val="212121"/>
          <w:szCs w:val="24"/>
        </w:rPr>
        <w:t>. Μα, αυτό το θεωρείτε</w:t>
      </w:r>
      <w:r w:rsidRPr="0003722B">
        <w:rPr>
          <w:rFonts w:eastAsia="Times New Roman"/>
          <w:color w:val="212121"/>
          <w:szCs w:val="24"/>
        </w:rPr>
        <w:t xml:space="preserve"> επιτυχία</w:t>
      </w:r>
      <w:r>
        <w:rPr>
          <w:rFonts w:eastAsia="Times New Roman"/>
          <w:color w:val="212121"/>
          <w:szCs w:val="24"/>
        </w:rPr>
        <w:t>, δ</w:t>
      </w:r>
      <w:r w:rsidRPr="0003722B">
        <w:rPr>
          <w:rFonts w:eastAsia="Times New Roman"/>
          <w:color w:val="212121"/>
          <w:szCs w:val="24"/>
        </w:rPr>
        <w:t>ηλαδή το ότ</w:t>
      </w:r>
      <w:r>
        <w:rPr>
          <w:rFonts w:eastAsia="Times New Roman"/>
          <w:color w:val="212121"/>
          <w:szCs w:val="24"/>
        </w:rPr>
        <w:t>ι παραμένει ανοι</w:t>
      </w:r>
      <w:r>
        <w:rPr>
          <w:rFonts w:eastAsia="Times New Roman"/>
          <w:color w:val="212121"/>
          <w:szCs w:val="24"/>
        </w:rPr>
        <w:t>κ</w:t>
      </w:r>
      <w:r>
        <w:rPr>
          <w:rFonts w:eastAsia="Times New Roman"/>
          <w:color w:val="212121"/>
          <w:szCs w:val="24"/>
        </w:rPr>
        <w:t>τό ένα θέμα στο οποίο η</w:t>
      </w:r>
      <w:r w:rsidRPr="0003722B">
        <w:rPr>
          <w:rFonts w:eastAsia="Times New Roman"/>
          <w:color w:val="212121"/>
          <w:szCs w:val="24"/>
        </w:rPr>
        <w:t xml:space="preserve"> Ελλάδα έχει απόλυτο δίκιο</w:t>
      </w:r>
      <w:r>
        <w:rPr>
          <w:rFonts w:eastAsia="Times New Roman"/>
          <w:color w:val="212121"/>
          <w:szCs w:val="24"/>
        </w:rPr>
        <w:t>; Και πού</w:t>
      </w:r>
      <w:r w:rsidRPr="0003722B">
        <w:rPr>
          <w:rFonts w:eastAsia="Times New Roman"/>
          <w:color w:val="212121"/>
          <w:szCs w:val="24"/>
        </w:rPr>
        <w:t xml:space="preserve"> παραμένει ανοι</w:t>
      </w:r>
      <w:r>
        <w:rPr>
          <w:rFonts w:eastAsia="Times New Roman"/>
          <w:color w:val="212121"/>
          <w:szCs w:val="24"/>
        </w:rPr>
        <w:t>κ</w:t>
      </w:r>
      <w:r w:rsidRPr="0003722B">
        <w:rPr>
          <w:rFonts w:eastAsia="Times New Roman"/>
          <w:color w:val="212121"/>
          <w:szCs w:val="24"/>
        </w:rPr>
        <w:t>τό</w:t>
      </w:r>
      <w:r>
        <w:rPr>
          <w:rFonts w:eastAsia="Times New Roman"/>
          <w:color w:val="212121"/>
          <w:szCs w:val="24"/>
        </w:rPr>
        <w:t>; Σ</w:t>
      </w:r>
      <w:r w:rsidRPr="0003722B">
        <w:rPr>
          <w:rFonts w:eastAsia="Times New Roman"/>
          <w:color w:val="212121"/>
          <w:szCs w:val="24"/>
        </w:rPr>
        <w:t>το εσωτερικό</w:t>
      </w:r>
      <w:r>
        <w:rPr>
          <w:rFonts w:eastAsia="Times New Roman"/>
          <w:color w:val="212121"/>
          <w:szCs w:val="24"/>
        </w:rPr>
        <w:t>,</w:t>
      </w:r>
      <w:r w:rsidRPr="0003722B">
        <w:rPr>
          <w:rFonts w:eastAsia="Times New Roman"/>
          <w:color w:val="212121"/>
          <w:szCs w:val="24"/>
        </w:rPr>
        <w:t xml:space="preserve"> εδώ</w:t>
      </w:r>
      <w:r>
        <w:rPr>
          <w:rFonts w:eastAsia="Times New Roman"/>
          <w:color w:val="212121"/>
          <w:szCs w:val="24"/>
        </w:rPr>
        <w:t>,</w:t>
      </w:r>
      <w:r w:rsidRPr="0003722B">
        <w:rPr>
          <w:rFonts w:eastAsia="Times New Roman"/>
          <w:color w:val="212121"/>
          <w:szCs w:val="24"/>
        </w:rPr>
        <w:t xml:space="preserve"> κοροϊδεύοντας </w:t>
      </w:r>
      <w:r>
        <w:rPr>
          <w:rFonts w:eastAsia="Times New Roman"/>
          <w:color w:val="212121"/>
          <w:szCs w:val="24"/>
        </w:rPr>
        <w:t xml:space="preserve">τους ιθαγενείς, δίνοντάς τους χάντρες για να τους </w:t>
      </w:r>
      <w:r w:rsidRPr="0003722B">
        <w:rPr>
          <w:rFonts w:eastAsia="Times New Roman"/>
          <w:color w:val="212121"/>
          <w:szCs w:val="24"/>
        </w:rPr>
        <w:t>κοροϊδέψετε</w:t>
      </w:r>
      <w:r>
        <w:rPr>
          <w:rFonts w:eastAsia="Times New Roman"/>
          <w:color w:val="212121"/>
          <w:szCs w:val="24"/>
        </w:rPr>
        <w:t>.</w:t>
      </w:r>
      <w:r w:rsidRPr="0003722B">
        <w:rPr>
          <w:rFonts w:eastAsia="Times New Roman"/>
          <w:color w:val="212121"/>
          <w:szCs w:val="24"/>
        </w:rPr>
        <w:t xml:space="preserve"> Έχετε πάει </w:t>
      </w:r>
      <w:r>
        <w:rPr>
          <w:rFonts w:eastAsia="Times New Roman"/>
          <w:color w:val="212121"/>
          <w:szCs w:val="24"/>
        </w:rPr>
        <w:t xml:space="preserve">έξω </w:t>
      </w:r>
      <w:r w:rsidRPr="0003722B">
        <w:rPr>
          <w:rFonts w:eastAsia="Times New Roman"/>
          <w:color w:val="212121"/>
          <w:szCs w:val="24"/>
        </w:rPr>
        <w:t>για να δείτε αν παραμένει ανοι</w:t>
      </w:r>
      <w:r>
        <w:rPr>
          <w:rFonts w:eastAsia="Times New Roman"/>
          <w:color w:val="212121"/>
          <w:szCs w:val="24"/>
        </w:rPr>
        <w:t>κ</w:t>
      </w:r>
      <w:r w:rsidRPr="0003722B">
        <w:rPr>
          <w:rFonts w:eastAsia="Times New Roman"/>
          <w:color w:val="212121"/>
          <w:szCs w:val="24"/>
        </w:rPr>
        <w:t>τό</w:t>
      </w:r>
      <w:r>
        <w:rPr>
          <w:rFonts w:eastAsia="Times New Roman"/>
          <w:color w:val="212121"/>
          <w:szCs w:val="24"/>
        </w:rPr>
        <w:t xml:space="preserve">; Έχετε </w:t>
      </w:r>
      <w:r w:rsidRPr="0003722B">
        <w:rPr>
          <w:rFonts w:eastAsia="Times New Roman"/>
          <w:color w:val="212121"/>
          <w:szCs w:val="24"/>
        </w:rPr>
        <w:t>διεκδικήσει τίποτα</w:t>
      </w:r>
      <w:r>
        <w:rPr>
          <w:rFonts w:eastAsia="Times New Roman"/>
          <w:color w:val="212121"/>
          <w:szCs w:val="24"/>
        </w:rPr>
        <w:t>; Έ</w:t>
      </w:r>
      <w:r w:rsidRPr="0003722B">
        <w:rPr>
          <w:rFonts w:eastAsia="Times New Roman"/>
          <w:color w:val="212121"/>
          <w:szCs w:val="24"/>
        </w:rPr>
        <w:t>χετε κερδίσει τίποτα</w:t>
      </w:r>
      <w:r>
        <w:rPr>
          <w:rFonts w:eastAsia="Times New Roman"/>
          <w:color w:val="212121"/>
          <w:szCs w:val="24"/>
        </w:rPr>
        <w:t>;</w:t>
      </w:r>
    </w:p>
    <w:p w14:paraId="619F950D"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Σε αυτό το πόρισμα που πήραμε στα χέρια μας εμείς</w:t>
      </w:r>
      <w:r w:rsidRPr="0003722B">
        <w:rPr>
          <w:rFonts w:eastAsia="Times New Roman"/>
          <w:color w:val="212121"/>
          <w:szCs w:val="24"/>
        </w:rPr>
        <w:t xml:space="preserve"> </w:t>
      </w:r>
      <w:r>
        <w:rPr>
          <w:rFonts w:eastAsia="Times New Roman"/>
          <w:color w:val="212121"/>
          <w:szCs w:val="24"/>
        </w:rPr>
        <w:t>-και</w:t>
      </w:r>
      <w:r w:rsidRPr="0003722B">
        <w:rPr>
          <w:rFonts w:eastAsia="Times New Roman"/>
          <w:color w:val="212121"/>
          <w:szCs w:val="24"/>
        </w:rPr>
        <w:t xml:space="preserve"> έχουν περάσει τρία χρόνια από τότε που τελείωσε η επιτροπή</w:t>
      </w:r>
      <w:r>
        <w:rPr>
          <w:rFonts w:eastAsia="Times New Roman"/>
          <w:color w:val="212121"/>
          <w:szCs w:val="24"/>
        </w:rPr>
        <w:t>-</w:t>
      </w:r>
      <w:r w:rsidRPr="0003722B">
        <w:rPr>
          <w:rFonts w:eastAsia="Times New Roman"/>
          <w:color w:val="212121"/>
          <w:szCs w:val="24"/>
        </w:rPr>
        <w:t xml:space="preserve"> </w:t>
      </w:r>
      <w:r>
        <w:rPr>
          <w:rFonts w:eastAsia="Times New Roman"/>
          <w:color w:val="212121"/>
          <w:szCs w:val="24"/>
        </w:rPr>
        <w:t>βλέπετε επί της ουσίας να υπά</w:t>
      </w:r>
      <w:r>
        <w:rPr>
          <w:rFonts w:eastAsia="Times New Roman"/>
          <w:color w:val="212121"/>
          <w:szCs w:val="24"/>
        </w:rPr>
        <w:t>ρχει κάποια διεκδίκηση; Ε</w:t>
      </w:r>
      <w:r w:rsidRPr="0003722B">
        <w:rPr>
          <w:rFonts w:eastAsia="Times New Roman"/>
          <w:color w:val="212121"/>
          <w:szCs w:val="24"/>
        </w:rPr>
        <w:t>γώ αυτό που βλέπω είναι να οργανώσουμε ημερίδες</w:t>
      </w:r>
      <w:r>
        <w:rPr>
          <w:rFonts w:eastAsia="Times New Roman"/>
          <w:color w:val="212121"/>
          <w:szCs w:val="24"/>
        </w:rPr>
        <w:t>,</w:t>
      </w:r>
      <w:r w:rsidRPr="0003722B">
        <w:rPr>
          <w:rFonts w:eastAsia="Times New Roman"/>
          <w:color w:val="212121"/>
          <w:szCs w:val="24"/>
        </w:rPr>
        <w:t xml:space="preserve"> συνεστιάσεις και να ενημερώσουμε </w:t>
      </w:r>
      <w:r>
        <w:rPr>
          <w:rFonts w:eastAsia="Times New Roman"/>
          <w:color w:val="212121"/>
          <w:szCs w:val="24"/>
        </w:rPr>
        <w:t xml:space="preserve">–λέτε- </w:t>
      </w:r>
      <w:r w:rsidRPr="0003722B">
        <w:rPr>
          <w:rFonts w:eastAsia="Times New Roman"/>
          <w:color w:val="212121"/>
          <w:szCs w:val="24"/>
        </w:rPr>
        <w:t>τον γερμανικό λαό</w:t>
      </w:r>
      <w:r>
        <w:rPr>
          <w:rFonts w:eastAsia="Times New Roman"/>
          <w:color w:val="212121"/>
          <w:szCs w:val="24"/>
        </w:rPr>
        <w:t xml:space="preserve">. Μα, </w:t>
      </w:r>
      <w:r w:rsidRPr="0003722B">
        <w:rPr>
          <w:rFonts w:eastAsia="Times New Roman"/>
          <w:color w:val="212121"/>
          <w:szCs w:val="24"/>
        </w:rPr>
        <w:t>σοβαρά μιλάτε</w:t>
      </w:r>
      <w:r>
        <w:rPr>
          <w:rFonts w:eastAsia="Times New Roman"/>
          <w:color w:val="212121"/>
          <w:szCs w:val="24"/>
        </w:rPr>
        <w:t>;</w:t>
      </w:r>
      <w:r w:rsidRPr="0003722B">
        <w:rPr>
          <w:rFonts w:eastAsia="Times New Roman"/>
          <w:color w:val="212121"/>
          <w:szCs w:val="24"/>
        </w:rPr>
        <w:t xml:space="preserve"> </w:t>
      </w:r>
      <w:r>
        <w:rPr>
          <w:rFonts w:eastAsia="Times New Roman"/>
          <w:color w:val="212121"/>
          <w:szCs w:val="24"/>
        </w:rPr>
        <w:t xml:space="preserve">Θα πάτε εσείς να ενημερώσετε τον </w:t>
      </w:r>
      <w:r w:rsidRPr="0003722B">
        <w:rPr>
          <w:rFonts w:eastAsia="Times New Roman"/>
          <w:color w:val="212121"/>
          <w:szCs w:val="24"/>
        </w:rPr>
        <w:t>γερμανικό λαό</w:t>
      </w:r>
      <w:r>
        <w:rPr>
          <w:rFonts w:eastAsia="Times New Roman"/>
          <w:color w:val="212121"/>
          <w:szCs w:val="24"/>
        </w:rPr>
        <w:t xml:space="preserve">; Εσείς δεν μπορείτε να τα βγάλετε πέρα με τους Έλληνες, σας κυνηγούν όπου βρουν. Θα πάτε εσείς, λοιπόν, να πείτε στους Γερμανούς ότι οφείλουν και χρωστούν και ότι πρέπει να τα πληρώσουν; </w:t>
      </w:r>
      <w:r w:rsidRPr="0003722B">
        <w:rPr>
          <w:rFonts w:eastAsia="Times New Roman"/>
          <w:color w:val="212121"/>
          <w:szCs w:val="24"/>
        </w:rPr>
        <w:t>Μακάρι</w:t>
      </w:r>
      <w:r>
        <w:rPr>
          <w:rFonts w:eastAsia="Times New Roman"/>
          <w:color w:val="212121"/>
          <w:szCs w:val="24"/>
        </w:rPr>
        <w:t>,</w:t>
      </w:r>
      <w:r w:rsidRPr="0003722B">
        <w:rPr>
          <w:rFonts w:eastAsia="Times New Roman"/>
          <w:color w:val="212121"/>
          <w:szCs w:val="24"/>
        </w:rPr>
        <w:t xml:space="preserve"> αλλά δεν </w:t>
      </w:r>
      <w:r>
        <w:rPr>
          <w:rFonts w:eastAsia="Times New Roman"/>
          <w:color w:val="212121"/>
          <w:szCs w:val="24"/>
        </w:rPr>
        <w:t>εί</w:t>
      </w:r>
      <w:r w:rsidRPr="0003722B">
        <w:rPr>
          <w:rFonts w:eastAsia="Times New Roman"/>
          <w:color w:val="212121"/>
          <w:szCs w:val="24"/>
        </w:rPr>
        <w:t>σαστε σε θέση</w:t>
      </w:r>
      <w:r>
        <w:rPr>
          <w:rFonts w:eastAsia="Times New Roman"/>
          <w:color w:val="212121"/>
          <w:szCs w:val="24"/>
        </w:rPr>
        <w:t xml:space="preserve">. </w:t>
      </w:r>
    </w:p>
    <w:p w14:paraId="619F950E"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Κ</w:t>
      </w:r>
      <w:r w:rsidRPr="0003722B">
        <w:rPr>
          <w:rFonts w:eastAsia="Times New Roman"/>
          <w:color w:val="212121"/>
          <w:szCs w:val="24"/>
        </w:rPr>
        <w:t>αι αν</w:t>
      </w:r>
      <w:r>
        <w:rPr>
          <w:rFonts w:eastAsia="Times New Roman"/>
          <w:color w:val="212121"/>
          <w:szCs w:val="24"/>
        </w:rPr>
        <w:t>,</w:t>
      </w:r>
      <w:r w:rsidRPr="0003722B">
        <w:rPr>
          <w:rFonts w:eastAsia="Times New Roman"/>
          <w:color w:val="212121"/>
          <w:szCs w:val="24"/>
        </w:rPr>
        <w:t xml:space="preserve"> από ό</w:t>
      </w:r>
      <w:r>
        <w:rPr>
          <w:rFonts w:eastAsia="Times New Roman"/>
          <w:color w:val="212121"/>
          <w:szCs w:val="24"/>
        </w:rPr>
        <w:t>,</w:t>
      </w:r>
      <w:r w:rsidRPr="0003722B">
        <w:rPr>
          <w:rFonts w:eastAsia="Times New Roman"/>
          <w:color w:val="212121"/>
          <w:szCs w:val="24"/>
        </w:rPr>
        <w:t>τι άκουσα και από ό</w:t>
      </w:r>
      <w:r>
        <w:rPr>
          <w:rFonts w:eastAsia="Times New Roman"/>
          <w:color w:val="212121"/>
          <w:szCs w:val="24"/>
        </w:rPr>
        <w:t>,</w:t>
      </w:r>
      <w:r w:rsidRPr="0003722B">
        <w:rPr>
          <w:rFonts w:eastAsia="Times New Roman"/>
          <w:color w:val="212121"/>
          <w:szCs w:val="24"/>
        </w:rPr>
        <w:t>τι γνωρίζω</w:t>
      </w:r>
      <w:r>
        <w:rPr>
          <w:rFonts w:eastAsia="Times New Roman"/>
          <w:color w:val="212121"/>
          <w:szCs w:val="24"/>
        </w:rPr>
        <w:t>,</w:t>
      </w:r>
      <w:r w:rsidRPr="0003722B">
        <w:rPr>
          <w:rFonts w:eastAsia="Times New Roman"/>
          <w:color w:val="212121"/>
          <w:szCs w:val="24"/>
        </w:rPr>
        <w:t xml:space="preserve"> υπάρχουν </w:t>
      </w:r>
      <w:r>
        <w:rPr>
          <w:rFonts w:eastAsia="Times New Roman"/>
          <w:color w:val="212121"/>
          <w:szCs w:val="24"/>
        </w:rPr>
        <w:t xml:space="preserve">και </w:t>
      </w:r>
      <w:r w:rsidRPr="0003722B">
        <w:rPr>
          <w:rFonts w:eastAsia="Times New Roman"/>
          <w:color w:val="212121"/>
          <w:szCs w:val="24"/>
        </w:rPr>
        <w:t>γερμανικά κόμματα</w:t>
      </w:r>
      <w:r>
        <w:rPr>
          <w:rFonts w:eastAsia="Times New Roman"/>
          <w:color w:val="212121"/>
          <w:szCs w:val="24"/>
        </w:rPr>
        <w:t>,</w:t>
      </w:r>
      <w:r w:rsidRPr="0003722B">
        <w:rPr>
          <w:rFonts w:eastAsia="Times New Roman"/>
          <w:color w:val="212121"/>
          <w:szCs w:val="24"/>
        </w:rPr>
        <w:t xml:space="preserve"> υπάρχουν </w:t>
      </w:r>
      <w:r>
        <w:rPr>
          <w:rFonts w:eastAsia="Times New Roman"/>
          <w:color w:val="212121"/>
          <w:szCs w:val="24"/>
        </w:rPr>
        <w:t xml:space="preserve">και </w:t>
      </w:r>
      <w:r w:rsidRPr="0003722B">
        <w:rPr>
          <w:rFonts w:eastAsia="Times New Roman"/>
          <w:color w:val="212121"/>
          <w:szCs w:val="24"/>
        </w:rPr>
        <w:t>Γε</w:t>
      </w:r>
      <w:r>
        <w:rPr>
          <w:rFonts w:eastAsia="Times New Roman"/>
          <w:color w:val="212121"/>
          <w:szCs w:val="24"/>
        </w:rPr>
        <w:t xml:space="preserve">ρμανοί πολίτες και διάφοροι άνθρωποι </w:t>
      </w:r>
      <w:r w:rsidRPr="0003722B">
        <w:rPr>
          <w:rFonts w:eastAsia="Times New Roman"/>
          <w:color w:val="212121"/>
          <w:szCs w:val="24"/>
        </w:rPr>
        <w:t xml:space="preserve">της τέχνης </w:t>
      </w:r>
      <w:r>
        <w:rPr>
          <w:rFonts w:eastAsia="Times New Roman"/>
          <w:color w:val="212121"/>
          <w:szCs w:val="24"/>
        </w:rPr>
        <w:t>οι οποίοι υποστηρίζουν</w:t>
      </w:r>
      <w:r w:rsidRPr="0003722B">
        <w:rPr>
          <w:rFonts w:eastAsia="Times New Roman"/>
          <w:color w:val="212121"/>
          <w:szCs w:val="24"/>
        </w:rPr>
        <w:t xml:space="preserve"> τα ελληνικά δικαιώματα και τα δίκαια αιτήματα για αποζημιώσεις από </w:t>
      </w:r>
      <w:r>
        <w:rPr>
          <w:rFonts w:eastAsia="Times New Roman"/>
          <w:color w:val="212121"/>
          <w:szCs w:val="24"/>
        </w:rPr>
        <w:t xml:space="preserve">τους Γερμανούς, γιατί δεν τα έχετε </w:t>
      </w:r>
      <w:r w:rsidRPr="0003722B">
        <w:rPr>
          <w:rFonts w:eastAsia="Times New Roman"/>
          <w:color w:val="212121"/>
          <w:szCs w:val="24"/>
        </w:rPr>
        <w:t>κερδίσει τόσο καιρό</w:t>
      </w:r>
      <w:r>
        <w:rPr>
          <w:rFonts w:eastAsia="Times New Roman"/>
          <w:color w:val="212121"/>
          <w:szCs w:val="24"/>
        </w:rPr>
        <w:t>;</w:t>
      </w:r>
      <w:r w:rsidRPr="0003722B">
        <w:rPr>
          <w:rFonts w:eastAsia="Times New Roman"/>
          <w:color w:val="212121"/>
          <w:szCs w:val="24"/>
        </w:rPr>
        <w:t xml:space="preserve"> Τι</w:t>
      </w:r>
      <w:r w:rsidRPr="0003722B">
        <w:rPr>
          <w:rFonts w:eastAsia="Times New Roman"/>
          <w:color w:val="212121"/>
          <w:szCs w:val="24"/>
        </w:rPr>
        <w:t xml:space="preserve"> άλλο θέλετε</w:t>
      </w:r>
      <w:r>
        <w:rPr>
          <w:rFonts w:eastAsia="Times New Roman"/>
          <w:color w:val="212121"/>
          <w:szCs w:val="24"/>
        </w:rPr>
        <w:t>; Λέτε ότι μέχρι το 19</w:t>
      </w:r>
      <w:r w:rsidRPr="0003722B">
        <w:rPr>
          <w:rFonts w:eastAsia="Times New Roman"/>
          <w:color w:val="212121"/>
          <w:szCs w:val="24"/>
        </w:rPr>
        <w:t>90 δεν μπορούσαμε να κάνουμε κάτι</w:t>
      </w:r>
      <w:r>
        <w:rPr>
          <w:rFonts w:eastAsia="Times New Roman"/>
          <w:color w:val="212121"/>
          <w:szCs w:val="24"/>
        </w:rPr>
        <w:t>,</w:t>
      </w:r>
      <w:r w:rsidRPr="0003722B">
        <w:rPr>
          <w:rFonts w:eastAsia="Times New Roman"/>
          <w:color w:val="212121"/>
          <w:szCs w:val="24"/>
        </w:rPr>
        <w:t xml:space="preserve"> γιατί αυτές ήταν </w:t>
      </w:r>
      <w:r>
        <w:rPr>
          <w:rFonts w:eastAsia="Times New Roman"/>
          <w:color w:val="212121"/>
          <w:szCs w:val="24"/>
        </w:rPr>
        <w:t xml:space="preserve">οι </w:t>
      </w:r>
      <w:r w:rsidRPr="0003722B">
        <w:rPr>
          <w:rFonts w:eastAsia="Times New Roman"/>
          <w:color w:val="212121"/>
          <w:szCs w:val="24"/>
        </w:rPr>
        <w:t xml:space="preserve">συμφωνίες </w:t>
      </w:r>
      <w:r>
        <w:rPr>
          <w:rFonts w:eastAsia="Times New Roman"/>
          <w:color w:val="212121"/>
          <w:szCs w:val="24"/>
        </w:rPr>
        <w:t>όλων εσάς που ήσασταν εδώ πέρα τόσα χρόνια. Από το 1990 μέχρι τώρα έ</w:t>
      </w:r>
      <w:r w:rsidRPr="0003722B">
        <w:rPr>
          <w:rFonts w:eastAsia="Times New Roman"/>
          <w:color w:val="212121"/>
          <w:szCs w:val="24"/>
        </w:rPr>
        <w:t xml:space="preserve">χουν περάσει </w:t>
      </w:r>
      <w:r>
        <w:rPr>
          <w:rFonts w:eastAsia="Times New Roman"/>
          <w:color w:val="212121"/>
          <w:szCs w:val="24"/>
        </w:rPr>
        <w:t>σχεδόν τ</w:t>
      </w:r>
      <w:r w:rsidRPr="0003722B">
        <w:rPr>
          <w:rFonts w:eastAsia="Times New Roman"/>
          <w:color w:val="212121"/>
          <w:szCs w:val="24"/>
        </w:rPr>
        <w:t>ρεις δεκαετίες</w:t>
      </w:r>
      <w:r>
        <w:rPr>
          <w:rFonts w:eastAsia="Times New Roman"/>
          <w:color w:val="212121"/>
          <w:szCs w:val="24"/>
        </w:rPr>
        <w:t>. Τ</w:t>
      </w:r>
      <w:r w:rsidRPr="0003722B">
        <w:rPr>
          <w:rFonts w:eastAsia="Times New Roman"/>
          <w:color w:val="212121"/>
          <w:szCs w:val="24"/>
        </w:rPr>
        <w:t>ι κερδίσαμε</w:t>
      </w:r>
      <w:r>
        <w:rPr>
          <w:rFonts w:eastAsia="Times New Roman"/>
          <w:color w:val="212121"/>
          <w:szCs w:val="24"/>
        </w:rPr>
        <w:t>;</w:t>
      </w:r>
    </w:p>
    <w:p w14:paraId="619F950F"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Θ</w:t>
      </w:r>
      <w:r w:rsidRPr="0003722B">
        <w:rPr>
          <w:rFonts w:eastAsia="Times New Roman"/>
          <w:color w:val="212121"/>
          <w:szCs w:val="24"/>
        </w:rPr>
        <w:t xml:space="preserve">α ήθελα </w:t>
      </w:r>
      <w:r w:rsidRPr="0003722B">
        <w:rPr>
          <w:rFonts w:eastAsia="Times New Roman"/>
          <w:color w:val="212121"/>
          <w:szCs w:val="24"/>
        </w:rPr>
        <w:t>να μου</w:t>
      </w:r>
      <w:r>
        <w:rPr>
          <w:rFonts w:eastAsia="Times New Roman"/>
          <w:color w:val="212121"/>
          <w:szCs w:val="24"/>
        </w:rPr>
        <w:t xml:space="preserve"> πουν τώρα με αυτό εδώ </w:t>
      </w:r>
      <w:r>
        <w:rPr>
          <w:rFonts w:eastAsia="Times New Roman"/>
          <w:color w:val="212121"/>
          <w:szCs w:val="24"/>
        </w:rPr>
        <w:t xml:space="preserve">το πόρισμα, με </w:t>
      </w:r>
      <w:r w:rsidRPr="0003722B">
        <w:rPr>
          <w:rFonts w:eastAsia="Times New Roman"/>
          <w:color w:val="212121"/>
          <w:szCs w:val="24"/>
        </w:rPr>
        <w:t>α</w:t>
      </w:r>
      <w:r>
        <w:rPr>
          <w:rFonts w:eastAsia="Times New Roman"/>
          <w:color w:val="212121"/>
          <w:szCs w:val="24"/>
        </w:rPr>
        <w:t>υτή την έκθεση που θα καταθέσουμε</w:t>
      </w:r>
      <w:r>
        <w:rPr>
          <w:rFonts w:eastAsia="Times New Roman"/>
          <w:color w:val="212121"/>
          <w:szCs w:val="24"/>
        </w:rPr>
        <w:t>,</w:t>
      </w:r>
      <w:r>
        <w:rPr>
          <w:rFonts w:eastAsia="Times New Roman"/>
          <w:color w:val="212121"/>
          <w:szCs w:val="24"/>
        </w:rPr>
        <w:t xml:space="preserve"> </w:t>
      </w:r>
      <w:r w:rsidRPr="0003722B">
        <w:rPr>
          <w:rFonts w:eastAsia="Times New Roman"/>
          <w:color w:val="212121"/>
          <w:szCs w:val="24"/>
        </w:rPr>
        <w:t xml:space="preserve">οι </w:t>
      </w:r>
      <w:r>
        <w:rPr>
          <w:rFonts w:eastAsia="Times New Roman"/>
          <w:color w:val="212121"/>
          <w:szCs w:val="24"/>
        </w:rPr>
        <w:t>έγκριτοι νομικοί που βρίσκονται ανάμεσά</w:t>
      </w:r>
      <w:r w:rsidRPr="0003722B">
        <w:rPr>
          <w:rFonts w:eastAsia="Times New Roman"/>
          <w:color w:val="212121"/>
          <w:szCs w:val="24"/>
        </w:rPr>
        <w:t xml:space="preserve"> </w:t>
      </w:r>
      <w:r>
        <w:rPr>
          <w:rFonts w:eastAsia="Times New Roman"/>
          <w:color w:val="212121"/>
          <w:szCs w:val="24"/>
        </w:rPr>
        <w:t>σας, ο Π</w:t>
      </w:r>
      <w:r w:rsidRPr="0003722B">
        <w:rPr>
          <w:rFonts w:eastAsia="Times New Roman"/>
          <w:color w:val="212121"/>
          <w:szCs w:val="24"/>
        </w:rPr>
        <w:t>ρόεδρ</w:t>
      </w:r>
      <w:r>
        <w:rPr>
          <w:rFonts w:eastAsia="Times New Roman"/>
          <w:color w:val="212121"/>
          <w:szCs w:val="24"/>
        </w:rPr>
        <w:t>ος της Β</w:t>
      </w:r>
      <w:r w:rsidRPr="0003722B">
        <w:rPr>
          <w:rFonts w:eastAsia="Times New Roman"/>
          <w:color w:val="212121"/>
          <w:szCs w:val="24"/>
        </w:rPr>
        <w:t>ουλής</w:t>
      </w:r>
      <w:r>
        <w:rPr>
          <w:rFonts w:eastAsia="Times New Roman"/>
          <w:color w:val="212121"/>
          <w:szCs w:val="24"/>
        </w:rPr>
        <w:t>, ο Π</w:t>
      </w:r>
      <w:r w:rsidRPr="0003722B">
        <w:rPr>
          <w:rFonts w:eastAsia="Times New Roman"/>
          <w:color w:val="212121"/>
          <w:szCs w:val="24"/>
        </w:rPr>
        <w:t>ρωθυπουργός</w:t>
      </w:r>
      <w:r>
        <w:rPr>
          <w:rFonts w:eastAsia="Times New Roman"/>
          <w:color w:val="212121"/>
          <w:szCs w:val="24"/>
        </w:rPr>
        <w:t>, οι Υπουργοί, σ</w:t>
      </w:r>
      <w:r w:rsidRPr="0003722B">
        <w:rPr>
          <w:rFonts w:eastAsia="Times New Roman"/>
          <w:color w:val="212121"/>
          <w:szCs w:val="24"/>
        </w:rPr>
        <w:t xml:space="preserve">ε πόσο χρονικό διάστημα </w:t>
      </w:r>
      <w:r>
        <w:rPr>
          <w:rFonts w:eastAsia="Times New Roman"/>
          <w:color w:val="212121"/>
          <w:szCs w:val="24"/>
        </w:rPr>
        <w:t>υπολογίζουν</w:t>
      </w:r>
      <w:r w:rsidRPr="0003722B">
        <w:rPr>
          <w:rFonts w:eastAsia="Times New Roman"/>
          <w:color w:val="212121"/>
          <w:szCs w:val="24"/>
        </w:rPr>
        <w:t xml:space="preserve"> </w:t>
      </w:r>
      <w:r>
        <w:rPr>
          <w:rFonts w:eastAsia="Times New Roman"/>
          <w:color w:val="212121"/>
          <w:szCs w:val="24"/>
        </w:rPr>
        <w:t>ότι κάτι θα έχουμε κερδίσει ως Ελλάδα. Ας μου πείτε. Σε τρία χρόνια;</w:t>
      </w:r>
      <w:r>
        <w:rPr>
          <w:rFonts w:eastAsia="Times New Roman"/>
          <w:color w:val="212121"/>
          <w:szCs w:val="24"/>
        </w:rPr>
        <w:t xml:space="preserve"> Σε οκτώ χρόνια; Σε είκοσι τέσσερα χρόνια; Ποιο χρονοδιάγραμμα </w:t>
      </w:r>
      <w:r w:rsidRPr="0003722B">
        <w:rPr>
          <w:rFonts w:eastAsia="Times New Roman"/>
          <w:color w:val="212121"/>
          <w:szCs w:val="24"/>
        </w:rPr>
        <w:t>υπάρχει</w:t>
      </w:r>
      <w:r>
        <w:rPr>
          <w:rFonts w:eastAsia="Times New Roman"/>
          <w:color w:val="212121"/>
          <w:szCs w:val="24"/>
        </w:rPr>
        <w:t xml:space="preserve">, ώστε βάσει αυτού </w:t>
      </w:r>
      <w:r w:rsidRPr="0003722B">
        <w:rPr>
          <w:rFonts w:eastAsia="Times New Roman"/>
          <w:color w:val="212121"/>
          <w:szCs w:val="24"/>
        </w:rPr>
        <w:t>εδώ</w:t>
      </w:r>
      <w:r>
        <w:rPr>
          <w:rFonts w:eastAsia="Times New Roman"/>
          <w:color w:val="212121"/>
          <w:szCs w:val="24"/>
        </w:rPr>
        <w:t xml:space="preserve">, το οποίο </w:t>
      </w:r>
      <w:r w:rsidRPr="0003722B">
        <w:rPr>
          <w:rFonts w:eastAsia="Times New Roman"/>
          <w:color w:val="212121"/>
          <w:szCs w:val="24"/>
        </w:rPr>
        <w:t>δεν είναι απολύτως τίποτα</w:t>
      </w:r>
      <w:r>
        <w:rPr>
          <w:rFonts w:eastAsia="Times New Roman"/>
          <w:color w:val="212121"/>
          <w:szCs w:val="24"/>
        </w:rPr>
        <w:t>,</w:t>
      </w:r>
      <w:r w:rsidRPr="0003722B">
        <w:rPr>
          <w:rFonts w:eastAsia="Times New Roman"/>
          <w:color w:val="212121"/>
          <w:szCs w:val="24"/>
        </w:rPr>
        <w:t xml:space="preserve"> να κερδίσει η πατρίδα μας κάτι</w:t>
      </w:r>
      <w:r>
        <w:rPr>
          <w:rFonts w:eastAsia="Times New Roman"/>
          <w:color w:val="212121"/>
          <w:szCs w:val="24"/>
        </w:rPr>
        <w:t>; Είναι να εί</w:t>
      </w:r>
      <w:r>
        <w:rPr>
          <w:rFonts w:eastAsia="Times New Roman"/>
          <w:color w:val="212121"/>
          <w:szCs w:val="24"/>
        </w:rPr>
        <w:lastRenderedPageBreak/>
        <w:t xml:space="preserve">χαμε να </w:t>
      </w:r>
      <w:r w:rsidRPr="0003722B">
        <w:rPr>
          <w:rFonts w:eastAsia="Times New Roman"/>
          <w:color w:val="212121"/>
          <w:szCs w:val="24"/>
        </w:rPr>
        <w:t>λέγαμε</w:t>
      </w:r>
      <w:r>
        <w:rPr>
          <w:rFonts w:eastAsia="Times New Roman"/>
          <w:color w:val="212121"/>
          <w:szCs w:val="24"/>
        </w:rPr>
        <w:t>,</w:t>
      </w:r>
      <w:r w:rsidRPr="0003722B">
        <w:rPr>
          <w:rFonts w:eastAsia="Times New Roman"/>
          <w:color w:val="212121"/>
          <w:szCs w:val="24"/>
        </w:rPr>
        <w:t xml:space="preserve"> είναι μία προεκλογική φωτοβολίδα που πετάξατε</w:t>
      </w:r>
      <w:r>
        <w:rPr>
          <w:rFonts w:eastAsia="Times New Roman"/>
          <w:color w:val="212121"/>
          <w:szCs w:val="24"/>
        </w:rPr>
        <w:t>,</w:t>
      </w:r>
      <w:r w:rsidRPr="0003722B">
        <w:rPr>
          <w:rFonts w:eastAsia="Times New Roman"/>
          <w:color w:val="212121"/>
          <w:szCs w:val="24"/>
        </w:rPr>
        <w:t xml:space="preserve"> προκειμένου να κοροϊδέψετε για άλλη μία φορά λίγο τους Έλληνες πολίτες</w:t>
      </w:r>
      <w:r>
        <w:rPr>
          <w:rFonts w:eastAsia="Times New Roman"/>
          <w:color w:val="212121"/>
          <w:szCs w:val="24"/>
        </w:rPr>
        <w:t>.</w:t>
      </w:r>
    </w:p>
    <w:p w14:paraId="619F9510"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sidRPr="0003722B">
        <w:rPr>
          <w:rFonts w:eastAsia="Times New Roman"/>
          <w:color w:val="212121"/>
          <w:szCs w:val="24"/>
        </w:rPr>
        <w:t>Δυστυχώς</w:t>
      </w:r>
      <w:r>
        <w:rPr>
          <w:rFonts w:eastAsia="Times New Roman"/>
          <w:color w:val="212121"/>
          <w:szCs w:val="24"/>
        </w:rPr>
        <w:t xml:space="preserve"> δεν θα κερδίσουμε</w:t>
      </w:r>
      <w:r w:rsidRPr="0003722B">
        <w:rPr>
          <w:rFonts w:eastAsia="Times New Roman"/>
          <w:color w:val="212121"/>
          <w:szCs w:val="24"/>
        </w:rPr>
        <w:t xml:space="preserve"> τίποτα </w:t>
      </w:r>
      <w:r>
        <w:rPr>
          <w:rFonts w:eastAsia="Times New Roman"/>
          <w:color w:val="212121"/>
          <w:szCs w:val="24"/>
        </w:rPr>
        <w:t>ως</w:t>
      </w:r>
      <w:r w:rsidRPr="0003722B">
        <w:rPr>
          <w:rFonts w:eastAsia="Times New Roman"/>
          <w:color w:val="212121"/>
          <w:szCs w:val="24"/>
        </w:rPr>
        <w:t xml:space="preserve"> Ελλάδα και όποιος θέλ</w:t>
      </w:r>
      <w:r>
        <w:rPr>
          <w:rFonts w:eastAsia="Times New Roman"/>
          <w:color w:val="212121"/>
          <w:szCs w:val="24"/>
        </w:rPr>
        <w:t>ει α</w:t>
      </w:r>
      <w:r w:rsidRPr="0003722B">
        <w:rPr>
          <w:rFonts w:eastAsia="Times New Roman"/>
          <w:color w:val="212121"/>
          <w:szCs w:val="24"/>
        </w:rPr>
        <w:t>ς μου πει συγκεκριμένα πράγματα και στοιχεία τα οποία θα τα δούμε στην πορεία</w:t>
      </w:r>
      <w:r>
        <w:rPr>
          <w:rFonts w:eastAsia="Times New Roman"/>
          <w:color w:val="212121"/>
          <w:szCs w:val="24"/>
        </w:rPr>
        <w:t>.</w:t>
      </w:r>
    </w:p>
    <w:p w14:paraId="619F9511"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sidRPr="0003722B">
        <w:rPr>
          <w:rFonts w:eastAsia="Times New Roman"/>
          <w:color w:val="212121"/>
          <w:szCs w:val="24"/>
        </w:rPr>
        <w:t>Αντί</w:t>
      </w:r>
      <w:r>
        <w:rPr>
          <w:rFonts w:eastAsia="Times New Roman"/>
          <w:color w:val="212121"/>
          <w:szCs w:val="24"/>
        </w:rPr>
        <w:t>,</w:t>
      </w:r>
      <w:r w:rsidRPr="0003722B">
        <w:rPr>
          <w:rFonts w:eastAsia="Times New Roman"/>
          <w:color w:val="212121"/>
          <w:szCs w:val="24"/>
        </w:rPr>
        <w:t xml:space="preserve"> λοιπόν</w:t>
      </w:r>
      <w:r>
        <w:rPr>
          <w:rFonts w:eastAsia="Times New Roman"/>
          <w:color w:val="212121"/>
          <w:szCs w:val="24"/>
        </w:rPr>
        <w:t xml:space="preserve">, </w:t>
      </w:r>
      <w:r w:rsidRPr="0003722B">
        <w:rPr>
          <w:rFonts w:eastAsia="Times New Roman"/>
          <w:color w:val="212121"/>
          <w:szCs w:val="24"/>
        </w:rPr>
        <w:t>να έρχονται</w:t>
      </w:r>
      <w:r>
        <w:rPr>
          <w:rFonts w:eastAsia="Times New Roman"/>
          <w:color w:val="212121"/>
          <w:szCs w:val="24"/>
        </w:rPr>
        <w:t xml:space="preserve"> οι Γερμανοί</w:t>
      </w:r>
      <w:r w:rsidRPr="0003722B">
        <w:rPr>
          <w:rFonts w:eastAsia="Times New Roman"/>
          <w:color w:val="212121"/>
          <w:szCs w:val="24"/>
        </w:rPr>
        <w:t xml:space="preserve"> αυτή</w:t>
      </w:r>
      <w:r w:rsidRPr="0003722B">
        <w:rPr>
          <w:rFonts w:eastAsia="Times New Roman"/>
          <w:color w:val="212121"/>
          <w:szCs w:val="24"/>
        </w:rPr>
        <w:t xml:space="preserve"> τη στιγμή εδώ</w:t>
      </w:r>
      <w:r>
        <w:rPr>
          <w:rFonts w:eastAsia="Times New Roman"/>
          <w:color w:val="212121"/>
          <w:szCs w:val="24"/>
        </w:rPr>
        <w:t>, να παρουσιάζονται</w:t>
      </w:r>
      <w:r w:rsidRPr="0003722B">
        <w:rPr>
          <w:rFonts w:eastAsia="Times New Roman"/>
          <w:color w:val="212121"/>
          <w:szCs w:val="24"/>
        </w:rPr>
        <w:t xml:space="preserve"> με διάφορα ονόματα </w:t>
      </w:r>
      <w:r>
        <w:rPr>
          <w:rFonts w:eastAsia="Times New Roman"/>
          <w:color w:val="212121"/>
          <w:szCs w:val="24"/>
        </w:rPr>
        <w:t>οι διεθνείς τοκογλύφοι, να μας κουνούν</w:t>
      </w:r>
      <w:r w:rsidRPr="0003722B">
        <w:rPr>
          <w:rFonts w:eastAsia="Times New Roman"/>
          <w:color w:val="212121"/>
          <w:szCs w:val="24"/>
        </w:rPr>
        <w:t xml:space="preserve"> το δάχτυλο και να ισοπεδώνουν την πατρίδα </w:t>
      </w:r>
      <w:r>
        <w:rPr>
          <w:rFonts w:eastAsia="Times New Roman"/>
          <w:color w:val="212121"/>
          <w:szCs w:val="24"/>
        </w:rPr>
        <w:t>μας,</w:t>
      </w:r>
      <w:r w:rsidRPr="0003722B">
        <w:rPr>
          <w:rFonts w:eastAsia="Times New Roman"/>
          <w:color w:val="212121"/>
          <w:szCs w:val="24"/>
        </w:rPr>
        <w:t xml:space="preserve"> θα έπρεπε να έχουν σκύψει το κεφάλι</w:t>
      </w:r>
      <w:r>
        <w:rPr>
          <w:rFonts w:eastAsia="Times New Roman"/>
          <w:color w:val="212121"/>
          <w:szCs w:val="24"/>
        </w:rPr>
        <w:t>, να ζητούν</w:t>
      </w:r>
      <w:r w:rsidRPr="0003722B">
        <w:rPr>
          <w:rFonts w:eastAsia="Times New Roman"/>
          <w:color w:val="212121"/>
          <w:szCs w:val="24"/>
        </w:rPr>
        <w:t xml:space="preserve"> συγ</w:t>
      </w:r>
      <w:r>
        <w:rPr>
          <w:rFonts w:eastAsia="Times New Roman"/>
          <w:color w:val="212121"/>
          <w:szCs w:val="24"/>
        </w:rPr>
        <w:t>γ</w:t>
      </w:r>
      <w:r w:rsidRPr="0003722B">
        <w:rPr>
          <w:rFonts w:eastAsia="Times New Roman"/>
          <w:color w:val="212121"/>
          <w:szCs w:val="24"/>
        </w:rPr>
        <w:t xml:space="preserve">νώμη και να αποπληρώνουν τις </w:t>
      </w:r>
      <w:r>
        <w:rPr>
          <w:rFonts w:eastAsia="Times New Roman"/>
          <w:color w:val="212121"/>
          <w:szCs w:val="24"/>
        </w:rPr>
        <w:t>οφειλές που έχουν απέναντι στο ελληνι</w:t>
      </w:r>
      <w:r>
        <w:rPr>
          <w:rFonts w:eastAsia="Times New Roman"/>
          <w:color w:val="212121"/>
          <w:szCs w:val="24"/>
        </w:rPr>
        <w:t xml:space="preserve">κό </w:t>
      </w:r>
      <w:r>
        <w:rPr>
          <w:rFonts w:eastAsia="Times New Roman"/>
          <w:color w:val="212121"/>
          <w:szCs w:val="24"/>
        </w:rPr>
        <w:t>δ</w:t>
      </w:r>
      <w:r>
        <w:rPr>
          <w:rFonts w:eastAsia="Times New Roman"/>
          <w:color w:val="212121"/>
          <w:szCs w:val="24"/>
        </w:rPr>
        <w:t>ημόσιο και στου</w:t>
      </w:r>
      <w:r w:rsidRPr="0003722B">
        <w:rPr>
          <w:rFonts w:eastAsia="Times New Roman"/>
          <w:color w:val="212121"/>
          <w:szCs w:val="24"/>
        </w:rPr>
        <w:t>ς Έλληνες ιδιώτες</w:t>
      </w:r>
      <w:r>
        <w:rPr>
          <w:rFonts w:eastAsia="Times New Roman"/>
          <w:color w:val="212121"/>
          <w:szCs w:val="24"/>
        </w:rPr>
        <w:t xml:space="preserve">. </w:t>
      </w:r>
    </w:p>
    <w:p w14:paraId="619F9512"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t>Α</w:t>
      </w:r>
      <w:r w:rsidRPr="0003722B">
        <w:rPr>
          <w:rFonts w:eastAsia="Times New Roman"/>
          <w:color w:val="212121"/>
          <w:szCs w:val="24"/>
        </w:rPr>
        <w:t>υτό θα μπορούσε να συμβεί</w:t>
      </w:r>
      <w:r>
        <w:rPr>
          <w:rFonts w:eastAsia="Times New Roman"/>
          <w:color w:val="212121"/>
          <w:szCs w:val="24"/>
        </w:rPr>
        <w:t>,</w:t>
      </w:r>
      <w:r w:rsidRPr="0003722B">
        <w:rPr>
          <w:rFonts w:eastAsia="Times New Roman"/>
          <w:color w:val="212121"/>
          <w:szCs w:val="24"/>
        </w:rPr>
        <w:t xml:space="preserve"> αν ήταν μία εθνικιστική κυβέρνηση</w:t>
      </w:r>
      <w:r>
        <w:rPr>
          <w:rFonts w:eastAsia="Times New Roman"/>
          <w:color w:val="212121"/>
          <w:szCs w:val="24"/>
        </w:rPr>
        <w:t>,</w:t>
      </w:r>
      <w:r w:rsidRPr="0003722B">
        <w:rPr>
          <w:rFonts w:eastAsia="Times New Roman"/>
          <w:color w:val="212121"/>
          <w:szCs w:val="24"/>
        </w:rPr>
        <w:t xml:space="preserve"> μία πατριωτική κυβέρνηση</w:t>
      </w:r>
      <w:r>
        <w:rPr>
          <w:rFonts w:eastAsia="Times New Roman"/>
          <w:color w:val="212121"/>
          <w:szCs w:val="24"/>
        </w:rPr>
        <w:t>,</w:t>
      </w:r>
      <w:r w:rsidRPr="0003722B">
        <w:rPr>
          <w:rFonts w:eastAsia="Times New Roman"/>
          <w:color w:val="212121"/>
          <w:szCs w:val="24"/>
        </w:rPr>
        <w:t xml:space="preserve"> η οποία βάζει πάνω από όλα το καλό των Ελλήνων πολιτών και όχι το καλό </w:t>
      </w:r>
      <w:r>
        <w:rPr>
          <w:rFonts w:eastAsia="Times New Roman"/>
          <w:color w:val="212121"/>
          <w:szCs w:val="24"/>
        </w:rPr>
        <w:t xml:space="preserve">– που λένε- της </w:t>
      </w:r>
      <w:r>
        <w:rPr>
          <w:rFonts w:eastAsia="Times New Roman"/>
          <w:color w:val="212121"/>
          <w:szCs w:val="24"/>
        </w:rPr>
        <w:t>δ</w:t>
      </w:r>
      <w:r w:rsidRPr="0003722B">
        <w:rPr>
          <w:rFonts w:eastAsia="Times New Roman"/>
          <w:color w:val="212121"/>
          <w:szCs w:val="24"/>
        </w:rPr>
        <w:t>ημοκρατίας ή οτιδήποτε άλλο</w:t>
      </w:r>
      <w:r>
        <w:rPr>
          <w:rFonts w:eastAsia="Times New Roman"/>
          <w:color w:val="212121"/>
          <w:szCs w:val="24"/>
        </w:rPr>
        <w:t>. Το καλό της</w:t>
      </w:r>
      <w:r>
        <w:rPr>
          <w:rFonts w:eastAsia="Times New Roman"/>
          <w:color w:val="212121"/>
          <w:szCs w:val="24"/>
        </w:rPr>
        <w:t xml:space="preserve"> </w:t>
      </w:r>
      <w:r>
        <w:rPr>
          <w:rFonts w:eastAsia="Times New Roman"/>
          <w:color w:val="212121"/>
          <w:szCs w:val="24"/>
        </w:rPr>
        <w:t>δ</w:t>
      </w:r>
      <w:r w:rsidRPr="0003722B">
        <w:rPr>
          <w:rFonts w:eastAsia="Times New Roman"/>
          <w:color w:val="212121"/>
          <w:szCs w:val="24"/>
        </w:rPr>
        <w:t>ημοκρατίας θα έκανε καλό</w:t>
      </w:r>
      <w:r>
        <w:rPr>
          <w:rFonts w:eastAsia="Times New Roman"/>
          <w:color w:val="212121"/>
          <w:szCs w:val="24"/>
        </w:rPr>
        <w:t xml:space="preserve">, αν εκπροσωπούσε και αν ωφελούσε </w:t>
      </w:r>
      <w:r w:rsidRPr="0003722B">
        <w:rPr>
          <w:rFonts w:eastAsia="Times New Roman"/>
          <w:color w:val="212121"/>
          <w:szCs w:val="24"/>
        </w:rPr>
        <w:t>τους Έλληνες πολίτες</w:t>
      </w:r>
      <w:r>
        <w:rPr>
          <w:rFonts w:eastAsia="Times New Roman"/>
          <w:color w:val="212121"/>
          <w:szCs w:val="24"/>
        </w:rPr>
        <w:t xml:space="preserve">. </w:t>
      </w:r>
    </w:p>
    <w:p w14:paraId="619F9513" w14:textId="77777777" w:rsidR="00F246CC" w:rsidRDefault="005B5D49">
      <w:pPr>
        <w:tabs>
          <w:tab w:val="left" w:pos="2738"/>
          <w:tab w:val="center" w:pos="4753"/>
          <w:tab w:val="left" w:pos="5723"/>
        </w:tabs>
        <w:spacing w:line="600" w:lineRule="auto"/>
        <w:ind w:firstLine="720"/>
        <w:jc w:val="both"/>
        <w:rPr>
          <w:rFonts w:eastAsia="Times New Roman"/>
          <w:color w:val="212121"/>
          <w:szCs w:val="24"/>
        </w:rPr>
      </w:pPr>
      <w:r>
        <w:rPr>
          <w:rFonts w:eastAsia="Times New Roman"/>
          <w:color w:val="212121"/>
          <w:szCs w:val="24"/>
        </w:rPr>
        <w:lastRenderedPageBreak/>
        <w:t>Δ</w:t>
      </w:r>
      <w:r w:rsidRPr="0003722B">
        <w:rPr>
          <w:rFonts w:eastAsia="Times New Roman"/>
          <w:color w:val="212121"/>
          <w:szCs w:val="24"/>
        </w:rPr>
        <w:t>εν μπορεί</w:t>
      </w:r>
      <w:r>
        <w:rPr>
          <w:rFonts w:eastAsia="Times New Roman"/>
          <w:color w:val="212121"/>
          <w:szCs w:val="24"/>
        </w:rPr>
        <w:t xml:space="preserve">τε, λοιπόν, να μιλάτε εσείς για το καλό και το συμφέρον της </w:t>
      </w:r>
      <w:r>
        <w:rPr>
          <w:rFonts w:eastAsia="Times New Roman"/>
          <w:color w:val="212121"/>
          <w:szCs w:val="24"/>
        </w:rPr>
        <w:t>δ</w:t>
      </w:r>
      <w:r w:rsidRPr="0003722B">
        <w:rPr>
          <w:rFonts w:eastAsia="Times New Roman"/>
          <w:color w:val="212121"/>
          <w:szCs w:val="24"/>
        </w:rPr>
        <w:t>ημοκρατίας</w:t>
      </w:r>
      <w:r>
        <w:rPr>
          <w:rFonts w:eastAsia="Times New Roman"/>
          <w:color w:val="212121"/>
          <w:szCs w:val="24"/>
        </w:rPr>
        <w:t>,</w:t>
      </w:r>
      <w:r w:rsidRPr="0003722B">
        <w:rPr>
          <w:rFonts w:eastAsia="Times New Roman"/>
          <w:color w:val="212121"/>
          <w:szCs w:val="24"/>
        </w:rPr>
        <w:t xml:space="preserve"> όταν στην προδοσία </w:t>
      </w:r>
      <w:r>
        <w:rPr>
          <w:rFonts w:eastAsia="Times New Roman"/>
          <w:color w:val="212121"/>
          <w:szCs w:val="24"/>
        </w:rPr>
        <w:t xml:space="preserve">των Πρεσπών έχετε έρθει </w:t>
      </w:r>
      <w:r w:rsidRPr="0003722B">
        <w:rPr>
          <w:rFonts w:eastAsia="Times New Roman"/>
          <w:color w:val="212121"/>
          <w:szCs w:val="24"/>
        </w:rPr>
        <w:t>σε αντίθεση με το 80% των Ελλήνων πολιτών</w:t>
      </w:r>
      <w:r>
        <w:rPr>
          <w:rFonts w:eastAsia="Times New Roman"/>
          <w:color w:val="212121"/>
          <w:szCs w:val="24"/>
        </w:rPr>
        <w:t xml:space="preserve">. Μην </w:t>
      </w:r>
      <w:r>
        <w:rPr>
          <w:rFonts w:eastAsia="Times New Roman"/>
          <w:color w:val="212121"/>
          <w:szCs w:val="24"/>
        </w:rPr>
        <w:t xml:space="preserve">μιλάτε για </w:t>
      </w:r>
      <w:r>
        <w:rPr>
          <w:rFonts w:eastAsia="Times New Roman"/>
          <w:color w:val="212121"/>
          <w:szCs w:val="24"/>
        </w:rPr>
        <w:t>δ</w:t>
      </w:r>
      <w:r w:rsidRPr="0003722B">
        <w:rPr>
          <w:rFonts w:eastAsia="Times New Roman"/>
          <w:color w:val="212121"/>
          <w:szCs w:val="24"/>
        </w:rPr>
        <w:t>ημοκρατία</w:t>
      </w:r>
      <w:r>
        <w:rPr>
          <w:rFonts w:eastAsia="Times New Roman"/>
          <w:color w:val="212121"/>
          <w:szCs w:val="24"/>
        </w:rPr>
        <w:t>, λ</w:t>
      </w:r>
      <w:r w:rsidRPr="0003722B">
        <w:rPr>
          <w:rFonts w:eastAsia="Times New Roman"/>
          <w:color w:val="212121"/>
          <w:szCs w:val="24"/>
        </w:rPr>
        <w:t>οιπόν</w:t>
      </w:r>
      <w:r>
        <w:rPr>
          <w:rFonts w:eastAsia="Times New Roman"/>
          <w:color w:val="212121"/>
          <w:szCs w:val="24"/>
        </w:rPr>
        <w:t>,</w:t>
      </w:r>
      <w:r w:rsidRPr="0003722B">
        <w:rPr>
          <w:rFonts w:eastAsia="Times New Roman"/>
          <w:color w:val="212121"/>
          <w:szCs w:val="24"/>
        </w:rPr>
        <w:t xml:space="preserve"> </w:t>
      </w:r>
      <w:r>
        <w:rPr>
          <w:rFonts w:eastAsia="Times New Roman"/>
          <w:color w:val="212121"/>
          <w:szCs w:val="24"/>
        </w:rPr>
        <w:t>εσείς,</w:t>
      </w:r>
      <w:r w:rsidRPr="0003722B">
        <w:rPr>
          <w:rFonts w:eastAsia="Times New Roman"/>
          <w:color w:val="212121"/>
          <w:szCs w:val="24"/>
        </w:rPr>
        <w:t xml:space="preserve"> όπως επίσης </w:t>
      </w:r>
      <w:r>
        <w:rPr>
          <w:rFonts w:eastAsia="Times New Roman"/>
          <w:color w:val="212121"/>
          <w:szCs w:val="24"/>
        </w:rPr>
        <w:t xml:space="preserve">δεν μπορείτε να μιλάτε για </w:t>
      </w:r>
      <w:r>
        <w:rPr>
          <w:rFonts w:eastAsia="Times New Roman"/>
          <w:color w:val="212121"/>
          <w:szCs w:val="24"/>
        </w:rPr>
        <w:t>δ</w:t>
      </w:r>
      <w:r w:rsidRPr="0003722B">
        <w:rPr>
          <w:rFonts w:eastAsia="Times New Roman"/>
          <w:color w:val="212121"/>
          <w:szCs w:val="24"/>
        </w:rPr>
        <w:t>ημοκρατία</w:t>
      </w:r>
      <w:r>
        <w:rPr>
          <w:rFonts w:eastAsia="Times New Roman"/>
          <w:color w:val="212121"/>
          <w:szCs w:val="24"/>
        </w:rPr>
        <w:t>,</w:t>
      </w:r>
      <w:r w:rsidRPr="0003722B">
        <w:rPr>
          <w:rFonts w:eastAsia="Times New Roman"/>
          <w:color w:val="212121"/>
          <w:szCs w:val="24"/>
        </w:rPr>
        <w:t xml:space="preserve"> όταν </w:t>
      </w:r>
      <w:r>
        <w:rPr>
          <w:rFonts w:eastAsia="Times New Roman"/>
          <w:color w:val="212121"/>
          <w:szCs w:val="24"/>
        </w:rPr>
        <w:t xml:space="preserve">διεξήχθη ένα δημοψήφισμα, στο οποίο η </w:t>
      </w:r>
      <w:r w:rsidRPr="0003722B">
        <w:rPr>
          <w:rFonts w:eastAsia="Times New Roman"/>
          <w:color w:val="212121"/>
          <w:szCs w:val="24"/>
        </w:rPr>
        <w:t xml:space="preserve">απόφαση </w:t>
      </w:r>
      <w:r>
        <w:rPr>
          <w:rFonts w:eastAsia="Times New Roman"/>
          <w:color w:val="212121"/>
          <w:szCs w:val="24"/>
        </w:rPr>
        <w:t xml:space="preserve">της συντριπτικής πλειοψηφίας </w:t>
      </w:r>
      <w:r w:rsidRPr="0003722B">
        <w:rPr>
          <w:rFonts w:eastAsia="Times New Roman"/>
          <w:color w:val="212121"/>
          <w:szCs w:val="24"/>
        </w:rPr>
        <w:t xml:space="preserve">ήταν </w:t>
      </w:r>
      <w:r>
        <w:rPr>
          <w:rFonts w:eastAsia="Times New Roman"/>
          <w:color w:val="212121"/>
          <w:szCs w:val="24"/>
        </w:rPr>
        <w:t>«</w:t>
      </w:r>
      <w:r>
        <w:rPr>
          <w:rFonts w:eastAsia="Times New Roman"/>
          <w:color w:val="212121"/>
          <w:szCs w:val="24"/>
        </w:rPr>
        <w:t>όχι</w:t>
      </w:r>
      <w:r>
        <w:rPr>
          <w:rFonts w:eastAsia="Times New Roman"/>
          <w:color w:val="212121"/>
          <w:szCs w:val="24"/>
        </w:rPr>
        <w:t>» κ</w:t>
      </w:r>
      <w:r w:rsidRPr="0003722B">
        <w:rPr>
          <w:rFonts w:eastAsia="Times New Roman"/>
          <w:color w:val="212121"/>
          <w:szCs w:val="24"/>
        </w:rPr>
        <w:t xml:space="preserve">αι </w:t>
      </w:r>
      <w:r>
        <w:rPr>
          <w:rFonts w:eastAsia="Times New Roman"/>
          <w:color w:val="212121"/>
          <w:szCs w:val="24"/>
        </w:rPr>
        <w:t>εσείς το μετατρέψατε σε «</w:t>
      </w:r>
      <w:r>
        <w:rPr>
          <w:rFonts w:eastAsia="Times New Roman"/>
          <w:color w:val="212121"/>
          <w:szCs w:val="24"/>
        </w:rPr>
        <w:t>ναι</w:t>
      </w:r>
      <w:r>
        <w:rPr>
          <w:rFonts w:eastAsia="Times New Roman"/>
          <w:color w:val="212121"/>
          <w:szCs w:val="24"/>
        </w:rPr>
        <w:t xml:space="preserve">». </w:t>
      </w:r>
    </w:p>
    <w:p w14:paraId="619F9514" w14:textId="77777777" w:rsidR="00F246CC" w:rsidRDefault="005B5D49">
      <w:pPr>
        <w:tabs>
          <w:tab w:val="left" w:pos="2738"/>
          <w:tab w:val="center" w:pos="4753"/>
          <w:tab w:val="left" w:pos="5723"/>
        </w:tabs>
        <w:spacing w:line="600" w:lineRule="auto"/>
        <w:ind w:firstLine="720"/>
        <w:jc w:val="both"/>
        <w:rPr>
          <w:rFonts w:eastAsia="Times New Roman"/>
          <w:szCs w:val="24"/>
        </w:rPr>
      </w:pPr>
      <w:r>
        <w:rPr>
          <w:rFonts w:eastAsia="Times New Roman"/>
          <w:color w:val="212121"/>
          <w:szCs w:val="24"/>
        </w:rPr>
        <w:t xml:space="preserve">Για τη </w:t>
      </w:r>
      <w:r>
        <w:rPr>
          <w:rFonts w:eastAsia="Times New Roman"/>
          <w:color w:val="212121"/>
          <w:szCs w:val="24"/>
        </w:rPr>
        <w:t>δ</w:t>
      </w:r>
      <w:r>
        <w:rPr>
          <w:rFonts w:eastAsia="Times New Roman"/>
          <w:color w:val="212121"/>
          <w:szCs w:val="24"/>
        </w:rPr>
        <w:t xml:space="preserve">ημοκρατία, λοιπόν, να αφήσετε να μιλούν άλλοι, εσείς να λέτε ότι κάνετε ό,τι </w:t>
      </w:r>
      <w:r w:rsidRPr="0003722B">
        <w:rPr>
          <w:rFonts w:eastAsia="Times New Roman"/>
          <w:color w:val="212121"/>
          <w:szCs w:val="24"/>
        </w:rPr>
        <w:t>σας συμφέρει</w:t>
      </w:r>
      <w:r>
        <w:rPr>
          <w:rFonts w:eastAsia="Times New Roman"/>
          <w:color w:val="212121"/>
          <w:szCs w:val="24"/>
        </w:rPr>
        <w:t xml:space="preserve">, ό,τι </w:t>
      </w:r>
      <w:r w:rsidRPr="0003722B">
        <w:rPr>
          <w:rFonts w:eastAsia="Times New Roman"/>
          <w:color w:val="212121"/>
          <w:szCs w:val="24"/>
        </w:rPr>
        <w:t>σας βολεύει</w:t>
      </w:r>
      <w:r>
        <w:rPr>
          <w:rFonts w:eastAsia="Times New Roman"/>
          <w:color w:val="212121"/>
          <w:szCs w:val="24"/>
        </w:rPr>
        <w:t>. Αυτό είστε και ο ΣΥΡΙΖΑ και οι ΑΝΕΛ και η Νέα Δημοκρατία και το</w:t>
      </w:r>
      <w:r w:rsidRPr="0003722B">
        <w:rPr>
          <w:rFonts w:eastAsia="Times New Roman"/>
          <w:color w:val="212121"/>
          <w:szCs w:val="24"/>
        </w:rPr>
        <w:t xml:space="preserve"> ΠΑΣΟΚ και τα υπόλοιπα κόμματα που </w:t>
      </w:r>
      <w:r>
        <w:rPr>
          <w:rFonts w:eastAsia="Times New Roman"/>
          <w:color w:val="212121"/>
          <w:szCs w:val="24"/>
        </w:rPr>
        <w:t>τόσα χρόνια έχετε καταδυναστεύσει την</w:t>
      </w:r>
      <w:r w:rsidRPr="0003722B">
        <w:rPr>
          <w:rFonts w:eastAsia="Times New Roman"/>
          <w:color w:val="212121"/>
          <w:szCs w:val="24"/>
        </w:rPr>
        <w:t xml:space="preserve"> πατρίδα </w:t>
      </w:r>
      <w:r>
        <w:rPr>
          <w:rFonts w:eastAsia="Times New Roman"/>
          <w:color w:val="212121"/>
          <w:szCs w:val="24"/>
        </w:rPr>
        <w:t>μας</w:t>
      </w:r>
      <w:r>
        <w:rPr>
          <w:rFonts w:eastAsia="Times New Roman"/>
          <w:color w:val="212121"/>
          <w:szCs w:val="24"/>
        </w:rPr>
        <w:t>.</w:t>
      </w:r>
    </w:p>
    <w:p w14:paraId="619F951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Στο Δικαστήριο της Χάγης το 2012, λοιπόν, ήταν ανοι</w:t>
      </w:r>
      <w:r>
        <w:rPr>
          <w:rFonts w:eastAsia="Times New Roman" w:cs="Times New Roman"/>
          <w:szCs w:val="24"/>
        </w:rPr>
        <w:t>κ</w:t>
      </w:r>
      <w:r>
        <w:rPr>
          <w:rFonts w:eastAsia="Times New Roman" w:cs="Times New Roman"/>
          <w:szCs w:val="24"/>
        </w:rPr>
        <w:t xml:space="preserve">τό το θέμα της διεκδίκησης αποζημιώσεων από ιδιώτες. Η ελληνική κυβέρνηση, το ελληνικό </w:t>
      </w:r>
      <w:r>
        <w:rPr>
          <w:rFonts w:eastAsia="Times New Roman" w:cs="Times New Roman"/>
          <w:szCs w:val="24"/>
        </w:rPr>
        <w:t>Κ</w:t>
      </w:r>
      <w:r>
        <w:rPr>
          <w:rFonts w:eastAsia="Times New Roman" w:cs="Times New Roman"/>
          <w:szCs w:val="24"/>
        </w:rPr>
        <w:t>οινοβούλιο λέει ότι είναι δύσκολο και δεν μπορούμε να το διεκδικήσουμε. Εμείς λέμε ότι, αν μας δινόταν η δυνατότητ</w:t>
      </w:r>
      <w:r>
        <w:rPr>
          <w:rFonts w:eastAsia="Times New Roman" w:cs="Times New Roman"/>
          <w:szCs w:val="24"/>
        </w:rPr>
        <w:t xml:space="preserve">α κάποια στιγμή, θα τα διεκδικούσαμε και θα κερδίζαμε όλα αυτά. Ξέρετε, κερδίζει κάποιος όταν πάει να διεκδικήσει κάπου και όταν πιστεύει σε κάτι. Όταν εσείς δεν πιστεύετε </w:t>
      </w:r>
      <w:r>
        <w:rPr>
          <w:rFonts w:eastAsia="Times New Roman" w:cs="Times New Roman"/>
          <w:szCs w:val="24"/>
        </w:rPr>
        <w:lastRenderedPageBreak/>
        <w:t xml:space="preserve">πουθενά και όλα αυτά τα χρησιμοποιείτε ως επικοινωνιακά τρικ, τότε είναι βέβαιο ότι </w:t>
      </w:r>
      <w:r>
        <w:rPr>
          <w:rFonts w:eastAsia="Times New Roman" w:cs="Times New Roman"/>
          <w:szCs w:val="24"/>
        </w:rPr>
        <w:t>θα είστε τα καλά παιδιά της Μέρκελ, των Άγγλων, των Γάλλων, των Αμερικάνων, των διεθνών σιωνιστών, των οποιωνδήποτε, αλλά δεν θα μπορέσετε να κερδίσετε ποτέ τη συμπάθεια και την αγάπη του ελληνικού λαού, γιατί ο ελληνικός λαός βλέπει ότι σε μία Αίθουσα τρι</w:t>
      </w:r>
      <w:r>
        <w:rPr>
          <w:rFonts w:eastAsia="Times New Roman" w:cs="Times New Roman"/>
          <w:szCs w:val="24"/>
        </w:rPr>
        <w:t>ακοσίων υπάρχουν διακόσιοι ογδόντα τέσσερις αυτή τη στιγμή, οι οποίοι κάνετε το παν για να νομοθετείτε εις βάρος των Ελλήνων πολιτών, υπέρ των λαθρομεταναστών, υπέρ των αλλοδαπών, υπέρ του οποιουδήποτε άλλου, όχι όμως υπέρ των Ελλήνων πολιτών.</w:t>
      </w:r>
    </w:p>
    <w:p w14:paraId="619F951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Στη σελίδα 8</w:t>
      </w:r>
      <w:r>
        <w:rPr>
          <w:rFonts w:eastAsia="Times New Roman" w:cs="Times New Roman"/>
          <w:szCs w:val="24"/>
        </w:rPr>
        <w:t>4 της έκθεσης αναφέρεται ότι έγκριτοι διεθνολόγοι, οικονομολόγοι κ.λπ. πρέπει να αναγνώσουν σωστά και έγκυρα την απόφαση του Δικαστηρίου της Χάγης στις 3-2-2012 και την απόφαση του Συνταγματικού Δικαστηρίου της Ιταλίας στις 22-10-2014 και να συντάξουν πόρι</w:t>
      </w:r>
      <w:r>
        <w:rPr>
          <w:rFonts w:eastAsia="Times New Roman" w:cs="Times New Roman"/>
          <w:szCs w:val="24"/>
        </w:rPr>
        <w:t xml:space="preserve">σμα. </w:t>
      </w:r>
    </w:p>
    <w:p w14:paraId="619F951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Από την έκδοση της πρώτης απόφασης έχουν περάσει επτά έτη και από την έκδοση της δεύτερης πέντε έτη. Πόσα πρέπει να περάσουν ακόμα για να κάτσουν οι έγκριτοι οικονομολόγοι και νομικοί για να συζητήσουν και να αποφασίσουν τελικά τι </w:t>
      </w:r>
      <w:r>
        <w:rPr>
          <w:rFonts w:eastAsia="Times New Roman" w:cs="Times New Roman"/>
          <w:szCs w:val="24"/>
        </w:rPr>
        <w:lastRenderedPageBreak/>
        <w:t>πρέπει να γίνει; Πό</w:t>
      </w:r>
      <w:r>
        <w:rPr>
          <w:rFonts w:eastAsia="Times New Roman" w:cs="Times New Roman"/>
          <w:szCs w:val="24"/>
        </w:rPr>
        <w:t>σα πρέπει να περάσουν ακόμα; Έχουν περάσει είκοσι εννέα από τότε που λέτε ότι μπορούσαμε να διεκδικήσουμε. Εδώ έχουν περάσει πέντε. Θα το σκεφτείτε και θα κάνετε συνεδριάσεις για άλλα τέσσερα χρόνια, να περάσει μια πενταετία ακόμα, να συζητήσουμε, για να μ</w:t>
      </w:r>
      <w:r>
        <w:rPr>
          <w:rFonts w:eastAsia="Times New Roman" w:cs="Times New Roman"/>
          <w:szCs w:val="24"/>
        </w:rPr>
        <w:t xml:space="preserve">ας πείτε σε άλλα δέκα χρόνια ότι πρέπει να κάτσει αυτή η </w:t>
      </w:r>
      <w:r>
        <w:rPr>
          <w:rFonts w:eastAsia="Times New Roman" w:cs="Times New Roman"/>
          <w:szCs w:val="24"/>
        </w:rPr>
        <w:t>ε</w:t>
      </w:r>
      <w:r>
        <w:rPr>
          <w:rFonts w:eastAsia="Times New Roman" w:cs="Times New Roman"/>
          <w:szCs w:val="24"/>
        </w:rPr>
        <w:t>πιτροπή των ανθρώπων και να αποφασίσει τελεσίδικα και οριστικά πόσο είναι το ποσό για να τα διεκδικήσουμε; Όχι φυσικά. Είναι πολύ εύκολο αυτό. Μπορεί να γίνει μέσα σε λίγες μέρες, σε λίγες εβδομάδες</w:t>
      </w:r>
      <w:r>
        <w:rPr>
          <w:rFonts w:eastAsia="Times New Roman" w:cs="Times New Roman"/>
          <w:szCs w:val="24"/>
        </w:rPr>
        <w:t xml:space="preserve">. Όμως αυτό θα σας φέρει στη δύσκολη θέση να αποδείξετε ότι πιστεύετε αυτά που λέτε, γιατί τότε θα πρέπει να πάτε να διεκδικήσετε και αυτό δεν είναι εύκολο. Εσείς έχετε μάθει μόνο να γονατίζετε και όχι να διεκδικείτε για τον Έλληνα πολίτη. </w:t>
      </w:r>
    </w:p>
    <w:p w14:paraId="619F951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Όλοι λένε για χ</w:t>
      </w:r>
      <w:r>
        <w:rPr>
          <w:rFonts w:eastAsia="Times New Roman" w:cs="Times New Roman"/>
          <w:szCs w:val="24"/>
        </w:rPr>
        <w:t xml:space="preserve">ειρισμούς σε διεθνές επίπεδο. Αλήθεια, οι Ευρωβουλευτές σας τόσα χρόνια που είναι στο Ευρωκοινοβούλιο, τι έχουν κάνει για το συγκεκριμένο ζήτημα. Πριν από λίγο ακούσαμε για κάποιες διεθνείς εκθέσεις που παρουσιάζουν αυτά τα φαινόμενα και απουσιάζει μόνο η </w:t>
      </w:r>
      <w:r>
        <w:rPr>
          <w:rFonts w:eastAsia="Times New Roman" w:cs="Times New Roman"/>
          <w:szCs w:val="24"/>
        </w:rPr>
        <w:t xml:space="preserve">Ελλάδα. Εσείς, λοιπόν, που </w:t>
      </w:r>
      <w:r>
        <w:rPr>
          <w:rFonts w:eastAsia="Times New Roman" w:cs="Times New Roman"/>
          <w:szCs w:val="24"/>
        </w:rPr>
        <w:lastRenderedPageBreak/>
        <w:t>είστε τουλάχιστον σαράντα πέντε χρόνια -δεν βάζω και τα προηγούμενα-, εσείς που έχετε τα ηνία, που είστε οι αξιωματούχοι του ελληνικού κράτους, τι έχετε κάνει; Και έρχεστε σήμερα εδώ σε μία Αίθουσα να μας πείτε όλα αυτά τα παραμύ</w:t>
      </w:r>
      <w:r>
        <w:rPr>
          <w:rFonts w:eastAsia="Times New Roman" w:cs="Times New Roman"/>
          <w:szCs w:val="24"/>
        </w:rPr>
        <w:t xml:space="preserve">θια; </w:t>
      </w:r>
    </w:p>
    <w:p w14:paraId="619F951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619F951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Ένα λεπτό, θέλω, κύριε Πρόεδρε.</w:t>
      </w:r>
    </w:p>
    <w:p w14:paraId="619F951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Θα τελειώσω φέρνοντας σε αντιπαράθεση τις θέσεις που υπάρχουν σε αυτό εδώ το βιβλίο, τις θέσεις που εκφράζει η Κυβέρνηση και όλα τα υ</w:t>
      </w:r>
      <w:r>
        <w:rPr>
          <w:rFonts w:eastAsia="Times New Roman" w:cs="Times New Roman"/>
          <w:szCs w:val="24"/>
        </w:rPr>
        <w:t>πόλοιπα κόμματα για το τι πρέπει να κάνει το ελληνικό κράτος για να διεκδικήσει τις αποζημιώσεις από τους Γερμανούς κατακτητές και τι λέμε εμείς.</w:t>
      </w:r>
    </w:p>
    <w:p w14:paraId="619F951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Ακούστε τι λέει η έκθεση: εντατική καμπάνια ενημέρωσης και ευαισθητοποίησης </w:t>
      </w:r>
      <w:r>
        <w:rPr>
          <w:rFonts w:eastAsia="Times New Roman" w:cs="Times New Roman"/>
          <w:szCs w:val="24"/>
        </w:rPr>
        <w:t>τ</w:t>
      </w:r>
      <w:r>
        <w:rPr>
          <w:rFonts w:eastAsia="Times New Roman" w:cs="Times New Roman"/>
          <w:szCs w:val="24"/>
        </w:rPr>
        <w:t>ης διεθνούς αλλά και της ελληνική</w:t>
      </w:r>
      <w:r>
        <w:rPr>
          <w:rFonts w:eastAsia="Times New Roman" w:cs="Times New Roman"/>
          <w:szCs w:val="24"/>
        </w:rPr>
        <w:t xml:space="preserve">ς κοινής γνώμης με διοργάνωση εκδηλώσεων, ημερίδων, συνεδρίων, παραγωγής ντοκιμαντέρ και ταινιών. Φέξε μου και γλίστρησε! Πάμε παρακάτω. Να δοθεί βάρος στη μελέτη της κατοχής, της αντίστασης και του ζητήματος των γερμανικών οφειλών σε όλες </w:t>
      </w:r>
      <w:r>
        <w:rPr>
          <w:rFonts w:eastAsia="Times New Roman" w:cs="Times New Roman"/>
          <w:szCs w:val="24"/>
        </w:rPr>
        <w:lastRenderedPageBreak/>
        <w:t>τις βαθμίδες του</w:t>
      </w:r>
      <w:r>
        <w:rPr>
          <w:rFonts w:eastAsia="Times New Roman" w:cs="Times New Roman"/>
          <w:szCs w:val="24"/>
        </w:rPr>
        <w:t xml:space="preserve"> εκπαιδευτικού συστήματος. Βελτίωση των σχολικών συγγραμμάτων ιστορίας. Εκπόνηση εργασιών για το ζήτημα. Υποτροφίες για έρευνα σε μεταπτυχιακά και διδακτορικά επίπεδα. Καθιέρωση ημέρας μνήμης του ελληνικού ολοκαυτώματος. Ενίσχυση της λειτουργίας των μουσεί</w:t>
      </w:r>
      <w:r>
        <w:rPr>
          <w:rFonts w:eastAsia="Times New Roman" w:cs="Times New Roman"/>
          <w:szCs w:val="24"/>
        </w:rPr>
        <w:t xml:space="preserve">ων της Εθνικής Αντίστασης και ελληνικών ολοκαυτωμάτων και ίδρυση εντός των μουσείων κέντρων ερευνών. Μα, είναι δυνατόν να λέτε αυτά; Έτσι θα διεκδικήσετε τις αποζημιώσεις; Με ημερίδες, με καφεδάκι και με κουβέντα; </w:t>
      </w:r>
    </w:p>
    <w:p w14:paraId="619F951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Η Χρυσή Αυγή σε αντιπαράθεση με αυτά που </w:t>
      </w:r>
      <w:r>
        <w:rPr>
          <w:rFonts w:eastAsia="Times New Roman" w:cs="Times New Roman"/>
          <w:szCs w:val="24"/>
        </w:rPr>
        <w:t xml:space="preserve">λέτε εσείς, λέει τα εξής: Δεν πληρώνουμε τα δάνεια ούτε στο ΔΝΤ ούτε πουθενά όπου οφείλουμε, εάν δεν γίνει άμεσα γνωστό το ποσό που οφείλουν οι Γερμανοί και δεν το αποπληρώσουν. Αν δεν το αποπληρώσουν, θα σταματήσει και η Ελλάδα να πληρώνει τα λεφτά αυτά, </w:t>
      </w:r>
      <w:r>
        <w:rPr>
          <w:rFonts w:eastAsia="Times New Roman" w:cs="Times New Roman"/>
          <w:szCs w:val="24"/>
        </w:rPr>
        <w:t>που είναι λεφτά που τα οφείλουν οι Γερμανοί και όχι οι Έλληνες. Να προβούμε σε μονομερείς ενέργειες. Δέσμευση περιουσιακών στοιχείων του γερμανικού δημοσίου στο εσωτερικό. Έτσι θα τους φέρουμε σε δύσκολη θέση και όχι με ημερίδες. Εγγραφή γερμανικών οφειλών</w:t>
      </w:r>
      <w:r>
        <w:rPr>
          <w:rFonts w:eastAsia="Times New Roman" w:cs="Times New Roman"/>
          <w:szCs w:val="24"/>
        </w:rPr>
        <w:t xml:space="preserve">. Εδώ είναι μια πρόκληση που θα </w:t>
      </w:r>
      <w:r>
        <w:rPr>
          <w:rFonts w:eastAsia="Times New Roman" w:cs="Times New Roman"/>
          <w:szCs w:val="24"/>
        </w:rPr>
        <w:lastRenderedPageBreak/>
        <w:t>πούμε εμείς οι κακοί προς όλους εσάς τους δημοκράτες: Καλούμε τώρα εδώ τον Πρόεδρο της Βουλής και όλα τα κόμματα και τον Πρόεδρο της Δημοκρατίας σήμερα, εφόσον θέλετε να λύσετε το ζήτημα αυτό -και εμείς είμαστε μαζί σας αν θ</w:t>
      </w:r>
      <w:r>
        <w:rPr>
          <w:rFonts w:eastAsia="Times New Roman" w:cs="Times New Roman"/>
          <w:szCs w:val="24"/>
        </w:rPr>
        <w:t>έλετε να το λύσετε-, να υπογράψουμε όλοι μαζί ότι θα γίνει εγγραφή των γερμανικών οφειλών στον κρατικό προϋπολογισμό και από εκεί και πέρα να αφήσετε τους Γερμανούς να τρέχουν στο Δικαστήριο της Χάγης και να δουν τι πρέπει να κάνουν και πώς θα αποπληρώσουν</w:t>
      </w:r>
      <w:r>
        <w:rPr>
          <w:rFonts w:eastAsia="Times New Roman" w:cs="Times New Roman"/>
          <w:szCs w:val="24"/>
        </w:rPr>
        <w:t>.</w:t>
      </w:r>
    </w:p>
    <w:p w14:paraId="619F951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Αυτά είναι ζητήματα που μπορούν να δώσουν λύση σε αυτό που επικρατεί αυτή τη στιγμή και όχι οι ημερίδες και οι καφέδες που θα διοργανώσετε. Αυτή είναι η πραγματικότητα. Γι’ αυτό μας μισείτε, γι’ αυτό μας διώκετε, γι’ αυτό δεν μπορείτε να αντιπαρατεθείτε </w:t>
      </w:r>
      <w:r>
        <w:rPr>
          <w:rFonts w:eastAsia="Times New Roman" w:cs="Times New Roman"/>
          <w:szCs w:val="24"/>
        </w:rPr>
        <w:t>λεκτικά μαζί μας. Αυτή είναι η πραγματικότητα. Θα συνεχίσουμε να αγωνιζόμαστε με τους Έλληνες πολίτες για τα δίκαια των Ελλήνων πολιτών, για Ελλάδα, για Ορθοδοξία και για τα δίκαια της Ελλάδος.</w:t>
      </w:r>
    </w:p>
    <w:p w14:paraId="619F951F"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19F9520" w14:textId="77777777" w:rsidR="00F246CC" w:rsidRDefault="005B5D49">
      <w:pPr>
        <w:spacing w:line="600" w:lineRule="auto"/>
        <w:ind w:firstLine="720"/>
        <w:jc w:val="both"/>
        <w:rPr>
          <w:rFonts w:eastAsia="Times New Roman" w:cs="Times New Roman"/>
          <w:szCs w:val="24"/>
        </w:rPr>
      </w:pPr>
      <w:r w:rsidRPr="003877EE">
        <w:rPr>
          <w:rFonts w:eastAsia="Times New Roman" w:cs="Times New Roman"/>
          <w:b/>
          <w:szCs w:val="24"/>
        </w:rPr>
        <w:lastRenderedPageBreak/>
        <w:t>ΠΡΟΕΔΡΕΥΩΝ (</w:t>
      </w:r>
      <w:r w:rsidRPr="003877EE">
        <w:rPr>
          <w:rFonts w:eastAsia="Times New Roman" w:cs="Times New Roman"/>
          <w:b/>
          <w:szCs w:val="24"/>
        </w:rPr>
        <w:t>Γεώργιος Λαμπρούλης):</w:t>
      </w:r>
      <w:r>
        <w:rPr>
          <w:rFonts w:eastAsia="Times New Roman" w:cs="Times New Roman"/>
          <w:szCs w:val="24"/>
        </w:rPr>
        <w:t xml:space="preserve"> Τον λόγο έχει ο Κοινοβουλευτικός Εκπρόσωπος της Δημοκρατικής Συμπαράταξης κ. Σκανδαλίδης.</w:t>
      </w:r>
    </w:p>
    <w:p w14:paraId="619F9521" w14:textId="77777777" w:rsidR="00F246CC" w:rsidRDefault="005B5D49">
      <w:pPr>
        <w:spacing w:line="600" w:lineRule="auto"/>
        <w:ind w:firstLine="720"/>
        <w:jc w:val="both"/>
        <w:rPr>
          <w:rFonts w:eastAsia="Times New Roman" w:cs="Times New Roman"/>
          <w:szCs w:val="24"/>
        </w:rPr>
      </w:pPr>
      <w:r w:rsidRPr="003877EE">
        <w:rPr>
          <w:rFonts w:eastAsia="Times New Roman" w:cs="Times New Roman"/>
          <w:b/>
          <w:szCs w:val="24"/>
        </w:rPr>
        <w:t>ΚΩΝΣΤΑΝΤΙΝΟΣ ΣΚΑΝΔΑΛΙΔΗΣ:</w:t>
      </w:r>
      <w:r>
        <w:rPr>
          <w:rFonts w:eastAsia="Times New Roman" w:cs="Times New Roman"/>
          <w:szCs w:val="24"/>
        </w:rPr>
        <w:t xml:space="preserve"> Κύριε Πρόεδρε, κυρίες και κύριοι συνάδελφοι, θεωρώ πραγματικά μεγάλη μου τιμή που σήμερα ως εκπρόσωπος της Δημοκρατικής Συμπαράταξης κλήθηκα να μιλήσω για ένα θέμα, που μόνο οι άνθρωποι που είναι δίπλα μας και μας παρακολουθούν για όλους πρέπει να αποτελε</w:t>
      </w:r>
      <w:r>
        <w:rPr>
          <w:rFonts w:eastAsia="Times New Roman" w:cs="Times New Roman"/>
          <w:szCs w:val="24"/>
        </w:rPr>
        <w:t xml:space="preserve">ί έναν τίτλο τιμής. </w:t>
      </w:r>
    </w:p>
    <w:p w14:paraId="619F952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Πιστεύω ότι η σημερινή συνεδρίαση της Βουλής είναι μια ιστορική στιγμή στην πορεία του ελληνικού Κοινοβουλίου όχι μόνο για το θέμα που αντιμετωπίζει, όχι μόνο για το ότι μπορούμε να βάλουμε σχεδόν όλοι την υπογραφή μας κάτω από ένα κεί</w:t>
      </w:r>
      <w:r>
        <w:rPr>
          <w:rFonts w:eastAsia="Times New Roman" w:cs="Times New Roman"/>
          <w:szCs w:val="24"/>
        </w:rPr>
        <w:t xml:space="preserve">μενο, ανεξάρτητα από τη συμφωνία μας ή τη διαφωνία μας σε επιμέρους σημεία ή την επάρκειά του, αλλά γιατί πέρα από κάποιες εξαιρέσεις ο πολιτικός λόγος που εκφράστηκε σε αυτή την Αίθουσα δείχνει να έρχεται από μια άλλη εποχή, από την ενότητα που μπορεί να </w:t>
      </w:r>
      <w:r>
        <w:rPr>
          <w:rFonts w:eastAsia="Times New Roman" w:cs="Times New Roman"/>
          <w:szCs w:val="24"/>
        </w:rPr>
        <w:t>δείξει ο πολιτικός κόσμος γύρω από τη διεκδίκηση ενός εθνικού ζητήματος μεγίστης σημασίας.</w:t>
      </w:r>
    </w:p>
    <w:p w14:paraId="619F952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Νομίζω, λοιπόν, ότι θα ήταν για μένα πολύ εύκολο να υπογράψω όχι μόνο το πόρισμα, αλλά και την ιστορική αναδρομή και τη μετριοπαθή παρουσία της Υπουργού που προηγουμ</w:t>
      </w:r>
      <w:r>
        <w:rPr>
          <w:rFonts w:eastAsia="Times New Roman" w:cs="Times New Roman"/>
          <w:szCs w:val="24"/>
        </w:rPr>
        <w:t xml:space="preserve">ένως ανέβηκε στο Βήμα, με την ένσταση ότι θα μπορούσε αυτή η συζήτηση να γίνει τέσσερα χρόνια πριν για να έχει και ένα αποτέλεσμα πολύ μεγαλύτερο. Γι’ αυτό το διάστημα που πέρασε χαμένο θα </w:t>
      </w:r>
      <w:r>
        <w:rPr>
          <w:rFonts w:eastAsia="Times New Roman" w:cs="Times New Roman"/>
          <w:szCs w:val="24"/>
        </w:rPr>
        <w:t xml:space="preserve">κάνω </w:t>
      </w:r>
      <w:r>
        <w:rPr>
          <w:rFonts w:eastAsia="Times New Roman" w:cs="Times New Roman"/>
          <w:szCs w:val="24"/>
        </w:rPr>
        <w:t>μια παρατήρηση στο τέλος γιατί δεν θέλω να χαλάσω την αρχική α</w:t>
      </w:r>
      <w:r>
        <w:rPr>
          <w:rFonts w:eastAsia="Times New Roman" w:cs="Times New Roman"/>
          <w:szCs w:val="24"/>
        </w:rPr>
        <w:t xml:space="preserve">ίσθηση της ενότητας. </w:t>
      </w:r>
    </w:p>
    <w:p w14:paraId="619F952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Θα ήθελα να μείνω σε ορισμένα σημεία. Θα ξεκινήσω λίγο παράδοξα. Ο τρόπος που πορεύεται ο κόσμος δείχνει μια δυνατότητα να έχει η δημοκρατία να ζήσει και με τη διάδοση της γνώσης να βελτιωθεί και οι πόλεμοι να πάψουν και η δυνατότητα </w:t>
      </w:r>
      <w:r>
        <w:rPr>
          <w:rFonts w:eastAsia="Times New Roman" w:cs="Times New Roman"/>
          <w:szCs w:val="24"/>
        </w:rPr>
        <w:t xml:space="preserve">να μη σκοτώνονται οι άνθρωποι και η δυνατότητα να απελευθερωθεί μια κοινωνία. Από την άλλη μεριά είναι όλο αυτό το σύστημα που οδηγείται κάτω από τα συμφέροντα μιας συγκεκριμένης τάξης πραγμάτων σε μια πραγματικά αδιέξοδη πολιτική. </w:t>
      </w:r>
    </w:p>
    <w:p w14:paraId="619F952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Πιστεύω ότι η ζωή του α</w:t>
      </w:r>
      <w:r>
        <w:rPr>
          <w:rFonts w:eastAsia="Times New Roman" w:cs="Times New Roman"/>
          <w:szCs w:val="24"/>
        </w:rPr>
        <w:t xml:space="preserve">νθρώπου ως αυταξία, την οποία κανείς δεν μπορεί να αφαιρέσει, θα έπρεπε να είναι το ζήτημα του καιρού μας. Και αν θέλετε να μιλήσουμε για τον χώρο μας, </w:t>
      </w:r>
      <w:r>
        <w:rPr>
          <w:rFonts w:eastAsia="Times New Roman" w:cs="Times New Roman"/>
          <w:szCs w:val="24"/>
        </w:rPr>
        <w:lastRenderedPageBreak/>
        <w:t>την Ευρώπη, την πατρίδα μας, τον κόσμο, το πανανθρώπινο αίτημα θα ήταν μια νέα εποχή αναγέννησης και ανθ</w:t>
      </w:r>
      <w:r>
        <w:rPr>
          <w:rFonts w:eastAsia="Times New Roman" w:cs="Times New Roman"/>
          <w:szCs w:val="24"/>
        </w:rPr>
        <w:t>ρωπισμού, μια νέα εποχή δηλαδή που η μαζική αφαίρεση για οποιονδήποτε λόγο της ζωής των ανθρώπων θα ήταν στίγμα στο μάτι του πολιτισμού μας, μια εποχή</w:t>
      </w:r>
      <w:r>
        <w:rPr>
          <w:rFonts w:eastAsia="Times New Roman" w:cs="Times New Roman"/>
          <w:szCs w:val="24"/>
        </w:rPr>
        <w:t xml:space="preserve">, στην οποία </w:t>
      </w:r>
      <w:r>
        <w:rPr>
          <w:rFonts w:eastAsia="Times New Roman" w:cs="Times New Roman"/>
          <w:szCs w:val="24"/>
        </w:rPr>
        <w:t xml:space="preserve">το </w:t>
      </w:r>
      <w:r>
        <w:rPr>
          <w:rFonts w:eastAsia="Times New Roman" w:cs="Times New Roman"/>
          <w:szCs w:val="24"/>
        </w:rPr>
        <w:t>Ο</w:t>
      </w:r>
      <w:r>
        <w:rPr>
          <w:rFonts w:eastAsia="Times New Roman" w:cs="Times New Roman"/>
          <w:szCs w:val="24"/>
        </w:rPr>
        <w:t>λοκαύτωμα θα ήταν ουσιαστικά η πιο ακραία έκφραση της βαρβαρότητας που επιβάλλεται σε μια</w:t>
      </w:r>
      <w:r>
        <w:rPr>
          <w:rFonts w:eastAsia="Times New Roman" w:cs="Times New Roman"/>
          <w:szCs w:val="24"/>
        </w:rPr>
        <w:t xml:space="preserve"> εποχή που θα μπορούσε </w:t>
      </w:r>
      <w:r w:rsidRPr="00477219">
        <w:rPr>
          <w:rFonts w:eastAsia="Times New Roman" w:cs="Times New Roman"/>
          <w:szCs w:val="24"/>
        </w:rPr>
        <w:t>να επικρατήσει ειρήνη</w:t>
      </w:r>
      <w:r>
        <w:rPr>
          <w:rFonts w:eastAsia="Times New Roman" w:cs="Times New Roman"/>
          <w:szCs w:val="24"/>
        </w:rPr>
        <w:t xml:space="preserve"> και η ζωή να γίνει καλύτερη. </w:t>
      </w:r>
    </w:p>
    <w:p w14:paraId="619F952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Το λέω αυτό γιατί το </w:t>
      </w:r>
      <w:r>
        <w:rPr>
          <w:rFonts w:eastAsia="Times New Roman" w:cs="Times New Roman"/>
          <w:szCs w:val="24"/>
        </w:rPr>
        <w:t>Ο</w:t>
      </w:r>
      <w:r>
        <w:rPr>
          <w:rFonts w:eastAsia="Times New Roman" w:cs="Times New Roman"/>
          <w:szCs w:val="24"/>
        </w:rPr>
        <w:t>λοκαύτωμα είναι ακριβώς το σύμβολο της ναζιστικής θηριωδίας, που αποτελεί το ειδεχθέστερο των εγκλημάτων ενός ολόκληρου αιώνα. Ιστορικά η χώρα μας είχε εκατόμβες νεκρών. Ο λαός μας κράτησε ψηλά τη σημαία του ανθρωπισμού ως διαχρονική αξία, αλλά υπέστη αυτό</w:t>
      </w:r>
      <w:r>
        <w:rPr>
          <w:rFonts w:eastAsia="Times New Roman" w:cs="Times New Roman"/>
          <w:szCs w:val="24"/>
        </w:rPr>
        <w:t xml:space="preserve">ς κύρια και πρώτος και σε μεγαλύτερο ποσοστό από όλους τους άλλους τη λαίλαπα της ναζιστικής θηριωδίας. Θυμάμαι τον τίτλο του βιβλίου - κραυγή του Μανώλη Γλέζου -ήμουν ένας από τους παρουσιαστές του- που δίνει όλη τη σημασία αυτής της σημερινής συζήτησης: </w:t>
      </w:r>
      <w:r>
        <w:rPr>
          <w:rFonts w:eastAsia="Times New Roman" w:cs="Times New Roman"/>
          <w:szCs w:val="24"/>
        </w:rPr>
        <w:t xml:space="preserve">«Και ένα μάρκο να ήταν οι οφειλές της Γερμανίας…». Δεν </w:t>
      </w:r>
      <w:r>
        <w:rPr>
          <w:rFonts w:eastAsia="Times New Roman" w:cs="Times New Roman"/>
          <w:szCs w:val="24"/>
        </w:rPr>
        <w:lastRenderedPageBreak/>
        <w:t>είναι ζήτημα συναλλαγής ή εξισορρόπησης. Είναι ζήτημα εθνικής μνήμης και ιστορικής δικαίωσης.</w:t>
      </w:r>
    </w:p>
    <w:p w14:paraId="619F952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Αυτή η εθνική επιταγή είναι αυτή που πρέπει να κινεί την Εθνική Αντιπροσωπεία</w:t>
      </w:r>
      <w:r w:rsidRPr="00432E4F">
        <w:rPr>
          <w:rFonts w:eastAsia="Times New Roman" w:cs="Times New Roman"/>
          <w:szCs w:val="24"/>
        </w:rPr>
        <w:t xml:space="preserve">, </w:t>
      </w:r>
      <w:r>
        <w:rPr>
          <w:rFonts w:eastAsia="Times New Roman" w:cs="Times New Roman"/>
          <w:szCs w:val="24"/>
        </w:rPr>
        <w:t>εάν θέλει να χαράξει μια πρα</w:t>
      </w:r>
      <w:r>
        <w:rPr>
          <w:rFonts w:eastAsia="Times New Roman" w:cs="Times New Roman"/>
          <w:szCs w:val="24"/>
        </w:rPr>
        <w:t>γματικά εθνική στρατηγική, για να έχει και ένα πρακτικό αποτέλεσμα. Γιατί μέχρι τώρα φάγαμε τις σάρκες μας αντιπαρατιθέμενοι οι μεν στους δε για το ποιος κάνει καλά τη δουλειά του ως φίλος της Ελλάδας και ποιος ως εχθρός της.</w:t>
      </w:r>
    </w:p>
    <w:p w14:paraId="619F952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Εγώ δεν είδα ποτέ κανέναν μέσα</w:t>
      </w:r>
      <w:r>
        <w:rPr>
          <w:rFonts w:eastAsia="Times New Roman" w:cs="Times New Roman"/>
          <w:szCs w:val="24"/>
        </w:rPr>
        <w:t xml:space="preserve"> σ’ αυτήν την Αίθουσα</w:t>
      </w:r>
      <w:r w:rsidRPr="007E529D">
        <w:rPr>
          <w:rFonts w:eastAsia="Times New Roman" w:cs="Times New Roman"/>
          <w:szCs w:val="24"/>
        </w:rPr>
        <w:t xml:space="preserve"> </w:t>
      </w:r>
      <w:r>
        <w:rPr>
          <w:rFonts w:eastAsia="Times New Roman" w:cs="Times New Roman"/>
          <w:szCs w:val="24"/>
        </w:rPr>
        <w:t xml:space="preserve">που να είναι εχθρός της Ελλάδας και κανένα κόμμα του δημοκρατικού τόξου που να εχθρεύεται τα συμφέροντα της χώρας και θα ήθελα το ίδιο να νιώθουν όλοι μεταξύ μας. Δείχνει ακριβώς ότι το κλίμα που έχουμε έξω στην πολιτική αντιπαράθεση </w:t>
      </w:r>
      <w:r>
        <w:rPr>
          <w:rFonts w:eastAsia="Times New Roman" w:cs="Times New Roman"/>
          <w:szCs w:val="24"/>
        </w:rPr>
        <w:t>δεν συμβαδίζει με τη σημερινή ενότητα που υπάρχει εδώ και που δείχνει τι θα μπορούσαμε να πετύχουμε.</w:t>
      </w:r>
    </w:p>
    <w:p w14:paraId="619F952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Το δεύτερο σημείο που θέλω να θίξω είναι το εξής. Η διεκδίκησή μας είναι ιστορικά δίκαιη και διαχρονικά απαράγραπτη, με μια προϋπόθεση: Δεν αποδίδει τις ευ</w:t>
      </w:r>
      <w:r>
        <w:rPr>
          <w:rFonts w:eastAsia="Times New Roman" w:cs="Times New Roman"/>
          <w:szCs w:val="24"/>
        </w:rPr>
        <w:t xml:space="preserve">θύνες στους λαούς ούτε </w:t>
      </w:r>
      <w:r>
        <w:rPr>
          <w:rFonts w:eastAsia="Times New Roman" w:cs="Times New Roman"/>
          <w:szCs w:val="24"/>
        </w:rPr>
        <w:lastRenderedPageBreak/>
        <w:t xml:space="preserve">μπορεί να κατασκευάσει στερεότυπα κατά του γερμανικού λαού. Είναι αποκλειστική ευθύνη μιας ηγεσίας και μιας ολοκληρωτικής και φασιστικής ιδεολογίας. Δυστυχώς η γερμανική ηγεσία και μεταπολεμικά δεν αποδέχθηκε ποτέ το ελληνικό αίτημα </w:t>
      </w:r>
      <w:r>
        <w:rPr>
          <w:rFonts w:eastAsia="Times New Roman" w:cs="Times New Roman"/>
          <w:szCs w:val="24"/>
        </w:rPr>
        <w:t>και το αντιμετώπισε με έναν κυνισμό διαχρονικά που παρέμεινε αναλλοίωτος σε όλη αυτή την ιστορική διάρκεια.</w:t>
      </w:r>
    </w:p>
    <w:p w14:paraId="619F952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Είναι παρήγορο ότι υπάρχει σήμερα αυτή η μικρή ρωγμή που δεν συμβαδίζει με αυτά που θέλουμε εμείς να πετύχουμε, γιατί μιλά για πολύ τυπικά πράγματα </w:t>
      </w:r>
      <w:r>
        <w:rPr>
          <w:rFonts w:eastAsia="Times New Roman" w:cs="Times New Roman"/>
          <w:szCs w:val="24"/>
        </w:rPr>
        <w:t>σε σχέση με εμάς που μιλάμε για πολύ περισσότερα. Όμως, και αυτή η ρωγμή, το ρήγμα στη γερμανική αδιαλλαξία, είναι ένα μικρό βηματάκι μπροστά. Θα μπορούσε να βοηθήσει να διαμορφώσουμε μία διεθνή κοινή γνώμη, η οποία θα μπορούσε να μας στηρίξει έμπρακτα στη</w:t>
      </w:r>
      <w:r>
        <w:rPr>
          <w:rFonts w:eastAsia="Times New Roman" w:cs="Times New Roman"/>
          <w:szCs w:val="24"/>
        </w:rPr>
        <w:t xml:space="preserve"> διεκδίκηση του δικού μας αιτήματος.</w:t>
      </w:r>
    </w:p>
    <w:p w14:paraId="619F952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Θέλω να πω, λοιπόν, ότι αυτή ουσιαστικά η διαδικασία συνδέεται και με μία άλλη ιστορική καταγραφή. Ο Υπουργός που μίλησε προηγουμένως ήταν ακριβής στην καταγραφή και νομίζω ότι διέλυσε κάθε αμφιβολία. </w:t>
      </w:r>
    </w:p>
    <w:p w14:paraId="619F952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Εγώ θα μείνω σε τ</w:t>
      </w:r>
      <w:r>
        <w:rPr>
          <w:rFonts w:eastAsia="Times New Roman" w:cs="Times New Roman"/>
          <w:szCs w:val="24"/>
        </w:rPr>
        <w:t xml:space="preserve">ρία σημεία. Το πρώτο αφορά το 1964 όταν έγινε η πρώτη ανακοίνωση του θέματος του κατοχικού δανείου, με εντολή της </w:t>
      </w:r>
      <w:r>
        <w:rPr>
          <w:rFonts w:eastAsia="Times New Roman" w:cs="Times New Roman"/>
          <w:szCs w:val="24"/>
        </w:rPr>
        <w:t>κ</w:t>
      </w:r>
      <w:r>
        <w:rPr>
          <w:rFonts w:eastAsia="Times New Roman" w:cs="Times New Roman"/>
          <w:szCs w:val="24"/>
        </w:rPr>
        <w:t>υβέρνησης Γεωργίου Παπανδρέου από τον καθηγητή Άγγελο Αγγελόπουλο σε φορολογικό συνέδριο στο Αμβούργο. Η απάντηση του διευθυντή του γερμανικο</w:t>
      </w:r>
      <w:r>
        <w:rPr>
          <w:rFonts w:eastAsia="Times New Roman" w:cs="Times New Roman"/>
          <w:szCs w:val="24"/>
        </w:rPr>
        <w:t xml:space="preserve">ύ Υπουργείου Οικονομικών ήταν ότι η </w:t>
      </w:r>
      <w:r>
        <w:rPr>
          <w:rFonts w:eastAsia="Times New Roman" w:cs="Times New Roman"/>
          <w:szCs w:val="24"/>
        </w:rPr>
        <w:t>κ</w:t>
      </w:r>
      <w:r>
        <w:rPr>
          <w:rFonts w:eastAsia="Times New Roman" w:cs="Times New Roman"/>
          <w:szCs w:val="24"/>
        </w:rPr>
        <w:t xml:space="preserve">υβέρνηση Καραμανλή παραιτήθηκε έναντι ενός δανείου 200 εκατομμυρίων μάρκων, το οποίο όμως ο ίδιος ο Κωνσταντίνος Καραμανλής διέψευσε. Ήταν μία προφορική συζήτηση, </w:t>
      </w:r>
      <w:r>
        <w:rPr>
          <w:rFonts w:eastAsia="Times New Roman" w:cs="Times New Roman"/>
          <w:szCs w:val="24"/>
        </w:rPr>
        <w:t xml:space="preserve">κατά την οποία </w:t>
      </w:r>
      <w:r>
        <w:rPr>
          <w:rFonts w:eastAsia="Times New Roman" w:cs="Times New Roman"/>
          <w:szCs w:val="24"/>
        </w:rPr>
        <w:t>προφανώς έδωσε μία απάντηση για να αποφύγ</w:t>
      </w:r>
      <w:r>
        <w:rPr>
          <w:rFonts w:eastAsia="Times New Roman" w:cs="Times New Roman"/>
          <w:szCs w:val="24"/>
        </w:rPr>
        <w:t xml:space="preserve">ει την ερώτηση ο διευθυντής. </w:t>
      </w:r>
    </w:p>
    <w:p w14:paraId="619F952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δεύτερος σταθμός ήταν το 1995, όταν έγινε η ρηματική διακοίνωση του Ανδρέα Παπανδρέου μέσω του Κάρολου Παπούλια -που νομίζω ότι ο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Αλέξανδρος Μαγκάκης ήταν αυτός που τη μετέφερε-, αναφορικά με την επικαιροποίηση το</w:t>
      </w:r>
      <w:r>
        <w:rPr>
          <w:rFonts w:eastAsia="Times New Roman" w:cs="Times New Roman"/>
          <w:szCs w:val="24"/>
        </w:rPr>
        <w:t xml:space="preserve">υ αιτήματος για πολεμικές αποζημιώσεις, σύμφωνα με τη συμφωνία «2 συν 4» που αναφέρθηκε προηγουμένως. Η απάντηση των Γερμανών ήταν -για να δείξουμε την κυνικότητα της ηγεσίας τους- ότι τα χρόνια πέρασαν και καθιστούν ανενεργό το αίτημα </w:t>
      </w:r>
      <w:r>
        <w:rPr>
          <w:rFonts w:eastAsia="Times New Roman" w:cs="Times New Roman"/>
          <w:szCs w:val="24"/>
        </w:rPr>
        <w:lastRenderedPageBreak/>
        <w:t>και ότι η νομιμοποίη</w:t>
      </w:r>
      <w:r>
        <w:rPr>
          <w:rFonts w:eastAsia="Times New Roman" w:cs="Times New Roman"/>
          <w:szCs w:val="24"/>
        </w:rPr>
        <w:t xml:space="preserve">ση των αντιποίνων κατά αμάχων στο Δίστομο και στα Καλάβρυτα ήταν πολεμικές ενέργειες και δεν ήταν </w:t>
      </w:r>
      <w:r>
        <w:rPr>
          <w:rFonts w:eastAsia="Times New Roman" w:cs="Times New Roman"/>
          <w:szCs w:val="24"/>
        </w:rPr>
        <w:t>Ο</w:t>
      </w:r>
      <w:r>
        <w:rPr>
          <w:rFonts w:eastAsia="Times New Roman" w:cs="Times New Roman"/>
          <w:szCs w:val="24"/>
        </w:rPr>
        <w:t>λοκαύτωμα, δεν ήταν ουσιαστικά μαζική σφαγή, μαζική εξολόθρευση.</w:t>
      </w:r>
    </w:p>
    <w:p w14:paraId="619F952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Το τρίτο ήταν το εξής. Το 2001, με την </w:t>
      </w:r>
      <w:r>
        <w:rPr>
          <w:rFonts w:eastAsia="Times New Roman" w:cs="Times New Roman"/>
          <w:szCs w:val="24"/>
        </w:rPr>
        <w:t>κ</w:t>
      </w:r>
      <w:r>
        <w:rPr>
          <w:rFonts w:eastAsia="Times New Roman" w:cs="Times New Roman"/>
          <w:szCs w:val="24"/>
        </w:rPr>
        <w:t>υβέρνηση Σημίτη, συγκροτήθηκε επιτροπή και ο αείμνησ</w:t>
      </w:r>
      <w:r>
        <w:rPr>
          <w:rFonts w:eastAsia="Times New Roman" w:cs="Times New Roman"/>
          <w:szCs w:val="24"/>
        </w:rPr>
        <w:t xml:space="preserve">τος Θέμελης πήγε ένα υπόμνημα στη γερμανική Κυβέρνηση. Επειδή ο Θέμελης ήταν και λίγο λογοτέχνης, είπε πολύ χαρακτηριστικά: ήταν σαν να υψώθηκε ένα γυάλινο τείχος μπροστά μας, ξαφνικά πάγωσαν τα χαμόγελα στα χείλη τους και απέκλεισαν συλλήβδην οποιαδήποτε </w:t>
      </w:r>
      <w:r>
        <w:rPr>
          <w:rFonts w:eastAsia="Times New Roman" w:cs="Times New Roman"/>
          <w:szCs w:val="24"/>
        </w:rPr>
        <w:t xml:space="preserve">συζήτηση γύρω από αυτό το θέμα. </w:t>
      </w:r>
    </w:p>
    <w:p w14:paraId="619F952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Το λέω αυτό για να δείξω ότι δεν ήταν τόσο απλό να πει κανείς ότι πάω, τα ζητάω και τα παίρνω, ούτε τόσο εύκολο να πει κανείς ότι υπήρχαν Έλληνες που θα μπορούσαν και δεν το έκαναν.</w:t>
      </w:r>
    </w:p>
    <w:p w14:paraId="619F953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Το τέταρτο σημείο. Η Ελλάδα έχει δύο ξεχω</w:t>
      </w:r>
      <w:r>
        <w:rPr>
          <w:rFonts w:eastAsia="Times New Roman" w:cs="Times New Roman"/>
          <w:szCs w:val="24"/>
        </w:rPr>
        <w:t xml:space="preserve">ριστές και δίκαιες απαιτήσεις. Οι γερμανικές οφειλές ως αποζημιώσεις πόλεων και ιδιωτών και οι πολεμικές επανορθώσεις και ουσιαστικά </w:t>
      </w:r>
      <w:r>
        <w:rPr>
          <w:rFonts w:eastAsia="Times New Roman" w:cs="Times New Roman"/>
          <w:szCs w:val="24"/>
        </w:rPr>
        <w:lastRenderedPageBreak/>
        <w:t>οι αρχαιολογικοί θησαυροί κ</w:t>
      </w:r>
      <w:r>
        <w:rPr>
          <w:rFonts w:eastAsia="Times New Roman" w:cs="Times New Roman"/>
          <w:szCs w:val="24"/>
        </w:rPr>
        <w:t>.</w:t>
      </w:r>
      <w:r>
        <w:rPr>
          <w:rFonts w:eastAsia="Times New Roman" w:cs="Times New Roman"/>
          <w:szCs w:val="24"/>
        </w:rPr>
        <w:t>λπ. είναι το ένα κομμάτι που αφορά τη διακρατική συνεννόηση. Αυτό είναι το πρώτο.</w:t>
      </w:r>
    </w:p>
    <w:p w14:paraId="619F953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Το δεύτερο αφ</w:t>
      </w:r>
      <w:r>
        <w:rPr>
          <w:rFonts w:eastAsia="Times New Roman" w:cs="Times New Roman"/>
          <w:szCs w:val="24"/>
        </w:rPr>
        <w:t>ορά την αποπληρωμή του κατοχικού δανείου, που αποτελεί μία συμβατική υποχρέωση. Το πρώτο αντιμετωπίζεται με διακρατική συνεννόηση. Το δεύτερο οφείλει να διεξέλθει νομικές και άλλες περιπτώσεις, οι οποίες πρέπει να γίνουν. Το πρώτο μάλλον, είναι δικαστική α</w:t>
      </w:r>
      <w:r>
        <w:rPr>
          <w:rFonts w:eastAsia="Times New Roman" w:cs="Times New Roman"/>
          <w:szCs w:val="24"/>
        </w:rPr>
        <w:t>πόφαση, το δεύτερο αφορά τη διακρατική συνεννόηση.</w:t>
      </w:r>
    </w:p>
    <w:p w14:paraId="619F953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Χρειαζόμαστε μία συγκροτημένη στρατηγική. Το πόρισμα μ</w:t>
      </w:r>
      <w:r>
        <w:rPr>
          <w:rFonts w:eastAsia="Times New Roman" w:cs="Times New Roman"/>
          <w:szCs w:val="24"/>
        </w:rPr>
        <w:t>ά</w:t>
      </w:r>
      <w:r>
        <w:rPr>
          <w:rFonts w:eastAsia="Times New Roman" w:cs="Times New Roman"/>
          <w:szCs w:val="24"/>
        </w:rPr>
        <w:t>ς δίνει κάποιες κατευθύνσεις, αλλά είναι και αυτές γενικόλογες. Γιατί όλα είναι θέμα συσχετισμού δυνάμεων. Όλα είναι θέμα πού είναι ο αδύναμος κρίκος.</w:t>
      </w:r>
      <w:r>
        <w:rPr>
          <w:rFonts w:eastAsia="Times New Roman" w:cs="Times New Roman"/>
          <w:szCs w:val="24"/>
        </w:rPr>
        <w:t xml:space="preserve"> Και αν ένας λαός ενωμένος εδώ διεκδικήσει επί της ουσίας το επόμενο βήμα, για να μπορέσει να φτάσει στην τελική λύση, θα έχουμε τύχη. Αλλιώς θα συνεχίσουμε μία διελκυστίνδα αντιπαράθεσης -ποιοι το διεκδίκησαν, ποιοι δεν το διεκδίκησαν- ή κωλυσιεργίας πότε</w:t>
      </w:r>
      <w:r>
        <w:rPr>
          <w:rFonts w:eastAsia="Times New Roman" w:cs="Times New Roman"/>
          <w:szCs w:val="24"/>
        </w:rPr>
        <w:t xml:space="preserve"> το φέρνουμε στη Βουλή, μετά από τρία χρόνια, μπροστά στις εκλογές. Θα μπορούσαμε αυτά τα τρία χρόνια να τα εκμεταλλευτούμε και να κά</w:t>
      </w:r>
      <w:r>
        <w:rPr>
          <w:rFonts w:eastAsia="Times New Roman" w:cs="Times New Roman"/>
          <w:szCs w:val="24"/>
        </w:rPr>
        <w:lastRenderedPageBreak/>
        <w:t>νουμε πέντε πράγματα παραπάνω. Δεν τα κάναμε αυτά τα παραπάνω πράγματα και είναι κρίμα. Διότι θυμάμαι από το 1994, όταν ανέ</w:t>
      </w:r>
      <w:r>
        <w:rPr>
          <w:rFonts w:eastAsia="Times New Roman" w:cs="Times New Roman"/>
          <w:szCs w:val="24"/>
        </w:rPr>
        <w:t>λαβα για πρώτη φορά το Υπουργείο Εσωτερικών, την αγωνία του Μανώλη Γλέζου, αλλά και του αείμνηστου Γιάννη Σταμούλη –τότε ήμουν και αρμόδιος σε σχέση με αυτά τα θέματα- να επικαιροποιηθεί το θέμα. Και τότε προσπαθήσαμε αυτή την αγωνία να την κάνουμε πράξη κ</w:t>
      </w:r>
      <w:r>
        <w:rPr>
          <w:rFonts w:eastAsia="Times New Roman" w:cs="Times New Roman"/>
          <w:szCs w:val="24"/>
        </w:rPr>
        <w:t>αι συναντούσαμε συνεχώς έναν τοίχο, αλλά και μία εσωτερική αντιπολίτευση που όλα τα μετέφερε σε μία πολιτική αντιπαράθεση, αυτή που γινόταν επί τόσο καιρό πριν από τις τελευταίες εκλογές, απέναντι στις προηγούμενες κυβερνήσεις, και αυτή που τώρα θα μπορούσ</w:t>
      </w:r>
      <w:r>
        <w:rPr>
          <w:rFonts w:eastAsia="Times New Roman" w:cs="Times New Roman"/>
          <w:szCs w:val="24"/>
        </w:rPr>
        <w:t>αμε εμείς να κάνουμε και κάνουμε απέναντι σε αυτή την Κυβέρνηση που πραγματικά καθυστέρησε όλα αυτά τα χρόνια και έδειξε ότι αυτά που έλεγε δεν ήταν τόσο εύκολο να τα κάνει και τώρα έρχεται και με πολύ ρεαλισμό μάς λέει πράγματα που είναι πιο ρεαλιστικά απ</w:t>
      </w:r>
      <w:r>
        <w:rPr>
          <w:rFonts w:eastAsia="Times New Roman" w:cs="Times New Roman"/>
          <w:szCs w:val="24"/>
        </w:rPr>
        <w:t>ό αυτά που λέγαμε εμείς τότε.</w:t>
      </w:r>
    </w:p>
    <w:p w14:paraId="619F953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Τα λέω αυτά, γιατί δεν είναι η ώρα, αγαπητοί συνάδελφοι, να ανοίξουμε μία καινούργια σελίδα στη σχέση μας, στην πορεία μας, στον τόπο μας, στην ενότητα του λαού μας; Δεν είναι η ώρα </w:t>
      </w:r>
      <w:r>
        <w:rPr>
          <w:rFonts w:eastAsia="Times New Roman" w:cs="Times New Roman"/>
          <w:szCs w:val="24"/>
        </w:rPr>
        <w:lastRenderedPageBreak/>
        <w:t>να δείξουμε ότι οι Έλληνες μπορούμε ενωμένοι</w:t>
      </w:r>
      <w:r>
        <w:rPr>
          <w:rFonts w:eastAsia="Times New Roman" w:cs="Times New Roman"/>
          <w:szCs w:val="24"/>
        </w:rPr>
        <w:t xml:space="preserve"> να δώσουμε μια απάντηση, επί της ουσίας, στο να λύνουμε αυτά τα προβλήματα, επειδή ακριβώς ενωμένοι διεκδικούμε; Δυστυχώς δεν είμαι τόσο αισιόδοξος γι’ αυτή την πορεία, βλέποντας το σημερινό πολιτικό κλίμα και είναι κρίμα, γιατί σήμερα ήταν μία μεγάλη ημέ</w:t>
      </w:r>
      <w:r>
        <w:rPr>
          <w:rFonts w:eastAsia="Times New Roman" w:cs="Times New Roman"/>
          <w:szCs w:val="24"/>
        </w:rPr>
        <w:t>ρα.</w:t>
      </w:r>
    </w:p>
    <w:p w14:paraId="619F9534" w14:textId="77777777" w:rsidR="00F246CC" w:rsidRDefault="005B5D49">
      <w:pPr>
        <w:spacing w:line="600" w:lineRule="auto"/>
        <w:ind w:firstLine="720"/>
        <w:jc w:val="both"/>
        <w:rPr>
          <w:rFonts w:eastAsia="Times New Roman" w:cs="Times New Roman"/>
          <w:szCs w:val="24"/>
        </w:rPr>
      </w:pPr>
      <w:r w:rsidRPr="008238F0">
        <w:rPr>
          <w:rFonts w:eastAsia="Times New Roman" w:cs="Times New Roman"/>
          <w:b/>
          <w:szCs w:val="24"/>
        </w:rPr>
        <w:t>ΠΡΟΕΔΡΕΥΩΝ (Γεώργιος Λαμπρούλης):</w:t>
      </w:r>
      <w:r>
        <w:rPr>
          <w:rFonts w:eastAsia="Times New Roman" w:cs="Times New Roman"/>
          <w:szCs w:val="24"/>
        </w:rPr>
        <w:t xml:space="preserve"> Τον λόγο έχει ο κ. Μπγιάλας και αμέσως μετά θα δώσουμε τον λόγο στον Πρόεδρο της Κοινοβουλευτικής Ομάδας της Ένωσης Κεντρώων κ. Λεβέντη.</w:t>
      </w:r>
    </w:p>
    <w:p w14:paraId="619F953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Μέχρι να ανέβει στο Βήμα ο κ. Μπγιάλας έχω την τιμή να ανακοινώσω στο Σώμα </w:t>
      </w:r>
      <w:r w:rsidRPr="001A3CA5">
        <w:rPr>
          <w:rFonts w:eastAsia="Times New Roman" w:cs="Times New Roman"/>
          <w:szCs w:val="24"/>
        </w:rPr>
        <w:t>ότι τη</w:t>
      </w:r>
      <w:r w:rsidRPr="001A3CA5">
        <w:rPr>
          <w:rFonts w:eastAsia="Times New Roman" w:cs="Times New Roman"/>
          <w:szCs w:val="24"/>
        </w:rPr>
        <w:t xml:space="preserve">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szCs w:val="24"/>
        </w:rPr>
        <w:t>τέσσερις επισκέπ</w:t>
      </w:r>
      <w:r>
        <w:rPr>
          <w:rFonts w:eastAsia="Times New Roman" w:cs="Times New Roman"/>
          <w:szCs w:val="24"/>
        </w:rPr>
        <w:t>τες από τη Γερμανία.</w:t>
      </w:r>
    </w:p>
    <w:p w14:paraId="619F9536" w14:textId="77777777" w:rsidR="00F246CC" w:rsidRDefault="005B5D49">
      <w:pPr>
        <w:spacing w:line="600" w:lineRule="auto"/>
        <w:ind w:firstLine="720"/>
        <w:jc w:val="both"/>
        <w:rPr>
          <w:rFonts w:eastAsia="Times New Roman" w:cs="Times New Roman"/>
          <w:szCs w:val="24"/>
        </w:rPr>
      </w:pPr>
      <w:r w:rsidRPr="001A3CA5">
        <w:rPr>
          <w:rFonts w:eastAsia="Times New Roman" w:cs="Times New Roman"/>
          <w:szCs w:val="24"/>
        </w:rPr>
        <w:t xml:space="preserve">Η Βουλή τούς καλωσορίζει. </w:t>
      </w:r>
    </w:p>
    <w:p w14:paraId="619F9537" w14:textId="77777777" w:rsidR="00F246CC" w:rsidRDefault="005B5D49">
      <w:pPr>
        <w:spacing w:line="600" w:lineRule="auto"/>
        <w:ind w:firstLine="720"/>
        <w:jc w:val="center"/>
        <w:rPr>
          <w:rFonts w:eastAsia="Times New Roman" w:cs="Times New Roman"/>
          <w:szCs w:val="24"/>
        </w:rPr>
      </w:pPr>
      <w:r w:rsidRPr="001A3CA5">
        <w:rPr>
          <w:rFonts w:eastAsia="Times New Roman" w:cs="Times New Roman"/>
          <w:szCs w:val="24"/>
        </w:rPr>
        <w:t>(Χειροκροτήματα απ’ όλες τις πτέρυγες της Βουλής)</w:t>
      </w:r>
    </w:p>
    <w:p w14:paraId="619F9538" w14:textId="77777777" w:rsidR="00F246CC" w:rsidRDefault="005B5D49">
      <w:pPr>
        <w:spacing w:line="600" w:lineRule="auto"/>
        <w:ind w:firstLine="720"/>
        <w:jc w:val="both"/>
        <w:rPr>
          <w:rFonts w:eastAsia="Times New Roman" w:cs="Times New Roman"/>
          <w:szCs w:val="24"/>
        </w:rPr>
      </w:pPr>
      <w:r w:rsidRPr="001A3CA5">
        <w:rPr>
          <w:rFonts w:eastAsia="Times New Roman" w:cs="Times New Roman"/>
          <w:b/>
          <w:szCs w:val="24"/>
        </w:rPr>
        <w:lastRenderedPageBreak/>
        <w:t>ΧΡΗΣΤΟΣ ΜΠΓΙΑΛΑΣ:</w:t>
      </w:r>
      <w:r>
        <w:rPr>
          <w:rFonts w:eastAsia="Times New Roman" w:cs="Times New Roman"/>
          <w:szCs w:val="24"/>
        </w:rPr>
        <w:t xml:space="preserve"> Ευχαριστώ, κύριε Πρόεδρε.</w:t>
      </w:r>
    </w:p>
    <w:p w14:paraId="619F953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Έρχομαι στο Βήμα με ανάμεικτα συναισθήματα, τα οποία προκλήθηκαν από τις ομιλίες από την έναρξη της συνεδρίασης κα</w:t>
      </w:r>
      <w:r>
        <w:rPr>
          <w:rFonts w:eastAsia="Times New Roman" w:cs="Times New Roman"/>
          <w:szCs w:val="24"/>
        </w:rPr>
        <w:t>ι μέχρι πριν από λίγο που κατέβηκε από το Βήμα ο αγαπητός συνάδελφος κ. Σκανδαλίδης, του οποίου όντως μπορώ να πω ότι πρόσεξα ιδιαίτερα την ομιλία του. Ήταν μία θετική ομιλία, πέρα από τη μικρή μομφή που μας έθεσε, η οποία όμως ήταν λίγο διαφορετική από το</w:t>
      </w:r>
      <w:r>
        <w:rPr>
          <w:rFonts w:eastAsia="Times New Roman" w:cs="Times New Roman"/>
          <w:szCs w:val="24"/>
        </w:rPr>
        <w:t xml:space="preserve">υ εισηγητή. </w:t>
      </w:r>
    </w:p>
    <w:p w14:paraId="619F953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Πριν από τον κ. Σκανδαλίδη, κατήλθε από το Βήμα εκπρόσωπος αυτών που ως πολιτικοί απόγονοι και υμνητές και υπερασπιστές του ναζισμού έρχονται με θρασύτητα εδώ μέσα και κουνάνε το δάκτυλο, προσβάλλοντας έτσι τη μνήμη ενός εκατομμυρίου Ελλήνων, </w:t>
      </w:r>
      <w:r>
        <w:rPr>
          <w:rFonts w:eastAsia="Times New Roman" w:cs="Times New Roman"/>
          <w:szCs w:val="24"/>
        </w:rPr>
        <w:t>που είτε σκοτώθηκαν, είτε βασανίστηκαν, είτε έμειναν ανάπηροι -τα θύματα δηλαδή του ναζισμού-, προσβάλλοντας τη μνήμη για τα χωριά και τις περιουσίες που χάθηκαν και για τις υποδομές που καταστράφηκαν στη χώρα, προσβάλλοντας τη μνήμη όλων των Ελλήνων που ε</w:t>
      </w:r>
      <w:r>
        <w:rPr>
          <w:rFonts w:eastAsia="Times New Roman" w:cs="Times New Roman"/>
          <w:szCs w:val="24"/>
        </w:rPr>
        <w:t>ίναι υπερήφανοι για τον αγώνα που έδωσε ο ελληνικός λαός το ’40-’41 και το 41’-44’.</w:t>
      </w:r>
    </w:p>
    <w:p w14:paraId="619F953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προσβολή δεν μπορεί να μείνει αναπάντητη, γιατί αυτοί οι οποίοι φέρουν στο πέτο τους κρυφά ή και σε τατουάζ του σώματος τον αγκυλωτό σταυρό, δεν μπορούν εδώ μέσα να </w:t>
      </w:r>
      <w:r>
        <w:rPr>
          <w:rFonts w:eastAsia="Times New Roman" w:cs="Times New Roman"/>
          <w:szCs w:val="24"/>
        </w:rPr>
        <w:t>κουνούν το δάχτυλο. Αυτοί οι οποίοι δηλώνουν επίσημα και δημόσια ότι είναι οι πολιτικοί απόγονοι των ηττημένων του Β΄ Παγκοσμίου Πολέμου δεν μπορούν να κουνούν το δάχτυλο εδώ μέσα.</w:t>
      </w:r>
    </w:p>
    <w:p w14:paraId="619F953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Συμφωνούμε όλοι ότι αυτή η μέρα είναι ιστορική, γιατί έρχεται και παίρνει σ</w:t>
      </w:r>
      <w:r>
        <w:rPr>
          <w:rFonts w:eastAsia="Times New Roman" w:cs="Times New Roman"/>
          <w:szCs w:val="24"/>
        </w:rPr>
        <w:t xml:space="preserve">άρκα και οστά ένα συγκεκριμένο πλέον θέμα. Η έκθεση της </w:t>
      </w:r>
      <w:r>
        <w:rPr>
          <w:rFonts w:eastAsia="Times New Roman" w:cs="Times New Roman"/>
          <w:szCs w:val="24"/>
        </w:rPr>
        <w:t>ε</w:t>
      </w:r>
      <w:r>
        <w:rPr>
          <w:rFonts w:eastAsia="Times New Roman" w:cs="Times New Roman"/>
          <w:szCs w:val="24"/>
        </w:rPr>
        <w:t>πιτροπής που έχει χρόνια πίσω αναφορά σε όλες τις προσπάθειες που έκαναν οι ελληνικές κυβερνήσεις, με συγκεκριμένη αναφορά στο Νομικό Συμβούλιο του Κράτους, αλλά και στο Γενικό Λογιστήριο του Κράτους</w:t>
      </w:r>
      <w:r>
        <w:rPr>
          <w:rFonts w:eastAsia="Times New Roman" w:cs="Times New Roman"/>
          <w:szCs w:val="24"/>
        </w:rPr>
        <w:t xml:space="preserve">, όπως σωστά είπε ο κ. Σταϊκούρας, είναι η βάση και έρχεται η Βουλή να επικυρώσει εν είδει επικύρωσης αυτή την έκθεση και να δώσει την εντολή στην </w:t>
      </w:r>
      <w:r w:rsidRPr="001866BC">
        <w:rPr>
          <w:rFonts w:eastAsia="Times New Roman" w:cs="Times New Roman"/>
          <w:szCs w:val="24"/>
        </w:rPr>
        <w:t>Κυβέρνηση</w:t>
      </w:r>
      <w:r>
        <w:rPr>
          <w:rFonts w:eastAsia="Times New Roman" w:cs="Times New Roman"/>
          <w:szCs w:val="24"/>
        </w:rPr>
        <w:t xml:space="preserve">, σε όλες τις κυβερνήσεις, με συγκεκριμένο και διατεταγμένο τρόπο, αξιοποιώντας όλα τα νομικά, αλλά </w:t>
      </w:r>
      <w:r>
        <w:rPr>
          <w:rFonts w:eastAsia="Times New Roman" w:cs="Times New Roman"/>
          <w:szCs w:val="24"/>
        </w:rPr>
        <w:t>και διπλωματικά επιχειρήματα, να προχωρήσει στη διεκδίκηση των γερμανι</w:t>
      </w:r>
      <w:r>
        <w:rPr>
          <w:rFonts w:eastAsia="Times New Roman" w:cs="Times New Roman"/>
          <w:szCs w:val="24"/>
        </w:rPr>
        <w:lastRenderedPageBreak/>
        <w:t>κών οφειλών, διεκδίκηση, που, όπως σωστά είπε προηγουμένως η Υπουργός, δεν είναι ζήτημα ποσοτικό, αλλά είναι φόρος τιμής αυτής της μεγάλης συνδρομής και του φόρου αίματος που πλήρωσε αυτ</w:t>
      </w:r>
      <w:r>
        <w:rPr>
          <w:rFonts w:eastAsia="Times New Roman" w:cs="Times New Roman"/>
          <w:szCs w:val="24"/>
        </w:rPr>
        <w:t>ή η χώρα απέναντι στον ναζισμό, που τον βλέπουμε να ορθώνει κεφάλι με θράσος.</w:t>
      </w:r>
    </w:p>
    <w:p w14:paraId="619F953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Λυπάμαι, βέβαια, για κάποιους συναδέλφους που μέσα στον αντιπολιτευτικό τους οίστρο, δεν μπορούν να ξεφύγουν και να δώσουν το μήνυμα της ενότητας για αυτή τη μέρα. Παρ’ όλα αυτά,</w:t>
      </w:r>
      <w:r>
        <w:rPr>
          <w:rFonts w:eastAsia="Times New Roman" w:cs="Times New Roman"/>
          <w:szCs w:val="24"/>
        </w:rPr>
        <w:t xml:space="preserve"> όμως, το βράδυ θα δώσουμε μια ψήφο σε αυτό το οποίο ο Πρόεδρος της Βουλής έθεσε στη Διάσκεψη των Προέδρων, δίνοντας σημαντικά μηνύματα αυτού του ψηφίσματος.</w:t>
      </w:r>
    </w:p>
    <w:p w14:paraId="619F953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Το ζήτημα των οφειλών προς την Ελλάδα από τον Α΄ και Β΄ Παγκόσμιο Πόλεμο παραμένει ανοι</w:t>
      </w:r>
      <w:r>
        <w:rPr>
          <w:rFonts w:eastAsia="Times New Roman" w:cs="Times New Roman"/>
          <w:szCs w:val="24"/>
        </w:rPr>
        <w:t>κ</w:t>
      </w:r>
      <w:r>
        <w:rPr>
          <w:rFonts w:eastAsia="Times New Roman" w:cs="Times New Roman"/>
          <w:szCs w:val="24"/>
        </w:rPr>
        <w:t>τό ως απαρ</w:t>
      </w:r>
      <w:r>
        <w:rPr>
          <w:rFonts w:eastAsia="Times New Roman" w:cs="Times New Roman"/>
          <w:szCs w:val="24"/>
        </w:rPr>
        <w:t>άγραπτο χρέος που αναζητά επίμονα την ηθική, ιστορική και νομική του δικαίωση. Οι αξιώσεις του ελληνικού κράτους και οι οφειλές από τον Α΄ και Β΄ Παγκόσμιο Πόλεμο παραμένουν εκκρεμείς και ενεργές στο σύνολό τους. Το ελληνικό κράτος ουδέποτε και καθ’ οιονδή</w:t>
      </w:r>
      <w:r>
        <w:rPr>
          <w:rFonts w:eastAsia="Times New Roman" w:cs="Times New Roman"/>
          <w:szCs w:val="24"/>
        </w:rPr>
        <w:t xml:space="preserve">ποτε τρόπο αποποιήθηκε των αξιώσεών του, εκτός της περιόδου της χούντας, που οι μιμητές της σήμερα μας κουνούν </w:t>
      </w:r>
      <w:r>
        <w:rPr>
          <w:rFonts w:eastAsia="Times New Roman" w:cs="Times New Roman"/>
          <w:szCs w:val="24"/>
        </w:rPr>
        <w:lastRenderedPageBreak/>
        <w:t xml:space="preserve">το δάχτυλο. Δεν τίθεται και δεν δύναται να τεθεί κανένα ζήτημα παραγραφής των αξιώσεων του ελληνικού κράτους και καλείται η ελληνική </w:t>
      </w:r>
      <w:r w:rsidRPr="001866BC">
        <w:rPr>
          <w:rFonts w:eastAsia="Times New Roman" w:cs="Times New Roman"/>
          <w:szCs w:val="24"/>
        </w:rPr>
        <w:t>Κυβέρνηση</w:t>
      </w:r>
      <w:r>
        <w:rPr>
          <w:rFonts w:eastAsia="Times New Roman" w:cs="Times New Roman"/>
          <w:szCs w:val="24"/>
        </w:rPr>
        <w:t xml:space="preserve"> να</w:t>
      </w:r>
      <w:r>
        <w:rPr>
          <w:rFonts w:eastAsia="Times New Roman" w:cs="Times New Roman"/>
          <w:szCs w:val="24"/>
        </w:rPr>
        <w:t xml:space="preserve"> προβεί σε όλες τις ενδεδειγμένες, ιδίως διπλωματικές και νομικές, ενέργειες για τη διεκδίκηση των οφειλών. Αυτό είναι απόψε που παίρνουμε απόφαση, που δίνουμε εντολή στην </w:t>
      </w:r>
      <w:r w:rsidRPr="001866BC">
        <w:rPr>
          <w:rFonts w:eastAsia="Times New Roman" w:cs="Times New Roman"/>
          <w:szCs w:val="24"/>
        </w:rPr>
        <w:t>Κυβέρνηση</w:t>
      </w:r>
      <w:r>
        <w:rPr>
          <w:rFonts w:eastAsia="Times New Roman" w:cs="Times New Roman"/>
          <w:szCs w:val="24"/>
        </w:rPr>
        <w:t>, με τον πλέον όμως καταγεγραμμένο τρόπο, όχι αποσπασματικό. Διότι ακούστηκ</w:t>
      </w:r>
      <w:r>
        <w:rPr>
          <w:rFonts w:eastAsia="Times New Roman" w:cs="Times New Roman"/>
          <w:szCs w:val="24"/>
        </w:rPr>
        <w:t>αν πολλά εδώ.</w:t>
      </w:r>
    </w:p>
    <w:p w14:paraId="619F953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Θέλουν να ρίξουν ευθύνες ότι καθυστερήσαμε τρία χρόνια και νομίζω ότι ο Πρόεδρος της Βουλής δημόσια ήταν ξεκάθαρος, να μη μπορεί κανείς να μας πει ότι αυτό το ζήτημα των γερμανικών οφειλών μπορεί να το βάλουν εν είδει συμψηφίσματος. Διότι μετ</w:t>
      </w:r>
      <w:r>
        <w:rPr>
          <w:rFonts w:eastAsia="Times New Roman" w:cs="Times New Roman"/>
          <w:szCs w:val="24"/>
        </w:rPr>
        <w:t>ά δεν θα μπορούσε να αποζημιωθεί αυτός ο φόρος τιμής που έδωσε αυτή η χώρα, αλλά θα κάναμε ένα παζάρι. Θα μπορούσαμε να πούμε: Και τα προηγούμενα χρόνια, τι; Δεν είναι εκεί το ζήτημα.</w:t>
      </w:r>
    </w:p>
    <w:p w14:paraId="619F954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Οργανωμένα σήμερα παίρνουμε μια απόφαση για τη διεκδίκηση των οφειλών </w:t>
      </w:r>
      <w:r>
        <w:rPr>
          <w:rFonts w:eastAsia="Times New Roman" w:cs="Times New Roman"/>
          <w:szCs w:val="24"/>
        </w:rPr>
        <w:t xml:space="preserve">και αυτό είναι το ζητούμενο, ότι πρέπει εδώ, μέσα από τη Βουλή, να φύγει ομόφωνα η απόφαση, εκτός </w:t>
      </w:r>
      <w:r>
        <w:rPr>
          <w:rFonts w:eastAsia="Times New Roman" w:cs="Times New Roman"/>
          <w:szCs w:val="24"/>
        </w:rPr>
        <w:lastRenderedPageBreak/>
        <w:t>των μιμητών του ναζισμού, ομόφωνα αυτών που πόνεσαν και πάλεψαν ενάντια στους ναζιστές.</w:t>
      </w:r>
    </w:p>
    <w:p w14:paraId="619F954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w:t>
      </w:r>
      <w:r w:rsidRPr="00F4505F">
        <w:rPr>
          <w:rFonts w:eastAsia="Times New Roman" w:cs="Times New Roman"/>
          <w:szCs w:val="24"/>
        </w:rPr>
        <w:t>Νέας Δημοκρατίας</w:t>
      </w:r>
      <w:r>
        <w:rPr>
          <w:rFonts w:eastAsia="Times New Roman" w:cs="Times New Roman"/>
          <w:szCs w:val="24"/>
        </w:rPr>
        <w:t xml:space="preserve">, λυπάμαι, αλλά ο εισηγητής σας </w:t>
      </w:r>
      <w:r>
        <w:rPr>
          <w:rFonts w:eastAsia="Times New Roman" w:cs="Times New Roman"/>
          <w:szCs w:val="24"/>
        </w:rPr>
        <w:t>έχει μια σύγχυση. Ξεκαθαρίστε το. Είστε υπέρ μιας τέτοιας ομοψυχίας ή δεν μπορείτε να λειτουργείτε; Μου ήρθε στο μυαλό ένας μύθος του Αισώπου. Θα τον αναφέρω για να κλείσω με αυτό.</w:t>
      </w:r>
    </w:p>
    <w:p w14:paraId="619F954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Στην μια πλευρά της όχθης ενός ποταμού ήταν ένας βάτραχος και ένας σκορπιός</w:t>
      </w:r>
      <w:r>
        <w:rPr>
          <w:rFonts w:eastAsia="Times New Roman" w:cs="Times New Roman"/>
          <w:szCs w:val="24"/>
        </w:rPr>
        <w:t>. Λέει ο σκορπιός στον βάτραχο: «Βάτραχε, πάρε με στην πλάτη σου να περάσουμε απέναντι. Εσύ ξέρεις κολύμπι». Λέει ο βάτραχος: «Μα, θα με τσιμπήσεις και θα πεθάνω». «Μα», του λέει, «θα με έχεις στην πλάτη σου. Αν σε τσιμπήσω, θα πνιγούμε και οι δύο». Πείθετ</w:t>
      </w:r>
      <w:r>
        <w:rPr>
          <w:rFonts w:eastAsia="Times New Roman" w:cs="Times New Roman"/>
          <w:szCs w:val="24"/>
        </w:rPr>
        <w:t>αι ο βάτραχος, τον βάζει στην πλάτη του.</w:t>
      </w:r>
    </w:p>
    <w:p w14:paraId="619F954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Στα μισά του ποταμού, όμως, ο σκορπιός τον τσιμπάει. Γυρίζει ο βάτραχος και του λέει: «Μα γιατί; Θα πνιγούμε και οι δύο. Εγώ θα πεθάνω από το δηλητήριό σου και εσύ θα πνιγείς». </w:t>
      </w:r>
      <w:r>
        <w:rPr>
          <w:rFonts w:eastAsia="Times New Roman" w:cs="Times New Roman"/>
          <w:szCs w:val="24"/>
        </w:rPr>
        <w:lastRenderedPageBreak/>
        <w:t>Η απάντηση είναι η εξής: «Μα, είναι στ</w:t>
      </w:r>
      <w:r>
        <w:rPr>
          <w:rFonts w:eastAsia="Times New Roman" w:cs="Times New Roman"/>
          <w:szCs w:val="24"/>
        </w:rPr>
        <w:t>η φύση μου να κάνω αυτό το πράγμα».</w:t>
      </w:r>
    </w:p>
    <w:p w14:paraId="619F954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Αυτά τα δηλητήρια και αυτή τη χολή δεν πρέπει να τα επιτρέπουμε εδώ μέσα!</w:t>
      </w:r>
    </w:p>
    <w:p w14:paraId="619F9545" w14:textId="77777777" w:rsidR="00F246CC" w:rsidRDefault="005B5D49">
      <w:pPr>
        <w:spacing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619F9546" w14:textId="77777777" w:rsidR="00F246CC" w:rsidRDefault="005B5D49">
      <w:pPr>
        <w:spacing w:line="600" w:lineRule="auto"/>
        <w:ind w:firstLine="720"/>
        <w:jc w:val="both"/>
        <w:rPr>
          <w:rFonts w:eastAsia="Times New Roman"/>
          <w:szCs w:val="24"/>
        </w:rPr>
      </w:pPr>
      <w:r w:rsidRPr="001C0A7B">
        <w:rPr>
          <w:rFonts w:eastAsia="Times New Roman" w:cs="Times New Roman"/>
          <w:b/>
          <w:szCs w:val="24"/>
        </w:rPr>
        <w:t>ΠΡΟΕΔΡΕΥΩΝ (Γεώργιος Λαμπρούλης):</w:t>
      </w:r>
      <w:r w:rsidRPr="001C0A7B">
        <w:rPr>
          <w:rFonts w:eastAsia="Times New Roman" w:cs="Times New Roman"/>
          <w:szCs w:val="24"/>
        </w:rPr>
        <w:t xml:space="preserve"> </w:t>
      </w:r>
      <w:r>
        <w:rPr>
          <w:rFonts w:eastAsia="Times New Roman" w:cs="Times New Roman"/>
          <w:szCs w:val="24"/>
        </w:rPr>
        <w:t xml:space="preserve">Τον </w:t>
      </w:r>
      <w:r>
        <w:rPr>
          <w:rFonts w:eastAsia="Times New Roman"/>
          <w:szCs w:val="24"/>
        </w:rPr>
        <w:t xml:space="preserve">λόγο έχει ο Πρόεδρος της Κοινοβουλευτικής Ομάδας της Ένωσης </w:t>
      </w:r>
      <w:r>
        <w:rPr>
          <w:rFonts w:eastAsia="Times New Roman"/>
          <w:szCs w:val="24"/>
        </w:rPr>
        <w:t>Κεντρώων κ. Λεβέντης.</w:t>
      </w:r>
    </w:p>
    <w:p w14:paraId="619F9547" w14:textId="77777777" w:rsidR="00F246CC" w:rsidRDefault="005B5D49">
      <w:pPr>
        <w:spacing w:line="600" w:lineRule="auto"/>
        <w:ind w:firstLine="720"/>
        <w:jc w:val="both"/>
        <w:rPr>
          <w:rFonts w:eastAsia="Times New Roman"/>
          <w:szCs w:val="24"/>
        </w:rPr>
      </w:pPr>
      <w:r w:rsidRPr="00CF2A7B">
        <w:rPr>
          <w:rFonts w:eastAsia="Times New Roman"/>
          <w:b/>
          <w:szCs w:val="24"/>
        </w:rPr>
        <w:t>ΒΑΣΙΛΗΣ ΛΕΒΕΝΤΗΣ (Πρόεδρος της Ένωσης Κεντρώων):</w:t>
      </w:r>
      <w:r>
        <w:rPr>
          <w:rFonts w:eastAsia="Times New Roman"/>
          <w:szCs w:val="24"/>
        </w:rPr>
        <w:t xml:space="preserve"> Να χαιρετίσουμε τον Προεδρεύοντα, τους Υπουργούς που παρίστανται και τους κυρίους και κυρίες Βουλευτές που, επίσης, παρίστανται.</w:t>
      </w:r>
    </w:p>
    <w:p w14:paraId="619F9548" w14:textId="77777777" w:rsidR="00F246CC" w:rsidRDefault="005B5D49">
      <w:pPr>
        <w:spacing w:line="600" w:lineRule="auto"/>
        <w:ind w:firstLine="720"/>
        <w:jc w:val="both"/>
        <w:rPr>
          <w:rFonts w:eastAsia="Times New Roman"/>
          <w:szCs w:val="24"/>
        </w:rPr>
      </w:pPr>
      <w:r>
        <w:rPr>
          <w:rFonts w:eastAsia="Times New Roman"/>
          <w:szCs w:val="24"/>
        </w:rPr>
        <w:t>Η υπόθεση που συζητούμε σήμερα, της διεκδίκησης των αποζ</w:t>
      </w:r>
      <w:r>
        <w:rPr>
          <w:rFonts w:eastAsia="Times New Roman"/>
          <w:szCs w:val="24"/>
        </w:rPr>
        <w:t>ημιώσεων από τη Γερμανία, είναι μια υπόθεση που γίνεται με καθυστέρηση πάρα πολλών δεκαετιών, έξι συν δύο μας κάνουν ο</w:t>
      </w:r>
      <w:r>
        <w:rPr>
          <w:rFonts w:eastAsia="Times New Roman"/>
          <w:szCs w:val="24"/>
        </w:rPr>
        <w:t>κ</w:t>
      </w:r>
      <w:r>
        <w:rPr>
          <w:rFonts w:eastAsia="Times New Roman"/>
          <w:szCs w:val="24"/>
        </w:rPr>
        <w:t>τώ δεκαετίες, έτσι δεν είναι; Σε αυτές τις δεκαετίες υπήρχαν κυβερνήσεις εδώ στην Ελλάδα οι οποίες κυβερνήσεις δεν διεκδίκησαν τις αποζημ</w:t>
      </w:r>
      <w:r>
        <w:rPr>
          <w:rFonts w:eastAsia="Times New Roman"/>
          <w:szCs w:val="24"/>
        </w:rPr>
        <w:t>ιώσεις.</w:t>
      </w:r>
    </w:p>
    <w:p w14:paraId="619F9549" w14:textId="77777777" w:rsidR="00F246CC" w:rsidRDefault="005B5D49">
      <w:pPr>
        <w:spacing w:line="600" w:lineRule="auto"/>
        <w:ind w:firstLine="720"/>
        <w:jc w:val="both"/>
        <w:rPr>
          <w:rFonts w:eastAsia="Times New Roman"/>
          <w:szCs w:val="24"/>
        </w:rPr>
      </w:pPr>
      <w:r>
        <w:rPr>
          <w:rFonts w:eastAsia="Times New Roman"/>
          <w:szCs w:val="24"/>
        </w:rPr>
        <w:lastRenderedPageBreak/>
        <w:t>Ο κ. Τσίπρας γιατί διεκδικεί; Εγώ πιστεύω ότι ο κ. Τσίπρας δεν διεκδικεί τις αποζημιώσεις, απλώς πάει να κλέψει ψήφους από τα υπόλοιπα κόμματα της Αριστεράς, γιατί τα αντανακλαστικά των πολιτών της Αριστεράς, όταν ακούν ότι κυνηγάς αποζημιώσεις, χα</w:t>
      </w:r>
      <w:r>
        <w:rPr>
          <w:rFonts w:eastAsia="Times New Roman"/>
          <w:szCs w:val="24"/>
        </w:rPr>
        <w:t>ίρονται. Έχουν οι αριστεροί κάποιους δογματισμούς.</w:t>
      </w:r>
    </w:p>
    <w:p w14:paraId="619F954A" w14:textId="77777777" w:rsidR="00F246CC" w:rsidRDefault="005B5D49">
      <w:pPr>
        <w:spacing w:line="600" w:lineRule="auto"/>
        <w:ind w:firstLine="720"/>
        <w:jc w:val="both"/>
        <w:rPr>
          <w:rFonts w:eastAsia="Times New Roman"/>
          <w:szCs w:val="24"/>
        </w:rPr>
      </w:pPr>
      <w:r>
        <w:rPr>
          <w:rFonts w:eastAsia="Times New Roman"/>
          <w:szCs w:val="24"/>
        </w:rPr>
        <w:t>Πάει, λοιπόν, ο κ. Τσίπρας να κλέψει ψήφους από τον κ. Λαφαζάνη, από τον κ. Κουτσούμπα, από την</w:t>
      </w:r>
      <w:r>
        <w:rPr>
          <w:rFonts w:eastAsia="Times New Roman"/>
          <w:szCs w:val="24"/>
        </w:rPr>
        <w:t xml:space="preserve"> κ.</w:t>
      </w:r>
      <w:r>
        <w:rPr>
          <w:rFonts w:eastAsia="Times New Roman"/>
          <w:szCs w:val="24"/>
        </w:rPr>
        <w:t xml:space="preserve"> Κωνσταντοπούλου, από αυτούς. Νομίζω ότι ο χρόνος που επελέγη για αυτή καθαυτή τη διεκδίκηση είναι ένα πονη</w:t>
      </w:r>
      <w:r>
        <w:rPr>
          <w:rFonts w:eastAsia="Times New Roman"/>
          <w:szCs w:val="24"/>
        </w:rPr>
        <w:t>ρό σχέδιο του κ. Τσίπρα, διότι νομίζω ότι είστε τέσσερα χρόνια και το θέμα αυτό θα μπορούσατε και νωρίτερα να το έχετε αντιμετωπίσει, έτσι δεν είναι; Ποιος σας εμπόδιζε να το φέρετε στη Βουλή προς ψήφιση; Ποιος εμπόδιζε τον Σαμαρά, τον Καραμανλή, τον άλφα,</w:t>
      </w:r>
      <w:r>
        <w:rPr>
          <w:rFonts w:eastAsia="Times New Roman"/>
          <w:szCs w:val="24"/>
        </w:rPr>
        <w:t xml:space="preserve"> τον βήτα που κυβέρνησαν εκ δεξιών; Τους εμπόδιζε κανείς; Όχι.</w:t>
      </w:r>
    </w:p>
    <w:p w14:paraId="619F954B" w14:textId="77777777" w:rsidR="00F246CC" w:rsidRDefault="005B5D49">
      <w:pPr>
        <w:spacing w:line="600" w:lineRule="auto"/>
        <w:ind w:firstLine="720"/>
        <w:jc w:val="both"/>
        <w:rPr>
          <w:rFonts w:eastAsia="Times New Roman"/>
          <w:szCs w:val="24"/>
        </w:rPr>
      </w:pPr>
      <w:r>
        <w:rPr>
          <w:rFonts w:eastAsia="Times New Roman"/>
          <w:szCs w:val="24"/>
        </w:rPr>
        <w:t xml:space="preserve">Όμως, υπάρχει κάτι βαθύτερο. Δεν ανησυχεί η Γερμανία. Πάντα η Γερμανία απαντάει ότι το θέμα έχει λήξει και αυτό μας βάζει σε κάποιες σκέψεις. Δεν ανησυχεί καθόλου η Γερμανία. </w:t>
      </w:r>
      <w:r>
        <w:rPr>
          <w:rFonts w:eastAsia="Times New Roman"/>
          <w:szCs w:val="24"/>
        </w:rPr>
        <w:lastRenderedPageBreak/>
        <w:t>Συνήθως, όταν υπάρ</w:t>
      </w:r>
      <w:r>
        <w:rPr>
          <w:rFonts w:eastAsia="Times New Roman"/>
          <w:szCs w:val="24"/>
        </w:rPr>
        <w:t>χει μια απαίτηση, εγείρεται κάποια ανησυχία εις την πλευρά από την οποία απαιτείς.</w:t>
      </w:r>
    </w:p>
    <w:p w14:paraId="619F954C" w14:textId="77777777" w:rsidR="00F246CC" w:rsidRDefault="005B5D49">
      <w:pPr>
        <w:spacing w:line="600" w:lineRule="auto"/>
        <w:ind w:firstLine="720"/>
        <w:jc w:val="both"/>
        <w:rPr>
          <w:rFonts w:eastAsia="Times New Roman"/>
          <w:szCs w:val="24"/>
        </w:rPr>
      </w:pPr>
      <w:r>
        <w:rPr>
          <w:rFonts w:eastAsia="Times New Roman"/>
          <w:szCs w:val="24"/>
        </w:rPr>
        <w:t>Εδώ δεν έχω δει να ανησυχούν καθόλου οι Γερμανοί. Όσες φορές μιλάω με επισήμους Γερμανούς δεν ανησυχούν. Θεωρούν ότι το θέμα έχει λήξει με ένα δάνειο 160 εκατομμυρίων μάρκων</w:t>
      </w:r>
      <w:r>
        <w:rPr>
          <w:rFonts w:eastAsia="Times New Roman"/>
          <w:szCs w:val="24"/>
        </w:rPr>
        <w:t xml:space="preserve"> που έλαβε ο Κωνσταντίνος Καραμανλής -ο γέρος- και με την παραμονή τετρακοσίων χιλιάδων εργαζομένων. Διότι, όντως, στη δεκαετία του 1960 εξεδιώκοντο από την Γερμανία με τη βιομηχανική επανάσταση και την εισαγωγή νέων τεχνολογιών. Εισήγοντο μηχανήματα και ο</w:t>
      </w:r>
      <w:r>
        <w:rPr>
          <w:rFonts w:eastAsia="Times New Roman"/>
          <w:szCs w:val="24"/>
        </w:rPr>
        <w:t>ι άνθρωποι περίσσευαν. Και τότε εξεδιώχθησαν πολλοί εργαζόμενοι -Πολωνοί, Ούγγροι, Τούρκοι, Πέρσες- από τη Γερμανία, για όσους ξέρετε από Γερμανία.</w:t>
      </w:r>
    </w:p>
    <w:p w14:paraId="619F954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Και ο Καραμανλής με ταξίδι του στη Βόννη πέτυχε να μην επιστρέψει κανείς από τους Έλληνες, διότι αν επέστρεφ</w:t>
      </w:r>
      <w:r>
        <w:rPr>
          <w:rFonts w:eastAsia="Times New Roman" w:cs="Times New Roman"/>
          <w:szCs w:val="24"/>
        </w:rPr>
        <w:t>αν οι Έλληνες άτακτα σε μία τελείως ανοργάνωτη και διαλυμένη οικονομία, θα έπεφτε η Κυβέρνηση και θα υπήρχε αποσύνθεση της χώρας.</w:t>
      </w:r>
    </w:p>
    <w:p w14:paraId="619F954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Εκεί, λοιπόν, παίχτηκε κάποια συζήτηση μεταξύ των Γερμανών και του Πρωθυπουργού και νομίζω ότι εάν φθάσουμε στη διεκδίκηση, πο</w:t>
      </w:r>
      <w:r>
        <w:rPr>
          <w:rFonts w:eastAsia="Times New Roman" w:cs="Times New Roman"/>
          <w:szCs w:val="24"/>
        </w:rPr>
        <w:t>λύ φοβάμαι ότι θα φανερωθούν πολύ σοβαρά πράγματα εις βάρος της Ελλάδος και εις βάρος συγκεκριμένων πολιτικών που εκπροσώπησαν την Ελλάδα όλα αυτά τα χρόνια και που εγνώριζαν ότι το θέμα έχει λήξει και παριστάνουν τώρα ότι δεν το γνωρίζουν και ζητούν διεκδ</w:t>
      </w:r>
      <w:r>
        <w:rPr>
          <w:rFonts w:eastAsia="Times New Roman" w:cs="Times New Roman"/>
          <w:szCs w:val="24"/>
        </w:rPr>
        <w:t>ικήσεις.</w:t>
      </w:r>
    </w:p>
    <w:p w14:paraId="619F954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Εμείς </w:t>
      </w:r>
      <w:r>
        <w:rPr>
          <w:rFonts w:eastAsia="Times New Roman" w:cs="Times New Roman"/>
          <w:szCs w:val="24"/>
        </w:rPr>
        <w:t xml:space="preserve">ως </w:t>
      </w:r>
      <w:r>
        <w:rPr>
          <w:rFonts w:eastAsia="Times New Roman" w:cs="Times New Roman"/>
          <w:szCs w:val="24"/>
        </w:rPr>
        <w:t>Ένωση Κεντρώων θα ψηφίσουμε υπέρ το</w:t>
      </w:r>
      <w:r>
        <w:rPr>
          <w:rFonts w:eastAsia="Times New Roman" w:cs="Times New Roman"/>
          <w:szCs w:val="24"/>
        </w:rPr>
        <w:t>ύ</w:t>
      </w:r>
      <w:r>
        <w:rPr>
          <w:rFonts w:eastAsia="Times New Roman" w:cs="Times New Roman"/>
          <w:szCs w:val="24"/>
        </w:rPr>
        <w:t xml:space="preserve"> να διεκδικήσουμε, να εξηγούμεθα, διότι υπάρχει μια δίκαιη εθνική απαίτηση. Έχασαν τη ζωή τους άνθρωποι, κατεστράφησαν περιουσίες και υπήρξε θηριωδία. Επομένως είναι εύλογο ότι στοιχειοθετούνται απαιτήσ</w:t>
      </w:r>
      <w:r>
        <w:rPr>
          <w:rFonts w:eastAsia="Times New Roman" w:cs="Times New Roman"/>
          <w:szCs w:val="24"/>
        </w:rPr>
        <w:t>εις. Όμως, γιατί κοιμόταν η χώρα ογδόντα χρόνια; Αυτή η συζήτηση αυτή τη στιγμή αποτελεί χαστούκι για όσους διετέλεσαν πρωθυπουργοί όλα αυτά τα χρόνια! Τι ήταν όλοι αυτοί, ανθέλληνες και χάρισαν τα λεφτά στους Γερμανούς; Μπορεί να έρχεται μια χώρα μετά από</w:t>
      </w:r>
      <w:r>
        <w:rPr>
          <w:rFonts w:eastAsia="Times New Roman" w:cs="Times New Roman"/>
          <w:szCs w:val="24"/>
        </w:rPr>
        <w:t xml:space="preserve"> ογδόντα ή εκατό χρόνια να διεκδικεί; Λέει, νομικά δεν παραγράφεται. Και επειδή νομικά δεν παραγράφεται, μπορούμε μετά από τετρακόσια χρόνια να </w:t>
      </w:r>
      <w:r>
        <w:rPr>
          <w:rFonts w:eastAsia="Times New Roman" w:cs="Times New Roman"/>
          <w:szCs w:val="24"/>
        </w:rPr>
        <w:lastRenderedPageBreak/>
        <w:t>διεκδικούμε; Είναι λογικές αυτές; Εισάγουμε τέτοιου είδους λογικές στη λειτουργία των κρατών και στις σχέσεις τω</w:t>
      </w:r>
      <w:r>
        <w:rPr>
          <w:rFonts w:eastAsia="Times New Roman" w:cs="Times New Roman"/>
          <w:szCs w:val="24"/>
        </w:rPr>
        <w:t>ν κρατών; Αυτά είναι παράλογα πράγματα.</w:t>
      </w:r>
    </w:p>
    <w:p w14:paraId="619F955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Γι’ αυτό, λοιπόν, ως προς την πρόταση αυτή που συζητάμε σήμερα και καλούμεθα να ψηφίσουμε, βλέπω μόνο μία προσπάθεια από τον κ. Τσίπρα να λεηλατήσει τα κόμματα της υπόλοιπης Αριστεράς, των οποίων οι πολίτες έχουν ευα</w:t>
      </w:r>
      <w:r>
        <w:rPr>
          <w:rFonts w:eastAsia="Times New Roman" w:cs="Times New Roman"/>
          <w:szCs w:val="24"/>
        </w:rPr>
        <w:t>ισθησία στο θέμα αυτό και χαίρονται όταν διεκδικούμε κάτι από τους Γερμανούς, από τους Εγγλέζους. Είναι σίγουρο ότι θα υποστούν απώλειες και ο Κουτσούμπας και η Κωνσταντοπούλου και ο Λαφαζάνης από αυτό το πονηρό σχέδιο του κ. Τσίπρα.</w:t>
      </w:r>
    </w:p>
    <w:p w14:paraId="619F955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Τώρα, κατά πόσο θα πάρ</w:t>
      </w:r>
      <w:r>
        <w:rPr>
          <w:rFonts w:eastAsia="Times New Roman" w:cs="Times New Roman"/>
          <w:szCs w:val="24"/>
        </w:rPr>
        <w:t xml:space="preserve">ουμε ποτέ λεφτά από τους Γερμανούς, λίγο-πολύ όλοι το γνωρίζουμε στην Αίθουσα αυτή! Δεν ξέρω αν υπάρχουν άνθρωποι που προσδοκούν όντως να πάρουμε χρήματα! Αυτό είναι άλλου παπά ευαγγέλιο. Όμως, σας λέγω ότι ουσιαστικά αυτή η συζήτηση αποτελεί ένα χαστούκι </w:t>
      </w:r>
      <w:r>
        <w:rPr>
          <w:rFonts w:eastAsia="Times New Roman" w:cs="Times New Roman"/>
          <w:szCs w:val="24"/>
        </w:rPr>
        <w:t xml:space="preserve">εναντίον αυτών που διετέλεσαν πρωθυπουργοί και που βγαίνουν ανθέλληνες και μειοδότες. Μία εύλογη διεκδίκηση την έβαλαν «στο ψυγείο». </w:t>
      </w:r>
    </w:p>
    <w:p w14:paraId="619F955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Η γερμανική πλευρά έχει την άποψη -αυτές είναι οι πληροφορίες μου- με τα 160 εκατομμύρια μάρκα και με την παραμονή των περ</w:t>
      </w:r>
      <w:r>
        <w:rPr>
          <w:rFonts w:eastAsia="Times New Roman" w:cs="Times New Roman"/>
          <w:szCs w:val="24"/>
        </w:rPr>
        <w:t>ίπου τετρακοσίων είκοσι χιλιάδων Ελλήνων εργαζομένων της εποχής εκείνης –των υπολοίπων εθνικοτήτων εξεδιώχθησαν οι εργαζόμενοι- ότι το θέμα έληξε. Έτσι θεωρεί η Γερμανία και θα το δείτε το επιχείρημα πως θα εκδηλωθεί, αν χρειαστεί να εκδηλωθεί, γιατί εγώ π</w:t>
      </w:r>
      <w:r>
        <w:rPr>
          <w:rFonts w:eastAsia="Times New Roman" w:cs="Times New Roman"/>
          <w:szCs w:val="24"/>
        </w:rPr>
        <w:t>ιστεύω ότι για το θεαθήναι γίνεται ετούτη εδώ η συνεδρίαση.</w:t>
      </w:r>
    </w:p>
    <w:p w14:paraId="619F955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Θέλω να πω και κάτι άλλο τώρα, γιατί πάμε σε Ευρωεκλογές. Παρακολουθώ, λοιπόν, σε όλα τα κανάλια τον κύριο τάδε που είναι υποψήφιος της Νέας Δημοκρατίας, τον κύριο τάδε που είναι υποψήφιος του ΣΥΡ</w:t>
      </w:r>
      <w:r>
        <w:rPr>
          <w:rFonts w:eastAsia="Times New Roman" w:cs="Times New Roman"/>
          <w:szCs w:val="24"/>
        </w:rPr>
        <w:t xml:space="preserve">ΙΖΑ. Βλέπετε πουθενά την Ένωση Κεντρώων; Τι γίνεται, βρε παιδιά; Τι δημοκρατία είναι αυτή που στήσαμε; Έχουμε πέντε κανάλια διαπλεκόμενα και ένα κρατικό. Πού είναι η Ένωση Κεντρώων; Πού είναι; Ωραία δημοκρατία στήσατε! Πάρα πολύ ωραία δημοκρατία! </w:t>
      </w:r>
    </w:p>
    <w:p w14:paraId="619F955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Μάλιστα,</w:t>
      </w:r>
      <w:r>
        <w:rPr>
          <w:rFonts w:eastAsia="Times New Roman" w:cs="Times New Roman"/>
          <w:szCs w:val="24"/>
        </w:rPr>
        <w:t xml:space="preserve"> μία κυρία από τη Νέα Δημοκρατία την έχω δει εκατό φορές να </w:t>
      </w:r>
      <w:r>
        <w:rPr>
          <w:rFonts w:eastAsia="Times New Roman" w:cs="Times New Roman"/>
          <w:szCs w:val="24"/>
        </w:rPr>
        <w:t xml:space="preserve">εμφανίζεται </w:t>
      </w:r>
      <w:r>
        <w:rPr>
          <w:rFonts w:eastAsia="Times New Roman" w:cs="Times New Roman"/>
          <w:szCs w:val="24"/>
        </w:rPr>
        <w:t xml:space="preserve">σε όλα τα κανάλια, πρωί, μεσημέρι, βράδυ. Δεν θέλω να πω το όνομά της, για να μην την εκθέσουμε. </w:t>
      </w:r>
      <w:r>
        <w:rPr>
          <w:rFonts w:eastAsia="Times New Roman" w:cs="Times New Roman"/>
          <w:szCs w:val="24"/>
        </w:rPr>
        <w:lastRenderedPageBreak/>
        <w:t>Είναι μία κυρία που προέρχεται από το ΛΑΟΣ. Αυτήν εννοώ. Δεν έχω τίποτα με την κυρία, α</w:t>
      </w:r>
      <w:r>
        <w:rPr>
          <w:rFonts w:eastAsia="Times New Roman" w:cs="Times New Roman"/>
          <w:szCs w:val="24"/>
        </w:rPr>
        <w:t>λλά πρέπει να γνωρίζει κι εκείνη ότι η συνεχής εμφάνισή της στα κανάλια τής κάνει κακό, όταν τα κανάλια δεν τηρούν την ισοτιμία. Δηλαδή, λήγει το ζήτημα, αν υπάρχει ένας του ΣΥΡΙΖΑ και ένας της Νέας Δημοκρατίας. Υπάρχει δημοκρατία. Δεν χρειάζεται η δημοκρα</w:t>
      </w:r>
      <w:r>
        <w:rPr>
          <w:rFonts w:eastAsia="Times New Roman" w:cs="Times New Roman"/>
          <w:szCs w:val="24"/>
        </w:rPr>
        <w:t>τία τίποτε άλλο, αυτά τα δύο κόμματα. Το μόνο που σας μένει είναι να απαγορεύσετε τη λειτουργία των κομμάτων. Αν μπορούσατε και αυτό να το κάνετε, θα το κάνατε. Μην έχετε κα</w:t>
      </w:r>
      <w:r>
        <w:rPr>
          <w:rFonts w:eastAsia="Times New Roman" w:cs="Times New Roman"/>
          <w:szCs w:val="24"/>
        </w:rPr>
        <w:t>μ</w:t>
      </w:r>
      <w:r>
        <w:rPr>
          <w:rFonts w:eastAsia="Times New Roman" w:cs="Times New Roman"/>
          <w:szCs w:val="24"/>
        </w:rPr>
        <w:t>μία αμφιβολία.</w:t>
      </w:r>
    </w:p>
    <w:p w14:paraId="619F955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κ. Τσίπρας βγήκε σε κάποια συνέντευξη στον κ. Χατζηνικολάου και ε</w:t>
      </w:r>
      <w:r>
        <w:rPr>
          <w:rFonts w:eastAsia="Times New Roman" w:cs="Times New Roman"/>
          <w:szCs w:val="24"/>
        </w:rPr>
        <w:t>ίπε ότι μάτωσε ο λαός τέσσερα χρόνια και τώρα ήρθε η ώρα να ευεργετηθεί ο λαός. Δεν το καταλαβαίνω. Δηλαδή, τι είναι αυτό; Τη μία γδέρνουμε τον λαό, του πίνουμε το αίμα και την άλλη ερχόμεθα να του δίνουμε ευεργετήματα; Είναι αυτή μέθοδος λειτουργίας κράτο</w:t>
      </w:r>
      <w:r>
        <w:rPr>
          <w:rFonts w:eastAsia="Times New Roman" w:cs="Times New Roman"/>
          <w:szCs w:val="24"/>
        </w:rPr>
        <w:t>υς; Έχουμε υποχρέωση, λέει, απέναντι στις χήρες. Οι χήρες είναι στον δρόμο τρία χρόνια τώρα. Πότε αντιληφθήκατε ότι οι χήρες έμειναν χωρίς συντάξεις; Τώρα το αντιληφθήκατε; Το ΕΚΑΣ πότε κόπηκε; Επί άλλης κυβέρνησης κόπηκε; Πότε κόπηκαν τα αναδρομικά, για τ</w:t>
      </w:r>
      <w:r>
        <w:rPr>
          <w:rFonts w:eastAsia="Times New Roman" w:cs="Times New Roman"/>
          <w:szCs w:val="24"/>
        </w:rPr>
        <w:t xml:space="preserve">α οποία φωνάζει </w:t>
      </w:r>
      <w:r>
        <w:rPr>
          <w:rFonts w:eastAsia="Times New Roman" w:cs="Times New Roman"/>
          <w:szCs w:val="24"/>
        </w:rPr>
        <w:lastRenderedPageBreak/>
        <w:t>ο κόσμος; Πότε πάνε να δοθούν; Με τι λεφτά θα δοθούν; Δηλαδή, εδώ υπάρχει ένα ερώτημα στους Έλληνες πολίτες. Υπήρχαν τόσα χρόνια λεφτά και κάποιοι κακοί άνθρωποι τα έκοψαν από τον λαό ή θυσίασε ο λαός τα πάντα, ακόμα και το ίδιο του το αίμα</w:t>
      </w:r>
      <w:r>
        <w:rPr>
          <w:rFonts w:eastAsia="Times New Roman" w:cs="Times New Roman"/>
          <w:szCs w:val="24"/>
        </w:rPr>
        <w:t>, για ο</w:t>
      </w:r>
      <w:r>
        <w:rPr>
          <w:rFonts w:eastAsia="Times New Roman" w:cs="Times New Roman"/>
          <w:szCs w:val="24"/>
        </w:rPr>
        <w:t>κ</w:t>
      </w:r>
      <w:r>
        <w:rPr>
          <w:rFonts w:eastAsia="Times New Roman" w:cs="Times New Roman"/>
          <w:szCs w:val="24"/>
        </w:rPr>
        <w:t>τώ χρόνια και τώρα ο κ. Τσίπρας, για να βελτιώσει τα εκλογικά του ποσοστά, ξηλώνει το πουλόβερ και θα μας οδηγήσει ξανά στην πτώχευση; Τι εξ όλων συμβαίνει;</w:t>
      </w:r>
    </w:p>
    <w:p w14:paraId="619F955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Και έρχεται και ο Μητσοτάκης και δίνει 2.000 ευρώ σε κάθε παιδί που γεννιέται. Παρά την εξα</w:t>
      </w:r>
      <w:r>
        <w:rPr>
          <w:rFonts w:eastAsia="Times New Roman" w:cs="Times New Roman"/>
          <w:szCs w:val="24"/>
        </w:rPr>
        <w:t>γγελία του κ. Μητσοτάκη, δεν βλέπω να μένουν έγκυες οι γυναίκες, γιατί εννιά μήνες κρατά η εγκυμοσύνη και αφού στους εννέα βγαίνει ο Μητσοτάκης, έπρεπε όλες οι γυναίκες να μένουν έγκυες. Αυτό το λέω, άμα πίστευαν τον κ. Μητσοτάκη, αν δηλαδή τα δύο χιλιάρικ</w:t>
      </w:r>
      <w:r>
        <w:rPr>
          <w:rFonts w:eastAsia="Times New Roman" w:cs="Times New Roman"/>
          <w:szCs w:val="24"/>
        </w:rPr>
        <w:t>α είναι αρκετά για να γεννήσεις παιδί.</w:t>
      </w:r>
    </w:p>
    <w:p w14:paraId="619F955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Επομένως εδώ υπάρχει μία πρόδηλη εξαπάτηση του λαού από κάποια κόμματα. Υπάρχει ένα παραμύθι γενικώς. Αυτοί που βλέπουν ότι φεύγουν κατατρεγμένοι από την κοινωνία μοιράζουν και αυτοί που έρχονται πάλι πρέπει να μοιράσ</w:t>
      </w:r>
      <w:r>
        <w:rPr>
          <w:rFonts w:eastAsia="Times New Roman" w:cs="Times New Roman"/>
          <w:szCs w:val="24"/>
        </w:rPr>
        <w:t xml:space="preserve">ουν, </w:t>
      </w:r>
      <w:r>
        <w:rPr>
          <w:rFonts w:eastAsia="Times New Roman" w:cs="Times New Roman"/>
          <w:szCs w:val="24"/>
        </w:rPr>
        <w:lastRenderedPageBreak/>
        <w:t>γιατί αλλιώς δεν θα έρθουν, διότι στην Ελλάδα αν δεν πεις ψέματα και δεν μοιράσεις, δεν βγαίνεις.</w:t>
      </w:r>
    </w:p>
    <w:p w14:paraId="619F955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Σήμερα είχα συζήτηση με έναν δημοσιογράφο του </w:t>
      </w:r>
      <w:r>
        <w:rPr>
          <w:rFonts w:eastAsia="Times New Roman" w:cs="Times New Roman"/>
          <w:szCs w:val="24"/>
        </w:rPr>
        <w:t>«</w:t>
      </w:r>
      <w:r>
        <w:rPr>
          <w:rFonts w:eastAsia="Times New Roman" w:cs="Times New Roman"/>
          <w:szCs w:val="24"/>
        </w:rPr>
        <w:t>ALPHA</w:t>
      </w:r>
      <w:r>
        <w:rPr>
          <w:rFonts w:eastAsia="Times New Roman" w:cs="Times New Roman"/>
          <w:szCs w:val="24"/>
        </w:rPr>
        <w:t>»</w:t>
      </w:r>
      <w:r>
        <w:rPr>
          <w:rFonts w:eastAsia="Times New Roman" w:cs="Times New Roman"/>
          <w:szCs w:val="24"/>
        </w:rPr>
        <w:t xml:space="preserve"> και μου λέει ότι διορίζουν ξανά. Συνεχίζεται το ρουσφέτι. Ήταν, λέει, «5 προς 1» -δηλαδή, πέντε να </w:t>
      </w:r>
      <w:r>
        <w:rPr>
          <w:rFonts w:eastAsia="Times New Roman" w:cs="Times New Roman"/>
          <w:szCs w:val="24"/>
        </w:rPr>
        <w:t xml:space="preserve">αποχωρούν, ένας να εισέρχεται στο </w:t>
      </w:r>
      <w:r>
        <w:rPr>
          <w:rFonts w:eastAsia="Times New Roman" w:cs="Times New Roman"/>
          <w:szCs w:val="24"/>
        </w:rPr>
        <w:t>δ</w:t>
      </w:r>
      <w:r>
        <w:rPr>
          <w:rFonts w:eastAsia="Times New Roman" w:cs="Times New Roman"/>
          <w:szCs w:val="24"/>
        </w:rPr>
        <w:t xml:space="preserve">ημόσιο- και τώρα ο Τσίπρας το έκανε «5 προς 5» πάλι. </w:t>
      </w:r>
    </w:p>
    <w:p w14:paraId="619F955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Μα, με το «5 προς 5» πτωχεύσαμε! Τι γίνεται εδώ; Δηλαδή, πήρε ανάσα η οικονομία και πρέπει αμέσως να την οδηγήσουμε ξανά στην ασφυξία, γιατί πρέπει κάποιοι να επανεκλε</w:t>
      </w:r>
      <w:r>
        <w:rPr>
          <w:rFonts w:eastAsia="Times New Roman" w:cs="Times New Roman"/>
          <w:szCs w:val="24"/>
        </w:rPr>
        <w:t>γούν στην Αίθουσα αυτή, εξαπατώντας τον ελληνικό λαό; Αυτό πρέπει να γίνει;</w:t>
      </w:r>
    </w:p>
    <w:p w14:paraId="619F955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Θα σας πω, επίσης, μία ιστορία που είναι αληθινή και που συνέβη προ τριημέρου. Η Ένωση Κεντρώων ανήκει σε μία ομάδα ευρωπαϊκών κομμάτων που λέγεται </w:t>
      </w:r>
      <w:r>
        <w:rPr>
          <w:rFonts w:eastAsia="Times New Roman" w:cs="Times New Roman"/>
          <w:szCs w:val="24"/>
          <w:lang w:val="en-US"/>
        </w:rPr>
        <w:t>EDP</w:t>
      </w:r>
      <w:r>
        <w:rPr>
          <w:rFonts w:eastAsia="Times New Roman" w:cs="Times New Roman"/>
          <w:szCs w:val="24"/>
        </w:rPr>
        <w:t xml:space="preserve">. Αυτή η ομάδα συνεδρίασε σε ένα μέρος της Ευρώπης –είχα στείλει κι εγώ κάποιον Βουλευτή- και επαναχάραξε το μανιφέστο του </w:t>
      </w:r>
      <w:r>
        <w:rPr>
          <w:rFonts w:eastAsia="Times New Roman" w:cs="Times New Roman"/>
          <w:szCs w:val="24"/>
          <w:lang w:val="en-US"/>
        </w:rPr>
        <w:t>EDP</w:t>
      </w:r>
      <w:r>
        <w:rPr>
          <w:rFonts w:eastAsia="Times New Roman" w:cs="Times New Roman"/>
          <w:szCs w:val="24"/>
        </w:rPr>
        <w:t xml:space="preserve">. Στο μανιφέστο του </w:t>
      </w:r>
      <w:r>
        <w:rPr>
          <w:rFonts w:eastAsia="Times New Roman" w:cs="Times New Roman"/>
          <w:szCs w:val="24"/>
          <w:lang w:val="en-US"/>
        </w:rPr>
        <w:t>EDP</w:t>
      </w:r>
      <w:r>
        <w:rPr>
          <w:rFonts w:eastAsia="Times New Roman" w:cs="Times New Roman"/>
          <w:szCs w:val="24"/>
        </w:rPr>
        <w:t xml:space="preserve"> εγώ ζήτησα να μπει ένας όρος. Δηλαδή, για </w:t>
      </w:r>
      <w:r>
        <w:rPr>
          <w:rFonts w:eastAsia="Times New Roman" w:cs="Times New Roman"/>
          <w:szCs w:val="24"/>
        </w:rPr>
        <w:lastRenderedPageBreak/>
        <w:t>να το εγκρίνει η Ένωση Κεντρώων το μανιφέστο, πρέπει να γίνει δη</w:t>
      </w:r>
      <w:r>
        <w:rPr>
          <w:rFonts w:eastAsia="Times New Roman" w:cs="Times New Roman"/>
          <w:szCs w:val="24"/>
        </w:rPr>
        <w:t>μοψήφισμα μετά τις βουλευτικές εκλογές στην Ελλάδα, αυτό που δεν έγινε από τον Τσίπρα για τις Πρέσπες, επειδή εγκρίθηκαν οι Πρέσπες, χωρίς τον λαό, ενώ η άλλη πλευρά, η πλευρά του Σκοπίων έκανε δημοψήφισμα. Εμείς δεν κάναμε δημοψήφισμα.</w:t>
      </w:r>
    </w:p>
    <w:p w14:paraId="619F955B"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 xml:space="preserve">Και γνώριζαν και οι ξένοι ότι </w:t>
      </w:r>
      <w:r w:rsidRPr="008F1070">
        <w:rPr>
          <w:rFonts w:eastAsia="Times New Roman"/>
          <w:color w:val="1D2228"/>
          <w:szCs w:val="24"/>
        </w:rPr>
        <w:t xml:space="preserve">κατά 80% </w:t>
      </w:r>
      <w:r>
        <w:rPr>
          <w:rFonts w:eastAsia="Times New Roman"/>
          <w:color w:val="1D2228"/>
          <w:szCs w:val="24"/>
        </w:rPr>
        <w:t xml:space="preserve">ο </w:t>
      </w:r>
      <w:r w:rsidRPr="008F1070">
        <w:rPr>
          <w:rFonts w:eastAsia="Times New Roman"/>
          <w:color w:val="1D2228"/>
          <w:szCs w:val="24"/>
        </w:rPr>
        <w:t xml:space="preserve">ελληνικός λαός </w:t>
      </w:r>
      <w:r>
        <w:rPr>
          <w:rFonts w:eastAsia="Times New Roman"/>
          <w:color w:val="1D2228"/>
          <w:szCs w:val="24"/>
        </w:rPr>
        <w:t xml:space="preserve">ήταν </w:t>
      </w:r>
      <w:r w:rsidRPr="008F1070">
        <w:rPr>
          <w:rFonts w:eastAsia="Times New Roman"/>
          <w:color w:val="1D2228"/>
          <w:szCs w:val="24"/>
        </w:rPr>
        <w:t xml:space="preserve">αντίθετος με </w:t>
      </w:r>
      <w:r>
        <w:rPr>
          <w:rFonts w:eastAsia="Times New Roman"/>
          <w:color w:val="1D2228"/>
          <w:szCs w:val="24"/>
        </w:rPr>
        <w:t xml:space="preserve">τη </w:t>
      </w:r>
      <w:r>
        <w:rPr>
          <w:rFonts w:eastAsia="Times New Roman"/>
          <w:color w:val="1D2228"/>
          <w:szCs w:val="24"/>
        </w:rPr>
        <w:t>σ</w:t>
      </w:r>
      <w:r>
        <w:rPr>
          <w:rFonts w:eastAsia="Times New Roman"/>
          <w:color w:val="1D2228"/>
          <w:szCs w:val="24"/>
        </w:rPr>
        <w:t xml:space="preserve">υμφωνία και ο κ. Τσίπρας εγνώριζε ότι κατά 80% ο ελληνικός λαός είναι αντίθετος με τη </w:t>
      </w:r>
      <w:r>
        <w:rPr>
          <w:rFonts w:eastAsia="Times New Roman"/>
          <w:color w:val="1D2228"/>
          <w:szCs w:val="24"/>
        </w:rPr>
        <w:t>σ</w:t>
      </w:r>
      <w:r>
        <w:rPr>
          <w:rFonts w:eastAsia="Times New Roman"/>
          <w:color w:val="1D2228"/>
          <w:szCs w:val="24"/>
        </w:rPr>
        <w:t xml:space="preserve">υμφωνία. </w:t>
      </w:r>
    </w:p>
    <w:p w14:paraId="619F955C"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 xml:space="preserve">Ζήτησα, λοιπόν, να μπει στο </w:t>
      </w:r>
      <w:r w:rsidRPr="008F1070">
        <w:rPr>
          <w:rFonts w:eastAsia="Times New Roman"/>
          <w:color w:val="1D2228"/>
          <w:szCs w:val="24"/>
        </w:rPr>
        <w:t xml:space="preserve">μανιφέστο </w:t>
      </w:r>
      <w:r>
        <w:rPr>
          <w:rFonts w:eastAsia="Times New Roman"/>
          <w:color w:val="1D2228"/>
          <w:szCs w:val="24"/>
        </w:rPr>
        <w:t xml:space="preserve">ο </w:t>
      </w:r>
      <w:r w:rsidRPr="008F1070">
        <w:rPr>
          <w:rFonts w:eastAsia="Times New Roman"/>
          <w:color w:val="1D2228"/>
          <w:szCs w:val="24"/>
        </w:rPr>
        <w:t>όρος</w:t>
      </w:r>
      <w:r>
        <w:rPr>
          <w:rFonts w:eastAsia="Times New Roman"/>
          <w:color w:val="1D2228"/>
          <w:szCs w:val="24"/>
        </w:rPr>
        <w:t>,</w:t>
      </w:r>
      <w:r w:rsidRPr="008F1070">
        <w:rPr>
          <w:rFonts w:eastAsia="Times New Roman"/>
          <w:color w:val="1D2228"/>
          <w:szCs w:val="24"/>
        </w:rPr>
        <w:t xml:space="preserve"> ότι δείχνουν </w:t>
      </w:r>
      <w:r>
        <w:rPr>
          <w:rFonts w:eastAsia="Times New Roman"/>
          <w:color w:val="1D2228"/>
          <w:szCs w:val="24"/>
        </w:rPr>
        <w:t>αλληλεγγύη τα είκοσι ε</w:t>
      </w:r>
      <w:r>
        <w:rPr>
          <w:rFonts w:eastAsia="Times New Roman"/>
          <w:color w:val="1D2228"/>
          <w:szCs w:val="24"/>
        </w:rPr>
        <w:t xml:space="preserve">πτά </w:t>
      </w:r>
      <w:r w:rsidRPr="008F1070">
        <w:rPr>
          <w:rFonts w:eastAsia="Times New Roman"/>
          <w:color w:val="1D2228"/>
          <w:szCs w:val="24"/>
        </w:rPr>
        <w:t xml:space="preserve">άλλα κόμματα της Ευρώπης στην </w:t>
      </w:r>
      <w:r>
        <w:rPr>
          <w:rFonts w:eastAsia="Times New Roman"/>
          <w:color w:val="1D2228"/>
          <w:szCs w:val="24"/>
        </w:rPr>
        <w:t xml:space="preserve">Ένωση Κεντρώων, που ζητάμε δημοψήφισμα μετά τις </w:t>
      </w:r>
      <w:r>
        <w:rPr>
          <w:rFonts w:eastAsia="Times New Roman"/>
          <w:color w:val="1D2228"/>
          <w:szCs w:val="24"/>
        </w:rPr>
        <w:t>β</w:t>
      </w:r>
      <w:r w:rsidRPr="008F1070">
        <w:rPr>
          <w:rFonts w:eastAsia="Times New Roman"/>
          <w:color w:val="1D2228"/>
          <w:szCs w:val="24"/>
        </w:rPr>
        <w:t xml:space="preserve">ουλευτικές </w:t>
      </w:r>
      <w:r>
        <w:rPr>
          <w:rFonts w:eastAsia="Times New Roman"/>
          <w:color w:val="1D2228"/>
          <w:szCs w:val="24"/>
        </w:rPr>
        <w:t>ε</w:t>
      </w:r>
      <w:r>
        <w:rPr>
          <w:rFonts w:eastAsia="Times New Roman"/>
          <w:color w:val="1D2228"/>
          <w:szCs w:val="24"/>
        </w:rPr>
        <w:t xml:space="preserve">κλογές στην Ελλάδα </w:t>
      </w:r>
      <w:r w:rsidRPr="008F1070">
        <w:rPr>
          <w:rFonts w:eastAsia="Times New Roman"/>
          <w:color w:val="1D2228"/>
          <w:szCs w:val="24"/>
        </w:rPr>
        <w:t xml:space="preserve">για να </w:t>
      </w:r>
      <w:r>
        <w:rPr>
          <w:rFonts w:eastAsia="Times New Roman"/>
          <w:color w:val="1D2228"/>
          <w:szCs w:val="24"/>
        </w:rPr>
        <w:t>δούμε εάν ο λαός εγκρίνει ή όχι τις Πρέσπες. Η άποψη των είκοσι έξι κομμάτων, συμπεριλαμβανομένης και της Κύπρου -και η Κύπρος ψήφισε «</w:t>
      </w:r>
      <w:r>
        <w:rPr>
          <w:rFonts w:eastAsia="Times New Roman"/>
          <w:color w:val="1D2228"/>
          <w:szCs w:val="24"/>
        </w:rPr>
        <w:t xml:space="preserve">κατά» της πρότασης της Ένωσης Κεντρώων- </w:t>
      </w:r>
      <w:r w:rsidRPr="008F1070">
        <w:rPr>
          <w:rFonts w:eastAsia="Times New Roman"/>
          <w:color w:val="1D2228"/>
          <w:szCs w:val="24"/>
        </w:rPr>
        <w:t>ήταν ότι έχει λήξει το ζήτημα</w:t>
      </w:r>
      <w:r>
        <w:rPr>
          <w:rFonts w:eastAsia="Times New Roman"/>
          <w:color w:val="1D2228"/>
          <w:szCs w:val="24"/>
        </w:rPr>
        <w:t>, ότι εί</w:t>
      </w:r>
      <w:r w:rsidRPr="008F1070">
        <w:rPr>
          <w:rFonts w:eastAsia="Times New Roman"/>
          <w:color w:val="1D2228"/>
          <w:szCs w:val="24"/>
        </w:rPr>
        <w:t xml:space="preserve">ναι </w:t>
      </w:r>
      <w:r>
        <w:rPr>
          <w:rFonts w:eastAsia="Times New Roman"/>
          <w:color w:val="1D2228"/>
          <w:szCs w:val="24"/>
        </w:rPr>
        <w:t xml:space="preserve">διακρατική </w:t>
      </w:r>
      <w:r>
        <w:rPr>
          <w:rFonts w:eastAsia="Times New Roman"/>
          <w:color w:val="1D2228"/>
          <w:szCs w:val="24"/>
        </w:rPr>
        <w:t>σ</w:t>
      </w:r>
      <w:r w:rsidRPr="008F1070">
        <w:rPr>
          <w:rFonts w:eastAsia="Times New Roman"/>
          <w:color w:val="1D2228"/>
          <w:szCs w:val="24"/>
        </w:rPr>
        <w:t>υμφωνία και έχει λήξει</w:t>
      </w:r>
      <w:r>
        <w:rPr>
          <w:rFonts w:eastAsia="Times New Roman"/>
          <w:color w:val="1D2228"/>
          <w:szCs w:val="24"/>
        </w:rPr>
        <w:t xml:space="preserve">, ότι δεν μπορούμε να ξανασυζητήσουμε για μία </w:t>
      </w:r>
      <w:r>
        <w:rPr>
          <w:rFonts w:eastAsia="Times New Roman"/>
          <w:color w:val="1D2228"/>
          <w:szCs w:val="24"/>
        </w:rPr>
        <w:t>σ</w:t>
      </w:r>
      <w:r w:rsidRPr="008F1070">
        <w:rPr>
          <w:rFonts w:eastAsia="Times New Roman"/>
          <w:color w:val="1D2228"/>
          <w:szCs w:val="24"/>
        </w:rPr>
        <w:t>υμφωνία που νομικά έχει λήξει</w:t>
      </w:r>
      <w:r>
        <w:rPr>
          <w:rFonts w:eastAsia="Times New Roman"/>
          <w:color w:val="1D2228"/>
          <w:szCs w:val="24"/>
        </w:rPr>
        <w:t>.</w:t>
      </w:r>
    </w:p>
    <w:p w14:paraId="619F955D"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Όταν ενημερώθηκα </w:t>
      </w:r>
      <w:r w:rsidRPr="008F1070">
        <w:rPr>
          <w:rFonts w:eastAsia="Times New Roman"/>
          <w:color w:val="1D2228"/>
          <w:szCs w:val="24"/>
        </w:rPr>
        <w:t>εγώ</w:t>
      </w:r>
      <w:r>
        <w:rPr>
          <w:rFonts w:eastAsia="Times New Roman"/>
          <w:color w:val="1D2228"/>
          <w:szCs w:val="24"/>
        </w:rPr>
        <w:t>,</w:t>
      </w:r>
      <w:r w:rsidRPr="008F1070">
        <w:rPr>
          <w:rFonts w:eastAsia="Times New Roman"/>
          <w:color w:val="1D2228"/>
          <w:szCs w:val="24"/>
        </w:rPr>
        <w:t xml:space="preserve"> ζήτησα από αυτόν που με αντιπρ</w:t>
      </w:r>
      <w:r>
        <w:rPr>
          <w:rFonts w:eastAsia="Times New Roman"/>
          <w:color w:val="1D2228"/>
          <w:szCs w:val="24"/>
        </w:rPr>
        <w:t xml:space="preserve">οσώπευε </w:t>
      </w:r>
      <w:r w:rsidRPr="008F1070">
        <w:rPr>
          <w:rFonts w:eastAsia="Times New Roman"/>
          <w:color w:val="1D2228"/>
          <w:szCs w:val="24"/>
        </w:rPr>
        <w:t xml:space="preserve">να </w:t>
      </w:r>
      <w:r w:rsidRPr="008F1070">
        <w:rPr>
          <w:rFonts w:eastAsia="Times New Roman"/>
          <w:color w:val="1D2228"/>
          <w:szCs w:val="24"/>
        </w:rPr>
        <w:t xml:space="preserve">δηλώσει ότι η </w:t>
      </w:r>
      <w:r>
        <w:rPr>
          <w:rFonts w:eastAsia="Times New Roman"/>
          <w:color w:val="1D2228"/>
          <w:szCs w:val="24"/>
        </w:rPr>
        <w:t xml:space="preserve">Ένωση Κεντρώων </w:t>
      </w:r>
      <w:r w:rsidRPr="008F1070">
        <w:rPr>
          <w:rFonts w:eastAsia="Times New Roman"/>
          <w:color w:val="1D2228"/>
          <w:szCs w:val="24"/>
        </w:rPr>
        <w:t xml:space="preserve">αποχωρεί. </w:t>
      </w:r>
      <w:r>
        <w:rPr>
          <w:rFonts w:eastAsia="Times New Roman"/>
          <w:color w:val="1D2228"/>
          <w:szCs w:val="24"/>
        </w:rPr>
        <w:t>Δεν μπορώ ν</w:t>
      </w:r>
      <w:r w:rsidRPr="008F1070">
        <w:rPr>
          <w:rFonts w:eastAsia="Times New Roman"/>
          <w:color w:val="1D2228"/>
          <w:szCs w:val="24"/>
        </w:rPr>
        <w:t>α συμμετέχω σε μία ομάδα κομμάτων</w:t>
      </w:r>
      <w:r>
        <w:rPr>
          <w:rFonts w:eastAsia="Times New Roman"/>
          <w:color w:val="1D2228"/>
          <w:szCs w:val="24"/>
        </w:rPr>
        <w:t>,</w:t>
      </w:r>
      <w:r w:rsidRPr="008F1070">
        <w:rPr>
          <w:rFonts w:eastAsia="Times New Roman"/>
          <w:color w:val="1D2228"/>
          <w:szCs w:val="24"/>
        </w:rPr>
        <w:t xml:space="preserve"> η οποία δεν καταλαβαίν</w:t>
      </w:r>
      <w:r>
        <w:rPr>
          <w:rFonts w:eastAsia="Times New Roman"/>
          <w:color w:val="1D2228"/>
          <w:szCs w:val="24"/>
        </w:rPr>
        <w:t>ει</w:t>
      </w:r>
      <w:r w:rsidRPr="008F1070">
        <w:rPr>
          <w:rFonts w:eastAsia="Times New Roman"/>
          <w:color w:val="1D2228"/>
          <w:szCs w:val="24"/>
        </w:rPr>
        <w:t xml:space="preserve"> ότι παραβιάστηκε </w:t>
      </w:r>
      <w:r>
        <w:rPr>
          <w:rFonts w:eastAsia="Times New Roman"/>
          <w:color w:val="1D2228"/>
          <w:szCs w:val="24"/>
        </w:rPr>
        <w:t xml:space="preserve">η θέληση του ελληνικού λαού για ένα τόσο ζωτικό θέμα. </w:t>
      </w:r>
    </w:p>
    <w:p w14:paraId="619F955E"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 xml:space="preserve">Συνεδρίαζαν τρεις μέρες </w:t>
      </w:r>
      <w:r w:rsidRPr="008F1070">
        <w:rPr>
          <w:rFonts w:eastAsia="Times New Roman"/>
          <w:color w:val="1D2228"/>
          <w:szCs w:val="24"/>
        </w:rPr>
        <w:t>και τελικώς μου είπανε ότι αποδέχοντ</w:t>
      </w:r>
      <w:r>
        <w:rPr>
          <w:rFonts w:eastAsia="Times New Roman"/>
          <w:color w:val="1D2228"/>
          <w:szCs w:val="24"/>
        </w:rPr>
        <w:t>αι να γραφτεί</w:t>
      </w:r>
      <w:r w:rsidRPr="008F1070">
        <w:rPr>
          <w:rFonts w:eastAsia="Times New Roman"/>
          <w:color w:val="1D2228"/>
          <w:szCs w:val="24"/>
        </w:rPr>
        <w:t xml:space="preserve"> </w:t>
      </w:r>
      <w:r w:rsidRPr="008F1070">
        <w:rPr>
          <w:rFonts w:eastAsia="Times New Roman"/>
          <w:color w:val="1D2228"/>
          <w:szCs w:val="24"/>
        </w:rPr>
        <w:t>στο μανιφέστο ότι υποχρεώνονται τα κόμματα της Ευρώπης</w:t>
      </w:r>
      <w:r w:rsidRPr="00797402">
        <w:rPr>
          <w:rFonts w:eastAsia="Times New Roman"/>
          <w:color w:val="1D2228"/>
          <w:szCs w:val="24"/>
        </w:rPr>
        <w:t>,</w:t>
      </w:r>
      <w:r w:rsidRPr="008F1070">
        <w:rPr>
          <w:rFonts w:eastAsia="Times New Roman"/>
          <w:color w:val="1D2228"/>
          <w:szCs w:val="24"/>
        </w:rPr>
        <w:t xml:space="preserve"> τα υπόλοιπα</w:t>
      </w:r>
      <w:r>
        <w:rPr>
          <w:rFonts w:eastAsia="Times New Roman"/>
          <w:color w:val="1D2228"/>
          <w:szCs w:val="24"/>
        </w:rPr>
        <w:t>,</w:t>
      </w:r>
      <w:r w:rsidRPr="008F1070">
        <w:rPr>
          <w:rFonts w:eastAsia="Times New Roman"/>
          <w:color w:val="1D2228"/>
          <w:szCs w:val="24"/>
        </w:rPr>
        <w:t xml:space="preserve"> να δείξουν αλληλεγγύη προς την </w:t>
      </w:r>
      <w:r>
        <w:rPr>
          <w:rFonts w:eastAsia="Times New Roman"/>
          <w:color w:val="1D2228"/>
          <w:szCs w:val="24"/>
        </w:rPr>
        <w:t xml:space="preserve">Ένωση Κεντρώων </w:t>
      </w:r>
      <w:r w:rsidRPr="008F1070">
        <w:rPr>
          <w:rFonts w:eastAsia="Times New Roman"/>
          <w:color w:val="1D2228"/>
          <w:szCs w:val="24"/>
        </w:rPr>
        <w:t>που ζητάει δημοψήφισμα</w:t>
      </w:r>
      <w:r>
        <w:rPr>
          <w:rFonts w:eastAsia="Times New Roman"/>
          <w:color w:val="1D2228"/>
          <w:szCs w:val="24"/>
        </w:rPr>
        <w:t>,</w:t>
      </w:r>
      <w:r w:rsidRPr="008F1070">
        <w:rPr>
          <w:rFonts w:eastAsia="Times New Roman"/>
          <w:color w:val="1D2228"/>
          <w:szCs w:val="24"/>
        </w:rPr>
        <w:t xml:space="preserve"> γιατί όντως η θέληση του ελληνικού λαού δεν </w:t>
      </w:r>
      <w:r>
        <w:rPr>
          <w:rFonts w:eastAsia="Times New Roman"/>
          <w:color w:val="1D2228"/>
          <w:szCs w:val="24"/>
        </w:rPr>
        <w:t xml:space="preserve">εδηλώθη. </w:t>
      </w:r>
      <w:r w:rsidRPr="008F1070">
        <w:rPr>
          <w:rFonts w:eastAsia="Times New Roman"/>
          <w:color w:val="1D2228"/>
          <w:szCs w:val="24"/>
        </w:rPr>
        <w:t>Έτσι είναι</w:t>
      </w:r>
      <w:r>
        <w:rPr>
          <w:rFonts w:eastAsia="Times New Roman"/>
          <w:color w:val="1D2228"/>
          <w:szCs w:val="24"/>
        </w:rPr>
        <w:t xml:space="preserve">. Απειλείς για να </w:t>
      </w:r>
      <w:r w:rsidRPr="008F1070">
        <w:rPr>
          <w:rFonts w:eastAsia="Times New Roman"/>
          <w:color w:val="1D2228"/>
          <w:szCs w:val="24"/>
        </w:rPr>
        <w:t xml:space="preserve"> κερδίσεις</w:t>
      </w:r>
      <w:r>
        <w:rPr>
          <w:rFonts w:eastAsia="Times New Roman"/>
          <w:color w:val="1D2228"/>
          <w:szCs w:val="24"/>
        </w:rPr>
        <w:t>. Αυτή είναι η μέθοδος. Θ</w:t>
      </w:r>
      <w:r w:rsidRPr="008F1070">
        <w:rPr>
          <w:rFonts w:eastAsia="Times New Roman"/>
          <w:color w:val="1D2228"/>
          <w:szCs w:val="24"/>
        </w:rPr>
        <w:t>α</w:t>
      </w:r>
      <w:r w:rsidRPr="008F1070">
        <w:rPr>
          <w:rFonts w:eastAsia="Times New Roman"/>
          <w:color w:val="1D2228"/>
          <w:szCs w:val="24"/>
        </w:rPr>
        <w:t xml:space="preserve"> μπορούσα και εγώ να πω</w:t>
      </w:r>
      <w:r>
        <w:rPr>
          <w:rFonts w:eastAsia="Times New Roman"/>
          <w:color w:val="1D2228"/>
          <w:szCs w:val="24"/>
        </w:rPr>
        <w:t xml:space="preserve"> ότι αφού οι υπόλοιποι είκοσι επτά -</w:t>
      </w:r>
      <w:r w:rsidRPr="008F1070">
        <w:rPr>
          <w:rFonts w:eastAsia="Times New Roman"/>
          <w:color w:val="1D2228"/>
          <w:szCs w:val="24"/>
        </w:rPr>
        <w:t>συμπεριλαμβανομένων και των Κυπρίων</w:t>
      </w:r>
      <w:r>
        <w:rPr>
          <w:rFonts w:eastAsia="Times New Roman"/>
          <w:color w:val="1D2228"/>
          <w:szCs w:val="24"/>
        </w:rPr>
        <w:t>- είναι σύμφωνοι ότι το θέμα έχει λήξει, λήγει και για μένα. Δεν θα ήμουν, όμως, σύμφωνος με αυτά που έχω ισχυριστεί στην Μακεδονία, στην Κρήτη, στην Ελλάδα, παντ</w:t>
      </w:r>
      <w:r>
        <w:rPr>
          <w:rFonts w:eastAsia="Times New Roman"/>
          <w:color w:val="1D2228"/>
          <w:szCs w:val="24"/>
        </w:rPr>
        <w:t>ού. Γιατί μη νομίζετε ότι η Κρήτη θέλει τις Πρέσπες. Νομίζετε ότι θα έχετε μείωση μόνο στη Μακεδονία εσείς του ΣΥΡΙΖΑ; Θα έχετε παντού μείωση.</w:t>
      </w:r>
    </w:p>
    <w:p w14:paraId="619F955F"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lastRenderedPageBreak/>
        <w:t>Και θα πω και για την Νέα Δημοκρατία. Η Νέα Δημοκρατία δεν φέρθηκε ούτε αυτή τίμια στο θέμα των Πρεσπών. Μίλαγε σ</w:t>
      </w:r>
      <w:r>
        <w:rPr>
          <w:rFonts w:eastAsia="Times New Roman"/>
          <w:color w:val="1D2228"/>
          <w:szCs w:val="24"/>
        </w:rPr>
        <w:t>υνεχώς για γλώσσα και για ταυτότητα. Για το όνομα δεν μίλησε ποτέ η Νέα Δημοκρατία κ</w:t>
      </w:r>
      <w:r w:rsidRPr="008F1070">
        <w:rPr>
          <w:rFonts w:eastAsia="Times New Roman"/>
          <w:color w:val="1D2228"/>
          <w:szCs w:val="24"/>
        </w:rPr>
        <w:t>αι ουσιαστικά έστρωσε το χαλί της μειοδοσίας</w:t>
      </w:r>
      <w:r>
        <w:rPr>
          <w:rFonts w:eastAsia="Times New Roman"/>
          <w:color w:val="1D2228"/>
          <w:szCs w:val="24"/>
        </w:rPr>
        <w:t>. Μ</w:t>
      </w:r>
      <w:r w:rsidRPr="008F1070">
        <w:rPr>
          <w:rFonts w:eastAsia="Times New Roman"/>
          <w:color w:val="1D2228"/>
          <w:szCs w:val="24"/>
        </w:rPr>
        <w:t>ία φορά ζητήσατε δημοψήφισμα</w:t>
      </w:r>
      <w:r>
        <w:rPr>
          <w:rFonts w:eastAsia="Times New Roman"/>
          <w:color w:val="1D2228"/>
          <w:szCs w:val="24"/>
        </w:rPr>
        <w:t>; Ζ</w:t>
      </w:r>
      <w:r w:rsidRPr="008F1070">
        <w:rPr>
          <w:rFonts w:eastAsia="Times New Roman"/>
          <w:color w:val="1D2228"/>
          <w:szCs w:val="24"/>
        </w:rPr>
        <w:t>ητήσατε</w:t>
      </w:r>
      <w:r>
        <w:rPr>
          <w:rFonts w:eastAsia="Times New Roman"/>
          <w:color w:val="1D2228"/>
          <w:szCs w:val="24"/>
        </w:rPr>
        <w:t xml:space="preserve"> κάτι; Κ</w:t>
      </w:r>
      <w:r w:rsidRPr="008F1070">
        <w:rPr>
          <w:rFonts w:eastAsia="Times New Roman"/>
          <w:color w:val="1D2228"/>
          <w:szCs w:val="24"/>
        </w:rPr>
        <w:t>άνατε μία σοβαρή προσπάθεια</w:t>
      </w:r>
      <w:r>
        <w:rPr>
          <w:rFonts w:eastAsia="Times New Roman"/>
          <w:color w:val="1D2228"/>
          <w:szCs w:val="24"/>
        </w:rPr>
        <w:t>; Ε</w:t>
      </w:r>
      <w:r w:rsidRPr="008F1070">
        <w:rPr>
          <w:rFonts w:eastAsia="Times New Roman"/>
          <w:color w:val="1D2228"/>
          <w:szCs w:val="24"/>
        </w:rPr>
        <w:t xml:space="preserve">σείς και στα </w:t>
      </w:r>
      <w:r>
        <w:rPr>
          <w:rFonts w:eastAsia="Times New Roman"/>
          <w:color w:val="1D2228"/>
          <w:szCs w:val="24"/>
        </w:rPr>
        <w:t>σ</w:t>
      </w:r>
      <w:r w:rsidRPr="008F1070">
        <w:rPr>
          <w:rFonts w:eastAsia="Times New Roman"/>
          <w:color w:val="1D2228"/>
          <w:szCs w:val="24"/>
        </w:rPr>
        <w:t xml:space="preserve">υλλαλητήρια μετά φόβου και </w:t>
      </w:r>
      <w:r>
        <w:rPr>
          <w:rFonts w:eastAsia="Times New Roman"/>
          <w:color w:val="1D2228"/>
          <w:szCs w:val="24"/>
        </w:rPr>
        <w:t>κόπου πή</w:t>
      </w:r>
      <w:r>
        <w:rPr>
          <w:rFonts w:eastAsia="Times New Roman"/>
          <w:color w:val="1D2228"/>
          <w:szCs w:val="24"/>
        </w:rPr>
        <w:t xml:space="preserve">γατε </w:t>
      </w:r>
      <w:r w:rsidRPr="008F1070">
        <w:rPr>
          <w:rFonts w:eastAsia="Times New Roman"/>
          <w:color w:val="1D2228"/>
          <w:szCs w:val="24"/>
        </w:rPr>
        <w:t xml:space="preserve">όταν είδατε ότι πήγε πρώτα </w:t>
      </w:r>
      <w:r>
        <w:rPr>
          <w:rFonts w:eastAsia="Times New Roman"/>
          <w:color w:val="1D2228"/>
          <w:szCs w:val="24"/>
        </w:rPr>
        <w:t xml:space="preserve">ο κόσμος. Στην αρχή είπατε να πάει όποιος θέλει, </w:t>
      </w:r>
      <w:r w:rsidRPr="008F1070">
        <w:rPr>
          <w:rFonts w:eastAsia="Times New Roman"/>
          <w:color w:val="1D2228"/>
          <w:szCs w:val="24"/>
        </w:rPr>
        <w:t>μετ</w:t>
      </w:r>
      <w:r>
        <w:rPr>
          <w:rFonts w:eastAsia="Times New Roman"/>
          <w:color w:val="1D2228"/>
          <w:szCs w:val="24"/>
        </w:rPr>
        <w:t>ά</w:t>
      </w:r>
      <w:r w:rsidRPr="008F1070">
        <w:rPr>
          <w:rFonts w:eastAsia="Times New Roman"/>
          <w:color w:val="1D2228"/>
          <w:szCs w:val="24"/>
        </w:rPr>
        <w:t xml:space="preserve"> είπατε </w:t>
      </w:r>
      <w:r>
        <w:rPr>
          <w:rFonts w:eastAsia="Times New Roman"/>
          <w:color w:val="1D2228"/>
          <w:szCs w:val="24"/>
        </w:rPr>
        <w:t xml:space="preserve">δεν </w:t>
      </w:r>
      <w:r w:rsidRPr="008F1070">
        <w:rPr>
          <w:rFonts w:eastAsia="Times New Roman"/>
          <w:color w:val="1D2228"/>
          <w:szCs w:val="24"/>
        </w:rPr>
        <w:t xml:space="preserve">μετέχουμε σε τέτοια πράγματα και μετά </w:t>
      </w:r>
      <w:r>
        <w:rPr>
          <w:rFonts w:eastAsia="Times New Roman"/>
          <w:color w:val="1D2228"/>
          <w:szCs w:val="24"/>
        </w:rPr>
        <w:t xml:space="preserve">συρθήκατε διά της </w:t>
      </w:r>
      <w:r w:rsidRPr="008F1070">
        <w:rPr>
          <w:rFonts w:eastAsia="Times New Roman"/>
          <w:color w:val="1D2228"/>
          <w:szCs w:val="24"/>
        </w:rPr>
        <w:t>βίας</w:t>
      </w:r>
      <w:r>
        <w:rPr>
          <w:rFonts w:eastAsia="Times New Roman"/>
          <w:color w:val="1D2228"/>
          <w:szCs w:val="24"/>
        </w:rPr>
        <w:t>. Κάτω από την πίεση της</w:t>
      </w:r>
      <w:r w:rsidRPr="008F1070">
        <w:rPr>
          <w:rFonts w:eastAsia="Times New Roman"/>
          <w:color w:val="1D2228"/>
          <w:szCs w:val="24"/>
        </w:rPr>
        <w:t xml:space="preserve"> κοινωνία</w:t>
      </w:r>
      <w:r>
        <w:rPr>
          <w:rFonts w:eastAsia="Times New Roman"/>
          <w:color w:val="1D2228"/>
          <w:szCs w:val="24"/>
        </w:rPr>
        <w:t>ς πήγατε στα σ</w:t>
      </w:r>
      <w:r w:rsidRPr="008F1070">
        <w:rPr>
          <w:rFonts w:eastAsia="Times New Roman"/>
          <w:color w:val="1D2228"/>
          <w:szCs w:val="24"/>
        </w:rPr>
        <w:t>υλλαλητήρια</w:t>
      </w:r>
      <w:r>
        <w:rPr>
          <w:rFonts w:eastAsia="Times New Roman"/>
          <w:color w:val="1D2228"/>
          <w:szCs w:val="24"/>
        </w:rPr>
        <w:t>. Όμως, έ</w:t>
      </w:r>
      <w:r w:rsidRPr="008F1070">
        <w:rPr>
          <w:rFonts w:eastAsia="Times New Roman"/>
          <w:color w:val="1D2228"/>
          <w:szCs w:val="24"/>
        </w:rPr>
        <w:t xml:space="preserve">χετε το θράσος να πηγαίνετε στη </w:t>
      </w:r>
      <w:r w:rsidRPr="008F1070">
        <w:rPr>
          <w:rFonts w:eastAsia="Times New Roman"/>
          <w:color w:val="1D2228"/>
          <w:szCs w:val="24"/>
        </w:rPr>
        <w:t>Θεσσαλονίκη</w:t>
      </w:r>
      <w:r>
        <w:rPr>
          <w:rFonts w:eastAsia="Times New Roman"/>
          <w:color w:val="1D2228"/>
          <w:szCs w:val="24"/>
        </w:rPr>
        <w:t xml:space="preserve"> και να λέτε, «Εμείς δεν ψηφίσαμε». Τι δεν ψηφίσατε; Στρώσατε το χαλί της μειοδοσίας </w:t>
      </w:r>
      <w:r>
        <w:rPr>
          <w:rFonts w:eastAsia="Times New Roman"/>
          <w:color w:val="1D2228"/>
          <w:szCs w:val="24"/>
        </w:rPr>
        <w:t xml:space="preserve">στον </w:t>
      </w:r>
      <w:r w:rsidRPr="008F1070">
        <w:rPr>
          <w:rFonts w:eastAsia="Times New Roman"/>
          <w:color w:val="1D2228"/>
          <w:szCs w:val="24"/>
        </w:rPr>
        <w:t>Τσίπρα</w:t>
      </w:r>
      <w:r>
        <w:rPr>
          <w:rFonts w:eastAsia="Times New Roman"/>
          <w:color w:val="1D2228"/>
          <w:szCs w:val="24"/>
        </w:rPr>
        <w:t xml:space="preserve">. Αν κάνατε αληθινή αντίσταση, δεν θα πέρναγε. Φοβόσασταν, όμως, </w:t>
      </w:r>
      <w:r w:rsidRPr="008F1070">
        <w:rPr>
          <w:rFonts w:eastAsia="Times New Roman"/>
          <w:color w:val="1D2228"/>
          <w:szCs w:val="24"/>
        </w:rPr>
        <w:t xml:space="preserve">μήπως </w:t>
      </w:r>
      <w:r>
        <w:rPr>
          <w:rFonts w:eastAsia="Times New Roman"/>
          <w:color w:val="1D2228"/>
          <w:szCs w:val="24"/>
        </w:rPr>
        <w:t xml:space="preserve">μετά </w:t>
      </w:r>
      <w:r w:rsidRPr="008F1070">
        <w:rPr>
          <w:rFonts w:eastAsia="Times New Roman"/>
          <w:color w:val="1D2228"/>
          <w:szCs w:val="24"/>
        </w:rPr>
        <w:t>η βόμβα</w:t>
      </w:r>
      <w:r w:rsidRPr="00A27D28">
        <w:rPr>
          <w:rFonts w:eastAsia="Times New Roman"/>
          <w:color w:val="1D2228"/>
          <w:szCs w:val="24"/>
        </w:rPr>
        <w:t xml:space="preserve"> </w:t>
      </w:r>
      <w:r w:rsidRPr="008F1070">
        <w:rPr>
          <w:rFonts w:eastAsia="Times New Roman"/>
          <w:color w:val="1D2228"/>
          <w:szCs w:val="24"/>
        </w:rPr>
        <w:t>των Πρεσπών</w:t>
      </w:r>
      <w:r>
        <w:rPr>
          <w:rFonts w:eastAsia="Times New Roman"/>
          <w:color w:val="1D2228"/>
          <w:szCs w:val="24"/>
        </w:rPr>
        <w:t xml:space="preserve"> -αν γίνουν εκλογές- σκάσει στα χέρια σας. Γιατί οι Αμ</w:t>
      </w:r>
      <w:r>
        <w:rPr>
          <w:rFonts w:eastAsia="Times New Roman"/>
          <w:color w:val="1D2228"/>
          <w:szCs w:val="24"/>
        </w:rPr>
        <w:t>ερικάνοι ήταν ανένδοτοι εις το θέμα αυτό.</w:t>
      </w:r>
    </w:p>
    <w:p w14:paraId="619F9560" w14:textId="77777777" w:rsidR="00F246CC" w:rsidRDefault="005B5D49">
      <w:pPr>
        <w:spacing w:line="600" w:lineRule="auto"/>
        <w:ind w:firstLine="720"/>
        <w:contextualSpacing/>
        <w:jc w:val="both"/>
        <w:rPr>
          <w:rFonts w:eastAsia="Times New Roman"/>
          <w:color w:val="1D2228"/>
          <w:szCs w:val="24"/>
        </w:rPr>
      </w:pPr>
      <w:r w:rsidRPr="004401D5">
        <w:rPr>
          <w:rFonts w:eastAsia="Times New Roman"/>
          <w:color w:val="000000" w:themeColor="text1"/>
          <w:szCs w:val="24"/>
        </w:rPr>
        <w:t xml:space="preserve">Κάποιοι υποψήφιοι δήμαρχοι φωτογραφίζονται δίπλα μου και μετά βάζουν τις φωτογραφίες λέγοντας ότι τους στηρίζει </w:t>
      </w:r>
      <w:r w:rsidRPr="004401D5">
        <w:rPr>
          <w:rFonts w:eastAsia="Times New Roman"/>
          <w:color w:val="000000" w:themeColor="text1"/>
          <w:szCs w:val="24"/>
        </w:rPr>
        <w:lastRenderedPageBreak/>
        <w:t>η Ένωση Κεντρώων. Εγώ δεν στηρίζω. Κατ</w:t>
      </w:r>
      <w:r w:rsidRPr="004401D5">
        <w:rPr>
          <w:rFonts w:eastAsia="Times New Roman"/>
          <w:color w:val="000000" w:themeColor="text1"/>
          <w:szCs w:val="24"/>
        </w:rPr>
        <w:t xml:space="preserve">’ </w:t>
      </w:r>
      <w:r w:rsidRPr="004401D5">
        <w:rPr>
          <w:rFonts w:eastAsia="Times New Roman"/>
          <w:color w:val="000000" w:themeColor="text1"/>
          <w:szCs w:val="24"/>
        </w:rPr>
        <w:t>αρχάς για τις δημοτικές και τις περιφερειακές έχω πει -η Ένωση</w:t>
      </w:r>
      <w:r w:rsidRPr="004401D5">
        <w:rPr>
          <w:rFonts w:eastAsia="Times New Roman"/>
          <w:color w:val="000000" w:themeColor="text1"/>
          <w:szCs w:val="24"/>
        </w:rPr>
        <w:t xml:space="preserve"> Κεντρώων- ότι δεν στηρίζω κανέναν. Αφήνω τους πολίτες να διαλέξουν αυτοί. Εκείνο που δίνω σαν γραμμή είναι να μην ψηφίσουμε αυτούς που έχουν </w:t>
      </w:r>
      <w:r w:rsidRPr="008F1070">
        <w:rPr>
          <w:rFonts w:eastAsia="Times New Roman"/>
          <w:color w:val="1D2228"/>
          <w:szCs w:val="24"/>
        </w:rPr>
        <w:t>χρίσμα</w:t>
      </w:r>
      <w:r>
        <w:rPr>
          <w:rFonts w:eastAsia="Times New Roman"/>
          <w:color w:val="1D2228"/>
          <w:szCs w:val="24"/>
        </w:rPr>
        <w:t>. Παραδείγματος χάριν,</w:t>
      </w:r>
      <w:r w:rsidRPr="008F1070">
        <w:rPr>
          <w:rFonts w:eastAsia="Times New Roman"/>
          <w:color w:val="1D2228"/>
          <w:szCs w:val="24"/>
        </w:rPr>
        <w:t xml:space="preserve"> ένας </w:t>
      </w:r>
      <w:r>
        <w:rPr>
          <w:rFonts w:eastAsia="Times New Roman"/>
          <w:color w:val="1D2228"/>
          <w:szCs w:val="24"/>
        </w:rPr>
        <w:t>που έχει χρίσμα της Νέας Δ</w:t>
      </w:r>
      <w:r w:rsidRPr="008F1070">
        <w:rPr>
          <w:rFonts w:eastAsia="Times New Roman"/>
          <w:color w:val="1D2228"/>
          <w:szCs w:val="24"/>
        </w:rPr>
        <w:t>ημοκρατίας</w:t>
      </w:r>
      <w:r>
        <w:rPr>
          <w:rFonts w:eastAsia="Times New Roman"/>
          <w:color w:val="1D2228"/>
          <w:szCs w:val="24"/>
        </w:rPr>
        <w:t>,</w:t>
      </w:r>
      <w:r w:rsidRPr="008F1070">
        <w:rPr>
          <w:rFonts w:eastAsia="Times New Roman"/>
          <w:color w:val="1D2228"/>
          <w:szCs w:val="24"/>
        </w:rPr>
        <w:t xml:space="preserve"> δεν μπορεί να ψηφιστεί από ψηφοφόρο της Έν</w:t>
      </w:r>
      <w:r w:rsidRPr="008F1070">
        <w:rPr>
          <w:rFonts w:eastAsia="Times New Roman"/>
          <w:color w:val="1D2228"/>
          <w:szCs w:val="24"/>
        </w:rPr>
        <w:t>ωσης Κεντρώων</w:t>
      </w:r>
      <w:r>
        <w:rPr>
          <w:rFonts w:eastAsia="Times New Roman"/>
          <w:color w:val="1D2228"/>
          <w:szCs w:val="24"/>
        </w:rPr>
        <w:t>. Έ</w:t>
      </w:r>
      <w:r w:rsidRPr="008F1070">
        <w:rPr>
          <w:rFonts w:eastAsia="Times New Roman"/>
          <w:color w:val="1D2228"/>
          <w:szCs w:val="24"/>
        </w:rPr>
        <w:t xml:space="preserve">νας που </w:t>
      </w:r>
      <w:r>
        <w:rPr>
          <w:rFonts w:eastAsia="Times New Roman"/>
          <w:color w:val="1D2228"/>
          <w:szCs w:val="24"/>
        </w:rPr>
        <w:t xml:space="preserve">έχει </w:t>
      </w:r>
      <w:r w:rsidRPr="008F1070">
        <w:rPr>
          <w:rFonts w:eastAsia="Times New Roman"/>
          <w:color w:val="1D2228"/>
          <w:szCs w:val="24"/>
        </w:rPr>
        <w:t>χρίσμα του ΣΥΡΙΖΑ</w:t>
      </w:r>
      <w:r>
        <w:rPr>
          <w:rFonts w:eastAsia="Times New Roman"/>
          <w:color w:val="1D2228"/>
          <w:szCs w:val="24"/>
        </w:rPr>
        <w:t xml:space="preserve"> ή</w:t>
      </w:r>
      <w:r w:rsidRPr="008F1070">
        <w:rPr>
          <w:rFonts w:eastAsia="Times New Roman"/>
          <w:color w:val="1D2228"/>
          <w:szCs w:val="24"/>
        </w:rPr>
        <w:t xml:space="preserve"> το</w:t>
      </w:r>
      <w:r>
        <w:rPr>
          <w:rFonts w:eastAsia="Times New Roman"/>
          <w:color w:val="1D2228"/>
          <w:szCs w:val="24"/>
        </w:rPr>
        <w:t>υ</w:t>
      </w:r>
      <w:r w:rsidRPr="008F1070">
        <w:rPr>
          <w:rFonts w:eastAsia="Times New Roman"/>
          <w:color w:val="1D2228"/>
          <w:szCs w:val="24"/>
        </w:rPr>
        <w:t xml:space="preserve"> ΠΑΣΟΚ δεν μπορεί να πάρει ψήφο </w:t>
      </w:r>
      <w:r>
        <w:rPr>
          <w:rFonts w:eastAsia="Times New Roman"/>
          <w:color w:val="1D2228"/>
          <w:szCs w:val="24"/>
        </w:rPr>
        <w:t>από την Ένωση Κεντρώων. Μ</w:t>
      </w:r>
      <w:r w:rsidRPr="008F1070">
        <w:rPr>
          <w:rFonts w:eastAsia="Times New Roman"/>
          <w:color w:val="1D2228"/>
          <w:szCs w:val="24"/>
        </w:rPr>
        <w:t>ε πλησιάζουν</w:t>
      </w:r>
      <w:r>
        <w:rPr>
          <w:rFonts w:eastAsia="Times New Roman"/>
          <w:color w:val="1D2228"/>
          <w:szCs w:val="24"/>
        </w:rPr>
        <w:t>,</w:t>
      </w:r>
      <w:r w:rsidRPr="008F1070">
        <w:rPr>
          <w:rFonts w:eastAsia="Times New Roman"/>
          <w:color w:val="1D2228"/>
          <w:szCs w:val="24"/>
        </w:rPr>
        <w:t xml:space="preserve"> φωτογραφίζονται και μετά κ</w:t>
      </w:r>
      <w:r>
        <w:rPr>
          <w:rFonts w:eastAsia="Times New Roman"/>
          <w:color w:val="1D2228"/>
          <w:szCs w:val="24"/>
        </w:rPr>
        <w:t>άνουν κάτι ατιμίες και τ</w:t>
      </w:r>
      <w:r w:rsidRPr="008F1070">
        <w:rPr>
          <w:rFonts w:eastAsia="Times New Roman"/>
          <w:color w:val="1D2228"/>
          <w:szCs w:val="24"/>
        </w:rPr>
        <w:t>α βγάζουν σ</w:t>
      </w:r>
      <w:r>
        <w:rPr>
          <w:rFonts w:eastAsia="Times New Roman"/>
          <w:color w:val="1D2228"/>
          <w:szCs w:val="24"/>
        </w:rPr>
        <w:t>τ</w:t>
      </w:r>
      <w:r w:rsidRPr="008F1070">
        <w:rPr>
          <w:rFonts w:eastAsia="Times New Roman"/>
          <w:color w:val="1D2228"/>
          <w:szCs w:val="24"/>
        </w:rPr>
        <w:t>α</w:t>
      </w:r>
      <w:r>
        <w:rPr>
          <w:rFonts w:eastAsia="Times New Roman"/>
          <w:color w:val="1D2228"/>
          <w:szCs w:val="24"/>
        </w:rPr>
        <w:t xml:space="preserve"> </w:t>
      </w:r>
      <w:r>
        <w:rPr>
          <w:rFonts w:eastAsia="Times New Roman"/>
          <w:color w:val="1D2228"/>
          <w:szCs w:val="24"/>
          <w:lang w:val="en-US"/>
        </w:rPr>
        <w:t>site</w:t>
      </w:r>
      <w:r w:rsidRPr="00A2279A">
        <w:rPr>
          <w:rFonts w:eastAsia="Times New Roman"/>
          <w:color w:val="1D2228"/>
          <w:szCs w:val="24"/>
        </w:rPr>
        <w:t xml:space="preserve"> </w:t>
      </w:r>
      <w:r>
        <w:rPr>
          <w:rFonts w:eastAsia="Times New Roman"/>
          <w:color w:val="1D2228"/>
          <w:szCs w:val="24"/>
        </w:rPr>
        <w:t>ότι</w:t>
      </w:r>
      <w:r w:rsidRPr="008F1070">
        <w:rPr>
          <w:rFonts w:eastAsia="Times New Roman"/>
          <w:color w:val="1D2228"/>
          <w:szCs w:val="24"/>
        </w:rPr>
        <w:t xml:space="preserve"> στηρίζω τον έναν και τον άλλον</w:t>
      </w:r>
      <w:r>
        <w:rPr>
          <w:rFonts w:eastAsia="Times New Roman"/>
          <w:color w:val="1D2228"/>
          <w:szCs w:val="24"/>
        </w:rPr>
        <w:t>.</w:t>
      </w:r>
    </w:p>
    <w:p w14:paraId="619F9561"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Π</w:t>
      </w:r>
      <w:r w:rsidRPr="008F1070">
        <w:rPr>
          <w:rFonts w:eastAsia="Times New Roman"/>
          <w:color w:val="1D2228"/>
          <w:szCs w:val="24"/>
        </w:rPr>
        <w:t>ρος αποκατάσταση</w:t>
      </w:r>
      <w:r>
        <w:rPr>
          <w:rFonts w:eastAsia="Times New Roman"/>
          <w:color w:val="1D2228"/>
          <w:szCs w:val="24"/>
        </w:rPr>
        <w:t>, λ</w:t>
      </w:r>
      <w:r w:rsidRPr="008F1070">
        <w:rPr>
          <w:rFonts w:eastAsia="Times New Roman"/>
          <w:color w:val="1D2228"/>
          <w:szCs w:val="24"/>
        </w:rPr>
        <w:t>οιπόν</w:t>
      </w:r>
      <w:r>
        <w:rPr>
          <w:rFonts w:eastAsia="Times New Roman"/>
          <w:color w:val="1D2228"/>
          <w:szCs w:val="24"/>
        </w:rPr>
        <w:t>,</w:t>
      </w:r>
      <w:r w:rsidRPr="008F1070">
        <w:rPr>
          <w:rFonts w:eastAsia="Times New Roman"/>
          <w:color w:val="1D2228"/>
          <w:szCs w:val="24"/>
        </w:rPr>
        <w:t xml:space="preserve"> της αλήθειας </w:t>
      </w:r>
      <w:r>
        <w:rPr>
          <w:rFonts w:eastAsia="Times New Roman"/>
          <w:color w:val="1D2228"/>
          <w:szCs w:val="24"/>
        </w:rPr>
        <w:t>β</w:t>
      </w:r>
      <w:r w:rsidRPr="008F1070">
        <w:rPr>
          <w:rFonts w:eastAsia="Times New Roman"/>
          <w:color w:val="1D2228"/>
          <w:szCs w:val="24"/>
        </w:rPr>
        <w:t>γαίνω και λέω</w:t>
      </w:r>
      <w:r>
        <w:rPr>
          <w:rFonts w:eastAsia="Times New Roman"/>
          <w:color w:val="1D2228"/>
          <w:szCs w:val="24"/>
        </w:rPr>
        <w:t>: Δεν στηρίζω</w:t>
      </w:r>
      <w:r w:rsidRPr="008F1070">
        <w:rPr>
          <w:rFonts w:eastAsia="Times New Roman"/>
          <w:color w:val="1D2228"/>
          <w:szCs w:val="24"/>
        </w:rPr>
        <w:t xml:space="preserve"> απολύτως κανέναν</w:t>
      </w:r>
      <w:r>
        <w:rPr>
          <w:rFonts w:eastAsia="Times New Roman"/>
          <w:color w:val="1D2228"/>
          <w:szCs w:val="24"/>
        </w:rPr>
        <w:t>.</w:t>
      </w:r>
      <w:r w:rsidRPr="008F1070">
        <w:rPr>
          <w:rFonts w:eastAsia="Times New Roman"/>
          <w:color w:val="1D2228"/>
          <w:szCs w:val="24"/>
        </w:rPr>
        <w:t xml:space="preserve"> Το μόνο που ζητώ </w:t>
      </w:r>
      <w:r>
        <w:rPr>
          <w:rFonts w:eastAsia="Times New Roman"/>
          <w:color w:val="1D2228"/>
          <w:szCs w:val="24"/>
        </w:rPr>
        <w:t xml:space="preserve">είναι </w:t>
      </w:r>
      <w:r w:rsidRPr="008F1070">
        <w:rPr>
          <w:rFonts w:eastAsia="Times New Roman"/>
          <w:color w:val="1D2228"/>
          <w:szCs w:val="24"/>
        </w:rPr>
        <w:t xml:space="preserve">η </w:t>
      </w:r>
      <w:r>
        <w:rPr>
          <w:rFonts w:eastAsia="Times New Roman"/>
          <w:color w:val="1D2228"/>
          <w:szCs w:val="24"/>
        </w:rPr>
        <w:t xml:space="preserve">Ένωση Κεντρώων στις </w:t>
      </w:r>
      <w:r>
        <w:rPr>
          <w:rFonts w:eastAsia="Times New Roman"/>
          <w:color w:val="1D2228"/>
          <w:szCs w:val="24"/>
        </w:rPr>
        <w:t>ε</w:t>
      </w:r>
      <w:r w:rsidRPr="008F1070">
        <w:rPr>
          <w:rFonts w:eastAsia="Times New Roman"/>
          <w:color w:val="1D2228"/>
          <w:szCs w:val="24"/>
        </w:rPr>
        <w:t>υρωεκλογές ν</w:t>
      </w:r>
      <w:r>
        <w:rPr>
          <w:rFonts w:eastAsia="Times New Roman"/>
          <w:color w:val="1D2228"/>
          <w:szCs w:val="24"/>
        </w:rPr>
        <w:t xml:space="preserve">α πάρει τουλάχιστον έναν ή δύο </w:t>
      </w:r>
      <w:r>
        <w:rPr>
          <w:rFonts w:eastAsia="Times New Roman"/>
          <w:color w:val="1D2228"/>
          <w:szCs w:val="24"/>
        </w:rPr>
        <w:t>Ε</w:t>
      </w:r>
      <w:r w:rsidRPr="008F1070">
        <w:rPr>
          <w:rFonts w:eastAsia="Times New Roman"/>
          <w:color w:val="1D2228"/>
          <w:szCs w:val="24"/>
        </w:rPr>
        <w:t>υρωβουλευτές</w:t>
      </w:r>
      <w:r>
        <w:rPr>
          <w:rFonts w:eastAsia="Times New Roman"/>
          <w:color w:val="1D2228"/>
          <w:szCs w:val="24"/>
        </w:rPr>
        <w:t>. Α</w:t>
      </w:r>
      <w:r w:rsidRPr="008F1070">
        <w:rPr>
          <w:rFonts w:eastAsia="Times New Roman"/>
          <w:color w:val="1D2228"/>
          <w:szCs w:val="24"/>
        </w:rPr>
        <w:t>υτό ζητώ και θα δώσω μέχρι θανάτου και προσωπικό αγώνα</w:t>
      </w:r>
      <w:r>
        <w:rPr>
          <w:rFonts w:eastAsia="Times New Roman"/>
          <w:color w:val="1D2228"/>
          <w:szCs w:val="24"/>
        </w:rPr>
        <w:t>,</w:t>
      </w:r>
      <w:r w:rsidRPr="008F1070">
        <w:rPr>
          <w:rFonts w:eastAsia="Times New Roman"/>
          <w:color w:val="1D2228"/>
          <w:szCs w:val="24"/>
        </w:rPr>
        <w:t xml:space="preserve"> όπως έχω μάθει επί </w:t>
      </w:r>
      <w:r>
        <w:rPr>
          <w:rFonts w:eastAsia="Times New Roman"/>
          <w:color w:val="1D2228"/>
          <w:szCs w:val="24"/>
        </w:rPr>
        <w:t xml:space="preserve">σαράντα </w:t>
      </w:r>
      <w:r w:rsidRPr="008F1070">
        <w:rPr>
          <w:rFonts w:eastAsia="Times New Roman"/>
          <w:color w:val="1D2228"/>
          <w:szCs w:val="24"/>
        </w:rPr>
        <w:t>χρόνια ν</w:t>
      </w:r>
      <w:r w:rsidRPr="008F1070">
        <w:rPr>
          <w:rFonts w:eastAsia="Times New Roman"/>
          <w:color w:val="1D2228"/>
          <w:szCs w:val="24"/>
        </w:rPr>
        <w:t>α δίνω</w:t>
      </w:r>
      <w:r>
        <w:rPr>
          <w:rFonts w:eastAsia="Times New Roman"/>
          <w:color w:val="1D2228"/>
          <w:szCs w:val="24"/>
        </w:rPr>
        <w:t>. Εκτός του αγώνα που θα δώσουν ο</w:t>
      </w:r>
      <w:r w:rsidRPr="008F1070">
        <w:rPr>
          <w:rFonts w:eastAsia="Times New Roman"/>
          <w:color w:val="1D2228"/>
          <w:szCs w:val="24"/>
        </w:rPr>
        <w:t>ι υποψήφιοι</w:t>
      </w:r>
      <w:r>
        <w:rPr>
          <w:rFonts w:eastAsia="Times New Roman"/>
          <w:color w:val="1D2228"/>
          <w:szCs w:val="24"/>
        </w:rPr>
        <w:t>,</w:t>
      </w:r>
      <w:r w:rsidRPr="008F1070">
        <w:rPr>
          <w:rFonts w:eastAsia="Times New Roman"/>
          <w:color w:val="1D2228"/>
          <w:szCs w:val="24"/>
        </w:rPr>
        <w:t xml:space="preserve"> εγώ έχω μάθει να δίνω τον αγώνα όπως τον ξέρω εγώ</w:t>
      </w:r>
      <w:r>
        <w:rPr>
          <w:rFonts w:eastAsia="Times New Roman"/>
          <w:color w:val="1D2228"/>
          <w:szCs w:val="24"/>
        </w:rPr>
        <w:t>. Και θα τον δείτε πώς θα τον δώσω μέχρι τέλους.</w:t>
      </w:r>
    </w:p>
    <w:p w14:paraId="619F9562" w14:textId="77777777" w:rsidR="00F246CC" w:rsidRDefault="005B5D49">
      <w:pPr>
        <w:spacing w:line="600" w:lineRule="auto"/>
        <w:ind w:firstLine="720"/>
        <w:contextualSpacing/>
        <w:jc w:val="both"/>
        <w:rPr>
          <w:rFonts w:eastAsia="Times New Roman"/>
          <w:color w:val="1D2228"/>
          <w:szCs w:val="24"/>
        </w:rPr>
      </w:pPr>
      <w:r w:rsidRPr="00A2279A">
        <w:rPr>
          <w:rFonts w:eastAsia="Times New Roman"/>
          <w:b/>
          <w:color w:val="1D2228"/>
          <w:szCs w:val="24"/>
        </w:rPr>
        <w:lastRenderedPageBreak/>
        <w:t>ΠΡΟΕΔΡΕΥΩΝ (Γεώργιος Λαμπρούλης):</w:t>
      </w:r>
      <w:r>
        <w:rPr>
          <w:rFonts w:eastAsia="Times New Roman"/>
          <w:b/>
          <w:color w:val="1D2228"/>
          <w:szCs w:val="24"/>
        </w:rPr>
        <w:t xml:space="preserve"> </w:t>
      </w:r>
      <w:r w:rsidRPr="00A2279A">
        <w:rPr>
          <w:rFonts w:eastAsia="Times New Roman"/>
          <w:color w:val="1D2228"/>
          <w:szCs w:val="24"/>
        </w:rPr>
        <w:t>Ολοκληρώστε, κύριε Λεβέντη.</w:t>
      </w:r>
    </w:p>
    <w:p w14:paraId="619F9563"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ΒΑΣΙΛΗ</w:t>
      </w:r>
      <w:r w:rsidRPr="00A2279A">
        <w:rPr>
          <w:rFonts w:eastAsia="Times New Roman" w:cs="Times New Roman"/>
          <w:b/>
          <w:szCs w:val="24"/>
        </w:rPr>
        <w:t xml:space="preserve">Σ ΛΕΒΕΝΤΗΣ (Πρόεδρος της Ένωσης </w:t>
      </w:r>
      <w:r w:rsidRPr="00A2279A">
        <w:rPr>
          <w:rFonts w:eastAsia="Times New Roman" w:cs="Times New Roman"/>
          <w:b/>
          <w:szCs w:val="24"/>
        </w:rPr>
        <w:t>Κεντρώων):</w:t>
      </w:r>
      <w:r>
        <w:rPr>
          <w:rFonts w:eastAsia="Times New Roman" w:cs="Times New Roman"/>
          <w:b/>
          <w:szCs w:val="24"/>
        </w:rPr>
        <w:t xml:space="preserve"> </w:t>
      </w:r>
      <w:r w:rsidRPr="00A2279A">
        <w:rPr>
          <w:rFonts w:eastAsia="Times New Roman" w:cs="Times New Roman"/>
          <w:szCs w:val="24"/>
        </w:rPr>
        <w:t>Αξίζει να πω</w:t>
      </w:r>
      <w:r>
        <w:rPr>
          <w:rFonts w:eastAsia="Times New Roman" w:cs="Times New Roman"/>
          <w:szCs w:val="24"/>
        </w:rPr>
        <w:t xml:space="preserve"> και ένα τελευταίο, κύριε Πρόεδρε.</w:t>
      </w:r>
    </w:p>
    <w:p w14:paraId="619F9564"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Μ</w:t>
      </w:r>
      <w:r w:rsidRPr="008F1070">
        <w:rPr>
          <w:rFonts w:eastAsia="Times New Roman"/>
          <w:color w:val="1D2228"/>
          <w:szCs w:val="24"/>
        </w:rPr>
        <w:t xml:space="preserve">ε ρώτησε χθες </w:t>
      </w:r>
      <w:r>
        <w:rPr>
          <w:rFonts w:eastAsia="Times New Roman"/>
          <w:color w:val="1D2228"/>
          <w:szCs w:val="24"/>
        </w:rPr>
        <w:t xml:space="preserve">ένας </w:t>
      </w:r>
      <w:r w:rsidRPr="008F1070">
        <w:rPr>
          <w:rFonts w:eastAsia="Times New Roman"/>
          <w:color w:val="1D2228"/>
          <w:szCs w:val="24"/>
        </w:rPr>
        <w:t xml:space="preserve">σε </w:t>
      </w:r>
      <w:r>
        <w:rPr>
          <w:rFonts w:eastAsia="Times New Roman"/>
          <w:color w:val="1D2228"/>
          <w:szCs w:val="24"/>
        </w:rPr>
        <w:t xml:space="preserve">μία εκπομπή που ήταν </w:t>
      </w:r>
      <w:r>
        <w:rPr>
          <w:rFonts w:eastAsia="Times New Roman"/>
          <w:color w:val="1D2228"/>
          <w:szCs w:val="24"/>
        </w:rPr>
        <w:t>σ</w:t>
      </w:r>
      <w:r>
        <w:rPr>
          <w:rFonts w:eastAsia="Times New Roman"/>
          <w:color w:val="1D2228"/>
          <w:szCs w:val="24"/>
        </w:rPr>
        <w:t xml:space="preserve">υριζαίικη στο «Ράδιο </w:t>
      </w:r>
      <w:r w:rsidRPr="008F1070">
        <w:rPr>
          <w:rFonts w:eastAsia="Times New Roman"/>
          <w:color w:val="1D2228"/>
          <w:szCs w:val="24"/>
        </w:rPr>
        <w:t>247</w:t>
      </w:r>
      <w:r>
        <w:rPr>
          <w:rFonts w:eastAsia="Times New Roman"/>
          <w:color w:val="1D2228"/>
          <w:szCs w:val="24"/>
        </w:rPr>
        <w:t>»: «Κ</w:t>
      </w:r>
      <w:r w:rsidRPr="008F1070">
        <w:rPr>
          <w:rFonts w:eastAsia="Times New Roman"/>
          <w:color w:val="1D2228"/>
          <w:szCs w:val="24"/>
        </w:rPr>
        <w:t>αι τι κάνατε</w:t>
      </w:r>
      <w:r>
        <w:rPr>
          <w:rFonts w:eastAsia="Times New Roman"/>
          <w:color w:val="1D2228"/>
          <w:szCs w:val="24"/>
        </w:rPr>
        <w:t xml:space="preserve"> </w:t>
      </w:r>
      <w:r w:rsidRPr="008F1070">
        <w:rPr>
          <w:rFonts w:eastAsia="Times New Roman"/>
          <w:color w:val="1D2228"/>
          <w:szCs w:val="24"/>
        </w:rPr>
        <w:t>τέσσερα χρόνια που μπήκατε στη Βουλή</w:t>
      </w:r>
      <w:r>
        <w:rPr>
          <w:rFonts w:eastAsia="Times New Roman"/>
          <w:color w:val="1D2228"/>
          <w:szCs w:val="24"/>
        </w:rPr>
        <w:t>; Εά</w:t>
      </w:r>
      <w:r w:rsidRPr="008F1070">
        <w:rPr>
          <w:rFonts w:eastAsia="Times New Roman"/>
          <w:color w:val="1D2228"/>
          <w:szCs w:val="24"/>
        </w:rPr>
        <w:t xml:space="preserve">ν δεν είχατε </w:t>
      </w:r>
      <w:r>
        <w:rPr>
          <w:rFonts w:eastAsia="Times New Roman"/>
          <w:color w:val="1D2228"/>
          <w:szCs w:val="24"/>
        </w:rPr>
        <w:t>μ</w:t>
      </w:r>
      <w:r w:rsidRPr="008F1070">
        <w:rPr>
          <w:rFonts w:eastAsia="Times New Roman"/>
          <w:color w:val="1D2228"/>
          <w:szCs w:val="24"/>
        </w:rPr>
        <w:t>πει</w:t>
      </w:r>
      <w:r>
        <w:rPr>
          <w:rFonts w:eastAsia="Times New Roman"/>
          <w:color w:val="1D2228"/>
          <w:szCs w:val="24"/>
        </w:rPr>
        <w:t>,</w:t>
      </w:r>
      <w:r w:rsidRPr="008F1070">
        <w:rPr>
          <w:rFonts w:eastAsia="Times New Roman"/>
          <w:color w:val="1D2228"/>
          <w:szCs w:val="24"/>
        </w:rPr>
        <w:t xml:space="preserve"> τι θα </w:t>
      </w:r>
      <w:r>
        <w:rPr>
          <w:rFonts w:eastAsia="Times New Roman"/>
          <w:color w:val="1D2228"/>
          <w:szCs w:val="24"/>
        </w:rPr>
        <w:t>εί</w:t>
      </w:r>
      <w:r w:rsidRPr="008F1070">
        <w:rPr>
          <w:rFonts w:eastAsia="Times New Roman"/>
          <w:color w:val="1D2228"/>
          <w:szCs w:val="24"/>
        </w:rPr>
        <w:t>χε γίνει</w:t>
      </w:r>
      <w:r>
        <w:rPr>
          <w:rFonts w:eastAsia="Times New Roman"/>
          <w:color w:val="1D2228"/>
          <w:szCs w:val="24"/>
        </w:rPr>
        <w:t>;» Μα, συγγνώμη ό,τι προτάσεις κάναμ</w:t>
      </w:r>
      <w:r>
        <w:rPr>
          <w:rFonts w:eastAsia="Times New Roman"/>
          <w:color w:val="1D2228"/>
          <w:szCs w:val="24"/>
        </w:rPr>
        <w:t>ε, δεν τις λάβατε ποτέ υπ</w:t>
      </w:r>
      <w:r>
        <w:rPr>
          <w:rFonts w:eastAsia="Times New Roman"/>
          <w:color w:val="1D2228"/>
          <w:szCs w:val="24"/>
        </w:rPr>
        <w:t xml:space="preserve">’ </w:t>
      </w:r>
      <w:r>
        <w:rPr>
          <w:rFonts w:eastAsia="Times New Roman"/>
          <w:color w:val="1D2228"/>
          <w:szCs w:val="24"/>
        </w:rPr>
        <w:t>όψιν σας. Ο Καμμένος και ο Τσίπρας, με μια δικτατορία που είχαν εδώ μέσα, ψήφιζαν τα δικά τους. Τι με ρωτάτε, λοιπόν, «Τι κάναμε»; Εδώ μέσα υπάρχει το εξής σύστημα: Κοινοβουλευτικά οι αριθμοί δημιουργούν πλειοψηφία, γιατί λαϊκή π</w:t>
      </w:r>
      <w:r>
        <w:rPr>
          <w:rFonts w:eastAsia="Times New Roman"/>
          <w:color w:val="1D2228"/>
          <w:szCs w:val="24"/>
        </w:rPr>
        <w:t xml:space="preserve">λειοψηφία δεν είχε ποτέ η Βουλή. Η Βουλή αυτή τι είχε; Ο Τσίπρας είχε πάρει περίπου </w:t>
      </w:r>
      <w:r w:rsidRPr="008F1070">
        <w:rPr>
          <w:rFonts w:eastAsia="Times New Roman"/>
          <w:color w:val="1D2228"/>
          <w:szCs w:val="24"/>
        </w:rPr>
        <w:t>30</w:t>
      </w:r>
      <w:r>
        <w:rPr>
          <w:rFonts w:eastAsia="Times New Roman"/>
          <w:color w:val="1D2228"/>
          <w:szCs w:val="24"/>
        </w:rPr>
        <w:t xml:space="preserve">% </w:t>
      </w:r>
      <w:r w:rsidRPr="008F1070">
        <w:rPr>
          <w:rFonts w:eastAsia="Times New Roman"/>
          <w:color w:val="1D2228"/>
          <w:szCs w:val="24"/>
        </w:rPr>
        <w:t xml:space="preserve">και </w:t>
      </w:r>
      <w:r>
        <w:rPr>
          <w:rFonts w:eastAsia="Times New Roman"/>
          <w:color w:val="1D2228"/>
          <w:szCs w:val="24"/>
        </w:rPr>
        <w:t xml:space="preserve">3,5% </w:t>
      </w:r>
      <w:r w:rsidRPr="008F1070">
        <w:rPr>
          <w:rFonts w:eastAsia="Times New Roman"/>
          <w:color w:val="1D2228"/>
          <w:szCs w:val="24"/>
        </w:rPr>
        <w:t>ο Καμμένος</w:t>
      </w:r>
      <w:r>
        <w:rPr>
          <w:rFonts w:eastAsia="Times New Roman"/>
          <w:color w:val="1D2228"/>
          <w:szCs w:val="24"/>
        </w:rPr>
        <w:t>,</w:t>
      </w:r>
      <w:r w:rsidRPr="008F1070">
        <w:rPr>
          <w:rFonts w:eastAsia="Times New Roman"/>
          <w:color w:val="1D2228"/>
          <w:szCs w:val="24"/>
        </w:rPr>
        <w:t xml:space="preserve"> όλα μαζί 38</w:t>
      </w:r>
      <w:r>
        <w:rPr>
          <w:rFonts w:eastAsia="Times New Roman"/>
          <w:color w:val="1D2228"/>
          <w:szCs w:val="24"/>
        </w:rPr>
        <w:t>%, μείον η φθορά, άντε να κυβερνήσατε με 25%.</w:t>
      </w:r>
      <w:r w:rsidRPr="008F1070">
        <w:rPr>
          <w:rFonts w:eastAsia="Times New Roman"/>
          <w:color w:val="1D2228"/>
          <w:szCs w:val="24"/>
        </w:rPr>
        <w:t xml:space="preserve"> </w:t>
      </w:r>
    </w:p>
    <w:p w14:paraId="619F9565"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Λοιπόν, δεν λάβατε ποτέ υπ</w:t>
      </w:r>
      <w:r>
        <w:rPr>
          <w:rFonts w:eastAsia="Times New Roman"/>
          <w:color w:val="1D2228"/>
          <w:szCs w:val="24"/>
        </w:rPr>
        <w:t xml:space="preserve">’ </w:t>
      </w:r>
      <w:r>
        <w:rPr>
          <w:rFonts w:eastAsia="Times New Roman"/>
          <w:color w:val="1D2228"/>
          <w:szCs w:val="24"/>
        </w:rPr>
        <w:t>όψιν τη γνώμη κανενός κόμματος. Πώς μπορεί να προσφέρει ένα κ</w:t>
      </w:r>
      <w:r>
        <w:rPr>
          <w:rFonts w:eastAsia="Times New Roman"/>
          <w:color w:val="1D2228"/>
          <w:szCs w:val="24"/>
        </w:rPr>
        <w:t xml:space="preserve">όμμα μέσα σε ένα κλίμα που αγνοείτε τους πάντες; Πώς μπορεί να προσφέρει; </w:t>
      </w:r>
    </w:p>
    <w:p w14:paraId="619F9566"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lastRenderedPageBreak/>
        <w:t>Και μου λέει μετά: «Κι αν δεν είχατ</w:t>
      </w:r>
      <w:r w:rsidRPr="008F1070">
        <w:rPr>
          <w:rFonts w:eastAsia="Times New Roman"/>
          <w:color w:val="1D2228"/>
          <w:szCs w:val="24"/>
        </w:rPr>
        <w:t>ε καταφέρει να μπείτε στη Βουλή τ</w:t>
      </w:r>
      <w:r>
        <w:rPr>
          <w:rFonts w:eastAsia="Times New Roman"/>
          <w:color w:val="1D2228"/>
          <w:szCs w:val="24"/>
        </w:rPr>
        <w:t>ι θα έχανε ο τόπος;» Τι θα έχανε ο τόπος; Θα σας πω τι θα έχανε. Θα ήσασταν μόνο εσείς, ένα πολιτικό σύστημα με τ</w:t>
      </w:r>
      <w:r>
        <w:rPr>
          <w:rFonts w:eastAsia="Times New Roman"/>
          <w:color w:val="1D2228"/>
          <w:szCs w:val="24"/>
        </w:rPr>
        <w:t>ο οποίο ο λαός έχει αηδιάσει.</w:t>
      </w:r>
    </w:p>
    <w:p w14:paraId="619F9567"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Ευχαριστώ.</w:t>
      </w:r>
    </w:p>
    <w:p w14:paraId="619F9568" w14:textId="77777777" w:rsidR="00F246CC" w:rsidRDefault="005B5D49">
      <w:pPr>
        <w:tabs>
          <w:tab w:val="left" w:pos="3720"/>
        </w:tabs>
        <w:spacing w:line="600" w:lineRule="auto"/>
        <w:ind w:firstLine="720"/>
        <w:jc w:val="center"/>
        <w:rPr>
          <w:rFonts w:eastAsia="Times New Roman"/>
          <w:color w:val="000000"/>
          <w:szCs w:val="24"/>
        </w:rPr>
      </w:pPr>
      <w:r>
        <w:rPr>
          <w:rFonts w:eastAsia="Times New Roman" w:cs="Times New Roman"/>
          <w:szCs w:val="24"/>
        </w:rPr>
        <w:t xml:space="preserve">(Χειροκροτήματα από την πτέρυγα </w:t>
      </w:r>
      <w:r>
        <w:rPr>
          <w:rFonts w:eastAsia="Times New Roman"/>
          <w:color w:val="000000"/>
          <w:szCs w:val="24"/>
        </w:rPr>
        <w:t>της Ένωσης Κεντρώων)</w:t>
      </w:r>
    </w:p>
    <w:p w14:paraId="619F9569" w14:textId="77777777" w:rsidR="00F246CC" w:rsidRDefault="005B5D49">
      <w:pPr>
        <w:spacing w:line="600" w:lineRule="auto"/>
        <w:ind w:firstLine="720"/>
        <w:contextualSpacing/>
        <w:jc w:val="both"/>
        <w:rPr>
          <w:rFonts w:eastAsia="Times New Roman"/>
          <w:color w:val="1D2228"/>
          <w:szCs w:val="24"/>
        </w:rPr>
      </w:pPr>
      <w:r>
        <w:rPr>
          <w:rFonts w:eastAsia="Times New Roman" w:cs="Times New Roman"/>
          <w:b/>
          <w:szCs w:val="24"/>
        </w:rPr>
        <w:t xml:space="preserve">ΠΡΟΕΔΡΕΥΩΝ (Γεώργιος Λαμπρούλης): </w:t>
      </w:r>
      <w:r w:rsidRPr="00AE1317">
        <w:rPr>
          <w:rFonts w:eastAsia="Times New Roman" w:cs="Times New Roman"/>
          <w:szCs w:val="24"/>
        </w:rPr>
        <w:t>Τον λόγο έχει ο κ.</w:t>
      </w:r>
      <w:r w:rsidRPr="008F1070">
        <w:rPr>
          <w:rFonts w:eastAsia="Times New Roman"/>
          <w:color w:val="1D2228"/>
          <w:szCs w:val="24"/>
        </w:rPr>
        <w:t xml:space="preserve"> Καρακώστας από τη Χρυσή Αυγή</w:t>
      </w:r>
      <w:r>
        <w:rPr>
          <w:rFonts w:eastAsia="Times New Roman"/>
          <w:color w:val="1D2228"/>
          <w:szCs w:val="24"/>
        </w:rPr>
        <w:t>.</w:t>
      </w:r>
    </w:p>
    <w:p w14:paraId="619F956A" w14:textId="77777777" w:rsidR="00F246CC" w:rsidRDefault="005B5D49">
      <w:pPr>
        <w:spacing w:line="600" w:lineRule="auto"/>
        <w:ind w:firstLine="720"/>
        <w:contextualSpacing/>
        <w:jc w:val="both"/>
        <w:rPr>
          <w:rFonts w:eastAsia="Times New Roman"/>
          <w:color w:val="1D2228"/>
          <w:szCs w:val="24"/>
        </w:rPr>
      </w:pPr>
      <w:r w:rsidRPr="008F1070">
        <w:rPr>
          <w:rFonts w:eastAsia="Times New Roman"/>
          <w:color w:val="1D2228"/>
          <w:szCs w:val="24"/>
        </w:rPr>
        <w:t>Θα ακολουθήσουν άλλοι δύο ομιλητές εκ του καταλόγου</w:t>
      </w:r>
      <w:r>
        <w:rPr>
          <w:rFonts w:eastAsia="Times New Roman"/>
          <w:color w:val="1D2228"/>
          <w:szCs w:val="24"/>
        </w:rPr>
        <w:t xml:space="preserve"> κ</w:t>
      </w:r>
      <w:r w:rsidRPr="008F1070">
        <w:rPr>
          <w:rFonts w:eastAsia="Times New Roman"/>
          <w:color w:val="1D2228"/>
          <w:szCs w:val="24"/>
        </w:rPr>
        <w:t>αι μετά θα μιλήσει η κ</w:t>
      </w:r>
      <w:r>
        <w:rPr>
          <w:rFonts w:eastAsia="Times New Roman"/>
          <w:color w:val="1D2228"/>
          <w:szCs w:val="24"/>
        </w:rPr>
        <w:t>.</w:t>
      </w:r>
      <w:r w:rsidRPr="008F1070">
        <w:rPr>
          <w:rFonts w:eastAsia="Times New Roman"/>
          <w:color w:val="1D2228"/>
          <w:szCs w:val="24"/>
        </w:rPr>
        <w:t xml:space="preserve"> Ζορμπά</w:t>
      </w:r>
      <w:r>
        <w:rPr>
          <w:rFonts w:eastAsia="Times New Roman"/>
          <w:color w:val="1D2228"/>
          <w:szCs w:val="24"/>
        </w:rPr>
        <w:t>, η</w:t>
      </w:r>
      <w:r w:rsidRPr="008F1070">
        <w:rPr>
          <w:rFonts w:eastAsia="Times New Roman"/>
          <w:color w:val="1D2228"/>
          <w:szCs w:val="24"/>
        </w:rPr>
        <w:t xml:space="preserve"> Υπουργός Πολιτισμού και </w:t>
      </w:r>
      <w:r>
        <w:rPr>
          <w:rFonts w:eastAsia="Times New Roman"/>
          <w:color w:val="1D2228"/>
          <w:szCs w:val="24"/>
        </w:rPr>
        <w:t>Α</w:t>
      </w:r>
      <w:r w:rsidRPr="008F1070">
        <w:rPr>
          <w:rFonts w:eastAsia="Times New Roman"/>
          <w:color w:val="1D2228"/>
          <w:szCs w:val="24"/>
        </w:rPr>
        <w:t>θλητισμού</w:t>
      </w:r>
      <w:r>
        <w:rPr>
          <w:rFonts w:eastAsia="Times New Roman"/>
          <w:color w:val="1D2228"/>
          <w:szCs w:val="24"/>
        </w:rPr>
        <w:t>.</w:t>
      </w:r>
    </w:p>
    <w:p w14:paraId="619F956B" w14:textId="77777777" w:rsidR="00F246CC" w:rsidRDefault="005B5D49">
      <w:pPr>
        <w:spacing w:line="600" w:lineRule="auto"/>
        <w:ind w:firstLine="720"/>
        <w:contextualSpacing/>
        <w:jc w:val="both"/>
        <w:rPr>
          <w:rFonts w:eastAsia="Times New Roman"/>
          <w:color w:val="1D2228"/>
          <w:szCs w:val="24"/>
        </w:rPr>
      </w:pPr>
      <w:r w:rsidRPr="00AE1317">
        <w:rPr>
          <w:rFonts w:eastAsia="Times New Roman"/>
          <w:b/>
          <w:color w:val="1D2228"/>
          <w:szCs w:val="24"/>
        </w:rPr>
        <w:t>ΜΑΡΙΑ ΚΟΛΛΙΑ</w:t>
      </w:r>
      <w:r>
        <w:rPr>
          <w:rFonts w:eastAsia="Times New Roman"/>
          <w:b/>
          <w:color w:val="1D2228"/>
          <w:szCs w:val="24"/>
        </w:rPr>
        <w:t xml:space="preserve"> </w:t>
      </w:r>
      <w:r w:rsidRPr="00AE1317">
        <w:rPr>
          <w:rFonts w:eastAsia="Times New Roman"/>
          <w:b/>
          <w:color w:val="1D2228"/>
          <w:szCs w:val="24"/>
        </w:rPr>
        <w:t>-</w:t>
      </w:r>
      <w:r>
        <w:rPr>
          <w:rFonts w:eastAsia="Times New Roman"/>
          <w:b/>
          <w:color w:val="1D2228"/>
          <w:szCs w:val="24"/>
        </w:rPr>
        <w:t xml:space="preserve"> </w:t>
      </w:r>
      <w:r w:rsidRPr="00AE1317">
        <w:rPr>
          <w:rFonts w:eastAsia="Times New Roman"/>
          <w:b/>
          <w:color w:val="1D2228"/>
          <w:szCs w:val="24"/>
        </w:rPr>
        <w:t>ΤΣΑΡΟΥΧΑ:</w:t>
      </w:r>
      <w:r>
        <w:rPr>
          <w:rFonts w:eastAsia="Times New Roman"/>
          <w:color w:val="1D2228"/>
          <w:szCs w:val="24"/>
        </w:rPr>
        <w:t xml:space="preserve"> Κύριε Πρόεδρε, να μας πείτε ποιοι θα είναι οι επόμενοι ομιλητές για να τους ξέρουμε.</w:t>
      </w:r>
    </w:p>
    <w:p w14:paraId="619F956C" w14:textId="77777777" w:rsidR="00F246CC" w:rsidRDefault="005B5D49">
      <w:pPr>
        <w:spacing w:line="600" w:lineRule="auto"/>
        <w:ind w:firstLine="720"/>
        <w:contextualSpacing/>
        <w:jc w:val="both"/>
        <w:rPr>
          <w:rFonts w:eastAsia="Times New Roman"/>
          <w:color w:val="1D2228"/>
          <w:szCs w:val="24"/>
        </w:rPr>
      </w:pPr>
      <w:r>
        <w:rPr>
          <w:rFonts w:eastAsia="Times New Roman" w:cs="Times New Roman"/>
          <w:b/>
          <w:szCs w:val="24"/>
        </w:rPr>
        <w:t xml:space="preserve">ΠΡΟΕΔΡΕΥΩΝ (Γεώργιος Λαμπρούλης): </w:t>
      </w:r>
      <w:r>
        <w:rPr>
          <w:rFonts w:eastAsia="Times New Roman"/>
          <w:color w:val="1D2228"/>
          <w:szCs w:val="24"/>
        </w:rPr>
        <w:t>Είναι η κ. Βαγιωνάκη, ο κ. Στύλιος, μετά η κυρία Υπουργός και συν</w:t>
      </w:r>
      <w:r>
        <w:rPr>
          <w:rFonts w:eastAsia="Times New Roman"/>
          <w:color w:val="1D2228"/>
          <w:szCs w:val="24"/>
        </w:rPr>
        <w:t xml:space="preserve">εχίζουμε </w:t>
      </w:r>
      <w:r w:rsidRPr="008F1070">
        <w:rPr>
          <w:rFonts w:eastAsia="Times New Roman"/>
          <w:color w:val="1D2228"/>
          <w:szCs w:val="24"/>
        </w:rPr>
        <w:t>από τον κατάλογο</w:t>
      </w:r>
      <w:r>
        <w:rPr>
          <w:rFonts w:eastAsia="Times New Roman"/>
          <w:color w:val="1D2228"/>
          <w:szCs w:val="24"/>
        </w:rPr>
        <w:t>.</w:t>
      </w:r>
    </w:p>
    <w:p w14:paraId="619F956D"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Ορίστε, κύριε Καρακώστα, έχετε τον λόγο.</w:t>
      </w:r>
    </w:p>
    <w:p w14:paraId="619F956E" w14:textId="77777777" w:rsidR="00F246CC" w:rsidRDefault="005B5D49">
      <w:pPr>
        <w:spacing w:line="600" w:lineRule="auto"/>
        <w:ind w:firstLine="720"/>
        <w:contextualSpacing/>
        <w:jc w:val="both"/>
        <w:rPr>
          <w:rFonts w:eastAsia="Times New Roman"/>
          <w:color w:val="1D2228"/>
          <w:szCs w:val="24"/>
        </w:rPr>
      </w:pPr>
      <w:r w:rsidRPr="00AA27FE">
        <w:rPr>
          <w:rFonts w:eastAsia="Times New Roman"/>
          <w:b/>
          <w:color w:val="1D2228"/>
          <w:szCs w:val="24"/>
        </w:rPr>
        <w:lastRenderedPageBreak/>
        <w:t xml:space="preserve">ΕΥΑΓΓΕΛΟΣ ΚΑΡΑΚΩΣΤΑΣ: </w:t>
      </w:r>
      <w:r>
        <w:rPr>
          <w:rFonts w:eastAsia="Times New Roman"/>
          <w:b/>
          <w:color w:val="1D2228"/>
          <w:szCs w:val="24"/>
        </w:rPr>
        <w:t>«</w:t>
      </w:r>
      <w:r w:rsidRPr="00AA27FE">
        <w:rPr>
          <w:rFonts w:eastAsia="Times New Roman"/>
          <w:color w:val="1D2228"/>
          <w:szCs w:val="24"/>
        </w:rPr>
        <w:t>Είναι γ</w:t>
      </w:r>
      <w:r w:rsidRPr="008F1070">
        <w:rPr>
          <w:rFonts w:eastAsia="Times New Roman"/>
          <w:color w:val="1D2228"/>
          <w:szCs w:val="24"/>
        </w:rPr>
        <w:t>εγονός ότι με εξαίρεση την επίδοση της ρηματικής διακοίνωσης στις 14</w:t>
      </w:r>
      <w:r>
        <w:rPr>
          <w:rFonts w:eastAsia="Times New Roman"/>
          <w:color w:val="1D2228"/>
          <w:szCs w:val="24"/>
        </w:rPr>
        <w:t>-</w:t>
      </w:r>
      <w:r w:rsidRPr="008F1070">
        <w:rPr>
          <w:rFonts w:eastAsia="Times New Roman"/>
          <w:color w:val="1D2228"/>
          <w:szCs w:val="24"/>
        </w:rPr>
        <w:t>11</w:t>
      </w:r>
      <w:r>
        <w:rPr>
          <w:rFonts w:eastAsia="Times New Roman"/>
          <w:color w:val="1D2228"/>
          <w:szCs w:val="24"/>
        </w:rPr>
        <w:t>-</w:t>
      </w:r>
      <w:r w:rsidRPr="008F1070">
        <w:rPr>
          <w:rFonts w:eastAsia="Times New Roman"/>
          <w:color w:val="1D2228"/>
          <w:szCs w:val="24"/>
        </w:rPr>
        <w:t xml:space="preserve">1995 οι </w:t>
      </w:r>
      <w:r>
        <w:rPr>
          <w:rFonts w:eastAsia="Times New Roman"/>
          <w:color w:val="1D2228"/>
          <w:szCs w:val="24"/>
        </w:rPr>
        <w:t>ε</w:t>
      </w:r>
      <w:r w:rsidRPr="008F1070">
        <w:rPr>
          <w:rFonts w:eastAsia="Times New Roman"/>
          <w:color w:val="1D2228"/>
          <w:szCs w:val="24"/>
        </w:rPr>
        <w:t xml:space="preserve">λληνικές </w:t>
      </w:r>
      <w:r>
        <w:rPr>
          <w:rFonts w:eastAsia="Times New Roman"/>
          <w:color w:val="1D2228"/>
          <w:szCs w:val="24"/>
        </w:rPr>
        <w:t>κ</w:t>
      </w:r>
      <w:r w:rsidRPr="008F1070">
        <w:rPr>
          <w:rFonts w:eastAsia="Times New Roman"/>
          <w:color w:val="1D2228"/>
          <w:szCs w:val="24"/>
        </w:rPr>
        <w:t xml:space="preserve">υβερνήσεις δεν διεκδίκησαν μεθοδικά και με την ανάλογη επιμονή τις </w:t>
      </w:r>
      <w:r w:rsidRPr="008F1070">
        <w:rPr>
          <w:rFonts w:eastAsia="Times New Roman"/>
          <w:color w:val="1D2228"/>
          <w:szCs w:val="24"/>
        </w:rPr>
        <w:t xml:space="preserve">γερμανικές οφειλές </w:t>
      </w:r>
      <w:r>
        <w:rPr>
          <w:rFonts w:eastAsia="Times New Roman"/>
          <w:color w:val="1D2228"/>
          <w:szCs w:val="24"/>
        </w:rPr>
        <w:t>α</w:t>
      </w:r>
      <w:r w:rsidRPr="008F1070">
        <w:rPr>
          <w:rFonts w:eastAsia="Times New Roman"/>
          <w:color w:val="1D2228"/>
          <w:szCs w:val="24"/>
        </w:rPr>
        <w:t>πέναντι στην επί δεκαετίες παρελκυστική και α</w:t>
      </w:r>
      <w:r>
        <w:rPr>
          <w:rFonts w:eastAsia="Times New Roman"/>
          <w:color w:val="1D2228"/>
          <w:szCs w:val="24"/>
        </w:rPr>
        <w:t>διάλλακτη στάση των γερμανικών κ</w:t>
      </w:r>
      <w:r w:rsidRPr="008F1070">
        <w:rPr>
          <w:rFonts w:eastAsia="Times New Roman"/>
          <w:color w:val="1D2228"/>
          <w:szCs w:val="24"/>
        </w:rPr>
        <w:t>υβερνήσεων</w:t>
      </w:r>
      <w:r>
        <w:rPr>
          <w:rFonts w:eastAsia="Times New Roman"/>
          <w:color w:val="1D2228"/>
          <w:szCs w:val="24"/>
        </w:rPr>
        <w:t>». Η</w:t>
      </w:r>
      <w:r w:rsidRPr="008F1070">
        <w:rPr>
          <w:rFonts w:eastAsia="Times New Roman"/>
          <w:color w:val="1D2228"/>
          <w:szCs w:val="24"/>
        </w:rPr>
        <w:t xml:space="preserve"> φράση</w:t>
      </w:r>
      <w:r>
        <w:rPr>
          <w:rFonts w:eastAsia="Times New Roman"/>
          <w:color w:val="1D2228"/>
          <w:szCs w:val="24"/>
        </w:rPr>
        <w:t>,</w:t>
      </w:r>
      <w:r w:rsidRPr="008F1070">
        <w:rPr>
          <w:rFonts w:eastAsia="Times New Roman"/>
          <w:color w:val="1D2228"/>
          <w:szCs w:val="24"/>
        </w:rPr>
        <w:t xml:space="preserve"> την οποία μόλις ανέγνωσα</w:t>
      </w:r>
      <w:r>
        <w:rPr>
          <w:rFonts w:eastAsia="Times New Roman"/>
          <w:color w:val="1D2228"/>
          <w:szCs w:val="24"/>
        </w:rPr>
        <w:t xml:space="preserve">, βρίσκεται στη σελίδα 21 της </w:t>
      </w:r>
      <w:r>
        <w:rPr>
          <w:rFonts w:eastAsia="Times New Roman"/>
          <w:color w:val="1D2228"/>
          <w:szCs w:val="24"/>
        </w:rPr>
        <w:t>έ</w:t>
      </w:r>
      <w:r w:rsidRPr="008F1070">
        <w:rPr>
          <w:rFonts w:eastAsia="Times New Roman"/>
          <w:color w:val="1D2228"/>
          <w:szCs w:val="24"/>
        </w:rPr>
        <w:t>κθεσης</w:t>
      </w:r>
      <w:r>
        <w:rPr>
          <w:rFonts w:eastAsia="Times New Roman"/>
          <w:color w:val="1D2228"/>
          <w:szCs w:val="24"/>
        </w:rPr>
        <w:t xml:space="preserve"> της</w:t>
      </w:r>
      <w:r w:rsidRPr="008F1070">
        <w:rPr>
          <w:rFonts w:eastAsia="Times New Roman"/>
          <w:color w:val="1D2228"/>
          <w:szCs w:val="24"/>
        </w:rPr>
        <w:t xml:space="preserve"> Διακομματικής Κοινοβουλευτικής Επιτροπής για τη </w:t>
      </w:r>
      <w:r>
        <w:rPr>
          <w:rFonts w:eastAsia="Times New Roman"/>
          <w:color w:val="1D2228"/>
          <w:szCs w:val="24"/>
        </w:rPr>
        <w:t>Διεκδίκηση τ</w:t>
      </w:r>
      <w:r w:rsidRPr="008F1070">
        <w:rPr>
          <w:rFonts w:eastAsia="Times New Roman"/>
          <w:color w:val="1D2228"/>
          <w:szCs w:val="24"/>
        </w:rPr>
        <w:t>ων Γερμανικ</w:t>
      </w:r>
      <w:r w:rsidRPr="008F1070">
        <w:rPr>
          <w:rFonts w:eastAsia="Times New Roman"/>
          <w:color w:val="1D2228"/>
          <w:szCs w:val="24"/>
        </w:rPr>
        <w:t>ών Οφειλών και αποτυπώνει με τον πλέον ε</w:t>
      </w:r>
      <w:r>
        <w:rPr>
          <w:rFonts w:eastAsia="Times New Roman"/>
          <w:color w:val="1D2228"/>
          <w:szCs w:val="24"/>
        </w:rPr>
        <w:t xml:space="preserve">νδεικτικό </w:t>
      </w:r>
      <w:r w:rsidRPr="008F1070">
        <w:rPr>
          <w:rFonts w:eastAsia="Times New Roman"/>
          <w:color w:val="1D2228"/>
          <w:szCs w:val="24"/>
        </w:rPr>
        <w:t xml:space="preserve">τρόπο τη διαχρονικά </w:t>
      </w:r>
      <w:r>
        <w:rPr>
          <w:rFonts w:eastAsia="Times New Roman"/>
          <w:color w:val="1D2228"/>
          <w:szCs w:val="24"/>
        </w:rPr>
        <w:t>ενδοτι</w:t>
      </w:r>
      <w:r w:rsidRPr="008F1070">
        <w:rPr>
          <w:rFonts w:eastAsia="Times New Roman"/>
          <w:color w:val="1D2228"/>
          <w:szCs w:val="24"/>
        </w:rPr>
        <w:t xml:space="preserve">κή στάση όλων των </w:t>
      </w:r>
      <w:r>
        <w:rPr>
          <w:rFonts w:eastAsia="Times New Roman"/>
          <w:color w:val="1D2228"/>
          <w:szCs w:val="24"/>
        </w:rPr>
        <w:t>ε</w:t>
      </w:r>
      <w:r w:rsidRPr="008F1070">
        <w:rPr>
          <w:rFonts w:eastAsia="Times New Roman"/>
          <w:color w:val="1D2228"/>
          <w:szCs w:val="24"/>
        </w:rPr>
        <w:t xml:space="preserve">λληνικών </w:t>
      </w:r>
      <w:r>
        <w:rPr>
          <w:rFonts w:eastAsia="Times New Roman"/>
          <w:color w:val="1D2228"/>
          <w:szCs w:val="24"/>
        </w:rPr>
        <w:t>κ</w:t>
      </w:r>
      <w:r w:rsidRPr="008F1070">
        <w:rPr>
          <w:rFonts w:eastAsia="Times New Roman"/>
          <w:color w:val="1D2228"/>
          <w:szCs w:val="24"/>
        </w:rPr>
        <w:t>υβερνήσεων απέναντι σε ένα ζήτημα μείζον</w:t>
      </w:r>
      <w:r>
        <w:rPr>
          <w:rFonts w:eastAsia="Times New Roman"/>
          <w:color w:val="1D2228"/>
          <w:szCs w:val="24"/>
        </w:rPr>
        <w:t>,</w:t>
      </w:r>
      <w:r w:rsidRPr="008F1070">
        <w:rPr>
          <w:rFonts w:eastAsia="Times New Roman"/>
          <w:color w:val="1D2228"/>
          <w:szCs w:val="24"/>
        </w:rPr>
        <w:t xml:space="preserve"> του οποίου η σημασία </w:t>
      </w:r>
      <w:r>
        <w:rPr>
          <w:rFonts w:eastAsia="Times New Roman"/>
          <w:color w:val="1D2228"/>
          <w:szCs w:val="24"/>
        </w:rPr>
        <w:t xml:space="preserve">αυξάνεται </w:t>
      </w:r>
      <w:r w:rsidRPr="008F1070">
        <w:rPr>
          <w:rFonts w:eastAsia="Times New Roman"/>
          <w:color w:val="1D2228"/>
          <w:szCs w:val="24"/>
        </w:rPr>
        <w:t>πολλαπλασιαστικά στη σημεριν</w:t>
      </w:r>
      <w:r>
        <w:rPr>
          <w:rFonts w:eastAsia="Times New Roman"/>
          <w:color w:val="1D2228"/>
          <w:szCs w:val="24"/>
        </w:rPr>
        <w:t>ή χρονική συγκυρία που βρίσκει την</w:t>
      </w:r>
      <w:r w:rsidRPr="008F1070">
        <w:rPr>
          <w:rFonts w:eastAsia="Times New Roman"/>
          <w:color w:val="1D2228"/>
          <w:szCs w:val="24"/>
        </w:rPr>
        <w:t xml:space="preserve"> πατρίδα και το</w:t>
      </w:r>
      <w:r>
        <w:rPr>
          <w:rFonts w:eastAsia="Times New Roman"/>
          <w:color w:val="1D2228"/>
          <w:szCs w:val="24"/>
        </w:rPr>
        <w:t>ν</w:t>
      </w:r>
      <w:r w:rsidRPr="008F1070">
        <w:rPr>
          <w:rFonts w:eastAsia="Times New Roman"/>
          <w:color w:val="1D2228"/>
          <w:szCs w:val="24"/>
        </w:rPr>
        <w:t xml:space="preserve"> λαό μας σε δεινή οικονομική κατάσταση</w:t>
      </w:r>
      <w:r>
        <w:rPr>
          <w:rFonts w:eastAsia="Times New Roman"/>
          <w:color w:val="1D2228"/>
          <w:szCs w:val="24"/>
        </w:rPr>
        <w:t>,</w:t>
      </w:r>
      <w:r w:rsidRPr="008F1070">
        <w:rPr>
          <w:rFonts w:eastAsia="Times New Roman"/>
          <w:color w:val="1D2228"/>
          <w:szCs w:val="24"/>
        </w:rPr>
        <w:t xml:space="preserve"> συνεπεία </w:t>
      </w:r>
      <w:r>
        <w:rPr>
          <w:rFonts w:eastAsia="Times New Roman"/>
          <w:color w:val="1D2228"/>
          <w:szCs w:val="24"/>
        </w:rPr>
        <w:t xml:space="preserve">συνειδητών </w:t>
      </w:r>
      <w:r w:rsidRPr="008F1070">
        <w:rPr>
          <w:rFonts w:eastAsia="Times New Roman"/>
          <w:color w:val="1D2228"/>
          <w:szCs w:val="24"/>
        </w:rPr>
        <w:t>ενεργειών των κυβερνώντων</w:t>
      </w:r>
      <w:r>
        <w:rPr>
          <w:rFonts w:eastAsia="Times New Roman"/>
          <w:color w:val="1D2228"/>
          <w:szCs w:val="24"/>
        </w:rPr>
        <w:t xml:space="preserve">. </w:t>
      </w:r>
    </w:p>
    <w:p w14:paraId="619F956F"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Α</w:t>
      </w:r>
      <w:r w:rsidRPr="008F1070">
        <w:rPr>
          <w:rFonts w:eastAsia="Times New Roman"/>
          <w:color w:val="1D2228"/>
          <w:szCs w:val="24"/>
        </w:rPr>
        <w:t>νακύπτει το εύλογο ερώτημα</w:t>
      </w:r>
      <w:r>
        <w:rPr>
          <w:rFonts w:eastAsia="Times New Roman"/>
          <w:color w:val="1D2228"/>
          <w:szCs w:val="24"/>
        </w:rPr>
        <w:t xml:space="preserve">: </w:t>
      </w:r>
      <w:r>
        <w:rPr>
          <w:rFonts w:eastAsia="Times New Roman"/>
          <w:color w:val="1D2228"/>
          <w:szCs w:val="24"/>
        </w:rPr>
        <w:t>π</w:t>
      </w:r>
      <w:r>
        <w:rPr>
          <w:rFonts w:eastAsia="Times New Roman"/>
          <w:color w:val="1D2228"/>
          <w:szCs w:val="24"/>
        </w:rPr>
        <w:t>οιος ο λόγος ή -αν θέλετε- π</w:t>
      </w:r>
      <w:r w:rsidRPr="008F1070">
        <w:rPr>
          <w:rFonts w:eastAsia="Times New Roman"/>
          <w:color w:val="1D2228"/>
          <w:szCs w:val="24"/>
        </w:rPr>
        <w:t>οια η σκοπιμότητα της απαξίωσης</w:t>
      </w:r>
      <w:r>
        <w:rPr>
          <w:rFonts w:eastAsia="Times New Roman"/>
          <w:color w:val="1D2228"/>
          <w:szCs w:val="24"/>
        </w:rPr>
        <w:t>,</w:t>
      </w:r>
      <w:r w:rsidRPr="008F1070">
        <w:rPr>
          <w:rFonts w:eastAsia="Times New Roman"/>
          <w:color w:val="1D2228"/>
          <w:szCs w:val="24"/>
        </w:rPr>
        <w:t xml:space="preserve"> της κωλυσιεργίας και της αδιαφορία</w:t>
      </w:r>
      <w:r>
        <w:rPr>
          <w:rFonts w:eastAsia="Times New Roman"/>
          <w:color w:val="1D2228"/>
          <w:szCs w:val="24"/>
        </w:rPr>
        <w:t>ς</w:t>
      </w:r>
      <w:r w:rsidRPr="008F1070">
        <w:rPr>
          <w:rFonts w:eastAsia="Times New Roman"/>
          <w:color w:val="1D2228"/>
          <w:szCs w:val="24"/>
        </w:rPr>
        <w:t xml:space="preserve"> των </w:t>
      </w:r>
      <w:r>
        <w:rPr>
          <w:rFonts w:eastAsia="Times New Roman"/>
          <w:color w:val="1D2228"/>
          <w:szCs w:val="24"/>
        </w:rPr>
        <w:t>ελληνικών κ</w:t>
      </w:r>
      <w:r w:rsidRPr="008F1070">
        <w:rPr>
          <w:rFonts w:eastAsia="Times New Roman"/>
          <w:color w:val="1D2228"/>
          <w:szCs w:val="24"/>
        </w:rPr>
        <w:t>υβερνήσεων μέχρι σήμερα γι</w:t>
      </w:r>
      <w:r w:rsidRPr="008F1070">
        <w:rPr>
          <w:rFonts w:eastAsia="Times New Roman"/>
          <w:color w:val="1D2228"/>
          <w:szCs w:val="24"/>
        </w:rPr>
        <w:t>α ένα τόσο σημαντικό ζήτημα</w:t>
      </w:r>
      <w:r>
        <w:rPr>
          <w:rFonts w:eastAsia="Times New Roman"/>
          <w:color w:val="1D2228"/>
          <w:szCs w:val="24"/>
        </w:rPr>
        <w:t>,</w:t>
      </w:r>
      <w:r w:rsidRPr="008F1070">
        <w:rPr>
          <w:rFonts w:eastAsia="Times New Roman"/>
          <w:color w:val="1D2228"/>
          <w:szCs w:val="24"/>
        </w:rPr>
        <w:t xml:space="preserve"> εκείνο των γερμανικών επανορθώ</w:t>
      </w:r>
      <w:r w:rsidRPr="008F1070">
        <w:rPr>
          <w:rFonts w:eastAsia="Times New Roman"/>
          <w:color w:val="1D2228"/>
          <w:szCs w:val="24"/>
        </w:rPr>
        <w:lastRenderedPageBreak/>
        <w:t>σεων</w:t>
      </w:r>
      <w:r>
        <w:rPr>
          <w:rFonts w:eastAsia="Times New Roman"/>
          <w:color w:val="1D2228"/>
          <w:szCs w:val="24"/>
        </w:rPr>
        <w:t>, το οποίο ζήτημα σ</w:t>
      </w:r>
      <w:r w:rsidRPr="008F1070">
        <w:rPr>
          <w:rFonts w:eastAsia="Times New Roman"/>
          <w:color w:val="1D2228"/>
          <w:szCs w:val="24"/>
        </w:rPr>
        <w:t>αφώς και ξεκάθαρα άπτεται της εξυπηρέτησης των εθνικών συμφερόντων</w:t>
      </w:r>
      <w:r>
        <w:rPr>
          <w:rFonts w:eastAsia="Times New Roman"/>
          <w:color w:val="1D2228"/>
          <w:szCs w:val="24"/>
        </w:rPr>
        <w:t>; Μ</w:t>
      </w:r>
      <w:r w:rsidRPr="008F1070">
        <w:rPr>
          <w:rFonts w:eastAsia="Times New Roman"/>
          <w:color w:val="1D2228"/>
          <w:szCs w:val="24"/>
        </w:rPr>
        <w:t>ήπως η Ελλάς είναι ένα πανίσχυρο οικονομικά κράτος</w:t>
      </w:r>
      <w:r>
        <w:rPr>
          <w:rFonts w:eastAsia="Times New Roman"/>
          <w:color w:val="1D2228"/>
          <w:szCs w:val="24"/>
        </w:rPr>
        <w:t>;</w:t>
      </w:r>
      <w:r w:rsidRPr="008F1070">
        <w:rPr>
          <w:rFonts w:eastAsia="Times New Roman"/>
          <w:color w:val="1D2228"/>
          <w:szCs w:val="24"/>
        </w:rPr>
        <w:t xml:space="preserve"> Μήπως είναι η </w:t>
      </w:r>
      <w:r>
        <w:rPr>
          <w:rFonts w:eastAsia="Times New Roman"/>
          <w:color w:val="1D2228"/>
          <w:szCs w:val="24"/>
        </w:rPr>
        <w:t>ατμο</w:t>
      </w:r>
      <w:r w:rsidRPr="008F1070">
        <w:rPr>
          <w:rFonts w:eastAsia="Times New Roman"/>
          <w:color w:val="1D2228"/>
          <w:szCs w:val="24"/>
        </w:rPr>
        <w:t>μηχανή της ευρωπαϊκής οικονομίας κα</w:t>
      </w:r>
      <w:r w:rsidRPr="008F1070">
        <w:rPr>
          <w:rFonts w:eastAsia="Times New Roman"/>
          <w:color w:val="1D2228"/>
          <w:szCs w:val="24"/>
        </w:rPr>
        <w:t>ι απ</w:t>
      </w:r>
      <w:r>
        <w:rPr>
          <w:rFonts w:eastAsia="Times New Roman"/>
          <w:color w:val="1D2228"/>
          <w:szCs w:val="24"/>
        </w:rPr>
        <w:t>αξίωσαν οι κ</w:t>
      </w:r>
      <w:r w:rsidRPr="008F1070">
        <w:rPr>
          <w:rFonts w:eastAsia="Times New Roman"/>
          <w:color w:val="1D2228"/>
          <w:szCs w:val="24"/>
        </w:rPr>
        <w:t>υβερνήσεις να ασχοληθούν με το ζήτημα</w:t>
      </w:r>
      <w:r>
        <w:rPr>
          <w:rFonts w:eastAsia="Times New Roman"/>
          <w:color w:val="1D2228"/>
          <w:szCs w:val="24"/>
        </w:rPr>
        <w:t>;</w:t>
      </w:r>
      <w:r w:rsidRPr="008F1070">
        <w:rPr>
          <w:rFonts w:eastAsia="Times New Roman"/>
          <w:color w:val="1D2228"/>
          <w:szCs w:val="24"/>
        </w:rPr>
        <w:t xml:space="preserve"> Μήπως οι </w:t>
      </w:r>
      <w:r>
        <w:rPr>
          <w:rFonts w:eastAsia="Times New Roman"/>
          <w:color w:val="1D2228"/>
          <w:szCs w:val="24"/>
        </w:rPr>
        <w:t>κ</w:t>
      </w:r>
      <w:r w:rsidRPr="008F1070">
        <w:rPr>
          <w:rFonts w:eastAsia="Times New Roman"/>
          <w:color w:val="1D2228"/>
          <w:szCs w:val="24"/>
        </w:rPr>
        <w:t xml:space="preserve">υβερνήσεις θεωρούσαν τις νόμιμες διεκδικήσεις της Ελλάδος </w:t>
      </w:r>
      <w:r>
        <w:rPr>
          <w:rFonts w:eastAsia="Times New Roman"/>
          <w:color w:val="1D2228"/>
          <w:szCs w:val="24"/>
        </w:rPr>
        <w:t xml:space="preserve">έναντι της Γερμανίας ως ψίχουλα ή μήπως αυτές οι ίδιες κυβερνήσεις </w:t>
      </w:r>
      <w:r w:rsidRPr="008F1070">
        <w:rPr>
          <w:rFonts w:eastAsia="Times New Roman"/>
          <w:color w:val="1D2228"/>
          <w:szCs w:val="24"/>
        </w:rPr>
        <w:t xml:space="preserve">θεωρούσαν ότι το γερμανικό κράτος είναι </w:t>
      </w:r>
      <w:r>
        <w:rPr>
          <w:rFonts w:eastAsia="Times New Roman"/>
          <w:color w:val="1D2228"/>
          <w:szCs w:val="24"/>
        </w:rPr>
        <w:t>πάμ</w:t>
      </w:r>
      <w:r w:rsidRPr="008F1070">
        <w:rPr>
          <w:rFonts w:eastAsia="Times New Roman"/>
          <w:color w:val="1D2228"/>
          <w:szCs w:val="24"/>
        </w:rPr>
        <w:t>φτωχο και κατ</w:t>
      </w:r>
      <w:r>
        <w:rPr>
          <w:rFonts w:eastAsia="Times New Roman"/>
          <w:color w:val="1D2228"/>
          <w:szCs w:val="24"/>
        </w:rPr>
        <w:t>’</w:t>
      </w:r>
      <w:r w:rsidRPr="008F1070">
        <w:rPr>
          <w:rFonts w:eastAsia="Times New Roman"/>
          <w:color w:val="1D2228"/>
          <w:szCs w:val="24"/>
        </w:rPr>
        <w:t xml:space="preserve"> επέκταση</w:t>
      </w:r>
      <w:r w:rsidRPr="008F1070">
        <w:rPr>
          <w:rFonts w:eastAsia="Times New Roman"/>
          <w:color w:val="1D2228"/>
          <w:szCs w:val="24"/>
        </w:rPr>
        <w:t xml:space="preserve"> ολοσχερώς αδύναμο να ανταποκριθεί στις </w:t>
      </w:r>
      <w:r>
        <w:rPr>
          <w:rFonts w:eastAsia="Times New Roman"/>
          <w:color w:val="1D2228"/>
          <w:szCs w:val="24"/>
        </w:rPr>
        <w:t xml:space="preserve">νόμιμες </w:t>
      </w:r>
      <w:r w:rsidRPr="008F1070">
        <w:rPr>
          <w:rFonts w:eastAsia="Times New Roman"/>
          <w:color w:val="1D2228"/>
          <w:szCs w:val="24"/>
        </w:rPr>
        <w:t>ελληνικές αξιώσεις</w:t>
      </w:r>
      <w:r>
        <w:rPr>
          <w:rFonts w:eastAsia="Times New Roman"/>
          <w:color w:val="1D2228"/>
          <w:szCs w:val="24"/>
        </w:rPr>
        <w:t>;</w:t>
      </w:r>
    </w:p>
    <w:p w14:paraId="619F9570"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Τ</w:t>
      </w:r>
      <w:r w:rsidRPr="008F1070">
        <w:rPr>
          <w:rFonts w:eastAsia="Times New Roman"/>
          <w:color w:val="1D2228"/>
          <w:szCs w:val="24"/>
        </w:rPr>
        <w:t>ίποτα από αυτά δεν συνέβη</w:t>
      </w:r>
      <w:r>
        <w:rPr>
          <w:rFonts w:eastAsia="Times New Roman"/>
          <w:color w:val="1D2228"/>
          <w:szCs w:val="24"/>
        </w:rPr>
        <w:t>,</w:t>
      </w:r>
      <w:r w:rsidRPr="008F1070">
        <w:rPr>
          <w:rFonts w:eastAsia="Times New Roman"/>
          <w:color w:val="1D2228"/>
          <w:szCs w:val="24"/>
        </w:rPr>
        <w:t xml:space="preserve"> διότι για να ισχύει κάτι τέτοιο</w:t>
      </w:r>
      <w:r>
        <w:rPr>
          <w:rFonts w:eastAsia="Times New Roman"/>
          <w:color w:val="1D2228"/>
          <w:szCs w:val="24"/>
        </w:rPr>
        <w:t>,</w:t>
      </w:r>
      <w:r w:rsidRPr="008F1070">
        <w:rPr>
          <w:rFonts w:eastAsia="Times New Roman"/>
          <w:color w:val="1D2228"/>
          <w:szCs w:val="24"/>
        </w:rPr>
        <w:t xml:space="preserve"> θα ήταν αναγκαία προϋπόθεση οι άνθρωποι οι οποίοι συγκροτούσαν τις ελληνικές πολιτικές ηγεσίες να είναι μειωμένης αντίληψης και</w:t>
      </w:r>
      <w:r w:rsidRPr="008F1070">
        <w:rPr>
          <w:rFonts w:eastAsia="Times New Roman"/>
          <w:color w:val="1D2228"/>
          <w:szCs w:val="24"/>
        </w:rPr>
        <w:t xml:space="preserve"> νοημοσύνης</w:t>
      </w:r>
      <w:r>
        <w:rPr>
          <w:rFonts w:eastAsia="Times New Roman"/>
          <w:color w:val="1D2228"/>
          <w:szCs w:val="24"/>
        </w:rPr>
        <w:t xml:space="preserve">. Ο </w:t>
      </w:r>
      <w:r w:rsidRPr="008F1070">
        <w:rPr>
          <w:rFonts w:eastAsia="Times New Roman"/>
          <w:color w:val="1D2228"/>
          <w:szCs w:val="24"/>
        </w:rPr>
        <w:t xml:space="preserve">προσωπικός </w:t>
      </w:r>
      <w:r>
        <w:rPr>
          <w:rFonts w:eastAsia="Times New Roman"/>
          <w:color w:val="1D2228"/>
          <w:szCs w:val="24"/>
        </w:rPr>
        <w:t xml:space="preserve">τους </w:t>
      </w:r>
      <w:r w:rsidRPr="008F1070">
        <w:rPr>
          <w:rFonts w:eastAsia="Times New Roman"/>
          <w:color w:val="1D2228"/>
          <w:szCs w:val="24"/>
        </w:rPr>
        <w:t>πλουτισμός</w:t>
      </w:r>
      <w:r>
        <w:rPr>
          <w:rFonts w:eastAsia="Times New Roman"/>
          <w:color w:val="1D2228"/>
          <w:szCs w:val="24"/>
        </w:rPr>
        <w:t>,</w:t>
      </w:r>
      <w:r w:rsidRPr="008F1070">
        <w:rPr>
          <w:rFonts w:eastAsia="Times New Roman"/>
          <w:color w:val="1D2228"/>
          <w:szCs w:val="24"/>
        </w:rPr>
        <w:t xml:space="preserve"> </w:t>
      </w:r>
      <w:r>
        <w:rPr>
          <w:rFonts w:eastAsia="Times New Roman"/>
          <w:color w:val="1D2228"/>
          <w:szCs w:val="24"/>
        </w:rPr>
        <w:t>ω</w:t>
      </w:r>
      <w:r w:rsidRPr="008F1070">
        <w:rPr>
          <w:rFonts w:eastAsia="Times New Roman"/>
          <w:color w:val="1D2228"/>
          <w:szCs w:val="24"/>
        </w:rPr>
        <w:t>στόσο</w:t>
      </w:r>
      <w:r>
        <w:rPr>
          <w:rFonts w:eastAsia="Times New Roman"/>
          <w:color w:val="1D2228"/>
          <w:szCs w:val="24"/>
        </w:rPr>
        <w:t>,</w:t>
      </w:r>
      <w:r w:rsidRPr="008F1070">
        <w:rPr>
          <w:rFonts w:eastAsia="Times New Roman"/>
          <w:color w:val="1D2228"/>
          <w:szCs w:val="24"/>
        </w:rPr>
        <w:t xml:space="preserve"> καταρρίπτει ένα τέτοιο σενάριο και αντιθέτως</w:t>
      </w:r>
      <w:r>
        <w:rPr>
          <w:rFonts w:eastAsia="Times New Roman"/>
          <w:color w:val="1D2228"/>
          <w:szCs w:val="24"/>
        </w:rPr>
        <w:t xml:space="preserve"> αποδεικνύει πως είναι ικανότατοι. </w:t>
      </w:r>
    </w:p>
    <w:p w14:paraId="619F9571"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 xml:space="preserve">Πώς, λοιπόν, αυτοί οι ικανότατοι και εξαιρετικά χαρισματικοί πολιτικοί, που επί σειρά ετών </w:t>
      </w:r>
      <w:r w:rsidRPr="008F1070">
        <w:rPr>
          <w:rFonts w:eastAsia="Times New Roman"/>
          <w:color w:val="1D2228"/>
          <w:szCs w:val="24"/>
        </w:rPr>
        <w:t>μονοπωλούν την κεντρική πολιτική σ</w:t>
      </w:r>
      <w:r w:rsidRPr="008F1070">
        <w:rPr>
          <w:rFonts w:eastAsia="Times New Roman"/>
          <w:color w:val="1D2228"/>
          <w:szCs w:val="24"/>
        </w:rPr>
        <w:t>κηνή της χώρας και πλουτ</w:t>
      </w:r>
      <w:r>
        <w:rPr>
          <w:rFonts w:eastAsia="Times New Roman"/>
          <w:color w:val="1D2228"/>
          <w:szCs w:val="24"/>
        </w:rPr>
        <w:t xml:space="preserve">ίζουν διαρκώς, εξυπηρετώντας κατά τον </w:t>
      </w:r>
      <w:r w:rsidRPr="008F1070">
        <w:rPr>
          <w:rFonts w:eastAsia="Times New Roman"/>
          <w:color w:val="1D2228"/>
          <w:szCs w:val="24"/>
        </w:rPr>
        <w:t>καλύτερο δυνατό τρόπο το προσωπικό του</w:t>
      </w:r>
      <w:r>
        <w:rPr>
          <w:rFonts w:eastAsia="Times New Roman"/>
          <w:color w:val="1D2228"/>
          <w:szCs w:val="24"/>
        </w:rPr>
        <w:t>ς</w:t>
      </w:r>
      <w:r w:rsidRPr="008F1070">
        <w:rPr>
          <w:rFonts w:eastAsia="Times New Roman"/>
          <w:color w:val="1D2228"/>
          <w:szCs w:val="24"/>
        </w:rPr>
        <w:t xml:space="preserve"> συμφέρον</w:t>
      </w:r>
      <w:r>
        <w:rPr>
          <w:rFonts w:eastAsia="Times New Roman"/>
          <w:color w:val="1D2228"/>
          <w:szCs w:val="24"/>
        </w:rPr>
        <w:t>,</w:t>
      </w:r>
      <w:r w:rsidRPr="008F1070">
        <w:rPr>
          <w:rFonts w:eastAsia="Times New Roman"/>
          <w:color w:val="1D2228"/>
          <w:szCs w:val="24"/>
        </w:rPr>
        <w:t xml:space="preserve"> </w:t>
      </w:r>
      <w:r w:rsidRPr="008F1070">
        <w:rPr>
          <w:rFonts w:eastAsia="Times New Roman"/>
          <w:color w:val="1D2228"/>
          <w:szCs w:val="24"/>
        </w:rPr>
        <w:lastRenderedPageBreak/>
        <w:t>αμέλησαν μία τόσο σημαντική υπόθεση</w:t>
      </w:r>
      <w:r>
        <w:rPr>
          <w:rFonts w:eastAsia="Times New Roman"/>
          <w:color w:val="1D2228"/>
          <w:szCs w:val="24"/>
        </w:rPr>
        <w:t>,</w:t>
      </w:r>
      <w:r w:rsidRPr="008F1070">
        <w:rPr>
          <w:rFonts w:eastAsia="Times New Roman"/>
          <w:color w:val="1D2228"/>
          <w:szCs w:val="24"/>
        </w:rPr>
        <w:t xml:space="preserve"> η οποία αφορά ολόκληρο το έθνος και προάγει τα συμφέροντ</w:t>
      </w:r>
      <w:r>
        <w:rPr>
          <w:rFonts w:eastAsia="Times New Roman"/>
          <w:color w:val="1D2228"/>
          <w:szCs w:val="24"/>
        </w:rPr>
        <w:t>ά</w:t>
      </w:r>
      <w:r w:rsidRPr="008F1070">
        <w:rPr>
          <w:rFonts w:eastAsia="Times New Roman"/>
          <w:color w:val="1D2228"/>
          <w:szCs w:val="24"/>
        </w:rPr>
        <w:t xml:space="preserve"> του</w:t>
      </w:r>
      <w:r>
        <w:rPr>
          <w:rFonts w:eastAsia="Times New Roman"/>
          <w:color w:val="1D2228"/>
          <w:szCs w:val="24"/>
        </w:rPr>
        <w:t>;</w:t>
      </w:r>
    </w:p>
    <w:p w14:paraId="619F9572"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Κ</w:t>
      </w:r>
      <w:r w:rsidRPr="008F1070">
        <w:rPr>
          <w:rFonts w:eastAsia="Times New Roman"/>
          <w:color w:val="1D2228"/>
          <w:szCs w:val="24"/>
        </w:rPr>
        <w:t>αι αντιστρόφως</w:t>
      </w:r>
      <w:r>
        <w:rPr>
          <w:rFonts w:eastAsia="Times New Roman"/>
          <w:color w:val="1D2228"/>
          <w:szCs w:val="24"/>
        </w:rPr>
        <w:t>, πώ</w:t>
      </w:r>
      <w:r w:rsidRPr="008F1070">
        <w:rPr>
          <w:rFonts w:eastAsia="Times New Roman"/>
          <w:color w:val="1D2228"/>
          <w:szCs w:val="24"/>
        </w:rPr>
        <w:t>ς αυτ</w:t>
      </w:r>
      <w:r>
        <w:rPr>
          <w:rFonts w:eastAsia="Times New Roman"/>
          <w:color w:val="1D2228"/>
          <w:szCs w:val="24"/>
        </w:rPr>
        <w:t xml:space="preserve">οί οι καλοκάγαθοι, </w:t>
      </w:r>
      <w:r>
        <w:rPr>
          <w:rFonts w:eastAsia="Times New Roman"/>
          <w:color w:val="1D2228"/>
          <w:szCs w:val="24"/>
        </w:rPr>
        <w:t>έντιμοι κ</w:t>
      </w:r>
      <w:r w:rsidRPr="008F1070">
        <w:rPr>
          <w:rFonts w:eastAsia="Times New Roman"/>
          <w:color w:val="1D2228"/>
          <w:szCs w:val="24"/>
        </w:rPr>
        <w:t xml:space="preserve">αι ευπατρίδες </w:t>
      </w:r>
      <w:r>
        <w:rPr>
          <w:rFonts w:eastAsia="Times New Roman"/>
          <w:color w:val="1D2228"/>
          <w:szCs w:val="24"/>
        </w:rPr>
        <w:t xml:space="preserve">πολιτικοί, </w:t>
      </w:r>
      <w:r w:rsidRPr="008F1070">
        <w:rPr>
          <w:rFonts w:eastAsia="Times New Roman"/>
          <w:color w:val="1D2228"/>
          <w:szCs w:val="24"/>
        </w:rPr>
        <w:t>οι αυτόκλητοι σωτήρες της χώρας από τη μία πλευρά αρνούνται πεισματικά να απαιτήσουν</w:t>
      </w:r>
      <w:r>
        <w:rPr>
          <w:rFonts w:eastAsia="Times New Roman"/>
          <w:color w:val="1D2228"/>
          <w:szCs w:val="24"/>
        </w:rPr>
        <w:t xml:space="preserve"> από τη γερμανική κυβέρνηση νόμιμες ελληνικές </w:t>
      </w:r>
      <w:r w:rsidRPr="008F1070">
        <w:rPr>
          <w:rFonts w:eastAsia="Times New Roman"/>
          <w:color w:val="1D2228"/>
          <w:szCs w:val="24"/>
        </w:rPr>
        <w:t>απαιτήσεις</w:t>
      </w:r>
      <w:r>
        <w:rPr>
          <w:rFonts w:eastAsia="Times New Roman"/>
          <w:color w:val="1D2228"/>
          <w:szCs w:val="24"/>
        </w:rPr>
        <w:t>,</w:t>
      </w:r>
      <w:r w:rsidRPr="008F1070">
        <w:rPr>
          <w:rFonts w:eastAsia="Times New Roman"/>
          <w:color w:val="1D2228"/>
          <w:szCs w:val="24"/>
        </w:rPr>
        <w:t xml:space="preserve"> ανακουφίζοντας τον σκληρά δοκιμαζόμενο ελληνικό λαό</w:t>
      </w:r>
      <w:r>
        <w:rPr>
          <w:rFonts w:eastAsia="Times New Roman"/>
          <w:color w:val="1D2228"/>
          <w:szCs w:val="24"/>
        </w:rPr>
        <w:t xml:space="preserve"> και από την άλλη έρχονται να</w:t>
      </w:r>
      <w:r>
        <w:rPr>
          <w:rFonts w:eastAsia="Times New Roman"/>
          <w:color w:val="1D2228"/>
          <w:szCs w:val="24"/>
        </w:rPr>
        <w:t xml:space="preserve"> επιβάλουν σκληρά και άδικα φορολογικά </w:t>
      </w:r>
      <w:r w:rsidRPr="008F1070">
        <w:rPr>
          <w:rFonts w:eastAsia="Times New Roman"/>
          <w:color w:val="1D2228"/>
          <w:szCs w:val="24"/>
        </w:rPr>
        <w:t xml:space="preserve">μέτρα συμφώνως προς τις εντολές </w:t>
      </w:r>
      <w:r>
        <w:rPr>
          <w:rFonts w:eastAsia="Times New Roman"/>
          <w:color w:val="1D2228"/>
          <w:szCs w:val="24"/>
        </w:rPr>
        <w:t>της γερμανικής κ</w:t>
      </w:r>
      <w:r w:rsidRPr="008F1070">
        <w:rPr>
          <w:rFonts w:eastAsia="Times New Roman"/>
          <w:color w:val="1D2228"/>
          <w:szCs w:val="24"/>
        </w:rPr>
        <w:t>υβέρνησης</w:t>
      </w:r>
      <w:r>
        <w:rPr>
          <w:rFonts w:eastAsia="Times New Roman"/>
          <w:color w:val="1D2228"/>
          <w:szCs w:val="24"/>
        </w:rPr>
        <w:t xml:space="preserve">; </w:t>
      </w:r>
    </w:p>
    <w:p w14:paraId="619F9573" w14:textId="77777777" w:rsidR="00F246CC" w:rsidRDefault="005B5D49">
      <w:pPr>
        <w:spacing w:line="600" w:lineRule="auto"/>
        <w:ind w:firstLine="720"/>
        <w:contextualSpacing/>
        <w:jc w:val="both"/>
        <w:rPr>
          <w:rFonts w:eastAsia="Times New Roman"/>
          <w:color w:val="1D2228"/>
          <w:szCs w:val="24"/>
        </w:rPr>
      </w:pPr>
      <w:r>
        <w:rPr>
          <w:rFonts w:eastAsia="Times New Roman"/>
          <w:color w:val="1D2228"/>
          <w:szCs w:val="24"/>
        </w:rPr>
        <w:t>Η</w:t>
      </w:r>
      <w:r w:rsidRPr="008F1070">
        <w:rPr>
          <w:rFonts w:eastAsia="Times New Roman"/>
          <w:color w:val="1D2228"/>
          <w:szCs w:val="24"/>
        </w:rPr>
        <w:t xml:space="preserve"> απάντηση είναι απλή</w:t>
      </w:r>
      <w:r>
        <w:rPr>
          <w:rFonts w:eastAsia="Times New Roman"/>
          <w:color w:val="1D2228"/>
          <w:szCs w:val="24"/>
        </w:rPr>
        <w:t>. Οι κυβερνήσεις της χώρας είναι κυβερνήσεις ξενόδουλων, ενδοτικών και φοβικών ανδρείκε</w:t>
      </w:r>
      <w:r w:rsidRPr="008F1070">
        <w:rPr>
          <w:rFonts w:eastAsia="Times New Roman"/>
          <w:color w:val="1D2228"/>
          <w:szCs w:val="24"/>
        </w:rPr>
        <w:t>λων</w:t>
      </w:r>
      <w:r>
        <w:rPr>
          <w:rFonts w:eastAsia="Times New Roman"/>
          <w:color w:val="1D2228"/>
          <w:szCs w:val="24"/>
        </w:rPr>
        <w:t>,</w:t>
      </w:r>
      <w:r w:rsidRPr="008F1070">
        <w:rPr>
          <w:rFonts w:eastAsia="Times New Roman"/>
          <w:color w:val="1D2228"/>
          <w:szCs w:val="24"/>
        </w:rPr>
        <w:t xml:space="preserve"> χειρότερ</w:t>
      </w:r>
      <w:r>
        <w:rPr>
          <w:rFonts w:eastAsia="Times New Roman"/>
          <w:color w:val="1D2228"/>
          <w:szCs w:val="24"/>
        </w:rPr>
        <w:t>η</w:t>
      </w:r>
      <w:r w:rsidRPr="008F1070">
        <w:rPr>
          <w:rFonts w:eastAsia="Times New Roman"/>
          <w:color w:val="1D2228"/>
          <w:szCs w:val="24"/>
        </w:rPr>
        <w:t>ς μ</w:t>
      </w:r>
      <w:r>
        <w:rPr>
          <w:rFonts w:eastAsia="Times New Roman"/>
          <w:color w:val="1D2228"/>
          <w:szCs w:val="24"/>
        </w:rPr>
        <w:t xml:space="preserve">ορφής εκείνων </w:t>
      </w:r>
      <w:r w:rsidRPr="008F1070">
        <w:rPr>
          <w:rFonts w:eastAsia="Times New Roman"/>
          <w:color w:val="1D2228"/>
          <w:szCs w:val="24"/>
        </w:rPr>
        <w:t>που κά</w:t>
      </w:r>
      <w:r>
        <w:rPr>
          <w:rFonts w:eastAsia="Times New Roman"/>
          <w:color w:val="1D2228"/>
          <w:szCs w:val="24"/>
        </w:rPr>
        <w:t xml:space="preserve">ποτε κυριαρχούσαν σε κράτη της </w:t>
      </w:r>
      <w:r w:rsidRPr="008F1070">
        <w:rPr>
          <w:rFonts w:eastAsia="Times New Roman"/>
          <w:color w:val="1D2228"/>
          <w:szCs w:val="24"/>
        </w:rPr>
        <w:t>Λατινικής Αμερικής και της Αφρικής</w:t>
      </w:r>
      <w:r>
        <w:rPr>
          <w:rFonts w:eastAsia="Times New Roman"/>
          <w:color w:val="1D2228"/>
          <w:szCs w:val="24"/>
        </w:rPr>
        <w:t xml:space="preserve">, </w:t>
      </w:r>
      <w:r w:rsidRPr="008F1070">
        <w:rPr>
          <w:rFonts w:eastAsia="Times New Roman"/>
          <w:color w:val="1D2228"/>
          <w:szCs w:val="24"/>
        </w:rPr>
        <w:t>καθώς η πραγματική</w:t>
      </w:r>
      <w:r>
        <w:rPr>
          <w:rFonts w:eastAsia="Times New Roman"/>
          <w:color w:val="1D2228"/>
          <w:szCs w:val="24"/>
        </w:rPr>
        <w:t xml:space="preserve"> κ</w:t>
      </w:r>
      <w:r w:rsidRPr="008F1070">
        <w:rPr>
          <w:rFonts w:eastAsia="Times New Roman"/>
          <w:color w:val="1D2228"/>
          <w:szCs w:val="24"/>
        </w:rPr>
        <w:t>υβέρνηση της χώρας βρίσκεται στις Βρυξέλλες</w:t>
      </w:r>
      <w:r>
        <w:rPr>
          <w:rFonts w:eastAsia="Times New Roman"/>
          <w:color w:val="1D2228"/>
          <w:szCs w:val="24"/>
        </w:rPr>
        <w:t>.</w:t>
      </w:r>
    </w:p>
    <w:p w14:paraId="619F957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Από την έκθεση της Διακομματικής Κοινοβουλευτικής Επιτροπής για τη </w:t>
      </w:r>
      <w:r>
        <w:rPr>
          <w:rFonts w:eastAsia="Times New Roman" w:cs="Times New Roman"/>
          <w:szCs w:val="24"/>
        </w:rPr>
        <w:t>Δ</w:t>
      </w:r>
      <w:r>
        <w:rPr>
          <w:rFonts w:eastAsia="Times New Roman" w:cs="Times New Roman"/>
          <w:szCs w:val="24"/>
        </w:rPr>
        <w:t xml:space="preserve">ιεκδίκηση των </w:t>
      </w:r>
      <w:r>
        <w:rPr>
          <w:rFonts w:eastAsia="Times New Roman" w:cs="Times New Roman"/>
          <w:szCs w:val="24"/>
        </w:rPr>
        <w:t>Γ</w:t>
      </w:r>
      <w:r>
        <w:rPr>
          <w:rFonts w:eastAsia="Times New Roman" w:cs="Times New Roman"/>
          <w:szCs w:val="24"/>
        </w:rPr>
        <w:t xml:space="preserve">ερμανικών </w:t>
      </w:r>
      <w:r>
        <w:rPr>
          <w:rFonts w:eastAsia="Times New Roman" w:cs="Times New Roman"/>
          <w:szCs w:val="24"/>
        </w:rPr>
        <w:t>Ο</w:t>
      </w:r>
      <w:r>
        <w:rPr>
          <w:rFonts w:eastAsia="Times New Roman" w:cs="Times New Roman"/>
          <w:szCs w:val="24"/>
        </w:rPr>
        <w:t xml:space="preserve">φειλών και μόνο για το ζήτημα </w:t>
      </w:r>
      <w:r>
        <w:rPr>
          <w:rFonts w:eastAsia="Times New Roman" w:cs="Times New Roman"/>
          <w:szCs w:val="24"/>
        </w:rPr>
        <w:t>του κατοχικού δανείου διαβάζω τα εξής: «Συμπερασματικά και σε ευρώ η οφειλή της Γερμανίας προς την Ελ</w:t>
      </w:r>
      <w:r>
        <w:rPr>
          <w:rFonts w:eastAsia="Times New Roman" w:cs="Times New Roman"/>
          <w:szCs w:val="24"/>
        </w:rPr>
        <w:lastRenderedPageBreak/>
        <w:t>λάδα, όσον αφορά το κατοχικό δάνειο, οριοθετείται σε τεκμηριωμένο εύρος μεταξύ 335,3 και 407,6 δισεκατομμυρίων ευρώ και τελικώς πρέπει να οριστικοποιηθεί σ</w:t>
      </w:r>
      <w:r>
        <w:rPr>
          <w:rFonts w:eastAsia="Times New Roman" w:cs="Times New Roman"/>
          <w:szCs w:val="24"/>
        </w:rPr>
        <w:t>τον μέσο όρο αυτών των δ</w:t>
      </w:r>
      <w:r>
        <w:rPr>
          <w:rFonts w:eastAsia="Times New Roman" w:cs="Times New Roman"/>
          <w:szCs w:val="24"/>
        </w:rPr>
        <w:t>ύ</w:t>
      </w:r>
      <w:r>
        <w:rPr>
          <w:rFonts w:eastAsia="Times New Roman" w:cs="Times New Roman"/>
          <w:szCs w:val="24"/>
        </w:rPr>
        <w:t>ο εκτιμήσεων, ήτοι στα 371,4 δισεκατομμύρια ευρώ».</w:t>
      </w:r>
    </w:p>
    <w:p w14:paraId="619F957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ρωτήσει κάποιος πολίτης: Τι έγινε και άλλαξε ξαφνικά η στάση της Κυβέρνησης και όλων των κομμάτων του λεγόμενου </w:t>
      </w:r>
      <w:r>
        <w:rPr>
          <w:rFonts w:eastAsia="Times New Roman" w:cs="Times New Roman"/>
          <w:szCs w:val="24"/>
        </w:rPr>
        <w:t>«</w:t>
      </w:r>
      <w:r>
        <w:rPr>
          <w:rFonts w:eastAsia="Times New Roman" w:cs="Times New Roman"/>
          <w:szCs w:val="24"/>
        </w:rPr>
        <w:t>δημοκρατικού τόξου</w:t>
      </w:r>
      <w:r>
        <w:rPr>
          <w:rFonts w:eastAsia="Times New Roman" w:cs="Times New Roman"/>
          <w:szCs w:val="24"/>
        </w:rPr>
        <w:t>»</w:t>
      </w:r>
      <w:r>
        <w:rPr>
          <w:rFonts w:eastAsia="Times New Roman" w:cs="Times New Roman"/>
          <w:szCs w:val="24"/>
        </w:rPr>
        <w:t xml:space="preserve"> και αρχίζει κάτι να κινείται</w:t>
      </w:r>
      <w:r>
        <w:rPr>
          <w:rFonts w:eastAsia="Times New Roman" w:cs="Times New Roman"/>
          <w:szCs w:val="24"/>
        </w:rPr>
        <w:t xml:space="preserve">, καθώς φαίνεται, στο ζήτημα των γερμανικών επανορθώσεων; Μήπως λογικεύτηκαν οι σοφοί μας πολιτικοί και είναι έτοιμοι να διεκδικήσουν τα εθνικά μας δίκαια; </w:t>
      </w:r>
    </w:p>
    <w:p w14:paraId="619F957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Θα σας απογοητεύσω. Η απάντηση είναι ένα πελώριο και κατηγορηματικό «όχι», το οποίο «όχι» δεν το λέ</w:t>
      </w:r>
      <w:r>
        <w:rPr>
          <w:rFonts w:eastAsia="Times New Roman" w:cs="Times New Roman"/>
          <w:szCs w:val="24"/>
        </w:rPr>
        <w:t>ω εγώ, δεν το λέει η Χρυσή Αυγή, αλλά ο ίδιος ο Πρωθυπουργός, ο οποίος τον Δεκέμβριο του 2018 έκανε από τα Καλάβρυτα την ακόλουθη δήλωση: «Εάν δεν αναγνωρίζεται από την άλλη πλευρά, να βρούμε έναν τρόπο, συμφωνημένα, εφόσον υπάρχει μία διαφωνία ως προς αυτ</w:t>
      </w:r>
      <w:r>
        <w:rPr>
          <w:rFonts w:eastAsia="Times New Roman" w:cs="Times New Roman"/>
          <w:szCs w:val="24"/>
        </w:rPr>
        <w:t xml:space="preserve">ό, να δούμε με ποιον τρόπο θα λύσουμε αυτή τη διαφωνία, διότι κατά τη δική μας εκτίμηση δεν έχει να κάνει με το ύψος των αποζημιώσεων, είναι πάνω απ’ όλα ηθικό χρέος, όχι </w:t>
      </w:r>
      <w:r>
        <w:rPr>
          <w:rFonts w:eastAsia="Times New Roman" w:cs="Times New Roman"/>
          <w:szCs w:val="24"/>
        </w:rPr>
        <w:lastRenderedPageBreak/>
        <w:t>μόνο απέναντι στον ελληνικό λαό, αλλά απέναντι σε όλους τους λαούς της Ευρώπης»</w:t>
      </w:r>
      <w:r>
        <w:rPr>
          <w:rFonts w:eastAsia="Times New Roman" w:cs="Times New Roman"/>
          <w:szCs w:val="24"/>
        </w:rPr>
        <w:t>.</w:t>
      </w:r>
      <w:r>
        <w:rPr>
          <w:rFonts w:eastAsia="Times New Roman" w:cs="Times New Roman"/>
          <w:szCs w:val="24"/>
        </w:rPr>
        <w:t xml:space="preserve"> Το ξ</w:t>
      </w:r>
      <w:r>
        <w:rPr>
          <w:rFonts w:eastAsia="Times New Roman" w:cs="Times New Roman"/>
          <w:szCs w:val="24"/>
        </w:rPr>
        <w:t>αναλέω, για να το ακούσουν εκείνοι οι πολιτικοί απατεώνες της Αριστεράς, οι οποίοι πριν από λίγο μέμφονταν τη Χρυσή Αυγή, «διότι» -λέει ο κ. Τσίπρας- «κατά τη δική μας εκτίμηση, δεν έχει να κάνει με το ύψος των αποζημιώσεων, είναι πάνω απ’ όλα ηθικό χρέος,</w:t>
      </w:r>
      <w:r>
        <w:rPr>
          <w:rFonts w:eastAsia="Times New Roman" w:cs="Times New Roman"/>
          <w:szCs w:val="24"/>
        </w:rPr>
        <w:t xml:space="preserve"> όχι μόνο απέναντι στον ελληνικό λαό, αλλά απέναντι σε όλους τους λαούς της Ευρώπης».</w:t>
      </w:r>
    </w:p>
    <w:p w14:paraId="619F957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απειλή είναι κοινή για όλους τους λαούς και βλέπουμε ότι αυτές τις ημέρες αυτή η ιδεολογία του μίσους πάει να μολύνει ακόμη και την ελληνική κοινωνία. Να, λοιπόν, πώς η</w:t>
      </w:r>
      <w:r>
        <w:rPr>
          <w:rFonts w:eastAsia="Times New Roman" w:cs="Times New Roman"/>
          <w:szCs w:val="24"/>
        </w:rPr>
        <w:t xml:space="preserve"> γερμανόδουλη Αριστερά κοροϊδεύει τους Έλληνες και γι’ αυτό εμείς ρητά δηλώνουμε προς τον ελληνικό λαό πως η πρώτη υπογραφή στις νόμιμες και δίκαιες διεκδικήσεις της Ελλάδος έναντι της </w:t>
      </w:r>
      <w:r>
        <w:rPr>
          <w:rFonts w:eastAsia="Times New Roman" w:cs="Times New Roman"/>
          <w:szCs w:val="24"/>
        </w:rPr>
        <w:t>γερμανικής κυβέρνησης</w:t>
      </w:r>
      <w:r>
        <w:rPr>
          <w:rFonts w:eastAsia="Times New Roman" w:cs="Times New Roman"/>
          <w:szCs w:val="24"/>
        </w:rPr>
        <w:t xml:space="preserve"> για τις πολεμικές επανορθώσεις και το κατοχικό δά</w:t>
      </w:r>
      <w:r>
        <w:rPr>
          <w:rFonts w:eastAsia="Times New Roman" w:cs="Times New Roman"/>
          <w:szCs w:val="24"/>
        </w:rPr>
        <w:t>νειο είναι εκείνη της Χρυσής Αυγής.</w:t>
      </w:r>
    </w:p>
    <w:p w14:paraId="619F957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Ας υποθέσουμε, ωστόσο, ότι αποφασίζουμε την επίσημη διεκδίκηση από τη </w:t>
      </w:r>
      <w:r>
        <w:rPr>
          <w:rFonts w:eastAsia="Times New Roman" w:cs="Times New Roman"/>
          <w:szCs w:val="24"/>
        </w:rPr>
        <w:t>γερμανική κυβέρνηση</w:t>
      </w:r>
      <w:r>
        <w:rPr>
          <w:rFonts w:eastAsia="Times New Roman" w:cs="Times New Roman"/>
          <w:szCs w:val="24"/>
        </w:rPr>
        <w:t xml:space="preserve">. Ποια κυβέρνηση θα πάει να τις διεκδικήσει; Εάν πάει η Κυβέρνηση Τσίπρα, όπως </w:t>
      </w:r>
      <w:r>
        <w:rPr>
          <w:rFonts w:eastAsia="Times New Roman" w:cs="Times New Roman"/>
          <w:szCs w:val="24"/>
        </w:rPr>
        <w:lastRenderedPageBreak/>
        <w:t xml:space="preserve">πήγε να διεκδικήσει την κατάργηση των μνημονίων και </w:t>
      </w:r>
      <w:r>
        <w:rPr>
          <w:rFonts w:eastAsia="Times New Roman" w:cs="Times New Roman"/>
          <w:szCs w:val="24"/>
        </w:rPr>
        <w:t>όπως πήγε στις Πρέσπες, είναι πιο πιθανό να επιστρέψει πανηγυρίζοντας πως πέτυχε την υπογραφή συμφωνίας για πολεμικές επανορθώσεις της Ελλάδος έναντι της Γερμανίας. Εάν πάει μια κυβέρνηση Μητσοτάκη, μην τρέφετε αυταπάτες, ρωτήστε τον κ. Χριστοφοράκο, για ν</w:t>
      </w:r>
      <w:r>
        <w:rPr>
          <w:rFonts w:eastAsia="Times New Roman" w:cs="Times New Roman"/>
          <w:szCs w:val="24"/>
        </w:rPr>
        <w:t>α μάθετε ποια θα είναι η κατάληξη.</w:t>
      </w:r>
    </w:p>
    <w:p w14:paraId="619F957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Εν κατακλείδι, η Χρυσή Αυγή για το ζήτημα των γερμανικών επανορθώσεων θεωρεί ότι είναι βαρύνουσας σημασίας και πρέπει επιτέλους να καταστεί επίσημη απαίτηση της Ελλάδος έναντι του γερμανικού κράτους. Το μείζον αυτό ζήτημα</w:t>
      </w:r>
      <w:r>
        <w:rPr>
          <w:rFonts w:eastAsia="Times New Roman" w:cs="Times New Roman"/>
          <w:szCs w:val="24"/>
        </w:rPr>
        <w:t xml:space="preserve"> πρέπει να τακτοποιηθεί συμφώνως προς τα εθνικά μας συμφέροντα, για να ανοίξει και ένα ακόμα κεφαλαιώδες ζήτημα για το ελληνικό έθνος και την ελληνική κοινωνία.</w:t>
      </w:r>
    </w:p>
    <w:p w14:paraId="619F957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Ως Βουλευτής Βοιωτίας και έχοντας την τύχη η γιαγιά μου να κατάγεται από το Δίστομο, θα ήθελα ν</w:t>
      </w:r>
      <w:r>
        <w:rPr>
          <w:rFonts w:eastAsia="Times New Roman" w:cs="Times New Roman"/>
          <w:szCs w:val="24"/>
        </w:rPr>
        <w:t>α ενημερώσω πως το Δίστομο, όπως και σε πλήθος άλλων χωριών και πόλεων της Ελλάδος, δεν επλήγη μόνο από τους Γερμανούς,</w:t>
      </w:r>
    </w:p>
    <w:p w14:paraId="619F957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το παρακάτω έγγραφο. </w:t>
      </w:r>
    </w:p>
    <w:p w14:paraId="619F957C" w14:textId="77777777" w:rsidR="00F246CC" w:rsidRDefault="005B5D49">
      <w:pPr>
        <w:spacing w:line="600" w:lineRule="auto"/>
        <w:ind w:firstLine="720"/>
        <w:jc w:val="both"/>
        <w:rPr>
          <w:rFonts w:eastAsia="Times New Roman" w:cs="Times New Roman"/>
          <w:szCs w:val="24"/>
        </w:rPr>
      </w:pPr>
      <w:r w:rsidRPr="00132157">
        <w:rPr>
          <w:rFonts w:eastAsia="Times New Roman" w:cs="Times New Roman"/>
          <w:szCs w:val="24"/>
        </w:rPr>
        <w:lastRenderedPageBreak/>
        <w:t>(</w:t>
      </w:r>
      <w:r>
        <w:rPr>
          <w:rFonts w:eastAsia="Times New Roman" w:cs="Times New Roman"/>
          <w:szCs w:val="24"/>
        </w:rPr>
        <w:t>Στο σημείο αυτό ο Βουλευτής κ. Ευάγγελος Καρακώστας κ</w:t>
      </w:r>
      <w:r w:rsidRPr="00132157">
        <w:rPr>
          <w:rFonts w:eastAsia="Times New Roman" w:cs="Times New Roman"/>
          <w:szCs w:val="24"/>
        </w:rPr>
        <w:t>αταθέτει για τα Πρακτικά τ</w:t>
      </w:r>
      <w:r>
        <w:rPr>
          <w:rFonts w:eastAsia="Times New Roman" w:cs="Times New Roman"/>
          <w:szCs w:val="24"/>
        </w:rPr>
        <w:t>ο</w:t>
      </w:r>
      <w:r w:rsidRPr="00132157">
        <w:rPr>
          <w:rFonts w:eastAsia="Times New Roman" w:cs="Times New Roman"/>
          <w:szCs w:val="24"/>
        </w:rPr>
        <w:t xml:space="preserve"> προαναφ</w:t>
      </w:r>
      <w:r w:rsidRPr="00132157">
        <w:rPr>
          <w:rFonts w:eastAsia="Times New Roman" w:cs="Times New Roman"/>
          <w:szCs w:val="24"/>
        </w:rPr>
        <w:t>ερθέν</w:t>
      </w:r>
      <w:r>
        <w:rPr>
          <w:rFonts w:eastAsia="Times New Roman" w:cs="Times New Roman"/>
          <w:szCs w:val="24"/>
        </w:rPr>
        <w:t xml:space="preserve"> έγγραφο</w:t>
      </w:r>
      <w:r w:rsidRPr="00132157">
        <w:rPr>
          <w:rFonts w:eastAsia="Times New Roman" w:cs="Times New Roman"/>
          <w:szCs w:val="24"/>
        </w:rPr>
        <w:t>, τ</w:t>
      </w:r>
      <w:r>
        <w:rPr>
          <w:rFonts w:eastAsia="Times New Roman" w:cs="Times New Roman"/>
          <w:szCs w:val="24"/>
        </w:rPr>
        <w:t>ο οποίο</w:t>
      </w:r>
      <w:r w:rsidRPr="00132157">
        <w:rPr>
          <w:rFonts w:eastAsia="Times New Roman" w:cs="Times New Roman"/>
          <w:szCs w:val="24"/>
        </w:rPr>
        <w:t xml:space="preserve"> βρίσκ</w:t>
      </w:r>
      <w:r>
        <w:rPr>
          <w:rFonts w:eastAsia="Times New Roman" w:cs="Times New Roman"/>
          <w:szCs w:val="24"/>
        </w:rPr>
        <w:t>ε</w:t>
      </w:r>
      <w:r w:rsidRPr="00132157">
        <w:rPr>
          <w:rFonts w:eastAsia="Times New Roman" w:cs="Times New Roman"/>
          <w:szCs w:val="24"/>
        </w:rPr>
        <w:t>ται στο αρχείο του Τμήματος Γραμματείας της Διεύθυνσης Στενογραφίας και Πρακτικών της Βουλής)</w:t>
      </w:r>
    </w:p>
    <w:p w14:paraId="619F957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Ήρθε, λοιπόν, η ώρα να ανοίξει και το ζήτημα της διεκδίκησης από το ελληνικό κράτος των απαιτήσεων για τα ανθρώπινα θύματα, για τους</w:t>
      </w:r>
      <w:r>
        <w:rPr>
          <w:rFonts w:eastAsia="Times New Roman" w:cs="Times New Roman"/>
          <w:szCs w:val="24"/>
        </w:rPr>
        <w:t xml:space="preserve"> νεκρούς, τους τραυματίες, τους απαχθέντες και για τις καταστροφές σε υποδομές και περιουσίες, οι οποίες προκλήθηκαν με ευθύνη του ΚΚΕ από το 1944 μέχρι και το 1949, το κατά τον επονομαζόμενο «Γέρο της Δημοκρατίας» Γεώργιο Παπανδρέου «κόμμα του εγκλήματος </w:t>
      </w:r>
      <w:r>
        <w:rPr>
          <w:rFonts w:eastAsia="Times New Roman" w:cs="Times New Roman"/>
          <w:szCs w:val="24"/>
        </w:rPr>
        <w:t>και της προδοσίας», ο δεύτερος μεγαλύτερος ιδιοκτήτης ακινήτων στην Ελλάδα, ήρθε η ώρα να πληρώσει τον λογαριασμό του συμμοριτοπολέμου.</w:t>
      </w:r>
    </w:p>
    <w:p w14:paraId="619F957E"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Καλώς. Ολοκληρώνετε, σας παρακαλώ.</w:t>
      </w:r>
    </w:p>
    <w:p w14:paraId="619F957F"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Και επειδή οι νεοδημοκράτες π</w:t>
      </w:r>
      <w:r>
        <w:rPr>
          <w:rFonts w:eastAsia="Times New Roman" w:cs="Times New Roman"/>
          <w:szCs w:val="24"/>
        </w:rPr>
        <w:t>αριστάνουν ιδεολογικά τους πολέμιους του κομμουνισμού -</w:t>
      </w:r>
      <w:r>
        <w:rPr>
          <w:rFonts w:eastAsia="Times New Roman" w:cs="Times New Roman"/>
          <w:szCs w:val="24"/>
        </w:rPr>
        <w:lastRenderedPageBreak/>
        <w:t>και αυτό τώρα προεκλογικά- τους προκαλούμε: Τολμάτε, κύριοι της Νέας Δημοκρατίας, να ανοίξετε αυτό το ζήτημα; Γιατί η Χρυσή Αυγή και τολμά και θα το κάνει ως κυβέρνηση πράξη και δεσμευόμαστε ότι η αμύθ</w:t>
      </w:r>
      <w:r>
        <w:rPr>
          <w:rFonts w:eastAsia="Times New Roman" w:cs="Times New Roman"/>
          <w:szCs w:val="24"/>
        </w:rPr>
        <w:t>ητη ακίνητη περιουσία του ΚΚΕ θα παραδοθεί σε άπορες ελληνικές οικογένειες και σε…</w:t>
      </w:r>
    </w:p>
    <w:p w14:paraId="619F9580"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Λοιπόν, ανακρίβειες…</w:t>
      </w:r>
    </w:p>
    <w:p w14:paraId="619F9581"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Ευχαριστώ.</w:t>
      </w:r>
    </w:p>
    <w:p w14:paraId="619F9582" w14:textId="77777777" w:rsidR="00F246CC" w:rsidRDefault="005B5D49">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619F9583" w14:textId="77777777" w:rsidR="00F246CC" w:rsidRDefault="005B5D49">
      <w:pPr>
        <w:spacing w:line="600" w:lineRule="auto"/>
        <w:ind w:firstLine="720"/>
        <w:jc w:val="both"/>
        <w:rPr>
          <w:rFonts w:eastAsia="Times New Roman" w:cs="Times New Roman"/>
          <w:szCs w:val="24"/>
        </w:rPr>
      </w:pPr>
      <w:r w:rsidRPr="00042BA7">
        <w:rPr>
          <w:rFonts w:eastAsia="Times New Roman" w:cs="Times New Roman"/>
          <w:b/>
          <w:szCs w:val="24"/>
        </w:rPr>
        <w:t>ΠΡΟΕΔΡΕΥΩΝ (Γεώργιος Λαμπρούλης):</w:t>
      </w:r>
      <w:r>
        <w:rPr>
          <w:rFonts w:eastAsia="Times New Roman" w:cs="Times New Roman"/>
          <w:szCs w:val="24"/>
        </w:rPr>
        <w:t xml:space="preserve"> …</w:t>
      </w:r>
      <w:r>
        <w:rPr>
          <w:rFonts w:eastAsia="Times New Roman" w:cs="Times New Roman"/>
          <w:szCs w:val="24"/>
        </w:rPr>
        <w:t>και ανιστόρητα πράγματα είναι ανεπίτρεπτο να ακούγονται, αλλά δεν περιμένουμε και τίποτα άλλο από χρυσαυγίτες δολοφόνους, υπόδικους.</w:t>
      </w:r>
    </w:p>
    <w:p w14:paraId="619F958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Τον λόγο έχει η κ. Βαγιωνάκη.</w:t>
      </w:r>
    </w:p>
    <w:p w14:paraId="619F9585" w14:textId="77777777" w:rsidR="00F246CC" w:rsidRDefault="005B5D49">
      <w:pPr>
        <w:spacing w:line="600" w:lineRule="auto"/>
        <w:ind w:firstLine="709"/>
        <w:jc w:val="center"/>
        <w:rPr>
          <w:rFonts w:eastAsia="Times New Roman" w:cs="Times New Roman"/>
          <w:szCs w:val="24"/>
        </w:rPr>
      </w:pPr>
      <w:r>
        <w:rPr>
          <w:rFonts w:eastAsia="Times New Roman" w:cs="Times New Roman"/>
          <w:szCs w:val="24"/>
        </w:rPr>
        <w:t>(Θόρυβος από την πτέρυγα της Χρυσής Αυγής)</w:t>
      </w:r>
    </w:p>
    <w:p w14:paraId="619F9586" w14:textId="77777777" w:rsidR="00F246CC" w:rsidRDefault="005B5D49">
      <w:pPr>
        <w:spacing w:line="600" w:lineRule="auto"/>
        <w:ind w:firstLine="720"/>
        <w:jc w:val="both"/>
        <w:rPr>
          <w:rFonts w:eastAsia="Times New Roman" w:cs="Times New Roman"/>
          <w:szCs w:val="24"/>
        </w:rPr>
      </w:pPr>
      <w:r w:rsidRPr="001D499C">
        <w:rPr>
          <w:rFonts w:eastAsia="Times New Roman" w:cs="Times New Roman"/>
          <w:b/>
          <w:szCs w:val="24"/>
        </w:rPr>
        <w:t>ΙΩΑΝΝΗΣ ΛΑΓΟΣ:</w:t>
      </w:r>
      <w:r>
        <w:rPr>
          <w:rFonts w:eastAsia="Times New Roman" w:cs="Times New Roman"/>
          <w:b/>
          <w:szCs w:val="24"/>
        </w:rPr>
        <w:t xml:space="preserve"> </w:t>
      </w:r>
      <w:r>
        <w:rPr>
          <w:rFonts w:eastAsia="Times New Roman" w:cs="Times New Roman"/>
          <w:szCs w:val="24"/>
        </w:rPr>
        <w:t>Έλα, έλα! Τι είναι αυτά που λες;</w:t>
      </w:r>
    </w:p>
    <w:p w14:paraId="619F9587" w14:textId="77777777" w:rsidR="00F246CC" w:rsidRDefault="005B5D49">
      <w:pPr>
        <w:spacing w:line="600" w:lineRule="auto"/>
        <w:ind w:firstLine="720"/>
        <w:jc w:val="both"/>
        <w:rPr>
          <w:rFonts w:eastAsia="Times New Roman" w:cs="Times New Roman"/>
          <w:szCs w:val="24"/>
        </w:rPr>
      </w:pPr>
      <w:r w:rsidRPr="00042BA7">
        <w:rPr>
          <w:rFonts w:eastAsia="Times New Roman" w:cs="Times New Roman"/>
          <w:b/>
          <w:szCs w:val="24"/>
        </w:rPr>
        <w:lastRenderedPageBreak/>
        <w:t>ΠΡ</w:t>
      </w:r>
      <w:r w:rsidRPr="00042BA7">
        <w:rPr>
          <w:rFonts w:eastAsia="Times New Roman" w:cs="Times New Roman"/>
          <w:b/>
          <w:szCs w:val="24"/>
        </w:rPr>
        <w:t>ΟΕΔΡΕΥΩΝ (Γεώργιος Λαμπρούλης):</w:t>
      </w:r>
      <w:r>
        <w:rPr>
          <w:rFonts w:eastAsia="Times New Roman" w:cs="Times New Roman"/>
          <w:b/>
          <w:szCs w:val="24"/>
        </w:rPr>
        <w:t xml:space="preserve"> </w:t>
      </w:r>
      <w:r>
        <w:rPr>
          <w:rFonts w:eastAsia="Times New Roman" w:cs="Times New Roman"/>
          <w:szCs w:val="24"/>
        </w:rPr>
        <w:t>Περάστε έξω, παρακαλώ!</w:t>
      </w:r>
    </w:p>
    <w:p w14:paraId="619F9588"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Κύριε Πρόεδρε, δεν τον ακούς;</w:t>
      </w:r>
    </w:p>
    <w:p w14:paraId="619F9589" w14:textId="77777777" w:rsidR="00F246CC" w:rsidRDefault="005B5D49">
      <w:pPr>
        <w:spacing w:line="600" w:lineRule="auto"/>
        <w:ind w:firstLine="709"/>
        <w:jc w:val="center"/>
        <w:rPr>
          <w:rFonts w:eastAsia="Times New Roman" w:cs="Times New Roman"/>
          <w:szCs w:val="24"/>
        </w:rPr>
      </w:pPr>
      <w:r>
        <w:rPr>
          <w:rFonts w:eastAsia="Times New Roman" w:cs="Times New Roman"/>
          <w:szCs w:val="24"/>
        </w:rPr>
        <w:t>(Θόρυβος από την πτέρυγα της Χρυσής Αυγής)</w:t>
      </w:r>
    </w:p>
    <w:p w14:paraId="619F958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Εσύ θα «φας» αγωγές…</w:t>
      </w:r>
    </w:p>
    <w:p w14:paraId="619F958B"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Δεν ακούγεστε.</w:t>
      </w:r>
      <w:r>
        <w:rPr>
          <w:rFonts w:eastAsia="Times New Roman" w:cs="Times New Roman"/>
          <w:b/>
          <w:szCs w:val="24"/>
        </w:rPr>
        <w:t xml:space="preserve"> </w:t>
      </w:r>
      <w:r>
        <w:rPr>
          <w:rFonts w:eastAsia="Times New Roman" w:cs="Times New Roman"/>
          <w:szCs w:val="24"/>
        </w:rPr>
        <w:t xml:space="preserve">Περάστε έξω! </w:t>
      </w:r>
    </w:p>
    <w:p w14:paraId="619F958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Έχω δώσει τον λόγο στην κ. </w:t>
      </w:r>
      <w:r>
        <w:rPr>
          <w:rFonts w:eastAsia="Times New Roman" w:cs="Times New Roman"/>
          <w:szCs w:val="24"/>
        </w:rPr>
        <w:t>Βαγιωνάκη.</w:t>
      </w:r>
    </w:p>
    <w:p w14:paraId="619F958D"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Θα «φας» αγωγές…</w:t>
      </w:r>
    </w:p>
    <w:p w14:paraId="619F958E" w14:textId="77777777" w:rsidR="00F246CC" w:rsidRDefault="005B5D49">
      <w:pPr>
        <w:spacing w:line="600" w:lineRule="auto"/>
        <w:ind w:firstLine="720"/>
        <w:jc w:val="both"/>
        <w:rPr>
          <w:rFonts w:eastAsia="Times New Roman" w:cs="Times New Roman"/>
          <w:szCs w:val="24"/>
        </w:rPr>
      </w:pPr>
      <w:r w:rsidRPr="00BD66B3">
        <w:rPr>
          <w:rFonts w:eastAsia="Times New Roman" w:cs="Times New Roman"/>
          <w:b/>
          <w:szCs w:val="24"/>
        </w:rPr>
        <w:t xml:space="preserve">ΕΥΑΓΓΕΛΙΑ </w:t>
      </w:r>
      <w:r>
        <w:rPr>
          <w:rFonts w:eastAsia="Times New Roman" w:cs="Times New Roman"/>
          <w:b/>
          <w:szCs w:val="24"/>
        </w:rPr>
        <w:t xml:space="preserve">(ΒΑΛΙΑ) </w:t>
      </w:r>
      <w:r w:rsidRPr="00BD66B3">
        <w:rPr>
          <w:rFonts w:eastAsia="Times New Roman" w:cs="Times New Roman"/>
          <w:b/>
          <w:szCs w:val="24"/>
        </w:rPr>
        <w:t>ΒΑΓΙΩΝΑΚΗ:</w:t>
      </w:r>
      <w:r>
        <w:rPr>
          <w:rFonts w:eastAsia="Times New Roman" w:cs="Times New Roman"/>
          <w:szCs w:val="24"/>
        </w:rPr>
        <w:t xml:space="preserve"> Αυτές οι κραυγές μίσους δεν έχουν θέση εδώ πέρα. Περάστε έξω!</w:t>
      </w:r>
    </w:p>
    <w:p w14:paraId="619F958F" w14:textId="77777777" w:rsidR="00F246CC" w:rsidRDefault="005B5D49">
      <w:pPr>
        <w:spacing w:line="600" w:lineRule="auto"/>
        <w:ind w:firstLine="720"/>
        <w:jc w:val="both"/>
        <w:rPr>
          <w:rFonts w:eastAsia="Times New Roman" w:cs="Times New Roman"/>
          <w:szCs w:val="24"/>
        </w:rPr>
      </w:pPr>
      <w:r w:rsidRPr="00F33250">
        <w:rPr>
          <w:rFonts w:eastAsia="Times New Roman" w:cs="Times New Roman"/>
          <w:b/>
          <w:szCs w:val="24"/>
        </w:rPr>
        <w:t>ΑΝΤΩΝΙΟΣ</w:t>
      </w:r>
      <w:r>
        <w:rPr>
          <w:rFonts w:eastAsia="Times New Roman" w:cs="Times New Roman"/>
          <w:b/>
          <w:szCs w:val="24"/>
        </w:rPr>
        <w:t xml:space="preserve"> ΓΡΕΓΟΣ: </w:t>
      </w:r>
      <w:r>
        <w:rPr>
          <w:rFonts w:eastAsia="Times New Roman" w:cs="Times New Roman"/>
          <w:szCs w:val="24"/>
        </w:rPr>
        <w:t>Εσείς είστε δολοφόνοι!</w:t>
      </w:r>
    </w:p>
    <w:p w14:paraId="619F9590" w14:textId="77777777" w:rsidR="00F246CC" w:rsidRDefault="005B5D49">
      <w:pPr>
        <w:spacing w:line="600" w:lineRule="auto"/>
        <w:ind w:firstLine="709"/>
        <w:jc w:val="center"/>
        <w:rPr>
          <w:rFonts w:eastAsia="Times New Roman" w:cs="Times New Roman"/>
          <w:szCs w:val="24"/>
        </w:rPr>
      </w:pPr>
      <w:r>
        <w:rPr>
          <w:rFonts w:eastAsia="Times New Roman" w:cs="Times New Roman"/>
          <w:szCs w:val="24"/>
        </w:rPr>
        <w:t>(Θόρυβος από την πτέρυγα της Χρυσής Αυγής)</w:t>
      </w:r>
    </w:p>
    <w:p w14:paraId="619F9591"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Δεν </w:t>
      </w:r>
      <w:r>
        <w:rPr>
          <w:rFonts w:eastAsia="Times New Roman" w:cs="Times New Roman"/>
          <w:szCs w:val="24"/>
        </w:rPr>
        <w:t>ακούγεστε. Περάστε έξω! Η πόρτα είναι ανοιχτή. Δολοφόνους και υπόδικους μέχρι εδώ! Είστε δολοφόνοι και υπόδικοι. Δολοφονική οργάνωση.</w:t>
      </w:r>
    </w:p>
    <w:p w14:paraId="619F9592"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lastRenderedPageBreak/>
        <w:t xml:space="preserve">ΑΝΤΩΝΙΟΣ ΓΡΕΓΟΣ: </w:t>
      </w:r>
      <w:r>
        <w:rPr>
          <w:rFonts w:eastAsia="Times New Roman" w:cs="Times New Roman"/>
          <w:szCs w:val="24"/>
        </w:rPr>
        <w:t>Εσείς είστε δολοφόνοι!</w:t>
      </w:r>
    </w:p>
    <w:p w14:paraId="619F9593"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Υπάρχουν δικογραφίες…</w:t>
      </w:r>
    </w:p>
    <w:p w14:paraId="619F9594"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Σκοτώνετε κ</w:t>
      </w:r>
      <w:r>
        <w:rPr>
          <w:rFonts w:eastAsia="Times New Roman" w:cs="Times New Roman"/>
          <w:szCs w:val="24"/>
        </w:rPr>
        <w:t>αι ματώνετε κόσμο, Έλληνες και μετανάστες. Περάστε έξω!</w:t>
      </w:r>
    </w:p>
    <w:p w14:paraId="619F9595"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Εσείς που μιλάτε για ανθρωπισμό, εντάξει…</w:t>
      </w:r>
    </w:p>
    <w:p w14:paraId="619F9596"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Περάστε έξω! </w:t>
      </w:r>
    </w:p>
    <w:p w14:paraId="619F959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Κυρία Βαγιωνάκη, έχετε τον λόγο. </w:t>
      </w:r>
    </w:p>
    <w:p w14:paraId="619F9598"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Χρυσής Αυγής)</w:t>
      </w:r>
    </w:p>
    <w:p w14:paraId="619F9599" w14:textId="77777777" w:rsidR="00F246CC" w:rsidRDefault="005B5D49">
      <w:pPr>
        <w:spacing w:line="600" w:lineRule="auto"/>
        <w:ind w:firstLine="720"/>
        <w:jc w:val="both"/>
        <w:rPr>
          <w:rFonts w:eastAsia="Times New Roman" w:cs="Times New Roman"/>
          <w:szCs w:val="24"/>
        </w:rPr>
      </w:pPr>
      <w:r w:rsidRPr="00563C82">
        <w:rPr>
          <w:rFonts w:eastAsia="Times New Roman" w:cs="Times New Roman"/>
          <w:b/>
          <w:szCs w:val="24"/>
        </w:rPr>
        <w:t>ΠΑΝΑΓΙΩΤΗΣ ΗΛΙΟΠΟΥ</w:t>
      </w:r>
      <w:r w:rsidRPr="00563C82">
        <w:rPr>
          <w:rFonts w:eastAsia="Times New Roman" w:cs="Times New Roman"/>
          <w:b/>
          <w:szCs w:val="24"/>
        </w:rPr>
        <w:t>ΛΟΣ:</w:t>
      </w:r>
      <w:r>
        <w:rPr>
          <w:rFonts w:eastAsia="Times New Roman" w:cs="Times New Roman"/>
          <w:szCs w:val="24"/>
        </w:rPr>
        <w:t xml:space="preserve"> Τι «περάστε έξω»; Στο σπίτι σου είμαστε;</w:t>
      </w:r>
    </w:p>
    <w:p w14:paraId="619F959A"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Δεν γράφεται στα Πρακτικά τίποτα απ’ αυτά που λέτε. Σταματήστε εδώ. Έχει τον λόγο η κ. Βαγιωνάκη.</w:t>
      </w:r>
    </w:p>
    <w:p w14:paraId="619F959B"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Χρυσής Αυγής)</w:t>
      </w:r>
    </w:p>
    <w:p w14:paraId="619F959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Έως εδώ! Ή θα καθίσετε και θα ακούσ</w:t>
      </w:r>
      <w:r>
        <w:rPr>
          <w:rFonts w:eastAsia="Times New Roman" w:cs="Times New Roman"/>
          <w:szCs w:val="24"/>
        </w:rPr>
        <w:t xml:space="preserve">ετε ή θα περάσετε έξω. Δεν αφήνετε τη Βουλευτή να μιλήσει. Περάστε έξω. Δεν περιμέναμε καλύτερη συμπεριφορά από υπόδικους εγκληματίες. Παρακαλώ! </w:t>
      </w:r>
    </w:p>
    <w:p w14:paraId="619F959D"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Χρυσής Αυγής)</w:t>
      </w:r>
    </w:p>
    <w:p w14:paraId="619F959E"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w:t>
      </w:r>
    </w:p>
    <w:p w14:paraId="619F959F" w14:textId="77777777" w:rsidR="00F246CC" w:rsidRDefault="005B5D49">
      <w:pPr>
        <w:spacing w:line="600" w:lineRule="auto"/>
        <w:ind w:firstLine="720"/>
        <w:jc w:val="both"/>
        <w:rPr>
          <w:rFonts w:eastAsia="Times New Roman" w:cs="Times New Roman"/>
          <w:szCs w:val="24"/>
        </w:rPr>
      </w:pPr>
      <w:r w:rsidRPr="00563C82">
        <w:rPr>
          <w:rFonts w:eastAsia="Times New Roman" w:cs="Times New Roman"/>
          <w:b/>
          <w:szCs w:val="24"/>
        </w:rPr>
        <w:t>ΠΑΝΑΓΙΩΤΗΣ ΗΛΙΟΠΟΥΛΟΣ:</w:t>
      </w:r>
      <w:r>
        <w:rPr>
          <w:rFonts w:eastAsia="Times New Roman" w:cs="Times New Roman"/>
          <w:szCs w:val="24"/>
        </w:rPr>
        <w:t xml:space="preserve"> …</w:t>
      </w:r>
    </w:p>
    <w:p w14:paraId="619F95A0"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w:t>
      </w:r>
      <w:r>
        <w:rPr>
          <w:rFonts w:eastAsia="Times New Roman" w:cs="Times New Roman"/>
          <w:b/>
          <w:szCs w:val="24"/>
        </w:rPr>
        <w:t xml:space="preserve">ρούλης): </w:t>
      </w:r>
      <w:r>
        <w:rPr>
          <w:rFonts w:eastAsia="Times New Roman" w:cs="Times New Roman"/>
          <w:szCs w:val="24"/>
        </w:rPr>
        <w:t>Δείχνετε το ποιόν σας. Αυτοί είστε. Αυτή είναι η ιδεολογία σας, αυτή είναι η πρακτική σας. Περάστε έξω!</w:t>
      </w:r>
    </w:p>
    <w:p w14:paraId="619F95A1"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w:t>
      </w:r>
    </w:p>
    <w:p w14:paraId="619F95A2"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Πρέπει να μιλήσει η Βουλευτής. Δεν θα σταματήσετε εσείς τη διαδικασία. </w:t>
      </w:r>
    </w:p>
    <w:p w14:paraId="619F95A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Κυρία Βαγιωνάκη, έχε</w:t>
      </w:r>
      <w:r>
        <w:rPr>
          <w:rFonts w:eastAsia="Times New Roman" w:cs="Times New Roman"/>
          <w:szCs w:val="24"/>
        </w:rPr>
        <w:t>τε τον λόγο.</w:t>
      </w:r>
    </w:p>
    <w:p w14:paraId="619F95A4" w14:textId="77777777" w:rsidR="00F246CC" w:rsidRDefault="005B5D49">
      <w:pPr>
        <w:spacing w:line="600" w:lineRule="auto"/>
        <w:ind w:firstLine="720"/>
        <w:jc w:val="both"/>
        <w:rPr>
          <w:rFonts w:eastAsia="Times New Roman" w:cs="Times New Roman"/>
          <w:szCs w:val="24"/>
        </w:rPr>
      </w:pPr>
      <w:r w:rsidRPr="00BD66B3">
        <w:rPr>
          <w:rFonts w:eastAsia="Times New Roman" w:cs="Times New Roman"/>
          <w:b/>
          <w:szCs w:val="24"/>
        </w:rPr>
        <w:t xml:space="preserve">ΕΥΑΓΓΕΛΙΑ </w:t>
      </w:r>
      <w:r>
        <w:rPr>
          <w:rFonts w:eastAsia="Times New Roman" w:cs="Times New Roman"/>
          <w:b/>
          <w:szCs w:val="24"/>
        </w:rPr>
        <w:t xml:space="preserve">(ΒΑΛΙΑ) </w:t>
      </w:r>
      <w:r w:rsidRPr="00BD66B3">
        <w:rPr>
          <w:rFonts w:eastAsia="Times New Roman" w:cs="Times New Roman"/>
          <w:b/>
          <w:szCs w:val="24"/>
        </w:rPr>
        <w:t>ΒΑΓΙΩΝΑΚΗ:</w:t>
      </w:r>
      <w:r>
        <w:rPr>
          <w:rFonts w:eastAsia="Times New Roman" w:cs="Times New Roman"/>
          <w:b/>
          <w:szCs w:val="24"/>
        </w:rPr>
        <w:t xml:space="preserve"> </w:t>
      </w:r>
      <w:r>
        <w:rPr>
          <w:rFonts w:eastAsia="Times New Roman" w:cs="Times New Roman"/>
          <w:szCs w:val="24"/>
        </w:rPr>
        <w:t>Είχαμε τη δημοκρατική ευαισθησία να σας ακούσουμε. Τώρα αφήστε μας να συνεχίσουμε, σας παρακαλώ.</w:t>
      </w:r>
    </w:p>
    <w:p w14:paraId="619F95A5" w14:textId="77777777" w:rsidR="00F246CC" w:rsidRDefault="005B5D49">
      <w:pPr>
        <w:spacing w:line="600" w:lineRule="auto"/>
        <w:jc w:val="center"/>
        <w:rPr>
          <w:rFonts w:eastAsia="Times New Roman" w:cs="Times New Roman"/>
          <w:szCs w:val="24"/>
        </w:rPr>
      </w:pPr>
      <w:r>
        <w:rPr>
          <w:rFonts w:eastAsia="Times New Roman" w:cs="Times New Roman"/>
          <w:szCs w:val="24"/>
        </w:rPr>
        <w:lastRenderedPageBreak/>
        <w:t>(Θόρυβος από την πτέρυγα της Χρυσής Αυγής)</w:t>
      </w:r>
    </w:p>
    <w:p w14:paraId="619F95A6"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Είστε υπόδικοι εγκληματίες. Αυτοί είστε!</w:t>
      </w:r>
    </w:p>
    <w:p w14:paraId="619F95A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Ορίστε, κυρία Βαγιωνάκη, έχετε τον λόγο.</w:t>
      </w:r>
    </w:p>
    <w:p w14:paraId="619F95A8"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ΕΥΑΓΓΕΛΙΑ </w:t>
      </w:r>
      <w:r>
        <w:rPr>
          <w:rFonts w:eastAsia="Times New Roman" w:cs="Times New Roman"/>
          <w:b/>
          <w:szCs w:val="24"/>
        </w:rPr>
        <w:t>(ΒΑΛΙΑ)</w:t>
      </w:r>
      <w:r>
        <w:rPr>
          <w:rFonts w:eastAsia="Times New Roman" w:cs="Times New Roman"/>
          <w:b/>
          <w:szCs w:val="24"/>
        </w:rPr>
        <w:t xml:space="preserve"> ΒΑΓΙΩΝΑΚΗ: </w:t>
      </w:r>
      <w:r>
        <w:rPr>
          <w:rFonts w:eastAsia="Times New Roman" w:cs="Times New Roman"/>
          <w:szCs w:val="24"/>
        </w:rPr>
        <w:t xml:space="preserve">Κυρίες και κύριοι συνάδελφοι, σεβαστοί προσκεκλημένοι, η οχυρά θέση της Κρήτης, όπως αναφέρει και το πόρισμα της </w:t>
      </w:r>
      <w:r>
        <w:rPr>
          <w:rFonts w:eastAsia="Times New Roman" w:cs="Times New Roman"/>
          <w:szCs w:val="24"/>
        </w:rPr>
        <w:t>ε</w:t>
      </w:r>
      <w:r>
        <w:rPr>
          <w:rFonts w:eastAsia="Times New Roman" w:cs="Times New Roman"/>
          <w:szCs w:val="24"/>
        </w:rPr>
        <w:t>πιτροπής, δεν είναι μόνο ο χώρος που πρωτοεφαρμόστηκε η αγγαρεία, η υπο</w:t>
      </w:r>
      <w:r>
        <w:rPr>
          <w:rFonts w:eastAsia="Times New Roman" w:cs="Times New Roman"/>
          <w:szCs w:val="24"/>
        </w:rPr>
        <w:t>χρεωτική</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εργασία σαν μέτρο συλλογικής τιμωρίας ή ο χώρος που έγινε η πρώτη εκτέλεση αμάχων στην Ευρώπη στο Κοντομαρί Χανίων. Ήταν, επίσης, ο χώρος από τον οποίο αποχώρησε και ο τελευταίος Γερμανός στρατιώτης. </w:t>
      </w:r>
    </w:p>
    <w:p w14:paraId="619F95A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Οι Γερμανοί αποχώρησαν από τα Χανιά α</w:t>
      </w:r>
      <w:r>
        <w:rPr>
          <w:rFonts w:eastAsia="Times New Roman" w:cs="Times New Roman"/>
          <w:szCs w:val="24"/>
        </w:rPr>
        <w:t>πό τα τέλη του Ιούνη έως τα μέσα Ιούλη του 1945, δηλαδή τρεις μήνες μετά το τέλος του Β΄ Παγκοσμίου Πολέμου, αφού οι Βρετανοί, για δικούς τους προφανείς λόγους, είχαν παραδώσει τη διοίκηση των Χανίων, μια λωρίδα εξήντα πέντε χιλιομέτρων, από τη Γεωργούπολη</w:t>
      </w:r>
      <w:r>
        <w:rPr>
          <w:rFonts w:eastAsia="Times New Roman" w:cs="Times New Roman"/>
          <w:szCs w:val="24"/>
        </w:rPr>
        <w:t xml:space="preserve"> έως τα Πλακάλωνα στους Γερμανούς και στη συνέχεια </w:t>
      </w:r>
      <w:r>
        <w:rPr>
          <w:rFonts w:eastAsia="Times New Roman" w:cs="Times New Roman"/>
          <w:szCs w:val="24"/>
        </w:rPr>
        <w:lastRenderedPageBreak/>
        <w:t xml:space="preserve">τους φυγάδευσαν μέσω της </w:t>
      </w:r>
      <w:r w:rsidRPr="00CA3E77">
        <w:rPr>
          <w:rFonts w:eastAsia="Times New Roman" w:cs="Times New Roman"/>
          <w:szCs w:val="24"/>
        </w:rPr>
        <w:t>Σο</w:t>
      </w:r>
      <w:r>
        <w:rPr>
          <w:rFonts w:eastAsia="Times New Roman" w:cs="Times New Roman"/>
          <w:szCs w:val="24"/>
        </w:rPr>
        <w:t xml:space="preserve">ύδας. Μάλιστα, όλες οι μαρτυρίες συντείνουν στο γεγονός ότι έριχναν τον οπλισμό των Γερμανών που παραδόθηκαν στη θάλασσα, για να μην εξοπλιστεί ο κρητικός λαός. </w:t>
      </w:r>
    </w:p>
    <w:p w14:paraId="619F95A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Τα λέω όλα αυτά,</w:t>
      </w:r>
      <w:r>
        <w:rPr>
          <w:rFonts w:eastAsia="Times New Roman" w:cs="Times New Roman"/>
          <w:szCs w:val="24"/>
        </w:rPr>
        <w:t xml:space="preserve"> για να τονίσω ότι το αίσθημα της ηθικής απαίτησης να υπάρξουν επιτέλους βήματα διεκδίκησης των γερμανικών επανορθώσεων για όσα φρικτά συνέβησαν εξαιτίας του φασισμού και του ναζισμού, κραυγές των οποίων ακούσαμε προηγουμένως, στη διάρκεια του Β΄ Παγκοσμίο</w:t>
      </w:r>
      <w:r>
        <w:rPr>
          <w:rFonts w:eastAsia="Times New Roman" w:cs="Times New Roman"/>
          <w:szCs w:val="24"/>
        </w:rPr>
        <w:t>υ Πολέμου ως δείγμα αναγνώρισης των εγκλημάτων του χθες ενάντια στη λήθη είναι καθολικό στην Κρήτη</w:t>
      </w:r>
      <w:r>
        <w:rPr>
          <w:rFonts w:eastAsia="Times New Roman" w:cs="Times New Roman"/>
          <w:szCs w:val="24"/>
        </w:rPr>
        <w:t>.</w:t>
      </w:r>
    </w:p>
    <w:p w14:paraId="619F95A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Γ</w:t>
      </w:r>
      <w:r w:rsidRPr="00835F6B">
        <w:rPr>
          <w:rFonts w:eastAsia="Times New Roman" w:cs="Times New Roman"/>
          <w:szCs w:val="24"/>
        </w:rPr>
        <w:t>ι</w:t>
      </w:r>
      <w:r>
        <w:rPr>
          <w:rFonts w:eastAsia="Times New Roman" w:cs="Times New Roman"/>
          <w:szCs w:val="24"/>
        </w:rPr>
        <w:t>’</w:t>
      </w:r>
      <w:r w:rsidRPr="00835F6B">
        <w:rPr>
          <w:rFonts w:eastAsia="Times New Roman" w:cs="Times New Roman"/>
          <w:szCs w:val="24"/>
        </w:rPr>
        <w:t xml:space="preserve"> αυτό θεωρώ τη σημερινή μέρα ιστορική</w:t>
      </w:r>
      <w:r>
        <w:rPr>
          <w:rFonts w:eastAsia="Times New Roman" w:cs="Times New Roman"/>
          <w:szCs w:val="24"/>
        </w:rPr>
        <w:t>,</w:t>
      </w:r>
      <w:r w:rsidRPr="00835F6B">
        <w:rPr>
          <w:rFonts w:eastAsia="Times New Roman" w:cs="Times New Roman"/>
          <w:szCs w:val="24"/>
        </w:rPr>
        <w:t xml:space="preserve"> μέρα που η Βουλή θα δώσει εντολή στην </w:t>
      </w:r>
      <w:r>
        <w:rPr>
          <w:rFonts w:eastAsia="Times New Roman" w:cs="Times New Roman"/>
          <w:szCs w:val="24"/>
        </w:rPr>
        <w:t>Κ</w:t>
      </w:r>
      <w:r w:rsidRPr="00835F6B">
        <w:rPr>
          <w:rFonts w:eastAsia="Times New Roman" w:cs="Times New Roman"/>
          <w:szCs w:val="24"/>
        </w:rPr>
        <w:t>υβέρνηση να εκκινήσουν οι διαδικασίες σε όλα τα επίπεδα</w:t>
      </w:r>
      <w:r>
        <w:rPr>
          <w:rFonts w:eastAsia="Times New Roman" w:cs="Times New Roman"/>
          <w:szCs w:val="24"/>
        </w:rPr>
        <w:t xml:space="preserve"> -</w:t>
      </w:r>
      <w:r w:rsidRPr="00835F6B">
        <w:rPr>
          <w:rFonts w:eastAsia="Times New Roman" w:cs="Times New Roman"/>
          <w:szCs w:val="24"/>
        </w:rPr>
        <w:t xml:space="preserve"> διπλωματικά</w:t>
      </w:r>
      <w:r>
        <w:rPr>
          <w:rFonts w:eastAsia="Times New Roman" w:cs="Times New Roman"/>
          <w:szCs w:val="24"/>
        </w:rPr>
        <w:t>,</w:t>
      </w:r>
      <w:r w:rsidRPr="00835F6B">
        <w:rPr>
          <w:rFonts w:eastAsia="Times New Roman" w:cs="Times New Roman"/>
          <w:szCs w:val="24"/>
        </w:rPr>
        <w:t xml:space="preserve"> νομι</w:t>
      </w:r>
      <w:r w:rsidRPr="00835F6B">
        <w:rPr>
          <w:rFonts w:eastAsia="Times New Roman" w:cs="Times New Roman"/>
          <w:szCs w:val="24"/>
        </w:rPr>
        <w:t>κά</w:t>
      </w:r>
      <w:r>
        <w:rPr>
          <w:rFonts w:eastAsia="Times New Roman" w:cs="Times New Roman"/>
          <w:szCs w:val="24"/>
        </w:rPr>
        <w:t>-</w:t>
      </w:r>
      <w:r w:rsidRPr="00835F6B">
        <w:rPr>
          <w:rFonts w:eastAsia="Times New Roman" w:cs="Times New Roman"/>
          <w:szCs w:val="24"/>
        </w:rPr>
        <w:t xml:space="preserve"> για τη διεκδίκηση των γερμανικών οφειλών</w:t>
      </w:r>
      <w:r>
        <w:rPr>
          <w:rFonts w:eastAsia="Times New Roman" w:cs="Times New Roman"/>
          <w:szCs w:val="24"/>
        </w:rPr>
        <w:t>. Κ</w:t>
      </w:r>
      <w:r w:rsidRPr="00835F6B">
        <w:rPr>
          <w:rFonts w:eastAsia="Times New Roman" w:cs="Times New Roman"/>
          <w:szCs w:val="24"/>
        </w:rPr>
        <w:t xml:space="preserve">αι αυτό </w:t>
      </w:r>
      <w:r>
        <w:rPr>
          <w:rFonts w:eastAsia="Times New Roman" w:cs="Times New Roman"/>
          <w:szCs w:val="24"/>
        </w:rPr>
        <w:t xml:space="preserve">είναι μια </w:t>
      </w:r>
      <w:r w:rsidRPr="00835F6B">
        <w:rPr>
          <w:rFonts w:eastAsia="Times New Roman" w:cs="Times New Roman"/>
          <w:szCs w:val="24"/>
        </w:rPr>
        <w:t>υποχρέωση δική μας σε αυτούς που αγωνίστηκαν για την ελευθερία και τη δημοκρατία και έδωσαν ακόμα και τη ζωή τους γι</w:t>
      </w:r>
      <w:r>
        <w:rPr>
          <w:rFonts w:eastAsia="Times New Roman" w:cs="Times New Roman"/>
          <w:szCs w:val="24"/>
        </w:rPr>
        <w:t>’</w:t>
      </w:r>
      <w:r w:rsidRPr="00835F6B">
        <w:rPr>
          <w:rFonts w:eastAsia="Times New Roman" w:cs="Times New Roman"/>
          <w:szCs w:val="24"/>
        </w:rPr>
        <w:t xml:space="preserve"> αυτό</w:t>
      </w:r>
      <w:r>
        <w:rPr>
          <w:rFonts w:eastAsia="Times New Roman" w:cs="Times New Roman"/>
          <w:szCs w:val="24"/>
        </w:rPr>
        <w:t>. Μ</w:t>
      </w:r>
      <w:r w:rsidRPr="00835F6B">
        <w:rPr>
          <w:rFonts w:eastAsia="Times New Roman" w:cs="Times New Roman"/>
          <w:szCs w:val="24"/>
        </w:rPr>
        <w:t>ην ξεχνάμε ότι η Ελλάδα είναι η χώρα με τα περισσότερα θύματα πολέ</w:t>
      </w:r>
      <w:r w:rsidRPr="00835F6B">
        <w:rPr>
          <w:rFonts w:eastAsia="Times New Roman" w:cs="Times New Roman"/>
          <w:szCs w:val="24"/>
        </w:rPr>
        <w:t>μου αναλογικά</w:t>
      </w:r>
      <w:r>
        <w:rPr>
          <w:rFonts w:eastAsia="Times New Roman" w:cs="Times New Roman"/>
          <w:szCs w:val="24"/>
        </w:rPr>
        <w:t>. Το πόρισμα</w:t>
      </w:r>
      <w:r w:rsidRPr="00835F6B">
        <w:rPr>
          <w:rFonts w:eastAsia="Times New Roman" w:cs="Times New Roman"/>
          <w:szCs w:val="24"/>
        </w:rPr>
        <w:t xml:space="preserve"> αναφέρει 19,7%</w:t>
      </w:r>
      <w:r>
        <w:rPr>
          <w:rFonts w:eastAsia="Times New Roman" w:cs="Times New Roman"/>
          <w:szCs w:val="24"/>
        </w:rPr>
        <w:t xml:space="preserve">, </w:t>
      </w:r>
      <w:r w:rsidRPr="00835F6B">
        <w:rPr>
          <w:rFonts w:eastAsia="Times New Roman" w:cs="Times New Roman"/>
          <w:szCs w:val="24"/>
        </w:rPr>
        <w:t xml:space="preserve">ακολουθεί η </w:t>
      </w:r>
      <w:r w:rsidRPr="00835F6B">
        <w:rPr>
          <w:rFonts w:eastAsia="Times New Roman" w:cs="Times New Roman"/>
          <w:szCs w:val="24"/>
        </w:rPr>
        <w:lastRenderedPageBreak/>
        <w:t xml:space="preserve">Γιουγκοσλαβία με 13,83% και όλοι οι υπόλοιποι </w:t>
      </w:r>
      <w:r>
        <w:rPr>
          <w:rFonts w:eastAsia="Times New Roman" w:cs="Times New Roman"/>
          <w:szCs w:val="24"/>
        </w:rPr>
        <w:t>έπονται</w:t>
      </w:r>
      <w:r w:rsidRPr="00835F6B">
        <w:rPr>
          <w:rFonts w:eastAsia="Times New Roman" w:cs="Times New Roman"/>
          <w:szCs w:val="24"/>
        </w:rPr>
        <w:t xml:space="preserve"> κάτω από το 10%</w:t>
      </w:r>
      <w:r>
        <w:rPr>
          <w:rFonts w:eastAsia="Times New Roman" w:cs="Times New Roman"/>
          <w:szCs w:val="24"/>
        </w:rPr>
        <w:t>.</w:t>
      </w:r>
    </w:p>
    <w:p w14:paraId="619F95AC" w14:textId="77777777" w:rsidR="00F246CC" w:rsidRDefault="005B5D49">
      <w:pPr>
        <w:spacing w:line="600" w:lineRule="auto"/>
        <w:ind w:firstLine="720"/>
        <w:jc w:val="both"/>
        <w:rPr>
          <w:rFonts w:eastAsia="Times New Roman" w:cs="Times New Roman"/>
          <w:szCs w:val="24"/>
        </w:rPr>
      </w:pPr>
      <w:r w:rsidRPr="00835F6B">
        <w:rPr>
          <w:rFonts w:eastAsia="Times New Roman" w:cs="Times New Roman"/>
          <w:szCs w:val="24"/>
        </w:rPr>
        <w:t>Κάποιοι λένε ότι κατά το</w:t>
      </w:r>
      <w:r>
        <w:rPr>
          <w:rFonts w:eastAsia="Times New Roman" w:cs="Times New Roman"/>
          <w:szCs w:val="24"/>
        </w:rPr>
        <w:t>ν</w:t>
      </w:r>
      <w:r w:rsidRPr="00835F6B">
        <w:rPr>
          <w:rFonts w:eastAsia="Times New Roman" w:cs="Times New Roman"/>
          <w:szCs w:val="24"/>
        </w:rPr>
        <w:t xml:space="preserve"> </w:t>
      </w:r>
      <w:r>
        <w:rPr>
          <w:rFonts w:eastAsia="Times New Roman" w:cs="Times New Roman"/>
          <w:szCs w:val="24"/>
        </w:rPr>
        <w:t>Β΄</w:t>
      </w:r>
      <w:r w:rsidRPr="00835F6B">
        <w:rPr>
          <w:rFonts w:eastAsia="Times New Roman" w:cs="Times New Roman"/>
          <w:szCs w:val="24"/>
        </w:rPr>
        <w:t xml:space="preserve"> Παγκόσμιο </w:t>
      </w:r>
      <w:r>
        <w:rPr>
          <w:rFonts w:eastAsia="Times New Roman" w:cs="Times New Roman"/>
          <w:szCs w:val="24"/>
        </w:rPr>
        <w:t>Π</w:t>
      </w:r>
      <w:r w:rsidRPr="00835F6B">
        <w:rPr>
          <w:rFonts w:eastAsia="Times New Roman" w:cs="Times New Roman"/>
          <w:szCs w:val="24"/>
        </w:rPr>
        <w:t xml:space="preserve">όλεμο </w:t>
      </w:r>
      <w:r>
        <w:rPr>
          <w:rFonts w:eastAsia="Times New Roman" w:cs="Times New Roman"/>
          <w:szCs w:val="24"/>
        </w:rPr>
        <w:t>τον</w:t>
      </w:r>
      <w:r w:rsidRPr="00835F6B">
        <w:rPr>
          <w:rFonts w:eastAsia="Times New Roman" w:cs="Times New Roman"/>
          <w:szCs w:val="24"/>
        </w:rPr>
        <w:t xml:space="preserve"> αγώνα τον έδωσαν οι ανώνυμοι Έλληνες</w:t>
      </w:r>
      <w:r>
        <w:rPr>
          <w:rFonts w:eastAsia="Times New Roman" w:cs="Times New Roman"/>
          <w:szCs w:val="24"/>
        </w:rPr>
        <w:t>. Όμως, τα πράγματα δεν είναι έτσι. Ό</w:t>
      </w:r>
      <w:r w:rsidRPr="00835F6B">
        <w:rPr>
          <w:rFonts w:eastAsia="Times New Roman" w:cs="Times New Roman"/>
          <w:szCs w:val="24"/>
        </w:rPr>
        <w:t>λοι αυτο</w:t>
      </w:r>
      <w:r w:rsidRPr="00835F6B">
        <w:rPr>
          <w:rFonts w:eastAsia="Times New Roman" w:cs="Times New Roman"/>
          <w:szCs w:val="24"/>
        </w:rPr>
        <w:t>ί που πρόσφεραν τα πάντα</w:t>
      </w:r>
      <w:r>
        <w:rPr>
          <w:rFonts w:eastAsia="Times New Roman" w:cs="Times New Roman"/>
          <w:szCs w:val="24"/>
        </w:rPr>
        <w:t>,</w:t>
      </w:r>
      <w:r w:rsidRPr="00835F6B">
        <w:rPr>
          <w:rFonts w:eastAsia="Times New Roman" w:cs="Times New Roman"/>
          <w:szCs w:val="24"/>
        </w:rPr>
        <w:t xml:space="preserve"> δεν ήταν ανώνυμοι</w:t>
      </w:r>
      <w:r>
        <w:rPr>
          <w:rFonts w:eastAsia="Times New Roman" w:cs="Times New Roman"/>
          <w:szCs w:val="24"/>
        </w:rPr>
        <w:t>. Ήταν επώνυμοι. Τ</w:t>
      </w:r>
      <w:r w:rsidRPr="00835F6B">
        <w:rPr>
          <w:rFonts w:eastAsia="Times New Roman" w:cs="Times New Roman"/>
          <w:szCs w:val="24"/>
        </w:rPr>
        <w:t xml:space="preserve">ους </w:t>
      </w:r>
      <w:r>
        <w:rPr>
          <w:rFonts w:eastAsia="Times New Roman" w:cs="Times New Roman"/>
          <w:szCs w:val="24"/>
        </w:rPr>
        <w:t>τιμούμε</w:t>
      </w:r>
      <w:r w:rsidRPr="00835F6B">
        <w:rPr>
          <w:rFonts w:eastAsia="Times New Roman" w:cs="Times New Roman"/>
          <w:szCs w:val="24"/>
        </w:rPr>
        <w:t xml:space="preserve"> κάθε χρόν</w:t>
      </w:r>
      <w:r>
        <w:rPr>
          <w:rFonts w:eastAsia="Times New Roman" w:cs="Times New Roman"/>
          <w:szCs w:val="24"/>
        </w:rPr>
        <w:t>ο</w:t>
      </w:r>
      <w:r w:rsidRPr="00835F6B">
        <w:rPr>
          <w:rFonts w:eastAsia="Times New Roman" w:cs="Times New Roman"/>
          <w:szCs w:val="24"/>
        </w:rPr>
        <w:t xml:space="preserve"> σε όλα τα διάσπαρτα μνημεία</w:t>
      </w:r>
      <w:r>
        <w:rPr>
          <w:rFonts w:eastAsia="Times New Roman" w:cs="Times New Roman"/>
          <w:szCs w:val="24"/>
        </w:rPr>
        <w:t>,</w:t>
      </w:r>
      <w:r w:rsidRPr="00835F6B">
        <w:rPr>
          <w:rFonts w:eastAsia="Times New Roman" w:cs="Times New Roman"/>
          <w:szCs w:val="24"/>
        </w:rPr>
        <w:t xml:space="preserve"> σε όλη την Ελλάδα και στην Κρήτη και δεν ξεχνούμε</w:t>
      </w:r>
      <w:r>
        <w:rPr>
          <w:rFonts w:eastAsia="Times New Roman" w:cs="Times New Roman"/>
          <w:szCs w:val="24"/>
        </w:rPr>
        <w:t>. Ή</w:t>
      </w:r>
      <w:r w:rsidRPr="00835F6B">
        <w:rPr>
          <w:rFonts w:eastAsia="Times New Roman" w:cs="Times New Roman"/>
          <w:szCs w:val="24"/>
        </w:rPr>
        <w:t>ταν πρώτα από όλα το ΕΑΜ</w:t>
      </w:r>
      <w:r>
        <w:rPr>
          <w:rFonts w:eastAsia="Times New Roman" w:cs="Times New Roman"/>
          <w:szCs w:val="24"/>
        </w:rPr>
        <w:t>, ο ΕΛΑΣ, η ΕΠΟΝ</w:t>
      </w:r>
      <w:r w:rsidRPr="00835F6B">
        <w:rPr>
          <w:rFonts w:eastAsia="Times New Roman" w:cs="Times New Roman"/>
          <w:szCs w:val="24"/>
        </w:rPr>
        <w:t xml:space="preserve"> που αποτελούσαν αναμφίβολα τις πιο μαζικές αντιστασιακές οργανώσεις</w:t>
      </w:r>
      <w:r>
        <w:rPr>
          <w:rFonts w:eastAsia="Times New Roman" w:cs="Times New Roman"/>
          <w:szCs w:val="24"/>
        </w:rPr>
        <w:t>,</w:t>
      </w:r>
      <w:r w:rsidRPr="00835F6B">
        <w:rPr>
          <w:rFonts w:eastAsia="Times New Roman" w:cs="Times New Roman"/>
          <w:szCs w:val="24"/>
        </w:rPr>
        <w:t xml:space="preserve"> αλλά και πολλές </w:t>
      </w:r>
      <w:r>
        <w:rPr>
          <w:rFonts w:eastAsia="Times New Roman" w:cs="Times New Roman"/>
          <w:szCs w:val="24"/>
        </w:rPr>
        <w:t>άλλες, που πάλεψαν τον κατακτητή. Α</w:t>
      </w:r>
      <w:r w:rsidRPr="00835F6B">
        <w:rPr>
          <w:rFonts w:eastAsia="Times New Roman" w:cs="Times New Roman"/>
          <w:szCs w:val="24"/>
        </w:rPr>
        <w:t>ντίθετα</w:t>
      </w:r>
      <w:r>
        <w:rPr>
          <w:rFonts w:eastAsia="Times New Roman" w:cs="Times New Roman"/>
          <w:szCs w:val="24"/>
        </w:rPr>
        <w:t>,</w:t>
      </w:r>
      <w:r w:rsidRPr="00835F6B">
        <w:rPr>
          <w:rFonts w:eastAsia="Times New Roman" w:cs="Times New Roman"/>
          <w:szCs w:val="24"/>
        </w:rPr>
        <w:t xml:space="preserve"> υπήρξαν και αυτοί που συνεργάστηκαν με τον κατακτητή</w:t>
      </w:r>
      <w:r>
        <w:rPr>
          <w:rFonts w:eastAsia="Times New Roman" w:cs="Times New Roman"/>
          <w:szCs w:val="24"/>
        </w:rPr>
        <w:t>,</w:t>
      </w:r>
      <w:r w:rsidRPr="00835F6B">
        <w:rPr>
          <w:rFonts w:eastAsia="Times New Roman" w:cs="Times New Roman"/>
          <w:szCs w:val="24"/>
        </w:rPr>
        <w:t xml:space="preserve"> οι πρόγονο</w:t>
      </w:r>
      <w:r>
        <w:rPr>
          <w:rFonts w:eastAsia="Times New Roman" w:cs="Times New Roman"/>
          <w:szCs w:val="24"/>
        </w:rPr>
        <w:t>ι</w:t>
      </w:r>
      <w:r w:rsidRPr="00835F6B">
        <w:rPr>
          <w:rFonts w:eastAsia="Times New Roman" w:cs="Times New Roman"/>
          <w:szCs w:val="24"/>
        </w:rPr>
        <w:t xml:space="preserve"> της Χρυσής Αυγής</w:t>
      </w:r>
      <w:r>
        <w:rPr>
          <w:rFonts w:eastAsia="Times New Roman" w:cs="Times New Roman"/>
          <w:szCs w:val="24"/>
        </w:rPr>
        <w:t>,</w:t>
      </w:r>
      <w:r>
        <w:rPr>
          <w:rFonts w:eastAsia="Times New Roman" w:cs="Times New Roman"/>
          <w:szCs w:val="24"/>
        </w:rPr>
        <w:t xml:space="preserve"> </w:t>
      </w:r>
      <w:r w:rsidRPr="00835F6B">
        <w:rPr>
          <w:rFonts w:eastAsia="Times New Roman" w:cs="Times New Roman"/>
          <w:szCs w:val="24"/>
        </w:rPr>
        <w:t>που σήμερα σηκώνουν το κεφάλι στην Ευρώπη</w:t>
      </w:r>
      <w:r>
        <w:rPr>
          <w:rFonts w:eastAsia="Times New Roman" w:cs="Times New Roman"/>
          <w:szCs w:val="24"/>
        </w:rPr>
        <w:t>.</w:t>
      </w:r>
      <w:r>
        <w:rPr>
          <w:rFonts w:eastAsia="Times New Roman" w:cs="Times New Roman"/>
          <w:szCs w:val="24"/>
        </w:rPr>
        <w:t xml:space="preserve"> </w:t>
      </w:r>
    </w:p>
    <w:p w14:paraId="619F95A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w:t>
      </w:r>
      <w:r w:rsidRPr="00835F6B">
        <w:rPr>
          <w:rFonts w:eastAsia="Times New Roman" w:cs="Times New Roman"/>
          <w:szCs w:val="24"/>
        </w:rPr>
        <w:t xml:space="preserve"> αυτό η διεκδίκηση των γερμανικών οφειλών</w:t>
      </w:r>
      <w:r>
        <w:rPr>
          <w:rFonts w:eastAsia="Times New Roman" w:cs="Times New Roman"/>
          <w:szCs w:val="24"/>
        </w:rPr>
        <w:t>,</w:t>
      </w:r>
      <w:r w:rsidRPr="00835F6B">
        <w:rPr>
          <w:rFonts w:eastAsia="Times New Roman" w:cs="Times New Roman"/>
          <w:szCs w:val="24"/>
        </w:rPr>
        <w:t xml:space="preserve"> ως εκπλήρωση καθήκοντος γι</w:t>
      </w:r>
      <w:r>
        <w:rPr>
          <w:rFonts w:eastAsia="Times New Roman" w:cs="Times New Roman"/>
          <w:szCs w:val="24"/>
        </w:rPr>
        <w:t>’</w:t>
      </w:r>
      <w:r w:rsidRPr="00835F6B">
        <w:rPr>
          <w:rFonts w:eastAsia="Times New Roman" w:cs="Times New Roman"/>
          <w:szCs w:val="24"/>
        </w:rPr>
        <w:t xml:space="preserve"> αυτούς που έπεσαν</w:t>
      </w:r>
      <w:r>
        <w:rPr>
          <w:rFonts w:eastAsia="Times New Roman" w:cs="Times New Roman"/>
          <w:szCs w:val="24"/>
        </w:rPr>
        <w:t>,</w:t>
      </w:r>
      <w:r w:rsidRPr="00835F6B">
        <w:rPr>
          <w:rFonts w:eastAsia="Times New Roman" w:cs="Times New Roman"/>
          <w:szCs w:val="24"/>
        </w:rPr>
        <w:t xml:space="preserve"> είναι σήμερα πιο επιτακτική και πιο αναγκαία από ποτέ</w:t>
      </w:r>
      <w:r>
        <w:rPr>
          <w:rFonts w:eastAsia="Times New Roman" w:cs="Times New Roman"/>
          <w:szCs w:val="24"/>
        </w:rPr>
        <w:t>.</w:t>
      </w:r>
    </w:p>
    <w:p w14:paraId="619F95A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Κ</w:t>
      </w:r>
      <w:r w:rsidRPr="00835F6B">
        <w:rPr>
          <w:rFonts w:eastAsia="Times New Roman" w:cs="Times New Roman"/>
          <w:szCs w:val="24"/>
        </w:rPr>
        <w:t>υρίες και κύριοι συνάδελφοι</w:t>
      </w:r>
      <w:r>
        <w:rPr>
          <w:rFonts w:eastAsia="Times New Roman" w:cs="Times New Roman"/>
          <w:szCs w:val="24"/>
        </w:rPr>
        <w:t>,</w:t>
      </w:r>
      <w:r w:rsidRPr="00835F6B">
        <w:rPr>
          <w:rFonts w:eastAsia="Times New Roman" w:cs="Times New Roman"/>
          <w:szCs w:val="24"/>
        </w:rPr>
        <w:t xml:space="preserve"> ανεξάρτητα από το γεγονός ότι το πόρισμα της </w:t>
      </w:r>
      <w:r>
        <w:rPr>
          <w:rFonts w:eastAsia="Times New Roman" w:cs="Times New Roman"/>
          <w:szCs w:val="24"/>
        </w:rPr>
        <w:t>ε</w:t>
      </w:r>
      <w:r w:rsidRPr="00835F6B">
        <w:rPr>
          <w:rFonts w:eastAsia="Times New Roman" w:cs="Times New Roman"/>
          <w:szCs w:val="24"/>
        </w:rPr>
        <w:t xml:space="preserve">πιτροπής έρχεται στην </w:t>
      </w:r>
      <w:r>
        <w:rPr>
          <w:rFonts w:eastAsia="Times New Roman" w:cs="Times New Roman"/>
          <w:szCs w:val="24"/>
        </w:rPr>
        <w:t>Ολομέλει</w:t>
      </w:r>
      <w:r>
        <w:rPr>
          <w:rFonts w:eastAsia="Times New Roman" w:cs="Times New Roman"/>
          <w:szCs w:val="24"/>
        </w:rPr>
        <w:t>α ως εισήγηση της Π</w:t>
      </w:r>
      <w:r w:rsidRPr="00835F6B">
        <w:rPr>
          <w:rFonts w:eastAsia="Times New Roman" w:cs="Times New Roman"/>
          <w:szCs w:val="24"/>
        </w:rPr>
        <w:t>λειοψηφίας</w:t>
      </w:r>
      <w:r>
        <w:rPr>
          <w:rFonts w:eastAsia="Times New Roman" w:cs="Times New Roman"/>
          <w:szCs w:val="24"/>
        </w:rPr>
        <w:t>,</w:t>
      </w:r>
      <w:r w:rsidRPr="00835F6B">
        <w:rPr>
          <w:rFonts w:eastAsia="Times New Roman" w:cs="Times New Roman"/>
          <w:szCs w:val="24"/>
        </w:rPr>
        <w:t xml:space="preserve"> θέλω να σας διαβεβαιώσω ότι στην </w:t>
      </w:r>
      <w:r>
        <w:rPr>
          <w:rFonts w:eastAsia="Times New Roman" w:cs="Times New Roman"/>
          <w:szCs w:val="24"/>
        </w:rPr>
        <w:t>ε</w:t>
      </w:r>
      <w:r w:rsidRPr="00835F6B">
        <w:rPr>
          <w:rFonts w:eastAsia="Times New Roman" w:cs="Times New Roman"/>
          <w:szCs w:val="24"/>
        </w:rPr>
        <w:t>πιτροπή υπήρξε σύμπνοια και συναντίληψη</w:t>
      </w:r>
      <w:r>
        <w:rPr>
          <w:rFonts w:eastAsia="Times New Roman" w:cs="Times New Roman"/>
          <w:szCs w:val="24"/>
        </w:rPr>
        <w:t>. Μ</w:t>
      </w:r>
      <w:r w:rsidRPr="00835F6B">
        <w:rPr>
          <w:rFonts w:eastAsia="Times New Roman" w:cs="Times New Roman"/>
          <w:szCs w:val="24"/>
        </w:rPr>
        <w:t>πορεί οι κομματικές υποχρεώσεις να οδήγησαν στην κατάθεση ξεχωριστών κειμένων</w:t>
      </w:r>
      <w:r>
        <w:rPr>
          <w:rFonts w:eastAsia="Times New Roman" w:cs="Times New Roman"/>
          <w:szCs w:val="24"/>
        </w:rPr>
        <w:t>,</w:t>
      </w:r>
      <w:r w:rsidRPr="00835F6B">
        <w:rPr>
          <w:rFonts w:eastAsia="Times New Roman" w:cs="Times New Roman"/>
          <w:szCs w:val="24"/>
        </w:rPr>
        <w:t xml:space="preserve"> όμως στην πραγματικότητα </w:t>
      </w:r>
      <w:r>
        <w:rPr>
          <w:rFonts w:eastAsia="Times New Roman" w:cs="Times New Roman"/>
          <w:szCs w:val="24"/>
        </w:rPr>
        <w:t>τ</w:t>
      </w:r>
      <w:r w:rsidRPr="00835F6B">
        <w:rPr>
          <w:rFonts w:eastAsia="Times New Roman" w:cs="Times New Roman"/>
          <w:szCs w:val="24"/>
        </w:rPr>
        <w:t>ο πόρισμα είναι προϊόν ευρύτερης επεξεργασία</w:t>
      </w:r>
      <w:r w:rsidRPr="00835F6B">
        <w:rPr>
          <w:rFonts w:eastAsia="Times New Roman" w:cs="Times New Roman"/>
          <w:szCs w:val="24"/>
        </w:rPr>
        <w:t>ς</w:t>
      </w:r>
      <w:r>
        <w:rPr>
          <w:rFonts w:eastAsia="Times New Roman" w:cs="Times New Roman"/>
          <w:szCs w:val="24"/>
        </w:rPr>
        <w:t xml:space="preserve">. </w:t>
      </w:r>
    </w:p>
    <w:p w14:paraId="619F95A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Π</w:t>
      </w:r>
      <w:r w:rsidRPr="00835F6B">
        <w:rPr>
          <w:rFonts w:eastAsia="Times New Roman" w:cs="Times New Roman"/>
          <w:szCs w:val="24"/>
        </w:rPr>
        <w:t>ρώτα από όλα</w:t>
      </w:r>
      <w:r>
        <w:rPr>
          <w:rFonts w:eastAsia="Times New Roman" w:cs="Times New Roman"/>
          <w:szCs w:val="24"/>
        </w:rPr>
        <w:t>,</w:t>
      </w:r>
      <w:r w:rsidRPr="00835F6B">
        <w:rPr>
          <w:rFonts w:eastAsia="Times New Roman" w:cs="Times New Roman"/>
          <w:szCs w:val="24"/>
        </w:rPr>
        <w:t xml:space="preserve"> υπήρχε το κεκτημένο </w:t>
      </w:r>
      <w:r>
        <w:rPr>
          <w:rFonts w:eastAsia="Times New Roman" w:cs="Times New Roman"/>
          <w:szCs w:val="24"/>
        </w:rPr>
        <w:t xml:space="preserve">των από το 2014 </w:t>
      </w:r>
      <w:r>
        <w:rPr>
          <w:rFonts w:eastAsia="Times New Roman" w:cs="Times New Roman"/>
          <w:szCs w:val="24"/>
        </w:rPr>
        <w:t>ε</w:t>
      </w:r>
      <w:r w:rsidRPr="00835F6B">
        <w:rPr>
          <w:rFonts w:eastAsia="Times New Roman" w:cs="Times New Roman"/>
          <w:szCs w:val="24"/>
        </w:rPr>
        <w:t>πιτροπών</w:t>
      </w:r>
      <w:r>
        <w:rPr>
          <w:rFonts w:eastAsia="Times New Roman" w:cs="Times New Roman"/>
          <w:szCs w:val="24"/>
        </w:rPr>
        <w:t>,</w:t>
      </w:r>
      <w:r w:rsidRPr="00835F6B">
        <w:rPr>
          <w:rFonts w:eastAsia="Times New Roman" w:cs="Times New Roman"/>
          <w:szCs w:val="24"/>
        </w:rPr>
        <w:t xml:space="preserve"> καθώς και </w:t>
      </w:r>
      <w:r>
        <w:rPr>
          <w:rFonts w:eastAsia="Times New Roman" w:cs="Times New Roman"/>
          <w:szCs w:val="24"/>
        </w:rPr>
        <w:t xml:space="preserve">οι </w:t>
      </w:r>
      <w:r>
        <w:rPr>
          <w:rFonts w:eastAsia="Times New Roman" w:cs="Times New Roman"/>
          <w:szCs w:val="24"/>
        </w:rPr>
        <w:t>ε</w:t>
      </w:r>
      <w:r>
        <w:rPr>
          <w:rFonts w:eastAsia="Times New Roman" w:cs="Times New Roman"/>
          <w:szCs w:val="24"/>
        </w:rPr>
        <w:t>κθ</w:t>
      </w:r>
      <w:r w:rsidRPr="00835F6B">
        <w:rPr>
          <w:rFonts w:eastAsia="Times New Roman" w:cs="Times New Roman"/>
          <w:szCs w:val="24"/>
        </w:rPr>
        <w:t>έσεις των αρμόδιων κρατικών φορέων</w:t>
      </w:r>
      <w:r>
        <w:rPr>
          <w:rFonts w:eastAsia="Times New Roman" w:cs="Times New Roman"/>
          <w:szCs w:val="24"/>
        </w:rPr>
        <w:t>,</w:t>
      </w:r>
      <w:r w:rsidRPr="00835F6B">
        <w:rPr>
          <w:rFonts w:eastAsia="Times New Roman" w:cs="Times New Roman"/>
          <w:szCs w:val="24"/>
        </w:rPr>
        <w:t xml:space="preserve"> του Νομικού </w:t>
      </w:r>
      <w:r>
        <w:rPr>
          <w:rFonts w:eastAsia="Times New Roman" w:cs="Times New Roman"/>
          <w:szCs w:val="24"/>
        </w:rPr>
        <w:t>Σ</w:t>
      </w:r>
      <w:r w:rsidRPr="00835F6B">
        <w:rPr>
          <w:rFonts w:eastAsia="Times New Roman" w:cs="Times New Roman"/>
          <w:szCs w:val="24"/>
        </w:rPr>
        <w:t xml:space="preserve">υμβουλίου του </w:t>
      </w:r>
      <w:r>
        <w:rPr>
          <w:rFonts w:eastAsia="Times New Roman" w:cs="Times New Roman"/>
          <w:szCs w:val="24"/>
        </w:rPr>
        <w:t>Κ</w:t>
      </w:r>
      <w:r w:rsidRPr="00835F6B">
        <w:rPr>
          <w:rFonts w:eastAsia="Times New Roman" w:cs="Times New Roman"/>
          <w:szCs w:val="24"/>
        </w:rPr>
        <w:t>ράτους</w:t>
      </w:r>
      <w:r>
        <w:rPr>
          <w:rFonts w:eastAsia="Times New Roman" w:cs="Times New Roman"/>
          <w:szCs w:val="24"/>
        </w:rPr>
        <w:t>,</w:t>
      </w:r>
      <w:r w:rsidRPr="00835F6B">
        <w:rPr>
          <w:rFonts w:eastAsia="Times New Roman" w:cs="Times New Roman"/>
          <w:szCs w:val="24"/>
        </w:rPr>
        <w:t xml:space="preserve"> του </w:t>
      </w:r>
      <w:r>
        <w:rPr>
          <w:rFonts w:eastAsia="Times New Roman" w:cs="Times New Roman"/>
          <w:szCs w:val="24"/>
        </w:rPr>
        <w:t>Γ</w:t>
      </w:r>
      <w:r w:rsidRPr="00835F6B">
        <w:rPr>
          <w:rFonts w:eastAsia="Times New Roman" w:cs="Times New Roman"/>
          <w:szCs w:val="24"/>
        </w:rPr>
        <w:t xml:space="preserve">ενικού </w:t>
      </w:r>
      <w:r>
        <w:rPr>
          <w:rFonts w:eastAsia="Times New Roman" w:cs="Times New Roman"/>
          <w:szCs w:val="24"/>
        </w:rPr>
        <w:t>Λογιστηρίου του Κ</w:t>
      </w:r>
      <w:r w:rsidRPr="00835F6B">
        <w:rPr>
          <w:rFonts w:eastAsia="Times New Roman" w:cs="Times New Roman"/>
          <w:szCs w:val="24"/>
        </w:rPr>
        <w:t>ράτους</w:t>
      </w:r>
      <w:r>
        <w:rPr>
          <w:rFonts w:eastAsia="Times New Roman" w:cs="Times New Roman"/>
          <w:szCs w:val="24"/>
        </w:rPr>
        <w:t>,</w:t>
      </w:r>
      <w:r w:rsidRPr="00835F6B">
        <w:rPr>
          <w:rFonts w:eastAsia="Times New Roman" w:cs="Times New Roman"/>
          <w:szCs w:val="24"/>
        </w:rPr>
        <w:t xml:space="preserve"> του </w:t>
      </w:r>
      <w:r>
        <w:rPr>
          <w:rFonts w:eastAsia="Times New Roman" w:cs="Times New Roman"/>
          <w:szCs w:val="24"/>
        </w:rPr>
        <w:t>Υ</w:t>
      </w:r>
      <w:r w:rsidRPr="00835F6B">
        <w:rPr>
          <w:rFonts w:eastAsia="Times New Roman" w:cs="Times New Roman"/>
          <w:szCs w:val="24"/>
        </w:rPr>
        <w:t xml:space="preserve">πουργείου </w:t>
      </w:r>
      <w:r>
        <w:rPr>
          <w:rFonts w:eastAsia="Times New Roman" w:cs="Times New Roman"/>
          <w:szCs w:val="24"/>
        </w:rPr>
        <w:t>Π</w:t>
      </w:r>
      <w:r w:rsidRPr="00835F6B">
        <w:rPr>
          <w:rFonts w:eastAsia="Times New Roman" w:cs="Times New Roman"/>
          <w:szCs w:val="24"/>
        </w:rPr>
        <w:t>ολιτισμού και της Τράπεζας της Ελλάδας</w:t>
      </w:r>
      <w:r>
        <w:rPr>
          <w:rFonts w:eastAsia="Times New Roman" w:cs="Times New Roman"/>
          <w:szCs w:val="24"/>
        </w:rPr>
        <w:t>. Κλήθηκαν,</w:t>
      </w:r>
      <w:r>
        <w:rPr>
          <w:rFonts w:eastAsia="Times New Roman" w:cs="Times New Roman"/>
          <w:szCs w:val="24"/>
        </w:rPr>
        <w:t xml:space="preserve"> επίσης,</w:t>
      </w:r>
      <w:r w:rsidRPr="00835F6B">
        <w:rPr>
          <w:rFonts w:eastAsia="Times New Roman" w:cs="Times New Roman"/>
          <w:szCs w:val="24"/>
        </w:rPr>
        <w:t xml:space="preserve"> στην </w:t>
      </w:r>
      <w:r>
        <w:rPr>
          <w:rFonts w:eastAsia="Times New Roman" w:cs="Times New Roman"/>
          <w:szCs w:val="24"/>
        </w:rPr>
        <w:t>ε</w:t>
      </w:r>
      <w:r w:rsidRPr="00835F6B">
        <w:rPr>
          <w:rFonts w:eastAsia="Times New Roman" w:cs="Times New Roman"/>
          <w:szCs w:val="24"/>
        </w:rPr>
        <w:t>πιτροπή επιστημονικοί φορείς</w:t>
      </w:r>
      <w:r>
        <w:rPr>
          <w:rFonts w:eastAsia="Times New Roman" w:cs="Times New Roman"/>
          <w:szCs w:val="24"/>
        </w:rPr>
        <w:t>,</w:t>
      </w:r>
      <w:r w:rsidRPr="00835F6B">
        <w:rPr>
          <w:rFonts w:eastAsia="Times New Roman" w:cs="Times New Roman"/>
          <w:szCs w:val="24"/>
        </w:rPr>
        <w:t xml:space="preserve"> αλλά κυρίως εκπρόσωποι φορέων</w:t>
      </w:r>
      <w:r>
        <w:rPr>
          <w:rFonts w:eastAsia="Times New Roman" w:cs="Times New Roman"/>
          <w:szCs w:val="24"/>
        </w:rPr>
        <w:t>,</w:t>
      </w:r>
      <w:r w:rsidRPr="00835F6B">
        <w:rPr>
          <w:rFonts w:eastAsia="Times New Roman" w:cs="Times New Roman"/>
          <w:szCs w:val="24"/>
        </w:rPr>
        <w:t xml:space="preserve"> κυρίως του Εθνικού </w:t>
      </w:r>
      <w:r>
        <w:rPr>
          <w:rFonts w:eastAsia="Times New Roman" w:cs="Times New Roman"/>
          <w:szCs w:val="24"/>
        </w:rPr>
        <w:t>Σ</w:t>
      </w:r>
      <w:r w:rsidRPr="00835F6B">
        <w:rPr>
          <w:rFonts w:eastAsia="Times New Roman" w:cs="Times New Roman"/>
          <w:szCs w:val="24"/>
        </w:rPr>
        <w:t xml:space="preserve">υμβουλίου </w:t>
      </w:r>
      <w:r>
        <w:rPr>
          <w:rFonts w:eastAsia="Times New Roman" w:cs="Times New Roman"/>
          <w:szCs w:val="24"/>
        </w:rPr>
        <w:t>Δ</w:t>
      </w:r>
      <w:r w:rsidRPr="00835F6B">
        <w:rPr>
          <w:rFonts w:eastAsia="Times New Roman" w:cs="Times New Roman"/>
          <w:szCs w:val="24"/>
        </w:rPr>
        <w:t xml:space="preserve">ιεκδίκησης των </w:t>
      </w:r>
      <w:r>
        <w:rPr>
          <w:rFonts w:eastAsia="Times New Roman" w:cs="Times New Roman"/>
          <w:szCs w:val="24"/>
        </w:rPr>
        <w:t>Γ</w:t>
      </w:r>
      <w:r w:rsidRPr="00835F6B">
        <w:rPr>
          <w:rFonts w:eastAsia="Times New Roman" w:cs="Times New Roman"/>
          <w:szCs w:val="24"/>
        </w:rPr>
        <w:t xml:space="preserve">ερμανικών </w:t>
      </w:r>
      <w:r>
        <w:rPr>
          <w:rFonts w:eastAsia="Times New Roman" w:cs="Times New Roman"/>
          <w:szCs w:val="24"/>
        </w:rPr>
        <w:t>Ο</w:t>
      </w:r>
      <w:r w:rsidRPr="00835F6B">
        <w:rPr>
          <w:rFonts w:eastAsia="Times New Roman" w:cs="Times New Roman"/>
          <w:szCs w:val="24"/>
        </w:rPr>
        <w:t>φειλών</w:t>
      </w:r>
      <w:r>
        <w:rPr>
          <w:rFonts w:eastAsia="Times New Roman" w:cs="Times New Roman"/>
          <w:szCs w:val="24"/>
        </w:rPr>
        <w:t>, που</w:t>
      </w:r>
      <w:r w:rsidRPr="00835F6B">
        <w:rPr>
          <w:rFonts w:eastAsia="Times New Roman" w:cs="Times New Roman"/>
          <w:szCs w:val="24"/>
        </w:rPr>
        <w:t xml:space="preserve"> όλα αυτά τα χρόνια</w:t>
      </w:r>
      <w:r>
        <w:rPr>
          <w:rFonts w:eastAsia="Times New Roman" w:cs="Times New Roman"/>
          <w:szCs w:val="24"/>
        </w:rPr>
        <w:t>,</w:t>
      </w:r>
      <w:r w:rsidRPr="00835F6B">
        <w:rPr>
          <w:rFonts w:eastAsia="Times New Roman" w:cs="Times New Roman"/>
          <w:szCs w:val="24"/>
        </w:rPr>
        <w:t xml:space="preserve"> με επικεφαλή</w:t>
      </w:r>
      <w:r>
        <w:rPr>
          <w:rFonts w:eastAsia="Times New Roman" w:cs="Times New Roman"/>
          <w:szCs w:val="24"/>
        </w:rPr>
        <w:t>ς</w:t>
      </w:r>
      <w:r w:rsidRPr="00835F6B">
        <w:rPr>
          <w:rFonts w:eastAsia="Times New Roman" w:cs="Times New Roman"/>
          <w:szCs w:val="24"/>
        </w:rPr>
        <w:t xml:space="preserve"> τον Μανώλη Γλέζο</w:t>
      </w:r>
      <w:r>
        <w:rPr>
          <w:rFonts w:eastAsia="Times New Roman" w:cs="Times New Roman"/>
          <w:szCs w:val="24"/>
        </w:rPr>
        <w:t>,</w:t>
      </w:r>
      <w:r w:rsidRPr="00835F6B">
        <w:rPr>
          <w:rFonts w:eastAsia="Times New Roman" w:cs="Times New Roman"/>
          <w:szCs w:val="24"/>
        </w:rPr>
        <w:t xml:space="preserve"> κράτησαν ζωντανό αυτό το αίτημα</w:t>
      </w:r>
      <w:r>
        <w:rPr>
          <w:rFonts w:eastAsia="Times New Roman" w:cs="Times New Roman"/>
          <w:szCs w:val="24"/>
        </w:rPr>
        <w:t>,</w:t>
      </w:r>
      <w:r w:rsidRPr="00835F6B">
        <w:rPr>
          <w:rFonts w:eastAsia="Times New Roman" w:cs="Times New Roman"/>
          <w:szCs w:val="24"/>
        </w:rPr>
        <w:t xml:space="preserve"> το δίκτυο των μαρτυρικών πόλεων </w:t>
      </w:r>
      <w:r>
        <w:rPr>
          <w:rFonts w:eastAsia="Times New Roman" w:cs="Times New Roman"/>
          <w:szCs w:val="24"/>
        </w:rPr>
        <w:t>κ.λπ.</w:t>
      </w:r>
      <w:r>
        <w:rPr>
          <w:rFonts w:eastAsia="Times New Roman" w:cs="Times New Roman"/>
          <w:szCs w:val="24"/>
        </w:rPr>
        <w:t>.</w:t>
      </w:r>
    </w:p>
    <w:p w14:paraId="619F95B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Θ</w:t>
      </w:r>
      <w:r w:rsidRPr="00835F6B">
        <w:rPr>
          <w:rFonts w:eastAsia="Times New Roman" w:cs="Times New Roman"/>
          <w:szCs w:val="24"/>
        </w:rPr>
        <w:t xml:space="preserve">εωρώ το πόρισμα της </w:t>
      </w:r>
      <w:r>
        <w:rPr>
          <w:rFonts w:eastAsia="Times New Roman" w:cs="Times New Roman"/>
          <w:szCs w:val="24"/>
        </w:rPr>
        <w:t>ε</w:t>
      </w:r>
      <w:r w:rsidRPr="00835F6B">
        <w:rPr>
          <w:rFonts w:eastAsia="Times New Roman" w:cs="Times New Roman"/>
          <w:szCs w:val="24"/>
        </w:rPr>
        <w:t>πιτροπής τεκμηριωμέν</w:t>
      </w:r>
      <w:r>
        <w:rPr>
          <w:rFonts w:eastAsia="Times New Roman" w:cs="Times New Roman"/>
          <w:szCs w:val="24"/>
        </w:rPr>
        <w:t>ο,</w:t>
      </w:r>
      <w:r w:rsidRPr="00835F6B">
        <w:rPr>
          <w:rFonts w:eastAsia="Times New Roman" w:cs="Times New Roman"/>
          <w:szCs w:val="24"/>
        </w:rPr>
        <w:t xml:space="preserve"> αφού καταγράφει αναλυτικά όλων των μορφών τις οφειλές</w:t>
      </w:r>
      <w:r>
        <w:rPr>
          <w:rFonts w:eastAsia="Times New Roman" w:cs="Times New Roman"/>
          <w:szCs w:val="24"/>
        </w:rPr>
        <w:t>:</w:t>
      </w:r>
      <w:r w:rsidRPr="00835F6B">
        <w:rPr>
          <w:rFonts w:eastAsia="Times New Roman" w:cs="Times New Roman"/>
          <w:szCs w:val="24"/>
        </w:rPr>
        <w:t xml:space="preserve"> τις πολεμικές αποζημιώσεις σε ιδιώτες</w:t>
      </w:r>
      <w:r>
        <w:rPr>
          <w:rFonts w:eastAsia="Times New Roman" w:cs="Times New Roman"/>
          <w:szCs w:val="24"/>
        </w:rPr>
        <w:t>,</w:t>
      </w:r>
      <w:r w:rsidRPr="00835F6B">
        <w:rPr>
          <w:rFonts w:eastAsia="Times New Roman" w:cs="Times New Roman"/>
          <w:szCs w:val="24"/>
        </w:rPr>
        <w:t xml:space="preserve"> τις πολεμικές επανορθώσεις</w:t>
      </w:r>
      <w:r>
        <w:rPr>
          <w:rFonts w:eastAsia="Times New Roman" w:cs="Times New Roman"/>
          <w:szCs w:val="24"/>
        </w:rPr>
        <w:t>,</w:t>
      </w:r>
      <w:r w:rsidRPr="00835F6B">
        <w:rPr>
          <w:rFonts w:eastAsia="Times New Roman" w:cs="Times New Roman"/>
          <w:szCs w:val="24"/>
        </w:rPr>
        <w:t xml:space="preserve"> το αναγκαστικό κατοχικό δάνειο</w:t>
      </w:r>
      <w:r>
        <w:rPr>
          <w:rFonts w:eastAsia="Times New Roman" w:cs="Times New Roman"/>
          <w:szCs w:val="24"/>
        </w:rPr>
        <w:t>,</w:t>
      </w:r>
      <w:r w:rsidRPr="00835F6B">
        <w:rPr>
          <w:rFonts w:eastAsia="Times New Roman" w:cs="Times New Roman"/>
          <w:szCs w:val="24"/>
        </w:rPr>
        <w:t xml:space="preserve"> την επιστροφή</w:t>
      </w:r>
      <w:r>
        <w:rPr>
          <w:rFonts w:eastAsia="Times New Roman" w:cs="Times New Roman"/>
          <w:szCs w:val="24"/>
        </w:rPr>
        <w:t>-</w:t>
      </w:r>
      <w:r w:rsidRPr="00835F6B">
        <w:rPr>
          <w:rFonts w:eastAsia="Times New Roman" w:cs="Times New Roman"/>
          <w:szCs w:val="24"/>
        </w:rPr>
        <w:t>από</w:t>
      </w:r>
      <w:r w:rsidRPr="00835F6B">
        <w:rPr>
          <w:rFonts w:eastAsia="Times New Roman" w:cs="Times New Roman"/>
          <w:szCs w:val="24"/>
        </w:rPr>
        <w:t>δοση των κλεμμένων πολιτιστικών θησαυρών</w:t>
      </w:r>
      <w:r>
        <w:rPr>
          <w:rFonts w:eastAsia="Times New Roman" w:cs="Times New Roman"/>
          <w:szCs w:val="24"/>
        </w:rPr>
        <w:t>. Γ</w:t>
      </w:r>
      <w:r w:rsidRPr="00835F6B">
        <w:rPr>
          <w:rFonts w:eastAsia="Times New Roman" w:cs="Times New Roman"/>
          <w:szCs w:val="24"/>
        </w:rPr>
        <w:t>ια τα τελευταία</w:t>
      </w:r>
      <w:r>
        <w:rPr>
          <w:rFonts w:eastAsia="Times New Roman" w:cs="Times New Roman"/>
          <w:szCs w:val="24"/>
        </w:rPr>
        <w:t>,</w:t>
      </w:r>
      <w:r w:rsidRPr="00835F6B">
        <w:rPr>
          <w:rFonts w:eastAsia="Times New Roman" w:cs="Times New Roman"/>
          <w:szCs w:val="24"/>
        </w:rPr>
        <w:t xml:space="preserve"> η καταγραφή είναι </w:t>
      </w:r>
      <w:r>
        <w:rPr>
          <w:rFonts w:eastAsia="Times New Roman" w:cs="Times New Roman"/>
          <w:szCs w:val="24"/>
        </w:rPr>
        <w:t>πιο</w:t>
      </w:r>
      <w:r w:rsidRPr="00835F6B">
        <w:rPr>
          <w:rFonts w:eastAsia="Times New Roman" w:cs="Times New Roman"/>
          <w:szCs w:val="24"/>
        </w:rPr>
        <w:t xml:space="preserve"> δύσκολη δεδομένων των παράνομων ανασκαφών</w:t>
      </w:r>
      <w:r>
        <w:rPr>
          <w:rFonts w:eastAsia="Times New Roman" w:cs="Times New Roman"/>
          <w:szCs w:val="24"/>
        </w:rPr>
        <w:t>, με τις οποίες</w:t>
      </w:r>
      <w:r w:rsidRPr="00835F6B">
        <w:rPr>
          <w:rFonts w:eastAsia="Times New Roman" w:cs="Times New Roman"/>
          <w:szCs w:val="24"/>
        </w:rPr>
        <w:t xml:space="preserve"> ασχολήθηκε κυρίως το </w:t>
      </w:r>
      <w:r>
        <w:rPr>
          <w:rFonts w:eastAsia="Times New Roman" w:cs="Times New Roman"/>
          <w:szCs w:val="24"/>
        </w:rPr>
        <w:t>Ί</w:t>
      </w:r>
      <w:r w:rsidRPr="00835F6B">
        <w:rPr>
          <w:rFonts w:eastAsia="Times New Roman" w:cs="Times New Roman"/>
          <w:szCs w:val="24"/>
        </w:rPr>
        <w:t xml:space="preserve">δρυμα </w:t>
      </w:r>
      <w:r>
        <w:rPr>
          <w:rFonts w:eastAsia="Times New Roman" w:cs="Times New Roman"/>
          <w:szCs w:val="24"/>
        </w:rPr>
        <w:t>Ρόζενμπεργκ.</w:t>
      </w:r>
    </w:p>
    <w:p w14:paraId="619F95B1" w14:textId="77777777" w:rsidR="00F246CC" w:rsidRDefault="005B5D49">
      <w:pPr>
        <w:spacing w:line="600" w:lineRule="auto"/>
        <w:ind w:firstLine="720"/>
        <w:jc w:val="both"/>
        <w:rPr>
          <w:rFonts w:eastAsia="Times New Roman" w:cs="Times New Roman"/>
          <w:szCs w:val="24"/>
        </w:rPr>
      </w:pPr>
      <w:r w:rsidRPr="00835F6B">
        <w:rPr>
          <w:rFonts w:eastAsia="Times New Roman" w:cs="Times New Roman"/>
          <w:szCs w:val="24"/>
        </w:rPr>
        <w:t xml:space="preserve">Άρα τα όπλα υπάρχουν και η </w:t>
      </w:r>
      <w:r>
        <w:rPr>
          <w:rFonts w:eastAsia="Times New Roman" w:cs="Times New Roman"/>
          <w:szCs w:val="24"/>
        </w:rPr>
        <w:t>π</w:t>
      </w:r>
      <w:r w:rsidRPr="00835F6B">
        <w:rPr>
          <w:rFonts w:eastAsia="Times New Roman" w:cs="Times New Roman"/>
          <w:szCs w:val="24"/>
        </w:rPr>
        <w:t xml:space="preserve">ολιτεία πρέπει να αναλάβει πρωτοβουλία από </w:t>
      </w:r>
      <w:r>
        <w:rPr>
          <w:rFonts w:eastAsia="Times New Roman" w:cs="Times New Roman"/>
          <w:szCs w:val="24"/>
        </w:rPr>
        <w:t>ε</w:t>
      </w:r>
      <w:r w:rsidRPr="00835F6B">
        <w:rPr>
          <w:rFonts w:eastAsia="Times New Roman" w:cs="Times New Roman"/>
          <w:szCs w:val="24"/>
        </w:rPr>
        <w:t>δώ κ</w:t>
      </w:r>
      <w:r w:rsidRPr="00835F6B">
        <w:rPr>
          <w:rFonts w:eastAsia="Times New Roman" w:cs="Times New Roman"/>
          <w:szCs w:val="24"/>
        </w:rPr>
        <w:t>αι μπρος</w:t>
      </w:r>
      <w:r>
        <w:rPr>
          <w:rFonts w:eastAsia="Times New Roman" w:cs="Times New Roman"/>
          <w:szCs w:val="24"/>
        </w:rPr>
        <w:t>.</w:t>
      </w:r>
    </w:p>
    <w:p w14:paraId="619F95B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Υ</w:t>
      </w:r>
      <w:r w:rsidRPr="00835F6B">
        <w:rPr>
          <w:rFonts w:eastAsia="Times New Roman" w:cs="Times New Roman"/>
          <w:szCs w:val="24"/>
        </w:rPr>
        <w:t>πήρξαν καθυστερήσεις</w:t>
      </w:r>
      <w:r>
        <w:rPr>
          <w:rFonts w:eastAsia="Times New Roman" w:cs="Times New Roman"/>
          <w:szCs w:val="24"/>
        </w:rPr>
        <w:t>. Άλλοι τις θ</w:t>
      </w:r>
      <w:r w:rsidRPr="00835F6B">
        <w:rPr>
          <w:rFonts w:eastAsia="Times New Roman" w:cs="Times New Roman"/>
          <w:szCs w:val="24"/>
        </w:rPr>
        <w:t>εωρούν εύλογες</w:t>
      </w:r>
      <w:r>
        <w:rPr>
          <w:rFonts w:eastAsia="Times New Roman" w:cs="Times New Roman"/>
          <w:szCs w:val="24"/>
        </w:rPr>
        <w:t>,</w:t>
      </w:r>
      <w:r w:rsidRPr="00835F6B">
        <w:rPr>
          <w:rFonts w:eastAsia="Times New Roman" w:cs="Times New Roman"/>
          <w:szCs w:val="24"/>
        </w:rPr>
        <w:t xml:space="preserve"> άλλοι όχι</w:t>
      </w:r>
      <w:r>
        <w:rPr>
          <w:rFonts w:eastAsia="Times New Roman" w:cs="Times New Roman"/>
          <w:szCs w:val="24"/>
        </w:rPr>
        <w:t xml:space="preserve">. Θέλω, όμως, </w:t>
      </w:r>
      <w:r w:rsidRPr="00835F6B">
        <w:rPr>
          <w:rFonts w:eastAsia="Times New Roman" w:cs="Times New Roman"/>
          <w:szCs w:val="24"/>
        </w:rPr>
        <w:t xml:space="preserve">να θυμίσω ότι μόλις το 2014 η Βουλή συγκρότησε </w:t>
      </w:r>
      <w:r>
        <w:rPr>
          <w:rFonts w:eastAsia="Times New Roman" w:cs="Times New Roman"/>
          <w:szCs w:val="24"/>
        </w:rPr>
        <w:t>ε</w:t>
      </w:r>
      <w:r w:rsidRPr="00835F6B">
        <w:rPr>
          <w:rFonts w:eastAsia="Times New Roman" w:cs="Times New Roman"/>
          <w:szCs w:val="24"/>
        </w:rPr>
        <w:t>πιτροπή για το ζήτημα αυτό</w:t>
      </w:r>
      <w:r>
        <w:rPr>
          <w:rFonts w:eastAsia="Times New Roman" w:cs="Times New Roman"/>
          <w:szCs w:val="24"/>
        </w:rPr>
        <w:t>. Υ</w:t>
      </w:r>
      <w:r w:rsidRPr="00835F6B">
        <w:rPr>
          <w:rFonts w:eastAsia="Times New Roman" w:cs="Times New Roman"/>
          <w:szCs w:val="24"/>
        </w:rPr>
        <w:t xml:space="preserve">πήρξαν σποραδικές προσπάθειες στο παρελθόν </w:t>
      </w:r>
      <w:r>
        <w:rPr>
          <w:rFonts w:eastAsia="Times New Roman" w:cs="Times New Roman"/>
          <w:szCs w:val="24"/>
        </w:rPr>
        <w:t>από</w:t>
      </w:r>
      <w:r w:rsidRPr="00835F6B">
        <w:rPr>
          <w:rFonts w:eastAsia="Times New Roman" w:cs="Times New Roman"/>
          <w:szCs w:val="24"/>
        </w:rPr>
        <w:t xml:space="preserve"> τις ελληνικές κυβερνήσεις</w:t>
      </w:r>
      <w:r>
        <w:rPr>
          <w:rFonts w:eastAsia="Times New Roman" w:cs="Times New Roman"/>
          <w:szCs w:val="24"/>
        </w:rPr>
        <w:t>. Οι προσπάθειες αυτές</w:t>
      </w:r>
      <w:r w:rsidRPr="00835F6B">
        <w:rPr>
          <w:rFonts w:eastAsia="Times New Roman" w:cs="Times New Roman"/>
          <w:szCs w:val="24"/>
        </w:rPr>
        <w:t xml:space="preserve"> κ</w:t>
      </w:r>
      <w:r w:rsidRPr="00835F6B">
        <w:rPr>
          <w:rFonts w:eastAsia="Times New Roman" w:cs="Times New Roman"/>
          <w:szCs w:val="24"/>
        </w:rPr>
        <w:t>αταγράφονται στο πόρισμα και υπογραμμίζ</w:t>
      </w:r>
      <w:r>
        <w:rPr>
          <w:rFonts w:eastAsia="Times New Roman" w:cs="Times New Roman"/>
          <w:szCs w:val="24"/>
        </w:rPr>
        <w:t>ουν</w:t>
      </w:r>
      <w:r w:rsidRPr="00835F6B">
        <w:rPr>
          <w:rFonts w:eastAsia="Times New Roman" w:cs="Times New Roman"/>
          <w:szCs w:val="24"/>
        </w:rPr>
        <w:t xml:space="preserve"> το γεγονός ότι η Ελλάδα ποτέ δεν ανέστειλε το δικαίωμα της διεκδίκησης των γερμανικών οφειλών</w:t>
      </w:r>
      <w:r>
        <w:rPr>
          <w:rFonts w:eastAsia="Times New Roman" w:cs="Times New Roman"/>
          <w:szCs w:val="24"/>
        </w:rPr>
        <w:t>,</w:t>
      </w:r>
      <w:r w:rsidRPr="00835F6B">
        <w:rPr>
          <w:rFonts w:eastAsia="Times New Roman" w:cs="Times New Roman"/>
          <w:szCs w:val="24"/>
        </w:rPr>
        <w:t xml:space="preserve"> τ</w:t>
      </w:r>
      <w:r>
        <w:rPr>
          <w:rFonts w:eastAsia="Times New Roman" w:cs="Times New Roman"/>
          <w:szCs w:val="24"/>
        </w:rPr>
        <w:t>ι</w:t>
      </w:r>
      <w:r w:rsidRPr="00835F6B">
        <w:rPr>
          <w:rFonts w:eastAsia="Times New Roman" w:cs="Times New Roman"/>
          <w:szCs w:val="24"/>
        </w:rPr>
        <w:t>ς οποί</w:t>
      </w:r>
      <w:r>
        <w:rPr>
          <w:rFonts w:eastAsia="Times New Roman" w:cs="Times New Roman"/>
          <w:szCs w:val="24"/>
        </w:rPr>
        <w:t>ε</w:t>
      </w:r>
      <w:r w:rsidRPr="00835F6B">
        <w:rPr>
          <w:rFonts w:eastAsia="Times New Roman" w:cs="Times New Roman"/>
          <w:szCs w:val="24"/>
        </w:rPr>
        <w:t>ς θεωρεί απαρά</w:t>
      </w:r>
      <w:r>
        <w:rPr>
          <w:rFonts w:eastAsia="Times New Roman" w:cs="Times New Roman"/>
          <w:szCs w:val="24"/>
        </w:rPr>
        <w:t>γραπ</w:t>
      </w:r>
      <w:r w:rsidRPr="00835F6B">
        <w:rPr>
          <w:rFonts w:eastAsia="Times New Roman" w:cs="Times New Roman"/>
          <w:szCs w:val="24"/>
        </w:rPr>
        <w:t>τες</w:t>
      </w:r>
      <w:r>
        <w:rPr>
          <w:rFonts w:eastAsia="Times New Roman" w:cs="Times New Roman"/>
          <w:szCs w:val="24"/>
        </w:rPr>
        <w:t>. Α</w:t>
      </w:r>
      <w:r w:rsidRPr="00835F6B">
        <w:rPr>
          <w:rFonts w:eastAsia="Times New Roman" w:cs="Times New Roman"/>
          <w:szCs w:val="24"/>
        </w:rPr>
        <w:t xml:space="preserve">πό την άποψη </w:t>
      </w:r>
      <w:r>
        <w:rPr>
          <w:rFonts w:eastAsia="Times New Roman" w:cs="Times New Roman"/>
          <w:szCs w:val="24"/>
        </w:rPr>
        <w:t>α</w:t>
      </w:r>
      <w:r w:rsidRPr="00835F6B">
        <w:rPr>
          <w:rFonts w:eastAsia="Times New Roman" w:cs="Times New Roman"/>
          <w:szCs w:val="24"/>
        </w:rPr>
        <w:t>υτή</w:t>
      </w:r>
      <w:r>
        <w:rPr>
          <w:rFonts w:eastAsia="Times New Roman" w:cs="Times New Roman"/>
          <w:szCs w:val="24"/>
        </w:rPr>
        <w:t>,</w:t>
      </w:r>
      <w:r w:rsidRPr="00835F6B">
        <w:rPr>
          <w:rFonts w:eastAsia="Times New Roman" w:cs="Times New Roman"/>
          <w:szCs w:val="24"/>
        </w:rPr>
        <w:t xml:space="preserve"> είναι χαρακτηριστική η απάντηση της γερμανικής Βουλής </w:t>
      </w:r>
      <w:r>
        <w:rPr>
          <w:rFonts w:eastAsia="Times New Roman" w:cs="Times New Roman"/>
          <w:szCs w:val="24"/>
        </w:rPr>
        <w:t>σ</w:t>
      </w:r>
      <w:r w:rsidRPr="00835F6B">
        <w:rPr>
          <w:rFonts w:eastAsia="Times New Roman" w:cs="Times New Roman"/>
          <w:szCs w:val="24"/>
        </w:rPr>
        <w:t xml:space="preserve">ε ερώτηση </w:t>
      </w:r>
      <w:r w:rsidRPr="00835F6B">
        <w:rPr>
          <w:rFonts w:eastAsia="Times New Roman" w:cs="Times New Roman"/>
          <w:szCs w:val="24"/>
        </w:rPr>
        <w:t xml:space="preserve">του </w:t>
      </w:r>
      <w:r>
        <w:rPr>
          <w:rFonts w:eastAsia="Times New Roman" w:cs="Times New Roman"/>
          <w:szCs w:val="24"/>
        </w:rPr>
        <w:t>κόμματος</w:t>
      </w:r>
      <w:r w:rsidRPr="00835F6B">
        <w:rPr>
          <w:rFonts w:eastAsia="Times New Roman" w:cs="Times New Roman"/>
          <w:szCs w:val="24"/>
        </w:rPr>
        <w:t xml:space="preserve"> </w:t>
      </w:r>
      <w:r>
        <w:rPr>
          <w:rFonts w:eastAsia="Times New Roman" w:cs="Times New Roman"/>
          <w:szCs w:val="24"/>
          <w:lang w:val="en-US"/>
        </w:rPr>
        <w:t>Die</w:t>
      </w:r>
      <w:r w:rsidRPr="00835F6B">
        <w:rPr>
          <w:rFonts w:eastAsia="Times New Roman" w:cs="Times New Roman"/>
          <w:szCs w:val="24"/>
        </w:rPr>
        <w:t xml:space="preserve"> </w:t>
      </w:r>
      <w:r>
        <w:rPr>
          <w:rFonts w:eastAsia="Times New Roman" w:cs="Times New Roman"/>
          <w:szCs w:val="24"/>
          <w:lang w:val="en-US"/>
        </w:rPr>
        <w:t>L</w:t>
      </w:r>
      <w:r w:rsidRPr="00835F6B">
        <w:rPr>
          <w:rFonts w:eastAsia="Times New Roman" w:cs="Times New Roman"/>
          <w:szCs w:val="24"/>
        </w:rPr>
        <w:t>i</w:t>
      </w:r>
      <w:r>
        <w:rPr>
          <w:rFonts w:eastAsia="Times New Roman" w:cs="Times New Roman"/>
          <w:szCs w:val="24"/>
          <w:lang w:val="en-US"/>
        </w:rPr>
        <w:t>nke</w:t>
      </w:r>
      <w:r w:rsidRPr="00835F6B">
        <w:rPr>
          <w:rFonts w:eastAsia="Times New Roman" w:cs="Times New Roman"/>
          <w:szCs w:val="24"/>
        </w:rPr>
        <w:t xml:space="preserve"> στις 6</w:t>
      </w:r>
      <w:r>
        <w:rPr>
          <w:rFonts w:eastAsia="Times New Roman" w:cs="Times New Roman"/>
          <w:szCs w:val="24"/>
        </w:rPr>
        <w:t>-</w:t>
      </w:r>
      <w:r w:rsidRPr="00283315">
        <w:rPr>
          <w:rFonts w:eastAsia="Times New Roman" w:cs="Times New Roman"/>
          <w:szCs w:val="24"/>
        </w:rPr>
        <w:t>2</w:t>
      </w:r>
      <w:r>
        <w:rPr>
          <w:rFonts w:eastAsia="Times New Roman" w:cs="Times New Roman"/>
          <w:szCs w:val="24"/>
        </w:rPr>
        <w:t>-</w:t>
      </w:r>
      <w:r w:rsidRPr="00283315">
        <w:rPr>
          <w:rFonts w:eastAsia="Times New Roman" w:cs="Times New Roman"/>
          <w:szCs w:val="24"/>
        </w:rPr>
        <w:t>20</w:t>
      </w:r>
      <w:r w:rsidRPr="00835F6B">
        <w:rPr>
          <w:rFonts w:eastAsia="Times New Roman" w:cs="Times New Roman"/>
          <w:szCs w:val="24"/>
        </w:rPr>
        <w:t xml:space="preserve">14 ότι </w:t>
      </w:r>
      <w:r>
        <w:rPr>
          <w:rFonts w:eastAsia="Times New Roman" w:cs="Times New Roman"/>
          <w:szCs w:val="24"/>
        </w:rPr>
        <w:t>«…δ</w:t>
      </w:r>
      <w:r w:rsidRPr="00835F6B">
        <w:rPr>
          <w:rFonts w:eastAsia="Times New Roman" w:cs="Times New Roman"/>
          <w:szCs w:val="24"/>
        </w:rPr>
        <w:t xml:space="preserve">εν είναι γνωστή στην </w:t>
      </w:r>
      <w:r>
        <w:rPr>
          <w:rFonts w:eastAsia="Times New Roman" w:cs="Times New Roman"/>
          <w:szCs w:val="24"/>
        </w:rPr>
        <w:t>ο</w:t>
      </w:r>
      <w:r w:rsidRPr="00835F6B">
        <w:rPr>
          <w:rFonts w:eastAsia="Times New Roman" w:cs="Times New Roman"/>
          <w:szCs w:val="24"/>
        </w:rPr>
        <w:t xml:space="preserve">μοσπονδιακή </w:t>
      </w:r>
      <w:r>
        <w:rPr>
          <w:rFonts w:eastAsia="Times New Roman" w:cs="Times New Roman"/>
          <w:szCs w:val="24"/>
        </w:rPr>
        <w:lastRenderedPageBreak/>
        <w:t>κ</w:t>
      </w:r>
      <w:r w:rsidRPr="00835F6B">
        <w:rPr>
          <w:rFonts w:eastAsia="Times New Roman" w:cs="Times New Roman"/>
          <w:szCs w:val="24"/>
        </w:rPr>
        <w:t>υβέρνηση</w:t>
      </w:r>
      <w:r w:rsidRPr="00835F6B">
        <w:rPr>
          <w:rFonts w:eastAsia="Times New Roman" w:cs="Times New Roman"/>
          <w:szCs w:val="24"/>
        </w:rPr>
        <w:t xml:space="preserve"> επίσημα οριστική παραίτηση της </w:t>
      </w:r>
      <w:r>
        <w:rPr>
          <w:rFonts w:eastAsia="Times New Roman" w:cs="Times New Roman"/>
          <w:szCs w:val="24"/>
        </w:rPr>
        <w:t>ε</w:t>
      </w:r>
      <w:r w:rsidRPr="00835F6B">
        <w:rPr>
          <w:rFonts w:eastAsia="Times New Roman" w:cs="Times New Roman"/>
          <w:szCs w:val="24"/>
        </w:rPr>
        <w:t xml:space="preserve">λληνικής </w:t>
      </w:r>
      <w:r>
        <w:rPr>
          <w:rFonts w:eastAsia="Times New Roman" w:cs="Times New Roman"/>
          <w:szCs w:val="24"/>
        </w:rPr>
        <w:t>κ</w:t>
      </w:r>
      <w:r w:rsidRPr="00835F6B">
        <w:rPr>
          <w:rFonts w:eastAsia="Times New Roman" w:cs="Times New Roman"/>
          <w:szCs w:val="24"/>
        </w:rPr>
        <w:t>υ</w:t>
      </w:r>
      <w:r w:rsidRPr="00835F6B">
        <w:rPr>
          <w:rFonts w:eastAsia="Times New Roman" w:cs="Times New Roman"/>
          <w:szCs w:val="24"/>
        </w:rPr>
        <w:t>βέρνησης από την άσκηση αξιώσεων για επαν</w:t>
      </w:r>
      <w:r>
        <w:rPr>
          <w:rFonts w:eastAsia="Times New Roman" w:cs="Times New Roman"/>
          <w:szCs w:val="24"/>
        </w:rPr>
        <w:t>ορθώσει</w:t>
      </w:r>
      <w:r w:rsidRPr="00835F6B">
        <w:rPr>
          <w:rFonts w:eastAsia="Times New Roman" w:cs="Times New Roman"/>
          <w:szCs w:val="24"/>
        </w:rPr>
        <w:t>ς</w:t>
      </w:r>
      <w:r>
        <w:rPr>
          <w:rFonts w:eastAsia="Times New Roman" w:cs="Times New Roman"/>
          <w:szCs w:val="24"/>
        </w:rPr>
        <w:t xml:space="preserve">». </w:t>
      </w:r>
      <w:r w:rsidRPr="00835F6B">
        <w:rPr>
          <w:rFonts w:eastAsia="Times New Roman" w:cs="Times New Roman"/>
          <w:szCs w:val="24"/>
        </w:rPr>
        <w:t>Εξάλλου</w:t>
      </w:r>
      <w:r>
        <w:rPr>
          <w:rFonts w:eastAsia="Times New Roman" w:cs="Times New Roman"/>
          <w:szCs w:val="24"/>
        </w:rPr>
        <w:t>,</w:t>
      </w:r>
      <w:r w:rsidRPr="00835F6B">
        <w:rPr>
          <w:rFonts w:eastAsia="Times New Roman" w:cs="Times New Roman"/>
          <w:szCs w:val="24"/>
        </w:rPr>
        <w:t xml:space="preserve"> η </w:t>
      </w:r>
      <w:r>
        <w:rPr>
          <w:rFonts w:eastAsia="Times New Roman" w:cs="Times New Roman"/>
          <w:szCs w:val="24"/>
        </w:rPr>
        <w:t>Σ</w:t>
      </w:r>
      <w:r w:rsidRPr="00835F6B">
        <w:rPr>
          <w:rFonts w:eastAsia="Times New Roman" w:cs="Times New Roman"/>
          <w:szCs w:val="24"/>
        </w:rPr>
        <w:t xml:space="preserve">ύμβαση των </w:t>
      </w:r>
      <w:r>
        <w:rPr>
          <w:rFonts w:eastAsia="Times New Roman" w:cs="Times New Roman"/>
          <w:szCs w:val="24"/>
        </w:rPr>
        <w:t>Ηνω</w:t>
      </w:r>
      <w:r w:rsidRPr="00835F6B">
        <w:rPr>
          <w:rFonts w:eastAsia="Times New Roman" w:cs="Times New Roman"/>
          <w:szCs w:val="24"/>
        </w:rPr>
        <w:t xml:space="preserve">μένων Εθνών για το </w:t>
      </w:r>
      <w:r>
        <w:rPr>
          <w:rFonts w:eastAsia="Times New Roman" w:cs="Times New Roman"/>
          <w:szCs w:val="24"/>
        </w:rPr>
        <w:t>Α</w:t>
      </w:r>
      <w:r w:rsidRPr="00835F6B">
        <w:rPr>
          <w:rFonts w:eastAsia="Times New Roman" w:cs="Times New Roman"/>
          <w:szCs w:val="24"/>
        </w:rPr>
        <w:t xml:space="preserve">παράγραπτο των </w:t>
      </w:r>
      <w:r>
        <w:rPr>
          <w:rFonts w:eastAsia="Times New Roman" w:cs="Times New Roman"/>
          <w:szCs w:val="24"/>
        </w:rPr>
        <w:t>Ε</w:t>
      </w:r>
      <w:r w:rsidRPr="00835F6B">
        <w:rPr>
          <w:rFonts w:eastAsia="Times New Roman" w:cs="Times New Roman"/>
          <w:szCs w:val="24"/>
        </w:rPr>
        <w:t xml:space="preserve">γκλημάτων </w:t>
      </w:r>
      <w:r>
        <w:rPr>
          <w:rFonts w:eastAsia="Times New Roman" w:cs="Times New Roman"/>
          <w:szCs w:val="24"/>
        </w:rPr>
        <w:t>Π</w:t>
      </w:r>
      <w:r w:rsidRPr="00835F6B">
        <w:rPr>
          <w:rFonts w:eastAsia="Times New Roman" w:cs="Times New Roman"/>
          <w:szCs w:val="24"/>
        </w:rPr>
        <w:t xml:space="preserve">ολέμου και των </w:t>
      </w:r>
      <w:r>
        <w:rPr>
          <w:rFonts w:eastAsia="Times New Roman" w:cs="Times New Roman"/>
          <w:szCs w:val="24"/>
        </w:rPr>
        <w:t>Ε</w:t>
      </w:r>
      <w:r w:rsidRPr="00835F6B">
        <w:rPr>
          <w:rFonts w:eastAsia="Times New Roman" w:cs="Times New Roman"/>
          <w:szCs w:val="24"/>
        </w:rPr>
        <w:t xml:space="preserve">γκλημάτων κατά της </w:t>
      </w:r>
      <w:r>
        <w:rPr>
          <w:rFonts w:eastAsia="Times New Roman" w:cs="Times New Roman"/>
          <w:szCs w:val="24"/>
        </w:rPr>
        <w:t>Α</w:t>
      </w:r>
      <w:r w:rsidRPr="00835F6B">
        <w:rPr>
          <w:rFonts w:eastAsia="Times New Roman" w:cs="Times New Roman"/>
          <w:szCs w:val="24"/>
        </w:rPr>
        <w:t>νθρωπότητας είναι σαφής</w:t>
      </w:r>
      <w:r>
        <w:rPr>
          <w:rFonts w:eastAsia="Times New Roman" w:cs="Times New Roman"/>
          <w:szCs w:val="24"/>
        </w:rPr>
        <w:t>.</w:t>
      </w:r>
    </w:p>
    <w:p w14:paraId="619F95B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19F95B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Έ</w:t>
      </w:r>
      <w:r w:rsidRPr="00835F6B">
        <w:rPr>
          <w:rFonts w:eastAsia="Times New Roman" w:cs="Times New Roman"/>
          <w:szCs w:val="24"/>
        </w:rPr>
        <w:t>να λεπτό</w:t>
      </w:r>
      <w:r>
        <w:rPr>
          <w:rFonts w:eastAsia="Times New Roman" w:cs="Times New Roman"/>
          <w:szCs w:val="24"/>
        </w:rPr>
        <w:t>,</w:t>
      </w:r>
      <w:r w:rsidRPr="00835F6B">
        <w:rPr>
          <w:rFonts w:eastAsia="Times New Roman" w:cs="Times New Roman"/>
          <w:szCs w:val="24"/>
        </w:rPr>
        <w:t xml:space="preserve"> κύριε </w:t>
      </w:r>
      <w:r>
        <w:rPr>
          <w:rFonts w:eastAsia="Times New Roman" w:cs="Times New Roman"/>
          <w:szCs w:val="24"/>
        </w:rPr>
        <w:t>Π</w:t>
      </w:r>
      <w:r w:rsidRPr="00835F6B">
        <w:rPr>
          <w:rFonts w:eastAsia="Times New Roman" w:cs="Times New Roman"/>
          <w:szCs w:val="24"/>
        </w:rPr>
        <w:t>ρόεδρε</w:t>
      </w:r>
      <w:r>
        <w:rPr>
          <w:rFonts w:eastAsia="Times New Roman" w:cs="Times New Roman"/>
          <w:szCs w:val="24"/>
        </w:rPr>
        <w:t>.</w:t>
      </w:r>
    </w:p>
    <w:p w14:paraId="619F95B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835F6B">
        <w:rPr>
          <w:rFonts w:eastAsia="Times New Roman" w:cs="Times New Roman"/>
          <w:szCs w:val="24"/>
        </w:rPr>
        <w:t xml:space="preserve"> όλα συντείνουν στην ανάγκη διεκδίκησης των γερμανικών </w:t>
      </w:r>
      <w:r w:rsidRPr="00835F6B">
        <w:rPr>
          <w:rFonts w:eastAsia="Times New Roman" w:cs="Times New Roman"/>
          <w:szCs w:val="24"/>
        </w:rPr>
        <w:t>οφειλών</w:t>
      </w:r>
      <w:r>
        <w:rPr>
          <w:rFonts w:eastAsia="Times New Roman" w:cs="Times New Roman"/>
          <w:szCs w:val="24"/>
        </w:rPr>
        <w:t>. Η</w:t>
      </w:r>
      <w:r w:rsidRPr="00835F6B">
        <w:rPr>
          <w:rFonts w:eastAsia="Times New Roman" w:cs="Times New Roman"/>
          <w:szCs w:val="24"/>
        </w:rPr>
        <w:t xml:space="preserve"> </w:t>
      </w:r>
      <w:r>
        <w:rPr>
          <w:rFonts w:eastAsia="Times New Roman" w:cs="Times New Roman"/>
          <w:szCs w:val="24"/>
        </w:rPr>
        <w:t>σ</w:t>
      </w:r>
      <w:r w:rsidRPr="00835F6B">
        <w:rPr>
          <w:rFonts w:eastAsia="Times New Roman" w:cs="Times New Roman"/>
          <w:szCs w:val="24"/>
        </w:rPr>
        <w:t xml:space="preserve">υνθήκη για τον οριστικό διακανονισμό </w:t>
      </w:r>
      <w:r>
        <w:rPr>
          <w:rFonts w:eastAsia="Times New Roman" w:cs="Times New Roman"/>
          <w:szCs w:val="24"/>
        </w:rPr>
        <w:t>για</w:t>
      </w:r>
      <w:r w:rsidRPr="00835F6B">
        <w:rPr>
          <w:rFonts w:eastAsia="Times New Roman" w:cs="Times New Roman"/>
          <w:szCs w:val="24"/>
        </w:rPr>
        <w:t xml:space="preserve"> τη Γερμανία</w:t>
      </w:r>
      <w:r>
        <w:rPr>
          <w:rFonts w:eastAsia="Times New Roman" w:cs="Times New Roman"/>
          <w:szCs w:val="24"/>
        </w:rPr>
        <w:t>,</w:t>
      </w:r>
      <w:r w:rsidRPr="00835F6B">
        <w:rPr>
          <w:rFonts w:eastAsia="Times New Roman" w:cs="Times New Roman"/>
          <w:szCs w:val="24"/>
        </w:rPr>
        <w:t xml:space="preserve"> η γνωστή </w:t>
      </w:r>
      <w:r>
        <w:rPr>
          <w:rFonts w:eastAsia="Times New Roman" w:cs="Times New Roman"/>
          <w:szCs w:val="24"/>
        </w:rPr>
        <w:t xml:space="preserve">Συμφωνία «2+4», </w:t>
      </w:r>
      <w:r w:rsidRPr="00835F6B">
        <w:rPr>
          <w:rFonts w:eastAsia="Times New Roman" w:cs="Times New Roman"/>
          <w:szCs w:val="24"/>
        </w:rPr>
        <w:t>στην οποία η Ελλάδα δεν συμμετείχε</w:t>
      </w:r>
      <w:r>
        <w:rPr>
          <w:rFonts w:eastAsia="Times New Roman" w:cs="Times New Roman"/>
          <w:szCs w:val="24"/>
        </w:rPr>
        <w:t>,</w:t>
      </w:r>
      <w:r w:rsidRPr="00835F6B">
        <w:rPr>
          <w:rFonts w:eastAsia="Times New Roman" w:cs="Times New Roman"/>
          <w:szCs w:val="24"/>
        </w:rPr>
        <w:t xml:space="preserve"> οδήγησε στην ενοποίηση </w:t>
      </w:r>
      <w:r>
        <w:rPr>
          <w:rFonts w:eastAsia="Times New Roman" w:cs="Times New Roman"/>
          <w:szCs w:val="24"/>
        </w:rPr>
        <w:t>της Γερμανίας. Άρα</w:t>
      </w:r>
      <w:r w:rsidRPr="00835F6B">
        <w:rPr>
          <w:rFonts w:eastAsia="Times New Roman" w:cs="Times New Roman"/>
          <w:szCs w:val="24"/>
        </w:rPr>
        <w:t xml:space="preserve"> τα εμπόδια που έμπαινα</w:t>
      </w:r>
      <w:r>
        <w:rPr>
          <w:rFonts w:eastAsia="Times New Roman" w:cs="Times New Roman"/>
          <w:szCs w:val="24"/>
        </w:rPr>
        <w:t>ν</w:t>
      </w:r>
      <w:r w:rsidRPr="00835F6B">
        <w:rPr>
          <w:rFonts w:eastAsia="Times New Roman" w:cs="Times New Roman"/>
          <w:szCs w:val="24"/>
        </w:rPr>
        <w:t xml:space="preserve"> στη </w:t>
      </w:r>
      <w:r>
        <w:rPr>
          <w:rFonts w:eastAsia="Times New Roman" w:cs="Times New Roman"/>
          <w:szCs w:val="24"/>
        </w:rPr>
        <w:t>Σ</w:t>
      </w:r>
      <w:r w:rsidRPr="00835F6B">
        <w:rPr>
          <w:rFonts w:eastAsia="Times New Roman" w:cs="Times New Roman"/>
          <w:szCs w:val="24"/>
        </w:rPr>
        <w:t xml:space="preserve">υμφωνία του Λονδίνου του </w:t>
      </w:r>
      <w:r>
        <w:rPr>
          <w:rFonts w:eastAsia="Times New Roman" w:cs="Times New Roman"/>
          <w:szCs w:val="24"/>
        </w:rPr>
        <w:t>’</w:t>
      </w:r>
      <w:r w:rsidRPr="00835F6B">
        <w:rPr>
          <w:rFonts w:eastAsia="Times New Roman" w:cs="Times New Roman"/>
          <w:szCs w:val="24"/>
        </w:rPr>
        <w:t>53</w:t>
      </w:r>
      <w:r>
        <w:rPr>
          <w:rFonts w:eastAsia="Times New Roman" w:cs="Times New Roman"/>
          <w:szCs w:val="24"/>
        </w:rPr>
        <w:t>,</w:t>
      </w:r>
      <w:r w:rsidRPr="00835F6B">
        <w:rPr>
          <w:rFonts w:eastAsia="Times New Roman" w:cs="Times New Roman"/>
          <w:szCs w:val="24"/>
        </w:rPr>
        <w:t xml:space="preserve"> για αναστολή</w:t>
      </w:r>
      <w:r>
        <w:rPr>
          <w:rFonts w:eastAsia="Times New Roman" w:cs="Times New Roman"/>
          <w:szCs w:val="24"/>
        </w:rPr>
        <w:t>,</w:t>
      </w:r>
      <w:r w:rsidRPr="00835F6B">
        <w:rPr>
          <w:rFonts w:eastAsia="Times New Roman" w:cs="Times New Roman"/>
          <w:szCs w:val="24"/>
        </w:rPr>
        <w:t xml:space="preserve"> δηλαδή</w:t>
      </w:r>
      <w:r>
        <w:rPr>
          <w:rFonts w:eastAsia="Times New Roman" w:cs="Times New Roman"/>
          <w:szCs w:val="24"/>
        </w:rPr>
        <w:t>,</w:t>
      </w:r>
      <w:r w:rsidRPr="00835F6B">
        <w:rPr>
          <w:rFonts w:eastAsia="Times New Roman" w:cs="Times New Roman"/>
          <w:szCs w:val="24"/>
        </w:rPr>
        <w:t xml:space="preserve"> των διεκδικήσεων</w:t>
      </w:r>
      <w:r>
        <w:rPr>
          <w:rFonts w:eastAsia="Times New Roman" w:cs="Times New Roman"/>
          <w:szCs w:val="24"/>
        </w:rPr>
        <w:t>,</w:t>
      </w:r>
      <w:r w:rsidRPr="00835F6B">
        <w:rPr>
          <w:rFonts w:eastAsia="Times New Roman" w:cs="Times New Roman"/>
          <w:szCs w:val="24"/>
        </w:rPr>
        <w:t xml:space="preserve"> παύουν να υπάρχουν</w:t>
      </w:r>
      <w:r>
        <w:rPr>
          <w:rFonts w:eastAsia="Times New Roman" w:cs="Times New Roman"/>
          <w:szCs w:val="24"/>
        </w:rPr>
        <w:t>.</w:t>
      </w:r>
      <w:r w:rsidRPr="00835F6B">
        <w:rPr>
          <w:rFonts w:eastAsia="Times New Roman" w:cs="Times New Roman"/>
          <w:szCs w:val="24"/>
        </w:rPr>
        <w:t xml:space="preserve"> </w:t>
      </w:r>
    </w:p>
    <w:p w14:paraId="619F95B6" w14:textId="77777777" w:rsidR="00F246CC" w:rsidRDefault="005B5D49">
      <w:pPr>
        <w:spacing w:line="600" w:lineRule="auto"/>
        <w:ind w:firstLine="720"/>
        <w:jc w:val="both"/>
        <w:rPr>
          <w:rFonts w:eastAsia="Times New Roman" w:cs="Times New Roman"/>
          <w:szCs w:val="24"/>
        </w:rPr>
      </w:pPr>
      <w:r w:rsidRPr="00835F6B">
        <w:rPr>
          <w:rFonts w:eastAsia="Times New Roman" w:cs="Times New Roman"/>
          <w:szCs w:val="24"/>
        </w:rPr>
        <w:t>Σαφώς πρέπει να προτιμηθεί ο δρόμος του διαλόγου και η προσπάθεια επίτευξης συμφωνίας</w:t>
      </w:r>
      <w:r>
        <w:rPr>
          <w:rFonts w:eastAsia="Times New Roman" w:cs="Times New Roman"/>
          <w:szCs w:val="24"/>
        </w:rPr>
        <w:t>,</w:t>
      </w:r>
      <w:r w:rsidRPr="00835F6B">
        <w:rPr>
          <w:rFonts w:eastAsia="Times New Roman" w:cs="Times New Roman"/>
          <w:szCs w:val="24"/>
        </w:rPr>
        <w:t xml:space="preserve"> όπως </w:t>
      </w:r>
      <w:r>
        <w:rPr>
          <w:rFonts w:eastAsia="Times New Roman" w:cs="Times New Roman"/>
          <w:szCs w:val="24"/>
        </w:rPr>
        <w:t>ε</w:t>
      </w:r>
      <w:r w:rsidRPr="00835F6B">
        <w:rPr>
          <w:rFonts w:eastAsia="Times New Roman" w:cs="Times New Roman"/>
          <w:szCs w:val="24"/>
        </w:rPr>
        <w:t xml:space="preserve">ξάλλου </w:t>
      </w:r>
      <w:r>
        <w:rPr>
          <w:rFonts w:eastAsia="Times New Roman" w:cs="Times New Roman"/>
          <w:szCs w:val="24"/>
        </w:rPr>
        <w:t>σ</w:t>
      </w:r>
      <w:r w:rsidRPr="00835F6B">
        <w:rPr>
          <w:rFonts w:eastAsia="Times New Roman" w:cs="Times New Roman"/>
          <w:szCs w:val="24"/>
        </w:rPr>
        <w:t xml:space="preserve">αφώς προκύπτει από τη </w:t>
      </w:r>
      <w:r>
        <w:rPr>
          <w:rFonts w:eastAsia="Times New Roman" w:cs="Times New Roman"/>
          <w:szCs w:val="24"/>
        </w:rPr>
        <w:t>Σ</w:t>
      </w:r>
      <w:r w:rsidRPr="00835F6B">
        <w:rPr>
          <w:rFonts w:eastAsia="Times New Roman" w:cs="Times New Roman"/>
          <w:szCs w:val="24"/>
        </w:rPr>
        <w:t>υμφωνία του Λονδίνου</w:t>
      </w:r>
      <w:r>
        <w:rPr>
          <w:rFonts w:eastAsia="Times New Roman" w:cs="Times New Roman"/>
          <w:szCs w:val="24"/>
        </w:rPr>
        <w:t>.</w:t>
      </w:r>
    </w:p>
    <w:p w14:paraId="619F95B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lastRenderedPageBreak/>
        <w:t>Επίσης, είναι πολύ σημαντικό το γεγονός ότι πλέον και μέσα στη Γερμανί</w:t>
      </w:r>
      <w:r>
        <w:rPr>
          <w:rFonts w:eastAsia="Times New Roman" w:cs="Times New Roman"/>
          <w:szCs w:val="24"/>
        </w:rPr>
        <w:t>α υπάρχουν δυνατές φωνές που στηρίζουν τα ελληνικά αιτήματα σε αντίθεση με όσα αδιανόητα διακήρυξε ο κ. Χάιν</w:t>
      </w:r>
      <w:r>
        <w:rPr>
          <w:rFonts w:eastAsia="Times New Roman" w:cs="Times New Roman"/>
          <w:szCs w:val="24"/>
        </w:rPr>
        <w:t>τ</w:t>
      </w:r>
      <w:r>
        <w:rPr>
          <w:rFonts w:eastAsia="Times New Roman" w:cs="Times New Roman"/>
          <w:szCs w:val="24"/>
        </w:rPr>
        <w:t>ς Ρίχτερ. Τέλος, είμαστε εκτός μνημονίου, οπότε οποιοδήποτε ψήγμα υποψίας για συμψηφισμό δεν μπορεί να υπάρχει στη σκέψη κανενός.</w:t>
      </w:r>
    </w:p>
    <w:p w14:paraId="619F95B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Τελειώνω με το εξ</w:t>
      </w:r>
      <w:r>
        <w:rPr>
          <w:rFonts w:eastAsia="Times New Roman" w:cs="Times New Roman"/>
          <w:szCs w:val="24"/>
        </w:rPr>
        <w:t xml:space="preserve">ής: Νομίζω ότι το θέμα αυτό απαιτεί ενότητα και κοινοβουλευτική δράση. Είναι καιρός να γίνουν πράξη αυτά που έχουμε συζητήσει στην </w:t>
      </w:r>
      <w:r>
        <w:rPr>
          <w:rFonts w:eastAsia="Times New Roman" w:cs="Times New Roman"/>
          <w:szCs w:val="24"/>
        </w:rPr>
        <w:t>ε</w:t>
      </w:r>
      <w:r>
        <w:rPr>
          <w:rFonts w:eastAsia="Times New Roman" w:cs="Times New Roman"/>
          <w:szCs w:val="24"/>
        </w:rPr>
        <w:t xml:space="preserve">πιτροπή, η διεθνοποίηση του ζητήματος, η ενημέρωση των ξένων κοινοβουλίων, η διοργάνωση διεθνούς συνεδρίου και όλα αυτά που </w:t>
      </w:r>
      <w:r>
        <w:rPr>
          <w:rFonts w:eastAsia="Times New Roman" w:cs="Times New Roman"/>
          <w:szCs w:val="24"/>
        </w:rPr>
        <w:t>προτείνει το πόρισμα ως ενέργειες. Ο δρόμος δεν θα είναι εύκολος, είναι όμως αναγκαίος, είναι δρόμος δίκαιος και ένας δρόμος που πρέπει να μας βρει ενωμέν</w:t>
      </w:r>
      <w:r>
        <w:rPr>
          <w:rFonts w:eastAsia="Times New Roman" w:cs="Times New Roman"/>
          <w:szCs w:val="24"/>
        </w:rPr>
        <w:t>ε</w:t>
      </w:r>
      <w:r>
        <w:rPr>
          <w:rFonts w:eastAsia="Times New Roman" w:cs="Times New Roman"/>
          <w:szCs w:val="24"/>
        </w:rPr>
        <w:t>ς όλες τις δυνάμεις του δημοκρατικού τόξου.</w:t>
      </w:r>
    </w:p>
    <w:p w14:paraId="619F95B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Σας ευχαριστώ.</w:t>
      </w:r>
    </w:p>
    <w:p w14:paraId="619F95BA" w14:textId="77777777" w:rsidR="00F246CC" w:rsidRDefault="005B5D49">
      <w:pPr>
        <w:spacing w:line="600" w:lineRule="auto"/>
        <w:ind w:firstLine="709"/>
        <w:jc w:val="center"/>
        <w:rPr>
          <w:rFonts w:eastAsia="Times New Roman" w:cs="Times New Roman"/>
          <w:szCs w:val="24"/>
        </w:rPr>
      </w:pPr>
      <w:r w:rsidRPr="002F4371">
        <w:rPr>
          <w:rFonts w:eastAsia="Times New Roman" w:cs="Times New Roman"/>
          <w:szCs w:val="24"/>
        </w:rPr>
        <w:t>(Χειροκροτήματα από την πτέρυγα του Σ</w:t>
      </w:r>
      <w:r>
        <w:rPr>
          <w:rFonts w:eastAsia="Times New Roman" w:cs="Times New Roman"/>
          <w:szCs w:val="24"/>
        </w:rPr>
        <w:t>ΥΡΙΖΑ</w:t>
      </w:r>
      <w:r>
        <w:rPr>
          <w:rFonts w:eastAsia="Times New Roman" w:cs="Times New Roman"/>
          <w:szCs w:val="24"/>
        </w:rPr>
        <w:t>)</w:t>
      </w:r>
    </w:p>
    <w:p w14:paraId="619F95BB" w14:textId="77777777" w:rsidR="00F246CC" w:rsidRDefault="005B5D49">
      <w:pPr>
        <w:spacing w:line="600" w:lineRule="auto"/>
        <w:ind w:firstLine="720"/>
        <w:jc w:val="both"/>
        <w:rPr>
          <w:rFonts w:eastAsia="Times New Roman" w:cs="Times New Roman"/>
          <w:szCs w:val="24"/>
        </w:rPr>
      </w:pPr>
      <w:r w:rsidRPr="0043442B">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Ο επόμενος ομιλητής είναι ο κ. Στύλιος.</w:t>
      </w:r>
    </w:p>
    <w:p w14:paraId="619F95B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Κύριε συνάδελφε, πριν σας δώσω τον λόγο θα ήθελα να κάνω μια ανακοίνωση προς το Σώμα. </w:t>
      </w:r>
    </w:p>
    <w:p w14:paraId="619F95BD" w14:textId="77777777" w:rsidR="00F246CC" w:rsidRDefault="005B5D49">
      <w:pPr>
        <w:spacing w:line="600" w:lineRule="auto"/>
        <w:ind w:firstLine="720"/>
        <w:jc w:val="both"/>
        <w:rPr>
          <w:rFonts w:eastAsia="Times New Roman"/>
          <w:szCs w:val="24"/>
        </w:rPr>
      </w:pPr>
      <w:r w:rsidRPr="001E7F61">
        <w:rPr>
          <w:rFonts w:eastAsia="Times New Roman"/>
          <w:szCs w:val="24"/>
        </w:rPr>
        <w:t>Κυρίες και κύριοι συνάδελφοι, έχω την τιμή να ανακοινώσω στο Σώμα ότι τη συνεδρίασή μας παρακ</w:t>
      </w:r>
      <w:r w:rsidRPr="001E7F61">
        <w:rPr>
          <w:rFonts w:eastAsia="Times New Roman"/>
          <w:szCs w:val="24"/>
        </w:rPr>
        <w:t>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σαράντα μαθητές και μαθήτριες </w:t>
      </w:r>
      <w:r w:rsidRPr="001E7F61">
        <w:rPr>
          <w:rFonts w:eastAsia="Times New Roman"/>
          <w:szCs w:val="24"/>
        </w:rPr>
        <w:t>και δύο</w:t>
      </w:r>
      <w:r>
        <w:rPr>
          <w:rFonts w:eastAsia="Times New Roman"/>
          <w:szCs w:val="24"/>
        </w:rPr>
        <w:t xml:space="preserve"> εκπαιδε</w:t>
      </w:r>
      <w:r>
        <w:rPr>
          <w:rFonts w:eastAsia="Times New Roman"/>
          <w:szCs w:val="24"/>
        </w:rPr>
        <w:t>υτικοί συνοδοί τους από το 6</w:t>
      </w:r>
      <w:r w:rsidRPr="002F4371">
        <w:rPr>
          <w:rFonts w:eastAsia="Times New Roman"/>
          <w:szCs w:val="24"/>
          <w:vertAlign w:val="superscript"/>
        </w:rPr>
        <w:t>ο</w:t>
      </w:r>
      <w:r>
        <w:rPr>
          <w:rFonts w:eastAsia="Times New Roman"/>
          <w:szCs w:val="24"/>
        </w:rPr>
        <w:t xml:space="preserve"> Γυμνάσιο Σταυρούπολης Θεσσαλονίκης.</w:t>
      </w:r>
    </w:p>
    <w:p w14:paraId="619F95BE" w14:textId="77777777" w:rsidR="00F246CC" w:rsidRDefault="005B5D49">
      <w:pPr>
        <w:spacing w:line="600" w:lineRule="auto"/>
        <w:ind w:firstLine="720"/>
        <w:jc w:val="both"/>
        <w:rPr>
          <w:rFonts w:eastAsia="Times New Roman"/>
          <w:szCs w:val="24"/>
        </w:rPr>
      </w:pPr>
      <w:r w:rsidRPr="001E7F61">
        <w:rPr>
          <w:rFonts w:eastAsia="Times New Roman"/>
          <w:szCs w:val="24"/>
        </w:rPr>
        <w:t xml:space="preserve">Η Βουλή </w:t>
      </w:r>
      <w:r>
        <w:rPr>
          <w:rFonts w:eastAsia="Times New Roman"/>
          <w:szCs w:val="24"/>
        </w:rPr>
        <w:t>σάς</w:t>
      </w:r>
      <w:r w:rsidRPr="001E7F61">
        <w:rPr>
          <w:rFonts w:eastAsia="Times New Roman"/>
          <w:szCs w:val="24"/>
        </w:rPr>
        <w:t xml:space="preserve"> καλωσορίζει. </w:t>
      </w:r>
    </w:p>
    <w:p w14:paraId="619F95BF" w14:textId="77777777" w:rsidR="00F246CC" w:rsidRDefault="005B5D49">
      <w:pPr>
        <w:spacing w:line="600" w:lineRule="auto"/>
        <w:ind w:firstLine="709"/>
        <w:jc w:val="center"/>
        <w:rPr>
          <w:rFonts w:eastAsia="Times New Roman"/>
          <w:szCs w:val="24"/>
        </w:rPr>
      </w:pPr>
      <w:r w:rsidRPr="001E7F61">
        <w:rPr>
          <w:rFonts w:eastAsia="Times New Roman"/>
          <w:szCs w:val="24"/>
        </w:rPr>
        <w:t>(Χειροκροτήματα απ’ όλες τις πτέρυγες της Βουλής)</w:t>
      </w:r>
    </w:p>
    <w:p w14:paraId="619F95C0" w14:textId="77777777" w:rsidR="00F246CC" w:rsidRDefault="005B5D49">
      <w:pPr>
        <w:spacing w:line="600" w:lineRule="auto"/>
        <w:ind w:firstLine="720"/>
        <w:jc w:val="both"/>
        <w:rPr>
          <w:rFonts w:eastAsia="Times New Roman"/>
          <w:szCs w:val="24"/>
        </w:rPr>
      </w:pPr>
      <w:r>
        <w:rPr>
          <w:rFonts w:eastAsia="Times New Roman"/>
          <w:szCs w:val="24"/>
        </w:rPr>
        <w:t>Κύριε Στύλιο, έχετε τον λόγο.</w:t>
      </w:r>
    </w:p>
    <w:p w14:paraId="619F95C1" w14:textId="77777777" w:rsidR="00F246CC" w:rsidRDefault="005B5D49">
      <w:pPr>
        <w:spacing w:line="600" w:lineRule="auto"/>
        <w:ind w:firstLine="720"/>
        <w:jc w:val="both"/>
        <w:rPr>
          <w:rFonts w:eastAsia="Times New Roman"/>
          <w:szCs w:val="24"/>
        </w:rPr>
      </w:pPr>
      <w:r>
        <w:rPr>
          <w:rFonts w:eastAsia="Times New Roman"/>
          <w:b/>
          <w:szCs w:val="24"/>
        </w:rPr>
        <w:t xml:space="preserve">ΓΕΩΡΓΙΟΣ ΣΤΥΛΙΟΣ: </w:t>
      </w:r>
      <w:r>
        <w:rPr>
          <w:rFonts w:eastAsia="Times New Roman"/>
          <w:szCs w:val="24"/>
        </w:rPr>
        <w:t>Ευχαριστώ πολύ, κύριε Πρόεδρε.</w:t>
      </w:r>
    </w:p>
    <w:p w14:paraId="619F95C2" w14:textId="77777777" w:rsidR="00F246CC" w:rsidRDefault="005B5D49">
      <w:pPr>
        <w:spacing w:line="600" w:lineRule="auto"/>
        <w:ind w:firstLine="720"/>
        <w:jc w:val="both"/>
        <w:rPr>
          <w:rFonts w:eastAsia="Times New Roman"/>
          <w:szCs w:val="24"/>
        </w:rPr>
      </w:pPr>
      <w:r>
        <w:rPr>
          <w:rFonts w:eastAsia="Times New Roman"/>
          <w:szCs w:val="24"/>
        </w:rPr>
        <w:t xml:space="preserve">Αξιότιμες κυρίες και κύριοι συνάδελφοι, συζητούμε σήμερα επί της εκθέσεως της Διακομματικής Κοινοβουλευτικής Επιτροπής για τη </w:t>
      </w:r>
      <w:r>
        <w:rPr>
          <w:rFonts w:eastAsia="Times New Roman"/>
          <w:szCs w:val="24"/>
        </w:rPr>
        <w:t>δ</w:t>
      </w:r>
      <w:r>
        <w:rPr>
          <w:rFonts w:eastAsia="Times New Roman"/>
          <w:szCs w:val="24"/>
        </w:rPr>
        <w:t xml:space="preserve">ιεκδίκηση των </w:t>
      </w:r>
      <w:r>
        <w:rPr>
          <w:rFonts w:eastAsia="Times New Roman"/>
          <w:szCs w:val="24"/>
        </w:rPr>
        <w:t>γερμανικών ο</w:t>
      </w:r>
      <w:r>
        <w:rPr>
          <w:rFonts w:eastAsia="Times New Roman"/>
          <w:szCs w:val="24"/>
        </w:rPr>
        <w:t>φειλών. Το μείζον ζήτημα απόδοσης των επανορθωτικών οφειλών της Γερμανίας προς την Ελλάδα παραμένει ανο</w:t>
      </w:r>
      <w:r>
        <w:rPr>
          <w:rFonts w:eastAsia="Times New Roman"/>
          <w:szCs w:val="24"/>
        </w:rPr>
        <w:t>ικτό και συνιστά απόλυτη νομική και ηθική προτεραιότητα.</w:t>
      </w:r>
    </w:p>
    <w:p w14:paraId="619F95C3" w14:textId="77777777" w:rsidR="00F246CC" w:rsidRDefault="005B5D49">
      <w:pPr>
        <w:spacing w:line="600" w:lineRule="auto"/>
        <w:ind w:firstLine="720"/>
        <w:jc w:val="both"/>
        <w:rPr>
          <w:rFonts w:eastAsia="Times New Roman"/>
          <w:szCs w:val="24"/>
        </w:rPr>
      </w:pPr>
      <w:r>
        <w:rPr>
          <w:rFonts w:eastAsia="Times New Roman"/>
          <w:szCs w:val="24"/>
        </w:rPr>
        <w:t>Οι τραγικές συνέπειες για την Ελλάδα και τους πολίτες της υπήρξαν απερίγραπτες. Ο ελληνικός λαός οδηγήθηκε στην απόλυτη εξαθλίωση. Η οικονομία της χώρας μας καταστράφηκε. Ωστόσο, η μαζική λεηλασία πο</w:t>
      </w:r>
      <w:r>
        <w:rPr>
          <w:rFonts w:eastAsia="Times New Roman"/>
          <w:szCs w:val="24"/>
        </w:rPr>
        <w:t>υ υπέστη το ελληνικό κράτος και η συστηματική εξόντωση του πληθυσμού μας, δυστυχώς, ποτέ δεν επανορθώθηκαν, μπήκαν σε δεύτερη μοίρα κυρίως λόγω ιστορικών συγκυριών.</w:t>
      </w:r>
    </w:p>
    <w:p w14:paraId="619F95C4" w14:textId="77777777" w:rsidR="00F246CC" w:rsidRDefault="005B5D49">
      <w:pPr>
        <w:spacing w:line="600" w:lineRule="auto"/>
        <w:ind w:firstLine="720"/>
        <w:jc w:val="both"/>
        <w:rPr>
          <w:rFonts w:eastAsia="Times New Roman"/>
          <w:szCs w:val="24"/>
        </w:rPr>
      </w:pPr>
      <w:r>
        <w:rPr>
          <w:rFonts w:eastAsia="Times New Roman"/>
          <w:szCs w:val="24"/>
        </w:rPr>
        <w:t>Η προηγούμενη κυβέρνηση της Νέας Δημοκρατίας ήταν αυτή που ουσιαστικά επανέφερε στο προσκήν</w:t>
      </w:r>
      <w:r>
        <w:rPr>
          <w:rFonts w:eastAsia="Times New Roman"/>
          <w:szCs w:val="24"/>
        </w:rPr>
        <w:t xml:space="preserve">ιο το όλο θέμα με τη σύσταση ειδικής ομάδας εργασίας του Γενικού Λογιστηρίου του Κράτους για την έρευνα των αρχείων του σχετικά με τις γερμανικές αποζημιώσεις. Οργάνωσε και τεκμηρίωσε τα δεδομένα τα οποία μπορούμε να χρησιμοποιήσουμε. </w:t>
      </w:r>
    </w:p>
    <w:p w14:paraId="619F95C5" w14:textId="77777777" w:rsidR="00F246CC" w:rsidRDefault="005B5D49">
      <w:pPr>
        <w:spacing w:line="600" w:lineRule="auto"/>
        <w:ind w:firstLine="720"/>
        <w:jc w:val="both"/>
        <w:rPr>
          <w:rFonts w:eastAsia="Times New Roman"/>
          <w:szCs w:val="24"/>
        </w:rPr>
      </w:pPr>
      <w:r>
        <w:rPr>
          <w:rFonts w:eastAsia="Times New Roman"/>
          <w:szCs w:val="24"/>
        </w:rPr>
        <w:t>Το πόρισμα της ομάδα</w:t>
      </w:r>
      <w:r>
        <w:rPr>
          <w:rFonts w:eastAsia="Times New Roman"/>
          <w:szCs w:val="24"/>
        </w:rPr>
        <w:t xml:space="preserve">ς αυτής επικυρώθηκε και συμπληρώθηκε με παρατηρήσεις και επισημάνσεις από το Υπουργείο Εξωτερικών και από το Νομικό Συμβούλιο του Κράτους, από θεσμούς των οποίων δεν αμφισβητείται το κύρος τους και η ανεξαρτησία τους. </w:t>
      </w:r>
    </w:p>
    <w:p w14:paraId="619F95C6" w14:textId="77777777" w:rsidR="00F246CC" w:rsidRDefault="005B5D49">
      <w:pPr>
        <w:spacing w:line="600" w:lineRule="auto"/>
        <w:ind w:firstLine="720"/>
        <w:jc w:val="both"/>
        <w:rPr>
          <w:rFonts w:eastAsia="Times New Roman"/>
          <w:szCs w:val="24"/>
        </w:rPr>
      </w:pPr>
      <w:r>
        <w:rPr>
          <w:rFonts w:eastAsia="Times New Roman"/>
          <w:szCs w:val="24"/>
        </w:rPr>
        <w:t>Επόμενο στάδιο ήταν η συγκρότηση Διακ</w:t>
      </w:r>
      <w:r>
        <w:rPr>
          <w:rFonts w:eastAsia="Times New Roman"/>
          <w:szCs w:val="24"/>
        </w:rPr>
        <w:t xml:space="preserve">ομματικής Κοινοβουλευτικής Επιτροπής για τη διεκδίκηση των γερμανικών αποζημιώσεων το 2014. Η συγκεκριμένη </w:t>
      </w:r>
      <w:r>
        <w:rPr>
          <w:rFonts w:eastAsia="Times New Roman"/>
          <w:szCs w:val="24"/>
        </w:rPr>
        <w:t>ε</w:t>
      </w:r>
      <w:r>
        <w:rPr>
          <w:rFonts w:eastAsia="Times New Roman"/>
          <w:szCs w:val="24"/>
        </w:rPr>
        <w:t>πιτροπή ολοκλήρωσε το έργο της μετά τις εκλογές, στα μέσα του 2016. Από τότε η συγκεκριμένη έκθεση παραμένει στα συρτάρια.</w:t>
      </w:r>
    </w:p>
    <w:p w14:paraId="619F95C7" w14:textId="77777777" w:rsidR="00F246CC" w:rsidRDefault="005B5D49">
      <w:pPr>
        <w:spacing w:line="600" w:lineRule="auto"/>
        <w:ind w:firstLine="720"/>
        <w:jc w:val="both"/>
        <w:rPr>
          <w:rFonts w:eastAsia="Times New Roman"/>
          <w:szCs w:val="24"/>
        </w:rPr>
      </w:pPr>
      <w:r>
        <w:rPr>
          <w:rFonts w:eastAsia="Times New Roman"/>
          <w:szCs w:val="24"/>
        </w:rPr>
        <w:t>Αλήθεια, τι σας εμπόδισε,</w:t>
      </w:r>
      <w:r>
        <w:rPr>
          <w:rFonts w:eastAsia="Times New Roman"/>
          <w:szCs w:val="24"/>
        </w:rPr>
        <w:t xml:space="preserve"> αγαπητοί συνάδελφοι του ΣΥΡΙΖΑ, για τρία χρόνια να οργανώσετε ένα σχέδιο δράσης, έστω μια ημερίδα με ένα</w:t>
      </w:r>
      <w:r>
        <w:rPr>
          <w:rFonts w:eastAsia="Times New Roman"/>
          <w:szCs w:val="24"/>
        </w:rPr>
        <w:t>ν</w:t>
      </w:r>
      <w:r>
        <w:rPr>
          <w:rFonts w:eastAsia="Times New Roman"/>
          <w:szCs w:val="24"/>
        </w:rPr>
        <w:t xml:space="preserve"> φορέα ή με το Τμήμα Ιστορίας από ένα πανεπιστήμιο για να δώσετε μια πρώτη διάσταση στο όλο θέμα. Το πιστεύετε πραγματικά ή απλά εμφανίζεται εκλογικά </w:t>
      </w:r>
      <w:r>
        <w:rPr>
          <w:rFonts w:eastAsia="Times New Roman"/>
          <w:szCs w:val="24"/>
        </w:rPr>
        <w:t>για να εγείρετε συναισθηματικά αντανακλαστικά; Όπως και να έχει, το σίγουρο είναι ότι σε κα</w:t>
      </w:r>
      <w:r>
        <w:rPr>
          <w:rFonts w:eastAsia="Times New Roman"/>
          <w:szCs w:val="24"/>
        </w:rPr>
        <w:t>μ</w:t>
      </w:r>
      <w:r>
        <w:rPr>
          <w:rFonts w:eastAsia="Times New Roman"/>
          <w:szCs w:val="24"/>
        </w:rPr>
        <w:t>μία περίπτωση ποτέ δεν υπήρξε ελληνική κυβέρνηση που να παραιτήθηκε των δίκαιων αξιώσεών μας.</w:t>
      </w:r>
    </w:p>
    <w:p w14:paraId="619F95C8" w14:textId="77777777" w:rsidR="00F246CC" w:rsidRDefault="005B5D49">
      <w:pPr>
        <w:spacing w:line="600" w:lineRule="auto"/>
        <w:ind w:firstLine="720"/>
        <w:jc w:val="both"/>
        <w:rPr>
          <w:rFonts w:eastAsia="Times New Roman"/>
          <w:szCs w:val="24"/>
        </w:rPr>
      </w:pPr>
      <w:r>
        <w:rPr>
          <w:rFonts w:eastAsia="Times New Roman"/>
          <w:szCs w:val="24"/>
        </w:rPr>
        <w:t>Αγαπητοί συνάδελφοι, εκτός από τις υλικές ζημίες και την κλοπή του χρυ</w:t>
      </w:r>
      <w:r>
        <w:rPr>
          <w:rFonts w:eastAsia="Times New Roman"/>
          <w:szCs w:val="24"/>
        </w:rPr>
        <w:t xml:space="preserve">σού από τις κατοχικές δυνάμεις, υπήρχε, βεβαίως, και η τραγική ανθρώπινη απώλεια. Ολόκληρες πόλεις και χωριά έπεσαν θύματα του ναζισμού και του φασισμού. Στην πατρίδα μου, την Άρτα, σε πολλά χωριά, όπως </w:t>
      </w:r>
      <w:r>
        <w:rPr>
          <w:rFonts w:eastAsia="Times New Roman"/>
          <w:szCs w:val="24"/>
        </w:rPr>
        <w:t xml:space="preserve">είναι </w:t>
      </w:r>
      <w:r>
        <w:rPr>
          <w:rFonts w:eastAsia="Times New Roman"/>
          <w:szCs w:val="24"/>
        </w:rPr>
        <w:t>το Αθαμάνιο, το Βουργαρέλι, ο Καταρράκτης, ο Λο</w:t>
      </w:r>
      <w:r>
        <w:rPr>
          <w:rFonts w:eastAsia="Times New Roman"/>
          <w:szCs w:val="24"/>
        </w:rPr>
        <w:t>υτρότοπος, οι Συκιές</w:t>
      </w:r>
      <w:r>
        <w:rPr>
          <w:rFonts w:eastAsia="Times New Roman"/>
          <w:szCs w:val="24"/>
        </w:rPr>
        <w:t>,</w:t>
      </w:r>
      <w:r>
        <w:rPr>
          <w:rFonts w:eastAsia="Times New Roman"/>
          <w:szCs w:val="24"/>
        </w:rPr>
        <w:t xml:space="preserve"> είχαμε θηριωδίες και εκτελέσεις αμάχων, καθώς και υλικές καταστροφές.</w:t>
      </w:r>
    </w:p>
    <w:p w14:paraId="619F95C9" w14:textId="77777777" w:rsidR="00F246CC" w:rsidRDefault="005B5D49">
      <w:pPr>
        <w:spacing w:line="600" w:lineRule="auto"/>
        <w:ind w:firstLine="720"/>
        <w:jc w:val="both"/>
        <w:rPr>
          <w:rFonts w:eastAsia="Times New Roman"/>
          <w:szCs w:val="24"/>
        </w:rPr>
      </w:pPr>
      <w:r>
        <w:rPr>
          <w:rFonts w:eastAsia="Times New Roman"/>
          <w:szCs w:val="24"/>
        </w:rPr>
        <w:t xml:space="preserve">Όμως θα μου επιτρέψετε να αναφερθώ συγκεκριμένα στη σφαγή του Κομμένου. Ήταν μια από τις μεγαλύτερες σφαγές αμάχων στην ιστορία της γερμανικής κατοχής στην Ελλάδα, </w:t>
      </w:r>
      <w:r>
        <w:rPr>
          <w:rFonts w:eastAsia="Times New Roman"/>
          <w:szCs w:val="24"/>
        </w:rPr>
        <w:t>ισοδύναμη με αυτή των Καλαβρύτων και του Διστόμου. Διαπράχθηκε κατά τη διάρκεια του Β΄ Παγκοσμίου Πολέμου</w:t>
      </w:r>
      <w:r>
        <w:rPr>
          <w:rFonts w:eastAsia="Times New Roman"/>
          <w:szCs w:val="24"/>
        </w:rPr>
        <w:t>,</w:t>
      </w:r>
      <w:r>
        <w:rPr>
          <w:rFonts w:eastAsia="Times New Roman"/>
          <w:szCs w:val="24"/>
        </w:rPr>
        <w:t xml:space="preserve"> στις 16 Αυγούστου 1943. Έστησαν πολυβόλα στις εισόδους του χωριού και επί εννέα ώρες σκότωναν, βίαζαν, έκαιγαν και κατέστρεφαν ό,τι υπήρχε στο διάβα </w:t>
      </w:r>
      <w:r>
        <w:rPr>
          <w:rFonts w:eastAsia="Times New Roman"/>
          <w:szCs w:val="24"/>
        </w:rPr>
        <w:t>τους. Όταν αποχώρησαν, είχαν αφήσει πίσω τους τριακόσιους δ</w:t>
      </w:r>
      <w:r>
        <w:rPr>
          <w:rFonts w:eastAsia="Times New Roman"/>
          <w:szCs w:val="24"/>
        </w:rPr>
        <w:t>ε</w:t>
      </w:r>
      <w:r>
        <w:rPr>
          <w:rFonts w:eastAsia="Times New Roman"/>
          <w:szCs w:val="24"/>
        </w:rPr>
        <w:t>καεπτά νεκρούς</w:t>
      </w:r>
      <w:r>
        <w:rPr>
          <w:rFonts w:eastAsia="Times New Roman"/>
          <w:szCs w:val="24"/>
        </w:rPr>
        <w:t xml:space="preserve"> εκ </w:t>
      </w:r>
      <w:r>
        <w:rPr>
          <w:rFonts w:eastAsia="Times New Roman"/>
          <w:szCs w:val="24"/>
        </w:rPr>
        <w:t xml:space="preserve">των οποίων ενενήντα επτά νήπια και παιδιά μέχρι δεκαπέντε χρονών και εκατόν δέκα εννέα γυναίκες. </w:t>
      </w:r>
      <w:r>
        <w:rPr>
          <w:rFonts w:eastAsia="Times New Roman"/>
          <w:szCs w:val="24"/>
        </w:rPr>
        <w:t>Μία από</w:t>
      </w:r>
      <w:r>
        <w:rPr>
          <w:rFonts w:eastAsia="Times New Roman"/>
          <w:szCs w:val="24"/>
        </w:rPr>
        <w:t xml:space="preserve"> αυτές </w:t>
      </w:r>
      <w:r>
        <w:rPr>
          <w:rFonts w:eastAsia="Times New Roman"/>
          <w:szCs w:val="24"/>
        </w:rPr>
        <w:t>ήταν</w:t>
      </w:r>
      <w:r>
        <w:rPr>
          <w:rFonts w:eastAsia="Times New Roman"/>
          <w:szCs w:val="24"/>
        </w:rPr>
        <w:t xml:space="preserve"> και μια ετοιμόγεννη γυναίκα που βρέθηκε νεκρή με την κοιλιά ξε</w:t>
      </w:r>
      <w:r>
        <w:rPr>
          <w:rFonts w:eastAsia="Times New Roman"/>
          <w:szCs w:val="24"/>
        </w:rPr>
        <w:t xml:space="preserve">σκισμένη και το έμβρυο νεκρό δίπλα της. Η θηριωδία έγινε μια μέρα μετά το πανηγύρι της Παναγίας του χωριού, τον Δεκαπενταύγουστο. Στο τέλος της σφαγής, οι Γερμανοί στρατιώτες κάθισαν στην πλατεία του χωριού όπου έφαγαν και ήπιαν δίπλα στα πτώματα. </w:t>
      </w:r>
    </w:p>
    <w:p w14:paraId="619F95CA" w14:textId="77777777" w:rsidR="00F246CC" w:rsidRDefault="005B5D49">
      <w:pPr>
        <w:spacing w:line="600" w:lineRule="auto"/>
        <w:ind w:firstLine="720"/>
        <w:jc w:val="both"/>
        <w:rPr>
          <w:rFonts w:eastAsia="Times New Roman"/>
          <w:szCs w:val="24"/>
        </w:rPr>
      </w:pPr>
      <w:r>
        <w:rPr>
          <w:rFonts w:eastAsia="Times New Roman"/>
          <w:szCs w:val="24"/>
        </w:rPr>
        <w:t>Πέρασαν</w:t>
      </w:r>
      <w:r>
        <w:rPr>
          <w:rFonts w:eastAsia="Times New Roman"/>
          <w:szCs w:val="24"/>
        </w:rPr>
        <w:t xml:space="preserve"> εβδομήντα έξι χρόνια από τότε και στην καρδιά και τη συνείδηση όλων μας, όλων των Αρτινών, παραμένουν οι φρικαλεότητες των Γερμανών κατακτητών. Κάθε χρόνο στο μαρτυρικό Κομμένο, στις 16 Αυγούστου, πλήθος κόσμου συμμετέχει στο μνημόσυνο τιμής των θυμάτων τ</w:t>
      </w:r>
      <w:r>
        <w:rPr>
          <w:rFonts w:eastAsia="Times New Roman"/>
          <w:szCs w:val="24"/>
        </w:rPr>
        <w:t>ης ναζιστικής θηριωδίας που δεν τιμά τον ευρωπαϊκό πολιτισμό. Ποιος μπορεί να αποζημιώσει ζωές που βρήκαν τέτοιο</w:t>
      </w:r>
      <w:r>
        <w:rPr>
          <w:rFonts w:eastAsia="Times New Roman"/>
          <w:szCs w:val="24"/>
        </w:rPr>
        <w:t>ν</w:t>
      </w:r>
      <w:r>
        <w:rPr>
          <w:rFonts w:eastAsia="Times New Roman"/>
          <w:szCs w:val="24"/>
        </w:rPr>
        <w:t xml:space="preserve"> φρικτό θάνατο; </w:t>
      </w:r>
    </w:p>
    <w:p w14:paraId="619F95CB" w14:textId="77777777" w:rsidR="00F246CC" w:rsidRDefault="005B5D49">
      <w:pPr>
        <w:spacing w:line="600" w:lineRule="auto"/>
        <w:ind w:firstLine="720"/>
        <w:jc w:val="both"/>
        <w:rPr>
          <w:rFonts w:eastAsia="Times New Roman"/>
          <w:szCs w:val="24"/>
        </w:rPr>
      </w:pPr>
      <w:r>
        <w:rPr>
          <w:rFonts w:eastAsia="Times New Roman"/>
          <w:szCs w:val="24"/>
        </w:rPr>
        <w:t xml:space="preserve">Αγαπητοί συνάδελφοι, κατά τη διάρκεια της κατοχής και του πολέμου καταστράφηκαν σχεδόν ολοσχερώς οι υποδομές της χώρας μας. Ο </w:t>
      </w:r>
      <w:r>
        <w:rPr>
          <w:rFonts w:eastAsia="Times New Roman"/>
          <w:szCs w:val="24"/>
        </w:rPr>
        <w:t xml:space="preserve">νομισματικός χρυσός της χώρας μας εκλάπη. Ενδεικτικώς αναφέρω την αρπαγή του νομισματικού χρυσού του Ταμείου Παρακαταθηκών και Δανείων από την Άρτα και το Ηράκλειο, καθώς και από την Εθνική Τράπεζα της Ελλάδος. </w:t>
      </w:r>
    </w:p>
    <w:p w14:paraId="619F95CC" w14:textId="77777777" w:rsidR="00F246CC" w:rsidRDefault="005B5D49">
      <w:pPr>
        <w:spacing w:line="600" w:lineRule="auto"/>
        <w:ind w:firstLine="720"/>
        <w:jc w:val="both"/>
        <w:rPr>
          <w:rFonts w:eastAsia="Times New Roman"/>
          <w:szCs w:val="24"/>
        </w:rPr>
      </w:pPr>
      <w:r>
        <w:rPr>
          <w:rFonts w:eastAsia="Times New Roman"/>
          <w:szCs w:val="24"/>
        </w:rPr>
        <w:t>Συνολικά οι οφειλές-αξιώσεις της Ελλάδας αφο</w:t>
      </w:r>
      <w:r>
        <w:rPr>
          <w:rFonts w:eastAsia="Times New Roman"/>
          <w:szCs w:val="24"/>
        </w:rPr>
        <w:t>ρούσαν σε πολεμικές επανορθώσεις και αποζημιώσεις, αποπληρωμή του κατοχικού δανείου και την επιστροφή κλεμμένων, αρπαγέντων πολιτιστικών θησαυρών από τις δυνάμεις κατοχής.</w:t>
      </w:r>
    </w:p>
    <w:p w14:paraId="619F95CD" w14:textId="77777777" w:rsidR="00F246CC" w:rsidRDefault="005B5D49">
      <w:pPr>
        <w:spacing w:line="600" w:lineRule="auto"/>
        <w:ind w:firstLine="720"/>
        <w:jc w:val="both"/>
        <w:rPr>
          <w:rFonts w:eastAsia="Times New Roman"/>
          <w:szCs w:val="24"/>
        </w:rPr>
      </w:pPr>
      <w:r>
        <w:rPr>
          <w:rFonts w:eastAsia="Times New Roman"/>
          <w:szCs w:val="24"/>
        </w:rPr>
        <w:t xml:space="preserve">Θα ήθελα να σταθώ λίγο στο κατοχικό δάνειο. Σύμφωνα με την </w:t>
      </w:r>
      <w:r>
        <w:rPr>
          <w:rFonts w:eastAsia="Times New Roman"/>
          <w:szCs w:val="24"/>
        </w:rPr>
        <w:t>έ</w:t>
      </w:r>
      <w:r>
        <w:rPr>
          <w:rFonts w:eastAsia="Times New Roman"/>
          <w:szCs w:val="24"/>
        </w:rPr>
        <w:t>κθεση του Ιωάννη Λαμπρού</w:t>
      </w:r>
      <w:r>
        <w:rPr>
          <w:rFonts w:eastAsia="Times New Roman"/>
          <w:szCs w:val="24"/>
        </w:rPr>
        <w:t xml:space="preserve">κου, </w:t>
      </w:r>
      <w:r w:rsidRPr="006E13F8">
        <w:rPr>
          <w:rFonts w:eastAsia="Times New Roman"/>
          <w:szCs w:val="24"/>
        </w:rPr>
        <w:t>από τον</w:t>
      </w:r>
      <w:r>
        <w:rPr>
          <w:rFonts w:eastAsia="Times New Roman"/>
          <w:szCs w:val="24"/>
        </w:rPr>
        <w:t xml:space="preserve"> Αύγουστο έως και τον Δεκέμβριο του 1941 καταβλήθηκε για τις ανάγκες των αρχών κατοχής, γερμανικών και ιταλικών, ποσό το οποίο αντιστοιχούσε στο 45% περίπου του χρήματος που κυκλοφορούσε την ίδια περίοδο στη χώρα. </w:t>
      </w:r>
    </w:p>
    <w:p w14:paraId="619F95CE" w14:textId="77777777" w:rsidR="00F246CC" w:rsidRDefault="005B5D49">
      <w:pPr>
        <w:spacing w:line="600" w:lineRule="auto"/>
        <w:ind w:firstLine="720"/>
        <w:jc w:val="both"/>
        <w:rPr>
          <w:rFonts w:eastAsia="Times New Roman"/>
          <w:szCs w:val="24"/>
        </w:rPr>
      </w:pPr>
      <w:r>
        <w:rPr>
          <w:rFonts w:eastAsia="Times New Roman"/>
          <w:szCs w:val="24"/>
        </w:rPr>
        <w:t xml:space="preserve">Απαντώντας σε υπομνήματα του </w:t>
      </w:r>
      <w:r>
        <w:rPr>
          <w:rFonts w:eastAsia="Times New Roman"/>
          <w:szCs w:val="24"/>
        </w:rPr>
        <w:t>Υπουργού Οικονομικών για την οικτρή οικονομική και δημοσιονομική κατάσταση της χώρας, ο τότε πληρεξούσιος του Γ΄ Ράιχ ανέφερε ότι «αν και τα υπομνήματα μελετώνται, ανεξαρτήτως του αποτελέσματος της μελέτης τους, το ελληνικό κράτος οφείλει να αναλάβει τα έξ</w:t>
      </w:r>
      <w:r>
        <w:rPr>
          <w:rFonts w:eastAsia="Times New Roman"/>
          <w:szCs w:val="24"/>
        </w:rPr>
        <w:t xml:space="preserve">οδα των γερμανικών στρατευμάτων και στο εξής συνεχώς». </w:t>
      </w:r>
    </w:p>
    <w:p w14:paraId="619F95CF" w14:textId="77777777" w:rsidR="00F246CC" w:rsidRDefault="005B5D49">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με τη συμφωνία της 14</w:t>
      </w:r>
      <w:r w:rsidRPr="001529D9">
        <w:rPr>
          <w:rFonts w:eastAsia="Times New Roman" w:cs="Times New Roman"/>
          <w:szCs w:val="24"/>
          <w:vertAlign w:val="superscript"/>
        </w:rPr>
        <w:t>ης</w:t>
      </w:r>
      <w:r>
        <w:rPr>
          <w:rFonts w:eastAsia="Times New Roman" w:cs="Times New Roman"/>
          <w:szCs w:val="24"/>
        </w:rPr>
        <w:t xml:space="preserve"> Μαρτίου του 1942 μεταξύ των κυβερνήσεων της Γερμανίας και της Ιταλίας το κατοχικό δάνειο λόγω της μη συνυπογραφής του από την Ελλάδα και της εκ των υστέρων κατόπιν ανακοίνωσης γνωστοποίησής του συμμόρφωσης της χώρας μας της Ελλάδας προς τους όρους του, χα</w:t>
      </w:r>
      <w:r>
        <w:rPr>
          <w:rFonts w:eastAsia="Times New Roman" w:cs="Times New Roman"/>
          <w:szCs w:val="24"/>
        </w:rPr>
        <w:t xml:space="preserve">ρακτηρίζεται ως «αναγκαστικό». </w:t>
      </w:r>
    </w:p>
    <w:p w14:paraId="619F95D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Ο καθηγητής Σπύρος Φλογαΐτης μιλώντας στην </w:t>
      </w:r>
      <w:r>
        <w:rPr>
          <w:rFonts w:eastAsia="Times New Roman" w:cs="Times New Roman"/>
          <w:szCs w:val="24"/>
        </w:rPr>
        <w:t>ε</w:t>
      </w:r>
      <w:r>
        <w:rPr>
          <w:rFonts w:eastAsia="Times New Roman" w:cs="Times New Roman"/>
          <w:szCs w:val="24"/>
        </w:rPr>
        <w:t>πιτροπή ανέφερε χαρακτηριστικά: «Η Ευρώπη και ο κόσμος σήμερα αποτελείται από ανθρώπους οι οποίοι είναι τρεις γενιές από τότε που συνέβησαν τα γεγονότα που είναι τα γενεσιουργά των</w:t>
      </w:r>
      <w:r>
        <w:rPr>
          <w:rFonts w:eastAsia="Times New Roman" w:cs="Times New Roman"/>
          <w:szCs w:val="24"/>
        </w:rPr>
        <w:t xml:space="preserve"> απαιτήσεων που έχουμε απέναντι στη Γερμανία. Δεν ξέρουν οι άνθρωποι». </w:t>
      </w:r>
    </w:p>
    <w:p w14:paraId="619F95D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19F95D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Κύριε Πρόεδρε, δώστε μου λίγο χρόνο, ολοκληρώνω σε λίγο.</w:t>
      </w:r>
    </w:p>
    <w:p w14:paraId="619F95D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Συνεχίζει ο κύριος καθηγητής και περιγράφει</w:t>
      </w:r>
      <w:r>
        <w:rPr>
          <w:rFonts w:eastAsia="Times New Roman" w:cs="Times New Roman"/>
          <w:szCs w:val="24"/>
        </w:rPr>
        <w:t xml:space="preserve"> χαρακτηριστικά το σοκ του πρώην Πρωθυπουργού της Ιταλίας και νυν Προέδρου του Συνταγματικού Δικαστηρίου Τζουλιάνο Αμάτο όταν του είχε αναφέρει την ιστορία του κατοχικού δανείου. Ανέφερε: «Δανείσατε; Τι πάει να πει δανείσατε τους Γερμανούς;», ρώτησε ο Ιταλ</w:t>
      </w:r>
      <w:r>
        <w:rPr>
          <w:rFonts w:eastAsia="Times New Roman" w:cs="Times New Roman"/>
          <w:szCs w:val="24"/>
        </w:rPr>
        <w:t xml:space="preserve">ός. Απαντά ο καθηγητής: «Ναι, δανείσαμε και μάλιστα ό,τι είχαμε και δεν είχαμε τους το δώσαμε και εκείνη τη χρονιά πέθαιναν κατά εκατοντάδες χιλιάδες οι άνθρωποι στους δρόμους της Αθήνας, διότι δεν υπήρχε δεκάρα». </w:t>
      </w:r>
    </w:p>
    <w:p w14:paraId="619F95D4" w14:textId="77777777" w:rsidR="00F246CC" w:rsidRDefault="005B5D49">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ανέφερα τα </w:t>
      </w:r>
      <w:r>
        <w:rPr>
          <w:rFonts w:eastAsia="Times New Roman" w:cs="Times New Roman"/>
          <w:szCs w:val="24"/>
        </w:rPr>
        <w:t>παραπάνω για να σας επιστήσω την προσοχή στο πόσο λεπτούς και σοβαρούς χειρισμούς απαιτεί το ελληνικό ζήτημα των διεκδικήσεων σε εθνικό και διεθνές επίπεδο. Εύλογο, λοιπόν, το ερώτημά μας: Σκοπεύει η Κυβέρνηση να υλοποιήσει τα δέοντα; Θα προχωρήσει η Βουλή</w:t>
      </w:r>
      <w:r>
        <w:rPr>
          <w:rFonts w:eastAsia="Times New Roman" w:cs="Times New Roman"/>
          <w:szCs w:val="24"/>
        </w:rPr>
        <w:t xml:space="preserve"> στα δέοντα με εθνική συνεννόηση και εθνική συναίνεση; </w:t>
      </w:r>
    </w:p>
    <w:p w14:paraId="619F95D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Γνωρίζετε και εσείς, το ξέρει και ο ελληνικός λαός, η Νέα Δημοκρατία, όπως πάντοτε έκανε, θα στηρίξει κάθε εθνική προσπάθεια δικαίωσης των ελληνικών θέσεων. Οφείλουμε όλοι να σταθούμε στο ύψος των περ</w:t>
      </w:r>
      <w:r>
        <w:rPr>
          <w:rFonts w:eastAsia="Times New Roman" w:cs="Times New Roman"/>
          <w:szCs w:val="24"/>
        </w:rPr>
        <w:t>ιστάσεων και να πράξουμε το εθνικά σωστό.</w:t>
      </w:r>
    </w:p>
    <w:p w14:paraId="619F95D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Σας ευχαριστώ.</w:t>
      </w:r>
    </w:p>
    <w:p w14:paraId="619F95D7" w14:textId="77777777" w:rsidR="00F246CC" w:rsidRDefault="005B5D49">
      <w:pPr>
        <w:spacing w:line="600" w:lineRule="auto"/>
        <w:ind w:firstLine="720"/>
        <w:jc w:val="center"/>
        <w:rPr>
          <w:rFonts w:eastAsia="Times New Roman" w:cs="Times New Roman"/>
          <w:szCs w:val="24"/>
        </w:rPr>
      </w:pPr>
      <w:r w:rsidRPr="00A2559D">
        <w:rPr>
          <w:rFonts w:eastAsia="Times New Roman" w:cs="Times New Roman"/>
          <w:szCs w:val="24"/>
        </w:rPr>
        <w:t>(Χειροκροτήματα από την πτ</w:t>
      </w:r>
      <w:r>
        <w:rPr>
          <w:rFonts w:eastAsia="Times New Roman" w:cs="Times New Roman"/>
          <w:szCs w:val="24"/>
        </w:rPr>
        <w:t>έρυγα από της Νέας Δημοκρατίας)</w:t>
      </w:r>
    </w:p>
    <w:p w14:paraId="619F95D8" w14:textId="77777777" w:rsidR="00F246CC" w:rsidRDefault="005B5D49">
      <w:pPr>
        <w:spacing w:line="600" w:lineRule="auto"/>
        <w:ind w:firstLine="720"/>
        <w:jc w:val="both"/>
        <w:rPr>
          <w:rFonts w:eastAsia="Times New Roman" w:cs="Times New Roman"/>
          <w:szCs w:val="24"/>
        </w:rPr>
      </w:pPr>
      <w:r w:rsidRPr="00F37EA6">
        <w:rPr>
          <w:rFonts w:eastAsia="Times New Roman" w:cs="Times New Roman"/>
          <w:b/>
          <w:szCs w:val="24"/>
        </w:rPr>
        <w:t>ΠΡΟΕΔΡΕΥΩΝ (Γεώργιος Λαμπρούλης):</w:t>
      </w:r>
      <w:r>
        <w:rPr>
          <w:rFonts w:eastAsia="Times New Roman" w:cs="Times New Roman"/>
          <w:szCs w:val="24"/>
        </w:rPr>
        <w:t xml:space="preserve"> Τον λόγο έχει η Υπουργός Πολιτισμού κ</w:t>
      </w:r>
      <w:r>
        <w:rPr>
          <w:rFonts w:eastAsia="Times New Roman" w:cs="Times New Roman"/>
          <w:szCs w:val="24"/>
        </w:rPr>
        <w:t xml:space="preserve">. </w:t>
      </w:r>
      <w:r>
        <w:rPr>
          <w:rFonts w:eastAsia="Times New Roman" w:cs="Times New Roman"/>
          <w:szCs w:val="24"/>
        </w:rPr>
        <w:t>Ζορμπά.</w:t>
      </w:r>
    </w:p>
    <w:p w14:paraId="619F95D9" w14:textId="77777777" w:rsidR="00F246CC" w:rsidRDefault="005B5D49">
      <w:pPr>
        <w:spacing w:line="600" w:lineRule="auto"/>
        <w:ind w:firstLine="720"/>
        <w:jc w:val="both"/>
        <w:rPr>
          <w:rFonts w:eastAsia="Times New Roman" w:cs="Times New Roman"/>
          <w:szCs w:val="24"/>
        </w:rPr>
      </w:pPr>
      <w:r w:rsidRPr="002F10F6">
        <w:rPr>
          <w:rFonts w:eastAsia="Times New Roman" w:cs="Times New Roman"/>
          <w:b/>
          <w:szCs w:val="24"/>
        </w:rPr>
        <w:t>ΜΥΡΣΙΝΗ ΖΟΡΜΠΑ (Υπουργός Πολιτισμού και Αθλητισμού):</w:t>
      </w:r>
      <w:r>
        <w:rPr>
          <w:rFonts w:eastAsia="Times New Roman" w:cs="Times New Roman"/>
          <w:szCs w:val="24"/>
        </w:rPr>
        <w:t xml:space="preserve"> Κύριε Πρόεδρε, αύριο γιορτάζουμε την Παγκόσμια Ημέρα Μνημείων της </w:t>
      </w:r>
      <w:r>
        <w:rPr>
          <w:rFonts w:eastAsia="Times New Roman" w:cs="Times New Roman"/>
          <w:szCs w:val="24"/>
          <w:lang w:val="en-US"/>
        </w:rPr>
        <w:t>UNESCO</w:t>
      </w:r>
      <w:r>
        <w:rPr>
          <w:rFonts w:eastAsia="Times New Roman" w:cs="Times New Roman"/>
          <w:szCs w:val="24"/>
        </w:rPr>
        <w:t xml:space="preserve"> και η σημερινή συζήτηση, που αφορά το πολιτιστικό τραύμα που υπέστη η χώρα κατά την </w:t>
      </w:r>
      <w:r>
        <w:rPr>
          <w:rFonts w:eastAsia="Times New Roman" w:cs="Times New Roman"/>
          <w:szCs w:val="24"/>
        </w:rPr>
        <w:t>Κ</w:t>
      </w:r>
      <w:r>
        <w:rPr>
          <w:rFonts w:eastAsia="Times New Roman" w:cs="Times New Roman"/>
          <w:szCs w:val="24"/>
        </w:rPr>
        <w:t>ατοχή, νομίζω είναι εμβληματική.</w:t>
      </w:r>
    </w:p>
    <w:p w14:paraId="619F95D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Θα ξεκινήσω με την κοινή παραδοχή ότι οι νόμιμες και δίκαιες αξι</w:t>
      </w:r>
      <w:r>
        <w:rPr>
          <w:rFonts w:eastAsia="Times New Roman" w:cs="Times New Roman"/>
          <w:szCs w:val="24"/>
        </w:rPr>
        <w:t xml:space="preserve">ώσεις για τη Γερμανία πέρα από ζήτημα ηθικής τάξης και διεθνούς νομιμότητας συνδέονται και με την προσπάθεια για αποκατάσταση της ακεραιότητας των μνημείων και των αρχαιολογικών συνόλων, την αποκατάσταση της ίδιας της ιστορικής μνήμης και την αποκατάσταση </w:t>
      </w:r>
      <w:r>
        <w:rPr>
          <w:rFonts w:eastAsia="Times New Roman" w:cs="Times New Roman"/>
          <w:szCs w:val="24"/>
        </w:rPr>
        <w:t>λιγότερο γνωστών και αποσιωπημένων γεγονότων και φαινομένων της πρόσφατης ιστορίας που έρχονται σιγά-σιγά στο φως μέσα από την έρευνα.</w:t>
      </w:r>
    </w:p>
    <w:p w14:paraId="619F95D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πως κατά τη διάρκεια της </w:t>
      </w:r>
      <w:r>
        <w:rPr>
          <w:rFonts w:eastAsia="Times New Roman" w:cs="Times New Roman"/>
          <w:szCs w:val="24"/>
        </w:rPr>
        <w:t>Κ</w:t>
      </w:r>
      <w:r>
        <w:rPr>
          <w:rFonts w:eastAsia="Times New Roman" w:cs="Times New Roman"/>
          <w:szCs w:val="24"/>
        </w:rPr>
        <w:t>ατοχής έλαβαν χώρα ωμότητες όχι μόνο στο έμψυχο υλικό, όχι μόνο στις υπο</w:t>
      </w:r>
      <w:r>
        <w:rPr>
          <w:rFonts w:eastAsia="Times New Roman" w:cs="Times New Roman"/>
          <w:szCs w:val="24"/>
        </w:rPr>
        <w:t xml:space="preserve">δομές, αλλά στο περιβάλλον, τους υλικούς πόρους και κυρίως στον πολιτιστικό πλούτο της χώρας με ευθύνη των δυνάμεων </w:t>
      </w:r>
      <w:r>
        <w:rPr>
          <w:rFonts w:eastAsia="Times New Roman" w:cs="Times New Roman"/>
          <w:szCs w:val="24"/>
        </w:rPr>
        <w:t>Κ</w:t>
      </w:r>
      <w:r>
        <w:rPr>
          <w:rFonts w:eastAsia="Times New Roman" w:cs="Times New Roman"/>
          <w:szCs w:val="24"/>
        </w:rPr>
        <w:t>ατοχής. Οι καταστροφές ήταν κυρίως προμελετημένες και μετά από διαταγές σε προσωπικό επίπεδο, πάντως στο πλαίσιο της ιεραρχίας του κατοχικο</w:t>
      </w:r>
      <w:r>
        <w:rPr>
          <w:rFonts w:eastAsia="Times New Roman" w:cs="Times New Roman"/>
          <w:szCs w:val="24"/>
        </w:rPr>
        <w:t xml:space="preserve">ύ ναζιστικού καθεστώτος. </w:t>
      </w:r>
    </w:p>
    <w:p w14:paraId="619F95D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Γι’ αυτό εδώ θα πρέπει να μνημονεύσουμε την προσπάθεια που έγινε από την Αρχαιολογική Υπηρεσία και από τους υπεύθυνους των μουσείων για την απόκρυψη των αρχαιοτήτων στα διάφορα μουσεία της χώρας, επίσης την αληθινή επιχείρηση τα π</w:t>
      </w:r>
      <w:r>
        <w:rPr>
          <w:rFonts w:eastAsia="Times New Roman" w:cs="Times New Roman"/>
          <w:szCs w:val="24"/>
        </w:rPr>
        <w:t xml:space="preserve">ρώτα δύσκολα χρόνια μετά την απελευθέρωση να καταγραφούν οι καταστροφές, οι απώλειες και οι ζημιές που υπέστησαν οι ελληνικές αρχαιότητες, βυζαντινές και μεταβυζαντινές. </w:t>
      </w:r>
    </w:p>
    <w:p w14:paraId="619F95D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Τα παραπάνω συμπυκνώθηκαν το 1946 στην έκδοση του Υπουργείου Θρησκευμάτων και Εθνικής</w:t>
      </w:r>
      <w:r>
        <w:rPr>
          <w:rFonts w:eastAsia="Times New Roman" w:cs="Times New Roman"/>
          <w:szCs w:val="24"/>
        </w:rPr>
        <w:t xml:space="preserve"> Παιδείας με τίτλο «Ζημίαι των αρχαιοτήτων εκ του πολέμου και των στρατών </w:t>
      </w:r>
      <w:r>
        <w:rPr>
          <w:rFonts w:eastAsia="Times New Roman" w:cs="Times New Roman"/>
          <w:szCs w:val="24"/>
        </w:rPr>
        <w:t>Κ</w:t>
      </w:r>
      <w:r>
        <w:rPr>
          <w:rFonts w:eastAsia="Times New Roman" w:cs="Times New Roman"/>
          <w:szCs w:val="24"/>
        </w:rPr>
        <w:t>ατοχής», που αποτελεί ένα βασικό σημείο αναφοράς στη διεκδίκηση των αρχαιοτήτων. Η Διεύθυνση Τεκμηρίωσης και Προστασίας των Πολιτιστικών Αγαθών συνεχίζει να επιχειρεί τη συστηματική</w:t>
      </w:r>
      <w:r>
        <w:rPr>
          <w:rFonts w:eastAsia="Times New Roman" w:cs="Times New Roman"/>
          <w:szCs w:val="24"/>
        </w:rPr>
        <w:t xml:space="preserve"> καταγραφή όσων κλάπηκαν στη διάρκεια της </w:t>
      </w:r>
      <w:r>
        <w:rPr>
          <w:rFonts w:eastAsia="Times New Roman" w:cs="Times New Roman"/>
          <w:szCs w:val="24"/>
        </w:rPr>
        <w:t>Κ</w:t>
      </w:r>
      <w:r>
        <w:rPr>
          <w:rFonts w:eastAsia="Times New Roman" w:cs="Times New Roman"/>
          <w:szCs w:val="24"/>
        </w:rPr>
        <w:t xml:space="preserve">ατοχής. </w:t>
      </w:r>
    </w:p>
    <w:p w14:paraId="619F95D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Βεβαίως έχουμε επιστροφές. Από το 1947 έως σήμερα έχουν ολοκληρωθεί είκοσι έξι υποθέσεις επαναπατρισμού, που αναλύονται σε χίλια εκατόν πενήντα οκτώ αντικείμενα, σαράντα ένα κιβώτια εβραϊκών χειρογράφων, </w:t>
      </w:r>
      <w:r>
        <w:rPr>
          <w:rFonts w:eastAsia="Times New Roman" w:cs="Times New Roman"/>
          <w:szCs w:val="24"/>
        </w:rPr>
        <w:t>ευρήματα νεολιθικής και παλαιολιθικής εποχής.</w:t>
      </w:r>
    </w:p>
    <w:p w14:paraId="619F95D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Επιπροσθέτως έχει ξεκινήσει η ανάρτηση στην ηλεκτρονική βάση των κλαπέντων έργων τέχνης της </w:t>
      </w:r>
      <w:r>
        <w:rPr>
          <w:rFonts w:eastAsia="Times New Roman" w:cs="Times New Roman"/>
          <w:szCs w:val="24"/>
          <w:lang w:val="en-US"/>
        </w:rPr>
        <w:t>INTERPOL</w:t>
      </w:r>
      <w:r>
        <w:rPr>
          <w:rFonts w:eastAsia="Times New Roman" w:cs="Times New Roman"/>
          <w:szCs w:val="24"/>
        </w:rPr>
        <w:t xml:space="preserve">, κλαπέντων και ως εκ τούτου αγνοουμένων πολιτιστικών αγαθών από την περίοδο της </w:t>
      </w:r>
      <w:r>
        <w:rPr>
          <w:rFonts w:eastAsia="Times New Roman" w:cs="Times New Roman"/>
          <w:szCs w:val="24"/>
        </w:rPr>
        <w:t>Κ</w:t>
      </w:r>
      <w:r>
        <w:rPr>
          <w:rFonts w:eastAsia="Times New Roman" w:cs="Times New Roman"/>
          <w:szCs w:val="24"/>
        </w:rPr>
        <w:t>ατοχής. Σημειώνουμε ότι η αν</w:t>
      </w:r>
      <w:r>
        <w:rPr>
          <w:rFonts w:eastAsia="Times New Roman" w:cs="Times New Roman"/>
          <w:szCs w:val="24"/>
        </w:rPr>
        <w:t>άρτηση για κάθε ένα από τα αντικείμενα υλοποιείται αφού ολοκληρωθεί η αρχαιολογική τεκμηρίωση και εφόσον τα προς ανάρτηση αντικείμενα πληρούν τις προϋποθέσεις, δηλαδή έχουν κλαπεί ή απ</w:t>
      </w:r>
      <w:r>
        <w:rPr>
          <w:rFonts w:eastAsia="Times New Roman" w:cs="Times New Roman"/>
          <w:szCs w:val="24"/>
        </w:rPr>
        <w:t>ο</w:t>
      </w:r>
      <w:r>
        <w:rPr>
          <w:rFonts w:eastAsia="Times New Roman" w:cs="Times New Roman"/>
          <w:szCs w:val="24"/>
        </w:rPr>
        <w:t xml:space="preserve">λεσθεί κατά τη διάρκεια της κατοχής, δεν εντοπίζονται σε γνωστές σε </w:t>
      </w:r>
      <w:r>
        <w:rPr>
          <w:rFonts w:eastAsia="Times New Roman" w:cs="Times New Roman"/>
          <w:szCs w:val="24"/>
        </w:rPr>
        <w:t>εμάς ιδιωτικές συλλογές ή σε συλλογές μουσείων ή άλλων φορέων και υπάρχει φωτογραφική ή σχεδιαστική αποτύπωση. Αυτό το τελευταίο βέβαια καθιστά μερικές φορές δύσκολο τον εντοπισμό, όταν δεν υπάρχει μία αποτύπωση η οποία να μπορεί να μας βοηθήσει.</w:t>
      </w:r>
    </w:p>
    <w:p w14:paraId="619F95E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Βέβαια σε</w:t>
      </w:r>
      <w:r>
        <w:rPr>
          <w:rFonts w:eastAsia="Times New Roman" w:cs="Times New Roman"/>
          <w:szCs w:val="24"/>
        </w:rPr>
        <w:t xml:space="preserve"> όλες τις παραπάνω περιπτώσεις είναι ξεκάθαρο το στοιχείο της οικειοθελούς δήλωσης παράνομης κατοχής αντικειμένων και της πρόθεσης να επιστραφούν από τους κατόχους στους νόμιμους κυρίους. </w:t>
      </w:r>
    </w:p>
    <w:p w14:paraId="619F95E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Για ποιον λόγο, όμως, έχουν αυξηθεί τα τελευταία χρόνια οι οικειοθε</w:t>
      </w:r>
      <w:r>
        <w:rPr>
          <w:rFonts w:eastAsia="Times New Roman" w:cs="Times New Roman"/>
          <w:szCs w:val="24"/>
        </w:rPr>
        <w:t>λείς επαναπατρισμοί</w:t>
      </w:r>
      <w:r>
        <w:rPr>
          <w:rFonts w:eastAsia="Times New Roman" w:cs="Times New Roman"/>
          <w:szCs w:val="24"/>
        </w:rPr>
        <w:t>,</w:t>
      </w:r>
      <w:r>
        <w:rPr>
          <w:rFonts w:eastAsia="Times New Roman" w:cs="Times New Roman"/>
          <w:szCs w:val="24"/>
        </w:rPr>
        <w:t xml:space="preserve"> τόσο από ιδιώτες όσο και από μουσεία και εκπαιδευτικά ιδρύματα; Για δύο λόγους: αφ</w:t>
      </w:r>
      <w:r>
        <w:rPr>
          <w:rFonts w:eastAsia="Times New Roman" w:cs="Times New Roman"/>
          <w:szCs w:val="24"/>
        </w:rPr>
        <w:t xml:space="preserve">’ </w:t>
      </w:r>
      <w:r>
        <w:rPr>
          <w:rFonts w:eastAsia="Times New Roman" w:cs="Times New Roman"/>
          <w:szCs w:val="24"/>
        </w:rPr>
        <w:t>ενός λόγω της μεταστροφής του διεθνούς κλίματος, αφ</w:t>
      </w:r>
      <w:r>
        <w:rPr>
          <w:rFonts w:eastAsia="Times New Roman" w:cs="Times New Roman"/>
          <w:szCs w:val="24"/>
        </w:rPr>
        <w:t xml:space="preserve">’ </w:t>
      </w:r>
      <w:r>
        <w:rPr>
          <w:rFonts w:eastAsia="Times New Roman" w:cs="Times New Roman"/>
          <w:szCs w:val="24"/>
        </w:rPr>
        <w:t>ετέρου λόγω των δραστικών και αποτελεσματικών ενεργειών που η χώρα μας πραγματοποιεί σε συμφωνία π</w:t>
      </w:r>
      <w:r>
        <w:rPr>
          <w:rFonts w:eastAsia="Times New Roman" w:cs="Times New Roman"/>
          <w:szCs w:val="24"/>
        </w:rPr>
        <w:t xml:space="preserve">άντοτε με το διεθνές νομικό πλαίσιο. </w:t>
      </w:r>
    </w:p>
    <w:p w14:paraId="619F95E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Σε σχέση με το πλαίσιο αυτό, ήδη από το 1970 η διεθνής κοινότητα θορυβημένη και ανήσυχη με την αντιμετώπιση που επιφύλασσε η ανθρωπότητα στο παρελθόν της εκφράζει μέσω της </w:t>
      </w:r>
      <w:r>
        <w:rPr>
          <w:rFonts w:eastAsia="Times New Roman" w:cs="Times New Roman"/>
          <w:szCs w:val="24"/>
          <w:lang w:val="en-US"/>
        </w:rPr>
        <w:t>UNESCO</w:t>
      </w:r>
      <w:r>
        <w:rPr>
          <w:rFonts w:eastAsia="Times New Roman" w:cs="Times New Roman"/>
          <w:szCs w:val="24"/>
        </w:rPr>
        <w:t xml:space="preserve"> την πρόθεση να παρεμποδίσει την πρακτικ</w:t>
      </w:r>
      <w:r>
        <w:rPr>
          <w:rFonts w:eastAsia="Times New Roman" w:cs="Times New Roman"/>
          <w:szCs w:val="24"/>
        </w:rPr>
        <w:t xml:space="preserve">ή και να υποστηρίξει την επιστροφή πολιτιστικών αγαθών που έχουν απομακρυνθεί παράνομα από τις χώρες προέλευσης. Η σχετική σύμβαση της </w:t>
      </w:r>
      <w:r>
        <w:rPr>
          <w:rFonts w:eastAsia="Times New Roman" w:cs="Times New Roman"/>
          <w:szCs w:val="24"/>
          <w:lang w:val="en-US"/>
        </w:rPr>
        <w:t>UNESCO</w:t>
      </w:r>
      <w:r>
        <w:rPr>
          <w:rFonts w:eastAsia="Times New Roman" w:cs="Times New Roman"/>
          <w:szCs w:val="24"/>
        </w:rPr>
        <w:t xml:space="preserve"> αποτελεί σημείο καμπής για το φαινόμενο της αρχαιοκαπηλίας διεθνώς. Η χώρα μας την ενσωμάτωσε το 1980 και έκτοτε δ</w:t>
      </w:r>
      <w:r>
        <w:rPr>
          <w:rFonts w:eastAsia="Times New Roman" w:cs="Times New Roman"/>
          <w:szCs w:val="24"/>
        </w:rPr>
        <w:t>ραστηριοποιείται στο πλαίσιο αυτό με γεωμετρική πρόοδο.</w:t>
      </w:r>
    </w:p>
    <w:p w14:paraId="619F95E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Το 2010, σε μια περίοδο κριτικής αντιμετώπισης της σύμβασης, η Ελλάδα προτείνει και υποστηρίζει τη δημιουργία ενός μηχανισμού παρατήρησης της εφαρμογής της από τα κράτη-μέλη. Η επιτροπή αυτή συστήνετα</w:t>
      </w:r>
      <w:r>
        <w:rPr>
          <w:rFonts w:eastAsia="Times New Roman" w:cs="Times New Roman"/>
          <w:szCs w:val="24"/>
        </w:rPr>
        <w:t>ι τελικά το 2013 και από 2015 έως 2017 η χώρα μας είχε την τύχη να αναλάβει την προεδρία της. Η ταυτόχρονη σχεδόν ελληνική προεδρία στην αντίστοιχη επιτροπή της Σύμβασης της Χάγης για την προστασία της πολιτιστικής κληρονομιάς σε περιπτώσεις ένοπλης σύρραξ</w:t>
      </w:r>
      <w:r>
        <w:rPr>
          <w:rFonts w:eastAsia="Times New Roman" w:cs="Times New Roman"/>
          <w:szCs w:val="24"/>
        </w:rPr>
        <w:t xml:space="preserve">ης μαρτυρά το γενικότερο ενδιαφέρον για την προστασία των πολιτιστικών αγαθών και αποδεικνύει την ενεργή δραστηριοποίηση της χώρας στα διεθνή </w:t>
      </w:r>
      <w:r>
        <w:rPr>
          <w:rFonts w:eastAsia="Times New Roman" w:cs="Times New Roman"/>
          <w:szCs w:val="24"/>
          <w:lang w:val="en-US"/>
        </w:rPr>
        <w:t>fora</w:t>
      </w:r>
      <w:r>
        <w:rPr>
          <w:rFonts w:eastAsia="Times New Roman" w:cs="Times New Roman"/>
          <w:szCs w:val="24"/>
        </w:rPr>
        <w:t xml:space="preserve">. </w:t>
      </w:r>
    </w:p>
    <w:p w14:paraId="619F95E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Ας μην ξεχνάμε σε αυτό το σημείο τι καταστάσεις βιώνουν σήμερα αρκετές χώρες με πλούσια υλική πολιτιστική κ</w:t>
      </w:r>
      <w:r>
        <w:rPr>
          <w:rFonts w:eastAsia="Times New Roman" w:cs="Times New Roman"/>
          <w:szCs w:val="24"/>
        </w:rPr>
        <w:t>ληρονομιά, όπως είναι πρόσφατα η Συρία, αλλά και το Ιράκ, η Λιβύη, κράτη σε εμπόλεμη κατάσταση</w:t>
      </w:r>
      <w:r>
        <w:rPr>
          <w:rFonts w:eastAsia="Times New Roman" w:cs="Times New Roman"/>
          <w:szCs w:val="24"/>
        </w:rPr>
        <w:t>,</w:t>
      </w:r>
      <w:r>
        <w:rPr>
          <w:rFonts w:eastAsia="Times New Roman" w:cs="Times New Roman"/>
          <w:szCs w:val="24"/>
        </w:rPr>
        <w:t xml:space="preserve"> που χρειάζονται και ζητούν τη βοήθεια της διεθνούς κοινότητας, αλλά και ειδικότερα της χώρας μας. Αυτό συμβαίνει για έναν απλό λόγο. Γιατί έχουμε την τελευταία </w:t>
      </w:r>
      <w:r>
        <w:rPr>
          <w:rFonts w:eastAsia="Times New Roman" w:cs="Times New Roman"/>
          <w:szCs w:val="24"/>
        </w:rPr>
        <w:t>δεκαετία σημειώσει άλματα προόδου στην προσπάθεια για την προστασία των μνημείων, κινητών και σταθερών, από παράνομη διακίνηση.</w:t>
      </w:r>
    </w:p>
    <w:p w14:paraId="619F95E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Ολοκληρώνοντας αισθάνομαι την ανάγκη να τονίσω ότι προσεγγίζουμε το θέμα με τη νηφαλιότητα, την επιμονή και στη σχολαστική επιστ</w:t>
      </w:r>
      <w:r>
        <w:rPr>
          <w:rFonts w:eastAsia="Times New Roman" w:cs="Times New Roman"/>
          <w:szCs w:val="24"/>
        </w:rPr>
        <w:t>ημονική έρευνα που απαιτούνται. Αντιλαμβανόμαστε ότι οι καιροί έχουν αλλάξει και ότι η συνεργασία είναι απαραίτητη προς το συμφέρον του συνόλου. Γι’ αυτόν τον λόγο θέλουμε οι πληγές στο σώμα της πολιτιστικής κληρονομιάς να γίνονται γνωστές, να αναγνωρίζοντ</w:t>
      </w:r>
      <w:r>
        <w:rPr>
          <w:rFonts w:eastAsia="Times New Roman" w:cs="Times New Roman"/>
          <w:szCs w:val="24"/>
        </w:rPr>
        <w:t xml:space="preserve">αι και να επουλώνονται στον βαθμό που αυτό είναι εφικτό. </w:t>
      </w:r>
    </w:p>
    <w:p w14:paraId="619F95E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έρευνα παραμένει ωστόσο ανοικτή και εν εξελίξει σε σχέση με την κατοχή για το Υπουργείο Πολιτισμού, δεδομένου ότι η σύγχρονη τεχνολογία μάς δίνει τη δυνατότητα αναζήτησης στοιχείων</w:t>
      </w:r>
      <w:r>
        <w:rPr>
          <w:rFonts w:eastAsia="Times New Roman" w:cs="Times New Roman"/>
          <w:szCs w:val="24"/>
        </w:rPr>
        <w:t>,</w:t>
      </w:r>
      <w:r>
        <w:rPr>
          <w:rFonts w:eastAsia="Times New Roman" w:cs="Times New Roman"/>
          <w:szCs w:val="24"/>
        </w:rPr>
        <w:t xml:space="preserve"> τόσο στις αναρ</w:t>
      </w:r>
      <w:r>
        <w:rPr>
          <w:rFonts w:eastAsia="Times New Roman" w:cs="Times New Roman"/>
          <w:szCs w:val="24"/>
        </w:rPr>
        <w:t>τημένες συλλογές των μουσείων της αλλοδαπής όσο και σε ιστορικά αρχειακά υλικά των εμπλεκομένων κρατών, στη λεηλασία και διασπορά της κλαπείσας πολιτιστικής κληρονομιάς σε Ευρώπη και Αμερική, διότι από την Αμερική όντως έχουμε αποτελέσματα, κατά τη διάρκει</w:t>
      </w:r>
      <w:r>
        <w:rPr>
          <w:rFonts w:eastAsia="Times New Roman" w:cs="Times New Roman"/>
          <w:szCs w:val="24"/>
        </w:rPr>
        <w:t>α και μετά το τέλος του πολέμου.</w:t>
      </w:r>
    </w:p>
    <w:p w14:paraId="619F95E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Σας ευχαριστώ.</w:t>
      </w:r>
    </w:p>
    <w:p w14:paraId="619F95E8"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19F95E9"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η κ</w:t>
      </w:r>
      <w:r>
        <w:rPr>
          <w:rFonts w:eastAsia="Times New Roman" w:cs="Times New Roman"/>
          <w:szCs w:val="24"/>
        </w:rPr>
        <w:t>.</w:t>
      </w:r>
      <w:r>
        <w:rPr>
          <w:rFonts w:eastAsia="Times New Roman" w:cs="Times New Roman"/>
          <w:szCs w:val="24"/>
        </w:rPr>
        <w:t xml:space="preserve"> Βαγενά από τον ΣΥΡΙΖΑ.</w:t>
      </w:r>
    </w:p>
    <w:p w14:paraId="619F95EA" w14:textId="77777777" w:rsidR="00F246CC" w:rsidRDefault="005B5D49">
      <w:pPr>
        <w:spacing w:line="600" w:lineRule="auto"/>
        <w:ind w:firstLine="720"/>
        <w:jc w:val="both"/>
        <w:rPr>
          <w:rFonts w:eastAsia="Times New Roman" w:cs="Times New Roman"/>
          <w:szCs w:val="24"/>
        </w:rPr>
      </w:pPr>
      <w:r w:rsidRPr="00175AD5">
        <w:rPr>
          <w:rFonts w:eastAsia="Times New Roman" w:cs="Times New Roman"/>
          <w:b/>
          <w:szCs w:val="24"/>
        </w:rPr>
        <w:t>ΑΝΝΑ ΒΑΓΕΝΑ:</w:t>
      </w:r>
      <w:r>
        <w:rPr>
          <w:rFonts w:eastAsia="Times New Roman" w:cs="Times New Roman"/>
          <w:szCs w:val="24"/>
        </w:rPr>
        <w:t xml:space="preserve"> Ευχαριστώ, κύριε Πρόεδρε.</w:t>
      </w:r>
    </w:p>
    <w:p w14:paraId="619F95E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Αξιότιμε κύριε Πρόεδρε, αγαπητοί συνάδελφοι, η ση</w:t>
      </w:r>
      <w:r>
        <w:rPr>
          <w:rFonts w:eastAsia="Times New Roman" w:cs="Times New Roman"/>
          <w:szCs w:val="24"/>
        </w:rPr>
        <w:t xml:space="preserve">μερινή συνεδρίαση της Ολομέλειας είναι μια πάρα πολύ σημαντική συνεδρίαση και έρχεται να προστεθεί σε μία σειρά ενεργειών της πατρίδας μας για το πολύ σοβαρό θέμα των γερμανικών οφειλών. Η Διακομματική Κοινοβουλευτική Επιτροπή για τη </w:t>
      </w:r>
      <w:r>
        <w:rPr>
          <w:rFonts w:eastAsia="Times New Roman" w:cs="Times New Roman"/>
          <w:szCs w:val="24"/>
        </w:rPr>
        <w:t>διεκδίκηση</w:t>
      </w:r>
      <w:r>
        <w:rPr>
          <w:rFonts w:eastAsia="Times New Roman" w:cs="Times New Roman"/>
          <w:szCs w:val="24"/>
        </w:rPr>
        <w:t xml:space="preserve"> των </w:t>
      </w:r>
      <w:r>
        <w:rPr>
          <w:rFonts w:eastAsia="Times New Roman" w:cs="Times New Roman"/>
          <w:szCs w:val="24"/>
        </w:rPr>
        <w:t>γερμανι</w:t>
      </w:r>
      <w:r>
        <w:rPr>
          <w:rFonts w:eastAsia="Times New Roman" w:cs="Times New Roman"/>
          <w:szCs w:val="24"/>
        </w:rPr>
        <w:t>κών οφειλών</w:t>
      </w:r>
      <w:r>
        <w:rPr>
          <w:rFonts w:eastAsia="Times New Roman" w:cs="Times New Roman"/>
          <w:szCs w:val="24"/>
        </w:rPr>
        <w:t xml:space="preserve">, της οποίας είχα την τιμή και τη χαρά να είμαι μέλος, και ο </w:t>
      </w:r>
      <w:r>
        <w:rPr>
          <w:rFonts w:eastAsia="Times New Roman" w:cs="Times New Roman"/>
          <w:szCs w:val="24"/>
        </w:rPr>
        <w:t>π</w:t>
      </w:r>
      <w:r>
        <w:rPr>
          <w:rFonts w:eastAsia="Times New Roman" w:cs="Times New Roman"/>
          <w:szCs w:val="24"/>
        </w:rPr>
        <w:t xml:space="preserve">ρόεδρός της Τριαντάφυλλος Μηταφίδης εργάστηκαν σκληρά για τη δημιουργία αυτού του τεκμηριωμένου πορίσματος. </w:t>
      </w:r>
    </w:p>
    <w:p w14:paraId="619F95E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Στις μέρες μας, που δυστυχώς τα φαντάσματα του φασισμού και του ναζισμού ξ</w:t>
      </w:r>
      <w:r>
        <w:rPr>
          <w:rFonts w:eastAsia="Times New Roman" w:cs="Times New Roman"/>
          <w:szCs w:val="24"/>
        </w:rPr>
        <w:t>αναζωντανεύουν στην Ευρώπη, το να κρατάμε ζωντανή με κάθε τρόπο τη μνήμη των εγκλημάτων που διαπράχθηκαν στον τόπο μας από τα γερμανικά στρατεύματα την περίοδο της κατοχής 1941</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1944 είναι μια πράξη απολύτως αναγκαία και απαραίτητη. </w:t>
      </w:r>
    </w:p>
    <w:p w14:paraId="619F95E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Το χώμα της πατρίδας </w:t>
      </w:r>
      <w:r>
        <w:rPr>
          <w:rFonts w:eastAsia="Times New Roman" w:cs="Times New Roman"/>
          <w:szCs w:val="24"/>
        </w:rPr>
        <w:t>μας, της Ελλάδας, ποτίστηκε σχεδόν σε κάθε γωνιά του από το αίμα των θυμάτων του φασισμού και του ναζισμού. Αυτές οι ανθρώπινες ζωές που χάθηκαν μαρτυρικά με κανέναν τρόπο δεν ξαναγυρίζουν πίσω. Όμως, οι αποζημιώσεις στις οικογένειές τους είναι μια μικρή δ</w:t>
      </w:r>
      <w:r>
        <w:rPr>
          <w:rFonts w:eastAsia="Times New Roman" w:cs="Times New Roman"/>
          <w:szCs w:val="24"/>
        </w:rPr>
        <w:t xml:space="preserve">ικαίωση για τον άδικο θάνατό τους. </w:t>
      </w:r>
    </w:p>
    <w:p w14:paraId="619F95E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Τα λίτρα 3,5 δισεκατομμυρίων δραχμών που η εβραϊκή κοινότητα της Θεσσαλονίκης έδωσε στους Γερμανούς για να σώσει τους γιους και τους άνδρες της όχι μόνο δεν επιστράφηκαν ποτέ, αλλά ήταν και το αντίτιμο της κοροϊδίας που </w:t>
      </w:r>
      <w:r>
        <w:rPr>
          <w:rFonts w:eastAsia="Times New Roman" w:cs="Times New Roman"/>
          <w:szCs w:val="24"/>
        </w:rPr>
        <w:t xml:space="preserve">έστησαν οι Γερμανοί για να θανατώσουν στη συνέχεια σε στρατόπεδα συγκέντρωσης όλους αυτούς τους ανθρώπους. </w:t>
      </w:r>
    </w:p>
    <w:p w14:paraId="619F95E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Οι αρχαιότητες και οι πολιτιστικοί μας θησαυροί που κλάπηκαν στολίζουν μέχρι σήμερα τα μουσεία τους. Αναρωτιέμαι πώς είναι δυνατό να έχεις κλέψει κά</w:t>
      </w:r>
      <w:r>
        <w:rPr>
          <w:rFonts w:eastAsia="Times New Roman" w:cs="Times New Roman"/>
          <w:szCs w:val="24"/>
        </w:rPr>
        <w:t>τι από κάποιον, από κάποιον άλλον τόπο και λαό, και να το εκθέτεις με περηφάνια σε ένα δικό σου μουσείο. Δεν είναι ντροπή;</w:t>
      </w:r>
    </w:p>
    <w:p w14:paraId="619F95F0"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αναφέρω ένα μόνο παράδειγμα από τα πολλά κλοπής αρχαιοτήτων, από το πόρισμα που έχουμε στα χέρια μας: «Ελευσίς. </w:t>
      </w:r>
      <w:r>
        <w:rPr>
          <w:rFonts w:eastAsia="Times New Roman"/>
          <w:color w:val="222222"/>
          <w:szCs w:val="24"/>
          <w:shd w:val="clear" w:color="auto" w:fill="FFFFFF"/>
        </w:rPr>
        <w:t>Μορφωμένοι Γερμανοί στρατιωτικοί, κατόπιν επισταμένης μελέτης του μουσείου απεφάσισαν και εξετέλεσαν κλοπήν, αφού προηγουμένως κατασκεύασαν και τα προς κλοπήν κατάλληλα εργαλεία. Έθραυσαν</w:t>
      </w:r>
      <w:r>
        <w:rPr>
          <w:rFonts w:eastAsia="Times New Roman"/>
          <w:color w:val="222222"/>
          <w:szCs w:val="24"/>
          <w:shd w:val="clear" w:color="auto" w:fill="FFFFFF"/>
        </w:rPr>
        <w:t>,</w:t>
      </w:r>
      <w:r>
        <w:rPr>
          <w:rFonts w:eastAsia="Times New Roman"/>
          <w:color w:val="222222"/>
          <w:szCs w:val="24"/>
          <w:shd w:val="clear" w:color="auto" w:fill="FFFFFF"/>
        </w:rPr>
        <w:t xml:space="preserve"> δηλαδή</w:t>
      </w:r>
      <w:r>
        <w:rPr>
          <w:rFonts w:eastAsia="Times New Roman"/>
          <w:color w:val="222222"/>
          <w:szCs w:val="24"/>
          <w:shd w:val="clear" w:color="auto" w:fill="FFFFFF"/>
        </w:rPr>
        <w:t>,</w:t>
      </w:r>
      <w:r>
        <w:rPr>
          <w:rFonts w:eastAsia="Times New Roman"/>
          <w:color w:val="222222"/>
          <w:szCs w:val="24"/>
          <w:shd w:val="clear" w:color="auto" w:fill="FFFFFF"/>
        </w:rPr>
        <w:t xml:space="preserve"> διά καταλλήλως προετοιμασμένου κοντού το παράθυρο της παρά </w:t>
      </w:r>
      <w:r>
        <w:rPr>
          <w:rFonts w:eastAsia="Times New Roman"/>
          <w:color w:val="222222"/>
          <w:szCs w:val="24"/>
          <w:shd w:val="clear" w:color="auto" w:fill="FFFFFF"/>
        </w:rPr>
        <w:t>τω μουσείω αποθήκης και διά του κοντού αφήρεσαν αγγεία και ειδώλια εξ αυτής. Γενόμενοι δε αντιληπτοί έφυγαν επί μοτοσυκλέτας.».</w:t>
      </w:r>
    </w:p>
    <w:p w14:paraId="619F95F1"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Αναιδής και αχαρακτήριστος </w:t>
      </w:r>
      <w:r w:rsidRPr="0056158B">
        <w:rPr>
          <w:rFonts w:eastAsia="Times New Roman"/>
          <w:color w:val="222222"/>
          <w:szCs w:val="24"/>
          <w:shd w:val="clear" w:color="auto" w:fill="FFFFFF"/>
        </w:rPr>
        <w:t>είναι</w:t>
      </w:r>
      <w:r>
        <w:rPr>
          <w:rFonts w:eastAsia="Times New Roman"/>
          <w:color w:val="222222"/>
          <w:szCs w:val="24"/>
          <w:shd w:val="clear" w:color="auto" w:fill="FFFFFF"/>
        </w:rPr>
        <w:t xml:space="preserve"> επίσης η δικαιολογία την οποία έδωσε η γερμανική υπηρεσία προστασίας καλλιτεχνημάτων διά το από</w:t>
      </w:r>
      <w:r>
        <w:rPr>
          <w:rFonts w:eastAsia="Times New Roman"/>
          <w:color w:val="222222"/>
          <w:szCs w:val="24"/>
          <w:shd w:val="clear" w:color="auto" w:fill="FFFFFF"/>
        </w:rPr>
        <w:t xml:space="preserve"> 27-2-1942 έγγραφό της, όπερ έχει επί λέξει ως εξής: «Η προκειμένη περίπτωσις δέον να μην θεωρηθεί ως κλοπή δι’ </w:t>
      </w:r>
      <w:r>
        <w:rPr>
          <w:rFonts w:eastAsia="Times New Roman"/>
          <w:color w:val="222222"/>
          <w:szCs w:val="24"/>
          <w:shd w:val="clear" w:color="auto" w:fill="FFFFFF"/>
        </w:rPr>
        <w:t>ή</w:t>
      </w:r>
      <w:r>
        <w:rPr>
          <w:rFonts w:eastAsia="Times New Roman"/>
          <w:color w:val="222222"/>
          <w:szCs w:val="24"/>
          <w:shd w:val="clear" w:color="auto" w:fill="FFFFFF"/>
        </w:rPr>
        <w:t xml:space="preserve">ς θα επλούτιζον οι δράσται. Τούτο συνάγεται εκ του γεγονότος ότι πρόκειται περί μορφωμένων ανθρώπων, οίτινες έχουν ενδιαφέρον διά την ελληνική </w:t>
      </w:r>
      <w:r>
        <w:rPr>
          <w:rFonts w:eastAsia="Times New Roman"/>
          <w:color w:val="222222"/>
          <w:szCs w:val="24"/>
          <w:shd w:val="clear" w:color="auto" w:fill="FFFFFF"/>
        </w:rPr>
        <w:t>αρχαιότητα, όπερ συνεπάγεται εκ του ότι εγνώριζον την αγγλικήν και έκαμον χρήσιν του αγγλιστί εγγεγραμμένου οδηγού. Οι αποκομίσαντες θα είχον προφανώς την πρόθεσιν να αποκτήσουν ενδεχομένως διά του τρόπου αυτού έν ενθύμιον».</w:t>
      </w:r>
    </w:p>
    <w:p w14:paraId="619F95F2"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Αναρωτιέμαι, </w:t>
      </w:r>
      <w:r w:rsidRPr="0056158B">
        <w:rPr>
          <w:rFonts w:eastAsia="Times New Roman"/>
          <w:color w:val="222222"/>
          <w:szCs w:val="24"/>
          <w:shd w:val="clear" w:color="auto" w:fill="FFFFFF"/>
        </w:rPr>
        <w:t>λοιπόν</w:t>
      </w:r>
      <w:r>
        <w:rPr>
          <w:rFonts w:eastAsia="Times New Roman"/>
          <w:color w:val="222222"/>
          <w:szCs w:val="24"/>
          <w:shd w:val="clear" w:color="auto" w:fill="FFFFFF"/>
        </w:rPr>
        <w:t xml:space="preserve">, μήπως οι </w:t>
      </w:r>
      <w:r>
        <w:rPr>
          <w:rFonts w:eastAsia="Times New Roman"/>
          <w:color w:val="222222"/>
          <w:szCs w:val="24"/>
          <w:shd w:val="clear" w:color="auto" w:fill="FFFFFF"/>
        </w:rPr>
        <w:t>απόγονοι αυτών των μορφωμένων Γερμανών στρατιωτών μάς επέστρεφαν αυτά τα κλοπιμαία, με την ευκαιρία που η Ελευσίνα είναι Πολιτιστική Πρωτεύουσα το 2021.</w:t>
      </w:r>
    </w:p>
    <w:p w14:paraId="619F95F3"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Άκουσα εδώ πάρα πολλούς ομιλητές προηγουμένως και εκείνο που κυριαρχεί είναι η αντιπαράθεση «ποια κυβέρ</w:t>
      </w:r>
      <w:r>
        <w:rPr>
          <w:rFonts w:eastAsia="Times New Roman"/>
          <w:color w:val="222222"/>
          <w:szCs w:val="24"/>
          <w:shd w:val="clear" w:color="auto" w:fill="FFFFFF"/>
        </w:rPr>
        <w:t xml:space="preserve">νηση έκανε περισσότερα, ποια κυβέρνηση καθυστέρησε περισσότερο». Νομίζω ότι δεν ταιριάζει σε όλους αυτούς τους ανθρώπους που έπεσαν στα χρόνια αυτά αυτή η μικροπολιτική κόντρα. </w:t>
      </w:r>
    </w:p>
    <w:p w14:paraId="619F95F4"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Σκέφτηκα πολύ για την ομιλία μου και αντί να μιλήσω εγώ, αποφάσισα να δώσω τον</w:t>
      </w:r>
      <w:r>
        <w:rPr>
          <w:rFonts w:eastAsia="Times New Roman"/>
          <w:color w:val="222222"/>
          <w:szCs w:val="24"/>
          <w:shd w:val="clear" w:color="auto" w:fill="FFFFFF"/>
        </w:rPr>
        <w:t xml:space="preserve"> λόγο, μέσα από τα από τις μνήμες της από τη μαρτυρία της, σε μια γυναίκα</w:t>
      </w:r>
      <w:r w:rsidRPr="00952A1F">
        <w:rPr>
          <w:rFonts w:eastAsia="Times New Roman"/>
          <w:color w:val="222222"/>
          <w:szCs w:val="24"/>
          <w:shd w:val="clear" w:color="auto" w:fill="FFFFFF"/>
        </w:rPr>
        <w:t xml:space="preserve"> </w:t>
      </w:r>
      <w:r>
        <w:rPr>
          <w:rFonts w:eastAsia="Times New Roman"/>
          <w:color w:val="222222"/>
          <w:szCs w:val="24"/>
          <w:shd w:val="clear" w:color="auto" w:fill="FFFFFF"/>
        </w:rPr>
        <w:t>από τα Καλάβρυτα, τη Φραντζέσκα Νίκα. Νομίζω ότι ο λόγος της αξίζει να ακουστεί στην ελληνική Βουλή, όπως και χιλιάδες άλλες μαρτυρίες τόσων ανθρώπων από τα μαρτυρικά χωριά και από τ</w:t>
      </w:r>
      <w:r>
        <w:rPr>
          <w:rFonts w:eastAsia="Times New Roman"/>
          <w:color w:val="222222"/>
          <w:szCs w:val="24"/>
          <w:shd w:val="clear" w:color="auto" w:fill="FFFFFF"/>
        </w:rPr>
        <w:t xml:space="preserve">ον Δομένικο της Θεσσαλίας, μιας και μιλά ο καθένας για την πατρίδα του. </w:t>
      </w:r>
    </w:p>
    <w:p w14:paraId="619F95F5" w14:textId="77777777" w:rsidR="00F246CC" w:rsidRDefault="005B5D49">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w:t>
      </w:r>
      <w:r>
        <w:rPr>
          <w:rFonts w:eastAsia="Times New Roman"/>
          <w:szCs w:val="24"/>
        </w:rPr>
        <w:t>μιλίας της κυρίας Βουλευτού</w:t>
      </w:r>
      <w:r w:rsidRPr="00437DC8">
        <w:rPr>
          <w:rFonts w:eastAsia="Times New Roman"/>
          <w:szCs w:val="24"/>
        </w:rPr>
        <w:t>)</w:t>
      </w:r>
    </w:p>
    <w:p w14:paraId="619F95F6"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Μας λέει, </w:t>
      </w:r>
      <w:r w:rsidRPr="00952A1F">
        <w:rPr>
          <w:rFonts w:eastAsia="Times New Roman"/>
          <w:color w:val="222222"/>
          <w:szCs w:val="24"/>
          <w:shd w:val="clear" w:color="auto" w:fill="FFFFFF"/>
        </w:rPr>
        <w:t>λοιπόν</w:t>
      </w:r>
      <w:r>
        <w:rPr>
          <w:rFonts w:eastAsia="Times New Roman"/>
          <w:color w:val="222222"/>
          <w:szCs w:val="24"/>
          <w:shd w:val="clear" w:color="auto" w:fill="FFFFFF"/>
        </w:rPr>
        <w:t>, η Φραντζέσκα Νίκα: «Είναι Δευτέρα 13 του Δεκέμβρη του 1943. Μας ξυπνάνε οι καμπά</w:t>
      </w:r>
      <w:r>
        <w:rPr>
          <w:rFonts w:eastAsia="Times New Roman"/>
          <w:color w:val="222222"/>
          <w:szCs w:val="24"/>
          <w:shd w:val="clear" w:color="auto" w:fill="FFFFFF"/>
        </w:rPr>
        <w:t>νες, πετάγομαι αλαφιασμένη, ρίχνω ένα ρούχο επάνω μου και βρίσκομαι στον δρόμο. Όλοι οι γειτόνοι μας γεμάτοι αγωνία. Τι τρέχει; Οι καμπάνες μάς σφίγγουν την καρδιά. Τι άλλο θα μας βρει; Κι</w:t>
      </w:r>
      <w:r>
        <w:rPr>
          <w:rFonts w:eastAsia="Times New Roman"/>
          <w:color w:val="222222"/>
          <w:szCs w:val="24"/>
          <w:shd w:val="clear" w:color="auto" w:fill="FFFFFF"/>
        </w:rPr>
        <w:t>,</w:t>
      </w:r>
      <w:r>
        <w:rPr>
          <w:rFonts w:eastAsia="Times New Roman"/>
          <w:color w:val="222222"/>
          <w:szCs w:val="24"/>
          <w:shd w:val="clear" w:color="auto" w:fill="FFFFFF"/>
        </w:rPr>
        <w:t xml:space="preserve"> όμως, ήταν η πρώτη βραδιά που κοιμηθήκαμε κάπως ήσυχα από την Πέμπ</w:t>
      </w:r>
      <w:r>
        <w:rPr>
          <w:rFonts w:eastAsia="Times New Roman"/>
          <w:color w:val="222222"/>
          <w:szCs w:val="24"/>
          <w:shd w:val="clear" w:color="auto" w:fill="FFFFFF"/>
        </w:rPr>
        <w:t>τη που μπήκαν στα Καλάβρυτα Γερμανοί. Είπαν στον πρόεδρο ότι θα φύγουνε. Τι άλλο πια να κάνουνε; Τα σπίτια των ανταρτών τα κάψανε. Κάψανε το μεγάλο το ξενοδοχείο, το</w:t>
      </w:r>
      <w:r>
        <w:rPr>
          <w:rFonts w:eastAsia="Times New Roman"/>
          <w:color w:val="222222"/>
          <w:szCs w:val="24"/>
          <w:shd w:val="clear" w:color="auto" w:fill="FFFFFF"/>
        </w:rPr>
        <w:t>ν</w:t>
      </w:r>
      <w:r>
        <w:rPr>
          <w:rFonts w:eastAsia="Times New Roman"/>
          <w:color w:val="222222"/>
          <w:szCs w:val="24"/>
          <w:shd w:val="clear" w:color="auto" w:fill="FFFFFF"/>
        </w:rPr>
        <w:t xml:space="preserve"> Χελμό, γιατί είπαν ότι εκεί μένανε αντάρτες. </w:t>
      </w:r>
    </w:p>
    <w:p w14:paraId="619F95F7"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Πλησιάζει ένα μπουλούκι στην πλατεία. Να μη</w:t>
      </w:r>
      <w:r>
        <w:rPr>
          <w:rFonts w:eastAsia="Times New Roman"/>
          <w:color w:val="222222"/>
          <w:szCs w:val="24"/>
          <w:shd w:val="clear" w:color="auto" w:fill="FFFFFF"/>
        </w:rPr>
        <w:t xml:space="preserve">ν ανησυχούμε, λέει, δεν είναι τίποτα, οι Γερμανοί θέλουν να μας μιλήσουν κι ύστερα θα φύγουνε, να μαζευτούμε όλοι μας στο σχολείο, στα σπίτια να μη μείνει κανείς, να πάρουμε μαζί μας και μια κουβέρτα και μια φέτα ψωμί. Καλά πώς </w:t>
      </w:r>
      <w:r w:rsidRPr="00952A1F">
        <w:rPr>
          <w:rFonts w:eastAsia="Times New Roman"/>
          <w:color w:val="222222"/>
          <w:szCs w:val="24"/>
          <w:shd w:val="clear" w:color="auto" w:fill="FFFFFF"/>
        </w:rPr>
        <w:t>είναι</w:t>
      </w:r>
      <w:r>
        <w:rPr>
          <w:rFonts w:eastAsia="Times New Roman"/>
          <w:color w:val="222222"/>
          <w:szCs w:val="24"/>
          <w:shd w:val="clear" w:color="auto" w:fill="FFFFFF"/>
        </w:rPr>
        <w:t xml:space="preserve"> δυνατόν να αδειάσουν τ</w:t>
      </w:r>
      <w:r>
        <w:rPr>
          <w:rFonts w:eastAsia="Times New Roman"/>
          <w:color w:val="222222"/>
          <w:szCs w:val="24"/>
          <w:shd w:val="clear" w:color="auto" w:fill="FFFFFF"/>
        </w:rPr>
        <w:t xml:space="preserve">α σπίτια; Ο </w:t>
      </w:r>
      <w:r>
        <w:rPr>
          <w:rFonts w:eastAsia="Times New Roman"/>
          <w:color w:val="222222"/>
          <w:szCs w:val="24"/>
          <w:shd w:val="clear" w:color="auto" w:fill="FFFFFF"/>
        </w:rPr>
        <w:t>γ</w:t>
      </w:r>
      <w:r>
        <w:rPr>
          <w:rFonts w:eastAsia="Times New Roman"/>
          <w:color w:val="222222"/>
          <w:szCs w:val="24"/>
          <w:shd w:val="clear" w:color="auto" w:fill="FFFFFF"/>
        </w:rPr>
        <w:t xml:space="preserve">ερο-Τσόβολος είναι άρρωστος βαριά με πνευμονία. Να τον σηκώσουμε με τέτοιο κρύο; Θα πεθάνει. </w:t>
      </w:r>
    </w:p>
    <w:p w14:paraId="619F95F8"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σαγόνια μου τρέμουνε, τρέχω στο σπίτι μας να φέρω τα μαντάτα. Ο θείος μου τα έχει και αυτός χαμένα. Θα μας σκοτώσουν, λέει στη θεία μου, ετούτη τη</w:t>
      </w:r>
      <w:r>
        <w:rPr>
          <w:rFonts w:eastAsia="Times New Roman"/>
          <w:color w:val="222222"/>
          <w:szCs w:val="24"/>
          <w:shd w:val="clear" w:color="auto" w:fill="FFFFFF"/>
        </w:rPr>
        <w:t xml:space="preserve"> φορά δεν γλιτώνουμε. Θα μας σκοτώσουν, της ξαναλέει. Ετούτοι δεν ξετάζουνε, σκοτώνουν ό,τι βρούνε. Κι έλεγε αλήθεια. Τους ακούω σαν χαμένη. Τι θα κάνουμε; Κουράγιο! </w:t>
      </w:r>
    </w:p>
    <w:p w14:paraId="619F95F9"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Παίρνουμε τρεις κουβέρτες, λίγο ψωμί σε μια πετσέτα και βγαίνουμε. Το κρύο τσουχτερό, βαρ</w:t>
      </w:r>
      <w:r>
        <w:rPr>
          <w:rFonts w:eastAsia="Times New Roman"/>
          <w:color w:val="222222"/>
          <w:szCs w:val="24"/>
          <w:shd w:val="clear" w:color="auto" w:fill="FFFFFF"/>
        </w:rPr>
        <w:t>ιά ομίχλη, δεν βλέπεις στα δέκα βήματα, ο κόσμος σκιές πιασμένες από τα χέρια, γέροι, γριές γυναίκες με μικρά παιδιά, όλοι αλαφιασμένοι προχωρούν για το σχολείο. Ενώνονται και άλλοι μαζί μας, ανθρωπομάζωμα που προχωρεί στ’ αγιάζι, τρέμοντας από το κρύο και</w:t>
      </w:r>
      <w:r>
        <w:rPr>
          <w:rFonts w:eastAsia="Times New Roman"/>
          <w:color w:val="222222"/>
          <w:szCs w:val="24"/>
          <w:shd w:val="clear" w:color="auto" w:fill="FFFFFF"/>
        </w:rPr>
        <w:t xml:space="preserve"> από τον φόβο. Φτάνουμε στο σχολείο, μας βάζουν στη σειρά και αρχίζουν με άγριες φωνές να ξεχωρίζουν τους άντρες από τα γυναικόπαιδα. Ράους, ράους! Το χέρι μου είναι κολλημένο στην παλάμη του θείου μου, το σφίγγει νευρικά. Η θεία τού ξεχωρίζει ένα κομμάτι </w:t>
      </w:r>
      <w:r>
        <w:rPr>
          <w:rFonts w:eastAsia="Times New Roman"/>
          <w:color w:val="222222"/>
          <w:szCs w:val="24"/>
          <w:shd w:val="clear" w:color="auto" w:fill="FFFFFF"/>
        </w:rPr>
        <w:t xml:space="preserve">ψωμί. </w:t>
      </w:r>
    </w:p>
    <w:p w14:paraId="619F95FA"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Φτάνουμε στον Γερμανό που κάνει τη διαλογή. Ράους, ράους! Ο θείος μου σφίγγει δυνατά το χέρι, δυνατά πολύ κι ύστερα το αφήνει. Μία τελευταία ματιά με τη γυναίκα του, χωρίς να πούνε τίποτα, χωρίς να φιληθούνε, τα είπαν όλα με αυτά τα μάτια τους, που </w:t>
      </w:r>
      <w:r>
        <w:rPr>
          <w:rFonts w:eastAsia="Times New Roman"/>
          <w:color w:val="222222"/>
          <w:szCs w:val="24"/>
          <w:shd w:val="clear" w:color="auto" w:fill="FFFFFF"/>
        </w:rPr>
        <w:t>δεν θα τα ξεχάσω. Τον σπρώχνουν οι Γερμανοί, βιάζονται. Χάνεται στο μπουλούκι μαζί με τους άλλους άντρες και δεν γυρίζει πίσω το βλέμμα του ούτε να μας δει</w:t>
      </w:r>
      <w:r>
        <w:rPr>
          <w:rFonts w:eastAsia="Times New Roman"/>
          <w:color w:val="222222"/>
          <w:szCs w:val="24"/>
          <w:shd w:val="clear" w:color="auto" w:fill="FFFFFF"/>
        </w:rPr>
        <w:t>…</w:t>
      </w:r>
      <w:r>
        <w:rPr>
          <w:rFonts w:eastAsia="Times New Roman"/>
          <w:color w:val="222222"/>
          <w:szCs w:val="24"/>
          <w:shd w:val="clear" w:color="auto" w:fill="FFFFFF"/>
        </w:rPr>
        <w:t>»</w:t>
      </w:r>
    </w:p>
    <w:p w14:paraId="619F95FB" w14:textId="77777777" w:rsidR="00F246CC" w:rsidRDefault="005B5D49">
      <w:pPr>
        <w:spacing w:line="600" w:lineRule="auto"/>
        <w:ind w:firstLine="720"/>
        <w:jc w:val="both"/>
        <w:rPr>
          <w:rFonts w:eastAsia="Times New Roman"/>
          <w:color w:val="222222"/>
          <w:szCs w:val="24"/>
          <w:shd w:val="clear" w:color="auto" w:fill="FFFFFF"/>
        </w:rPr>
      </w:pPr>
      <w:r w:rsidRPr="00936CF2">
        <w:rPr>
          <w:rFonts w:eastAsia="Times New Roman"/>
          <w:b/>
          <w:bCs/>
          <w:color w:val="222222"/>
          <w:shd w:val="clear" w:color="auto" w:fill="FFFFFF"/>
        </w:rPr>
        <w:t>ΠΡΟΕΔΡΕΥΩΝ (Γεώργιος Λαμπρούλης):</w:t>
      </w:r>
      <w:r w:rsidRPr="00936CF2">
        <w:rPr>
          <w:rFonts w:eastAsia="Times New Roman"/>
          <w:color w:val="222222"/>
          <w:szCs w:val="24"/>
          <w:shd w:val="clear" w:color="auto" w:fill="FFFFFF"/>
        </w:rPr>
        <w:t xml:space="preserve"> </w:t>
      </w:r>
      <w:r>
        <w:rPr>
          <w:rFonts w:eastAsia="Times New Roman"/>
          <w:color w:val="222222"/>
          <w:szCs w:val="24"/>
          <w:shd w:val="clear" w:color="auto" w:fill="FFFFFF"/>
        </w:rPr>
        <w:t xml:space="preserve">Κυρία Βαγενά, </w:t>
      </w:r>
      <w:r w:rsidRPr="00936CF2">
        <w:rPr>
          <w:rFonts w:eastAsia="Times New Roman"/>
          <w:bCs/>
          <w:color w:val="222222"/>
          <w:shd w:val="clear" w:color="auto" w:fill="FFFFFF"/>
        </w:rPr>
        <w:t>παρακαλώ</w:t>
      </w:r>
      <w:r>
        <w:rPr>
          <w:rFonts w:eastAsia="Times New Roman"/>
          <w:color w:val="222222"/>
          <w:szCs w:val="24"/>
          <w:shd w:val="clear" w:color="auto" w:fill="FFFFFF"/>
        </w:rPr>
        <w:t xml:space="preserve"> πολύ να ολοκληρώνουμε.</w:t>
      </w:r>
    </w:p>
    <w:p w14:paraId="619F95FC" w14:textId="77777777" w:rsidR="00F246CC" w:rsidRDefault="005B5D49">
      <w:pPr>
        <w:spacing w:line="600" w:lineRule="auto"/>
        <w:ind w:firstLine="720"/>
        <w:jc w:val="both"/>
        <w:rPr>
          <w:rFonts w:eastAsia="Times New Roman"/>
          <w:color w:val="222222"/>
          <w:szCs w:val="24"/>
          <w:shd w:val="clear" w:color="auto" w:fill="FFFFFF"/>
        </w:rPr>
      </w:pPr>
      <w:r w:rsidRPr="00B674BA">
        <w:rPr>
          <w:rFonts w:eastAsia="Times New Roman"/>
          <w:b/>
          <w:color w:val="222222"/>
          <w:szCs w:val="24"/>
          <w:shd w:val="clear" w:color="auto" w:fill="FFFFFF"/>
        </w:rPr>
        <w:t>ΑΝΝΑ ΒΑΓΕΝΑ:</w:t>
      </w:r>
      <w:r>
        <w:rPr>
          <w:rFonts w:eastAsia="Times New Roman"/>
          <w:color w:val="222222"/>
          <w:szCs w:val="24"/>
          <w:shd w:val="clear" w:color="auto" w:fill="FFFFFF"/>
        </w:rPr>
        <w:t xml:space="preserve"> Σας </w:t>
      </w:r>
      <w:r w:rsidRPr="00936CF2">
        <w:rPr>
          <w:rFonts w:eastAsia="Times New Roman"/>
          <w:bCs/>
          <w:color w:val="222222"/>
          <w:shd w:val="clear" w:color="auto" w:fill="FFFFFF"/>
        </w:rPr>
        <w:t>παρακαλώ</w:t>
      </w:r>
      <w:r>
        <w:rPr>
          <w:rFonts w:eastAsia="Times New Roman"/>
          <w:color w:val="222222"/>
          <w:szCs w:val="24"/>
          <w:shd w:val="clear" w:color="auto" w:fill="FFFFFF"/>
        </w:rPr>
        <w:t>, μισή σελίδα είναι. Άλλωστε, έγιναν τόσοι καβγάδες εδώ, τόση φασαρία, που αυτή την ώρα αξίζει τον κόπο να ακουστεί μια πραγματική…</w:t>
      </w:r>
    </w:p>
    <w:p w14:paraId="619F95FD" w14:textId="77777777" w:rsidR="00F246CC" w:rsidRDefault="005B5D49">
      <w:pPr>
        <w:spacing w:line="600" w:lineRule="auto"/>
        <w:ind w:firstLine="720"/>
        <w:jc w:val="both"/>
        <w:rPr>
          <w:rFonts w:eastAsia="Times New Roman"/>
          <w:color w:val="222222"/>
          <w:szCs w:val="24"/>
          <w:shd w:val="clear" w:color="auto" w:fill="FFFFFF"/>
        </w:rPr>
      </w:pPr>
      <w:r w:rsidRPr="00936CF2">
        <w:rPr>
          <w:rFonts w:eastAsia="Times New Roman"/>
          <w:b/>
          <w:bCs/>
          <w:color w:val="222222"/>
          <w:shd w:val="clear" w:color="auto" w:fill="FFFFFF"/>
        </w:rPr>
        <w:t>ΠΡΟΕΔΡΕΥΩΝ (Γεώργιος Λαμπρούλης):</w:t>
      </w:r>
      <w:r w:rsidRPr="00936CF2">
        <w:rPr>
          <w:rFonts w:eastAsia="Times New Roman"/>
          <w:color w:val="222222"/>
          <w:szCs w:val="24"/>
          <w:shd w:val="clear" w:color="auto" w:fill="FFFFFF"/>
        </w:rPr>
        <w:t xml:space="preserve"> </w:t>
      </w:r>
      <w:r>
        <w:rPr>
          <w:rFonts w:eastAsia="Times New Roman"/>
          <w:color w:val="222222"/>
          <w:szCs w:val="24"/>
          <w:shd w:val="clear" w:color="auto" w:fill="FFFFFF"/>
        </w:rPr>
        <w:t>Συνεχίστε, συνεχίστε.</w:t>
      </w:r>
    </w:p>
    <w:p w14:paraId="619F95FE" w14:textId="77777777" w:rsidR="00F246CC" w:rsidRDefault="005B5D49">
      <w:pPr>
        <w:spacing w:line="600" w:lineRule="auto"/>
        <w:ind w:firstLine="720"/>
        <w:jc w:val="both"/>
        <w:rPr>
          <w:rFonts w:eastAsia="Times New Roman"/>
          <w:color w:val="222222"/>
          <w:szCs w:val="24"/>
          <w:shd w:val="clear" w:color="auto" w:fill="FFFFFF"/>
        </w:rPr>
      </w:pPr>
      <w:r w:rsidRPr="00B674BA">
        <w:rPr>
          <w:rFonts w:eastAsia="Times New Roman"/>
          <w:b/>
          <w:color w:val="222222"/>
          <w:szCs w:val="24"/>
          <w:shd w:val="clear" w:color="auto" w:fill="FFFFFF"/>
        </w:rPr>
        <w:t>ΑΝΝΑ ΒΑΓΕΝΑ:</w:t>
      </w:r>
      <w:r>
        <w:rPr>
          <w:rFonts w:eastAsia="Times New Roman"/>
          <w:color w:val="222222"/>
          <w:szCs w:val="24"/>
          <w:shd w:val="clear" w:color="auto" w:fill="FFFFFF"/>
        </w:rPr>
        <w:t xml:space="preserve"> «…Το μπουλούκι των γυναικών τράβα για το</w:t>
      </w:r>
      <w:r>
        <w:rPr>
          <w:rFonts w:eastAsia="Times New Roman"/>
          <w:color w:val="222222"/>
          <w:szCs w:val="24"/>
          <w:shd w:val="clear" w:color="auto" w:fill="FFFFFF"/>
        </w:rPr>
        <w:t>ν</w:t>
      </w:r>
      <w:r>
        <w:rPr>
          <w:rFonts w:eastAsia="Times New Roman"/>
          <w:color w:val="222222"/>
          <w:szCs w:val="24"/>
          <w:shd w:val="clear" w:color="auto" w:fill="FFFFFF"/>
        </w:rPr>
        <w:t xml:space="preserve"> σταθμ</w:t>
      </w:r>
      <w:r>
        <w:rPr>
          <w:rFonts w:eastAsia="Times New Roman"/>
          <w:color w:val="222222"/>
          <w:szCs w:val="24"/>
          <w:shd w:val="clear" w:color="auto" w:fill="FFFFFF"/>
        </w:rPr>
        <w:t>ό και από εκεί στ’ αμπέλια. Οι Γερμανοί βάζουν φωτιά στα τελευταία σπίτια, τα καίνε με μια πιστολιά. Εμείς τους κοιτάμε κρυμμένες και ζαρωμένες μέσα στ’ αμπέλια και τρέμοντας, ρωτάμε για τους άντρες. Πού τους πήγανε; Τότε ακούστηκε η φωνή κάποιας γυναίκας.</w:t>
      </w:r>
      <w:r>
        <w:rPr>
          <w:rFonts w:eastAsia="Times New Roman"/>
          <w:color w:val="222222"/>
          <w:szCs w:val="24"/>
          <w:shd w:val="clear" w:color="auto" w:fill="FFFFFF"/>
        </w:rPr>
        <w:t xml:space="preserve"> Νά</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τοι οι άντρες, εκεί απέναντι, κάθονται στην πλαγιά. </w:t>
      </w:r>
    </w:p>
    <w:p w14:paraId="619F95FF"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Αρχίζω να τρέχω, να τρέχω με το κεφάλι μου μπροστά, να κόβω τον αέρα, να φτάσω όσο πιο γρήγορα μπορώ. Κι άλλες τρέχουν δίπλα μου γρήγορα, να πετάξουμε, να πάμε στους δικούς μας. Και τότε ακούστηκε η</w:t>
      </w:r>
      <w:r>
        <w:rPr>
          <w:rFonts w:eastAsia="Times New Roman"/>
          <w:color w:val="222222"/>
          <w:szCs w:val="24"/>
          <w:shd w:val="clear" w:color="auto" w:fill="FFFFFF"/>
        </w:rPr>
        <w:t xml:space="preserve"> φωνή μιας γυναίκας από αντίπερα. Αυτή ήταν η πρώτη που έφερε το πρώτο το μαντάτο, σκούζοντας, τραβώντας τα μαλλιά. Πού πάτε, βρε κουρούνες; Πο</w:t>
      </w:r>
      <w:r>
        <w:rPr>
          <w:rFonts w:eastAsia="Times New Roman"/>
          <w:color w:val="222222"/>
          <w:szCs w:val="24"/>
          <w:shd w:val="clear" w:color="auto" w:fill="FFFFFF"/>
        </w:rPr>
        <w:t>ύ</w:t>
      </w:r>
      <w:r>
        <w:rPr>
          <w:rFonts w:eastAsia="Times New Roman"/>
          <w:color w:val="222222"/>
          <w:szCs w:val="24"/>
          <w:shd w:val="clear" w:color="auto" w:fill="FFFFFF"/>
        </w:rPr>
        <w:t xml:space="preserve"> πάτε εσείς οι καψερές; Πάνε, πάνε οι άντρες μας! Τους ρίξανε, τους σκότωσαν μέσα στου Καπή τη λάκκα. Όλους τους</w:t>
      </w:r>
      <w:r>
        <w:rPr>
          <w:rFonts w:eastAsia="Times New Roman"/>
          <w:color w:val="222222"/>
          <w:szCs w:val="24"/>
          <w:shd w:val="clear" w:color="auto" w:fill="FFFFFF"/>
        </w:rPr>
        <w:t xml:space="preserve"> φάγανε. Όλους τους φάγαν τα σκυλιά. </w:t>
      </w:r>
    </w:p>
    <w:p w14:paraId="619F9600"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Ψάχνω τον θείο μου ανάμεσα στους άλλους. Ψάχνουμε αμίλητες μέσα στους μακελεμένους, βουτηγμένες στα αίματα, σηκώνοντας τα σώματα με προσοχή να μην τα πατάμε. Νά</w:t>
      </w:r>
      <w:r>
        <w:rPr>
          <w:rFonts w:eastAsia="Times New Roman"/>
          <w:color w:val="222222"/>
          <w:szCs w:val="24"/>
          <w:shd w:val="clear" w:color="auto" w:fill="FFFFFF"/>
        </w:rPr>
        <w:t xml:space="preserve"> ’</w:t>
      </w:r>
      <w:r>
        <w:rPr>
          <w:rFonts w:eastAsia="Times New Roman"/>
          <w:color w:val="222222"/>
          <w:szCs w:val="24"/>
          <w:shd w:val="clear" w:color="auto" w:fill="FFFFFF"/>
        </w:rPr>
        <w:t>τος ο θείος μου, νά</w:t>
      </w:r>
      <w:r>
        <w:rPr>
          <w:rFonts w:eastAsia="Times New Roman"/>
          <w:color w:val="222222"/>
          <w:szCs w:val="24"/>
          <w:shd w:val="clear" w:color="auto" w:fill="FFFFFF"/>
        </w:rPr>
        <w:t xml:space="preserve"> ’</w:t>
      </w:r>
      <w:r>
        <w:rPr>
          <w:rFonts w:eastAsia="Times New Roman"/>
          <w:color w:val="222222"/>
          <w:szCs w:val="24"/>
          <w:shd w:val="clear" w:color="auto" w:fill="FFFFFF"/>
        </w:rPr>
        <w:t>τος εδώ μπροστά! Με πιάνει το παράπ</w:t>
      </w:r>
      <w:r>
        <w:rPr>
          <w:rFonts w:eastAsia="Times New Roman"/>
          <w:color w:val="222222"/>
          <w:szCs w:val="24"/>
          <w:shd w:val="clear" w:color="auto" w:fill="FFFFFF"/>
        </w:rPr>
        <w:t>ονο, τον χαϊδεύω, του μιλώ. Η σφαίρα βγήκε από το στόμα. Τα δόντια του σπασμένα, σκισμένο το πάνω χείλος. Προσπαθώ να του κλείσω το στόμα. Τι όμορφος που ήταν! Γιατί τον κάνανε έτσι;».</w:t>
      </w:r>
    </w:p>
    <w:p w14:paraId="619F9601"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πόσα εκατομμύρια μάρκα άραγε ξεπληρώνονται όλα αυτά;</w:t>
      </w:r>
    </w:p>
    <w:p w14:paraId="619F9602"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619F9603" w14:textId="77777777" w:rsidR="00F246CC" w:rsidRDefault="005B5D49">
      <w:pPr>
        <w:tabs>
          <w:tab w:val="left" w:pos="1800"/>
        </w:tabs>
        <w:spacing w:line="600" w:lineRule="auto"/>
        <w:ind w:firstLine="720"/>
        <w:jc w:val="center"/>
        <w:rPr>
          <w:rFonts w:eastAsia="Times New Roman"/>
          <w:szCs w:val="24"/>
        </w:rPr>
      </w:pPr>
      <w:r w:rsidRPr="009B2526">
        <w:rPr>
          <w:rFonts w:eastAsia="Times New Roman"/>
          <w:szCs w:val="24"/>
        </w:rPr>
        <w:t>(Χει</w:t>
      </w:r>
      <w:r w:rsidRPr="009B2526">
        <w:rPr>
          <w:rFonts w:eastAsia="Times New Roman"/>
          <w:szCs w:val="24"/>
        </w:rPr>
        <w:t>ροκροτήματα)</w:t>
      </w:r>
    </w:p>
    <w:p w14:paraId="619F9604" w14:textId="77777777" w:rsidR="00F246CC" w:rsidRDefault="005B5D49">
      <w:pPr>
        <w:spacing w:line="600" w:lineRule="auto"/>
        <w:ind w:firstLine="720"/>
        <w:jc w:val="both"/>
        <w:rPr>
          <w:rFonts w:eastAsia="Times New Roman"/>
          <w:color w:val="222222"/>
          <w:szCs w:val="24"/>
          <w:shd w:val="clear" w:color="auto" w:fill="FFFFFF"/>
        </w:rPr>
      </w:pPr>
      <w:r w:rsidRPr="00A61174">
        <w:rPr>
          <w:rFonts w:eastAsia="Times New Roman"/>
          <w:b/>
          <w:bCs/>
          <w:color w:val="222222"/>
          <w:shd w:val="clear" w:color="auto" w:fill="FFFFFF"/>
        </w:rPr>
        <w:t>ΠΡΟΕΔΡΕΥΩΝ (Γεώργιος Λαμπρούλης):</w:t>
      </w:r>
      <w:r w:rsidRPr="00A61174">
        <w:rPr>
          <w:rFonts w:eastAsia="Times New Roman"/>
          <w:color w:val="222222"/>
          <w:szCs w:val="24"/>
          <w:shd w:val="clear" w:color="auto" w:fill="FFFFFF"/>
        </w:rPr>
        <w:t xml:space="preserve"> </w:t>
      </w:r>
      <w:r>
        <w:rPr>
          <w:rFonts w:eastAsia="Times New Roman"/>
          <w:color w:val="222222"/>
          <w:szCs w:val="24"/>
          <w:shd w:val="clear" w:color="auto" w:fill="FFFFFF"/>
        </w:rPr>
        <w:t xml:space="preserve">Τον </w:t>
      </w:r>
      <w:r w:rsidRPr="00A61174">
        <w:rPr>
          <w:rFonts w:eastAsia="Times New Roman"/>
          <w:color w:val="222222"/>
          <w:szCs w:val="24"/>
          <w:shd w:val="clear" w:color="auto" w:fill="FFFFFF"/>
        </w:rPr>
        <w:t>λ</w:t>
      </w:r>
      <w:r>
        <w:rPr>
          <w:rFonts w:eastAsia="Times New Roman"/>
          <w:color w:val="222222"/>
          <w:szCs w:val="24"/>
          <w:shd w:val="clear" w:color="auto" w:fill="FFFFFF"/>
        </w:rPr>
        <w:t>όγο έχει η κ. Μαρία Κόλλια</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Τσαρουχά, </w:t>
      </w:r>
      <w:r>
        <w:rPr>
          <w:rFonts w:eastAsia="Times New Roman"/>
          <w:color w:val="222222"/>
          <w:szCs w:val="24"/>
          <w:shd w:val="clear" w:color="auto" w:fill="FFFFFF"/>
        </w:rPr>
        <w:t>Α</w:t>
      </w:r>
      <w:r>
        <w:rPr>
          <w:rFonts w:eastAsia="Times New Roman"/>
          <w:color w:val="222222"/>
          <w:szCs w:val="24"/>
          <w:shd w:val="clear" w:color="auto" w:fill="FFFFFF"/>
        </w:rPr>
        <w:t>νεξάρτητη Βουλευτής.</w:t>
      </w:r>
    </w:p>
    <w:p w14:paraId="619F9605" w14:textId="77777777" w:rsidR="00F246CC" w:rsidRDefault="005B5D49">
      <w:pPr>
        <w:spacing w:line="600" w:lineRule="auto"/>
        <w:ind w:firstLine="720"/>
        <w:jc w:val="both"/>
        <w:rPr>
          <w:rFonts w:eastAsia="Times New Roman"/>
          <w:color w:val="222222"/>
          <w:szCs w:val="24"/>
          <w:shd w:val="clear" w:color="auto" w:fill="FFFFFF"/>
        </w:rPr>
      </w:pPr>
      <w:r w:rsidRPr="00A61174">
        <w:rPr>
          <w:rFonts w:eastAsia="Times New Roman"/>
          <w:b/>
          <w:color w:val="222222"/>
          <w:szCs w:val="24"/>
          <w:shd w:val="clear" w:color="auto" w:fill="FFFFFF"/>
        </w:rPr>
        <w:t>ΜΑΡΙΑ ΚΟΛΛΙΑ</w:t>
      </w:r>
      <w:r>
        <w:rPr>
          <w:rFonts w:eastAsia="Times New Roman"/>
          <w:b/>
          <w:color w:val="222222"/>
          <w:szCs w:val="24"/>
          <w:shd w:val="clear" w:color="auto" w:fill="FFFFFF"/>
        </w:rPr>
        <w:t xml:space="preserve"> </w:t>
      </w:r>
      <w:r w:rsidRPr="00A61174">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A61174">
        <w:rPr>
          <w:rFonts w:eastAsia="Times New Roman"/>
          <w:b/>
          <w:color w:val="222222"/>
          <w:szCs w:val="24"/>
          <w:shd w:val="clear" w:color="auto" w:fill="FFFFFF"/>
        </w:rPr>
        <w:t>ΤΣΑΡΟΥΧΑ:</w:t>
      </w:r>
      <w:r>
        <w:rPr>
          <w:rFonts w:eastAsia="Times New Roman"/>
          <w:color w:val="222222"/>
          <w:szCs w:val="24"/>
          <w:shd w:val="clear" w:color="auto" w:fill="FFFFFF"/>
        </w:rPr>
        <w:t xml:space="preserve"> </w:t>
      </w:r>
      <w:r w:rsidRPr="00A61174">
        <w:rPr>
          <w:rFonts w:eastAsia="Times New Roman"/>
          <w:bCs/>
          <w:color w:val="222222"/>
          <w:shd w:val="clear" w:color="auto" w:fill="FFFFFF"/>
        </w:rPr>
        <w:t>Κύριε Πρόεδρε,</w:t>
      </w:r>
      <w:r>
        <w:rPr>
          <w:rFonts w:eastAsia="Times New Roman"/>
          <w:bCs/>
          <w:color w:val="222222"/>
          <w:shd w:val="clear" w:color="auto" w:fill="FFFFFF"/>
        </w:rPr>
        <w:t xml:space="preserve"> </w:t>
      </w:r>
      <w:r>
        <w:rPr>
          <w:rFonts w:eastAsia="Times New Roman"/>
          <w:color w:val="222222"/>
          <w:szCs w:val="24"/>
          <w:shd w:val="clear" w:color="auto" w:fill="FFFFFF"/>
        </w:rPr>
        <w:t>κυρίες και κύριοι συνάδελφοι και κύριοι Υπουργοί, με αυτό</w:t>
      </w:r>
      <w:r>
        <w:rPr>
          <w:rFonts w:eastAsia="Times New Roman"/>
          <w:color w:val="222222"/>
          <w:szCs w:val="24"/>
          <w:shd w:val="clear" w:color="auto" w:fill="FFFFFF"/>
        </w:rPr>
        <w:t>ν</w:t>
      </w:r>
      <w:r>
        <w:rPr>
          <w:rFonts w:eastAsia="Times New Roman"/>
          <w:color w:val="222222"/>
          <w:szCs w:val="24"/>
          <w:shd w:val="clear" w:color="auto" w:fill="FFFFFF"/>
        </w:rPr>
        <w:t xml:space="preserve"> τον λόγο μου θα ήθελα ταπεινά να αποτίσω φόρο τιμής σε όλα αυτά που περιέγραψε η συνάδελφος που μόλις κατέβηκε από το Βήμα. Θα ήθελα να αποτίσω φόρο τιμής στους Κερδυλλιώτες των Παλαιών Κερδυλλίων, στην περιοχή των Σερρών</w:t>
      </w:r>
      <w:r>
        <w:rPr>
          <w:rFonts w:eastAsia="Times New Roman"/>
          <w:color w:val="222222"/>
          <w:szCs w:val="24"/>
          <w:shd w:val="clear" w:color="auto" w:fill="FFFFFF"/>
        </w:rPr>
        <w:t>,</w:t>
      </w:r>
      <w:r>
        <w:rPr>
          <w:rFonts w:eastAsia="Times New Roman"/>
          <w:color w:val="222222"/>
          <w:szCs w:val="24"/>
          <w:shd w:val="clear" w:color="auto" w:fill="FFFFFF"/>
        </w:rPr>
        <w:t xml:space="preserve"> από όπου κατάγομαι και έχω ζήσει</w:t>
      </w:r>
      <w:r>
        <w:rPr>
          <w:rFonts w:eastAsia="Times New Roman"/>
          <w:color w:val="222222"/>
          <w:szCs w:val="24"/>
          <w:shd w:val="clear" w:color="auto" w:fill="FFFFFF"/>
        </w:rPr>
        <w:t xml:space="preserve"> και εγώ τέτοιες περιγραφές από τις γιαγιάδες που πρόλαβα να ακούσω πριν πεθάνουν. Και</w:t>
      </w:r>
      <w:r>
        <w:rPr>
          <w:rFonts w:eastAsia="Times New Roman"/>
          <w:color w:val="222222"/>
          <w:szCs w:val="24"/>
          <w:shd w:val="clear" w:color="auto" w:fill="FFFFFF"/>
        </w:rPr>
        <w:t>,</w:t>
      </w:r>
      <w:r>
        <w:rPr>
          <w:rFonts w:eastAsia="Times New Roman"/>
          <w:color w:val="222222"/>
          <w:szCs w:val="24"/>
          <w:shd w:val="clear" w:color="auto" w:fill="FFFFFF"/>
        </w:rPr>
        <w:t xml:space="preserve"> βέβαια, να αποτίσω φόρο τιμής σε όλα τα θύματα της ναζιστικής θηριωδίας σε όλη την Ελλάδα, αλλά και ιδιαίτερα στη Μακεδονία και τη Θράκη που εκεί ενισχύθηκαν αυτοί οι ν</w:t>
      </w:r>
      <w:r>
        <w:rPr>
          <w:rFonts w:eastAsia="Times New Roman"/>
          <w:color w:val="222222"/>
          <w:szCs w:val="24"/>
          <w:shd w:val="clear" w:color="auto" w:fill="FFFFFF"/>
        </w:rPr>
        <w:t>αζιστές από τους Βούλγαρους, οι οποίοι ήταν μονίμως στο πλευρό ανθρώπων οι οποίοι κατέσφαζαν και κατέστρεφαν.</w:t>
      </w:r>
    </w:p>
    <w:p w14:paraId="619F9606"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Αγαπητοί συνάδελφοι, </w:t>
      </w:r>
      <w:r>
        <w:rPr>
          <w:rFonts w:eastAsia="Times New Roman"/>
          <w:color w:val="222222"/>
          <w:szCs w:val="24"/>
          <w:shd w:val="clear" w:color="auto" w:fill="FFFFFF"/>
        </w:rPr>
        <w:t>πιστεύω ότι σήμερα</w:t>
      </w:r>
      <w:r>
        <w:rPr>
          <w:rFonts w:eastAsia="Times New Roman"/>
          <w:color w:val="222222"/>
          <w:szCs w:val="24"/>
          <w:shd w:val="clear" w:color="auto" w:fill="FFFFFF"/>
        </w:rPr>
        <w:t xml:space="preserve"> είναι </w:t>
      </w:r>
      <w:r>
        <w:rPr>
          <w:rFonts w:eastAsia="Times New Roman"/>
          <w:color w:val="222222"/>
          <w:szCs w:val="24"/>
          <w:shd w:val="clear" w:color="auto" w:fill="FFFFFF"/>
        </w:rPr>
        <w:t>μια σπουδαία μέρα που δικαιώνει ακόμα περισσότερο τους αγώνες των Ανεξαρτήτων Ελλήνων. Και σας θυμίζω ότι κάποιοι επανειλημμένα χαρακτηρίζατε στο παρελθόν ως ανεδαφική την πάγια απαίτησή μας, της παράταξής μας, για αποζημιώσεις που το γερμανικό κράτος οφεί</w:t>
      </w:r>
      <w:r>
        <w:rPr>
          <w:rFonts w:eastAsia="Times New Roman"/>
          <w:color w:val="222222"/>
          <w:szCs w:val="24"/>
          <w:shd w:val="clear" w:color="auto" w:fill="FFFFFF"/>
        </w:rPr>
        <w:t xml:space="preserve">λει στην πατρίδα μας. Το είχαμε πει από την αρχή της ιδρύσεώς μας. </w:t>
      </w:r>
    </w:p>
    <w:p w14:paraId="619F9607"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καταλαβαίνουμε, γιατί είναι φυσικά ανεδαφικό να ζητάς δικαιοσύνη από εκείνους με τους οποίους έχεις δεσμεύσεις και σε δένουν συμφέροντα. Δεν χρωστούν οι Ανεξάρτητοι Έλληνες κανένα γραμ</w:t>
      </w:r>
      <w:r>
        <w:rPr>
          <w:rFonts w:eastAsia="Times New Roman"/>
          <w:color w:val="222222"/>
          <w:szCs w:val="24"/>
          <w:shd w:val="clear" w:color="auto" w:fill="FFFFFF"/>
        </w:rPr>
        <w:t>μάτιο σε κανένα συμφέρον και απαντούμε μόνο στη φωνή του πραγματικού άρχοντα αυτού του τόπου</w:t>
      </w:r>
      <w:r>
        <w:rPr>
          <w:rFonts w:eastAsia="Times New Roman"/>
          <w:color w:val="222222"/>
          <w:szCs w:val="24"/>
          <w:shd w:val="clear" w:color="auto" w:fill="FFFFFF"/>
        </w:rPr>
        <w:t>,</w:t>
      </w:r>
      <w:r>
        <w:rPr>
          <w:rFonts w:eastAsia="Times New Roman"/>
          <w:color w:val="222222"/>
          <w:szCs w:val="24"/>
          <w:shd w:val="clear" w:color="auto" w:fill="FFFFFF"/>
        </w:rPr>
        <w:t xml:space="preserve"> που είναι ο ελληνικός λαός. Και γι’ αυτό συνεχίζουμε και θα συνεχίσουμε τον αγώνα μας, ώστε η Ελλάδα να ανακτήσει όλα αυτά που δεσμεύσεις σε άνομα συμφέροντα και </w:t>
      </w:r>
      <w:r>
        <w:rPr>
          <w:rFonts w:eastAsia="Times New Roman"/>
          <w:color w:val="222222"/>
          <w:szCs w:val="24"/>
          <w:shd w:val="clear" w:color="auto" w:fill="FFFFFF"/>
        </w:rPr>
        <w:t xml:space="preserve">παρασκηνιακοί συνεταιρισμοί της στέρησαν τόσα χρόνια. </w:t>
      </w:r>
    </w:p>
    <w:p w14:paraId="619F9608"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γεγονός ότι το γερμανικό κράτος δεν εκπλήρωσε ποτέ τις υποχρεώσεις του απέναντι στη χώρα μας αποτελεί σε μεγάλο βαθμό αποτέλεσμα συνεννοήσεων με εξωγενείς παράγοντες που γίνονταν κάτω από το τραπέζι</w:t>
      </w:r>
      <w:r>
        <w:rPr>
          <w:rFonts w:eastAsia="Times New Roman"/>
          <w:color w:val="222222"/>
          <w:szCs w:val="24"/>
          <w:shd w:val="clear" w:color="auto" w:fill="FFFFFF"/>
        </w:rPr>
        <w:t xml:space="preserve"> και βγαίνουν τα τελευταία χρόνια στο φως και αποτελούν ξεκάθαρα τη σημαντικότερη αιτία των οικονομικών κρίσεων ή ένα βασικό στοιχείο για τις οικονομικές κρίσεις που τραυμάτισαν τη χώρα μας. </w:t>
      </w:r>
    </w:p>
    <w:p w14:paraId="619F9609"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γεγονός</w:t>
      </w:r>
      <w:r>
        <w:rPr>
          <w:rFonts w:eastAsia="Times New Roman"/>
          <w:color w:val="222222"/>
          <w:szCs w:val="24"/>
          <w:shd w:val="clear" w:color="auto" w:fill="FFFFFF"/>
        </w:rPr>
        <w:t>,</w:t>
      </w:r>
      <w:r>
        <w:rPr>
          <w:rFonts w:eastAsia="Times New Roman"/>
          <w:color w:val="222222"/>
          <w:szCs w:val="24"/>
          <w:shd w:val="clear" w:color="auto" w:fill="FFFFFF"/>
        </w:rPr>
        <w:t xml:space="preserve"> βέβαια</w:t>
      </w:r>
      <w:r>
        <w:rPr>
          <w:rFonts w:eastAsia="Times New Roman"/>
          <w:color w:val="222222"/>
          <w:szCs w:val="24"/>
          <w:shd w:val="clear" w:color="auto" w:fill="FFFFFF"/>
        </w:rPr>
        <w:t>,</w:t>
      </w:r>
      <w:r>
        <w:rPr>
          <w:rFonts w:eastAsia="Times New Roman"/>
          <w:color w:val="222222"/>
          <w:szCs w:val="24"/>
          <w:shd w:val="clear" w:color="auto" w:fill="FFFFFF"/>
        </w:rPr>
        <w:t xml:space="preserve"> ότι οι γερμανικές αποζημιώσεις, κυρίες κα</w:t>
      </w:r>
      <w:r>
        <w:rPr>
          <w:rFonts w:eastAsia="Times New Roman"/>
          <w:color w:val="222222"/>
          <w:szCs w:val="24"/>
          <w:shd w:val="clear" w:color="auto" w:fill="FFFFFF"/>
        </w:rPr>
        <w:t xml:space="preserve">ι κύριοι συνάδελφοι, δεν θα μπορούσαν να απαιτηθούν ποτέ, αν η Ελλάδα δεν γινόταν ξανά ισχυρή στο γεωστρατηγικό και γεωπολιτικό σκηνικό. Δεν θα μπορούσαμε καν να μιλήσουμε γι’ αυτές, αν η Ελλάδα δεν έβγαινε με τους καλύτερους όρους από τα μνημόνια και δεν </w:t>
      </w:r>
      <w:r>
        <w:rPr>
          <w:rFonts w:eastAsia="Times New Roman"/>
          <w:color w:val="222222"/>
          <w:szCs w:val="24"/>
          <w:shd w:val="clear" w:color="auto" w:fill="FFFFFF"/>
        </w:rPr>
        <w:t xml:space="preserve">αποδεικνύαμε σε όλο τον πλανήτη ότι είμαστε σοβαρό και υπεύθυνο κράτος. </w:t>
      </w:r>
    </w:p>
    <w:p w14:paraId="619F960A" w14:textId="77777777" w:rsidR="00F246CC" w:rsidRDefault="005B5D49">
      <w:pPr>
        <w:spacing w:line="600" w:lineRule="auto"/>
        <w:ind w:firstLine="720"/>
        <w:jc w:val="both"/>
        <w:rPr>
          <w:rFonts w:eastAsia="Times New Roman"/>
          <w:szCs w:val="24"/>
          <w:vertAlign w:val="subscript"/>
        </w:rPr>
      </w:pPr>
      <w:r w:rsidRPr="004401D5">
        <w:rPr>
          <w:rFonts w:eastAsia="Times New Roman"/>
          <w:color w:val="000000" w:themeColor="text1"/>
          <w:szCs w:val="24"/>
          <w:shd w:val="clear" w:color="auto" w:fill="FFFFFF"/>
        </w:rPr>
        <w:t xml:space="preserve">Το γεγονός ότι η Ελλάδα γίνεται ξανά πολύτιμος σύμμαχος κάθε χώρας που αποζητά τη σταθερότητα και την ειρήνη είναι πλέον αναπόσπαστος κρίκος των πλανητικών ενεργειακών διαδρόμων, είναι απαραίτητη προϋπόθεση για να λάβουμε αυτά που μας οφείλονται. </w:t>
      </w:r>
    </w:p>
    <w:p w14:paraId="619F960B" w14:textId="77777777" w:rsidR="00F246CC" w:rsidRDefault="005B5D49">
      <w:pPr>
        <w:spacing w:line="600" w:lineRule="auto"/>
        <w:ind w:firstLine="720"/>
        <w:jc w:val="both"/>
        <w:rPr>
          <w:rFonts w:eastAsia="Times New Roman"/>
          <w:szCs w:val="24"/>
        </w:rPr>
      </w:pPr>
      <w:r w:rsidRPr="007D193D">
        <w:rPr>
          <w:rFonts w:eastAsia="Times New Roman"/>
          <w:szCs w:val="24"/>
        </w:rPr>
        <w:t>Όποιος έ</w:t>
      </w:r>
      <w:r w:rsidRPr="007D193D">
        <w:rPr>
          <w:rFonts w:eastAsia="Times New Roman"/>
          <w:szCs w:val="24"/>
        </w:rPr>
        <w:t xml:space="preserve">χει μια ελάχιστη γνώση των καταστάσεων και έχει την καλή θέληση και την ανωτερότητα, πρέπει να παραδεχτεί ότι κεντρικός πρωταγωνιστής ανάμεσα στους πρωτεργάτες αυτής της προσπάθειας και αυτών των εξελίξεων ήταν και είναι ο Πάνος Καμμένος και μαζί του όλοι </w:t>
      </w:r>
      <w:r w:rsidRPr="007D193D">
        <w:rPr>
          <w:rFonts w:eastAsia="Times New Roman"/>
          <w:szCs w:val="24"/>
        </w:rPr>
        <w:t xml:space="preserve">εμείς </w:t>
      </w:r>
      <w:r>
        <w:rPr>
          <w:rFonts w:eastAsia="Times New Roman"/>
          <w:szCs w:val="24"/>
        </w:rPr>
        <w:t xml:space="preserve">οι Ανεξάρτητοι Έλληνες, μια παράταξη και ένας Αρχηγός που κρατούν τις υποσχέσεις, που θα συνεχίσουν να πολεμούν για την πατρίδα, όσα χτυπήματα και αν δεχτούμε κάτω από τη ζώνη από εχθρούς και φίλους. </w:t>
      </w:r>
    </w:p>
    <w:p w14:paraId="619F960C" w14:textId="77777777" w:rsidR="00F246CC" w:rsidRDefault="005B5D49">
      <w:pPr>
        <w:spacing w:line="600" w:lineRule="auto"/>
        <w:ind w:firstLine="720"/>
        <w:jc w:val="both"/>
        <w:rPr>
          <w:rFonts w:eastAsia="Times New Roman"/>
          <w:szCs w:val="24"/>
        </w:rPr>
      </w:pPr>
      <w:r>
        <w:rPr>
          <w:rFonts w:eastAsia="Times New Roman"/>
          <w:szCs w:val="24"/>
        </w:rPr>
        <w:t>Θα μιλήσω αναλυτικά για τις αποζημιώσεις. Οι διεκ</w:t>
      </w:r>
      <w:r>
        <w:rPr>
          <w:rFonts w:eastAsia="Times New Roman"/>
          <w:szCs w:val="24"/>
        </w:rPr>
        <w:t xml:space="preserve">δικήσεις μας χωρίζονται σε δύο θεμελιώδεις κατηγορίες. Αναλύθηκαν αυτά και από άλλους συναδέλφους, θα μου επιτρέψετε να πω και πολύ αξιόλογα από την παρούσα κυρία Αναπληρώτρια Υπουργό. </w:t>
      </w:r>
    </w:p>
    <w:p w14:paraId="619F960D" w14:textId="77777777" w:rsidR="00F246CC" w:rsidRDefault="005B5D49">
      <w:pPr>
        <w:spacing w:line="600" w:lineRule="auto"/>
        <w:ind w:firstLine="720"/>
        <w:jc w:val="both"/>
        <w:rPr>
          <w:rFonts w:eastAsia="Times New Roman"/>
          <w:szCs w:val="24"/>
        </w:rPr>
      </w:pPr>
      <w:r>
        <w:rPr>
          <w:rFonts w:eastAsia="Times New Roman"/>
          <w:szCs w:val="24"/>
        </w:rPr>
        <w:t>Πρώτη είναι η απαίτησή μας για την έντοκη επιστροφή του αναγκαστικού κ</w:t>
      </w:r>
      <w:r>
        <w:rPr>
          <w:rFonts w:eastAsia="Times New Roman"/>
          <w:szCs w:val="24"/>
        </w:rPr>
        <w:t xml:space="preserve">ατοχικού δανείου το οποίο η Ελλάδα </w:t>
      </w:r>
      <w:r>
        <w:rPr>
          <w:rFonts w:eastAsia="Times New Roman"/>
          <w:szCs w:val="24"/>
        </w:rPr>
        <w:t>-</w:t>
      </w:r>
      <w:r>
        <w:rPr>
          <w:rFonts w:eastAsia="Times New Roman"/>
          <w:szCs w:val="24"/>
        </w:rPr>
        <w:t>χωρίς τη δική της συναίνεση και βούληση</w:t>
      </w:r>
      <w:r>
        <w:rPr>
          <w:rFonts w:eastAsia="Times New Roman"/>
          <w:szCs w:val="24"/>
        </w:rPr>
        <w:t>-</w:t>
      </w:r>
      <w:r>
        <w:rPr>
          <w:rFonts w:eastAsia="Times New Roman"/>
          <w:szCs w:val="24"/>
        </w:rPr>
        <w:t xml:space="preserve"> χορήγησε με τμηματικές καταβολές προς τη Γερμανία στα έτη 1941 έως 1944. Τα χρήματα αυτά κινούνταν μέσω ειδικού λογαριασμού της Τράπεζας της Ελλάδος και ήταν πολύ περισσότερα από </w:t>
      </w:r>
      <w:r>
        <w:rPr>
          <w:rFonts w:eastAsia="Times New Roman"/>
          <w:szCs w:val="24"/>
        </w:rPr>
        <w:t>τις τρέχουσες ανάγκες διατροφής του κατοχικού γερμανικού στρατού, που καλύπτονταν από τη Σύμβαση της Χάγης του 1907. Συνολικά και χωρίς καμμία αμφισβήτηση το ποσό αυτό ανέρχεται σε 1,5 τετράκις εκατομμύρια πολεμικές δραχμές, που για την εποχή εκείνη αντιστ</w:t>
      </w:r>
      <w:r>
        <w:rPr>
          <w:rFonts w:eastAsia="Times New Roman"/>
          <w:szCs w:val="24"/>
        </w:rPr>
        <w:t xml:space="preserve">οιχούσε σε ενάμισι με δύο ετήσια ΑΕΠ. </w:t>
      </w:r>
    </w:p>
    <w:p w14:paraId="619F960E" w14:textId="77777777" w:rsidR="00F246CC" w:rsidRDefault="005B5D49">
      <w:pPr>
        <w:spacing w:line="600" w:lineRule="auto"/>
        <w:ind w:firstLine="720"/>
        <w:jc w:val="both"/>
        <w:rPr>
          <w:rFonts w:eastAsia="Times New Roman"/>
          <w:szCs w:val="24"/>
        </w:rPr>
      </w:pPr>
      <w:r>
        <w:rPr>
          <w:rFonts w:eastAsia="Times New Roman"/>
          <w:szCs w:val="24"/>
        </w:rPr>
        <w:t>Επειδή</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από τη φρικτή περίοδο του πολέμου και της γερμανικής κατοχής έως σήμερα συνέβησαν πάμπολλες υποτιμήσεις στο νόμισμα της δραχμής</w:t>
      </w:r>
      <w:r>
        <w:rPr>
          <w:rFonts w:eastAsia="Times New Roman"/>
          <w:szCs w:val="24"/>
        </w:rPr>
        <w:t>,</w:t>
      </w:r>
      <w:r>
        <w:rPr>
          <w:rFonts w:eastAsia="Times New Roman"/>
          <w:szCs w:val="24"/>
        </w:rPr>
        <w:t xml:space="preserve"> και επειδή </w:t>
      </w:r>
      <w:r>
        <w:rPr>
          <w:rFonts w:eastAsia="Times New Roman"/>
          <w:szCs w:val="24"/>
        </w:rPr>
        <w:t>επίσης</w:t>
      </w:r>
      <w:r>
        <w:rPr>
          <w:rFonts w:eastAsia="Times New Roman"/>
          <w:szCs w:val="24"/>
        </w:rPr>
        <w:t xml:space="preserve"> η κατάργηση της δραχμής από το 2001 και η αντικατάστασ</w:t>
      </w:r>
      <w:r>
        <w:rPr>
          <w:rFonts w:eastAsia="Times New Roman"/>
          <w:szCs w:val="24"/>
        </w:rPr>
        <w:t xml:space="preserve">ή της από το ευρώ απαιτεί μια διεθνώς αξιόπιστη μεθοδολογία, απαιτείται μια διεθνώς αξιόπιστη μεθοδολογία για τη μετατροπή των τότε πολεμικών δραχμών σε σταθερή αξία. Τέτοια μέθοδος είναι αυτή του χρυσού κανόνα. </w:t>
      </w:r>
    </w:p>
    <w:p w14:paraId="619F960F" w14:textId="77777777" w:rsidR="00F246CC" w:rsidRDefault="005B5D49">
      <w:pPr>
        <w:spacing w:line="600" w:lineRule="auto"/>
        <w:ind w:firstLine="720"/>
        <w:jc w:val="both"/>
        <w:rPr>
          <w:rFonts w:eastAsia="Times New Roman"/>
          <w:szCs w:val="24"/>
        </w:rPr>
      </w:pPr>
      <w:r>
        <w:rPr>
          <w:rFonts w:eastAsia="Times New Roman"/>
          <w:szCs w:val="24"/>
        </w:rPr>
        <w:t>Έτσι, λοιπόν, χρησιμοποιούμε τη μέθοδο αυτή</w:t>
      </w:r>
      <w:r>
        <w:rPr>
          <w:rFonts w:eastAsia="Times New Roman"/>
          <w:szCs w:val="24"/>
        </w:rPr>
        <w:t xml:space="preserve">, μετατρέποντας το ακριβές ποσό του κατοχικού δανείου, δηλαδή αυτού του ποσού που αναφέρθηκε προηγουμένως </w:t>
      </w:r>
      <w:r>
        <w:rPr>
          <w:rFonts w:eastAsia="Times New Roman"/>
          <w:szCs w:val="24"/>
        </w:rPr>
        <w:t>-</w:t>
      </w:r>
      <w:r>
        <w:rPr>
          <w:rFonts w:eastAsia="Times New Roman"/>
          <w:szCs w:val="24"/>
        </w:rPr>
        <w:t>1 τετράκις εκατομμυρίων 533 δισεκατομμυρίων 302 εκατομμυρίων πολεμικών δραχμών έτους 1944</w:t>
      </w:r>
      <w:r>
        <w:rPr>
          <w:rFonts w:eastAsia="Times New Roman"/>
          <w:szCs w:val="24"/>
        </w:rPr>
        <w:t>-</w:t>
      </w:r>
      <w:r>
        <w:rPr>
          <w:rFonts w:eastAsia="Times New Roman"/>
          <w:szCs w:val="24"/>
        </w:rPr>
        <w:t xml:space="preserve"> </w:t>
      </w:r>
      <w:r>
        <w:rPr>
          <w:rFonts w:eastAsia="Times New Roman"/>
          <w:szCs w:val="24"/>
        </w:rPr>
        <w:t>με</w:t>
      </w:r>
      <w:r>
        <w:rPr>
          <w:rFonts w:eastAsia="Times New Roman"/>
          <w:szCs w:val="24"/>
        </w:rPr>
        <w:t xml:space="preserve"> τον πλέον επιεική υπολογισμό σε χρυσές λίρες Αγγλίας πα</w:t>
      </w:r>
      <w:r>
        <w:rPr>
          <w:rFonts w:eastAsia="Times New Roman"/>
          <w:szCs w:val="24"/>
        </w:rPr>
        <w:t>λαιάς κοπής. Το αποτέλεσμα του υπολογισμού έδωσε το ποσό των 106 εκατομμυρίων 166 χιλιάδων 973 χρυσών λιρών Αγγλίας. Στη συνέχεια αυτό το ποσό με αντιστοιχία χρυσών λιρών σε ευρώ μάς δίνει περίπου 26 δισεκατομμύρια ευρώ.</w:t>
      </w:r>
    </w:p>
    <w:p w14:paraId="619F9610" w14:textId="77777777" w:rsidR="00F246CC" w:rsidRDefault="005B5D49">
      <w:pPr>
        <w:spacing w:line="600" w:lineRule="auto"/>
        <w:ind w:firstLine="720"/>
        <w:jc w:val="both"/>
        <w:rPr>
          <w:rFonts w:eastAsia="Times New Roman"/>
          <w:szCs w:val="24"/>
        </w:rPr>
      </w:pPr>
      <w:r>
        <w:rPr>
          <w:rFonts w:eastAsia="Times New Roman"/>
          <w:szCs w:val="24"/>
        </w:rPr>
        <w:t>Όμως τελευταίο και επίσης χρήσιμο σ</w:t>
      </w:r>
      <w:r>
        <w:rPr>
          <w:rFonts w:eastAsia="Times New Roman"/>
          <w:szCs w:val="24"/>
        </w:rPr>
        <w:t>τοιχείο του υπολογισμού αποτελεί και ο χρόνος από τον οποίον ξεκινά αυτός ο υπολογισμός των τόκων υπερημερίας του γερμανικού δημοσίου</w:t>
      </w:r>
      <w:r>
        <w:rPr>
          <w:rFonts w:eastAsia="Times New Roman"/>
          <w:szCs w:val="24"/>
        </w:rPr>
        <w:t>,</w:t>
      </w:r>
      <w:r>
        <w:rPr>
          <w:rFonts w:eastAsia="Times New Roman"/>
          <w:szCs w:val="24"/>
        </w:rPr>
        <w:t xml:space="preserve"> για επιστροφή προς την Ελλάδα της γεννημένης με οδυνηρό για εμάς τρόπο αξίωσης από το κατοχικό δάνειο για τα έτη 1941</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1944. Στα ίδια έγγραφα της Γερμανίας με τα οποία δινόταν η εντολή στην ελληνική δωσίλογη διοίκηση για εκταμίευση των χρημάτων αυτών</w:t>
      </w:r>
      <w:r>
        <w:rPr>
          <w:rFonts w:eastAsia="Times New Roman"/>
          <w:szCs w:val="24"/>
        </w:rPr>
        <w:t>,</w:t>
      </w:r>
      <w:r>
        <w:rPr>
          <w:rFonts w:eastAsia="Times New Roman"/>
          <w:szCs w:val="24"/>
        </w:rPr>
        <w:t xml:space="preserve"> ομολογείτο ο χρόνος πλήρους επιστροφής των οφειλομένων ποσών, δηλαδή δέκα μήνες μετά την τελευταία εκταμίευση, δηλαδή την 1</w:t>
      </w:r>
      <w:r w:rsidRPr="00945124">
        <w:rPr>
          <w:rFonts w:eastAsia="Times New Roman"/>
          <w:szCs w:val="24"/>
          <w:vertAlign w:val="superscript"/>
        </w:rPr>
        <w:t>η</w:t>
      </w:r>
      <w:r>
        <w:rPr>
          <w:rFonts w:eastAsia="Times New Roman"/>
          <w:szCs w:val="24"/>
        </w:rPr>
        <w:t xml:space="preserve"> Σεπτεμβρίου του 1945. Σ’ αυτό το χρονικό σημείο την 1</w:t>
      </w:r>
      <w:r w:rsidRPr="00222D2B">
        <w:rPr>
          <w:rFonts w:eastAsia="Times New Roman"/>
          <w:szCs w:val="24"/>
          <w:vertAlign w:val="superscript"/>
        </w:rPr>
        <w:t>η</w:t>
      </w:r>
      <w:r>
        <w:rPr>
          <w:rFonts w:eastAsia="Times New Roman"/>
          <w:szCs w:val="24"/>
        </w:rPr>
        <w:t xml:space="preserve"> Σεπτεμβρίου του 1945 όφειλε η Γερμανία, σύμφωνα με τις δικές της έγγραφες ομολογίες, να μας επιστρέψει το ποσό αυτό του κεφαλαίου των 26 περίπου δισεκατομμυρίων, πράγμα που προφανώς ποτέ δεν έκανε. </w:t>
      </w:r>
    </w:p>
    <w:p w14:paraId="619F9611" w14:textId="77777777" w:rsidR="00F246CC" w:rsidRDefault="005B5D49">
      <w:pPr>
        <w:spacing w:line="600" w:lineRule="auto"/>
        <w:ind w:firstLine="720"/>
        <w:jc w:val="both"/>
        <w:rPr>
          <w:rFonts w:eastAsia="Times New Roman"/>
          <w:szCs w:val="24"/>
        </w:rPr>
      </w:pPr>
      <w:r>
        <w:rPr>
          <w:rFonts w:eastAsia="Times New Roman"/>
          <w:szCs w:val="24"/>
        </w:rPr>
        <w:t>Η Ελλάδα πάντοτε καθαρά, σταθερά και επαναλαμβανόμενα σ’ όλο αυτό το χρονικό διάστημα έως και σήμερα</w:t>
      </w:r>
      <w:r>
        <w:rPr>
          <w:rFonts w:eastAsia="Times New Roman"/>
          <w:szCs w:val="24"/>
        </w:rPr>
        <w:t>,</w:t>
      </w:r>
      <w:r>
        <w:rPr>
          <w:rFonts w:eastAsia="Times New Roman"/>
          <w:szCs w:val="24"/>
        </w:rPr>
        <w:t xml:space="preserve"> προβαίνει ορθώς σε ρηματικές διακοινώσεις για την επιστροφή του κατοχικού δανείου. Μάλιστα το γεγονός ότι οι ελληνικές απαιτήσεις είναι ισχυρές</w:t>
      </w:r>
      <w:r>
        <w:rPr>
          <w:rFonts w:eastAsia="Times New Roman"/>
          <w:szCs w:val="24"/>
        </w:rPr>
        <w:t>,</w:t>
      </w:r>
      <w:r>
        <w:rPr>
          <w:rFonts w:eastAsia="Times New Roman"/>
          <w:szCs w:val="24"/>
        </w:rPr>
        <w:t xml:space="preserve"> ομολογείτ</w:t>
      </w:r>
      <w:r>
        <w:rPr>
          <w:rFonts w:eastAsia="Times New Roman"/>
          <w:szCs w:val="24"/>
        </w:rPr>
        <w:t>αι από την ίδια τη Γερμανία, η οποία στις 31</w:t>
      </w:r>
      <w:r>
        <w:rPr>
          <w:rFonts w:eastAsia="Times New Roman"/>
          <w:szCs w:val="24"/>
        </w:rPr>
        <w:t>-</w:t>
      </w:r>
      <w:r>
        <w:rPr>
          <w:rFonts w:eastAsia="Times New Roman"/>
          <w:szCs w:val="24"/>
        </w:rPr>
        <w:t>3</w:t>
      </w:r>
      <w:r>
        <w:rPr>
          <w:rFonts w:eastAsia="Times New Roman"/>
          <w:szCs w:val="24"/>
        </w:rPr>
        <w:t>-</w:t>
      </w:r>
      <w:r>
        <w:rPr>
          <w:rFonts w:eastAsia="Times New Roman"/>
          <w:szCs w:val="24"/>
        </w:rPr>
        <w:t>1967 απαντώντας σε ελληνική σχετική ρηματική διακοίνωση, δέχεται πλήρως ότι η Ελλάδα έχει νόμιμες αξιώσεις επί του κατοχικού δανείου και επί των επανορθώσεων, από τις οποίες ουδέποτε παραιτήθηκε ούτε βεβαίως ή</w:t>
      </w:r>
      <w:r>
        <w:rPr>
          <w:rFonts w:eastAsia="Times New Roman"/>
          <w:szCs w:val="24"/>
        </w:rPr>
        <w:t>ταν ποτέ δυνατόν να παραιτηθεί.</w:t>
      </w:r>
    </w:p>
    <w:p w14:paraId="619F9612" w14:textId="77777777" w:rsidR="00F246CC" w:rsidRDefault="005B5D4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619F9613" w14:textId="77777777" w:rsidR="00F246CC" w:rsidRDefault="005B5D49">
      <w:pPr>
        <w:spacing w:line="600" w:lineRule="auto"/>
        <w:ind w:firstLine="720"/>
        <w:jc w:val="both"/>
        <w:rPr>
          <w:rFonts w:eastAsia="Times New Roman"/>
          <w:szCs w:val="24"/>
        </w:rPr>
      </w:pPr>
      <w:r>
        <w:rPr>
          <w:rFonts w:eastAsia="Times New Roman"/>
          <w:szCs w:val="24"/>
        </w:rPr>
        <w:t>Κύριε Πρόεδρε, θα ήθελα την ανοχή σας.</w:t>
      </w:r>
    </w:p>
    <w:p w14:paraId="619F9614" w14:textId="77777777" w:rsidR="00F246CC" w:rsidRDefault="005B5D49">
      <w:pPr>
        <w:spacing w:line="600" w:lineRule="auto"/>
        <w:ind w:firstLine="720"/>
        <w:jc w:val="both"/>
        <w:rPr>
          <w:rFonts w:eastAsia="Times New Roman"/>
          <w:szCs w:val="24"/>
        </w:rPr>
      </w:pPr>
      <w:r>
        <w:rPr>
          <w:rFonts w:eastAsia="Times New Roman"/>
          <w:szCs w:val="24"/>
        </w:rPr>
        <w:t>Το ύψος του επιτοκίου πρέπει να οριστεί σύμφωνα με τις διεθνείς συναλλακτικές οικονομικές πρακτικές.</w:t>
      </w:r>
      <w:r>
        <w:rPr>
          <w:rFonts w:eastAsia="Times New Roman"/>
          <w:szCs w:val="24"/>
        </w:rPr>
        <w:t xml:space="preserve"> Ένα από τα κριτήρια ορισμού του ύψους του επιτοκίου αποτελεί η χρησιμότητα και η ωφέλεια του χρήματος γι’ αυτόν που το δανείζει αλλά και αυτόν που δανείζεται. Άλλο κριτήριο αποτελεί η ζημιά που υφίσταται αυτός που δανείζει και αποχωρίζεται τα χρήματα από </w:t>
      </w:r>
      <w:r>
        <w:rPr>
          <w:rFonts w:eastAsia="Times New Roman"/>
          <w:szCs w:val="24"/>
        </w:rPr>
        <w:t>την οικονομία του.</w:t>
      </w:r>
    </w:p>
    <w:p w14:paraId="619F9615" w14:textId="77777777" w:rsidR="00F246CC" w:rsidRDefault="005B5D49">
      <w:pPr>
        <w:spacing w:line="600" w:lineRule="auto"/>
        <w:ind w:firstLine="720"/>
        <w:jc w:val="both"/>
        <w:rPr>
          <w:rFonts w:eastAsia="Times New Roman"/>
          <w:szCs w:val="24"/>
        </w:rPr>
      </w:pPr>
      <w:r>
        <w:rPr>
          <w:rFonts w:eastAsia="Times New Roman"/>
          <w:szCs w:val="24"/>
        </w:rPr>
        <w:t>Το τρίτο και ασφαλέστερο, πιο ξεκάθαρο αλλά και επιεικέστερο κριτήριο για τον προσδιορισμό του μεσοσταθμιστικού επιτοκίου για το κατοχικό δάνειο είναι αυτό των επιτοκίων-κουπονιών, των κρατικών ομολόγων, τα οποία έδιναν τα κράτη στις διε</w:t>
      </w:r>
      <w:r>
        <w:rPr>
          <w:rFonts w:eastAsia="Times New Roman"/>
          <w:szCs w:val="24"/>
        </w:rPr>
        <w:t>θνείς τράπεζες ή σε άλλα κράτη ως εγγύηση, προκειμένου να δανειστούν. Το μέσο αυτό επιτόκιο ανέρχεται σε ποσοστά από 3% έως 5% ετησίως. Ενδεικτικά σας αναφέρω το παράδειγμα των Ηνωμένων Πολιτειών, που για αρκετές δεκαετίες μετά τον Β΄ Παγκόσμιο Πόλεμο δανε</w:t>
      </w:r>
      <w:r>
        <w:rPr>
          <w:rFonts w:eastAsia="Times New Roman"/>
          <w:szCs w:val="24"/>
        </w:rPr>
        <w:t xml:space="preserve">ίζονταν μεσοσταθμιστικά με ετήσιο επιτόκιο περίπου στο 5%. </w:t>
      </w:r>
    </w:p>
    <w:p w14:paraId="619F9616" w14:textId="77777777" w:rsidR="00F246CC" w:rsidRDefault="005B5D49">
      <w:pPr>
        <w:spacing w:line="600" w:lineRule="auto"/>
        <w:ind w:firstLine="720"/>
        <w:jc w:val="both"/>
        <w:rPr>
          <w:rFonts w:eastAsia="Times New Roman"/>
          <w:szCs w:val="24"/>
        </w:rPr>
      </w:pPr>
      <w:r>
        <w:rPr>
          <w:rFonts w:eastAsia="Times New Roman"/>
          <w:szCs w:val="24"/>
        </w:rPr>
        <w:t xml:space="preserve">Ας σημειωθεί, επίσης, ότι η </w:t>
      </w:r>
      <w:r>
        <w:rPr>
          <w:rFonts w:eastAsia="Times New Roman"/>
          <w:szCs w:val="24"/>
          <w:lang w:val="en-US"/>
        </w:rPr>
        <w:t>Deutsche</w:t>
      </w:r>
      <w:r w:rsidRPr="00945124">
        <w:rPr>
          <w:rFonts w:eastAsia="Times New Roman"/>
          <w:szCs w:val="24"/>
        </w:rPr>
        <w:t xml:space="preserve"> </w:t>
      </w:r>
      <w:r>
        <w:rPr>
          <w:rFonts w:eastAsia="Times New Roman"/>
          <w:szCs w:val="24"/>
          <w:lang w:val="en-US"/>
        </w:rPr>
        <w:t>Bank</w:t>
      </w:r>
      <w:r w:rsidRPr="00945124">
        <w:rPr>
          <w:rFonts w:eastAsia="Times New Roman"/>
          <w:szCs w:val="24"/>
        </w:rPr>
        <w:t xml:space="preserve"> </w:t>
      </w:r>
      <w:r>
        <w:rPr>
          <w:rFonts w:eastAsia="Times New Roman"/>
          <w:szCs w:val="24"/>
        </w:rPr>
        <w:t>καλούσε τους Αμερικάνους που είχαν δανείσει τη Γερμανία</w:t>
      </w:r>
      <w:r>
        <w:rPr>
          <w:rFonts w:eastAsia="Times New Roman"/>
          <w:szCs w:val="24"/>
        </w:rPr>
        <w:t>,</w:t>
      </w:r>
      <w:r>
        <w:rPr>
          <w:rFonts w:eastAsia="Times New Roman"/>
          <w:szCs w:val="24"/>
        </w:rPr>
        <w:t xml:space="preserve"> να πάρουν ως εξόφληση των δανείων ομόλογα του γερμανικού δημοσίου που θα έληγαν το 2010 με επιτόκ</w:t>
      </w:r>
      <w:r>
        <w:rPr>
          <w:rFonts w:eastAsia="Times New Roman"/>
          <w:szCs w:val="24"/>
        </w:rPr>
        <w:t xml:space="preserve">ιο 3% ειδικά από το 1995 και μετά. </w:t>
      </w:r>
    </w:p>
    <w:p w14:paraId="619F9617" w14:textId="77777777" w:rsidR="00F246CC" w:rsidRDefault="005B5D49">
      <w:pPr>
        <w:spacing w:line="600" w:lineRule="auto"/>
        <w:ind w:firstLine="720"/>
        <w:jc w:val="both"/>
        <w:rPr>
          <w:rFonts w:eastAsia="Times New Roman"/>
          <w:szCs w:val="24"/>
        </w:rPr>
      </w:pPr>
      <w:r>
        <w:rPr>
          <w:rFonts w:eastAsia="Times New Roman"/>
          <w:szCs w:val="24"/>
        </w:rPr>
        <w:t xml:space="preserve">Κατά συνέπεια και με δεδομένο ότι η Ελλάδα μεσοσταθμιστικά δανείζεται όλες αυτές τις δεκαετίες μετά τον Β΄ Παγκόσμιο Πόλεμο με επιτόκια άνω του 3%, είναι προφανές ότι ο υπολογισμός του επιτοκίου στο επίπεδο του 3% είναι </w:t>
      </w:r>
      <w:r>
        <w:rPr>
          <w:rFonts w:eastAsia="Times New Roman"/>
          <w:szCs w:val="24"/>
        </w:rPr>
        <w:t xml:space="preserve">σίγουρα επιεικής. </w:t>
      </w:r>
    </w:p>
    <w:p w14:paraId="619F9618" w14:textId="77777777" w:rsidR="00F246CC" w:rsidRDefault="005B5D49">
      <w:pPr>
        <w:spacing w:line="600" w:lineRule="auto"/>
        <w:ind w:firstLine="720"/>
        <w:jc w:val="both"/>
        <w:rPr>
          <w:rFonts w:eastAsia="Times New Roman"/>
          <w:szCs w:val="24"/>
        </w:rPr>
      </w:pPr>
      <w:r>
        <w:rPr>
          <w:rFonts w:eastAsia="Times New Roman"/>
          <w:szCs w:val="24"/>
        </w:rPr>
        <w:t xml:space="preserve">Με βάση όλα τα παραπάνω, δηλαδή με το κεφάλαιο του κατοχικού δανείου 26 περίπου δισεκατομμυρίων, με ετήσιο επιτόκιο δανείου περίπου 3% και με διάρκεια υπερημερίας της Γερμανίας μέχρι σήμερα, δηλαδή </w:t>
      </w:r>
      <w:r>
        <w:rPr>
          <w:rFonts w:eastAsia="Times New Roman"/>
          <w:szCs w:val="24"/>
        </w:rPr>
        <w:t>εβδομήντα τέσσερα</w:t>
      </w:r>
      <w:r>
        <w:rPr>
          <w:rFonts w:eastAsia="Times New Roman"/>
          <w:szCs w:val="24"/>
        </w:rPr>
        <w:t xml:space="preserve"> έτη, η συνολική οφειλ</w:t>
      </w:r>
      <w:r>
        <w:rPr>
          <w:rFonts w:eastAsia="Times New Roman"/>
          <w:szCs w:val="24"/>
        </w:rPr>
        <w:t xml:space="preserve">ή της Γερμανίας από το κατοχικό δάνειο ανέρχεται σήμερα σε ποσό 83 δισεκατομμυρίων 191 εκατομμυρίων ευρώ. </w:t>
      </w:r>
    </w:p>
    <w:p w14:paraId="619F9619" w14:textId="77777777" w:rsidR="00F246CC" w:rsidRDefault="005B5D49">
      <w:pPr>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της κυρίας Βουλευτού)</w:t>
      </w:r>
    </w:p>
    <w:p w14:paraId="619F961A" w14:textId="77777777" w:rsidR="00F246CC" w:rsidRDefault="005B5D49">
      <w:pPr>
        <w:spacing w:line="600" w:lineRule="auto"/>
        <w:ind w:firstLine="720"/>
        <w:jc w:val="both"/>
        <w:rPr>
          <w:rFonts w:eastAsia="Times New Roman"/>
          <w:szCs w:val="24"/>
        </w:rPr>
      </w:pPr>
      <w:r w:rsidRPr="00521126">
        <w:rPr>
          <w:rFonts w:eastAsia="Times New Roman"/>
          <w:b/>
          <w:szCs w:val="24"/>
        </w:rPr>
        <w:t>ΠΡΟΕΔΡΕΥΩΝ (Γεώργιος Λαμπρούλης):</w:t>
      </w:r>
      <w:r w:rsidRPr="00945124">
        <w:rPr>
          <w:rFonts w:eastAsia="Times New Roman"/>
          <w:szCs w:val="24"/>
        </w:rPr>
        <w:t xml:space="preserve"> </w:t>
      </w:r>
      <w:r>
        <w:rPr>
          <w:rFonts w:eastAsia="Times New Roman"/>
          <w:szCs w:val="24"/>
        </w:rPr>
        <w:t xml:space="preserve">Κυρία Τσαρουχά, </w:t>
      </w:r>
      <w:r>
        <w:rPr>
          <w:rFonts w:eastAsia="Times New Roman"/>
          <w:szCs w:val="24"/>
        </w:rPr>
        <w:t>ολοκληρώστε, παρακαλώ.</w:t>
      </w:r>
    </w:p>
    <w:p w14:paraId="619F961B" w14:textId="77777777" w:rsidR="00F246CC" w:rsidRDefault="005B5D49">
      <w:pPr>
        <w:spacing w:line="600" w:lineRule="auto"/>
        <w:ind w:firstLine="720"/>
        <w:jc w:val="both"/>
        <w:rPr>
          <w:rFonts w:eastAsia="Times New Roman"/>
          <w:szCs w:val="24"/>
        </w:rPr>
      </w:pPr>
      <w:r w:rsidRPr="00945124">
        <w:rPr>
          <w:rFonts w:eastAsia="Times New Roman"/>
          <w:b/>
          <w:szCs w:val="24"/>
        </w:rPr>
        <w:t>ΜΑΡΙΑ ΚΟΛΛΙΑ</w:t>
      </w:r>
      <w:r>
        <w:rPr>
          <w:rFonts w:eastAsia="Times New Roman"/>
          <w:b/>
          <w:szCs w:val="24"/>
        </w:rPr>
        <w:t xml:space="preserve"> </w:t>
      </w:r>
      <w:r w:rsidRPr="00945124">
        <w:rPr>
          <w:rFonts w:eastAsia="Times New Roman"/>
          <w:b/>
          <w:szCs w:val="24"/>
        </w:rPr>
        <w:t>-</w:t>
      </w:r>
      <w:r>
        <w:rPr>
          <w:rFonts w:eastAsia="Times New Roman"/>
          <w:b/>
          <w:szCs w:val="24"/>
        </w:rPr>
        <w:t xml:space="preserve"> </w:t>
      </w:r>
      <w:r w:rsidRPr="00945124">
        <w:rPr>
          <w:rFonts w:eastAsia="Times New Roman"/>
          <w:b/>
          <w:szCs w:val="24"/>
        </w:rPr>
        <w:t>ΤΣΑΡΟΥΧΑ</w:t>
      </w:r>
      <w:r w:rsidRPr="00995F5C">
        <w:rPr>
          <w:rFonts w:eastAsia="Times New Roman"/>
          <w:b/>
          <w:szCs w:val="24"/>
        </w:rPr>
        <w:t>:</w:t>
      </w:r>
      <w:r>
        <w:rPr>
          <w:rFonts w:eastAsia="Times New Roman"/>
          <w:b/>
          <w:szCs w:val="24"/>
        </w:rPr>
        <w:t xml:space="preserve"> </w:t>
      </w:r>
      <w:r>
        <w:rPr>
          <w:rFonts w:eastAsia="Times New Roman"/>
          <w:szCs w:val="24"/>
        </w:rPr>
        <w:t>Όμως αυτό το ποσό, κυρίες και κύριοι συνάδελφοι, έχει μέσα του ψυχή, έχει μέσα του αίμα, έχει μέσα του καταστροφές και όχι απλούς αριθμούς. Αυτό το ποσό έλειψε από τους γονείς μας, από τα παιδιά, έλειψε από τ</w:t>
      </w:r>
      <w:r>
        <w:rPr>
          <w:rFonts w:eastAsia="Times New Roman"/>
          <w:szCs w:val="24"/>
        </w:rPr>
        <w:t>ην κοινωνική πρόνοια, έλειψε από τις υποδομές της χώρας</w:t>
      </w:r>
      <w:r>
        <w:rPr>
          <w:rFonts w:eastAsia="Times New Roman"/>
          <w:szCs w:val="24"/>
        </w:rPr>
        <w:t>,</w:t>
      </w:r>
      <w:r>
        <w:rPr>
          <w:rFonts w:eastAsia="Times New Roman"/>
          <w:szCs w:val="24"/>
        </w:rPr>
        <w:t xml:space="preserve"> που βγήκε κατεστραμμένη από τον παγκόσμιο πόλεμο.</w:t>
      </w:r>
    </w:p>
    <w:p w14:paraId="619F961C" w14:textId="77777777" w:rsidR="00F246CC" w:rsidRDefault="005B5D49">
      <w:pPr>
        <w:spacing w:line="600" w:lineRule="auto"/>
        <w:ind w:firstLine="720"/>
        <w:jc w:val="both"/>
        <w:rPr>
          <w:rFonts w:eastAsia="Times New Roman"/>
          <w:szCs w:val="24"/>
        </w:rPr>
      </w:pPr>
      <w:r>
        <w:rPr>
          <w:rFonts w:eastAsia="Times New Roman"/>
          <w:szCs w:val="24"/>
        </w:rPr>
        <w:t>Οι Ανεξάρτητοι Έλληνες από το 2015 που είχαμε …</w:t>
      </w:r>
    </w:p>
    <w:p w14:paraId="619F961D" w14:textId="77777777" w:rsidR="00F246CC" w:rsidRDefault="005B5D49">
      <w:pPr>
        <w:spacing w:line="600" w:lineRule="auto"/>
        <w:ind w:firstLine="720"/>
        <w:jc w:val="both"/>
        <w:rPr>
          <w:rFonts w:eastAsia="Times New Roman"/>
          <w:szCs w:val="24"/>
        </w:rPr>
      </w:pPr>
      <w:r w:rsidRPr="00945124">
        <w:rPr>
          <w:rFonts w:eastAsia="Times New Roman"/>
          <w:b/>
          <w:szCs w:val="24"/>
        </w:rPr>
        <w:t>ΠΡΟΕΔΡΕΥΩΝ (Γεώργιος Λαμπρούλης)</w:t>
      </w:r>
      <w:r w:rsidRPr="00995F5C">
        <w:rPr>
          <w:rFonts w:eastAsia="Times New Roman"/>
          <w:b/>
          <w:szCs w:val="24"/>
        </w:rPr>
        <w:t>:</w:t>
      </w:r>
      <w:r>
        <w:rPr>
          <w:rFonts w:eastAsia="Times New Roman"/>
          <w:b/>
          <w:szCs w:val="24"/>
        </w:rPr>
        <w:t xml:space="preserve"> </w:t>
      </w:r>
      <w:r>
        <w:rPr>
          <w:rFonts w:eastAsia="Times New Roman"/>
          <w:szCs w:val="24"/>
        </w:rPr>
        <w:t>Κυρία Τσαρουχά, σας παρακαλώ. Έχετε φτάσει στα δέκα λεπτά.</w:t>
      </w:r>
    </w:p>
    <w:p w14:paraId="619F961E" w14:textId="77777777" w:rsidR="00F246CC" w:rsidRDefault="005B5D49">
      <w:pPr>
        <w:spacing w:line="600" w:lineRule="auto"/>
        <w:ind w:firstLine="720"/>
        <w:jc w:val="both"/>
        <w:rPr>
          <w:rFonts w:eastAsia="Times New Roman"/>
          <w:szCs w:val="24"/>
        </w:rPr>
      </w:pPr>
      <w:r w:rsidRPr="00945124">
        <w:rPr>
          <w:rFonts w:eastAsia="Times New Roman"/>
          <w:b/>
          <w:szCs w:val="24"/>
        </w:rPr>
        <w:t xml:space="preserve">ΜΑΡΙΑ </w:t>
      </w:r>
      <w:r w:rsidRPr="00945124">
        <w:rPr>
          <w:rFonts w:eastAsia="Times New Roman"/>
          <w:b/>
          <w:szCs w:val="24"/>
        </w:rPr>
        <w:t>ΚΟΛΛΙΑ</w:t>
      </w:r>
      <w:r>
        <w:rPr>
          <w:rFonts w:eastAsia="Times New Roman"/>
          <w:b/>
          <w:szCs w:val="24"/>
        </w:rPr>
        <w:t xml:space="preserve"> </w:t>
      </w:r>
      <w:r w:rsidRPr="00945124">
        <w:rPr>
          <w:rFonts w:eastAsia="Times New Roman"/>
          <w:b/>
          <w:szCs w:val="24"/>
        </w:rPr>
        <w:t>-</w:t>
      </w:r>
      <w:r>
        <w:rPr>
          <w:rFonts w:eastAsia="Times New Roman"/>
          <w:b/>
          <w:szCs w:val="24"/>
        </w:rPr>
        <w:t xml:space="preserve"> </w:t>
      </w:r>
      <w:r w:rsidRPr="00945124">
        <w:rPr>
          <w:rFonts w:eastAsia="Times New Roman"/>
          <w:b/>
          <w:szCs w:val="24"/>
        </w:rPr>
        <w:t>ΤΣΑΡΟΥΧΑ:</w:t>
      </w:r>
      <w:r>
        <w:rPr>
          <w:rFonts w:eastAsia="Times New Roman"/>
          <w:b/>
          <w:szCs w:val="24"/>
        </w:rPr>
        <w:t xml:space="preserve"> </w:t>
      </w:r>
      <w:r>
        <w:rPr>
          <w:rFonts w:eastAsia="Times New Roman"/>
          <w:szCs w:val="24"/>
        </w:rPr>
        <w:t>Θα σταματήσω την ομιλία μου, αν θέλετε να είμαι συνεπής στον χρόνο.</w:t>
      </w:r>
    </w:p>
    <w:p w14:paraId="619F961F" w14:textId="77777777" w:rsidR="00F246CC" w:rsidRDefault="005B5D49">
      <w:pPr>
        <w:spacing w:line="600" w:lineRule="auto"/>
        <w:ind w:firstLine="720"/>
        <w:jc w:val="both"/>
        <w:rPr>
          <w:rFonts w:eastAsia="Times New Roman"/>
          <w:szCs w:val="24"/>
        </w:rPr>
      </w:pPr>
      <w:r w:rsidRPr="00945124">
        <w:rPr>
          <w:rFonts w:eastAsia="Times New Roman"/>
          <w:b/>
          <w:szCs w:val="24"/>
        </w:rPr>
        <w:t>ΠΡΟΕΔΡΕΥΩΝ (Γεώργιος Λαμπρούλης):</w:t>
      </w:r>
      <w:r>
        <w:rPr>
          <w:rFonts w:eastAsia="Times New Roman"/>
          <w:b/>
          <w:szCs w:val="24"/>
        </w:rPr>
        <w:t xml:space="preserve"> </w:t>
      </w:r>
      <w:r>
        <w:rPr>
          <w:rFonts w:eastAsia="Times New Roman"/>
          <w:szCs w:val="24"/>
        </w:rPr>
        <w:t>Με συγχωρείτε πάρα πολύ. Γνωρίζετε ότι ο χρόνος ομιλίας είναι επτά λεπτά και έδειξε και το Προεδρείο ανοχή.</w:t>
      </w:r>
    </w:p>
    <w:p w14:paraId="619F9620" w14:textId="77777777" w:rsidR="00F246CC" w:rsidRDefault="005B5D49">
      <w:pPr>
        <w:spacing w:line="600" w:lineRule="auto"/>
        <w:ind w:firstLine="720"/>
        <w:jc w:val="both"/>
        <w:rPr>
          <w:rFonts w:eastAsia="Times New Roman"/>
          <w:szCs w:val="24"/>
        </w:rPr>
      </w:pPr>
      <w:r w:rsidRPr="00945124">
        <w:rPr>
          <w:rFonts w:eastAsia="Times New Roman"/>
          <w:b/>
          <w:szCs w:val="24"/>
        </w:rPr>
        <w:t>ΜΑΡΙΑ ΚΟΛΛΙΑ</w:t>
      </w:r>
      <w:r>
        <w:rPr>
          <w:rFonts w:eastAsia="Times New Roman"/>
          <w:b/>
          <w:szCs w:val="24"/>
        </w:rPr>
        <w:t xml:space="preserve"> </w:t>
      </w:r>
      <w:r w:rsidRPr="00945124">
        <w:rPr>
          <w:rFonts w:eastAsia="Times New Roman"/>
          <w:b/>
          <w:szCs w:val="24"/>
        </w:rPr>
        <w:t>-</w:t>
      </w:r>
      <w:r>
        <w:rPr>
          <w:rFonts w:eastAsia="Times New Roman"/>
          <w:b/>
          <w:szCs w:val="24"/>
        </w:rPr>
        <w:t xml:space="preserve"> </w:t>
      </w:r>
      <w:r w:rsidRPr="00945124">
        <w:rPr>
          <w:rFonts w:eastAsia="Times New Roman"/>
          <w:b/>
          <w:szCs w:val="24"/>
        </w:rPr>
        <w:t>ΤΣΑΡΟΥΧΑ:</w:t>
      </w:r>
      <w:r>
        <w:rPr>
          <w:rFonts w:eastAsia="Times New Roman"/>
          <w:b/>
          <w:szCs w:val="24"/>
        </w:rPr>
        <w:t xml:space="preserve"> </w:t>
      </w:r>
      <w:r>
        <w:rPr>
          <w:rFonts w:eastAsia="Times New Roman"/>
          <w:szCs w:val="24"/>
        </w:rPr>
        <w:t>Όμ</w:t>
      </w:r>
      <w:r>
        <w:rPr>
          <w:rFonts w:eastAsia="Times New Roman"/>
          <w:szCs w:val="24"/>
        </w:rPr>
        <w:t>ως σας θυμίζω ότι οι Ανεξάρτητοι Έλληνες δεν έχουν Κοινοβουλευτική Ομάδα και έχουμε υποχρέωση, κύριε Πρόεδρε, αν μου επιτρέπετε …</w:t>
      </w:r>
    </w:p>
    <w:p w14:paraId="619F9621" w14:textId="77777777" w:rsidR="00F246CC" w:rsidRDefault="005B5D49">
      <w:pPr>
        <w:spacing w:line="600" w:lineRule="auto"/>
        <w:ind w:firstLine="720"/>
        <w:jc w:val="both"/>
        <w:rPr>
          <w:rFonts w:eastAsia="Times New Roman"/>
          <w:szCs w:val="24"/>
        </w:rPr>
      </w:pPr>
      <w:r w:rsidRPr="00945124">
        <w:rPr>
          <w:rFonts w:eastAsia="Times New Roman"/>
          <w:b/>
          <w:szCs w:val="24"/>
        </w:rPr>
        <w:t>ΠΡΟΕΔΡΕΥΩΝ (Γεώργιος Λαμπρούλης):</w:t>
      </w:r>
      <w:r>
        <w:rPr>
          <w:rFonts w:eastAsia="Times New Roman"/>
          <w:b/>
          <w:szCs w:val="24"/>
        </w:rPr>
        <w:t xml:space="preserve"> </w:t>
      </w:r>
      <w:r>
        <w:rPr>
          <w:rFonts w:eastAsia="Times New Roman"/>
          <w:szCs w:val="24"/>
        </w:rPr>
        <w:t>Πόση ανοχή να δείξουμε ακόμα; Δικαίως θα διαμαρτύρονται και οι επόμενοι συνάδελφοι και οι Κο</w:t>
      </w:r>
      <w:r>
        <w:rPr>
          <w:rFonts w:eastAsia="Times New Roman"/>
          <w:szCs w:val="24"/>
        </w:rPr>
        <w:t xml:space="preserve">ινοβουλευτικοί </w:t>
      </w:r>
      <w:r>
        <w:rPr>
          <w:rFonts w:eastAsia="Times New Roman"/>
          <w:szCs w:val="24"/>
        </w:rPr>
        <w:t xml:space="preserve">Εκπρόσωποι </w:t>
      </w:r>
      <w:r>
        <w:rPr>
          <w:rFonts w:eastAsia="Times New Roman"/>
          <w:szCs w:val="24"/>
        </w:rPr>
        <w:t>Μην ξεχνάτε ότι έχουμε βάλει ένα όριο</w:t>
      </w:r>
      <w:r>
        <w:rPr>
          <w:rFonts w:eastAsia="Times New Roman"/>
          <w:szCs w:val="24"/>
        </w:rPr>
        <w:t>,</w:t>
      </w:r>
      <w:r>
        <w:rPr>
          <w:rFonts w:eastAsia="Times New Roman"/>
          <w:szCs w:val="24"/>
        </w:rPr>
        <w:t xml:space="preserve"> για να ολοκληρώσουμε γύρω στις εννιά η ώρα.</w:t>
      </w:r>
    </w:p>
    <w:p w14:paraId="619F9622" w14:textId="77777777" w:rsidR="00F246CC" w:rsidRDefault="005B5D49">
      <w:pPr>
        <w:spacing w:line="600" w:lineRule="auto"/>
        <w:ind w:firstLine="720"/>
        <w:jc w:val="both"/>
        <w:rPr>
          <w:rFonts w:eastAsia="Times New Roman"/>
          <w:szCs w:val="24"/>
        </w:rPr>
      </w:pPr>
      <w:r w:rsidRPr="00945124">
        <w:rPr>
          <w:rFonts w:eastAsia="Times New Roman"/>
          <w:b/>
          <w:szCs w:val="24"/>
        </w:rPr>
        <w:t>ΜΑΡΙΑ ΚΟΛΛΙΑ</w:t>
      </w:r>
      <w:r>
        <w:rPr>
          <w:rFonts w:eastAsia="Times New Roman"/>
          <w:b/>
          <w:szCs w:val="24"/>
        </w:rPr>
        <w:t xml:space="preserve"> </w:t>
      </w:r>
      <w:r w:rsidRPr="00945124">
        <w:rPr>
          <w:rFonts w:eastAsia="Times New Roman"/>
          <w:b/>
          <w:szCs w:val="24"/>
        </w:rPr>
        <w:t>-</w:t>
      </w:r>
      <w:r>
        <w:rPr>
          <w:rFonts w:eastAsia="Times New Roman"/>
          <w:b/>
          <w:szCs w:val="24"/>
        </w:rPr>
        <w:t xml:space="preserve"> </w:t>
      </w:r>
      <w:r w:rsidRPr="00945124">
        <w:rPr>
          <w:rFonts w:eastAsia="Times New Roman"/>
          <w:b/>
          <w:szCs w:val="24"/>
        </w:rPr>
        <w:t>ΤΣΑΡΟΥΧΑ:</w:t>
      </w:r>
      <w:r>
        <w:rPr>
          <w:rFonts w:eastAsia="Times New Roman"/>
          <w:b/>
          <w:szCs w:val="24"/>
        </w:rPr>
        <w:t xml:space="preserve"> </w:t>
      </w:r>
      <w:r>
        <w:rPr>
          <w:rFonts w:eastAsia="Times New Roman"/>
          <w:szCs w:val="24"/>
        </w:rPr>
        <w:t>Έχετε δώσει δικαίωμα σε πάρα πολλούς συναδέλφους</w:t>
      </w:r>
      <w:r>
        <w:rPr>
          <w:rFonts w:eastAsia="Times New Roman"/>
          <w:szCs w:val="24"/>
        </w:rPr>
        <w:t>,</w:t>
      </w:r>
      <w:r>
        <w:rPr>
          <w:rFonts w:eastAsia="Times New Roman"/>
          <w:szCs w:val="24"/>
        </w:rPr>
        <w:t xml:space="preserve"> να μιλήσουν ξεπερνώντας τα χρονικά όρια. Όλοι μίλησαν πολύ περισσότερο, </w:t>
      </w:r>
      <w:r>
        <w:rPr>
          <w:rFonts w:eastAsia="Times New Roman"/>
          <w:szCs w:val="24"/>
        </w:rPr>
        <w:t xml:space="preserve">κύριε Πρόεδρε. Το λέω με όλον τον σεβασμό στο Προεδρείο. </w:t>
      </w:r>
    </w:p>
    <w:p w14:paraId="619F9623" w14:textId="77777777" w:rsidR="00F246CC" w:rsidRDefault="005B5D49">
      <w:pPr>
        <w:spacing w:line="600" w:lineRule="auto"/>
        <w:ind w:firstLine="720"/>
        <w:jc w:val="both"/>
        <w:rPr>
          <w:rFonts w:eastAsia="Times New Roman"/>
          <w:szCs w:val="24"/>
        </w:rPr>
      </w:pPr>
      <w:r>
        <w:rPr>
          <w:rFonts w:eastAsia="Times New Roman"/>
          <w:szCs w:val="24"/>
        </w:rPr>
        <w:t>Κλείνω για να δείξω τον σεβασμό μου στο Προεδρείο, στο οποίο θήτευσα.</w:t>
      </w:r>
    </w:p>
    <w:p w14:paraId="619F9624" w14:textId="77777777" w:rsidR="00F246CC" w:rsidRDefault="005B5D49">
      <w:pPr>
        <w:spacing w:line="600" w:lineRule="auto"/>
        <w:ind w:firstLine="720"/>
        <w:jc w:val="both"/>
        <w:rPr>
          <w:rFonts w:eastAsia="Times New Roman"/>
          <w:szCs w:val="24"/>
        </w:rPr>
      </w:pPr>
      <w:r>
        <w:rPr>
          <w:rFonts w:eastAsia="Times New Roman"/>
          <w:szCs w:val="24"/>
        </w:rPr>
        <w:t>Έτσι, λοιπόν, ερχόμαστε στο θεμελιώδες είδος απαιτήσεων της Ελλάδας και οφειλών της Γερμανίας. Αυτό είναι διαχωρίσιμο ή πρέπει ν</w:t>
      </w:r>
      <w:r>
        <w:rPr>
          <w:rFonts w:eastAsia="Times New Roman"/>
          <w:szCs w:val="24"/>
        </w:rPr>
        <w:t xml:space="preserve">α διαχωριστεί και σε καμμία περίπτωση δεν πρέπει να υπάρξει άσκηση ενός ένδικου μέσου και για τις δύο περιπτώσεις ταυτόχρονα και </w:t>
      </w:r>
      <w:r w:rsidRPr="00B56FE8">
        <w:rPr>
          <w:rFonts w:eastAsia="Times New Roman"/>
          <w:szCs w:val="24"/>
        </w:rPr>
        <w:t>ομού</w:t>
      </w:r>
      <w:r>
        <w:rPr>
          <w:rFonts w:eastAsia="Times New Roman"/>
          <w:szCs w:val="24"/>
        </w:rPr>
        <w:t xml:space="preserve">, </w:t>
      </w:r>
      <w:r>
        <w:rPr>
          <w:rFonts w:eastAsia="Times New Roman"/>
          <w:szCs w:val="24"/>
        </w:rPr>
        <w:t>όπως,</w:t>
      </w:r>
      <w:r>
        <w:rPr>
          <w:rFonts w:eastAsia="Times New Roman"/>
          <w:szCs w:val="24"/>
        </w:rPr>
        <w:t xml:space="preserve"> δυστυχώς</w:t>
      </w:r>
      <w:r>
        <w:rPr>
          <w:rFonts w:eastAsia="Times New Roman"/>
          <w:szCs w:val="24"/>
        </w:rPr>
        <w:t>,</w:t>
      </w:r>
      <w:r>
        <w:rPr>
          <w:rFonts w:eastAsia="Times New Roman"/>
          <w:szCs w:val="24"/>
        </w:rPr>
        <w:t xml:space="preserve"> κάποιοι προτείνουν.</w:t>
      </w:r>
    </w:p>
    <w:p w14:paraId="619F9625" w14:textId="77777777" w:rsidR="00F246CC" w:rsidRDefault="005B5D49">
      <w:pPr>
        <w:spacing w:line="600" w:lineRule="auto"/>
        <w:ind w:firstLine="720"/>
        <w:jc w:val="both"/>
        <w:rPr>
          <w:rFonts w:eastAsia="Times New Roman"/>
          <w:szCs w:val="24"/>
        </w:rPr>
      </w:pPr>
      <w:r>
        <w:rPr>
          <w:rFonts w:eastAsia="Times New Roman"/>
          <w:szCs w:val="24"/>
        </w:rPr>
        <w:t>Δεν θα προβώ στον υπολογισμό. Αυτό που μπορώ, όμως, να πω και να δεσμευτώ, κάτι που τ</w:t>
      </w:r>
      <w:r>
        <w:rPr>
          <w:rFonts w:eastAsia="Times New Roman"/>
          <w:szCs w:val="24"/>
        </w:rPr>
        <w:t>ο έχουμε κάνει οι Ανεξάρτητοι Έλληνες από την αρχή, είναι ότι όλοι μαζί μπορούμε να δώσουμε τη μάχη μας ως χώρα. Εμείς οι Ανεξάρτητοι Έλληνε, μαζί μ’ όλους αυτούς οι οποίοι πιστεύουν ότι πρέπει να ζητήσουμε και να πάρουμε πίσω αυτά που μας οφείλει η Γερμαν</w:t>
      </w:r>
      <w:r>
        <w:rPr>
          <w:rFonts w:eastAsia="Times New Roman"/>
          <w:szCs w:val="24"/>
        </w:rPr>
        <w:t>ία και με όλα τα επιχειρήματα, τα οποία και πάλι η Κυβέρνηση πολύ σωστά και ορθά μάς ανέλυσε και όλοι συντασσόμαστε μ’ αυτά, πρέπει να ζητήσουμε αυτά που μας ανήκουν για την ψυχή της χώρας μας, για την ψυχή όλων των σφαγμένων και κατεστραμμένων.</w:t>
      </w:r>
    </w:p>
    <w:p w14:paraId="619F9626" w14:textId="77777777" w:rsidR="00F246CC" w:rsidRDefault="005B5D49">
      <w:pPr>
        <w:spacing w:line="600" w:lineRule="auto"/>
        <w:ind w:firstLine="720"/>
        <w:jc w:val="both"/>
        <w:rPr>
          <w:rFonts w:eastAsia="Times New Roman"/>
          <w:szCs w:val="24"/>
        </w:rPr>
      </w:pPr>
      <w:r>
        <w:rPr>
          <w:rFonts w:eastAsia="Times New Roman"/>
          <w:szCs w:val="24"/>
        </w:rPr>
        <w:t xml:space="preserve">Σας </w:t>
      </w:r>
      <w:r>
        <w:rPr>
          <w:rFonts w:eastAsia="Times New Roman"/>
          <w:szCs w:val="24"/>
        </w:rPr>
        <w:t>ευχαριστώ πολύ.</w:t>
      </w:r>
    </w:p>
    <w:p w14:paraId="619F9627" w14:textId="77777777" w:rsidR="00F246CC" w:rsidRDefault="005B5D49">
      <w:pPr>
        <w:spacing w:line="600" w:lineRule="auto"/>
        <w:ind w:firstLine="720"/>
        <w:jc w:val="both"/>
        <w:rPr>
          <w:rFonts w:eastAsia="Times New Roman"/>
          <w:szCs w:val="24"/>
        </w:rPr>
      </w:pPr>
      <w:r w:rsidRPr="00945124">
        <w:rPr>
          <w:rFonts w:eastAsia="Times New Roman"/>
          <w:b/>
          <w:szCs w:val="24"/>
        </w:rPr>
        <w:t>ΠΡΟΕΔΡΕΥΩΝ (Γεώργιος Λαμπρούλης):</w:t>
      </w:r>
      <w:r>
        <w:rPr>
          <w:rFonts w:eastAsia="Times New Roman"/>
          <w:b/>
          <w:szCs w:val="24"/>
        </w:rPr>
        <w:t xml:space="preserve"> </w:t>
      </w:r>
      <w:r>
        <w:rPr>
          <w:rFonts w:eastAsia="Times New Roman"/>
          <w:szCs w:val="24"/>
        </w:rPr>
        <w:t>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w:t>
      </w:r>
      <w:r>
        <w:rPr>
          <w:rFonts w:eastAsia="Times New Roman"/>
          <w:szCs w:val="24"/>
        </w:rPr>
        <w:t>ίου και τον τρόπο οργάνωσης και λειτουργίας της Βουλής, τριάντα τρεις μαθήτριες και μαθητές και δύο συνοδοί εκπαιδευτικοί από το 6</w:t>
      </w:r>
      <w:r w:rsidRPr="00521FAC">
        <w:rPr>
          <w:rFonts w:eastAsia="Times New Roman"/>
          <w:szCs w:val="24"/>
          <w:vertAlign w:val="superscript"/>
        </w:rPr>
        <w:t>ο</w:t>
      </w:r>
      <w:r>
        <w:rPr>
          <w:rFonts w:eastAsia="Times New Roman"/>
          <w:szCs w:val="24"/>
        </w:rPr>
        <w:t xml:space="preserve"> Γυμνάσιο Σταυρούπολης Θεσσαλονίκης (</w:t>
      </w:r>
      <w:r>
        <w:rPr>
          <w:rFonts w:eastAsia="Times New Roman"/>
          <w:szCs w:val="24"/>
        </w:rPr>
        <w:t>δεύτερο τμήμα</w:t>
      </w:r>
      <w:r>
        <w:rPr>
          <w:rFonts w:eastAsia="Times New Roman"/>
          <w:szCs w:val="24"/>
        </w:rPr>
        <w:t>).</w:t>
      </w:r>
    </w:p>
    <w:p w14:paraId="619F9628" w14:textId="77777777" w:rsidR="00F246CC" w:rsidRDefault="005B5D49">
      <w:pPr>
        <w:spacing w:line="600" w:lineRule="auto"/>
        <w:ind w:firstLine="720"/>
        <w:jc w:val="both"/>
        <w:rPr>
          <w:rFonts w:eastAsia="Times New Roman"/>
          <w:szCs w:val="24"/>
        </w:rPr>
      </w:pPr>
      <w:r>
        <w:rPr>
          <w:rFonts w:eastAsia="Times New Roman"/>
          <w:szCs w:val="24"/>
        </w:rPr>
        <w:t>Η Βουλή σάς καλωσορίζει.</w:t>
      </w:r>
    </w:p>
    <w:p w14:paraId="619F9629" w14:textId="77777777" w:rsidR="00F246CC" w:rsidRDefault="005B5D49">
      <w:pPr>
        <w:tabs>
          <w:tab w:val="left" w:pos="709"/>
          <w:tab w:val="center" w:pos="4753"/>
        </w:tabs>
        <w:spacing w:line="600" w:lineRule="auto"/>
        <w:ind w:firstLine="709"/>
        <w:contextualSpacing/>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619F962A" w14:textId="77777777" w:rsidR="00F246CC" w:rsidRDefault="005B5D49">
      <w:pPr>
        <w:tabs>
          <w:tab w:val="left" w:pos="709"/>
          <w:tab w:val="center" w:pos="4753"/>
        </w:tabs>
        <w:spacing w:line="600" w:lineRule="auto"/>
        <w:ind w:firstLine="709"/>
        <w:contextualSpacing/>
        <w:jc w:val="both"/>
        <w:rPr>
          <w:rFonts w:eastAsia="Times New Roman"/>
          <w:szCs w:val="24"/>
        </w:rPr>
      </w:pPr>
      <w:r>
        <w:rPr>
          <w:rFonts w:eastAsia="Times New Roman"/>
          <w:szCs w:val="24"/>
        </w:rPr>
        <w:tab/>
        <w:t>Τον λόγο έχει ο Κοινοβουλευτικός Εκπρόσωπος του ΣΥΡΙΖΑ κ. Τζαμακλής.</w:t>
      </w:r>
    </w:p>
    <w:p w14:paraId="619F962B" w14:textId="77777777" w:rsidR="00F246CC" w:rsidRDefault="005B5D49">
      <w:pPr>
        <w:tabs>
          <w:tab w:val="left" w:pos="709"/>
          <w:tab w:val="center" w:pos="4753"/>
        </w:tabs>
        <w:spacing w:line="600" w:lineRule="auto"/>
        <w:ind w:firstLine="709"/>
        <w:contextualSpacing/>
        <w:jc w:val="both"/>
        <w:rPr>
          <w:rFonts w:eastAsia="Times New Roman"/>
          <w:szCs w:val="24"/>
        </w:rPr>
      </w:pPr>
      <w:r w:rsidRPr="00FD66D7">
        <w:rPr>
          <w:rFonts w:eastAsia="Times New Roman"/>
          <w:b/>
          <w:szCs w:val="24"/>
        </w:rPr>
        <w:t>ΧΑΡΙΛΑΟΣ ΤΖΑΜΑΚΛΗΣ:</w:t>
      </w:r>
      <w:r>
        <w:rPr>
          <w:rFonts w:eastAsia="Times New Roman"/>
          <w:szCs w:val="24"/>
        </w:rPr>
        <w:t xml:space="preserve"> Ευχαριστώ, κύριε Πρόεδρε.</w:t>
      </w:r>
    </w:p>
    <w:p w14:paraId="619F962C" w14:textId="77777777" w:rsidR="00F246CC" w:rsidRDefault="005B5D49">
      <w:pPr>
        <w:tabs>
          <w:tab w:val="left" w:pos="709"/>
          <w:tab w:val="center" w:pos="4753"/>
        </w:tabs>
        <w:spacing w:line="600" w:lineRule="auto"/>
        <w:ind w:firstLine="709"/>
        <w:contextualSpacing/>
        <w:jc w:val="both"/>
        <w:rPr>
          <w:rFonts w:eastAsia="Times New Roman"/>
          <w:szCs w:val="24"/>
        </w:rPr>
      </w:pPr>
      <w:r>
        <w:rPr>
          <w:rFonts w:eastAsia="Times New Roman"/>
          <w:szCs w:val="24"/>
        </w:rPr>
        <w:t>Κυρίες και κύριοι συνάδελφοι, είχα την ελπίδα ότι σήμερα όλες οι πτέρυγες του συνταγματικού τόξου, με επίγνωσ</w:t>
      </w:r>
      <w:r>
        <w:rPr>
          <w:rFonts w:eastAsia="Times New Roman"/>
          <w:szCs w:val="24"/>
        </w:rPr>
        <w:t>η της ιστορικότητας της ημέρας, θα τοποθετούνταν με γνώμονα την αναγκαία σύμπνοια, ομοφωνία και ενότητα. Είχα την ελπίδα ότι ο εισηγητής της Αξιωματικής Αντιπολίτευσης</w:t>
      </w:r>
      <w:r>
        <w:rPr>
          <w:rFonts w:eastAsia="Times New Roman"/>
          <w:szCs w:val="24"/>
        </w:rPr>
        <w:t>,</w:t>
      </w:r>
      <w:r>
        <w:rPr>
          <w:rFonts w:eastAsia="Times New Roman"/>
          <w:szCs w:val="24"/>
        </w:rPr>
        <w:t xml:space="preserve"> θα αναγνώριζε σήμερα την κατά τη γνώμη μου λανθασμένη στάση του κόμματός του, που τον Ι</w:t>
      </w:r>
      <w:r>
        <w:rPr>
          <w:rFonts w:eastAsia="Times New Roman"/>
          <w:szCs w:val="24"/>
        </w:rPr>
        <w:t xml:space="preserve">ούλιο του 2016 καταψήφισε τη συζητούμενη έκθεση της </w:t>
      </w:r>
      <w:r>
        <w:rPr>
          <w:rFonts w:eastAsia="Times New Roman"/>
          <w:szCs w:val="24"/>
        </w:rPr>
        <w:t>ε</w:t>
      </w:r>
      <w:r>
        <w:rPr>
          <w:rFonts w:eastAsia="Times New Roman"/>
          <w:szCs w:val="24"/>
        </w:rPr>
        <w:t xml:space="preserve">πιτροπής. </w:t>
      </w:r>
    </w:p>
    <w:p w14:paraId="619F962D" w14:textId="77777777" w:rsidR="00F246CC" w:rsidRDefault="005B5D49">
      <w:pPr>
        <w:tabs>
          <w:tab w:val="left" w:pos="709"/>
          <w:tab w:val="center" w:pos="4753"/>
        </w:tabs>
        <w:spacing w:line="600" w:lineRule="auto"/>
        <w:ind w:firstLine="709"/>
        <w:contextualSpacing/>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sidRPr="00E5057A">
        <w:rPr>
          <w:rFonts w:eastAsia="Times New Roman"/>
          <w:b/>
          <w:szCs w:val="24"/>
        </w:rPr>
        <w:t>ΝΙΚΟΛΑΟΣ ΒΟΥΤΣΗΣ</w:t>
      </w:r>
      <w:r>
        <w:rPr>
          <w:rFonts w:eastAsia="Times New Roman"/>
          <w:szCs w:val="24"/>
        </w:rPr>
        <w:t>)</w:t>
      </w:r>
      <w:r w:rsidRPr="00FD66D7">
        <w:rPr>
          <w:rFonts w:eastAsia="Times New Roman"/>
          <w:szCs w:val="24"/>
        </w:rPr>
        <w:t xml:space="preserve"> </w:t>
      </w:r>
    </w:p>
    <w:p w14:paraId="619F962E" w14:textId="77777777" w:rsidR="00F246CC" w:rsidRDefault="005B5D49">
      <w:pPr>
        <w:tabs>
          <w:tab w:val="left" w:pos="709"/>
          <w:tab w:val="center" w:pos="4753"/>
        </w:tabs>
        <w:spacing w:line="600" w:lineRule="auto"/>
        <w:ind w:firstLine="709"/>
        <w:contextualSpacing/>
        <w:jc w:val="both"/>
        <w:rPr>
          <w:rFonts w:eastAsia="Times New Roman"/>
          <w:szCs w:val="24"/>
        </w:rPr>
      </w:pPr>
      <w:r>
        <w:rPr>
          <w:rFonts w:eastAsia="Times New Roman"/>
          <w:szCs w:val="24"/>
        </w:rPr>
        <w:t>Αντ’ αυτού και παρά τη χθεσινή θετική στάση της Νέας Δημοκρατίας στη Διάσκεψη των Προέδρων σε σχέση</w:t>
      </w:r>
      <w:r>
        <w:rPr>
          <w:rFonts w:eastAsia="Times New Roman"/>
          <w:szCs w:val="24"/>
        </w:rPr>
        <w:t xml:space="preserve"> με το ψήφισμα που θα ψηφίσουμε το βράδυ, ο κ. Τζαβάρας ενέμεινε στην ίδια άποψη και μάλιστα με την ίδια επιχειρηματολογία που είχε αναπτυχθεί τον Ιούλιο του 2016.</w:t>
      </w:r>
    </w:p>
    <w:p w14:paraId="619F962F" w14:textId="77777777" w:rsidR="00F246CC" w:rsidRDefault="005B5D49">
      <w:pPr>
        <w:tabs>
          <w:tab w:val="left" w:pos="709"/>
          <w:tab w:val="center" w:pos="4753"/>
        </w:tabs>
        <w:spacing w:line="600" w:lineRule="auto"/>
        <w:ind w:firstLine="709"/>
        <w:contextualSpacing/>
        <w:jc w:val="both"/>
        <w:rPr>
          <w:rFonts w:eastAsia="Times New Roman"/>
          <w:szCs w:val="24"/>
        </w:rPr>
      </w:pPr>
      <w:r>
        <w:rPr>
          <w:rFonts w:eastAsia="Times New Roman"/>
          <w:szCs w:val="24"/>
        </w:rPr>
        <w:t>Δίχως τότε να καταθέσουν άλλη έκθεση με διαφορετικό περιεχόμενο, αφού διαφωνούσαν με το κείμ</w:t>
      </w:r>
      <w:r>
        <w:rPr>
          <w:rFonts w:eastAsia="Times New Roman"/>
          <w:szCs w:val="24"/>
        </w:rPr>
        <w:t>ενο της Πλειοψηφίας, οι Βουλευτές της Νέας Δημοκρατίας κατέθεσαν κείμενο δύο σελίδων, με το οποίο δικαιολόγησαν τη διαφωνία τους ως εξής.</w:t>
      </w:r>
    </w:p>
    <w:p w14:paraId="619F9630" w14:textId="77777777" w:rsidR="00F246CC" w:rsidRDefault="005B5D49">
      <w:pPr>
        <w:spacing w:line="600" w:lineRule="auto"/>
        <w:ind w:firstLine="720"/>
        <w:jc w:val="both"/>
        <w:rPr>
          <w:rFonts w:eastAsia="Times New Roman"/>
          <w:szCs w:val="24"/>
        </w:rPr>
      </w:pPr>
      <w:r>
        <w:rPr>
          <w:rFonts w:eastAsia="Times New Roman"/>
          <w:szCs w:val="24"/>
        </w:rPr>
        <w:t xml:space="preserve">Πρώτον, επειδή </w:t>
      </w:r>
      <w:r w:rsidRPr="00EC1538">
        <w:rPr>
          <w:rFonts w:eastAsia="Times New Roman"/>
          <w:szCs w:val="24"/>
        </w:rPr>
        <w:t xml:space="preserve">δήθεν η πλειοψηφία </w:t>
      </w:r>
      <w:r>
        <w:rPr>
          <w:rFonts w:eastAsia="Times New Roman"/>
          <w:szCs w:val="24"/>
        </w:rPr>
        <w:t>υιοθέτησε αιτήματα ιδιωτών και παραδικαστικών -έτσι αναφέρεται, κύριε Τζαβάρα- διεκδ</w:t>
      </w:r>
      <w:r>
        <w:rPr>
          <w:rFonts w:eastAsia="Times New Roman"/>
          <w:szCs w:val="24"/>
        </w:rPr>
        <w:t>ικήσεων. Δεύτερον, επειδή δήθεν η πλειοψηφία δεν αξιοποίησε το υλικό των δύο προηγουμένων επιτροπών. Τρίτον, επειδή δήθεν η πλειοψηφία ανέμειξε στο μεγάλο εθνικό ζήτημα και τις διεκδικήσεις ιδιωτών. Τ</w:t>
      </w:r>
      <w:r w:rsidRPr="00EC1538">
        <w:rPr>
          <w:rFonts w:eastAsia="Times New Roman"/>
          <w:szCs w:val="24"/>
        </w:rPr>
        <w:t>έταρτον</w:t>
      </w:r>
      <w:r>
        <w:rPr>
          <w:rFonts w:eastAsia="Times New Roman"/>
          <w:szCs w:val="24"/>
        </w:rPr>
        <w:t>,</w:t>
      </w:r>
      <w:r w:rsidRPr="00EC1538">
        <w:rPr>
          <w:rFonts w:eastAsia="Times New Roman"/>
          <w:szCs w:val="24"/>
        </w:rPr>
        <w:t xml:space="preserve"> </w:t>
      </w:r>
      <w:r>
        <w:rPr>
          <w:rFonts w:eastAsia="Times New Roman"/>
          <w:szCs w:val="24"/>
        </w:rPr>
        <w:t>ε</w:t>
      </w:r>
      <w:r w:rsidRPr="00EC1538">
        <w:rPr>
          <w:rFonts w:eastAsia="Times New Roman"/>
          <w:szCs w:val="24"/>
        </w:rPr>
        <w:t>πειδή δήθεν η πλειοψηφία αναλώθηκε σε συνεδριά</w:t>
      </w:r>
      <w:r w:rsidRPr="00EC1538">
        <w:rPr>
          <w:rFonts w:eastAsia="Times New Roman"/>
          <w:szCs w:val="24"/>
        </w:rPr>
        <w:t>σεις</w:t>
      </w:r>
      <w:r>
        <w:rPr>
          <w:rFonts w:eastAsia="Times New Roman"/>
          <w:szCs w:val="24"/>
        </w:rPr>
        <w:t>,</w:t>
      </w:r>
      <w:r w:rsidRPr="00EC1538">
        <w:rPr>
          <w:rFonts w:eastAsia="Times New Roman"/>
          <w:szCs w:val="24"/>
        </w:rPr>
        <w:t xml:space="preserve"> για να αξιοποιήσει επικοινωνιακά την υπόθεση</w:t>
      </w:r>
      <w:r>
        <w:rPr>
          <w:rFonts w:eastAsia="Times New Roman"/>
          <w:szCs w:val="24"/>
        </w:rPr>
        <w:t>.</w:t>
      </w:r>
    </w:p>
    <w:p w14:paraId="619F9631" w14:textId="77777777" w:rsidR="00F246CC" w:rsidRDefault="005B5D49">
      <w:pPr>
        <w:spacing w:line="600" w:lineRule="auto"/>
        <w:ind w:firstLine="720"/>
        <w:jc w:val="both"/>
        <w:rPr>
          <w:rFonts w:eastAsia="Times New Roman"/>
          <w:szCs w:val="24"/>
        </w:rPr>
      </w:pPr>
      <w:r>
        <w:rPr>
          <w:rFonts w:eastAsia="Times New Roman"/>
          <w:szCs w:val="24"/>
        </w:rPr>
        <w:t>Τ</w:t>
      </w:r>
      <w:r w:rsidRPr="00EC1538">
        <w:rPr>
          <w:rFonts w:eastAsia="Times New Roman"/>
          <w:szCs w:val="24"/>
        </w:rPr>
        <w:t>ο ίδιο είπε και σήμερα</w:t>
      </w:r>
      <w:r>
        <w:rPr>
          <w:rFonts w:eastAsia="Times New Roman"/>
          <w:szCs w:val="24"/>
        </w:rPr>
        <w:t xml:space="preserve"> ο</w:t>
      </w:r>
      <w:r w:rsidRPr="00EC1538">
        <w:rPr>
          <w:rFonts w:eastAsia="Times New Roman"/>
          <w:szCs w:val="24"/>
        </w:rPr>
        <w:t xml:space="preserve"> κ</w:t>
      </w:r>
      <w:r>
        <w:rPr>
          <w:rFonts w:eastAsia="Times New Roman"/>
          <w:szCs w:val="24"/>
        </w:rPr>
        <w:t>.</w:t>
      </w:r>
      <w:r w:rsidRPr="00EC1538">
        <w:rPr>
          <w:rFonts w:eastAsia="Times New Roman"/>
          <w:szCs w:val="24"/>
        </w:rPr>
        <w:t xml:space="preserve"> Τζαβάρας</w:t>
      </w:r>
      <w:r>
        <w:rPr>
          <w:rFonts w:eastAsia="Times New Roman"/>
          <w:szCs w:val="24"/>
        </w:rPr>
        <w:t>,</w:t>
      </w:r>
      <w:r w:rsidRPr="00EC1538">
        <w:rPr>
          <w:rFonts w:eastAsia="Times New Roman"/>
          <w:szCs w:val="24"/>
        </w:rPr>
        <w:t xml:space="preserve"> αποσιωπώντας το γεγονός ότι οι απαιτήσεις των ιδιωτών</w:t>
      </w:r>
      <w:r>
        <w:rPr>
          <w:rFonts w:eastAsia="Times New Roman"/>
          <w:szCs w:val="24"/>
        </w:rPr>
        <w:t>,</w:t>
      </w:r>
      <w:r w:rsidRPr="00EC1538">
        <w:rPr>
          <w:rFonts w:eastAsia="Times New Roman"/>
          <w:szCs w:val="24"/>
        </w:rPr>
        <w:t xml:space="preserve"> βάσει της απόφασης </w:t>
      </w:r>
      <w:r>
        <w:rPr>
          <w:rFonts w:eastAsia="Times New Roman"/>
          <w:szCs w:val="24"/>
        </w:rPr>
        <w:t xml:space="preserve">της </w:t>
      </w:r>
      <w:r w:rsidRPr="00EC1538">
        <w:rPr>
          <w:rFonts w:eastAsia="Times New Roman"/>
          <w:szCs w:val="24"/>
        </w:rPr>
        <w:t xml:space="preserve">Ολομέλειας </w:t>
      </w:r>
      <w:r>
        <w:rPr>
          <w:rFonts w:eastAsia="Times New Roman"/>
          <w:szCs w:val="24"/>
        </w:rPr>
        <w:t xml:space="preserve">για </w:t>
      </w:r>
      <w:r w:rsidRPr="00EC1538">
        <w:rPr>
          <w:rFonts w:eastAsia="Times New Roman"/>
          <w:szCs w:val="24"/>
        </w:rPr>
        <w:t>συγκρότηση</w:t>
      </w:r>
      <w:r>
        <w:rPr>
          <w:rFonts w:eastAsia="Times New Roman"/>
          <w:szCs w:val="24"/>
        </w:rPr>
        <w:t xml:space="preserve"> της</w:t>
      </w:r>
      <w:r w:rsidRPr="00EC1538">
        <w:rPr>
          <w:rFonts w:eastAsia="Times New Roman"/>
          <w:szCs w:val="24"/>
        </w:rPr>
        <w:t xml:space="preserve"> </w:t>
      </w:r>
      <w:r>
        <w:rPr>
          <w:rFonts w:eastAsia="Times New Roman"/>
          <w:szCs w:val="24"/>
        </w:rPr>
        <w:t>ε</w:t>
      </w:r>
      <w:r w:rsidRPr="00EC1538">
        <w:rPr>
          <w:rFonts w:eastAsia="Times New Roman"/>
          <w:szCs w:val="24"/>
        </w:rPr>
        <w:t>πιτροπής</w:t>
      </w:r>
      <w:r>
        <w:rPr>
          <w:rFonts w:eastAsia="Times New Roman"/>
          <w:szCs w:val="24"/>
        </w:rPr>
        <w:t>,</w:t>
      </w:r>
      <w:r w:rsidRPr="00EC1538">
        <w:rPr>
          <w:rFonts w:eastAsia="Times New Roman"/>
          <w:szCs w:val="24"/>
        </w:rPr>
        <w:t xml:space="preserve"> περιέχονται ως ένα από τα τέσσερα σκέλη της δι</w:t>
      </w:r>
      <w:r w:rsidRPr="00EC1538">
        <w:rPr>
          <w:rFonts w:eastAsia="Times New Roman"/>
          <w:szCs w:val="24"/>
        </w:rPr>
        <w:t>εκδίκησης</w:t>
      </w:r>
      <w:r>
        <w:rPr>
          <w:rFonts w:eastAsia="Times New Roman"/>
          <w:szCs w:val="24"/>
        </w:rPr>
        <w:t>,</w:t>
      </w:r>
      <w:r w:rsidRPr="00EC1538">
        <w:rPr>
          <w:rFonts w:eastAsia="Times New Roman"/>
          <w:szCs w:val="24"/>
        </w:rPr>
        <w:t xml:space="preserve"> αποσιωπώντας το γεγονός ότι ομόφωνα η </w:t>
      </w:r>
      <w:r>
        <w:rPr>
          <w:rFonts w:eastAsia="Times New Roman"/>
          <w:szCs w:val="24"/>
        </w:rPr>
        <w:t>ε</w:t>
      </w:r>
      <w:r w:rsidRPr="00EC1538">
        <w:rPr>
          <w:rFonts w:eastAsia="Times New Roman"/>
          <w:szCs w:val="24"/>
        </w:rPr>
        <w:t>πιτροπή είχε αποφασίσει ότι όλες οι</w:t>
      </w:r>
      <w:r>
        <w:rPr>
          <w:rFonts w:eastAsia="Times New Roman"/>
          <w:szCs w:val="24"/>
        </w:rPr>
        <w:t xml:space="preserve"> προταθείσες ενέργειες,</w:t>
      </w:r>
      <w:r w:rsidRPr="00EC1538">
        <w:rPr>
          <w:rFonts w:eastAsia="Times New Roman"/>
          <w:szCs w:val="24"/>
        </w:rPr>
        <w:t xml:space="preserve"> μεταξύ των οποίων και το</w:t>
      </w:r>
      <w:r>
        <w:rPr>
          <w:rFonts w:eastAsia="Times New Roman"/>
          <w:szCs w:val="24"/>
        </w:rPr>
        <w:t xml:space="preserve"> </w:t>
      </w:r>
      <w:r>
        <w:rPr>
          <w:rFonts w:eastAsia="Times New Roman"/>
          <w:szCs w:val="24"/>
        </w:rPr>
        <w:t>δ</w:t>
      </w:r>
      <w:r w:rsidRPr="00EC1538">
        <w:rPr>
          <w:rFonts w:eastAsia="Times New Roman"/>
          <w:szCs w:val="24"/>
        </w:rPr>
        <w:t xml:space="preserve">ιεθνές </w:t>
      </w:r>
      <w:r>
        <w:rPr>
          <w:rFonts w:eastAsia="Times New Roman"/>
          <w:szCs w:val="24"/>
        </w:rPr>
        <w:t>σ</w:t>
      </w:r>
      <w:r w:rsidRPr="00EC1538">
        <w:rPr>
          <w:rFonts w:eastAsia="Times New Roman"/>
          <w:szCs w:val="24"/>
        </w:rPr>
        <w:t>υνέδριο</w:t>
      </w:r>
      <w:r>
        <w:rPr>
          <w:rFonts w:eastAsia="Times New Roman"/>
          <w:szCs w:val="24"/>
        </w:rPr>
        <w:t>,</w:t>
      </w:r>
      <w:r w:rsidRPr="00EC1538">
        <w:rPr>
          <w:rFonts w:eastAsia="Times New Roman"/>
          <w:szCs w:val="24"/>
        </w:rPr>
        <w:t xml:space="preserve"> θα γίνονταν μετά την έκδοση του πορίσματος</w:t>
      </w:r>
      <w:r>
        <w:rPr>
          <w:rFonts w:eastAsia="Times New Roman"/>
          <w:szCs w:val="24"/>
        </w:rPr>
        <w:t xml:space="preserve">. </w:t>
      </w:r>
      <w:r w:rsidRPr="00EC1538">
        <w:rPr>
          <w:rFonts w:eastAsia="Times New Roman"/>
          <w:szCs w:val="24"/>
        </w:rPr>
        <w:t>Ας το ξεκαθαρίσουμε</w:t>
      </w:r>
      <w:r>
        <w:rPr>
          <w:rFonts w:eastAsia="Times New Roman"/>
          <w:szCs w:val="24"/>
        </w:rPr>
        <w:t>:</w:t>
      </w:r>
      <w:r w:rsidRPr="00EC1538">
        <w:rPr>
          <w:rFonts w:eastAsia="Times New Roman"/>
          <w:szCs w:val="24"/>
        </w:rPr>
        <w:t xml:space="preserve"> </w:t>
      </w:r>
      <w:r>
        <w:rPr>
          <w:rFonts w:eastAsia="Times New Roman"/>
          <w:szCs w:val="24"/>
        </w:rPr>
        <w:t>Η</w:t>
      </w:r>
      <w:r w:rsidRPr="00EC1538">
        <w:rPr>
          <w:rFonts w:eastAsia="Times New Roman"/>
          <w:szCs w:val="24"/>
        </w:rPr>
        <w:t xml:space="preserve"> υπόθεση δεν προσφέρεται για επικοινωνιακή αξιοποίηση </w:t>
      </w:r>
      <w:r>
        <w:rPr>
          <w:rFonts w:eastAsia="Times New Roman"/>
          <w:szCs w:val="24"/>
        </w:rPr>
        <w:t>και για αντιπολιτευτικές</w:t>
      </w:r>
      <w:r w:rsidRPr="00EC1538">
        <w:rPr>
          <w:rFonts w:eastAsia="Times New Roman"/>
          <w:szCs w:val="24"/>
        </w:rPr>
        <w:t xml:space="preserve"> κορώνες</w:t>
      </w:r>
      <w:r>
        <w:rPr>
          <w:rFonts w:eastAsia="Times New Roman"/>
          <w:szCs w:val="24"/>
        </w:rPr>
        <w:t>.</w:t>
      </w:r>
      <w:r w:rsidRPr="00EC1538">
        <w:rPr>
          <w:rFonts w:eastAsia="Times New Roman"/>
          <w:szCs w:val="24"/>
        </w:rPr>
        <w:t xml:space="preserve"> </w:t>
      </w:r>
      <w:r>
        <w:rPr>
          <w:rFonts w:eastAsia="Times New Roman"/>
          <w:szCs w:val="24"/>
        </w:rPr>
        <w:t>Δ</w:t>
      </w:r>
      <w:r w:rsidRPr="00EC1538">
        <w:rPr>
          <w:rFonts w:eastAsia="Times New Roman"/>
          <w:szCs w:val="24"/>
        </w:rPr>
        <w:t xml:space="preserve">εν </w:t>
      </w:r>
      <w:r>
        <w:rPr>
          <w:rFonts w:eastAsia="Times New Roman"/>
          <w:szCs w:val="24"/>
        </w:rPr>
        <w:t>προσφέρεται για εκφορά διχαστικού</w:t>
      </w:r>
      <w:r w:rsidRPr="00EC1538">
        <w:rPr>
          <w:rFonts w:eastAsia="Times New Roman"/>
          <w:szCs w:val="24"/>
        </w:rPr>
        <w:t xml:space="preserve"> λόγο</w:t>
      </w:r>
      <w:r>
        <w:rPr>
          <w:rFonts w:eastAsia="Times New Roman"/>
          <w:szCs w:val="24"/>
        </w:rPr>
        <w:t>υ.</w:t>
      </w:r>
      <w:r w:rsidRPr="00EC1538">
        <w:rPr>
          <w:rFonts w:eastAsia="Times New Roman"/>
          <w:szCs w:val="24"/>
        </w:rPr>
        <w:t xml:space="preserve"> </w:t>
      </w:r>
      <w:r>
        <w:rPr>
          <w:rFonts w:eastAsia="Times New Roman"/>
          <w:szCs w:val="24"/>
        </w:rPr>
        <w:t>Δ</w:t>
      </w:r>
      <w:r w:rsidRPr="00EC1538">
        <w:rPr>
          <w:rFonts w:eastAsia="Times New Roman"/>
          <w:szCs w:val="24"/>
        </w:rPr>
        <w:t xml:space="preserve">εν προσφέρεται για </w:t>
      </w:r>
      <w:r>
        <w:rPr>
          <w:rFonts w:eastAsia="Times New Roman"/>
          <w:szCs w:val="24"/>
        </w:rPr>
        <w:t xml:space="preserve">εξυπνακισμούς. </w:t>
      </w:r>
    </w:p>
    <w:p w14:paraId="619F9632" w14:textId="77777777" w:rsidR="00F246CC" w:rsidRDefault="005B5D49">
      <w:pPr>
        <w:spacing w:line="600" w:lineRule="auto"/>
        <w:ind w:firstLine="720"/>
        <w:jc w:val="both"/>
        <w:rPr>
          <w:rFonts w:eastAsia="Times New Roman"/>
          <w:szCs w:val="24"/>
        </w:rPr>
      </w:pPr>
      <w:r>
        <w:rPr>
          <w:rFonts w:eastAsia="Times New Roman"/>
          <w:szCs w:val="24"/>
        </w:rPr>
        <w:t xml:space="preserve">Για το μόνο που δεν μίλησε ο κ. </w:t>
      </w:r>
      <w:r w:rsidRPr="00EC1538">
        <w:rPr>
          <w:rFonts w:eastAsia="Times New Roman"/>
          <w:szCs w:val="24"/>
        </w:rPr>
        <w:t xml:space="preserve">Τζαβάρας </w:t>
      </w:r>
      <w:r>
        <w:rPr>
          <w:rFonts w:eastAsia="Times New Roman"/>
          <w:szCs w:val="24"/>
        </w:rPr>
        <w:t>σ</w:t>
      </w:r>
      <w:r w:rsidRPr="00EC1538">
        <w:rPr>
          <w:rFonts w:eastAsia="Times New Roman"/>
          <w:szCs w:val="24"/>
        </w:rPr>
        <w:t>ήμερα</w:t>
      </w:r>
      <w:r>
        <w:rPr>
          <w:rFonts w:eastAsia="Times New Roman"/>
          <w:szCs w:val="24"/>
        </w:rPr>
        <w:t>,</w:t>
      </w:r>
      <w:r w:rsidRPr="00EC1538">
        <w:rPr>
          <w:rFonts w:eastAsia="Times New Roman"/>
          <w:szCs w:val="24"/>
        </w:rPr>
        <w:t xml:space="preserve"> είναι για την ταμπακιέρα</w:t>
      </w:r>
      <w:r>
        <w:rPr>
          <w:rFonts w:eastAsia="Times New Roman"/>
          <w:szCs w:val="24"/>
        </w:rPr>
        <w:t>.</w:t>
      </w:r>
      <w:r w:rsidRPr="00EC1538">
        <w:rPr>
          <w:rFonts w:eastAsia="Times New Roman"/>
          <w:szCs w:val="24"/>
        </w:rPr>
        <w:t xml:space="preserve"> </w:t>
      </w:r>
      <w:r>
        <w:rPr>
          <w:rFonts w:eastAsia="Times New Roman"/>
          <w:szCs w:val="24"/>
        </w:rPr>
        <w:t xml:space="preserve">Ανέφερε ότι </w:t>
      </w:r>
      <w:r>
        <w:rPr>
          <w:rFonts w:eastAsia="Times New Roman"/>
          <w:szCs w:val="24"/>
        </w:rPr>
        <w:t xml:space="preserve">η πλειοψηφία </w:t>
      </w:r>
      <w:r w:rsidRPr="00EC1538">
        <w:rPr>
          <w:rFonts w:eastAsia="Times New Roman"/>
          <w:szCs w:val="24"/>
        </w:rPr>
        <w:t xml:space="preserve">της </w:t>
      </w:r>
      <w:r>
        <w:rPr>
          <w:rFonts w:eastAsia="Times New Roman"/>
          <w:szCs w:val="24"/>
        </w:rPr>
        <w:t>ε</w:t>
      </w:r>
      <w:r w:rsidRPr="00EC1538">
        <w:rPr>
          <w:rFonts w:eastAsia="Times New Roman"/>
          <w:szCs w:val="24"/>
        </w:rPr>
        <w:t xml:space="preserve">πιτροπής παρασύρθηκε από το πόνημα του Νομικού </w:t>
      </w:r>
      <w:r>
        <w:rPr>
          <w:rFonts w:eastAsia="Times New Roman"/>
          <w:szCs w:val="24"/>
        </w:rPr>
        <w:t>Σ</w:t>
      </w:r>
      <w:r w:rsidRPr="00EC1538">
        <w:rPr>
          <w:rFonts w:eastAsia="Times New Roman"/>
          <w:szCs w:val="24"/>
        </w:rPr>
        <w:t xml:space="preserve">υμβουλίου του </w:t>
      </w:r>
      <w:r>
        <w:rPr>
          <w:rFonts w:eastAsia="Times New Roman"/>
          <w:szCs w:val="24"/>
        </w:rPr>
        <w:t>Κ</w:t>
      </w:r>
      <w:r w:rsidRPr="00EC1538">
        <w:rPr>
          <w:rFonts w:eastAsia="Times New Roman"/>
          <w:szCs w:val="24"/>
        </w:rPr>
        <w:t xml:space="preserve">ράτους και προφήτευσε ότι θα είναι αποτυχημένη κάθε απόπειρα δικαστικής </w:t>
      </w:r>
      <w:r>
        <w:rPr>
          <w:rFonts w:eastAsia="Times New Roman"/>
          <w:szCs w:val="24"/>
        </w:rPr>
        <w:t>–</w:t>
      </w:r>
      <w:r w:rsidRPr="00EC1538">
        <w:rPr>
          <w:rFonts w:eastAsia="Times New Roman"/>
          <w:szCs w:val="24"/>
        </w:rPr>
        <w:t>τυχόν</w:t>
      </w:r>
      <w:r>
        <w:rPr>
          <w:rFonts w:eastAsia="Times New Roman"/>
          <w:szCs w:val="24"/>
        </w:rPr>
        <w:t>-</w:t>
      </w:r>
      <w:r w:rsidRPr="00EC1538">
        <w:rPr>
          <w:rFonts w:eastAsia="Times New Roman"/>
          <w:szCs w:val="24"/>
        </w:rPr>
        <w:t xml:space="preserve"> διεκδίκησης των οφειλών</w:t>
      </w:r>
      <w:r>
        <w:rPr>
          <w:rFonts w:eastAsia="Times New Roman"/>
          <w:szCs w:val="24"/>
        </w:rPr>
        <w:t>.</w:t>
      </w:r>
      <w:r w:rsidRPr="00EC1538">
        <w:rPr>
          <w:rFonts w:eastAsia="Times New Roman"/>
          <w:szCs w:val="24"/>
        </w:rPr>
        <w:t xml:space="preserve"> </w:t>
      </w:r>
      <w:r>
        <w:rPr>
          <w:rFonts w:eastAsia="Times New Roman"/>
          <w:szCs w:val="24"/>
        </w:rPr>
        <w:t>Π</w:t>
      </w:r>
      <w:r w:rsidRPr="00EC1538">
        <w:rPr>
          <w:rFonts w:eastAsia="Times New Roman"/>
          <w:szCs w:val="24"/>
        </w:rPr>
        <w:t>ρότεινε ως μόνη οδό τη διεθνοποίηση του ζητήματος</w:t>
      </w:r>
      <w:r>
        <w:rPr>
          <w:rFonts w:eastAsia="Times New Roman"/>
          <w:szCs w:val="24"/>
        </w:rPr>
        <w:t>,</w:t>
      </w:r>
      <w:r w:rsidRPr="00EC1538">
        <w:rPr>
          <w:rFonts w:eastAsia="Times New Roman"/>
          <w:szCs w:val="24"/>
        </w:rPr>
        <w:t xml:space="preserve"> η οποία θα οδηγήσε</w:t>
      </w:r>
      <w:r w:rsidRPr="00EC1538">
        <w:rPr>
          <w:rFonts w:eastAsia="Times New Roman"/>
          <w:szCs w:val="24"/>
        </w:rPr>
        <w:t>ι σε υποχώρηση τη Γερμανία</w:t>
      </w:r>
      <w:r>
        <w:rPr>
          <w:rFonts w:eastAsia="Times New Roman"/>
          <w:szCs w:val="24"/>
        </w:rPr>
        <w:t>,</w:t>
      </w:r>
      <w:r w:rsidRPr="00EC1538">
        <w:rPr>
          <w:rFonts w:eastAsia="Times New Roman"/>
          <w:szCs w:val="24"/>
        </w:rPr>
        <w:t xml:space="preserve"> που έτσι θα καταβάλει τις οφειλές</w:t>
      </w:r>
      <w:r>
        <w:rPr>
          <w:rFonts w:eastAsia="Times New Roman"/>
          <w:szCs w:val="24"/>
        </w:rPr>
        <w:t>.</w:t>
      </w:r>
      <w:r w:rsidRPr="00EC1538">
        <w:rPr>
          <w:rFonts w:eastAsia="Times New Roman"/>
          <w:szCs w:val="24"/>
        </w:rPr>
        <w:t xml:space="preserve"> </w:t>
      </w:r>
      <w:r>
        <w:rPr>
          <w:rFonts w:eastAsia="Times New Roman"/>
          <w:szCs w:val="24"/>
        </w:rPr>
        <w:t>Α</w:t>
      </w:r>
      <w:r w:rsidRPr="00EC1538">
        <w:rPr>
          <w:rFonts w:eastAsia="Times New Roman"/>
          <w:szCs w:val="24"/>
        </w:rPr>
        <w:t xml:space="preserve">ν αντιλαμβάνομαι </w:t>
      </w:r>
      <w:r>
        <w:rPr>
          <w:rFonts w:eastAsia="Times New Roman"/>
          <w:szCs w:val="24"/>
        </w:rPr>
        <w:t>κ</w:t>
      </w:r>
      <w:r w:rsidRPr="00EC1538">
        <w:rPr>
          <w:rFonts w:eastAsia="Times New Roman"/>
          <w:szCs w:val="24"/>
        </w:rPr>
        <w:t>αλά</w:t>
      </w:r>
      <w:r>
        <w:rPr>
          <w:rFonts w:eastAsia="Times New Roman"/>
          <w:szCs w:val="24"/>
        </w:rPr>
        <w:t>,</w:t>
      </w:r>
      <w:r w:rsidRPr="00EC1538">
        <w:rPr>
          <w:rFonts w:eastAsia="Times New Roman"/>
          <w:szCs w:val="24"/>
        </w:rPr>
        <w:t xml:space="preserve"> αυτή είναι η εισήγηση της </w:t>
      </w:r>
      <w:r>
        <w:rPr>
          <w:rFonts w:eastAsia="Times New Roman"/>
          <w:szCs w:val="24"/>
        </w:rPr>
        <w:t>Α</w:t>
      </w:r>
      <w:r w:rsidRPr="00EC1538">
        <w:rPr>
          <w:rFonts w:eastAsia="Times New Roman"/>
          <w:szCs w:val="24"/>
        </w:rPr>
        <w:t xml:space="preserve">ξιωματικής </w:t>
      </w:r>
      <w:r>
        <w:rPr>
          <w:rFonts w:eastAsia="Times New Roman"/>
          <w:szCs w:val="24"/>
        </w:rPr>
        <w:t>Α</w:t>
      </w:r>
      <w:r w:rsidRPr="00EC1538">
        <w:rPr>
          <w:rFonts w:eastAsia="Times New Roman"/>
          <w:szCs w:val="24"/>
        </w:rPr>
        <w:t xml:space="preserve">ντιπολίτευσης </w:t>
      </w:r>
      <w:r>
        <w:rPr>
          <w:rFonts w:eastAsia="Times New Roman"/>
          <w:szCs w:val="24"/>
        </w:rPr>
        <w:t>κ</w:t>
      </w:r>
      <w:r w:rsidRPr="00EC1538">
        <w:rPr>
          <w:rFonts w:eastAsia="Times New Roman"/>
          <w:szCs w:val="24"/>
        </w:rPr>
        <w:t xml:space="preserve">αι βάσει </w:t>
      </w:r>
      <w:r>
        <w:rPr>
          <w:rFonts w:eastAsia="Times New Roman"/>
          <w:szCs w:val="24"/>
        </w:rPr>
        <w:t>α</w:t>
      </w:r>
      <w:r w:rsidRPr="00EC1538">
        <w:rPr>
          <w:rFonts w:eastAsia="Times New Roman"/>
          <w:szCs w:val="24"/>
        </w:rPr>
        <w:t>υτής φυσικά κρίνεται</w:t>
      </w:r>
      <w:r>
        <w:rPr>
          <w:rFonts w:eastAsia="Times New Roman"/>
          <w:szCs w:val="24"/>
        </w:rPr>
        <w:t>.</w:t>
      </w:r>
    </w:p>
    <w:p w14:paraId="619F9633" w14:textId="77777777" w:rsidR="00F246CC" w:rsidRDefault="005B5D49">
      <w:pPr>
        <w:spacing w:line="600" w:lineRule="auto"/>
        <w:ind w:firstLine="720"/>
        <w:jc w:val="both"/>
        <w:rPr>
          <w:rFonts w:eastAsia="Times New Roman"/>
          <w:szCs w:val="24"/>
        </w:rPr>
      </w:pPr>
      <w:r>
        <w:rPr>
          <w:rFonts w:eastAsia="Times New Roman"/>
          <w:szCs w:val="24"/>
        </w:rPr>
        <w:t xml:space="preserve">Από την άλλη πλευρά οι υμνητές </w:t>
      </w:r>
      <w:r w:rsidRPr="00EC1538">
        <w:rPr>
          <w:rFonts w:eastAsia="Times New Roman"/>
          <w:szCs w:val="24"/>
        </w:rPr>
        <w:t xml:space="preserve">του Χίτλερ στην </w:t>
      </w:r>
      <w:r>
        <w:rPr>
          <w:rFonts w:eastAsia="Times New Roman"/>
          <w:szCs w:val="24"/>
        </w:rPr>
        <w:t>ε</w:t>
      </w:r>
      <w:r w:rsidRPr="00EC1538">
        <w:rPr>
          <w:rFonts w:eastAsia="Times New Roman"/>
          <w:szCs w:val="24"/>
        </w:rPr>
        <w:t>πιτροπή το 2016 είχαν επιφυλαχθεί γ</w:t>
      </w:r>
      <w:r w:rsidRPr="00EC1538">
        <w:rPr>
          <w:rFonts w:eastAsia="Times New Roman"/>
          <w:szCs w:val="24"/>
        </w:rPr>
        <w:t xml:space="preserve">ια την ψήφο </w:t>
      </w:r>
      <w:r>
        <w:rPr>
          <w:rFonts w:eastAsia="Times New Roman"/>
          <w:szCs w:val="24"/>
        </w:rPr>
        <w:t>τους,</w:t>
      </w:r>
      <w:r w:rsidRPr="00EC1538">
        <w:rPr>
          <w:rFonts w:eastAsia="Times New Roman"/>
          <w:szCs w:val="24"/>
        </w:rPr>
        <w:t xml:space="preserve"> την οποία θα ανακοίνωναν στην Ολομέλεια</w:t>
      </w:r>
      <w:r>
        <w:rPr>
          <w:rFonts w:eastAsia="Times New Roman"/>
          <w:szCs w:val="24"/>
        </w:rPr>
        <w:t>.</w:t>
      </w:r>
      <w:r w:rsidRPr="00EC1538">
        <w:rPr>
          <w:rFonts w:eastAsia="Times New Roman"/>
          <w:szCs w:val="24"/>
        </w:rPr>
        <w:t xml:space="preserve"> </w:t>
      </w:r>
      <w:r>
        <w:rPr>
          <w:rFonts w:eastAsia="Times New Roman"/>
          <w:szCs w:val="24"/>
        </w:rPr>
        <w:t>Σήμερα ήταν ανεπιφύλαχτοι. Ο</w:t>
      </w:r>
      <w:r w:rsidRPr="00EC1538">
        <w:rPr>
          <w:rFonts w:eastAsia="Times New Roman"/>
          <w:szCs w:val="24"/>
        </w:rPr>
        <w:t>ύτε μία φορά ακούσαμε από τους εκπροσώπους του</w:t>
      </w:r>
      <w:r>
        <w:rPr>
          <w:rFonts w:eastAsia="Times New Roman"/>
          <w:szCs w:val="24"/>
        </w:rPr>
        <w:t>ς</w:t>
      </w:r>
      <w:r w:rsidRPr="00EC1538">
        <w:rPr>
          <w:rFonts w:eastAsia="Times New Roman"/>
          <w:szCs w:val="24"/>
        </w:rPr>
        <w:t xml:space="preserve"> τη λέξη </w:t>
      </w:r>
      <w:r>
        <w:rPr>
          <w:rFonts w:eastAsia="Times New Roman"/>
          <w:szCs w:val="24"/>
        </w:rPr>
        <w:t>ν</w:t>
      </w:r>
      <w:r>
        <w:rPr>
          <w:rFonts w:eastAsia="Times New Roman"/>
          <w:szCs w:val="24"/>
        </w:rPr>
        <w:t xml:space="preserve">αζί ή </w:t>
      </w:r>
      <w:r w:rsidRPr="00EC1538">
        <w:rPr>
          <w:rFonts w:eastAsia="Times New Roman"/>
          <w:szCs w:val="24"/>
        </w:rPr>
        <w:t>θηριωδία</w:t>
      </w:r>
      <w:r>
        <w:rPr>
          <w:rFonts w:eastAsia="Times New Roman"/>
          <w:szCs w:val="24"/>
        </w:rPr>
        <w:t>. Α</w:t>
      </w:r>
      <w:r w:rsidRPr="00EC1538">
        <w:rPr>
          <w:rFonts w:eastAsia="Times New Roman"/>
          <w:szCs w:val="24"/>
        </w:rPr>
        <w:t>ναμενόμενο και αυτό</w:t>
      </w:r>
      <w:r>
        <w:rPr>
          <w:rFonts w:eastAsia="Times New Roman"/>
          <w:szCs w:val="24"/>
        </w:rPr>
        <w:t>.</w:t>
      </w:r>
    </w:p>
    <w:p w14:paraId="619F9634" w14:textId="77777777" w:rsidR="00F246CC" w:rsidRDefault="005B5D49">
      <w:pPr>
        <w:spacing w:line="600" w:lineRule="auto"/>
        <w:ind w:firstLine="720"/>
        <w:jc w:val="both"/>
        <w:rPr>
          <w:rFonts w:eastAsia="Times New Roman"/>
          <w:szCs w:val="24"/>
        </w:rPr>
      </w:pPr>
      <w:r>
        <w:rPr>
          <w:rFonts w:eastAsia="Times New Roman"/>
          <w:szCs w:val="24"/>
        </w:rPr>
        <w:t>Τ</w:t>
      </w:r>
      <w:r w:rsidRPr="00EC1538">
        <w:rPr>
          <w:rFonts w:eastAsia="Times New Roman"/>
          <w:szCs w:val="24"/>
        </w:rPr>
        <w:t>έλος</w:t>
      </w:r>
      <w:r>
        <w:rPr>
          <w:rFonts w:eastAsia="Times New Roman"/>
          <w:szCs w:val="24"/>
        </w:rPr>
        <w:t>,</w:t>
      </w:r>
      <w:r w:rsidRPr="00EC1538">
        <w:rPr>
          <w:rFonts w:eastAsia="Times New Roman"/>
          <w:szCs w:val="24"/>
        </w:rPr>
        <w:t xml:space="preserve"> ειπώθηκε από αρκετούς ομιλητές ότι δήθεν η </w:t>
      </w:r>
      <w:r>
        <w:rPr>
          <w:rFonts w:eastAsia="Times New Roman"/>
          <w:szCs w:val="24"/>
        </w:rPr>
        <w:t>Κ</w:t>
      </w:r>
      <w:r w:rsidRPr="00EC1538">
        <w:rPr>
          <w:rFonts w:eastAsia="Times New Roman"/>
          <w:szCs w:val="24"/>
        </w:rPr>
        <w:t>υβέρνηση φέρνει το θέμα</w:t>
      </w:r>
      <w:r w:rsidRPr="00EC1538">
        <w:rPr>
          <w:rFonts w:eastAsia="Times New Roman"/>
          <w:szCs w:val="24"/>
        </w:rPr>
        <w:t xml:space="preserve"> στην Ολομέλεια σε ύποπτη περίοδο</w:t>
      </w:r>
      <w:r>
        <w:rPr>
          <w:rFonts w:eastAsia="Times New Roman"/>
          <w:szCs w:val="24"/>
        </w:rPr>
        <w:t>,</w:t>
      </w:r>
      <w:r w:rsidRPr="00EC1538">
        <w:rPr>
          <w:rFonts w:eastAsia="Times New Roman"/>
          <w:szCs w:val="24"/>
        </w:rPr>
        <w:t xml:space="preserve"> εννοώντας την προεκλογική του εκμετάλλευση</w:t>
      </w:r>
      <w:r>
        <w:rPr>
          <w:rFonts w:eastAsia="Times New Roman"/>
          <w:szCs w:val="24"/>
        </w:rPr>
        <w:t>.</w:t>
      </w:r>
      <w:r w:rsidRPr="00EC1538">
        <w:rPr>
          <w:rFonts w:eastAsia="Times New Roman"/>
          <w:szCs w:val="24"/>
        </w:rPr>
        <w:t xml:space="preserve"> Ασφαλώς αντιλαμβάνονται ότι έπρεπε να τελειώσουν τα μνημόνια</w:t>
      </w:r>
      <w:r>
        <w:rPr>
          <w:rFonts w:eastAsia="Times New Roman"/>
          <w:szCs w:val="24"/>
        </w:rPr>
        <w:t>,</w:t>
      </w:r>
      <w:r w:rsidRPr="00EC1538">
        <w:rPr>
          <w:rFonts w:eastAsia="Times New Roman"/>
          <w:szCs w:val="24"/>
        </w:rPr>
        <w:t xml:space="preserve"> για να μη θεωρηθεί ότι η Ελλάδα θέτει </w:t>
      </w:r>
      <w:r>
        <w:rPr>
          <w:rFonts w:eastAsia="Times New Roman"/>
          <w:szCs w:val="24"/>
        </w:rPr>
        <w:t>τ</w:t>
      </w:r>
      <w:r w:rsidRPr="00EC1538">
        <w:rPr>
          <w:rFonts w:eastAsia="Times New Roman"/>
          <w:szCs w:val="24"/>
        </w:rPr>
        <w:t>ο ζήτημα συμψηφιστικώ</w:t>
      </w:r>
      <w:r>
        <w:rPr>
          <w:rFonts w:eastAsia="Times New Roman"/>
          <w:szCs w:val="24"/>
        </w:rPr>
        <w:t>ς.</w:t>
      </w:r>
      <w:r w:rsidRPr="00EC1538">
        <w:rPr>
          <w:rFonts w:eastAsia="Times New Roman"/>
          <w:szCs w:val="24"/>
        </w:rPr>
        <w:t xml:space="preserve"> </w:t>
      </w:r>
    </w:p>
    <w:p w14:paraId="619F9635" w14:textId="77777777" w:rsidR="00F246CC" w:rsidRDefault="005B5D49">
      <w:pPr>
        <w:spacing w:line="600" w:lineRule="auto"/>
        <w:ind w:firstLine="720"/>
        <w:jc w:val="both"/>
        <w:rPr>
          <w:rFonts w:eastAsia="Times New Roman"/>
          <w:szCs w:val="24"/>
        </w:rPr>
      </w:pPr>
      <w:r w:rsidRPr="009A4F08">
        <w:rPr>
          <w:rFonts w:eastAsia="Times New Roman"/>
          <w:b/>
          <w:szCs w:val="24"/>
        </w:rPr>
        <w:t>ΣΟΦΙΑ ΒΟΥΛΤΕΨΗ:</w:t>
      </w:r>
      <w:r>
        <w:rPr>
          <w:rFonts w:eastAsia="Times New Roman"/>
          <w:szCs w:val="24"/>
        </w:rPr>
        <w:t xml:space="preserve"> Από ποιον ήταν αναμενόμενο;</w:t>
      </w:r>
    </w:p>
    <w:p w14:paraId="619F9636" w14:textId="77777777" w:rsidR="00F246CC" w:rsidRDefault="005B5D49">
      <w:pPr>
        <w:spacing w:line="600" w:lineRule="auto"/>
        <w:ind w:firstLine="720"/>
        <w:jc w:val="both"/>
        <w:rPr>
          <w:rFonts w:eastAsia="Times New Roman"/>
          <w:szCs w:val="24"/>
        </w:rPr>
      </w:pPr>
      <w:r w:rsidRPr="009A4F08">
        <w:rPr>
          <w:rFonts w:eastAsia="Times New Roman"/>
          <w:b/>
          <w:szCs w:val="24"/>
        </w:rPr>
        <w:t>ΧΑΡΙΛΑΟ</w:t>
      </w:r>
      <w:r w:rsidRPr="009A4F08">
        <w:rPr>
          <w:rFonts w:eastAsia="Times New Roman"/>
          <w:b/>
          <w:szCs w:val="24"/>
        </w:rPr>
        <w:t>Σ ΤΖΑΜΑΚΛΗΣ:</w:t>
      </w:r>
      <w:r w:rsidRPr="009A4F08">
        <w:rPr>
          <w:rFonts w:eastAsia="Times New Roman"/>
          <w:szCs w:val="24"/>
        </w:rPr>
        <w:t xml:space="preserve"> </w:t>
      </w:r>
      <w:r>
        <w:rPr>
          <w:rFonts w:eastAsia="Times New Roman"/>
          <w:szCs w:val="24"/>
        </w:rPr>
        <w:t>Δεν με ακούτε καλά. Δ</w:t>
      </w:r>
      <w:r w:rsidRPr="00EC1538">
        <w:rPr>
          <w:rFonts w:eastAsia="Times New Roman"/>
          <w:szCs w:val="24"/>
        </w:rPr>
        <w:t xml:space="preserve">εν μιλούσα για </w:t>
      </w:r>
      <w:r>
        <w:rPr>
          <w:rFonts w:eastAsia="Times New Roman"/>
          <w:szCs w:val="24"/>
        </w:rPr>
        <w:t>εσά</w:t>
      </w:r>
      <w:r w:rsidRPr="00EC1538">
        <w:rPr>
          <w:rFonts w:eastAsia="Times New Roman"/>
          <w:szCs w:val="24"/>
        </w:rPr>
        <w:t>ς</w:t>
      </w:r>
      <w:r>
        <w:rPr>
          <w:rFonts w:eastAsia="Times New Roman"/>
          <w:szCs w:val="24"/>
        </w:rPr>
        <w:t>.</w:t>
      </w:r>
      <w:r w:rsidRPr="00EC1538">
        <w:rPr>
          <w:rFonts w:eastAsia="Times New Roman"/>
          <w:szCs w:val="24"/>
        </w:rPr>
        <w:t xml:space="preserve"> </w:t>
      </w:r>
      <w:r>
        <w:rPr>
          <w:rFonts w:eastAsia="Times New Roman"/>
          <w:szCs w:val="24"/>
        </w:rPr>
        <w:t>Γ</w:t>
      </w:r>
      <w:r w:rsidRPr="00EC1538">
        <w:rPr>
          <w:rFonts w:eastAsia="Times New Roman"/>
          <w:szCs w:val="24"/>
        </w:rPr>
        <w:t xml:space="preserve">ια την άκρα δεξιά </w:t>
      </w:r>
      <w:r>
        <w:rPr>
          <w:rFonts w:eastAsia="Times New Roman"/>
          <w:szCs w:val="24"/>
        </w:rPr>
        <w:t>π</w:t>
      </w:r>
      <w:r w:rsidRPr="00EC1538">
        <w:rPr>
          <w:rFonts w:eastAsia="Times New Roman"/>
          <w:szCs w:val="24"/>
        </w:rPr>
        <w:t>τέρυγα μίλησα</w:t>
      </w:r>
      <w:r>
        <w:rPr>
          <w:rFonts w:eastAsia="Times New Roman"/>
          <w:szCs w:val="24"/>
        </w:rPr>
        <w:t>.</w:t>
      </w:r>
    </w:p>
    <w:p w14:paraId="619F9637" w14:textId="77777777" w:rsidR="00F246CC" w:rsidRDefault="005B5D49">
      <w:pPr>
        <w:spacing w:line="600" w:lineRule="auto"/>
        <w:ind w:firstLine="720"/>
        <w:jc w:val="both"/>
        <w:rPr>
          <w:rFonts w:eastAsia="Times New Roman"/>
          <w:szCs w:val="24"/>
        </w:rPr>
      </w:pPr>
      <w:r>
        <w:rPr>
          <w:rFonts w:eastAsia="Times New Roman"/>
          <w:szCs w:val="24"/>
        </w:rPr>
        <w:t>Για να μη θεωρηθεί, λοιπόν, ότι η</w:t>
      </w:r>
      <w:r w:rsidRPr="00EC1538">
        <w:rPr>
          <w:rFonts w:eastAsia="Times New Roman"/>
          <w:szCs w:val="24"/>
        </w:rPr>
        <w:t xml:space="preserve"> Ελλάδα θέτει </w:t>
      </w:r>
      <w:r>
        <w:rPr>
          <w:rFonts w:eastAsia="Times New Roman"/>
          <w:szCs w:val="24"/>
        </w:rPr>
        <w:t>τ</w:t>
      </w:r>
      <w:r w:rsidRPr="00EC1538">
        <w:rPr>
          <w:rFonts w:eastAsia="Times New Roman"/>
          <w:szCs w:val="24"/>
        </w:rPr>
        <w:t>ο ζήτημα συμψηφιστικώ</w:t>
      </w:r>
      <w:r>
        <w:rPr>
          <w:rFonts w:eastAsia="Times New Roman"/>
          <w:szCs w:val="24"/>
        </w:rPr>
        <w:t>ς.</w:t>
      </w:r>
      <w:r w:rsidRPr="00EC1538">
        <w:rPr>
          <w:rFonts w:eastAsia="Times New Roman"/>
          <w:szCs w:val="24"/>
        </w:rPr>
        <w:t xml:space="preserve"> </w:t>
      </w:r>
      <w:r>
        <w:rPr>
          <w:rFonts w:eastAsia="Times New Roman"/>
          <w:szCs w:val="24"/>
        </w:rPr>
        <w:t>Όμως</w:t>
      </w:r>
      <w:r w:rsidRPr="00EC1538">
        <w:rPr>
          <w:rFonts w:eastAsia="Times New Roman"/>
          <w:szCs w:val="24"/>
        </w:rPr>
        <w:t xml:space="preserve"> ο αντιπολιτευτικός λόγος υπερβαίνει και τη λογική πολλές φορές</w:t>
      </w:r>
      <w:r>
        <w:rPr>
          <w:rFonts w:eastAsia="Times New Roman"/>
          <w:szCs w:val="24"/>
        </w:rPr>
        <w:t>.</w:t>
      </w:r>
    </w:p>
    <w:p w14:paraId="619F9638" w14:textId="77777777" w:rsidR="00F246CC" w:rsidRDefault="005B5D49">
      <w:pPr>
        <w:spacing w:line="600" w:lineRule="auto"/>
        <w:ind w:firstLine="720"/>
        <w:jc w:val="both"/>
        <w:rPr>
          <w:rFonts w:eastAsia="Times New Roman"/>
          <w:szCs w:val="24"/>
        </w:rPr>
      </w:pPr>
      <w:r>
        <w:rPr>
          <w:rFonts w:eastAsia="Times New Roman"/>
          <w:szCs w:val="24"/>
        </w:rPr>
        <w:t>Κ</w:t>
      </w:r>
      <w:r w:rsidRPr="00EC1538">
        <w:rPr>
          <w:rFonts w:eastAsia="Times New Roman"/>
          <w:szCs w:val="24"/>
        </w:rPr>
        <w:t>υρίες και κύριοι συνάδελ</w:t>
      </w:r>
      <w:r w:rsidRPr="00EC1538">
        <w:rPr>
          <w:rFonts w:eastAsia="Times New Roman"/>
          <w:szCs w:val="24"/>
        </w:rPr>
        <w:t>φοι</w:t>
      </w:r>
      <w:r>
        <w:rPr>
          <w:rFonts w:eastAsia="Times New Roman"/>
          <w:szCs w:val="24"/>
        </w:rPr>
        <w:t xml:space="preserve">, εβδομήντα πέντε </w:t>
      </w:r>
      <w:r w:rsidRPr="00EC1538">
        <w:rPr>
          <w:rFonts w:eastAsia="Times New Roman"/>
          <w:szCs w:val="24"/>
        </w:rPr>
        <w:t xml:space="preserve">περίπου χρόνια μετά την απελευθέρωση της χώρας από τα ναζιστικά στρατεύματα κατοχής και από τη λήξη του </w:t>
      </w:r>
      <w:r>
        <w:rPr>
          <w:rFonts w:eastAsia="Times New Roman"/>
          <w:szCs w:val="24"/>
        </w:rPr>
        <w:t xml:space="preserve">Β΄ </w:t>
      </w:r>
      <w:r w:rsidRPr="00EC1538">
        <w:rPr>
          <w:rFonts w:eastAsia="Times New Roman"/>
          <w:szCs w:val="24"/>
        </w:rPr>
        <w:t>Παγκοσμίου Πολέμου</w:t>
      </w:r>
      <w:r>
        <w:rPr>
          <w:rFonts w:eastAsia="Times New Roman"/>
          <w:szCs w:val="24"/>
        </w:rPr>
        <w:t xml:space="preserve">, </w:t>
      </w:r>
      <w:r w:rsidRPr="00EC1538">
        <w:rPr>
          <w:rFonts w:eastAsia="Times New Roman"/>
          <w:szCs w:val="24"/>
        </w:rPr>
        <w:t>η Βουλή των Ελλήνων ασχολείται με το ζήτημα της διεκδίκησης των γερμανικών οφειλών</w:t>
      </w:r>
      <w:r>
        <w:rPr>
          <w:rFonts w:eastAsia="Times New Roman"/>
          <w:szCs w:val="24"/>
        </w:rPr>
        <w:t>.</w:t>
      </w:r>
      <w:r w:rsidRPr="00EC1538">
        <w:rPr>
          <w:rFonts w:eastAsia="Times New Roman"/>
          <w:szCs w:val="24"/>
        </w:rPr>
        <w:t xml:space="preserve"> </w:t>
      </w:r>
      <w:r>
        <w:rPr>
          <w:rFonts w:eastAsia="Times New Roman"/>
          <w:szCs w:val="24"/>
        </w:rPr>
        <w:t>Τ</w:t>
      </w:r>
      <w:r w:rsidRPr="00EC1538">
        <w:rPr>
          <w:rFonts w:eastAsia="Times New Roman"/>
          <w:szCs w:val="24"/>
        </w:rPr>
        <w:t>ο γεγονός αυτό καθιστά</w:t>
      </w:r>
      <w:r>
        <w:rPr>
          <w:rFonts w:eastAsia="Times New Roman"/>
          <w:szCs w:val="24"/>
        </w:rPr>
        <w:t>,</w:t>
      </w:r>
      <w:r w:rsidRPr="00EC1538">
        <w:rPr>
          <w:rFonts w:eastAsia="Times New Roman"/>
          <w:szCs w:val="24"/>
        </w:rPr>
        <w:t xml:space="preserve"> κατά τη γνώμη μου</w:t>
      </w:r>
      <w:r>
        <w:rPr>
          <w:rFonts w:eastAsia="Times New Roman"/>
          <w:szCs w:val="24"/>
        </w:rPr>
        <w:t>,</w:t>
      </w:r>
      <w:r w:rsidRPr="00EC1538">
        <w:rPr>
          <w:rFonts w:eastAsia="Times New Roman"/>
          <w:szCs w:val="24"/>
        </w:rPr>
        <w:t xml:space="preserve"> τη σημερινή ημέρα ιστορική</w:t>
      </w:r>
      <w:r>
        <w:rPr>
          <w:rFonts w:eastAsia="Times New Roman"/>
          <w:szCs w:val="24"/>
        </w:rPr>
        <w:t>.</w:t>
      </w:r>
      <w:r w:rsidRPr="00EC1538">
        <w:rPr>
          <w:rFonts w:eastAsia="Times New Roman"/>
          <w:szCs w:val="24"/>
        </w:rPr>
        <w:t xml:space="preserve"> </w:t>
      </w:r>
      <w:r>
        <w:rPr>
          <w:rFonts w:eastAsia="Times New Roman"/>
          <w:szCs w:val="24"/>
        </w:rPr>
        <w:t>Κ</w:t>
      </w:r>
      <w:r w:rsidRPr="00EC1538">
        <w:rPr>
          <w:rFonts w:eastAsia="Times New Roman"/>
          <w:szCs w:val="24"/>
        </w:rPr>
        <w:t>αλούμαστε σήμερα εμείς</w:t>
      </w:r>
      <w:r>
        <w:rPr>
          <w:rFonts w:eastAsia="Times New Roman"/>
          <w:szCs w:val="24"/>
        </w:rPr>
        <w:t>,</w:t>
      </w:r>
      <w:r w:rsidRPr="00EC1538">
        <w:rPr>
          <w:rFonts w:eastAsia="Times New Roman"/>
          <w:szCs w:val="24"/>
        </w:rPr>
        <w:t xml:space="preserve"> ως αντιπρόσωποι του έθνους και του ελληνικού λαού</w:t>
      </w:r>
      <w:r>
        <w:rPr>
          <w:rFonts w:eastAsia="Times New Roman"/>
          <w:szCs w:val="24"/>
        </w:rPr>
        <w:t>,</w:t>
      </w:r>
      <w:r w:rsidRPr="00EC1538">
        <w:rPr>
          <w:rFonts w:eastAsia="Times New Roman"/>
          <w:szCs w:val="24"/>
        </w:rPr>
        <w:t xml:space="preserve"> να επιτελέσουμε ένα ύψιστο</w:t>
      </w:r>
      <w:r>
        <w:rPr>
          <w:rFonts w:eastAsia="Times New Roman"/>
          <w:szCs w:val="24"/>
        </w:rPr>
        <w:t xml:space="preserve"> ηθικό,</w:t>
      </w:r>
      <w:r w:rsidRPr="00EC1538">
        <w:rPr>
          <w:rFonts w:eastAsia="Times New Roman"/>
          <w:szCs w:val="24"/>
        </w:rPr>
        <w:t xml:space="preserve"> ιστορικό</w:t>
      </w:r>
      <w:r>
        <w:rPr>
          <w:rFonts w:eastAsia="Times New Roman"/>
          <w:szCs w:val="24"/>
        </w:rPr>
        <w:t>,</w:t>
      </w:r>
      <w:r w:rsidRPr="00EC1538">
        <w:rPr>
          <w:rFonts w:eastAsia="Times New Roman"/>
          <w:szCs w:val="24"/>
        </w:rPr>
        <w:t xml:space="preserve"> </w:t>
      </w:r>
      <w:r>
        <w:rPr>
          <w:rFonts w:eastAsia="Times New Roman"/>
          <w:szCs w:val="24"/>
        </w:rPr>
        <w:t>ε</w:t>
      </w:r>
      <w:r w:rsidRPr="00EC1538">
        <w:rPr>
          <w:rFonts w:eastAsia="Times New Roman"/>
          <w:szCs w:val="24"/>
        </w:rPr>
        <w:t>θνικό και πατριωτικό χρέος</w:t>
      </w:r>
      <w:r>
        <w:rPr>
          <w:rFonts w:eastAsia="Times New Roman"/>
          <w:szCs w:val="24"/>
        </w:rPr>
        <w:t>.</w:t>
      </w:r>
      <w:r w:rsidRPr="00EC1538">
        <w:rPr>
          <w:rFonts w:eastAsia="Times New Roman"/>
          <w:szCs w:val="24"/>
        </w:rPr>
        <w:t xml:space="preserve"> </w:t>
      </w:r>
      <w:r>
        <w:rPr>
          <w:rFonts w:eastAsia="Times New Roman"/>
          <w:szCs w:val="24"/>
        </w:rPr>
        <w:t>Θ</w:t>
      </w:r>
      <w:r w:rsidRPr="00EC1538">
        <w:rPr>
          <w:rFonts w:eastAsia="Times New Roman"/>
          <w:szCs w:val="24"/>
        </w:rPr>
        <w:t>α έπρεπε με όρους σύμπνοιας</w:t>
      </w:r>
      <w:r>
        <w:rPr>
          <w:rFonts w:eastAsia="Times New Roman"/>
          <w:szCs w:val="24"/>
        </w:rPr>
        <w:t>,</w:t>
      </w:r>
      <w:r w:rsidRPr="00EC1538">
        <w:rPr>
          <w:rFonts w:eastAsia="Times New Roman"/>
          <w:szCs w:val="24"/>
        </w:rPr>
        <w:t xml:space="preserve"> ομοφωνίας </w:t>
      </w:r>
      <w:r>
        <w:rPr>
          <w:rFonts w:eastAsia="Times New Roman"/>
          <w:szCs w:val="24"/>
        </w:rPr>
        <w:t xml:space="preserve">και ενότητας, </w:t>
      </w:r>
      <w:r w:rsidRPr="00EC1538">
        <w:rPr>
          <w:rFonts w:eastAsia="Times New Roman"/>
          <w:szCs w:val="24"/>
        </w:rPr>
        <w:t>συμβά</w:t>
      </w:r>
      <w:r w:rsidRPr="00EC1538">
        <w:rPr>
          <w:rFonts w:eastAsia="Times New Roman"/>
          <w:szCs w:val="24"/>
        </w:rPr>
        <w:t>λλοντας έτσι και στην ενότητα των Ελλήνων</w:t>
      </w:r>
      <w:r>
        <w:rPr>
          <w:rFonts w:eastAsia="Times New Roman"/>
          <w:szCs w:val="24"/>
        </w:rPr>
        <w:t>.</w:t>
      </w:r>
      <w:r w:rsidRPr="00EC1538">
        <w:rPr>
          <w:rFonts w:eastAsia="Times New Roman"/>
          <w:szCs w:val="24"/>
        </w:rPr>
        <w:t xml:space="preserve"> </w:t>
      </w:r>
    </w:p>
    <w:p w14:paraId="619F9639" w14:textId="77777777" w:rsidR="00F246CC" w:rsidRDefault="005B5D49">
      <w:pPr>
        <w:spacing w:line="600" w:lineRule="auto"/>
        <w:ind w:firstLine="720"/>
        <w:jc w:val="both"/>
        <w:rPr>
          <w:rFonts w:eastAsia="Times New Roman"/>
          <w:szCs w:val="24"/>
        </w:rPr>
      </w:pPr>
      <w:r>
        <w:rPr>
          <w:rFonts w:eastAsia="Times New Roman"/>
          <w:szCs w:val="24"/>
        </w:rPr>
        <w:t>Τ</w:t>
      </w:r>
      <w:r w:rsidRPr="00EC1538">
        <w:rPr>
          <w:rFonts w:eastAsia="Times New Roman"/>
          <w:szCs w:val="24"/>
        </w:rPr>
        <w:t xml:space="preserve">ο αίτημα για την επανόρθωση των ζημιών εκτός από ώριμο είναι και παλλαϊκό και οι Έλληνες </w:t>
      </w:r>
      <w:r>
        <w:rPr>
          <w:rFonts w:eastAsia="Times New Roman"/>
          <w:szCs w:val="24"/>
        </w:rPr>
        <w:t>το</w:t>
      </w:r>
      <w:r w:rsidRPr="00EC1538">
        <w:rPr>
          <w:rFonts w:eastAsia="Times New Roman"/>
          <w:szCs w:val="24"/>
        </w:rPr>
        <w:t xml:space="preserve"> αντιμετωπίζουμε πρωτίστως ως ηθικό ως αίτημα απόδοσης δικαιοσύνης</w:t>
      </w:r>
      <w:r>
        <w:rPr>
          <w:rFonts w:eastAsia="Times New Roman"/>
          <w:szCs w:val="24"/>
        </w:rPr>
        <w:t>.</w:t>
      </w:r>
      <w:r w:rsidRPr="00EC1538">
        <w:rPr>
          <w:rFonts w:eastAsia="Times New Roman"/>
          <w:szCs w:val="24"/>
        </w:rPr>
        <w:t xml:space="preserve"> </w:t>
      </w:r>
      <w:r>
        <w:rPr>
          <w:rFonts w:eastAsia="Times New Roman"/>
          <w:szCs w:val="24"/>
        </w:rPr>
        <w:t>Τ</w:t>
      </w:r>
      <w:r w:rsidRPr="00EC1538">
        <w:rPr>
          <w:rFonts w:eastAsia="Times New Roman"/>
          <w:szCs w:val="24"/>
        </w:rPr>
        <w:t xml:space="preserve">ο αντιμετωπίζουμε ως αίτημα διαρκούς και συνεχούς </w:t>
      </w:r>
      <w:r w:rsidRPr="00EC1538">
        <w:rPr>
          <w:rFonts w:eastAsia="Times New Roman"/>
          <w:szCs w:val="24"/>
        </w:rPr>
        <w:t>διατήρησης της μνήμης και επιβολής της στην άγνοια και στη λήθη</w:t>
      </w:r>
      <w:r>
        <w:rPr>
          <w:rFonts w:eastAsia="Times New Roman"/>
          <w:szCs w:val="24"/>
        </w:rPr>
        <w:t>.</w:t>
      </w:r>
      <w:r w:rsidRPr="00EC1538">
        <w:rPr>
          <w:rFonts w:eastAsia="Times New Roman"/>
          <w:szCs w:val="24"/>
        </w:rPr>
        <w:t xml:space="preserve"> Το αντιμετωπίζουμε ως αίτημα </w:t>
      </w:r>
      <w:r>
        <w:rPr>
          <w:rFonts w:eastAsia="Times New Roman"/>
          <w:szCs w:val="24"/>
        </w:rPr>
        <w:t>διαρκούς</w:t>
      </w:r>
      <w:r w:rsidRPr="00EC1538">
        <w:rPr>
          <w:rFonts w:eastAsia="Times New Roman"/>
          <w:szCs w:val="24"/>
        </w:rPr>
        <w:t xml:space="preserve"> επαγρύπνησης της συλλογικής συνείδησης και συνεχούς </w:t>
      </w:r>
      <w:r>
        <w:rPr>
          <w:rFonts w:eastAsia="Times New Roman"/>
          <w:szCs w:val="24"/>
        </w:rPr>
        <w:t>α</w:t>
      </w:r>
      <w:r w:rsidRPr="00EC1538">
        <w:rPr>
          <w:rFonts w:eastAsia="Times New Roman"/>
          <w:szCs w:val="24"/>
        </w:rPr>
        <w:t xml:space="preserve">ντίστασης στον </w:t>
      </w:r>
      <w:r>
        <w:rPr>
          <w:rFonts w:eastAsia="Times New Roman"/>
          <w:szCs w:val="24"/>
        </w:rPr>
        <w:t xml:space="preserve">ναζισμό </w:t>
      </w:r>
      <w:r w:rsidRPr="00EC1538">
        <w:rPr>
          <w:rFonts w:eastAsia="Times New Roman"/>
          <w:szCs w:val="24"/>
        </w:rPr>
        <w:t>και στο</w:t>
      </w:r>
      <w:r>
        <w:rPr>
          <w:rFonts w:eastAsia="Times New Roman"/>
          <w:szCs w:val="24"/>
        </w:rPr>
        <w:t>ν</w:t>
      </w:r>
      <w:r w:rsidRPr="00EC1538">
        <w:rPr>
          <w:rFonts w:eastAsia="Times New Roman"/>
          <w:szCs w:val="24"/>
        </w:rPr>
        <w:t xml:space="preserve"> φασισμό</w:t>
      </w:r>
      <w:r>
        <w:rPr>
          <w:rFonts w:eastAsia="Times New Roman"/>
          <w:szCs w:val="24"/>
        </w:rPr>
        <w:t>.</w:t>
      </w:r>
    </w:p>
    <w:p w14:paraId="619F963A" w14:textId="77777777" w:rsidR="00F246CC" w:rsidRDefault="005B5D49">
      <w:pPr>
        <w:spacing w:line="600" w:lineRule="auto"/>
        <w:ind w:firstLine="720"/>
        <w:jc w:val="both"/>
        <w:rPr>
          <w:rFonts w:eastAsia="Times New Roman"/>
          <w:szCs w:val="24"/>
        </w:rPr>
      </w:pPr>
      <w:r>
        <w:rPr>
          <w:rFonts w:eastAsia="Times New Roman"/>
          <w:szCs w:val="24"/>
        </w:rPr>
        <w:t xml:space="preserve">Προσωπικώς </w:t>
      </w:r>
      <w:r w:rsidRPr="00EC1538">
        <w:rPr>
          <w:rFonts w:eastAsia="Times New Roman"/>
          <w:szCs w:val="24"/>
        </w:rPr>
        <w:t>αισθάνομαι μεγάλη τιμή</w:t>
      </w:r>
      <w:r>
        <w:rPr>
          <w:rFonts w:eastAsia="Times New Roman"/>
          <w:szCs w:val="24"/>
        </w:rPr>
        <w:t>,</w:t>
      </w:r>
      <w:r w:rsidRPr="00EC1538">
        <w:rPr>
          <w:rFonts w:eastAsia="Times New Roman"/>
          <w:szCs w:val="24"/>
        </w:rPr>
        <w:t xml:space="preserve"> που έχω τη δυνατότητα ως</w:t>
      </w:r>
      <w:r w:rsidRPr="00EC1538">
        <w:rPr>
          <w:rFonts w:eastAsia="Times New Roman"/>
          <w:szCs w:val="24"/>
        </w:rPr>
        <w:t xml:space="preserve"> ένας από τους συντάκτες της </w:t>
      </w:r>
      <w:r>
        <w:rPr>
          <w:rFonts w:eastAsia="Times New Roman"/>
          <w:szCs w:val="24"/>
        </w:rPr>
        <w:t>συ</w:t>
      </w:r>
      <w:r w:rsidRPr="00EC1538">
        <w:rPr>
          <w:rFonts w:eastAsia="Times New Roman"/>
          <w:szCs w:val="24"/>
        </w:rPr>
        <w:t>ζητούμενης έκθεσης</w:t>
      </w:r>
      <w:r>
        <w:rPr>
          <w:rFonts w:eastAsia="Times New Roman"/>
          <w:szCs w:val="24"/>
        </w:rPr>
        <w:t>,</w:t>
      </w:r>
      <w:r w:rsidRPr="00EC1538">
        <w:rPr>
          <w:rFonts w:eastAsia="Times New Roman"/>
          <w:szCs w:val="24"/>
        </w:rPr>
        <w:t xml:space="preserve"> να καταθέσω όχι μόνο την άποψή μου αλλά και τα συναισθήματά μου</w:t>
      </w:r>
      <w:r>
        <w:rPr>
          <w:rFonts w:eastAsia="Times New Roman"/>
          <w:szCs w:val="24"/>
        </w:rPr>
        <w:t>,</w:t>
      </w:r>
      <w:r w:rsidRPr="00EC1538">
        <w:rPr>
          <w:rFonts w:eastAsia="Times New Roman"/>
          <w:szCs w:val="24"/>
        </w:rPr>
        <w:t xml:space="preserve"> που έχω τη δυνατότητα από το Βήμα αυτό να εκφράσω την ευγνωμοσύνη μου και να </w:t>
      </w:r>
      <w:r>
        <w:rPr>
          <w:rFonts w:eastAsia="Times New Roman"/>
          <w:szCs w:val="24"/>
        </w:rPr>
        <w:t>αποτίσω</w:t>
      </w:r>
      <w:r w:rsidRPr="00EC1538">
        <w:rPr>
          <w:rFonts w:eastAsia="Times New Roman"/>
          <w:szCs w:val="24"/>
        </w:rPr>
        <w:t xml:space="preserve"> φόρο τιμής στη μνήμη όχι μόνο των δικών μου προγόνων αλ</w:t>
      </w:r>
      <w:r w:rsidRPr="00EC1538">
        <w:rPr>
          <w:rFonts w:eastAsia="Times New Roman"/>
          <w:szCs w:val="24"/>
        </w:rPr>
        <w:t>λά και όλων των ανδρών και των γυναικών που κατέβαλαν υψηλά τιμήματα</w:t>
      </w:r>
      <w:r>
        <w:rPr>
          <w:rFonts w:eastAsia="Times New Roman"/>
          <w:szCs w:val="24"/>
        </w:rPr>
        <w:t>,</w:t>
      </w:r>
      <w:r w:rsidRPr="00EC1538">
        <w:rPr>
          <w:rFonts w:eastAsia="Times New Roman"/>
          <w:szCs w:val="24"/>
        </w:rPr>
        <w:t xml:space="preserve"> αντιστεκόμενοι και αντιστεκόμεν</w:t>
      </w:r>
      <w:r>
        <w:rPr>
          <w:rFonts w:eastAsia="Times New Roman"/>
          <w:szCs w:val="24"/>
        </w:rPr>
        <w:t>ε</w:t>
      </w:r>
      <w:r w:rsidRPr="00EC1538">
        <w:rPr>
          <w:rFonts w:eastAsia="Times New Roman"/>
          <w:szCs w:val="24"/>
        </w:rPr>
        <w:t xml:space="preserve">ς στον παραλογισμό και στον </w:t>
      </w:r>
      <w:r>
        <w:rPr>
          <w:rFonts w:eastAsia="Times New Roman"/>
          <w:szCs w:val="24"/>
        </w:rPr>
        <w:t>μισ</w:t>
      </w:r>
      <w:r w:rsidRPr="00EC1538">
        <w:rPr>
          <w:rFonts w:eastAsia="Times New Roman"/>
          <w:szCs w:val="24"/>
        </w:rPr>
        <w:t>ανθρωπισμό του ναζισμού και του φασισμού</w:t>
      </w:r>
      <w:r>
        <w:rPr>
          <w:rFonts w:eastAsia="Times New Roman"/>
          <w:szCs w:val="24"/>
        </w:rPr>
        <w:t>,</w:t>
      </w:r>
      <w:r w:rsidRPr="00EC1538">
        <w:rPr>
          <w:rFonts w:eastAsia="Times New Roman"/>
          <w:szCs w:val="24"/>
        </w:rPr>
        <w:t xml:space="preserve"> της ιδεολογίας που αποτελεί τροχοπέδη στην πολιτισμική εξέλιξη του ανθρώπου</w:t>
      </w:r>
      <w:r>
        <w:rPr>
          <w:rFonts w:eastAsia="Times New Roman"/>
          <w:szCs w:val="24"/>
        </w:rPr>
        <w:t>, σε ό</w:t>
      </w:r>
      <w:r>
        <w:rPr>
          <w:rFonts w:eastAsia="Times New Roman"/>
          <w:szCs w:val="24"/>
        </w:rPr>
        <w:t>λους όσοι πλήρωσαν</w:t>
      </w:r>
      <w:r w:rsidRPr="00EC1538">
        <w:rPr>
          <w:rFonts w:eastAsia="Times New Roman"/>
          <w:szCs w:val="24"/>
        </w:rPr>
        <w:t xml:space="preserve"> με τη ζωή </w:t>
      </w:r>
      <w:r>
        <w:rPr>
          <w:rFonts w:eastAsia="Times New Roman"/>
          <w:szCs w:val="24"/>
        </w:rPr>
        <w:t>τους,</w:t>
      </w:r>
      <w:r w:rsidRPr="00EC1538">
        <w:rPr>
          <w:rFonts w:eastAsia="Times New Roman"/>
          <w:szCs w:val="24"/>
        </w:rPr>
        <w:t xml:space="preserve"> με τη σωματική τους ακεραιότητα</w:t>
      </w:r>
      <w:r>
        <w:rPr>
          <w:rFonts w:eastAsia="Times New Roman"/>
          <w:szCs w:val="24"/>
        </w:rPr>
        <w:t>,</w:t>
      </w:r>
      <w:r w:rsidRPr="00EC1538">
        <w:rPr>
          <w:rFonts w:eastAsia="Times New Roman"/>
          <w:szCs w:val="24"/>
        </w:rPr>
        <w:t xml:space="preserve"> με τον εγκλεισμό του</w:t>
      </w:r>
      <w:r>
        <w:rPr>
          <w:rFonts w:eastAsia="Times New Roman"/>
          <w:szCs w:val="24"/>
        </w:rPr>
        <w:t>ς</w:t>
      </w:r>
      <w:r w:rsidRPr="00EC1538">
        <w:rPr>
          <w:rFonts w:eastAsia="Times New Roman"/>
          <w:szCs w:val="24"/>
        </w:rPr>
        <w:t xml:space="preserve"> σε στρατόπεδα συγκέντρωσης</w:t>
      </w:r>
      <w:r>
        <w:rPr>
          <w:rFonts w:eastAsia="Times New Roman"/>
          <w:szCs w:val="24"/>
        </w:rPr>
        <w:t>,</w:t>
      </w:r>
      <w:r w:rsidRPr="00EC1538">
        <w:rPr>
          <w:rFonts w:eastAsia="Times New Roman"/>
          <w:szCs w:val="24"/>
        </w:rPr>
        <w:t xml:space="preserve"> με καταναγκαστική εργασία</w:t>
      </w:r>
      <w:r>
        <w:rPr>
          <w:rFonts w:eastAsia="Times New Roman"/>
          <w:szCs w:val="24"/>
        </w:rPr>
        <w:t>,</w:t>
      </w:r>
      <w:r w:rsidRPr="00EC1538">
        <w:rPr>
          <w:rFonts w:eastAsia="Times New Roman"/>
          <w:szCs w:val="24"/>
        </w:rPr>
        <w:t xml:space="preserve"> με φυλάκιση</w:t>
      </w:r>
      <w:r>
        <w:rPr>
          <w:rFonts w:eastAsia="Times New Roman"/>
          <w:szCs w:val="24"/>
        </w:rPr>
        <w:t>,</w:t>
      </w:r>
      <w:r w:rsidRPr="00EC1538">
        <w:rPr>
          <w:rFonts w:eastAsia="Times New Roman"/>
          <w:szCs w:val="24"/>
        </w:rPr>
        <w:t xml:space="preserve"> με καταστροφή των περιουσιών </w:t>
      </w:r>
      <w:r>
        <w:rPr>
          <w:rFonts w:eastAsia="Times New Roman"/>
          <w:szCs w:val="24"/>
        </w:rPr>
        <w:t>τους.</w:t>
      </w:r>
      <w:r w:rsidRPr="00EC1538">
        <w:rPr>
          <w:rFonts w:eastAsia="Times New Roman"/>
          <w:szCs w:val="24"/>
        </w:rPr>
        <w:t xml:space="preserve"> </w:t>
      </w:r>
      <w:r>
        <w:rPr>
          <w:rFonts w:eastAsia="Times New Roman"/>
          <w:szCs w:val="24"/>
        </w:rPr>
        <w:t>Ν</w:t>
      </w:r>
      <w:r w:rsidRPr="00EC1538">
        <w:rPr>
          <w:rFonts w:eastAsia="Times New Roman"/>
          <w:szCs w:val="24"/>
        </w:rPr>
        <w:t>α αποτίσω φόρο τιμής στα παιδιά</w:t>
      </w:r>
      <w:r>
        <w:rPr>
          <w:rFonts w:eastAsia="Times New Roman"/>
          <w:szCs w:val="24"/>
        </w:rPr>
        <w:t>,</w:t>
      </w:r>
      <w:r w:rsidRPr="00EC1538">
        <w:rPr>
          <w:rFonts w:eastAsia="Times New Roman"/>
          <w:szCs w:val="24"/>
        </w:rPr>
        <w:t xml:space="preserve"> στις γυναίκες και στους άντρε</w:t>
      </w:r>
      <w:r w:rsidRPr="00EC1538">
        <w:rPr>
          <w:rFonts w:eastAsia="Times New Roman"/>
          <w:szCs w:val="24"/>
        </w:rPr>
        <w:t>ς θύματα των ολοκαυτωμάτων</w:t>
      </w:r>
      <w:r>
        <w:rPr>
          <w:rFonts w:eastAsia="Times New Roman"/>
          <w:szCs w:val="24"/>
        </w:rPr>
        <w:t>,</w:t>
      </w:r>
      <w:r w:rsidRPr="00EC1538">
        <w:rPr>
          <w:rFonts w:eastAsia="Times New Roman"/>
          <w:szCs w:val="24"/>
        </w:rPr>
        <w:t xml:space="preserve"> στο Δίστομο</w:t>
      </w:r>
      <w:r>
        <w:rPr>
          <w:rFonts w:eastAsia="Times New Roman"/>
          <w:szCs w:val="24"/>
        </w:rPr>
        <w:t>,</w:t>
      </w:r>
      <w:r w:rsidRPr="00EC1538">
        <w:rPr>
          <w:rFonts w:eastAsia="Times New Roman"/>
          <w:szCs w:val="24"/>
        </w:rPr>
        <w:t xml:space="preserve"> στο Κομμένο</w:t>
      </w:r>
      <w:r>
        <w:rPr>
          <w:rFonts w:eastAsia="Times New Roman"/>
          <w:szCs w:val="24"/>
        </w:rPr>
        <w:t>,</w:t>
      </w:r>
      <w:r w:rsidRPr="00EC1538">
        <w:rPr>
          <w:rFonts w:eastAsia="Times New Roman"/>
          <w:szCs w:val="24"/>
        </w:rPr>
        <w:t xml:space="preserve"> στα Καλάβρυτα</w:t>
      </w:r>
      <w:r>
        <w:rPr>
          <w:rFonts w:eastAsia="Times New Roman"/>
          <w:szCs w:val="24"/>
        </w:rPr>
        <w:t>,</w:t>
      </w:r>
      <w:r w:rsidRPr="00EC1538">
        <w:rPr>
          <w:rFonts w:eastAsia="Times New Roman"/>
          <w:szCs w:val="24"/>
        </w:rPr>
        <w:t xml:space="preserve"> στην Κάνδανο</w:t>
      </w:r>
      <w:r>
        <w:rPr>
          <w:rFonts w:eastAsia="Times New Roman"/>
          <w:szCs w:val="24"/>
        </w:rPr>
        <w:t xml:space="preserve">, στα </w:t>
      </w:r>
      <w:r w:rsidRPr="00595DE0">
        <w:rPr>
          <w:rFonts w:eastAsia="Times New Roman"/>
          <w:szCs w:val="24"/>
        </w:rPr>
        <w:t>Ζαγοροχώρια</w:t>
      </w:r>
      <w:r>
        <w:rPr>
          <w:rFonts w:eastAsia="Times New Roman"/>
          <w:szCs w:val="24"/>
        </w:rPr>
        <w:t>,</w:t>
      </w:r>
      <w:r w:rsidRPr="00EC1538">
        <w:rPr>
          <w:rFonts w:eastAsia="Times New Roman"/>
          <w:szCs w:val="24"/>
        </w:rPr>
        <w:t xml:space="preserve"> στο</w:t>
      </w:r>
      <w:r>
        <w:rPr>
          <w:rFonts w:eastAsia="Times New Roman"/>
          <w:szCs w:val="24"/>
        </w:rPr>
        <w:t>ν</w:t>
      </w:r>
      <w:r w:rsidRPr="00EC1538">
        <w:rPr>
          <w:rFonts w:eastAsia="Times New Roman"/>
          <w:szCs w:val="24"/>
        </w:rPr>
        <w:t xml:space="preserve"> Χορτιάτη</w:t>
      </w:r>
      <w:r>
        <w:rPr>
          <w:rFonts w:eastAsia="Times New Roman"/>
          <w:szCs w:val="24"/>
        </w:rPr>
        <w:t>,</w:t>
      </w:r>
      <w:r w:rsidRPr="00EC1538">
        <w:rPr>
          <w:rFonts w:eastAsia="Times New Roman"/>
          <w:szCs w:val="24"/>
        </w:rPr>
        <w:t xml:space="preserve"> στην Κλεισούρα και παντού στην Ελλάδα</w:t>
      </w:r>
      <w:r>
        <w:rPr>
          <w:rFonts w:eastAsia="Times New Roman"/>
          <w:szCs w:val="24"/>
        </w:rPr>
        <w:t>.</w:t>
      </w:r>
    </w:p>
    <w:p w14:paraId="619F963B" w14:textId="77777777" w:rsidR="00F246CC" w:rsidRDefault="005B5D49">
      <w:pPr>
        <w:spacing w:line="600" w:lineRule="auto"/>
        <w:ind w:firstLine="720"/>
        <w:jc w:val="both"/>
        <w:rPr>
          <w:rFonts w:eastAsia="Times New Roman"/>
          <w:szCs w:val="24"/>
        </w:rPr>
      </w:pPr>
      <w:r>
        <w:rPr>
          <w:rFonts w:eastAsia="Times New Roman"/>
          <w:szCs w:val="24"/>
        </w:rPr>
        <w:t xml:space="preserve">Ο </w:t>
      </w:r>
      <w:r w:rsidRPr="00EC1538">
        <w:rPr>
          <w:rFonts w:eastAsia="Times New Roman"/>
          <w:szCs w:val="24"/>
        </w:rPr>
        <w:t>αναρτημένος</w:t>
      </w:r>
      <w:r>
        <w:rPr>
          <w:rFonts w:eastAsia="Times New Roman"/>
          <w:szCs w:val="24"/>
        </w:rPr>
        <w:t>,</w:t>
      </w:r>
      <w:r w:rsidRPr="00EC1538">
        <w:rPr>
          <w:rFonts w:eastAsia="Times New Roman"/>
          <w:szCs w:val="24"/>
        </w:rPr>
        <w:t xml:space="preserve"> από το 2015 στην </w:t>
      </w:r>
      <w:r>
        <w:rPr>
          <w:rFonts w:eastAsia="Times New Roman"/>
          <w:szCs w:val="24"/>
        </w:rPr>
        <w:t>Α</w:t>
      </w:r>
      <w:r w:rsidRPr="00EC1538">
        <w:rPr>
          <w:rFonts w:eastAsia="Times New Roman"/>
          <w:szCs w:val="24"/>
        </w:rPr>
        <w:t>ίθουσα 151 της Βουλής</w:t>
      </w:r>
      <w:r>
        <w:rPr>
          <w:rFonts w:eastAsia="Times New Roman"/>
          <w:szCs w:val="24"/>
        </w:rPr>
        <w:t>,</w:t>
      </w:r>
      <w:r w:rsidRPr="00EC1538">
        <w:rPr>
          <w:rFonts w:eastAsia="Times New Roman"/>
          <w:szCs w:val="24"/>
        </w:rPr>
        <w:t xml:space="preserve"> χάρτης δώρο του Σαράντου Θεοδωρόπουλου </w:t>
      </w:r>
      <w:r>
        <w:rPr>
          <w:rFonts w:eastAsia="Times New Roman"/>
          <w:szCs w:val="24"/>
        </w:rPr>
        <w:t>-</w:t>
      </w:r>
      <w:r w:rsidRPr="00EC1538">
        <w:rPr>
          <w:rFonts w:eastAsia="Times New Roman"/>
          <w:szCs w:val="24"/>
        </w:rPr>
        <w:t>ήταν ε</w:t>
      </w:r>
      <w:r w:rsidRPr="00EC1538">
        <w:rPr>
          <w:rFonts w:eastAsia="Times New Roman"/>
          <w:szCs w:val="24"/>
        </w:rPr>
        <w:t>δώ το πρωί</w:t>
      </w:r>
      <w:r>
        <w:rPr>
          <w:rFonts w:eastAsia="Times New Roman"/>
          <w:szCs w:val="24"/>
        </w:rPr>
        <w:t>-</w:t>
      </w:r>
      <w:r w:rsidRPr="00EC1538">
        <w:rPr>
          <w:rFonts w:eastAsia="Times New Roman"/>
          <w:szCs w:val="24"/>
        </w:rPr>
        <w:t xml:space="preserve"> με τα </w:t>
      </w:r>
      <w:r>
        <w:rPr>
          <w:rFonts w:eastAsia="Times New Roman"/>
          <w:szCs w:val="24"/>
        </w:rPr>
        <w:t>πυρποληθέντα</w:t>
      </w:r>
      <w:r w:rsidRPr="00EC1538">
        <w:rPr>
          <w:rFonts w:eastAsia="Times New Roman"/>
          <w:szCs w:val="24"/>
        </w:rPr>
        <w:t xml:space="preserve"> και βομβ</w:t>
      </w:r>
      <w:r>
        <w:rPr>
          <w:rFonts w:eastAsia="Times New Roman"/>
          <w:szCs w:val="24"/>
        </w:rPr>
        <w:t>αρδισμένα</w:t>
      </w:r>
      <w:r w:rsidRPr="00EC1538">
        <w:rPr>
          <w:rFonts w:eastAsia="Times New Roman"/>
          <w:szCs w:val="24"/>
        </w:rPr>
        <w:t xml:space="preserve"> χωριά που σημειώνονται με κόκκινους κύκλους και προκαλούν φρίκη</w:t>
      </w:r>
      <w:r>
        <w:rPr>
          <w:rFonts w:eastAsia="Times New Roman"/>
          <w:szCs w:val="24"/>
        </w:rPr>
        <w:t>,</w:t>
      </w:r>
      <w:r w:rsidRPr="00EC1538">
        <w:rPr>
          <w:rFonts w:eastAsia="Times New Roman"/>
          <w:szCs w:val="24"/>
        </w:rPr>
        <w:t xml:space="preserve"> επιβεβαιώνει αυτό που είπε ο Τσώρτσιλ</w:t>
      </w:r>
      <w:r>
        <w:rPr>
          <w:rFonts w:eastAsia="Times New Roman"/>
          <w:szCs w:val="24"/>
        </w:rPr>
        <w:t>:</w:t>
      </w:r>
      <w:r w:rsidRPr="00EC1538">
        <w:rPr>
          <w:rFonts w:eastAsia="Times New Roman"/>
          <w:szCs w:val="24"/>
        </w:rPr>
        <w:t xml:space="preserve"> </w:t>
      </w:r>
      <w:r>
        <w:rPr>
          <w:rFonts w:eastAsia="Times New Roman"/>
          <w:szCs w:val="24"/>
        </w:rPr>
        <w:t>Α</w:t>
      </w:r>
      <w:r w:rsidRPr="00EC1538">
        <w:rPr>
          <w:rFonts w:eastAsia="Times New Roman"/>
          <w:szCs w:val="24"/>
        </w:rPr>
        <w:t xml:space="preserve">ν δεν υπήρχε η ανδρεία και </w:t>
      </w:r>
      <w:r>
        <w:rPr>
          <w:rFonts w:eastAsia="Times New Roman"/>
          <w:szCs w:val="24"/>
        </w:rPr>
        <w:t>η</w:t>
      </w:r>
      <w:r w:rsidRPr="00EC1538">
        <w:rPr>
          <w:rFonts w:eastAsia="Times New Roman"/>
          <w:szCs w:val="24"/>
        </w:rPr>
        <w:t xml:space="preserve"> </w:t>
      </w:r>
      <w:r>
        <w:rPr>
          <w:rFonts w:eastAsia="Times New Roman"/>
          <w:szCs w:val="24"/>
        </w:rPr>
        <w:t>γενναιοψυχία</w:t>
      </w:r>
      <w:r w:rsidRPr="00EC1538">
        <w:rPr>
          <w:rFonts w:eastAsia="Times New Roman"/>
          <w:szCs w:val="24"/>
        </w:rPr>
        <w:t xml:space="preserve"> των Ελλήνων</w:t>
      </w:r>
      <w:r>
        <w:rPr>
          <w:rFonts w:eastAsia="Times New Roman"/>
          <w:szCs w:val="24"/>
        </w:rPr>
        <w:t>,</w:t>
      </w:r>
      <w:r w:rsidRPr="00EC1538">
        <w:rPr>
          <w:rFonts w:eastAsia="Times New Roman"/>
          <w:szCs w:val="24"/>
        </w:rPr>
        <w:t xml:space="preserve"> </w:t>
      </w:r>
      <w:r>
        <w:rPr>
          <w:rFonts w:eastAsia="Times New Roman"/>
          <w:szCs w:val="24"/>
        </w:rPr>
        <w:t>η</w:t>
      </w:r>
      <w:r w:rsidRPr="00EC1538">
        <w:rPr>
          <w:rFonts w:eastAsia="Times New Roman"/>
          <w:szCs w:val="24"/>
        </w:rPr>
        <w:t xml:space="preserve"> έκβαση του </w:t>
      </w:r>
      <w:r>
        <w:rPr>
          <w:rFonts w:eastAsia="Times New Roman"/>
          <w:szCs w:val="24"/>
        </w:rPr>
        <w:t>Β΄</w:t>
      </w:r>
      <w:r w:rsidRPr="00EC1538">
        <w:rPr>
          <w:rFonts w:eastAsia="Times New Roman"/>
          <w:szCs w:val="24"/>
        </w:rPr>
        <w:t xml:space="preserve"> Παγκοσμίου Πολέμου θα ήταν αβέβαιη</w:t>
      </w:r>
      <w:r>
        <w:rPr>
          <w:rFonts w:eastAsia="Times New Roman"/>
          <w:szCs w:val="24"/>
        </w:rPr>
        <w:t>. Μελετώντας κάποιος αυτόν τον χάρτη, α</w:t>
      </w:r>
      <w:r w:rsidRPr="00EC1538">
        <w:rPr>
          <w:rFonts w:eastAsia="Times New Roman"/>
          <w:szCs w:val="24"/>
        </w:rPr>
        <w:t xml:space="preserve">ναρωτιέται αν ο όρος θηριωδία </w:t>
      </w:r>
      <w:r>
        <w:rPr>
          <w:rFonts w:eastAsia="Times New Roman"/>
          <w:szCs w:val="24"/>
        </w:rPr>
        <w:t xml:space="preserve">που χρησιμοποιούμε </w:t>
      </w:r>
      <w:r w:rsidRPr="00EC1538">
        <w:rPr>
          <w:rFonts w:eastAsia="Times New Roman"/>
          <w:szCs w:val="24"/>
        </w:rPr>
        <w:t xml:space="preserve">για τα φρικτά εγκλήματα των </w:t>
      </w:r>
      <w:r>
        <w:rPr>
          <w:rFonts w:eastAsia="Times New Roman"/>
          <w:szCs w:val="24"/>
        </w:rPr>
        <w:t>ν</w:t>
      </w:r>
      <w:r w:rsidRPr="00EC1538">
        <w:rPr>
          <w:rFonts w:eastAsia="Times New Roman"/>
          <w:szCs w:val="24"/>
        </w:rPr>
        <w:t>αζί</w:t>
      </w:r>
      <w:r>
        <w:rPr>
          <w:rFonts w:eastAsia="Times New Roman"/>
          <w:szCs w:val="24"/>
        </w:rPr>
        <w:t>,</w:t>
      </w:r>
      <w:r w:rsidRPr="00EC1538">
        <w:rPr>
          <w:rFonts w:eastAsia="Times New Roman"/>
          <w:szCs w:val="24"/>
        </w:rPr>
        <w:t xml:space="preserve"> μπορεί να αποδώσει με πληρότητα τη φρίκη των πράξεών τους </w:t>
      </w:r>
      <w:r>
        <w:rPr>
          <w:rFonts w:eastAsia="Times New Roman"/>
          <w:szCs w:val="24"/>
        </w:rPr>
        <w:t xml:space="preserve">ή </w:t>
      </w:r>
      <w:r w:rsidRPr="00EC1538">
        <w:rPr>
          <w:rFonts w:eastAsia="Times New Roman"/>
          <w:szCs w:val="24"/>
        </w:rPr>
        <w:t>είναι επιεικής</w:t>
      </w:r>
      <w:r>
        <w:rPr>
          <w:rFonts w:eastAsia="Times New Roman"/>
          <w:szCs w:val="24"/>
        </w:rPr>
        <w:t>.</w:t>
      </w:r>
    </w:p>
    <w:p w14:paraId="619F963C" w14:textId="77777777" w:rsidR="00F246CC" w:rsidRDefault="005B5D49">
      <w:pPr>
        <w:spacing w:line="600" w:lineRule="auto"/>
        <w:ind w:firstLine="720"/>
        <w:jc w:val="both"/>
        <w:rPr>
          <w:rFonts w:eastAsia="Times New Roman"/>
          <w:szCs w:val="24"/>
        </w:rPr>
      </w:pPr>
      <w:r>
        <w:rPr>
          <w:rFonts w:eastAsia="Times New Roman"/>
          <w:szCs w:val="24"/>
        </w:rPr>
        <w:t>Η πατρίδα μας πλήρωσε</w:t>
      </w:r>
      <w:r w:rsidRPr="00EC1538">
        <w:rPr>
          <w:rFonts w:eastAsia="Times New Roman"/>
          <w:szCs w:val="24"/>
        </w:rPr>
        <w:t xml:space="preserve"> β</w:t>
      </w:r>
      <w:r w:rsidRPr="00EC1538">
        <w:rPr>
          <w:rFonts w:eastAsia="Times New Roman"/>
          <w:szCs w:val="24"/>
        </w:rPr>
        <w:t xml:space="preserve">αρύ φόρο αίματος στον πόλεμο και στην </w:t>
      </w:r>
      <w:r>
        <w:rPr>
          <w:rFonts w:eastAsia="Times New Roman"/>
          <w:szCs w:val="24"/>
        </w:rPr>
        <w:t>Κ</w:t>
      </w:r>
      <w:r w:rsidRPr="00EC1538">
        <w:rPr>
          <w:rFonts w:eastAsia="Times New Roman"/>
          <w:szCs w:val="24"/>
        </w:rPr>
        <w:t>ατοχή</w:t>
      </w:r>
      <w:r>
        <w:rPr>
          <w:rFonts w:eastAsia="Times New Roman"/>
          <w:szCs w:val="24"/>
        </w:rPr>
        <w:t>.</w:t>
      </w:r>
      <w:r w:rsidRPr="00EC1538">
        <w:rPr>
          <w:rFonts w:eastAsia="Times New Roman"/>
          <w:szCs w:val="24"/>
        </w:rPr>
        <w:t xml:space="preserve"> </w:t>
      </w:r>
      <w:r>
        <w:rPr>
          <w:rFonts w:eastAsia="Times New Roman"/>
          <w:szCs w:val="24"/>
        </w:rPr>
        <w:t xml:space="preserve">Το </w:t>
      </w:r>
      <w:r w:rsidRPr="00EC1538">
        <w:rPr>
          <w:rFonts w:eastAsia="Times New Roman"/>
          <w:szCs w:val="24"/>
        </w:rPr>
        <w:t xml:space="preserve">έτος 1939 ο συνολικός πληθυσμός της Ελλάδας ήταν </w:t>
      </w:r>
      <w:r>
        <w:rPr>
          <w:rFonts w:eastAsia="Times New Roman"/>
          <w:szCs w:val="24"/>
        </w:rPr>
        <w:t>επτά εκατομμύρια τριακόσιες τριάντα πέντε χιλιάδες.</w:t>
      </w:r>
      <w:r w:rsidRPr="00EC1538">
        <w:rPr>
          <w:rFonts w:eastAsia="Times New Roman"/>
          <w:szCs w:val="24"/>
        </w:rPr>
        <w:t xml:space="preserve"> </w:t>
      </w:r>
      <w:r>
        <w:rPr>
          <w:rFonts w:eastAsia="Times New Roman"/>
          <w:szCs w:val="24"/>
        </w:rPr>
        <w:t>Α</w:t>
      </w:r>
      <w:r w:rsidRPr="00EC1538">
        <w:rPr>
          <w:rFonts w:eastAsia="Times New Roman"/>
          <w:szCs w:val="24"/>
        </w:rPr>
        <w:t xml:space="preserve">πό επίσημο έγγραφο του 1945 προκύπτει ότι η αναλογία των </w:t>
      </w:r>
      <w:r>
        <w:rPr>
          <w:rFonts w:eastAsia="Times New Roman"/>
          <w:szCs w:val="24"/>
        </w:rPr>
        <w:t xml:space="preserve">θυμάτων </w:t>
      </w:r>
      <w:r w:rsidRPr="00EC1538">
        <w:rPr>
          <w:rFonts w:eastAsia="Times New Roman"/>
          <w:szCs w:val="24"/>
        </w:rPr>
        <w:t>επί του συνολικού αυτού πληθυσμού</w:t>
      </w:r>
      <w:r>
        <w:rPr>
          <w:rFonts w:eastAsia="Times New Roman"/>
          <w:szCs w:val="24"/>
        </w:rPr>
        <w:t>,</w:t>
      </w:r>
      <w:r w:rsidRPr="00EC1538">
        <w:rPr>
          <w:rFonts w:eastAsia="Times New Roman"/>
          <w:szCs w:val="24"/>
        </w:rPr>
        <w:t xml:space="preserve"> ανέρχ</w:t>
      </w:r>
      <w:r w:rsidRPr="00EC1538">
        <w:rPr>
          <w:rFonts w:eastAsia="Times New Roman"/>
          <w:szCs w:val="24"/>
        </w:rPr>
        <w:t xml:space="preserve">εται </w:t>
      </w:r>
      <w:r>
        <w:rPr>
          <w:rFonts w:eastAsia="Times New Roman"/>
          <w:szCs w:val="24"/>
        </w:rPr>
        <w:t>σ</w:t>
      </w:r>
      <w:r w:rsidRPr="00EC1538">
        <w:rPr>
          <w:rFonts w:eastAsia="Times New Roman"/>
          <w:szCs w:val="24"/>
        </w:rPr>
        <w:t>ε ποσοστό 19,</w:t>
      </w:r>
      <w:r>
        <w:rPr>
          <w:rFonts w:eastAsia="Times New Roman"/>
          <w:szCs w:val="24"/>
        </w:rPr>
        <w:t>7</w:t>
      </w:r>
      <w:r w:rsidRPr="00EC1538">
        <w:rPr>
          <w:rFonts w:eastAsia="Times New Roman"/>
          <w:szCs w:val="24"/>
        </w:rPr>
        <w:t>%</w:t>
      </w:r>
      <w:r>
        <w:rPr>
          <w:rFonts w:eastAsia="Times New Roman"/>
          <w:szCs w:val="24"/>
        </w:rPr>
        <w:t>.</w:t>
      </w:r>
      <w:r w:rsidRPr="00EC1538">
        <w:rPr>
          <w:rFonts w:eastAsia="Times New Roman"/>
          <w:szCs w:val="24"/>
        </w:rPr>
        <w:t xml:space="preserve"> </w:t>
      </w:r>
      <w:r>
        <w:rPr>
          <w:rFonts w:eastAsia="Times New Roman"/>
          <w:szCs w:val="24"/>
        </w:rPr>
        <w:t>Γ</w:t>
      </w:r>
      <w:r w:rsidRPr="00EC1538">
        <w:rPr>
          <w:rFonts w:eastAsia="Times New Roman"/>
          <w:szCs w:val="24"/>
        </w:rPr>
        <w:t>ια να γίνει αντιληπτό το τρομακτικό αυτό μέγεθος</w:t>
      </w:r>
      <w:r>
        <w:rPr>
          <w:rFonts w:eastAsia="Times New Roman"/>
          <w:szCs w:val="24"/>
        </w:rPr>
        <w:t>,</w:t>
      </w:r>
      <w:r w:rsidRPr="00EC1538">
        <w:rPr>
          <w:rFonts w:eastAsia="Times New Roman"/>
          <w:szCs w:val="24"/>
        </w:rPr>
        <w:t xml:space="preserve"> αναφέρω τα εξής συγκριτικά στοιχεία</w:t>
      </w:r>
      <w:r>
        <w:rPr>
          <w:rFonts w:eastAsia="Times New Roman"/>
          <w:szCs w:val="24"/>
        </w:rPr>
        <w:t>:</w:t>
      </w:r>
      <w:r w:rsidRPr="00EC1538">
        <w:rPr>
          <w:rFonts w:eastAsia="Times New Roman"/>
          <w:szCs w:val="24"/>
        </w:rPr>
        <w:t xml:space="preserve"> Γαλλία 2,65% του πληθυσμού</w:t>
      </w:r>
      <w:r>
        <w:rPr>
          <w:rFonts w:eastAsia="Times New Roman"/>
          <w:szCs w:val="24"/>
        </w:rPr>
        <w:t>,</w:t>
      </w:r>
      <w:r w:rsidRPr="00EC1538">
        <w:rPr>
          <w:rFonts w:eastAsia="Times New Roman"/>
          <w:szCs w:val="24"/>
        </w:rPr>
        <w:t xml:space="preserve"> Ολλανδία 2,5%</w:t>
      </w:r>
      <w:r>
        <w:rPr>
          <w:rFonts w:eastAsia="Times New Roman"/>
          <w:szCs w:val="24"/>
        </w:rPr>
        <w:t>,</w:t>
      </w:r>
      <w:r w:rsidRPr="00EC1538">
        <w:rPr>
          <w:rFonts w:eastAsia="Times New Roman"/>
          <w:szCs w:val="24"/>
        </w:rPr>
        <w:t xml:space="preserve"> </w:t>
      </w:r>
      <w:r>
        <w:rPr>
          <w:rFonts w:eastAsia="Times New Roman"/>
          <w:szCs w:val="24"/>
        </w:rPr>
        <w:t>Τ</w:t>
      </w:r>
      <w:r w:rsidRPr="00EC1538">
        <w:rPr>
          <w:rFonts w:eastAsia="Times New Roman"/>
          <w:szCs w:val="24"/>
        </w:rPr>
        <w:t>σεχοσλοβακία 2,44%</w:t>
      </w:r>
      <w:r>
        <w:rPr>
          <w:rFonts w:eastAsia="Times New Roman"/>
          <w:szCs w:val="24"/>
        </w:rPr>
        <w:t>,</w:t>
      </w:r>
      <w:r w:rsidRPr="00EC1538">
        <w:rPr>
          <w:rFonts w:eastAsia="Times New Roman"/>
          <w:szCs w:val="24"/>
        </w:rPr>
        <w:t xml:space="preserve"> Λουξεμβούργο 2,34%</w:t>
      </w:r>
      <w:r>
        <w:rPr>
          <w:rFonts w:eastAsia="Times New Roman"/>
          <w:szCs w:val="24"/>
        </w:rPr>
        <w:t>,</w:t>
      </w:r>
      <w:r w:rsidRPr="00EC1538">
        <w:rPr>
          <w:rFonts w:eastAsia="Times New Roman"/>
          <w:szCs w:val="24"/>
        </w:rPr>
        <w:t xml:space="preserve"> Βέλγιο 2,24%</w:t>
      </w:r>
      <w:r>
        <w:rPr>
          <w:rFonts w:eastAsia="Times New Roman"/>
          <w:szCs w:val="24"/>
        </w:rPr>
        <w:t>,</w:t>
      </w:r>
      <w:r w:rsidRPr="00EC1538">
        <w:rPr>
          <w:rFonts w:eastAsia="Times New Roman"/>
          <w:szCs w:val="24"/>
        </w:rPr>
        <w:t xml:space="preserve"> Μεγάλη Βρετανία 1,55%</w:t>
      </w:r>
      <w:r>
        <w:rPr>
          <w:rFonts w:eastAsia="Times New Roman"/>
          <w:szCs w:val="24"/>
        </w:rPr>
        <w:t>,</w:t>
      </w:r>
      <w:r w:rsidRPr="00EC1538">
        <w:rPr>
          <w:rFonts w:eastAsia="Times New Roman"/>
          <w:szCs w:val="24"/>
        </w:rPr>
        <w:t xml:space="preserve"> Ηνωμένες Πολιτείες 0,66%</w:t>
      </w:r>
      <w:r>
        <w:rPr>
          <w:rFonts w:eastAsia="Times New Roman"/>
          <w:szCs w:val="24"/>
        </w:rPr>
        <w:t>,</w:t>
      </w:r>
      <w:r w:rsidRPr="00EC1538">
        <w:rPr>
          <w:rFonts w:eastAsia="Times New Roman"/>
          <w:szCs w:val="24"/>
        </w:rPr>
        <w:t xml:space="preserve"> Γιουγκοσλαβία 13,83%</w:t>
      </w:r>
      <w:r>
        <w:rPr>
          <w:rFonts w:eastAsia="Times New Roman"/>
          <w:szCs w:val="24"/>
        </w:rPr>
        <w:t>.</w:t>
      </w:r>
      <w:r w:rsidRPr="00EC1538">
        <w:rPr>
          <w:rFonts w:eastAsia="Times New Roman"/>
          <w:szCs w:val="24"/>
        </w:rPr>
        <w:t xml:space="preserve"> </w:t>
      </w:r>
      <w:r>
        <w:rPr>
          <w:rFonts w:eastAsia="Times New Roman"/>
          <w:szCs w:val="24"/>
        </w:rPr>
        <w:t>Τ</w:t>
      </w:r>
      <w:r w:rsidRPr="00EC1538">
        <w:rPr>
          <w:rFonts w:eastAsia="Times New Roman"/>
          <w:szCs w:val="24"/>
        </w:rPr>
        <w:t xml:space="preserve">ο </w:t>
      </w:r>
      <w:r>
        <w:rPr>
          <w:rFonts w:eastAsia="Times New Roman"/>
          <w:szCs w:val="24"/>
        </w:rPr>
        <w:t>ποσοστό αυτό αντιστοιχεί σε πεντακόσιες πενήντα οκτώ χιλιάδες θα</w:t>
      </w:r>
      <w:r w:rsidRPr="00EC1538">
        <w:rPr>
          <w:rFonts w:eastAsia="Times New Roman"/>
          <w:szCs w:val="24"/>
        </w:rPr>
        <w:t>νό</w:t>
      </w:r>
      <w:r>
        <w:rPr>
          <w:rFonts w:eastAsia="Times New Roman"/>
          <w:szCs w:val="24"/>
        </w:rPr>
        <w:t>ν</w:t>
      </w:r>
      <w:r w:rsidRPr="00EC1538">
        <w:rPr>
          <w:rFonts w:eastAsia="Times New Roman"/>
          <w:szCs w:val="24"/>
        </w:rPr>
        <w:t xml:space="preserve">τες και σε </w:t>
      </w:r>
      <w:r>
        <w:rPr>
          <w:rFonts w:eastAsia="Times New Roman"/>
          <w:szCs w:val="24"/>
        </w:rPr>
        <w:t xml:space="preserve">οκτακόσιες ογδόντα χιλιάδες </w:t>
      </w:r>
      <w:r w:rsidRPr="00EC1538">
        <w:rPr>
          <w:rFonts w:eastAsia="Times New Roman"/>
          <w:szCs w:val="24"/>
        </w:rPr>
        <w:t>ανάπηρο</w:t>
      </w:r>
      <w:r>
        <w:rPr>
          <w:rFonts w:eastAsia="Times New Roman"/>
          <w:szCs w:val="24"/>
        </w:rPr>
        <w:t>υ</w:t>
      </w:r>
      <w:r w:rsidRPr="00EC1538">
        <w:rPr>
          <w:rFonts w:eastAsia="Times New Roman"/>
          <w:szCs w:val="24"/>
        </w:rPr>
        <w:t>ς</w:t>
      </w:r>
      <w:r>
        <w:rPr>
          <w:rFonts w:eastAsia="Times New Roman"/>
          <w:szCs w:val="24"/>
        </w:rPr>
        <w:t>.</w:t>
      </w:r>
      <w:r w:rsidRPr="00EC1538">
        <w:rPr>
          <w:rFonts w:eastAsia="Times New Roman"/>
          <w:szCs w:val="24"/>
        </w:rPr>
        <w:t xml:space="preserve"> </w:t>
      </w:r>
      <w:r>
        <w:rPr>
          <w:rFonts w:eastAsia="Times New Roman"/>
          <w:szCs w:val="24"/>
        </w:rPr>
        <w:t>Σ</w:t>
      </w:r>
      <w:r w:rsidRPr="00EC1538">
        <w:rPr>
          <w:rFonts w:eastAsia="Times New Roman"/>
          <w:szCs w:val="24"/>
        </w:rPr>
        <w:t xml:space="preserve">υνολικά </w:t>
      </w:r>
      <w:r>
        <w:rPr>
          <w:rFonts w:eastAsia="Times New Roman"/>
          <w:szCs w:val="24"/>
        </w:rPr>
        <w:t>ένα εκατομμύρια τετρακόσια τριάντα οκτώ χιλιάδες</w:t>
      </w:r>
      <w:r w:rsidRPr="00EC1538">
        <w:rPr>
          <w:rFonts w:eastAsia="Times New Roman"/>
          <w:szCs w:val="24"/>
        </w:rPr>
        <w:t xml:space="preserve"> </w:t>
      </w:r>
      <w:r>
        <w:rPr>
          <w:rFonts w:eastAsia="Times New Roman"/>
          <w:szCs w:val="24"/>
        </w:rPr>
        <w:t xml:space="preserve">θύματα. </w:t>
      </w:r>
    </w:p>
    <w:p w14:paraId="619F963D" w14:textId="77777777" w:rsidR="00F246CC" w:rsidRDefault="005B5D49">
      <w:pPr>
        <w:spacing w:line="600" w:lineRule="auto"/>
        <w:ind w:firstLine="720"/>
        <w:jc w:val="both"/>
        <w:rPr>
          <w:rFonts w:eastAsia="Times New Roman"/>
          <w:szCs w:val="24"/>
        </w:rPr>
      </w:pPr>
      <w:r>
        <w:rPr>
          <w:rFonts w:eastAsia="Times New Roman"/>
          <w:szCs w:val="24"/>
        </w:rPr>
        <w:t>Κ</w:t>
      </w:r>
      <w:r w:rsidRPr="00EC1538">
        <w:rPr>
          <w:rFonts w:eastAsia="Times New Roman"/>
          <w:szCs w:val="24"/>
        </w:rPr>
        <w:t>υρίες και κύριοι συνάδελφοι</w:t>
      </w:r>
      <w:r>
        <w:rPr>
          <w:rFonts w:eastAsia="Times New Roman"/>
          <w:szCs w:val="24"/>
        </w:rPr>
        <w:t>,</w:t>
      </w:r>
      <w:r w:rsidRPr="00EC1538">
        <w:rPr>
          <w:rFonts w:eastAsia="Times New Roman"/>
          <w:szCs w:val="24"/>
        </w:rPr>
        <w:t xml:space="preserve"> η συζητούμενη </w:t>
      </w:r>
      <w:r>
        <w:rPr>
          <w:rFonts w:eastAsia="Times New Roman"/>
          <w:szCs w:val="24"/>
        </w:rPr>
        <w:t>έ</w:t>
      </w:r>
      <w:r w:rsidRPr="00EC1538">
        <w:rPr>
          <w:rFonts w:eastAsia="Times New Roman"/>
          <w:szCs w:val="24"/>
        </w:rPr>
        <w:t>κθεση</w:t>
      </w:r>
      <w:r>
        <w:rPr>
          <w:rFonts w:eastAsia="Times New Roman"/>
          <w:szCs w:val="24"/>
        </w:rPr>
        <w:t>,</w:t>
      </w:r>
      <w:r w:rsidRPr="00EC1538">
        <w:rPr>
          <w:rFonts w:eastAsia="Times New Roman"/>
          <w:szCs w:val="24"/>
        </w:rPr>
        <w:t xml:space="preserve"> βασίζεται κατά το νομικό </w:t>
      </w:r>
      <w:r>
        <w:rPr>
          <w:rFonts w:eastAsia="Times New Roman"/>
          <w:szCs w:val="24"/>
        </w:rPr>
        <w:t>της σκέλος στο πόρισμα με ημερομηνία 31</w:t>
      </w:r>
      <w:r>
        <w:rPr>
          <w:rFonts w:eastAsia="Times New Roman"/>
          <w:szCs w:val="24"/>
        </w:rPr>
        <w:t>-</w:t>
      </w:r>
      <w:r>
        <w:rPr>
          <w:rFonts w:eastAsia="Times New Roman"/>
          <w:szCs w:val="24"/>
        </w:rPr>
        <w:t>1</w:t>
      </w:r>
      <w:r>
        <w:rPr>
          <w:rFonts w:eastAsia="Times New Roman"/>
          <w:szCs w:val="24"/>
        </w:rPr>
        <w:t>-</w:t>
      </w:r>
      <w:r w:rsidRPr="00EC1538">
        <w:rPr>
          <w:rFonts w:eastAsia="Times New Roman"/>
          <w:szCs w:val="24"/>
        </w:rPr>
        <w:t xml:space="preserve">2014 </w:t>
      </w:r>
      <w:r>
        <w:rPr>
          <w:rFonts w:eastAsia="Times New Roman"/>
          <w:szCs w:val="24"/>
        </w:rPr>
        <w:t>της ομάδας εργασίας του Νομικού Συμβουλίου</w:t>
      </w:r>
      <w:r w:rsidRPr="00EC1538">
        <w:rPr>
          <w:rFonts w:eastAsia="Times New Roman"/>
          <w:szCs w:val="24"/>
        </w:rPr>
        <w:t xml:space="preserve"> </w:t>
      </w:r>
      <w:r>
        <w:rPr>
          <w:rFonts w:eastAsia="Times New Roman"/>
          <w:szCs w:val="24"/>
        </w:rPr>
        <w:t>τ</w:t>
      </w:r>
      <w:r w:rsidRPr="00EC1538">
        <w:rPr>
          <w:rFonts w:eastAsia="Times New Roman"/>
          <w:szCs w:val="24"/>
        </w:rPr>
        <w:t xml:space="preserve">ου </w:t>
      </w:r>
      <w:r>
        <w:rPr>
          <w:rFonts w:eastAsia="Times New Roman"/>
          <w:szCs w:val="24"/>
        </w:rPr>
        <w:t>Κ</w:t>
      </w:r>
      <w:r w:rsidRPr="00EC1538">
        <w:rPr>
          <w:rFonts w:eastAsia="Times New Roman"/>
          <w:szCs w:val="24"/>
        </w:rPr>
        <w:t>ράτους</w:t>
      </w:r>
      <w:r>
        <w:rPr>
          <w:rFonts w:eastAsia="Times New Roman"/>
          <w:szCs w:val="24"/>
        </w:rPr>
        <w:t>,</w:t>
      </w:r>
      <w:r w:rsidRPr="00EC1538">
        <w:rPr>
          <w:rFonts w:eastAsia="Times New Roman"/>
          <w:szCs w:val="24"/>
        </w:rPr>
        <w:t xml:space="preserve"> και </w:t>
      </w:r>
      <w:r>
        <w:rPr>
          <w:rFonts w:eastAsia="Times New Roman"/>
          <w:szCs w:val="24"/>
        </w:rPr>
        <w:t xml:space="preserve">κατά το οικονομικό της σκέλος στην </w:t>
      </w:r>
      <w:r>
        <w:rPr>
          <w:rFonts w:eastAsia="Times New Roman"/>
          <w:szCs w:val="24"/>
        </w:rPr>
        <w:t>έ</w:t>
      </w:r>
      <w:r w:rsidRPr="00EC1538">
        <w:rPr>
          <w:rFonts w:eastAsia="Times New Roman"/>
          <w:szCs w:val="24"/>
        </w:rPr>
        <w:t xml:space="preserve">κθεση της </w:t>
      </w:r>
      <w:r>
        <w:rPr>
          <w:rFonts w:eastAsia="Times New Roman"/>
          <w:szCs w:val="24"/>
        </w:rPr>
        <w:t>ε</w:t>
      </w:r>
      <w:r w:rsidRPr="00EC1538">
        <w:rPr>
          <w:rFonts w:eastAsia="Times New Roman"/>
          <w:szCs w:val="24"/>
        </w:rPr>
        <w:t xml:space="preserve">ιδικής </w:t>
      </w:r>
      <w:r>
        <w:rPr>
          <w:rFonts w:eastAsia="Times New Roman"/>
          <w:szCs w:val="24"/>
        </w:rPr>
        <w:t>ε</w:t>
      </w:r>
      <w:r w:rsidRPr="00EC1538">
        <w:rPr>
          <w:rFonts w:eastAsia="Times New Roman"/>
          <w:szCs w:val="24"/>
        </w:rPr>
        <w:t xml:space="preserve">πιτροπής του Γενικού Λογιστηρίου του </w:t>
      </w:r>
      <w:r>
        <w:rPr>
          <w:rFonts w:eastAsia="Times New Roman"/>
          <w:szCs w:val="24"/>
        </w:rPr>
        <w:t>Κ</w:t>
      </w:r>
      <w:r w:rsidRPr="00EC1538">
        <w:rPr>
          <w:rFonts w:eastAsia="Times New Roman"/>
          <w:szCs w:val="24"/>
        </w:rPr>
        <w:t>ράτους</w:t>
      </w:r>
      <w:r>
        <w:rPr>
          <w:rFonts w:eastAsia="Times New Roman"/>
          <w:szCs w:val="24"/>
        </w:rPr>
        <w:t xml:space="preserve"> με ημερομηνία 30</w:t>
      </w:r>
      <w:r>
        <w:rPr>
          <w:rFonts w:eastAsia="Times New Roman"/>
          <w:szCs w:val="24"/>
        </w:rPr>
        <w:t>-</w:t>
      </w:r>
      <w:r w:rsidRPr="00EC1538">
        <w:rPr>
          <w:rFonts w:eastAsia="Times New Roman"/>
          <w:szCs w:val="24"/>
        </w:rPr>
        <w:t>12</w:t>
      </w:r>
      <w:r>
        <w:rPr>
          <w:rFonts w:eastAsia="Times New Roman"/>
          <w:szCs w:val="24"/>
        </w:rPr>
        <w:t>-</w:t>
      </w:r>
      <w:r w:rsidRPr="00EC1538">
        <w:rPr>
          <w:rFonts w:eastAsia="Times New Roman"/>
          <w:szCs w:val="24"/>
        </w:rPr>
        <w:t>2014</w:t>
      </w:r>
      <w:r>
        <w:rPr>
          <w:rFonts w:eastAsia="Times New Roman"/>
          <w:szCs w:val="24"/>
        </w:rPr>
        <w:t>.</w:t>
      </w:r>
      <w:r w:rsidRPr="00EC1538">
        <w:rPr>
          <w:rFonts w:eastAsia="Times New Roman"/>
          <w:szCs w:val="24"/>
        </w:rPr>
        <w:t xml:space="preserve"> </w:t>
      </w:r>
      <w:r>
        <w:rPr>
          <w:rFonts w:eastAsia="Times New Roman"/>
          <w:szCs w:val="24"/>
        </w:rPr>
        <w:t>Σ</w:t>
      </w:r>
      <w:r w:rsidRPr="00EC1538">
        <w:rPr>
          <w:rFonts w:eastAsia="Times New Roman"/>
          <w:szCs w:val="24"/>
        </w:rPr>
        <w:t xml:space="preserve">τα μέλη αυτών των ομάδων </w:t>
      </w:r>
      <w:r>
        <w:rPr>
          <w:rFonts w:eastAsia="Times New Roman"/>
          <w:szCs w:val="24"/>
        </w:rPr>
        <w:t>η</w:t>
      </w:r>
      <w:r w:rsidRPr="00EC1538">
        <w:rPr>
          <w:rFonts w:eastAsia="Times New Roman"/>
          <w:szCs w:val="24"/>
        </w:rPr>
        <w:t xml:space="preserve"> </w:t>
      </w:r>
      <w:r>
        <w:rPr>
          <w:rFonts w:eastAsia="Times New Roman"/>
          <w:szCs w:val="24"/>
        </w:rPr>
        <w:t>Β</w:t>
      </w:r>
      <w:r w:rsidRPr="00EC1538">
        <w:rPr>
          <w:rFonts w:eastAsia="Times New Roman"/>
          <w:szCs w:val="24"/>
        </w:rPr>
        <w:t>ουλή και ο ελληνικός λαός οφείλουμε ένα μεγάλο ευχαριστώ</w:t>
      </w:r>
      <w:r>
        <w:rPr>
          <w:rFonts w:eastAsia="Times New Roman"/>
          <w:szCs w:val="24"/>
        </w:rPr>
        <w:t>,</w:t>
      </w:r>
      <w:r w:rsidRPr="00EC1538">
        <w:rPr>
          <w:rFonts w:eastAsia="Times New Roman"/>
          <w:szCs w:val="24"/>
        </w:rPr>
        <w:t xml:space="preserve"> για την κοπιώδη</w:t>
      </w:r>
      <w:r>
        <w:rPr>
          <w:rFonts w:eastAsia="Times New Roman"/>
          <w:szCs w:val="24"/>
        </w:rPr>
        <w:t>,</w:t>
      </w:r>
      <w:r w:rsidRPr="00EC1538">
        <w:rPr>
          <w:rFonts w:eastAsia="Times New Roman"/>
          <w:szCs w:val="24"/>
        </w:rPr>
        <w:t xml:space="preserve"> συνεπή και υπεύθυνη εργασία που προσέφεραν</w:t>
      </w:r>
      <w:r>
        <w:rPr>
          <w:rFonts w:eastAsia="Times New Roman"/>
          <w:szCs w:val="24"/>
        </w:rPr>
        <w:t>,</w:t>
      </w:r>
      <w:r w:rsidRPr="00EC1538">
        <w:rPr>
          <w:rFonts w:eastAsia="Times New Roman"/>
          <w:szCs w:val="24"/>
        </w:rPr>
        <w:t xml:space="preserve"> όπως οφείλουμε</w:t>
      </w:r>
      <w:r>
        <w:rPr>
          <w:rFonts w:eastAsia="Times New Roman"/>
          <w:szCs w:val="24"/>
        </w:rPr>
        <w:t>, α</w:t>
      </w:r>
      <w:r w:rsidRPr="00EC1538">
        <w:rPr>
          <w:rFonts w:eastAsia="Times New Roman"/>
          <w:szCs w:val="24"/>
        </w:rPr>
        <w:t>γαπητέ Τριαντάφυλλ</w:t>
      </w:r>
      <w:r>
        <w:rPr>
          <w:rFonts w:eastAsia="Times New Roman"/>
          <w:szCs w:val="24"/>
        </w:rPr>
        <w:t>ε,</w:t>
      </w:r>
      <w:r w:rsidRPr="00EC1538">
        <w:rPr>
          <w:rFonts w:eastAsia="Times New Roman"/>
          <w:szCs w:val="24"/>
        </w:rPr>
        <w:t xml:space="preserve"> ένα μεγάλο ευχαριστώ </w:t>
      </w:r>
      <w:r>
        <w:rPr>
          <w:rFonts w:eastAsia="Times New Roman"/>
          <w:szCs w:val="24"/>
        </w:rPr>
        <w:t xml:space="preserve">–το </w:t>
      </w:r>
      <w:r w:rsidRPr="00EC1538">
        <w:rPr>
          <w:rFonts w:eastAsia="Times New Roman"/>
          <w:szCs w:val="24"/>
        </w:rPr>
        <w:t>είπες εσύ το πρωί</w:t>
      </w:r>
      <w:r>
        <w:rPr>
          <w:rFonts w:eastAsia="Times New Roman"/>
          <w:szCs w:val="24"/>
        </w:rPr>
        <w:t>-</w:t>
      </w:r>
      <w:r w:rsidRPr="00EC1538">
        <w:rPr>
          <w:rFonts w:eastAsia="Times New Roman"/>
          <w:szCs w:val="24"/>
        </w:rPr>
        <w:t xml:space="preserve"> </w:t>
      </w:r>
      <w:r>
        <w:rPr>
          <w:rFonts w:eastAsia="Times New Roman"/>
          <w:szCs w:val="24"/>
        </w:rPr>
        <w:t>στα</w:t>
      </w:r>
      <w:r w:rsidRPr="00EC1538">
        <w:rPr>
          <w:rFonts w:eastAsia="Times New Roman"/>
          <w:szCs w:val="24"/>
        </w:rPr>
        <w:t xml:space="preserve"> παρευρισκόμ</w:t>
      </w:r>
      <w:r>
        <w:rPr>
          <w:rFonts w:eastAsia="Times New Roman"/>
          <w:szCs w:val="24"/>
        </w:rPr>
        <w:t>εν</w:t>
      </w:r>
      <w:r>
        <w:rPr>
          <w:rFonts w:eastAsia="Times New Roman"/>
          <w:szCs w:val="24"/>
        </w:rPr>
        <w:t>α</w:t>
      </w:r>
      <w:r w:rsidRPr="00EC1538">
        <w:rPr>
          <w:rFonts w:eastAsia="Times New Roman"/>
          <w:szCs w:val="24"/>
        </w:rPr>
        <w:t xml:space="preserve"> μέλη του </w:t>
      </w:r>
      <w:r>
        <w:rPr>
          <w:rFonts w:eastAsia="Times New Roman"/>
          <w:szCs w:val="24"/>
        </w:rPr>
        <w:t>διάφορων</w:t>
      </w:r>
      <w:r w:rsidRPr="00EC1538">
        <w:rPr>
          <w:rFonts w:eastAsia="Times New Roman"/>
          <w:szCs w:val="24"/>
        </w:rPr>
        <w:t xml:space="preserve"> φορέων</w:t>
      </w:r>
      <w:r>
        <w:rPr>
          <w:rFonts w:eastAsia="Times New Roman"/>
          <w:szCs w:val="24"/>
        </w:rPr>
        <w:t>.</w:t>
      </w:r>
    </w:p>
    <w:p w14:paraId="619F963E" w14:textId="77777777" w:rsidR="00F246CC" w:rsidRDefault="005B5D49">
      <w:pPr>
        <w:spacing w:line="600" w:lineRule="auto"/>
        <w:ind w:firstLine="720"/>
        <w:jc w:val="both"/>
        <w:rPr>
          <w:rFonts w:eastAsia="Times New Roman"/>
          <w:szCs w:val="24"/>
        </w:rPr>
      </w:pPr>
      <w:r w:rsidRPr="00EC1538">
        <w:rPr>
          <w:rFonts w:eastAsia="Times New Roman"/>
          <w:szCs w:val="24"/>
        </w:rPr>
        <w:t xml:space="preserve">Η </w:t>
      </w:r>
      <w:r>
        <w:rPr>
          <w:rFonts w:eastAsia="Times New Roman"/>
          <w:szCs w:val="24"/>
        </w:rPr>
        <w:t>ε</w:t>
      </w:r>
      <w:r w:rsidRPr="00EC1538">
        <w:rPr>
          <w:rFonts w:eastAsia="Times New Roman"/>
          <w:szCs w:val="24"/>
        </w:rPr>
        <w:t>πιτροπή βασιζόμενη στην εργασία αυτή</w:t>
      </w:r>
      <w:r>
        <w:rPr>
          <w:rFonts w:eastAsia="Times New Roman"/>
          <w:szCs w:val="24"/>
        </w:rPr>
        <w:t>,</w:t>
      </w:r>
      <w:r w:rsidRPr="00EC1538">
        <w:rPr>
          <w:rFonts w:eastAsia="Times New Roman"/>
          <w:szCs w:val="24"/>
        </w:rPr>
        <w:t xml:space="preserve"> συνέχισε και ολοκλήρωσε</w:t>
      </w:r>
      <w:r>
        <w:rPr>
          <w:rFonts w:eastAsia="Times New Roman"/>
          <w:szCs w:val="24"/>
        </w:rPr>
        <w:t>,</w:t>
      </w:r>
      <w:r w:rsidRPr="00EC1538">
        <w:rPr>
          <w:rFonts w:eastAsia="Times New Roman"/>
          <w:szCs w:val="24"/>
        </w:rPr>
        <w:t xml:space="preserve"> </w:t>
      </w:r>
      <w:r>
        <w:rPr>
          <w:rFonts w:eastAsia="Times New Roman"/>
          <w:szCs w:val="24"/>
        </w:rPr>
        <w:t>ό</w:t>
      </w:r>
      <w:r w:rsidRPr="00EC1538">
        <w:rPr>
          <w:rFonts w:eastAsia="Times New Roman"/>
          <w:szCs w:val="24"/>
        </w:rPr>
        <w:t xml:space="preserve">πως είχε καθορίσει η απόφαση </w:t>
      </w:r>
      <w:r>
        <w:rPr>
          <w:rFonts w:eastAsia="Times New Roman"/>
          <w:szCs w:val="24"/>
        </w:rPr>
        <w:t>της Ο</w:t>
      </w:r>
      <w:r w:rsidRPr="00EC1538">
        <w:rPr>
          <w:rFonts w:eastAsia="Times New Roman"/>
          <w:szCs w:val="24"/>
        </w:rPr>
        <w:t>λομέλειας</w:t>
      </w:r>
      <w:r>
        <w:rPr>
          <w:rFonts w:eastAsia="Times New Roman"/>
          <w:szCs w:val="24"/>
        </w:rPr>
        <w:t>,</w:t>
      </w:r>
      <w:r w:rsidRPr="00EC1538">
        <w:rPr>
          <w:rFonts w:eastAsia="Times New Roman"/>
          <w:szCs w:val="24"/>
        </w:rPr>
        <w:t xml:space="preserve"> τη συγκέντρωση και τεκμηρίωση με οργανωμένο τρόπο τ</w:t>
      </w:r>
      <w:r>
        <w:rPr>
          <w:rFonts w:eastAsia="Times New Roman"/>
          <w:szCs w:val="24"/>
        </w:rPr>
        <w:t>ω</w:t>
      </w:r>
      <w:r w:rsidRPr="00EC1538">
        <w:rPr>
          <w:rFonts w:eastAsia="Times New Roman"/>
          <w:szCs w:val="24"/>
        </w:rPr>
        <w:t>ν α</w:t>
      </w:r>
      <w:r>
        <w:rPr>
          <w:rFonts w:eastAsia="Times New Roman"/>
          <w:szCs w:val="24"/>
        </w:rPr>
        <w:t>διαμφισβήτητων</w:t>
      </w:r>
      <w:r w:rsidRPr="00EC1538">
        <w:rPr>
          <w:rFonts w:eastAsia="Times New Roman"/>
          <w:szCs w:val="24"/>
        </w:rPr>
        <w:t xml:space="preserve"> ιστορικών στοιχείων</w:t>
      </w:r>
      <w:r>
        <w:rPr>
          <w:rFonts w:eastAsia="Times New Roman"/>
          <w:szCs w:val="24"/>
        </w:rPr>
        <w:t xml:space="preserve">. Ως </w:t>
      </w:r>
      <w:r w:rsidRPr="00EC1538">
        <w:rPr>
          <w:rFonts w:eastAsia="Times New Roman"/>
          <w:szCs w:val="24"/>
        </w:rPr>
        <w:t xml:space="preserve">στόχος ετέθη η αποτελεσματική </w:t>
      </w:r>
      <w:r>
        <w:rPr>
          <w:rFonts w:eastAsia="Times New Roman"/>
          <w:szCs w:val="24"/>
        </w:rPr>
        <w:t xml:space="preserve">ενίσχυση της </w:t>
      </w:r>
      <w:r w:rsidRPr="00EC1538">
        <w:rPr>
          <w:rFonts w:eastAsia="Times New Roman"/>
          <w:szCs w:val="24"/>
        </w:rPr>
        <w:t>ελληνικής επιχειρηματολογίας</w:t>
      </w:r>
      <w:r>
        <w:rPr>
          <w:rFonts w:eastAsia="Times New Roman"/>
          <w:szCs w:val="24"/>
        </w:rPr>
        <w:t>,</w:t>
      </w:r>
      <w:r w:rsidRPr="00EC1538">
        <w:rPr>
          <w:rFonts w:eastAsia="Times New Roman"/>
          <w:szCs w:val="24"/>
        </w:rPr>
        <w:t xml:space="preserve"> για τη διεκδίκηση των οφειλομένων και η συστράτευση και άλλων ευρωπαϊκών </w:t>
      </w:r>
      <w:r>
        <w:rPr>
          <w:rFonts w:eastAsia="Times New Roman"/>
          <w:szCs w:val="24"/>
        </w:rPr>
        <w:t>δ</w:t>
      </w:r>
      <w:r w:rsidRPr="00EC1538">
        <w:rPr>
          <w:rFonts w:eastAsia="Times New Roman"/>
          <w:szCs w:val="24"/>
        </w:rPr>
        <w:t>υνάμεων και διεθνών οργανισμών σε αυτή την προσπάθεια</w:t>
      </w:r>
      <w:r>
        <w:rPr>
          <w:rFonts w:eastAsia="Times New Roman"/>
          <w:szCs w:val="24"/>
        </w:rPr>
        <w:t>,</w:t>
      </w:r>
      <w:r w:rsidRPr="00EC1538">
        <w:rPr>
          <w:rFonts w:eastAsia="Times New Roman"/>
          <w:szCs w:val="24"/>
        </w:rPr>
        <w:t xml:space="preserve"> συμπεριλαμβανομένης της πραγματοποίησης επαφώ</w:t>
      </w:r>
      <w:r>
        <w:rPr>
          <w:rFonts w:eastAsia="Times New Roman"/>
          <w:szCs w:val="24"/>
        </w:rPr>
        <w:t>ν με άλλα</w:t>
      </w:r>
      <w:r>
        <w:rPr>
          <w:rFonts w:eastAsia="Times New Roman"/>
          <w:szCs w:val="24"/>
        </w:rPr>
        <w:t xml:space="preserve"> ευρωπαϊκά κοινοβούλια </w:t>
      </w:r>
      <w:r w:rsidRPr="00EC1538">
        <w:rPr>
          <w:rFonts w:eastAsia="Times New Roman"/>
          <w:szCs w:val="24"/>
        </w:rPr>
        <w:t xml:space="preserve">και </w:t>
      </w:r>
      <w:r>
        <w:rPr>
          <w:rFonts w:eastAsia="Times New Roman"/>
          <w:szCs w:val="24"/>
        </w:rPr>
        <w:t>με το</w:t>
      </w:r>
      <w:r w:rsidRPr="00EC1538">
        <w:rPr>
          <w:rFonts w:eastAsia="Times New Roman"/>
          <w:szCs w:val="24"/>
        </w:rPr>
        <w:t xml:space="preserve"> </w:t>
      </w:r>
      <w:r>
        <w:rPr>
          <w:rFonts w:eastAsia="Times New Roman"/>
          <w:szCs w:val="24"/>
        </w:rPr>
        <w:t>ευρω</w:t>
      </w:r>
      <w:r w:rsidRPr="00EC1538">
        <w:rPr>
          <w:rFonts w:eastAsia="Times New Roman"/>
          <w:szCs w:val="24"/>
        </w:rPr>
        <w:t>κοινοβούλιο αλλά και με ευρωπαϊκά και διεθνή όργανα που έχουν αντιμετωπίσει ανάλογες περιπτώσεις</w:t>
      </w:r>
      <w:r>
        <w:rPr>
          <w:rFonts w:eastAsia="Times New Roman"/>
          <w:szCs w:val="24"/>
        </w:rPr>
        <w:t>,</w:t>
      </w:r>
      <w:r w:rsidRPr="00EC1538">
        <w:rPr>
          <w:rFonts w:eastAsia="Times New Roman"/>
          <w:szCs w:val="24"/>
        </w:rPr>
        <w:t xml:space="preserve"> καθώς και της διοργάνωσης συνεδρίων και διαλέξεων για το ζήτημα αυτό</w:t>
      </w:r>
      <w:r>
        <w:rPr>
          <w:rFonts w:eastAsia="Times New Roman"/>
          <w:szCs w:val="24"/>
        </w:rPr>
        <w:t>.</w:t>
      </w:r>
    </w:p>
    <w:p w14:paraId="619F963F" w14:textId="77777777" w:rsidR="00F246CC" w:rsidRDefault="005B5D49">
      <w:pPr>
        <w:spacing w:line="600" w:lineRule="auto"/>
        <w:ind w:firstLine="720"/>
        <w:jc w:val="both"/>
        <w:rPr>
          <w:rFonts w:eastAsia="Times New Roman"/>
          <w:szCs w:val="24"/>
        </w:rPr>
      </w:pPr>
      <w:r>
        <w:rPr>
          <w:rFonts w:eastAsia="Times New Roman"/>
          <w:szCs w:val="24"/>
        </w:rPr>
        <w:t xml:space="preserve">Η </w:t>
      </w:r>
      <w:r>
        <w:rPr>
          <w:rFonts w:eastAsia="Times New Roman"/>
          <w:szCs w:val="24"/>
        </w:rPr>
        <w:t>έ</w:t>
      </w:r>
      <w:r>
        <w:rPr>
          <w:rFonts w:eastAsia="Times New Roman"/>
          <w:szCs w:val="24"/>
        </w:rPr>
        <w:t xml:space="preserve">κθεση της </w:t>
      </w:r>
      <w:r>
        <w:rPr>
          <w:rFonts w:eastAsia="Times New Roman"/>
          <w:szCs w:val="24"/>
        </w:rPr>
        <w:t>ε</w:t>
      </w:r>
      <w:r>
        <w:rPr>
          <w:rFonts w:eastAsia="Times New Roman"/>
          <w:szCs w:val="24"/>
        </w:rPr>
        <w:t>πιτροπής</w:t>
      </w:r>
      <w:r w:rsidRPr="00EC1538">
        <w:rPr>
          <w:rFonts w:eastAsia="Times New Roman"/>
          <w:szCs w:val="24"/>
        </w:rPr>
        <w:t xml:space="preserve"> τεκμηριώνει με πληρότητα τα </w:t>
      </w:r>
      <w:r w:rsidRPr="00EC1538">
        <w:rPr>
          <w:rFonts w:eastAsia="Times New Roman"/>
          <w:szCs w:val="24"/>
        </w:rPr>
        <w:t>ζημιογόνα γεγονότα που συνέβησαν στην πατρίδα μας από τον Οκτώβριο του 1940 μέχρι τον Οκτώβριο του 1944</w:t>
      </w:r>
      <w:r>
        <w:rPr>
          <w:rFonts w:eastAsia="Times New Roman"/>
          <w:szCs w:val="24"/>
        </w:rPr>
        <w:t>.</w:t>
      </w:r>
      <w:r w:rsidRPr="00EC1538">
        <w:rPr>
          <w:rFonts w:eastAsia="Times New Roman"/>
          <w:szCs w:val="24"/>
        </w:rPr>
        <w:t xml:space="preserve"> </w:t>
      </w:r>
      <w:r>
        <w:rPr>
          <w:rFonts w:eastAsia="Times New Roman"/>
          <w:szCs w:val="24"/>
        </w:rPr>
        <w:t>Τ</w:t>
      </w:r>
      <w:r w:rsidRPr="00EC1538">
        <w:rPr>
          <w:rFonts w:eastAsia="Times New Roman"/>
          <w:szCs w:val="24"/>
        </w:rPr>
        <w:t xml:space="preserve">εκμηριώνει </w:t>
      </w:r>
      <w:r>
        <w:rPr>
          <w:rFonts w:eastAsia="Times New Roman"/>
          <w:szCs w:val="24"/>
        </w:rPr>
        <w:t>τις</w:t>
      </w:r>
      <w:r w:rsidRPr="00EC1538">
        <w:rPr>
          <w:rFonts w:eastAsia="Times New Roman"/>
          <w:szCs w:val="24"/>
        </w:rPr>
        <w:t xml:space="preserve"> θανατώσ</w:t>
      </w:r>
      <w:r>
        <w:rPr>
          <w:rFonts w:eastAsia="Times New Roman"/>
          <w:szCs w:val="24"/>
        </w:rPr>
        <w:t>ει</w:t>
      </w:r>
      <w:r w:rsidRPr="00EC1538">
        <w:rPr>
          <w:rFonts w:eastAsia="Times New Roman"/>
          <w:szCs w:val="24"/>
        </w:rPr>
        <w:t>ς</w:t>
      </w:r>
      <w:r>
        <w:rPr>
          <w:rFonts w:eastAsia="Times New Roman"/>
          <w:szCs w:val="24"/>
        </w:rPr>
        <w:t>,</w:t>
      </w:r>
      <w:r w:rsidRPr="00EC1538">
        <w:rPr>
          <w:rFonts w:eastAsia="Times New Roman"/>
          <w:szCs w:val="24"/>
        </w:rPr>
        <w:t xml:space="preserve"> τους τραυματισμούς και τ</w:t>
      </w:r>
      <w:r>
        <w:rPr>
          <w:rFonts w:eastAsia="Times New Roman"/>
          <w:szCs w:val="24"/>
        </w:rPr>
        <w:t>ι</w:t>
      </w:r>
      <w:r w:rsidRPr="00EC1538">
        <w:rPr>
          <w:rFonts w:eastAsia="Times New Roman"/>
          <w:szCs w:val="24"/>
        </w:rPr>
        <w:t>ς αναπηρί</w:t>
      </w:r>
      <w:r>
        <w:rPr>
          <w:rFonts w:eastAsia="Times New Roman"/>
          <w:szCs w:val="24"/>
        </w:rPr>
        <w:t>ε</w:t>
      </w:r>
      <w:r w:rsidRPr="00EC1538">
        <w:rPr>
          <w:rFonts w:eastAsia="Times New Roman"/>
          <w:szCs w:val="24"/>
        </w:rPr>
        <w:t>ς</w:t>
      </w:r>
      <w:r>
        <w:rPr>
          <w:rFonts w:eastAsia="Times New Roman"/>
          <w:szCs w:val="24"/>
        </w:rPr>
        <w:t>,</w:t>
      </w:r>
      <w:r w:rsidRPr="00EC1538">
        <w:rPr>
          <w:rFonts w:eastAsia="Times New Roman"/>
          <w:szCs w:val="24"/>
        </w:rPr>
        <w:t xml:space="preserve"> τους εγκλεισμού</w:t>
      </w:r>
      <w:r>
        <w:rPr>
          <w:rFonts w:eastAsia="Times New Roman"/>
          <w:szCs w:val="24"/>
        </w:rPr>
        <w:t>ς</w:t>
      </w:r>
      <w:r w:rsidRPr="00EC1538">
        <w:rPr>
          <w:rFonts w:eastAsia="Times New Roman"/>
          <w:szCs w:val="24"/>
        </w:rPr>
        <w:t xml:space="preserve"> σε στρατόπεδα</w:t>
      </w:r>
      <w:r>
        <w:rPr>
          <w:rFonts w:eastAsia="Times New Roman"/>
          <w:szCs w:val="24"/>
        </w:rPr>
        <w:t>,</w:t>
      </w:r>
      <w:r w:rsidRPr="00EC1538">
        <w:rPr>
          <w:rFonts w:eastAsia="Times New Roman"/>
          <w:szCs w:val="24"/>
        </w:rPr>
        <w:t xml:space="preserve"> </w:t>
      </w:r>
      <w:r>
        <w:rPr>
          <w:rFonts w:eastAsia="Times New Roman"/>
          <w:szCs w:val="24"/>
        </w:rPr>
        <w:t>τις φυλακίσεις,</w:t>
      </w:r>
      <w:r w:rsidRPr="00EC1538">
        <w:rPr>
          <w:rFonts w:eastAsia="Times New Roman"/>
          <w:szCs w:val="24"/>
        </w:rPr>
        <w:t xml:space="preserve"> την αφαίρεση </w:t>
      </w:r>
      <w:r>
        <w:rPr>
          <w:rFonts w:eastAsia="Times New Roman"/>
          <w:szCs w:val="24"/>
        </w:rPr>
        <w:t xml:space="preserve">ή </w:t>
      </w:r>
      <w:r w:rsidRPr="00EC1538">
        <w:rPr>
          <w:rFonts w:eastAsia="Times New Roman"/>
          <w:szCs w:val="24"/>
        </w:rPr>
        <w:t>καταστροφή ιδιωτικών π</w:t>
      </w:r>
      <w:r w:rsidRPr="00EC1538">
        <w:rPr>
          <w:rFonts w:eastAsia="Times New Roman"/>
          <w:szCs w:val="24"/>
        </w:rPr>
        <w:t>εριουσιών των πολιτών</w:t>
      </w:r>
      <w:r>
        <w:rPr>
          <w:rFonts w:eastAsia="Times New Roman"/>
          <w:szCs w:val="24"/>
        </w:rPr>
        <w:t>. Τ</w:t>
      </w:r>
      <w:r w:rsidRPr="00EC1538">
        <w:rPr>
          <w:rFonts w:eastAsia="Times New Roman"/>
          <w:szCs w:val="24"/>
        </w:rPr>
        <w:t>εκμηριώνει την καταστροφή των υποδομών και των εγκαταστάσεων της χώρας</w:t>
      </w:r>
      <w:r>
        <w:rPr>
          <w:rFonts w:eastAsia="Times New Roman"/>
          <w:szCs w:val="24"/>
        </w:rPr>
        <w:t>,</w:t>
      </w:r>
      <w:r w:rsidRPr="00EC1538">
        <w:rPr>
          <w:rFonts w:eastAsia="Times New Roman"/>
          <w:szCs w:val="24"/>
        </w:rPr>
        <w:t xml:space="preserve"> του </w:t>
      </w:r>
      <w:r>
        <w:rPr>
          <w:rFonts w:eastAsia="Times New Roman"/>
          <w:szCs w:val="24"/>
        </w:rPr>
        <w:t>π</w:t>
      </w:r>
      <w:r w:rsidRPr="00EC1538">
        <w:rPr>
          <w:rFonts w:eastAsia="Times New Roman"/>
          <w:szCs w:val="24"/>
        </w:rPr>
        <w:t xml:space="preserve">ολεμικού και στρατιωτικού υλικού </w:t>
      </w:r>
      <w:r>
        <w:rPr>
          <w:rFonts w:eastAsia="Times New Roman"/>
          <w:szCs w:val="24"/>
        </w:rPr>
        <w:t>της,</w:t>
      </w:r>
      <w:r w:rsidRPr="00EC1538">
        <w:rPr>
          <w:rFonts w:eastAsia="Times New Roman"/>
          <w:szCs w:val="24"/>
        </w:rPr>
        <w:t xml:space="preserve"> των εκκλησιών </w:t>
      </w:r>
      <w:r>
        <w:rPr>
          <w:rFonts w:eastAsia="Times New Roman"/>
          <w:szCs w:val="24"/>
        </w:rPr>
        <w:t>της,</w:t>
      </w:r>
      <w:r w:rsidRPr="00EC1538">
        <w:rPr>
          <w:rFonts w:eastAsia="Times New Roman"/>
          <w:szCs w:val="24"/>
        </w:rPr>
        <w:t xml:space="preserve"> των </w:t>
      </w:r>
      <w:r>
        <w:rPr>
          <w:rFonts w:eastAsia="Times New Roman"/>
          <w:szCs w:val="24"/>
        </w:rPr>
        <w:t>μ</w:t>
      </w:r>
      <w:r w:rsidRPr="00EC1538">
        <w:rPr>
          <w:rFonts w:eastAsia="Times New Roman"/>
          <w:szCs w:val="24"/>
        </w:rPr>
        <w:t xml:space="preserve">ουσείων </w:t>
      </w:r>
      <w:r>
        <w:rPr>
          <w:rFonts w:eastAsia="Times New Roman"/>
          <w:szCs w:val="24"/>
        </w:rPr>
        <w:t>της,</w:t>
      </w:r>
      <w:r w:rsidRPr="00EC1538">
        <w:rPr>
          <w:rFonts w:eastAsia="Times New Roman"/>
          <w:szCs w:val="24"/>
        </w:rPr>
        <w:t xml:space="preserve"> των κατοικιών </w:t>
      </w:r>
      <w:r>
        <w:rPr>
          <w:rFonts w:eastAsia="Times New Roman"/>
          <w:szCs w:val="24"/>
        </w:rPr>
        <w:t>της,</w:t>
      </w:r>
      <w:r w:rsidRPr="00EC1538">
        <w:rPr>
          <w:rFonts w:eastAsia="Times New Roman"/>
          <w:szCs w:val="24"/>
        </w:rPr>
        <w:t xml:space="preserve"> των οδών και των πλατειών </w:t>
      </w:r>
      <w:r>
        <w:rPr>
          <w:rFonts w:eastAsia="Times New Roman"/>
          <w:szCs w:val="24"/>
        </w:rPr>
        <w:t>της,</w:t>
      </w:r>
      <w:r w:rsidRPr="00EC1538">
        <w:rPr>
          <w:rFonts w:eastAsia="Times New Roman"/>
          <w:szCs w:val="24"/>
        </w:rPr>
        <w:t xml:space="preserve"> των βιομηχανιών και των πλοίων</w:t>
      </w:r>
      <w:r w:rsidRPr="00EC1538">
        <w:rPr>
          <w:rFonts w:eastAsia="Times New Roman"/>
          <w:szCs w:val="24"/>
        </w:rPr>
        <w:t xml:space="preserve"> </w:t>
      </w:r>
      <w:r>
        <w:rPr>
          <w:rFonts w:eastAsia="Times New Roman"/>
          <w:szCs w:val="24"/>
        </w:rPr>
        <w:t>της,</w:t>
      </w:r>
      <w:r w:rsidRPr="00EC1538">
        <w:rPr>
          <w:rFonts w:eastAsia="Times New Roman"/>
          <w:szCs w:val="24"/>
        </w:rPr>
        <w:t xml:space="preserve"> των υδραυλικών έργων </w:t>
      </w:r>
      <w:r>
        <w:rPr>
          <w:rFonts w:eastAsia="Times New Roman"/>
          <w:szCs w:val="24"/>
        </w:rPr>
        <w:t>της,</w:t>
      </w:r>
      <w:r w:rsidRPr="00EC1538">
        <w:rPr>
          <w:rFonts w:eastAsia="Times New Roman"/>
          <w:szCs w:val="24"/>
        </w:rPr>
        <w:t xml:space="preserve"> των φυτειών </w:t>
      </w:r>
      <w:r>
        <w:rPr>
          <w:rFonts w:eastAsia="Times New Roman"/>
          <w:szCs w:val="24"/>
        </w:rPr>
        <w:t>της,</w:t>
      </w:r>
      <w:r w:rsidRPr="00EC1538">
        <w:rPr>
          <w:rFonts w:eastAsia="Times New Roman"/>
          <w:szCs w:val="24"/>
        </w:rPr>
        <w:t xml:space="preserve"> των αλυκών </w:t>
      </w:r>
      <w:r>
        <w:rPr>
          <w:rFonts w:eastAsia="Times New Roman"/>
          <w:szCs w:val="24"/>
        </w:rPr>
        <w:t>της,</w:t>
      </w:r>
      <w:r w:rsidRPr="00EC1538">
        <w:rPr>
          <w:rFonts w:eastAsia="Times New Roman"/>
          <w:szCs w:val="24"/>
        </w:rPr>
        <w:t xml:space="preserve"> των μεταλλείων </w:t>
      </w:r>
      <w:r>
        <w:rPr>
          <w:rFonts w:eastAsia="Times New Roman"/>
          <w:szCs w:val="24"/>
        </w:rPr>
        <w:t>της,</w:t>
      </w:r>
      <w:r w:rsidRPr="00EC1538">
        <w:rPr>
          <w:rFonts w:eastAsia="Times New Roman"/>
          <w:szCs w:val="24"/>
        </w:rPr>
        <w:t xml:space="preserve"> του δασικού πλούτου </w:t>
      </w:r>
      <w:r>
        <w:rPr>
          <w:rFonts w:eastAsia="Times New Roman"/>
          <w:szCs w:val="24"/>
        </w:rPr>
        <w:t xml:space="preserve">της </w:t>
      </w:r>
      <w:r w:rsidRPr="00EC1538">
        <w:rPr>
          <w:rFonts w:eastAsia="Times New Roman"/>
          <w:szCs w:val="24"/>
        </w:rPr>
        <w:t>και τόσων άλλων</w:t>
      </w:r>
      <w:r>
        <w:rPr>
          <w:rFonts w:eastAsia="Times New Roman"/>
          <w:szCs w:val="24"/>
        </w:rPr>
        <w:t>.</w:t>
      </w:r>
      <w:r w:rsidRPr="00EC1538">
        <w:rPr>
          <w:rFonts w:eastAsia="Times New Roman"/>
          <w:szCs w:val="24"/>
        </w:rPr>
        <w:t xml:space="preserve"> </w:t>
      </w:r>
      <w:r>
        <w:rPr>
          <w:rFonts w:eastAsia="Times New Roman"/>
          <w:szCs w:val="24"/>
        </w:rPr>
        <w:t>Τ</w:t>
      </w:r>
      <w:r w:rsidRPr="00EC1538">
        <w:rPr>
          <w:rFonts w:eastAsia="Times New Roman"/>
          <w:szCs w:val="24"/>
        </w:rPr>
        <w:t>εκμηριώνει την αναγκαστική σύναψη του κατοχικού δανείου</w:t>
      </w:r>
      <w:r>
        <w:rPr>
          <w:rFonts w:eastAsia="Times New Roman"/>
          <w:szCs w:val="24"/>
        </w:rPr>
        <w:t>.</w:t>
      </w:r>
      <w:r w:rsidRPr="00EC1538">
        <w:rPr>
          <w:rFonts w:eastAsia="Times New Roman"/>
          <w:szCs w:val="24"/>
        </w:rPr>
        <w:t xml:space="preserve"> </w:t>
      </w:r>
      <w:r>
        <w:rPr>
          <w:rFonts w:eastAsia="Times New Roman"/>
          <w:szCs w:val="24"/>
        </w:rPr>
        <w:t>Τ</w:t>
      </w:r>
      <w:r w:rsidRPr="00EC1538">
        <w:rPr>
          <w:rFonts w:eastAsia="Times New Roman"/>
          <w:szCs w:val="24"/>
        </w:rPr>
        <w:t xml:space="preserve">εκμηριώνει την κλοπή των αρχαιολογικών θησαυρών και του χρυσού της </w:t>
      </w:r>
      <w:r w:rsidRPr="00EC1538">
        <w:rPr>
          <w:rFonts w:eastAsia="Times New Roman"/>
          <w:szCs w:val="24"/>
        </w:rPr>
        <w:t>χώρας</w:t>
      </w:r>
      <w:r>
        <w:rPr>
          <w:rFonts w:eastAsia="Times New Roman"/>
          <w:szCs w:val="24"/>
        </w:rPr>
        <w:t>.</w:t>
      </w:r>
    </w:p>
    <w:p w14:paraId="619F9640" w14:textId="77777777" w:rsidR="00F246CC" w:rsidRDefault="005B5D49">
      <w:pPr>
        <w:spacing w:line="600" w:lineRule="auto"/>
        <w:ind w:firstLine="720"/>
        <w:jc w:val="both"/>
        <w:rPr>
          <w:rFonts w:eastAsia="Times New Roman"/>
          <w:szCs w:val="24"/>
        </w:rPr>
      </w:pPr>
      <w:r>
        <w:rPr>
          <w:rFonts w:eastAsia="Times New Roman"/>
          <w:szCs w:val="24"/>
        </w:rPr>
        <w:t>Σ</w:t>
      </w:r>
      <w:r w:rsidRPr="00EC1538">
        <w:rPr>
          <w:rFonts w:eastAsia="Times New Roman"/>
          <w:szCs w:val="24"/>
        </w:rPr>
        <w:t xml:space="preserve">την </w:t>
      </w:r>
      <w:r>
        <w:rPr>
          <w:rFonts w:eastAsia="Times New Roman"/>
          <w:szCs w:val="24"/>
        </w:rPr>
        <w:t>έ</w:t>
      </w:r>
      <w:r w:rsidRPr="00EC1538">
        <w:rPr>
          <w:rFonts w:eastAsia="Times New Roman"/>
          <w:szCs w:val="24"/>
        </w:rPr>
        <w:t xml:space="preserve">κθεση αναλύονται και προσδιορίζονται </w:t>
      </w:r>
      <w:r>
        <w:rPr>
          <w:rFonts w:eastAsia="Times New Roman"/>
          <w:szCs w:val="24"/>
        </w:rPr>
        <w:t>ποσοτικώς μ</w:t>
      </w:r>
      <w:r w:rsidRPr="00EC1538">
        <w:rPr>
          <w:rFonts w:eastAsia="Times New Roman"/>
          <w:szCs w:val="24"/>
        </w:rPr>
        <w:t>ε διεξοδικό τρόπο οι απαιτήσεις για κάθε κατηγορία ζημιών</w:t>
      </w:r>
      <w:r>
        <w:rPr>
          <w:rFonts w:eastAsia="Times New Roman"/>
          <w:szCs w:val="24"/>
        </w:rPr>
        <w:t>,</w:t>
      </w:r>
      <w:r w:rsidRPr="00EC1538">
        <w:rPr>
          <w:rFonts w:eastAsia="Times New Roman"/>
          <w:szCs w:val="24"/>
        </w:rPr>
        <w:t xml:space="preserve"> δηλαδή οι απαιτήσεις του ελληνικού δημοσίου και </w:t>
      </w:r>
      <w:r>
        <w:rPr>
          <w:rFonts w:eastAsia="Times New Roman"/>
          <w:szCs w:val="24"/>
        </w:rPr>
        <w:t xml:space="preserve">οι </w:t>
      </w:r>
      <w:r w:rsidRPr="00EC1538">
        <w:rPr>
          <w:rFonts w:eastAsia="Times New Roman"/>
          <w:szCs w:val="24"/>
        </w:rPr>
        <w:t>ιδιωτικές των Ελλήνων πολιτών</w:t>
      </w:r>
      <w:r>
        <w:rPr>
          <w:rFonts w:eastAsia="Times New Roman"/>
          <w:szCs w:val="24"/>
        </w:rPr>
        <w:t>.</w:t>
      </w:r>
      <w:r w:rsidRPr="00EC1538">
        <w:rPr>
          <w:rFonts w:eastAsia="Times New Roman"/>
          <w:szCs w:val="24"/>
        </w:rPr>
        <w:t xml:space="preserve"> </w:t>
      </w:r>
      <w:r>
        <w:rPr>
          <w:rFonts w:eastAsia="Times New Roman"/>
          <w:szCs w:val="24"/>
        </w:rPr>
        <w:t>Ο</w:t>
      </w:r>
      <w:r w:rsidRPr="00EC1538">
        <w:rPr>
          <w:rFonts w:eastAsia="Times New Roman"/>
          <w:szCs w:val="24"/>
        </w:rPr>
        <w:t>ι απαιτήσεις ένα</w:t>
      </w:r>
      <w:r>
        <w:rPr>
          <w:rFonts w:eastAsia="Times New Roman"/>
          <w:szCs w:val="24"/>
        </w:rPr>
        <w:t>ντι</w:t>
      </w:r>
      <w:r w:rsidRPr="00EC1538">
        <w:rPr>
          <w:rFonts w:eastAsia="Times New Roman"/>
          <w:szCs w:val="24"/>
        </w:rPr>
        <w:t xml:space="preserve"> της Γερμανίας αφορούν και τους δύ</w:t>
      </w:r>
      <w:r w:rsidRPr="00EC1538">
        <w:rPr>
          <w:rFonts w:eastAsia="Times New Roman"/>
          <w:szCs w:val="24"/>
        </w:rPr>
        <w:t xml:space="preserve">ο </w:t>
      </w:r>
      <w:r>
        <w:rPr>
          <w:rFonts w:eastAsia="Times New Roman"/>
          <w:szCs w:val="24"/>
        </w:rPr>
        <w:t>Παγκοσμίους</w:t>
      </w:r>
      <w:r w:rsidRPr="00EC1538">
        <w:rPr>
          <w:rFonts w:eastAsia="Times New Roman"/>
          <w:szCs w:val="24"/>
        </w:rPr>
        <w:t xml:space="preserve"> Πολέμους</w:t>
      </w:r>
      <w:r>
        <w:rPr>
          <w:rFonts w:eastAsia="Times New Roman"/>
          <w:szCs w:val="24"/>
        </w:rPr>
        <w:t>.</w:t>
      </w:r>
    </w:p>
    <w:p w14:paraId="619F9641" w14:textId="77777777" w:rsidR="00F246CC" w:rsidRDefault="005B5D49">
      <w:pPr>
        <w:spacing w:line="600" w:lineRule="auto"/>
        <w:ind w:firstLine="720"/>
        <w:jc w:val="both"/>
        <w:rPr>
          <w:rFonts w:eastAsia="Times New Roman"/>
          <w:szCs w:val="24"/>
        </w:rPr>
      </w:pPr>
      <w:r>
        <w:rPr>
          <w:rFonts w:eastAsia="Times New Roman"/>
          <w:szCs w:val="24"/>
        </w:rPr>
        <w:t>Ε</w:t>
      </w:r>
      <w:r w:rsidRPr="00EC1538">
        <w:rPr>
          <w:rFonts w:eastAsia="Times New Roman"/>
          <w:szCs w:val="24"/>
        </w:rPr>
        <w:t xml:space="preserve">κ προοιμίου στην </w:t>
      </w:r>
      <w:r>
        <w:rPr>
          <w:rFonts w:eastAsia="Times New Roman"/>
          <w:szCs w:val="24"/>
        </w:rPr>
        <w:t>έ</w:t>
      </w:r>
      <w:r w:rsidRPr="00EC1538">
        <w:rPr>
          <w:rFonts w:eastAsia="Times New Roman"/>
          <w:szCs w:val="24"/>
        </w:rPr>
        <w:t>κθεση τονίζεται το αδιαμφισβήτητο γεγονός ότι η Ελλάδα ουδέποτε παραιτήθηκε από τις εν γένει αξιώσεις της προς τη Γερμανία</w:t>
      </w:r>
      <w:r>
        <w:rPr>
          <w:rFonts w:eastAsia="Times New Roman"/>
          <w:szCs w:val="24"/>
        </w:rPr>
        <w:t>.</w:t>
      </w:r>
      <w:r w:rsidRPr="00EC1538">
        <w:rPr>
          <w:rFonts w:eastAsia="Times New Roman"/>
          <w:szCs w:val="24"/>
        </w:rPr>
        <w:t xml:space="preserve"> </w:t>
      </w:r>
      <w:r>
        <w:rPr>
          <w:rFonts w:eastAsia="Times New Roman"/>
          <w:szCs w:val="24"/>
        </w:rPr>
        <w:t>Α</w:t>
      </w:r>
      <w:r w:rsidRPr="00EC1538">
        <w:rPr>
          <w:rFonts w:eastAsia="Times New Roman"/>
          <w:szCs w:val="24"/>
        </w:rPr>
        <w:t>υτό αποδεικνύεται από σειρά εγγράφων</w:t>
      </w:r>
      <w:r>
        <w:rPr>
          <w:rFonts w:eastAsia="Times New Roman"/>
          <w:szCs w:val="24"/>
        </w:rPr>
        <w:t>,</w:t>
      </w:r>
      <w:r w:rsidRPr="00EC1538">
        <w:rPr>
          <w:rFonts w:eastAsia="Times New Roman"/>
          <w:szCs w:val="24"/>
        </w:rPr>
        <w:t xml:space="preserve"> εκθέσεων</w:t>
      </w:r>
      <w:r>
        <w:rPr>
          <w:rFonts w:eastAsia="Times New Roman"/>
          <w:szCs w:val="24"/>
        </w:rPr>
        <w:t>,</w:t>
      </w:r>
      <w:r w:rsidRPr="00EC1538">
        <w:rPr>
          <w:rFonts w:eastAsia="Times New Roman"/>
          <w:szCs w:val="24"/>
        </w:rPr>
        <w:t xml:space="preserve"> επιστολών</w:t>
      </w:r>
      <w:r>
        <w:rPr>
          <w:rFonts w:eastAsia="Times New Roman"/>
          <w:szCs w:val="24"/>
        </w:rPr>
        <w:t>,</w:t>
      </w:r>
      <w:r w:rsidRPr="00EC1538">
        <w:rPr>
          <w:rFonts w:eastAsia="Times New Roman"/>
          <w:szCs w:val="24"/>
        </w:rPr>
        <w:t xml:space="preserve"> ρηματικών </w:t>
      </w:r>
      <w:r>
        <w:rPr>
          <w:rFonts w:eastAsia="Times New Roman"/>
          <w:szCs w:val="24"/>
        </w:rPr>
        <w:t>διακοινώσεων,</w:t>
      </w:r>
      <w:r w:rsidRPr="00EC1538">
        <w:rPr>
          <w:rFonts w:eastAsia="Times New Roman"/>
          <w:szCs w:val="24"/>
        </w:rPr>
        <w:t xml:space="preserve"> </w:t>
      </w:r>
      <w:r>
        <w:rPr>
          <w:rFonts w:eastAsia="Times New Roman"/>
          <w:szCs w:val="24"/>
        </w:rPr>
        <w:t>λοιπώ</w:t>
      </w:r>
      <w:r>
        <w:rPr>
          <w:rFonts w:eastAsia="Times New Roman"/>
          <w:szCs w:val="24"/>
        </w:rPr>
        <w:t>ν</w:t>
      </w:r>
      <w:r w:rsidRPr="00EC1538">
        <w:rPr>
          <w:rFonts w:eastAsia="Times New Roman"/>
          <w:szCs w:val="24"/>
        </w:rPr>
        <w:t xml:space="preserve"> διπλωματικών κινήσεων</w:t>
      </w:r>
      <w:r>
        <w:rPr>
          <w:rFonts w:eastAsia="Times New Roman"/>
          <w:szCs w:val="24"/>
        </w:rPr>
        <w:t>,</w:t>
      </w:r>
      <w:r w:rsidRPr="00EC1538">
        <w:rPr>
          <w:rFonts w:eastAsia="Times New Roman"/>
          <w:szCs w:val="24"/>
        </w:rPr>
        <w:t xml:space="preserve"> προφορικών δηλώσεων </w:t>
      </w:r>
      <w:r>
        <w:rPr>
          <w:rFonts w:eastAsia="Times New Roman"/>
          <w:szCs w:val="24"/>
        </w:rPr>
        <w:t>κ.λπ.</w:t>
      </w:r>
      <w:r>
        <w:rPr>
          <w:rFonts w:eastAsia="Times New Roman"/>
          <w:szCs w:val="24"/>
        </w:rPr>
        <w:t>.</w:t>
      </w:r>
      <w:r>
        <w:rPr>
          <w:rFonts w:eastAsia="Times New Roman"/>
          <w:szCs w:val="24"/>
        </w:rPr>
        <w:t xml:space="preserve"> </w:t>
      </w:r>
    </w:p>
    <w:p w14:paraId="619F9642"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Για τ</w:t>
      </w:r>
      <w:r w:rsidRPr="00A50E72">
        <w:rPr>
          <w:rFonts w:eastAsia="Times New Roman"/>
          <w:color w:val="1D2228"/>
          <w:szCs w:val="24"/>
        </w:rPr>
        <w:t xml:space="preserve">ο ελληνικό κράτος μολονότι από το τέλος της Κατοχής το 1944 μέχρι τη Συνθήκη της Μόσχας το 1990 δεν ήταν δυνατή η δικαστική διεκδίκηση των αξιώσεων, πάντοτε προέβαλε επιφύλαξη για τη μελλοντική </w:t>
      </w:r>
      <w:r>
        <w:rPr>
          <w:rFonts w:eastAsia="Times New Roman"/>
          <w:color w:val="1D2228"/>
          <w:szCs w:val="24"/>
        </w:rPr>
        <w:t>ικαν</w:t>
      </w:r>
      <w:r>
        <w:rPr>
          <w:rFonts w:eastAsia="Times New Roman"/>
          <w:color w:val="1D2228"/>
          <w:szCs w:val="24"/>
        </w:rPr>
        <w:t xml:space="preserve">οποίησή </w:t>
      </w:r>
      <w:r w:rsidRPr="00A50E72">
        <w:rPr>
          <w:rFonts w:eastAsia="Times New Roman"/>
          <w:color w:val="1D2228"/>
          <w:szCs w:val="24"/>
        </w:rPr>
        <w:t>τους τόσο στους εσωτερικούς νόμους</w:t>
      </w:r>
      <w:r>
        <w:rPr>
          <w:rFonts w:eastAsia="Times New Roman"/>
          <w:color w:val="1D2228"/>
          <w:szCs w:val="24"/>
        </w:rPr>
        <w:t>, π</w:t>
      </w:r>
      <w:r w:rsidRPr="00A50E72">
        <w:rPr>
          <w:rFonts w:eastAsia="Times New Roman"/>
          <w:color w:val="1D2228"/>
          <w:szCs w:val="24"/>
        </w:rPr>
        <w:t xml:space="preserve">αραδείγματος χάριν </w:t>
      </w:r>
      <w:r>
        <w:rPr>
          <w:rFonts w:eastAsia="Times New Roman"/>
          <w:color w:val="1D2228"/>
          <w:szCs w:val="24"/>
        </w:rPr>
        <w:t>ν.</w:t>
      </w:r>
      <w:r w:rsidRPr="00A50E72">
        <w:rPr>
          <w:rFonts w:eastAsia="Times New Roman"/>
          <w:color w:val="1D2228"/>
          <w:szCs w:val="24"/>
        </w:rPr>
        <w:t xml:space="preserve">2023 του 1952 όσο και </w:t>
      </w:r>
      <w:r>
        <w:rPr>
          <w:rFonts w:eastAsia="Times New Roman"/>
          <w:color w:val="1D2228"/>
          <w:szCs w:val="24"/>
        </w:rPr>
        <w:t>στις διμερείς συμβάσεις, παραδείγματος χάριν στη Σύμβαση της Βόννης στις 18</w:t>
      </w:r>
      <w:r>
        <w:rPr>
          <w:rFonts w:eastAsia="Times New Roman"/>
          <w:color w:val="1D2228"/>
          <w:szCs w:val="24"/>
        </w:rPr>
        <w:t>-</w:t>
      </w:r>
      <w:r>
        <w:rPr>
          <w:rFonts w:eastAsia="Times New Roman"/>
          <w:color w:val="1D2228"/>
          <w:szCs w:val="24"/>
        </w:rPr>
        <w:t>3</w:t>
      </w:r>
      <w:r>
        <w:rPr>
          <w:rFonts w:eastAsia="Times New Roman"/>
          <w:color w:val="1D2228"/>
          <w:szCs w:val="24"/>
        </w:rPr>
        <w:t>-</w:t>
      </w:r>
      <w:r>
        <w:rPr>
          <w:rFonts w:eastAsia="Times New Roman"/>
          <w:color w:val="1D2228"/>
          <w:szCs w:val="24"/>
        </w:rPr>
        <w:t xml:space="preserve">1960 αλλά και με επίσημες δηλώσεις των </w:t>
      </w:r>
      <w:r>
        <w:rPr>
          <w:rFonts w:eastAsia="Times New Roman"/>
          <w:color w:val="1D2228"/>
          <w:szCs w:val="24"/>
        </w:rPr>
        <w:t>νομίμων</w:t>
      </w:r>
      <w:r>
        <w:rPr>
          <w:rFonts w:eastAsia="Times New Roman"/>
          <w:color w:val="1D2228"/>
          <w:szCs w:val="24"/>
        </w:rPr>
        <w:t xml:space="preserve"> εκπροσώπων του. </w:t>
      </w:r>
    </w:p>
    <w:p w14:paraId="619F9643"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Ο</w:t>
      </w:r>
      <w:r w:rsidRPr="00A50E72">
        <w:rPr>
          <w:rFonts w:eastAsia="Times New Roman"/>
          <w:color w:val="1D2228"/>
          <w:szCs w:val="24"/>
        </w:rPr>
        <w:t>ι ελληνικές κυβερνήσεις κ</w:t>
      </w:r>
      <w:r w:rsidRPr="00A50E72">
        <w:rPr>
          <w:rFonts w:eastAsia="Times New Roman"/>
          <w:color w:val="1D2228"/>
          <w:szCs w:val="24"/>
        </w:rPr>
        <w:t xml:space="preserve">αι μετά το 1990 οπότε </w:t>
      </w:r>
      <w:r>
        <w:rPr>
          <w:rFonts w:eastAsia="Times New Roman"/>
          <w:color w:val="1D2228"/>
          <w:szCs w:val="24"/>
        </w:rPr>
        <w:t>ετέθη</w:t>
      </w:r>
      <w:r w:rsidRPr="00A50E72">
        <w:rPr>
          <w:rFonts w:eastAsia="Times New Roman"/>
          <w:color w:val="1D2228"/>
          <w:szCs w:val="24"/>
        </w:rPr>
        <w:t xml:space="preserve"> σε ισχύ η Συνθήκη της Μόσχας</w:t>
      </w:r>
      <w:r>
        <w:rPr>
          <w:rFonts w:eastAsia="Times New Roman"/>
          <w:color w:val="1D2228"/>
          <w:szCs w:val="24"/>
        </w:rPr>
        <w:t>, γ</w:t>
      </w:r>
      <w:r w:rsidRPr="00A50E72">
        <w:rPr>
          <w:rFonts w:eastAsia="Times New Roman"/>
          <w:color w:val="1D2228"/>
          <w:szCs w:val="24"/>
        </w:rPr>
        <w:t xml:space="preserve">νωστή ως </w:t>
      </w:r>
      <w:r>
        <w:rPr>
          <w:rFonts w:eastAsia="Times New Roman"/>
          <w:color w:val="1D2228"/>
          <w:szCs w:val="24"/>
        </w:rPr>
        <w:t>σ</w:t>
      </w:r>
      <w:r>
        <w:rPr>
          <w:rFonts w:eastAsia="Times New Roman"/>
          <w:color w:val="1D2228"/>
          <w:szCs w:val="24"/>
        </w:rPr>
        <w:t>υνθήκη «</w:t>
      </w:r>
      <w:r w:rsidRPr="00A50E72">
        <w:rPr>
          <w:rFonts w:eastAsia="Times New Roman"/>
          <w:color w:val="1D2228"/>
          <w:szCs w:val="24"/>
        </w:rPr>
        <w:t>2 + 4</w:t>
      </w:r>
      <w:r>
        <w:rPr>
          <w:rFonts w:eastAsia="Times New Roman"/>
          <w:color w:val="1D2228"/>
          <w:szCs w:val="24"/>
        </w:rPr>
        <w:t>»,</w:t>
      </w:r>
      <w:r w:rsidRPr="00A50E72">
        <w:rPr>
          <w:rFonts w:eastAsia="Times New Roman"/>
          <w:color w:val="1D2228"/>
          <w:szCs w:val="24"/>
        </w:rPr>
        <w:t xml:space="preserve"> τόνιζαν ότι η Ελλάδα θεωρεί ανοι</w:t>
      </w:r>
      <w:r>
        <w:rPr>
          <w:rFonts w:eastAsia="Times New Roman"/>
          <w:color w:val="1D2228"/>
          <w:szCs w:val="24"/>
        </w:rPr>
        <w:t>κ</w:t>
      </w:r>
      <w:r w:rsidRPr="00A50E72">
        <w:rPr>
          <w:rFonts w:eastAsia="Times New Roman"/>
          <w:color w:val="1D2228"/>
          <w:szCs w:val="24"/>
        </w:rPr>
        <w:t>τό το θέμα των επανορθώσεων</w:t>
      </w:r>
      <w:r>
        <w:rPr>
          <w:rFonts w:eastAsia="Times New Roman"/>
          <w:color w:val="1D2228"/>
          <w:szCs w:val="24"/>
        </w:rPr>
        <w:t>.</w:t>
      </w:r>
      <w:r w:rsidRPr="00A50E72">
        <w:rPr>
          <w:rFonts w:eastAsia="Times New Roman"/>
          <w:color w:val="1D2228"/>
          <w:szCs w:val="24"/>
        </w:rPr>
        <w:t xml:space="preserve"> Το έτος 1995 η </w:t>
      </w:r>
      <w:r>
        <w:rPr>
          <w:rFonts w:eastAsia="Times New Roman"/>
          <w:color w:val="1D2228"/>
          <w:szCs w:val="24"/>
        </w:rPr>
        <w:t xml:space="preserve">ελληνική </w:t>
      </w:r>
      <w:r w:rsidRPr="00A50E72">
        <w:rPr>
          <w:rFonts w:eastAsia="Times New Roman"/>
          <w:color w:val="1D2228"/>
          <w:szCs w:val="24"/>
        </w:rPr>
        <w:t>κυβέρνηση ε</w:t>
      </w:r>
      <w:r>
        <w:rPr>
          <w:rFonts w:eastAsia="Times New Roman"/>
          <w:color w:val="1D2228"/>
          <w:szCs w:val="24"/>
        </w:rPr>
        <w:t>πέδωσε</w:t>
      </w:r>
      <w:r w:rsidRPr="00A50E72">
        <w:rPr>
          <w:rFonts w:eastAsia="Times New Roman"/>
          <w:color w:val="1D2228"/>
          <w:szCs w:val="24"/>
        </w:rPr>
        <w:t xml:space="preserve"> ρηματική διακοίνωση προς τη Γερμανία</w:t>
      </w:r>
      <w:r>
        <w:rPr>
          <w:rFonts w:eastAsia="Times New Roman"/>
          <w:color w:val="1D2228"/>
          <w:szCs w:val="24"/>
        </w:rPr>
        <w:t>,</w:t>
      </w:r>
      <w:r w:rsidRPr="00A50E72">
        <w:rPr>
          <w:rFonts w:eastAsia="Times New Roman"/>
          <w:color w:val="1D2228"/>
          <w:szCs w:val="24"/>
        </w:rPr>
        <w:t xml:space="preserve"> </w:t>
      </w:r>
      <w:r>
        <w:rPr>
          <w:rFonts w:eastAsia="Times New Roman"/>
          <w:color w:val="1D2228"/>
          <w:szCs w:val="24"/>
        </w:rPr>
        <w:t xml:space="preserve">με την οποία ζητήθηκε η </w:t>
      </w:r>
      <w:r>
        <w:rPr>
          <w:rFonts w:eastAsia="Times New Roman"/>
          <w:color w:val="1D2228"/>
          <w:szCs w:val="24"/>
        </w:rPr>
        <w:t>έναρξη διαπραγματεύσεων για την επίλυση του ζητήματος.</w:t>
      </w:r>
    </w:p>
    <w:p w14:paraId="619F9644"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Τα χρόνια μετά το 1995 παράγοντες της Ελληνικής Δημοκρατίας επανειλημμένως έχουν δηλώσει ότι οι αξιώσεις παραμένουν εκκρεμείς, ενεργές και δικαστικώς επιδιώξιμες. Άλλωστε και η γερμανική ομοσπονδιακή κ</w:t>
      </w:r>
      <w:r>
        <w:rPr>
          <w:rFonts w:eastAsia="Times New Roman"/>
          <w:color w:val="1D2228"/>
          <w:szCs w:val="24"/>
        </w:rPr>
        <w:t xml:space="preserve">υβέρνηση την </w:t>
      </w:r>
      <w:r w:rsidRPr="00A50E72">
        <w:rPr>
          <w:rFonts w:eastAsia="Times New Roman"/>
          <w:color w:val="1D2228"/>
          <w:szCs w:val="24"/>
        </w:rPr>
        <w:t>6</w:t>
      </w:r>
      <w:r>
        <w:rPr>
          <w:rFonts w:eastAsia="Times New Roman"/>
          <w:color w:val="1D2228"/>
          <w:szCs w:val="24"/>
        </w:rPr>
        <w:t>-</w:t>
      </w:r>
      <w:r w:rsidRPr="00A50E72">
        <w:rPr>
          <w:rFonts w:eastAsia="Times New Roman"/>
          <w:color w:val="1D2228"/>
          <w:szCs w:val="24"/>
        </w:rPr>
        <w:t>2</w:t>
      </w:r>
      <w:r>
        <w:rPr>
          <w:rFonts w:eastAsia="Times New Roman"/>
          <w:color w:val="1D2228"/>
          <w:szCs w:val="24"/>
        </w:rPr>
        <w:t>-</w:t>
      </w:r>
      <w:r w:rsidRPr="00A50E72">
        <w:rPr>
          <w:rFonts w:eastAsia="Times New Roman"/>
          <w:color w:val="1D2228"/>
          <w:szCs w:val="24"/>
        </w:rPr>
        <w:t xml:space="preserve">2014 απαντώντας σε σχετική ερώτηση του </w:t>
      </w:r>
      <w:r>
        <w:rPr>
          <w:rFonts w:eastAsia="Times New Roman"/>
          <w:color w:val="1D2228"/>
          <w:szCs w:val="24"/>
        </w:rPr>
        <w:t>«</w:t>
      </w:r>
      <w:r w:rsidRPr="001C7D38">
        <w:rPr>
          <w:rFonts w:eastAsia="Times New Roman" w:cs="Times New Roman"/>
          <w:color w:val="1D2228"/>
          <w:szCs w:val="24"/>
        </w:rPr>
        <w:t>D</w:t>
      </w:r>
      <w:r w:rsidRPr="001C7D38">
        <w:rPr>
          <w:rFonts w:eastAsia="Times New Roman" w:cs="Times New Roman"/>
          <w:color w:val="1D2228"/>
          <w:szCs w:val="24"/>
        </w:rPr>
        <w:t>ie</w:t>
      </w:r>
      <w:r w:rsidRPr="001C7D38">
        <w:rPr>
          <w:rFonts w:eastAsia="Times New Roman" w:cs="Times New Roman"/>
          <w:color w:val="1D2228"/>
          <w:szCs w:val="24"/>
        </w:rPr>
        <w:t xml:space="preserve"> </w:t>
      </w:r>
      <w:r w:rsidRPr="001C7D38">
        <w:rPr>
          <w:rFonts w:eastAsia="Times New Roman" w:cs="Times New Roman"/>
          <w:bCs/>
          <w:color w:val="1D2228"/>
          <w:szCs w:val="24"/>
        </w:rPr>
        <w:t>L</w:t>
      </w:r>
      <w:r w:rsidRPr="001C7D38">
        <w:rPr>
          <w:rFonts w:eastAsia="Times New Roman" w:cs="Times New Roman"/>
          <w:bCs/>
          <w:color w:val="1D2228"/>
          <w:szCs w:val="24"/>
        </w:rPr>
        <w:t>inke</w:t>
      </w:r>
      <w:r>
        <w:rPr>
          <w:rFonts w:eastAsia="Times New Roman" w:cs="Times New Roman"/>
          <w:bCs/>
          <w:color w:val="1D2228"/>
          <w:szCs w:val="24"/>
        </w:rPr>
        <w:t>»,</w:t>
      </w:r>
      <w:r>
        <w:rPr>
          <w:rFonts w:eastAsia="Times New Roman"/>
          <w:color w:val="545454"/>
          <w:szCs w:val="24"/>
        </w:rPr>
        <w:t xml:space="preserve"> </w:t>
      </w:r>
      <w:r w:rsidRPr="00A50E72">
        <w:rPr>
          <w:rFonts w:eastAsia="Times New Roman"/>
          <w:color w:val="1D2228"/>
          <w:szCs w:val="24"/>
        </w:rPr>
        <w:t>αναγνώρισε ότι δεν της είναι γνωστή κάποια επίσημη</w:t>
      </w:r>
      <w:r>
        <w:rPr>
          <w:rFonts w:eastAsia="Times New Roman"/>
          <w:color w:val="1D2228"/>
          <w:szCs w:val="24"/>
        </w:rPr>
        <w:t xml:space="preserve"> οριστική παραίτηση της Ελλάδας.</w:t>
      </w:r>
    </w:p>
    <w:p w14:paraId="619F9645"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(Στο σημείο αυτό κτυπάει το κουδούνι λήξεως του χρόνου ομιλίας του κυρίου Βουλευτή)</w:t>
      </w:r>
    </w:p>
    <w:p w14:paraId="619F9646"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Αναλύεται στην έκθεσ</w:t>
      </w:r>
      <w:r>
        <w:rPr>
          <w:rFonts w:eastAsia="Times New Roman"/>
          <w:color w:val="1D2228"/>
          <w:szCs w:val="24"/>
        </w:rPr>
        <w:t xml:space="preserve">η, επίσης, με σαφήνεια και τονίζεται </w:t>
      </w:r>
      <w:r w:rsidRPr="00A50E72">
        <w:rPr>
          <w:rFonts w:eastAsia="Times New Roman"/>
          <w:color w:val="1D2228"/>
          <w:szCs w:val="24"/>
        </w:rPr>
        <w:t xml:space="preserve">η θέση ότι οι αξιώσεις </w:t>
      </w:r>
      <w:r>
        <w:rPr>
          <w:rFonts w:eastAsia="Times New Roman"/>
          <w:color w:val="1D2228"/>
          <w:szCs w:val="24"/>
        </w:rPr>
        <w:t xml:space="preserve">της </w:t>
      </w:r>
      <w:r w:rsidRPr="00A50E72">
        <w:rPr>
          <w:rFonts w:eastAsia="Times New Roman"/>
          <w:color w:val="1D2228"/>
          <w:szCs w:val="24"/>
        </w:rPr>
        <w:t xml:space="preserve">Ελλάδας δεν έχουν υποπέσει σε παραγραφή και ότι δεν τίθεται ζήτημα αποδυνάμωσης </w:t>
      </w:r>
      <w:r>
        <w:rPr>
          <w:rFonts w:eastAsia="Times New Roman"/>
          <w:color w:val="1D2228"/>
          <w:szCs w:val="24"/>
        </w:rPr>
        <w:t>ή</w:t>
      </w:r>
      <w:r w:rsidRPr="00A50E72">
        <w:rPr>
          <w:rFonts w:eastAsia="Times New Roman"/>
          <w:color w:val="1D2228"/>
          <w:szCs w:val="24"/>
        </w:rPr>
        <w:t xml:space="preserve"> ανυπαρξία</w:t>
      </w:r>
      <w:r>
        <w:rPr>
          <w:rFonts w:eastAsia="Times New Roman"/>
          <w:color w:val="1D2228"/>
          <w:szCs w:val="24"/>
        </w:rPr>
        <w:t>ς</w:t>
      </w:r>
      <w:r w:rsidRPr="00A50E72">
        <w:rPr>
          <w:rFonts w:eastAsia="Times New Roman"/>
          <w:color w:val="1D2228"/>
          <w:szCs w:val="24"/>
        </w:rPr>
        <w:t xml:space="preserve"> </w:t>
      </w:r>
      <w:r>
        <w:rPr>
          <w:rFonts w:eastAsia="Times New Roman"/>
          <w:color w:val="1D2228"/>
          <w:szCs w:val="24"/>
        </w:rPr>
        <w:t>τους,</w:t>
      </w:r>
      <w:r w:rsidRPr="00A50E72">
        <w:rPr>
          <w:rFonts w:eastAsia="Times New Roman"/>
          <w:color w:val="1D2228"/>
          <w:szCs w:val="24"/>
        </w:rPr>
        <w:t xml:space="preserve"> δεδομένου ότι </w:t>
      </w:r>
      <w:r>
        <w:rPr>
          <w:rFonts w:eastAsia="Times New Roman"/>
          <w:color w:val="1D2228"/>
          <w:szCs w:val="24"/>
        </w:rPr>
        <w:t xml:space="preserve">ουδέποτε υπήρξε </w:t>
      </w:r>
      <w:r w:rsidRPr="00A50E72">
        <w:rPr>
          <w:rFonts w:eastAsia="Times New Roman"/>
          <w:color w:val="1D2228"/>
          <w:szCs w:val="24"/>
        </w:rPr>
        <w:t>αδράνεια της Ελλάδας</w:t>
      </w:r>
      <w:r>
        <w:rPr>
          <w:rFonts w:eastAsia="Times New Roman"/>
          <w:color w:val="1D2228"/>
          <w:szCs w:val="24"/>
        </w:rPr>
        <w:t>.</w:t>
      </w:r>
    </w:p>
    <w:p w14:paraId="619F9647"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Δεν θα αναφερθώ ποσοτικά στις απαιτήσεις,</w:t>
      </w:r>
      <w:r>
        <w:rPr>
          <w:rFonts w:eastAsia="Times New Roman"/>
          <w:color w:val="1D2228"/>
          <w:szCs w:val="24"/>
        </w:rPr>
        <w:t xml:space="preserve"> τις</w:t>
      </w:r>
      <w:r w:rsidRPr="00A50E72">
        <w:rPr>
          <w:rFonts w:eastAsia="Times New Roman"/>
          <w:color w:val="1D2228"/>
          <w:szCs w:val="24"/>
        </w:rPr>
        <w:t xml:space="preserve"> ανέφερε ο εισηγητής του ΣΥΡΙΖΑ</w:t>
      </w:r>
      <w:r>
        <w:rPr>
          <w:rFonts w:eastAsia="Times New Roman"/>
          <w:color w:val="1D2228"/>
          <w:szCs w:val="24"/>
        </w:rPr>
        <w:t>, ο</w:t>
      </w:r>
      <w:r w:rsidRPr="00A50E72">
        <w:rPr>
          <w:rFonts w:eastAsia="Times New Roman"/>
          <w:color w:val="1D2228"/>
          <w:szCs w:val="24"/>
        </w:rPr>
        <w:t xml:space="preserve"> </w:t>
      </w:r>
      <w:r>
        <w:rPr>
          <w:rFonts w:eastAsia="Times New Roman"/>
          <w:color w:val="1D2228"/>
          <w:szCs w:val="24"/>
        </w:rPr>
        <w:t xml:space="preserve">κ. </w:t>
      </w:r>
      <w:r w:rsidRPr="00A50E72">
        <w:rPr>
          <w:rFonts w:eastAsia="Times New Roman"/>
          <w:color w:val="1D2228"/>
          <w:szCs w:val="24"/>
        </w:rPr>
        <w:t>Τριαντάφυλλος Μηταφίδης</w:t>
      </w:r>
      <w:r>
        <w:rPr>
          <w:rFonts w:eastAsia="Times New Roman"/>
          <w:color w:val="1D2228"/>
          <w:szCs w:val="24"/>
        </w:rPr>
        <w:t>. Απλώς θα ήθελα να τονίσω ότι</w:t>
      </w:r>
      <w:r w:rsidRPr="00A50E72">
        <w:rPr>
          <w:rFonts w:eastAsia="Times New Roman"/>
          <w:color w:val="1D2228"/>
          <w:szCs w:val="24"/>
        </w:rPr>
        <w:t xml:space="preserve"> για τα ποσά των απαιτήσεων στο πόρισμα του Γενικού Λογιστηρίου του Κράτους δεν έχουν υπολογιστεί </w:t>
      </w:r>
      <w:r>
        <w:rPr>
          <w:rFonts w:eastAsia="Times New Roman"/>
          <w:color w:val="1D2228"/>
          <w:szCs w:val="24"/>
        </w:rPr>
        <w:t xml:space="preserve">οι </w:t>
      </w:r>
      <w:r w:rsidRPr="00A50E72">
        <w:rPr>
          <w:rFonts w:eastAsia="Times New Roman"/>
          <w:color w:val="1D2228"/>
          <w:szCs w:val="24"/>
        </w:rPr>
        <w:t>τόκοι</w:t>
      </w:r>
      <w:r>
        <w:rPr>
          <w:rFonts w:eastAsia="Times New Roman"/>
          <w:color w:val="1D2228"/>
          <w:szCs w:val="24"/>
        </w:rPr>
        <w:t>, που σημαίνει</w:t>
      </w:r>
      <w:r w:rsidRPr="00A50E72">
        <w:rPr>
          <w:rFonts w:eastAsia="Times New Roman"/>
          <w:color w:val="1D2228"/>
          <w:szCs w:val="24"/>
        </w:rPr>
        <w:t xml:space="preserve"> δηλαδή ότι είναι πολύ μεγαλύτερα</w:t>
      </w:r>
      <w:r>
        <w:rPr>
          <w:rFonts w:eastAsia="Times New Roman"/>
          <w:color w:val="1D2228"/>
          <w:szCs w:val="24"/>
        </w:rPr>
        <w:t xml:space="preserve"> τα</w:t>
      </w:r>
      <w:r w:rsidRPr="00A50E72">
        <w:rPr>
          <w:rFonts w:eastAsia="Times New Roman"/>
          <w:color w:val="1D2228"/>
          <w:szCs w:val="24"/>
        </w:rPr>
        <w:t xml:space="preserve"> ποσά</w:t>
      </w:r>
      <w:r>
        <w:rPr>
          <w:rFonts w:eastAsia="Times New Roman"/>
          <w:color w:val="1D2228"/>
          <w:szCs w:val="24"/>
        </w:rPr>
        <w:t>.</w:t>
      </w:r>
    </w:p>
    <w:p w14:paraId="619F9648"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Περαιτέρω με βάση το με</w:t>
      </w:r>
      <w:r w:rsidRPr="00A50E72">
        <w:rPr>
          <w:rFonts w:eastAsia="Times New Roman"/>
          <w:color w:val="1D2228"/>
          <w:szCs w:val="24"/>
        </w:rPr>
        <w:t xml:space="preserve"> ημερομηνία 31</w:t>
      </w:r>
      <w:r>
        <w:rPr>
          <w:rFonts w:eastAsia="Times New Roman"/>
          <w:color w:val="1D2228"/>
          <w:szCs w:val="24"/>
        </w:rPr>
        <w:t>-</w:t>
      </w:r>
      <w:r>
        <w:rPr>
          <w:rFonts w:eastAsia="Times New Roman"/>
          <w:color w:val="1D2228"/>
          <w:szCs w:val="24"/>
        </w:rPr>
        <w:t>1</w:t>
      </w:r>
      <w:r>
        <w:rPr>
          <w:rFonts w:eastAsia="Times New Roman"/>
          <w:color w:val="1D2228"/>
          <w:szCs w:val="24"/>
        </w:rPr>
        <w:t>-</w:t>
      </w:r>
      <w:r w:rsidRPr="00A50E72">
        <w:rPr>
          <w:rFonts w:eastAsia="Times New Roman"/>
          <w:color w:val="1D2228"/>
          <w:szCs w:val="24"/>
        </w:rPr>
        <w:t xml:space="preserve">2014 πόρισμα της ομάδας εργασίας του Νομικού Συμβουλίου του Κράτους στην έκθεση της </w:t>
      </w:r>
      <w:r>
        <w:rPr>
          <w:rFonts w:eastAsia="Times New Roman"/>
          <w:color w:val="1D2228"/>
          <w:szCs w:val="24"/>
        </w:rPr>
        <w:t>ε</w:t>
      </w:r>
      <w:r w:rsidRPr="00A50E72">
        <w:rPr>
          <w:rFonts w:eastAsia="Times New Roman"/>
          <w:color w:val="1D2228"/>
          <w:szCs w:val="24"/>
        </w:rPr>
        <w:t>πιτροπής</w:t>
      </w:r>
      <w:r w:rsidRPr="001C7D38">
        <w:rPr>
          <w:rFonts w:eastAsia="Times New Roman"/>
          <w:color w:val="1D2228"/>
          <w:szCs w:val="24"/>
        </w:rPr>
        <w:t>:</w:t>
      </w:r>
      <w:r w:rsidRPr="00A50E72">
        <w:rPr>
          <w:rFonts w:eastAsia="Times New Roman"/>
          <w:color w:val="1D2228"/>
          <w:szCs w:val="24"/>
        </w:rPr>
        <w:t xml:space="preserve"> Πρώτον</w:t>
      </w:r>
      <w:r w:rsidRPr="001C7D38">
        <w:rPr>
          <w:rFonts w:eastAsia="Times New Roman"/>
          <w:color w:val="1D2228"/>
          <w:szCs w:val="24"/>
        </w:rPr>
        <w:t>,</w:t>
      </w:r>
      <w:r w:rsidRPr="00A50E72">
        <w:rPr>
          <w:rFonts w:eastAsia="Times New Roman"/>
          <w:color w:val="1D2228"/>
          <w:szCs w:val="24"/>
        </w:rPr>
        <w:t xml:space="preserve"> αναφέρεται διεξοδικά το νομικό πλαίσιο</w:t>
      </w:r>
      <w:r>
        <w:rPr>
          <w:rFonts w:eastAsia="Times New Roman"/>
          <w:color w:val="1D2228"/>
          <w:szCs w:val="24"/>
        </w:rPr>
        <w:t>,</w:t>
      </w:r>
      <w:r w:rsidRPr="00A50E72">
        <w:rPr>
          <w:rFonts w:eastAsia="Times New Roman"/>
          <w:color w:val="1D2228"/>
          <w:szCs w:val="24"/>
        </w:rPr>
        <w:t xml:space="preserve"> πολυμερ</w:t>
      </w:r>
      <w:r>
        <w:rPr>
          <w:rFonts w:eastAsia="Times New Roman"/>
          <w:color w:val="1D2228"/>
          <w:szCs w:val="24"/>
        </w:rPr>
        <w:t>είς συμβάσεις,</w:t>
      </w:r>
      <w:r w:rsidRPr="00A50E72">
        <w:rPr>
          <w:rFonts w:eastAsia="Times New Roman"/>
          <w:color w:val="1D2228"/>
          <w:szCs w:val="24"/>
        </w:rPr>
        <w:t xml:space="preserve"> διμερείς συμβάσεις</w:t>
      </w:r>
      <w:r>
        <w:rPr>
          <w:rFonts w:eastAsia="Times New Roman"/>
          <w:color w:val="1D2228"/>
          <w:szCs w:val="24"/>
        </w:rPr>
        <w:t>,</w:t>
      </w:r>
      <w:r w:rsidRPr="00A50E72">
        <w:rPr>
          <w:rFonts w:eastAsia="Times New Roman"/>
          <w:color w:val="1D2228"/>
          <w:szCs w:val="24"/>
        </w:rPr>
        <w:t xml:space="preserve"> εσωτερικό δίκαιο που διέπει τ</w:t>
      </w:r>
      <w:r w:rsidRPr="00A50E72">
        <w:rPr>
          <w:rFonts w:eastAsia="Times New Roman"/>
          <w:color w:val="1D2228"/>
          <w:szCs w:val="24"/>
        </w:rPr>
        <w:t>ο πλέγμα των ελληνικών αξιώσεων</w:t>
      </w:r>
      <w:r>
        <w:rPr>
          <w:rFonts w:eastAsia="Times New Roman"/>
          <w:color w:val="1D2228"/>
          <w:szCs w:val="24"/>
        </w:rPr>
        <w:t>. Δεύτερον, αναλύεται η υπαγωγή των πραγματικών γεγονότων</w:t>
      </w:r>
      <w:r w:rsidRPr="00A50E72">
        <w:rPr>
          <w:rFonts w:eastAsia="Times New Roman"/>
          <w:color w:val="1D2228"/>
          <w:szCs w:val="24"/>
        </w:rPr>
        <w:t xml:space="preserve"> και των </w:t>
      </w:r>
      <w:r>
        <w:rPr>
          <w:rFonts w:eastAsia="Times New Roman"/>
          <w:color w:val="1D2228"/>
          <w:szCs w:val="24"/>
        </w:rPr>
        <w:t xml:space="preserve">πάσης φύσεως </w:t>
      </w:r>
      <w:r w:rsidRPr="00A50E72">
        <w:rPr>
          <w:rFonts w:eastAsia="Times New Roman"/>
          <w:color w:val="1D2228"/>
          <w:szCs w:val="24"/>
        </w:rPr>
        <w:t>απαιτήσεων στο νομικό πλαίσιο</w:t>
      </w:r>
      <w:r>
        <w:rPr>
          <w:rFonts w:eastAsia="Times New Roman"/>
          <w:color w:val="1D2228"/>
          <w:szCs w:val="24"/>
        </w:rPr>
        <w:t>. Τρίτον, αναλύονται τα</w:t>
      </w:r>
      <w:r w:rsidRPr="00A50E72">
        <w:rPr>
          <w:rFonts w:eastAsia="Times New Roman"/>
          <w:color w:val="1D2228"/>
          <w:szCs w:val="24"/>
        </w:rPr>
        <w:t xml:space="preserve"> νομικά ζητήματα της μη παραγραφής των απαιτήσεων και της ετεροδικίας</w:t>
      </w:r>
      <w:r>
        <w:rPr>
          <w:rFonts w:eastAsia="Times New Roman"/>
          <w:color w:val="1D2228"/>
          <w:szCs w:val="24"/>
        </w:rPr>
        <w:t xml:space="preserve">. Τέταρτον, προτείνονται </w:t>
      </w:r>
      <w:r>
        <w:rPr>
          <w:rFonts w:eastAsia="Times New Roman"/>
          <w:color w:val="1D2228"/>
          <w:szCs w:val="24"/>
        </w:rPr>
        <w:t>προς τη</w:t>
      </w:r>
      <w:r w:rsidRPr="00A50E72">
        <w:rPr>
          <w:rFonts w:eastAsia="Times New Roman"/>
          <w:color w:val="1D2228"/>
          <w:szCs w:val="24"/>
        </w:rPr>
        <w:t xml:space="preserve">ν </w:t>
      </w:r>
      <w:r>
        <w:rPr>
          <w:rFonts w:eastAsia="Times New Roman"/>
          <w:color w:val="1D2228"/>
          <w:szCs w:val="24"/>
        </w:rPr>
        <w:t>Ε</w:t>
      </w:r>
      <w:r w:rsidRPr="00A50E72">
        <w:rPr>
          <w:rFonts w:eastAsia="Times New Roman"/>
          <w:color w:val="1D2228"/>
          <w:szCs w:val="24"/>
        </w:rPr>
        <w:t xml:space="preserve">λληνική </w:t>
      </w:r>
      <w:r>
        <w:rPr>
          <w:rFonts w:eastAsia="Times New Roman"/>
          <w:color w:val="1D2228"/>
          <w:szCs w:val="24"/>
        </w:rPr>
        <w:t>Δ</w:t>
      </w:r>
      <w:r w:rsidRPr="00A50E72">
        <w:rPr>
          <w:rFonts w:eastAsia="Times New Roman"/>
          <w:color w:val="1D2228"/>
          <w:szCs w:val="24"/>
        </w:rPr>
        <w:t>ημοκρατία οι δέουσες ενέργειες σε διπλωματικό επίπεδο και αν απαιτηθεί σε δικαστικό επίπεδο</w:t>
      </w:r>
      <w:r>
        <w:rPr>
          <w:rFonts w:eastAsia="Times New Roman"/>
          <w:color w:val="1D2228"/>
          <w:szCs w:val="24"/>
        </w:rPr>
        <w:t>.</w:t>
      </w:r>
    </w:p>
    <w:p w14:paraId="619F9649"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b/>
          <w:color w:val="1D2228"/>
          <w:szCs w:val="24"/>
        </w:rPr>
        <w:t>ΠΡΟΕΔΡΟΣ (Νικόλαος Βούτσης):</w:t>
      </w:r>
      <w:r w:rsidRPr="00B000A4">
        <w:rPr>
          <w:rFonts w:eastAsia="Times New Roman"/>
          <w:b/>
          <w:color w:val="1D2228"/>
          <w:szCs w:val="24"/>
        </w:rPr>
        <w:t xml:space="preserve"> </w:t>
      </w:r>
      <w:r w:rsidRPr="00B000A4">
        <w:rPr>
          <w:rFonts w:eastAsia="Times New Roman"/>
          <w:color w:val="1D2228"/>
          <w:szCs w:val="24"/>
        </w:rPr>
        <w:t>Ολοκληρώστε, σας παρακαλώ.</w:t>
      </w:r>
    </w:p>
    <w:p w14:paraId="619F964A"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b/>
          <w:color w:val="1D2228"/>
          <w:szCs w:val="24"/>
        </w:rPr>
      </w:pPr>
      <w:r w:rsidRPr="00B000A4">
        <w:rPr>
          <w:rFonts w:eastAsia="Times New Roman"/>
          <w:b/>
          <w:color w:val="1D2228"/>
          <w:szCs w:val="24"/>
        </w:rPr>
        <w:t>ΧΑΡΙΛΑΟΣ ΤΖΑΜΑΚΛΗΣ:</w:t>
      </w:r>
      <w:r>
        <w:rPr>
          <w:rFonts w:eastAsia="Times New Roman"/>
          <w:b/>
          <w:color w:val="1D2228"/>
          <w:szCs w:val="24"/>
        </w:rPr>
        <w:t xml:space="preserve"> </w:t>
      </w:r>
      <w:r w:rsidRPr="00B000A4">
        <w:rPr>
          <w:rFonts w:eastAsia="Times New Roman"/>
          <w:color w:val="1D2228"/>
          <w:szCs w:val="24"/>
        </w:rPr>
        <w:t>Ολοκληρώνω, κύριε Πρόεδρε.</w:t>
      </w:r>
    </w:p>
    <w:p w14:paraId="619F964B"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Ε</w:t>
      </w:r>
      <w:r w:rsidRPr="00A50E72">
        <w:rPr>
          <w:rFonts w:eastAsia="Times New Roman"/>
          <w:color w:val="1D2228"/>
          <w:szCs w:val="24"/>
        </w:rPr>
        <w:t xml:space="preserve">ν κατακλείδι στην έκθεση </w:t>
      </w:r>
      <w:r>
        <w:rPr>
          <w:rFonts w:eastAsia="Times New Roman"/>
          <w:color w:val="1D2228"/>
          <w:szCs w:val="24"/>
        </w:rPr>
        <w:t xml:space="preserve">της </w:t>
      </w:r>
      <w:r>
        <w:rPr>
          <w:rFonts w:eastAsia="Times New Roman"/>
          <w:color w:val="1D2228"/>
          <w:szCs w:val="24"/>
        </w:rPr>
        <w:t>ε</w:t>
      </w:r>
      <w:r w:rsidRPr="00A50E72">
        <w:rPr>
          <w:rFonts w:eastAsia="Times New Roman"/>
          <w:color w:val="1D2228"/>
          <w:szCs w:val="24"/>
        </w:rPr>
        <w:t xml:space="preserve">πιτροπής προτείνονται προς την </w:t>
      </w:r>
      <w:r>
        <w:rPr>
          <w:rFonts w:eastAsia="Times New Roman"/>
          <w:color w:val="1D2228"/>
          <w:szCs w:val="24"/>
        </w:rPr>
        <w:t>Ε</w:t>
      </w:r>
      <w:r w:rsidRPr="00A50E72">
        <w:rPr>
          <w:rFonts w:eastAsia="Times New Roman"/>
          <w:color w:val="1D2228"/>
          <w:szCs w:val="24"/>
        </w:rPr>
        <w:t xml:space="preserve">λληνική </w:t>
      </w:r>
      <w:r>
        <w:rPr>
          <w:rFonts w:eastAsia="Times New Roman"/>
          <w:color w:val="1D2228"/>
          <w:szCs w:val="24"/>
        </w:rPr>
        <w:t>Δ</w:t>
      </w:r>
      <w:r w:rsidRPr="00A50E72">
        <w:rPr>
          <w:rFonts w:eastAsia="Times New Roman"/>
          <w:color w:val="1D2228"/>
          <w:szCs w:val="24"/>
        </w:rPr>
        <w:t>ημοκρατία και άλλες ενέργειες</w:t>
      </w:r>
      <w:r>
        <w:rPr>
          <w:rFonts w:eastAsia="Times New Roman"/>
          <w:color w:val="1D2228"/>
          <w:szCs w:val="24"/>
        </w:rPr>
        <w:t>,</w:t>
      </w:r>
      <w:r w:rsidRPr="00A50E72">
        <w:rPr>
          <w:rFonts w:eastAsia="Times New Roman"/>
          <w:color w:val="1D2228"/>
          <w:szCs w:val="24"/>
        </w:rPr>
        <w:t xml:space="preserve"> </w:t>
      </w:r>
      <w:r>
        <w:rPr>
          <w:rFonts w:eastAsia="Times New Roman"/>
          <w:color w:val="1D2228"/>
          <w:szCs w:val="24"/>
        </w:rPr>
        <w:t xml:space="preserve">οι οποίες </w:t>
      </w:r>
      <w:r w:rsidRPr="00A50E72">
        <w:rPr>
          <w:rFonts w:eastAsia="Times New Roman"/>
          <w:color w:val="1D2228"/>
          <w:szCs w:val="24"/>
        </w:rPr>
        <w:t>αναφέρθηκαν όλες από τον</w:t>
      </w:r>
      <w:r>
        <w:rPr>
          <w:rFonts w:eastAsia="Times New Roman"/>
          <w:color w:val="1D2228"/>
          <w:szCs w:val="24"/>
        </w:rPr>
        <w:t xml:space="preserve"> κ. </w:t>
      </w:r>
      <w:r w:rsidRPr="00A50E72">
        <w:rPr>
          <w:rFonts w:eastAsia="Times New Roman"/>
          <w:color w:val="1D2228"/>
          <w:szCs w:val="24"/>
        </w:rPr>
        <w:t>Τριαντάφυλλο Μηταφίδη όταν εισηγήθηκε το θέμα</w:t>
      </w:r>
      <w:r>
        <w:rPr>
          <w:rFonts w:eastAsia="Times New Roman"/>
          <w:color w:val="1D2228"/>
          <w:szCs w:val="24"/>
        </w:rPr>
        <w:t>.</w:t>
      </w:r>
      <w:r w:rsidRPr="00A50E72">
        <w:rPr>
          <w:rFonts w:eastAsia="Times New Roman"/>
          <w:color w:val="1D2228"/>
          <w:szCs w:val="24"/>
        </w:rPr>
        <w:t xml:space="preserve"> </w:t>
      </w:r>
      <w:r>
        <w:rPr>
          <w:rFonts w:eastAsia="Times New Roman"/>
          <w:color w:val="1D2228"/>
          <w:szCs w:val="24"/>
        </w:rPr>
        <w:t>Απλώς θα ήθελα να σημειώσω ό</w:t>
      </w:r>
      <w:r w:rsidRPr="00A50E72">
        <w:rPr>
          <w:rFonts w:eastAsia="Times New Roman"/>
          <w:color w:val="1D2228"/>
          <w:szCs w:val="24"/>
        </w:rPr>
        <w:t>τι όλες αυτές οι ενέργειες</w:t>
      </w:r>
      <w:r>
        <w:rPr>
          <w:rFonts w:eastAsia="Times New Roman"/>
          <w:color w:val="1D2228"/>
          <w:szCs w:val="24"/>
        </w:rPr>
        <w:t>,</w:t>
      </w:r>
      <w:r w:rsidRPr="00A50E72">
        <w:rPr>
          <w:rFonts w:eastAsia="Times New Roman"/>
          <w:color w:val="1D2228"/>
          <w:szCs w:val="24"/>
        </w:rPr>
        <w:t xml:space="preserve"> απαιτείται να ενταχθούν σε ένα σχέδιο </w:t>
      </w:r>
      <w:r>
        <w:rPr>
          <w:rFonts w:eastAsia="Times New Roman"/>
          <w:color w:val="1D2228"/>
          <w:szCs w:val="24"/>
        </w:rPr>
        <w:t>ε</w:t>
      </w:r>
      <w:r w:rsidRPr="00A50E72">
        <w:rPr>
          <w:rFonts w:eastAsia="Times New Roman"/>
          <w:color w:val="1D2228"/>
          <w:szCs w:val="24"/>
        </w:rPr>
        <w:t>θνικ</w:t>
      </w:r>
      <w:r w:rsidRPr="00A50E72">
        <w:rPr>
          <w:rFonts w:eastAsia="Times New Roman"/>
          <w:color w:val="1D2228"/>
          <w:szCs w:val="24"/>
        </w:rPr>
        <w:t>ής στρατηγικής για το θέμα των γερμανικών οφειλών</w:t>
      </w:r>
      <w:r>
        <w:rPr>
          <w:rFonts w:eastAsia="Times New Roman"/>
          <w:color w:val="1D2228"/>
          <w:szCs w:val="24"/>
        </w:rPr>
        <w:t>,</w:t>
      </w:r>
      <w:r w:rsidRPr="00A50E72">
        <w:rPr>
          <w:rFonts w:eastAsia="Times New Roman"/>
          <w:color w:val="1D2228"/>
          <w:szCs w:val="24"/>
        </w:rPr>
        <w:t xml:space="preserve"> που θα εκπονηθεί με </w:t>
      </w:r>
      <w:r>
        <w:rPr>
          <w:rFonts w:eastAsia="Times New Roman"/>
          <w:color w:val="1D2228"/>
          <w:szCs w:val="24"/>
        </w:rPr>
        <w:t>π</w:t>
      </w:r>
      <w:r w:rsidRPr="00A50E72">
        <w:rPr>
          <w:rFonts w:eastAsia="Times New Roman"/>
          <w:color w:val="1D2228"/>
          <w:szCs w:val="24"/>
        </w:rPr>
        <w:t xml:space="preserve">ρωτοβουλία της Βουλής και με συμμετοχή όλων των παραγόντων της </w:t>
      </w:r>
      <w:r>
        <w:rPr>
          <w:rFonts w:eastAsia="Times New Roman"/>
          <w:color w:val="1D2228"/>
          <w:szCs w:val="24"/>
        </w:rPr>
        <w:t>Ε</w:t>
      </w:r>
      <w:r w:rsidRPr="00A50E72">
        <w:rPr>
          <w:rFonts w:eastAsia="Times New Roman"/>
          <w:color w:val="1D2228"/>
          <w:szCs w:val="24"/>
        </w:rPr>
        <w:t xml:space="preserve">λληνικής </w:t>
      </w:r>
      <w:r>
        <w:rPr>
          <w:rFonts w:eastAsia="Times New Roman"/>
          <w:color w:val="1D2228"/>
          <w:szCs w:val="24"/>
        </w:rPr>
        <w:t>Δ</w:t>
      </w:r>
      <w:r w:rsidRPr="00A50E72">
        <w:rPr>
          <w:rFonts w:eastAsia="Times New Roman"/>
          <w:color w:val="1D2228"/>
          <w:szCs w:val="24"/>
        </w:rPr>
        <w:t>ημοκρατίας</w:t>
      </w:r>
      <w:r>
        <w:rPr>
          <w:rFonts w:eastAsia="Times New Roman"/>
          <w:color w:val="1D2228"/>
          <w:szCs w:val="24"/>
        </w:rPr>
        <w:t>.</w:t>
      </w:r>
    </w:p>
    <w:p w14:paraId="619F964C"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Κ</w:t>
      </w:r>
      <w:r w:rsidRPr="00A50E72">
        <w:rPr>
          <w:rFonts w:eastAsia="Times New Roman"/>
          <w:color w:val="1D2228"/>
          <w:szCs w:val="24"/>
        </w:rPr>
        <w:t>υρίες και κύριοι συνάδελφοι</w:t>
      </w:r>
      <w:r>
        <w:rPr>
          <w:rFonts w:eastAsia="Times New Roman"/>
          <w:color w:val="1D2228"/>
          <w:szCs w:val="24"/>
        </w:rPr>
        <w:t>,</w:t>
      </w:r>
      <w:r w:rsidRPr="00A50E72">
        <w:rPr>
          <w:rFonts w:eastAsia="Times New Roman"/>
          <w:color w:val="1D2228"/>
          <w:szCs w:val="24"/>
        </w:rPr>
        <w:t xml:space="preserve"> οφείλουμε το βράδυ να υποστηρίξουμε όλες οι πτέρυγες του </w:t>
      </w:r>
      <w:r>
        <w:rPr>
          <w:rFonts w:eastAsia="Times New Roman"/>
          <w:color w:val="1D2228"/>
          <w:szCs w:val="24"/>
        </w:rPr>
        <w:t>σ</w:t>
      </w:r>
      <w:r w:rsidRPr="00A50E72">
        <w:rPr>
          <w:rFonts w:eastAsia="Times New Roman"/>
          <w:color w:val="1D2228"/>
          <w:szCs w:val="24"/>
        </w:rPr>
        <w:t>υνταγματικ</w:t>
      </w:r>
      <w:r w:rsidRPr="00A50E72">
        <w:rPr>
          <w:rFonts w:eastAsia="Times New Roman"/>
          <w:color w:val="1D2228"/>
          <w:szCs w:val="24"/>
        </w:rPr>
        <w:t xml:space="preserve">ού </w:t>
      </w:r>
      <w:r>
        <w:rPr>
          <w:rFonts w:eastAsia="Times New Roman"/>
          <w:color w:val="1D2228"/>
          <w:szCs w:val="24"/>
        </w:rPr>
        <w:t>τ</w:t>
      </w:r>
      <w:r w:rsidRPr="00A50E72">
        <w:rPr>
          <w:rFonts w:eastAsia="Times New Roman"/>
          <w:color w:val="1D2228"/>
          <w:szCs w:val="24"/>
        </w:rPr>
        <w:t>όξου το ψήφισμα</w:t>
      </w:r>
      <w:r>
        <w:rPr>
          <w:rFonts w:eastAsia="Times New Roman"/>
          <w:color w:val="1D2228"/>
          <w:szCs w:val="24"/>
        </w:rPr>
        <w:t>,</w:t>
      </w:r>
      <w:r w:rsidRPr="00A50E72">
        <w:rPr>
          <w:rFonts w:eastAsia="Times New Roman"/>
          <w:color w:val="1D2228"/>
          <w:szCs w:val="24"/>
        </w:rPr>
        <w:t xml:space="preserve"> το οφείλουμε και στο παρελθόν και στο μέλλον</w:t>
      </w:r>
      <w:r>
        <w:rPr>
          <w:rFonts w:eastAsia="Times New Roman"/>
          <w:color w:val="1D2228"/>
          <w:szCs w:val="24"/>
        </w:rPr>
        <w:t>.</w:t>
      </w:r>
    </w:p>
    <w:p w14:paraId="619F964D"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A50E72">
        <w:rPr>
          <w:rFonts w:eastAsia="Times New Roman"/>
          <w:color w:val="1D2228"/>
          <w:szCs w:val="24"/>
        </w:rPr>
        <w:t>Σας ευχαριστώ πολύ</w:t>
      </w:r>
      <w:r>
        <w:rPr>
          <w:rFonts w:eastAsia="Times New Roman"/>
          <w:color w:val="1D2228"/>
          <w:szCs w:val="24"/>
        </w:rPr>
        <w:t>.</w:t>
      </w:r>
    </w:p>
    <w:p w14:paraId="619F964E"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center"/>
        <w:rPr>
          <w:rFonts w:eastAsia="Times New Roman"/>
          <w:color w:val="1D2228"/>
          <w:szCs w:val="24"/>
        </w:rPr>
      </w:pPr>
      <w:r>
        <w:rPr>
          <w:rFonts w:eastAsia="Times New Roman" w:cs="Times New Roman"/>
          <w:szCs w:val="24"/>
        </w:rPr>
        <w:t>(Χειροκροτήματα από την πτέρυγα</w:t>
      </w:r>
      <w:r w:rsidRPr="009D465A">
        <w:rPr>
          <w:rFonts w:eastAsia="Times New Roman" w:cs="Times New Roman"/>
          <w:szCs w:val="24"/>
        </w:rPr>
        <w:t xml:space="preserve"> </w:t>
      </w:r>
      <w:r>
        <w:rPr>
          <w:rFonts w:eastAsia="Times New Roman" w:cs="Times New Roman"/>
          <w:szCs w:val="24"/>
        </w:rPr>
        <w:t>του ΣΥΡΙΖΑ)</w:t>
      </w:r>
    </w:p>
    <w:p w14:paraId="619F964F"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5B0288">
        <w:rPr>
          <w:rFonts w:eastAsia="Times New Roman"/>
          <w:b/>
          <w:color w:val="1D2228"/>
          <w:szCs w:val="24"/>
        </w:rPr>
        <w:t>ΠΡΟΕΔΡΟΣ (Νικόλαος Βούτσης):</w:t>
      </w:r>
      <w:r w:rsidRPr="005B0288">
        <w:rPr>
          <w:rFonts w:eastAsia="Times New Roman"/>
          <w:color w:val="1D2228"/>
          <w:szCs w:val="24"/>
        </w:rPr>
        <w:t xml:space="preserve"> </w:t>
      </w:r>
      <w:r>
        <w:rPr>
          <w:rFonts w:eastAsia="Times New Roman"/>
          <w:color w:val="1D2228"/>
          <w:szCs w:val="24"/>
        </w:rPr>
        <w:t xml:space="preserve">Καλώ στο Βήμα τον κ. Χρήστο Μπουκώρο </w:t>
      </w:r>
      <w:r w:rsidRPr="00A50E72">
        <w:rPr>
          <w:rFonts w:eastAsia="Times New Roman"/>
          <w:color w:val="1D2228"/>
          <w:szCs w:val="24"/>
        </w:rPr>
        <w:t>από τη Νέα Δημοκρατία</w:t>
      </w:r>
      <w:r>
        <w:rPr>
          <w:rFonts w:eastAsia="Times New Roman"/>
          <w:color w:val="1D2228"/>
          <w:szCs w:val="24"/>
        </w:rPr>
        <w:t>.</w:t>
      </w:r>
      <w:r w:rsidRPr="00A50E72">
        <w:rPr>
          <w:rFonts w:eastAsia="Times New Roman"/>
          <w:color w:val="1D2228"/>
          <w:szCs w:val="24"/>
        </w:rPr>
        <w:t xml:space="preserve"> Ύστερα θα μιλήσει ο </w:t>
      </w:r>
      <w:r>
        <w:rPr>
          <w:rFonts w:eastAsia="Times New Roman"/>
          <w:color w:val="1D2228"/>
          <w:szCs w:val="24"/>
        </w:rPr>
        <w:t>κ.</w:t>
      </w:r>
      <w:r w:rsidRPr="00A50E72">
        <w:rPr>
          <w:rFonts w:eastAsia="Times New Roman"/>
          <w:color w:val="1D2228"/>
          <w:szCs w:val="24"/>
        </w:rPr>
        <w:t xml:space="preserve"> Μητσοτάκης</w:t>
      </w:r>
      <w:r>
        <w:rPr>
          <w:rFonts w:eastAsia="Times New Roman"/>
          <w:color w:val="1D2228"/>
          <w:szCs w:val="24"/>
        </w:rPr>
        <w:t>,</w:t>
      </w:r>
      <w:r w:rsidRPr="00A50E72">
        <w:rPr>
          <w:rFonts w:eastAsia="Times New Roman"/>
          <w:color w:val="1D2228"/>
          <w:szCs w:val="24"/>
        </w:rPr>
        <w:t xml:space="preserve"> Αρχηγός της Αξιωματικής </w:t>
      </w:r>
      <w:r>
        <w:rPr>
          <w:rFonts w:eastAsia="Times New Roman"/>
          <w:color w:val="1D2228"/>
          <w:szCs w:val="24"/>
        </w:rPr>
        <w:t>Αντιπολίτευσης.</w:t>
      </w:r>
    </w:p>
    <w:p w14:paraId="619F9650"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Ορίστε, κύριε συνάδελφε, έχετε τον λόγο.</w:t>
      </w:r>
    </w:p>
    <w:p w14:paraId="619F9651"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9D465A">
        <w:rPr>
          <w:rFonts w:eastAsia="Times New Roman"/>
          <w:b/>
          <w:color w:val="1D2228"/>
          <w:szCs w:val="24"/>
        </w:rPr>
        <w:t>ΧΡΗΣΤΟΣ ΜΠΟΥΚΩΡΟΣ:</w:t>
      </w:r>
      <w:r w:rsidRPr="009D465A">
        <w:rPr>
          <w:rFonts w:eastAsia="Times New Roman"/>
          <w:color w:val="1D2228"/>
          <w:szCs w:val="24"/>
        </w:rPr>
        <w:t xml:space="preserve"> </w:t>
      </w:r>
      <w:r>
        <w:rPr>
          <w:rFonts w:eastAsia="Times New Roman"/>
          <w:color w:val="1D2228"/>
          <w:szCs w:val="24"/>
        </w:rPr>
        <w:t>Ευχαριστώ πολύ, κύριε Πρόεδρε.</w:t>
      </w:r>
    </w:p>
    <w:p w14:paraId="619F9652"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A50E72">
        <w:rPr>
          <w:rFonts w:eastAsia="Times New Roman"/>
          <w:color w:val="1D2228"/>
          <w:szCs w:val="24"/>
        </w:rPr>
        <w:t>Κ</w:t>
      </w:r>
      <w:r>
        <w:rPr>
          <w:rFonts w:eastAsia="Times New Roman"/>
          <w:color w:val="1D2228"/>
          <w:szCs w:val="24"/>
        </w:rPr>
        <w:t>υρίες και κ</w:t>
      </w:r>
      <w:r w:rsidRPr="00A50E72">
        <w:rPr>
          <w:rFonts w:eastAsia="Times New Roman"/>
          <w:color w:val="1D2228"/>
          <w:szCs w:val="24"/>
        </w:rPr>
        <w:t>ύριοι Βουλευτές</w:t>
      </w:r>
      <w:r>
        <w:rPr>
          <w:rFonts w:eastAsia="Times New Roman"/>
          <w:color w:val="1D2228"/>
          <w:szCs w:val="24"/>
        </w:rPr>
        <w:t>,</w:t>
      </w:r>
      <w:r w:rsidRPr="00A50E72">
        <w:rPr>
          <w:rFonts w:eastAsia="Times New Roman"/>
          <w:color w:val="1D2228"/>
          <w:szCs w:val="24"/>
        </w:rPr>
        <w:t xml:space="preserve"> στο εύλογο ερώτημα αν είναι δίκαιο ένα κράτος που καταστράφηκε από τα </w:t>
      </w:r>
      <w:r>
        <w:rPr>
          <w:rFonts w:eastAsia="Times New Roman"/>
          <w:color w:val="1D2228"/>
          <w:szCs w:val="24"/>
        </w:rPr>
        <w:t>γ</w:t>
      </w:r>
      <w:r w:rsidRPr="00A50E72">
        <w:rPr>
          <w:rFonts w:eastAsia="Times New Roman"/>
          <w:color w:val="1D2228"/>
          <w:szCs w:val="24"/>
        </w:rPr>
        <w:t>ερμανικά στρατεύματα κατ</w:t>
      </w:r>
      <w:r w:rsidRPr="00A50E72">
        <w:rPr>
          <w:rFonts w:eastAsia="Times New Roman"/>
          <w:color w:val="1D2228"/>
          <w:szCs w:val="24"/>
        </w:rPr>
        <w:t>οχής πριν από εβδομήντα πέντε ολόκληρα χρόνια να διεκδικεί σήμερα αποζημιώσεις</w:t>
      </w:r>
      <w:r>
        <w:rPr>
          <w:rFonts w:eastAsia="Times New Roman"/>
          <w:color w:val="1D2228"/>
          <w:szCs w:val="24"/>
        </w:rPr>
        <w:t>,</w:t>
      </w:r>
      <w:r w:rsidRPr="00A50E72">
        <w:rPr>
          <w:rFonts w:eastAsia="Times New Roman"/>
          <w:color w:val="1D2228"/>
          <w:szCs w:val="24"/>
        </w:rPr>
        <w:t xml:space="preserve"> επανορθώσεις και </w:t>
      </w:r>
      <w:r>
        <w:rPr>
          <w:rFonts w:eastAsia="Times New Roman"/>
          <w:color w:val="1D2228"/>
          <w:szCs w:val="24"/>
        </w:rPr>
        <w:t>κ</w:t>
      </w:r>
      <w:r w:rsidRPr="00A50E72">
        <w:rPr>
          <w:rFonts w:eastAsia="Times New Roman"/>
          <w:color w:val="1D2228"/>
          <w:szCs w:val="24"/>
        </w:rPr>
        <w:t>ατοχικά δάνεια</w:t>
      </w:r>
      <w:r>
        <w:rPr>
          <w:rFonts w:eastAsia="Times New Roman"/>
          <w:color w:val="1D2228"/>
          <w:szCs w:val="24"/>
        </w:rPr>
        <w:t>,</w:t>
      </w:r>
      <w:r w:rsidRPr="00A50E72">
        <w:rPr>
          <w:rFonts w:eastAsia="Times New Roman"/>
          <w:color w:val="1D2228"/>
          <w:szCs w:val="24"/>
        </w:rPr>
        <w:t xml:space="preserve"> νομίζω ότι η απάντηση είναι </w:t>
      </w:r>
      <w:r>
        <w:rPr>
          <w:rFonts w:eastAsia="Times New Roman"/>
          <w:color w:val="1D2228"/>
          <w:szCs w:val="24"/>
        </w:rPr>
        <w:t xml:space="preserve">και </w:t>
      </w:r>
      <w:r w:rsidRPr="00A50E72">
        <w:rPr>
          <w:rFonts w:eastAsia="Times New Roman"/>
          <w:color w:val="1D2228"/>
          <w:szCs w:val="24"/>
        </w:rPr>
        <w:t>καταφατική και εκκωφαντική</w:t>
      </w:r>
      <w:r>
        <w:rPr>
          <w:rFonts w:eastAsia="Times New Roman"/>
          <w:color w:val="1D2228"/>
          <w:szCs w:val="24"/>
        </w:rPr>
        <w:t>. Δ</w:t>
      </w:r>
      <w:r w:rsidRPr="00A50E72">
        <w:rPr>
          <w:rFonts w:eastAsia="Times New Roman"/>
          <w:color w:val="1D2228"/>
          <w:szCs w:val="24"/>
        </w:rPr>
        <w:t>ικαίως η Ελλά</w:t>
      </w:r>
      <w:r>
        <w:rPr>
          <w:rFonts w:eastAsia="Times New Roman"/>
          <w:color w:val="1D2228"/>
          <w:szCs w:val="24"/>
        </w:rPr>
        <w:t>ς</w:t>
      </w:r>
      <w:r w:rsidRPr="00A50E72">
        <w:rPr>
          <w:rFonts w:eastAsia="Times New Roman"/>
          <w:color w:val="1D2228"/>
          <w:szCs w:val="24"/>
        </w:rPr>
        <w:t xml:space="preserve"> διεκδικεί</w:t>
      </w:r>
      <w:r>
        <w:rPr>
          <w:rFonts w:eastAsia="Times New Roman"/>
          <w:color w:val="1D2228"/>
          <w:szCs w:val="24"/>
        </w:rPr>
        <w:t>.</w:t>
      </w:r>
      <w:r w:rsidRPr="00A50E72">
        <w:rPr>
          <w:rFonts w:eastAsia="Times New Roman"/>
          <w:color w:val="1D2228"/>
          <w:szCs w:val="24"/>
        </w:rPr>
        <w:t xml:space="preserve"> Βεβαίως </w:t>
      </w:r>
      <w:r>
        <w:rPr>
          <w:rFonts w:eastAsia="Times New Roman"/>
          <w:color w:val="1D2228"/>
          <w:szCs w:val="24"/>
        </w:rPr>
        <w:t>σ</w:t>
      </w:r>
      <w:r w:rsidRPr="00A50E72">
        <w:rPr>
          <w:rFonts w:eastAsia="Times New Roman"/>
          <w:color w:val="1D2228"/>
          <w:szCs w:val="24"/>
        </w:rPr>
        <w:t xml:space="preserve">τον κόσμο </w:t>
      </w:r>
      <w:r>
        <w:rPr>
          <w:rFonts w:eastAsia="Times New Roman"/>
          <w:color w:val="1D2228"/>
          <w:szCs w:val="24"/>
        </w:rPr>
        <w:t xml:space="preserve">μας δεν αρκεί </w:t>
      </w:r>
      <w:r w:rsidRPr="00A50E72">
        <w:rPr>
          <w:rFonts w:eastAsia="Times New Roman"/>
          <w:color w:val="1D2228"/>
          <w:szCs w:val="24"/>
        </w:rPr>
        <w:t>να έχει κανείς δίκιο ε</w:t>
      </w:r>
      <w:r w:rsidRPr="00A50E72">
        <w:rPr>
          <w:rFonts w:eastAsia="Times New Roman"/>
          <w:color w:val="1D2228"/>
          <w:szCs w:val="24"/>
        </w:rPr>
        <w:t xml:space="preserve">ίτε είναι φυσικό πρόσωπο </w:t>
      </w:r>
      <w:r>
        <w:rPr>
          <w:rFonts w:eastAsia="Times New Roman"/>
          <w:color w:val="1D2228"/>
          <w:szCs w:val="24"/>
        </w:rPr>
        <w:t>είτε είναι</w:t>
      </w:r>
      <w:r w:rsidRPr="00A50E72">
        <w:rPr>
          <w:rFonts w:eastAsia="Times New Roman"/>
          <w:color w:val="1D2228"/>
          <w:szCs w:val="24"/>
        </w:rPr>
        <w:t xml:space="preserve"> κρατική οντότητα</w:t>
      </w:r>
      <w:r>
        <w:rPr>
          <w:rFonts w:eastAsia="Times New Roman"/>
          <w:color w:val="1D2228"/>
          <w:szCs w:val="24"/>
        </w:rPr>
        <w:t>, α</w:t>
      </w:r>
      <w:r w:rsidRPr="00A50E72">
        <w:rPr>
          <w:rFonts w:eastAsia="Times New Roman"/>
          <w:color w:val="1D2228"/>
          <w:szCs w:val="24"/>
        </w:rPr>
        <w:t>λλά κυρίως να θέλει και να ξέρει να το διεκδικεί</w:t>
      </w:r>
      <w:r>
        <w:rPr>
          <w:rFonts w:eastAsia="Times New Roman"/>
          <w:color w:val="1D2228"/>
          <w:szCs w:val="24"/>
        </w:rPr>
        <w:t>.</w:t>
      </w:r>
    </w:p>
    <w:p w14:paraId="619F9653"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Από</w:t>
      </w:r>
      <w:r w:rsidRPr="00A50E72">
        <w:rPr>
          <w:rFonts w:eastAsia="Times New Roman"/>
          <w:color w:val="1D2228"/>
          <w:szCs w:val="24"/>
        </w:rPr>
        <w:t xml:space="preserve"> </w:t>
      </w:r>
      <w:r>
        <w:rPr>
          <w:rFonts w:eastAsia="Times New Roman"/>
          <w:color w:val="1D2228"/>
          <w:szCs w:val="24"/>
        </w:rPr>
        <w:t xml:space="preserve">τη μέχρι σήμερα διαχείριση του </w:t>
      </w:r>
      <w:r w:rsidRPr="00A50E72">
        <w:rPr>
          <w:rFonts w:eastAsia="Times New Roman"/>
          <w:color w:val="1D2228"/>
          <w:szCs w:val="24"/>
        </w:rPr>
        <w:t xml:space="preserve">ζητήματος προκύπτουν ορισμένα ερωτήματα και </w:t>
      </w:r>
      <w:r>
        <w:rPr>
          <w:rFonts w:eastAsia="Times New Roman"/>
          <w:color w:val="1D2228"/>
          <w:szCs w:val="24"/>
        </w:rPr>
        <w:t xml:space="preserve">επιτρέψτε μου να ξεκινήσω </w:t>
      </w:r>
      <w:r w:rsidRPr="00A50E72">
        <w:rPr>
          <w:rFonts w:eastAsia="Times New Roman"/>
          <w:color w:val="1D2228"/>
          <w:szCs w:val="24"/>
        </w:rPr>
        <w:t>από τα τρέχοντα</w:t>
      </w:r>
      <w:r>
        <w:rPr>
          <w:rFonts w:eastAsia="Times New Roman"/>
          <w:color w:val="1D2228"/>
          <w:szCs w:val="24"/>
        </w:rPr>
        <w:t>.</w:t>
      </w:r>
      <w:r w:rsidRPr="00A50E72">
        <w:rPr>
          <w:rFonts w:eastAsia="Times New Roman"/>
          <w:color w:val="1D2228"/>
          <w:szCs w:val="24"/>
        </w:rPr>
        <w:t xml:space="preserve"> </w:t>
      </w:r>
    </w:p>
    <w:p w14:paraId="619F9654"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A50E72">
        <w:rPr>
          <w:rFonts w:eastAsia="Times New Roman"/>
          <w:color w:val="1D2228"/>
          <w:szCs w:val="24"/>
        </w:rPr>
        <w:t>Αποτελεί σεβασμό στη συλλογι</w:t>
      </w:r>
      <w:r w:rsidRPr="00A50E72">
        <w:rPr>
          <w:rFonts w:eastAsia="Times New Roman"/>
          <w:color w:val="1D2228"/>
          <w:szCs w:val="24"/>
        </w:rPr>
        <w:t>κή μνήμη</w:t>
      </w:r>
      <w:r>
        <w:rPr>
          <w:rFonts w:eastAsia="Times New Roman"/>
          <w:color w:val="1D2228"/>
          <w:szCs w:val="24"/>
        </w:rPr>
        <w:t>,</w:t>
      </w:r>
      <w:r w:rsidRPr="00A50E72">
        <w:rPr>
          <w:rFonts w:eastAsia="Times New Roman"/>
          <w:color w:val="1D2228"/>
          <w:szCs w:val="24"/>
        </w:rPr>
        <w:t xml:space="preserve"> κυρίες και κύριοι συνάδελφοι της Πλειοψηφίας</w:t>
      </w:r>
      <w:r>
        <w:rPr>
          <w:rFonts w:eastAsia="Times New Roman"/>
          <w:color w:val="1D2228"/>
          <w:szCs w:val="24"/>
        </w:rPr>
        <w:t>,</w:t>
      </w:r>
      <w:r w:rsidRPr="00A50E72">
        <w:rPr>
          <w:rFonts w:eastAsia="Times New Roman"/>
          <w:color w:val="1D2228"/>
          <w:szCs w:val="24"/>
        </w:rPr>
        <w:t xml:space="preserve"> αλλά και στα ίδια τα θύματα </w:t>
      </w:r>
      <w:r>
        <w:rPr>
          <w:rFonts w:eastAsia="Times New Roman"/>
          <w:color w:val="1D2228"/>
          <w:szCs w:val="24"/>
        </w:rPr>
        <w:t>τ</w:t>
      </w:r>
      <w:r w:rsidRPr="00A50E72">
        <w:rPr>
          <w:rFonts w:eastAsia="Times New Roman"/>
          <w:color w:val="1D2228"/>
          <w:szCs w:val="24"/>
        </w:rPr>
        <w:t>ης ναζιστικής θηριωδίας</w:t>
      </w:r>
      <w:r>
        <w:rPr>
          <w:rFonts w:eastAsia="Times New Roman"/>
          <w:color w:val="1D2228"/>
          <w:szCs w:val="24"/>
        </w:rPr>
        <w:t>,</w:t>
      </w:r>
      <w:r w:rsidRPr="00A50E72">
        <w:rPr>
          <w:rFonts w:eastAsia="Times New Roman"/>
          <w:color w:val="1D2228"/>
          <w:szCs w:val="24"/>
        </w:rPr>
        <w:t xml:space="preserve"> το γεγονός ότι μία έκθεση της αρμόδιας </w:t>
      </w:r>
      <w:r>
        <w:rPr>
          <w:rFonts w:eastAsia="Times New Roman"/>
          <w:color w:val="1D2228"/>
          <w:szCs w:val="24"/>
        </w:rPr>
        <w:t>κ</w:t>
      </w:r>
      <w:r w:rsidRPr="00A50E72">
        <w:rPr>
          <w:rFonts w:eastAsia="Times New Roman"/>
          <w:color w:val="1D2228"/>
          <w:szCs w:val="24"/>
        </w:rPr>
        <w:t xml:space="preserve">οινοβουλευτικής </w:t>
      </w:r>
      <w:r>
        <w:rPr>
          <w:rFonts w:eastAsia="Times New Roman"/>
          <w:color w:val="1D2228"/>
          <w:szCs w:val="24"/>
        </w:rPr>
        <w:t>ε</w:t>
      </w:r>
      <w:r w:rsidRPr="00A50E72">
        <w:rPr>
          <w:rFonts w:eastAsia="Times New Roman"/>
          <w:color w:val="1D2228"/>
          <w:szCs w:val="24"/>
        </w:rPr>
        <w:t>πιτροπής ολοκληρώθηκε το 2016 και συζητείται σήμερα το 2019</w:t>
      </w:r>
      <w:r>
        <w:rPr>
          <w:rFonts w:eastAsia="Times New Roman"/>
          <w:color w:val="1D2228"/>
          <w:szCs w:val="24"/>
        </w:rPr>
        <w:t>,</w:t>
      </w:r>
      <w:r w:rsidRPr="00A50E72">
        <w:rPr>
          <w:rFonts w:eastAsia="Times New Roman"/>
          <w:color w:val="1D2228"/>
          <w:szCs w:val="24"/>
        </w:rPr>
        <w:t xml:space="preserve"> τρία ολόκληρα χρόνια μετά και μάλιστα σε χρόνο προεκλογικό</w:t>
      </w:r>
      <w:r>
        <w:rPr>
          <w:rFonts w:eastAsia="Times New Roman"/>
          <w:color w:val="1D2228"/>
          <w:szCs w:val="24"/>
        </w:rPr>
        <w:t>;</w:t>
      </w:r>
    </w:p>
    <w:p w14:paraId="619F9655"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Βεβαίως η δικαιολογία</w:t>
      </w:r>
      <w:r w:rsidRPr="00A50E72">
        <w:rPr>
          <w:rFonts w:eastAsia="Times New Roman"/>
          <w:color w:val="1D2228"/>
          <w:szCs w:val="24"/>
        </w:rPr>
        <w:t xml:space="preserve"> να μην ταυτιστεί με τις δανειακές μας υποχρεώσεις τις σύγχρονες και όλα</w:t>
      </w:r>
      <w:r>
        <w:rPr>
          <w:rFonts w:eastAsia="Times New Roman"/>
          <w:color w:val="1D2228"/>
          <w:szCs w:val="24"/>
        </w:rPr>
        <w:t xml:space="preserve"> </w:t>
      </w:r>
      <w:r w:rsidRPr="00A50E72">
        <w:rPr>
          <w:rFonts w:eastAsia="Times New Roman"/>
          <w:color w:val="1D2228"/>
          <w:szCs w:val="24"/>
        </w:rPr>
        <w:t>αυτά από τη Γερμανία ελάχιστ</w:t>
      </w:r>
      <w:r>
        <w:rPr>
          <w:rFonts w:eastAsia="Times New Roman"/>
          <w:color w:val="1D2228"/>
          <w:szCs w:val="24"/>
        </w:rPr>
        <w:t>α πείθει</w:t>
      </w:r>
      <w:r>
        <w:rPr>
          <w:rFonts w:eastAsia="Times New Roman"/>
          <w:color w:val="1D2228"/>
          <w:szCs w:val="24"/>
        </w:rPr>
        <w:t>,</w:t>
      </w:r>
      <w:r>
        <w:rPr>
          <w:rFonts w:eastAsia="Times New Roman"/>
          <w:color w:val="1D2228"/>
          <w:szCs w:val="24"/>
        </w:rPr>
        <w:t xml:space="preserve"> </w:t>
      </w:r>
      <w:r w:rsidRPr="00A50E72">
        <w:rPr>
          <w:rFonts w:eastAsia="Times New Roman"/>
          <w:color w:val="1D2228"/>
          <w:szCs w:val="24"/>
        </w:rPr>
        <w:t xml:space="preserve">εφόσον ανάλογες προσπάθειες υπήρξαν από το </w:t>
      </w:r>
      <w:r>
        <w:rPr>
          <w:rFonts w:eastAsia="Times New Roman"/>
          <w:color w:val="1D2228"/>
          <w:szCs w:val="24"/>
        </w:rPr>
        <w:t>’</w:t>
      </w:r>
      <w:r w:rsidRPr="00A50E72">
        <w:rPr>
          <w:rFonts w:eastAsia="Times New Roman"/>
          <w:color w:val="1D2228"/>
          <w:szCs w:val="24"/>
        </w:rPr>
        <w:t>12</w:t>
      </w:r>
      <w:r>
        <w:rPr>
          <w:rFonts w:eastAsia="Times New Roman"/>
          <w:color w:val="1D2228"/>
          <w:szCs w:val="24"/>
        </w:rPr>
        <w:t xml:space="preserve"> </w:t>
      </w:r>
      <w:r w:rsidRPr="00A50E72">
        <w:rPr>
          <w:rFonts w:eastAsia="Times New Roman"/>
          <w:color w:val="1D2228"/>
          <w:szCs w:val="24"/>
        </w:rPr>
        <w:t xml:space="preserve">μέχρι το </w:t>
      </w:r>
      <w:r>
        <w:rPr>
          <w:rFonts w:eastAsia="Times New Roman"/>
          <w:color w:val="1D2228"/>
          <w:szCs w:val="24"/>
        </w:rPr>
        <w:t>’</w:t>
      </w:r>
      <w:r w:rsidRPr="00A50E72">
        <w:rPr>
          <w:rFonts w:eastAsia="Times New Roman"/>
          <w:color w:val="1D2228"/>
          <w:szCs w:val="24"/>
        </w:rPr>
        <w:t>14</w:t>
      </w:r>
      <w:r>
        <w:rPr>
          <w:rFonts w:eastAsia="Times New Roman"/>
          <w:color w:val="1D2228"/>
          <w:szCs w:val="24"/>
        </w:rPr>
        <w:t xml:space="preserve"> κ</w:t>
      </w:r>
      <w:r w:rsidRPr="00A50E72">
        <w:rPr>
          <w:rFonts w:eastAsia="Times New Roman"/>
          <w:color w:val="1D2228"/>
          <w:szCs w:val="24"/>
        </w:rPr>
        <w:t>αι</w:t>
      </w:r>
      <w:r>
        <w:rPr>
          <w:rFonts w:eastAsia="Times New Roman"/>
          <w:color w:val="1D2228"/>
          <w:szCs w:val="24"/>
        </w:rPr>
        <w:t>,</w:t>
      </w:r>
      <w:r w:rsidRPr="00A50E72">
        <w:rPr>
          <w:rFonts w:eastAsia="Times New Roman"/>
          <w:color w:val="1D2228"/>
          <w:szCs w:val="24"/>
        </w:rPr>
        <w:t xml:space="preserve"> όπως θα πω παρακάτω</w:t>
      </w:r>
      <w:r>
        <w:rPr>
          <w:rFonts w:eastAsia="Times New Roman"/>
          <w:color w:val="1D2228"/>
          <w:szCs w:val="24"/>
        </w:rPr>
        <w:t>,</w:t>
      </w:r>
      <w:r w:rsidRPr="00A50E72">
        <w:rPr>
          <w:rFonts w:eastAsia="Times New Roman"/>
          <w:color w:val="1D2228"/>
          <w:szCs w:val="24"/>
        </w:rPr>
        <w:t xml:space="preserve"> είχε γίνει και σπουδαία δουλειά</w:t>
      </w:r>
      <w:r>
        <w:rPr>
          <w:rFonts w:eastAsia="Times New Roman"/>
          <w:color w:val="1D2228"/>
          <w:szCs w:val="24"/>
        </w:rPr>
        <w:t>.</w:t>
      </w:r>
    </w:p>
    <w:p w14:paraId="619F9656"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Τ</w:t>
      </w:r>
      <w:r w:rsidRPr="00A50E72">
        <w:rPr>
          <w:rFonts w:eastAsia="Times New Roman"/>
          <w:color w:val="1D2228"/>
          <w:szCs w:val="24"/>
        </w:rPr>
        <w:t xml:space="preserve">ο δεύτερο ερώτημα είναι πόσο ενισχύει </w:t>
      </w:r>
      <w:r>
        <w:rPr>
          <w:rFonts w:eastAsia="Times New Roman"/>
          <w:color w:val="1D2228"/>
          <w:szCs w:val="24"/>
        </w:rPr>
        <w:t xml:space="preserve">τις ελληνικές αξιώσεις </w:t>
      </w:r>
      <w:r w:rsidRPr="00A50E72">
        <w:rPr>
          <w:rFonts w:eastAsia="Times New Roman"/>
          <w:color w:val="1D2228"/>
          <w:szCs w:val="24"/>
        </w:rPr>
        <w:t>η</w:t>
      </w:r>
      <w:r>
        <w:rPr>
          <w:rFonts w:eastAsia="Times New Roman"/>
          <w:color w:val="1D2228"/>
          <w:szCs w:val="24"/>
        </w:rPr>
        <w:t xml:space="preserve"> γνωστή</w:t>
      </w:r>
      <w:r w:rsidRPr="00A50E72">
        <w:rPr>
          <w:rFonts w:eastAsia="Times New Roman"/>
          <w:color w:val="1D2228"/>
          <w:szCs w:val="24"/>
        </w:rPr>
        <w:t xml:space="preserve"> δήλωση του Έλληνα Πρωθυπουργού Αλέξη Τσίπρα από το</w:t>
      </w:r>
      <w:r>
        <w:rPr>
          <w:rFonts w:eastAsia="Times New Roman"/>
          <w:color w:val="1D2228"/>
          <w:szCs w:val="24"/>
        </w:rPr>
        <w:t>ν</w:t>
      </w:r>
      <w:r w:rsidRPr="00A50E72">
        <w:rPr>
          <w:rFonts w:eastAsia="Times New Roman"/>
          <w:color w:val="1D2228"/>
          <w:szCs w:val="24"/>
        </w:rPr>
        <w:t xml:space="preserve"> Μάρτιο του 2015 στην πρώτη συνάντηση με την Γερμανίδα Καγκελάριο</w:t>
      </w:r>
      <w:r>
        <w:rPr>
          <w:rFonts w:eastAsia="Times New Roman"/>
          <w:color w:val="1D2228"/>
          <w:szCs w:val="24"/>
        </w:rPr>
        <w:t>,</w:t>
      </w:r>
      <w:r w:rsidRPr="00A50E72">
        <w:rPr>
          <w:rFonts w:eastAsia="Times New Roman"/>
          <w:color w:val="1D2228"/>
          <w:szCs w:val="24"/>
        </w:rPr>
        <w:t xml:space="preserve"> την </w:t>
      </w:r>
      <w:r>
        <w:rPr>
          <w:rFonts w:eastAsia="Times New Roman"/>
          <w:color w:val="1D2228"/>
          <w:szCs w:val="24"/>
        </w:rPr>
        <w:t xml:space="preserve">κ. </w:t>
      </w:r>
      <w:r w:rsidRPr="00A50E72">
        <w:rPr>
          <w:rFonts w:eastAsia="Times New Roman"/>
          <w:color w:val="1D2228"/>
          <w:szCs w:val="24"/>
        </w:rPr>
        <w:t>Άν</w:t>
      </w:r>
      <w:r>
        <w:rPr>
          <w:rFonts w:eastAsia="Times New Roman"/>
          <w:color w:val="1D2228"/>
          <w:szCs w:val="24"/>
        </w:rPr>
        <w:t>γ</w:t>
      </w:r>
      <w:r w:rsidRPr="00A50E72">
        <w:rPr>
          <w:rFonts w:eastAsia="Times New Roman"/>
          <w:color w:val="1D2228"/>
          <w:szCs w:val="24"/>
        </w:rPr>
        <w:t>κ</w:t>
      </w:r>
      <w:r w:rsidRPr="00A50E72">
        <w:rPr>
          <w:rFonts w:eastAsia="Times New Roman"/>
          <w:color w:val="1D2228"/>
          <w:szCs w:val="24"/>
        </w:rPr>
        <w:t>ελα Μέρκελ</w:t>
      </w:r>
      <w:r>
        <w:rPr>
          <w:rFonts w:eastAsia="Times New Roman"/>
          <w:color w:val="1D2228"/>
          <w:szCs w:val="24"/>
        </w:rPr>
        <w:t>, ό</w:t>
      </w:r>
      <w:r w:rsidRPr="00A50E72">
        <w:rPr>
          <w:rFonts w:eastAsia="Times New Roman"/>
          <w:color w:val="1D2228"/>
          <w:szCs w:val="24"/>
        </w:rPr>
        <w:t xml:space="preserve">που ο </w:t>
      </w:r>
      <w:r>
        <w:rPr>
          <w:rFonts w:eastAsia="Times New Roman"/>
          <w:color w:val="1D2228"/>
          <w:szCs w:val="24"/>
        </w:rPr>
        <w:t>κ.</w:t>
      </w:r>
      <w:r w:rsidRPr="00A50E72">
        <w:rPr>
          <w:rFonts w:eastAsia="Times New Roman"/>
          <w:color w:val="1D2228"/>
          <w:szCs w:val="24"/>
        </w:rPr>
        <w:t xml:space="preserve"> Τσίπρας είπε ότι το θέμα για την Ελλάδα είναι πρωτίστως ηθικό</w:t>
      </w:r>
      <w:r>
        <w:rPr>
          <w:rFonts w:eastAsia="Times New Roman"/>
          <w:color w:val="1D2228"/>
          <w:szCs w:val="24"/>
        </w:rPr>
        <w:t>,</w:t>
      </w:r>
      <w:r w:rsidRPr="00A50E72">
        <w:rPr>
          <w:rFonts w:eastAsia="Times New Roman"/>
          <w:color w:val="1D2228"/>
          <w:szCs w:val="24"/>
        </w:rPr>
        <w:t xml:space="preserve"> παραβλέποντας να θέσει τότε τα νομικά και τα οικονομικά ζητήματα του θέματος και τις πλευρές για τις οποίες σήμερα συζητάμε</w:t>
      </w:r>
      <w:r>
        <w:rPr>
          <w:rFonts w:eastAsia="Times New Roman"/>
          <w:color w:val="1D2228"/>
          <w:szCs w:val="24"/>
        </w:rPr>
        <w:t>.</w:t>
      </w:r>
    </w:p>
    <w:p w14:paraId="619F9657"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Ε</w:t>
      </w:r>
      <w:r w:rsidRPr="00A50E72">
        <w:rPr>
          <w:rFonts w:eastAsia="Times New Roman"/>
          <w:color w:val="1D2228"/>
          <w:szCs w:val="24"/>
        </w:rPr>
        <w:t xml:space="preserve">ν τέλει μετά από τρεις </w:t>
      </w:r>
      <w:r>
        <w:rPr>
          <w:rFonts w:eastAsia="Times New Roman"/>
          <w:color w:val="1D2228"/>
          <w:szCs w:val="24"/>
        </w:rPr>
        <w:t>κ</w:t>
      </w:r>
      <w:r w:rsidRPr="00A50E72">
        <w:rPr>
          <w:rFonts w:eastAsia="Times New Roman"/>
          <w:color w:val="1D2228"/>
          <w:szCs w:val="24"/>
        </w:rPr>
        <w:t xml:space="preserve">οινοβουλευτικές </w:t>
      </w:r>
      <w:r>
        <w:rPr>
          <w:rFonts w:eastAsia="Times New Roman"/>
          <w:color w:val="1D2228"/>
          <w:szCs w:val="24"/>
        </w:rPr>
        <w:t>ε</w:t>
      </w:r>
      <w:r w:rsidRPr="00A50E72">
        <w:rPr>
          <w:rFonts w:eastAsia="Times New Roman"/>
          <w:color w:val="1D2228"/>
          <w:szCs w:val="24"/>
        </w:rPr>
        <w:t>πιτρ</w:t>
      </w:r>
      <w:r w:rsidRPr="00A50E72">
        <w:rPr>
          <w:rFonts w:eastAsia="Times New Roman"/>
          <w:color w:val="1D2228"/>
          <w:szCs w:val="24"/>
        </w:rPr>
        <w:t xml:space="preserve">οπές θέλω να αναρωτηθώ και να </w:t>
      </w:r>
      <w:r>
        <w:rPr>
          <w:rFonts w:eastAsia="Times New Roman"/>
          <w:color w:val="1D2228"/>
          <w:szCs w:val="24"/>
        </w:rPr>
        <w:t>β</w:t>
      </w:r>
      <w:r w:rsidRPr="00A50E72">
        <w:rPr>
          <w:rFonts w:eastAsia="Times New Roman"/>
          <w:color w:val="1D2228"/>
          <w:szCs w:val="24"/>
        </w:rPr>
        <w:t>ά</w:t>
      </w:r>
      <w:r>
        <w:rPr>
          <w:rFonts w:eastAsia="Times New Roman"/>
          <w:color w:val="1D2228"/>
          <w:szCs w:val="24"/>
        </w:rPr>
        <w:t>λ</w:t>
      </w:r>
      <w:r w:rsidRPr="00A50E72">
        <w:rPr>
          <w:rFonts w:eastAsia="Times New Roman"/>
          <w:color w:val="1D2228"/>
          <w:szCs w:val="24"/>
        </w:rPr>
        <w:t xml:space="preserve">ω τον </w:t>
      </w:r>
      <w:r>
        <w:rPr>
          <w:rFonts w:eastAsia="Times New Roman"/>
          <w:color w:val="1D2228"/>
          <w:szCs w:val="24"/>
        </w:rPr>
        <w:t xml:space="preserve">εξής </w:t>
      </w:r>
      <w:r w:rsidRPr="00871BBD">
        <w:rPr>
          <w:rFonts w:eastAsia="Times New Roman"/>
          <w:color w:val="1D2228"/>
          <w:szCs w:val="24"/>
        </w:rPr>
        <w:t>προβληματισμό</w:t>
      </w:r>
      <w:r w:rsidRPr="000957C6">
        <w:rPr>
          <w:rFonts w:eastAsia="Times New Roman"/>
          <w:color w:val="1D2228"/>
          <w:szCs w:val="24"/>
        </w:rPr>
        <w:t>:</w:t>
      </w:r>
      <w:r w:rsidRPr="00A50E72">
        <w:rPr>
          <w:rFonts w:eastAsia="Times New Roman"/>
          <w:color w:val="1D2228"/>
          <w:szCs w:val="24"/>
        </w:rPr>
        <w:t xml:space="preserve"> Γίνεται δουλειά ουσίας ή γίνεται επικοινωνιακή διαχείριση </w:t>
      </w:r>
      <w:r>
        <w:rPr>
          <w:rFonts w:eastAsia="Times New Roman"/>
          <w:color w:val="1D2228"/>
          <w:szCs w:val="24"/>
        </w:rPr>
        <w:t>ενός,</w:t>
      </w:r>
      <w:r w:rsidRPr="00A50E72">
        <w:rPr>
          <w:rFonts w:eastAsia="Times New Roman"/>
          <w:color w:val="1D2228"/>
          <w:szCs w:val="24"/>
        </w:rPr>
        <w:t xml:space="preserve"> </w:t>
      </w:r>
      <w:r>
        <w:rPr>
          <w:rFonts w:eastAsia="Times New Roman"/>
          <w:color w:val="1D2228"/>
          <w:szCs w:val="24"/>
        </w:rPr>
        <w:t>π</w:t>
      </w:r>
      <w:r w:rsidRPr="00A50E72">
        <w:rPr>
          <w:rFonts w:eastAsia="Times New Roman"/>
          <w:color w:val="1D2228"/>
          <w:szCs w:val="24"/>
        </w:rPr>
        <w:t>ράγματι</w:t>
      </w:r>
      <w:r>
        <w:rPr>
          <w:rFonts w:eastAsia="Times New Roman"/>
          <w:color w:val="1D2228"/>
          <w:szCs w:val="24"/>
        </w:rPr>
        <w:t>,</w:t>
      </w:r>
      <w:r w:rsidRPr="00A50E72">
        <w:rPr>
          <w:rFonts w:eastAsia="Times New Roman"/>
          <w:color w:val="1D2228"/>
          <w:szCs w:val="24"/>
        </w:rPr>
        <w:t xml:space="preserve"> δημοφιλούς για τον ελληνικό λαό θέματος</w:t>
      </w:r>
      <w:r>
        <w:rPr>
          <w:rFonts w:eastAsia="Times New Roman"/>
          <w:color w:val="1D2228"/>
          <w:szCs w:val="24"/>
        </w:rPr>
        <w:t>;</w:t>
      </w:r>
    </w:p>
    <w:p w14:paraId="619F9658"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 xml:space="preserve">Η προηγούμενη </w:t>
      </w:r>
      <w:r>
        <w:rPr>
          <w:rFonts w:eastAsia="Times New Roman"/>
          <w:color w:val="1D2228"/>
          <w:szCs w:val="24"/>
        </w:rPr>
        <w:t>ε</w:t>
      </w:r>
      <w:r>
        <w:rPr>
          <w:rFonts w:eastAsia="Times New Roman"/>
          <w:color w:val="1D2228"/>
          <w:szCs w:val="24"/>
        </w:rPr>
        <w:t xml:space="preserve">πιτροπή, η πρώτη </w:t>
      </w:r>
      <w:r>
        <w:rPr>
          <w:rFonts w:eastAsia="Times New Roman"/>
          <w:color w:val="1D2228"/>
          <w:szCs w:val="24"/>
        </w:rPr>
        <w:t>ε</w:t>
      </w:r>
      <w:r>
        <w:rPr>
          <w:rFonts w:eastAsia="Times New Roman"/>
          <w:color w:val="1D2228"/>
          <w:szCs w:val="24"/>
        </w:rPr>
        <w:t xml:space="preserve">πιτροπή, η </w:t>
      </w:r>
      <w:r>
        <w:rPr>
          <w:rFonts w:eastAsia="Times New Roman"/>
          <w:color w:val="1D2228"/>
          <w:szCs w:val="24"/>
        </w:rPr>
        <w:t>ε</w:t>
      </w:r>
      <w:r>
        <w:rPr>
          <w:rFonts w:eastAsia="Times New Roman"/>
          <w:color w:val="1D2228"/>
          <w:szCs w:val="24"/>
        </w:rPr>
        <w:t xml:space="preserve">πιτροπή Τζαβάρα </w:t>
      </w:r>
      <w:r w:rsidRPr="00A50E72">
        <w:rPr>
          <w:rFonts w:eastAsia="Times New Roman"/>
          <w:color w:val="1D2228"/>
          <w:szCs w:val="24"/>
        </w:rPr>
        <w:t xml:space="preserve">με επικεφαλής τον </w:t>
      </w:r>
      <w:r w:rsidRPr="00A50E72">
        <w:rPr>
          <w:rFonts w:eastAsia="Times New Roman"/>
          <w:color w:val="1D2228"/>
          <w:szCs w:val="24"/>
        </w:rPr>
        <w:t>εκλεκτό συνάδελφο Κώστα Τζαβάρα έκανε πραγματικά μία δουλειά ουσίας</w:t>
      </w:r>
      <w:r>
        <w:rPr>
          <w:rFonts w:eastAsia="Times New Roman"/>
          <w:color w:val="1D2228"/>
          <w:szCs w:val="24"/>
        </w:rPr>
        <w:t>, μια δουλειά</w:t>
      </w:r>
      <w:r w:rsidRPr="00A50E72">
        <w:rPr>
          <w:rFonts w:eastAsia="Times New Roman"/>
          <w:color w:val="1D2228"/>
          <w:szCs w:val="24"/>
        </w:rPr>
        <w:t xml:space="preserve"> σε βάθος</w:t>
      </w:r>
      <w:r>
        <w:rPr>
          <w:rFonts w:eastAsia="Times New Roman"/>
          <w:color w:val="1D2228"/>
          <w:szCs w:val="24"/>
        </w:rPr>
        <w:t>.</w:t>
      </w:r>
      <w:r w:rsidRPr="00A50E72">
        <w:rPr>
          <w:rFonts w:eastAsia="Times New Roman"/>
          <w:color w:val="1D2228"/>
          <w:szCs w:val="24"/>
        </w:rPr>
        <w:t xml:space="preserve"> Αψευδείς </w:t>
      </w:r>
      <w:r>
        <w:rPr>
          <w:rFonts w:eastAsia="Times New Roman"/>
          <w:color w:val="1D2228"/>
          <w:szCs w:val="24"/>
        </w:rPr>
        <w:t>μ</w:t>
      </w:r>
      <w:r w:rsidRPr="00A50E72">
        <w:rPr>
          <w:rFonts w:eastAsia="Times New Roman"/>
          <w:color w:val="1D2228"/>
          <w:szCs w:val="24"/>
        </w:rPr>
        <w:t xml:space="preserve">άρτυρες του έργου εκείνης της </w:t>
      </w:r>
      <w:r>
        <w:rPr>
          <w:rFonts w:eastAsia="Times New Roman"/>
          <w:color w:val="1D2228"/>
          <w:szCs w:val="24"/>
        </w:rPr>
        <w:t>ε</w:t>
      </w:r>
      <w:r w:rsidRPr="00A50E72">
        <w:rPr>
          <w:rFonts w:eastAsia="Times New Roman"/>
          <w:color w:val="1D2228"/>
          <w:szCs w:val="24"/>
        </w:rPr>
        <w:t xml:space="preserve">πιτροπής είναι </w:t>
      </w:r>
      <w:r>
        <w:rPr>
          <w:rFonts w:eastAsia="Times New Roman"/>
          <w:color w:val="1D2228"/>
          <w:szCs w:val="24"/>
        </w:rPr>
        <w:t>οι</w:t>
      </w:r>
      <w:r w:rsidRPr="00A50E72">
        <w:rPr>
          <w:rFonts w:eastAsia="Times New Roman"/>
          <w:color w:val="1D2228"/>
          <w:szCs w:val="24"/>
        </w:rPr>
        <w:t xml:space="preserve"> </w:t>
      </w:r>
      <w:r>
        <w:rPr>
          <w:rFonts w:eastAsia="Times New Roman"/>
          <w:color w:val="1D2228"/>
          <w:szCs w:val="24"/>
        </w:rPr>
        <w:t>εκθέσεις</w:t>
      </w:r>
      <w:r w:rsidRPr="00A50E72">
        <w:rPr>
          <w:rFonts w:eastAsia="Times New Roman"/>
          <w:color w:val="1D2228"/>
          <w:szCs w:val="24"/>
        </w:rPr>
        <w:t xml:space="preserve"> του Γενικού Λογιστηρίου του Κράτους και του Νομικού Συμβουλίου του Κράτους</w:t>
      </w:r>
      <w:r>
        <w:rPr>
          <w:rFonts w:eastAsia="Times New Roman"/>
          <w:color w:val="1D2228"/>
          <w:szCs w:val="24"/>
        </w:rPr>
        <w:t>.</w:t>
      </w:r>
      <w:r w:rsidRPr="00A50E72">
        <w:rPr>
          <w:rFonts w:eastAsia="Times New Roman"/>
          <w:color w:val="1D2228"/>
          <w:szCs w:val="24"/>
        </w:rPr>
        <w:t xml:space="preserve"> Ήρθε μετά η </w:t>
      </w:r>
      <w:r>
        <w:rPr>
          <w:rFonts w:eastAsia="Times New Roman"/>
          <w:color w:val="1D2228"/>
          <w:szCs w:val="24"/>
        </w:rPr>
        <w:t>ε</w:t>
      </w:r>
      <w:r w:rsidRPr="00A50E72">
        <w:rPr>
          <w:rFonts w:eastAsia="Times New Roman"/>
          <w:color w:val="1D2228"/>
          <w:szCs w:val="24"/>
        </w:rPr>
        <w:t xml:space="preserve">πιτροπή </w:t>
      </w:r>
      <w:r>
        <w:rPr>
          <w:rFonts w:eastAsia="Times New Roman"/>
          <w:color w:val="1D2228"/>
          <w:szCs w:val="24"/>
        </w:rPr>
        <w:t>με Πρόεδρο την κ.</w:t>
      </w:r>
      <w:r w:rsidRPr="00A50E72">
        <w:rPr>
          <w:rFonts w:eastAsia="Times New Roman"/>
          <w:color w:val="1D2228"/>
          <w:szCs w:val="24"/>
        </w:rPr>
        <w:t xml:space="preserve"> Κωνσταντοπούλου και η σημερινή</w:t>
      </w:r>
      <w:r>
        <w:rPr>
          <w:rFonts w:eastAsia="Times New Roman"/>
          <w:color w:val="1D2228"/>
          <w:szCs w:val="24"/>
        </w:rPr>
        <w:t>.</w:t>
      </w:r>
      <w:r w:rsidRPr="00A50E72">
        <w:rPr>
          <w:rFonts w:eastAsia="Times New Roman"/>
          <w:color w:val="1D2228"/>
          <w:szCs w:val="24"/>
        </w:rPr>
        <w:t xml:space="preserve"> </w:t>
      </w:r>
    </w:p>
    <w:p w14:paraId="619F9659"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A50E72">
        <w:rPr>
          <w:rFonts w:eastAsia="Times New Roman"/>
          <w:color w:val="1D2228"/>
          <w:szCs w:val="24"/>
        </w:rPr>
        <w:t>Καθυστερούμε και καθυστερού</w:t>
      </w:r>
      <w:r>
        <w:rPr>
          <w:rFonts w:eastAsia="Times New Roman"/>
          <w:color w:val="1D2228"/>
          <w:szCs w:val="24"/>
        </w:rPr>
        <w:t>με</w:t>
      </w:r>
      <w:r w:rsidRPr="00A50E72">
        <w:rPr>
          <w:rFonts w:eastAsia="Times New Roman"/>
          <w:color w:val="1D2228"/>
          <w:szCs w:val="24"/>
        </w:rPr>
        <w:t xml:space="preserve"> δραματικά και</w:t>
      </w:r>
      <w:r>
        <w:rPr>
          <w:rFonts w:eastAsia="Times New Roman"/>
          <w:color w:val="1D2228"/>
          <w:szCs w:val="24"/>
        </w:rPr>
        <w:t>,</w:t>
      </w:r>
      <w:r w:rsidRPr="00A50E72">
        <w:rPr>
          <w:rFonts w:eastAsia="Times New Roman"/>
          <w:color w:val="1D2228"/>
          <w:szCs w:val="24"/>
        </w:rPr>
        <w:t xml:space="preserve"> </w:t>
      </w:r>
      <w:r>
        <w:rPr>
          <w:rFonts w:eastAsia="Times New Roman"/>
          <w:color w:val="1D2228"/>
          <w:szCs w:val="24"/>
        </w:rPr>
        <w:t>βεβαίως</w:t>
      </w:r>
      <w:r>
        <w:rPr>
          <w:rFonts w:eastAsia="Times New Roman"/>
          <w:color w:val="1D2228"/>
          <w:szCs w:val="24"/>
        </w:rPr>
        <w:t>,</w:t>
      </w:r>
      <w:r>
        <w:rPr>
          <w:rFonts w:eastAsia="Times New Roman"/>
          <w:color w:val="1D2228"/>
          <w:szCs w:val="24"/>
        </w:rPr>
        <w:t xml:space="preserve"> συ</w:t>
      </w:r>
      <w:r w:rsidRPr="00A50E72">
        <w:rPr>
          <w:rFonts w:eastAsia="Times New Roman"/>
          <w:color w:val="1D2228"/>
          <w:szCs w:val="24"/>
        </w:rPr>
        <w:t xml:space="preserve">ζητείται σήμερα στην Αίθουσα </w:t>
      </w:r>
      <w:r>
        <w:rPr>
          <w:rFonts w:eastAsia="Times New Roman"/>
          <w:color w:val="1D2228"/>
          <w:szCs w:val="24"/>
        </w:rPr>
        <w:t>κ</w:t>
      </w:r>
      <w:r w:rsidRPr="00A50E72">
        <w:rPr>
          <w:rFonts w:eastAsia="Times New Roman"/>
          <w:color w:val="1D2228"/>
          <w:szCs w:val="24"/>
        </w:rPr>
        <w:t>αι ακούστηκε από κάποιες πλευρές ότι επτά</w:t>
      </w:r>
      <w:r>
        <w:rPr>
          <w:rFonts w:eastAsia="Times New Roman"/>
          <w:color w:val="1D2228"/>
          <w:szCs w:val="24"/>
        </w:rPr>
        <w:t>,</w:t>
      </w:r>
      <w:r w:rsidRPr="00A50E72">
        <w:rPr>
          <w:rFonts w:eastAsia="Times New Roman"/>
          <w:color w:val="1D2228"/>
          <w:szCs w:val="24"/>
        </w:rPr>
        <w:t xml:space="preserve"> οκτώ δεκαετίες καθυστέρησαν οι ελληνικές κυβερνήσεις</w:t>
      </w:r>
      <w:r>
        <w:rPr>
          <w:rFonts w:eastAsia="Times New Roman"/>
          <w:color w:val="1D2228"/>
          <w:szCs w:val="24"/>
        </w:rPr>
        <w:t>.</w:t>
      </w:r>
      <w:r w:rsidRPr="00A50E72">
        <w:rPr>
          <w:rFonts w:eastAsia="Times New Roman"/>
          <w:color w:val="1D2228"/>
          <w:szCs w:val="24"/>
        </w:rPr>
        <w:t xml:space="preserve"> Ξέρουμε όλοι ότι ήταν </w:t>
      </w:r>
      <w:r w:rsidRPr="00A50E72">
        <w:rPr>
          <w:rFonts w:eastAsia="Times New Roman"/>
          <w:color w:val="1D2228"/>
          <w:szCs w:val="24"/>
        </w:rPr>
        <w:t>η Συμφωνία του Λ</w:t>
      </w:r>
      <w:r>
        <w:rPr>
          <w:rFonts w:eastAsia="Times New Roman"/>
          <w:color w:val="1D2228"/>
          <w:szCs w:val="24"/>
        </w:rPr>
        <w:t>ονδίνου του 1953</w:t>
      </w:r>
      <w:r>
        <w:rPr>
          <w:rFonts w:eastAsia="Times New Roman"/>
          <w:color w:val="1D2228"/>
          <w:szCs w:val="24"/>
        </w:rPr>
        <w:t>,</w:t>
      </w:r>
      <w:r>
        <w:rPr>
          <w:rFonts w:eastAsia="Times New Roman"/>
          <w:color w:val="1D2228"/>
          <w:szCs w:val="24"/>
        </w:rPr>
        <w:t xml:space="preserve"> που παρέπεμψε </w:t>
      </w:r>
      <w:r w:rsidRPr="00A50E72">
        <w:rPr>
          <w:rFonts w:eastAsia="Times New Roman"/>
          <w:color w:val="1D2228"/>
          <w:szCs w:val="24"/>
        </w:rPr>
        <w:t>τα ζητήματα των επανορθώσεων και των αποζημιώσεων σε χρόνο μεταγενέστερο της επανένωσης των δύο Γερμανιών</w:t>
      </w:r>
      <w:r>
        <w:rPr>
          <w:rFonts w:eastAsia="Times New Roman"/>
          <w:color w:val="1D2228"/>
          <w:szCs w:val="24"/>
        </w:rPr>
        <w:t>.</w:t>
      </w:r>
      <w:r w:rsidRPr="00A50E72">
        <w:rPr>
          <w:rFonts w:eastAsia="Times New Roman"/>
          <w:color w:val="1D2228"/>
          <w:szCs w:val="24"/>
        </w:rPr>
        <w:t xml:space="preserve"> Αυτό είναι γνωστό</w:t>
      </w:r>
      <w:r>
        <w:rPr>
          <w:rFonts w:eastAsia="Times New Roman"/>
          <w:color w:val="1D2228"/>
          <w:szCs w:val="24"/>
        </w:rPr>
        <w:t>.</w:t>
      </w:r>
      <w:r w:rsidRPr="00A50E72">
        <w:rPr>
          <w:rFonts w:eastAsia="Times New Roman"/>
          <w:color w:val="1D2228"/>
          <w:szCs w:val="24"/>
        </w:rPr>
        <w:t xml:space="preserve"> </w:t>
      </w:r>
    </w:p>
    <w:p w14:paraId="619F965A"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A50E72">
        <w:rPr>
          <w:rFonts w:eastAsia="Times New Roman"/>
          <w:color w:val="1D2228"/>
          <w:szCs w:val="24"/>
        </w:rPr>
        <w:t>Όπως κατέρρευσε</w:t>
      </w:r>
      <w:r>
        <w:rPr>
          <w:rFonts w:eastAsia="Times New Roman"/>
          <w:color w:val="1D2228"/>
          <w:szCs w:val="24"/>
        </w:rPr>
        <w:t>,</w:t>
      </w:r>
      <w:r w:rsidRPr="00A50E72">
        <w:rPr>
          <w:rFonts w:eastAsia="Times New Roman"/>
          <w:color w:val="1D2228"/>
          <w:szCs w:val="24"/>
        </w:rPr>
        <w:t xml:space="preserve"> πιστεύω</w:t>
      </w:r>
      <w:r>
        <w:rPr>
          <w:rFonts w:eastAsia="Times New Roman"/>
          <w:color w:val="1D2228"/>
          <w:szCs w:val="24"/>
        </w:rPr>
        <w:t>,</w:t>
      </w:r>
      <w:r w:rsidRPr="00A50E72">
        <w:rPr>
          <w:rFonts w:eastAsia="Times New Roman"/>
          <w:color w:val="1D2228"/>
          <w:szCs w:val="24"/>
        </w:rPr>
        <w:t xml:space="preserve"> σήμερα και η θηριώδης προπαγάνδα της Αριστεράς στο εσωτ</w:t>
      </w:r>
      <w:r w:rsidRPr="00A50E72">
        <w:rPr>
          <w:rFonts w:eastAsia="Times New Roman"/>
          <w:color w:val="1D2228"/>
          <w:szCs w:val="24"/>
        </w:rPr>
        <w:t xml:space="preserve">ερικό της χώρας ότι με την καταβολή της </w:t>
      </w:r>
      <w:r>
        <w:rPr>
          <w:rFonts w:eastAsia="Times New Roman"/>
          <w:color w:val="1D2228"/>
          <w:szCs w:val="24"/>
        </w:rPr>
        <w:t>εθελούσιας αποζημίωσης</w:t>
      </w:r>
      <w:r w:rsidRPr="00A50E72">
        <w:rPr>
          <w:rFonts w:eastAsia="Times New Roman"/>
          <w:color w:val="1D2228"/>
          <w:szCs w:val="24"/>
        </w:rPr>
        <w:t xml:space="preserve"> που έδωσε η </w:t>
      </w:r>
      <w:r>
        <w:rPr>
          <w:rFonts w:eastAsia="Times New Roman"/>
          <w:color w:val="1D2228"/>
          <w:szCs w:val="24"/>
        </w:rPr>
        <w:t>Δ</w:t>
      </w:r>
      <w:r>
        <w:rPr>
          <w:rFonts w:eastAsia="Times New Roman"/>
          <w:color w:val="1D2228"/>
          <w:szCs w:val="24"/>
        </w:rPr>
        <w:t xml:space="preserve">υτική </w:t>
      </w:r>
      <w:r w:rsidRPr="00A50E72">
        <w:rPr>
          <w:rFonts w:eastAsia="Times New Roman"/>
          <w:color w:val="1D2228"/>
          <w:szCs w:val="24"/>
        </w:rPr>
        <w:t>Γερμανία το</w:t>
      </w:r>
      <w:r>
        <w:rPr>
          <w:rFonts w:eastAsia="Times New Roman"/>
          <w:color w:val="1D2228"/>
          <w:szCs w:val="24"/>
        </w:rPr>
        <w:t>ν</w:t>
      </w:r>
      <w:r w:rsidRPr="00A50E72">
        <w:rPr>
          <w:rFonts w:eastAsia="Times New Roman"/>
          <w:color w:val="1D2228"/>
          <w:szCs w:val="24"/>
        </w:rPr>
        <w:t xml:space="preserve"> Μάρτιο το</w:t>
      </w:r>
      <w:r>
        <w:rPr>
          <w:rFonts w:eastAsia="Times New Roman"/>
          <w:color w:val="1D2228"/>
          <w:szCs w:val="24"/>
        </w:rPr>
        <w:t>υ</w:t>
      </w:r>
      <w:r w:rsidRPr="00A50E72">
        <w:rPr>
          <w:rFonts w:eastAsia="Times New Roman"/>
          <w:color w:val="1D2228"/>
          <w:szCs w:val="24"/>
        </w:rPr>
        <w:t xml:space="preserve"> 1960 με εκείνη τη </w:t>
      </w:r>
      <w:r>
        <w:rPr>
          <w:rFonts w:eastAsia="Times New Roman"/>
          <w:color w:val="1D2228"/>
          <w:szCs w:val="24"/>
        </w:rPr>
        <w:t>σ</w:t>
      </w:r>
      <w:r w:rsidRPr="00A50E72">
        <w:rPr>
          <w:rFonts w:eastAsia="Times New Roman"/>
          <w:color w:val="1D2228"/>
          <w:szCs w:val="24"/>
        </w:rPr>
        <w:t xml:space="preserve">υμφωνία </w:t>
      </w:r>
      <w:r>
        <w:rPr>
          <w:rFonts w:eastAsia="Times New Roman"/>
          <w:color w:val="1D2228"/>
          <w:szCs w:val="24"/>
        </w:rPr>
        <w:t>εννοώ,</w:t>
      </w:r>
      <w:r w:rsidRPr="00A50E72">
        <w:rPr>
          <w:rFonts w:eastAsia="Times New Roman"/>
          <w:color w:val="1D2228"/>
          <w:szCs w:val="24"/>
        </w:rPr>
        <w:t xml:space="preserve"> ύψους 115 εκατομμυρίων μάρκων</w:t>
      </w:r>
      <w:r>
        <w:rPr>
          <w:rFonts w:eastAsia="Times New Roman"/>
          <w:color w:val="1D2228"/>
          <w:szCs w:val="24"/>
        </w:rPr>
        <w:t>,</w:t>
      </w:r>
      <w:r w:rsidRPr="00A50E72">
        <w:rPr>
          <w:rFonts w:eastAsia="Times New Roman"/>
          <w:color w:val="1D2228"/>
          <w:szCs w:val="24"/>
        </w:rPr>
        <w:t xml:space="preserve"> κυρίως</w:t>
      </w:r>
      <w:r>
        <w:rPr>
          <w:rFonts w:eastAsia="Times New Roman"/>
          <w:color w:val="1D2228"/>
          <w:szCs w:val="24"/>
        </w:rPr>
        <w:t>,</w:t>
      </w:r>
      <w:r w:rsidRPr="00A50E72">
        <w:rPr>
          <w:rFonts w:eastAsia="Times New Roman"/>
          <w:color w:val="1D2228"/>
          <w:szCs w:val="24"/>
        </w:rPr>
        <w:t xml:space="preserve"> για τους Έλληνες Εβραίους</w:t>
      </w:r>
      <w:r>
        <w:rPr>
          <w:rFonts w:eastAsia="Times New Roman"/>
          <w:color w:val="1D2228"/>
          <w:szCs w:val="24"/>
        </w:rPr>
        <w:t>,</w:t>
      </w:r>
      <w:r w:rsidRPr="00A50E72">
        <w:rPr>
          <w:rFonts w:eastAsia="Times New Roman"/>
          <w:color w:val="1D2228"/>
          <w:szCs w:val="24"/>
        </w:rPr>
        <w:t xml:space="preserve"> έκλεισε το θέμα από τ</w:t>
      </w:r>
      <w:r>
        <w:rPr>
          <w:rFonts w:eastAsia="Times New Roman"/>
          <w:color w:val="1D2228"/>
          <w:szCs w:val="24"/>
        </w:rPr>
        <w:t>ι</w:t>
      </w:r>
      <w:r w:rsidRPr="00A50E72">
        <w:rPr>
          <w:rFonts w:eastAsia="Times New Roman"/>
          <w:color w:val="1D2228"/>
          <w:szCs w:val="24"/>
        </w:rPr>
        <w:t xml:space="preserve">ς τότε </w:t>
      </w:r>
      <w:r>
        <w:rPr>
          <w:rFonts w:eastAsia="Times New Roman"/>
          <w:color w:val="1D2228"/>
          <w:szCs w:val="24"/>
        </w:rPr>
        <w:t>κυβερνήσεις</w:t>
      </w:r>
      <w:r w:rsidRPr="00A50E72">
        <w:rPr>
          <w:rFonts w:eastAsia="Times New Roman"/>
          <w:color w:val="1D2228"/>
          <w:szCs w:val="24"/>
        </w:rPr>
        <w:t xml:space="preserve"> του Κωνσταντίνου Καραμανλή</w:t>
      </w:r>
      <w:r>
        <w:rPr>
          <w:rFonts w:eastAsia="Times New Roman"/>
          <w:color w:val="1D2228"/>
          <w:szCs w:val="24"/>
        </w:rPr>
        <w:t>.</w:t>
      </w:r>
      <w:r w:rsidRPr="00A50E72">
        <w:rPr>
          <w:rFonts w:eastAsia="Times New Roman"/>
          <w:color w:val="1D2228"/>
          <w:szCs w:val="24"/>
        </w:rPr>
        <w:t xml:space="preserve"> Ετέθη το θέμα τότε με εκείνη την ενέργεια</w:t>
      </w:r>
      <w:r>
        <w:rPr>
          <w:rFonts w:eastAsia="Times New Roman"/>
          <w:color w:val="1D2228"/>
          <w:szCs w:val="24"/>
        </w:rPr>
        <w:t>,</w:t>
      </w:r>
      <w:r w:rsidRPr="00A50E72">
        <w:rPr>
          <w:rFonts w:eastAsia="Times New Roman"/>
          <w:color w:val="1D2228"/>
          <w:szCs w:val="24"/>
        </w:rPr>
        <w:t xml:space="preserve"> γιατί ήταν μία πρώτη αναγνώριση</w:t>
      </w:r>
      <w:r>
        <w:rPr>
          <w:rFonts w:eastAsia="Times New Roman"/>
          <w:color w:val="1D2228"/>
          <w:szCs w:val="24"/>
        </w:rPr>
        <w:t>.</w:t>
      </w:r>
    </w:p>
    <w:p w14:paraId="619F965B"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Από εκεί και πέρα και για να έρθω σ</w:t>
      </w:r>
      <w:r w:rsidRPr="00A50E72">
        <w:rPr>
          <w:rFonts w:eastAsia="Times New Roman"/>
          <w:color w:val="1D2228"/>
          <w:szCs w:val="24"/>
        </w:rPr>
        <w:t>τα σημερινά</w:t>
      </w:r>
      <w:r>
        <w:rPr>
          <w:rFonts w:eastAsia="Times New Roman"/>
          <w:color w:val="1D2228"/>
          <w:szCs w:val="24"/>
        </w:rPr>
        <w:t>,</w:t>
      </w:r>
      <w:r w:rsidRPr="00A50E72">
        <w:rPr>
          <w:rFonts w:eastAsia="Times New Roman"/>
          <w:color w:val="1D2228"/>
          <w:szCs w:val="24"/>
        </w:rPr>
        <w:t xml:space="preserve"> είναι αναγκαίο να υπογραμμίσουμε ότι</w:t>
      </w:r>
      <w:r>
        <w:rPr>
          <w:rFonts w:eastAsia="Times New Roman"/>
          <w:color w:val="1D2228"/>
          <w:szCs w:val="24"/>
        </w:rPr>
        <w:t>,</w:t>
      </w:r>
      <w:r w:rsidRPr="00A50E72">
        <w:rPr>
          <w:rFonts w:eastAsia="Times New Roman"/>
          <w:color w:val="1D2228"/>
          <w:szCs w:val="24"/>
        </w:rPr>
        <w:t xml:space="preserve"> </w:t>
      </w:r>
      <w:r>
        <w:rPr>
          <w:rFonts w:eastAsia="Times New Roman"/>
          <w:color w:val="1D2228"/>
          <w:szCs w:val="24"/>
        </w:rPr>
        <w:t>β</w:t>
      </w:r>
      <w:r w:rsidRPr="00A50E72">
        <w:rPr>
          <w:rFonts w:eastAsia="Times New Roman"/>
          <w:color w:val="1D2228"/>
          <w:szCs w:val="24"/>
        </w:rPr>
        <w:t>εβαίως</w:t>
      </w:r>
      <w:r>
        <w:rPr>
          <w:rFonts w:eastAsia="Times New Roman"/>
          <w:color w:val="1D2228"/>
          <w:szCs w:val="24"/>
        </w:rPr>
        <w:t>,</w:t>
      </w:r>
      <w:r w:rsidRPr="00A50E72">
        <w:rPr>
          <w:rFonts w:eastAsia="Times New Roman"/>
          <w:color w:val="1D2228"/>
          <w:szCs w:val="24"/>
        </w:rPr>
        <w:t xml:space="preserve"> η μεγαλύτερη ρήξη με τη Γερμανία ήταν η περίοδος της Κατ</w:t>
      </w:r>
      <w:r w:rsidRPr="00A50E72">
        <w:rPr>
          <w:rFonts w:eastAsia="Times New Roman"/>
          <w:color w:val="1D2228"/>
          <w:szCs w:val="24"/>
        </w:rPr>
        <w:t xml:space="preserve">οχής </w:t>
      </w:r>
      <w:r>
        <w:rPr>
          <w:rFonts w:eastAsia="Times New Roman"/>
          <w:color w:val="1D2228"/>
          <w:szCs w:val="24"/>
        </w:rPr>
        <w:t>’</w:t>
      </w:r>
      <w:r w:rsidRPr="00A50E72">
        <w:rPr>
          <w:rFonts w:eastAsia="Times New Roman"/>
          <w:color w:val="1D2228"/>
          <w:szCs w:val="24"/>
        </w:rPr>
        <w:t>41</w:t>
      </w:r>
      <w:r>
        <w:rPr>
          <w:rFonts w:eastAsia="Times New Roman"/>
          <w:color w:val="1D2228"/>
          <w:szCs w:val="24"/>
        </w:rPr>
        <w:t xml:space="preserve"> </w:t>
      </w:r>
      <w:r>
        <w:rPr>
          <w:rFonts w:eastAsia="Times New Roman"/>
          <w:color w:val="1D2228"/>
          <w:szCs w:val="24"/>
        </w:rPr>
        <w:t>-’</w:t>
      </w:r>
      <w:r>
        <w:rPr>
          <w:rFonts w:eastAsia="Times New Roman"/>
          <w:color w:val="1D2228"/>
          <w:szCs w:val="24"/>
        </w:rPr>
        <w:t xml:space="preserve"> </w:t>
      </w:r>
      <w:r w:rsidRPr="00A50E72">
        <w:rPr>
          <w:rFonts w:eastAsia="Times New Roman"/>
          <w:color w:val="1D2228"/>
          <w:szCs w:val="24"/>
        </w:rPr>
        <w:t>44</w:t>
      </w:r>
      <w:r>
        <w:rPr>
          <w:rFonts w:eastAsia="Times New Roman"/>
          <w:color w:val="1D2228"/>
          <w:szCs w:val="24"/>
        </w:rPr>
        <w:t xml:space="preserve">, </w:t>
      </w:r>
      <w:r w:rsidRPr="00A50E72">
        <w:rPr>
          <w:rFonts w:eastAsia="Times New Roman"/>
          <w:color w:val="1D2228"/>
          <w:szCs w:val="24"/>
        </w:rPr>
        <w:t>τα χρόνια της Κατοχής και της ναζιστικής θηριωδίας</w:t>
      </w:r>
      <w:r>
        <w:rPr>
          <w:rFonts w:eastAsia="Times New Roman"/>
          <w:color w:val="1D2228"/>
          <w:szCs w:val="24"/>
        </w:rPr>
        <w:t>,</w:t>
      </w:r>
      <w:r w:rsidRPr="00A50E72">
        <w:rPr>
          <w:rFonts w:eastAsia="Times New Roman"/>
          <w:color w:val="1D2228"/>
          <w:szCs w:val="24"/>
        </w:rPr>
        <w:t xml:space="preserve"> πολεμικά </w:t>
      </w:r>
      <w:r>
        <w:rPr>
          <w:rFonts w:eastAsia="Times New Roman"/>
          <w:color w:val="1D2228"/>
          <w:szCs w:val="24"/>
        </w:rPr>
        <w:t xml:space="preserve">δείπνα, </w:t>
      </w:r>
      <w:r w:rsidRPr="00A50E72">
        <w:rPr>
          <w:rFonts w:eastAsia="Times New Roman"/>
          <w:color w:val="1D2228"/>
          <w:szCs w:val="24"/>
        </w:rPr>
        <w:t>εκτελέσεις</w:t>
      </w:r>
      <w:r>
        <w:rPr>
          <w:rFonts w:eastAsia="Times New Roman"/>
          <w:color w:val="1D2228"/>
          <w:szCs w:val="24"/>
        </w:rPr>
        <w:t>,</w:t>
      </w:r>
      <w:r w:rsidRPr="00A50E72">
        <w:rPr>
          <w:rFonts w:eastAsia="Times New Roman"/>
          <w:color w:val="1D2228"/>
          <w:szCs w:val="24"/>
        </w:rPr>
        <w:t xml:space="preserve"> </w:t>
      </w:r>
      <w:r>
        <w:rPr>
          <w:rFonts w:eastAsia="Times New Roman"/>
          <w:color w:val="1D2228"/>
          <w:szCs w:val="24"/>
        </w:rPr>
        <w:t>διακόσιες</w:t>
      </w:r>
      <w:r w:rsidRPr="00A50E72">
        <w:rPr>
          <w:rFonts w:eastAsia="Times New Roman"/>
          <w:color w:val="1D2228"/>
          <w:szCs w:val="24"/>
        </w:rPr>
        <w:t xml:space="preserve"> χιλιάδες θύματα από το</w:t>
      </w:r>
      <w:r>
        <w:rPr>
          <w:rFonts w:eastAsia="Times New Roman"/>
          <w:color w:val="1D2228"/>
          <w:szCs w:val="24"/>
        </w:rPr>
        <w:t>ν</w:t>
      </w:r>
      <w:r w:rsidRPr="00A50E72">
        <w:rPr>
          <w:rFonts w:eastAsia="Times New Roman"/>
          <w:color w:val="1D2228"/>
          <w:szCs w:val="24"/>
        </w:rPr>
        <w:t xml:space="preserve"> </w:t>
      </w:r>
      <w:r w:rsidRPr="00C21822">
        <w:rPr>
          <w:rFonts w:eastAsia="Times New Roman"/>
          <w:color w:val="1D2228"/>
          <w:szCs w:val="24"/>
        </w:rPr>
        <w:t>λιμό,</w:t>
      </w:r>
      <w:r>
        <w:rPr>
          <w:rFonts w:eastAsia="Times New Roman"/>
          <w:b/>
          <w:color w:val="1D2228"/>
          <w:szCs w:val="24"/>
        </w:rPr>
        <w:t xml:space="preserve"> </w:t>
      </w:r>
      <w:r w:rsidRPr="00C21822">
        <w:rPr>
          <w:rFonts w:eastAsia="Times New Roman"/>
          <w:color w:val="1D2228"/>
          <w:szCs w:val="24"/>
        </w:rPr>
        <w:t>την πείνα</w:t>
      </w:r>
      <w:r w:rsidRPr="00A50E72">
        <w:rPr>
          <w:rFonts w:eastAsia="Times New Roman"/>
          <w:color w:val="1D2228"/>
          <w:szCs w:val="24"/>
        </w:rPr>
        <w:t xml:space="preserve"> κυρίως στην Αθήνα αλλά και σε άλλες περιοχές</w:t>
      </w:r>
      <w:r>
        <w:rPr>
          <w:rFonts w:eastAsia="Times New Roman"/>
          <w:color w:val="1D2228"/>
          <w:szCs w:val="24"/>
        </w:rPr>
        <w:t>,</w:t>
      </w:r>
      <w:r w:rsidRPr="00A50E72">
        <w:rPr>
          <w:rFonts w:eastAsia="Times New Roman"/>
          <w:color w:val="1D2228"/>
          <w:szCs w:val="24"/>
        </w:rPr>
        <w:t xml:space="preserve"> καταστροφή υποδομών</w:t>
      </w:r>
      <w:r>
        <w:rPr>
          <w:rFonts w:eastAsia="Times New Roman"/>
          <w:color w:val="1D2228"/>
          <w:szCs w:val="24"/>
        </w:rPr>
        <w:t>,</w:t>
      </w:r>
      <w:r w:rsidRPr="00A50E72">
        <w:rPr>
          <w:rFonts w:eastAsia="Times New Roman"/>
          <w:color w:val="1D2228"/>
          <w:szCs w:val="24"/>
        </w:rPr>
        <w:t xml:space="preserve"> επιταγμέν</w:t>
      </w:r>
      <w:r>
        <w:rPr>
          <w:rFonts w:eastAsia="Times New Roman"/>
          <w:color w:val="1D2228"/>
          <w:szCs w:val="24"/>
        </w:rPr>
        <w:t xml:space="preserve">ες </w:t>
      </w:r>
      <w:r w:rsidRPr="00A50E72">
        <w:rPr>
          <w:rFonts w:eastAsia="Times New Roman"/>
          <w:color w:val="1D2228"/>
          <w:szCs w:val="24"/>
        </w:rPr>
        <w:t>επιχειρήσεις</w:t>
      </w:r>
      <w:r>
        <w:rPr>
          <w:rFonts w:eastAsia="Times New Roman"/>
          <w:color w:val="1D2228"/>
          <w:szCs w:val="24"/>
        </w:rPr>
        <w:t>,</w:t>
      </w:r>
      <w:r w:rsidRPr="00A50E72">
        <w:rPr>
          <w:rFonts w:eastAsia="Times New Roman"/>
          <w:color w:val="1D2228"/>
          <w:szCs w:val="24"/>
        </w:rPr>
        <w:t xml:space="preserve"> </w:t>
      </w:r>
      <w:r>
        <w:rPr>
          <w:rFonts w:eastAsia="Times New Roman"/>
          <w:color w:val="1D2228"/>
          <w:szCs w:val="24"/>
        </w:rPr>
        <w:t>που</w:t>
      </w:r>
      <w:r w:rsidRPr="00A50E72">
        <w:rPr>
          <w:rFonts w:eastAsia="Times New Roman"/>
          <w:color w:val="1D2228"/>
          <w:szCs w:val="24"/>
        </w:rPr>
        <w:t xml:space="preserve"> και αυτό είν</w:t>
      </w:r>
      <w:r w:rsidRPr="00A50E72">
        <w:rPr>
          <w:rFonts w:eastAsia="Times New Roman"/>
          <w:color w:val="1D2228"/>
          <w:szCs w:val="24"/>
        </w:rPr>
        <w:t>αι ένα πολύ μεγάλο κεφάλαιο την εποχή εκείνη</w:t>
      </w:r>
      <w:r>
        <w:rPr>
          <w:rFonts w:eastAsia="Times New Roman"/>
          <w:color w:val="1D2228"/>
          <w:szCs w:val="24"/>
        </w:rPr>
        <w:t>.</w:t>
      </w:r>
    </w:p>
    <w:p w14:paraId="619F965C"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A50E72">
        <w:rPr>
          <w:rFonts w:eastAsia="Times New Roman"/>
          <w:color w:val="1D2228"/>
          <w:szCs w:val="24"/>
        </w:rPr>
        <w:t>Όπως είναι γνωστό</w:t>
      </w:r>
      <w:r>
        <w:rPr>
          <w:rFonts w:eastAsia="Times New Roman"/>
          <w:color w:val="1D2228"/>
          <w:szCs w:val="24"/>
        </w:rPr>
        <w:t>,</w:t>
      </w:r>
      <w:r w:rsidRPr="00A50E72">
        <w:rPr>
          <w:rFonts w:eastAsia="Times New Roman"/>
          <w:color w:val="1D2228"/>
          <w:szCs w:val="24"/>
        </w:rPr>
        <w:t xml:space="preserve"> κυρίες και κύριοι συνάδελφοι</w:t>
      </w:r>
      <w:r>
        <w:rPr>
          <w:rFonts w:eastAsia="Times New Roman"/>
          <w:color w:val="1D2228"/>
          <w:szCs w:val="24"/>
        </w:rPr>
        <w:t>,</w:t>
      </w:r>
      <w:r w:rsidRPr="00A50E72">
        <w:rPr>
          <w:rFonts w:eastAsia="Times New Roman"/>
          <w:color w:val="1D2228"/>
          <w:szCs w:val="24"/>
        </w:rPr>
        <w:t xml:space="preserve"> επίσης μετά τον πόλεμο βρεθήκαμε στο ίδιο στρατόπεδο με τους πρώην κατακτητές </w:t>
      </w:r>
      <w:r>
        <w:rPr>
          <w:rFonts w:eastAsia="Times New Roman"/>
          <w:color w:val="1D2228"/>
          <w:szCs w:val="24"/>
        </w:rPr>
        <w:t>μας.</w:t>
      </w:r>
      <w:r w:rsidRPr="00A50E72">
        <w:rPr>
          <w:rFonts w:eastAsia="Times New Roman"/>
          <w:color w:val="1D2228"/>
          <w:szCs w:val="24"/>
        </w:rPr>
        <w:t xml:space="preserve"> Και θα έλεγα </w:t>
      </w:r>
      <w:r>
        <w:rPr>
          <w:rFonts w:eastAsia="Times New Roman"/>
          <w:color w:val="1D2228"/>
          <w:szCs w:val="24"/>
        </w:rPr>
        <w:t>ε</w:t>
      </w:r>
      <w:r w:rsidRPr="00A50E72">
        <w:rPr>
          <w:rFonts w:eastAsia="Times New Roman"/>
          <w:color w:val="1D2228"/>
          <w:szCs w:val="24"/>
        </w:rPr>
        <w:t>υτυχώς που βρεθήκαμε σε αυτό το στρατόπεδο</w:t>
      </w:r>
      <w:r>
        <w:rPr>
          <w:rFonts w:eastAsia="Times New Roman"/>
          <w:color w:val="1D2228"/>
          <w:szCs w:val="24"/>
        </w:rPr>
        <w:t>,</w:t>
      </w:r>
      <w:r w:rsidRPr="00A50E72">
        <w:rPr>
          <w:rFonts w:eastAsia="Times New Roman"/>
          <w:color w:val="1D2228"/>
          <w:szCs w:val="24"/>
        </w:rPr>
        <w:t xml:space="preserve"> γιατί υπήρχε σοβαρός</w:t>
      </w:r>
      <w:r w:rsidRPr="00A50E72">
        <w:rPr>
          <w:rFonts w:eastAsia="Times New Roman"/>
          <w:color w:val="1D2228"/>
          <w:szCs w:val="24"/>
        </w:rPr>
        <w:t xml:space="preserve"> ο κίνδυνος</w:t>
      </w:r>
      <w:r>
        <w:rPr>
          <w:rFonts w:eastAsia="Times New Roman"/>
          <w:color w:val="1D2228"/>
          <w:szCs w:val="24"/>
        </w:rPr>
        <w:t>,</w:t>
      </w:r>
      <w:r w:rsidRPr="00A50E72">
        <w:rPr>
          <w:rFonts w:eastAsia="Times New Roman"/>
          <w:color w:val="1D2228"/>
          <w:szCs w:val="24"/>
        </w:rPr>
        <w:t xml:space="preserve"> να βρεθούμε σε κάποιο άλλο στρατόπεδο με απρόβλεπτες συνέπειες</w:t>
      </w:r>
      <w:r>
        <w:rPr>
          <w:rFonts w:eastAsia="Times New Roman"/>
          <w:color w:val="1D2228"/>
          <w:szCs w:val="24"/>
        </w:rPr>
        <w:t>.</w:t>
      </w:r>
    </w:p>
    <w:p w14:paraId="619F965D"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A50E72">
        <w:rPr>
          <w:rFonts w:eastAsia="Times New Roman"/>
          <w:color w:val="1D2228"/>
          <w:szCs w:val="24"/>
        </w:rPr>
        <w:t xml:space="preserve">Ωστόσο </w:t>
      </w:r>
      <w:r>
        <w:rPr>
          <w:rFonts w:eastAsia="Times New Roman"/>
          <w:color w:val="1D2228"/>
          <w:szCs w:val="24"/>
        </w:rPr>
        <w:t>ε</w:t>
      </w:r>
      <w:r w:rsidRPr="00A50E72">
        <w:rPr>
          <w:rFonts w:eastAsia="Times New Roman"/>
          <w:color w:val="1D2228"/>
          <w:szCs w:val="24"/>
        </w:rPr>
        <w:t xml:space="preserve">ρχόμαστε στο σήμερα </w:t>
      </w:r>
      <w:r>
        <w:rPr>
          <w:rFonts w:eastAsia="Times New Roman"/>
          <w:color w:val="1D2228"/>
          <w:szCs w:val="24"/>
        </w:rPr>
        <w:t>λ</w:t>
      </w:r>
      <w:r w:rsidRPr="00A50E72">
        <w:rPr>
          <w:rFonts w:eastAsia="Times New Roman"/>
          <w:color w:val="1D2228"/>
          <w:szCs w:val="24"/>
        </w:rPr>
        <w:t>ίγο πριν τις εκλογές και θα καλούσα κυρίως την Πλειοψηφία να περιορίσει την πολιτική επικοινωνία</w:t>
      </w:r>
      <w:r>
        <w:rPr>
          <w:rFonts w:eastAsia="Times New Roman"/>
          <w:color w:val="1D2228"/>
          <w:szCs w:val="24"/>
        </w:rPr>
        <w:t xml:space="preserve"> και</w:t>
      </w:r>
      <w:r w:rsidRPr="00A50E72">
        <w:rPr>
          <w:rFonts w:eastAsia="Times New Roman"/>
          <w:color w:val="1D2228"/>
          <w:szCs w:val="24"/>
        </w:rPr>
        <w:t xml:space="preserve"> να αρχίσει την πολιτική δράση και</w:t>
      </w:r>
      <w:r>
        <w:rPr>
          <w:rFonts w:eastAsia="Times New Roman"/>
          <w:color w:val="1D2228"/>
          <w:szCs w:val="24"/>
        </w:rPr>
        <w:t>,</w:t>
      </w:r>
      <w:r w:rsidRPr="00A50E72">
        <w:rPr>
          <w:rFonts w:eastAsia="Times New Roman"/>
          <w:color w:val="1D2228"/>
          <w:szCs w:val="24"/>
        </w:rPr>
        <w:t xml:space="preserve"> κυρίως</w:t>
      </w:r>
      <w:r>
        <w:rPr>
          <w:rFonts w:eastAsia="Times New Roman"/>
          <w:color w:val="1D2228"/>
          <w:szCs w:val="24"/>
        </w:rPr>
        <w:t>,</w:t>
      </w:r>
      <w:r w:rsidRPr="00A50E72">
        <w:rPr>
          <w:rFonts w:eastAsia="Times New Roman"/>
          <w:color w:val="1D2228"/>
          <w:szCs w:val="24"/>
        </w:rPr>
        <w:t xml:space="preserve"> για το ζήτημα του κατοχικού δανείου και όχι μόνο</w:t>
      </w:r>
      <w:r>
        <w:rPr>
          <w:rFonts w:eastAsia="Times New Roman"/>
          <w:color w:val="1D2228"/>
          <w:szCs w:val="24"/>
        </w:rPr>
        <w:t>. Ο</w:t>
      </w:r>
      <w:r w:rsidRPr="00A50E72">
        <w:rPr>
          <w:rFonts w:eastAsia="Times New Roman"/>
          <w:color w:val="1D2228"/>
          <w:szCs w:val="24"/>
        </w:rPr>
        <w:t xml:space="preserve">ι γνωρίζοντες </w:t>
      </w:r>
      <w:r>
        <w:rPr>
          <w:rFonts w:eastAsia="Times New Roman"/>
          <w:color w:val="1D2228"/>
          <w:szCs w:val="24"/>
        </w:rPr>
        <w:t>τ</w:t>
      </w:r>
      <w:r w:rsidRPr="00A50E72">
        <w:rPr>
          <w:rFonts w:eastAsia="Times New Roman"/>
          <w:color w:val="1D2228"/>
          <w:szCs w:val="24"/>
        </w:rPr>
        <w:t>ο ζήτημα</w:t>
      </w:r>
      <w:r>
        <w:rPr>
          <w:rFonts w:eastAsia="Times New Roman"/>
          <w:color w:val="1D2228"/>
          <w:szCs w:val="24"/>
        </w:rPr>
        <w:t xml:space="preserve"> και</w:t>
      </w:r>
      <w:r w:rsidRPr="00A50E72">
        <w:rPr>
          <w:rFonts w:eastAsia="Times New Roman"/>
          <w:color w:val="1D2228"/>
          <w:szCs w:val="24"/>
        </w:rPr>
        <w:t xml:space="preserve"> οι πανεπιστημιακοί που έχουν έρθει κατά καιρούς </w:t>
      </w:r>
      <w:r>
        <w:rPr>
          <w:rFonts w:eastAsia="Times New Roman"/>
          <w:color w:val="1D2228"/>
          <w:szCs w:val="24"/>
        </w:rPr>
        <w:t>σ</w:t>
      </w:r>
      <w:r w:rsidRPr="00A50E72">
        <w:rPr>
          <w:rFonts w:eastAsia="Times New Roman"/>
          <w:color w:val="1D2228"/>
          <w:szCs w:val="24"/>
        </w:rPr>
        <w:t xml:space="preserve">τις </w:t>
      </w:r>
      <w:r>
        <w:rPr>
          <w:rFonts w:eastAsia="Times New Roman"/>
          <w:color w:val="1D2228"/>
          <w:szCs w:val="24"/>
        </w:rPr>
        <w:t>ε</w:t>
      </w:r>
      <w:r w:rsidRPr="00A50E72">
        <w:rPr>
          <w:rFonts w:eastAsia="Times New Roman"/>
          <w:color w:val="1D2228"/>
          <w:szCs w:val="24"/>
        </w:rPr>
        <w:t>πιτροπές της Βουλής</w:t>
      </w:r>
      <w:r>
        <w:rPr>
          <w:rFonts w:eastAsia="Times New Roman"/>
          <w:color w:val="1D2228"/>
          <w:szCs w:val="24"/>
        </w:rPr>
        <w:t>,</w:t>
      </w:r>
      <w:r w:rsidRPr="00A50E72">
        <w:rPr>
          <w:rFonts w:eastAsia="Times New Roman"/>
          <w:color w:val="1D2228"/>
          <w:szCs w:val="24"/>
        </w:rPr>
        <w:t xml:space="preserve"> λένε ότι είναι το πλέον </w:t>
      </w:r>
      <w:r>
        <w:rPr>
          <w:rFonts w:eastAsia="Times New Roman"/>
          <w:color w:val="1D2228"/>
          <w:szCs w:val="24"/>
        </w:rPr>
        <w:t xml:space="preserve">διεκδικήσιμο. </w:t>
      </w:r>
    </w:p>
    <w:p w14:paraId="619F965E"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Ο</w:t>
      </w:r>
      <w:r w:rsidRPr="00A50E72">
        <w:rPr>
          <w:rFonts w:eastAsia="Times New Roman"/>
          <w:color w:val="1D2228"/>
          <w:szCs w:val="24"/>
        </w:rPr>
        <w:t>πωσδήποτε και οι αξιώσεις των ιδιωτών που έχουν ξεκινήσει μέσ</w:t>
      </w:r>
      <w:r w:rsidRPr="00A50E72">
        <w:rPr>
          <w:rFonts w:eastAsia="Times New Roman"/>
          <w:color w:val="1D2228"/>
          <w:szCs w:val="24"/>
        </w:rPr>
        <w:t>ω της δικαστικής οδού για το ζήτημα των αποζημιώσεων</w:t>
      </w:r>
      <w:r>
        <w:rPr>
          <w:rFonts w:eastAsia="Times New Roman"/>
          <w:color w:val="1D2228"/>
          <w:szCs w:val="24"/>
        </w:rPr>
        <w:t>,</w:t>
      </w:r>
      <w:r w:rsidRPr="00A50E72">
        <w:rPr>
          <w:rFonts w:eastAsia="Times New Roman"/>
          <w:color w:val="1D2228"/>
          <w:szCs w:val="24"/>
        </w:rPr>
        <w:t xml:space="preserve"> είναι πολύ σημαντικό θέμα και πρέπει να έχουν την υποστήριξη της </w:t>
      </w:r>
      <w:r>
        <w:rPr>
          <w:rFonts w:eastAsia="Times New Roman"/>
          <w:color w:val="1D2228"/>
          <w:szCs w:val="24"/>
        </w:rPr>
        <w:t>ε</w:t>
      </w:r>
      <w:r w:rsidRPr="00A50E72">
        <w:rPr>
          <w:rFonts w:eastAsia="Times New Roman"/>
          <w:color w:val="1D2228"/>
          <w:szCs w:val="24"/>
        </w:rPr>
        <w:t>λληνικής πολιτείας</w:t>
      </w:r>
      <w:r>
        <w:rPr>
          <w:rFonts w:eastAsia="Times New Roman"/>
          <w:color w:val="1D2228"/>
          <w:szCs w:val="24"/>
        </w:rPr>
        <w:t xml:space="preserve">. Όμως </w:t>
      </w:r>
      <w:r w:rsidRPr="00A50E72">
        <w:rPr>
          <w:rFonts w:eastAsia="Times New Roman"/>
          <w:color w:val="1D2228"/>
          <w:szCs w:val="24"/>
        </w:rPr>
        <w:t>όπως λένε οι ειδικοί</w:t>
      </w:r>
      <w:r>
        <w:rPr>
          <w:rFonts w:eastAsia="Times New Roman"/>
          <w:color w:val="1D2228"/>
          <w:szCs w:val="24"/>
        </w:rPr>
        <w:t>,</w:t>
      </w:r>
      <w:r w:rsidRPr="00A50E72">
        <w:rPr>
          <w:rFonts w:eastAsia="Times New Roman"/>
          <w:color w:val="1D2228"/>
          <w:szCs w:val="24"/>
        </w:rPr>
        <w:t xml:space="preserve"> αυτό το θέμα για να έχει κάποιες πιθανότητες δικαίωσης</w:t>
      </w:r>
      <w:r>
        <w:rPr>
          <w:rFonts w:eastAsia="Times New Roman"/>
          <w:color w:val="1D2228"/>
          <w:szCs w:val="24"/>
        </w:rPr>
        <w:t>,</w:t>
      </w:r>
      <w:r w:rsidRPr="00A50E72">
        <w:rPr>
          <w:rFonts w:eastAsia="Times New Roman"/>
          <w:color w:val="1D2228"/>
          <w:szCs w:val="24"/>
        </w:rPr>
        <w:t xml:space="preserve"> πρέπει να καταστεί συμπαθές διεθν</w:t>
      </w:r>
      <w:r w:rsidRPr="00A50E72">
        <w:rPr>
          <w:rFonts w:eastAsia="Times New Roman"/>
          <w:color w:val="1D2228"/>
          <w:szCs w:val="24"/>
        </w:rPr>
        <w:t>ώς</w:t>
      </w:r>
      <w:r>
        <w:rPr>
          <w:rFonts w:eastAsia="Times New Roman"/>
          <w:color w:val="1D2228"/>
          <w:szCs w:val="24"/>
        </w:rPr>
        <w:t>. Κ</w:t>
      </w:r>
      <w:r w:rsidRPr="00A50E72">
        <w:rPr>
          <w:rFonts w:eastAsia="Times New Roman"/>
          <w:color w:val="1D2228"/>
          <w:szCs w:val="24"/>
        </w:rPr>
        <w:t>αι αυτό γίνεται με στρατηγικό σχεδιασμό και με επαγγελματίες του είδους όχι με πολιτική επικοινωνία για εσωτερική κατανάλωση και μόνο</w:t>
      </w:r>
      <w:r>
        <w:rPr>
          <w:rFonts w:eastAsia="Times New Roman"/>
          <w:color w:val="1D2228"/>
          <w:szCs w:val="24"/>
        </w:rPr>
        <w:t>.</w:t>
      </w:r>
      <w:r w:rsidRPr="00A50E72">
        <w:rPr>
          <w:rFonts w:eastAsia="Times New Roman"/>
          <w:color w:val="1D2228"/>
          <w:szCs w:val="24"/>
        </w:rPr>
        <w:t xml:space="preserve"> </w:t>
      </w:r>
    </w:p>
    <w:p w14:paraId="619F965F"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A50E72">
        <w:rPr>
          <w:rFonts w:eastAsia="Times New Roman"/>
          <w:color w:val="1D2228"/>
          <w:szCs w:val="24"/>
        </w:rPr>
        <w:t>Στο κάτω-κάτω</w:t>
      </w:r>
      <w:r>
        <w:rPr>
          <w:rFonts w:eastAsia="Times New Roman"/>
          <w:color w:val="1D2228"/>
          <w:szCs w:val="24"/>
        </w:rPr>
        <w:t xml:space="preserve"> ας</w:t>
      </w:r>
      <w:r w:rsidRPr="00A50E72">
        <w:rPr>
          <w:rFonts w:eastAsia="Times New Roman"/>
          <w:color w:val="1D2228"/>
          <w:szCs w:val="24"/>
        </w:rPr>
        <w:t xml:space="preserve"> χρηματοδοτ</w:t>
      </w:r>
      <w:r>
        <w:rPr>
          <w:rFonts w:eastAsia="Times New Roman"/>
          <w:color w:val="1D2228"/>
          <w:szCs w:val="24"/>
        </w:rPr>
        <w:t>ηθ</w:t>
      </w:r>
      <w:r w:rsidRPr="00A50E72">
        <w:rPr>
          <w:rFonts w:eastAsia="Times New Roman"/>
          <w:color w:val="1D2228"/>
          <w:szCs w:val="24"/>
        </w:rPr>
        <w:t>εί και κα</w:t>
      </w:r>
      <w:r>
        <w:rPr>
          <w:rFonts w:eastAsia="Times New Roman"/>
          <w:color w:val="1D2228"/>
          <w:szCs w:val="24"/>
        </w:rPr>
        <w:t>μ</w:t>
      </w:r>
      <w:r w:rsidRPr="00A50E72">
        <w:rPr>
          <w:rFonts w:eastAsia="Times New Roman"/>
          <w:color w:val="1D2228"/>
          <w:szCs w:val="24"/>
        </w:rPr>
        <w:t xml:space="preserve">μιά υπερπαραγωγή για τα </w:t>
      </w:r>
      <w:r>
        <w:rPr>
          <w:rFonts w:eastAsia="Times New Roman"/>
          <w:color w:val="1D2228"/>
          <w:szCs w:val="24"/>
        </w:rPr>
        <w:t>ε</w:t>
      </w:r>
      <w:r w:rsidRPr="00A50E72">
        <w:rPr>
          <w:rFonts w:eastAsia="Times New Roman"/>
          <w:color w:val="1D2228"/>
          <w:szCs w:val="24"/>
        </w:rPr>
        <w:t xml:space="preserve">γκλήματα </w:t>
      </w:r>
      <w:r>
        <w:rPr>
          <w:rFonts w:eastAsia="Times New Roman"/>
          <w:color w:val="1D2228"/>
          <w:szCs w:val="24"/>
        </w:rPr>
        <w:t>τ</w:t>
      </w:r>
      <w:r w:rsidRPr="00A50E72">
        <w:rPr>
          <w:rFonts w:eastAsia="Times New Roman"/>
          <w:color w:val="1D2228"/>
          <w:szCs w:val="24"/>
        </w:rPr>
        <w:t>ης ναζιστικής θηριωδίας στην Ελλάδα</w:t>
      </w:r>
      <w:r>
        <w:rPr>
          <w:rFonts w:eastAsia="Times New Roman"/>
          <w:color w:val="1D2228"/>
          <w:szCs w:val="24"/>
        </w:rPr>
        <w:t>,</w:t>
      </w:r>
      <w:r w:rsidRPr="00A50E72">
        <w:rPr>
          <w:rFonts w:eastAsia="Times New Roman"/>
          <w:color w:val="1D2228"/>
          <w:szCs w:val="24"/>
        </w:rPr>
        <w:t xml:space="preserve"> γιατ</w:t>
      </w:r>
      <w:r w:rsidRPr="00A50E72">
        <w:rPr>
          <w:rFonts w:eastAsia="Times New Roman"/>
          <w:color w:val="1D2228"/>
          <w:szCs w:val="24"/>
        </w:rPr>
        <w:t>ί κάτι περισσότερο θα έχει να μας πει από τ</w:t>
      </w:r>
      <w:r>
        <w:rPr>
          <w:rFonts w:eastAsia="Times New Roman"/>
          <w:color w:val="1D2228"/>
          <w:szCs w:val="24"/>
        </w:rPr>
        <w:t>α έργα και τις ημέρες του κ.</w:t>
      </w:r>
      <w:r w:rsidRPr="00A50E72">
        <w:rPr>
          <w:rFonts w:eastAsia="Times New Roman"/>
          <w:color w:val="1D2228"/>
          <w:szCs w:val="24"/>
        </w:rPr>
        <w:t xml:space="preserve"> Βαρουφάκη</w:t>
      </w:r>
      <w:r>
        <w:rPr>
          <w:rFonts w:eastAsia="Times New Roman"/>
          <w:color w:val="1D2228"/>
          <w:szCs w:val="24"/>
        </w:rPr>
        <w:t>,</w:t>
      </w:r>
      <w:r w:rsidRPr="00A50E72">
        <w:rPr>
          <w:rFonts w:eastAsia="Times New Roman"/>
          <w:color w:val="1D2228"/>
          <w:szCs w:val="24"/>
        </w:rPr>
        <w:t xml:space="preserve"> που χρηματοδοτούνται από τη σημερινή Κυβέρνηση</w:t>
      </w:r>
      <w:r>
        <w:rPr>
          <w:rFonts w:eastAsia="Times New Roman"/>
          <w:color w:val="1D2228"/>
          <w:szCs w:val="24"/>
        </w:rPr>
        <w:t>.</w:t>
      </w:r>
      <w:r w:rsidRPr="00A50E72">
        <w:rPr>
          <w:rFonts w:eastAsia="Times New Roman"/>
          <w:color w:val="1D2228"/>
          <w:szCs w:val="24"/>
        </w:rPr>
        <w:t xml:space="preserve"> </w:t>
      </w:r>
    </w:p>
    <w:p w14:paraId="619F9660" w14:textId="77777777" w:rsidR="00F246CC" w:rsidRDefault="005B5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sidRPr="00A50E72">
        <w:rPr>
          <w:rFonts w:eastAsia="Times New Roman"/>
          <w:color w:val="1D2228"/>
          <w:szCs w:val="24"/>
        </w:rPr>
        <w:t>Μόνο έτσι θα αρχίσει μία πορεία δικαίωσης κατά τη δική μας άποψη</w:t>
      </w:r>
      <w:r>
        <w:rPr>
          <w:rFonts w:eastAsia="Times New Roman"/>
          <w:color w:val="1D2228"/>
          <w:szCs w:val="24"/>
        </w:rPr>
        <w:t>.</w:t>
      </w:r>
      <w:r w:rsidRPr="00A50E72">
        <w:rPr>
          <w:rFonts w:eastAsia="Times New Roman"/>
          <w:color w:val="1D2228"/>
          <w:szCs w:val="24"/>
        </w:rPr>
        <w:t xml:space="preserve"> Αυτό δεν σημαίνει σε κα</w:t>
      </w:r>
      <w:r>
        <w:rPr>
          <w:rFonts w:eastAsia="Times New Roman"/>
          <w:color w:val="1D2228"/>
          <w:szCs w:val="24"/>
        </w:rPr>
        <w:t>μ</w:t>
      </w:r>
      <w:r w:rsidRPr="00A50E72">
        <w:rPr>
          <w:rFonts w:eastAsia="Times New Roman"/>
          <w:color w:val="1D2228"/>
          <w:szCs w:val="24"/>
        </w:rPr>
        <w:t xml:space="preserve">μία περίπτωση εγκατάλειψη της </w:t>
      </w:r>
      <w:r w:rsidRPr="00A50E72">
        <w:rPr>
          <w:rFonts w:eastAsia="Times New Roman"/>
          <w:color w:val="1D2228"/>
          <w:szCs w:val="24"/>
        </w:rPr>
        <w:t>δικαστικής οδού</w:t>
      </w:r>
      <w:r>
        <w:rPr>
          <w:rFonts w:eastAsia="Times New Roman"/>
          <w:color w:val="1D2228"/>
          <w:szCs w:val="24"/>
        </w:rPr>
        <w:t>.</w:t>
      </w:r>
      <w:r w:rsidRPr="00A50E72">
        <w:rPr>
          <w:rFonts w:eastAsia="Times New Roman"/>
          <w:color w:val="1D2228"/>
          <w:szCs w:val="24"/>
        </w:rPr>
        <w:t xml:space="preserve"> Μόνο έτσι θα δικαιωθεί η συλλογική μνήμη</w:t>
      </w:r>
      <w:r>
        <w:rPr>
          <w:rFonts w:eastAsia="Times New Roman"/>
          <w:color w:val="1D2228"/>
          <w:szCs w:val="24"/>
        </w:rPr>
        <w:t>,</w:t>
      </w:r>
      <w:r w:rsidRPr="00A50E72">
        <w:rPr>
          <w:rFonts w:eastAsia="Times New Roman"/>
          <w:color w:val="1D2228"/>
          <w:szCs w:val="24"/>
        </w:rPr>
        <w:t xml:space="preserve"> η χώρα</w:t>
      </w:r>
      <w:r>
        <w:rPr>
          <w:rFonts w:eastAsia="Times New Roman"/>
          <w:color w:val="1D2228"/>
          <w:szCs w:val="24"/>
        </w:rPr>
        <w:t>,</w:t>
      </w:r>
      <w:r w:rsidRPr="00A50E72">
        <w:rPr>
          <w:rFonts w:eastAsia="Times New Roman"/>
          <w:color w:val="1D2228"/>
          <w:szCs w:val="24"/>
        </w:rPr>
        <w:t xml:space="preserve"> αλλά και τα θύματα </w:t>
      </w:r>
      <w:r>
        <w:rPr>
          <w:rFonts w:eastAsia="Times New Roman"/>
          <w:color w:val="1D2228"/>
          <w:szCs w:val="24"/>
        </w:rPr>
        <w:t>τ</w:t>
      </w:r>
      <w:r w:rsidRPr="00A50E72">
        <w:rPr>
          <w:rFonts w:eastAsia="Times New Roman"/>
          <w:color w:val="1D2228"/>
          <w:szCs w:val="24"/>
        </w:rPr>
        <w:t>ης ναζιστικής θηριωδίας</w:t>
      </w:r>
      <w:r>
        <w:rPr>
          <w:rFonts w:eastAsia="Times New Roman"/>
          <w:color w:val="1D2228"/>
          <w:szCs w:val="24"/>
        </w:rPr>
        <w:t>.</w:t>
      </w:r>
      <w:r w:rsidRPr="00A50E72">
        <w:rPr>
          <w:rFonts w:eastAsia="Times New Roman"/>
          <w:color w:val="1D2228"/>
          <w:szCs w:val="24"/>
        </w:rPr>
        <w:t xml:space="preserve"> Μόνο έτσι θα αρχίσουν να δικαιώνονται και </w:t>
      </w:r>
      <w:r>
        <w:rPr>
          <w:rFonts w:eastAsia="Times New Roman"/>
          <w:color w:val="1D2228"/>
          <w:szCs w:val="24"/>
        </w:rPr>
        <w:t>οι</w:t>
      </w:r>
      <w:r w:rsidRPr="00A50E72">
        <w:rPr>
          <w:rFonts w:eastAsia="Times New Roman"/>
          <w:color w:val="1D2228"/>
          <w:szCs w:val="24"/>
        </w:rPr>
        <w:t xml:space="preserve"> δικ</w:t>
      </w:r>
      <w:r>
        <w:rPr>
          <w:rFonts w:eastAsia="Times New Roman"/>
          <w:color w:val="1D2228"/>
          <w:szCs w:val="24"/>
        </w:rPr>
        <w:t>οί</w:t>
      </w:r>
      <w:r w:rsidRPr="00A50E72">
        <w:rPr>
          <w:rFonts w:eastAsia="Times New Roman"/>
          <w:color w:val="1D2228"/>
          <w:szCs w:val="24"/>
        </w:rPr>
        <w:t xml:space="preserve"> μου συμπατριώτες</w:t>
      </w:r>
      <w:r>
        <w:rPr>
          <w:rFonts w:eastAsia="Times New Roman"/>
          <w:color w:val="1D2228"/>
          <w:szCs w:val="24"/>
        </w:rPr>
        <w:t>,</w:t>
      </w:r>
      <w:r w:rsidRPr="00A50E72">
        <w:rPr>
          <w:rFonts w:eastAsia="Times New Roman"/>
          <w:color w:val="1D2228"/>
          <w:szCs w:val="24"/>
        </w:rPr>
        <w:t xml:space="preserve"> όπως οι </w:t>
      </w:r>
      <w:r>
        <w:rPr>
          <w:rFonts w:eastAsia="Times New Roman"/>
          <w:color w:val="1D2228"/>
          <w:szCs w:val="24"/>
        </w:rPr>
        <w:t xml:space="preserve">εκατόν δεκαοκτώ </w:t>
      </w:r>
      <w:r w:rsidRPr="00A50E72">
        <w:rPr>
          <w:rFonts w:eastAsia="Times New Roman"/>
          <w:color w:val="1D2228"/>
          <w:szCs w:val="24"/>
        </w:rPr>
        <w:t xml:space="preserve">εκτελεσθέντες στο μαρτυρικό χωριό της Δράκειας του </w:t>
      </w:r>
      <w:r w:rsidRPr="00A50E72">
        <w:rPr>
          <w:rFonts w:eastAsia="Times New Roman"/>
          <w:color w:val="1D2228"/>
          <w:szCs w:val="24"/>
        </w:rPr>
        <w:t xml:space="preserve">Πηλίου από τα </w:t>
      </w:r>
      <w:r>
        <w:rPr>
          <w:rFonts w:eastAsia="Times New Roman"/>
          <w:color w:val="1D2228"/>
          <w:szCs w:val="24"/>
        </w:rPr>
        <w:t>γ</w:t>
      </w:r>
      <w:r w:rsidRPr="00A50E72">
        <w:rPr>
          <w:rFonts w:eastAsia="Times New Roman"/>
          <w:color w:val="1D2228"/>
          <w:szCs w:val="24"/>
        </w:rPr>
        <w:t>ερμανικά στρατεύματα κατοχής</w:t>
      </w:r>
      <w:r>
        <w:rPr>
          <w:rFonts w:eastAsia="Times New Roman"/>
          <w:color w:val="1D2228"/>
          <w:szCs w:val="24"/>
        </w:rPr>
        <w:t>,</w:t>
      </w:r>
      <w:r w:rsidRPr="00A50E72">
        <w:rPr>
          <w:rFonts w:eastAsia="Times New Roman"/>
          <w:color w:val="1D2228"/>
          <w:szCs w:val="24"/>
        </w:rPr>
        <w:t xml:space="preserve"> </w:t>
      </w:r>
      <w:r>
        <w:rPr>
          <w:rFonts w:eastAsia="Times New Roman"/>
          <w:color w:val="1D2228"/>
          <w:szCs w:val="24"/>
        </w:rPr>
        <w:t>οι</w:t>
      </w:r>
      <w:r w:rsidRPr="00A50E72">
        <w:rPr>
          <w:rFonts w:eastAsia="Times New Roman"/>
          <w:color w:val="1D2228"/>
          <w:szCs w:val="24"/>
        </w:rPr>
        <w:t xml:space="preserve"> </w:t>
      </w:r>
      <w:r>
        <w:rPr>
          <w:rFonts w:eastAsia="Times New Roman"/>
          <w:color w:val="1D2228"/>
          <w:szCs w:val="24"/>
        </w:rPr>
        <w:t xml:space="preserve">τριάντα πέντε </w:t>
      </w:r>
      <w:r w:rsidRPr="00A50E72">
        <w:rPr>
          <w:rFonts w:eastAsia="Times New Roman"/>
          <w:color w:val="1D2228"/>
          <w:szCs w:val="24"/>
        </w:rPr>
        <w:t>εκτελεσθέντες του Αλμυρού από τα ιταλικά στρατεύματα κατοχής</w:t>
      </w:r>
      <w:r>
        <w:rPr>
          <w:rFonts w:eastAsia="Times New Roman"/>
          <w:color w:val="1D2228"/>
          <w:szCs w:val="24"/>
        </w:rPr>
        <w:t>,</w:t>
      </w:r>
      <w:r w:rsidRPr="00A50E72">
        <w:rPr>
          <w:rFonts w:eastAsia="Times New Roman"/>
          <w:color w:val="1D2228"/>
          <w:szCs w:val="24"/>
        </w:rPr>
        <w:t xml:space="preserve"> οι απόγονοι των κατοίκων των ολοσχερώς καμέν</w:t>
      </w:r>
      <w:r>
        <w:rPr>
          <w:rFonts w:eastAsia="Times New Roman"/>
          <w:color w:val="1D2228"/>
          <w:szCs w:val="24"/>
        </w:rPr>
        <w:t>ων</w:t>
      </w:r>
      <w:r w:rsidRPr="00A50E72">
        <w:rPr>
          <w:rFonts w:eastAsia="Times New Roman"/>
          <w:color w:val="1D2228"/>
          <w:szCs w:val="24"/>
        </w:rPr>
        <w:t xml:space="preserve"> χωριών των Μ</w:t>
      </w:r>
      <w:r>
        <w:rPr>
          <w:rFonts w:eastAsia="Times New Roman"/>
          <w:color w:val="1D2228"/>
          <w:szCs w:val="24"/>
        </w:rPr>
        <w:t>ηλε</w:t>
      </w:r>
      <w:r w:rsidRPr="00A50E72">
        <w:rPr>
          <w:rFonts w:eastAsia="Times New Roman"/>
          <w:color w:val="1D2228"/>
          <w:szCs w:val="24"/>
        </w:rPr>
        <w:t xml:space="preserve">ών και του </w:t>
      </w:r>
      <w:r>
        <w:rPr>
          <w:rFonts w:eastAsia="Times New Roman"/>
          <w:color w:val="1D2228"/>
          <w:szCs w:val="24"/>
        </w:rPr>
        <w:t>Ριζόμυ</w:t>
      </w:r>
      <w:r w:rsidRPr="00A50E72">
        <w:rPr>
          <w:rFonts w:eastAsia="Times New Roman"/>
          <w:color w:val="1D2228"/>
          <w:szCs w:val="24"/>
        </w:rPr>
        <w:t>λου όπως και σε δεκάδες πόλεις και χωριά ολ</w:t>
      </w:r>
      <w:r>
        <w:rPr>
          <w:rFonts w:eastAsia="Times New Roman"/>
          <w:color w:val="1D2228"/>
          <w:szCs w:val="24"/>
        </w:rPr>
        <w:t xml:space="preserve">όκληρης </w:t>
      </w:r>
      <w:r>
        <w:rPr>
          <w:rFonts w:eastAsia="Times New Roman"/>
          <w:color w:val="1D2228"/>
          <w:szCs w:val="24"/>
        </w:rPr>
        <w:t>της χώρας.</w:t>
      </w:r>
    </w:p>
    <w:p w14:paraId="619F9661" w14:textId="77777777" w:rsidR="00F246CC" w:rsidRDefault="005B5D49">
      <w:pPr>
        <w:spacing w:line="600" w:lineRule="auto"/>
        <w:ind w:firstLine="720"/>
        <w:jc w:val="both"/>
        <w:rPr>
          <w:rFonts w:eastAsia="Times New Roman"/>
          <w:szCs w:val="24"/>
        </w:rPr>
      </w:pPr>
      <w:r>
        <w:rPr>
          <w:rFonts w:eastAsia="Times New Roman"/>
          <w:szCs w:val="24"/>
        </w:rPr>
        <w:t>Σας καλούμε, λ</w:t>
      </w:r>
      <w:r w:rsidRPr="00B65047">
        <w:rPr>
          <w:rFonts w:eastAsia="Times New Roman"/>
          <w:szCs w:val="24"/>
        </w:rPr>
        <w:t>οιπόν</w:t>
      </w:r>
      <w:r>
        <w:rPr>
          <w:rFonts w:eastAsia="Times New Roman"/>
          <w:szCs w:val="24"/>
        </w:rPr>
        <w:t>,</w:t>
      </w:r>
      <w:r w:rsidRPr="00B65047">
        <w:rPr>
          <w:rFonts w:eastAsia="Times New Roman"/>
          <w:szCs w:val="24"/>
        </w:rPr>
        <w:t xml:space="preserve"> σε λιγότερη πολιτική επικοινωνία και περισσότερη πολιτική δράση για το εθνικό αυτό θέμα</w:t>
      </w:r>
      <w:r>
        <w:rPr>
          <w:rFonts w:eastAsia="Times New Roman"/>
          <w:szCs w:val="24"/>
        </w:rPr>
        <w:t>.</w:t>
      </w:r>
    </w:p>
    <w:p w14:paraId="619F9662" w14:textId="77777777" w:rsidR="00F246CC" w:rsidRDefault="005B5D49">
      <w:pPr>
        <w:spacing w:line="600" w:lineRule="auto"/>
        <w:ind w:firstLine="720"/>
        <w:jc w:val="both"/>
        <w:rPr>
          <w:rFonts w:eastAsia="Times New Roman"/>
          <w:szCs w:val="24"/>
        </w:rPr>
      </w:pPr>
      <w:r>
        <w:rPr>
          <w:rFonts w:eastAsia="Times New Roman"/>
          <w:szCs w:val="24"/>
        </w:rPr>
        <w:t>Σ</w:t>
      </w:r>
      <w:r w:rsidRPr="00B65047">
        <w:rPr>
          <w:rFonts w:eastAsia="Times New Roman"/>
          <w:szCs w:val="24"/>
        </w:rPr>
        <w:t>ας ευχαριστώ</w:t>
      </w:r>
      <w:r>
        <w:rPr>
          <w:rFonts w:eastAsia="Times New Roman"/>
          <w:szCs w:val="24"/>
        </w:rPr>
        <w:t>.</w:t>
      </w:r>
    </w:p>
    <w:p w14:paraId="619F9663" w14:textId="77777777" w:rsidR="00F246CC" w:rsidRDefault="005B5D49">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19F9664" w14:textId="77777777" w:rsidR="00F246CC" w:rsidRDefault="005B5D49">
      <w:pPr>
        <w:spacing w:line="600" w:lineRule="auto"/>
        <w:ind w:firstLine="720"/>
        <w:jc w:val="both"/>
        <w:rPr>
          <w:rFonts w:eastAsia="Times New Roman"/>
          <w:szCs w:val="24"/>
        </w:rPr>
      </w:pPr>
      <w:r w:rsidRPr="00076FA9">
        <w:rPr>
          <w:rFonts w:eastAsia="Times New Roman"/>
          <w:b/>
          <w:szCs w:val="24"/>
        </w:rPr>
        <w:t xml:space="preserve">ΠΡΟΕΔΡΟΣ (Νικόλαος Βούτσης): </w:t>
      </w:r>
      <w:r>
        <w:rPr>
          <w:rFonts w:eastAsia="Times New Roman"/>
          <w:szCs w:val="24"/>
        </w:rPr>
        <w:t>Καλώ στο Βήμα τον κ. Μητσοτάκη, Πρόεδ</w:t>
      </w:r>
      <w:r>
        <w:rPr>
          <w:rFonts w:eastAsia="Times New Roman"/>
          <w:szCs w:val="24"/>
        </w:rPr>
        <w:t xml:space="preserve">ρο της Νέας Δημοκρατίας και Αρχηγό της Αξιωματικής Αντιπολίτευσης. </w:t>
      </w:r>
    </w:p>
    <w:p w14:paraId="619F9665" w14:textId="77777777" w:rsidR="00F246CC" w:rsidRDefault="005B5D49">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19F9666" w14:textId="77777777" w:rsidR="00F246CC" w:rsidRDefault="005B5D49">
      <w:pPr>
        <w:spacing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Ε</w:t>
      </w:r>
      <w:r w:rsidRPr="00B65047">
        <w:rPr>
          <w:rFonts w:eastAsia="Times New Roman"/>
          <w:szCs w:val="24"/>
        </w:rPr>
        <w:t>υχαριστώ</w:t>
      </w:r>
      <w:r>
        <w:rPr>
          <w:rFonts w:eastAsia="Times New Roman"/>
          <w:szCs w:val="24"/>
        </w:rPr>
        <w:t>, κύριε Πρόεδρε.</w:t>
      </w:r>
    </w:p>
    <w:p w14:paraId="619F9667" w14:textId="77777777" w:rsidR="00F246CC" w:rsidRDefault="005B5D49">
      <w:pPr>
        <w:spacing w:line="600" w:lineRule="auto"/>
        <w:ind w:firstLine="720"/>
        <w:jc w:val="both"/>
        <w:rPr>
          <w:rFonts w:eastAsia="Times New Roman"/>
          <w:szCs w:val="24"/>
        </w:rPr>
      </w:pPr>
      <w:r>
        <w:rPr>
          <w:rFonts w:eastAsia="Times New Roman"/>
          <w:szCs w:val="24"/>
        </w:rPr>
        <w:t>Κ</w:t>
      </w:r>
      <w:r w:rsidRPr="00B65047">
        <w:rPr>
          <w:rFonts w:eastAsia="Times New Roman"/>
          <w:szCs w:val="24"/>
        </w:rPr>
        <w:t xml:space="preserve">υρίες και κύριοι </w:t>
      </w:r>
      <w:r>
        <w:rPr>
          <w:rFonts w:eastAsia="Times New Roman"/>
          <w:szCs w:val="24"/>
        </w:rPr>
        <w:t xml:space="preserve">συνάδελφοι, αισθάνθηκα </w:t>
      </w:r>
      <w:r w:rsidRPr="00B65047">
        <w:rPr>
          <w:rFonts w:eastAsia="Times New Roman"/>
          <w:szCs w:val="24"/>
        </w:rPr>
        <w:t>την ανάγκη</w:t>
      </w:r>
      <w:r w:rsidRPr="002A0C04">
        <w:rPr>
          <w:rFonts w:eastAsia="Times New Roman"/>
          <w:szCs w:val="24"/>
        </w:rPr>
        <w:t xml:space="preserve"> </w:t>
      </w:r>
      <w:r>
        <w:rPr>
          <w:rFonts w:eastAsia="Times New Roman"/>
          <w:szCs w:val="24"/>
        </w:rPr>
        <w:t xml:space="preserve">να </w:t>
      </w:r>
      <w:r>
        <w:rPr>
          <w:rFonts w:eastAsia="Times New Roman"/>
          <w:szCs w:val="24"/>
        </w:rPr>
        <w:t>μιλήσω</w:t>
      </w:r>
      <w:r w:rsidRPr="00B65047">
        <w:rPr>
          <w:rFonts w:eastAsia="Times New Roman"/>
          <w:szCs w:val="24"/>
        </w:rPr>
        <w:t xml:space="preserve"> σήμερα για τρεις λόγους</w:t>
      </w:r>
      <w:r>
        <w:rPr>
          <w:rFonts w:eastAsia="Times New Roman"/>
          <w:szCs w:val="24"/>
        </w:rPr>
        <w:t>:</w:t>
      </w:r>
      <w:r w:rsidRPr="00B65047">
        <w:rPr>
          <w:rFonts w:eastAsia="Times New Roman"/>
          <w:szCs w:val="24"/>
        </w:rPr>
        <w:t xml:space="preserve"> Πρώτον</w:t>
      </w:r>
      <w:r>
        <w:rPr>
          <w:rFonts w:eastAsia="Times New Roman"/>
          <w:szCs w:val="24"/>
        </w:rPr>
        <w:t>,</w:t>
      </w:r>
      <w:r w:rsidRPr="00B65047">
        <w:rPr>
          <w:rFonts w:eastAsia="Times New Roman"/>
          <w:szCs w:val="24"/>
        </w:rPr>
        <w:t xml:space="preserve"> διότι θέλω και με τη δικ</w:t>
      </w:r>
      <w:r>
        <w:rPr>
          <w:rFonts w:eastAsia="Times New Roman"/>
          <w:szCs w:val="24"/>
        </w:rPr>
        <w:t xml:space="preserve">ή </w:t>
      </w:r>
      <w:r w:rsidRPr="00B65047">
        <w:rPr>
          <w:rFonts w:eastAsia="Times New Roman"/>
          <w:szCs w:val="24"/>
        </w:rPr>
        <w:t xml:space="preserve">μου παρέμβαση </w:t>
      </w:r>
      <w:r>
        <w:rPr>
          <w:rFonts w:eastAsia="Times New Roman"/>
          <w:szCs w:val="24"/>
        </w:rPr>
        <w:t xml:space="preserve">να τιμήσω μία </w:t>
      </w:r>
      <w:r w:rsidRPr="00B65047">
        <w:rPr>
          <w:rFonts w:eastAsia="Times New Roman"/>
          <w:szCs w:val="24"/>
        </w:rPr>
        <w:t>συνεδρίαση της Βουλής</w:t>
      </w:r>
      <w:r>
        <w:rPr>
          <w:rFonts w:eastAsia="Times New Roman"/>
          <w:szCs w:val="24"/>
        </w:rPr>
        <w:t>,</w:t>
      </w:r>
      <w:r w:rsidRPr="00B65047">
        <w:rPr>
          <w:rFonts w:eastAsia="Times New Roman"/>
          <w:szCs w:val="24"/>
        </w:rPr>
        <w:t xml:space="preserve"> αφιερωμένη σε ένα πολύ σημαντικό θέμα </w:t>
      </w:r>
      <w:r>
        <w:rPr>
          <w:rFonts w:eastAsia="Times New Roman"/>
          <w:szCs w:val="24"/>
        </w:rPr>
        <w:t>ε</w:t>
      </w:r>
      <w:r w:rsidRPr="00B65047">
        <w:rPr>
          <w:rFonts w:eastAsia="Times New Roman"/>
          <w:szCs w:val="24"/>
        </w:rPr>
        <w:t>θνικού χαρακτήρα</w:t>
      </w:r>
      <w:r>
        <w:rPr>
          <w:rFonts w:eastAsia="Times New Roman"/>
          <w:szCs w:val="24"/>
        </w:rPr>
        <w:t>. Δεύτερον, γιατί είναι υποχρέωση και δική μου, σε συνέχεια</w:t>
      </w:r>
      <w:r w:rsidRPr="00B65047">
        <w:rPr>
          <w:rFonts w:eastAsia="Times New Roman"/>
          <w:szCs w:val="24"/>
        </w:rPr>
        <w:t xml:space="preserve"> </w:t>
      </w:r>
      <w:r>
        <w:rPr>
          <w:rFonts w:eastAsia="Times New Roman"/>
          <w:szCs w:val="24"/>
        </w:rPr>
        <w:t xml:space="preserve">των </w:t>
      </w:r>
      <w:r w:rsidRPr="00B65047">
        <w:rPr>
          <w:rFonts w:eastAsia="Times New Roman"/>
          <w:szCs w:val="24"/>
        </w:rPr>
        <w:t xml:space="preserve">αγορεύσεων </w:t>
      </w:r>
      <w:r>
        <w:rPr>
          <w:rFonts w:eastAsia="Times New Roman"/>
          <w:szCs w:val="24"/>
        </w:rPr>
        <w:t>των Βουλε</w:t>
      </w:r>
      <w:r>
        <w:rPr>
          <w:rFonts w:eastAsia="Times New Roman"/>
          <w:szCs w:val="24"/>
        </w:rPr>
        <w:t>υτών της Νέας Δ</w:t>
      </w:r>
      <w:r w:rsidRPr="00B65047">
        <w:rPr>
          <w:rFonts w:eastAsia="Times New Roman"/>
          <w:szCs w:val="24"/>
        </w:rPr>
        <w:t>ημοκρατίας</w:t>
      </w:r>
      <w:r>
        <w:rPr>
          <w:rFonts w:eastAsia="Times New Roman"/>
          <w:szCs w:val="24"/>
        </w:rPr>
        <w:t>, να αποκαταστήσω</w:t>
      </w:r>
      <w:r w:rsidRPr="00B65047">
        <w:rPr>
          <w:rFonts w:eastAsia="Times New Roman"/>
          <w:szCs w:val="24"/>
        </w:rPr>
        <w:t xml:space="preserve"> ορισμένες αλήθειες</w:t>
      </w:r>
      <w:r>
        <w:rPr>
          <w:rFonts w:eastAsia="Times New Roman"/>
          <w:szCs w:val="24"/>
        </w:rPr>
        <w:t>,</w:t>
      </w:r>
      <w:r w:rsidRPr="00B65047">
        <w:rPr>
          <w:rFonts w:eastAsia="Times New Roman"/>
          <w:szCs w:val="24"/>
        </w:rPr>
        <w:t xml:space="preserve"> </w:t>
      </w:r>
      <w:r>
        <w:rPr>
          <w:rFonts w:eastAsia="Times New Roman"/>
          <w:szCs w:val="24"/>
        </w:rPr>
        <w:t>οι οποίες, δ</w:t>
      </w:r>
      <w:r w:rsidRPr="00B65047">
        <w:rPr>
          <w:rFonts w:eastAsia="Times New Roman"/>
          <w:szCs w:val="24"/>
        </w:rPr>
        <w:t>υστυχώς</w:t>
      </w:r>
      <w:r>
        <w:rPr>
          <w:rFonts w:eastAsia="Times New Roman"/>
          <w:szCs w:val="24"/>
        </w:rPr>
        <w:t>,</w:t>
      </w:r>
      <w:r w:rsidRPr="00B65047">
        <w:rPr>
          <w:rFonts w:eastAsia="Times New Roman"/>
          <w:szCs w:val="24"/>
        </w:rPr>
        <w:t xml:space="preserve"> κινδυνεύουν να χαθούν μέσα στα παιχνίδια εντυπώσεων και την προπαγανδιστική ανευθυνότητα της </w:t>
      </w:r>
      <w:r>
        <w:rPr>
          <w:rFonts w:eastAsia="Times New Roman"/>
          <w:szCs w:val="24"/>
        </w:rPr>
        <w:t>Κ</w:t>
      </w:r>
      <w:r w:rsidRPr="00B65047">
        <w:rPr>
          <w:rFonts w:eastAsia="Times New Roman"/>
          <w:szCs w:val="24"/>
        </w:rPr>
        <w:t>υβέρνησης</w:t>
      </w:r>
      <w:r>
        <w:rPr>
          <w:rFonts w:eastAsia="Times New Roman"/>
          <w:szCs w:val="24"/>
        </w:rPr>
        <w:t>.</w:t>
      </w:r>
      <w:r w:rsidRPr="00B65047">
        <w:rPr>
          <w:rFonts w:eastAsia="Times New Roman"/>
          <w:szCs w:val="24"/>
        </w:rPr>
        <w:t xml:space="preserve"> </w:t>
      </w:r>
      <w:r>
        <w:rPr>
          <w:rFonts w:eastAsia="Times New Roman"/>
          <w:szCs w:val="24"/>
        </w:rPr>
        <w:t xml:space="preserve">Και τρίτον, </w:t>
      </w:r>
      <w:r w:rsidRPr="00B65047">
        <w:rPr>
          <w:rFonts w:eastAsia="Times New Roman"/>
          <w:szCs w:val="24"/>
        </w:rPr>
        <w:t xml:space="preserve">γιατί θέλω να περιγράψω σύντομα και με απλά λόγια </w:t>
      </w:r>
      <w:r>
        <w:rPr>
          <w:rFonts w:eastAsia="Times New Roman"/>
          <w:szCs w:val="24"/>
        </w:rPr>
        <w:t xml:space="preserve">ποια </w:t>
      </w:r>
      <w:r>
        <w:rPr>
          <w:rFonts w:eastAsia="Times New Roman"/>
          <w:szCs w:val="24"/>
        </w:rPr>
        <w:t>είναι η θέση της Νέας Δημοκρατίας</w:t>
      </w:r>
      <w:r>
        <w:rPr>
          <w:rFonts w:eastAsia="Times New Roman"/>
          <w:szCs w:val="24"/>
        </w:rPr>
        <w:t>,</w:t>
      </w:r>
      <w:r>
        <w:rPr>
          <w:rFonts w:eastAsia="Times New Roman"/>
          <w:szCs w:val="24"/>
        </w:rPr>
        <w:t xml:space="preserve"> </w:t>
      </w:r>
      <w:r w:rsidRPr="00B65047">
        <w:rPr>
          <w:rFonts w:eastAsia="Times New Roman"/>
          <w:szCs w:val="24"/>
        </w:rPr>
        <w:t>για το πώς πρέπει η Ελλάδα να κινηθεί από δω και στο εξής στο ζήτημα των γερμανικών οφειλών</w:t>
      </w:r>
      <w:r>
        <w:rPr>
          <w:rFonts w:eastAsia="Times New Roman"/>
          <w:szCs w:val="24"/>
        </w:rPr>
        <w:t>.</w:t>
      </w:r>
    </w:p>
    <w:p w14:paraId="619F9668" w14:textId="77777777" w:rsidR="00F246CC" w:rsidRDefault="005B5D49">
      <w:pPr>
        <w:spacing w:line="600" w:lineRule="auto"/>
        <w:ind w:firstLine="720"/>
        <w:jc w:val="both"/>
        <w:rPr>
          <w:rFonts w:eastAsia="Times New Roman"/>
          <w:szCs w:val="24"/>
        </w:rPr>
      </w:pPr>
      <w:r>
        <w:rPr>
          <w:rFonts w:eastAsia="Times New Roman"/>
          <w:szCs w:val="24"/>
        </w:rPr>
        <w:t>Ο</w:t>
      </w:r>
      <w:r w:rsidRPr="00B65047">
        <w:rPr>
          <w:rFonts w:eastAsia="Times New Roman"/>
          <w:szCs w:val="24"/>
        </w:rPr>
        <w:t xml:space="preserve"> κ</w:t>
      </w:r>
      <w:r>
        <w:rPr>
          <w:rFonts w:eastAsia="Times New Roman"/>
          <w:szCs w:val="24"/>
        </w:rPr>
        <w:t>. Τζαβάρας α</w:t>
      </w:r>
      <w:r w:rsidRPr="00B65047">
        <w:rPr>
          <w:rFonts w:eastAsia="Times New Roman"/>
          <w:szCs w:val="24"/>
        </w:rPr>
        <w:t xml:space="preserve">λλά και οι συνάδελφοι </w:t>
      </w:r>
      <w:r>
        <w:rPr>
          <w:rFonts w:eastAsia="Times New Roman"/>
          <w:szCs w:val="24"/>
        </w:rPr>
        <w:t>Β</w:t>
      </w:r>
      <w:r w:rsidRPr="00B65047">
        <w:rPr>
          <w:rFonts w:eastAsia="Times New Roman"/>
          <w:szCs w:val="24"/>
        </w:rPr>
        <w:t>ουλευτές της Νέας Δημοκρατίας</w:t>
      </w:r>
      <w:r>
        <w:rPr>
          <w:rFonts w:eastAsia="Times New Roman"/>
          <w:szCs w:val="24"/>
        </w:rPr>
        <w:t>,</w:t>
      </w:r>
      <w:r w:rsidRPr="00B65047">
        <w:rPr>
          <w:rFonts w:eastAsia="Times New Roman"/>
          <w:szCs w:val="24"/>
        </w:rPr>
        <w:t xml:space="preserve"> εξήγησαν</w:t>
      </w:r>
      <w:r>
        <w:rPr>
          <w:rFonts w:eastAsia="Times New Roman"/>
          <w:szCs w:val="24"/>
        </w:rPr>
        <w:t>,</w:t>
      </w:r>
      <w:r w:rsidRPr="00B65047">
        <w:rPr>
          <w:rFonts w:eastAsia="Times New Roman"/>
          <w:szCs w:val="24"/>
        </w:rPr>
        <w:t xml:space="preserve"> </w:t>
      </w:r>
      <w:r>
        <w:rPr>
          <w:rFonts w:eastAsia="Times New Roman"/>
          <w:szCs w:val="24"/>
        </w:rPr>
        <w:t>μ</w:t>
      </w:r>
      <w:r w:rsidRPr="00B65047">
        <w:rPr>
          <w:rFonts w:eastAsia="Times New Roman"/>
          <w:szCs w:val="24"/>
        </w:rPr>
        <w:t>ε τρόπο πιστεύω άρτιο</w:t>
      </w:r>
      <w:r>
        <w:rPr>
          <w:rFonts w:eastAsia="Times New Roman"/>
          <w:szCs w:val="24"/>
        </w:rPr>
        <w:t>,</w:t>
      </w:r>
      <w:r w:rsidRPr="00B65047">
        <w:rPr>
          <w:rFonts w:eastAsia="Times New Roman"/>
          <w:szCs w:val="24"/>
        </w:rPr>
        <w:t xml:space="preserve"> </w:t>
      </w:r>
      <w:r>
        <w:rPr>
          <w:rFonts w:eastAsia="Times New Roman"/>
          <w:szCs w:val="24"/>
        </w:rPr>
        <w:t>γιατί η</w:t>
      </w:r>
      <w:r w:rsidRPr="00B65047">
        <w:rPr>
          <w:rFonts w:eastAsia="Times New Roman"/>
          <w:szCs w:val="24"/>
        </w:rPr>
        <w:t xml:space="preserve"> Νέα Δημοκρατία κα</w:t>
      </w:r>
      <w:r w:rsidRPr="00B65047">
        <w:rPr>
          <w:rFonts w:eastAsia="Times New Roman"/>
          <w:szCs w:val="24"/>
        </w:rPr>
        <w:t xml:space="preserve">ταψήφισε το σχετικό πόρισμα της </w:t>
      </w:r>
      <w:r>
        <w:rPr>
          <w:rFonts w:eastAsia="Times New Roman"/>
          <w:szCs w:val="24"/>
        </w:rPr>
        <w:t>κ</w:t>
      </w:r>
      <w:r w:rsidRPr="00B65047">
        <w:rPr>
          <w:rFonts w:eastAsia="Times New Roman"/>
          <w:szCs w:val="24"/>
        </w:rPr>
        <w:t xml:space="preserve">οινοβουλευτικής </w:t>
      </w:r>
      <w:r>
        <w:rPr>
          <w:rFonts w:eastAsia="Times New Roman"/>
          <w:szCs w:val="24"/>
        </w:rPr>
        <w:t>ε</w:t>
      </w:r>
      <w:r w:rsidRPr="00B65047">
        <w:rPr>
          <w:rFonts w:eastAsia="Times New Roman"/>
          <w:szCs w:val="24"/>
        </w:rPr>
        <w:t>πιτροπής</w:t>
      </w:r>
      <w:r>
        <w:rPr>
          <w:rFonts w:eastAsia="Times New Roman"/>
          <w:szCs w:val="24"/>
        </w:rPr>
        <w:t>,</w:t>
      </w:r>
      <w:r w:rsidRPr="00B65047">
        <w:rPr>
          <w:rFonts w:eastAsia="Times New Roman"/>
          <w:szCs w:val="24"/>
        </w:rPr>
        <w:t xml:space="preserve"> εξηγώντας γιατί κατά την εκτίμησή μας η </w:t>
      </w:r>
      <w:r>
        <w:rPr>
          <w:rFonts w:eastAsia="Times New Roman"/>
          <w:szCs w:val="24"/>
        </w:rPr>
        <w:t>ε</w:t>
      </w:r>
      <w:r w:rsidRPr="00B65047">
        <w:rPr>
          <w:rFonts w:eastAsia="Times New Roman"/>
          <w:szCs w:val="24"/>
        </w:rPr>
        <w:t xml:space="preserve">πιτροπή </w:t>
      </w:r>
      <w:r>
        <w:rPr>
          <w:rFonts w:eastAsia="Times New Roman"/>
          <w:szCs w:val="24"/>
        </w:rPr>
        <w:t>α</w:t>
      </w:r>
      <w:r w:rsidRPr="00B65047">
        <w:rPr>
          <w:rFonts w:eastAsia="Times New Roman"/>
          <w:szCs w:val="24"/>
        </w:rPr>
        <w:t xml:space="preserve">υτή δεν </w:t>
      </w:r>
      <w:r>
        <w:rPr>
          <w:rFonts w:eastAsia="Times New Roman"/>
          <w:szCs w:val="24"/>
        </w:rPr>
        <w:t xml:space="preserve">στάθηκε τελικά στο ύψος των περιστάσεων </w:t>
      </w:r>
      <w:r w:rsidRPr="00B65047">
        <w:rPr>
          <w:rFonts w:eastAsia="Times New Roman"/>
          <w:szCs w:val="24"/>
        </w:rPr>
        <w:t>και των προσδοκιών που είχαν καλλιεργηθεί όταν αυτή συστάθηκε</w:t>
      </w:r>
      <w:r>
        <w:rPr>
          <w:rFonts w:eastAsia="Times New Roman"/>
          <w:szCs w:val="24"/>
        </w:rPr>
        <w:t>.</w:t>
      </w:r>
      <w:r w:rsidRPr="00B65047">
        <w:rPr>
          <w:rFonts w:eastAsia="Times New Roman"/>
          <w:szCs w:val="24"/>
        </w:rPr>
        <w:t xml:space="preserve"> </w:t>
      </w:r>
    </w:p>
    <w:p w14:paraId="619F9669" w14:textId="77777777" w:rsidR="00F246CC" w:rsidRDefault="005B5D49">
      <w:pPr>
        <w:spacing w:line="600" w:lineRule="auto"/>
        <w:ind w:firstLine="720"/>
        <w:jc w:val="both"/>
        <w:rPr>
          <w:rFonts w:eastAsia="Times New Roman"/>
          <w:szCs w:val="24"/>
        </w:rPr>
      </w:pPr>
      <w:r>
        <w:rPr>
          <w:rFonts w:eastAsia="Times New Roman"/>
          <w:szCs w:val="24"/>
        </w:rPr>
        <w:t>Θ</w:t>
      </w:r>
      <w:r w:rsidRPr="00B65047">
        <w:rPr>
          <w:rFonts w:eastAsia="Times New Roman"/>
          <w:szCs w:val="24"/>
        </w:rPr>
        <w:t xml:space="preserve">έλω να αποσαφηνίσω από την πρώτη </w:t>
      </w:r>
      <w:r w:rsidRPr="00B65047">
        <w:rPr>
          <w:rFonts w:eastAsia="Times New Roman"/>
          <w:szCs w:val="24"/>
        </w:rPr>
        <w:t>στιγμή ότι προφανώς και συμφωνούμε και θα υπερψηφίσου</w:t>
      </w:r>
      <w:r>
        <w:rPr>
          <w:rFonts w:eastAsia="Times New Roman"/>
          <w:szCs w:val="24"/>
        </w:rPr>
        <w:t>με</w:t>
      </w:r>
      <w:r w:rsidRPr="00B65047">
        <w:rPr>
          <w:rFonts w:eastAsia="Times New Roman"/>
          <w:szCs w:val="24"/>
        </w:rPr>
        <w:t xml:space="preserve"> το διακομματικό κείμενο</w:t>
      </w:r>
      <w:r>
        <w:rPr>
          <w:rFonts w:eastAsia="Times New Roman"/>
          <w:szCs w:val="24"/>
        </w:rPr>
        <w:t>,</w:t>
      </w:r>
      <w:r w:rsidRPr="00B65047">
        <w:rPr>
          <w:rFonts w:eastAsia="Times New Roman"/>
          <w:szCs w:val="24"/>
        </w:rPr>
        <w:t xml:space="preserve"> το οποίο έχει ετοιμαστεί από το </w:t>
      </w:r>
      <w:r>
        <w:rPr>
          <w:rFonts w:eastAsia="Times New Roman"/>
          <w:szCs w:val="24"/>
        </w:rPr>
        <w:t>Π</w:t>
      </w:r>
      <w:r w:rsidRPr="00B65047">
        <w:rPr>
          <w:rFonts w:eastAsia="Times New Roman"/>
          <w:szCs w:val="24"/>
        </w:rPr>
        <w:t>ροεδρείο της Βουλής</w:t>
      </w:r>
      <w:r>
        <w:rPr>
          <w:rFonts w:eastAsia="Times New Roman"/>
          <w:szCs w:val="24"/>
        </w:rPr>
        <w:t>,</w:t>
      </w:r>
      <w:r w:rsidRPr="00B65047">
        <w:rPr>
          <w:rFonts w:eastAsia="Times New Roman"/>
          <w:szCs w:val="24"/>
        </w:rPr>
        <w:t xml:space="preserve"> ως τον ελάχιστο κοινό τόπο συνάντησης των πολιτικών </w:t>
      </w:r>
      <w:r>
        <w:rPr>
          <w:rFonts w:eastAsia="Times New Roman"/>
          <w:szCs w:val="24"/>
        </w:rPr>
        <w:t>δ</w:t>
      </w:r>
      <w:r w:rsidRPr="00B65047">
        <w:rPr>
          <w:rFonts w:eastAsia="Times New Roman"/>
          <w:szCs w:val="24"/>
        </w:rPr>
        <w:t>υνάμεων του δημοκρατικού τόξου</w:t>
      </w:r>
      <w:r>
        <w:rPr>
          <w:rFonts w:eastAsia="Times New Roman"/>
          <w:szCs w:val="24"/>
        </w:rPr>
        <w:t>,</w:t>
      </w:r>
      <w:r>
        <w:rPr>
          <w:rFonts w:eastAsia="Times New Roman"/>
          <w:szCs w:val="24"/>
        </w:rPr>
        <w:t xml:space="preserve"> απέναντι σε αυτή τη</w:t>
      </w:r>
      <w:r w:rsidRPr="00B65047">
        <w:rPr>
          <w:rFonts w:eastAsia="Times New Roman"/>
          <w:szCs w:val="24"/>
        </w:rPr>
        <w:t xml:space="preserve"> σημαντική ιστορι</w:t>
      </w:r>
      <w:r w:rsidRPr="00B65047">
        <w:rPr>
          <w:rFonts w:eastAsia="Times New Roman"/>
          <w:szCs w:val="24"/>
        </w:rPr>
        <w:t xml:space="preserve">κή εκκρεμότητα που έχει η χώρα </w:t>
      </w:r>
      <w:r>
        <w:rPr>
          <w:rFonts w:eastAsia="Times New Roman"/>
          <w:szCs w:val="24"/>
        </w:rPr>
        <w:t>μας.</w:t>
      </w:r>
    </w:p>
    <w:p w14:paraId="619F966A" w14:textId="77777777" w:rsidR="00F246CC" w:rsidRDefault="005B5D49">
      <w:pPr>
        <w:spacing w:line="600" w:lineRule="auto"/>
        <w:ind w:firstLine="720"/>
        <w:jc w:val="both"/>
        <w:rPr>
          <w:rFonts w:eastAsia="Times New Roman"/>
          <w:szCs w:val="24"/>
        </w:rPr>
      </w:pPr>
      <w:r>
        <w:rPr>
          <w:rFonts w:eastAsia="Times New Roman"/>
          <w:szCs w:val="24"/>
        </w:rPr>
        <w:t>Θ</w:t>
      </w:r>
      <w:r w:rsidRPr="00B65047">
        <w:rPr>
          <w:rFonts w:eastAsia="Times New Roman"/>
          <w:szCs w:val="24"/>
        </w:rPr>
        <w:t>εωρώ</w:t>
      </w:r>
      <w:r>
        <w:rPr>
          <w:rFonts w:eastAsia="Times New Roman"/>
          <w:szCs w:val="24"/>
        </w:rPr>
        <w:t>, όμως,</w:t>
      </w:r>
      <w:r w:rsidRPr="00B65047">
        <w:rPr>
          <w:rFonts w:eastAsia="Times New Roman"/>
          <w:szCs w:val="24"/>
        </w:rPr>
        <w:t xml:space="preserve"> εξαιρετικά σημαντικό σε αυτή την </w:t>
      </w:r>
      <w:r>
        <w:rPr>
          <w:rFonts w:eastAsia="Times New Roman"/>
          <w:szCs w:val="24"/>
        </w:rPr>
        <w:t>Α</w:t>
      </w:r>
      <w:r w:rsidRPr="00B65047">
        <w:rPr>
          <w:rFonts w:eastAsia="Times New Roman"/>
          <w:szCs w:val="24"/>
        </w:rPr>
        <w:t>ίθουσα να μιλήσουμε τη γλώσσα της αλήθειας και να επιχειρήσουμε</w:t>
      </w:r>
      <w:r>
        <w:rPr>
          <w:rFonts w:eastAsia="Times New Roman"/>
          <w:szCs w:val="24"/>
        </w:rPr>
        <w:t>,</w:t>
      </w:r>
      <w:r w:rsidRPr="00B65047">
        <w:rPr>
          <w:rFonts w:eastAsia="Times New Roman"/>
          <w:szCs w:val="24"/>
        </w:rPr>
        <w:t xml:space="preserve"> όσο αυτό είναι εφικτό</w:t>
      </w:r>
      <w:r>
        <w:rPr>
          <w:rFonts w:eastAsia="Times New Roman"/>
          <w:szCs w:val="24"/>
        </w:rPr>
        <w:t>,</w:t>
      </w:r>
      <w:r w:rsidRPr="00B65047">
        <w:rPr>
          <w:rFonts w:eastAsia="Times New Roman"/>
          <w:szCs w:val="24"/>
        </w:rPr>
        <w:t xml:space="preserve"> να κρατήσουμε τη συζήτηση αυτή μακριά από πρόσκαιρες επικοινωνιακές επιδιώξεις στις ο</w:t>
      </w:r>
      <w:r w:rsidRPr="00B65047">
        <w:rPr>
          <w:rFonts w:eastAsia="Times New Roman"/>
          <w:szCs w:val="24"/>
        </w:rPr>
        <w:t>ποίες</w:t>
      </w:r>
      <w:r>
        <w:rPr>
          <w:rFonts w:eastAsia="Times New Roman"/>
          <w:szCs w:val="24"/>
        </w:rPr>
        <w:t>,</w:t>
      </w:r>
      <w:r w:rsidRPr="00B65047">
        <w:rPr>
          <w:rFonts w:eastAsia="Times New Roman"/>
          <w:szCs w:val="24"/>
        </w:rPr>
        <w:t xml:space="preserve"> </w:t>
      </w:r>
      <w:r>
        <w:rPr>
          <w:rFonts w:eastAsia="Times New Roman"/>
          <w:szCs w:val="24"/>
        </w:rPr>
        <w:t>δ</w:t>
      </w:r>
      <w:r w:rsidRPr="00B65047">
        <w:rPr>
          <w:rFonts w:eastAsia="Times New Roman"/>
          <w:szCs w:val="24"/>
        </w:rPr>
        <w:t>υστυχώς</w:t>
      </w:r>
      <w:r>
        <w:rPr>
          <w:rFonts w:eastAsia="Times New Roman"/>
          <w:szCs w:val="24"/>
        </w:rPr>
        <w:t>,</w:t>
      </w:r>
      <w:r w:rsidRPr="00B65047">
        <w:rPr>
          <w:rFonts w:eastAsia="Times New Roman"/>
          <w:szCs w:val="24"/>
        </w:rPr>
        <w:t xml:space="preserve"> μας έχει συνηθίσει τελευταία </w:t>
      </w:r>
      <w:r>
        <w:rPr>
          <w:rFonts w:eastAsia="Times New Roman"/>
          <w:szCs w:val="24"/>
        </w:rPr>
        <w:t>η Κ</w:t>
      </w:r>
      <w:r w:rsidRPr="00B65047">
        <w:rPr>
          <w:rFonts w:eastAsia="Times New Roman"/>
          <w:szCs w:val="24"/>
        </w:rPr>
        <w:t>υβέρνηση</w:t>
      </w:r>
      <w:r>
        <w:rPr>
          <w:rFonts w:eastAsia="Times New Roman"/>
          <w:szCs w:val="24"/>
        </w:rPr>
        <w:t>.</w:t>
      </w:r>
      <w:r w:rsidRPr="00B65047">
        <w:rPr>
          <w:rFonts w:eastAsia="Times New Roman"/>
          <w:szCs w:val="24"/>
        </w:rPr>
        <w:t xml:space="preserve"> </w:t>
      </w:r>
      <w:r>
        <w:rPr>
          <w:rFonts w:eastAsia="Times New Roman"/>
          <w:szCs w:val="24"/>
        </w:rPr>
        <w:t>Σ</w:t>
      </w:r>
      <w:r w:rsidRPr="00B65047">
        <w:rPr>
          <w:rFonts w:eastAsia="Times New Roman"/>
          <w:szCs w:val="24"/>
        </w:rPr>
        <w:t xml:space="preserve">ίγουρα το γεγονός ότι η συζήτηση αυτή λαμβάνει χώρα τον Απρίλιο του 2019 και το πόρισμα της σχετικής </w:t>
      </w:r>
      <w:r>
        <w:rPr>
          <w:rFonts w:eastAsia="Times New Roman"/>
          <w:szCs w:val="24"/>
        </w:rPr>
        <w:t>ε</w:t>
      </w:r>
      <w:r w:rsidRPr="00B65047">
        <w:rPr>
          <w:rFonts w:eastAsia="Times New Roman"/>
          <w:szCs w:val="24"/>
        </w:rPr>
        <w:t>πιτροπής έχει ολοκληρωθεί και κατατεθεί από το 2016</w:t>
      </w:r>
      <w:r>
        <w:rPr>
          <w:rFonts w:eastAsia="Times New Roman"/>
          <w:szCs w:val="24"/>
        </w:rPr>
        <w:t>,</w:t>
      </w:r>
      <w:r w:rsidRPr="00B65047">
        <w:rPr>
          <w:rFonts w:eastAsia="Times New Roman"/>
          <w:szCs w:val="24"/>
        </w:rPr>
        <w:t xml:space="preserve"> δεν μας κάνει εξαιρετικά αισιόδοξο</w:t>
      </w:r>
      <w:r>
        <w:rPr>
          <w:rFonts w:eastAsia="Times New Roman"/>
          <w:szCs w:val="24"/>
        </w:rPr>
        <w:t>υ</w:t>
      </w:r>
      <w:r w:rsidRPr="00B65047">
        <w:rPr>
          <w:rFonts w:eastAsia="Times New Roman"/>
          <w:szCs w:val="24"/>
        </w:rPr>
        <w:t>ς</w:t>
      </w:r>
      <w:r>
        <w:rPr>
          <w:rFonts w:eastAsia="Times New Roman"/>
          <w:szCs w:val="24"/>
        </w:rPr>
        <w:t>.</w:t>
      </w:r>
      <w:r w:rsidRPr="00B65047">
        <w:rPr>
          <w:rFonts w:eastAsia="Times New Roman"/>
          <w:szCs w:val="24"/>
        </w:rPr>
        <w:t xml:space="preserve"> </w:t>
      </w:r>
      <w:r>
        <w:rPr>
          <w:rFonts w:eastAsia="Times New Roman"/>
          <w:szCs w:val="24"/>
        </w:rPr>
        <w:t>Δ</w:t>
      </w:r>
      <w:r w:rsidRPr="00B65047">
        <w:rPr>
          <w:rFonts w:eastAsia="Times New Roman"/>
          <w:szCs w:val="24"/>
        </w:rPr>
        <w:t>εν</w:t>
      </w:r>
      <w:r w:rsidRPr="00B65047">
        <w:rPr>
          <w:rFonts w:eastAsia="Times New Roman"/>
          <w:szCs w:val="24"/>
        </w:rPr>
        <w:t xml:space="preserve"> </w:t>
      </w:r>
      <w:r>
        <w:rPr>
          <w:rFonts w:eastAsia="Times New Roman"/>
          <w:szCs w:val="24"/>
        </w:rPr>
        <w:t>γίνεστε πολύ πιστευτοί,</w:t>
      </w:r>
      <w:r w:rsidRPr="00B65047">
        <w:rPr>
          <w:rFonts w:eastAsia="Times New Roman"/>
          <w:szCs w:val="24"/>
        </w:rPr>
        <w:t xml:space="preserve"> όταν λέτε ότι το ζήτημα αυτό εξετάζεται σε πολιτικά ουδέτερο χρόνο </w:t>
      </w:r>
      <w:r>
        <w:rPr>
          <w:rFonts w:eastAsia="Times New Roman"/>
          <w:szCs w:val="24"/>
        </w:rPr>
        <w:t>κι</w:t>
      </w:r>
      <w:r w:rsidRPr="00B65047">
        <w:rPr>
          <w:rFonts w:eastAsia="Times New Roman"/>
          <w:szCs w:val="24"/>
        </w:rPr>
        <w:t xml:space="preserve"> ότι δεν σκοπεύετε να αποκομίσετε άλλα οφέλη από αυτή τη συζήτηση</w:t>
      </w:r>
      <w:r>
        <w:rPr>
          <w:rFonts w:eastAsia="Times New Roman"/>
          <w:szCs w:val="24"/>
        </w:rPr>
        <w:t>.</w:t>
      </w:r>
    </w:p>
    <w:p w14:paraId="619F966B" w14:textId="77777777" w:rsidR="00F246CC" w:rsidRDefault="005B5D49">
      <w:pPr>
        <w:spacing w:line="600" w:lineRule="auto"/>
        <w:ind w:firstLine="720"/>
        <w:jc w:val="both"/>
        <w:rPr>
          <w:rFonts w:eastAsia="Times New Roman"/>
          <w:szCs w:val="24"/>
        </w:rPr>
      </w:pPr>
      <w:r>
        <w:rPr>
          <w:rFonts w:eastAsia="Times New Roman"/>
          <w:szCs w:val="24"/>
        </w:rPr>
        <w:t>Π</w:t>
      </w:r>
      <w:r w:rsidRPr="00B65047">
        <w:rPr>
          <w:rFonts w:eastAsia="Times New Roman"/>
          <w:szCs w:val="24"/>
        </w:rPr>
        <w:t>άμε</w:t>
      </w:r>
      <w:r>
        <w:rPr>
          <w:rFonts w:eastAsia="Times New Roman"/>
          <w:szCs w:val="24"/>
        </w:rPr>
        <w:t>,</w:t>
      </w:r>
      <w:r w:rsidRPr="00B65047">
        <w:rPr>
          <w:rFonts w:eastAsia="Times New Roman"/>
          <w:szCs w:val="24"/>
        </w:rPr>
        <w:t xml:space="preserve"> λοιπόν</w:t>
      </w:r>
      <w:r>
        <w:rPr>
          <w:rFonts w:eastAsia="Times New Roman"/>
          <w:szCs w:val="24"/>
        </w:rPr>
        <w:t>,</w:t>
      </w:r>
      <w:r w:rsidRPr="00B65047">
        <w:rPr>
          <w:rFonts w:eastAsia="Times New Roman"/>
          <w:szCs w:val="24"/>
        </w:rPr>
        <w:t xml:space="preserve"> </w:t>
      </w:r>
      <w:r>
        <w:rPr>
          <w:rFonts w:eastAsia="Times New Roman"/>
          <w:szCs w:val="24"/>
        </w:rPr>
        <w:t>στην ουσία. Αλήθεια πρώτη: Η</w:t>
      </w:r>
      <w:r w:rsidRPr="00B65047">
        <w:rPr>
          <w:rFonts w:eastAsia="Times New Roman"/>
          <w:szCs w:val="24"/>
        </w:rPr>
        <w:t xml:space="preserve"> Νέα Δημοκρατία ήταν το κόμμα το οποίο από την αρχή χειρίστηκε με ευθύνη</w:t>
      </w:r>
      <w:r>
        <w:rPr>
          <w:rFonts w:eastAsia="Times New Roman"/>
          <w:szCs w:val="24"/>
        </w:rPr>
        <w:t>,</w:t>
      </w:r>
      <w:r w:rsidRPr="00B65047">
        <w:rPr>
          <w:rFonts w:eastAsia="Times New Roman"/>
          <w:szCs w:val="24"/>
        </w:rPr>
        <w:t xml:space="preserve"> επάρκεια αλλά και ρεαλισμό </w:t>
      </w:r>
      <w:r>
        <w:rPr>
          <w:rFonts w:eastAsia="Times New Roman"/>
          <w:szCs w:val="24"/>
        </w:rPr>
        <w:t>αυτό το εξαιρετικά πολύπλοκο νομικό θέμα,</w:t>
      </w:r>
      <w:r w:rsidRPr="00B65047">
        <w:rPr>
          <w:rFonts w:eastAsia="Times New Roman"/>
          <w:szCs w:val="24"/>
        </w:rPr>
        <w:t xml:space="preserve"> </w:t>
      </w:r>
      <w:r>
        <w:rPr>
          <w:rFonts w:eastAsia="Times New Roman"/>
          <w:szCs w:val="24"/>
        </w:rPr>
        <w:t xml:space="preserve">δηλαδή </w:t>
      </w:r>
      <w:r w:rsidRPr="00B65047">
        <w:rPr>
          <w:rFonts w:eastAsia="Times New Roman"/>
          <w:szCs w:val="24"/>
        </w:rPr>
        <w:t xml:space="preserve">τις γερμανικές επανορθώσεις και το κατοχικό δάνειο που αφορούν το ελληνικό κράτος </w:t>
      </w:r>
      <w:r>
        <w:rPr>
          <w:rFonts w:eastAsia="Times New Roman"/>
          <w:szCs w:val="24"/>
        </w:rPr>
        <w:t>αλλά και τις αποζημιώσει</w:t>
      </w:r>
      <w:r>
        <w:rPr>
          <w:rFonts w:eastAsia="Times New Roman"/>
          <w:szCs w:val="24"/>
        </w:rPr>
        <w:t>ς</w:t>
      </w:r>
      <w:r w:rsidRPr="00B65047">
        <w:rPr>
          <w:rFonts w:eastAsia="Times New Roman"/>
          <w:szCs w:val="24"/>
        </w:rPr>
        <w:t xml:space="preserve"> που α</w:t>
      </w:r>
      <w:r>
        <w:rPr>
          <w:rFonts w:eastAsia="Times New Roman"/>
          <w:szCs w:val="24"/>
        </w:rPr>
        <w:t xml:space="preserve">φορούν </w:t>
      </w:r>
      <w:r w:rsidRPr="00B65047">
        <w:rPr>
          <w:rFonts w:eastAsia="Times New Roman"/>
          <w:szCs w:val="24"/>
        </w:rPr>
        <w:t>ιδιώτες</w:t>
      </w:r>
      <w:r>
        <w:rPr>
          <w:rFonts w:eastAsia="Times New Roman"/>
          <w:szCs w:val="24"/>
        </w:rPr>
        <w:t>,</w:t>
      </w:r>
      <w:r w:rsidRPr="00B65047">
        <w:rPr>
          <w:rFonts w:eastAsia="Times New Roman"/>
          <w:szCs w:val="24"/>
        </w:rPr>
        <w:t xml:space="preserve"> οι οποίοι είτε αυτοί είτε συγγενείς τους υπήρξαν θύματα ναζιστικών θηριωδιών</w:t>
      </w:r>
      <w:r>
        <w:rPr>
          <w:rFonts w:eastAsia="Times New Roman"/>
          <w:szCs w:val="24"/>
        </w:rPr>
        <w:t>.</w:t>
      </w:r>
    </w:p>
    <w:p w14:paraId="619F966C" w14:textId="77777777" w:rsidR="00F246CC" w:rsidRDefault="005B5D49">
      <w:pPr>
        <w:spacing w:line="600" w:lineRule="auto"/>
        <w:ind w:firstLine="720"/>
        <w:jc w:val="both"/>
        <w:rPr>
          <w:rFonts w:eastAsia="Times New Roman"/>
          <w:szCs w:val="24"/>
        </w:rPr>
      </w:pPr>
      <w:r>
        <w:rPr>
          <w:rFonts w:eastAsia="Times New Roman"/>
          <w:szCs w:val="24"/>
        </w:rPr>
        <w:t>Θ</w:t>
      </w:r>
      <w:r w:rsidRPr="00B65047">
        <w:rPr>
          <w:rFonts w:eastAsia="Times New Roman"/>
          <w:szCs w:val="24"/>
        </w:rPr>
        <w:t>υμίζω</w:t>
      </w:r>
      <w:r>
        <w:rPr>
          <w:rFonts w:eastAsia="Times New Roman"/>
          <w:szCs w:val="24"/>
        </w:rPr>
        <w:t>,</w:t>
      </w:r>
      <w:r w:rsidRPr="00B65047">
        <w:rPr>
          <w:rFonts w:eastAsia="Times New Roman"/>
          <w:szCs w:val="24"/>
        </w:rPr>
        <w:t xml:space="preserve"> λοιπόν</w:t>
      </w:r>
      <w:r>
        <w:rPr>
          <w:rFonts w:eastAsia="Times New Roman"/>
          <w:szCs w:val="24"/>
        </w:rPr>
        <w:t>, ότι τον Σεπτέμβριο</w:t>
      </w:r>
      <w:r w:rsidRPr="00B65047">
        <w:rPr>
          <w:rFonts w:eastAsia="Times New Roman"/>
          <w:szCs w:val="24"/>
        </w:rPr>
        <w:t xml:space="preserve"> το</w:t>
      </w:r>
      <w:r>
        <w:rPr>
          <w:rFonts w:eastAsia="Times New Roman"/>
          <w:szCs w:val="24"/>
        </w:rPr>
        <w:t>υ</w:t>
      </w:r>
      <w:r w:rsidRPr="00B65047">
        <w:rPr>
          <w:rFonts w:eastAsia="Times New Roman"/>
          <w:szCs w:val="24"/>
        </w:rPr>
        <w:t xml:space="preserve"> 2012</w:t>
      </w:r>
      <w:r>
        <w:rPr>
          <w:rFonts w:eastAsia="Times New Roman"/>
          <w:szCs w:val="24"/>
        </w:rPr>
        <w:t>,</w:t>
      </w:r>
      <w:r w:rsidRPr="00B65047">
        <w:rPr>
          <w:rFonts w:eastAsia="Times New Roman"/>
          <w:szCs w:val="24"/>
        </w:rPr>
        <w:t xml:space="preserve"> στο Γενικό Λογιστήριο του</w:t>
      </w:r>
      <w:r>
        <w:rPr>
          <w:rFonts w:eastAsia="Times New Roman"/>
          <w:szCs w:val="24"/>
        </w:rPr>
        <w:t xml:space="preserve"> Κράτους,</w:t>
      </w:r>
      <w:r w:rsidRPr="00B65047">
        <w:rPr>
          <w:rFonts w:eastAsia="Times New Roman"/>
          <w:szCs w:val="24"/>
        </w:rPr>
        <w:t xml:space="preserve"> με εντολή του τότε </w:t>
      </w:r>
      <w:r w:rsidRPr="00D20699">
        <w:rPr>
          <w:rFonts w:eastAsia="Times New Roman"/>
          <w:caps/>
          <w:szCs w:val="24"/>
        </w:rPr>
        <w:t>α</w:t>
      </w:r>
      <w:r w:rsidRPr="00B65047">
        <w:rPr>
          <w:rFonts w:eastAsia="Times New Roman"/>
          <w:szCs w:val="24"/>
        </w:rPr>
        <w:t>ναπληρωτή Υπουργού</w:t>
      </w:r>
      <w:r>
        <w:rPr>
          <w:rFonts w:eastAsia="Times New Roman"/>
          <w:szCs w:val="24"/>
        </w:rPr>
        <w:t>,</w:t>
      </w:r>
      <w:r w:rsidRPr="00B65047">
        <w:rPr>
          <w:rFonts w:eastAsia="Times New Roman"/>
          <w:szCs w:val="24"/>
        </w:rPr>
        <w:t xml:space="preserve"> του Χρήστου </w:t>
      </w:r>
      <w:r>
        <w:rPr>
          <w:rFonts w:eastAsia="Times New Roman"/>
          <w:szCs w:val="24"/>
        </w:rPr>
        <w:t>Σ</w:t>
      </w:r>
      <w:r w:rsidRPr="00B65047">
        <w:rPr>
          <w:rFonts w:eastAsia="Times New Roman"/>
          <w:szCs w:val="24"/>
        </w:rPr>
        <w:t>ταϊκούρα</w:t>
      </w:r>
      <w:r>
        <w:rPr>
          <w:rFonts w:eastAsia="Times New Roman"/>
          <w:szCs w:val="24"/>
        </w:rPr>
        <w:t>,</w:t>
      </w:r>
      <w:r w:rsidRPr="00B65047">
        <w:rPr>
          <w:rFonts w:eastAsia="Times New Roman"/>
          <w:szCs w:val="24"/>
        </w:rPr>
        <w:t xml:space="preserve"> συστάθηκε μί</w:t>
      </w:r>
      <w:r w:rsidRPr="00B65047">
        <w:rPr>
          <w:rFonts w:eastAsia="Times New Roman"/>
          <w:szCs w:val="24"/>
        </w:rPr>
        <w:t>α ειδική ομάδα ανώτερων υπαλλήλων</w:t>
      </w:r>
      <w:r>
        <w:rPr>
          <w:rFonts w:eastAsia="Times New Roman"/>
          <w:szCs w:val="24"/>
        </w:rPr>
        <w:t>, η οποία για πρώτη</w:t>
      </w:r>
      <w:r w:rsidRPr="00B65047">
        <w:rPr>
          <w:rFonts w:eastAsia="Times New Roman"/>
          <w:szCs w:val="24"/>
        </w:rPr>
        <w:t xml:space="preserve"> φορά κατέγραψε</w:t>
      </w:r>
      <w:r>
        <w:rPr>
          <w:rFonts w:eastAsia="Times New Roman"/>
          <w:szCs w:val="24"/>
        </w:rPr>
        <w:t>,</w:t>
      </w:r>
      <w:r w:rsidRPr="00B65047">
        <w:rPr>
          <w:rFonts w:eastAsia="Times New Roman"/>
          <w:szCs w:val="24"/>
        </w:rPr>
        <w:t xml:space="preserve"> ταξινόμησε</w:t>
      </w:r>
      <w:r>
        <w:rPr>
          <w:rFonts w:eastAsia="Times New Roman"/>
          <w:szCs w:val="24"/>
        </w:rPr>
        <w:t>,</w:t>
      </w:r>
      <w:r w:rsidRPr="00B65047">
        <w:rPr>
          <w:rFonts w:eastAsia="Times New Roman"/>
          <w:szCs w:val="24"/>
        </w:rPr>
        <w:t xml:space="preserve"> προστάτευσε όλο το αρχειακό υλικό το οποίο σχετίζεται με αυτό το θέμα</w:t>
      </w:r>
      <w:r>
        <w:rPr>
          <w:rFonts w:eastAsia="Times New Roman"/>
          <w:szCs w:val="24"/>
        </w:rPr>
        <w:t>.</w:t>
      </w:r>
      <w:r w:rsidRPr="00B65047">
        <w:rPr>
          <w:rFonts w:eastAsia="Times New Roman"/>
          <w:szCs w:val="24"/>
        </w:rPr>
        <w:t xml:space="preserve"> </w:t>
      </w:r>
      <w:r>
        <w:rPr>
          <w:rFonts w:eastAsia="Times New Roman"/>
          <w:szCs w:val="24"/>
        </w:rPr>
        <w:t>Μ</w:t>
      </w:r>
      <w:r w:rsidRPr="00B65047">
        <w:rPr>
          <w:rFonts w:eastAsia="Times New Roman"/>
          <w:szCs w:val="24"/>
        </w:rPr>
        <w:t xml:space="preserve">έσα σε πέντε μήνες συγκροτήθηκαν </w:t>
      </w:r>
      <w:r>
        <w:rPr>
          <w:rFonts w:eastAsia="Times New Roman"/>
          <w:szCs w:val="24"/>
        </w:rPr>
        <w:t xml:space="preserve">επτακόσιοι εξήντα ένας </w:t>
      </w:r>
      <w:r w:rsidRPr="00B65047">
        <w:rPr>
          <w:rFonts w:eastAsia="Times New Roman"/>
          <w:szCs w:val="24"/>
        </w:rPr>
        <w:t xml:space="preserve">φάκελοι </w:t>
      </w:r>
      <w:r>
        <w:rPr>
          <w:rFonts w:eastAsia="Times New Roman"/>
          <w:szCs w:val="24"/>
        </w:rPr>
        <w:t xml:space="preserve">και τόμοι, </w:t>
      </w:r>
      <w:r w:rsidRPr="00B65047">
        <w:rPr>
          <w:rFonts w:eastAsia="Times New Roman"/>
          <w:szCs w:val="24"/>
        </w:rPr>
        <w:t xml:space="preserve">συντάχθηκε πορισματική </w:t>
      </w:r>
      <w:r>
        <w:rPr>
          <w:rFonts w:eastAsia="Times New Roman"/>
          <w:szCs w:val="24"/>
        </w:rPr>
        <w:t>έ</w:t>
      </w:r>
      <w:r w:rsidRPr="00B65047">
        <w:rPr>
          <w:rFonts w:eastAsia="Times New Roman"/>
          <w:szCs w:val="24"/>
        </w:rPr>
        <w:t>κθεσ</w:t>
      </w:r>
      <w:r w:rsidRPr="00B65047">
        <w:rPr>
          <w:rFonts w:eastAsia="Times New Roman"/>
          <w:szCs w:val="24"/>
        </w:rPr>
        <w:t>η προς το αρμόδιο Υπουργείο Εξωτερικών</w:t>
      </w:r>
      <w:r>
        <w:rPr>
          <w:rFonts w:eastAsia="Times New Roman"/>
          <w:szCs w:val="24"/>
        </w:rPr>
        <w:t>,</w:t>
      </w:r>
      <w:r w:rsidRPr="00B65047">
        <w:rPr>
          <w:rFonts w:eastAsia="Times New Roman"/>
          <w:szCs w:val="24"/>
        </w:rPr>
        <w:t xml:space="preserve"> το οποίο φέρει και την ουσιαστική ευθύνη αυτής της διαπραγμάτευσης</w:t>
      </w:r>
      <w:r>
        <w:rPr>
          <w:rFonts w:eastAsia="Times New Roman"/>
          <w:szCs w:val="24"/>
        </w:rPr>
        <w:t>.</w:t>
      </w:r>
      <w:r w:rsidRPr="00B65047">
        <w:rPr>
          <w:rFonts w:eastAsia="Times New Roman"/>
          <w:szCs w:val="24"/>
        </w:rPr>
        <w:t xml:space="preserve"> Αυτό είναι το υλικό το οποίο έκτοτε επικαλείται το ελληνικό κράτος</w:t>
      </w:r>
      <w:r>
        <w:rPr>
          <w:rFonts w:eastAsia="Times New Roman"/>
          <w:szCs w:val="24"/>
        </w:rPr>
        <w:t>.</w:t>
      </w:r>
    </w:p>
    <w:p w14:paraId="619F966D" w14:textId="77777777" w:rsidR="00F246CC" w:rsidRDefault="005B5D49">
      <w:pPr>
        <w:spacing w:line="600" w:lineRule="auto"/>
        <w:ind w:firstLine="720"/>
        <w:jc w:val="both"/>
        <w:rPr>
          <w:rFonts w:eastAsia="Times New Roman"/>
          <w:szCs w:val="24"/>
        </w:rPr>
      </w:pPr>
      <w:r>
        <w:rPr>
          <w:rFonts w:eastAsia="Times New Roman"/>
          <w:szCs w:val="24"/>
        </w:rPr>
        <w:t>Τον Απρίλη του 2013 η έκθεση αυτή δ</w:t>
      </w:r>
      <w:r w:rsidRPr="00B65047">
        <w:rPr>
          <w:rFonts w:eastAsia="Times New Roman"/>
          <w:szCs w:val="24"/>
        </w:rPr>
        <w:t>ιαβιβάστηκε από το Υπουργείο Εξωτερικών στο Ν</w:t>
      </w:r>
      <w:r w:rsidRPr="00B65047">
        <w:rPr>
          <w:rFonts w:eastAsia="Times New Roman"/>
          <w:szCs w:val="24"/>
        </w:rPr>
        <w:t>ομικό Σύμβουλο του Κράτους</w:t>
      </w:r>
      <w:r>
        <w:rPr>
          <w:rFonts w:eastAsia="Times New Roman"/>
          <w:szCs w:val="24"/>
        </w:rPr>
        <w:t xml:space="preserve">, ώστε να την </w:t>
      </w:r>
      <w:r w:rsidRPr="00B65047">
        <w:rPr>
          <w:rFonts w:eastAsia="Times New Roman"/>
          <w:szCs w:val="24"/>
        </w:rPr>
        <w:t>αξιολ</w:t>
      </w:r>
      <w:r>
        <w:rPr>
          <w:rFonts w:eastAsia="Times New Roman"/>
          <w:szCs w:val="24"/>
        </w:rPr>
        <w:t>ογήσει</w:t>
      </w:r>
      <w:r w:rsidRPr="00B65047">
        <w:rPr>
          <w:rFonts w:eastAsia="Times New Roman"/>
          <w:szCs w:val="24"/>
        </w:rPr>
        <w:t xml:space="preserve"> και να στοιχειοθετήσει νομικά τις αξιώσεις του ελληνικού </w:t>
      </w:r>
      <w:r>
        <w:rPr>
          <w:rFonts w:eastAsia="Times New Roman"/>
          <w:szCs w:val="24"/>
        </w:rPr>
        <w:t>δ</w:t>
      </w:r>
      <w:r w:rsidRPr="00B65047">
        <w:rPr>
          <w:rFonts w:eastAsia="Times New Roman"/>
          <w:szCs w:val="24"/>
        </w:rPr>
        <w:t>ημοσίου</w:t>
      </w:r>
      <w:r>
        <w:rPr>
          <w:rFonts w:eastAsia="Times New Roman"/>
          <w:szCs w:val="24"/>
        </w:rPr>
        <w:t xml:space="preserve"> κ</w:t>
      </w:r>
      <w:r w:rsidRPr="00B65047">
        <w:rPr>
          <w:rFonts w:eastAsia="Times New Roman"/>
          <w:szCs w:val="24"/>
        </w:rPr>
        <w:t xml:space="preserve">αι αυτό συνέβη </w:t>
      </w:r>
      <w:r>
        <w:rPr>
          <w:rFonts w:eastAsia="Times New Roman"/>
          <w:szCs w:val="24"/>
        </w:rPr>
        <w:t>π</w:t>
      </w:r>
      <w:r w:rsidRPr="00B65047">
        <w:rPr>
          <w:rFonts w:eastAsia="Times New Roman"/>
          <w:szCs w:val="24"/>
        </w:rPr>
        <w:t>ράγματι</w:t>
      </w:r>
      <w:r>
        <w:rPr>
          <w:rFonts w:eastAsia="Times New Roman"/>
          <w:szCs w:val="24"/>
        </w:rPr>
        <w:t>.</w:t>
      </w:r>
      <w:r w:rsidRPr="00B65047">
        <w:rPr>
          <w:rFonts w:eastAsia="Times New Roman"/>
          <w:szCs w:val="24"/>
        </w:rPr>
        <w:t xml:space="preserve"> </w:t>
      </w:r>
      <w:r>
        <w:rPr>
          <w:rFonts w:eastAsia="Times New Roman"/>
          <w:szCs w:val="24"/>
        </w:rPr>
        <w:t>Τ</w:t>
      </w:r>
      <w:r w:rsidRPr="00B65047">
        <w:rPr>
          <w:rFonts w:eastAsia="Times New Roman"/>
          <w:szCs w:val="24"/>
        </w:rPr>
        <w:t xml:space="preserve">ο </w:t>
      </w:r>
      <w:r>
        <w:rPr>
          <w:rFonts w:eastAsia="Times New Roman"/>
          <w:szCs w:val="24"/>
        </w:rPr>
        <w:t>Ν</w:t>
      </w:r>
      <w:r w:rsidRPr="00B65047">
        <w:rPr>
          <w:rFonts w:eastAsia="Times New Roman"/>
          <w:szCs w:val="24"/>
        </w:rPr>
        <w:t xml:space="preserve">ομικό </w:t>
      </w:r>
      <w:r>
        <w:rPr>
          <w:rFonts w:eastAsia="Times New Roman"/>
          <w:szCs w:val="24"/>
        </w:rPr>
        <w:t>Σ</w:t>
      </w:r>
      <w:r w:rsidRPr="00B65047">
        <w:rPr>
          <w:rFonts w:eastAsia="Times New Roman"/>
          <w:szCs w:val="24"/>
        </w:rPr>
        <w:t>υμβούλιο του Κράτους</w:t>
      </w:r>
      <w:r>
        <w:rPr>
          <w:rFonts w:eastAsia="Times New Roman"/>
          <w:szCs w:val="24"/>
        </w:rPr>
        <w:t>,</w:t>
      </w:r>
      <w:r w:rsidRPr="00B65047">
        <w:rPr>
          <w:rFonts w:eastAsia="Times New Roman"/>
          <w:szCs w:val="24"/>
        </w:rPr>
        <w:t xml:space="preserve"> </w:t>
      </w:r>
      <w:r>
        <w:rPr>
          <w:rFonts w:eastAsia="Times New Roman"/>
          <w:szCs w:val="24"/>
        </w:rPr>
        <w:t>όμως,</w:t>
      </w:r>
      <w:r w:rsidRPr="00B65047">
        <w:rPr>
          <w:rFonts w:eastAsia="Times New Roman"/>
          <w:szCs w:val="24"/>
        </w:rPr>
        <w:t xml:space="preserve"> στις αρχές του 2014 ζήτησε και πάλι από το Υπουργείο Οικονομικών τον ποσοτικό προσδιορισμό των αξιώσεων που </w:t>
      </w:r>
      <w:r>
        <w:rPr>
          <w:rFonts w:eastAsia="Times New Roman"/>
          <w:szCs w:val="24"/>
        </w:rPr>
        <w:t xml:space="preserve">διεκδικεί το ελληνικό </w:t>
      </w:r>
      <w:r>
        <w:rPr>
          <w:rFonts w:eastAsia="Times New Roman"/>
          <w:szCs w:val="24"/>
        </w:rPr>
        <w:t>δ</w:t>
      </w:r>
      <w:r w:rsidRPr="00B65047">
        <w:rPr>
          <w:rFonts w:eastAsia="Times New Roman"/>
          <w:szCs w:val="24"/>
        </w:rPr>
        <w:t>ημόσιο</w:t>
      </w:r>
      <w:r>
        <w:rPr>
          <w:rFonts w:eastAsia="Times New Roman"/>
          <w:szCs w:val="24"/>
        </w:rPr>
        <w:t xml:space="preserve">. Συστάθηκε, λοιπόν, νέα </w:t>
      </w:r>
      <w:r>
        <w:rPr>
          <w:rFonts w:eastAsia="Times New Roman"/>
          <w:szCs w:val="24"/>
        </w:rPr>
        <w:t>ε</w:t>
      </w:r>
      <w:r>
        <w:rPr>
          <w:rFonts w:eastAsia="Times New Roman"/>
          <w:szCs w:val="24"/>
        </w:rPr>
        <w:t xml:space="preserve">ιδική </w:t>
      </w:r>
      <w:r>
        <w:rPr>
          <w:rFonts w:eastAsia="Times New Roman"/>
          <w:szCs w:val="24"/>
        </w:rPr>
        <w:t>ε</w:t>
      </w:r>
      <w:r>
        <w:rPr>
          <w:rFonts w:eastAsia="Times New Roman"/>
          <w:szCs w:val="24"/>
        </w:rPr>
        <w:t xml:space="preserve">πιτροπή, με προθεσμία ολοκλήρωσης του έργου </w:t>
      </w:r>
      <w:r w:rsidRPr="00B65047">
        <w:rPr>
          <w:rFonts w:eastAsia="Times New Roman"/>
          <w:szCs w:val="24"/>
        </w:rPr>
        <w:t>την 30</w:t>
      </w:r>
      <w:r>
        <w:rPr>
          <w:rFonts w:eastAsia="Times New Roman"/>
          <w:szCs w:val="24"/>
        </w:rPr>
        <w:t>η</w:t>
      </w:r>
      <w:r w:rsidRPr="00B65047">
        <w:rPr>
          <w:rFonts w:eastAsia="Times New Roman"/>
          <w:szCs w:val="24"/>
        </w:rPr>
        <w:t xml:space="preserve"> Δεκεμβρίου του 2014</w:t>
      </w:r>
      <w:r>
        <w:rPr>
          <w:rFonts w:eastAsia="Times New Roman"/>
          <w:szCs w:val="24"/>
        </w:rPr>
        <w:t>.</w:t>
      </w:r>
      <w:r w:rsidRPr="00B65047">
        <w:rPr>
          <w:rFonts w:eastAsia="Times New Roman"/>
          <w:szCs w:val="24"/>
        </w:rPr>
        <w:t xml:space="preserve"> </w:t>
      </w:r>
      <w:r>
        <w:rPr>
          <w:rFonts w:eastAsia="Times New Roman"/>
          <w:szCs w:val="24"/>
        </w:rPr>
        <w:t>Τ</w:t>
      </w:r>
      <w:r w:rsidRPr="00B65047">
        <w:rPr>
          <w:rFonts w:eastAsia="Times New Roman"/>
          <w:szCs w:val="24"/>
        </w:rPr>
        <w:t>ο πλήρες πό</w:t>
      </w:r>
      <w:r w:rsidRPr="00B65047">
        <w:rPr>
          <w:rFonts w:eastAsia="Times New Roman"/>
          <w:szCs w:val="24"/>
        </w:rPr>
        <w:t xml:space="preserve">ρισμα </w:t>
      </w:r>
      <w:r>
        <w:rPr>
          <w:rFonts w:eastAsia="Times New Roman"/>
          <w:szCs w:val="24"/>
        </w:rPr>
        <w:t xml:space="preserve">αυτής της </w:t>
      </w:r>
      <w:r>
        <w:rPr>
          <w:rFonts w:eastAsia="Times New Roman"/>
          <w:szCs w:val="24"/>
        </w:rPr>
        <w:t>ε</w:t>
      </w:r>
      <w:r>
        <w:rPr>
          <w:rFonts w:eastAsia="Times New Roman"/>
          <w:szCs w:val="24"/>
        </w:rPr>
        <w:t>πιτροπής</w:t>
      </w:r>
      <w:r w:rsidRPr="00B65047">
        <w:rPr>
          <w:rFonts w:eastAsia="Times New Roman"/>
          <w:szCs w:val="24"/>
        </w:rPr>
        <w:t xml:space="preserve"> υπο</w:t>
      </w:r>
      <w:r>
        <w:rPr>
          <w:rFonts w:eastAsia="Times New Roman"/>
          <w:szCs w:val="24"/>
        </w:rPr>
        <w:t>βλήθηκε</w:t>
      </w:r>
      <w:r w:rsidRPr="00B65047">
        <w:rPr>
          <w:rFonts w:eastAsia="Times New Roman"/>
          <w:szCs w:val="24"/>
        </w:rPr>
        <w:t xml:space="preserve"> τελικά στο Υπουργείο Οικονομικών</w:t>
      </w:r>
      <w:r>
        <w:rPr>
          <w:rFonts w:eastAsia="Times New Roman"/>
          <w:szCs w:val="24"/>
        </w:rPr>
        <w:t>.</w:t>
      </w:r>
    </w:p>
    <w:p w14:paraId="619F966E" w14:textId="77777777" w:rsidR="00F246CC" w:rsidRDefault="005B5D49">
      <w:pPr>
        <w:spacing w:line="600" w:lineRule="auto"/>
        <w:ind w:firstLine="720"/>
        <w:jc w:val="both"/>
        <w:rPr>
          <w:rFonts w:eastAsia="Times New Roman"/>
          <w:szCs w:val="24"/>
        </w:rPr>
      </w:pPr>
      <w:r>
        <w:rPr>
          <w:rFonts w:eastAsia="Times New Roman"/>
          <w:szCs w:val="24"/>
        </w:rPr>
        <w:t>Ε</w:t>
      </w:r>
      <w:r w:rsidRPr="00B65047">
        <w:rPr>
          <w:rFonts w:eastAsia="Times New Roman"/>
          <w:szCs w:val="24"/>
        </w:rPr>
        <w:t>πισημαίν</w:t>
      </w:r>
      <w:r>
        <w:rPr>
          <w:rFonts w:eastAsia="Times New Roman"/>
          <w:szCs w:val="24"/>
        </w:rPr>
        <w:t>ω</w:t>
      </w:r>
      <w:r w:rsidRPr="00B65047">
        <w:rPr>
          <w:rFonts w:eastAsia="Times New Roman"/>
          <w:szCs w:val="24"/>
        </w:rPr>
        <w:t xml:space="preserve"> εδώ κάτι το οποίο οποιοσδήποτε καλοπροαίρετος έχει ήδη αντιληφθεί</w:t>
      </w:r>
      <w:r>
        <w:rPr>
          <w:rFonts w:eastAsia="Times New Roman"/>
          <w:szCs w:val="24"/>
        </w:rPr>
        <w:t>. Αυτό είναι το μόνο</w:t>
      </w:r>
      <w:r w:rsidRPr="00B65047">
        <w:rPr>
          <w:rFonts w:eastAsia="Times New Roman"/>
          <w:szCs w:val="24"/>
        </w:rPr>
        <w:t xml:space="preserve"> επίκαιρο πόρισμα για τις γερμανικές οφειλές και το κατοχικό δάνειο που διαθέτει το ελλην</w:t>
      </w:r>
      <w:r w:rsidRPr="00B65047">
        <w:rPr>
          <w:rFonts w:eastAsia="Times New Roman"/>
          <w:szCs w:val="24"/>
        </w:rPr>
        <w:t>ικό κράτος</w:t>
      </w:r>
      <w:r>
        <w:rPr>
          <w:rFonts w:eastAsia="Times New Roman"/>
          <w:szCs w:val="24"/>
        </w:rPr>
        <w:t>,</w:t>
      </w:r>
      <w:r w:rsidRPr="00B65047">
        <w:rPr>
          <w:rFonts w:eastAsia="Times New Roman"/>
          <w:szCs w:val="24"/>
        </w:rPr>
        <w:t xml:space="preserve"> η κάθε </w:t>
      </w:r>
      <w:r>
        <w:rPr>
          <w:rFonts w:eastAsia="Times New Roman"/>
          <w:szCs w:val="24"/>
        </w:rPr>
        <w:t xml:space="preserve">ελληνική </w:t>
      </w:r>
      <w:r w:rsidRPr="00B65047">
        <w:rPr>
          <w:rFonts w:eastAsia="Times New Roman"/>
          <w:szCs w:val="24"/>
        </w:rPr>
        <w:t>κυβέρνηση</w:t>
      </w:r>
      <w:r>
        <w:rPr>
          <w:rFonts w:eastAsia="Times New Roman"/>
          <w:szCs w:val="24"/>
        </w:rPr>
        <w:t>, και είναι οι μόνες θέσεις</w:t>
      </w:r>
      <w:r w:rsidRPr="00B65047">
        <w:rPr>
          <w:rFonts w:eastAsia="Times New Roman"/>
          <w:szCs w:val="24"/>
        </w:rPr>
        <w:t xml:space="preserve"> που έχουν επισήμως κατατεθεί από την Αθήνα προς το Βερολίνο</w:t>
      </w:r>
      <w:r>
        <w:rPr>
          <w:rFonts w:eastAsia="Times New Roman"/>
          <w:szCs w:val="24"/>
        </w:rPr>
        <w:t>.</w:t>
      </w:r>
      <w:r w:rsidRPr="00B65047">
        <w:rPr>
          <w:rFonts w:eastAsia="Times New Roman"/>
          <w:szCs w:val="24"/>
        </w:rPr>
        <w:t xml:space="preserve"> </w:t>
      </w:r>
      <w:r>
        <w:rPr>
          <w:rFonts w:eastAsia="Times New Roman"/>
          <w:szCs w:val="24"/>
        </w:rPr>
        <w:t>Κ</w:t>
      </w:r>
      <w:r w:rsidRPr="00B65047">
        <w:rPr>
          <w:rFonts w:eastAsia="Times New Roman"/>
          <w:szCs w:val="24"/>
        </w:rPr>
        <w:t>αι αυτό είναι ένα έργο της Νέας Δημοκρατίας</w:t>
      </w:r>
      <w:r>
        <w:rPr>
          <w:rFonts w:eastAsia="Times New Roman"/>
          <w:szCs w:val="24"/>
        </w:rPr>
        <w:t>.</w:t>
      </w:r>
    </w:p>
    <w:p w14:paraId="619F966F" w14:textId="77777777" w:rsidR="00F246CC" w:rsidRDefault="005B5D49">
      <w:pPr>
        <w:spacing w:line="600" w:lineRule="auto"/>
        <w:ind w:firstLine="720"/>
        <w:jc w:val="both"/>
        <w:rPr>
          <w:rFonts w:eastAsia="Times New Roman"/>
          <w:szCs w:val="24"/>
        </w:rPr>
      </w:pPr>
      <w:r>
        <w:rPr>
          <w:rFonts w:eastAsia="Times New Roman"/>
          <w:szCs w:val="24"/>
        </w:rPr>
        <w:t>Α</w:t>
      </w:r>
      <w:r w:rsidRPr="00B65047">
        <w:rPr>
          <w:rFonts w:eastAsia="Times New Roman"/>
          <w:szCs w:val="24"/>
        </w:rPr>
        <w:t>λήθεια δεύτερη</w:t>
      </w:r>
      <w:r>
        <w:rPr>
          <w:rFonts w:eastAsia="Times New Roman"/>
          <w:szCs w:val="24"/>
        </w:rPr>
        <w:t>.</w:t>
      </w:r>
      <w:r w:rsidRPr="00B65047">
        <w:rPr>
          <w:rFonts w:eastAsia="Times New Roman"/>
          <w:szCs w:val="24"/>
        </w:rPr>
        <w:t xml:space="preserve"> </w:t>
      </w:r>
      <w:r>
        <w:rPr>
          <w:rFonts w:eastAsia="Times New Roman"/>
          <w:szCs w:val="24"/>
        </w:rPr>
        <w:t xml:space="preserve">Σε κοινοβουλευτικό επίπεδο τώρα, είμαστε </w:t>
      </w:r>
      <w:r w:rsidRPr="00B65047">
        <w:rPr>
          <w:rFonts w:eastAsia="Times New Roman"/>
          <w:szCs w:val="24"/>
        </w:rPr>
        <w:t>εμείς οι πρώτοι που</w:t>
      </w:r>
      <w:r>
        <w:rPr>
          <w:rFonts w:eastAsia="Times New Roman"/>
          <w:szCs w:val="24"/>
        </w:rPr>
        <w:t>,</w:t>
      </w:r>
      <w:r w:rsidRPr="00B65047">
        <w:rPr>
          <w:rFonts w:eastAsia="Times New Roman"/>
          <w:szCs w:val="24"/>
        </w:rPr>
        <w:t xml:space="preserve"> χωρίς</w:t>
      </w:r>
      <w:r w:rsidRPr="00B65047">
        <w:rPr>
          <w:rFonts w:eastAsia="Times New Roman"/>
          <w:szCs w:val="24"/>
        </w:rPr>
        <w:t xml:space="preserve"> </w:t>
      </w:r>
      <w:r>
        <w:rPr>
          <w:rFonts w:eastAsia="Times New Roman"/>
          <w:szCs w:val="24"/>
        </w:rPr>
        <w:t xml:space="preserve">να καταφεύγουμε σε επικοινωνιακές </w:t>
      </w:r>
      <w:r w:rsidRPr="00B65047">
        <w:rPr>
          <w:rFonts w:eastAsia="Times New Roman"/>
          <w:szCs w:val="24"/>
        </w:rPr>
        <w:t>εντυπώσεις</w:t>
      </w:r>
      <w:r>
        <w:rPr>
          <w:rFonts w:eastAsia="Times New Roman"/>
          <w:szCs w:val="24"/>
        </w:rPr>
        <w:t>,</w:t>
      </w:r>
      <w:r w:rsidRPr="00B65047">
        <w:rPr>
          <w:rFonts w:eastAsia="Times New Roman"/>
          <w:szCs w:val="24"/>
        </w:rPr>
        <w:t xml:space="preserve"> ασχοληθήκαμε ουσιαστικά με την ανάδειξη αυτού του θέματος</w:t>
      </w:r>
      <w:r>
        <w:rPr>
          <w:rFonts w:eastAsia="Times New Roman"/>
          <w:szCs w:val="24"/>
        </w:rPr>
        <w:t>.</w:t>
      </w:r>
      <w:r w:rsidRPr="00B65047">
        <w:rPr>
          <w:rFonts w:eastAsia="Times New Roman"/>
          <w:szCs w:val="24"/>
        </w:rPr>
        <w:t xml:space="preserve"> </w:t>
      </w:r>
      <w:r>
        <w:rPr>
          <w:rFonts w:eastAsia="Times New Roman"/>
          <w:szCs w:val="24"/>
        </w:rPr>
        <w:t>Τον Μάρτιο του 2014,</w:t>
      </w:r>
      <w:r w:rsidRPr="00B65047">
        <w:rPr>
          <w:rFonts w:eastAsia="Times New Roman"/>
          <w:szCs w:val="24"/>
        </w:rPr>
        <w:t xml:space="preserve"> κατόπιν αιτήματος του Μανώλη Γλέζου</w:t>
      </w:r>
      <w:r>
        <w:rPr>
          <w:rFonts w:eastAsia="Times New Roman"/>
          <w:szCs w:val="24"/>
        </w:rPr>
        <w:t>,</w:t>
      </w:r>
      <w:r w:rsidRPr="00B65047">
        <w:rPr>
          <w:rFonts w:eastAsia="Times New Roman"/>
          <w:szCs w:val="24"/>
        </w:rPr>
        <w:t xml:space="preserve"> ο τότε </w:t>
      </w:r>
      <w:r>
        <w:rPr>
          <w:rFonts w:eastAsia="Times New Roman"/>
          <w:szCs w:val="24"/>
        </w:rPr>
        <w:t>Π</w:t>
      </w:r>
      <w:r w:rsidRPr="00B65047">
        <w:rPr>
          <w:rFonts w:eastAsia="Times New Roman"/>
          <w:szCs w:val="24"/>
        </w:rPr>
        <w:t xml:space="preserve">ρόεδρος της </w:t>
      </w:r>
      <w:r>
        <w:rPr>
          <w:rFonts w:eastAsia="Times New Roman"/>
          <w:szCs w:val="24"/>
        </w:rPr>
        <w:t>Β</w:t>
      </w:r>
      <w:r w:rsidRPr="00B65047">
        <w:rPr>
          <w:rFonts w:eastAsia="Times New Roman"/>
          <w:szCs w:val="24"/>
        </w:rPr>
        <w:t>ουλής</w:t>
      </w:r>
      <w:r>
        <w:rPr>
          <w:rFonts w:eastAsia="Times New Roman"/>
          <w:szCs w:val="24"/>
        </w:rPr>
        <w:t>, ο</w:t>
      </w:r>
      <w:r w:rsidRPr="00B65047">
        <w:rPr>
          <w:rFonts w:eastAsia="Times New Roman"/>
          <w:szCs w:val="24"/>
        </w:rPr>
        <w:t xml:space="preserve"> Ευάγγελος Μεϊμαράκης</w:t>
      </w:r>
      <w:r>
        <w:rPr>
          <w:rFonts w:eastAsia="Times New Roman"/>
          <w:szCs w:val="24"/>
        </w:rPr>
        <w:t>,</w:t>
      </w:r>
      <w:r w:rsidRPr="00B65047">
        <w:rPr>
          <w:rFonts w:eastAsia="Times New Roman"/>
          <w:szCs w:val="24"/>
        </w:rPr>
        <w:t xml:space="preserve"> αποφάσισε τη σύσταση </w:t>
      </w:r>
      <w:r>
        <w:rPr>
          <w:rFonts w:eastAsia="Times New Roman"/>
          <w:szCs w:val="24"/>
        </w:rPr>
        <w:t>δ</w:t>
      </w:r>
      <w:r w:rsidRPr="00B65047">
        <w:rPr>
          <w:rFonts w:eastAsia="Times New Roman"/>
          <w:szCs w:val="24"/>
        </w:rPr>
        <w:t xml:space="preserve">ιακομματικής </w:t>
      </w:r>
      <w:r>
        <w:rPr>
          <w:rFonts w:eastAsia="Times New Roman"/>
          <w:szCs w:val="24"/>
        </w:rPr>
        <w:t>ε</w:t>
      </w:r>
      <w:r>
        <w:rPr>
          <w:rFonts w:eastAsia="Times New Roman"/>
          <w:szCs w:val="24"/>
        </w:rPr>
        <w:t>πιτρ</w:t>
      </w:r>
      <w:r>
        <w:rPr>
          <w:rFonts w:eastAsia="Times New Roman"/>
          <w:szCs w:val="24"/>
        </w:rPr>
        <w:t>οπής. Π</w:t>
      </w:r>
      <w:r w:rsidRPr="00B65047">
        <w:rPr>
          <w:rFonts w:eastAsia="Times New Roman"/>
          <w:szCs w:val="24"/>
        </w:rPr>
        <w:t>ρόεδρος εξελέγη ο κ</w:t>
      </w:r>
      <w:r>
        <w:rPr>
          <w:rFonts w:eastAsia="Times New Roman"/>
          <w:szCs w:val="24"/>
        </w:rPr>
        <w:t>.</w:t>
      </w:r>
      <w:r w:rsidRPr="00B65047">
        <w:rPr>
          <w:rFonts w:eastAsia="Times New Roman"/>
          <w:szCs w:val="24"/>
        </w:rPr>
        <w:t xml:space="preserve"> Τζαβάρας</w:t>
      </w:r>
      <w:r>
        <w:rPr>
          <w:rFonts w:eastAsia="Times New Roman"/>
          <w:szCs w:val="24"/>
        </w:rPr>
        <w:t>,</w:t>
      </w:r>
      <w:r w:rsidRPr="00B65047">
        <w:rPr>
          <w:rFonts w:eastAsia="Times New Roman"/>
          <w:szCs w:val="24"/>
        </w:rPr>
        <w:t xml:space="preserve"> </w:t>
      </w:r>
      <w:r>
        <w:rPr>
          <w:rFonts w:eastAsia="Times New Roman"/>
          <w:szCs w:val="24"/>
        </w:rPr>
        <w:t>Α</w:t>
      </w:r>
      <w:r w:rsidRPr="00B65047">
        <w:rPr>
          <w:rFonts w:eastAsia="Times New Roman"/>
          <w:szCs w:val="24"/>
        </w:rPr>
        <w:t xml:space="preserve">ντιπρόεδρος </w:t>
      </w:r>
      <w:r>
        <w:rPr>
          <w:rFonts w:eastAsia="Times New Roman"/>
          <w:szCs w:val="24"/>
        </w:rPr>
        <w:t>ο κ. Γλέζος,</w:t>
      </w:r>
      <w:r w:rsidRPr="00B65047">
        <w:rPr>
          <w:rFonts w:eastAsia="Times New Roman"/>
          <w:szCs w:val="24"/>
        </w:rPr>
        <w:t xml:space="preserve"> </w:t>
      </w:r>
      <w:r>
        <w:rPr>
          <w:rFonts w:eastAsia="Times New Roman"/>
          <w:szCs w:val="24"/>
        </w:rPr>
        <w:t>Γ</w:t>
      </w:r>
      <w:r w:rsidRPr="00B65047">
        <w:rPr>
          <w:rFonts w:eastAsia="Times New Roman"/>
          <w:szCs w:val="24"/>
        </w:rPr>
        <w:t>ραμματέας ο κ</w:t>
      </w:r>
      <w:r>
        <w:rPr>
          <w:rFonts w:eastAsia="Times New Roman"/>
          <w:szCs w:val="24"/>
        </w:rPr>
        <w:t xml:space="preserve">. Σαλτούρος. </w:t>
      </w:r>
    </w:p>
    <w:p w14:paraId="619F9670" w14:textId="77777777" w:rsidR="00F246CC" w:rsidRDefault="005B5D49">
      <w:pPr>
        <w:spacing w:line="600" w:lineRule="auto"/>
        <w:ind w:firstLine="720"/>
        <w:jc w:val="both"/>
        <w:rPr>
          <w:rFonts w:eastAsia="Times New Roman"/>
          <w:szCs w:val="24"/>
        </w:rPr>
      </w:pPr>
      <w:r w:rsidRPr="00B65047">
        <w:rPr>
          <w:rFonts w:eastAsia="Times New Roman"/>
          <w:szCs w:val="24"/>
        </w:rPr>
        <w:t xml:space="preserve">Η </w:t>
      </w:r>
      <w:r>
        <w:rPr>
          <w:rFonts w:eastAsia="Times New Roman"/>
          <w:szCs w:val="24"/>
        </w:rPr>
        <w:t>ε</w:t>
      </w:r>
      <w:r w:rsidRPr="00B65047">
        <w:rPr>
          <w:rFonts w:eastAsia="Times New Roman"/>
          <w:szCs w:val="24"/>
        </w:rPr>
        <w:t>πιτροπή αυτή συνεδρία</w:t>
      </w:r>
      <w:r>
        <w:rPr>
          <w:rFonts w:eastAsia="Times New Roman"/>
          <w:szCs w:val="24"/>
        </w:rPr>
        <w:t xml:space="preserve">σε </w:t>
      </w:r>
      <w:r w:rsidRPr="00B65047">
        <w:rPr>
          <w:rFonts w:eastAsia="Times New Roman"/>
          <w:szCs w:val="24"/>
        </w:rPr>
        <w:t>επανειλημμένα</w:t>
      </w:r>
      <w:r>
        <w:rPr>
          <w:rFonts w:eastAsia="Times New Roman"/>
          <w:szCs w:val="24"/>
        </w:rPr>
        <w:t xml:space="preserve">, συναντήθηκε με πολλούς φορείς, μελέτησε το υλικό που είχαν συγκεντρώσει οι υπηρεσίες, </w:t>
      </w:r>
      <w:r w:rsidRPr="00B65047">
        <w:rPr>
          <w:rFonts w:eastAsia="Times New Roman"/>
          <w:szCs w:val="24"/>
        </w:rPr>
        <w:t>προγραμμάτισε συγκεκριμένες δράσεις</w:t>
      </w:r>
      <w:r>
        <w:rPr>
          <w:rFonts w:eastAsia="Times New Roman"/>
          <w:szCs w:val="24"/>
        </w:rPr>
        <w:t>,</w:t>
      </w:r>
      <w:r w:rsidRPr="00B65047">
        <w:rPr>
          <w:rFonts w:eastAsia="Times New Roman"/>
          <w:szCs w:val="24"/>
        </w:rPr>
        <w:t xml:space="preserve"> συνεργαζόμεν</w:t>
      </w:r>
      <w:r>
        <w:rPr>
          <w:rFonts w:eastAsia="Times New Roman"/>
          <w:szCs w:val="24"/>
        </w:rPr>
        <w:t>η</w:t>
      </w:r>
      <w:r w:rsidRPr="00B65047">
        <w:rPr>
          <w:rFonts w:eastAsia="Times New Roman"/>
          <w:szCs w:val="24"/>
        </w:rPr>
        <w:t xml:space="preserve"> πάντα με ειδικούς επιστήμονες</w:t>
      </w:r>
      <w:r>
        <w:rPr>
          <w:rFonts w:eastAsia="Times New Roman"/>
          <w:szCs w:val="24"/>
        </w:rPr>
        <w:t>.</w:t>
      </w:r>
      <w:r w:rsidRPr="00B65047">
        <w:rPr>
          <w:rFonts w:eastAsia="Times New Roman"/>
          <w:szCs w:val="24"/>
        </w:rPr>
        <w:t xml:space="preserve"> </w:t>
      </w:r>
      <w:r>
        <w:rPr>
          <w:rFonts w:eastAsia="Times New Roman"/>
          <w:szCs w:val="24"/>
        </w:rPr>
        <w:t>Υ</w:t>
      </w:r>
      <w:r w:rsidRPr="00B65047">
        <w:rPr>
          <w:rFonts w:eastAsia="Times New Roman"/>
          <w:szCs w:val="24"/>
        </w:rPr>
        <w:t xml:space="preserve">ιοθέτησε </w:t>
      </w:r>
      <w:r>
        <w:rPr>
          <w:rFonts w:eastAsia="Times New Roman"/>
          <w:szCs w:val="24"/>
        </w:rPr>
        <w:t>μ</w:t>
      </w:r>
      <w:r w:rsidRPr="00B65047">
        <w:rPr>
          <w:rFonts w:eastAsia="Times New Roman"/>
          <w:szCs w:val="24"/>
        </w:rPr>
        <w:t xml:space="preserve">άλιστα </w:t>
      </w:r>
      <w:r>
        <w:rPr>
          <w:rFonts w:eastAsia="Times New Roman"/>
          <w:szCs w:val="24"/>
        </w:rPr>
        <w:t>και τις εισηγήσεις δύο</w:t>
      </w:r>
      <w:r w:rsidRPr="00B65047">
        <w:rPr>
          <w:rFonts w:eastAsia="Times New Roman"/>
          <w:szCs w:val="24"/>
        </w:rPr>
        <w:t xml:space="preserve"> σημαντικών καθηγητών του δημοσίου </w:t>
      </w:r>
      <w:r>
        <w:rPr>
          <w:rFonts w:eastAsia="Times New Roman"/>
          <w:szCs w:val="24"/>
        </w:rPr>
        <w:t>Δ</w:t>
      </w:r>
      <w:r w:rsidRPr="00B65047">
        <w:rPr>
          <w:rFonts w:eastAsia="Times New Roman"/>
          <w:szCs w:val="24"/>
        </w:rPr>
        <w:t xml:space="preserve">ιεθνούς </w:t>
      </w:r>
      <w:r>
        <w:rPr>
          <w:rFonts w:eastAsia="Times New Roman"/>
          <w:szCs w:val="24"/>
        </w:rPr>
        <w:t>Δ</w:t>
      </w:r>
      <w:r w:rsidRPr="00B65047">
        <w:rPr>
          <w:rFonts w:eastAsia="Times New Roman"/>
          <w:szCs w:val="24"/>
        </w:rPr>
        <w:t>ικαίου</w:t>
      </w:r>
      <w:r>
        <w:rPr>
          <w:rFonts w:eastAsia="Times New Roman"/>
          <w:szCs w:val="24"/>
        </w:rPr>
        <w:t>, του κ. Μπρεδήμα και του καθηγητή Περράκη, οι</w:t>
      </w:r>
      <w:r w:rsidRPr="00B65047">
        <w:rPr>
          <w:rFonts w:eastAsia="Times New Roman"/>
          <w:szCs w:val="24"/>
        </w:rPr>
        <w:t xml:space="preserve"> οποίοι</w:t>
      </w:r>
      <w:r>
        <w:rPr>
          <w:rFonts w:eastAsia="Times New Roman"/>
          <w:szCs w:val="24"/>
        </w:rPr>
        <w:t>,</w:t>
      </w:r>
      <w:r w:rsidRPr="00B65047">
        <w:rPr>
          <w:rFonts w:eastAsia="Times New Roman"/>
          <w:szCs w:val="24"/>
        </w:rPr>
        <w:t xml:space="preserve"> εκτός από τη νομική του</w:t>
      </w:r>
      <w:r>
        <w:rPr>
          <w:rFonts w:eastAsia="Times New Roman"/>
          <w:szCs w:val="24"/>
        </w:rPr>
        <w:t>ς</w:t>
      </w:r>
      <w:r w:rsidRPr="00B65047">
        <w:rPr>
          <w:rFonts w:eastAsia="Times New Roman"/>
          <w:szCs w:val="24"/>
        </w:rPr>
        <w:t xml:space="preserve"> συνεισφορά</w:t>
      </w:r>
      <w:r>
        <w:rPr>
          <w:rFonts w:eastAsia="Times New Roman"/>
          <w:szCs w:val="24"/>
        </w:rPr>
        <w:t>,</w:t>
      </w:r>
      <w:r w:rsidRPr="00B65047">
        <w:rPr>
          <w:rFonts w:eastAsia="Times New Roman"/>
          <w:szCs w:val="24"/>
        </w:rPr>
        <w:t xml:space="preserve"> πρότειναν και μία εκστρατεί</w:t>
      </w:r>
      <w:r w:rsidRPr="00B65047">
        <w:rPr>
          <w:rFonts w:eastAsia="Times New Roman"/>
          <w:szCs w:val="24"/>
        </w:rPr>
        <w:t>α πολιτική</w:t>
      </w:r>
      <w:r>
        <w:rPr>
          <w:rFonts w:eastAsia="Times New Roman"/>
          <w:szCs w:val="24"/>
        </w:rPr>
        <w:t>,</w:t>
      </w:r>
      <w:r w:rsidRPr="00B65047">
        <w:rPr>
          <w:rFonts w:eastAsia="Times New Roman"/>
          <w:szCs w:val="24"/>
        </w:rPr>
        <w:t xml:space="preserve"> επικοινωνιακή</w:t>
      </w:r>
      <w:r>
        <w:rPr>
          <w:rFonts w:eastAsia="Times New Roman"/>
          <w:szCs w:val="24"/>
        </w:rPr>
        <w:t>,</w:t>
      </w:r>
      <w:r w:rsidRPr="00B65047">
        <w:rPr>
          <w:rFonts w:eastAsia="Times New Roman"/>
          <w:szCs w:val="24"/>
        </w:rPr>
        <w:t xml:space="preserve"> σε πολλά επίπεδα</w:t>
      </w:r>
      <w:r>
        <w:rPr>
          <w:rFonts w:eastAsia="Times New Roman"/>
          <w:szCs w:val="24"/>
        </w:rPr>
        <w:t>,</w:t>
      </w:r>
      <w:r w:rsidRPr="00B65047">
        <w:rPr>
          <w:rFonts w:eastAsia="Times New Roman"/>
          <w:szCs w:val="24"/>
        </w:rPr>
        <w:t xml:space="preserve"> ώστε </w:t>
      </w:r>
      <w:r>
        <w:rPr>
          <w:rFonts w:eastAsia="Times New Roman"/>
          <w:szCs w:val="24"/>
        </w:rPr>
        <w:t xml:space="preserve">να προκληθεί μία διεθνής </w:t>
      </w:r>
      <w:r w:rsidRPr="00B65047">
        <w:rPr>
          <w:rFonts w:eastAsia="Times New Roman"/>
          <w:szCs w:val="24"/>
        </w:rPr>
        <w:t>στήριξη υπέρ των ελληνικών θέσεων</w:t>
      </w:r>
      <w:r>
        <w:rPr>
          <w:rFonts w:eastAsia="Times New Roman"/>
          <w:szCs w:val="24"/>
        </w:rPr>
        <w:t>. Κι αυτό διότι ξέραμε και</w:t>
      </w:r>
      <w:r w:rsidRPr="00B65047">
        <w:rPr>
          <w:rFonts w:eastAsia="Times New Roman"/>
          <w:szCs w:val="24"/>
        </w:rPr>
        <w:t xml:space="preserve"> ξέρουμε </w:t>
      </w:r>
      <w:r>
        <w:rPr>
          <w:rFonts w:eastAsia="Times New Roman"/>
          <w:szCs w:val="24"/>
        </w:rPr>
        <w:t xml:space="preserve">-και </w:t>
      </w:r>
      <w:r w:rsidRPr="00B65047">
        <w:rPr>
          <w:rFonts w:eastAsia="Times New Roman"/>
          <w:szCs w:val="24"/>
        </w:rPr>
        <w:t>να μην</w:t>
      </w:r>
      <w:r>
        <w:rPr>
          <w:rFonts w:eastAsia="Times New Roman"/>
          <w:szCs w:val="24"/>
        </w:rPr>
        <w:t xml:space="preserve"> έχουμε αυταπάτες- </w:t>
      </w:r>
      <w:r w:rsidRPr="00B65047">
        <w:rPr>
          <w:rFonts w:eastAsia="Times New Roman"/>
          <w:szCs w:val="24"/>
        </w:rPr>
        <w:t xml:space="preserve">ότι ο </w:t>
      </w:r>
      <w:r>
        <w:rPr>
          <w:rFonts w:eastAsia="Times New Roman"/>
          <w:szCs w:val="24"/>
        </w:rPr>
        <w:t>ν</w:t>
      </w:r>
      <w:r w:rsidRPr="00B65047">
        <w:rPr>
          <w:rFonts w:eastAsia="Times New Roman"/>
          <w:szCs w:val="24"/>
        </w:rPr>
        <w:t xml:space="preserve">ομικός δρόμος </w:t>
      </w:r>
      <w:r>
        <w:rPr>
          <w:rFonts w:eastAsia="Times New Roman"/>
          <w:szCs w:val="24"/>
        </w:rPr>
        <w:t>π</w:t>
      </w:r>
      <w:r w:rsidRPr="00B65047">
        <w:rPr>
          <w:rFonts w:eastAsia="Times New Roman"/>
          <w:szCs w:val="24"/>
        </w:rPr>
        <w:t xml:space="preserve">ροβλεπόταν </w:t>
      </w:r>
      <w:r>
        <w:rPr>
          <w:rFonts w:eastAsia="Times New Roman"/>
          <w:szCs w:val="24"/>
        </w:rPr>
        <w:t xml:space="preserve">και προβλέπεται να είναι, </w:t>
      </w:r>
      <w:r w:rsidRPr="00B65047">
        <w:rPr>
          <w:rFonts w:eastAsia="Times New Roman"/>
          <w:szCs w:val="24"/>
        </w:rPr>
        <w:t>εξ αντικειμένου</w:t>
      </w:r>
      <w:r>
        <w:rPr>
          <w:rFonts w:eastAsia="Times New Roman"/>
          <w:szCs w:val="24"/>
        </w:rPr>
        <w:t>,</w:t>
      </w:r>
      <w:r w:rsidRPr="00B65047">
        <w:rPr>
          <w:rFonts w:eastAsia="Times New Roman"/>
          <w:szCs w:val="24"/>
        </w:rPr>
        <w:t xml:space="preserve"> δύσκολο</w:t>
      </w:r>
      <w:r w:rsidRPr="00B65047">
        <w:rPr>
          <w:rFonts w:eastAsia="Times New Roman"/>
          <w:szCs w:val="24"/>
        </w:rPr>
        <w:t>ς</w:t>
      </w:r>
      <w:r>
        <w:rPr>
          <w:rFonts w:eastAsia="Times New Roman"/>
          <w:szCs w:val="24"/>
        </w:rPr>
        <w:t>.</w:t>
      </w:r>
      <w:r w:rsidRPr="00B65047">
        <w:rPr>
          <w:rFonts w:eastAsia="Times New Roman"/>
          <w:szCs w:val="24"/>
        </w:rPr>
        <w:t xml:space="preserve"> </w:t>
      </w:r>
    </w:p>
    <w:p w14:paraId="619F9671" w14:textId="77777777" w:rsidR="00F246CC" w:rsidRDefault="005B5D49">
      <w:pPr>
        <w:spacing w:line="600" w:lineRule="auto"/>
        <w:ind w:firstLine="720"/>
        <w:jc w:val="both"/>
        <w:rPr>
          <w:rFonts w:eastAsia="Times New Roman"/>
          <w:szCs w:val="24"/>
        </w:rPr>
      </w:pPr>
      <w:r w:rsidRPr="00B65047">
        <w:rPr>
          <w:rFonts w:eastAsia="Times New Roman"/>
          <w:szCs w:val="24"/>
        </w:rPr>
        <w:t xml:space="preserve">Η </w:t>
      </w:r>
      <w:r>
        <w:rPr>
          <w:rFonts w:eastAsia="Times New Roman"/>
          <w:szCs w:val="24"/>
        </w:rPr>
        <w:t>ε</w:t>
      </w:r>
      <w:r w:rsidRPr="00B65047">
        <w:rPr>
          <w:rFonts w:eastAsia="Times New Roman"/>
          <w:szCs w:val="24"/>
        </w:rPr>
        <w:t xml:space="preserve">πιτροπή </w:t>
      </w:r>
      <w:r>
        <w:rPr>
          <w:rFonts w:eastAsia="Times New Roman"/>
          <w:szCs w:val="24"/>
        </w:rPr>
        <w:t xml:space="preserve">εκείνη, </w:t>
      </w:r>
      <w:r w:rsidRPr="00B65047">
        <w:rPr>
          <w:rFonts w:eastAsia="Times New Roman"/>
          <w:szCs w:val="24"/>
        </w:rPr>
        <w:t>δυστυχώς</w:t>
      </w:r>
      <w:r>
        <w:rPr>
          <w:rFonts w:eastAsia="Times New Roman"/>
          <w:szCs w:val="24"/>
        </w:rPr>
        <w:t>,</w:t>
      </w:r>
      <w:r w:rsidRPr="00B65047">
        <w:rPr>
          <w:rFonts w:eastAsia="Times New Roman"/>
          <w:szCs w:val="24"/>
        </w:rPr>
        <w:t xml:space="preserve"> δεν πρόλαβε να ολοκληρώσει το έργο </w:t>
      </w:r>
      <w:r>
        <w:rPr>
          <w:rFonts w:eastAsia="Times New Roman"/>
          <w:szCs w:val="24"/>
        </w:rPr>
        <w:t>της,</w:t>
      </w:r>
      <w:r w:rsidRPr="00B65047">
        <w:rPr>
          <w:rFonts w:eastAsia="Times New Roman"/>
          <w:szCs w:val="24"/>
        </w:rPr>
        <w:t xml:space="preserve"> όπως </w:t>
      </w:r>
      <w:r>
        <w:rPr>
          <w:rFonts w:eastAsia="Times New Roman"/>
          <w:szCs w:val="24"/>
        </w:rPr>
        <w:t>και οι υπηρεσίες δεν πρόλαβαν να κλιμακώσουν τις ενέργειές τους. Τ</w:t>
      </w:r>
      <w:r w:rsidRPr="00B65047">
        <w:rPr>
          <w:rFonts w:eastAsia="Times New Roman"/>
          <w:szCs w:val="24"/>
        </w:rPr>
        <w:t>ο</w:t>
      </w:r>
      <w:r>
        <w:rPr>
          <w:rFonts w:eastAsia="Times New Roman"/>
          <w:szCs w:val="24"/>
        </w:rPr>
        <w:t>ν</w:t>
      </w:r>
      <w:r w:rsidRPr="00B65047">
        <w:rPr>
          <w:rFonts w:eastAsia="Times New Roman"/>
          <w:szCs w:val="24"/>
        </w:rPr>
        <w:t xml:space="preserve"> ξέρετε πολύ καλά το</w:t>
      </w:r>
      <w:r>
        <w:rPr>
          <w:rFonts w:eastAsia="Times New Roman"/>
          <w:szCs w:val="24"/>
        </w:rPr>
        <w:t>ν</w:t>
      </w:r>
      <w:r w:rsidRPr="00B65047">
        <w:rPr>
          <w:rFonts w:eastAsia="Times New Roman"/>
          <w:szCs w:val="24"/>
        </w:rPr>
        <w:t xml:space="preserve"> λόγο</w:t>
      </w:r>
      <w:r>
        <w:rPr>
          <w:rFonts w:eastAsia="Times New Roman"/>
          <w:szCs w:val="24"/>
        </w:rPr>
        <w:t>.</w:t>
      </w:r>
      <w:r w:rsidRPr="00B65047">
        <w:rPr>
          <w:rFonts w:eastAsia="Times New Roman"/>
          <w:szCs w:val="24"/>
        </w:rPr>
        <w:t xml:space="preserve"> </w:t>
      </w:r>
      <w:r>
        <w:rPr>
          <w:rFonts w:eastAsia="Times New Roman"/>
          <w:szCs w:val="24"/>
        </w:rPr>
        <w:t>Ή</w:t>
      </w:r>
      <w:r w:rsidRPr="00B65047">
        <w:rPr>
          <w:rFonts w:eastAsia="Times New Roman"/>
          <w:szCs w:val="24"/>
        </w:rPr>
        <w:t>ρθαν οι κά</w:t>
      </w:r>
      <w:r>
        <w:rPr>
          <w:rFonts w:eastAsia="Times New Roman"/>
          <w:szCs w:val="24"/>
        </w:rPr>
        <w:t xml:space="preserve">λπες του </w:t>
      </w:r>
      <w:r w:rsidRPr="00B65047">
        <w:rPr>
          <w:rFonts w:eastAsia="Times New Roman"/>
          <w:szCs w:val="24"/>
        </w:rPr>
        <w:t>Ιανουαρίου του 2015</w:t>
      </w:r>
      <w:r>
        <w:rPr>
          <w:rFonts w:eastAsia="Times New Roman"/>
          <w:szCs w:val="24"/>
        </w:rPr>
        <w:t>.</w:t>
      </w:r>
      <w:r w:rsidRPr="00B65047">
        <w:rPr>
          <w:rFonts w:eastAsia="Times New Roman"/>
          <w:szCs w:val="24"/>
        </w:rPr>
        <w:t xml:space="preserve"> Τα συμπεράσματα</w:t>
      </w:r>
      <w:r>
        <w:rPr>
          <w:rFonts w:eastAsia="Times New Roman"/>
          <w:szCs w:val="24"/>
        </w:rPr>
        <w:t>,</w:t>
      </w:r>
      <w:r w:rsidRPr="00B65047">
        <w:rPr>
          <w:rFonts w:eastAsia="Times New Roman"/>
          <w:szCs w:val="24"/>
        </w:rPr>
        <w:t xml:space="preserve"> </w:t>
      </w:r>
      <w:r>
        <w:rPr>
          <w:rFonts w:eastAsia="Times New Roman"/>
          <w:szCs w:val="24"/>
        </w:rPr>
        <w:t>όμως,</w:t>
      </w:r>
      <w:r w:rsidRPr="00B65047">
        <w:rPr>
          <w:rFonts w:eastAsia="Times New Roman"/>
          <w:szCs w:val="24"/>
        </w:rPr>
        <w:t xml:space="preserve"> εκείν</w:t>
      </w:r>
      <w:r>
        <w:rPr>
          <w:rFonts w:eastAsia="Times New Roman"/>
          <w:szCs w:val="24"/>
        </w:rPr>
        <w:t>η</w:t>
      </w:r>
      <w:r w:rsidRPr="00B65047">
        <w:rPr>
          <w:rFonts w:eastAsia="Times New Roman"/>
          <w:szCs w:val="24"/>
        </w:rPr>
        <w:t xml:space="preserve">ς της </w:t>
      </w:r>
      <w:r>
        <w:rPr>
          <w:rFonts w:eastAsia="Times New Roman"/>
          <w:szCs w:val="24"/>
        </w:rPr>
        <w:t>ε</w:t>
      </w:r>
      <w:r w:rsidRPr="00B65047">
        <w:rPr>
          <w:rFonts w:eastAsia="Times New Roman"/>
          <w:szCs w:val="24"/>
        </w:rPr>
        <w:t>πιτροπής</w:t>
      </w:r>
      <w:r>
        <w:rPr>
          <w:rFonts w:eastAsia="Times New Roman"/>
          <w:szCs w:val="24"/>
        </w:rPr>
        <w:t>,</w:t>
      </w:r>
      <w:r w:rsidRPr="00B65047">
        <w:rPr>
          <w:rFonts w:eastAsia="Times New Roman"/>
          <w:szCs w:val="24"/>
        </w:rPr>
        <w:t xml:space="preserve"> της </w:t>
      </w:r>
      <w:r>
        <w:rPr>
          <w:rFonts w:eastAsia="Times New Roman"/>
          <w:szCs w:val="24"/>
        </w:rPr>
        <w:t>ε</w:t>
      </w:r>
      <w:r w:rsidRPr="00B65047">
        <w:rPr>
          <w:rFonts w:eastAsia="Times New Roman"/>
          <w:szCs w:val="24"/>
        </w:rPr>
        <w:t>πιτροπής Τζαβάρα</w:t>
      </w:r>
      <w:r>
        <w:rPr>
          <w:rFonts w:eastAsia="Times New Roman"/>
          <w:szCs w:val="24"/>
        </w:rPr>
        <w:t>,</w:t>
      </w:r>
      <w:r w:rsidRPr="00B65047">
        <w:rPr>
          <w:rFonts w:eastAsia="Times New Roman"/>
          <w:szCs w:val="24"/>
        </w:rPr>
        <w:t xml:space="preserve"> </w:t>
      </w:r>
      <w:r>
        <w:rPr>
          <w:rFonts w:eastAsia="Times New Roman"/>
          <w:szCs w:val="24"/>
        </w:rPr>
        <w:t>ε</w:t>
      </w:r>
      <w:r w:rsidRPr="00B65047">
        <w:rPr>
          <w:rFonts w:eastAsia="Times New Roman"/>
          <w:szCs w:val="24"/>
        </w:rPr>
        <w:t xml:space="preserve">ίναι τα μόνα και τα πληρέστερα που διαθέτει σήμερα το ελληνικό </w:t>
      </w:r>
      <w:r>
        <w:rPr>
          <w:rFonts w:eastAsia="Times New Roman"/>
          <w:szCs w:val="24"/>
        </w:rPr>
        <w:t>Κ</w:t>
      </w:r>
      <w:r w:rsidRPr="00B65047">
        <w:rPr>
          <w:rFonts w:eastAsia="Times New Roman"/>
          <w:szCs w:val="24"/>
        </w:rPr>
        <w:t>οινοβούλιο</w:t>
      </w:r>
      <w:r>
        <w:rPr>
          <w:rFonts w:eastAsia="Times New Roman"/>
          <w:szCs w:val="24"/>
        </w:rPr>
        <w:t>.</w:t>
      </w:r>
      <w:r w:rsidRPr="00B65047">
        <w:rPr>
          <w:rFonts w:eastAsia="Times New Roman"/>
          <w:szCs w:val="24"/>
        </w:rPr>
        <w:t xml:space="preserve"> </w:t>
      </w:r>
      <w:r>
        <w:rPr>
          <w:rFonts w:eastAsia="Times New Roman"/>
          <w:szCs w:val="24"/>
        </w:rPr>
        <w:t>Α</w:t>
      </w:r>
      <w:r w:rsidRPr="00B65047">
        <w:rPr>
          <w:rFonts w:eastAsia="Times New Roman"/>
          <w:szCs w:val="24"/>
        </w:rPr>
        <w:t xml:space="preserve">υτά </w:t>
      </w:r>
      <w:r>
        <w:rPr>
          <w:rFonts w:eastAsia="Times New Roman"/>
          <w:szCs w:val="24"/>
        </w:rPr>
        <w:t>ά</w:t>
      </w:r>
      <w:r w:rsidRPr="00B65047">
        <w:rPr>
          <w:rFonts w:eastAsia="Times New Roman"/>
          <w:szCs w:val="24"/>
        </w:rPr>
        <w:t xml:space="preserve">λλωστε υιοθέτησε και η επόμενη </w:t>
      </w:r>
      <w:r>
        <w:rPr>
          <w:rFonts w:eastAsia="Times New Roman"/>
          <w:szCs w:val="24"/>
        </w:rPr>
        <w:t>ε</w:t>
      </w:r>
      <w:r w:rsidRPr="00B65047">
        <w:rPr>
          <w:rFonts w:eastAsia="Times New Roman"/>
          <w:szCs w:val="24"/>
        </w:rPr>
        <w:t>πιτροπή</w:t>
      </w:r>
      <w:r>
        <w:rPr>
          <w:rFonts w:eastAsia="Times New Roman"/>
          <w:szCs w:val="24"/>
        </w:rPr>
        <w:t>,</w:t>
      </w:r>
      <w:r w:rsidRPr="00B65047">
        <w:rPr>
          <w:rFonts w:eastAsia="Times New Roman"/>
          <w:szCs w:val="24"/>
        </w:rPr>
        <w:t xml:space="preserve"> η οποία συστάθηκε από την κ</w:t>
      </w:r>
      <w:r>
        <w:rPr>
          <w:rFonts w:eastAsia="Times New Roman"/>
          <w:szCs w:val="24"/>
        </w:rPr>
        <w:t>.</w:t>
      </w:r>
      <w:r w:rsidRPr="00B65047">
        <w:rPr>
          <w:rFonts w:eastAsia="Times New Roman"/>
          <w:szCs w:val="24"/>
        </w:rPr>
        <w:t xml:space="preserve"> Ζωή Κωνσταντοπούλου</w:t>
      </w:r>
      <w:r>
        <w:rPr>
          <w:rFonts w:eastAsia="Times New Roman"/>
          <w:szCs w:val="24"/>
        </w:rPr>
        <w:t>.</w:t>
      </w:r>
      <w:r w:rsidRPr="00B65047">
        <w:rPr>
          <w:rFonts w:eastAsia="Times New Roman"/>
          <w:szCs w:val="24"/>
        </w:rPr>
        <w:t xml:space="preserve"> </w:t>
      </w:r>
      <w:r>
        <w:rPr>
          <w:rFonts w:eastAsia="Times New Roman"/>
          <w:szCs w:val="24"/>
        </w:rPr>
        <w:t>Το</w:t>
      </w:r>
      <w:r w:rsidRPr="00B65047">
        <w:rPr>
          <w:rFonts w:eastAsia="Times New Roman"/>
          <w:szCs w:val="24"/>
        </w:rPr>
        <w:t xml:space="preserve"> γεγονός ότι η </w:t>
      </w:r>
      <w:r>
        <w:rPr>
          <w:rFonts w:eastAsia="Times New Roman"/>
          <w:szCs w:val="24"/>
        </w:rPr>
        <w:t>κ</w:t>
      </w:r>
      <w:r>
        <w:rPr>
          <w:rFonts w:eastAsia="Times New Roman"/>
          <w:szCs w:val="24"/>
        </w:rPr>
        <w:t>.</w:t>
      </w:r>
      <w:r>
        <w:rPr>
          <w:rFonts w:eastAsia="Times New Roman"/>
          <w:szCs w:val="24"/>
        </w:rPr>
        <w:t xml:space="preserve"> </w:t>
      </w:r>
      <w:r w:rsidRPr="00B65047">
        <w:rPr>
          <w:rFonts w:eastAsia="Times New Roman"/>
          <w:szCs w:val="24"/>
        </w:rPr>
        <w:t xml:space="preserve">Κωνσταντοπούλου </w:t>
      </w:r>
      <w:r>
        <w:rPr>
          <w:rFonts w:eastAsia="Times New Roman"/>
          <w:szCs w:val="24"/>
        </w:rPr>
        <w:t>απέδωσε τα εύ</w:t>
      </w:r>
      <w:r>
        <w:rPr>
          <w:rFonts w:eastAsia="Times New Roman"/>
          <w:szCs w:val="24"/>
        </w:rPr>
        <w:t xml:space="preserve">σημα στον κ. Τζαβάρα για την </w:t>
      </w:r>
      <w:r w:rsidRPr="00B65047">
        <w:rPr>
          <w:rFonts w:eastAsia="Times New Roman"/>
          <w:szCs w:val="24"/>
        </w:rPr>
        <w:t>πληρότητα της δουλειάς του</w:t>
      </w:r>
      <w:r>
        <w:rPr>
          <w:rFonts w:eastAsia="Times New Roman"/>
          <w:szCs w:val="24"/>
        </w:rPr>
        <w:t>,</w:t>
      </w:r>
      <w:r w:rsidRPr="00B65047">
        <w:rPr>
          <w:rFonts w:eastAsia="Times New Roman"/>
          <w:szCs w:val="24"/>
        </w:rPr>
        <w:t xml:space="preserve"> νομίζω ότι λέει πολλά πράγματα για το πόσο ουσιαστική ή</w:t>
      </w:r>
      <w:r>
        <w:rPr>
          <w:rFonts w:eastAsia="Times New Roman"/>
          <w:szCs w:val="24"/>
        </w:rPr>
        <w:t>ταν η δουλειά που έγινε σε αυτή</w:t>
      </w:r>
      <w:r w:rsidRPr="00B65047">
        <w:rPr>
          <w:rFonts w:eastAsia="Times New Roman"/>
          <w:szCs w:val="24"/>
        </w:rPr>
        <w:t xml:space="preserve"> την </w:t>
      </w:r>
      <w:r>
        <w:rPr>
          <w:rFonts w:eastAsia="Times New Roman"/>
          <w:szCs w:val="24"/>
        </w:rPr>
        <w:t>ε</w:t>
      </w:r>
      <w:r w:rsidRPr="00B65047">
        <w:rPr>
          <w:rFonts w:eastAsia="Times New Roman"/>
          <w:szCs w:val="24"/>
        </w:rPr>
        <w:t>πιτροπή</w:t>
      </w:r>
      <w:r>
        <w:rPr>
          <w:rFonts w:eastAsia="Times New Roman"/>
          <w:szCs w:val="24"/>
        </w:rPr>
        <w:t>.</w:t>
      </w:r>
    </w:p>
    <w:p w14:paraId="619F9672" w14:textId="77777777" w:rsidR="00F246CC" w:rsidRDefault="005B5D49">
      <w:pPr>
        <w:spacing w:line="600" w:lineRule="auto"/>
        <w:ind w:firstLine="720"/>
        <w:jc w:val="both"/>
        <w:rPr>
          <w:rFonts w:eastAsia="Times New Roman"/>
          <w:szCs w:val="24"/>
        </w:rPr>
      </w:pPr>
      <w:r>
        <w:rPr>
          <w:rFonts w:eastAsia="Times New Roman"/>
          <w:szCs w:val="24"/>
        </w:rPr>
        <w:t>Αλήθεια τρίτη τώρα: Γ</w:t>
      </w:r>
      <w:r w:rsidRPr="00B65047">
        <w:rPr>
          <w:rFonts w:eastAsia="Times New Roman"/>
          <w:szCs w:val="24"/>
        </w:rPr>
        <w:t>ια πάμε να δούμε τι έγινε από το 2015 και μετά</w:t>
      </w:r>
      <w:r>
        <w:rPr>
          <w:rFonts w:eastAsia="Times New Roman"/>
          <w:szCs w:val="24"/>
        </w:rPr>
        <w:t>.</w:t>
      </w:r>
      <w:r w:rsidRPr="00B65047">
        <w:rPr>
          <w:rFonts w:eastAsia="Times New Roman"/>
          <w:szCs w:val="24"/>
        </w:rPr>
        <w:t xml:space="preserve"> </w:t>
      </w:r>
      <w:r>
        <w:rPr>
          <w:rFonts w:eastAsia="Times New Roman"/>
          <w:szCs w:val="24"/>
        </w:rPr>
        <w:t>Π</w:t>
      </w:r>
      <w:r w:rsidRPr="00B65047">
        <w:rPr>
          <w:rFonts w:eastAsia="Times New Roman"/>
          <w:szCs w:val="24"/>
        </w:rPr>
        <w:t>αρά</w:t>
      </w:r>
      <w:r>
        <w:rPr>
          <w:rFonts w:eastAsia="Times New Roman"/>
          <w:szCs w:val="24"/>
        </w:rPr>
        <w:t xml:space="preserve"> τα μεγάλα λόγια, παρά τι</w:t>
      </w:r>
      <w:r>
        <w:rPr>
          <w:rFonts w:eastAsia="Times New Roman"/>
          <w:szCs w:val="24"/>
        </w:rPr>
        <w:t>ς</w:t>
      </w:r>
      <w:r w:rsidRPr="00B65047">
        <w:rPr>
          <w:rFonts w:eastAsia="Times New Roman"/>
          <w:szCs w:val="24"/>
        </w:rPr>
        <w:t xml:space="preserve"> </w:t>
      </w:r>
      <w:r>
        <w:rPr>
          <w:rFonts w:eastAsia="Times New Roman"/>
          <w:szCs w:val="24"/>
        </w:rPr>
        <w:t>θ</w:t>
      </w:r>
      <w:r w:rsidRPr="00B65047">
        <w:rPr>
          <w:rFonts w:eastAsia="Times New Roman"/>
          <w:szCs w:val="24"/>
        </w:rPr>
        <w:t>εατρικές κινήσεις</w:t>
      </w:r>
      <w:r>
        <w:rPr>
          <w:rFonts w:eastAsia="Times New Roman"/>
          <w:szCs w:val="24"/>
        </w:rPr>
        <w:t>,</w:t>
      </w:r>
      <w:r w:rsidRPr="00B65047">
        <w:rPr>
          <w:rFonts w:eastAsia="Times New Roman"/>
          <w:szCs w:val="24"/>
        </w:rPr>
        <w:t xml:space="preserve"> παρά τη διαρκή και συστηματική επίκληση του θέματος αυτού στον προεκλογικό λόγο του ΣΥΡΙΖΑ</w:t>
      </w:r>
      <w:r>
        <w:rPr>
          <w:rFonts w:eastAsia="Times New Roman"/>
          <w:szCs w:val="24"/>
        </w:rPr>
        <w:t>,</w:t>
      </w:r>
      <w:r w:rsidRPr="00B65047">
        <w:rPr>
          <w:rFonts w:eastAsia="Times New Roman"/>
          <w:szCs w:val="24"/>
        </w:rPr>
        <w:t xml:space="preserve"> αλλά και των </w:t>
      </w:r>
      <w:r>
        <w:rPr>
          <w:rFonts w:eastAsia="Times New Roman"/>
          <w:szCs w:val="24"/>
        </w:rPr>
        <w:t>Α</w:t>
      </w:r>
      <w:r w:rsidRPr="00B65047">
        <w:rPr>
          <w:rFonts w:eastAsia="Times New Roman"/>
          <w:szCs w:val="24"/>
        </w:rPr>
        <w:t>νεξάρτητων Ελλήνων</w:t>
      </w:r>
      <w:r>
        <w:rPr>
          <w:rFonts w:eastAsia="Times New Roman"/>
          <w:szCs w:val="24"/>
        </w:rPr>
        <w:t>, η</w:t>
      </w:r>
      <w:r w:rsidRPr="00B65047">
        <w:rPr>
          <w:rFonts w:eastAsia="Times New Roman"/>
          <w:szCs w:val="24"/>
        </w:rPr>
        <w:t xml:space="preserve"> </w:t>
      </w:r>
      <w:r>
        <w:rPr>
          <w:rFonts w:eastAsia="Times New Roman"/>
          <w:szCs w:val="24"/>
        </w:rPr>
        <w:t>Κ</w:t>
      </w:r>
      <w:r w:rsidRPr="00B65047">
        <w:rPr>
          <w:rFonts w:eastAsia="Times New Roman"/>
          <w:szCs w:val="24"/>
        </w:rPr>
        <w:t>υβέ</w:t>
      </w:r>
      <w:r>
        <w:rPr>
          <w:rFonts w:eastAsia="Times New Roman"/>
          <w:szCs w:val="24"/>
        </w:rPr>
        <w:t>ρνηση Τσίπρα ουσιαστικά απουσία</w:t>
      </w:r>
      <w:r w:rsidRPr="00B65047">
        <w:rPr>
          <w:rFonts w:eastAsia="Times New Roman"/>
          <w:szCs w:val="24"/>
        </w:rPr>
        <w:t>σε αυτά τα τέσσερα χρόνια από αυτή την εθνική προσπάθεια</w:t>
      </w:r>
      <w:r>
        <w:rPr>
          <w:rFonts w:eastAsia="Times New Roman"/>
          <w:szCs w:val="24"/>
        </w:rPr>
        <w:t>.</w:t>
      </w:r>
      <w:r w:rsidRPr="00B65047">
        <w:rPr>
          <w:rFonts w:eastAsia="Times New Roman"/>
          <w:szCs w:val="24"/>
        </w:rPr>
        <w:t xml:space="preserve"> </w:t>
      </w:r>
    </w:p>
    <w:p w14:paraId="619F9673" w14:textId="77777777" w:rsidR="00F246CC" w:rsidRDefault="005B5D49">
      <w:pPr>
        <w:spacing w:line="600" w:lineRule="auto"/>
        <w:ind w:firstLine="720"/>
        <w:jc w:val="both"/>
        <w:rPr>
          <w:rFonts w:eastAsia="Times New Roman"/>
          <w:szCs w:val="24"/>
        </w:rPr>
      </w:pPr>
      <w:r>
        <w:rPr>
          <w:rFonts w:eastAsia="Times New Roman"/>
          <w:szCs w:val="24"/>
        </w:rPr>
        <w:t>Θέλω να θυμί</w:t>
      </w:r>
      <w:r>
        <w:rPr>
          <w:rFonts w:eastAsia="Times New Roman"/>
          <w:szCs w:val="24"/>
        </w:rPr>
        <w:t>σω ότι το τ</w:t>
      </w:r>
      <w:r w:rsidRPr="00B65047">
        <w:rPr>
          <w:rFonts w:eastAsia="Times New Roman"/>
          <w:szCs w:val="24"/>
        </w:rPr>
        <w:t>ελευταίο ουσιαστικό ντοκουμέντο</w:t>
      </w:r>
      <w:r>
        <w:rPr>
          <w:rFonts w:eastAsia="Times New Roman"/>
          <w:szCs w:val="24"/>
        </w:rPr>
        <w:t>, σαφές ντοκουμέντο,</w:t>
      </w:r>
      <w:r w:rsidRPr="00B65047">
        <w:rPr>
          <w:rFonts w:eastAsia="Times New Roman"/>
          <w:szCs w:val="24"/>
        </w:rPr>
        <w:t xml:space="preserve"> ενεργητικής διεκδίκησης</w:t>
      </w:r>
      <w:r>
        <w:rPr>
          <w:rFonts w:eastAsia="Times New Roman"/>
          <w:szCs w:val="24"/>
        </w:rPr>
        <w:t>,</w:t>
      </w:r>
      <w:r w:rsidRPr="00B65047">
        <w:rPr>
          <w:rFonts w:eastAsia="Times New Roman"/>
          <w:szCs w:val="24"/>
        </w:rPr>
        <w:t xml:space="preserve"> </w:t>
      </w:r>
      <w:r>
        <w:rPr>
          <w:rFonts w:eastAsia="Times New Roman"/>
          <w:szCs w:val="24"/>
        </w:rPr>
        <w:t>παραμένει η ρηματική</w:t>
      </w:r>
      <w:r w:rsidRPr="00B65047">
        <w:rPr>
          <w:rFonts w:eastAsia="Times New Roman"/>
          <w:szCs w:val="24"/>
        </w:rPr>
        <w:t xml:space="preserve"> διακοίνωση της προηγούμενης κυβέρνησης</w:t>
      </w:r>
      <w:r>
        <w:rPr>
          <w:rFonts w:eastAsia="Times New Roman"/>
          <w:szCs w:val="24"/>
        </w:rPr>
        <w:t>.</w:t>
      </w:r>
    </w:p>
    <w:p w14:paraId="619F967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Είναι μια ρηματική διακοίνωση η οποία επιδόθηκε στους Γερμανούς στο Βερολίνο την 16η Ιανουαρίου του 2015. Σ</w:t>
      </w:r>
      <w:r>
        <w:rPr>
          <w:rFonts w:eastAsia="Times New Roman" w:cs="Times New Roman"/>
          <w:szCs w:val="24"/>
        </w:rPr>
        <w:t xml:space="preserve">’ αυτή αναφέρονται οι δηλώσεις του τότε Αντιπροέδρου της Κυβέρνησης και Υπουργού Εξωτερικών, του κ. Βενιζέλου, ο οποίος επαναλαμβάνει ότι οι ελληνικές διεκδικήσεις παραμένουν ενεργές. </w:t>
      </w:r>
    </w:p>
    <w:p w14:paraId="619F967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Την καταθέτω στα Πρακτικά. Ιδού.</w:t>
      </w:r>
    </w:p>
    <w:p w14:paraId="619F9676" w14:textId="77777777" w:rsidR="00F246CC" w:rsidRDefault="005B5D49">
      <w:pPr>
        <w:spacing w:line="600" w:lineRule="auto"/>
        <w:ind w:firstLine="720"/>
        <w:jc w:val="both"/>
        <w:rPr>
          <w:rFonts w:eastAsia="Times New Roman" w:cs="Times New Roman"/>
          <w:szCs w:val="24"/>
        </w:rPr>
      </w:pPr>
      <w:r w:rsidRPr="00C453AA">
        <w:rPr>
          <w:rFonts w:eastAsia="Times New Roman"/>
          <w:szCs w:val="24"/>
        </w:rPr>
        <w:t xml:space="preserve">(Στο σημείο αυτό ο </w:t>
      </w:r>
      <w:r>
        <w:rPr>
          <w:rFonts w:eastAsia="Times New Roman"/>
          <w:szCs w:val="24"/>
        </w:rPr>
        <w:t xml:space="preserve">Πρόεδρος της Νέας </w:t>
      </w:r>
      <w:r>
        <w:rPr>
          <w:rFonts w:eastAsia="Times New Roman"/>
          <w:szCs w:val="24"/>
        </w:rPr>
        <w:t>Δημοκρατίας</w:t>
      </w:r>
      <w:r w:rsidRPr="00C453AA">
        <w:rPr>
          <w:rFonts w:eastAsia="Times New Roman"/>
          <w:szCs w:val="24"/>
        </w:rPr>
        <w:t xml:space="preserve"> κ. </w:t>
      </w:r>
      <w:r>
        <w:rPr>
          <w:rFonts w:eastAsia="Times New Roman"/>
          <w:szCs w:val="24"/>
        </w:rPr>
        <w:t>Κυριάκος Μητσοτάκης</w:t>
      </w:r>
      <w:r w:rsidRPr="00C453AA">
        <w:rPr>
          <w:rFonts w:eastAsia="Times New Roman"/>
          <w:szCs w:val="24"/>
        </w:rPr>
        <w:t xml:space="preserve"> καταθέτει για τα Πρα</w:t>
      </w:r>
      <w:r>
        <w:rPr>
          <w:rFonts w:eastAsia="Times New Roman"/>
          <w:szCs w:val="24"/>
        </w:rPr>
        <w:t>κτικά το προαναφερθέν έγγραφο, το οποίο βρίσκετ</w:t>
      </w:r>
      <w:r w:rsidRPr="00C453AA">
        <w:rPr>
          <w:rFonts w:eastAsia="Times New Roman"/>
          <w:szCs w:val="24"/>
        </w:rPr>
        <w:t>αι στο αρχείο του Τμήματος Γραμματείας της Διεύθυνσης Στενογραφίας και Πρακτικών της Βουλής)</w:t>
      </w:r>
    </w:p>
    <w:p w14:paraId="619F967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Είναι μία πρωτοβουλία</w:t>
      </w:r>
      <w:r>
        <w:rPr>
          <w:rFonts w:eastAsia="Times New Roman" w:cs="Times New Roman"/>
          <w:szCs w:val="24"/>
        </w:rPr>
        <w:t>,</w:t>
      </w:r>
      <w:r>
        <w:rPr>
          <w:rFonts w:eastAsia="Times New Roman" w:cs="Times New Roman"/>
          <w:szCs w:val="24"/>
        </w:rPr>
        <w:t xml:space="preserve"> η οποία σαφώς σήμερα πρέπει να επικαιρ</w:t>
      </w:r>
      <w:r>
        <w:rPr>
          <w:rFonts w:eastAsia="Times New Roman" w:cs="Times New Roman"/>
          <w:szCs w:val="24"/>
        </w:rPr>
        <w:t>οποιηθεί, αλλά και εξ όσων γνωρίζω είναι και η τελευταία επίσημη πρωτοβουλία</w:t>
      </w:r>
      <w:r>
        <w:rPr>
          <w:rFonts w:eastAsia="Times New Roman" w:cs="Times New Roman"/>
          <w:szCs w:val="24"/>
        </w:rPr>
        <w:t>,</w:t>
      </w:r>
      <w:r>
        <w:rPr>
          <w:rFonts w:eastAsia="Times New Roman" w:cs="Times New Roman"/>
          <w:szCs w:val="24"/>
        </w:rPr>
        <w:t xml:space="preserve"> η οποία ανελήφθη από ελληνική κυβέρνηση στο ζήτημα των γερμανικών αποζημιώσεων. </w:t>
      </w:r>
    </w:p>
    <w:p w14:paraId="619F967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Επί τέσσερα χρόνια ο ΣΥΡΙΖΑ ξέχασε τους παλικαρισμούς της εποχής που ήταν στην αντιπολίτευση. Και</w:t>
      </w:r>
      <w:r>
        <w:rPr>
          <w:rFonts w:eastAsia="Times New Roman" w:cs="Times New Roman"/>
          <w:szCs w:val="24"/>
        </w:rPr>
        <w:t xml:space="preserve"> στο ζήτημα των γερμανικών αποζημιώσεων, λοιπόν, είχαμε μία ακόμα θεαματική κωλοτούμπα. Ύστερα από τόσες εκδηλώσεις πολιτικού κιτς, μέχρι και την μπάντα του </w:t>
      </w:r>
      <w:r>
        <w:rPr>
          <w:rFonts w:eastAsia="Times New Roman" w:cs="Times New Roman"/>
          <w:szCs w:val="24"/>
        </w:rPr>
        <w:t>Σ</w:t>
      </w:r>
      <w:r>
        <w:rPr>
          <w:rFonts w:eastAsia="Times New Roman" w:cs="Times New Roman"/>
          <w:szCs w:val="24"/>
        </w:rPr>
        <w:t>τρατού θυμάμαι να παιανίζει αντάρτικα στην αίθουσα του Παρνασσού, -ναι, τα έκανε και αυτά ο κύριος</w:t>
      </w:r>
      <w:r>
        <w:rPr>
          <w:rFonts w:eastAsia="Times New Roman" w:cs="Times New Roman"/>
          <w:szCs w:val="24"/>
        </w:rPr>
        <w:t xml:space="preserve"> Καμμένος!- καταλήξαμε τελικά σε ένα κείμενο, στο σημερινό ψήφισμα, το οποίο, όπως είπα και πριν, είναι ο ελάχιστος κοινός τόπος, η αυτονόητη επανάληψη του διαχρονικού αιτήματος, όχι μόνο των ελληνικών κυβερνήσεων, αλλά και της ελληνικής κοινωνίας. </w:t>
      </w:r>
    </w:p>
    <w:p w14:paraId="619F967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ίδιο</w:t>
      </w:r>
      <w:r>
        <w:rPr>
          <w:rFonts w:eastAsia="Times New Roman" w:cs="Times New Roman"/>
          <w:szCs w:val="24"/>
        </w:rPr>
        <w:t>ς ο κ. Τσίπρας, ο οποίος στο εσωτερικό πούλαγε πατριωτισμούς, λεονταρισμούς, άλλου είδους πατριωτικές ευαισθησίες, τι είχε να πει όταν συναντήθηκε για πρώτη φορά με την κ</w:t>
      </w:r>
      <w:r>
        <w:rPr>
          <w:rFonts w:eastAsia="Times New Roman" w:cs="Times New Roman"/>
          <w:szCs w:val="24"/>
        </w:rPr>
        <w:t>.</w:t>
      </w:r>
      <w:r>
        <w:rPr>
          <w:rFonts w:eastAsia="Times New Roman" w:cs="Times New Roman"/>
          <w:szCs w:val="24"/>
        </w:rPr>
        <w:t xml:space="preserve"> Μέρκελ; Θυμάμαι ότι αυτό ήταν την εποχή της μεγάλης αντιπαράθεσης. </w:t>
      </w:r>
    </w:p>
    <w:p w14:paraId="619F967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Τι είπε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ο κ. Τσίπρας ερωτηθείς; Είπε δύο πράγματα. «Θέλω να επαναλάβω ότι αυτή η πρωτοβουλία για την ανάδειξη εκ νέου του αιτήματος για πολεμικές επανορθώσεις και του θέματος του αναγκαστικού δανείου δεν είναι κάτι καινούργιο. Έγινε και από την προηγούμενη κυβέρν</w:t>
      </w:r>
      <w:r>
        <w:rPr>
          <w:rFonts w:eastAsia="Times New Roman" w:cs="Times New Roman"/>
          <w:szCs w:val="24"/>
        </w:rPr>
        <w:t>ηση». Και συνεχίζει, προσθέτοντας κάτι το οποίο εμένα μου γεννάει ερωτηματικά. Θα ήθελα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ήταν εδώ ο κ. Τσίπρας και να μπορούσε να απαντήσει. Ίσως το κάνει στη συνέχεια. «Και δεν αφορά κάποια υλική διεκδίκηση». Δεν αφορά κάποια υλική διεκδίκη</w:t>
      </w:r>
      <w:r>
        <w:rPr>
          <w:rFonts w:eastAsia="Times New Roman" w:cs="Times New Roman"/>
          <w:szCs w:val="24"/>
        </w:rPr>
        <w:t>ση έλεγε ο κ</w:t>
      </w:r>
      <w:r>
        <w:rPr>
          <w:rFonts w:eastAsia="Times New Roman" w:cs="Times New Roman"/>
          <w:szCs w:val="24"/>
        </w:rPr>
        <w:t>.</w:t>
      </w:r>
      <w:r>
        <w:rPr>
          <w:rFonts w:eastAsia="Times New Roman" w:cs="Times New Roman"/>
          <w:szCs w:val="24"/>
        </w:rPr>
        <w:t xml:space="preserve"> Τσίπρας τον Μάρτιο του 2015. Προσθέτει μετά ότι «είναι ένα διμερές θέμα ξεχωριστό», ακούστε το και εσείς, παρακαλώ, «το οποίο για μας έχει πρωτίστως ηθική και όχι υλική αξία». Απάντησε η κ. Μέρκελ μετά με τις πάγιες θέσεις της γερμανικής κυβέ</w:t>
      </w:r>
      <w:r>
        <w:rPr>
          <w:rFonts w:eastAsia="Times New Roman" w:cs="Times New Roman"/>
          <w:szCs w:val="24"/>
        </w:rPr>
        <w:t xml:space="preserve">ρνησης. </w:t>
      </w:r>
    </w:p>
    <w:p w14:paraId="619F967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14:paraId="619F967C" w14:textId="77777777" w:rsidR="00F246CC" w:rsidRDefault="005B5D49">
      <w:pPr>
        <w:spacing w:line="600" w:lineRule="auto"/>
        <w:ind w:firstLine="720"/>
        <w:jc w:val="both"/>
        <w:rPr>
          <w:rFonts w:eastAsia="Times New Roman" w:cs="Times New Roman"/>
          <w:szCs w:val="24"/>
        </w:rPr>
      </w:pPr>
      <w:r w:rsidRPr="00C453AA">
        <w:rPr>
          <w:rFonts w:eastAsia="Times New Roman"/>
          <w:szCs w:val="24"/>
        </w:rPr>
        <w:t xml:space="preserve">(Στο σημείο αυτό ο </w:t>
      </w:r>
      <w:r>
        <w:rPr>
          <w:rFonts w:eastAsia="Times New Roman"/>
          <w:szCs w:val="24"/>
        </w:rPr>
        <w:t>Πρόεδρος της Νέας Δημοκρατίας</w:t>
      </w:r>
      <w:r w:rsidRPr="00C453AA">
        <w:rPr>
          <w:rFonts w:eastAsia="Times New Roman"/>
          <w:szCs w:val="24"/>
        </w:rPr>
        <w:t xml:space="preserve"> κ. </w:t>
      </w:r>
      <w:r>
        <w:rPr>
          <w:rFonts w:eastAsia="Times New Roman"/>
          <w:szCs w:val="24"/>
        </w:rPr>
        <w:t>Κυριάκος Μητσοτάκης</w:t>
      </w:r>
      <w:r w:rsidRPr="00C453AA">
        <w:rPr>
          <w:rFonts w:eastAsia="Times New Roman"/>
          <w:szCs w:val="24"/>
        </w:rPr>
        <w:t xml:space="preserve"> καταθέτει για τα Πρα</w:t>
      </w:r>
      <w:r>
        <w:rPr>
          <w:rFonts w:eastAsia="Times New Roman"/>
          <w:szCs w:val="24"/>
        </w:rPr>
        <w:t>κτικά το προαναφερθέν έγγραφο, το οποίο βρίσκετ</w:t>
      </w:r>
      <w:r w:rsidRPr="00C453AA">
        <w:rPr>
          <w:rFonts w:eastAsia="Times New Roman"/>
          <w:szCs w:val="24"/>
        </w:rPr>
        <w:t>αι στο αρχείο του Τμήματος Γραμματείας της Διεύθυνσης Στενογραφίας και Πρακτικ</w:t>
      </w:r>
      <w:r w:rsidRPr="00C453AA">
        <w:rPr>
          <w:rFonts w:eastAsia="Times New Roman"/>
          <w:szCs w:val="24"/>
        </w:rPr>
        <w:t>ών της Βουλής)</w:t>
      </w:r>
    </w:p>
    <w:p w14:paraId="619F967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Με άλλα λόγια, εσείς ως αντιπολίτευση ξεσπαθώνατε να φέρετε πίσω τις γερμανικές οφειλές και ως Κυβέρνηση μας είπατε ότι το ζήτημα είναι απλώς ηθικό και δεν έχει κανένα οικονομικό αντίκτυπο. </w:t>
      </w:r>
    </w:p>
    <w:p w14:paraId="619F967E"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w:t>
      </w:r>
      <w:r>
        <w:rPr>
          <w:rFonts w:eastAsia="Times New Roman" w:cs="Times New Roman"/>
          <w:szCs w:val="24"/>
        </w:rPr>
        <w:t>ας)</w:t>
      </w:r>
    </w:p>
    <w:p w14:paraId="619F967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Αναρωτιέμαι πόσο εύκολη ή δύσκολη κάνετε τη ζωή οποιασδήποτε κυβέρνησης –εκτιμούμε ότι εμείς θα είμαστε η επόμενη κυβέρνηση- μέχρι και της δικιάς σας κυβέρνησης, κυρία Υπουργέ, όταν καταγεγραμμένα στην Καγκελαρία, μπροστά στη Γερμανίδα Καγκελάριο, ο Έλ</w:t>
      </w:r>
      <w:r>
        <w:rPr>
          <w:rFonts w:eastAsia="Times New Roman" w:cs="Times New Roman"/>
          <w:szCs w:val="24"/>
        </w:rPr>
        <w:t>ληνας Πρωθυπουργός λέει ότι το ζήτημα είναι ηθικό. Δηλαδή θα μπορούσε να κλείσει με μία συ</w:t>
      </w:r>
      <w:r>
        <w:rPr>
          <w:rFonts w:eastAsia="Times New Roman" w:cs="Times New Roman"/>
          <w:szCs w:val="24"/>
        </w:rPr>
        <w:t>γ</w:t>
      </w:r>
      <w:r>
        <w:rPr>
          <w:rFonts w:eastAsia="Times New Roman" w:cs="Times New Roman"/>
          <w:szCs w:val="24"/>
        </w:rPr>
        <w:t>γνώμη, με μία απολογία κι ότι δεν υπάρχει κάποιο οικονομικό αντικείμενο σε αυτή την υπόθεση.</w:t>
      </w:r>
    </w:p>
    <w:p w14:paraId="619F968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Εγώ, κυρίες και κύριοι συνάδελφοι, δεν είμαι εδώ για να κρύψω οτιδήποτε </w:t>
      </w:r>
      <w:r>
        <w:rPr>
          <w:rFonts w:eastAsia="Times New Roman" w:cs="Times New Roman"/>
          <w:szCs w:val="24"/>
        </w:rPr>
        <w:t xml:space="preserve">από τον ελληνικό λαό ούτε για να παίξω παιχνίδια εντυπώσεων. Με ειλικρίνεια θα πω σήμερα στην Εθνική Αντιπροσωπεία ότι όσο ιερή κι αν είναι αυτή η διεκδίκησή μας άλλο τόσο είναι και δύσκολη. </w:t>
      </w:r>
    </w:p>
    <w:p w14:paraId="619F968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Υπάρχουν ανάμεσά μας συνάδελφοι πολύ πιο ειδικοί στα θέματα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 xml:space="preserve">ικαίου, αλλά όλοι γνωρίζουμε τη νομική πολυπλοκότητα της διεκδίκησης διακρατικών αξιώσεων στη διεθνή δικαιοσύνη, όπως επίσης γνωρίζουμε την απόφαση του </w:t>
      </w:r>
      <w:r>
        <w:rPr>
          <w:rFonts w:eastAsia="Times New Roman" w:cs="Times New Roman"/>
          <w:szCs w:val="24"/>
        </w:rPr>
        <w:t>Δ</w:t>
      </w:r>
      <w:r>
        <w:rPr>
          <w:rFonts w:eastAsia="Times New Roman" w:cs="Times New Roman"/>
          <w:szCs w:val="24"/>
        </w:rPr>
        <w:t>ιεθνούς Δικαστηρίου της Χάγης στη διένεξη μεταξύ της Ιταλίας και της Γερμανίας για το θέμα τω</w:t>
      </w:r>
      <w:r>
        <w:rPr>
          <w:rFonts w:eastAsia="Times New Roman" w:cs="Times New Roman"/>
          <w:szCs w:val="24"/>
        </w:rPr>
        <w:t xml:space="preserve">ν γερμανικών αποζημιώσεων, υπόθεση για την οποία είχε παρέμβει η Ελλάδα τότε και δεν είχε λήξει θετικά για την Ιταλία, υπέρ της οποίας είχε παρέμβει η Ελλάδα. </w:t>
      </w:r>
    </w:p>
    <w:p w14:paraId="619F968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Ασφαλώς οι Έλληνες οι οποίοι υπήρξαν θύματα των ναζιστικών θηριωδιών, δικαιούνται και πρέπει ιδι</w:t>
      </w:r>
      <w:r>
        <w:rPr>
          <w:rFonts w:eastAsia="Times New Roman" w:cs="Times New Roman"/>
          <w:szCs w:val="24"/>
        </w:rPr>
        <w:t>ωτικά να μπορούν να συνεχίσουν να διεκδικούν αποζημιώσεις. Το πιο σημαντικό όμως έρεισμα πάνω στο οποίο η Ελλάδα πρέπει να χτίσει τη δική της νομική διεκδίκηση με σθένος, υπευθυνότητα και ρεαλισμό, υπάρχει στην περίπτωση του κατοχικού δανείου. Ειδικά η διε</w:t>
      </w:r>
      <w:r>
        <w:rPr>
          <w:rFonts w:eastAsia="Times New Roman" w:cs="Times New Roman"/>
          <w:szCs w:val="24"/>
        </w:rPr>
        <w:t xml:space="preserve">κδίκηση αυτή είναι σίγουρα νομικά ανοιχτή και πολιτικά εφικτή. Και πρέπει να αποτελέσει προτεραιότητά μας. </w:t>
      </w:r>
    </w:p>
    <w:p w14:paraId="619F968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 αυτό άλλωστε το σημείο είχαν συμφωνήσει</w:t>
      </w:r>
      <w:r>
        <w:rPr>
          <w:rFonts w:eastAsia="Times New Roman" w:cs="Times New Roman"/>
          <w:szCs w:val="24"/>
        </w:rPr>
        <w:t>,</w:t>
      </w:r>
      <w:r>
        <w:rPr>
          <w:rFonts w:eastAsia="Times New Roman" w:cs="Times New Roman"/>
          <w:szCs w:val="24"/>
        </w:rPr>
        <w:t xml:space="preserve"> και σ’ αυτή εδώ την Αίθουσα το 1990</w:t>
      </w:r>
      <w:r>
        <w:rPr>
          <w:rFonts w:eastAsia="Times New Roman" w:cs="Times New Roman"/>
          <w:szCs w:val="24"/>
        </w:rPr>
        <w:t>,</w:t>
      </w:r>
      <w:r>
        <w:rPr>
          <w:rFonts w:eastAsia="Times New Roman" w:cs="Times New Roman"/>
          <w:szCs w:val="24"/>
        </w:rPr>
        <w:t xml:space="preserve"> ο Κωνσταντίνος Μητσοτάκης και ο Χαρίλαος Φλωράκης. «Από νομική πλευ</w:t>
      </w:r>
      <w:r>
        <w:rPr>
          <w:rFonts w:eastAsia="Times New Roman" w:cs="Times New Roman"/>
          <w:szCs w:val="24"/>
        </w:rPr>
        <w:t>ρά δηλώνω κατηγορηματικά ότι οι απαιτήσεις μας που δημιουργήθηκαν από τον Β</w:t>
      </w:r>
      <w:r>
        <w:rPr>
          <w:rFonts w:eastAsia="Times New Roman" w:cs="Times New Roman"/>
          <w:szCs w:val="24"/>
        </w:rPr>
        <w:t>΄</w:t>
      </w:r>
      <w:r>
        <w:rPr>
          <w:rFonts w:eastAsia="Times New Roman" w:cs="Times New Roman"/>
          <w:szCs w:val="24"/>
        </w:rPr>
        <w:t xml:space="preserve"> Παγκόσμιο Πόλεμο εξακολουθούν να υπάρχουν» έλεγε τότε ο Κωνσταντίνος Μητσοτάκης. Και ειδικά τόνιζε για το κατοχικό δάνειο «είναι μια ειδική μορφή». Πράγματι αποτελεί μια ιδιαιτερό</w:t>
      </w:r>
      <w:r>
        <w:rPr>
          <w:rFonts w:eastAsia="Times New Roman" w:cs="Times New Roman"/>
          <w:szCs w:val="24"/>
        </w:rPr>
        <w:t>τητα, μια μοναδικότητα στην ιστορία του Β</w:t>
      </w:r>
      <w:r>
        <w:rPr>
          <w:rFonts w:eastAsia="Times New Roman" w:cs="Times New Roman"/>
          <w:szCs w:val="24"/>
        </w:rPr>
        <w:t>΄</w:t>
      </w:r>
      <w:r>
        <w:rPr>
          <w:rFonts w:eastAsia="Times New Roman" w:cs="Times New Roman"/>
          <w:szCs w:val="24"/>
        </w:rPr>
        <w:t xml:space="preserve"> Παγκοσμίου Πολέμου αυτό το αναγκαστικό κατοχικό δάνειο. Ο Κωνσταντίνος Μητσοτάκης προσέθετε «δεν ξέρω αν υπάρχουν κι ανάλογες περιπτώσεις άλλων κρατών». Δεν υπάρχουν ουσιαστικά. Ενδεχομένως μια περίπτωση που αφορά</w:t>
      </w:r>
      <w:r>
        <w:rPr>
          <w:rFonts w:eastAsia="Times New Roman" w:cs="Times New Roman"/>
          <w:szCs w:val="24"/>
        </w:rPr>
        <w:t xml:space="preserve"> στην Πολωνία. Πράγματι όμως το κατοχικό δάνειο αποτελεί μια ιδιαιτερότητα. </w:t>
      </w:r>
    </w:p>
    <w:p w14:paraId="619F968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Τόνιζε όμως ο Κωνσταντίνος Μητσοτάκης και κάτι άλλο σημαντικό. Ότι</w:t>
      </w:r>
      <w:r>
        <w:rPr>
          <w:rFonts w:eastAsia="Times New Roman" w:cs="Times New Roman"/>
          <w:szCs w:val="24"/>
        </w:rPr>
        <w:t>,</w:t>
      </w:r>
      <w:r>
        <w:rPr>
          <w:rFonts w:eastAsia="Times New Roman" w:cs="Times New Roman"/>
          <w:szCs w:val="24"/>
        </w:rPr>
        <w:t xml:space="preserve"> δηλαδή, πολιτικά η χώρα οφείλει να διατηρήσει το θέμα σε διμερές επίπεδο και με βάση τις υπόλοιπες διεθνείς εξε</w:t>
      </w:r>
      <w:r>
        <w:rPr>
          <w:rFonts w:eastAsia="Times New Roman" w:cs="Times New Roman"/>
          <w:szCs w:val="24"/>
        </w:rPr>
        <w:t xml:space="preserve">λίξεις. Να κινηθούμε, δηλαδή, με ρεαλισμό, όχι με δήθεν ηρωικές χειρονομίες που θα πέσουν στο κενό, αλλά με κινήσεις οι οποίες θα φέρουν αποτέλεσμα. Γιατί αυτός είναι ο στόχος μας και όχι να δημιουργήσουμε πρόσκαιρες εντυπώσεις. </w:t>
      </w:r>
    </w:p>
    <w:p w14:paraId="619F968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Καταθέτω το απόσπασμα απ’ </w:t>
      </w:r>
      <w:r>
        <w:rPr>
          <w:rFonts w:eastAsia="Times New Roman" w:cs="Times New Roman"/>
          <w:szCs w:val="24"/>
        </w:rPr>
        <w:t>αυτή την εξαιρετικά επίκαιρη συζήτηση, η οποία είχε γίνει πριν από είκοσι εννιά χρόνια.</w:t>
      </w:r>
    </w:p>
    <w:p w14:paraId="619F9686" w14:textId="77777777" w:rsidR="00F246CC" w:rsidRDefault="005B5D49">
      <w:pPr>
        <w:spacing w:line="600" w:lineRule="auto"/>
        <w:ind w:firstLine="720"/>
        <w:jc w:val="both"/>
        <w:rPr>
          <w:rFonts w:eastAsia="Times New Roman" w:cs="Times New Roman"/>
          <w:szCs w:val="24"/>
        </w:rPr>
      </w:pPr>
      <w:r w:rsidRPr="00C453AA">
        <w:rPr>
          <w:rFonts w:eastAsia="Times New Roman"/>
          <w:szCs w:val="24"/>
        </w:rPr>
        <w:t xml:space="preserve">(Στο σημείο αυτό ο </w:t>
      </w:r>
      <w:r>
        <w:rPr>
          <w:rFonts w:eastAsia="Times New Roman"/>
          <w:szCs w:val="24"/>
        </w:rPr>
        <w:t>Πρόεδρος της Νέας Δημοκρατίας</w:t>
      </w:r>
      <w:r w:rsidRPr="00C453AA">
        <w:rPr>
          <w:rFonts w:eastAsia="Times New Roman"/>
          <w:szCs w:val="24"/>
        </w:rPr>
        <w:t xml:space="preserve"> κ. </w:t>
      </w:r>
      <w:r>
        <w:rPr>
          <w:rFonts w:eastAsia="Times New Roman"/>
          <w:szCs w:val="24"/>
        </w:rPr>
        <w:t>Κυριάκος Μητσοτάκης</w:t>
      </w:r>
      <w:r w:rsidRPr="00C453AA">
        <w:rPr>
          <w:rFonts w:eastAsia="Times New Roman"/>
          <w:szCs w:val="24"/>
        </w:rPr>
        <w:t xml:space="preserve"> καταθέτει για τα Πρα</w:t>
      </w:r>
      <w:r>
        <w:rPr>
          <w:rFonts w:eastAsia="Times New Roman"/>
          <w:szCs w:val="24"/>
        </w:rPr>
        <w:t>κτικά το προαναφερθέν έγγραφο, το οποίο βρίσκετ</w:t>
      </w:r>
      <w:r w:rsidRPr="00C453AA">
        <w:rPr>
          <w:rFonts w:eastAsia="Times New Roman"/>
          <w:szCs w:val="24"/>
        </w:rPr>
        <w:t xml:space="preserve">αι στο αρχείο του Τμήματος </w:t>
      </w:r>
      <w:r w:rsidRPr="00C453AA">
        <w:rPr>
          <w:rFonts w:eastAsia="Times New Roman"/>
          <w:szCs w:val="24"/>
        </w:rPr>
        <w:t>Γραμματείας της Διεύθυνσης Στενογραφίας και Πρακτικών της Βουλής)</w:t>
      </w:r>
    </w:p>
    <w:p w14:paraId="619F968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Αυτά έλεγε στην Εθνική Αντιπροσωπεία ένας πολιτικός</w:t>
      </w:r>
      <w:r>
        <w:rPr>
          <w:rFonts w:eastAsia="Times New Roman" w:cs="Times New Roman"/>
          <w:szCs w:val="24"/>
        </w:rPr>
        <w:t>,</w:t>
      </w:r>
      <w:r>
        <w:rPr>
          <w:rFonts w:eastAsia="Times New Roman" w:cs="Times New Roman"/>
          <w:szCs w:val="24"/>
        </w:rPr>
        <w:t xml:space="preserve"> που βίωσε όσο λίγοι τη θηριωδία του Β</w:t>
      </w:r>
      <w:r>
        <w:rPr>
          <w:rFonts w:eastAsia="Times New Roman" w:cs="Times New Roman"/>
          <w:szCs w:val="24"/>
        </w:rPr>
        <w:t>΄</w:t>
      </w:r>
      <w:r>
        <w:rPr>
          <w:rFonts w:eastAsia="Times New Roman" w:cs="Times New Roman"/>
          <w:szCs w:val="24"/>
        </w:rPr>
        <w:t xml:space="preserve"> Παγκοσμίου Πολέμου, που καταδικάστηκε δυο φορές σε θάνατο από τους </w:t>
      </w:r>
      <w:r>
        <w:rPr>
          <w:rFonts w:eastAsia="Times New Roman" w:cs="Times New Roman"/>
          <w:szCs w:val="24"/>
        </w:rPr>
        <w:t>ν</w:t>
      </w:r>
      <w:r>
        <w:rPr>
          <w:rFonts w:eastAsia="Times New Roman" w:cs="Times New Roman"/>
          <w:szCs w:val="24"/>
        </w:rPr>
        <w:t xml:space="preserve">αζί, τον οποίο, τα </w:t>
      </w:r>
      <w:r>
        <w:rPr>
          <w:rFonts w:eastAsia="Times New Roman" w:cs="Times New Roman"/>
          <w:szCs w:val="24"/>
          <w:lang w:val="en-US"/>
        </w:rPr>
        <w:t>fake</w:t>
      </w:r>
      <w:r w:rsidRPr="000D41C8">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w:t>
      </w:r>
      <w:r>
        <w:rPr>
          <w:rFonts w:eastAsia="Times New Roman" w:cs="Times New Roman"/>
          <w:szCs w:val="24"/>
        </w:rPr>
        <w:t xml:space="preserve">ης εποχής, άξιοι πρόγονοι της δικής σας μονταζιέρας τόλμησαν τότε να παρουσιάσουν ως συνεργάτη των Γερμανών. </w:t>
      </w:r>
    </w:p>
    <w:p w14:paraId="619F968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Είκοσι εννιά χρόνια μετά οι διαπιστώσεις αυτές, κατά την εκτίμησή μου, παραμένουν σε απόλυτη ισχύ και δίνουν και το σωστό μέτρο της πολιτικής πραγ</w:t>
      </w:r>
      <w:r>
        <w:rPr>
          <w:rFonts w:eastAsia="Times New Roman" w:cs="Times New Roman"/>
          <w:szCs w:val="24"/>
        </w:rPr>
        <w:t>ματικότητας σε σχέση με την υπόθεση των γερμανικών αποζημιώσεων. Είναι λόγια που πρέπει να μείνουν σταθερή πυξίδα μας σ’ αυτή την εθνική προσπάθεια όσο κι αν αυτή διαρκέσει.</w:t>
      </w:r>
    </w:p>
    <w:p w14:paraId="619F968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με μια παρατήρηση που συνδέεται με τις επικεί</w:t>
      </w:r>
      <w:r>
        <w:rPr>
          <w:rFonts w:eastAsia="Times New Roman" w:cs="Times New Roman"/>
          <w:szCs w:val="24"/>
        </w:rPr>
        <w:t xml:space="preserve">μενες </w:t>
      </w:r>
      <w:r>
        <w:rPr>
          <w:rFonts w:eastAsia="Times New Roman" w:cs="Times New Roman"/>
          <w:szCs w:val="24"/>
        </w:rPr>
        <w:t>ε</w:t>
      </w:r>
      <w:r>
        <w:rPr>
          <w:rFonts w:eastAsia="Times New Roman" w:cs="Times New Roman"/>
          <w:szCs w:val="24"/>
        </w:rPr>
        <w:t>υρωεκλογές. Η συζήτηση αυτή για τις γερμανικές αποζημιώσεις επαναφέρει στη μνήμη μας την πιο σκοτεινή περίοδο στην ιστορία μιας σκοτεινής ηπείρου, όπως αποκάλεσε την Ευρώπη σε ένα πρόσφατο βιβλίο του ο Μαρκ</w:t>
      </w:r>
      <w:r w:rsidRPr="000D41C8">
        <w:rPr>
          <w:rFonts w:eastAsia="Times New Roman" w:cs="Times New Roman"/>
          <w:szCs w:val="24"/>
        </w:rPr>
        <w:t xml:space="preserve"> </w:t>
      </w:r>
      <w:r>
        <w:rPr>
          <w:rFonts w:eastAsia="Times New Roman" w:cs="Times New Roman"/>
          <w:szCs w:val="24"/>
        </w:rPr>
        <w:t xml:space="preserve">Μαζάουερ. </w:t>
      </w:r>
    </w:p>
    <w:p w14:paraId="619F968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Δεν πρέπει να ξεχνάμε -και νομί</w:t>
      </w:r>
      <w:r>
        <w:rPr>
          <w:rFonts w:eastAsia="Times New Roman" w:cs="Times New Roman"/>
          <w:szCs w:val="24"/>
        </w:rPr>
        <w:t>ζω ότι είναι χρήσιμο να το επαναλαμβάνουν όλες οι πτέρυγες του δημοκρατικού τόξου- ότι πίσω από τη δημιουργία του πρώτου μορφώματος οικονομικής συνεργασίας μεταξύ των ευρωπαϊκών χωρών</w:t>
      </w:r>
      <w:r>
        <w:rPr>
          <w:rFonts w:eastAsia="Times New Roman" w:cs="Times New Roman"/>
          <w:szCs w:val="24"/>
        </w:rPr>
        <w:t>,</w:t>
      </w:r>
      <w:r>
        <w:rPr>
          <w:rFonts w:eastAsia="Times New Roman" w:cs="Times New Roman"/>
          <w:szCs w:val="24"/>
        </w:rPr>
        <w:t xml:space="preserve"> ήταν ακριβώς αυτή η βαθιά πίστη των ανθρώπων οι οποίοι βίωσαν το δράμα </w:t>
      </w:r>
      <w:r>
        <w:rPr>
          <w:rFonts w:eastAsia="Times New Roman" w:cs="Times New Roman"/>
          <w:szCs w:val="24"/>
        </w:rPr>
        <w:t>του Β</w:t>
      </w:r>
      <w:r>
        <w:rPr>
          <w:rFonts w:eastAsia="Times New Roman" w:cs="Times New Roman"/>
          <w:szCs w:val="24"/>
        </w:rPr>
        <w:t>΄</w:t>
      </w:r>
      <w:r>
        <w:rPr>
          <w:rFonts w:eastAsia="Times New Roman" w:cs="Times New Roman"/>
          <w:szCs w:val="24"/>
        </w:rPr>
        <w:t xml:space="preserve"> Παγκοσμίου Πολέμου ότι η Ευρώπη δεν πρέπει ποτέ ξανά να ζήσει μια τραγωδία όπως αυτή του Β</w:t>
      </w:r>
      <w:r>
        <w:rPr>
          <w:rFonts w:eastAsia="Times New Roman" w:cs="Times New Roman"/>
          <w:szCs w:val="24"/>
        </w:rPr>
        <w:t>΄</w:t>
      </w:r>
      <w:r>
        <w:rPr>
          <w:rFonts w:eastAsia="Times New Roman" w:cs="Times New Roman"/>
          <w:szCs w:val="24"/>
        </w:rPr>
        <w:t xml:space="preserve"> Παγκοσμίου Πολέμου. Η οικονομική συνεργασία αλλά και η ενσυναίσθηση αυτού του κοινού πολιτισμικού μας παρελθόντος αποτελούν την καλύτερη απάντηση στα όπλα αλ</w:t>
      </w:r>
      <w:r>
        <w:rPr>
          <w:rFonts w:eastAsia="Times New Roman" w:cs="Times New Roman"/>
          <w:szCs w:val="24"/>
        </w:rPr>
        <w:t xml:space="preserve">λά και στους στείρους ανταγωνισμούς μεταξύ των κρατών. </w:t>
      </w:r>
    </w:p>
    <w:p w14:paraId="619F968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Στην επίτευξη τουλάχιστον αυτού του στόχου παρά τα προβλήματα και τις αδυναμίες της μεγάλης Ευρωπαϊκής Ένωσης, το μοναδικό αυτό πείραμα στην ιστορία της παγκόσμιας ιστορίας, μιας υπερεθνικής συνεργασί</w:t>
      </w:r>
      <w:r>
        <w:rPr>
          <w:rFonts w:eastAsia="Times New Roman" w:cs="Times New Roman"/>
          <w:szCs w:val="24"/>
        </w:rPr>
        <w:t xml:space="preserve">ας ανεξάρτητων κρατών, ως προς αυτόν τον στόχο –και όχι μόνο προς αυτόν τον στόχο- ήταν απολύτως επιτυχημένο. </w:t>
      </w:r>
    </w:p>
    <w:p w14:paraId="619F968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Και μιας και μιλάμε για</w:t>
      </w:r>
      <w:r w:rsidRPr="00187E08">
        <w:rPr>
          <w:rFonts w:eastAsia="Times New Roman" w:cs="Times New Roman"/>
          <w:szCs w:val="24"/>
        </w:rPr>
        <w:t xml:space="preserve"> πολιτισμική ενσυναίσθηση</w:t>
      </w:r>
      <w:r>
        <w:rPr>
          <w:rFonts w:eastAsia="Times New Roman" w:cs="Times New Roman"/>
          <w:szCs w:val="24"/>
        </w:rPr>
        <w:t xml:space="preserve">, όλοι </w:t>
      </w:r>
      <w:r w:rsidRPr="00187E08">
        <w:rPr>
          <w:rFonts w:eastAsia="Times New Roman" w:cs="Times New Roman"/>
          <w:szCs w:val="24"/>
        </w:rPr>
        <w:t>πιστεύω</w:t>
      </w:r>
      <w:r>
        <w:rPr>
          <w:rFonts w:eastAsia="Times New Roman" w:cs="Times New Roman"/>
          <w:szCs w:val="24"/>
        </w:rPr>
        <w:t xml:space="preserve"> στεναχωρηθήκαμε, κάποιοι</w:t>
      </w:r>
      <w:r w:rsidRPr="00187E08">
        <w:rPr>
          <w:rFonts w:eastAsia="Times New Roman" w:cs="Times New Roman"/>
          <w:szCs w:val="24"/>
        </w:rPr>
        <w:t xml:space="preserve"> ίσως και να δακρύσαμε</w:t>
      </w:r>
      <w:r>
        <w:rPr>
          <w:rFonts w:eastAsia="Times New Roman" w:cs="Times New Roman"/>
          <w:szCs w:val="24"/>
        </w:rPr>
        <w:t>,</w:t>
      </w:r>
      <w:r w:rsidRPr="00187E08">
        <w:rPr>
          <w:rFonts w:eastAsia="Times New Roman" w:cs="Times New Roman"/>
          <w:szCs w:val="24"/>
        </w:rPr>
        <w:t xml:space="preserve"> όταν είδαμε την Παναγία των Παρισί</w:t>
      </w:r>
      <w:r w:rsidRPr="00187E08">
        <w:rPr>
          <w:rFonts w:eastAsia="Times New Roman" w:cs="Times New Roman"/>
          <w:szCs w:val="24"/>
        </w:rPr>
        <w:t>ων στις φλόγες</w:t>
      </w:r>
      <w:r>
        <w:rPr>
          <w:rFonts w:eastAsia="Times New Roman" w:cs="Times New Roman"/>
          <w:szCs w:val="24"/>
        </w:rPr>
        <w:t>, διότι</w:t>
      </w:r>
      <w:r w:rsidRPr="00187E08">
        <w:rPr>
          <w:rFonts w:eastAsia="Times New Roman" w:cs="Times New Roman"/>
          <w:szCs w:val="24"/>
        </w:rPr>
        <w:t xml:space="preserve"> στη Γαλλία κάηκε και ένα κομμάτι της </w:t>
      </w:r>
      <w:r>
        <w:rPr>
          <w:rFonts w:eastAsia="Times New Roman" w:cs="Times New Roman"/>
          <w:szCs w:val="24"/>
        </w:rPr>
        <w:t>δικιάς</w:t>
      </w:r>
      <w:r w:rsidRPr="00187E08">
        <w:rPr>
          <w:rFonts w:eastAsia="Times New Roman" w:cs="Times New Roman"/>
          <w:szCs w:val="24"/>
        </w:rPr>
        <w:t xml:space="preserve"> μας ψυχής</w:t>
      </w:r>
      <w:r>
        <w:rPr>
          <w:rFonts w:eastAsia="Times New Roman" w:cs="Times New Roman"/>
          <w:szCs w:val="24"/>
        </w:rPr>
        <w:t xml:space="preserve">. </w:t>
      </w:r>
    </w:p>
    <w:p w14:paraId="619F968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w:t>
      </w:r>
      <w:r w:rsidRPr="00187E08">
        <w:rPr>
          <w:rFonts w:eastAsia="Times New Roman" w:cs="Times New Roman"/>
          <w:szCs w:val="24"/>
        </w:rPr>
        <w:t xml:space="preserve"> γενιά του πολέμου</w:t>
      </w:r>
      <w:r>
        <w:rPr>
          <w:rFonts w:eastAsia="Times New Roman" w:cs="Times New Roman"/>
          <w:szCs w:val="24"/>
        </w:rPr>
        <w:t>,</w:t>
      </w:r>
      <w:r w:rsidRPr="00187E08">
        <w:rPr>
          <w:rFonts w:eastAsia="Times New Roman" w:cs="Times New Roman"/>
          <w:szCs w:val="24"/>
        </w:rPr>
        <w:t xml:space="preserve"> η οποία έβαλε τα θεμέλια της </w:t>
      </w:r>
      <w:r>
        <w:rPr>
          <w:rFonts w:eastAsia="Times New Roman" w:cs="Times New Roman"/>
          <w:szCs w:val="24"/>
        </w:rPr>
        <w:t>Ε</w:t>
      </w:r>
      <w:r w:rsidRPr="00187E08">
        <w:rPr>
          <w:rFonts w:eastAsia="Times New Roman" w:cs="Times New Roman"/>
          <w:szCs w:val="24"/>
        </w:rPr>
        <w:t>νωμένης Ευρώπης</w:t>
      </w:r>
      <w:r>
        <w:rPr>
          <w:rFonts w:eastAsia="Times New Roman" w:cs="Times New Roman"/>
          <w:szCs w:val="24"/>
        </w:rPr>
        <w:t>,</w:t>
      </w:r>
      <w:r w:rsidRPr="00187E08">
        <w:rPr>
          <w:rFonts w:eastAsia="Times New Roman" w:cs="Times New Roman"/>
          <w:szCs w:val="24"/>
        </w:rPr>
        <w:t xml:space="preserve"> δεν είναι πια μαζί μας </w:t>
      </w:r>
      <w:r>
        <w:rPr>
          <w:rFonts w:eastAsia="Times New Roman" w:cs="Times New Roman"/>
          <w:szCs w:val="24"/>
        </w:rPr>
        <w:t xml:space="preserve">και η σκυτάλη περνάει τώρα </w:t>
      </w:r>
      <w:r w:rsidRPr="00187E08">
        <w:rPr>
          <w:rFonts w:eastAsia="Times New Roman" w:cs="Times New Roman"/>
          <w:szCs w:val="24"/>
        </w:rPr>
        <w:t>στη δική μας γενιά</w:t>
      </w:r>
      <w:r>
        <w:rPr>
          <w:rFonts w:eastAsia="Times New Roman" w:cs="Times New Roman"/>
          <w:szCs w:val="24"/>
        </w:rPr>
        <w:t xml:space="preserve">. Η πρόκληση είναι </w:t>
      </w:r>
      <w:r w:rsidRPr="00187E08">
        <w:rPr>
          <w:rFonts w:eastAsia="Times New Roman" w:cs="Times New Roman"/>
          <w:szCs w:val="24"/>
        </w:rPr>
        <w:t>να σταθούμε με σθένος α</w:t>
      </w:r>
      <w:r w:rsidRPr="00187E08">
        <w:rPr>
          <w:rFonts w:eastAsia="Times New Roman" w:cs="Times New Roman"/>
          <w:szCs w:val="24"/>
        </w:rPr>
        <w:t xml:space="preserve">πέναντι </w:t>
      </w:r>
      <w:r>
        <w:rPr>
          <w:rFonts w:eastAsia="Times New Roman" w:cs="Times New Roman"/>
          <w:szCs w:val="24"/>
        </w:rPr>
        <w:t>τόσο στους εθνικιστές</w:t>
      </w:r>
      <w:r w:rsidRPr="00187E08">
        <w:rPr>
          <w:rFonts w:eastAsia="Times New Roman" w:cs="Times New Roman"/>
          <w:szCs w:val="24"/>
        </w:rPr>
        <w:t xml:space="preserve"> αλλά και στους λαϊκιστές</w:t>
      </w:r>
      <w:r>
        <w:rPr>
          <w:rFonts w:eastAsia="Times New Roman" w:cs="Times New Roman"/>
          <w:szCs w:val="24"/>
        </w:rPr>
        <w:t>,</w:t>
      </w:r>
      <w:r w:rsidRPr="00187E08">
        <w:rPr>
          <w:rFonts w:eastAsia="Times New Roman" w:cs="Times New Roman"/>
          <w:szCs w:val="24"/>
        </w:rPr>
        <w:t xml:space="preserve"> από όπου και αυτοί προέρχονται</w:t>
      </w:r>
      <w:r>
        <w:rPr>
          <w:rFonts w:eastAsia="Times New Roman" w:cs="Times New Roman"/>
          <w:szCs w:val="24"/>
        </w:rPr>
        <w:t>, που θέλουν να κατεδαφίσουν</w:t>
      </w:r>
      <w:r w:rsidRPr="00187E08">
        <w:rPr>
          <w:rFonts w:eastAsia="Times New Roman" w:cs="Times New Roman"/>
          <w:szCs w:val="24"/>
        </w:rPr>
        <w:t xml:space="preserve"> αυτ</w:t>
      </w:r>
      <w:r>
        <w:rPr>
          <w:rFonts w:eastAsia="Times New Roman" w:cs="Times New Roman"/>
          <w:szCs w:val="24"/>
        </w:rPr>
        <w:t xml:space="preserve">ά που με τόσο κόπο κατακτήθηκαν. </w:t>
      </w:r>
    </w:p>
    <w:p w14:paraId="619F968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Ευρώπη</w:t>
      </w:r>
      <w:r>
        <w:rPr>
          <w:rFonts w:eastAsia="Times New Roman" w:cs="Times New Roman"/>
          <w:szCs w:val="24"/>
        </w:rPr>
        <w:t>,</w:t>
      </w:r>
      <w:r>
        <w:rPr>
          <w:rFonts w:eastAsia="Times New Roman" w:cs="Times New Roman"/>
          <w:szCs w:val="24"/>
        </w:rPr>
        <w:t xml:space="preserve"> όμως,</w:t>
      </w:r>
      <w:r w:rsidRPr="00187E08">
        <w:rPr>
          <w:rFonts w:eastAsia="Times New Roman" w:cs="Times New Roman"/>
          <w:szCs w:val="24"/>
        </w:rPr>
        <w:t xml:space="preserve"> θα </w:t>
      </w:r>
      <w:r>
        <w:rPr>
          <w:rFonts w:eastAsia="Times New Roman" w:cs="Times New Roman"/>
          <w:szCs w:val="24"/>
        </w:rPr>
        <w:t>αντέξει, όπως άντεξε τελικά και η Παναγία των Παρισίων και θ</w:t>
      </w:r>
      <w:r w:rsidRPr="00187E08">
        <w:rPr>
          <w:rFonts w:eastAsia="Times New Roman" w:cs="Times New Roman"/>
          <w:szCs w:val="24"/>
        </w:rPr>
        <w:t xml:space="preserve">α ξαναχτιστεί με νέα </w:t>
      </w:r>
      <w:r w:rsidRPr="00187E08">
        <w:rPr>
          <w:rFonts w:eastAsia="Times New Roman" w:cs="Times New Roman"/>
          <w:szCs w:val="24"/>
        </w:rPr>
        <w:t>υλικά</w:t>
      </w:r>
      <w:r>
        <w:rPr>
          <w:rFonts w:eastAsia="Times New Roman" w:cs="Times New Roman"/>
          <w:szCs w:val="24"/>
        </w:rPr>
        <w:t xml:space="preserve"> για μία νέα εποχή. Με αυτό το ιστορικό </w:t>
      </w:r>
      <w:r w:rsidRPr="00187E08">
        <w:rPr>
          <w:rFonts w:eastAsia="Times New Roman" w:cs="Times New Roman"/>
          <w:szCs w:val="24"/>
        </w:rPr>
        <w:t xml:space="preserve">στοίχημα θα αναμετρηθούμε και καλούμαστε και εμείς με τη σειρά </w:t>
      </w:r>
      <w:r>
        <w:rPr>
          <w:rFonts w:eastAsia="Times New Roman" w:cs="Times New Roman"/>
          <w:szCs w:val="24"/>
        </w:rPr>
        <w:t>μας,</w:t>
      </w:r>
      <w:r w:rsidRPr="00187E08">
        <w:rPr>
          <w:rFonts w:eastAsia="Times New Roman" w:cs="Times New Roman"/>
          <w:szCs w:val="24"/>
        </w:rPr>
        <w:t xml:space="preserve"> όπως και οι προηγούμενες γενιές</w:t>
      </w:r>
      <w:r>
        <w:rPr>
          <w:rFonts w:eastAsia="Times New Roman" w:cs="Times New Roman"/>
          <w:szCs w:val="24"/>
        </w:rPr>
        <w:t>,</w:t>
      </w:r>
      <w:r w:rsidRPr="00187E08">
        <w:rPr>
          <w:rFonts w:eastAsia="Times New Roman" w:cs="Times New Roman"/>
          <w:szCs w:val="24"/>
        </w:rPr>
        <w:t xml:space="preserve"> να γράψουμε τη δικιά μας ιστορία</w:t>
      </w:r>
      <w:r>
        <w:rPr>
          <w:rFonts w:eastAsia="Times New Roman" w:cs="Times New Roman"/>
          <w:szCs w:val="24"/>
        </w:rPr>
        <w:t>.</w:t>
      </w:r>
    </w:p>
    <w:p w14:paraId="619F968F" w14:textId="77777777" w:rsidR="00F246CC" w:rsidRDefault="005B5D49">
      <w:pPr>
        <w:spacing w:line="600" w:lineRule="auto"/>
        <w:ind w:firstLine="720"/>
        <w:jc w:val="both"/>
        <w:rPr>
          <w:rFonts w:eastAsia="Times New Roman" w:cs="Times New Roman"/>
          <w:szCs w:val="24"/>
        </w:rPr>
      </w:pPr>
      <w:r w:rsidRPr="00187E08">
        <w:rPr>
          <w:rFonts w:eastAsia="Times New Roman" w:cs="Times New Roman"/>
          <w:szCs w:val="24"/>
        </w:rPr>
        <w:t>Σας ευχαριστώ</w:t>
      </w:r>
      <w:r>
        <w:rPr>
          <w:rFonts w:eastAsia="Times New Roman" w:cs="Times New Roman"/>
          <w:szCs w:val="24"/>
        </w:rPr>
        <w:t>.</w:t>
      </w:r>
    </w:p>
    <w:p w14:paraId="619F9690" w14:textId="77777777" w:rsidR="00F246CC" w:rsidRDefault="005B5D49">
      <w:pPr>
        <w:spacing w:line="600" w:lineRule="auto"/>
        <w:ind w:firstLine="720"/>
        <w:jc w:val="both"/>
        <w:rPr>
          <w:rFonts w:eastAsia="Times New Roman" w:cs="Times New Roman"/>
          <w:szCs w:val="24"/>
        </w:rPr>
      </w:pPr>
      <w:r w:rsidRPr="00700069">
        <w:rPr>
          <w:rFonts w:eastAsia="Times New Roman" w:cs="Times New Roman"/>
          <w:szCs w:val="24"/>
        </w:rPr>
        <w:t>(</w:t>
      </w:r>
      <w:r>
        <w:rPr>
          <w:rFonts w:eastAsia="Times New Roman" w:cs="Times New Roman"/>
          <w:szCs w:val="24"/>
        </w:rPr>
        <w:t xml:space="preserve">Όρθιοι οι Βουλευτές της Νέας Δημοκρατίας χειροκροτούν ζωηρά </w:t>
      </w:r>
      <w:r>
        <w:rPr>
          <w:rFonts w:eastAsia="Times New Roman" w:cs="Times New Roman"/>
          <w:szCs w:val="24"/>
        </w:rPr>
        <w:t>και παρατεταμένα)</w:t>
      </w:r>
    </w:p>
    <w:p w14:paraId="619F9691" w14:textId="77777777" w:rsidR="00F246CC" w:rsidRDefault="005B5D49">
      <w:pPr>
        <w:spacing w:line="600" w:lineRule="auto"/>
        <w:ind w:firstLine="720"/>
        <w:jc w:val="both"/>
        <w:rPr>
          <w:rFonts w:eastAsia="Times New Roman" w:cs="Times New Roman"/>
          <w:szCs w:val="24"/>
        </w:rPr>
      </w:pPr>
      <w:r w:rsidRPr="00187E08">
        <w:rPr>
          <w:rFonts w:eastAsia="Times New Roman" w:cs="Times New Roman"/>
          <w:b/>
          <w:szCs w:val="24"/>
        </w:rPr>
        <w:t>ΠΡΟΕΔΡΟΣ (Νικόλαος Βούτσης):</w:t>
      </w:r>
      <w:r>
        <w:rPr>
          <w:rFonts w:eastAsia="Times New Roman" w:cs="Times New Roman"/>
          <w:szCs w:val="24"/>
        </w:rPr>
        <w:t xml:space="preserve"> Ε</w:t>
      </w:r>
      <w:r w:rsidRPr="00187E08">
        <w:rPr>
          <w:rFonts w:eastAsia="Times New Roman" w:cs="Times New Roman"/>
          <w:szCs w:val="24"/>
        </w:rPr>
        <w:t>υχαριστώ</w:t>
      </w:r>
      <w:r>
        <w:rPr>
          <w:rFonts w:eastAsia="Times New Roman" w:cs="Times New Roman"/>
          <w:szCs w:val="24"/>
        </w:rPr>
        <w:t>.</w:t>
      </w:r>
    </w:p>
    <w:p w14:paraId="619F969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Καλώ </w:t>
      </w:r>
      <w:r w:rsidRPr="00187E08">
        <w:rPr>
          <w:rFonts w:eastAsia="Times New Roman" w:cs="Times New Roman"/>
          <w:szCs w:val="24"/>
        </w:rPr>
        <w:t xml:space="preserve">στο Βήμα τον </w:t>
      </w:r>
      <w:r>
        <w:rPr>
          <w:rFonts w:eastAsia="Times New Roman" w:cs="Times New Roman"/>
          <w:szCs w:val="24"/>
        </w:rPr>
        <w:t>κ. Θηβαίο από το</w:t>
      </w:r>
      <w:r>
        <w:rPr>
          <w:rFonts w:eastAsia="Times New Roman" w:cs="Times New Roman"/>
          <w:szCs w:val="24"/>
        </w:rPr>
        <w:t>ν</w:t>
      </w:r>
      <w:r>
        <w:rPr>
          <w:rFonts w:eastAsia="Times New Roman" w:cs="Times New Roman"/>
          <w:szCs w:val="24"/>
        </w:rPr>
        <w:t xml:space="preserve"> ΣΥΡΙΖΑ και ύστερα </w:t>
      </w:r>
      <w:r w:rsidRPr="00187E08">
        <w:rPr>
          <w:rFonts w:eastAsia="Times New Roman" w:cs="Times New Roman"/>
          <w:szCs w:val="24"/>
        </w:rPr>
        <w:t>τον κ</w:t>
      </w:r>
      <w:r>
        <w:rPr>
          <w:rFonts w:eastAsia="Times New Roman" w:cs="Times New Roman"/>
          <w:szCs w:val="24"/>
        </w:rPr>
        <w:t>.</w:t>
      </w:r>
      <w:r w:rsidRPr="00187E08">
        <w:rPr>
          <w:rFonts w:eastAsia="Times New Roman" w:cs="Times New Roman"/>
          <w:szCs w:val="24"/>
        </w:rPr>
        <w:t xml:space="preserve"> Παφίλη</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Ε</w:t>
      </w:r>
      <w:r>
        <w:rPr>
          <w:rFonts w:eastAsia="Times New Roman" w:cs="Times New Roman"/>
          <w:szCs w:val="24"/>
        </w:rPr>
        <w:t>κπρόσωπο του Κομμουνιστικού Κόμματος Ελλάδας.</w:t>
      </w:r>
    </w:p>
    <w:p w14:paraId="619F969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Κύριε Θηβαίε, έχετε τον λόγο. </w:t>
      </w:r>
    </w:p>
    <w:p w14:paraId="619F9694" w14:textId="77777777" w:rsidR="00F246CC" w:rsidRDefault="005B5D49">
      <w:pPr>
        <w:spacing w:line="600" w:lineRule="auto"/>
        <w:ind w:firstLine="720"/>
        <w:jc w:val="both"/>
        <w:rPr>
          <w:rFonts w:eastAsia="Times New Roman" w:cs="Times New Roman"/>
          <w:szCs w:val="24"/>
        </w:rPr>
      </w:pPr>
      <w:r w:rsidRPr="00314A8E">
        <w:rPr>
          <w:rFonts w:eastAsia="Times New Roman" w:cs="Times New Roman"/>
          <w:b/>
          <w:szCs w:val="24"/>
        </w:rPr>
        <w:t>ΝΙΚΟΛΑΟΣ ΘΗΒΑΙΟΣ:</w:t>
      </w:r>
      <w:r>
        <w:rPr>
          <w:rFonts w:eastAsia="Times New Roman" w:cs="Times New Roman"/>
          <w:szCs w:val="24"/>
        </w:rPr>
        <w:t xml:space="preserve"> Ε</w:t>
      </w:r>
      <w:r w:rsidRPr="00187E08">
        <w:rPr>
          <w:rFonts w:eastAsia="Times New Roman" w:cs="Times New Roman"/>
          <w:szCs w:val="24"/>
        </w:rPr>
        <w:t>υχαριστώ</w:t>
      </w:r>
      <w:r>
        <w:rPr>
          <w:rFonts w:eastAsia="Times New Roman" w:cs="Times New Roman"/>
          <w:szCs w:val="24"/>
        </w:rPr>
        <w:t>,</w:t>
      </w:r>
      <w:r w:rsidRPr="00187E08">
        <w:rPr>
          <w:rFonts w:eastAsia="Times New Roman" w:cs="Times New Roman"/>
          <w:szCs w:val="24"/>
        </w:rPr>
        <w:t xml:space="preserve"> κύριε </w:t>
      </w:r>
      <w:r>
        <w:rPr>
          <w:rFonts w:eastAsia="Times New Roman" w:cs="Times New Roman"/>
          <w:szCs w:val="24"/>
        </w:rPr>
        <w:t>Π</w:t>
      </w:r>
      <w:r w:rsidRPr="00187E08">
        <w:rPr>
          <w:rFonts w:eastAsia="Times New Roman" w:cs="Times New Roman"/>
          <w:szCs w:val="24"/>
        </w:rPr>
        <w:t>ρόεδρε</w:t>
      </w:r>
      <w:r>
        <w:rPr>
          <w:rFonts w:eastAsia="Times New Roman" w:cs="Times New Roman"/>
          <w:szCs w:val="24"/>
        </w:rPr>
        <w:t>.</w:t>
      </w:r>
    </w:p>
    <w:p w14:paraId="619F969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w:t>
      </w:r>
      <w:r w:rsidRPr="00187E08">
        <w:rPr>
          <w:rFonts w:eastAsia="Times New Roman" w:cs="Times New Roman"/>
          <w:szCs w:val="24"/>
        </w:rPr>
        <w:t>κεφτε</w:t>
      </w:r>
      <w:r>
        <w:rPr>
          <w:rFonts w:eastAsia="Times New Roman" w:cs="Times New Roman"/>
          <w:szCs w:val="24"/>
        </w:rPr>
        <w:t xml:space="preserve">ίτε </w:t>
      </w:r>
      <w:r w:rsidRPr="00187E08">
        <w:rPr>
          <w:rFonts w:eastAsia="Times New Roman" w:cs="Times New Roman"/>
          <w:szCs w:val="24"/>
        </w:rPr>
        <w:t xml:space="preserve">ο </w:t>
      </w:r>
      <w:r>
        <w:rPr>
          <w:rFonts w:eastAsia="Times New Roman" w:cs="Times New Roman"/>
          <w:szCs w:val="24"/>
        </w:rPr>
        <w:t>κ.</w:t>
      </w:r>
      <w:r w:rsidRPr="00187E08">
        <w:rPr>
          <w:rFonts w:eastAsia="Times New Roman" w:cs="Times New Roman"/>
          <w:szCs w:val="24"/>
        </w:rPr>
        <w:t xml:space="preserve"> Μητσοτάκης να μην είχε ανέβει και με συναινετική διάθεση στο Βήμα για το σημερινό θέμα</w:t>
      </w:r>
      <w:r>
        <w:rPr>
          <w:rFonts w:eastAsia="Times New Roman" w:cs="Times New Roman"/>
          <w:szCs w:val="24"/>
        </w:rPr>
        <w:t>.</w:t>
      </w:r>
      <w:r w:rsidRPr="00187E08">
        <w:rPr>
          <w:rFonts w:eastAsia="Times New Roman" w:cs="Times New Roman"/>
          <w:szCs w:val="24"/>
        </w:rPr>
        <w:t xml:space="preserve"> Μέχρι και τα δημοσιεύματα του </w:t>
      </w:r>
      <w:r>
        <w:rPr>
          <w:rFonts w:eastAsia="Times New Roman" w:cs="Times New Roman"/>
          <w:szCs w:val="24"/>
        </w:rPr>
        <w:t>«</w:t>
      </w:r>
      <w:r>
        <w:rPr>
          <w:rFonts w:eastAsia="Times New Roman" w:cs="Times New Roman"/>
          <w:szCs w:val="24"/>
          <w:lang w:val="en-US"/>
        </w:rPr>
        <w:t>S</w:t>
      </w:r>
      <w:r w:rsidRPr="00187E08">
        <w:rPr>
          <w:rFonts w:eastAsia="Times New Roman" w:cs="Times New Roman"/>
          <w:szCs w:val="24"/>
        </w:rPr>
        <w:t>PIEGEL</w:t>
      </w:r>
      <w:r>
        <w:rPr>
          <w:rFonts w:eastAsia="Times New Roman" w:cs="Times New Roman"/>
          <w:szCs w:val="24"/>
        </w:rPr>
        <w:t>»</w:t>
      </w:r>
      <w:r>
        <w:rPr>
          <w:rFonts w:eastAsia="Times New Roman" w:cs="Times New Roman"/>
          <w:szCs w:val="24"/>
        </w:rPr>
        <w:t xml:space="preserve"> </w:t>
      </w:r>
      <w:r w:rsidRPr="00187E08">
        <w:rPr>
          <w:rFonts w:eastAsia="Times New Roman" w:cs="Times New Roman"/>
          <w:szCs w:val="24"/>
        </w:rPr>
        <w:t xml:space="preserve">του </w:t>
      </w:r>
      <w:r>
        <w:rPr>
          <w:rFonts w:eastAsia="Times New Roman" w:cs="Times New Roman"/>
          <w:szCs w:val="24"/>
        </w:rPr>
        <w:t>’90 τα</w:t>
      </w:r>
      <w:r w:rsidRPr="00187E08">
        <w:rPr>
          <w:rFonts w:eastAsia="Times New Roman" w:cs="Times New Roman"/>
          <w:szCs w:val="24"/>
        </w:rPr>
        <w:t xml:space="preserve"> χρέωσ</w:t>
      </w:r>
      <w:r>
        <w:rPr>
          <w:rFonts w:eastAsia="Times New Roman" w:cs="Times New Roman"/>
          <w:szCs w:val="24"/>
        </w:rPr>
        <w:t>ε</w:t>
      </w:r>
      <w:r w:rsidRPr="00187E08">
        <w:rPr>
          <w:rFonts w:eastAsia="Times New Roman" w:cs="Times New Roman"/>
          <w:szCs w:val="24"/>
        </w:rPr>
        <w:t xml:space="preserve"> στην </w:t>
      </w:r>
      <w:r>
        <w:rPr>
          <w:rFonts w:eastAsia="Times New Roman" w:cs="Times New Roman"/>
          <w:szCs w:val="24"/>
        </w:rPr>
        <w:t>Κ</w:t>
      </w:r>
      <w:r w:rsidRPr="00187E08">
        <w:rPr>
          <w:rFonts w:eastAsia="Times New Roman" w:cs="Times New Roman"/>
          <w:szCs w:val="24"/>
        </w:rPr>
        <w:t>υβέρνηση του ΣΥΡΙΖΑ</w:t>
      </w:r>
      <w:r>
        <w:rPr>
          <w:rFonts w:eastAsia="Times New Roman" w:cs="Times New Roman"/>
          <w:szCs w:val="24"/>
        </w:rPr>
        <w:t>.</w:t>
      </w:r>
      <w:r w:rsidRPr="00187E08">
        <w:rPr>
          <w:rFonts w:eastAsia="Times New Roman" w:cs="Times New Roman"/>
          <w:szCs w:val="24"/>
        </w:rPr>
        <w:t xml:space="preserve"> Αυτά είναι από τα ανείπωτα</w:t>
      </w:r>
      <w:r>
        <w:rPr>
          <w:rFonts w:eastAsia="Times New Roman" w:cs="Times New Roman"/>
          <w:szCs w:val="24"/>
        </w:rPr>
        <w:t xml:space="preserve">. Δείχνει, αν θέλετε, </w:t>
      </w:r>
      <w:r w:rsidRPr="00187E08">
        <w:rPr>
          <w:rFonts w:eastAsia="Times New Roman" w:cs="Times New Roman"/>
          <w:szCs w:val="24"/>
        </w:rPr>
        <w:t xml:space="preserve">τη </w:t>
      </w:r>
      <w:r w:rsidRPr="00187E08">
        <w:rPr>
          <w:rFonts w:eastAsia="Times New Roman" w:cs="Times New Roman"/>
          <w:szCs w:val="24"/>
        </w:rPr>
        <w:t>σοβαρότητα με τ</w:t>
      </w:r>
      <w:r>
        <w:rPr>
          <w:rFonts w:eastAsia="Times New Roman" w:cs="Times New Roman"/>
          <w:szCs w:val="24"/>
        </w:rPr>
        <w:t>η</w:t>
      </w:r>
      <w:r w:rsidRPr="00187E08">
        <w:rPr>
          <w:rFonts w:eastAsia="Times New Roman" w:cs="Times New Roman"/>
          <w:szCs w:val="24"/>
        </w:rPr>
        <w:t xml:space="preserve">ν </w:t>
      </w:r>
      <w:r>
        <w:rPr>
          <w:rFonts w:eastAsia="Times New Roman" w:cs="Times New Roman"/>
          <w:szCs w:val="24"/>
        </w:rPr>
        <w:t>ο</w:t>
      </w:r>
      <w:r w:rsidRPr="00187E08">
        <w:rPr>
          <w:rFonts w:eastAsia="Times New Roman" w:cs="Times New Roman"/>
          <w:szCs w:val="24"/>
        </w:rPr>
        <w:t>ποί</w:t>
      </w:r>
      <w:r>
        <w:rPr>
          <w:rFonts w:eastAsia="Times New Roman" w:cs="Times New Roman"/>
          <w:szCs w:val="24"/>
        </w:rPr>
        <w:t>α</w:t>
      </w:r>
      <w:r w:rsidRPr="00187E08">
        <w:rPr>
          <w:rFonts w:eastAsia="Times New Roman" w:cs="Times New Roman"/>
          <w:szCs w:val="24"/>
        </w:rPr>
        <w:t xml:space="preserve"> αντιμετωπίζουν όλα αυτά τα χρόνια το θέμα των γερμανικών αποζημιώσεων</w:t>
      </w:r>
      <w:r>
        <w:rPr>
          <w:rFonts w:eastAsia="Times New Roman" w:cs="Times New Roman"/>
          <w:szCs w:val="24"/>
        </w:rPr>
        <w:t>.</w:t>
      </w:r>
    </w:p>
    <w:p w14:paraId="619F9696" w14:textId="77777777" w:rsidR="00F246CC" w:rsidRDefault="005B5D49">
      <w:pPr>
        <w:spacing w:line="600" w:lineRule="auto"/>
        <w:ind w:firstLine="720"/>
        <w:jc w:val="both"/>
        <w:rPr>
          <w:rFonts w:eastAsia="Times New Roman" w:cs="Times New Roman"/>
          <w:szCs w:val="24"/>
        </w:rPr>
      </w:pPr>
      <w:r w:rsidRPr="00314A8E">
        <w:rPr>
          <w:rFonts w:eastAsia="Times New Roman" w:cs="Times New Roman"/>
          <w:b/>
          <w:szCs w:val="24"/>
        </w:rPr>
        <w:t>ΑΘΑΝΑΣΙΟΣ ΜΠΟΥΡΑΣ:</w:t>
      </w:r>
      <w:r>
        <w:rPr>
          <w:rFonts w:eastAsia="Times New Roman" w:cs="Times New Roman"/>
          <w:szCs w:val="24"/>
        </w:rPr>
        <w:t xml:space="preserve"> Φαίνεται ότι δεν τα ακούσατε καλά ή τα ακούσατε μεμονωμένα. </w:t>
      </w:r>
    </w:p>
    <w:p w14:paraId="619F9697" w14:textId="77777777" w:rsidR="00F246CC" w:rsidRDefault="005B5D49">
      <w:pPr>
        <w:spacing w:line="600" w:lineRule="auto"/>
        <w:ind w:firstLine="720"/>
        <w:jc w:val="both"/>
        <w:rPr>
          <w:rFonts w:eastAsia="Times New Roman" w:cs="Times New Roman"/>
          <w:szCs w:val="24"/>
        </w:rPr>
      </w:pPr>
      <w:r w:rsidRPr="00314A8E">
        <w:rPr>
          <w:rFonts w:eastAsia="Times New Roman" w:cs="Times New Roman"/>
          <w:b/>
          <w:szCs w:val="24"/>
        </w:rPr>
        <w:t>ΝΙΚΟΛΑΟΣ ΘΗΒΑΙΟΣ:</w:t>
      </w:r>
      <w:r>
        <w:rPr>
          <w:rFonts w:eastAsia="Times New Roman" w:cs="Times New Roman"/>
          <w:szCs w:val="24"/>
        </w:rPr>
        <w:t xml:space="preserve"> Η σημερινή συζήτηση</w:t>
      </w:r>
      <w:r w:rsidRPr="00187E08">
        <w:rPr>
          <w:rFonts w:eastAsia="Times New Roman" w:cs="Times New Roman"/>
          <w:szCs w:val="24"/>
        </w:rPr>
        <w:t xml:space="preserve"> με βάση την </w:t>
      </w:r>
      <w:r>
        <w:rPr>
          <w:rFonts w:eastAsia="Times New Roman" w:cs="Times New Roman"/>
          <w:szCs w:val="24"/>
        </w:rPr>
        <w:t>έ</w:t>
      </w:r>
      <w:r w:rsidRPr="00187E08">
        <w:rPr>
          <w:rFonts w:eastAsia="Times New Roman" w:cs="Times New Roman"/>
          <w:szCs w:val="24"/>
        </w:rPr>
        <w:t xml:space="preserve">κθεση της </w:t>
      </w:r>
      <w:r>
        <w:rPr>
          <w:rFonts w:eastAsia="Times New Roman" w:cs="Times New Roman"/>
          <w:szCs w:val="24"/>
        </w:rPr>
        <w:t>δ</w:t>
      </w:r>
      <w:r w:rsidRPr="00187E08">
        <w:rPr>
          <w:rFonts w:eastAsia="Times New Roman" w:cs="Times New Roman"/>
          <w:szCs w:val="24"/>
        </w:rPr>
        <w:t xml:space="preserve">ιακομματικής </w:t>
      </w:r>
      <w:r>
        <w:rPr>
          <w:rFonts w:eastAsia="Times New Roman" w:cs="Times New Roman"/>
          <w:szCs w:val="24"/>
        </w:rPr>
        <w:t>ε</w:t>
      </w:r>
      <w:r w:rsidRPr="00187E08">
        <w:rPr>
          <w:rFonts w:eastAsia="Times New Roman" w:cs="Times New Roman"/>
          <w:szCs w:val="24"/>
        </w:rPr>
        <w:t>πιτρο</w:t>
      </w:r>
      <w:r w:rsidRPr="00187E08">
        <w:rPr>
          <w:rFonts w:eastAsia="Times New Roman" w:cs="Times New Roman"/>
          <w:szCs w:val="24"/>
        </w:rPr>
        <w:t xml:space="preserve">πής </w:t>
      </w:r>
      <w:r>
        <w:rPr>
          <w:rFonts w:eastAsia="Times New Roman" w:cs="Times New Roman"/>
          <w:szCs w:val="24"/>
        </w:rPr>
        <w:t>για</w:t>
      </w:r>
      <w:r w:rsidRPr="00187E08">
        <w:rPr>
          <w:rFonts w:eastAsia="Times New Roman" w:cs="Times New Roman"/>
          <w:szCs w:val="24"/>
        </w:rPr>
        <w:t xml:space="preserve"> </w:t>
      </w:r>
      <w:r>
        <w:rPr>
          <w:rFonts w:eastAsia="Times New Roman" w:cs="Times New Roman"/>
          <w:szCs w:val="24"/>
        </w:rPr>
        <w:t>τη</w:t>
      </w:r>
      <w:r w:rsidRPr="00187E08">
        <w:rPr>
          <w:rFonts w:eastAsia="Times New Roman" w:cs="Times New Roman"/>
          <w:szCs w:val="24"/>
        </w:rPr>
        <w:t xml:space="preserve"> διεκδίκηση των γερμανικών οφειλών είναι ιστορικής σημασίας και έχει κατά τη γνώμη μου δύο στόχους</w:t>
      </w:r>
      <w:r>
        <w:rPr>
          <w:rFonts w:eastAsia="Times New Roman" w:cs="Times New Roman"/>
          <w:szCs w:val="24"/>
        </w:rPr>
        <w:t>.</w:t>
      </w:r>
      <w:r w:rsidRPr="00187E08">
        <w:rPr>
          <w:rFonts w:eastAsia="Times New Roman" w:cs="Times New Roman"/>
          <w:szCs w:val="24"/>
        </w:rPr>
        <w:t xml:space="preserve"> Πρώτον</w:t>
      </w:r>
      <w:r>
        <w:rPr>
          <w:rFonts w:eastAsia="Times New Roman" w:cs="Times New Roman"/>
          <w:szCs w:val="24"/>
        </w:rPr>
        <w:t>,</w:t>
      </w:r>
      <w:r w:rsidRPr="00187E08">
        <w:rPr>
          <w:rFonts w:eastAsia="Times New Roman" w:cs="Times New Roman"/>
          <w:szCs w:val="24"/>
        </w:rPr>
        <w:t xml:space="preserve"> την ιστορική</w:t>
      </w:r>
      <w:r>
        <w:rPr>
          <w:rFonts w:eastAsia="Times New Roman" w:cs="Times New Roman"/>
          <w:szCs w:val="24"/>
        </w:rPr>
        <w:t>,</w:t>
      </w:r>
      <w:r w:rsidRPr="00187E08">
        <w:rPr>
          <w:rFonts w:eastAsia="Times New Roman" w:cs="Times New Roman"/>
          <w:szCs w:val="24"/>
        </w:rPr>
        <w:t xml:space="preserve"> οικονομική</w:t>
      </w:r>
      <w:r>
        <w:rPr>
          <w:rFonts w:eastAsia="Times New Roman" w:cs="Times New Roman"/>
          <w:szCs w:val="24"/>
        </w:rPr>
        <w:t>,</w:t>
      </w:r>
      <w:r w:rsidRPr="00187E08">
        <w:rPr>
          <w:rFonts w:eastAsia="Times New Roman" w:cs="Times New Roman"/>
          <w:szCs w:val="24"/>
        </w:rPr>
        <w:t xml:space="preserve"> πολιτική και ηθική καταγραφή και τεκμηρίωση του θέματος των γερμανικών αποζημιώσεων</w:t>
      </w:r>
      <w:r>
        <w:rPr>
          <w:rFonts w:eastAsia="Times New Roman" w:cs="Times New Roman"/>
          <w:szCs w:val="24"/>
        </w:rPr>
        <w:t>. Δε</w:t>
      </w:r>
      <w:r w:rsidRPr="00187E08">
        <w:rPr>
          <w:rFonts w:eastAsia="Times New Roman" w:cs="Times New Roman"/>
          <w:szCs w:val="24"/>
        </w:rPr>
        <w:t>ύτερον</w:t>
      </w:r>
      <w:r>
        <w:rPr>
          <w:rFonts w:eastAsia="Times New Roman" w:cs="Times New Roman"/>
          <w:szCs w:val="24"/>
        </w:rPr>
        <w:t>,</w:t>
      </w:r>
      <w:r w:rsidRPr="00187E08">
        <w:rPr>
          <w:rFonts w:eastAsia="Times New Roman" w:cs="Times New Roman"/>
          <w:szCs w:val="24"/>
        </w:rPr>
        <w:t xml:space="preserve"> τη χάραξη μιας </w:t>
      </w:r>
      <w:r>
        <w:rPr>
          <w:rFonts w:eastAsia="Times New Roman" w:cs="Times New Roman"/>
          <w:szCs w:val="24"/>
        </w:rPr>
        <w:t>ε</w:t>
      </w:r>
      <w:r w:rsidRPr="00187E08">
        <w:rPr>
          <w:rFonts w:eastAsia="Times New Roman" w:cs="Times New Roman"/>
          <w:szCs w:val="24"/>
        </w:rPr>
        <w:t>θ</w:t>
      </w:r>
      <w:r w:rsidRPr="00187E08">
        <w:rPr>
          <w:rFonts w:eastAsia="Times New Roman" w:cs="Times New Roman"/>
          <w:szCs w:val="24"/>
        </w:rPr>
        <w:t>νικής πολιτικής για το συγκεκριμένο θέμα που θα δεσμεύει και θα κινητοποιεί τις ελληνικές κυβερνήσεις σε ενέργειες και συνέργειες</w:t>
      </w:r>
      <w:r>
        <w:rPr>
          <w:rFonts w:eastAsia="Times New Roman" w:cs="Times New Roman"/>
          <w:szCs w:val="24"/>
        </w:rPr>
        <w:t>, που θα οδηγήσουν στη δικαίωση</w:t>
      </w:r>
      <w:r w:rsidRPr="00187E08">
        <w:rPr>
          <w:rFonts w:eastAsia="Times New Roman" w:cs="Times New Roman"/>
          <w:szCs w:val="24"/>
        </w:rPr>
        <w:t xml:space="preserve"> της χώρας </w:t>
      </w:r>
      <w:r>
        <w:rPr>
          <w:rFonts w:eastAsia="Times New Roman" w:cs="Times New Roman"/>
          <w:szCs w:val="24"/>
        </w:rPr>
        <w:t>μας.</w:t>
      </w:r>
    </w:p>
    <w:p w14:paraId="619F969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μπορώ </w:t>
      </w:r>
      <w:r w:rsidRPr="00187E08">
        <w:rPr>
          <w:rFonts w:eastAsia="Times New Roman" w:cs="Times New Roman"/>
          <w:szCs w:val="24"/>
        </w:rPr>
        <w:t xml:space="preserve">λόγω εντοπιότητας να σας διαβεβαιώσω ότι οι </w:t>
      </w:r>
      <w:r w:rsidRPr="00187E08">
        <w:rPr>
          <w:rFonts w:eastAsia="Times New Roman" w:cs="Times New Roman"/>
          <w:szCs w:val="24"/>
        </w:rPr>
        <w:t>χιλιάδες επισκέπτες του μαρτυρικού Διστόμου αντιλαμβάνονται το μέγεθος της καταστροφής</w:t>
      </w:r>
      <w:r>
        <w:rPr>
          <w:rFonts w:eastAsia="Times New Roman" w:cs="Times New Roman"/>
          <w:szCs w:val="24"/>
        </w:rPr>
        <w:t>,</w:t>
      </w:r>
      <w:r w:rsidRPr="00187E08">
        <w:rPr>
          <w:rFonts w:eastAsia="Times New Roman" w:cs="Times New Roman"/>
          <w:szCs w:val="24"/>
        </w:rPr>
        <w:t xml:space="preserve"> της οδύνης αλλά και της συλλογικής ευθύνης για τη δι</w:t>
      </w:r>
      <w:r>
        <w:rPr>
          <w:rFonts w:eastAsia="Times New Roman" w:cs="Times New Roman"/>
          <w:szCs w:val="24"/>
        </w:rPr>
        <w:t>καίωση των θυμάτων του ναζισμού. Ο</w:t>
      </w:r>
      <w:r w:rsidRPr="00187E08">
        <w:rPr>
          <w:rFonts w:eastAsia="Times New Roman" w:cs="Times New Roman"/>
          <w:szCs w:val="24"/>
        </w:rPr>
        <w:t>ι κάτοικοι του Διστόμου με τη λειτουργία του</w:t>
      </w:r>
      <w:r>
        <w:rPr>
          <w:rFonts w:eastAsia="Times New Roman" w:cs="Times New Roman"/>
          <w:szCs w:val="24"/>
        </w:rPr>
        <w:t xml:space="preserve"> Μουσείου Θυμάτων Ναζισμού, που σ</w:t>
      </w:r>
      <w:r w:rsidRPr="00187E08">
        <w:rPr>
          <w:rFonts w:eastAsia="Times New Roman" w:cs="Times New Roman"/>
          <w:szCs w:val="24"/>
        </w:rPr>
        <w:t>ύντομ</w:t>
      </w:r>
      <w:r w:rsidRPr="00187E08">
        <w:rPr>
          <w:rFonts w:eastAsia="Times New Roman" w:cs="Times New Roman"/>
          <w:szCs w:val="24"/>
        </w:rPr>
        <w:t>α θα αναβαθμιστεί μουσειακά με απόφαση του Προέδρου της Βουλής</w:t>
      </w:r>
      <w:r>
        <w:rPr>
          <w:rFonts w:eastAsia="Times New Roman" w:cs="Times New Roman"/>
          <w:szCs w:val="24"/>
        </w:rPr>
        <w:t>,</w:t>
      </w:r>
      <w:r w:rsidRPr="00187E08">
        <w:rPr>
          <w:rFonts w:eastAsia="Times New Roman" w:cs="Times New Roman"/>
          <w:szCs w:val="24"/>
        </w:rPr>
        <w:t xml:space="preserve"> έ</w:t>
      </w:r>
      <w:r>
        <w:rPr>
          <w:rFonts w:eastAsia="Times New Roman" w:cs="Times New Roman"/>
          <w:szCs w:val="24"/>
        </w:rPr>
        <w:t>χουν καταφέρει να κρατήσουν</w:t>
      </w:r>
      <w:r w:rsidRPr="00187E08">
        <w:rPr>
          <w:rFonts w:eastAsia="Times New Roman" w:cs="Times New Roman"/>
          <w:szCs w:val="24"/>
        </w:rPr>
        <w:t xml:space="preserve"> ζωντανό το θέμα των επανορθώσεων</w:t>
      </w:r>
      <w:r>
        <w:rPr>
          <w:rFonts w:eastAsia="Times New Roman" w:cs="Times New Roman"/>
          <w:szCs w:val="24"/>
        </w:rPr>
        <w:t>,</w:t>
      </w:r>
      <w:r w:rsidRPr="00187E08">
        <w:rPr>
          <w:rFonts w:eastAsia="Times New Roman" w:cs="Times New Roman"/>
          <w:szCs w:val="24"/>
        </w:rPr>
        <w:t xml:space="preserve"> έχοντας σαν οδηγό την ιστορική απόφαση του </w:t>
      </w:r>
      <w:r>
        <w:rPr>
          <w:rFonts w:eastAsia="Times New Roman" w:cs="Times New Roman"/>
          <w:szCs w:val="24"/>
        </w:rPr>
        <w:t>Πολυμελούς</w:t>
      </w:r>
      <w:r w:rsidRPr="00187E08">
        <w:rPr>
          <w:rFonts w:eastAsia="Times New Roman" w:cs="Times New Roman"/>
          <w:szCs w:val="24"/>
        </w:rPr>
        <w:t xml:space="preserve"> Πρωτοδικείο</w:t>
      </w:r>
      <w:r>
        <w:rPr>
          <w:rFonts w:eastAsia="Times New Roman" w:cs="Times New Roman"/>
          <w:szCs w:val="24"/>
        </w:rPr>
        <w:t>υ</w:t>
      </w:r>
      <w:r w:rsidRPr="00187E08">
        <w:rPr>
          <w:rFonts w:eastAsia="Times New Roman" w:cs="Times New Roman"/>
          <w:szCs w:val="24"/>
        </w:rPr>
        <w:t xml:space="preserve"> Λιβαδειάς</w:t>
      </w:r>
      <w:r>
        <w:rPr>
          <w:rFonts w:eastAsia="Times New Roman" w:cs="Times New Roman"/>
          <w:szCs w:val="24"/>
        </w:rPr>
        <w:t>,</w:t>
      </w:r>
      <w:r w:rsidRPr="00187E08">
        <w:rPr>
          <w:rFonts w:eastAsia="Times New Roman" w:cs="Times New Roman"/>
          <w:szCs w:val="24"/>
        </w:rPr>
        <w:t xml:space="preserve"> το</w:t>
      </w:r>
      <w:r>
        <w:rPr>
          <w:rFonts w:eastAsia="Times New Roman" w:cs="Times New Roman"/>
          <w:szCs w:val="24"/>
        </w:rPr>
        <w:t>ν</w:t>
      </w:r>
      <w:r w:rsidRPr="00187E08">
        <w:rPr>
          <w:rFonts w:eastAsia="Times New Roman" w:cs="Times New Roman"/>
          <w:szCs w:val="24"/>
        </w:rPr>
        <w:t xml:space="preserve"> Νοέμβριο του 1977 επί </w:t>
      </w:r>
      <w:r>
        <w:rPr>
          <w:rFonts w:eastAsia="Times New Roman" w:cs="Times New Roman"/>
          <w:szCs w:val="24"/>
        </w:rPr>
        <w:t>ν</w:t>
      </w:r>
      <w:r w:rsidRPr="00187E08">
        <w:rPr>
          <w:rFonts w:eastAsia="Times New Roman" w:cs="Times New Roman"/>
          <w:szCs w:val="24"/>
        </w:rPr>
        <w:t xml:space="preserve">ομαρχίας του αείμνηστου </w:t>
      </w:r>
      <w:r w:rsidRPr="00187E08">
        <w:rPr>
          <w:rFonts w:eastAsia="Times New Roman" w:cs="Times New Roman"/>
          <w:szCs w:val="24"/>
        </w:rPr>
        <w:t>Ιωάννη Σταμούλη</w:t>
      </w:r>
      <w:r>
        <w:rPr>
          <w:rFonts w:eastAsia="Times New Roman" w:cs="Times New Roman"/>
          <w:szCs w:val="24"/>
        </w:rPr>
        <w:t>.</w:t>
      </w:r>
    </w:p>
    <w:p w14:paraId="619F969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Στη Βοιωτία, από το Δίστομο μέχρι </w:t>
      </w:r>
      <w:r w:rsidRPr="00187E08">
        <w:rPr>
          <w:rFonts w:eastAsia="Times New Roman" w:cs="Times New Roman"/>
          <w:szCs w:val="24"/>
        </w:rPr>
        <w:t xml:space="preserve">τη Λιβαδειά και </w:t>
      </w:r>
      <w:r>
        <w:rPr>
          <w:rFonts w:eastAsia="Times New Roman" w:cs="Times New Roman"/>
          <w:szCs w:val="24"/>
        </w:rPr>
        <w:t xml:space="preserve">τα Δερβενοχώρια υπάρχουν </w:t>
      </w:r>
      <w:r w:rsidRPr="00187E08">
        <w:rPr>
          <w:rFonts w:eastAsia="Times New Roman" w:cs="Times New Roman"/>
          <w:szCs w:val="24"/>
        </w:rPr>
        <w:t xml:space="preserve">δεκάδες σημεία </w:t>
      </w:r>
      <w:r>
        <w:rPr>
          <w:rFonts w:eastAsia="Times New Roman" w:cs="Times New Roman"/>
          <w:szCs w:val="24"/>
        </w:rPr>
        <w:t>μαρτυρίου</w:t>
      </w:r>
      <w:r w:rsidRPr="00187E08">
        <w:rPr>
          <w:rFonts w:eastAsia="Times New Roman" w:cs="Times New Roman"/>
          <w:szCs w:val="24"/>
        </w:rPr>
        <w:t xml:space="preserve"> των κατοίκων από τα ναζιστικά στρατεύματα κατοχής</w:t>
      </w:r>
      <w:r>
        <w:rPr>
          <w:rFonts w:eastAsia="Times New Roman" w:cs="Times New Roman"/>
          <w:szCs w:val="24"/>
        </w:rPr>
        <w:t>.</w:t>
      </w:r>
      <w:r w:rsidRPr="00187E08">
        <w:rPr>
          <w:rFonts w:eastAsia="Times New Roman" w:cs="Times New Roman"/>
          <w:szCs w:val="24"/>
        </w:rPr>
        <w:t xml:space="preserve"> Οι επετειακές εκδηλώσεις </w:t>
      </w:r>
      <w:r>
        <w:rPr>
          <w:rFonts w:eastAsia="Times New Roman" w:cs="Times New Roman"/>
          <w:szCs w:val="24"/>
        </w:rPr>
        <w:t>εί</w:t>
      </w:r>
      <w:r w:rsidRPr="00187E08">
        <w:rPr>
          <w:rFonts w:eastAsia="Times New Roman" w:cs="Times New Roman"/>
          <w:szCs w:val="24"/>
        </w:rPr>
        <w:t>ναι μία μορφή τιμής και μνήμης</w:t>
      </w:r>
      <w:r>
        <w:rPr>
          <w:rFonts w:eastAsia="Times New Roman" w:cs="Times New Roman"/>
          <w:szCs w:val="24"/>
        </w:rPr>
        <w:t>. Δ</w:t>
      </w:r>
      <w:r w:rsidRPr="00187E08">
        <w:rPr>
          <w:rFonts w:eastAsia="Times New Roman" w:cs="Times New Roman"/>
          <w:szCs w:val="24"/>
        </w:rPr>
        <w:t xml:space="preserve">εν </w:t>
      </w:r>
      <w:r>
        <w:rPr>
          <w:rFonts w:eastAsia="Times New Roman" w:cs="Times New Roman"/>
          <w:szCs w:val="24"/>
        </w:rPr>
        <w:t>αρκούν</w:t>
      </w:r>
      <w:r w:rsidRPr="00187E08">
        <w:rPr>
          <w:rFonts w:eastAsia="Times New Roman" w:cs="Times New Roman"/>
          <w:szCs w:val="24"/>
        </w:rPr>
        <w:t xml:space="preserve"> όμως για να διαμορφώσουν ισχυρό</w:t>
      </w:r>
      <w:r>
        <w:rPr>
          <w:rFonts w:eastAsia="Times New Roman" w:cs="Times New Roman"/>
          <w:szCs w:val="24"/>
        </w:rPr>
        <w:t>,</w:t>
      </w:r>
      <w:r w:rsidRPr="00187E08">
        <w:rPr>
          <w:rFonts w:eastAsia="Times New Roman" w:cs="Times New Roman"/>
          <w:szCs w:val="24"/>
        </w:rPr>
        <w:t xml:space="preserve"> κοινωνικό και πολιτικό αίτημα για τη διεκδίκηση των πολεμικών επανορθώσεων</w:t>
      </w:r>
      <w:r>
        <w:rPr>
          <w:rFonts w:eastAsia="Times New Roman" w:cs="Times New Roman"/>
          <w:szCs w:val="24"/>
        </w:rPr>
        <w:t xml:space="preserve">. </w:t>
      </w:r>
    </w:p>
    <w:p w14:paraId="619F969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Τα ιστορικά γεγονότα είναι λίγο-</w:t>
      </w:r>
      <w:r w:rsidRPr="00187E08">
        <w:rPr>
          <w:rFonts w:eastAsia="Times New Roman" w:cs="Times New Roman"/>
          <w:szCs w:val="24"/>
        </w:rPr>
        <w:t>πολύ γνωστά στους Έλληνες</w:t>
      </w:r>
      <w:r>
        <w:rPr>
          <w:rFonts w:eastAsia="Times New Roman" w:cs="Times New Roman"/>
          <w:szCs w:val="24"/>
        </w:rPr>
        <w:t>. Το μέγεθος όμως, τ</w:t>
      </w:r>
      <w:r w:rsidRPr="00187E08">
        <w:rPr>
          <w:rFonts w:eastAsia="Times New Roman" w:cs="Times New Roman"/>
          <w:szCs w:val="24"/>
        </w:rPr>
        <w:t xml:space="preserve">ης καταστροφής που προκάλεσε η τριπλή κατοχή στη χώρα </w:t>
      </w:r>
      <w:r>
        <w:rPr>
          <w:rFonts w:eastAsia="Times New Roman" w:cs="Times New Roman"/>
          <w:szCs w:val="24"/>
        </w:rPr>
        <w:t>μας,</w:t>
      </w:r>
      <w:r w:rsidRPr="00187E08">
        <w:rPr>
          <w:rFonts w:eastAsia="Times New Roman" w:cs="Times New Roman"/>
          <w:szCs w:val="24"/>
        </w:rPr>
        <w:t xml:space="preserve"> είναι πρα</w:t>
      </w:r>
      <w:r w:rsidRPr="00187E08">
        <w:rPr>
          <w:rFonts w:eastAsia="Times New Roman" w:cs="Times New Roman"/>
          <w:szCs w:val="24"/>
        </w:rPr>
        <w:t>γματικά ασύλληπτ</w:t>
      </w:r>
      <w:r>
        <w:rPr>
          <w:rFonts w:eastAsia="Times New Roman" w:cs="Times New Roman"/>
          <w:szCs w:val="24"/>
        </w:rPr>
        <w:t>ο. Ε</w:t>
      </w:r>
      <w:r w:rsidRPr="00187E08">
        <w:rPr>
          <w:rFonts w:eastAsia="Times New Roman" w:cs="Times New Roman"/>
          <w:szCs w:val="24"/>
        </w:rPr>
        <w:t>κτεταμένα τμήμα</w:t>
      </w:r>
      <w:r>
        <w:rPr>
          <w:rFonts w:eastAsia="Times New Roman" w:cs="Times New Roman"/>
          <w:szCs w:val="24"/>
        </w:rPr>
        <w:t>τα</w:t>
      </w:r>
      <w:r w:rsidRPr="00187E08">
        <w:rPr>
          <w:rFonts w:eastAsia="Times New Roman" w:cs="Times New Roman"/>
          <w:szCs w:val="24"/>
        </w:rPr>
        <w:t xml:space="preserve"> του ελληνικού πληθυσμού βίωσαν την απόλυτη εξαθλίωση</w:t>
      </w:r>
      <w:r>
        <w:rPr>
          <w:rFonts w:eastAsia="Times New Roman" w:cs="Times New Roman"/>
          <w:szCs w:val="24"/>
        </w:rPr>
        <w:t>,</w:t>
      </w:r>
      <w:r w:rsidRPr="00187E08">
        <w:rPr>
          <w:rFonts w:eastAsia="Times New Roman" w:cs="Times New Roman"/>
          <w:szCs w:val="24"/>
        </w:rPr>
        <w:t xml:space="preserve"> γεγονός που πρ</w:t>
      </w:r>
      <w:r>
        <w:rPr>
          <w:rFonts w:eastAsia="Times New Roman" w:cs="Times New Roman"/>
          <w:szCs w:val="24"/>
        </w:rPr>
        <w:t>οκύπτει αβίαστα από το</w:t>
      </w:r>
      <w:r w:rsidRPr="00187E08">
        <w:rPr>
          <w:rFonts w:eastAsia="Times New Roman" w:cs="Times New Roman"/>
          <w:szCs w:val="24"/>
        </w:rPr>
        <w:t xml:space="preserve"> υφιστάμενο υλικό και τεκμηριώνεται από πλήθος </w:t>
      </w:r>
      <w:r>
        <w:rPr>
          <w:rFonts w:eastAsia="Times New Roman" w:cs="Times New Roman"/>
          <w:szCs w:val="24"/>
        </w:rPr>
        <w:t>ακλόνητων μαρτυριών</w:t>
      </w:r>
      <w:r w:rsidRPr="00187E08">
        <w:rPr>
          <w:rFonts w:eastAsia="Times New Roman" w:cs="Times New Roman"/>
          <w:szCs w:val="24"/>
        </w:rPr>
        <w:t xml:space="preserve"> και ιστορικών ντοκουμέντων</w:t>
      </w:r>
      <w:r>
        <w:rPr>
          <w:rFonts w:eastAsia="Times New Roman" w:cs="Times New Roman"/>
          <w:szCs w:val="24"/>
        </w:rPr>
        <w:t xml:space="preserve">. </w:t>
      </w:r>
    </w:p>
    <w:p w14:paraId="619F969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Και ενώ τα γεγονότα μιλούν από μ</w:t>
      </w:r>
      <w:r>
        <w:rPr>
          <w:rFonts w:eastAsia="Times New Roman" w:cs="Times New Roman"/>
          <w:szCs w:val="24"/>
        </w:rPr>
        <w:t xml:space="preserve">όνα τους, </w:t>
      </w:r>
      <w:r w:rsidRPr="00187E08">
        <w:rPr>
          <w:rFonts w:eastAsia="Times New Roman" w:cs="Times New Roman"/>
          <w:szCs w:val="24"/>
        </w:rPr>
        <w:t>ωστόσο η διεκδίκηση της δικαιοσύνης δεν είναι μία εύκολη υπόθεση</w:t>
      </w:r>
      <w:r>
        <w:rPr>
          <w:rFonts w:eastAsia="Times New Roman" w:cs="Times New Roman"/>
          <w:szCs w:val="24"/>
        </w:rPr>
        <w:t>. Η</w:t>
      </w:r>
      <w:r w:rsidRPr="00187E08">
        <w:rPr>
          <w:rFonts w:eastAsia="Times New Roman" w:cs="Times New Roman"/>
          <w:szCs w:val="24"/>
        </w:rPr>
        <w:t xml:space="preserve"> συνταγή του Γερμανού</w:t>
      </w:r>
      <w:r>
        <w:rPr>
          <w:rFonts w:eastAsia="Times New Roman" w:cs="Times New Roman"/>
          <w:szCs w:val="24"/>
        </w:rPr>
        <w:t xml:space="preserve"> π</w:t>
      </w:r>
      <w:r w:rsidRPr="00187E08">
        <w:rPr>
          <w:rFonts w:eastAsia="Times New Roman" w:cs="Times New Roman"/>
          <w:szCs w:val="24"/>
        </w:rPr>
        <w:t>ρέσβη στην Αθήνα το 1969 είναι ενδεικτική της στρατηγικής της Γερμανίας</w:t>
      </w:r>
      <w:r>
        <w:rPr>
          <w:rFonts w:eastAsia="Times New Roman" w:cs="Times New Roman"/>
          <w:szCs w:val="24"/>
        </w:rPr>
        <w:t>. «Θ</w:t>
      </w:r>
      <w:r w:rsidRPr="00187E08">
        <w:rPr>
          <w:rFonts w:eastAsia="Times New Roman" w:cs="Times New Roman"/>
          <w:szCs w:val="24"/>
        </w:rPr>
        <w:t>α ήταν προς το συμφέρον μας να διατηρήσουμε αυτή την ενδιάμεση κατάσταση όσο γίνε</w:t>
      </w:r>
      <w:r w:rsidRPr="00187E08">
        <w:rPr>
          <w:rFonts w:eastAsia="Times New Roman" w:cs="Times New Roman"/>
          <w:szCs w:val="24"/>
        </w:rPr>
        <w:t>ται περισσότερο</w:t>
      </w:r>
      <w:r>
        <w:rPr>
          <w:rFonts w:eastAsia="Times New Roman" w:cs="Times New Roman"/>
          <w:szCs w:val="24"/>
        </w:rPr>
        <w:t>,</w:t>
      </w:r>
      <w:r w:rsidRPr="00187E08">
        <w:rPr>
          <w:rFonts w:eastAsia="Times New Roman" w:cs="Times New Roman"/>
          <w:szCs w:val="24"/>
        </w:rPr>
        <w:t xml:space="preserve"> έτσι ώστε οι αξιώσεις των τότε αντιπάλων μας είτε να </w:t>
      </w:r>
      <w:r>
        <w:rPr>
          <w:rFonts w:eastAsia="Times New Roman" w:cs="Times New Roman"/>
          <w:szCs w:val="24"/>
        </w:rPr>
        <w:t xml:space="preserve">αποσυρθούν είτε </w:t>
      </w:r>
      <w:r w:rsidRPr="00187E08">
        <w:rPr>
          <w:rFonts w:eastAsia="Times New Roman" w:cs="Times New Roman"/>
          <w:szCs w:val="24"/>
        </w:rPr>
        <w:t>να παραγραφούν</w:t>
      </w:r>
      <w:r>
        <w:rPr>
          <w:rFonts w:eastAsia="Times New Roman" w:cs="Times New Roman"/>
          <w:szCs w:val="24"/>
        </w:rPr>
        <w:t xml:space="preserve">», είχε πει τότε. </w:t>
      </w:r>
    </w:p>
    <w:p w14:paraId="619F969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w:t>
      </w:r>
      <w:r w:rsidRPr="00187E08">
        <w:rPr>
          <w:rFonts w:eastAsia="Times New Roman" w:cs="Times New Roman"/>
          <w:szCs w:val="24"/>
        </w:rPr>
        <w:t xml:space="preserve">τον αντίποδα </w:t>
      </w:r>
      <w:r>
        <w:rPr>
          <w:rFonts w:eastAsia="Times New Roman" w:cs="Times New Roman"/>
          <w:szCs w:val="24"/>
        </w:rPr>
        <w:t>πολλοί είναι</w:t>
      </w:r>
      <w:r w:rsidRPr="00187E08">
        <w:rPr>
          <w:rFonts w:eastAsia="Times New Roman" w:cs="Times New Roman"/>
          <w:szCs w:val="24"/>
        </w:rPr>
        <w:t xml:space="preserve"> οι Γερμανοί επιστήμονες</w:t>
      </w:r>
      <w:r>
        <w:rPr>
          <w:rFonts w:eastAsia="Times New Roman" w:cs="Times New Roman"/>
          <w:szCs w:val="24"/>
        </w:rPr>
        <w:t>,</w:t>
      </w:r>
      <w:r w:rsidRPr="00187E08">
        <w:rPr>
          <w:rFonts w:eastAsia="Times New Roman" w:cs="Times New Roman"/>
          <w:szCs w:val="24"/>
        </w:rPr>
        <w:t xml:space="preserve"> πολιτικοί και πολίτες</w:t>
      </w:r>
      <w:r>
        <w:rPr>
          <w:rFonts w:eastAsia="Times New Roman" w:cs="Times New Roman"/>
          <w:szCs w:val="24"/>
        </w:rPr>
        <w:t>,</w:t>
      </w:r>
      <w:r w:rsidRPr="00187E08">
        <w:rPr>
          <w:rFonts w:eastAsia="Times New Roman" w:cs="Times New Roman"/>
          <w:szCs w:val="24"/>
        </w:rPr>
        <w:t xml:space="preserve"> που αντιλαμβάνονται και στηρίζουν τα δίκαια του λαού </w:t>
      </w:r>
      <w:r>
        <w:rPr>
          <w:rFonts w:eastAsia="Times New Roman" w:cs="Times New Roman"/>
          <w:szCs w:val="24"/>
        </w:rPr>
        <w:t>μας. Σε κ</w:t>
      </w:r>
      <w:r>
        <w:rPr>
          <w:rFonts w:eastAsia="Times New Roman" w:cs="Times New Roman"/>
          <w:szCs w:val="24"/>
        </w:rPr>
        <w:t xml:space="preserve">άθε περίπτωση η νομική αλλά και ηθική </w:t>
      </w:r>
      <w:r w:rsidRPr="00187E08">
        <w:rPr>
          <w:rFonts w:eastAsia="Times New Roman" w:cs="Times New Roman"/>
          <w:szCs w:val="24"/>
        </w:rPr>
        <w:t xml:space="preserve">δικαίωση των θυμάτων και του λαού </w:t>
      </w:r>
      <w:r>
        <w:rPr>
          <w:rFonts w:eastAsia="Times New Roman" w:cs="Times New Roman"/>
          <w:szCs w:val="24"/>
        </w:rPr>
        <w:t>μας</w:t>
      </w:r>
      <w:r w:rsidRPr="00187E08">
        <w:rPr>
          <w:rFonts w:eastAsia="Times New Roman" w:cs="Times New Roman"/>
          <w:szCs w:val="24"/>
        </w:rPr>
        <w:t xml:space="preserve"> συνολικά</w:t>
      </w:r>
      <w:r>
        <w:rPr>
          <w:rFonts w:eastAsia="Times New Roman" w:cs="Times New Roman"/>
          <w:szCs w:val="24"/>
        </w:rPr>
        <w:t>,</w:t>
      </w:r>
      <w:r w:rsidRPr="00187E08">
        <w:rPr>
          <w:rFonts w:eastAsia="Times New Roman" w:cs="Times New Roman"/>
          <w:szCs w:val="24"/>
        </w:rPr>
        <w:t xml:space="preserve"> θα αποτελέσει σίγουρα </w:t>
      </w:r>
      <w:r>
        <w:rPr>
          <w:rFonts w:eastAsia="Times New Roman" w:cs="Times New Roman"/>
          <w:szCs w:val="24"/>
        </w:rPr>
        <w:t>τη</w:t>
      </w:r>
      <w:r w:rsidRPr="00187E08">
        <w:rPr>
          <w:rFonts w:eastAsia="Times New Roman" w:cs="Times New Roman"/>
          <w:szCs w:val="24"/>
        </w:rPr>
        <w:t xml:space="preserve"> </w:t>
      </w:r>
      <w:r>
        <w:rPr>
          <w:rFonts w:eastAsia="Times New Roman" w:cs="Times New Roman"/>
          <w:szCs w:val="24"/>
        </w:rPr>
        <w:t xml:space="preserve">βάση για μια </w:t>
      </w:r>
      <w:r w:rsidRPr="00187E08">
        <w:rPr>
          <w:rFonts w:eastAsia="Times New Roman" w:cs="Times New Roman"/>
          <w:szCs w:val="24"/>
        </w:rPr>
        <w:t>φιλική και ειλικρινή σχέση ανάμεσα στο</w:t>
      </w:r>
      <w:r>
        <w:rPr>
          <w:rFonts w:eastAsia="Times New Roman" w:cs="Times New Roman"/>
          <w:szCs w:val="24"/>
        </w:rPr>
        <w:t>ν</w:t>
      </w:r>
      <w:r w:rsidRPr="00187E08">
        <w:rPr>
          <w:rFonts w:eastAsia="Times New Roman" w:cs="Times New Roman"/>
          <w:szCs w:val="24"/>
        </w:rPr>
        <w:t xml:space="preserve"> γερμανικό και </w:t>
      </w:r>
      <w:r>
        <w:rPr>
          <w:rFonts w:eastAsia="Times New Roman" w:cs="Times New Roman"/>
          <w:szCs w:val="24"/>
        </w:rPr>
        <w:t>τον</w:t>
      </w:r>
      <w:r w:rsidRPr="00187E08">
        <w:rPr>
          <w:rFonts w:eastAsia="Times New Roman" w:cs="Times New Roman"/>
          <w:szCs w:val="24"/>
        </w:rPr>
        <w:t xml:space="preserve"> ελληνικό λαό</w:t>
      </w:r>
      <w:r>
        <w:rPr>
          <w:rFonts w:eastAsia="Times New Roman" w:cs="Times New Roman"/>
          <w:szCs w:val="24"/>
        </w:rPr>
        <w:t xml:space="preserve">. </w:t>
      </w:r>
      <w:r w:rsidRPr="00187E08">
        <w:rPr>
          <w:rFonts w:eastAsia="Times New Roman" w:cs="Times New Roman"/>
          <w:szCs w:val="24"/>
        </w:rPr>
        <w:t>Με άλλα λόγια και οι δύ</w:t>
      </w:r>
      <w:r>
        <w:rPr>
          <w:rFonts w:eastAsia="Times New Roman" w:cs="Times New Roman"/>
          <w:szCs w:val="24"/>
        </w:rPr>
        <w:t>ο χώρες μόνο να κερδίσουν έχουν</w:t>
      </w:r>
      <w:r w:rsidRPr="00187E08">
        <w:rPr>
          <w:rFonts w:eastAsia="Times New Roman" w:cs="Times New Roman"/>
          <w:szCs w:val="24"/>
        </w:rPr>
        <w:t xml:space="preserve"> από τ</w:t>
      </w:r>
      <w:r w:rsidRPr="00187E08">
        <w:rPr>
          <w:rFonts w:eastAsia="Times New Roman" w:cs="Times New Roman"/>
          <w:szCs w:val="24"/>
        </w:rPr>
        <w:t xml:space="preserve">ην επίτευξη </w:t>
      </w:r>
      <w:r>
        <w:rPr>
          <w:rFonts w:eastAsia="Times New Roman" w:cs="Times New Roman"/>
          <w:szCs w:val="24"/>
        </w:rPr>
        <w:t>λύσης στο θέμα των αποζημιώσεων.</w:t>
      </w:r>
    </w:p>
    <w:p w14:paraId="619F969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Η σημερινή </w:t>
      </w:r>
      <w:r w:rsidRPr="00187E08">
        <w:rPr>
          <w:rFonts w:eastAsia="Times New Roman" w:cs="Times New Roman"/>
          <w:szCs w:val="24"/>
        </w:rPr>
        <w:t>συζήτηση για τη διεκδίκηση των γερμανικών οφειλών</w:t>
      </w:r>
      <w:r>
        <w:rPr>
          <w:rFonts w:eastAsia="Times New Roman" w:cs="Times New Roman"/>
          <w:szCs w:val="24"/>
        </w:rPr>
        <w:t>,</w:t>
      </w:r>
      <w:r w:rsidRPr="00187E08">
        <w:rPr>
          <w:rFonts w:eastAsia="Times New Roman" w:cs="Times New Roman"/>
          <w:szCs w:val="24"/>
        </w:rPr>
        <w:t xml:space="preserve"> με βάση την </w:t>
      </w:r>
      <w:r>
        <w:rPr>
          <w:rFonts w:eastAsia="Times New Roman" w:cs="Times New Roman"/>
          <w:szCs w:val="24"/>
        </w:rPr>
        <w:t>έ</w:t>
      </w:r>
      <w:r w:rsidRPr="00187E08">
        <w:rPr>
          <w:rFonts w:eastAsia="Times New Roman" w:cs="Times New Roman"/>
          <w:szCs w:val="24"/>
        </w:rPr>
        <w:t xml:space="preserve">κθεση της </w:t>
      </w:r>
      <w:r>
        <w:rPr>
          <w:rFonts w:eastAsia="Times New Roman" w:cs="Times New Roman"/>
          <w:szCs w:val="24"/>
        </w:rPr>
        <w:t>δ</w:t>
      </w:r>
      <w:r w:rsidRPr="00187E08">
        <w:rPr>
          <w:rFonts w:eastAsia="Times New Roman" w:cs="Times New Roman"/>
          <w:szCs w:val="24"/>
        </w:rPr>
        <w:t xml:space="preserve">ιακομματικής </w:t>
      </w:r>
      <w:r>
        <w:rPr>
          <w:rFonts w:eastAsia="Times New Roman" w:cs="Times New Roman"/>
          <w:szCs w:val="24"/>
        </w:rPr>
        <w:t>ε</w:t>
      </w:r>
      <w:r w:rsidRPr="00187E08">
        <w:rPr>
          <w:rFonts w:eastAsia="Times New Roman" w:cs="Times New Roman"/>
          <w:szCs w:val="24"/>
        </w:rPr>
        <w:t>πιτροπής της Βουλής</w:t>
      </w:r>
      <w:r>
        <w:rPr>
          <w:rFonts w:eastAsia="Times New Roman" w:cs="Times New Roman"/>
          <w:szCs w:val="24"/>
        </w:rPr>
        <w:t>,</w:t>
      </w:r>
      <w:r w:rsidRPr="00187E08">
        <w:rPr>
          <w:rFonts w:eastAsia="Times New Roman" w:cs="Times New Roman"/>
          <w:szCs w:val="24"/>
        </w:rPr>
        <w:t xml:space="preserve"> </w:t>
      </w:r>
      <w:r>
        <w:rPr>
          <w:rFonts w:eastAsia="Times New Roman" w:cs="Times New Roman"/>
          <w:szCs w:val="24"/>
        </w:rPr>
        <w:t xml:space="preserve">αναδεικνύει </w:t>
      </w:r>
      <w:r w:rsidRPr="00187E08">
        <w:rPr>
          <w:rFonts w:eastAsia="Times New Roman" w:cs="Times New Roman"/>
          <w:szCs w:val="24"/>
        </w:rPr>
        <w:t>ένα κυρίαρχο θέμα</w:t>
      </w:r>
      <w:r>
        <w:rPr>
          <w:rFonts w:eastAsia="Times New Roman" w:cs="Times New Roman"/>
          <w:szCs w:val="24"/>
        </w:rPr>
        <w:t xml:space="preserve"> </w:t>
      </w:r>
      <w:r w:rsidRPr="00187E08">
        <w:rPr>
          <w:rFonts w:eastAsia="Times New Roman" w:cs="Times New Roman"/>
          <w:szCs w:val="24"/>
        </w:rPr>
        <w:t>την ανάγκη ισχυρής ιστορικής γνώσης</w:t>
      </w:r>
      <w:r>
        <w:rPr>
          <w:rFonts w:eastAsia="Times New Roman" w:cs="Times New Roman"/>
          <w:szCs w:val="24"/>
        </w:rPr>
        <w:t xml:space="preserve"> ιδιαίτερα στη νεολαία. Α</w:t>
      </w:r>
      <w:r w:rsidRPr="00187E08">
        <w:rPr>
          <w:rFonts w:eastAsia="Times New Roman" w:cs="Times New Roman"/>
          <w:szCs w:val="24"/>
        </w:rPr>
        <w:t>λήθεια</w:t>
      </w:r>
      <w:r>
        <w:rPr>
          <w:rFonts w:eastAsia="Times New Roman" w:cs="Times New Roman"/>
          <w:szCs w:val="24"/>
        </w:rPr>
        <w:t>,</w:t>
      </w:r>
      <w:r w:rsidRPr="00187E08">
        <w:rPr>
          <w:rFonts w:eastAsia="Times New Roman" w:cs="Times New Roman"/>
          <w:szCs w:val="24"/>
        </w:rPr>
        <w:t xml:space="preserve"> γιατί οι μαθητές μας να μ</w:t>
      </w:r>
      <w:r>
        <w:rPr>
          <w:rFonts w:eastAsia="Times New Roman" w:cs="Times New Roman"/>
          <w:szCs w:val="24"/>
        </w:rPr>
        <w:t>η γνωρίζουν ότι</w:t>
      </w:r>
      <w:r w:rsidRPr="00187E08">
        <w:rPr>
          <w:rFonts w:eastAsia="Times New Roman" w:cs="Times New Roman"/>
          <w:szCs w:val="24"/>
        </w:rPr>
        <w:t xml:space="preserve"> τα θύματα του ναζισμού στη χώρα μας ήταν περίπου ενάμισι εκατομμύριο απ</w:t>
      </w:r>
      <w:r>
        <w:rPr>
          <w:rFonts w:eastAsia="Times New Roman" w:cs="Times New Roman"/>
          <w:szCs w:val="24"/>
        </w:rPr>
        <w:t>ό τα επτάμισι</w:t>
      </w:r>
      <w:r w:rsidRPr="00187E08">
        <w:rPr>
          <w:rFonts w:eastAsia="Times New Roman" w:cs="Times New Roman"/>
          <w:szCs w:val="24"/>
        </w:rPr>
        <w:t xml:space="preserve"> εκατο</w:t>
      </w:r>
      <w:r>
        <w:rPr>
          <w:rFonts w:eastAsia="Times New Roman" w:cs="Times New Roman"/>
          <w:szCs w:val="24"/>
        </w:rPr>
        <w:t>μμύρια του ελληνικού πληθυσμού τ</w:t>
      </w:r>
      <w:r w:rsidRPr="00187E08">
        <w:rPr>
          <w:rFonts w:eastAsia="Times New Roman" w:cs="Times New Roman"/>
          <w:szCs w:val="24"/>
        </w:rPr>
        <w:t>ότε</w:t>
      </w:r>
      <w:r>
        <w:rPr>
          <w:rFonts w:eastAsia="Times New Roman" w:cs="Times New Roman"/>
          <w:szCs w:val="24"/>
        </w:rPr>
        <w:t>; Γ</w:t>
      </w:r>
      <w:r w:rsidRPr="00187E08">
        <w:rPr>
          <w:rFonts w:eastAsia="Times New Roman" w:cs="Times New Roman"/>
          <w:szCs w:val="24"/>
        </w:rPr>
        <w:t>ιατί να μη γνωρίζουν το μέγεθος των υλικών καταστροφών</w:t>
      </w:r>
      <w:r>
        <w:rPr>
          <w:rFonts w:eastAsia="Times New Roman" w:cs="Times New Roman"/>
          <w:szCs w:val="24"/>
        </w:rPr>
        <w:t>,</w:t>
      </w:r>
      <w:r w:rsidRPr="00187E08">
        <w:rPr>
          <w:rFonts w:eastAsia="Times New Roman" w:cs="Times New Roman"/>
          <w:szCs w:val="24"/>
        </w:rPr>
        <w:t xml:space="preserve"> της κλοπής των πολιτιστ</w:t>
      </w:r>
      <w:r w:rsidRPr="00187E08">
        <w:rPr>
          <w:rFonts w:eastAsia="Times New Roman" w:cs="Times New Roman"/>
          <w:szCs w:val="24"/>
        </w:rPr>
        <w:t>ικών θησαυρών της χώρας μας από τα ναζιστικά στρατεύματα κατοχής</w:t>
      </w:r>
      <w:r>
        <w:rPr>
          <w:rFonts w:eastAsia="Times New Roman" w:cs="Times New Roman"/>
          <w:szCs w:val="24"/>
        </w:rPr>
        <w:t>;</w:t>
      </w:r>
    </w:p>
    <w:p w14:paraId="619F969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Όσο μελετά κανείς τ</w:t>
      </w:r>
      <w:r w:rsidRPr="00187E08">
        <w:rPr>
          <w:rFonts w:eastAsia="Times New Roman" w:cs="Times New Roman"/>
          <w:szCs w:val="24"/>
        </w:rPr>
        <w:t xml:space="preserve">ο πόρισμα της </w:t>
      </w:r>
      <w:r>
        <w:rPr>
          <w:rFonts w:eastAsia="Times New Roman" w:cs="Times New Roman"/>
          <w:szCs w:val="24"/>
        </w:rPr>
        <w:t>ε</w:t>
      </w:r>
      <w:r w:rsidRPr="00187E08">
        <w:rPr>
          <w:rFonts w:eastAsia="Times New Roman" w:cs="Times New Roman"/>
          <w:szCs w:val="24"/>
        </w:rPr>
        <w:t>πιτροπής</w:t>
      </w:r>
      <w:r>
        <w:rPr>
          <w:rFonts w:eastAsia="Times New Roman" w:cs="Times New Roman"/>
          <w:szCs w:val="24"/>
        </w:rPr>
        <w:t>,</w:t>
      </w:r>
      <w:r w:rsidRPr="00187E08">
        <w:rPr>
          <w:rFonts w:eastAsia="Times New Roman" w:cs="Times New Roman"/>
          <w:szCs w:val="24"/>
        </w:rPr>
        <w:t xml:space="preserve"> τόσο πείθεται ότι </w:t>
      </w:r>
      <w:r>
        <w:rPr>
          <w:rFonts w:eastAsia="Times New Roman" w:cs="Times New Roman"/>
          <w:szCs w:val="24"/>
        </w:rPr>
        <w:t>η α</w:t>
      </w:r>
      <w:r w:rsidRPr="00187E08">
        <w:rPr>
          <w:rFonts w:eastAsia="Times New Roman" w:cs="Times New Roman"/>
          <w:szCs w:val="24"/>
        </w:rPr>
        <w:t>νάγκη της διεκδίκησης των γερμανικών οφειλών είναι εθνική υπόθεση</w:t>
      </w:r>
      <w:r>
        <w:rPr>
          <w:rFonts w:eastAsia="Times New Roman" w:cs="Times New Roman"/>
          <w:szCs w:val="24"/>
        </w:rPr>
        <w:t>. Κ</w:t>
      </w:r>
      <w:r w:rsidRPr="00187E08">
        <w:rPr>
          <w:rFonts w:eastAsia="Times New Roman" w:cs="Times New Roman"/>
          <w:szCs w:val="24"/>
        </w:rPr>
        <w:t xml:space="preserve">άθε προσπάθεια συμψηφισμών και </w:t>
      </w:r>
      <w:r>
        <w:rPr>
          <w:rFonts w:eastAsia="Times New Roman" w:cs="Times New Roman"/>
          <w:szCs w:val="24"/>
        </w:rPr>
        <w:t>εξίσωσης</w:t>
      </w:r>
      <w:r w:rsidRPr="00187E08">
        <w:rPr>
          <w:rFonts w:eastAsia="Times New Roman" w:cs="Times New Roman"/>
          <w:szCs w:val="24"/>
        </w:rPr>
        <w:t xml:space="preserve"> του θύτη με το θύ</w:t>
      </w:r>
      <w:r w:rsidRPr="00187E08">
        <w:rPr>
          <w:rFonts w:eastAsia="Times New Roman" w:cs="Times New Roman"/>
          <w:szCs w:val="24"/>
        </w:rPr>
        <w:t>μα οδηγού</w:t>
      </w:r>
      <w:r>
        <w:rPr>
          <w:rFonts w:eastAsia="Times New Roman" w:cs="Times New Roman"/>
          <w:szCs w:val="24"/>
        </w:rPr>
        <w:t>ν</w:t>
      </w:r>
      <w:r w:rsidRPr="00187E08">
        <w:rPr>
          <w:rFonts w:eastAsia="Times New Roman" w:cs="Times New Roman"/>
          <w:szCs w:val="24"/>
        </w:rPr>
        <w:t xml:space="preserve"> στην καλύτερη περίπτωση στη λήθη και την παραίτηση και </w:t>
      </w:r>
      <w:r>
        <w:rPr>
          <w:rFonts w:eastAsia="Times New Roman" w:cs="Times New Roman"/>
          <w:szCs w:val="24"/>
        </w:rPr>
        <w:t>π</w:t>
      </w:r>
      <w:r w:rsidRPr="00187E08">
        <w:rPr>
          <w:rFonts w:eastAsia="Times New Roman" w:cs="Times New Roman"/>
          <w:szCs w:val="24"/>
        </w:rPr>
        <w:t>ιθανότατα στην εκκόλαψη του αυγού του φιδιού</w:t>
      </w:r>
      <w:r>
        <w:rPr>
          <w:rFonts w:eastAsia="Times New Roman" w:cs="Times New Roman"/>
          <w:szCs w:val="24"/>
        </w:rPr>
        <w:t>,</w:t>
      </w:r>
      <w:r w:rsidRPr="00187E08">
        <w:rPr>
          <w:rFonts w:eastAsia="Times New Roman" w:cs="Times New Roman"/>
          <w:szCs w:val="24"/>
        </w:rPr>
        <w:t xml:space="preserve"> όπως βλέπουμε τα τελευταία χρόνια στην Ευρώπη</w:t>
      </w:r>
      <w:r>
        <w:rPr>
          <w:rFonts w:eastAsia="Times New Roman" w:cs="Times New Roman"/>
          <w:szCs w:val="24"/>
        </w:rPr>
        <w:t xml:space="preserve">, </w:t>
      </w:r>
      <w:r w:rsidRPr="00187E08">
        <w:rPr>
          <w:rFonts w:eastAsia="Times New Roman" w:cs="Times New Roman"/>
          <w:szCs w:val="24"/>
        </w:rPr>
        <w:t xml:space="preserve">αλλά και στη χώρα </w:t>
      </w:r>
      <w:r>
        <w:rPr>
          <w:rFonts w:eastAsia="Times New Roman" w:cs="Times New Roman"/>
          <w:szCs w:val="24"/>
        </w:rPr>
        <w:t>μας.</w:t>
      </w:r>
    </w:p>
    <w:p w14:paraId="619F969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w:t>
      </w:r>
      <w:r w:rsidRPr="00187E08">
        <w:rPr>
          <w:rFonts w:eastAsia="Times New Roman" w:cs="Times New Roman"/>
          <w:szCs w:val="24"/>
        </w:rPr>
        <w:t xml:space="preserve"> σημερινή ιστορική απόφαση της Βουλής πρέπει να συνοδευτεί από ενέργειες</w:t>
      </w:r>
      <w:r w:rsidRPr="00187E08">
        <w:rPr>
          <w:rFonts w:eastAsia="Times New Roman" w:cs="Times New Roman"/>
          <w:szCs w:val="24"/>
        </w:rPr>
        <w:t xml:space="preserve"> και συνέργειες</w:t>
      </w:r>
      <w:r>
        <w:rPr>
          <w:rFonts w:eastAsia="Times New Roman" w:cs="Times New Roman"/>
          <w:szCs w:val="24"/>
        </w:rPr>
        <w:t>,</w:t>
      </w:r>
      <w:r w:rsidRPr="00187E08">
        <w:rPr>
          <w:rFonts w:eastAsia="Times New Roman" w:cs="Times New Roman"/>
          <w:szCs w:val="24"/>
        </w:rPr>
        <w:t xml:space="preserve"> που θα κινητοποιούν το</w:t>
      </w:r>
      <w:r>
        <w:rPr>
          <w:rFonts w:eastAsia="Times New Roman" w:cs="Times New Roman"/>
          <w:szCs w:val="24"/>
        </w:rPr>
        <w:t>ν</w:t>
      </w:r>
      <w:r w:rsidRPr="00187E08">
        <w:rPr>
          <w:rFonts w:eastAsia="Times New Roman" w:cs="Times New Roman"/>
          <w:szCs w:val="24"/>
        </w:rPr>
        <w:t xml:space="preserve"> λαϊκό παράγοντα</w:t>
      </w:r>
      <w:r>
        <w:rPr>
          <w:rFonts w:eastAsia="Times New Roman" w:cs="Times New Roman"/>
          <w:szCs w:val="24"/>
        </w:rPr>
        <w:t>,</w:t>
      </w:r>
      <w:r w:rsidRPr="00187E08">
        <w:rPr>
          <w:rFonts w:eastAsia="Times New Roman" w:cs="Times New Roman"/>
          <w:szCs w:val="24"/>
        </w:rPr>
        <w:t xml:space="preserve"> θα αναδεικνύουν το θέμα των κατοχικών οφειλών σε κοινωνικό αίτημα</w:t>
      </w:r>
      <w:r>
        <w:rPr>
          <w:rFonts w:eastAsia="Times New Roman" w:cs="Times New Roman"/>
          <w:szCs w:val="24"/>
        </w:rPr>
        <w:t>. Α</w:t>
      </w:r>
      <w:r w:rsidRPr="00187E08">
        <w:rPr>
          <w:rFonts w:eastAsia="Times New Roman" w:cs="Times New Roman"/>
          <w:szCs w:val="24"/>
        </w:rPr>
        <w:t>υτό μπορεί να γίνει με τη συνδρομή όλων των φορέων και οργανώσεων που πρωτοστάτησαν μέχρι τώρα</w:t>
      </w:r>
      <w:r>
        <w:rPr>
          <w:rFonts w:eastAsia="Times New Roman" w:cs="Times New Roman"/>
          <w:szCs w:val="24"/>
        </w:rPr>
        <w:t>,</w:t>
      </w:r>
      <w:r w:rsidRPr="00187E08">
        <w:rPr>
          <w:rFonts w:eastAsia="Times New Roman" w:cs="Times New Roman"/>
          <w:szCs w:val="24"/>
        </w:rPr>
        <w:t xml:space="preserve"> της </w:t>
      </w:r>
      <w:r>
        <w:rPr>
          <w:rFonts w:eastAsia="Times New Roman" w:cs="Times New Roman"/>
          <w:szCs w:val="24"/>
        </w:rPr>
        <w:t>τ</w:t>
      </w:r>
      <w:r w:rsidRPr="00187E08">
        <w:rPr>
          <w:rFonts w:eastAsia="Times New Roman" w:cs="Times New Roman"/>
          <w:szCs w:val="24"/>
        </w:rPr>
        <w:t xml:space="preserve">οπικής </w:t>
      </w:r>
      <w:r>
        <w:rPr>
          <w:rFonts w:eastAsia="Times New Roman" w:cs="Times New Roman"/>
          <w:szCs w:val="24"/>
        </w:rPr>
        <w:t>α</w:t>
      </w:r>
      <w:r w:rsidRPr="00187E08">
        <w:rPr>
          <w:rFonts w:eastAsia="Times New Roman" w:cs="Times New Roman"/>
          <w:szCs w:val="24"/>
        </w:rPr>
        <w:t>υτοδιοίκησης</w:t>
      </w:r>
      <w:r>
        <w:rPr>
          <w:rFonts w:eastAsia="Times New Roman" w:cs="Times New Roman"/>
          <w:szCs w:val="24"/>
        </w:rPr>
        <w:t>,</w:t>
      </w:r>
      <w:r w:rsidRPr="00187E08">
        <w:rPr>
          <w:rFonts w:eastAsia="Times New Roman" w:cs="Times New Roman"/>
          <w:szCs w:val="24"/>
        </w:rPr>
        <w:t xml:space="preserve"> των παν</w:t>
      </w:r>
      <w:r w:rsidRPr="00187E08">
        <w:rPr>
          <w:rFonts w:eastAsia="Times New Roman" w:cs="Times New Roman"/>
          <w:szCs w:val="24"/>
        </w:rPr>
        <w:t>επιστημίων</w:t>
      </w:r>
      <w:r>
        <w:rPr>
          <w:rFonts w:eastAsia="Times New Roman" w:cs="Times New Roman"/>
          <w:szCs w:val="24"/>
        </w:rPr>
        <w:t>,</w:t>
      </w:r>
      <w:r w:rsidRPr="00187E08">
        <w:rPr>
          <w:rFonts w:eastAsia="Times New Roman" w:cs="Times New Roman"/>
          <w:szCs w:val="24"/>
        </w:rPr>
        <w:t xml:space="preserve"> φορέων πολιτισμού και άλλων</w:t>
      </w:r>
      <w:r>
        <w:rPr>
          <w:rFonts w:eastAsia="Times New Roman" w:cs="Times New Roman"/>
          <w:szCs w:val="24"/>
        </w:rPr>
        <w:t>. Ο</w:t>
      </w:r>
      <w:r w:rsidRPr="00187E08">
        <w:rPr>
          <w:rFonts w:eastAsia="Times New Roman" w:cs="Times New Roman"/>
          <w:szCs w:val="24"/>
        </w:rPr>
        <w:t>ι όποιες κυβερνητικές πρωτοβουλίες σε νομικό</w:t>
      </w:r>
      <w:r>
        <w:rPr>
          <w:rFonts w:eastAsia="Times New Roman" w:cs="Times New Roman"/>
          <w:szCs w:val="24"/>
        </w:rPr>
        <w:t>,</w:t>
      </w:r>
      <w:r w:rsidRPr="00187E08">
        <w:rPr>
          <w:rFonts w:eastAsia="Times New Roman" w:cs="Times New Roman"/>
          <w:szCs w:val="24"/>
        </w:rPr>
        <w:t xml:space="preserve"> διπλωματικό και οικονομικό επίπεδο θα πρέπει να έχουν τη συνδρομή της κοινής γνώμης</w:t>
      </w:r>
      <w:r>
        <w:rPr>
          <w:rFonts w:eastAsia="Times New Roman" w:cs="Times New Roman"/>
          <w:szCs w:val="24"/>
        </w:rPr>
        <w:t xml:space="preserve">. </w:t>
      </w:r>
    </w:p>
    <w:p w14:paraId="619F96A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w:t>
      </w:r>
      <w:r w:rsidRPr="00187E08">
        <w:rPr>
          <w:rFonts w:eastAsia="Times New Roman" w:cs="Times New Roman"/>
          <w:szCs w:val="24"/>
        </w:rPr>
        <w:t>το χώρο της παιδείας θα πρέπει να ληφθούν πρωτοβουλίες ενημέρωσης</w:t>
      </w:r>
      <w:r>
        <w:rPr>
          <w:rFonts w:eastAsia="Times New Roman" w:cs="Times New Roman"/>
          <w:szCs w:val="24"/>
        </w:rPr>
        <w:t>,</w:t>
      </w:r>
      <w:r w:rsidRPr="00187E08">
        <w:rPr>
          <w:rFonts w:eastAsia="Times New Roman" w:cs="Times New Roman"/>
          <w:szCs w:val="24"/>
        </w:rPr>
        <w:t xml:space="preserve"> ιστορικής </w:t>
      </w:r>
      <w:r>
        <w:rPr>
          <w:rFonts w:eastAsia="Times New Roman" w:cs="Times New Roman"/>
          <w:szCs w:val="24"/>
        </w:rPr>
        <w:t>εμβά</w:t>
      </w:r>
      <w:r>
        <w:rPr>
          <w:rFonts w:eastAsia="Times New Roman" w:cs="Times New Roman"/>
          <w:szCs w:val="24"/>
        </w:rPr>
        <w:t xml:space="preserve">θυνσης </w:t>
      </w:r>
      <w:r w:rsidRPr="00187E08">
        <w:rPr>
          <w:rFonts w:eastAsia="Times New Roman" w:cs="Times New Roman"/>
          <w:szCs w:val="24"/>
        </w:rPr>
        <w:t xml:space="preserve">με </w:t>
      </w:r>
      <w:r>
        <w:rPr>
          <w:rFonts w:eastAsia="Times New Roman" w:cs="Times New Roman"/>
          <w:szCs w:val="24"/>
        </w:rPr>
        <w:t xml:space="preserve">συνέδρια διεθνούς κύρους, </w:t>
      </w:r>
      <w:r w:rsidRPr="00187E08">
        <w:rPr>
          <w:rFonts w:eastAsia="Times New Roman" w:cs="Times New Roman"/>
          <w:szCs w:val="24"/>
        </w:rPr>
        <w:t>μεταπτυχιακές και διδακτορικές μελέτες</w:t>
      </w:r>
      <w:r>
        <w:rPr>
          <w:rFonts w:eastAsia="Times New Roman" w:cs="Times New Roman"/>
          <w:szCs w:val="24"/>
        </w:rPr>
        <w:t>,</w:t>
      </w:r>
      <w:r w:rsidRPr="00187E08">
        <w:rPr>
          <w:rFonts w:eastAsia="Times New Roman" w:cs="Times New Roman"/>
          <w:szCs w:val="24"/>
        </w:rPr>
        <w:t xml:space="preserve"> προγράμματα μαθητικών και φοιτητικών ανταλλαγών</w:t>
      </w:r>
      <w:r>
        <w:rPr>
          <w:rFonts w:eastAsia="Times New Roman" w:cs="Times New Roman"/>
          <w:szCs w:val="24"/>
        </w:rPr>
        <w:t>,</w:t>
      </w:r>
      <w:r w:rsidRPr="00187E08">
        <w:rPr>
          <w:rFonts w:eastAsia="Times New Roman" w:cs="Times New Roman"/>
          <w:szCs w:val="24"/>
        </w:rPr>
        <w:t xml:space="preserve"> που θα αναδεικνύουν με ειλικρίνεια και αξιοπρέπεια το ιστορικό και </w:t>
      </w:r>
      <w:r>
        <w:rPr>
          <w:rFonts w:eastAsia="Times New Roman" w:cs="Times New Roman"/>
          <w:szCs w:val="24"/>
        </w:rPr>
        <w:t>ε</w:t>
      </w:r>
      <w:r w:rsidRPr="00187E08">
        <w:rPr>
          <w:rFonts w:eastAsia="Times New Roman" w:cs="Times New Roman"/>
          <w:szCs w:val="24"/>
        </w:rPr>
        <w:t xml:space="preserve">θνικό δίκαιο της χώρας μας ως </w:t>
      </w:r>
      <w:r>
        <w:rPr>
          <w:rFonts w:eastAsia="Times New Roman" w:cs="Times New Roman"/>
          <w:szCs w:val="24"/>
        </w:rPr>
        <w:t>προϋπόθεση</w:t>
      </w:r>
      <w:r w:rsidRPr="00187E08">
        <w:rPr>
          <w:rFonts w:eastAsia="Times New Roman" w:cs="Times New Roman"/>
          <w:szCs w:val="24"/>
        </w:rPr>
        <w:t xml:space="preserve"> της φιλίας των δύο λαών</w:t>
      </w:r>
      <w:r>
        <w:rPr>
          <w:rFonts w:eastAsia="Times New Roman" w:cs="Times New Roman"/>
          <w:szCs w:val="24"/>
        </w:rPr>
        <w:t xml:space="preserve">. </w:t>
      </w:r>
    </w:p>
    <w:p w14:paraId="619F96A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w:t>
      </w:r>
      <w:r w:rsidRPr="00187E08">
        <w:rPr>
          <w:rFonts w:eastAsia="Times New Roman" w:cs="Times New Roman"/>
          <w:szCs w:val="24"/>
        </w:rPr>
        <w:t>τον τομέα του πολιτισμού να γίνουν παρεμβάσεις όχι μόνο για την επιστ</w:t>
      </w:r>
      <w:r>
        <w:rPr>
          <w:rFonts w:eastAsia="Times New Roman" w:cs="Times New Roman"/>
          <w:szCs w:val="24"/>
        </w:rPr>
        <w:t>ρ</w:t>
      </w:r>
      <w:r w:rsidRPr="00187E08">
        <w:rPr>
          <w:rFonts w:eastAsia="Times New Roman" w:cs="Times New Roman"/>
          <w:szCs w:val="24"/>
        </w:rPr>
        <w:t>οφή των κλεμμένων αρχαιολογικών θησαυρών και εκκλησιαστικών κειμηλίων</w:t>
      </w:r>
      <w:r>
        <w:rPr>
          <w:rFonts w:eastAsia="Times New Roman" w:cs="Times New Roman"/>
          <w:szCs w:val="24"/>
        </w:rPr>
        <w:t xml:space="preserve"> </w:t>
      </w:r>
      <w:r w:rsidRPr="00187E08">
        <w:rPr>
          <w:rFonts w:eastAsia="Times New Roman" w:cs="Times New Roman"/>
          <w:szCs w:val="24"/>
        </w:rPr>
        <w:t>αλλά δράσεις και εκδηλώσεις που να αναδεικνύουν μέσα από την τέχνη την αξία της ανθρώπιν</w:t>
      </w:r>
      <w:r w:rsidRPr="00187E08">
        <w:rPr>
          <w:rFonts w:eastAsia="Times New Roman" w:cs="Times New Roman"/>
          <w:szCs w:val="24"/>
        </w:rPr>
        <w:t>ης ζωής και την οικουμενικότητα της ειρήνης</w:t>
      </w:r>
      <w:r>
        <w:rPr>
          <w:rFonts w:eastAsia="Times New Roman" w:cs="Times New Roman"/>
          <w:szCs w:val="24"/>
        </w:rPr>
        <w:t xml:space="preserve">. </w:t>
      </w:r>
    </w:p>
    <w:p w14:paraId="619F96A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w:t>
      </w:r>
      <w:r w:rsidRPr="00187E08">
        <w:rPr>
          <w:rFonts w:eastAsia="Times New Roman" w:cs="Times New Roman"/>
          <w:szCs w:val="24"/>
        </w:rPr>
        <w:t xml:space="preserve"> </w:t>
      </w:r>
      <w:r>
        <w:rPr>
          <w:rFonts w:eastAsia="Times New Roman" w:cs="Times New Roman"/>
          <w:szCs w:val="24"/>
        </w:rPr>
        <w:t>τ</w:t>
      </w:r>
      <w:r w:rsidRPr="00187E08">
        <w:rPr>
          <w:rFonts w:eastAsia="Times New Roman" w:cs="Times New Roman"/>
          <w:szCs w:val="24"/>
        </w:rPr>
        <w:t xml:space="preserve">οπική </w:t>
      </w:r>
      <w:r>
        <w:rPr>
          <w:rFonts w:eastAsia="Times New Roman" w:cs="Times New Roman"/>
          <w:szCs w:val="24"/>
        </w:rPr>
        <w:t>α</w:t>
      </w:r>
      <w:r w:rsidRPr="00187E08">
        <w:rPr>
          <w:rFonts w:eastAsia="Times New Roman" w:cs="Times New Roman"/>
          <w:szCs w:val="24"/>
        </w:rPr>
        <w:t>υτοδιοίκηση</w:t>
      </w:r>
      <w:r w:rsidRPr="00187E08">
        <w:rPr>
          <w:rFonts w:eastAsia="Times New Roman" w:cs="Times New Roman"/>
          <w:szCs w:val="24"/>
        </w:rPr>
        <w:t xml:space="preserve"> σε συνεργασία με το δίκτυο μαρτυρικών πόλεων και χωριών θα πρέπει να αναβαθμίσει τις δράσεις </w:t>
      </w:r>
      <w:r>
        <w:rPr>
          <w:rFonts w:eastAsia="Times New Roman" w:cs="Times New Roman"/>
          <w:szCs w:val="24"/>
        </w:rPr>
        <w:t>της, ανοίγοντας τ</w:t>
      </w:r>
      <w:r w:rsidRPr="00187E08">
        <w:rPr>
          <w:rFonts w:eastAsia="Times New Roman" w:cs="Times New Roman"/>
          <w:szCs w:val="24"/>
        </w:rPr>
        <w:t xml:space="preserve">ον κύκλο των μαρτυρικών χωριών και </w:t>
      </w:r>
      <w:r>
        <w:rPr>
          <w:rFonts w:eastAsia="Times New Roman" w:cs="Times New Roman"/>
          <w:szCs w:val="24"/>
        </w:rPr>
        <w:t>διεθνοποιώντας</w:t>
      </w:r>
      <w:r w:rsidRPr="00187E08">
        <w:rPr>
          <w:rFonts w:eastAsia="Times New Roman" w:cs="Times New Roman"/>
          <w:szCs w:val="24"/>
        </w:rPr>
        <w:t xml:space="preserve"> το αίτημα των </w:t>
      </w:r>
      <w:r>
        <w:rPr>
          <w:rFonts w:eastAsia="Times New Roman" w:cs="Times New Roman"/>
          <w:szCs w:val="24"/>
        </w:rPr>
        <w:t>κατοχικών οφει</w:t>
      </w:r>
      <w:r>
        <w:rPr>
          <w:rFonts w:eastAsia="Times New Roman" w:cs="Times New Roman"/>
          <w:szCs w:val="24"/>
        </w:rPr>
        <w:t>λών. Ο</w:t>
      </w:r>
      <w:r w:rsidRPr="00187E08">
        <w:rPr>
          <w:rFonts w:eastAsia="Times New Roman" w:cs="Times New Roman"/>
          <w:szCs w:val="24"/>
        </w:rPr>
        <w:t>ι παραπάνω συνέργειες που δραστηριοποιούν την κοινωνία</w:t>
      </w:r>
      <w:r>
        <w:rPr>
          <w:rFonts w:eastAsia="Times New Roman" w:cs="Times New Roman"/>
          <w:szCs w:val="24"/>
        </w:rPr>
        <w:t>,</w:t>
      </w:r>
      <w:r w:rsidRPr="00187E08">
        <w:rPr>
          <w:rFonts w:eastAsia="Times New Roman" w:cs="Times New Roman"/>
          <w:szCs w:val="24"/>
        </w:rPr>
        <w:t xml:space="preserve"> είναι ένας πολύτιμος και απαραίτητος σύμμαχος στις κυβερνητικές πρωτοβουλίες για τη διεκδίκηση των κατοχικών </w:t>
      </w:r>
      <w:r>
        <w:rPr>
          <w:rFonts w:eastAsia="Times New Roman" w:cs="Times New Roman"/>
          <w:szCs w:val="24"/>
        </w:rPr>
        <w:t>οφειλών.</w:t>
      </w:r>
    </w:p>
    <w:p w14:paraId="619F96A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w:t>
      </w:r>
      <w:r w:rsidRPr="00187E08">
        <w:rPr>
          <w:rFonts w:eastAsia="Times New Roman" w:cs="Times New Roman"/>
          <w:szCs w:val="24"/>
        </w:rPr>
        <w:t>τη σημερινή Ολομέλεια είναι σκόπιμο να αναστοχαστούμε την ευθύνη όλων των δ</w:t>
      </w:r>
      <w:r w:rsidRPr="00187E08">
        <w:rPr>
          <w:rFonts w:eastAsia="Times New Roman" w:cs="Times New Roman"/>
          <w:szCs w:val="24"/>
        </w:rPr>
        <w:t>ημοκρατικών κομμάτων για την αντιμετώπιση του φαινομένου της ακροδεξιάς φασιστικής απειλής στη χώρα μας και στην Ευρώπη</w:t>
      </w:r>
      <w:r>
        <w:rPr>
          <w:rFonts w:eastAsia="Times New Roman" w:cs="Times New Roman"/>
          <w:szCs w:val="24"/>
        </w:rPr>
        <w:t>,</w:t>
      </w:r>
      <w:r w:rsidRPr="00187E08">
        <w:rPr>
          <w:rFonts w:eastAsia="Times New Roman" w:cs="Times New Roman"/>
          <w:szCs w:val="24"/>
        </w:rPr>
        <w:t xml:space="preserve"> την ανάγκη απομόνωσης δι</w:t>
      </w:r>
      <w:r>
        <w:rPr>
          <w:rFonts w:eastAsia="Times New Roman" w:cs="Times New Roman"/>
          <w:szCs w:val="24"/>
        </w:rPr>
        <w:t>χαστικών και εμφυλιοπολεμικών</w:t>
      </w:r>
      <w:r w:rsidRPr="00187E08">
        <w:rPr>
          <w:rFonts w:eastAsia="Times New Roman" w:cs="Times New Roman"/>
          <w:szCs w:val="24"/>
        </w:rPr>
        <w:t xml:space="preserve"> μηνυμάτων</w:t>
      </w:r>
      <w:r>
        <w:rPr>
          <w:rFonts w:eastAsia="Times New Roman" w:cs="Times New Roman"/>
          <w:szCs w:val="24"/>
        </w:rPr>
        <w:t>,</w:t>
      </w:r>
      <w:r w:rsidRPr="00187E08">
        <w:rPr>
          <w:rFonts w:eastAsia="Times New Roman" w:cs="Times New Roman"/>
          <w:szCs w:val="24"/>
        </w:rPr>
        <w:t xml:space="preserve"> ρατσιστικών </w:t>
      </w:r>
      <w:r>
        <w:rPr>
          <w:rFonts w:eastAsia="Times New Roman" w:cs="Times New Roman"/>
          <w:szCs w:val="24"/>
        </w:rPr>
        <w:t>κ</w:t>
      </w:r>
      <w:r w:rsidRPr="00187E08">
        <w:rPr>
          <w:rFonts w:eastAsia="Times New Roman" w:cs="Times New Roman"/>
          <w:szCs w:val="24"/>
        </w:rPr>
        <w:t>αι ομοφοβικών πρακτικών</w:t>
      </w:r>
      <w:r>
        <w:rPr>
          <w:rFonts w:eastAsia="Times New Roman" w:cs="Times New Roman"/>
          <w:szCs w:val="24"/>
        </w:rPr>
        <w:t>. Ε</w:t>
      </w:r>
      <w:r w:rsidRPr="00187E08">
        <w:rPr>
          <w:rFonts w:eastAsia="Times New Roman" w:cs="Times New Roman"/>
          <w:szCs w:val="24"/>
        </w:rPr>
        <w:t>ιδικά τώρα δεν πρέπει να ξεχνά</w:t>
      </w:r>
      <w:r>
        <w:rPr>
          <w:rFonts w:eastAsia="Times New Roman" w:cs="Times New Roman"/>
          <w:szCs w:val="24"/>
        </w:rPr>
        <w:t>μ</w:t>
      </w:r>
      <w:r>
        <w:rPr>
          <w:rFonts w:eastAsia="Times New Roman" w:cs="Times New Roman"/>
          <w:szCs w:val="24"/>
        </w:rPr>
        <w:t>ε ό</w:t>
      </w:r>
      <w:r w:rsidRPr="00187E08">
        <w:rPr>
          <w:rFonts w:eastAsia="Times New Roman" w:cs="Times New Roman"/>
          <w:szCs w:val="24"/>
        </w:rPr>
        <w:t xml:space="preserve">τι ο φασισμός δεν θέλει μόνο τη </w:t>
      </w:r>
      <w:r>
        <w:rPr>
          <w:rFonts w:eastAsia="Times New Roman" w:cs="Times New Roman"/>
          <w:szCs w:val="24"/>
        </w:rPr>
        <w:t>λήθη</w:t>
      </w:r>
      <w:r w:rsidRPr="00187E08">
        <w:rPr>
          <w:rFonts w:eastAsia="Times New Roman" w:cs="Times New Roman"/>
          <w:szCs w:val="24"/>
        </w:rPr>
        <w:t xml:space="preserve"> για τα εγκλήματά του αλλά ζητάει να πάρει τη ρεβάνς</w:t>
      </w:r>
      <w:r>
        <w:rPr>
          <w:rFonts w:eastAsia="Times New Roman" w:cs="Times New Roman"/>
          <w:szCs w:val="24"/>
        </w:rPr>
        <w:t>. Α</w:t>
      </w:r>
      <w:r w:rsidRPr="00187E08">
        <w:rPr>
          <w:rFonts w:eastAsia="Times New Roman" w:cs="Times New Roman"/>
          <w:szCs w:val="24"/>
        </w:rPr>
        <w:t>υτό να μην το ξεχνάμε ποτέ</w:t>
      </w:r>
      <w:r>
        <w:rPr>
          <w:rFonts w:eastAsia="Times New Roman" w:cs="Times New Roman"/>
          <w:szCs w:val="24"/>
        </w:rPr>
        <w:t>.</w:t>
      </w:r>
    </w:p>
    <w:p w14:paraId="619F96A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Χιλιάδες οι</w:t>
      </w:r>
      <w:r w:rsidRPr="00187E08">
        <w:rPr>
          <w:rFonts w:eastAsia="Times New Roman" w:cs="Times New Roman"/>
          <w:szCs w:val="24"/>
        </w:rPr>
        <w:t xml:space="preserve"> νεκροί</w:t>
      </w:r>
      <w:r>
        <w:rPr>
          <w:rFonts w:eastAsia="Times New Roman" w:cs="Times New Roman"/>
          <w:szCs w:val="24"/>
        </w:rPr>
        <w:t>,</w:t>
      </w:r>
      <w:r w:rsidRPr="00187E08">
        <w:rPr>
          <w:rFonts w:eastAsia="Times New Roman" w:cs="Times New Roman"/>
          <w:szCs w:val="24"/>
        </w:rPr>
        <w:t xml:space="preserve"> χιλιάδες </w:t>
      </w:r>
      <w:r>
        <w:rPr>
          <w:rFonts w:eastAsia="Times New Roman" w:cs="Times New Roman"/>
          <w:szCs w:val="24"/>
        </w:rPr>
        <w:t xml:space="preserve">οι </w:t>
      </w:r>
      <w:r w:rsidRPr="00187E08">
        <w:rPr>
          <w:rFonts w:eastAsia="Times New Roman" w:cs="Times New Roman"/>
          <w:szCs w:val="24"/>
        </w:rPr>
        <w:t>τεράστιες καταστροφές</w:t>
      </w:r>
      <w:r>
        <w:rPr>
          <w:rFonts w:eastAsia="Times New Roman" w:cs="Times New Roman"/>
          <w:szCs w:val="24"/>
        </w:rPr>
        <w:t>. Α</w:t>
      </w:r>
      <w:r w:rsidRPr="00187E08">
        <w:rPr>
          <w:rFonts w:eastAsia="Times New Roman" w:cs="Times New Roman"/>
          <w:szCs w:val="24"/>
        </w:rPr>
        <w:t xml:space="preserve">υτό </w:t>
      </w:r>
      <w:r>
        <w:rPr>
          <w:rFonts w:eastAsia="Times New Roman" w:cs="Times New Roman"/>
          <w:szCs w:val="24"/>
        </w:rPr>
        <w:t>όμως</w:t>
      </w:r>
      <w:r w:rsidRPr="00187E08">
        <w:rPr>
          <w:rFonts w:eastAsia="Times New Roman" w:cs="Times New Roman"/>
          <w:szCs w:val="24"/>
        </w:rPr>
        <w:t xml:space="preserve"> που δεν μπορεί να υπολογιστεί</w:t>
      </w:r>
      <w:r>
        <w:rPr>
          <w:rFonts w:eastAsia="Times New Roman" w:cs="Times New Roman"/>
          <w:szCs w:val="24"/>
        </w:rPr>
        <w:t>,</w:t>
      </w:r>
      <w:r w:rsidRPr="00187E08">
        <w:rPr>
          <w:rFonts w:eastAsia="Times New Roman" w:cs="Times New Roman"/>
          <w:szCs w:val="24"/>
        </w:rPr>
        <w:t xml:space="preserve"> κυρίες και κύριοι συνάδελφοι</w:t>
      </w:r>
      <w:r>
        <w:rPr>
          <w:rFonts w:eastAsia="Times New Roman" w:cs="Times New Roman"/>
          <w:szCs w:val="24"/>
        </w:rPr>
        <w:t>,</w:t>
      </w:r>
      <w:r w:rsidRPr="00187E08">
        <w:rPr>
          <w:rFonts w:eastAsia="Times New Roman" w:cs="Times New Roman"/>
          <w:szCs w:val="24"/>
        </w:rPr>
        <w:t xml:space="preserve"> είναι</w:t>
      </w:r>
      <w:r>
        <w:rPr>
          <w:rFonts w:eastAsia="Times New Roman" w:cs="Times New Roman"/>
          <w:szCs w:val="24"/>
        </w:rPr>
        <w:t xml:space="preserve"> οι</w:t>
      </w:r>
      <w:r w:rsidRPr="00187E08">
        <w:rPr>
          <w:rFonts w:eastAsia="Times New Roman" w:cs="Times New Roman"/>
          <w:szCs w:val="24"/>
        </w:rPr>
        <w:t xml:space="preserve"> ιστορικές συνέπειες της ανείπωτης καταστροφής</w:t>
      </w:r>
      <w:r>
        <w:rPr>
          <w:rFonts w:eastAsia="Times New Roman" w:cs="Times New Roman"/>
          <w:szCs w:val="24"/>
        </w:rPr>
        <w:t>.</w:t>
      </w:r>
      <w:r w:rsidRPr="00187E08">
        <w:rPr>
          <w:rFonts w:eastAsia="Times New Roman" w:cs="Times New Roman"/>
          <w:szCs w:val="24"/>
        </w:rPr>
        <w:t xml:space="preserve"> Αναρωτιέται </w:t>
      </w:r>
      <w:r w:rsidRPr="00187E08">
        <w:rPr>
          <w:rFonts w:eastAsia="Times New Roman" w:cs="Times New Roman"/>
          <w:szCs w:val="24"/>
        </w:rPr>
        <w:t>κ</w:t>
      </w:r>
      <w:r>
        <w:rPr>
          <w:rFonts w:eastAsia="Times New Roman" w:cs="Times New Roman"/>
          <w:szCs w:val="24"/>
        </w:rPr>
        <w:t>άποιο</w:t>
      </w:r>
      <w:r w:rsidRPr="00187E08">
        <w:rPr>
          <w:rFonts w:eastAsia="Times New Roman" w:cs="Times New Roman"/>
          <w:szCs w:val="24"/>
        </w:rPr>
        <w:t>ς</w:t>
      </w:r>
      <w:r w:rsidRPr="00187E08">
        <w:rPr>
          <w:rFonts w:eastAsia="Times New Roman" w:cs="Times New Roman"/>
          <w:szCs w:val="24"/>
        </w:rPr>
        <w:t xml:space="preserve"> </w:t>
      </w:r>
      <w:r>
        <w:rPr>
          <w:rFonts w:eastAsia="Times New Roman" w:cs="Times New Roman"/>
          <w:szCs w:val="24"/>
        </w:rPr>
        <w:t>π</w:t>
      </w:r>
      <w:r w:rsidRPr="00187E08">
        <w:rPr>
          <w:rFonts w:eastAsia="Times New Roman" w:cs="Times New Roman"/>
          <w:szCs w:val="24"/>
        </w:rPr>
        <w:t xml:space="preserve">ώς θα ήταν η χώρα μας σήμερα χωρίς τις φρικαλεότητες και τις υλικές ζημιές που υπέστη </w:t>
      </w:r>
      <w:r>
        <w:rPr>
          <w:rFonts w:eastAsia="Times New Roman" w:cs="Times New Roman"/>
          <w:szCs w:val="24"/>
        </w:rPr>
        <w:t xml:space="preserve">κατά </w:t>
      </w:r>
      <w:r w:rsidRPr="00187E08">
        <w:rPr>
          <w:rFonts w:eastAsia="Times New Roman" w:cs="Times New Roman"/>
          <w:szCs w:val="24"/>
        </w:rPr>
        <w:t xml:space="preserve">τον πόλεμο και την </w:t>
      </w:r>
      <w:r>
        <w:rPr>
          <w:rFonts w:eastAsia="Times New Roman" w:cs="Times New Roman"/>
          <w:szCs w:val="24"/>
        </w:rPr>
        <w:t>Κ</w:t>
      </w:r>
      <w:r w:rsidRPr="00187E08">
        <w:rPr>
          <w:rFonts w:eastAsia="Times New Roman" w:cs="Times New Roman"/>
          <w:szCs w:val="24"/>
        </w:rPr>
        <w:t>ατοχή</w:t>
      </w:r>
      <w:r>
        <w:rPr>
          <w:rFonts w:eastAsia="Times New Roman" w:cs="Times New Roman"/>
          <w:szCs w:val="24"/>
        </w:rPr>
        <w:t>; Π</w:t>
      </w:r>
      <w:r w:rsidRPr="00187E08">
        <w:rPr>
          <w:rFonts w:eastAsia="Times New Roman" w:cs="Times New Roman"/>
          <w:szCs w:val="24"/>
        </w:rPr>
        <w:t xml:space="preserve">οια θα ήταν άραγε </w:t>
      </w:r>
      <w:r>
        <w:rPr>
          <w:rFonts w:eastAsia="Times New Roman" w:cs="Times New Roman"/>
          <w:szCs w:val="24"/>
        </w:rPr>
        <w:t xml:space="preserve">η </w:t>
      </w:r>
      <w:r w:rsidRPr="00187E08">
        <w:rPr>
          <w:rFonts w:eastAsia="Times New Roman" w:cs="Times New Roman"/>
          <w:szCs w:val="24"/>
        </w:rPr>
        <w:t>ιστορική πορεία της Ελλάδας μεταπολεμικά</w:t>
      </w:r>
      <w:r>
        <w:rPr>
          <w:rFonts w:eastAsia="Times New Roman" w:cs="Times New Roman"/>
          <w:szCs w:val="24"/>
        </w:rPr>
        <w:t>,</w:t>
      </w:r>
      <w:r w:rsidRPr="00187E08">
        <w:rPr>
          <w:rFonts w:eastAsia="Times New Roman" w:cs="Times New Roman"/>
          <w:szCs w:val="24"/>
        </w:rPr>
        <w:t xml:space="preserve"> εάν ο τόπος </w:t>
      </w:r>
      <w:r>
        <w:rPr>
          <w:rFonts w:eastAsia="Times New Roman" w:cs="Times New Roman"/>
          <w:szCs w:val="24"/>
        </w:rPr>
        <w:t xml:space="preserve">δεν είχε γνωρίσει </w:t>
      </w:r>
      <w:r w:rsidRPr="00187E08">
        <w:rPr>
          <w:rFonts w:eastAsia="Times New Roman" w:cs="Times New Roman"/>
          <w:szCs w:val="24"/>
        </w:rPr>
        <w:t>αυτή τη θηριωδία</w:t>
      </w:r>
      <w:r>
        <w:rPr>
          <w:rFonts w:eastAsia="Times New Roman" w:cs="Times New Roman"/>
          <w:szCs w:val="24"/>
        </w:rPr>
        <w:t xml:space="preserve">; </w:t>
      </w:r>
    </w:p>
    <w:p w14:paraId="619F96A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Υπό αυτήν την </w:t>
      </w:r>
      <w:r w:rsidRPr="00187E08">
        <w:rPr>
          <w:rFonts w:eastAsia="Times New Roman" w:cs="Times New Roman"/>
          <w:szCs w:val="24"/>
        </w:rPr>
        <w:t xml:space="preserve">έννοια οι διεκδικήσεις του ελληνικού κράτους περιγράφουν το ελάχιστο που θα μπορούσε </w:t>
      </w:r>
      <w:r w:rsidRPr="00187E08">
        <w:rPr>
          <w:rFonts w:eastAsia="Times New Roman" w:cs="Times New Roman"/>
          <w:szCs w:val="24"/>
        </w:rPr>
        <w:t>κ</w:t>
      </w:r>
      <w:r>
        <w:rPr>
          <w:rFonts w:eastAsia="Times New Roman" w:cs="Times New Roman"/>
          <w:szCs w:val="24"/>
        </w:rPr>
        <w:t>άποιο</w:t>
      </w:r>
      <w:r w:rsidRPr="00187E08">
        <w:rPr>
          <w:rFonts w:eastAsia="Times New Roman" w:cs="Times New Roman"/>
          <w:szCs w:val="24"/>
        </w:rPr>
        <w:t xml:space="preserve">ς </w:t>
      </w:r>
      <w:r w:rsidRPr="00187E08">
        <w:rPr>
          <w:rFonts w:eastAsia="Times New Roman" w:cs="Times New Roman"/>
          <w:szCs w:val="24"/>
        </w:rPr>
        <w:t>να απαιτήσει</w:t>
      </w:r>
      <w:r>
        <w:rPr>
          <w:rFonts w:eastAsia="Times New Roman" w:cs="Times New Roman"/>
          <w:szCs w:val="24"/>
        </w:rPr>
        <w:t>. Κ</w:t>
      </w:r>
      <w:r w:rsidRPr="00187E08">
        <w:rPr>
          <w:rFonts w:eastAsia="Times New Roman" w:cs="Times New Roman"/>
          <w:szCs w:val="24"/>
        </w:rPr>
        <w:t>αι επιπλέον</w:t>
      </w:r>
      <w:r>
        <w:rPr>
          <w:rFonts w:eastAsia="Times New Roman" w:cs="Times New Roman"/>
          <w:szCs w:val="24"/>
        </w:rPr>
        <w:t>,</w:t>
      </w:r>
      <w:r w:rsidRPr="00187E08">
        <w:rPr>
          <w:rFonts w:eastAsia="Times New Roman" w:cs="Times New Roman"/>
          <w:szCs w:val="24"/>
        </w:rPr>
        <w:t xml:space="preserve"> οι διεκδικήσει</w:t>
      </w:r>
      <w:r>
        <w:rPr>
          <w:rFonts w:eastAsia="Times New Roman" w:cs="Times New Roman"/>
          <w:szCs w:val="24"/>
        </w:rPr>
        <w:t>ς αυτές δεν παραγράφονται ποτέ ό</w:t>
      </w:r>
      <w:r w:rsidRPr="00187E08">
        <w:rPr>
          <w:rFonts w:eastAsia="Times New Roman" w:cs="Times New Roman"/>
          <w:szCs w:val="24"/>
        </w:rPr>
        <w:t>π</w:t>
      </w:r>
      <w:r>
        <w:rPr>
          <w:rFonts w:eastAsia="Times New Roman" w:cs="Times New Roman"/>
          <w:szCs w:val="24"/>
        </w:rPr>
        <w:t>ως αναφέρθηκε στη Σύμβασ</w:t>
      </w:r>
      <w:r>
        <w:rPr>
          <w:rFonts w:eastAsia="Times New Roman" w:cs="Times New Roman"/>
          <w:szCs w:val="24"/>
        </w:rPr>
        <w:t xml:space="preserve">η της Χάγης. </w:t>
      </w:r>
    </w:p>
    <w:p w14:paraId="619F96A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Με</w:t>
      </w:r>
      <w:r w:rsidRPr="00187E08">
        <w:rPr>
          <w:rFonts w:eastAsia="Times New Roman" w:cs="Times New Roman"/>
          <w:szCs w:val="24"/>
        </w:rPr>
        <w:t xml:space="preserve"> τη σημερινή απόφαση θα ακολουθήσουν μία σειρά από κινήσεις σε πολιτικό</w:t>
      </w:r>
      <w:r>
        <w:rPr>
          <w:rFonts w:eastAsia="Times New Roman" w:cs="Times New Roman"/>
          <w:szCs w:val="24"/>
        </w:rPr>
        <w:t>,</w:t>
      </w:r>
      <w:r w:rsidRPr="00187E08">
        <w:rPr>
          <w:rFonts w:eastAsia="Times New Roman" w:cs="Times New Roman"/>
          <w:szCs w:val="24"/>
        </w:rPr>
        <w:t xml:space="preserve"> </w:t>
      </w:r>
      <w:r>
        <w:rPr>
          <w:rFonts w:eastAsia="Times New Roman" w:cs="Times New Roman"/>
          <w:szCs w:val="24"/>
        </w:rPr>
        <w:t>ν</w:t>
      </w:r>
      <w:r w:rsidRPr="00187E08">
        <w:rPr>
          <w:rFonts w:eastAsia="Times New Roman" w:cs="Times New Roman"/>
          <w:szCs w:val="24"/>
        </w:rPr>
        <w:t>ομικό</w:t>
      </w:r>
      <w:r>
        <w:rPr>
          <w:rFonts w:eastAsia="Times New Roman" w:cs="Times New Roman"/>
          <w:szCs w:val="24"/>
        </w:rPr>
        <w:t>,</w:t>
      </w:r>
      <w:r w:rsidRPr="00187E08">
        <w:rPr>
          <w:rFonts w:eastAsia="Times New Roman" w:cs="Times New Roman"/>
          <w:szCs w:val="24"/>
        </w:rPr>
        <w:t xml:space="preserve"> διπλωματικό </w:t>
      </w:r>
      <w:r>
        <w:rPr>
          <w:rFonts w:eastAsia="Times New Roman" w:cs="Times New Roman"/>
          <w:szCs w:val="24"/>
        </w:rPr>
        <w:t xml:space="preserve">και </w:t>
      </w:r>
      <w:r w:rsidRPr="00187E08">
        <w:rPr>
          <w:rFonts w:eastAsia="Times New Roman" w:cs="Times New Roman"/>
          <w:szCs w:val="24"/>
        </w:rPr>
        <w:t>κοινωνικό επίπεδο</w:t>
      </w:r>
      <w:r>
        <w:rPr>
          <w:rFonts w:eastAsia="Times New Roman" w:cs="Times New Roman"/>
          <w:szCs w:val="24"/>
        </w:rPr>
        <w:t>,</w:t>
      </w:r>
      <w:r w:rsidRPr="00187E08">
        <w:rPr>
          <w:rFonts w:eastAsia="Times New Roman" w:cs="Times New Roman"/>
          <w:szCs w:val="24"/>
        </w:rPr>
        <w:t xml:space="preserve"> τόσο εντός όσο και εκτός της χώρας</w:t>
      </w:r>
      <w:r>
        <w:rPr>
          <w:rFonts w:eastAsia="Times New Roman" w:cs="Times New Roman"/>
          <w:szCs w:val="24"/>
        </w:rPr>
        <w:t>,</w:t>
      </w:r>
      <w:r w:rsidRPr="00187E08">
        <w:rPr>
          <w:rFonts w:eastAsia="Times New Roman" w:cs="Times New Roman"/>
          <w:szCs w:val="24"/>
        </w:rPr>
        <w:t xml:space="preserve"> που πρέπει να σχεδιαστούν και να </w:t>
      </w:r>
      <w:r>
        <w:rPr>
          <w:rFonts w:eastAsia="Times New Roman" w:cs="Times New Roman"/>
          <w:szCs w:val="24"/>
        </w:rPr>
        <w:t>υλοποιηθούν. Α</w:t>
      </w:r>
      <w:r w:rsidRPr="00187E08">
        <w:rPr>
          <w:rFonts w:eastAsia="Times New Roman" w:cs="Times New Roman"/>
          <w:szCs w:val="24"/>
        </w:rPr>
        <w:t>υτό είναι το δικό μας χρέος και οφείλουμε</w:t>
      </w:r>
      <w:r w:rsidRPr="00187E08">
        <w:rPr>
          <w:rFonts w:eastAsia="Times New Roman" w:cs="Times New Roman"/>
          <w:szCs w:val="24"/>
        </w:rPr>
        <w:t xml:space="preserve"> να </w:t>
      </w:r>
      <w:r>
        <w:rPr>
          <w:rFonts w:eastAsia="Times New Roman" w:cs="Times New Roman"/>
          <w:szCs w:val="24"/>
        </w:rPr>
        <w:t xml:space="preserve">το </w:t>
      </w:r>
      <w:r w:rsidRPr="00187E08">
        <w:rPr>
          <w:rFonts w:eastAsia="Times New Roman" w:cs="Times New Roman"/>
          <w:szCs w:val="24"/>
        </w:rPr>
        <w:t>εκπληρώσου</w:t>
      </w:r>
      <w:r>
        <w:rPr>
          <w:rFonts w:eastAsia="Times New Roman" w:cs="Times New Roman"/>
          <w:szCs w:val="24"/>
        </w:rPr>
        <w:t>με. Τ</w:t>
      </w:r>
      <w:r w:rsidRPr="00187E08">
        <w:rPr>
          <w:rFonts w:eastAsia="Times New Roman" w:cs="Times New Roman"/>
          <w:szCs w:val="24"/>
        </w:rPr>
        <w:t>ο χρωστά</w:t>
      </w:r>
      <w:r>
        <w:rPr>
          <w:rFonts w:eastAsia="Times New Roman" w:cs="Times New Roman"/>
          <w:szCs w:val="24"/>
        </w:rPr>
        <w:t>με</w:t>
      </w:r>
      <w:r w:rsidRPr="00187E08">
        <w:rPr>
          <w:rFonts w:eastAsia="Times New Roman" w:cs="Times New Roman"/>
          <w:szCs w:val="24"/>
        </w:rPr>
        <w:t xml:space="preserve"> εμείς</w:t>
      </w:r>
      <w:r>
        <w:rPr>
          <w:rFonts w:eastAsia="Times New Roman" w:cs="Times New Roman"/>
          <w:szCs w:val="24"/>
        </w:rPr>
        <w:t>,</w:t>
      </w:r>
      <w:r w:rsidRPr="00187E08">
        <w:rPr>
          <w:rFonts w:eastAsia="Times New Roman" w:cs="Times New Roman"/>
          <w:szCs w:val="24"/>
        </w:rPr>
        <w:t xml:space="preserve"> οι τωρινοί εκπρόσωποι του ελληνικού λαού</w:t>
      </w:r>
      <w:r>
        <w:rPr>
          <w:rFonts w:eastAsia="Times New Roman" w:cs="Times New Roman"/>
          <w:szCs w:val="24"/>
        </w:rPr>
        <w:t>,</w:t>
      </w:r>
      <w:r w:rsidRPr="00187E08">
        <w:rPr>
          <w:rFonts w:eastAsia="Times New Roman" w:cs="Times New Roman"/>
          <w:szCs w:val="24"/>
        </w:rPr>
        <w:t xml:space="preserve"> στα θύματα του παρελθόντος</w:t>
      </w:r>
      <w:r>
        <w:rPr>
          <w:rFonts w:eastAsia="Times New Roman" w:cs="Times New Roman"/>
          <w:szCs w:val="24"/>
        </w:rPr>
        <w:t>. Τ</w:t>
      </w:r>
      <w:r w:rsidRPr="00187E08">
        <w:rPr>
          <w:rFonts w:eastAsia="Times New Roman" w:cs="Times New Roman"/>
          <w:szCs w:val="24"/>
        </w:rPr>
        <w:t>ο χρωστάμε στους σύγχρονους Έλληνες πολίτες</w:t>
      </w:r>
      <w:r>
        <w:rPr>
          <w:rFonts w:eastAsia="Times New Roman" w:cs="Times New Roman"/>
          <w:szCs w:val="24"/>
        </w:rPr>
        <w:t>,</w:t>
      </w:r>
      <w:r w:rsidRPr="00187E08">
        <w:rPr>
          <w:rFonts w:eastAsia="Times New Roman" w:cs="Times New Roman"/>
          <w:szCs w:val="24"/>
        </w:rPr>
        <w:t xml:space="preserve"> το χρωστάμε στις μελλοντικές γενιές</w:t>
      </w:r>
      <w:r>
        <w:rPr>
          <w:rFonts w:eastAsia="Times New Roman" w:cs="Times New Roman"/>
          <w:szCs w:val="24"/>
        </w:rPr>
        <w:t xml:space="preserve">. </w:t>
      </w:r>
    </w:p>
    <w:p w14:paraId="619F96A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Φέρουμε </w:t>
      </w:r>
      <w:r w:rsidRPr="00187E08">
        <w:rPr>
          <w:rFonts w:eastAsia="Times New Roman" w:cs="Times New Roman"/>
          <w:szCs w:val="24"/>
        </w:rPr>
        <w:t>αυτό το χρέος έναντι όχι μόνο του ελληνικού λαού</w:t>
      </w:r>
      <w:r>
        <w:rPr>
          <w:rFonts w:eastAsia="Times New Roman" w:cs="Times New Roman"/>
          <w:szCs w:val="24"/>
        </w:rPr>
        <w:t>,</w:t>
      </w:r>
      <w:r w:rsidRPr="00187E08">
        <w:rPr>
          <w:rFonts w:eastAsia="Times New Roman" w:cs="Times New Roman"/>
          <w:szCs w:val="24"/>
        </w:rPr>
        <w:t xml:space="preserve"> αλλά</w:t>
      </w:r>
      <w:r w:rsidRPr="00187E08">
        <w:rPr>
          <w:rFonts w:eastAsia="Times New Roman" w:cs="Times New Roman"/>
          <w:szCs w:val="24"/>
        </w:rPr>
        <w:t xml:space="preserve"> </w:t>
      </w:r>
      <w:r>
        <w:rPr>
          <w:rFonts w:eastAsia="Times New Roman" w:cs="Times New Roman"/>
          <w:szCs w:val="24"/>
        </w:rPr>
        <w:t>έναντι ολόκληρης</w:t>
      </w:r>
      <w:r w:rsidRPr="00187E08">
        <w:rPr>
          <w:rFonts w:eastAsia="Times New Roman" w:cs="Times New Roman"/>
          <w:szCs w:val="24"/>
        </w:rPr>
        <w:t xml:space="preserve"> της ανθρωπότητας</w:t>
      </w:r>
      <w:r>
        <w:rPr>
          <w:rFonts w:eastAsia="Times New Roman" w:cs="Times New Roman"/>
          <w:szCs w:val="24"/>
        </w:rPr>
        <w:t>. Φέρουμε αυτό τ</w:t>
      </w:r>
      <w:r w:rsidRPr="00187E08">
        <w:rPr>
          <w:rFonts w:eastAsia="Times New Roman" w:cs="Times New Roman"/>
          <w:szCs w:val="24"/>
        </w:rPr>
        <w:t xml:space="preserve">ο χρέος </w:t>
      </w:r>
      <w:r>
        <w:rPr>
          <w:rFonts w:eastAsia="Times New Roman" w:cs="Times New Roman"/>
          <w:szCs w:val="24"/>
        </w:rPr>
        <w:t xml:space="preserve">έναντι </w:t>
      </w:r>
      <w:r w:rsidRPr="00187E08">
        <w:rPr>
          <w:rFonts w:eastAsia="Times New Roman" w:cs="Times New Roman"/>
          <w:szCs w:val="24"/>
        </w:rPr>
        <w:t>της ιστορίας</w:t>
      </w:r>
      <w:r>
        <w:rPr>
          <w:rFonts w:eastAsia="Times New Roman" w:cs="Times New Roman"/>
          <w:szCs w:val="24"/>
        </w:rPr>
        <w:t>, έναντι</w:t>
      </w:r>
      <w:r w:rsidRPr="00187E08">
        <w:rPr>
          <w:rFonts w:eastAsia="Times New Roman" w:cs="Times New Roman"/>
          <w:szCs w:val="24"/>
        </w:rPr>
        <w:t xml:space="preserve"> της συλλογικής μνήμης</w:t>
      </w:r>
      <w:r>
        <w:rPr>
          <w:rFonts w:eastAsia="Times New Roman" w:cs="Times New Roman"/>
          <w:szCs w:val="24"/>
        </w:rPr>
        <w:t>,</w:t>
      </w:r>
      <w:r w:rsidRPr="00187E08">
        <w:rPr>
          <w:rFonts w:eastAsia="Times New Roman" w:cs="Times New Roman"/>
          <w:szCs w:val="24"/>
        </w:rPr>
        <w:t xml:space="preserve"> έναντι της ίδιας της έννοιας της δικαιοσύνης</w:t>
      </w:r>
      <w:r>
        <w:rPr>
          <w:rFonts w:eastAsia="Times New Roman" w:cs="Times New Roman"/>
          <w:szCs w:val="24"/>
        </w:rPr>
        <w:t>.</w:t>
      </w:r>
    </w:p>
    <w:p w14:paraId="619F96A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Ευχαριστώ.</w:t>
      </w:r>
    </w:p>
    <w:p w14:paraId="619F96A9"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19F96AA" w14:textId="77777777" w:rsidR="00F246CC" w:rsidRDefault="005B5D49">
      <w:pPr>
        <w:spacing w:line="600" w:lineRule="auto"/>
        <w:ind w:firstLine="720"/>
        <w:jc w:val="both"/>
        <w:rPr>
          <w:rFonts w:eastAsia="Times New Roman"/>
          <w:color w:val="222222"/>
          <w:szCs w:val="24"/>
          <w:shd w:val="clear" w:color="auto" w:fill="FFFFFF"/>
        </w:rPr>
      </w:pPr>
      <w:r w:rsidRPr="00D7607C">
        <w:rPr>
          <w:rFonts w:eastAsia="Times New Roman"/>
          <w:b/>
          <w:color w:val="222222"/>
          <w:szCs w:val="24"/>
          <w:shd w:val="clear" w:color="auto" w:fill="FFFFFF"/>
        </w:rPr>
        <w:t>ΠΡΟΕΔΡΟΣ (Νικόλαος Βούτσης):</w:t>
      </w:r>
      <w:r>
        <w:rPr>
          <w:rFonts w:eastAsia="Times New Roman"/>
          <w:color w:val="222222"/>
          <w:szCs w:val="24"/>
          <w:shd w:val="clear" w:color="auto" w:fill="FFFFFF"/>
        </w:rPr>
        <w:t xml:space="preserve"> Ευχαριστούμε.</w:t>
      </w:r>
    </w:p>
    <w:p w14:paraId="619F96AB"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Καλώ στο Βήμα τον κ. Αθανάσιο Παφίλη, Κοινοβουλευτικό Εκπρόσωπο του ΚΚΕ για έξι λεπτά.</w:t>
      </w:r>
    </w:p>
    <w:p w14:paraId="619F96AC" w14:textId="77777777" w:rsidR="00F246CC" w:rsidRDefault="005B5D49">
      <w:pPr>
        <w:spacing w:line="600" w:lineRule="auto"/>
        <w:ind w:firstLine="720"/>
        <w:jc w:val="both"/>
        <w:rPr>
          <w:rFonts w:eastAsia="Times New Roman"/>
          <w:color w:val="222222"/>
          <w:szCs w:val="24"/>
          <w:shd w:val="clear" w:color="auto" w:fill="FFFFFF"/>
        </w:rPr>
      </w:pPr>
      <w:r w:rsidRPr="00D7607C">
        <w:rPr>
          <w:rFonts w:eastAsia="Times New Roman"/>
          <w:b/>
          <w:color w:val="222222"/>
          <w:szCs w:val="24"/>
          <w:shd w:val="clear" w:color="auto" w:fill="FFFFFF"/>
        </w:rPr>
        <w:t>ΑΘΑΝΑΣΙΟΣ ΠΑΦΙΛΗΣ:</w:t>
      </w:r>
      <w:r>
        <w:rPr>
          <w:rFonts w:eastAsia="Times New Roman"/>
          <w:color w:val="222222"/>
          <w:szCs w:val="24"/>
          <w:shd w:val="clear" w:color="auto" w:fill="FFFFFF"/>
        </w:rPr>
        <w:t xml:space="preserve"> Ευχαριστώ πολύ.</w:t>
      </w:r>
    </w:p>
    <w:p w14:paraId="619F96AD"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Έχουμε τοποθετηθεί αναλυτικά και με την ομιλία του Γενικού Γραμματέα του κόμματός μας και με την εισηγήτριά μας και τον ομιλητή μας. Θ</w:t>
      </w:r>
      <w:r>
        <w:rPr>
          <w:rFonts w:eastAsia="Times New Roman"/>
          <w:color w:val="222222"/>
          <w:szCs w:val="24"/>
          <w:shd w:val="clear" w:color="auto" w:fill="FFFFFF"/>
        </w:rPr>
        <w:t xml:space="preserve">έλουμε να πούμε, χωρίς ίχνος έπαρσης, ότι είμαστε υπερήφανοι </w:t>
      </w:r>
      <w:r>
        <w:rPr>
          <w:rFonts w:eastAsia="Times New Roman"/>
          <w:color w:val="222222"/>
          <w:szCs w:val="24"/>
          <w:shd w:val="clear" w:color="auto" w:fill="FFFFFF"/>
        </w:rPr>
        <w:t xml:space="preserve">ως </w:t>
      </w:r>
      <w:r>
        <w:rPr>
          <w:rFonts w:eastAsia="Times New Roman"/>
          <w:color w:val="222222"/>
          <w:szCs w:val="24"/>
          <w:shd w:val="clear" w:color="auto" w:fill="FFFFFF"/>
        </w:rPr>
        <w:t>Κομμουνιστικό Κόμμα Ελλάδας γιατί δεν σταματήσαμε ποτέ, ακόμα και στις πιο δύσκολες συνθήκες, όπου τα ‘σκιαζε η φοβέρα και τα πλάκωνε η σκλαβιά, να εγείρουμε συνέχεια το θέμα των γερμανικών επ</w:t>
      </w:r>
      <w:r>
        <w:rPr>
          <w:rFonts w:eastAsia="Times New Roman"/>
          <w:color w:val="222222"/>
          <w:szCs w:val="24"/>
          <w:shd w:val="clear" w:color="auto" w:fill="FFFFFF"/>
        </w:rPr>
        <w:t>ανορθώσεων και αποζημιώσεων, όταν κάποιοι άλλοι «έκαναν την πάπια» κοινώς και σήμερα έρχονται να κάνουν κριτική και σχολιάζουν κιόλας και δεν ακούν.</w:t>
      </w:r>
    </w:p>
    <w:p w14:paraId="619F96AE"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είμαστε υπερήφανοι γιατί το Κομμουνιστικό Κόμμα Ελλάδας ήταν ο αιμοδότης της Εθνικής Αντίστασης, ήτ</w:t>
      </w:r>
      <w:r>
        <w:rPr>
          <w:rFonts w:eastAsia="Times New Roman"/>
          <w:color w:val="222222"/>
          <w:szCs w:val="24"/>
          <w:shd w:val="clear" w:color="auto" w:fill="FFFFFF"/>
        </w:rPr>
        <w:t>αν εκείνοι οι κομμουνιστές που τους παρέδωσε το καθεστώς Μεταξά στους Γερμανούς, που δραπέτευσαν και δημιούργησαν τη μεγάλη εποποιία της Εθνικής Αντίστασης, του ΕΑΜ, του ΕΛΑΣ και της ΕΠΟΝ. Και έρχονται σε αυτή</w:t>
      </w:r>
      <w:r>
        <w:rPr>
          <w:rFonts w:eastAsia="Times New Roman"/>
          <w:color w:val="222222"/>
          <w:szCs w:val="24"/>
          <w:shd w:val="clear" w:color="auto" w:fill="FFFFFF"/>
        </w:rPr>
        <w:t>ν</w:t>
      </w:r>
      <w:r>
        <w:rPr>
          <w:rFonts w:eastAsia="Times New Roman"/>
          <w:color w:val="222222"/>
          <w:szCs w:val="24"/>
          <w:shd w:val="clear" w:color="auto" w:fill="FFFFFF"/>
        </w:rPr>
        <w:t xml:space="preserve"> την Αίθουσα οι δολοφόνοι-εγκληματίες φασίστες</w:t>
      </w:r>
      <w:r>
        <w:rPr>
          <w:rFonts w:eastAsia="Times New Roman"/>
          <w:color w:val="222222"/>
          <w:szCs w:val="24"/>
          <w:shd w:val="clear" w:color="auto" w:fill="FFFFFF"/>
        </w:rPr>
        <w:t xml:space="preserve"> της Χρυσής Αυγής με θράσος να μιλήσουν για γερμανικές αποζημιώσεις. Ο λαός λέει ότι είναι θρασίμια, διότι ειλικρινά αν </w:t>
      </w:r>
      <w:r>
        <w:rPr>
          <w:rFonts w:eastAsia="Times New Roman"/>
          <w:color w:val="222222"/>
          <w:szCs w:val="24"/>
          <w:shd w:val="clear" w:color="auto" w:fill="FFFFFF"/>
        </w:rPr>
        <w:t xml:space="preserve">εξέφραζαν </w:t>
      </w:r>
      <w:r>
        <w:rPr>
          <w:rFonts w:eastAsia="Times New Roman"/>
          <w:color w:val="222222"/>
          <w:szCs w:val="24"/>
          <w:shd w:val="clear" w:color="auto" w:fill="FFFFFF"/>
        </w:rPr>
        <w:t xml:space="preserve">αυτό που πιστεύουν, αυτό που θα ζητούσαν θα ήταν να δώσει ο ελληνικός λαός αποζημιώσεις για τις φθορές που προκάλεσε, για τις </w:t>
      </w:r>
      <w:r>
        <w:rPr>
          <w:rFonts w:eastAsia="Times New Roman"/>
          <w:color w:val="222222"/>
          <w:szCs w:val="24"/>
          <w:shd w:val="clear" w:color="auto" w:fill="FFFFFF"/>
        </w:rPr>
        <w:t>απώλειες Γερμανών στρατιωτών. Αυτό θα ζητούσαν, αν είχαν το θάρρος, αλλά είναι «κότες», όπως λέει ο λαός. Γιατί, ενώ δηλώνουν ότι είναι η γενιά των ηττημένων του 1945, ο Μιχαλολιάκος το έχει πει και έχει ξεφτιλιστεί, γιατί πήγε να το διαψεύσει μετά, ενώ δη</w:t>
      </w:r>
      <w:r>
        <w:rPr>
          <w:rFonts w:eastAsia="Times New Roman"/>
          <w:color w:val="222222"/>
          <w:szCs w:val="24"/>
          <w:shd w:val="clear" w:color="auto" w:fill="FFFFFF"/>
        </w:rPr>
        <w:t>λώνουν όλα αυτά, δεν έχουν το θάρρος και έρχονται εδώ και μας κουνάνε το δάχτυλο.</w:t>
      </w:r>
    </w:p>
    <w:p w14:paraId="619F96AF"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Ποιοι άραγε; Οι απόγονοι των συνεργατών των ναζί, των ταγματασφαλιτών οι οποίοι φωτογραφίζονταν δίπλα σε κρεμασμένους Έλληνες, οι απόγονοι εκείνων που έγραψαν: «Απώλειαι ημέτ</w:t>
      </w:r>
      <w:r>
        <w:rPr>
          <w:rFonts w:eastAsia="Times New Roman"/>
          <w:color w:val="222222"/>
          <w:szCs w:val="24"/>
          <w:shd w:val="clear" w:color="auto" w:fill="FFFFFF"/>
        </w:rPr>
        <w:t xml:space="preserve">εραι, εις Γερμανός στρατιώτης», οι απόγονοι εκείνων που ορκίζονταν πίστη στον Χίτλερ. Και για να μην το αρνηθούν, ποιο ήταν το βασικό </w:t>
      </w:r>
      <w:r>
        <w:rPr>
          <w:rFonts w:eastAsia="Times New Roman"/>
          <w:color w:val="222222"/>
          <w:szCs w:val="24"/>
          <w:shd w:val="clear" w:color="auto" w:fill="FFFFFF"/>
        </w:rPr>
        <w:t xml:space="preserve">σύνθημά </w:t>
      </w:r>
      <w:r>
        <w:rPr>
          <w:rFonts w:eastAsia="Times New Roman"/>
          <w:color w:val="222222"/>
          <w:szCs w:val="24"/>
          <w:shd w:val="clear" w:color="auto" w:fill="FFFFFF"/>
        </w:rPr>
        <w:t xml:space="preserve">τους; Δόξα και τιμή στους </w:t>
      </w:r>
      <w:r>
        <w:rPr>
          <w:rFonts w:eastAsia="Times New Roman"/>
          <w:color w:val="222222"/>
          <w:szCs w:val="24"/>
          <w:shd w:val="clear" w:color="auto" w:fill="FFFFFF"/>
        </w:rPr>
        <w:t xml:space="preserve">χίτες </w:t>
      </w:r>
      <w:r>
        <w:rPr>
          <w:rFonts w:eastAsia="Times New Roman"/>
          <w:color w:val="222222"/>
          <w:szCs w:val="24"/>
          <w:shd w:val="clear" w:color="auto" w:fill="FFFFFF"/>
        </w:rPr>
        <w:t>και τους ταγματασφαλίτες.</w:t>
      </w:r>
    </w:p>
    <w:p w14:paraId="619F96B0"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Αυτοί, λοιπόν, οι συνεργάτες των Γερμανών, αυτοί που στή</w:t>
      </w:r>
      <w:r>
        <w:rPr>
          <w:rFonts w:eastAsia="Times New Roman"/>
          <w:color w:val="222222"/>
          <w:szCs w:val="24"/>
          <w:shd w:val="clear" w:color="auto" w:fill="FFFFFF"/>
        </w:rPr>
        <w:t xml:space="preserve">ριξαν τους μαυραγορίτες που έγιναν ζάμπλουτοι μετά –δεν θέλω να αναφερθώ στο τι ακολούθησε-, αυτοί που έβγαζαν δόντια από εκτελεσμένους και τα πουλούσαν, αυτοί που </w:t>
      </w:r>
      <w:r>
        <w:rPr>
          <w:rFonts w:eastAsia="Times New Roman"/>
          <w:color w:val="222222"/>
          <w:szCs w:val="24"/>
          <w:shd w:val="clear" w:color="auto" w:fill="FFFFFF"/>
        </w:rPr>
        <w:t xml:space="preserve">εξεβίαζαν </w:t>
      </w:r>
      <w:r>
        <w:rPr>
          <w:rFonts w:eastAsia="Times New Roman"/>
          <w:color w:val="222222"/>
          <w:szCs w:val="24"/>
          <w:shd w:val="clear" w:color="auto" w:fill="FFFFFF"/>
        </w:rPr>
        <w:t xml:space="preserve">οικογένειες ολόκληρες γιατί ήταν συνεργάτες της Ειδικής Ασφάλειας -και ξέρουμε, η </w:t>
      </w:r>
      <w:r>
        <w:rPr>
          <w:rFonts w:eastAsia="Times New Roman"/>
          <w:color w:val="222222"/>
          <w:szCs w:val="24"/>
          <w:shd w:val="clear" w:color="auto" w:fill="FFFFFF"/>
        </w:rPr>
        <w:t>Μέρλιν εδώ δίπλα είναι- και έπαιρναν περιουσίες ολόκληρες, αυτοί που έχουν σβάστικες στα μπράτσα τους, αυτοί τολμούν να εγκαλούν το ΚΚΕ.</w:t>
      </w:r>
    </w:p>
    <w:p w14:paraId="619F96B1"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δώσαμε πολύ αίμα, πάρα πολύ αίμα </w:t>
      </w:r>
      <w:r>
        <w:rPr>
          <w:rFonts w:eastAsia="Times New Roman"/>
          <w:color w:val="222222"/>
          <w:szCs w:val="24"/>
          <w:shd w:val="clear" w:color="auto" w:fill="FFFFFF"/>
        </w:rPr>
        <w:t xml:space="preserve">ως </w:t>
      </w:r>
      <w:r>
        <w:rPr>
          <w:rFonts w:eastAsia="Times New Roman"/>
          <w:color w:val="222222"/>
          <w:szCs w:val="24"/>
          <w:shd w:val="clear" w:color="auto" w:fill="FFFFFF"/>
        </w:rPr>
        <w:t>κόμμα. Και όχι μόνο εμείς. Και άλλοι ευρύτεροι από τον ελληνικό λαό και είμασ</w:t>
      </w:r>
      <w:r>
        <w:rPr>
          <w:rFonts w:eastAsia="Times New Roman"/>
          <w:color w:val="222222"/>
          <w:szCs w:val="24"/>
          <w:shd w:val="clear" w:color="auto" w:fill="FFFFFF"/>
        </w:rPr>
        <w:t>τε υπερήφανοι γι’ αυτό και δεν δεχόμαστε τίποτα. Είμαστε έτοιμοι να το ξανακάνουμε ανά πάσα στιγμή, για να συντριβεί ο φασισμός, που είναι η πιο σκληρή μορφή εξουσίας του κεφαλαίου.</w:t>
      </w:r>
    </w:p>
    <w:p w14:paraId="619F96B2"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και εβδομήντα τέσσερα χρόνια, λοιπόν, δεν έχει λυθεί το θέμα των αποζη</w:t>
      </w:r>
      <w:r>
        <w:rPr>
          <w:rFonts w:eastAsia="Times New Roman"/>
          <w:color w:val="222222"/>
          <w:szCs w:val="24"/>
          <w:shd w:val="clear" w:color="auto" w:fill="FFFFFF"/>
        </w:rPr>
        <w:t>μιώσεων. Γιατί άραγε; Ήταν νομικό; Όχι, καθαρά πολιτικό. Η εξήγησή του, για να πάμε βαθύτερα, μπορεί να δοθεί και για την Ελλάδα -γιατί οι περισσότερες χώρες που πήραν αποζημιώσεις ήταν σοσιαλιστικές χώρες- είναι για το τι συνέβη μετά το Β΄ Παγκόσμιο Πόλεμ</w:t>
      </w:r>
      <w:r>
        <w:rPr>
          <w:rFonts w:eastAsia="Times New Roman"/>
          <w:color w:val="222222"/>
          <w:szCs w:val="24"/>
          <w:shd w:val="clear" w:color="auto" w:fill="FFFFFF"/>
        </w:rPr>
        <w:t>ο. Γιατί ο φασισμός, ό,τι και να λέμε, είναι γέννημα του ίδιου του καπιταλιστικού συστήματος, είναι γνήσιο τέκνο του, είναι η πιο ακραία μορφή της εξουσίας του κεφαλαίου και αυτό αποδείχτηκε ιστορικά. Ποιος παρέδωσε την εξουσία στον Χίτλερ; Έγινε σύσκεψη τ</w:t>
      </w:r>
      <w:r>
        <w:rPr>
          <w:rFonts w:eastAsia="Times New Roman"/>
          <w:color w:val="222222"/>
          <w:szCs w:val="24"/>
          <w:shd w:val="clear" w:color="auto" w:fill="FFFFFF"/>
        </w:rPr>
        <w:t xml:space="preserve">ων μεγαλύτερων βιομηχανιών, </w:t>
      </w:r>
      <w:r>
        <w:rPr>
          <w:rFonts w:eastAsia="Times New Roman"/>
          <w:color w:val="222222"/>
          <w:szCs w:val="24"/>
          <w:shd w:val="clear" w:color="auto" w:fill="FFFFFF"/>
        </w:rPr>
        <w:t>«</w:t>
      </w:r>
      <w:r>
        <w:rPr>
          <w:rFonts w:eastAsia="Times New Roman"/>
          <w:color w:val="222222"/>
          <w:szCs w:val="24"/>
          <w:shd w:val="clear" w:color="auto" w:fill="FFFFFF"/>
          <w:lang w:val="en-US"/>
        </w:rPr>
        <w:t>SIEMENS</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lang w:val="en-US"/>
        </w:rPr>
        <w:t>KRUPP</w:t>
      </w:r>
      <w:r>
        <w:rPr>
          <w:rFonts w:eastAsia="Times New Roman"/>
          <w:color w:val="222222"/>
          <w:szCs w:val="24"/>
          <w:shd w:val="clear" w:color="auto" w:fill="FFFFFF"/>
        </w:rPr>
        <w:t>»</w:t>
      </w:r>
      <w:r w:rsidRPr="00FB317F">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lang w:val="en-US"/>
        </w:rPr>
        <w:t>THESSEN</w:t>
      </w:r>
      <w:r>
        <w:rPr>
          <w:rFonts w:eastAsia="Times New Roman"/>
          <w:color w:val="222222"/>
          <w:szCs w:val="24"/>
          <w:shd w:val="clear" w:color="auto" w:fill="FFFFFF"/>
        </w:rPr>
        <w:t>»</w:t>
      </w:r>
      <w:r>
        <w:rPr>
          <w:rFonts w:eastAsia="Times New Roman"/>
          <w:color w:val="222222"/>
          <w:szCs w:val="24"/>
          <w:shd w:val="clear" w:color="auto" w:fill="FFFFFF"/>
        </w:rPr>
        <w:t xml:space="preserve"> κ.λπ. και αποφάσισαν Χίτλερ. Έγινε σύσκεψη πριν να παραδοθεί, πριν να δώσουν την εντολή στον Χίντεμπουργκ, όλων των τραπεζικών ομίλων της Γερμανίας και αποφάσισαν Χίτλερ. Γιατί; Γιατί πίστευαν ότι μπορεί να διεξάγει τον πόλεμο, για να υπάρξει αναδιανομή τ</w:t>
      </w:r>
      <w:r>
        <w:rPr>
          <w:rFonts w:eastAsia="Times New Roman"/>
          <w:color w:val="222222"/>
          <w:szCs w:val="24"/>
          <w:shd w:val="clear" w:color="auto" w:fill="FFFFFF"/>
        </w:rPr>
        <w:t>ων αγορών που είχαν χαθεί στον Α΄ Παγκόσμιο Πόλεμο σε όφελος του γερμανικού κεφαλαίου.</w:t>
      </w:r>
    </w:p>
    <w:p w14:paraId="619F96B3"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Ποιος αρνήθηκε το αντιφασιστικό μέτωπο που πρότεινε το Κομμουνιστικό Κόμμα Γερμανίας; Οι </w:t>
      </w:r>
      <w:r>
        <w:rPr>
          <w:rFonts w:eastAsia="Times New Roman"/>
          <w:color w:val="222222"/>
          <w:szCs w:val="24"/>
          <w:shd w:val="clear" w:color="auto" w:fill="FFFFFF"/>
        </w:rPr>
        <w:t>Σ</w:t>
      </w:r>
      <w:r>
        <w:rPr>
          <w:rFonts w:eastAsia="Times New Roman"/>
          <w:color w:val="222222"/>
          <w:szCs w:val="24"/>
          <w:shd w:val="clear" w:color="auto" w:fill="FFFFFF"/>
        </w:rPr>
        <w:t>οσιαλδημοκράτες</w:t>
      </w:r>
      <w:r>
        <w:rPr>
          <w:rFonts w:eastAsia="Times New Roman"/>
          <w:color w:val="222222"/>
          <w:szCs w:val="24"/>
          <w:shd w:val="clear" w:color="auto" w:fill="FFFFFF"/>
        </w:rPr>
        <w:t xml:space="preserve">, οι σημερινοί σας </w:t>
      </w:r>
      <w:r>
        <w:rPr>
          <w:rFonts w:eastAsia="Times New Roman"/>
          <w:color w:val="222222"/>
          <w:szCs w:val="24"/>
          <w:shd w:val="clear" w:color="auto" w:fill="FFFFFF"/>
        </w:rPr>
        <w:t xml:space="preserve">προοδευτικοί </w:t>
      </w:r>
      <w:r>
        <w:rPr>
          <w:rFonts w:eastAsia="Times New Roman"/>
          <w:color w:val="222222"/>
          <w:szCs w:val="24"/>
          <w:shd w:val="clear" w:color="auto" w:fill="FFFFFF"/>
        </w:rPr>
        <w:t>-γιατί απόγονοι είναι-, το προοδ</w:t>
      </w:r>
      <w:r>
        <w:rPr>
          <w:rFonts w:eastAsia="Times New Roman"/>
          <w:color w:val="222222"/>
          <w:szCs w:val="24"/>
          <w:shd w:val="clear" w:color="auto" w:fill="FFFFFF"/>
        </w:rPr>
        <w:t>ευτικό μέτωπο που στήνετε. Τι έκαναν οι σύμμαχοι; Και με τη λέξη «σύμμαχοι» εννοώ τις Ηνωμένες Πολιτείες, τις καπιταλιστικές χώρες. Τη Συμφωνία του Μονάχου. Παρέδωσαν τη Γιουγκοσλαβία αμαχητί και μετά κατηγορούσαν τη Σοβιετική Ένωση. Τι άλλο έκαναν; Τροφοδ</w:t>
      </w:r>
      <w:r>
        <w:rPr>
          <w:rFonts w:eastAsia="Times New Roman"/>
          <w:color w:val="222222"/>
          <w:szCs w:val="24"/>
          <w:shd w:val="clear" w:color="auto" w:fill="FFFFFF"/>
        </w:rPr>
        <w:t>οτούσαν σε όλο το διάστημα, ακόμα και κατά τη διάρκεια του πολέμου τα αμερικανικά μονοπώλια τη γερμανική βιομηχανία. Ναι ή όχι; Παρασημοφόρησε τον Χίτλερ ο Φορντ, ναι ή όχι; Και γιατί τον παρασημοφόρησε; Γιατί πίστευαν ότι θα συντρίψει τη Σοβιετική Ένωση.</w:t>
      </w:r>
    </w:p>
    <w:p w14:paraId="619F96B4"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πόλεμος τελείωσε. Τι συνέβη μετά τον πόλεμο; Έγινε η Δίκη της Νυρεμβέργης νούμερο ένα με τους στρατιωτικούς. Πάρθηκαν αποφάσεις με σκληρή αντιπαράθεση Αμερικανών και Σοβιετικών για το αν είχαν ευθύνη ή όχι οι εγκληματίες των </w:t>
      </w:r>
      <w:r>
        <w:rPr>
          <w:rFonts w:eastAsia="Times New Roman"/>
          <w:color w:val="222222"/>
          <w:szCs w:val="24"/>
          <w:shd w:val="clear" w:color="auto" w:fill="FFFFFF"/>
          <w:lang w:val="en-US"/>
        </w:rPr>
        <w:t>SS</w:t>
      </w:r>
      <w:r>
        <w:rPr>
          <w:rFonts w:eastAsia="Times New Roman"/>
          <w:color w:val="222222"/>
          <w:szCs w:val="24"/>
          <w:shd w:val="clear" w:color="auto" w:fill="FFFFFF"/>
        </w:rPr>
        <w:t xml:space="preserve"> και του χιτλερικού στρατού</w:t>
      </w:r>
      <w:r>
        <w:rPr>
          <w:rFonts w:eastAsia="Times New Roman"/>
          <w:color w:val="222222"/>
          <w:szCs w:val="24"/>
          <w:shd w:val="clear" w:color="auto" w:fill="FFFFFF"/>
        </w:rPr>
        <w:t>.</w:t>
      </w:r>
    </w:p>
    <w:p w14:paraId="619F96B5"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Έγινε και δεύτερη, που δεν τη γνωρίζει ο κόσμος ούτε η νεολαία, και δεν διδάσκεται, κύριε Γαβρόγλου και κύριοι υπόλοιποι στα σχολεία. Η δεύτερη ήταν των βιομηχάνων που στήριξαν τον Χίτλερ, η οποία διακόπηκε και σταμάτησε με βέτο των Ηνωμένων Πολιτειών τη</w:t>
      </w:r>
      <w:r>
        <w:rPr>
          <w:rFonts w:eastAsia="Times New Roman"/>
          <w:color w:val="222222"/>
          <w:szCs w:val="24"/>
          <w:shd w:val="clear" w:color="auto" w:fill="FFFFFF"/>
        </w:rPr>
        <w:t>ς Αμερικής.</w:t>
      </w:r>
    </w:p>
    <w:p w14:paraId="619F96B6"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άλλο έγινε στις αρχές του 1944, πριν τελειώσει ο πόλεμος; Συμφωνία Ντάλες, άλλ’ αντ’ άλλες. Ο αρχηγός της μετέπειτα </w:t>
      </w:r>
      <w:r>
        <w:rPr>
          <w:rFonts w:eastAsia="Times New Roman"/>
          <w:color w:val="222222"/>
          <w:szCs w:val="24"/>
          <w:shd w:val="clear" w:color="auto" w:fill="FFFFFF"/>
          <w:lang w:val="en-US"/>
        </w:rPr>
        <w:t>CIA</w:t>
      </w:r>
      <w:r>
        <w:rPr>
          <w:rFonts w:eastAsia="Times New Roman"/>
          <w:color w:val="222222"/>
          <w:szCs w:val="24"/>
          <w:shd w:val="clear" w:color="auto" w:fill="FFFFFF"/>
        </w:rPr>
        <w:t xml:space="preserve">, </w:t>
      </w:r>
      <w:r>
        <w:rPr>
          <w:rFonts w:eastAsia="Times New Roman"/>
          <w:color w:val="222222"/>
          <w:szCs w:val="24"/>
          <w:shd w:val="clear" w:color="auto" w:fill="FFFFFF"/>
          <w:lang w:val="en-US"/>
        </w:rPr>
        <w:t>OSS</w:t>
      </w:r>
      <w:r w:rsidRPr="00BC0094">
        <w:rPr>
          <w:rFonts w:eastAsia="Times New Roman"/>
          <w:color w:val="222222"/>
          <w:szCs w:val="24"/>
          <w:shd w:val="clear" w:color="auto" w:fill="FFFFFF"/>
        </w:rPr>
        <w:t xml:space="preserve"> </w:t>
      </w:r>
      <w:r>
        <w:rPr>
          <w:rFonts w:eastAsia="Times New Roman"/>
          <w:color w:val="222222"/>
          <w:szCs w:val="24"/>
          <w:shd w:val="clear" w:color="auto" w:fill="FFFFFF"/>
        </w:rPr>
        <w:t xml:space="preserve">τότε. Με ποιον; Με τον Μίλερ, τον αρχηγό της Γκεστάπο. Τι έλεγε η συμφωνία; «Θα μας παραδώσετε το </w:t>
      </w:r>
      <w:r w:rsidRPr="00E50EB1">
        <w:rPr>
          <w:rFonts w:eastAsia="Times New Roman"/>
          <w:color w:val="222222"/>
          <w:szCs w:val="24"/>
          <w:shd w:val="clear" w:color="auto" w:fill="FFFFFF"/>
        </w:rPr>
        <w:t>κατασκοπευτικό</w:t>
      </w:r>
      <w:r>
        <w:rPr>
          <w:rFonts w:eastAsia="Times New Roman"/>
          <w:color w:val="222222"/>
          <w:szCs w:val="24"/>
          <w:shd w:val="clear" w:color="auto" w:fill="FFFFFF"/>
        </w:rPr>
        <w:t xml:space="preserve"> δίκ</w:t>
      </w:r>
      <w:r>
        <w:rPr>
          <w:rFonts w:eastAsia="Times New Roman"/>
          <w:color w:val="222222"/>
          <w:szCs w:val="24"/>
          <w:shd w:val="clear" w:color="auto" w:fill="FFFFFF"/>
        </w:rPr>
        <w:t>τυο που έχετε κάνει στη Σοβιετική Ένωση και θα φυγαδεύσουμε τους εγκληματίες», όπερ και έγινε.</w:t>
      </w:r>
    </w:p>
    <w:p w14:paraId="619F96B7"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άλλο έγινε μετά; Το 1949 ιδρύεται το ΝΑΤΟ. Διακόσιοι εξήντα στρατηγοί του Χίτλερ πέρασαν κατευθείαν στο ΝΑΤΟ και έγιναν ανώτατα στελέχη και ο Διοικητής της Ευ</w:t>
      </w:r>
      <w:r>
        <w:rPr>
          <w:rFonts w:eastAsia="Times New Roman"/>
          <w:color w:val="222222"/>
          <w:szCs w:val="24"/>
          <w:shd w:val="clear" w:color="auto" w:fill="FFFFFF"/>
        </w:rPr>
        <w:t>ρώπης. Το 1960 υπηρετούσαν εκατόν εξήντα στρατηγοί που είχαν καταδικαστεί για εγκλήματα πολέμου.</w:t>
      </w:r>
    </w:p>
    <w:p w14:paraId="619F96B8"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Αυτοί ήταν γενικά οι πολιτικοί λόγοι που υπαγόρευσαν να μη μιλάνε οι κυβερνήσεις και να μη διεκδικούν από τη Γερμανία, την οποία ανέστησαν για τους δικούς τους</w:t>
      </w:r>
      <w:r>
        <w:rPr>
          <w:rFonts w:eastAsia="Times New Roman"/>
          <w:color w:val="222222"/>
          <w:szCs w:val="24"/>
          <w:shd w:val="clear" w:color="auto" w:fill="FFFFFF"/>
        </w:rPr>
        <w:t xml:space="preserve"> πολιτικούς λόγους οι ιμπεριαλιστές.</w:t>
      </w:r>
    </w:p>
    <w:p w14:paraId="619F96B9"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κάνω μία αναφορά σε αυτό.</w:t>
      </w:r>
    </w:p>
    <w:p w14:paraId="619F96BA"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ΠΡΟΕΔΡΟΣ (Νικόλαος Βούτσης):</w:t>
      </w:r>
      <w:r>
        <w:rPr>
          <w:rFonts w:eastAsia="Times New Roman"/>
          <w:color w:val="222222"/>
          <w:szCs w:val="24"/>
          <w:shd w:val="clear" w:color="auto" w:fill="FFFFFF"/>
        </w:rPr>
        <w:t xml:space="preserve"> Μπορείτε να κλείσετε, κύριε Παφίλη;</w:t>
      </w:r>
    </w:p>
    <w:p w14:paraId="619F96BB" w14:textId="77777777" w:rsidR="00F246CC" w:rsidRDefault="005B5D49">
      <w:pPr>
        <w:spacing w:line="600" w:lineRule="auto"/>
        <w:ind w:firstLine="720"/>
        <w:jc w:val="both"/>
        <w:rPr>
          <w:rFonts w:eastAsia="Times New Roman"/>
          <w:color w:val="222222"/>
          <w:szCs w:val="24"/>
          <w:shd w:val="clear" w:color="auto" w:fill="FFFFFF"/>
        </w:rPr>
      </w:pPr>
      <w:r w:rsidRPr="00BC0094">
        <w:rPr>
          <w:rFonts w:eastAsia="Times New Roman"/>
          <w:b/>
          <w:color w:val="222222"/>
          <w:szCs w:val="24"/>
          <w:shd w:val="clear" w:color="auto" w:fill="FFFFFF"/>
        </w:rPr>
        <w:t>ΑΘΑΝΑΣΙΟΣ ΠΑΦΙΛΗΣ:</w:t>
      </w:r>
      <w:r>
        <w:rPr>
          <w:rFonts w:eastAsia="Times New Roman"/>
          <w:color w:val="222222"/>
          <w:szCs w:val="24"/>
          <w:shd w:val="clear" w:color="auto" w:fill="FFFFFF"/>
        </w:rPr>
        <w:t xml:space="preserve"> Αν μου επιτρέπετε, κύριε Πρόεδρε. Δύο ομιλητές έχουμε ακόμα.</w:t>
      </w:r>
    </w:p>
    <w:p w14:paraId="619F96BC"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Παίζεται, λέει, το παιχνίδι στην </w:t>
      </w:r>
      <w:r>
        <w:rPr>
          <w:rFonts w:eastAsia="Times New Roman"/>
          <w:color w:val="222222"/>
          <w:szCs w:val="24"/>
          <w:shd w:val="clear" w:color="auto" w:fill="FFFFFF"/>
        </w:rPr>
        <w:t>Ευρωπαϊκή Ένωση. Αλήθεια; Μάλιστα. Για να δούμε, λοιπόν, τι έχει κάνει η Ευρωπαϊκή Ένωση όλα τα τελευταία χρόνια, όχι από παλιά, θα σας πω από το 2000 και μετά, ούτε πιο πριν:</w:t>
      </w:r>
    </w:p>
    <w:p w14:paraId="619F96BD"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αλλαγή της 9</w:t>
      </w:r>
      <w:r w:rsidRPr="00E10E98">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Μάη από ημέρα αντιφασιστικής νίκης σε ημέρα της Ευρώπης. </w:t>
      </w:r>
      <w:r>
        <w:rPr>
          <w:rFonts w:eastAsia="Times New Roman"/>
          <w:color w:val="222222"/>
          <w:szCs w:val="24"/>
          <w:shd w:val="clear" w:color="auto" w:fill="FFFFFF"/>
        </w:rPr>
        <w:t>Να σβήσουμε την αντιφασιστική νίκη.</w:t>
      </w:r>
    </w:p>
    <w:p w14:paraId="619F96BE"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η εξίσωση του θύτη με το θύμα. Είναι δυνατόν; Ε</w:t>
      </w:r>
      <w:r w:rsidRPr="00B37F54">
        <w:rPr>
          <w:rFonts w:eastAsia="Times New Roman"/>
          <w:color w:val="222222"/>
          <w:szCs w:val="24"/>
          <w:shd w:val="clear" w:color="auto" w:fill="FFFFFF"/>
        </w:rPr>
        <w:t>ίκοσι εκατομμύρια νεκροί Σοβιετικοί</w:t>
      </w:r>
      <w:r>
        <w:rPr>
          <w:rFonts w:eastAsia="Times New Roman"/>
          <w:color w:val="222222"/>
          <w:szCs w:val="24"/>
          <w:shd w:val="clear" w:color="auto" w:fill="FFFFFF"/>
        </w:rPr>
        <w:t>,</w:t>
      </w:r>
      <w:r w:rsidRPr="00B37F54">
        <w:rPr>
          <w:rFonts w:eastAsia="Times New Roman"/>
          <w:color w:val="222222"/>
          <w:szCs w:val="24"/>
          <w:shd w:val="clear" w:color="auto" w:fill="FFFFFF"/>
        </w:rPr>
        <w:t xml:space="preserve"> με πέντε εκατομμύρια κομμουνιστές στην πρώτη γραμμή;</w:t>
      </w:r>
      <w:r>
        <w:rPr>
          <w:rFonts w:eastAsia="Times New Roman"/>
          <w:color w:val="222222"/>
          <w:szCs w:val="24"/>
          <w:shd w:val="clear" w:color="auto" w:fill="FFFFFF"/>
        </w:rPr>
        <w:t xml:space="preserve"> Συντριβή του φασισμού και να συγκρίνουν Χίτλερ και Στάλιν; Παρεμπιπτόντως</w:t>
      </w:r>
      <w:r>
        <w:rPr>
          <w:rFonts w:eastAsia="Times New Roman"/>
          <w:color w:val="222222"/>
          <w:szCs w:val="24"/>
          <w:shd w:val="clear" w:color="auto" w:fill="FFFFFF"/>
        </w:rPr>
        <w:t>, ο Στάλιν με χθεσινή δημοσκόπηση έχει 70% δημοτικότητα για πρώτη φορά στη σημερινή καπιταλιστική Ρωσία.</w:t>
      </w:r>
    </w:p>
    <w:p w14:paraId="619F96BF"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άλλο; Ψηφίσματα που αθωώνουν έμμεσα τον φασισμό. Τι άλλο; Αναγνώριση των </w:t>
      </w:r>
      <w:r>
        <w:rPr>
          <w:rFonts w:eastAsia="Times New Roman"/>
          <w:color w:val="222222"/>
          <w:szCs w:val="24"/>
          <w:shd w:val="clear" w:color="auto" w:fill="FFFFFF"/>
          <w:lang w:val="en-US"/>
        </w:rPr>
        <w:t>Waffen</w:t>
      </w:r>
      <w:r w:rsidRPr="00E12130">
        <w:rPr>
          <w:rFonts w:eastAsia="Times New Roman"/>
          <w:color w:val="222222"/>
          <w:szCs w:val="24"/>
          <w:shd w:val="clear" w:color="auto" w:fill="FFFFFF"/>
        </w:rPr>
        <w:t xml:space="preserve"> </w:t>
      </w:r>
      <w:r>
        <w:rPr>
          <w:rFonts w:eastAsia="Times New Roman"/>
          <w:color w:val="222222"/>
          <w:szCs w:val="24"/>
          <w:shd w:val="clear" w:color="auto" w:fill="FFFFFF"/>
          <w:lang w:val="en-US"/>
        </w:rPr>
        <w:t>SS</w:t>
      </w:r>
      <w:r>
        <w:rPr>
          <w:rFonts w:eastAsia="Times New Roman"/>
          <w:color w:val="222222"/>
          <w:szCs w:val="24"/>
          <w:shd w:val="clear" w:color="auto" w:fill="FFFFFF"/>
        </w:rPr>
        <w:t xml:space="preserve"> στις χώρες της Bαλτικής σαν αντιστασιακούς, συντάξεις σ</w:t>
      </w:r>
      <w:r>
        <w:rPr>
          <w:rFonts w:eastAsia="Times New Roman"/>
          <w:color w:val="222222"/>
          <w:szCs w:val="24"/>
          <w:shd w:val="clear" w:color="auto" w:fill="FFFFFF"/>
        </w:rPr>
        <w:t>ε αυτούς τ</w:t>
      </w:r>
      <w:r>
        <w:rPr>
          <w:rFonts w:eastAsia="Times New Roman"/>
          <w:color w:val="222222"/>
          <w:szCs w:val="24"/>
          <w:shd w:val="clear" w:color="auto" w:fill="FFFFFF"/>
        </w:rPr>
        <w:t>ων</w:t>
      </w:r>
      <w:r>
        <w:rPr>
          <w:rFonts w:eastAsia="Times New Roman"/>
          <w:color w:val="222222"/>
          <w:szCs w:val="24"/>
          <w:shd w:val="clear" w:color="auto" w:fill="FFFFFF"/>
        </w:rPr>
        <w:t xml:space="preserve"> </w:t>
      </w:r>
      <w:r>
        <w:rPr>
          <w:rFonts w:eastAsia="Times New Roman"/>
          <w:color w:val="222222"/>
          <w:szCs w:val="24"/>
          <w:shd w:val="clear" w:color="auto" w:fill="FFFFFF"/>
          <w:lang w:val="en-US"/>
        </w:rPr>
        <w:t>SS</w:t>
      </w:r>
      <w:r>
        <w:rPr>
          <w:rFonts w:eastAsia="Times New Roman"/>
          <w:color w:val="222222"/>
          <w:szCs w:val="24"/>
          <w:shd w:val="clear" w:color="auto" w:fill="FFFFFF"/>
        </w:rPr>
        <w:t xml:space="preserve"> που δολοφόνησαν επτά χιλιάδες παιδιά και άχνα η Ευρωπαϊκή Ένωση. Φυλακίστηκε άνθρωπος γιατί χτύπησε περίπολο των </w:t>
      </w:r>
      <w:r>
        <w:rPr>
          <w:rFonts w:eastAsia="Times New Roman"/>
          <w:color w:val="222222"/>
          <w:szCs w:val="24"/>
          <w:shd w:val="clear" w:color="auto" w:fill="FFFFFF"/>
          <w:lang w:val="en-US"/>
        </w:rPr>
        <w:t>SS</w:t>
      </w:r>
      <w:r w:rsidRPr="00E12130">
        <w:rPr>
          <w:rFonts w:eastAsia="Times New Roman"/>
          <w:color w:val="222222"/>
          <w:szCs w:val="24"/>
          <w:shd w:val="clear" w:color="auto" w:fill="FFFFFF"/>
        </w:rPr>
        <w:t xml:space="preserve"> </w:t>
      </w:r>
      <w:r>
        <w:rPr>
          <w:rFonts w:eastAsia="Times New Roman"/>
          <w:color w:val="222222"/>
          <w:szCs w:val="24"/>
          <w:shd w:val="clear" w:color="auto" w:fill="FFFFFF"/>
        </w:rPr>
        <w:t>και έκατσε –δεν θυμάμαι- επτά, οκτώ χρόνια φυλακή στη Λετονία.</w:t>
      </w:r>
    </w:p>
    <w:p w14:paraId="619F96C0" w14:textId="77777777" w:rsidR="00F246CC" w:rsidRDefault="005B5D49">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Γιατί τα λέω αυτά; Θα πω και άλλα. Ο Υπουργός Εσωτερικών της Εσθονίας </w:t>
      </w:r>
      <w:r>
        <w:rPr>
          <w:rFonts w:eastAsia="Times New Roman"/>
          <w:color w:val="222222"/>
          <w:szCs w:val="24"/>
          <w:shd w:val="clear" w:color="auto" w:fill="FFFFFF"/>
        </w:rPr>
        <w:t>γιορτάζει τα γενέθλιά του ντυμένος Χίτλερ με τον θεατρικό μονόλογο του Χίτλερ πριν αυτοκτονήσει. Τι άλλο; Το 2006 γιορτάζεται η αντεπανάσταση -λέμε εμείς- στην Ουγγαρία. Και ποιος είναι επικεφαλής μαζί με την Ευρωπαϊκή Ένωση; Στρατηγός των SS, συνεργαζόμεν</w:t>
      </w:r>
      <w:r>
        <w:rPr>
          <w:rFonts w:eastAsia="Times New Roman"/>
          <w:color w:val="222222"/>
          <w:szCs w:val="24"/>
          <w:shd w:val="clear" w:color="auto" w:fill="FFFFFF"/>
        </w:rPr>
        <w:t>ος με τους Γερμανούς. Και μπαίνει επικεφαλής του εορτασμού της ονομαζόμενης ελευθερίας. Τι άλλο κάνει; Δικαιώνει τους Ουκρανούς φασίστες του Μπαντέρα και στηρίζει το καθεστώς των φασιστών στην Ουκρανία σήμερα.</w:t>
      </w:r>
    </w:p>
    <w:p w14:paraId="619F96C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Σήμερα στήνουν αγάλματα των ναζιστών και γκρεμ</w:t>
      </w:r>
      <w:r>
        <w:rPr>
          <w:rFonts w:eastAsia="Times New Roman" w:cs="Times New Roman"/>
          <w:szCs w:val="24"/>
        </w:rPr>
        <w:t>ίζουν αγάλματα των αντιφασιστών. Και ο κ. Πάιατ ήταν εκεί. Κάτι πρέπει να σας λέει αυτό.</w:t>
      </w:r>
    </w:p>
    <w:p w14:paraId="619F96C2" w14:textId="77777777" w:rsidR="00F246CC" w:rsidRDefault="005B5D49">
      <w:pPr>
        <w:spacing w:line="600" w:lineRule="auto"/>
        <w:ind w:firstLine="720"/>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Παρακαλώ πολύ, να κλείσετε, κύριε Παφίλη.</w:t>
      </w:r>
    </w:p>
    <w:p w14:paraId="619F96C3"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Τελειώνω.</w:t>
      </w:r>
    </w:p>
    <w:p w14:paraId="619F96C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Έχω κάνει εκ μέρους της </w:t>
      </w:r>
      <w:r>
        <w:rPr>
          <w:rFonts w:eastAsia="Times New Roman" w:cs="Times New Roman"/>
          <w:szCs w:val="24"/>
        </w:rPr>
        <w:t>Κοινοβουλευτικής Ομάδας</w:t>
      </w:r>
      <w:r>
        <w:rPr>
          <w:rFonts w:eastAsia="Times New Roman" w:cs="Times New Roman"/>
          <w:szCs w:val="24"/>
        </w:rPr>
        <w:t xml:space="preserve"> </w:t>
      </w:r>
      <w:r>
        <w:rPr>
          <w:rFonts w:eastAsia="Times New Roman" w:cs="Times New Roman"/>
          <w:szCs w:val="24"/>
        </w:rPr>
        <w:t xml:space="preserve">ερωτήσεις για όλα αυτά που σας είπα, χώρια τις τοποθετήσεις, όπου η </w:t>
      </w:r>
      <w:r>
        <w:rPr>
          <w:rFonts w:eastAsia="Times New Roman" w:cs="Times New Roman"/>
          <w:szCs w:val="24"/>
          <w:lang w:val="en-US"/>
        </w:rPr>
        <w:t>GUE</w:t>
      </w:r>
      <w:r>
        <w:rPr>
          <w:rFonts w:eastAsia="Times New Roman" w:cs="Times New Roman"/>
          <w:szCs w:val="24"/>
        </w:rPr>
        <w:t xml:space="preserve"> σφύριζε αδιάφορα σε πάρα πολλές απ’ αυτές. Η απάντηση ήταν ότι δεν μπορούμε να πάρουμε θέση, δεν μας ενδιαφέρει. </w:t>
      </w:r>
    </w:p>
    <w:p w14:paraId="619F96C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Και περιμένετε, αλήθεια, απ’ αυτήν την Ευρωπαϊκή Ένωση να στηρίξει το </w:t>
      </w:r>
      <w:r>
        <w:rPr>
          <w:rFonts w:eastAsia="Times New Roman" w:cs="Times New Roman"/>
          <w:szCs w:val="24"/>
        </w:rPr>
        <w:t xml:space="preserve">δίκαιο αίτημα του ελληνικού λαού για γερμανικές αποζημιώσεις; Ποιον κοροϊδεύετε; Περιμένετε «Προοδευτικό Μέτωπο»; Με ποιους; Με όλους αυτούς που έκαναν αυτά τα αισχρά, δικαιώνοντας τον φασισμό; Ποιοι ήταν; Το Λαϊκό </w:t>
      </w:r>
      <w:r>
        <w:rPr>
          <w:rFonts w:eastAsia="Times New Roman" w:cs="Times New Roman"/>
          <w:szCs w:val="24"/>
        </w:rPr>
        <w:t>Κόμμα</w:t>
      </w:r>
      <w:r>
        <w:rPr>
          <w:rFonts w:eastAsia="Times New Roman" w:cs="Times New Roman"/>
          <w:szCs w:val="24"/>
        </w:rPr>
        <w:t>, οι Σοσιαλδημοκράτες, ένα μέρος της</w:t>
      </w:r>
      <w:r>
        <w:rPr>
          <w:rFonts w:eastAsia="Times New Roman" w:cs="Times New Roman"/>
          <w:szCs w:val="24"/>
        </w:rPr>
        <w:t xml:space="preserve"> </w:t>
      </w:r>
      <w:r>
        <w:rPr>
          <w:rFonts w:eastAsia="Times New Roman" w:cs="Times New Roman"/>
          <w:szCs w:val="24"/>
          <w:lang w:val="en-US"/>
        </w:rPr>
        <w:t>GUE</w:t>
      </w:r>
      <w:r>
        <w:rPr>
          <w:rFonts w:eastAsia="Times New Roman" w:cs="Times New Roman"/>
          <w:szCs w:val="24"/>
        </w:rPr>
        <w:t xml:space="preserve"> –όχι όλοι, για να είμαστε αντικειμενικοί- και οι φιλελεύθεροι, δηλαδή, οι πολιτικές δυνάμεις που στηρίζουν την Ευρωπαϊκή Ένωση.</w:t>
      </w:r>
    </w:p>
    <w:p w14:paraId="619F96C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Τι μας απάντησε ο κ. Γιούνγκερ όταν στείλαμε επιστολή; Ακούστε: «Δεν έχει αρμοδιότητα η Ευρωπαϊκή Ένωση να μιλήσει για γερμ</w:t>
      </w:r>
      <w:r>
        <w:rPr>
          <w:rFonts w:eastAsia="Times New Roman" w:cs="Times New Roman"/>
          <w:szCs w:val="24"/>
        </w:rPr>
        <w:t>ανικές αποζημιώσεις». Για την Βενεζουέλα, όμως, για την Κούβα, για την Λιβύη, για ό,τι συμβαίνει στην άκρη του πλανήτη</w:t>
      </w:r>
      <w:r w:rsidRPr="00BF59F9">
        <w:rPr>
          <w:rFonts w:eastAsia="Times New Roman" w:cs="Times New Roman"/>
          <w:szCs w:val="24"/>
        </w:rPr>
        <w:t>,</w:t>
      </w:r>
      <w:r>
        <w:rPr>
          <w:rFonts w:eastAsia="Times New Roman" w:cs="Times New Roman"/>
          <w:szCs w:val="24"/>
        </w:rPr>
        <w:t xml:space="preserve"> ακόμα και για κάποιους καλόγερους στο Βιετνάμ</w:t>
      </w:r>
      <w:r w:rsidRPr="00BF59F9">
        <w:rPr>
          <w:rFonts w:eastAsia="Times New Roman" w:cs="Times New Roman"/>
          <w:szCs w:val="24"/>
        </w:rPr>
        <w:t>,</w:t>
      </w:r>
      <w:r>
        <w:rPr>
          <w:rFonts w:eastAsia="Times New Roman" w:cs="Times New Roman"/>
          <w:szCs w:val="24"/>
        </w:rPr>
        <w:t xml:space="preserve"> η Ευρωπαϊκή Ένωση έχει αρμοδιότητα. Βγάζει ανακοινώσεις, καταγγέλλει κ.λπ.</w:t>
      </w:r>
      <w:r>
        <w:rPr>
          <w:rFonts w:eastAsia="Times New Roman" w:cs="Times New Roman"/>
          <w:szCs w:val="24"/>
        </w:rPr>
        <w:t>.</w:t>
      </w:r>
      <w:r>
        <w:rPr>
          <w:rFonts w:eastAsia="Times New Roman" w:cs="Times New Roman"/>
          <w:szCs w:val="24"/>
        </w:rPr>
        <w:t xml:space="preserve"> Επομένως, αυτ</w:t>
      </w:r>
      <w:r>
        <w:rPr>
          <w:rFonts w:eastAsia="Times New Roman" w:cs="Times New Roman"/>
          <w:szCs w:val="24"/>
        </w:rPr>
        <w:t>οί είναι οι εταίροι σας.</w:t>
      </w:r>
    </w:p>
    <w:p w14:paraId="619F96C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Και επίσης</w:t>
      </w:r>
      <w:r w:rsidRPr="00BF59F9">
        <w:rPr>
          <w:rFonts w:eastAsia="Times New Roman" w:cs="Times New Roman"/>
          <w:szCs w:val="24"/>
        </w:rPr>
        <w:t>,</w:t>
      </w:r>
      <w:r>
        <w:rPr>
          <w:rFonts w:eastAsia="Times New Roman" w:cs="Times New Roman"/>
          <w:szCs w:val="24"/>
        </w:rPr>
        <w:t xml:space="preserve"> είναι κάτι που θέλω να το πω πολύ καιρό. Καλά, με ποιους θεωρείτε ότι συζητάμε; Με τους κλέφτες; Οι Εγγλέζοι έχουν τα </w:t>
      </w:r>
      <w:r>
        <w:rPr>
          <w:rFonts w:eastAsia="Times New Roman" w:cs="Times New Roman"/>
          <w:szCs w:val="24"/>
        </w:rPr>
        <w:t xml:space="preserve">Μάρμαρα </w:t>
      </w:r>
      <w:r>
        <w:rPr>
          <w:rFonts w:eastAsia="Times New Roman" w:cs="Times New Roman"/>
          <w:szCs w:val="24"/>
        </w:rPr>
        <w:t>του Παρθενώνα και δεν τα δίνουν και είστε σύμμαχοι! Αυτό είναι το ευρωπαϊκό όραμα; Οι Γερμανο</w:t>
      </w:r>
      <w:r>
        <w:rPr>
          <w:rFonts w:eastAsia="Times New Roman" w:cs="Times New Roman"/>
          <w:szCs w:val="24"/>
        </w:rPr>
        <w:t xml:space="preserve">ί έχουν κατακλέψει τον πολιτισμό της Ελλάδας. Και όλες οι κυβερνήσεις, οι σοσιαλδημοκρατικές κ.λπ. όλα αυτά τα χρόνια –ούτε κοινοί κλέφτες να ήταν- δεν τα δίνουν πίσω! </w:t>
      </w:r>
    </w:p>
    <w:p w14:paraId="619F96C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Απ’ αυτούς περιμένετε; Αυτούς υποστηρίζετε όλοι!</w:t>
      </w:r>
    </w:p>
    <w:p w14:paraId="619F96C9" w14:textId="77777777" w:rsidR="00F246CC" w:rsidRDefault="005B5D49">
      <w:pPr>
        <w:spacing w:line="600" w:lineRule="auto"/>
        <w:ind w:firstLine="720"/>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Κύριε Παφ</w:t>
      </w:r>
      <w:r>
        <w:rPr>
          <w:rFonts w:eastAsia="Times New Roman"/>
          <w:bCs/>
          <w:szCs w:val="24"/>
        </w:rPr>
        <w:t>ίλη, παρακαλώ.</w:t>
      </w:r>
    </w:p>
    <w:p w14:paraId="619F96CA"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Τελείωσα.</w:t>
      </w:r>
    </w:p>
    <w:p w14:paraId="619F96C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Γι’ αυτό στις ευρωεκλογές ο λαός μαζί με όλα τα υπόλοιπα να έχει και αυτό στο νου του. Και όλες οι θεωρίες περί «Προοδευτικού Μετώπου» και ακροδεξιάς είναι στον αέρα και αποδεικνύονται με έργα.</w:t>
      </w:r>
    </w:p>
    <w:p w14:paraId="619F96C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Γι’ αυτό, λοιπόν, </w:t>
      </w:r>
      <w:r>
        <w:rPr>
          <w:rFonts w:eastAsia="Times New Roman" w:cs="Times New Roman"/>
          <w:szCs w:val="24"/>
        </w:rPr>
        <w:t>ΚΚΕ και στον δρόμο ο κόσμος και να μη χάφτει το παραμύθι των «προοδευτικών» και των «αντιδραστικών» δυνάμεων, γιατί έχουν την ίδια πολιτική και τις ίδιες αξίες. Σας τους χαρίζουμε τους συμμάχους, πάρτε τους, τους κλέφτες των αρχαιολογικών θησαυρών εκτός τω</w:t>
      </w:r>
      <w:r>
        <w:rPr>
          <w:rFonts w:eastAsia="Times New Roman" w:cs="Times New Roman"/>
          <w:szCs w:val="24"/>
        </w:rPr>
        <w:t>ν άλλων.</w:t>
      </w:r>
    </w:p>
    <w:p w14:paraId="619F96CD" w14:textId="77777777" w:rsidR="00F246CC" w:rsidRDefault="005B5D49">
      <w:pPr>
        <w:spacing w:line="600" w:lineRule="auto"/>
        <w:ind w:firstLine="720"/>
        <w:jc w:val="both"/>
        <w:rPr>
          <w:rFonts w:eastAsia="Times New Roman" w:cs="Times New Roman"/>
          <w:szCs w:val="24"/>
        </w:rPr>
      </w:pPr>
      <w:r>
        <w:rPr>
          <w:rFonts w:eastAsia="Times New Roman"/>
          <w:b/>
          <w:bCs/>
          <w:szCs w:val="24"/>
        </w:rPr>
        <w:t>ΠΡΟΕΔΡΟΣ (Νικόλαος Βούτσης):</w:t>
      </w:r>
      <w:r>
        <w:rPr>
          <w:rFonts w:eastAsia="Times New Roman"/>
          <w:bCs/>
          <w:szCs w:val="24"/>
        </w:rPr>
        <w:t xml:space="preserve"> Ευχαριστούμε. Πράγματι, η συζήτηση είναι πολύ αποκαλυπτική όση ώρα και αν μιλήσουμε όλοι μας.</w:t>
      </w:r>
    </w:p>
    <w:p w14:paraId="619F96CE" w14:textId="77777777" w:rsidR="00F246CC" w:rsidRDefault="005B5D49">
      <w:pPr>
        <w:spacing w:line="600" w:lineRule="auto"/>
        <w:ind w:firstLine="720"/>
        <w:jc w:val="both"/>
        <w:rPr>
          <w:rFonts w:eastAsia="Times New Roman"/>
          <w:bCs/>
          <w:szCs w:val="24"/>
        </w:rPr>
      </w:pPr>
      <w:r w:rsidRPr="00726A05">
        <w:rPr>
          <w:rFonts w:eastAsia="Times New Roman"/>
          <w:bCs/>
          <w:szCs w:val="24"/>
        </w:rPr>
        <w:t xml:space="preserve">Κυρίες και κύριοι συνάδελφοι, γίνεται γνωστό στο Σώμα ότι </w:t>
      </w:r>
      <w:r>
        <w:rPr>
          <w:rFonts w:eastAsia="Times New Roman"/>
          <w:bCs/>
          <w:szCs w:val="24"/>
        </w:rPr>
        <w:t xml:space="preserve">τη συνεδρίασή μας παρακολουθούν </w:t>
      </w:r>
      <w:r w:rsidRPr="00726A05">
        <w:rPr>
          <w:rFonts w:eastAsia="Times New Roman"/>
          <w:bCs/>
          <w:szCs w:val="24"/>
        </w:rPr>
        <w:t xml:space="preserve">από τα άνω δυτικά θεωρεία, αφού </w:t>
      </w:r>
      <w:r>
        <w:rPr>
          <w:rFonts w:eastAsia="Times New Roman"/>
          <w:bCs/>
          <w:szCs w:val="24"/>
        </w:rPr>
        <w:t>πρ</w:t>
      </w:r>
      <w:r>
        <w:rPr>
          <w:rFonts w:eastAsia="Times New Roman"/>
          <w:bCs/>
          <w:szCs w:val="24"/>
        </w:rPr>
        <w:t xml:space="preserve">οηγουμένως </w:t>
      </w:r>
      <w:r w:rsidRPr="00726A05">
        <w:rPr>
          <w:rFonts w:eastAsia="Times New Roman"/>
          <w:bCs/>
          <w:szCs w:val="24"/>
        </w:rPr>
        <w:t xml:space="preserve">ενημερώθηκαν για την ιστορία του κτηρίου και τον τρόπο οργάνωσης και λειτουργίας της Βουλής και ξεναγήθηκαν στην έκθεση της </w:t>
      </w:r>
      <w:r>
        <w:rPr>
          <w:rFonts w:eastAsia="Times New Roman"/>
          <w:bCs/>
          <w:szCs w:val="24"/>
        </w:rPr>
        <w:t>α</w:t>
      </w:r>
      <w:r w:rsidRPr="00726A05">
        <w:rPr>
          <w:rFonts w:eastAsia="Times New Roman"/>
          <w:bCs/>
          <w:szCs w:val="24"/>
        </w:rPr>
        <w:t xml:space="preserve">ίθουσας </w:t>
      </w:r>
      <w:r w:rsidRPr="00726A05">
        <w:rPr>
          <w:rFonts w:eastAsia="Times New Roman"/>
          <w:bCs/>
          <w:szCs w:val="24"/>
        </w:rPr>
        <w:t>«Ε</w:t>
      </w:r>
      <w:r w:rsidRPr="00726A05">
        <w:rPr>
          <w:rFonts w:eastAsia="Times New Roman"/>
          <w:bCs/>
          <w:szCs w:val="24"/>
        </w:rPr>
        <w:t>ΛΕΥΘΕΡΙΟΣ</w:t>
      </w:r>
      <w:r w:rsidRPr="00726A05">
        <w:rPr>
          <w:rFonts w:eastAsia="Times New Roman"/>
          <w:bCs/>
          <w:szCs w:val="24"/>
        </w:rPr>
        <w:t xml:space="preserve"> Β</w:t>
      </w:r>
      <w:r w:rsidRPr="00726A05">
        <w:rPr>
          <w:rFonts w:eastAsia="Times New Roman"/>
          <w:bCs/>
          <w:szCs w:val="24"/>
        </w:rPr>
        <w:t>ΕΝΙΖΕΛΟΣ</w:t>
      </w:r>
      <w:r w:rsidRPr="00726A05">
        <w:rPr>
          <w:rFonts w:eastAsia="Times New Roman"/>
          <w:bCs/>
          <w:szCs w:val="24"/>
        </w:rPr>
        <w:t xml:space="preserve">», </w:t>
      </w:r>
      <w:r>
        <w:rPr>
          <w:rFonts w:eastAsia="Times New Roman"/>
          <w:bCs/>
          <w:szCs w:val="24"/>
        </w:rPr>
        <w:t>τριάντα εννέα</w:t>
      </w:r>
      <w:r w:rsidRPr="00726A05">
        <w:rPr>
          <w:rFonts w:eastAsia="Times New Roman"/>
          <w:bCs/>
          <w:szCs w:val="24"/>
        </w:rPr>
        <w:t xml:space="preserve"> μαθήτριες και μαθητές και τρεις </w:t>
      </w:r>
      <w:r w:rsidRPr="00726A05">
        <w:rPr>
          <w:rFonts w:eastAsia="Times New Roman"/>
          <w:bCs/>
          <w:szCs w:val="24"/>
        </w:rPr>
        <w:t>συνοδοί</w:t>
      </w:r>
      <w:r>
        <w:rPr>
          <w:rFonts w:eastAsia="Times New Roman"/>
          <w:bCs/>
          <w:szCs w:val="24"/>
        </w:rPr>
        <w:t xml:space="preserve"> </w:t>
      </w:r>
      <w:r w:rsidRPr="00726A05">
        <w:rPr>
          <w:rFonts w:eastAsia="Times New Roman"/>
          <w:bCs/>
          <w:szCs w:val="24"/>
        </w:rPr>
        <w:t>εκπαιδευτικοί από το 1</w:t>
      </w:r>
      <w:r w:rsidRPr="00185F53">
        <w:rPr>
          <w:rFonts w:eastAsia="Times New Roman"/>
          <w:bCs/>
          <w:szCs w:val="24"/>
          <w:vertAlign w:val="superscript"/>
        </w:rPr>
        <w:t>ο</w:t>
      </w:r>
      <w:r w:rsidRPr="00726A05">
        <w:rPr>
          <w:rFonts w:eastAsia="Times New Roman"/>
          <w:bCs/>
          <w:szCs w:val="24"/>
        </w:rPr>
        <w:t xml:space="preserve"> Γυμνάσιο </w:t>
      </w:r>
      <w:r>
        <w:rPr>
          <w:rFonts w:eastAsia="Times New Roman"/>
          <w:bCs/>
          <w:szCs w:val="24"/>
        </w:rPr>
        <w:t>Κουφαλίων Θεσσαλονίκης</w:t>
      </w:r>
      <w:r w:rsidRPr="00726A05">
        <w:rPr>
          <w:rFonts w:eastAsia="Times New Roman"/>
          <w:bCs/>
          <w:szCs w:val="24"/>
        </w:rPr>
        <w:t>.</w:t>
      </w:r>
    </w:p>
    <w:p w14:paraId="619F96CF" w14:textId="77777777" w:rsidR="00F246CC" w:rsidRDefault="005B5D49">
      <w:pPr>
        <w:spacing w:line="600" w:lineRule="auto"/>
        <w:ind w:firstLine="720"/>
        <w:jc w:val="both"/>
        <w:rPr>
          <w:rFonts w:eastAsia="Times New Roman"/>
          <w:bCs/>
          <w:szCs w:val="24"/>
        </w:rPr>
      </w:pPr>
      <w:r w:rsidRPr="00726A05">
        <w:rPr>
          <w:rFonts w:eastAsia="Times New Roman"/>
          <w:bCs/>
          <w:szCs w:val="24"/>
        </w:rPr>
        <w:t>Η Βουλή τούς καλωσορίζει.</w:t>
      </w:r>
    </w:p>
    <w:p w14:paraId="619F96D0" w14:textId="77777777" w:rsidR="00F246CC" w:rsidRDefault="005B5D49">
      <w:pPr>
        <w:spacing w:line="600" w:lineRule="auto"/>
        <w:ind w:firstLine="720"/>
        <w:jc w:val="center"/>
        <w:rPr>
          <w:rFonts w:eastAsia="Times New Roman"/>
          <w:bCs/>
          <w:szCs w:val="24"/>
        </w:rPr>
      </w:pPr>
      <w:r w:rsidRPr="00726A05">
        <w:rPr>
          <w:rFonts w:eastAsia="Times New Roman"/>
          <w:bCs/>
          <w:szCs w:val="24"/>
        </w:rPr>
        <w:t>(Χειροκροτήματα απ’ όλες τις πτέρυγες της Βουλής)</w:t>
      </w:r>
    </w:p>
    <w:p w14:paraId="619F96D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Αρχηγός </w:t>
      </w:r>
      <w:r>
        <w:rPr>
          <w:rFonts w:eastAsia="Times New Roman" w:cs="Times New Roman"/>
          <w:szCs w:val="24"/>
        </w:rPr>
        <w:t xml:space="preserve">της Δημοκρατικής Συμπαράταξης, </w:t>
      </w:r>
      <w:r>
        <w:rPr>
          <w:rFonts w:eastAsia="Times New Roman" w:cs="Times New Roman"/>
          <w:szCs w:val="24"/>
        </w:rPr>
        <w:t xml:space="preserve">κ. </w:t>
      </w:r>
      <w:r>
        <w:rPr>
          <w:rFonts w:eastAsia="Times New Roman" w:cs="Times New Roman"/>
          <w:szCs w:val="24"/>
        </w:rPr>
        <w:t xml:space="preserve">Γεννηματά. </w:t>
      </w:r>
    </w:p>
    <w:p w14:paraId="619F96D2"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w:t>
      </w:r>
      <w:r w:rsidRPr="009B4D52">
        <w:rPr>
          <w:rFonts w:eastAsia="Times New Roman" w:cs="Times New Roman"/>
          <w:b/>
          <w:szCs w:val="24"/>
        </w:rPr>
        <w:t>ΓΕΝΝΗΜΑΤΑ</w:t>
      </w:r>
      <w:r>
        <w:rPr>
          <w:rFonts w:eastAsia="Times New Roman" w:cs="Times New Roman"/>
          <w:b/>
          <w:szCs w:val="24"/>
        </w:rPr>
        <w:t xml:space="preserve"> (Πρόεδρος της Δημοκρατικής Συμπαράταξης)</w:t>
      </w:r>
      <w:r w:rsidRPr="009B4D52">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 κύρ</w:t>
      </w:r>
      <w:r>
        <w:rPr>
          <w:rFonts w:eastAsia="Times New Roman" w:cs="Times New Roman"/>
          <w:szCs w:val="24"/>
        </w:rPr>
        <w:t>ιε Πρόεδρε.</w:t>
      </w:r>
    </w:p>
    <w:p w14:paraId="619F96D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w:t>
      </w:r>
      <w:r w:rsidRPr="00461F2A">
        <w:rPr>
          <w:rFonts w:eastAsia="Times New Roman" w:cs="Times New Roman"/>
          <w:szCs w:val="24"/>
        </w:rPr>
        <w:t>ο ζήτημα των γερμανικών αποζημιώσεων είναι για μας ανοιχτό</w:t>
      </w:r>
      <w:r>
        <w:rPr>
          <w:rFonts w:eastAsia="Times New Roman" w:cs="Times New Roman"/>
          <w:szCs w:val="24"/>
        </w:rPr>
        <w:t>. Ο</w:t>
      </w:r>
      <w:r w:rsidRPr="00461F2A">
        <w:rPr>
          <w:rFonts w:eastAsia="Times New Roman" w:cs="Times New Roman"/>
          <w:szCs w:val="24"/>
        </w:rPr>
        <w:t>ι αξιώσεις</w:t>
      </w:r>
      <w:r>
        <w:rPr>
          <w:rFonts w:eastAsia="Times New Roman" w:cs="Times New Roman"/>
          <w:szCs w:val="24"/>
        </w:rPr>
        <w:t>,</w:t>
      </w:r>
      <w:r w:rsidRPr="00461F2A">
        <w:rPr>
          <w:rFonts w:eastAsia="Times New Roman" w:cs="Times New Roman"/>
          <w:szCs w:val="24"/>
        </w:rPr>
        <w:t xml:space="preserve"> διεκδικήσεις της Ελλάδας για τις γερμανικές οφειλές παραμένο</w:t>
      </w:r>
      <w:r>
        <w:rPr>
          <w:rFonts w:eastAsia="Times New Roman" w:cs="Times New Roman"/>
          <w:szCs w:val="24"/>
        </w:rPr>
        <w:t>υν νομικά και οικονομικά ενεργ</w:t>
      </w:r>
      <w:r w:rsidRPr="00461F2A">
        <w:rPr>
          <w:rFonts w:eastAsia="Times New Roman" w:cs="Times New Roman"/>
          <w:szCs w:val="24"/>
        </w:rPr>
        <w:t xml:space="preserve">ές σε ένα ενιαίο και αδιαίρετο τρίπτυχο ηθικό αλλά </w:t>
      </w:r>
      <w:r w:rsidRPr="00461F2A">
        <w:rPr>
          <w:rFonts w:eastAsia="Times New Roman" w:cs="Times New Roman"/>
          <w:szCs w:val="24"/>
        </w:rPr>
        <w:t>και νομικό</w:t>
      </w:r>
      <w:r>
        <w:rPr>
          <w:rFonts w:eastAsia="Times New Roman" w:cs="Times New Roman"/>
          <w:szCs w:val="24"/>
        </w:rPr>
        <w:t>:</w:t>
      </w:r>
      <w:r w:rsidRPr="00461F2A">
        <w:rPr>
          <w:rFonts w:eastAsia="Times New Roman" w:cs="Times New Roman"/>
          <w:szCs w:val="24"/>
        </w:rPr>
        <w:t xml:space="preserve"> πολεμικές </w:t>
      </w:r>
      <w:r>
        <w:rPr>
          <w:rFonts w:eastAsia="Times New Roman" w:cs="Times New Roman"/>
          <w:szCs w:val="24"/>
        </w:rPr>
        <w:t xml:space="preserve">αποζημιώσεις και πολεμικές </w:t>
      </w:r>
      <w:r w:rsidRPr="00461F2A">
        <w:rPr>
          <w:rFonts w:eastAsia="Times New Roman" w:cs="Times New Roman"/>
          <w:szCs w:val="24"/>
        </w:rPr>
        <w:t>επανορθώσεις</w:t>
      </w:r>
      <w:r>
        <w:rPr>
          <w:rFonts w:eastAsia="Times New Roman" w:cs="Times New Roman"/>
          <w:szCs w:val="24"/>
        </w:rPr>
        <w:t>,</w:t>
      </w:r>
      <w:r w:rsidRPr="00461F2A">
        <w:rPr>
          <w:rFonts w:eastAsia="Times New Roman" w:cs="Times New Roman"/>
          <w:szCs w:val="24"/>
        </w:rPr>
        <w:t xml:space="preserve"> α</w:t>
      </w:r>
      <w:r>
        <w:rPr>
          <w:rFonts w:eastAsia="Times New Roman" w:cs="Times New Roman"/>
          <w:szCs w:val="24"/>
        </w:rPr>
        <w:t>ποπληρωμή του κατοχικού δανείου, ε</w:t>
      </w:r>
      <w:r w:rsidRPr="00461F2A">
        <w:rPr>
          <w:rFonts w:eastAsia="Times New Roman" w:cs="Times New Roman"/>
          <w:szCs w:val="24"/>
        </w:rPr>
        <w:t>πιστροφή κλεμμένων αρχαιολογικών θησαυρών και εκκλησιαστικών κειμηλίων</w:t>
      </w:r>
      <w:r>
        <w:rPr>
          <w:rFonts w:eastAsia="Times New Roman" w:cs="Times New Roman"/>
          <w:szCs w:val="24"/>
        </w:rPr>
        <w:t>.</w:t>
      </w:r>
    </w:p>
    <w:p w14:paraId="619F96D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w:t>
      </w:r>
      <w:r w:rsidRPr="00461F2A">
        <w:rPr>
          <w:rFonts w:eastAsia="Times New Roman" w:cs="Times New Roman"/>
          <w:szCs w:val="24"/>
        </w:rPr>
        <w:t xml:space="preserve"> δημοκρατική παράταξη και το ΠΑΣΟΚ είναι η πολιτική δύναμη που υπέγραψε κάθε σημαντικό σταθμό στην ανάδειξη του θέματος και στη διεκδίκηση των επανορθώσεων</w:t>
      </w:r>
      <w:r>
        <w:rPr>
          <w:rFonts w:eastAsia="Times New Roman" w:cs="Times New Roman"/>
          <w:szCs w:val="24"/>
        </w:rPr>
        <w:t>. Π</w:t>
      </w:r>
      <w:r w:rsidRPr="00461F2A">
        <w:rPr>
          <w:rFonts w:eastAsia="Times New Roman" w:cs="Times New Roman"/>
          <w:szCs w:val="24"/>
        </w:rPr>
        <w:t xml:space="preserve">ρώτος </w:t>
      </w:r>
      <w:r>
        <w:rPr>
          <w:rFonts w:eastAsia="Times New Roman" w:cs="Times New Roman"/>
          <w:szCs w:val="24"/>
        </w:rPr>
        <w:t xml:space="preserve">ο Γεώργιος Παπανδρέου </w:t>
      </w:r>
      <w:r w:rsidRPr="00461F2A">
        <w:rPr>
          <w:rFonts w:eastAsia="Times New Roman" w:cs="Times New Roman"/>
          <w:szCs w:val="24"/>
        </w:rPr>
        <w:t xml:space="preserve">μίλησε το 1965 </w:t>
      </w:r>
      <w:r>
        <w:rPr>
          <w:rFonts w:eastAsia="Times New Roman" w:cs="Times New Roman"/>
          <w:szCs w:val="24"/>
        </w:rPr>
        <w:t xml:space="preserve">με θάρρος </w:t>
      </w:r>
      <w:r w:rsidRPr="00461F2A">
        <w:rPr>
          <w:rFonts w:eastAsia="Times New Roman" w:cs="Times New Roman"/>
          <w:szCs w:val="24"/>
        </w:rPr>
        <w:t xml:space="preserve">για την ανάγκη </w:t>
      </w:r>
      <w:r w:rsidRPr="00461F2A">
        <w:rPr>
          <w:rFonts w:eastAsia="Times New Roman" w:cs="Times New Roman"/>
          <w:szCs w:val="24"/>
        </w:rPr>
        <w:t>διεκδίκησ</w:t>
      </w:r>
      <w:r>
        <w:rPr>
          <w:rFonts w:eastAsia="Times New Roman" w:cs="Times New Roman"/>
          <w:szCs w:val="24"/>
        </w:rPr>
        <w:t>ή</w:t>
      </w:r>
      <w:r w:rsidRPr="00461F2A">
        <w:rPr>
          <w:rFonts w:eastAsia="Times New Roman" w:cs="Times New Roman"/>
          <w:szCs w:val="24"/>
        </w:rPr>
        <w:t xml:space="preserve">ς </w:t>
      </w:r>
      <w:r>
        <w:rPr>
          <w:rFonts w:eastAsia="Times New Roman" w:cs="Times New Roman"/>
          <w:szCs w:val="24"/>
        </w:rPr>
        <w:t>τους. Το</w:t>
      </w:r>
      <w:r w:rsidRPr="00461F2A">
        <w:rPr>
          <w:rFonts w:eastAsia="Times New Roman" w:cs="Times New Roman"/>
          <w:szCs w:val="24"/>
        </w:rPr>
        <w:t xml:space="preserve"> </w:t>
      </w:r>
      <w:r>
        <w:rPr>
          <w:rFonts w:eastAsia="Times New Roman" w:cs="Times New Roman"/>
          <w:szCs w:val="24"/>
        </w:rPr>
        <w:t>1</w:t>
      </w:r>
      <w:r w:rsidRPr="00461F2A">
        <w:rPr>
          <w:rFonts w:eastAsia="Times New Roman" w:cs="Times New Roman"/>
          <w:szCs w:val="24"/>
        </w:rPr>
        <w:t>995 ο Αν</w:t>
      </w:r>
      <w:r w:rsidRPr="00461F2A">
        <w:rPr>
          <w:rFonts w:eastAsia="Times New Roman" w:cs="Times New Roman"/>
          <w:szCs w:val="24"/>
        </w:rPr>
        <w:t>δρέας Παπανδρέου μαζί με τον τότε Υπουργό Εξωτερικών Κάρολο Παπούλια</w:t>
      </w:r>
      <w:r>
        <w:rPr>
          <w:rFonts w:eastAsia="Times New Roman" w:cs="Times New Roman"/>
          <w:szCs w:val="24"/>
        </w:rPr>
        <w:t>,</w:t>
      </w:r>
      <w:r w:rsidRPr="00461F2A">
        <w:rPr>
          <w:rFonts w:eastAsia="Times New Roman" w:cs="Times New Roman"/>
          <w:szCs w:val="24"/>
        </w:rPr>
        <w:t xml:space="preserve"> και</w:t>
      </w:r>
      <w:r>
        <w:rPr>
          <w:rFonts w:eastAsia="Times New Roman" w:cs="Times New Roman"/>
          <w:szCs w:val="24"/>
        </w:rPr>
        <w:t xml:space="preserve"> τον Αναπληρωτή Υπουργό Γεώργιο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Αλέξανδρο</w:t>
      </w:r>
      <w:r w:rsidRPr="00461F2A">
        <w:rPr>
          <w:rFonts w:eastAsia="Times New Roman" w:cs="Times New Roman"/>
          <w:szCs w:val="24"/>
        </w:rPr>
        <w:t xml:space="preserve"> Μαγκάκη</w:t>
      </w:r>
      <w:r>
        <w:rPr>
          <w:rFonts w:eastAsia="Times New Roman" w:cs="Times New Roman"/>
          <w:szCs w:val="24"/>
        </w:rPr>
        <w:t>,</w:t>
      </w:r>
      <w:r w:rsidRPr="00461F2A">
        <w:rPr>
          <w:rFonts w:eastAsia="Times New Roman" w:cs="Times New Roman"/>
          <w:szCs w:val="24"/>
        </w:rPr>
        <w:t xml:space="preserve"> προχώρησαν στην πιο ε</w:t>
      </w:r>
      <w:r>
        <w:rPr>
          <w:rFonts w:eastAsia="Times New Roman" w:cs="Times New Roman"/>
          <w:szCs w:val="24"/>
        </w:rPr>
        <w:t>μβληματική</w:t>
      </w:r>
      <w:r w:rsidRPr="00461F2A">
        <w:rPr>
          <w:rFonts w:eastAsia="Times New Roman" w:cs="Times New Roman"/>
          <w:szCs w:val="24"/>
        </w:rPr>
        <w:t xml:space="preserve"> ενέργεια διεκδίκησης</w:t>
      </w:r>
      <w:r>
        <w:rPr>
          <w:rFonts w:eastAsia="Times New Roman" w:cs="Times New Roman"/>
          <w:szCs w:val="24"/>
        </w:rPr>
        <w:t>. Ζ</w:t>
      </w:r>
      <w:r w:rsidRPr="00461F2A">
        <w:rPr>
          <w:rFonts w:eastAsia="Times New Roman" w:cs="Times New Roman"/>
          <w:szCs w:val="24"/>
        </w:rPr>
        <w:t>ήτησε την άμεση έναρξη διαπραγματεύσεων με τη Γερμανία για το κατοχικό δάνε</w:t>
      </w:r>
      <w:r w:rsidRPr="00461F2A">
        <w:rPr>
          <w:rFonts w:eastAsia="Times New Roman" w:cs="Times New Roman"/>
          <w:szCs w:val="24"/>
        </w:rPr>
        <w:t xml:space="preserve">ιο με την επίδοση ρηματικής διακοίνωσης </w:t>
      </w:r>
      <w:r>
        <w:rPr>
          <w:rFonts w:eastAsia="Times New Roman" w:cs="Times New Roman"/>
          <w:szCs w:val="24"/>
        </w:rPr>
        <w:t>σ</w:t>
      </w:r>
      <w:r w:rsidRPr="00461F2A">
        <w:rPr>
          <w:rFonts w:eastAsia="Times New Roman" w:cs="Times New Roman"/>
          <w:szCs w:val="24"/>
        </w:rPr>
        <w:t xml:space="preserve">τη γερμανική κυβέρνηση και με τη σαφή διατύπωση ότι η Ελλάδα ουδέποτε παραιτήθηκε των δικαιωμάτων </w:t>
      </w:r>
      <w:r>
        <w:rPr>
          <w:rFonts w:eastAsia="Times New Roman" w:cs="Times New Roman"/>
          <w:szCs w:val="24"/>
        </w:rPr>
        <w:t>της.</w:t>
      </w:r>
    </w:p>
    <w:p w14:paraId="619F96D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ενέργεια</w:t>
      </w:r>
      <w:r w:rsidRPr="00461F2A">
        <w:rPr>
          <w:rFonts w:eastAsia="Times New Roman" w:cs="Times New Roman"/>
          <w:szCs w:val="24"/>
        </w:rPr>
        <w:t xml:space="preserve"> αυτή επαναλήφθηκε και στα επόμενα χρόνια με πλήθος διπλωματικών ενεργειών</w:t>
      </w:r>
      <w:r>
        <w:rPr>
          <w:rFonts w:eastAsia="Times New Roman" w:cs="Times New Roman"/>
          <w:szCs w:val="24"/>
        </w:rPr>
        <w:t>,</w:t>
      </w:r>
      <w:r w:rsidRPr="00461F2A">
        <w:rPr>
          <w:rFonts w:eastAsia="Times New Roman" w:cs="Times New Roman"/>
          <w:szCs w:val="24"/>
        </w:rPr>
        <w:t xml:space="preserve"> έως και λίγο πριν από τις </w:t>
      </w:r>
      <w:r w:rsidRPr="00461F2A">
        <w:rPr>
          <w:rFonts w:eastAsia="Times New Roman" w:cs="Times New Roman"/>
          <w:szCs w:val="24"/>
        </w:rPr>
        <w:t>εκλογές του 2015 με σχετική ρηματική διακοίνωση το</w:t>
      </w:r>
      <w:r>
        <w:rPr>
          <w:rFonts w:eastAsia="Times New Roman" w:cs="Times New Roman"/>
          <w:szCs w:val="24"/>
        </w:rPr>
        <w:t>υ Ευάγγελου Βενιζέλου ως Υπουργού</w:t>
      </w:r>
      <w:r w:rsidRPr="00461F2A">
        <w:rPr>
          <w:rFonts w:eastAsia="Times New Roman" w:cs="Times New Roman"/>
          <w:szCs w:val="24"/>
        </w:rPr>
        <w:t xml:space="preserve"> Εξωτερικών</w:t>
      </w:r>
      <w:r>
        <w:rPr>
          <w:rFonts w:eastAsia="Times New Roman" w:cs="Times New Roman"/>
          <w:szCs w:val="24"/>
        </w:rPr>
        <w:t>.</w:t>
      </w:r>
    </w:p>
    <w:p w14:paraId="619F96D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Επί πολλά έτη</w:t>
      </w:r>
      <w:r w:rsidRPr="00461F2A">
        <w:rPr>
          <w:rFonts w:eastAsia="Times New Roman" w:cs="Times New Roman"/>
          <w:szCs w:val="24"/>
        </w:rPr>
        <w:t xml:space="preserve"> το ζήτημα έμεινε στην κορυφή της εθνικής ατζέντας</w:t>
      </w:r>
      <w:r>
        <w:rPr>
          <w:rFonts w:eastAsia="Times New Roman" w:cs="Times New Roman"/>
          <w:szCs w:val="24"/>
        </w:rPr>
        <w:t>.</w:t>
      </w:r>
      <w:r w:rsidRPr="00461F2A">
        <w:rPr>
          <w:rFonts w:eastAsia="Times New Roman" w:cs="Times New Roman"/>
          <w:szCs w:val="24"/>
        </w:rPr>
        <w:t xml:space="preserve"> </w:t>
      </w:r>
      <w:r>
        <w:rPr>
          <w:rFonts w:eastAsia="Times New Roman" w:cs="Times New Roman"/>
          <w:szCs w:val="24"/>
        </w:rPr>
        <w:t>Το ΠΑΣΟΚ υποσ</w:t>
      </w:r>
      <w:r w:rsidRPr="00461F2A">
        <w:rPr>
          <w:rFonts w:eastAsia="Times New Roman" w:cs="Times New Roman"/>
          <w:szCs w:val="24"/>
        </w:rPr>
        <w:t>τήριξε κάθε κίνηση και κάθε ενέργεια που αφορούσε στη διεκδίκηση και ικανοποίηση τ</w:t>
      </w:r>
      <w:r w:rsidRPr="00461F2A">
        <w:rPr>
          <w:rFonts w:eastAsia="Times New Roman" w:cs="Times New Roman"/>
          <w:szCs w:val="24"/>
        </w:rPr>
        <w:t xml:space="preserve">ων δίκαιων απαιτήσεων της χώρας </w:t>
      </w:r>
      <w:r>
        <w:rPr>
          <w:rFonts w:eastAsia="Times New Roman" w:cs="Times New Roman"/>
          <w:szCs w:val="24"/>
        </w:rPr>
        <w:t>μας,</w:t>
      </w:r>
      <w:r w:rsidRPr="00461F2A">
        <w:rPr>
          <w:rFonts w:eastAsia="Times New Roman" w:cs="Times New Roman"/>
          <w:szCs w:val="24"/>
        </w:rPr>
        <w:t xml:space="preserve"> αλλά και των οικογενειών των θυμάτων των ναζιστικών εγκλημάτων</w:t>
      </w:r>
      <w:r>
        <w:rPr>
          <w:rFonts w:eastAsia="Times New Roman" w:cs="Times New Roman"/>
          <w:szCs w:val="24"/>
        </w:rPr>
        <w:t>.</w:t>
      </w:r>
    </w:p>
    <w:p w14:paraId="619F96D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Υποστήριξε σθεναρά το κήρυγμα</w:t>
      </w:r>
      <w:r w:rsidRPr="00461F2A">
        <w:rPr>
          <w:rFonts w:eastAsia="Times New Roman" w:cs="Times New Roman"/>
          <w:szCs w:val="24"/>
        </w:rPr>
        <w:t xml:space="preserve"> του Μανώλη Γλέζου και όλων των δημοκρατικών πολιτών</w:t>
      </w:r>
      <w:r>
        <w:rPr>
          <w:rFonts w:eastAsia="Times New Roman" w:cs="Times New Roman"/>
          <w:szCs w:val="24"/>
        </w:rPr>
        <w:t>,</w:t>
      </w:r>
      <w:r w:rsidRPr="00461F2A">
        <w:rPr>
          <w:rFonts w:eastAsia="Times New Roman" w:cs="Times New Roman"/>
          <w:szCs w:val="24"/>
        </w:rPr>
        <w:t xml:space="preserve"> που δεν έ</w:t>
      </w:r>
      <w:r>
        <w:rPr>
          <w:rFonts w:eastAsia="Times New Roman" w:cs="Times New Roman"/>
          <w:szCs w:val="24"/>
        </w:rPr>
        <w:t>παψαν</w:t>
      </w:r>
      <w:r w:rsidRPr="00461F2A">
        <w:rPr>
          <w:rFonts w:eastAsia="Times New Roman" w:cs="Times New Roman"/>
          <w:szCs w:val="24"/>
        </w:rPr>
        <w:t xml:space="preserve"> </w:t>
      </w:r>
      <w:r>
        <w:rPr>
          <w:rFonts w:eastAsia="Times New Roman" w:cs="Times New Roman"/>
          <w:szCs w:val="24"/>
        </w:rPr>
        <w:t>έως</w:t>
      </w:r>
      <w:r w:rsidRPr="00461F2A">
        <w:rPr>
          <w:rFonts w:eastAsia="Times New Roman" w:cs="Times New Roman"/>
          <w:szCs w:val="24"/>
        </w:rPr>
        <w:t xml:space="preserve"> σ</w:t>
      </w:r>
      <w:r>
        <w:rPr>
          <w:rFonts w:eastAsia="Times New Roman" w:cs="Times New Roman"/>
          <w:szCs w:val="24"/>
        </w:rPr>
        <w:t>ήμερα να ζητούν δικαιοσύνη και δ</w:t>
      </w:r>
      <w:r w:rsidRPr="00461F2A">
        <w:rPr>
          <w:rFonts w:eastAsia="Times New Roman" w:cs="Times New Roman"/>
          <w:szCs w:val="24"/>
        </w:rPr>
        <w:t>ικαίωση</w:t>
      </w:r>
      <w:r>
        <w:rPr>
          <w:rFonts w:eastAsia="Times New Roman" w:cs="Times New Roman"/>
          <w:szCs w:val="24"/>
        </w:rPr>
        <w:t>. Στάθηκε δίπ</w:t>
      </w:r>
      <w:r>
        <w:rPr>
          <w:rFonts w:eastAsia="Times New Roman" w:cs="Times New Roman"/>
          <w:szCs w:val="24"/>
        </w:rPr>
        <w:t>λα στον Γιάννη Σταμούλη και στη ν</w:t>
      </w:r>
      <w:r w:rsidRPr="00461F2A">
        <w:rPr>
          <w:rFonts w:eastAsia="Times New Roman" w:cs="Times New Roman"/>
          <w:szCs w:val="24"/>
        </w:rPr>
        <w:t>ομική διεκδίκηση των αποζημιώσεων για τη σφαγή στο Δίστομο</w:t>
      </w:r>
      <w:r>
        <w:rPr>
          <w:rFonts w:eastAsia="Times New Roman" w:cs="Times New Roman"/>
          <w:szCs w:val="24"/>
        </w:rPr>
        <w:t>. Κ</w:t>
      </w:r>
      <w:r w:rsidRPr="00461F2A">
        <w:rPr>
          <w:rFonts w:eastAsia="Times New Roman" w:cs="Times New Roman"/>
          <w:szCs w:val="24"/>
        </w:rPr>
        <w:t>αι έπειτα</w:t>
      </w:r>
      <w:r>
        <w:rPr>
          <w:rFonts w:eastAsia="Times New Roman" w:cs="Times New Roman"/>
          <w:szCs w:val="24"/>
        </w:rPr>
        <w:t>,</w:t>
      </w:r>
      <w:r w:rsidRPr="00461F2A">
        <w:rPr>
          <w:rFonts w:eastAsia="Times New Roman" w:cs="Times New Roman"/>
          <w:szCs w:val="24"/>
        </w:rPr>
        <w:t xml:space="preserve"> τ</w:t>
      </w:r>
      <w:r>
        <w:rPr>
          <w:rFonts w:eastAsia="Times New Roman" w:cs="Times New Roman"/>
          <w:szCs w:val="24"/>
        </w:rPr>
        <w:t>ο 2011 η Ελλάδα με απόφαση του Π</w:t>
      </w:r>
      <w:r w:rsidRPr="00461F2A">
        <w:rPr>
          <w:rFonts w:eastAsia="Times New Roman" w:cs="Times New Roman"/>
          <w:szCs w:val="24"/>
        </w:rPr>
        <w:t>ρωθυπουργού</w:t>
      </w:r>
      <w:r>
        <w:rPr>
          <w:rFonts w:eastAsia="Times New Roman" w:cs="Times New Roman"/>
          <w:szCs w:val="24"/>
        </w:rPr>
        <w:t>,</w:t>
      </w:r>
      <w:r w:rsidRPr="00461F2A">
        <w:rPr>
          <w:rFonts w:eastAsia="Times New Roman" w:cs="Times New Roman"/>
          <w:szCs w:val="24"/>
        </w:rPr>
        <w:t xml:space="preserve"> Γιώργου Παπανδρέου</w:t>
      </w:r>
      <w:r>
        <w:rPr>
          <w:rFonts w:eastAsia="Times New Roman" w:cs="Times New Roman"/>
          <w:szCs w:val="24"/>
        </w:rPr>
        <w:t>,</w:t>
      </w:r>
      <w:r w:rsidRPr="00461F2A">
        <w:rPr>
          <w:rFonts w:eastAsia="Times New Roman" w:cs="Times New Roman"/>
          <w:szCs w:val="24"/>
        </w:rPr>
        <w:t xml:space="preserve"> παρενέβη στο ίδιο το Διεθνές Δικαστήριο της Χάγης για την υποστήριξη της εκτέλεσης των</w:t>
      </w:r>
      <w:r>
        <w:rPr>
          <w:rFonts w:eastAsia="Times New Roman" w:cs="Times New Roman"/>
          <w:szCs w:val="24"/>
        </w:rPr>
        <w:t xml:space="preserve"> δικαστικών αποφάσεων κατά του γ</w:t>
      </w:r>
      <w:r w:rsidRPr="00461F2A">
        <w:rPr>
          <w:rFonts w:eastAsia="Times New Roman" w:cs="Times New Roman"/>
          <w:szCs w:val="24"/>
        </w:rPr>
        <w:t>ερμανικού δημοσίου</w:t>
      </w:r>
      <w:r>
        <w:rPr>
          <w:rFonts w:eastAsia="Times New Roman" w:cs="Times New Roman"/>
          <w:szCs w:val="24"/>
        </w:rPr>
        <w:t>.</w:t>
      </w:r>
    </w:p>
    <w:p w14:paraId="619F96D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w:t>
      </w:r>
      <w:r w:rsidRPr="00461F2A">
        <w:rPr>
          <w:rFonts w:eastAsia="Times New Roman" w:cs="Times New Roman"/>
          <w:szCs w:val="24"/>
        </w:rPr>
        <w:t xml:space="preserve">ο 2012 ο Υπουργός Δικαιοσύνης Μιλτιάδης Παπαϊωάννου και ο Υφυπουργός Οικονομικών Φίλιππος Σαχινίδης ζήτησαν νέα </w:t>
      </w:r>
      <w:r>
        <w:rPr>
          <w:rFonts w:eastAsia="Times New Roman" w:cs="Times New Roman"/>
          <w:szCs w:val="24"/>
        </w:rPr>
        <w:t>στοι</w:t>
      </w:r>
      <w:r>
        <w:rPr>
          <w:rFonts w:eastAsia="Times New Roman" w:cs="Times New Roman"/>
          <w:szCs w:val="24"/>
        </w:rPr>
        <w:t>χεία για την περιουσία του γ</w:t>
      </w:r>
      <w:r w:rsidRPr="00461F2A">
        <w:rPr>
          <w:rFonts w:eastAsia="Times New Roman" w:cs="Times New Roman"/>
          <w:szCs w:val="24"/>
        </w:rPr>
        <w:t>ερμανικού δημοσίου στην Ελλάδα</w:t>
      </w:r>
      <w:r>
        <w:rPr>
          <w:rFonts w:eastAsia="Times New Roman" w:cs="Times New Roman"/>
          <w:szCs w:val="24"/>
        </w:rPr>
        <w:t>.</w:t>
      </w:r>
      <w:r w:rsidRPr="00461F2A">
        <w:rPr>
          <w:rFonts w:eastAsia="Times New Roman" w:cs="Times New Roman"/>
          <w:szCs w:val="24"/>
        </w:rPr>
        <w:t xml:space="preserve"> </w:t>
      </w:r>
      <w:r>
        <w:rPr>
          <w:rFonts w:eastAsia="Times New Roman" w:cs="Times New Roman"/>
          <w:szCs w:val="24"/>
        </w:rPr>
        <w:t>Η υπόθεση ήρθε στη Β</w:t>
      </w:r>
      <w:r w:rsidRPr="00461F2A">
        <w:rPr>
          <w:rFonts w:eastAsia="Times New Roman" w:cs="Times New Roman"/>
          <w:szCs w:val="24"/>
        </w:rPr>
        <w:t>ουλή για να συσταθεί διακομματική επιτροπή και ταυτόχρονα δημιουργήθηκε στο Νομικό Συμβούλιο του Κράτους ομάδα εργασίας για τα επόμενα βήματα που πρέπει να ακολουθήσει η Ελλάδα</w:t>
      </w:r>
      <w:r>
        <w:rPr>
          <w:rFonts w:eastAsia="Times New Roman" w:cs="Times New Roman"/>
          <w:szCs w:val="24"/>
        </w:rPr>
        <w:t>.</w:t>
      </w:r>
    </w:p>
    <w:p w14:paraId="619F96D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Είναι, λοιπόν,</w:t>
      </w:r>
      <w:r w:rsidRPr="00461F2A">
        <w:rPr>
          <w:rFonts w:eastAsia="Times New Roman" w:cs="Times New Roman"/>
          <w:szCs w:val="24"/>
        </w:rPr>
        <w:t xml:space="preserve"> ανιστόρητος</w:t>
      </w:r>
      <w:r>
        <w:rPr>
          <w:rFonts w:eastAsia="Times New Roman" w:cs="Times New Roman"/>
          <w:szCs w:val="24"/>
        </w:rPr>
        <w:t xml:space="preserve"> κάθε</w:t>
      </w:r>
      <w:r w:rsidRPr="00461F2A">
        <w:rPr>
          <w:rFonts w:eastAsia="Times New Roman" w:cs="Times New Roman"/>
          <w:szCs w:val="24"/>
        </w:rPr>
        <w:t xml:space="preserve"> ισχυρισμός ότι η Ελληνική Δημοκρατία δεν έχει μέχρι σήμερα θέσει σε πο</w:t>
      </w:r>
      <w:r>
        <w:rPr>
          <w:rFonts w:eastAsia="Times New Roman" w:cs="Times New Roman"/>
          <w:szCs w:val="24"/>
        </w:rPr>
        <w:t>λιτικό και διπλωματικό επίπεδο τ</w:t>
      </w:r>
      <w:r w:rsidRPr="00461F2A">
        <w:rPr>
          <w:rFonts w:eastAsia="Times New Roman" w:cs="Times New Roman"/>
          <w:szCs w:val="24"/>
        </w:rPr>
        <w:t>ο ζήτημα των αποζημιώσεων από τη Γερμανία</w:t>
      </w:r>
      <w:r>
        <w:rPr>
          <w:rFonts w:eastAsia="Times New Roman" w:cs="Times New Roman"/>
          <w:szCs w:val="24"/>
        </w:rPr>
        <w:t>. Κ</w:t>
      </w:r>
      <w:r w:rsidRPr="00461F2A">
        <w:rPr>
          <w:rFonts w:eastAsia="Times New Roman" w:cs="Times New Roman"/>
          <w:szCs w:val="24"/>
        </w:rPr>
        <w:t>αι έχει πολύ μεγάλη σημασία η αποκατάσταση της ιστορικής αλήθειας</w:t>
      </w:r>
      <w:r>
        <w:rPr>
          <w:rFonts w:eastAsia="Times New Roman" w:cs="Times New Roman"/>
          <w:szCs w:val="24"/>
        </w:rPr>
        <w:t xml:space="preserve">. </w:t>
      </w:r>
    </w:p>
    <w:p w14:paraId="619F96D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w:t>
      </w:r>
      <w:r w:rsidRPr="00461F2A">
        <w:rPr>
          <w:rFonts w:eastAsia="Times New Roman" w:cs="Times New Roman"/>
          <w:szCs w:val="24"/>
        </w:rPr>
        <w:t xml:space="preserve"> υπόθεσ</w:t>
      </w:r>
      <w:r w:rsidRPr="00461F2A">
        <w:rPr>
          <w:rFonts w:eastAsia="Times New Roman" w:cs="Times New Roman"/>
          <w:szCs w:val="24"/>
        </w:rPr>
        <w:t>η των πολεμικών αποζημιώσεων από το</w:t>
      </w:r>
      <w:r>
        <w:rPr>
          <w:rFonts w:eastAsia="Times New Roman" w:cs="Times New Roman"/>
          <w:szCs w:val="24"/>
        </w:rPr>
        <w:t>ν Δ</w:t>
      </w:r>
      <w:r w:rsidRPr="00461F2A">
        <w:rPr>
          <w:rFonts w:eastAsia="Times New Roman" w:cs="Times New Roman"/>
          <w:szCs w:val="24"/>
        </w:rPr>
        <w:t xml:space="preserve">εύτερο Παγκόσμιο Πόλεμο και τη ναζιστική θηριωδία δεν </w:t>
      </w:r>
      <w:r>
        <w:rPr>
          <w:rFonts w:eastAsia="Times New Roman" w:cs="Times New Roman"/>
          <w:szCs w:val="24"/>
        </w:rPr>
        <w:t xml:space="preserve">μπορεί να χρησιμοποιείται </w:t>
      </w:r>
      <w:r w:rsidRPr="00461F2A">
        <w:rPr>
          <w:rFonts w:eastAsia="Times New Roman" w:cs="Times New Roman"/>
          <w:szCs w:val="24"/>
        </w:rPr>
        <w:t>για μικροκομματικούς σκοπούς</w:t>
      </w:r>
      <w:r>
        <w:rPr>
          <w:rFonts w:eastAsia="Times New Roman" w:cs="Times New Roman"/>
          <w:szCs w:val="24"/>
        </w:rPr>
        <w:t>. Α</w:t>
      </w:r>
      <w:r w:rsidRPr="00461F2A">
        <w:rPr>
          <w:rFonts w:eastAsia="Times New Roman" w:cs="Times New Roman"/>
          <w:szCs w:val="24"/>
        </w:rPr>
        <w:t>φορά εθνικά δικαιώματα και αξιώσεις μετρήσιμες και συγκεκριμένες</w:t>
      </w:r>
      <w:r>
        <w:rPr>
          <w:rFonts w:eastAsia="Times New Roman" w:cs="Times New Roman"/>
          <w:szCs w:val="24"/>
        </w:rPr>
        <w:t>,</w:t>
      </w:r>
      <w:r w:rsidRPr="00461F2A">
        <w:rPr>
          <w:rFonts w:eastAsia="Times New Roman" w:cs="Times New Roman"/>
          <w:szCs w:val="24"/>
        </w:rPr>
        <w:t xml:space="preserve"> που οφείλουμε να τα προσεγγίζουμε με προσ</w:t>
      </w:r>
      <w:r w:rsidRPr="00461F2A">
        <w:rPr>
          <w:rFonts w:eastAsia="Times New Roman" w:cs="Times New Roman"/>
          <w:szCs w:val="24"/>
        </w:rPr>
        <w:t>οχή</w:t>
      </w:r>
      <w:r>
        <w:rPr>
          <w:rFonts w:eastAsia="Times New Roman" w:cs="Times New Roman"/>
          <w:szCs w:val="24"/>
        </w:rPr>
        <w:t>,</w:t>
      </w:r>
      <w:r w:rsidRPr="00461F2A">
        <w:rPr>
          <w:rFonts w:eastAsia="Times New Roman" w:cs="Times New Roman"/>
          <w:szCs w:val="24"/>
        </w:rPr>
        <w:t xml:space="preserve"> αλλά και αποφασιστικότητα</w:t>
      </w:r>
      <w:r>
        <w:rPr>
          <w:rFonts w:eastAsia="Times New Roman" w:cs="Times New Roman"/>
          <w:szCs w:val="24"/>
        </w:rPr>
        <w:t xml:space="preserve"> μέσα στο πλαίσιο που χαράζει η εξωτερική </w:t>
      </w:r>
      <w:r w:rsidRPr="00461F2A">
        <w:rPr>
          <w:rFonts w:eastAsia="Times New Roman" w:cs="Times New Roman"/>
          <w:szCs w:val="24"/>
        </w:rPr>
        <w:t xml:space="preserve">πολιτική και το </w:t>
      </w:r>
      <w:r>
        <w:rPr>
          <w:rFonts w:eastAsia="Times New Roman" w:cs="Times New Roman"/>
          <w:szCs w:val="24"/>
        </w:rPr>
        <w:t>Δ</w:t>
      </w:r>
      <w:r w:rsidRPr="00461F2A">
        <w:rPr>
          <w:rFonts w:eastAsia="Times New Roman" w:cs="Times New Roman"/>
          <w:szCs w:val="24"/>
        </w:rPr>
        <w:t xml:space="preserve">ιεθνές </w:t>
      </w:r>
      <w:r>
        <w:rPr>
          <w:rFonts w:eastAsia="Times New Roman" w:cs="Times New Roman"/>
          <w:szCs w:val="24"/>
        </w:rPr>
        <w:t>Δ</w:t>
      </w:r>
      <w:r w:rsidRPr="00461F2A">
        <w:rPr>
          <w:rFonts w:eastAsia="Times New Roman" w:cs="Times New Roman"/>
          <w:szCs w:val="24"/>
        </w:rPr>
        <w:t>ίκαιο</w:t>
      </w:r>
      <w:r>
        <w:rPr>
          <w:rFonts w:eastAsia="Times New Roman" w:cs="Times New Roman"/>
          <w:szCs w:val="24"/>
        </w:rPr>
        <w:t>, με τρόπο</w:t>
      </w:r>
      <w:r w:rsidRPr="00461F2A">
        <w:rPr>
          <w:rFonts w:eastAsia="Times New Roman" w:cs="Times New Roman"/>
          <w:szCs w:val="24"/>
        </w:rPr>
        <w:t xml:space="preserve"> </w:t>
      </w:r>
      <w:r>
        <w:rPr>
          <w:rFonts w:eastAsia="Times New Roman" w:cs="Times New Roman"/>
          <w:szCs w:val="24"/>
        </w:rPr>
        <w:t>ψύχραιμο και τεκμηριωμένο.</w:t>
      </w:r>
    </w:p>
    <w:p w14:paraId="619F96D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Από</w:t>
      </w:r>
      <w:r w:rsidRPr="00461F2A">
        <w:rPr>
          <w:rFonts w:eastAsia="Times New Roman" w:cs="Times New Roman"/>
          <w:szCs w:val="24"/>
        </w:rPr>
        <w:t xml:space="preserve"> το 2014 </w:t>
      </w:r>
      <w:r>
        <w:rPr>
          <w:rFonts w:eastAsia="Times New Roman" w:cs="Times New Roman"/>
          <w:szCs w:val="24"/>
        </w:rPr>
        <w:t xml:space="preserve">έχουν διαμορφωθεί </w:t>
      </w:r>
      <w:r w:rsidRPr="00461F2A">
        <w:rPr>
          <w:rFonts w:eastAsia="Times New Roman" w:cs="Times New Roman"/>
          <w:szCs w:val="24"/>
        </w:rPr>
        <w:t>προτάσεις για τις ενέργειες που η Ελλάδα πρέπει να υλοποιήσει σε διπλωματικό και ακόμα</w:t>
      </w:r>
      <w:r>
        <w:rPr>
          <w:rFonts w:eastAsia="Times New Roman" w:cs="Times New Roman"/>
          <w:szCs w:val="24"/>
        </w:rPr>
        <w:t xml:space="preserve"> -</w:t>
      </w:r>
      <w:r w:rsidRPr="00461F2A">
        <w:rPr>
          <w:rFonts w:eastAsia="Times New Roman" w:cs="Times New Roman"/>
          <w:szCs w:val="24"/>
        </w:rPr>
        <w:t>αν χρειαστεί</w:t>
      </w:r>
      <w:r>
        <w:rPr>
          <w:rFonts w:eastAsia="Times New Roman" w:cs="Times New Roman"/>
          <w:szCs w:val="24"/>
        </w:rPr>
        <w:t>-</w:t>
      </w:r>
      <w:r w:rsidRPr="00461F2A">
        <w:rPr>
          <w:rFonts w:eastAsia="Times New Roman" w:cs="Times New Roman"/>
          <w:szCs w:val="24"/>
        </w:rPr>
        <w:t xml:space="preserve"> σε δικαστικό επίπεδο</w:t>
      </w:r>
      <w:r>
        <w:rPr>
          <w:rFonts w:eastAsia="Times New Roman" w:cs="Times New Roman"/>
          <w:szCs w:val="24"/>
        </w:rPr>
        <w:t>. Ε</w:t>
      </w:r>
      <w:r w:rsidRPr="00461F2A">
        <w:rPr>
          <w:rFonts w:eastAsia="Times New Roman" w:cs="Times New Roman"/>
          <w:szCs w:val="24"/>
        </w:rPr>
        <w:t>ίναι οι ίδιες προτάσεις στις οποίες στηρίζεται και η έκθεση του 2016</w:t>
      </w:r>
      <w:r>
        <w:rPr>
          <w:rFonts w:eastAsia="Times New Roman" w:cs="Times New Roman"/>
          <w:szCs w:val="24"/>
        </w:rPr>
        <w:t>,</w:t>
      </w:r>
      <w:r w:rsidRPr="00461F2A">
        <w:rPr>
          <w:rFonts w:eastAsia="Times New Roman" w:cs="Times New Roman"/>
          <w:szCs w:val="24"/>
        </w:rPr>
        <w:t xml:space="preserve"> </w:t>
      </w:r>
      <w:r>
        <w:rPr>
          <w:rFonts w:eastAsia="Times New Roman" w:cs="Times New Roman"/>
          <w:szCs w:val="24"/>
        </w:rPr>
        <w:t>που συζητούμε μόλις σήμερα στη Β</w:t>
      </w:r>
      <w:r w:rsidRPr="00461F2A">
        <w:rPr>
          <w:rFonts w:eastAsia="Times New Roman" w:cs="Times New Roman"/>
          <w:szCs w:val="24"/>
        </w:rPr>
        <w:t>ουλή</w:t>
      </w:r>
      <w:r>
        <w:rPr>
          <w:rFonts w:eastAsia="Times New Roman" w:cs="Times New Roman"/>
          <w:szCs w:val="24"/>
        </w:rPr>
        <w:t>. Είναι ανοιχτός ο δρόμος προς</w:t>
      </w:r>
      <w:r w:rsidRPr="00461F2A">
        <w:rPr>
          <w:rFonts w:eastAsia="Times New Roman" w:cs="Times New Roman"/>
          <w:szCs w:val="24"/>
        </w:rPr>
        <w:t xml:space="preserve"> το</w:t>
      </w:r>
      <w:r>
        <w:rPr>
          <w:rFonts w:eastAsia="Times New Roman" w:cs="Times New Roman"/>
          <w:szCs w:val="24"/>
        </w:rPr>
        <w:t xml:space="preserve"> Διεθνές Διαιτητικό Δικαστήριο</w:t>
      </w:r>
      <w:r w:rsidRPr="00461F2A">
        <w:rPr>
          <w:rFonts w:eastAsia="Times New Roman" w:cs="Times New Roman"/>
          <w:szCs w:val="24"/>
        </w:rPr>
        <w:t xml:space="preserve"> </w:t>
      </w:r>
      <w:r>
        <w:rPr>
          <w:rFonts w:eastAsia="Times New Roman" w:cs="Times New Roman"/>
          <w:szCs w:val="24"/>
        </w:rPr>
        <w:t>για</w:t>
      </w:r>
      <w:r w:rsidRPr="00461F2A">
        <w:rPr>
          <w:rFonts w:eastAsia="Times New Roman" w:cs="Times New Roman"/>
          <w:szCs w:val="24"/>
        </w:rPr>
        <w:t xml:space="preserve"> τις γερμανικές οφειλές</w:t>
      </w:r>
      <w:r>
        <w:rPr>
          <w:rFonts w:eastAsia="Times New Roman" w:cs="Times New Roman"/>
          <w:szCs w:val="24"/>
        </w:rPr>
        <w:t>.</w:t>
      </w:r>
    </w:p>
    <w:p w14:paraId="619F96D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Ελλάδα</w:t>
      </w:r>
      <w:r w:rsidRPr="00461F2A">
        <w:rPr>
          <w:rFonts w:eastAsia="Times New Roman" w:cs="Times New Roman"/>
          <w:szCs w:val="24"/>
        </w:rPr>
        <w:t xml:space="preserve"> παρά τις ε</w:t>
      </w:r>
      <w:r w:rsidRPr="00461F2A">
        <w:rPr>
          <w:rFonts w:eastAsia="Times New Roman" w:cs="Times New Roman"/>
          <w:szCs w:val="24"/>
        </w:rPr>
        <w:t>πιφυλάξεις και τις ερμηνευτικές δυσχέρειες είναι ελεύθερη και δικαιούται να προσφύγει είτε για οριστική κρίση είτε για παροχή γνωμοδότησης επί του ζητήματος</w:t>
      </w:r>
      <w:r>
        <w:rPr>
          <w:rFonts w:eastAsia="Times New Roman" w:cs="Times New Roman"/>
          <w:szCs w:val="24"/>
        </w:rPr>
        <w:t>.</w:t>
      </w:r>
    </w:p>
    <w:p w14:paraId="619F96D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w:t>
      </w:r>
      <w:r w:rsidRPr="00461F2A">
        <w:rPr>
          <w:rFonts w:eastAsia="Times New Roman" w:cs="Times New Roman"/>
          <w:szCs w:val="24"/>
        </w:rPr>
        <w:t>ς τα πάρουμε όμως ένα-ένα</w:t>
      </w:r>
      <w:r>
        <w:rPr>
          <w:rFonts w:eastAsia="Times New Roman" w:cs="Times New Roman"/>
          <w:szCs w:val="24"/>
        </w:rPr>
        <w:t>. Για κατοχικό δάνειο θεωρούμε</w:t>
      </w:r>
      <w:r w:rsidRPr="00461F2A">
        <w:rPr>
          <w:rFonts w:eastAsia="Times New Roman" w:cs="Times New Roman"/>
          <w:szCs w:val="24"/>
        </w:rPr>
        <w:t xml:space="preserve"> ότι η άρνηση της Γερμανίας να αναγνωρίσει τις οφειλές </w:t>
      </w:r>
      <w:r>
        <w:rPr>
          <w:rFonts w:eastAsia="Times New Roman" w:cs="Times New Roman"/>
          <w:szCs w:val="24"/>
        </w:rPr>
        <w:t>της,</w:t>
      </w:r>
      <w:r w:rsidRPr="00461F2A">
        <w:rPr>
          <w:rFonts w:eastAsia="Times New Roman" w:cs="Times New Roman"/>
          <w:szCs w:val="24"/>
        </w:rPr>
        <w:t xml:space="preserve"> </w:t>
      </w:r>
      <w:r>
        <w:rPr>
          <w:rFonts w:eastAsia="Times New Roman" w:cs="Times New Roman"/>
          <w:szCs w:val="24"/>
        </w:rPr>
        <w:t xml:space="preserve">συνιστά παραβίαση του </w:t>
      </w:r>
      <w:r>
        <w:rPr>
          <w:rFonts w:eastAsia="Times New Roman" w:cs="Times New Roman"/>
          <w:szCs w:val="24"/>
        </w:rPr>
        <w:t>Διεθνούς Δ</w:t>
      </w:r>
      <w:r w:rsidRPr="00461F2A">
        <w:rPr>
          <w:rFonts w:eastAsia="Times New Roman" w:cs="Times New Roman"/>
          <w:szCs w:val="24"/>
        </w:rPr>
        <w:t>ικαίου</w:t>
      </w:r>
      <w:r>
        <w:rPr>
          <w:rFonts w:eastAsia="Times New Roman" w:cs="Times New Roman"/>
          <w:szCs w:val="24"/>
        </w:rPr>
        <w:t>,</w:t>
      </w:r>
      <w:r w:rsidRPr="00461F2A">
        <w:rPr>
          <w:rFonts w:eastAsia="Times New Roman" w:cs="Times New Roman"/>
          <w:szCs w:val="24"/>
        </w:rPr>
        <w:t xml:space="preserve"> που μπορεί να στηρίξει την προσφυγή της χώρας μας στο Διεθνές Δικαστήριο της Χάγης</w:t>
      </w:r>
      <w:r>
        <w:rPr>
          <w:rFonts w:eastAsia="Times New Roman" w:cs="Times New Roman"/>
          <w:szCs w:val="24"/>
        </w:rPr>
        <w:t>.</w:t>
      </w:r>
    </w:p>
    <w:p w14:paraId="619F96D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Συμφωνούμε –και το έχουμε ξαναπεί- ότι η χώρα χρειάζεται ε</w:t>
      </w:r>
      <w:r w:rsidRPr="00461F2A">
        <w:rPr>
          <w:rFonts w:eastAsia="Times New Roman" w:cs="Times New Roman"/>
          <w:szCs w:val="24"/>
        </w:rPr>
        <w:t xml:space="preserve">θνική στρατηγική για τη διεκδίκηση των γερμανικών αξιώσεων με πυλώνα το </w:t>
      </w:r>
      <w:r>
        <w:rPr>
          <w:rFonts w:eastAsia="Times New Roman" w:cs="Times New Roman"/>
          <w:szCs w:val="24"/>
        </w:rPr>
        <w:t>Κ</w:t>
      </w:r>
      <w:r w:rsidRPr="00461F2A">
        <w:rPr>
          <w:rFonts w:eastAsia="Times New Roman" w:cs="Times New Roman"/>
          <w:szCs w:val="24"/>
        </w:rPr>
        <w:t xml:space="preserve">οινοβούλιο </w:t>
      </w:r>
      <w:r w:rsidRPr="00461F2A">
        <w:rPr>
          <w:rFonts w:eastAsia="Times New Roman" w:cs="Times New Roman"/>
          <w:szCs w:val="24"/>
        </w:rPr>
        <w:t>και τη σύσταση μιας μόνιμης διακομματικής επιτροπής</w:t>
      </w:r>
      <w:r>
        <w:rPr>
          <w:rFonts w:eastAsia="Times New Roman" w:cs="Times New Roman"/>
          <w:szCs w:val="24"/>
        </w:rPr>
        <w:t>,</w:t>
      </w:r>
      <w:r w:rsidRPr="00461F2A">
        <w:rPr>
          <w:rFonts w:eastAsia="Times New Roman" w:cs="Times New Roman"/>
          <w:szCs w:val="24"/>
        </w:rPr>
        <w:t xml:space="preserve"> για την τεκμηριωμένη διεκδίκηση των εθνικών μας δικαιωμάτων με ισχυρή νομιμοποίηση και ιστορική συνέχεια</w:t>
      </w:r>
      <w:r>
        <w:rPr>
          <w:rFonts w:eastAsia="Times New Roman" w:cs="Times New Roman"/>
          <w:szCs w:val="24"/>
        </w:rPr>
        <w:t>.</w:t>
      </w:r>
    </w:p>
    <w:p w14:paraId="619F96D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Στηρίζουμε τη</w:t>
      </w:r>
      <w:r>
        <w:rPr>
          <w:rFonts w:eastAsia="Times New Roman" w:cs="Times New Roman"/>
          <w:szCs w:val="24"/>
        </w:rPr>
        <w:t xml:space="preserve"> δημιουργία ε</w:t>
      </w:r>
      <w:r w:rsidRPr="00461F2A">
        <w:rPr>
          <w:rFonts w:eastAsia="Times New Roman" w:cs="Times New Roman"/>
          <w:szCs w:val="24"/>
        </w:rPr>
        <w:t>θνικής επιτροπής προώθησης της διεκδίκησης</w:t>
      </w:r>
      <w:r>
        <w:rPr>
          <w:rFonts w:eastAsia="Times New Roman" w:cs="Times New Roman"/>
          <w:szCs w:val="24"/>
        </w:rPr>
        <w:t>, να κάνουμε ξανά το ζήτημα ε</w:t>
      </w:r>
      <w:r w:rsidRPr="00461F2A">
        <w:rPr>
          <w:rFonts w:eastAsia="Times New Roman" w:cs="Times New Roman"/>
          <w:szCs w:val="24"/>
        </w:rPr>
        <w:t>θνικό αλλά και διεθνές</w:t>
      </w:r>
      <w:r>
        <w:rPr>
          <w:rFonts w:eastAsia="Times New Roman" w:cs="Times New Roman"/>
          <w:szCs w:val="24"/>
        </w:rPr>
        <w:t>,</w:t>
      </w:r>
      <w:r w:rsidRPr="00461F2A">
        <w:rPr>
          <w:rFonts w:eastAsia="Times New Roman" w:cs="Times New Roman"/>
          <w:szCs w:val="24"/>
        </w:rPr>
        <w:t xml:space="preserve"> να ευαισθη</w:t>
      </w:r>
      <w:r>
        <w:rPr>
          <w:rFonts w:eastAsia="Times New Roman" w:cs="Times New Roman"/>
          <w:szCs w:val="24"/>
        </w:rPr>
        <w:t>τοποιήσουμε την ε</w:t>
      </w:r>
      <w:r w:rsidRPr="00461F2A">
        <w:rPr>
          <w:rFonts w:eastAsia="Times New Roman" w:cs="Times New Roman"/>
          <w:szCs w:val="24"/>
        </w:rPr>
        <w:t>λληνική</w:t>
      </w:r>
      <w:r>
        <w:rPr>
          <w:rFonts w:eastAsia="Times New Roman" w:cs="Times New Roman"/>
          <w:szCs w:val="24"/>
        </w:rPr>
        <w:t>,</w:t>
      </w:r>
      <w:r w:rsidRPr="00461F2A">
        <w:rPr>
          <w:rFonts w:eastAsia="Times New Roman" w:cs="Times New Roman"/>
          <w:szCs w:val="24"/>
        </w:rPr>
        <w:t xml:space="preserve"> τη</w:t>
      </w:r>
      <w:r>
        <w:rPr>
          <w:rFonts w:eastAsia="Times New Roman" w:cs="Times New Roman"/>
          <w:szCs w:val="24"/>
        </w:rPr>
        <w:t>ν γερμανική και την ε</w:t>
      </w:r>
      <w:r w:rsidRPr="00461F2A">
        <w:rPr>
          <w:rFonts w:eastAsia="Times New Roman" w:cs="Times New Roman"/>
          <w:szCs w:val="24"/>
        </w:rPr>
        <w:t>υρωπαϊκή κοινή γνώμη</w:t>
      </w:r>
      <w:r>
        <w:rPr>
          <w:rFonts w:eastAsia="Times New Roman" w:cs="Times New Roman"/>
          <w:szCs w:val="24"/>
        </w:rPr>
        <w:t>, να γίνει</w:t>
      </w:r>
      <w:r w:rsidRPr="00461F2A">
        <w:rPr>
          <w:rFonts w:eastAsia="Times New Roman" w:cs="Times New Roman"/>
          <w:szCs w:val="24"/>
        </w:rPr>
        <w:t xml:space="preserve"> σαφές ότι η διεκδίκηση των αποζημιώσεων δεν είναι </w:t>
      </w:r>
      <w:r>
        <w:rPr>
          <w:rFonts w:eastAsia="Times New Roman" w:cs="Times New Roman"/>
          <w:szCs w:val="24"/>
        </w:rPr>
        <w:t xml:space="preserve">εθνική </w:t>
      </w:r>
      <w:r w:rsidRPr="00461F2A">
        <w:rPr>
          <w:rFonts w:eastAsia="Times New Roman" w:cs="Times New Roman"/>
          <w:szCs w:val="24"/>
        </w:rPr>
        <w:t>ε</w:t>
      </w:r>
      <w:r w:rsidRPr="00461F2A">
        <w:rPr>
          <w:rFonts w:eastAsia="Times New Roman" w:cs="Times New Roman"/>
          <w:szCs w:val="24"/>
        </w:rPr>
        <w:t>μμονή</w:t>
      </w:r>
      <w:r>
        <w:rPr>
          <w:rFonts w:eastAsia="Times New Roman" w:cs="Times New Roman"/>
          <w:szCs w:val="24"/>
        </w:rPr>
        <w:t>. Ε</w:t>
      </w:r>
      <w:r w:rsidRPr="00461F2A">
        <w:rPr>
          <w:rFonts w:eastAsia="Times New Roman" w:cs="Times New Roman"/>
          <w:szCs w:val="24"/>
        </w:rPr>
        <w:t xml:space="preserve">ίναι </w:t>
      </w:r>
      <w:r>
        <w:rPr>
          <w:rFonts w:eastAsia="Times New Roman" w:cs="Times New Roman"/>
          <w:szCs w:val="24"/>
        </w:rPr>
        <w:t>ένα βαθύ ζήτημα</w:t>
      </w:r>
      <w:r w:rsidRPr="00461F2A">
        <w:rPr>
          <w:rFonts w:eastAsia="Times New Roman" w:cs="Times New Roman"/>
          <w:szCs w:val="24"/>
        </w:rPr>
        <w:t xml:space="preserve"> δικαιοσύνης</w:t>
      </w:r>
      <w:r>
        <w:rPr>
          <w:rFonts w:eastAsia="Times New Roman" w:cs="Times New Roman"/>
          <w:szCs w:val="24"/>
        </w:rPr>
        <w:t>,</w:t>
      </w:r>
      <w:r w:rsidRPr="00461F2A">
        <w:rPr>
          <w:rFonts w:eastAsia="Times New Roman" w:cs="Times New Roman"/>
          <w:szCs w:val="24"/>
        </w:rPr>
        <w:t xml:space="preserve"> ιστορίας</w:t>
      </w:r>
      <w:r>
        <w:rPr>
          <w:rFonts w:eastAsia="Times New Roman" w:cs="Times New Roman"/>
          <w:szCs w:val="24"/>
        </w:rPr>
        <w:t>, π</w:t>
      </w:r>
      <w:r w:rsidRPr="00461F2A">
        <w:rPr>
          <w:rFonts w:eastAsia="Times New Roman" w:cs="Times New Roman"/>
          <w:szCs w:val="24"/>
        </w:rPr>
        <w:t>αιδείας</w:t>
      </w:r>
      <w:r>
        <w:rPr>
          <w:rFonts w:eastAsia="Times New Roman" w:cs="Times New Roman"/>
          <w:szCs w:val="24"/>
        </w:rPr>
        <w:t>, κοινής ε</w:t>
      </w:r>
      <w:r w:rsidRPr="00461F2A">
        <w:rPr>
          <w:rFonts w:eastAsia="Times New Roman" w:cs="Times New Roman"/>
          <w:szCs w:val="24"/>
        </w:rPr>
        <w:t>υρωπαϊκής ταυτότητας</w:t>
      </w:r>
      <w:r>
        <w:rPr>
          <w:rFonts w:eastAsia="Times New Roman" w:cs="Times New Roman"/>
          <w:szCs w:val="24"/>
        </w:rPr>
        <w:t xml:space="preserve">. </w:t>
      </w:r>
    </w:p>
    <w:p w14:paraId="619F96E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Ας γίνει αυτή</w:t>
      </w:r>
      <w:r w:rsidRPr="00461F2A">
        <w:rPr>
          <w:rFonts w:eastAsia="Times New Roman" w:cs="Times New Roman"/>
          <w:szCs w:val="24"/>
        </w:rPr>
        <w:t xml:space="preserve"> η αφορμή</w:t>
      </w:r>
      <w:r>
        <w:rPr>
          <w:rFonts w:eastAsia="Times New Roman" w:cs="Times New Roman"/>
          <w:szCs w:val="24"/>
        </w:rPr>
        <w:t>,</w:t>
      </w:r>
      <w:r w:rsidRPr="00461F2A">
        <w:rPr>
          <w:rFonts w:eastAsia="Times New Roman" w:cs="Times New Roman"/>
          <w:szCs w:val="24"/>
        </w:rPr>
        <w:t xml:space="preserve"> </w:t>
      </w:r>
      <w:r>
        <w:rPr>
          <w:rFonts w:eastAsia="Times New Roman" w:cs="Times New Roman"/>
          <w:szCs w:val="24"/>
        </w:rPr>
        <w:t xml:space="preserve">για </w:t>
      </w:r>
      <w:r w:rsidRPr="00461F2A">
        <w:rPr>
          <w:rFonts w:eastAsia="Times New Roman" w:cs="Times New Roman"/>
          <w:szCs w:val="24"/>
        </w:rPr>
        <w:t>να έρθει ξανά στην επιφάνεια το αποκρουστι</w:t>
      </w:r>
      <w:r>
        <w:rPr>
          <w:rFonts w:eastAsia="Times New Roman" w:cs="Times New Roman"/>
          <w:szCs w:val="24"/>
        </w:rPr>
        <w:t>κό πρόσωπο του ναζισμού, σε μία Ε</w:t>
      </w:r>
      <w:r w:rsidRPr="00461F2A">
        <w:rPr>
          <w:rFonts w:eastAsia="Times New Roman" w:cs="Times New Roman"/>
          <w:szCs w:val="24"/>
        </w:rPr>
        <w:t>υρώπη οπλισμένη και αμήχανη ιδιαίτερα σήμερα μπροστά στην άν</w:t>
      </w:r>
      <w:r w:rsidRPr="00461F2A">
        <w:rPr>
          <w:rFonts w:eastAsia="Times New Roman" w:cs="Times New Roman"/>
          <w:szCs w:val="24"/>
        </w:rPr>
        <w:t>οδο της ακροδεξιάς και της ξενοφοβίας</w:t>
      </w:r>
      <w:r>
        <w:rPr>
          <w:rFonts w:eastAsia="Times New Roman" w:cs="Times New Roman"/>
          <w:szCs w:val="24"/>
        </w:rPr>
        <w:t>.</w:t>
      </w:r>
      <w:r w:rsidRPr="00461F2A">
        <w:rPr>
          <w:rFonts w:eastAsia="Times New Roman" w:cs="Times New Roman"/>
          <w:szCs w:val="24"/>
        </w:rPr>
        <w:t xml:space="preserve"> </w:t>
      </w:r>
    </w:p>
    <w:p w14:paraId="619F96E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Και είναι, κυρίες και κύριοι Β</w:t>
      </w:r>
      <w:r w:rsidRPr="00461F2A">
        <w:rPr>
          <w:rFonts w:eastAsia="Times New Roman" w:cs="Times New Roman"/>
          <w:szCs w:val="24"/>
        </w:rPr>
        <w:t>ουλευτές</w:t>
      </w:r>
      <w:r>
        <w:rPr>
          <w:rFonts w:eastAsia="Times New Roman" w:cs="Times New Roman"/>
          <w:szCs w:val="24"/>
        </w:rPr>
        <w:t>,</w:t>
      </w:r>
      <w:r w:rsidRPr="00461F2A">
        <w:rPr>
          <w:rFonts w:eastAsia="Times New Roman" w:cs="Times New Roman"/>
          <w:szCs w:val="24"/>
        </w:rPr>
        <w:t xml:space="preserve"> πραγματικά θλιβερό ακόμα και σε αυτήν εδώ τη συζήτηση </w:t>
      </w:r>
      <w:r>
        <w:rPr>
          <w:rFonts w:eastAsia="Times New Roman" w:cs="Times New Roman"/>
          <w:szCs w:val="24"/>
        </w:rPr>
        <w:t>να βλέπουμε από το πρωί τ</w:t>
      </w:r>
      <w:r w:rsidRPr="00461F2A">
        <w:rPr>
          <w:rFonts w:eastAsia="Times New Roman" w:cs="Times New Roman"/>
          <w:szCs w:val="24"/>
        </w:rPr>
        <w:t>ους νοσταλγούς του ναζισμού να μας κουνούν το δάχτυλο</w:t>
      </w:r>
      <w:r>
        <w:rPr>
          <w:rFonts w:eastAsia="Times New Roman" w:cs="Times New Roman"/>
          <w:szCs w:val="24"/>
        </w:rPr>
        <w:t>,</w:t>
      </w:r>
      <w:r w:rsidRPr="00461F2A">
        <w:rPr>
          <w:rFonts w:eastAsia="Times New Roman" w:cs="Times New Roman"/>
          <w:szCs w:val="24"/>
        </w:rPr>
        <w:t xml:space="preserve"> αντί να κρύβονται</w:t>
      </w:r>
      <w:r>
        <w:rPr>
          <w:rFonts w:eastAsia="Times New Roman" w:cs="Times New Roman"/>
          <w:szCs w:val="24"/>
        </w:rPr>
        <w:t>. Ε</w:t>
      </w:r>
      <w:r w:rsidRPr="00461F2A">
        <w:rPr>
          <w:rFonts w:eastAsia="Times New Roman" w:cs="Times New Roman"/>
          <w:szCs w:val="24"/>
        </w:rPr>
        <w:t>ιδικά σήμερα</w:t>
      </w:r>
      <w:r>
        <w:rPr>
          <w:rFonts w:eastAsia="Times New Roman" w:cs="Times New Roman"/>
          <w:szCs w:val="24"/>
        </w:rPr>
        <w:t xml:space="preserve"> έρχονται </w:t>
      </w:r>
      <w:r>
        <w:rPr>
          <w:rFonts w:eastAsia="Times New Roman" w:cs="Times New Roman"/>
          <w:szCs w:val="24"/>
        </w:rPr>
        <w:t>και μας μιλάνε αυτοί χ</w:t>
      </w:r>
      <w:r w:rsidRPr="00461F2A">
        <w:rPr>
          <w:rFonts w:eastAsia="Times New Roman" w:cs="Times New Roman"/>
          <w:szCs w:val="24"/>
        </w:rPr>
        <w:t>ωρίς ντροπή</w:t>
      </w:r>
      <w:r>
        <w:rPr>
          <w:rFonts w:eastAsia="Times New Roman" w:cs="Times New Roman"/>
          <w:szCs w:val="24"/>
        </w:rPr>
        <w:t>,</w:t>
      </w:r>
      <w:r w:rsidRPr="00461F2A">
        <w:rPr>
          <w:rFonts w:eastAsia="Times New Roman" w:cs="Times New Roman"/>
          <w:szCs w:val="24"/>
        </w:rPr>
        <w:t xml:space="preserve"> για έθνος</w:t>
      </w:r>
      <w:r>
        <w:rPr>
          <w:rFonts w:eastAsia="Times New Roman" w:cs="Times New Roman"/>
          <w:szCs w:val="24"/>
        </w:rPr>
        <w:t>,</w:t>
      </w:r>
      <w:r w:rsidRPr="00461F2A">
        <w:rPr>
          <w:rFonts w:eastAsia="Times New Roman" w:cs="Times New Roman"/>
          <w:szCs w:val="24"/>
        </w:rPr>
        <w:t xml:space="preserve"> για πατρίδα</w:t>
      </w:r>
      <w:r>
        <w:rPr>
          <w:rFonts w:eastAsia="Times New Roman" w:cs="Times New Roman"/>
          <w:szCs w:val="24"/>
        </w:rPr>
        <w:t>,</w:t>
      </w:r>
      <w:r w:rsidRPr="00461F2A">
        <w:rPr>
          <w:rFonts w:eastAsia="Times New Roman" w:cs="Times New Roman"/>
          <w:szCs w:val="24"/>
        </w:rPr>
        <w:t xml:space="preserve"> για πατριωτισμό</w:t>
      </w:r>
      <w:r>
        <w:rPr>
          <w:rFonts w:eastAsia="Times New Roman" w:cs="Times New Roman"/>
          <w:szCs w:val="24"/>
        </w:rPr>
        <w:t>, α</w:t>
      </w:r>
      <w:r w:rsidRPr="00461F2A">
        <w:rPr>
          <w:rFonts w:eastAsia="Times New Roman" w:cs="Times New Roman"/>
          <w:szCs w:val="24"/>
        </w:rPr>
        <w:t>κό</w:t>
      </w:r>
      <w:r>
        <w:rPr>
          <w:rFonts w:eastAsia="Times New Roman" w:cs="Times New Roman"/>
          <w:szCs w:val="24"/>
        </w:rPr>
        <w:t>μη και σήμερα που συζητούμε με σ</w:t>
      </w:r>
      <w:r w:rsidRPr="00461F2A">
        <w:rPr>
          <w:rFonts w:eastAsia="Times New Roman" w:cs="Times New Roman"/>
          <w:szCs w:val="24"/>
        </w:rPr>
        <w:t xml:space="preserve">υγκίνηση και οδύνη για το ανεξίτηλο αποτύπωμα που άφησαν στον τόπο μας οι εμπνευστές </w:t>
      </w:r>
      <w:r>
        <w:rPr>
          <w:rFonts w:eastAsia="Times New Roman" w:cs="Times New Roman"/>
          <w:szCs w:val="24"/>
        </w:rPr>
        <w:t>τους.</w:t>
      </w:r>
    </w:p>
    <w:p w14:paraId="619F96E2"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διαβάσουν για τα ανίερα εγκλήματα, τις </w:t>
      </w:r>
      <w:r>
        <w:rPr>
          <w:rFonts w:eastAsia="Times New Roman"/>
          <w:color w:val="222222"/>
          <w:szCs w:val="24"/>
          <w:shd w:val="clear" w:color="auto" w:fill="FFFFFF"/>
        </w:rPr>
        <w:t>φρικαλεότητες των ναζιστικών στρατευμάτων κατοχής σε βάρος άοπλων και άμαχων ανθρώπων και ας το ακούσουν επιτέλους καθαρά: Σε αυτή</w:t>
      </w:r>
      <w:r>
        <w:rPr>
          <w:rFonts w:eastAsia="Times New Roman"/>
          <w:color w:val="222222"/>
          <w:szCs w:val="24"/>
          <w:shd w:val="clear" w:color="auto" w:fill="FFFFFF"/>
        </w:rPr>
        <w:t>ν</w:t>
      </w:r>
      <w:r>
        <w:rPr>
          <w:rFonts w:eastAsia="Times New Roman"/>
          <w:color w:val="222222"/>
          <w:szCs w:val="24"/>
          <w:shd w:val="clear" w:color="auto" w:fill="FFFFFF"/>
        </w:rPr>
        <w:t xml:space="preserve"> τη χώρα </w:t>
      </w:r>
      <w:r w:rsidRPr="00425CFF">
        <w:rPr>
          <w:rFonts w:eastAsia="Times New Roman"/>
          <w:bCs/>
          <w:color w:val="222222"/>
          <w:shd w:val="clear" w:color="auto" w:fill="FFFFFF"/>
        </w:rPr>
        <w:t>δεν</w:t>
      </w:r>
      <w:r>
        <w:rPr>
          <w:rFonts w:eastAsia="Times New Roman"/>
          <w:color w:val="222222"/>
          <w:szCs w:val="24"/>
          <w:shd w:val="clear" w:color="auto" w:fill="FFFFFF"/>
        </w:rPr>
        <w:t xml:space="preserve"> </w:t>
      </w:r>
      <w:r w:rsidRPr="00425CFF">
        <w:rPr>
          <w:rFonts w:eastAsia="Times New Roman"/>
          <w:color w:val="222222"/>
          <w:szCs w:val="24"/>
          <w:shd w:val="clear" w:color="auto" w:fill="FFFFFF"/>
        </w:rPr>
        <w:t>υπάρχει</w:t>
      </w:r>
      <w:r>
        <w:rPr>
          <w:rFonts w:eastAsia="Times New Roman"/>
          <w:color w:val="222222"/>
          <w:szCs w:val="24"/>
          <w:shd w:val="clear" w:color="auto" w:fill="FFFFFF"/>
        </w:rPr>
        <w:t xml:space="preserve"> χώρος για φασισμό και για φασίστες.</w:t>
      </w:r>
    </w:p>
    <w:p w14:paraId="619F96E3" w14:textId="77777777" w:rsidR="00F246CC" w:rsidRDefault="005B5D49">
      <w:pPr>
        <w:spacing w:line="600" w:lineRule="auto"/>
        <w:ind w:firstLine="709"/>
        <w:jc w:val="center"/>
        <w:rPr>
          <w:rFonts w:eastAsia="Times New Roman" w:cs="Times New Roman"/>
        </w:rPr>
      </w:pPr>
      <w:r w:rsidRPr="001A307B">
        <w:rPr>
          <w:rFonts w:eastAsia="Times New Roman" w:cs="Times New Roman"/>
        </w:rPr>
        <w:t>(Χειροκροτήματα από την πτέρυγα της Δημοκρατικής Συμπαράταξης</w:t>
      </w:r>
      <w:r>
        <w:rPr>
          <w:rFonts w:eastAsia="Times New Roman" w:cs="Times New Roman"/>
        </w:rPr>
        <w:t>)</w:t>
      </w:r>
    </w:p>
    <w:p w14:paraId="619F96E4"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έκθ</w:t>
      </w:r>
      <w:r>
        <w:rPr>
          <w:rFonts w:eastAsia="Times New Roman"/>
          <w:color w:val="222222"/>
          <w:szCs w:val="24"/>
          <w:shd w:val="clear" w:color="auto" w:fill="FFFFFF"/>
        </w:rPr>
        <w:t>εση επί της οποίας συζητούμε είναι ένας σταθμός. Δεν είναι ο τερματικός. Θέλει ιδιαίτερη προσοχή πώς θα αξιοποιήσει η Ελληνική Δημοκρατία τα πορίσματα της Βουλής, για να μη δοθεί η δυνατότητα σε κακόπιστους να θεωρήσουν ότι απεμπολούμε αξιώσεις και δικαιώμ</w:t>
      </w:r>
      <w:r>
        <w:rPr>
          <w:rFonts w:eastAsia="Times New Roman"/>
          <w:color w:val="222222"/>
          <w:szCs w:val="24"/>
          <w:shd w:val="clear" w:color="auto" w:fill="FFFFFF"/>
        </w:rPr>
        <w:t>ατα, όπως τα δικαιώματα των θυμάτων και των συγγενών τους, τα οποία παραμένουν ενεργά.</w:t>
      </w:r>
    </w:p>
    <w:p w14:paraId="619F96E5"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Βουλευτές, ο ΣΥΡΙΖΑ χρησιμοποίησε και αυτό το ζήτημα ως </w:t>
      </w:r>
      <w:r>
        <w:rPr>
          <w:rFonts w:eastAsia="Times New Roman"/>
          <w:color w:val="222222"/>
          <w:szCs w:val="24"/>
          <w:shd w:val="clear" w:color="auto" w:fill="FFFFFF"/>
        </w:rPr>
        <w:t xml:space="preserve">αντιπολίτευση </w:t>
      </w:r>
      <w:r>
        <w:rPr>
          <w:rFonts w:eastAsia="Times New Roman"/>
          <w:color w:val="222222"/>
          <w:szCs w:val="24"/>
          <w:shd w:val="clear" w:color="auto" w:fill="FFFFFF"/>
        </w:rPr>
        <w:t>για να βρεθεί στην εξουσία με κορώνες και μεγάλα λόγια. Σήμερα, με καθυστέρηση, σ</w:t>
      </w:r>
      <w:r>
        <w:rPr>
          <w:rFonts w:eastAsia="Times New Roman"/>
          <w:color w:val="222222"/>
          <w:szCs w:val="24"/>
          <w:shd w:val="clear" w:color="auto" w:fill="FFFFFF"/>
        </w:rPr>
        <w:t xml:space="preserve">το τέλος της θητείας τους, θυμήθηκαν ξανά τις γερμανικές αποζημιώσεις και πάλι για προεκλογικούς λόγους. Όλα για τις εντυπώσεις. Προσπαθούν να αλλάξουν την ατζέντα από τις σκληρές πολιτικές, για να διαχειριστούν την ήττα τους που έρχεται. </w:t>
      </w:r>
    </w:p>
    <w:p w14:paraId="619F96E6"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δική τους ευθ</w:t>
      </w:r>
      <w:r>
        <w:rPr>
          <w:rFonts w:eastAsia="Times New Roman"/>
          <w:color w:val="222222"/>
          <w:szCs w:val="24"/>
          <w:shd w:val="clear" w:color="auto" w:fill="FFFFFF"/>
        </w:rPr>
        <w:t xml:space="preserve">ύνη, ο ΣΥΡΙΖΑ, είναι αυτός που έθαψε την </w:t>
      </w:r>
      <w:r>
        <w:rPr>
          <w:rFonts w:eastAsia="Times New Roman"/>
          <w:color w:val="222222"/>
          <w:szCs w:val="24"/>
          <w:shd w:val="clear" w:color="auto" w:fill="FFFFFF"/>
        </w:rPr>
        <w:t xml:space="preserve">έκθεση </w:t>
      </w:r>
      <w:r>
        <w:rPr>
          <w:rFonts w:eastAsia="Times New Roman"/>
          <w:color w:val="222222"/>
          <w:szCs w:val="24"/>
          <w:shd w:val="clear" w:color="auto" w:fill="FFFFFF"/>
        </w:rPr>
        <w:t xml:space="preserve">της </w:t>
      </w:r>
      <w:r>
        <w:rPr>
          <w:rFonts w:eastAsia="Times New Roman"/>
          <w:color w:val="222222"/>
          <w:szCs w:val="24"/>
          <w:shd w:val="clear" w:color="auto" w:fill="FFFFFF"/>
        </w:rPr>
        <w:t>διακομματικής επιτροπής</w:t>
      </w:r>
      <w:r>
        <w:rPr>
          <w:rFonts w:eastAsia="Times New Roman"/>
          <w:color w:val="222222"/>
          <w:szCs w:val="24"/>
          <w:shd w:val="clear" w:color="auto" w:fill="FFFFFF"/>
        </w:rPr>
        <w:t xml:space="preserve"> τα τρία αυτά τελευταία χρόνια, μια έκθεση η οποία ολοκληρώθηκε και κατατέθηκε στον Πρόεδρο της Βουλής από το 2016. Με δική της ευθύνη η </w:t>
      </w:r>
      <w:r w:rsidRPr="00AD5B67">
        <w:rPr>
          <w:rFonts w:eastAsia="Times New Roman"/>
          <w:bCs/>
          <w:color w:val="222222"/>
          <w:shd w:val="clear" w:color="auto" w:fill="FFFFFF"/>
        </w:rPr>
        <w:t>Κυβέρνηση</w:t>
      </w:r>
      <w:r>
        <w:rPr>
          <w:rFonts w:eastAsia="Times New Roman"/>
          <w:color w:val="222222"/>
          <w:szCs w:val="24"/>
          <w:shd w:val="clear" w:color="auto" w:fill="FFFFFF"/>
        </w:rPr>
        <w:t xml:space="preserve"> ΣΥΡΙΖΑ δεν υλοποίησε ούτε μία από </w:t>
      </w:r>
      <w:r>
        <w:rPr>
          <w:rFonts w:eastAsia="Times New Roman"/>
          <w:color w:val="222222"/>
          <w:szCs w:val="24"/>
          <w:shd w:val="clear" w:color="auto" w:fill="FFFFFF"/>
        </w:rPr>
        <w:t xml:space="preserve">τις προτάσεις της </w:t>
      </w:r>
      <w:r>
        <w:rPr>
          <w:rFonts w:eastAsia="Times New Roman"/>
          <w:color w:val="222222"/>
          <w:szCs w:val="24"/>
          <w:shd w:val="clear" w:color="auto" w:fill="FFFFFF"/>
        </w:rPr>
        <w:t>διακομματικής επιτροπής</w:t>
      </w:r>
      <w:r>
        <w:rPr>
          <w:rFonts w:eastAsia="Times New Roman"/>
          <w:color w:val="222222"/>
          <w:szCs w:val="24"/>
          <w:shd w:val="clear" w:color="auto" w:fill="FFFFFF"/>
        </w:rPr>
        <w:t>. Όχι μόνο δεν ασχολήθηκε ποτέ με την ουσία της όλης υπόθεσης, αλλά ούτε καν επιχείρησε να κρατήσει το θέμα ζωντανό σε διεθνές και διακρατικό επίπεδο.</w:t>
      </w:r>
    </w:p>
    <w:p w14:paraId="619F96E7"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ξεχνάμε βέβαια ότι τρία χρόνια τώρα ο κ. Τσίπρας μιλούσε για</w:t>
      </w:r>
      <w:r>
        <w:rPr>
          <w:rFonts w:eastAsia="Times New Roman"/>
          <w:color w:val="222222"/>
          <w:szCs w:val="24"/>
          <w:shd w:val="clear" w:color="auto" w:fill="FFFFFF"/>
        </w:rPr>
        <w:t xml:space="preserve"> την ανάγκη να συζητήσουμε για την έκθεση, αλλά δεν την έφερνε στη Βουλή. Και σε όλη αυτή</w:t>
      </w:r>
      <w:r>
        <w:rPr>
          <w:rFonts w:eastAsia="Times New Roman"/>
          <w:color w:val="222222"/>
          <w:szCs w:val="24"/>
          <w:shd w:val="clear" w:color="auto" w:fill="FFFFFF"/>
        </w:rPr>
        <w:t>ν</w:t>
      </w:r>
      <w:r>
        <w:rPr>
          <w:rFonts w:eastAsia="Times New Roman"/>
          <w:color w:val="222222"/>
          <w:szCs w:val="24"/>
          <w:shd w:val="clear" w:color="auto" w:fill="FFFFFF"/>
        </w:rPr>
        <w:t xml:space="preserve"> την περίοδο μασούσε τα λόγια του μπροστά στην </w:t>
      </w:r>
      <w:r>
        <w:rPr>
          <w:rFonts w:eastAsia="Times New Roman"/>
          <w:color w:val="222222"/>
          <w:szCs w:val="24"/>
          <w:shd w:val="clear" w:color="auto" w:fill="FFFFFF"/>
        </w:rPr>
        <w:t xml:space="preserve">κ. </w:t>
      </w:r>
      <w:r>
        <w:rPr>
          <w:rFonts w:eastAsia="Times New Roman"/>
          <w:color w:val="222222"/>
          <w:szCs w:val="24"/>
          <w:shd w:val="clear" w:color="auto" w:fill="FFFFFF"/>
        </w:rPr>
        <w:t>Μέρκελ. Το θέμα αποσιωπήθηκε συνειδητά με ευθύνη της Κυβέρνησης. Ουδέποτε έγινε από αυτή</w:t>
      </w:r>
      <w:r>
        <w:rPr>
          <w:rFonts w:eastAsia="Times New Roman"/>
          <w:color w:val="222222"/>
          <w:szCs w:val="24"/>
          <w:shd w:val="clear" w:color="auto" w:fill="FFFFFF"/>
        </w:rPr>
        <w:t>ν</w:t>
      </w:r>
      <w:r>
        <w:rPr>
          <w:rFonts w:eastAsia="Times New Roman"/>
          <w:color w:val="222222"/>
          <w:szCs w:val="24"/>
          <w:shd w:val="clear" w:color="auto" w:fill="FFFFFF"/>
        </w:rPr>
        <w:t xml:space="preserve"> την Κυβέρνηση οποιαδήποτε διατύπωση επίσημης διεκδίκησης των οφειλών της Γερμανίας προς την Ελλάδα.</w:t>
      </w:r>
    </w:p>
    <w:p w14:paraId="619F96E8" w14:textId="77777777" w:rsidR="00F246CC" w:rsidRDefault="005B5D49">
      <w:pPr>
        <w:spacing w:line="600" w:lineRule="auto"/>
        <w:ind w:firstLine="720"/>
        <w:jc w:val="both"/>
        <w:rPr>
          <w:rFonts w:eastAsia="Times New Roman"/>
          <w:color w:val="222222"/>
          <w:szCs w:val="24"/>
          <w:shd w:val="clear" w:color="auto" w:fill="FFFFFF"/>
        </w:rPr>
      </w:pPr>
      <w:r w:rsidRPr="00494DF1">
        <w:rPr>
          <w:rFonts w:eastAsia="Times New Roman"/>
          <w:bCs/>
          <w:color w:val="222222"/>
          <w:shd w:val="clear" w:color="auto" w:fill="FFFFFF"/>
        </w:rPr>
        <w:t>Και</w:t>
      </w:r>
      <w:r>
        <w:rPr>
          <w:rFonts w:eastAsia="Times New Roman"/>
          <w:color w:val="222222"/>
          <w:szCs w:val="24"/>
          <w:shd w:val="clear" w:color="auto" w:fill="FFFFFF"/>
        </w:rPr>
        <w:t xml:space="preserve"> σε αυτό το ζήτημα, φυσικά, </w:t>
      </w:r>
      <w:r w:rsidRPr="00AD5B67">
        <w:rPr>
          <w:rFonts w:eastAsia="Times New Roman"/>
          <w:bCs/>
          <w:color w:val="222222"/>
          <w:shd w:val="clear" w:color="auto" w:fill="FFFFFF"/>
        </w:rPr>
        <w:t>δεν</w:t>
      </w:r>
      <w:r>
        <w:rPr>
          <w:rFonts w:eastAsia="Times New Roman"/>
          <w:color w:val="222222"/>
          <w:szCs w:val="24"/>
          <w:shd w:val="clear" w:color="auto" w:fill="FFFFFF"/>
        </w:rPr>
        <w:t xml:space="preserve"> αξιοποίησε στο ελάχιστο τη δυνατότητα πολιτικής συνεννόησης. Περιορίστηκε σε λεονταρισμούς </w:t>
      </w:r>
      <w:r w:rsidRPr="00AD5B67">
        <w:rPr>
          <w:rFonts w:eastAsia="Times New Roman"/>
          <w:color w:val="222222"/>
          <w:shd w:val="clear" w:color="auto" w:fill="FFFFFF"/>
        </w:rPr>
        <w:t>χωρίς</w:t>
      </w:r>
      <w:r>
        <w:rPr>
          <w:rFonts w:eastAsia="Times New Roman"/>
          <w:color w:val="222222"/>
          <w:szCs w:val="24"/>
          <w:shd w:val="clear" w:color="auto" w:fill="FFFFFF"/>
        </w:rPr>
        <w:t xml:space="preserve"> ουσία και χωρίς αποτέλε</w:t>
      </w:r>
      <w:r>
        <w:rPr>
          <w:rFonts w:eastAsia="Times New Roman"/>
          <w:color w:val="222222"/>
          <w:szCs w:val="24"/>
          <w:shd w:val="clear" w:color="auto" w:fill="FFFFFF"/>
        </w:rPr>
        <w:t xml:space="preserve">σμα. Μεγαλοστομίες και φτηνά επικοινωνιακά τρικ! </w:t>
      </w:r>
    </w:p>
    <w:p w14:paraId="619F96E9"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ΣΥΡΙΖΑ επέλεξε και επέμεινε στην ολέθρια ταύτιση των γερμανικών αποζημιώσεων </w:t>
      </w:r>
      <w:r w:rsidRPr="00AD5B67">
        <w:rPr>
          <w:rFonts w:eastAsia="Times New Roman"/>
          <w:bCs/>
          <w:color w:val="222222"/>
          <w:shd w:val="clear" w:color="auto" w:fill="FFFFFF"/>
        </w:rPr>
        <w:t>και</w:t>
      </w:r>
      <w:r>
        <w:rPr>
          <w:rFonts w:eastAsia="Times New Roman"/>
          <w:color w:val="222222"/>
          <w:szCs w:val="24"/>
          <w:shd w:val="clear" w:color="auto" w:fill="FFFFFF"/>
        </w:rPr>
        <w:t xml:space="preserve"> του κατοχικού δανείου με την ελληνική δημοσιονομική κρίση. Και πάνω σε αυτό το ανιστόρητο </w:t>
      </w:r>
      <w:r w:rsidRPr="00AD5B67">
        <w:rPr>
          <w:rFonts w:eastAsia="Times New Roman"/>
          <w:bCs/>
          <w:color w:val="222222"/>
          <w:shd w:val="clear" w:color="auto" w:fill="FFFFFF"/>
        </w:rPr>
        <w:t>και</w:t>
      </w:r>
      <w:r>
        <w:rPr>
          <w:rFonts w:eastAsia="Times New Roman"/>
          <w:color w:val="222222"/>
          <w:szCs w:val="24"/>
          <w:shd w:val="clear" w:color="auto" w:fill="FFFFFF"/>
        </w:rPr>
        <w:t xml:space="preserve"> εσφαλμένο σχήμα έστησε ένα λα</w:t>
      </w:r>
      <w:r>
        <w:rPr>
          <w:rFonts w:eastAsia="Times New Roman"/>
          <w:color w:val="222222"/>
          <w:szCs w:val="24"/>
          <w:shd w:val="clear" w:color="auto" w:fill="FFFFFF"/>
        </w:rPr>
        <w:t xml:space="preserve">ϊκίστικο κρεσέντο. Εξέθρεψε </w:t>
      </w:r>
      <w:r w:rsidRPr="00AD5B67">
        <w:rPr>
          <w:rFonts w:eastAsia="Times New Roman"/>
          <w:bCs/>
          <w:color w:val="222222"/>
          <w:shd w:val="clear" w:color="auto" w:fill="FFFFFF"/>
        </w:rPr>
        <w:t>και</w:t>
      </w:r>
      <w:r>
        <w:rPr>
          <w:rFonts w:eastAsia="Times New Roman"/>
          <w:color w:val="222222"/>
          <w:szCs w:val="24"/>
          <w:shd w:val="clear" w:color="auto" w:fill="FFFFFF"/>
        </w:rPr>
        <w:t xml:space="preserve"> ανέχτηκε τη διχαστική ρητορική που χώρισε ξανά τους Έλληνες σε προδότες ή πατριώτες. Αδιαφόρησαν προκλητικά για όσα βήματα είχαν γίνει τα αμέσως προηγούμενα χρόνια. Διέλυσαν την παλιά επιτροπή και αποφάσισαν να συγκροτήσουν </w:t>
      </w:r>
      <w:r>
        <w:rPr>
          <w:rFonts w:eastAsia="Times New Roman"/>
          <w:color w:val="222222"/>
          <w:szCs w:val="24"/>
          <w:shd w:val="clear" w:color="auto" w:fill="FFFFFF"/>
        </w:rPr>
        <w:t xml:space="preserve">καινούργια. Και σήμερα, τέσσερα χρόνια μετά, τώρα </w:t>
      </w:r>
      <w:r w:rsidRPr="00AD5B67">
        <w:rPr>
          <w:rFonts w:eastAsia="Times New Roman"/>
          <w:bCs/>
          <w:color w:val="222222"/>
          <w:shd w:val="clear" w:color="auto" w:fill="FFFFFF"/>
        </w:rPr>
        <w:t>που</w:t>
      </w:r>
      <w:r>
        <w:rPr>
          <w:rFonts w:eastAsia="Times New Roman"/>
          <w:color w:val="222222"/>
          <w:szCs w:val="24"/>
          <w:shd w:val="clear" w:color="auto" w:fill="FFFFFF"/>
        </w:rPr>
        <w:t xml:space="preserve"> φεύγουν, τώρα το φέρνουν, για να το εκμεταλλευτούν επικοινωνιακά.</w:t>
      </w:r>
    </w:p>
    <w:p w14:paraId="619F96EA" w14:textId="77777777" w:rsidR="00F246CC" w:rsidRDefault="005B5D49">
      <w:pPr>
        <w:spacing w:line="600" w:lineRule="auto"/>
        <w:ind w:firstLine="720"/>
        <w:jc w:val="both"/>
        <w:rPr>
          <w:rFonts w:eastAsia="Times New Roman"/>
          <w:color w:val="222222"/>
          <w:szCs w:val="24"/>
          <w:shd w:val="clear" w:color="auto" w:fill="FFFFFF"/>
        </w:rPr>
      </w:pPr>
      <w:r w:rsidRPr="00AD5B67">
        <w:rPr>
          <w:rFonts w:eastAsia="Times New Roman"/>
          <w:color w:val="222222"/>
          <w:szCs w:val="24"/>
          <w:shd w:val="clear" w:color="auto" w:fill="FFFFFF"/>
        </w:rPr>
        <w:t>Κυρίες και κύριοι Βουλευτές</w:t>
      </w:r>
      <w:r>
        <w:rPr>
          <w:rFonts w:eastAsia="Times New Roman"/>
          <w:color w:val="222222"/>
          <w:szCs w:val="24"/>
          <w:shd w:val="clear" w:color="auto" w:fill="FFFFFF"/>
        </w:rPr>
        <w:t>, η τραγική ιστορία του πολέμου θα παραμείνει πάντα ζωντανή. Οι θυσίες, ο πόνος, η αντίσταση, το πάθος για τη</w:t>
      </w:r>
      <w:r>
        <w:rPr>
          <w:rFonts w:eastAsia="Times New Roman"/>
          <w:color w:val="222222"/>
          <w:szCs w:val="24"/>
          <w:shd w:val="clear" w:color="auto" w:fill="FFFFFF"/>
        </w:rPr>
        <w:t xml:space="preserve">ν ελευθερία δεν ξεθωριάζουν. Η διεκδίκηση όσων η Ελλάδα δικαιούται είναι ζωντανή </w:t>
      </w:r>
      <w:r w:rsidRPr="00AD5B67">
        <w:rPr>
          <w:rFonts w:eastAsia="Times New Roman"/>
          <w:bCs/>
          <w:color w:val="222222"/>
          <w:shd w:val="clear" w:color="auto" w:fill="FFFFFF"/>
        </w:rPr>
        <w:t>και</w:t>
      </w:r>
      <w:r>
        <w:rPr>
          <w:rFonts w:eastAsia="Times New Roman"/>
          <w:color w:val="222222"/>
          <w:szCs w:val="24"/>
          <w:shd w:val="clear" w:color="auto" w:fill="FFFFFF"/>
        </w:rPr>
        <w:t xml:space="preserve"> </w:t>
      </w:r>
      <w:r w:rsidRPr="00AD5B67">
        <w:rPr>
          <w:rFonts w:eastAsia="Times New Roman"/>
          <w:bCs/>
          <w:color w:val="222222"/>
          <w:shd w:val="clear" w:color="auto" w:fill="FFFFFF"/>
        </w:rPr>
        <w:t>δεν</w:t>
      </w:r>
      <w:r>
        <w:rPr>
          <w:rFonts w:eastAsia="Times New Roman"/>
          <w:color w:val="222222"/>
          <w:szCs w:val="24"/>
          <w:shd w:val="clear" w:color="auto" w:fill="FFFFFF"/>
        </w:rPr>
        <w:t xml:space="preserve"> </w:t>
      </w:r>
      <w:r w:rsidRPr="00AD5B67">
        <w:rPr>
          <w:rFonts w:eastAsia="Times New Roman"/>
          <w:bCs/>
          <w:color w:val="222222"/>
          <w:shd w:val="clear" w:color="auto" w:fill="FFFFFF"/>
        </w:rPr>
        <w:t>είναι</w:t>
      </w:r>
      <w:r>
        <w:rPr>
          <w:rFonts w:eastAsia="Times New Roman"/>
          <w:color w:val="222222"/>
          <w:szCs w:val="24"/>
          <w:shd w:val="clear" w:color="auto" w:fill="FFFFFF"/>
        </w:rPr>
        <w:t xml:space="preserve"> ζωντανή ως εκδίκηση ούτε ως συμψηφισμός, αλλά ως ένα μήνυμα αναγνώρισης του δικαίου και δέσμευσης πάνω σε κοινές αρχές και αξίες, απόδειξη ειλικρινών σχέσεων φιλ</w:t>
      </w:r>
      <w:r>
        <w:rPr>
          <w:rFonts w:eastAsia="Times New Roman"/>
          <w:color w:val="222222"/>
          <w:szCs w:val="24"/>
          <w:shd w:val="clear" w:color="auto" w:fill="FFFFFF"/>
        </w:rPr>
        <w:t>ίας σε μια άλλη Ευρώπη ενωμένη και δίκαιη.</w:t>
      </w:r>
    </w:p>
    <w:p w14:paraId="619F96EB"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Έγιναν εγκλήματα, έγιναν τόσα λάθη. Ας μείνει </w:t>
      </w:r>
      <w:r w:rsidRPr="00AD5B67">
        <w:rPr>
          <w:rFonts w:eastAsia="Times New Roman"/>
          <w:bCs/>
          <w:color w:val="222222"/>
          <w:shd w:val="clear" w:color="auto" w:fill="FFFFFF"/>
        </w:rPr>
        <w:t>τουλάχιστον</w:t>
      </w:r>
      <w:r>
        <w:rPr>
          <w:rFonts w:eastAsia="Times New Roman"/>
          <w:color w:val="222222"/>
          <w:szCs w:val="24"/>
          <w:shd w:val="clear" w:color="auto" w:fill="FFFFFF"/>
        </w:rPr>
        <w:t xml:space="preserve"> ένα μάθημα: Το μίσος του χθες να μην μπολιάσει με διχόνοια το αύριο.</w:t>
      </w:r>
    </w:p>
    <w:p w14:paraId="619F96EC"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14:paraId="619F96ED" w14:textId="77777777" w:rsidR="00F246CC" w:rsidRDefault="005B5D49">
      <w:pPr>
        <w:spacing w:line="600" w:lineRule="auto"/>
        <w:ind w:firstLine="709"/>
        <w:jc w:val="both"/>
        <w:rPr>
          <w:rFonts w:eastAsia="Times New Roman" w:cs="Times New Roman"/>
        </w:rPr>
      </w:pPr>
      <w:r w:rsidRPr="001A307B">
        <w:rPr>
          <w:rFonts w:eastAsia="Times New Roman" w:cs="Times New Roman"/>
        </w:rPr>
        <w:t>(Χειροκροτήματα από την πτέρυγ</w:t>
      </w:r>
      <w:r>
        <w:rPr>
          <w:rFonts w:eastAsia="Times New Roman" w:cs="Times New Roman"/>
        </w:rPr>
        <w:t>α της Δημοκρατικής Συμπαράταξης</w:t>
      </w:r>
      <w:r>
        <w:rPr>
          <w:rFonts w:eastAsia="Times New Roman" w:cs="Times New Roman"/>
        </w:rPr>
        <w:t>)</w:t>
      </w:r>
    </w:p>
    <w:p w14:paraId="619F96EE" w14:textId="77777777" w:rsidR="00F246CC" w:rsidRDefault="005B5D49">
      <w:pPr>
        <w:spacing w:line="600" w:lineRule="auto"/>
        <w:ind w:firstLine="720"/>
        <w:jc w:val="both"/>
        <w:rPr>
          <w:rFonts w:eastAsia="Times New Roman"/>
          <w:color w:val="222222"/>
          <w:szCs w:val="24"/>
          <w:shd w:val="clear" w:color="auto" w:fill="FFFFFF"/>
        </w:rPr>
      </w:pPr>
      <w:r w:rsidRPr="00AD5B67">
        <w:rPr>
          <w:rFonts w:eastAsia="Times New Roman"/>
          <w:b/>
          <w:color w:val="222222"/>
          <w:shd w:val="clear" w:color="auto" w:fill="FFFFFF"/>
        </w:rPr>
        <w:t>ΠΡΟΕΔΡΟΣ (</w:t>
      </w:r>
      <w:r>
        <w:rPr>
          <w:rFonts w:eastAsia="Times New Roman"/>
          <w:b/>
          <w:color w:val="222222"/>
          <w:shd w:val="clear" w:color="auto" w:fill="FFFFFF"/>
        </w:rPr>
        <w:t>Νικόλαος Βούτσης</w:t>
      </w:r>
      <w:r w:rsidRPr="00AD5B67">
        <w:rPr>
          <w:rFonts w:eastAsia="Times New Roman"/>
          <w:b/>
          <w:color w:val="222222"/>
          <w:shd w:val="clear" w:color="auto" w:fill="FFFFFF"/>
        </w:rPr>
        <w:t>):</w:t>
      </w:r>
      <w:r w:rsidRPr="00AD5B67">
        <w:rPr>
          <w:rFonts w:eastAsia="Times New Roman"/>
          <w:color w:val="222222"/>
          <w:shd w:val="clear" w:color="auto" w:fill="FFFFFF"/>
        </w:rPr>
        <w:t xml:space="preserve"> </w:t>
      </w:r>
      <w:r>
        <w:rPr>
          <w:rFonts w:eastAsia="Times New Roman"/>
          <w:color w:val="222222"/>
          <w:szCs w:val="24"/>
          <w:shd w:val="clear" w:color="auto" w:fill="FFFFFF"/>
        </w:rPr>
        <w:t xml:space="preserve">Ευχαριστώ πολύ, κυρία Γεννηματά. </w:t>
      </w:r>
    </w:p>
    <w:p w14:paraId="619F96EF"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Αρβανιτίδης από τη Δημοκρατική Συμπαράταξη.</w:t>
      </w:r>
    </w:p>
    <w:p w14:paraId="619F96F0" w14:textId="77777777" w:rsidR="00F246CC" w:rsidRDefault="005B5D49">
      <w:pPr>
        <w:spacing w:line="600" w:lineRule="auto"/>
        <w:ind w:firstLine="720"/>
        <w:jc w:val="both"/>
        <w:rPr>
          <w:rFonts w:eastAsia="Times New Roman"/>
          <w:bCs/>
          <w:color w:val="222222"/>
          <w:shd w:val="clear" w:color="auto" w:fill="FFFFFF"/>
        </w:rPr>
      </w:pPr>
      <w:r w:rsidRPr="004F526F">
        <w:rPr>
          <w:rFonts w:eastAsia="Times New Roman"/>
          <w:b/>
          <w:color w:val="222222"/>
          <w:szCs w:val="24"/>
          <w:shd w:val="clear" w:color="auto" w:fill="FFFFFF"/>
        </w:rPr>
        <w:t>ΙΩΑΝΝΗΣ ΛΑΓΟΣ:</w:t>
      </w:r>
      <w:r>
        <w:rPr>
          <w:rFonts w:eastAsia="Times New Roman"/>
          <w:color w:val="222222"/>
          <w:szCs w:val="24"/>
          <w:shd w:val="clear" w:color="auto" w:fill="FFFFFF"/>
        </w:rPr>
        <w:t xml:space="preserve"> </w:t>
      </w:r>
      <w:r w:rsidRPr="00AD5B67">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AD5B67">
        <w:rPr>
          <w:rFonts w:eastAsia="Times New Roman"/>
          <w:bCs/>
          <w:color w:val="222222"/>
          <w:shd w:val="clear" w:color="auto" w:fill="FFFFFF"/>
        </w:rPr>
        <w:t>μπορ</w:t>
      </w:r>
      <w:r>
        <w:rPr>
          <w:rFonts w:eastAsia="Times New Roman"/>
          <w:bCs/>
          <w:color w:val="222222"/>
          <w:shd w:val="clear" w:color="auto" w:fill="FFFFFF"/>
        </w:rPr>
        <w:t xml:space="preserve">ώ </w:t>
      </w:r>
      <w:r w:rsidRPr="00AD5B67">
        <w:rPr>
          <w:rFonts w:eastAsia="Times New Roman"/>
          <w:bCs/>
          <w:color w:val="222222"/>
          <w:shd w:val="clear" w:color="auto" w:fill="FFFFFF"/>
        </w:rPr>
        <w:t>να</w:t>
      </w:r>
      <w:r>
        <w:rPr>
          <w:rFonts w:eastAsia="Times New Roman"/>
          <w:bCs/>
          <w:color w:val="222222"/>
          <w:shd w:val="clear" w:color="auto" w:fill="FFFFFF"/>
        </w:rPr>
        <w:t xml:space="preserve"> έχω τον λόγο για ένα λεπτό; </w:t>
      </w:r>
    </w:p>
    <w:p w14:paraId="619F96F1" w14:textId="77777777" w:rsidR="00F246CC" w:rsidRDefault="005B5D49">
      <w:pPr>
        <w:spacing w:line="600" w:lineRule="auto"/>
        <w:ind w:firstLine="720"/>
        <w:jc w:val="both"/>
        <w:rPr>
          <w:rFonts w:eastAsia="Times New Roman"/>
          <w:color w:val="222222"/>
          <w:shd w:val="clear" w:color="auto" w:fill="FFFFFF"/>
        </w:rPr>
      </w:pPr>
      <w:r w:rsidRPr="00AD5B67">
        <w:rPr>
          <w:rFonts w:eastAsia="Times New Roman"/>
          <w:b/>
          <w:color w:val="222222"/>
          <w:shd w:val="clear" w:color="auto" w:fill="FFFFFF"/>
        </w:rPr>
        <w:t>ΠΡΟΕΔΡΟΣ (</w:t>
      </w:r>
      <w:r>
        <w:rPr>
          <w:rFonts w:eastAsia="Times New Roman"/>
          <w:b/>
          <w:color w:val="222222"/>
          <w:shd w:val="clear" w:color="auto" w:fill="FFFFFF"/>
        </w:rPr>
        <w:t>Νικόλαος Βούτσης</w:t>
      </w:r>
      <w:r w:rsidRPr="00AD5B67">
        <w:rPr>
          <w:rFonts w:eastAsia="Times New Roman"/>
          <w:b/>
          <w:color w:val="222222"/>
          <w:shd w:val="clear" w:color="auto" w:fill="FFFFFF"/>
        </w:rPr>
        <w:t>):</w:t>
      </w:r>
      <w:r w:rsidRPr="00AD5B67">
        <w:rPr>
          <w:rFonts w:eastAsia="Times New Roman"/>
          <w:color w:val="222222"/>
          <w:shd w:val="clear" w:color="auto" w:fill="FFFFFF"/>
        </w:rPr>
        <w:t xml:space="preserve"> </w:t>
      </w:r>
      <w:r>
        <w:rPr>
          <w:rFonts w:eastAsia="Times New Roman"/>
          <w:color w:val="222222"/>
          <w:shd w:val="clear" w:color="auto" w:fill="FFFFFF"/>
        </w:rPr>
        <w:t xml:space="preserve">Ναι. </w:t>
      </w:r>
    </w:p>
    <w:p w14:paraId="619F96F2"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hd w:val="clear" w:color="auto" w:fill="FFFFFF"/>
        </w:rPr>
        <w:t xml:space="preserve">Κύριε Αρβανιτίδη, περιμένετε ένα λεπτό. </w:t>
      </w:r>
      <w:r>
        <w:rPr>
          <w:rFonts w:eastAsia="Times New Roman"/>
          <w:color w:val="222222"/>
          <w:szCs w:val="24"/>
          <w:shd w:val="clear" w:color="auto" w:fill="FFFFFF"/>
        </w:rPr>
        <w:t>Έχει ζητήσει τον λόγο ο κ. Λαγός για ένα λεπτό.</w:t>
      </w:r>
    </w:p>
    <w:p w14:paraId="619F96F3" w14:textId="77777777" w:rsidR="00F246CC" w:rsidRDefault="005B5D49">
      <w:pPr>
        <w:spacing w:line="600" w:lineRule="auto"/>
        <w:ind w:firstLine="720"/>
        <w:jc w:val="both"/>
        <w:rPr>
          <w:rFonts w:eastAsia="Times New Roman"/>
          <w:color w:val="222222"/>
          <w:szCs w:val="24"/>
          <w:shd w:val="clear" w:color="auto" w:fill="FFFFFF"/>
        </w:rPr>
      </w:pPr>
      <w:r w:rsidRPr="004F526F">
        <w:rPr>
          <w:rFonts w:eastAsia="Times New Roman"/>
          <w:b/>
          <w:color w:val="222222"/>
          <w:szCs w:val="24"/>
          <w:shd w:val="clear" w:color="auto" w:fill="FFFFFF"/>
        </w:rPr>
        <w:t>ΙΩΑΝΝΗΣ ΛΑΓΟΣ:</w:t>
      </w:r>
      <w:r>
        <w:rPr>
          <w:rFonts w:eastAsia="Times New Roman"/>
          <w:color w:val="222222"/>
          <w:szCs w:val="24"/>
          <w:shd w:val="clear" w:color="auto" w:fill="FFFFFF"/>
        </w:rPr>
        <w:t xml:space="preserve"> Κατ</w:t>
      </w:r>
      <w:r>
        <w:rPr>
          <w:rFonts w:eastAsia="Times New Roman"/>
          <w:color w:val="222222"/>
          <w:szCs w:val="24"/>
          <w:shd w:val="clear" w:color="auto" w:fill="FFFFFF"/>
        </w:rPr>
        <w:t>’ αρχάς</w:t>
      </w:r>
      <w:r>
        <w:rPr>
          <w:rFonts w:eastAsia="Times New Roman"/>
          <w:color w:val="222222"/>
          <w:szCs w:val="24"/>
          <w:shd w:val="clear" w:color="auto" w:fill="FFFFFF"/>
        </w:rPr>
        <w:t xml:space="preserve"> </w:t>
      </w:r>
      <w:r w:rsidRPr="004F526F">
        <w:rPr>
          <w:rFonts w:eastAsia="Times New Roman"/>
          <w:bCs/>
          <w:color w:val="222222"/>
          <w:shd w:val="clear" w:color="auto" w:fill="FFFFFF"/>
        </w:rPr>
        <w:t>θα</w:t>
      </w:r>
      <w:r>
        <w:rPr>
          <w:rFonts w:eastAsia="Times New Roman"/>
          <w:color w:val="222222"/>
          <w:szCs w:val="24"/>
          <w:shd w:val="clear" w:color="auto" w:fill="FFFFFF"/>
        </w:rPr>
        <w:t xml:space="preserve"> ήθελα να πω, </w:t>
      </w:r>
      <w:r w:rsidRPr="004F526F">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4F526F">
        <w:rPr>
          <w:rFonts w:eastAsia="Times New Roman"/>
          <w:bCs/>
          <w:color w:val="222222"/>
          <w:shd w:val="clear" w:color="auto" w:fill="FFFFFF"/>
        </w:rPr>
        <w:t>ότι</w:t>
      </w:r>
      <w:r>
        <w:rPr>
          <w:rFonts w:eastAsia="Times New Roman"/>
          <w:color w:val="222222"/>
          <w:szCs w:val="24"/>
          <w:shd w:val="clear" w:color="auto" w:fill="FFFFFF"/>
        </w:rPr>
        <w:t xml:space="preserve"> μου δημιουργεί εντύπωση η συμπεριφορά σας. Απουσιάζουμε από την Αίθουσα και ακούμε τον εκπρόσωπο ενός κόμμα</w:t>
      </w:r>
      <w:r>
        <w:rPr>
          <w:rFonts w:eastAsia="Times New Roman"/>
          <w:color w:val="222222"/>
          <w:szCs w:val="24"/>
          <w:shd w:val="clear" w:color="auto" w:fill="FFFFFF"/>
        </w:rPr>
        <w:t xml:space="preserve">τος, το οποίο έχει κατηγορηθεί για πάρα πολλά, να μιλάει για δολοφονίες, για εγκληματίες, για οτιδήποτε και εσείς φυσικά </w:t>
      </w:r>
      <w:r w:rsidRPr="004F526F">
        <w:rPr>
          <w:rFonts w:eastAsia="Times New Roman"/>
          <w:bCs/>
          <w:color w:val="222222"/>
          <w:shd w:val="clear" w:color="auto" w:fill="FFFFFF"/>
        </w:rPr>
        <w:t>δεν</w:t>
      </w:r>
      <w:r>
        <w:rPr>
          <w:rFonts w:eastAsia="Times New Roman"/>
          <w:color w:val="222222"/>
          <w:szCs w:val="24"/>
          <w:shd w:val="clear" w:color="auto" w:fill="FFFFFF"/>
        </w:rPr>
        <w:t xml:space="preserve"> προστατεύετε τους εκλεγμένους Βουλευτές της τρίτης πολιτικής δύναμης. Αυτό είναι δικαίωμά σας. Απλά να ακούτε μερικά πράγματα εδώ π</w:t>
      </w:r>
      <w:r>
        <w:rPr>
          <w:rFonts w:eastAsia="Times New Roman"/>
          <w:color w:val="222222"/>
          <w:szCs w:val="24"/>
          <w:shd w:val="clear" w:color="auto" w:fill="FFFFFF"/>
        </w:rPr>
        <w:t xml:space="preserve">έρα, </w:t>
      </w:r>
      <w:r>
        <w:rPr>
          <w:rFonts w:eastAsia="Times New Roman"/>
          <w:bCs/>
          <w:color w:val="222222"/>
          <w:shd w:val="clear" w:color="auto" w:fill="FFFFFF"/>
        </w:rPr>
        <w:t>για</w:t>
      </w:r>
      <w:r>
        <w:rPr>
          <w:rFonts w:eastAsia="Times New Roman"/>
          <w:color w:val="222222"/>
          <w:szCs w:val="24"/>
          <w:shd w:val="clear" w:color="auto" w:fill="FFFFFF"/>
        </w:rPr>
        <w:t xml:space="preserve"> να βλέπουμε ποιοι είναι πραγματικά οι δημοκράτες, όπως θέλετε να υπερηφανεύεστε.</w:t>
      </w:r>
    </w:p>
    <w:p w14:paraId="619F96F4"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Κατά δεύτερον, αποτελεί για εμάς τίτλο τιμής οι απόγονοι αυτών </w:t>
      </w:r>
      <w:r w:rsidRPr="004F526F">
        <w:rPr>
          <w:rFonts w:eastAsia="Times New Roman"/>
          <w:bCs/>
          <w:color w:val="222222"/>
          <w:shd w:val="clear" w:color="auto" w:fill="FFFFFF"/>
        </w:rPr>
        <w:t>που</w:t>
      </w:r>
      <w:r>
        <w:rPr>
          <w:rFonts w:eastAsia="Times New Roman"/>
          <w:color w:val="222222"/>
          <w:szCs w:val="24"/>
          <w:shd w:val="clear" w:color="auto" w:fill="FFFFFF"/>
        </w:rPr>
        <w:t xml:space="preserve"> έσφαζαν με κονσερβοκούτια τους χωροφύλακες και τους αστυφύλακες κατά τη διάρκεια του συμμοριτοπολέμ</w:t>
      </w:r>
      <w:r>
        <w:rPr>
          <w:rFonts w:eastAsia="Times New Roman"/>
          <w:color w:val="222222"/>
          <w:szCs w:val="24"/>
          <w:shd w:val="clear" w:color="auto" w:fill="FFFFFF"/>
        </w:rPr>
        <w:t>ου - γιατί αυτό υπήρξε από το 1945 έως το 1949 - να μιλάνε αυτή</w:t>
      </w:r>
      <w:r>
        <w:rPr>
          <w:rFonts w:eastAsia="Times New Roman"/>
          <w:color w:val="222222"/>
          <w:szCs w:val="24"/>
          <w:shd w:val="clear" w:color="auto" w:fill="FFFFFF"/>
        </w:rPr>
        <w:t>ν</w:t>
      </w:r>
      <w:r>
        <w:rPr>
          <w:rFonts w:eastAsia="Times New Roman"/>
          <w:color w:val="222222"/>
          <w:szCs w:val="24"/>
          <w:shd w:val="clear" w:color="auto" w:fill="FFFFFF"/>
        </w:rPr>
        <w:t xml:space="preserve"> τη στιγμή με αυτόν τον τρόπο για εμάς. Οι άνθρωποι αυτοί οι οποίοι έχουν μια ανεκτίμητη περιουσία και δεν δίνουν του αγγέλου τους νερό, κυριολεκτικά, δεν δικαιούνται δια να ομιλούν για αυτά τ</w:t>
      </w:r>
      <w:r>
        <w:rPr>
          <w:rFonts w:eastAsia="Times New Roman"/>
          <w:color w:val="222222"/>
          <w:szCs w:val="24"/>
          <w:shd w:val="clear" w:color="auto" w:fill="FFFFFF"/>
        </w:rPr>
        <w:t xml:space="preserve">α πράγματα, ειδικά όταν ο ιδεολογικός τους προπάτορας, ο Ζαχαριάδης, έλεγε ότι σε αυτό το χωριουδάκι των </w:t>
      </w:r>
      <w:r>
        <w:rPr>
          <w:rFonts w:eastAsia="Times New Roman"/>
          <w:color w:val="222222"/>
          <w:szCs w:val="24"/>
          <w:shd w:val="clear" w:color="auto" w:fill="FFFFFF"/>
        </w:rPr>
        <w:t>ψαράδων</w:t>
      </w:r>
      <w:r>
        <w:rPr>
          <w:rFonts w:eastAsia="Times New Roman"/>
          <w:color w:val="222222"/>
          <w:szCs w:val="24"/>
          <w:shd w:val="clear" w:color="auto" w:fill="FFFFFF"/>
        </w:rPr>
        <w:t xml:space="preserve">, στο οποίο και εσείς πήγατε </w:t>
      </w:r>
      <w:r w:rsidRPr="004F526F">
        <w:rPr>
          <w:rFonts w:eastAsia="Times New Roman"/>
          <w:bCs/>
          <w:color w:val="222222"/>
          <w:shd w:val="clear" w:color="auto" w:fill="FFFFFF"/>
        </w:rPr>
        <w:t>και</w:t>
      </w:r>
      <w:r>
        <w:rPr>
          <w:rFonts w:eastAsia="Times New Roman"/>
          <w:color w:val="222222"/>
          <w:szCs w:val="24"/>
          <w:shd w:val="clear" w:color="auto" w:fill="FFFFFF"/>
        </w:rPr>
        <w:t xml:space="preserve"> κάνατε αυτή</w:t>
      </w:r>
      <w:r>
        <w:rPr>
          <w:rFonts w:eastAsia="Times New Roman"/>
          <w:color w:val="222222"/>
          <w:szCs w:val="24"/>
          <w:shd w:val="clear" w:color="auto" w:fill="FFFFFF"/>
        </w:rPr>
        <w:t>ν</w:t>
      </w:r>
      <w:r>
        <w:rPr>
          <w:rFonts w:eastAsia="Times New Roman"/>
          <w:color w:val="222222"/>
          <w:szCs w:val="24"/>
          <w:shd w:val="clear" w:color="auto" w:fill="FFFFFF"/>
        </w:rPr>
        <w:t xml:space="preserve"> την προδοτική </w:t>
      </w:r>
      <w:r>
        <w:rPr>
          <w:rFonts w:eastAsia="Times New Roman"/>
          <w:color w:val="222222"/>
          <w:szCs w:val="24"/>
          <w:shd w:val="clear" w:color="auto" w:fill="FFFFFF"/>
        </w:rPr>
        <w:t xml:space="preserve">Συμφωνία </w:t>
      </w:r>
      <w:r>
        <w:rPr>
          <w:rFonts w:eastAsia="Times New Roman"/>
          <w:color w:val="222222"/>
          <w:szCs w:val="24"/>
          <w:shd w:val="clear" w:color="auto" w:fill="FFFFFF"/>
        </w:rPr>
        <w:t>των Πρεσπών, αν κέρδιζαν στο συμμοριτοπόλεμο, θα έδιναν τη Μακεδονία μας κα</w:t>
      </w:r>
      <w:r>
        <w:rPr>
          <w:rFonts w:eastAsia="Times New Roman"/>
          <w:color w:val="222222"/>
          <w:szCs w:val="24"/>
          <w:shd w:val="clear" w:color="auto" w:fill="FFFFFF"/>
        </w:rPr>
        <w:t>ι τη Θράκη μας. Αυτοί, λοιπόν, οι οποίοι έλεγαν αυτά τα πράγματα δεν μπορούν να μιλάνε για πατριωτισμό.</w:t>
      </w:r>
    </w:p>
    <w:p w14:paraId="619F96F5"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όσον αφορά την απάντηση, την είχαν πάρει τότε στο Βίτσι και στο Γράμμο και αν χρειαστεί να ξαναδοθεί η ίδια απάντηση –όποτε και αν–, θα την </w:t>
      </w:r>
      <w:r>
        <w:rPr>
          <w:rFonts w:eastAsia="Times New Roman"/>
          <w:color w:val="222222"/>
          <w:szCs w:val="24"/>
          <w:shd w:val="clear" w:color="auto" w:fill="FFFFFF"/>
        </w:rPr>
        <w:t>ξαναπάρο</w:t>
      </w:r>
      <w:r>
        <w:rPr>
          <w:rFonts w:eastAsia="Times New Roman"/>
          <w:color w:val="222222"/>
          <w:szCs w:val="24"/>
          <w:shd w:val="clear" w:color="auto" w:fill="FFFFFF"/>
        </w:rPr>
        <w:t xml:space="preserve">υν </w:t>
      </w:r>
      <w:r>
        <w:rPr>
          <w:rFonts w:eastAsia="Times New Roman"/>
          <w:color w:val="222222"/>
          <w:szCs w:val="24"/>
          <w:shd w:val="clear" w:color="auto" w:fill="FFFFFF"/>
        </w:rPr>
        <w:t xml:space="preserve">όποτε θέλουν. </w:t>
      </w:r>
    </w:p>
    <w:p w14:paraId="619F96F6" w14:textId="77777777" w:rsidR="00F246CC" w:rsidRDefault="005B5D49">
      <w:pPr>
        <w:spacing w:line="600" w:lineRule="auto"/>
        <w:ind w:firstLine="709"/>
        <w:jc w:val="center"/>
        <w:rPr>
          <w:rFonts w:eastAsia="Times New Roman" w:cs="Times New Roman"/>
        </w:rPr>
      </w:pPr>
      <w:r w:rsidRPr="005B1E9D">
        <w:rPr>
          <w:rFonts w:eastAsia="Times New Roman" w:cs="Times New Roman"/>
        </w:rPr>
        <w:t xml:space="preserve">(Χειροκροτήματα από την πτέρυγα </w:t>
      </w:r>
      <w:r w:rsidRPr="005B1E9D">
        <w:rPr>
          <w:rFonts w:eastAsia="Times New Roman" w:cs="Times New Roman"/>
        </w:rPr>
        <w:t>τ</w:t>
      </w:r>
      <w:r>
        <w:rPr>
          <w:rFonts w:eastAsia="Times New Roman" w:cs="Times New Roman"/>
        </w:rPr>
        <w:t>ης</w:t>
      </w:r>
      <w:r w:rsidRPr="005B1E9D">
        <w:rPr>
          <w:rFonts w:eastAsia="Times New Roman" w:cs="Times New Roman"/>
        </w:rPr>
        <w:t xml:space="preserve"> </w:t>
      </w:r>
      <w:r w:rsidRPr="005B1E9D">
        <w:rPr>
          <w:rFonts w:eastAsia="Times New Roman" w:cs="Times New Roman"/>
        </w:rPr>
        <w:t>Χρυσή</w:t>
      </w:r>
      <w:r>
        <w:rPr>
          <w:rFonts w:eastAsia="Times New Roman" w:cs="Times New Roman"/>
        </w:rPr>
        <w:t>ς</w:t>
      </w:r>
      <w:r w:rsidRPr="005B1E9D">
        <w:rPr>
          <w:rFonts w:eastAsia="Times New Roman" w:cs="Times New Roman"/>
        </w:rPr>
        <w:t xml:space="preserve"> Αυγή</w:t>
      </w:r>
      <w:r>
        <w:rPr>
          <w:rFonts w:eastAsia="Times New Roman" w:cs="Times New Roman"/>
        </w:rPr>
        <w:t>ς</w:t>
      </w:r>
      <w:r w:rsidRPr="005B1E9D">
        <w:rPr>
          <w:rFonts w:eastAsia="Times New Roman" w:cs="Times New Roman"/>
        </w:rPr>
        <w:t>)</w:t>
      </w:r>
    </w:p>
    <w:p w14:paraId="619F96F7" w14:textId="77777777" w:rsidR="00F246CC" w:rsidRDefault="005B5D49">
      <w:pPr>
        <w:spacing w:line="600" w:lineRule="auto"/>
        <w:ind w:firstLine="720"/>
        <w:jc w:val="both"/>
        <w:rPr>
          <w:rFonts w:eastAsia="Times New Roman"/>
          <w:color w:val="222222"/>
          <w:shd w:val="clear" w:color="auto" w:fill="FFFFFF"/>
        </w:rPr>
      </w:pPr>
      <w:r w:rsidRPr="006F5F63">
        <w:rPr>
          <w:rFonts w:eastAsia="Times New Roman"/>
          <w:b/>
          <w:color w:val="222222"/>
          <w:shd w:val="clear" w:color="auto" w:fill="FFFFFF"/>
        </w:rPr>
        <w:t>ΙΩΑΝΝΗΣ ΣΤΕΦΟΣ:</w:t>
      </w:r>
      <w:r>
        <w:rPr>
          <w:rFonts w:eastAsia="Times New Roman"/>
          <w:color w:val="222222"/>
          <w:shd w:val="clear" w:color="auto" w:fill="FFFFFF"/>
        </w:rPr>
        <w:t xml:space="preserve"> Τι λες μωρέ φασίστα; </w:t>
      </w:r>
    </w:p>
    <w:p w14:paraId="619F96F8" w14:textId="77777777" w:rsidR="00F246CC" w:rsidRDefault="005B5D49">
      <w:pPr>
        <w:spacing w:line="600" w:lineRule="auto"/>
        <w:ind w:firstLine="720"/>
        <w:jc w:val="center"/>
        <w:rPr>
          <w:rFonts w:eastAsia="Times New Roman"/>
          <w:color w:val="222222"/>
          <w:shd w:val="clear" w:color="auto" w:fill="FFFFFF"/>
        </w:rPr>
      </w:pPr>
      <w:r>
        <w:rPr>
          <w:rFonts w:eastAsia="Times New Roman"/>
          <w:color w:val="222222"/>
          <w:shd w:val="clear" w:color="auto" w:fill="FFFFFF"/>
        </w:rPr>
        <w:t xml:space="preserve">(Θόρυβος – </w:t>
      </w:r>
      <w:r>
        <w:rPr>
          <w:rFonts w:eastAsia="Times New Roman"/>
          <w:color w:val="222222"/>
          <w:shd w:val="clear" w:color="auto" w:fill="FFFFFF"/>
        </w:rPr>
        <w:t xml:space="preserve">διαμαρτυρίες </w:t>
      </w:r>
      <w:r>
        <w:rPr>
          <w:rFonts w:eastAsia="Times New Roman"/>
          <w:color w:val="222222"/>
          <w:shd w:val="clear" w:color="auto" w:fill="FFFFFF"/>
        </w:rPr>
        <w:t>στην Αίθουσα)</w:t>
      </w:r>
    </w:p>
    <w:p w14:paraId="619F96F9" w14:textId="77777777" w:rsidR="00F246CC" w:rsidRDefault="005B5D49">
      <w:pPr>
        <w:spacing w:line="600" w:lineRule="auto"/>
        <w:ind w:firstLine="720"/>
        <w:jc w:val="both"/>
        <w:rPr>
          <w:rFonts w:eastAsia="Times New Roman"/>
          <w:color w:val="222222"/>
          <w:shd w:val="clear" w:color="auto" w:fill="FFFFFF"/>
        </w:rPr>
      </w:pPr>
      <w:r w:rsidRPr="00AD5B67">
        <w:rPr>
          <w:rFonts w:eastAsia="Times New Roman"/>
          <w:b/>
          <w:color w:val="222222"/>
          <w:shd w:val="clear" w:color="auto" w:fill="FFFFFF"/>
        </w:rPr>
        <w:t>ΠΡΟΕΔΡΟΣ (</w:t>
      </w:r>
      <w:r>
        <w:rPr>
          <w:rFonts w:eastAsia="Times New Roman"/>
          <w:b/>
          <w:color w:val="222222"/>
          <w:shd w:val="clear" w:color="auto" w:fill="FFFFFF"/>
        </w:rPr>
        <w:t>Νικόλαος Βούτσης</w:t>
      </w:r>
      <w:r w:rsidRPr="00AD5B67">
        <w:rPr>
          <w:rFonts w:eastAsia="Times New Roman"/>
          <w:b/>
          <w:color w:val="222222"/>
          <w:shd w:val="clear" w:color="auto" w:fill="FFFFFF"/>
        </w:rPr>
        <w:t>):</w:t>
      </w:r>
      <w:r w:rsidRPr="00AD5B67">
        <w:rPr>
          <w:rFonts w:eastAsia="Times New Roman"/>
          <w:color w:val="222222"/>
          <w:shd w:val="clear" w:color="auto" w:fill="FFFFFF"/>
        </w:rPr>
        <w:t xml:space="preserve"> </w:t>
      </w:r>
      <w:r w:rsidRPr="004F526F">
        <w:rPr>
          <w:rFonts w:eastAsia="Times New Roman"/>
          <w:color w:val="222222"/>
          <w:shd w:val="clear" w:color="auto" w:fill="FFFFFF"/>
        </w:rPr>
        <w:t>Λοιπόν</w:t>
      </w:r>
      <w:r>
        <w:rPr>
          <w:rFonts w:eastAsia="Times New Roman"/>
          <w:color w:val="222222"/>
          <w:shd w:val="clear" w:color="auto" w:fill="FFFFFF"/>
        </w:rPr>
        <w:t>, κοιτάξτε…</w:t>
      </w:r>
    </w:p>
    <w:p w14:paraId="619F96FA" w14:textId="77777777" w:rsidR="00F246CC" w:rsidRDefault="005B5D49">
      <w:pPr>
        <w:spacing w:line="600" w:lineRule="auto"/>
        <w:ind w:firstLine="720"/>
        <w:jc w:val="both"/>
        <w:rPr>
          <w:rFonts w:eastAsia="Times New Roman"/>
          <w:color w:val="222222"/>
          <w:shd w:val="clear" w:color="auto" w:fill="FFFFFF"/>
        </w:rPr>
      </w:pPr>
      <w:r>
        <w:rPr>
          <w:rFonts w:eastAsia="Times New Roman"/>
          <w:color w:val="222222"/>
          <w:shd w:val="clear" w:color="auto" w:fill="FFFFFF"/>
        </w:rPr>
        <w:t>(Στο σημείο αυτό αποχωρούν από την Αίθουσα οι Βουλευτές τ</w:t>
      </w:r>
      <w:r>
        <w:rPr>
          <w:rFonts w:eastAsia="Times New Roman"/>
          <w:color w:val="222222"/>
          <w:shd w:val="clear" w:color="auto" w:fill="FFFFFF"/>
        </w:rPr>
        <w:t>ης</w:t>
      </w:r>
      <w:r>
        <w:rPr>
          <w:rFonts w:eastAsia="Times New Roman"/>
          <w:color w:val="222222"/>
          <w:shd w:val="clear" w:color="auto" w:fill="FFFFFF"/>
        </w:rPr>
        <w:t xml:space="preserve"> Χρυσή</w:t>
      </w:r>
      <w:r>
        <w:rPr>
          <w:rFonts w:eastAsia="Times New Roman"/>
          <w:color w:val="222222"/>
          <w:shd w:val="clear" w:color="auto" w:fill="FFFFFF"/>
        </w:rPr>
        <w:t>ς</w:t>
      </w:r>
      <w:r>
        <w:rPr>
          <w:rFonts w:eastAsia="Times New Roman"/>
          <w:color w:val="222222"/>
          <w:shd w:val="clear" w:color="auto" w:fill="FFFFFF"/>
        </w:rPr>
        <w:t xml:space="preserve"> Αυγή</w:t>
      </w:r>
      <w:r>
        <w:rPr>
          <w:rFonts w:eastAsia="Times New Roman"/>
          <w:color w:val="222222"/>
          <w:shd w:val="clear" w:color="auto" w:fill="FFFFFF"/>
        </w:rPr>
        <w:t>ς</w:t>
      </w:r>
      <w:r>
        <w:rPr>
          <w:rFonts w:eastAsia="Times New Roman"/>
          <w:color w:val="222222"/>
          <w:shd w:val="clear" w:color="auto" w:fill="FFFFFF"/>
        </w:rPr>
        <w:t>)</w:t>
      </w:r>
      <w:r w:rsidRPr="006F5F63">
        <w:rPr>
          <w:rFonts w:eastAsia="Times New Roman"/>
          <w:color w:val="222222"/>
          <w:shd w:val="clear" w:color="auto" w:fill="FFFFFF"/>
        </w:rPr>
        <w:t xml:space="preserve"> </w:t>
      </w:r>
    </w:p>
    <w:p w14:paraId="619F96FB" w14:textId="77777777" w:rsidR="00F246CC" w:rsidRDefault="005B5D49">
      <w:pPr>
        <w:spacing w:line="600" w:lineRule="auto"/>
        <w:ind w:firstLine="720"/>
        <w:jc w:val="both"/>
        <w:rPr>
          <w:rFonts w:eastAsia="Times New Roman"/>
          <w:color w:val="222222"/>
          <w:shd w:val="clear" w:color="auto" w:fill="FFFFFF"/>
        </w:rPr>
      </w:pPr>
      <w:r w:rsidRPr="006F5F63">
        <w:rPr>
          <w:rFonts w:eastAsia="Times New Roman"/>
          <w:b/>
          <w:color w:val="222222"/>
          <w:shd w:val="clear" w:color="auto" w:fill="FFFFFF"/>
        </w:rPr>
        <w:t>ΙΩΑΝΝΗΣ ΣΤΕΦΟΣ:</w:t>
      </w:r>
      <w:r>
        <w:rPr>
          <w:rFonts w:eastAsia="Times New Roman"/>
          <w:color w:val="222222"/>
          <w:shd w:val="clear" w:color="auto" w:fill="FFFFFF"/>
        </w:rPr>
        <w:t xml:space="preserve"> </w:t>
      </w:r>
      <w:r>
        <w:rPr>
          <w:rFonts w:eastAsia="Times New Roman"/>
          <w:color w:val="222222"/>
          <w:shd w:val="clear" w:color="auto" w:fill="FFFFFF"/>
        </w:rPr>
        <w:t>Ά</w:t>
      </w:r>
      <w:r>
        <w:rPr>
          <w:rFonts w:eastAsia="Times New Roman"/>
          <w:color w:val="222222"/>
          <w:shd w:val="clear" w:color="auto" w:fill="FFFFFF"/>
        </w:rPr>
        <w:t>ϊντε από εκεί, φασιστάκια!</w:t>
      </w:r>
    </w:p>
    <w:p w14:paraId="619F96FC" w14:textId="77777777" w:rsidR="00F246CC" w:rsidRDefault="005B5D49">
      <w:pPr>
        <w:spacing w:line="600" w:lineRule="auto"/>
        <w:ind w:firstLine="720"/>
        <w:jc w:val="both"/>
        <w:rPr>
          <w:rFonts w:eastAsia="Times New Roman"/>
          <w:color w:val="222222"/>
          <w:szCs w:val="24"/>
          <w:shd w:val="clear" w:color="auto" w:fill="FFFFFF"/>
        </w:rPr>
      </w:pPr>
      <w:r w:rsidRPr="00AD5B67">
        <w:rPr>
          <w:rFonts w:eastAsia="Times New Roman"/>
          <w:b/>
          <w:color w:val="222222"/>
          <w:shd w:val="clear" w:color="auto" w:fill="FFFFFF"/>
        </w:rPr>
        <w:t>ΠΡΟΕΔΡΟΣ (</w:t>
      </w:r>
      <w:r>
        <w:rPr>
          <w:rFonts w:eastAsia="Times New Roman"/>
          <w:b/>
          <w:color w:val="222222"/>
          <w:shd w:val="clear" w:color="auto" w:fill="FFFFFF"/>
        </w:rPr>
        <w:t>Νικόλαος Βούτσης</w:t>
      </w:r>
      <w:r w:rsidRPr="00AD5B67">
        <w:rPr>
          <w:rFonts w:eastAsia="Times New Roman"/>
          <w:b/>
          <w:color w:val="222222"/>
          <w:shd w:val="clear" w:color="auto" w:fill="FFFFFF"/>
        </w:rPr>
        <w:t>):</w:t>
      </w:r>
      <w:r w:rsidRPr="00AD5B67">
        <w:rPr>
          <w:rFonts w:eastAsia="Times New Roman"/>
          <w:color w:val="222222"/>
          <w:shd w:val="clear" w:color="auto" w:fill="FFFFFF"/>
        </w:rPr>
        <w:t xml:space="preserve"> </w:t>
      </w:r>
      <w:r>
        <w:rPr>
          <w:rFonts w:eastAsia="Times New Roman"/>
          <w:color w:val="222222"/>
          <w:shd w:val="clear" w:color="auto" w:fill="FFFFFF"/>
        </w:rPr>
        <w:t>Π</w:t>
      </w:r>
      <w:r>
        <w:rPr>
          <w:rFonts w:eastAsia="Times New Roman"/>
          <w:color w:val="222222"/>
          <w:szCs w:val="24"/>
          <w:shd w:val="clear" w:color="auto" w:fill="FFFFFF"/>
        </w:rPr>
        <w:t xml:space="preserve">αρακαλώ, περάστε έξω ή </w:t>
      </w:r>
      <w:r w:rsidRPr="006F5F63">
        <w:rPr>
          <w:rFonts w:eastAsia="Times New Roman"/>
          <w:bCs/>
          <w:color w:val="222222"/>
          <w:shd w:val="clear" w:color="auto" w:fill="FFFFFF"/>
        </w:rPr>
        <w:t>εν πάση περιπτώσει</w:t>
      </w:r>
      <w:r>
        <w:rPr>
          <w:rFonts w:eastAsia="Times New Roman"/>
          <w:bCs/>
          <w:color w:val="222222"/>
          <w:shd w:val="clear" w:color="auto" w:fill="FFFFFF"/>
        </w:rPr>
        <w:t>,</w:t>
      </w:r>
      <w:r w:rsidRPr="006F5F63">
        <w:rPr>
          <w:rFonts w:eastAsia="Times New Roman"/>
          <w:bCs/>
          <w:color w:val="222222"/>
          <w:shd w:val="clear" w:color="auto" w:fill="FFFFFF"/>
        </w:rPr>
        <w:t xml:space="preserve"> </w:t>
      </w:r>
      <w:r>
        <w:rPr>
          <w:rFonts w:eastAsia="Times New Roman"/>
          <w:color w:val="222222"/>
          <w:szCs w:val="24"/>
          <w:shd w:val="clear" w:color="auto" w:fill="FFFFFF"/>
        </w:rPr>
        <w:t xml:space="preserve">καθίστε να ακούσετε κάτι. Το επεισόδιο το οποίο έγινε προηγούμενα προκλήθηκε –δείτε τα Πρακτικά, είναι εδώ– </w:t>
      </w:r>
      <w:r w:rsidRPr="006F5F63">
        <w:rPr>
          <w:rFonts w:eastAsia="Times New Roman"/>
          <w:color w:val="222222"/>
          <w:shd w:val="clear" w:color="auto" w:fill="FFFFFF"/>
        </w:rPr>
        <w:t>διότι</w:t>
      </w:r>
      <w:r>
        <w:rPr>
          <w:rFonts w:eastAsia="Times New Roman"/>
          <w:color w:val="222222"/>
          <w:szCs w:val="24"/>
          <w:shd w:val="clear" w:color="auto" w:fill="FFFFFF"/>
        </w:rPr>
        <w:t xml:space="preserve"> ο κ. Καρακώστας από τον Λαϊκό Σύνδεσμο</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Χρυσή Αυγή, είπε για την προδοτική </w:t>
      </w:r>
      <w:r>
        <w:rPr>
          <w:rFonts w:eastAsia="Times New Roman"/>
          <w:color w:val="222222"/>
          <w:szCs w:val="24"/>
          <w:shd w:val="clear" w:color="auto" w:fill="FFFFFF"/>
        </w:rPr>
        <w:t xml:space="preserve">κυβέρνηση </w:t>
      </w:r>
      <w:r>
        <w:rPr>
          <w:rFonts w:eastAsia="Times New Roman"/>
          <w:color w:val="222222"/>
          <w:szCs w:val="24"/>
          <w:shd w:val="clear" w:color="auto" w:fill="FFFFFF"/>
        </w:rPr>
        <w:t>Παπανδρέου, είπε για τον συμμοριτοπόλεμο και για το πώς πρέπει να διεκδικηθούν, αντί της σημερινής συζήτησης, από τα θύματα των κομμουνιστών, και ό,τι άλλο μπορεί να φαν</w:t>
      </w:r>
      <w:r>
        <w:rPr>
          <w:rFonts w:eastAsia="Times New Roman"/>
          <w:color w:val="222222"/>
          <w:szCs w:val="24"/>
          <w:shd w:val="clear" w:color="auto" w:fill="FFFFFF"/>
        </w:rPr>
        <w:t xml:space="preserve">ταστεί κανείς. Έδωσε </w:t>
      </w:r>
      <w:r w:rsidRPr="006F5F63">
        <w:rPr>
          <w:rFonts w:eastAsia="Times New Roman"/>
          <w:bCs/>
          <w:color w:val="222222"/>
          <w:shd w:val="clear" w:color="auto" w:fill="FFFFFF"/>
        </w:rPr>
        <w:t>και</w:t>
      </w:r>
      <w:r>
        <w:rPr>
          <w:rFonts w:eastAsia="Times New Roman"/>
          <w:color w:val="222222"/>
          <w:szCs w:val="24"/>
          <w:shd w:val="clear" w:color="auto" w:fill="FFFFFF"/>
        </w:rPr>
        <w:t xml:space="preserve"> σχετικά χαρτιά στα Πρακτικά. </w:t>
      </w:r>
    </w:p>
    <w:p w14:paraId="619F96FD"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ο κ. Λαμπρούλης, ων Αντιπρόεδρος, σε αυτό το πλαίσιο έδωσε την απάντησή του. Στο ίδιο πλαίσιο, από ό,τι βλέπω τώρα, ακούσαμε τον κ. Λαγό, </w:t>
      </w:r>
      <w:r w:rsidRPr="00DF4C78">
        <w:rPr>
          <w:rFonts w:eastAsia="Times New Roman"/>
          <w:color w:val="222222"/>
          <w:shd w:val="clear" w:color="auto" w:fill="FFFFFF"/>
        </w:rPr>
        <w:t>ο οποίος</w:t>
      </w:r>
      <w:r>
        <w:rPr>
          <w:rFonts w:eastAsia="Times New Roman"/>
          <w:color w:val="222222"/>
          <w:szCs w:val="24"/>
          <w:shd w:val="clear" w:color="auto" w:fill="FFFFFF"/>
        </w:rPr>
        <w:t xml:space="preserve"> ήρθε, για να δώσει έτι περαιτέρω έναυσμα, για να γ</w:t>
      </w:r>
      <w:r>
        <w:rPr>
          <w:rFonts w:eastAsia="Times New Roman"/>
          <w:color w:val="222222"/>
          <w:szCs w:val="24"/>
          <w:shd w:val="clear" w:color="auto" w:fill="FFFFFF"/>
        </w:rPr>
        <w:t xml:space="preserve">ίνουν αντιπαραθέσεις και διχασμοί. Αυτά είναι άθλια πράγματα, έτσι; Για το Βίτσι, για το Γράμμο! Τελειώνει εδώ κάθε συζήτηση. Είναι η τέταρτη φορά που το ακούω. </w:t>
      </w:r>
    </w:p>
    <w:p w14:paraId="619F96FE"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Εντάξει, αυτοί οι κύριοι χαρακτηρίζονται από αυτά που λένε, </w:t>
      </w:r>
      <w:r w:rsidRPr="006F5F63">
        <w:rPr>
          <w:rFonts w:eastAsia="Times New Roman"/>
          <w:bCs/>
          <w:color w:val="222222"/>
          <w:shd w:val="clear" w:color="auto" w:fill="FFFFFF"/>
        </w:rPr>
        <w:t>τουλάχιστον</w:t>
      </w:r>
      <w:r>
        <w:rPr>
          <w:rFonts w:eastAsia="Times New Roman"/>
          <w:color w:val="222222"/>
          <w:szCs w:val="24"/>
          <w:shd w:val="clear" w:color="auto" w:fill="FFFFFF"/>
        </w:rPr>
        <w:t xml:space="preserve">, </w:t>
      </w:r>
      <w:r w:rsidRPr="006F5F63">
        <w:rPr>
          <w:rFonts w:eastAsia="Times New Roman"/>
          <w:color w:val="222222"/>
          <w:shd w:val="clear" w:color="auto" w:fill="FFFFFF"/>
        </w:rPr>
        <w:t>διότι</w:t>
      </w:r>
      <w:r>
        <w:rPr>
          <w:rFonts w:eastAsia="Times New Roman"/>
          <w:color w:val="222222"/>
          <w:szCs w:val="24"/>
          <w:shd w:val="clear" w:color="auto" w:fill="FFFFFF"/>
        </w:rPr>
        <w:t xml:space="preserve"> έχουν χαρακτηρι</w:t>
      </w:r>
      <w:r>
        <w:rPr>
          <w:rFonts w:eastAsia="Times New Roman"/>
          <w:color w:val="222222"/>
          <w:szCs w:val="24"/>
          <w:shd w:val="clear" w:color="auto" w:fill="FFFFFF"/>
        </w:rPr>
        <w:t xml:space="preserve">στεί και από άλλα μέσα στην κοινωνία και βρίσκονται σε δικαστική κρίση. Αυτά είναι γνωστά. </w:t>
      </w:r>
    </w:p>
    <w:p w14:paraId="619F96FF" w14:textId="77777777" w:rsidR="00F246CC" w:rsidRDefault="005B5D49">
      <w:pPr>
        <w:spacing w:line="600" w:lineRule="auto"/>
        <w:ind w:firstLine="720"/>
        <w:jc w:val="both"/>
        <w:rPr>
          <w:rFonts w:eastAsia="Times New Roman"/>
          <w:color w:val="222222"/>
          <w:szCs w:val="24"/>
          <w:shd w:val="clear" w:color="auto" w:fill="FFFFFF"/>
        </w:rPr>
      </w:pPr>
      <w:r w:rsidRPr="006F5F63">
        <w:rPr>
          <w:rFonts w:eastAsia="Times New Roman"/>
          <w:bCs/>
          <w:color w:val="222222"/>
          <w:shd w:val="clear" w:color="auto" w:fill="FFFFFF"/>
        </w:rPr>
        <w:t>Δεν</w:t>
      </w:r>
      <w:r>
        <w:rPr>
          <w:rFonts w:eastAsia="Times New Roman"/>
          <w:color w:val="222222"/>
          <w:szCs w:val="24"/>
          <w:shd w:val="clear" w:color="auto" w:fill="FFFFFF"/>
        </w:rPr>
        <w:t xml:space="preserve"> </w:t>
      </w:r>
      <w:r w:rsidRPr="006F5F63">
        <w:rPr>
          <w:rFonts w:eastAsia="Times New Roman"/>
          <w:color w:val="222222"/>
          <w:shd w:val="clear" w:color="auto" w:fill="FFFFFF"/>
        </w:rPr>
        <w:t>πρέπει</w:t>
      </w:r>
      <w:r>
        <w:rPr>
          <w:rFonts w:eastAsia="Times New Roman"/>
          <w:color w:val="222222"/>
          <w:szCs w:val="24"/>
          <w:shd w:val="clear" w:color="auto" w:fill="FFFFFF"/>
        </w:rPr>
        <w:t xml:space="preserve"> τη σημερινή μέρα να πέσουμε στην παγίδα όλες και όλοι, όλες οι δυνάμεις του δημοκρατικού τόξου, </w:t>
      </w:r>
      <w:r w:rsidRPr="00DF4C78">
        <w:rPr>
          <w:rFonts w:eastAsia="Times New Roman"/>
          <w:bCs/>
          <w:color w:val="222222"/>
          <w:shd w:val="clear" w:color="auto" w:fill="FFFFFF"/>
        </w:rPr>
        <w:t>και</w:t>
      </w:r>
      <w:r>
        <w:rPr>
          <w:rFonts w:eastAsia="Times New Roman"/>
          <w:color w:val="222222"/>
          <w:szCs w:val="24"/>
          <w:shd w:val="clear" w:color="auto" w:fill="FFFFFF"/>
        </w:rPr>
        <w:t xml:space="preserve"> να μπούμε σε αυτού του τύπου την άθλια αντιπαράθεση. </w:t>
      </w:r>
    </w:p>
    <w:p w14:paraId="619F9700"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Παρακαλώ πολύ τον </w:t>
      </w:r>
      <w:r w:rsidRPr="006F5F63">
        <w:rPr>
          <w:rFonts w:eastAsia="Times New Roman"/>
          <w:bCs/>
          <w:color w:val="222222"/>
          <w:shd w:val="clear" w:color="auto" w:fill="FFFFFF"/>
        </w:rPr>
        <w:t>κ</w:t>
      </w:r>
      <w:r>
        <w:rPr>
          <w:rFonts w:eastAsia="Times New Roman"/>
          <w:bCs/>
          <w:color w:val="222222"/>
          <w:shd w:val="clear" w:color="auto" w:fill="FFFFFF"/>
        </w:rPr>
        <w:t>.</w:t>
      </w:r>
      <w:r>
        <w:rPr>
          <w:rFonts w:eastAsia="Times New Roman"/>
          <w:color w:val="222222"/>
          <w:szCs w:val="24"/>
          <w:shd w:val="clear" w:color="auto" w:fill="FFFFFF"/>
        </w:rPr>
        <w:t xml:space="preserve"> Αρβανιτίδη να ανέβει στο Βήμα. </w:t>
      </w:r>
    </w:p>
    <w:p w14:paraId="619F9701" w14:textId="77777777" w:rsidR="00F246CC" w:rsidRDefault="005B5D49">
      <w:pPr>
        <w:spacing w:line="600" w:lineRule="auto"/>
        <w:ind w:firstLine="720"/>
        <w:jc w:val="both"/>
        <w:rPr>
          <w:rFonts w:eastAsia="Times New Roman"/>
          <w:bCs/>
          <w:color w:val="222222"/>
          <w:shd w:val="clear" w:color="auto" w:fill="FFFFFF"/>
        </w:rPr>
      </w:pPr>
      <w:r w:rsidRPr="006F5F63">
        <w:rPr>
          <w:rFonts w:eastAsia="Times New Roman"/>
          <w:b/>
          <w:color w:val="222222"/>
          <w:szCs w:val="24"/>
          <w:shd w:val="clear" w:color="auto" w:fill="FFFFFF"/>
        </w:rPr>
        <w:t xml:space="preserve">ΑΘΑΝΑΣΙΟΣ ΠΑΦΙΛΗΣ: </w:t>
      </w:r>
      <w:r w:rsidRPr="006F5F63">
        <w:rPr>
          <w:rFonts w:eastAsia="Times New Roman"/>
          <w:color w:val="222222"/>
          <w:szCs w:val="24"/>
          <w:shd w:val="clear" w:color="auto" w:fill="FFFFFF"/>
        </w:rPr>
        <w:t xml:space="preserve">Κύριε Πρόεδρε, </w:t>
      </w:r>
      <w:r w:rsidRPr="006F5F63">
        <w:rPr>
          <w:rFonts w:eastAsia="Times New Roman"/>
          <w:bCs/>
          <w:color w:val="222222"/>
          <w:shd w:val="clear" w:color="auto" w:fill="FFFFFF"/>
        </w:rPr>
        <w:t xml:space="preserve">μπορώ να έχω τον λόγο για ένα λεπτό; </w:t>
      </w:r>
    </w:p>
    <w:p w14:paraId="619F9702" w14:textId="77777777" w:rsidR="00F246CC" w:rsidRDefault="005B5D49">
      <w:pPr>
        <w:spacing w:line="600" w:lineRule="auto"/>
        <w:ind w:firstLine="720"/>
        <w:jc w:val="both"/>
        <w:rPr>
          <w:rFonts w:eastAsia="Times New Roman"/>
          <w:bCs/>
          <w:color w:val="222222"/>
          <w:shd w:val="clear" w:color="auto" w:fill="FFFFFF"/>
        </w:rPr>
      </w:pPr>
      <w:r w:rsidRPr="00AD5B67">
        <w:rPr>
          <w:rFonts w:eastAsia="Times New Roman"/>
          <w:b/>
          <w:color w:val="222222"/>
          <w:shd w:val="clear" w:color="auto" w:fill="FFFFFF"/>
        </w:rPr>
        <w:t>ΠΡΟΕΔΡΟΣ (</w:t>
      </w:r>
      <w:r>
        <w:rPr>
          <w:rFonts w:eastAsia="Times New Roman"/>
          <w:b/>
          <w:color w:val="222222"/>
          <w:shd w:val="clear" w:color="auto" w:fill="FFFFFF"/>
        </w:rPr>
        <w:t>Νικόλαος Βούτσης</w:t>
      </w:r>
      <w:r w:rsidRPr="00AD5B67">
        <w:rPr>
          <w:rFonts w:eastAsia="Times New Roman"/>
          <w:b/>
          <w:color w:val="222222"/>
          <w:shd w:val="clear" w:color="auto" w:fill="FFFFFF"/>
        </w:rPr>
        <w:t>):</w:t>
      </w:r>
      <w:r w:rsidRPr="00AD5B67">
        <w:rPr>
          <w:rFonts w:eastAsia="Times New Roman"/>
          <w:color w:val="222222"/>
          <w:shd w:val="clear" w:color="auto" w:fill="FFFFFF"/>
        </w:rPr>
        <w:t xml:space="preserve"> </w:t>
      </w:r>
      <w:r>
        <w:rPr>
          <w:rFonts w:eastAsia="Times New Roman"/>
          <w:color w:val="222222"/>
          <w:shd w:val="clear" w:color="auto" w:fill="FFFFFF"/>
        </w:rPr>
        <w:t xml:space="preserve">Κύριε Παφίλη, </w:t>
      </w:r>
      <w:r w:rsidRPr="00714117">
        <w:rPr>
          <w:rFonts w:eastAsia="Times New Roman"/>
          <w:color w:val="222222"/>
          <w:shd w:val="clear" w:color="auto" w:fill="FFFFFF"/>
        </w:rPr>
        <w:t>παρακαλώ</w:t>
      </w:r>
      <w:r>
        <w:rPr>
          <w:rFonts w:eastAsia="Times New Roman"/>
          <w:color w:val="222222"/>
          <w:shd w:val="clear" w:color="auto" w:fill="FFFFFF"/>
        </w:rPr>
        <w:t xml:space="preserve"> πολύ, όχι. Δ</w:t>
      </w:r>
      <w:r w:rsidRPr="00714117">
        <w:rPr>
          <w:rFonts w:eastAsia="Times New Roman"/>
          <w:bCs/>
          <w:color w:val="222222"/>
          <w:shd w:val="clear" w:color="auto" w:fill="FFFFFF"/>
        </w:rPr>
        <w:t>εν</w:t>
      </w:r>
      <w:r>
        <w:rPr>
          <w:rFonts w:eastAsia="Times New Roman"/>
          <w:color w:val="222222"/>
          <w:shd w:val="clear" w:color="auto" w:fill="FFFFFF"/>
        </w:rPr>
        <w:t xml:space="preserve"> σας αρκεί η απάντηση </w:t>
      </w:r>
      <w:r w:rsidRPr="00714117">
        <w:rPr>
          <w:rFonts w:eastAsia="Times New Roman"/>
          <w:bCs/>
          <w:color w:val="222222"/>
          <w:shd w:val="clear" w:color="auto" w:fill="FFFFFF"/>
        </w:rPr>
        <w:t>που</w:t>
      </w:r>
      <w:r>
        <w:rPr>
          <w:rFonts w:eastAsia="Times New Roman"/>
          <w:color w:val="222222"/>
          <w:shd w:val="clear" w:color="auto" w:fill="FFFFFF"/>
        </w:rPr>
        <w:t xml:space="preserve"> έδωσα εγώ; </w:t>
      </w:r>
      <w:r w:rsidRPr="00714117">
        <w:rPr>
          <w:rFonts w:eastAsia="Times New Roman"/>
          <w:bCs/>
          <w:color w:val="222222"/>
          <w:shd w:val="clear" w:color="auto" w:fill="FFFFFF"/>
        </w:rPr>
        <w:t>Δεν</w:t>
      </w:r>
      <w:r>
        <w:rPr>
          <w:rFonts w:eastAsia="Times New Roman"/>
          <w:color w:val="222222"/>
          <w:shd w:val="clear" w:color="auto" w:fill="FFFFFF"/>
        </w:rPr>
        <w:t xml:space="preserve"> είστε ο μόνος εκπρόσωπος ούτε των θυμάτων ούτε των παρατάξεων…</w:t>
      </w:r>
    </w:p>
    <w:p w14:paraId="619F9703" w14:textId="77777777" w:rsidR="00F246CC" w:rsidRDefault="005B5D49">
      <w:pPr>
        <w:spacing w:line="600" w:lineRule="auto"/>
        <w:ind w:firstLine="720"/>
        <w:jc w:val="both"/>
        <w:rPr>
          <w:rFonts w:eastAsia="Times New Roman"/>
          <w:color w:val="222222"/>
          <w:szCs w:val="24"/>
          <w:shd w:val="clear" w:color="auto" w:fill="FFFFFF"/>
        </w:rPr>
      </w:pPr>
      <w:r w:rsidRPr="006F5F63">
        <w:rPr>
          <w:rFonts w:eastAsia="Times New Roman"/>
          <w:b/>
          <w:color w:val="222222"/>
          <w:szCs w:val="24"/>
          <w:shd w:val="clear" w:color="auto" w:fill="FFFFFF"/>
        </w:rPr>
        <w:t>ΑΘΑΝΑΣΙΟΣ ΠΑΦΙΛΗΣ:</w:t>
      </w:r>
      <w:r>
        <w:rPr>
          <w:rFonts w:eastAsia="Times New Roman"/>
          <w:b/>
          <w:color w:val="222222"/>
          <w:szCs w:val="24"/>
          <w:shd w:val="clear" w:color="auto" w:fill="FFFFFF"/>
        </w:rPr>
        <w:t xml:space="preserve"> </w:t>
      </w:r>
      <w:r w:rsidRPr="00DF4C78">
        <w:rPr>
          <w:rFonts w:eastAsia="Times New Roman"/>
          <w:color w:val="222222"/>
          <w:szCs w:val="24"/>
          <w:shd w:val="clear" w:color="auto" w:fill="FFFFFF"/>
        </w:rPr>
        <w:t>Μα σε</w:t>
      </w:r>
      <w:r>
        <w:rPr>
          <w:rFonts w:eastAsia="Times New Roman"/>
          <w:color w:val="222222"/>
          <w:szCs w:val="24"/>
          <w:shd w:val="clear" w:color="auto" w:fill="FFFFFF"/>
        </w:rPr>
        <w:t xml:space="preserve"> εμάς αναφέρθηκε. </w:t>
      </w:r>
    </w:p>
    <w:p w14:paraId="619F9704" w14:textId="77777777" w:rsidR="00F246CC" w:rsidRDefault="005B5D49">
      <w:pPr>
        <w:spacing w:line="600" w:lineRule="auto"/>
        <w:ind w:firstLine="720"/>
        <w:jc w:val="both"/>
        <w:rPr>
          <w:rFonts w:eastAsia="Times New Roman"/>
          <w:bCs/>
          <w:color w:val="222222"/>
          <w:shd w:val="clear" w:color="auto" w:fill="FFFFFF"/>
        </w:rPr>
      </w:pPr>
      <w:r w:rsidRPr="00AD5B67">
        <w:rPr>
          <w:rFonts w:eastAsia="Times New Roman"/>
          <w:b/>
          <w:color w:val="222222"/>
          <w:shd w:val="clear" w:color="auto" w:fill="FFFFFF"/>
        </w:rPr>
        <w:t>ΠΡΟΕΔΡΟΣ (</w:t>
      </w:r>
      <w:r>
        <w:rPr>
          <w:rFonts w:eastAsia="Times New Roman"/>
          <w:b/>
          <w:color w:val="222222"/>
          <w:shd w:val="clear" w:color="auto" w:fill="FFFFFF"/>
        </w:rPr>
        <w:t>Νικόλαος Βούτσης</w:t>
      </w:r>
      <w:r w:rsidRPr="00AD5B67">
        <w:rPr>
          <w:rFonts w:eastAsia="Times New Roman"/>
          <w:b/>
          <w:color w:val="222222"/>
          <w:shd w:val="clear" w:color="auto" w:fill="FFFFFF"/>
        </w:rPr>
        <w:t>):</w:t>
      </w:r>
      <w:r w:rsidRPr="00AD5B67">
        <w:rPr>
          <w:rFonts w:eastAsia="Times New Roman"/>
          <w:color w:val="222222"/>
          <w:shd w:val="clear" w:color="auto" w:fill="FFFFFF"/>
        </w:rPr>
        <w:t xml:space="preserve"> </w:t>
      </w:r>
      <w:r>
        <w:rPr>
          <w:rFonts w:eastAsia="Times New Roman"/>
          <w:color w:val="222222"/>
          <w:shd w:val="clear" w:color="auto" w:fill="FFFFFF"/>
        </w:rPr>
        <w:t xml:space="preserve">Όχι, το «σε εμάς», με συγχωρείτε. Δείτε τα Πρακτικά </w:t>
      </w:r>
      <w:r w:rsidRPr="00714117">
        <w:rPr>
          <w:rFonts w:eastAsia="Times New Roman"/>
          <w:bCs/>
          <w:color w:val="222222"/>
          <w:shd w:val="clear" w:color="auto" w:fill="FFFFFF"/>
        </w:rPr>
        <w:t>να</w:t>
      </w:r>
      <w:r>
        <w:rPr>
          <w:rFonts w:eastAsia="Times New Roman"/>
          <w:color w:val="222222"/>
          <w:shd w:val="clear" w:color="auto" w:fill="FFFFFF"/>
        </w:rPr>
        <w:t xml:space="preserve"> δείτε αν αναφέρθηκε σε εσάς. Σας </w:t>
      </w:r>
      <w:r w:rsidRPr="00714117">
        <w:rPr>
          <w:rFonts w:eastAsia="Times New Roman"/>
          <w:color w:val="222222"/>
          <w:shd w:val="clear" w:color="auto" w:fill="FFFFFF"/>
        </w:rPr>
        <w:t>παρακαλώ</w:t>
      </w:r>
      <w:r>
        <w:rPr>
          <w:rFonts w:eastAsia="Times New Roman"/>
          <w:color w:val="222222"/>
          <w:shd w:val="clear" w:color="auto" w:fill="FFFFFF"/>
        </w:rPr>
        <w:t xml:space="preserve"> πάρα πολύ.</w:t>
      </w:r>
    </w:p>
    <w:p w14:paraId="619F9705" w14:textId="77777777" w:rsidR="00F246CC" w:rsidRDefault="005B5D49">
      <w:pPr>
        <w:spacing w:line="600" w:lineRule="auto"/>
        <w:ind w:firstLine="720"/>
        <w:jc w:val="both"/>
        <w:rPr>
          <w:rFonts w:eastAsia="Times New Roman"/>
          <w:color w:val="222222"/>
          <w:szCs w:val="24"/>
          <w:shd w:val="clear" w:color="auto" w:fill="FFFFFF"/>
        </w:rPr>
      </w:pPr>
      <w:r w:rsidRPr="006F5F63">
        <w:rPr>
          <w:rFonts w:eastAsia="Times New Roman"/>
          <w:b/>
          <w:color w:val="222222"/>
          <w:szCs w:val="24"/>
          <w:shd w:val="clear" w:color="auto" w:fill="FFFFFF"/>
        </w:rPr>
        <w:t xml:space="preserve">ΑΘΑΝΑΣΙΟΣ </w:t>
      </w:r>
      <w:r w:rsidRPr="006F5F63">
        <w:rPr>
          <w:rFonts w:eastAsia="Times New Roman"/>
          <w:b/>
          <w:color w:val="222222"/>
          <w:szCs w:val="24"/>
          <w:shd w:val="clear" w:color="auto" w:fill="FFFFFF"/>
        </w:rPr>
        <w:t>ΠΑΦΙΛΗΣ:</w:t>
      </w:r>
      <w:r>
        <w:rPr>
          <w:rFonts w:eastAsia="Times New Roman"/>
          <w:b/>
          <w:color w:val="222222"/>
          <w:szCs w:val="24"/>
          <w:shd w:val="clear" w:color="auto" w:fill="FFFFFF"/>
        </w:rPr>
        <w:t xml:space="preserve"> </w:t>
      </w:r>
      <w:r w:rsidRPr="00714117">
        <w:rPr>
          <w:rFonts w:eastAsia="Times New Roman"/>
          <w:bCs/>
          <w:color w:val="222222"/>
          <w:shd w:val="clear" w:color="auto" w:fill="FFFFFF"/>
        </w:rPr>
        <w:t>Γιατί</w:t>
      </w:r>
      <w:r>
        <w:rPr>
          <w:rFonts w:eastAsia="Times New Roman"/>
          <w:color w:val="222222"/>
          <w:szCs w:val="24"/>
          <w:shd w:val="clear" w:color="auto" w:fill="FFFFFF"/>
        </w:rPr>
        <w:t xml:space="preserve"> του δώσατε τον λόγο τότε;</w:t>
      </w:r>
    </w:p>
    <w:p w14:paraId="619F9706" w14:textId="77777777" w:rsidR="00F246CC" w:rsidRDefault="005B5D49">
      <w:pPr>
        <w:spacing w:line="600" w:lineRule="auto"/>
        <w:ind w:firstLine="720"/>
        <w:jc w:val="both"/>
        <w:rPr>
          <w:rFonts w:eastAsia="Times New Roman"/>
          <w:color w:val="222222"/>
          <w:szCs w:val="24"/>
          <w:shd w:val="clear" w:color="auto" w:fill="FFFFFF"/>
        </w:rPr>
      </w:pPr>
      <w:r w:rsidRPr="00AD5B67">
        <w:rPr>
          <w:rFonts w:eastAsia="Times New Roman"/>
          <w:b/>
          <w:color w:val="222222"/>
          <w:shd w:val="clear" w:color="auto" w:fill="FFFFFF"/>
        </w:rPr>
        <w:t>ΠΡΟΕΔΡΟΣ (</w:t>
      </w:r>
      <w:r>
        <w:rPr>
          <w:rFonts w:eastAsia="Times New Roman"/>
          <w:b/>
          <w:color w:val="222222"/>
          <w:shd w:val="clear" w:color="auto" w:fill="FFFFFF"/>
        </w:rPr>
        <w:t>Νικόλαος Βούτσης</w:t>
      </w:r>
      <w:r w:rsidRPr="00AD5B67">
        <w:rPr>
          <w:rFonts w:eastAsia="Times New Roman"/>
          <w:b/>
          <w:color w:val="222222"/>
          <w:shd w:val="clear" w:color="auto" w:fill="FFFFFF"/>
        </w:rPr>
        <w:t>):</w:t>
      </w:r>
      <w:r w:rsidRPr="00AD5B67">
        <w:rPr>
          <w:rFonts w:eastAsia="Times New Roman"/>
          <w:color w:val="222222"/>
          <w:shd w:val="clear" w:color="auto" w:fill="FFFFFF"/>
        </w:rPr>
        <w:t xml:space="preserve"> </w:t>
      </w:r>
      <w:r>
        <w:rPr>
          <w:rFonts w:eastAsia="Times New Roman"/>
          <w:color w:val="222222"/>
          <w:shd w:val="clear" w:color="auto" w:fill="FFFFFF"/>
        </w:rPr>
        <w:t xml:space="preserve">Μα τι λέτε τώρα; </w:t>
      </w:r>
      <w:r w:rsidRPr="00714117">
        <w:rPr>
          <w:rFonts w:eastAsia="Times New Roman"/>
          <w:bCs/>
          <w:color w:val="222222"/>
          <w:shd w:val="clear" w:color="auto" w:fill="FFFFFF"/>
        </w:rPr>
        <w:t>Εί</w:t>
      </w:r>
      <w:r>
        <w:rPr>
          <w:rFonts w:eastAsia="Times New Roman"/>
          <w:bCs/>
          <w:color w:val="222222"/>
          <w:shd w:val="clear" w:color="auto" w:fill="FFFFFF"/>
        </w:rPr>
        <w:t xml:space="preserve">χε </w:t>
      </w:r>
      <w:r w:rsidRPr="00714117">
        <w:rPr>
          <w:rFonts w:eastAsia="Times New Roman"/>
          <w:bCs/>
          <w:color w:val="222222"/>
          <w:shd w:val="clear" w:color="auto" w:fill="FFFFFF"/>
        </w:rPr>
        <w:t>δικαίωμα</w:t>
      </w:r>
      <w:r>
        <w:rPr>
          <w:rFonts w:eastAsia="Times New Roman"/>
          <w:bCs/>
          <w:color w:val="222222"/>
          <w:shd w:val="clear" w:color="auto" w:fill="FFFFFF"/>
        </w:rPr>
        <w:t xml:space="preserve"> ως </w:t>
      </w:r>
      <w:r w:rsidRPr="00714117">
        <w:rPr>
          <w:rFonts w:eastAsia="Times New Roman"/>
          <w:bCs/>
          <w:color w:val="222222"/>
          <w:shd w:val="clear" w:color="auto" w:fill="FFFFFF"/>
        </w:rPr>
        <w:t>Κοινοβουλευτικ</w:t>
      </w:r>
      <w:r>
        <w:rPr>
          <w:rFonts w:eastAsia="Times New Roman"/>
          <w:bCs/>
          <w:color w:val="222222"/>
          <w:shd w:val="clear" w:color="auto" w:fill="FFFFFF"/>
        </w:rPr>
        <w:t xml:space="preserve">ός Εκπρόσωπος </w:t>
      </w:r>
      <w:r w:rsidRPr="00714117">
        <w:rPr>
          <w:rFonts w:eastAsia="Times New Roman"/>
          <w:bCs/>
          <w:color w:val="222222"/>
          <w:shd w:val="clear" w:color="auto" w:fill="FFFFFF"/>
        </w:rPr>
        <w:t>να</w:t>
      </w:r>
      <w:r>
        <w:rPr>
          <w:rFonts w:eastAsia="Times New Roman"/>
          <w:bCs/>
          <w:color w:val="222222"/>
          <w:shd w:val="clear" w:color="auto" w:fill="FFFFFF"/>
        </w:rPr>
        <w:t xml:space="preserve"> πάρει τον λόγο</w:t>
      </w:r>
      <w:r w:rsidRPr="00DF4C78">
        <w:rPr>
          <w:rFonts w:eastAsia="Times New Roman"/>
          <w:bCs/>
          <w:color w:val="222222"/>
          <w:shd w:val="clear" w:color="auto" w:fill="FFFFFF"/>
        </w:rPr>
        <w:t xml:space="preserve"> </w:t>
      </w:r>
      <w:r>
        <w:rPr>
          <w:rFonts w:eastAsia="Times New Roman"/>
          <w:bCs/>
          <w:color w:val="222222"/>
          <w:shd w:val="clear" w:color="auto" w:fill="FFFFFF"/>
        </w:rPr>
        <w:t>για ένα λεπτό.</w:t>
      </w:r>
    </w:p>
    <w:p w14:paraId="619F9707" w14:textId="77777777" w:rsidR="00F246CC" w:rsidRDefault="005B5D49">
      <w:pPr>
        <w:spacing w:line="600" w:lineRule="auto"/>
        <w:ind w:firstLine="720"/>
        <w:jc w:val="both"/>
        <w:rPr>
          <w:rFonts w:eastAsia="Times New Roman"/>
          <w:color w:val="222222"/>
          <w:szCs w:val="24"/>
          <w:shd w:val="clear" w:color="auto" w:fill="FFFFFF"/>
        </w:rPr>
      </w:pPr>
      <w:r w:rsidRPr="006F5F63">
        <w:rPr>
          <w:rFonts w:eastAsia="Times New Roman"/>
          <w:b/>
          <w:color w:val="222222"/>
          <w:szCs w:val="24"/>
          <w:shd w:val="clear" w:color="auto" w:fill="FFFFFF"/>
        </w:rPr>
        <w:t xml:space="preserve">ΑΘΑΝΑΣΙΟΣ ΠΑΦΙΛΗΣ: </w:t>
      </w:r>
      <w:r w:rsidRPr="00714117">
        <w:rPr>
          <w:rFonts w:eastAsia="Times New Roman"/>
          <w:color w:val="222222"/>
          <w:szCs w:val="24"/>
          <w:shd w:val="clear" w:color="auto" w:fill="FFFFFF"/>
        </w:rPr>
        <w:t xml:space="preserve">Και εγώ ένα λεπτό ως </w:t>
      </w:r>
      <w:r w:rsidRPr="00714117">
        <w:rPr>
          <w:rFonts w:eastAsia="Times New Roman"/>
          <w:bCs/>
          <w:color w:val="222222"/>
          <w:shd w:val="clear" w:color="auto" w:fill="FFFFFF"/>
        </w:rPr>
        <w:t>Κοινοβουλευτικό</w:t>
      </w:r>
      <w:r>
        <w:rPr>
          <w:rFonts w:eastAsia="Times New Roman"/>
          <w:bCs/>
          <w:color w:val="222222"/>
          <w:shd w:val="clear" w:color="auto" w:fill="FFFFFF"/>
        </w:rPr>
        <w:t>ς</w:t>
      </w:r>
      <w:r w:rsidRPr="00714117">
        <w:rPr>
          <w:rFonts w:eastAsia="Times New Roman"/>
          <w:bCs/>
          <w:color w:val="222222"/>
          <w:shd w:val="clear" w:color="auto" w:fill="FFFFFF"/>
        </w:rPr>
        <w:t xml:space="preserve"> Εκπρόσωπο</w:t>
      </w:r>
      <w:r>
        <w:rPr>
          <w:rFonts w:eastAsia="Times New Roman"/>
          <w:color w:val="222222"/>
          <w:szCs w:val="24"/>
          <w:shd w:val="clear" w:color="auto" w:fill="FFFFFF"/>
        </w:rPr>
        <w:t xml:space="preserve">ς θέλω. </w:t>
      </w:r>
    </w:p>
    <w:p w14:paraId="619F9708" w14:textId="77777777" w:rsidR="00F246CC" w:rsidRDefault="005B5D49">
      <w:pPr>
        <w:spacing w:line="600" w:lineRule="auto"/>
        <w:ind w:firstLine="720"/>
        <w:jc w:val="both"/>
        <w:rPr>
          <w:rFonts w:eastAsia="Times New Roman"/>
          <w:color w:val="222222"/>
          <w:shd w:val="clear" w:color="auto" w:fill="FFFFFF"/>
        </w:rPr>
      </w:pPr>
      <w:r w:rsidRPr="00AD5B67">
        <w:rPr>
          <w:rFonts w:eastAsia="Times New Roman"/>
          <w:b/>
          <w:color w:val="222222"/>
          <w:shd w:val="clear" w:color="auto" w:fill="FFFFFF"/>
        </w:rPr>
        <w:t>ΠΡΟΕΔΡΟΣ (</w:t>
      </w:r>
      <w:r>
        <w:rPr>
          <w:rFonts w:eastAsia="Times New Roman"/>
          <w:b/>
          <w:color w:val="222222"/>
          <w:shd w:val="clear" w:color="auto" w:fill="FFFFFF"/>
        </w:rPr>
        <w:t>Νικόλαος Βούτσης</w:t>
      </w:r>
      <w:r w:rsidRPr="00AD5B67">
        <w:rPr>
          <w:rFonts w:eastAsia="Times New Roman"/>
          <w:b/>
          <w:color w:val="222222"/>
          <w:shd w:val="clear" w:color="auto" w:fill="FFFFFF"/>
        </w:rPr>
        <w:t>):</w:t>
      </w:r>
      <w:r w:rsidRPr="00AD5B67">
        <w:rPr>
          <w:rFonts w:eastAsia="Times New Roman"/>
          <w:color w:val="222222"/>
          <w:shd w:val="clear" w:color="auto" w:fill="FFFFFF"/>
        </w:rPr>
        <w:t xml:space="preserve"> </w:t>
      </w:r>
      <w:r>
        <w:rPr>
          <w:rFonts w:eastAsia="Times New Roman"/>
          <w:color w:val="222222"/>
          <w:shd w:val="clear" w:color="auto" w:fill="FFFFFF"/>
        </w:rPr>
        <w:t>Μην αναπαράγετε αυτή</w:t>
      </w:r>
      <w:r>
        <w:rPr>
          <w:rFonts w:eastAsia="Times New Roman"/>
          <w:color w:val="222222"/>
          <w:shd w:val="clear" w:color="auto" w:fill="FFFFFF"/>
        </w:rPr>
        <w:t>ν</w:t>
      </w:r>
      <w:r>
        <w:rPr>
          <w:rFonts w:eastAsia="Times New Roman"/>
          <w:color w:val="222222"/>
          <w:shd w:val="clear" w:color="auto" w:fill="FFFFFF"/>
        </w:rPr>
        <w:t xml:space="preserve"> τη σύγκρουση. </w:t>
      </w:r>
      <w:r w:rsidRPr="00714117">
        <w:rPr>
          <w:rFonts w:eastAsia="Times New Roman"/>
          <w:bCs/>
          <w:color w:val="222222"/>
          <w:shd w:val="clear" w:color="auto" w:fill="FFFFFF"/>
        </w:rPr>
        <w:t>Δεν</w:t>
      </w:r>
      <w:r>
        <w:rPr>
          <w:rFonts w:eastAsia="Times New Roman"/>
          <w:color w:val="222222"/>
          <w:shd w:val="clear" w:color="auto" w:fill="FFFFFF"/>
        </w:rPr>
        <w:t xml:space="preserve"> τιμά κανέναν. </w:t>
      </w:r>
      <w:r>
        <w:rPr>
          <w:rFonts w:eastAsia="Times New Roman"/>
          <w:bCs/>
          <w:color w:val="222222"/>
          <w:shd w:val="clear" w:color="auto" w:fill="FFFFFF"/>
        </w:rPr>
        <w:t xml:space="preserve">Έχουμε ένα άλλο θέμα πάρα πολύ σοβαρό. </w:t>
      </w:r>
    </w:p>
    <w:p w14:paraId="619F9709" w14:textId="77777777" w:rsidR="00F246CC" w:rsidRDefault="005B5D49">
      <w:pPr>
        <w:spacing w:line="600" w:lineRule="auto"/>
        <w:ind w:firstLine="720"/>
        <w:jc w:val="both"/>
        <w:rPr>
          <w:rFonts w:eastAsia="Times New Roman"/>
          <w:color w:val="222222"/>
          <w:szCs w:val="24"/>
          <w:shd w:val="clear" w:color="auto" w:fill="FFFFFF"/>
        </w:rPr>
      </w:pPr>
      <w:r w:rsidRPr="006F5F63">
        <w:rPr>
          <w:rFonts w:eastAsia="Times New Roman"/>
          <w:b/>
          <w:color w:val="222222"/>
          <w:szCs w:val="24"/>
          <w:shd w:val="clear" w:color="auto" w:fill="FFFFFF"/>
        </w:rPr>
        <w:t>ΑΘΑΝΑΣΙΟΣ ΠΑΦΙΛΗΣ:</w:t>
      </w:r>
      <w:r>
        <w:rPr>
          <w:rFonts w:eastAsia="Times New Roman"/>
          <w:b/>
          <w:color w:val="222222"/>
          <w:szCs w:val="24"/>
          <w:shd w:val="clear" w:color="auto" w:fill="FFFFFF"/>
        </w:rPr>
        <w:t xml:space="preserve"> </w:t>
      </w:r>
      <w:r>
        <w:rPr>
          <w:rFonts w:eastAsia="Times New Roman"/>
          <w:color w:val="222222"/>
          <w:szCs w:val="24"/>
          <w:shd w:val="clear" w:color="auto" w:fill="FFFFFF"/>
        </w:rPr>
        <w:t>Θα είχα τελειώσει. Τριάντα δεύτερα θέλω μόνο.</w:t>
      </w:r>
    </w:p>
    <w:p w14:paraId="619F970A" w14:textId="77777777" w:rsidR="00F246CC" w:rsidRDefault="005B5D49">
      <w:pPr>
        <w:spacing w:line="600" w:lineRule="auto"/>
        <w:ind w:firstLine="720"/>
        <w:jc w:val="both"/>
        <w:rPr>
          <w:rFonts w:eastAsia="Times New Roman"/>
          <w:color w:val="222222"/>
          <w:szCs w:val="24"/>
          <w:shd w:val="clear" w:color="auto" w:fill="FFFFFF"/>
        </w:rPr>
      </w:pPr>
      <w:r w:rsidRPr="00AD5B67">
        <w:rPr>
          <w:rFonts w:eastAsia="Times New Roman"/>
          <w:b/>
          <w:color w:val="222222"/>
          <w:shd w:val="clear" w:color="auto" w:fill="FFFFFF"/>
        </w:rPr>
        <w:t>ΠΡΟΕΔΡΟΣ (</w:t>
      </w:r>
      <w:r>
        <w:rPr>
          <w:rFonts w:eastAsia="Times New Roman"/>
          <w:b/>
          <w:color w:val="222222"/>
          <w:shd w:val="clear" w:color="auto" w:fill="FFFFFF"/>
        </w:rPr>
        <w:t>Νικόλαος Βούτσης</w:t>
      </w:r>
      <w:r w:rsidRPr="00AD5B67">
        <w:rPr>
          <w:rFonts w:eastAsia="Times New Roman"/>
          <w:b/>
          <w:color w:val="222222"/>
          <w:shd w:val="clear" w:color="auto" w:fill="FFFFFF"/>
        </w:rPr>
        <w:t>):</w:t>
      </w:r>
      <w:r w:rsidRPr="00AD5B67">
        <w:rPr>
          <w:rFonts w:eastAsia="Times New Roman"/>
          <w:color w:val="222222"/>
          <w:shd w:val="clear" w:color="auto" w:fill="FFFFFF"/>
        </w:rPr>
        <w:t xml:space="preserve"> </w:t>
      </w:r>
      <w:r>
        <w:rPr>
          <w:rFonts w:eastAsia="Times New Roman"/>
          <w:color w:val="222222"/>
          <w:shd w:val="clear" w:color="auto" w:fill="FFFFFF"/>
        </w:rPr>
        <w:t xml:space="preserve">Το θέμα </w:t>
      </w:r>
      <w:r w:rsidRPr="00714117">
        <w:rPr>
          <w:rFonts w:eastAsia="Times New Roman"/>
          <w:bCs/>
          <w:color w:val="222222"/>
          <w:shd w:val="clear" w:color="auto" w:fill="FFFFFF"/>
        </w:rPr>
        <w:t>είναι</w:t>
      </w:r>
      <w:r>
        <w:rPr>
          <w:rFonts w:eastAsia="Times New Roman"/>
          <w:color w:val="222222"/>
          <w:shd w:val="clear" w:color="auto" w:fill="FFFFFF"/>
        </w:rPr>
        <w:t xml:space="preserve"> τι λέμε, όχι πόσο γρήγορα τελειώνουμε. Το ξέρετε αυτό. Είστε πιο έμπειρος από εμένα. </w:t>
      </w:r>
    </w:p>
    <w:p w14:paraId="619F970B" w14:textId="77777777" w:rsidR="00F246CC" w:rsidRDefault="005B5D49">
      <w:pPr>
        <w:spacing w:line="600" w:lineRule="auto"/>
        <w:ind w:firstLine="720"/>
        <w:jc w:val="both"/>
        <w:rPr>
          <w:rFonts w:eastAsia="Times New Roman"/>
          <w:color w:val="222222"/>
          <w:szCs w:val="24"/>
          <w:shd w:val="clear" w:color="auto" w:fill="FFFFFF"/>
        </w:rPr>
      </w:pPr>
      <w:r w:rsidRPr="006F5F63">
        <w:rPr>
          <w:rFonts w:eastAsia="Times New Roman"/>
          <w:b/>
          <w:color w:val="222222"/>
          <w:szCs w:val="24"/>
          <w:shd w:val="clear" w:color="auto" w:fill="FFFFFF"/>
        </w:rPr>
        <w:t>ΑΘΑΝΑΣΙΟΣ ΠΑΦΙΛΗΣ:</w:t>
      </w:r>
      <w:r>
        <w:rPr>
          <w:rFonts w:eastAsia="Times New Roman"/>
          <w:b/>
          <w:color w:val="222222"/>
          <w:szCs w:val="24"/>
          <w:shd w:val="clear" w:color="auto" w:fill="FFFFFF"/>
        </w:rPr>
        <w:t xml:space="preserve"> </w:t>
      </w:r>
      <w:r w:rsidRPr="00DF4C78">
        <w:rPr>
          <w:rFonts w:eastAsia="Times New Roman"/>
          <w:color w:val="222222"/>
          <w:szCs w:val="24"/>
          <w:shd w:val="clear" w:color="auto" w:fill="FFFFFF"/>
        </w:rPr>
        <w:t>Στ</w:t>
      </w:r>
      <w:r>
        <w:rPr>
          <w:rFonts w:eastAsia="Times New Roman"/>
          <w:color w:val="222222"/>
          <w:szCs w:val="24"/>
          <w:shd w:val="clear" w:color="auto" w:fill="FFFFFF"/>
        </w:rPr>
        <w:t xml:space="preserve">ο τι λέμε φαντάζομαι </w:t>
      </w:r>
      <w:r w:rsidRPr="00714117">
        <w:rPr>
          <w:rFonts w:eastAsia="Times New Roman"/>
          <w:bCs/>
          <w:color w:val="222222"/>
          <w:shd w:val="clear" w:color="auto" w:fill="FFFFFF"/>
        </w:rPr>
        <w:t>δεν</w:t>
      </w:r>
      <w:r>
        <w:rPr>
          <w:rFonts w:eastAsia="Times New Roman"/>
          <w:color w:val="222222"/>
          <w:szCs w:val="24"/>
          <w:shd w:val="clear" w:color="auto" w:fill="FFFFFF"/>
        </w:rPr>
        <w:t xml:space="preserve"> θα διαφωνήσετε. </w:t>
      </w:r>
    </w:p>
    <w:p w14:paraId="619F970C" w14:textId="77777777" w:rsidR="00F246CC" w:rsidRDefault="005B5D49">
      <w:pPr>
        <w:spacing w:line="600" w:lineRule="auto"/>
        <w:ind w:firstLine="720"/>
        <w:jc w:val="both"/>
        <w:rPr>
          <w:rFonts w:eastAsia="Times New Roman"/>
          <w:b/>
          <w:color w:val="222222"/>
          <w:shd w:val="clear" w:color="auto" w:fill="FFFFFF"/>
        </w:rPr>
      </w:pPr>
      <w:r w:rsidRPr="00AD5B67">
        <w:rPr>
          <w:rFonts w:eastAsia="Times New Roman"/>
          <w:b/>
          <w:color w:val="222222"/>
          <w:shd w:val="clear" w:color="auto" w:fill="FFFFFF"/>
        </w:rPr>
        <w:t>ΠΡΟΕΔΡΟΣ (</w:t>
      </w:r>
      <w:r>
        <w:rPr>
          <w:rFonts w:eastAsia="Times New Roman"/>
          <w:b/>
          <w:color w:val="222222"/>
          <w:shd w:val="clear" w:color="auto" w:fill="FFFFFF"/>
        </w:rPr>
        <w:t>Νικόλαος Βούτσης</w:t>
      </w:r>
      <w:r w:rsidRPr="00AD5B67">
        <w:rPr>
          <w:rFonts w:eastAsia="Times New Roman"/>
          <w:b/>
          <w:color w:val="222222"/>
          <w:shd w:val="clear" w:color="auto" w:fill="FFFFFF"/>
        </w:rPr>
        <w:t>):</w:t>
      </w:r>
      <w:r w:rsidRPr="00AD5B67">
        <w:rPr>
          <w:rFonts w:eastAsia="Times New Roman"/>
          <w:color w:val="222222"/>
          <w:shd w:val="clear" w:color="auto" w:fill="FFFFFF"/>
        </w:rPr>
        <w:t xml:space="preserve"> </w:t>
      </w:r>
      <w:r>
        <w:rPr>
          <w:rFonts w:eastAsia="Times New Roman"/>
          <w:color w:val="222222"/>
          <w:shd w:val="clear" w:color="auto" w:fill="FFFFFF"/>
        </w:rPr>
        <w:t>Εντάξει.</w:t>
      </w:r>
    </w:p>
    <w:p w14:paraId="619F970D" w14:textId="77777777" w:rsidR="00F246CC" w:rsidRDefault="005B5D49">
      <w:pPr>
        <w:spacing w:line="600" w:lineRule="auto"/>
        <w:ind w:firstLine="720"/>
        <w:jc w:val="both"/>
        <w:rPr>
          <w:rFonts w:eastAsia="Times New Roman"/>
          <w:color w:val="222222"/>
          <w:szCs w:val="24"/>
          <w:shd w:val="clear" w:color="auto" w:fill="FFFFFF"/>
        </w:rPr>
      </w:pPr>
      <w:r w:rsidRPr="006F5F63">
        <w:rPr>
          <w:rFonts w:eastAsia="Times New Roman"/>
          <w:b/>
          <w:color w:val="222222"/>
          <w:szCs w:val="24"/>
          <w:shd w:val="clear" w:color="auto" w:fill="FFFFFF"/>
        </w:rPr>
        <w:t>ΑΘΑΝΑΣΙΟΣ ΠΑΦΙΛΗΣ: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Γι’ αυτό δώστε μου τον λόγο. </w:t>
      </w:r>
    </w:p>
    <w:p w14:paraId="619F970E" w14:textId="77777777" w:rsidR="00F246CC" w:rsidRDefault="005B5D49">
      <w:pPr>
        <w:spacing w:line="600" w:lineRule="auto"/>
        <w:ind w:firstLine="720"/>
        <w:jc w:val="both"/>
        <w:rPr>
          <w:rFonts w:eastAsia="Times New Roman"/>
          <w:color w:val="222222"/>
          <w:shd w:val="clear" w:color="auto" w:fill="FFFFFF"/>
        </w:rPr>
      </w:pPr>
      <w:r w:rsidRPr="00AD5B67">
        <w:rPr>
          <w:rFonts w:eastAsia="Times New Roman"/>
          <w:b/>
          <w:color w:val="222222"/>
          <w:shd w:val="clear" w:color="auto" w:fill="FFFFFF"/>
        </w:rPr>
        <w:t>ΠΡΟΕΔΡΟΣ (</w:t>
      </w:r>
      <w:r>
        <w:rPr>
          <w:rFonts w:eastAsia="Times New Roman"/>
          <w:b/>
          <w:color w:val="222222"/>
          <w:shd w:val="clear" w:color="auto" w:fill="FFFFFF"/>
        </w:rPr>
        <w:t xml:space="preserve">Νικόλαος </w:t>
      </w:r>
      <w:r>
        <w:rPr>
          <w:rFonts w:eastAsia="Times New Roman"/>
          <w:b/>
          <w:color w:val="222222"/>
          <w:shd w:val="clear" w:color="auto" w:fill="FFFFFF"/>
        </w:rPr>
        <w:t>Βούτσης</w:t>
      </w:r>
      <w:r w:rsidRPr="00AD5B67">
        <w:rPr>
          <w:rFonts w:eastAsia="Times New Roman"/>
          <w:b/>
          <w:color w:val="222222"/>
          <w:shd w:val="clear" w:color="auto" w:fill="FFFFFF"/>
        </w:rPr>
        <w:t>):</w:t>
      </w:r>
      <w:r w:rsidRPr="00AD5B67">
        <w:rPr>
          <w:rFonts w:eastAsia="Times New Roman"/>
          <w:color w:val="222222"/>
          <w:shd w:val="clear" w:color="auto" w:fill="FFFFFF"/>
        </w:rPr>
        <w:t xml:space="preserve"> </w:t>
      </w:r>
      <w:r>
        <w:rPr>
          <w:rFonts w:eastAsia="Times New Roman"/>
          <w:color w:val="222222"/>
          <w:shd w:val="clear" w:color="auto" w:fill="FFFFFF"/>
        </w:rPr>
        <w:t xml:space="preserve">Θα σας δώσω τον λόγο. Εντάξει, πείτε τα. </w:t>
      </w:r>
    </w:p>
    <w:p w14:paraId="619F970F" w14:textId="77777777" w:rsidR="00F246CC" w:rsidRDefault="005B5D49">
      <w:pPr>
        <w:spacing w:line="600" w:lineRule="auto"/>
        <w:ind w:firstLine="720"/>
        <w:jc w:val="both"/>
        <w:rPr>
          <w:rFonts w:eastAsia="Times New Roman"/>
          <w:color w:val="222222"/>
          <w:szCs w:val="24"/>
          <w:shd w:val="clear" w:color="auto" w:fill="FFFFFF"/>
        </w:rPr>
      </w:pPr>
      <w:r w:rsidRPr="006F5F63">
        <w:rPr>
          <w:rFonts w:eastAsia="Times New Roman"/>
          <w:b/>
          <w:color w:val="222222"/>
          <w:szCs w:val="24"/>
          <w:shd w:val="clear" w:color="auto" w:fill="FFFFFF"/>
        </w:rPr>
        <w:t>ΑΘΑΝΑΣΙΟΣ ΠΑΦΙΛΗΣ:</w:t>
      </w:r>
      <w:r>
        <w:rPr>
          <w:rFonts w:eastAsia="Times New Roman"/>
          <w:b/>
          <w:color w:val="222222"/>
          <w:szCs w:val="24"/>
          <w:shd w:val="clear" w:color="auto" w:fill="FFFFFF"/>
        </w:rPr>
        <w:t xml:space="preserve"> </w:t>
      </w:r>
      <w:r w:rsidRPr="00714117">
        <w:rPr>
          <w:rFonts w:eastAsia="Times New Roman"/>
          <w:color w:val="222222"/>
          <w:szCs w:val="24"/>
          <w:shd w:val="clear" w:color="auto" w:fill="FFFFFF"/>
        </w:rPr>
        <w:t xml:space="preserve">Τριάντα δευτερόλεπτα. </w:t>
      </w:r>
    </w:p>
    <w:p w14:paraId="619F9710" w14:textId="77777777" w:rsidR="00F246CC" w:rsidRDefault="005B5D49">
      <w:pPr>
        <w:spacing w:line="600" w:lineRule="auto"/>
        <w:ind w:firstLine="720"/>
        <w:jc w:val="both"/>
        <w:rPr>
          <w:rFonts w:eastAsia="Times New Roman"/>
          <w:color w:val="222222"/>
          <w:shd w:val="clear" w:color="auto" w:fill="FFFFFF"/>
        </w:rPr>
      </w:pPr>
      <w:r w:rsidRPr="00AD5B67">
        <w:rPr>
          <w:rFonts w:eastAsia="Times New Roman"/>
          <w:b/>
          <w:color w:val="222222"/>
          <w:shd w:val="clear" w:color="auto" w:fill="FFFFFF"/>
        </w:rPr>
        <w:t>ΠΡΟΕΔΡΟΣ (</w:t>
      </w:r>
      <w:r>
        <w:rPr>
          <w:rFonts w:eastAsia="Times New Roman"/>
          <w:b/>
          <w:color w:val="222222"/>
          <w:shd w:val="clear" w:color="auto" w:fill="FFFFFF"/>
        </w:rPr>
        <w:t>Νικόλαος Βούτσης</w:t>
      </w:r>
      <w:r w:rsidRPr="00AD5B67">
        <w:rPr>
          <w:rFonts w:eastAsia="Times New Roman"/>
          <w:b/>
          <w:color w:val="222222"/>
          <w:shd w:val="clear" w:color="auto" w:fill="FFFFFF"/>
        </w:rPr>
        <w:t>):</w:t>
      </w:r>
      <w:r w:rsidRPr="00AD5B67">
        <w:rPr>
          <w:rFonts w:eastAsia="Times New Roman"/>
          <w:color w:val="222222"/>
          <w:shd w:val="clear" w:color="auto" w:fill="FFFFFF"/>
        </w:rPr>
        <w:t xml:space="preserve"> </w:t>
      </w:r>
      <w:r>
        <w:rPr>
          <w:rFonts w:eastAsia="Times New Roman"/>
          <w:color w:val="222222"/>
          <w:shd w:val="clear" w:color="auto" w:fill="FFFFFF"/>
        </w:rPr>
        <w:t xml:space="preserve">Τριάντα δευτερόλεπτα </w:t>
      </w:r>
      <w:r w:rsidRPr="00714117">
        <w:rPr>
          <w:rFonts w:eastAsia="Times New Roman"/>
          <w:bCs/>
          <w:color w:val="222222"/>
          <w:shd w:val="clear" w:color="auto" w:fill="FFFFFF"/>
        </w:rPr>
        <w:t>και</w:t>
      </w:r>
      <w:r>
        <w:rPr>
          <w:rFonts w:eastAsia="Times New Roman"/>
          <w:color w:val="222222"/>
          <w:shd w:val="clear" w:color="auto" w:fill="FFFFFF"/>
        </w:rPr>
        <w:t xml:space="preserve"> περισσότερο. </w:t>
      </w:r>
    </w:p>
    <w:p w14:paraId="619F9711" w14:textId="77777777" w:rsidR="00F246CC" w:rsidRDefault="005B5D49">
      <w:pPr>
        <w:spacing w:line="600" w:lineRule="auto"/>
        <w:ind w:firstLine="720"/>
        <w:jc w:val="both"/>
        <w:rPr>
          <w:rFonts w:eastAsia="Times New Roman"/>
          <w:color w:val="222222"/>
          <w:szCs w:val="24"/>
          <w:shd w:val="clear" w:color="auto" w:fill="FFFFFF"/>
        </w:rPr>
      </w:pPr>
      <w:r w:rsidRPr="006F5F63">
        <w:rPr>
          <w:rFonts w:eastAsia="Times New Roman"/>
          <w:b/>
          <w:color w:val="222222"/>
          <w:szCs w:val="24"/>
          <w:shd w:val="clear" w:color="auto" w:fill="FFFFFF"/>
        </w:rPr>
        <w:t>ΑΘΑΝΑΣΙΟΣ ΠΑΦΙΛΗΣ:</w:t>
      </w:r>
      <w:r>
        <w:rPr>
          <w:rFonts w:eastAsia="Times New Roman"/>
          <w:b/>
          <w:color w:val="222222"/>
          <w:szCs w:val="24"/>
          <w:shd w:val="clear" w:color="auto" w:fill="FFFFFF"/>
        </w:rPr>
        <w:t xml:space="preserve"> </w:t>
      </w:r>
      <w:r w:rsidRPr="00714117">
        <w:rPr>
          <w:rFonts w:eastAsia="Times New Roman"/>
          <w:bCs/>
          <w:color w:val="222222"/>
          <w:shd w:val="clear" w:color="auto" w:fill="FFFFFF"/>
        </w:rPr>
        <w:t>Δεν</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πρόκειται να απαντήσω ούτε </w:t>
      </w:r>
      <w:r w:rsidRPr="00714117">
        <w:rPr>
          <w:rFonts w:eastAsia="Times New Roman"/>
          <w:bCs/>
          <w:color w:val="222222"/>
          <w:shd w:val="clear" w:color="auto" w:fill="FFFFFF"/>
        </w:rPr>
        <w:t>είναι</w:t>
      </w:r>
      <w:r>
        <w:rPr>
          <w:rFonts w:eastAsia="Times New Roman"/>
          <w:color w:val="222222"/>
          <w:szCs w:val="24"/>
          <w:shd w:val="clear" w:color="auto" w:fill="FFFFFF"/>
        </w:rPr>
        <w:t xml:space="preserve"> θέμα διχασμού. Εδώ έχουμε τους φασίστες, οι οποίοι ορκίζονται στον Χίτλερ και σήμερα, </w:t>
      </w:r>
      <w:r w:rsidRPr="00DF4C78">
        <w:rPr>
          <w:rFonts w:eastAsia="Times New Roman"/>
          <w:bCs/>
          <w:color w:val="222222"/>
          <w:shd w:val="clear" w:color="auto" w:fill="FFFFFF"/>
        </w:rPr>
        <w:t>που</w:t>
      </w:r>
      <w:r>
        <w:rPr>
          <w:rFonts w:eastAsia="Times New Roman"/>
          <w:color w:val="222222"/>
          <w:szCs w:val="24"/>
          <w:shd w:val="clear" w:color="auto" w:fill="FFFFFF"/>
        </w:rPr>
        <w:t xml:space="preserve"> ξαναλέω </w:t>
      </w:r>
      <w:r w:rsidRPr="00714117">
        <w:rPr>
          <w:rFonts w:eastAsia="Times New Roman"/>
          <w:bCs/>
          <w:color w:val="222222"/>
          <w:shd w:val="clear" w:color="auto" w:fill="FFFFFF"/>
        </w:rPr>
        <w:t>ότι</w:t>
      </w:r>
      <w:r>
        <w:rPr>
          <w:rFonts w:eastAsia="Times New Roman"/>
          <w:color w:val="222222"/>
          <w:szCs w:val="24"/>
          <w:shd w:val="clear" w:color="auto" w:fill="FFFFFF"/>
        </w:rPr>
        <w:t xml:space="preserve"> </w:t>
      </w:r>
      <w:r w:rsidRPr="00714117">
        <w:rPr>
          <w:rFonts w:eastAsia="Times New Roman"/>
          <w:bCs/>
          <w:color w:val="222222"/>
          <w:shd w:val="clear" w:color="auto" w:fill="FFFFFF"/>
        </w:rPr>
        <w:t>είναι</w:t>
      </w:r>
      <w:r>
        <w:rPr>
          <w:rFonts w:eastAsia="Times New Roman"/>
          <w:color w:val="222222"/>
          <w:szCs w:val="24"/>
          <w:shd w:val="clear" w:color="auto" w:fill="FFFFFF"/>
        </w:rPr>
        <w:t xml:space="preserve"> «κότες» </w:t>
      </w:r>
      <w:r w:rsidRPr="00714117">
        <w:rPr>
          <w:rFonts w:eastAsia="Times New Roman"/>
          <w:bCs/>
          <w:color w:val="222222"/>
          <w:shd w:val="clear" w:color="auto" w:fill="FFFFFF"/>
        </w:rPr>
        <w:t>και</w:t>
      </w:r>
      <w:r>
        <w:rPr>
          <w:rFonts w:eastAsia="Times New Roman"/>
          <w:color w:val="222222"/>
          <w:szCs w:val="24"/>
          <w:shd w:val="clear" w:color="auto" w:fill="FFFFFF"/>
        </w:rPr>
        <w:t xml:space="preserve"> δεν το λένε και εμφανίζονται κάπως διαφορετικά. Πάρτε όλα τα κείμενά τους, πάρτε τη δολοφονική δράση τους. Ήδη έχουν καταδικαστεί στελέ</w:t>
      </w:r>
      <w:r>
        <w:rPr>
          <w:rFonts w:eastAsia="Times New Roman"/>
          <w:color w:val="222222"/>
          <w:szCs w:val="24"/>
          <w:shd w:val="clear" w:color="auto" w:fill="FFFFFF"/>
        </w:rPr>
        <w:t xml:space="preserve">χη τους για δολοφονική δράση κατά μεταναστών. Ήδη </w:t>
      </w:r>
      <w:r w:rsidRPr="00714117">
        <w:rPr>
          <w:rFonts w:eastAsia="Times New Roman"/>
          <w:bCs/>
          <w:color w:val="222222"/>
          <w:shd w:val="clear" w:color="auto" w:fill="FFFFFF"/>
        </w:rPr>
        <w:t>είναι</w:t>
      </w:r>
      <w:r>
        <w:rPr>
          <w:rFonts w:eastAsia="Times New Roman"/>
          <w:color w:val="222222"/>
          <w:szCs w:val="24"/>
          <w:shd w:val="clear" w:color="auto" w:fill="FFFFFF"/>
        </w:rPr>
        <w:t xml:space="preserve"> δολοφόνοι του Φύσσα. Ήδη ο Μιχαλολιάκος </w:t>
      </w:r>
      <w:r w:rsidRPr="00714117">
        <w:rPr>
          <w:rFonts w:eastAsia="Times New Roman"/>
          <w:bCs/>
          <w:color w:val="222222"/>
          <w:shd w:val="clear" w:color="auto" w:fill="FFFFFF"/>
        </w:rPr>
        <w:t>έχει</w:t>
      </w:r>
      <w:r>
        <w:rPr>
          <w:rFonts w:eastAsia="Times New Roman"/>
          <w:color w:val="222222"/>
          <w:szCs w:val="24"/>
          <w:shd w:val="clear" w:color="auto" w:fill="FFFFFF"/>
        </w:rPr>
        <w:t xml:space="preserve"> πάρει την πολιτική ευθύνη. </w:t>
      </w:r>
    </w:p>
    <w:p w14:paraId="619F9712"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ιστορία είναι αδέκαστη και όσο κι αν έγινε προσπάθεια να πλαστογραφηθεί, ήταν συνεργάτες των Γερμανών ναζιστών. Ήταν αυτοί πο</w:t>
      </w:r>
      <w:r>
        <w:rPr>
          <w:rFonts w:eastAsia="Times New Roman"/>
          <w:color w:val="222222"/>
          <w:szCs w:val="24"/>
          <w:shd w:val="clear" w:color="auto" w:fill="FFFFFF"/>
        </w:rPr>
        <w:t xml:space="preserve">υ με τον </w:t>
      </w:r>
      <w:r w:rsidRPr="00494DF1">
        <w:rPr>
          <w:rFonts w:eastAsia="Times New Roman" w:cs="Times New Roman"/>
          <w:color w:val="222222"/>
          <w:szCs w:val="24"/>
        </w:rPr>
        <w:t>Αντών Τσαούς</w:t>
      </w:r>
      <w:r>
        <w:rPr>
          <w:rFonts w:eastAsia="Times New Roman" w:cs="Times New Roman"/>
          <w:color w:val="222222"/>
          <w:szCs w:val="24"/>
        </w:rPr>
        <w:t xml:space="preserve"> </w:t>
      </w:r>
      <w:r>
        <w:rPr>
          <w:rFonts w:eastAsia="Times New Roman"/>
          <w:color w:val="222222"/>
          <w:szCs w:val="24"/>
          <w:shd w:val="clear" w:color="auto" w:fill="FFFFFF"/>
        </w:rPr>
        <w:t xml:space="preserve">κουβαλούσαν κεφάλια δεκάδες ανταρτών και έπαιρναν λύτρα από τους Βούλγαρους φασίστες. </w:t>
      </w:r>
    </w:p>
    <w:p w14:paraId="619F971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Γι’ αυτό και ο ελληνικός λαός πρέπει να γνωρίζει και να μην παγιδεύεται σε όλη αυτήν τη μεταμφίεση που προσπαθούν να κάνουν. Αυτό είναι υποχρέωση τ</w:t>
      </w:r>
      <w:r>
        <w:rPr>
          <w:rFonts w:eastAsia="Times New Roman" w:cs="Times New Roman"/>
          <w:szCs w:val="24"/>
        </w:rPr>
        <w:t>ου κάθε πολιτικού κόμματος και υποχρέωση και της κάθε κυβέρνησης να περάσει όλη αυτήν την ιστορία στα σχολεία.</w:t>
      </w:r>
    </w:p>
    <w:p w14:paraId="619F9714" w14:textId="77777777" w:rsidR="00F246CC" w:rsidRDefault="005B5D49">
      <w:pPr>
        <w:spacing w:line="600" w:lineRule="auto"/>
        <w:ind w:firstLine="720"/>
        <w:jc w:val="both"/>
        <w:rPr>
          <w:rFonts w:eastAsia="Times New Roman" w:cs="Times New Roman"/>
          <w:szCs w:val="24"/>
        </w:rPr>
      </w:pPr>
      <w:r w:rsidRPr="008056D0">
        <w:rPr>
          <w:rFonts w:eastAsia="Times New Roman" w:cs="Times New Roman"/>
          <w:b/>
          <w:szCs w:val="24"/>
        </w:rPr>
        <w:t>ΠΡΟΕΔΡΟΣ (Νικόλαος Βούτσης):</w:t>
      </w:r>
      <w:r>
        <w:rPr>
          <w:rFonts w:eastAsia="Times New Roman" w:cs="Times New Roman"/>
          <w:szCs w:val="24"/>
        </w:rPr>
        <w:t xml:space="preserve"> Κύριε Αρβανιτίδη, έχετε τον λόγο.</w:t>
      </w:r>
    </w:p>
    <w:p w14:paraId="619F9715" w14:textId="77777777" w:rsidR="00F246CC" w:rsidRDefault="005B5D49">
      <w:pPr>
        <w:spacing w:line="600" w:lineRule="auto"/>
        <w:ind w:firstLine="720"/>
        <w:jc w:val="both"/>
        <w:rPr>
          <w:rFonts w:eastAsia="Times New Roman" w:cs="Times New Roman"/>
          <w:szCs w:val="24"/>
        </w:rPr>
      </w:pPr>
      <w:r w:rsidRPr="008056D0">
        <w:rPr>
          <w:rFonts w:eastAsia="Times New Roman" w:cs="Times New Roman"/>
          <w:b/>
          <w:szCs w:val="24"/>
        </w:rPr>
        <w:t>ΓΕΩΡΓΙΟΣ ΑΡΒΑΝΙΤΙΔΗΣ:</w:t>
      </w:r>
      <w:r>
        <w:rPr>
          <w:rFonts w:eastAsia="Times New Roman" w:cs="Times New Roman"/>
          <w:szCs w:val="24"/>
        </w:rPr>
        <w:t xml:space="preserve"> Ευχαριστώ πολύ, κύριε Πρόεδρε.</w:t>
      </w:r>
    </w:p>
    <w:p w14:paraId="619F971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η σημερινή ιστορική μέρα θα μπορούσε να έχει τον τίτλο «Περιμένοντας τη δικαίωση». Παρά το γεγονός ότι αυτό το πόρισμα είναι έτοιμο από το 2016 και ο Πρόεδρος της Βουλής είχε κάνει επανειλημμένες δηλώσεις ότι το τελικό πόρισμα της </w:t>
      </w:r>
      <w:r>
        <w:rPr>
          <w:rFonts w:eastAsia="Times New Roman" w:cs="Times New Roman"/>
          <w:szCs w:val="24"/>
        </w:rPr>
        <w:t xml:space="preserve">επιτροπής </w:t>
      </w:r>
      <w:r>
        <w:rPr>
          <w:rFonts w:eastAsia="Times New Roman" w:cs="Times New Roman"/>
          <w:szCs w:val="24"/>
        </w:rPr>
        <w:t>θα ερχόταν προ</w:t>
      </w:r>
      <w:r>
        <w:rPr>
          <w:rFonts w:eastAsia="Times New Roman" w:cs="Times New Roman"/>
          <w:szCs w:val="24"/>
        </w:rPr>
        <w:t xml:space="preserve">ς συζήτηση στην Ολομέλεια της Βουλής στο τέλος του 2018, έστω και σήμερα, τώρα, η εθνική ομοψυχία τίθεται πάνω απ’ όλα. </w:t>
      </w:r>
    </w:p>
    <w:p w14:paraId="619F971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Δεν τελειώνουμε, όμως, εδώ σήμερα. Βρισκόμαστε στην αρχή μιας δύσκολης και επίπονης διαδρομής στο ζήτημα της διεκδίκησης των γερμανικών</w:t>
      </w:r>
      <w:r>
        <w:rPr>
          <w:rFonts w:eastAsia="Times New Roman" w:cs="Times New Roman"/>
          <w:szCs w:val="24"/>
        </w:rPr>
        <w:t xml:space="preserve"> οφειλών και του συγκεκριμένου προσδιορισμού αυτών των απαιτήσεων, προκειμένου να φτάσουμε στη δικαίωση. </w:t>
      </w:r>
    </w:p>
    <w:p w14:paraId="619F971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Και για να είναι ξεκάθαρο για ποιες γερμανικές οφειλές μιλάμε, αυτές, σύμφωνα με το πόρισμα της </w:t>
      </w:r>
      <w:r>
        <w:rPr>
          <w:rFonts w:eastAsia="Times New Roman" w:cs="Times New Roman"/>
          <w:szCs w:val="24"/>
        </w:rPr>
        <w:t xml:space="preserve">ειδικής επιτροπής </w:t>
      </w:r>
      <w:r>
        <w:rPr>
          <w:rFonts w:eastAsia="Times New Roman" w:cs="Times New Roman"/>
          <w:szCs w:val="24"/>
        </w:rPr>
        <w:t>της Βουλής, αφορούν τέσσερις κατηγορ</w:t>
      </w:r>
      <w:r>
        <w:rPr>
          <w:rFonts w:eastAsia="Times New Roman" w:cs="Times New Roman"/>
          <w:szCs w:val="24"/>
        </w:rPr>
        <w:t>ίες για τις οποίες έχουν καταγραφεί στοιχεία και δεδομένα. Πρώτον, πολεμικές αποζημιώσεις για τις υλικές καταστροφές και διαρπαγές. Δεύτερον, τις πολεμικές επανορθώσεις των θυμάτων και των συγγενών των θυμάτων. Τρίτον, την αποπληρωμή του κατοχικού δανείου.</w:t>
      </w:r>
      <w:r>
        <w:rPr>
          <w:rFonts w:eastAsia="Times New Roman" w:cs="Times New Roman"/>
          <w:szCs w:val="24"/>
        </w:rPr>
        <w:t xml:space="preserve"> Και τέταρτον, την επιστροφή των κλεμμένων αρχαιολογικών θησαυρών και εκκλησιαστικών κειμηλίων. </w:t>
      </w:r>
    </w:p>
    <w:p w14:paraId="619F971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Αξίζει να επισημάνω ότι το πόρισμα καταγράφει οφειλόμενες γερμανικές επανορθώσεις όχι μόνο από τον Β΄ Παγκόσμιο Πόλεμο, αλλά και από τον Α΄ Παγκόσμιο Πόλεμο, π</w:t>
      </w:r>
      <w:r>
        <w:rPr>
          <w:rFonts w:eastAsia="Times New Roman" w:cs="Times New Roman"/>
          <w:szCs w:val="24"/>
        </w:rPr>
        <w:t xml:space="preserve">ου δεν έχουν ακόμα αποπληρωθεί. </w:t>
      </w:r>
    </w:p>
    <w:p w14:paraId="619F971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Σήμερα, λοιπόν, εδώ το </w:t>
      </w:r>
      <w:r>
        <w:rPr>
          <w:rFonts w:eastAsia="Times New Roman" w:cs="Times New Roman"/>
          <w:szCs w:val="24"/>
        </w:rPr>
        <w:t xml:space="preserve">ελληνικό </w:t>
      </w:r>
      <w:r>
        <w:rPr>
          <w:rFonts w:eastAsia="Times New Roman" w:cs="Times New Roman"/>
          <w:szCs w:val="24"/>
        </w:rPr>
        <w:t>Κοινοβούλιο οφείλει πλέον να διατυπώσει ξεκάθαρα και με τον πιο επίσημο τρόπο την εθνική θέση για το ζήτημα αυτό. Όλοι οι πολιτειακοί παράγοντες έχουν πια χρέος να προβάλλουν αυτήν την εθνική</w:t>
      </w:r>
      <w:r>
        <w:rPr>
          <w:rFonts w:eastAsia="Times New Roman" w:cs="Times New Roman"/>
          <w:szCs w:val="24"/>
        </w:rPr>
        <w:t xml:space="preserve"> θέση και να θέτουν με κάθε ευκαιρία τις συγκεκριμένες πλέον ελληνικές διεκδικήσεις προς τη γερμανική πλευρά. </w:t>
      </w:r>
    </w:p>
    <w:p w14:paraId="619F971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Ήδη ο Πρόεδρος της Δημοκρατίας, κατά την τελευταία επίσκεψη του Προέδρου της Ομοσπονδιακής Δημοκρατίας της Γερμανίας την 11 Οκτωβρίου του 2018, ανέφερε χαρακτηριστικά ότι οι απαιτήσεις της Ελλάδας που αφορούν το κατοχικό δάνειο και τις αποζημιώσεις από την</w:t>
      </w:r>
      <w:r>
        <w:rPr>
          <w:rFonts w:eastAsia="Times New Roman" w:cs="Times New Roman"/>
          <w:szCs w:val="24"/>
        </w:rPr>
        <w:t xml:space="preserve"> εποχή της κατοχής είναι νομικώς ενεργές και δικαστικώς επιδιώξιμες. </w:t>
      </w:r>
    </w:p>
    <w:p w14:paraId="619F971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Οφείλω να θυμίσω για λόγους ιστορικής συνέπειας ότι για να φτάσουμε ως εδώ κομβικό ρόλο έπαιξε η απόφαση της </w:t>
      </w:r>
      <w:r>
        <w:rPr>
          <w:rFonts w:eastAsia="Times New Roman" w:cs="Times New Roman"/>
          <w:szCs w:val="24"/>
        </w:rPr>
        <w:t xml:space="preserve">κυβέρνησης </w:t>
      </w:r>
      <w:r>
        <w:rPr>
          <w:rFonts w:eastAsia="Times New Roman" w:cs="Times New Roman"/>
          <w:szCs w:val="24"/>
        </w:rPr>
        <w:t>του ΠΑΣΟΚ το 1995, τότε που στις 14</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1995 ο Πρωθυπουργός μας Ανδ</w:t>
      </w:r>
      <w:r>
        <w:rPr>
          <w:rFonts w:eastAsia="Times New Roman" w:cs="Times New Roman"/>
          <w:szCs w:val="24"/>
        </w:rPr>
        <w:t>ρέας Παπανδρέου έδωσε εντολή στον Υπουργό Εξωτερικών Κάρολο Παπούλια να επιδώσει ο Έλληνας πρεσβευτής στο Βερολίνο ρηματική διακοίνωση προς τη γερμανική κυβέρνηση για το θέμα. Από εκείνη ακριβώς τη χρονική στιγμή η διεκδίκηση των γερμανικών οφειλών μπαίνει</w:t>
      </w:r>
      <w:r>
        <w:rPr>
          <w:rFonts w:eastAsia="Times New Roman" w:cs="Times New Roman"/>
          <w:szCs w:val="24"/>
        </w:rPr>
        <w:t xml:space="preserve"> πιο εμφατικά στην ατζέντα των ελληνογερμανικών σχέσεων. </w:t>
      </w:r>
    </w:p>
    <w:p w14:paraId="619F971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Είναι γεγονός, όμως, ότι οι Γερμανοί ακολουθούν μια πολιτική πλήρους άρνησης. Δεν θέλουν καν να συζητήσουν το θέμα και το θεωρούν λήξαν, σαν ένα θέμα που δεν υπάρχει. </w:t>
      </w:r>
    </w:p>
    <w:p w14:paraId="619F971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Αυτό, είμαι βέβαιος, ότι μετά </w:t>
      </w:r>
      <w:r>
        <w:rPr>
          <w:rFonts w:eastAsia="Times New Roman" w:cs="Times New Roman"/>
          <w:szCs w:val="24"/>
        </w:rPr>
        <w:t>τη σημερινή μας απόφαση θα αλλάξει. Και θα αλλάξει πιο γρήγορα στάση η Γερμανία όσο εμείς από την πλευρά μας παραθέσουμε μία ενιαία, τεκμηριωμένη και αποφασιστική στάση για διεκδίκηση των οφειλών σε όλα τα διεθνή φόρα, χωρίς μικροκομματικές διαφοροποιήσεις</w:t>
      </w:r>
      <w:r>
        <w:rPr>
          <w:rFonts w:eastAsia="Times New Roman" w:cs="Times New Roman"/>
          <w:szCs w:val="24"/>
        </w:rPr>
        <w:t xml:space="preserve">, με εθνική συνεννόηση και με ιστορικά, νομικά και πολιτικά επιχειρήματα να μιλήσουμε για γερμανικές οφειλές τόσο στην πολιτική τάξη της Γερμανίας, στη γερμανική κοινωνία, αλλά ακόμα και στην παγκόσμια κοινότητα. </w:t>
      </w:r>
    </w:p>
    <w:p w14:paraId="619F971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Έχει μεγάλη σημασία να υπάρξει μια πανεθνι</w:t>
      </w:r>
      <w:r>
        <w:rPr>
          <w:rFonts w:eastAsia="Times New Roman" w:cs="Times New Roman"/>
          <w:szCs w:val="24"/>
        </w:rPr>
        <w:t>κή κινητοποίηση ανάλογη με αυτή</w:t>
      </w:r>
      <w:r>
        <w:rPr>
          <w:rFonts w:eastAsia="Times New Roman" w:cs="Times New Roman"/>
          <w:szCs w:val="24"/>
        </w:rPr>
        <w:t>ν</w:t>
      </w:r>
      <w:r>
        <w:rPr>
          <w:rFonts w:eastAsia="Times New Roman" w:cs="Times New Roman"/>
          <w:szCs w:val="24"/>
        </w:rPr>
        <w:t xml:space="preserve"> για την επιστροφή των Μαρμάρων του Παρθενώνα, ώστε να βρούμε επικοινωνιακούς συμμάχους στη γερμανική πλευρά. </w:t>
      </w:r>
    </w:p>
    <w:p w14:paraId="619F972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Θέση μας πρέπει να είναι ότι για την Ελλάδα το θέμα των γερμανικών επανορθώσεων και οφειλών δεν έχει κλείσει ούτε</w:t>
      </w:r>
      <w:r>
        <w:rPr>
          <w:rFonts w:eastAsia="Times New Roman" w:cs="Times New Roman"/>
          <w:szCs w:val="24"/>
        </w:rPr>
        <w:t xml:space="preserve"> πολιτικά ούτε νομικά, όπως ισχυρίζεται η γερμανική πλευρά. Δεν μπορεί, όμως, και να θρέφει μύθους και να γίνεται αντικείμενο μικροκομματικής εκμετάλλευσης από τον οποιονδήποτε. </w:t>
      </w:r>
    </w:p>
    <w:p w14:paraId="619F972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Δεν μπορεί και δεν πρέπει, επίσης, να το συσχετίζουμε με τα μνημόνια και τις </w:t>
      </w:r>
      <w:r>
        <w:rPr>
          <w:rFonts w:eastAsia="Times New Roman" w:cs="Times New Roman"/>
          <w:szCs w:val="24"/>
        </w:rPr>
        <w:t>όποιες υποχρεώσεις αναλάβαμε ως χώρα τα τελευταία χρόνια. Μια τέτοια σύνδεση μόνο κακό μπορεί να κάνει σε κάθε επίπεδο. Δεν θα πρέπει να δώσουμε την εικόνα ότι επιζητούμε σύγκρουση και ιστορική εκδίκηση από τη Γερμανία ως αντίβαρο για τη στάση της κατά την</w:t>
      </w:r>
      <w:r>
        <w:rPr>
          <w:rFonts w:eastAsia="Times New Roman" w:cs="Times New Roman"/>
          <w:szCs w:val="24"/>
        </w:rPr>
        <w:t xml:space="preserve"> πρόσφατη οικονομική κρίση. </w:t>
      </w:r>
    </w:p>
    <w:p w14:paraId="619F972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Το ζήτημα των γερμανικών οφειλών ήταν και είναι αυθύπαρκτο, αυτοτελές και ενεργό ζήτημα μεταξύ της Ελλάδας και Γερμανίας που οφείλουμε να θέτουμε πλέον με τον πιο ξεκάθαρο τρόπο παντού, αλλά ταυτόχρονα να είμαστε έτοιμοι να διε</w:t>
      </w:r>
      <w:r>
        <w:rPr>
          <w:rFonts w:eastAsia="Times New Roman" w:cs="Times New Roman"/>
          <w:szCs w:val="24"/>
        </w:rPr>
        <w:t>κδικήσουμε όλες τις οφειλές με όλα τα κατάλληλα νομικά εργαλεία.</w:t>
      </w:r>
    </w:p>
    <w:p w14:paraId="619F972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εβδομήντα τέσσερα χρόνια μετά τη λήξη του Β΄ Παγκοσμίου Πολέμου και των εγκλημάτων του ναζισμού περισσότερο από εκατό ελληνικά χωριά και πόλεις μαζί τους ο Χωριά</w:t>
      </w:r>
      <w:r>
        <w:rPr>
          <w:rFonts w:eastAsia="Times New Roman" w:cs="Times New Roman"/>
          <w:szCs w:val="24"/>
        </w:rPr>
        <w:t xml:space="preserve">της, το Δίστομο, τα Καλάβρυτα, το Κομμένο, η Βιάννος, η Θεσσαλονίκη με την πολύπαθη ισραηλιτική κοινότητα αποζητούν δικαίωση. Η ελληνική </w:t>
      </w:r>
      <w:r>
        <w:rPr>
          <w:rFonts w:eastAsia="Times New Roman" w:cs="Times New Roman"/>
          <w:szCs w:val="24"/>
        </w:rPr>
        <w:t>πολιτεία</w:t>
      </w:r>
      <w:r>
        <w:rPr>
          <w:rFonts w:eastAsia="Times New Roman" w:cs="Times New Roman"/>
          <w:szCs w:val="24"/>
        </w:rPr>
        <w:t xml:space="preserve"> οφείλει να σταθεί στο ύψος των περιστάσεων που απαιτεί η σημερινή συγκυρία. Χωρίς μικροκομματικές παρωπίδες να</w:t>
      </w:r>
      <w:r>
        <w:rPr>
          <w:rFonts w:eastAsia="Times New Roman" w:cs="Times New Roman"/>
          <w:szCs w:val="24"/>
        </w:rPr>
        <w:t xml:space="preserve"> χαράξουμε μία σαφή εθνική στρατηγική για τη διεκδίκηση των γερμανικών οφειλών, με τον τελικό λογαριασμό ανά χείρας να δώσουμε την υπόσχεση ότι τίποτα δεν ξεχνιέται, τίποτα δεν χαρίζεται.</w:t>
      </w:r>
    </w:p>
    <w:p w14:paraId="619F972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Επίσης, θέλω να πω στους εταίρους, συμμάχους και φίλους Γερμανούς «</w:t>
      </w:r>
      <w:r>
        <w:rPr>
          <w:rFonts w:eastAsia="Times New Roman" w:cs="Times New Roman"/>
          <w:szCs w:val="24"/>
          <w:lang w:val="en-US"/>
        </w:rPr>
        <w:t>m</w:t>
      </w:r>
      <w:r>
        <w:rPr>
          <w:rFonts w:eastAsia="Times New Roman" w:cs="Times New Roman"/>
          <w:szCs w:val="24"/>
          <w:lang w:val="en-US"/>
        </w:rPr>
        <w:t>achen</w:t>
      </w:r>
      <w:r w:rsidRPr="008056D0">
        <w:rPr>
          <w:rFonts w:eastAsia="Times New Roman" w:cs="Times New Roman"/>
          <w:szCs w:val="24"/>
        </w:rPr>
        <w:t xml:space="preserve"> </w:t>
      </w:r>
      <w:r>
        <w:rPr>
          <w:rFonts w:eastAsia="Times New Roman" w:cs="Times New Roman"/>
          <w:szCs w:val="24"/>
          <w:lang w:val="en-US"/>
        </w:rPr>
        <w:t>gute</w:t>
      </w:r>
      <w:r w:rsidRPr="008056D0">
        <w:rPr>
          <w:rFonts w:eastAsia="Times New Roman" w:cs="Times New Roman"/>
          <w:szCs w:val="24"/>
        </w:rPr>
        <w:t xml:space="preserve"> </w:t>
      </w:r>
      <w:r>
        <w:rPr>
          <w:rFonts w:eastAsia="Times New Roman" w:cs="Times New Roman"/>
          <w:szCs w:val="24"/>
          <w:lang w:val="en-US"/>
        </w:rPr>
        <w:t>freunde</w:t>
      </w:r>
      <w:r w:rsidRPr="008056D0">
        <w:rPr>
          <w:rFonts w:eastAsia="Times New Roman" w:cs="Times New Roman"/>
          <w:szCs w:val="24"/>
        </w:rPr>
        <w:t xml:space="preserve"> </w:t>
      </w:r>
      <w:r>
        <w:rPr>
          <w:rFonts w:eastAsia="Times New Roman" w:cs="Times New Roman"/>
          <w:szCs w:val="24"/>
          <w:lang w:val="en-US"/>
        </w:rPr>
        <w:t>klare</w:t>
      </w:r>
      <w:r w:rsidRPr="008056D0">
        <w:rPr>
          <w:rFonts w:eastAsia="Times New Roman" w:cs="Times New Roman"/>
          <w:szCs w:val="24"/>
        </w:rPr>
        <w:t xml:space="preserve"> </w:t>
      </w:r>
      <w:r>
        <w:rPr>
          <w:rFonts w:eastAsia="Times New Roman" w:cs="Times New Roman"/>
          <w:szCs w:val="24"/>
          <w:lang w:val="en-US"/>
        </w:rPr>
        <w:t>geschafte</w:t>
      </w:r>
      <w:r>
        <w:rPr>
          <w:rFonts w:eastAsia="Times New Roman" w:cs="Times New Roman"/>
          <w:szCs w:val="24"/>
        </w:rPr>
        <w:t>»</w:t>
      </w:r>
      <w:r w:rsidRPr="008056D0">
        <w:rPr>
          <w:rFonts w:eastAsia="Times New Roman" w:cs="Times New Roman"/>
          <w:szCs w:val="24"/>
        </w:rPr>
        <w:t>,</w:t>
      </w:r>
      <w:r>
        <w:rPr>
          <w:rFonts w:eastAsia="Times New Roman" w:cs="Times New Roman"/>
          <w:szCs w:val="24"/>
        </w:rPr>
        <w:t xml:space="preserve"> που στα ελληνικά σημαίνει «οι καλοί λογαριασμοί κάνουν τους καλούς φίλους».</w:t>
      </w:r>
    </w:p>
    <w:p w14:paraId="619F972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19F9726"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619F9727"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πολύ τον κ. Αρβανιτίδη.</w:t>
      </w:r>
    </w:p>
    <w:p w14:paraId="619F972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Τον λόγο έχει ο κ. Κυριαζίδης και ύστερα θα</w:t>
      </w:r>
      <w:r>
        <w:rPr>
          <w:rFonts w:eastAsia="Times New Roman" w:cs="Times New Roman"/>
          <w:szCs w:val="24"/>
        </w:rPr>
        <w:t xml:space="preserve"> καλέσω στο Βήμα τον Πρωθυπουργό κ. Τσίπρα.</w:t>
      </w:r>
    </w:p>
    <w:p w14:paraId="619F9729" w14:textId="77777777" w:rsidR="00F246CC" w:rsidRDefault="005B5D49">
      <w:pPr>
        <w:spacing w:line="600" w:lineRule="auto"/>
        <w:ind w:firstLine="720"/>
        <w:jc w:val="both"/>
        <w:rPr>
          <w:rFonts w:eastAsia="Times New Roman" w:cs="Times New Roman"/>
          <w:szCs w:val="24"/>
        </w:rPr>
      </w:pPr>
      <w:r w:rsidRPr="00664D51">
        <w:rPr>
          <w:rFonts w:eastAsia="Times New Roman" w:cs="Times New Roman"/>
          <w:b/>
          <w:szCs w:val="24"/>
        </w:rPr>
        <w:t>ΔΗΜΗΤΡΙΟΣ ΚΥΡΙΑΖΙΔΗΣ:</w:t>
      </w:r>
      <w:r>
        <w:rPr>
          <w:rFonts w:eastAsia="Times New Roman" w:cs="Times New Roman"/>
          <w:szCs w:val="24"/>
        </w:rPr>
        <w:t xml:space="preserve"> Κυρίες και κύριοι συνάδελφοι, υπηρετώ έναν μαρτυρικό </w:t>
      </w:r>
      <w:r>
        <w:rPr>
          <w:rFonts w:eastAsia="Times New Roman" w:cs="Times New Roman"/>
          <w:szCs w:val="24"/>
        </w:rPr>
        <w:t>νομό</w:t>
      </w:r>
      <w:r>
        <w:rPr>
          <w:rFonts w:eastAsia="Times New Roman" w:cs="Times New Roman"/>
          <w:szCs w:val="24"/>
        </w:rPr>
        <w:t xml:space="preserve">, έναν </w:t>
      </w:r>
      <w:r>
        <w:rPr>
          <w:rFonts w:eastAsia="Times New Roman" w:cs="Times New Roman"/>
          <w:szCs w:val="24"/>
        </w:rPr>
        <w:t>νομό</w:t>
      </w:r>
      <w:r>
        <w:rPr>
          <w:rFonts w:eastAsia="Times New Roman" w:cs="Times New Roman"/>
          <w:szCs w:val="24"/>
        </w:rPr>
        <w:t xml:space="preserve">, οι κάτοικοι του οποίου </w:t>
      </w:r>
      <w:r>
        <w:rPr>
          <w:rFonts w:eastAsia="Times New Roman" w:cs="Times New Roman"/>
          <w:szCs w:val="24"/>
        </w:rPr>
        <w:t xml:space="preserve">εσφάγησαν </w:t>
      </w:r>
      <w:r>
        <w:rPr>
          <w:rFonts w:eastAsia="Times New Roman" w:cs="Times New Roman"/>
          <w:szCs w:val="24"/>
        </w:rPr>
        <w:t xml:space="preserve">κατά περιόδους τρεις φορές, όπου λεηλατήθηκαν και κάηκαν κατοικίες και βεβαίως το ίδιο συνέβη και με θησαυρούς εκκλησιαστικούς. </w:t>
      </w:r>
    </w:p>
    <w:p w14:paraId="619F972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Πριν δέκα ημέρες στα οχυρά του λεκανοπεδίου Κάτω Νευροκοπίου, στο Οχυρό Λίσσε, αποτίσαμε φόρο τιμής σε αυτούς που κατά τον Β΄ Π</w:t>
      </w:r>
      <w:r>
        <w:rPr>
          <w:rFonts w:eastAsia="Times New Roman" w:cs="Times New Roman"/>
          <w:szCs w:val="24"/>
        </w:rPr>
        <w:t>αγκόσμιο Πόλεμο από άκρο εις άκρο στην Ελλάδα έδωσαν τη ζωή τους για την ελευθερία της πατρίδας, της Ελλάδας και της Μακεδονίας, από την Κρήτη μέχρι τον Έβρο. Πρώτη φορά, δυστυχώς, στα χρόνια που βρίσκομαι εκεί κατέθεσαν στεφάνι οι σημερινοί συνεργάτες των</w:t>
      </w:r>
      <w:r>
        <w:rPr>
          <w:rFonts w:eastAsia="Times New Roman" w:cs="Times New Roman"/>
          <w:szCs w:val="24"/>
        </w:rPr>
        <w:t xml:space="preserve"> ναζί. Οι πρόγονοί τους είναι ναζί. Οι Έλληνες θυσιάστηκαν εκεί. Αισθάνθηκα πολύ άσχημα ότι οι σημερινοί απόγονοι των συγκεκριμένων κατέθεσαν στεφάνι. Στην τιμή ποίων και στη μνήμη ποίων; </w:t>
      </w:r>
    </w:p>
    <w:p w14:paraId="619F972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Το μαρτυρικό Δοξάτο είναι γνωστό. Κάηκε τρεις φορές. Οι κάτοικοι εσ</w:t>
      </w:r>
      <w:r>
        <w:rPr>
          <w:rFonts w:eastAsia="Times New Roman" w:cs="Times New Roman"/>
          <w:szCs w:val="24"/>
        </w:rPr>
        <w:t>φάγησαν οι μισοί την πρώτη φορά, οι άλλοι μισοί τη δεύτερη και επίσης άλλοι τόσοι την τρίτη φορά.</w:t>
      </w:r>
    </w:p>
    <w:p w14:paraId="619F972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Συναδέλφισσες και συνάδελφοι, η σημερινή πανηγυρικού τύπου συνεδρίαση της Ολομέλειας της Βουλής των Ελλήνων πραγματοποιείται με καθυστέρηση τριών ετών με ευθύ</w:t>
      </w:r>
      <w:r>
        <w:rPr>
          <w:rFonts w:eastAsia="Times New Roman" w:cs="Times New Roman"/>
          <w:szCs w:val="24"/>
        </w:rPr>
        <w:t xml:space="preserve">νη της κυβερνητικής πλειοψηφίας. Τρία ολόκληρα έτη μετά την ολοκλήρωση των εργασιών της </w:t>
      </w:r>
      <w:r>
        <w:rPr>
          <w:rFonts w:eastAsia="Times New Roman" w:cs="Times New Roman"/>
          <w:szCs w:val="24"/>
        </w:rPr>
        <w:t>διακομματικής επιτροπής</w:t>
      </w:r>
      <w:r>
        <w:rPr>
          <w:rFonts w:eastAsia="Times New Roman" w:cs="Times New Roman"/>
          <w:szCs w:val="24"/>
        </w:rPr>
        <w:t xml:space="preserve"> και αφού κρατήθηκε στο συρτάρι το πόρισμα που συντάχθηκε καλείται σήμερα η Βουλή να συμμαζέψει τις παλινωδίες της Κυβέρνησης στον χειρισμό του θ</w:t>
      </w:r>
      <w:r>
        <w:rPr>
          <w:rFonts w:eastAsia="Times New Roman" w:cs="Times New Roman"/>
          <w:szCs w:val="24"/>
        </w:rPr>
        <w:t>έματος. Καλείται, δηλαδή, ουσιαστικά να εγκαλέσει τον Πρωθυπουργό και να μεταβάλει το ηθικό, κατ’ αυτόν, ζήτημα του κατοχικού δανείου και των γερμανικών αποζημιώσεων σε ένα ζήτημα νομικό, επαναφέροντάς το στην πραγματική του διάσταση.</w:t>
      </w:r>
    </w:p>
    <w:p w14:paraId="619F972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Όλοι θυμόμαστε τις εξ</w:t>
      </w:r>
      <w:r>
        <w:rPr>
          <w:rFonts w:eastAsia="Times New Roman" w:cs="Times New Roman"/>
          <w:szCs w:val="24"/>
        </w:rPr>
        <w:t>αιρετικώς ατυχείς και πραγματικά ακατανόητες αναφορές του κυρίου Πρωθυπουργού στο Βερολίνο στις 23</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2015 όταν ενώπιον της Καγκελαρίου της Γερμανίας δήλωνε ότι «Το θέμα του κατοχικού δανείου και των γερμανικών επανορθώσεων δεν είναι για εμάς ένα ζήτημα που αφορά πρωτίστως μια υλική διεκδίκηση. Είναι ένα θέμα ηθικό πρωτίστως και πιστεύω ότι πρέπει να εργασ</w:t>
      </w:r>
      <w:r>
        <w:rPr>
          <w:rFonts w:eastAsia="Times New Roman" w:cs="Times New Roman"/>
          <w:szCs w:val="24"/>
        </w:rPr>
        <w:t xml:space="preserve">τούμε οι δυο χώρες προκειμένου να αντιμετωπίσουμε αυτό το ηθικό θέμα». </w:t>
      </w:r>
    </w:p>
    <w:p w14:paraId="619F972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αμφίσημη αυτή δήλωση, κύριε Πρωθυπουργέ, ακατανόητη για εμένα και προφανώς και για όλους, η οποία εξέπληξε τους πάντες, εξέρχεται της πάγιας θέσης της χώρας μας, αλλά και αυτής της Β</w:t>
      </w:r>
      <w:r>
        <w:rPr>
          <w:rFonts w:eastAsia="Times New Roman" w:cs="Times New Roman"/>
          <w:szCs w:val="24"/>
        </w:rPr>
        <w:t xml:space="preserve">ουλής των Ελλήνων, όπως η τελευταία εκφράστηκε με την ομόθυμη σύσταση της παρούσας </w:t>
      </w:r>
      <w:r>
        <w:rPr>
          <w:rFonts w:eastAsia="Times New Roman" w:cs="Times New Roman"/>
          <w:szCs w:val="24"/>
        </w:rPr>
        <w:t>επιτροπής</w:t>
      </w:r>
      <w:r>
        <w:rPr>
          <w:rFonts w:eastAsia="Times New Roman" w:cs="Times New Roman"/>
          <w:szCs w:val="24"/>
        </w:rPr>
        <w:t>.</w:t>
      </w:r>
    </w:p>
    <w:p w14:paraId="619F972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Με προβληματίζει δε και με στενοχωρεί το γεγονός ότι η δήλωση αυτή του Έλληνα Πρωθυπουργού έγινε δημόσια και σε ανώτερο επίπεδο πολιτικών </w:t>
      </w:r>
      <w:r>
        <w:rPr>
          <w:rFonts w:eastAsia="Times New Roman" w:cs="Times New Roman"/>
          <w:szCs w:val="24"/>
        </w:rPr>
        <w:t xml:space="preserve">Αρχηγών </w:t>
      </w:r>
      <w:r>
        <w:rPr>
          <w:rFonts w:eastAsia="Times New Roman" w:cs="Times New Roman"/>
          <w:szCs w:val="24"/>
        </w:rPr>
        <w:t>των εμπλεκομένων</w:t>
      </w:r>
      <w:r>
        <w:rPr>
          <w:rFonts w:eastAsia="Times New Roman" w:cs="Times New Roman"/>
          <w:szCs w:val="24"/>
        </w:rPr>
        <w:t xml:space="preserve"> κυβερνήσεων, με ό,τι αυτό συνεπάγεται κατά το Διεθνές Δίκαιο.</w:t>
      </w:r>
    </w:p>
    <w:p w14:paraId="619F973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Ερχόμαστε, λοιπόν, σήμερα, συναδέλφισσες και συνάδελφοι, να μαζέψουμε όλα αυτά ως Κοινοβούλιο. Και θα ακουστεί αμέσως από την πλευρά του ΣΥΡΙΖΑ -ήδη ακούστηκε- ο αντίλογος ότι δεν ήταν αυτό το </w:t>
      </w:r>
      <w:r>
        <w:rPr>
          <w:rFonts w:eastAsia="Times New Roman" w:cs="Times New Roman"/>
          <w:szCs w:val="24"/>
        </w:rPr>
        <w:t xml:space="preserve">νόημα των </w:t>
      </w:r>
      <w:r>
        <w:rPr>
          <w:rFonts w:eastAsia="Times New Roman" w:cs="Times New Roman"/>
          <w:szCs w:val="24"/>
        </w:rPr>
        <w:t xml:space="preserve">λεχθέντων </w:t>
      </w:r>
      <w:r>
        <w:rPr>
          <w:rFonts w:eastAsia="Times New Roman" w:cs="Times New Roman"/>
          <w:szCs w:val="24"/>
        </w:rPr>
        <w:t xml:space="preserve">του Πρωθυπουργού. Σας προλαβαίνω: Αν είναι έτσι τα πράγματα, ερωτώ τι έκανε η Κυβέρνηση στο μεσοδιάστημα από το 2015 μέχρι σήμερα; Σε ποιες ενέργειες προέβη για την επίλυση του θέματος; Τίποτα απολύτως! </w:t>
      </w:r>
    </w:p>
    <w:p w14:paraId="619F973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Γεννάται το ερώτημα: Γιατί επιδι</w:t>
      </w:r>
      <w:r>
        <w:rPr>
          <w:rFonts w:eastAsia="Times New Roman" w:cs="Times New Roman"/>
          <w:szCs w:val="24"/>
        </w:rPr>
        <w:t>ώκει σήμερα την εντολή της Βουλής, προκειμένου να ενεργήσει τα αυτονόητα που επί τόσα έτη παρέλειψε να πράξει; Η απάντηση, κύριοι του ΣΥΡΙΖΑ, είναι απλή: Εν όψει εκλογών και προκειμένου να φανεί ότι ενεργεί πατριωτικά, διεκδικητικά και σύμφωνα με τις εξαγγ</w:t>
      </w:r>
      <w:r>
        <w:rPr>
          <w:rFonts w:eastAsia="Times New Roman" w:cs="Times New Roman"/>
          <w:szCs w:val="24"/>
        </w:rPr>
        <w:t>ελίες της, η Κυβέρνηση με εξαιρετική μαεστρία προσπαθεί να εκμεταλλευθεί το εθνικής φύσεως αυτό ζήτημα. Προκειμένου δε, να αποφύγει τη δημόσια λογοδοσία για την αδράνειά της και την αναντιστοιχία λόγων και έργων, το φέρνει στη Βουλή, στο προσκήνιο, αναζητώ</w:t>
      </w:r>
      <w:r>
        <w:rPr>
          <w:rFonts w:eastAsia="Times New Roman" w:cs="Times New Roman"/>
          <w:szCs w:val="24"/>
        </w:rPr>
        <w:t>ντας παράλληλα νομιμοποίηση, ούτως ώστε να αναδιπλωθεί μετά τις ατυχείς –κατά τα ανωτέρω- δηλώσεις του Πρωθυπουργού.</w:t>
      </w:r>
    </w:p>
    <w:p w14:paraId="619F973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Μη νομίζετε, κύριοι της Κυβέρνησης, ότι δεν γίνονται αντιληπτά αυτά τα πολιτικά σας παιγνίδια. Σας έχουν πάρει χαμπάρι όλοι και δεν μπορείτ</w:t>
      </w:r>
      <w:r>
        <w:rPr>
          <w:rFonts w:eastAsia="Times New Roman" w:cs="Times New Roman"/>
          <w:szCs w:val="24"/>
        </w:rPr>
        <w:t xml:space="preserve">ε να κρυφτείτε μέσα από μεθοδεύσεις και κουτοπονηριές. </w:t>
      </w:r>
    </w:p>
    <w:p w14:paraId="619F973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Η αλήθεια είναι μια: Τρία ολόκληρα χρόνια δεν κάνατε τίποτα, αλλά η Κυβέρνησή σας μολονότι καλλιέργησε προσδοκίες, εν τέλει υποβάθμισε το θέμα και λίγο πριν ξεψυχήσει πολιτικά πετάει το μπαλάκι, όπως </w:t>
      </w:r>
      <w:r>
        <w:rPr>
          <w:rFonts w:eastAsia="Times New Roman" w:cs="Times New Roman"/>
          <w:szCs w:val="24"/>
        </w:rPr>
        <w:t xml:space="preserve">και άλλα ζητήματα, στην επόμενη και ασχέτως χειρισμών και μεθοδεύσεων η βαθύτερη πολιτική σας βούληση είναι και παραμένει θολή. Αυτό φάνηκε κατά τις εργασίες της </w:t>
      </w:r>
      <w:r>
        <w:rPr>
          <w:rFonts w:eastAsia="Times New Roman" w:cs="Times New Roman"/>
          <w:szCs w:val="24"/>
        </w:rPr>
        <w:t xml:space="preserve">επιτροπής </w:t>
      </w:r>
      <w:r>
        <w:rPr>
          <w:rFonts w:eastAsia="Times New Roman" w:cs="Times New Roman"/>
          <w:szCs w:val="24"/>
        </w:rPr>
        <w:t xml:space="preserve">και από τον τρόπο που αυτές διεξήχθησαν, όπως γλαφυρά αποτυπώνονται στις θέσεις που </w:t>
      </w:r>
      <w:r>
        <w:rPr>
          <w:rFonts w:eastAsia="Times New Roman" w:cs="Times New Roman"/>
          <w:szCs w:val="24"/>
        </w:rPr>
        <w:t xml:space="preserve">κατέγραψε η Νέα Δημοκρατία επί του πορίσματος. Αν και ήταν μια ευκαιρία να αναδειχθούν συγκροτημένα οι απαιτήσεις της χώρας, η Κυβέρνηση απαξίωσε την επιτροπή. </w:t>
      </w:r>
    </w:p>
    <w:p w14:paraId="619F973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Εξηγούμαι: Με την παρέμβασή μου, ήδη από τον Μάρτιο του 2015, είχα ζητήσει να κληθεί και να προ</w:t>
      </w:r>
      <w:r>
        <w:rPr>
          <w:rFonts w:eastAsia="Times New Roman" w:cs="Times New Roman"/>
          <w:szCs w:val="24"/>
        </w:rPr>
        <w:t xml:space="preserve">σέλθει ο κύριος Πρωθυπουργός, αλλά και άλλοι συναρμόδιοι Υπουργοί –θα καταθέσω το σχετικό κείμενο στα Πρακτικά- Οικονομικών και Εξωτερικών, προκειμένου να ενημερώσει κεκλεισμένων των θυρών την </w:t>
      </w:r>
      <w:r>
        <w:rPr>
          <w:rFonts w:eastAsia="Times New Roman" w:cs="Times New Roman"/>
          <w:szCs w:val="24"/>
        </w:rPr>
        <w:t xml:space="preserve">επιτροπή </w:t>
      </w:r>
      <w:r>
        <w:rPr>
          <w:rFonts w:eastAsia="Times New Roman" w:cs="Times New Roman"/>
          <w:szCs w:val="24"/>
        </w:rPr>
        <w:t>και συλλογικά να εκπονηθεί ένα σχέδιο δράσης. Όμως, ει</w:t>
      </w:r>
      <w:r>
        <w:rPr>
          <w:rFonts w:eastAsia="Times New Roman" w:cs="Times New Roman"/>
          <w:szCs w:val="24"/>
        </w:rPr>
        <w:t xml:space="preserve">ς μάτην. Με αλλεπάλληλες ερωτήσεις και με έγγραφά μου επί τέσσερα χρόνια, εξέφρασα την αγωνία μου, προκειμένου να πάρουμε μια απάντηση από τα αρμόδια Υπουργεία. </w:t>
      </w:r>
    </w:p>
    <w:p w14:paraId="619F973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Καταθέτω τα σχετικά ερωτήματα. </w:t>
      </w:r>
    </w:p>
    <w:p w14:paraId="619F9736" w14:textId="77777777" w:rsidR="00F246CC" w:rsidRDefault="005B5D49">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Δημήτριος Κυριαζίδης</w:t>
      </w:r>
      <w:r w:rsidRPr="000D63A8">
        <w:rPr>
          <w:rFonts w:eastAsia="Times New Roman" w:cs="Times New Roman"/>
          <w:szCs w:val="24"/>
        </w:rPr>
        <w:t xml:space="preserve"> καταθέτει</w:t>
      </w:r>
      <w:r w:rsidRPr="000D63A8">
        <w:rPr>
          <w:rFonts w:eastAsia="Times New Roman" w:cs="Times New Roman"/>
          <w:szCs w:val="24"/>
        </w:rPr>
        <w:t xml:space="preserve">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619F973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Δυστυχώς, δεν ελήφθη το παραμικρό. </w:t>
      </w:r>
    </w:p>
    <w:p w14:paraId="619F973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Ελλάς και το απαράγραπτο των δικαι</w:t>
      </w:r>
      <w:r>
        <w:rPr>
          <w:rFonts w:eastAsia="Times New Roman" w:cs="Times New Roman"/>
          <w:szCs w:val="24"/>
        </w:rPr>
        <w:t>ωμάτων της χώρας μας αποτελεί ευθύνη και υποχρέωση του πολιτικού μας συστήματος συνολικά. Ήρθε, επιτέλους, η ώρα να εγερθούν με τον πλέον επίσημο τρόπο οι αξιώσεις της πατρίδος μας έναντι της Γερμανίας, αξιώσεις εκκρεμείς και ενεργές, που πρέπει άμεσα να ι</w:t>
      </w:r>
      <w:r>
        <w:rPr>
          <w:rFonts w:eastAsia="Times New Roman" w:cs="Times New Roman"/>
          <w:szCs w:val="24"/>
        </w:rPr>
        <w:t xml:space="preserve">κανοποιηθούν. </w:t>
      </w:r>
    </w:p>
    <w:p w14:paraId="619F973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Ήρθε η ώρα της λογοδοσίας και των αποζημιώσεων. Η κατεστραμμένη και λεηλατημένη από τους Γερμανούς κατακτητές Ελλάδα υπέφερε τα πάνδεινα για δεκαετίες, προκειμένου να ανακάμψει οικονομικά και να σταθεί πάλι όρθια. Οι θηριωδίες της ναζιστικής</w:t>
      </w:r>
      <w:r>
        <w:rPr>
          <w:rFonts w:eastAsia="Times New Roman" w:cs="Times New Roman"/>
          <w:szCs w:val="24"/>
        </w:rPr>
        <w:t xml:space="preserve"> κατοχής και η ασυνέπεια την οδήγησαν σε αυτήν την καταστροφική οικονομική εθνική θέση, στην κατά κυριολεξία αφαίμαξη του εθνικού μας πλούτου. </w:t>
      </w:r>
    </w:p>
    <w:p w14:paraId="619F973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 λαός μας απαιτεί δικαίωση και αυτήν την απαίτηση οφείλουμε όλοι μας να την σεβαστούμε. Οφείλουμε άμεσα να αναζ</w:t>
      </w:r>
      <w:r>
        <w:rPr>
          <w:rFonts w:eastAsia="Times New Roman" w:cs="Times New Roman"/>
          <w:szCs w:val="24"/>
        </w:rPr>
        <w:t xml:space="preserve">ητούμε πέρα από την αποζημίωση και τα χρήματα, που παρανόμως υφάρπαξε το ναζιστικό καθεστώς με το κατοχικό δάνειο. Οι κληρονόμοι του οφείλουν να το αποπληρώσουν. </w:t>
      </w:r>
    </w:p>
    <w:p w14:paraId="619F973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Έρχομαι σε ένα ζήτημα, για το οποίο προσωπικά έχω ιδιαίτερη ευαισθησία, γιατί συχνά παραγκωνί</w:t>
      </w:r>
      <w:r>
        <w:rPr>
          <w:rFonts w:eastAsia="Times New Roman" w:cs="Times New Roman"/>
          <w:szCs w:val="24"/>
        </w:rPr>
        <w:t xml:space="preserve">ζεται και τίθεται σε δεύτερη μοίρα. Πέρα των οικονομικών απαιτήσεων της χώρας μας, είναι ενεργές και οι αξιώσεις για την επιστροφή των παρανόμως </w:t>
      </w:r>
      <w:r>
        <w:rPr>
          <w:rFonts w:eastAsia="Times New Roman" w:cs="Times New Roman"/>
          <w:szCs w:val="24"/>
        </w:rPr>
        <w:t xml:space="preserve">υφαρπαχθέντων </w:t>
      </w:r>
      <w:r>
        <w:rPr>
          <w:rFonts w:eastAsia="Times New Roman" w:cs="Times New Roman"/>
          <w:szCs w:val="24"/>
        </w:rPr>
        <w:t>από τους Γερμανούς και τους συμμάχους τους πολιτιστικών αγαθών.</w:t>
      </w:r>
    </w:p>
    <w:p w14:paraId="619F973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Προέρχομαι από μια περιοχή της Μα</w:t>
      </w:r>
      <w:r>
        <w:rPr>
          <w:rFonts w:eastAsia="Times New Roman" w:cs="Times New Roman"/>
          <w:szCs w:val="24"/>
        </w:rPr>
        <w:t>κεδονίας, η οποία όχι μόνο υπέφερε πολλαπλώς από τη βαρβαρότητα των κατακτητών, αλλά κυριολεκτικά λεηλατήθηκε. Πραγματικά καταληστεύθηκαν οι αρχαιολογικοί και εκκλησιαστικοί της θησαυροί, αμύθητης ιστορικής, πολιτιστικής και εθνικής αξίας, τόσο κατά την πε</w:t>
      </w:r>
      <w:r>
        <w:rPr>
          <w:rFonts w:eastAsia="Times New Roman" w:cs="Times New Roman"/>
          <w:szCs w:val="24"/>
        </w:rPr>
        <w:t xml:space="preserve">ρίοδο 1913-1918 όσο και κατά την περίοδο 1941-1944. </w:t>
      </w:r>
    </w:p>
    <w:p w14:paraId="619F973D"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κύριε συνάδελφε, ολοκληρώστε.</w:t>
      </w:r>
    </w:p>
    <w:p w14:paraId="619F973E"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Ολοκληρώνω, κύριε Πρόεδρε. </w:t>
      </w:r>
    </w:p>
    <w:p w14:paraId="619F973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Πρόκειται για κλαπέντα κειμήλια και αντικείμενα, τα οποία παρανόμως αφαιρέθηκαν </w:t>
      </w:r>
      <w:r>
        <w:rPr>
          <w:rFonts w:eastAsia="Times New Roman" w:cs="Times New Roman"/>
          <w:szCs w:val="24"/>
        </w:rPr>
        <w:t>και μεταφέρθηκαν στην αλλοδαπή, πολλά από τα οποία μάλιστα ακόμη σήμερα εκτίθενται σε ιδιωτικές και κρατικές συλλογές. Η λεηλασία των πολιτιστικών αγαθών της ευρύτερης περιοχής της Μακεδονίας και της Θράκης, άρχισε την περίοδο 1913-1918 και ολοκληρώθηκε το</w:t>
      </w:r>
      <w:r>
        <w:rPr>
          <w:rFonts w:eastAsia="Times New Roman" w:cs="Times New Roman"/>
          <w:szCs w:val="24"/>
        </w:rPr>
        <w:t xml:space="preserve"> 1941-1944. Καταληστεύθηκε η ιστορική Μονή του Όρους Παγγαίου, του Τιμίου Προδρόμου στις Σέρρες, της Παναγιάς της Καλαμούς και της Αρχαγγελιώτισσας στην Ξάνθη, αλλά και Κώδικες Μητροπόλεων.</w:t>
      </w:r>
    </w:p>
    <w:p w14:paraId="619F974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Σας καταθέτω το σχετικό κείμενο όλων αυτών των κλαπέντων, το οποίο</w:t>
      </w:r>
      <w:r>
        <w:rPr>
          <w:rFonts w:eastAsia="Times New Roman" w:cs="Times New Roman"/>
          <w:szCs w:val="24"/>
        </w:rPr>
        <w:t>, σας παρακαλώ, είναι εμπιστευτικό και να δοθεί στον Πρόεδρο της Βουλής.</w:t>
      </w:r>
    </w:p>
    <w:p w14:paraId="619F974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Το μεγαλύτερο και αξιολογότερο μέρος όλων αυτών των κλαπέντων θησαυρών είναι άπειρης </w:t>
      </w:r>
      <w:r w:rsidRPr="00473554">
        <w:rPr>
          <w:rFonts w:eastAsia="Times New Roman" w:cs="Times New Roman"/>
          <w:szCs w:val="24"/>
        </w:rPr>
        <w:t xml:space="preserve">ιστορικής και πολιτιστικής αλλά και εθνικής </w:t>
      </w:r>
      <w:r>
        <w:rPr>
          <w:rFonts w:eastAsia="Times New Roman" w:cs="Times New Roman"/>
          <w:szCs w:val="24"/>
        </w:rPr>
        <w:t xml:space="preserve">αξίας. </w:t>
      </w:r>
    </w:p>
    <w:p w14:paraId="619F974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Θα ήθελα να σημειώσω ότι το 2014 με αφορμή την</w:t>
      </w:r>
      <w:r>
        <w:rPr>
          <w:rFonts w:eastAsia="Times New Roman" w:cs="Times New Roman"/>
          <w:szCs w:val="24"/>
        </w:rPr>
        <w:t xml:space="preserve"> Ελληνική Προεδρία σε </w:t>
      </w:r>
      <w:r>
        <w:rPr>
          <w:rFonts w:eastAsia="Times New Roman" w:cs="Times New Roman"/>
          <w:szCs w:val="24"/>
        </w:rPr>
        <w:t xml:space="preserve">συνέδριο </w:t>
      </w:r>
      <w:r>
        <w:rPr>
          <w:rFonts w:eastAsia="Times New Roman" w:cs="Times New Roman"/>
          <w:szCs w:val="24"/>
        </w:rPr>
        <w:t>στο Μουσείο της Ακρόπολης στις 2 Μαΐου 2014 επανεντάχθηκε ως διεθνές θέμα η επιστροφή των κλαπέντων πολιτιστικών αγαθών από τις δυνάμεις κατοχής, γερμανικές, ιταλικές και βουλγαρικές.</w:t>
      </w:r>
    </w:p>
    <w:p w14:paraId="619F974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Λυπούμαι που θα το πω, αλλά περίμενα από </w:t>
      </w:r>
      <w:r>
        <w:rPr>
          <w:rFonts w:eastAsia="Times New Roman" w:cs="Times New Roman"/>
          <w:szCs w:val="24"/>
        </w:rPr>
        <w:t xml:space="preserve">την Κυβέρνηση μια πιο ένθερμη υποστήριξη σε αυτό το ζήτημα, η οποία, δυστυχώς, επί τέσσερα και πλέον έτη δεν επιβεβαίωσε με τις πράξεις της όλα αυτά. </w:t>
      </w:r>
    </w:p>
    <w:p w14:paraId="619F974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Έχω καταθέσει στα Πρακτικά τις ερωτήσεις των όλων ζητημάτων και τις έχετε πάρει.</w:t>
      </w:r>
    </w:p>
    <w:p w14:paraId="619F974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φιέστα σε λίγο τελειώνει, τα φώτα θα κλείσουν, η όποια επικοινωνιακή αξιοποίηση του θέματος από την Κυβέρνηση με τα οφέλη που προσδοκά θα λάβει τέλος. Το ζήτημα είναι τι θα γίνει την επόμενη μέρα. Ελπίζω και εύχομαι να μην α</w:t>
      </w:r>
      <w:r>
        <w:rPr>
          <w:rFonts w:eastAsia="Times New Roman" w:cs="Times New Roman"/>
          <w:szCs w:val="24"/>
        </w:rPr>
        <w:t xml:space="preserve">πογοητεύσουμε για μια ακόμα φορά τον ελληνικό λαό, ο οποίος προσδοκά έργα και πράξεις. </w:t>
      </w:r>
    </w:p>
    <w:p w14:paraId="619F974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Υπό τις επιφυλάξεις που κατέγραψα, ψηφίζω θετικά όλη αυτή</w:t>
      </w:r>
      <w:r>
        <w:rPr>
          <w:rFonts w:eastAsia="Times New Roman" w:cs="Times New Roman"/>
          <w:szCs w:val="24"/>
        </w:rPr>
        <w:t>ν</w:t>
      </w:r>
      <w:r>
        <w:rPr>
          <w:rFonts w:eastAsia="Times New Roman" w:cs="Times New Roman"/>
          <w:szCs w:val="24"/>
        </w:rPr>
        <w:t xml:space="preserve"> τη διαδικασία, που πιστεύω ότι ο ελληνικός λαός περιμένει να το δει έμπρακτα και όχι θεωρητικά. </w:t>
      </w:r>
    </w:p>
    <w:p w14:paraId="619F974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Ευχαριστώ, κ</w:t>
      </w:r>
      <w:r>
        <w:rPr>
          <w:rFonts w:eastAsia="Times New Roman" w:cs="Times New Roman"/>
          <w:szCs w:val="24"/>
        </w:rPr>
        <w:t>ύριε Πρόεδρε, για την ανοχή.</w:t>
      </w:r>
    </w:p>
    <w:p w14:paraId="619F9748"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9F9749" w14:textId="77777777" w:rsidR="00F246CC" w:rsidRDefault="005B5D49">
      <w:pPr>
        <w:spacing w:line="600" w:lineRule="auto"/>
        <w:ind w:firstLine="720"/>
        <w:jc w:val="both"/>
        <w:rPr>
          <w:rFonts w:eastAsia="Times New Roman" w:cs="Times New Roman"/>
        </w:rPr>
      </w:pPr>
      <w:r>
        <w:rPr>
          <w:rFonts w:eastAsia="Times New Roman" w:cs="Times New Roman"/>
          <w:b/>
          <w:szCs w:val="24"/>
        </w:rPr>
        <w:t>ΠΡΟΕΔΡΟΣ (Νικόλαος Βούτσης):</w:t>
      </w:r>
      <w:r>
        <w:rPr>
          <w:rFonts w:eastAsia="Times New Roman" w:cs="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w:t>
      </w:r>
      <w:r w:rsidRPr="000742D7">
        <w:rPr>
          <w:rFonts w:eastAsia="Times New Roman" w:cs="Times New Roman"/>
        </w:rPr>
        <w:t>ως ξεναγήθηκαν στην έκθεση της αίθουσας «ΕΛΕΥΘΕΡΙΟΣ ΒΕΝΙΖΕΛΟΣ» και ενημερώθηκαν για την ιστορία του κτηρίου και τον τρόπο οργάνωσ</w:t>
      </w:r>
      <w:r>
        <w:rPr>
          <w:rFonts w:eastAsia="Times New Roman" w:cs="Times New Roman"/>
        </w:rPr>
        <w:t>ης και λειτουργίας της Βουλής, τριάντα εννέα μαθητές και μαθήτριες και τρεις</w:t>
      </w:r>
      <w:r w:rsidRPr="000742D7">
        <w:rPr>
          <w:rFonts w:eastAsia="Times New Roman" w:cs="Times New Roman"/>
        </w:rPr>
        <w:t xml:space="preserve"> </w:t>
      </w:r>
      <w:r w:rsidRPr="000742D7">
        <w:rPr>
          <w:rFonts w:eastAsia="Times New Roman" w:cs="Times New Roman"/>
        </w:rPr>
        <w:t>εκπαιδευτ</w:t>
      </w:r>
      <w:r>
        <w:rPr>
          <w:rFonts w:eastAsia="Times New Roman" w:cs="Times New Roman"/>
        </w:rPr>
        <w:t>ικοί-</w:t>
      </w:r>
      <w:r>
        <w:rPr>
          <w:rFonts w:eastAsia="Times New Roman" w:cs="Times New Roman"/>
        </w:rPr>
        <w:t>συνοδοί τους από το 1</w:t>
      </w:r>
      <w:r>
        <w:rPr>
          <w:rFonts w:eastAsia="Times New Roman" w:cs="Times New Roman"/>
          <w:vertAlign w:val="superscript"/>
        </w:rPr>
        <w:t xml:space="preserve">0 </w:t>
      </w:r>
      <w:r>
        <w:rPr>
          <w:rFonts w:eastAsia="Times New Roman" w:cs="Times New Roman"/>
        </w:rPr>
        <w:t>Γυμνάσιο Κουφ</w:t>
      </w:r>
      <w:r>
        <w:rPr>
          <w:rFonts w:eastAsia="Times New Roman" w:cs="Times New Roman"/>
        </w:rPr>
        <w:t>αλιών Θεσσαλονίκης (</w:t>
      </w:r>
      <w:r>
        <w:rPr>
          <w:rFonts w:eastAsia="Times New Roman" w:cs="Times New Roman"/>
        </w:rPr>
        <w:t>δεύτερο</w:t>
      </w:r>
      <w:r>
        <w:rPr>
          <w:rFonts w:eastAsia="Times New Roman" w:cs="Times New Roman"/>
        </w:rPr>
        <w:t xml:space="preserve"> </w:t>
      </w:r>
      <w:r>
        <w:rPr>
          <w:rFonts w:eastAsia="Times New Roman" w:cs="Times New Roman"/>
        </w:rPr>
        <w:t>τμήμα</w:t>
      </w:r>
      <w:r>
        <w:rPr>
          <w:rFonts w:eastAsia="Times New Roman" w:cs="Times New Roman"/>
        </w:rPr>
        <w:t>).</w:t>
      </w:r>
      <w:r w:rsidRPr="000742D7">
        <w:rPr>
          <w:rFonts w:eastAsia="Times New Roman" w:cs="Times New Roman"/>
        </w:rPr>
        <w:t xml:space="preserve"> </w:t>
      </w:r>
    </w:p>
    <w:p w14:paraId="619F974A" w14:textId="77777777" w:rsidR="00F246CC" w:rsidRDefault="005B5D49">
      <w:pPr>
        <w:spacing w:line="600" w:lineRule="auto"/>
        <w:ind w:firstLine="720"/>
        <w:jc w:val="both"/>
        <w:rPr>
          <w:rFonts w:eastAsia="Times New Roman" w:cs="Times New Roman"/>
        </w:rPr>
      </w:pPr>
      <w:r w:rsidRPr="000742D7">
        <w:rPr>
          <w:rFonts w:eastAsia="Times New Roman" w:cs="Times New Roman"/>
        </w:rPr>
        <w:t xml:space="preserve">Η Βουλή τούς καλωσορίζει. </w:t>
      </w:r>
    </w:p>
    <w:p w14:paraId="619F974B" w14:textId="77777777" w:rsidR="00F246CC" w:rsidRDefault="005B5D49">
      <w:pPr>
        <w:spacing w:line="600" w:lineRule="auto"/>
        <w:ind w:firstLine="720"/>
        <w:jc w:val="center"/>
        <w:rPr>
          <w:rFonts w:eastAsia="Times New Roman" w:cs="Times New Roman"/>
        </w:rPr>
      </w:pPr>
      <w:r w:rsidRPr="000742D7">
        <w:rPr>
          <w:rFonts w:eastAsia="Times New Roman" w:cs="Times New Roman"/>
        </w:rPr>
        <w:t>(Χειροκροτήματα απ’ όλες τις πτέρυγες της Βουλής)</w:t>
      </w:r>
    </w:p>
    <w:p w14:paraId="619F974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Καλώ στο Βήμα τον Πρωθυπουργό και Πρόεδρο της Κοινοβουλευτικής Ομάδας του ΣΥΡΙΖΑ κ. Αλέξη Τσίπρα. </w:t>
      </w:r>
    </w:p>
    <w:p w14:paraId="619F974D"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19F974E"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Κυρίες και κύριοι συνάδελφοι, δε θέλω στη σημερινή συνεδρίαση, στη σημερινή συζήτηση, να προκαλέσω αντιπαραθέσεις και συγκρούσεις με την Αξιωματική Αντιπολίτευση, με την Αντιπολίτευση συνολικά. </w:t>
      </w:r>
    </w:p>
    <w:p w14:paraId="619F974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Όμως, δεν μπορώ, ξ</w:t>
      </w:r>
      <w:r>
        <w:rPr>
          <w:rFonts w:eastAsia="Times New Roman" w:cs="Times New Roman"/>
          <w:szCs w:val="24"/>
        </w:rPr>
        <w:t xml:space="preserve">εκινώντας και ακούγοντας τον προλαλήσαντα, να μην πω μόνο μια φράση. Από το 1974 έως το 2015 δεν κυβερνούσε ο ΣΥΡΙΖΑ τη χώρα. Το θέμα που συζητάμε σήμερα δεν αφορά κάτι το οποίο συνέβη το πρώτο εξάμηνο της διακυβέρνησης του ΣΥΡΙΖΑ, δεν είναι ο λογαριασμός </w:t>
      </w:r>
      <w:r>
        <w:rPr>
          <w:rFonts w:eastAsia="Times New Roman" w:cs="Times New Roman"/>
          <w:szCs w:val="24"/>
        </w:rPr>
        <w:t xml:space="preserve">Βαρουφάκη, είναι ένα </w:t>
      </w:r>
      <w:r>
        <w:rPr>
          <w:rFonts w:eastAsia="Times New Roman" w:cs="Times New Roman"/>
          <w:szCs w:val="24"/>
        </w:rPr>
        <w:t xml:space="preserve">μεγάλο </w:t>
      </w:r>
      <w:r>
        <w:rPr>
          <w:rFonts w:eastAsia="Times New Roman" w:cs="Times New Roman"/>
          <w:szCs w:val="24"/>
        </w:rPr>
        <w:t>ιστορικής σημασίας θέμα για την Ελλάδα, για την Ευρώπη, για τον κόσμο ολόκληρο. Πάει πολύ σε αυτό το θέμα ειδικά να ακολουθείτε την ίδια τακτική που ακολουθείτε σε όλα τα άλλα ζητήματα. Εκεί που μας χρωστάγανε, μας ζητάνε και το</w:t>
      </w:r>
      <w:r>
        <w:rPr>
          <w:rFonts w:eastAsia="Times New Roman" w:cs="Times New Roman"/>
          <w:szCs w:val="24"/>
        </w:rPr>
        <w:t xml:space="preserve"> βόδι.</w:t>
      </w:r>
    </w:p>
    <w:p w14:paraId="619F9750"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Μας το πήρανε. </w:t>
      </w:r>
    </w:p>
    <w:p w14:paraId="619F9751"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Δεν θα μας το πάρουν, μη στενοχωριέστε. </w:t>
      </w:r>
    </w:p>
    <w:p w14:paraId="619F975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Πάει πολύ, εσείς, που </w:t>
      </w:r>
      <w:r>
        <w:rPr>
          <w:rFonts w:eastAsia="Times New Roman" w:cs="Times New Roman"/>
          <w:szCs w:val="24"/>
        </w:rPr>
        <w:t>ενώ</w:t>
      </w:r>
      <w:r>
        <w:rPr>
          <w:rFonts w:eastAsia="Times New Roman" w:cs="Times New Roman"/>
          <w:szCs w:val="24"/>
        </w:rPr>
        <w:t xml:space="preserve"> ο Σαμαράς πήγαινε εκεί και έλεγε «ουδείς αναμάρτητος» -και εγώ βρέθηκα στο Βερολίνο ως ο πρώτος Έλλην</w:t>
      </w:r>
      <w:r>
        <w:rPr>
          <w:rFonts w:eastAsia="Times New Roman" w:cs="Times New Roman"/>
          <w:szCs w:val="24"/>
        </w:rPr>
        <w:t xml:space="preserve">ας Πρωθυπουργός που έθεσε το θέμα εκεί, των αποζημιώσεων- να μας ζητάτε σήμερα και τα ρέστα γι’ αυτό και να μας λέτε «γιατί είπες πρωτίστως ηθικό;». Γιατί αυτή είναι μια σοβαρή γραμμή διεκδίκησης, κυρίες και κύριοι συνάδελφοι. </w:t>
      </w:r>
    </w:p>
    <w:p w14:paraId="619F9753"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του ΣΥΡΙΖΑ)</w:t>
      </w:r>
    </w:p>
    <w:p w14:paraId="619F975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Και βεβαίως, δεν θα έχετε διαβάσει ούτε καν τον τίτλο του βιβλίου του Μανώλη Γλέζου, που είναι ο ακάματος αγωνιστής της διεκδίκησης των επανορθώσεων και του κατοχικού δανείου, ο οποίος έβαλε σαν τίτλο «Και ένα μάρκο να ήταν». </w:t>
      </w:r>
    </w:p>
    <w:p w14:paraId="619F9755"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w:t>
      </w:r>
      <w:r>
        <w:rPr>
          <w:rFonts w:eastAsia="Times New Roman" w:cs="Times New Roman"/>
          <w:szCs w:val="24"/>
        </w:rPr>
        <w:t>τα από την πτέρυγα του ΣΥΡΙΖΑ)</w:t>
      </w:r>
    </w:p>
    <w:p w14:paraId="619F9756"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Ναι, αλλά που είναι ο Γλέζος τώρα; </w:t>
      </w:r>
    </w:p>
    <w:p w14:paraId="619F9757"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Κυρία Βούλτεψη –κύριε Πρωθυπουργέ, με συγχωρείτε-, μην το ξαναπείτε αυτό! Το είπατε και στην ομιλία σας. Με αναγκάζετε να πω πως έχει πρόβλημα υγείας ο Μανώλης Γλέζος και παρακολουθεί τη συνεδρίαση. Σας παρακαλώ πάρα πολύ! Είναι απαράδεκτο, δεν σας απάντη</w:t>
      </w:r>
      <w:r>
        <w:rPr>
          <w:rFonts w:eastAsia="Times New Roman" w:cs="Times New Roman"/>
          <w:szCs w:val="24"/>
        </w:rPr>
        <w:t>σα το μεσημέρι. Το λέω τώρα. Έλεος!</w:t>
      </w:r>
    </w:p>
    <w:p w14:paraId="619F975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Με συγχωρείτε, κύριε Πρωθυπουργέ. </w:t>
      </w:r>
    </w:p>
    <w:p w14:paraId="619F9759"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Μία επιστολή να σας έστελνε!</w:t>
      </w:r>
    </w:p>
    <w:p w14:paraId="619F975A"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Όμως, κύριε Πρόεδρε, δεν θα συνεχίσω σε αυτόν τον τόνο, διότι αντιλαμβάνομαι, εγώ τουλάχιστον, ότι</w:t>
      </w:r>
      <w:r>
        <w:rPr>
          <w:rFonts w:eastAsia="Times New Roman" w:cs="Times New Roman"/>
          <w:szCs w:val="24"/>
        </w:rPr>
        <w:t xml:space="preserve"> σήμερα δεν έχει κανένα νόημα να αναμετρηθώ και να αντιπαρατεθώ με πτέρυγες του ελληνικού Κοινοβουλίου. Αυτό θα έπρεπε ίσως να το έχουν αντιληφθεί όλες και όλοι όσοι ανέβηκαν σε αυτό το Βήμα. </w:t>
      </w:r>
    </w:p>
    <w:p w14:paraId="619F975B"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που έχει αξία σήμερα</w:t>
      </w:r>
      <w:r>
        <w:rPr>
          <w:rFonts w:eastAsia="Times New Roman"/>
          <w:color w:val="222222"/>
          <w:szCs w:val="24"/>
          <w:shd w:val="clear" w:color="auto" w:fill="FFFFFF"/>
        </w:rPr>
        <w:t>,</w:t>
      </w:r>
      <w:r>
        <w:rPr>
          <w:rFonts w:eastAsia="Times New Roman"/>
          <w:color w:val="222222"/>
          <w:szCs w:val="24"/>
          <w:shd w:val="clear" w:color="auto" w:fill="FFFFFF"/>
        </w:rPr>
        <w:t xml:space="preserve"> είναι να αναμετρηθούμε με την ιστορί</w:t>
      </w:r>
      <w:r>
        <w:rPr>
          <w:rFonts w:eastAsia="Times New Roman"/>
          <w:color w:val="222222"/>
          <w:szCs w:val="24"/>
          <w:shd w:val="clear" w:color="auto" w:fill="FFFFFF"/>
        </w:rPr>
        <w:t>α, διότι είναι μια ιστορική συνεδρίαση. Είναι μια συνεδρίαση</w:t>
      </w:r>
      <w:r>
        <w:rPr>
          <w:rFonts w:eastAsia="Times New Roman"/>
          <w:color w:val="222222"/>
          <w:szCs w:val="24"/>
          <w:shd w:val="clear" w:color="auto" w:fill="FFFFFF"/>
        </w:rPr>
        <w:t>,</w:t>
      </w:r>
      <w:r>
        <w:rPr>
          <w:rFonts w:eastAsia="Times New Roman"/>
          <w:color w:val="222222"/>
          <w:szCs w:val="24"/>
          <w:shd w:val="clear" w:color="auto" w:fill="FFFFFF"/>
        </w:rPr>
        <w:t xml:space="preserve"> φόρος τιμής στα θύματα του ναζισμού και του φασισμού στην Ελλάδα, την Ευρώπη, τον κόσμο. Είναι μια συνεδρίαση φόρος τιμής στα θύματα του Διστόμου, της Βιάννου, των Καλαβρύτων, της Καισαριανής, α</w:t>
      </w:r>
      <w:r>
        <w:rPr>
          <w:rFonts w:eastAsia="Times New Roman"/>
          <w:color w:val="222222"/>
          <w:szCs w:val="24"/>
          <w:shd w:val="clear" w:color="auto" w:fill="FFFFFF"/>
        </w:rPr>
        <w:t xml:space="preserve">λλά και στα θύματα του Άουσβιτς, του Νταχάου, των κρεματορίων στην Πολωνία, τη Στρεμλίγκα, του Σομπιμπόρ, του Μπέλζεκ, εκεί όπου έχασαν τις ζωές τους χιλιάδες άνθρωποι. </w:t>
      </w:r>
      <w:r w:rsidRPr="00AF0696">
        <w:rPr>
          <w:rFonts w:eastAsia="Times New Roman"/>
          <w:color w:val="222222"/>
          <w:szCs w:val="24"/>
          <w:shd w:val="clear" w:color="auto" w:fill="FFFFFF"/>
        </w:rPr>
        <w:t>Είναι</w:t>
      </w:r>
      <w:r>
        <w:rPr>
          <w:rFonts w:eastAsia="Times New Roman"/>
          <w:color w:val="222222"/>
          <w:szCs w:val="24"/>
          <w:shd w:val="clear" w:color="auto" w:fill="FFFFFF"/>
        </w:rPr>
        <w:t xml:space="preserve"> μια συνεδρίαση, θα έλεγα, φόρος τιμής στους ήρωες του Β΄ Παγκοσμίου Πολέμου, που </w:t>
      </w:r>
      <w:r>
        <w:rPr>
          <w:rFonts w:eastAsia="Times New Roman"/>
          <w:color w:val="222222"/>
          <w:szCs w:val="24"/>
          <w:shd w:val="clear" w:color="auto" w:fill="FFFFFF"/>
        </w:rPr>
        <w:t>πολέμησαν και πέθαναν</w:t>
      </w:r>
      <w:r>
        <w:rPr>
          <w:rFonts w:eastAsia="Times New Roman"/>
          <w:color w:val="222222"/>
          <w:szCs w:val="24"/>
          <w:shd w:val="clear" w:color="auto" w:fill="FFFFFF"/>
        </w:rPr>
        <w:t>,</w:t>
      </w:r>
      <w:r>
        <w:rPr>
          <w:rFonts w:eastAsia="Times New Roman"/>
          <w:color w:val="222222"/>
          <w:szCs w:val="24"/>
          <w:shd w:val="clear" w:color="auto" w:fill="FFFFFF"/>
        </w:rPr>
        <w:t xml:space="preserve"> για να υπερασπιστούν την ελευθερία τη δική τους και των πατρίδων τους, απέναντι στις θηριωδίες των φασιστών και των ναζί.</w:t>
      </w:r>
    </w:p>
    <w:p w14:paraId="619F975C"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έλεγα, όμως, ότι </w:t>
      </w:r>
      <w:r w:rsidRPr="00AF0696">
        <w:rPr>
          <w:rFonts w:eastAsia="Times New Roman"/>
          <w:color w:val="222222"/>
          <w:szCs w:val="24"/>
          <w:shd w:val="clear" w:color="auto" w:fill="FFFFFF"/>
        </w:rPr>
        <w:t>είναι</w:t>
      </w:r>
      <w:r>
        <w:rPr>
          <w:rFonts w:eastAsia="Times New Roman"/>
          <w:color w:val="222222"/>
          <w:szCs w:val="24"/>
          <w:shd w:val="clear" w:color="auto" w:fill="FFFFFF"/>
        </w:rPr>
        <w:t xml:space="preserve"> και φόρος τιμής σε όλους όσοι πολέμησαν στις εσχατιές του κόσμου, από το Στάλινγκραντ</w:t>
      </w:r>
      <w:r>
        <w:rPr>
          <w:rFonts w:eastAsia="Times New Roman"/>
          <w:color w:val="222222"/>
          <w:szCs w:val="24"/>
          <w:shd w:val="clear" w:color="auto" w:fill="FFFFFF"/>
        </w:rPr>
        <w:t xml:space="preserve"> στη Νορμανδία και από τα </w:t>
      </w:r>
      <w:r>
        <w:rPr>
          <w:rFonts w:eastAsia="Times New Roman"/>
          <w:color w:val="222222"/>
          <w:szCs w:val="24"/>
          <w:shd w:val="clear" w:color="auto" w:fill="FFFFFF"/>
        </w:rPr>
        <w:t>υ</w:t>
      </w:r>
      <w:r>
        <w:rPr>
          <w:rFonts w:eastAsia="Times New Roman"/>
          <w:color w:val="222222"/>
          <w:szCs w:val="24"/>
          <w:shd w:val="clear" w:color="auto" w:fill="FFFFFF"/>
        </w:rPr>
        <w:t>ψώματα του Ζέελοβ μέχρι τη Βόρεια Αφρική και τον Ειρηνικό Ωκεανό. Φόρος τιμής στους αγωνιστές και τις αγωνίστριες της ελληνικής Εθνικής Αντίστασης</w:t>
      </w:r>
      <w:r>
        <w:rPr>
          <w:rFonts w:eastAsia="Times New Roman"/>
          <w:color w:val="222222"/>
          <w:szCs w:val="24"/>
          <w:shd w:val="clear" w:color="auto" w:fill="FFFFFF"/>
        </w:rPr>
        <w:t>,</w:t>
      </w:r>
      <w:r>
        <w:rPr>
          <w:rFonts w:eastAsia="Times New Roman"/>
          <w:color w:val="222222"/>
          <w:szCs w:val="24"/>
          <w:shd w:val="clear" w:color="auto" w:fill="FFFFFF"/>
        </w:rPr>
        <w:t xml:space="preserve"> που δεν δείλιασαν μπροστά στην πολεμική μηχανή της ναζιστικής Γερμανίας</w:t>
      </w:r>
      <w:r>
        <w:rPr>
          <w:rFonts w:eastAsia="Times New Roman"/>
          <w:color w:val="222222"/>
          <w:szCs w:val="24"/>
          <w:shd w:val="clear" w:color="auto" w:fill="FFFFFF"/>
        </w:rPr>
        <w:t>. Φ</w:t>
      </w:r>
      <w:r>
        <w:rPr>
          <w:rFonts w:eastAsia="Times New Roman"/>
          <w:color w:val="222222"/>
          <w:szCs w:val="24"/>
          <w:shd w:val="clear" w:color="auto" w:fill="FFFFFF"/>
        </w:rPr>
        <w:t>όρος τι</w:t>
      </w:r>
      <w:r>
        <w:rPr>
          <w:rFonts w:eastAsia="Times New Roman"/>
          <w:color w:val="222222"/>
          <w:szCs w:val="24"/>
          <w:shd w:val="clear" w:color="auto" w:fill="FFFFFF"/>
        </w:rPr>
        <w:t>μής στους αγωνιστές του ΕΑΜ, του ΕΛΑΣ, και των άλλων αντιστασιακών οργανώσεων</w:t>
      </w:r>
      <w:r>
        <w:rPr>
          <w:rFonts w:eastAsia="Times New Roman"/>
          <w:color w:val="222222"/>
          <w:szCs w:val="24"/>
          <w:shd w:val="clear" w:color="auto" w:fill="FFFFFF"/>
        </w:rPr>
        <w:t>.</w:t>
      </w:r>
      <w:r>
        <w:rPr>
          <w:rFonts w:eastAsia="Times New Roman"/>
          <w:color w:val="222222"/>
          <w:szCs w:val="24"/>
          <w:shd w:val="clear" w:color="auto" w:fill="FFFFFF"/>
        </w:rPr>
        <w:t xml:space="preserve"> που τόλμησαν να σηκώσουν κεφάλι μαζί με εκατομμύρια ανυπότακτους στη Σοβιετική Ένωση, τη Γαλλία, την Ισπανία στη Γιουγκοσλαβία, αλλά και στη Γερμανία και την Ιταλία. </w:t>
      </w:r>
      <w:r w:rsidRPr="00A26577">
        <w:rPr>
          <w:rFonts w:eastAsia="Times New Roman"/>
          <w:color w:val="222222"/>
          <w:szCs w:val="24"/>
          <w:shd w:val="clear" w:color="auto" w:fill="FFFFFF"/>
        </w:rPr>
        <w:t>Γιατί</w:t>
      </w:r>
      <w:r>
        <w:rPr>
          <w:rFonts w:eastAsia="Times New Roman"/>
          <w:color w:val="222222"/>
          <w:szCs w:val="24"/>
          <w:shd w:val="clear" w:color="auto" w:fill="FFFFFF"/>
        </w:rPr>
        <w:t xml:space="preserve"> δεν </w:t>
      </w:r>
      <w:r w:rsidRPr="00A26577">
        <w:rPr>
          <w:rFonts w:eastAsia="Times New Roman"/>
          <w:color w:val="222222"/>
          <w:szCs w:val="24"/>
          <w:shd w:val="clear" w:color="auto" w:fill="FFFFFF"/>
        </w:rPr>
        <w:t>π</w:t>
      </w:r>
      <w:r w:rsidRPr="00A26577">
        <w:rPr>
          <w:rFonts w:eastAsia="Times New Roman"/>
          <w:color w:val="222222"/>
          <w:szCs w:val="24"/>
          <w:shd w:val="clear" w:color="auto" w:fill="FFFFFF"/>
        </w:rPr>
        <w:t>ρέπει</w:t>
      </w:r>
      <w:r>
        <w:rPr>
          <w:rFonts w:eastAsia="Times New Roman"/>
          <w:color w:val="222222"/>
          <w:szCs w:val="24"/>
          <w:shd w:val="clear" w:color="auto" w:fill="FFFFFF"/>
        </w:rPr>
        <w:t xml:space="preserve"> να ξεχνάμε ότι οι άνθρωποι αντιστάθηκαν κι εκεί, μέσα στην ίδια την κοιλιά του κτήνους, και ίσως σε αυτούς </w:t>
      </w:r>
      <w:r>
        <w:rPr>
          <w:rFonts w:eastAsia="Times New Roman"/>
          <w:color w:val="222222"/>
          <w:szCs w:val="24"/>
          <w:shd w:val="clear" w:color="auto" w:fill="FFFFFF"/>
        </w:rPr>
        <w:t>-</w:t>
      </w:r>
      <w:r>
        <w:rPr>
          <w:rFonts w:eastAsia="Times New Roman"/>
          <w:color w:val="222222"/>
          <w:szCs w:val="24"/>
          <w:shd w:val="clear" w:color="auto" w:fill="FFFFFF"/>
        </w:rPr>
        <w:t xml:space="preserve">που ήταν πολλοί και πολλές- να οφείλουμε ακόμη μεγαλύτερο σεβασμό. </w:t>
      </w:r>
    </w:p>
    <w:p w14:paraId="619F975D"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w:t>
      </w:r>
      <w:r>
        <w:rPr>
          <w:rFonts w:eastAsia="Times New Roman"/>
          <w:color w:val="222222"/>
          <w:szCs w:val="24"/>
          <w:shd w:val="clear" w:color="auto" w:fill="FFFFFF"/>
        </w:rPr>
        <w:t>ιστεύω ότι σήμερα πιο πολύ από ποτέ άλλοτε</w:t>
      </w:r>
      <w:r>
        <w:rPr>
          <w:rFonts w:eastAsia="Times New Roman"/>
          <w:color w:val="222222"/>
          <w:szCs w:val="24"/>
          <w:shd w:val="clear" w:color="auto" w:fill="FFFFFF"/>
        </w:rPr>
        <w:t>,</w:t>
      </w:r>
      <w:r>
        <w:rPr>
          <w:rFonts w:eastAsia="Times New Roman"/>
          <w:color w:val="222222"/>
          <w:szCs w:val="24"/>
          <w:shd w:val="clear" w:color="auto" w:fill="FFFFFF"/>
        </w:rPr>
        <w:t xml:space="preserve"> οφείλουμε όλους αυτούς να τους μνημονεύουμε, να τους θυμόμαστε και να τους τιμάμε, όχι </w:t>
      </w:r>
      <w:r>
        <w:rPr>
          <w:rFonts w:eastAsia="Times New Roman"/>
          <w:color w:val="222222"/>
          <w:szCs w:val="24"/>
          <w:shd w:val="clear" w:color="auto" w:fill="FFFFFF"/>
        </w:rPr>
        <w:t xml:space="preserve">ως </w:t>
      </w:r>
      <w:r>
        <w:rPr>
          <w:rFonts w:eastAsia="Times New Roman"/>
          <w:color w:val="222222"/>
          <w:szCs w:val="24"/>
          <w:shd w:val="clear" w:color="auto" w:fill="FFFFFF"/>
        </w:rPr>
        <w:t xml:space="preserve"> ήρωες του παρελθόντος, αλλά ίσως </w:t>
      </w:r>
      <w:r>
        <w:rPr>
          <w:rFonts w:eastAsia="Times New Roman"/>
          <w:color w:val="222222"/>
          <w:szCs w:val="24"/>
          <w:shd w:val="clear" w:color="auto" w:fill="FFFFFF"/>
        </w:rPr>
        <w:t>ως</w:t>
      </w:r>
      <w:r>
        <w:rPr>
          <w:rFonts w:eastAsia="Times New Roman"/>
          <w:color w:val="222222"/>
          <w:szCs w:val="24"/>
          <w:shd w:val="clear" w:color="auto" w:fill="FFFFFF"/>
        </w:rPr>
        <w:t xml:space="preserve"> σύμβολα του μέλλοντος</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Σ</w:t>
      </w:r>
      <w:r>
        <w:rPr>
          <w:rFonts w:eastAsia="Times New Roman"/>
          <w:color w:val="222222"/>
          <w:szCs w:val="24"/>
          <w:shd w:val="clear" w:color="auto" w:fill="FFFFFF"/>
        </w:rPr>
        <w:t xml:space="preserve">ήμερα πιο πολύ από ποτέ. Γιατί; Γιατί οι εχθροί της ελευθερίας σηκώνουν ξανά κεφάλι στην Ευρώπη. </w:t>
      </w:r>
    </w:p>
    <w:p w14:paraId="619F975E"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w:t>
      </w:r>
      <w:r>
        <w:rPr>
          <w:rFonts w:eastAsia="Times New Roman"/>
          <w:color w:val="222222"/>
          <w:szCs w:val="24"/>
          <w:shd w:val="clear" w:color="auto" w:fill="FFFFFF"/>
        </w:rPr>
        <w:t>πάρχε</w:t>
      </w:r>
      <w:r>
        <w:rPr>
          <w:rFonts w:eastAsia="Times New Roman"/>
          <w:color w:val="222222"/>
          <w:szCs w:val="24"/>
          <w:shd w:val="clear" w:color="auto" w:fill="FFFFFF"/>
        </w:rPr>
        <w:t>ι, δυστυχώς, και μια πτέρυγα μέσα σε αυτό το Κοινοβούλιο</w:t>
      </w:r>
      <w:r>
        <w:rPr>
          <w:rFonts w:eastAsia="Times New Roman"/>
          <w:color w:val="222222"/>
          <w:szCs w:val="24"/>
          <w:shd w:val="clear" w:color="auto" w:fill="FFFFFF"/>
        </w:rPr>
        <w:t>,</w:t>
      </w:r>
      <w:r>
        <w:rPr>
          <w:rFonts w:eastAsia="Times New Roman"/>
          <w:color w:val="222222"/>
          <w:szCs w:val="24"/>
          <w:shd w:val="clear" w:color="auto" w:fill="FFFFFF"/>
        </w:rPr>
        <w:t xml:space="preserve"> που είναι άδεια τώρα, αλλά είχαν το θράσος να ανεβούν σε αυτό το Βήμα και να μιλήσουν. Δεν αναφέρθηκαν ούτε μία στιγμή στην έννοια «ναζί» και «ναζισμός», </w:t>
      </w:r>
      <w:r w:rsidRPr="00B80AD5">
        <w:rPr>
          <w:rFonts w:eastAsia="Times New Roman"/>
          <w:color w:val="222222"/>
          <w:szCs w:val="24"/>
          <w:shd w:val="clear" w:color="auto" w:fill="FFFFFF"/>
        </w:rPr>
        <w:t>γιατί</w:t>
      </w:r>
      <w:r>
        <w:rPr>
          <w:rFonts w:eastAsia="Times New Roman"/>
          <w:color w:val="222222"/>
          <w:szCs w:val="24"/>
          <w:shd w:val="clear" w:color="auto" w:fill="FFFFFF"/>
        </w:rPr>
        <w:t xml:space="preserve"> είναι οι ίδιοι. Και αποτελεί ντροπή γι</w:t>
      </w:r>
      <w:r>
        <w:rPr>
          <w:rFonts w:eastAsia="Times New Roman"/>
          <w:color w:val="222222"/>
          <w:szCs w:val="24"/>
          <w:shd w:val="clear" w:color="auto" w:fill="FFFFFF"/>
        </w:rPr>
        <w:t>α την ελληνική ιστορία ότι ένα μεγάλο κομμάτι του ελληνικού λαού, παραπλανημένο</w:t>
      </w:r>
      <w:r>
        <w:rPr>
          <w:rFonts w:eastAsia="Times New Roman"/>
          <w:color w:val="222222"/>
          <w:szCs w:val="24"/>
          <w:shd w:val="clear" w:color="auto" w:fill="FFFFFF"/>
        </w:rPr>
        <w:t>,</w:t>
      </w:r>
      <w:r>
        <w:rPr>
          <w:rFonts w:eastAsia="Times New Roman"/>
          <w:color w:val="222222"/>
          <w:szCs w:val="24"/>
          <w:shd w:val="clear" w:color="auto" w:fill="FFFFFF"/>
        </w:rPr>
        <w:t xml:space="preserve"> θεωρώντας τους αντισυστημικούς, τους δίνει τη δυνατότητα να βρίσκονται στην Εθνική Αντιπροσωπεία σήμερα. </w:t>
      </w:r>
      <w:r>
        <w:rPr>
          <w:rFonts w:eastAsia="Times New Roman"/>
          <w:color w:val="222222"/>
          <w:szCs w:val="24"/>
          <w:shd w:val="clear" w:color="auto" w:fill="FFFFFF"/>
        </w:rPr>
        <w:t>Ε</w:t>
      </w:r>
      <w:r w:rsidRPr="00B80AD5">
        <w:rPr>
          <w:rFonts w:eastAsia="Times New Roman"/>
          <w:color w:val="222222"/>
          <w:szCs w:val="24"/>
          <w:shd w:val="clear" w:color="auto" w:fill="FFFFFF"/>
        </w:rPr>
        <w:t>ίναι</w:t>
      </w:r>
      <w:r>
        <w:rPr>
          <w:rFonts w:eastAsia="Times New Roman"/>
          <w:color w:val="222222"/>
          <w:szCs w:val="24"/>
          <w:shd w:val="clear" w:color="auto" w:fill="FFFFFF"/>
        </w:rPr>
        <w:t xml:space="preserve"> ντροπή και όνειδος για την ιστορία του λαού μας!</w:t>
      </w:r>
    </w:p>
    <w:p w14:paraId="619F975F" w14:textId="77777777" w:rsidR="00F246CC" w:rsidRDefault="005B5D49">
      <w:pPr>
        <w:tabs>
          <w:tab w:val="left" w:pos="1800"/>
        </w:tabs>
        <w:spacing w:line="600" w:lineRule="auto"/>
        <w:ind w:firstLine="720"/>
        <w:jc w:val="center"/>
        <w:rPr>
          <w:rFonts w:eastAsia="Times New Roman"/>
          <w:szCs w:val="24"/>
        </w:rPr>
      </w:pPr>
      <w:r w:rsidRPr="009B2526">
        <w:rPr>
          <w:rFonts w:eastAsia="Times New Roman"/>
          <w:szCs w:val="24"/>
        </w:rPr>
        <w:t>(Χειροκροτήματα</w:t>
      </w:r>
      <w:r w:rsidRPr="009B2526">
        <w:rPr>
          <w:rFonts w:eastAsia="Times New Roman"/>
          <w:szCs w:val="24"/>
        </w:rPr>
        <w:t xml:space="preserve"> από την πτέρυγα του ΣΥΡΙΖΑ)</w:t>
      </w:r>
    </w:p>
    <w:p w14:paraId="619F9760"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λοιπόν, και στην Ελλάδα, αλλά, δυστυχώς, σε όλη την Ευρώπη η ακροδεξιά, ο εθνικισμός, ο ρατσισμός απειλούν να κυριαρχήσουν, να δηλητηριάσουν και να διχάσουν ξανά. Απειλούν να γυρίσουν την Ευρώπη πίσω στο σκοτάδι του μίσ</w:t>
      </w:r>
      <w:r>
        <w:rPr>
          <w:rFonts w:eastAsia="Times New Roman"/>
          <w:color w:val="222222"/>
          <w:szCs w:val="24"/>
          <w:shd w:val="clear" w:color="auto" w:fill="FFFFFF"/>
        </w:rPr>
        <w:t xml:space="preserve">ους και θέτουν σε κίνδυνο τις μεγάλες κατακτήσεις των τελευταίων εβδομήντα και πλέον ετών, την ίδια την ενωμένη Ευρώπη, την ίδια τη </w:t>
      </w:r>
      <w:r>
        <w:rPr>
          <w:rFonts w:eastAsia="Times New Roman"/>
          <w:color w:val="222222"/>
          <w:szCs w:val="24"/>
          <w:shd w:val="clear" w:color="auto" w:fill="FFFFFF"/>
        </w:rPr>
        <w:t>δ</w:t>
      </w:r>
      <w:r>
        <w:rPr>
          <w:rFonts w:eastAsia="Times New Roman"/>
          <w:color w:val="222222"/>
          <w:szCs w:val="24"/>
          <w:shd w:val="clear" w:color="auto" w:fill="FFFFFF"/>
        </w:rPr>
        <w:t>ημοκρατία κι αυτό είναι κάτι</w:t>
      </w:r>
      <w:r>
        <w:rPr>
          <w:rFonts w:eastAsia="Times New Roman"/>
          <w:color w:val="222222"/>
          <w:szCs w:val="24"/>
          <w:shd w:val="clear" w:color="auto" w:fill="FFFFFF"/>
        </w:rPr>
        <w:t>,</w:t>
      </w:r>
      <w:r>
        <w:rPr>
          <w:rFonts w:eastAsia="Times New Roman"/>
          <w:color w:val="222222"/>
          <w:szCs w:val="24"/>
          <w:shd w:val="clear" w:color="auto" w:fill="FFFFFF"/>
        </w:rPr>
        <w:t xml:space="preserve"> το οποίο δεν πρέπει να το επιτρέψουμε. </w:t>
      </w:r>
    </w:p>
    <w:p w14:paraId="619F9761"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Pr>
          <w:rFonts w:eastAsia="Times New Roman"/>
          <w:color w:val="222222"/>
          <w:szCs w:val="24"/>
          <w:shd w:val="clear" w:color="auto" w:fill="FFFFFF"/>
        </w:rPr>
        <w:t>ς είναι αυτό ένα μήνυμα</w:t>
      </w:r>
      <w:r>
        <w:rPr>
          <w:rFonts w:eastAsia="Times New Roman"/>
          <w:color w:val="222222"/>
          <w:szCs w:val="24"/>
          <w:shd w:val="clear" w:color="auto" w:fill="FFFFFF"/>
        </w:rPr>
        <w:t>,</w:t>
      </w:r>
      <w:r>
        <w:rPr>
          <w:rFonts w:eastAsia="Times New Roman"/>
          <w:color w:val="222222"/>
          <w:szCs w:val="24"/>
          <w:shd w:val="clear" w:color="auto" w:fill="FFFFFF"/>
        </w:rPr>
        <w:t xml:space="preserve"> το οποίο θα βγει σήμερα από</w:t>
      </w:r>
      <w:r>
        <w:rPr>
          <w:rFonts w:eastAsia="Times New Roman"/>
          <w:color w:val="222222"/>
          <w:szCs w:val="24"/>
          <w:shd w:val="clear" w:color="auto" w:fill="FFFFFF"/>
        </w:rPr>
        <w:t xml:space="preserve"> αυτήν εδώ την Αίθουσα, να το ακούσουν όλοι οι πολίτες</w:t>
      </w:r>
      <w:r>
        <w:rPr>
          <w:rFonts w:eastAsia="Times New Roman"/>
          <w:color w:val="222222"/>
          <w:szCs w:val="24"/>
          <w:shd w:val="clear" w:color="auto" w:fill="FFFFFF"/>
        </w:rPr>
        <w:t>,</w:t>
      </w:r>
      <w:r>
        <w:rPr>
          <w:rFonts w:eastAsia="Times New Roman"/>
          <w:color w:val="222222"/>
          <w:szCs w:val="24"/>
          <w:shd w:val="clear" w:color="auto" w:fill="FFFFFF"/>
        </w:rPr>
        <w:t xml:space="preserve"> εν όψει και της ευρωπαϊκής κάλπης, να αναμετρηθούμε με το συλλογικό μας χρέος, να στείλουμε μήνυμα συμφιλίωσης και ειρήνης</w:t>
      </w:r>
      <w:r>
        <w:rPr>
          <w:rFonts w:eastAsia="Times New Roman"/>
          <w:color w:val="222222"/>
          <w:szCs w:val="24"/>
          <w:shd w:val="clear" w:color="auto" w:fill="FFFFFF"/>
        </w:rPr>
        <w:t>,</w:t>
      </w:r>
      <w:r>
        <w:rPr>
          <w:rFonts w:eastAsia="Times New Roman"/>
          <w:color w:val="222222"/>
          <w:szCs w:val="24"/>
          <w:shd w:val="clear" w:color="auto" w:fill="FFFFFF"/>
        </w:rPr>
        <w:t xml:space="preserve"> όχι μίσους και μήνυμα νίκης της μνήμης</w:t>
      </w:r>
      <w:r>
        <w:rPr>
          <w:rFonts w:eastAsia="Times New Roman"/>
          <w:color w:val="222222"/>
          <w:szCs w:val="24"/>
          <w:shd w:val="clear" w:color="auto" w:fill="FFFFFF"/>
        </w:rPr>
        <w:t>,</w:t>
      </w:r>
      <w:r>
        <w:rPr>
          <w:rFonts w:eastAsia="Times New Roman"/>
          <w:color w:val="222222"/>
          <w:szCs w:val="24"/>
          <w:shd w:val="clear" w:color="auto" w:fill="FFFFFF"/>
        </w:rPr>
        <w:t xml:space="preserve"> ενάντια στη λήθη, μήνυμα επούλωσης τ</w:t>
      </w:r>
      <w:r>
        <w:rPr>
          <w:rFonts w:eastAsia="Times New Roman"/>
          <w:color w:val="222222"/>
          <w:szCs w:val="24"/>
          <w:shd w:val="clear" w:color="auto" w:fill="FFFFFF"/>
        </w:rPr>
        <w:t>ων βαθιών πληγών</w:t>
      </w:r>
      <w:r>
        <w:rPr>
          <w:rFonts w:eastAsia="Times New Roman"/>
          <w:color w:val="222222"/>
          <w:szCs w:val="24"/>
          <w:shd w:val="clear" w:color="auto" w:fill="FFFFFF"/>
        </w:rPr>
        <w:t>,</w:t>
      </w:r>
      <w:r>
        <w:rPr>
          <w:rFonts w:eastAsia="Times New Roman"/>
          <w:color w:val="222222"/>
          <w:szCs w:val="24"/>
          <w:shd w:val="clear" w:color="auto" w:fill="FFFFFF"/>
        </w:rPr>
        <w:t xml:space="preserve"> που άφησε στη συλλογική συνείδηση της Ελλάδας και της Ευρώπης ο πόλεμος και η φρίκη.</w:t>
      </w:r>
    </w:p>
    <w:p w14:paraId="619F9762"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μπορέσει, όμως, αυτό το μήνυμα να ευδοκιμήσει και για να μπορέσει να ευδοκιμήσει και η προσπάθεια –που θέλω να πιστεύω όλοι μας θέλουμε να έχει απ</w:t>
      </w:r>
      <w:r>
        <w:rPr>
          <w:rFonts w:eastAsia="Times New Roman"/>
          <w:color w:val="222222"/>
          <w:szCs w:val="24"/>
          <w:shd w:val="clear" w:color="auto" w:fill="FFFFFF"/>
        </w:rPr>
        <w:t xml:space="preserve">οτελέσματα- χρειάζεται ειλικρίνεια και θάρρος απ’ όλες τις πλευρές, απαιτείται αμοιβαία αναγνώριση που είναι, αν θέλετε, προϋπόθεση της συγχώρεσης. Αλλά αυτή η αμοιβαιότητα δεν μπορεί να είναι συνώνυμη του συμψηφισμού. Δεν μπορούν τα θύματα να εξισώνονται </w:t>
      </w:r>
      <w:r>
        <w:rPr>
          <w:rFonts w:eastAsia="Times New Roman"/>
          <w:color w:val="222222"/>
          <w:szCs w:val="24"/>
          <w:shd w:val="clear" w:color="auto" w:fill="FFFFFF"/>
        </w:rPr>
        <w:t>με τους θύτες.</w:t>
      </w:r>
    </w:p>
    <w:p w14:paraId="619F9763"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Κι έχω υποχρέωση να το πω αυτό, </w:t>
      </w:r>
      <w:r w:rsidRPr="00C55B82">
        <w:rPr>
          <w:rFonts w:eastAsia="Times New Roman"/>
          <w:color w:val="222222"/>
          <w:szCs w:val="24"/>
          <w:shd w:val="clear" w:color="auto" w:fill="FFFFFF"/>
        </w:rPr>
        <w:t>γιατί</w:t>
      </w:r>
      <w:r>
        <w:rPr>
          <w:rFonts w:eastAsia="Times New Roman"/>
          <w:color w:val="222222"/>
          <w:szCs w:val="24"/>
          <w:shd w:val="clear" w:color="auto" w:fill="FFFFFF"/>
        </w:rPr>
        <w:t xml:space="preserve"> κάποιοι προσπάθησαν να το κάνουν. Κάποιοι τόλμησαν να πουν το 2015 ότι</w:t>
      </w:r>
      <w:r>
        <w:rPr>
          <w:rFonts w:eastAsia="Times New Roman"/>
          <w:color w:val="222222"/>
          <w:szCs w:val="24"/>
          <w:shd w:val="clear" w:color="auto" w:fill="FFFFFF"/>
        </w:rPr>
        <w:t xml:space="preserve">, </w:t>
      </w:r>
      <w:r>
        <w:rPr>
          <w:rFonts w:eastAsia="Times New Roman"/>
          <w:color w:val="222222"/>
          <w:szCs w:val="24"/>
          <w:shd w:val="clear" w:color="auto" w:fill="FFFFFF"/>
        </w:rPr>
        <w:t>δήθεν</w:t>
      </w:r>
      <w:r>
        <w:rPr>
          <w:rFonts w:eastAsia="Times New Roman"/>
          <w:color w:val="222222"/>
          <w:szCs w:val="24"/>
          <w:shd w:val="clear" w:color="auto" w:fill="FFFFFF"/>
        </w:rPr>
        <w:t>,</w:t>
      </w:r>
      <w:r>
        <w:rPr>
          <w:rFonts w:eastAsia="Times New Roman"/>
          <w:color w:val="222222"/>
          <w:szCs w:val="24"/>
          <w:shd w:val="clear" w:color="auto" w:fill="FFFFFF"/>
        </w:rPr>
        <w:t xml:space="preserve"> η Ελλάδα χρησιμοποιεί τις αξιώσεις της από τα εγκλήματα πολέμου της ναζιστικής Γερμανίας, προκειμένου η νεοεκλεγμένη τότε Κυβέρνηση να διαπραγματευτεί το 2015 με όρους καλύτερους το χρέος και τη θέση της στην ενωμένη Ευρώπη και ότι αυτό ήταν το επιχείρημα</w:t>
      </w:r>
      <w:r>
        <w:rPr>
          <w:rFonts w:eastAsia="Times New Roman"/>
          <w:color w:val="222222"/>
          <w:szCs w:val="24"/>
          <w:shd w:val="clear" w:color="auto" w:fill="FFFFFF"/>
        </w:rPr>
        <w:t xml:space="preserve"> εκείνες τις μέρες και στον γερμανικό και στον διεθνή Τύπο.</w:t>
      </w:r>
    </w:p>
    <w:p w14:paraId="619F9764"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αυτή η αποκρουστική ιδέα χαρακτηρίζει αυτούς που τη συνέλαβαν, όχι την Ελλάδα, όχι την ελληνική </w:t>
      </w:r>
      <w:r w:rsidRPr="005248B8">
        <w:rPr>
          <w:rFonts w:eastAsia="Times New Roman"/>
          <w:color w:val="222222"/>
          <w:szCs w:val="24"/>
          <w:shd w:val="clear" w:color="auto" w:fill="FFFFFF"/>
        </w:rPr>
        <w:t>Κυβέρνηση</w:t>
      </w:r>
      <w:r>
        <w:rPr>
          <w:rFonts w:eastAsia="Times New Roman"/>
          <w:color w:val="222222"/>
          <w:szCs w:val="24"/>
          <w:shd w:val="clear" w:color="auto" w:fill="FFFFFF"/>
        </w:rPr>
        <w:t>, όχι την Εθνική Αντιπροσωπεία, όχι όλους όσοι εδώ και χρόνια δίνουν αγώνα για τις δι</w:t>
      </w:r>
      <w:r>
        <w:rPr>
          <w:rFonts w:eastAsia="Times New Roman"/>
          <w:color w:val="222222"/>
          <w:szCs w:val="24"/>
          <w:shd w:val="clear" w:color="auto" w:fill="FFFFFF"/>
        </w:rPr>
        <w:t xml:space="preserve">εκδικήσεις αυτές. </w:t>
      </w:r>
      <w:r w:rsidRPr="00071B31">
        <w:rPr>
          <w:rFonts w:eastAsia="Times New Roman"/>
          <w:color w:val="222222"/>
          <w:szCs w:val="24"/>
          <w:shd w:val="clear" w:color="auto" w:fill="FFFFFF"/>
        </w:rPr>
        <w:t>Γιατί</w:t>
      </w:r>
      <w:r>
        <w:rPr>
          <w:rFonts w:eastAsia="Times New Roman"/>
          <w:color w:val="222222"/>
          <w:szCs w:val="24"/>
          <w:shd w:val="clear" w:color="auto" w:fill="FFFFFF"/>
        </w:rPr>
        <w:t xml:space="preserve"> όλοι μας, συλλογικά ο ελληνικός λαός, είμαστε πολύ πιο περήφανοι, έχουμε πολύ πιο υψηλό το αίσθημα της αξιοπρέπειας και της περηφάνιας για να διαπράξουμε κάτι τέτοιο. </w:t>
      </w:r>
    </w:p>
    <w:p w14:paraId="619F9765"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μπορούσαμε ποτέ να βάλουμε το απόλυτο κακό του ναζισμού σ</w:t>
      </w:r>
      <w:r>
        <w:rPr>
          <w:rFonts w:eastAsia="Times New Roman"/>
          <w:color w:val="222222"/>
          <w:szCs w:val="24"/>
          <w:shd w:val="clear" w:color="auto" w:fill="FFFFFF"/>
        </w:rPr>
        <w:t>ε καμ</w:t>
      </w:r>
      <w:r>
        <w:rPr>
          <w:rFonts w:eastAsia="Times New Roman"/>
          <w:color w:val="222222"/>
          <w:szCs w:val="24"/>
          <w:shd w:val="clear" w:color="auto" w:fill="FFFFFF"/>
        </w:rPr>
        <w:t>μ</w:t>
      </w:r>
      <w:r>
        <w:rPr>
          <w:rFonts w:eastAsia="Times New Roman"/>
          <w:color w:val="222222"/>
          <w:szCs w:val="24"/>
          <w:shd w:val="clear" w:color="auto" w:fill="FFFFFF"/>
        </w:rPr>
        <w:t xml:space="preserve">ία ζυγαριά, όχι μόνο γιατί κάτι τέτοιο θα αποδυνάμωνε διαπραγματευτικά τη διεκδίκησή μας, αλλά </w:t>
      </w:r>
      <w:r w:rsidRPr="00071B31">
        <w:rPr>
          <w:rFonts w:eastAsia="Times New Roman"/>
          <w:color w:val="222222"/>
          <w:szCs w:val="24"/>
          <w:shd w:val="clear" w:color="auto" w:fill="FFFFFF"/>
        </w:rPr>
        <w:t>γιατί</w:t>
      </w:r>
      <w:r>
        <w:rPr>
          <w:rFonts w:eastAsia="Times New Roman"/>
          <w:color w:val="222222"/>
          <w:szCs w:val="24"/>
          <w:shd w:val="clear" w:color="auto" w:fill="FFFFFF"/>
        </w:rPr>
        <w:t xml:space="preserve"> κάτι τέτοιο θα ήταν προσβολή στα ίδια τα θύματα του ναζισμού. Θα ήταν προσβολή στην ιστορία, θα ήταν προσβολή στη μνήμη, θα ήταν προσβολή στην Αντίστ</w:t>
      </w:r>
      <w:r>
        <w:rPr>
          <w:rFonts w:eastAsia="Times New Roman"/>
          <w:color w:val="222222"/>
          <w:szCs w:val="24"/>
          <w:shd w:val="clear" w:color="auto" w:fill="FFFFFF"/>
        </w:rPr>
        <w:t xml:space="preserve">αση, θα ήταν τελικά προσβολή της ιστορικής διαδρομής μας, της συγκρότησης της συλλογικής μας συνείδησης, του ίδιου μας του εαυτού, της ίδιας μας της πατρίδας. </w:t>
      </w:r>
    </w:p>
    <w:p w14:paraId="619F9766"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w:t>
      </w:r>
      <w:r w:rsidRPr="00071B31">
        <w:rPr>
          <w:rFonts w:eastAsia="Times New Roman"/>
          <w:color w:val="222222"/>
          <w:szCs w:val="24"/>
          <w:shd w:val="clear" w:color="auto" w:fill="FFFFFF"/>
        </w:rPr>
        <w:t>λοιπόν</w:t>
      </w:r>
      <w:r>
        <w:rPr>
          <w:rFonts w:eastAsia="Times New Roman"/>
          <w:color w:val="222222"/>
          <w:szCs w:val="24"/>
          <w:shd w:val="clear" w:color="auto" w:fill="FFFFFF"/>
        </w:rPr>
        <w:t>, η απάντηση στο ερώτημα</w:t>
      </w:r>
      <w:r>
        <w:rPr>
          <w:rFonts w:eastAsia="Times New Roman"/>
          <w:color w:val="222222"/>
          <w:szCs w:val="24"/>
          <w:shd w:val="clear" w:color="auto" w:fill="FFFFFF"/>
        </w:rPr>
        <w:t>,</w:t>
      </w:r>
      <w:r>
        <w:rPr>
          <w:rFonts w:eastAsia="Times New Roman"/>
          <w:color w:val="222222"/>
          <w:szCs w:val="24"/>
          <w:shd w:val="clear" w:color="auto" w:fill="FFFFFF"/>
        </w:rPr>
        <w:t xml:space="preserve"> που έθεσαν ορισμένοι εκ των οποίων ανέβηκαν σε αυτό το Βήμα </w:t>
      </w:r>
      <w:r>
        <w:rPr>
          <w:rFonts w:eastAsia="Times New Roman"/>
          <w:color w:val="222222"/>
          <w:szCs w:val="24"/>
          <w:shd w:val="clear" w:color="auto" w:fill="FFFFFF"/>
        </w:rPr>
        <w:t xml:space="preserve">με διάθεση αντιπολιτευτική </w:t>
      </w:r>
      <w:r>
        <w:rPr>
          <w:rFonts w:eastAsia="Times New Roman"/>
          <w:color w:val="222222"/>
          <w:szCs w:val="24"/>
          <w:shd w:val="clear" w:color="auto" w:fill="FFFFFF"/>
        </w:rPr>
        <w:t>,</w:t>
      </w:r>
      <w:r>
        <w:rPr>
          <w:rFonts w:eastAsia="Times New Roman"/>
          <w:color w:val="222222"/>
          <w:szCs w:val="24"/>
          <w:shd w:val="clear" w:color="auto" w:fill="FFFFFF"/>
        </w:rPr>
        <w:t xml:space="preserve">γιατί σήμερα </w:t>
      </w:r>
      <w:r>
        <w:rPr>
          <w:rFonts w:eastAsia="Times New Roman"/>
          <w:color w:val="222222"/>
          <w:szCs w:val="24"/>
          <w:shd w:val="clear" w:color="auto" w:fill="FFFFFF"/>
        </w:rPr>
        <w:t>-</w:t>
      </w:r>
      <w:r>
        <w:rPr>
          <w:rFonts w:eastAsia="Times New Roman"/>
          <w:color w:val="222222"/>
          <w:szCs w:val="24"/>
          <w:shd w:val="clear" w:color="auto" w:fill="FFFFFF"/>
        </w:rPr>
        <w:t>πράγματι, το 2016 τελείωσε αυτή η επιτροπή- έρχεται το θέμα αυτό στη συζήτηση. Διότι σήμερα η χώρα δεν βρίσκεται στα προγράμματα της επιτροπείας, διότι σήμερα η χώρα δεν βρίσκεται σε αυτόν τον σκληρό κλοιό του κατα</w:t>
      </w:r>
      <w:r>
        <w:rPr>
          <w:rFonts w:eastAsia="Times New Roman"/>
          <w:color w:val="222222"/>
          <w:szCs w:val="24"/>
          <w:shd w:val="clear" w:color="auto" w:fill="FFFFFF"/>
        </w:rPr>
        <w:t>ναγκασμού, διότι σήμερα η χώρα δεν έχει να αποδείξει ότι δεν φέρνει το ζήτημα των επανορθώσεων, των αποζημιώσεων, του κατοχικού δανείου, προκειμένου να τα βάλει σε ζυγαριά με το ζήτημα του χρέους της!</w:t>
      </w:r>
    </w:p>
    <w:p w14:paraId="619F9767" w14:textId="77777777" w:rsidR="00F246CC" w:rsidRDefault="005B5D49">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619F9768"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Διότι καμ</w:t>
      </w:r>
      <w:r>
        <w:rPr>
          <w:rFonts w:eastAsia="Times New Roman"/>
          <w:color w:val="222222"/>
          <w:szCs w:val="24"/>
          <w:shd w:val="clear" w:color="auto" w:fill="FFFFFF"/>
        </w:rPr>
        <w:t>μ</w:t>
      </w:r>
      <w:r>
        <w:rPr>
          <w:rFonts w:eastAsia="Times New Roman"/>
          <w:color w:val="222222"/>
          <w:szCs w:val="24"/>
          <w:shd w:val="clear" w:color="auto" w:fill="FFFFFF"/>
        </w:rPr>
        <w:t>ί</w:t>
      </w:r>
      <w:r>
        <w:rPr>
          <w:rFonts w:eastAsia="Times New Roman"/>
          <w:color w:val="222222"/>
          <w:szCs w:val="24"/>
          <w:shd w:val="clear" w:color="auto" w:fill="FFFFFF"/>
        </w:rPr>
        <w:t>α σφαγή, καμ</w:t>
      </w:r>
      <w:r>
        <w:rPr>
          <w:rFonts w:eastAsia="Times New Roman"/>
          <w:color w:val="222222"/>
          <w:szCs w:val="24"/>
          <w:shd w:val="clear" w:color="auto" w:fill="FFFFFF"/>
        </w:rPr>
        <w:t>μ</w:t>
      </w:r>
      <w:r>
        <w:rPr>
          <w:rFonts w:eastAsia="Times New Roman"/>
          <w:color w:val="222222"/>
          <w:szCs w:val="24"/>
          <w:shd w:val="clear" w:color="auto" w:fill="FFFFFF"/>
        </w:rPr>
        <w:t>ία θηριωδία, κανένα έγκλημα,ούτε μία σταγόνα αίμα δεν θα μπορούσε να μπει και δεν πρόκειται ποτέ να μπει στη ζυγαριά με κανένα μνημόνιο, καμ</w:t>
      </w:r>
      <w:r>
        <w:rPr>
          <w:rFonts w:eastAsia="Times New Roman"/>
          <w:color w:val="222222"/>
          <w:szCs w:val="24"/>
          <w:shd w:val="clear" w:color="auto" w:fill="FFFFFF"/>
        </w:rPr>
        <w:t>μ</w:t>
      </w:r>
      <w:r>
        <w:rPr>
          <w:rFonts w:eastAsia="Times New Roman"/>
          <w:color w:val="222222"/>
          <w:szCs w:val="24"/>
          <w:shd w:val="clear" w:color="auto" w:fill="FFFFFF"/>
        </w:rPr>
        <w:t>ία διαπραγμάτευση, κα</w:t>
      </w:r>
      <w:r>
        <w:rPr>
          <w:rFonts w:eastAsia="Times New Roman"/>
          <w:color w:val="222222"/>
          <w:szCs w:val="24"/>
          <w:shd w:val="clear" w:color="auto" w:fill="FFFFFF"/>
        </w:rPr>
        <w:t>μ</w:t>
      </w:r>
      <w:r>
        <w:rPr>
          <w:rFonts w:eastAsia="Times New Roman"/>
          <w:color w:val="222222"/>
          <w:szCs w:val="24"/>
          <w:shd w:val="clear" w:color="auto" w:fill="FFFFFF"/>
        </w:rPr>
        <w:t xml:space="preserve">μία πληρωμή τοις μετρητοίς! </w:t>
      </w:r>
    </w:p>
    <w:p w14:paraId="619F9769"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w:t>
      </w:r>
      <w:r>
        <w:rPr>
          <w:rFonts w:eastAsia="Times New Roman"/>
          <w:color w:val="222222"/>
          <w:szCs w:val="24"/>
          <w:shd w:val="clear" w:color="auto" w:fill="FFFFFF"/>
        </w:rPr>
        <w:t>ι’ αυτό βεβαίως</w:t>
      </w:r>
      <w:r>
        <w:rPr>
          <w:rFonts w:eastAsia="Times New Roman"/>
          <w:color w:val="222222"/>
          <w:szCs w:val="24"/>
          <w:shd w:val="clear" w:color="auto" w:fill="FFFFFF"/>
        </w:rPr>
        <w:t>,</w:t>
      </w:r>
      <w:r>
        <w:rPr>
          <w:rFonts w:eastAsia="Times New Roman"/>
          <w:color w:val="222222"/>
          <w:szCs w:val="24"/>
          <w:shd w:val="clear" w:color="auto" w:fill="FFFFFF"/>
        </w:rPr>
        <w:t xml:space="preserve"> επιλέξαμε να εισάγουμε την έκθεση στην Ολομέλεια σήμερα. </w:t>
      </w:r>
      <w:r w:rsidRPr="00EC221A">
        <w:rPr>
          <w:rFonts w:eastAsia="Times New Roman"/>
          <w:color w:val="222222"/>
          <w:szCs w:val="24"/>
          <w:shd w:val="clear" w:color="auto" w:fill="FFFFFF"/>
        </w:rPr>
        <w:t>Γιατί</w:t>
      </w:r>
      <w:r>
        <w:rPr>
          <w:rFonts w:eastAsia="Times New Roman"/>
          <w:color w:val="222222"/>
          <w:szCs w:val="24"/>
          <w:shd w:val="clear" w:color="auto" w:fill="FFFFFF"/>
        </w:rPr>
        <w:t xml:space="preserve">, </w:t>
      </w:r>
      <w:r w:rsidRPr="00EC221A">
        <w:rPr>
          <w:rFonts w:eastAsia="Times New Roman"/>
          <w:bCs/>
          <w:color w:val="222222"/>
          <w:shd w:val="clear" w:color="auto" w:fill="FFFFFF"/>
        </w:rPr>
        <w:t>κυρίες και κύριοι συνάδελφοι,</w:t>
      </w:r>
      <w:r>
        <w:rPr>
          <w:rFonts w:eastAsia="Times New Roman"/>
          <w:color w:val="222222"/>
          <w:szCs w:val="24"/>
          <w:shd w:val="clear" w:color="auto" w:fill="FFFFFF"/>
        </w:rPr>
        <w:t xml:space="preserve"> είναι αλήθεια ότι οι κακεντρεχείς εκείνη την περίοδο ήσαν πολλοί και ότι οι σχέσεις μας με την Γερμανία, εξαιτίας του ειδικού βάρους και του ειδικού της ρόλου στ</w:t>
      </w:r>
      <w:r>
        <w:rPr>
          <w:rFonts w:eastAsia="Times New Roman"/>
          <w:color w:val="222222"/>
          <w:szCs w:val="24"/>
          <w:shd w:val="clear" w:color="auto" w:fill="FFFFFF"/>
        </w:rPr>
        <w:t>ην Ευρωπαϊκή Ένωση και την Ευρωζώνη και εξαιτίας του ειδικού της βάρους καθ’ όλη τη μνημονιακή περίοδο, καθ’ όλη την περίοδο αυτή, την οκταετία, ήταν τεταμένες και ιδιαίτερα όταν αναλάβαμε εμείς. Στη συνείδηση του ελληνικού λαού πολλά απ’ όσα έγιναν αυτή τ</w:t>
      </w:r>
      <w:r>
        <w:rPr>
          <w:rFonts w:eastAsia="Times New Roman"/>
          <w:color w:val="222222"/>
          <w:szCs w:val="24"/>
          <w:shd w:val="clear" w:color="auto" w:fill="FFFFFF"/>
        </w:rPr>
        <w:t>ην περίοδο, δικαίως ή αδίκως, χρεώθηκαν στη γερμανική αδιαλλαξία, ενώ ήταν εξίσου πολλοί και στην ίδια τη Γερμανία</w:t>
      </w:r>
      <w:r>
        <w:rPr>
          <w:rFonts w:eastAsia="Times New Roman"/>
          <w:color w:val="222222"/>
          <w:szCs w:val="24"/>
          <w:shd w:val="clear" w:color="auto" w:fill="FFFFFF"/>
        </w:rPr>
        <w:t>,</w:t>
      </w:r>
      <w:r>
        <w:rPr>
          <w:rFonts w:eastAsia="Times New Roman"/>
          <w:color w:val="222222"/>
          <w:szCs w:val="24"/>
          <w:shd w:val="clear" w:color="auto" w:fill="FFFFFF"/>
        </w:rPr>
        <w:t xml:space="preserve"> που είχαν την ίδια άποψη. </w:t>
      </w:r>
    </w:p>
    <w:p w14:paraId="619F976A"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κάθε περίπτωση, εγώ θα έλεγα ότι η ηθικολογική στάση κάποιων πολιτικών στη Γερμανία, που θέλησαν να παραστήσου</w:t>
      </w:r>
      <w:r>
        <w:rPr>
          <w:rFonts w:eastAsia="Times New Roman"/>
          <w:color w:val="222222"/>
          <w:szCs w:val="24"/>
          <w:shd w:val="clear" w:color="auto" w:fill="FFFFFF"/>
        </w:rPr>
        <w:t>ν στον ελληνικό λαό τους ηθικοδιδασκάλους προς συνετισμό του ελληνικού λαού</w:t>
      </w:r>
      <w:r>
        <w:rPr>
          <w:rFonts w:eastAsia="Times New Roman"/>
          <w:color w:val="222222"/>
          <w:szCs w:val="24"/>
          <w:shd w:val="clear" w:color="auto" w:fill="FFFFFF"/>
        </w:rPr>
        <w:t xml:space="preserve"> και</w:t>
      </w:r>
      <w:r>
        <w:rPr>
          <w:rFonts w:eastAsia="Times New Roman"/>
          <w:color w:val="222222"/>
          <w:szCs w:val="24"/>
          <w:shd w:val="clear" w:color="auto" w:fill="FFFFFF"/>
        </w:rPr>
        <w:t xml:space="preserve"> ομιλούσαν εκείνη την περίοδο, δεν βοήθησε ιδιαιτέρως τη διαμόρφωση ενός καλού κλίματος στις ελληνογερμανικές σχέσεις. Αντίθετα, επιβάρυναν το ήδη αρνητικό κλίμα και επέτειναν τ</w:t>
      </w:r>
      <w:r>
        <w:rPr>
          <w:rFonts w:eastAsia="Times New Roman"/>
          <w:color w:val="222222"/>
          <w:szCs w:val="24"/>
          <w:shd w:val="clear" w:color="auto" w:fill="FFFFFF"/>
        </w:rPr>
        <w:t xml:space="preserve">ην καχυποψία. </w:t>
      </w:r>
    </w:p>
    <w:p w14:paraId="619F976B"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όλα αυτά θα τα εξετάσει ο ιστορικός του μέλλοντος, διότι πιστεύω βαθιά ότι σήμερα βρισκόμαστε σε μια τελείως διαφορετική φάση και γι’ αυτό τον λόγο έχει αξία η σημερινή συζήτηση. Και γι’ αυτό τον λόγο έχει αξία να έχουμε μια ομόφωνη θέ</w:t>
      </w:r>
      <w:r>
        <w:rPr>
          <w:rFonts w:eastAsia="Times New Roman"/>
          <w:color w:val="222222"/>
          <w:szCs w:val="24"/>
          <w:shd w:val="clear" w:color="auto" w:fill="FFFFFF"/>
        </w:rPr>
        <w:t>ση ως Εθνική Αντιπροσωπεία. Και γι’ αυτό τον λόγο έχει αξία να συζητήσουμε και για τα επόμενα βήματα.</w:t>
      </w:r>
    </w:p>
    <w:p w14:paraId="619F976C" w14:textId="77777777" w:rsidR="00F246CC" w:rsidRDefault="005B5D49">
      <w:pPr>
        <w:spacing w:line="600" w:lineRule="auto"/>
        <w:ind w:firstLine="720"/>
        <w:jc w:val="both"/>
        <w:rPr>
          <w:rFonts w:eastAsia="Times New Roman"/>
          <w:szCs w:val="24"/>
        </w:rPr>
      </w:pPr>
      <w:r>
        <w:rPr>
          <w:rFonts w:eastAsia="Times New Roman"/>
          <w:szCs w:val="24"/>
        </w:rPr>
        <w:t>Γιατί έχει αλλάξει, λοιπόν, η στάση; Γιατί έχει αλλάξει το τοπίο ριζικά; Έχει αλλάξει το τοπίο ριζικά</w:t>
      </w:r>
      <w:r>
        <w:rPr>
          <w:rFonts w:eastAsia="Times New Roman"/>
          <w:szCs w:val="24"/>
        </w:rPr>
        <w:t>,</w:t>
      </w:r>
      <w:r>
        <w:rPr>
          <w:rFonts w:eastAsia="Times New Roman"/>
          <w:szCs w:val="24"/>
        </w:rPr>
        <w:t xml:space="preserve"> διότι πιστεύουμε βαθιά ότι μπορούμε να έχουμε μια ο</w:t>
      </w:r>
      <w:r>
        <w:rPr>
          <w:rFonts w:eastAsia="Times New Roman"/>
          <w:szCs w:val="24"/>
        </w:rPr>
        <w:t xml:space="preserve">υσιαστική και φυσιολογική σχέση με τη γερμανική κυβέρνηση σήμερα, έξω από τα μνημόνια, ότι μπορούμε να έχουμε ένα πλαίσιο συνεργασίας και διαλόγου. Νομίζω ότι μ’ αυτήν τη διάθεση πρέπει να ξεκινήσουμε </w:t>
      </w:r>
      <w:r>
        <w:rPr>
          <w:rFonts w:eastAsia="Times New Roman"/>
          <w:szCs w:val="24"/>
        </w:rPr>
        <w:t>-</w:t>
      </w:r>
      <w:r>
        <w:rPr>
          <w:rFonts w:eastAsia="Times New Roman"/>
          <w:szCs w:val="24"/>
        </w:rPr>
        <w:t>και όχι να κλείσουμε σήμερα- μια ενδεχομένως μακρά δια</w:t>
      </w:r>
      <w:r>
        <w:rPr>
          <w:rFonts w:eastAsia="Times New Roman"/>
          <w:szCs w:val="24"/>
        </w:rPr>
        <w:t>δικασία διεκδίκησης, η οποία πρέπει να έχει αρχή, μέση και τέλος, η οποία πρέπει να έχει βήματα, διότι</w:t>
      </w:r>
      <w:r>
        <w:rPr>
          <w:rFonts w:eastAsia="Times New Roman"/>
          <w:szCs w:val="24"/>
        </w:rPr>
        <w:t xml:space="preserve"> -</w:t>
      </w:r>
      <w:r>
        <w:rPr>
          <w:rFonts w:eastAsia="Times New Roman"/>
          <w:szCs w:val="24"/>
        </w:rPr>
        <w:t>επαναλαμβάνω- έχουμε ένα θετικό κεκτημένο. Ανοίγουμε σήμερα τον διάλογο σ’ ένα θέμα</w:t>
      </w:r>
      <w:r>
        <w:rPr>
          <w:rFonts w:eastAsia="Times New Roman"/>
          <w:szCs w:val="24"/>
        </w:rPr>
        <w:t>,</w:t>
      </w:r>
      <w:r>
        <w:rPr>
          <w:rFonts w:eastAsia="Times New Roman"/>
          <w:szCs w:val="24"/>
        </w:rPr>
        <w:t xml:space="preserve"> όχι απλά ευαίσθητο, αλλά ιστορικά, συναισθηματικά και ηθικά φορτισμ</w:t>
      </w:r>
      <w:r>
        <w:rPr>
          <w:rFonts w:eastAsia="Times New Roman"/>
          <w:szCs w:val="24"/>
        </w:rPr>
        <w:t xml:space="preserve">ένο. </w:t>
      </w:r>
    </w:p>
    <w:p w14:paraId="619F976D" w14:textId="77777777" w:rsidR="00F246CC" w:rsidRDefault="005B5D49">
      <w:pPr>
        <w:spacing w:line="600" w:lineRule="auto"/>
        <w:ind w:firstLine="720"/>
        <w:jc w:val="both"/>
        <w:rPr>
          <w:rFonts w:eastAsia="Times New Roman"/>
          <w:szCs w:val="24"/>
        </w:rPr>
      </w:pPr>
      <w:r>
        <w:rPr>
          <w:rFonts w:eastAsia="Times New Roman"/>
          <w:szCs w:val="24"/>
        </w:rPr>
        <w:t>Στην εναρκτήρια συζήτηση για το θέμα αυτό στο Κοινοβούλιο τον Μάρτη του ’15 είχα πει την φράση, ότι εμείς δεν πρόκειται να κάνουμε θεοδικία.</w:t>
      </w:r>
    </w:p>
    <w:p w14:paraId="619F976E" w14:textId="77777777" w:rsidR="00F246CC" w:rsidRDefault="005B5D49">
      <w:pPr>
        <w:spacing w:line="600" w:lineRule="auto"/>
        <w:ind w:firstLine="720"/>
        <w:jc w:val="both"/>
        <w:rPr>
          <w:rFonts w:eastAsia="Times New Roman"/>
          <w:szCs w:val="24"/>
        </w:rPr>
      </w:pPr>
      <w:r w:rsidRPr="00471C40">
        <w:rPr>
          <w:rFonts w:eastAsia="Times New Roman"/>
          <w:b/>
          <w:szCs w:val="24"/>
        </w:rPr>
        <w:t>ΚΩΝΣΤΑΝΤΙΝΟΣ ΤΖΑΒΑΡΑΣ:</w:t>
      </w:r>
      <w:r w:rsidRPr="00F03508">
        <w:rPr>
          <w:rFonts w:eastAsia="Times New Roman"/>
          <w:szCs w:val="24"/>
        </w:rPr>
        <w:t xml:space="preserve"> </w:t>
      </w:r>
      <w:r>
        <w:rPr>
          <w:rFonts w:eastAsia="Times New Roman"/>
          <w:szCs w:val="24"/>
        </w:rPr>
        <w:t>Άλλο θέμα είναι αυτό.</w:t>
      </w:r>
    </w:p>
    <w:p w14:paraId="619F976F" w14:textId="77777777" w:rsidR="00F246CC" w:rsidRDefault="005B5D49">
      <w:pPr>
        <w:spacing w:line="600" w:lineRule="auto"/>
        <w:ind w:firstLine="720"/>
        <w:jc w:val="both"/>
        <w:rPr>
          <w:rFonts w:eastAsia="Times New Roman"/>
          <w:szCs w:val="24"/>
        </w:rPr>
      </w:pPr>
      <w:r w:rsidRPr="00471C40">
        <w:rPr>
          <w:rFonts w:eastAsia="Times New Roman"/>
          <w:b/>
          <w:szCs w:val="24"/>
        </w:rPr>
        <w:t>ΑΛΕΞΗΣ ΤΣΙΠΡΑΣ (Πρόεδρος της Κυβέρνησης):</w:t>
      </w:r>
      <w:r w:rsidRPr="00F03508">
        <w:rPr>
          <w:rFonts w:eastAsia="Times New Roman"/>
          <w:szCs w:val="24"/>
        </w:rPr>
        <w:t xml:space="preserve"> </w:t>
      </w:r>
      <w:r>
        <w:rPr>
          <w:rFonts w:eastAsia="Times New Roman"/>
          <w:szCs w:val="24"/>
        </w:rPr>
        <w:t>Όχι, θα σας πω. Δεν εί</w:t>
      </w:r>
      <w:r>
        <w:rPr>
          <w:rFonts w:eastAsia="Times New Roman"/>
          <w:szCs w:val="24"/>
        </w:rPr>
        <w:t>ναι άλλο θέμα.</w:t>
      </w:r>
    </w:p>
    <w:p w14:paraId="619F9770" w14:textId="77777777" w:rsidR="00F246CC" w:rsidRDefault="005B5D49">
      <w:pPr>
        <w:spacing w:line="600" w:lineRule="auto"/>
        <w:ind w:firstLine="720"/>
        <w:jc w:val="both"/>
        <w:rPr>
          <w:rFonts w:eastAsia="Times New Roman"/>
          <w:szCs w:val="24"/>
        </w:rPr>
      </w:pPr>
      <w:r>
        <w:rPr>
          <w:rFonts w:eastAsia="Times New Roman"/>
          <w:szCs w:val="24"/>
        </w:rPr>
        <w:t>Αυτό δεν σημαίνει ότι δεν θα διεκδικήσουμε τις απαράγραπτες αξιώσεις της χώρας μας και τις απαράγραπτες αξιώσεις των πολιτών μας από τα μαρτυρικά χωριά απέναντι στην Ομοσπονδιακή Δημοκρατία της Γερμανίας, πάνω απ’ όλα γιατί αυτή η διεκδίκηση</w:t>
      </w:r>
      <w:r>
        <w:rPr>
          <w:rFonts w:eastAsia="Times New Roman"/>
          <w:szCs w:val="24"/>
        </w:rPr>
        <w:t xml:space="preserve"> αποτελεί για εμάς ένα </w:t>
      </w:r>
      <w:r>
        <w:rPr>
          <w:rFonts w:eastAsia="Times New Roman"/>
          <w:szCs w:val="24"/>
        </w:rPr>
        <w:t>-</w:t>
      </w:r>
      <w:r>
        <w:rPr>
          <w:rFonts w:eastAsia="Times New Roman"/>
          <w:szCs w:val="24"/>
        </w:rPr>
        <w:t>επαναλαμβάνω- χρέος ιστορικό και ηθικό και γιατί θεωρούμε ότι</w:t>
      </w:r>
      <w:r>
        <w:rPr>
          <w:rFonts w:eastAsia="Times New Roman"/>
          <w:szCs w:val="24"/>
        </w:rPr>
        <w:t>,</w:t>
      </w:r>
      <w:r>
        <w:rPr>
          <w:rFonts w:eastAsia="Times New Roman"/>
          <w:szCs w:val="24"/>
        </w:rPr>
        <w:t xml:space="preserve"> για να μπορέσουμε να οικοδομήσουμε ένα καλύτερο μέλλον, χρειάζεται να κλείσουμε τις ανοικτές υποθέσεις του παρελθόντος. Αυτό πιστεύω βαθιά ότι οφείλει να κατανοήσει και οφείλει να κάνει σήμερα και η Γερμανία. </w:t>
      </w:r>
    </w:p>
    <w:p w14:paraId="619F9771" w14:textId="77777777" w:rsidR="00F246CC" w:rsidRDefault="005B5D49">
      <w:pPr>
        <w:spacing w:line="600" w:lineRule="auto"/>
        <w:ind w:firstLine="720"/>
        <w:jc w:val="both"/>
        <w:rPr>
          <w:rFonts w:eastAsia="Times New Roman"/>
          <w:szCs w:val="24"/>
        </w:rPr>
      </w:pPr>
      <w:r>
        <w:rPr>
          <w:rFonts w:eastAsia="Times New Roman"/>
          <w:szCs w:val="24"/>
        </w:rPr>
        <w:t>Από την πλευρά μου</w:t>
      </w:r>
      <w:r>
        <w:rPr>
          <w:rFonts w:eastAsia="Times New Roman"/>
          <w:szCs w:val="24"/>
        </w:rPr>
        <w:t>,</w:t>
      </w:r>
      <w:r>
        <w:rPr>
          <w:rFonts w:eastAsia="Times New Roman"/>
          <w:szCs w:val="24"/>
        </w:rPr>
        <w:t xml:space="preserve"> θα ήθελα να πω ότι κατανο</w:t>
      </w:r>
      <w:r>
        <w:rPr>
          <w:rFonts w:eastAsia="Times New Roman"/>
          <w:szCs w:val="24"/>
        </w:rPr>
        <w:t>ώ τη στάση της Γερμανίας στην υπόθεση αυτή, μια στάση που έχει καθοριστεί ιστορικά από μια αβάστακτη ενοχή</w:t>
      </w:r>
      <w:r>
        <w:rPr>
          <w:rFonts w:eastAsia="Times New Roman"/>
          <w:szCs w:val="24"/>
        </w:rPr>
        <w:t>,</w:t>
      </w:r>
      <w:r>
        <w:rPr>
          <w:rFonts w:eastAsia="Times New Roman"/>
          <w:szCs w:val="24"/>
        </w:rPr>
        <w:t xml:space="preserve"> που ακολούθησε ολόκληρες γενιές</w:t>
      </w:r>
      <w:r>
        <w:rPr>
          <w:rFonts w:eastAsia="Times New Roman"/>
          <w:szCs w:val="24"/>
        </w:rPr>
        <w:t>,</w:t>
      </w:r>
      <w:r>
        <w:rPr>
          <w:rFonts w:eastAsia="Times New Roman"/>
          <w:szCs w:val="24"/>
        </w:rPr>
        <w:t xml:space="preserve"> που δεν έφταιξαν σε τίποτα -είναι αλήθεια- μια ενοχή που κινούνταν στο μεταίχμιο μεταξύ της φραστικής αναγνώρισης κ</w:t>
      </w:r>
      <w:r>
        <w:rPr>
          <w:rFonts w:eastAsia="Times New Roman"/>
          <w:szCs w:val="24"/>
        </w:rPr>
        <w:t>αι της νομικής παραγνώρισης και απώθησης. Όμως, για να μιλήσω και με ψυχαναλυτικούς όρους, η ανάδυση του απωθημένου είναι η αρχή του τέλους του συμπτώματος.</w:t>
      </w:r>
    </w:p>
    <w:p w14:paraId="619F9772" w14:textId="77777777" w:rsidR="00F246CC" w:rsidRDefault="005B5D49">
      <w:pPr>
        <w:spacing w:line="600" w:lineRule="auto"/>
        <w:ind w:firstLine="720"/>
        <w:jc w:val="both"/>
        <w:rPr>
          <w:rFonts w:eastAsia="Times New Roman"/>
          <w:szCs w:val="24"/>
        </w:rPr>
      </w:pPr>
      <w:r>
        <w:rPr>
          <w:rFonts w:eastAsia="Times New Roman"/>
          <w:szCs w:val="24"/>
        </w:rPr>
        <w:t>Σήμερα, λοιπόν, έχουμε καθήκον να δώσουμε την ευκαιρία στους λαούς μας να κλείσουν οριστικά αυτό το</w:t>
      </w:r>
      <w:r>
        <w:rPr>
          <w:rFonts w:eastAsia="Times New Roman"/>
          <w:szCs w:val="24"/>
        </w:rPr>
        <w:t xml:space="preserve"> κεφάλαιο. Τα λέω αυτά περισσότερο απευθυνόμενος, όπως καταλαβαίνετε, σ’ αυτούς που πιστεύω ότι μας παρακολουθούν σήμερα. Δεν μας παρακολουθούν μόνο Έλληνες πολίτες. Μας παρακολουθεί και η γερμανική κοινή γνώμη. </w:t>
      </w:r>
    </w:p>
    <w:p w14:paraId="619F9773" w14:textId="77777777" w:rsidR="00F246CC" w:rsidRDefault="005B5D49">
      <w:pPr>
        <w:spacing w:line="600" w:lineRule="auto"/>
        <w:ind w:firstLine="720"/>
        <w:jc w:val="both"/>
        <w:rPr>
          <w:rFonts w:eastAsia="Times New Roman"/>
          <w:szCs w:val="24"/>
        </w:rPr>
      </w:pPr>
      <w:r>
        <w:rPr>
          <w:rFonts w:eastAsia="Times New Roman"/>
          <w:szCs w:val="24"/>
        </w:rPr>
        <w:t>Δεν πρόκειται, λοιπόν, σ’ αυτήν εδώ τη συζή</w:t>
      </w:r>
      <w:r>
        <w:rPr>
          <w:rFonts w:eastAsia="Times New Roman"/>
          <w:szCs w:val="24"/>
        </w:rPr>
        <w:t>τηση να υπεισέλθω στα νομικά ζητήματα</w:t>
      </w:r>
      <w:r>
        <w:rPr>
          <w:rFonts w:eastAsia="Times New Roman"/>
          <w:szCs w:val="24"/>
        </w:rPr>
        <w:t>,</w:t>
      </w:r>
      <w:r>
        <w:rPr>
          <w:rFonts w:eastAsia="Times New Roman"/>
          <w:szCs w:val="24"/>
        </w:rPr>
        <w:t xml:space="preserve"> που εγείρονται, διότι η ελληνική διοίκηση, το Νομικό Συμβούλιο του Κράτους, το Γενικό Λογιστήριο, αλλά και η Διακομματική Κοινοβουλευτική Επιτροπή, έχουν κάνει μια επίπονη νομική και τεχνική δουλειά προσδιορισμού των </w:t>
      </w:r>
      <w:r>
        <w:rPr>
          <w:rFonts w:eastAsia="Times New Roman"/>
          <w:szCs w:val="24"/>
        </w:rPr>
        <w:t>ελληνικών αξιώσεων και καταγραφής του νομικού πλαισίου</w:t>
      </w:r>
      <w:r>
        <w:rPr>
          <w:rFonts w:eastAsia="Times New Roman"/>
          <w:szCs w:val="24"/>
        </w:rPr>
        <w:t>,</w:t>
      </w:r>
      <w:r>
        <w:rPr>
          <w:rFonts w:eastAsia="Times New Roman"/>
          <w:szCs w:val="24"/>
        </w:rPr>
        <w:t xml:space="preserve"> εντός του οποίου οφείλουμε</w:t>
      </w:r>
      <w:r>
        <w:rPr>
          <w:rFonts w:eastAsia="Times New Roman"/>
          <w:szCs w:val="24"/>
        </w:rPr>
        <w:t>,</w:t>
      </w:r>
      <w:r>
        <w:rPr>
          <w:rFonts w:eastAsia="Times New Roman"/>
          <w:szCs w:val="24"/>
        </w:rPr>
        <w:t xml:space="preserve"> ως πολιτεία</w:t>
      </w:r>
      <w:r>
        <w:rPr>
          <w:rFonts w:eastAsia="Times New Roman"/>
          <w:szCs w:val="24"/>
        </w:rPr>
        <w:t>,</w:t>
      </w:r>
      <w:r>
        <w:rPr>
          <w:rFonts w:eastAsia="Times New Roman"/>
          <w:szCs w:val="24"/>
        </w:rPr>
        <w:t xml:space="preserve"> να κινηθούμε και να ενεργήσουμε, ώστε αυτή η διεκδίκηση να μη μείνει ένα γράμμα κενό. Βασικός μας στόχος δεν μπορεί να είναι άλλος σ’ αυτήν τη φάση</w:t>
      </w:r>
      <w:r>
        <w:rPr>
          <w:rFonts w:eastAsia="Times New Roman"/>
          <w:szCs w:val="24"/>
        </w:rPr>
        <w:t>,</w:t>
      </w:r>
      <w:r>
        <w:rPr>
          <w:rFonts w:eastAsia="Times New Roman"/>
          <w:szCs w:val="24"/>
        </w:rPr>
        <w:t xml:space="preserve"> από το να </w:t>
      </w:r>
      <w:r>
        <w:rPr>
          <w:rFonts w:eastAsia="Times New Roman"/>
          <w:szCs w:val="24"/>
        </w:rPr>
        <w:t xml:space="preserve">συμφωνήσουμε με τη Γερμανία να προσέλθουμε επιτέλους στο τραπέζι του διαλόγου </w:t>
      </w:r>
      <w:r>
        <w:rPr>
          <w:rFonts w:eastAsia="Times New Roman"/>
          <w:szCs w:val="24"/>
        </w:rPr>
        <w:t>ως</w:t>
      </w:r>
      <w:r>
        <w:rPr>
          <w:rFonts w:eastAsia="Times New Roman"/>
          <w:szCs w:val="24"/>
        </w:rPr>
        <w:t xml:space="preserve"> ισότιμοι εταίροι, </w:t>
      </w:r>
      <w:r>
        <w:rPr>
          <w:rFonts w:eastAsia="Times New Roman"/>
          <w:szCs w:val="24"/>
        </w:rPr>
        <w:t>ως</w:t>
      </w:r>
      <w:r>
        <w:rPr>
          <w:rFonts w:eastAsia="Times New Roman"/>
          <w:szCs w:val="24"/>
        </w:rPr>
        <w:t xml:space="preserve"> φίλοι και σύμμαχοι. Γνωρίζετε ότι κάτι τέτοιο ήταν μια διαχρονική </w:t>
      </w:r>
      <w:r>
        <w:rPr>
          <w:rFonts w:eastAsia="Times New Roman"/>
          <w:szCs w:val="24"/>
        </w:rPr>
        <w:t>-</w:t>
      </w:r>
      <w:r>
        <w:rPr>
          <w:rFonts w:eastAsia="Times New Roman"/>
          <w:szCs w:val="24"/>
        </w:rPr>
        <w:t>για να είμαι δίκαιος- αλλά δυστυχώς</w:t>
      </w:r>
      <w:r>
        <w:rPr>
          <w:rFonts w:eastAsia="Times New Roman"/>
          <w:szCs w:val="24"/>
        </w:rPr>
        <w:t>,</w:t>
      </w:r>
      <w:r>
        <w:rPr>
          <w:rFonts w:eastAsia="Times New Roman"/>
          <w:szCs w:val="24"/>
        </w:rPr>
        <w:t xml:space="preserve"> μέχρι στιγμής</w:t>
      </w:r>
      <w:r>
        <w:rPr>
          <w:rFonts w:eastAsia="Times New Roman"/>
          <w:szCs w:val="24"/>
        </w:rPr>
        <w:t>,</w:t>
      </w:r>
      <w:r>
        <w:rPr>
          <w:rFonts w:eastAsia="Times New Roman"/>
          <w:szCs w:val="24"/>
        </w:rPr>
        <w:t xml:space="preserve"> ατελέσφορη επιδίωξη του ελληνικού κ</w:t>
      </w:r>
      <w:r>
        <w:rPr>
          <w:rFonts w:eastAsia="Times New Roman"/>
          <w:szCs w:val="24"/>
        </w:rPr>
        <w:t xml:space="preserve">ράτους, το οποίο βεβαίως ουδέποτε παραιτήθηκε από τις αξιώσεις τόσο τις δικές του όσο και των πολιτών του. </w:t>
      </w:r>
    </w:p>
    <w:p w14:paraId="619F9774" w14:textId="77777777" w:rsidR="00F246CC" w:rsidRDefault="005B5D49">
      <w:pPr>
        <w:spacing w:line="600" w:lineRule="auto"/>
        <w:ind w:firstLine="720"/>
        <w:jc w:val="both"/>
        <w:rPr>
          <w:rFonts w:eastAsia="Times New Roman"/>
          <w:szCs w:val="24"/>
        </w:rPr>
      </w:pPr>
      <w:r>
        <w:rPr>
          <w:rFonts w:eastAsia="Times New Roman"/>
          <w:szCs w:val="24"/>
        </w:rPr>
        <w:t>Σήμερα νομίζω, ωστόσο, ότι έχουμε κάνει πλέον τις απαραίτητες ενέργειες και έχουμε δημιουργήσει το έδαφος για να επιδιώξουμε με μεγαλύτερη αποφασιστ</w:t>
      </w:r>
      <w:r>
        <w:rPr>
          <w:rFonts w:eastAsia="Times New Roman"/>
          <w:szCs w:val="24"/>
        </w:rPr>
        <w:t>ικότητα αυτόν τον διάλογο. Είναι ακριβώς σ’ αυτό το πλαίσιο</w:t>
      </w:r>
      <w:r>
        <w:rPr>
          <w:rFonts w:eastAsia="Times New Roman"/>
          <w:szCs w:val="24"/>
        </w:rPr>
        <w:t>,</w:t>
      </w:r>
      <w:r>
        <w:rPr>
          <w:rFonts w:eastAsia="Times New Roman"/>
          <w:szCs w:val="24"/>
        </w:rPr>
        <w:t xml:space="preserve"> στο οποίο θα κινηθούμε από εδώ και στο εξής. Θα εξηγήσω τι εννοώ. </w:t>
      </w:r>
    </w:p>
    <w:p w14:paraId="619F9775" w14:textId="77777777" w:rsidR="00F246CC" w:rsidRDefault="005B5D49">
      <w:pPr>
        <w:spacing w:line="600" w:lineRule="auto"/>
        <w:ind w:firstLine="720"/>
        <w:jc w:val="both"/>
        <w:rPr>
          <w:rFonts w:eastAsia="Times New Roman"/>
          <w:szCs w:val="24"/>
        </w:rPr>
      </w:pPr>
      <w:r>
        <w:rPr>
          <w:rFonts w:eastAsia="Times New Roman"/>
          <w:szCs w:val="24"/>
        </w:rPr>
        <w:t>Πριν εξηγήσω τι εννοώ, να παραδεχθώ ότι όντως το θέμα αυτό έχει ανοίξει επισήμως με ρηματική διακοίνωση από το 1995 από την κυβέ</w:t>
      </w:r>
      <w:r>
        <w:rPr>
          <w:rFonts w:eastAsia="Times New Roman"/>
          <w:szCs w:val="24"/>
        </w:rPr>
        <w:t xml:space="preserve">ρνηση του Ανδρέα Παπανδρέου με Υπουργό Εξωτερικών, αν δεν κάνω λάθος, τον Κάρολο Παπούλια, τον πρώην Πρόεδρο της Δημοκρατίας. Ήταν σε σωστή βάση. Ωστόσο, απάντηση δεν υπήρξε και δεύτερο βήμα δεν έγινε. </w:t>
      </w:r>
    </w:p>
    <w:p w14:paraId="619F9776" w14:textId="77777777" w:rsidR="00F246CC" w:rsidRDefault="005B5D49">
      <w:pPr>
        <w:spacing w:line="600" w:lineRule="auto"/>
        <w:ind w:firstLine="720"/>
        <w:jc w:val="both"/>
        <w:rPr>
          <w:rFonts w:eastAsia="Times New Roman"/>
          <w:szCs w:val="24"/>
        </w:rPr>
      </w:pPr>
      <w:r>
        <w:rPr>
          <w:rFonts w:eastAsia="Times New Roman"/>
          <w:szCs w:val="24"/>
        </w:rPr>
        <w:t>Αναφέρθηκαν ορισμένοι συνάδελφοι απ’ αυτό εδώ το Βήμα</w:t>
      </w:r>
      <w:r>
        <w:rPr>
          <w:rFonts w:eastAsia="Times New Roman"/>
          <w:szCs w:val="24"/>
        </w:rPr>
        <w:t xml:space="preserve"> για δεύτερη ρηματική διακοίνωση λίγες μέρες πριν από τις εκλογές του 2015. Να συνεννοηθούμε μεταξύ μας, να μην παίζουμε. Η ρηματική διακοίνωση είναι ρηματική διακοίνωση, όχι σχόλιο σε δημοσιεύματα του γερμανικού τύπου. Ρηματική διακοίνωση σημαίνει «ανοίγω</w:t>
      </w:r>
      <w:r>
        <w:rPr>
          <w:rFonts w:eastAsia="Times New Roman"/>
          <w:szCs w:val="24"/>
        </w:rPr>
        <w:t xml:space="preserve"> ένα θέμα». Μπορεί να στείλουμε και ένα </w:t>
      </w:r>
      <w:r>
        <w:rPr>
          <w:rFonts w:eastAsia="Times New Roman"/>
          <w:szCs w:val="24"/>
          <w:lang w:val="en-US"/>
        </w:rPr>
        <w:t>sms</w:t>
      </w:r>
      <w:r>
        <w:rPr>
          <w:rFonts w:eastAsia="Times New Roman"/>
          <w:szCs w:val="24"/>
        </w:rPr>
        <w:t xml:space="preserve"> και να πούμε ότι κάναμε ρηματική διακοίνωση, αλλά ρηματική διακοίνωση σημαίνει ότι ανοίγουμε ένα θέμα επισήμως και λέμε «θέλουμε ένα, δύο, τρία, τέσσερα γι’ αυτόν και γι’ αυτόν τον λόγο», όχι κάτω από την προεκλο</w:t>
      </w:r>
      <w:r>
        <w:rPr>
          <w:rFonts w:eastAsia="Times New Roman"/>
          <w:szCs w:val="24"/>
        </w:rPr>
        <w:t xml:space="preserve">γική πίεση, για να πούμε ότι κάναμε ρηματική διακοίνωση, να στείλουμε ένα χαρτί στο οποίο λέμε «υπήρχαν δημοσιεύματα, τα λάβαμε υπόψη μας, τα θέτουμε υπόψιν σας». </w:t>
      </w:r>
    </w:p>
    <w:p w14:paraId="619F9777" w14:textId="77777777" w:rsidR="00F246CC" w:rsidRDefault="005B5D49">
      <w:pPr>
        <w:spacing w:line="600" w:lineRule="auto"/>
        <w:ind w:firstLine="720"/>
        <w:jc w:val="both"/>
        <w:rPr>
          <w:rFonts w:eastAsia="Times New Roman"/>
          <w:szCs w:val="24"/>
        </w:rPr>
      </w:pPr>
      <w:r>
        <w:rPr>
          <w:rFonts w:eastAsia="Times New Roman"/>
          <w:szCs w:val="24"/>
        </w:rPr>
        <w:t>Εγώ ευελπιστώ ότι</w:t>
      </w:r>
      <w:r>
        <w:rPr>
          <w:rFonts w:eastAsia="Times New Roman"/>
          <w:szCs w:val="24"/>
        </w:rPr>
        <w:t>,</w:t>
      </w:r>
      <w:r>
        <w:rPr>
          <w:rFonts w:eastAsia="Times New Roman"/>
          <w:szCs w:val="24"/>
        </w:rPr>
        <w:t xml:space="preserve"> αν θέλουμε να έχουμε αρχή, μέση και τέλος σ’ αυτήν μας την προσπάθεια, πρ</w:t>
      </w:r>
      <w:r>
        <w:rPr>
          <w:rFonts w:eastAsia="Times New Roman"/>
          <w:szCs w:val="24"/>
        </w:rPr>
        <w:t>ώτα απ’ όλα</w:t>
      </w:r>
      <w:r>
        <w:rPr>
          <w:rFonts w:eastAsia="Times New Roman"/>
          <w:szCs w:val="24"/>
        </w:rPr>
        <w:t>,</w:t>
      </w:r>
      <w:r>
        <w:rPr>
          <w:rFonts w:eastAsia="Times New Roman"/>
          <w:szCs w:val="24"/>
        </w:rPr>
        <w:t xml:space="preserve"> οφείλουμε σήμερα να ομονοήσουμε ότι το πόρισμα της </w:t>
      </w:r>
      <w:r>
        <w:rPr>
          <w:rFonts w:eastAsia="Times New Roman"/>
          <w:szCs w:val="24"/>
        </w:rPr>
        <w:t>ε</w:t>
      </w:r>
      <w:r>
        <w:rPr>
          <w:rFonts w:eastAsia="Times New Roman"/>
          <w:szCs w:val="24"/>
        </w:rPr>
        <w:t>πιτροπής μάς καλύπτει όλους και στη βάση αυτού του πορίσματος θα προχωρήσουμε στη διεκδίκηση με τη διεθνοποίηση του ζητήματος, με ρηματική διακοίνωση</w:t>
      </w:r>
      <w:r>
        <w:rPr>
          <w:rFonts w:eastAsia="Times New Roman"/>
          <w:szCs w:val="24"/>
        </w:rPr>
        <w:t>,</w:t>
      </w:r>
      <w:r>
        <w:rPr>
          <w:rFonts w:eastAsia="Times New Roman"/>
          <w:szCs w:val="24"/>
        </w:rPr>
        <w:t xml:space="preserve"> η οποία θα βάζει τα θέματα στην ορθή του</w:t>
      </w:r>
      <w:r>
        <w:rPr>
          <w:rFonts w:eastAsia="Times New Roman"/>
          <w:szCs w:val="24"/>
        </w:rPr>
        <w:t>ς βάση, με προσπάθεια να δημιουργήσουμε έρεισμα σε διεθνές και ευρωπαϊκό επίπεδο, αλλά κυρίως μέσα στην ίδια τη Γερμανία και βεβαίως</w:t>
      </w:r>
      <w:r>
        <w:rPr>
          <w:rFonts w:eastAsia="Times New Roman"/>
          <w:szCs w:val="24"/>
        </w:rPr>
        <w:t>,</w:t>
      </w:r>
      <w:r>
        <w:rPr>
          <w:rFonts w:eastAsia="Times New Roman"/>
          <w:szCs w:val="24"/>
        </w:rPr>
        <w:t xml:space="preserve"> να έχουμε στο μυαλό μας και τα βήματα</w:t>
      </w:r>
      <w:r>
        <w:rPr>
          <w:rFonts w:eastAsia="Times New Roman"/>
          <w:szCs w:val="24"/>
        </w:rPr>
        <w:t>,</w:t>
      </w:r>
      <w:r>
        <w:rPr>
          <w:rFonts w:eastAsia="Times New Roman"/>
          <w:szCs w:val="24"/>
        </w:rPr>
        <w:t xml:space="preserve"> που θα ακολουθήσουν σε κάθε εκδοχή. Αν ναι μεν υπάρξει θετική στάση διαλόγου, είναι</w:t>
      </w:r>
      <w:r>
        <w:rPr>
          <w:rFonts w:eastAsia="Times New Roman"/>
          <w:szCs w:val="24"/>
        </w:rPr>
        <w:t xml:space="preserve"> το σενάριο στο οποίο θα είμαστε όλοι ευτυχέστεροι. Αν όχι, πάλι πρέπει να έχουμε σχέδιο για την επόμενη μέρα. </w:t>
      </w:r>
    </w:p>
    <w:p w14:paraId="619F9778" w14:textId="77777777" w:rsidR="00F246CC" w:rsidRDefault="005B5D49">
      <w:pPr>
        <w:spacing w:line="600" w:lineRule="auto"/>
        <w:ind w:firstLine="720"/>
        <w:jc w:val="both"/>
        <w:rPr>
          <w:rFonts w:eastAsia="Times New Roman"/>
          <w:szCs w:val="24"/>
        </w:rPr>
      </w:pPr>
      <w:r>
        <w:rPr>
          <w:rFonts w:eastAsia="Times New Roman"/>
          <w:szCs w:val="24"/>
        </w:rPr>
        <w:t>Αυτό το οποίο, λοιπόν, ζητώ να συνομολογήσουμε σήμερα είναι η έγκριση αυτού του πορίσματος. Σας ανακοινώνω ότι σ’ αυτό το πλαίσιο αμέσως μετά τη</w:t>
      </w:r>
      <w:r>
        <w:rPr>
          <w:rFonts w:eastAsia="Times New Roman"/>
          <w:szCs w:val="24"/>
        </w:rPr>
        <w:t xml:space="preserve">ν </w:t>
      </w:r>
      <w:r>
        <w:rPr>
          <w:rFonts w:eastAsia="Times New Roman"/>
          <w:szCs w:val="24"/>
        </w:rPr>
        <w:t>-</w:t>
      </w:r>
      <w:r>
        <w:rPr>
          <w:rFonts w:eastAsia="Times New Roman"/>
          <w:szCs w:val="24"/>
        </w:rPr>
        <w:t xml:space="preserve">ελπίζω- ομόθυμη έγκριση από την πλευρά του Κοινοβουλίου και την </w:t>
      </w:r>
      <w:r>
        <w:rPr>
          <w:rFonts w:eastAsia="Times New Roman"/>
          <w:szCs w:val="24"/>
        </w:rPr>
        <w:t>-</w:t>
      </w:r>
      <w:r>
        <w:rPr>
          <w:rFonts w:eastAsia="Times New Roman"/>
          <w:szCs w:val="24"/>
        </w:rPr>
        <w:t>ελπίζω- ομόθυμη προτροπή του Κοινοβουλίου, η Ελληνική Κυβέρνηση σκοπεύει άμεσα να απευθύνει ρηματική διακοίνωση στην Κυβέρνηση της Ομοσπονδιακής Δημοκρατίας της Γερμανίας.</w:t>
      </w:r>
    </w:p>
    <w:p w14:paraId="619F9779" w14:textId="77777777" w:rsidR="00F246CC" w:rsidRDefault="005B5D49">
      <w:pPr>
        <w:spacing w:line="600" w:lineRule="auto"/>
        <w:ind w:firstLine="720"/>
        <w:jc w:val="center"/>
        <w:rPr>
          <w:rFonts w:eastAsia="Times New Roman"/>
          <w:szCs w:val="24"/>
        </w:rPr>
      </w:pPr>
      <w:r>
        <w:rPr>
          <w:rFonts w:eastAsia="Times New Roman"/>
          <w:szCs w:val="24"/>
        </w:rPr>
        <w:t xml:space="preserve">(Χειροκροτήματα </w:t>
      </w:r>
      <w:r>
        <w:rPr>
          <w:rFonts w:eastAsia="Times New Roman"/>
          <w:szCs w:val="24"/>
        </w:rPr>
        <w:t>από την πτέρυγα του ΣΥΡΙΖΑ)</w:t>
      </w:r>
    </w:p>
    <w:p w14:paraId="619F977A" w14:textId="77777777" w:rsidR="00F246CC" w:rsidRDefault="005B5D49">
      <w:pPr>
        <w:spacing w:line="600" w:lineRule="auto"/>
        <w:ind w:firstLine="720"/>
        <w:jc w:val="both"/>
        <w:rPr>
          <w:rFonts w:eastAsia="Times New Roman"/>
          <w:szCs w:val="24"/>
        </w:rPr>
      </w:pPr>
      <w:r>
        <w:rPr>
          <w:rFonts w:eastAsia="Times New Roman"/>
          <w:szCs w:val="24"/>
        </w:rPr>
        <w:t>Θα είναι μια ρηματική διακοίνωση</w:t>
      </w:r>
      <w:r>
        <w:rPr>
          <w:rFonts w:eastAsia="Times New Roman"/>
          <w:szCs w:val="24"/>
        </w:rPr>
        <w:t>,</w:t>
      </w:r>
      <w:r>
        <w:rPr>
          <w:rFonts w:eastAsia="Times New Roman"/>
          <w:szCs w:val="24"/>
        </w:rPr>
        <w:t xml:space="preserve"> με την οποία θα επαναλαμβάνει τις απαράγραπτες αξιώσεις </w:t>
      </w:r>
      <w:r>
        <w:rPr>
          <w:rFonts w:eastAsia="Times New Roman"/>
          <w:szCs w:val="24"/>
        </w:rPr>
        <w:t>της,</w:t>
      </w:r>
      <w:r>
        <w:rPr>
          <w:rFonts w:eastAsia="Times New Roman"/>
          <w:szCs w:val="24"/>
        </w:rPr>
        <w:t xml:space="preserve"> που προκύπτουν από τη ναζιστική εισβολή και κατοχή, καθώς και από τα εγκλήματα πολέμου της ναζιστικής Γερμανίας, απαράγραπτες αξιώσει</w:t>
      </w:r>
      <w:r>
        <w:rPr>
          <w:rFonts w:eastAsia="Times New Roman"/>
          <w:szCs w:val="24"/>
        </w:rPr>
        <w:t xml:space="preserve">ς, οι οποίες, σύμφωνα και με το πόρισμα της </w:t>
      </w:r>
      <w:r>
        <w:rPr>
          <w:rFonts w:eastAsia="Times New Roman"/>
          <w:szCs w:val="24"/>
        </w:rPr>
        <w:t>ε</w:t>
      </w:r>
      <w:r>
        <w:rPr>
          <w:rFonts w:eastAsia="Times New Roman"/>
          <w:szCs w:val="24"/>
        </w:rPr>
        <w:t>πιτροπής, αφορούν</w:t>
      </w:r>
      <w:r w:rsidRPr="00A12900">
        <w:rPr>
          <w:rFonts w:eastAsia="Times New Roman"/>
          <w:szCs w:val="24"/>
        </w:rPr>
        <w:t>:</w:t>
      </w:r>
      <w:r>
        <w:rPr>
          <w:rFonts w:eastAsia="Times New Roman"/>
          <w:szCs w:val="24"/>
        </w:rPr>
        <w:t xml:space="preserve"> Πρώτον, στις πολεμικές επανορθώσεις για τις υλικές καταστροφές και τη διάλυση του παραγωγικού ιστού της χώρας. Δεύτερον, στις αποζημιώσεις για τα θύματα και τους συγγενείς των θυμάτων εγκλημάτ</w:t>
      </w:r>
      <w:r>
        <w:rPr>
          <w:rFonts w:eastAsia="Times New Roman"/>
          <w:szCs w:val="24"/>
        </w:rPr>
        <w:t>ων πολέμου στα μαρτυρικά χωριά. Τρίτον, στην αποπληρωμή του κατοχικού δανείου. Τέταρτον, εις ό,τι αφορά την επιστροφή των κλεμμένων αρχαιολογικών θησαυρών και κειμηλίων.</w:t>
      </w:r>
    </w:p>
    <w:p w14:paraId="619F977B" w14:textId="77777777" w:rsidR="00F246CC" w:rsidRDefault="005B5D4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19F977C" w14:textId="77777777" w:rsidR="00F246CC" w:rsidRDefault="005B5D49">
      <w:pPr>
        <w:spacing w:line="600" w:lineRule="auto"/>
        <w:ind w:firstLine="720"/>
        <w:jc w:val="both"/>
        <w:rPr>
          <w:rFonts w:eastAsia="Times New Roman"/>
          <w:szCs w:val="24"/>
        </w:rPr>
      </w:pPr>
      <w:r>
        <w:rPr>
          <w:rFonts w:eastAsia="Times New Roman"/>
          <w:szCs w:val="24"/>
        </w:rPr>
        <w:t>Η ρηματική αυτή διακοίνωση θα εμπεριέχει μ</w:t>
      </w:r>
      <w:r>
        <w:rPr>
          <w:rFonts w:eastAsia="Times New Roman"/>
          <w:szCs w:val="24"/>
        </w:rPr>
        <w:t xml:space="preserve">έσα αναλυτικά τις διεκδικήσεις μας. Δεν θα αναφέρεται σε δημοσιεύματα. </w:t>
      </w:r>
    </w:p>
    <w:p w14:paraId="619F977D" w14:textId="77777777" w:rsidR="00F246CC" w:rsidRDefault="005B5D49">
      <w:pPr>
        <w:spacing w:line="600" w:lineRule="auto"/>
        <w:ind w:firstLine="720"/>
        <w:jc w:val="both"/>
        <w:rPr>
          <w:rFonts w:eastAsia="Times New Roman"/>
          <w:szCs w:val="24"/>
        </w:rPr>
      </w:pPr>
      <w:r>
        <w:rPr>
          <w:rFonts w:eastAsia="Times New Roman"/>
          <w:szCs w:val="24"/>
        </w:rPr>
        <w:t>Θέλω να πιστεύω ότι</w:t>
      </w:r>
      <w:r>
        <w:rPr>
          <w:rFonts w:eastAsia="Times New Roman"/>
          <w:szCs w:val="24"/>
        </w:rPr>
        <w:t>,</w:t>
      </w:r>
      <w:r>
        <w:rPr>
          <w:rFonts w:eastAsia="Times New Roman"/>
          <w:szCs w:val="24"/>
        </w:rPr>
        <w:t xml:space="preserve"> εκκινώντας αυτήν την προσπάθεια και στην ειλικρινή μας πρόθεση να ξεκινήσουμε έναν ανοικτό και ταυτόχρονα ηθικά και νομικά επιβεβλημένο διάλογο, θα υπάρξουν φωνές </w:t>
      </w:r>
      <w:r>
        <w:rPr>
          <w:rFonts w:eastAsia="Times New Roman"/>
          <w:szCs w:val="24"/>
        </w:rPr>
        <w:t>-</w:t>
      </w:r>
      <w:r>
        <w:rPr>
          <w:rFonts w:eastAsia="Times New Roman"/>
          <w:szCs w:val="24"/>
        </w:rPr>
        <w:t>ήδη υπάρχουν φωνές και αυτό ίσως είναι ένα ποιοτικό στοιχείο διαφοράς από το 1995-1996- και μέσα στην ίδια τη γερμανική κοινωνία.</w:t>
      </w:r>
    </w:p>
    <w:p w14:paraId="619F977E" w14:textId="77777777" w:rsidR="00F246CC" w:rsidRDefault="005B5D49">
      <w:pPr>
        <w:spacing w:line="600" w:lineRule="auto"/>
        <w:ind w:firstLine="720"/>
        <w:jc w:val="both"/>
        <w:rPr>
          <w:rFonts w:eastAsia="Times New Roman"/>
          <w:szCs w:val="24"/>
        </w:rPr>
      </w:pPr>
      <w:r w:rsidRPr="006171F5">
        <w:rPr>
          <w:rFonts w:eastAsia="Times New Roman"/>
          <w:szCs w:val="24"/>
        </w:rPr>
        <w:t xml:space="preserve">Ήδη υπάρχουν φορείς </w:t>
      </w:r>
      <w:r>
        <w:rPr>
          <w:rFonts w:eastAsia="Times New Roman"/>
          <w:szCs w:val="24"/>
        </w:rPr>
        <w:t xml:space="preserve">της </w:t>
      </w:r>
      <w:r w:rsidRPr="006171F5">
        <w:rPr>
          <w:rFonts w:eastAsia="Times New Roman"/>
          <w:szCs w:val="24"/>
        </w:rPr>
        <w:t>γερμανικής κοινωνίας</w:t>
      </w:r>
      <w:r>
        <w:rPr>
          <w:rFonts w:eastAsia="Times New Roman"/>
          <w:szCs w:val="24"/>
        </w:rPr>
        <w:t>,</w:t>
      </w:r>
      <w:r w:rsidRPr="006171F5">
        <w:rPr>
          <w:rFonts w:eastAsia="Times New Roman"/>
          <w:szCs w:val="24"/>
        </w:rPr>
        <w:t xml:space="preserve"> των πολιτών</w:t>
      </w:r>
      <w:r>
        <w:rPr>
          <w:rFonts w:eastAsia="Times New Roman"/>
          <w:szCs w:val="24"/>
        </w:rPr>
        <w:t>,</w:t>
      </w:r>
      <w:r w:rsidRPr="006171F5">
        <w:rPr>
          <w:rFonts w:eastAsia="Times New Roman"/>
          <w:szCs w:val="24"/>
        </w:rPr>
        <w:t xml:space="preserve"> που ανταποκρίνονται και υποστηρίζουν το δίκαιο ελληνικό αίτημα</w:t>
      </w:r>
      <w:r>
        <w:rPr>
          <w:rFonts w:eastAsia="Times New Roman"/>
          <w:szCs w:val="24"/>
        </w:rPr>
        <w:t>.</w:t>
      </w:r>
      <w:r w:rsidRPr="006171F5">
        <w:rPr>
          <w:rFonts w:eastAsia="Times New Roman"/>
          <w:szCs w:val="24"/>
        </w:rPr>
        <w:t xml:space="preserve"> </w:t>
      </w:r>
      <w:r>
        <w:rPr>
          <w:rFonts w:eastAsia="Times New Roman"/>
          <w:szCs w:val="24"/>
        </w:rPr>
        <w:t>Μ</w:t>
      </w:r>
      <w:r w:rsidRPr="006171F5">
        <w:rPr>
          <w:rFonts w:eastAsia="Times New Roman"/>
          <w:szCs w:val="24"/>
        </w:rPr>
        <w:t>έλη κομμάτων της γερμανικής Αριστεράς</w:t>
      </w:r>
      <w:r>
        <w:rPr>
          <w:rFonts w:eastAsia="Times New Roman"/>
          <w:szCs w:val="24"/>
        </w:rPr>
        <w:t>,</w:t>
      </w:r>
      <w:r w:rsidRPr="006171F5">
        <w:rPr>
          <w:rFonts w:eastAsia="Times New Roman"/>
          <w:szCs w:val="24"/>
        </w:rPr>
        <w:t xml:space="preserve"> των πρασίνων</w:t>
      </w:r>
      <w:r>
        <w:rPr>
          <w:rFonts w:eastAsia="Times New Roman"/>
          <w:szCs w:val="24"/>
        </w:rPr>
        <w:t>,</w:t>
      </w:r>
      <w:r w:rsidRPr="006171F5">
        <w:rPr>
          <w:rFonts w:eastAsia="Times New Roman"/>
          <w:szCs w:val="24"/>
        </w:rPr>
        <w:t xml:space="preserve"> των σοσιαλδημοκρατών</w:t>
      </w:r>
      <w:r>
        <w:rPr>
          <w:rFonts w:eastAsia="Times New Roman"/>
          <w:szCs w:val="24"/>
        </w:rPr>
        <w:t>,</w:t>
      </w:r>
      <w:r w:rsidRPr="006171F5">
        <w:rPr>
          <w:rFonts w:eastAsia="Times New Roman"/>
          <w:szCs w:val="24"/>
        </w:rPr>
        <w:t xml:space="preserve"> άνθρωποι της τέχνης και των γραμμάτων</w:t>
      </w:r>
      <w:r>
        <w:rPr>
          <w:rFonts w:eastAsia="Times New Roman"/>
          <w:szCs w:val="24"/>
        </w:rPr>
        <w:t>,</w:t>
      </w:r>
      <w:r w:rsidRPr="006171F5">
        <w:rPr>
          <w:rFonts w:eastAsia="Times New Roman"/>
          <w:szCs w:val="24"/>
        </w:rPr>
        <w:t xml:space="preserve"> μέλη κοινωνικών φορέων</w:t>
      </w:r>
      <w:r>
        <w:rPr>
          <w:rFonts w:eastAsia="Times New Roman"/>
          <w:szCs w:val="24"/>
        </w:rPr>
        <w:t>,</w:t>
      </w:r>
      <w:r w:rsidRPr="006171F5">
        <w:rPr>
          <w:rFonts w:eastAsia="Times New Roman"/>
          <w:szCs w:val="24"/>
        </w:rPr>
        <w:t xml:space="preserve"> ήταν αυτοί που πήραν πρόσφατα την πρωτοβουλία για τη συγκρότηση μιας οργάνωσης με τίτλο</w:t>
      </w:r>
      <w:r>
        <w:rPr>
          <w:rFonts w:eastAsia="Times New Roman"/>
          <w:szCs w:val="24"/>
        </w:rPr>
        <w:t>:</w:t>
      </w:r>
      <w:r w:rsidRPr="006171F5">
        <w:rPr>
          <w:rFonts w:eastAsia="Times New Roman"/>
          <w:szCs w:val="24"/>
        </w:rPr>
        <w:t xml:space="preserve"> </w:t>
      </w:r>
      <w:r>
        <w:rPr>
          <w:rFonts w:eastAsia="Times New Roman"/>
          <w:szCs w:val="24"/>
        </w:rPr>
        <w:t>«Σ</w:t>
      </w:r>
      <w:r w:rsidRPr="006171F5">
        <w:rPr>
          <w:rFonts w:eastAsia="Times New Roman"/>
          <w:szCs w:val="24"/>
        </w:rPr>
        <w:t>εβασμός στην Ελλάδα</w:t>
      </w:r>
      <w:r>
        <w:rPr>
          <w:rFonts w:eastAsia="Times New Roman"/>
          <w:szCs w:val="24"/>
        </w:rPr>
        <w:t>».</w:t>
      </w:r>
      <w:r w:rsidRPr="006171F5">
        <w:rPr>
          <w:rFonts w:eastAsia="Times New Roman"/>
          <w:szCs w:val="24"/>
        </w:rPr>
        <w:t xml:space="preserve"> </w:t>
      </w:r>
      <w:r>
        <w:rPr>
          <w:rFonts w:eastAsia="Times New Roman"/>
          <w:szCs w:val="24"/>
        </w:rPr>
        <w:t>Κ</w:t>
      </w:r>
      <w:r w:rsidRPr="006171F5">
        <w:rPr>
          <w:rFonts w:eastAsia="Times New Roman"/>
          <w:szCs w:val="24"/>
        </w:rPr>
        <w:t>ινητ</w:t>
      </w:r>
      <w:r w:rsidRPr="006171F5">
        <w:rPr>
          <w:rFonts w:eastAsia="Times New Roman"/>
          <w:szCs w:val="24"/>
        </w:rPr>
        <w:t>οποιήθηκαν</w:t>
      </w:r>
      <w:r>
        <w:rPr>
          <w:rFonts w:eastAsia="Times New Roman"/>
          <w:szCs w:val="24"/>
        </w:rPr>
        <w:t>,</w:t>
      </w:r>
      <w:r w:rsidRPr="006171F5">
        <w:rPr>
          <w:rFonts w:eastAsia="Times New Roman"/>
          <w:szCs w:val="24"/>
        </w:rPr>
        <w:t xml:space="preserve"> για να υποστηρίξουν την ανάγκη</w:t>
      </w:r>
      <w:r>
        <w:rPr>
          <w:rFonts w:eastAsia="Times New Roman"/>
          <w:szCs w:val="24"/>
        </w:rPr>
        <w:t>,</w:t>
      </w:r>
      <w:r w:rsidRPr="006171F5">
        <w:rPr>
          <w:rFonts w:eastAsia="Times New Roman"/>
          <w:szCs w:val="24"/>
        </w:rPr>
        <w:t xml:space="preserve"> το γερμανικό κράτος να αναγνωρίσει έμπρακτα το ηθικό και υλικό τους χρέος απέναντι σε μία χώρα και ένα</w:t>
      </w:r>
      <w:r>
        <w:rPr>
          <w:rFonts w:eastAsia="Times New Roman"/>
          <w:szCs w:val="24"/>
        </w:rPr>
        <w:t>ν</w:t>
      </w:r>
      <w:r w:rsidRPr="006171F5">
        <w:rPr>
          <w:rFonts w:eastAsia="Times New Roman"/>
          <w:szCs w:val="24"/>
        </w:rPr>
        <w:t xml:space="preserve"> λαό</w:t>
      </w:r>
      <w:r>
        <w:rPr>
          <w:rFonts w:eastAsia="Times New Roman"/>
          <w:szCs w:val="24"/>
        </w:rPr>
        <w:t>,</w:t>
      </w:r>
      <w:r w:rsidRPr="006171F5">
        <w:rPr>
          <w:rFonts w:eastAsia="Times New Roman"/>
          <w:szCs w:val="24"/>
        </w:rPr>
        <w:t xml:space="preserve"> που υπέφερε κάτω από το φρικιαστικό καθεστώς </w:t>
      </w:r>
      <w:r>
        <w:rPr>
          <w:rFonts w:eastAsia="Times New Roman"/>
          <w:szCs w:val="24"/>
        </w:rPr>
        <w:t>τ</w:t>
      </w:r>
      <w:r w:rsidRPr="006171F5">
        <w:rPr>
          <w:rFonts w:eastAsia="Times New Roman"/>
          <w:szCs w:val="24"/>
        </w:rPr>
        <w:t>ης ναζιστικής κατοχής</w:t>
      </w:r>
      <w:r>
        <w:rPr>
          <w:rFonts w:eastAsia="Times New Roman"/>
          <w:szCs w:val="24"/>
        </w:rPr>
        <w:t>.</w:t>
      </w:r>
      <w:r w:rsidRPr="006171F5">
        <w:rPr>
          <w:rFonts w:eastAsia="Times New Roman"/>
          <w:szCs w:val="24"/>
        </w:rPr>
        <w:t xml:space="preserve"> </w:t>
      </w:r>
    </w:p>
    <w:p w14:paraId="619F977F" w14:textId="77777777" w:rsidR="00F246CC" w:rsidRDefault="005B5D49">
      <w:pPr>
        <w:spacing w:line="600" w:lineRule="auto"/>
        <w:ind w:firstLine="720"/>
        <w:jc w:val="both"/>
        <w:rPr>
          <w:rFonts w:eastAsia="Times New Roman"/>
          <w:szCs w:val="24"/>
        </w:rPr>
      </w:pPr>
      <w:r>
        <w:rPr>
          <w:rFonts w:eastAsia="Times New Roman"/>
          <w:szCs w:val="24"/>
        </w:rPr>
        <w:t>Ε</w:t>
      </w:r>
      <w:r w:rsidRPr="006171F5">
        <w:rPr>
          <w:rFonts w:eastAsia="Times New Roman"/>
          <w:szCs w:val="24"/>
        </w:rPr>
        <w:t xml:space="preserve">ίναι ακριβώς </w:t>
      </w:r>
      <w:r>
        <w:rPr>
          <w:rFonts w:eastAsia="Times New Roman"/>
          <w:szCs w:val="24"/>
        </w:rPr>
        <w:t>-</w:t>
      </w:r>
      <w:r w:rsidRPr="006171F5">
        <w:rPr>
          <w:rFonts w:eastAsia="Times New Roman"/>
          <w:szCs w:val="24"/>
        </w:rPr>
        <w:t>θα έλεγα</w:t>
      </w:r>
      <w:r>
        <w:rPr>
          <w:rFonts w:eastAsia="Times New Roman"/>
          <w:szCs w:val="24"/>
        </w:rPr>
        <w:t>-</w:t>
      </w:r>
      <w:r w:rsidRPr="006171F5">
        <w:rPr>
          <w:rFonts w:eastAsia="Times New Roman"/>
          <w:szCs w:val="24"/>
        </w:rPr>
        <w:t xml:space="preserve"> αυτό το </w:t>
      </w:r>
      <w:r w:rsidRPr="006171F5">
        <w:rPr>
          <w:rFonts w:eastAsia="Times New Roman"/>
          <w:szCs w:val="24"/>
        </w:rPr>
        <w:t xml:space="preserve">παράδειγμα </w:t>
      </w:r>
      <w:r>
        <w:rPr>
          <w:rFonts w:eastAsia="Times New Roman"/>
          <w:szCs w:val="24"/>
        </w:rPr>
        <w:t xml:space="preserve">αυτής της οργάνωσης, αυτής της κίνησης </w:t>
      </w:r>
      <w:r w:rsidRPr="006171F5">
        <w:rPr>
          <w:rFonts w:eastAsia="Times New Roman"/>
          <w:szCs w:val="24"/>
        </w:rPr>
        <w:t>με τίτλο</w:t>
      </w:r>
      <w:r>
        <w:rPr>
          <w:rFonts w:eastAsia="Times New Roman"/>
          <w:szCs w:val="24"/>
        </w:rPr>
        <w:t>:</w:t>
      </w:r>
      <w:r w:rsidRPr="006171F5">
        <w:rPr>
          <w:rFonts w:eastAsia="Times New Roman"/>
          <w:szCs w:val="24"/>
        </w:rPr>
        <w:t xml:space="preserve"> </w:t>
      </w:r>
      <w:r>
        <w:rPr>
          <w:rFonts w:eastAsia="Times New Roman"/>
          <w:szCs w:val="24"/>
        </w:rPr>
        <w:t>«Σ</w:t>
      </w:r>
      <w:r w:rsidRPr="006171F5">
        <w:rPr>
          <w:rFonts w:eastAsia="Times New Roman"/>
          <w:szCs w:val="24"/>
        </w:rPr>
        <w:t>εβασμός για την Ελλάδα</w:t>
      </w:r>
      <w:r>
        <w:rPr>
          <w:rFonts w:eastAsia="Times New Roman"/>
          <w:szCs w:val="24"/>
        </w:rPr>
        <w:t>»</w:t>
      </w:r>
      <w:r>
        <w:rPr>
          <w:rFonts w:eastAsia="Times New Roman"/>
          <w:szCs w:val="24"/>
        </w:rPr>
        <w:t>,</w:t>
      </w:r>
      <w:r w:rsidRPr="006171F5">
        <w:rPr>
          <w:rFonts w:eastAsia="Times New Roman"/>
          <w:szCs w:val="24"/>
        </w:rPr>
        <w:t xml:space="preserve"> που δείχνει το</w:t>
      </w:r>
      <w:r>
        <w:rPr>
          <w:rFonts w:eastAsia="Times New Roman"/>
          <w:szCs w:val="24"/>
        </w:rPr>
        <w:t>ν</w:t>
      </w:r>
      <w:r w:rsidRPr="006171F5">
        <w:rPr>
          <w:rFonts w:eastAsia="Times New Roman"/>
          <w:szCs w:val="24"/>
        </w:rPr>
        <w:t xml:space="preserve"> δρόμο μέσα από τον οποίο οι δύο λαοί μπορούμε να υπερβούμε το παρελθόν και να δώσουμε ένα παράδειγμα για το μέλλον</w:t>
      </w:r>
      <w:r>
        <w:rPr>
          <w:rFonts w:eastAsia="Times New Roman"/>
          <w:szCs w:val="24"/>
        </w:rPr>
        <w:t xml:space="preserve">. Δίνει ένα διεθνιστικό </w:t>
      </w:r>
      <w:r w:rsidRPr="006171F5">
        <w:rPr>
          <w:rFonts w:eastAsia="Times New Roman"/>
          <w:szCs w:val="24"/>
        </w:rPr>
        <w:t>μήνυμα αλληλεγγ</w:t>
      </w:r>
      <w:r w:rsidRPr="006171F5">
        <w:rPr>
          <w:rFonts w:eastAsia="Times New Roman"/>
          <w:szCs w:val="24"/>
        </w:rPr>
        <w:t>ύης</w:t>
      </w:r>
      <w:r>
        <w:rPr>
          <w:rFonts w:eastAsia="Times New Roman"/>
          <w:szCs w:val="24"/>
        </w:rPr>
        <w:t xml:space="preserve"> σε μία περίοδο που</w:t>
      </w:r>
      <w:r w:rsidRPr="006171F5">
        <w:rPr>
          <w:rFonts w:eastAsia="Times New Roman"/>
          <w:szCs w:val="24"/>
        </w:rPr>
        <w:t xml:space="preserve"> η Ευρώπη κινδυνεύει να βυθιστεί και πάλι στο σκοτάδι</w:t>
      </w:r>
      <w:r>
        <w:rPr>
          <w:rFonts w:eastAsia="Times New Roman"/>
          <w:szCs w:val="24"/>
        </w:rPr>
        <w:t xml:space="preserve"> των εθνικών απομονωτισμών </w:t>
      </w:r>
      <w:r w:rsidRPr="006171F5">
        <w:rPr>
          <w:rFonts w:eastAsia="Times New Roman"/>
          <w:szCs w:val="24"/>
        </w:rPr>
        <w:t>της εθνικιστικής αυτάρκειας και του σωβινισμού</w:t>
      </w:r>
      <w:r>
        <w:rPr>
          <w:rFonts w:eastAsia="Times New Roman"/>
          <w:szCs w:val="24"/>
        </w:rPr>
        <w:t xml:space="preserve">. </w:t>
      </w:r>
    </w:p>
    <w:p w14:paraId="619F9780" w14:textId="77777777" w:rsidR="00F246CC" w:rsidRDefault="005B5D49">
      <w:pPr>
        <w:spacing w:line="600" w:lineRule="auto"/>
        <w:ind w:firstLine="720"/>
        <w:jc w:val="both"/>
        <w:rPr>
          <w:rFonts w:eastAsia="Times New Roman"/>
          <w:szCs w:val="24"/>
        </w:rPr>
      </w:pPr>
      <w:r>
        <w:rPr>
          <w:rFonts w:eastAsia="Times New Roman"/>
          <w:szCs w:val="24"/>
        </w:rPr>
        <w:t>Το π</w:t>
      </w:r>
      <w:r w:rsidRPr="006171F5">
        <w:rPr>
          <w:rFonts w:eastAsia="Times New Roman"/>
          <w:szCs w:val="24"/>
        </w:rPr>
        <w:t xml:space="preserve">αράδειγμα αυτών των πρωτοπόρων </w:t>
      </w:r>
      <w:r>
        <w:rPr>
          <w:rFonts w:eastAsia="Times New Roman"/>
          <w:szCs w:val="24"/>
        </w:rPr>
        <w:t>–γενναίων</w:t>
      </w:r>
      <w:r w:rsidRPr="006171F5">
        <w:rPr>
          <w:rFonts w:eastAsia="Times New Roman"/>
          <w:szCs w:val="24"/>
        </w:rPr>
        <w:t xml:space="preserve"> θα έλεγα</w:t>
      </w:r>
      <w:r>
        <w:rPr>
          <w:rFonts w:eastAsia="Times New Roman"/>
          <w:szCs w:val="24"/>
        </w:rPr>
        <w:t>-</w:t>
      </w:r>
      <w:r w:rsidRPr="006171F5">
        <w:rPr>
          <w:rFonts w:eastAsia="Times New Roman"/>
          <w:szCs w:val="24"/>
        </w:rPr>
        <w:t xml:space="preserve"> ανθρώπων </w:t>
      </w:r>
      <w:r>
        <w:rPr>
          <w:rFonts w:eastAsia="Times New Roman"/>
          <w:szCs w:val="24"/>
        </w:rPr>
        <w:t xml:space="preserve">ελπίζω </w:t>
      </w:r>
      <w:r w:rsidRPr="006171F5">
        <w:rPr>
          <w:rFonts w:eastAsia="Times New Roman"/>
          <w:szCs w:val="24"/>
        </w:rPr>
        <w:t>να ακολουθήσει και η γερμανική κυβ</w:t>
      </w:r>
      <w:r w:rsidRPr="006171F5">
        <w:rPr>
          <w:rFonts w:eastAsia="Times New Roman"/>
          <w:szCs w:val="24"/>
        </w:rPr>
        <w:t>έρνηση</w:t>
      </w:r>
      <w:r>
        <w:rPr>
          <w:rFonts w:eastAsia="Times New Roman"/>
          <w:szCs w:val="24"/>
        </w:rPr>
        <w:t>,</w:t>
      </w:r>
      <w:r w:rsidRPr="006171F5">
        <w:rPr>
          <w:rFonts w:eastAsia="Times New Roman"/>
          <w:szCs w:val="24"/>
        </w:rPr>
        <w:t xml:space="preserve"> σαν </w:t>
      </w:r>
      <w:r>
        <w:rPr>
          <w:rFonts w:eastAsia="Times New Roman"/>
          <w:szCs w:val="24"/>
        </w:rPr>
        <w:t xml:space="preserve">μία </w:t>
      </w:r>
      <w:r w:rsidRPr="006171F5">
        <w:rPr>
          <w:rFonts w:eastAsia="Times New Roman"/>
          <w:szCs w:val="24"/>
        </w:rPr>
        <w:t xml:space="preserve">έμπρακτη κίνηση αναγνώρισης </w:t>
      </w:r>
      <w:r>
        <w:rPr>
          <w:rFonts w:eastAsia="Times New Roman"/>
          <w:szCs w:val="24"/>
        </w:rPr>
        <w:t>τ</w:t>
      </w:r>
      <w:r w:rsidRPr="006171F5">
        <w:rPr>
          <w:rFonts w:eastAsia="Times New Roman"/>
          <w:szCs w:val="24"/>
        </w:rPr>
        <w:t xml:space="preserve">ης ναζιστικής θηριωδίας και των πληγών που άφησαν τα ναζιστικά στρατεύματα στη χώρα </w:t>
      </w:r>
      <w:r>
        <w:rPr>
          <w:rFonts w:eastAsia="Times New Roman"/>
          <w:szCs w:val="24"/>
        </w:rPr>
        <w:t>μας. Ε</w:t>
      </w:r>
      <w:r w:rsidRPr="006171F5">
        <w:rPr>
          <w:rFonts w:eastAsia="Times New Roman"/>
          <w:szCs w:val="24"/>
        </w:rPr>
        <w:t xml:space="preserve">μείς </w:t>
      </w:r>
      <w:r>
        <w:rPr>
          <w:rFonts w:eastAsia="Times New Roman"/>
          <w:szCs w:val="24"/>
        </w:rPr>
        <w:t>θα αναμένουμε</w:t>
      </w:r>
      <w:r>
        <w:rPr>
          <w:rFonts w:eastAsia="Times New Roman"/>
          <w:szCs w:val="24"/>
        </w:rPr>
        <w:t>,</w:t>
      </w:r>
      <w:r>
        <w:rPr>
          <w:rFonts w:eastAsia="Times New Roman"/>
          <w:szCs w:val="24"/>
        </w:rPr>
        <w:t xml:space="preserve"> </w:t>
      </w:r>
      <w:r w:rsidRPr="006171F5">
        <w:rPr>
          <w:rFonts w:eastAsia="Times New Roman"/>
          <w:szCs w:val="24"/>
        </w:rPr>
        <w:t>με καλή θέληση και με αισθήματα πραγματικής φιλίας</w:t>
      </w:r>
      <w:r>
        <w:rPr>
          <w:rFonts w:eastAsia="Times New Roman"/>
          <w:szCs w:val="24"/>
        </w:rPr>
        <w:t>,</w:t>
      </w:r>
      <w:r w:rsidRPr="006171F5">
        <w:rPr>
          <w:rFonts w:eastAsia="Times New Roman"/>
          <w:szCs w:val="24"/>
        </w:rPr>
        <w:t xml:space="preserve"> την απάντηση της γερμανικής κυβέρνησης</w:t>
      </w:r>
      <w:r>
        <w:rPr>
          <w:rFonts w:eastAsia="Times New Roman"/>
          <w:szCs w:val="24"/>
        </w:rPr>
        <w:t>.</w:t>
      </w:r>
      <w:r w:rsidRPr="006171F5">
        <w:rPr>
          <w:rFonts w:eastAsia="Times New Roman"/>
          <w:szCs w:val="24"/>
        </w:rPr>
        <w:t xml:space="preserve"> </w:t>
      </w:r>
    </w:p>
    <w:p w14:paraId="619F9781" w14:textId="77777777" w:rsidR="00F246CC" w:rsidRDefault="005B5D49">
      <w:pPr>
        <w:spacing w:line="600" w:lineRule="auto"/>
        <w:ind w:firstLine="720"/>
        <w:jc w:val="both"/>
        <w:rPr>
          <w:rFonts w:eastAsia="Times New Roman"/>
          <w:szCs w:val="24"/>
        </w:rPr>
      </w:pPr>
      <w:r>
        <w:rPr>
          <w:rFonts w:eastAsia="Times New Roman"/>
          <w:szCs w:val="24"/>
        </w:rPr>
        <w:t xml:space="preserve">Όμως, θέλω να κλείσω λέγοντας το </w:t>
      </w:r>
      <w:r w:rsidRPr="006171F5">
        <w:rPr>
          <w:rFonts w:eastAsia="Times New Roman"/>
          <w:szCs w:val="24"/>
        </w:rPr>
        <w:t>εξής</w:t>
      </w:r>
      <w:r>
        <w:rPr>
          <w:rFonts w:eastAsia="Times New Roman"/>
          <w:szCs w:val="24"/>
        </w:rPr>
        <w:t>:</w:t>
      </w:r>
      <w:r w:rsidRPr="006171F5">
        <w:rPr>
          <w:rFonts w:eastAsia="Times New Roman"/>
          <w:szCs w:val="24"/>
        </w:rPr>
        <w:t xml:space="preserve"> </w:t>
      </w:r>
      <w:r>
        <w:rPr>
          <w:rFonts w:eastAsia="Times New Roman"/>
          <w:szCs w:val="24"/>
        </w:rPr>
        <w:t>Ό</w:t>
      </w:r>
      <w:r w:rsidRPr="006171F5">
        <w:rPr>
          <w:rFonts w:eastAsia="Times New Roman"/>
          <w:szCs w:val="24"/>
        </w:rPr>
        <w:t>ποια και να είναι αυτή η απάντηση</w:t>
      </w:r>
      <w:r>
        <w:rPr>
          <w:rFonts w:eastAsia="Times New Roman"/>
          <w:szCs w:val="24"/>
        </w:rPr>
        <w:t>,</w:t>
      </w:r>
      <w:r w:rsidRPr="006171F5">
        <w:rPr>
          <w:rFonts w:eastAsia="Times New Roman"/>
          <w:szCs w:val="24"/>
        </w:rPr>
        <w:t xml:space="preserve"> αυτή</w:t>
      </w:r>
      <w:r>
        <w:rPr>
          <w:rFonts w:eastAsia="Times New Roman"/>
          <w:szCs w:val="24"/>
        </w:rPr>
        <w:t>ν</w:t>
      </w:r>
      <w:r w:rsidRPr="006171F5">
        <w:rPr>
          <w:rFonts w:eastAsia="Times New Roman"/>
          <w:szCs w:val="24"/>
        </w:rPr>
        <w:t xml:space="preserve"> τη φορά πρέπει όλοι να </w:t>
      </w:r>
      <w:r>
        <w:rPr>
          <w:rFonts w:eastAsia="Times New Roman"/>
          <w:szCs w:val="24"/>
        </w:rPr>
        <w:t>ομονοήσουμε</w:t>
      </w:r>
      <w:r w:rsidRPr="006171F5">
        <w:rPr>
          <w:rFonts w:eastAsia="Times New Roman"/>
          <w:szCs w:val="24"/>
        </w:rPr>
        <w:t xml:space="preserve"> ότι δεν θα αφήσουμε το θέμα στις καλένδες</w:t>
      </w:r>
      <w:r>
        <w:rPr>
          <w:rFonts w:eastAsia="Times New Roman"/>
          <w:szCs w:val="24"/>
        </w:rPr>
        <w:t>.</w:t>
      </w:r>
      <w:r w:rsidRPr="006171F5">
        <w:rPr>
          <w:rFonts w:eastAsia="Times New Roman"/>
          <w:szCs w:val="24"/>
        </w:rPr>
        <w:t xml:space="preserve"> </w:t>
      </w:r>
      <w:r>
        <w:rPr>
          <w:rFonts w:eastAsia="Times New Roman"/>
          <w:szCs w:val="24"/>
        </w:rPr>
        <w:t xml:space="preserve">Όποια κι αν είναι αυτή η </w:t>
      </w:r>
      <w:r w:rsidRPr="006171F5">
        <w:rPr>
          <w:rFonts w:eastAsia="Times New Roman"/>
          <w:szCs w:val="24"/>
        </w:rPr>
        <w:t>απάντηση</w:t>
      </w:r>
      <w:r>
        <w:rPr>
          <w:rFonts w:eastAsia="Times New Roman"/>
          <w:szCs w:val="24"/>
        </w:rPr>
        <w:t>, αυτήν τη φορά</w:t>
      </w:r>
      <w:r w:rsidRPr="006171F5">
        <w:rPr>
          <w:rFonts w:eastAsia="Times New Roman"/>
          <w:szCs w:val="24"/>
        </w:rPr>
        <w:t xml:space="preserve"> θα επανέλθουμε και για τα τέσσερα ζητήματα</w:t>
      </w:r>
      <w:r>
        <w:rPr>
          <w:rFonts w:eastAsia="Times New Roman"/>
          <w:szCs w:val="24"/>
        </w:rPr>
        <w:t>.</w:t>
      </w:r>
      <w:r w:rsidRPr="006171F5">
        <w:rPr>
          <w:rFonts w:eastAsia="Times New Roman"/>
          <w:szCs w:val="24"/>
        </w:rPr>
        <w:t xml:space="preserve"> </w:t>
      </w:r>
      <w:r>
        <w:rPr>
          <w:rFonts w:eastAsia="Times New Roman"/>
          <w:szCs w:val="24"/>
        </w:rPr>
        <w:t>Θ</w:t>
      </w:r>
      <w:r w:rsidRPr="006171F5">
        <w:rPr>
          <w:rFonts w:eastAsia="Times New Roman"/>
          <w:szCs w:val="24"/>
        </w:rPr>
        <w:t>α ε</w:t>
      </w:r>
      <w:r w:rsidRPr="006171F5">
        <w:rPr>
          <w:rFonts w:eastAsia="Times New Roman"/>
          <w:szCs w:val="24"/>
        </w:rPr>
        <w:t>πανέλθουμε</w:t>
      </w:r>
      <w:r>
        <w:rPr>
          <w:rFonts w:eastAsia="Times New Roman"/>
          <w:szCs w:val="24"/>
        </w:rPr>
        <w:t>,</w:t>
      </w:r>
      <w:r w:rsidRPr="006171F5">
        <w:rPr>
          <w:rFonts w:eastAsia="Times New Roman"/>
          <w:szCs w:val="24"/>
        </w:rPr>
        <w:t xml:space="preserve"> </w:t>
      </w:r>
      <w:r>
        <w:rPr>
          <w:rFonts w:eastAsia="Times New Roman"/>
          <w:szCs w:val="24"/>
        </w:rPr>
        <w:t xml:space="preserve">αξιοποιώντας όσα μέσα μάς δίνει </w:t>
      </w:r>
      <w:r w:rsidRPr="006171F5">
        <w:rPr>
          <w:rFonts w:eastAsia="Times New Roman"/>
          <w:szCs w:val="24"/>
        </w:rPr>
        <w:t xml:space="preserve">ο ευρωπαϊκός και ο διεθνής </w:t>
      </w:r>
      <w:r>
        <w:rPr>
          <w:rFonts w:eastAsia="Times New Roman"/>
          <w:szCs w:val="24"/>
        </w:rPr>
        <w:t>ν</w:t>
      </w:r>
      <w:r w:rsidRPr="006171F5">
        <w:rPr>
          <w:rFonts w:eastAsia="Times New Roman"/>
          <w:szCs w:val="24"/>
        </w:rPr>
        <w:t xml:space="preserve">ομικός πολιτισμός </w:t>
      </w:r>
      <w:r>
        <w:rPr>
          <w:rFonts w:eastAsia="Times New Roman"/>
          <w:szCs w:val="24"/>
        </w:rPr>
        <w:t>κ</w:t>
      </w:r>
      <w:r w:rsidRPr="006171F5">
        <w:rPr>
          <w:rFonts w:eastAsia="Times New Roman"/>
          <w:szCs w:val="24"/>
        </w:rPr>
        <w:t>αι αν χρειαστεί</w:t>
      </w:r>
      <w:r>
        <w:rPr>
          <w:rFonts w:eastAsia="Times New Roman"/>
          <w:szCs w:val="24"/>
        </w:rPr>
        <w:t>,</w:t>
      </w:r>
      <w:r w:rsidRPr="006171F5">
        <w:rPr>
          <w:rFonts w:eastAsia="Times New Roman"/>
          <w:szCs w:val="24"/>
        </w:rPr>
        <w:t xml:space="preserve"> εξισώνοντας </w:t>
      </w:r>
      <w:r>
        <w:rPr>
          <w:rFonts w:eastAsia="Times New Roman"/>
          <w:szCs w:val="24"/>
        </w:rPr>
        <w:t>και τον δικό μας νομικό</w:t>
      </w:r>
      <w:r w:rsidRPr="006171F5">
        <w:rPr>
          <w:rFonts w:eastAsia="Times New Roman"/>
          <w:szCs w:val="24"/>
        </w:rPr>
        <w:t xml:space="preserve"> </w:t>
      </w:r>
      <w:r>
        <w:rPr>
          <w:rFonts w:eastAsia="Times New Roman"/>
          <w:szCs w:val="24"/>
        </w:rPr>
        <w:t xml:space="preserve">πολιτισμό </w:t>
      </w:r>
      <w:r w:rsidRPr="006171F5">
        <w:rPr>
          <w:rFonts w:eastAsia="Times New Roman"/>
          <w:szCs w:val="24"/>
        </w:rPr>
        <w:t xml:space="preserve">με όσα συμβαίνουν στον </w:t>
      </w:r>
      <w:r>
        <w:rPr>
          <w:rFonts w:eastAsia="Times New Roman"/>
          <w:szCs w:val="24"/>
        </w:rPr>
        <w:t>ε</w:t>
      </w:r>
      <w:r w:rsidRPr="006171F5">
        <w:rPr>
          <w:rFonts w:eastAsia="Times New Roman"/>
          <w:szCs w:val="24"/>
        </w:rPr>
        <w:t>υρωπαϊκό νομικό πολιτισμό</w:t>
      </w:r>
      <w:r>
        <w:rPr>
          <w:rFonts w:eastAsia="Times New Roman"/>
          <w:szCs w:val="24"/>
        </w:rPr>
        <w:t>.</w:t>
      </w:r>
      <w:r w:rsidRPr="006171F5">
        <w:rPr>
          <w:rFonts w:eastAsia="Times New Roman"/>
          <w:szCs w:val="24"/>
        </w:rPr>
        <w:t xml:space="preserve"> </w:t>
      </w:r>
      <w:r>
        <w:rPr>
          <w:rFonts w:eastAsia="Times New Roman"/>
          <w:szCs w:val="24"/>
        </w:rPr>
        <w:t>Κ</w:t>
      </w:r>
      <w:r w:rsidRPr="006171F5">
        <w:rPr>
          <w:rFonts w:eastAsia="Times New Roman"/>
          <w:szCs w:val="24"/>
        </w:rPr>
        <w:t>ατανοείτε</w:t>
      </w:r>
      <w:r>
        <w:rPr>
          <w:rFonts w:eastAsia="Times New Roman"/>
          <w:szCs w:val="24"/>
        </w:rPr>
        <w:t>,</w:t>
      </w:r>
      <w:r w:rsidRPr="006171F5">
        <w:rPr>
          <w:rFonts w:eastAsia="Times New Roman"/>
          <w:szCs w:val="24"/>
        </w:rPr>
        <w:t xml:space="preserve"> φαντάζομαι</w:t>
      </w:r>
      <w:r>
        <w:rPr>
          <w:rFonts w:eastAsia="Times New Roman"/>
          <w:szCs w:val="24"/>
        </w:rPr>
        <w:t>,</w:t>
      </w:r>
      <w:r w:rsidRPr="006171F5">
        <w:rPr>
          <w:rFonts w:eastAsia="Times New Roman"/>
          <w:szCs w:val="24"/>
        </w:rPr>
        <w:t xml:space="preserve"> όλοι σας τι ακριβώς εννοώ</w:t>
      </w:r>
      <w:r>
        <w:rPr>
          <w:rFonts w:eastAsia="Times New Roman"/>
          <w:szCs w:val="24"/>
        </w:rPr>
        <w:t xml:space="preserve">. </w:t>
      </w:r>
    </w:p>
    <w:p w14:paraId="619F9782" w14:textId="77777777" w:rsidR="00F246CC" w:rsidRDefault="005B5D49">
      <w:pPr>
        <w:spacing w:line="600" w:lineRule="auto"/>
        <w:ind w:firstLine="720"/>
        <w:jc w:val="both"/>
        <w:rPr>
          <w:rFonts w:eastAsia="Times New Roman"/>
          <w:szCs w:val="24"/>
        </w:rPr>
      </w:pPr>
      <w:r>
        <w:rPr>
          <w:rFonts w:eastAsia="Times New Roman"/>
          <w:szCs w:val="24"/>
        </w:rPr>
        <w:t>Σας ευχαριστώ θερμά.</w:t>
      </w:r>
    </w:p>
    <w:p w14:paraId="619F9783" w14:textId="77777777" w:rsidR="00F246CC" w:rsidRDefault="005B5D49">
      <w:pPr>
        <w:spacing w:line="600" w:lineRule="auto"/>
        <w:ind w:firstLine="720"/>
        <w:jc w:val="both"/>
        <w:rPr>
          <w:rFonts w:eastAsia="Times New Roman"/>
          <w:szCs w:val="24"/>
        </w:rPr>
      </w:pPr>
      <w:r>
        <w:rPr>
          <w:rFonts w:eastAsia="Times New Roman"/>
          <w:szCs w:val="24"/>
        </w:rPr>
        <w:t>(Όρθιοι οι Βουλευτές του ΣΥΡΙΖΑ χειροκροτούν ζωηρά και παρατεταμένα)</w:t>
      </w:r>
    </w:p>
    <w:p w14:paraId="619F9784" w14:textId="77777777" w:rsidR="00F246CC" w:rsidRDefault="005B5D49">
      <w:pPr>
        <w:spacing w:line="600" w:lineRule="auto"/>
        <w:ind w:firstLine="720"/>
        <w:rPr>
          <w:rFonts w:eastAsia="Times New Roman" w:cs="Times New Roman"/>
          <w:szCs w:val="24"/>
        </w:rPr>
      </w:pPr>
      <w:r w:rsidRPr="00276D2D">
        <w:rPr>
          <w:rFonts w:eastAsia="Times New Roman" w:cs="Times New Roman"/>
          <w:b/>
          <w:szCs w:val="24"/>
        </w:rPr>
        <w:t xml:space="preserve">ΠΡΟΕΔΡΟΣ (Νικόλαος Βούτσης): </w:t>
      </w:r>
      <w:r>
        <w:rPr>
          <w:rFonts w:eastAsia="Times New Roman" w:cs="Times New Roman"/>
          <w:szCs w:val="24"/>
        </w:rPr>
        <w:t xml:space="preserve">Ευχαριστώ πολύ. </w:t>
      </w:r>
    </w:p>
    <w:p w14:paraId="619F9785" w14:textId="77777777" w:rsidR="00F246CC" w:rsidRDefault="005B5D49">
      <w:pPr>
        <w:spacing w:line="600" w:lineRule="auto"/>
        <w:ind w:firstLine="720"/>
        <w:jc w:val="both"/>
        <w:rPr>
          <w:rFonts w:eastAsia="Times New Roman"/>
          <w:szCs w:val="24"/>
        </w:rPr>
      </w:pPr>
      <w:r>
        <w:rPr>
          <w:rFonts w:eastAsia="Times New Roman" w:cs="Times New Roman"/>
          <w:szCs w:val="24"/>
        </w:rPr>
        <w:t xml:space="preserve">Τον </w:t>
      </w:r>
      <w:r w:rsidRPr="006171F5">
        <w:rPr>
          <w:rFonts w:eastAsia="Times New Roman"/>
          <w:szCs w:val="24"/>
        </w:rPr>
        <w:t xml:space="preserve">λόγο έχει για </w:t>
      </w:r>
      <w:r>
        <w:rPr>
          <w:rFonts w:eastAsia="Times New Roman"/>
          <w:szCs w:val="24"/>
        </w:rPr>
        <w:t>έξι</w:t>
      </w:r>
      <w:r w:rsidRPr="006171F5">
        <w:rPr>
          <w:rFonts w:eastAsia="Times New Roman"/>
          <w:szCs w:val="24"/>
        </w:rPr>
        <w:t xml:space="preserve"> λεπτά ο Κοινοβουλευτικός Εκπρόσωπος της Νέας Δημοκρατίας κ</w:t>
      </w:r>
      <w:r>
        <w:rPr>
          <w:rFonts w:eastAsia="Times New Roman"/>
          <w:szCs w:val="24"/>
        </w:rPr>
        <w:t>.</w:t>
      </w:r>
      <w:r w:rsidRPr="006171F5">
        <w:rPr>
          <w:rFonts w:eastAsia="Times New Roman"/>
          <w:szCs w:val="24"/>
        </w:rPr>
        <w:t xml:space="preserve"> Δένδιας</w:t>
      </w:r>
      <w:r>
        <w:rPr>
          <w:rFonts w:eastAsia="Times New Roman"/>
          <w:szCs w:val="24"/>
        </w:rPr>
        <w:t>.</w:t>
      </w:r>
    </w:p>
    <w:p w14:paraId="619F9786" w14:textId="77777777" w:rsidR="00F246CC" w:rsidRDefault="005B5D49">
      <w:pPr>
        <w:spacing w:line="600" w:lineRule="auto"/>
        <w:ind w:firstLine="720"/>
        <w:jc w:val="both"/>
        <w:rPr>
          <w:rFonts w:eastAsia="Times New Roman"/>
          <w:szCs w:val="24"/>
        </w:rPr>
      </w:pPr>
      <w:r>
        <w:rPr>
          <w:rFonts w:eastAsia="Times New Roman"/>
          <w:szCs w:val="24"/>
        </w:rPr>
        <w:t>Ε</w:t>
      </w:r>
      <w:r w:rsidRPr="006171F5">
        <w:rPr>
          <w:rFonts w:eastAsia="Times New Roman"/>
          <w:szCs w:val="24"/>
        </w:rPr>
        <w:t xml:space="preserve">ίναι </w:t>
      </w:r>
      <w:r>
        <w:rPr>
          <w:rFonts w:eastAsia="Times New Roman"/>
          <w:szCs w:val="24"/>
        </w:rPr>
        <w:t>ά</w:t>
      </w:r>
      <w:r w:rsidRPr="006171F5">
        <w:rPr>
          <w:rFonts w:eastAsia="Times New Roman"/>
          <w:szCs w:val="24"/>
        </w:rPr>
        <w:t>λλοι δέκα ομιλητές</w:t>
      </w:r>
      <w:r>
        <w:rPr>
          <w:rFonts w:eastAsia="Times New Roman"/>
          <w:szCs w:val="24"/>
        </w:rPr>
        <w:t>.</w:t>
      </w:r>
      <w:r w:rsidRPr="006171F5">
        <w:rPr>
          <w:rFonts w:eastAsia="Times New Roman"/>
          <w:szCs w:val="24"/>
        </w:rPr>
        <w:t xml:space="preserve"> </w:t>
      </w:r>
      <w:r>
        <w:rPr>
          <w:rFonts w:eastAsia="Times New Roman"/>
          <w:szCs w:val="24"/>
        </w:rPr>
        <w:t>Σ</w:t>
      </w:r>
      <w:r w:rsidRPr="006171F5">
        <w:rPr>
          <w:rFonts w:eastAsia="Times New Roman"/>
          <w:szCs w:val="24"/>
        </w:rPr>
        <w:t xml:space="preserve">τις </w:t>
      </w:r>
      <w:r>
        <w:rPr>
          <w:rFonts w:eastAsia="Times New Roman"/>
          <w:szCs w:val="24"/>
        </w:rPr>
        <w:t>21</w:t>
      </w:r>
      <w:r w:rsidRPr="00FC7474">
        <w:rPr>
          <w:rFonts w:eastAsia="Times New Roman"/>
          <w:szCs w:val="24"/>
        </w:rPr>
        <w:t>.</w:t>
      </w:r>
      <w:r w:rsidRPr="006171F5">
        <w:rPr>
          <w:rFonts w:eastAsia="Times New Roman"/>
          <w:szCs w:val="24"/>
        </w:rPr>
        <w:t>00</w:t>
      </w:r>
      <w:r>
        <w:rPr>
          <w:rFonts w:eastAsia="Times New Roman"/>
          <w:szCs w:val="24"/>
        </w:rPr>
        <w:t>΄</w:t>
      </w:r>
      <w:r w:rsidRPr="006171F5">
        <w:rPr>
          <w:rFonts w:eastAsia="Times New Roman"/>
          <w:szCs w:val="24"/>
        </w:rPr>
        <w:t xml:space="preserve"> ακριβώς θα κάνουμε </w:t>
      </w:r>
      <w:r>
        <w:rPr>
          <w:rFonts w:eastAsia="Times New Roman"/>
          <w:szCs w:val="24"/>
        </w:rPr>
        <w:t xml:space="preserve">την </w:t>
      </w:r>
      <w:r w:rsidRPr="006171F5">
        <w:rPr>
          <w:rFonts w:eastAsia="Times New Roman"/>
          <w:szCs w:val="24"/>
        </w:rPr>
        <w:t>ψηφοφορία</w:t>
      </w:r>
      <w:r>
        <w:rPr>
          <w:rFonts w:eastAsia="Times New Roman"/>
          <w:szCs w:val="24"/>
        </w:rPr>
        <w:t>.</w:t>
      </w:r>
    </w:p>
    <w:p w14:paraId="619F9787" w14:textId="77777777" w:rsidR="00F246CC" w:rsidRDefault="005B5D49">
      <w:pPr>
        <w:spacing w:line="600" w:lineRule="auto"/>
        <w:ind w:firstLine="720"/>
        <w:jc w:val="both"/>
        <w:rPr>
          <w:rFonts w:eastAsia="Times New Roman"/>
          <w:szCs w:val="24"/>
        </w:rPr>
      </w:pPr>
      <w:r>
        <w:rPr>
          <w:rFonts w:eastAsia="Times New Roman"/>
          <w:szCs w:val="24"/>
        </w:rPr>
        <w:t>Ορίστε, κύριε Δένδια, έχετε τον λόγο.</w:t>
      </w:r>
    </w:p>
    <w:p w14:paraId="619F9788" w14:textId="77777777" w:rsidR="00F246CC" w:rsidRDefault="005B5D49">
      <w:pPr>
        <w:spacing w:line="600" w:lineRule="auto"/>
        <w:ind w:firstLine="720"/>
        <w:jc w:val="both"/>
        <w:rPr>
          <w:rFonts w:eastAsia="Times New Roman"/>
          <w:szCs w:val="24"/>
        </w:rPr>
      </w:pPr>
      <w:r w:rsidRPr="00977A29">
        <w:rPr>
          <w:rFonts w:eastAsia="Times New Roman"/>
          <w:b/>
          <w:szCs w:val="24"/>
        </w:rPr>
        <w:t>ΝΙΚΟΛΑΟΣ</w:t>
      </w:r>
      <w:r w:rsidRPr="00FC7474">
        <w:rPr>
          <w:rFonts w:eastAsia="Times New Roman"/>
          <w:b/>
          <w:szCs w:val="24"/>
        </w:rPr>
        <w:t xml:space="preserve"> - </w:t>
      </w:r>
      <w:r w:rsidRPr="00977A29">
        <w:rPr>
          <w:rFonts w:eastAsia="Times New Roman"/>
          <w:b/>
          <w:szCs w:val="24"/>
        </w:rPr>
        <w:t>ΓΕΩΡΓΙΟΣ ΔΕΝΔΙΑΣ:</w:t>
      </w:r>
      <w:r>
        <w:rPr>
          <w:rFonts w:eastAsia="Times New Roman"/>
          <w:szCs w:val="24"/>
        </w:rPr>
        <w:t xml:space="preserve"> Κύριε Π</w:t>
      </w:r>
      <w:r w:rsidRPr="006171F5">
        <w:rPr>
          <w:rFonts w:eastAsia="Times New Roman"/>
          <w:szCs w:val="24"/>
        </w:rPr>
        <w:t>ρόεδρε</w:t>
      </w:r>
      <w:r>
        <w:rPr>
          <w:rFonts w:eastAsia="Times New Roman"/>
          <w:szCs w:val="24"/>
        </w:rPr>
        <w:t>,</w:t>
      </w:r>
      <w:r w:rsidRPr="006171F5">
        <w:rPr>
          <w:rFonts w:eastAsia="Times New Roman"/>
          <w:szCs w:val="24"/>
        </w:rPr>
        <w:t xml:space="preserve"> σας ευχαριστώ</w:t>
      </w:r>
      <w:r>
        <w:rPr>
          <w:rFonts w:eastAsia="Times New Roman"/>
          <w:szCs w:val="24"/>
        </w:rPr>
        <w:t>. Θ</w:t>
      </w:r>
      <w:r w:rsidRPr="006171F5">
        <w:rPr>
          <w:rFonts w:eastAsia="Times New Roman"/>
          <w:szCs w:val="24"/>
        </w:rPr>
        <w:t>α τηρήσω το</w:t>
      </w:r>
      <w:r>
        <w:rPr>
          <w:rFonts w:eastAsia="Times New Roman"/>
          <w:szCs w:val="24"/>
        </w:rPr>
        <w:t>ν</w:t>
      </w:r>
      <w:r w:rsidRPr="006171F5">
        <w:rPr>
          <w:rFonts w:eastAsia="Times New Roman"/>
          <w:szCs w:val="24"/>
        </w:rPr>
        <w:t xml:space="preserve"> χρόνο με απόλυτο σεβασμό και στους συναδέλφους που θέλουν να μιλήσουν</w:t>
      </w:r>
      <w:r>
        <w:rPr>
          <w:rFonts w:eastAsia="Times New Roman"/>
          <w:szCs w:val="24"/>
        </w:rPr>
        <w:t>.</w:t>
      </w:r>
    </w:p>
    <w:p w14:paraId="619F9789" w14:textId="77777777" w:rsidR="00F246CC" w:rsidRDefault="005B5D49">
      <w:pPr>
        <w:spacing w:line="600" w:lineRule="auto"/>
        <w:ind w:firstLine="720"/>
        <w:jc w:val="both"/>
        <w:rPr>
          <w:rFonts w:eastAsia="Times New Roman"/>
          <w:szCs w:val="24"/>
        </w:rPr>
      </w:pPr>
      <w:r>
        <w:rPr>
          <w:rFonts w:eastAsia="Times New Roman"/>
          <w:szCs w:val="24"/>
        </w:rPr>
        <w:t>Κ</w:t>
      </w:r>
      <w:r w:rsidRPr="006171F5">
        <w:rPr>
          <w:rFonts w:eastAsia="Times New Roman"/>
          <w:szCs w:val="24"/>
        </w:rPr>
        <w:t>υρίες και κύριοι συνάδελφοι</w:t>
      </w:r>
      <w:r>
        <w:rPr>
          <w:rFonts w:eastAsia="Times New Roman"/>
          <w:szCs w:val="24"/>
        </w:rPr>
        <w:t>,</w:t>
      </w:r>
      <w:r w:rsidRPr="006171F5">
        <w:rPr>
          <w:rFonts w:eastAsia="Times New Roman"/>
          <w:szCs w:val="24"/>
        </w:rPr>
        <w:t xml:space="preserve"> </w:t>
      </w:r>
      <w:r>
        <w:rPr>
          <w:rFonts w:eastAsia="Times New Roman"/>
          <w:szCs w:val="24"/>
        </w:rPr>
        <w:t>κ</w:t>
      </w:r>
      <w:r w:rsidRPr="006171F5">
        <w:rPr>
          <w:rFonts w:eastAsia="Times New Roman"/>
          <w:szCs w:val="24"/>
        </w:rPr>
        <w:t>ατ</w:t>
      </w:r>
      <w:r>
        <w:rPr>
          <w:rFonts w:eastAsia="Times New Roman"/>
          <w:szCs w:val="24"/>
        </w:rPr>
        <w:t>’</w:t>
      </w:r>
      <w:r w:rsidRPr="00FC7474">
        <w:rPr>
          <w:rFonts w:eastAsia="Times New Roman"/>
          <w:szCs w:val="24"/>
        </w:rPr>
        <w:t xml:space="preserve"> </w:t>
      </w:r>
      <w:r w:rsidRPr="006171F5">
        <w:rPr>
          <w:rFonts w:eastAsia="Times New Roman"/>
          <w:szCs w:val="24"/>
        </w:rPr>
        <w:t>αρχ</w:t>
      </w:r>
      <w:r>
        <w:rPr>
          <w:rFonts w:eastAsia="Times New Roman"/>
          <w:szCs w:val="24"/>
        </w:rPr>
        <w:t xml:space="preserve">άς, </w:t>
      </w:r>
      <w:r w:rsidRPr="006171F5">
        <w:rPr>
          <w:rFonts w:eastAsia="Times New Roman"/>
          <w:szCs w:val="24"/>
        </w:rPr>
        <w:t xml:space="preserve"> δεν νομίζω ότι μπορούμε να διαφωνήσουμε σε δύο βασικά πράγματα</w:t>
      </w:r>
      <w:r>
        <w:rPr>
          <w:rFonts w:eastAsia="Times New Roman"/>
          <w:szCs w:val="24"/>
        </w:rPr>
        <w:t>:</w:t>
      </w:r>
      <w:r w:rsidRPr="006171F5">
        <w:rPr>
          <w:rFonts w:eastAsia="Times New Roman"/>
          <w:szCs w:val="24"/>
        </w:rPr>
        <w:t xml:space="preserve"> </w:t>
      </w:r>
      <w:r>
        <w:rPr>
          <w:rFonts w:eastAsia="Times New Roman"/>
          <w:szCs w:val="24"/>
        </w:rPr>
        <w:t>Τ</w:t>
      </w:r>
      <w:r w:rsidRPr="006171F5">
        <w:rPr>
          <w:rFonts w:eastAsia="Times New Roman"/>
          <w:szCs w:val="24"/>
        </w:rPr>
        <w:t>ο</w:t>
      </w:r>
      <w:r>
        <w:rPr>
          <w:rFonts w:eastAsia="Times New Roman"/>
          <w:szCs w:val="24"/>
        </w:rPr>
        <w:t xml:space="preserve"> πρώτο είναι το</w:t>
      </w:r>
      <w:r w:rsidRPr="006171F5">
        <w:rPr>
          <w:rFonts w:eastAsia="Times New Roman"/>
          <w:szCs w:val="24"/>
        </w:rPr>
        <w:t xml:space="preserve"> μέγεθος της καταστροφής</w:t>
      </w:r>
      <w:r>
        <w:rPr>
          <w:rFonts w:eastAsia="Times New Roman"/>
          <w:szCs w:val="24"/>
        </w:rPr>
        <w:t>,</w:t>
      </w:r>
      <w:r w:rsidRPr="006171F5">
        <w:rPr>
          <w:rFonts w:eastAsia="Times New Roman"/>
          <w:szCs w:val="24"/>
        </w:rPr>
        <w:t xml:space="preserve"> που επέφερε η ναζιστική</w:t>
      </w:r>
      <w:r>
        <w:rPr>
          <w:rFonts w:eastAsia="Times New Roman"/>
          <w:szCs w:val="24"/>
        </w:rPr>
        <w:t>,</w:t>
      </w:r>
      <w:r w:rsidRPr="006171F5">
        <w:rPr>
          <w:rFonts w:eastAsia="Times New Roman"/>
          <w:szCs w:val="24"/>
        </w:rPr>
        <w:t xml:space="preserve"> ιταλική</w:t>
      </w:r>
      <w:r>
        <w:rPr>
          <w:rFonts w:eastAsia="Times New Roman"/>
          <w:szCs w:val="24"/>
        </w:rPr>
        <w:t>,</w:t>
      </w:r>
      <w:r w:rsidRPr="006171F5">
        <w:rPr>
          <w:rFonts w:eastAsia="Times New Roman"/>
          <w:szCs w:val="24"/>
        </w:rPr>
        <w:t xml:space="preserve"> φασιστική και βουλγαρική κατοχή στην Ελλάδα</w:t>
      </w:r>
      <w:r>
        <w:rPr>
          <w:rFonts w:eastAsia="Times New Roman"/>
          <w:szCs w:val="24"/>
        </w:rPr>
        <w:t>.</w:t>
      </w:r>
      <w:r w:rsidRPr="006171F5">
        <w:rPr>
          <w:rFonts w:eastAsia="Times New Roman"/>
          <w:szCs w:val="24"/>
        </w:rPr>
        <w:t xml:space="preserve"> </w:t>
      </w:r>
      <w:r>
        <w:rPr>
          <w:rFonts w:eastAsia="Times New Roman"/>
          <w:szCs w:val="24"/>
        </w:rPr>
        <w:t>Η</w:t>
      </w:r>
      <w:r w:rsidRPr="006171F5">
        <w:rPr>
          <w:rFonts w:eastAsia="Times New Roman"/>
          <w:szCs w:val="24"/>
        </w:rPr>
        <w:t xml:space="preserve"> χώρα μας έχασε </w:t>
      </w:r>
      <w:r>
        <w:rPr>
          <w:rFonts w:eastAsia="Times New Roman"/>
          <w:szCs w:val="24"/>
        </w:rPr>
        <w:t>7</w:t>
      </w:r>
      <w:r>
        <w:rPr>
          <w:rFonts w:eastAsia="Times New Roman"/>
          <w:szCs w:val="24"/>
        </w:rPr>
        <w:t>%</w:t>
      </w:r>
      <w:r w:rsidRPr="006171F5">
        <w:rPr>
          <w:rFonts w:eastAsia="Times New Roman"/>
          <w:szCs w:val="24"/>
        </w:rPr>
        <w:t xml:space="preserve"> με 11% του πληθυσμού </w:t>
      </w:r>
      <w:r>
        <w:rPr>
          <w:rFonts w:eastAsia="Times New Roman"/>
          <w:szCs w:val="24"/>
        </w:rPr>
        <w:t>της.</w:t>
      </w:r>
      <w:r w:rsidRPr="006171F5">
        <w:rPr>
          <w:rFonts w:eastAsia="Times New Roman"/>
          <w:szCs w:val="24"/>
        </w:rPr>
        <w:t xml:space="preserve"> </w:t>
      </w:r>
      <w:r>
        <w:rPr>
          <w:rFonts w:eastAsia="Times New Roman"/>
          <w:szCs w:val="24"/>
        </w:rPr>
        <w:t>Ί</w:t>
      </w:r>
      <w:r w:rsidRPr="006171F5">
        <w:rPr>
          <w:rFonts w:eastAsia="Times New Roman"/>
          <w:szCs w:val="24"/>
        </w:rPr>
        <w:t>σως το με</w:t>
      </w:r>
      <w:r w:rsidRPr="006171F5">
        <w:rPr>
          <w:rFonts w:eastAsia="Times New Roman"/>
          <w:szCs w:val="24"/>
        </w:rPr>
        <w:t>γαλύτερο ποσοστό από οποιαδήποτε άλλη χώρα ενεπλάκη στον πόλεμο</w:t>
      </w:r>
      <w:r>
        <w:rPr>
          <w:rFonts w:eastAsia="Times New Roman"/>
          <w:szCs w:val="24"/>
        </w:rPr>
        <w:t>,</w:t>
      </w:r>
      <w:r w:rsidRPr="006171F5">
        <w:rPr>
          <w:rFonts w:eastAsia="Times New Roman"/>
          <w:szCs w:val="24"/>
        </w:rPr>
        <w:t xml:space="preserve"> συμπεριλαμβανομένης και της τότε Σοβιετικής Ένωσης</w:t>
      </w:r>
      <w:r>
        <w:rPr>
          <w:rFonts w:eastAsia="Times New Roman"/>
          <w:szCs w:val="24"/>
        </w:rPr>
        <w:t>.</w:t>
      </w:r>
    </w:p>
    <w:p w14:paraId="619F978A" w14:textId="77777777" w:rsidR="00F246CC" w:rsidRDefault="005B5D49">
      <w:pPr>
        <w:spacing w:line="600" w:lineRule="auto"/>
        <w:ind w:firstLine="720"/>
        <w:jc w:val="both"/>
        <w:rPr>
          <w:rFonts w:eastAsia="Times New Roman"/>
          <w:szCs w:val="24"/>
        </w:rPr>
      </w:pPr>
      <w:r>
        <w:rPr>
          <w:rFonts w:eastAsia="Times New Roman"/>
          <w:szCs w:val="24"/>
        </w:rPr>
        <w:t>Η</w:t>
      </w:r>
      <w:r w:rsidRPr="006171F5">
        <w:rPr>
          <w:rFonts w:eastAsia="Times New Roman"/>
          <w:szCs w:val="24"/>
        </w:rPr>
        <w:t xml:space="preserve"> χώρα </w:t>
      </w:r>
      <w:r>
        <w:rPr>
          <w:rFonts w:eastAsia="Times New Roman"/>
          <w:szCs w:val="24"/>
        </w:rPr>
        <w:t>ε</w:t>
      </w:r>
      <w:r w:rsidRPr="006171F5">
        <w:rPr>
          <w:rFonts w:eastAsia="Times New Roman"/>
          <w:szCs w:val="24"/>
        </w:rPr>
        <w:t xml:space="preserve">πίσης υπέστη απώλεια </w:t>
      </w:r>
      <w:r>
        <w:rPr>
          <w:rFonts w:eastAsia="Times New Roman"/>
          <w:szCs w:val="24"/>
        </w:rPr>
        <w:t>ε</w:t>
      </w:r>
      <w:r w:rsidRPr="006171F5">
        <w:rPr>
          <w:rFonts w:eastAsia="Times New Roman"/>
          <w:szCs w:val="24"/>
        </w:rPr>
        <w:t xml:space="preserve">θνικού εισοδήματος </w:t>
      </w:r>
      <w:r>
        <w:rPr>
          <w:rFonts w:eastAsia="Times New Roman"/>
          <w:szCs w:val="24"/>
        </w:rPr>
        <w:t xml:space="preserve">τριάντα τριών </w:t>
      </w:r>
      <w:r w:rsidRPr="006171F5">
        <w:rPr>
          <w:rFonts w:eastAsia="Times New Roman"/>
          <w:szCs w:val="24"/>
        </w:rPr>
        <w:t>ετών</w:t>
      </w:r>
      <w:r>
        <w:rPr>
          <w:rFonts w:eastAsia="Times New Roman"/>
          <w:szCs w:val="24"/>
        </w:rPr>
        <w:t>.</w:t>
      </w:r>
      <w:r w:rsidRPr="006171F5">
        <w:rPr>
          <w:rFonts w:eastAsia="Times New Roman"/>
          <w:szCs w:val="24"/>
        </w:rPr>
        <w:t xml:space="preserve"> </w:t>
      </w:r>
      <w:r>
        <w:rPr>
          <w:rFonts w:eastAsia="Times New Roman"/>
          <w:szCs w:val="24"/>
        </w:rPr>
        <w:t>Έ</w:t>
      </w:r>
      <w:r w:rsidRPr="006171F5">
        <w:rPr>
          <w:rFonts w:eastAsia="Times New Roman"/>
          <w:szCs w:val="24"/>
        </w:rPr>
        <w:t xml:space="preserve">χασε </w:t>
      </w:r>
      <w:r>
        <w:rPr>
          <w:rFonts w:eastAsia="Times New Roman"/>
          <w:szCs w:val="24"/>
        </w:rPr>
        <w:t>πέντε χιλιάδες</w:t>
      </w:r>
      <w:r w:rsidRPr="006171F5">
        <w:rPr>
          <w:rFonts w:eastAsia="Times New Roman"/>
          <w:szCs w:val="24"/>
        </w:rPr>
        <w:t xml:space="preserve"> τετραγωνικά χιλιόμετρα δασών</w:t>
      </w:r>
      <w:r>
        <w:rPr>
          <w:rFonts w:eastAsia="Times New Roman"/>
          <w:szCs w:val="24"/>
        </w:rPr>
        <w:t>,</w:t>
      </w:r>
      <w:r w:rsidRPr="006171F5">
        <w:rPr>
          <w:rFonts w:eastAsia="Times New Roman"/>
          <w:szCs w:val="24"/>
        </w:rPr>
        <w:t xml:space="preserve"> δηλαδή το 25% του </w:t>
      </w:r>
      <w:r>
        <w:rPr>
          <w:rFonts w:eastAsia="Times New Roman"/>
          <w:szCs w:val="24"/>
        </w:rPr>
        <w:t>δ</w:t>
      </w:r>
      <w:r w:rsidRPr="006171F5">
        <w:rPr>
          <w:rFonts w:eastAsia="Times New Roman"/>
          <w:szCs w:val="24"/>
        </w:rPr>
        <w:t xml:space="preserve">ασικού </w:t>
      </w:r>
      <w:r>
        <w:rPr>
          <w:rFonts w:eastAsia="Times New Roman"/>
          <w:szCs w:val="24"/>
        </w:rPr>
        <w:t xml:space="preserve">της πλούτου. </w:t>
      </w:r>
      <w:r w:rsidRPr="006171F5">
        <w:rPr>
          <w:rFonts w:eastAsia="Times New Roman"/>
          <w:szCs w:val="24"/>
        </w:rPr>
        <w:t>Έχασε 60% των ζώων εργασίας</w:t>
      </w:r>
      <w:r>
        <w:rPr>
          <w:rFonts w:eastAsia="Times New Roman"/>
          <w:szCs w:val="24"/>
        </w:rPr>
        <w:t>,</w:t>
      </w:r>
      <w:r w:rsidRPr="006171F5">
        <w:rPr>
          <w:rFonts w:eastAsia="Times New Roman"/>
          <w:szCs w:val="24"/>
        </w:rPr>
        <w:t xml:space="preserve"> 50% των αιγοπροβάτων και 80% των </w:t>
      </w:r>
      <w:r>
        <w:rPr>
          <w:rFonts w:eastAsia="Times New Roman"/>
          <w:szCs w:val="24"/>
        </w:rPr>
        <w:t>χοίρων</w:t>
      </w:r>
      <w:r>
        <w:rPr>
          <w:rFonts w:eastAsia="Times New Roman"/>
          <w:szCs w:val="24"/>
        </w:rPr>
        <w:t>.</w:t>
      </w:r>
      <w:r w:rsidRPr="006171F5">
        <w:rPr>
          <w:rFonts w:eastAsia="Times New Roman"/>
          <w:szCs w:val="24"/>
        </w:rPr>
        <w:t xml:space="preserve"> </w:t>
      </w:r>
      <w:r>
        <w:rPr>
          <w:rFonts w:eastAsia="Times New Roman"/>
          <w:szCs w:val="24"/>
        </w:rPr>
        <w:t>Έ</w:t>
      </w:r>
      <w:r w:rsidRPr="006171F5">
        <w:rPr>
          <w:rFonts w:eastAsia="Times New Roman"/>
          <w:szCs w:val="24"/>
        </w:rPr>
        <w:t xml:space="preserve">χασε το σύνολο της εξορυκτικής </w:t>
      </w:r>
      <w:r>
        <w:rPr>
          <w:rFonts w:eastAsia="Times New Roman"/>
          <w:szCs w:val="24"/>
        </w:rPr>
        <w:t xml:space="preserve">της </w:t>
      </w:r>
      <w:r w:rsidRPr="006171F5">
        <w:rPr>
          <w:rFonts w:eastAsia="Times New Roman"/>
          <w:szCs w:val="24"/>
        </w:rPr>
        <w:t>βιομηχανίας</w:t>
      </w:r>
      <w:r>
        <w:rPr>
          <w:rFonts w:eastAsia="Times New Roman"/>
          <w:szCs w:val="24"/>
        </w:rPr>
        <w:t>. Τ</w:t>
      </w:r>
      <w:r w:rsidRPr="006171F5">
        <w:rPr>
          <w:rFonts w:eastAsia="Times New Roman"/>
          <w:szCs w:val="24"/>
        </w:rPr>
        <w:t>εράστιες ζημιές υπέστησαν οι σιδηρόδρομοι</w:t>
      </w:r>
      <w:r>
        <w:rPr>
          <w:rFonts w:eastAsia="Times New Roman"/>
          <w:szCs w:val="24"/>
        </w:rPr>
        <w:t>,</w:t>
      </w:r>
      <w:r w:rsidRPr="006171F5">
        <w:rPr>
          <w:rFonts w:eastAsia="Times New Roman"/>
          <w:szCs w:val="24"/>
        </w:rPr>
        <w:t xml:space="preserve"> </w:t>
      </w:r>
      <w:r>
        <w:rPr>
          <w:rFonts w:eastAsia="Times New Roman"/>
          <w:szCs w:val="24"/>
        </w:rPr>
        <w:t>α</w:t>
      </w:r>
      <w:r w:rsidRPr="006171F5">
        <w:rPr>
          <w:rFonts w:eastAsia="Times New Roman"/>
          <w:szCs w:val="24"/>
        </w:rPr>
        <w:t>πό 100% έως το μικρότερο ποσοστό</w:t>
      </w:r>
      <w:r>
        <w:rPr>
          <w:rFonts w:eastAsia="Times New Roman"/>
          <w:szCs w:val="24"/>
        </w:rPr>
        <w:t>.</w:t>
      </w:r>
      <w:r w:rsidRPr="006171F5">
        <w:rPr>
          <w:rFonts w:eastAsia="Times New Roman"/>
          <w:szCs w:val="24"/>
        </w:rPr>
        <w:t xml:space="preserve"> Περίπου στο 25% </w:t>
      </w:r>
      <w:r>
        <w:rPr>
          <w:rFonts w:eastAsia="Times New Roman"/>
          <w:szCs w:val="24"/>
        </w:rPr>
        <w:t>π</w:t>
      </w:r>
      <w:r w:rsidRPr="006171F5">
        <w:rPr>
          <w:rFonts w:eastAsia="Times New Roman"/>
          <w:szCs w:val="24"/>
        </w:rPr>
        <w:t>αρουσιάζ</w:t>
      </w:r>
      <w:r>
        <w:rPr>
          <w:rFonts w:eastAsia="Times New Roman"/>
          <w:szCs w:val="24"/>
        </w:rPr>
        <w:t>εται στη</w:t>
      </w:r>
      <w:r w:rsidRPr="006171F5">
        <w:rPr>
          <w:rFonts w:eastAsia="Times New Roman"/>
          <w:szCs w:val="24"/>
        </w:rPr>
        <w:t xml:space="preserve"> γραμ</w:t>
      </w:r>
      <w:r w:rsidRPr="006171F5">
        <w:rPr>
          <w:rFonts w:eastAsia="Times New Roman"/>
          <w:szCs w:val="24"/>
        </w:rPr>
        <w:t>μή Θεσσαλονίκης-Αλεξανδρούπολης</w:t>
      </w:r>
      <w:r>
        <w:rPr>
          <w:rFonts w:eastAsia="Times New Roman"/>
          <w:szCs w:val="24"/>
        </w:rPr>
        <w:t>.</w:t>
      </w:r>
      <w:r w:rsidRPr="006171F5">
        <w:rPr>
          <w:rFonts w:eastAsia="Times New Roman"/>
          <w:szCs w:val="24"/>
        </w:rPr>
        <w:t xml:space="preserve"> Όλο το άλλο δίκτυο </w:t>
      </w:r>
      <w:r>
        <w:rPr>
          <w:rFonts w:eastAsia="Times New Roman"/>
          <w:szCs w:val="24"/>
        </w:rPr>
        <w:t xml:space="preserve">υπέστη σχεδόν πλήρη </w:t>
      </w:r>
      <w:r w:rsidRPr="006171F5">
        <w:rPr>
          <w:rFonts w:eastAsia="Times New Roman"/>
          <w:szCs w:val="24"/>
        </w:rPr>
        <w:t>καταστροφή</w:t>
      </w:r>
      <w:r>
        <w:rPr>
          <w:rFonts w:eastAsia="Times New Roman"/>
          <w:szCs w:val="24"/>
        </w:rPr>
        <w:t>.</w:t>
      </w:r>
      <w:r w:rsidRPr="006171F5">
        <w:rPr>
          <w:rFonts w:eastAsia="Times New Roman"/>
          <w:szCs w:val="24"/>
        </w:rPr>
        <w:t xml:space="preserve"> </w:t>
      </w:r>
      <w:r>
        <w:rPr>
          <w:rFonts w:eastAsia="Times New Roman"/>
          <w:szCs w:val="24"/>
        </w:rPr>
        <w:t>Έ</w:t>
      </w:r>
      <w:r w:rsidRPr="006171F5">
        <w:rPr>
          <w:rFonts w:eastAsia="Times New Roman"/>
          <w:szCs w:val="24"/>
        </w:rPr>
        <w:t xml:space="preserve">χασε </w:t>
      </w:r>
      <w:r>
        <w:rPr>
          <w:rFonts w:eastAsia="Times New Roman"/>
          <w:szCs w:val="24"/>
        </w:rPr>
        <w:t>δεκατέσσερις χιλιάδες επτακόσια είκοσι ένα</w:t>
      </w:r>
      <w:r>
        <w:rPr>
          <w:rFonts w:eastAsia="Times New Roman"/>
          <w:szCs w:val="24"/>
        </w:rPr>
        <w:t xml:space="preserve"> χιλιόμετρα</w:t>
      </w:r>
      <w:r w:rsidRPr="006171F5">
        <w:rPr>
          <w:rFonts w:eastAsia="Times New Roman"/>
          <w:szCs w:val="24"/>
        </w:rPr>
        <w:t xml:space="preserve"> δρόμων</w:t>
      </w:r>
      <w:r>
        <w:rPr>
          <w:rFonts w:eastAsia="Times New Roman"/>
          <w:szCs w:val="24"/>
        </w:rPr>
        <w:t>.</w:t>
      </w:r>
      <w:r w:rsidRPr="006171F5">
        <w:rPr>
          <w:rFonts w:eastAsia="Times New Roman"/>
          <w:szCs w:val="24"/>
        </w:rPr>
        <w:t xml:space="preserve"> </w:t>
      </w:r>
      <w:r>
        <w:rPr>
          <w:rFonts w:eastAsia="Times New Roman"/>
          <w:szCs w:val="24"/>
        </w:rPr>
        <w:t>Β</w:t>
      </w:r>
      <w:r w:rsidRPr="006171F5">
        <w:rPr>
          <w:rFonts w:eastAsia="Times New Roman"/>
          <w:szCs w:val="24"/>
        </w:rPr>
        <w:t>ομβαρδίστηκαν</w:t>
      </w:r>
      <w:r>
        <w:rPr>
          <w:rFonts w:eastAsia="Times New Roman"/>
          <w:szCs w:val="24"/>
        </w:rPr>
        <w:t>,</w:t>
      </w:r>
      <w:r w:rsidRPr="006171F5">
        <w:rPr>
          <w:rFonts w:eastAsia="Times New Roman"/>
          <w:szCs w:val="24"/>
        </w:rPr>
        <w:t xml:space="preserve"> κατ</w:t>
      </w:r>
      <w:r>
        <w:rPr>
          <w:rFonts w:eastAsia="Times New Roman"/>
          <w:szCs w:val="24"/>
        </w:rPr>
        <w:t>ε</w:t>
      </w:r>
      <w:r w:rsidRPr="006171F5">
        <w:rPr>
          <w:rFonts w:eastAsia="Times New Roman"/>
          <w:szCs w:val="24"/>
        </w:rPr>
        <w:t>στράφηκαν ή πυρπολήθηκαν</w:t>
      </w:r>
      <w:r>
        <w:rPr>
          <w:rFonts w:eastAsia="Times New Roman"/>
          <w:szCs w:val="24"/>
        </w:rPr>
        <w:t xml:space="preserve"> τρεις χιλιάδες επτακόσιες πόλεις</w:t>
      </w:r>
      <w:r w:rsidRPr="006171F5">
        <w:rPr>
          <w:rFonts w:eastAsia="Times New Roman"/>
          <w:szCs w:val="24"/>
        </w:rPr>
        <w:t xml:space="preserve"> και οικισμοί</w:t>
      </w:r>
      <w:r>
        <w:rPr>
          <w:rFonts w:eastAsia="Times New Roman"/>
          <w:szCs w:val="24"/>
        </w:rPr>
        <w:t>.</w:t>
      </w:r>
      <w:r w:rsidRPr="006171F5">
        <w:rPr>
          <w:rFonts w:eastAsia="Times New Roman"/>
          <w:szCs w:val="24"/>
        </w:rPr>
        <w:t xml:space="preserve"> </w:t>
      </w:r>
      <w:r>
        <w:rPr>
          <w:rFonts w:eastAsia="Times New Roman"/>
          <w:szCs w:val="24"/>
        </w:rPr>
        <w:t>Κ</w:t>
      </w:r>
      <w:r w:rsidRPr="006171F5">
        <w:rPr>
          <w:rFonts w:eastAsia="Times New Roman"/>
          <w:szCs w:val="24"/>
        </w:rPr>
        <w:t>αταστράφηκα</w:t>
      </w:r>
      <w:r w:rsidRPr="006171F5">
        <w:rPr>
          <w:rFonts w:eastAsia="Times New Roman"/>
          <w:szCs w:val="24"/>
        </w:rPr>
        <w:t xml:space="preserve">ν </w:t>
      </w:r>
      <w:r>
        <w:rPr>
          <w:rFonts w:eastAsia="Times New Roman"/>
          <w:szCs w:val="24"/>
        </w:rPr>
        <w:t>πέντε χιλιάδες</w:t>
      </w:r>
      <w:r>
        <w:rPr>
          <w:rFonts w:eastAsia="Times New Roman"/>
          <w:szCs w:val="24"/>
        </w:rPr>
        <w:t xml:space="preserve"> </w:t>
      </w:r>
      <w:r>
        <w:rPr>
          <w:rFonts w:eastAsia="Times New Roman"/>
          <w:szCs w:val="24"/>
        </w:rPr>
        <w:t>σχολεία. Τ</w:t>
      </w:r>
      <w:r w:rsidRPr="006171F5">
        <w:rPr>
          <w:rFonts w:eastAsia="Times New Roman"/>
          <w:szCs w:val="24"/>
        </w:rPr>
        <w:t>ο μέγεθος της καταστροφής δεν αμφισβητείται από κανέναν</w:t>
      </w:r>
      <w:r>
        <w:rPr>
          <w:rFonts w:eastAsia="Times New Roman"/>
          <w:szCs w:val="24"/>
        </w:rPr>
        <w:t>.</w:t>
      </w:r>
      <w:r w:rsidRPr="006171F5">
        <w:rPr>
          <w:rFonts w:eastAsia="Times New Roman"/>
          <w:szCs w:val="24"/>
        </w:rPr>
        <w:t xml:space="preserve"> </w:t>
      </w:r>
    </w:p>
    <w:p w14:paraId="619F978B" w14:textId="77777777" w:rsidR="00F246CC" w:rsidRDefault="005B5D49">
      <w:pPr>
        <w:spacing w:line="600" w:lineRule="auto"/>
        <w:ind w:firstLine="720"/>
        <w:jc w:val="both"/>
        <w:rPr>
          <w:rFonts w:eastAsia="Times New Roman"/>
          <w:szCs w:val="24"/>
        </w:rPr>
      </w:pPr>
      <w:r>
        <w:rPr>
          <w:rFonts w:eastAsia="Times New Roman"/>
          <w:szCs w:val="24"/>
        </w:rPr>
        <w:t>Τ</w:t>
      </w:r>
      <w:r w:rsidRPr="006171F5">
        <w:rPr>
          <w:rFonts w:eastAsia="Times New Roman"/>
          <w:szCs w:val="24"/>
        </w:rPr>
        <w:t>ο δεύτερο</w:t>
      </w:r>
      <w:r>
        <w:rPr>
          <w:rFonts w:eastAsia="Times New Roman"/>
          <w:szCs w:val="24"/>
        </w:rPr>
        <w:t>,</w:t>
      </w:r>
      <w:r w:rsidRPr="006171F5">
        <w:rPr>
          <w:rFonts w:eastAsia="Times New Roman"/>
          <w:szCs w:val="24"/>
        </w:rPr>
        <w:t xml:space="preserve"> κυρίες και κύριοι συνάδελφοι</w:t>
      </w:r>
      <w:r>
        <w:rPr>
          <w:rFonts w:eastAsia="Times New Roman"/>
          <w:szCs w:val="24"/>
        </w:rPr>
        <w:t>,</w:t>
      </w:r>
      <w:r w:rsidRPr="006171F5">
        <w:rPr>
          <w:rFonts w:eastAsia="Times New Roman"/>
          <w:szCs w:val="24"/>
        </w:rPr>
        <w:t xml:space="preserve"> </w:t>
      </w:r>
      <w:r>
        <w:rPr>
          <w:rFonts w:eastAsia="Times New Roman"/>
          <w:szCs w:val="24"/>
        </w:rPr>
        <w:t>σ</w:t>
      </w:r>
      <w:r w:rsidRPr="006171F5">
        <w:rPr>
          <w:rFonts w:eastAsia="Times New Roman"/>
          <w:szCs w:val="24"/>
        </w:rPr>
        <w:t xml:space="preserve">το οποίο νομίζω ότι συμφωνούμε σχεδόν όλοι </w:t>
      </w:r>
      <w:r>
        <w:rPr>
          <w:rFonts w:eastAsia="Times New Roman"/>
          <w:szCs w:val="24"/>
        </w:rPr>
        <w:t xml:space="preserve">–απολείπονται </w:t>
      </w:r>
      <w:r w:rsidRPr="006171F5">
        <w:rPr>
          <w:rFonts w:eastAsia="Times New Roman"/>
          <w:szCs w:val="24"/>
        </w:rPr>
        <w:t xml:space="preserve">της </w:t>
      </w:r>
      <w:r>
        <w:rPr>
          <w:rFonts w:eastAsia="Times New Roman"/>
          <w:szCs w:val="24"/>
        </w:rPr>
        <w:t>Α</w:t>
      </w:r>
      <w:r w:rsidRPr="006171F5">
        <w:rPr>
          <w:rFonts w:eastAsia="Times New Roman"/>
          <w:szCs w:val="24"/>
        </w:rPr>
        <w:t>ιθούσης αυτοί οι οποίοι θα διαφωνούσαν</w:t>
      </w:r>
      <w:r>
        <w:rPr>
          <w:rFonts w:eastAsia="Times New Roman"/>
          <w:szCs w:val="24"/>
        </w:rPr>
        <w:t>,</w:t>
      </w:r>
      <w:r w:rsidRPr="00FC7474">
        <w:rPr>
          <w:rFonts w:eastAsia="Times New Roman"/>
          <w:szCs w:val="24"/>
        </w:rPr>
        <w:t xml:space="preserve"> </w:t>
      </w:r>
      <w:r>
        <w:rPr>
          <w:rFonts w:eastAsia="Times New Roman"/>
          <w:szCs w:val="24"/>
        </w:rPr>
        <w:t>όπως έλεγε</w:t>
      </w:r>
      <w:r w:rsidRPr="006171F5">
        <w:rPr>
          <w:rFonts w:eastAsia="Times New Roman"/>
          <w:szCs w:val="24"/>
        </w:rPr>
        <w:t xml:space="preserve"> μακαρίτης </w:t>
      </w:r>
      <w:r>
        <w:rPr>
          <w:rFonts w:eastAsia="Times New Roman"/>
          <w:szCs w:val="24"/>
        </w:rPr>
        <w:t>Υπουρ</w:t>
      </w:r>
      <w:r>
        <w:rPr>
          <w:rFonts w:eastAsia="Times New Roman"/>
          <w:szCs w:val="24"/>
        </w:rPr>
        <w:t xml:space="preserve">γός του </w:t>
      </w:r>
      <w:r w:rsidRPr="00472BDB">
        <w:rPr>
          <w:rFonts w:eastAsia="Times New Roman"/>
          <w:szCs w:val="24"/>
        </w:rPr>
        <w:t>ΠΑΣΟΚ</w:t>
      </w:r>
      <w:r>
        <w:rPr>
          <w:rFonts w:eastAsia="Times New Roman"/>
          <w:szCs w:val="24"/>
        </w:rPr>
        <w:t>-</w:t>
      </w:r>
      <w:r>
        <w:rPr>
          <w:rFonts w:eastAsia="Times New Roman"/>
          <w:szCs w:val="24"/>
        </w:rPr>
        <w:t xml:space="preserve"> είναι το εξής: «Δ</w:t>
      </w:r>
      <w:r w:rsidRPr="006171F5">
        <w:rPr>
          <w:rFonts w:eastAsia="Times New Roman"/>
          <w:szCs w:val="24"/>
        </w:rPr>
        <w:t xml:space="preserve">εν δικαιούμεθα όλοι </w:t>
      </w:r>
      <w:r>
        <w:rPr>
          <w:rFonts w:eastAsia="Times New Roman"/>
          <w:szCs w:val="24"/>
        </w:rPr>
        <w:t>διά</w:t>
      </w:r>
      <w:r w:rsidRPr="006171F5">
        <w:rPr>
          <w:rFonts w:eastAsia="Times New Roman"/>
          <w:szCs w:val="24"/>
        </w:rPr>
        <w:t xml:space="preserve"> να ομιλούμε επί του θέματος αυτού</w:t>
      </w:r>
      <w:r>
        <w:rPr>
          <w:rFonts w:eastAsia="Times New Roman"/>
          <w:szCs w:val="24"/>
        </w:rPr>
        <w:t>».</w:t>
      </w:r>
      <w:r w:rsidRPr="006171F5">
        <w:rPr>
          <w:rFonts w:eastAsia="Times New Roman"/>
          <w:szCs w:val="24"/>
        </w:rPr>
        <w:t xml:space="preserve"> </w:t>
      </w:r>
      <w:r>
        <w:rPr>
          <w:rFonts w:eastAsia="Times New Roman"/>
          <w:szCs w:val="24"/>
        </w:rPr>
        <w:t xml:space="preserve">Όποιος αποτελεί τον </w:t>
      </w:r>
      <w:r w:rsidRPr="006171F5">
        <w:rPr>
          <w:rFonts w:eastAsia="Times New Roman"/>
          <w:szCs w:val="24"/>
        </w:rPr>
        <w:t>πολιτικό διάδοχο του ναζισμού</w:t>
      </w:r>
      <w:r>
        <w:rPr>
          <w:rFonts w:eastAsia="Times New Roman"/>
          <w:szCs w:val="24"/>
        </w:rPr>
        <w:t>,</w:t>
      </w:r>
      <w:r w:rsidRPr="006171F5">
        <w:rPr>
          <w:rFonts w:eastAsia="Times New Roman"/>
          <w:szCs w:val="24"/>
        </w:rPr>
        <w:t xml:space="preserve"> </w:t>
      </w:r>
      <w:r>
        <w:rPr>
          <w:rFonts w:eastAsia="Times New Roman"/>
          <w:szCs w:val="24"/>
        </w:rPr>
        <w:t>αποδεδειγμένα και διακηρυγμένα,</w:t>
      </w:r>
      <w:r w:rsidRPr="006171F5">
        <w:rPr>
          <w:rFonts w:eastAsia="Times New Roman"/>
          <w:szCs w:val="24"/>
        </w:rPr>
        <w:t xml:space="preserve"> δεν έχει δικαίωμα </w:t>
      </w:r>
      <w:r>
        <w:rPr>
          <w:rFonts w:eastAsia="Times New Roman"/>
          <w:szCs w:val="24"/>
        </w:rPr>
        <w:t>τοποθέτησης</w:t>
      </w:r>
      <w:r w:rsidRPr="006171F5">
        <w:rPr>
          <w:rFonts w:eastAsia="Times New Roman"/>
          <w:szCs w:val="24"/>
        </w:rPr>
        <w:t xml:space="preserve"> στη συζήτηση αυτή</w:t>
      </w:r>
      <w:r>
        <w:rPr>
          <w:rFonts w:eastAsia="Times New Roman"/>
          <w:szCs w:val="24"/>
        </w:rPr>
        <w:t>.</w:t>
      </w:r>
      <w:r w:rsidRPr="006171F5">
        <w:rPr>
          <w:rFonts w:eastAsia="Times New Roman"/>
          <w:szCs w:val="24"/>
        </w:rPr>
        <w:t xml:space="preserve"> </w:t>
      </w:r>
      <w:r>
        <w:rPr>
          <w:rFonts w:eastAsia="Times New Roman"/>
          <w:szCs w:val="24"/>
        </w:rPr>
        <w:t>Ο</w:t>
      </w:r>
      <w:r w:rsidRPr="006171F5">
        <w:rPr>
          <w:rFonts w:eastAsia="Times New Roman"/>
          <w:szCs w:val="24"/>
        </w:rPr>
        <w:t xml:space="preserve"> ναζισμός είναι αυτός που επέφερε τις καταστροφές αυτές </w:t>
      </w:r>
      <w:r>
        <w:rPr>
          <w:rFonts w:eastAsia="Times New Roman"/>
          <w:szCs w:val="24"/>
        </w:rPr>
        <w:t xml:space="preserve">στη χώρα. </w:t>
      </w:r>
    </w:p>
    <w:p w14:paraId="619F978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της Νέας Δημοκρατίας</w:t>
      </w:r>
      <w:r w:rsidRPr="00655E34">
        <w:rPr>
          <w:rFonts w:eastAsia="Times New Roman" w:cs="Times New Roman"/>
          <w:szCs w:val="24"/>
        </w:rPr>
        <w:t xml:space="preserve"> </w:t>
      </w:r>
      <w:r>
        <w:rPr>
          <w:rFonts w:eastAsia="Times New Roman" w:cs="Times New Roman"/>
          <w:szCs w:val="24"/>
        </w:rPr>
        <w:t>και</w:t>
      </w:r>
      <w:r w:rsidRPr="00655E34">
        <w:rPr>
          <w:rFonts w:eastAsia="Times New Roman" w:cs="Times New Roman"/>
          <w:szCs w:val="24"/>
        </w:rPr>
        <w:t xml:space="preserve"> </w:t>
      </w:r>
      <w:r w:rsidRPr="00655E34">
        <w:rPr>
          <w:rFonts w:eastAsia="Times New Roman" w:cs="Times New Roman"/>
          <w:szCs w:val="24"/>
        </w:rPr>
        <w:t>του ΣΥΡΙΖΑ)</w:t>
      </w:r>
    </w:p>
    <w:p w14:paraId="619F978D" w14:textId="77777777" w:rsidR="00F246CC" w:rsidRDefault="005B5D49">
      <w:pPr>
        <w:spacing w:line="600" w:lineRule="auto"/>
        <w:ind w:firstLine="720"/>
        <w:jc w:val="both"/>
        <w:rPr>
          <w:rFonts w:eastAsia="Times New Roman"/>
          <w:szCs w:val="24"/>
        </w:rPr>
      </w:pPr>
      <w:r>
        <w:rPr>
          <w:rFonts w:eastAsia="Times New Roman"/>
          <w:szCs w:val="24"/>
        </w:rPr>
        <w:t xml:space="preserve">Και λυπάμαι </w:t>
      </w:r>
      <w:r w:rsidRPr="006171F5">
        <w:rPr>
          <w:rFonts w:eastAsia="Times New Roman"/>
          <w:szCs w:val="24"/>
        </w:rPr>
        <w:t>να το πω</w:t>
      </w:r>
      <w:r>
        <w:rPr>
          <w:rFonts w:eastAsia="Times New Roman"/>
          <w:szCs w:val="24"/>
        </w:rPr>
        <w:t>, αλλά</w:t>
      </w:r>
      <w:r w:rsidRPr="006171F5">
        <w:rPr>
          <w:rFonts w:eastAsia="Times New Roman"/>
          <w:szCs w:val="24"/>
        </w:rPr>
        <w:t xml:space="preserve"> </w:t>
      </w:r>
      <w:r>
        <w:rPr>
          <w:rFonts w:eastAsia="Times New Roman"/>
          <w:szCs w:val="24"/>
        </w:rPr>
        <w:t>θ</w:t>
      </w:r>
      <w:r w:rsidRPr="006171F5">
        <w:rPr>
          <w:rFonts w:eastAsia="Times New Roman"/>
          <w:szCs w:val="24"/>
        </w:rPr>
        <w:t>α διαβάσω μόνο ένα μικρό σημείο</w:t>
      </w:r>
      <w:r>
        <w:rPr>
          <w:rFonts w:eastAsia="Times New Roman"/>
          <w:szCs w:val="24"/>
        </w:rPr>
        <w:t xml:space="preserve"> </w:t>
      </w:r>
      <w:r>
        <w:rPr>
          <w:rFonts w:eastAsia="Times New Roman"/>
          <w:szCs w:val="24"/>
        </w:rPr>
        <w:t xml:space="preserve">ομιλίας </w:t>
      </w:r>
      <w:r>
        <w:rPr>
          <w:rFonts w:eastAsia="Times New Roman"/>
          <w:szCs w:val="24"/>
        </w:rPr>
        <w:t xml:space="preserve">του Προέδρου </w:t>
      </w:r>
      <w:r w:rsidRPr="006171F5">
        <w:rPr>
          <w:rFonts w:eastAsia="Times New Roman"/>
          <w:szCs w:val="24"/>
        </w:rPr>
        <w:t>της Χρυσής Αυγής κ</w:t>
      </w:r>
      <w:r>
        <w:rPr>
          <w:rFonts w:eastAsia="Times New Roman"/>
          <w:szCs w:val="24"/>
        </w:rPr>
        <w:t>. Μιχαλολιάκου. Α</w:t>
      </w:r>
      <w:r w:rsidRPr="006171F5">
        <w:rPr>
          <w:rFonts w:eastAsia="Times New Roman"/>
          <w:szCs w:val="24"/>
        </w:rPr>
        <w:t>υτό</w:t>
      </w:r>
      <w:r w:rsidRPr="006171F5">
        <w:rPr>
          <w:rFonts w:eastAsia="Times New Roman"/>
          <w:szCs w:val="24"/>
        </w:rPr>
        <w:t xml:space="preserve"> το οποίο </w:t>
      </w:r>
      <w:r>
        <w:rPr>
          <w:rFonts w:eastAsia="Times New Roman"/>
          <w:szCs w:val="24"/>
        </w:rPr>
        <w:t xml:space="preserve">θα διαβάσω </w:t>
      </w:r>
      <w:r w:rsidRPr="006171F5">
        <w:rPr>
          <w:rFonts w:eastAsia="Times New Roman"/>
          <w:szCs w:val="24"/>
        </w:rPr>
        <w:t>έχει κατατεθεί στο</w:t>
      </w:r>
      <w:r>
        <w:rPr>
          <w:rFonts w:eastAsia="Times New Roman"/>
          <w:szCs w:val="24"/>
        </w:rPr>
        <w:t>ν</w:t>
      </w:r>
      <w:r w:rsidRPr="006171F5">
        <w:rPr>
          <w:rFonts w:eastAsia="Times New Roman"/>
          <w:szCs w:val="24"/>
        </w:rPr>
        <w:t xml:space="preserve"> δημόσιο διάλογο</w:t>
      </w:r>
      <w:r>
        <w:rPr>
          <w:rFonts w:eastAsia="Times New Roman"/>
          <w:szCs w:val="24"/>
        </w:rPr>
        <w:t xml:space="preserve"> και</w:t>
      </w:r>
      <w:r w:rsidRPr="006171F5">
        <w:rPr>
          <w:rFonts w:eastAsia="Times New Roman"/>
          <w:szCs w:val="24"/>
        </w:rPr>
        <w:t xml:space="preserve"> εμπεριέχεται στα πρακτικά της δίκης </w:t>
      </w:r>
      <w:r>
        <w:rPr>
          <w:rFonts w:eastAsia="Times New Roman"/>
          <w:szCs w:val="24"/>
        </w:rPr>
        <w:t xml:space="preserve">της </w:t>
      </w:r>
      <w:r w:rsidRPr="006171F5">
        <w:rPr>
          <w:rFonts w:eastAsia="Times New Roman"/>
          <w:szCs w:val="24"/>
        </w:rPr>
        <w:t>Χρυσής Αυγής</w:t>
      </w:r>
      <w:r>
        <w:rPr>
          <w:rFonts w:eastAsia="Times New Roman"/>
          <w:szCs w:val="24"/>
        </w:rPr>
        <w:t xml:space="preserve"> επίσης.</w:t>
      </w:r>
      <w:r w:rsidRPr="006171F5">
        <w:rPr>
          <w:rFonts w:eastAsia="Times New Roman"/>
          <w:szCs w:val="24"/>
        </w:rPr>
        <w:t xml:space="preserve"> Αναφερόμενος στους Έλληνες Εβραίους της Θεσσαλονίκης είπε το εξής</w:t>
      </w:r>
      <w:r>
        <w:rPr>
          <w:rFonts w:eastAsia="Times New Roman"/>
          <w:szCs w:val="24"/>
        </w:rPr>
        <w:t xml:space="preserve"> απίστευτο:</w:t>
      </w:r>
      <w:r w:rsidRPr="006171F5">
        <w:rPr>
          <w:rFonts w:eastAsia="Times New Roman"/>
          <w:szCs w:val="24"/>
        </w:rPr>
        <w:t xml:space="preserve"> </w:t>
      </w:r>
      <w:r>
        <w:rPr>
          <w:rFonts w:eastAsia="Times New Roman"/>
          <w:szCs w:val="24"/>
        </w:rPr>
        <w:t>«Οι άλλοι στη Θεσσαλονίκη πήραν</w:t>
      </w:r>
      <w:r w:rsidRPr="006171F5">
        <w:rPr>
          <w:rFonts w:eastAsia="Times New Roman"/>
          <w:szCs w:val="24"/>
        </w:rPr>
        <w:t xml:space="preserve"> το τρενάκι</w:t>
      </w:r>
      <w:r>
        <w:rPr>
          <w:rFonts w:eastAsia="Times New Roman"/>
          <w:szCs w:val="24"/>
        </w:rPr>
        <w:t>»</w:t>
      </w:r>
      <w:r w:rsidRPr="006171F5">
        <w:rPr>
          <w:rFonts w:eastAsia="Times New Roman"/>
          <w:szCs w:val="24"/>
        </w:rPr>
        <w:t xml:space="preserve"> </w:t>
      </w:r>
      <w:r>
        <w:rPr>
          <w:rFonts w:eastAsia="Times New Roman"/>
          <w:szCs w:val="24"/>
        </w:rPr>
        <w:t>-</w:t>
      </w:r>
      <w:r>
        <w:rPr>
          <w:rFonts w:eastAsia="Times New Roman"/>
          <w:szCs w:val="24"/>
        </w:rPr>
        <w:t>αναφέρεται σ</w:t>
      </w:r>
      <w:r w:rsidRPr="006171F5">
        <w:rPr>
          <w:rFonts w:eastAsia="Times New Roman"/>
          <w:szCs w:val="24"/>
        </w:rPr>
        <w:t xml:space="preserve">τους Εβραίους </w:t>
      </w:r>
      <w:r>
        <w:rPr>
          <w:rFonts w:eastAsia="Times New Roman"/>
          <w:szCs w:val="24"/>
        </w:rPr>
        <w:t xml:space="preserve">της </w:t>
      </w:r>
      <w:r w:rsidRPr="006171F5">
        <w:rPr>
          <w:rFonts w:eastAsia="Times New Roman"/>
          <w:szCs w:val="24"/>
        </w:rPr>
        <w:t>Θεσσαλονίκης</w:t>
      </w:r>
      <w:r>
        <w:rPr>
          <w:rFonts w:eastAsia="Times New Roman"/>
          <w:szCs w:val="24"/>
        </w:rPr>
        <w:t>,</w:t>
      </w:r>
      <w:r w:rsidRPr="006171F5">
        <w:rPr>
          <w:rFonts w:eastAsia="Times New Roman"/>
          <w:szCs w:val="24"/>
        </w:rPr>
        <w:t xml:space="preserve"> κυρίες και κύριοι </w:t>
      </w:r>
      <w:r>
        <w:rPr>
          <w:rFonts w:eastAsia="Times New Roman"/>
          <w:szCs w:val="24"/>
        </w:rPr>
        <w:t xml:space="preserve">συνάδελφοι- </w:t>
      </w:r>
      <w:r>
        <w:rPr>
          <w:rFonts w:eastAsia="Times New Roman"/>
          <w:szCs w:val="24"/>
        </w:rPr>
        <w:t>«</w:t>
      </w:r>
      <w:r w:rsidRPr="006171F5">
        <w:rPr>
          <w:rFonts w:eastAsia="Times New Roman"/>
          <w:szCs w:val="24"/>
        </w:rPr>
        <w:t>και πήγα</w:t>
      </w:r>
      <w:r>
        <w:rPr>
          <w:rFonts w:eastAsia="Times New Roman"/>
          <w:szCs w:val="24"/>
        </w:rPr>
        <w:t>ν</w:t>
      </w:r>
      <w:r w:rsidRPr="006171F5">
        <w:rPr>
          <w:rFonts w:eastAsia="Times New Roman"/>
          <w:szCs w:val="24"/>
        </w:rPr>
        <w:t xml:space="preserve"> ταξιδάκι</w:t>
      </w:r>
      <w:r>
        <w:rPr>
          <w:rFonts w:eastAsia="Times New Roman"/>
          <w:szCs w:val="24"/>
        </w:rPr>
        <w:t>,</w:t>
      </w:r>
      <w:r w:rsidRPr="006171F5">
        <w:rPr>
          <w:rFonts w:eastAsia="Times New Roman"/>
          <w:szCs w:val="24"/>
        </w:rPr>
        <w:t xml:space="preserve"> ένα ωραίο μαγευτικό ταξίδι</w:t>
      </w:r>
      <w:r>
        <w:rPr>
          <w:rFonts w:eastAsia="Times New Roman"/>
          <w:szCs w:val="24"/>
        </w:rPr>
        <w:t>,</w:t>
      </w:r>
      <w:r w:rsidRPr="006171F5">
        <w:rPr>
          <w:rFonts w:eastAsia="Times New Roman"/>
          <w:szCs w:val="24"/>
        </w:rPr>
        <w:t xml:space="preserve"> σε ένα πανέμορφο τοπίο για χειμερινές </w:t>
      </w:r>
      <w:r>
        <w:rPr>
          <w:rFonts w:eastAsia="Times New Roman"/>
          <w:szCs w:val="24"/>
        </w:rPr>
        <w:t>δια</w:t>
      </w:r>
      <w:r w:rsidRPr="006171F5">
        <w:rPr>
          <w:rFonts w:eastAsia="Times New Roman"/>
          <w:szCs w:val="24"/>
        </w:rPr>
        <w:t>κοπές με ψηλές καμινάδες</w:t>
      </w:r>
      <w:r>
        <w:rPr>
          <w:rFonts w:eastAsia="Times New Roman"/>
          <w:szCs w:val="24"/>
        </w:rPr>
        <w:t>». Και καταγράφονται γέλια</w:t>
      </w:r>
      <w:r w:rsidRPr="006171F5">
        <w:rPr>
          <w:rFonts w:eastAsia="Times New Roman"/>
          <w:szCs w:val="24"/>
        </w:rPr>
        <w:t xml:space="preserve"> στο </w:t>
      </w:r>
      <w:r>
        <w:rPr>
          <w:rFonts w:eastAsia="Times New Roman"/>
          <w:szCs w:val="24"/>
        </w:rPr>
        <w:t>ακροατήριο. Α</w:t>
      </w:r>
      <w:r w:rsidRPr="006171F5">
        <w:rPr>
          <w:rFonts w:eastAsia="Times New Roman"/>
          <w:szCs w:val="24"/>
        </w:rPr>
        <w:t xml:space="preserve">υτό </w:t>
      </w:r>
      <w:r>
        <w:rPr>
          <w:rFonts w:eastAsia="Times New Roman"/>
          <w:szCs w:val="24"/>
        </w:rPr>
        <w:t xml:space="preserve">συνιστά περιγραφή της τύχης </w:t>
      </w:r>
      <w:r w:rsidRPr="006171F5">
        <w:rPr>
          <w:rFonts w:eastAsia="Times New Roman"/>
          <w:szCs w:val="24"/>
        </w:rPr>
        <w:t xml:space="preserve">των </w:t>
      </w:r>
      <w:r w:rsidRPr="006171F5">
        <w:rPr>
          <w:rFonts w:eastAsia="Times New Roman"/>
          <w:szCs w:val="24"/>
        </w:rPr>
        <w:t>Εβραίων συμπολιτών μας της Θεσσαλονίκης</w:t>
      </w:r>
      <w:r>
        <w:rPr>
          <w:rFonts w:eastAsia="Times New Roman"/>
          <w:szCs w:val="24"/>
        </w:rPr>
        <w:t>. Κ</w:t>
      </w:r>
      <w:r w:rsidRPr="006171F5">
        <w:rPr>
          <w:rFonts w:eastAsia="Times New Roman"/>
          <w:szCs w:val="24"/>
        </w:rPr>
        <w:t xml:space="preserve">αι το κόμμα αυτό απαιτεί λόγο επί του θέματος αυτού στην Εθνική </w:t>
      </w:r>
      <w:r>
        <w:rPr>
          <w:rFonts w:eastAsia="Times New Roman"/>
          <w:szCs w:val="24"/>
        </w:rPr>
        <w:t>Α</w:t>
      </w:r>
      <w:r w:rsidRPr="006171F5">
        <w:rPr>
          <w:rFonts w:eastAsia="Times New Roman"/>
          <w:szCs w:val="24"/>
        </w:rPr>
        <w:t xml:space="preserve">ντιπροσωπεία </w:t>
      </w:r>
      <w:r>
        <w:rPr>
          <w:rFonts w:eastAsia="Times New Roman"/>
          <w:szCs w:val="24"/>
        </w:rPr>
        <w:t xml:space="preserve">και διαμαρτύρεται ως αδικούμενο, </w:t>
      </w:r>
      <w:r w:rsidRPr="006171F5">
        <w:rPr>
          <w:rFonts w:eastAsia="Times New Roman"/>
          <w:szCs w:val="24"/>
        </w:rPr>
        <w:t xml:space="preserve">επειδή δεν του εδόθη ο λόγος κατά </w:t>
      </w:r>
      <w:r>
        <w:rPr>
          <w:rFonts w:eastAsia="Times New Roman"/>
          <w:szCs w:val="24"/>
        </w:rPr>
        <w:t>πώς το</w:t>
      </w:r>
      <w:r w:rsidRPr="006171F5">
        <w:rPr>
          <w:rFonts w:eastAsia="Times New Roman"/>
          <w:szCs w:val="24"/>
        </w:rPr>
        <w:t xml:space="preserve"> </w:t>
      </w:r>
      <w:r>
        <w:rPr>
          <w:rFonts w:eastAsia="Times New Roman"/>
          <w:szCs w:val="24"/>
        </w:rPr>
        <w:t>ήθελε.</w:t>
      </w:r>
    </w:p>
    <w:p w14:paraId="619F978E" w14:textId="77777777" w:rsidR="00F246CC" w:rsidRDefault="005B5D49">
      <w:pPr>
        <w:spacing w:line="600" w:lineRule="auto"/>
        <w:ind w:firstLine="720"/>
        <w:jc w:val="both"/>
        <w:rPr>
          <w:rFonts w:eastAsia="Times New Roman"/>
          <w:szCs w:val="24"/>
        </w:rPr>
      </w:pPr>
      <w:r>
        <w:rPr>
          <w:rFonts w:eastAsia="Times New Roman"/>
          <w:szCs w:val="24"/>
        </w:rPr>
        <w:t>Τ</w:t>
      </w:r>
      <w:r w:rsidRPr="006171F5">
        <w:rPr>
          <w:rFonts w:eastAsia="Times New Roman"/>
          <w:szCs w:val="24"/>
        </w:rPr>
        <w:t>ελειώνοντας με αυτό έχω να σχολιάσω τα λεχθέντα από το</w:t>
      </w:r>
      <w:r w:rsidRPr="006171F5">
        <w:rPr>
          <w:rFonts w:eastAsia="Times New Roman"/>
          <w:szCs w:val="24"/>
        </w:rPr>
        <w:t xml:space="preserve">ν </w:t>
      </w:r>
      <w:r>
        <w:rPr>
          <w:rFonts w:eastAsia="Times New Roman"/>
          <w:szCs w:val="24"/>
        </w:rPr>
        <w:t xml:space="preserve">Πρωθυπουργό κ. Τσίπρα. </w:t>
      </w:r>
      <w:r w:rsidRPr="006171F5">
        <w:rPr>
          <w:rFonts w:eastAsia="Times New Roman"/>
          <w:szCs w:val="24"/>
        </w:rPr>
        <w:t>Κατ</w:t>
      </w:r>
      <w:r>
        <w:rPr>
          <w:rFonts w:eastAsia="Times New Roman"/>
          <w:szCs w:val="24"/>
        </w:rPr>
        <w:t xml:space="preserve">’ </w:t>
      </w:r>
      <w:r w:rsidRPr="006171F5">
        <w:rPr>
          <w:rFonts w:eastAsia="Times New Roman"/>
          <w:szCs w:val="24"/>
        </w:rPr>
        <w:t>αρχ</w:t>
      </w:r>
      <w:r>
        <w:rPr>
          <w:rFonts w:eastAsia="Times New Roman"/>
          <w:szCs w:val="24"/>
        </w:rPr>
        <w:t>άς</w:t>
      </w:r>
      <w:r>
        <w:rPr>
          <w:rFonts w:eastAsia="Times New Roman"/>
          <w:szCs w:val="24"/>
        </w:rPr>
        <w:t>, βεβαίως</w:t>
      </w:r>
      <w:r w:rsidRPr="006171F5">
        <w:rPr>
          <w:rFonts w:eastAsia="Times New Roman"/>
          <w:szCs w:val="24"/>
        </w:rPr>
        <w:t xml:space="preserve"> όλοι εδώ πρέπει να είμαστε ενωμένοι</w:t>
      </w:r>
      <w:r>
        <w:rPr>
          <w:rFonts w:eastAsia="Times New Roman"/>
          <w:szCs w:val="24"/>
        </w:rPr>
        <w:t>.</w:t>
      </w:r>
      <w:r w:rsidRPr="006171F5">
        <w:rPr>
          <w:rFonts w:eastAsia="Times New Roman"/>
          <w:szCs w:val="24"/>
        </w:rPr>
        <w:t xml:space="preserve"> </w:t>
      </w:r>
      <w:r>
        <w:rPr>
          <w:rFonts w:eastAsia="Times New Roman"/>
          <w:szCs w:val="24"/>
        </w:rPr>
        <w:t>Σ</w:t>
      </w:r>
      <w:r w:rsidRPr="006171F5">
        <w:rPr>
          <w:rFonts w:eastAsia="Times New Roman"/>
          <w:szCs w:val="24"/>
        </w:rPr>
        <w:t xml:space="preserve">ε αυτό ο </w:t>
      </w:r>
      <w:r>
        <w:rPr>
          <w:rFonts w:eastAsia="Times New Roman"/>
          <w:szCs w:val="24"/>
        </w:rPr>
        <w:t xml:space="preserve">κ. </w:t>
      </w:r>
      <w:r w:rsidRPr="006171F5">
        <w:rPr>
          <w:rFonts w:eastAsia="Times New Roman"/>
          <w:szCs w:val="24"/>
        </w:rPr>
        <w:t xml:space="preserve">Μητσοτάκης τοποθετήθηκε </w:t>
      </w:r>
      <w:r>
        <w:rPr>
          <w:rFonts w:eastAsia="Times New Roman"/>
          <w:szCs w:val="24"/>
        </w:rPr>
        <w:t>σαφώς. Ο Πρωθυπουργός, όμως,</w:t>
      </w:r>
      <w:r w:rsidRPr="006171F5">
        <w:rPr>
          <w:rFonts w:eastAsia="Times New Roman"/>
          <w:szCs w:val="24"/>
        </w:rPr>
        <w:t xml:space="preserve"> δεν μπόρεσε να ξεφύγει από τη συνήθη ροπή</w:t>
      </w:r>
      <w:r>
        <w:rPr>
          <w:rFonts w:eastAsia="Times New Roman"/>
          <w:szCs w:val="24"/>
        </w:rPr>
        <w:t xml:space="preserve"> του,</w:t>
      </w:r>
      <w:r w:rsidRPr="006171F5">
        <w:rPr>
          <w:rFonts w:eastAsia="Times New Roman"/>
          <w:szCs w:val="24"/>
        </w:rPr>
        <w:t xml:space="preserve"> </w:t>
      </w:r>
      <w:r>
        <w:rPr>
          <w:rFonts w:eastAsia="Times New Roman"/>
          <w:szCs w:val="24"/>
        </w:rPr>
        <w:t>κ</w:t>
      </w:r>
      <w:r w:rsidRPr="006171F5">
        <w:rPr>
          <w:rFonts w:eastAsia="Times New Roman"/>
          <w:szCs w:val="24"/>
        </w:rPr>
        <w:t>ατ</w:t>
      </w:r>
      <w:r>
        <w:rPr>
          <w:rFonts w:eastAsia="Times New Roman"/>
          <w:szCs w:val="24"/>
        </w:rPr>
        <w:t xml:space="preserve">’ </w:t>
      </w:r>
      <w:r w:rsidRPr="006171F5">
        <w:rPr>
          <w:rFonts w:eastAsia="Times New Roman"/>
          <w:szCs w:val="24"/>
        </w:rPr>
        <w:t>αρχήν της ανακρίβειας</w:t>
      </w:r>
      <w:r>
        <w:rPr>
          <w:rFonts w:eastAsia="Times New Roman"/>
          <w:szCs w:val="24"/>
        </w:rPr>
        <w:t>.</w:t>
      </w:r>
      <w:r w:rsidRPr="006171F5">
        <w:rPr>
          <w:rFonts w:eastAsia="Times New Roman"/>
          <w:szCs w:val="24"/>
        </w:rPr>
        <w:t xml:space="preserve"> </w:t>
      </w:r>
      <w:r>
        <w:rPr>
          <w:rFonts w:eastAsia="Times New Roman"/>
          <w:szCs w:val="24"/>
        </w:rPr>
        <w:t>Θ</w:t>
      </w:r>
      <w:r w:rsidRPr="006171F5">
        <w:rPr>
          <w:rFonts w:eastAsia="Times New Roman"/>
          <w:szCs w:val="24"/>
        </w:rPr>
        <w:t>α το πω κομψά</w:t>
      </w:r>
      <w:r>
        <w:rPr>
          <w:rFonts w:eastAsia="Times New Roman"/>
          <w:szCs w:val="24"/>
        </w:rPr>
        <w:t>,</w:t>
      </w:r>
      <w:r w:rsidRPr="006171F5">
        <w:rPr>
          <w:rFonts w:eastAsia="Times New Roman"/>
          <w:szCs w:val="24"/>
        </w:rPr>
        <w:t xml:space="preserve"> </w:t>
      </w:r>
      <w:r>
        <w:rPr>
          <w:rFonts w:eastAsia="Times New Roman"/>
          <w:szCs w:val="24"/>
        </w:rPr>
        <w:t>για να μην το πω</w:t>
      </w:r>
      <w:r w:rsidRPr="006171F5">
        <w:rPr>
          <w:rFonts w:eastAsia="Times New Roman"/>
          <w:szCs w:val="24"/>
        </w:rPr>
        <w:t xml:space="preserve"> </w:t>
      </w:r>
      <w:r>
        <w:rPr>
          <w:rFonts w:eastAsia="Times New Roman"/>
          <w:szCs w:val="24"/>
        </w:rPr>
        <w:t>«αναλήθεια</w:t>
      </w:r>
      <w:r w:rsidRPr="006171F5">
        <w:rPr>
          <w:rFonts w:eastAsia="Times New Roman"/>
          <w:szCs w:val="24"/>
        </w:rPr>
        <w:t>ς</w:t>
      </w:r>
      <w:r>
        <w:rPr>
          <w:rFonts w:eastAsia="Times New Roman"/>
          <w:szCs w:val="24"/>
        </w:rPr>
        <w:t>». Κ</w:t>
      </w:r>
      <w:r w:rsidRPr="006171F5">
        <w:rPr>
          <w:rFonts w:eastAsia="Times New Roman"/>
          <w:szCs w:val="24"/>
        </w:rPr>
        <w:t xml:space="preserve">ατηγορήθηκε </w:t>
      </w:r>
      <w:r>
        <w:rPr>
          <w:rFonts w:eastAsia="Times New Roman"/>
          <w:szCs w:val="24"/>
        </w:rPr>
        <w:t>-</w:t>
      </w:r>
      <w:r w:rsidRPr="006171F5">
        <w:rPr>
          <w:rFonts w:eastAsia="Times New Roman"/>
          <w:szCs w:val="24"/>
        </w:rPr>
        <w:t>και νομίζω σωστά</w:t>
      </w:r>
      <w:r>
        <w:rPr>
          <w:rFonts w:eastAsia="Times New Roman"/>
          <w:szCs w:val="24"/>
        </w:rPr>
        <w:t>-</w:t>
      </w:r>
      <w:r w:rsidRPr="006171F5">
        <w:rPr>
          <w:rFonts w:eastAsia="Times New Roman"/>
          <w:szCs w:val="24"/>
        </w:rPr>
        <w:t xml:space="preserve"> η Κυβέρνηση για τριετή καθυστέρηση στο ζήτημα αυτό</w:t>
      </w:r>
      <w:r>
        <w:rPr>
          <w:rFonts w:eastAsia="Times New Roman"/>
          <w:szCs w:val="24"/>
        </w:rPr>
        <w:t>.</w:t>
      </w:r>
      <w:r w:rsidRPr="006171F5">
        <w:rPr>
          <w:rFonts w:eastAsia="Times New Roman"/>
          <w:szCs w:val="24"/>
        </w:rPr>
        <w:t xml:space="preserve"> </w:t>
      </w:r>
      <w:r>
        <w:rPr>
          <w:rFonts w:eastAsia="Times New Roman"/>
          <w:szCs w:val="24"/>
        </w:rPr>
        <w:t xml:space="preserve">Η ανταπάντηση «τι </w:t>
      </w:r>
      <w:r w:rsidRPr="006171F5">
        <w:rPr>
          <w:rFonts w:eastAsia="Times New Roman"/>
          <w:szCs w:val="24"/>
        </w:rPr>
        <w:t>έκαναν άλλα κόμματα επί έτη</w:t>
      </w:r>
      <w:r>
        <w:rPr>
          <w:rFonts w:eastAsia="Times New Roman"/>
          <w:szCs w:val="24"/>
        </w:rPr>
        <w:t>»</w:t>
      </w:r>
      <w:r w:rsidRPr="006171F5">
        <w:rPr>
          <w:rFonts w:eastAsia="Times New Roman"/>
          <w:szCs w:val="24"/>
        </w:rPr>
        <w:t xml:space="preserve"> δεν αποτελεί απάντηση στο επιχείρημα</w:t>
      </w:r>
      <w:r>
        <w:rPr>
          <w:rFonts w:eastAsia="Times New Roman"/>
          <w:szCs w:val="24"/>
        </w:rPr>
        <w:t>. Το έχω</w:t>
      </w:r>
      <w:r w:rsidRPr="006171F5">
        <w:rPr>
          <w:rFonts w:eastAsia="Times New Roman"/>
          <w:szCs w:val="24"/>
        </w:rPr>
        <w:t xml:space="preserve"> ξαναπεί πολλές φορές</w:t>
      </w:r>
      <w:r>
        <w:rPr>
          <w:rFonts w:eastAsia="Times New Roman"/>
          <w:szCs w:val="24"/>
        </w:rPr>
        <w:t>.</w:t>
      </w:r>
      <w:r w:rsidRPr="006171F5">
        <w:rPr>
          <w:rFonts w:eastAsia="Times New Roman"/>
          <w:szCs w:val="24"/>
        </w:rPr>
        <w:t xml:space="preserve"> Κατ</w:t>
      </w:r>
      <w:r>
        <w:rPr>
          <w:rFonts w:eastAsia="Times New Roman"/>
          <w:szCs w:val="24"/>
        </w:rPr>
        <w:t>’</w:t>
      </w:r>
      <w:r w:rsidRPr="006171F5">
        <w:rPr>
          <w:rFonts w:eastAsia="Times New Roman"/>
          <w:szCs w:val="24"/>
        </w:rPr>
        <w:t>αρχ</w:t>
      </w:r>
      <w:r>
        <w:rPr>
          <w:rFonts w:eastAsia="Times New Roman"/>
          <w:szCs w:val="24"/>
        </w:rPr>
        <w:t>άς,</w:t>
      </w:r>
      <w:r w:rsidRPr="006171F5">
        <w:rPr>
          <w:rFonts w:eastAsia="Times New Roman"/>
          <w:szCs w:val="24"/>
        </w:rPr>
        <w:t xml:space="preserve"> έκαν</w:t>
      </w:r>
      <w:r>
        <w:rPr>
          <w:rFonts w:eastAsia="Times New Roman"/>
          <w:szCs w:val="24"/>
        </w:rPr>
        <w:t>αν. Α</w:t>
      </w:r>
      <w:r w:rsidRPr="006171F5">
        <w:rPr>
          <w:rFonts w:eastAsia="Times New Roman"/>
          <w:szCs w:val="24"/>
        </w:rPr>
        <w:t>ναφέρθηκαν οι δύο ρηματι</w:t>
      </w:r>
      <w:r w:rsidRPr="006171F5">
        <w:rPr>
          <w:rFonts w:eastAsia="Times New Roman"/>
          <w:szCs w:val="24"/>
        </w:rPr>
        <w:t>κ</w:t>
      </w:r>
      <w:r>
        <w:rPr>
          <w:rFonts w:eastAsia="Times New Roman"/>
          <w:szCs w:val="24"/>
        </w:rPr>
        <w:t>έ</w:t>
      </w:r>
      <w:r w:rsidRPr="006171F5">
        <w:rPr>
          <w:rFonts w:eastAsia="Times New Roman"/>
          <w:szCs w:val="24"/>
        </w:rPr>
        <w:t xml:space="preserve">ς </w:t>
      </w:r>
      <w:r>
        <w:rPr>
          <w:rFonts w:eastAsia="Times New Roman"/>
          <w:szCs w:val="24"/>
        </w:rPr>
        <w:t>διακοινώσεις, έ</w:t>
      </w:r>
      <w:r w:rsidRPr="006171F5">
        <w:rPr>
          <w:rFonts w:eastAsia="Times New Roman"/>
          <w:szCs w:val="24"/>
        </w:rPr>
        <w:t xml:space="preserve">στω κι αν </w:t>
      </w:r>
      <w:r>
        <w:rPr>
          <w:rFonts w:eastAsia="Times New Roman"/>
          <w:szCs w:val="24"/>
        </w:rPr>
        <w:t xml:space="preserve">ο Πρωθυπουργός </w:t>
      </w:r>
      <w:r w:rsidRPr="006171F5">
        <w:rPr>
          <w:rFonts w:eastAsia="Times New Roman"/>
          <w:szCs w:val="24"/>
        </w:rPr>
        <w:t>δεν συμφώνησε με το περιεχόμενο της δεύτερης</w:t>
      </w:r>
      <w:r>
        <w:rPr>
          <w:rFonts w:eastAsia="Times New Roman"/>
          <w:szCs w:val="24"/>
        </w:rPr>
        <w:t>,</w:t>
      </w:r>
      <w:r w:rsidRPr="006171F5">
        <w:rPr>
          <w:rFonts w:eastAsia="Times New Roman"/>
          <w:szCs w:val="24"/>
        </w:rPr>
        <w:t xml:space="preserve"> της Κυβέρνησης Σαμαρά</w:t>
      </w:r>
      <w:r>
        <w:rPr>
          <w:rFonts w:eastAsia="Times New Roman"/>
          <w:szCs w:val="24"/>
        </w:rPr>
        <w:t xml:space="preserve"> το 2015,</w:t>
      </w:r>
      <w:r w:rsidRPr="006171F5">
        <w:rPr>
          <w:rFonts w:eastAsia="Times New Roman"/>
          <w:szCs w:val="24"/>
        </w:rPr>
        <w:t xml:space="preserve"> </w:t>
      </w:r>
      <w:r>
        <w:rPr>
          <w:rFonts w:eastAsia="Times New Roman"/>
          <w:szCs w:val="24"/>
        </w:rPr>
        <w:t>υπογεγραμμέν</w:t>
      </w:r>
      <w:r>
        <w:rPr>
          <w:rFonts w:eastAsia="Times New Roman"/>
          <w:szCs w:val="24"/>
        </w:rPr>
        <w:t>η</w:t>
      </w:r>
      <w:r w:rsidRPr="006171F5">
        <w:rPr>
          <w:rFonts w:eastAsia="Times New Roman"/>
          <w:szCs w:val="24"/>
        </w:rPr>
        <w:t xml:space="preserve"> από τον </w:t>
      </w:r>
      <w:r>
        <w:rPr>
          <w:rFonts w:eastAsia="Times New Roman"/>
          <w:szCs w:val="24"/>
        </w:rPr>
        <w:t>κ. Β</w:t>
      </w:r>
      <w:r w:rsidRPr="006171F5">
        <w:rPr>
          <w:rFonts w:eastAsia="Times New Roman"/>
          <w:szCs w:val="24"/>
        </w:rPr>
        <w:t>ενιζέλο</w:t>
      </w:r>
      <w:r>
        <w:rPr>
          <w:rFonts w:eastAsia="Times New Roman"/>
          <w:szCs w:val="24"/>
        </w:rPr>
        <w:t>,</w:t>
      </w:r>
      <w:r w:rsidRPr="006171F5">
        <w:rPr>
          <w:rFonts w:eastAsia="Times New Roman"/>
          <w:szCs w:val="24"/>
        </w:rPr>
        <w:t xml:space="preserve"> </w:t>
      </w:r>
      <w:r>
        <w:rPr>
          <w:rFonts w:eastAsia="Times New Roman"/>
          <w:szCs w:val="24"/>
        </w:rPr>
        <w:t>α</w:t>
      </w:r>
      <w:r w:rsidRPr="006171F5">
        <w:rPr>
          <w:rFonts w:eastAsia="Times New Roman"/>
          <w:szCs w:val="24"/>
        </w:rPr>
        <w:t>λλά εν πάση περιπτώσει αυτό έγινε</w:t>
      </w:r>
      <w:r>
        <w:rPr>
          <w:rFonts w:eastAsia="Times New Roman"/>
          <w:szCs w:val="24"/>
        </w:rPr>
        <w:t>.</w:t>
      </w:r>
      <w:r w:rsidRPr="006171F5">
        <w:rPr>
          <w:rFonts w:eastAsia="Times New Roman"/>
          <w:szCs w:val="24"/>
        </w:rPr>
        <w:t xml:space="preserve"> </w:t>
      </w:r>
      <w:r>
        <w:rPr>
          <w:rFonts w:eastAsia="Times New Roman"/>
          <w:szCs w:val="24"/>
        </w:rPr>
        <w:t>Τ</w:t>
      </w:r>
      <w:r w:rsidRPr="006171F5">
        <w:rPr>
          <w:rFonts w:eastAsia="Times New Roman"/>
          <w:szCs w:val="24"/>
        </w:rPr>
        <w:t>ο ερώτημα είναι</w:t>
      </w:r>
      <w:r>
        <w:rPr>
          <w:rFonts w:eastAsia="Times New Roman"/>
          <w:szCs w:val="24"/>
        </w:rPr>
        <w:t>:</w:t>
      </w:r>
      <w:r w:rsidRPr="006171F5">
        <w:rPr>
          <w:rFonts w:eastAsia="Times New Roman"/>
          <w:szCs w:val="24"/>
        </w:rPr>
        <w:t xml:space="preserve"> </w:t>
      </w:r>
      <w:r>
        <w:rPr>
          <w:rFonts w:eastAsia="Times New Roman"/>
          <w:szCs w:val="24"/>
        </w:rPr>
        <w:t>Η</w:t>
      </w:r>
      <w:r w:rsidRPr="006171F5">
        <w:rPr>
          <w:rFonts w:eastAsia="Times New Roman"/>
          <w:szCs w:val="24"/>
        </w:rPr>
        <w:t xml:space="preserve"> δίκη του Κυβέρνηση</w:t>
      </w:r>
      <w:r>
        <w:rPr>
          <w:rFonts w:eastAsia="Times New Roman"/>
          <w:szCs w:val="24"/>
        </w:rPr>
        <w:t>,</w:t>
      </w:r>
      <w:r w:rsidRPr="006171F5">
        <w:rPr>
          <w:rFonts w:eastAsia="Times New Roman"/>
          <w:szCs w:val="24"/>
        </w:rPr>
        <w:t xml:space="preserve"> η οποία υπεσχέθη αλλά</w:t>
      </w:r>
      <w:r>
        <w:rPr>
          <w:rFonts w:eastAsia="Times New Roman"/>
          <w:szCs w:val="24"/>
        </w:rPr>
        <w:t>,</w:t>
      </w:r>
      <w:r w:rsidRPr="006171F5">
        <w:rPr>
          <w:rFonts w:eastAsia="Times New Roman"/>
          <w:szCs w:val="24"/>
        </w:rPr>
        <w:t xml:space="preserve"> γιατί δεν τα </w:t>
      </w:r>
      <w:r>
        <w:rPr>
          <w:rFonts w:eastAsia="Times New Roman"/>
          <w:szCs w:val="24"/>
        </w:rPr>
        <w:t xml:space="preserve">έπραξε; </w:t>
      </w:r>
    </w:p>
    <w:p w14:paraId="619F978F" w14:textId="77777777" w:rsidR="00F246CC" w:rsidRDefault="005B5D49">
      <w:pPr>
        <w:spacing w:line="600" w:lineRule="auto"/>
        <w:ind w:firstLine="720"/>
        <w:jc w:val="both"/>
        <w:rPr>
          <w:rFonts w:eastAsia="Times New Roman"/>
          <w:szCs w:val="24"/>
        </w:rPr>
      </w:pPr>
      <w:r>
        <w:rPr>
          <w:rFonts w:eastAsia="Times New Roman"/>
          <w:szCs w:val="24"/>
        </w:rPr>
        <w:t>Κ</w:t>
      </w:r>
      <w:r w:rsidRPr="006171F5">
        <w:rPr>
          <w:rFonts w:eastAsia="Times New Roman"/>
          <w:szCs w:val="24"/>
        </w:rPr>
        <w:t>υρίες και κύριοι συνάδελφοι</w:t>
      </w:r>
      <w:r>
        <w:rPr>
          <w:rFonts w:eastAsia="Times New Roman"/>
          <w:szCs w:val="24"/>
        </w:rPr>
        <w:t>,</w:t>
      </w:r>
      <w:r w:rsidRPr="006171F5">
        <w:rPr>
          <w:rFonts w:eastAsia="Times New Roman"/>
          <w:szCs w:val="24"/>
        </w:rPr>
        <w:t xml:space="preserve"> η δικαιολογία </w:t>
      </w:r>
      <w:r>
        <w:rPr>
          <w:rFonts w:eastAsia="Times New Roman"/>
          <w:szCs w:val="24"/>
        </w:rPr>
        <w:t>την οποία εμφάνισε ο Π</w:t>
      </w:r>
      <w:r w:rsidRPr="006171F5">
        <w:rPr>
          <w:rFonts w:eastAsia="Times New Roman"/>
          <w:szCs w:val="24"/>
        </w:rPr>
        <w:t>ρωθυπουργός ότι δήθεν</w:t>
      </w:r>
      <w:r>
        <w:rPr>
          <w:rFonts w:eastAsia="Times New Roman"/>
          <w:szCs w:val="24"/>
        </w:rPr>
        <w:t>,</w:t>
      </w:r>
      <w:r w:rsidRPr="006171F5">
        <w:rPr>
          <w:rFonts w:eastAsia="Times New Roman"/>
          <w:szCs w:val="24"/>
        </w:rPr>
        <w:t xml:space="preserve"> δεν έπρεπε να τεθούν αυτά τα θέματα</w:t>
      </w:r>
      <w:r>
        <w:rPr>
          <w:rFonts w:eastAsia="Times New Roman"/>
          <w:szCs w:val="24"/>
        </w:rPr>
        <w:t>,</w:t>
      </w:r>
      <w:r w:rsidRPr="006171F5">
        <w:rPr>
          <w:rFonts w:eastAsia="Times New Roman"/>
          <w:szCs w:val="24"/>
        </w:rPr>
        <w:t xml:space="preserve"> </w:t>
      </w:r>
      <w:r>
        <w:rPr>
          <w:rFonts w:eastAsia="Times New Roman"/>
          <w:szCs w:val="24"/>
        </w:rPr>
        <w:t>διότι</w:t>
      </w:r>
      <w:r w:rsidRPr="006171F5">
        <w:rPr>
          <w:rFonts w:eastAsia="Times New Roman"/>
          <w:szCs w:val="24"/>
        </w:rPr>
        <w:t xml:space="preserve"> θα δημιουργείτο τότε η εντύπωση ότι η Ελλάδα εγείρει το θέμα για να πετύχει συμψηφισμό</w:t>
      </w:r>
      <w:r>
        <w:rPr>
          <w:rFonts w:eastAsia="Times New Roman"/>
          <w:szCs w:val="24"/>
        </w:rPr>
        <w:t xml:space="preserve"> κατά τη διάρκε</w:t>
      </w:r>
      <w:r>
        <w:rPr>
          <w:rFonts w:eastAsia="Times New Roman"/>
          <w:szCs w:val="24"/>
        </w:rPr>
        <w:t>ια των μνημονίων, αντ</w:t>
      </w:r>
      <w:r w:rsidRPr="006171F5">
        <w:rPr>
          <w:rFonts w:eastAsia="Times New Roman"/>
          <w:szCs w:val="24"/>
        </w:rPr>
        <w:t xml:space="preserve">αποδεικνύεται από δικά του </w:t>
      </w:r>
      <w:r>
        <w:rPr>
          <w:rFonts w:eastAsia="Times New Roman"/>
          <w:szCs w:val="24"/>
        </w:rPr>
        <w:t xml:space="preserve">λεχθέντα. </w:t>
      </w:r>
      <w:r w:rsidRPr="006171F5">
        <w:rPr>
          <w:rFonts w:eastAsia="Times New Roman"/>
          <w:szCs w:val="24"/>
        </w:rPr>
        <w:t>Σας διαβάζω δική του τοποθέτηση το 2013</w:t>
      </w:r>
      <w:r>
        <w:rPr>
          <w:rFonts w:eastAsia="Times New Roman"/>
          <w:szCs w:val="24"/>
        </w:rPr>
        <w:t>,</w:t>
      </w:r>
      <w:r w:rsidRPr="006171F5">
        <w:rPr>
          <w:rFonts w:eastAsia="Times New Roman"/>
          <w:szCs w:val="24"/>
        </w:rPr>
        <w:t xml:space="preserve"> Αρχηγού της </w:t>
      </w:r>
      <w:r>
        <w:rPr>
          <w:rFonts w:eastAsia="Times New Roman"/>
          <w:szCs w:val="24"/>
        </w:rPr>
        <w:t>Α</w:t>
      </w:r>
      <w:r w:rsidRPr="006171F5">
        <w:rPr>
          <w:rFonts w:eastAsia="Times New Roman"/>
          <w:szCs w:val="24"/>
        </w:rPr>
        <w:t>ντιπολίτευσης τότε</w:t>
      </w:r>
      <w:r>
        <w:rPr>
          <w:rFonts w:eastAsia="Times New Roman"/>
          <w:szCs w:val="24"/>
        </w:rPr>
        <w:t>,</w:t>
      </w:r>
      <w:r w:rsidRPr="006171F5">
        <w:rPr>
          <w:rFonts w:eastAsia="Times New Roman"/>
          <w:szCs w:val="24"/>
        </w:rPr>
        <w:t xml:space="preserve"> που λέει</w:t>
      </w:r>
      <w:r>
        <w:rPr>
          <w:rFonts w:eastAsia="Times New Roman"/>
          <w:szCs w:val="24"/>
        </w:rPr>
        <w:t>:</w:t>
      </w:r>
      <w:r w:rsidRPr="006171F5">
        <w:rPr>
          <w:rFonts w:eastAsia="Times New Roman"/>
          <w:szCs w:val="24"/>
        </w:rPr>
        <w:t xml:space="preserve"> </w:t>
      </w:r>
      <w:r>
        <w:rPr>
          <w:rFonts w:eastAsia="Times New Roman"/>
          <w:szCs w:val="24"/>
        </w:rPr>
        <w:t>«Ε</w:t>
      </w:r>
      <w:r w:rsidRPr="006171F5">
        <w:rPr>
          <w:rFonts w:eastAsia="Times New Roman"/>
          <w:szCs w:val="24"/>
        </w:rPr>
        <w:t xml:space="preserve">πικρίνοντας την κυβέρνηση για τη στάση </w:t>
      </w:r>
      <w:r>
        <w:rPr>
          <w:rFonts w:eastAsia="Times New Roman"/>
          <w:szCs w:val="24"/>
        </w:rPr>
        <w:t>της</w:t>
      </w:r>
      <w:r w:rsidRPr="006171F5">
        <w:rPr>
          <w:rFonts w:eastAsia="Times New Roman"/>
          <w:szCs w:val="24"/>
        </w:rPr>
        <w:t xml:space="preserve"> στο θέμα αυτό</w:t>
      </w:r>
      <w:r>
        <w:rPr>
          <w:rFonts w:eastAsia="Times New Roman"/>
          <w:szCs w:val="24"/>
        </w:rPr>
        <w:t>,</w:t>
      </w:r>
      <w:r w:rsidRPr="006171F5">
        <w:rPr>
          <w:rFonts w:eastAsia="Times New Roman"/>
          <w:szCs w:val="24"/>
        </w:rPr>
        <w:t xml:space="preserve"> ο </w:t>
      </w:r>
      <w:r>
        <w:rPr>
          <w:rFonts w:eastAsia="Times New Roman"/>
          <w:szCs w:val="24"/>
        </w:rPr>
        <w:t>Π</w:t>
      </w:r>
      <w:r w:rsidRPr="006171F5">
        <w:rPr>
          <w:rFonts w:eastAsia="Times New Roman"/>
          <w:szCs w:val="24"/>
        </w:rPr>
        <w:t>ρόεδρος του ΣΥΡΙΖΑ</w:t>
      </w:r>
      <w:r>
        <w:rPr>
          <w:rFonts w:eastAsia="Times New Roman"/>
          <w:szCs w:val="24"/>
        </w:rPr>
        <w:t>,</w:t>
      </w:r>
      <w:r w:rsidRPr="006171F5">
        <w:rPr>
          <w:rFonts w:eastAsia="Times New Roman"/>
          <w:szCs w:val="24"/>
        </w:rPr>
        <w:t xml:space="preserve"> </w:t>
      </w:r>
      <w:r>
        <w:rPr>
          <w:rFonts w:eastAsia="Times New Roman"/>
          <w:szCs w:val="24"/>
        </w:rPr>
        <w:t xml:space="preserve">τη μη θέση </w:t>
      </w:r>
      <w:r w:rsidRPr="006171F5">
        <w:rPr>
          <w:rFonts w:eastAsia="Times New Roman"/>
          <w:szCs w:val="24"/>
        </w:rPr>
        <w:t xml:space="preserve">του </w:t>
      </w:r>
      <w:r>
        <w:rPr>
          <w:rFonts w:eastAsia="Times New Roman"/>
          <w:szCs w:val="24"/>
        </w:rPr>
        <w:t xml:space="preserve">ζητήματος, </w:t>
      </w:r>
      <w:r w:rsidRPr="006171F5">
        <w:rPr>
          <w:rFonts w:eastAsia="Times New Roman"/>
          <w:szCs w:val="24"/>
        </w:rPr>
        <w:t>εξέφρ</w:t>
      </w:r>
      <w:r w:rsidRPr="006171F5">
        <w:rPr>
          <w:rFonts w:eastAsia="Times New Roman"/>
          <w:szCs w:val="24"/>
        </w:rPr>
        <w:t>ασε την πλήρη αντίθεσή του</w:t>
      </w:r>
      <w:r>
        <w:rPr>
          <w:rFonts w:eastAsia="Times New Roman"/>
          <w:szCs w:val="24"/>
        </w:rPr>
        <w:t>». Κ</w:t>
      </w:r>
      <w:r w:rsidRPr="006171F5">
        <w:rPr>
          <w:rFonts w:eastAsia="Times New Roman"/>
          <w:szCs w:val="24"/>
        </w:rPr>
        <w:t xml:space="preserve">αι αναφέρεται </w:t>
      </w:r>
      <w:r>
        <w:rPr>
          <w:rFonts w:eastAsia="Times New Roman"/>
          <w:szCs w:val="24"/>
        </w:rPr>
        <w:t>σ</w:t>
      </w:r>
      <w:r w:rsidRPr="006171F5">
        <w:rPr>
          <w:rFonts w:eastAsia="Times New Roman"/>
          <w:szCs w:val="24"/>
        </w:rPr>
        <w:t>ε δική του τοποθέτηση στο</w:t>
      </w:r>
      <w:r>
        <w:rPr>
          <w:rFonts w:eastAsia="Times New Roman"/>
          <w:szCs w:val="24"/>
        </w:rPr>
        <w:t xml:space="preserve">ν </w:t>
      </w:r>
      <w:r w:rsidRPr="002F588F">
        <w:rPr>
          <w:rFonts w:eastAsia="Times New Roman"/>
          <w:szCs w:val="24"/>
        </w:rPr>
        <w:t>Βόλφγκανγκ Σόιμπλε</w:t>
      </w:r>
      <w:r>
        <w:rPr>
          <w:rFonts w:eastAsia="Times New Roman"/>
          <w:szCs w:val="24"/>
        </w:rPr>
        <w:t>,</w:t>
      </w:r>
      <w:r>
        <w:rPr>
          <w:rFonts w:eastAsia="Times New Roman"/>
          <w:szCs w:val="24"/>
        </w:rPr>
        <w:t xml:space="preserve"> που λέει ότι το έθεσε.</w:t>
      </w:r>
      <w:r w:rsidRPr="006171F5">
        <w:rPr>
          <w:rFonts w:eastAsia="Times New Roman"/>
          <w:szCs w:val="24"/>
        </w:rPr>
        <w:t xml:space="preserve"> </w:t>
      </w:r>
      <w:r>
        <w:rPr>
          <w:rFonts w:eastAsia="Times New Roman"/>
          <w:szCs w:val="24"/>
        </w:rPr>
        <w:t>Α</w:t>
      </w:r>
      <w:r w:rsidRPr="006171F5">
        <w:rPr>
          <w:rFonts w:eastAsia="Times New Roman"/>
          <w:szCs w:val="24"/>
        </w:rPr>
        <w:t>ργότερα λέει</w:t>
      </w:r>
      <w:r>
        <w:rPr>
          <w:rFonts w:eastAsia="Times New Roman"/>
          <w:szCs w:val="24"/>
        </w:rPr>
        <w:t>:</w:t>
      </w:r>
      <w:r w:rsidRPr="006171F5">
        <w:rPr>
          <w:rFonts w:eastAsia="Times New Roman"/>
          <w:szCs w:val="24"/>
        </w:rPr>
        <w:t xml:space="preserve"> </w:t>
      </w:r>
      <w:r>
        <w:rPr>
          <w:rFonts w:eastAsia="Times New Roman"/>
          <w:szCs w:val="24"/>
        </w:rPr>
        <w:t xml:space="preserve">«Ζητούμε </w:t>
      </w:r>
      <w:r w:rsidRPr="006171F5">
        <w:rPr>
          <w:rFonts w:eastAsia="Times New Roman"/>
          <w:szCs w:val="24"/>
        </w:rPr>
        <w:t xml:space="preserve">από την κυβέρνηση </w:t>
      </w:r>
      <w:r>
        <w:rPr>
          <w:rFonts w:eastAsia="Times New Roman"/>
          <w:szCs w:val="24"/>
        </w:rPr>
        <w:t xml:space="preserve">–την τότε κυβέρνηση </w:t>
      </w:r>
      <w:r w:rsidRPr="006171F5">
        <w:rPr>
          <w:rFonts w:eastAsia="Times New Roman"/>
          <w:szCs w:val="24"/>
        </w:rPr>
        <w:t>Σαμαρά</w:t>
      </w:r>
      <w:r>
        <w:rPr>
          <w:rFonts w:eastAsia="Times New Roman"/>
          <w:szCs w:val="24"/>
        </w:rPr>
        <w:t>-</w:t>
      </w:r>
      <w:r w:rsidRPr="006171F5">
        <w:rPr>
          <w:rFonts w:eastAsia="Times New Roman"/>
          <w:szCs w:val="24"/>
        </w:rPr>
        <w:t xml:space="preserve"> να φέρει άμεσα το θέμα στη Βουλή</w:t>
      </w:r>
      <w:r>
        <w:rPr>
          <w:rFonts w:eastAsia="Times New Roman"/>
          <w:szCs w:val="24"/>
        </w:rPr>
        <w:t>». Π</w:t>
      </w:r>
      <w:r w:rsidRPr="006171F5">
        <w:rPr>
          <w:rFonts w:eastAsia="Times New Roman"/>
          <w:szCs w:val="24"/>
        </w:rPr>
        <w:t xml:space="preserve">ουθενά δεν μας λέει </w:t>
      </w:r>
      <w:r>
        <w:rPr>
          <w:rFonts w:eastAsia="Times New Roman"/>
          <w:szCs w:val="24"/>
        </w:rPr>
        <w:t>τ</w:t>
      </w:r>
      <w:r w:rsidRPr="006171F5">
        <w:rPr>
          <w:rFonts w:eastAsia="Times New Roman"/>
          <w:szCs w:val="24"/>
        </w:rPr>
        <w:t xml:space="preserve">ότε </w:t>
      </w:r>
      <w:r>
        <w:rPr>
          <w:rFonts w:eastAsia="Times New Roman"/>
          <w:szCs w:val="24"/>
        </w:rPr>
        <w:t>ότι συμβού</w:t>
      </w:r>
      <w:r>
        <w:rPr>
          <w:rFonts w:eastAsia="Times New Roman"/>
          <w:szCs w:val="24"/>
        </w:rPr>
        <w:t xml:space="preserve">λευε </w:t>
      </w:r>
      <w:r w:rsidRPr="006171F5">
        <w:rPr>
          <w:rFonts w:eastAsia="Times New Roman"/>
          <w:szCs w:val="24"/>
        </w:rPr>
        <w:t>την τότε κυβέρνηση</w:t>
      </w:r>
      <w:r>
        <w:rPr>
          <w:rFonts w:eastAsia="Times New Roman"/>
          <w:szCs w:val="24"/>
        </w:rPr>
        <w:t>,</w:t>
      </w:r>
      <w:r w:rsidRPr="006171F5">
        <w:rPr>
          <w:rFonts w:eastAsia="Times New Roman"/>
          <w:szCs w:val="24"/>
        </w:rPr>
        <w:t xml:space="preserve"> </w:t>
      </w:r>
      <w:r>
        <w:rPr>
          <w:rFonts w:eastAsia="Times New Roman"/>
          <w:szCs w:val="24"/>
        </w:rPr>
        <w:t>επ</w:t>
      </w:r>
      <w:r w:rsidRPr="006171F5">
        <w:rPr>
          <w:rFonts w:eastAsia="Times New Roman"/>
          <w:szCs w:val="24"/>
        </w:rPr>
        <w:t>ίσης κυβέρνηση κατά τη διάρκεια μνημονίων</w:t>
      </w:r>
      <w:r>
        <w:rPr>
          <w:rFonts w:eastAsia="Times New Roman"/>
          <w:szCs w:val="24"/>
        </w:rPr>
        <w:t>,</w:t>
      </w:r>
      <w:r w:rsidRPr="006171F5">
        <w:rPr>
          <w:rFonts w:eastAsia="Times New Roman"/>
          <w:szCs w:val="24"/>
        </w:rPr>
        <w:t xml:space="preserve"> να μην θέσει το ζήτημα</w:t>
      </w:r>
      <w:r>
        <w:rPr>
          <w:rFonts w:eastAsia="Times New Roman"/>
          <w:szCs w:val="24"/>
        </w:rPr>
        <w:t>,</w:t>
      </w:r>
      <w:r w:rsidRPr="006171F5">
        <w:rPr>
          <w:rFonts w:eastAsia="Times New Roman"/>
          <w:szCs w:val="24"/>
        </w:rPr>
        <w:t xml:space="preserve"> διότι </w:t>
      </w:r>
      <w:r>
        <w:rPr>
          <w:rFonts w:eastAsia="Times New Roman"/>
          <w:szCs w:val="24"/>
        </w:rPr>
        <w:t>α</w:t>
      </w:r>
      <w:r w:rsidRPr="006171F5">
        <w:rPr>
          <w:rFonts w:eastAsia="Times New Roman"/>
          <w:szCs w:val="24"/>
        </w:rPr>
        <w:t xml:space="preserve">πλώς δεν ήταν επίκαιρος </w:t>
      </w:r>
      <w:r>
        <w:rPr>
          <w:rFonts w:eastAsia="Times New Roman"/>
          <w:szCs w:val="24"/>
        </w:rPr>
        <w:t>ο χρόνος.</w:t>
      </w:r>
    </w:p>
    <w:p w14:paraId="619F9790" w14:textId="77777777" w:rsidR="00F246CC" w:rsidRDefault="005B5D49">
      <w:pPr>
        <w:spacing w:line="600" w:lineRule="auto"/>
        <w:ind w:firstLine="720"/>
        <w:jc w:val="both"/>
        <w:rPr>
          <w:rFonts w:eastAsia="Times New Roman"/>
          <w:szCs w:val="24"/>
        </w:rPr>
      </w:pPr>
      <w:r w:rsidRPr="006171F5">
        <w:rPr>
          <w:rFonts w:eastAsia="Times New Roman"/>
          <w:szCs w:val="24"/>
        </w:rPr>
        <w:t>Κατά συνέπεια</w:t>
      </w:r>
      <w:r>
        <w:rPr>
          <w:rFonts w:eastAsia="Times New Roman"/>
          <w:szCs w:val="24"/>
        </w:rPr>
        <w:t>,</w:t>
      </w:r>
      <w:r w:rsidRPr="006171F5">
        <w:rPr>
          <w:rFonts w:eastAsia="Times New Roman"/>
          <w:szCs w:val="24"/>
        </w:rPr>
        <w:t xml:space="preserve"> είναι φανερό ότι η Κυβέρνηση στο θέμα αυτό και καθυστέρησε και αστόχησε</w:t>
      </w:r>
      <w:r>
        <w:rPr>
          <w:rFonts w:eastAsia="Times New Roman"/>
          <w:szCs w:val="24"/>
        </w:rPr>
        <w:t>.</w:t>
      </w:r>
      <w:r w:rsidRPr="006171F5">
        <w:rPr>
          <w:rFonts w:eastAsia="Times New Roman"/>
          <w:szCs w:val="24"/>
        </w:rPr>
        <w:t xml:space="preserve"> </w:t>
      </w:r>
      <w:r>
        <w:rPr>
          <w:rFonts w:eastAsia="Times New Roman"/>
          <w:szCs w:val="24"/>
        </w:rPr>
        <w:t>Ό</w:t>
      </w:r>
      <w:r w:rsidRPr="006171F5">
        <w:rPr>
          <w:rFonts w:eastAsia="Times New Roman"/>
          <w:szCs w:val="24"/>
        </w:rPr>
        <w:t>πως άστοχη</w:t>
      </w:r>
      <w:r>
        <w:rPr>
          <w:rFonts w:eastAsia="Times New Roman"/>
          <w:szCs w:val="24"/>
        </w:rPr>
        <w:t>,</w:t>
      </w:r>
      <w:r w:rsidRPr="006171F5">
        <w:rPr>
          <w:rFonts w:eastAsia="Times New Roman"/>
          <w:szCs w:val="24"/>
        </w:rPr>
        <w:t xml:space="preserve"> οφ</w:t>
      </w:r>
      <w:r>
        <w:rPr>
          <w:rFonts w:eastAsia="Times New Roman"/>
          <w:szCs w:val="24"/>
        </w:rPr>
        <w:t xml:space="preserve">ειλόμενη πιθανώς </w:t>
      </w:r>
      <w:r>
        <w:rPr>
          <w:rFonts w:eastAsia="Times New Roman"/>
          <w:szCs w:val="24"/>
        </w:rPr>
        <w:t>στην άγνοια τού</w:t>
      </w:r>
      <w:r w:rsidRPr="006171F5">
        <w:rPr>
          <w:rFonts w:eastAsia="Times New Roman"/>
          <w:szCs w:val="24"/>
        </w:rPr>
        <w:t xml:space="preserve"> τι σημαίνει η παραίτηση </w:t>
      </w:r>
      <w:r>
        <w:rPr>
          <w:rFonts w:eastAsia="Times New Roman"/>
          <w:szCs w:val="24"/>
        </w:rPr>
        <w:t>-</w:t>
      </w:r>
      <w:r w:rsidRPr="006171F5">
        <w:rPr>
          <w:rFonts w:eastAsia="Times New Roman"/>
          <w:szCs w:val="24"/>
        </w:rPr>
        <w:t>έστω και λεκτικά</w:t>
      </w:r>
      <w:r>
        <w:rPr>
          <w:rFonts w:eastAsia="Times New Roman"/>
          <w:szCs w:val="24"/>
        </w:rPr>
        <w:t>-</w:t>
      </w:r>
      <w:r w:rsidRPr="006171F5">
        <w:rPr>
          <w:rFonts w:eastAsia="Times New Roman"/>
          <w:szCs w:val="24"/>
        </w:rPr>
        <w:t xml:space="preserve"> από ισχυρό νομικό ισχυρισμό</w:t>
      </w:r>
      <w:r>
        <w:rPr>
          <w:rFonts w:eastAsia="Times New Roman"/>
          <w:szCs w:val="24"/>
        </w:rPr>
        <w:t>,</w:t>
      </w:r>
      <w:r w:rsidRPr="006171F5">
        <w:rPr>
          <w:rFonts w:eastAsia="Times New Roman"/>
          <w:szCs w:val="24"/>
        </w:rPr>
        <w:t xml:space="preserve"> είναι η τοποθέτηση του Πρωθυπουργού </w:t>
      </w:r>
      <w:r>
        <w:rPr>
          <w:rFonts w:eastAsia="Times New Roman"/>
          <w:szCs w:val="24"/>
        </w:rPr>
        <w:t>α</w:t>
      </w:r>
      <w:r w:rsidRPr="006171F5">
        <w:rPr>
          <w:rFonts w:eastAsia="Times New Roman"/>
          <w:szCs w:val="24"/>
        </w:rPr>
        <w:t>πέναντι στην Καγκελάριο</w:t>
      </w:r>
      <w:r>
        <w:rPr>
          <w:rFonts w:eastAsia="Times New Roman"/>
          <w:szCs w:val="24"/>
        </w:rPr>
        <w:t>,</w:t>
      </w:r>
      <w:r w:rsidRPr="006171F5">
        <w:rPr>
          <w:rFonts w:eastAsia="Times New Roman"/>
          <w:szCs w:val="24"/>
        </w:rPr>
        <w:t xml:space="preserve"> περί ηθικού ζητήματος</w:t>
      </w:r>
      <w:r>
        <w:rPr>
          <w:rFonts w:eastAsia="Times New Roman"/>
          <w:szCs w:val="24"/>
        </w:rPr>
        <w:t>.</w:t>
      </w:r>
      <w:r w:rsidRPr="006171F5">
        <w:rPr>
          <w:rFonts w:eastAsia="Times New Roman"/>
          <w:szCs w:val="24"/>
        </w:rPr>
        <w:t xml:space="preserve"> </w:t>
      </w:r>
    </w:p>
    <w:p w14:paraId="619F9791" w14:textId="77777777" w:rsidR="00F246CC" w:rsidRDefault="005B5D49">
      <w:pPr>
        <w:spacing w:line="600" w:lineRule="auto"/>
        <w:ind w:firstLine="720"/>
        <w:jc w:val="both"/>
        <w:rPr>
          <w:rFonts w:eastAsia="Times New Roman"/>
          <w:szCs w:val="24"/>
        </w:rPr>
      </w:pPr>
      <w:r w:rsidRPr="006171F5">
        <w:rPr>
          <w:rFonts w:eastAsia="Times New Roman"/>
          <w:szCs w:val="24"/>
        </w:rPr>
        <w:t>Το ζήτημα</w:t>
      </w:r>
      <w:r>
        <w:rPr>
          <w:rFonts w:eastAsia="Times New Roman"/>
          <w:szCs w:val="24"/>
        </w:rPr>
        <w:t>,</w:t>
      </w:r>
      <w:r w:rsidRPr="006171F5">
        <w:rPr>
          <w:rFonts w:eastAsia="Times New Roman"/>
          <w:szCs w:val="24"/>
        </w:rPr>
        <w:t xml:space="preserve"> κυρίες και κύριοι συνάδελφοι</w:t>
      </w:r>
      <w:r>
        <w:rPr>
          <w:rFonts w:eastAsia="Times New Roman"/>
          <w:szCs w:val="24"/>
        </w:rPr>
        <w:t>,</w:t>
      </w:r>
      <w:r w:rsidRPr="006171F5">
        <w:rPr>
          <w:rFonts w:eastAsia="Times New Roman"/>
          <w:szCs w:val="24"/>
        </w:rPr>
        <w:t xml:space="preserve"> έχει ηθική διάσταση</w:t>
      </w:r>
      <w:r>
        <w:rPr>
          <w:rFonts w:eastAsia="Times New Roman"/>
          <w:szCs w:val="24"/>
        </w:rPr>
        <w:t>,</w:t>
      </w:r>
      <w:r w:rsidRPr="006171F5">
        <w:rPr>
          <w:rFonts w:eastAsia="Times New Roman"/>
          <w:szCs w:val="24"/>
        </w:rPr>
        <w:t xml:space="preserve"> αλλά δεν είναι μόνο </w:t>
      </w:r>
      <w:r w:rsidRPr="006171F5">
        <w:rPr>
          <w:rFonts w:eastAsia="Times New Roman"/>
          <w:szCs w:val="24"/>
        </w:rPr>
        <w:t>ηθικό</w:t>
      </w:r>
      <w:r>
        <w:rPr>
          <w:rFonts w:eastAsia="Times New Roman"/>
          <w:szCs w:val="24"/>
        </w:rPr>
        <w:t>.</w:t>
      </w:r>
      <w:r w:rsidRPr="006171F5">
        <w:rPr>
          <w:rFonts w:eastAsia="Times New Roman"/>
          <w:szCs w:val="24"/>
        </w:rPr>
        <w:t xml:space="preserve"> </w:t>
      </w:r>
    </w:p>
    <w:p w14:paraId="619F9792" w14:textId="77777777" w:rsidR="00F246CC" w:rsidRDefault="005B5D4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19F9793" w14:textId="77777777" w:rsidR="00F246CC" w:rsidRDefault="005B5D49">
      <w:pPr>
        <w:spacing w:line="600" w:lineRule="auto"/>
        <w:ind w:firstLine="720"/>
        <w:jc w:val="both"/>
        <w:rPr>
          <w:rFonts w:eastAsia="Times New Roman"/>
          <w:szCs w:val="24"/>
        </w:rPr>
      </w:pPr>
      <w:r>
        <w:rPr>
          <w:rFonts w:eastAsia="Times New Roman"/>
          <w:szCs w:val="24"/>
        </w:rPr>
        <w:t xml:space="preserve">Κύριε Πρόεδρε, ελάχιστο χρόνο θα χρειαστώ. </w:t>
      </w:r>
    </w:p>
    <w:p w14:paraId="619F9794" w14:textId="77777777" w:rsidR="00F246CC" w:rsidRDefault="005B5D49">
      <w:pPr>
        <w:spacing w:line="600" w:lineRule="auto"/>
        <w:ind w:firstLine="720"/>
        <w:jc w:val="both"/>
        <w:rPr>
          <w:rFonts w:eastAsia="Times New Roman"/>
          <w:szCs w:val="24"/>
        </w:rPr>
      </w:pPr>
      <w:r w:rsidRPr="0097265B">
        <w:rPr>
          <w:rFonts w:eastAsia="Times New Roman"/>
          <w:b/>
          <w:szCs w:val="24"/>
        </w:rPr>
        <w:t xml:space="preserve">ΠΡΟΕΔΡΟΣ (Νικόλαος Βούτσης): </w:t>
      </w:r>
      <w:r>
        <w:rPr>
          <w:rFonts w:eastAsia="Times New Roman"/>
          <w:szCs w:val="24"/>
        </w:rPr>
        <w:t>Είναι πρωτίστως ηθικό.</w:t>
      </w:r>
    </w:p>
    <w:p w14:paraId="619F9795" w14:textId="77777777" w:rsidR="00F246CC" w:rsidRDefault="005B5D49">
      <w:pPr>
        <w:spacing w:line="600" w:lineRule="auto"/>
        <w:ind w:firstLine="720"/>
        <w:jc w:val="both"/>
        <w:rPr>
          <w:rFonts w:eastAsia="Times New Roman"/>
          <w:szCs w:val="24"/>
        </w:rPr>
      </w:pPr>
      <w:r w:rsidRPr="00977A29">
        <w:rPr>
          <w:rFonts w:eastAsia="Times New Roman"/>
          <w:b/>
          <w:szCs w:val="24"/>
        </w:rPr>
        <w:t>ΝΙΚΟΛΑΟΣ</w:t>
      </w:r>
      <w:r w:rsidRPr="00FC7474">
        <w:rPr>
          <w:rFonts w:eastAsia="Times New Roman"/>
          <w:b/>
          <w:szCs w:val="24"/>
        </w:rPr>
        <w:t xml:space="preserve"> - </w:t>
      </w:r>
      <w:r w:rsidRPr="00977A29">
        <w:rPr>
          <w:rFonts w:eastAsia="Times New Roman"/>
          <w:b/>
          <w:szCs w:val="24"/>
        </w:rPr>
        <w:t>ΓΕΩΡΓΙΟΣ ΔΕΝΔΙΑΣ:</w:t>
      </w:r>
      <w:r>
        <w:rPr>
          <w:rFonts w:eastAsia="Times New Roman"/>
          <w:b/>
          <w:szCs w:val="24"/>
        </w:rPr>
        <w:t xml:space="preserve"> </w:t>
      </w:r>
      <w:r>
        <w:rPr>
          <w:rFonts w:eastAsia="Times New Roman"/>
          <w:szCs w:val="24"/>
        </w:rPr>
        <w:t>Ε</w:t>
      </w:r>
      <w:r w:rsidRPr="006171F5">
        <w:rPr>
          <w:rFonts w:eastAsia="Times New Roman"/>
          <w:szCs w:val="24"/>
        </w:rPr>
        <w:t xml:space="preserve">ίναι ζήτημα περιουσιακών </w:t>
      </w:r>
      <w:r>
        <w:rPr>
          <w:rFonts w:eastAsia="Times New Roman"/>
          <w:szCs w:val="24"/>
        </w:rPr>
        <w:t xml:space="preserve">αξιώσεων, </w:t>
      </w:r>
      <w:r w:rsidRPr="006171F5">
        <w:rPr>
          <w:rFonts w:eastAsia="Times New Roman"/>
          <w:szCs w:val="24"/>
        </w:rPr>
        <w:t xml:space="preserve">απολύτως </w:t>
      </w:r>
      <w:r>
        <w:rPr>
          <w:rFonts w:eastAsia="Times New Roman"/>
          <w:szCs w:val="24"/>
        </w:rPr>
        <w:t xml:space="preserve">αποτιμητών του </w:t>
      </w:r>
      <w:r w:rsidRPr="006171F5">
        <w:rPr>
          <w:rFonts w:eastAsia="Times New Roman"/>
          <w:szCs w:val="24"/>
        </w:rPr>
        <w:t>ελληνικού δημοσίου και των Ελλήνων πολιτών</w:t>
      </w:r>
      <w:r>
        <w:rPr>
          <w:rFonts w:eastAsia="Times New Roman"/>
          <w:szCs w:val="24"/>
        </w:rPr>
        <w:t>.</w:t>
      </w:r>
    </w:p>
    <w:p w14:paraId="619F9796" w14:textId="77777777" w:rsidR="00F246CC" w:rsidRDefault="005B5D4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19F9797" w14:textId="77777777" w:rsidR="00F246CC" w:rsidRDefault="005B5D49">
      <w:pPr>
        <w:spacing w:line="600" w:lineRule="auto"/>
        <w:ind w:firstLine="720"/>
        <w:jc w:val="both"/>
        <w:rPr>
          <w:rFonts w:eastAsia="Times New Roman"/>
          <w:szCs w:val="24"/>
        </w:rPr>
      </w:pPr>
      <w:r>
        <w:rPr>
          <w:rFonts w:eastAsia="Times New Roman"/>
          <w:szCs w:val="24"/>
        </w:rPr>
        <w:t>Όταν μιλάμε μόνο περί ηθικού επιχειρήματος και ζητήματος, στην πραγματικότητα παραιτούμεθα εμμέσως από τ</w:t>
      </w:r>
      <w:r>
        <w:rPr>
          <w:rFonts w:eastAsia="Times New Roman"/>
          <w:szCs w:val="24"/>
        </w:rPr>
        <w:t>ις τεράστιες αξιώσεις</w:t>
      </w:r>
      <w:r>
        <w:rPr>
          <w:rFonts w:eastAsia="Times New Roman"/>
          <w:szCs w:val="24"/>
        </w:rPr>
        <w:t>,</w:t>
      </w:r>
      <w:r>
        <w:rPr>
          <w:rFonts w:eastAsia="Times New Roman"/>
          <w:szCs w:val="24"/>
        </w:rPr>
        <w:t xml:space="preserve"> που έχει ο ελληνικός λαός και το ελληνικό δημόσιο. Ελπίζω</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να μην ήταν με κανέναν τρόπο η πρόθεση αυτή του Πρωθυπουργού.</w:t>
      </w:r>
    </w:p>
    <w:p w14:paraId="619F9798" w14:textId="77777777" w:rsidR="00F246CC" w:rsidRDefault="005B5D49">
      <w:pPr>
        <w:spacing w:line="600" w:lineRule="auto"/>
        <w:ind w:firstLine="720"/>
        <w:jc w:val="both"/>
        <w:rPr>
          <w:rFonts w:eastAsia="Times New Roman"/>
          <w:szCs w:val="24"/>
        </w:rPr>
      </w:pPr>
      <w:r>
        <w:rPr>
          <w:rFonts w:eastAsia="Times New Roman"/>
          <w:szCs w:val="24"/>
        </w:rPr>
        <w:t>Κυρίες και κύριοι, οι εισηγητές της Νέας Δημοκρατίας και κατ’ εξοχήν ο επικεφαλής εισηγητής μας ο κ. Κώ</w:t>
      </w:r>
      <w:r>
        <w:rPr>
          <w:rFonts w:eastAsia="Times New Roman"/>
          <w:szCs w:val="24"/>
        </w:rPr>
        <w:t>στας Τζαβάρας, περιέγραψαν κατά τρόπο απολύτως σαφή το ζήτημα, τι πρέπει και τι μπορεί να γίνει. Περιέγραψαν τις δυνατότητές μας ως προς το Δικαστήριο της Χάγης, περιέγραψαν τις δυνατότητές μας ως προς το Διαιτητικό Δικαστήριο του άρθρου 28 της Συμφωνίας τ</w:t>
      </w:r>
      <w:r>
        <w:rPr>
          <w:rFonts w:eastAsia="Times New Roman"/>
          <w:szCs w:val="24"/>
        </w:rPr>
        <w:t>ου Λονδίνου. Επίσης, υπογράμμισαν την ανάγκη η χώρα να αναζητήσει συμμαχίες διεθνώς</w:t>
      </w:r>
      <w:r>
        <w:rPr>
          <w:rFonts w:eastAsia="Times New Roman"/>
          <w:szCs w:val="24"/>
        </w:rPr>
        <w:t>,</w:t>
      </w:r>
      <w:r>
        <w:rPr>
          <w:rFonts w:eastAsia="Times New Roman"/>
          <w:szCs w:val="24"/>
        </w:rPr>
        <w:t xml:space="preserve"> για να εγείρει με ισχύ το ζήτημα αυτό και να μην κάνει οποιαδήποτε βεβιασμένη κίνηση</w:t>
      </w:r>
      <w:r>
        <w:rPr>
          <w:rFonts w:eastAsia="Times New Roman"/>
          <w:szCs w:val="24"/>
        </w:rPr>
        <w:t>,</w:t>
      </w:r>
      <w:r>
        <w:rPr>
          <w:rFonts w:eastAsia="Times New Roman"/>
          <w:szCs w:val="24"/>
        </w:rPr>
        <w:t xml:space="preserve"> η οποία θα κατέληγε σε ήττα, η οποία θα αμφισβητούσε εν τη πράξει πλέον τις θυσίες των εκατοντάδων χιλιάδων θυμάτων του ελληνικού λαού και της ελληνικής κοινωνίας κατά τη διάρκεια του Β΄ Παγκοσμίου Πολέμου. </w:t>
      </w:r>
    </w:p>
    <w:p w14:paraId="619F9799" w14:textId="77777777" w:rsidR="00F246CC" w:rsidRDefault="005B5D49">
      <w:pPr>
        <w:spacing w:line="600" w:lineRule="auto"/>
        <w:ind w:firstLine="720"/>
        <w:jc w:val="both"/>
        <w:rPr>
          <w:rFonts w:eastAsia="Times New Roman"/>
          <w:szCs w:val="24"/>
        </w:rPr>
      </w:pPr>
      <w:r>
        <w:rPr>
          <w:rFonts w:eastAsia="Times New Roman"/>
          <w:szCs w:val="24"/>
        </w:rPr>
        <w:t>Θα έλεγα, λοιπόν, και θα πρότεινα στον Πρωθυπου</w:t>
      </w:r>
      <w:r>
        <w:rPr>
          <w:rFonts w:eastAsia="Times New Roman"/>
          <w:szCs w:val="24"/>
        </w:rPr>
        <w:t>ργό μιας απερχόμενης κυβέρνησης να μην προβεί σε οποιαδήποτε ενέργεια</w:t>
      </w:r>
      <w:r>
        <w:rPr>
          <w:rFonts w:eastAsia="Times New Roman"/>
          <w:szCs w:val="24"/>
        </w:rPr>
        <w:t>,</w:t>
      </w:r>
      <w:r>
        <w:rPr>
          <w:rFonts w:eastAsia="Times New Roman"/>
          <w:szCs w:val="24"/>
        </w:rPr>
        <w:t xml:space="preserve"> αν δεν έχει την απόλυτα σύμφωνη γνώμη της Αντιπολίτευσης. Είμαστε απολύτως έτοιμοι να συνεργαστούμε, να βοηθήσουμε, να υποστηρίξουμε, να σχεδιάσουμε μαζί και να υλοποιήσουμε μαζί στο σχ</w:t>
      </w:r>
      <w:r>
        <w:rPr>
          <w:rFonts w:eastAsia="Times New Roman"/>
          <w:szCs w:val="24"/>
        </w:rPr>
        <w:t>έδιο μιας εθνικής πολιτικής</w:t>
      </w:r>
      <w:r>
        <w:rPr>
          <w:rFonts w:eastAsia="Times New Roman"/>
          <w:szCs w:val="24"/>
        </w:rPr>
        <w:t>,</w:t>
      </w:r>
      <w:r>
        <w:rPr>
          <w:rFonts w:eastAsia="Times New Roman"/>
          <w:szCs w:val="24"/>
        </w:rPr>
        <w:t xml:space="preserve"> τη διεκδίκηση αυτού που ο ελληνικός λαός, το ελληνικό έθνος και η ιστορία αυτού του λαού δικαιούται και επιβάλλει. Δεν πρέπει όμως να γίνουν βεβιασμένες κινήσεις στο πλαίσιο μιας προεκλογικής εκστρατείας επί τη βάσει άλλων και </w:t>
      </w:r>
      <w:r>
        <w:rPr>
          <w:rFonts w:eastAsia="Times New Roman"/>
          <w:szCs w:val="24"/>
        </w:rPr>
        <w:t xml:space="preserve">όχι εθνικών σκοπιμοτήτων.  </w:t>
      </w:r>
    </w:p>
    <w:p w14:paraId="619F979A" w14:textId="77777777" w:rsidR="00F246CC" w:rsidRDefault="005B5D49">
      <w:pPr>
        <w:spacing w:line="600" w:lineRule="auto"/>
        <w:ind w:firstLine="720"/>
        <w:jc w:val="both"/>
        <w:rPr>
          <w:rFonts w:eastAsia="Times New Roman"/>
          <w:szCs w:val="24"/>
        </w:rPr>
      </w:pPr>
      <w:r>
        <w:rPr>
          <w:rFonts w:eastAsia="Times New Roman"/>
          <w:szCs w:val="24"/>
        </w:rPr>
        <w:t>Σας ευχαριστώ πολύ.</w:t>
      </w:r>
    </w:p>
    <w:p w14:paraId="619F979B" w14:textId="77777777" w:rsidR="00F246CC" w:rsidRDefault="005B5D49">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619F979C" w14:textId="77777777" w:rsidR="00F246CC" w:rsidRDefault="005B5D49">
      <w:pPr>
        <w:spacing w:line="600" w:lineRule="auto"/>
        <w:ind w:firstLine="720"/>
        <w:jc w:val="both"/>
        <w:rPr>
          <w:rFonts w:eastAsia="Times New Roman"/>
          <w:szCs w:val="24"/>
        </w:rPr>
      </w:pPr>
      <w:r w:rsidRPr="000466E8">
        <w:rPr>
          <w:rFonts w:eastAsia="Times New Roman"/>
          <w:b/>
          <w:szCs w:val="24"/>
        </w:rPr>
        <w:t>ΠΡΟΕΔΡΟΣ (Νικόλαος Βούτσης):</w:t>
      </w:r>
      <w:r>
        <w:rPr>
          <w:rFonts w:eastAsia="Times New Roman"/>
          <w:szCs w:val="24"/>
        </w:rPr>
        <w:t xml:space="preserve"> Σας ευχαριστώ. </w:t>
      </w:r>
    </w:p>
    <w:p w14:paraId="619F979D" w14:textId="77777777" w:rsidR="00F246CC" w:rsidRDefault="005B5D49">
      <w:pPr>
        <w:spacing w:line="600" w:lineRule="auto"/>
        <w:ind w:firstLine="720"/>
        <w:jc w:val="both"/>
        <w:rPr>
          <w:rFonts w:eastAsia="Times New Roman"/>
          <w:szCs w:val="24"/>
        </w:rPr>
      </w:pPr>
      <w:r>
        <w:rPr>
          <w:rFonts w:eastAsia="Times New Roman"/>
          <w:szCs w:val="24"/>
        </w:rPr>
        <w:t>Τον λόγο έχει ο συνάδελφος κ. Ανδρέας Ριζούλης από τον ΣΥΡΙΖΑ. Στη συνέχεια θα μιλήσει ο συνάδελφος κ. Κουτσο</w:t>
      </w:r>
      <w:r>
        <w:rPr>
          <w:rFonts w:eastAsia="Times New Roman"/>
          <w:szCs w:val="24"/>
        </w:rPr>
        <w:t>ύμπας</w:t>
      </w:r>
      <w:r>
        <w:rPr>
          <w:rFonts w:eastAsia="Times New Roman"/>
          <w:szCs w:val="24"/>
        </w:rPr>
        <w:t>,</w:t>
      </w:r>
      <w:r>
        <w:rPr>
          <w:rFonts w:eastAsia="Times New Roman"/>
          <w:szCs w:val="24"/>
        </w:rPr>
        <w:t xml:space="preserve"> για να υπάρχει εναλλαγή ομιλητών. Μετά θα μιλήσει ο κ. Δημητριάδης, ο κ. Δελής, ο κ. Καμμένος, ο κ. Παναγιώταρος, ο κ. Γεωργιάδης και ο κ. Λάππας. Ίσως </w:t>
      </w:r>
      <w:r>
        <w:rPr>
          <w:rFonts w:eastAsia="Times New Roman"/>
          <w:szCs w:val="24"/>
        </w:rPr>
        <w:t>θ</w:t>
      </w:r>
      <w:r>
        <w:rPr>
          <w:rFonts w:eastAsia="Times New Roman"/>
          <w:szCs w:val="24"/>
        </w:rPr>
        <w:t xml:space="preserve">α πω κι εγώ μερικές κουβέντες. </w:t>
      </w:r>
    </w:p>
    <w:p w14:paraId="619F979E" w14:textId="77777777" w:rsidR="00F246CC" w:rsidRDefault="005B5D49">
      <w:pPr>
        <w:spacing w:line="600" w:lineRule="auto"/>
        <w:ind w:firstLine="720"/>
        <w:jc w:val="both"/>
        <w:rPr>
          <w:rFonts w:eastAsia="Times New Roman"/>
          <w:szCs w:val="24"/>
        </w:rPr>
      </w:pPr>
      <w:r>
        <w:rPr>
          <w:rFonts w:eastAsia="Times New Roman"/>
          <w:szCs w:val="24"/>
        </w:rPr>
        <w:t xml:space="preserve">Ορίστε, κύριε Ριζούλη, έχετε τον λόγο. </w:t>
      </w:r>
    </w:p>
    <w:p w14:paraId="619F979F" w14:textId="77777777" w:rsidR="00F246CC" w:rsidRDefault="005B5D49">
      <w:pPr>
        <w:spacing w:line="600" w:lineRule="auto"/>
        <w:ind w:firstLine="720"/>
        <w:jc w:val="both"/>
        <w:rPr>
          <w:rFonts w:eastAsia="Times New Roman"/>
          <w:szCs w:val="24"/>
        </w:rPr>
      </w:pPr>
      <w:r>
        <w:rPr>
          <w:rFonts w:eastAsia="Times New Roman"/>
          <w:b/>
          <w:szCs w:val="24"/>
        </w:rPr>
        <w:t>ΑΝΔΡΕΑΣ ΡΙΖΟΥΛΗΣ:</w:t>
      </w:r>
      <w:r>
        <w:rPr>
          <w:rFonts w:eastAsia="Times New Roman"/>
          <w:szCs w:val="24"/>
        </w:rPr>
        <w:t xml:space="preserve"> Ευχαρι</w:t>
      </w:r>
      <w:r>
        <w:rPr>
          <w:rFonts w:eastAsia="Times New Roman"/>
          <w:szCs w:val="24"/>
        </w:rPr>
        <w:t xml:space="preserve">στώ, κύριε Πρόεδρε. </w:t>
      </w:r>
    </w:p>
    <w:p w14:paraId="619F97A0" w14:textId="77777777" w:rsidR="00F246CC" w:rsidRDefault="005B5D49">
      <w:pPr>
        <w:spacing w:line="600" w:lineRule="auto"/>
        <w:ind w:firstLine="720"/>
        <w:jc w:val="both"/>
        <w:rPr>
          <w:rFonts w:eastAsia="Times New Roman"/>
          <w:szCs w:val="24"/>
        </w:rPr>
      </w:pPr>
      <w:r>
        <w:rPr>
          <w:rFonts w:eastAsia="Times New Roman"/>
          <w:szCs w:val="24"/>
        </w:rPr>
        <w:t>Θα μιλήσω πολύ συμπυκνωμένα, καθώς έχουν προηγηθεί πολλές ομιλίες, όπως και αυτή του Πρωθυπουργού.</w:t>
      </w:r>
    </w:p>
    <w:p w14:paraId="619F97A1" w14:textId="77777777" w:rsidR="00F246CC" w:rsidRDefault="005B5D49">
      <w:pPr>
        <w:spacing w:line="600" w:lineRule="auto"/>
        <w:ind w:firstLine="720"/>
        <w:jc w:val="both"/>
        <w:rPr>
          <w:rFonts w:eastAsia="Times New Roman"/>
          <w:szCs w:val="24"/>
        </w:rPr>
      </w:pPr>
      <w:r>
        <w:rPr>
          <w:rFonts w:eastAsia="Times New Roman"/>
          <w:szCs w:val="24"/>
        </w:rPr>
        <w:t>Αρχίζω</w:t>
      </w:r>
      <w:r>
        <w:rPr>
          <w:rFonts w:eastAsia="Times New Roman"/>
          <w:szCs w:val="24"/>
        </w:rPr>
        <w:t>,</w:t>
      </w:r>
      <w:r>
        <w:rPr>
          <w:rFonts w:eastAsia="Times New Roman"/>
          <w:szCs w:val="24"/>
        </w:rPr>
        <w:t xml:space="preserve"> λέγοντας την εξής πρόταση: Η αποζημίωση της Ελλάδας για την καταστροφή και υφαρπαγή του πλούτου της, αλλά κυρίως για την απώλεια</w:t>
      </w:r>
      <w:r>
        <w:rPr>
          <w:rFonts w:eastAsia="Times New Roman"/>
          <w:szCs w:val="24"/>
        </w:rPr>
        <w:t xml:space="preserve"> των ανθρώπων της κατά τη διάρκεια της ναζιστικής κατοχής αποτελεί ζήτημα πρωτίστως ηθικό. Είναι όμως και ζήτημα οικονομικό. Το γιατί υποτιμάτε το πρωτίστως ηθικό ζήτημα, αλλά ξεκόβετε το οικονομικό το οποίο είπε ο Αλέξης Τσίπρας, πρέπει να προβληματίσει</w:t>
      </w:r>
      <w:r>
        <w:rPr>
          <w:rFonts w:eastAsia="Times New Roman"/>
          <w:szCs w:val="24"/>
        </w:rPr>
        <w:t>,</w:t>
      </w:r>
      <w:r>
        <w:rPr>
          <w:rFonts w:eastAsia="Times New Roman"/>
          <w:szCs w:val="24"/>
        </w:rPr>
        <w:t xml:space="preserve"> </w:t>
      </w:r>
      <w:r>
        <w:rPr>
          <w:rFonts w:eastAsia="Times New Roman"/>
          <w:szCs w:val="24"/>
        </w:rPr>
        <w:t>από τον Αρχηγό της Αντιπολίτευσης</w:t>
      </w:r>
      <w:r>
        <w:rPr>
          <w:rFonts w:eastAsia="Times New Roman"/>
          <w:szCs w:val="24"/>
        </w:rPr>
        <w:t>,</w:t>
      </w:r>
      <w:r>
        <w:rPr>
          <w:rFonts w:eastAsia="Times New Roman"/>
          <w:szCs w:val="24"/>
        </w:rPr>
        <w:t xml:space="preserve"> μέχρι όλους τους Βουλευτές</w:t>
      </w:r>
      <w:r>
        <w:rPr>
          <w:rFonts w:eastAsia="Times New Roman"/>
          <w:szCs w:val="24"/>
        </w:rPr>
        <w:t>,</w:t>
      </w:r>
      <w:r>
        <w:rPr>
          <w:rFonts w:eastAsia="Times New Roman"/>
          <w:szCs w:val="24"/>
        </w:rPr>
        <w:t xml:space="preserve"> που το έχουν αναφέρει. Τα εγκλήματα κατά της ανθρωπότητας, οι εκκαθαρίσεις, η απώλεια ζωών, οι νεκροί από πείνα λόγω της υφαρπαγής του πλούτου μιας χώρας</w:t>
      </w:r>
      <w:r>
        <w:rPr>
          <w:rFonts w:eastAsia="Times New Roman"/>
          <w:szCs w:val="24"/>
        </w:rPr>
        <w:t>,</w:t>
      </w:r>
      <w:r>
        <w:rPr>
          <w:rFonts w:eastAsia="Times New Roman"/>
          <w:szCs w:val="24"/>
        </w:rPr>
        <w:t xml:space="preserve"> είναι εγκλήματα κατά της ανθρωπότητας </w:t>
      </w:r>
      <w:r>
        <w:rPr>
          <w:rFonts w:eastAsia="Times New Roman"/>
          <w:szCs w:val="24"/>
        </w:rPr>
        <w:t>και έχουν τεράστια ηθική διάσταση. Προφανώς</w:t>
      </w:r>
      <w:r>
        <w:rPr>
          <w:rFonts w:eastAsia="Times New Roman"/>
          <w:szCs w:val="24"/>
        </w:rPr>
        <w:t>,</w:t>
      </w:r>
      <w:r>
        <w:rPr>
          <w:rFonts w:eastAsia="Times New Roman"/>
          <w:szCs w:val="24"/>
        </w:rPr>
        <w:t xml:space="preserve"> απ’ αυτά απορρέουν και τα οικονομικά ζητήματα. </w:t>
      </w:r>
    </w:p>
    <w:p w14:paraId="619F97A2" w14:textId="77777777" w:rsidR="00F246CC" w:rsidRDefault="005B5D49">
      <w:pPr>
        <w:spacing w:line="600" w:lineRule="auto"/>
        <w:ind w:firstLine="720"/>
        <w:jc w:val="both"/>
        <w:rPr>
          <w:rFonts w:eastAsia="Times New Roman"/>
          <w:szCs w:val="24"/>
        </w:rPr>
      </w:pPr>
      <w:r>
        <w:rPr>
          <w:rFonts w:eastAsia="Times New Roman"/>
          <w:szCs w:val="24"/>
        </w:rPr>
        <w:t>Δεν πέρασε όμως μια γερμανική μπουλντόζα και μας γκρέμισε τον φράχτη και ζητάμε 1</w:t>
      </w:r>
      <w:r>
        <w:rPr>
          <w:rFonts w:eastAsia="Times New Roman"/>
          <w:szCs w:val="24"/>
        </w:rPr>
        <w:t>.</w:t>
      </w:r>
      <w:r>
        <w:rPr>
          <w:rFonts w:eastAsia="Times New Roman"/>
          <w:szCs w:val="24"/>
        </w:rPr>
        <w:t xml:space="preserve">000 ευρώ αποζημίωση. Πέρασε μια λαίλαπα καταστροφής </w:t>
      </w:r>
      <w:r>
        <w:rPr>
          <w:rFonts w:eastAsia="Times New Roman"/>
          <w:szCs w:val="24"/>
        </w:rPr>
        <w:t>-</w:t>
      </w:r>
      <w:r>
        <w:rPr>
          <w:rFonts w:eastAsia="Times New Roman"/>
          <w:szCs w:val="24"/>
        </w:rPr>
        <w:t>και το λέτε όλοι- και προφαν</w:t>
      </w:r>
      <w:r>
        <w:rPr>
          <w:rFonts w:eastAsia="Times New Roman"/>
          <w:szCs w:val="24"/>
        </w:rPr>
        <w:t>ώς αυτό είναι πρωτίστως θέμα ηθικό</w:t>
      </w:r>
      <w:r>
        <w:rPr>
          <w:rFonts w:eastAsia="Times New Roman"/>
          <w:szCs w:val="24"/>
        </w:rPr>
        <w:t>,</w:t>
      </w:r>
      <w:r>
        <w:rPr>
          <w:rFonts w:eastAsia="Times New Roman"/>
          <w:szCs w:val="24"/>
        </w:rPr>
        <w:t xml:space="preserve"> όχι μόνο για την Ελλάδα, αλλά για την Ευρώπη, για όλον τον κόσμο και όπου έχουν γίνει τέτοιες καταστροφές είτε αυτό αφορά στον Πόντο είτε αφορά τους Αρμένιους είτε αφορά στη ναζιστική κατοχή σε όλες τις χώρες της Ευρώπης</w:t>
      </w:r>
      <w:r>
        <w:rPr>
          <w:rFonts w:eastAsia="Times New Roman"/>
          <w:szCs w:val="24"/>
        </w:rPr>
        <w:t xml:space="preserve"> και στην Ελλάδα. Το ότι το συζητάτε και μόνο</w:t>
      </w:r>
      <w:r>
        <w:rPr>
          <w:rFonts w:eastAsia="Times New Roman"/>
          <w:szCs w:val="24"/>
        </w:rPr>
        <w:t>,</w:t>
      </w:r>
      <w:r>
        <w:rPr>
          <w:rFonts w:eastAsia="Times New Roman"/>
          <w:szCs w:val="24"/>
        </w:rPr>
        <w:t xml:space="preserve"> δεν μπορώ να το καταλάβω. </w:t>
      </w:r>
    </w:p>
    <w:p w14:paraId="619F97A3" w14:textId="77777777" w:rsidR="00F246CC" w:rsidRDefault="005B5D49">
      <w:pPr>
        <w:spacing w:line="600" w:lineRule="auto"/>
        <w:ind w:firstLine="720"/>
        <w:jc w:val="both"/>
        <w:rPr>
          <w:rFonts w:eastAsia="Times New Roman"/>
          <w:szCs w:val="24"/>
        </w:rPr>
      </w:pPr>
      <w:r>
        <w:rPr>
          <w:rFonts w:eastAsia="Times New Roman"/>
          <w:szCs w:val="24"/>
        </w:rPr>
        <w:t>Αυτό που ενοχλεί είναι ότι έχουμε μια διπλή καλή συγκυρία για τη χώρα. Πρώτον, μια καλή συγκυρία για τη χώρα είναι ότι έχουμε μια Κυβέρνηση Αριστεράς</w:t>
      </w:r>
      <w:r>
        <w:rPr>
          <w:rFonts w:eastAsia="Times New Roman"/>
          <w:szCs w:val="24"/>
        </w:rPr>
        <w:t>,</w:t>
      </w:r>
      <w:r>
        <w:rPr>
          <w:rFonts w:eastAsia="Times New Roman"/>
          <w:szCs w:val="24"/>
        </w:rPr>
        <w:t xml:space="preserve"> που συνέστησε αυτή την επιτροπή</w:t>
      </w:r>
      <w:r>
        <w:rPr>
          <w:rFonts w:eastAsia="Times New Roman"/>
          <w:szCs w:val="24"/>
        </w:rPr>
        <w:t>. Η επιτροπή αυτή διεθνοποίησε το ζήτημά της και με την βοήθεια του Προέδρου της Δημοκρατίας όλο αυτό το διάστημα και βγήκε ένα πόρισμα. Αυτό δεν είχε γίνει ποτέ στο παρελθόν. Βέβαια, έχουμε και την άλλη συγκυρία που είπε ο Πρωθυπουργός προηγουμένως. Η θέσ</w:t>
      </w:r>
      <w:r>
        <w:rPr>
          <w:rFonts w:eastAsia="Times New Roman"/>
          <w:szCs w:val="24"/>
        </w:rPr>
        <w:t>η της χώρας αυτή τη στιγμή είναι καλύτερη</w:t>
      </w:r>
      <w:r>
        <w:rPr>
          <w:rFonts w:eastAsia="Times New Roman"/>
          <w:szCs w:val="24"/>
        </w:rPr>
        <w:t>,</w:t>
      </w:r>
      <w:r>
        <w:rPr>
          <w:rFonts w:eastAsia="Times New Roman"/>
          <w:szCs w:val="24"/>
        </w:rPr>
        <w:t xml:space="preserve"> όχι μόνο σε οικονομικό επίπεδο, αλλά η χώρα αυτή τη στιγμή είναι εγγυητής της ειρήνης και της δημοκρατίας στα Βαλκάνια και την Ανατολική Μεσόγειο. Και δεν αρέσει ότι αυτές οι δύο συγκυρίες συμβαίνουν με Κυβέρνηση </w:t>
      </w:r>
      <w:r>
        <w:rPr>
          <w:rFonts w:eastAsia="Times New Roman"/>
          <w:szCs w:val="24"/>
        </w:rPr>
        <w:t>Αριστεράς.</w:t>
      </w:r>
    </w:p>
    <w:p w14:paraId="619F97A4" w14:textId="77777777" w:rsidR="00F246CC" w:rsidRDefault="005B5D49">
      <w:pPr>
        <w:spacing w:line="600" w:lineRule="auto"/>
        <w:ind w:firstLine="720"/>
        <w:jc w:val="both"/>
        <w:rPr>
          <w:rFonts w:eastAsia="Times New Roman"/>
          <w:szCs w:val="24"/>
        </w:rPr>
      </w:pPr>
      <w:r>
        <w:rPr>
          <w:rFonts w:eastAsia="Times New Roman"/>
          <w:szCs w:val="24"/>
        </w:rPr>
        <w:t>Είναι τρομερή αυτή η συμπύκνωση του ιστορικού πολιτικού χρόνου από το 2014 μέχρι το 2019. Ό,τι μπορείτε να τσιμπολογήσετε από το παρελθόν, ότι κάναμε κάτι καλό κι εμείς, το τσιμπολογάτε. Όλα τα υπόλοιπα, όλα τα προβλήματα της χώρας, οι αστοχίες,</w:t>
      </w:r>
      <w:r>
        <w:rPr>
          <w:rFonts w:eastAsia="Times New Roman"/>
          <w:szCs w:val="24"/>
        </w:rPr>
        <w:t xml:space="preserve"> η κακοδιαχείριση, τα πάντα, έχουν εκκίνηση το 2014. Άλλος δεν θυμόταν ποιος ήταν ο Λαμπράκης, άλλος δεν θυμάται τι έγινε το 1912-1913</w:t>
      </w:r>
      <w:r>
        <w:rPr>
          <w:rFonts w:eastAsia="Times New Roman"/>
          <w:szCs w:val="24"/>
        </w:rPr>
        <w:t>!</w:t>
      </w:r>
      <w:r>
        <w:rPr>
          <w:rFonts w:eastAsia="Times New Roman"/>
          <w:szCs w:val="24"/>
        </w:rPr>
        <w:t xml:space="preserve"> Και όλα τα προβλήματα της χώρας ξεκίνησαν με αφετηρία το 2014</w:t>
      </w:r>
      <w:r>
        <w:rPr>
          <w:rFonts w:eastAsia="Times New Roman"/>
          <w:szCs w:val="24"/>
        </w:rPr>
        <w:t>!</w:t>
      </w:r>
      <w:r>
        <w:rPr>
          <w:rFonts w:eastAsia="Times New Roman"/>
          <w:szCs w:val="24"/>
        </w:rPr>
        <w:t xml:space="preserve"> </w:t>
      </w:r>
    </w:p>
    <w:p w14:paraId="619F97A5" w14:textId="77777777" w:rsidR="00F246CC" w:rsidRDefault="005B5D49">
      <w:pPr>
        <w:spacing w:line="600" w:lineRule="auto"/>
        <w:ind w:firstLine="720"/>
        <w:jc w:val="both"/>
        <w:rPr>
          <w:rFonts w:eastAsia="Times New Roman"/>
          <w:szCs w:val="24"/>
        </w:rPr>
      </w:pPr>
      <w:r>
        <w:rPr>
          <w:rFonts w:eastAsia="Times New Roman"/>
          <w:szCs w:val="24"/>
        </w:rPr>
        <w:t>Το ερώτημά μου δεν είναι ρητορικό. Το έχετε μετρήσει αυτ</w:t>
      </w:r>
      <w:r>
        <w:rPr>
          <w:rFonts w:eastAsia="Times New Roman"/>
          <w:szCs w:val="24"/>
        </w:rPr>
        <w:t xml:space="preserve">ό; Περνάει στον κόσμο; Τον κοροϊδεύουμε; Το καταπίνουν ότι δεν έχει γίνει τίποτα πριν το 2014 και όλα έγιναν το 2014, το 2015, το 2016, το 2017, το 2018; Δεν το ξέρω. Θέλω να προχωρήσω γρήγορα. </w:t>
      </w:r>
    </w:p>
    <w:p w14:paraId="619F97A6" w14:textId="77777777" w:rsidR="00F246CC" w:rsidRDefault="005B5D49">
      <w:pPr>
        <w:spacing w:line="600" w:lineRule="auto"/>
        <w:ind w:firstLine="720"/>
        <w:jc w:val="both"/>
        <w:rPr>
          <w:rFonts w:eastAsia="Times New Roman"/>
          <w:szCs w:val="24"/>
        </w:rPr>
      </w:pPr>
      <w:r>
        <w:rPr>
          <w:rFonts w:eastAsia="Times New Roman"/>
          <w:szCs w:val="24"/>
        </w:rPr>
        <w:t>Όσον αφορά στο πόρισμα τώρα, ακούσαμε ορισμένα πράγματα και μ</w:t>
      </w:r>
      <w:r>
        <w:rPr>
          <w:rFonts w:eastAsia="Times New Roman"/>
          <w:szCs w:val="24"/>
        </w:rPr>
        <w:t xml:space="preserve">’ αυτά θα τελειώσω. Ήθελα να πω πολλά. Με αφορμή το πόρισμα και τον τρόπο που το φέρνουμε για την πολιτική διάσωσή μας, δημιουργεί έναν διχασμό κα μια διαίρεση για την πολιτική σωτηρία.  </w:t>
      </w:r>
    </w:p>
    <w:p w14:paraId="619F97A7" w14:textId="77777777" w:rsidR="00F246CC" w:rsidRDefault="005B5D49">
      <w:pPr>
        <w:spacing w:line="600" w:lineRule="auto"/>
        <w:ind w:firstLine="720"/>
        <w:jc w:val="both"/>
        <w:rPr>
          <w:rFonts w:eastAsia="Times New Roman"/>
          <w:szCs w:val="24"/>
        </w:rPr>
      </w:pPr>
      <w:r>
        <w:rPr>
          <w:rFonts w:eastAsia="Times New Roman"/>
          <w:szCs w:val="24"/>
        </w:rPr>
        <w:t xml:space="preserve">Βέβαια, πήραμε και μερικά μαθήματα για το τι είναι πατριωτισμός και </w:t>
      </w:r>
      <w:r>
        <w:rPr>
          <w:rFonts w:eastAsia="Times New Roman"/>
          <w:szCs w:val="24"/>
        </w:rPr>
        <w:t>πώς τον βλέπουμε. Καθώς ο όρος πατριωτισμός, λοιπόν, δοκιμάζεται ξανά στις μέρες μας και συγχέεται με τις έννοιες του εθνικισμού και του μίσους είτε από άγνοια είτε από παραπληροφόρηση, ξυπνώντας φοβικά σύνδρομα, αλλά και απόψεις και ιδέες</w:t>
      </w:r>
      <w:r>
        <w:rPr>
          <w:rFonts w:eastAsia="Times New Roman"/>
          <w:szCs w:val="24"/>
        </w:rPr>
        <w:t>,</w:t>
      </w:r>
      <w:r>
        <w:rPr>
          <w:rFonts w:eastAsia="Times New Roman"/>
          <w:szCs w:val="24"/>
        </w:rPr>
        <w:t xml:space="preserve"> από τις οποίες </w:t>
      </w:r>
      <w:r>
        <w:rPr>
          <w:rFonts w:eastAsia="Times New Roman"/>
          <w:szCs w:val="24"/>
        </w:rPr>
        <w:t xml:space="preserve">υπέφερε η πατρίδα </w:t>
      </w:r>
      <w:r>
        <w:rPr>
          <w:rFonts w:eastAsia="Times New Roman"/>
          <w:szCs w:val="24"/>
        </w:rPr>
        <w:t>μας,</w:t>
      </w:r>
      <w:r>
        <w:rPr>
          <w:rFonts w:eastAsia="Times New Roman"/>
          <w:szCs w:val="24"/>
        </w:rPr>
        <w:t xml:space="preserve"> που διχάστηκε και ο κόσμος ολόκληρος, αξίζει να επαναληφθεί αυτό που ανέφερε ο Αλέξης Τσίπρας για το τι σημαίνει πατριωτισμός, τι είναι πατριωτισμός για μας, όπως είπε, με αφορμή τη Συμφωνία των Πρεσπών και την υποκριτική, αλλά και ε</w:t>
      </w:r>
      <w:r>
        <w:rPr>
          <w:rFonts w:eastAsia="Times New Roman"/>
          <w:szCs w:val="24"/>
        </w:rPr>
        <w:t xml:space="preserve">πικίνδυνη θέση που πήρε η Αξιωματική Αντιπολίτευση. Κι αυτό αποτελεί για μας διαίρεση και διχασμό για την πολιτική επιβίωση. </w:t>
      </w:r>
    </w:p>
    <w:p w14:paraId="619F97A8" w14:textId="77777777" w:rsidR="00F246CC" w:rsidRDefault="005B5D49">
      <w:pPr>
        <w:spacing w:line="600" w:lineRule="auto"/>
        <w:ind w:firstLine="720"/>
        <w:jc w:val="both"/>
        <w:rPr>
          <w:rFonts w:eastAsia="Times New Roman"/>
          <w:szCs w:val="24"/>
        </w:rPr>
      </w:pPr>
      <w:r>
        <w:rPr>
          <w:rFonts w:eastAsia="Times New Roman"/>
          <w:szCs w:val="24"/>
        </w:rPr>
        <w:t xml:space="preserve">Ο Αλέξης Τσίπρας είπε πολλά για το τι είναι πατριωτισμός για μας. Είχα σημειώσει εδώ να τα διαβάσω, αλλά δεν πειράζει. Νομίζω ότι </w:t>
      </w:r>
      <w:r>
        <w:rPr>
          <w:rFonts w:eastAsia="Times New Roman"/>
          <w:szCs w:val="24"/>
        </w:rPr>
        <w:t>τα ακούσατε όλοι και τα θυμάστε. Απλά</w:t>
      </w:r>
      <w:r>
        <w:rPr>
          <w:rFonts w:eastAsia="Times New Roman"/>
          <w:szCs w:val="24"/>
        </w:rPr>
        <w:t>,</w:t>
      </w:r>
      <w:r>
        <w:rPr>
          <w:rFonts w:eastAsia="Times New Roman"/>
          <w:szCs w:val="24"/>
        </w:rPr>
        <w:t xml:space="preserve"> θα συμπληρώσω κάτι σ’ αυτό το τελευταίο</w:t>
      </w:r>
      <w:r>
        <w:rPr>
          <w:rFonts w:eastAsia="Times New Roman"/>
          <w:szCs w:val="24"/>
        </w:rPr>
        <w:t>,</w:t>
      </w:r>
      <w:r>
        <w:rPr>
          <w:rFonts w:eastAsia="Times New Roman"/>
          <w:szCs w:val="24"/>
        </w:rPr>
        <w:t xml:space="preserve"> με αφορμή την εκπόνηση του πορίσματος, τη σημερινή ψήφιση και όλες τις διαδικασίες</w:t>
      </w:r>
      <w:r>
        <w:rPr>
          <w:rFonts w:eastAsia="Times New Roman"/>
          <w:szCs w:val="24"/>
        </w:rPr>
        <w:t>,</w:t>
      </w:r>
      <w:r>
        <w:rPr>
          <w:rFonts w:eastAsia="Times New Roman"/>
          <w:szCs w:val="24"/>
        </w:rPr>
        <w:t xml:space="preserve"> που ανοίγουν για τη διεκδίκηση από εδώ και πέρα. Αυτά που είπε για τον πατριωτισμό</w:t>
      </w:r>
      <w:r>
        <w:rPr>
          <w:rFonts w:eastAsia="Times New Roman"/>
          <w:szCs w:val="24"/>
        </w:rPr>
        <w:t>,</w:t>
      </w:r>
      <w:r>
        <w:rPr>
          <w:rFonts w:eastAsia="Times New Roman"/>
          <w:szCs w:val="24"/>
        </w:rPr>
        <w:t xml:space="preserve"> μπορούν να συμπληρωθούν και με την πρόταση</w:t>
      </w:r>
      <w:r>
        <w:rPr>
          <w:rFonts w:eastAsia="Times New Roman"/>
          <w:szCs w:val="24"/>
        </w:rPr>
        <w:t>,</w:t>
      </w:r>
      <w:r>
        <w:rPr>
          <w:rFonts w:eastAsia="Times New Roman"/>
          <w:szCs w:val="24"/>
        </w:rPr>
        <w:t xml:space="preserve"> με αφορμή τη σημερινή συζήτηση. </w:t>
      </w:r>
    </w:p>
    <w:p w14:paraId="619F97A9" w14:textId="77777777" w:rsidR="00F246CC" w:rsidRDefault="005B5D49">
      <w:pPr>
        <w:spacing w:line="600" w:lineRule="auto"/>
        <w:ind w:firstLine="720"/>
        <w:jc w:val="both"/>
        <w:rPr>
          <w:rFonts w:eastAsia="Times New Roman"/>
          <w:szCs w:val="24"/>
        </w:rPr>
      </w:pPr>
      <w:r>
        <w:rPr>
          <w:rFonts w:eastAsia="Times New Roman"/>
          <w:szCs w:val="24"/>
        </w:rPr>
        <w:t>Πατριωτισμός για μας, λοιπόν, είναι να διεκδικείς την αποκατάσταση των αδικιών και των βιαιοτήτων</w:t>
      </w:r>
      <w:r>
        <w:rPr>
          <w:rFonts w:eastAsia="Times New Roman"/>
          <w:szCs w:val="24"/>
        </w:rPr>
        <w:t>,</w:t>
      </w:r>
      <w:r>
        <w:rPr>
          <w:rFonts w:eastAsia="Times New Roman"/>
          <w:szCs w:val="24"/>
        </w:rPr>
        <w:t xml:space="preserve"> που γνώρισε ο λαός σου</w:t>
      </w:r>
      <w:r>
        <w:rPr>
          <w:rFonts w:eastAsia="Times New Roman"/>
          <w:szCs w:val="24"/>
        </w:rPr>
        <w:t>,</w:t>
      </w:r>
      <w:r>
        <w:rPr>
          <w:rFonts w:eastAsia="Times New Roman"/>
          <w:szCs w:val="24"/>
        </w:rPr>
        <w:t xml:space="preserve"> έχοντας μέσα σου βαθιά την ευθύνη γι’ αυτούς που την υπ</w:t>
      </w:r>
      <w:r>
        <w:rPr>
          <w:rFonts w:eastAsia="Times New Roman"/>
          <w:szCs w:val="24"/>
        </w:rPr>
        <w:t xml:space="preserve">ερασπίστηκαν με τη ζωή τους, γνώρισαν διώξεις στον αγώνα τους για τη </w:t>
      </w:r>
      <w:r>
        <w:rPr>
          <w:rFonts w:eastAsia="Times New Roman"/>
          <w:szCs w:val="24"/>
        </w:rPr>
        <w:t>δ</w:t>
      </w:r>
      <w:r>
        <w:rPr>
          <w:rFonts w:eastAsia="Times New Roman"/>
          <w:szCs w:val="24"/>
        </w:rPr>
        <w:t>ημοκρατία, για την ειρήνη και την ελευθερία, για τους δεκάδες χιλιάδες άνδρες, γυναίκες και παιδιά θύματα των κακουχιών, της πείνας</w:t>
      </w:r>
      <w:r>
        <w:rPr>
          <w:rFonts w:eastAsia="Times New Roman"/>
          <w:szCs w:val="24"/>
        </w:rPr>
        <w:t>,</w:t>
      </w:r>
      <w:r>
        <w:rPr>
          <w:rFonts w:eastAsia="Times New Roman"/>
          <w:szCs w:val="24"/>
        </w:rPr>
        <w:t xml:space="preserve"> από την αφαίμαξη των πόρων της χώρας, των μαζικών εκτ</w:t>
      </w:r>
      <w:r>
        <w:rPr>
          <w:rFonts w:eastAsia="Times New Roman"/>
          <w:szCs w:val="24"/>
        </w:rPr>
        <w:t xml:space="preserve">ελέσεων εκδίκησης, όπως έγινε κατά την περίοδο της ναζιστικής κατοχής. </w:t>
      </w:r>
    </w:p>
    <w:p w14:paraId="619F97AA" w14:textId="77777777" w:rsidR="00F246CC" w:rsidRDefault="005B5D49">
      <w:pPr>
        <w:spacing w:line="600" w:lineRule="auto"/>
        <w:ind w:firstLine="720"/>
        <w:jc w:val="both"/>
        <w:rPr>
          <w:rFonts w:eastAsia="Times New Roman"/>
          <w:szCs w:val="24"/>
        </w:rPr>
      </w:pPr>
      <w:r>
        <w:rPr>
          <w:rFonts w:eastAsia="Times New Roman"/>
          <w:szCs w:val="24"/>
        </w:rPr>
        <w:t>Όλο αυτό νομίζω ότι συμπυκνώνεται στο πόρισμα</w:t>
      </w:r>
      <w:r>
        <w:rPr>
          <w:rFonts w:eastAsia="Times New Roman"/>
          <w:szCs w:val="24"/>
        </w:rPr>
        <w:t>,</w:t>
      </w:r>
      <w:r>
        <w:rPr>
          <w:rFonts w:eastAsia="Times New Roman"/>
          <w:szCs w:val="24"/>
        </w:rPr>
        <w:t xml:space="preserve"> που θα ψηφίσει σήμερα η Βουλή και θα ανοίξει για πρώτη φορά τον δρόμο μιας σοβαρής και τεκμηριωμένης διεκδίκησης</w:t>
      </w:r>
      <w:r>
        <w:rPr>
          <w:rFonts w:eastAsia="Times New Roman"/>
          <w:szCs w:val="24"/>
        </w:rPr>
        <w:t>,</w:t>
      </w:r>
      <w:r>
        <w:rPr>
          <w:rFonts w:eastAsia="Times New Roman"/>
          <w:szCs w:val="24"/>
        </w:rPr>
        <w:t xml:space="preserve"> από την πλευρά της χώρα</w:t>
      </w:r>
      <w:r>
        <w:rPr>
          <w:rFonts w:eastAsia="Times New Roman"/>
          <w:szCs w:val="24"/>
        </w:rPr>
        <w:t xml:space="preserve">ς μας των αποζημιώσεων σε οικονομικό επίπεδο, γιατί το ηθικό, που είναι και το πρώτιστο, βεβαίως το έχουν κερδίσει οι λαοί απέναντι στον ναζισμό. </w:t>
      </w:r>
    </w:p>
    <w:p w14:paraId="619F97AB" w14:textId="77777777" w:rsidR="00F246CC" w:rsidRDefault="005B5D49">
      <w:pPr>
        <w:spacing w:line="600" w:lineRule="auto"/>
        <w:ind w:firstLine="720"/>
        <w:jc w:val="both"/>
        <w:rPr>
          <w:rFonts w:eastAsia="Times New Roman"/>
          <w:szCs w:val="24"/>
        </w:rPr>
      </w:pPr>
      <w:r>
        <w:rPr>
          <w:rFonts w:eastAsia="Times New Roman"/>
          <w:szCs w:val="24"/>
        </w:rPr>
        <w:t>Ευχαριστώ.</w:t>
      </w:r>
    </w:p>
    <w:p w14:paraId="619F97AC" w14:textId="77777777" w:rsidR="00F246CC" w:rsidRDefault="005B5D4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19F97AD" w14:textId="77777777" w:rsidR="00F246CC" w:rsidRDefault="005B5D49">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Ευχαριστώ.</w:t>
      </w:r>
    </w:p>
    <w:p w14:paraId="619F97AE" w14:textId="77777777" w:rsidR="00F246CC" w:rsidRDefault="005B5D49">
      <w:pPr>
        <w:spacing w:line="600" w:lineRule="auto"/>
        <w:ind w:firstLine="720"/>
        <w:jc w:val="both"/>
        <w:rPr>
          <w:rFonts w:eastAsia="Times New Roman"/>
          <w:szCs w:val="24"/>
        </w:rPr>
      </w:pPr>
      <w:r>
        <w:rPr>
          <w:rFonts w:eastAsia="Times New Roman"/>
          <w:szCs w:val="24"/>
        </w:rPr>
        <w:t xml:space="preserve">Τον λόγο έχει </w:t>
      </w:r>
      <w:r>
        <w:rPr>
          <w:rFonts w:eastAsia="Times New Roman"/>
          <w:szCs w:val="24"/>
        </w:rPr>
        <w:t xml:space="preserve">ο συνάδελφος </w:t>
      </w:r>
      <w:r>
        <w:rPr>
          <w:rFonts w:eastAsia="Times New Roman"/>
          <w:szCs w:val="24"/>
        </w:rPr>
        <w:t xml:space="preserve">κ. </w:t>
      </w:r>
      <w:r>
        <w:rPr>
          <w:rFonts w:eastAsia="Times New Roman"/>
          <w:szCs w:val="24"/>
        </w:rPr>
        <w:t xml:space="preserve">Ανδρέας Κουτσούμπας από τη Νέα Δημοκρατία. </w:t>
      </w:r>
    </w:p>
    <w:p w14:paraId="619F97AF" w14:textId="77777777" w:rsidR="00F246CC" w:rsidRDefault="005B5D49">
      <w:pPr>
        <w:spacing w:line="600" w:lineRule="auto"/>
        <w:ind w:firstLine="720"/>
        <w:jc w:val="both"/>
        <w:rPr>
          <w:rFonts w:eastAsia="Times New Roman"/>
          <w:szCs w:val="24"/>
        </w:rPr>
      </w:pPr>
      <w:r>
        <w:rPr>
          <w:rFonts w:eastAsia="Times New Roman"/>
          <w:b/>
          <w:szCs w:val="24"/>
        </w:rPr>
        <w:t>ΑΝΔΡΕΑΣ ΚΟΥΤΣΟΥΜΠΑΣ:</w:t>
      </w:r>
      <w:r>
        <w:rPr>
          <w:rFonts w:eastAsia="Times New Roman"/>
          <w:szCs w:val="24"/>
        </w:rPr>
        <w:t xml:space="preserve"> Κυρίες και κύριοι συνάδελφοι, νομίζω ότι δε</w:t>
      </w:r>
      <w:r>
        <w:rPr>
          <w:rFonts w:eastAsia="Times New Roman"/>
          <w:szCs w:val="24"/>
        </w:rPr>
        <w:t>ν</w:t>
      </w:r>
      <w:r>
        <w:rPr>
          <w:rFonts w:eastAsia="Times New Roman"/>
          <w:szCs w:val="24"/>
        </w:rPr>
        <w:t xml:space="preserve"> υπάρχει αμφιβολία μέσα σ’ αυτή την Αίθουσα, τουλάχιστον από την πλευρά της Νέας Δημοκρατίας, ότι το υπό συζήτηση θέμα δεν μπορεί ν</w:t>
      </w:r>
      <w:r>
        <w:rPr>
          <w:rFonts w:eastAsia="Times New Roman"/>
          <w:szCs w:val="24"/>
        </w:rPr>
        <w:t xml:space="preserve">α είναι θέμα πολιτικής αντιπαράθεσης, αντιπολιτευτικής τακτικής από την πλευρά της Νέας Δημοκρατίας, αλλά θεωρώ και από όλη την </w:t>
      </w:r>
      <w:r>
        <w:rPr>
          <w:rFonts w:eastAsia="Times New Roman"/>
          <w:szCs w:val="24"/>
        </w:rPr>
        <w:t>Α</w:t>
      </w:r>
      <w:r>
        <w:rPr>
          <w:rFonts w:eastAsia="Times New Roman"/>
          <w:szCs w:val="24"/>
        </w:rPr>
        <w:t>ντιπολίτευση. Το λέω αυτό</w:t>
      </w:r>
      <w:r>
        <w:rPr>
          <w:rFonts w:eastAsia="Times New Roman"/>
          <w:szCs w:val="24"/>
        </w:rPr>
        <w:t>,</w:t>
      </w:r>
      <w:r>
        <w:rPr>
          <w:rFonts w:eastAsia="Times New Roman"/>
          <w:szCs w:val="24"/>
        </w:rPr>
        <w:t xml:space="preserve"> γιατί το θέμα αυτό είναι ένα θέμα που αγγίζει όλον τον ελληνικό λαό, τους συναδέλφους</w:t>
      </w:r>
      <w:r>
        <w:rPr>
          <w:rFonts w:eastAsia="Times New Roman"/>
          <w:szCs w:val="24"/>
        </w:rPr>
        <w:t>,</w:t>
      </w:r>
      <w:r>
        <w:rPr>
          <w:rFonts w:eastAsia="Times New Roman"/>
          <w:szCs w:val="24"/>
        </w:rPr>
        <w:t xml:space="preserve"> που τα χωριά </w:t>
      </w:r>
      <w:r>
        <w:rPr>
          <w:rFonts w:eastAsia="Times New Roman"/>
          <w:szCs w:val="24"/>
        </w:rPr>
        <w:t xml:space="preserve">και οι πόλεις τους έχουν υποστεί τις κτηνωδίες του ναζισμού και τις καταστροφές, αλλά και εμένα </w:t>
      </w:r>
      <w:r>
        <w:rPr>
          <w:rFonts w:eastAsia="Times New Roman"/>
          <w:szCs w:val="24"/>
        </w:rPr>
        <w:t>,</w:t>
      </w:r>
      <w:r>
        <w:rPr>
          <w:rFonts w:eastAsia="Times New Roman"/>
          <w:szCs w:val="24"/>
        </w:rPr>
        <w:t>που κατάγομαι από ένα χωριό δίπλα από το Δίστομο, το Κυριάκι και τη Δαύλεια που κάηκαν από τους Γερμανούς. Το θέμα του Διστόμου έκανε ευρέως γνωστό πανευρωπαϊκ</w:t>
      </w:r>
      <w:r>
        <w:rPr>
          <w:rFonts w:eastAsia="Times New Roman"/>
          <w:szCs w:val="24"/>
        </w:rPr>
        <w:t xml:space="preserve">ά και παγκόσμια το θέμα των θηριωδιών του ναζισμού. </w:t>
      </w:r>
    </w:p>
    <w:p w14:paraId="619F97B0" w14:textId="77777777" w:rsidR="00F246CC" w:rsidRDefault="005B5D49">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κ. </w:t>
      </w:r>
      <w:r w:rsidRPr="004B12A9">
        <w:rPr>
          <w:rFonts w:eastAsia="Times New Roman"/>
          <w:b/>
          <w:szCs w:val="24"/>
        </w:rPr>
        <w:t>ΔΗΜΗΤΡΙΟΣ ΚΡΕΜΑΣΤΙΝΟΣ</w:t>
      </w:r>
      <w:r>
        <w:rPr>
          <w:rFonts w:eastAsia="Times New Roman"/>
          <w:szCs w:val="24"/>
        </w:rPr>
        <w:t>)</w:t>
      </w:r>
    </w:p>
    <w:p w14:paraId="619F97B1" w14:textId="77777777" w:rsidR="00F246CC" w:rsidRDefault="005B5D49">
      <w:pPr>
        <w:spacing w:line="600" w:lineRule="auto"/>
        <w:ind w:firstLine="720"/>
        <w:jc w:val="both"/>
        <w:rPr>
          <w:rFonts w:eastAsia="Times New Roman"/>
          <w:szCs w:val="24"/>
        </w:rPr>
      </w:pPr>
      <w:r>
        <w:rPr>
          <w:rFonts w:eastAsia="Times New Roman"/>
          <w:szCs w:val="24"/>
        </w:rPr>
        <w:t>Έχει μεγαλύτερη συναισθηματική αξία για μένα να μιλάω σήμερα από την πλευρά των συμπατριωτών μου. Θ</w:t>
      </w:r>
      <w:r>
        <w:rPr>
          <w:rFonts w:eastAsia="Times New Roman"/>
          <w:szCs w:val="24"/>
        </w:rPr>
        <w:t>α πω για πρώτη φορά, παρ’ ότι ποτέ δεν ειπώθηκε από κανέναν απ’ όσους ασχολήθηκαν με το θέμα, ότι ήμουν ένας από εκείνους</w:t>
      </w:r>
      <w:r>
        <w:rPr>
          <w:rFonts w:eastAsia="Times New Roman"/>
          <w:szCs w:val="24"/>
        </w:rPr>
        <w:t>,</w:t>
      </w:r>
      <w:r>
        <w:rPr>
          <w:rFonts w:eastAsia="Times New Roman"/>
          <w:szCs w:val="24"/>
        </w:rPr>
        <w:t xml:space="preserve"> που είχαν υπογράψει την αγωγή και έβγαλαν την απόφαση, την οποία όλοι επικαλείστε, του </w:t>
      </w:r>
      <w:r>
        <w:rPr>
          <w:rFonts w:eastAsia="Times New Roman"/>
          <w:szCs w:val="24"/>
        </w:rPr>
        <w:t>Π</w:t>
      </w:r>
      <w:r>
        <w:rPr>
          <w:rFonts w:eastAsia="Times New Roman"/>
          <w:szCs w:val="24"/>
        </w:rPr>
        <w:t xml:space="preserve">ολυμελούς </w:t>
      </w:r>
      <w:r>
        <w:rPr>
          <w:rFonts w:eastAsia="Times New Roman"/>
          <w:szCs w:val="24"/>
        </w:rPr>
        <w:t>Π</w:t>
      </w:r>
      <w:r>
        <w:rPr>
          <w:rFonts w:eastAsia="Times New Roman"/>
          <w:szCs w:val="24"/>
        </w:rPr>
        <w:t xml:space="preserve">ρωτοδικείου Λιβαδειάς. </w:t>
      </w:r>
    </w:p>
    <w:p w14:paraId="619F97B2" w14:textId="77777777" w:rsidR="00F246CC" w:rsidRDefault="005B5D49">
      <w:pPr>
        <w:spacing w:line="600" w:lineRule="auto"/>
        <w:ind w:firstLine="720"/>
        <w:jc w:val="both"/>
        <w:rPr>
          <w:rFonts w:eastAsia="Times New Roman" w:cs="Times New Roman"/>
          <w:szCs w:val="24"/>
        </w:rPr>
      </w:pPr>
      <w:r w:rsidRPr="006A7A67">
        <w:rPr>
          <w:rFonts w:eastAsia="Times New Roman" w:cs="Times New Roman"/>
          <w:szCs w:val="24"/>
        </w:rPr>
        <w:t>Άρα</w:t>
      </w:r>
      <w:r>
        <w:rPr>
          <w:rFonts w:eastAsia="Times New Roman" w:cs="Times New Roman"/>
          <w:szCs w:val="24"/>
        </w:rPr>
        <w:t>,</w:t>
      </w:r>
      <w:r w:rsidRPr="006A7A67">
        <w:rPr>
          <w:rFonts w:eastAsia="Times New Roman" w:cs="Times New Roman"/>
          <w:szCs w:val="24"/>
        </w:rPr>
        <w:t xml:space="preserve"> το θε</w:t>
      </w:r>
      <w:r w:rsidRPr="006A7A67">
        <w:rPr>
          <w:rFonts w:eastAsia="Times New Roman" w:cs="Times New Roman"/>
          <w:szCs w:val="24"/>
        </w:rPr>
        <w:t xml:space="preserve">ωρώ και </w:t>
      </w:r>
      <w:r>
        <w:rPr>
          <w:rFonts w:eastAsia="Times New Roman" w:cs="Times New Roman"/>
          <w:szCs w:val="24"/>
        </w:rPr>
        <w:t>τιμή</w:t>
      </w:r>
      <w:r w:rsidRPr="006A7A67">
        <w:rPr>
          <w:rFonts w:eastAsia="Times New Roman" w:cs="Times New Roman"/>
          <w:szCs w:val="24"/>
        </w:rPr>
        <w:t xml:space="preserve"> μου</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 xml:space="preserve">από πλευράς της παρατάξεώς </w:t>
      </w:r>
      <w:r w:rsidRPr="006A7A67">
        <w:rPr>
          <w:rFonts w:eastAsia="Times New Roman" w:cs="Times New Roman"/>
          <w:szCs w:val="24"/>
        </w:rPr>
        <w:t>μου</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π</w:t>
      </w:r>
      <w:r w:rsidRPr="006A7A67">
        <w:rPr>
          <w:rFonts w:eastAsia="Times New Roman" w:cs="Times New Roman"/>
          <w:szCs w:val="24"/>
        </w:rPr>
        <w:t xml:space="preserve">ου </w:t>
      </w:r>
      <w:r>
        <w:rPr>
          <w:rFonts w:eastAsia="Times New Roman" w:cs="Times New Roman"/>
          <w:szCs w:val="24"/>
        </w:rPr>
        <w:t xml:space="preserve">μου </w:t>
      </w:r>
      <w:r w:rsidRPr="006A7A67">
        <w:rPr>
          <w:rFonts w:eastAsia="Times New Roman" w:cs="Times New Roman"/>
          <w:szCs w:val="24"/>
        </w:rPr>
        <w:t>έδωσε το</w:t>
      </w:r>
      <w:r>
        <w:rPr>
          <w:rFonts w:eastAsia="Times New Roman" w:cs="Times New Roman"/>
          <w:szCs w:val="24"/>
        </w:rPr>
        <w:t>ν λόγο να μιλήσω για</w:t>
      </w:r>
      <w:r w:rsidRPr="006A7A67">
        <w:rPr>
          <w:rFonts w:eastAsia="Times New Roman" w:cs="Times New Roman"/>
          <w:szCs w:val="24"/>
        </w:rPr>
        <w:t xml:space="preserve"> τους συμπατριώτες που σκοτώθηκαν</w:t>
      </w:r>
      <w:r>
        <w:rPr>
          <w:rFonts w:eastAsia="Times New Roman" w:cs="Times New Roman"/>
          <w:szCs w:val="24"/>
        </w:rPr>
        <w:t>, που</w:t>
      </w:r>
      <w:r w:rsidRPr="006A7A67">
        <w:rPr>
          <w:rFonts w:eastAsia="Times New Roman" w:cs="Times New Roman"/>
          <w:szCs w:val="24"/>
        </w:rPr>
        <w:t xml:space="preserve"> καταστράφηκαν</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να μιλήσω</w:t>
      </w:r>
      <w:r w:rsidRPr="006A7A67">
        <w:rPr>
          <w:rFonts w:eastAsia="Times New Roman" w:cs="Times New Roman"/>
          <w:szCs w:val="24"/>
        </w:rPr>
        <w:t xml:space="preserve"> για λογαριασμό της Βοιωτίας</w:t>
      </w:r>
      <w:r>
        <w:rPr>
          <w:rFonts w:eastAsia="Times New Roman" w:cs="Times New Roman"/>
          <w:szCs w:val="24"/>
        </w:rPr>
        <w:t>,</w:t>
      </w:r>
      <w:r w:rsidRPr="006A7A67">
        <w:rPr>
          <w:rFonts w:eastAsia="Times New Roman" w:cs="Times New Roman"/>
          <w:szCs w:val="24"/>
        </w:rPr>
        <w:t xml:space="preserve"> της </w:t>
      </w:r>
      <w:r>
        <w:rPr>
          <w:rFonts w:eastAsia="Times New Roman" w:cs="Times New Roman"/>
          <w:szCs w:val="24"/>
        </w:rPr>
        <w:t>ν</w:t>
      </w:r>
      <w:r w:rsidRPr="006A7A67">
        <w:rPr>
          <w:rFonts w:eastAsia="Times New Roman" w:cs="Times New Roman"/>
          <w:szCs w:val="24"/>
        </w:rPr>
        <w:t>ομαρχιακής αυτοδιοίκησης και</w:t>
      </w:r>
      <w:r>
        <w:rPr>
          <w:rFonts w:eastAsia="Times New Roman" w:cs="Times New Roman"/>
          <w:szCs w:val="24"/>
        </w:rPr>
        <w:t>,</w:t>
      </w:r>
      <w:r w:rsidRPr="006A7A67">
        <w:rPr>
          <w:rFonts w:eastAsia="Times New Roman" w:cs="Times New Roman"/>
          <w:szCs w:val="24"/>
        </w:rPr>
        <w:t xml:space="preserve"> βέβαια </w:t>
      </w:r>
      <w:r>
        <w:rPr>
          <w:rFonts w:eastAsia="Times New Roman" w:cs="Times New Roman"/>
          <w:szCs w:val="24"/>
        </w:rPr>
        <w:t>-</w:t>
      </w:r>
      <w:r w:rsidRPr="006A7A67">
        <w:rPr>
          <w:rFonts w:eastAsia="Times New Roman" w:cs="Times New Roman"/>
          <w:szCs w:val="24"/>
        </w:rPr>
        <w:t xml:space="preserve">γιατί πρέπει να </w:t>
      </w:r>
      <w:r>
        <w:rPr>
          <w:rFonts w:eastAsia="Times New Roman" w:cs="Times New Roman"/>
          <w:szCs w:val="24"/>
        </w:rPr>
        <w:t>τιμάμε</w:t>
      </w:r>
      <w:r w:rsidRPr="006A7A67">
        <w:rPr>
          <w:rFonts w:eastAsia="Times New Roman" w:cs="Times New Roman"/>
          <w:szCs w:val="24"/>
        </w:rPr>
        <w:t xml:space="preserve"> τους ανθρώπους που μας έβαλ</w:t>
      </w:r>
      <w:r>
        <w:rPr>
          <w:rFonts w:eastAsia="Times New Roman" w:cs="Times New Roman"/>
          <w:szCs w:val="24"/>
        </w:rPr>
        <w:t>αν σ’</w:t>
      </w:r>
      <w:r w:rsidRPr="006A7A67">
        <w:rPr>
          <w:rFonts w:eastAsia="Times New Roman" w:cs="Times New Roman"/>
          <w:szCs w:val="24"/>
        </w:rPr>
        <w:t xml:space="preserve"> αυτό</w:t>
      </w:r>
      <w:r>
        <w:rPr>
          <w:rFonts w:eastAsia="Times New Roman" w:cs="Times New Roman"/>
          <w:szCs w:val="24"/>
        </w:rPr>
        <w:t>ν</w:t>
      </w:r>
      <w:r w:rsidRPr="006A7A67">
        <w:rPr>
          <w:rFonts w:eastAsia="Times New Roman" w:cs="Times New Roman"/>
          <w:szCs w:val="24"/>
        </w:rPr>
        <w:t xml:space="preserve"> το στόχο</w:t>
      </w:r>
      <w:r>
        <w:rPr>
          <w:rFonts w:eastAsia="Times New Roman" w:cs="Times New Roman"/>
          <w:szCs w:val="24"/>
        </w:rPr>
        <w:t xml:space="preserve">- για </w:t>
      </w:r>
      <w:r w:rsidRPr="006A7A67">
        <w:rPr>
          <w:rFonts w:eastAsia="Times New Roman" w:cs="Times New Roman"/>
          <w:szCs w:val="24"/>
        </w:rPr>
        <w:t>τον αείμνηστο τότε νομάρχη Γιάννη Σταμούλη</w:t>
      </w:r>
      <w:r>
        <w:rPr>
          <w:rFonts w:eastAsia="Times New Roman" w:cs="Times New Roman"/>
          <w:szCs w:val="24"/>
        </w:rPr>
        <w:t>.</w:t>
      </w:r>
    </w:p>
    <w:p w14:paraId="619F97B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Έ</w:t>
      </w:r>
      <w:r w:rsidRPr="006A7A67">
        <w:rPr>
          <w:rFonts w:eastAsia="Times New Roman" w:cs="Times New Roman"/>
          <w:szCs w:val="24"/>
        </w:rPr>
        <w:t>ρχομαι τώρα στην ουσία του προβλήματος</w:t>
      </w:r>
      <w:r>
        <w:rPr>
          <w:rFonts w:eastAsia="Times New Roman" w:cs="Times New Roman"/>
          <w:szCs w:val="24"/>
        </w:rPr>
        <w:t>. Δ</w:t>
      </w:r>
      <w:r w:rsidRPr="006A7A67">
        <w:rPr>
          <w:rFonts w:eastAsia="Times New Roman" w:cs="Times New Roman"/>
          <w:szCs w:val="24"/>
        </w:rPr>
        <w:t xml:space="preserve">εν θα ήθελα </w:t>
      </w:r>
      <w:r>
        <w:rPr>
          <w:rFonts w:eastAsia="Times New Roman" w:cs="Times New Roman"/>
          <w:szCs w:val="24"/>
        </w:rPr>
        <w:t>να σταθώ αρνητικά απέναντι στην όλη αντιμετώπιση</w:t>
      </w:r>
      <w:r w:rsidRPr="006A7A67">
        <w:rPr>
          <w:rFonts w:eastAsia="Times New Roman" w:cs="Times New Roman"/>
          <w:szCs w:val="24"/>
        </w:rPr>
        <w:t xml:space="preserve"> του ζητήματος</w:t>
      </w:r>
      <w:r>
        <w:rPr>
          <w:rFonts w:eastAsia="Times New Roman" w:cs="Times New Roman"/>
          <w:szCs w:val="24"/>
        </w:rPr>
        <w:t>. Μ</w:t>
      </w:r>
      <w:r w:rsidRPr="006A7A67">
        <w:rPr>
          <w:rFonts w:eastAsia="Times New Roman" w:cs="Times New Roman"/>
          <w:szCs w:val="24"/>
        </w:rPr>
        <w:t>ε διακατέχει ό</w:t>
      </w:r>
      <w:r>
        <w:rPr>
          <w:rFonts w:eastAsia="Times New Roman" w:cs="Times New Roman"/>
          <w:szCs w:val="24"/>
        </w:rPr>
        <w:t>μ</w:t>
      </w:r>
      <w:r w:rsidRPr="006A7A67">
        <w:rPr>
          <w:rFonts w:eastAsia="Times New Roman" w:cs="Times New Roman"/>
          <w:szCs w:val="24"/>
        </w:rPr>
        <w:t>ως ένας προβληματισμός</w:t>
      </w:r>
      <w:r>
        <w:rPr>
          <w:rFonts w:eastAsia="Times New Roman" w:cs="Times New Roman"/>
          <w:szCs w:val="24"/>
        </w:rPr>
        <w:t xml:space="preserve">. </w:t>
      </w:r>
      <w:r>
        <w:rPr>
          <w:rFonts w:eastAsia="Times New Roman" w:cs="Times New Roman"/>
          <w:szCs w:val="24"/>
        </w:rPr>
        <w:t>Σ</w:t>
      </w:r>
      <w:r w:rsidRPr="006A7A67">
        <w:rPr>
          <w:rFonts w:eastAsia="Times New Roman" w:cs="Times New Roman"/>
          <w:szCs w:val="24"/>
        </w:rPr>
        <w:t xml:space="preserve">υμφωνώ με αυτό το οποίο </w:t>
      </w:r>
      <w:r>
        <w:rPr>
          <w:rFonts w:eastAsia="Times New Roman" w:cs="Times New Roman"/>
          <w:szCs w:val="24"/>
        </w:rPr>
        <w:t xml:space="preserve">έχει γράψει στο βιβλίο του ο </w:t>
      </w:r>
      <w:r w:rsidRPr="006A7A67">
        <w:rPr>
          <w:rFonts w:eastAsia="Times New Roman" w:cs="Times New Roman"/>
          <w:szCs w:val="24"/>
        </w:rPr>
        <w:t>Μανώλη</w:t>
      </w:r>
      <w:r>
        <w:rPr>
          <w:rFonts w:eastAsia="Times New Roman" w:cs="Times New Roman"/>
          <w:szCs w:val="24"/>
        </w:rPr>
        <w:t>ς Γλέζος, όπως ανέ</w:t>
      </w:r>
      <w:r w:rsidRPr="006A7A67">
        <w:rPr>
          <w:rFonts w:eastAsia="Times New Roman" w:cs="Times New Roman"/>
          <w:szCs w:val="24"/>
        </w:rPr>
        <w:t xml:space="preserve">φερε ο </w:t>
      </w:r>
      <w:r>
        <w:rPr>
          <w:rFonts w:eastAsia="Times New Roman" w:cs="Times New Roman"/>
          <w:szCs w:val="24"/>
        </w:rPr>
        <w:t>ίδιος ο Π</w:t>
      </w:r>
      <w:r w:rsidRPr="006A7A67">
        <w:rPr>
          <w:rFonts w:eastAsia="Times New Roman" w:cs="Times New Roman"/>
          <w:szCs w:val="24"/>
        </w:rPr>
        <w:t>ρωθυπουργός</w:t>
      </w:r>
      <w:r>
        <w:rPr>
          <w:rFonts w:eastAsia="Times New Roman" w:cs="Times New Roman"/>
          <w:szCs w:val="24"/>
        </w:rPr>
        <w:t>,</w:t>
      </w:r>
      <w:r w:rsidRPr="006A7A67">
        <w:rPr>
          <w:rFonts w:eastAsia="Times New Roman" w:cs="Times New Roman"/>
          <w:szCs w:val="24"/>
        </w:rPr>
        <w:t xml:space="preserve"> ότι η συνεχής αναφορά και επικαιροποίηση του θέματος </w:t>
      </w:r>
      <w:r>
        <w:rPr>
          <w:rFonts w:eastAsia="Times New Roman" w:cs="Times New Roman"/>
          <w:szCs w:val="24"/>
        </w:rPr>
        <w:t>μάς δίνει το εξής καλό</w:t>
      </w:r>
      <w:r w:rsidRPr="006A7A67">
        <w:rPr>
          <w:rFonts w:eastAsia="Times New Roman" w:cs="Times New Roman"/>
          <w:szCs w:val="24"/>
        </w:rPr>
        <w:t xml:space="preserve"> στοιχείο</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δηλαδή</w:t>
      </w:r>
      <w:r w:rsidRPr="006A7A67">
        <w:rPr>
          <w:rFonts w:eastAsia="Times New Roman" w:cs="Times New Roman"/>
          <w:szCs w:val="24"/>
        </w:rPr>
        <w:t xml:space="preserve"> ότι</w:t>
      </w:r>
      <w:r>
        <w:rPr>
          <w:rFonts w:eastAsia="Times New Roman" w:cs="Times New Roman"/>
          <w:szCs w:val="24"/>
        </w:rPr>
        <w:t xml:space="preserve"> υπενθυμίζει σε</w:t>
      </w:r>
      <w:r w:rsidRPr="006A7A67">
        <w:rPr>
          <w:rFonts w:eastAsia="Times New Roman" w:cs="Times New Roman"/>
          <w:szCs w:val="24"/>
        </w:rPr>
        <w:t xml:space="preserve"> όλο</w:t>
      </w:r>
      <w:r>
        <w:rPr>
          <w:rFonts w:eastAsia="Times New Roman" w:cs="Times New Roman"/>
          <w:szCs w:val="24"/>
        </w:rPr>
        <w:t>ν</w:t>
      </w:r>
      <w:r w:rsidRPr="006A7A67">
        <w:rPr>
          <w:rFonts w:eastAsia="Times New Roman" w:cs="Times New Roman"/>
          <w:szCs w:val="24"/>
        </w:rPr>
        <w:t xml:space="preserve"> τον κόσμο</w:t>
      </w:r>
      <w:r>
        <w:rPr>
          <w:rFonts w:eastAsia="Times New Roman" w:cs="Times New Roman"/>
          <w:szCs w:val="24"/>
        </w:rPr>
        <w:t>,</w:t>
      </w:r>
      <w:r w:rsidRPr="006A7A67">
        <w:rPr>
          <w:rFonts w:eastAsia="Times New Roman" w:cs="Times New Roman"/>
          <w:szCs w:val="24"/>
        </w:rPr>
        <w:t xml:space="preserve"> αλλά </w:t>
      </w:r>
      <w:r>
        <w:rPr>
          <w:rFonts w:eastAsia="Times New Roman" w:cs="Times New Roman"/>
          <w:szCs w:val="24"/>
        </w:rPr>
        <w:t>κυριότερα</w:t>
      </w:r>
      <w:r w:rsidRPr="006A7A67">
        <w:rPr>
          <w:rFonts w:eastAsia="Times New Roman" w:cs="Times New Roman"/>
          <w:szCs w:val="24"/>
        </w:rPr>
        <w:t xml:space="preserve"> στη νε</w:t>
      </w:r>
      <w:r w:rsidRPr="006A7A67">
        <w:rPr>
          <w:rFonts w:eastAsia="Times New Roman" w:cs="Times New Roman"/>
          <w:szCs w:val="24"/>
        </w:rPr>
        <w:t>ότερη γενιά</w:t>
      </w:r>
      <w:r>
        <w:rPr>
          <w:rFonts w:eastAsia="Times New Roman" w:cs="Times New Roman"/>
          <w:szCs w:val="24"/>
        </w:rPr>
        <w:t xml:space="preserve">, στους </w:t>
      </w:r>
      <w:r>
        <w:rPr>
          <w:rFonts w:eastAsia="Times New Roman" w:cs="Times New Roman"/>
          <w:szCs w:val="24"/>
        </w:rPr>
        <w:t>ν</w:t>
      </w:r>
      <w:r>
        <w:rPr>
          <w:rFonts w:eastAsia="Times New Roman" w:cs="Times New Roman"/>
          <w:szCs w:val="24"/>
        </w:rPr>
        <w:t xml:space="preserve">εοέλληνες, στα </w:t>
      </w:r>
      <w:r w:rsidRPr="006A7A67">
        <w:rPr>
          <w:rFonts w:eastAsia="Times New Roman" w:cs="Times New Roman"/>
          <w:szCs w:val="24"/>
        </w:rPr>
        <w:t xml:space="preserve">παιδιά </w:t>
      </w:r>
      <w:r>
        <w:rPr>
          <w:rFonts w:eastAsia="Times New Roman" w:cs="Times New Roman"/>
          <w:szCs w:val="24"/>
        </w:rPr>
        <w:t>μας,</w:t>
      </w:r>
      <w:r w:rsidRPr="006A7A67">
        <w:rPr>
          <w:rFonts w:eastAsia="Times New Roman" w:cs="Times New Roman"/>
          <w:szCs w:val="24"/>
        </w:rPr>
        <w:t xml:space="preserve"> τις θηριωδίες του ναζισμού</w:t>
      </w:r>
      <w:r>
        <w:rPr>
          <w:rFonts w:eastAsia="Times New Roman" w:cs="Times New Roman"/>
          <w:szCs w:val="24"/>
        </w:rPr>
        <w:t>,</w:t>
      </w:r>
      <w:r w:rsidRPr="006A7A67">
        <w:rPr>
          <w:rFonts w:eastAsia="Times New Roman" w:cs="Times New Roman"/>
          <w:szCs w:val="24"/>
        </w:rPr>
        <w:t xml:space="preserve"> του πολέμου </w:t>
      </w:r>
      <w:r>
        <w:rPr>
          <w:rFonts w:eastAsia="Times New Roman" w:cs="Times New Roman"/>
          <w:szCs w:val="24"/>
        </w:rPr>
        <w:t xml:space="preserve">γενικά και τις </w:t>
      </w:r>
      <w:r w:rsidRPr="006A7A67">
        <w:rPr>
          <w:rFonts w:eastAsia="Times New Roman" w:cs="Times New Roman"/>
          <w:szCs w:val="24"/>
        </w:rPr>
        <w:t>καταστροφές που επιφέρει και ότι πρέπει να εργαζόμαστε όλοι για την επίλυση κάθε διαφοράς ειρηνικά</w:t>
      </w:r>
      <w:r>
        <w:rPr>
          <w:rFonts w:eastAsia="Times New Roman" w:cs="Times New Roman"/>
          <w:szCs w:val="24"/>
        </w:rPr>
        <w:t>,</w:t>
      </w:r>
      <w:r w:rsidRPr="006A7A67">
        <w:rPr>
          <w:rFonts w:eastAsia="Times New Roman" w:cs="Times New Roman"/>
          <w:szCs w:val="24"/>
        </w:rPr>
        <w:t xml:space="preserve"> μέσα από τους </w:t>
      </w:r>
      <w:r>
        <w:rPr>
          <w:rFonts w:eastAsia="Times New Roman" w:cs="Times New Roman"/>
          <w:szCs w:val="24"/>
        </w:rPr>
        <w:t>διεθνεί</w:t>
      </w:r>
      <w:r w:rsidRPr="006A7A67">
        <w:rPr>
          <w:rFonts w:eastAsia="Times New Roman" w:cs="Times New Roman"/>
          <w:szCs w:val="24"/>
        </w:rPr>
        <w:t xml:space="preserve">ς κανόνες που </w:t>
      </w:r>
      <w:r>
        <w:rPr>
          <w:rFonts w:eastAsia="Times New Roman" w:cs="Times New Roman"/>
          <w:szCs w:val="24"/>
        </w:rPr>
        <w:t xml:space="preserve">οι ίδιοι οι λαοί, </w:t>
      </w:r>
      <w:r w:rsidRPr="006A7A67">
        <w:rPr>
          <w:rFonts w:eastAsia="Times New Roman" w:cs="Times New Roman"/>
          <w:szCs w:val="24"/>
        </w:rPr>
        <w:t>τα ίδια τα κράτη έχουμε ψηφίσει</w:t>
      </w:r>
      <w:r>
        <w:rPr>
          <w:rFonts w:eastAsia="Times New Roman" w:cs="Times New Roman"/>
          <w:szCs w:val="24"/>
        </w:rPr>
        <w:t xml:space="preserve">. </w:t>
      </w:r>
    </w:p>
    <w:p w14:paraId="619F97B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Ένα ά</w:t>
      </w:r>
      <w:r w:rsidRPr="006A7A67">
        <w:rPr>
          <w:rFonts w:eastAsia="Times New Roman" w:cs="Times New Roman"/>
          <w:szCs w:val="24"/>
        </w:rPr>
        <w:t>λλο θετικό</w:t>
      </w:r>
      <w:r>
        <w:rPr>
          <w:rFonts w:eastAsia="Times New Roman" w:cs="Times New Roman"/>
          <w:szCs w:val="24"/>
        </w:rPr>
        <w:t xml:space="preserve"> είναι ό</w:t>
      </w:r>
      <w:r w:rsidRPr="006A7A67">
        <w:rPr>
          <w:rFonts w:eastAsia="Times New Roman" w:cs="Times New Roman"/>
          <w:szCs w:val="24"/>
        </w:rPr>
        <w:t xml:space="preserve">τι με την πάροδο του χρόνου </w:t>
      </w:r>
      <w:r>
        <w:rPr>
          <w:rFonts w:eastAsia="Times New Roman" w:cs="Times New Roman"/>
          <w:szCs w:val="24"/>
        </w:rPr>
        <w:t>-</w:t>
      </w:r>
      <w:r w:rsidRPr="006A7A67">
        <w:rPr>
          <w:rFonts w:eastAsia="Times New Roman" w:cs="Times New Roman"/>
          <w:szCs w:val="24"/>
        </w:rPr>
        <w:t xml:space="preserve">πρέπει να </w:t>
      </w:r>
      <w:r>
        <w:rPr>
          <w:rFonts w:eastAsia="Times New Roman" w:cs="Times New Roman"/>
          <w:szCs w:val="24"/>
        </w:rPr>
        <w:t xml:space="preserve">το </w:t>
      </w:r>
      <w:r w:rsidRPr="006A7A67">
        <w:rPr>
          <w:rFonts w:eastAsia="Times New Roman" w:cs="Times New Roman"/>
          <w:szCs w:val="24"/>
        </w:rPr>
        <w:t>αναγνωρίσου</w:t>
      </w:r>
      <w:r>
        <w:rPr>
          <w:rFonts w:eastAsia="Times New Roman" w:cs="Times New Roman"/>
          <w:szCs w:val="24"/>
        </w:rPr>
        <w:t>με</w:t>
      </w:r>
      <w:r w:rsidRPr="006A7A67">
        <w:rPr>
          <w:rFonts w:eastAsia="Times New Roman" w:cs="Times New Roman"/>
          <w:szCs w:val="24"/>
        </w:rPr>
        <w:t xml:space="preserve"> κι αυτό</w:t>
      </w:r>
      <w:r>
        <w:rPr>
          <w:rFonts w:eastAsia="Times New Roman" w:cs="Times New Roman"/>
          <w:szCs w:val="24"/>
        </w:rPr>
        <w:t xml:space="preserve">, όπως το αναγνώρισε και </w:t>
      </w:r>
      <w:r w:rsidRPr="006A7A67">
        <w:rPr>
          <w:rFonts w:eastAsia="Times New Roman" w:cs="Times New Roman"/>
          <w:szCs w:val="24"/>
        </w:rPr>
        <w:t xml:space="preserve">ο </w:t>
      </w:r>
      <w:r>
        <w:rPr>
          <w:rFonts w:eastAsia="Times New Roman" w:cs="Times New Roman"/>
          <w:szCs w:val="24"/>
        </w:rPr>
        <w:t>ε</w:t>
      </w:r>
      <w:r w:rsidRPr="006A7A67">
        <w:rPr>
          <w:rFonts w:eastAsia="Times New Roman" w:cs="Times New Roman"/>
          <w:szCs w:val="24"/>
        </w:rPr>
        <w:t xml:space="preserve">ισηγητής </w:t>
      </w:r>
      <w:r>
        <w:rPr>
          <w:rFonts w:eastAsia="Times New Roman" w:cs="Times New Roman"/>
          <w:szCs w:val="24"/>
        </w:rPr>
        <w:t>μας, αλλά και ο Π</w:t>
      </w:r>
      <w:r w:rsidRPr="006A7A67">
        <w:rPr>
          <w:rFonts w:eastAsia="Times New Roman" w:cs="Times New Roman"/>
          <w:szCs w:val="24"/>
        </w:rPr>
        <w:t>ρωθυπουργός</w:t>
      </w:r>
      <w:r>
        <w:rPr>
          <w:rFonts w:eastAsia="Times New Roman" w:cs="Times New Roman"/>
          <w:szCs w:val="24"/>
        </w:rPr>
        <w:t>-</w:t>
      </w:r>
      <w:r w:rsidRPr="006A7A67">
        <w:rPr>
          <w:rFonts w:eastAsia="Times New Roman" w:cs="Times New Roman"/>
          <w:szCs w:val="24"/>
        </w:rPr>
        <w:t xml:space="preserve"> από την πλευρά της </w:t>
      </w:r>
      <w:r>
        <w:rPr>
          <w:rFonts w:eastAsia="Times New Roman" w:cs="Times New Roman"/>
          <w:szCs w:val="24"/>
        </w:rPr>
        <w:t xml:space="preserve">Γερμανίας </w:t>
      </w:r>
      <w:r w:rsidRPr="006A7A67">
        <w:rPr>
          <w:rFonts w:eastAsia="Times New Roman" w:cs="Times New Roman"/>
          <w:szCs w:val="24"/>
        </w:rPr>
        <w:t>υπάρχει μία μεταστροφή και στην κοινή γν</w:t>
      </w:r>
      <w:r w:rsidRPr="006A7A67">
        <w:rPr>
          <w:rFonts w:eastAsia="Times New Roman" w:cs="Times New Roman"/>
          <w:szCs w:val="24"/>
        </w:rPr>
        <w:t>ώμη</w:t>
      </w:r>
      <w:r>
        <w:rPr>
          <w:rFonts w:eastAsia="Times New Roman" w:cs="Times New Roman"/>
          <w:szCs w:val="24"/>
        </w:rPr>
        <w:t>,</w:t>
      </w:r>
      <w:r w:rsidRPr="006A7A67">
        <w:rPr>
          <w:rFonts w:eastAsia="Times New Roman" w:cs="Times New Roman"/>
          <w:szCs w:val="24"/>
        </w:rPr>
        <w:t xml:space="preserve"> αλλά και σε διάφορα άλλα επίπεδα</w:t>
      </w:r>
      <w:r>
        <w:rPr>
          <w:rFonts w:eastAsia="Times New Roman" w:cs="Times New Roman"/>
          <w:szCs w:val="24"/>
        </w:rPr>
        <w:t>,</w:t>
      </w:r>
      <w:r w:rsidRPr="006A7A67">
        <w:rPr>
          <w:rFonts w:eastAsia="Times New Roman" w:cs="Times New Roman"/>
          <w:szCs w:val="24"/>
        </w:rPr>
        <w:t xml:space="preserve"> στο </w:t>
      </w:r>
      <w:r>
        <w:rPr>
          <w:rFonts w:eastAsia="Times New Roman" w:cs="Times New Roman"/>
          <w:szCs w:val="24"/>
        </w:rPr>
        <w:t xml:space="preserve">γερμανικό λαό και στη γερμανική, </w:t>
      </w:r>
      <w:r w:rsidRPr="006A7A67">
        <w:rPr>
          <w:rFonts w:eastAsia="Times New Roman" w:cs="Times New Roman"/>
          <w:szCs w:val="24"/>
        </w:rPr>
        <w:t>αν θέλετε</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 xml:space="preserve">έννομη τάξη για την </w:t>
      </w:r>
      <w:r w:rsidRPr="006A7A67">
        <w:rPr>
          <w:rFonts w:eastAsia="Times New Roman" w:cs="Times New Roman"/>
          <w:szCs w:val="24"/>
        </w:rPr>
        <w:t>αντιμετώπιση του θέματος</w:t>
      </w:r>
      <w:r>
        <w:rPr>
          <w:rFonts w:eastAsia="Times New Roman" w:cs="Times New Roman"/>
          <w:szCs w:val="24"/>
        </w:rPr>
        <w:t>.</w:t>
      </w:r>
    </w:p>
    <w:p w14:paraId="619F97B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Υπάρχει κάτι όμως που με προβληματίζει. Δεν θα σταθώ σε αυτά </w:t>
      </w:r>
      <w:r w:rsidRPr="006A7A67">
        <w:rPr>
          <w:rFonts w:eastAsia="Times New Roman" w:cs="Times New Roman"/>
          <w:szCs w:val="24"/>
        </w:rPr>
        <w:t xml:space="preserve">που είπε </w:t>
      </w:r>
      <w:r>
        <w:rPr>
          <w:rFonts w:eastAsia="Times New Roman" w:cs="Times New Roman"/>
          <w:szCs w:val="24"/>
        </w:rPr>
        <w:t>η Αντιπολίτευση</w:t>
      </w:r>
      <w:r>
        <w:rPr>
          <w:rFonts w:eastAsia="Times New Roman" w:cs="Times New Roman"/>
          <w:szCs w:val="24"/>
        </w:rPr>
        <w:t>,</w:t>
      </w:r>
      <w:r>
        <w:rPr>
          <w:rFonts w:eastAsia="Times New Roman" w:cs="Times New Roman"/>
          <w:szCs w:val="24"/>
        </w:rPr>
        <w:t xml:space="preserve"> για να μη θεωρείτε ότι κάνω α</w:t>
      </w:r>
      <w:r w:rsidRPr="006A7A67">
        <w:rPr>
          <w:rFonts w:eastAsia="Times New Roman" w:cs="Times New Roman"/>
          <w:szCs w:val="24"/>
        </w:rPr>
        <w:t>ρνητική</w:t>
      </w:r>
      <w:r w:rsidRPr="006A7A67">
        <w:rPr>
          <w:rFonts w:eastAsia="Times New Roman" w:cs="Times New Roman"/>
          <w:szCs w:val="24"/>
        </w:rPr>
        <w:t xml:space="preserve"> κριτική</w:t>
      </w:r>
      <w:r>
        <w:rPr>
          <w:rFonts w:eastAsia="Times New Roman" w:cs="Times New Roman"/>
          <w:szCs w:val="24"/>
        </w:rPr>
        <w:t xml:space="preserve">. Θα αναφερθώ σε αυτά τα οποία είπε </w:t>
      </w:r>
      <w:r w:rsidRPr="006A7A67">
        <w:rPr>
          <w:rFonts w:eastAsia="Times New Roman" w:cs="Times New Roman"/>
          <w:szCs w:val="24"/>
        </w:rPr>
        <w:t xml:space="preserve">ο </w:t>
      </w:r>
      <w:r>
        <w:rPr>
          <w:rFonts w:eastAsia="Times New Roman" w:cs="Times New Roman"/>
          <w:szCs w:val="24"/>
        </w:rPr>
        <w:t>Γενικός Γ</w:t>
      </w:r>
      <w:r w:rsidRPr="006A7A67">
        <w:rPr>
          <w:rFonts w:eastAsia="Times New Roman" w:cs="Times New Roman"/>
          <w:szCs w:val="24"/>
        </w:rPr>
        <w:t xml:space="preserve">ραμματέας του </w:t>
      </w:r>
      <w:r>
        <w:rPr>
          <w:rFonts w:eastAsia="Times New Roman" w:cs="Times New Roman"/>
          <w:szCs w:val="24"/>
        </w:rPr>
        <w:t xml:space="preserve">ΚΚΕ. </w:t>
      </w:r>
    </w:p>
    <w:p w14:paraId="619F97B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w:t>
      </w:r>
      <w:r w:rsidRPr="006A7A67">
        <w:rPr>
          <w:rFonts w:eastAsia="Times New Roman" w:cs="Times New Roman"/>
          <w:szCs w:val="24"/>
        </w:rPr>
        <w:t>ο θέμα αυτό</w:t>
      </w:r>
      <w:r>
        <w:rPr>
          <w:rFonts w:eastAsia="Times New Roman" w:cs="Times New Roman"/>
          <w:szCs w:val="24"/>
        </w:rPr>
        <w:t>,</w:t>
      </w:r>
      <w:r w:rsidRPr="006A7A67">
        <w:rPr>
          <w:rFonts w:eastAsia="Times New Roman" w:cs="Times New Roman"/>
          <w:szCs w:val="24"/>
        </w:rPr>
        <w:t xml:space="preserve"> αν θέλετε</w:t>
      </w:r>
      <w:r>
        <w:rPr>
          <w:rFonts w:eastAsia="Times New Roman" w:cs="Times New Roman"/>
          <w:szCs w:val="24"/>
        </w:rPr>
        <w:t>,</w:t>
      </w:r>
      <w:r w:rsidRPr="006A7A67">
        <w:rPr>
          <w:rFonts w:eastAsia="Times New Roman" w:cs="Times New Roman"/>
          <w:szCs w:val="24"/>
        </w:rPr>
        <w:t xml:space="preserve"> ήταν για σας πρόσημο προεκλογικά το 2014</w:t>
      </w:r>
      <w:r>
        <w:rPr>
          <w:rFonts w:eastAsia="Times New Roman" w:cs="Times New Roman"/>
          <w:szCs w:val="24"/>
        </w:rPr>
        <w:t xml:space="preserve">. Και ήταν </w:t>
      </w:r>
      <w:r w:rsidRPr="006A7A67">
        <w:rPr>
          <w:rFonts w:eastAsia="Times New Roman" w:cs="Times New Roman"/>
          <w:szCs w:val="24"/>
        </w:rPr>
        <w:t>πρόσημο να το επαναφέρετε σαν ένα στοιχείο</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 xml:space="preserve">για </w:t>
      </w:r>
      <w:r w:rsidRPr="006A7A67">
        <w:rPr>
          <w:rFonts w:eastAsia="Times New Roman" w:cs="Times New Roman"/>
          <w:szCs w:val="24"/>
        </w:rPr>
        <w:t xml:space="preserve">το οποίο </w:t>
      </w:r>
      <w:r>
        <w:rPr>
          <w:rFonts w:eastAsia="Times New Roman" w:cs="Times New Roman"/>
          <w:szCs w:val="24"/>
        </w:rPr>
        <w:t xml:space="preserve">εσείς θα αγωνιστείτε, ενώ </w:t>
      </w:r>
      <w:r w:rsidRPr="006A7A67">
        <w:rPr>
          <w:rFonts w:eastAsia="Times New Roman" w:cs="Times New Roman"/>
          <w:szCs w:val="24"/>
        </w:rPr>
        <w:t xml:space="preserve">εμείς </w:t>
      </w:r>
      <w:r>
        <w:rPr>
          <w:rFonts w:eastAsia="Times New Roman" w:cs="Times New Roman"/>
          <w:szCs w:val="24"/>
        </w:rPr>
        <w:t>οι άλλοι</w:t>
      </w:r>
      <w:r>
        <w:rPr>
          <w:rFonts w:eastAsia="Times New Roman" w:cs="Times New Roman"/>
          <w:szCs w:val="24"/>
        </w:rPr>
        <w:t>,</w:t>
      </w:r>
      <w:r>
        <w:rPr>
          <w:rFonts w:eastAsia="Times New Roman" w:cs="Times New Roman"/>
          <w:szCs w:val="24"/>
        </w:rPr>
        <w:t xml:space="preserve"> δεν</w:t>
      </w:r>
      <w:r w:rsidRPr="006A7A67">
        <w:rPr>
          <w:rFonts w:eastAsia="Times New Roman" w:cs="Times New Roman"/>
          <w:szCs w:val="24"/>
        </w:rPr>
        <w:t xml:space="preserve"> το</w:t>
      </w:r>
      <w:r w:rsidRPr="006A7A67">
        <w:rPr>
          <w:rFonts w:eastAsia="Times New Roman" w:cs="Times New Roman"/>
          <w:szCs w:val="24"/>
        </w:rPr>
        <w:t xml:space="preserve"> θέλαμε</w:t>
      </w:r>
      <w:r>
        <w:rPr>
          <w:rFonts w:eastAsia="Times New Roman" w:cs="Times New Roman"/>
          <w:szCs w:val="24"/>
        </w:rPr>
        <w:t>. Κ</w:t>
      </w:r>
      <w:r w:rsidRPr="006A7A67">
        <w:rPr>
          <w:rFonts w:eastAsia="Times New Roman" w:cs="Times New Roman"/>
          <w:szCs w:val="24"/>
        </w:rPr>
        <w:t xml:space="preserve">αι </w:t>
      </w:r>
      <w:r>
        <w:rPr>
          <w:rFonts w:eastAsia="Times New Roman" w:cs="Times New Roman"/>
          <w:szCs w:val="24"/>
        </w:rPr>
        <w:t xml:space="preserve">τι σας είπε </w:t>
      </w:r>
      <w:r w:rsidRPr="006A7A67">
        <w:rPr>
          <w:rFonts w:eastAsia="Times New Roman" w:cs="Times New Roman"/>
          <w:szCs w:val="24"/>
        </w:rPr>
        <w:t xml:space="preserve">ο </w:t>
      </w:r>
      <w:r>
        <w:rPr>
          <w:rFonts w:eastAsia="Times New Roman" w:cs="Times New Roman"/>
          <w:szCs w:val="24"/>
        </w:rPr>
        <w:t>Γ</w:t>
      </w:r>
      <w:r w:rsidRPr="006A7A67">
        <w:rPr>
          <w:rFonts w:eastAsia="Times New Roman" w:cs="Times New Roman"/>
          <w:szCs w:val="24"/>
        </w:rPr>
        <w:t xml:space="preserve">ενικός </w:t>
      </w:r>
      <w:r>
        <w:rPr>
          <w:rFonts w:eastAsia="Times New Roman" w:cs="Times New Roman"/>
          <w:szCs w:val="24"/>
        </w:rPr>
        <w:t>Γ</w:t>
      </w:r>
      <w:r w:rsidRPr="006A7A67">
        <w:rPr>
          <w:rFonts w:eastAsia="Times New Roman" w:cs="Times New Roman"/>
          <w:szCs w:val="24"/>
        </w:rPr>
        <w:t xml:space="preserve">ραμματέας του </w:t>
      </w:r>
      <w:r>
        <w:rPr>
          <w:rFonts w:eastAsia="Times New Roman" w:cs="Times New Roman"/>
          <w:szCs w:val="24"/>
        </w:rPr>
        <w:t>ΚΚΕ; Ό</w:t>
      </w:r>
      <w:r w:rsidRPr="006A7A67">
        <w:rPr>
          <w:rFonts w:eastAsia="Times New Roman" w:cs="Times New Roman"/>
          <w:szCs w:val="24"/>
        </w:rPr>
        <w:t xml:space="preserve">τι μία έκθεση από το 2016 </w:t>
      </w:r>
      <w:r>
        <w:rPr>
          <w:rFonts w:eastAsia="Times New Roman" w:cs="Times New Roman"/>
          <w:szCs w:val="24"/>
        </w:rPr>
        <w:t>θα την φέρετε τώρα</w:t>
      </w:r>
      <w:r w:rsidRPr="006A7A67">
        <w:rPr>
          <w:rFonts w:eastAsia="Times New Roman" w:cs="Times New Roman"/>
          <w:szCs w:val="24"/>
        </w:rPr>
        <w:t xml:space="preserve"> προεκλογικά</w:t>
      </w:r>
      <w:r>
        <w:rPr>
          <w:rFonts w:eastAsia="Times New Roman" w:cs="Times New Roman"/>
          <w:szCs w:val="24"/>
        </w:rPr>
        <w:t xml:space="preserve"> και</w:t>
      </w:r>
      <w:r w:rsidRPr="006A7A67">
        <w:rPr>
          <w:rFonts w:eastAsia="Times New Roman" w:cs="Times New Roman"/>
          <w:szCs w:val="24"/>
        </w:rPr>
        <w:t xml:space="preserve"> ότι </w:t>
      </w:r>
      <w:r>
        <w:rPr>
          <w:rFonts w:eastAsia="Times New Roman" w:cs="Times New Roman"/>
          <w:szCs w:val="24"/>
        </w:rPr>
        <w:t xml:space="preserve">τότε </w:t>
      </w:r>
      <w:r w:rsidRPr="006A7A67">
        <w:rPr>
          <w:rFonts w:eastAsia="Times New Roman" w:cs="Times New Roman"/>
          <w:szCs w:val="24"/>
        </w:rPr>
        <w:t xml:space="preserve">κανένας δεν ασχολήθηκε </w:t>
      </w:r>
      <w:r>
        <w:rPr>
          <w:rFonts w:eastAsia="Times New Roman" w:cs="Times New Roman"/>
          <w:szCs w:val="24"/>
        </w:rPr>
        <w:t>με</w:t>
      </w:r>
      <w:r w:rsidRPr="006A7A67">
        <w:rPr>
          <w:rFonts w:eastAsia="Times New Roman" w:cs="Times New Roman"/>
          <w:szCs w:val="24"/>
        </w:rPr>
        <w:t xml:space="preserve"> το θέμα</w:t>
      </w:r>
      <w:r>
        <w:rPr>
          <w:rFonts w:eastAsia="Times New Roman" w:cs="Times New Roman"/>
          <w:szCs w:val="24"/>
        </w:rPr>
        <w:t xml:space="preserve">. </w:t>
      </w:r>
    </w:p>
    <w:p w14:paraId="619F97B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w:t>
      </w:r>
      <w:r w:rsidRPr="006A7A67">
        <w:rPr>
          <w:rFonts w:eastAsia="Times New Roman" w:cs="Times New Roman"/>
          <w:szCs w:val="24"/>
        </w:rPr>
        <w:t xml:space="preserve">παντώ συγχρόνως και στον κύριο </w:t>
      </w:r>
      <w:r>
        <w:rPr>
          <w:rFonts w:eastAsia="Times New Roman" w:cs="Times New Roman"/>
          <w:szCs w:val="24"/>
        </w:rPr>
        <w:t>Π</w:t>
      </w:r>
      <w:r w:rsidRPr="006A7A67">
        <w:rPr>
          <w:rFonts w:eastAsia="Times New Roman" w:cs="Times New Roman"/>
          <w:szCs w:val="24"/>
        </w:rPr>
        <w:t>ρωθυπουργό</w:t>
      </w:r>
      <w:r>
        <w:rPr>
          <w:rFonts w:eastAsia="Times New Roman" w:cs="Times New Roman"/>
          <w:szCs w:val="24"/>
        </w:rPr>
        <w:t>. Ο</w:t>
      </w:r>
      <w:r w:rsidRPr="006A7A67">
        <w:rPr>
          <w:rFonts w:eastAsia="Times New Roman" w:cs="Times New Roman"/>
          <w:szCs w:val="24"/>
        </w:rPr>
        <w:t xml:space="preserve"> </w:t>
      </w:r>
      <w:r>
        <w:rPr>
          <w:rFonts w:eastAsia="Times New Roman" w:cs="Times New Roman"/>
          <w:szCs w:val="24"/>
        </w:rPr>
        <w:t>κ. Δένδιας είπε ότι</w:t>
      </w:r>
      <w:r w:rsidRPr="006A7A67">
        <w:rPr>
          <w:rFonts w:eastAsia="Times New Roman" w:cs="Times New Roman"/>
          <w:szCs w:val="24"/>
        </w:rPr>
        <w:t xml:space="preserve"> δεν πρέπει να απαντά</w:t>
      </w:r>
      <w:r>
        <w:rPr>
          <w:rFonts w:eastAsia="Times New Roman" w:cs="Times New Roman"/>
          <w:szCs w:val="24"/>
        </w:rPr>
        <w:t xml:space="preserve"> ο Πρωθυπουργός στο ερώτημα «εμείς δεν κάναμε τίποτα τέσσερα χρόνια, εσείς δεν κάνατε τίποτα από το 1974». Θα πρέπει να σας θυμίσω,</w:t>
      </w:r>
      <w:r w:rsidRPr="006A7A67">
        <w:rPr>
          <w:rFonts w:eastAsia="Times New Roman" w:cs="Times New Roman"/>
          <w:szCs w:val="24"/>
        </w:rPr>
        <w:t xml:space="preserve"> κύριοι συνάδελφοι</w:t>
      </w:r>
      <w:r>
        <w:rPr>
          <w:rFonts w:eastAsia="Times New Roman" w:cs="Times New Roman"/>
          <w:szCs w:val="24"/>
        </w:rPr>
        <w:t>,</w:t>
      </w:r>
      <w:r w:rsidRPr="006A7A67">
        <w:rPr>
          <w:rFonts w:eastAsia="Times New Roman" w:cs="Times New Roman"/>
          <w:szCs w:val="24"/>
        </w:rPr>
        <w:t xml:space="preserve"> ότι </w:t>
      </w:r>
      <w:r>
        <w:rPr>
          <w:rFonts w:eastAsia="Times New Roman" w:cs="Times New Roman"/>
          <w:szCs w:val="24"/>
        </w:rPr>
        <w:t>καμμία</w:t>
      </w:r>
      <w:r w:rsidRPr="006A7A67">
        <w:rPr>
          <w:rFonts w:eastAsia="Times New Roman" w:cs="Times New Roman"/>
          <w:szCs w:val="24"/>
        </w:rPr>
        <w:t xml:space="preserve"> ελληνική κυβέρνηση δεν έχει παραιτηθεί των αξιώσεων κατά της Γερμανίας μέχρι το </w:t>
      </w:r>
      <w:r>
        <w:rPr>
          <w:rFonts w:eastAsia="Times New Roman" w:cs="Times New Roman"/>
          <w:szCs w:val="24"/>
        </w:rPr>
        <w:t>199</w:t>
      </w:r>
      <w:r w:rsidRPr="006A7A67">
        <w:rPr>
          <w:rFonts w:eastAsia="Times New Roman" w:cs="Times New Roman"/>
          <w:szCs w:val="24"/>
        </w:rPr>
        <w:t xml:space="preserve">5 και </w:t>
      </w:r>
      <w:r>
        <w:rPr>
          <w:rFonts w:eastAsia="Times New Roman" w:cs="Times New Roman"/>
          <w:szCs w:val="24"/>
        </w:rPr>
        <w:t>π</w:t>
      </w:r>
      <w:r w:rsidRPr="006A7A67">
        <w:rPr>
          <w:rFonts w:eastAsia="Times New Roman" w:cs="Times New Roman"/>
          <w:szCs w:val="24"/>
        </w:rPr>
        <w:t>ροφα</w:t>
      </w:r>
      <w:r w:rsidRPr="006A7A67">
        <w:rPr>
          <w:rFonts w:eastAsia="Times New Roman" w:cs="Times New Roman"/>
          <w:szCs w:val="24"/>
        </w:rPr>
        <w:t>νώς το</w:t>
      </w:r>
      <w:r>
        <w:rPr>
          <w:rFonts w:eastAsia="Times New Roman" w:cs="Times New Roman"/>
          <w:szCs w:val="24"/>
        </w:rPr>
        <w:t>υ</w:t>
      </w:r>
      <w:r w:rsidRPr="006A7A67">
        <w:rPr>
          <w:rFonts w:eastAsia="Times New Roman" w:cs="Times New Roman"/>
          <w:szCs w:val="24"/>
        </w:rPr>
        <w:t xml:space="preserve"> διέφυγε</w:t>
      </w:r>
      <w:r>
        <w:rPr>
          <w:rFonts w:eastAsia="Times New Roman" w:cs="Times New Roman"/>
          <w:szCs w:val="24"/>
        </w:rPr>
        <w:t>-</w:t>
      </w:r>
      <w:r>
        <w:rPr>
          <w:rFonts w:eastAsia="Times New Roman" w:cs="Times New Roman"/>
          <w:szCs w:val="24"/>
        </w:rPr>
        <w:t xml:space="preserve">δεν </w:t>
      </w:r>
      <w:r w:rsidRPr="006A7A67">
        <w:rPr>
          <w:rFonts w:eastAsia="Times New Roman" w:cs="Times New Roman"/>
          <w:szCs w:val="24"/>
        </w:rPr>
        <w:t xml:space="preserve">θέλω </w:t>
      </w:r>
      <w:r>
        <w:rPr>
          <w:rFonts w:eastAsia="Times New Roman" w:cs="Times New Roman"/>
          <w:szCs w:val="24"/>
        </w:rPr>
        <w:t>να πω ότι</w:t>
      </w:r>
      <w:r w:rsidRPr="006A7A67">
        <w:rPr>
          <w:rFonts w:eastAsia="Times New Roman" w:cs="Times New Roman"/>
          <w:szCs w:val="24"/>
        </w:rPr>
        <w:t xml:space="preserve"> το αποκρύπτει </w:t>
      </w:r>
      <w:r>
        <w:rPr>
          <w:rFonts w:eastAsia="Times New Roman" w:cs="Times New Roman"/>
          <w:szCs w:val="24"/>
        </w:rPr>
        <w:t>τελείως</w:t>
      </w:r>
      <w:r w:rsidRPr="006A7A67">
        <w:rPr>
          <w:rFonts w:eastAsia="Times New Roman" w:cs="Times New Roman"/>
          <w:szCs w:val="24"/>
        </w:rPr>
        <w:t xml:space="preserve"> ο </w:t>
      </w:r>
      <w:r>
        <w:rPr>
          <w:rFonts w:eastAsia="Times New Roman" w:cs="Times New Roman"/>
          <w:szCs w:val="24"/>
        </w:rPr>
        <w:t>Π</w:t>
      </w:r>
      <w:r w:rsidRPr="006A7A67">
        <w:rPr>
          <w:rFonts w:eastAsia="Times New Roman" w:cs="Times New Roman"/>
          <w:szCs w:val="24"/>
        </w:rPr>
        <w:t>ρωθυπουργός</w:t>
      </w:r>
      <w:r>
        <w:rPr>
          <w:rFonts w:eastAsia="Times New Roman" w:cs="Times New Roman"/>
          <w:szCs w:val="24"/>
        </w:rPr>
        <w:t>- ότι μετά τη Σ</w:t>
      </w:r>
      <w:r w:rsidRPr="006A7A67">
        <w:rPr>
          <w:rFonts w:eastAsia="Times New Roman" w:cs="Times New Roman"/>
          <w:szCs w:val="24"/>
        </w:rPr>
        <w:t>υνθήκη της Βόννης και του Λονδίνου</w:t>
      </w:r>
      <w:r>
        <w:rPr>
          <w:rFonts w:eastAsia="Times New Roman" w:cs="Times New Roman"/>
          <w:szCs w:val="24"/>
        </w:rPr>
        <w:t>,</w:t>
      </w:r>
      <w:r w:rsidRPr="006A7A67">
        <w:rPr>
          <w:rFonts w:eastAsia="Times New Roman" w:cs="Times New Roman"/>
          <w:szCs w:val="24"/>
        </w:rPr>
        <w:t xml:space="preserve"> οι αξιώσεις μας κατέστησαν </w:t>
      </w:r>
      <w:r>
        <w:rPr>
          <w:rFonts w:eastAsia="Times New Roman" w:cs="Times New Roman"/>
          <w:szCs w:val="24"/>
        </w:rPr>
        <w:t xml:space="preserve">μη δικαστικά επιδιώξιμες, </w:t>
      </w:r>
      <w:r w:rsidRPr="006A7A67">
        <w:rPr>
          <w:rFonts w:eastAsia="Times New Roman" w:cs="Times New Roman"/>
          <w:szCs w:val="24"/>
        </w:rPr>
        <w:t>ανενεργές</w:t>
      </w:r>
      <w:r>
        <w:rPr>
          <w:rFonts w:eastAsia="Times New Roman" w:cs="Times New Roman"/>
          <w:szCs w:val="24"/>
        </w:rPr>
        <w:t>,</w:t>
      </w:r>
      <w:r w:rsidRPr="006A7A67">
        <w:rPr>
          <w:rFonts w:eastAsia="Times New Roman" w:cs="Times New Roman"/>
          <w:szCs w:val="24"/>
        </w:rPr>
        <w:t xml:space="preserve"> τελούσαν υπό αναβλητική αίρεση</w:t>
      </w:r>
      <w:r>
        <w:rPr>
          <w:rFonts w:eastAsia="Times New Roman" w:cs="Times New Roman"/>
          <w:szCs w:val="24"/>
        </w:rPr>
        <w:t xml:space="preserve">, διότι δεν είχε πολιτειακή υπόσταση </w:t>
      </w:r>
      <w:r w:rsidRPr="006A7A67">
        <w:rPr>
          <w:rFonts w:eastAsia="Times New Roman" w:cs="Times New Roman"/>
          <w:szCs w:val="24"/>
        </w:rPr>
        <w:t>η Γ</w:t>
      </w:r>
      <w:r w:rsidRPr="006A7A67">
        <w:rPr>
          <w:rFonts w:eastAsia="Times New Roman" w:cs="Times New Roman"/>
          <w:szCs w:val="24"/>
        </w:rPr>
        <w:t xml:space="preserve">ερμανία </w:t>
      </w:r>
      <w:r>
        <w:rPr>
          <w:rFonts w:eastAsia="Times New Roman" w:cs="Times New Roman"/>
          <w:szCs w:val="24"/>
        </w:rPr>
        <w:t xml:space="preserve">και </w:t>
      </w:r>
      <w:r w:rsidRPr="006A7A67">
        <w:rPr>
          <w:rFonts w:eastAsia="Times New Roman" w:cs="Times New Roman"/>
          <w:szCs w:val="24"/>
        </w:rPr>
        <w:t xml:space="preserve">έπρεπε να υπογραφεί το </w:t>
      </w:r>
      <w:r>
        <w:rPr>
          <w:rFonts w:eastAsia="Times New Roman" w:cs="Times New Roman"/>
          <w:szCs w:val="24"/>
        </w:rPr>
        <w:t>Σ</w:t>
      </w:r>
      <w:r w:rsidRPr="006A7A67">
        <w:rPr>
          <w:rFonts w:eastAsia="Times New Roman" w:cs="Times New Roman"/>
          <w:szCs w:val="24"/>
        </w:rPr>
        <w:t xml:space="preserve">ύμφωνο </w:t>
      </w:r>
      <w:r>
        <w:rPr>
          <w:rFonts w:eastAsia="Times New Roman" w:cs="Times New Roman"/>
          <w:szCs w:val="24"/>
        </w:rPr>
        <w:t>Ε</w:t>
      </w:r>
      <w:r w:rsidRPr="006A7A67">
        <w:rPr>
          <w:rFonts w:eastAsia="Times New Roman" w:cs="Times New Roman"/>
          <w:szCs w:val="24"/>
        </w:rPr>
        <w:t>ιρήνης</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 xml:space="preserve">το οποίο </w:t>
      </w:r>
      <w:r w:rsidRPr="006A7A67">
        <w:rPr>
          <w:rFonts w:eastAsia="Times New Roman" w:cs="Times New Roman"/>
          <w:szCs w:val="24"/>
        </w:rPr>
        <w:t xml:space="preserve">υπογράφτηκε </w:t>
      </w:r>
      <w:r>
        <w:rPr>
          <w:rFonts w:eastAsia="Times New Roman" w:cs="Times New Roman"/>
          <w:szCs w:val="24"/>
        </w:rPr>
        <w:t>το 1990 με το Σύμφωνο 4+</w:t>
      </w:r>
      <w:r w:rsidRPr="006A7A67">
        <w:rPr>
          <w:rFonts w:eastAsia="Times New Roman" w:cs="Times New Roman"/>
          <w:szCs w:val="24"/>
        </w:rPr>
        <w:t xml:space="preserve">2 και μετά το 1995 θα μπορούσαμε </w:t>
      </w:r>
      <w:r>
        <w:rPr>
          <w:rFonts w:eastAsia="Times New Roman" w:cs="Times New Roman"/>
          <w:szCs w:val="24"/>
        </w:rPr>
        <w:t xml:space="preserve">ίσως </w:t>
      </w:r>
      <w:r w:rsidRPr="006A7A67">
        <w:rPr>
          <w:rFonts w:eastAsia="Times New Roman" w:cs="Times New Roman"/>
          <w:szCs w:val="24"/>
        </w:rPr>
        <w:t>να διεκδικήσουμε τις όποιες αξιώσεις</w:t>
      </w:r>
      <w:r>
        <w:rPr>
          <w:rFonts w:eastAsia="Times New Roman" w:cs="Times New Roman"/>
          <w:szCs w:val="24"/>
        </w:rPr>
        <w:t>. Α</w:t>
      </w:r>
      <w:r w:rsidRPr="006A7A67">
        <w:rPr>
          <w:rFonts w:eastAsia="Times New Roman" w:cs="Times New Roman"/>
          <w:szCs w:val="24"/>
        </w:rPr>
        <w:t>υτό το</w:t>
      </w:r>
      <w:r>
        <w:rPr>
          <w:rFonts w:eastAsia="Times New Roman" w:cs="Times New Roman"/>
          <w:szCs w:val="24"/>
        </w:rPr>
        <w:t>υ</w:t>
      </w:r>
      <w:r w:rsidRPr="006A7A67">
        <w:rPr>
          <w:rFonts w:eastAsia="Times New Roman" w:cs="Times New Roman"/>
          <w:szCs w:val="24"/>
        </w:rPr>
        <w:t xml:space="preserve"> διέφυγε και </w:t>
      </w:r>
      <w:r>
        <w:rPr>
          <w:rFonts w:eastAsia="Times New Roman" w:cs="Times New Roman"/>
          <w:szCs w:val="24"/>
        </w:rPr>
        <w:t>α</w:t>
      </w:r>
      <w:r w:rsidRPr="006A7A67">
        <w:rPr>
          <w:rFonts w:eastAsia="Times New Roman" w:cs="Times New Roman"/>
          <w:szCs w:val="24"/>
        </w:rPr>
        <w:t xml:space="preserve">ναφέρθηκε ο </w:t>
      </w:r>
      <w:r>
        <w:rPr>
          <w:rFonts w:eastAsia="Times New Roman" w:cs="Times New Roman"/>
          <w:szCs w:val="24"/>
        </w:rPr>
        <w:t>κύριος Π</w:t>
      </w:r>
      <w:r w:rsidRPr="006A7A67">
        <w:rPr>
          <w:rFonts w:eastAsia="Times New Roman" w:cs="Times New Roman"/>
          <w:szCs w:val="24"/>
        </w:rPr>
        <w:t>ρωθυπουργός</w:t>
      </w:r>
      <w:r>
        <w:rPr>
          <w:rFonts w:eastAsia="Times New Roman" w:cs="Times New Roman"/>
          <w:szCs w:val="24"/>
        </w:rPr>
        <w:t xml:space="preserve">, λαθεμένα </w:t>
      </w:r>
      <w:r w:rsidRPr="006A7A67">
        <w:rPr>
          <w:rFonts w:eastAsia="Times New Roman" w:cs="Times New Roman"/>
          <w:szCs w:val="24"/>
        </w:rPr>
        <w:t>κατά την άποψή μου</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 xml:space="preserve">στο </w:t>
      </w:r>
      <w:r w:rsidRPr="006A7A67">
        <w:rPr>
          <w:rFonts w:eastAsia="Times New Roman" w:cs="Times New Roman"/>
          <w:szCs w:val="24"/>
        </w:rPr>
        <w:t>ότι από το 1974 κανένας δεν έκανε τίποτα</w:t>
      </w:r>
      <w:r>
        <w:rPr>
          <w:rFonts w:eastAsia="Times New Roman" w:cs="Times New Roman"/>
          <w:szCs w:val="24"/>
        </w:rPr>
        <w:t>.</w:t>
      </w:r>
    </w:p>
    <w:p w14:paraId="619F97B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Ας έλθουμε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στο τι κάνατε εσείς. Μου δίνετε, αν θέλετε, τον λόγο να π</w:t>
      </w:r>
      <w:r w:rsidRPr="006A7A67">
        <w:rPr>
          <w:rFonts w:eastAsia="Times New Roman" w:cs="Times New Roman"/>
          <w:szCs w:val="24"/>
        </w:rPr>
        <w:t xml:space="preserve">ω τι κάνατε </w:t>
      </w:r>
      <w:r>
        <w:rPr>
          <w:rFonts w:eastAsia="Times New Roman" w:cs="Times New Roman"/>
          <w:szCs w:val="24"/>
        </w:rPr>
        <w:t xml:space="preserve">εσείς, διότι εγώ </w:t>
      </w:r>
      <w:r w:rsidRPr="006A7A67">
        <w:rPr>
          <w:rFonts w:eastAsia="Times New Roman" w:cs="Times New Roman"/>
          <w:szCs w:val="24"/>
        </w:rPr>
        <w:t>θυμάμαι στην προηγούμενη επιτροπή</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στην</w:t>
      </w:r>
      <w:r w:rsidRPr="006A7A67">
        <w:rPr>
          <w:rFonts w:eastAsia="Times New Roman" w:cs="Times New Roman"/>
          <w:szCs w:val="24"/>
        </w:rPr>
        <w:t xml:space="preserve"> οποία συμμετείχα</w:t>
      </w:r>
      <w:r>
        <w:rPr>
          <w:rFonts w:eastAsia="Times New Roman" w:cs="Times New Roman"/>
          <w:szCs w:val="24"/>
        </w:rPr>
        <w:t>,</w:t>
      </w:r>
      <w:r w:rsidRPr="006A7A67">
        <w:rPr>
          <w:rFonts w:eastAsia="Times New Roman" w:cs="Times New Roman"/>
          <w:szCs w:val="24"/>
        </w:rPr>
        <w:t xml:space="preserve"> είχαμε καταλήξει σε μερικές σοβαρές παρεμβάσε</w:t>
      </w:r>
      <w:r w:rsidRPr="006A7A67">
        <w:rPr>
          <w:rFonts w:eastAsia="Times New Roman" w:cs="Times New Roman"/>
          <w:szCs w:val="24"/>
        </w:rPr>
        <w:t>ις και δράσεις</w:t>
      </w:r>
      <w:r>
        <w:rPr>
          <w:rFonts w:eastAsia="Times New Roman" w:cs="Times New Roman"/>
          <w:szCs w:val="24"/>
        </w:rPr>
        <w:t>,</w:t>
      </w:r>
      <w:r w:rsidRPr="006A7A67">
        <w:rPr>
          <w:rFonts w:eastAsia="Times New Roman" w:cs="Times New Roman"/>
          <w:szCs w:val="24"/>
        </w:rPr>
        <w:t xml:space="preserve"> τις οποίες δεν ακολουθήσατε</w:t>
      </w:r>
      <w:r>
        <w:rPr>
          <w:rFonts w:eastAsia="Times New Roman" w:cs="Times New Roman"/>
          <w:szCs w:val="24"/>
        </w:rPr>
        <w:t>. Κ</w:t>
      </w:r>
      <w:r w:rsidRPr="006A7A67">
        <w:rPr>
          <w:rFonts w:eastAsia="Times New Roman" w:cs="Times New Roman"/>
          <w:szCs w:val="24"/>
        </w:rPr>
        <w:t>αι γιατί το λέω αυτό</w:t>
      </w:r>
      <w:r>
        <w:rPr>
          <w:rFonts w:eastAsia="Times New Roman" w:cs="Times New Roman"/>
          <w:szCs w:val="24"/>
        </w:rPr>
        <w:t>; Ό</w:t>
      </w:r>
      <w:r w:rsidRPr="006A7A67">
        <w:rPr>
          <w:rFonts w:eastAsia="Times New Roman" w:cs="Times New Roman"/>
          <w:szCs w:val="24"/>
        </w:rPr>
        <w:t>χι</w:t>
      </w:r>
      <w:r>
        <w:rPr>
          <w:rFonts w:eastAsia="Times New Roman" w:cs="Times New Roman"/>
          <w:szCs w:val="24"/>
        </w:rPr>
        <w:t xml:space="preserve"> για να κάνω κριτική γιατί δεν </w:t>
      </w:r>
      <w:r w:rsidRPr="006A7A67">
        <w:rPr>
          <w:rFonts w:eastAsia="Times New Roman" w:cs="Times New Roman"/>
          <w:szCs w:val="24"/>
        </w:rPr>
        <w:t>το κάνατε</w:t>
      </w:r>
      <w:r>
        <w:rPr>
          <w:rFonts w:eastAsia="Times New Roman" w:cs="Times New Roman"/>
          <w:szCs w:val="24"/>
        </w:rPr>
        <w:t>, αλλά</w:t>
      </w:r>
      <w:r w:rsidRPr="006A7A67">
        <w:rPr>
          <w:rFonts w:eastAsia="Times New Roman" w:cs="Times New Roman"/>
          <w:szCs w:val="24"/>
        </w:rPr>
        <w:t xml:space="preserve"> γιατί θεωρώ ότι </w:t>
      </w:r>
      <w:r>
        <w:rPr>
          <w:rFonts w:eastAsia="Times New Roman" w:cs="Times New Roman"/>
          <w:szCs w:val="24"/>
        </w:rPr>
        <w:t xml:space="preserve">και </w:t>
      </w:r>
      <w:r w:rsidRPr="006A7A67">
        <w:rPr>
          <w:rFonts w:eastAsia="Times New Roman" w:cs="Times New Roman"/>
          <w:szCs w:val="24"/>
        </w:rPr>
        <w:t xml:space="preserve">σήμερα </w:t>
      </w:r>
      <w:r>
        <w:rPr>
          <w:rFonts w:eastAsia="Times New Roman" w:cs="Times New Roman"/>
          <w:szCs w:val="24"/>
        </w:rPr>
        <w:t xml:space="preserve">αυτό είναι ένα </w:t>
      </w:r>
      <w:r>
        <w:rPr>
          <w:rFonts w:eastAsia="Times New Roman" w:cs="Times New Roman"/>
          <w:szCs w:val="24"/>
        </w:rPr>
        <w:t>τέχνασμα</w:t>
      </w:r>
      <w:r>
        <w:rPr>
          <w:rFonts w:eastAsia="Times New Roman" w:cs="Times New Roman"/>
          <w:szCs w:val="24"/>
        </w:rPr>
        <w:t xml:space="preserve"> από την πλευρά σας. Είναι ένα νέο πολιτικό αφήγημ</w:t>
      </w:r>
      <w:r w:rsidRPr="006A7A67">
        <w:rPr>
          <w:rFonts w:eastAsia="Times New Roman" w:cs="Times New Roman"/>
          <w:szCs w:val="24"/>
        </w:rPr>
        <w:t>α</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 xml:space="preserve">δηλαδή το </w:t>
      </w:r>
      <w:r w:rsidRPr="006A7A67">
        <w:rPr>
          <w:rFonts w:eastAsia="Times New Roman" w:cs="Times New Roman"/>
          <w:szCs w:val="24"/>
        </w:rPr>
        <w:t>να πάρ</w:t>
      </w:r>
      <w:r>
        <w:rPr>
          <w:rFonts w:eastAsia="Times New Roman" w:cs="Times New Roman"/>
          <w:szCs w:val="24"/>
        </w:rPr>
        <w:t>ει</w:t>
      </w:r>
      <w:r w:rsidRPr="006A7A67">
        <w:rPr>
          <w:rFonts w:eastAsia="Times New Roman" w:cs="Times New Roman"/>
          <w:szCs w:val="24"/>
        </w:rPr>
        <w:t xml:space="preserve"> η </w:t>
      </w:r>
      <w:r>
        <w:rPr>
          <w:rFonts w:eastAsia="Times New Roman" w:cs="Times New Roman"/>
          <w:szCs w:val="24"/>
        </w:rPr>
        <w:t>σημερινή Βουλή</w:t>
      </w:r>
      <w:r w:rsidRPr="006A44C3">
        <w:rPr>
          <w:rFonts w:eastAsia="Times New Roman" w:cs="Times New Roman"/>
          <w:szCs w:val="24"/>
        </w:rPr>
        <w:t xml:space="preserve"> </w:t>
      </w:r>
      <w:r w:rsidRPr="006A7A67">
        <w:rPr>
          <w:rFonts w:eastAsia="Times New Roman" w:cs="Times New Roman"/>
          <w:szCs w:val="24"/>
        </w:rPr>
        <w:t>μία απόφαση</w:t>
      </w:r>
      <w:r>
        <w:rPr>
          <w:rFonts w:eastAsia="Times New Roman" w:cs="Times New Roman"/>
          <w:szCs w:val="24"/>
        </w:rPr>
        <w:t xml:space="preserve"> για να την</w:t>
      </w:r>
      <w:r w:rsidRPr="006A7A67">
        <w:rPr>
          <w:rFonts w:eastAsia="Times New Roman" w:cs="Times New Roman"/>
          <w:szCs w:val="24"/>
        </w:rPr>
        <w:t xml:space="preserve"> έχετε ως αφήγημα μετεκλογικά</w:t>
      </w:r>
      <w:r>
        <w:rPr>
          <w:rFonts w:eastAsia="Times New Roman" w:cs="Times New Roman"/>
          <w:szCs w:val="24"/>
        </w:rPr>
        <w:t>,</w:t>
      </w:r>
      <w:r w:rsidRPr="006A7A67">
        <w:rPr>
          <w:rFonts w:eastAsia="Times New Roman" w:cs="Times New Roman"/>
          <w:szCs w:val="24"/>
        </w:rPr>
        <w:t xml:space="preserve"> όταν θα έχετε </w:t>
      </w:r>
      <w:r>
        <w:rPr>
          <w:rFonts w:eastAsia="Times New Roman" w:cs="Times New Roman"/>
          <w:szCs w:val="24"/>
        </w:rPr>
        <w:t xml:space="preserve">χάσει τις εκλογές, ώστε </w:t>
      </w:r>
      <w:r w:rsidRPr="006A7A67">
        <w:rPr>
          <w:rFonts w:eastAsia="Times New Roman" w:cs="Times New Roman"/>
          <w:szCs w:val="24"/>
        </w:rPr>
        <w:t>να πείτε τ</w:t>
      </w:r>
      <w:r>
        <w:rPr>
          <w:rFonts w:eastAsia="Times New Roman" w:cs="Times New Roman"/>
          <w:szCs w:val="24"/>
        </w:rPr>
        <w:t>ι</w:t>
      </w:r>
      <w:r w:rsidRPr="006A7A67">
        <w:rPr>
          <w:rFonts w:eastAsia="Times New Roman" w:cs="Times New Roman"/>
          <w:szCs w:val="24"/>
        </w:rPr>
        <w:t xml:space="preserve"> </w:t>
      </w:r>
      <w:r>
        <w:rPr>
          <w:rFonts w:eastAsia="Times New Roman" w:cs="Times New Roman"/>
          <w:szCs w:val="24"/>
        </w:rPr>
        <w:t xml:space="preserve">δεν έκανε η όποια άλλη κυβέρνηση. </w:t>
      </w:r>
    </w:p>
    <w:p w14:paraId="619F97B9" w14:textId="77777777" w:rsidR="00F246CC" w:rsidRDefault="005B5D49">
      <w:pPr>
        <w:spacing w:line="600" w:lineRule="auto"/>
        <w:ind w:firstLine="720"/>
        <w:jc w:val="both"/>
        <w:rPr>
          <w:rFonts w:eastAsia="Times New Roman" w:cs="Times New Roman"/>
          <w:szCs w:val="24"/>
        </w:rPr>
      </w:pPr>
      <w:r w:rsidRPr="006A7A67">
        <w:rPr>
          <w:rFonts w:eastAsia="Times New Roman" w:cs="Times New Roman"/>
          <w:szCs w:val="24"/>
        </w:rPr>
        <w:t>Γιατί αν θέλατε</w:t>
      </w:r>
      <w:r>
        <w:rPr>
          <w:rFonts w:eastAsia="Times New Roman" w:cs="Times New Roman"/>
          <w:szCs w:val="24"/>
        </w:rPr>
        <w:t>,</w:t>
      </w:r>
      <w:r w:rsidRPr="006A7A67">
        <w:rPr>
          <w:rFonts w:eastAsia="Times New Roman" w:cs="Times New Roman"/>
          <w:szCs w:val="24"/>
        </w:rPr>
        <w:t xml:space="preserve"> θα μπορούσα</w:t>
      </w:r>
      <w:r>
        <w:rPr>
          <w:rFonts w:eastAsia="Times New Roman" w:cs="Times New Roman"/>
          <w:szCs w:val="24"/>
        </w:rPr>
        <w:t>τε</w:t>
      </w:r>
      <w:r w:rsidRPr="006A7A67">
        <w:rPr>
          <w:rFonts w:eastAsia="Times New Roman" w:cs="Times New Roman"/>
          <w:szCs w:val="24"/>
        </w:rPr>
        <w:t xml:space="preserve"> </w:t>
      </w:r>
      <w:r>
        <w:rPr>
          <w:rFonts w:eastAsia="Times New Roman" w:cs="Times New Roman"/>
          <w:szCs w:val="24"/>
        </w:rPr>
        <w:t xml:space="preserve">να κάνετε κάτι </w:t>
      </w:r>
      <w:r w:rsidRPr="006A7A67">
        <w:rPr>
          <w:rFonts w:eastAsia="Times New Roman" w:cs="Times New Roman"/>
          <w:szCs w:val="24"/>
        </w:rPr>
        <w:t xml:space="preserve">αυτά τα τέσσερα χρόνια και όχι </w:t>
      </w:r>
      <w:r>
        <w:rPr>
          <w:rFonts w:eastAsia="Times New Roman" w:cs="Times New Roman"/>
          <w:szCs w:val="24"/>
        </w:rPr>
        <w:t xml:space="preserve">να λέτε </w:t>
      </w:r>
      <w:r w:rsidRPr="006A7A67">
        <w:rPr>
          <w:rFonts w:eastAsia="Times New Roman" w:cs="Times New Roman"/>
          <w:szCs w:val="24"/>
        </w:rPr>
        <w:t xml:space="preserve">ότι υπήρχε το μνημόνιο και </w:t>
      </w:r>
      <w:r>
        <w:rPr>
          <w:rFonts w:eastAsia="Times New Roman" w:cs="Times New Roman"/>
          <w:szCs w:val="24"/>
        </w:rPr>
        <w:t>όλα ό</w:t>
      </w:r>
      <w:r>
        <w:rPr>
          <w:rFonts w:eastAsia="Times New Roman" w:cs="Times New Roman"/>
          <w:szCs w:val="24"/>
        </w:rPr>
        <w:t>σα είπατε.</w:t>
      </w:r>
      <w:r w:rsidRPr="006A7A67">
        <w:rPr>
          <w:rFonts w:eastAsia="Times New Roman" w:cs="Times New Roman"/>
          <w:szCs w:val="24"/>
        </w:rPr>
        <w:t xml:space="preserve"> </w:t>
      </w:r>
      <w:r>
        <w:rPr>
          <w:rFonts w:eastAsia="Times New Roman" w:cs="Times New Roman"/>
          <w:szCs w:val="24"/>
        </w:rPr>
        <w:t>Γ</w:t>
      </w:r>
      <w:r w:rsidRPr="006A7A67">
        <w:rPr>
          <w:rFonts w:eastAsia="Times New Roman" w:cs="Times New Roman"/>
          <w:szCs w:val="24"/>
        </w:rPr>
        <w:t xml:space="preserve">ιατί </w:t>
      </w:r>
      <w:r>
        <w:rPr>
          <w:rFonts w:eastAsia="Times New Roman" w:cs="Times New Roman"/>
          <w:szCs w:val="24"/>
        </w:rPr>
        <w:t>το 2012</w:t>
      </w:r>
      <w:r>
        <w:rPr>
          <w:rFonts w:eastAsia="Times New Roman" w:cs="Times New Roman"/>
          <w:szCs w:val="24"/>
        </w:rPr>
        <w:t>,</w:t>
      </w:r>
      <w:r w:rsidRPr="006A7A67">
        <w:rPr>
          <w:rFonts w:eastAsia="Times New Roman" w:cs="Times New Roman"/>
          <w:szCs w:val="24"/>
        </w:rPr>
        <w:t xml:space="preserve"> η </w:t>
      </w:r>
      <w:r>
        <w:rPr>
          <w:rFonts w:eastAsia="Times New Roman" w:cs="Times New Roman"/>
          <w:szCs w:val="24"/>
        </w:rPr>
        <w:t xml:space="preserve">τότε </w:t>
      </w:r>
      <w:r w:rsidRPr="006A7A67">
        <w:rPr>
          <w:rFonts w:eastAsia="Times New Roman" w:cs="Times New Roman"/>
          <w:szCs w:val="24"/>
        </w:rPr>
        <w:t xml:space="preserve">κυβέρνηση </w:t>
      </w:r>
      <w:r>
        <w:rPr>
          <w:rFonts w:eastAsia="Times New Roman" w:cs="Times New Roman"/>
          <w:szCs w:val="24"/>
        </w:rPr>
        <w:t>της Νέας</w:t>
      </w:r>
      <w:r w:rsidRPr="006A7A67">
        <w:rPr>
          <w:rFonts w:eastAsia="Times New Roman" w:cs="Times New Roman"/>
          <w:szCs w:val="24"/>
        </w:rPr>
        <w:t xml:space="preserve"> Δημοκρατίας και του ΠΑΣΟΚ </w:t>
      </w:r>
      <w:r>
        <w:rPr>
          <w:rFonts w:eastAsia="Times New Roman" w:cs="Times New Roman"/>
          <w:szCs w:val="24"/>
        </w:rPr>
        <w:t>σύστησε</w:t>
      </w:r>
      <w:r w:rsidRPr="006A7A67">
        <w:rPr>
          <w:rFonts w:eastAsia="Times New Roman" w:cs="Times New Roman"/>
          <w:szCs w:val="24"/>
        </w:rPr>
        <w:t xml:space="preserve"> επιτροπή για τις αποζημιώσεις</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που προέβη σε ενέργειες και κατέληξε</w:t>
      </w:r>
      <w:r w:rsidRPr="006A7A67">
        <w:rPr>
          <w:rFonts w:eastAsia="Times New Roman" w:cs="Times New Roman"/>
          <w:szCs w:val="24"/>
        </w:rPr>
        <w:t xml:space="preserve"> σε συμπεράσματα</w:t>
      </w:r>
      <w:r>
        <w:rPr>
          <w:rFonts w:eastAsia="Times New Roman" w:cs="Times New Roman"/>
          <w:szCs w:val="24"/>
        </w:rPr>
        <w:t xml:space="preserve">, αυτά που εσείς σήμερα έρχεστε να επαναλάβετε. </w:t>
      </w:r>
    </w:p>
    <w:p w14:paraId="619F97B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Θ</w:t>
      </w:r>
      <w:r w:rsidRPr="006A7A67">
        <w:rPr>
          <w:rFonts w:eastAsia="Times New Roman" w:cs="Times New Roman"/>
          <w:szCs w:val="24"/>
        </w:rPr>
        <w:t xml:space="preserve">α ήθελα </w:t>
      </w:r>
      <w:r>
        <w:rPr>
          <w:rFonts w:eastAsia="Times New Roman" w:cs="Times New Roman"/>
          <w:szCs w:val="24"/>
        </w:rPr>
        <w:t>απλά</w:t>
      </w:r>
      <w:r>
        <w:rPr>
          <w:rFonts w:eastAsia="Times New Roman" w:cs="Times New Roman"/>
          <w:szCs w:val="24"/>
        </w:rPr>
        <w:t>,</w:t>
      </w:r>
      <w:r>
        <w:rPr>
          <w:rFonts w:eastAsia="Times New Roman" w:cs="Times New Roman"/>
          <w:szCs w:val="24"/>
        </w:rPr>
        <w:t xml:space="preserve"> να </w:t>
      </w:r>
      <w:r w:rsidRPr="006A7A67">
        <w:rPr>
          <w:rFonts w:eastAsia="Times New Roman" w:cs="Times New Roman"/>
          <w:szCs w:val="24"/>
        </w:rPr>
        <w:t xml:space="preserve">πω </w:t>
      </w:r>
      <w:r>
        <w:rPr>
          <w:rFonts w:eastAsia="Times New Roman" w:cs="Times New Roman"/>
          <w:szCs w:val="24"/>
        </w:rPr>
        <w:t>τι</w:t>
      </w:r>
      <w:r w:rsidRPr="006A7A67">
        <w:rPr>
          <w:rFonts w:eastAsia="Times New Roman" w:cs="Times New Roman"/>
          <w:szCs w:val="24"/>
        </w:rPr>
        <w:t xml:space="preserve"> αποτελεί η σημ</w:t>
      </w:r>
      <w:r w:rsidRPr="006A7A67">
        <w:rPr>
          <w:rFonts w:eastAsia="Times New Roman" w:cs="Times New Roman"/>
          <w:szCs w:val="24"/>
        </w:rPr>
        <w:t>ερινή έκθεση</w:t>
      </w:r>
      <w:r>
        <w:rPr>
          <w:rFonts w:eastAsia="Times New Roman" w:cs="Times New Roman"/>
          <w:szCs w:val="24"/>
        </w:rPr>
        <w:t>. Α</w:t>
      </w:r>
      <w:r w:rsidRPr="006A7A67">
        <w:rPr>
          <w:rFonts w:eastAsia="Times New Roman" w:cs="Times New Roman"/>
          <w:szCs w:val="24"/>
        </w:rPr>
        <w:t>ποτελεί μία απλή</w:t>
      </w:r>
      <w:r>
        <w:rPr>
          <w:rFonts w:eastAsia="Times New Roman" w:cs="Times New Roman"/>
          <w:szCs w:val="24"/>
        </w:rPr>
        <w:t xml:space="preserve"> -αν θέλετε να δώσουμε έναν νομικό χαρακτηρισμό- </w:t>
      </w:r>
      <w:r w:rsidRPr="006A7A67">
        <w:rPr>
          <w:rFonts w:eastAsia="Times New Roman" w:cs="Times New Roman"/>
          <w:szCs w:val="24"/>
        </w:rPr>
        <w:t>έκθεση πεπραγμένων</w:t>
      </w:r>
      <w:r>
        <w:rPr>
          <w:rFonts w:eastAsia="Times New Roman" w:cs="Times New Roman"/>
          <w:szCs w:val="24"/>
        </w:rPr>
        <w:t>, αλλά και μια διαπιστωτική πράξη κ</w:t>
      </w:r>
      <w:r w:rsidRPr="006A7A67">
        <w:rPr>
          <w:rFonts w:eastAsia="Times New Roman" w:cs="Times New Roman"/>
          <w:szCs w:val="24"/>
        </w:rPr>
        <w:t xml:space="preserve">αι δεν αποτελεί </w:t>
      </w:r>
      <w:r>
        <w:rPr>
          <w:rFonts w:eastAsia="Times New Roman" w:cs="Times New Roman"/>
          <w:szCs w:val="24"/>
        </w:rPr>
        <w:t xml:space="preserve">άλλο </w:t>
      </w:r>
      <w:r w:rsidRPr="006A7A67">
        <w:rPr>
          <w:rFonts w:eastAsia="Times New Roman" w:cs="Times New Roman"/>
          <w:szCs w:val="24"/>
        </w:rPr>
        <w:t>νομικό κείμενο</w:t>
      </w:r>
      <w:r>
        <w:rPr>
          <w:rFonts w:eastAsia="Times New Roman" w:cs="Times New Roman"/>
          <w:szCs w:val="24"/>
        </w:rPr>
        <w:t xml:space="preserve">. </w:t>
      </w:r>
      <w:r w:rsidRPr="006B5A89">
        <w:rPr>
          <w:rFonts w:eastAsia="Times New Roman" w:cs="Times New Roman"/>
          <w:szCs w:val="24"/>
        </w:rPr>
        <w:t xml:space="preserve">Βεβαίως, </w:t>
      </w:r>
      <w:r>
        <w:rPr>
          <w:rFonts w:eastAsia="Times New Roman" w:cs="Times New Roman"/>
          <w:szCs w:val="24"/>
        </w:rPr>
        <w:t>όμως -</w:t>
      </w:r>
      <w:r w:rsidRPr="006B5A89">
        <w:rPr>
          <w:rFonts w:eastAsia="Times New Roman" w:cs="Times New Roman"/>
          <w:szCs w:val="24"/>
        </w:rPr>
        <w:t>θα κλείσω με αυτό</w:t>
      </w:r>
      <w:r>
        <w:rPr>
          <w:rFonts w:eastAsia="Times New Roman" w:cs="Times New Roman"/>
          <w:szCs w:val="24"/>
        </w:rPr>
        <w:t>-</w:t>
      </w:r>
      <w:r w:rsidRPr="006B5A89">
        <w:rPr>
          <w:rFonts w:eastAsia="Times New Roman" w:cs="Times New Roman"/>
          <w:szCs w:val="24"/>
        </w:rPr>
        <w:t xml:space="preserve"> δεν μπορεί κανένας Έλληνας πολίτης -πολύ περισσότερο</w:t>
      </w:r>
      <w:r w:rsidRPr="006B5A89">
        <w:rPr>
          <w:rFonts w:eastAsia="Times New Roman" w:cs="Times New Roman"/>
          <w:szCs w:val="24"/>
        </w:rPr>
        <w:t xml:space="preserve"> μέσα σε αυτή την Αίθουσα- να αμφιβάλλει στο ότι όλοι συμφωνούμε με το κείμενο</w:t>
      </w:r>
      <w:r>
        <w:rPr>
          <w:rFonts w:eastAsia="Times New Roman" w:cs="Times New Roman"/>
          <w:szCs w:val="24"/>
        </w:rPr>
        <w:t>,</w:t>
      </w:r>
      <w:r w:rsidRPr="006B5A89">
        <w:rPr>
          <w:rFonts w:eastAsia="Times New Roman" w:cs="Times New Roman"/>
          <w:szCs w:val="24"/>
        </w:rPr>
        <w:t xml:space="preserve"> που έρχεται ως ψήφισμα, το οποίο έφερε ο Πρόεδρος της Βουλής, με το οποίο πρέπει να πούμε στην όποια κυβέρνηση να επιδιώξει διπλωματικά ή νομικά και δικαστικά τις αξιώσεις της </w:t>
      </w:r>
      <w:r w:rsidRPr="006B5A89">
        <w:rPr>
          <w:rFonts w:eastAsia="Times New Roman" w:cs="Times New Roman"/>
          <w:szCs w:val="24"/>
        </w:rPr>
        <w:t xml:space="preserve">ελληνικής πολιτείας και των Ελλήνων. </w:t>
      </w:r>
    </w:p>
    <w:p w14:paraId="619F97B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w:t>
      </w:r>
      <w:r w:rsidRPr="006A7A67">
        <w:rPr>
          <w:rFonts w:eastAsia="Times New Roman" w:cs="Times New Roman"/>
          <w:szCs w:val="24"/>
        </w:rPr>
        <w:t>κείνο</w:t>
      </w:r>
      <w:r>
        <w:rPr>
          <w:rFonts w:eastAsia="Times New Roman" w:cs="Times New Roman"/>
          <w:szCs w:val="24"/>
        </w:rPr>
        <w:t>,</w:t>
      </w:r>
      <w:r w:rsidRPr="006A7A67">
        <w:rPr>
          <w:rFonts w:eastAsia="Times New Roman" w:cs="Times New Roman"/>
          <w:szCs w:val="24"/>
        </w:rPr>
        <w:t xml:space="preserve"> το οποίο πρέπει να πούμε</w:t>
      </w:r>
      <w:r>
        <w:rPr>
          <w:rFonts w:eastAsia="Times New Roman" w:cs="Times New Roman"/>
          <w:szCs w:val="24"/>
        </w:rPr>
        <w:t>,</w:t>
      </w:r>
      <w:r>
        <w:rPr>
          <w:rFonts w:eastAsia="Times New Roman" w:cs="Times New Roman"/>
          <w:szCs w:val="24"/>
        </w:rPr>
        <w:t xml:space="preserve"> είναι ότι η </w:t>
      </w:r>
      <w:r>
        <w:rPr>
          <w:rFonts w:eastAsia="Times New Roman" w:cs="Times New Roman"/>
          <w:szCs w:val="24"/>
        </w:rPr>
        <w:t>ε</w:t>
      </w:r>
      <w:r w:rsidRPr="006A7A67">
        <w:rPr>
          <w:rFonts w:eastAsia="Times New Roman" w:cs="Times New Roman"/>
          <w:szCs w:val="24"/>
        </w:rPr>
        <w:t>πιτροπή</w:t>
      </w:r>
      <w:r>
        <w:rPr>
          <w:rFonts w:eastAsia="Times New Roman" w:cs="Times New Roman"/>
          <w:szCs w:val="24"/>
        </w:rPr>
        <w:t xml:space="preserve">, </w:t>
      </w:r>
      <w:r w:rsidRPr="006A7A67">
        <w:rPr>
          <w:rFonts w:eastAsia="Times New Roman" w:cs="Times New Roman"/>
          <w:szCs w:val="24"/>
        </w:rPr>
        <w:t>η οποία σήμερα καταθέτ</w:t>
      </w:r>
      <w:r>
        <w:rPr>
          <w:rFonts w:eastAsia="Times New Roman" w:cs="Times New Roman"/>
          <w:szCs w:val="24"/>
        </w:rPr>
        <w:t>ει</w:t>
      </w:r>
      <w:r w:rsidRPr="006A7A67">
        <w:rPr>
          <w:rFonts w:eastAsia="Times New Roman" w:cs="Times New Roman"/>
          <w:szCs w:val="24"/>
        </w:rPr>
        <w:t xml:space="preserve"> </w:t>
      </w:r>
      <w:r>
        <w:rPr>
          <w:rFonts w:eastAsia="Times New Roman" w:cs="Times New Roman"/>
          <w:szCs w:val="24"/>
        </w:rPr>
        <w:t xml:space="preserve">αυτό </w:t>
      </w:r>
      <w:r w:rsidRPr="006A7A67">
        <w:rPr>
          <w:rFonts w:eastAsia="Times New Roman" w:cs="Times New Roman"/>
          <w:szCs w:val="24"/>
        </w:rPr>
        <w:t>το πόρισμα</w:t>
      </w:r>
      <w:r>
        <w:rPr>
          <w:rFonts w:eastAsia="Times New Roman" w:cs="Times New Roman"/>
          <w:szCs w:val="24"/>
        </w:rPr>
        <w:t>,</w:t>
      </w:r>
      <w:r w:rsidRPr="006A7A67">
        <w:rPr>
          <w:rFonts w:eastAsia="Times New Roman" w:cs="Times New Roman"/>
          <w:szCs w:val="24"/>
        </w:rPr>
        <w:t xml:space="preserve"> δεν </w:t>
      </w:r>
      <w:r>
        <w:rPr>
          <w:rFonts w:eastAsia="Times New Roman" w:cs="Times New Roman"/>
          <w:szCs w:val="24"/>
        </w:rPr>
        <w:t xml:space="preserve">το </w:t>
      </w:r>
      <w:r w:rsidRPr="006A7A67">
        <w:rPr>
          <w:rFonts w:eastAsia="Times New Roman" w:cs="Times New Roman"/>
          <w:szCs w:val="24"/>
        </w:rPr>
        <w:t>αξιοποίησε ως όφειλε</w:t>
      </w:r>
      <w:r>
        <w:rPr>
          <w:rFonts w:eastAsia="Times New Roman" w:cs="Times New Roman"/>
          <w:szCs w:val="24"/>
        </w:rPr>
        <w:t xml:space="preserve"> κι έχασε χρόνο. Π</w:t>
      </w:r>
      <w:r w:rsidRPr="006A7A67">
        <w:rPr>
          <w:rFonts w:eastAsia="Times New Roman" w:cs="Times New Roman"/>
          <w:szCs w:val="24"/>
        </w:rPr>
        <w:t>ρέπει</w:t>
      </w:r>
      <w:r>
        <w:rPr>
          <w:rFonts w:eastAsia="Times New Roman" w:cs="Times New Roman"/>
          <w:szCs w:val="24"/>
        </w:rPr>
        <w:t>,</w:t>
      </w:r>
      <w:r w:rsidRPr="006A7A67">
        <w:rPr>
          <w:rFonts w:eastAsia="Times New Roman" w:cs="Times New Roman"/>
          <w:szCs w:val="24"/>
        </w:rPr>
        <w:t xml:space="preserve"> από </w:t>
      </w:r>
      <w:r>
        <w:rPr>
          <w:rFonts w:eastAsia="Times New Roman" w:cs="Times New Roman"/>
          <w:szCs w:val="24"/>
        </w:rPr>
        <w:t xml:space="preserve">εδώ </w:t>
      </w:r>
      <w:r w:rsidRPr="006A7A67">
        <w:rPr>
          <w:rFonts w:eastAsia="Times New Roman" w:cs="Times New Roman"/>
          <w:szCs w:val="24"/>
        </w:rPr>
        <w:t>και πέρα</w:t>
      </w:r>
      <w:r>
        <w:rPr>
          <w:rFonts w:eastAsia="Times New Roman" w:cs="Times New Roman"/>
          <w:szCs w:val="24"/>
        </w:rPr>
        <w:t>,</w:t>
      </w:r>
      <w:r w:rsidRPr="006A7A67">
        <w:rPr>
          <w:rFonts w:eastAsia="Times New Roman" w:cs="Times New Roman"/>
          <w:szCs w:val="24"/>
        </w:rPr>
        <w:t xml:space="preserve"> χωρίς </w:t>
      </w:r>
      <w:r>
        <w:rPr>
          <w:rFonts w:eastAsia="Times New Roman" w:cs="Times New Roman"/>
          <w:szCs w:val="24"/>
        </w:rPr>
        <w:t xml:space="preserve">«θα», χωρίς </w:t>
      </w:r>
      <w:r w:rsidRPr="006A7A67">
        <w:rPr>
          <w:rFonts w:eastAsia="Times New Roman" w:cs="Times New Roman"/>
          <w:szCs w:val="24"/>
        </w:rPr>
        <w:t>επικοινωνιακά τεχνάσματα να χειρ</w:t>
      </w:r>
      <w:r w:rsidRPr="006A7A67">
        <w:rPr>
          <w:rFonts w:eastAsia="Times New Roman" w:cs="Times New Roman"/>
          <w:szCs w:val="24"/>
        </w:rPr>
        <w:t>ιστούμε αυτό το θέμα</w:t>
      </w:r>
      <w:r>
        <w:rPr>
          <w:rFonts w:eastAsia="Times New Roman" w:cs="Times New Roman"/>
          <w:szCs w:val="24"/>
        </w:rPr>
        <w:t>,</w:t>
      </w:r>
      <w:r w:rsidRPr="006A7A67">
        <w:rPr>
          <w:rFonts w:eastAsia="Times New Roman" w:cs="Times New Roman"/>
          <w:szCs w:val="24"/>
        </w:rPr>
        <w:t xml:space="preserve"> έχοντας υπόψη τα νομικά προβλήματα</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 xml:space="preserve">που </w:t>
      </w:r>
      <w:r w:rsidRPr="006A7A67">
        <w:rPr>
          <w:rFonts w:eastAsia="Times New Roman" w:cs="Times New Roman"/>
          <w:szCs w:val="24"/>
        </w:rPr>
        <w:t>υπάρχουν</w:t>
      </w:r>
      <w:r>
        <w:rPr>
          <w:rFonts w:eastAsia="Times New Roman" w:cs="Times New Roman"/>
          <w:szCs w:val="24"/>
        </w:rPr>
        <w:t xml:space="preserve"> και </w:t>
      </w:r>
      <w:r w:rsidRPr="006A7A67">
        <w:rPr>
          <w:rFonts w:eastAsia="Times New Roman" w:cs="Times New Roman"/>
          <w:szCs w:val="24"/>
        </w:rPr>
        <w:t>χωρίς να δίνουμε στο λαό ελπίδες οι οποίες δεν μπορεί να υπάρχουν</w:t>
      </w:r>
      <w:r>
        <w:rPr>
          <w:rFonts w:eastAsia="Times New Roman" w:cs="Times New Roman"/>
          <w:szCs w:val="24"/>
        </w:rPr>
        <w:t>.</w:t>
      </w:r>
    </w:p>
    <w:p w14:paraId="619F97BC" w14:textId="77777777" w:rsidR="00F246CC" w:rsidRDefault="005B5D49">
      <w:pPr>
        <w:spacing w:line="600" w:lineRule="auto"/>
        <w:ind w:firstLine="720"/>
        <w:jc w:val="both"/>
        <w:rPr>
          <w:rFonts w:eastAsia="Times New Roman" w:cs="Times New Roman"/>
          <w:szCs w:val="24"/>
        </w:rPr>
      </w:pPr>
      <w:r w:rsidRPr="006A7A67">
        <w:rPr>
          <w:rFonts w:eastAsia="Times New Roman" w:cs="Times New Roman"/>
          <w:szCs w:val="24"/>
        </w:rPr>
        <w:t>Σας ευχαριστώ</w:t>
      </w:r>
      <w:r>
        <w:rPr>
          <w:rFonts w:eastAsia="Times New Roman" w:cs="Times New Roman"/>
          <w:szCs w:val="24"/>
        </w:rPr>
        <w:t>.</w:t>
      </w:r>
    </w:p>
    <w:p w14:paraId="619F97BD"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9F97BE" w14:textId="77777777" w:rsidR="00F246CC" w:rsidRDefault="005B5D49">
      <w:pPr>
        <w:spacing w:line="600" w:lineRule="auto"/>
        <w:ind w:firstLine="720"/>
        <w:jc w:val="both"/>
        <w:rPr>
          <w:rFonts w:eastAsia="Times New Roman" w:cs="Times New Roman"/>
          <w:szCs w:val="24"/>
        </w:rPr>
      </w:pPr>
      <w:r w:rsidRPr="00BF46AC">
        <w:rPr>
          <w:rFonts w:eastAsia="Times New Roman" w:cs="Times New Roman"/>
          <w:b/>
          <w:szCs w:val="24"/>
        </w:rPr>
        <w:t>ΠΡΟΕΔΡΕΥΩΝ (Δημήτριος Κρεμαστινός):</w:t>
      </w:r>
      <w:r>
        <w:rPr>
          <w:rFonts w:eastAsia="Times New Roman" w:cs="Times New Roman"/>
          <w:szCs w:val="24"/>
        </w:rPr>
        <w:t xml:space="preserve"> Κι εγώ ευ</w:t>
      </w:r>
      <w:r>
        <w:rPr>
          <w:rFonts w:eastAsia="Times New Roman" w:cs="Times New Roman"/>
          <w:szCs w:val="24"/>
        </w:rPr>
        <w:t>χαριστώ.</w:t>
      </w:r>
    </w:p>
    <w:p w14:paraId="619F97B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Προχωρούμε με τον κ. Δημητριάδη, Βουλευτή του ΣΥΡΙΖΑ.</w:t>
      </w:r>
    </w:p>
    <w:p w14:paraId="619F97C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Κύριε Δημητριάδη, έχετε τον λόγο.</w:t>
      </w:r>
    </w:p>
    <w:p w14:paraId="619F97C1" w14:textId="77777777" w:rsidR="00F246CC" w:rsidRDefault="005B5D49">
      <w:pPr>
        <w:spacing w:line="600" w:lineRule="auto"/>
        <w:ind w:firstLine="720"/>
        <w:jc w:val="both"/>
        <w:rPr>
          <w:rFonts w:eastAsia="Times New Roman" w:cs="Times New Roman"/>
          <w:szCs w:val="24"/>
        </w:rPr>
      </w:pPr>
      <w:r w:rsidRPr="00BF46AC">
        <w:rPr>
          <w:rFonts w:eastAsia="Times New Roman" w:cs="Times New Roman"/>
          <w:b/>
          <w:szCs w:val="24"/>
        </w:rPr>
        <w:t>ΔΗΜΗΤΡΙΟΣ ΔΗΜΗΤΡΙΑΔΗΣ:</w:t>
      </w:r>
      <w:r>
        <w:rPr>
          <w:rFonts w:eastAsia="Times New Roman" w:cs="Times New Roman"/>
          <w:szCs w:val="24"/>
        </w:rPr>
        <w:t xml:space="preserve"> Ευχαριστώ, κύριε Πρ</w:t>
      </w:r>
      <w:r w:rsidRPr="006A7A67">
        <w:rPr>
          <w:rFonts w:eastAsia="Times New Roman" w:cs="Times New Roman"/>
          <w:szCs w:val="24"/>
        </w:rPr>
        <w:t>όεδρε</w:t>
      </w:r>
      <w:r>
        <w:rPr>
          <w:rFonts w:eastAsia="Times New Roman" w:cs="Times New Roman"/>
          <w:szCs w:val="24"/>
        </w:rPr>
        <w:t>.</w:t>
      </w:r>
    </w:p>
    <w:p w14:paraId="619F97C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απόδοση των επανορθωτικών οφειλών του Γερμανικού κράτους </w:t>
      </w:r>
      <w:r w:rsidRPr="006A7A67">
        <w:rPr>
          <w:rFonts w:eastAsia="Times New Roman" w:cs="Times New Roman"/>
          <w:szCs w:val="24"/>
        </w:rPr>
        <w:t>συνιστά νομική και ηθ</w:t>
      </w:r>
      <w:r w:rsidRPr="006A7A67">
        <w:rPr>
          <w:rFonts w:eastAsia="Times New Roman" w:cs="Times New Roman"/>
          <w:szCs w:val="24"/>
        </w:rPr>
        <w:t>ική αναγκαιότητα και μπορεί να αποτελέσει την καλύτερη βάση</w:t>
      </w:r>
      <w:r>
        <w:rPr>
          <w:rFonts w:eastAsia="Times New Roman" w:cs="Times New Roman"/>
          <w:szCs w:val="24"/>
        </w:rPr>
        <w:t>,</w:t>
      </w:r>
      <w:r w:rsidRPr="006A7A67">
        <w:rPr>
          <w:rFonts w:eastAsia="Times New Roman" w:cs="Times New Roman"/>
          <w:szCs w:val="24"/>
        </w:rPr>
        <w:t xml:space="preserve"> για να στηριχτεί μία εγκάρδια και ίσως </w:t>
      </w:r>
      <w:r>
        <w:rPr>
          <w:rFonts w:eastAsia="Times New Roman" w:cs="Times New Roman"/>
          <w:szCs w:val="24"/>
        </w:rPr>
        <w:t xml:space="preserve">ανέφελη σχέση </w:t>
      </w:r>
      <w:r w:rsidRPr="006A7A67">
        <w:rPr>
          <w:rFonts w:eastAsia="Times New Roman" w:cs="Times New Roman"/>
          <w:szCs w:val="24"/>
        </w:rPr>
        <w:t>ανάμεσα στο</w:t>
      </w:r>
      <w:r>
        <w:rPr>
          <w:rFonts w:eastAsia="Times New Roman" w:cs="Times New Roman"/>
          <w:szCs w:val="24"/>
        </w:rPr>
        <w:t>ν</w:t>
      </w:r>
      <w:r w:rsidRPr="006A7A67">
        <w:rPr>
          <w:rFonts w:eastAsia="Times New Roman" w:cs="Times New Roman"/>
          <w:szCs w:val="24"/>
        </w:rPr>
        <w:t xml:space="preserve"> </w:t>
      </w:r>
      <w:r>
        <w:rPr>
          <w:rFonts w:eastAsia="Times New Roman" w:cs="Times New Roman"/>
          <w:szCs w:val="24"/>
        </w:rPr>
        <w:t>ε</w:t>
      </w:r>
      <w:r w:rsidRPr="006A7A67">
        <w:rPr>
          <w:rFonts w:eastAsia="Times New Roman" w:cs="Times New Roman"/>
          <w:szCs w:val="24"/>
        </w:rPr>
        <w:t>λληνικό και το</w:t>
      </w:r>
      <w:r>
        <w:rPr>
          <w:rFonts w:eastAsia="Times New Roman" w:cs="Times New Roman"/>
          <w:szCs w:val="24"/>
        </w:rPr>
        <w:t>ν</w:t>
      </w:r>
      <w:r w:rsidRPr="006A7A67">
        <w:rPr>
          <w:rFonts w:eastAsia="Times New Roman" w:cs="Times New Roman"/>
          <w:szCs w:val="24"/>
        </w:rPr>
        <w:t xml:space="preserve"> γερμανικό λαό</w:t>
      </w:r>
      <w:r>
        <w:rPr>
          <w:rFonts w:eastAsia="Times New Roman" w:cs="Times New Roman"/>
          <w:szCs w:val="24"/>
        </w:rPr>
        <w:t>.</w:t>
      </w:r>
    </w:p>
    <w:p w14:paraId="619F97C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Στη «Μαύρη Βίβλο της Κατοχής» που έχει συντάξει </w:t>
      </w:r>
      <w:r w:rsidRPr="006A7A67">
        <w:rPr>
          <w:rFonts w:eastAsia="Times New Roman" w:cs="Times New Roman"/>
          <w:szCs w:val="24"/>
        </w:rPr>
        <w:t>το Εθνικό Συμβούλιο</w:t>
      </w:r>
      <w:r>
        <w:rPr>
          <w:rFonts w:eastAsia="Times New Roman" w:cs="Times New Roman"/>
          <w:szCs w:val="24"/>
        </w:rPr>
        <w:t xml:space="preserve"> Διε</w:t>
      </w:r>
      <w:r w:rsidRPr="006A7A67">
        <w:rPr>
          <w:rFonts w:eastAsia="Times New Roman" w:cs="Times New Roman"/>
          <w:szCs w:val="24"/>
        </w:rPr>
        <w:t>κδίκηση</w:t>
      </w:r>
      <w:r>
        <w:rPr>
          <w:rFonts w:eastAsia="Times New Roman" w:cs="Times New Roman"/>
          <w:szCs w:val="24"/>
        </w:rPr>
        <w:t>ς των Ο</w:t>
      </w:r>
      <w:r w:rsidRPr="006A7A67">
        <w:rPr>
          <w:rFonts w:eastAsia="Times New Roman" w:cs="Times New Roman"/>
          <w:szCs w:val="24"/>
        </w:rPr>
        <w:t xml:space="preserve">φειλών της Γερμανίας προς τη χώρα μας </w:t>
      </w:r>
      <w:r>
        <w:rPr>
          <w:rFonts w:eastAsia="Times New Roman" w:cs="Times New Roman"/>
          <w:szCs w:val="24"/>
        </w:rPr>
        <w:t xml:space="preserve">αναφέρεται </w:t>
      </w:r>
      <w:r w:rsidRPr="006A7A67">
        <w:rPr>
          <w:rFonts w:eastAsia="Times New Roman" w:cs="Times New Roman"/>
          <w:szCs w:val="24"/>
        </w:rPr>
        <w:t xml:space="preserve">ξεκάθαρα πως η φιλία που </w:t>
      </w:r>
      <w:r>
        <w:rPr>
          <w:rFonts w:eastAsia="Times New Roman" w:cs="Times New Roman"/>
          <w:szCs w:val="24"/>
        </w:rPr>
        <w:t>στηρίζεται</w:t>
      </w:r>
      <w:r w:rsidRPr="006A7A67">
        <w:rPr>
          <w:rFonts w:eastAsia="Times New Roman" w:cs="Times New Roman"/>
          <w:szCs w:val="24"/>
        </w:rPr>
        <w:t xml:space="preserve"> στη δικαιοσύνη και την εθνική συνέπεια είναι </w:t>
      </w:r>
      <w:r>
        <w:rPr>
          <w:rFonts w:eastAsia="Times New Roman" w:cs="Times New Roman"/>
          <w:szCs w:val="24"/>
        </w:rPr>
        <w:t>κοινή</w:t>
      </w:r>
      <w:r w:rsidRPr="006A7A67">
        <w:rPr>
          <w:rFonts w:eastAsia="Times New Roman" w:cs="Times New Roman"/>
          <w:szCs w:val="24"/>
        </w:rPr>
        <w:t xml:space="preserve"> μας υπόθεση</w:t>
      </w:r>
      <w:r>
        <w:rPr>
          <w:rFonts w:eastAsia="Times New Roman" w:cs="Times New Roman"/>
          <w:szCs w:val="24"/>
        </w:rPr>
        <w:t>,</w:t>
      </w:r>
      <w:r w:rsidRPr="006A7A67">
        <w:rPr>
          <w:rFonts w:eastAsia="Times New Roman" w:cs="Times New Roman"/>
          <w:szCs w:val="24"/>
        </w:rPr>
        <w:t xml:space="preserve"> για την οποία αξίζει να αγωνιζόμαστε</w:t>
      </w:r>
      <w:r>
        <w:rPr>
          <w:rFonts w:eastAsia="Times New Roman" w:cs="Times New Roman"/>
          <w:szCs w:val="24"/>
        </w:rPr>
        <w:t>. Ε</w:t>
      </w:r>
      <w:r w:rsidRPr="006A7A67">
        <w:rPr>
          <w:rFonts w:eastAsia="Times New Roman" w:cs="Times New Roman"/>
          <w:szCs w:val="24"/>
        </w:rPr>
        <w:t xml:space="preserve">ίναι ανεκτίμητη </w:t>
      </w:r>
      <w:r>
        <w:rPr>
          <w:rFonts w:eastAsia="Times New Roman" w:cs="Times New Roman"/>
          <w:szCs w:val="24"/>
        </w:rPr>
        <w:t>στην ε</w:t>
      </w:r>
      <w:r w:rsidRPr="006A7A67">
        <w:rPr>
          <w:rFonts w:eastAsia="Times New Roman" w:cs="Times New Roman"/>
          <w:szCs w:val="24"/>
        </w:rPr>
        <w:t xml:space="preserve">θνική αυτή προσπάθεια </w:t>
      </w:r>
      <w:r>
        <w:rPr>
          <w:rFonts w:eastAsia="Times New Roman" w:cs="Times New Roman"/>
          <w:szCs w:val="24"/>
        </w:rPr>
        <w:t xml:space="preserve">η συμβολή </w:t>
      </w:r>
      <w:r w:rsidRPr="006A7A67">
        <w:rPr>
          <w:rFonts w:eastAsia="Times New Roman" w:cs="Times New Roman"/>
          <w:szCs w:val="24"/>
        </w:rPr>
        <w:t xml:space="preserve">του Εθνικού </w:t>
      </w:r>
      <w:r>
        <w:rPr>
          <w:rFonts w:eastAsia="Times New Roman" w:cs="Times New Roman"/>
          <w:szCs w:val="24"/>
        </w:rPr>
        <w:t>Σ</w:t>
      </w:r>
      <w:r w:rsidRPr="006A7A67">
        <w:rPr>
          <w:rFonts w:eastAsia="Times New Roman" w:cs="Times New Roman"/>
          <w:szCs w:val="24"/>
        </w:rPr>
        <w:t>υ</w:t>
      </w:r>
      <w:r w:rsidRPr="006A7A67">
        <w:rPr>
          <w:rFonts w:eastAsia="Times New Roman" w:cs="Times New Roman"/>
          <w:szCs w:val="24"/>
        </w:rPr>
        <w:t>μβουλίου</w:t>
      </w:r>
      <w:r>
        <w:rPr>
          <w:rFonts w:eastAsia="Times New Roman" w:cs="Times New Roman"/>
          <w:szCs w:val="24"/>
        </w:rPr>
        <w:t xml:space="preserve"> για τις γερμανικές επανορθώσεις, </w:t>
      </w:r>
      <w:r w:rsidRPr="006A7A67">
        <w:rPr>
          <w:rFonts w:eastAsia="Times New Roman" w:cs="Times New Roman"/>
          <w:szCs w:val="24"/>
        </w:rPr>
        <w:t xml:space="preserve">του </w:t>
      </w:r>
      <w:r>
        <w:rPr>
          <w:rFonts w:eastAsia="Times New Roman" w:cs="Times New Roman"/>
          <w:szCs w:val="24"/>
        </w:rPr>
        <w:t>Δ</w:t>
      </w:r>
      <w:r w:rsidRPr="006A7A67">
        <w:rPr>
          <w:rFonts w:eastAsia="Times New Roman" w:cs="Times New Roman"/>
          <w:szCs w:val="24"/>
        </w:rPr>
        <w:t xml:space="preserve">ικτύου των </w:t>
      </w:r>
      <w:r>
        <w:rPr>
          <w:rFonts w:eastAsia="Times New Roman" w:cs="Times New Roman"/>
          <w:szCs w:val="24"/>
        </w:rPr>
        <w:t>Μ</w:t>
      </w:r>
      <w:r w:rsidRPr="006A7A67">
        <w:rPr>
          <w:rFonts w:eastAsia="Times New Roman" w:cs="Times New Roman"/>
          <w:szCs w:val="24"/>
        </w:rPr>
        <w:t xml:space="preserve">αρτυρικών </w:t>
      </w:r>
      <w:r>
        <w:rPr>
          <w:rFonts w:eastAsia="Times New Roman" w:cs="Times New Roman"/>
          <w:szCs w:val="24"/>
        </w:rPr>
        <w:t>Π</w:t>
      </w:r>
      <w:r w:rsidRPr="006A7A67">
        <w:rPr>
          <w:rFonts w:eastAsia="Times New Roman" w:cs="Times New Roman"/>
          <w:szCs w:val="24"/>
        </w:rPr>
        <w:t xml:space="preserve">όλεων και </w:t>
      </w:r>
      <w:r>
        <w:rPr>
          <w:rFonts w:eastAsia="Times New Roman" w:cs="Times New Roman"/>
          <w:szCs w:val="24"/>
        </w:rPr>
        <w:t>Χ</w:t>
      </w:r>
      <w:r w:rsidRPr="006A7A67">
        <w:rPr>
          <w:rFonts w:eastAsia="Times New Roman" w:cs="Times New Roman"/>
          <w:szCs w:val="24"/>
        </w:rPr>
        <w:t xml:space="preserve">ωριών </w:t>
      </w:r>
      <w:r>
        <w:rPr>
          <w:rFonts w:eastAsia="Times New Roman" w:cs="Times New Roman"/>
          <w:szCs w:val="24"/>
        </w:rPr>
        <w:t>1941</w:t>
      </w:r>
      <w:r w:rsidRPr="006A7A67">
        <w:rPr>
          <w:rFonts w:eastAsia="Times New Roman" w:cs="Times New Roman"/>
          <w:szCs w:val="24"/>
        </w:rPr>
        <w:t>-</w:t>
      </w:r>
      <w:r>
        <w:rPr>
          <w:rFonts w:eastAsia="Times New Roman" w:cs="Times New Roman"/>
          <w:szCs w:val="24"/>
        </w:rPr>
        <w:t>19</w:t>
      </w:r>
      <w:r w:rsidRPr="006A7A67">
        <w:rPr>
          <w:rFonts w:eastAsia="Times New Roman" w:cs="Times New Roman"/>
          <w:szCs w:val="24"/>
        </w:rPr>
        <w:t>45</w:t>
      </w:r>
      <w:r>
        <w:rPr>
          <w:rFonts w:eastAsia="Times New Roman" w:cs="Times New Roman"/>
          <w:szCs w:val="24"/>
        </w:rPr>
        <w:t>,</w:t>
      </w:r>
      <w:r w:rsidRPr="006A7A67">
        <w:rPr>
          <w:rFonts w:eastAsia="Times New Roman" w:cs="Times New Roman"/>
          <w:szCs w:val="24"/>
        </w:rPr>
        <w:t xml:space="preserve"> της Πανελλήνιας Ένωσης Δικηγόρων </w:t>
      </w:r>
      <w:r>
        <w:rPr>
          <w:rFonts w:eastAsia="Times New Roman" w:cs="Times New Roman"/>
          <w:szCs w:val="24"/>
        </w:rPr>
        <w:t>για τις Γ</w:t>
      </w:r>
      <w:r w:rsidRPr="006A7A67">
        <w:rPr>
          <w:rFonts w:eastAsia="Times New Roman" w:cs="Times New Roman"/>
          <w:szCs w:val="24"/>
        </w:rPr>
        <w:t xml:space="preserve">ερμανικές </w:t>
      </w:r>
      <w:r>
        <w:rPr>
          <w:rFonts w:eastAsia="Times New Roman" w:cs="Times New Roman"/>
          <w:szCs w:val="24"/>
        </w:rPr>
        <w:t>Α</w:t>
      </w:r>
      <w:r w:rsidRPr="006A7A67">
        <w:rPr>
          <w:rFonts w:eastAsia="Times New Roman" w:cs="Times New Roman"/>
          <w:szCs w:val="24"/>
        </w:rPr>
        <w:t>ποζημιώσεις</w:t>
      </w:r>
      <w:r>
        <w:rPr>
          <w:rFonts w:eastAsia="Times New Roman" w:cs="Times New Roman"/>
          <w:szCs w:val="24"/>
        </w:rPr>
        <w:t>,</w:t>
      </w:r>
      <w:r w:rsidRPr="006A7A67">
        <w:rPr>
          <w:rFonts w:eastAsia="Times New Roman" w:cs="Times New Roman"/>
          <w:szCs w:val="24"/>
        </w:rPr>
        <w:t xml:space="preserve"> των </w:t>
      </w:r>
      <w:r>
        <w:rPr>
          <w:rFonts w:eastAsia="Times New Roman" w:cs="Times New Roman"/>
          <w:szCs w:val="24"/>
        </w:rPr>
        <w:t>Ενώσεων τ</w:t>
      </w:r>
      <w:r w:rsidRPr="006A7A67">
        <w:rPr>
          <w:rFonts w:eastAsia="Times New Roman" w:cs="Times New Roman"/>
          <w:szCs w:val="24"/>
        </w:rPr>
        <w:t>ων Θυμάτων</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 xml:space="preserve">των Γερμανών Δικηγόρων και αγωνιστών της ομάδας «Α.Κ. Δίστομο» του </w:t>
      </w:r>
      <w:r>
        <w:rPr>
          <w:rFonts w:eastAsia="Times New Roman" w:cs="Times New Roman"/>
          <w:szCs w:val="24"/>
        </w:rPr>
        <w:t xml:space="preserve">Αμβούργου. </w:t>
      </w:r>
    </w:p>
    <w:p w14:paraId="619F97C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Γενικά, ό</w:t>
      </w:r>
      <w:r w:rsidRPr="006A7A67">
        <w:rPr>
          <w:rFonts w:eastAsia="Times New Roman" w:cs="Times New Roman"/>
          <w:szCs w:val="24"/>
        </w:rPr>
        <w:t>λη η προσπάθεια θα πρέπει να κατατείνει σε μία δημιουργική σχέση των δύο λαών</w:t>
      </w:r>
      <w:r>
        <w:rPr>
          <w:rFonts w:eastAsia="Times New Roman" w:cs="Times New Roman"/>
          <w:szCs w:val="24"/>
        </w:rPr>
        <w:t>,</w:t>
      </w:r>
      <w:r w:rsidRPr="006A7A67">
        <w:rPr>
          <w:rFonts w:eastAsia="Times New Roman" w:cs="Times New Roman"/>
          <w:szCs w:val="24"/>
        </w:rPr>
        <w:t xml:space="preserve"> βασισμένη σ</w:t>
      </w:r>
      <w:r>
        <w:rPr>
          <w:rFonts w:eastAsia="Times New Roman" w:cs="Times New Roman"/>
          <w:szCs w:val="24"/>
        </w:rPr>
        <w:t>τη</w:t>
      </w:r>
      <w:r w:rsidRPr="006A7A67">
        <w:rPr>
          <w:rFonts w:eastAsia="Times New Roman" w:cs="Times New Roman"/>
          <w:szCs w:val="24"/>
        </w:rPr>
        <w:t xml:space="preserve"> στέρεη βάση της </w:t>
      </w:r>
      <w:r>
        <w:rPr>
          <w:rFonts w:eastAsia="Times New Roman" w:cs="Times New Roman"/>
          <w:szCs w:val="24"/>
        </w:rPr>
        <w:t>ιστορικής</w:t>
      </w:r>
      <w:r w:rsidRPr="006A7A67">
        <w:rPr>
          <w:rFonts w:eastAsia="Times New Roman" w:cs="Times New Roman"/>
          <w:szCs w:val="24"/>
        </w:rPr>
        <w:t xml:space="preserve"> αναγνώρισης των </w:t>
      </w:r>
      <w:r>
        <w:rPr>
          <w:rFonts w:eastAsia="Times New Roman" w:cs="Times New Roman"/>
          <w:szCs w:val="24"/>
        </w:rPr>
        <w:t>εγκλημάτων, α</w:t>
      </w:r>
      <w:r w:rsidRPr="006A7A67">
        <w:rPr>
          <w:rFonts w:eastAsia="Times New Roman" w:cs="Times New Roman"/>
          <w:szCs w:val="24"/>
        </w:rPr>
        <w:t>λλά και από την άλλη</w:t>
      </w:r>
      <w:r>
        <w:rPr>
          <w:rFonts w:eastAsia="Times New Roman" w:cs="Times New Roman"/>
          <w:szCs w:val="24"/>
        </w:rPr>
        <w:t>,</w:t>
      </w:r>
      <w:r w:rsidRPr="006A7A67">
        <w:rPr>
          <w:rFonts w:eastAsia="Times New Roman" w:cs="Times New Roman"/>
          <w:szCs w:val="24"/>
        </w:rPr>
        <w:t xml:space="preserve"> να αποφεύγει την οποία </w:t>
      </w:r>
      <w:r>
        <w:rPr>
          <w:rFonts w:eastAsia="Times New Roman" w:cs="Times New Roman"/>
          <w:szCs w:val="24"/>
        </w:rPr>
        <w:t>ηθικοποίηση</w:t>
      </w:r>
      <w:r w:rsidRPr="006A7A67">
        <w:rPr>
          <w:rFonts w:eastAsia="Times New Roman" w:cs="Times New Roman"/>
          <w:szCs w:val="24"/>
        </w:rPr>
        <w:t xml:space="preserve"> της πολιτικής</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επεκτείνοντας έ</w:t>
      </w:r>
      <w:r>
        <w:rPr>
          <w:rFonts w:eastAsia="Times New Roman" w:cs="Times New Roman"/>
          <w:szCs w:val="24"/>
        </w:rPr>
        <w:t>τσι τις</w:t>
      </w:r>
      <w:r w:rsidRPr="006A7A67">
        <w:rPr>
          <w:rFonts w:eastAsia="Times New Roman" w:cs="Times New Roman"/>
          <w:szCs w:val="24"/>
        </w:rPr>
        <w:t xml:space="preserve"> απαιτήσεις σε </w:t>
      </w:r>
      <w:r>
        <w:rPr>
          <w:rFonts w:eastAsia="Times New Roman" w:cs="Times New Roman"/>
          <w:szCs w:val="24"/>
        </w:rPr>
        <w:t>κ</w:t>
      </w:r>
      <w:r w:rsidRPr="006A7A67">
        <w:rPr>
          <w:rFonts w:eastAsia="Times New Roman" w:cs="Times New Roman"/>
          <w:szCs w:val="24"/>
        </w:rPr>
        <w:t>άθε είδους ιστορικά τραύματα</w:t>
      </w:r>
      <w:r>
        <w:rPr>
          <w:rFonts w:eastAsia="Times New Roman" w:cs="Times New Roman"/>
          <w:szCs w:val="24"/>
        </w:rPr>
        <w:t>.</w:t>
      </w:r>
    </w:p>
    <w:p w14:paraId="619F97C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Τα ζητήματα για τις</w:t>
      </w:r>
      <w:r w:rsidRPr="006A7A67">
        <w:rPr>
          <w:rFonts w:eastAsia="Times New Roman" w:cs="Times New Roman"/>
          <w:szCs w:val="24"/>
        </w:rPr>
        <w:t xml:space="preserve"> γερμανικές οφειλές αποτέλεσαν αντικείμενο πολυμερών και διμερών</w:t>
      </w:r>
      <w:r>
        <w:rPr>
          <w:rFonts w:eastAsia="Times New Roman" w:cs="Times New Roman"/>
          <w:szCs w:val="24"/>
        </w:rPr>
        <w:t>,</w:t>
      </w:r>
      <w:r w:rsidRPr="006A7A67">
        <w:rPr>
          <w:rFonts w:eastAsia="Times New Roman" w:cs="Times New Roman"/>
          <w:szCs w:val="24"/>
        </w:rPr>
        <w:t xml:space="preserve"> με την Ελλάδα</w:t>
      </w:r>
      <w:r>
        <w:rPr>
          <w:rFonts w:eastAsia="Times New Roman" w:cs="Times New Roman"/>
          <w:szCs w:val="24"/>
        </w:rPr>
        <w:t>,</w:t>
      </w:r>
      <w:r w:rsidRPr="006A7A67">
        <w:rPr>
          <w:rFonts w:eastAsia="Times New Roman" w:cs="Times New Roman"/>
          <w:szCs w:val="24"/>
        </w:rPr>
        <w:t xml:space="preserve"> συμφωνιών</w:t>
      </w:r>
      <w:r>
        <w:rPr>
          <w:rFonts w:eastAsia="Times New Roman" w:cs="Times New Roman"/>
          <w:szCs w:val="24"/>
        </w:rPr>
        <w:t>. Ο</w:t>
      </w:r>
      <w:r w:rsidRPr="006A7A67">
        <w:rPr>
          <w:rFonts w:eastAsia="Times New Roman" w:cs="Times New Roman"/>
          <w:szCs w:val="24"/>
        </w:rPr>
        <w:t>ι κρατικές αξιώσεις</w:t>
      </w:r>
      <w:r>
        <w:rPr>
          <w:rFonts w:eastAsia="Times New Roman" w:cs="Times New Roman"/>
          <w:szCs w:val="24"/>
        </w:rPr>
        <w:t>,</w:t>
      </w:r>
      <w:r w:rsidRPr="006A7A67">
        <w:rPr>
          <w:rFonts w:eastAsia="Times New Roman" w:cs="Times New Roman"/>
          <w:szCs w:val="24"/>
        </w:rPr>
        <w:t xml:space="preserve"> των οποίων φορέας είναι το </w:t>
      </w:r>
      <w:r>
        <w:rPr>
          <w:rFonts w:eastAsia="Times New Roman" w:cs="Times New Roman"/>
          <w:szCs w:val="24"/>
        </w:rPr>
        <w:t>ε</w:t>
      </w:r>
      <w:r w:rsidRPr="006A7A67">
        <w:rPr>
          <w:rFonts w:eastAsia="Times New Roman" w:cs="Times New Roman"/>
          <w:szCs w:val="24"/>
        </w:rPr>
        <w:t xml:space="preserve">λληνικό </w:t>
      </w:r>
      <w:r>
        <w:rPr>
          <w:rFonts w:eastAsia="Times New Roman" w:cs="Times New Roman"/>
          <w:szCs w:val="24"/>
        </w:rPr>
        <w:t>δ</w:t>
      </w:r>
      <w:r w:rsidRPr="006A7A67">
        <w:rPr>
          <w:rFonts w:eastAsia="Times New Roman" w:cs="Times New Roman"/>
          <w:szCs w:val="24"/>
        </w:rPr>
        <w:t>ημό</w:t>
      </w:r>
      <w:r>
        <w:rPr>
          <w:rFonts w:eastAsia="Times New Roman" w:cs="Times New Roman"/>
          <w:szCs w:val="24"/>
        </w:rPr>
        <w:t xml:space="preserve">σιο, περιλαμβάνουν τις </w:t>
      </w:r>
      <w:r>
        <w:rPr>
          <w:rFonts w:eastAsia="Times New Roman" w:cs="Times New Roman"/>
          <w:szCs w:val="24"/>
        </w:rPr>
        <w:t>αξιώσεις κ</w:t>
      </w:r>
      <w:r w:rsidRPr="006A7A67">
        <w:rPr>
          <w:rFonts w:eastAsia="Times New Roman" w:cs="Times New Roman"/>
          <w:szCs w:val="24"/>
        </w:rPr>
        <w:t>ατ</w:t>
      </w:r>
      <w:r>
        <w:rPr>
          <w:rFonts w:eastAsia="Times New Roman" w:cs="Times New Roman"/>
          <w:szCs w:val="24"/>
        </w:rPr>
        <w:t xml:space="preserve">’ </w:t>
      </w:r>
      <w:r w:rsidRPr="006A7A67">
        <w:rPr>
          <w:rFonts w:eastAsia="Times New Roman" w:cs="Times New Roman"/>
          <w:szCs w:val="24"/>
        </w:rPr>
        <w:t>αρχ</w:t>
      </w:r>
      <w:r>
        <w:rPr>
          <w:rFonts w:eastAsia="Times New Roman" w:cs="Times New Roman"/>
          <w:szCs w:val="24"/>
        </w:rPr>
        <w:t>άς</w:t>
      </w:r>
      <w:r w:rsidRPr="006A7A67">
        <w:rPr>
          <w:rFonts w:eastAsia="Times New Roman" w:cs="Times New Roman"/>
          <w:szCs w:val="24"/>
        </w:rPr>
        <w:t xml:space="preserve"> </w:t>
      </w:r>
      <w:r>
        <w:rPr>
          <w:rFonts w:eastAsia="Times New Roman" w:cs="Times New Roman"/>
          <w:szCs w:val="24"/>
        </w:rPr>
        <w:t xml:space="preserve">για </w:t>
      </w:r>
      <w:r w:rsidRPr="006A7A67">
        <w:rPr>
          <w:rFonts w:eastAsia="Times New Roman" w:cs="Times New Roman"/>
          <w:szCs w:val="24"/>
        </w:rPr>
        <w:t>τις επανορθώσεις</w:t>
      </w:r>
      <w:r>
        <w:rPr>
          <w:rFonts w:eastAsia="Times New Roman" w:cs="Times New Roman"/>
          <w:szCs w:val="24"/>
        </w:rPr>
        <w:t>,</w:t>
      </w:r>
      <w:r w:rsidRPr="006A7A67">
        <w:rPr>
          <w:rFonts w:eastAsia="Times New Roman" w:cs="Times New Roman"/>
          <w:szCs w:val="24"/>
        </w:rPr>
        <w:t xml:space="preserve"> π</w:t>
      </w:r>
      <w:r>
        <w:rPr>
          <w:rFonts w:eastAsia="Times New Roman" w:cs="Times New Roman"/>
          <w:szCs w:val="24"/>
        </w:rPr>
        <w:t>ου π</w:t>
      </w:r>
      <w:r w:rsidRPr="006A7A67">
        <w:rPr>
          <w:rFonts w:eastAsia="Times New Roman" w:cs="Times New Roman"/>
          <w:szCs w:val="24"/>
        </w:rPr>
        <w:t xml:space="preserve">ροέρχονται από τον πόλεμο και την </w:t>
      </w:r>
      <w:r>
        <w:rPr>
          <w:rFonts w:eastAsia="Times New Roman" w:cs="Times New Roman"/>
          <w:szCs w:val="24"/>
        </w:rPr>
        <w:t>Κ</w:t>
      </w:r>
      <w:r w:rsidRPr="006A7A67">
        <w:rPr>
          <w:rFonts w:eastAsia="Times New Roman" w:cs="Times New Roman"/>
          <w:szCs w:val="24"/>
        </w:rPr>
        <w:t>ατοχή και δεύτερον</w:t>
      </w:r>
      <w:r>
        <w:rPr>
          <w:rFonts w:eastAsia="Times New Roman" w:cs="Times New Roman"/>
          <w:szCs w:val="24"/>
        </w:rPr>
        <w:t>,</w:t>
      </w:r>
      <w:r w:rsidRPr="006A7A67">
        <w:rPr>
          <w:rFonts w:eastAsia="Times New Roman" w:cs="Times New Roman"/>
          <w:szCs w:val="24"/>
        </w:rPr>
        <w:t xml:space="preserve"> το επονομαζόμενο κατοχικό δάνειο</w:t>
      </w:r>
      <w:r>
        <w:rPr>
          <w:rFonts w:eastAsia="Times New Roman" w:cs="Times New Roman"/>
          <w:szCs w:val="24"/>
        </w:rPr>
        <w:t>.</w:t>
      </w:r>
    </w:p>
    <w:p w14:paraId="619F97C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w:t>
      </w:r>
      <w:r w:rsidRPr="006A7A67">
        <w:rPr>
          <w:rFonts w:eastAsia="Times New Roman" w:cs="Times New Roman"/>
          <w:szCs w:val="24"/>
        </w:rPr>
        <w:t>ιδικότερα</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οι αξιώσεις</w:t>
      </w:r>
      <w:r w:rsidRPr="006A7A67">
        <w:rPr>
          <w:rFonts w:eastAsia="Times New Roman" w:cs="Times New Roman"/>
          <w:szCs w:val="24"/>
        </w:rPr>
        <w:t xml:space="preserve"> των επανορθώσεων αφορού</w:t>
      </w:r>
      <w:r>
        <w:rPr>
          <w:rFonts w:eastAsia="Times New Roman" w:cs="Times New Roman"/>
          <w:szCs w:val="24"/>
        </w:rPr>
        <w:t>ν σε</w:t>
      </w:r>
      <w:r w:rsidRPr="006A7A67">
        <w:rPr>
          <w:rFonts w:eastAsia="Times New Roman" w:cs="Times New Roman"/>
          <w:szCs w:val="24"/>
        </w:rPr>
        <w:t xml:space="preserve"> ζημιές από </w:t>
      </w:r>
      <w:r>
        <w:rPr>
          <w:rFonts w:eastAsia="Times New Roman" w:cs="Times New Roman"/>
          <w:szCs w:val="24"/>
        </w:rPr>
        <w:t xml:space="preserve">υλικές </w:t>
      </w:r>
      <w:r w:rsidRPr="006A7A67">
        <w:rPr>
          <w:rFonts w:eastAsia="Times New Roman" w:cs="Times New Roman"/>
          <w:szCs w:val="24"/>
        </w:rPr>
        <w:t>βλάβες</w:t>
      </w:r>
      <w:r>
        <w:rPr>
          <w:rFonts w:eastAsia="Times New Roman" w:cs="Times New Roman"/>
          <w:szCs w:val="24"/>
        </w:rPr>
        <w:t>,</w:t>
      </w:r>
      <w:r w:rsidRPr="006A7A67">
        <w:rPr>
          <w:rFonts w:eastAsia="Times New Roman" w:cs="Times New Roman"/>
          <w:szCs w:val="24"/>
        </w:rPr>
        <w:t xml:space="preserve"> κυρίως σε ζημιές στις υποδομές</w:t>
      </w:r>
      <w:r>
        <w:rPr>
          <w:rFonts w:eastAsia="Times New Roman" w:cs="Times New Roman"/>
          <w:szCs w:val="24"/>
        </w:rPr>
        <w:t>,</w:t>
      </w:r>
      <w:r w:rsidRPr="006A7A67">
        <w:rPr>
          <w:rFonts w:eastAsia="Times New Roman" w:cs="Times New Roman"/>
          <w:szCs w:val="24"/>
        </w:rPr>
        <w:t xml:space="preserve"> στα πολιτιστικά αγαθά</w:t>
      </w:r>
      <w:r>
        <w:rPr>
          <w:rFonts w:eastAsia="Times New Roman" w:cs="Times New Roman"/>
          <w:szCs w:val="24"/>
        </w:rPr>
        <w:t>,</w:t>
      </w:r>
      <w:r w:rsidRPr="006A7A67">
        <w:rPr>
          <w:rFonts w:eastAsia="Times New Roman" w:cs="Times New Roman"/>
          <w:szCs w:val="24"/>
        </w:rPr>
        <w:t xml:space="preserve"> στις </w:t>
      </w:r>
      <w:r>
        <w:rPr>
          <w:rFonts w:eastAsia="Times New Roman" w:cs="Times New Roman"/>
          <w:szCs w:val="24"/>
        </w:rPr>
        <w:t xml:space="preserve">προερχόμενες από τη μετατροπή νομισμάτων σε χρυσό και ασήμι, </w:t>
      </w:r>
      <w:r w:rsidRPr="006A7A67">
        <w:rPr>
          <w:rFonts w:eastAsia="Times New Roman" w:cs="Times New Roman"/>
          <w:szCs w:val="24"/>
        </w:rPr>
        <w:t>στην αρπαγή του νομισματικού χρυσού και άλλων</w:t>
      </w:r>
      <w:r>
        <w:rPr>
          <w:rFonts w:eastAsia="Times New Roman" w:cs="Times New Roman"/>
          <w:szCs w:val="24"/>
        </w:rPr>
        <w:t xml:space="preserve">. </w:t>
      </w:r>
    </w:p>
    <w:p w14:paraId="619F97C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Πιο συγκεκριμένα, οι απαιτήσεις μας είναι τέσσερις: Π</w:t>
      </w:r>
      <w:r w:rsidRPr="006A7A67">
        <w:rPr>
          <w:rFonts w:eastAsia="Times New Roman" w:cs="Times New Roman"/>
          <w:szCs w:val="24"/>
        </w:rPr>
        <w:t xml:space="preserve">ολεμικές αποζημιώσεις για τις υλικές καταστροφές και </w:t>
      </w:r>
      <w:r>
        <w:rPr>
          <w:rFonts w:eastAsia="Times New Roman" w:cs="Times New Roman"/>
          <w:szCs w:val="24"/>
        </w:rPr>
        <w:t>διαρπαγές.</w:t>
      </w:r>
      <w:r w:rsidRPr="006A7A67">
        <w:rPr>
          <w:rFonts w:eastAsia="Times New Roman" w:cs="Times New Roman"/>
          <w:szCs w:val="24"/>
        </w:rPr>
        <w:t xml:space="preserve"> </w:t>
      </w:r>
      <w:r>
        <w:rPr>
          <w:rFonts w:eastAsia="Times New Roman" w:cs="Times New Roman"/>
          <w:szCs w:val="24"/>
        </w:rPr>
        <w:t>Δ</w:t>
      </w:r>
      <w:r w:rsidRPr="006A7A67">
        <w:rPr>
          <w:rFonts w:eastAsia="Times New Roman" w:cs="Times New Roman"/>
          <w:szCs w:val="24"/>
        </w:rPr>
        <w:t>εύτερον</w:t>
      </w:r>
      <w:r>
        <w:rPr>
          <w:rFonts w:eastAsia="Times New Roman" w:cs="Times New Roman"/>
          <w:szCs w:val="24"/>
        </w:rPr>
        <w:t>,</w:t>
      </w:r>
      <w:r w:rsidRPr="006A7A67">
        <w:rPr>
          <w:rFonts w:eastAsia="Times New Roman" w:cs="Times New Roman"/>
          <w:szCs w:val="24"/>
        </w:rPr>
        <w:t xml:space="preserve"> πολεμικές επανορθώσεις των θυμάτων και των συγγενών των θυμάτων</w:t>
      </w:r>
      <w:r>
        <w:rPr>
          <w:rFonts w:eastAsia="Times New Roman" w:cs="Times New Roman"/>
          <w:szCs w:val="24"/>
        </w:rPr>
        <w:t>. Τ</w:t>
      </w:r>
      <w:r w:rsidRPr="006A7A67">
        <w:rPr>
          <w:rFonts w:eastAsia="Times New Roman" w:cs="Times New Roman"/>
          <w:szCs w:val="24"/>
        </w:rPr>
        <w:t>ρίτον</w:t>
      </w:r>
      <w:r>
        <w:rPr>
          <w:rFonts w:eastAsia="Times New Roman" w:cs="Times New Roman"/>
          <w:szCs w:val="24"/>
        </w:rPr>
        <w:t>,</w:t>
      </w:r>
      <w:r w:rsidRPr="006A7A67">
        <w:rPr>
          <w:rFonts w:eastAsia="Times New Roman" w:cs="Times New Roman"/>
          <w:szCs w:val="24"/>
        </w:rPr>
        <w:t xml:space="preserve"> αποπληρωμή του κατοχικού δανείου</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Τ</w:t>
      </w:r>
      <w:r w:rsidRPr="006A7A67">
        <w:rPr>
          <w:rFonts w:eastAsia="Times New Roman" w:cs="Times New Roman"/>
          <w:szCs w:val="24"/>
        </w:rPr>
        <w:t>έταρτον</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ε</w:t>
      </w:r>
      <w:r w:rsidRPr="006A7A67">
        <w:rPr>
          <w:rFonts w:eastAsia="Times New Roman" w:cs="Times New Roman"/>
          <w:szCs w:val="24"/>
        </w:rPr>
        <w:t>πιστροφή των κλεμμένων αρχαιολογικών θησαυρών και εκκλησιαστικών κειμηλίων</w:t>
      </w:r>
      <w:r>
        <w:rPr>
          <w:rFonts w:eastAsia="Times New Roman" w:cs="Times New Roman"/>
          <w:szCs w:val="24"/>
        </w:rPr>
        <w:t>.</w:t>
      </w:r>
    </w:p>
    <w:p w14:paraId="619F97C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Βάσει του αρχειακού υλικού, η Ε</w:t>
      </w:r>
      <w:r w:rsidRPr="006A7A67">
        <w:rPr>
          <w:rFonts w:eastAsia="Times New Roman" w:cs="Times New Roman"/>
          <w:szCs w:val="24"/>
        </w:rPr>
        <w:t>πιτροπή του Γενικού Λο</w:t>
      </w:r>
      <w:r w:rsidRPr="006A7A67">
        <w:rPr>
          <w:rFonts w:eastAsia="Times New Roman" w:cs="Times New Roman"/>
          <w:szCs w:val="24"/>
        </w:rPr>
        <w:t xml:space="preserve">γιστηρίου του Κράτους καταλήγει στο συμπέρασμα ότι η συνολική απαίτηση της χώρας μας έναντι της Γερμανίας ανέρχεται </w:t>
      </w:r>
      <w:r>
        <w:rPr>
          <w:rFonts w:eastAsia="Times New Roman" w:cs="Times New Roman"/>
          <w:szCs w:val="24"/>
        </w:rPr>
        <w:t>την 31η Δεκεμβρίου του 2014 σε</w:t>
      </w:r>
      <w:r w:rsidRPr="006A7A67">
        <w:rPr>
          <w:rFonts w:eastAsia="Times New Roman" w:cs="Times New Roman"/>
          <w:szCs w:val="24"/>
        </w:rPr>
        <w:t xml:space="preserve"> 269</w:t>
      </w:r>
      <w:r>
        <w:rPr>
          <w:rFonts w:eastAsia="Times New Roman" w:cs="Times New Roman"/>
          <w:szCs w:val="24"/>
        </w:rPr>
        <w:t xml:space="preserve">.547.000.000 </w:t>
      </w:r>
      <w:r w:rsidRPr="006A7A67">
        <w:rPr>
          <w:rFonts w:eastAsia="Times New Roman" w:cs="Times New Roman"/>
          <w:szCs w:val="24"/>
        </w:rPr>
        <w:t>ευρώ</w:t>
      </w:r>
      <w:r>
        <w:rPr>
          <w:rFonts w:eastAsia="Times New Roman" w:cs="Times New Roman"/>
          <w:szCs w:val="24"/>
        </w:rPr>
        <w:t>. Σημειωτέο</w:t>
      </w:r>
      <w:r w:rsidRPr="006A7A67">
        <w:rPr>
          <w:rFonts w:eastAsia="Times New Roman" w:cs="Times New Roman"/>
          <w:szCs w:val="24"/>
        </w:rPr>
        <w:t>ν</w:t>
      </w:r>
      <w:r>
        <w:rPr>
          <w:rFonts w:eastAsia="Times New Roman" w:cs="Times New Roman"/>
          <w:szCs w:val="24"/>
        </w:rPr>
        <w:t>,</w:t>
      </w:r>
      <w:r w:rsidRPr="006A7A67">
        <w:rPr>
          <w:rFonts w:eastAsia="Times New Roman" w:cs="Times New Roman"/>
          <w:szCs w:val="24"/>
        </w:rPr>
        <w:t xml:space="preserve"> ότι σε αυτόν τον προσδιορισμό δεν περιλαμβάνει τις απαιτήσεις για αποζημιώσ</w:t>
      </w:r>
      <w:r w:rsidRPr="006A7A67">
        <w:rPr>
          <w:rFonts w:eastAsia="Times New Roman" w:cs="Times New Roman"/>
          <w:szCs w:val="24"/>
        </w:rPr>
        <w:t>εις από την απώλεια ανθρώπινων ζωών</w:t>
      </w:r>
      <w:r>
        <w:rPr>
          <w:rFonts w:eastAsia="Times New Roman" w:cs="Times New Roman"/>
          <w:szCs w:val="24"/>
        </w:rPr>
        <w:t>,</w:t>
      </w:r>
      <w:r w:rsidRPr="006A7A67">
        <w:rPr>
          <w:rFonts w:eastAsia="Times New Roman" w:cs="Times New Roman"/>
          <w:szCs w:val="24"/>
        </w:rPr>
        <w:t xml:space="preserve"> αναπηριών </w:t>
      </w:r>
      <w:r>
        <w:rPr>
          <w:rFonts w:eastAsia="Times New Roman" w:cs="Times New Roman"/>
          <w:szCs w:val="24"/>
        </w:rPr>
        <w:t>κ.λπ.</w:t>
      </w:r>
      <w:r>
        <w:rPr>
          <w:rFonts w:eastAsia="Times New Roman" w:cs="Times New Roman"/>
          <w:szCs w:val="24"/>
        </w:rPr>
        <w:t>.</w:t>
      </w:r>
    </w:p>
    <w:p w14:paraId="619F97C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Την ίδια περίοδο που έχουμε τα στρατιωτικά</w:t>
      </w:r>
      <w:r w:rsidRPr="006A7A67">
        <w:rPr>
          <w:rFonts w:eastAsia="Times New Roman" w:cs="Times New Roman"/>
          <w:szCs w:val="24"/>
        </w:rPr>
        <w:t xml:space="preserve"> </w:t>
      </w:r>
      <w:r>
        <w:rPr>
          <w:rFonts w:eastAsia="Times New Roman" w:cs="Times New Roman"/>
          <w:szCs w:val="24"/>
        </w:rPr>
        <w:t xml:space="preserve">ζητήματα του πολέμου, έχουμε και </w:t>
      </w:r>
      <w:r w:rsidRPr="006A7A67">
        <w:rPr>
          <w:rFonts w:eastAsia="Times New Roman" w:cs="Times New Roman"/>
          <w:szCs w:val="24"/>
        </w:rPr>
        <w:t>τα αντίποινα εναντίον του άμαχου πληθυσμού και των αθώων</w:t>
      </w:r>
      <w:r>
        <w:rPr>
          <w:rFonts w:eastAsia="Times New Roman" w:cs="Times New Roman"/>
          <w:szCs w:val="24"/>
        </w:rPr>
        <w:t>. Ο</w:t>
      </w:r>
      <w:r w:rsidRPr="006A7A67">
        <w:rPr>
          <w:rFonts w:eastAsia="Times New Roman" w:cs="Times New Roman"/>
          <w:szCs w:val="24"/>
        </w:rPr>
        <w:t>ι Έλληνες πολίτες υπήρξαν θύματα του πολέμου και της κατοχής</w:t>
      </w:r>
      <w:r>
        <w:rPr>
          <w:rFonts w:eastAsia="Times New Roman" w:cs="Times New Roman"/>
          <w:szCs w:val="24"/>
        </w:rPr>
        <w:t>. Μν</w:t>
      </w:r>
      <w:r w:rsidRPr="006A7A67">
        <w:rPr>
          <w:rFonts w:eastAsia="Times New Roman" w:cs="Times New Roman"/>
          <w:szCs w:val="24"/>
        </w:rPr>
        <w:t>ημο</w:t>
      </w:r>
      <w:r w:rsidRPr="006A7A67">
        <w:rPr>
          <w:rFonts w:eastAsia="Times New Roman" w:cs="Times New Roman"/>
          <w:szCs w:val="24"/>
        </w:rPr>
        <w:t>νεύο</w:t>
      </w:r>
      <w:r>
        <w:rPr>
          <w:rFonts w:eastAsia="Times New Roman" w:cs="Times New Roman"/>
          <w:szCs w:val="24"/>
        </w:rPr>
        <w:t xml:space="preserve">νται σε </w:t>
      </w:r>
      <w:r w:rsidRPr="006A7A67">
        <w:rPr>
          <w:rFonts w:eastAsia="Times New Roman" w:cs="Times New Roman"/>
          <w:szCs w:val="24"/>
        </w:rPr>
        <w:t>αναλυτικές ονομαστικές καταστάσεις</w:t>
      </w:r>
      <w:r>
        <w:rPr>
          <w:rFonts w:eastAsia="Times New Roman" w:cs="Times New Roman"/>
          <w:szCs w:val="24"/>
        </w:rPr>
        <w:t>,</w:t>
      </w:r>
      <w:r w:rsidRPr="006A7A67">
        <w:rPr>
          <w:rFonts w:eastAsia="Times New Roman" w:cs="Times New Roman"/>
          <w:szCs w:val="24"/>
        </w:rPr>
        <w:t xml:space="preserve"> τηρούμε</w:t>
      </w:r>
      <w:r>
        <w:rPr>
          <w:rFonts w:eastAsia="Times New Roman" w:cs="Times New Roman"/>
          <w:szCs w:val="24"/>
        </w:rPr>
        <w:t>νες</w:t>
      </w:r>
      <w:r w:rsidRPr="006A7A67">
        <w:rPr>
          <w:rFonts w:eastAsia="Times New Roman" w:cs="Times New Roman"/>
          <w:szCs w:val="24"/>
        </w:rPr>
        <w:t xml:space="preserve"> στα αρχεία του Υπουργείου Εξωτερικών</w:t>
      </w:r>
      <w:r>
        <w:rPr>
          <w:rFonts w:eastAsia="Times New Roman" w:cs="Times New Roman"/>
          <w:szCs w:val="24"/>
        </w:rPr>
        <w:t xml:space="preserve">. Εκτελέσθηκαν από </w:t>
      </w:r>
      <w:r w:rsidRPr="006A7A67">
        <w:rPr>
          <w:rFonts w:eastAsia="Times New Roman" w:cs="Times New Roman"/>
          <w:szCs w:val="24"/>
        </w:rPr>
        <w:t>τις αρχές κατοχής σε όλ</w:t>
      </w:r>
      <w:r>
        <w:rPr>
          <w:rFonts w:eastAsia="Times New Roman" w:cs="Times New Roman"/>
          <w:szCs w:val="24"/>
        </w:rPr>
        <w:t>ε</w:t>
      </w:r>
      <w:r w:rsidRPr="006A7A67">
        <w:rPr>
          <w:rFonts w:eastAsia="Times New Roman" w:cs="Times New Roman"/>
          <w:szCs w:val="24"/>
        </w:rPr>
        <w:t xml:space="preserve">ς </w:t>
      </w:r>
      <w:r>
        <w:rPr>
          <w:rFonts w:eastAsia="Times New Roman" w:cs="Times New Roman"/>
          <w:szCs w:val="24"/>
        </w:rPr>
        <w:t xml:space="preserve">τις </w:t>
      </w:r>
      <w:r w:rsidRPr="006A7A67">
        <w:rPr>
          <w:rFonts w:eastAsia="Times New Roman" w:cs="Times New Roman"/>
          <w:szCs w:val="24"/>
        </w:rPr>
        <w:t xml:space="preserve">περιοχές </w:t>
      </w:r>
      <w:r>
        <w:rPr>
          <w:rFonts w:eastAsia="Times New Roman" w:cs="Times New Roman"/>
          <w:szCs w:val="24"/>
        </w:rPr>
        <w:t xml:space="preserve">της </w:t>
      </w:r>
      <w:r w:rsidRPr="006A7A67">
        <w:rPr>
          <w:rFonts w:eastAsia="Times New Roman" w:cs="Times New Roman"/>
          <w:szCs w:val="24"/>
        </w:rPr>
        <w:t>Ελλάδας</w:t>
      </w:r>
      <w:r>
        <w:rPr>
          <w:rFonts w:eastAsia="Times New Roman" w:cs="Times New Roman"/>
          <w:szCs w:val="24"/>
        </w:rPr>
        <w:t>,</w:t>
      </w:r>
      <w:r w:rsidRPr="006A7A67">
        <w:rPr>
          <w:rFonts w:eastAsia="Times New Roman" w:cs="Times New Roman"/>
          <w:szCs w:val="24"/>
        </w:rPr>
        <w:t xml:space="preserve"> καθώς και </w:t>
      </w:r>
      <w:r>
        <w:rPr>
          <w:rFonts w:eastAsia="Times New Roman" w:cs="Times New Roman"/>
          <w:szCs w:val="24"/>
        </w:rPr>
        <w:t xml:space="preserve">σε </w:t>
      </w:r>
      <w:r w:rsidRPr="006A7A67">
        <w:rPr>
          <w:rFonts w:eastAsia="Times New Roman" w:cs="Times New Roman"/>
          <w:szCs w:val="24"/>
        </w:rPr>
        <w:t>διάφορα στρατόπεδα</w:t>
      </w:r>
      <w:r>
        <w:rPr>
          <w:rFonts w:eastAsia="Times New Roman" w:cs="Times New Roman"/>
          <w:szCs w:val="24"/>
        </w:rPr>
        <w:t>. Κλείστηκαν σε</w:t>
      </w:r>
      <w:r w:rsidRPr="006A7A67">
        <w:rPr>
          <w:rFonts w:eastAsia="Times New Roman" w:cs="Times New Roman"/>
          <w:szCs w:val="24"/>
        </w:rPr>
        <w:t xml:space="preserve"> στρατόπεδα συγκέντρωσης </w:t>
      </w:r>
      <w:r>
        <w:rPr>
          <w:rFonts w:eastAsia="Times New Roman" w:cs="Times New Roman"/>
          <w:szCs w:val="24"/>
        </w:rPr>
        <w:t>σ</w:t>
      </w:r>
      <w:r w:rsidRPr="006A7A67">
        <w:rPr>
          <w:rFonts w:eastAsia="Times New Roman" w:cs="Times New Roman"/>
          <w:szCs w:val="24"/>
        </w:rPr>
        <w:t>την Ελλάδα</w:t>
      </w:r>
      <w:r>
        <w:rPr>
          <w:rFonts w:eastAsia="Times New Roman" w:cs="Times New Roman"/>
          <w:szCs w:val="24"/>
        </w:rPr>
        <w:t>,</w:t>
      </w:r>
      <w:r w:rsidRPr="006A7A67">
        <w:rPr>
          <w:rFonts w:eastAsia="Times New Roman" w:cs="Times New Roman"/>
          <w:szCs w:val="24"/>
        </w:rPr>
        <w:t xml:space="preserve"> στη Γερμανία</w:t>
      </w:r>
      <w:r>
        <w:rPr>
          <w:rFonts w:eastAsia="Times New Roman" w:cs="Times New Roman"/>
          <w:szCs w:val="24"/>
        </w:rPr>
        <w:t>,</w:t>
      </w:r>
      <w:r w:rsidRPr="006A7A67">
        <w:rPr>
          <w:rFonts w:eastAsia="Times New Roman" w:cs="Times New Roman"/>
          <w:szCs w:val="24"/>
        </w:rPr>
        <w:t xml:space="preserve"> στην Πολωνία και αλλού</w:t>
      </w:r>
      <w:r>
        <w:rPr>
          <w:rFonts w:eastAsia="Times New Roman" w:cs="Times New Roman"/>
          <w:szCs w:val="24"/>
        </w:rPr>
        <w:t xml:space="preserve">. Προερχόμενοι </w:t>
      </w:r>
      <w:r w:rsidRPr="006A7A67">
        <w:rPr>
          <w:rFonts w:eastAsia="Times New Roman" w:cs="Times New Roman"/>
          <w:szCs w:val="24"/>
        </w:rPr>
        <w:t xml:space="preserve">από </w:t>
      </w:r>
      <w:r>
        <w:rPr>
          <w:rFonts w:eastAsia="Times New Roman" w:cs="Times New Roman"/>
          <w:szCs w:val="24"/>
        </w:rPr>
        <w:t>όλες τις</w:t>
      </w:r>
      <w:r w:rsidRPr="006A7A67">
        <w:rPr>
          <w:rFonts w:eastAsia="Times New Roman" w:cs="Times New Roman"/>
          <w:szCs w:val="24"/>
        </w:rPr>
        <w:t xml:space="preserve"> περιοχές της </w:t>
      </w:r>
      <w:r>
        <w:rPr>
          <w:rFonts w:eastAsia="Times New Roman" w:cs="Times New Roman"/>
          <w:szCs w:val="24"/>
        </w:rPr>
        <w:t xml:space="preserve">Ελλάδας, ήταν όμηροι </w:t>
      </w:r>
      <w:r w:rsidRPr="006A7A67">
        <w:rPr>
          <w:rFonts w:eastAsia="Times New Roman" w:cs="Times New Roman"/>
          <w:szCs w:val="24"/>
        </w:rPr>
        <w:t>των αρχών κατοχής</w:t>
      </w:r>
      <w:r>
        <w:rPr>
          <w:rFonts w:eastAsia="Times New Roman" w:cs="Times New Roman"/>
          <w:szCs w:val="24"/>
        </w:rPr>
        <w:t>,</w:t>
      </w:r>
      <w:r w:rsidRPr="006A7A67">
        <w:rPr>
          <w:rFonts w:eastAsia="Times New Roman" w:cs="Times New Roman"/>
          <w:szCs w:val="24"/>
        </w:rPr>
        <w:t xml:space="preserve"> </w:t>
      </w:r>
      <w:r>
        <w:rPr>
          <w:rFonts w:eastAsia="Times New Roman" w:cs="Times New Roman"/>
          <w:szCs w:val="24"/>
        </w:rPr>
        <w:t>συνελήφθησαν,</w:t>
      </w:r>
      <w:r w:rsidRPr="006A7A67">
        <w:rPr>
          <w:rFonts w:eastAsia="Times New Roman" w:cs="Times New Roman"/>
          <w:szCs w:val="24"/>
        </w:rPr>
        <w:t xml:space="preserve"> </w:t>
      </w:r>
      <w:r>
        <w:rPr>
          <w:rFonts w:eastAsia="Times New Roman" w:cs="Times New Roman"/>
          <w:szCs w:val="24"/>
        </w:rPr>
        <w:t>απάχθηκαν και</w:t>
      </w:r>
      <w:r w:rsidRPr="006A7A67">
        <w:rPr>
          <w:rFonts w:eastAsia="Times New Roman" w:cs="Times New Roman"/>
          <w:szCs w:val="24"/>
        </w:rPr>
        <w:t xml:space="preserve"> υποχρεώθηκαν σε </w:t>
      </w:r>
      <w:r>
        <w:rPr>
          <w:rFonts w:eastAsia="Times New Roman" w:cs="Times New Roman"/>
          <w:szCs w:val="24"/>
        </w:rPr>
        <w:t>καταναγκαστική</w:t>
      </w:r>
      <w:r w:rsidRPr="006A7A67">
        <w:rPr>
          <w:rFonts w:eastAsia="Times New Roman" w:cs="Times New Roman"/>
          <w:szCs w:val="24"/>
        </w:rPr>
        <w:t xml:space="preserve"> εργασία στα ναζιστικά στρατόπεδα συγκέντρωσης</w:t>
      </w:r>
      <w:r>
        <w:rPr>
          <w:rFonts w:eastAsia="Times New Roman" w:cs="Times New Roman"/>
          <w:szCs w:val="24"/>
        </w:rPr>
        <w:t>.</w:t>
      </w:r>
      <w:r w:rsidRPr="006A7A67">
        <w:rPr>
          <w:rFonts w:eastAsia="Times New Roman" w:cs="Times New Roman"/>
          <w:szCs w:val="24"/>
        </w:rPr>
        <w:t xml:space="preserve"> </w:t>
      </w:r>
    </w:p>
    <w:p w14:paraId="619F97C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Ο</w:t>
      </w:r>
      <w:r w:rsidRPr="006A7A67">
        <w:rPr>
          <w:rFonts w:eastAsia="Times New Roman" w:cs="Times New Roman"/>
          <w:szCs w:val="24"/>
        </w:rPr>
        <w:t>λόκληρες πόλεις και χωριά έπεσ</w:t>
      </w:r>
      <w:r w:rsidRPr="006A7A67">
        <w:rPr>
          <w:rFonts w:eastAsia="Times New Roman" w:cs="Times New Roman"/>
          <w:szCs w:val="24"/>
        </w:rPr>
        <w:t>αν θύματα του ναζισμού και του φασισμού</w:t>
      </w:r>
      <w:r>
        <w:rPr>
          <w:rFonts w:eastAsia="Times New Roman" w:cs="Times New Roman"/>
          <w:szCs w:val="24"/>
        </w:rPr>
        <w:t>,</w:t>
      </w:r>
      <w:r w:rsidRPr="006A7A67">
        <w:rPr>
          <w:rFonts w:eastAsia="Times New Roman" w:cs="Times New Roman"/>
          <w:szCs w:val="24"/>
        </w:rPr>
        <w:t xml:space="preserve"> σε πολλά σημεία της χώρας</w:t>
      </w:r>
      <w:r>
        <w:rPr>
          <w:rFonts w:eastAsia="Times New Roman" w:cs="Times New Roman"/>
          <w:szCs w:val="24"/>
        </w:rPr>
        <w:t>. Σημειώνεται ότι κατ’</w:t>
      </w:r>
      <w:r w:rsidRPr="006A7A67">
        <w:rPr>
          <w:rFonts w:eastAsia="Times New Roman" w:cs="Times New Roman"/>
          <w:szCs w:val="24"/>
        </w:rPr>
        <w:t xml:space="preserve"> εφαρμογή της διάταξης της παραγράφου 5 του άρθρου 18 του </w:t>
      </w:r>
      <w:r>
        <w:rPr>
          <w:rFonts w:eastAsia="Times New Roman" w:cs="Times New Roman"/>
          <w:szCs w:val="24"/>
        </w:rPr>
        <w:t>ν.2503/</w:t>
      </w:r>
      <w:r w:rsidRPr="006A7A67">
        <w:rPr>
          <w:rFonts w:eastAsia="Times New Roman" w:cs="Times New Roman"/>
          <w:szCs w:val="24"/>
        </w:rPr>
        <w:t xml:space="preserve">97 έχει εκδοθεί μέχρι σήμερα σειρά </w:t>
      </w:r>
      <w:r>
        <w:rPr>
          <w:rFonts w:eastAsia="Times New Roman" w:cs="Times New Roman"/>
          <w:szCs w:val="24"/>
        </w:rPr>
        <w:t>π</w:t>
      </w:r>
      <w:r w:rsidRPr="006A7A67">
        <w:rPr>
          <w:rFonts w:eastAsia="Times New Roman" w:cs="Times New Roman"/>
          <w:szCs w:val="24"/>
        </w:rPr>
        <w:t xml:space="preserve">ροεδρικών </w:t>
      </w:r>
      <w:r>
        <w:rPr>
          <w:rFonts w:eastAsia="Times New Roman" w:cs="Times New Roman"/>
          <w:szCs w:val="24"/>
        </w:rPr>
        <w:t>δ</w:t>
      </w:r>
      <w:r w:rsidRPr="006A7A67">
        <w:rPr>
          <w:rFonts w:eastAsia="Times New Roman" w:cs="Times New Roman"/>
          <w:szCs w:val="24"/>
        </w:rPr>
        <w:t>ιαταγμάτων</w:t>
      </w:r>
      <w:r>
        <w:rPr>
          <w:rFonts w:eastAsia="Times New Roman" w:cs="Times New Roman"/>
          <w:szCs w:val="24"/>
        </w:rPr>
        <w:t>,</w:t>
      </w:r>
      <w:r w:rsidRPr="006A7A67">
        <w:rPr>
          <w:rFonts w:eastAsia="Times New Roman" w:cs="Times New Roman"/>
          <w:szCs w:val="24"/>
        </w:rPr>
        <w:t xml:space="preserve"> που αναγνωρίζουν πάνω από </w:t>
      </w:r>
      <w:r>
        <w:rPr>
          <w:rFonts w:eastAsia="Times New Roman" w:cs="Times New Roman"/>
          <w:szCs w:val="24"/>
        </w:rPr>
        <w:t>εκατό</w:t>
      </w:r>
      <w:r w:rsidRPr="006A7A67">
        <w:rPr>
          <w:rFonts w:eastAsia="Times New Roman" w:cs="Times New Roman"/>
          <w:szCs w:val="24"/>
        </w:rPr>
        <w:t xml:space="preserve"> πόλεις και χ</w:t>
      </w:r>
      <w:r w:rsidRPr="006A7A67">
        <w:rPr>
          <w:rFonts w:eastAsia="Times New Roman" w:cs="Times New Roman"/>
          <w:szCs w:val="24"/>
        </w:rPr>
        <w:t>ωριά ως μαρτυρικά</w:t>
      </w:r>
      <w:r>
        <w:rPr>
          <w:rFonts w:eastAsia="Times New Roman" w:cs="Times New Roman"/>
          <w:szCs w:val="24"/>
        </w:rPr>
        <w:t xml:space="preserve">, συνεπεία </w:t>
      </w:r>
      <w:r w:rsidRPr="006A7A67">
        <w:rPr>
          <w:rFonts w:eastAsia="Times New Roman" w:cs="Times New Roman"/>
          <w:szCs w:val="24"/>
        </w:rPr>
        <w:t>των καταστροφών</w:t>
      </w:r>
      <w:r>
        <w:rPr>
          <w:rFonts w:eastAsia="Times New Roman" w:cs="Times New Roman"/>
          <w:szCs w:val="24"/>
        </w:rPr>
        <w:t>,</w:t>
      </w:r>
      <w:r w:rsidRPr="006A7A67">
        <w:rPr>
          <w:rFonts w:eastAsia="Times New Roman" w:cs="Times New Roman"/>
          <w:szCs w:val="24"/>
        </w:rPr>
        <w:t xml:space="preserve"> που υπέστησαν οι κάτοικοι και οι περιουσίες </w:t>
      </w:r>
      <w:r>
        <w:rPr>
          <w:rFonts w:eastAsia="Times New Roman" w:cs="Times New Roman"/>
          <w:szCs w:val="24"/>
        </w:rPr>
        <w:t>τους,</w:t>
      </w:r>
      <w:r w:rsidRPr="006A7A67">
        <w:rPr>
          <w:rFonts w:eastAsia="Times New Roman" w:cs="Times New Roman"/>
          <w:szCs w:val="24"/>
        </w:rPr>
        <w:t xml:space="preserve"> κατά την κατοχική περίοδο</w:t>
      </w:r>
      <w:r>
        <w:rPr>
          <w:rFonts w:eastAsia="Times New Roman" w:cs="Times New Roman"/>
          <w:szCs w:val="24"/>
        </w:rPr>
        <w:t>.</w:t>
      </w:r>
    </w:p>
    <w:p w14:paraId="619F97C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w:t>
      </w:r>
      <w:r w:rsidRPr="006A7A67">
        <w:rPr>
          <w:rFonts w:eastAsia="Times New Roman" w:cs="Times New Roman"/>
          <w:szCs w:val="24"/>
        </w:rPr>
        <w:t xml:space="preserve"> Ελλάδα κατέχει την πρώτη θέση μεταξύ των κρατών</w:t>
      </w:r>
      <w:r>
        <w:rPr>
          <w:rFonts w:eastAsia="Times New Roman" w:cs="Times New Roman"/>
          <w:szCs w:val="24"/>
        </w:rPr>
        <w:t>,</w:t>
      </w:r>
      <w:r w:rsidRPr="006A7A67">
        <w:rPr>
          <w:rFonts w:eastAsia="Times New Roman" w:cs="Times New Roman"/>
          <w:szCs w:val="24"/>
        </w:rPr>
        <w:t xml:space="preserve"> που </w:t>
      </w:r>
      <w:r>
        <w:rPr>
          <w:rFonts w:eastAsia="Times New Roman" w:cs="Times New Roman"/>
          <w:szCs w:val="24"/>
        </w:rPr>
        <w:t xml:space="preserve">θρήνησαν </w:t>
      </w:r>
      <w:r w:rsidRPr="006A7A67">
        <w:rPr>
          <w:rFonts w:eastAsia="Times New Roman" w:cs="Times New Roman"/>
          <w:szCs w:val="24"/>
        </w:rPr>
        <w:t xml:space="preserve">θύματα </w:t>
      </w:r>
      <w:r>
        <w:rPr>
          <w:rFonts w:eastAsia="Times New Roman" w:cs="Times New Roman"/>
          <w:szCs w:val="24"/>
        </w:rPr>
        <w:t xml:space="preserve">εκ </w:t>
      </w:r>
      <w:r w:rsidRPr="006A7A67">
        <w:rPr>
          <w:rFonts w:eastAsia="Times New Roman" w:cs="Times New Roman"/>
          <w:szCs w:val="24"/>
        </w:rPr>
        <w:t>του πολέμου</w:t>
      </w:r>
      <w:r>
        <w:rPr>
          <w:rFonts w:eastAsia="Times New Roman" w:cs="Times New Roman"/>
          <w:szCs w:val="24"/>
        </w:rPr>
        <w:t xml:space="preserve">, αλλά και εκ της </w:t>
      </w:r>
      <w:r>
        <w:rPr>
          <w:rFonts w:eastAsia="Times New Roman" w:cs="Times New Roman"/>
          <w:szCs w:val="24"/>
        </w:rPr>
        <w:t>Κ</w:t>
      </w:r>
      <w:r>
        <w:rPr>
          <w:rFonts w:eastAsia="Times New Roman" w:cs="Times New Roman"/>
          <w:szCs w:val="24"/>
        </w:rPr>
        <w:t>ατοχής. Η</w:t>
      </w:r>
      <w:r w:rsidRPr="006A7A67">
        <w:rPr>
          <w:rFonts w:eastAsia="Times New Roman" w:cs="Times New Roman"/>
          <w:szCs w:val="24"/>
        </w:rPr>
        <w:t xml:space="preserve"> αναλογία των θυμάτω</w:t>
      </w:r>
      <w:r>
        <w:rPr>
          <w:rFonts w:eastAsia="Times New Roman" w:cs="Times New Roman"/>
          <w:szCs w:val="24"/>
        </w:rPr>
        <w:t>ν</w:t>
      </w:r>
      <w:r>
        <w:rPr>
          <w:rFonts w:eastAsia="Times New Roman" w:cs="Times New Roman"/>
          <w:szCs w:val="24"/>
        </w:rPr>
        <w:t xml:space="preserve"> του συνολικού πληθυσμού των επτά εκατομμυρίων τριακοσίων τριάντα πέντε χιλιάδων </w:t>
      </w:r>
      <w:r w:rsidRPr="006A7A67">
        <w:rPr>
          <w:rFonts w:eastAsia="Times New Roman" w:cs="Times New Roman"/>
          <w:szCs w:val="24"/>
        </w:rPr>
        <w:t>το έτος</w:t>
      </w:r>
      <w:r>
        <w:rPr>
          <w:rFonts w:eastAsia="Times New Roman" w:cs="Times New Roman"/>
          <w:szCs w:val="24"/>
        </w:rPr>
        <w:t xml:space="preserve"> 1939 ανέρχεται σε ποσοστό 19,70%. Το ποσοστό αυτό αντιστοιχεί σε πεντακόσιους πενήντα οκτώ χιλιάδες θανόντες και σε οκτακόσι</w:t>
      </w:r>
      <w:r>
        <w:rPr>
          <w:rFonts w:eastAsia="Times New Roman" w:cs="Times New Roman"/>
          <w:szCs w:val="24"/>
        </w:rPr>
        <w:t>ε</w:t>
      </w:r>
      <w:r>
        <w:rPr>
          <w:rFonts w:eastAsia="Times New Roman" w:cs="Times New Roman"/>
          <w:szCs w:val="24"/>
        </w:rPr>
        <w:t xml:space="preserve">ς ογδόντα χιλιάδες </w:t>
      </w:r>
      <w:r w:rsidRPr="006A7A67">
        <w:rPr>
          <w:rFonts w:eastAsia="Times New Roman" w:cs="Times New Roman"/>
          <w:szCs w:val="24"/>
        </w:rPr>
        <w:t>αναπήρους</w:t>
      </w:r>
      <w:r>
        <w:rPr>
          <w:rFonts w:eastAsia="Times New Roman" w:cs="Times New Roman"/>
          <w:szCs w:val="24"/>
        </w:rPr>
        <w:t>,</w:t>
      </w:r>
      <w:r w:rsidRPr="006A7A67">
        <w:rPr>
          <w:rFonts w:eastAsia="Times New Roman" w:cs="Times New Roman"/>
          <w:szCs w:val="24"/>
        </w:rPr>
        <w:t xml:space="preserve"> ήτοι συνολικά ένα εκατομμύριο</w:t>
      </w:r>
      <w:r>
        <w:rPr>
          <w:rFonts w:eastAsia="Times New Roman" w:cs="Times New Roman"/>
          <w:szCs w:val="24"/>
        </w:rPr>
        <w:t xml:space="preserve"> τετρακόσι</w:t>
      </w:r>
      <w:r>
        <w:rPr>
          <w:rFonts w:eastAsia="Times New Roman" w:cs="Times New Roman"/>
          <w:szCs w:val="24"/>
        </w:rPr>
        <w:t>ες</w:t>
      </w:r>
      <w:r>
        <w:rPr>
          <w:rFonts w:eastAsia="Times New Roman" w:cs="Times New Roman"/>
          <w:szCs w:val="24"/>
        </w:rPr>
        <w:t xml:space="preserve"> τριάντα οκτώ</w:t>
      </w:r>
      <w:r w:rsidRPr="006A7A67">
        <w:rPr>
          <w:rFonts w:eastAsia="Times New Roman" w:cs="Times New Roman"/>
          <w:szCs w:val="24"/>
        </w:rPr>
        <w:t xml:space="preserve"> χιλιάδες θύματα</w:t>
      </w:r>
      <w:r>
        <w:rPr>
          <w:rFonts w:eastAsia="Times New Roman" w:cs="Times New Roman"/>
          <w:szCs w:val="24"/>
        </w:rPr>
        <w:t>.</w:t>
      </w:r>
    </w:p>
    <w:p w14:paraId="619F97C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Ωστόσο, </w:t>
      </w:r>
      <w:r w:rsidRPr="006A7A67">
        <w:rPr>
          <w:rFonts w:eastAsia="Times New Roman" w:cs="Times New Roman"/>
          <w:szCs w:val="24"/>
        </w:rPr>
        <w:t xml:space="preserve">σύμφωνα με την κρατούσα αντίληψη του </w:t>
      </w:r>
      <w:r>
        <w:rPr>
          <w:rFonts w:eastAsia="Times New Roman" w:cs="Times New Roman"/>
          <w:szCs w:val="24"/>
        </w:rPr>
        <w:t>Δ</w:t>
      </w:r>
      <w:r w:rsidRPr="006A7A67">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ιεθνούς</w:t>
      </w:r>
      <w:r w:rsidRPr="006A7A67">
        <w:rPr>
          <w:rFonts w:eastAsia="Times New Roman" w:cs="Times New Roman"/>
          <w:szCs w:val="24"/>
        </w:rPr>
        <w:t xml:space="preserve"> </w:t>
      </w:r>
      <w:r>
        <w:rPr>
          <w:rFonts w:eastAsia="Times New Roman" w:cs="Times New Roman"/>
          <w:szCs w:val="24"/>
        </w:rPr>
        <w:t>Δ</w:t>
      </w:r>
      <w:r w:rsidRPr="006A7A67">
        <w:rPr>
          <w:rFonts w:eastAsia="Times New Roman" w:cs="Times New Roman"/>
          <w:szCs w:val="24"/>
        </w:rPr>
        <w:t>ικαίου</w:t>
      </w:r>
      <w:r>
        <w:rPr>
          <w:rFonts w:eastAsia="Times New Roman" w:cs="Times New Roman"/>
          <w:szCs w:val="24"/>
        </w:rPr>
        <w:t>,</w:t>
      </w:r>
      <w:r w:rsidRPr="006A7A67">
        <w:rPr>
          <w:rFonts w:eastAsia="Times New Roman" w:cs="Times New Roman"/>
          <w:szCs w:val="24"/>
        </w:rPr>
        <w:t xml:space="preserve"> το κράτος είναι </w:t>
      </w:r>
      <w:r>
        <w:rPr>
          <w:rFonts w:eastAsia="Times New Roman" w:cs="Times New Roman"/>
          <w:szCs w:val="24"/>
        </w:rPr>
        <w:t xml:space="preserve">ο </w:t>
      </w:r>
      <w:r w:rsidRPr="006A7A67">
        <w:rPr>
          <w:rFonts w:eastAsia="Times New Roman" w:cs="Times New Roman"/>
          <w:szCs w:val="24"/>
        </w:rPr>
        <w:t>αποκλειστικός φορέας των αξιώσεων αποζημίωσης</w:t>
      </w:r>
      <w:r>
        <w:rPr>
          <w:rFonts w:eastAsia="Times New Roman" w:cs="Times New Roman"/>
          <w:szCs w:val="24"/>
        </w:rPr>
        <w:t>,</w:t>
      </w:r>
      <w:r w:rsidRPr="006A7A67">
        <w:rPr>
          <w:rFonts w:eastAsia="Times New Roman" w:cs="Times New Roman"/>
          <w:szCs w:val="24"/>
        </w:rPr>
        <w:t xml:space="preserve"> που συντρέχουν στο πρόσωπο </w:t>
      </w:r>
      <w:r>
        <w:rPr>
          <w:rFonts w:eastAsia="Times New Roman" w:cs="Times New Roman"/>
          <w:szCs w:val="24"/>
        </w:rPr>
        <w:t>τ</w:t>
      </w:r>
      <w:r w:rsidRPr="006A7A67">
        <w:rPr>
          <w:rFonts w:eastAsia="Times New Roman" w:cs="Times New Roman"/>
          <w:szCs w:val="24"/>
        </w:rPr>
        <w:t>ων μεμονωμένων προ</w:t>
      </w:r>
      <w:r w:rsidRPr="006A7A67">
        <w:rPr>
          <w:rFonts w:eastAsia="Times New Roman" w:cs="Times New Roman"/>
          <w:szCs w:val="24"/>
        </w:rPr>
        <w:t>σώπων</w:t>
      </w:r>
      <w:r>
        <w:rPr>
          <w:rFonts w:eastAsia="Times New Roman" w:cs="Times New Roman"/>
          <w:szCs w:val="24"/>
        </w:rPr>
        <w:t>-</w:t>
      </w:r>
      <w:r w:rsidRPr="006A7A67">
        <w:rPr>
          <w:rFonts w:eastAsia="Times New Roman" w:cs="Times New Roman"/>
          <w:szCs w:val="24"/>
        </w:rPr>
        <w:t xml:space="preserve">πολιτών </w:t>
      </w:r>
      <w:r>
        <w:rPr>
          <w:rFonts w:eastAsia="Times New Roman" w:cs="Times New Roman"/>
          <w:szCs w:val="24"/>
        </w:rPr>
        <w:t>γ</w:t>
      </w:r>
      <w:r w:rsidRPr="006A7A67">
        <w:rPr>
          <w:rFonts w:eastAsia="Times New Roman" w:cs="Times New Roman"/>
          <w:szCs w:val="24"/>
        </w:rPr>
        <w:t>ια ζημιές</w:t>
      </w:r>
      <w:r>
        <w:rPr>
          <w:rFonts w:eastAsia="Times New Roman" w:cs="Times New Roman"/>
          <w:szCs w:val="24"/>
        </w:rPr>
        <w:t>,</w:t>
      </w:r>
      <w:r w:rsidRPr="006A7A67">
        <w:rPr>
          <w:rFonts w:eastAsia="Times New Roman" w:cs="Times New Roman"/>
          <w:szCs w:val="24"/>
        </w:rPr>
        <w:t xml:space="preserve"> που έχουν υποστεί από </w:t>
      </w:r>
      <w:r>
        <w:rPr>
          <w:rFonts w:eastAsia="Times New Roman" w:cs="Times New Roman"/>
          <w:szCs w:val="24"/>
        </w:rPr>
        <w:t xml:space="preserve">αδικοπραξίες, </w:t>
      </w:r>
      <w:r w:rsidRPr="006A7A67">
        <w:rPr>
          <w:rFonts w:eastAsia="Times New Roman" w:cs="Times New Roman"/>
          <w:szCs w:val="24"/>
        </w:rPr>
        <w:t>αντίθετες με το δημόσιο διεθνές δίκαιο</w:t>
      </w:r>
      <w:r>
        <w:rPr>
          <w:rFonts w:eastAsia="Times New Roman" w:cs="Times New Roman"/>
          <w:szCs w:val="24"/>
        </w:rPr>
        <w:t>.</w:t>
      </w:r>
    </w:p>
    <w:p w14:paraId="619F97C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Κατ’ </w:t>
      </w:r>
      <w:r w:rsidRPr="006A7A67">
        <w:rPr>
          <w:rFonts w:eastAsia="Times New Roman" w:cs="Times New Roman"/>
          <w:szCs w:val="24"/>
        </w:rPr>
        <w:t>ακολουθία των ανωτέρω</w:t>
      </w:r>
      <w:r>
        <w:rPr>
          <w:rFonts w:eastAsia="Times New Roman" w:cs="Times New Roman"/>
          <w:szCs w:val="24"/>
        </w:rPr>
        <w:t>,</w:t>
      </w:r>
      <w:r w:rsidRPr="006A7A67">
        <w:rPr>
          <w:rFonts w:eastAsia="Times New Roman" w:cs="Times New Roman"/>
          <w:szCs w:val="24"/>
        </w:rPr>
        <w:t xml:space="preserve"> η Ελληνική Δημοκρατία</w:t>
      </w:r>
      <w:r>
        <w:rPr>
          <w:rFonts w:eastAsia="Times New Roman" w:cs="Times New Roman"/>
          <w:szCs w:val="24"/>
        </w:rPr>
        <w:t>,</w:t>
      </w:r>
      <w:r w:rsidRPr="006A7A67">
        <w:rPr>
          <w:rFonts w:eastAsia="Times New Roman" w:cs="Times New Roman"/>
          <w:szCs w:val="24"/>
        </w:rPr>
        <w:t xml:space="preserve"> με την</w:t>
      </w:r>
      <w:r>
        <w:rPr>
          <w:rFonts w:eastAsia="Times New Roman" w:cs="Times New Roman"/>
          <w:szCs w:val="24"/>
        </w:rPr>
        <w:t xml:space="preserve"> ιδιότητα του εκπροσώπου</w:t>
      </w:r>
      <w:r w:rsidRPr="006A7A67">
        <w:rPr>
          <w:rFonts w:eastAsia="Times New Roman" w:cs="Times New Roman"/>
          <w:szCs w:val="24"/>
        </w:rPr>
        <w:t xml:space="preserve"> </w:t>
      </w:r>
      <w:r>
        <w:rPr>
          <w:rFonts w:eastAsia="Times New Roman" w:cs="Times New Roman"/>
          <w:szCs w:val="24"/>
        </w:rPr>
        <w:t>των υπηκόων της, διατηρεί το δικαίωμα να διεκδικήσει την πλήρη ικανοποίη</w:t>
      </w:r>
      <w:r>
        <w:rPr>
          <w:rFonts w:eastAsia="Times New Roman" w:cs="Times New Roman"/>
          <w:szCs w:val="24"/>
        </w:rPr>
        <w:t>ση των αξιώσεων των υπηκόων της. Η</w:t>
      </w:r>
      <w:r w:rsidRPr="006A7A67">
        <w:rPr>
          <w:rFonts w:eastAsia="Times New Roman" w:cs="Times New Roman"/>
          <w:szCs w:val="24"/>
        </w:rPr>
        <w:t xml:space="preserve"> διεκδίκηση </w:t>
      </w:r>
      <w:r>
        <w:rPr>
          <w:rFonts w:eastAsia="Times New Roman" w:cs="Times New Roman"/>
          <w:szCs w:val="24"/>
        </w:rPr>
        <w:t xml:space="preserve">επίσης των ιδιωτικών </w:t>
      </w:r>
      <w:r w:rsidRPr="006A7A67">
        <w:rPr>
          <w:rFonts w:eastAsia="Times New Roman" w:cs="Times New Roman"/>
          <w:szCs w:val="24"/>
        </w:rPr>
        <w:t>αξιώσεων δύναται να αποτελέσει μέρος μιας συνολικής διεκδίκηση</w:t>
      </w:r>
      <w:r>
        <w:rPr>
          <w:rFonts w:eastAsia="Times New Roman" w:cs="Times New Roman"/>
          <w:szCs w:val="24"/>
        </w:rPr>
        <w:t>ς</w:t>
      </w:r>
      <w:r w:rsidRPr="006A7A67">
        <w:rPr>
          <w:rFonts w:eastAsia="Times New Roman" w:cs="Times New Roman"/>
          <w:szCs w:val="24"/>
        </w:rPr>
        <w:t xml:space="preserve"> από την </w:t>
      </w:r>
      <w:r>
        <w:rPr>
          <w:rFonts w:eastAsia="Times New Roman" w:cs="Times New Roman"/>
          <w:szCs w:val="24"/>
        </w:rPr>
        <w:t>ε</w:t>
      </w:r>
      <w:r w:rsidRPr="006A7A67">
        <w:rPr>
          <w:rFonts w:eastAsia="Times New Roman" w:cs="Times New Roman"/>
          <w:szCs w:val="24"/>
        </w:rPr>
        <w:t>λληνική πλευρά των προαναφερόμενων κρατικών και ιδιωτικών απαιτήσεων</w:t>
      </w:r>
      <w:r>
        <w:rPr>
          <w:rFonts w:eastAsia="Times New Roman" w:cs="Times New Roman"/>
          <w:szCs w:val="24"/>
        </w:rPr>
        <w:t xml:space="preserve"> </w:t>
      </w:r>
      <w:r w:rsidRPr="006A7A67">
        <w:rPr>
          <w:rFonts w:eastAsia="Times New Roman" w:cs="Times New Roman"/>
          <w:szCs w:val="24"/>
        </w:rPr>
        <w:t>ενώπιον τ</w:t>
      </w:r>
      <w:r>
        <w:rPr>
          <w:rFonts w:eastAsia="Times New Roman" w:cs="Times New Roman"/>
          <w:szCs w:val="24"/>
        </w:rPr>
        <w:t>ων</w:t>
      </w:r>
      <w:r w:rsidRPr="006A7A67">
        <w:rPr>
          <w:rFonts w:eastAsia="Times New Roman" w:cs="Times New Roman"/>
          <w:szCs w:val="24"/>
        </w:rPr>
        <w:t xml:space="preserve"> προαναφερόμεν</w:t>
      </w:r>
      <w:r>
        <w:rPr>
          <w:rFonts w:eastAsia="Times New Roman" w:cs="Times New Roman"/>
          <w:szCs w:val="24"/>
        </w:rPr>
        <w:t>ων</w:t>
      </w:r>
      <w:r w:rsidRPr="006A7A67">
        <w:rPr>
          <w:rFonts w:eastAsia="Times New Roman" w:cs="Times New Roman"/>
          <w:szCs w:val="24"/>
        </w:rPr>
        <w:t xml:space="preserve"> δικαιοδοτικών οργάν</w:t>
      </w:r>
      <w:r w:rsidRPr="006A7A67">
        <w:rPr>
          <w:rFonts w:eastAsia="Times New Roman" w:cs="Times New Roman"/>
          <w:szCs w:val="24"/>
        </w:rPr>
        <w:t>ων</w:t>
      </w:r>
      <w:r>
        <w:rPr>
          <w:rFonts w:eastAsia="Times New Roman" w:cs="Times New Roman"/>
          <w:szCs w:val="24"/>
        </w:rPr>
        <w:t>.</w:t>
      </w:r>
    </w:p>
    <w:p w14:paraId="619F97CE"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Κυρίες και κύριοι συνάδελφοι, το ηθικό ζήτημα που αναδεικνύεται από το ζήτημα των επανορθώσεων σχετίζεται με την αντίληψη της εποχής μας για τον </w:t>
      </w:r>
      <w:r>
        <w:rPr>
          <w:rFonts w:eastAsia="Times New Roman"/>
          <w:color w:val="222222"/>
          <w:szCs w:val="24"/>
          <w:shd w:val="clear" w:color="auto" w:fill="FFFFFF"/>
        </w:rPr>
        <w:t xml:space="preserve">ρόλο της μνήμης στη συγκρότηση της σύγχρονης πολιτείας και του </w:t>
      </w:r>
      <w:r>
        <w:rPr>
          <w:rFonts w:eastAsia="Times New Roman"/>
          <w:color w:val="222222"/>
          <w:szCs w:val="24"/>
          <w:shd w:val="clear" w:color="auto" w:fill="FFFFFF"/>
        </w:rPr>
        <w:t>Δ</w:t>
      </w:r>
      <w:r>
        <w:rPr>
          <w:rFonts w:eastAsia="Times New Roman"/>
          <w:color w:val="222222"/>
          <w:szCs w:val="24"/>
          <w:shd w:val="clear" w:color="auto" w:fill="FFFFFF"/>
        </w:rPr>
        <w:t xml:space="preserve">ιεθνούς </w:t>
      </w:r>
      <w:r>
        <w:rPr>
          <w:rFonts w:eastAsia="Times New Roman"/>
          <w:color w:val="222222"/>
          <w:szCs w:val="24"/>
          <w:shd w:val="clear" w:color="auto" w:fill="FFFFFF"/>
        </w:rPr>
        <w:t>Δ</w:t>
      </w:r>
      <w:r>
        <w:rPr>
          <w:rFonts w:eastAsia="Times New Roman"/>
          <w:color w:val="222222"/>
          <w:szCs w:val="24"/>
          <w:shd w:val="clear" w:color="auto" w:fill="FFFFFF"/>
        </w:rPr>
        <w:t>ικαίου.</w:t>
      </w:r>
    </w:p>
    <w:p w14:paraId="619F97CF"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Ακόμη περισσότερο</w:t>
      </w:r>
      <w:r>
        <w:rPr>
          <w:rFonts w:eastAsia="Times New Roman"/>
          <w:color w:val="222222"/>
          <w:szCs w:val="24"/>
          <w:shd w:val="clear" w:color="auto" w:fill="FFFFFF"/>
        </w:rPr>
        <w:t>,</w:t>
      </w:r>
      <w:r>
        <w:rPr>
          <w:rFonts w:eastAsia="Times New Roman"/>
          <w:color w:val="222222"/>
          <w:szCs w:val="24"/>
          <w:shd w:val="clear" w:color="auto" w:fill="FFFFFF"/>
        </w:rPr>
        <w:t xml:space="preserve"> αφορά τις κοινές αρχές</w:t>
      </w:r>
      <w:r>
        <w:rPr>
          <w:rFonts w:eastAsia="Times New Roman"/>
          <w:color w:val="222222"/>
          <w:szCs w:val="24"/>
          <w:shd w:val="clear" w:color="auto" w:fill="FFFFFF"/>
        </w:rPr>
        <w:t>,</w:t>
      </w:r>
      <w:r>
        <w:rPr>
          <w:rFonts w:eastAsia="Times New Roman"/>
          <w:color w:val="222222"/>
          <w:szCs w:val="24"/>
          <w:shd w:val="clear" w:color="auto" w:fill="FFFFFF"/>
        </w:rPr>
        <w:t xml:space="preserve"> επί τη βάσει των οποίων μπορεί να συγκροτείται</w:t>
      </w:r>
      <w:r>
        <w:rPr>
          <w:rFonts w:eastAsia="Times New Roman"/>
          <w:color w:val="222222"/>
          <w:szCs w:val="24"/>
          <w:shd w:val="clear" w:color="auto" w:fill="FFFFFF"/>
        </w:rPr>
        <w:t>,</w:t>
      </w:r>
      <w:r>
        <w:rPr>
          <w:rFonts w:eastAsia="Times New Roman"/>
          <w:color w:val="222222"/>
          <w:szCs w:val="24"/>
          <w:shd w:val="clear" w:color="auto" w:fill="FFFFFF"/>
        </w:rPr>
        <w:t xml:space="preserve"> οιονεί μία έννοια της ανθρωπότητας, δηλαδή ενός καθολικού ρυθμιστικού ιδεώδους</w:t>
      </w:r>
      <w:r>
        <w:rPr>
          <w:rFonts w:eastAsia="Times New Roman"/>
          <w:color w:val="222222"/>
          <w:szCs w:val="24"/>
          <w:shd w:val="clear" w:color="auto" w:fill="FFFFFF"/>
        </w:rPr>
        <w:t>,</w:t>
      </w:r>
      <w:r>
        <w:rPr>
          <w:rFonts w:eastAsia="Times New Roman"/>
          <w:color w:val="222222"/>
          <w:szCs w:val="24"/>
          <w:shd w:val="clear" w:color="auto" w:fill="FFFFFF"/>
        </w:rPr>
        <w:t xml:space="preserve"> με το οποίο αναπαρίσταται η κοινή ανθρώπινη πορεία, η κίνηση της ιστορίας.</w:t>
      </w:r>
    </w:p>
    <w:p w14:paraId="619F97D0"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Κατάγομαι από τη Μαρτυρική Ε</w:t>
      </w:r>
      <w:r>
        <w:rPr>
          <w:rFonts w:eastAsia="Times New Roman"/>
          <w:color w:val="222222"/>
          <w:szCs w:val="24"/>
          <w:shd w:val="clear" w:color="auto" w:fill="FFFFFF"/>
        </w:rPr>
        <w:t>ορδαία των πολλών μαρτυρικών κοινοτήτων, Πύργοι, Μεσόβουνο, Ερμακιά, Λέχοβο, Κλεισούρα, αλλά και των καθημαγμένων Λιβερών, Ποντοκώμης, με τα διακόσια πενήντα καμένα σπίτια, της Βλάστης κ.α.</w:t>
      </w:r>
      <w:r>
        <w:rPr>
          <w:rFonts w:eastAsia="Times New Roman"/>
          <w:color w:val="222222"/>
          <w:szCs w:val="24"/>
          <w:shd w:val="clear" w:color="auto" w:fill="FFFFFF"/>
        </w:rPr>
        <w:t>.</w:t>
      </w:r>
    </w:p>
    <w:p w14:paraId="619F97D1"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Είμαι εγγονός του Δημήτρη Δημητριάδη, που εκτελέστηκε</w:t>
      </w:r>
      <w:r>
        <w:rPr>
          <w:rFonts w:eastAsia="Times New Roman"/>
          <w:color w:val="222222"/>
          <w:szCs w:val="24"/>
          <w:shd w:val="clear" w:color="auto" w:fill="FFFFFF"/>
        </w:rPr>
        <w:t>,</w:t>
      </w:r>
      <w:r>
        <w:rPr>
          <w:rFonts w:eastAsia="Times New Roman"/>
          <w:color w:val="222222"/>
          <w:szCs w:val="24"/>
          <w:shd w:val="clear" w:color="auto" w:fill="FFFFFF"/>
        </w:rPr>
        <w:t xml:space="preserve"> μαζί με το</w:t>
      </w:r>
      <w:r>
        <w:rPr>
          <w:rFonts w:eastAsia="Times New Roman"/>
          <w:color w:val="222222"/>
          <w:szCs w:val="24"/>
          <w:shd w:val="clear" w:color="auto" w:fill="FFFFFF"/>
        </w:rPr>
        <w:t>υς διακόσιους συντρόφους του</w:t>
      </w:r>
      <w:r>
        <w:rPr>
          <w:rFonts w:eastAsia="Times New Roman"/>
          <w:color w:val="222222"/>
          <w:szCs w:val="24"/>
          <w:shd w:val="clear" w:color="auto" w:fill="FFFFFF"/>
        </w:rPr>
        <w:t>,</w:t>
      </w:r>
      <w:r>
        <w:rPr>
          <w:rFonts w:eastAsia="Times New Roman"/>
          <w:color w:val="222222"/>
          <w:szCs w:val="24"/>
          <w:shd w:val="clear" w:color="auto" w:fill="FFFFFF"/>
        </w:rPr>
        <w:t xml:space="preserve"> την Πρωτομαγιά του 1944 στην Καισαριανή, από τα ναζιστικά στρατεύματα </w:t>
      </w:r>
      <w:r>
        <w:rPr>
          <w:rFonts w:eastAsia="Times New Roman"/>
          <w:color w:val="222222"/>
          <w:szCs w:val="24"/>
          <w:shd w:val="clear" w:color="auto" w:fill="FFFFFF"/>
        </w:rPr>
        <w:t>Κ</w:t>
      </w:r>
      <w:r>
        <w:rPr>
          <w:rFonts w:eastAsia="Times New Roman"/>
          <w:color w:val="222222"/>
          <w:szCs w:val="24"/>
          <w:shd w:val="clear" w:color="auto" w:fill="FFFFFF"/>
        </w:rPr>
        <w:t>ατοχής, ως αντίποινα για μία ένοπλη σύρραξη στους Μολάους της Λακωνίας, αλλά και της Έλλης Δημητριάδου, της συζύγου του, που δολοφονήθηκε μαζί με τους γειτ</w:t>
      </w:r>
      <w:r>
        <w:rPr>
          <w:rFonts w:eastAsia="Times New Roman"/>
          <w:color w:val="222222"/>
          <w:szCs w:val="24"/>
          <w:shd w:val="clear" w:color="auto" w:fill="FFFFFF"/>
        </w:rPr>
        <w:t>όνους της, αγρότες, στην αγροτική περιοχή του νέου συνοικισμού Πτολεμαΐδος, άοπλοι όντες, από ενόπλους συνεργάτες των ναζί, διότι ήταν στελέχη της Εθνικής Αντίστασης.</w:t>
      </w:r>
    </w:p>
    <w:p w14:paraId="619F97D2"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υποχρεωμένος, λοιπόν, να συναιρέσω</w:t>
      </w:r>
      <w:r>
        <w:rPr>
          <w:rFonts w:eastAsia="Times New Roman"/>
          <w:color w:val="222222"/>
          <w:szCs w:val="24"/>
          <w:shd w:val="clear" w:color="auto" w:fill="FFFFFF"/>
        </w:rPr>
        <w:t>,</w:t>
      </w:r>
      <w:r>
        <w:rPr>
          <w:rFonts w:eastAsia="Times New Roman"/>
          <w:color w:val="222222"/>
          <w:szCs w:val="24"/>
          <w:shd w:val="clear" w:color="auto" w:fill="FFFFFF"/>
        </w:rPr>
        <w:t xml:space="preserve"> τόσο τη λογική</w:t>
      </w:r>
      <w:r>
        <w:rPr>
          <w:rFonts w:eastAsia="Times New Roman"/>
          <w:color w:val="222222"/>
          <w:szCs w:val="24"/>
          <w:shd w:val="clear" w:color="auto" w:fill="FFFFFF"/>
        </w:rPr>
        <w:t>,</w:t>
      </w:r>
      <w:r>
        <w:rPr>
          <w:rFonts w:eastAsia="Times New Roman"/>
          <w:color w:val="222222"/>
          <w:szCs w:val="24"/>
          <w:shd w:val="clear" w:color="auto" w:fill="FFFFFF"/>
        </w:rPr>
        <w:t xml:space="preserve"> όσο και την συναισθηματική βιωμ</w:t>
      </w:r>
      <w:r>
        <w:rPr>
          <w:rFonts w:eastAsia="Times New Roman"/>
          <w:color w:val="222222"/>
          <w:szCs w:val="24"/>
          <w:shd w:val="clear" w:color="auto" w:fill="FFFFFF"/>
        </w:rPr>
        <w:t>ατική διάσταση του θέματος. Για όλα αυτά τα ειδεχθή εγκλήματα κατά αθώων και ανυπεράσπιστων θυμάτων δεν υπήρξε καμμία τιμωρία και καμμία πράξη δικαιοσύνης. Είναι δεδομένο πως οι δολοφόνοι και εγκληματίες φυσικοί αυτουργοί δεν είναι στη ζωή και άρα</w:t>
      </w:r>
      <w:r>
        <w:rPr>
          <w:rFonts w:eastAsia="Times New Roman"/>
          <w:color w:val="222222"/>
          <w:szCs w:val="24"/>
          <w:shd w:val="clear" w:color="auto" w:fill="FFFFFF"/>
        </w:rPr>
        <w:t>,</w:t>
      </w:r>
      <w:r>
        <w:rPr>
          <w:rFonts w:eastAsia="Times New Roman"/>
          <w:color w:val="222222"/>
          <w:szCs w:val="24"/>
          <w:shd w:val="clear" w:color="auto" w:fill="FFFFFF"/>
        </w:rPr>
        <w:t xml:space="preserve"> δεν πρό</w:t>
      </w:r>
      <w:r>
        <w:rPr>
          <w:rFonts w:eastAsia="Times New Roman"/>
          <w:color w:val="222222"/>
          <w:szCs w:val="24"/>
          <w:shd w:val="clear" w:color="auto" w:fill="FFFFFF"/>
        </w:rPr>
        <w:t>κειται να αποδοθεί δικαιοσύνη. Επομένως, αυτή η ύβρη εναντίον της ανθρωπότητας και της δικιάς μου περιοχής παραμένει ως τέτοια στην ιστορία και δεν παραγράφεται ποτέ.</w:t>
      </w:r>
    </w:p>
    <w:p w14:paraId="619F97D3"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συμπέρασμα στο οποίο καταλήγω είναι ότι τα ίδια τα προβλήματα του παρελθόντος, ειδικά </w:t>
      </w:r>
      <w:r>
        <w:rPr>
          <w:rFonts w:eastAsia="Times New Roman"/>
          <w:color w:val="222222"/>
          <w:szCs w:val="24"/>
          <w:shd w:val="clear" w:color="auto" w:fill="FFFFFF"/>
        </w:rPr>
        <w:t>τα τραύματα, είναι δύσκολο να μπορούν να επιλυθούν. Ωστόσο, είναι δυνατόν να επιδιώκουμε ένα κοινό μέλλον, με δικαιοσύνη και ελευθερία και άρα</w:t>
      </w:r>
      <w:r>
        <w:rPr>
          <w:rFonts w:eastAsia="Times New Roman"/>
          <w:color w:val="222222"/>
          <w:szCs w:val="24"/>
          <w:shd w:val="clear" w:color="auto" w:fill="FFFFFF"/>
        </w:rPr>
        <w:t>,</w:t>
      </w:r>
      <w:r>
        <w:rPr>
          <w:rFonts w:eastAsia="Times New Roman"/>
          <w:color w:val="222222"/>
          <w:szCs w:val="24"/>
          <w:shd w:val="clear" w:color="auto" w:fill="FFFFFF"/>
        </w:rPr>
        <w:t xml:space="preserve"> να συμφωνήσουμε σε έναν τρόπο επίλυσης.</w:t>
      </w:r>
    </w:p>
    <w:p w14:paraId="619F97D4"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Ενώ, λοιπόν, είμαι απόγονος των θυμάτων, δεν είμαι ο ίδιος θύμα, ακριβώς</w:t>
      </w:r>
      <w:r>
        <w:rPr>
          <w:rFonts w:eastAsia="Times New Roman"/>
          <w:color w:val="222222"/>
          <w:szCs w:val="24"/>
          <w:shd w:val="clear" w:color="auto" w:fill="FFFFFF"/>
        </w:rPr>
        <w:t xml:space="preserve"> γιατί ο δικός τους αγώνας και η θυσία δεν πήγε χαμένη, γιατί ακριβώς είμαι, όλοι είμαστε κληρονόμοι και φορείς της δικής τους ιστορικής παρακαταθήκης, που είναι ο αγώνας για την ελευθερία και τη δικαιοσύνη, για μία ζωή με αξιοπρέπεια και ευημερία.</w:t>
      </w:r>
    </w:p>
    <w:p w14:paraId="619F97D5"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Είμαστε</w:t>
      </w:r>
      <w:r>
        <w:rPr>
          <w:rFonts w:eastAsia="Times New Roman"/>
          <w:color w:val="222222"/>
          <w:szCs w:val="24"/>
          <w:shd w:val="clear" w:color="auto" w:fill="FFFFFF"/>
        </w:rPr>
        <w:t xml:space="preserve"> μακριά από λογικές θυματοποίησης</w:t>
      </w:r>
      <w:r>
        <w:rPr>
          <w:rFonts w:eastAsia="Times New Roman"/>
          <w:color w:val="222222"/>
          <w:szCs w:val="24"/>
          <w:shd w:val="clear" w:color="auto" w:fill="FFFFFF"/>
        </w:rPr>
        <w:t>,</w:t>
      </w:r>
      <w:r>
        <w:rPr>
          <w:rFonts w:eastAsia="Times New Roman"/>
          <w:color w:val="222222"/>
          <w:szCs w:val="24"/>
          <w:shd w:val="clear" w:color="auto" w:fill="FFFFFF"/>
        </w:rPr>
        <w:t xml:space="preserve"> όπου το θύμα καθηλώνεται στο τραύμα και δεν μπορεί να κατανοήσει και να επεξεργαστεί καθοριστικά την προοπτική μιας ενάρετης και αξιοπρεπούς ζωής.</w:t>
      </w:r>
    </w:p>
    <w:p w14:paraId="619F97D6"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Θεωρώ απαραίτητο όρο την έμπρακτη αναγνώριση και παραδοχή εκ μέρους της σύ</w:t>
      </w:r>
      <w:r>
        <w:rPr>
          <w:rFonts w:eastAsia="Times New Roman"/>
          <w:color w:val="222222"/>
          <w:szCs w:val="24"/>
          <w:shd w:val="clear" w:color="auto" w:fill="FFFFFF"/>
        </w:rPr>
        <w:t xml:space="preserve">γχρονης Γερμανίας των εγκλημάτων του ναζιστικού καθεστώτος. </w:t>
      </w:r>
      <w:r>
        <w:rPr>
          <w:rFonts w:eastAsia="Times New Roman"/>
          <w:color w:val="222222"/>
          <w:szCs w:val="24"/>
          <w:shd w:val="clear" w:color="auto" w:fill="FFFFFF"/>
        </w:rPr>
        <w:t>Ως έ</w:t>
      </w:r>
      <w:r>
        <w:rPr>
          <w:rFonts w:eastAsia="Times New Roman"/>
          <w:color w:val="222222"/>
          <w:szCs w:val="24"/>
          <w:shd w:val="clear" w:color="auto" w:fill="FFFFFF"/>
        </w:rPr>
        <w:t xml:space="preserve">μπρακτη αναγνώριση εννοούμε την αποδοχή των επανορθώσεων, όχι μόνο από τη σκοπιά του </w:t>
      </w:r>
      <w:r>
        <w:rPr>
          <w:rFonts w:eastAsia="Times New Roman"/>
          <w:color w:val="222222"/>
          <w:szCs w:val="24"/>
          <w:shd w:val="clear" w:color="auto" w:fill="FFFFFF"/>
        </w:rPr>
        <w:t>Δ</w:t>
      </w:r>
      <w:r>
        <w:rPr>
          <w:rFonts w:eastAsia="Times New Roman"/>
          <w:color w:val="222222"/>
          <w:szCs w:val="24"/>
          <w:shd w:val="clear" w:color="auto" w:fill="FFFFFF"/>
        </w:rPr>
        <w:t xml:space="preserve">ιεθνούς </w:t>
      </w:r>
      <w:r>
        <w:rPr>
          <w:rFonts w:eastAsia="Times New Roman"/>
          <w:color w:val="222222"/>
          <w:szCs w:val="24"/>
          <w:shd w:val="clear" w:color="auto" w:fill="FFFFFF"/>
        </w:rPr>
        <w:t>Δ</w:t>
      </w:r>
      <w:r>
        <w:rPr>
          <w:rFonts w:eastAsia="Times New Roman"/>
          <w:color w:val="222222"/>
          <w:szCs w:val="24"/>
          <w:shd w:val="clear" w:color="auto" w:fill="FFFFFF"/>
        </w:rPr>
        <w:t>ικαίου, δηλαδή τη νομική δικαίωση, αλλά ως ηθικό και πολιτικό ζήτημα.</w:t>
      </w:r>
    </w:p>
    <w:p w14:paraId="619F97D7"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αξιώσεις του ελληνικού κ</w:t>
      </w:r>
      <w:r>
        <w:rPr>
          <w:rFonts w:eastAsia="Times New Roman"/>
          <w:color w:val="222222"/>
          <w:szCs w:val="24"/>
          <w:shd w:val="clear" w:color="auto" w:fill="FFFFFF"/>
        </w:rPr>
        <w:t>ράτους παραμένουν εκκρεμείς και ενεργές, καθόσον ουδέποτε αυτό και καθ’ οποιονδήποτε τρόπο αποποιήθηκε των αξιώσεών του. Το ζήτημα των οφειλών προς την Ελλάδα παραμένει ανοιχτό ως απαράγραπτο χρέος</w:t>
      </w:r>
      <w:r>
        <w:rPr>
          <w:rFonts w:eastAsia="Times New Roman"/>
          <w:color w:val="222222"/>
          <w:szCs w:val="24"/>
          <w:shd w:val="clear" w:color="auto" w:fill="FFFFFF"/>
        </w:rPr>
        <w:t>,</w:t>
      </w:r>
      <w:r>
        <w:rPr>
          <w:rFonts w:eastAsia="Times New Roman"/>
          <w:color w:val="222222"/>
          <w:szCs w:val="24"/>
          <w:shd w:val="clear" w:color="auto" w:fill="FFFFFF"/>
        </w:rPr>
        <w:t xml:space="preserve"> που αναζητά επίμονα την ηθική ιστορική δικαίωσή του. Και </w:t>
      </w:r>
      <w:r>
        <w:rPr>
          <w:rFonts w:eastAsia="Times New Roman"/>
          <w:color w:val="222222"/>
          <w:szCs w:val="24"/>
          <w:shd w:val="clear" w:color="auto" w:fill="FFFFFF"/>
        </w:rPr>
        <w:t>το λέω αυτό</w:t>
      </w:r>
      <w:r>
        <w:rPr>
          <w:rFonts w:eastAsia="Times New Roman"/>
          <w:color w:val="222222"/>
          <w:szCs w:val="24"/>
          <w:shd w:val="clear" w:color="auto" w:fill="FFFFFF"/>
        </w:rPr>
        <w:t>,</w:t>
      </w:r>
      <w:r>
        <w:rPr>
          <w:rFonts w:eastAsia="Times New Roman"/>
          <w:color w:val="222222"/>
          <w:szCs w:val="24"/>
          <w:shd w:val="clear" w:color="auto" w:fill="FFFFFF"/>
        </w:rPr>
        <w:t xml:space="preserve"> παρ</w:t>
      </w:r>
      <w:r>
        <w:rPr>
          <w:rFonts w:eastAsia="Times New Roman"/>
          <w:color w:val="222222"/>
          <w:szCs w:val="24"/>
          <w:shd w:val="clear" w:color="auto" w:fill="FFFFFF"/>
        </w:rPr>
        <w:t xml:space="preserve">’ </w:t>
      </w:r>
      <w:r>
        <w:rPr>
          <w:rFonts w:eastAsia="Times New Roman"/>
          <w:color w:val="222222"/>
          <w:szCs w:val="24"/>
          <w:shd w:val="clear" w:color="auto" w:fill="FFFFFF"/>
        </w:rPr>
        <w:t>όλο που πρέπει να γνωρίζουμε όλοι τις προσπάθειες που έκανε μεταπολεμικά επισήμως το ομοσπονδιακό γερμανικό κράτος στο να ζητήσει συγγνώμη από τα θύματα των ναζιστών.</w:t>
      </w:r>
    </w:p>
    <w:p w14:paraId="619F97D8"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ότι υπάρχει ένα βήμα να γίνει εδώ και εκ μέρους τους, ένα βήμα</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που δεν αναφέρεται πλέον σε συγχώρεση ή μη εκ μέρους των θυμάτων, στην αναγνώριση εκ μέρους των απογόνων των θυτών. Είναι ένα παραπάνω βήμα, που αποτελεί περισσότερο μία υπόσχεση για ένα κοινό μέλλων, μία υπόσχεση-δέσμευση</w:t>
      </w:r>
      <w:r>
        <w:rPr>
          <w:rFonts w:eastAsia="Times New Roman"/>
          <w:color w:val="222222"/>
          <w:szCs w:val="24"/>
          <w:shd w:val="clear" w:color="auto" w:fill="FFFFFF"/>
        </w:rPr>
        <w:t>,</w:t>
      </w:r>
      <w:r>
        <w:rPr>
          <w:rFonts w:eastAsia="Times New Roman"/>
          <w:color w:val="222222"/>
          <w:szCs w:val="24"/>
          <w:shd w:val="clear" w:color="auto" w:fill="FFFFFF"/>
        </w:rPr>
        <w:t xml:space="preserve"> με βάση τη μνήμη. Είναι αυτό που</w:t>
      </w:r>
      <w:r>
        <w:rPr>
          <w:rFonts w:eastAsia="Times New Roman"/>
          <w:color w:val="222222"/>
          <w:szCs w:val="24"/>
          <w:shd w:val="clear" w:color="auto" w:fill="FFFFFF"/>
        </w:rPr>
        <w:t xml:space="preserve"> μας κληροδότησαν οι πρόγονοί μας, μία ενεργητική ευεργετική δύναμη στη συλλογική μας μνήμη, τον διαρκή αγώνα για ελευθερία και δημοκρατία.</w:t>
      </w:r>
    </w:p>
    <w:p w14:paraId="619F97D9"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βρίσκεται στον πυρήνα της ευρωπαϊκής προοπτικής, ώστε να είναι η ήπειρος της αλληλεγγύης, της ειρήνης, του κοιν</w:t>
      </w:r>
      <w:r>
        <w:rPr>
          <w:rFonts w:eastAsia="Times New Roman"/>
          <w:color w:val="222222"/>
          <w:szCs w:val="24"/>
          <w:shd w:val="clear" w:color="auto" w:fill="FFFFFF"/>
        </w:rPr>
        <w:t>ωνικού κράτους και της ελευθερίας, κάτι που προσπαθούσαν απεγνωσμένα</w:t>
      </w:r>
      <w:r>
        <w:rPr>
          <w:rFonts w:eastAsia="Times New Roman"/>
          <w:color w:val="222222"/>
          <w:szCs w:val="24"/>
          <w:shd w:val="clear" w:color="auto" w:fill="FFFFFF"/>
        </w:rPr>
        <w:t>,</w:t>
      </w:r>
      <w:r>
        <w:rPr>
          <w:rFonts w:eastAsia="Times New Roman"/>
          <w:color w:val="222222"/>
          <w:szCs w:val="24"/>
          <w:shd w:val="clear" w:color="auto" w:fill="FFFFFF"/>
        </w:rPr>
        <w:t xml:space="preserve"> εδώ και δεκαετίες</w:t>
      </w:r>
      <w:r>
        <w:rPr>
          <w:rFonts w:eastAsia="Times New Roman"/>
          <w:color w:val="222222"/>
          <w:szCs w:val="24"/>
          <w:shd w:val="clear" w:color="auto" w:fill="FFFFFF"/>
        </w:rPr>
        <w:t>,</w:t>
      </w:r>
      <w:r>
        <w:rPr>
          <w:rFonts w:eastAsia="Times New Roman"/>
          <w:color w:val="222222"/>
          <w:szCs w:val="24"/>
          <w:shd w:val="clear" w:color="auto" w:fill="FFFFFF"/>
        </w:rPr>
        <w:t xml:space="preserve"> να το εκθεμελιώσουν από την ευρωπαϊκή προοπτική οι φασίστες και οι ναζιστές, αλλά δεν το κατάφεραν. Είμαστε εδώ!</w:t>
      </w:r>
    </w:p>
    <w:p w14:paraId="619F97DA"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619F97DB" w14:textId="77777777" w:rsidR="00F246CC" w:rsidRDefault="005B5D49">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619F97DC" w14:textId="77777777" w:rsidR="00F246CC" w:rsidRDefault="005B5D49">
      <w:pPr>
        <w:spacing w:line="600" w:lineRule="auto"/>
        <w:ind w:firstLine="720"/>
        <w:jc w:val="both"/>
        <w:rPr>
          <w:rFonts w:eastAsia="Times New Roman"/>
          <w:color w:val="222222"/>
          <w:szCs w:val="24"/>
          <w:shd w:val="clear" w:color="auto" w:fill="FFFFFF"/>
        </w:rPr>
      </w:pPr>
      <w:r w:rsidRPr="001902AE">
        <w:rPr>
          <w:rFonts w:eastAsia="Times New Roman"/>
          <w:b/>
          <w:color w:val="222222"/>
          <w:szCs w:val="24"/>
          <w:shd w:val="clear" w:color="auto" w:fill="FFFFFF"/>
        </w:rPr>
        <w:t xml:space="preserve">ΠΡΟΕΔΡΕΥΩΝ (Δημήτριος Κρεμαστινός): </w:t>
      </w:r>
      <w:r>
        <w:rPr>
          <w:rFonts w:eastAsia="Times New Roman"/>
          <w:color w:val="222222"/>
          <w:szCs w:val="24"/>
          <w:shd w:val="clear" w:color="auto" w:fill="FFFFFF"/>
        </w:rPr>
        <w:t>Ευχαριστούμε.</w:t>
      </w:r>
    </w:p>
    <w:p w14:paraId="619F97DD"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Προχωρούμε με τον επόμενο ομιλητή, που είναι ο κ. Δελής, Βουλευτής του Κομμουνιστικού Κόμματος Ελλάδας.</w:t>
      </w:r>
    </w:p>
    <w:p w14:paraId="619F97DE"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Δελή, έχετε τον λόγο. </w:t>
      </w:r>
    </w:p>
    <w:p w14:paraId="619F97DF" w14:textId="77777777" w:rsidR="00F246CC" w:rsidRDefault="005B5D49">
      <w:pPr>
        <w:spacing w:line="600" w:lineRule="auto"/>
        <w:ind w:firstLine="720"/>
        <w:jc w:val="both"/>
        <w:rPr>
          <w:rFonts w:eastAsia="Times New Roman"/>
          <w:color w:val="222222"/>
          <w:szCs w:val="24"/>
          <w:shd w:val="clear" w:color="auto" w:fill="FFFFFF"/>
        </w:rPr>
      </w:pPr>
      <w:r w:rsidRPr="001902AE">
        <w:rPr>
          <w:rFonts w:eastAsia="Times New Roman"/>
          <w:b/>
          <w:color w:val="222222"/>
          <w:szCs w:val="24"/>
          <w:shd w:val="clear" w:color="auto" w:fill="FFFFFF"/>
        </w:rPr>
        <w:t>ΙΩΑΝΝΗΣ ΔΕΛΗΣ:</w:t>
      </w:r>
      <w:r>
        <w:rPr>
          <w:rFonts w:eastAsia="Times New Roman"/>
          <w:color w:val="222222"/>
          <w:szCs w:val="24"/>
          <w:shd w:val="clear" w:color="auto" w:fill="FFFFFF"/>
        </w:rPr>
        <w:t xml:space="preserve"> «Όποιος δεν θέλει να ζυμώσει, δέκα μέρες κοσκινίζει», λέε</w:t>
      </w:r>
      <w:r>
        <w:rPr>
          <w:rFonts w:eastAsia="Times New Roman"/>
          <w:color w:val="222222"/>
          <w:szCs w:val="24"/>
          <w:shd w:val="clear" w:color="auto" w:fill="FFFFFF"/>
        </w:rPr>
        <w:t xml:space="preserve">ι ο λαός. Αυτό ακριβώς κάνουν επί δεκαετίες όλες οι ελληνικές κυβερνήσεις για το ζήτημα των γερμανικών οφειλών της περιόδου της κατοχής. Και κάπως έτσι, επί εβδομήντα τέσσερα χρόνια οι ελληνικές κυβερνήσεις ψάχνουν την κατάλληλη στιγμή για να υποβάλουν το </w:t>
      </w:r>
      <w:r>
        <w:rPr>
          <w:rFonts w:eastAsia="Times New Roman"/>
          <w:color w:val="222222"/>
          <w:szCs w:val="24"/>
          <w:shd w:val="clear" w:color="auto" w:fill="FFFFFF"/>
        </w:rPr>
        <w:t xml:space="preserve">αίτημα στη Γερμανία και ακόμα δεν τη βρήκαν αυτή τη στιγμή. </w:t>
      </w:r>
    </w:p>
    <w:p w14:paraId="619F97E0"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Θυμίζουμε εδώ ότι, με το τέλος του πολέμου και τη συντριβή του ναζισμού το 1945, η «</w:t>
      </w:r>
      <w:r>
        <w:rPr>
          <w:rFonts w:eastAsia="Times New Roman"/>
          <w:color w:val="222222"/>
          <w:szCs w:val="24"/>
          <w:shd w:val="clear" w:color="auto" w:fill="FFFFFF"/>
        </w:rPr>
        <w:t>ΕΛΕΥΘΕΡΗ ΕΛΛΑΔΑ</w:t>
      </w:r>
      <w:r>
        <w:rPr>
          <w:rFonts w:eastAsia="Times New Roman"/>
          <w:color w:val="222222"/>
          <w:szCs w:val="24"/>
          <w:shd w:val="clear" w:color="auto" w:fill="FFFFFF"/>
        </w:rPr>
        <w:t xml:space="preserve">», η εφημερίδα του ΕΑΜ, παρουσίαζε τότε μία μεγάλη έρευνα του αξέχαστου κομμουνιστή </w:t>
      </w:r>
      <w:r>
        <w:rPr>
          <w:rFonts w:eastAsia="Times New Roman"/>
          <w:color w:val="222222"/>
          <w:szCs w:val="24"/>
          <w:shd w:val="clear" w:color="auto" w:fill="FFFFFF"/>
        </w:rPr>
        <w:t>δημοσιογράφου Κώστα Βιδάλη για τις καταστροφές, τη λεηλασία, τις διαρπαγές και όλες εκείνες τις τεράστιες θυσίες</w:t>
      </w:r>
      <w:r>
        <w:rPr>
          <w:rFonts w:eastAsia="Times New Roman"/>
          <w:color w:val="222222"/>
          <w:szCs w:val="24"/>
          <w:shd w:val="clear" w:color="auto" w:fill="FFFFFF"/>
        </w:rPr>
        <w:t>,</w:t>
      </w:r>
      <w:r>
        <w:rPr>
          <w:rFonts w:eastAsia="Times New Roman"/>
          <w:color w:val="222222"/>
          <w:szCs w:val="24"/>
          <w:shd w:val="clear" w:color="auto" w:fill="FFFFFF"/>
        </w:rPr>
        <w:t xml:space="preserve"> που υπέστη ο λαός μας στα χρόνια της </w:t>
      </w:r>
      <w:r>
        <w:rPr>
          <w:rFonts w:eastAsia="Times New Roman"/>
          <w:color w:val="222222"/>
          <w:szCs w:val="24"/>
          <w:shd w:val="clear" w:color="auto" w:fill="FFFFFF"/>
        </w:rPr>
        <w:t>Κ</w:t>
      </w:r>
      <w:r>
        <w:rPr>
          <w:rFonts w:eastAsia="Times New Roman"/>
          <w:color w:val="222222"/>
          <w:szCs w:val="24"/>
          <w:shd w:val="clear" w:color="auto" w:fill="FFFFFF"/>
        </w:rPr>
        <w:t>ατοχής. Αυτή η έρευνα αποτελεί και την πρώτη θεμελίωση του λαϊκού αιτήματος να επανορθώσουν οι κατακτητέ</w:t>
      </w:r>
      <w:r>
        <w:rPr>
          <w:rFonts w:eastAsia="Times New Roman"/>
          <w:color w:val="222222"/>
          <w:szCs w:val="24"/>
          <w:shd w:val="clear" w:color="auto" w:fill="FFFFFF"/>
        </w:rPr>
        <w:t>ς και να αποζημιώσουν επιτέλους τον ελληνικό λαό για τα δεινά</w:t>
      </w:r>
      <w:r>
        <w:rPr>
          <w:rFonts w:eastAsia="Times New Roman"/>
          <w:color w:val="222222"/>
          <w:szCs w:val="24"/>
          <w:shd w:val="clear" w:color="auto" w:fill="FFFFFF"/>
        </w:rPr>
        <w:t>,</w:t>
      </w:r>
      <w:r>
        <w:rPr>
          <w:rFonts w:eastAsia="Times New Roman"/>
          <w:color w:val="222222"/>
          <w:szCs w:val="24"/>
          <w:shd w:val="clear" w:color="auto" w:fill="FFFFFF"/>
        </w:rPr>
        <w:t xml:space="preserve"> που του προκάλεσαν και δεν είναι λίγα.</w:t>
      </w:r>
    </w:p>
    <w:p w14:paraId="619F97E1"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Ελλάδα είχε τα περισσότερα θύματα την περίοδο του Β΄ Παγκοσμίου Πολέμου</w:t>
      </w:r>
      <w:r>
        <w:rPr>
          <w:rFonts w:eastAsia="Times New Roman"/>
          <w:color w:val="222222"/>
          <w:szCs w:val="24"/>
          <w:shd w:val="clear" w:color="auto" w:fill="FFFFFF"/>
        </w:rPr>
        <w:t>,</w:t>
      </w:r>
      <w:r>
        <w:rPr>
          <w:rFonts w:eastAsia="Times New Roman"/>
          <w:color w:val="222222"/>
          <w:szCs w:val="24"/>
          <w:shd w:val="clear" w:color="auto" w:fill="FFFFFF"/>
        </w:rPr>
        <w:t xml:space="preserve"> σε αναλογία με τον πληθυσμό της και οι θυσίες της για την αντιφασιστική νίκη κα</w:t>
      </w:r>
      <w:r>
        <w:rPr>
          <w:rFonts w:eastAsia="Times New Roman"/>
          <w:color w:val="222222"/>
          <w:szCs w:val="24"/>
          <w:shd w:val="clear" w:color="auto" w:fill="FFFFFF"/>
        </w:rPr>
        <w:t>ταλέγονται αμέσως μετά τις θυσίες της Σοβιετικής Ένωσης. Και, όμως, αυτά τα δίκαια του λαού μας, που θεμελιώθηκαν στον αντιφασιστικό του αγώνα</w:t>
      </w:r>
      <w:r>
        <w:rPr>
          <w:rFonts w:eastAsia="Times New Roman"/>
          <w:color w:val="222222"/>
          <w:szCs w:val="24"/>
          <w:shd w:val="clear" w:color="auto" w:fill="FFFFFF"/>
        </w:rPr>
        <w:t>,</w:t>
      </w:r>
      <w:r>
        <w:rPr>
          <w:rFonts w:eastAsia="Times New Roman"/>
          <w:color w:val="222222"/>
          <w:szCs w:val="24"/>
          <w:shd w:val="clear" w:color="auto" w:fill="FFFFFF"/>
        </w:rPr>
        <w:t xml:space="preserve"> με πρωτοστάτη το ΚΚΕ και στα ανήκουστα εγκλήματα των χιτλερο-φασιστών και των ντόπιων συνεργατών τους, σε βάρος </w:t>
      </w:r>
      <w:r>
        <w:rPr>
          <w:rFonts w:eastAsia="Times New Roman"/>
          <w:color w:val="222222"/>
          <w:szCs w:val="24"/>
          <w:shd w:val="clear" w:color="auto" w:fill="FFFFFF"/>
        </w:rPr>
        <w:t>των αμάχων, γυναικών, γερόντων, παιδιών, ακόμα και βρεφών, ακόμα περιμένουν.</w:t>
      </w:r>
    </w:p>
    <w:p w14:paraId="619F97E2"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Διότι, μετά το τέλος του Β΄ Παγκοσμίου Πολέμου, η Γερμανία ποτέ δεν πλήρωσε πραγματικά αποζημιώσεις στη χώρα μας ούτε για το αναγκαστικό κατοχικό δάνειο</w:t>
      </w:r>
      <w:r>
        <w:rPr>
          <w:rFonts w:eastAsia="Times New Roman"/>
          <w:color w:val="222222"/>
          <w:szCs w:val="24"/>
          <w:shd w:val="clear" w:color="auto" w:fill="FFFFFF"/>
        </w:rPr>
        <w:t>,</w:t>
      </w:r>
      <w:r>
        <w:rPr>
          <w:rFonts w:eastAsia="Times New Roman"/>
          <w:color w:val="222222"/>
          <w:szCs w:val="24"/>
          <w:shd w:val="clear" w:color="auto" w:fill="FFFFFF"/>
        </w:rPr>
        <w:t xml:space="preserve"> σε βάρος του λαού μας, ού</w:t>
      </w:r>
      <w:r>
        <w:rPr>
          <w:rFonts w:eastAsia="Times New Roman"/>
          <w:color w:val="222222"/>
          <w:szCs w:val="24"/>
          <w:shd w:val="clear" w:color="auto" w:fill="FFFFFF"/>
        </w:rPr>
        <w:t>τε για την επιστροφή των λεηλατημένων αρχαιολογικών θησαυρών, ούτε για τα ολοκαυτώματα</w:t>
      </w:r>
      <w:r>
        <w:rPr>
          <w:rFonts w:eastAsia="Times New Roman"/>
          <w:color w:val="222222"/>
          <w:szCs w:val="24"/>
          <w:shd w:val="clear" w:color="auto" w:fill="FFFFFF"/>
        </w:rPr>
        <w:t>,</w:t>
      </w:r>
      <w:r>
        <w:rPr>
          <w:rFonts w:eastAsia="Times New Roman"/>
          <w:color w:val="222222"/>
          <w:szCs w:val="24"/>
          <w:shd w:val="clear" w:color="auto" w:fill="FFFFFF"/>
        </w:rPr>
        <w:t xml:space="preserve"> που προκάλεσε στο Δίστομο, τα Καλάβρυτα, τον Χορτιάτη και τόσα άλλα.</w:t>
      </w:r>
    </w:p>
    <w:p w14:paraId="619F97E3"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ας τα αποφάσισε όλα αυτά η Διεθνής Διάσκεψη Ειρήνης του Παρισιού από το 1946 και ας μην υπάρχει</w:t>
      </w:r>
      <w:r>
        <w:rPr>
          <w:rFonts w:eastAsia="Times New Roman"/>
          <w:color w:val="222222"/>
          <w:szCs w:val="24"/>
          <w:shd w:val="clear" w:color="auto" w:fill="FFFFFF"/>
        </w:rPr>
        <w:t xml:space="preserve"> από το 1990 και δώθε, με την επανένωση της Γερμανίας, κανένα νομικό πρόσχημα πια για την εκπλήρωση αυτών της των υποχρεώσεων.</w:t>
      </w:r>
    </w:p>
    <w:p w14:paraId="619F97E4"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όμως, πρέπει να ειπωθεί και μία πολύ πικρή αλήθεια: Η ελληνική αστική τάξη ποτέ δεν νοιάστηκε πραγματικά για τη διεκδίκηση τ</w:t>
      </w:r>
      <w:r>
        <w:rPr>
          <w:rFonts w:eastAsia="Times New Roman"/>
          <w:color w:val="222222"/>
          <w:szCs w:val="24"/>
          <w:shd w:val="clear" w:color="auto" w:fill="FFFFFF"/>
        </w:rPr>
        <w:t>ων γερμανικών αποζημιώσεων, όχι μόνο γιατί αυτοί που πλήρωσαν το βαρύ φόρο αίματος και καταστροφής της φασιστικής κατοχής ήταν η εργατική τάξη και τα φτωχά λαϊκά στρώματα -τη στιγμή που σημαντικά τμήματα της ελληνικής αστικής τάξης συνεργάστηκαν με τον κατ</w:t>
      </w:r>
      <w:r>
        <w:rPr>
          <w:rFonts w:eastAsia="Times New Roman"/>
          <w:color w:val="222222"/>
          <w:szCs w:val="24"/>
          <w:shd w:val="clear" w:color="auto" w:fill="FFFFFF"/>
        </w:rPr>
        <w:t>ακτητή και πλούτισαν- όχι μόνο γι’ αυτό, αλλά κυρίως γιατί δεν θέλει να πειραχτούν ούτε στο ελάχιστο, οι διεθνείς συμμαχίες της μέσα στο ΝΑΤΟ και την Ευρωπαϊκή Ένωση.</w:t>
      </w:r>
    </w:p>
    <w:p w14:paraId="619F97E5"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εξηγείται γιατί διαχρονικά</w:t>
      </w:r>
      <w:r>
        <w:rPr>
          <w:rFonts w:eastAsia="Times New Roman"/>
          <w:color w:val="222222"/>
          <w:szCs w:val="24"/>
          <w:shd w:val="clear" w:color="auto" w:fill="FFFFFF"/>
        </w:rPr>
        <w:t>,</w:t>
      </w:r>
      <w:r>
        <w:rPr>
          <w:rFonts w:eastAsia="Times New Roman"/>
          <w:color w:val="222222"/>
          <w:szCs w:val="24"/>
          <w:shd w:val="clear" w:color="auto" w:fill="FFFFFF"/>
        </w:rPr>
        <w:t xml:space="preserve"> όλες οι ελληνικές αστικές κυβερνήσεις, όπως και η σημερι</w:t>
      </w:r>
      <w:r>
        <w:rPr>
          <w:rFonts w:eastAsia="Times New Roman"/>
          <w:color w:val="222222"/>
          <w:szCs w:val="24"/>
          <w:shd w:val="clear" w:color="auto" w:fill="FFFFFF"/>
        </w:rPr>
        <w:t>νή, όχι μόνο αρνήθηκαν να διεκδικήσουν από τη Γερμανία τις δίκαιες αυτές απαιτήσεις, αλλά, με τους χειρισμούς τους, υπονομεύουν και την ικανοποίησή τους, ενισχύοντας έτσι την προκλητική στάση των αστικών γερμανικών κυβερνήσεων.</w:t>
      </w:r>
    </w:p>
    <w:p w14:paraId="619F97E6"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κυβερνητική θητεία, για πα</w:t>
      </w:r>
      <w:r>
        <w:rPr>
          <w:rFonts w:eastAsia="Times New Roman"/>
          <w:color w:val="222222"/>
          <w:szCs w:val="24"/>
          <w:shd w:val="clear" w:color="auto" w:fill="FFFFFF"/>
        </w:rPr>
        <w:t>ράδειγμα, του ΣΥΡΙΖΑ είναι αποκαλυπτική. Μπορεί όλα αυτά τα χρόνια ο ΣΥΡΙΖΑ τα λόγια του να τα έκοβε παχιά και να σήκωνε μεγάλο κουρνιαχτό για το θέμα των γερμανικών αποζημιώσεων, στην πράξη, όμως, λούφαζε και δεν έκανε τίποτα το ουσιαστικό για να τις διεκ</w:t>
      </w:r>
      <w:r>
        <w:rPr>
          <w:rFonts w:eastAsia="Times New Roman"/>
          <w:color w:val="222222"/>
          <w:szCs w:val="24"/>
          <w:shd w:val="clear" w:color="auto" w:fill="FFFFFF"/>
        </w:rPr>
        <w:t>δικήσει.</w:t>
      </w:r>
    </w:p>
    <w:p w14:paraId="619F97E7"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αυτό</w:t>
      </w:r>
      <w:r>
        <w:rPr>
          <w:rFonts w:eastAsia="Times New Roman"/>
          <w:color w:val="222222"/>
          <w:szCs w:val="24"/>
          <w:shd w:val="clear" w:color="auto" w:fill="FFFFFF"/>
        </w:rPr>
        <w:t>,</w:t>
      </w:r>
      <w:r>
        <w:rPr>
          <w:rFonts w:eastAsia="Times New Roman"/>
          <w:color w:val="222222"/>
          <w:szCs w:val="24"/>
          <w:shd w:val="clear" w:color="auto" w:fill="FFFFFF"/>
        </w:rPr>
        <w:t xml:space="preserve"> όχι βέβαια γιατί του έλειπε κάποιο ψήφισμα της Βουλής. Τέτοιο ψήφισμα, ας πούμε, υπάρχει για την αναγνώριση του Παλαιστινιακού Κράτους, αλλά για την Κυβέρνηση του ΣΥΡΙΖΑ μεγαλύτερη αξία έχει μάλλον η συμμαχία της με το κράτος-δολοφόνο το</w:t>
      </w:r>
      <w:r>
        <w:rPr>
          <w:rFonts w:eastAsia="Times New Roman"/>
          <w:color w:val="222222"/>
          <w:szCs w:val="24"/>
          <w:shd w:val="clear" w:color="auto" w:fill="FFFFFF"/>
        </w:rPr>
        <w:t xml:space="preserve">υ Ισραήλ. </w:t>
      </w:r>
    </w:p>
    <w:p w14:paraId="619F97E8"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Όχι, λοιπόν, γιατί του έλειπε κάποιο ψήφισμα της Βουλής, σαν αυτό που προτείνει σήμερα ο ΣΥΡΙΖΑ για να συγκαλύψει τη συνειδητή του αδράνεια που είχε ως Κυβέρνηση για το θέμα, αλλά γιατί ούτε ο ΣΥΡΙΖΑ θέλει να ενοχλεί με τέτοιες διεκδικήσεις τους</w:t>
      </w:r>
      <w:r>
        <w:rPr>
          <w:rFonts w:eastAsia="Times New Roman"/>
          <w:color w:val="222222"/>
          <w:szCs w:val="24"/>
          <w:shd w:val="clear" w:color="auto" w:fill="FFFFFF"/>
        </w:rPr>
        <w:t xml:space="preserve"> φίλους και συμμάχους τους στην Ευρωπαϊκή Ένωση και το ΝΑΤΟ, ειδικά, μάλιστα, όταν πρόκειται για τη γερμανική κυβέρνηση.</w:t>
      </w:r>
    </w:p>
    <w:p w14:paraId="619F97E9"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Αρκεί να θυμηθούμε, κατά την πρόσφατη επίσκεψη της κ. Μέρκελ στη χώρα μας, το πώς ο κ. Τσίπρας αυτό το ζήτημα, των γερμανικών αποζημιώσ</w:t>
      </w:r>
      <w:r>
        <w:rPr>
          <w:rFonts w:eastAsia="Times New Roman"/>
          <w:color w:val="222222"/>
          <w:szCs w:val="24"/>
          <w:shd w:val="clear" w:color="auto" w:fill="FFFFFF"/>
        </w:rPr>
        <w:t>εων, το προσπέρασε στα πεταχτά με μισή κουβέντα, προκειμένου να μην ψυχρανθούν οι συμμαχίες της ελληνικής άρχουσας τάξης με το γερμανικό κεφάλαιο.</w:t>
      </w:r>
    </w:p>
    <w:p w14:paraId="619F97EA" w14:textId="77777777" w:rsidR="00F246CC" w:rsidRDefault="005B5D49">
      <w:pPr>
        <w:spacing w:line="600" w:lineRule="auto"/>
        <w:ind w:firstLine="720"/>
        <w:jc w:val="both"/>
        <w:rPr>
          <w:rFonts w:eastAsia="Times New Roman" w:cs="Times New Roman"/>
          <w:szCs w:val="24"/>
        </w:rPr>
      </w:pPr>
      <w:r>
        <w:rPr>
          <w:rFonts w:eastAsia="Times New Roman"/>
          <w:color w:val="222222"/>
          <w:szCs w:val="24"/>
          <w:shd w:val="clear" w:color="auto" w:fill="FFFFFF"/>
        </w:rPr>
        <w:t>Και ξαφνικά, εντελώς ξαφνικά, λίγο πριν τις εκλογές εντελώς, μα εντελώς, τυχαία ο ΣΥΡΙΖΑ θυμάται το ζήτημα τω</w:t>
      </w:r>
      <w:r>
        <w:rPr>
          <w:rFonts w:eastAsia="Times New Roman"/>
          <w:color w:val="222222"/>
          <w:szCs w:val="24"/>
          <w:shd w:val="clear" w:color="auto" w:fill="FFFFFF"/>
        </w:rPr>
        <w:t>ν γερμανικών οφειλών για το οποίο τέσσερα χρόνια τώρα αδρανεί.</w:t>
      </w:r>
    </w:p>
    <w:p w14:paraId="619F97EB" w14:textId="77777777" w:rsidR="00F246CC" w:rsidRDefault="005B5D49">
      <w:pPr>
        <w:spacing w:line="600" w:lineRule="auto"/>
        <w:ind w:firstLine="720"/>
        <w:jc w:val="both"/>
        <w:rPr>
          <w:rFonts w:eastAsia="Times New Roman"/>
          <w:szCs w:val="24"/>
        </w:rPr>
      </w:pPr>
      <w:r>
        <w:rPr>
          <w:rFonts w:eastAsia="Times New Roman"/>
          <w:szCs w:val="24"/>
        </w:rPr>
        <w:t>Ξέρετε, όμως, ότι υπάρχουν ορισμένα ζητήματα που έχουν ένα τέτοιο ιστορικό, πολιτικό και ηθικό βάρος. Τέτοιο ακριβώς ζήτημα είναι οι γερμανικές αποζημιώσεις, για το οποίο ούτε δικαιούται κανείς</w:t>
      </w:r>
      <w:r>
        <w:rPr>
          <w:rFonts w:eastAsia="Times New Roman"/>
          <w:szCs w:val="24"/>
        </w:rPr>
        <w:t xml:space="preserve"> να υποκρίνεται και ούτε πολύ περισσότερο να παίζει προεκλογικά παιχνίδια μαζί τους, γιατί αυτό ακριβώς κάνει ο ΣΥΡΙΖΑ με τις γερμανικές οφειλές.</w:t>
      </w:r>
    </w:p>
    <w:p w14:paraId="619F97EC" w14:textId="77777777" w:rsidR="00F246CC" w:rsidRDefault="005B5D49">
      <w:pPr>
        <w:spacing w:line="600" w:lineRule="auto"/>
        <w:ind w:firstLine="720"/>
        <w:jc w:val="both"/>
        <w:rPr>
          <w:rFonts w:eastAsia="Times New Roman"/>
          <w:szCs w:val="24"/>
        </w:rPr>
      </w:pPr>
      <w:r>
        <w:rPr>
          <w:rFonts w:eastAsia="Times New Roman"/>
          <w:szCs w:val="24"/>
        </w:rPr>
        <w:t xml:space="preserve">Το καλοκαίρι του 2016 </w:t>
      </w:r>
      <w:r w:rsidRPr="001E3358">
        <w:rPr>
          <w:rFonts w:eastAsia="Times New Roman"/>
          <w:szCs w:val="24"/>
        </w:rPr>
        <w:t xml:space="preserve">ολοκλήρωσε το έργο της η </w:t>
      </w:r>
      <w:r>
        <w:rPr>
          <w:rFonts w:eastAsia="Times New Roman"/>
          <w:szCs w:val="24"/>
        </w:rPr>
        <w:t>Διακομματική Ε</w:t>
      </w:r>
      <w:r w:rsidRPr="001E3358">
        <w:rPr>
          <w:rFonts w:eastAsia="Times New Roman"/>
          <w:szCs w:val="24"/>
        </w:rPr>
        <w:t xml:space="preserve">πιτροπή </w:t>
      </w:r>
      <w:r w:rsidRPr="001E3358">
        <w:rPr>
          <w:rFonts w:eastAsia="Times New Roman"/>
          <w:szCs w:val="24"/>
        </w:rPr>
        <w:t>για το θέμα και φέτος</w:t>
      </w:r>
      <w:r>
        <w:rPr>
          <w:rFonts w:eastAsia="Times New Roman"/>
          <w:szCs w:val="24"/>
        </w:rPr>
        <w:t>,</w:t>
      </w:r>
      <w:r w:rsidRPr="001E3358">
        <w:rPr>
          <w:rFonts w:eastAsia="Times New Roman"/>
          <w:szCs w:val="24"/>
        </w:rPr>
        <w:t xml:space="preserve"> </w:t>
      </w:r>
      <w:r>
        <w:rPr>
          <w:rFonts w:eastAsia="Times New Roman"/>
          <w:szCs w:val="24"/>
        </w:rPr>
        <w:t>τ</w:t>
      </w:r>
      <w:r w:rsidRPr="001E3358">
        <w:rPr>
          <w:rFonts w:eastAsia="Times New Roman"/>
          <w:szCs w:val="24"/>
        </w:rPr>
        <w:t>ρία χρόνια μετά</w:t>
      </w:r>
      <w:r>
        <w:rPr>
          <w:rFonts w:eastAsia="Times New Roman"/>
          <w:szCs w:val="24"/>
        </w:rPr>
        <w:t xml:space="preserve">, </w:t>
      </w:r>
      <w:r>
        <w:rPr>
          <w:rFonts w:eastAsia="Times New Roman"/>
          <w:szCs w:val="24"/>
        </w:rPr>
        <w:t>έρχεται στην Ολομέλεια η έκθεσή</w:t>
      </w:r>
      <w:r w:rsidRPr="001E3358">
        <w:rPr>
          <w:rFonts w:eastAsia="Times New Roman"/>
          <w:szCs w:val="24"/>
        </w:rPr>
        <w:t xml:space="preserve"> </w:t>
      </w:r>
      <w:r>
        <w:rPr>
          <w:rFonts w:eastAsia="Times New Roman"/>
          <w:szCs w:val="24"/>
        </w:rPr>
        <w:t>της.</w:t>
      </w:r>
      <w:r w:rsidRPr="001E3358">
        <w:rPr>
          <w:rFonts w:eastAsia="Times New Roman"/>
          <w:szCs w:val="24"/>
        </w:rPr>
        <w:t xml:space="preserve"> Και </w:t>
      </w:r>
      <w:r>
        <w:rPr>
          <w:rFonts w:eastAsia="Times New Roman"/>
          <w:szCs w:val="24"/>
        </w:rPr>
        <w:t>τι λέει, π</w:t>
      </w:r>
      <w:r w:rsidRPr="001E3358">
        <w:rPr>
          <w:rFonts w:eastAsia="Times New Roman"/>
          <w:szCs w:val="24"/>
        </w:rPr>
        <w:t>αρακαλώ</w:t>
      </w:r>
      <w:r>
        <w:rPr>
          <w:rFonts w:eastAsia="Times New Roman"/>
          <w:szCs w:val="24"/>
        </w:rPr>
        <w:t>,</w:t>
      </w:r>
      <w:r w:rsidRPr="001E3358">
        <w:rPr>
          <w:rFonts w:eastAsia="Times New Roman"/>
          <w:szCs w:val="24"/>
        </w:rPr>
        <w:t xml:space="preserve"> αυτή η έκθεση</w:t>
      </w:r>
      <w:r>
        <w:rPr>
          <w:rFonts w:eastAsia="Times New Roman"/>
          <w:szCs w:val="24"/>
        </w:rPr>
        <w:t>,</w:t>
      </w:r>
      <w:r w:rsidRPr="001E3358">
        <w:rPr>
          <w:rFonts w:eastAsia="Times New Roman"/>
          <w:szCs w:val="24"/>
        </w:rPr>
        <w:t xml:space="preserve"> με την οποία </w:t>
      </w:r>
      <w:r>
        <w:rPr>
          <w:rFonts w:eastAsia="Times New Roman"/>
          <w:szCs w:val="24"/>
        </w:rPr>
        <w:t>α</w:t>
      </w:r>
      <w:r w:rsidRPr="001E3358">
        <w:rPr>
          <w:rFonts w:eastAsia="Times New Roman"/>
          <w:szCs w:val="24"/>
        </w:rPr>
        <w:t>σφαλώς και δεν συμφώνησε το ΚΚΕ</w:t>
      </w:r>
      <w:r>
        <w:rPr>
          <w:rFonts w:eastAsia="Times New Roman"/>
          <w:szCs w:val="24"/>
        </w:rPr>
        <w:t xml:space="preserve">; </w:t>
      </w:r>
      <w:r w:rsidRPr="001E3358">
        <w:rPr>
          <w:rFonts w:eastAsia="Times New Roman"/>
          <w:szCs w:val="24"/>
        </w:rPr>
        <w:t>Από τη μία δεν περιλαμβάνει κα</w:t>
      </w:r>
      <w:r>
        <w:rPr>
          <w:rFonts w:eastAsia="Times New Roman"/>
          <w:szCs w:val="24"/>
        </w:rPr>
        <w:t>μ</w:t>
      </w:r>
      <w:r w:rsidRPr="001E3358">
        <w:rPr>
          <w:rFonts w:eastAsia="Times New Roman"/>
          <w:szCs w:val="24"/>
        </w:rPr>
        <w:t>μία συγκεκριμένη απαίτηση προς την ελληνική Κυβέρνηση να διεκδικήσει τις γερμανικές αποζημιώσεις και απ</w:t>
      </w:r>
      <w:r w:rsidRPr="001E3358">
        <w:rPr>
          <w:rFonts w:eastAsia="Times New Roman"/>
          <w:szCs w:val="24"/>
        </w:rPr>
        <w:t xml:space="preserve">ό την άλλη ξεπλένει </w:t>
      </w:r>
      <w:r>
        <w:rPr>
          <w:rFonts w:eastAsia="Times New Roman"/>
          <w:szCs w:val="24"/>
        </w:rPr>
        <w:t>μ</w:t>
      </w:r>
      <w:r w:rsidRPr="001E3358">
        <w:rPr>
          <w:rFonts w:eastAsia="Times New Roman"/>
          <w:szCs w:val="24"/>
        </w:rPr>
        <w:t>ία χαρά και όλες τις προηγούμενες κυβερνήσεις</w:t>
      </w:r>
      <w:r>
        <w:rPr>
          <w:rFonts w:eastAsia="Times New Roman"/>
          <w:szCs w:val="24"/>
        </w:rPr>
        <w:t>,</w:t>
      </w:r>
      <w:r w:rsidRPr="001E3358">
        <w:rPr>
          <w:rFonts w:eastAsia="Times New Roman"/>
          <w:szCs w:val="24"/>
        </w:rPr>
        <w:t xml:space="preserve"> αποσιωπώντας τις τεράστιες ευθύνες τους για το θέμα</w:t>
      </w:r>
      <w:r>
        <w:rPr>
          <w:rFonts w:eastAsia="Times New Roman"/>
          <w:szCs w:val="24"/>
        </w:rPr>
        <w:t>.</w:t>
      </w:r>
      <w:r w:rsidRPr="001E3358">
        <w:rPr>
          <w:rFonts w:eastAsia="Times New Roman"/>
          <w:szCs w:val="24"/>
        </w:rPr>
        <w:t xml:space="preserve"> </w:t>
      </w:r>
    </w:p>
    <w:p w14:paraId="619F97ED" w14:textId="77777777" w:rsidR="00F246CC" w:rsidRDefault="005B5D49">
      <w:pPr>
        <w:spacing w:line="600" w:lineRule="auto"/>
        <w:ind w:firstLine="720"/>
        <w:jc w:val="both"/>
        <w:rPr>
          <w:rFonts w:eastAsia="Times New Roman"/>
          <w:szCs w:val="24"/>
        </w:rPr>
      </w:pPr>
      <w:r w:rsidRPr="001E3358">
        <w:rPr>
          <w:rFonts w:eastAsia="Times New Roman"/>
          <w:szCs w:val="24"/>
        </w:rPr>
        <w:t xml:space="preserve">Όσο για το </w:t>
      </w:r>
      <w:r>
        <w:rPr>
          <w:rFonts w:eastAsia="Times New Roman"/>
          <w:szCs w:val="24"/>
        </w:rPr>
        <w:t>δ</w:t>
      </w:r>
      <w:r w:rsidRPr="001E3358">
        <w:rPr>
          <w:rFonts w:eastAsia="Times New Roman"/>
          <w:szCs w:val="24"/>
        </w:rPr>
        <w:t xml:space="preserve">ια </w:t>
      </w:r>
      <w:r>
        <w:rPr>
          <w:rFonts w:eastAsia="Times New Roman"/>
          <w:szCs w:val="24"/>
        </w:rPr>
        <w:t>τ</w:t>
      </w:r>
      <w:r w:rsidRPr="001E3358">
        <w:rPr>
          <w:rFonts w:eastAsia="Times New Roman"/>
          <w:szCs w:val="24"/>
        </w:rPr>
        <w:t>αύτα</w:t>
      </w:r>
      <w:r>
        <w:rPr>
          <w:rFonts w:eastAsia="Times New Roman"/>
          <w:szCs w:val="24"/>
        </w:rPr>
        <w:t>,</w:t>
      </w:r>
      <w:r w:rsidRPr="001E3358">
        <w:rPr>
          <w:rFonts w:eastAsia="Times New Roman"/>
          <w:szCs w:val="24"/>
        </w:rPr>
        <w:t xml:space="preserve"> για τη διεκδίκηση</w:t>
      </w:r>
      <w:r>
        <w:rPr>
          <w:rFonts w:eastAsia="Times New Roman"/>
          <w:szCs w:val="24"/>
        </w:rPr>
        <w:t>,</w:t>
      </w:r>
      <w:r w:rsidRPr="001E3358">
        <w:rPr>
          <w:rFonts w:eastAsia="Times New Roman"/>
          <w:szCs w:val="24"/>
        </w:rPr>
        <w:t xml:space="preserve"> δηλαδή</w:t>
      </w:r>
      <w:r>
        <w:rPr>
          <w:rFonts w:eastAsia="Times New Roman"/>
          <w:szCs w:val="24"/>
        </w:rPr>
        <w:t>,</w:t>
      </w:r>
      <w:r w:rsidRPr="001E3358">
        <w:rPr>
          <w:rFonts w:eastAsia="Times New Roman"/>
          <w:szCs w:val="24"/>
        </w:rPr>
        <w:t xml:space="preserve"> στην πράξη των γερμανικών οφειλών και όχι στα λόγια</w:t>
      </w:r>
      <w:r>
        <w:rPr>
          <w:rFonts w:eastAsia="Times New Roman"/>
          <w:szCs w:val="24"/>
        </w:rPr>
        <w:t>,</w:t>
      </w:r>
      <w:r w:rsidRPr="001E3358">
        <w:rPr>
          <w:rFonts w:eastAsia="Times New Roman"/>
          <w:szCs w:val="24"/>
        </w:rPr>
        <w:t xml:space="preserve"> αυτή παραπέμπεται ξανά στις ελλη</w:t>
      </w:r>
      <w:r w:rsidRPr="001E3358">
        <w:rPr>
          <w:rFonts w:eastAsia="Times New Roman"/>
          <w:szCs w:val="24"/>
        </w:rPr>
        <w:t>νικές καλένδες</w:t>
      </w:r>
      <w:r>
        <w:rPr>
          <w:rFonts w:eastAsia="Times New Roman"/>
          <w:szCs w:val="24"/>
        </w:rPr>
        <w:t>,</w:t>
      </w:r>
      <w:r w:rsidRPr="001E3358">
        <w:rPr>
          <w:rFonts w:eastAsia="Times New Roman"/>
          <w:szCs w:val="24"/>
        </w:rPr>
        <w:t xml:space="preserve"> μέσα από περίτεχνες διατυπώσεις</w:t>
      </w:r>
      <w:r>
        <w:rPr>
          <w:rFonts w:eastAsia="Times New Roman"/>
          <w:szCs w:val="24"/>
        </w:rPr>
        <w:t xml:space="preserve"> περί χάραξης</w:t>
      </w:r>
      <w:r w:rsidRPr="001E3358">
        <w:rPr>
          <w:rFonts w:eastAsia="Times New Roman"/>
          <w:szCs w:val="24"/>
        </w:rPr>
        <w:t xml:space="preserve"> γενικών και επιμέρους κατευθύνσεων και αφού προηγηθεί </w:t>
      </w:r>
      <w:r>
        <w:rPr>
          <w:rFonts w:eastAsia="Times New Roman"/>
          <w:szCs w:val="24"/>
        </w:rPr>
        <w:t>ε</w:t>
      </w:r>
      <w:r w:rsidRPr="001E3358">
        <w:rPr>
          <w:rFonts w:eastAsia="Times New Roman"/>
          <w:szCs w:val="24"/>
        </w:rPr>
        <w:t>θνικός διάλογος</w:t>
      </w:r>
      <w:r>
        <w:rPr>
          <w:rFonts w:eastAsia="Times New Roman"/>
          <w:szCs w:val="24"/>
        </w:rPr>
        <w:t>.</w:t>
      </w:r>
      <w:r w:rsidRPr="001E3358">
        <w:rPr>
          <w:rFonts w:eastAsia="Times New Roman"/>
          <w:szCs w:val="24"/>
        </w:rPr>
        <w:t xml:space="preserve"> Ζήσε Μάη μου</w:t>
      </w:r>
      <w:r>
        <w:rPr>
          <w:rFonts w:eastAsia="Times New Roman"/>
          <w:szCs w:val="24"/>
        </w:rPr>
        <w:t>,</w:t>
      </w:r>
      <w:r w:rsidRPr="001E3358">
        <w:rPr>
          <w:rFonts w:eastAsia="Times New Roman"/>
          <w:szCs w:val="24"/>
        </w:rPr>
        <w:t xml:space="preserve"> δηλαδή</w:t>
      </w:r>
      <w:r>
        <w:rPr>
          <w:rFonts w:eastAsia="Times New Roman"/>
          <w:szCs w:val="24"/>
        </w:rPr>
        <w:t>,</w:t>
      </w:r>
      <w:r w:rsidRPr="001E3358">
        <w:rPr>
          <w:rFonts w:eastAsia="Times New Roman"/>
          <w:szCs w:val="24"/>
        </w:rPr>
        <w:t xml:space="preserve"> να φας τριφύλλι</w:t>
      </w:r>
      <w:r>
        <w:rPr>
          <w:rFonts w:eastAsia="Times New Roman"/>
          <w:szCs w:val="24"/>
        </w:rPr>
        <w:t>!</w:t>
      </w:r>
    </w:p>
    <w:p w14:paraId="619F97EE" w14:textId="77777777" w:rsidR="00F246CC" w:rsidRDefault="005B5D49">
      <w:pPr>
        <w:spacing w:line="600" w:lineRule="auto"/>
        <w:ind w:firstLine="720"/>
        <w:jc w:val="both"/>
        <w:rPr>
          <w:rFonts w:eastAsia="Times New Roman"/>
          <w:szCs w:val="24"/>
        </w:rPr>
      </w:pPr>
      <w:r>
        <w:rPr>
          <w:rFonts w:eastAsia="Times New Roman"/>
          <w:szCs w:val="24"/>
        </w:rPr>
        <w:t>Τ</w:t>
      </w:r>
      <w:r w:rsidRPr="001E3358">
        <w:rPr>
          <w:rFonts w:eastAsia="Times New Roman"/>
          <w:szCs w:val="24"/>
        </w:rPr>
        <w:t>ι μπορούσε</w:t>
      </w:r>
      <w:r>
        <w:rPr>
          <w:rFonts w:eastAsia="Times New Roman"/>
          <w:szCs w:val="24"/>
        </w:rPr>
        <w:t>,</w:t>
      </w:r>
      <w:r w:rsidRPr="001E3358">
        <w:rPr>
          <w:rFonts w:eastAsia="Times New Roman"/>
          <w:szCs w:val="24"/>
        </w:rPr>
        <w:t xml:space="preserve"> </w:t>
      </w:r>
      <w:r>
        <w:rPr>
          <w:rFonts w:eastAsia="Times New Roman"/>
          <w:szCs w:val="24"/>
        </w:rPr>
        <w:t>όμως,</w:t>
      </w:r>
      <w:r w:rsidRPr="001E3358">
        <w:rPr>
          <w:rFonts w:eastAsia="Times New Roman"/>
          <w:szCs w:val="24"/>
        </w:rPr>
        <w:t xml:space="preserve"> να περιμένει κανείς από μία Κυβέρνηση</w:t>
      </w:r>
      <w:r>
        <w:rPr>
          <w:rFonts w:eastAsia="Times New Roman"/>
          <w:szCs w:val="24"/>
        </w:rPr>
        <w:t>,</w:t>
      </w:r>
      <w:r w:rsidRPr="001E3358">
        <w:rPr>
          <w:rFonts w:eastAsia="Times New Roman"/>
          <w:szCs w:val="24"/>
        </w:rPr>
        <w:t xml:space="preserve"> όπως αυτή του ΣΥΡΙΖΑ</w:t>
      </w:r>
      <w:r>
        <w:rPr>
          <w:rFonts w:eastAsia="Times New Roman"/>
          <w:szCs w:val="24"/>
        </w:rPr>
        <w:t>,</w:t>
      </w:r>
      <w:r w:rsidRPr="001E3358">
        <w:rPr>
          <w:rFonts w:eastAsia="Times New Roman"/>
          <w:szCs w:val="24"/>
        </w:rPr>
        <w:t xml:space="preserve"> που </w:t>
      </w:r>
      <w:r w:rsidRPr="001E3358">
        <w:rPr>
          <w:rFonts w:eastAsia="Times New Roman"/>
          <w:szCs w:val="24"/>
        </w:rPr>
        <w:t xml:space="preserve">έφτασε στο σημείο να μην απαντήσει ποτέ στην Επιτροπή Αναφορών του Ευρωκοινοβουλίου και στην ερώτηση αυτής της </w:t>
      </w:r>
      <w:r>
        <w:rPr>
          <w:rFonts w:eastAsia="Times New Roman"/>
          <w:szCs w:val="24"/>
        </w:rPr>
        <w:t>ε</w:t>
      </w:r>
      <w:r w:rsidRPr="001E3358">
        <w:rPr>
          <w:rFonts w:eastAsia="Times New Roman"/>
          <w:szCs w:val="24"/>
        </w:rPr>
        <w:t xml:space="preserve">πιτροπής </w:t>
      </w:r>
      <w:r w:rsidRPr="001E3358">
        <w:rPr>
          <w:rFonts w:eastAsia="Times New Roman"/>
          <w:szCs w:val="24"/>
        </w:rPr>
        <w:t xml:space="preserve">για το αν η ελληνική </w:t>
      </w:r>
      <w:r>
        <w:rPr>
          <w:rFonts w:eastAsia="Times New Roman"/>
          <w:szCs w:val="24"/>
        </w:rPr>
        <w:t>Κ</w:t>
      </w:r>
      <w:r w:rsidRPr="001E3358">
        <w:rPr>
          <w:rFonts w:eastAsia="Times New Roman"/>
          <w:szCs w:val="24"/>
        </w:rPr>
        <w:t>υβέρνηση διεκδικεί τελικά ή όχι τις γερμανικές αποζημιώσεις</w:t>
      </w:r>
      <w:r>
        <w:rPr>
          <w:rFonts w:eastAsia="Times New Roman"/>
          <w:szCs w:val="24"/>
        </w:rPr>
        <w:t>.</w:t>
      </w:r>
      <w:r w:rsidRPr="001E3358">
        <w:rPr>
          <w:rFonts w:eastAsia="Times New Roman"/>
          <w:szCs w:val="24"/>
        </w:rPr>
        <w:t xml:space="preserve"> Μιλάμε για την αναφορά που κατατέθηκε από την Πανελλ</w:t>
      </w:r>
      <w:r w:rsidRPr="001E3358">
        <w:rPr>
          <w:rFonts w:eastAsia="Times New Roman"/>
          <w:szCs w:val="24"/>
        </w:rPr>
        <w:t>ήνια Ένωση Αγωνιστών και Απογόνων της Εθνικής Αντίστασης και του Δημοκρατικού Στρατού Ελλάδας</w:t>
      </w:r>
      <w:r>
        <w:rPr>
          <w:rFonts w:eastAsia="Times New Roman"/>
          <w:szCs w:val="24"/>
        </w:rPr>
        <w:t>,</w:t>
      </w:r>
      <w:r w:rsidRPr="001E3358">
        <w:rPr>
          <w:rFonts w:eastAsia="Times New Roman"/>
          <w:szCs w:val="24"/>
        </w:rPr>
        <w:t xml:space="preserve"> με τη στήριξη των Ευρωβουλευτών του Κ</w:t>
      </w:r>
      <w:r>
        <w:rPr>
          <w:rFonts w:eastAsia="Times New Roman"/>
          <w:szCs w:val="24"/>
        </w:rPr>
        <w:t>ΚΕ,</w:t>
      </w:r>
      <w:r w:rsidRPr="001E3358">
        <w:rPr>
          <w:rFonts w:eastAsia="Times New Roman"/>
          <w:szCs w:val="24"/>
        </w:rPr>
        <w:t xml:space="preserve"> η οποία έθετε </w:t>
      </w:r>
      <w:r>
        <w:rPr>
          <w:rFonts w:eastAsia="Times New Roman"/>
          <w:szCs w:val="24"/>
        </w:rPr>
        <w:t>τ</w:t>
      </w:r>
      <w:r w:rsidRPr="001E3358">
        <w:rPr>
          <w:rFonts w:eastAsia="Times New Roman"/>
          <w:szCs w:val="24"/>
        </w:rPr>
        <w:t xml:space="preserve">ο ζήτημα των γερμανικών οφειλών προς τον ελληνικό λαό και η οποία αναφορά </w:t>
      </w:r>
      <w:r>
        <w:rPr>
          <w:rFonts w:eastAsia="Times New Roman"/>
          <w:szCs w:val="24"/>
        </w:rPr>
        <w:t>β</w:t>
      </w:r>
      <w:r w:rsidRPr="001E3358">
        <w:rPr>
          <w:rFonts w:eastAsia="Times New Roman"/>
          <w:szCs w:val="24"/>
        </w:rPr>
        <w:t>εβαίως και λόγω της απαράδεκτη</w:t>
      </w:r>
      <w:r w:rsidRPr="001E3358">
        <w:rPr>
          <w:rFonts w:eastAsia="Times New Roman"/>
          <w:szCs w:val="24"/>
        </w:rPr>
        <w:t>ς στάσης της Κυβέρνησης του ΣΥΡΙΖΑ</w:t>
      </w:r>
      <w:r>
        <w:rPr>
          <w:rFonts w:eastAsia="Times New Roman"/>
          <w:szCs w:val="24"/>
        </w:rPr>
        <w:t>,</w:t>
      </w:r>
      <w:r w:rsidRPr="001E3358">
        <w:rPr>
          <w:rFonts w:eastAsia="Times New Roman"/>
          <w:szCs w:val="24"/>
        </w:rPr>
        <w:t xml:space="preserve"> μπήκε στο αρχείο χωρίς συζήτηση</w:t>
      </w:r>
      <w:r>
        <w:rPr>
          <w:rFonts w:eastAsia="Times New Roman"/>
          <w:szCs w:val="24"/>
        </w:rPr>
        <w:t>.</w:t>
      </w:r>
      <w:r w:rsidRPr="001E3358">
        <w:rPr>
          <w:rFonts w:eastAsia="Times New Roman"/>
          <w:szCs w:val="24"/>
        </w:rPr>
        <w:t xml:space="preserve"> Κάπως έτσι χτίζει </w:t>
      </w:r>
      <w:r>
        <w:rPr>
          <w:rFonts w:eastAsia="Times New Roman"/>
          <w:szCs w:val="24"/>
        </w:rPr>
        <w:t>μ</w:t>
      </w:r>
      <w:r w:rsidRPr="001E3358">
        <w:rPr>
          <w:rFonts w:eastAsia="Times New Roman"/>
          <w:szCs w:val="24"/>
        </w:rPr>
        <w:t xml:space="preserve">άλλον τα προοδευτικά του μέτωπα στην Ευρωπαϊκή Ένωση ο ΣΥΡΙΖΑ με τους </w:t>
      </w:r>
      <w:r>
        <w:rPr>
          <w:rFonts w:eastAsia="Times New Roman"/>
          <w:szCs w:val="24"/>
        </w:rPr>
        <w:t>σοσιαλ</w:t>
      </w:r>
      <w:r w:rsidRPr="001E3358">
        <w:rPr>
          <w:rFonts w:eastAsia="Times New Roman"/>
          <w:szCs w:val="24"/>
        </w:rPr>
        <w:t>δημοκράτες και τους υπόλοιπους που ούτε να ακούσουν θέλουν για τις γερμανικές αποζημιώσεις</w:t>
      </w:r>
      <w:r>
        <w:rPr>
          <w:rFonts w:eastAsia="Times New Roman"/>
          <w:szCs w:val="24"/>
        </w:rPr>
        <w:t>.</w:t>
      </w:r>
    </w:p>
    <w:p w14:paraId="619F97EF" w14:textId="77777777" w:rsidR="00F246CC" w:rsidRDefault="005B5D49">
      <w:pPr>
        <w:spacing w:line="600" w:lineRule="auto"/>
        <w:ind w:firstLine="720"/>
        <w:jc w:val="both"/>
        <w:rPr>
          <w:rFonts w:eastAsia="Times New Roman"/>
          <w:szCs w:val="24"/>
        </w:rPr>
      </w:pPr>
      <w:r w:rsidRPr="001E3358">
        <w:rPr>
          <w:rFonts w:eastAsia="Times New Roman"/>
          <w:szCs w:val="24"/>
        </w:rPr>
        <w:t xml:space="preserve">Όσο για </w:t>
      </w:r>
      <w:r>
        <w:rPr>
          <w:rFonts w:eastAsia="Times New Roman"/>
          <w:szCs w:val="24"/>
        </w:rPr>
        <w:t>μας,</w:t>
      </w:r>
      <w:r w:rsidRPr="001E3358">
        <w:rPr>
          <w:rFonts w:eastAsia="Times New Roman"/>
          <w:szCs w:val="24"/>
        </w:rPr>
        <w:t xml:space="preserve"> για το </w:t>
      </w:r>
      <w:r>
        <w:rPr>
          <w:rFonts w:eastAsia="Times New Roman"/>
          <w:szCs w:val="24"/>
        </w:rPr>
        <w:t>ΚΚΕ -</w:t>
      </w:r>
      <w:r w:rsidRPr="001E3358">
        <w:rPr>
          <w:rFonts w:eastAsia="Times New Roman"/>
          <w:szCs w:val="24"/>
        </w:rPr>
        <w:t>και κλείνω εδώ</w:t>
      </w:r>
      <w:r>
        <w:rPr>
          <w:rFonts w:eastAsia="Times New Roman"/>
          <w:szCs w:val="24"/>
        </w:rPr>
        <w:t>,</w:t>
      </w:r>
      <w:r w:rsidRPr="001E3358">
        <w:rPr>
          <w:rFonts w:eastAsia="Times New Roman"/>
          <w:szCs w:val="24"/>
        </w:rPr>
        <w:t xml:space="preserve"> κύριε Πρόεδρε</w:t>
      </w:r>
      <w:r>
        <w:rPr>
          <w:rFonts w:eastAsia="Times New Roman"/>
          <w:szCs w:val="24"/>
        </w:rPr>
        <w:t>-</w:t>
      </w:r>
      <w:r w:rsidRPr="001E3358">
        <w:rPr>
          <w:rFonts w:eastAsia="Times New Roman"/>
          <w:szCs w:val="24"/>
        </w:rPr>
        <w:t xml:space="preserve"> όπως τότε στάθηκε η ψυχή του λαού μας στον ηρωικό του αγώνα κατά του φασισμού με τον ΕΛΑΣ και με το ΕΑΜ</w:t>
      </w:r>
      <w:r>
        <w:rPr>
          <w:rFonts w:eastAsia="Times New Roman"/>
          <w:szCs w:val="24"/>
        </w:rPr>
        <w:t>,</w:t>
      </w:r>
      <w:r w:rsidRPr="001E3358">
        <w:rPr>
          <w:rFonts w:eastAsia="Times New Roman"/>
          <w:szCs w:val="24"/>
        </w:rPr>
        <w:t xml:space="preserve"> έτσι και τώρα σταθερά </w:t>
      </w:r>
      <w:r>
        <w:rPr>
          <w:rFonts w:eastAsia="Times New Roman"/>
          <w:szCs w:val="24"/>
        </w:rPr>
        <w:t>ζ</w:t>
      </w:r>
      <w:r w:rsidRPr="001E3358">
        <w:rPr>
          <w:rFonts w:eastAsia="Times New Roman"/>
          <w:szCs w:val="24"/>
        </w:rPr>
        <w:t xml:space="preserve">ητά από τις ελληνικές κυβερνήσεις να διεκδικήσουν </w:t>
      </w:r>
      <w:r>
        <w:rPr>
          <w:rFonts w:eastAsia="Times New Roman"/>
          <w:szCs w:val="24"/>
        </w:rPr>
        <w:t>ε</w:t>
      </w:r>
      <w:r w:rsidRPr="001E3358">
        <w:rPr>
          <w:rFonts w:eastAsia="Times New Roman"/>
          <w:szCs w:val="24"/>
        </w:rPr>
        <w:t>πιτέλους έμπρακτα τις</w:t>
      </w:r>
      <w:r w:rsidRPr="001E3358">
        <w:rPr>
          <w:rFonts w:eastAsia="Times New Roman"/>
          <w:szCs w:val="24"/>
        </w:rPr>
        <w:t xml:space="preserve"> πολεμικές επανορθώσεις της Γερμανίας γι</w:t>
      </w:r>
      <w:r>
        <w:rPr>
          <w:rFonts w:eastAsia="Times New Roman"/>
          <w:szCs w:val="24"/>
        </w:rPr>
        <w:t xml:space="preserve">α τις καταστροφές που προκάλεσε, για </w:t>
      </w:r>
      <w:r w:rsidRPr="001E3358">
        <w:rPr>
          <w:rFonts w:eastAsia="Times New Roman"/>
          <w:szCs w:val="24"/>
        </w:rPr>
        <w:t>το αναγκαστικό κατοχικό δάνειο</w:t>
      </w:r>
      <w:r>
        <w:rPr>
          <w:rFonts w:eastAsia="Times New Roman"/>
          <w:szCs w:val="24"/>
        </w:rPr>
        <w:t>,</w:t>
      </w:r>
      <w:r w:rsidRPr="001E3358">
        <w:rPr>
          <w:rFonts w:eastAsia="Times New Roman"/>
          <w:szCs w:val="24"/>
        </w:rPr>
        <w:t xml:space="preserve"> για τους κλεμμένους αρχαιολογικούς θησαυρούς και για τις οφειλόμενες αποζημιώσεις της στους συγγενείς των χιλιάδων θυμάτων των ναζιστικών εγκλημάτω</w:t>
      </w:r>
      <w:r w:rsidRPr="001E3358">
        <w:rPr>
          <w:rFonts w:eastAsia="Times New Roman"/>
          <w:szCs w:val="24"/>
        </w:rPr>
        <w:t>ν σε όλη τη χώρα</w:t>
      </w:r>
      <w:r>
        <w:rPr>
          <w:rFonts w:eastAsia="Times New Roman"/>
          <w:szCs w:val="24"/>
        </w:rPr>
        <w:t>.</w:t>
      </w:r>
    </w:p>
    <w:p w14:paraId="619F97F0" w14:textId="77777777" w:rsidR="00F246CC" w:rsidRDefault="005B5D49">
      <w:pPr>
        <w:spacing w:line="600" w:lineRule="auto"/>
        <w:ind w:firstLine="720"/>
        <w:jc w:val="both"/>
        <w:rPr>
          <w:rFonts w:eastAsia="Times New Roman"/>
          <w:szCs w:val="24"/>
        </w:rPr>
      </w:pPr>
      <w:r>
        <w:rPr>
          <w:rFonts w:eastAsia="Times New Roman"/>
          <w:szCs w:val="24"/>
        </w:rPr>
        <w:t>Ε</w:t>
      </w:r>
      <w:r w:rsidRPr="001E3358">
        <w:rPr>
          <w:rFonts w:eastAsia="Times New Roman"/>
          <w:szCs w:val="24"/>
        </w:rPr>
        <w:t>υχαριστώ</w:t>
      </w:r>
      <w:r>
        <w:rPr>
          <w:rFonts w:eastAsia="Times New Roman"/>
          <w:szCs w:val="24"/>
        </w:rPr>
        <w:t>.</w:t>
      </w:r>
    </w:p>
    <w:p w14:paraId="619F97F1" w14:textId="77777777" w:rsidR="00F246CC" w:rsidRDefault="005B5D49">
      <w:pPr>
        <w:spacing w:line="600" w:lineRule="auto"/>
        <w:ind w:firstLine="720"/>
        <w:jc w:val="both"/>
        <w:rPr>
          <w:rFonts w:eastAsia="Times New Roman"/>
          <w:b/>
          <w:szCs w:val="24"/>
        </w:rPr>
      </w:pPr>
      <w:r>
        <w:rPr>
          <w:rFonts w:eastAsia="Times New Roman"/>
          <w:b/>
          <w:szCs w:val="24"/>
        </w:rPr>
        <w:t xml:space="preserve">ΠΡΟΕΔΡΕΥΩΝ (Δημήτριος Κρεμαστινός): </w:t>
      </w:r>
      <w:r w:rsidRPr="00000AE4">
        <w:rPr>
          <w:rFonts w:eastAsia="Times New Roman"/>
          <w:szCs w:val="24"/>
        </w:rPr>
        <w:t>Ευχαριστώ</w:t>
      </w:r>
      <w:r>
        <w:rPr>
          <w:rFonts w:eastAsia="Times New Roman"/>
          <w:szCs w:val="24"/>
        </w:rPr>
        <w:t xml:space="preserve"> και εγώ</w:t>
      </w:r>
      <w:r w:rsidRPr="00000AE4">
        <w:rPr>
          <w:rFonts w:eastAsia="Times New Roman"/>
          <w:szCs w:val="24"/>
        </w:rPr>
        <w:t>.</w:t>
      </w:r>
    </w:p>
    <w:p w14:paraId="619F97F2" w14:textId="77777777" w:rsidR="00F246CC" w:rsidRDefault="005B5D49">
      <w:pPr>
        <w:spacing w:line="600" w:lineRule="auto"/>
        <w:ind w:firstLine="720"/>
        <w:jc w:val="both"/>
        <w:rPr>
          <w:rFonts w:eastAsia="Times New Roman"/>
          <w:szCs w:val="24"/>
        </w:rPr>
      </w:pPr>
      <w:r w:rsidRPr="00000AE4">
        <w:rPr>
          <w:rFonts w:eastAsia="Times New Roman"/>
          <w:szCs w:val="24"/>
        </w:rPr>
        <w:t>Π</w:t>
      </w:r>
      <w:r w:rsidRPr="001E3358">
        <w:rPr>
          <w:rFonts w:eastAsia="Times New Roman"/>
          <w:szCs w:val="24"/>
        </w:rPr>
        <w:t xml:space="preserve">ροχωρούμε με τον </w:t>
      </w:r>
      <w:r>
        <w:rPr>
          <w:rFonts w:eastAsia="Times New Roman"/>
          <w:szCs w:val="24"/>
        </w:rPr>
        <w:t>κ.</w:t>
      </w:r>
      <w:r w:rsidRPr="001E3358">
        <w:rPr>
          <w:rFonts w:eastAsia="Times New Roman"/>
          <w:szCs w:val="24"/>
        </w:rPr>
        <w:t xml:space="preserve"> Δημήτ</w:t>
      </w:r>
      <w:r>
        <w:rPr>
          <w:rFonts w:eastAsia="Times New Roman"/>
          <w:szCs w:val="24"/>
        </w:rPr>
        <w:t>ρη Καμμένο, Ανεξάρτητο Βουλευτή.</w:t>
      </w:r>
    </w:p>
    <w:p w14:paraId="619F97F3" w14:textId="77777777" w:rsidR="00F246CC" w:rsidRDefault="005B5D49">
      <w:pPr>
        <w:spacing w:line="600" w:lineRule="auto"/>
        <w:ind w:firstLine="720"/>
        <w:jc w:val="both"/>
        <w:rPr>
          <w:rFonts w:eastAsia="Times New Roman"/>
          <w:szCs w:val="24"/>
        </w:rPr>
      </w:pPr>
      <w:r>
        <w:rPr>
          <w:rFonts w:eastAsia="Times New Roman"/>
          <w:b/>
          <w:szCs w:val="24"/>
        </w:rPr>
        <w:t xml:space="preserve">ΔΗΜΗΤΡΙΟΣ ΚΑΜΜΕΝΟΣ: </w:t>
      </w:r>
      <w:r w:rsidRPr="001E3358">
        <w:rPr>
          <w:rFonts w:eastAsia="Times New Roman"/>
          <w:szCs w:val="24"/>
        </w:rPr>
        <w:t>Ευχαριστώ πολύ</w:t>
      </w:r>
      <w:r>
        <w:rPr>
          <w:rFonts w:eastAsia="Times New Roman"/>
          <w:szCs w:val="24"/>
        </w:rPr>
        <w:t>,</w:t>
      </w:r>
      <w:r w:rsidRPr="001E3358">
        <w:rPr>
          <w:rFonts w:eastAsia="Times New Roman"/>
          <w:szCs w:val="24"/>
        </w:rPr>
        <w:t xml:space="preserve"> κύριε Πρόεδρε</w:t>
      </w:r>
      <w:r>
        <w:rPr>
          <w:rFonts w:eastAsia="Times New Roman"/>
          <w:szCs w:val="24"/>
        </w:rPr>
        <w:t>.</w:t>
      </w:r>
    </w:p>
    <w:p w14:paraId="619F97F4" w14:textId="77777777" w:rsidR="00F246CC" w:rsidRDefault="005B5D49">
      <w:pPr>
        <w:spacing w:line="600" w:lineRule="auto"/>
        <w:ind w:firstLine="720"/>
        <w:jc w:val="both"/>
        <w:rPr>
          <w:rFonts w:eastAsia="Times New Roman"/>
          <w:szCs w:val="24"/>
        </w:rPr>
      </w:pPr>
      <w:r w:rsidRPr="001E3358">
        <w:rPr>
          <w:rFonts w:eastAsia="Times New Roman"/>
          <w:szCs w:val="24"/>
        </w:rPr>
        <w:t>Αγαπητοί συνάδελφοι</w:t>
      </w:r>
      <w:r>
        <w:rPr>
          <w:rFonts w:eastAsia="Times New Roman"/>
          <w:szCs w:val="24"/>
        </w:rPr>
        <w:t>, εβδομήντα τέσσερα χ</w:t>
      </w:r>
      <w:r w:rsidRPr="001E3358">
        <w:rPr>
          <w:rFonts w:eastAsia="Times New Roman"/>
          <w:szCs w:val="24"/>
        </w:rPr>
        <w:t>ρόνια είναι πάρα πολλά</w:t>
      </w:r>
      <w:r>
        <w:rPr>
          <w:rFonts w:eastAsia="Times New Roman"/>
          <w:szCs w:val="24"/>
        </w:rPr>
        <w:t>.</w:t>
      </w:r>
      <w:r w:rsidRPr="001E3358">
        <w:rPr>
          <w:rFonts w:eastAsia="Times New Roman"/>
          <w:szCs w:val="24"/>
        </w:rPr>
        <w:t xml:space="preserve"> Το Βερολίνο </w:t>
      </w:r>
      <w:r>
        <w:rPr>
          <w:rFonts w:eastAsia="Times New Roman"/>
          <w:szCs w:val="24"/>
        </w:rPr>
        <w:t xml:space="preserve">έχει δηλώσει ότι </w:t>
      </w:r>
      <w:r>
        <w:rPr>
          <w:rFonts w:eastAsia="Times New Roman"/>
          <w:szCs w:val="24"/>
        </w:rPr>
        <w:t>«</w:t>
      </w:r>
      <w:r>
        <w:rPr>
          <w:rFonts w:eastAsia="Times New Roman"/>
          <w:szCs w:val="24"/>
        </w:rPr>
        <w:t>το θέμα έχει επιλυ</w:t>
      </w:r>
      <w:r w:rsidRPr="001E3358">
        <w:rPr>
          <w:rFonts w:eastAsia="Times New Roman"/>
          <w:szCs w:val="24"/>
        </w:rPr>
        <w:t>θεί πολιτικά και νομικά</w:t>
      </w:r>
      <w:r>
        <w:rPr>
          <w:rFonts w:eastAsia="Times New Roman"/>
          <w:szCs w:val="24"/>
        </w:rPr>
        <w:t>»</w:t>
      </w:r>
      <w:r>
        <w:rPr>
          <w:rFonts w:eastAsia="Times New Roman"/>
          <w:szCs w:val="24"/>
        </w:rPr>
        <w:t>. Ό,τι μπορεί</w:t>
      </w:r>
      <w:r w:rsidRPr="001E3358">
        <w:rPr>
          <w:rFonts w:eastAsia="Times New Roman"/>
          <w:szCs w:val="24"/>
        </w:rPr>
        <w:t xml:space="preserve"> να καταλάβει και ό</w:t>
      </w:r>
      <w:r>
        <w:rPr>
          <w:rFonts w:eastAsia="Times New Roman"/>
          <w:szCs w:val="24"/>
        </w:rPr>
        <w:t>,</w:t>
      </w:r>
      <w:r w:rsidRPr="001E3358">
        <w:rPr>
          <w:rFonts w:eastAsia="Times New Roman"/>
          <w:szCs w:val="24"/>
        </w:rPr>
        <w:t>τι μπορεί να αναγνώσει καθένας από εμάς</w:t>
      </w:r>
      <w:r>
        <w:rPr>
          <w:rFonts w:eastAsia="Times New Roman"/>
          <w:szCs w:val="24"/>
        </w:rPr>
        <w:t>.</w:t>
      </w:r>
    </w:p>
    <w:p w14:paraId="619F97F5" w14:textId="77777777" w:rsidR="00F246CC" w:rsidRDefault="005B5D49">
      <w:pPr>
        <w:spacing w:line="600" w:lineRule="auto"/>
        <w:ind w:firstLine="720"/>
        <w:jc w:val="both"/>
        <w:rPr>
          <w:rFonts w:eastAsia="Times New Roman"/>
          <w:szCs w:val="24"/>
        </w:rPr>
      </w:pPr>
      <w:r>
        <w:rPr>
          <w:rFonts w:eastAsia="Times New Roman"/>
          <w:szCs w:val="24"/>
        </w:rPr>
        <w:t>Μια απλή ερώτηση, που κάνουν όλοι</w:t>
      </w:r>
      <w:r w:rsidRPr="001E3358">
        <w:rPr>
          <w:rFonts w:eastAsia="Times New Roman"/>
          <w:szCs w:val="24"/>
        </w:rPr>
        <w:t xml:space="preserve"> </w:t>
      </w:r>
      <w:r>
        <w:rPr>
          <w:rFonts w:eastAsia="Times New Roman"/>
          <w:szCs w:val="24"/>
        </w:rPr>
        <w:t xml:space="preserve">οι </w:t>
      </w:r>
      <w:r w:rsidRPr="001E3358">
        <w:rPr>
          <w:rFonts w:eastAsia="Times New Roman"/>
          <w:szCs w:val="24"/>
        </w:rPr>
        <w:t>συγγενείς των δολοφονημένων θυμάτων</w:t>
      </w:r>
      <w:r>
        <w:rPr>
          <w:rFonts w:eastAsia="Times New Roman"/>
          <w:szCs w:val="24"/>
        </w:rPr>
        <w:t>,</w:t>
      </w:r>
      <w:r w:rsidRPr="001E3358">
        <w:rPr>
          <w:rFonts w:eastAsia="Times New Roman"/>
          <w:szCs w:val="24"/>
        </w:rPr>
        <w:t xml:space="preserve"> αυτών που σφαγιάστηκαν από τους </w:t>
      </w:r>
      <w:r>
        <w:rPr>
          <w:rFonts w:eastAsia="Times New Roman"/>
          <w:szCs w:val="24"/>
        </w:rPr>
        <w:t>ν</w:t>
      </w:r>
      <w:r w:rsidRPr="001E3358">
        <w:rPr>
          <w:rFonts w:eastAsia="Times New Roman"/>
          <w:szCs w:val="24"/>
        </w:rPr>
        <w:t>α</w:t>
      </w:r>
      <w:r w:rsidRPr="001E3358">
        <w:rPr>
          <w:rFonts w:eastAsia="Times New Roman"/>
          <w:szCs w:val="24"/>
        </w:rPr>
        <w:t xml:space="preserve">ζί </w:t>
      </w:r>
      <w:r>
        <w:rPr>
          <w:rFonts w:eastAsia="Times New Roman"/>
          <w:szCs w:val="24"/>
        </w:rPr>
        <w:t>και την μπότα</w:t>
      </w:r>
      <w:r w:rsidRPr="001E3358">
        <w:rPr>
          <w:rFonts w:eastAsia="Times New Roman"/>
          <w:szCs w:val="24"/>
        </w:rPr>
        <w:t xml:space="preserve"> τα χρόνια της κατοχής</w:t>
      </w:r>
      <w:r>
        <w:rPr>
          <w:rFonts w:eastAsia="Times New Roman"/>
          <w:szCs w:val="24"/>
        </w:rPr>
        <w:t xml:space="preserve">, είναι η εξής. </w:t>
      </w:r>
      <w:r w:rsidRPr="001E3358">
        <w:rPr>
          <w:rFonts w:eastAsia="Times New Roman"/>
          <w:szCs w:val="24"/>
        </w:rPr>
        <w:t>Αν ήταν οι Γερμανοί στη θέση</w:t>
      </w:r>
      <w:r>
        <w:rPr>
          <w:rFonts w:eastAsia="Times New Roman"/>
          <w:szCs w:val="24"/>
        </w:rPr>
        <w:t xml:space="preserve"> της </w:t>
      </w:r>
      <w:r>
        <w:rPr>
          <w:rFonts w:eastAsia="Times New Roman"/>
          <w:szCs w:val="24"/>
        </w:rPr>
        <w:t>Ελλάδας</w:t>
      </w:r>
      <w:r>
        <w:rPr>
          <w:rFonts w:eastAsia="Times New Roman"/>
          <w:szCs w:val="24"/>
        </w:rPr>
        <w:t>, τι</w:t>
      </w:r>
      <w:r w:rsidRPr="001E3358">
        <w:rPr>
          <w:rFonts w:eastAsia="Times New Roman"/>
          <w:szCs w:val="24"/>
        </w:rPr>
        <w:t xml:space="preserve"> θα </w:t>
      </w:r>
      <w:r>
        <w:rPr>
          <w:rFonts w:eastAsia="Times New Roman"/>
          <w:szCs w:val="24"/>
        </w:rPr>
        <w:t xml:space="preserve">έκαναν </w:t>
      </w:r>
      <w:r w:rsidRPr="001E3358">
        <w:rPr>
          <w:rFonts w:eastAsia="Times New Roman"/>
          <w:szCs w:val="24"/>
        </w:rPr>
        <w:t>οι προτεστάντες</w:t>
      </w:r>
      <w:r>
        <w:rPr>
          <w:rFonts w:eastAsia="Times New Roman"/>
          <w:szCs w:val="24"/>
        </w:rPr>
        <w:t>,</w:t>
      </w:r>
      <w:r w:rsidRPr="001E3358">
        <w:rPr>
          <w:rFonts w:eastAsia="Times New Roman"/>
          <w:szCs w:val="24"/>
        </w:rPr>
        <w:t xml:space="preserve"> οι καλοί άνθρωποι</w:t>
      </w:r>
      <w:r>
        <w:rPr>
          <w:rFonts w:eastAsia="Times New Roman"/>
          <w:szCs w:val="24"/>
        </w:rPr>
        <w:t>,</w:t>
      </w:r>
      <w:r w:rsidRPr="001E3358">
        <w:rPr>
          <w:rFonts w:eastAsia="Times New Roman"/>
          <w:szCs w:val="24"/>
        </w:rPr>
        <w:t xml:space="preserve"> αυτοί οι </w:t>
      </w:r>
      <w:r>
        <w:rPr>
          <w:rFonts w:eastAsia="Times New Roman"/>
          <w:szCs w:val="24"/>
        </w:rPr>
        <w:t xml:space="preserve">αμέμπτου </w:t>
      </w:r>
      <w:r w:rsidRPr="001E3358">
        <w:rPr>
          <w:rFonts w:eastAsia="Times New Roman"/>
          <w:szCs w:val="24"/>
        </w:rPr>
        <w:t xml:space="preserve">ηθικής που προγραμματίζουν </w:t>
      </w:r>
      <w:r>
        <w:rPr>
          <w:rFonts w:eastAsia="Times New Roman"/>
          <w:szCs w:val="24"/>
        </w:rPr>
        <w:t>κ</w:t>
      </w:r>
      <w:r w:rsidRPr="001E3358">
        <w:rPr>
          <w:rFonts w:eastAsia="Times New Roman"/>
          <w:szCs w:val="24"/>
        </w:rPr>
        <w:t>αι τα βάζου</w:t>
      </w:r>
      <w:r>
        <w:rPr>
          <w:rFonts w:eastAsia="Times New Roman"/>
          <w:szCs w:val="24"/>
        </w:rPr>
        <w:t>ν</w:t>
      </w:r>
      <w:r w:rsidRPr="001E3358">
        <w:rPr>
          <w:rFonts w:eastAsia="Times New Roman"/>
          <w:szCs w:val="24"/>
        </w:rPr>
        <w:t xml:space="preserve"> </w:t>
      </w:r>
      <w:r>
        <w:rPr>
          <w:rFonts w:eastAsia="Times New Roman"/>
          <w:szCs w:val="24"/>
        </w:rPr>
        <w:t>όλα σε ένα κουτάκι και δεν αφήνουν</w:t>
      </w:r>
      <w:r w:rsidRPr="001E3358">
        <w:rPr>
          <w:rFonts w:eastAsia="Times New Roman"/>
          <w:szCs w:val="24"/>
        </w:rPr>
        <w:t xml:space="preserve"> να ξεφύγει τίποτα</w:t>
      </w:r>
      <w:r>
        <w:rPr>
          <w:rFonts w:eastAsia="Times New Roman"/>
          <w:szCs w:val="24"/>
        </w:rPr>
        <w:t>;</w:t>
      </w:r>
      <w:r w:rsidRPr="001E3358">
        <w:rPr>
          <w:rFonts w:eastAsia="Times New Roman"/>
          <w:szCs w:val="24"/>
        </w:rPr>
        <w:t xml:space="preserve"> Τι θα </w:t>
      </w:r>
      <w:r>
        <w:rPr>
          <w:rFonts w:eastAsia="Times New Roman"/>
          <w:szCs w:val="24"/>
        </w:rPr>
        <w:t xml:space="preserve">έκαναν </w:t>
      </w:r>
      <w:r w:rsidRPr="001E3358">
        <w:rPr>
          <w:rFonts w:eastAsia="Times New Roman"/>
          <w:szCs w:val="24"/>
        </w:rPr>
        <w:t xml:space="preserve">οι Γερμανοί </w:t>
      </w:r>
      <w:r>
        <w:rPr>
          <w:rFonts w:eastAsia="Times New Roman"/>
          <w:szCs w:val="24"/>
        </w:rPr>
        <w:t>στη θέση μας;</w:t>
      </w:r>
    </w:p>
    <w:p w14:paraId="619F97F6" w14:textId="77777777" w:rsidR="00F246CC" w:rsidRDefault="005B5D49">
      <w:pPr>
        <w:spacing w:line="600" w:lineRule="auto"/>
        <w:ind w:firstLine="720"/>
        <w:jc w:val="both"/>
        <w:rPr>
          <w:rFonts w:eastAsia="Times New Roman"/>
          <w:szCs w:val="24"/>
        </w:rPr>
      </w:pPr>
      <w:r>
        <w:rPr>
          <w:rFonts w:eastAsia="Times New Roman"/>
          <w:szCs w:val="24"/>
        </w:rPr>
        <w:t xml:space="preserve">Ξέρετε τι θα έκαναν; Θα είχαν </w:t>
      </w:r>
      <w:r w:rsidRPr="001E3358">
        <w:rPr>
          <w:rFonts w:eastAsia="Times New Roman"/>
          <w:szCs w:val="24"/>
        </w:rPr>
        <w:t xml:space="preserve">κοστολογήσει όχι μόνο το κάθε </w:t>
      </w:r>
      <w:r>
        <w:rPr>
          <w:rFonts w:eastAsia="Times New Roman"/>
          <w:szCs w:val="24"/>
        </w:rPr>
        <w:t>μ</w:t>
      </w:r>
      <w:r w:rsidRPr="001E3358">
        <w:rPr>
          <w:rFonts w:eastAsia="Times New Roman"/>
          <w:szCs w:val="24"/>
        </w:rPr>
        <w:t xml:space="preserve">άρκο και υποδιαίρεση του </w:t>
      </w:r>
      <w:r>
        <w:rPr>
          <w:rFonts w:eastAsia="Times New Roman"/>
          <w:szCs w:val="24"/>
        </w:rPr>
        <w:t>μ</w:t>
      </w:r>
      <w:r w:rsidRPr="001E3358">
        <w:rPr>
          <w:rFonts w:eastAsia="Times New Roman"/>
          <w:szCs w:val="24"/>
        </w:rPr>
        <w:t xml:space="preserve">άρκου σε πραγματική </w:t>
      </w:r>
      <w:r>
        <w:rPr>
          <w:rFonts w:eastAsia="Times New Roman"/>
          <w:szCs w:val="24"/>
        </w:rPr>
        <w:t>υλική</w:t>
      </w:r>
      <w:r w:rsidRPr="001E3358">
        <w:rPr>
          <w:rFonts w:eastAsia="Times New Roman"/>
          <w:szCs w:val="24"/>
        </w:rPr>
        <w:t xml:space="preserve"> υποδομή</w:t>
      </w:r>
      <w:r>
        <w:rPr>
          <w:rFonts w:eastAsia="Times New Roman"/>
          <w:szCs w:val="24"/>
        </w:rPr>
        <w:t>, θα είχαν κοστολογήσει</w:t>
      </w:r>
      <w:r w:rsidRPr="001E3358">
        <w:rPr>
          <w:rFonts w:eastAsia="Times New Roman"/>
          <w:szCs w:val="24"/>
        </w:rPr>
        <w:t xml:space="preserve"> τη ζωή</w:t>
      </w:r>
      <w:r>
        <w:rPr>
          <w:rFonts w:eastAsia="Times New Roman"/>
          <w:szCs w:val="24"/>
        </w:rPr>
        <w:t>,</w:t>
      </w:r>
      <w:r w:rsidRPr="001E3358">
        <w:rPr>
          <w:rFonts w:eastAsia="Times New Roman"/>
          <w:szCs w:val="24"/>
        </w:rPr>
        <w:t xml:space="preserve"> το αίμα</w:t>
      </w:r>
      <w:r>
        <w:rPr>
          <w:rFonts w:eastAsia="Times New Roman"/>
          <w:szCs w:val="24"/>
        </w:rPr>
        <w:t>,</w:t>
      </w:r>
      <w:r w:rsidRPr="001E3358">
        <w:rPr>
          <w:rFonts w:eastAsia="Times New Roman"/>
          <w:szCs w:val="24"/>
        </w:rPr>
        <w:t xml:space="preserve"> θα είχαν υπολογίσει απώλειες </w:t>
      </w:r>
      <w:r>
        <w:rPr>
          <w:rFonts w:eastAsia="Times New Roman"/>
          <w:szCs w:val="24"/>
        </w:rPr>
        <w:t xml:space="preserve">ΑΕΠ, θα είχαν </w:t>
      </w:r>
      <w:r w:rsidRPr="001E3358">
        <w:rPr>
          <w:rFonts w:eastAsia="Times New Roman"/>
          <w:szCs w:val="24"/>
        </w:rPr>
        <w:t xml:space="preserve">υπολογίσει </w:t>
      </w:r>
      <w:r w:rsidRPr="001E3358">
        <w:rPr>
          <w:rFonts w:eastAsia="Times New Roman"/>
          <w:szCs w:val="24"/>
        </w:rPr>
        <w:t>πόσο κέρδισε η Ελλάδα από τα λεφτά που έπαιρνε</w:t>
      </w:r>
      <w:r>
        <w:rPr>
          <w:rFonts w:eastAsia="Times New Roman"/>
          <w:szCs w:val="24"/>
        </w:rPr>
        <w:t>,</w:t>
      </w:r>
      <w:r w:rsidRPr="001E3358">
        <w:rPr>
          <w:rFonts w:eastAsia="Times New Roman"/>
          <w:szCs w:val="24"/>
        </w:rPr>
        <w:t xml:space="preserve"> το νικέλιο</w:t>
      </w:r>
      <w:r>
        <w:rPr>
          <w:rFonts w:eastAsia="Times New Roman"/>
          <w:szCs w:val="24"/>
        </w:rPr>
        <w:t>,</w:t>
      </w:r>
      <w:r w:rsidRPr="001E3358">
        <w:rPr>
          <w:rFonts w:eastAsia="Times New Roman"/>
          <w:szCs w:val="24"/>
        </w:rPr>
        <w:t xml:space="preserve"> το </w:t>
      </w:r>
      <w:r>
        <w:rPr>
          <w:rFonts w:eastAsia="Times New Roman"/>
          <w:szCs w:val="24"/>
        </w:rPr>
        <w:t>βωξίτη,</w:t>
      </w:r>
      <w:r w:rsidRPr="001E3358">
        <w:rPr>
          <w:rFonts w:eastAsia="Times New Roman"/>
          <w:szCs w:val="24"/>
        </w:rPr>
        <w:t xml:space="preserve"> το αλουμίνιο</w:t>
      </w:r>
      <w:r>
        <w:rPr>
          <w:rFonts w:eastAsia="Times New Roman"/>
          <w:szCs w:val="24"/>
        </w:rPr>
        <w:t xml:space="preserve">, τα αρχαιολογικά, </w:t>
      </w:r>
      <w:r w:rsidRPr="001E3358">
        <w:rPr>
          <w:rFonts w:eastAsia="Times New Roman"/>
          <w:szCs w:val="24"/>
        </w:rPr>
        <w:t>τα σιτηρά</w:t>
      </w:r>
      <w:r>
        <w:rPr>
          <w:rFonts w:eastAsia="Times New Roman"/>
          <w:szCs w:val="24"/>
        </w:rPr>
        <w:t>, τα οποία τα έκλεψε</w:t>
      </w:r>
      <w:r w:rsidRPr="001E3358">
        <w:rPr>
          <w:rFonts w:eastAsia="Times New Roman"/>
          <w:szCs w:val="24"/>
        </w:rPr>
        <w:t xml:space="preserve"> από την Ελλάδα</w:t>
      </w:r>
      <w:r>
        <w:rPr>
          <w:rFonts w:eastAsia="Times New Roman"/>
          <w:szCs w:val="24"/>
        </w:rPr>
        <w:t>,</w:t>
      </w:r>
      <w:r w:rsidRPr="001E3358">
        <w:rPr>
          <w:rFonts w:eastAsia="Times New Roman"/>
          <w:szCs w:val="24"/>
        </w:rPr>
        <w:t xml:space="preserve"> τα έβαλε </w:t>
      </w:r>
      <w:r>
        <w:rPr>
          <w:rFonts w:eastAsia="Times New Roman"/>
          <w:szCs w:val="24"/>
        </w:rPr>
        <w:t>σ</w:t>
      </w:r>
      <w:r w:rsidRPr="001E3358">
        <w:rPr>
          <w:rFonts w:eastAsia="Times New Roman"/>
          <w:szCs w:val="24"/>
        </w:rPr>
        <w:t>το δικό της ΑΕ</w:t>
      </w:r>
      <w:r>
        <w:rPr>
          <w:rFonts w:eastAsia="Times New Roman"/>
          <w:szCs w:val="24"/>
        </w:rPr>
        <w:t>Π,</w:t>
      </w:r>
      <w:r w:rsidRPr="001E3358">
        <w:rPr>
          <w:rFonts w:eastAsia="Times New Roman"/>
          <w:szCs w:val="24"/>
        </w:rPr>
        <w:t xml:space="preserve"> έφτιαξε κράνη και όπλα</w:t>
      </w:r>
      <w:r>
        <w:rPr>
          <w:rFonts w:eastAsia="Times New Roman"/>
          <w:szCs w:val="24"/>
        </w:rPr>
        <w:t>,</w:t>
      </w:r>
      <w:r w:rsidRPr="001E3358">
        <w:rPr>
          <w:rFonts w:eastAsia="Times New Roman"/>
          <w:szCs w:val="24"/>
        </w:rPr>
        <w:t xml:space="preserve"> </w:t>
      </w:r>
      <w:r>
        <w:rPr>
          <w:rFonts w:eastAsia="Times New Roman"/>
          <w:szCs w:val="24"/>
        </w:rPr>
        <w:t>διέλυσε</w:t>
      </w:r>
      <w:r w:rsidRPr="001E3358">
        <w:rPr>
          <w:rFonts w:eastAsia="Times New Roman"/>
          <w:szCs w:val="24"/>
        </w:rPr>
        <w:t xml:space="preserve"> όλη την Ευρώπη</w:t>
      </w:r>
      <w:r>
        <w:rPr>
          <w:rFonts w:eastAsia="Times New Roman"/>
          <w:szCs w:val="24"/>
        </w:rPr>
        <w:t xml:space="preserve">, αύξησε </w:t>
      </w:r>
      <w:r w:rsidRPr="001E3358">
        <w:rPr>
          <w:rFonts w:eastAsia="Times New Roman"/>
          <w:szCs w:val="24"/>
        </w:rPr>
        <w:t>το ΑΕΠ της από εμάς και εμ</w:t>
      </w:r>
      <w:r w:rsidRPr="001E3358">
        <w:rPr>
          <w:rFonts w:eastAsia="Times New Roman"/>
          <w:szCs w:val="24"/>
        </w:rPr>
        <w:t xml:space="preserve">είς </w:t>
      </w:r>
      <w:r>
        <w:rPr>
          <w:rFonts w:eastAsia="Times New Roman"/>
          <w:szCs w:val="24"/>
        </w:rPr>
        <w:t>χ</w:t>
      </w:r>
      <w:r w:rsidRPr="001E3358">
        <w:rPr>
          <w:rFonts w:eastAsia="Times New Roman"/>
          <w:szCs w:val="24"/>
        </w:rPr>
        <w:t xml:space="preserve">άσαμε </w:t>
      </w:r>
      <w:r>
        <w:rPr>
          <w:rFonts w:eastAsia="Times New Roman"/>
          <w:szCs w:val="24"/>
        </w:rPr>
        <w:t xml:space="preserve">από </w:t>
      </w:r>
      <w:r w:rsidRPr="001E3358">
        <w:rPr>
          <w:rFonts w:eastAsia="Times New Roman"/>
          <w:szCs w:val="24"/>
        </w:rPr>
        <w:t>το δικό μας το ΑΕΠ</w:t>
      </w:r>
      <w:r>
        <w:rPr>
          <w:rFonts w:eastAsia="Times New Roman"/>
          <w:szCs w:val="24"/>
        </w:rPr>
        <w:t>. Κ</w:t>
      </w:r>
      <w:r w:rsidRPr="001E3358">
        <w:rPr>
          <w:rFonts w:eastAsia="Times New Roman"/>
          <w:szCs w:val="24"/>
        </w:rPr>
        <w:t xml:space="preserve">αι τώρα γιατί </w:t>
      </w:r>
      <w:r>
        <w:rPr>
          <w:rFonts w:eastAsia="Times New Roman"/>
          <w:szCs w:val="24"/>
        </w:rPr>
        <w:t xml:space="preserve">πρέπει να </w:t>
      </w:r>
      <w:r w:rsidRPr="001E3358">
        <w:rPr>
          <w:rFonts w:eastAsia="Times New Roman"/>
          <w:szCs w:val="24"/>
        </w:rPr>
        <w:t xml:space="preserve">σας ζητήσουμε </w:t>
      </w:r>
      <w:r>
        <w:rPr>
          <w:rFonts w:eastAsia="Times New Roman"/>
          <w:szCs w:val="24"/>
        </w:rPr>
        <w:t>σ</w:t>
      </w:r>
      <w:r w:rsidRPr="001E3358">
        <w:rPr>
          <w:rFonts w:eastAsia="Times New Roman"/>
          <w:szCs w:val="24"/>
        </w:rPr>
        <w:t>υγ</w:t>
      </w:r>
      <w:r>
        <w:rPr>
          <w:rFonts w:eastAsia="Times New Roman"/>
          <w:szCs w:val="24"/>
        </w:rPr>
        <w:t>γ</w:t>
      </w:r>
      <w:r w:rsidRPr="001E3358">
        <w:rPr>
          <w:rFonts w:eastAsia="Times New Roman"/>
          <w:szCs w:val="24"/>
        </w:rPr>
        <w:t>νώμη</w:t>
      </w:r>
      <w:r>
        <w:rPr>
          <w:rFonts w:eastAsia="Times New Roman"/>
          <w:szCs w:val="24"/>
        </w:rPr>
        <w:t>;</w:t>
      </w:r>
      <w:r w:rsidRPr="001E3358">
        <w:rPr>
          <w:rFonts w:eastAsia="Times New Roman"/>
          <w:szCs w:val="24"/>
        </w:rPr>
        <w:t xml:space="preserve"> Όχι </w:t>
      </w:r>
      <w:r>
        <w:rPr>
          <w:rFonts w:eastAsia="Times New Roman"/>
          <w:szCs w:val="24"/>
        </w:rPr>
        <w:t>από εδώ, ο</w:t>
      </w:r>
      <w:r w:rsidRPr="001E3358">
        <w:rPr>
          <w:rFonts w:eastAsia="Times New Roman"/>
          <w:szCs w:val="24"/>
        </w:rPr>
        <w:t xml:space="preserve">ύτε </w:t>
      </w:r>
      <w:r>
        <w:rPr>
          <w:rFonts w:eastAsia="Times New Roman"/>
          <w:szCs w:val="24"/>
        </w:rPr>
        <w:t xml:space="preserve">από </w:t>
      </w:r>
      <w:r w:rsidRPr="001E3358">
        <w:rPr>
          <w:rFonts w:eastAsia="Times New Roman"/>
          <w:szCs w:val="24"/>
        </w:rPr>
        <w:t>εμένα</w:t>
      </w:r>
      <w:r>
        <w:rPr>
          <w:rFonts w:eastAsia="Times New Roman"/>
          <w:szCs w:val="24"/>
        </w:rPr>
        <w:t>.</w:t>
      </w:r>
      <w:r w:rsidRPr="001E3358">
        <w:rPr>
          <w:rFonts w:eastAsia="Times New Roman"/>
          <w:szCs w:val="24"/>
        </w:rPr>
        <w:t xml:space="preserve"> </w:t>
      </w:r>
      <w:r>
        <w:rPr>
          <w:rFonts w:eastAsia="Times New Roman"/>
          <w:szCs w:val="24"/>
        </w:rPr>
        <w:t xml:space="preserve">Δεν υπάρχουν και </w:t>
      </w:r>
      <w:r w:rsidRPr="001E3358">
        <w:rPr>
          <w:rFonts w:eastAsia="Times New Roman"/>
          <w:szCs w:val="24"/>
        </w:rPr>
        <w:t>καθρέφ</w:t>
      </w:r>
      <w:r>
        <w:rPr>
          <w:rFonts w:eastAsia="Times New Roman"/>
          <w:szCs w:val="24"/>
        </w:rPr>
        <w:t xml:space="preserve">τες να ζητήσουμε </w:t>
      </w:r>
      <w:r w:rsidRPr="001E3358">
        <w:rPr>
          <w:rFonts w:eastAsia="Times New Roman"/>
          <w:szCs w:val="24"/>
        </w:rPr>
        <w:t>συ</w:t>
      </w:r>
      <w:r>
        <w:rPr>
          <w:rFonts w:eastAsia="Times New Roman"/>
          <w:szCs w:val="24"/>
        </w:rPr>
        <w:t>γ</w:t>
      </w:r>
      <w:r w:rsidRPr="001E3358">
        <w:rPr>
          <w:rFonts w:eastAsia="Times New Roman"/>
          <w:szCs w:val="24"/>
        </w:rPr>
        <w:t>γνώμη</w:t>
      </w:r>
      <w:r>
        <w:rPr>
          <w:rFonts w:eastAsia="Times New Roman"/>
          <w:szCs w:val="24"/>
        </w:rPr>
        <w:t xml:space="preserve"> από</w:t>
      </w:r>
      <w:r w:rsidRPr="001E3358">
        <w:rPr>
          <w:rFonts w:eastAsia="Times New Roman"/>
          <w:szCs w:val="24"/>
        </w:rPr>
        <w:t xml:space="preserve"> κανέναν άλλον</w:t>
      </w:r>
      <w:r>
        <w:rPr>
          <w:rFonts w:eastAsia="Times New Roman"/>
          <w:szCs w:val="24"/>
        </w:rPr>
        <w:t xml:space="preserve">. </w:t>
      </w:r>
    </w:p>
    <w:p w14:paraId="619F97F7" w14:textId="77777777" w:rsidR="00F246CC" w:rsidRDefault="005B5D49">
      <w:pPr>
        <w:spacing w:line="600" w:lineRule="auto"/>
        <w:ind w:firstLine="720"/>
        <w:jc w:val="both"/>
        <w:rPr>
          <w:rFonts w:eastAsia="Times New Roman"/>
          <w:szCs w:val="24"/>
        </w:rPr>
      </w:pPr>
      <w:r>
        <w:rPr>
          <w:rFonts w:eastAsia="Times New Roman"/>
          <w:szCs w:val="24"/>
        </w:rPr>
        <w:t>Αυτά θα έκανε η Γερμανία. Εμείς τι κάνουμε τώρα;</w:t>
      </w:r>
      <w:r w:rsidRPr="001E3358">
        <w:rPr>
          <w:rFonts w:eastAsia="Times New Roman"/>
          <w:szCs w:val="24"/>
        </w:rPr>
        <w:t xml:space="preserve"> </w:t>
      </w:r>
      <w:r>
        <w:rPr>
          <w:rFonts w:eastAsia="Times New Roman"/>
          <w:szCs w:val="24"/>
        </w:rPr>
        <w:t>Α</w:t>
      </w:r>
      <w:r w:rsidRPr="001E3358">
        <w:rPr>
          <w:rFonts w:eastAsia="Times New Roman"/>
          <w:szCs w:val="24"/>
        </w:rPr>
        <w:t>ναλύουμε αυτή</w:t>
      </w:r>
      <w:r>
        <w:rPr>
          <w:rFonts w:eastAsia="Times New Roman"/>
          <w:szCs w:val="24"/>
        </w:rPr>
        <w:t xml:space="preserve">ν τη στιγμή πολιτικά, </w:t>
      </w:r>
      <w:r w:rsidRPr="001E3358">
        <w:rPr>
          <w:rFonts w:eastAsia="Times New Roman"/>
          <w:szCs w:val="24"/>
        </w:rPr>
        <w:t xml:space="preserve">νομικά και ηθικά </w:t>
      </w:r>
      <w:r>
        <w:rPr>
          <w:rFonts w:eastAsia="Times New Roman"/>
          <w:szCs w:val="24"/>
        </w:rPr>
        <w:t>τ</w:t>
      </w:r>
      <w:r w:rsidRPr="001E3358">
        <w:rPr>
          <w:rFonts w:eastAsia="Times New Roman"/>
          <w:szCs w:val="24"/>
        </w:rPr>
        <w:t>ο ζήτημα</w:t>
      </w:r>
      <w:r>
        <w:rPr>
          <w:rFonts w:eastAsia="Times New Roman"/>
          <w:szCs w:val="24"/>
        </w:rPr>
        <w:t>,</w:t>
      </w:r>
      <w:r w:rsidRPr="001E3358">
        <w:rPr>
          <w:rFonts w:eastAsia="Times New Roman"/>
          <w:szCs w:val="24"/>
        </w:rPr>
        <w:t xml:space="preserve"> </w:t>
      </w:r>
      <w:r>
        <w:rPr>
          <w:rFonts w:eastAsia="Times New Roman"/>
          <w:szCs w:val="24"/>
        </w:rPr>
        <w:t>για το α</w:t>
      </w:r>
      <w:r w:rsidRPr="001E3358">
        <w:rPr>
          <w:rFonts w:eastAsia="Times New Roman"/>
          <w:szCs w:val="24"/>
        </w:rPr>
        <w:t xml:space="preserve">ν έχουμε </w:t>
      </w:r>
      <w:r>
        <w:rPr>
          <w:rFonts w:eastAsia="Times New Roman"/>
          <w:szCs w:val="24"/>
        </w:rPr>
        <w:t>δίκιο;</w:t>
      </w:r>
      <w:r w:rsidRPr="001E3358">
        <w:rPr>
          <w:rFonts w:eastAsia="Times New Roman"/>
          <w:szCs w:val="24"/>
        </w:rPr>
        <w:t xml:space="preserve"> Όλοι είμαστε υπέρ του πορίσματος</w:t>
      </w:r>
      <w:r>
        <w:rPr>
          <w:rFonts w:eastAsia="Times New Roman"/>
          <w:szCs w:val="24"/>
        </w:rPr>
        <w:t>.</w:t>
      </w:r>
      <w:r w:rsidRPr="001E3358">
        <w:rPr>
          <w:rFonts w:eastAsia="Times New Roman"/>
          <w:szCs w:val="24"/>
        </w:rPr>
        <w:t xml:space="preserve"> Εγώ είχα διαφωνήσει </w:t>
      </w:r>
      <w:r>
        <w:rPr>
          <w:rFonts w:eastAsia="Times New Roman"/>
          <w:szCs w:val="24"/>
        </w:rPr>
        <w:t>σ</w:t>
      </w:r>
      <w:r w:rsidRPr="001E3358">
        <w:rPr>
          <w:rFonts w:eastAsia="Times New Roman"/>
          <w:szCs w:val="24"/>
        </w:rPr>
        <w:t xml:space="preserve">την </w:t>
      </w:r>
      <w:r>
        <w:rPr>
          <w:rFonts w:eastAsia="Times New Roman"/>
          <w:szCs w:val="24"/>
        </w:rPr>
        <w:t>ε</w:t>
      </w:r>
      <w:r w:rsidRPr="001E3358">
        <w:rPr>
          <w:rFonts w:eastAsia="Times New Roman"/>
          <w:szCs w:val="24"/>
        </w:rPr>
        <w:t>πιτροπή</w:t>
      </w:r>
      <w:r>
        <w:rPr>
          <w:rFonts w:eastAsia="Times New Roman"/>
          <w:szCs w:val="24"/>
        </w:rPr>
        <w:t xml:space="preserve"> </w:t>
      </w:r>
      <w:r>
        <w:rPr>
          <w:rFonts w:eastAsia="Times New Roman"/>
          <w:szCs w:val="24"/>
        </w:rPr>
        <w:t>και</w:t>
      </w:r>
      <w:r w:rsidRPr="001E3358">
        <w:rPr>
          <w:rFonts w:eastAsia="Times New Roman"/>
          <w:szCs w:val="24"/>
        </w:rPr>
        <w:t xml:space="preserve"> όσοι ήσασταν</w:t>
      </w:r>
      <w:r>
        <w:rPr>
          <w:rFonts w:eastAsia="Times New Roman"/>
          <w:szCs w:val="24"/>
        </w:rPr>
        <w:t>,</w:t>
      </w:r>
      <w:r w:rsidRPr="001E3358">
        <w:rPr>
          <w:rFonts w:eastAsia="Times New Roman"/>
          <w:szCs w:val="24"/>
        </w:rPr>
        <w:t xml:space="preserve"> </w:t>
      </w:r>
      <w:r>
        <w:rPr>
          <w:rFonts w:eastAsia="Times New Roman"/>
          <w:szCs w:val="24"/>
        </w:rPr>
        <w:t xml:space="preserve">το </w:t>
      </w:r>
      <w:r w:rsidRPr="001E3358">
        <w:rPr>
          <w:rFonts w:eastAsia="Times New Roman"/>
          <w:szCs w:val="24"/>
        </w:rPr>
        <w:t>γνωρίζετε</w:t>
      </w:r>
      <w:r>
        <w:rPr>
          <w:rFonts w:eastAsia="Times New Roman"/>
          <w:szCs w:val="24"/>
        </w:rPr>
        <w:t>. Έ</w:t>
      </w:r>
      <w:r w:rsidRPr="001E3358">
        <w:rPr>
          <w:rFonts w:eastAsia="Times New Roman"/>
          <w:szCs w:val="24"/>
        </w:rPr>
        <w:t xml:space="preserve">χω ένα κομμάτι δικό μου </w:t>
      </w:r>
      <w:r>
        <w:rPr>
          <w:rFonts w:eastAsia="Times New Roman"/>
          <w:szCs w:val="24"/>
        </w:rPr>
        <w:t>γύρω στις εξήντα οκτώ με εβδομήντα</w:t>
      </w:r>
      <w:r w:rsidRPr="001E3358">
        <w:rPr>
          <w:rFonts w:eastAsia="Times New Roman"/>
          <w:szCs w:val="24"/>
        </w:rPr>
        <w:t xml:space="preserve"> </w:t>
      </w:r>
      <w:r>
        <w:rPr>
          <w:rFonts w:eastAsia="Times New Roman"/>
          <w:szCs w:val="24"/>
        </w:rPr>
        <w:t>σελίδες. Δεν ξέρω πόσο</w:t>
      </w:r>
      <w:r>
        <w:rPr>
          <w:rFonts w:eastAsia="Times New Roman"/>
          <w:szCs w:val="24"/>
        </w:rPr>
        <w:t xml:space="preserve"> έχω γράψει </w:t>
      </w:r>
      <w:r w:rsidRPr="001E3358">
        <w:rPr>
          <w:rFonts w:eastAsia="Times New Roman"/>
          <w:szCs w:val="24"/>
        </w:rPr>
        <w:t xml:space="preserve">με ειδική κοστολόγηση για το πώς πρέπει να υπολογιστεί </w:t>
      </w:r>
      <w:r>
        <w:rPr>
          <w:rFonts w:eastAsia="Times New Roman"/>
          <w:szCs w:val="24"/>
        </w:rPr>
        <w:t>-</w:t>
      </w:r>
      <w:r w:rsidRPr="001E3358">
        <w:rPr>
          <w:rFonts w:eastAsia="Times New Roman"/>
          <w:szCs w:val="24"/>
        </w:rPr>
        <w:t>μαζί με βοήθεια οικονομολόγων</w:t>
      </w:r>
      <w:r>
        <w:rPr>
          <w:rFonts w:eastAsia="Times New Roman"/>
          <w:szCs w:val="24"/>
        </w:rPr>
        <w:t xml:space="preserve"> και</w:t>
      </w:r>
      <w:r w:rsidRPr="001E3358">
        <w:rPr>
          <w:rFonts w:eastAsia="Times New Roman"/>
          <w:szCs w:val="24"/>
        </w:rPr>
        <w:t xml:space="preserve"> άλλων </w:t>
      </w:r>
      <w:r>
        <w:rPr>
          <w:rFonts w:eastAsia="Times New Roman"/>
          <w:szCs w:val="24"/>
        </w:rPr>
        <w:t>φίλων-</w:t>
      </w:r>
      <w:r w:rsidRPr="001E3358">
        <w:rPr>
          <w:rFonts w:eastAsia="Times New Roman"/>
          <w:szCs w:val="24"/>
        </w:rPr>
        <w:t xml:space="preserve"> η απώλεια του ΑΕΠ</w:t>
      </w:r>
      <w:r>
        <w:rPr>
          <w:rFonts w:eastAsia="Times New Roman"/>
          <w:szCs w:val="24"/>
        </w:rPr>
        <w:t>,</w:t>
      </w:r>
      <w:r w:rsidRPr="001E3358">
        <w:rPr>
          <w:rFonts w:eastAsia="Times New Roman"/>
          <w:szCs w:val="24"/>
        </w:rPr>
        <w:t xml:space="preserve"> το εμπορικό ισοζύγιο</w:t>
      </w:r>
      <w:r>
        <w:rPr>
          <w:rFonts w:eastAsia="Times New Roman"/>
          <w:szCs w:val="24"/>
        </w:rPr>
        <w:t xml:space="preserve">, το </w:t>
      </w:r>
      <w:r>
        <w:rPr>
          <w:rFonts w:eastAsia="Times New Roman"/>
          <w:szCs w:val="24"/>
          <w:lang w:val="en-US"/>
        </w:rPr>
        <w:t>clearing</w:t>
      </w:r>
      <w:r w:rsidRPr="000B341C">
        <w:rPr>
          <w:rFonts w:eastAsia="Times New Roman"/>
          <w:szCs w:val="24"/>
        </w:rPr>
        <w:t xml:space="preserve">, </w:t>
      </w:r>
      <w:r w:rsidRPr="001E3358">
        <w:rPr>
          <w:rFonts w:eastAsia="Times New Roman"/>
          <w:szCs w:val="24"/>
        </w:rPr>
        <w:t xml:space="preserve">όλα αυτά που είχαν </w:t>
      </w:r>
      <w:r>
        <w:rPr>
          <w:rFonts w:eastAsia="Times New Roman"/>
          <w:szCs w:val="24"/>
        </w:rPr>
        <w:t xml:space="preserve">φτιάξει οι Γερμανοί όταν αγόραζαν </w:t>
      </w:r>
      <w:r w:rsidRPr="001E3358">
        <w:rPr>
          <w:rFonts w:eastAsia="Times New Roman"/>
          <w:szCs w:val="24"/>
        </w:rPr>
        <w:t xml:space="preserve">προϊόντα </w:t>
      </w:r>
      <w:r>
        <w:rPr>
          <w:rFonts w:eastAsia="Times New Roman"/>
          <w:szCs w:val="24"/>
        </w:rPr>
        <w:t xml:space="preserve">από </w:t>
      </w:r>
      <w:r w:rsidRPr="001E3358">
        <w:rPr>
          <w:rFonts w:eastAsia="Times New Roman"/>
          <w:szCs w:val="24"/>
        </w:rPr>
        <w:t xml:space="preserve">την Ελλάδα </w:t>
      </w:r>
      <w:r>
        <w:rPr>
          <w:rFonts w:eastAsia="Times New Roman"/>
          <w:szCs w:val="24"/>
        </w:rPr>
        <w:t>και μας έσ</w:t>
      </w:r>
      <w:r>
        <w:rPr>
          <w:rFonts w:eastAsia="Times New Roman"/>
          <w:szCs w:val="24"/>
        </w:rPr>
        <w:t xml:space="preserve">τελναν άχρηστα </w:t>
      </w:r>
      <w:r w:rsidRPr="001E3358">
        <w:rPr>
          <w:rFonts w:eastAsia="Times New Roman"/>
          <w:szCs w:val="24"/>
        </w:rPr>
        <w:t xml:space="preserve">προϊόντα </w:t>
      </w:r>
      <w:r>
        <w:rPr>
          <w:rFonts w:eastAsia="Times New Roman"/>
          <w:szCs w:val="24"/>
        </w:rPr>
        <w:t>εδώ, όπως και οι Ιταλοί.</w:t>
      </w:r>
      <w:r w:rsidRPr="001E3358">
        <w:rPr>
          <w:rFonts w:eastAsia="Times New Roman"/>
          <w:szCs w:val="24"/>
        </w:rPr>
        <w:t xml:space="preserve"> </w:t>
      </w:r>
    </w:p>
    <w:p w14:paraId="619F97F8" w14:textId="77777777" w:rsidR="00F246CC" w:rsidRDefault="005B5D49">
      <w:pPr>
        <w:spacing w:line="600" w:lineRule="auto"/>
        <w:ind w:firstLine="720"/>
        <w:jc w:val="both"/>
        <w:rPr>
          <w:rFonts w:eastAsia="Times New Roman"/>
          <w:szCs w:val="24"/>
        </w:rPr>
      </w:pPr>
      <w:r>
        <w:rPr>
          <w:rFonts w:eastAsia="Times New Roman"/>
          <w:szCs w:val="24"/>
        </w:rPr>
        <w:t xml:space="preserve">Μια άλλη ερώτηση είναι η εξής. </w:t>
      </w:r>
      <w:r w:rsidRPr="001E3358">
        <w:rPr>
          <w:rFonts w:eastAsia="Times New Roman"/>
          <w:szCs w:val="24"/>
        </w:rPr>
        <w:t xml:space="preserve">Με τους Ιταλούς </w:t>
      </w:r>
      <w:r>
        <w:rPr>
          <w:rFonts w:eastAsia="Times New Roman"/>
          <w:szCs w:val="24"/>
        </w:rPr>
        <w:t>τι</w:t>
      </w:r>
      <w:r w:rsidRPr="001E3358">
        <w:rPr>
          <w:rFonts w:eastAsia="Times New Roman"/>
          <w:szCs w:val="24"/>
        </w:rPr>
        <w:t xml:space="preserve"> θα κάνουμε</w:t>
      </w:r>
      <w:r>
        <w:rPr>
          <w:rFonts w:eastAsia="Times New Roman"/>
          <w:szCs w:val="24"/>
        </w:rPr>
        <w:t>; Θ</w:t>
      </w:r>
      <w:r w:rsidRPr="001E3358">
        <w:rPr>
          <w:rFonts w:eastAsia="Times New Roman"/>
          <w:szCs w:val="24"/>
        </w:rPr>
        <w:t>α ζητήσουμε λεφτά</w:t>
      </w:r>
      <w:r>
        <w:rPr>
          <w:rFonts w:eastAsia="Times New Roman"/>
          <w:szCs w:val="24"/>
        </w:rPr>
        <w:t>;</w:t>
      </w:r>
      <w:r w:rsidRPr="001E3358">
        <w:rPr>
          <w:rFonts w:eastAsia="Times New Roman"/>
          <w:szCs w:val="24"/>
        </w:rPr>
        <w:t xml:space="preserve"> </w:t>
      </w:r>
      <w:r>
        <w:rPr>
          <w:rFonts w:eastAsia="Times New Roman"/>
          <w:szCs w:val="24"/>
        </w:rPr>
        <w:t xml:space="preserve">Οι </w:t>
      </w:r>
      <w:r w:rsidRPr="001E3358">
        <w:rPr>
          <w:rFonts w:eastAsia="Times New Roman"/>
          <w:szCs w:val="24"/>
        </w:rPr>
        <w:t>Ιταλοί δεν μας πήραν λεφτά</w:t>
      </w:r>
      <w:r>
        <w:rPr>
          <w:rFonts w:eastAsia="Times New Roman"/>
          <w:szCs w:val="24"/>
        </w:rPr>
        <w:t xml:space="preserve"> α</w:t>
      </w:r>
      <w:r w:rsidRPr="001E3358">
        <w:rPr>
          <w:rFonts w:eastAsia="Times New Roman"/>
          <w:szCs w:val="24"/>
        </w:rPr>
        <w:t>ναγκαστικά</w:t>
      </w:r>
      <w:r>
        <w:rPr>
          <w:rFonts w:eastAsia="Times New Roman"/>
          <w:szCs w:val="24"/>
        </w:rPr>
        <w:t>;</w:t>
      </w:r>
      <w:r w:rsidRPr="001E3358">
        <w:rPr>
          <w:rFonts w:eastAsia="Times New Roman"/>
          <w:szCs w:val="24"/>
        </w:rPr>
        <w:t xml:space="preserve"> </w:t>
      </w:r>
      <w:r>
        <w:rPr>
          <w:rFonts w:eastAsia="Times New Roman"/>
          <w:szCs w:val="24"/>
        </w:rPr>
        <w:t xml:space="preserve">Πληρώνουμε ή όχι το μήνα στους Ιταλούς </w:t>
      </w:r>
      <w:r w:rsidRPr="001E3358">
        <w:rPr>
          <w:rFonts w:eastAsia="Times New Roman"/>
          <w:szCs w:val="24"/>
        </w:rPr>
        <w:t>αναγκαστικό κατοχικό δάνειο</w:t>
      </w:r>
      <w:r>
        <w:rPr>
          <w:rFonts w:eastAsia="Times New Roman"/>
          <w:szCs w:val="24"/>
        </w:rPr>
        <w:t>;</w:t>
      </w:r>
      <w:r w:rsidRPr="001E3358">
        <w:rPr>
          <w:rFonts w:eastAsia="Times New Roman"/>
          <w:szCs w:val="24"/>
        </w:rPr>
        <w:t xml:space="preserve"> Το λέει</w:t>
      </w:r>
      <w:r>
        <w:rPr>
          <w:rFonts w:eastAsia="Times New Roman"/>
          <w:szCs w:val="24"/>
        </w:rPr>
        <w:t xml:space="preserve"> η</w:t>
      </w:r>
      <w:r w:rsidRPr="001E3358">
        <w:rPr>
          <w:rFonts w:eastAsia="Times New Roman"/>
          <w:szCs w:val="24"/>
        </w:rPr>
        <w:t xml:space="preserve"> Τράπεζα της Ελλάδος</w:t>
      </w:r>
      <w:r>
        <w:rPr>
          <w:rFonts w:eastAsia="Times New Roman"/>
          <w:szCs w:val="24"/>
        </w:rPr>
        <w:t>;</w:t>
      </w:r>
      <w:r w:rsidRPr="001E3358">
        <w:rPr>
          <w:rFonts w:eastAsia="Times New Roman"/>
          <w:szCs w:val="24"/>
        </w:rPr>
        <w:t xml:space="preserve"> Μέσα από το 1,5 </w:t>
      </w:r>
      <w:r w:rsidRPr="001E3358">
        <w:rPr>
          <w:rFonts w:eastAsia="Times New Roman"/>
          <w:szCs w:val="24"/>
        </w:rPr>
        <w:t>δι</w:t>
      </w:r>
      <w:r>
        <w:rPr>
          <w:rFonts w:eastAsia="Times New Roman"/>
          <w:szCs w:val="24"/>
        </w:rPr>
        <w:t>σεκατομμύριο</w:t>
      </w:r>
      <w:r w:rsidRPr="001E3358">
        <w:rPr>
          <w:rFonts w:eastAsia="Times New Roman"/>
          <w:szCs w:val="24"/>
        </w:rPr>
        <w:t xml:space="preserve"> </w:t>
      </w:r>
      <w:r w:rsidRPr="001E3358">
        <w:rPr>
          <w:rFonts w:eastAsia="Times New Roman"/>
          <w:szCs w:val="24"/>
        </w:rPr>
        <w:t>δραχ</w:t>
      </w:r>
      <w:r>
        <w:rPr>
          <w:rFonts w:eastAsia="Times New Roman"/>
          <w:szCs w:val="24"/>
        </w:rPr>
        <w:t xml:space="preserve">μές το μήνα, 15 </w:t>
      </w:r>
      <w:r>
        <w:rPr>
          <w:rFonts w:eastAsia="Times New Roman"/>
          <w:szCs w:val="24"/>
        </w:rPr>
        <w:t xml:space="preserve">δισεκατομμύρια </w:t>
      </w:r>
      <w:r>
        <w:rPr>
          <w:rFonts w:eastAsia="Times New Roman"/>
          <w:szCs w:val="24"/>
        </w:rPr>
        <w:t xml:space="preserve">ή όσα έγιναν πληθωρισμένα </w:t>
      </w:r>
      <w:r w:rsidRPr="001E3358">
        <w:rPr>
          <w:rFonts w:eastAsia="Times New Roman"/>
          <w:szCs w:val="24"/>
        </w:rPr>
        <w:t>αργότερα</w:t>
      </w:r>
      <w:r>
        <w:rPr>
          <w:rFonts w:eastAsia="Times New Roman"/>
          <w:szCs w:val="24"/>
        </w:rPr>
        <w:t>,</w:t>
      </w:r>
      <w:r w:rsidRPr="001E3358">
        <w:rPr>
          <w:rFonts w:eastAsia="Times New Roman"/>
          <w:szCs w:val="24"/>
        </w:rPr>
        <w:t xml:space="preserve"> </w:t>
      </w:r>
      <w:r>
        <w:rPr>
          <w:rFonts w:eastAsia="Times New Roman"/>
          <w:szCs w:val="24"/>
        </w:rPr>
        <w:t>δίναμε</w:t>
      </w:r>
      <w:r w:rsidRPr="001E3358">
        <w:rPr>
          <w:rFonts w:eastAsia="Times New Roman"/>
          <w:szCs w:val="24"/>
        </w:rPr>
        <w:t xml:space="preserve"> χρήματα στην Ιταλία</w:t>
      </w:r>
      <w:r>
        <w:rPr>
          <w:rFonts w:eastAsia="Times New Roman"/>
          <w:szCs w:val="24"/>
        </w:rPr>
        <w:t>;</w:t>
      </w:r>
      <w:r w:rsidRPr="001E3358">
        <w:rPr>
          <w:rFonts w:eastAsia="Times New Roman"/>
          <w:szCs w:val="24"/>
        </w:rPr>
        <w:t xml:space="preserve"> </w:t>
      </w:r>
      <w:r>
        <w:rPr>
          <w:rFonts w:eastAsia="Times New Roman"/>
          <w:szCs w:val="24"/>
        </w:rPr>
        <w:t>Δίναμε.</w:t>
      </w:r>
      <w:r w:rsidRPr="001E3358">
        <w:rPr>
          <w:rFonts w:eastAsia="Times New Roman"/>
          <w:szCs w:val="24"/>
        </w:rPr>
        <w:t xml:space="preserve"> Γιατί δεν μιλά</w:t>
      </w:r>
      <w:r>
        <w:rPr>
          <w:rFonts w:eastAsia="Times New Roman"/>
          <w:szCs w:val="24"/>
        </w:rPr>
        <w:t>ει κανένας</w:t>
      </w:r>
      <w:r w:rsidRPr="001E3358">
        <w:rPr>
          <w:rFonts w:eastAsia="Times New Roman"/>
          <w:szCs w:val="24"/>
        </w:rPr>
        <w:t xml:space="preserve"> για την Ιταλία</w:t>
      </w:r>
      <w:r>
        <w:rPr>
          <w:rFonts w:eastAsia="Times New Roman"/>
          <w:szCs w:val="24"/>
        </w:rPr>
        <w:t>;</w:t>
      </w:r>
      <w:r w:rsidRPr="001E3358">
        <w:rPr>
          <w:rFonts w:eastAsia="Times New Roman"/>
          <w:szCs w:val="24"/>
        </w:rPr>
        <w:t xml:space="preserve"> </w:t>
      </w:r>
      <w:r>
        <w:rPr>
          <w:rFonts w:eastAsia="Times New Roman"/>
          <w:szCs w:val="24"/>
        </w:rPr>
        <w:t>Για την Αλβανία λίγα,</w:t>
      </w:r>
      <w:r w:rsidRPr="001E3358">
        <w:rPr>
          <w:rFonts w:eastAsia="Times New Roman"/>
          <w:szCs w:val="24"/>
        </w:rPr>
        <w:t xml:space="preserve"> απειροελάχιστα</w:t>
      </w:r>
      <w:r>
        <w:rPr>
          <w:rFonts w:eastAsia="Times New Roman"/>
          <w:szCs w:val="24"/>
        </w:rPr>
        <w:t xml:space="preserve"> σε σχέση με τους ά</w:t>
      </w:r>
      <w:r>
        <w:rPr>
          <w:rFonts w:eastAsia="Times New Roman"/>
          <w:szCs w:val="24"/>
        </w:rPr>
        <w:t>λλους.</w:t>
      </w:r>
      <w:r w:rsidRPr="001E3358">
        <w:rPr>
          <w:rFonts w:eastAsia="Times New Roman"/>
          <w:szCs w:val="24"/>
        </w:rPr>
        <w:t xml:space="preserve"> </w:t>
      </w:r>
      <w:r>
        <w:rPr>
          <w:rFonts w:eastAsia="Times New Roman"/>
          <w:szCs w:val="24"/>
        </w:rPr>
        <w:t>Οι Ιταλοί; Μ</w:t>
      </w:r>
      <w:r w:rsidRPr="001E3358">
        <w:rPr>
          <w:rFonts w:eastAsia="Times New Roman"/>
          <w:szCs w:val="24"/>
        </w:rPr>
        <w:t>εγάλο κομμάτι των αποζημιώσεων</w:t>
      </w:r>
      <w:r>
        <w:rPr>
          <w:rFonts w:eastAsia="Times New Roman"/>
          <w:szCs w:val="24"/>
        </w:rPr>
        <w:t xml:space="preserve"> ανήκουν στους Ιταλούς.</w:t>
      </w:r>
      <w:r w:rsidRPr="001E3358">
        <w:rPr>
          <w:rFonts w:eastAsia="Times New Roman"/>
          <w:szCs w:val="24"/>
        </w:rPr>
        <w:t xml:space="preserve"> </w:t>
      </w:r>
    </w:p>
    <w:p w14:paraId="619F97F9" w14:textId="77777777" w:rsidR="00F246CC" w:rsidRDefault="005B5D49">
      <w:pPr>
        <w:spacing w:line="600" w:lineRule="auto"/>
        <w:ind w:firstLine="720"/>
        <w:jc w:val="both"/>
        <w:rPr>
          <w:rFonts w:eastAsia="Times New Roman"/>
          <w:szCs w:val="24"/>
        </w:rPr>
      </w:pPr>
      <w:r>
        <w:rPr>
          <w:rFonts w:eastAsia="Times New Roman"/>
          <w:szCs w:val="24"/>
        </w:rPr>
        <w:t>Οι</w:t>
      </w:r>
      <w:r w:rsidRPr="001E3358">
        <w:rPr>
          <w:rFonts w:eastAsia="Times New Roman"/>
          <w:szCs w:val="24"/>
        </w:rPr>
        <w:t xml:space="preserve"> </w:t>
      </w:r>
      <w:r>
        <w:rPr>
          <w:rFonts w:eastAsia="Times New Roman"/>
          <w:szCs w:val="24"/>
        </w:rPr>
        <w:t>αξιώσεις</w:t>
      </w:r>
      <w:r w:rsidRPr="001E3358">
        <w:rPr>
          <w:rFonts w:eastAsia="Times New Roman"/>
          <w:szCs w:val="24"/>
        </w:rPr>
        <w:t xml:space="preserve"> είναι νομικά </w:t>
      </w:r>
      <w:r>
        <w:rPr>
          <w:rFonts w:eastAsia="Times New Roman"/>
          <w:szCs w:val="24"/>
        </w:rPr>
        <w:t>ενεργές και είναι διεκδι</w:t>
      </w:r>
      <w:r w:rsidRPr="001E3358">
        <w:rPr>
          <w:rFonts w:eastAsia="Times New Roman"/>
          <w:szCs w:val="24"/>
        </w:rPr>
        <w:t>κ</w:t>
      </w:r>
      <w:r>
        <w:rPr>
          <w:rFonts w:eastAsia="Times New Roman"/>
          <w:szCs w:val="24"/>
        </w:rPr>
        <w:t>ή</w:t>
      </w:r>
      <w:r w:rsidRPr="001E3358">
        <w:rPr>
          <w:rFonts w:eastAsia="Times New Roman"/>
          <w:szCs w:val="24"/>
        </w:rPr>
        <w:t>σ</w:t>
      </w:r>
      <w:r>
        <w:rPr>
          <w:rFonts w:eastAsia="Times New Roman"/>
          <w:szCs w:val="24"/>
        </w:rPr>
        <w:t>ιμες.</w:t>
      </w:r>
      <w:r w:rsidRPr="001E3358">
        <w:rPr>
          <w:rFonts w:eastAsia="Times New Roman"/>
          <w:szCs w:val="24"/>
        </w:rPr>
        <w:t xml:space="preserve"> Είμαστε τυχεροί που </w:t>
      </w:r>
      <w:r>
        <w:rPr>
          <w:rFonts w:eastAsia="Times New Roman"/>
          <w:szCs w:val="24"/>
        </w:rPr>
        <w:t xml:space="preserve">ο κ. </w:t>
      </w:r>
      <w:r w:rsidRPr="001E3358">
        <w:rPr>
          <w:rFonts w:eastAsia="Times New Roman"/>
          <w:szCs w:val="24"/>
        </w:rPr>
        <w:t>Σταϊκούρας έκανε στο Γενικό Λογιστήριο του Κράτους τ</w:t>
      </w:r>
      <w:r>
        <w:rPr>
          <w:rFonts w:eastAsia="Times New Roman"/>
          <w:szCs w:val="24"/>
        </w:rPr>
        <w:t>ην κοστολόγηση τότε και έχουμε τ</w:t>
      </w:r>
      <w:r w:rsidRPr="001E3358">
        <w:rPr>
          <w:rFonts w:eastAsia="Times New Roman"/>
          <w:szCs w:val="24"/>
        </w:rPr>
        <w:t>α νούμερα</w:t>
      </w:r>
      <w:r>
        <w:rPr>
          <w:rFonts w:eastAsia="Times New Roman"/>
          <w:szCs w:val="24"/>
        </w:rPr>
        <w:t>,</w:t>
      </w:r>
      <w:r w:rsidRPr="001E3358">
        <w:rPr>
          <w:rFonts w:eastAsia="Times New Roman"/>
          <w:szCs w:val="24"/>
        </w:rPr>
        <w:t xml:space="preserve"> τα ο</w:t>
      </w:r>
      <w:r w:rsidRPr="001E3358">
        <w:rPr>
          <w:rFonts w:eastAsia="Times New Roman"/>
          <w:szCs w:val="24"/>
        </w:rPr>
        <w:t>ποία όλοι μπορεί να επικαλεστούμε τώρα</w:t>
      </w:r>
      <w:r>
        <w:rPr>
          <w:rFonts w:eastAsia="Times New Roman"/>
          <w:szCs w:val="24"/>
        </w:rPr>
        <w:t>.</w:t>
      </w:r>
      <w:r w:rsidRPr="001E3358">
        <w:rPr>
          <w:rFonts w:eastAsia="Times New Roman"/>
          <w:szCs w:val="24"/>
        </w:rPr>
        <w:t xml:space="preserve"> </w:t>
      </w:r>
      <w:r>
        <w:rPr>
          <w:rFonts w:eastAsia="Times New Roman"/>
          <w:szCs w:val="24"/>
        </w:rPr>
        <w:t>Τ</w:t>
      </w:r>
      <w:r w:rsidRPr="001E3358">
        <w:rPr>
          <w:rFonts w:eastAsia="Times New Roman"/>
          <w:szCs w:val="24"/>
        </w:rPr>
        <w:t xml:space="preserve">ο Γενικό Λογιστήριο του Κράτους και το Νομικό Συμβούλιο του Κράτους </w:t>
      </w:r>
      <w:r>
        <w:rPr>
          <w:rFonts w:eastAsia="Times New Roman"/>
          <w:szCs w:val="24"/>
        </w:rPr>
        <w:t xml:space="preserve">μπορεί </w:t>
      </w:r>
      <w:r w:rsidRPr="001E3358">
        <w:rPr>
          <w:rFonts w:eastAsia="Times New Roman"/>
          <w:szCs w:val="24"/>
        </w:rPr>
        <w:t>να μας βγάλει τα τετράκις εκατομμύρια</w:t>
      </w:r>
      <w:r>
        <w:rPr>
          <w:rFonts w:eastAsia="Times New Roman"/>
          <w:szCs w:val="24"/>
        </w:rPr>
        <w:t>,</w:t>
      </w:r>
      <w:r w:rsidRPr="001E3358">
        <w:rPr>
          <w:rFonts w:eastAsia="Times New Roman"/>
          <w:szCs w:val="24"/>
        </w:rPr>
        <w:t xml:space="preserve"> δισεκατομμύρια δραχμές</w:t>
      </w:r>
      <w:r>
        <w:rPr>
          <w:rFonts w:eastAsia="Times New Roman"/>
          <w:szCs w:val="24"/>
        </w:rPr>
        <w:t>,</w:t>
      </w:r>
      <w:r w:rsidRPr="001E3358">
        <w:rPr>
          <w:rFonts w:eastAsia="Times New Roman"/>
          <w:szCs w:val="24"/>
        </w:rPr>
        <w:t xml:space="preserve"> τα οποία </w:t>
      </w:r>
      <w:r>
        <w:rPr>
          <w:rFonts w:eastAsia="Times New Roman"/>
          <w:szCs w:val="24"/>
        </w:rPr>
        <w:t>πληθωρισμένα</w:t>
      </w:r>
      <w:r w:rsidRPr="001E3358">
        <w:rPr>
          <w:rFonts w:eastAsia="Times New Roman"/>
          <w:szCs w:val="24"/>
        </w:rPr>
        <w:t xml:space="preserve"> μπορεί να είναι σήμερα 15</w:t>
      </w:r>
      <w:r>
        <w:rPr>
          <w:rFonts w:eastAsia="Times New Roman"/>
          <w:szCs w:val="24"/>
        </w:rPr>
        <w:t>,</w:t>
      </w:r>
      <w:r w:rsidRPr="001E3358">
        <w:rPr>
          <w:rFonts w:eastAsia="Times New Roman"/>
          <w:szCs w:val="24"/>
        </w:rPr>
        <w:t xml:space="preserve"> 16</w:t>
      </w:r>
      <w:r>
        <w:rPr>
          <w:rFonts w:eastAsia="Times New Roman"/>
          <w:szCs w:val="24"/>
        </w:rPr>
        <w:t>,</w:t>
      </w:r>
      <w:r w:rsidRPr="001E3358">
        <w:rPr>
          <w:rFonts w:eastAsia="Times New Roman"/>
          <w:szCs w:val="24"/>
        </w:rPr>
        <w:t xml:space="preserve"> 17 εκατομμύρια χρυσές λί</w:t>
      </w:r>
      <w:r w:rsidRPr="001E3358">
        <w:rPr>
          <w:rFonts w:eastAsia="Times New Roman"/>
          <w:szCs w:val="24"/>
        </w:rPr>
        <w:t>ρες τότε εποχής</w:t>
      </w:r>
      <w:r>
        <w:rPr>
          <w:rFonts w:eastAsia="Times New Roman"/>
          <w:szCs w:val="24"/>
        </w:rPr>
        <w:t>,</w:t>
      </w:r>
      <w:r w:rsidRPr="001E3358">
        <w:rPr>
          <w:rFonts w:eastAsia="Times New Roman"/>
          <w:szCs w:val="24"/>
        </w:rPr>
        <w:t xml:space="preserve"> οι οποίες </w:t>
      </w:r>
      <w:r>
        <w:rPr>
          <w:rFonts w:eastAsia="Times New Roman"/>
          <w:szCs w:val="24"/>
        </w:rPr>
        <w:t xml:space="preserve">με </w:t>
      </w:r>
      <w:r w:rsidRPr="001E3358">
        <w:rPr>
          <w:rFonts w:eastAsia="Times New Roman"/>
          <w:szCs w:val="24"/>
        </w:rPr>
        <w:t>πράξ</w:t>
      </w:r>
      <w:r>
        <w:rPr>
          <w:rFonts w:eastAsia="Times New Roman"/>
          <w:szCs w:val="24"/>
        </w:rPr>
        <w:t>εις</w:t>
      </w:r>
      <w:r w:rsidRPr="001E3358">
        <w:rPr>
          <w:rFonts w:eastAsia="Times New Roman"/>
          <w:szCs w:val="24"/>
        </w:rPr>
        <w:t xml:space="preserve"> </w:t>
      </w:r>
      <w:r>
        <w:rPr>
          <w:rFonts w:eastAsia="Times New Roman"/>
          <w:szCs w:val="24"/>
        </w:rPr>
        <w:t>ανατοκισμού επί</w:t>
      </w:r>
      <w:r w:rsidRPr="001E3358">
        <w:rPr>
          <w:rFonts w:eastAsia="Times New Roman"/>
          <w:szCs w:val="24"/>
        </w:rPr>
        <w:t xml:space="preserve"> </w:t>
      </w:r>
      <w:r>
        <w:rPr>
          <w:rFonts w:eastAsia="Times New Roman"/>
          <w:szCs w:val="24"/>
        </w:rPr>
        <w:t>εβδομήντα τέσσερα</w:t>
      </w:r>
      <w:r w:rsidRPr="001E3358">
        <w:rPr>
          <w:rFonts w:eastAsia="Times New Roman"/>
          <w:szCs w:val="24"/>
        </w:rPr>
        <w:t xml:space="preserve"> χρόνια επί </w:t>
      </w:r>
      <w:r>
        <w:rPr>
          <w:rFonts w:eastAsia="Times New Roman"/>
          <w:szCs w:val="24"/>
        </w:rPr>
        <w:t xml:space="preserve">6% </w:t>
      </w:r>
      <w:r w:rsidRPr="001E3358">
        <w:rPr>
          <w:rFonts w:eastAsia="Times New Roman"/>
          <w:szCs w:val="24"/>
        </w:rPr>
        <w:t>επιτόκιο</w:t>
      </w:r>
      <w:r>
        <w:rPr>
          <w:rFonts w:eastAsia="Times New Roman"/>
          <w:szCs w:val="24"/>
        </w:rPr>
        <w:t>,</w:t>
      </w:r>
      <w:r w:rsidRPr="001E3358">
        <w:rPr>
          <w:rFonts w:eastAsia="Times New Roman"/>
          <w:szCs w:val="24"/>
        </w:rPr>
        <w:t xml:space="preserve"> μάλλον </w:t>
      </w:r>
      <w:r>
        <w:rPr>
          <w:rFonts w:eastAsia="Times New Roman"/>
          <w:szCs w:val="24"/>
        </w:rPr>
        <w:t xml:space="preserve">θα είναι </w:t>
      </w:r>
      <w:r w:rsidRPr="001E3358">
        <w:rPr>
          <w:rFonts w:eastAsia="Times New Roman"/>
          <w:szCs w:val="24"/>
        </w:rPr>
        <w:t xml:space="preserve">370 </w:t>
      </w:r>
      <w:r>
        <w:rPr>
          <w:rFonts w:eastAsia="Times New Roman"/>
          <w:szCs w:val="24"/>
        </w:rPr>
        <w:t>δισεκατομμύρια</w:t>
      </w:r>
      <w:r w:rsidRPr="001E3358">
        <w:rPr>
          <w:rFonts w:eastAsia="Times New Roman"/>
          <w:szCs w:val="24"/>
        </w:rPr>
        <w:t xml:space="preserve"> ευρώ</w:t>
      </w:r>
      <w:r>
        <w:rPr>
          <w:rFonts w:eastAsia="Times New Roman"/>
          <w:szCs w:val="24"/>
        </w:rPr>
        <w:t>.</w:t>
      </w:r>
      <w:r w:rsidRPr="001E3358">
        <w:rPr>
          <w:rFonts w:eastAsia="Times New Roman"/>
          <w:szCs w:val="24"/>
        </w:rPr>
        <w:t xml:space="preserve"> Όποιος θέλει </w:t>
      </w:r>
      <w:r>
        <w:rPr>
          <w:rFonts w:eastAsia="Times New Roman"/>
          <w:szCs w:val="24"/>
        </w:rPr>
        <w:t xml:space="preserve">μπορεί </w:t>
      </w:r>
      <w:r w:rsidRPr="001E3358">
        <w:rPr>
          <w:rFonts w:eastAsia="Times New Roman"/>
          <w:szCs w:val="24"/>
        </w:rPr>
        <w:t>να κάνει πράξεις</w:t>
      </w:r>
      <w:r>
        <w:rPr>
          <w:rFonts w:eastAsia="Times New Roman"/>
          <w:szCs w:val="24"/>
        </w:rPr>
        <w:t xml:space="preserve"> κ</w:t>
      </w:r>
      <w:r w:rsidRPr="001E3358">
        <w:rPr>
          <w:rFonts w:eastAsia="Times New Roman"/>
          <w:szCs w:val="24"/>
        </w:rPr>
        <w:t>αι</w:t>
      </w:r>
      <w:r>
        <w:rPr>
          <w:rFonts w:eastAsia="Times New Roman"/>
          <w:szCs w:val="24"/>
        </w:rPr>
        <w:t xml:space="preserve"> ας μην είναι της </w:t>
      </w:r>
      <w:r>
        <w:rPr>
          <w:rFonts w:eastAsia="Times New Roman"/>
          <w:szCs w:val="24"/>
          <w:lang w:val="en-US"/>
        </w:rPr>
        <w:t>Deutsche</w:t>
      </w:r>
      <w:r w:rsidRPr="008F16B3">
        <w:rPr>
          <w:rFonts w:eastAsia="Times New Roman"/>
          <w:szCs w:val="24"/>
        </w:rPr>
        <w:t xml:space="preserve"> </w:t>
      </w:r>
      <w:r>
        <w:rPr>
          <w:rFonts w:eastAsia="Times New Roman"/>
          <w:szCs w:val="24"/>
          <w:lang w:val="en-US"/>
        </w:rPr>
        <w:t>Bank</w:t>
      </w:r>
      <w:r>
        <w:rPr>
          <w:rFonts w:eastAsia="Times New Roman"/>
          <w:szCs w:val="24"/>
        </w:rPr>
        <w:t>.</w:t>
      </w:r>
      <w:r w:rsidRPr="008F16B3">
        <w:rPr>
          <w:rFonts w:eastAsia="Times New Roman"/>
          <w:szCs w:val="24"/>
        </w:rPr>
        <w:t xml:space="preserve"> </w:t>
      </w:r>
      <w:r>
        <w:rPr>
          <w:rFonts w:eastAsia="Times New Roman"/>
          <w:szCs w:val="24"/>
        </w:rPr>
        <w:t>Αν είχαμε εδώ</w:t>
      </w:r>
      <w:r w:rsidRPr="001E3358">
        <w:rPr>
          <w:rFonts w:eastAsia="Times New Roman"/>
          <w:szCs w:val="24"/>
        </w:rPr>
        <w:t xml:space="preserve"> τον Πρόεδρο της Deutsche Bank</w:t>
      </w:r>
      <w:r>
        <w:rPr>
          <w:rFonts w:eastAsia="Times New Roman"/>
          <w:szCs w:val="24"/>
        </w:rPr>
        <w:t>,</w:t>
      </w:r>
      <w:r w:rsidRPr="001E3358">
        <w:rPr>
          <w:rFonts w:eastAsia="Times New Roman"/>
          <w:szCs w:val="24"/>
        </w:rPr>
        <w:t xml:space="preserve"> </w:t>
      </w:r>
      <w:r>
        <w:rPr>
          <w:rFonts w:eastAsia="Times New Roman"/>
          <w:szCs w:val="24"/>
        </w:rPr>
        <w:t>θα</w:t>
      </w:r>
      <w:r w:rsidRPr="001E3358">
        <w:rPr>
          <w:rFonts w:eastAsia="Times New Roman"/>
          <w:szCs w:val="24"/>
        </w:rPr>
        <w:t xml:space="preserve"> μας έκανε καλές πράξεις</w:t>
      </w:r>
      <w:r>
        <w:rPr>
          <w:rFonts w:eastAsia="Times New Roman"/>
          <w:szCs w:val="24"/>
        </w:rPr>
        <w:t>, θα μας είχε βγάλει πολλά τα δισεκατομμύρια.</w:t>
      </w:r>
      <w:r w:rsidRPr="001E3358">
        <w:rPr>
          <w:rFonts w:eastAsia="Times New Roman"/>
          <w:szCs w:val="24"/>
        </w:rPr>
        <w:t xml:space="preserve"> Εμείς δεν κάνουμε </w:t>
      </w:r>
      <w:r>
        <w:rPr>
          <w:rFonts w:eastAsia="Times New Roman"/>
          <w:szCs w:val="24"/>
        </w:rPr>
        <w:t>εκπτώσεις</w:t>
      </w:r>
      <w:r w:rsidRPr="001E3358">
        <w:rPr>
          <w:rFonts w:eastAsia="Times New Roman"/>
          <w:szCs w:val="24"/>
        </w:rPr>
        <w:t xml:space="preserve"> και δεν πρέπει να κάνουμε εκπτώσεις</w:t>
      </w:r>
      <w:r>
        <w:rPr>
          <w:rFonts w:eastAsia="Times New Roman"/>
          <w:szCs w:val="24"/>
        </w:rPr>
        <w:t>.</w:t>
      </w:r>
    </w:p>
    <w:p w14:paraId="619F97FA" w14:textId="77777777" w:rsidR="00F246CC" w:rsidRDefault="005B5D49">
      <w:pPr>
        <w:spacing w:line="600" w:lineRule="auto"/>
        <w:ind w:firstLine="720"/>
        <w:jc w:val="both"/>
        <w:rPr>
          <w:rFonts w:eastAsia="Times New Roman"/>
          <w:szCs w:val="24"/>
        </w:rPr>
      </w:pPr>
      <w:r>
        <w:rPr>
          <w:rFonts w:eastAsia="Times New Roman"/>
          <w:szCs w:val="24"/>
        </w:rPr>
        <w:t>Β</w:t>
      </w:r>
      <w:r w:rsidRPr="001E3358">
        <w:rPr>
          <w:rFonts w:eastAsia="Times New Roman"/>
          <w:szCs w:val="24"/>
        </w:rPr>
        <w:t xml:space="preserve">λέπω </w:t>
      </w:r>
      <w:r>
        <w:rPr>
          <w:rFonts w:eastAsia="Times New Roman"/>
          <w:szCs w:val="24"/>
        </w:rPr>
        <w:t xml:space="preserve">εδώ </w:t>
      </w:r>
      <w:r w:rsidRPr="001E3358">
        <w:rPr>
          <w:rFonts w:eastAsia="Times New Roman"/>
          <w:szCs w:val="24"/>
        </w:rPr>
        <w:t xml:space="preserve">τον αγαπητό </w:t>
      </w:r>
      <w:r>
        <w:rPr>
          <w:rFonts w:eastAsia="Times New Roman"/>
          <w:szCs w:val="24"/>
        </w:rPr>
        <w:t>κ.</w:t>
      </w:r>
      <w:r w:rsidRPr="001E3358">
        <w:rPr>
          <w:rFonts w:eastAsia="Times New Roman"/>
          <w:szCs w:val="24"/>
        </w:rPr>
        <w:t xml:space="preserve"> Παρασκευόπουλο</w:t>
      </w:r>
      <w:r>
        <w:rPr>
          <w:rFonts w:eastAsia="Times New Roman"/>
          <w:szCs w:val="24"/>
        </w:rPr>
        <w:t>.</w:t>
      </w:r>
      <w:r w:rsidRPr="001E3358">
        <w:rPr>
          <w:rFonts w:eastAsia="Times New Roman"/>
          <w:szCs w:val="24"/>
        </w:rPr>
        <w:t xml:space="preserve"> </w:t>
      </w:r>
      <w:r>
        <w:rPr>
          <w:rFonts w:eastAsia="Times New Roman"/>
          <w:szCs w:val="24"/>
        </w:rPr>
        <w:t xml:space="preserve">Στις </w:t>
      </w:r>
      <w:r w:rsidRPr="001E3358">
        <w:rPr>
          <w:rFonts w:eastAsia="Times New Roman"/>
          <w:szCs w:val="24"/>
        </w:rPr>
        <w:t xml:space="preserve">10 Μαρτίου </w:t>
      </w:r>
      <w:r>
        <w:rPr>
          <w:rFonts w:eastAsia="Times New Roman"/>
          <w:szCs w:val="24"/>
        </w:rPr>
        <w:t>20</w:t>
      </w:r>
      <w:r w:rsidRPr="001E3358">
        <w:rPr>
          <w:rFonts w:eastAsia="Times New Roman"/>
          <w:szCs w:val="24"/>
        </w:rPr>
        <w:t>15</w:t>
      </w:r>
      <w:r>
        <w:rPr>
          <w:rFonts w:eastAsia="Times New Roman"/>
          <w:szCs w:val="24"/>
        </w:rPr>
        <w:t xml:space="preserve"> είπατε</w:t>
      </w:r>
      <w:r w:rsidRPr="000B341C">
        <w:rPr>
          <w:rFonts w:eastAsia="Times New Roman"/>
          <w:szCs w:val="24"/>
        </w:rPr>
        <w:t>:</w:t>
      </w:r>
      <w:r>
        <w:rPr>
          <w:rFonts w:eastAsia="Times New Roman"/>
          <w:szCs w:val="24"/>
        </w:rPr>
        <w:t xml:space="preserve"> «Έ</w:t>
      </w:r>
      <w:r w:rsidRPr="001E3358">
        <w:rPr>
          <w:rFonts w:eastAsia="Times New Roman"/>
          <w:szCs w:val="24"/>
        </w:rPr>
        <w:t>χω την τιμή</w:t>
      </w:r>
      <w:r>
        <w:rPr>
          <w:rFonts w:eastAsia="Times New Roman"/>
          <w:szCs w:val="24"/>
        </w:rPr>
        <w:t>,</w:t>
      </w:r>
      <w:r w:rsidRPr="001E3358">
        <w:rPr>
          <w:rFonts w:eastAsia="Times New Roman"/>
          <w:szCs w:val="24"/>
        </w:rPr>
        <w:t xml:space="preserve"> έχω τη γνώμη ότι η απόφαση του Ανω</w:t>
      </w:r>
      <w:r w:rsidRPr="001E3358">
        <w:rPr>
          <w:rFonts w:eastAsia="Times New Roman"/>
          <w:szCs w:val="24"/>
        </w:rPr>
        <w:t xml:space="preserve">τάτου Δικαστηρίου που έκρινε ότι υπάρχει ετεροδικία και </w:t>
      </w:r>
      <w:r>
        <w:rPr>
          <w:rFonts w:eastAsia="Times New Roman"/>
          <w:szCs w:val="24"/>
        </w:rPr>
        <w:t xml:space="preserve">επομένως ασυλία του εναγόμενου </w:t>
      </w:r>
      <w:r w:rsidRPr="001E3358">
        <w:rPr>
          <w:rFonts w:eastAsia="Times New Roman"/>
          <w:szCs w:val="24"/>
        </w:rPr>
        <w:t xml:space="preserve">γερμανικού κράτους </w:t>
      </w:r>
      <w:r>
        <w:rPr>
          <w:rFonts w:eastAsia="Times New Roman"/>
          <w:szCs w:val="24"/>
        </w:rPr>
        <w:t>δ</w:t>
      </w:r>
      <w:r w:rsidRPr="001E3358">
        <w:rPr>
          <w:rFonts w:eastAsia="Times New Roman"/>
          <w:szCs w:val="24"/>
        </w:rPr>
        <w:t xml:space="preserve">εν αναιρεί εκτελεστότητα της </w:t>
      </w:r>
      <w:r>
        <w:rPr>
          <w:rFonts w:eastAsia="Times New Roman"/>
          <w:szCs w:val="24"/>
        </w:rPr>
        <w:t>αεροπαγιτικής</w:t>
      </w:r>
      <w:r w:rsidRPr="001E3358">
        <w:rPr>
          <w:rFonts w:eastAsia="Times New Roman"/>
          <w:szCs w:val="24"/>
        </w:rPr>
        <w:t xml:space="preserve"> απόφασης του έτους 200</w:t>
      </w:r>
      <w:r>
        <w:rPr>
          <w:rFonts w:eastAsia="Times New Roman"/>
          <w:szCs w:val="24"/>
        </w:rPr>
        <w:t xml:space="preserve">0, διότι </w:t>
      </w:r>
      <w:r w:rsidRPr="001E3358">
        <w:rPr>
          <w:rFonts w:eastAsia="Times New Roman"/>
          <w:szCs w:val="24"/>
        </w:rPr>
        <w:t xml:space="preserve">δεν αφορά την ίδια </w:t>
      </w:r>
      <w:r>
        <w:rPr>
          <w:rFonts w:eastAsia="Times New Roman"/>
          <w:szCs w:val="24"/>
        </w:rPr>
        <w:t>υπόθεση.</w:t>
      </w:r>
      <w:r w:rsidRPr="001E3358">
        <w:rPr>
          <w:rFonts w:eastAsia="Times New Roman"/>
          <w:szCs w:val="24"/>
        </w:rPr>
        <w:t xml:space="preserve"> Η απόφαση του Αρείου Πάγου παραμένει </w:t>
      </w:r>
      <w:r>
        <w:rPr>
          <w:rFonts w:eastAsia="Times New Roman"/>
          <w:szCs w:val="24"/>
        </w:rPr>
        <w:t xml:space="preserve">εκτελεστή </w:t>
      </w:r>
      <w:r>
        <w:rPr>
          <w:rFonts w:eastAsia="Times New Roman"/>
          <w:szCs w:val="24"/>
        </w:rPr>
        <w:t>και</w:t>
      </w:r>
      <w:r w:rsidRPr="001E3358">
        <w:rPr>
          <w:rFonts w:eastAsia="Times New Roman"/>
          <w:szCs w:val="24"/>
        </w:rPr>
        <w:t xml:space="preserve"> προσωπικά είμαι έτοιμος να δώσω την άδεια </w:t>
      </w:r>
      <w:r>
        <w:rPr>
          <w:rFonts w:eastAsia="Times New Roman"/>
          <w:szCs w:val="24"/>
        </w:rPr>
        <w:t>για τ</w:t>
      </w:r>
      <w:r w:rsidRPr="001E3358">
        <w:rPr>
          <w:rFonts w:eastAsia="Times New Roman"/>
          <w:szCs w:val="24"/>
        </w:rPr>
        <w:t xml:space="preserve">ην εκτέλεσή </w:t>
      </w:r>
      <w:r>
        <w:rPr>
          <w:rFonts w:eastAsia="Times New Roman"/>
          <w:szCs w:val="24"/>
        </w:rPr>
        <w:t>της».</w:t>
      </w:r>
      <w:r w:rsidRPr="001E3358">
        <w:rPr>
          <w:rFonts w:eastAsia="Times New Roman"/>
          <w:szCs w:val="24"/>
        </w:rPr>
        <w:t xml:space="preserve"> </w:t>
      </w:r>
    </w:p>
    <w:p w14:paraId="619F97FB" w14:textId="77777777" w:rsidR="00F246CC" w:rsidRDefault="005B5D49">
      <w:pPr>
        <w:spacing w:line="600" w:lineRule="auto"/>
        <w:ind w:firstLine="720"/>
        <w:jc w:val="both"/>
        <w:rPr>
          <w:rFonts w:eastAsia="Times New Roman"/>
          <w:szCs w:val="24"/>
        </w:rPr>
      </w:pPr>
      <w:r>
        <w:rPr>
          <w:rFonts w:eastAsia="Times New Roman"/>
          <w:szCs w:val="24"/>
        </w:rPr>
        <w:t>Ήμασταν όλοι και σας χειροκροτούσαμε. Εγώ ήμουν από</w:t>
      </w:r>
      <w:r w:rsidRPr="001E3358">
        <w:rPr>
          <w:rFonts w:eastAsia="Times New Roman"/>
          <w:szCs w:val="24"/>
        </w:rPr>
        <w:t xml:space="preserve"> κάτω</w:t>
      </w:r>
      <w:r>
        <w:rPr>
          <w:rFonts w:eastAsia="Times New Roman"/>
          <w:szCs w:val="24"/>
        </w:rPr>
        <w:t xml:space="preserve"> και σας χειροκροτούσα</w:t>
      </w:r>
      <w:r w:rsidRPr="001E3358">
        <w:rPr>
          <w:rFonts w:eastAsia="Times New Roman"/>
          <w:szCs w:val="24"/>
        </w:rPr>
        <w:t xml:space="preserve"> θερμά</w:t>
      </w:r>
      <w:r>
        <w:rPr>
          <w:rFonts w:eastAsia="Times New Roman"/>
          <w:szCs w:val="24"/>
        </w:rPr>
        <w:t>.</w:t>
      </w:r>
      <w:r w:rsidRPr="001E3358">
        <w:rPr>
          <w:rFonts w:eastAsia="Times New Roman"/>
          <w:szCs w:val="24"/>
        </w:rPr>
        <w:t xml:space="preserve"> </w:t>
      </w:r>
      <w:r>
        <w:rPr>
          <w:rFonts w:eastAsia="Times New Roman"/>
          <w:szCs w:val="24"/>
        </w:rPr>
        <w:t>Είπα</w:t>
      </w:r>
      <w:r w:rsidRPr="001E3358">
        <w:rPr>
          <w:rFonts w:eastAsia="Times New Roman"/>
          <w:szCs w:val="24"/>
        </w:rPr>
        <w:t xml:space="preserve"> </w:t>
      </w:r>
      <w:r>
        <w:rPr>
          <w:rFonts w:eastAsia="Times New Roman"/>
          <w:szCs w:val="24"/>
        </w:rPr>
        <w:t>«</w:t>
      </w:r>
      <w:r w:rsidRPr="001E3358">
        <w:rPr>
          <w:rFonts w:eastAsia="Times New Roman"/>
          <w:szCs w:val="24"/>
        </w:rPr>
        <w:t>δεν είναι δυνατόν</w:t>
      </w:r>
      <w:r>
        <w:rPr>
          <w:rFonts w:eastAsia="Times New Roman"/>
          <w:szCs w:val="24"/>
        </w:rPr>
        <w:t>,</w:t>
      </w:r>
      <w:r w:rsidRPr="001E3358">
        <w:rPr>
          <w:rFonts w:eastAsia="Times New Roman"/>
          <w:szCs w:val="24"/>
        </w:rPr>
        <w:t xml:space="preserve"> </w:t>
      </w:r>
      <w:r>
        <w:rPr>
          <w:rFonts w:eastAsia="Times New Roman"/>
          <w:szCs w:val="24"/>
        </w:rPr>
        <w:t>μ</w:t>
      </w:r>
      <w:r w:rsidRPr="001E3358">
        <w:rPr>
          <w:rFonts w:eastAsia="Times New Roman"/>
          <w:szCs w:val="24"/>
        </w:rPr>
        <w:t>πράβο</w:t>
      </w:r>
      <w:r>
        <w:rPr>
          <w:rFonts w:eastAsia="Times New Roman"/>
          <w:szCs w:val="24"/>
        </w:rPr>
        <w:t>, ή</w:t>
      </w:r>
      <w:r w:rsidRPr="001E3358">
        <w:rPr>
          <w:rFonts w:eastAsia="Times New Roman"/>
          <w:szCs w:val="24"/>
        </w:rPr>
        <w:t>ρθε ο πρώτος Υπουργός Δικαιοσύνης</w:t>
      </w:r>
      <w:r>
        <w:rPr>
          <w:rFonts w:eastAsia="Times New Roman"/>
          <w:szCs w:val="24"/>
        </w:rPr>
        <w:t>,</w:t>
      </w:r>
      <w:r w:rsidRPr="001E3358">
        <w:rPr>
          <w:rFonts w:eastAsia="Times New Roman"/>
          <w:szCs w:val="24"/>
        </w:rPr>
        <w:t xml:space="preserve"> ο οποίος σε αυτή</w:t>
      </w:r>
      <w:r>
        <w:rPr>
          <w:rFonts w:eastAsia="Times New Roman"/>
          <w:szCs w:val="24"/>
        </w:rPr>
        <w:t>ν</w:t>
      </w:r>
      <w:r w:rsidRPr="001E3358">
        <w:rPr>
          <w:rFonts w:eastAsia="Times New Roman"/>
          <w:szCs w:val="24"/>
        </w:rPr>
        <w:t xml:space="preserve"> την Κυβέρνηση</w:t>
      </w:r>
      <w:r w:rsidRPr="001E3358">
        <w:rPr>
          <w:rFonts w:eastAsia="Times New Roman"/>
          <w:szCs w:val="24"/>
        </w:rPr>
        <w:t xml:space="preserve"> θα υπέγραφε </w:t>
      </w:r>
      <w:r>
        <w:rPr>
          <w:rFonts w:eastAsia="Times New Roman"/>
          <w:szCs w:val="24"/>
        </w:rPr>
        <w:t xml:space="preserve">για </w:t>
      </w:r>
      <w:r w:rsidRPr="001E3358">
        <w:rPr>
          <w:rFonts w:eastAsia="Times New Roman"/>
          <w:szCs w:val="24"/>
        </w:rPr>
        <w:t>το Δίστομο</w:t>
      </w:r>
      <w:r>
        <w:rPr>
          <w:rFonts w:eastAsia="Times New Roman"/>
          <w:szCs w:val="24"/>
        </w:rPr>
        <w:t>, για</w:t>
      </w:r>
      <w:r w:rsidRPr="001E3358">
        <w:rPr>
          <w:rFonts w:eastAsia="Times New Roman"/>
          <w:szCs w:val="24"/>
        </w:rPr>
        <w:t xml:space="preserve"> να εκτελεστεί η απόφαση</w:t>
      </w:r>
      <w:r>
        <w:rPr>
          <w:rFonts w:eastAsia="Times New Roman"/>
          <w:szCs w:val="24"/>
        </w:rPr>
        <w:t>».</w:t>
      </w:r>
    </w:p>
    <w:p w14:paraId="619F97FC" w14:textId="77777777" w:rsidR="00F246CC" w:rsidRDefault="005B5D49">
      <w:pPr>
        <w:spacing w:line="600" w:lineRule="auto"/>
        <w:ind w:firstLine="720"/>
        <w:jc w:val="both"/>
        <w:rPr>
          <w:rFonts w:eastAsia="Times New Roman"/>
          <w:szCs w:val="24"/>
        </w:rPr>
      </w:pPr>
      <w:r>
        <w:rPr>
          <w:rFonts w:eastAsia="Times New Roman"/>
          <w:szCs w:val="24"/>
        </w:rPr>
        <w:t>Κύριε</w:t>
      </w:r>
      <w:r w:rsidRPr="001E3358">
        <w:rPr>
          <w:rFonts w:eastAsia="Times New Roman"/>
          <w:szCs w:val="24"/>
        </w:rPr>
        <w:t xml:space="preserve"> Παρασκευ</w:t>
      </w:r>
      <w:r>
        <w:rPr>
          <w:rFonts w:eastAsia="Times New Roman"/>
          <w:szCs w:val="24"/>
        </w:rPr>
        <w:t>όπουλε, δεν είναι</w:t>
      </w:r>
      <w:r w:rsidRPr="001E3358">
        <w:rPr>
          <w:rFonts w:eastAsia="Times New Roman"/>
          <w:szCs w:val="24"/>
        </w:rPr>
        <w:t xml:space="preserve"> επί προσωπικού</w:t>
      </w:r>
      <w:r>
        <w:rPr>
          <w:rFonts w:eastAsia="Times New Roman"/>
          <w:szCs w:val="24"/>
        </w:rPr>
        <w:t xml:space="preserve">. Πείτε μας τι παρενέβη, ποιος </w:t>
      </w:r>
      <w:r w:rsidRPr="001E3358">
        <w:rPr>
          <w:rFonts w:eastAsia="Times New Roman"/>
          <w:szCs w:val="24"/>
        </w:rPr>
        <w:t>παρενέβη</w:t>
      </w:r>
      <w:r>
        <w:rPr>
          <w:rFonts w:eastAsia="Times New Roman"/>
          <w:szCs w:val="24"/>
        </w:rPr>
        <w:t>,</w:t>
      </w:r>
      <w:r w:rsidRPr="001E3358">
        <w:rPr>
          <w:rFonts w:eastAsia="Times New Roman"/>
          <w:szCs w:val="24"/>
        </w:rPr>
        <w:t xml:space="preserve"> ο Πρωθυπουργός</w:t>
      </w:r>
      <w:r>
        <w:rPr>
          <w:rFonts w:eastAsia="Times New Roman"/>
          <w:szCs w:val="24"/>
        </w:rPr>
        <w:t>, η</w:t>
      </w:r>
      <w:r w:rsidRPr="001E3358">
        <w:rPr>
          <w:rFonts w:eastAsia="Times New Roman"/>
          <w:szCs w:val="24"/>
        </w:rPr>
        <w:t xml:space="preserve"> Μέρκελ</w:t>
      </w:r>
      <w:r>
        <w:rPr>
          <w:rFonts w:eastAsia="Times New Roman"/>
          <w:szCs w:val="24"/>
        </w:rPr>
        <w:t>;</w:t>
      </w:r>
      <w:r w:rsidRPr="001E3358">
        <w:rPr>
          <w:rFonts w:eastAsia="Times New Roman"/>
          <w:szCs w:val="24"/>
        </w:rPr>
        <w:t xml:space="preserve"> Ποιος παρενέβη</w:t>
      </w:r>
      <w:r>
        <w:rPr>
          <w:rFonts w:eastAsia="Times New Roman"/>
          <w:szCs w:val="24"/>
        </w:rPr>
        <w:t>;</w:t>
      </w:r>
      <w:r w:rsidRPr="001E3358">
        <w:rPr>
          <w:rFonts w:eastAsia="Times New Roman"/>
          <w:szCs w:val="24"/>
        </w:rPr>
        <w:t xml:space="preserve"> Ποιος σας εμπόδισε να υπογράψ</w:t>
      </w:r>
      <w:r>
        <w:rPr>
          <w:rFonts w:eastAsia="Times New Roman"/>
          <w:szCs w:val="24"/>
        </w:rPr>
        <w:t>ετε</w:t>
      </w:r>
      <w:r w:rsidRPr="001E3358">
        <w:rPr>
          <w:rFonts w:eastAsia="Times New Roman"/>
          <w:szCs w:val="24"/>
        </w:rPr>
        <w:t xml:space="preserve"> την απόφαση </w:t>
      </w:r>
      <w:r>
        <w:rPr>
          <w:rFonts w:eastAsia="Times New Roman"/>
          <w:szCs w:val="24"/>
        </w:rPr>
        <w:t>για να</w:t>
      </w:r>
      <w:r w:rsidRPr="001E3358">
        <w:rPr>
          <w:rFonts w:eastAsia="Times New Roman"/>
          <w:szCs w:val="24"/>
        </w:rPr>
        <w:t xml:space="preserve"> </w:t>
      </w:r>
      <w:r>
        <w:rPr>
          <w:rFonts w:eastAsia="Times New Roman"/>
          <w:szCs w:val="24"/>
        </w:rPr>
        <w:t>εκτελεστεί</w:t>
      </w:r>
      <w:r w:rsidRPr="001E3358">
        <w:rPr>
          <w:rFonts w:eastAsia="Times New Roman"/>
          <w:szCs w:val="24"/>
        </w:rPr>
        <w:t xml:space="preserve"> το </w:t>
      </w:r>
      <w:r>
        <w:rPr>
          <w:rFonts w:eastAsia="Times New Roman"/>
          <w:szCs w:val="24"/>
        </w:rPr>
        <w:t>Δίστομο, γ</w:t>
      </w:r>
      <w:r w:rsidRPr="001E3358">
        <w:rPr>
          <w:rFonts w:eastAsia="Times New Roman"/>
          <w:szCs w:val="24"/>
        </w:rPr>
        <w:t xml:space="preserve">ια να μην έχω τον </w:t>
      </w:r>
      <w:r>
        <w:rPr>
          <w:rFonts w:eastAsia="Times New Roman"/>
          <w:szCs w:val="24"/>
        </w:rPr>
        <w:t>κ.</w:t>
      </w:r>
      <w:r w:rsidRPr="001E3358">
        <w:rPr>
          <w:rFonts w:eastAsia="Times New Roman"/>
          <w:szCs w:val="24"/>
        </w:rPr>
        <w:t xml:space="preserve"> Τσίπρα σήμερα </w:t>
      </w:r>
      <w:r>
        <w:rPr>
          <w:rFonts w:eastAsia="Times New Roman"/>
          <w:szCs w:val="24"/>
        </w:rPr>
        <w:t>εδώ να</w:t>
      </w:r>
      <w:r w:rsidRPr="001E3358">
        <w:rPr>
          <w:rFonts w:eastAsia="Times New Roman"/>
          <w:szCs w:val="24"/>
        </w:rPr>
        <w:t xml:space="preserve"> μου απολογείται ότι </w:t>
      </w:r>
      <w:r>
        <w:rPr>
          <w:rFonts w:eastAsia="Times New Roman"/>
          <w:szCs w:val="24"/>
        </w:rPr>
        <w:t>«</w:t>
      </w:r>
      <w:r w:rsidRPr="001E3358">
        <w:rPr>
          <w:rFonts w:eastAsia="Times New Roman"/>
          <w:szCs w:val="24"/>
        </w:rPr>
        <w:t>τώρα θα πατήσω τους Ναζί</w:t>
      </w:r>
      <w:r>
        <w:rPr>
          <w:rFonts w:eastAsia="Times New Roman"/>
          <w:szCs w:val="24"/>
        </w:rPr>
        <w:t>».</w:t>
      </w:r>
      <w:r w:rsidRPr="001E3358">
        <w:rPr>
          <w:rFonts w:eastAsia="Times New Roman"/>
          <w:szCs w:val="24"/>
        </w:rPr>
        <w:t xml:space="preserve"> Τους </w:t>
      </w:r>
      <w:r>
        <w:rPr>
          <w:rFonts w:eastAsia="Times New Roman"/>
          <w:szCs w:val="24"/>
        </w:rPr>
        <w:t xml:space="preserve">Ναζί και τους φασίστες, που έχυσαν </w:t>
      </w:r>
      <w:r w:rsidRPr="001E3358">
        <w:rPr>
          <w:rFonts w:eastAsia="Times New Roman"/>
          <w:szCs w:val="24"/>
        </w:rPr>
        <w:t xml:space="preserve">αίμα στα </w:t>
      </w:r>
      <w:r>
        <w:rPr>
          <w:rFonts w:eastAsia="Times New Roman"/>
          <w:szCs w:val="24"/>
        </w:rPr>
        <w:t>ελληνικά</w:t>
      </w:r>
      <w:r w:rsidRPr="001E3358">
        <w:rPr>
          <w:rFonts w:eastAsia="Times New Roman"/>
          <w:szCs w:val="24"/>
        </w:rPr>
        <w:t xml:space="preserve"> χωριά και το αίμα των Εβραίων στο ολοκαύτωμα στη Θεσσαλονίκη </w:t>
      </w:r>
      <w:r>
        <w:rPr>
          <w:rFonts w:eastAsia="Times New Roman"/>
          <w:szCs w:val="24"/>
        </w:rPr>
        <w:t xml:space="preserve">-και </w:t>
      </w:r>
      <w:r w:rsidRPr="001E3358">
        <w:rPr>
          <w:rFonts w:eastAsia="Times New Roman"/>
          <w:szCs w:val="24"/>
        </w:rPr>
        <w:t>όχι μόνο</w:t>
      </w:r>
      <w:r>
        <w:rPr>
          <w:rFonts w:eastAsia="Times New Roman"/>
          <w:szCs w:val="24"/>
        </w:rPr>
        <w:t>-</w:t>
      </w:r>
      <w:r w:rsidRPr="001E3358">
        <w:rPr>
          <w:rFonts w:eastAsia="Times New Roman"/>
          <w:szCs w:val="24"/>
        </w:rPr>
        <w:t xml:space="preserve"> </w:t>
      </w:r>
      <w:r>
        <w:rPr>
          <w:rFonts w:eastAsia="Times New Roman"/>
          <w:szCs w:val="24"/>
        </w:rPr>
        <w:t xml:space="preserve">θα μπορούσαμε να τους </w:t>
      </w:r>
      <w:r>
        <w:rPr>
          <w:rFonts w:eastAsia="Times New Roman"/>
          <w:szCs w:val="24"/>
        </w:rPr>
        <w:t xml:space="preserve">έχουμε πατήσει στο </w:t>
      </w:r>
      <w:r w:rsidRPr="001E3358">
        <w:rPr>
          <w:rFonts w:eastAsia="Times New Roman"/>
          <w:szCs w:val="24"/>
        </w:rPr>
        <w:t>λαιμό</w:t>
      </w:r>
      <w:r>
        <w:rPr>
          <w:rFonts w:eastAsia="Times New Roman"/>
          <w:szCs w:val="24"/>
        </w:rPr>
        <w:t xml:space="preserve"> το 2015. Θα τους είχαμε πατήσει, θα τους είχαμε πιεί το αίμα, αν εκτελούσαμε την απόφαση. </w:t>
      </w:r>
    </w:p>
    <w:p w14:paraId="619F97FD" w14:textId="77777777" w:rsidR="00F246CC" w:rsidRDefault="005B5D49">
      <w:pPr>
        <w:spacing w:line="600" w:lineRule="auto"/>
        <w:ind w:firstLine="720"/>
        <w:jc w:val="both"/>
        <w:rPr>
          <w:rFonts w:eastAsia="Times New Roman"/>
          <w:szCs w:val="24"/>
        </w:rPr>
      </w:pPr>
      <w:r>
        <w:rPr>
          <w:rFonts w:eastAsia="Times New Roman"/>
          <w:szCs w:val="24"/>
        </w:rPr>
        <w:t>Γιατί δεν την εκτελέσαμε; Αυτό είναι ένα βαρύ πολιτικό ερώτημα</w:t>
      </w:r>
      <w:r w:rsidRPr="001E3358">
        <w:rPr>
          <w:rFonts w:eastAsia="Times New Roman"/>
          <w:szCs w:val="24"/>
        </w:rPr>
        <w:t xml:space="preserve"> που βαρύνει το πολιτικό σύστημα και όλους εμάς που δεν σας </w:t>
      </w:r>
      <w:r>
        <w:rPr>
          <w:rFonts w:eastAsia="Times New Roman"/>
          <w:szCs w:val="24"/>
        </w:rPr>
        <w:t>πιέσαμε</w:t>
      </w:r>
      <w:r w:rsidRPr="001E3358">
        <w:rPr>
          <w:rFonts w:eastAsia="Times New Roman"/>
          <w:szCs w:val="24"/>
        </w:rPr>
        <w:t xml:space="preserve"> </w:t>
      </w:r>
      <w:r>
        <w:rPr>
          <w:rFonts w:eastAsia="Times New Roman"/>
          <w:szCs w:val="24"/>
        </w:rPr>
        <w:t>τότε</w:t>
      </w:r>
      <w:r w:rsidRPr="001E3358">
        <w:rPr>
          <w:rFonts w:eastAsia="Times New Roman"/>
          <w:szCs w:val="24"/>
        </w:rPr>
        <w:t xml:space="preserve"> </w:t>
      </w:r>
      <w:r>
        <w:rPr>
          <w:rFonts w:eastAsia="Times New Roman"/>
          <w:szCs w:val="24"/>
        </w:rPr>
        <w:t xml:space="preserve">που </w:t>
      </w:r>
      <w:r w:rsidRPr="001E3358">
        <w:rPr>
          <w:rFonts w:eastAsia="Times New Roman"/>
          <w:szCs w:val="24"/>
        </w:rPr>
        <w:t>κ</w:t>
      </w:r>
      <w:r w:rsidRPr="001E3358">
        <w:rPr>
          <w:rFonts w:eastAsia="Times New Roman"/>
          <w:szCs w:val="24"/>
        </w:rPr>
        <w:t>άναμε ερωτήσεις</w:t>
      </w:r>
      <w:r>
        <w:rPr>
          <w:rFonts w:eastAsia="Times New Roman"/>
          <w:szCs w:val="24"/>
        </w:rPr>
        <w:t xml:space="preserve"> γιατί δεν υπογράψατε.</w:t>
      </w:r>
      <w:r w:rsidRPr="001E3358">
        <w:rPr>
          <w:rFonts w:eastAsia="Times New Roman"/>
          <w:szCs w:val="24"/>
        </w:rPr>
        <w:t xml:space="preserve"> Ποιος εμπόδισε την υπογραφή να εκτελεστεί η απόφαση του Διστόμου</w:t>
      </w:r>
      <w:r>
        <w:rPr>
          <w:rFonts w:eastAsia="Times New Roman"/>
          <w:szCs w:val="24"/>
        </w:rPr>
        <w:t>;</w:t>
      </w:r>
      <w:r w:rsidRPr="001E3358">
        <w:rPr>
          <w:rFonts w:eastAsia="Times New Roman"/>
          <w:szCs w:val="24"/>
        </w:rPr>
        <w:t xml:space="preserve"> Οι Γερμανοί λένε χρωστάνε</w:t>
      </w:r>
      <w:r>
        <w:rPr>
          <w:rFonts w:eastAsia="Times New Roman"/>
          <w:szCs w:val="24"/>
        </w:rPr>
        <w:t>.</w:t>
      </w:r>
      <w:r w:rsidRPr="001E3358">
        <w:rPr>
          <w:rFonts w:eastAsia="Times New Roman"/>
          <w:szCs w:val="24"/>
        </w:rPr>
        <w:t xml:space="preserve"> Ένας ιστορικός λέει 700</w:t>
      </w:r>
      <w:r>
        <w:rPr>
          <w:rFonts w:eastAsia="Times New Roman"/>
          <w:szCs w:val="24"/>
        </w:rPr>
        <w:t>,</w:t>
      </w:r>
      <w:r w:rsidRPr="001E3358">
        <w:rPr>
          <w:rFonts w:eastAsia="Times New Roman"/>
          <w:szCs w:val="24"/>
        </w:rPr>
        <w:t xml:space="preserve"> </w:t>
      </w:r>
      <w:r>
        <w:rPr>
          <w:rFonts w:eastAsia="Times New Roman"/>
          <w:szCs w:val="24"/>
        </w:rPr>
        <w:t>8</w:t>
      </w:r>
      <w:r w:rsidRPr="001E3358">
        <w:rPr>
          <w:rFonts w:eastAsia="Times New Roman"/>
          <w:szCs w:val="24"/>
        </w:rPr>
        <w:t>00</w:t>
      </w:r>
      <w:r>
        <w:rPr>
          <w:rFonts w:eastAsia="Times New Roman"/>
          <w:szCs w:val="24"/>
        </w:rPr>
        <w:t>,</w:t>
      </w:r>
      <w:r w:rsidRPr="001E3358">
        <w:rPr>
          <w:rFonts w:eastAsia="Times New Roman"/>
          <w:szCs w:val="24"/>
        </w:rPr>
        <w:t xml:space="preserve"> 190</w:t>
      </w:r>
      <w:r>
        <w:rPr>
          <w:rFonts w:eastAsia="Times New Roman"/>
          <w:szCs w:val="24"/>
        </w:rPr>
        <w:t>.</w:t>
      </w:r>
      <w:r w:rsidRPr="001E3358">
        <w:rPr>
          <w:rFonts w:eastAsia="Times New Roman"/>
          <w:szCs w:val="24"/>
        </w:rPr>
        <w:t xml:space="preserve"> Δεν έχουμε πληρώσει τίποτα</w:t>
      </w:r>
      <w:r>
        <w:rPr>
          <w:rFonts w:eastAsia="Times New Roman"/>
          <w:szCs w:val="24"/>
        </w:rPr>
        <w:t>.</w:t>
      </w:r>
      <w:r w:rsidRPr="001E3358">
        <w:rPr>
          <w:rFonts w:eastAsia="Times New Roman"/>
          <w:szCs w:val="24"/>
        </w:rPr>
        <w:t xml:space="preserve"> Δεν αφήνω τέτοια πρακτικά ζητήματα</w:t>
      </w:r>
      <w:r>
        <w:rPr>
          <w:rFonts w:eastAsia="Times New Roman"/>
          <w:szCs w:val="24"/>
        </w:rPr>
        <w:t>,</w:t>
      </w:r>
      <w:r w:rsidRPr="001E3358">
        <w:rPr>
          <w:rFonts w:eastAsia="Times New Roman"/>
          <w:szCs w:val="24"/>
        </w:rPr>
        <w:t xml:space="preserve"> διότι δεν έχουν κα</w:t>
      </w:r>
      <w:r>
        <w:rPr>
          <w:rFonts w:eastAsia="Times New Roman"/>
          <w:szCs w:val="24"/>
        </w:rPr>
        <w:t>μ</w:t>
      </w:r>
      <w:r w:rsidRPr="001E3358">
        <w:rPr>
          <w:rFonts w:eastAsia="Times New Roman"/>
          <w:szCs w:val="24"/>
        </w:rPr>
        <w:t>μία σημ</w:t>
      </w:r>
      <w:r w:rsidRPr="001E3358">
        <w:rPr>
          <w:rFonts w:eastAsia="Times New Roman"/>
          <w:szCs w:val="24"/>
        </w:rPr>
        <w:t>ασία</w:t>
      </w:r>
      <w:r>
        <w:rPr>
          <w:rFonts w:eastAsia="Times New Roman"/>
          <w:szCs w:val="24"/>
        </w:rPr>
        <w:t>.</w:t>
      </w:r>
      <w:r w:rsidRPr="001E3358">
        <w:rPr>
          <w:rFonts w:eastAsia="Times New Roman"/>
          <w:szCs w:val="24"/>
        </w:rPr>
        <w:t xml:space="preserve"> </w:t>
      </w:r>
    </w:p>
    <w:p w14:paraId="619F97FE" w14:textId="77777777" w:rsidR="00F246CC" w:rsidRDefault="005B5D49">
      <w:pPr>
        <w:spacing w:line="600" w:lineRule="auto"/>
        <w:ind w:firstLine="720"/>
        <w:jc w:val="both"/>
        <w:rPr>
          <w:rFonts w:eastAsia="Times New Roman"/>
          <w:szCs w:val="24"/>
        </w:rPr>
      </w:pPr>
      <w:r w:rsidRPr="001E3358">
        <w:rPr>
          <w:rFonts w:eastAsia="Times New Roman"/>
          <w:szCs w:val="24"/>
        </w:rPr>
        <w:t>Έχει</w:t>
      </w:r>
      <w:r>
        <w:rPr>
          <w:rFonts w:eastAsia="Times New Roman"/>
          <w:szCs w:val="24"/>
        </w:rPr>
        <w:t>,</w:t>
      </w:r>
      <w:r w:rsidRPr="001E3358">
        <w:rPr>
          <w:rFonts w:eastAsia="Times New Roman"/>
          <w:szCs w:val="24"/>
        </w:rPr>
        <w:t xml:space="preserve"> </w:t>
      </w:r>
      <w:r>
        <w:rPr>
          <w:rFonts w:eastAsia="Times New Roman"/>
          <w:szCs w:val="24"/>
        </w:rPr>
        <w:t>όμως,</w:t>
      </w:r>
      <w:r w:rsidRPr="001E3358">
        <w:rPr>
          <w:rFonts w:eastAsia="Times New Roman"/>
          <w:szCs w:val="24"/>
        </w:rPr>
        <w:t xml:space="preserve"> σημασία </w:t>
      </w:r>
      <w:r>
        <w:rPr>
          <w:rFonts w:eastAsia="Times New Roman"/>
          <w:szCs w:val="24"/>
        </w:rPr>
        <w:t xml:space="preserve">το ότι </w:t>
      </w:r>
      <w:r w:rsidRPr="001E3358">
        <w:rPr>
          <w:rFonts w:eastAsia="Times New Roman"/>
          <w:szCs w:val="24"/>
        </w:rPr>
        <w:t>πρέπει να ζητήσ</w:t>
      </w:r>
      <w:r>
        <w:rPr>
          <w:rFonts w:eastAsia="Times New Roman"/>
          <w:szCs w:val="24"/>
        </w:rPr>
        <w:t>ουμε</w:t>
      </w:r>
      <w:r w:rsidRPr="001E3358">
        <w:rPr>
          <w:rFonts w:eastAsia="Times New Roman"/>
          <w:szCs w:val="24"/>
        </w:rPr>
        <w:t xml:space="preserve"> συγ</w:t>
      </w:r>
      <w:r>
        <w:rPr>
          <w:rFonts w:eastAsia="Times New Roman"/>
          <w:szCs w:val="24"/>
        </w:rPr>
        <w:t>γ</w:t>
      </w:r>
      <w:r w:rsidRPr="001E3358">
        <w:rPr>
          <w:rFonts w:eastAsia="Times New Roman"/>
          <w:szCs w:val="24"/>
        </w:rPr>
        <w:t xml:space="preserve">νώμη </w:t>
      </w:r>
      <w:r>
        <w:rPr>
          <w:rFonts w:eastAsia="Times New Roman"/>
          <w:szCs w:val="24"/>
        </w:rPr>
        <w:t>ε</w:t>
      </w:r>
      <w:r w:rsidRPr="001E3358">
        <w:rPr>
          <w:rFonts w:eastAsia="Times New Roman"/>
          <w:szCs w:val="24"/>
        </w:rPr>
        <w:t>μείς τουλάχιστον εδώ</w:t>
      </w:r>
      <w:r>
        <w:rPr>
          <w:rFonts w:eastAsia="Times New Roman"/>
          <w:szCs w:val="24"/>
        </w:rPr>
        <w:t xml:space="preserve">, όπως και </w:t>
      </w:r>
      <w:r w:rsidRPr="001E3358">
        <w:rPr>
          <w:rFonts w:eastAsia="Times New Roman"/>
          <w:szCs w:val="24"/>
        </w:rPr>
        <w:t xml:space="preserve">εγώ </w:t>
      </w:r>
      <w:r>
        <w:rPr>
          <w:rFonts w:eastAsia="Times New Roman"/>
          <w:szCs w:val="24"/>
        </w:rPr>
        <w:t>ε</w:t>
      </w:r>
      <w:r w:rsidRPr="001E3358">
        <w:rPr>
          <w:rFonts w:eastAsia="Times New Roman"/>
          <w:szCs w:val="24"/>
        </w:rPr>
        <w:t>πειδή ήμουν στην Κυβέρνηση τότε ΣΥΡΙΖΑ</w:t>
      </w:r>
      <w:r>
        <w:rPr>
          <w:rFonts w:eastAsia="Times New Roman"/>
          <w:szCs w:val="24"/>
        </w:rPr>
        <w:t xml:space="preserve"> - Α</w:t>
      </w:r>
      <w:r w:rsidRPr="001E3358">
        <w:rPr>
          <w:rFonts w:eastAsia="Times New Roman"/>
          <w:szCs w:val="24"/>
        </w:rPr>
        <w:t>νεξ</w:t>
      </w:r>
      <w:r>
        <w:rPr>
          <w:rFonts w:eastAsia="Times New Roman"/>
          <w:szCs w:val="24"/>
        </w:rPr>
        <w:t>αρτή</w:t>
      </w:r>
      <w:r w:rsidRPr="001E3358">
        <w:rPr>
          <w:rFonts w:eastAsia="Times New Roman"/>
          <w:szCs w:val="24"/>
        </w:rPr>
        <w:t xml:space="preserve">των Ελλήνων </w:t>
      </w:r>
      <w:r>
        <w:rPr>
          <w:rFonts w:eastAsia="Times New Roman"/>
          <w:szCs w:val="24"/>
        </w:rPr>
        <w:t>προς</w:t>
      </w:r>
      <w:r w:rsidRPr="001E3358">
        <w:rPr>
          <w:rFonts w:eastAsia="Times New Roman"/>
          <w:szCs w:val="24"/>
        </w:rPr>
        <w:t xml:space="preserve"> τους Διστομίτες που δεν τιμήσαμε τους νεκρούς και το αίμα που χύθηκε</w:t>
      </w:r>
      <w:r>
        <w:rPr>
          <w:rFonts w:eastAsia="Times New Roman"/>
          <w:szCs w:val="24"/>
        </w:rPr>
        <w:t>.</w:t>
      </w:r>
    </w:p>
    <w:p w14:paraId="619F97FF" w14:textId="77777777" w:rsidR="00F246CC" w:rsidRDefault="005B5D49">
      <w:pPr>
        <w:spacing w:line="600" w:lineRule="auto"/>
        <w:ind w:firstLine="720"/>
        <w:jc w:val="both"/>
        <w:rPr>
          <w:rFonts w:eastAsia="Times New Roman"/>
          <w:szCs w:val="24"/>
        </w:rPr>
      </w:pPr>
      <w:r>
        <w:rPr>
          <w:rFonts w:eastAsia="Times New Roman"/>
          <w:szCs w:val="24"/>
        </w:rPr>
        <w:t>Ή</w:t>
      </w:r>
      <w:r w:rsidRPr="001E3358">
        <w:rPr>
          <w:rFonts w:eastAsia="Times New Roman"/>
          <w:szCs w:val="24"/>
        </w:rPr>
        <w:t xml:space="preserve">ταν πριν λίγο </w:t>
      </w:r>
      <w:r>
        <w:rPr>
          <w:rFonts w:eastAsia="Times New Roman"/>
          <w:szCs w:val="24"/>
        </w:rPr>
        <w:t xml:space="preserve">εδώ </w:t>
      </w:r>
      <w:r w:rsidRPr="001E3358">
        <w:rPr>
          <w:rFonts w:eastAsia="Times New Roman"/>
          <w:szCs w:val="24"/>
        </w:rPr>
        <w:t>ο</w:t>
      </w:r>
      <w:r w:rsidRPr="001E3358">
        <w:rPr>
          <w:rFonts w:eastAsia="Times New Roman"/>
          <w:szCs w:val="24"/>
        </w:rPr>
        <w:t xml:space="preserve"> συνάδελφος</w:t>
      </w:r>
      <w:r>
        <w:rPr>
          <w:rFonts w:eastAsia="Times New Roman"/>
          <w:szCs w:val="24"/>
        </w:rPr>
        <w:t>, ο</w:t>
      </w:r>
      <w:r w:rsidRPr="001E3358">
        <w:rPr>
          <w:rFonts w:eastAsia="Times New Roman"/>
          <w:szCs w:val="24"/>
        </w:rPr>
        <w:t xml:space="preserve"> κ</w:t>
      </w:r>
      <w:r>
        <w:rPr>
          <w:rFonts w:eastAsia="Times New Roman"/>
          <w:szCs w:val="24"/>
        </w:rPr>
        <w:t xml:space="preserve">. Θηβαίος. Κύριε Θηβαίε, ένα ρουσφέτι είχατε να κάνετε </w:t>
      </w:r>
      <w:r w:rsidRPr="001E3358">
        <w:rPr>
          <w:rFonts w:eastAsia="Times New Roman"/>
          <w:szCs w:val="24"/>
        </w:rPr>
        <w:t xml:space="preserve">στο χωριό </w:t>
      </w:r>
      <w:r>
        <w:rPr>
          <w:rFonts w:eastAsia="Times New Roman"/>
          <w:szCs w:val="24"/>
        </w:rPr>
        <w:t>σας,</w:t>
      </w:r>
      <w:r w:rsidRPr="001E3358">
        <w:rPr>
          <w:rFonts w:eastAsia="Times New Roman"/>
          <w:szCs w:val="24"/>
        </w:rPr>
        <w:t xml:space="preserve"> να πείσετε το κόμμα σας και τον κύριο Παρασκευόπουλο</w:t>
      </w:r>
      <w:r>
        <w:rPr>
          <w:rFonts w:eastAsia="Times New Roman"/>
          <w:szCs w:val="24"/>
        </w:rPr>
        <w:t>,</w:t>
      </w:r>
      <w:r w:rsidRPr="001E3358">
        <w:rPr>
          <w:rFonts w:eastAsia="Times New Roman"/>
          <w:szCs w:val="24"/>
        </w:rPr>
        <w:t xml:space="preserve"> </w:t>
      </w:r>
      <w:r>
        <w:rPr>
          <w:rFonts w:eastAsia="Times New Roman"/>
          <w:szCs w:val="24"/>
        </w:rPr>
        <w:t>να</w:t>
      </w:r>
      <w:r w:rsidRPr="001E3358">
        <w:rPr>
          <w:rFonts w:eastAsia="Times New Roman"/>
          <w:szCs w:val="24"/>
        </w:rPr>
        <w:t xml:space="preserve"> πληρώσ</w:t>
      </w:r>
      <w:r>
        <w:rPr>
          <w:rFonts w:eastAsia="Times New Roman"/>
          <w:szCs w:val="24"/>
        </w:rPr>
        <w:t>ε</w:t>
      </w:r>
      <w:r w:rsidRPr="001E3358">
        <w:rPr>
          <w:rFonts w:eastAsia="Times New Roman"/>
          <w:szCs w:val="24"/>
        </w:rPr>
        <w:t>τε το αίμα του Διστόμου</w:t>
      </w:r>
      <w:r>
        <w:rPr>
          <w:rFonts w:eastAsia="Times New Roman"/>
          <w:szCs w:val="24"/>
        </w:rPr>
        <w:t>.</w:t>
      </w:r>
      <w:r w:rsidRPr="001E3358">
        <w:rPr>
          <w:rFonts w:eastAsia="Times New Roman"/>
          <w:szCs w:val="24"/>
        </w:rPr>
        <w:t xml:space="preserve"> Δεν το κάνατε το ρουσφέτι</w:t>
      </w:r>
      <w:r>
        <w:rPr>
          <w:rFonts w:eastAsia="Times New Roman"/>
          <w:szCs w:val="24"/>
        </w:rPr>
        <w:t xml:space="preserve"> και</w:t>
      </w:r>
      <w:r w:rsidRPr="001E3358">
        <w:rPr>
          <w:rFonts w:eastAsia="Times New Roman"/>
          <w:szCs w:val="24"/>
        </w:rPr>
        <w:t xml:space="preserve"> </w:t>
      </w:r>
      <w:r>
        <w:rPr>
          <w:rFonts w:eastAsia="Times New Roman"/>
          <w:szCs w:val="24"/>
        </w:rPr>
        <w:t>ήρθατε εδώ να μας κλαφτείτε, λέγοντας</w:t>
      </w:r>
      <w:r w:rsidRPr="001E3358">
        <w:rPr>
          <w:rFonts w:eastAsia="Times New Roman"/>
          <w:szCs w:val="24"/>
        </w:rPr>
        <w:t xml:space="preserve"> ότι σήμερα κά</w:t>
      </w:r>
      <w:r w:rsidRPr="001E3358">
        <w:rPr>
          <w:rFonts w:eastAsia="Times New Roman"/>
          <w:szCs w:val="24"/>
        </w:rPr>
        <w:t xml:space="preserve">τι κάνατε εσείς </w:t>
      </w:r>
      <w:r>
        <w:rPr>
          <w:rFonts w:eastAsia="Times New Roman"/>
          <w:szCs w:val="24"/>
        </w:rPr>
        <w:t>για</w:t>
      </w:r>
      <w:r w:rsidRPr="001E3358">
        <w:rPr>
          <w:rFonts w:eastAsia="Times New Roman"/>
          <w:szCs w:val="24"/>
        </w:rPr>
        <w:t xml:space="preserve"> τους συντοπίτες </w:t>
      </w:r>
      <w:r>
        <w:rPr>
          <w:rFonts w:eastAsia="Times New Roman"/>
          <w:szCs w:val="24"/>
        </w:rPr>
        <w:t>σας;</w:t>
      </w:r>
      <w:r w:rsidRPr="001E3358">
        <w:rPr>
          <w:rFonts w:eastAsia="Times New Roman"/>
          <w:szCs w:val="24"/>
        </w:rPr>
        <w:t xml:space="preserve"> Δεν κάν</w:t>
      </w:r>
      <w:r>
        <w:rPr>
          <w:rFonts w:eastAsia="Times New Roman"/>
          <w:szCs w:val="24"/>
        </w:rPr>
        <w:t>α</w:t>
      </w:r>
      <w:r w:rsidRPr="001E3358">
        <w:rPr>
          <w:rFonts w:eastAsia="Times New Roman"/>
          <w:szCs w:val="24"/>
        </w:rPr>
        <w:t xml:space="preserve">τε </w:t>
      </w:r>
      <w:r>
        <w:rPr>
          <w:rFonts w:eastAsia="Times New Roman"/>
          <w:szCs w:val="24"/>
        </w:rPr>
        <w:t>τ</w:t>
      </w:r>
      <w:r w:rsidRPr="001E3358">
        <w:rPr>
          <w:rFonts w:eastAsia="Times New Roman"/>
          <w:szCs w:val="24"/>
        </w:rPr>
        <w:t>ίποτα</w:t>
      </w:r>
      <w:r>
        <w:rPr>
          <w:rFonts w:eastAsia="Times New Roman"/>
          <w:szCs w:val="24"/>
        </w:rPr>
        <w:t>,</w:t>
      </w:r>
      <w:r w:rsidRPr="001E3358">
        <w:rPr>
          <w:rFonts w:eastAsia="Times New Roman"/>
          <w:szCs w:val="24"/>
        </w:rPr>
        <w:t xml:space="preserve"> τίποτα απολύτως</w:t>
      </w:r>
      <w:r>
        <w:rPr>
          <w:rFonts w:eastAsia="Times New Roman"/>
          <w:szCs w:val="24"/>
        </w:rPr>
        <w:t>.</w:t>
      </w:r>
      <w:r w:rsidRPr="001E3358">
        <w:rPr>
          <w:rFonts w:eastAsia="Times New Roman"/>
          <w:szCs w:val="24"/>
        </w:rPr>
        <w:t xml:space="preserve"> </w:t>
      </w:r>
      <w:r>
        <w:rPr>
          <w:rFonts w:eastAsia="Times New Roman"/>
          <w:szCs w:val="24"/>
        </w:rPr>
        <w:t xml:space="preserve">Πεντακόσιες πενήντα οκτώ χιλιάδες νεκροί Έλληνες, χίλια επτακόσια χωριά, ενενήντα οκτώ </w:t>
      </w:r>
      <w:r w:rsidRPr="001E3358">
        <w:rPr>
          <w:rFonts w:eastAsia="Times New Roman"/>
          <w:szCs w:val="24"/>
        </w:rPr>
        <w:t>ολοκαυτώματα</w:t>
      </w:r>
      <w:r>
        <w:rPr>
          <w:rFonts w:eastAsia="Times New Roman"/>
          <w:szCs w:val="24"/>
        </w:rPr>
        <w:t>, σφαγιασμός Ε</w:t>
      </w:r>
      <w:r w:rsidRPr="001E3358">
        <w:rPr>
          <w:rFonts w:eastAsia="Times New Roman"/>
          <w:szCs w:val="24"/>
        </w:rPr>
        <w:t>βραίων</w:t>
      </w:r>
      <w:r>
        <w:rPr>
          <w:rFonts w:eastAsia="Times New Roman"/>
          <w:szCs w:val="24"/>
        </w:rPr>
        <w:t xml:space="preserve"> στα τρένα,</w:t>
      </w:r>
      <w:r w:rsidRPr="001E3358">
        <w:rPr>
          <w:rFonts w:eastAsia="Times New Roman"/>
          <w:szCs w:val="24"/>
        </w:rPr>
        <w:t xml:space="preserve"> </w:t>
      </w:r>
      <w:r>
        <w:rPr>
          <w:rFonts w:eastAsia="Times New Roman"/>
          <w:szCs w:val="24"/>
        </w:rPr>
        <w:t>υποκλοπές περιουσιών των Εβραίων, ολοκαύτωμα Εβρ</w:t>
      </w:r>
      <w:r>
        <w:rPr>
          <w:rFonts w:eastAsia="Times New Roman"/>
          <w:szCs w:val="24"/>
        </w:rPr>
        <w:t xml:space="preserve">αίων μέσα από </w:t>
      </w:r>
      <w:r w:rsidRPr="001E3358">
        <w:rPr>
          <w:rFonts w:eastAsia="Times New Roman"/>
          <w:szCs w:val="24"/>
        </w:rPr>
        <w:t>την Ελλάδα</w:t>
      </w:r>
      <w:r>
        <w:rPr>
          <w:rFonts w:eastAsia="Times New Roman"/>
          <w:szCs w:val="24"/>
        </w:rPr>
        <w:t>, περιουσίες, αρχαιολογικά μνημεία.</w:t>
      </w:r>
    </w:p>
    <w:p w14:paraId="619F9800" w14:textId="77777777" w:rsidR="00F246CC" w:rsidRDefault="005B5D49">
      <w:pPr>
        <w:spacing w:line="600" w:lineRule="auto"/>
        <w:ind w:firstLine="720"/>
        <w:jc w:val="both"/>
        <w:rPr>
          <w:rFonts w:eastAsia="Times New Roman"/>
          <w:szCs w:val="24"/>
        </w:rPr>
      </w:pPr>
      <w:r>
        <w:rPr>
          <w:rFonts w:eastAsia="Times New Roman"/>
          <w:szCs w:val="24"/>
        </w:rPr>
        <w:t>Τ</w:t>
      </w:r>
      <w:r w:rsidRPr="001E3358">
        <w:rPr>
          <w:rFonts w:eastAsia="Times New Roman"/>
          <w:szCs w:val="24"/>
        </w:rPr>
        <w:t>ο Υπουργείο Πολιτισμού έχει κάνει κα</w:t>
      </w:r>
      <w:r>
        <w:rPr>
          <w:rFonts w:eastAsia="Times New Roman"/>
          <w:szCs w:val="24"/>
        </w:rPr>
        <w:t>μ</w:t>
      </w:r>
      <w:r w:rsidRPr="001E3358">
        <w:rPr>
          <w:rFonts w:eastAsia="Times New Roman"/>
          <w:szCs w:val="24"/>
        </w:rPr>
        <w:t>μία παρέμβαση αυτές τις μέρες</w:t>
      </w:r>
      <w:r>
        <w:rPr>
          <w:rFonts w:eastAsia="Times New Roman"/>
          <w:szCs w:val="24"/>
        </w:rPr>
        <w:t xml:space="preserve"> σε </w:t>
      </w:r>
      <w:r w:rsidRPr="001E3358">
        <w:rPr>
          <w:rFonts w:eastAsia="Times New Roman"/>
          <w:szCs w:val="24"/>
        </w:rPr>
        <w:t>δημοπρασία στο e</w:t>
      </w:r>
      <w:r>
        <w:rPr>
          <w:rFonts w:eastAsia="Times New Roman"/>
          <w:szCs w:val="24"/>
        </w:rPr>
        <w:t>-</w:t>
      </w:r>
      <w:r w:rsidRPr="001E3358">
        <w:rPr>
          <w:rFonts w:eastAsia="Times New Roman"/>
          <w:szCs w:val="24"/>
        </w:rPr>
        <w:t>bay</w:t>
      </w:r>
      <w:r>
        <w:rPr>
          <w:rFonts w:eastAsia="Times New Roman"/>
          <w:szCs w:val="24"/>
        </w:rPr>
        <w:t>,</w:t>
      </w:r>
      <w:r w:rsidRPr="001E3358">
        <w:rPr>
          <w:rFonts w:eastAsia="Times New Roman"/>
          <w:szCs w:val="24"/>
        </w:rPr>
        <w:t xml:space="preserve"> που μας πουλάνε αρχεία που έχουν κλέψει </w:t>
      </w:r>
      <w:r>
        <w:rPr>
          <w:rFonts w:eastAsia="Times New Roman"/>
          <w:szCs w:val="24"/>
        </w:rPr>
        <w:t>οι Γερμανοί</w:t>
      </w:r>
      <w:r w:rsidRPr="001E3358">
        <w:rPr>
          <w:rFonts w:eastAsia="Times New Roman"/>
          <w:szCs w:val="24"/>
        </w:rPr>
        <w:t xml:space="preserve"> και τα έχουνε στις </w:t>
      </w:r>
      <w:r>
        <w:rPr>
          <w:rFonts w:eastAsia="Times New Roman"/>
          <w:szCs w:val="24"/>
        </w:rPr>
        <w:t>προθήκες</w:t>
      </w:r>
      <w:r w:rsidRPr="001E3358">
        <w:rPr>
          <w:rFonts w:eastAsia="Times New Roman"/>
          <w:szCs w:val="24"/>
        </w:rPr>
        <w:t xml:space="preserve"> στο Μόναχο</w:t>
      </w:r>
      <w:r>
        <w:rPr>
          <w:rFonts w:eastAsia="Times New Roman"/>
          <w:szCs w:val="24"/>
        </w:rPr>
        <w:t xml:space="preserve"> και</w:t>
      </w:r>
      <w:r w:rsidRPr="001E3358">
        <w:rPr>
          <w:rFonts w:eastAsia="Times New Roman"/>
          <w:szCs w:val="24"/>
        </w:rPr>
        <w:t xml:space="preserve"> στο Βερο</w:t>
      </w:r>
      <w:r w:rsidRPr="001E3358">
        <w:rPr>
          <w:rFonts w:eastAsia="Times New Roman"/>
          <w:szCs w:val="24"/>
        </w:rPr>
        <w:t>λίνο</w:t>
      </w:r>
      <w:r>
        <w:rPr>
          <w:rFonts w:eastAsia="Times New Roman"/>
          <w:szCs w:val="24"/>
        </w:rPr>
        <w:t>;</w:t>
      </w:r>
      <w:r w:rsidRPr="001E3358">
        <w:rPr>
          <w:rFonts w:eastAsia="Times New Roman"/>
          <w:szCs w:val="24"/>
        </w:rPr>
        <w:t xml:space="preserve"> Τι κάνει το Υπουργείο Πολιτισμού</w:t>
      </w:r>
      <w:r>
        <w:rPr>
          <w:rFonts w:eastAsia="Times New Roman"/>
          <w:szCs w:val="24"/>
        </w:rPr>
        <w:t>;</w:t>
      </w:r>
      <w:r w:rsidRPr="001E3358">
        <w:rPr>
          <w:rFonts w:eastAsia="Times New Roman"/>
          <w:szCs w:val="24"/>
        </w:rPr>
        <w:t xml:space="preserve"> Κλεμμένα είναι και</w:t>
      </w:r>
      <w:r>
        <w:rPr>
          <w:rFonts w:eastAsia="Times New Roman"/>
          <w:szCs w:val="24"/>
        </w:rPr>
        <w:t xml:space="preserve"> τα</w:t>
      </w:r>
      <w:r w:rsidRPr="001E3358">
        <w:rPr>
          <w:rFonts w:eastAsia="Times New Roman"/>
          <w:szCs w:val="24"/>
        </w:rPr>
        <w:t xml:space="preserve"> πουλάνε</w:t>
      </w:r>
      <w:r>
        <w:rPr>
          <w:rFonts w:eastAsia="Times New Roman"/>
          <w:szCs w:val="24"/>
        </w:rPr>
        <w:t xml:space="preserve">. </w:t>
      </w:r>
    </w:p>
    <w:p w14:paraId="619F9801" w14:textId="77777777" w:rsidR="00F246CC" w:rsidRDefault="005B5D49">
      <w:pPr>
        <w:spacing w:line="600" w:lineRule="auto"/>
        <w:ind w:firstLine="720"/>
        <w:jc w:val="both"/>
        <w:rPr>
          <w:rFonts w:eastAsia="Times New Roman"/>
          <w:szCs w:val="24"/>
        </w:rPr>
      </w:pPr>
      <w:r>
        <w:rPr>
          <w:rFonts w:eastAsia="Times New Roman"/>
          <w:szCs w:val="24"/>
        </w:rPr>
        <w:t xml:space="preserve">Πενήντα έξι </w:t>
      </w:r>
      <w:r w:rsidRPr="001E3358">
        <w:rPr>
          <w:rFonts w:eastAsia="Times New Roman"/>
          <w:szCs w:val="24"/>
        </w:rPr>
        <w:t>χιλιάδες εκτελέσεις</w:t>
      </w:r>
      <w:r>
        <w:rPr>
          <w:rFonts w:eastAsia="Times New Roman"/>
          <w:szCs w:val="24"/>
        </w:rPr>
        <w:t xml:space="preserve">. </w:t>
      </w:r>
      <w:r w:rsidRPr="001E3358">
        <w:rPr>
          <w:rFonts w:eastAsia="Times New Roman"/>
          <w:szCs w:val="24"/>
        </w:rPr>
        <w:t>Πόσα παιδιά</w:t>
      </w:r>
      <w:r>
        <w:rPr>
          <w:rFonts w:eastAsia="Times New Roman"/>
          <w:szCs w:val="24"/>
        </w:rPr>
        <w:t>;</w:t>
      </w:r>
      <w:r w:rsidRPr="001E3358">
        <w:rPr>
          <w:rFonts w:eastAsia="Times New Roman"/>
          <w:szCs w:val="24"/>
        </w:rPr>
        <w:t xml:space="preserve"> Ντρέπομαι να διαβάσω τα νούμερα</w:t>
      </w:r>
      <w:r>
        <w:rPr>
          <w:rFonts w:eastAsia="Times New Roman"/>
          <w:szCs w:val="24"/>
        </w:rPr>
        <w:t>. Στο Δίστομο</w:t>
      </w:r>
      <w:r w:rsidRPr="001E3358">
        <w:rPr>
          <w:rFonts w:eastAsia="Times New Roman"/>
          <w:szCs w:val="24"/>
        </w:rPr>
        <w:t xml:space="preserve"> </w:t>
      </w:r>
      <w:r>
        <w:rPr>
          <w:rFonts w:eastAsia="Times New Roman"/>
          <w:szCs w:val="24"/>
        </w:rPr>
        <w:t>-</w:t>
      </w:r>
      <w:r w:rsidRPr="001E3358">
        <w:rPr>
          <w:rFonts w:eastAsia="Times New Roman"/>
          <w:szCs w:val="24"/>
        </w:rPr>
        <w:t>που είχαμε τα νούμερα</w:t>
      </w:r>
      <w:r>
        <w:rPr>
          <w:rFonts w:eastAsia="Times New Roman"/>
          <w:szCs w:val="24"/>
        </w:rPr>
        <w:t>-</w:t>
      </w:r>
      <w:r w:rsidRPr="001E3358">
        <w:rPr>
          <w:rFonts w:eastAsia="Times New Roman"/>
          <w:szCs w:val="24"/>
        </w:rPr>
        <w:t xml:space="preserve"> </w:t>
      </w:r>
      <w:r>
        <w:rPr>
          <w:rFonts w:eastAsia="Times New Roman"/>
          <w:szCs w:val="24"/>
        </w:rPr>
        <w:t xml:space="preserve">ήταν σαράντα πέντε </w:t>
      </w:r>
      <w:r w:rsidRPr="001E3358">
        <w:rPr>
          <w:rFonts w:eastAsia="Times New Roman"/>
          <w:szCs w:val="24"/>
        </w:rPr>
        <w:t>παιδιά</w:t>
      </w:r>
      <w:r>
        <w:rPr>
          <w:rFonts w:eastAsia="Times New Roman"/>
          <w:szCs w:val="24"/>
        </w:rPr>
        <w:t>,</w:t>
      </w:r>
      <w:r w:rsidRPr="001E3358">
        <w:rPr>
          <w:rFonts w:eastAsia="Times New Roman"/>
          <w:szCs w:val="24"/>
        </w:rPr>
        <w:t xml:space="preserve"> </w:t>
      </w:r>
      <w:r>
        <w:rPr>
          <w:rFonts w:eastAsia="Times New Roman"/>
          <w:szCs w:val="24"/>
        </w:rPr>
        <w:t xml:space="preserve">είκοσι βρέφη, εκατόν δέκα τέσσερις </w:t>
      </w:r>
      <w:r>
        <w:rPr>
          <w:rFonts w:eastAsia="Times New Roman"/>
          <w:szCs w:val="24"/>
        </w:rPr>
        <w:t>γυναίκες, εκατόν τέσσερις</w:t>
      </w:r>
      <w:r w:rsidRPr="001E3358">
        <w:rPr>
          <w:rFonts w:eastAsia="Times New Roman"/>
          <w:szCs w:val="24"/>
        </w:rPr>
        <w:t xml:space="preserve"> άντρες</w:t>
      </w:r>
      <w:r>
        <w:rPr>
          <w:rFonts w:eastAsia="Times New Roman"/>
          <w:szCs w:val="24"/>
        </w:rPr>
        <w:t xml:space="preserve">. Να ζητήσουμε μια συγγνώμη. Να πούμε </w:t>
      </w:r>
      <w:r w:rsidRPr="001E3358">
        <w:rPr>
          <w:rFonts w:eastAsia="Times New Roman"/>
          <w:szCs w:val="24"/>
        </w:rPr>
        <w:t>εντάξει</w:t>
      </w:r>
      <w:r>
        <w:rPr>
          <w:rFonts w:eastAsia="Times New Roman"/>
          <w:szCs w:val="24"/>
        </w:rPr>
        <w:t>,</w:t>
      </w:r>
      <w:r w:rsidRPr="001E3358">
        <w:rPr>
          <w:rFonts w:eastAsia="Times New Roman"/>
          <w:szCs w:val="24"/>
        </w:rPr>
        <w:t xml:space="preserve"> έχουμε τα νούμερα</w:t>
      </w:r>
      <w:r>
        <w:rPr>
          <w:rFonts w:eastAsia="Times New Roman"/>
          <w:szCs w:val="24"/>
        </w:rPr>
        <w:t>,</w:t>
      </w:r>
      <w:r w:rsidRPr="001E3358">
        <w:rPr>
          <w:rFonts w:eastAsia="Times New Roman"/>
          <w:szCs w:val="24"/>
        </w:rPr>
        <w:t xml:space="preserve"> </w:t>
      </w:r>
      <w:r>
        <w:rPr>
          <w:rFonts w:eastAsia="Times New Roman"/>
          <w:szCs w:val="24"/>
        </w:rPr>
        <w:t>θ</w:t>
      </w:r>
      <w:r w:rsidRPr="001E3358">
        <w:rPr>
          <w:rFonts w:eastAsia="Times New Roman"/>
          <w:szCs w:val="24"/>
        </w:rPr>
        <w:t>α στηρίξουμε όλοι την απόφαση</w:t>
      </w:r>
      <w:r>
        <w:rPr>
          <w:rFonts w:eastAsia="Times New Roman"/>
          <w:szCs w:val="24"/>
        </w:rPr>
        <w:t>.</w:t>
      </w:r>
      <w:r w:rsidRPr="001E3358">
        <w:rPr>
          <w:rFonts w:eastAsia="Times New Roman"/>
          <w:szCs w:val="24"/>
        </w:rPr>
        <w:t xml:space="preserve"> </w:t>
      </w:r>
      <w:r>
        <w:rPr>
          <w:rFonts w:eastAsia="Times New Roman"/>
          <w:szCs w:val="24"/>
        </w:rPr>
        <w:t>Ζ</w:t>
      </w:r>
      <w:r w:rsidRPr="008170CD">
        <w:rPr>
          <w:rFonts w:eastAsia="Times New Roman"/>
          <w:szCs w:val="24"/>
        </w:rPr>
        <w:t>ητήστε μία συ</w:t>
      </w:r>
      <w:r>
        <w:rPr>
          <w:rFonts w:eastAsia="Times New Roman"/>
          <w:szCs w:val="24"/>
        </w:rPr>
        <w:t>γ</w:t>
      </w:r>
      <w:r w:rsidRPr="008170CD">
        <w:rPr>
          <w:rFonts w:eastAsia="Times New Roman"/>
          <w:szCs w:val="24"/>
        </w:rPr>
        <w:t>γνώμη</w:t>
      </w:r>
      <w:r>
        <w:rPr>
          <w:rFonts w:eastAsia="Times New Roman"/>
          <w:szCs w:val="24"/>
        </w:rPr>
        <w:t>! Η Δούρου δεν</w:t>
      </w:r>
      <w:r w:rsidRPr="008170CD">
        <w:rPr>
          <w:rFonts w:eastAsia="Times New Roman"/>
          <w:szCs w:val="24"/>
        </w:rPr>
        <w:t xml:space="preserve"> είπε τίποτα για τους νεκρούς του </w:t>
      </w:r>
      <w:r>
        <w:rPr>
          <w:rFonts w:eastAsia="Times New Roman"/>
          <w:szCs w:val="24"/>
        </w:rPr>
        <w:t>20</w:t>
      </w:r>
      <w:r w:rsidRPr="008170CD">
        <w:rPr>
          <w:rFonts w:eastAsia="Times New Roman"/>
          <w:szCs w:val="24"/>
        </w:rPr>
        <w:t>15</w:t>
      </w:r>
      <w:r>
        <w:rPr>
          <w:rFonts w:eastAsia="Times New Roman"/>
          <w:szCs w:val="24"/>
        </w:rPr>
        <w:t>.</w:t>
      </w:r>
      <w:r w:rsidRPr="008170CD">
        <w:rPr>
          <w:rFonts w:eastAsia="Times New Roman"/>
          <w:szCs w:val="24"/>
        </w:rPr>
        <w:t xml:space="preserve"> </w:t>
      </w:r>
      <w:r>
        <w:rPr>
          <w:rFonts w:eastAsia="Times New Roman"/>
          <w:szCs w:val="24"/>
        </w:rPr>
        <w:t xml:space="preserve">Ζητήστε </w:t>
      </w:r>
      <w:r w:rsidRPr="008170CD">
        <w:rPr>
          <w:rFonts w:eastAsia="Times New Roman"/>
          <w:szCs w:val="24"/>
        </w:rPr>
        <w:t>μία συ</w:t>
      </w:r>
      <w:r>
        <w:rPr>
          <w:rFonts w:eastAsia="Times New Roman"/>
          <w:szCs w:val="24"/>
        </w:rPr>
        <w:t>γ</w:t>
      </w:r>
      <w:r w:rsidRPr="008170CD">
        <w:rPr>
          <w:rFonts w:eastAsia="Times New Roman"/>
          <w:szCs w:val="24"/>
        </w:rPr>
        <w:t xml:space="preserve">γνώμη </w:t>
      </w:r>
      <w:r>
        <w:rPr>
          <w:rFonts w:eastAsia="Times New Roman"/>
          <w:szCs w:val="24"/>
        </w:rPr>
        <w:t>σ</w:t>
      </w:r>
      <w:r w:rsidRPr="008170CD">
        <w:rPr>
          <w:rFonts w:eastAsia="Times New Roman"/>
          <w:szCs w:val="24"/>
        </w:rPr>
        <w:t xml:space="preserve">τους </w:t>
      </w:r>
      <w:r>
        <w:rPr>
          <w:rFonts w:eastAsia="Times New Roman"/>
          <w:szCs w:val="24"/>
        </w:rPr>
        <w:t>Δ</w:t>
      </w:r>
      <w:r w:rsidRPr="008170CD">
        <w:rPr>
          <w:rFonts w:eastAsia="Times New Roman"/>
          <w:szCs w:val="24"/>
        </w:rPr>
        <w:t>ιστομίτες που δεν εκτ</w:t>
      </w:r>
      <w:r>
        <w:rPr>
          <w:rFonts w:eastAsia="Times New Roman"/>
          <w:szCs w:val="24"/>
        </w:rPr>
        <w:t>ελέ</w:t>
      </w:r>
      <w:r>
        <w:rPr>
          <w:rFonts w:eastAsia="Times New Roman"/>
          <w:szCs w:val="24"/>
        </w:rPr>
        <w:t>σατε</w:t>
      </w:r>
      <w:r w:rsidRPr="008170CD">
        <w:rPr>
          <w:rFonts w:eastAsia="Times New Roman"/>
          <w:szCs w:val="24"/>
        </w:rPr>
        <w:t xml:space="preserve"> την απόφαση</w:t>
      </w:r>
      <w:r>
        <w:rPr>
          <w:rFonts w:eastAsia="Times New Roman"/>
          <w:szCs w:val="24"/>
        </w:rPr>
        <w:t>.</w:t>
      </w:r>
      <w:r w:rsidRPr="008170CD">
        <w:rPr>
          <w:rFonts w:eastAsia="Times New Roman"/>
          <w:szCs w:val="24"/>
        </w:rPr>
        <w:t xml:space="preserve"> </w:t>
      </w:r>
    </w:p>
    <w:p w14:paraId="619F9802" w14:textId="77777777" w:rsidR="00F246CC" w:rsidRDefault="005B5D49">
      <w:pPr>
        <w:spacing w:line="600" w:lineRule="auto"/>
        <w:ind w:firstLine="720"/>
        <w:jc w:val="both"/>
        <w:rPr>
          <w:rFonts w:eastAsia="Times New Roman"/>
          <w:szCs w:val="24"/>
        </w:rPr>
      </w:pPr>
      <w:r>
        <w:rPr>
          <w:rFonts w:eastAsia="Times New Roman"/>
          <w:szCs w:val="24"/>
        </w:rPr>
        <w:t>Κ</w:t>
      </w:r>
      <w:r w:rsidRPr="008170CD">
        <w:rPr>
          <w:rFonts w:eastAsia="Times New Roman"/>
          <w:szCs w:val="24"/>
        </w:rPr>
        <w:t xml:space="preserve">αι </w:t>
      </w:r>
      <w:r>
        <w:rPr>
          <w:rFonts w:eastAsia="Times New Roman"/>
          <w:szCs w:val="24"/>
        </w:rPr>
        <w:t xml:space="preserve">επιμένω απόψε </w:t>
      </w:r>
      <w:r w:rsidRPr="008170CD">
        <w:rPr>
          <w:rFonts w:eastAsia="Times New Roman"/>
          <w:szCs w:val="24"/>
        </w:rPr>
        <w:t xml:space="preserve">να μας ειπωθεί </w:t>
      </w:r>
      <w:r>
        <w:rPr>
          <w:rFonts w:eastAsia="Times New Roman"/>
          <w:szCs w:val="24"/>
        </w:rPr>
        <w:t>γιατί ο</w:t>
      </w:r>
      <w:r w:rsidRPr="008170CD">
        <w:rPr>
          <w:rFonts w:eastAsia="Times New Roman"/>
          <w:szCs w:val="24"/>
        </w:rPr>
        <w:t xml:space="preserve"> Τσίπρας επενέβη</w:t>
      </w:r>
      <w:r>
        <w:rPr>
          <w:rFonts w:eastAsia="Times New Roman"/>
          <w:szCs w:val="24"/>
        </w:rPr>
        <w:t xml:space="preserve"> ή</w:t>
      </w:r>
      <w:r w:rsidRPr="008170CD">
        <w:rPr>
          <w:rFonts w:eastAsia="Times New Roman"/>
          <w:szCs w:val="24"/>
        </w:rPr>
        <w:t xml:space="preserve"> </w:t>
      </w:r>
      <w:r>
        <w:rPr>
          <w:rFonts w:eastAsia="Times New Roman"/>
          <w:szCs w:val="24"/>
        </w:rPr>
        <w:t>η</w:t>
      </w:r>
      <w:r w:rsidRPr="008170CD">
        <w:rPr>
          <w:rFonts w:eastAsia="Times New Roman"/>
          <w:szCs w:val="24"/>
        </w:rPr>
        <w:t xml:space="preserve"> Μέρκελ</w:t>
      </w:r>
      <w:r>
        <w:rPr>
          <w:rFonts w:eastAsia="Times New Roman"/>
          <w:szCs w:val="24"/>
        </w:rPr>
        <w:t xml:space="preserve">, σε σας, κύριε </w:t>
      </w:r>
      <w:r w:rsidRPr="008170CD">
        <w:rPr>
          <w:rFonts w:eastAsia="Times New Roman"/>
          <w:szCs w:val="24"/>
        </w:rPr>
        <w:t>Παρασκευ</w:t>
      </w:r>
      <w:r>
        <w:rPr>
          <w:rFonts w:eastAsia="Times New Roman"/>
          <w:szCs w:val="24"/>
        </w:rPr>
        <w:t>όπουλε,</w:t>
      </w:r>
      <w:r w:rsidRPr="008170CD">
        <w:rPr>
          <w:rFonts w:eastAsia="Times New Roman"/>
          <w:szCs w:val="24"/>
        </w:rPr>
        <w:t xml:space="preserve"> </w:t>
      </w:r>
      <w:r>
        <w:rPr>
          <w:rFonts w:eastAsia="Times New Roman"/>
          <w:szCs w:val="24"/>
        </w:rPr>
        <w:t xml:space="preserve">ή </w:t>
      </w:r>
      <w:r w:rsidRPr="008170CD">
        <w:rPr>
          <w:rFonts w:eastAsia="Times New Roman"/>
          <w:szCs w:val="24"/>
        </w:rPr>
        <w:t xml:space="preserve">να μας πείτε εσείς με το </w:t>
      </w:r>
      <w:r>
        <w:rPr>
          <w:rFonts w:eastAsia="Times New Roman"/>
          <w:szCs w:val="24"/>
        </w:rPr>
        <w:t>θάρρος της</w:t>
      </w:r>
      <w:r w:rsidRPr="008170CD">
        <w:rPr>
          <w:rFonts w:eastAsia="Times New Roman"/>
          <w:szCs w:val="24"/>
        </w:rPr>
        <w:t xml:space="preserve"> γνώμη</w:t>
      </w:r>
      <w:r>
        <w:rPr>
          <w:rFonts w:eastAsia="Times New Roman"/>
          <w:szCs w:val="24"/>
        </w:rPr>
        <w:t>ς</w:t>
      </w:r>
      <w:r w:rsidRPr="008170CD">
        <w:rPr>
          <w:rFonts w:eastAsia="Times New Roman"/>
          <w:szCs w:val="24"/>
        </w:rPr>
        <w:t xml:space="preserve"> </w:t>
      </w:r>
      <w:r>
        <w:rPr>
          <w:rFonts w:eastAsia="Times New Roman"/>
          <w:szCs w:val="24"/>
        </w:rPr>
        <w:t>ποιος σας εμπόδισε να υπογράψετε</w:t>
      </w:r>
      <w:r w:rsidRPr="008170CD">
        <w:rPr>
          <w:rFonts w:eastAsia="Times New Roman"/>
          <w:szCs w:val="24"/>
        </w:rPr>
        <w:t xml:space="preserve"> </w:t>
      </w:r>
      <w:r>
        <w:rPr>
          <w:rFonts w:eastAsia="Times New Roman"/>
          <w:szCs w:val="24"/>
        </w:rPr>
        <w:t>την εκτέλεση της απόφασης του Διστόμου. Να λυθεί αυτό απόψε,</w:t>
      </w:r>
      <w:r>
        <w:rPr>
          <w:rFonts w:eastAsia="Times New Roman"/>
          <w:szCs w:val="24"/>
        </w:rPr>
        <w:t xml:space="preserve"> </w:t>
      </w:r>
      <w:r w:rsidRPr="008170CD">
        <w:rPr>
          <w:rFonts w:eastAsia="Times New Roman"/>
          <w:szCs w:val="24"/>
        </w:rPr>
        <w:t xml:space="preserve">να υπάρξει μία λύτρωση για όλους πολιτική </w:t>
      </w:r>
      <w:r>
        <w:rPr>
          <w:rFonts w:eastAsia="Times New Roman"/>
          <w:szCs w:val="24"/>
        </w:rPr>
        <w:t>και να πάμε</w:t>
      </w:r>
      <w:r w:rsidRPr="008170CD">
        <w:rPr>
          <w:rFonts w:eastAsia="Times New Roman"/>
          <w:szCs w:val="24"/>
        </w:rPr>
        <w:t xml:space="preserve"> παρακάτω</w:t>
      </w:r>
      <w:r>
        <w:rPr>
          <w:rFonts w:eastAsia="Times New Roman"/>
          <w:szCs w:val="24"/>
        </w:rPr>
        <w:t>.</w:t>
      </w:r>
      <w:r w:rsidRPr="008170CD">
        <w:rPr>
          <w:rFonts w:eastAsia="Times New Roman"/>
          <w:szCs w:val="24"/>
        </w:rPr>
        <w:t xml:space="preserve"> </w:t>
      </w:r>
    </w:p>
    <w:p w14:paraId="619F9803" w14:textId="77777777" w:rsidR="00F246CC" w:rsidRDefault="005B5D49">
      <w:pPr>
        <w:spacing w:line="600" w:lineRule="auto"/>
        <w:ind w:firstLine="720"/>
        <w:jc w:val="both"/>
        <w:rPr>
          <w:rFonts w:eastAsia="Times New Roman"/>
          <w:szCs w:val="24"/>
        </w:rPr>
      </w:pPr>
      <w:r>
        <w:rPr>
          <w:rFonts w:eastAsia="Times New Roman"/>
          <w:szCs w:val="24"/>
        </w:rPr>
        <w:t>Διότι</w:t>
      </w:r>
      <w:r w:rsidRPr="008170CD">
        <w:rPr>
          <w:rFonts w:eastAsia="Times New Roman"/>
          <w:szCs w:val="24"/>
        </w:rPr>
        <w:t xml:space="preserve"> δεν μπορεί στον κόσμο και στο </w:t>
      </w:r>
      <w:r>
        <w:rPr>
          <w:rFonts w:eastAsia="Times New Roman"/>
          <w:szCs w:val="24"/>
        </w:rPr>
        <w:t>λαό</w:t>
      </w:r>
      <w:r w:rsidRPr="008170CD">
        <w:rPr>
          <w:rFonts w:eastAsia="Times New Roman"/>
          <w:szCs w:val="24"/>
        </w:rPr>
        <w:t xml:space="preserve"> να μένει </w:t>
      </w:r>
      <w:r>
        <w:rPr>
          <w:rFonts w:eastAsia="Times New Roman"/>
          <w:szCs w:val="24"/>
        </w:rPr>
        <w:t>η απορία: Τι</w:t>
      </w:r>
      <w:r w:rsidRPr="008170CD">
        <w:rPr>
          <w:rFonts w:eastAsia="Times New Roman"/>
          <w:szCs w:val="24"/>
        </w:rPr>
        <w:t xml:space="preserve"> έγινε ρε παιδί μου</w:t>
      </w:r>
      <w:r>
        <w:rPr>
          <w:rFonts w:eastAsia="Times New Roman"/>
          <w:szCs w:val="24"/>
        </w:rPr>
        <w:t>;</w:t>
      </w:r>
      <w:r w:rsidRPr="008170CD">
        <w:rPr>
          <w:rFonts w:eastAsia="Times New Roman"/>
          <w:szCs w:val="24"/>
        </w:rPr>
        <w:t xml:space="preserve"> </w:t>
      </w:r>
      <w:r>
        <w:rPr>
          <w:rFonts w:eastAsia="Times New Roman"/>
          <w:szCs w:val="24"/>
        </w:rPr>
        <w:t>Α</w:t>
      </w:r>
      <w:r w:rsidRPr="008170CD">
        <w:rPr>
          <w:rFonts w:eastAsia="Times New Roman"/>
          <w:szCs w:val="24"/>
        </w:rPr>
        <w:t xml:space="preserve">φού έγινε μία φορά για το </w:t>
      </w:r>
      <w:r>
        <w:rPr>
          <w:rFonts w:eastAsia="Times New Roman"/>
          <w:szCs w:val="24"/>
        </w:rPr>
        <w:t>Δίστομο,</w:t>
      </w:r>
      <w:r w:rsidRPr="008170CD">
        <w:rPr>
          <w:rFonts w:eastAsia="Times New Roman"/>
          <w:szCs w:val="24"/>
        </w:rPr>
        <w:t xml:space="preserve"> </w:t>
      </w:r>
      <w:r>
        <w:rPr>
          <w:rFonts w:eastAsia="Times New Roman"/>
          <w:szCs w:val="24"/>
        </w:rPr>
        <w:t>μ</w:t>
      </w:r>
      <w:r w:rsidRPr="008170CD">
        <w:rPr>
          <w:rFonts w:eastAsia="Times New Roman"/>
          <w:szCs w:val="24"/>
        </w:rPr>
        <w:t>ήπως ξαναγίν</w:t>
      </w:r>
      <w:r>
        <w:rPr>
          <w:rFonts w:eastAsia="Times New Roman"/>
          <w:szCs w:val="24"/>
        </w:rPr>
        <w:t>ει γ</w:t>
      </w:r>
      <w:r w:rsidRPr="008170CD">
        <w:rPr>
          <w:rFonts w:eastAsia="Times New Roman"/>
          <w:szCs w:val="24"/>
        </w:rPr>
        <w:t>ι</w:t>
      </w:r>
      <w:r>
        <w:rPr>
          <w:rFonts w:eastAsia="Times New Roman"/>
          <w:szCs w:val="24"/>
        </w:rPr>
        <w:t>α</w:t>
      </w:r>
      <w:r w:rsidRPr="008170CD">
        <w:rPr>
          <w:rFonts w:eastAsia="Times New Roman"/>
          <w:szCs w:val="24"/>
        </w:rPr>
        <w:t xml:space="preserve"> τα υπόλοιπα και τζάμπα μιλά</w:t>
      </w:r>
      <w:r>
        <w:rPr>
          <w:rFonts w:eastAsia="Times New Roman"/>
          <w:szCs w:val="24"/>
        </w:rPr>
        <w:t>νε</w:t>
      </w:r>
      <w:r w:rsidRPr="008170CD">
        <w:rPr>
          <w:rFonts w:eastAsia="Times New Roman"/>
          <w:szCs w:val="24"/>
        </w:rPr>
        <w:t xml:space="preserve"> </w:t>
      </w:r>
      <w:r>
        <w:rPr>
          <w:rFonts w:eastAsia="Times New Roman"/>
          <w:szCs w:val="24"/>
        </w:rPr>
        <w:t xml:space="preserve">όλοι αυτοί οι </w:t>
      </w:r>
      <w:r>
        <w:rPr>
          <w:rFonts w:eastAsia="Times New Roman"/>
          <w:szCs w:val="24"/>
        </w:rPr>
        <w:t>πολιτικοί εδώ πέρα απόψε;</w:t>
      </w:r>
      <w:r w:rsidRPr="008170CD">
        <w:rPr>
          <w:rFonts w:eastAsia="Times New Roman"/>
          <w:szCs w:val="24"/>
        </w:rPr>
        <w:t xml:space="preserve"> </w:t>
      </w:r>
      <w:r>
        <w:rPr>
          <w:rFonts w:eastAsia="Times New Roman"/>
          <w:szCs w:val="24"/>
        </w:rPr>
        <w:t>Δ</w:t>
      </w:r>
      <w:r w:rsidRPr="008170CD">
        <w:rPr>
          <w:rFonts w:eastAsia="Times New Roman"/>
          <w:szCs w:val="24"/>
        </w:rPr>
        <w:t>ηλαδή</w:t>
      </w:r>
      <w:r>
        <w:rPr>
          <w:rFonts w:eastAsia="Times New Roman"/>
          <w:szCs w:val="24"/>
        </w:rPr>
        <w:t>,</w:t>
      </w:r>
      <w:r w:rsidRPr="008170CD">
        <w:rPr>
          <w:rFonts w:eastAsia="Times New Roman"/>
          <w:szCs w:val="24"/>
        </w:rPr>
        <w:t xml:space="preserve"> μήπως πάρει </w:t>
      </w:r>
      <w:r>
        <w:rPr>
          <w:rFonts w:eastAsia="Times New Roman"/>
          <w:szCs w:val="24"/>
        </w:rPr>
        <w:t>κανένας τηλέφωνο κι έχουμε πάλ</w:t>
      </w:r>
      <w:r w:rsidRPr="008170CD">
        <w:rPr>
          <w:rFonts w:eastAsia="Times New Roman"/>
          <w:szCs w:val="24"/>
        </w:rPr>
        <w:t xml:space="preserve">ι </w:t>
      </w:r>
      <w:r>
        <w:rPr>
          <w:rFonts w:eastAsia="Times New Roman"/>
          <w:szCs w:val="24"/>
        </w:rPr>
        <w:t>«κωλοτούμπεν»</w:t>
      </w:r>
      <w:r w:rsidRPr="008170CD">
        <w:rPr>
          <w:rFonts w:eastAsia="Times New Roman"/>
          <w:szCs w:val="24"/>
        </w:rPr>
        <w:t xml:space="preserve"> και δεν </w:t>
      </w:r>
      <w:r>
        <w:rPr>
          <w:rFonts w:eastAsia="Times New Roman"/>
          <w:szCs w:val="24"/>
        </w:rPr>
        <w:t>«</w:t>
      </w:r>
      <w:r w:rsidRPr="008170CD">
        <w:rPr>
          <w:rFonts w:eastAsia="Times New Roman"/>
          <w:szCs w:val="24"/>
        </w:rPr>
        <w:t>μπορούμε</w:t>
      </w:r>
      <w:r>
        <w:rPr>
          <w:rFonts w:eastAsia="Times New Roman"/>
          <w:szCs w:val="24"/>
        </w:rPr>
        <w:t>ν» και να «δούμεν»;</w:t>
      </w:r>
      <w:r w:rsidRPr="008170CD">
        <w:rPr>
          <w:rFonts w:eastAsia="Times New Roman"/>
          <w:szCs w:val="24"/>
        </w:rPr>
        <w:t xml:space="preserve"> </w:t>
      </w:r>
      <w:r>
        <w:rPr>
          <w:rFonts w:eastAsia="Times New Roman"/>
          <w:szCs w:val="24"/>
        </w:rPr>
        <w:t>Και</w:t>
      </w:r>
      <w:r w:rsidRPr="008170CD">
        <w:rPr>
          <w:rFonts w:eastAsia="Times New Roman"/>
          <w:szCs w:val="24"/>
        </w:rPr>
        <w:t xml:space="preserve"> </w:t>
      </w:r>
      <w:r>
        <w:rPr>
          <w:rFonts w:eastAsia="Times New Roman"/>
          <w:szCs w:val="24"/>
        </w:rPr>
        <w:t xml:space="preserve">να το πάρει </w:t>
      </w:r>
      <w:r w:rsidRPr="008170CD">
        <w:rPr>
          <w:rFonts w:eastAsia="Times New Roman"/>
          <w:szCs w:val="24"/>
        </w:rPr>
        <w:t xml:space="preserve">το Υπουργείο Εξωτερικών και να δούμε πότε θα </w:t>
      </w:r>
      <w:r>
        <w:rPr>
          <w:rFonts w:eastAsia="Times New Roman"/>
          <w:szCs w:val="24"/>
        </w:rPr>
        <w:t>το λύσει</w:t>
      </w:r>
      <w:r w:rsidRPr="008170CD">
        <w:rPr>
          <w:rFonts w:eastAsia="Times New Roman"/>
          <w:szCs w:val="24"/>
        </w:rPr>
        <w:t xml:space="preserve"> ηθικά</w:t>
      </w:r>
      <w:r>
        <w:rPr>
          <w:rFonts w:eastAsia="Times New Roman"/>
          <w:szCs w:val="24"/>
        </w:rPr>
        <w:t>;</w:t>
      </w:r>
      <w:r w:rsidRPr="008170CD">
        <w:rPr>
          <w:rFonts w:eastAsia="Times New Roman"/>
          <w:szCs w:val="24"/>
        </w:rPr>
        <w:t xml:space="preserve"> </w:t>
      </w:r>
      <w:r>
        <w:rPr>
          <w:rFonts w:eastAsia="Times New Roman"/>
          <w:szCs w:val="24"/>
        </w:rPr>
        <w:t>Ρ</w:t>
      </w:r>
      <w:r w:rsidRPr="008170CD">
        <w:rPr>
          <w:rFonts w:eastAsia="Times New Roman"/>
          <w:szCs w:val="24"/>
        </w:rPr>
        <w:t>ηματική διακοίνωση</w:t>
      </w:r>
      <w:r>
        <w:rPr>
          <w:rFonts w:eastAsia="Times New Roman"/>
          <w:szCs w:val="24"/>
        </w:rPr>
        <w:t>, Χάγη,</w:t>
      </w:r>
      <w:r w:rsidRPr="008170CD">
        <w:rPr>
          <w:rFonts w:eastAsia="Times New Roman"/>
          <w:szCs w:val="24"/>
        </w:rPr>
        <w:t xml:space="preserve"> </w:t>
      </w:r>
      <w:r>
        <w:rPr>
          <w:rFonts w:eastAsia="Times New Roman"/>
          <w:szCs w:val="24"/>
        </w:rPr>
        <w:t>όλη</w:t>
      </w:r>
      <w:r w:rsidRPr="008170CD">
        <w:rPr>
          <w:rFonts w:eastAsia="Times New Roman"/>
          <w:szCs w:val="24"/>
        </w:rPr>
        <w:t xml:space="preserve"> η Βουλή </w:t>
      </w:r>
      <w:r>
        <w:rPr>
          <w:rFonts w:eastAsia="Times New Roman"/>
          <w:szCs w:val="24"/>
        </w:rPr>
        <w:t>θα στηρίξει</w:t>
      </w:r>
      <w:r w:rsidRPr="008170CD">
        <w:rPr>
          <w:rFonts w:eastAsia="Times New Roman"/>
          <w:szCs w:val="24"/>
        </w:rPr>
        <w:t xml:space="preserve"> την αποζημίωση </w:t>
      </w:r>
      <w:r>
        <w:rPr>
          <w:rFonts w:eastAsia="Times New Roman"/>
          <w:szCs w:val="24"/>
        </w:rPr>
        <w:t xml:space="preserve">που </w:t>
      </w:r>
      <w:r w:rsidRPr="008170CD">
        <w:rPr>
          <w:rFonts w:eastAsia="Times New Roman"/>
          <w:szCs w:val="24"/>
        </w:rPr>
        <w:t xml:space="preserve">πρέπει να πάρουν οι Έλληνες </w:t>
      </w:r>
      <w:r>
        <w:rPr>
          <w:rFonts w:eastAsia="Times New Roman"/>
          <w:szCs w:val="24"/>
        </w:rPr>
        <w:t>για ό,τι έχασαν</w:t>
      </w:r>
      <w:r w:rsidRPr="008170CD">
        <w:rPr>
          <w:rFonts w:eastAsia="Times New Roman"/>
          <w:szCs w:val="24"/>
        </w:rPr>
        <w:t xml:space="preserve"> σε υλική υποδομή</w:t>
      </w:r>
      <w:r>
        <w:rPr>
          <w:rFonts w:eastAsia="Times New Roman"/>
          <w:szCs w:val="24"/>
        </w:rPr>
        <w:t>,</w:t>
      </w:r>
      <w:r w:rsidRPr="008170CD">
        <w:rPr>
          <w:rFonts w:eastAsia="Times New Roman"/>
          <w:szCs w:val="24"/>
        </w:rPr>
        <w:t xml:space="preserve"> σε </w:t>
      </w:r>
      <w:r>
        <w:rPr>
          <w:rFonts w:eastAsia="Times New Roman"/>
          <w:szCs w:val="24"/>
        </w:rPr>
        <w:t>αίμα και σε</w:t>
      </w:r>
      <w:r w:rsidRPr="008170CD">
        <w:rPr>
          <w:rFonts w:eastAsia="Times New Roman"/>
          <w:szCs w:val="24"/>
        </w:rPr>
        <w:t xml:space="preserve"> ανθρώπινη ζωή</w:t>
      </w:r>
      <w:r>
        <w:rPr>
          <w:rFonts w:eastAsia="Times New Roman"/>
          <w:szCs w:val="24"/>
        </w:rPr>
        <w:t>.</w:t>
      </w:r>
      <w:r w:rsidRPr="008170CD">
        <w:rPr>
          <w:rFonts w:eastAsia="Times New Roman"/>
          <w:szCs w:val="24"/>
        </w:rPr>
        <w:t xml:space="preserve"> </w:t>
      </w:r>
    </w:p>
    <w:p w14:paraId="619F9804" w14:textId="77777777" w:rsidR="00F246CC" w:rsidRDefault="005B5D49">
      <w:pPr>
        <w:spacing w:line="600" w:lineRule="auto"/>
        <w:ind w:firstLine="720"/>
        <w:jc w:val="both"/>
        <w:rPr>
          <w:rFonts w:eastAsia="Times New Roman"/>
          <w:szCs w:val="24"/>
        </w:rPr>
      </w:pPr>
      <w:r>
        <w:rPr>
          <w:rFonts w:eastAsia="Times New Roman"/>
          <w:szCs w:val="24"/>
        </w:rPr>
        <w:t>Σ</w:t>
      </w:r>
      <w:r w:rsidRPr="008170CD">
        <w:rPr>
          <w:rFonts w:eastAsia="Times New Roman"/>
          <w:szCs w:val="24"/>
        </w:rPr>
        <w:t>ας παρακαλώ πάρα πολύ</w:t>
      </w:r>
      <w:r>
        <w:rPr>
          <w:rFonts w:eastAsia="Times New Roman"/>
          <w:szCs w:val="24"/>
        </w:rPr>
        <w:t>, όμως,</w:t>
      </w:r>
      <w:r w:rsidRPr="008170CD">
        <w:rPr>
          <w:rFonts w:eastAsia="Times New Roman"/>
          <w:szCs w:val="24"/>
        </w:rPr>
        <w:t xml:space="preserve"> λύστε τις απορίες του λαού </w:t>
      </w:r>
      <w:r>
        <w:rPr>
          <w:rFonts w:eastAsia="Times New Roman"/>
          <w:szCs w:val="24"/>
        </w:rPr>
        <w:t>διότι δεν φταίει όλο το πολιτικό σύστημα. Κ</w:t>
      </w:r>
      <w:r w:rsidRPr="008170CD">
        <w:rPr>
          <w:rFonts w:eastAsia="Times New Roman"/>
          <w:szCs w:val="24"/>
        </w:rPr>
        <w:t xml:space="preserve">αι για να μας πιστέψει </w:t>
      </w:r>
      <w:r>
        <w:rPr>
          <w:rFonts w:eastAsia="Times New Roman"/>
          <w:szCs w:val="24"/>
        </w:rPr>
        <w:t xml:space="preserve">για το τι </w:t>
      </w:r>
      <w:r w:rsidRPr="008170CD">
        <w:rPr>
          <w:rFonts w:eastAsia="Times New Roman"/>
          <w:szCs w:val="24"/>
        </w:rPr>
        <w:t>θα κάνουμε</w:t>
      </w:r>
      <w:r w:rsidRPr="008170CD">
        <w:rPr>
          <w:rFonts w:eastAsia="Times New Roman"/>
          <w:szCs w:val="24"/>
        </w:rPr>
        <w:t xml:space="preserve"> από δω και κάτω και τον κύριο </w:t>
      </w:r>
      <w:r>
        <w:rPr>
          <w:rFonts w:eastAsia="Times New Roman"/>
          <w:szCs w:val="24"/>
        </w:rPr>
        <w:t>Π</w:t>
      </w:r>
      <w:r w:rsidRPr="008170CD">
        <w:rPr>
          <w:rFonts w:eastAsia="Times New Roman"/>
          <w:szCs w:val="24"/>
        </w:rPr>
        <w:t>ρωθυπουργό</w:t>
      </w:r>
      <w:r>
        <w:rPr>
          <w:rFonts w:eastAsia="Times New Roman"/>
          <w:szCs w:val="24"/>
        </w:rPr>
        <w:t>,</w:t>
      </w:r>
      <w:r w:rsidRPr="008170CD">
        <w:rPr>
          <w:rFonts w:eastAsia="Times New Roman"/>
          <w:szCs w:val="24"/>
        </w:rPr>
        <w:t xml:space="preserve"> </w:t>
      </w:r>
      <w:r>
        <w:rPr>
          <w:rFonts w:eastAsia="Times New Roman"/>
          <w:szCs w:val="24"/>
        </w:rPr>
        <w:t>-</w:t>
      </w:r>
      <w:r w:rsidRPr="008170CD">
        <w:rPr>
          <w:rFonts w:eastAsia="Times New Roman"/>
          <w:szCs w:val="24"/>
        </w:rPr>
        <w:t>που θα στηρίξου</w:t>
      </w:r>
      <w:r>
        <w:rPr>
          <w:rFonts w:eastAsia="Times New Roman"/>
          <w:szCs w:val="24"/>
        </w:rPr>
        <w:t>με</w:t>
      </w:r>
      <w:r w:rsidRPr="008170CD">
        <w:rPr>
          <w:rFonts w:eastAsia="Times New Roman"/>
          <w:szCs w:val="24"/>
        </w:rPr>
        <w:t xml:space="preserve"> αυτά τα βήματα που είπε</w:t>
      </w:r>
      <w:r>
        <w:rPr>
          <w:rFonts w:eastAsia="Times New Roman"/>
          <w:szCs w:val="24"/>
        </w:rPr>
        <w:t>,</w:t>
      </w:r>
      <w:r w:rsidRPr="008170CD">
        <w:rPr>
          <w:rFonts w:eastAsia="Times New Roman"/>
          <w:szCs w:val="24"/>
        </w:rPr>
        <w:t xml:space="preserve"> ένα προς ένα</w:t>
      </w:r>
      <w:r>
        <w:rPr>
          <w:rFonts w:eastAsia="Times New Roman"/>
          <w:szCs w:val="24"/>
        </w:rPr>
        <w:t>-</w:t>
      </w:r>
      <w:r w:rsidRPr="008170CD">
        <w:rPr>
          <w:rFonts w:eastAsia="Times New Roman"/>
          <w:szCs w:val="24"/>
        </w:rPr>
        <w:t xml:space="preserve"> αλλά πρέπει να </w:t>
      </w:r>
      <w:r>
        <w:rPr>
          <w:rFonts w:eastAsia="Times New Roman"/>
          <w:szCs w:val="24"/>
        </w:rPr>
        <w:t xml:space="preserve">τα </w:t>
      </w:r>
      <w:r w:rsidRPr="008170CD">
        <w:rPr>
          <w:rFonts w:eastAsia="Times New Roman"/>
          <w:szCs w:val="24"/>
        </w:rPr>
        <w:t xml:space="preserve">λύσει και </w:t>
      </w:r>
      <w:r>
        <w:rPr>
          <w:rFonts w:eastAsia="Times New Roman"/>
          <w:szCs w:val="24"/>
        </w:rPr>
        <w:t xml:space="preserve">να </w:t>
      </w:r>
      <w:r w:rsidRPr="008170CD">
        <w:rPr>
          <w:rFonts w:eastAsia="Times New Roman"/>
          <w:szCs w:val="24"/>
        </w:rPr>
        <w:t>είναι αξιόπιστος για τα προηγούμενα</w:t>
      </w:r>
      <w:r>
        <w:rPr>
          <w:rFonts w:eastAsia="Times New Roman"/>
          <w:szCs w:val="24"/>
        </w:rPr>
        <w:t>.</w:t>
      </w:r>
    </w:p>
    <w:p w14:paraId="619F9805" w14:textId="77777777" w:rsidR="00F246CC" w:rsidRDefault="005B5D49">
      <w:pPr>
        <w:spacing w:line="600" w:lineRule="auto"/>
        <w:ind w:firstLine="720"/>
        <w:jc w:val="both"/>
        <w:rPr>
          <w:rFonts w:eastAsia="Times New Roman"/>
          <w:szCs w:val="24"/>
        </w:rPr>
      </w:pPr>
      <w:r>
        <w:rPr>
          <w:rFonts w:eastAsia="Times New Roman"/>
          <w:szCs w:val="24"/>
        </w:rPr>
        <w:t xml:space="preserve">Ευχαριστώ πολύ. </w:t>
      </w:r>
    </w:p>
    <w:p w14:paraId="619F9806" w14:textId="77777777" w:rsidR="00F246CC" w:rsidRDefault="005B5D49">
      <w:pPr>
        <w:spacing w:line="600" w:lineRule="auto"/>
        <w:ind w:firstLine="720"/>
        <w:jc w:val="both"/>
        <w:rPr>
          <w:rFonts w:eastAsia="Times New Roman"/>
          <w:szCs w:val="24"/>
        </w:rPr>
      </w:pPr>
      <w:r w:rsidRPr="009F253D">
        <w:rPr>
          <w:rFonts w:eastAsia="Times New Roman"/>
          <w:b/>
          <w:szCs w:val="24"/>
        </w:rPr>
        <w:t>ΠΡΟΕΔΡΕΥΩΝ (Δημήτριος Κρεμαστινός):</w:t>
      </w:r>
      <w:r>
        <w:rPr>
          <w:rFonts w:eastAsia="Times New Roman"/>
          <w:szCs w:val="24"/>
        </w:rPr>
        <w:t xml:space="preserve"> Κι εγώ ευχαριστώ. </w:t>
      </w:r>
    </w:p>
    <w:p w14:paraId="619F9807" w14:textId="77777777" w:rsidR="00F246CC" w:rsidRDefault="005B5D49">
      <w:pPr>
        <w:spacing w:line="600" w:lineRule="auto"/>
        <w:ind w:firstLine="720"/>
        <w:jc w:val="both"/>
        <w:rPr>
          <w:rFonts w:eastAsia="Times New Roman"/>
          <w:szCs w:val="24"/>
        </w:rPr>
      </w:pPr>
      <w:r w:rsidRPr="009F253D">
        <w:rPr>
          <w:rFonts w:eastAsia="Times New Roman"/>
          <w:b/>
          <w:szCs w:val="24"/>
        </w:rPr>
        <w:t>ΝΙΚΟΛΑΟΣ ΠΑΡΑΣ</w:t>
      </w:r>
      <w:r w:rsidRPr="009F253D">
        <w:rPr>
          <w:rFonts w:eastAsia="Times New Roman"/>
          <w:b/>
          <w:szCs w:val="24"/>
        </w:rPr>
        <w:t xml:space="preserve">ΚΕΥΟΠΟΥΛΟΣ: </w:t>
      </w:r>
      <w:r>
        <w:rPr>
          <w:rFonts w:eastAsia="Times New Roman"/>
          <w:szCs w:val="24"/>
        </w:rPr>
        <w:t>Κύριε Πρόεδρε, θα ήθελα τον λόγο επί προσωπικού, γιατί αναφέρθηκε σε εμένα προσωπικά.</w:t>
      </w:r>
    </w:p>
    <w:p w14:paraId="619F9808" w14:textId="77777777" w:rsidR="00F246CC" w:rsidRDefault="005B5D49">
      <w:pPr>
        <w:spacing w:line="600" w:lineRule="auto"/>
        <w:ind w:firstLine="720"/>
        <w:jc w:val="both"/>
        <w:rPr>
          <w:rFonts w:eastAsia="Times New Roman"/>
          <w:szCs w:val="24"/>
        </w:rPr>
      </w:pPr>
      <w:r w:rsidRPr="009F253D">
        <w:rPr>
          <w:rFonts w:eastAsia="Times New Roman"/>
          <w:b/>
          <w:szCs w:val="24"/>
        </w:rPr>
        <w:t>ΠΡΟΕΔΡΕΥΩΝ (Δημήτριος Κρεμαστινός):</w:t>
      </w:r>
      <w:r>
        <w:rPr>
          <w:rFonts w:eastAsia="Times New Roman"/>
          <w:b/>
          <w:szCs w:val="24"/>
        </w:rPr>
        <w:t xml:space="preserve"> </w:t>
      </w:r>
      <w:r>
        <w:rPr>
          <w:rFonts w:eastAsia="Times New Roman"/>
          <w:szCs w:val="24"/>
        </w:rPr>
        <w:t xml:space="preserve">Έχετε τον λόγο. </w:t>
      </w:r>
    </w:p>
    <w:p w14:paraId="619F9809" w14:textId="77777777" w:rsidR="00F246CC" w:rsidRDefault="005B5D49">
      <w:pPr>
        <w:spacing w:line="600" w:lineRule="auto"/>
        <w:ind w:firstLine="720"/>
        <w:jc w:val="both"/>
        <w:rPr>
          <w:rFonts w:eastAsia="Times New Roman"/>
          <w:szCs w:val="24"/>
        </w:rPr>
      </w:pPr>
      <w:r w:rsidRPr="009F253D">
        <w:rPr>
          <w:rFonts w:eastAsia="Times New Roman"/>
          <w:b/>
          <w:szCs w:val="24"/>
        </w:rPr>
        <w:t>ΝΙΚΟΛΑΟΣ ΠΑΡΑΣΚΕΥΟΠΟΥΛΟΣ:</w:t>
      </w:r>
      <w:r>
        <w:rPr>
          <w:rFonts w:eastAsia="Times New Roman"/>
          <w:szCs w:val="24"/>
        </w:rPr>
        <w:t xml:space="preserve"> Τ</w:t>
      </w:r>
      <w:r w:rsidRPr="008170CD">
        <w:rPr>
          <w:rFonts w:eastAsia="Times New Roman"/>
          <w:szCs w:val="24"/>
        </w:rPr>
        <w:t xml:space="preserve">ρεις φορές </w:t>
      </w:r>
      <w:r>
        <w:rPr>
          <w:rFonts w:eastAsia="Times New Roman"/>
          <w:szCs w:val="24"/>
        </w:rPr>
        <w:t xml:space="preserve">είχα αναφερθεί στο θέμα </w:t>
      </w:r>
      <w:r w:rsidRPr="008170CD">
        <w:rPr>
          <w:rFonts w:eastAsia="Times New Roman"/>
          <w:szCs w:val="24"/>
        </w:rPr>
        <w:t xml:space="preserve">το 2015 και τις τρεις φορές </w:t>
      </w:r>
      <w:r>
        <w:rPr>
          <w:rFonts w:eastAsia="Times New Roman"/>
          <w:szCs w:val="24"/>
        </w:rPr>
        <w:t xml:space="preserve">είχα πει ότι </w:t>
      </w:r>
      <w:r w:rsidRPr="008170CD">
        <w:rPr>
          <w:rFonts w:eastAsia="Times New Roman"/>
          <w:szCs w:val="24"/>
        </w:rPr>
        <w:t>εί</w:t>
      </w:r>
      <w:r w:rsidRPr="008170CD">
        <w:rPr>
          <w:rFonts w:eastAsia="Times New Roman"/>
          <w:szCs w:val="24"/>
        </w:rPr>
        <w:t xml:space="preserve">μαι έτοιμος να </w:t>
      </w:r>
      <w:r>
        <w:rPr>
          <w:rFonts w:eastAsia="Times New Roman"/>
          <w:szCs w:val="24"/>
        </w:rPr>
        <w:t>υπογράψω μια απόφαση</w:t>
      </w:r>
      <w:r w:rsidRPr="008170CD">
        <w:rPr>
          <w:rFonts w:eastAsia="Times New Roman"/>
          <w:szCs w:val="24"/>
        </w:rPr>
        <w:t xml:space="preserve"> </w:t>
      </w:r>
      <w:r>
        <w:rPr>
          <w:rFonts w:eastAsia="Times New Roman"/>
          <w:szCs w:val="24"/>
        </w:rPr>
        <w:t>εκτέλεσης,</w:t>
      </w:r>
      <w:r w:rsidRPr="008170CD">
        <w:rPr>
          <w:rFonts w:eastAsia="Times New Roman"/>
          <w:szCs w:val="24"/>
        </w:rPr>
        <w:t xml:space="preserve"> εφόσον συντρέξουν οι θεσμικοί όροι και </w:t>
      </w:r>
      <w:r>
        <w:rPr>
          <w:rFonts w:eastAsia="Times New Roman"/>
          <w:szCs w:val="24"/>
        </w:rPr>
        <w:t>υπάρξει</w:t>
      </w:r>
      <w:r w:rsidRPr="008170CD">
        <w:rPr>
          <w:rFonts w:eastAsia="Times New Roman"/>
          <w:szCs w:val="24"/>
        </w:rPr>
        <w:t xml:space="preserve"> και η αναγκαία πολιτική διαπραγμάτευση</w:t>
      </w:r>
      <w:r>
        <w:rPr>
          <w:rFonts w:eastAsia="Times New Roman"/>
          <w:szCs w:val="24"/>
        </w:rPr>
        <w:t>.</w:t>
      </w:r>
      <w:r w:rsidRPr="008170CD">
        <w:rPr>
          <w:rFonts w:eastAsia="Times New Roman"/>
          <w:szCs w:val="24"/>
        </w:rPr>
        <w:t xml:space="preserve"> Αυτή ήταν η θέση </w:t>
      </w:r>
      <w:r>
        <w:rPr>
          <w:rFonts w:eastAsia="Times New Roman"/>
          <w:szCs w:val="24"/>
        </w:rPr>
        <w:t>Κ</w:t>
      </w:r>
      <w:r w:rsidRPr="008170CD">
        <w:rPr>
          <w:rFonts w:eastAsia="Times New Roman"/>
          <w:szCs w:val="24"/>
        </w:rPr>
        <w:t>υβέρνησης τώρα και την αποτελεσματικότητα και την πλήρωσ</w:t>
      </w:r>
      <w:r>
        <w:rPr>
          <w:rFonts w:eastAsia="Times New Roman"/>
          <w:szCs w:val="24"/>
        </w:rPr>
        <w:t>η</w:t>
      </w:r>
      <w:r w:rsidRPr="008170CD">
        <w:rPr>
          <w:rFonts w:eastAsia="Times New Roman"/>
          <w:szCs w:val="24"/>
        </w:rPr>
        <w:t xml:space="preserve"> </w:t>
      </w:r>
      <w:r>
        <w:rPr>
          <w:rFonts w:eastAsia="Times New Roman"/>
          <w:szCs w:val="24"/>
        </w:rPr>
        <w:t>αυτών των όρων</w:t>
      </w:r>
      <w:r w:rsidRPr="008170CD">
        <w:rPr>
          <w:rFonts w:eastAsia="Times New Roman"/>
          <w:szCs w:val="24"/>
        </w:rPr>
        <w:t xml:space="preserve"> την κρίνει</w:t>
      </w:r>
      <w:r>
        <w:rPr>
          <w:rFonts w:eastAsia="Times New Roman"/>
          <w:szCs w:val="24"/>
        </w:rPr>
        <w:t>,</w:t>
      </w:r>
      <w:r w:rsidRPr="008170CD">
        <w:rPr>
          <w:rFonts w:eastAsia="Times New Roman"/>
          <w:szCs w:val="24"/>
        </w:rPr>
        <w:t xml:space="preserve"> </w:t>
      </w:r>
      <w:r>
        <w:rPr>
          <w:rFonts w:eastAsia="Times New Roman"/>
          <w:szCs w:val="24"/>
        </w:rPr>
        <w:t>ορθά, η Κ</w:t>
      </w:r>
      <w:r w:rsidRPr="008170CD">
        <w:rPr>
          <w:rFonts w:eastAsia="Times New Roman"/>
          <w:szCs w:val="24"/>
        </w:rPr>
        <w:t>υβέρνηση</w:t>
      </w:r>
      <w:r>
        <w:rPr>
          <w:rFonts w:eastAsia="Times New Roman"/>
          <w:szCs w:val="24"/>
        </w:rPr>
        <w:t>.</w:t>
      </w:r>
    </w:p>
    <w:p w14:paraId="619F980A" w14:textId="77777777" w:rsidR="00F246CC" w:rsidRDefault="005B5D49">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w:t>
      </w:r>
    </w:p>
    <w:p w14:paraId="619F980B" w14:textId="77777777" w:rsidR="00F246CC" w:rsidRDefault="005B5D49">
      <w:pPr>
        <w:spacing w:line="600" w:lineRule="auto"/>
        <w:ind w:firstLine="720"/>
        <w:jc w:val="both"/>
        <w:rPr>
          <w:rFonts w:eastAsia="Times New Roman"/>
          <w:szCs w:val="24"/>
        </w:rPr>
      </w:pPr>
      <w:r>
        <w:rPr>
          <w:rFonts w:eastAsia="Times New Roman"/>
          <w:szCs w:val="24"/>
        </w:rPr>
        <w:t xml:space="preserve">Ο κ. Μπαλαούρας, Βουλευτής του ΣΥΡΙΖΑ, έχει τον λόγο. </w:t>
      </w:r>
    </w:p>
    <w:p w14:paraId="619F980C" w14:textId="77777777" w:rsidR="00F246CC" w:rsidRDefault="005B5D49">
      <w:pPr>
        <w:spacing w:line="600" w:lineRule="auto"/>
        <w:ind w:firstLine="720"/>
        <w:jc w:val="both"/>
        <w:rPr>
          <w:rFonts w:eastAsia="Times New Roman"/>
          <w:szCs w:val="24"/>
        </w:rPr>
      </w:pPr>
      <w:r w:rsidRPr="003111BB">
        <w:rPr>
          <w:rFonts w:eastAsia="Times New Roman"/>
          <w:b/>
          <w:szCs w:val="24"/>
        </w:rPr>
        <w:t xml:space="preserve">ΓΕΡΑΣΙΜΟΣ </w:t>
      </w:r>
      <w:r>
        <w:rPr>
          <w:rFonts w:eastAsia="Times New Roman"/>
          <w:b/>
          <w:szCs w:val="24"/>
        </w:rPr>
        <w:t xml:space="preserve">(ΜΑΚΗΣ) </w:t>
      </w:r>
      <w:r w:rsidRPr="003111BB">
        <w:rPr>
          <w:rFonts w:eastAsia="Times New Roman"/>
          <w:b/>
          <w:szCs w:val="24"/>
        </w:rPr>
        <w:t>ΜΠΑΛΑΟΥΡΑΣ:</w:t>
      </w:r>
      <w:r>
        <w:rPr>
          <w:rFonts w:eastAsia="Times New Roman"/>
          <w:szCs w:val="24"/>
        </w:rPr>
        <w:t xml:space="preserve"> Ευχαριστώ, </w:t>
      </w:r>
      <w:r w:rsidRPr="008170CD">
        <w:rPr>
          <w:rFonts w:eastAsia="Times New Roman"/>
          <w:szCs w:val="24"/>
        </w:rPr>
        <w:t xml:space="preserve">κύριε </w:t>
      </w:r>
      <w:r>
        <w:rPr>
          <w:rFonts w:eastAsia="Times New Roman"/>
          <w:szCs w:val="24"/>
        </w:rPr>
        <w:t>Π</w:t>
      </w:r>
      <w:r w:rsidRPr="008170CD">
        <w:rPr>
          <w:rFonts w:eastAsia="Times New Roman"/>
          <w:szCs w:val="24"/>
        </w:rPr>
        <w:t>ρόεδρε</w:t>
      </w:r>
      <w:r>
        <w:rPr>
          <w:rFonts w:eastAsia="Times New Roman"/>
          <w:szCs w:val="24"/>
        </w:rPr>
        <w:t>.</w:t>
      </w:r>
    </w:p>
    <w:p w14:paraId="619F980D" w14:textId="77777777" w:rsidR="00F246CC" w:rsidRDefault="005B5D49">
      <w:pPr>
        <w:spacing w:line="600" w:lineRule="auto"/>
        <w:ind w:firstLine="720"/>
        <w:jc w:val="both"/>
        <w:rPr>
          <w:rFonts w:eastAsia="Times New Roman"/>
          <w:szCs w:val="24"/>
        </w:rPr>
      </w:pPr>
      <w:r>
        <w:rPr>
          <w:rFonts w:eastAsia="Times New Roman"/>
          <w:szCs w:val="24"/>
        </w:rPr>
        <w:t>Ε</w:t>
      </w:r>
      <w:r w:rsidRPr="008170CD">
        <w:rPr>
          <w:rFonts w:eastAsia="Times New Roman"/>
          <w:szCs w:val="24"/>
        </w:rPr>
        <w:t>ίναι πράγματι ένα ιστορικό γεγονός αυτό που συμβαίνει</w:t>
      </w:r>
      <w:r>
        <w:rPr>
          <w:rFonts w:eastAsia="Times New Roman"/>
          <w:szCs w:val="24"/>
        </w:rPr>
        <w:t xml:space="preserve"> αυτή την ώρα</w:t>
      </w:r>
      <w:r w:rsidRPr="008170CD">
        <w:rPr>
          <w:rFonts w:eastAsia="Times New Roman"/>
          <w:szCs w:val="24"/>
        </w:rPr>
        <w:t xml:space="preserve"> για τη διεκδίκηση των γερμανικ</w:t>
      </w:r>
      <w:r w:rsidRPr="008170CD">
        <w:rPr>
          <w:rFonts w:eastAsia="Times New Roman"/>
          <w:szCs w:val="24"/>
        </w:rPr>
        <w:t>ών οφειλών προς την Ελλάδα</w:t>
      </w:r>
      <w:r>
        <w:rPr>
          <w:rFonts w:eastAsia="Times New Roman"/>
          <w:szCs w:val="24"/>
        </w:rPr>
        <w:t>,</w:t>
      </w:r>
      <w:r w:rsidRPr="008170CD">
        <w:rPr>
          <w:rFonts w:eastAsia="Times New Roman"/>
          <w:szCs w:val="24"/>
        </w:rPr>
        <w:t xml:space="preserve"> γιατί </w:t>
      </w:r>
      <w:r>
        <w:rPr>
          <w:rFonts w:eastAsia="Times New Roman"/>
          <w:szCs w:val="24"/>
        </w:rPr>
        <w:t xml:space="preserve">πέραν της </w:t>
      </w:r>
      <w:r>
        <w:rPr>
          <w:rFonts w:eastAsia="Times New Roman"/>
          <w:szCs w:val="24"/>
        </w:rPr>
        <w:t>δήωσις</w:t>
      </w:r>
      <w:r>
        <w:rPr>
          <w:rFonts w:eastAsia="Times New Roman"/>
          <w:szCs w:val="24"/>
        </w:rPr>
        <w:t>,</w:t>
      </w:r>
      <w:r w:rsidRPr="008170CD">
        <w:rPr>
          <w:rFonts w:eastAsia="Times New Roman"/>
          <w:szCs w:val="24"/>
        </w:rPr>
        <w:t xml:space="preserve"> πέραν των πολεμικών επιχειρήσεων και την εκδικητική πολλές φορές καταστροφή δημόσιας και ιδιωτικής περιουσίας</w:t>
      </w:r>
      <w:r>
        <w:rPr>
          <w:rFonts w:eastAsia="Times New Roman"/>
          <w:szCs w:val="24"/>
        </w:rPr>
        <w:t>,</w:t>
      </w:r>
      <w:r w:rsidRPr="008170CD">
        <w:rPr>
          <w:rFonts w:eastAsia="Times New Roman"/>
          <w:szCs w:val="24"/>
        </w:rPr>
        <w:t xml:space="preserve"> υπάρχουν και οι μαζικές και εκδικητικές δολοφονίες </w:t>
      </w:r>
      <w:r>
        <w:rPr>
          <w:rFonts w:eastAsia="Times New Roman"/>
          <w:szCs w:val="24"/>
        </w:rPr>
        <w:t>και η</w:t>
      </w:r>
      <w:r w:rsidRPr="008170CD">
        <w:rPr>
          <w:rFonts w:eastAsia="Times New Roman"/>
          <w:szCs w:val="24"/>
        </w:rPr>
        <w:t xml:space="preserve"> αρπαγή αρχαιολογικών θησαυρών και έρ</w:t>
      </w:r>
      <w:r w:rsidRPr="008170CD">
        <w:rPr>
          <w:rFonts w:eastAsia="Times New Roman"/>
          <w:szCs w:val="24"/>
        </w:rPr>
        <w:t>γων και επιπλέον</w:t>
      </w:r>
      <w:r>
        <w:rPr>
          <w:rFonts w:eastAsia="Times New Roman"/>
          <w:szCs w:val="24"/>
        </w:rPr>
        <w:t>,</w:t>
      </w:r>
      <w:r w:rsidRPr="008170CD">
        <w:rPr>
          <w:rFonts w:eastAsia="Times New Roman"/>
          <w:szCs w:val="24"/>
        </w:rPr>
        <w:t xml:space="preserve"> </w:t>
      </w:r>
      <w:r>
        <w:rPr>
          <w:rFonts w:eastAsia="Times New Roman"/>
          <w:szCs w:val="24"/>
        </w:rPr>
        <w:t xml:space="preserve">υπάρχει </w:t>
      </w:r>
      <w:r w:rsidRPr="008170CD">
        <w:rPr>
          <w:rFonts w:eastAsia="Times New Roman"/>
          <w:szCs w:val="24"/>
        </w:rPr>
        <w:t>το κατοχικό δάνειο</w:t>
      </w:r>
      <w:r>
        <w:rPr>
          <w:rFonts w:eastAsia="Times New Roman"/>
          <w:szCs w:val="24"/>
        </w:rPr>
        <w:t>.</w:t>
      </w:r>
    </w:p>
    <w:p w14:paraId="619F980E" w14:textId="77777777" w:rsidR="00F246CC" w:rsidRDefault="005B5D49">
      <w:pPr>
        <w:spacing w:line="600" w:lineRule="auto"/>
        <w:ind w:firstLine="720"/>
        <w:jc w:val="both"/>
        <w:rPr>
          <w:rFonts w:eastAsia="Times New Roman"/>
          <w:szCs w:val="24"/>
        </w:rPr>
      </w:pPr>
      <w:r>
        <w:rPr>
          <w:rFonts w:eastAsia="Times New Roman"/>
          <w:szCs w:val="24"/>
        </w:rPr>
        <w:t xml:space="preserve">Υπάρχει ένα ερώτημα. Γιατί οι μέχρι </w:t>
      </w:r>
      <w:r w:rsidRPr="008170CD">
        <w:rPr>
          <w:rFonts w:eastAsia="Times New Roman"/>
          <w:szCs w:val="24"/>
        </w:rPr>
        <w:t>τώρα κυβερνήσεις δεν τόλμησ</w:t>
      </w:r>
      <w:r>
        <w:rPr>
          <w:rFonts w:eastAsia="Times New Roman"/>
          <w:szCs w:val="24"/>
        </w:rPr>
        <w:t>αν</w:t>
      </w:r>
      <w:r w:rsidRPr="008170CD">
        <w:rPr>
          <w:rFonts w:eastAsia="Times New Roman"/>
          <w:szCs w:val="24"/>
        </w:rPr>
        <w:t xml:space="preserve"> να διεκδικήσουν </w:t>
      </w:r>
      <w:r>
        <w:rPr>
          <w:rFonts w:eastAsia="Times New Roman"/>
          <w:szCs w:val="24"/>
        </w:rPr>
        <w:t>τις</w:t>
      </w:r>
      <w:r w:rsidRPr="008170CD">
        <w:rPr>
          <w:rFonts w:eastAsia="Times New Roman"/>
          <w:szCs w:val="24"/>
        </w:rPr>
        <w:t xml:space="preserve"> γερμανικές οφειλές</w:t>
      </w:r>
      <w:r>
        <w:rPr>
          <w:rFonts w:eastAsia="Times New Roman"/>
          <w:szCs w:val="24"/>
        </w:rPr>
        <w:t>.</w:t>
      </w:r>
      <w:r w:rsidRPr="008170CD">
        <w:rPr>
          <w:rFonts w:eastAsia="Times New Roman"/>
          <w:szCs w:val="24"/>
        </w:rPr>
        <w:t xml:space="preserve"> </w:t>
      </w:r>
      <w:r>
        <w:rPr>
          <w:rFonts w:eastAsia="Times New Roman"/>
          <w:szCs w:val="24"/>
        </w:rPr>
        <w:t>Ο</w:t>
      </w:r>
      <w:r w:rsidRPr="008170CD">
        <w:rPr>
          <w:rFonts w:eastAsia="Times New Roman"/>
          <w:szCs w:val="24"/>
        </w:rPr>
        <w:t>φείλω να π</w:t>
      </w:r>
      <w:r>
        <w:rPr>
          <w:rFonts w:eastAsia="Times New Roman"/>
          <w:szCs w:val="24"/>
        </w:rPr>
        <w:t xml:space="preserve">ω, για </w:t>
      </w:r>
      <w:r w:rsidRPr="008170CD">
        <w:rPr>
          <w:rFonts w:eastAsia="Times New Roman"/>
          <w:szCs w:val="24"/>
        </w:rPr>
        <w:t>την ιστορία</w:t>
      </w:r>
      <w:r>
        <w:rPr>
          <w:rFonts w:eastAsia="Times New Roman"/>
          <w:szCs w:val="24"/>
        </w:rPr>
        <w:t xml:space="preserve">, ότι ο </w:t>
      </w:r>
      <w:r w:rsidRPr="008170CD">
        <w:rPr>
          <w:rFonts w:eastAsia="Times New Roman"/>
          <w:szCs w:val="24"/>
        </w:rPr>
        <w:t>Γε</w:t>
      </w:r>
      <w:r>
        <w:rPr>
          <w:rFonts w:eastAsia="Times New Roman"/>
          <w:szCs w:val="24"/>
        </w:rPr>
        <w:t xml:space="preserve">ώργιος </w:t>
      </w:r>
      <w:r w:rsidRPr="008170CD">
        <w:rPr>
          <w:rFonts w:eastAsia="Times New Roman"/>
          <w:szCs w:val="24"/>
        </w:rPr>
        <w:t>Παπανδρέου είχε στείλει το γιο του τότε</w:t>
      </w:r>
      <w:r>
        <w:rPr>
          <w:rFonts w:eastAsia="Times New Roman"/>
          <w:szCs w:val="24"/>
        </w:rPr>
        <w:t>,</w:t>
      </w:r>
      <w:r w:rsidRPr="008170CD">
        <w:rPr>
          <w:rFonts w:eastAsia="Times New Roman"/>
          <w:szCs w:val="24"/>
        </w:rPr>
        <w:t xml:space="preserve"> που είχε παραιτηθ</w:t>
      </w:r>
      <w:r w:rsidRPr="008170CD">
        <w:rPr>
          <w:rFonts w:eastAsia="Times New Roman"/>
          <w:szCs w:val="24"/>
        </w:rPr>
        <w:t>εί από Αναπληρωτής Υπουργός Συντονισμού</w:t>
      </w:r>
      <w:r>
        <w:rPr>
          <w:rFonts w:eastAsia="Times New Roman"/>
          <w:szCs w:val="24"/>
        </w:rPr>
        <w:t>,</w:t>
      </w:r>
      <w:r w:rsidRPr="008170CD">
        <w:rPr>
          <w:rFonts w:eastAsia="Times New Roman"/>
          <w:szCs w:val="24"/>
        </w:rPr>
        <w:t xml:space="preserve"> στη Γερμανία και τότε </w:t>
      </w:r>
      <w:r>
        <w:rPr>
          <w:rFonts w:eastAsia="Times New Roman"/>
          <w:szCs w:val="24"/>
        </w:rPr>
        <w:t>-</w:t>
      </w:r>
      <w:r w:rsidRPr="008170CD">
        <w:rPr>
          <w:rFonts w:eastAsia="Times New Roman"/>
          <w:szCs w:val="24"/>
        </w:rPr>
        <w:t xml:space="preserve">και αυτό είναι κάτι το οποίο θα είναι χρήσιμο </w:t>
      </w:r>
      <w:r>
        <w:rPr>
          <w:rFonts w:eastAsia="Times New Roman"/>
          <w:szCs w:val="24"/>
        </w:rPr>
        <w:t>στη διαπραγμάτευση της</w:t>
      </w:r>
      <w:r w:rsidRPr="008170CD">
        <w:rPr>
          <w:rFonts w:eastAsia="Times New Roman"/>
          <w:szCs w:val="24"/>
        </w:rPr>
        <w:t xml:space="preserve"> </w:t>
      </w:r>
      <w:r>
        <w:rPr>
          <w:rFonts w:eastAsia="Times New Roman"/>
          <w:szCs w:val="24"/>
        </w:rPr>
        <w:t>Κ</w:t>
      </w:r>
      <w:r w:rsidRPr="008170CD">
        <w:rPr>
          <w:rFonts w:eastAsia="Times New Roman"/>
          <w:szCs w:val="24"/>
        </w:rPr>
        <w:t>υβέρνησης</w:t>
      </w:r>
      <w:r>
        <w:rPr>
          <w:rFonts w:eastAsia="Times New Roman"/>
          <w:szCs w:val="24"/>
        </w:rPr>
        <w:t xml:space="preserve">- η </w:t>
      </w:r>
      <w:r w:rsidRPr="008170CD">
        <w:rPr>
          <w:rFonts w:eastAsia="Times New Roman"/>
          <w:szCs w:val="24"/>
        </w:rPr>
        <w:t>γερμανική κυβέρνηση</w:t>
      </w:r>
      <w:r>
        <w:rPr>
          <w:rFonts w:eastAsia="Times New Roman"/>
          <w:szCs w:val="24"/>
        </w:rPr>
        <w:t>, και μάλιστα ήταν διαιρεμένη η Γερμανία,</w:t>
      </w:r>
      <w:r w:rsidRPr="008170CD">
        <w:rPr>
          <w:rFonts w:eastAsia="Times New Roman"/>
          <w:szCs w:val="24"/>
        </w:rPr>
        <w:t xml:space="preserve"> είχε αποδεχτεί την οφειλή</w:t>
      </w:r>
      <w:r>
        <w:rPr>
          <w:rFonts w:eastAsia="Times New Roman"/>
          <w:szCs w:val="24"/>
        </w:rPr>
        <w:t xml:space="preserve"> της και είχε προτείνει στον Ανδ</w:t>
      </w:r>
      <w:r w:rsidRPr="008170CD">
        <w:rPr>
          <w:rFonts w:eastAsia="Times New Roman"/>
          <w:szCs w:val="24"/>
        </w:rPr>
        <w:t>ρέα Παπανδρέου</w:t>
      </w:r>
      <w:r>
        <w:rPr>
          <w:rFonts w:eastAsia="Times New Roman"/>
          <w:szCs w:val="24"/>
        </w:rPr>
        <w:t>,</w:t>
      </w:r>
      <w:r w:rsidRPr="008170CD">
        <w:rPr>
          <w:rFonts w:eastAsia="Times New Roman"/>
          <w:szCs w:val="24"/>
        </w:rPr>
        <w:t xml:space="preserve"> αντί να δώσει αποζημ</w:t>
      </w:r>
      <w:r>
        <w:rPr>
          <w:rFonts w:eastAsia="Times New Roman"/>
          <w:szCs w:val="24"/>
        </w:rPr>
        <w:t xml:space="preserve">ιώσεις, </w:t>
      </w:r>
      <w:r w:rsidRPr="008170CD">
        <w:rPr>
          <w:rFonts w:eastAsia="Times New Roman"/>
          <w:szCs w:val="24"/>
        </w:rPr>
        <w:t>να κάνει έργα στην Ελλάδα</w:t>
      </w:r>
      <w:r>
        <w:rPr>
          <w:rFonts w:eastAsia="Times New Roman"/>
          <w:szCs w:val="24"/>
        </w:rPr>
        <w:t xml:space="preserve">, οδοποιίας, </w:t>
      </w:r>
      <w:r w:rsidRPr="008170CD">
        <w:rPr>
          <w:rFonts w:eastAsia="Times New Roman"/>
          <w:szCs w:val="24"/>
        </w:rPr>
        <w:t xml:space="preserve">βιομηχανίας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Ε</w:t>
      </w:r>
      <w:r w:rsidRPr="008170CD">
        <w:rPr>
          <w:rFonts w:eastAsia="Times New Roman"/>
          <w:szCs w:val="24"/>
        </w:rPr>
        <w:t xml:space="preserve">ίναι ένα ντοκουμέντο που έχω βρει στην </w:t>
      </w:r>
      <w:r>
        <w:rPr>
          <w:rFonts w:eastAsia="Times New Roman"/>
          <w:szCs w:val="24"/>
        </w:rPr>
        <w:t>Τ</w:t>
      </w:r>
      <w:r w:rsidRPr="008170CD">
        <w:rPr>
          <w:rFonts w:eastAsia="Times New Roman"/>
          <w:szCs w:val="24"/>
        </w:rPr>
        <w:t>ράπεζα</w:t>
      </w:r>
      <w:r>
        <w:rPr>
          <w:rFonts w:eastAsia="Times New Roman"/>
          <w:szCs w:val="24"/>
        </w:rPr>
        <w:t xml:space="preserve"> της Ελλάδος από αναφορά του Ανδ</w:t>
      </w:r>
      <w:r w:rsidRPr="008170CD">
        <w:rPr>
          <w:rFonts w:eastAsia="Times New Roman"/>
          <w:szCs w:val="24"/>
        </w:rPr>
        <w:t>ρέα Παπανδρέου που ήταν τότε στέλεχος της Τρ</w:t>
      </w:r>
      <w:r w:rsidRPr="008170CD">
        <w:rPr>
          <w:rFonts w:eastAsia="Times New Roman"/>
          <w:szCs w:val="24"/>
        </w:rPr>
        <w:t>άπεζας της Ελλάδος</w:t>
      </w:r>
      <w:r>
        <w:rPr>
          <w:rFonts w:eastAsia="Times New Roman"/>
          <w:szCs w:val="24"/>
        </w:rPr>
        <w:t>.</w:t>
      </w:r>
    </w:p>
    <w:p w14:paraId="619F980F" w14:textId="77777777" w:rsidR="00F246CC" w:rsidRDefault="005B5D49">
      <w:pPr>
        <w:spacing w:line="600" w:lineRule="auto"/>
        <w:ind w:firstLine="720"/>
        <w:jc w:val="both"/>
        <w:rPr>
          <w:rFonts w:eastAsia="Times New Roman"/>
          <w:szCs w:val="24"/>
        </w:rPr>
      </w:pPr>
      <w:r w:rsidRPr="008170CD">
        <w:rPr>
          <w:rFonts w:eastAsia="Times New Roman"/>
          <w:szCs w:val="24"/>
        </w:rPr>
        <w:t xml:space="preserve">Είχα την τιμή </w:t>
      </w:r>
      <w:r>
        <w:rPr>
          <w:rFonts w:eastAsia="Times New Roman"/>
          <w:szCs w:val="24"/>
        </w:rPr>
        <w:t>-</w:t>
      </w:r>
      <w:r w:rsidRPr="008170CD">
        <w:rPr>
          <w:rFonts w:eastAsia="Times New Roman"/>
          <w:szCs w:val="24"/>
        </w:rPr>
        <w:t>τη μεγάλη τιμή θα έλεγα</w:t>
      </w:r>
      <w:r>
        <w:rPr>
          <w:rFonts w:eastAsia="Times New Roman"/>
          <w:szCs w:val="24"/>
        </w:rPr>
        <w:t xml:space="preserve"> και είναι κατα</w:t>
      </w:r>
      <w:r w:rsidRPr="008170CD">
        <w:rPr>
          <w:rFonts w:eastAsia="Times New Roman"/>
          <w:szCs w:val="24"/>
        </w:rPr>
        <w:t xml:space="preserve">γραμμένο στην πολιτική </w:t>
      </w:r>
      <w:r>
        <w:rPr>
          <w:rFonts w:eastAsia="Times New Roman"/>
          <w:szCs w:val="24"/>
        </w:rPr>
        <w:t xml:space="preserve">μου </w:t>
      </w:r>
      <w:r w:rsidRPr="008170CD">
        <w:rPr>
          <w:rFonts w:eastAsia="Times New Roman"/>
          <w:szCs w:val="24"/>
        </w:rPr>
        <w:t>ιστορία</w:t>
      </w:r>
      <w:r>
        <w:rPr>
          <w:rFonts w:eastAsia="Times New Roman"/>
          <w:szCs w:val="24"/>
        </w:rPr>
        <w:t>-</w:t>
      </w:r>
      <w:r w:rsidRPr="008170CD">
        <w:rPr>
          <w:rFonts w:eastAsia="Times New Roman"/>
          <w:szCs w:val="24"/>
        </w:rPr>
        <w:t xml:space="preserve"> να </w:t>
      </w:r>
      <w:r>
        <w:rPr>
          <w:rFonts w:eastAsia="Times New Roman"/>
          <w:szCs w:val="24"/>
        </w:rPr>
        <w:t xml:space="preserve">είμαι ιδρυτικό μέλος του </w:t>
      </w:r>
      <w:r w:rsidRPr="008170CD">
        <w:rPr>
          <w:rFonts w:eastAsia="Times New Roman"/>
          <w:szCs w:val="24"/>
        </w:rPr>
        <w:t xml:space="preserve">Εθνικού </w:t>
      </w:r>
      <w:r>
        <w:rPr>
          <w:rFonts w:eastAsia="Times New Roman"/>
          <w:szCs w:val="24"/>
        </w:rPr>
        <w:t>Σ</w:t>
      </w:r>
      <w:r w:rsidRPr="008170CD">
        <w:rPr>
          <w:rFonts w:eastAsia="Times New Roman"/>
          <w:szCs w:val="24"/>
        </w:rPr>
        <w:t xml:space="preserve">υμβουλίου για τις </w:t>
      </w:r>
      <w:r>
        <w:rPr>
          <w:rFonts w:eastAsia="Times New Roman"/>
          <w:szCs w:val="24"/>
        </w:rPr>
        <w:t>γ</w:t>
      </w:r>
      <w:r w:rsidRPr="008170CD">
        <w:rPr>
          <w:rFonts w:eastAsia="Times New Roman"/>
          <w:szCs w:val="24"/>
        </w:rPr>
        <w:t xml:space="preserve">ερμανικές </w:t>
      </w:r>
      <w:r>
        <w:rPr>
          <w:rFonts w:eastAsia="Times New Roman"/>
          <w:szCs w:val="24"/>
        </w:rPr>
        <w:t>ο</w:t>
      </w:r>
      <w:r w:rsidRPr="008170CD">
        <w:rPr>
          <w:rFonts w:eastAsia="Times New Roman"/>
          <w:szCs w:val="24"/>
        </w:rPr>
        <w:t>φειλές</w:t>
      </w:r>
      <w:r>
        <w:rPr>
          <w:rFonts w:eastAsia="Times New Roman"/>
          <w:szCs w:val="24"/>
        </w:rPr>
        <w:t>,</w:t>
      </w:r>
      <w:r w:rsidRPr="008170CD">
        <w:rPr>
          <w:rFonts w:eastAsia="Times New Roman"/>
          <w:szCs w:val="24"/>
        </w:rPr>
        <w:t xml:space="preserve"> </w:t>
      </w:r>
      <w:r>
        <w:rPr>
          <w:rFonts w:eastAsia="Times New Roman"/>
          <w:szCs w:val="24"/>
        </w:rPr>
        <w:t xml:space="preserve">μαζί με τον Γλέζο, τον </w:t>
      </w:r>
      <w:r w:rsidRPr="008170CD">
        <w:rPr>
          <w:rFonts w:eastAsia="Times New Roman"/>
          <w:szCs w:val="24"/>
        </w:rPr>
        <w:t>Μπάμπη Ρούπα</w:t>
      </w:r>
      <w:r>
        <w:rPr>
          <w:rFonts w:eastAsia="Times New Roman"/>
          <w:szCs w:val="24"/>
        </w:rPr>
        <w:t>,</w:t>
      </w:r>
      <w:r w:rsidRPr="008170CD">
        <w:rPr>
          <w:rFonts w:eastAsia="Times New Roman"/>
          <w:szCs w:val="24"/>
        </w:rPr>
        <w:t xml:space="preserve"> με το Στέλιο </w:t>
      </w:r>
      <w:r>
        <w:rPr>
          <w:rFonts w:eastAsia="Times New Roman"/>
          <w:szCs w:val="24"/>
        </w:rPr>
        <w:t xml:space="preserve">Ζαμάνο, </w:t>
      </w:r>
      <w:r w:rsidRPr="008170CD">
        <w:rPr>
          <w:rFonts w:eastAsia="Times New Roman"/>
          <w:szCs w:val="24"/>
        </w:rPr>
        <w:t>τον Αντρέ</w:t>
      </w:r>
      <w:r>
        <w:rPr>
          <w:rFonts w:eastAsia="Times New Roman"/>
          <w:szCs w:val="24"/>
        </w:rPr>
        <w:t xml:space="preserve">ου, </w:t>
      </w:r>
      <w:r w:rsidRPr="008170CD">
        <w:rPr>
          <w:rFonts w:eastAsia="Times New Roman"/>
          <w:szCs w:val="24"/>
        </w:rPr>
        <w:t>τ</w:t>
      </w:r>
      <w:r w:rsidRPr="008170CD">
        <w:rPr>
          <w:rFonts w:eastAsia="Times New Roman"/>
          <w:szCs w:val="24"/>
        </w:rPr>
        <w:t>ο</w:t>
      </w:r>
      <w:r>
        <w:rPr>
          <w:rFonts w:eastAsia="Times New Roman"/>
          <w:szCs w:val="24"/>
        </w:rPr>
        <w:t>ν</w:t>
      </w:r>
      <w:r w:rsidRPr="008170CD">
        <w:rPr>
          <w:rFonts w:eastAsia="Times New Roman"/>
          <w:szCs w:val="24"/>
        </w:rPr>
        <w:t xml:space="preserve"> Παπαγιαννάκη</w:t>
      </w:r>
      <w:r>
        <w:rPr>
          <w:rFonts w:eastAsia="Times New Roman"/>
          <w:szCs w:val="24"/>
        </w:rPr>
        <w:t>,</w:t>
      </w:r>
      <w:r w:rsidRPr="008170CD">
        <w:rPr>
          <w:rFonts w:eastAsia="Times New Roman"/>
          <w:szCs w:val="24"/>
        </w:rPr>
        <w:t xml:space="preserve"> τον </w:t>
      </w:r>
      <w:r>
        <w:rPr>
          <w:rFonts w:eastAsia="Times New Roman"/>
          <w:szCs w:val="24"/>
        </w:rPr>
        <w:t>Κακολύρη,</w:t>
      </w:r>
      <w:r w:rsidRPr="008170CD">
        <w:rPr>
          <w:rFonts w:eastAsia="Times New Roman"/>
          <w:szCs w:val="24"/>
        </w:rPr>
        <w:t xml:space="preserve"> </w:t>
      </w:r>
      <w:r>
        <w:rPr>
          <w:rFonts w:eastAsia="Times New Roman"/>
          <w:szCs w:val="24"/>
        </w:rPr>
        <w:t>την Κουλουφάκου, τον Μαγκάκη, το Μαχαίρα, τον Σταμούλη</w:t>
      </w:r>
      <w:r w:rsidRPr="008170CD">
        <w:rPr>
          <w:rFonts w:eastAsia="Times New Roman"/>
          <w:szCs w:val="24"/>
        </w:rPr>
        <w:t xml:space="preserve"> και </w:t>
      </w:r>
      <w:r>
        <w:rPr>
          <w:rFonts w:eastAsia="Times New Roman"/>
          <w:szCs w:val="24"/>
        </w:rPr>
        <w:t>πολλούς άλλους.</w:t>
      </w:r>
      <w:r w:rsidRPr="008170CD">
        <w:rPr>
          <w:rFonts w:eastAsia="Times New Roman"/>
          <w:szCs w:val="24"/>
        </w:rPr>
        <w:t xml:space="preserve"> </w:t>
      </w:r>
    </w:p>
    <w:p w14:paraId="619F9810" w14:textId="77777777" w:rsidR="00F246CC" w:rsidRDefault="005B5D49">
      <w:pPr>
        <w:spacing w:line="600" w:lineRule="auto"/>
        <w:ind w:firstLine="720"/>
        <w:jc w:val="both"/>
        <w:rPr>
          <w:rFonts w:eastAsia="Times New Roman"/>
          <w:szCs w:val="24"/>
        </w:rPr>
      </w:pPr>
      <w:r>
        <w:rPr>
          <w:rFonts w:eastAsia="Times New Roman"/>
          <w:szCs w:val="24"/>
        </w:rPr>
        <w:t xml:space="preserve">Θα σας πω μια </w:t>
      </w:r>
      <w:r w:rsidRPr="008170CD">
        <w:rPr>
          <w:rFonts w:eastAsia="Times New Roman"/>
          <w:szCs w:val="24"/>
        </w:rPr>
        <w:t>ιστορία ενδεικτική και παραδειγματική</w:t>
      </w:r>
      <w:r>
        <w:rPr>
          <w:rFonts w:eastAsia="Times New Roman"/>
          <w:szCs w:val="24"/>
        </w:rPr>
        <w:t xml:space="preserve">. Τότε εκπροσώπησα </w:t>
      </w:r>
      <w:r w:rsidRPr="008170CD">
        <w:rPr>
          <w:rFonts w:eastAsia="Times New Roman"/>
          <w:szCs w:val="24"/>
        </w:rPr>
        <w:t>το Εθνικό Συμβούλιο στις διαπραγματεύσεις στη Γενεύη και κάποιες στιγμές και στ</w:t>
      </w:r>
      <w:r w:rsidRPr="008170CD">
        <w:rPr>
          <w:rFonts w:eastAsia="Times New Roman"/>
          <w:szCs w:val="24"/>
        </w:rPr>
        <w:t>ο Βερολίνο</w:t>
      </w:r>
      <w:r>
        <w:rPr>
          <w:rFonts w:eastAsia="Times New Roman"/>
          <w:szCs w:val="24"/>
        </w:rPr>
        <w:t>,</w:t>
      </w:r>
      <w:r w:rsidRPr="008170CD">
        <w:rPr>
          <w:rFonts w:eastAsia="Times New Roman"/>
          <w:szCs w:val="24"/>
        </w:rPr>
        <w:t xml:space="preserve"> όπου </w:t>
      </w:r>
      <w:r>
        <w:rPr>
          <w:rFonts w:eastAsia="Times New Roman"/>
          <w:szCs w:val="24"/>
        </w:rPr>
        <w:t>με είχαν καλέσει</w:t>
      </w:r>
      <w:r w:rsidRPr="008170CD">
        <w:rPr>
          <w:rFonts w:eastAsia="Times New Roman"/>
          <w:szCs w:val="24"/>
        </w:rPr>
        <w:t xml:space="preserve"> σύντροφοι </w:t>
      </w:r>
      <w:r>
        <w:rPr>
          <w:rFonts w:eastAsia="Times New Roman"/>
          <w:szCs w:val="24"/>
        </w:rPr>
        <w:t>-</w:t>
      </w:r>
      <w:r w:rsidRPr="008170CD">
        <w:rPr>
          <w:rFonts w:eastAsia="Times New Roman"/>
          <w:szCs w:val="24"/>
        </w:rPr>
        <w:t xml:space="preserve">το είπε και ο </w:t>
      </w:r>
      <w:r>
        <w:rPr>
          <w:rFonts w:eastAsia="Times New Roman"/>
          <w:szCs w:val="24"/>
        </w:rPr>
        <w:t>Π</w:t>
      </w:r>
      <w:r w:rsidRPr="008170CD">
        <w:rPr>
          <w:rFonts w:eastAsia="Times New Roman"/>
          <w:szCs w:val="24"/>
        </w:rPr>
        <w:t>ρωθυπουργός</w:t>
      </w:r>
      <w:r>
        <w:rPr>
          <w:rFonts w:eastAsia="Times New Roman"/>
          <w:szCs w:val="24"/>
        </w:rPr>
        <w:t>-</w:t>
      </w:r>
      <w:r w:rsidRPr="008170CD">
        <w:rPr>
          <w:rFonts w:eastAsia="Times New Roman"/>
          <w:szCs w:val="24"/>
        </w:rPr>
        <w:t xml:space="preserve"> αντιφασίστες και αντιναζί Γερμα</w:t>
      </w:r>
      <w:r>
        <w:rPr>
          <w:rFonts w:eastAsia="Times New Roman"/>
          <w:szCs w:val="24"/>
        </w:rPr>
        <w:t>νοί,</w:t>
      </w:r>
      <w:r w:rsidRPr="008170CD">
        <w:rPr>
          <w:rFonts w:eastAsia="Times New Roman"/>
          <w:szCs w:val="24"/>
        </w:rPr>
        <w:t xml:space="preserve"> που </w:t>
      </w:r>
      <w:r>
        <w:rPr>
          <w:rFonts w:eastAsia="Times New Roman"/>
          <w:szCs w:val="24"/>
        </w:rPr>
        <w:t>έκαναν</w:t>
      </w:r>
      <w:r w:rsidRPr="008170CD">
        <w:rPr>
          <w:rFonts w:eastAsia="Times New Roman"/>
          <w:szCs w:val="24"/>
        </w:rPr>
        <w:t xml:space="preserve"> μία μεγάλη διαδήλωση στο Βερολίνο </w:t>
      </w:r>
      <w:r>
        <w:rPr>
          <w:rFonts w:eastAsia="Times New Roman"/>
          <w:szCs w:val="24"/>
        </w:rPr>
        <w:t>στο τέλος</w:t>
      </w:r>
      <w:r w:rsidRPr="008170CD">
        <w:rPr>
          <w:rFonts w:eastAsia="Times New Roman"/>
          <w:szCs w:val="24"/>
        </w:rPr>
        <w:t xml:space="preserve"> της δεκαετίας του </w:t>
      </w:r>
      <w:r>
        <w:rPr>
          <w:rFonts w:eastAsia="Times New Roman"/>
          <w:szCs w:val="24"/>
        </w:rPr>
        <w:t>19</w:t>
      </w:r>
      <w:r w:rsidRPr="008170CD">
        <w:rPr>
          <w:rFonts w:eastAsia="Times New Roman"/>
          <w:szCs w:val="24"/>
        </w:rPr>
        <w:t>90</w:t>
      </w:r>
      <w:r>
        <w:rPr>
          <w:rFonts w:eastAsia="Times New Roman"/>
          <w:szCs w:val="24"/>
        </w:rPr>
        <w:t>.</w:t>
      </w:r>
      <w:r w:rsidRPr="008170CD">
        <w:rPr>
          <w:rFonts w:eastAsia="Times New Roman"/>
          <w:szCs w:val="24"/>
        </w:rPr>
        <w:t xml:space="preserve"> </w:t>
      </w:r>
    </w:p>
    <w:p w14:paraId="619F9811" w14:textId="77777777" w:rsidR="00F246CC" w:rsidRDefault="005B5D49">
      <w:pPr>
        <w:spacing w:line="600" w:lineRule="auto"/>
        <w:ind w:firstLine="720"/>
        <w:jc w:val="both"/>
        <w:rPr>
          <w:rFonts w:eastAsia="Times New Roman"/>
          <w:szCs w:val="24"/>
        </w:rPr>
      </w:pPr>
      <w:r>
        <w:rPr>
          <w:rFonts w:eastAsia="Times New Roman"/>
          <w:szCs w:val="24"/>
        </w:rPr>
        <w:t>Γιατί, λοιπόν, μας είχαν καλέσει στη Γενεύη; Γιατί οι Α</w:t>
      </w:r>
      <w:r w:rsidRPr="008170CD">
        <w:rPr>
          <w:rFonts w:eastAsia="Times New Roman"/>
          <w:szCs w:val="24"/>
        </w:rPr>
        <w:t>μερικανοεβρα</w:t>
      </w:r>
      <w:r w:rsidRPr="008170CD">
        <w:rPr>
          <w:rFonts w:eastAsia="Times New Roman"/>
          <w:szCs w:val="24"/>
        </w:rPr>
        <w:t>ίο</w:t>
      </w:r>
      <w:r>
        <w:rPr>
          <w:rFonts w:eastAsia="Times New Roman"/>
          <w:szCs w:val="24"/>
        </w:rPr>
        <w:t xml:space="preserve">ι έκαναν συνεχώς </w:t>
      </w:r>
      <w:r w:rsidRPr="008170CD">
        <w:rPr>
          <w:rFonts w:eastAsia="Times New Roman"/>
          <w:szCs w:val="24"/>
        </w:rPr>
        <w:t>προσφυγ</w:t>
      </w:r>
      <w:r>
        <w:rPr>
          <w:rFonts w:eastAsia="Times New Roman"/>
          <w:szCs w:val="24"/>
        </w:rPr>
        <w:t>ές</w:t>
      </w:r>
      <w:r w:rsidRPr="008170CD">
        <w:rPr>
          <w:rFonts w:eastAsia="Times New Roman"/>
          <w:szCs w:val="24"/>
        </w:rPr>
        <w:t xml:space="preserve"> στα αμερικ</w:t>
      </w:r>
      <w:r>
        <w:rPr>
          <w:rFonts w:eastAsia="Times New Roman"/>
          <w:szCs w:val="24"/>
        </w:rPr>
        <w:t>άνικα</w:t>
      </w:r>
      <w:r w:rsidRPr="008170CD">
        <w:rPr>
          <w:rFonts w:eastAsia="Times New Roman"/>
          <w:szCs w:val="24"/>
        </w:rPr>
        <w:t xml:space="preserve"> δικαστήρια ζητώντας αποζημιώσεις από τις εταιρείες όπως </w:t>
      </w:r>
      <w:r>
        <w:rPr>
          <w:rFonts w:eastAsia="Times New Roman"/>
          <w:szCs w:val="24"/>
        </w:rPr>
        <w:t xml:space="preserve">η </w:t>
      </w:r>
      <w:r>
        <w:rPr>
          <w:rFonts w:eastAsia="Times New Roman"/>
          <w:szCs w:val="24"/>
        </w:rPr>
        <w:t>«</w:t>
      </w:r>
      <w:r>
        <w:rPr>
          <w:rFonts w:eastAsia="Times New Roman"/>
          <w:szCs w:val="24"/>
          <w:lang w:val="en-US"/>
        </w:rPr>
        <w:t>KRUPS</w:t>
      </w:r>
      <w:r>
        <w:rPr>
          <w:rFonts w:eastAsia="Times New Roman"/>
          <w:szCs w:val="24"/>
        </w:rPr>
        <w:t>»</w:t>
      </w:r>
      <w:r w:rsidRPr="00414478">
        <w:rPr>
          <w:rFonts w:eastAsia="Times New Roman"/>
          <w:szCs w:val="24"/>
        </w:rPr>
        <w:t>,</w:t>
      </w:r>
      <w:r w:rsidRPr="008170CD">
        <w:rPr>
          <w:rFonts w:eastAsia="Times New Roman"/>
          <w:szCs w:val="24"/>
        </w:rPr>
        <w:t xml:space="preserve"> όπως η </w:t>
      </w:r>
      <w:r>
        <w:rPr>
          <w:rFonts w:eastAsia="Times New Roman"/>
          <w:szCs w:val="24"/>
        </w:rPr>
        <w:t>«</w:t>
      </w:r>
      <w:r w:rsidRPr="008170CD">
        <w:rPr>
          <w:rFonts w:eastAsia="Times New Roman"/>
          <w:szCs w:val="24"/>
        </w:rPr>
        <w:t>SIEMENS</w:t>
      </w:r>
      <w:r>
        <w:rPr>
          <w:rFonts w:eastAsia="Times New Roman"/>
          <w:szCs w:val="24"/>
        </w:rPr>
        <w:t>»</w:t>
      </w:r>
      <w:r>
        <w:rPr>
          <w:rFonts w:eastAsia="Times New Roman"/>
          <w:szCs w:val="24"/>
        </w:rPr>
        <w:t>,</w:t>
      </w:r>
      <w:r w:rsidRPr="008170CD">
        <w:rPr>
          <w:rFonts w:eastAsia="Times New Roman"/>
          <w:szCs w:val="24"/>
        </w:rPr>
        <w:t xml:space="preserve"> όπως η </w:t>
      </w:r>
      <w:r>
        <w:rPr>
          <w:rFonts w:eastAsia="Times New Roman"/>
          <w:szCs w:val="24"/>
        </w:rPr>
        <w:t>«</w:t>
      </w:r>
      <w:r w:rsidRPr="00414478">
        <w:rPr>
          <w:rFonts w:eastAsia="Times New Roman"/>
          <w:szCs w:val="24"/>
          <w:lang w:val="en-US"/>
        </w:rPr>
        <w:t>VOLKSWAGEN</w:t>
      </w:r>
      <w:r>
        <w:rPr>
          <w:rFonts w:eastAsia="Times New Roman"/>
          <w:szCs w:val="24"/>
        </w:rPr>
        <w:t>»</w:t>
      </w:r>
      <w:r w:rsidRPr="00414478">
        <w:rPr>
          <w:rFonts w:eastAsia="Times New Roman"/>
          <w:szCs w:val="24"/>
        </w:rPr>
        <w:t xml:space="preserve">, </w:t>
      </w:r>
      <w:r w:rsidRPr="008170CD">
        <w:rPr>
          <w:rFonts w:eastAsia="Times New Roman"/>
          <w:szCs w:val="24"/>
        </w:rPr>
        <w:t xml:space="preserve">η </w:t>
      </w:r>
      <w:r>
        <w:rPr>
          <w:rFonts w:eastAsia="Times New Roman"/>
          <w:szCs w:val="24"/>
        </w:rPr>
        <w:t>«</w:t>
      </w:r>
      <w:r w:rsidRPr="008170CD">
        <w:rPr>
          <w:rFonts w:eastAsia="Times New Roman"/>
          <w:szCs w:val="24"/>
        </w:rPr>
        <w:t>BMW</w:t>
      </w:r>
      <w:r>
        <w:rPr>
          <w:rFonts w:eastAsia="Times New Roman"/>
          <w:szCs w:val="24"/>
        </w:rPr>
        <w:t>»</w:t>
      </w:r>
      <w:r w:rsidRPr="008170CD">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λπ.,</w:t>
      </w:r>
      <w:r w:rsidRPr="00414478">
        <w:rPr>
          <w:rFonts w:eastAsia="Times New Roman"/>
          <w:szCs w:val="24"/>
        </w:rPr>
        <w:t xml:space="preserve"> </w:t>
      </w:r>
      <w:r>
        <w:rPr>
          <w:rFonts w:eastAsia="Times New Roman"/>
          <w:szCs w:val="24"/>
        </w:rPr>
        <w:t>που χρησιμοποιούσαν δούλους εργάτες. Έκαναν, λοιπόν, προσφυγές. Κ</w:t>
      </w:r>
      <w:r w:rsidRPr="008170CD">
        <w:rPr>
          <w:rFonts w:eastAsia="Times New Roman"/>
          <w:szCs w:val="24"/>
        </w:rPr>
        <w:t xml:space="preserve">έρδισαν τις προσφυγές και ήρθε η αμερικανική κυβέρνηση </w:t>
      </w:r>
      <w:r>
        <w:rPr>
          <w:rFonts w:eastAsia="Times New Roman"/>
          <w:szCs w:val="24"/>
        </w:rPr>
        <w:t>και κ</w:t>
      </w:r>
      <w:r w:rsidRPr="008170CD">
        <w:rPr>
          <w:rFonts w:eastAsia="Times New Roman"/>
          <w:szCs w:val="24"/>
        </w:rPr>
        <w:t xml:space="preserve">άλεσε την γερμανική </w:t>
      </w:r>
      <w:r>
        <w:rPr>
          <w:rFonts w:eastAsia="Times New Roman"/>
          <w:szCs w:val="24"/>
        </w:rPr>
        <w:t xml:space="preserve">και τους </w:t>
      </w:r>
      <w:r w:rsidRPr="008170CD">
        <w:rPr>
          <w:rFonts w:eastAsia="Times New Roman"/>
          <w:szCs w:val="24"/>
        </w:rPr>
        <w:t xml:space="preserve">είπε </w:t>
      </w:r>
      <w:r>
        <w:rPr>
          <w:rFonts w:eastAsia="Times New Roman"/>
          <w:szCs w:val="24"/>
        </w:rPr>
        <w:t>ότι</w:t>
      </w:r>
      <w:r w:rsidRPr="008170CD">
        <w:rPr>
          <w:rFonts w:eastAsia="Times New Roman"/>
          <w:szCs w:val="24"/>
        </w:rPr>
        <w:t xml:space="preserve"> αυτές οι εταιρείες θα έχουν πρόβλημα στα προϊόντα τους στις Ηνωμένες Πολιτείες</w:t>
      </w:r>
      <w:r>
        <w:rPr>
          <w:rFonts w:eastAsia="Times New Roman"/>
          <w:szCs w:val="24"/>
        </w:rPr>
        <w:t xml:space="preserve"> και</w:t>
      </w:r>
      <w:r w:rsidRPr="008170CD">
        <w:rPr>
          <w:rFonts w:eastAsia="Times New Roman"/>
          <w:szCs w:val="24"/>
        </w:rPr>
        <w:t xml:space="preserve"> </w:t>
      </w:r>
      <w:r>
        <w:rPr>
          <w:rFonts w:eastAsia="Times New Roman"/>
          <w:szCs w:val="24"/>
        </w:rPr>
        <w:t>ε</w:t>
      </w:r>
      <w:r w:rsidRPr="008170CD">
        <w:rPr>
          <w:rFonts w:eastAsia="Times New Roman"/>
          <w:szCs w:val="24"/>
        </w:rPr>
        <w:t>πομένως</w:t>
      </w:r>
      <w:r>
        <w:rPr>
          <w:rFonts w:eastAsia="Times New Roman"/>
          <w:szCs w:val="24"/>
        </w:rPr>
        <w:t>,</w:t>
      </w:r>
      <w:r w:rsidRPr="008170CD">
        <w:rPr>
          <w:rFonts w:eastAsia="Times New Roman"/>
          <w:szCs w:val="24"/>
        </w:rPr>
        <w:t xml:space="preserve"> κάτι πρέπει να γίνει</w:t>
      </w:r>
      <w:r>
        <w:rPr>
          <w:rFonts w:eastAsia="Times New Roman"/>
          <w:szCs w:val="24"/>
        </w:rPr>
        <w:t>.</w:t>
      </w:r>
      <w:r w:rsidRPr="008170CD">
        <w:rPr>
          <w:rFonts w:eastAsia="Times New Roman"/>
          <w:szCs w:val="24"/>
        </w:rPr>
        <w:t xml:space="preserve"> </w:t>
      </w:r>
      <w:r>
        <w:rPr>
          <w:rFonts w:eastAsia="Times New Roman"/>
          <w:szCs w:val="24"/>
        </w:rPr>
        <w:t>Τ</w:t>
      </w:r>
      <w:r w:rsidRPr="008170CD">
        <w:rPr>
          <w:rFonts w:eastAsia="Times New Roman"/>
          <w:szCs w:val="24"/>
        </w:rPr>
        <w:t>ότε</w:t>
      </w:r>
      <w:r>
        <w:rPr>
          <w:rFonts w:eastAsia="Times New Roman"/>
          <w:szCs w:val="24"/>
        </w:rPr>
        <w:t>,</w:t>
      </w:r>
      <w:r w:rsidRPr="008170CD">
        <w:rPr>
          <w:rFonts w:eastAsia="Times New Roman"/>
          <w:szCs w:val="24"/>
        </w:rPr>
        <w:t xml:space="preserve"> λοιπόν</w:t>
      </w:r>
      <w:r>
        <w:rPr>
          <w:rFonts w:eastAsia="Times New Roman"/>
          <w:szCs w:val="24"/>
        </w:rPr>
        <w:t>,</w:t>
      </w:r>
      <w:r w:rsidRPr="008170CD">
        <w:rPr>
          <w:rFonts w:eastAsia="Times New Roman"/>
          <w:szCs w:val="24"/>
        </w:rPr>
        <w:t xml:space="preserve"> η γερμανική κυβέρνηση πήρε τη</w:t>
      </w:r>
      <w:r w:rsidRPr="008170CD">
        <w:rPr>
          <w:rFonts w:eastAsia="Times New Roman"/>
          <w:szCs w:val="24"/>
        </w:rPr>
        <w:t>ν πρωτοβουλία και έφτιαξε ένα ίδρυμα το οποίο λ</w:t>
      </w:r>
      <w:r>
        <w:rPr>
          <w:rFonts w:eastAsia="Times New Roman"/>
          <w:szCs w:val="24"/>
        </w:rPr>
        <w:t>εγόταν</w:t>
      </w:r>
      <w:r w:rsidRPr="008170CD">
        <w:rPr>
          <w:rFonts w:eastAsia="Times New Roman"/>
          <w:szCs w:val="24"/>
        </w:rPr>
        <w:t xml:space="preserve"> </w:t>
      </w:r>
      <w:r>
        <w:rPr>
          <w:rFonts w:eastAsia="Times New Roman"/>
          <w:szCs w:val="24"/>
        </w:rPr>
        <w:t>«Μνήμη-Ευθύνη-Μέλλον»</w:t>
      </w:r>
      <w:r w:rsidRPr="008170CD">
        <w:rPr>
          <w:rFonts w:eastAsia="Times New Roman"/>
          <w:szCs w:val="24"/>
        </w:rPr>
        <w:t xml:space="preserve"> με 5</w:t>
      </w:r>
      <w:r>
        <w:rPr>
          <w:rFonts w:eastAsia="Times New Roman"/>
          <w:szCs w:val="24"/>
        </w:rPr>
        <w:t>,5</w:t>
      </w:r>
      <w:r w:rsidRPr="008170CD">
        <w:rPr>
          <w:rFonts w:eastAsia="Times New Roman"/>
          <w:szCs w:val="24"/>
        </w:rPr>
        <w:t xml:space="preserve"> περίπου δισεκατομμύρια</w:t>
      </w:r>
      <w:r>
        <w:rPr>
          <w:rFonts w:eastAsia="Times New Roman"/>
          <w:szCs w:val="24"/>
        </w:rPr>
        <w:t>,</w:t>
      </w:r>
      <w:r w:rsidRPr="008170CD">
        <w:rPr>
          <w:rFonts w:eastAsia="Times New Roman"/>
          <w:szCs w:val="24"/>
        </w:rPr>
        <w:t xml:space="preserve"> εκ των οποίων τα μισά τα έβαλε το γερμανικό κράτος και τα άλλα μισά οι εταιρείες που χρησιμοποιούσαν </w:t>
      </w:r>
      <w:r>
        <w:rPr>
          <w:rFonts w:eastAsia="Times New Roman"/>
          <w:szCs w:val="24"/>
        </w:rPr>
        <w:t xml:space="preserve">δούλους. </w:t>
      </w:r>
    </w:p>
    <w:p w14:paraId="619F9812" w14:textId="77777777" w:rsidR="00F246CC" w:rsidRDefault="005B5D49">
      <w:pPr>
        <w:spacing w:line="600" w:lineRule="auto"/>
        <w:ind w:firstLine="720"/>
        <w:jc w:val="both"/>
        <w:rPr>
          <w:rFonts w:eastAsia="Times New Roman"/>
          <w:szCs w:val="24"/>
        </w:rPr>
      </w:pPr>
      <w:r>
        <w:rPr>
          <w:rFonts w:eastAsia="Times New Roman"/>
          <w:szCs w:val="24"/>
        </w:rPr>
        <w:t>Ε</w:t>
      </w:r>
      <w:r w:rsidRPr="008170CD">
        <w:rPr>
          <w:rFonts w:eastAsia="Times New Roman"/>
          <w:szCs w:val="24"/>
        </w:rPr>
        <w:t>κεί</w:t>
      </w:r>
      <w:r>
        <w:rPr>
          <w:rFonts w:eastAsia="Times New Roman"/>
          <w:szCs w:val="24"/>
        </w:rPr>
        <w:t>,</w:t>
      </w:r>
      <w:r w:rsidRPr="008170CD">
        <w:rPr>
          <w:rFonts w:eastAsia="Times New Roman"/>
          <w:szCs w:val="24"/>
        </w:rPr>
        <w:t xml:space="preserve"> λοιπόν</w:t>
      </w:r>
      <w:r>
        <w:rPr>
          <w:rFonts w:eastAsia="Times New Roman"/>
          <w:szCs w:val="24"/>
        </w:rPr>
        <w:t>,</w:t>
      </w:r>
      <w:r w:rsidRPr="008170CD">
        <w:rPr>
          <w:rFonts w:eastAsia="Times New Roman"/>
          <w:szCs w:val="24"/>
        </w:rPr>
        <w:t xml:space="preserve"> που συμμετείχα στην Γενε</w:t>
      </w:r>
      <w:r w:rsidRPr="008170CD">
        <w:rPr>
          <w:rFonts w:eastAsia="Times New Roman"/>
          <w:szCs w:val="24"/>
        </w:rPr>
        <w:t xml:space="preserve">ύη ήταν </w:t>
      </w:r>
      <w:r>
        <w:rPr>
          <w:rFonts w:eastAsia="Times New Roman"/>
          <w:szCs w:val="24"/>
        </w:rPr>
        <w:t>εκπρόσωποι και κρατών,</w:t>
      </w:r>
      <w:r w:rsidRPr="008170CD">
        <w:rPr>
          <w:rFonts w:eastAsia="Times New Roman"/>
          <w:szCs w:val="24"/>
        </w:rPr>
        <w:t xml:space="preserve"> αλλά και φορέων</w:t>
      </w:r>
      <w:r>
        <w:rPr>
          <w:rFonts w:eastAsia="Times New Roman"/>
          <w:szCs w:val="24"/>
        </w:rPr>
        <w:t>,</w:t>
      </w:r>
      <w:r w:rsidRPr="008170CD">
        <w:rPr>
          <w:rFonts w:eastAsia="Times New Roman"/>
          <w:szCs w:val="24"/>
        </w:rPr>
        <w:t xml:space="preserve"> όπως το Εθνικό Συμβούλιο</w:t>
      </w:r>
      <w:r>
        <w:rPr>
          <w:rFonts w:eastAsia="Times New Roman"/>
          <w:szCs w:val="24"/>
        </w:rPr>
        <w:t>,</w:t>
      </w:r>
      <w:r w:rsidRPr="008170CD">
        <w:rPr>
          <w:rFonts w:eastAsia="Times New Roman"/>
          <w:szCs w:val="24"/>
        </w:rPr>
        <w:t xml:space="preserve"> </w:t>
      </w:r>
      <w:r>
        <w:rPr>
          <w:rFonts w:eastAsia="Times New Roman"/>
          <w:szCs w:val="24"/>
        </w:rPr>
        <w:t>ό</w:t>
      </w:r>
      <w:r w:rsidRPr="008170CD">
        <w:rPr>
          <w:rFonts w:eastAsia="Times New Roman"/>
          <w:szCs w:val="24"/>
        </w:rPr>
        <w:t>που εγώ ήμουν σαν αποσυνάγωγος</w:t>
      </w:r>
      <w:r>
        <w:rPr>
          <w:rFonts w:eastAsia="Times New Roman"/>
          <w:szCs w:val="24"/>
        </w:rPr>
        <w:t>.</w:t>
      </w:r>
      <w:r w:rsidRPr="008170CD">
        <w:rPr>
          <w:rFonts w:eastAsia="Times New Roman"/>
          <w:szCs w:val="24"/>
        </w:rPr>
        <w:t xml:space="preserve"> </w:t>
      </w:r>
      <w:r>
        <w:rPr>
          <w:rFonts w:eastAsia="Times New Roman"/>
          <w:szCs w:val="24"/>
        </w:rPr>
        <w:t>Γ</w:t>
      </w:r>
      <w:r w:rsidRPr="008170CD">
        <w:rPr>
          <w:rFonts w:eastAsia="Times New Roman"/>
          <w:szCs w:val="24"/>
        </w:rPr>
        <w:t>ια ποιο λόγο</w:t>
      </w:r>
      <w:r>
        <w:rPr>
          <w:rFonts w:eastAsia="Times New Roman"/>
          <w:szCs w:val="24"/>
        </w:rPr>
        <w:t>;</w:t>
      </w:r>
      <w:r w:rsidRPr="008170CD">
        <w:rPr>
          <w:rFonts w:eastAsia="Times New Roman"/>
          <w:szCs w:val="24"/>
        </w:rPr>
        <w:t xml:space="preserve"> </w:t>
      </w:r>
      <w:r>
        <w:rPr>
          <w:rFonts w:eastAsia="Times New Roman"/>
          <w:szCs w:val="24"/>
        </w:rPr>
        <w:t>Δ</w:t>
      </w:r>
      <w:r w:rsidRPr="008170CD">
        <w:rPr>
          <w:rFonts w:eastAsia="Times New Roman"/>
          <w:szCs w:val="24"/>
        </w:rPr>
        <w:t xml:space="preserve">ιότι </w:t>
      </w:r>
      <w:r>
        <w:rPr>
          <w:rFonts w:eastAsia="Times New Roman"/>
          <w:szCs w:val="24"/>
        </w:rPr>
        <w:t>ε</w:t>
      </w:r>
      <w:r w:rsidRPr="008170CD">
        <w:rPr>
          <w:rFonts w:eastAsia="Times New Roman"/>
          <w:szCs w:val="24"/>
        </w:rPr>
        <w:t>μείς δεν είχαμε</w:t>
      </w:r>
      <w:r>
        <w:rPr>
          <w:rFonts w:eastAsia="Times New Roman"/>
          <w:szCs w:val="24"/>
        </w:rPr>
        <w:t xml:space="preserve"> στείλει,</w:t>
      </w:r>
      <w:r w:rsidRPr="008170CD">
        <w:rPr>
          <w:rFonts w:eastAsia="Times New Roman"/>
          <w:szCs w:val="24"/>
        </w:rPr>
        <w:t xml:space="preserve"> με την κλασική έννοια</w:t>
      </w:r>
      <w:r>
        <w:rPr>
          <w:rFonts w:eastAsia="Times New Roman"/>
          <w:szCs w:val="24"/>
        </w:rPr>
        <w:t>,</w:t>
      </w:r>
      <w:r w:rsidRPr="008170CD">
        <w:rPr>
          <w:rFonts w:eastAsia="Times New Roman"/>
          <w:szCs w:val="24"/>
        </w:rPr>
        <w:t xml:space="preserve"> </w:t>
      </w:r>
      <w:r>
        <w:rPr>
          <w:rFonts w:eastAsia="Times New Roman"/>
          <w:szCs w:val="24"/>
        </w:rPr>
        <w:t>ομήρους στη</w:t>
      </w:r>
      <w:r w:rsidRPr="008170CD">
        <w:rPr>
          <w:rFonts w:eastAsia="Times New Roman"/>
          <w:szCs w:val="24"/>
        </w:rPr>
        <w:t xml:space="preserve"> Γερμανία</w:t>
      </w:r>
      <w:r>
        <w:rPr>
          <w:rFonts w:eastAsia="Times New Roman"/>
          <w:szCs w:val="24"/>
        </w:rPr>
        <w:t>.</w:t>
      </w:r>
      <w:r w:rsidRPr="008170CD">
        <w:rPr>
          <w:rFonts w:eastAsia="Times New Roman"/>
          <w:szCs w:val="24"/>
        </w:rPr>
        <w:t xml:space="preserve"> </w:t>
      </w:r>
      <w:r>
        <w:rPr>
          <w:rFonts w:eastAsia="Times New Roman"/>
          <w:szCs w:val="24"/>
        </w:rPr>
        <w:t xml:space="preserve">Γιατί, </w:t>
      </w:r>
      <w:r w:rsidRPr="008170CD">
        <w:rPr>
          <w:rFonts w:eastAsia="Times New Roman"/>
          <w:szCs w:val="24"/>
        </w:rPr>
        <w:t>όπως ξέρετε</w:t>
      </w:r>
      <w:r>
        <w:rPr>
          <w:rFonts w:eastAsia="Times New Roman"/>
          <w:szCs w:val="24"/>
        </w:rPr>
        <w:t>,</w:t>
      </w:r>
      <w:r w:rsidRPr="008170CD">
        <w:rPr>
          <w:rFonts w:eastAsia="Times New Roman"/>
          <w:szCs w:val="24"/>
        </w:rPr>
        <w:t xml:space="preserve"> </w:t>
      </w:r>
      <w:r>
        <w:rPr>
          <w:rFonts w:eastAsia="Times New Roman"/>
          <w:szCs w:val="24"/>
        </w:rPr>
        <w:t>τ</w:t>
      </w:r>
      <w:r w:rsidRPr="008170CD">
        <w:rPr>
          <w:rFonts w:eastAsia="Times New Roman"/>
          <w:szCs w:val="24"/>
        </w:rPr>
        <w:t>ο 1943</w:t>
      </w:r>
      <w:r>
        <w:rPr>
          <w:rFonts w:eastAsia="Times New Roman"/>
          <w:szCs w:val="24"/>
        </w:rPr>
        <w:t>,</w:t>
      </w:r>
      <w:r w:rsidRPr="008170CD">
        <w:rPr>
          <w:rFonts w:eastAsia="Times New Roman"/>
          <w:szCs w:val="24"/>
        </w:rPr>
        <w:t xml:space="preserve"> όταν ο Χίτλερ αποφάσισε να </w:t>
      </w:r>
      <w:r>
        <w:rPr>
          <w:rFonts w:eastAsia="Times New Roman"/>
          <w:szCs w:val="24"/>
        </w:rPr>
        <w:t xml:space="preserve">στρατεύσει </w:t>
      </w:r>
      <w:r w:rsidRPr="008170CD">
        <w:rPr>
          <w:rFonts w:eastAsia="Times New Roman"/>
          <w:szCs w:val="24"/>
        </w:rPr>
        <w:t>εργατικό προσωπικό από την κατεχόμενη Ευρώπη</w:t>
      </w:r>
      <w:r>
        <w:rPr>
          <w:rFonts w:eastAsia="Times New Roman"/>
          <w:szCs w:val="24"/>
        </w:rPr>
        <w:t>,</w:t>
      </w:r>
      <w:r w:rsidRPr="008170CD">
        <w:rPr>
          <w:rFonts w:eastAsia="Times New Roman"/>
          <w:szCs w:val="24"/>
        </w:rPr>
        <w:t xml:space="preserve"> το </w:t>
      </w:r>
      <w:r>
        <w:rPr>
          <w:rFonts w:eastAsia="Times New Roman"/>
          <w:szCs w:val="24"/>
        </w:rPr>
        <w:t xml:space="preserve">ΕΑΜ </w:t>
      </w:r>
      <w:r w:rsidRPr="008170CD">
        <w:rPr>
          <w:rFonts w:eastAsia="Times New Roman"/>
          <w:szCs w:val="24"/>
        </w:rPr>
        <w:t>είχε κάνει μία μεγάλη διαδήλωση</w:t>
      </w:r>
      <w:r>
        <w:rPr>
          <w:rFonts w:eastAsia="Times New Roman"/>
          <w:szCs w:val="24"/>
        </w:rPr>
        <w:t>,</w:t>
      </w:r>
      <w:r w:rsidRPr="008170CD">
        <w:rPr>
          <w:rFonts w:eastAsia="Times New Roman"/>
          <w:szCs w:val="24"/>
        </w:rPr>
        <w:t xml:space="preserve"> κατέλαβε το </w:t>
      </w:r>
      <w:r>
        <w:rPr>
          <w:rFonts w:eastAsia="Times New Roman"/>
          <w:szCs w:val="24"/>
        </w:rPr>
        <w:t>δ</w:t>
      </w:r>
      <w:r w:rsidRPr="008170CD">
        <w:rPr>
          <w:rFonts w:eastAsia="Times New Roman"/>
          <w:szCs w:val="24"/>
        </w:rPr>
        <w:t xml:space="preserve">ημαρχείο </w:t>
      </w:r>
      <w:r w:rsidRPr="008170CD">
        <w:rPr>
          <w:rFonts w:eastAsia="Times New Roman"/>
          <w:szCs w:val="24"/>
        </w:rPr>
        <w:t xml:space="preserve">και το Υπουργείο Εργασίας και </w:t>
      </w:r>
      <w:r>
        <w:rPr>
          <w:rFonts w:eastAsia="Times New Roman"/>
          <w:szCs w:val="24"/>
        </w:rPr>
        <w:t xml:space="preserve">έκαψε τις καταστάσεις. Ο Χίτλερ, λοιπόν, θορυβήθηκε να </w:t>
      </w:r>
      <w:r w:rsidRPr="008170CD">
        <w:rPr>
          <w:rFonts w:eastAsia="Times New Roman"/>
          <w:szCs w:val="24"/>
        </w:rPr>
        <w:t>μην επεκταθεί και σε άλλα κράτη της κατεχόμενης Ευρώ</w:t>
      </w:r>
      <w:r w:rsidRPr="008170CD">
        <w:rPr>
          <w:rFonts w:eastAsia="Times New Roman"/>
          <w:szCs w:val="24"/>
        </w:rPr>
        <w:t>πης και πάγωσε για την Ελλάδα την επιστράτευση των ομήρων</w:t>
      </w:r>
      <w:r>
        <w:rPr>
          <w:rFonts w:eastAsia="Times New Roman"/>
          <w:szCs w:val="24"/>
        </w:rPr>
        <w:t>.</w:t>
      </w:r>
    </w:p>
    <w:p w14:paraId="619F9813" w14:textId="77777777" w:rsidR="00F246CC" w:rsidRDefault="005B5D49">
      <w:pPr>
        <w:spacing w:line="600" w:lineRule="auto"/>
        <w:ind w:firstLine="720"/>
        <w:jc w:val="both"/>
        <w:rPr>
          <w:rFonts w:eastAsia="Times New Roman"/>
          <w:szCs w:val="24"/>
        </w:rPr>
      </w:pPr>
      <w:r>
        <w:rPr>
          <w:rFonts w:eastAsia="Times New Roman"/>
          <w:szCs w:val="24"/>
        </w:rPr>
        <w:t>Ε</w:t>
      </w:r>
      <w:r w:rsidRPr="008170CD">
        <w:rPr>
          <w:rFonts w:eastAsia="Times New Roman"/>
          <w:szCs w:val="24"/>
        </w:rPr>
        <w:t>κεί</w:t>
      </w:r>
      <w:r>
        <w:rPr>
          <w:rFonts w:eastAsia="Times New Roman"/>
          <w:szCs w:val="24"/>
        </w:rPr>
        <w:t>,</w:t>
      </w:r>
      <w:r w:rsidRPr="008170CD">
        <w:rPr>
          <w:rFonts w:eastAsia="Times New Roman"/>
          <w:szCs w:val="24"/>
        </w:rPr>
        <w:t xml:space="preserve"> λοιπόν</w:t>
      </w:r>
      <w:r>
        <w:rPr>
          <w:rFonts w:eastAsia="Times New Roman"/>
          <w:szCs w:val="24"/>
        </w:rPr>
        <w:t>,</w:t>
      </w:r>
      <w:r w:rsidRPr="008170CD">
        <w:rPr>
          <w:rFonts w:eastAsia="Times New Roman"/>
          <w:szCs w:val="24"/>
        </w:rPr>
        <w:t xml:space="preserve"> συνέβη το εξής</w:t>
      </w:r>
      <w:r>
        <w:rPr>
          <w:rFonts w:eastAsia="Times New Roman"/>
          <w:szCs w:val="24"/>
        </w:rPr>
        <w:t>.</w:t>
      </w:r>
      <w:r w:rsidRPr="008170CD">
        <w:rPr>
          <w:rFonts w:eastAsia="Times New Roman"/>
          <w:szCs w:val="24"/>
        </w:rPr>
        <w:t xml:space="preserve"> Εμείς δεν είχαμε αρκετό κόσμο για να </w:t>
      </w:r>
      <w:r>
        <w:rPr>
          <w:rFonts w:eastAsia="Times New Roman"/>
          <w:szCs w:val="24"/>
        </w:rPr>
        <w:t>πάρουν αποζημιώσεις. Ήταν μετρημένοι σ</w:t>
      </w:r>
      <w:r w:rsidRPr="008170CD">
        <w:rPr>
          <w:rFonts w:eastAsia="Times New Roman"/>
          <w:szCs w:val="24"/>
        </w:rPr>
        <w:t>τα δέκα δάχτυλα περίπου</w:t>
      </w:r>
      <w:r>
        <w:rPr>
          <w:rFonts w:eastAsia="Times New Roman"/>
          <w:szCs w:val="24"/>
        </w:rPr>
        <w:t>.</w:t>
      </w:r>
      <w:r w:rsidRPr="008170CD">
        <w:rPr>
          <w:rFonts w:eastAsia="Times New Roman"/>
          <w:szCs w:val="24"/>
        </w:rPr>
        <w:t xml:space="preserve"> </w:t>
      </w:r>
      <w:r>
        <w:rPr>
          <w:rFonts w:eastAsia="Times New Roman"/>
          <w:szCs w:val="24"/>
        </w:rPr>
        <w:t>Ήταν ελάχιστοι οι όμηροι.</w:t>
      </w:r>
      <w:r w:rsidRPr="008170CD">
        <w:rPr>
          <w:rFonts w:eastAsia="Times New Roman"/>
          <w:szCs w:val="24"/>
        </w:rPr>
        <w:t xml:space="preserve"> </w:t>
      </w:r>
      <w:r>
        <w:rPr>
          <w:rFonts w:eastAsia="Times New Roman"/>
          <w:szCs w:val="24"/>
        </w:rPr>
        <w:t xml:space="preserve">Είχαμε, όμως, ομήρους </w:t>
      </w:r>
      <w:r w:rsidRPr="008170CD">
        <w:rPr>
          <w:rFonts w:eastAsia="Times New Roman"/>
          <w:szCs w:val="24"/>
        </w:rPr>
        <w:t>που πηγαίναν στα στ</w:t>
      </w:r>
      <w:r w:rsidRPr="008170CD">
        <w:rPr>
          <w:rFonts w:eastAsia="Times New Roman"/>
          <w:szCs w:val="24"/>
        </w:rPr>
        <w:t>ρατόπεδα που ήταν στην Ελλάδα</w:t>
      </w:r>
      <w:r>
        <w:rPr>
          <w:rFonts w:eastAsia="Times New Roman"/>
          <w:szCs w:val="24"/>
        </w:rPr>
        <w:t>,</w:t>
      </w:r>
      <w:r w:rsidRPr="008170CD">
        <w:rPr>
          <w:rFonts w:eastAsia="Times New Roman"/>
          <w:szCs w:val="24"/>
        </w:rPr>
        <w:t xml:space="preserve"> τους συλλαμβ</w:t>
      </w:r>
      <w:r>
        <w:rPr>
          <w:rFonts w:eastAsia="Times New Roman"/>
          <w:szCs w:val="24"/>
        </w:rPr>
        <w:t>άναν για να κάνουν</w:t>
      </w:r>
      <w:r w:rsidRPr="008170CD">
        <w:rPr>
          <w:rFonts w:eastAsia="Times New Roman"/>
          <w:szCs w:val="24"/>
        </w:rPr>
        <w:t xml:space="preserve"> οχυρωματικά έργα</w:t>
      </w:r>
      <w:r>
        <w:rPr>
          <w:rFonts w:eastAsia="Times New Roman"/>
          <w:szCs w:val="24"/>
        </w:rPr>
        <w:t>, να κάνουν οδοποιία, να στήνουν γέφυρες</w:t>
      </w:r>
      <w:r w:rsidRPr="008170CD">
        <w:rPr>
          <w:rFonts w:eastAsia="Times New Roman"/>
          <w:szCs w:val="24"/>
        </w:rPr>
        <w:t xml:space="preserve"> </w:t>
      </w:r>
      <w:r>
        <w:rPr>
          <w:rFonts w:eastAsia="Times New Roman"/>
          <w:szCs w:val="24"/>
        </w:rPr>
        <w:t>από τον γερμανικό στρατό. Και αυτοί ήταν όμηροι. Τ</w:t>
      </w:r>
      <w:r w:rsidRPr="008170CD">
        <w:rPr>
          <w:rFonts w:eastAsia="Times New Roman"/>
          <w:szCs w:val="24"/>
        </w:rPr>
        <w:t xml:space="preserve">ο Εθνικό Συμβούλιο σε ένα περίφημο βιβλίο </w:t>
      </w:r>
      <w:r>
        <w:rPr>
          <w:rFonts w:eastAsia="Times New Roman"/>
          <w:szCs w:val="24"/>
        </w:rPr>
        <w:t>-</w:t>
      </w:r>
      <w:r w:rsidRPr="008170CD">
        <w:rPr>
          <w:rFonts w:eastAsia="Times New Roman"/>
          <w:szCs w:val="24"/>
        </w:rPr>
        <w:t xml:space="preserve">πιστεύω οι σύντροφοι να το έχουν ακόμα </w:t>
      </w:r>
      <w:r>
        <w:rPr>
          <w:rFonts w:eastAsia="Times New Roman"/>
          <w:szCs w:val="24"/>
        </w:rPr>
        <w:t xml:space="preserve">ή να </w:t>
      </w:r>
      <w:r>
        <w:rPr>
          <w:rFonts w:eastAsia="Times New Roman"/>
          <w:szCs w:val="24"/>
        </w:rPr>
        <w:t xml:space="preserve">το επανατυπώσουν, </w:t>
      </w:r>
      <w:r w:rsidRPr="008170CD">
        <w:rPr>
          <w:rFonts w:eastAsia="Times New Roman"/>
          <w:szCs w:val="24"/>
        </w:rPr>
        <w:t>είναι πάρα πολύ διδακτικό και σημαντικό</w:t>
      </w:r>
      <w:r>
        <w:rPr>
          <w:rFonts w:eastAsia="Times New Roman"/>
          <w:szCs w:val="24"/>
        </w:rPr>
        <w:t xml:space="preserve">- </w:t>
      </w:r>
      <w:r w:rsidRPr="008170CD">
        <w:rPr>
          <w:rFonts w:eastAsia="Times New Roman"/>
          <w:szCs w:val="24"/>
        </w:rPr>
        <w:t xml:space="preserve">τη </w:t>
      </w:r>
      <w:r>
        <w:rPr>
          <w:rFonts w:eastAsia="Times New Roman"/>
          <w:szCs w:val="24"/>
        </w:rPr>
        <w:t>«Μαύρη Βίβλο</w:t>
      </w:r>
      <w:r w:rsidRPr="008170CD">
        <w:rPr>
          <w:rFonts w:eastAsia="Times New Roman"/>
          <w:szCs w:val="24"/>
        </w:rPr>
        <w:t xml:space="preserve"> της </w:t>
      </w:r>
      <w:r>
        <w:rPr>
          <w:rFonts w:eastAsia="Times New Roman"/>
          <w:szCs w:val="24"/>
        </w:rPr>
        <w:t>Κ</w:t>
      </w:r>
      <w:r w:rsidRPr="008170CD">
        <w:rPr>
          <w:rFonts w:eastAsia="Times New Roman"/>
          <w:szCs w:val="24"/>
        </w:rPr>
        <w:t>ατοχής</w:t>
      </w:r>
      <w:r>
        <w:rPr>
          <w:rFonts w:eastAsia="Times New Roman"/>
          <w:szCs w:val="24"/>
        </w:rPr>
        <w:t>» που</w:t>
      </w:r>
      <w:r w:rsidRPr="008170CD">
        <w:rPr>
          <w:rFonts w:eastAsia="Times New Roman"/>
          <w:szCs w:val="24"/>
        </w:rPr>
        <w:t xml:space="preserve"> </w:t>
      </w:r>
      <w:r>
        <w:rPr>
          <w:rFonts w:eastAsia="Times New Roman"/>
          <w:szCs w:val="24"/>
        </w:rPr>
        <w:t xml:space="preserve">είναι ένα ντοκουμέντο, </w:t>
      </w:r>
      <w:r w:rsidRPr="008170CD">
        <w:rPr>
          <w:rFonts w:eastAsia="Times New Roman"/>
          <w:szCs w:val="24"/>
        </w:rPr>
        <w:t xml:space="preserve">κατέγραφαν </w:t>
      </w:r>
      <w:r>
        <w:rPr>
          <w:rFonts w:eastAsia="Times New Roman"/>
          <w:szCs w:val="24"/>
        </w:rPr>
        <w:t>περίπου εκατόν επτά</w:t>
      </w:r>
      <w:r w:rsidRPr="008170CD">
        <w:rPr>
          <w:rFonts w:eastAsia="Times New Roman"/>
          <w:szCs w:val="24"/>
        </w:rPr>
        <w:t xml:space="preserve"> στρατόπεδα όπου είχαν χρησιμοποιήσει αυτούς τους </w:t>
      </w:r>
      <w:r>
        <w:rPr>
          <w:rFonts w:eastAsia="Times New Roman"/>
          <w:szCs w:val="24"/>
        </w:rPr>
        <w:t xml:space="preserve">δούλους που σας λέω. </w:t>
      </w:r>
    </w:p>
    <w:p w14:paraId="619F9814" w14:textId="77777777" w:rsidR="00F246CC" w:rsidRDefault="005B5D49">
      <w:pPr>
        <w:spacing w:line="600" w:lineRule="auto"/>
        <w:ind w:firstLine="720"/>
        <w:jc w:val="both"/>
        <w:rPr>
          <w:rFonts w:eastAsia="Times New Roman"/>
          <w:szCs w:val="24"/>
        </w:rPr>
      </w:pPr>
      <w:r>
        <w:rPr>
          <w:rFonts w:eastAsia="Times New Roman"/>
          <w:szCs w:val="24"/>
        </w:rPr>
        <w:t>Πάμε,</w:t>
      </w:r>
      <w:r w:rsidRPr="008170CD">
        <w:rPr>
          <w:rFonts w:eastAsia="Times New Roman"/>
          <w:szCs w:val="24"/>
        </w:rPr>
        <w:t xml:space="preserve"> λοιπόν</w:t>
      </w:r>
      <w:r>
        <w:rPr>
          <w:rFonts w:eastAsia="Times New Roman"/>
          <w:szCs w:val="24"/>
        </w:rPr>
        <w:t>,</w:t>
      </w:r>
      <w:r w:rsidRPr="008170CD">
        <w:rPr>
          <w:rFonts w:eastAsia="Times New Roman"/>
          <w:szCs w:val="24"/>
        </w:rPr>
        <w:t xml:space="preserve"> και η Ελλάδα δεν είχε λόγο να πει κάτι</w:t>
      </w:r>
      <w:r>
        <w:rPr>
          <w:rFonts w:eastAsia="Times New Roman"/>
          <w:szCs w:val="24"/>
        </w:rPr>
        <w:t>.</w:t>
      </w:r>
      <w:r w:rsidRPr="008170CD">
        <w:rPr>
          <w:rFonts w:eastAsia="Times New Roman"/>
          <w:szCs w:val="24"/>
        </w:rPr>
        <w:t xml:space="preserve"> Τι </w:t>
      </w:r>
      <w:r>
        <w:rPr>
          <w:rFonts w:eastAsia="Times New Roman"/>
          <w:szCs w:val="24"/>
        </w:rPr>
        <w:t xml:space="preserve">γινόταν; </w:t>
      </w:r>
      <w:r w:rsidRPr="008170CD">
        <w:rPr>
          <w:rFonts w:eastAsia="Times New Roman"/>
          <w:szCs w:val="24"/>
        </w:rPr>
        <w:t xml:space="preserve"> </w:t>
      </w:r>
      <w:r>
        <w:rPr>
          <w:rFonts w:eastAsia="Times New Roman"/>
          <w:szCs w:val="24"/>
        </w:rPr>
        <w:t xml:space="preserve">Έρχεται </w:t>
      </w:r>
      <w:r w:rsidRPr="008170CD">
        <w:rPr>
          <w:rFonts w:eastAsia="Times New Roman"/>
          <w:szCs w:val="24"/>
        </w:rPr>
        <w:t>κάποια στιγμή ένας από την Διεθνή Οργάνωση Εργασίας</w:t>
      </w:r>
      <w:r>
        <w:rPr>
          <w:rFonts w:eastAsia="Times New Roman"/>
          <w:szCs w:val="24"/>
        </w:rPr>
        <w:t>,</w:t>
      </w:r>
      <w:r w:rsidRPr="008170CD">
        <w:rPr>
          <w:rFonts w:eastAsia="Times New Roman"/>
          <w:szCs w:val="24"/>
        </w:rPr>
        <w:t xml:space="preserve"> όπου ήταν ο μεσολαβητής γι</w:t>
      </w:r>
      <w:r>
        <w:rPr>
          <w:rFonts w:eastAsia="Times New Roman"/>
          <w:szCs w:val="24"/>
        </w:rPr>
        <w:t>’</w:t>
      </w:r>
      <w:r w:rsidRPr="008170CD">
        <w:rPr>
          <w:rFonts w:eastAsia="Times New Roman"/>
          <w:szCs w:val="24"/>
        </w:rPr>
        <w:t xml:space="preserve"> αυτές τις περιπτώσεις για όλη την Ευρώπη</w:t>
      </w:r>
      <w:r>
        <w:rPr>
          <w:rFonts w:eastAsia="Times New Roman"/>
          <w:szCs w:val="24"/>
        </w:rPr>
        <w:t>,</w:t>
      </w:r>
      <w:r w:rsidRPr="008170CD">
        <w:rPr>
          <w:rFonts w:eastAsia="Times New Roman"/>
          <w:szCs w:val="24"/>
        </w:rPr>
        <w:t xml:space="preserve"> και λέει</w:t>
      </w:r>
      <w:r>
        <w:rPr>
          <w:rFonts w:eastAsia="Times New Roman"/>
          <w:szCs w:val="24"/>
        </w:rPr>
        <w:t>:</w:t>
      </w:r>
      <w:r w:rsidRPr="008170CD">
        <w:rPr>
          <w:rFonts w:eastAsia="Times New Roman"/>
          <w:szCs w:val="24"/>
        </w:rPr>
        <w:t xml:space="preserve"> </w:t>
      </w:r>
      <w:r>
        <w:rPr>
          <w:rFonts w:eastAsia="Times New Roman"/>
          <w:szCs w:val="24"/>
        </w:rPr>
        <w:t>«Κ</w:t>
      </w:r>
      <w:r w:rsidRPr="008170CD">
        <w:rPr>
          <w:rFonts w:eastAsia="Times New Roman"/>
          <w:szCs w:val="24"/>
        </w:rPr>
        <w:t xml:space="preserve">ύριε </w:t>
      </w:r>
      <w:r>
        <w:rPr>
          <w:rFonts w:eastAsia="Times New Roman"/>
          <w:szCs w:val="24"/>
        </w:rPr>
        <w:t>Μ</w:t>
      </w:r>
      <w:r w:rsidRPr="008170CD">
        <w:rPr>
          <w:rFonts w:eastAsia="Times New Roman"/>
          <w:szCs w:val="24"/>
        </w:rPr>
        <w:t>παλαούρα</w:t>
      </w:r>
      <w:r>
        <w:rPr>
          <w:rFonts w:eastAsia="Times New Roman"/>
          <w:szCs w:val="24"/>
        </w:rPr>
        <w:t>,</w:t>
      </w:r>
      <w:r w:rsidRPr="008170CD">
        <w:rPr>
          <w:rFonts w:eastAsia="Times New Roman"/>
          <w:szCs w:val="24"/>
        </w:rPr>
        <w:t xml:space="preserve"> σας θέλει εκπρόσωπος του Υπουργείου Εξωτερι</w:t>
      </w:r>
      <w:r w:rsidRPr="008170CD">
        <w:rPr>
          <w:rFonts w:eastAsia="Times New Roman"/>
          <w:szCs w:val="24"/>
        </w:rPr>
        <w:t xml:space="preserve">κών της Γερμανίας και εκπρόσωπος του </w:t>
      </w:r>
      <w:r>
        <w:rPr>
          <w:rFonts w:eastAsia="Times New Roman"/>
          <w:szCs w:val="24"/>
        </w:rPr>
        <w:t>ι</w:t>
      </w:r>
      <w:r w:rsidRPr="008170CD">
        <w:rPr>
          <w:rFonts w:eastAsia="Times New Roman"/>
          <w:szCs w:val="24"/>
        </w:rPr>
        <w:t xml:space="preserve">δρύματος </w:t>
      </w:r>
      <w:r w:rsidRPr="008170CD">
        <w:rPr>
          <w:rFonts w:eastAsia="Times New Roman"/>
          <w:szCs w:val="24"/>
        </w:rPr>
        <w:t>αυτού που έφτιαξε η γερμανική κυβέρνηση</w:t>
      </w:r>
      <w:r>
        <w:rPr>
          <w:rFonts w:eastAsia="Times New Roman"/>
          <w:szCs w:val="24"/>
        </w:rPr>
        <w:t>». Πάω εκεί και μου λένε ότι</w:t>
      </w:r>
      <w:r w:rsidRPr="008170CD">
        <w:rPr>
          <w:rFonts w:eastAsia="Times New Roman"/>
          <w:szCs w:val="24"/>
        </w:rPr>
        <w:t xml:space="preserve"> πρέπει να βρούμε λύση</w:t>
      </w:r>
      <w:r>
        <w:rPr>
          <w:rFonts w:eastAsia="Times New Roman"/>
          <w:szCs w:val="24"/>
        </w:rPr>
        <w:t>.</w:t>
      </w:r>
      <w:r w:rsidRPr="008170CD">
        <w:rPr>
          <w:rFonts w:eastAsia="Times New Roman"/>
          <w:szCs w:val="24"/>
        </w:rPr>
        <w:t xml:space="preserve"> </w:t>
      </w:r>
      <w:r>
        <w:rPr>
          <w:rFonts w:eastAsia="Times New Roman"/>
          <w:szCs w:val="24"/>
        </w:rPr>
        <w:t>Ε</w:t>
      </w:r>
      <w:r w:rsidRPr="008170CD">
        <w:rPr>
          <w:rFonts w:eastAsia="Times New Roman"/>
          <w:szCs w:val="24"/>
        </w:rPr>
        <w:t>ίχαν ανάγκη εκείν</w:t>
      </w:r>
      <w:r>
        <w:rPr>
          <w:rFonts w:eastAsia="Times New Roman"/>
          <w:szCs w:val="24"/>
        </w:rPr>
        <w:t>οι</w:t>
      </w:r>
      <w:r w:rsidRPr="008170CD">
        <w:rPr>
          <w:rFonts w:eastAsia="Times New Roman"/>
          <w:szCs w:val="24"/>
        </w:rPr>
        <w:t xml:space="preserve"> να βρούνε λύση και μου δείξανε </w:t>
      </w:r>
      <w:r>
        <w:rPr>
          <w:rFonts w:eastAsia="Times New Roman"/>
          <w:szCs w:val="24"/>
        </w:rPr>
        <w:t>–</w:t>
      </w:r>
      <w:r w:rsidRPr="008170CD">
        <w:rPr>
          <w:rFonts w:eastAsia="Times New Roman"/>
          <w:szCs w:val="24"/>
        </w:rPr>
        <w:t>πρόσεξε</w:t>
      </w:r>
      <w:r>
        <w:rPr>
          <w:rFonts w:eastAsia="Times New Roman"/>
          <w:szCs w:val="24"/>
        </w:rPr>
        <w:t>,</w:t>
      </w:r>
      <w:r w:rsidRPr="008170CD">
        <w:rPr>
          <w:rFonts w:eastAsia="Times New Roman"/>
          <w:szCs w:val="24"/>
        </w:rPr>
        <w:t xml:space="preserve"> </w:t>
      </w:r>
      <w:r>
        <w:rPr>
          <w:rFonts w:eastAsia="Times New Roman"/>
          <w:szCs w:val="24"/>
        </w:rPr>
        <w:t xml:space="preserve">τα λέω τρέχοντας- </w:t>
      </w:r>
      <w:r w:rsidRPr="008170CD">
        <w:rPr>
          <w:rFonts w:eastAsia="Times New Roman"/>
          <w:szCs w:val="24"/>
        </w:rPr>
        <w:t xml:space="preserve">χαρτιά της γερμανικής κυβέρνησης </w:t>
      </w:r>
      <w:r>
        <w:rPr>
          <w:rFonts w:eastAsia="Times New Roman"/>
          <w:szCs w:val="24"/>
        </w:rPr>
        <w:t>απευθ</w:t>
      </w:r>
      <w:r>
        <w:rPr>
          <w:rFonts w:eastAsia="Times New Roman"/>
          <w:szCs w:val="24"/>
        </w:rPr>
        <w:t>υνόμενης</w:t>
      </w:r>
      <w:r w:rsidRPr="008170CD">
        <w:rPr>
          <w:rFonts w:eastAsia="Times New Roman"/>
          <w:szCs w:val="24"/>
        </w:rPr>
        <w:t xml:space="preserve"> προς τις </w:t>
      </w:r>
      <w:r>
        <w:rPr>
          <w:rFonts w:eastAsia="Times New Roman"/>
          <w:szCs w:val="24"/>
        </w:rPr>
        <w:t xml:space="preserve">ελληνικές </w:t>
      </w:r>
      <w:r w:rsidRPr="008170CD">
        <w:rPr>
          <w:rFonts w:eastAsia="Times New Roman"/>
          <w:szCs w:val="24"/>
        </w:rPr>
        <w:t>κυβερνήσεις και στη Βουλή των Ελλήνων</w:t>
      </w:r>
      <w:r>
        <w:rPr>
          <w:rFonts w:eastAsia="Times New Roman"/>
          <w:szCs w:val="24"/>
        </w:rPr>
        <w:t>,</w:t>
      </w:r>
      <w:r w:rsidRPr="008170CD">
        <w:rPr>
          <w:rFonts w:eastAsia="Times New Roman"/>
          <w:szCs w:val="24"/>
        </w:rPr>
        <w:t xml:space="preserve"> ζητών</w:t>
      </w:r>
      <w:r>
        <w:rPr>
          <w:rFonts w:eastAsia="Times New Roman"/>
          <w:szCs w:val="24"/>
        </w:rPr>
        <w:t xml:space="preserve">τας πιστοποίηση των στρατοπέδων, </w:t>
      </w:r>
      <w:r w:rsidRPr="008170CD">
        <w:rPr>
          <w:rFonts w:eastAsia="Times New Roman"/>
          <w:szCs w:val="24"/>
        </w:rPr>
        <w:t>προκειμένου να αποζημιώσουν ανθρώπους</w:t>
      </w:r>
      <w:r>
        <w:rPr>
          <w:rFonts w:eastAsia="Times New Roman"/>
          <w:szCs w:val="24"/>
        </w:rPr>
        <w:t>.</w:t>
      </w:r>
      <w:r w:rsidRPr="008170CD">
        <w:rPr>
          <w:rFonts w:eastAsia="Times New Roman"/>
          <w:szCs w:val="24"/>
        </w:rPr>
        <w:t xml:space="preserve"> </w:t>
      </w:r>
      <w:r>
        <w:rPr>
          <w:rFonts w:eastAsia="Times New Roman"/>
          <w:szCs w:val="24"/>
        </w:rPr>
        <w:t>Γ</w:t>
      </w:r>
      <w:r w:rsidRPr="008170CD">
        <w:rPr>
          <w:rFonts w:eastAsia="Times New Roman"/>
          <w:szCs w:val="24"/>
        </w:rPr>
        <w:t xml:space="preserve">ιατί </w:t>
      </w:r>
      <w:r>
        <w:rPr>
          <w:rFonts w:eastAsia="Times New Roman"/>
          <w:szCs w:val="24"/>
        </w:rPr>
        <w:t>είχαν</w:t>
      </w:r>
      <w:r w:rsidRPr="008170CD">
        <w:rPr>
          <w:rFonts w:eastAsia="Times New Roman"/>
          <w:szCs w:val="24"/>
        </w:rPr>
        <w:t xml:space="preserve"> πρόβλημα </w:t>
      </w:r>
      <w:r>
        <w:rPr>
          <w:rFonts w:eastAsia="Times New Roman"/>
          <w:szCs w:val="24"/>
        </w:rPr>
        <w:t xml:space="preserve">οι </w:t>
      </w:r>
      <w:r w:rsidRPr="008170CD">
        <w:rPr>
          <w:rFonts w:eastAsia="Times New Roman"/>
          <w:szCs w:val="24"/>
        </w:rPr>
        <w:t>Γερμαν</w:t>
      </w:r>
      <w:r>
        <w:rPr>
          <w:rFonts w:eastAsia="Times New Roman"/>
          <w:szCs w:val="24"/>
        </w:rPr>
        <w:t>οί</w:t>
      </w:r>
      <w:r w:rsidRPr="008170CD">
        <w:rPr>
          <w:rFonts w:eastAsia="Times New Roman"/>
          <w:szCs w:val="24"/>
        </w:rPr>
        <w:t xml:space="preserve"> </w:t>
      </w:r>
      <w:r>
        <w:rPr>
          <w:rFonts w:eastAsia="Times New Roman"/>
          <w:szCs w:val="24"/>
        </w:rPr>
        <w:t xml:space="preserve">να μην αποζημιωθεί </w:t>
      </w:r>
      <w:r w:rsidRPr="008170CD">
        <w:rPr>
          <w:rFonts w:eastAsia="Times New Roman"/>
          <w:szCs w:val="24"/>
        </w:rPr>
        <w:t>η κατεχόμενη Ελλάδα</w:t>
      </w:r>
      <w:r>
        <w:rPr>
          <w:rFonts w:eastAsia="Times New Roman"/>
          <w:szCs w:val="24"/>
        </w:rPr>
        <w:t>,</w:t>
      </w:r>
      <w:r w:rsidRPr="008170CD">
        <w:rPr>
          <w:rFonts w:eastAsia="Times New Roman"/>
          <w:szCs w:val="24"/>
        </w:rPr>
        <w:t xml:space="preserve"> η οποία πλήρωσε τόσο μεγάλο </w:t>
      </w:r>
      <w:r>
        <w:rPr>
          <w:rFonts w:eastAsia="Times New Roman"/>
          <w:szCs w:val="24"/>
        </w:rPr>
        <w:t>φόρο αίματο</w:t>
      </w:r>
      <w:r>
        <w:rPr>
          <w:rFonts w:eastAsia="Times New Roman"/>
          <w:szCs w:val="24"/>
        </w:rPr>
        <w:t>ς</w:t>
      </w:r>
      <w:r w:rsidRPr="008170CD">
        <w:rPr>
          <w:rFonts w:eastAsia="Times New Roman"/>
          <w:szCs w:val="24"/>
        </w:rPr>
        <w:t xml:space="preserve"> και </w:t>
      </w:r>
      <w:r>
        <w:rPr>
          <w:rFonts w:eastAsia="Times New Roman"/>
          <w:szCs w:val="24"/>
        </w:rPr>
        <w:t xml:space="preserve">δηώσεις και </w:t>
      </w:r>
      <w:r w:rsidRPr="008170CD">
        <w:rPr>
          <w:rFonts w:eastAsia="Times New Roman"/>
          <w:szCs w:val="24"/>
        </w:rPr>
        <w:t>καταστροφές</w:t>
      </w:r>
      <w:r>
        <w:rPr>
          <w:rFonts w:eastAsia="Times New Roman"/>
          <w:szCs w:val="24"/>
        </w:rPr>
        <w:t xml:space="preserve">. Θα είχαν επομένως πολιτικό πρόβλημα. Έτσι, </w:t>
      </w:r>
      <w:r w:rsidRPr="008170CD">
        <w:rPr>
          <w:rFonts w:eastAsia="Times New Roman"/>
          <w:szCs w:val="24"/>
        </w:rPr>
        <w:t xml:space="preserve">σε συμφωνία με το </w:t>
      </w:r>
      <w:r>
        <w:rPr>
          <w:rFonts w:eastAsia="Times New Roman"/>
          <w:szCs w:val="24"/>
        </w:rPr>
        <w:t>Γλέζο, αντέδρασα</w:t>
      </w:r>
      <w:r w:rsidRPr="008170CD">
        <w:rPr>
          <w:rFonts w:eastAsia="Times New Roman"/>
          <w:szCs w:val="24"/>
        </w:rPr>
        <w:t xml:space="preserve"> να μας δώσουν υποτροφίες και τελικά </w:t>
      </w:r>
      <w:r>
        <w:rPr>
          <w:rFonts w:eastAsia="Times New Roman"/>
          <w:szCs w:val="24"/>
        </w:rPr>
        <w:t>πέντε χιλιάδες</w:t>
      </w:r>
      <w:r w:rsidRPr="008170CD">
        <w:rPr>
          <w:rFonts w:eastAsia="Times New Roman"/>
          <w:szCs w:val="24"/>
        </w:rPr>
        <w:t xml:space="preserve"> άνθρωποι </w:t>
      </w:r>
      <w:r>
        <w:rPr>
          <w:rFonts w:eastAsia="Times New Roman"/>
          <w:szCs w:val="24"/>
        </w:rPr>
        <w:t>-</w:t>
      </w:r>
      <w:r w:rsidRPr="008170CD">
        <w:rPr>
          <w:rFonts w:eastAsia="Times New Roman"/>
          <w:szCs w:val="24"/>
        </w:rPr>
        <w:t>καλός ο αριθμός</w:t>
      </w:r>
      <w:r>
        <w:rPr>
          <w:rFonts w:eastAsia="Times New Roman"/>
          <w:szCs w:val="24"/>
        </w:rPr>
        <w:t>,</w:t>
      </w:r>
      <w:r w:rsidRPr="008170CD">
        <w:rPr>
          <w:rFonts w:eastAsia="Times New Roman"/>
          <w:szCs w:val="24"/>
        </w:rPr>
        <w:t xml:space="preserve"> αλλά όχι πλήρως ικανοποιητικός</w:t>
      </w:r>
      <w:r>
        <w:rPr>
          <w:rFonts w:eastAsia="Times New Roman"/>
          <w:szCs w:val="24"/>
        </w:rPr>
        <w:t>-</w:t>
      </w:r>
      <w:r w:rsidRPr="008170CD">
        <w:rPr>
          <w:rFonts w:eastAsia="Times New Roman"/>
          <w:szCs w:val="24"/>
        </w:rPr>
        <w:t xml:space="preserve"> </w:t>
      </w:r>
      <w:r>
        <w:rPr>
          <w:rFonts w:eastAsia="Times New Roman"/>
          <w:szCs w:val="24"/>
        </w:rPr>
        <w:t>πήραν</w:t>
      </w:r>
      <w:r w:rsidRPr="008170CD">
        <w:rPr>
          <w:rFonts w:eastAsia="Times New Roman"/>
          <w:szCs w:val="24"/>
        </w:rPr>
        <w:t xml:space="preserve"> αποζημιώσεις</w:t>
      </w:r>
      <w:r>
        <w:rPr>
          <w:rFonts w:eastAsia="Times New Roman"/>
          <w:szCs w:val="24"/>
        </w:rPr>
        <w:t>.</w:t>
      </w:r>
      <w:r w:rsidRPr="008170CD">
        <w:rPr>
          <w:rFonts w:eastAsia="Times New Roman"/>
          <w:szCs w:val="24"/>
        </w:rPr>
        <w:t xml:space="preserve"> </w:t>
      </w:r>
    </w:p>
    <w:p w14:paraId="619F9815" w14:textId="77777777" w:rsidR="00F246CC" w:rsidRDefault="005B5D49">
      <w:pPr>
        <w:spacing w:line="600" w:lineRule="auto"/>
        <w:ind w:firstLine="720"/>
        <w:jc w:val="both"/>
        <w:rPr>
          <w:rFonts w:eastAsia="Times New Roman"/>
          <w:szCs w:val="24"/>
        </w:rPr>
      </w:pPr>
      <w:r>
        <w:rPr>
          <w:rFonts w:eastAsia="Times New Roman"/>
          <w:szCs w:val="24"/>
        </w:rPr>
        <w:t>Αυτό, λοιπόν, τι</w:t>
      </w:r>
      <w:r>
        <w:rPr>
          <w:rFonts w:eastAsia="Times New Roman"/>
          <w:szCs w:val="24"/>
        </w:rPr>
        <w:t xml:space="preserve"> μας διδάσκει; Δεν θέλω να</w:t>
      </w:r>
      <w:r w:rsidRPr="008170CD">
        <w:rPr>
          <w:rFonts w:eastAsia="Times New Roman"/>
          <w:szCs w:val="24"/>
        </w:rPr>
        <w:t xml:space="preserve"> χρεώσω κα</w:t>
      </w:r>
      <w:r>
        <w:rPr>
          <w:rFonts w:eastAsia="Times New Roman"/>
          <w:szCs w:val="24"/>
        </w:rPr>
        <w:t>μ</w:t>
      </w:r>
      <w:r w:rsidRPr="008170CD">
        <w:rPr>
          <w:rFonts w:eastAsia="Times New Roman"/>
          <w:szCs w:val="24"/>
        </w:rPr>
        <w:t>μιά κυβέρνηση προηγούμενη</w:t>
      </w:r>
      <w:r>
        <w:rPr>
          <w:rFonts w:eastAsia="Times New Roman"/>
          <w:szCs w:val="24"/>
        </w:rPr>
        <w:t>.</w:t>
      </w:r>
      <w:r w:rsidRPr="008170CD">
        <w:rPr>
          <w:rFonts w:eastAsia="Times New Roman"/>
          <w:szCs w:val="24"/>
        </w:rPr>
        <w:t xml:space="preserve"> </w:t>
      </w:r>
      <w:r>
        <w:rPr>
          <w:rFonts w:eastAsia="Times New Roman"/>
          <w:szCs w:val="24"/>
        </w:rPr>
        <w:t>Ε</w:t>
      </w:r>
      <w:r w:rsidRPr="008170CD">
        <w:rPr>
          <w:rFonts w:eastAsia="Times New Roman"/>
          <w:szCs w:val="24"/>
        </w:rPr>
        <w:t xml:space="preserve">ίπα προηγουμένως </w:t>
      </w:r>
      <w:r>
        <w:rPr>
          <w:rFonts w:eastAsia="Times New Roman"/>
          <w:szCs w:val="24"/>
        </w:rPr>
        <w:t>και για τον Ανδρέα Παπανδρέου. Θ</w:t>
      </w:r>
      <w:r w:rsidRPr="008170CD">
        <w:rPr>
          <w:rFonts w:eastAsia="Times New Roman"/>
          <w:szCs w:val="24"/>
        </w:rPr>
        <w:t>έλω να πω</w:t>
      </w:r>
      <w:r>
        <w:rPr>
          <w:rFonts w:eastAsia="Times New Roman"/>
          <w:szCs w:val="24"/>
        </w:rPr>
        <w:t>,</w:t>
      </w:r>
      <w:r w:rsidRPr="008170CD">
        <w:rPr>
          <w:rFonts w:eastAsia="Times New Roman"/>
          <w:szCs w:val="24"/>
        </w:rPr>
        <w:t xml:space="preserve"> </w:t>
      </w:r>
      <w:r>
        <w:rPr>
          <w:rFonts w:eastAsia="Times New Roman"/>
          <w:szCs w:val="24"/>
        </w:rPr>
        <w:t>όμως,</w:t>
      </w:r>
      <w:r w:rsidRPr="008170CD">
        <w:rPr>
          <w:rFonts w:eastAsia="Times New Roman"/>
          <w:szCs w:val="24"/>
        </w:rPr>
        <w:t xml:space="preserve"> ότι τις προηγούμενες κυβερνήσεις τις διακατ</w:t>
      </w:r>
      <w:r>
        <w:rPr>
          <w:rFonts w:eastAsia="Times New Roman"/>
          <w:szCs w:val="24"/>
        </w:rPr>
        <w:t>είχε</w:t>
      </w:r>
      <w:r w:rsidRPr="008170CD">
        <w:rPr>
          <w:rFonts w:eastAsia="Times New Roman"/>
          <w:szCs w:val="24"/>
        </w:rPr>
        <w:t xml:space="preserve"> το σύνδρομο του ραγιά</w:t>
      </w:r>
      <w:r>
        <w:rPr>
          <w:rFonts w:eastAsia="Times New Roman"/>
          <w:szCs w:val="24"/>
        </w:rPr>
        <w:t>,</w:t>
      </w:r>
      <w:r w:rsidRPr="008170CD">
        <w:rPr>
          <w:rFonts w:eastAsia="Times New Roman"/>
          <w:szCs w:val="24"/>
        </w:rPr>
        <w:t xml:space="preserve"> </w:t>
      </w:r>
      <w:r>
        <w:rPr>
          <w:rFonts w:eastAsia="Times New Roman"/>
          <w:szCs w:val="24"/>
        </w:rPr>
        <w:t>-</w:t>
      </w:r>
      <w:r w:rsidRPr="008170CD">
        <w:rPr>
          <w:rFonts w:eastAsia="Times New Roman"/>
          <w:szCs w:val="24"/>
        </w:rPr>
        <w:t xml:space="preserve">και </w:t>
      </w:r>
      <w:r>
        <w:rPr>
          <w:rFonts w:eastAsia="Times New Roman"/>
          <w:szCs w:val="24"/>
        </w:rPr>
        <w:t>θ</w:t>
      </w:r>
      <w:r w:rsidRPr="008170CD">
        <w:rPr>
          <w:rFonts w:eastAsia="Times New Roman"/>
          <w:szCs w:val="24"/>
        </w:rPr>
        <w:t>α πρέπει να αποβάλλουμε το σύνδρομο της υποταγής</w:t>
      </w:r>
      <w:r>
        <w:rPr>
          <w:rFonts w:eastAsia="Times New Roman"/>
          <w:szCs w:val="24"/>
        </w:rPr>
        <w:t>-,</w:t>
      </w:r>
      <w:r w:rsidRPr="008170CD">
        <w:rPr>
          <w:rFonts w:eastAsia="Times New Roman"/>
          <w:szCs w:val="24"/>
        </w:rPr>
        <w:t xml:space="preserve"> γιατί φοβόν</w:t>
      </w:r>
      <w:r>
        <w:rPr>
          <w:rFonts w:eastAsia="Times New Roman"/>
          <w:szCs w:val="24"/>
        </w:rPr>
        <w:t xml:space="preserve">τουσαν </w:t>
      </w:r>
      <w:r w:rsidRPr="008170CD">
        <w:rPr>
          <w:rFonts w:eastAsia="Times New Roman"/>
          <w:szCs w:val="24"/>
        </w:rPr>
        <w:t xml:space="preserve">να στείλουν απαντήσεις στη γερμανική κυβέρνηση για </w:t>
      </w:r>
      <w:r>
        <w:rPr>
          <w:rFonts w:eastAsia="Times New Roman"/>
          <w:szCs w:val="24"/>
        </w:rPr>
        <w:t xml:space="preserve">το ποια </w:t>
      </w:r>
      <w:r w:rsidRPr="008170CD">
        <w:rPr>
          <w:rFonts w:eastAsia="Times New Roman"/>
          <w:szCs w:val="24"/>
        </w:rPr>
        <w:t>στρατόπεδα είχαμε στην Ελλάδα</w:t>
      </w:r>
      <w:r>
        <w:rPr>
          <w:rFonts w:eastAsia="Times New Roman"/>
          <w:szCs w:val="24"/>
        </w:rPr>
        <w:t>.</w:t>
      </w:r>
    </w:p>
    <w:p w14:paraId="619F9816" w14:textId="77777777" w:rsidR="00F246CC" w:rsidRDefault="005B5D49">
      <w:pPr>
        <w:spacing w:line="600" w:lineRule="auto"/>
        <w:ind w:firstLine="720"/>
        <w:jc w:val="both"/>
        <w:rPr>
          <w:rFonts w:eastAsia="Times New Roman"/>
          <w:szCs w:val="24"/>
        </w:rPr>
      </w:pPr>
      <w:r>
        <w:rPr>
          <w:rFonts w:eastAsia="Times New Roman"/>
          <w:szCs w:val="24"/>
        </w:rPr>
        <w:t>Ε</w:t>
      </w:r>
      <w:r w:rsidRPr="008170CD">
        <w:rPr>
          <w:rFonts w:eastAsia="Times New Roman"/>
          <w:szCs w:val="24"/>
        </w:rPr>
        <w:t>υχαριστώ πολύ</w:t>
      </w:r>
      <w:r>
        <w:rPr>
          <w:rFonts w:eastAsia="Times New Roman"/>
          <w:szCs w:val="24"/>
        </w:rPr>
        <w:t>.</w:t>
      </w:r>
    </w:p>
    <w:p w14:paraId="619F9817" w14:textId="77777777" w:rsidR="00F246CC" w:rsidRDefault="005B5D4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619F9818" w14:textId="77777777" w:rsidR="00F246CC" w:rsidRDefault="005B5D49">
      <w:pPr>
        <w:spacing w:line="600" w:lineRule="auto"/>
        <w:ind w:firstLine="720"/>
        <w:jc w:val="both"/>
        <w:rPr>
          <w:rFonts w:eastAsia="Times New Roman"/>
          <w:szCs w:val="24"/>
        </w:rPr>
      </w:pPr>
      <w:r>
        <w:rPr>
          <w:rFonts w:eastAsia="Times New Roman"/>
          <w:b/>
          <w:szCs w:val="24"/>
        </w:rPr>
        <w:t>ΠΡΟΕΔΡΕΥΩΝ (Δημήτριος Κρεμαστινός):</w:t>
      </w:r>
      <w:r w:rsidRPr="008170CD">
        <w:rPr>
          <w:rFonts w:eastAsia="Times New Roman"/>
          <w:szCs w:val="24"/>
        </w:rPr>
        <w:t xml:space="preserve"> </w:t>
      </w:r>
      <w:r>
        <w:rPr>
          <w:rFonts w:eastAsia="Times New Roman"/>
          <w:szCs w:val="24"/>
        </w:rPr>
        <w:t xml:space="preserve">Κι εγώ ευχαριστώ. </w:t>
      </w:r>
    </w:p>
    <w:p w14:paraId="619F9819" w14:textId="77777777" w:rsidR="00F246CC" w:rsidRDefault="005B5D49">
      <w:pPr>
        <w:spacing w:line="600" w:lineRule="auto"/>
        <w:ind w:firstLine="720"/>
        <w:jc w:val="both"/>
        <w:rPr>
          <w:rFonts w:eastAsia="Times New Roman"/>
          <w:szCs w:val="24"/>
        </w:rPr>
      </w:pPr>
      <w:r>
        <w:rPr>
          <w:rFonts w:eastAsia="Times New Roman"/>
          <w:szCs w:val="24"/>
        </w:rPr>
        <w:t xml:space="preserve">Τον λόγο έχει ο κ. Λάππας, </w:t>
      </w:r>
      <w:r>
        <w:rPr>
          <w:rFonts w:eastAsia="Times New Roman"/>
          <w:szCs w:val="24"/>
        </w:rPr>
        <w:t>Βουλευτής του ΣΥΡΙΖΑ.</w:t>
      </w:r>
    </w:p>
    <w:p w14:paraId="619F981A" w14:textId="77777777" w:rsidR="00F246CC" w:rsidRDefault="005B5D49">
      <w:pPr>
        <w:spacing w:line="600" w:lineRule="auto"/>
        <w:ind w:firstLine="720"/>
        <w:jc w:val="both"/>
        <w:rPr>
          <w:rFonts w:eastAsia="Times New Roman"/>
          <w:szCs w:val="24"/>
        </w:rPr>
      </w:pPr>
      <w:r w:rsidRPr="00757897">
        <w:rPr>
          <w:rFonts w:eastAsia="Times New Roman"/>
          <w:b/>
          <w:szCs w:val="24"/>
        </w:rPr>
        <w:t>ΣΠΥΡΙΔΩΝ</w:t>
      </w:r>
      <w:r>
        <w:rPr>
          <w:rFonts w:eastAsia="Times New Roman"/>
          <w:b/>
          <w:szCs w:val="24"/>
        </w:rPr>
        <w:t>ΑΣ</w:t>
      </w:r>
      <w:r w:rsidRPr="00757897">
        <w:rPr>
          <w:rFonts w:eastAsia="Times New Roman"/>
          <w:b/>
          <w:szCs w:val="24"/>
        </w:rPr>
        <w:t xml:space="preserve"> ΛΑΠΠΑΣ: </w:t>
      </w:r>
      <w:r>
        <w:rPr>
          <w:rFonts w:eastAsia="Times New Roman"/>
          <w:szCs w:val="24"/>
        </w:rPr>
        <w:t>Ε</w:t>
      </w:r>
      <w:r w:rsidRPr="008170CD">
        <w:rPr>
          <w:rFonts w:eastAsia="Times New Roman"/>
          <w:szCs w:val="24"/>
        </w:rPr>
        <w:t>υχαριστώ</w:t>
      </w:r>
      <w:r>
        <w:rPr>
          <w:rFonts w:eastAsia="Times New Roman"/>
          <w:szCs w:val="24"/>
        </w:rPr>
        <w:t>,</w:t>
      </w:r>
      <w:r w:rsidRPr="008170CD">
        <w:rPr>
          <w:rFonts w:eastAsia="Times New Roman"/>
          <w:szCs w:val="24"/>
        </w:rPr>
        <w:t xml:space="preserve"> κύριε </w:t>
      </w:r>
      <w:r>
        <w:rPr>
          <w:rFonts w:eastAsia="Times New Roman"/>
          <w:szCs w:val="24"/>
        </w:rPr>
        <w:t>Π</w:t>
      </w:r>
      <w:r w:rsidRPr="008170CD">
        <w:rPr>
          <w:rFonts w:eastAsia="Times New Roman"/>
          <w:szCs w:val="24"/>
        </w:rPr>
        <w:t>ρόεδρε</w:t>
      </w:r>
      <w:r>
        <w:rPr>
          <w:rFonts w:eastAsia="Times New Roman"/>
          <w:szCs w:val="24"/>
        </w:rPr>
        <w:t>.</w:t>
      </w:r>
    </w:p>
    <w:p w14:paraId="619F981B" w14:textId="77777777" w:rsidR="00F246CC" w:rsidRDefault="005B5D49">
      <w:pPr>
        <w:spacing w:line="600" w:lineRule="auto"/>
        <w:ind w:firstLine="720"/>
        <w:jc w:val="both"/>
        <w:rPr>
          <w:rFonts w:eastAsia="Times New Roman"/>
          <w:szCs w:val="24"/>
        </w:rPr>
      </w:pPr>
      <w:r>
        <w:rPr>
          <w:rFonts w:eastAsia="Times New Roman"/>
          <w:szCs w:val="24"/>
        </w:rPr>
        <w:t>Κυρίες και κύριοι συνάδελφοι, θα διαβάσω κάτι</w:t>
      </w:r>
      <w:r w:rsidRPr="008170CD">
        <w:rPr>
          <w:rFonts w:eastAsia="Times New Roman"/>
          <w:szCs w:val="24"/>
        </w:rPr>
        <w:t xml:space="preserve"> από ένα </w:t>
      </w:r>
      <w:r>
        <w:rPr>
          <w:rFonts w:eastAsia="Times New Roman"/>
          <w:szCs w:val="24"/>
        </w:rPr>
        <w:t xml:space="preserve">έξοχο βιβλίο που λέγεται «Ημερήσια </w:t>
      </w:r>
      <w:r>
        <w:rPr>
          <w:rFonts w:eastAsia="Times New Roman"/>
          <w:szCs w:val="24"/>
        </w:rPr>
        <w:t>Διάταξη</w:t>
      </w:r>
      <w:r>
        <w:rPr>
          <w:rFonts w:eastAsia="Times New Roman"/>
          <w:szCs w:val="24"/>
        </w:rPr>
        <w:t>», του Ερίκ Βουιγιάρ. Βρισκόμαστε στις 20 Φεβρουαρίου 1933: «Η</w:t>
      </w:r>
      <w:r w:rsidRPr="008170CD">
        <w:rPr>
          <w:rFonts w:eastAsia="Times New Roman"/>
          <w:szCs w:val="24"/>
        </w:rPr>
        <w:t xml:space="preserve"> αφήγηση μιας συνηθισμένης μέρα</w:t>
      </w:r>
      <w:r w:rsidRPr="008170CD">
        <w:rPr>
          <w:rFonts w:eastAsia="Times New Roman"/>
          <w:szCs w:val="24"/>
        </w:rPr>
        <w:t>ς σε αυτόν το βαρύ χειμωνιάτικο μήνα στο Βερολίνο</w:t>
      </w:r>
      <w:r>
        <w:rPr>
          <w:rFonts w:eastAsia="Times New Roman"/>
          <w:szCs w:val="24"/>
        </w:rPr>
        <w:t>,</w:t>
      </w:r>
      <w:r w:rsidRPr="008170CD">
        <w:rPr>
          <w:rFonts w:eastAsia="Times New Roman"/>
          <w:szCs w:val="24"/>
        </w:rPr>
        <w:t xml:space="preserve"> κατά την οποία λαμβάνει χώρα</w:t>
      </w:r>
      <w:r>
        <w:rPr>
          <w:rFonts w:eastAsia="Times New Roman"/>
          <w:szCs w:val="24"/>
        </w:rPr>
        <w:t>,</w:t>
      </w:r>
      <w:r w:rsidRPr="008170CD">
        <w:rPr>
          <w:rFonts w:eastAsia="Times New Roman"/>
          <w:szCs w:val="24"/>
        </w:rPr>
        <w:t xml:space="preserve"> στα άνετα σαλόνια </w:t>
      </w:r>
      <w:r>
        <w:rPr>
          <w:rFonts w:eastAsia="Times New Roman"/>
          <w:szCs w:val="24"/>
        </w:rPr>
        <w:t>του Ράϊχσταγκ, η</w:t>
      </w:r>
      <w:r w:rsidRPr="008170CD">
        <w:rPr>
          <w:rFonts w:eastAsia="Times New Roman"/>
          <w:szCs w:val="24"/>
        </w:rPr>
        <w:t xml:space="preserve"> </w:t>
      </w:r>
      <w:r>
        <w:rPr>
          <w:rFonts w:eastAsia="Times New Roman"/>
          <w:szCs w:val="24"/>
        </w:rPr>
        <w:t>μ</w:t>
      </w:r>
      <w:r w:rsidRPr="008170CD">
        <w:rPr>
          <w:rFonts w:eastAsia="Times New Roman"/>
          <w:szCs w:val="24"/>
        </w:rPr>
        <w:t xml:space="preserve">υστική </w:t>
      </w:r>
      <w:r>
        <w:rPr>
          <w:rFonts w:eastAsia="Times New Roman"/>
          <w:szCs w:val="24"/>
        </w:rPr>
        <w:t>σ</w:t>
      </w:r>
      <w:r w:rsidRPr="008170CD">
        <w:rPr>
          <w:rFonts w:eastAsia="Times New Roman"/>
          <w:szCs w:val="24"/>
        </w:rPr>
        <w:t xml:space="preserve">ύσκεψη </w:t>
      </w:r>
      <w:r>
        <w:rPr>
          <w:rFonts w:eastAsia="Times New Roman"/>
          <w:szCs w:val="24"/>
        </w:rPr>
        <w:t>είκοσι τεσσάρων</w:t>
      </w:r>
      <w:r w:rsidRPr="008170CD">
        <w:rPr>
          <w:rFonts w:eastAsia="Times New Roman"/>
          <w:szCs w:val="24"/>
        </w:rPr>
        <w:t xml:space="preserve"> βαρόνων της γερμανικής βιομηχανίας με υψηλόβαθμους αξιωματούχους του ναζιστικού καθεστώτος</w:t>
      </w:r>
      <w:r>
        <w:rPr>
          <w:rFonts w:eastAsia="Times New Roman"/>
          <w:szCs w:val="24"/>
        </w:rPr>
        <w:t>.</w:t>
      </w:r>
    </w:p>
    <w:p w14:paraId="619F981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Στόχος είναι να </w:t>
      </w:r>
      <w:r>
        <w:rPr>
          <w:rFonts w:eastAsia="Times New Roman" w:cs="Times New Roman"/>
          <w:szCs w:val="24"/>
        </w:rPr>
        <w:t xml:space="preserve">«περάσουν από το ταμείο» για να χρηματοδοτήσουν την άνοδο και σταθεροποίηση στην εξουσία του εθνικοσοσιαλιστικού κόμματος και του αποτρόπαιου αρχηγού του. Είμαστε στον παράδεισο της βιομηχανίας και των χρηματοοικονομικών και γύρω από το τραπέζι βρίσκονται </w:t>
      </w:r>
      <w:r>
        <w:rPr>
          <w:rFonts w:eastAsia="Times New Roman" w:cs="Times New Roman"/>
          <w:szCs w:val="24"/>
        </w:rPr>
        <w:t xml:space="preserve">μαζί με τους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sidRPr="00030A1F">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AGFA</w:t>
      </w:r>
      <w:r>
        <w:rPr>
          <w:rFonts w:eastAsia="Times New Roman" w:cs="Times New Roman"/>
          <w:szCs w:val="24"/>
        </w:rPr>
        <w:t>»</w:t>
      </w:r>
      <w:r w:rsidRPr="00030A1F">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TELEFUNKEN</w:t>
      </w:r>
      <w:r>
        <w:rPr>
          <w:rFonts w:eastAsia="Times New Roman" w:cs="Times New Roman"/>
          <w:szCs w:val="24"/>
        </w:rPr>
        <w:t>»</w:t>
      </w:r>
      <w:r w:rsidRPr="00030A1F">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OPEL</w:t>
      </w:r>
      <w:r>
        <w:rPr>
          <w:rFonts w:eastAsia="Times New Roman" w:cs="Times New Roman"/>
          <w:szCs w:val="24"/>
        </w:rPr>
        <w:t>»</w:t>
      </w:r>
      <w:r w:rsidRPr="00030A1F">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KRUP</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και οι Άλμπερτ Φέγκλερ, Γκύντερ Κουάντ, Φρίντριχι Φλίκ, Έρνστ Γέγκελμαν, Φριτς Σπρινγκόρουμ, Αούγκουστ Ρόστερκ, Έρνστ Μπράντι, Καρλ Μπύρεν, Γκύντερ Χόιμπελ, Γκέορκ Φον Σνίτσλερ, Ούγκο Στίνες Τζούνιορ, Έντουαρντ Σούλτε, Λούντβιχ Φον Βίντερφελντ, Βολφ-Ντίτρ</w:t>
      </w:r>
      <w:r>
        <w:rPr>
          <w:rFonts w:eastAsia="Times New Roman" w:cs="Times New Roman"/>
          <w:szCs w:val="24"/>
        </w:rPr>
        <w:t>ιχ φον Βιτσλέμπεν, Βόλφγκανγκ Ρόιτερ, Αουγκουστ Ντιν, Εριχ Φίκλερ, Χαν φον Λεβενστάιν, Λούντβιχ Γκράουτερ, Κουρτ Σμιτ, Αουγκουστ φον Φινκ και δρ Στάιν. Είναι το μεγάλο ραντεβού των 24 βαρόνων της βιομηχανίας και οικονομίας της Γερμανίας με ημερήσια διάταξη</w:t>
      </w:r>
      <w:r>
        <w:rPr>
          <w:rFonts w:eastAsia="Times New Roman" w:cs="Times New Roman"/>
          <w:szCs w:val="24"/>
        </w:rPr>
        <w:t xml:space="preserve"> τη στήριξη και ενίσχυση του Ναζιστικού </w:t>
      </w:r>
      <w:r>
        <w:rPr>
          <w:rFonts w:eastAsia="Times New Roman" w:cs="Times New Roman"/>
          <w:szCs w:val="24"/>
        </w:rPr>
        <w:t xml:space="preserve">Γ΄ </w:t>
      </w:r>
      <w:r>
        <w:rPr>
          <w:rFonts w:eastAsia="Times New Roman" w:cs="Times New Roman"/>
          <w:szCs w:val="24"/>
        </w:rPr>
        <w:t>Ράιχ.</w:t>
      </w:r>
    </w:p>
    <w:p w14:paraId="619F981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Έτσι ξεκινά το βιβλία του Ερίκ Βυϊγιάρ «Ημερήσια Διάταξη».</w:t>
      </w:r>
    </w:p>
    <w:p w14:paraId="619F981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Είναι η οικονομική ελίτ της Γερμανίας και βρέθηκε εκεί, για να ξετυλίξει το κουβάρι της φρίκης για τον κόσμο και το όνειδος για τη χώρα τους. Χρηματ</w:t>
      </w:r>
      <w:r>
        <w:rPr>
          <w:rFonts w:eastAsia="Times New Roman" w:cs="Times New Roman"/>
          <w:szCs w:val="24"/>
        </w:rPr>
        <w:t xml:space="preserve">οδοτούν και προετοιμάζουν το παγκόσμιο σφαγείο αυτοί οι «σοβαροί» και «πετυχημένοι» επιχειρηματίες και βιομήχανοι της Γερμανίας. </w:t>
      </w:r>
    </w:p>
    <w:p w14:paraId="619F981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Αλίμονο, αυτή τη χειμωνιάτικη νύχτα της 20ης Φεβρουαρίου 1933 στο Βερολίνο η οικονομική ελίτ της Γερμανίας αποφάσισε να υιοθετ</w:t>
      </w:r>
      <w:r>
        <w:rPr>
          <w:rFonts w:eastAsia="Times New Roman" w:cs="Times New Roman"/>
          <w:szCs w:val="24"/>
        </w:rPr>
        <w:t>ήσει όσα δημόσια κήρυττε ο Χίτλερ, όπως το «Είναι μεγάλη τύχη για τους ηγέτες που οι λαοί δεν σκέφτονται» ή το «Γιατί, ο άνθρωπος να μην είναι τόσο σκληρός όση η φύση;» ή «Η συνείδηση είναι μία επινόηση των Εβραίων».</w:t>
      </w:r>
    </w:p>
    <w:p w14:paraId="619F982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Τυφλοί και κουφοί, Χίτλερ και οι οικονο</w:t>
      </w:r>
      <w:r>
        <w:rPr>
          <w:rFonts w:eastAsia="Times New Roman" w:cs="Times New Roman"/>
          <w:szCs w:val="24"/>
        </w:rPr>
        <w:t>μικά κυρίαρχοι της Γερμανίας, γεμάτοι οίηση και αλαζονεία για τη δύναμή τους, μίσος και περιφρόνηση για τους «άλλους» και τους «διαφορετικούς» δεν μπορούσαν να ακούσουν τις κραυγές του Χέινριχ Χέινε, του μεγάλου διανοούμενου ομοϊδεάτη τους, που έλεγε: «Όπο</w:t>
      </w:r>
      <w:r>
        <w:rPr>
          <w:rFonts w:eastAsia="Times New Roman" w:cs="Times New Roman"/>
          <w:szCs w:val="24"/>
        </w:rPr>
        <w:t>υ καίνε τα βιβλία, στο τέλος καίνε και ανθρώπους». Και δικαιώθηκε απολύτως ,α</w:t>
      </w:r>
      <w:r w:rsidRPr="003C3E7B">
        <w:rPr>
          <w:rFonts w:eastAsia="Times New Roman" w:cs="Times New Roman"/>
          <w:szCs w:val="24"/>
        </w:rPr>
        <w:t>φού ο ναζισμός έκαψε πολλές ανθρώπινες ψυχές</w:t>
      </w:r>
      <w:r>
        <w:rPr>
          <w:rFonts w:eastAsia="Times New Roman" w:cs="Times New Roman"/>
          <w:szCs w:val="24"/>
        </w:rPr>
        <w:t>. Αλλά δεν άκουγαν και τις προτροπές του Γιουβενάλη, που από τα βάθη της ιστορίας τους προειδοποιούσε: «Μια κοινωνία προβάτων θα βγάλει</w:t>
      </w:r>
      <w:r>
        <w:rPr>
          <w:rFonts w:eastAsia="Times New Roman" w:cs="Times New Roman"/>
          <w:szCs w:val="24"/>
        </w:rPr>
        <w:t xml:space="preserve"> αναπόφευκτα κάποια στιγμή μία κυβέρνηση λύκων». </w:t>
      </w:r>
    </w:p>
    <w:p w14:paraId="619F982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Αντίθετα, υιοθετούσαν και επέμεναν στη ρητορεία του Χίτλερ: «Αν θέλετε την εύνοια των μαζών» –έλεγε ο αποτρόπαιος ηγέτης τους-, «πρέπει να λέτε τα πιο ηλίθια και τα πιο χονδρά ψέματα». </w:t>
      </w:r>
    </w:p>
    <w:p w14:paraId="619F982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Και με τα ψέματα οικ</w:t>
      </w:r>
      <w:r>
        <w:rPr>
          <w:rFonts w:eastAsia="Times New Roman" w:cs="Times New Roman"/>
          <w:szCs w:val="24"/>
        </w:rPr>
        <w:t xml:space="preserve">οδόμησαν το αφήγημα της </w:t>
      </w:r>
      <w:r>
        <w:rPr>
          <w:rFonts w:eastAsia="Times New Roman" w:cs="Times New Roman"/>
          <w:szCs w:val="24"/>
        </w:rPr>
        <w:t xml:space="preserve">άριας φυλής </w:t>
      </w:r>
      <w:r>
        <w:rPr>
          <w:rFonts w:eastAsia="Times New Roman" w:cs="Times New Roman"/>
          <w:szCs w:val="24"/>
        </w:rPr>
        <w:t>και έ</w:t>
      </w:r>
      <w:r w:rsidRPr="003C3E7B">
        <w:rPr>
          <w:rFonts w:eastAsia="Times New Roman" w:cs="Times New Roman"/>
          <w:szCs w:val="24"/>
        </w:rPr>
        <w:t>τσι ξεκίνησε το καραβάνι της φρίκης</w:t>
      </w:r>
      <w:r>
        <w:rPr>
          <w:rFonts w:eastAsia="Times New Roman" w:cs="Times New Roman"/>
          <w:szCs w:val="24"/>
        </w:rPr>
        <w:t>. Κ</w:t>
      </w:r>
      <w:r w:rsidRPr="003C3E7B">
        <w:rPr>
          <w:rFonts w:eastAsia="Times New Roman" w:cs="Times New Roman"/>
          <w:szCs w:val="24"/>
        </w:rPr>
        <w:t xml:space="preserve">αι οι </w:t>
      </w:r>
      <w:r>
        <w:rPr>
          <w:rFonts w:eastAsia="Times New Roman" w:cs="Times New Roman"/>
          <w:szCs w:val="24"/>
        </w:rPr>
        <w:t xml:space="preserve">οιμωγές </w:t>
      </w:r>
      <w:r w:rsidRPr="003C3E7B">
        <w:rPr>
          <w:rFonts w:eastAsia="Times New Roman" w:cs="Times New Roman"/>
          <w:szCs w:val="24"/>
        </w:rPr>
        <w:t>της ανθρωπότητας θα ακούγονται στους αιώνες και στα πέρατα της οικουμένης</w:t>
      </w:r>
      <w:r>
        <w:rPr>
          <w:rFonts w:eastAsia="Times New Roman" w:cs="Times New Roman"/>
          <w:szCs w:val="24"/>
        </w:rPr>
        <w:t>,</w:t>
      </w:r>
      <w:r w:rsidRPr="003C3E7B">
        <w:rPr>
          <w:rFonts w:eastAsia="Times New Roman" w:cs="Times New Roman"/>
          <w:szCs w:val="24"/>
        </w:rPr>
        <w:t xml:space="preserve"> για να</w:t>
      </w:r>
      <w:r>
        <w:rPr>
          <w:rFonts w:eastAsia="Times New Roman" w:cs="Times New Roman"/>
          <w:szCs w:val="24"/>
        </w:rPr>
        <w:t xml:space="preserve"> θυμίζουν ότι το </w:t>
      </w:r>
      <w:r>
        <w:rPr>
          <w:rFonts w:eastAsia="Times New Roman" w:cs="Times New Roman"/>
          <w:szCs w:val="24"/>
        </w:rPr>
        <w:t xml:space="preserve">Γ΄ </w:t>
      </w:r>
      <w:r>
        <w:rPr>
          <w:rFonts w:eastAsia="Times New Roman" w:cs="Times New Roman"/>
          <w:szCs w:val="24"/>
        </w:rPr>
        <w:t xml:space="preserve">Ράιχ ξεκίνησε τον </w:t>
      </w:r>
      <w:r>
        <w:rPr>
          <w:rFonts w:eastAsia="Times New Roman" w:cs="Times New Roman"/>
          <w:szCs w:val="24"/>
        </w:rPr>
        <w:t>Β΄</w:t>
      </w:r>
      <w:r w:rsidRPr="003C3E7B">
        <w:rPr>
          <w:rFonts w:eastAsia="Times New Roman" w:cs="Times New Roman"/>
          <w:szCs w:val="24"/>
        </w:rPr>
        <w:t xml:space="preserve"> </w:t>
      </w:r>
      <w:r w:rsidRPr="003C3E7B">
        <w:rPr>
          <w:rFonts w:eastAsia="Times New Roman" w:cs="Times New Roman"/>
          <w:szCs w:val="24"/>
        </w:rPr>
        <w:t xml:space="preserve">Παγκόσμιο Πόλεμο και </w:t>
      </w:r>
      <w:r>
        <w:rPr>
          <w:rFonts w:eastAsia="Times New Roman" w:cs="Times New Roman"/>
          <w:szCs w:val="24"/>
        </w:rPr>
        <w:t>μετέτρεψε</w:t>
      </w:r>
      <w:r w:rsidRPr="003C3E7B">
        <w:rPr>
          <w:rFonts w:eastAsia="Times New Roman" w:cs="Times New Roman"/>
          <w:szCs w:val="24"/>
        </w:rPr>
        <w:t xml:space="preserve"> τον κόσμο </w:t>
      </w:r>
      <w:r w:rsidRPr="003C3E7B">
        <w:rPr>
          <w:rFonts w:eastAsia="Times New Roman" w:cs="Times New Roman"/>
          <w:szCs w:val="24"/>
        </w:rPr>
        <w:t>σε σφαγείο</w:t>
      </w:r>
      <w:r>
        <w:rPr>
          <w:rFonts w:eastAsia="Times New Roman" w:cs="Times New Roman"/>
          <w:szCs w:val="24"/>
        </w:rPr>
        <w:t>, ξαπλώνοντας στον πάγκο</w:t>
      </w:r>
      <w:r w:rsidRPr="003C3E7B">
        <w:rPr>
          <w:rFonts w:eastAsia="Times New Roman" w:cs="Times New Roman"/>
          <w:szCs w:val="24"/>
        </w:rPr>
        <w:t xml:space="preserve"> </w:t>
      </w:r>
      <w:r>
        <w:rPr>
          <w:rFonts w:eastAsia="Times New Roman" w:cs="Times New Roman"/>
          <w:szCs w:val="24"/>
        </w:rPr>
        <w:t>του χ</w:t>
      </w:r>
      <w:r w:rsidRPr="003C3E7B">
        <w:rPr>
          <w:rFonts w:eastAsia="Times New Roman" w:cs="Times New Roman"/>
          <w:szCs w:val="24"/>
        </w:rPr>
        <w:t>ασάπη τους λαούς της Ευρώπης και όχι μόνο</w:t>
      </w:r>
      <w:r>
        <w:rPr>
          <w:rFonts w:eastAsia="Times New Roman" w:cs="Times New Roman"/>
          <w:szCs w:val="24"/>
        </w:rPr>
        <w:t xml:space="preserve">. Ο φρικτότερος </w:t>
      </w:r>
      <w:r w:rsidRPr="003C3E7B">
        <w:rPr>
          <w:rFonts w:eastAsia="Times New Roman" w:cs="Times New Roman"/>
          <w:szCs w:val="24"/>
        </w:rPr>
        <w:t>πόλεμος στην ιστορία της ανθρωπότητας</w:t>
      </w:r>
      <w:r>
        <w:rPr>
          <w:rFonts w:eastAsia="Times New Roman" w:cs="Times New Roman"/>
          <w:szCs w:val="24"/>
        </w:rPr>
        <w:t xml:space="preserve"> είναι πραγματικότητα.</w:t>
      </w:r>
    </w:p>
    <w:p w14:paraId="619F982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Θ</w:t>
      </w:r>
      <w:r w:rsidRPr="003C3E7B">
        <w:rPr>
          <w:rFonts w:eastAsia="Times New Roman" w:cs="Times New Roman"/>
          <w:szCs w:val="24"/>
        </w:rPr>
        <w:t xml:space="preserve">εωρώ ότι η εισαγωγή από την </w:t>
      </w:r>
      <w:r>
        <w:rPr>
          <w:rFonts w:eastAsia="Times New Roman" w:cs="Times New Roman"/>
          <w:szCs w:val="24"/>
        </w:rPr>
        <w:t>έ</w:t>
      </w:r>
      <w:r w:rsidRPr="003C3E7B">
        <w:rPr>
          <w:rFonts w:eastAsia="Times New Roman" w:cs="Times New Roman"/>
          <w:szCs w:val="24"/>
        </w:rPr>
        <w:t xml:space="preserve">κθεση </w:t>
      </w:r>
      <w:r w:rsidRPr="003C3E7B">
        <w:rPr>
          <w:rFonts w:eastAsia="Times New Roman" w:cs="Times New Roman"/>
          <w:szCs w:val="24"/>
        </w:rPr>
        <w:t xml:space="preserve">της </w:t>
      </w:r>
      <w:r>
        <w:rPr>
          <w:rFonts w:eastAsia="Times New Roman" w:cs="Times New Roman"/>
          <w:szCs w:val="24"/>
        </w:rPr>
        <w:t>Δ</w:t>
      </w:r>
      <w:r w:rsidRPr="003C3E7B">
        <w:rPr>
          <w:rFonts w:eastAsia="Times New Roman" w:cs="Times New Roman"/>
          <w:szCs w:val="24"/>
        </w:rPr>
        <w:t xml:space="preserve">ιακομματικής </w:t>
      </w:r>
      <w:r>
        <w:rPr>
          <w:rFonts w:eastAsia="Times New Roman" w:cs="Times New Roman"/>
          <w:szCs w:val="24"/>
        </w:rPr>
        <w:t>Ε</w:t>
      </w:r>
      <w:r w:rsidRPr="003C3E7B">
        <w:rPr>
          <w:rFonts w:eastAsia="Times New Roman" w:cs="Times New Roman"/>
          <w:szCs w:val="24"/>
        </w:rPr>
        <w:t xml:space="preserve">πιτροπής </w:t>
      </w:r>
      <w:r w:rsidRPr="003C3E7B">
        <w:rPr>
          <w:rFonts w:eastAsia="Times New Roman" w:cs="Times New Roman"/>
          <w:szCs w:val="24"/>
        </w:rPr>
        <w:t xml:space="preserve">είναι καταπληκτική και αναφέρω μία </w:t>
      </w:r>
      <w:r w:rsidRPr="003C3E7B">
        <w:rPr>
          <w:rFonts w:eastAsia="Times New Roman" w:cs="Times New Roman"/>
          <w:szCs w:val="24"/>
        </w:rPr>
        <w:t>μόνο παράγραφο</w:t>
      </w:r>
      <w:r>
        <w:rPr>
          <w:rFonts w:eastAsia="Times New Roman" w:cs="Times New Roman"/>
          <w:szCs w:val="24"/>
        </w:rPr>
        <w:t>:</w:t>
      </w:r>
      <w:r w:rsidRPr="003C3E7B">
        <w:rPr>
          <w:rFonts w:eastAsia="Times New Roman" w:cs="Times New Roman"/>
          <w:szCs w:val="24"/>
        </w:rPr>
        <w:t xml:space="preserve"> </w:t>
      </w:r>
      <w:r>
        <w:rPr>
          <w:rFonts w:eastAsia="Times New Roman" w:cs="Times New Roman"/>
          <w:szCs w:val="24"/>
        </w:rPr>
        <w:t>«Ο</w:t>
      </w:r>
      <w:r w:rsidRPr="003C3E7B">
        <w:rPr>
          <w:rFonts w:eastAsia="Times New Roman" w:cs="Times New Roman"/>
          <w:szCs w:val="24"/>
        </w:rPr>
        <w:t xml:space="preserve">ι συνέπειες του </w:t>
      </w:r>
      <w:r>
        <w:rPr>
          <w:rFonts w:eastAsia="Times New Roman" w:cs="Times New Roman"/>
          <w:szCs w:val="24"/>
        </w:rPr>
        <w:t>Β΄</w:t>
      </w:r>
      <w:r w:rsidRPr="003C3E7B">
        <w:rPr>
          <w:rFonts w:eastAsia="Times New Roman" w:cs="Times New Roman"/>
          <w:szCs w:val="24"/>
        </w:rPr>
        <w:t xml:space="preserve"> </w:t>
      </w:r>
      <w:r w:rsidRPr="003C3E7B">
        <w:rPr>
          <w:rFonts w:eastAsia="Times New Roman" w:cs="Times New Roman"/>
          <w:szCs w:val="24"/>
        </w:rPr>
        <w:t>Παγκοσμίου Πολέμου για την Ε</w:t>
      </w:r>
      <w:r>
        <w:rPr>
          <w:rFonts w:eastAsia="Times New Roman" w:cs="Times New Roman"/>
          <w:szCs w:val="24"/>
        </w:rPr>
        <w:t>λλάδα και τους πολίτες της υπήρξ</w:t>
      </w:r>
      <w:r w:rsidRPr="003C3E7B">
        <w:rPr>
          <w:rFonts w:eastAsia="Times New Roman" w:cs="Times New Roman"/>
          <w:szCs w:val="24"/>
        </w:rPr>
        <w:t>αν τρομακτικές και ανεπανόρθωτες</w:t>
      </w:r>
      <w:r>
        <w:rPr>
          <w:rFonts w:eastAsia="Times New Roman" w:cs="Times New Roman"/>
          <w:szCs w:val="24"/>
        </w:rPr>
        <w:t>,</w:t>
      </w:r>
      <w:r w:rsidRPr="003C3E7B">
        <w:rPr>
          <w:rFonts w:eastAsia="Times New Roman" w:cs="Times New Roman"/>
          <w:szCs w:val="24"/>
        </w:rPr>
        <w:t xml:space="preserve"> καθώς η χώρα υπέστη απρόκλητη και προμελετημένη επίθεση</w:t>
      </w:r>
      <w:r>
        <w:rPr>
          <w:rFonts w:eastAsia="Times New Roman" w:cs="Times New Roman"/>
          <w:szCs w:val="24"/>
        </w:rPr>
        <w:t xml:space="preserve">». Το «απρόκλητη» και «προμελετημένη» </w:t>
      </w:r>
      <w:r w:rsidRPr="003C3E7B">
        <w:rPr>
          <w:rFonts w:eastAsia="Times New Roman" w:cs="Times New Roman"/>
          <w:szCs w:val="24"/>
        </w:rPr>
        <w:t>είναι πολύ σοβαρές επιλογές</w:t>
      </w:r>
      <w:r>
        <w:rPr>
          <w:rFonts w:eastAsia="Times New Roman" w:cs="Times New Roman"/>
          <w:szCs w:val="24"/>
        </w:rPr>
        <w:t xml:space="preserve"> ως ε</w:t>
      </w:r>
      <w:r>
        <w:rPr>
          <w:rFonts w:eastAsia="Times New Roman" w:cs="Times New Roman"/>
          <w:szCs w:val="24"/>
        </w:rPr>
        <w:t>πίθετα, γ</w:t>
      </w:r>
      <w:r w:rsidRPr="003C3E7B">
        <w:rPr>
          <w:rFonts w:eastAsia="Times New Roman" w:cs="Times New Roman"/>
          <w:szCs w:val="24"/>
        </w:rPr>
        <w:t xml:space="preserve">ιατί πάνω σε αυτά οικοδομείται και </w:t>
      </w:r>
      <w:r>
        <w:rPr>
          <w:rFonts w:eastAsia="Times New Roman" w:cs="Times New Roman"/>
          <w:szCs w:val="24"/>
        </w:rPr>
        <w:t>η νομική μας στήριξη</w:t>
      </w:r>
      <w:r w:rsidRPr="003C3E7B">
        <w:rPr>
          <w:rFonts w:eastAsia="Times New Roman" w:cs="Times New Roman"/>
          <w:szCs w:val="24"/>
        </w:rPr>
        <w:t xml:space="preserve"> </w:t>
      </w:r>
      <w:r>
        <w:rPr>
          <w:rFonts w:eastAsia="Times New Roman" w:cs="Times New Roman"/>
          <w:szCs w:val="24"/>
        </w:rPr>
        <w:t>των αποζημιώσεων.</w:t>
      </w:r>
      <w:r w:rsidRPr="003C3E7B">
        <w:rPr>
          <w:rFonts w:eastAsia="Times New Roman" w:cs="Times New Roman"/>
          <w:szCs w:val="24"/>
        </w:rPr>
        <w:t xml:space="preserve"> </w:t>
      </w:r>
      <w:r>
        <w:rPr>
          <w:rFonts w:eastAsia="Times New Roman" w:cs="Times New Roman"/>
          <w:szCs w:val="24"/>
        </w:rPr>
        <w:t xml:space="preserve">Ήταν μία απρόκλητη και προμελετημένη </w:t>
      </w:r>
      <w:r w:rsidRPr="003C3E7B">
        <w:rPr>
          <w:rFonts w:eastAsia="Times New Roman" w:cs="Times New Roman"/>
          <w:szCs w:val="24"/>
        </w:rPr>
        <w:t>επίθεση</w:t>
      </w:r>
      <w:r>
        <w:rPr>
          <w:rFonts w:eastAsia="Times New Roman" w:cs="Times New Roman"/>
          <w:szCs w:val="24"/>
        </w:rPr>
        <w:t>,</w:t>
      </w:r>
      <w:r w:rsidRPr="003C3E7B">
        <w:rPr>
          <w:rFonts w:eastAsia="Times New Roman" w:cs="Times New Roman"/>
          <w:szCs w:val="24"/>
        </w:rPr>
        <w:t xml:space="preserve"> αλλά και </w:t>
      </w:r>
      <w:r>
        <w:rPr>
          <w:rFonts w:eastAsia="Times New Roman" w:cs="Times New Roman"/>
          <w:szCs w:val="24"/>
        </w:rPr>
        <w:t xml:space="preserve">μια </w:t>
      </w:r>
      <w:r w:rsidRPr="003C3E7B">
        <w:rPr>
          <w:rFonts w:eastAsia="Times New Roman" w:cs="Times New Roman"/>
          <w:szCs w:val="24"/>
        </w:rPr>
        <w:t>βάρβαρη κατοχή από τις δυνάμεις της ναζιστικής Γερμανίας</w:t>
      </w:r>
      <w:r>
        <w:rPr>
          <w:rFonts w:eastAsia="Times New Roman" w:cs="Times New Roman"/>
          <w:szCs w:val="24"/>
        </w:rPr>
        <w:t>,</w:t>
      </w:r>
      <w:r w:rsidRPr="003C3E7B">
        <w:rPr>
          <w:rFonts w:eastAsia="Times New Roman" w:cs="Times New Roman"/>
          <w:szCs w:val="24"/>
        </w:rPr>
        <w:t xml:space="preserve"> της φασιστικής Ιταλίας και της </w:t>
      </w:r>
      <w:r>
        <w:rPr>
          <w:rFonts w:eastAsia="Times New Roman" w:cs="Times New Roman"/>
          <w:szCs w:val="24"/>
        </w:rPr>
        <w:t xml:space="preserve">τσαρικής </w:t>
      </w:r>
      <w:r w:rsidRPr="003C3E7B">
        <w:rPr>
          <w:rFonts w:eastAsia="Times New Roman" w:cs="Times New Roman"/>
          <w:szCs w:val="24"/>
        </w:rPr>
        <w:t>Βουλγαρίας</w:t>
      </w:r>
      <w:r>
        <w:rPr>
          <w:rFonts w:eastAsia="Times New Roman" w:cs="Times New Roman"/>
          <w:szCs w:val="24"/>
        </w:rPr>
        <w:t>.</w:t>
      </w:r>
    </w:p>
    <w:p w14:paraId="619F982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w:t>
      </w:r>
      <w:r w:rsidRPr="003C3E7B">
        <w:rPr>
          <w:rFonts w:eastAsia="Times New Roman" w:cs="Times New Roman"/>
          <w:szCs w:val="24"/>
        </w:rPr>
        <w:t xml:space="preserve"> τρ</w:t>
      </w:r>
      <w:r w:rsidRPr="003C3E7B">
        <w:rPr>
          <w:rFonts w:eastAsia="Times New Roman" w:cs="Times New Roman"/>
          <w:szCs w:val="24"/>
        </w:rPr>
        <w:t>ιπλή αυτή η κατοχή οδήγησε τον ελληνικό λαό σε απόλυτη εξαθλίωση</w:t>
      </w:r>
      <w:r>
        <w:rPr>
          <w:rFonts w:eastAsia="Times New Roman" w:cs="Times New Roman"/>
          <w:szCs w:val="24"/>
        </w:rPr>
        <w:t>,</w:t>
      </w:r>
      <w:r w:rsidRPr="003C3E7B">
        <w:rPr>
          <w:rFonts w:eastAsia="Times New Roman" w:cs="Times New Roman"/>
          <w:szCs w:val="24"/>
        </w:rPr>
        <w:t xml:space="preserve"> </w:t>
      </w:r>
      <w:r>
        <w:rPr>
          <w:rFonts w:eastAsia="Times New Roman" w:cs="Times New Roman"/>
          <w:szCs w:val="24"/>
        </w:rPr>
        <w:t>αφού</w:t>
      </w:r>
      <w:r w:rsidRPr="003C3E7B">
        <w:rPr>
          <w:rFonts w:eastAsia="Times New Roman" w:cs="Times New Roman"/>
          <w:szCs w:val="24"/>
        </w:rPr>
        <w:t xml:space="preserve"> εξάρθρωσε την οικονομία της χώρας</w:t>
      </w:r>
      <w:r>
        <w:rPr>
          <w:rFonts w:eastAsia="Times New Roman" w:cs="Times New Roman"/>
          <w:szCs w:val="24"/>
        </w:rPr>
        <w:t>.</w:t>
      </w:r>
      <w:r w:rsidRPr="003C3E7B">
        <w:rPr>
          <w:rFonts w:eastAsia="Times New Roman" w:cs="Times New Roman"/>
          <w:szCs w:val="24"/>
        </w:rPr>
        <w:t xml:space="preserve"> Η διαπίστωση αυτή προκύπτει αβίαστ</w:t>
      </w:r>
      <w:r>
        <w:rPr>
          <w:rFonts w:eastAsia="Times New Roman" w:cs="Times New Roman"/>
          <w:szCs w:val="24"/>
        </w:rPr>
        <w:t>α από το υφιστάμενο υπηρεσιακό κ</w:t>
      </w:r>
      <w:r w:rsidRPr="003C3E7B">
        <w:rPr>
          <w:rFonts w:eastAsia="Times New Roman" w:cs="Times New Roman"/>
          <w:szCs w:val="24"/>
        </w:rPr>
        <w:t xml:space="preserve">ρατικό υλικό και τεκμηριώνεται από πλήθος </w:t>
      </w:r>
      <w:r>
        <w:rPr>
          <w:rFonts w:eastAsia="Times New Roman" w:cs="Times New Roman"/>
          <w:szCs w:val="24"/>
        </w:rPr>
        <w:t>ακλόνητων</w:t>
      </w:r>
      <w:r w:rsidRPr="003C3E7B">
        <w:rPr>
          <w:rFonts w:eastAsia="Times New Roman" w:cs="Times New Roman"/>
          <w:szCs w:val="24"/>
        </w:rPr>
        <w:t xml:space="preserve"> μαρτ</w:t>
      </w:r>
      <w:r>
        <w:rPr>
          <w:rFonts w:eastAsia="Times New Roman" w:cs="Times New Roman"/>
          <w:szCs w:val="24"/>
        </w:rPr>
        <w:t>υριών</w:t>
      </w:r>
      <w:r w:rsidRPr="003C3E7B">
        <w:rPr>
          <w:rFonts w:eastAsia="Times New Roman" w:cs="Times New Roman"/>
          <w:szCs w:val="24"/>
        </w:rPr>
        <w:t xml:space="preserve"> και πληθώρα ιστορικών </w:t>
      </w:r>
      <w:r w:rsidRPr="003C3E7B">
        <w:rPr>
          <w:rFonts w:eastAsia="Times New Roman" w:cs="Times New Roman"/>
          <w:szCs w:val="24"/>
        </w:rPr>
        <w:t>πηγών</w:t>
      </w:r>
      <w:r>
        <w:rPr>
          <w:rFonts w:eastAsia="Times New Roman" w:cs="Times New Roman"/>
          <w:szCs w:val="24"/>
        </w:rPr>
        <w:t>.</w:t>
      </w:r>
      <w:r w:rsidRPr="003C3E7B">
        <w:rPr>
          <w:rFonts w:eastAsia="Times New Roman" w:cs="Times New Roman"/>
          <w:szCs w:val="24"/>
        </w:rPr>
        <w:t xml:space="preserve"> </w:t>
      </w:r>
    </w:p>
    <w:p w14:paraId="619F982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Π</w:t>
      </w:r>
      <w:r w:rsidRPr="003C3E7B">
        <w:rPr>
          <w:rFonts w:eastAsia="Times New Roman" w:cs="Times New Roman"/>
          <w:szCs w:val="24"/>
        </w:rPr>
        <w:t xml:space="preserve">αραβλέπω και </w:t>
      </w:r>
      <w:r>
        <w:rPr>
          <w:rFonts w:eastAsia="Times New Roman" w:cs="Times New Roman"/>
          <w:szCs w:val="24"/>
        </w:rPr>
        <w:t>προσπερνώ</w:t>
      </w:r>
      <w:r w:rsidRPr="003C3E7B">
        <w:rPr>
          <w:rFonts w:eastAsia="Times New Roman" w:cs="Times New Roman"/>
          <w:szCs w:val="24"/>
        </w:rPr>
        <w:t xml:space="preserve"> όλα τα νούμερα και τα μεγέθη για τη μείωση του πληθυσμού</w:t>
      </w:r>
      <w:r>
        <w:rPr>
          <w:rFonts w:eastAsia="Times New Roman" w:cs="Times New Roman"/>
          <w:szCs w:val="24"/>
        </w:rPr>
        <w:t>,</w:t>
      </w:r>
      <w:r w:rsidRPr="003C3E7B">
        <w:rPr>
          <w:rFonts w:eastAsia="Times New Roman" w:cs="Times New Roman"/>
          <w:szCs w:val="24"/>
        </w:rPr>
        <w:t xml:space="preserve"> για το </w:t>
      </w:r>
      <w:r>
        <w:rPr>
          <w:rFonts w:eastAsia="Times New Roman" w:cs="Times New Roman"/>
          <w:szCs w:val="24"/>
        </w:rPr>
        <w:t>πόσο κοστολογούμε</w:t>
      </w:r>
      <w:r w:rsidRPr="003C3E7B">
        <w:rPr>
          <w:rFonts w:eastAsia="Times New Roman" w:cs="Times New Roman"/>
          <w:szCs w:val="24"/>
        </w:rPr>
        <w:t xml:space="preserve"> το σύνολο των αποζημιώσεων και </w:t>
      </w:r>
      <w:r>
        <w:rPr>
          <w:rFonts w:eastAsia="Times New Roman" w:cs="Times New Roman"/>
          <w:szCs w:val="24"/>
        </w:rPr>
        <w:t>θα αναφέρω μία παράγραφο, πριν</w:t>
      </w:r>
      <w:r w:rsidRPr="003C3E7B">
        <w:rPr>
          <w:rFonts w:eastAsia="Times New Roman" w:cs="Times New Roman"/>
          <w:szCs w:val="24"/>
        </w:rPr>
        <w:t xml:space="preserve"> καταλήξω σε αυτό που θέλω να πω</w:t>
      </w:r>
      <w:r>
        <w:rPr>
          <w:rFonts w:eastAsia="Times New Roman" w:cs="Times New Roman"/>
          <w:szCs w:val="24"/>
        </w:rPr>
        <w:t xml:space="preserve"> και που γι’ αυτό ανέβηκα στο Βήμα.</w:t>
      </w:r>
      <w:r w:rsidRPr="003C3E7B">
        <w:rPr>
          <w:rFonts w:eastAsia="Times New Roman" w:cs="Times New Roman"/>
          <w:szCs w:val="24"/>
        </w:rPr>
        <w:t xml:space="preserve"> </w:t>
      </w:r>
    </w:p>
    <w:p w14:paraId="619F9826"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Μεσούντος του </w:t>
      </w:r>
      <w:r>
        <w:rPr>
          <w:rFonts w:eastAsia="Times New Roman" w:cs="Times New Roman"/>
          <w:szCs w:val="24"/>
        </w:rPr>
        <w:t xml:space="preserve">Β΄ </w:t>
      </w:r>
      <w:r>
        <w:rPr>
          <w:rFonts w:eastAsia="Times New Roman" w:cs="Times New Roman"/>
          <w:szCs w:val="24"/>
        </w:rPr>
        <w:t xml:space="preserve">Παγκοσμίου Πολέμου, οι σύμμαχοι </w:t>
      </w:r>
      <w:r w:rsidRPr="003C3E7B">
        <w:rPr>
          <w:rFonts w:eastAsia="Times New Roman" w:cs="Times New Roman"/>
          <w:szCs w:val="24"/>
        </w:rPr>
        <w:t>δήλωναν την δέσμευσή τους για την παραδειγματική τιμωρία των εγκληματιών πολέμου και την κατα</w:t>
      </w:r>
      <w:r>
        <w:rPr>
          <w:rFonts w:eastAsia="Times New Roman" w:cs="Times New Roman"/>
          <w:szCs w:val="24"/>
        </w:rPr>
        <w:t>βολή</w:t>
      </w:r>
      <w:r w:rsidRPr="003C3E7B">
        <w:rPr>
          <w:rFonts w:eastAsia="Times New Roman" w:cs="Times New Roman"/>
          <w:szCs w:val="24"/>
        </w:rPr>
        <w:t xml:space="preserve"> της δέουσας επανόρθωσης σε χώρες</w:t>
      </w:r>
      <w:r>
        <w:rPr>
          <w:rFonts w:eastAsia="Times New Roman" w:cs="Times New Roman"/>
          <w:szCs w:val="24"/>
        </w:rPr>
        <w:t>,</w:t>
      </w:r>
      <w:r w:rsidRPr="003C3E7B">
        <w:rPr>
          <w:rFonts w:eastAsia="Times New Roman" w:cs="Times New Roman"/>
          <w:szCs w:val="24"/>
        </w:rPr>
        <w:t xml:space="preserve"> όπως η Ελλάδα</w:t>
      </w:r>
      <w:r>
        <w:rPr>
          <w:rFonts w:eastAsia="Times New Roman" w:cs="Times New Roman"/>
          <w:szCs w:val="24"/>
        </w:rPr>
        <w:t>,</w:t>
      </w:r>
      <w:r w:rsidRPr="003C3E7B">
        <w:rPr>
          <w:rFonts w:eastAsia="Times New Roman" w:cs="Times New Roman"/>
          <w:szCs w:val="24"/>
        </w:rPr>
        <w:t xml:space="preserve"> που συμμετείχαν στο</w:t>
      </w:r>
      <w:r>
        <w:rPr>
          <w:rFonts w:eastAsia="Times New Roman" w:cs="Times New Roman"/>
          <w:szCs w:val="24"/>
        </w:rPr>
        <w:t>ν</w:t>
      </w:r>
      <w:r w:rsidRPr="003C3E7B">
        <w:rPr>
          <w:rFonts w:eastAsia="Times New Roman" w:cs="Times New Roman"/>
          <w:szCs w:val="24"/>
        </w:rPr>
        <w:t xml:space="preserve"> κοινό αγώνα με μεγάλες απώλειες σε έμψυ</w:t>
      </w:r>
      <w:r w:rsidRPr="003C3E7B">
        <w:rPr>
          <w:rFonts w:eastAsia="Times New Roman" w:cs="Times New Roman"/>
          <w:szCs w:val="24"/>
        </w:rPr>
        <w:t xml:space="preserve">χο και άψυχο </w:t>
      </w:r>
      <w:r>
        <w:rPr>
          <w:rFonts w:eastAsia="Times New Roman" w:cs="Times New Roman"/>
          <w:szCs w:val="24"/>
        </w:rPr>
        <w:t xml:space="preserve">υλικό. </w:t>
      </w:r>
    </w:p>
    <w:p w14:paraId="619F982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Μ</w:t>
      </w:r>
      <w:r w:rsidRPr="003C3E7B">
        <w:rPr>
          <w:rFonts w:eastAsia="Times New Roman" w:cs="Times New Roman"/>
          <w:szCs w:val="24"/>
        </w:rPr>
        <w:t xml:space="preserve">ετά το τέλος του πολέμου οι ηγέτες των Συμμάχων </w:t>
      </w:r>
      <w:r>
        <w:rPr>
          <w:rFonts w:eastAsia="Times New Roman" w:cs="Times New Roman"/>
          <w:szCs w:val="24"/>
        </w:rPr>
        <w:t>δ</w:t>
      </w:r>
      <w:r w:rsidRPr="003C3E7B">
        <w:rPr>
          <w:rFonts w:eastAsia="Times New Roman" w:cs="Times New Roman"/>
          <w:szCs w:val="24"/>
        </w:rPr>
        <w:t>εν</w:t>
      </w:r>
      <w:r>
        <w:rPr>
          <w:rFonts w:eastAsia="Times New Roman" w:cs="Times New Roman"/>
          <w:szCs w:val="24"/>
        </w:rPr>
        <w:t xml:space="preserve"> εφείδοντο ύμνων </w:t>
      </w:r>
      <w:r w:rsidRPr="003C3E7B">
        <w:rPr>
          <w:rFonts w:eastAsia="Times New Roman" w:cs="Times New Roman"/>
          <w:szCs w:val="24"/>
        </w:rPr>
        <w:t>για τη συμβολή της Ελλάδας και της απαράμιλλης Εθνικής Αντίστα</w:t>
      </w:r>
      <w:r>
        <w:rPr>
          <w:rFonts w:eastAsia="Times New Roman" w:cs="Times New Roman"/>
          <w:szCs w:val="24"/>
        </w:rPr>
        <w:t>σης στην ήττα των Δυνάμεων του Ά</w:t>
      </w:r>
      <w:r w:rsidRPr="003C3E7B">
        <w:rPr>
          <w:rFonts w:eastAsia="Times New Roman" w:cs="Times New Roman"/>
          <w:szCs w:val="24"/>
        </w:rPr>
        <w:t>ξονα</w:t>
      </w:r>
      <w:r>
        <w:rPr>
          <w:rFonts w:eastAsia="Times New Roman" w:cs="Times New Roman"/>
          <w:szCs w:val="24"/>
        </w:rPr>
        <w:t>.</w:t>
      </w:r>
      <w:r w:rsidRPr="003C3E7B">
        <w:rPr>
          <w:rFonts w:eastAsia="Times New Roman" w:cs="Times New Roman"/>
          <w:szCs w:val="24"/>
        </w:rPr>
        <w:t xml:space="preserve"> Όταν</w:t>
      </w:r>
      <w:r>
        <w:rPr>
          <w:rFonts w:eastAsia="Times New Roman" w:cs="Times New Roman"/>
          <w:szCs w:val="24"/>
        </w:rPr>
        <w:t>,</w:t>
      </w:r>
      <w:r w:rsidRPr="003C3E7B">
        <w:rPr>
          <w:rFonts w:eastAsia="Times New Roman" w:cs="Times New Roman"/>
          <w:szCs w:val="24"/>
        </w:rPr>
        <w:t xml:space="preserve"> </w:t>
      </w:r>
      <w:r>
        <w:rPr>
          <w:rFonts w:eastAsia="Times New Roman" w:cs="Times New Roman"/>
          <w:szCs w:val="24"/>
        </w:rPr>
        <w:t>όμως,</w:t>
      </w:r>
      <w:r w:rsidRPr="003C3E7B">
        <w:rPr>
          <w:rFonts w:eastAsia="Times New Roman" w:cs="Times New Roman"/>
          <w:szCs w:val="24"/>
        </w:rPr>
        <w:t xml:space="preserve"> </w:t>
      </w:r>
      <w:r>
        <w:rPr>
          <w:rFonts w:eastAsia="Times New Roman" w:cs="Times New Roman"/>
          <w:szCs w:val="24"/>
        </w:rPr>
        <w:t>επέστη</w:t>
      </w:r>
      <w:r w:rsidRPr="003C3E7B">
        <w:rPr>
          <w:rFonts w:eastAsia="Times New Roman" w:cs="Times New Roman"/>
          <w:szCs w:val="24"/>
        </w:rPr>
        <w:t xml:space="preserve"> η ώρα των αποφάσεων για το ύψος των </w:t>
      </w:r>
      <w:r>
        <w:rPr>
          <w:rFonts w:eastAsia="Times New Roman" w:cs="Times New Roman"/>
          <w:szCs w:val="24"/>
        </w:rPr>
        <w:t>επανορθωτικ</w:t>
      </w:r>
      <w:r>
        <w:rPr>
          <w:rFonts w:eastAsia="Times New Roman" w:cs="Times New Roman"/>
          <w:szCs w:val="24"/>
        </w:rPr>
        <w:t>ών</w:t>
      </w:r>
      <w:r w:rsidRPr="003C3E7B">
        <w:rPr>
          <w:rFonts w:eastAsia="Times New Roman" w:cs="Times New Roman"/>
          <w:szCs w:val="24"/>
        </w:rPr>
        <w:t xml:space="preserve"> οφειλών </w:t>
      </w:r>
      <w:r>
        <w:rPr>
          <w:rFonts w:eastAsia="Times New Roman" w:cs="Times New Roman"/>
          <w:szCs w:val="24"/>
        </w:rPr>
        <w:t xml:space="preserve">που θα </w:t>
      </w:r>
      <w:r w:rsidRPr="003C3E7B">
        <w:rPr>
          <w:rFonts w:eastAsia="Times New Roman" w:cs="Times New Roman"/>
          <w:szCs w:val="24"/>
        </w:rPr>
        <w:t>κατέβαλε στην Ελλάδα</w:t>
      </w:r>
      <w:r>
        <w:rPr>
          <w:rFonts w:eastAsia="Times New Roman" w:cs="Times New Roman"/>
          <w:szCs w:val="24"/>
        </w:rPr>
        <w:t>,</w:t>
      </w:r>
      <w:r w:rsidRPr="003C3E7B">
        <w:rPr>
          <w:rFonts w:eastAsia="Times New Roman" w:cs="Times New Roman"/>
          <w:szCs w:val="24"/>
        </w:rPr>
        <w:t xml:space="preserve"> ο διάδοχος του ηττημένου </w:t>
      </w:r>
      <w:r>
        <w:rPr>
          <w:rFonts w:eastAsia="Times New Roman" w:cs="Times New Roman"/>
          <w:szCs w:val="24"/>
        </w:rPr>
        <w:t>Γ΄</w:t>
      </w:r>
      <w:r w:rsidRPr="003C3E7B">
        <w:rPr>
          <w:rFonts w:eastAsia="Times New Roman" w:cs="Times New Roman"/>
          <w:szCs w:val="24"/>
        </w:rPr>
        <w:t xml:space="preserve"> </w:t>
      </w:r>
      <w:r w:rsidRPr="003C3E7B">
        <w:rPr>
          <w:rFonts w:eastAsia="Times New Roman" w:cs="Times New Roman"/>
          <w:szCs w:val="24"/>
        </w:rPr>
        <w:t>Ράιχ</w:t>
      </w:r>
      <w:r>
        <w:rPr>
          <w:rFonts w:eastAsia="Times New Roman" w:cs="Times New Roman"/>
          <w:szCs w:val="24"/>
        </w:rPr>
        <w:t>,</w:t>
      </w:r>
      <w:r w:rsidRPr="003C3E7B">
        <w:rPr>
          <w:rFonts w:eastAsia="Times New Roman" w:cs="Times New Roman"/>
          <w:szCs w:val="24"/>
        </w:rPr>
        <w:t xml:space="preserve"> όλες αυτές οι μεγαλοστομίες ξεχάστηκαν και δεν είχα</w:t>
      </w:r>
      <w:r>
        <w:rPr>
          <w:rFonts w:eastAsia="Times New Roman" w:cs="Times New Roman"/>
          <w:szCs w:val="24"/>
        </w:rPr>
        <w:t>ν</w:t>
      </w:r>
      <w:r w:rsidRPr="003C3E7B">
        <w:rPr>
          <w:rFonts w:eastAsia="Times New Roman" w:cs="Times New Roman"/>
          <w:szCs w:val="24"/>
        </w:rPr>
        <w:t xml:space="preserve"> κανένα μα κανένα απολύτως ουσιαστικό αντίκρισμα</w:t>
      </w:r>
      <w:r>
        <w:rPr>
          <w:rFonts w:eastAsia="Times New Roman" w:cs="Times New Roman"/>
          <w:szCs w:val="24"/>
        </w:rPr>
        <w:t>.</w:t>
      </w:r>
    </w:p>
    <w:p w14:paraId="619F982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Οι </w:t>
      </w:r>
      <w:r w:rsidRPr="003C3E7B">
        <w:rPr>
          <w:rFonts w:eastAsia="Times New Roman" w:cs="Times New Roman"/>
          <w:szCs w:val="24"/>
        </w:rPr>
        <w:t>ανείπωτες θυσίες του ελληνικού λαού</w:t>
      </w:r>
      <w:r>
        <w:rPr>
          <w:rFonts w:eastAsia="Times New Roman" w:cs="Times New Roman"/>
          <w:szCs w:val="24"/>
        </w:rPr>
        <w:t>,</w:t>
      </w:r>
      <w:r w:rsidRPr="003C3E7B">
        <w:rPr>
          <w:rFonts w:eastAsia="Times New Roman" w:cs="Times New Roman"/>
          <w:szCs w:val="24"/>
        </w:rPr>
        <w:t xml:space="preserve"> η μαζική λεηλασία που υπέστη το ελληνικό</w:t>
      </w:r>
      <w:r w:rsidRPr="003C3E7B">
        <w:rPr>
          <w:rFonts w:eastAsia="Times New Roman" w:cs="Times New Roman"/>
          <w:szCs w:val="24"/>
        </w:rPr>
        <w:t xml:space="preserve"> κράτος και η συστηματική εξόντωση</w:t>
      </w:r>
      <w:r>
        <w:rPr>
          <w:rFonts w:eastAsia="Times New Roman" w:cs="Times New Roman"/>
          <w:szCs w:val="24"/>
        </w:rPr>
        <w:t>,</w:t>
      </w:r>
      <w:r w:rsidRPr="003C3E7B">
        <w:rPr>
          <w:rFonts w:eastAsia="Times New Roman" w:cs="Times New Roman"/>
          <w:szCs w:val="24"/>
        </w:rPr>
        <w:t xml:space="preserve"> μπήκα</w:t>
      </w:r>
      <w:r>
        <w:rPr>
          <w:rFonts w:eastAsia="Times New Roman" w:cs="Times New Roman"/>
          <w:szCs w:val="24"/>
        </w:rPr>
        <w:t>ν</w:t>
      </w:r>
      <w:r w:rsidRPr="003C3E7B">
        <w:rPr>
          <w:rFonts w:eastAsia="Times New Roman" w:cs="Times New Roman"/>
          <w:szCs w:val="24"/>
        </w:rPr>
        <w:t xml:space="preserve"> σε δεύτερη μοίρα</w:t>
      </w:r>
      <w:r>
        <w:rPr>
          <w:rFonts w:eastAsia="Times New Roman" w:cs="Times New Roman"/>
          <w:szCs w:val="24"/>
        </w:rPr>
        <w:t>. Α</w:t>
      </w:r>
      <w:r w:rsidRPr="003C3E7B">
        <w:rPr>
          <w:rFonts w:eastAsia="Times New Roman" w:cs="Times New Roman"/>
          <w:szCs w:val="24"/>
        </w:rPr>
        <w:t xml:space="preserve">κόμα και </w:t>
      </w:r>
      <w:r>
        <w:rPr>
          <w:rFonts w:eastAsia="Times New Roman" w:cs="Times New Roman"/>
          <w:szCs w:val="24"/>
        </w:rPr>
        <w:t xml:space="preserve">οι </w:t>
      </w:r>
      <w:r w:rsidRPr="003C3E7B">
        <w:rPr>
          <w:rFonts w:eastAsia="Times New Roman" w:cs="Times New Roman"/>
          <w:szCs w:val="24"/>
        </w:rPr>
        <w:t>επαν</w:t>
      </w:r>
      <w:r>
        <w:rPr>
          <w:rFonts w:eastAsia="Times New Roman" w:cs="Times New Roman"/>
          <w:szCs w:val="24"/>
        </w:rPr>
        <w:t xml:space="preserve">ορθώσεις </w:t>
      </w:r>
      <w:r w:rsidRPr="003C3E7B">
        <w:rPr>
          <w:rFonts w:eastAsia="Times New Roman" w:cs="Times New Roman"/>
          <w:szCs w:val="24"/>
        </w:rPr>
        <w:t xml:space="preserve">που συμφωνήθηκαν </w:t>
      </w:r>
      <w:r>
        <w:rPr>
          <w:rFonts w:eastAsia="Times New Roman" w:cs="Times New Roman"/>
          <w:szCs w:val="24"/>
        </w:rPr>
        <w:t xml:space="preserve">αρχικά, </w:t>
      </w:r>
      <w:r w:rsidRPr="003C3E7B">
        <w:rPr>
          <w:rFonts w:eastAsia="Times New Roman" w:cs="Times New Roman"/>
          <w:szCs w:val="24"/>
        </w:rPr>
        <w:t>γ</w:t>
      </w:r>
      <w:r>
        <w:rPr>
          <w:rFonts w:eastAsia="Times New Roman" w:cs="Times New Roman"/>
          <w:szCs w:val="24"/>
        </w:rPr>
        <w:t xml:space="preserve">ια να λάβει η Ελλάδα από την </w:t>
      </w:r>
      <w:r w:rsidRPr="003C3E7B">
        <w:rPr>
          <w:rFonts w:eastAsia="Times New Roman" w:cs="Times New Roman"/>
          <w:szCs w:val="24"/>
        </w:rPr>
        <w:t>συμμαχική επιτροπή που συνήλθε στο Παρίσι το 1946</w:t>
      </w:r>
      <w:r>
        <w:rPr>
          <w:rFonts w:eastAsia="Times New Roman" w:cs="Times New Roman"/>
          <w:szCs w:val="24"/>
        </w:rPr>
        <w:t>, ε</w:t>
      </w:r>
      <w:r w:rsidRPr="003C3E7B">
        <w:rPr>
          <w:rFonts w:eastAsia="Times New Roman" w:cs="Times New Roman"/>
          <w:szCs w:val="24"/>
        </w:rPr>
        <w:t>κτ</w:t>
      </w:r>
      <w:r>
        <w:rPr>
          <w:rFonts w:eastAsia="Times New Roman" w:cs="Times New Roman"/>
          <w:szCs w:val="24"/>
        </w:rPr>
        <w:t>ός του ότι ήταν δυσανάλογα μικρές</w:t>
      </w:r>
      <w:r w:rsidRPr="003C3E7B">
        <w:rPr>
          <w:rFonts w:eastAsia="Times New Roman" w:cs="Times New Roman"/>
          <w:szCs w:val="24"/>
        </w:rPr>
        <w:t xml:space="preserve"> σε σχέση με το μέγεθος των</w:t>
      </w:r>
      <w:r w:rsidRPr="003C3E7B">
        <w:rPr>
          <w:rFonts w:eastAsia="Times New Roman" w:cs="Times New Roman"/>
          <w:szCs w:val="24"/>
        </w:rPr>
        <w:t xml:space="preserve"> καταστροφών που υπέστη</w:t>
      </w:r>
      <w:r>
        <w:rPr>
          <w:rFonts w:eastAsia="Times New Roman" w:cs="Times New Roman"/>
          <w:szCs w:val="24"/>
        </w:rPr>
        <w:t>,</w:t>
      </w:r>
      <w:r w:rsidRPr="003C3E7B">
        <w:rPr>
          <w:rFonts w:eastAsia="Times New Roman" w:cs="Times New Roman"/>
          <w:szCs w:val="24"/>
        </w:rPr>
        <w:t xml:space="preserve"> μειώθηκαν ακόμη περισσότερο με τη συναίνεση της Γαλλίας</w:t>
      </w:r>
      <w:r>
        <w:rPr>
          <w:rFonts w:eastAsia="Times New Roman" w:cs="Times New Roman"/>
          <w:szCs w:val="24"/>
        </w:rPr>
        <w:t>,</w:t>
      </w:r>
      <w:r w:rsidRPr="003C3E7B">
        <w:rPr>
          <w:rFonts w:eastAsia="Times New Roman" w:cs="Times New Roman"/>
          <w:szCs w:val="24"/>
        </w:rPr>
        <w:t xml:space="preserve"> της Μεγάλης Βρετανίας και των ΗΠΑ</w:t>
      </w:r>
      <w:r>
        <w:rPr>
          <w:rFonts w:eastAsia="Times New Roman" w:cs="Times New Roman"/>
          <w:szCs w:val="24"/>
        </w:rPr>
        <w:t>.</w:t>
      </w:r>
    </w:p>
    <w:p w14:paraId="619F982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Έ</w:t>
      </w:r>
      <w:r w:rsidRPr="003C3E7B">
        <w:rPr>
          <w:rFonts w:eastAsia="Times New Roman" w:cs="Times New Roman"/>
          <w:szCs w:val="24"/>
        </w:rPr>
        <w:t>χουν λ</w:t>
      </w:r>
      <w:r>
        <w:rPr>
          <w:rFonts w:eastAsia="Times New Roman" w:cs="Times New Roman"/>
          <w:szCs w:val="24"/>
        </w:rPr>
        <w:t xml:space="preserve">εχθεί </w:t>
      </w:r>
      <w:r w:rsidRPr="003C3E7B">
        <w:rPr>
          <w:rFonts w:eastAsia="Times New Roman" w:cs="Times New Roman"/>
          <w:szCs w:val="24"/>
        </w:rPr>
        <w:t>τα πάντα σχετικά με την νομική και ιστορική και ηθική διάσταση του</w:t>
      </w:r>
      <w:r>
        <w:rPr>
          <w:rFonts w:eastAsia="Times New Roman" w:cs="Times New Roman"/>
          <w:szCs w:val="24"/>
        </w:rPr>
        <w:t xml:space="preserve"> ζητήματος</w:t>
      </w:r>
      <w:r w:rsidRPr="003C3E7B">
        <w:rPr>
          <w:rFonts w:eastAsia="Times New Roman" w:cs="Times New Roman"/>
          <w:szCs w:val="24"/>
        </w:rPr>
        <w:t xml:space="preserve"> και </w:t>
      </w:r>
      <w:r>
        <w:rPr>
          <w:rFonts w:eastAsia="Times New Roman" w:cs="Times New Roman"/>
          <w:szCs w:val="24"/>
        </w:rPr>
        <w:t xml:space="preserve">δεν </w:t>
      </w:r>
      <w:r w:rsidRPr="003C3E7B">
        <w:rPr>
          <w:rFonts w:eastAsia="Times New Roman" w:cs="Times New Roman"/>
          <w:szCs w:val="24"/>
        </w:rPr>
        <w:t xml:space="preserve">θέλω να </w:t>
      </w:r>
      <w:r>
        <w:rPr>
          <w:rFonts w:eastAsia="Times New Roman" w:cs="Times New Roman"/>
          <w:szCs w:val="24"/>
        </w:rPr>
        <w:t xml:space="preserve">τα </w:t>
      </w:r>
      <w:r w:rsidRPr="003C3E7B">
        <w:rPr>
          <w:rFonts w:eastAsia="Times New Roman" w:cs="Times New Roman"/>
          <w:szCs w:val="24"/>
        </w:rPr>
        <w:t>επαναλάβω</w:t>
      </w:r>
      <w:r>
        <w:rPr>
          <w:rFonts w:eastAsia="Times New Roman" w:cs="Times New Roman"/>
          <w:szCs w:val="24"/>
        </w:rPr>
        <w:t>. Θ</w:t>
      </w:r>
      <w:r w:rsidRPr="003C3E7B">
        <w:rPr>
          <w:rFonts w:eastAsia="Times New Roman" w:cs="Times New Roman"/>
          <w:szCs w:val="24"/>
        </w:rPr>
        <w:t>έλω</w:t>
      </w:r>
      <w:r>
        <w:rPr>
          <w:rFonts w:eastAsia="Times New Roman" w:cs="Times New Roman"/>
          <w:szCs w:val="24"/>
        </w:rPr>
        <w:t>,</w:t>
      </w:r>
      <w:r w:rsidRPr="003C3E7B">
        <w:rPr>
          <w:rFonts w:eastAsia="Times New Roman" w:cs="Times New Roman"/>
          <w:szCs w:val="24"/>
        </w:rPr>
        <w:t xml:space="preserve"> </w:t>
      </w:r>
      <w:r>
        <w:rPr>
          <w:rFonts w:eastAsia="Times New Roman" w:cs="Times New Roman"/>
          <w:szCs w:val="24"/>
        </w:rPr>
        <w:t>όμως,</w:t>
      </w:r>
      <w:r w:rsidRPr="003C3E7B">
        <w:rPr>
          <w:rFonts w:eastAsia="Times New Roman" w:cs="Times New Roman"/>
          <w:szCs w:val="24"/>
        </w:rPr>
        <w:t xml:space="preserve"> να κλείσω αυτή τη μικρή μου εισήγηση </w:t>
      </w:r>
      <w:r>
        <w:rPr>
          <w:rFonts w:eastAsia="Times New Roman" w:cs="Times New Roman"/>
          <w:szCs w:val="24"/>
        </w:rPr>
        <w:t>–και αφού κλείνω και τη σημερινή συζήτηση- ως έναν ύμνο</w:t>
      </w:r>
      <w:r w:rsidRPr="003C3E7B">
        <w:rPr>
          <w:rFonts w:eastAsia="Times New Roman" w:cs="Times New Roman"/>
          <w:szCs w:val="24"/>
        </w:rPr>
        <w:t xml:space="preserve"> υπέρ της ειρήνης</w:t>
      </w:r>
      <w:r>
        <w:rPr>
          <w:rFonts w:eastAsia="Times New Roman" w:cs="Times New Roman"/>
          <w:szCs w:val="24"/>
        </w:rPr>
        <w:t>. Θ</w:t>
      </w:r>
      <w:r w:rsidRPr="003C3E7B">
        <w:rPr>
          <w:rFonts w:eastAsia="Times New Roman" w:cs="Times New Roman"/>
          <w:szCs w:val="24"/>
        </w:rPr>
        <w:t>εωρώ ότι πρέπει να διαπαιδαγωγήσουμε και τους εαυτούς μας και τα</w:t>
      </w:r>
      <w:r>
        <w:rPr>
          <w:rFonts w:eastAsia="Times New Roman" w:cs="Times New Roman"/>
          <w:szCs w:val="24"/>
        </w:rPr>
        <w:t xml:space="preserve"> παιδιά μας μία κουλτούρα περί ε</w:t>
      </w:r>
      <w:r w:rsidRPr="003C3E7B">
        <w:rPr>
          <w:rFonts w:eastAsia="Times New Roman" w:cs="Times New Roman"/>
          <w:szCs w:val="24"/>
        </w:rPr>
        <w:t>ιρήνης</w:t>
      </w:r>
      <w:r>
        <w:rPr>
          <w:rFonts w:eastAsia="Times New Roman" w:cs="Times New Roman"/>
          <w:szCs w:val="24"/>
        </w:rPr>
        <w:t>.</w:t>
      </w:r>
    </w:p>
    <w:p w14:paraId="619F982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Γι’</w:t>
      </w:r>
      <w:r w:rsidRPr="003C3E7B">
        <w:rPr>
          <w:rFonts w:eastAsia="Times New Roman" w:cs="Times New Roman"/>
          <w:szCs w:val="24"/>
        </w:rPr>
        <w:t xml:space="preserve"> αυτό επιλέγω κάποια χαρακτηριστικά </w:t>
      </w:r>
      <w:r>
        <w:rPr>
          <w:rFonts w:eastAsia="Times New Roman" w:cs="Times New Roman"/>
          <w:szCs w:val="24"/>
        </w:rPr>
        <w:t xml:space="preserve">λόγια μεγάλων </w:t>
      </w:r>
      <w:r w:rsidRPr="003C3E7B">
        <w:rPr>
          <w:rFonts w:eastAsia="Times New Roman" w:cs="Times New Roman"/>
          <w:szCs w:val="24"/>
        </w:rPr>
        <w:t>διανοητών</w:t>
      </w:r>
      <w:r>
        <w:rPr>
          <w:rFonts w:eastAsia="Times New Roman" w:cs="Times New Roman"/>
          <w:szCs w:val="24"/>
        </w:rPr>
        <w:t>,</w:t>
      </w:r>
      <w:r w:rsidRPr="003C3E7B">
        <w:rPr>
          <w:rFonts w:eastAsia="Times New Roman" w:cs="Times New Roman"/>
          <w:szCs w:val="24"/>
        </w:rPr>
        <w:t xml:space="preserve"> τα οποία δυστυχώς ο φίλος και συνάδελφος </w:t>
      </w:r>
      <w:r>
        <w:rPr>
          <w:rFonts w:eastAsia="Times New Roman" w:cs="Times New Roman"/>
          <w:szCs w:val="24"/>
        </w:rPr>
        <w:t>κ.</w:t>
      </w:r>
      <w:r w:rsidRPr="003C3E7B">
        <w:rPr>
          <w:rFonts w:eastAsia="Times New Roman" w:cs="Times New Roman"/>
          <w:szCs w:val="24"/>
        </w:rPr>
        <w:t xml:space="preserve"> Τζαβάρας θεωρεί κοινοτοπίες</w:t>
      </w:r>
      <w:r>
        <w:rPr>
          <w:rFonts w:eastAsia="Times New Roman" w:cs="Times New Roman"/>
          <w:szCs w:val="24"/>
        </w:rPr>
        <w:t>.</w:t>
      </w:r>
    </w:p>
    <w:p w14:paraId="619F982B" w14:textId="77777777" w:rsidR="00F246CC" w:rsidRDefault="005B5D49">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w:t>
      </w:r>
      <w:r w:rsidRPr="004E4F19">
        <w:rPr>
          <w:rFonts w:eastAsia="Times New Roman"/>
          <w:bCs/>
          <w:szCs w:val="24"/>
        </w:rPr>
        <w:t>το κουδούνι λήξεως του χρόνου ομιλίας του κυρίου Βουλευτή)</w:t>
      </w:r>
    </w:p>
    <w:p w14:paraId="619F982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Κλείνω, κύριε Πρόεδρε.</w:t>
      </w:r>
    </w:p>
    <w:p w14:paraId="619F982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Π</w:t>
      </w:r>
      <w:r w:rsidRPr="003C3E7B">
        <w:rPr>
          <w:rFonts w:eastAsia="Times New Roman" w:cs="Times New Roman"/>
          <w:szCs w:val="24"/>
        </w:rPr>
        <w:t xml:space="preserve">ερί </w:t>
      </w:r>
      <w:r>
        <w:rPr>
          <w:rFonts w:eastAsia="Times New Roman" w:cs="Times New Roman"/>
          <w:szCs w:val="24"/>
        </w:rPr>
        <w:t>ε</w:t>
      </w:r>
      <w:r w:rsidRPr="003C3E7B">
        <w:rPr>
          <w:rFonts w:eastAsia="Times New Roman" w:cs="Times New Roman"/>
          <w:szCs w:val="24"/>
        </w:rPr>
        <w:t>ιρήνης</w:t>
      </w:r>
      <w:r>
        <w:rPr>
          <w:rFonts w:eastAsia="Times New Roman" w:cs="Times New Roman"/>
          <w:szCs w:val="24"/>
        </w:rPr>
        <w:t>,</w:t>
      </w:r>
      <w:r w:rsidRPr="003C3E7B">
        <w:rPr>
          <w:rFonts w:eastAsia="Times New Roman" w:cs="Times New Roman"/>
          <w:szCs w:val="24"/>
        </w:rPr>
        <w:t xml:space="preserve"> λοιπόν</w:t>
      </w:r>
      <w:r>
        <w:rPr>
          <w:rFonts w:eastAsia="Times New Roman" w:cs="Times New Roman"/>
          <w:szCs w:val="24"/>
        </w:rPr>
        <w:t>:</w:t>
      </w:r>
      <w:r w:rsidRPr="003C3E7B">
        <w:rPr>
          <w:rFonts w:eastAsia="Times New Roman" w:cs="Times New Roman"/>
          <w:szCs w:val="24"/>
        </w:rPr>
        <w:t xml:space="preserve"> </w:t>
      </w:r>
      <w:r>
        <w:rPr>
          <w:rFonts w:eastAsia="Times New Roman" w:cs="Times New Roman"/>
          <w:szCs w:val="24"/>
        </w:rPr>
        <w:t xml:space="preserve">Στη διαδρομή </w:t>
      </w:r>
      <w:r w:rsidRPr="003C3E7B">
        <w:rPr>
          <w:rFonts w:eastAsia="Times New Roman" w:cs="Times New Roman"/>
          <w:szCs w:val="24"/>
        </w:rPr>
        <w:t>των χρόνων η στά</w:t>
      </w:r>
      <w:r w:rsidRPr="003C3E7B">
        <w:rPr>
          <w:rFonts w:eastAsia="Times New Roman" w:cs="Times New Roman"/>
          <w:szCs w:val="24"/>
        </w:rPr>
        <w:t>ση των ανθρώπων και των κοινωνιών απέναντι στο ζήτημα της ειρήνης καθορίζεται από τις κυρίαρχες κοι</w:t>
      </w:r>
      <w:r>
        <w:rPr>
          <w:rFonts w:eastAsia="Times New Roman" w:cs="Times New Roman"/>
          <w:szCs w:val="24"/>
        </w:rPr>
        <w:t>νωνικές και πολιτικές δυνάμεις κ</w:t>
      </w:r>
      <w:r w:rsidRPr="003C3E7B">
        <w:rPr>
          <w:rFonts w:eastAsia="Times New Roman" w:cs="Times New Roman"/>
          <w:szCs w:val="24"/>
        </w:rPr>
        <w:t>αι από διαμορφωμένες αντιλήψεις περί κράτους έθνους και κυριαρχίας</w:t>
      </w:r>
      <w:r>
        <w:rPr>
          <w:rFonts w:eastAsia="Times New Roman" w:cs="Times New Roman"/>
          <w:szCs w:val="24"/>
        </w:rPr>
        <w:t>. Ο</w:t>
      </w:r>
      <w:r w:rsidRPr="003C3E7B">
        <w:rPr>
          <w:rFonts w:eastAsia="Times New Roman" w:cs="Times New Roman"/>
          <w:szCs w:val="24"/>
        </w:rPr>
        <w:t xml:space="preserve"> Αριστοτέλης θε</w:t>
      </w:r>
      <w:r>
        <w:rPr>
          <w:rFonts w:eastAsia="Times New Roman" w:cs="Times New Roman"/>
          <w:szCs w:val="24"/>
        </w:rPr>
        <w:t>ωρούσε ότι η ε</w:t>
      </w:r>
      <w:r w:rsidRPr="003C3E7B">
        <w:rPr>
          <w:rFonts w:eastAsia="Times New Roman" w:cs="Times New Roman"/>
          <w:szCs w:val="24"/>
        </w:rPr>
        <w:t>ιρήνη εξασφαλίζεται με τη μ</w:t>
      </w:r>
      <w:r w:rsidRPr="003C3E7B">
        <w:rPr>
          <w:rFonts w:eastAsia="Times New Roman" w:cs="Times New Roman"/>
          <w:szCs w:val="24"/>
        </w:rPr>
        <w:t xml:space="preserve">είωση της απόστασης ανάμεσα στους πλούσιους και τους </w:t>
      </w:r>
      <w:r>
        <w:rPr>
          <w:rFonts w:eastAsia="Times New Roman" w:cs="Times New Roman"/>
          <w:szCs w:val="24"/>
        </w:rPr>
        <w:t>φτωχούς,</w:t>
      </w:r>
      <w:r w:rsidRPr="003C3E7B">
        <w:rPr>
          <w:rFonts w:eastAsia="Times New Roman" w:cs="Times New Roman"/>
          <w:szCs w:val="24"/>
        </w:rPr>
        <w:t xml:space="preserve"> με τη δημιουργία μιας ευρείας μεσαίας τάξης</w:t>
      </w:r>
      <w:r>
        <w:rPr>
          <w:rFonts w:eastAsia="Times New Roman" w:cs="Times New Roman"/>
          <w:szCs w:val="24"/>
        </w:rPr>
        <w:t>.</w:t>
      </w:r>
    </w:p>
    <w:p w14:paraId="619F982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Αιώνες</w:t>
      </w:r>
      <w:r w:rsidRPr="003C3E7B">
        <w:rPr>
          <w:rFonts w:eastAsia="Times New Roman" w:cs="Times New Roman"/>
          <w:szCs w:val="24"/>
        </w:rPr>
        <w:t xml:space="preserve"> αργότερα με την παγκόσμια κυριαρχία της Ρωμαϊκής </w:t>
      </w:r>
      <w:r>
        <w:rPr>
          <w:rFonts w:eastAsia="Times New Roman" w:cs="Times New Roman"/>
          <w:szCs w:val="24"/>
        </w:rPr>
        <w:t>Α</w:t>
      </w:r>
      <w:r w:rsidRPr="003C3E7B">
        <w:rPr>
          <w:rFonts w:eastAsia="Times New Roman" w:cs="Times New Roman"/>
          <w:szCs w:val="24"/>
        </w:rPr>
        <w:t xml:space="preserve">υτοκρατορίας </w:t>
      </w:r>
      <w:r w:rsidRPr="003C3E7B">
        <w:rPr>
          <w:rFonts w:eastAsia="Times New Roman" w:cs="Times New Roman"/>
          <w:szCs w:val="24"/>
        </w:rPr>
        <w:t xml:space="preserve">και την επιβολή του </w:t>
      </w:r>
      <w:r>
        <w:rPr>
          <w:rFonts w:eastAsia="Times New Roman" w:cs="Times New Roman"/>
          <w:szCs w:val="24"/>
          <w:lang w:val="en-US"/>
        </w:rPr>
        <w:t>IMPERIUM</w:t>
      </w:r>
      <w:r w:rsidRPr="00C97E6E">
        <w:rPr>
          <w:rFonts w:eastAsia="Times New Roman" w:cs="Times New Roman"/>
          <w:szCs w:val="24"/>
        </w:rPr>
        <w:t xml:space="preserve"> </w:t>
      </w:r>
      <w:r>
        <w:rPr>
          <w:rFonts w:eastAsia="Times New Roman" w:cs="Times New Roman"/>
          <w:szCs w:val="24"/>
          <w:lang w:val="en-US"/>
        </w:rPr>
        <w:t>ROMANUM</w:t>
      </w:r>
      <w:r w:rsidRPr="003C3E7B">
        <w:rPr>
          <w:rFonts w:eastAsia="Times New Roman" w:cs="Times New Roman"/>
          <w:szCs w:val="24"/>
        </w:rPr>
        <w:t xml:space="preserve"> σ</w:t>
      </w:r>
      <w:r>
        <w:rPr>
          <w:rFonts w:eastAsia="Times New Roman" w:cs="Times New Roman"/>
          <w:szCs w:val="24"/>
        </w:rPr>
        <w:t>αν άσκηση</w:t>
      </w:r>
      <w:r w:rsidRPr="003C3E7B">
        <w:rPr>
          <w:rFonts w:eastAsia="Times New Roman" w:cs="Times New Roman"/>
          <w:szCs w:val="24"/>
        </w:rPr>
        <w:t xml:space="preserve"> αμυντικής και εξωτερικής πολιτικής </w:t>
      </w:r>
      <w:r>
        <w:rPr>
          <w:rFonts w:eastAsia="Times New Roman" w:cs="Times New Roman"/>
          <w:szCs w:val="24"/>
        </w:rPr>
        <w:t>-</w:t>
      </w:r>
      <w:r w:rsidRPr="003C3E7B">
        <w:rPr>
          <w:rFonts w:eastAsia="Times New Roman" w:cs="Times New Roman"/>
          <w:szCs w:val="24"/>
        </w:rPr>
        <w:t>όπως θα λέγαμε σήμερα</w:t>
      </w:r>
      <w:r>
        <w:rPr>
          <w:rFonts w:eastAsia="Times New Roman" w:cs="Times New Roman"/>
          <w:szCs w:val="24"/>
        </w:rPr>
        <w:t>-</w:t>
      </w:r>
      <w:r w:rsidRPr="003C3E7B">
        <w:rPr>
          <w:rFonts w:eastAsia="Times New Roman" w:cs="Times New Roman"/>
          <w:szCs w:val="24"/>
        </w:rPr>
        <w:t xml:space="preserve"> επιβλήθηκε διεθνώς </w:t>
      </w:r>
      <w:r>
        <w:rPr>
          <w:rFonts w:eastAsia="Times New Roman" w:cs="Times New Roman"/>
          <w:szCs w:val="24"/>
        </w:rPr>
        <w:t>σαν δόγμα</w:t>
      </w:r>
      <w:r w:rsidRPr="003C3E7B">
        <w:rPr>
          <w:rFonts w:eastAsia="Times New Roman" w:cs="Times New Roman"/>
          <w:szCs w:val="24"/>
        </w:rPr>
        <w:t xml:space="preserve"> κυριαρχίας </w:t>
      </w:r>
      <w:r>
        <w:rPr>
          <w:rFonts w:eastAsia="Times New Roman" w:cs="Times New Roman"/>
          <w:szCs w:val="24"/>
        </w:rPr>
        <w:t>το «</w:t>
      </w:r>
      <w:r>
        <w:rPr>
          <w:rFonts w:eastAsia="Times New Roman" w:cs="Times New Roman"/>
          <w:szCs w:val="24"/>
          <w:lang w:val="en-US"/>
        </w:rPr>
        <w:t>Si</w:t>
      </w:r>
      <w:r w:rsidRPr="00C97E6E">
        <w:rPr>
          <w:rFonts w:eastAsia="Times New Roman" w:cs="Times New Roman"/>
          <w:szCs w:val="24"/>
        </w:rPr>
        <w:t xml:space="preserve"> </w:t>
      </w:r>
      <w:r>
        <w:rPr>
          <w:rFonts w:eastAsia="Times New Roman" w:cs="Times New Roman"/>
          <w:szCs w:val="24"/>
          <w:lang w:val="en-US"/>
        </w:rPr>
        <w:t>vis</w:t>
      </w:r>
      <w:r w:rsidRPr="00C97E6E">
        <w:rPr>
          <w:rFonts w:eastAsia="Times New Roman" w:cs="Times New Roman"/>
          <w:szCs w:val="24"/>
        </w:rPr>
        <w:t xml:space="preserve"> </w:t>
      </w:r>
      <w:r>
        <w:rPr>
          <w:rFonts w:eastAsia="Times New Roman" w:cs="Times New Roman"/>
          <w:szCs w:val="24"/>
          <w:lang w:val="en-US"/>
        </w:rPr>
        <w:t>pacem</w:t>
      </w:r>
      <w:r w:rsidRPr="00C97E6E">
        <w:rPr>
          <w:rFonts w:eastAsia="Times New Roman" w:cs="Times New Roman"/>
          <w:szCs w:val="24"/>
        </w:rPr>
        <w:t xml:space="preserve">, </w:t>
      </w:r>
      <w:r>
        <w:rPr>
          <w:rFonts w:eastAsia="Times New Roman" w:cs="Times New Roman"/>
          <w:szCs w:val="24"/>
          <w:lang w:val="en-US"/>
        </w:rPr>
        <w:t>para</w:t>
      </w:r>
      <w:r w:rsidRPr="00C97E6E">
        <w:rPr>
          <w:rFonts w:eastAsia="Times New Roman" w:cs="Times New Roman"/>
          <w:szCs w:val="24"/>
        </w:rPr>
        <w:t xml:space="preserve"> </w:t>
      </w:r>
      <w:r>
        <w:rPr>
          <w:rFonts w:eastAsia="Times New Roman" w:cs="Times New Roman"/>
          <w:szCs w:val="24"/>
          <w:lang w:val="en-US"/>
        </w:rPr>
        <w:t>bellum</w:t>
      </w:r>
      <w:r>
        <w:rPr>
          <w:rFonts w:eastAsia="Times New Roman" w:cs="Times New Roman"/>
          <w:szCs w:val="24"/>
        </w:rPr>
        <w:t>, δηλαδή «Εάν θέλεις ειρήνη, να προετοιμάζεσαι για τον πόλεμο». Στον αιώνα μας, όμως,</w:t>
      </w:r>
      <w:r w:rsidRPr="003C3E7B">
        <w:rPr>
          <w:rFonts w:eastAsia="Times New Roman" w:cs="Times New Roman"/>
          <w:szCs w:val="24"/>
        </w:rPr>
        <w:t xml:space="preserve"> δόθηκε αποστομωτική απάντηση στο δόγμα αυ</w:t>
      </w:r>
      <w:r w:rsidRPr="003C3E7B">
        <w:rPr>
          <w:rFonts w:eastAsia="Times New Roman" w:cs="Times New Roman"/>
          <w:szCs w:val="24"/>
        </w:rPr>
        <w:t>τό</w:t>
      </w:r>
      <w:r>
        <w:rPr>
          <w:rFonts w:eastAsia="Times New Roman" w:cs="Times New Roman"/>
          <w:szCs w:val="24"/>
        </w:rPr>
        <w:t>.</w:t>
      </w:r>
      <w:r w:rsidRPr="003C3E7B">
        <w:rPr>
          <w:rFonts w:eastAsia="Times New Roman" w:cs="Times New Roman"/>
          <w:szCs w:val="24"/>
        </w:rPr>
        <w:t xml:space="preserve"> </w:t>
      </w:r>
      <w:r>
        <w:rPr>
          <w:rFonts w:eastAsia="Times New Roman" w:cs="Times New Roman"/>
          <w:szCs w:val="24"/>
        </w:rPr>
        <w:t>Ο Ανατόλ Φρανς βροντοφώναζε:</w:t>
      </w:r>
      <w:r w:rsidRPr="003C3E7B">
        <w:rPr>
          <w:rFonts w:eastAsia="Times New Roman" w:cs="Times New Roman"/>
          <w:szCs w:val="24"/>
        </w:rPr>
        <w:t xml:space="preserve"> </w:t>
      </w:r>
      <w:r>
        <w:rPr>
          <w:rFonts w:eastAsia="Times New Roman" w:cs="Times New Roman"/>
          <w:szCs w:val="24"/>
        </w:rPr>
        <w:t>«Όσοι επικαλούνται την ε</w:t>
      </w:r>
      <w:r w:rsidRPr="003C3E7B">
        <w:rPr>
          <w:rFonts w:eastAsia="Times New Roman" w:cs="Times New Roman"/>
          <w:szCs w:val="24"/>
        </w:rPr>
        <w:t>ιρήνη για να κάν</w:t>
      </w:r>
      <w:r>
        <w:rPr>
          <w:rFonts w:eastAsia="Times New Roman" w:cs="Times New Roman"/>
          <w:szCs w:val="24"/>
        </w:rPr>
        <w:t xml:space="preserve">ουν </w:t>
      </w:r>
      <w:r w:rsidRPr="003C3E7B">
        <w:rPr>
          <w:rFonts w:eastAsia="Times New Roman" w:cs="Times New Roman"/>
          <w:szCs w:val="24"/>
        </w:rPr>
        <w:t>πόλεμο</w:t>
      </w:r>
      <w:r>
        <w:rPr>
          <w:rFonts w:eastAsia="Times New Roman" w:cs="Times New Roman"/>
          <w:szCs w:val="24"/>
        </w:rPr>
        <w:t>, αναμφίβολα δεν σκέφτονται παρά την ειρήνη των νεκροταφείων».</w:t>
      </w:r>
    </w:p>
    <w:p w14:paraId="619F982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Και αυτό που είπε</w:t>
      </w:r>
      <w:r w:rsidRPr="003C3E7B">
        <w:rPr>
          <w:rFonts w:eastAsia="Times New Roman" w:cs="Times New Roman"/>
          <w:szCs w:val="24"/>
        </w:rPr>
        <w:t xml:space="preserve"> </w:t>
      </w:r>
      <w:r>
        <w:rPr>
          <w:rFonts w:eastAsia="Times New Roman" w:cs="Times New Roman"/>
          <w:szCs w:val="24"/>
        </w:rPr>
        <w:t>ο Ανατόλ Φράνς επικύρωνε</w:t>
      </w:r>
      <w:r w:rsidRPr="003C3E7B">
        <w:rPr>
          <w:rFonts w:eastAsia="Times New Roman" w:cs="Times New Roman"/>
          <w:szCs w:val="24"/>
        </w:rPr>
        <w:t xml:space="preserve"> τον όλεθρο και την καταστροφή </w:t>
      </w:r>
      <w:r>
        <w:rPr>
          <w:rFonts w:eastAsia="Times New Roman" w:cs="Times New Roman"/>
          <w:szCs w:val="24"/>
        </w:rPr>
        <w:t>δύο Παγκοσμίων Πολέμων</w:t>
      </w:r>
      <w:r w:rsidRPr="003C3E7B">
        <w:rPr>
          <w:rFonts w:eastAsia="Times New Roman" w:cs="Times New Roman"/>
          <w:szCs w:val="24"/>
        </w:rPr>
        <w:t xml:space="preserve"> με τα εκατομμύ</w:t>
      </w:r>
      <w:r w:rsidRPr="003C3E7B">
        <w:rPr>
          <w:rFonts w:eastAsia="Times New Roman" w:cs="Times New Roman"/>
          <w:szCs w:val="24"/>
        </w:rPr>
        <w:t>ρια</w:t>
      </w:r>
      <w:r>
        <w:rPr>
          <w:rFonts w:eastAsia="Times New Roman" w:cs="Times New Roman"/>
          <w:szCs w:val="24"/>
        </w:rPr>
        <w:t xml:space="preserve"> νεκρούς, </w:t>
      </w:r>
      <w:r w:rsidRPr="003C3E7B">
        <w:rPr>
          <w:rFonts w:eastAsia="Times New Roman" w:cs="Times New Roman"/>
          <w:szCs w:val="24"/>
        </w:rPr>
        <w:t>την καταστροφή των κοινωνικών δομών</w:t>
      </w:r>
      <w:r>
        <w:rPr>
          <w:rFonts w:eastAsia="Times New Roman" w:cs="Times New Roman"/>
          <w:szCs w:val="24"/>
        </w:rPr>
        <w:t>,</w:t>
      </w:r>
      <w:r w:rsidRPr="003C3E7B">
        <w:rPr>
          <w:rFonts w:eastAsia="Times New Roman" w:cs="Times New Roman"/>
          <w:szCs w:val="24"/>
        </w:rPr>
        <w:t xml:space="preserve"> την αποκτήνωση και </w:t>
      </w:r>
      <w:r>
        <w:rPr>
          <w:rFonts w:eastAsia="Times New Roman" w:cs="Times New Roman"/>
          <w:szCs w:val="24"/>
        </w:rPr>
        <w:t>τη γήρανση των κοινωνιών</w:t>
      </w:r>
      <w:r w:rsidRPr="003C3E7B">
        <w:rPr>
          <w:rFonts w:eastAsia="Times New Roman" w:cs="Times New Roman"/>
          <w:szCs w:val="24"/>
        </w:rPr>
        <w:t xml:space="preserve"> του κόσμου</w:t>
      </w:r>
      <w:r>
        <w:rPr>
          <w:rFonts w:eastAsia="Times New Roman" w:cs="Times New Roman"/>
          <w:szCs w:val="24"/>
        </w:rPr>
        <w:t>, αφού</w:t>
      </w:r>
      <w:r w:rsidRPr="003C3E7B">
        <w:rPr>
          <w:rFonts w:eastAsia="Times New Roman" w:cs="Times New Roman"/>
          <w:szCs w:val="24"/>
        </w:rPr>
        <w:t xml:space="preserve"> </w:t>
      </w:r>
      <w:r>
        <w:rPr>
          <w:rFonts w:eastAsia="Times New Roman" w:cs="Times New Roman"/>
          <w:szCs w:val="24"/>
        </w:rPr>
        <w:t>όπως εύστοχα παρατηρού</w:t>
      </w:r>
      <w:r w:rsidRPr="003C3E7B">
        <w:rPr>
          <w:rFonts w:eastAsia="Times New Roman" w:cs="Times New Roman"/>
          <w:szCs w:val="24"/>
        </w:rPr>
        <w:t>σε ο Ηρόδοτος παλιότερα</w:t>
      </w:r>
      <w:r>
        <w:rPr>
          <w:rFonts w:eastAsia="Times New Roman" w:cs="Times New Roman"/>
          <w:szCs w:val="24"/>
        </w:rPr>
        <w:t>:</w:t>
      </w:r>
      <w:r w:rsidRPr="003C3E7B">
        <w:rPr>
          <w:rFonts w:eastAsia="Times New Roman" w:cs="Times New Roman"/>
          <w:szCs w:val="24"/>
        </w:rPr>
        <w:t xml:space="preserve"> </w:t>
      </w:r>
      <w:r>
        <w:rPr>
          <w:rFonts w:eastAsia="Times New Roman" w:cs="Times New Roman"/>
          <w:szCs w:val="24"/>
        </w:rPr>
        <w:t>«Στον καιρό ε</w:t>
      </w:r>
      <w:r w:rsidRPr="003C3E7B">
        <w:rPr>
          <w:rFonts w:eastAsia="Times New Roman" w:cs="Times New Roman"/>
          <w:szCs w:val="24"/>
        </w:rPr>
        <w:t xml:space="preserve">ιρήνης τα παιδιά </w:t>
      </w:r>
      <w:r>
        <w:rPr>
          <w:rFonts w:eastAsia="Times New Roman" w:cs="Times New Roman"/>
          <w:szCs w:val="24"/>
        </w:rPr>
        <w:t>θάβουν</w:t>
      </w:r>
      <w:r w:rsidRPr="003C3E7B">
        <w:rPr>
          <w:rFonts w:eastAsia="Times New Roman" w:cs="Times New Roman"/>
          <w:szCs w:val="24"/>
        </w:rPr>
        <w:t xml:space="preserve"> τους γονείς </w:t>
      </w:r>
      <w:r>
        <w:rPr>
          <w:rFonts w:eastAsia="Times New Roman" w:cs="Times New Roman"/>
          <w:szCs w:val="24"/>
        </w:rPr>
        <w:t>τους,</w:t>
      </w:r>
      <w:r w:rsidRPr="003C3E7B">
        <w:rPr>
          <w:rFonts w:eastAsia="Times New Roman" w:cs="Times New Roman"/>
          <w:szCs w:val="24"/>
        </w:rPr>
        <w:t xml:space="preserve"> στον καιρό </w:t>
      </w:r>
      <w:r>
        <w:rPr>
          <w:rFonts w:eastAsia="Times New Roman" w:cs="Times New Roman"/>
          <w:szCs w:val="24"/>
        </w:rPr>
        <w:t>του πολέμου οι γονείς θάβουν</w:t>
      </w:r>
      <w:r w:rsidRPr="003C3E7B">
        <w:rPr>
          <w:rFonts w:eastAsia="Times New Roman" w:cs="Times New Roman"/>
          <w:szCs w:val="24"/>
        </w:rPr>
        <w:t xml:space="preserve"> τα </w:t>
      </w:r>
      <w:r w:rsidRPr="003C3E7B">
        <w:rPr>
          <w:rFonts w:eastAsia="Times New Roman" w:cs="Times New Roman"/>
          <w:szCs w:val="24"/>
        </w:rPr>
        <w:t xml:space="preserve">παιδιά </w:t>
      </w:r>
      <w:r>
        <w:rPr>
          <w:rFonts w:eastAsia="Times New Roman" w:cs="Times New Roman"/>
          <w:szCs w:val="24"/>
        </w:rPr>
        <w:t>τους». Έλεγε κάποτε ο Ουγκώ: «Η ε</w:t>
      </w:r>
      <w:r w:rsidRPr="003C3E7B">
        <w:rPr>
          <w:rFonts w:eastAsia="Times New Roman" w:cs="Times New Roman"/>
          <w:szCs w:val="24"/>
        </w:rPr>
        <w:t xml:space="preserve">ιρήνη </w:t>
      </w:r>
      <w:r>
        <w:rPr>
          <w:rFonts w:eastAsia="Times New Roman" w:cs="Times New Roman"/>
          <w:szCs w:val="24"/>
        </w:rPr>
        <w:t>είναι ο πόλεμος των ιδεών και</w:t>
      </w:r>
      <w:r w:rsidRPr="003C3E7B">
        <w:rPr>
          <w:rFonts w:eastAsia="Times New Roman" w:cs="Times New Roman"/>
          <w:szCs w:val="24"/>
        </w:rPr>
        <w:t xml:space="preserve"> ο πόλεμος</w:t>
      </w:r>
      <w:r>
        <w:rPr>
          <w:rFonts w:eastAsia="Times New Roman" w:cs="Times New Roman"/>
          <w:szCs w:val="24"/>
        </w:rPr>
        <w:t>,</w:t>
      </w:r>
      <w:r w:rsidRPr="003C3E7B">
        <w:rPr>
          <w:rFonts w:eastAsia="Times New Roman" w:cs="Times New Roman"/>
          <w:szCs w:val="24"/>
        </w:rPr>
        <w:t xml:space="preserve"> πόλεμος των ανθρώπων</w:t>
      </w:r>
      <w:r>
        <w:rPr>
          <w:rFonts w:eastAsia="Times New Roman" w:cs="Times New Roman"/>
          <w:szCs w:val="24"/>
        </w:rPr>
        <w:t>».</w:t>
      </w:r>
    </w:p>
    <w:p w14:paraId="619F9830" w14:textId="77777777" w:rsidR="00F246CC" w:rsidRDefault="005B5D49">
      <w:pPr>
        <w:spacing w:line="600" w:lineRule="auto"/>
        <w:ind w:firstLine="720"/>
        <w:jc w:val="both"/>
        <w:rPr>
          <w:rFonts w:eastAsia="Times New Roman" w:cs="Times New Roman"/>
          <w:szCs w:val="24"/>
        </w:rPr>
      </w:pPr>
      <w:r w:rsidRPr="003C3E7B">
        <w:rPr>
          <w:rFonts w:eastAsia="Times New Roman" w:cs="Times New Roman"/>
          <w:szCs w:val="24"/>
        </w:rPr>
        <w:t xml:space="preserve">Γιατί δεν διδάσκεται ο άνθρωπος από κάθε προηγούμενο </w:t>
      </w:r>
      <w:r>
        <w:rPr>
          <w:rFonts w:eastAsia="Times New Roman" w:cs="Times New Roman"/>
          <w:szCs w:val="24"/>
        </w:rPr>
        <w:t>πολεμικό όλεθρο κ</w:t>
      </w:r>
      <w:r w:rsidRPr="003C3E7B">
        <w:rPr>
          <w:rFonts w:eastAsia="Times New Roman" w:cs="Times New Roman"/>
          <w:szCs w:val="24"/>
        </w:rPr>
        <w:t>αι αφανισμό</w:t>
      </w:r>
      <w:r>
        <w:rPr>
          <w:rFonts w:eastAsia="Times New Roman" w:cs="Times New Roman"/>
          <w:szCs w:val="24"/>
        </w:rPr>
        <w:t>; Μ</w:t>
      </w:r>
      <w:r w:rsidRPr="003C3E7B">
        <w:rPr>
          <w:rFonts w:eastAsia="Times New Roman" w:cs="Times New Roman"/>
          <w:szCs w:val="24"/>
        </w:rPr>
        <w:t xml:space="preserve">ήπως έχει δίκιο ο </w:t>
      </w:r>
      <w:r>
        <w:rPr>
          <w:rFonts w:eastAsia="Times New Roman" w:cs="Times New Roman"/>
          <w:szCs w:val="24"/>
        </w:rPr>
        <w:t>Μπερνάρ Σω, ό</w:t>
      </w:r>
      <w:r w:rsidRPr="003C3E7B">
        <w:rPr>
          <w:rFonts w:eastAsia="Times New Roman" w:cs="Times New Roman"/>
          <w:szCs w:val="24"/>
        </w:rPr>
        <w:t>ταν παρατηρεί</w:t>
      </w:r>
      <w:r>
        <w:rPr>
          <w:rFonts w:eastAsia="Times New Roman" w:cs="Times New Roman"/>
          <w:szCs w:val="24"/>
        </w:rPr>
        <w:t xml:space="preserve"> «Κ</w:t>
      </w:r>
      <w:r w:rsidRPr="003C3E7B">
        <w:rPr>
          <w:rFonts w:eastAsia="Times New Roman" w:cs="Times New Roman"/>
          <w:szCs w:val="24"/>
        </w:rPr>
        <w:t>άθε ζώο κ</w:t>
      </w:r>
      <w:r>
        <w:rPr>
          <w:rFonts w:eastAsia="Times New Roman" w:cs="Times New Roman"/>
          <w:szCs w:val="24"/>
        </w:rPr>
        <w:t>άτι δί</w:t>
      </w:r>
      <w:r>
        <w:rPr>
          <w:rFonts w:eastAsia="Times New Roman" w:cs="Times New Roman"/>
          <w:szCs w:val="24"/>
        </w:rPr>
        <w:t xml:space="preserve">δαξε </w:t>
      </w:r>
      <w:r w:rsidRPr="003C3E7B">
        <w:rPr>
          <w:rFonts w:eastAsia="Times New Roman" w:cs="Times New Roman"/>
          <w:szCs w:val="24"/>
        </w:rPr>
        <w:t>στον άνθρωπο</w:t>
      </w:r>
      <w:r>
        <w:rPr>
          <w:rFonts w:eastAsia="Times New Roman" w:cs="Times New Roman"/>
          <w:szCs w:val="24"/>
        </w:rPr>
        <w:t>: Ο αετός την κλεψιά, ο κάβουρας τον εξοπλισμό, η σουπιά τη χρήση δακρυγόνων, ο σκίουρος την προφύλαξη, το φίδι την κατασκοπία και μόνο το περιστέρι δεν του έμαθε τίποτα ποτέ.»</w:t>
      </w:r>
      <w:r w:rsidRPr="003C3E7B">
        <w:rPr>
          <w:rFonts w:eastAsia="Times New Roman" w:cs="Times New Roman"/>
          <w:szCs w:val="24"/>
        </w:rPr>
        <w:t xml:space="preserve"> </w:t>
      </w:r>
    </w:p>
    <w:p w14:paraId="619F983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w:t>
      </w:r>
      <w:r w:rsidRPr="003C3E7B">
        <w:rPr>
          <w:rFonts w:eastAsia="Times New Roman" w:cs="Times New Roman"/>
          <w:szCs w:val="24"/>
        </w:rPr>
        <w:t>ήμερα ερευν</w:t>
      </w:r>
      <w:r>
        <w:rPr>
          <w:rFonts w:eastAsia="Times New Roman" w:cs="Times New Roman"/>
          <w:szCs w:val="24"/>
        </w:rPr>
        <w:t>ώντας την ιστορία του ανθρώπου μ</w:t>
      </w:r>
      <w:r w:rsidRPr="003C3E7B">
        <w:rPr>
          <w:rFonts w:eastAsia="Times New Roman" w:cs="Times New Roman"/>
          <w:szCs w:val="24"/>
        </w:rPr>
        <w:t xml:space="preserve">πορούμε με </w:t>
      </w:r>
      <w:r w:rsidRPr="003C3E7B">
        <w:rPr>
          <w:rFonts w:eastAsia="Times New Roman" w:cs="Times New Roman"/>
          <w:szCs w:val="24"/>
        </w:rPr>
        <w:t>ασφάλεια</w:t>
      </w:r>
      <w:r>
        <w:rPr>
          <w:rFonts w:eastAsia="Times New Roman" w:cs="Times New Roman"/>
          <w:szCs w:val="24"/>
        </w:rPr>
        <w:t xml:space="preserve"> να πούμε ότι παράλληλα με τις ε</w:t>
      </w:r>
      <w:r w:rsidRPr="003C3E7B">
        <w:rPr>
          <w:rFonts w:eastAsia="Times New Roman" w:cs="Times New Roman"/>
          <w:szCs w:val="24"/>
        </w:rPr>
        <w:t>πιστήμες του ανθρώπου</w:t>
      </w:r>
      <w:r>
        <w:rPr>
          <w:rFonts w:eastAsia="Times New Roman" w:cs="Times New Roman"/>
          <w:szCs w:val="24"/>
        </w:rPr>
        <w:t>,</w:t>
      </w:r>
      <w:r w:rsidRPr="003C3E7B">
        <w:rPr>
          <w:rFonts w:eastAsia="Times New Roman" w:cs="Times New Roman"/>
          <w:szCs w:val="24"/>
        </w:rPr>
        <w:t xml:space="preserve"> ο άνθρωπος </w:t>
      </w:r>
      <w:r>
        <w:rPr>
          <w:rFonts w:eastAsia="Times New Roman" w:cs="Times New Roman"/>
          <w:szCs w:val="24"/>
        </w:rPr>
        <w:t xml:space="preserve">δυστυχώς </w:t>
      </w:r>
      <w:r w:rsidRPr="003C3E7B">
        <w:rPr>
          <w:rFonts w:eastAsia="Times New Roman" w:cs="Times New Roman"/>
          <w:szCs w:val="24"/>
        </w:rPr>
        <w:t xml:space="preserve">καλλιεργεί και αναπτύσσει </w:t>
      </w:r>
      <w:r>
        <w:rPr>
          <w:rFonts w:eastAsia="Times New Roman" w:cs="Times New Roman"/>
          <w:szCs w:val="24"/>
        </w:rPr>
        <w:t xml:space="preserve">και </w:t>
      </w:r>
      <w:r w:rsidRPr="003C3E7B">
        <w:rPr>
          <w:rFonts w:eastAsia="Times New Roman" w:cs="Times New Roman"/>
          <w:szCs w:val="24"/>
        </w:rPr>
        <w:t>τον πόλεμο σαν επιστήμη της καταστροφής</w:t>
      </w:r>
      <w:r>
        <w:rPr>
          <w:rFonts w:eastAsia="Times New Roman" w:cs="Times New Roman"/>
          <w:szCs w:val="24"/>
        </w:rPr>
        <w:t>.</w:t>
      </w:r>
      <w:r w:rsidRPr="003C3E7B">
        <w:rPr>
          <w:rFonts w:eastAsia="Times New Roman" w:cs="Times New Roman"/>
          <w:szCs w:val="24"/>
        </w:rPr>
        <w:t xml:space="preserve"> </w:t>
      </w:r>
      <w:r>
        <w:rPr>
          <w:rFonts w:eastAsia="Times New Roman" w:cs="Times New Roman"/>
          <w:szCs w:val="24"/>
        </w:rPr>
        <w:t xml:space="preserve">Ο πόλεμος από τη μεριά σαν έκφραση </w:t>
      </w:r>
      <w:r w:rsidRPr="003C3E7B">
        <w:rPr>
          <w:rFonts w:eastAsia="Times New Roman" w:cs="Times New Roman"/>
          <w:szCs w:val="24"/>
        </w:rPr>
        <w:t>πλεονεξίας</w:t>
      </w:r>
      <w:r>
        <w:rPr>
          <w:rFonts w:eastAsia="Times New Roman" w:cs="Times New Roman"/>
          <w:szCs w:val="24"/>
        </w:rPr>
        <w:t>,</w:t>
      </w:r>
      <w:r w:rsidRPr="003C3E7B">
        <w:rPr>
          <w:rFonts w:eastAsia="Times New Roman" w:cs="Times New Roman"/>
          <w:szCs w:val="24"/>
        </w:rPr>
        <w:t xml:space="preserve"> αρπαγής</w:t>
      </w:r>
      <w:r>
        <w:rPr>
          <w:rFonts w:eastAsia="Times New Roman" w:cs="Times New Roman"/>
          <w:szCs w:val="24"/>
        </w:rPr>
        <w:t>,</w:t>
      </w:r>
      <w:r w:rsidRPr="003C3E7B">
        <w:rPr>
          <w:rFonts w:eastAsia="Times New Roman" w:cs="Times New Roman"/>
          <w:szCs w:val="24"/>
        </w:rPr>
        <w:t xml:space="preserve"> κυριαρχία</w:t>
      </w:r>
      <w:r>
        <w:rPr>
          <w:rFonts w:eastAsia="Times New Roman" w:cs="Times New Roman"/>
          <w:szCs w:val="24"/>
        </w:rPr>
        <w:t>ς,</w:t>
      </w:r>
      <w:r w:rsidRPr="003C3E7B">
        <w:rPr>
          <w:rFonts w:eastAsia="Times New Roman" w:cs="Times New Roman"/>
          <w:szCs w:val="24"/>
        </w:rPr>
        <w:t xml:space="preserve"> </w:t>
      </w:r>
      <w:r>
        <w:rPr>
          <w:rFonts w:eastAsia="Times New Roman" w:cs="Times New Roman"/>
          <w:szCs w:val="24"/>
        </w:rPr>
        <w:t>βίας. Η ει</w:t>
      </w:r>
      <w:r w:rsidRPr="003C3E7B">
        <w:rPr>
          <w:rFonts w:eastAsia="Times New Roman" w:cs="Times New Roman"/>
          <w:szCs w:val="24"/>
        </w:rPr>
        <w:t>ρήνη από την άλλη σαν ευ</w:t>
      </w:r>
      <w:r w:rsidRPr="003C3E7B">
        <w:rPr>
          <w:rFonts w:eastAsia="Times New Roman" w:cs="Times New Roman"/>
          <w:szCs w:val="24"/>
        </w:rPr>
        <w:t>χή κατά κανόνα</w:t>
      </w:r>
      <w:r>
        <w:rPr>
          <w:rFonts w:eastAsia="Times New Roman" w:cs="Times New Roman"/>
          <w:szCs w:val="24"/>
        </w:rPr>
        <w:t>.</w:t>
      </w:r>
      <w:r w:rsidRPr="003C3E7B">
        <w:rPr>
          <w:rFonts w:eastAsia="Times New Roman" w:cs="Times New Roman"/>
          <w:szCs w:val="24"/>
        </w:rPr>
        <w:t xml:space="preserve"> </w:t>
      </w:r>
    </w:p>
    <w:p w14:paraId="619F9832" w14:textId="77777777" w:rsidR="00F246CC" w:rsidRDefault="005B5D49">
      <w:pPr>
        <w:spacing w:line="600" w:lineRule="auto"/>
        <w:ind w:firstLine="720"/>
        <w:jc w:val="both"/>
        <w:rPr>
          <w:rFonts w:eastAsia="Times New Roman" w:cs="Times New Roman"/>
          <w:szCs w:val="24"/>
        </w:rPr>
      </w:pPr>
      <w:r w:rsidRPr="003C3E7B">
        <w:rPr>
          <w:rFonts w:eastAsia="Times New Roman" w:cs="Times New Roman"/>
          <w:szCs w:val="24"/>
        </w:rPr>
        <w:t>Δυστυχώς</w:t>
      </w:r>
      <w:r>
        <w:rPr>
          <w:rFonts w:eastAsia="Times New Roman" w:cs="Times New Roman"/>
          <w:szCs w:val="24"/>
        </w:rPr>
        <w:t>,</w:t>
      </w:r>
      <w:r w:rsidRPr="003C3E7B">
        <w:rPr>
          <w:rFonts w:eastAsia="Times New Roman" w:cs="Times New Roman"/>
          <w:szCs w:val="24"/>
        </w:rPr>
        <w:t xml:space="preserve"> στην ιστορία της ανθρωπότητας ο άνθρωπος και οι πολεμικές μηχανές </w:t>
      </w:r>
      <w:r>
        <w:rPr>
          <w:rFonts w:eastAsia="Times New Roman" w:cs="Times New Roman"/>
          <w:szCs w:val="24"/>
        </w:rPr>
        <w:t>δεν μπόρεσαν ούτε το ελάχιστο, όπως το καθόριζε ο Μοντεσκιέ.</w:t>
      </w:r>
      <w:r w:rsidRPr="003C3E7B">
        <w:rPr>
          <w:rFonts w:eastAsia="Times New Roman" w:cs="Times New Roman"/>
          <w:szCs w:val="24"/>
        </w:rPr>
        <w:t xml:space="preserve"> </w:t>
      </w:r>
      <w:r>
        <w:rPr>
          <w:rFonts w:eastAsia="Times New Roman" w:cs="Times New Roman"/>
          <w:szCs w:val="24"/>
        </w:rPr>
        <w:t>Το ανθρώπινο δίκαιο στηρίζεται</w:t>
      </w:r>
      <w:r w:rsidRPr="003C3E7B">
        <w:rPr>
          <w:rFonts w:eastAsia="Times New Roman" w:cs="Times New Roman"/>
          <w:szCs w:val="24"/>
        </w:rPr>
        <w:t xml:space="preserve"> φυσικά επί της αρχής κατά την οποία τα διάφορα έ</w:t>
      </w:r>
      <w:r>
        <w:rPr>
          <w:rFonts w:eastAsia="Times New Roman" w:cs="Times New Roman"/>
          <w:szCs w:val="24"/>
        </w:rPr>
        <w:t>θνη οφείλουν να πράττου</w:t>
      </w:r>
      <w:r>
        <w:rPr>
          <w:rFonts w:eastAsia="Times New Roman" w:cs="Times New Roman"/>
          <w:szCs w:val="24"/>
        </w:rPr>
        <w:t>ν εν καιρώ ε</w:t>
      </w:r>
      <w:r w:rsidRPr="003C3E7B">
        <w:rPr>
          <w:rFonts w:eastAsia="Times New Roman" w:cs="Times New Roman"/>
          <w:szCs w:val="24"/>
        </w:rPr>
        <w:t>ιρήνης το δυνατόν περισσότερο καλό και σε περίπτωση πολέμου το δυνατόν λιγότερο κακό</w:t>
      </w:r>
      <w:r>
        <w:rPr>
          <w:rFonts w:eastAsia="Times New Roman" w:cs="Times New Roman"/>
          <w:szCs w:val="24"/>
        </w:rPr>
        <w:t>,</w:t>
      </w:r>
      <w:r w:rsidRPr="003C3E7B">
        <w:rPr>
          <w:rFonts w:eastAsia="Times New Roman" w:cs="Times New Roman"/>
          <w:szCs w:val="24"/>
        </w:rPr>
        <w:t xml:space="preserve"> ενώ φαίνεται ότι έκανε </w:t>
      </w:r>
      <w:r>
        <w:rPr>
          <w:rFonts w:eastAsia="Times New Roman" w:cs="Times New Roman"/>
          <w:szCs w:val="24"/>
        </w:rPr>
        <w:t>ακριβώς τα αντίθετα, γι’</w:t>
      </w:r>
      <w:r w:rsidRPr="003C3E7B">
        <w:rPr>
          <w:rFonts w:eastAsia="Times New Roman" w:cs="Times New Roman"/>
          <w:szCs w:val="24"/>
        </w:rPr>
        <w:t xml:space="preserve"> αυτό ποτέ δεν </w:t>
      </w:r>
      <w:r>
        <w:rPr>
          <w:rFonts w:eastAsia="Times New Roman" w:cs="Times New Roman"/>
          <w:szCs w:val="24"/>
        </w:rPr>
        <w:t>διαμορφώθηκε</w:t>
      </w:r>
      <w:r w:rsidRPr="003C3E7B">
        <w:rPr>
          <w:rFonts w:eastAsia="Times New Roman" w:cs="Times New Roman"/>
          <w:szCs w:val="24"/>
        </w:rPr>
        <w:t xml:space="preserve"> σταθερά και μόνιμα το ανθρώπινο δίκαιο</w:t>
      </w:r>
      <w:r>
        <w:rPr>
          <w:rFonts w:eastAsia="Times New Roman" w:cs="Times New Roman"/>
          <w:szCs w:val="24"/>
        </w:rPr>
        <w:t>.</w:t>
      </w:r>
    </w:p>
    <w:p w14:paraId="619F983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w:t>
      </w:r>
      <w:r w:rsidRPr="003C3E7B">
        <w:rPr>
          <w:rFonts w:eastAsia="Times New Roman" w:cs="Times New Roman"/>
          <w:szCs w:val="24"/>
        </w:rPr>
        <w:t>λείνοντας</w:t>
      </w:r>
      <w:r>
        <w:rPr>
          <w:rFonts w:eastAsia="Times New Roman" w:cs="Times New Roman"/>
          <w:szCs w:val="24"/>
        </w:rPr>
        <w:t>,</w:t>
      </w:r>
      <w:r w:rsidRPr="003C3E7B">
        <w:rPr>
          <w:rFonts w:eastAsia="Times New Roman" w:cs="Times New Roman"/>
          <w:szCs w:val="24"/>
        </w:rPr>
        <w:t xml:space="preserve"> ας αναφέρω κάτι για τη φρίκη το</w:t>
      </w:r>
      <w:r w:rsidRPr="003C3E7B">
        <w:rPr>
          <w:rFonts w:eastAsia="Times New Roman" w:cs="Times New Roman"/>
          <w:szCs w:val="24"/>
        </w:rPr>
        <w:t>υ πολέμου</w:t>
      </w:r>
      <w:r>
        <w:rPr>
          <w:rFonts w:eastAsia="Times New Roman" w:cs="Times New Roman"/>
          <w:szCs w:val="24"/>
        </w:rPr>
        <w:t>.</w:t>
      </w:r>
      <w:r w:rsidRPr="003C3E7B">
        <w:rPr>
          <w:rFonts w:eastAsia="Times New Roman" w:cs="Times New Roman"/>
          <w:szCs w:val="24"/>
        </w:rPr>
        <w:t xml:space="preserve"> </w:t>
      </w:r>
      <w:r>
        <w:rPr>
          <w:rFonts w:eastAsia="Times New Roman" w:cs="Times New Roman"/>
          <w:szCs w:val="24"/>
        </w:rPr>
        <w:t>Όταν θέλουμε να απαντήσουμε στον Οπενχάιμερ -που δεν εναντιώθηκε σφόδρα στην ανακάλυψη της ατομικής βόμβας- να δούμε τι ανέφερε ένας διανοούμενος, μεταφέροντας μία εικόνα λίγες μέρες μετά από τη βόμβα στη Χιροσίμα. Έλεγε το κοριτσάκι:</w:t>
      </w:r>
      <w:r w:rsidRPr="003C3E7B">
        <w:rPr>
          <w:rFonts w:eastAsia="Times New Roman" w:cs="Times New Roman"/>
          <w:szCs w:val="24"/>
        </w:rPr>
        <w:t xml:space="preserve"> </w:t>
      </w:r>
      <w:r>
        <w:rPr>
          <w:rFonts w:eastAsia="Times New Roman" w:cs="Times New Roman"/>
          <w:szCs w:val="24"/>
        </w:rPr>
        <w:t xml:space="preserve">«Η γιαγιά </w:t>
      </w:r>
      <w:r>
        <w:rPr>
          <w:rFonts w:eastAsia="Times New Roman" w:cs="Times New Roman"/>
          <w:szCs w:val="24"/>
        </w:rPr>
        <w:t xml:space="preserve">έφερε τη μαμά μέσα σε μία τσάντα». </w:t>
      </w:r>
    </w:p>
    <w:p w14:paraId="619F983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Ποτέ, λοιπόν, να μην απαλειφθούν αυτά και κυρίως φράσεις όπως η </w:t>
      </w:r>
      <w:r w:rsidRPr="00CA39F9">
        <w:rPr>
          <w:rFonts w:eastAsia="Times New Roman" w:cs="Times New Roman"/>
          <w:szCs w:val="24"/>
        </w:rPr>
        <w:t>κατακλείδα</w:t>
      </w:r>
      <w:r>
        <w:rPr>
          <w:rFonts w:eastAsia="Times New Roman" w:cs="Times New Roman"/>
          <w:szCs w:val="24"/>
        </w:rPr>
        <w:t xml:space="preserve"> σε μια ομιλία του Χίτλερ: «Το γερμανικό έθνος δεν δημιουργήθηκε για τις απαιτήσεις της δικαιοσύνης. Η δικαιοσύνη αντίθετα υπάρχει για να υπηρετεί</w:t>
      </w:r>
      <w:r>
        <w:rPr>
          <w:rFonts w:eastAsia="Times New Roman" w:cs="Times New Roman"/>
          <w:szCs w:val="24"/>
        </w:rPr>
        <w:t xml:space="preserve"> το έθνος». Και αυτό απευθύνεται σε αυτήν την πλευρά του κοινοβουλίου! </w:t>
      </w:r>
    </w:p>
    <w:p w14:paraId="619F9835" w14:textId="77777777" w:rsidR="00F246CC" w:rsidRDefault="005B5D49">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619F9836" w14:textId="77777777" w:rsidR="00F246CC" w:rsidRDefault="005B5D49">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Εγώ ευχαριστώ.</w:t>
      </w:r>
    </w:p>
    <w:p w14:paraId="619F9837" w14:textId="77777777" w:rsidR="00F246CC" w:rsidRDefault="005B5D49">
      <w:pPr>
        <w:spacing w:line="600" w:lineRule="auto"/>
        <w:ind w:firstLine="720"/>
        <w:jc w:val="both"/>
        <w:rPr>
          <w:rFonts w:eastAsia="Times New Roman"/>
          <w:bCs/>
          <w:szCs w:val="24"/>
        </w:rPr>
      </w:pPr>
      <w:r>
        <w:rPr>
          <w:rFonts w:eastAsia="Times New Roman"/>
          <w:bCs/>
          <w:szCs w:val="24"/>
        </w:rPr>
        <w:t>Τον λόγο έχει ο Πρόεδρος της Βουλής κ. Βούτσης.</w:t>
      </w:r>
    </w:p>
    <w:p w14:paraId="619F9838" w14:textId="77777777" w:rsidR="00F246CC" w:rsidRDefault="005B5D49">
      <w:pPr>
        <w:spacing w:line="600" w:lineRule="auto"/>
        <w:ind w:firstLine="709"/>
        <w:jc w:val="both"/>
        <w:rPr>
          <w:rFonts w:eastAsia="Times New Roman"/>
          <w:color w:val="222222"/>
          <w:szCs w:val="24"/>
          <w:shd w:val="clear" w:color="auto" w:fill="FFFFFF"/>
        </w:rPr>
      </w:pPr>
      <w:r w:rsidRPr="00C505C9">
        <w:rPr>
          <w:rFonts w:eastAsia="Times New Roman" w:cs="Times New Roman"/>
          <w:b/>
          <w:szCs w:val="24"/>
        </w:rPr>
        <w:t>ΝΙΚΟΛΑΟΣ ΒΟΥΤΣΗΣ (Πρόεδρος της Βουλής):</w:t>
      </w:r>
      <w:r>
        <w:rPr>
          <w:rFonts w:eastAsia="Times New Roman" w:cs="Times New Roman"/>
          <w:szCs w:val="24"/>
        </w:rPr>
        <w:t xml:space="preserve"> Κ</w:t>
      </w:r>
      <w:r w:rsidRPr="003C3E7B">
        <w:rPr>
          <w:rFonts w:eastAsia="Times New Roman" w:cs="Times New Roman"/>
          <w:szCs w:val="24"/>
        </w:rPr>
        <w:t>υρίες και κύριοι συνάδελφοι</w:t>
      </w:r>
      <w:r>
        <w:rPr>
          <w:rFonts w:eastAsia="Times New Roman" w:cs="Times New Roman"/>
          <w:szCs w:val="24"/>
        </w:rPr>
        <w:t xml:space="preserve">, θέλω και εγώ </w:t>
      </w:r>
      <w:r w:rsidRPr="003C3E7B">
        <w:rPr>
          <w:rFonts w:eastAsia="Times New Roman" w:cs="Times New Roman"/>
          <w:szCs w:val="24"/>
        </w:rPr>
        <w:t>από την πλευρά μου να αποτίσω φόρο τιμής</w:t>
      </w:r>
      <w:r>
        <w:rPr>
          <w:rFonts w:eastAsia="Times New Roman" w:cs="Times New Roman"/>
          <w:szCs w:val="24"/>
        </w:rPr>
        <w:t>, και πραγματικά</w:t>
      </w:r>
      <w:r w:rsidRPr="003C3E7B">
        <w:rPr>
          <w:rFonts w:eastAsia="Times New Roman" w:cs="Times New Roman"/>
          <w:szCs w:val="24"/>
        </w:rPr>
        <w:t xml:space="preserve"> τις ευχαριστίες μας </w:t>
      </w:r>
      <w:r>
        <w:rPr>
          <w:rFonts w:eastAsia="Times New Roman" w:cs="Times New Roman"/>
          <w:szCs w:val="24"/>
        </w:rPr>
        <w:t xml:space="preserve">σε </w:t>
      </w:r>
      <w:r w:rsidRPr="003C3E7B">
        <w:rPr>
          <w:rFonts w:eastAsia="Times New Roman" w:cs="Times New Roman"/>
          <w:szCs w:val="24"/>
        </w:rPr>
        <w:t xml:space="preserve">ιστορική κλίμακα </w:t>
      </w:r>
      <w:r>
        <w:rPr>
          <w:rFonts w:eastAsia="Times New Roman" w:cs="Times New Roman"/>
          <w:szCs w:val="24"/>
        </w:rPr>
        <w:t xml:space="preserve">σε όλους </w:t>
      </w:r>
      <w:r w:rsidRPr="003C3E7B">
        <w:rPr>
          <w:rFonts w:eastAsia="Times New Roman" w:cs="Times New Roman"/>
          <w:szCs w:val="24"/>
        </w:rPr>
        <w:t xml:space="preserve">τους κυρίους και τις κυρίες που όλα αυτά τα χρόνια </w:t>
      </w:r>
      <w:r>
        <w:rPr>
          <w:rFonts w:eastAsia="Times New Roman" w:cs="Times New Roman"/>
          <w:szCs w:val="24"/>
        </w:rPr>
        <w:t xml:space="preserve">είτε έχουν φύγει </w:t>
      </w:r>
      <w:r w:rsidRPr="003C3E7B">
        <w:rPr>
          <w:rFonts w:eastAsia="Times New Roman" w:cs="Times New Roman"/>
          <w:szCs w:val="24"/>
        </w:rPr>
        <w:t xml:space="preserve">από κοντά </w:t>
      </w:r>
      <w:r>
        <w:rPr>
          <w:rFonts w:eastAsia="Times New Roman" w:cs="Times New Roman"/>
          <w:szCs w:val="24"/>
        </w:rPr>
        <w:t>μας είτε είναι –ευτυχώς- ακόμα</w:t>
      </w:r>
      <w:r>
        <w:rPr>
          <w:rFonts w:eastAsia="Times New Roman" w:cs="Times New Roman"/>
          <w:szCs w:val="24"/>
        </w:rPr>
        <w:t xml:space="preserve"> </w:t>
      </w:r>
      <w:r w:rsidRPr="003C3E7B">
        <w:rPr>
          <w:rFonts w:eastAsia="Times New Roman" w:cs="Times New Roman"/>
          <w:szCs w:val="24"/>
        </w:rPr>
        <w:t xml:space="preserve">κοντά </w:t>
      </w:r>
      <w:r>
        <w:rPr>
          <w:rFonts w:eastAsia="Times New Roman" w:cs="Times New Roman"/>
          <w:szCs w:val="24"/>
        </w:rPr>
        <w:t>μας,</w:t>
      </w:r>
      <w:r w:rsidRPr="003C3E7B">
        <w:rPr>
          <w:rFonts w:eastAsia="Times New Roman" w:cs="Times New Roman"/>
          <w:szCs w:val="24"/>
        </w:rPr>
        <w:t xml:space="preserve"> διεκδίκησαν</w:t>
      </w:r>
      <w:r>
        <w:rPr>
          <w:rFonts w:eastAsia="Times New Roman" w:cs="Times New Roman"/>
          <w:szCs w:val="24"/>
        </w:rPr>
        <w:t xml:space="preserve"> ενεργά,</w:t>
      </w:r>
      <w:r w:rsidRPr="003C3E7B">
        <w:rPr>
          <w:rFonts w:eastAsia="Times New Roman" w:cs="Times New Roman"/>
          <w:szCs w:val="24"/>
        </w:rPr>
        <w:t xml:space="preserve"> ενημέρωσαν</w:t>
      </w:r>
      <w:r>
        <w:rPr>
          <w:rFonts w:eastAsia="Times New Roman" w:cs="Times New Roman"/>
          <w:szCs w:val="24"/>
        </w:rPr>
        <w:t>,</w:t>
      </w:r>
      <w:r w:rsidRPr="003C3E7B">
        <w:rPr>
          <w:rFonts w:eastAsia="Times New Roman" w:cs="Times New Roman"/>
          <w:szCs w:val="24"/>
        </w:rPr>
        <w:t xml:space="preserve"> εμφανίστηκαν</w:t>
      </w:r>
      <w:r>
        <w:rPr>
          <w:rFonts w:eastAsia="Times New Roman" w:cs="Times New Roman"/>
          <w:szCs w:val="24"/>
        </w:rPr>
        <w:t>,</w:t>
      </w:r>
      <w:r w:rsidRPr="003C3E7B">
        <w:rPr>
          <w:rFonts w:eastAsia="Times New Roman" w:cs="Times New Roman"/>
          <w:szCs w:val="24"/>
        </w:rPr>
        <w:t xml:space="preserve"> αντιπαρατέθηκαν </w:t>
      </w:r>
      <w:r>
        <w:rPr>
          <w:rFonts w:eastAsia="Times New Roman" w:cs="Times New Roman"/>
          <w:szCs w:val="24"/>
        </w:rPr>
        <w:t xml:space="preserve">μέσα </w:t>
      </w:r>
      <w:r w:rsidRPr="003C3E7B">
        <w:rPr>
          <w:rFonts w:eastAsia="Times New Roman" w:cs="Times New Roman"/>
          <w:szCs w:val="24"/>
        </w:rPr>
        <w:t xml:space="preserve">από την Εθνική Επιτροπή για τη </w:t>
      </w:r>
      <w:r>
        <w:rPr>
          <w:rFonts w:eastAsia="Times New Roman" w:cs="Times New Roman"/>
          <w:szCs w:val="24"/>
        </w:rPr>
        <w:t xml:space="preserve">διεκδίκηση </w:t>
      </w:r>
      <w:r w:rsidRPr="003C3E7B">
        <w:rPr>
          <w:rFonts w:eastAsia="Times New Roman" w:cs="Times New Roman"/>
          <w:szCs w:val="24"/>
        </w:rPr>
        <w:t xml:space="preserve">των αποζημιώσεων μέσα από τις επιτροπές των </w:t>
      </w:r>
      <w:r>
        <w:rPr>
          <w:rFonts w:eastAsia="Times New Roman" w:cs="Times New Roman"/>
          <w:szCs w:val="24"/>
        </w:rPr>
        <w:t>θυμάτων</w:t>
      </w:r>
      <w:r w:rsidRPr="003C3E7B">
        <w:rPr>
          <w:rFonts w:eastAsia="Times New Roman" w:cs="Times New Roman"/>
          <w:szCs w:val="24"/>
        </w:rPr>
        <w:t xml:space="preserve"> και των απογόνων </w:t>
      </w:r>
      <w:r>
        <w:rPr>
          <w:rFonts w:eastAsia="Times New Roman" w:cs="Times New Roman"/>
          <w:szCs w:val="24"/>
        </w:rPr>
        <w:t>τους,</w:t>
      </w:r>
      <w:r w:rsidRPr="003C3E7B">
        <w:rPr>
          <w:rFonts w:eastAsia="Times New Roman" w:cs="Times New Roman"/>
          <w:szCs w:val="24"/>
        </w:rPr>
        <w:t xml:space="preserve"> μέσα από τις ποικίλες πρωτοβουλίε</w:t>
      </w:r>
      <w:r>
        <w:rPr>
          <w:rFonts w:eastAsia="Times New Roman" w:cs="Times New Roman"/>
          <w:szCs w:val="24"/>
        </w:rPr>
        <w:t>ς</w:t>
      </w:r>
      <w:r w:rsidRPr="003C3E7B">
        <w:rPr>
          <w:rFonts w:eastAsia="Times New Roman" w:cs="Times New Roman"/>
          <w:szCs w:val="24"/>
        </w:rPr>
        <w:t xml:space="preserve"> που αναπτύχθηκαν </w:t>
      </w:r>
      <w:r>
        <w:rPr>
          <w:rFonts w:eastAsia="Times New Roman" w:cs="Times New Roman"/>
          <w:szCs w:val="24"/>
        </w:rPr>
        <w:t>στα εκατ</w:t>
      </w:r>
      <w:r>
        <w:rPr>
          <w:rFonts w:eastAsia="Times New Roman" w:cs="Times New Roman"/>
          <w:szCs w:val="24"/>
        </w:rPr>
        <w:t>ό μαρτυρικά</w:t>
      </w:r>
      <w:r w:rsidRPr="003C3E7B">
        <w:rPr>
          <w:rFonts w:eastAsia="Times New Roman" w:cs="Times New Roman"/>
          <w:szCs w:val="24"/>
        </w:rPr>
        <w:t xml:space="preserve"> </w:t>
      </w:r>
      <w:r>
        <w:rPr>
          <w:rFonts w:eastAsia="Times New Roman" w:cs="Times New Roman"/>
          <w:szCs w:val="24"/>
        </w:rPr>
        <w:t xml:space="preserve">χωριά, </w:t>
      </w:r>
      <w:r w:rsidRPr="003C3E7B">
        <w:rPr>
          <w:rFonts w:eastAsia="Times New Roman" w:cs="Times New Roman"/>
          <w:szCs w:val="24"/>
        </w:rPr>
        <w:t xml:space="preserve">στους </w:t>
      </w:r>
      <w:r>
        <w:rPr>
          <w:rFonts w:eastAsia="Times New Roman" w:cs="Times New Roman"/>
          <w:szCs w:val="24"/>
        </w:rPr>
        <w:t>εκατό μαρτυρικού</w:t>
      </w:r>
      <w:r w:rsidRPr="003C3E7B">
        <w:rPr>
          <w:rFonts w:eastAsia="Times New Roman" w:cs="Times New Roman"/>
          <w:szCs w:val="24"/>
        </w:rPr>
        <w:t xml:space="preserve">ς τόπους αλλά και </w:t>
      </w:r>
      <w:r>
        <w:rPr>
          <w:rFonts w:eastAsia="Times New Roman" w:cs="Times New Roman"/>
          <w:szCs w:val="24"/>
        </w:rPr>
        <w:t>σε εκατοντάδες άλλους</w:t>
      </w:r>
      <w:r w:rsidRPr="003C3E7B">
        <w:rPr>
          <w:rFonts w:eastAsia="Times New Roman" w:cs="Times New Roman"/>
          <w:szCs w:val="24"/>
        </w:rPr>
        <w:t xml:space="preserve"> που ισοπεδώθηκαν και υπήρξαν εγκληματικές ενέργειες</w:t>
      </w:r>
      <w:r>
        <w:rPr>
          <w:rFonts w:eastAsia="Times New Roman" w:cs="Times New Roman"/>
          <w:szCs w:val="24"/>
        </w:rPr>
        <w:t>. Και θέλω από καρδιάς και εκ μέρους όλης της Βουλής ξανά να τους τιμήσω. Δεν υπάρχει θέμα ευχαριστίας.</w:t>
      </w:r>
      <w:r>
        <w:rPr>
          <w:rFonts w:eastAsia="Times New Roman" w:cs="Times New Roman"/>
          <w:szCs w:val="24"/>
        </w:rPr>
        <w:t xml:space="preserve"> </w:t>
      </w:r>
      <w:r>
        <w:rPr>
          <w:rFonts w:eastAsia="Times New Roman"/>
          <w:color w:val="222222"/>
          <w:szCs w:val="24"/>
          <w:shd w:val="clear" w:color="auto" w:fill="FFFFFF"/>
        </w:rPr>
        <w:t xml:space="preserve">Ως καθήκον, ως ήθος </w:t>
      </w:r>
      <w:r>
        <w:rPr>
          <w:rFonts w:eastAsia="Times New Roman"/>
          <w:color w:val="222222"/>
          <w:szCs w:val="24"/>
          <w:shd w:val="clear" w:color="auto" w:fill="FFFFFF"/>
        </w:rPr>
        <w:t>κατέθεσαν αυτό το αποτύπωμα όλα αυτά τα χρόνια μαζί και με παρόντες και παρούσες Βουλευτές.</w:t>
      </w:r>
    </w:p>
    <w:p w14:paraId="619F9839"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πω ότι μαζί μας είναι ο Μανώλης ο Γλέζος, </w:t>
      </w:r>
      <w:r w:rsidRPr="007918AB">
        <w:rPr>
          <w:rFonts w:eastAsia="Times New Roman"/>
          <w:bCs/>
          <w:color w:val="222222"/>
          <w:shd w:val="clear" w:color="auto" w:fill="FFFFFF"/>
        </w:rPr>
        <w:t>που</w:t>
      </w:r>
      <w:r>
        <w:rPr>
          <w:rFonts w:eastAsia="Times New Roman"/>
          <w:color w:val="222222"/>
          <w:szCs w:val="24"/>
          <w:shd w:val="clear" w:color="auto" w:fill="FFFFFF"/>
        </w:rPr>
        <w:t xml:space="preserve"> είχε αυτές τις δεκαετίες έναν σημαντικό, πρωταρχικό ρόλο σε αυτή τη διεκδίκηση.</w:t>
      </w:r>
    </w:p>
    <w:p w14:paraId="619F983A" w14:textId="77777777" w:rsidR="00F246CC" w:rsidRDefault="005B5D49">
      <w:pPr>
        <w:spacing w:line="600" w:lineRule="auto"/>
        <w:ind w:firstLine="709"/>
        <w:jc w:val="center"/>
        <w:rPr>
          <w:rFonts w:eastAsia="Times New Roman" w:cs="Times New Roman"/>
        </w:rPr>
      </w:pPr>
      <w:r w:rsidRPr="007F5FBB">
        <w:rPr>
          <w:rFonts w:eastAsia="Times New Roman" w:cs="Times New Roman"/>
        </w:rPr>
        <w:t>(Χειροκροτήματα από την πτέρυγ</w:t>
      </w:r>
      <w:r w:rsidRPr="007F5FBB">
        <w:rPr>
          <w:rFonts w:eastAsia="Times New Roman" w:cs="Times New Roman"/>
        </w:rPr>
        <w:t>α του ΣΥΡΙΖΑ)</w:t>
      </w:r>
    </w:p>
    <w:p w14:paraId="619F983B"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το πρωί τουφεκισμένοι πέφτουμε για την πατρίδα με γέλιο στα χείλη για τη λευτεριά» Λίτινας Μανώλης. Ένας εξ αυτών, ο αδερφός του Μανώλη του Γλέζου είναι στην προμετωπίδα της «Μαύρης Βίβλου της Κατοχής» </w:t>
      </w:r>
      <w:r w:rsidRPr="007918AB">
        <w:rPr>
          <w:rFonts w:eastAsia="Times New Roman"/>
          <w:bCs/>
          <w:color w:val="222222"/>
          <w:shd w:val="clear" w:color="auto" w:fill="FFFFFF"/>
        </w:rPr>
        <w:t>που</w:t>
      </w:r>
      <w:r>
        <w:rPr>
          <w:rFonts w:eastAsia="Times New Roman"/>
          <w:color w:val="222222"/>
          <w:szCs w:val="24"/>
          <w:shd w:val="clear" w:color="auto" w:fill="FFFFFF"/>
        </w:rPr>
        <w:t xml:space="preserve"> έχει κυκλοφορήσει εδώ και εί</w:t>
      </w:r>
      <w:r>
        <w:rPr>
          <w:rFonts w:eastAsia="Times New Roman"/>
          <w:color w:val="222222"/>
          <w:szCs w:val="24"/>
          <w:shd w:val="clear" w:color="auto" w:fill="FFFFFF"/>
        </w:rPr>
        <w:t xml:space="preserve">κοσι χρόνια στα ελληνικά </w:t>
      </w:r>
      <w:r w:rsidRPr="007918AB">
        <w:rPr>
          <w:rFonts w:eastAsia="Times New Roman"/>
          <w:bCs/>
          <w:color w:val="222222"/>
          <w:shd w:val="clear" w:color="auto" w:fill="FFFFFF"/>
        </w:rPr>
        <w:t>και</w:t>
      </w:r>
      <w:r>
        <w:rPr>
          <w:rFonts w:eastAsia="Times New Roman"/>
          <w:color w:val="222222"/>
          <w:szCs w:val="24"/>
          <w:shd w:val="clear" w:color="auto" w:fill="FFFFFF"/>
        </w:rPr>
        <w:t xml:space="preserve"> στα γερμανικά.</w:t>
      </w:r>
    </w:p>
    <w:p w14:paraId="619F983C"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τη στιγμή ο Μανώλης, </w:t>
      </w:r>
      <w:r w:rsidRPr="00071C7F">
        <w:rPr>
          <w:rFonts w:eastAsia="Times New Roman"/>
          <w:bCs/>
          <w:color w:val="222222"/>
          <w:shd w:val="clear" w:color="auto" w:fill="FFFFFF"/>
        </w:rPr>
        <w:t>που</w:t>
      </w:r>
      <w:r>
        <w:rPr>
          <w:rFonts w:eastAsia="Times New Roman"/>
          <w:color w:val="222222"/>
          <w:szCs w:val="24"/>
          <w:shd w:val="clear" w:color="auto" w:fill="FFFFFF"/>
        </w:rPr>
        <w:t xml:space="preserve"> ήμασταν σε επικοινωνία όλη την ημέρα - για αυτό προηγούμενα έκανα αυτή την παρέμβαση σε κάτι που ειπώθηκε - βλέπει το αυθεντικό γράμμα του αδερφού του. Για όποιους λίγους από μας είχαμε την τύχη να πάμε στο σπίτι του, το γεμάτο από βιβλία που είναι δύσκολ</w:t>
      </w:r>
      <w:r>
        <w:rPr>
          <w:rFonts w:eastAsia="Times New Roman"/>
          <w:color w:val="222222"/>
          <w:szCs w:val="24"/>
          <w:shd w:val="clear" w:color="auto" w:fill="FFFFFF"/>
        </w:rPr>
        <w:t xml:space="preserve">ο να περάσεις, έχει ένα στασίδι που δουλεύει, όπου απέναντι είναι καρφιτσωμένο εφ’ όρου ζωής, από τότε, αυτό το γράμμα, το αυθεντικό. Το βλέπει κάθε μέρα </w:t>
      </w:r>
      <w:r w:rsidRPr="00071C7F">
        <w:rPr>
          <w:rFonts w:eastAsia="Times New Roman"/>
          <w:bCs/>
          <w:color w:val="222222"/>
          <w:shd w:val="clear" w:color="auto" w:fill="FFFFFF"/>
        </w:rPr>
        <w:t>και</w:t>
      </w:r>
      <w:r>
        <w:rPr>
          <w:rFonts w:eastAsia="Times New Roman"/>
          <w:color w:val="222222"/>
          <w:szCs w:val="24"/>
          <w:shd w:val="clear" w:color="auto" w:fill="FFFFFF"/>
        </w:rPr>
        <w:t xml:space="preserve"> κάθε στιγμή. </w:t>
      </w:r>
    </w:p>
    <w:p w14:paraId="619F983D"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w:t>
      </w:r>
      <w:r>
        <w:rPr>
          <w:rFonts w:eastAsia="Times New Roman"/>
          <w:color w:val="222222"/>
          <w:szCs w:val="24"/>
          <w:shd w:val="clear" w:color="auto" w:fill="FFFFFF"/>
        </w:rPr>
        <w:t>ν</w:t>
      </w:r>
      <w:r>
        <w:rPr>
          <w:rFonts w:eastAsia="Times New Roman"/>
          <w:color w:val="222222"/>
          <w:szCs w:val="24"/>
          <w:shd w:val="clear" w:color="auto" w:fill="FFFFFF"/>
        </w:rPr>
        <w:t xml:space="preserve"> τη στιγμή μας ακούει.</w:t>
      </w:r>
    </w:p>
    <w:p w14:paraId="619F983E" w14:textId="77777777" w:rsidR="00F246CC" w:rsidRDefault="005B5D49">
      <w:pPr>
        <w:spacing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619F983F"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Μου είπε να </w:t>
      </w:r>
      <w:r>
        <w:rPr>
          <w:rFonts w:eastAsia="Times New Roman"/>
          <w:color w:val="222222"/>
          <w:szCs w:val="24"/>
          <w:shd w:val="clear" w:color="auto" w:fill="FFFFFF"/>
        </w:rPr>
        <w:t xml:space="preserve">σας διαβιβάσω, σε όλες τις δυνάμεις του δημοκρατικού τόξου, την ευαρέσκειά του, τη συγκίνησή του προς όλους, για την δουλειά που έχει γίνει, για την προσπάθεια που έχει γίνει και που θα γίνει από δω και πέρα. Μου είπε ότι συμφωνεί ιδιαίτερα με αυτό </w:t>
      </w:r>
      <w:r w:rsidRPr="00071C7F">
        <w:rPr>
          <w:rFonts w:eastAsia="Times New Roman"/>
          <w:bCs/>
          <w:color w:val="222222"/>
          <w:shd w:val="clear" w:color="auto" w:fill="FFFFFF"/>
        </w:rPr>
        <w:t>που</w:t>
      </w:r>
      <w:r>
        <w:rPr>
          <w:rFonts w:eastAsia="Times New Roman"/>
          <w:color w:val="222222"/>
          <w:szCs w:val="24"/>
          <w:shd w:val="clear" w:color="auto" w:fill="FFFFFF"/>
        </w:rPr>
        <w:t xml:space="preserve"> είπ</w:t>
      </w:r>
      <w:r>
        <w:rPr>
          <w:rFonts w:eastAsia="Times New Roman"/>
          <w:color w:val="222222"/>
          <w:szCs w:val="24"/>
          <w:shd w:val="clear" w:color="auto" w:fill="FFFFFF"/>
        </w:rPr>
        <w:t>ε η κ. Αναγνωστοπούλου σε σχέση με την επικέντρωση που πρέπει να γίνει για το ζήτημα της συνθήκης ειρήνης και τις ενστάσεις της Γερμανίας και των συμβαλλομένων μερών γύρω από αυτό, που δημιουργούνται ως προς την ουσία του θέματος.</w:t>
      </w:r>
    </w:p>
    <w:p w14:paraId="619F9840"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από την πλευρά μου έχ</w:t>
      </w:r>
      <w:r>
        <w:rPr>
          <w:rFonts w:eastAsia="Times New Roman"/>
          <w:color w:val="222222"/>
          <w:szCs w:val="24"/>
          <w:shd w:val="clear" w:color="auto" w:fill="FFFFFF"/>
        </w:rPr>
        <w:t xml:space="preserve">ω απλώς να επαναλάβω από αυτό το Βήμα αυτό που του είχα υποσχεθεί και πριν από αρκετούς μήνες, όταν κάναμε την τέταρτη επανέκδοση αυτού του βιβλίου </w:t>
      </w:r>
      <w:r w:rsidRPr="00071C7F">
        <w:rPr>
          <w:rFonts w:eastAsia="Times New Roman"/>
          <w:bCs/>
          <w:color w:val="222222"/>
          <w:shd w:val="clear" w:color="auto" w:fill="FFFFFF"/>
        </w:rPr>
        <w:t>και</w:t>
      </w:r>
      <w:r>
        <w:rPr>
          <w:rFonts w:eastAsia="Times New Roman"/>
          <w:color w:val="222222"/>
          <w:szCs w:val="24"/>
          <w:shd w:val="clear" w:color="auto" w:fill="FFFFFF"/>
        </w:rPr>
        <w:t xml:space="preserve"> το δίναμε </w:t>
      </w:r>
      <w:r w:rsidRPr="00071C7F">
        <w:rPr>
          <w:rFonts w:eastAsia="Times New Roman"/>
          <w:bCs/>
          <w:color w:val="222222"/>
          <w:shd w:val="clear" w:color="auto" w:fill="FFFFFF"/>
        </w:rPr>
        <w:t>και</w:t>
      </w:r>
      <w:r>
        <w:rPr>
          <w:rFonts w:eastAsia="Times New Roman"/>
          <w:color w:val="222222"/>
          <w:szCs w:val="24"/>
          <w:shd w:val="clear" w:color="auto" w:fill="FFFFFF"/>
        </w:rPr>
        <w:t xml:space="preserve"> σε ξένους </w:t>
      </w:r>
      <w:r w:rsidRPr="00071C7F">
        <w:rPr>
          <w:rFonts w:eastAsia="Times New Roman"/>
          <w:bCs/>
          <w:color w:val="222222"/>
          <w:shd w:val="clear" w:color="auto" w:fill="FFFFFF"/>
        </w:rPr>
        <w:t>και</w:t>
      </w:r>
      <w:r>
        <w:rPr>
          <w:rFonts w:eastAsia="Times New Roman"/>
          <w:color w:val="222222"/>
          <w:szCs w:val="24"/>
          <w:shd w:val="clear" w:color="auto" w:fill="FFFFFF"/>
        </w:rPr>
        <w:t xml:space="preserve"> σε εκπροσώπους </w:t>
      </w:r>
      <w:r w:rsidRPr="00071C7F">
        <w:rPr>
          <w:rFonts w:eastAsia="Times New Roman"/>
          <w:bCs/>
          <w:color w:val="222222"/>
          <w:shd w:val="clear" w:color="auto" w:fill="FFFFFF"/>
        </w:rPr>
        <w:t>που</w:t>
      </w:r>
      <w:r>
        <w:rPr>
          <w:rFonts w:eastAsia="Times New Roman"/>
          <w:color w:val="222222"/>
          <w:szCs w:val="24"/>
          <w:shd w:val="clear" w:color="auto" w:fill="FFFFFF"/>
        </w:rPr>
        <w:t xml:space="preserve"> έρχονταν μαζί μας, </w:t>
      </w:r>
      <w:r w:rsidRPr="00071C7F">
        <w:rPr>
          <w:rFonts w:eastAsia="Times New Roman"/>
          <w:bCs/>
          <w:color w:val="222222"/>
          <w:shd w:val="clear" w:color="auto" w:fill="FFFFFF"/>
        </w:rPr>
        <w:t>ότι</w:t>
      </w:r>
      <w:r>
        <w:rPr>
          <w:rFonts w:eastAsia="Times New Roman"/>
          <w:color w:val="222222"/>
          <w:szCs w:val="24"/>
          <w:shd w:val="clear" w:color="auto" w:fill="FFFFFF"/>
        </w:rPr>
        <w:t xml:space="preserve"> είμαι σίγουρος </w:t>
      </w:r>
      <w:r w:rsidRPr="00071C7F">
        <w:rPr>
          <w:rFonts w:eastAsia="Times New Roman"/>
          <w:bCs/>
          <w:color w:val="222222"/>
          <w:shd w:val="clear" w:color="auto" w:fill="FFFFFF"/>
        </w:rPr>
        <w:t>ότι</w:t>
      </w:r>
      <w:r>
        <w:rPr>
          <w:rFonts w:eastAsia="Times New Roman"/>
          <w:color w:val="222222"/>
          <w:szCs w:val="24"/>
          <w:shd w:val="clear" w:color="auto" w:fill="FFFFFF"/>
        </w:rPr>
        <w:t xml:space="preserve"> θα </w:t>
      </w:r>
      <w:r w:rsidRPr="00071C7F">
        <w:rPr>
          <w:rFonts w:eastAsia="Times New Roman"/>
          <w:bCs/>
          <w:color w:val="222222"/>
          <w:shd w:val="clear" w:color="auto" w:fill="FFFFFF"/>
        </w:rPr>
        <w:t>είναι</w:t>
      </w:r>
      <w:r>
        <w:rPr>
          <w:rFonts w:eastAsia="Times New Roman"/>
          <w:color w:val="222222"/>
          <w:szCs w:val="24"/>
          <w:shd w:val="clear" w:color="auto" w:fill="FFFFFF"/>
        </w:rPr>
        <w:t xml:space="preserve"> καλά, </w:t>
      </w:r>
      <w:r>
        <w:rPr>
          <w:rFonts w:eastAsia="Times New Roman"/>
          <w:color w:val="222222"/>
          <w:szCs w:val="24"/>
          <w:shd w:val="clear" w:color="auto" w:fill="FFFFFF"/>
        </w:rPr>
        <w:t xml:space="preserve">ενδεχομένως καλύτερα </w:t>
      </w:r>
      <w:r w:rsidRPr="00071C7F">
        <w:rPr>
          <w:rFonts w:eastAsia="Times New Roman"/>
          <w:bCs/>
          <w:color w:val="222222"/>
          <w:shd w:val="clear" w:color="auto" w:fill="FFFFFF"/>
        </w:rPr>
        <w:t>και</w:t>
      </w:r>
      <w:r>
        <w:rPr>
          <w:rFonts w:eastAsia="Times New Roman"/>
          <w:color w:val="222222"/>
          <w:szCs w:val="24"/>
          <w:shd w:val="clear" w:color="auto" w:fill="FFFFFF"/>
        </w:rPr>
        <w:t xml:space="preserve"> από εμάς σε λίγο καιρό και θα είναι μαζί μας, όταν η Βουλή </w:t>
      </w:r>
      <w:r w:rsidRPr="00071C7F">
        <w:rPr>
          <w:rFonts w:eastAsia="Times New Roman"/>
          <w:bCs/>
          <w:color w:val="222222"/>
          <w:shd w:val="clear" w:color="auto" w:fill="FFFFFF"/>
        </w:rPr>
        <w:t>θα</w:t>
      </w:r>
      <w:r>
        <w:rPr>
          <w:rFonts w:eastAsia="Times New Roman"/>
          <w:color w:val="222222"/>
          <w:szCs w:val="24"/>
          <w:shd w:val="clear" w:color="auto" w:fill="FFFFFF"/>
        </w:rPr>
        <w:t xml:space="preserve"> κάνει την προσπάθεια διεθνώς </w:t>
      </w:r>
      <w:r w:rsidRPr="00071C7F">
        <w:rPr>
          <w:rFonts w:eastAsia="Times New Roman"/>
          <w:bCs/>
          <w:color w:val="222222"/>
          <w:shd w:val="clear" w:color="auto" w:fill="FFFFFF"/>
        </w:rPr>
        <w:t>και</w:t>
      </w:r>
      <w:r>
        <w:rPr>
          <w:rFonts w:eastAsia="Times New Roman"/>
          <w:color w:val="222222"/>
          <w:szCs w:val="24"/>
          <w:shd w:val="clear" w:color="auto" w:fill="FFFFFF"/>
        </w:rPr>
        <w:t xml:space="preserve"> στην Ευρώπη. </w:t>
      </w:r>
    </w:p>
    <w:p w14:paraId="619F9841"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είχε ζητήσει επισταμένως </w:t>
      </w:r>
      <w:r w:rsidRPr="00071C7F">
        <w:rPr>
          <w:rFonts w:eastAsia="Times New Roman"/>
          <w:bCs/>
          <w:color w:val="222222"/>
          <w:shd w:val="clear" w:color="auto" w:fill="FFFFFF"/>
        </w:rPr>
        <w:t>να</w:t>
      </w:r>
      <w:r>
        <w:rPr>
          <w:rFonts w:eastAsia="Times New Roman"/>
          <w:color w:val="222222"/>
          <w:szCs w:val="24"/>
          <w:shd w:val="clear" w:color="auto" w:fill="FFFFFF"/>
        </w:rPr>
        <w:t xml:space="preserve"> </w:t>
      </w:r>
      <w:r w:rsidRPr="00071C7F">
        <w:rPr>
          <w:rFonts w:eastAsia="Times New Roman"/>
          <w:bCs/>
          <w:color w:val="222222"/>
          <w:shd w:val="clear" w:color="auto" w:fill="FFFFFF"/>
        </w:rPr>
        <w:t>είναι</w:t>
      </w:r>
      <w:r>
        <w:rPr>
          <w:rFonts w:eastAsia="Times New Roman"/>
          <w:color w:val="222222"/>
          <w:szCs w:val="24"/>
          <w:shd w:val="clear" w:color="auto" w:fill="FFFFFF"/>
        </w:rPr>
        <w:t xml:space="preserve"> παρών για τη διεθνοποίηση του θέματος, </w:t>
      </w:r>
      <w:r w:rsidRPr="00071C7F">
        <w:rPr>
          <w:rFonts w:eastAsia="Times New Roman"/>
          <w:color w:val="222222"/>
          <w:shd w:val="clear" w:color="auto" w:fill="FFFFFF"/>
        </w:rPr>
        <w:t>για να</w:t>
      </w:r>
      <w:r>
        <w:rPr>
          <w:rFonts w:eastAsia="Times New Roman"/>
          <w:color w:val="222222"/>
          <w:szCs w:val="24"/>
          <w:shd w:val="clear" w:color="auto" w:fill="FFFFFF"/>
        </w:rPr>
        <w:t xml:space="preserve"> πάμε και να θέσουμε αυτά τα ζητήματα στ</w:t>
      </w:r>
      <w:r>
        <w:rPr>
          <w:rFonts w:eastAsia="Times New Roman"/>
          <w:color w:val="222222"/>
          <w:szCs w:val="24"/>
          <w:shd w:val="clear" w:color="auto" w:fill="FFFFFF"/>
        </w:rPr>
        <w:t>α ξένα κοινοβούλια. Θα είναι μαζί μας. Αυτή την υπόσχεση του τη δίνουμε από αυτό το Βήμα και νομίζω ότι ομόφωνα του τη δίνουμε.</w:t>
      </w:r>
    </w:p>
    <w:p w14:paraId="619F9842" w14:textId="77777777" w:rsidR="00F246CC" w:rsidRDefault="005B5D49">
      <w:pPr>
        <w:spacing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619F9843" w14:textId="77777777" w:rsidR="00F246CC" w:rsidRDefault="005B5D49">
      <w:pPr>
        <w:spacing w:line="600" w:lineRule="auto"/>
        <w:ind w:firstLine="720"/>
        <w:jc w:val="both"/>
        <w:rPr>
          <w:rFonts w:eastAsia="Times New Roman"/>
          <w:color w:val="222222"/>
          <w:szCs w:val="24"/>
          <w:shd w:val="clear" w:color="auto" w:fill="FFFFFF"/>
        </w:rPr>
      </w:pPr>
      <w:r w:rsidRPr="000C605D">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δεν πρόκειται καθόλου προφανώς -και εκ του ρόλου μου- </w:t>
      </w:r>
      <w:r>
        <w:rPr>
          <w:rFonts w:eastAsia="Times New Roman"/>
          <w:color w:val="222222"/>
          <w:szCs w:val="24"/>
          <w:shd w:val="clear" w:color="auto" w:fill="FFFFFF"/>
        </w:rPr>
        <w:t xml:space="preserve">να μπω στη διένεξη, στην αντιπαράθεση που υπήρξε. Πιστεύω πως όλες οι ενέργειες που έγιναν και πριν </w:t>
      </w:r>
      <w:r w:rsidRPr="000C605D">
        <w:rPr>
          <w:rFonts w:eastAsia="Times New Roman"/>
          <w:bCs/>
          <w:color w:val="222222"/>
          <w:shd w:val="clear" w:color="auto" w:fill="FFFFFF"/>
        </w:rPr>
        <w:t>και</w:t>
      </w:r>
      <w:r>
        <w:rPr>
          <w:rFonts w:eastAsia="Times New Roman"/>
          <w:color w:val="222222"/>
          <w:szCs w:val="24"/>
          <w:shd w:val="clear" w:color="auto" w:fill="FFFFFF"/>
        </w:rPr>
        <w:t xml:space="preserve"> κατά τη διάρκεια </w:t>
      </w:r>
      <w:r w:rsidRPr="000C605D">
        <w:rPr>
          <w:rFonts w:eastAsia="Times New Roman"/>
          <w:bCs/>
          <w:color w:val="222222"/>
          <w:shd w:val="clear" w:color="auto" w:fill="FFFFFF"/>
        </w:rPr>
        <w:t>και</w:t>
      </w:r>
      <w:r>
        <w:rPr>
          <w:rFonts w:eastAsia="Times New Roman"/>
          <w:color w:val="222222"/>
          <w:szCs w:val="24"/>
          <w:shd w:val="clear" w:color="auto" w:fill="FFFFFF"/>
        </w:rPr>
        <w:t xml:space="preserve"> μετά </w:t>
      </w:r>
      <w:r w:rsidRPr="003A56F8">
        <w:rPr>
          <w:rFonts w:eastAsia="Times New Roman"/>
          <w:bCs/>
          <w:color w:val="222222"/>
          <w:shd w:val="clear" w:color="auto" w:fill="FFFFFF"/>
        </w:rPr>
        <w:t>και</w:t>
      </w:r>
      <w:r>
        <w:rPr>
          <w:rFonts w:eastAsia="Times New Roman"/>
          <w:color w:val="222222"/>
          <w:szCs w:val="24"/>
          <w:shd w:val="clear" w:color="auto" w:fill="FFFFFF"/>
        </w:rPr>
        <w:t xml:space="preserve"> τώρα είναι λιθαράκια, είναι αποτυπώματα, </w:t>
      </w:r>
      <w:r w:rsidRPr="000C605D">
        <w:rPr>
          <w:rFonts w:eastAsia="Times New Roman"/>
          <w:bCs/>
          <w:color w:val="222222"/>
          <w:shd w:val="clear" w:color="auto" w:fill="FFFFFF"/>
        </w:rPr>
        <w:t>είναι</w:t>
      </w:r>
      <w:r>
        <w:rPr>
          <w:rFonts w:eastAsia="Times New Roman"/>
          <w:color w:val="222222"/>
          <w:szCs w:val="24"/>
          <w:shd w:val="clear" w:color="auto" w:fill="FFFFFF"/>
        </w:rPr>
        <w:t xml:space="preserve"> κομμάτια ενός παζλ, που σήμερα κάνουν πολύ πιο δυνατή τη χώρα στη διεκδίκηση των γερμανικών αποζημιώσεων. Αναφέρομαι σε όλες </w:t>
      </w:r>
      <w:r>
        <w:rPr>
          <w:rFonts w:eastAsia="Times New Roman"/>
          <w:color w:val="222222"/>
          <w:szCs w:val="24"/>
          <w:shd w:val="clear" w:color="auto" w:fill="FFFFFF"/>
        </w:rPr>
        <w:t xml:space="preserve">τις </w:t>
      </w:r>
      <w:r>
        <w:rPr>
          <w:rFonts w:eastAsia="Times New Roman"/>
          <w:color w:val="222222"/>
          <w:szCs w:val="24"/>
          <w:shd w:val="clear" w:color="auto" w:fill="FFFFFF"/>
        </w:rPr>
        <w:t>προσπάθειες από όλες τις πλευρές στις ημερομηνίες που ειπώθηκαν, που κατατέθηκαν.</w:t>
      </w:r>
    </w:p>
    <w:p w14:paraId="619F9844"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πω </w:t>
      </w:r>
      <w:r w:rsidRPr="000C605D">
        <w:rPr>
          <w:rFonts w:eastAsia="Times New Roman"/>
          <w:bCs/>
          <w:color w:val="222222"/>
          <w:shd w:val="clear" w:color="auto" w:fill="FFFFFF"/>
        </w:rPr>
        <w:t>όμως</w:t>
      </w:r>
      <w:r>
        <w:rPr>
          <w:rFonts w:eastAsia="Times New Roman"/>
          <w:color w:val="222222"/>
          <w:szCs w:val="24"/>
          <w:shd w:val="clear" w:color="auto" w:fill="FFFFFF"/>
        </w:rPr>
        <w:t xml:space="preserve"> κάτι, </w:t>
      </w:r>
      <w:r w:rsidRPr="000C605D">
        <w:rPr>
          <w:rFonts w:eastAsia="Times New Roman"/>
          <w:bCs/>
          <w:color w:val="222222"/>
          <w:shd w:val="clear" w:color="auto" w:fill="FFFFFF"/>
        </w:rPr>
        <w:t>ότι</w:t>
      </w:r>
      <w:r>
        <w:rPr>
          <w:rFonts w:eastAsia="Times New Roman"/>
          <w:color w:val="222222"/>
          <w:szCs w:val="24"/>
          <w:shd w:val="clear" w:color="auto" w:fill="FFFFFF"/>
        </w:rPr>
        <w:t xml:space="preserve"> </w:t>
      </w:r>
      <w:r w:rsidRPr="000C605D">
        <w:rPr>
          <w:rFonts w:eastAsia="Times New Roman"/>
          <w:bCs/>
          <w:color w:val="222222"/>
          <w:shd w:val="clear" w:color="auto" w:fill="FFFFFF"/>
        </w:rPr>
        <w:t>έχει</w:t>
      </w:r>
      <w:r>
        <w:rPr>
          <w:rFonts w:eastAsia="Times New Roman"/>
          <w:color w:val="222222"/>
          <w:szCs w:val="24"/>
          <w:shd w:val="clear" w:color="auto" w:fill="FFFFFF"/>
        </w:rPr>
        <w:t xml:space="preserve"> </w:t>
      </w:r>
      <w:r w:rsidRPr="000C605D">
        <w:rPr>
          <w:rFonts w:eastAsia="Times New Roman"/>
          <w:bCs/>
          <w:color w:val="222222"/>
          <w:shd w:val="clear" w:color="auto" w:fill="FFFFFF"/>
        </w:rPr>
        <w:t>ιδιαίτερ</w:t>
      </w:r>
      <w:r>
        <w:rPr>
          <w:rFonts w:eastAsia="Times New Roman"/>
          <w:bCs/>
          <w:color w:val="222222"/>
          <w:shd w:val="clear" w:color="auto" w:fill="FFFFFF"/>
        </w:rPr>
        <w:t>η</w:t>
      </w:r>
      <w:r>
        <w:rPr>
          <w:rFonts w:eastAsia="Times New Roman"/>
          <w:color w:val="222222"/>
          <w:szCs w:val="24"/>
          <w:shd w:val="clear" w:color="auto" w:fill="FFFFFF"/>
        </w:rPr>
        <w:t xml:space="preserve"> σημ</w:t>
      </w:r>
      <w:r>
        <w:rPr>
          <w:rFonts w:eastAsia="Times New Roman"/>
          <w:color w:val="222222"/>
          <w:szCs w:val="24"/>
          <w:shd w:val="clear" w:color="auto" w:fill="FFFFFF"/>
        </w:rPr>
        <w:t xml:space="preserve">ασία, την οποία πιστεύω ότι κανείς με το χέρι στην καρδιά δεν μπορεί να αποσιωπήσει, </w:t>
      </w:r>
      <w:r w:rsidRPr="000C605D">
        <w:rPr>
          <w:rFonts w:eastAsia="Times New Roman"/>
          <w:bCs/>
          <w:color w:val="222222"/>
          <w:shd w:val="clear" w:color="auto" w:fill="FFFFFF"/>
        </w:rPr>
        <w:t>να</w:t>
      </w:r>
      <w:r>
        <w:rPr>
          <w:rFonts w:eastAsia="Times New Roman"/>
          <w:color w:val="222222"/>
          <w:szCs w:val="24"/>
          <w:shd w:val="clear" w:color="auto" w:fill="FFFFFF"/>
        </w:rPr>
        <w:t xml:space="preserve"> παρασιωπήσει, ότι στην παρούσα Περίοδο της Βουλής υπήρξε από αυτή την τρίτη κατά σειρά επιτροπή η κατάθεση του πορίσματος, η επεξεργασία του, και σε αυτή, στην παρούσα </w:t>
      </w:r>
      <w:r>
        <w:rPr>
          <w:rFonts w:eastAsia="Times New Roman"/>
          <w:color w:val="222222"/>
          <w:szCs w:val="24"/>
          <w:shd w:val="clear" w:color="auto" w:fill="FFFFFF"/>
        </w:rPr>
        <w:t xml:space="preserve">Περίοδο της Βουλής, στην τελευταία της Σύνοδο και πέντε μήνες πριν από τις εκλογές, </w:t>
      </w:r>
      <w:r w:rsidRPr="000C605D">
        <w:rPr>
          <w:rFonts w:eastAsia="Times New Roman"/>
          <w:bCs/>
          <w:color w:val="222222"/>
          <w:shd w:val="clear" w:color="auto" w:fill="FFFFFF"/>
        </w:rPr>
        <w:t>θα</w:t>
      </w:r>
      <w:r>
        <w:rPr>
          <w:rFonts w:eastAsia="Times New Roman"/>
          <w:color w:val="222222"/>
          <w:szCs w:val="24"/>
          <w:shd w:val="clear" w:color="auto" w:fill="FFFFFF"/>
        </w:rPr>
        <w:t xml:space="preserve"> ληφθεί η απόφαση σε σχέση με αυτό το ζήτημα.</w:t>
      </w:r>
    </w:p>
    <w:p w14:paraId="619F9845"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είναι γεγονότα τα οποία φωτίζονται και με τις ενστάσεις, τις διαφορές που υπάρχουν μέσα από τη διαδρομή του πώς φτάσαμε</w:t>
      </w:r>
      <w:r>
        <w:rPr>
          <w:rFonts w:eastAsia="Times New Roman"/>
          <w:color w:val="222222"/>
          <w:szCs w:val="24"/>
          <w:shd w:val="clear" w:color="auto" w:fill="FFFFFF"/>
        </w:rPr>
        <w:t xml:space="preserve"> μέχρι εδώ, αλλά αυτό το γεγονός καθαυτό παράγει ένα ιστορικό αποτέλεσμα για αυτή την υπόθεση. </w:t>
      </w:r>
      <w:r w:rsidRPr="000C605D">
        <w:rPr>
          <w:rFonts w:eastAsia="Times New Roman"/>
          <w:bCs/>
          <w:color w:val="222222"/>
          <w:shd w:val="clear" w:color="auto" w:fill="FFFFFF"/>
        </w:rPr>
        <w:t>Νομίζω</w:t>
      </w:r>
      <w:r>
        <w:rPr>
          <w:rFonts w:eastAsia="Times New Roman"/>
          <w:color w:val="222222"/>
          <w:szCs w:val="24"/>
          <w:shd w:val="clear" w:color="auto" w:fill="FFFFFF"/>
        </w:rPr>
        <w:t xml:space="preserve"> </w:t>
      </w:r>
      <w:r w:rsidRPr="000C605D">
        <w:rPr>
          <w:rFonts w:eastAsia="Times New Roman"/>
          <w:bCs/>
          <w:color w:val="222222"/>
          <w:shd w:val="clear" w:color="auto" w:fill="FFFFFF"/>
        </w:rPr>
        <w:t>ότι</w:t>
      </w:r>
      <w:r>
        <w:rPr>
          <w:rFonts w:eastAsia="Times New Roman"/>
          <w:color w:val="222222"/>
          <w:szCs w:val="24"/>
          <w:shd w:val="clear" w:color="auto" w:fill="FFFFFF"/>
        </w:rPr>
        <w:t xml:space="preserve"> αυτό θα πρέπει να το κρατήσουμε όλοι και όλες.</w:t>
      </w:r>
    </w:p>
    <w:p w14:paraId="619F9846"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είναι μια εξαιρετική συγκυρία για τη διεκδίκηση των γερμανικών αποζημιώσε</w:t>
      </w:r>
      <w:r>
        <w:rPr>
          <w:rFonts w:eastAsia="Times New Roman"/>
          <w:color w:val="222222"/>
          <w:szCs w:val="24"/>
          <w:shd w:val="clear" w:color="auto" w:fill="FFFFFF"/>
        </w:rPr>
        <w:t xml:space="preserve">ων. </w:t>
      </w:r>
      <w:r w:rsidRPr="003A56F8">
        <w:rPr>
          <w:rFonts w:eastAsia="Times New Roman"/>
          <w:bCs/>
          <w:color w:val="222222"/>
          <w:shd w:val="clear" w:color="auto" w:fill="FFFFFF"/>
        </w:rPr>
        <w:t>Είναι</w:t>
      </w:r>
      <w:r>
        <w:rPr>
          <w:rFonts w:eastAsia="Times New Roman"/>
          <w:color w:val="222222"/>
          <w:szCs w:val="24"/>
          <w:shd w:val="clear" w:color="auto" w:fill="FFFFFF"/>
        </w:rPr>
        <w:t xml:space="preserve"> μια εξαιρετική συγκυρία, διότι έχει υπάρξει μια ωρίμανση στο εσωτερικό της χώρας. Θα αναφερθώ κλείνοντας σε αυτό, για το πώς η </w:t>
      </w:r>
      <w:r w:rsidRPr="000C605D">
        <w:rPr>
          <w:rFonts w:eastAsia="Times New Roman"/>
          <w:bCs/>
          <w:color w:val="222222"/>
          <w:shd w:val="clear" w:color="auto" w:fill="FFFFFF"/>
        </w:rPr>
        <w:t>Βουλή</w:t>
      </w:r>
      <w:r>
        <w:rPr>
          <w:rFonts w:eastAsia="Times New Roman"/>
          <w:color w:val="222222"/>
          <w:szCs w:val="24"/>
          <w:shd w:val="clear" w:color="auto" w:fill="FFFFFF"/>
        </w:rPr>
        <w:t xml:space="preserve"> συμμετείχε σε αυτή την ωρίμανση αυτά τα χρόνια. Ταυτόχρονα, υπάρχει μια ωρίμανση στο εσωτερικό της Γερμανίας. Ειπ</w:t>
      </w:r>
      <w:r>
        <w:rPr>
          <w:rFonts w:eastAsia="Times New Roman"/>
          <w:color w:val="222222"/>
          <w:szCs w:val="24"/>
          <w:shd w:val="clear" w:color="auto" w:fill="FFFFFF"/>
        </w:rPr>
        <w:t>ώθηκαν πάρα πολλά πράγματα. Για λόγους δικούς τους -και γνωρίζουμε πάρα πολύ καλά και πολιτικούς λόγους που έχουν υπάρξει μέσα στη Γερμανία τα τελευταία χρόνια, που έχουνε φέρει στην επιφάνεια το αντιφασιστικό κίνημα και το διασυνδέουν με τις εποχές, οι οπ</w:t>
      </w:r>
      <w:r>
        <w:rPr>
          <w:rFonts w:eastAsia="Times New Roman"/>
          <w:color w:val="222222"/>
          <w:szCs w:val="24"/>
          <w:shd w:val="clear" w:color="auto" w:fill="FFFFFF"/>
        </w:rPr>
        <w:t>οίες έχουν θαφτεί κάτω από το πέπλο της λήθης- υπάρχουν και από εκεί πάρα πολύ θετικές διαθέσεις και για τα αρχεία τα γερμανικά και κυρίως για τη διεθνοποίηση, τη γνωστοποίηση, τη δημοσιοποίηση και την προπαγάνδα, με την καλή έννοια, μέσα στην ίδια τη Γερμ</w:t>
      </w:r>
      <w:r>
        <w:rPr>
          <w:rFonts w:eastAsia="Times New Roman"/>
          <w:color w:val="222222"/>
          <w:szCs w:val="24"/>
          <w:shd w:val="clear" w:color="auto" w:fill="FFFFFF"/>
        </w:rPr>
        <w:t xml:space="preserve">ανία γύρω από το απαράγραπτο και την ανάγκη δικαίωσης σε σχέση με αυτές τις απαιτήσεις. </w:t>
      </w:r>
    </w:p>
    <w:p w14:paraId="619F9847"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υπάρχει μια ωρίμανση σε κλίμακα Ευρώπης και </w:t>
      </w:r>
      <w:r>
        <w:rPr>
          <w:rFonts w:eastAsia="Times New Roman"/>
          <w:color w:val="222222"/>
          <w:shd w:val="clear" w:color="auto" w:fill="FFFFFF"/>
        </w:rPr>
        <w:t>επ</w:t>
      </w:r>
      <w:r>
        <w:rPr>
          <w:rFonts w:eastAsia="Times New Roman"/>
          <w:color w:val="222222"/>
          <w:szCs w:val="24"/>
          <w:shd w:val="clear" w:color="auto" w:fill="FFFFFF"/>
        </w:rPr>
        <w:t>’ αυτού αναφέρθηκαν πάρα πολλοί συνάδελφοι, ακριβώς λόγω της συγκυρίας, ότι στον 21</w:t>
      </w:r>
      <w:r w:rsidRPr="000C605D">
        <w:rPr>
          <w:rFonts w:eastAsia="Times New Roman"/>
          <w:color w:val="222222"/>
          <w:szCs w:val="24"/>
          <w:shd w:val="clear" w:color="auto" w:fill="FFFFFF"/>
          <w:vertAlign w:val="superscript"/>
        </w:rPr>
        <w:t>ο</w:t>
      </w:r>
      <w:r>
        <w:rPr>
          <w:rFonts w:eastAsia="Times New Roman"/>
          <w:color w:val="222222"/>
          <w:szCs w:val="24"/>
          <w:shd w:val="clear" w:color="auto" w:fill="FFFFFF"/>
        </w:rPr>
        <w:t xml:space="preserve"> αιώνα έχουν έρθει στην επιφάν</w:t>
      </w:r>
      <w:r>
        <w:rPr>
          <w:rFonts w:eastAsia="Times New Roman"/>
          <w:color w:val="222222"/>
          <w:szCs w:val="24"/>
          <w:shd w:val="clear" w:color="auto" w:fill="FFFFFF"/>
        </w:rPr>
        <w:t xml:space="preserve">εια και αναθεωρητικές σχολές της ιστορίας, </w:t>
      </w:r>
      <w:r w:rsidRPr="000C605D">
        <w:rPr>
          <w:rFonts w:eastAsia="Times New Roman"/>
          <w:bCs/>
          <w:color w:val="222222"/>
          <w:shd w:val="clear" w:color="auto" w:fill="FFFFFF"/>
        </w:rPr>
        <w:t>που</w:t>
      </w:r>
      <w:r>
        <w:rPr>
          <w:rFonts w:eastAsia="Times New Roman"/>
          <w:color w:val="222222"/>
          <w:szCs w:val="24"/>
          <w:shd w:val="clear" w:color="auto" w:fill="FFFFFF"/>
        </w:rPr>
        <w:t xml:space="preserve"> θέλουν να νομιμοποιήσουν τον ναζισμό, τον φασισμό, τον ρατσισμό, την ξενοφοβία και να απονομιμοποιήσουν τα ιστορικά γεγονότα του 20</w:t>
      </w:r>
      <w:r w:rsidRPr="00D513CD">
        <w:rPr>
          <w:rFonts w:eastAsia="Times New Roman"/>
          <w:color w:val="222222"/>
          <w:szCs w:val="24"/>
          <w:shd w:val="clear" w:color="auto" w:fill="FFFFFF"/>
          <w:vertAlign w:val="superscript"/>
        </w:rPr>
        <w:t>ου</w:t>
      </w:r>
      <w:r>
        <w:rPr>
          <w:rFonts w:eastAsia="Times New Roman"/>
          <w:color w:val="222222"/>
          <w:szCs w:val="24"/>
          <w:shd w:val="clear" w:color="auto" w:fill="FFFFFF"/>
        </w:rPr>
        <w:t xml:space="preserve"> αιώνα που σφράγισαν όλε</w:t>
      </w:r>
      <w:r>
        <w:rPr>
          <w:rFonts w:eastAsia="Times New Roman"/>
          <w:color w:val="222222"/>
          <w:szCs w:val="24"/>
          <w:shd w:val="clear" w:color="auto" w:fill="FFFFFF"/>
        </w:rPr>
        <w:t>ς</w:t>
      </w:r>
      <w:r>
        <w:rPr>
          <w:rFonts w:eastAsia="Times New Roman"/>
          <w:color w:val="222222"/>
          <w:szCs w:val="24"/>
          <w:shd w:val="clear" w:color="auto" w:fill="FFFFFF"/>
        </w:rPr>
        <w:t xml:space="preserve"> τις εξελίξεις και τη συμμετοχή όλων των δυνάμεων στο αντιφασιστικό μέτωπο.</w:t>
      </w:r>
    </w:p>
    <w:p w14:paraId="619F9848"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η τριπλή ωρίμανση δίνει τη δυνατότητα πραγματικά σήμερα με καλύτερους όρους να υπάρξει η διεκδίκηση με τα βήματα που ειπώθηκαν και από τον ίδιο τον Πρωθυπουργό και από όλες τι</w:t>
      </w:r>
      <w:r>
        <w:rPr>
          <w:rFonts w:eastAsia="Times New Roman"/>
          <w:color w:val="222222"/>
          <w:szCs w:val="24"/>
          <w:shd w:val="clear" w:color="auto" w:fill="FFFFFF"/>
        </w:rPr>
        <w:t>ς άλλες πλευρές, έτσι ώστε να υπάρξει αποτέλεσμα.</w:t>
      </w:r>
    </w:p>
    <w:p w14:paraId="619F9849"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επιτρέψτε μου να σας πω το εξής. Αυτά τα χρόνια ακούγαμε συνεχώς για κανόνες. Κανόνες, κανόνες, κανόνες! Ακούγαμε ότι για να είμαστε στην Ευρώπη, για να είμαστε στην Ευρωπαϊκή </w:t>
      </w:r>
      <w:r>
        <w:rPr>
          <w:rFonts w:eastAsia="Times New Roman"/>
          <w:color w:val="222222"/>
          <w:szCs w:val="24"/>
          <w:shd w:val="clear" w:color="auto" w:fill="FFFFFF"/>
        </w:rPr>
        <w:t>Ένωση, για να είμαστε αλλού, υπάρχουν οι κανόνες, οι οποίοι θα πρέπει να τηρούνται.</w:t>
      </w:r>
    </w:p>
    <w:p w14:paraId="619F984A"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Ζήσαμε μια πρώτη, όχι απογοήτευση ούτε αυταπάτη, </w:t>
      </w:r>
      <w:r w:rsidRPr="00C96187">
        <w:rPr>
          <w:rFonts w:eastAsia="Times New Roman"/>
          <w:color w:val="222222"/>
          <w:shd w:val="clear" w:color="auto" w:fill="FFFFFF"/>
        </w:rPr>
        <w:t>αλλά</w:t>
      </w:r>
      <w:r>
        <w:rPr>
          <w:rFonts w:eastAsia="Times New Roman"/>
          <w:color w:val="222222"/>
          <w:szCs w:val="24"/>
          <w:shd w:val="clear" w:color="auto" w:fill="FFFFFF"/>
        </w:rPr>
        <w:t xml:space="preserve"> κατάδειξη του πώς εννοούν μερικές πλευρές τους κανόνες και το ζήσαμε με το μεταναστευτικό</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προσφυγικό ζήτημα και όλοι</w:t>
      </w:r>
      <w:r>
        <w:rPr>
          <w:rFonts w:eastAsia="Times New Roman"/>
          <w:color w:val="222222"/>
          <w:szCs w:val="24"/>
          <w:shd w:val="clear" w:color="auto" w:fill="FFFFFF"/>
        </w:rPr>
        <w:t xml:space="preserve"> το εισπράξαμε, δηλαδή την εξαίρεση από τους κανόνες. Διότι προφανώς ουδέποτε η ειλημμένη απόφαση να αναλάβουν μέρισμα ευθύνης σε σχέση με το προσφυγικό</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μεταναστευτικό όλες οι ευρωπαϊκές χώρες έγινε δυνατό να κατοχυρωθεί επί της ουσίας και να εφαρμοστεί.</w:t>
      </w:r>
      <w:r>
        <w:rPr>
          <w:rFonts w:eastAsia="Times New Roman"/>
          <w:color w:val="222222"/>
          <w:szCs w:val="24"/>
          <w:shd w:val="clear" w:color="auto" w:fill="FFFFFF"/>
        </w:rPr>
        <w:t xml:space="preserve"> Και αυτό έγινε ανεκτό. Και ζήσαμε και τους κανόνες σε σχέση με τα δημοσιονομικά για μεγαλύτερες χώρες, πλέον των τεσσάρων που υπέστησαν ό,τι υπέστησαν κ.λπ</w:t>
      </w:r>
      <w:r>
        <w:rPr>
          <w:rFonts w:eastAsia="Times New Roman"/>
          <w:color w:val="222222"/>
          <w:szCs w:val="24"/>
          <w:shd w:val="clear" w:color="auto" w:fill="FFFFFF"/>
        </w:rPr>
        <w:t>.</w:t>
      </w:r>
      <w:r>
        <w:rPr>
          <w:rFonts w:eastAsia="Times New Roman"/>
          <w:color w:val="222222"/>
          <w:szCs w:val="24"/>
          <w:shd w:val="clear" w:color="auto" w:fill="FFFFFF"/>
        </w:rPr>
        <w:t xml:space="preserve">. </w:t>
      </w:r>
      <w:r w:rsidRPr="00C96187">
        <w:rPr>
          <w:rFonts w:eastAsia="Times New Roman"/>
          <w:bCs/>
          <w:color w:val="222222"/>
          <w:shd w:val="clear" w:color="auto" w:fill="FFFFFF"/>
        </w:rPr>
        <w:t>Είναι</w:t>
      </w:r>
      <w:r>
        <w:rPr>
          <w:rFonts w:eastAsia="Times New Roman"/>
          <w:color w:val="222222"/>
          <w:szCs w:val="24"/>
          <w:shd w:val="clear" w:color="auto" w:fill="FFFFFF"/>
        </w:rPr>
        <w:t xml:space="preserve"> γνωστά αυτά. </w:t>
      </w:r>
    </w:p>
    <w:p w14:paraId="619F984B"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w:t>
      </w:r>
      <w:r w:rsidRPr="00C96187">
        <w:rPr>
          <w:rFonts w:eastAsia="Times New Roman"/>
          <w:bCs/>
          <w:color w:val="222222"/>
          <w:shd w:val="clear" w:color="auto" w:fill="FFFFFF"/>
        </w:rPr>
        <w:t>όμως</w:t>
      </w:r>
      <w:r>
        <w:rPr>
          <w:rFonts w:eastAsia="Times New Roman"/>
          <w:bCs/>
          <w:color w:val="222222"/>
          <w:shd w:val="clear" w:color="auto" w:fill="FFFFFF"/>
        </w:rPr>
        <w:t>,</w:t>
      </w:r>
      <w:r>
        <w:rPr>
          <w:rFonts w:eastAsia="Times New Roman"/>
          <w:color w:val="222222"/>
          <w:szCs w:val="24"/>
          <w:shd w:val="clear" w:color="auto" w:fill="FFFFFF"/>
        </w:rPr>
        <w:t xml:space="preserve"> επί του προκειμένου, </w:t>
      </w:r>
      <w:r w:rsidRPr="00C96187">
        <w:rPr>
          <w:rFonts w:eastAsia="Times New Roman"/>
          <w:bCs/>
          <w:color w:val="222222"/>
          <w:shd w:val="clear" w:color="auto" w:fill="FFFFFF"/>
        </w:rPr>
        <w:t>που</w:t>
      </w:r>
      <w:r>
        <w:rPr>
          <w:rFonts w:eastAsia="Times New Roman"/>
          <w:color w:val="222222"/>
          <w:szCs w:val="24"/>
          <w:shd w:val="clear" w:color="auto" w:fill="FFFFFF"/>
        </w:rPr>
        <w:t xml:space="preserve"> σήμερα συζητήσαμε, πρέπει να εντοπίσουμε </w:t>
      </w:r>
      <w:r>
        <w:rPr>
          <w:rFonts w:eastAsia="Times New Roman"/>
          <w:color w:val="222222"/>
          <w:szCs w:val="24"/>
          <w:shd w:val="clear" w:color="auto" w:fill="FFFFFF"/>
        </w:rPr>
        <w:t>-</w:t>
      </w:r>
      <w:r w:rsidRPr="00C96187">
        <w:rPr>
          <w:rFonts w:eastAsia="Times New Roman"/>
          <w:color w:val="222222"/>
          <w:shd w:val="clear" w:color="auto" w:fill="FFFFFF"/>
        </w:rPr>
        <w:t>διότι</w:t>
      </w:r>
      <w:r>
        <w:rPr>
          <w:rFonts w:eastAsia="Times New Roman"/>
          <w:color w:val="222222"/>
          <w:szCs w:val="24"/>
          <w:shd w:val="clear" w:color="auto" w:fill="FFFFFF"/>
        </w:rPr>
        <w:t xml:space="preserve"> πράγματι μας ακούνε και έξω από δω και καλά κάνουν- ότι </w:t>
      </w:r>
      <w:r w:rsidRPr="00C96187">
        <w:rPr>
          <w:rFonts w:eastAsia="Times New Roman"/>
          <w:color w:val="222222"/>
          <w:szCs w:val="24"/>
          <w:shd w:val="clear" w:color="auto" w:fill="FFFFFF"/>
        </w:rPr>
        <w:t>υπάρχει</w:t>
      </w:r>
      <w:r>
        <w:rPr>
          <w:rFonts w:eastAsia="Times New Roman"/>
          <w:color w:val="222222"/>
          <w:szCs w:val="24"/>
          <w:shd w:val="clear" w:color="auto" w:fill="FFFFFF"/>
        </w:rPr>
        <w:t xml:space="preserve"> </w:t>
      </w:r>
      <w:r w:rsidRPr="00C96187">
        <w:rPr>
          <w:rFonts w:eastAsia="Times New Roman"/>
          <w:bCs/>
          <w:color w:val="222222"/>
          <w:shd w:val="clear" w:color="auto" w:fill="FFFFFF"/>
        </w:rPr>
        <w:t>και</w:t>
      </w:r>
      <w:r>
        <w:rPr>
          <w:rFonts w:eastAsia="Times New Roman"/>
          <w:color w:val="222222"/>
          <w:szCs w:val="24"/>
          <w:shd w:val="clear" w:color="auto" w:fill="FFFFFF"/>
        </w:rPr>
        <w:t xml:space="preserve"> εδώ ένα θέμα κανόνων και </w:t>
      </w:r>
      <w:r w:rsidRPr="00C96187">
        <w:rPr>
          <w:rFonts w:eastAsia="Times New Roman"/>
          <w:bCs/>
          <w:color w:val="222222"/>
          <w:shd w:val="clear" w:color="auto" w:fill="FFFFFF"/>
        </w:rPr>
        <w:t>είναι</w:t>
      </w:r>
      <w:r>
        <w:rPr>
          <w:rFonts w:eastAsia="Times New Roman"/>
          <w:color w:val="222222"/>
          <w:szCs w:val="24"/>
          <w:shd w:val="clear" w:color="auto" w:fill="FFFFFF"/>
        </w:rPr>
        <w:t xml:space="preserve"> οι κανόνες του Διεθνούς Δικαίου, είναι οι κανόνες της αλληλεγγύης για να υπάρχει μια υπερεθνική Ένωση.</w:t>
      </w:r>
    </w:p>
    <w:p w14:paraId="619F984C" w14:textId="77777777" w:rsidR="00F246CC" w:rsidRDefault="005B5D49">
      <w:pPr>
        <w:spacing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619F984D" w14:textId="77777777" w:rsidR="00F246CC" w:rsidRDefault="005B5D49">
      <w:pPr>
        <w:spacing w:line="600" w:lineRule="auto"/>
        <w:ind w:firstLine="720"/>
        <w:jc w:val="both"/>
        <w:rPr>
          <w:rFonts w:eastAsia="Times New Roman"/>
          <w:color w:val="222222"/>
          <w:szCs w:val="24"/>
          <w:shd w:val="clear" w:color="auto" w:fill="FFFFFF"/>
        </w:rPr>
      </w:pPr>
      <w:r w:rsidRPr="00C96187">
        <w:rPr>
          <w:rFonts w:eastAsia="Times New Roman"/>
          <w:bCs/>
          <w:color w:val="222222"/>
          <w:shd w:val="clear" w:color="auto" w:fill="FFFFFF"/>
        </w:rPr>
        <w:t>Είναι</w:t>
      </w:r>
      <w:r>
        <w:rPr>
          <w:rFonts w:eastAsia="Times New Roman"/>
          <w:color w:val="222222"/>
          <w:szCs w:val="24"/>
          <w:shd w:val="clear" w:color="auto" w:fill="FFFFFF"/>
        </w:rPr>
        <w:t xml:space="preserve"> κανόνες απαράγραπτοι, οι οποίοι δεν μπορούν από καμμία χώρα κατά μόνας να αρθούν, </w:t>
      </w:r>
      <w:r w:rsidRPr="00C96187">
        <w:rPr>
          <w:rFonts w:eastAsia="Times New Roman"/>
          <w:bCs/>
          <w:color w:val="222222"/>
          <w:shd w:val="clear" w:color="auto" w:fill="FFFFFF"/>
        </w:rPr>
        <w:t>να</w:t>
      </w:r>
      <w:r>
        <w:rPr>
          <w:rFonts w:eastAsia="Times New Roman"/>
          <w:color w:val="222222"/>
          <w:szCs w:val="24"/>
          <w:shd w:val="clear" w:color="auto" w:fill="FFFFFF"/>
        </w:rPr>
        <w:t xml:space="preserve"> μην τηρηθούν ή πόσο μάλλον να αποσιωπηθούν. </w:t>
      </w:r>
    </w:p>
    <w:p w14:paraId="619F984E" w14:textId="77777777" w:rsidR="00F246CC" w:rsidRDefault="005B5D4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πιστεύω ότι σε αυτό το ζήτημα υπάρχει ίσως και στις πολιτικές ελίτ της Γερμανίας -για δικούς τους λόγους- μια διαφορ</w:t>
      </w:r>
      <w:r>
        <w:rPr>
          <w:rFonts w:eastAsia="Times New Roman"/>
          <w:color w:val="222222"/>
          <w:szCs w:val="24"/>
          <w:shd w:val="clear" w:color="auto" w:fill="FFFFFF"/>
        </w:rPr>
        <w:t>ετική οπτική, την οποία θα πρέπει να αξιοποιήσουμε. Δ</w:t>
      </w:r>
      <w:r w:rsidRPr="00C96187">
        <w:rPr>
          <w:rFonts w:eastAsia="Times New Roman"/>
          <w:color w:val="222222"/>
          <w:shd w:val="clear" w:color="auto" w:fill="FFFFFF"/>
        </w:rPr>
        <w:t>ιότι</w:t>
      </w:r>
      <w:r>
        <w:rPr>
          <w:rFonts w:eastAsia="Times New Roman"/>
          <w:color w:val="222222"/>
          <w:szCs w:val="24"/>
          <w:shd w:val="clear" w:color="auto" w:fill="FFFFFF"/>
        </w:rPr>
        <w:t xml:space="preserve"> τα τελευταία χρόνια -και το γνωρίζουν όσοι από εσάς, από εμάς, γυναίκες και άντρες, ήμασταν στα μαρτυρικά χωριά και στις τιμητικές εκδηλώσεις- </w:t>
      </w:r>
      <w:r>
        <w:rPr>
          <w:rFonts w:eastAsia="Times New Roman"/>
          <w:color w:val="222222"/>
          <w:szCs w:val="24"/>
          <w:shd w:val="clear" w:color="auto" w:fill="FFFFFF"/>
        </w:rPr>
        <w:t xml:space="preserve">πρέσβεις </w:t>
      </w:r>
      <w:r>
        <w:rPr>
          <w:rFonts w:eastAsia="Times New Roman"/>
          <w:color w:val="222222"/>
          <w:szCs w:val="24"/>
          <w:shd w:val="clear" w:color="auto" w:fill="FFFFFF"/>
        </w:rPr>
        <w:t xml:space="preserve">της Γερμανίας, </w:t>
      </w:r>
      <w:r>
        <w:rPr>
          <w:rFonts w:eastAsia="Times New Roman"/>
          <w:color w:val="222222"/>
          <w:szCs w:val="24"/>
          <w:shd w:val="clear" w:color="auto" w:fill="FFFFFF"/>
        </w:rPr>
        <w:t xml:space="preserve">πρόεδροι </w:t>
      </w:r>
      <w:r>
        <w:rPr>
          <w:rFonts w:eastAsia="Times New Roman"/>
          <w:color w:val="222222"/>
          <w:szCs w:val="24"/>
          <w:shd w:val="clear" w:color="auto" w:fill="FFFFFF"/>
        </w:rPr>
        <w:t>της Γερμανίας, πολιτικ</w:t>
      </w:r>
      <w:r>
        <w:rPr>
          <w:rFonts w:eastAsia="Times New Roman"/>
          <w:color w:val="222222"/>
          <w:szCs w:val="24"/>
          <w:shd w:val="clear" w:color="auto" w:fill="FFFFFF"/>
        </w:rPr>
        <w:t xml:space="preserve">ά στελέχη από το πολιτικό προσωπικό της Γερμανίας έχουν φύγει -θα δούμε το πώς, δεν θέλω </w:t>
      </w:r>
      <w:r w:rsidRPr="00C96187">
        <w:rPr>
          <w:rFonts w:eastAsia="Times New Roman"/>
          <w:bCs/>
          <w:color w:val="222222"/>
          <w:shd w:val="clear" w:color="auto" w:fill="FFFFFF"/>
        </w:rPr>
        <w:t>να</w:t>
      </w:r>
      <w:r>
        <w:rPr>
          <w:rFonts w:eastAsia="Times New Roman"/>
          <w:color w:val="222222"/>
          <w:szCs w:val="24"/>
          <w:shd w:val="clear" w:color="auto" w:fill="FFFFFF"/>
        </w:rPr>
        <w:t xml:space="preserve"> ερμηνεύσω τις προθέσεις, </w:t>
      </w:r>
      <w:r w:rsidRPr="00C96187">
        <w:rPr>
          <w:rFonts w:eastAsia="Times New Roman"/>
          <w:bCs/>
          <w:color w:val="222222"/>
          <w:shd w:val="clear" w:color="auto" w:fill="FFFFFF"/>
        </w:rPr>
        <w:t>γιατί</w:t>
      </w:r>
      <w:r>
        <w:rPr>
          <w:rFonts w:eastAsia="Times New Roman"/>
          <w:color w:val="222222"/>
          <w:szCs w:val="24"/>
          <w:shd w:val="clear" w:color="auto" w:fill="FFFFFF"/>
        </w:rPr>
        <w:t xml:space="preserve"> το έκαναν- από τον κυνισμό, που αναφέρθηκε από αυτό εδώ το Βήμα πριν από λίγη ώρα από άλλους συναδέλφους, της πρώτης αντιμετώπισης πρ</w:t>
      </w:r>
      <w:r>
        <w:rPr>
          <w:rFonts w:eastAsia="Times New Roman"/>
          <w:color w:val="222222"/>
          <w:szCs w:val="24"/>
          <w:shd w:val="clear" w:color="auto" w:fill="FFFFFF"/>
        </w:rPr>
        <w:t>ο εικοσαετίας, τριακονταετίας ή και δεκαετίας και αισθάνονται την ανάγκη έστω ηθικά, έστω ενοχικά «να κλίνουν το γόνυ» μπροστά σε αυτές τις εκδηλώσεις που γίνονται.</w:t>
      </w:r>
    </w:p>
    <w:p w14:paraId="619F984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Θέλω, λοιπόν, να κλείσω με το εξής και το λέω γιατί θα έπρεπε να ήταν κοινός τόπος για όλου</w:t>
      </w:r>
      <w:r>
        <w:rPr>
          <w:rFonts w:eastAsia="Times New Roman" w:cs="Times New Roman"/>
          <w:szCs w:val="24"/>
        </w:rPr>
        <w:t xml:space="preserve">ς μας γιατί μας αφορά και όλους μας, δεν έγινε προφανώς ούτε από έναν άνθρωπο ούτε από μια παράταξη εδώ. </w:t>
      </w:r>
    </w:p>
    <w:p w14:paraId="619F9850" w14:textId="77777777" w:rsidR="00F246CC" w:rsidRDefault="005B5D49">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η Βουλή ήταν παρούσα σε αυτό το θέμα επί τριάμισι χρόνια –ίσως να μην είναι γνωστό για κάποιους συναδέλφους και απορώ- κ</w:t>
      </w:r>
      <w:r>
        <w:rPr>
          <w:rFonts w:eastAsia="Times New Roman" w:cs="Times New Roman"/>
          <w:szCs w:val="24"/>
        </w:rPr>
        <w:t xml:space="preserve">αι εννοώ το θέμα της διεκδίκησης και το θέμα της ωρίμανσης στο εσωτερικό της χώρας και όχι μόνο. </w:t>
      </w:r>
    </w:p>
    <w:p w14:paraId="619F985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Θα απαντήσω και σε ένα θέμα σε σχέση με το Ευρωκοινοβούλιο. </w:t>
      </w:r>
    </w:p>
    <w:p w14:paraId="619F9852"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Βουλή, λοιπόν, ξέρετε πολύ καλά ότι εξέδωσε όλα τα βιβλία που έχουν κυκλοφορήσει τα τελευταία χ</w:t>
      </w:r>
      <w:r>
        <w:rPr>
          <w:rFonts w:eastAsia="Times New Roman" w:cs="Times New Roman"/>
          <w:szCs w:val="24"/>
        </w:rPr>
        <w:t>ρόνια, τρία ή τέσσερα τουλάχιστον μεγάλα και των Γερμανών και άλλα, και ήμασταν αρωγοί σε όλα τα βιβλία που κυκλοφόρησαν, μεταφράστηκαν με την αιγίδα της Βουλής για να κυκλοφορήσουν και αποτέλεσαν αντικείμενο ημερίδων, συνεδρίων, σεμιναρίων, συζητήσεων, δη</w:t>
      </w:r>
      <w:r>
        <w:rPr>
          <w:rFonts w:eastAsia="Times New Roman" w:cs="Times New Roman"/>
          <w:szCs w:val="24"/>
        </w:rPr>
        <w:t>μοσιεύσεων, δημοσιοποιήσεων, διότι κάπου άκουσα ότι δεν έγινε και τίποτα, κάπου ξεχάστηκε αυτό το θέμα. Δεν ξέρω ποιοι ήταν παρόντες, ελπίζω να ήμασταν όλοι παρόντες, δεν έχω πάρει απουσιολόγιο, αλλά φαίνεται δεν έχουμε μια κοινή αντίληψη γι’ αυτό.</w:t>
      </w:r>
    </w:p>
    <w:p w14:paraId="619F985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η Βουλή ήταν σε επαφή και με τους Γερμανούς δικηγόρους και με όλες τις άλλες πρωτοβουλίες, που δεν είναι όλες ύποπτες ούτε όλες καθοδηγούνται. Παραδείγματος </w:t>
      </w:r>
      <w:r>
        <w:rPr>
          <w:rFonts w:eastAsia="Times New Roman" w:cs="Times New Roman"/>
          <w:szCs w:val="24"/>
        </w:rPr>
        <w:t>χάριν</w:t>
      </w:r>
      <w:r>
        <w:rPr>
          <w:rFonts w:eastAsia="Times New Roman" w:cs="Times New Roman"/>
          <w:szCs w:val="24"/>
        </w:rPr>
        <w:t>, επιτρέψτε μου να σας πω, ήταν εξαιρετική η έκθεση που έγινε και από το Ινστιτούτο Έμπερτ γι</w:t>
      </w:r>
      <w:r>
        <w:rPr>
          <w:rFonts w:eastAsia="Times New Roman" w:cs="Times New Roman"/>
          <w:szCs w:val="24"/>
        </w:rPr>
        <w:t>α τη γερμανική αλληλεγγύη στα πολιτικά κόμματα κατά τη διάρκεια της δικτατορίας. Ήταν παρόντες και παρούσες πλήθος από αντιστασιακούς Έλληνες πάνω σε πραγματικά γεγονότα που αποτυπώθηκαν και που διαμορφώνουν –και αυτό θα πρέπει να το παλέψουμε- μια κοινή κ</w:t>
      </w:r>
      <w:r>
        <w:rPr>
          <w:rFonts w:eastAsia="Times New Roman" w:cs="Times New Roman"/>
          <w:szCs w:val="24"/>
        </w:rPr>
        <w:t xml:space="preserve">ουλτούρα μνήμης σε κλίμακα Ευρώπης. </w:t>
      </w:r>
    </w:p>
    <w:p w14:paraId="619F985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Αυτό είναι το ζήτημα και όχι να σηκώσουμε καινούρια τείχη αναζητώντας τις υπαρκτές, υπαρκτότατες διαφορές μέσα στη χώρα μας, πόσω μάλλον με τον γερμανικό λαό συλλήβδην ή με την </w:t>
      </w:r>
      <w:r w:rsidRPr="008763ED">
        <w:rPr>
          <w:rFonts w:eastAsia="Times New Roman" w:cs="Times New Roman"/>
          <w:szCs w:val="24"/>
        </w:rPr>
        <w:t>Ευρωπαϊκή Ένωση</w:t>
      </w:r>
      <w:r>
        <w:rPr>
          <w:rFonts w:eastAsia="Times New Roman" w:cs="Times New Roman"/>
          <w:szCs w:val="24"/>
        </w:rPr>
        <w:t xml:space="preserve"> συλλήβδην. Τέσσερις φορές </w:t>
      </w:r>
      <w:r>
        <w:rPr>
          <w:rFonts w:eastAsia="Times New Roman" w:cs="Times New Roman"/>
          <w:szCs w:val="24"/>
        </w:rPr>
        <w:t>έχω ακούσει από το πρωί τι έγινε στην Εσθονία κ.λπ</w:t>
      </w:r>
      <w:r>
        <w:rPr>
          <w:rFonts w:eastAsia="Times New Roman" w:cs="Times New Roman"/>
          <w:szCs w:val="24"/>
        </w:rPr>
        <w:t>.</w:t>
      </w:r>
      <w:r>
        <w:rPr>
          <w:rFonts w:eastAsia="Times New Roman" w:cs="Times New Roman"/>
          <w:szCs w:val="24"/>
        </w:rPr>
        <w:t xml:space="preserve">. Όλα αυτά είναι αλήθεια. Δεν είναι αυτή η Ευρώπη ούτε είναι αυτή η </w:t>
      </w:r>
      <w:r w:rsidRPr="008763ED">
        <w:rPr>
          <w:rFonts w:eastAsia="Times New Roman" w:cs="Times New Roman"/>
          <w:szCs w:val="24"/>
        </w:rPr>
        <w:t>Ευρωπαϊκή Ένωση</w:t>
      </w:r>
      <w:r>
        <w:rPr>
          <w:rFonts w:eastAsia="Times New Roman" w:cs="Times New Roman"/>
          <w:szCs w:val="24"/>
        </w:rPr>
        <w:t>. Συνυπάρχουν μέσα εκεί πάρα πολλά δείγματα σε πολλές χώρες-κράτη ακόμα και στις ελίτ τους που είναι σε εντελώς διαφορετικ</w:t>
      </w:r>
      <w:r>
        <w:rPr>
          <w:rFonts w:eastAsia="Times New Roman" w:cs="Times New Roman"/>
          <w:szCs w:val="24"/>
        </w:rPr>
        <w:t xml:space="preserve">ή ρότα. </w:t>
      </w:r>
    </w:p>
    <w:p w14:paraId="619F985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Είμαστε, λοιπόν, παρόντες. Είμαστε παρόντες για το Άουσβιτς. Στις 2 Μαΐου εξόδοις της </w:t>
      </w:r>
      <w:r>
        <w:rPr>
          <w:rFonts w:eastAsia="Times New Roman" w:cs="Times New Roman"/>
          <w:szCs w:val="24"/>
        </w:rPr>
        <w:t xml:space="preserve">ελληνικής </w:t>
      </w:r>
      <w:r>
        <w:rPr>
          <w:rFonts w:eastAsia="Times New Roman" w:cs="Times New Roman"/>
          <w:szCs w:val="24"/>
        </w:rPr>
        <w:t>Βουλής ξέρετε πολύ καλά ότι θα γίνουν τα εγκαίνια της προέκθεσης των προεκθεμάτων του μεγάλου μνημείου στο Άουσβιτς καθώς ήμασταν η μόνη χώρα που δεν είχαμε τέτοιο μνημείο στο Άουσβιτς και υπήρχαν κάποια σχέδια εδώ και δεκαετία από το Υπουργείο Εξωτερικών.</w:t>
      </w:r>
      <w:r>
        <w:rPr>
          <w:rFonts w:eastAsia="Times New Roman" w:cs="Times New Roman"/>
          <w:szCs w:val="24"/>
        </w:rPr>
        <w:t xml:space="preserve"> Εξόδοις της </w:t>
      </w:r>
      <w:r>
        <w:rPr>
          <w:rFonts w:eastAsia="Times New Roman" w:cs="Times New Roman"/>
          <w:szCs w:val="24"/>
        </w:rPr>
        <w:t xml:space="preserve">ελληνικής </w:t>
      </w:r>
      <w:r>
        <w:rPr>
          <w:rFonts w:eastAsia="Times New Roman" w:cs="Times New Roman"/>
          <w:szCs w:val="24"/>
        </w:rPr>
        <w:t>Βουλής και με εργώδη προσπάθεια τριετίας θα πάμε στις 2 Μαΐου για να εγκαινιάσουμε αυτό το μπλοκ όπου θα περάσουν, ελπίζω, δεκάδες χιλιάδες μαθητές, νέοι άνθρωποι, ξένοι, διεθνοποιημένοι…</w:t>
      </w:r>
    </w:p>
    <w:p w14:paraId="619F9856"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19F9857" w14:textId="77777777" w:rsidR="00F246CC" w:rsidRDefault="005B5D49">
      <w:pPr>
        <w:spacing w:line="600" w:lineRule="auto"/>
        <w:ind w:firstLine="709"/>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στην τιμή των είκοσι επτά χιλιάδων –μόνο στο Άουσβιτς- και που τα ονόματά τους υπάρχουν όλα και θα τα βλέπει κανείς εκεί, από Εβραίους συμπολίτες και όχι μόνο, και από Ρομά, και από διαφορετικούς και από Έλληνες αντιστασιακούς. </w:t>
      </w:r>
    </w:p>
    <w:p w14:paraId="619F985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Επίσης, η αναθηματική πλάκα</w:t>
      </w:r>
      <w:r>
        <w:rPr>
          <w:rFonts w:eastAsia="Times New Roman" w:cs="Times New Roman"/>
          <w:szCs w:val="24"/>
        </w:rPr>
        <w:t xml:space="preserve"> εδώ –που βγαίνουμε κάθε μέρα και που περνάμε- για τους οκτώ συναδέλφους συμπολίτες Εβραίους Βουλευτές μπήκε αυτά τα χρόνια και μπήκε από όλους μας. Και κάθε χρόνο κάνουμε τις τιμητικές εκδηλώσεις μετά από δεκαετίες για αυτούς τους οκτώ συναδέλφους που ήτα</w:t>
      </w:r>
      <w:r>
        <w:rPr>
          <w:rFonts w:eastAsia="Times New Roman" w:cs="Times New Roman"/>
          <w:szCs w:val="24"/>
        </w:rPr>
        <w:t>ν θύματα στο Άουσβιτς.</w:t>
      </w:r>
    </w:p>
    <w:p w14:paraId="619F985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Ακόμη, μπήκαν και τα θεμέλια του μεγάλου –θα είναι το δεύτερο μεγαλύτερο μουσείο για το Ολοκαύτωμα- μουσείου στη Θεσσαλονίκη και έγιναν οι εκδηλώσεις και οι τιμητικές πράξεις, προϋποθέσεις σε σχέση με τα τραίνα που φεύγανε, οι πορείε</w:t>
      </w:r>
      <w:r>
        <w:rPr>
          <w:rFonts w:eastAsia="Times New Roman" w:cs="Times New Roman"/>
          <w:szCs w:val="24"/>
        </w:rPr>
        <w:t xml:space="preserve">ς και οι διαδηλώσεις. Αυτά όλα είναι διεκδίκηση, η οποία έμεινε ζωντανή και με αυτούς τους τρόπους. </w:t>
      </w:r>
    </w:p>
    <w:p w14:paraId="619F985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Δεν είναι μόνο διεκδίκηση να σκιαμαχούμε ποιος πήγε, πώς, ποια ημερομηνία για να πει τι δημοσίως ή στα εσώτερα όταν ηγέτευε. Επ’ αυτού είναι προφανή. Ο Πρό</w:t>
      </w:r>
      <w:r>
        <w:rPr>
          <w:rFonts w:eastAsia="Times New Roman" w:cs="Times New Roman"/>
          <w:szCs w:val="24"/>
        </w:rPr>
        <w:t xml:space="preserve">εδρος της Δημοκρατίας, ο Πρωθυπουργός ακόμα και εγώ σε συναντήσεις και όλοι οι άλλοι πάντα θέταμε τα ζητήματα, αλλά δεν θα αρκούσε αυτό, δεν θα έλεγε τίποτα αυτό. Η Βουλή ήταν παρούσα σε όλα αυτά. </w:t>
      </w:r>
    </w:p>
    <w:p w14:paraId="619F985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Πιστεύω επίσης ότι ίσως υπάρχει παρεξήγηση και για το θέμα</w:t>
      </w:r>
      <w:r>
        <w:rPr>
          <w:rFonts w:eastAsia="Times New Roman" w:cs="Times New Roman"/>
          <w:szCs w:val="24"/>
        </w:rPr>
        <w:t xml:space="preserve"> του Ευρωκοινοβουλίου. Ως ελληνική Βουλή, μόλις μάθαμε ότι υπήρχε αυτή η συζήτηση στην υποεπιτροπή για να τεθεί το ζήτημα, στείλαμε σε έκτακτη δουλειά που έγινε μέσα στο τυπογραφείο της Βουλής στα ελληνικά, αγγλικά, γερμανικά το πόρισμα προς τους Ευρωβουλε</w:t>
      </w:r>
      <w:r>
        <w:rPr>
          <w:rFonts w:eastAsia="Times New Roman" w:cs="Times New Roman"/>
          <w:szCs w:val="24"/>
        </w:rPr>
        <w:t xml:space="preserve">υτές μας και προς το Ευρωκοινοβούλιο αμέσως, για να είναι υπ’ όψιν της διεθνούς κοινής γνώμης εκεί και στο Ευρωκοινοβούλιο στην παρούσα συζήτηση ότι η </w:t>
      </w:r>
      <w:r>
        <w:rPr>
          <w:rFonts w:eastAsia="Times New Roman" w:cs="Times New Roman"/>
          <w:szCs w:val="24"/>
        </w:rPr>
        <w:t xml:space="preserve">ελληνική </w:t>
      </w:r>
      <w:r>
        <w:rPr>
          <w:rFonts w:eastAsia="Times New Roman" w:cs="Times New Roman"/>
          <w:szCs w:val="24"/>
        </w:rPr>
        <w:t xml:space="preserve">Βουλή έχει ξεκινήσει την διεκδίκηση, υπάρχει πόρισμα της </w:t>
      </w:r>
      <w:r>
        <w:rPr>
          <w:rFonts w:eastAsia="Times New Roman" w:cs="Times New Roman"/>
          <w:szCs w:val="24"/>
        </w:rPr>
        <w:t xml:space="preserve">επιτροπής </w:t>
      </w:r>
      <w:r>
        <w:rPr>
          <w:rFonts w:eastAsia="Times New Roman" w:cs="Times New Roman"/>
          <w:szCs w:val="24"/>
        </w:rPr>
        <w:t xml:space="preserve">που θα έρθει στην Ολομέλεια. </w:t>
      </w:r>
      <w:r>
        <w:rPr>
          <w:rFonts w:eastAsia="Times New Roman" w:cs="Times New Roman"/>
          <w:szCs w:val="24"/>
        </w:rPr>
        <w:t xml:space="preserve">Αυτά είναι γεγονότα. Ουδείς σιώπησε για αυτά τα πράγματα. </w:t>
      </w:r>
    </w:p>
    <w:p w14:paraId="619F985C" w14:textId="77777777" w:rsidR="00F246CC" w:rsidRDefault="005B5D49">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πιστεύω ότι σήμερα είμαστε υποχρεωμένοι να μιλήσουμε με την αίσθηση του καθήκοντός μας, με την αίσθηση της ευθύνης. Να μιλήσουμε κατά κάποιο τρόπο και με την ιστορία κ</w:t>
      </w:r>
      <w:r>
        <w:rPr>
          <w:rFonts w:eastAsia="Times New Roman" w:cs="Times New Roman"/>
          <w:szCs w:val="24"/>
        </w:rPr>
        <w:t>αι να πούμε όλοι μαζί μετά από τη δρομολόγηση της διεκδίκησης για μια ακόμη φορά: Όχι! Ποτέ πια φασισμός στην Ελλάδα και στην Ευρώπη!</w:t>
      </w:r>
    </w:p>
    <w:p w14:paraId="619F985D" w14:textId="77777777" w:rsidR="00F246CC" w:rsidRDefault="005B5D49">
      <w:pPr>
        <w:spacing w:line="600" w:lineRule="auto"/>
        <w:ind w:firstLine="720"/>
        <w:jc w:val="center"/>
        <w:rPr>
          <w:rFonts w:eastAsia="Times New Roman" w:cs="Times New Roman"/>
          <w:szCs w:val="24"/>
        </w:rPr>
      </w:pPr>
      <w:r w:rsidRPr="00AA5EA4">
        <w:rPr>
          <w:rFonts w:eastAsia="Times New Roman" w:cs="Times New Roman"/>
          <w:szCs w:val="24"/>
        </w:rPr>
        <w:t>(Χειροκροτήματα</w:t>
      </w:r>
      <w:r>
        <w:rPr>
          <w:rFonts w:eastAsia="Times New Roman" w:cs="Times New Roman"/>
          <w:szCs w:val="24"/>
        </w:rPr>
        <w:t>)</w:t>
      </w:r>
    </w:p>
    <w:p w14:paraId="619F985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D50377">
        <w:rPr>
          <w:rFonts w:eastAsia="Times New Roman" w:cs="Times New Roman"/>
          <w:b/>
          <w:szCs w:val="24"/>
        </w:rPr>
        <w:t>ΝΙΚΟΛΑΟΣ ΒΟΥΤΣΗΣ</w:t>
      </w:r>
      <w:r>
        <w:rPr>
          <w:rFonts w:eastAsia="Times New Roman" w:cs="Times New Roman"/>
          <w:szCs w:val="24"/>
        </w:rPr>
        <w:t>)</w:t>
      </w:r>
    </w:p>
    <w:p w14:paraId="619F985F" w14:textId="77777777" w:rsidR="00F246CC" w:rsidRDefault="005B5D49">
      <w:pPr>
        <w:spacing w:line="600" w:lineRule="auto"/>
        <w:ind w:firstLine="720"/>
        <w:jc w:val="both"/>
        <w:rPr>
          <w:rFonts w:eastAsia="Times New Roman"/>
          <w:szCs w:val="24"/>
        </w:rPr>
      </w:pPr>
      <w:r>
        <w:rPr>
          <w:rFonts w:eastAsia="Times New Roman"/>
          <w:b/>
          <w:szCs w:val="24"/>
        </w:rPr>
        <w:t>ΠΡΟΕΔΡΟΣ (Νικ</w:t>
      </w:r>
      <w:r>
        <w:rPr>
          <w:rFonts w:eastAsia="Times New Roman"/>
          <w:b/>
          <w:szCs w:val="24"/>
        </w:rPr>
        <w:t xml:space="preserve">όλαος Βούτσης): </w:t>
      </w:r>
      <w:r w:rsidRPr="001E7F61">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w:t>
      </w:r>
      <w:r w:rsidRPr="001E7F61">
        <w:rPr>
          <w:rFonts w:eastAsia="Times New Roman"/>
          <w:szCs w:val="24"/>
        </w:rPr>
        <w:t>του κτηρίου και τον τρόπο οργάνωσης και λειτουργίας της</w:t>
      </w:r>
      <w:r>
        <w:rPr>
          <w:rFonts w:eastAsia="Times New Roman"/>
          <w:szCs w:val="24"/>
        </w:rPr>
        <w:t xml:space="preserve"> Βουλής, πενήντα ένας μαθητές </w:t>
      </w:r>
      <w:r w:rsidRPr="001E7F61">
        <w:rPr>
          <w:rFonts w:eastAsia="Times New Roman"/>
          <w:szCs w:val="24"/>
        </w:rPr>
        <w:t>και</w:t>
      </w:r>
      <w:r>
        <w:rPr>
          <w:rFonts w:eastAsia="Times New Roman"/>
          <w:szCs w:val="24"/>
        </w:rPr>
        <w:t xml:space="preserve"> μαθήτριες και</w:t>
      </w:r>
      <w:r w:rsidRPr="001E7F61">
        <w:rPr>
          <w:rFonts w:eastAsia="Times New Roman"/>
          <w:szCs w:val="24"/>
        </w:rPr>
        <w:t xml:space="preserve"> δύο </w:t>
      </w:r>
      <w:r>
        <w:rPr>
          <w:rFonts w:eastAsia="Times New Roman"/>
          <w:szCs w:val="24"/>
        </w:rPr>
        <w:t xml:space="preserve">εκπαιδευτικοί </w:t>
      </w:r>
      <w:r w:rsidRPr="001E7F61">
        <w:rPr>
          <w:rFonts w:eastAsia="Times New Roman"/>
          <w:szCs w:val="24"/>
        </w:rPr>
        <w:t xml:space="preserve">συνοδοί </w:t>
      </w:r>
      <w:r>
        <w:rPr>
          <w:rFonts w:eastAsia="Times New Roman"/>
          <w:szCs w:val="24"/>
        </w:rPr>
        <w:t>από το 4</w:t>
      </w:r>
      <w:r w:rsidRPr="0033689B">
        <w:rPr>
          <w:rFonts w:eastAsia="Times New Roman"/>
          <w:szCs w:val="24"/>
          <w:vertAlign w:val="superscript"/>
        </w:rPr>
        <w:t>ο</w:t>
      </w:r>
      <w:r>
        <w:rPr>
          <w:rFonts w:eastAsia="Times New Roman"/>
          <w:szCs w:val="24"/>
        </w:rPr>
        <w:t xml:space="preserve"> Γυμνάσιο Χανίων.</w:t>
      </w:r>
    </w:p>
    <w:p w14:paraId="619F9860" w14:textId="77777777" w:rsidR="00F246CC" w:rsidRDefault="005B5D49">
      <w:pPr>
        <w:spacing w:line="600" w:lineRule="auto"/>
        <w:ind w:firstLine="720"/>
        <w:jc w:val="both"/>
        <w:rPr>
          <w:rFonts w:eastAsia="Times New Roman"/>
          <w:szCs w:val="24"/>
        </w:rPr>
      </w:pPr>
      <w:r w:rsidRPr="001E7F61">
        <w:rPr>
          <w:rFonts w:eastAsia="Times New Roman"/>
          <w:szCs w:val="24"/>
        </w:rPr>
        <w:t xml:space="preserve">Η Βουλή τούς καλωσορίζει. </w:t>
      </w:r>
    </w:p>
    <w:p w14:paraId="619F9861" w14:textId="77777777" w:rsidR="00F246CC" w:rsidRDefault="005B5D49">
      <w:pPr>
        <w:spacing w:line="600" w:lineRule="auto"/>
        <w:ind w:firstLine="720"/>
        <w:jc w:val="center"/>
        <w:rPr>
          <w:rFonts w:eastAsia="Times New Roman"/>
          <w:szCs w:val="24"/>
        </w:rPr>
      </w:pPr>
      <w:r w:rsidRPr="001E7F61">
        <w:rPr>
          <w:rFonts w:eastAsia="Times New Roman"/>
          <w:szCs w:val="24"/>
        </w:rPr>
        <w:t>(Χειροκροτήματα απ’ όλες τις πτέρυγες της Βουλής)</w:t>
      </w:r>
    </w:p>
    <w:p w14:paraId="619F9862" w14:textId="77777777" w:rsidR="00F246CC" w:rsidRDefault="005B5D49">
      <w:pPr>
        <w:spacing w:line="600" w:lineRule="auto"/>
        <w:ind w:firstLine="720"/>
        <w:jc w:val="both"/>
        <w:rPr>
          <w:rFonts w:eastAsia="Times New Roman"/>
          <w:color w:val="000000"/>
          <w:szCs w:val="24"/>
        </w:rPr>
      </w:pPr>
      <w:r>
        <w:rPr>
          <w:rFonts w:eastAsia="Times New Roman" w:cs="Times New Roman"/>
          <w:szCs w:val="24"/>
        </w:rPr>
        <w:t xml:space="preserve">Προχωρούμε </w:t>
      </w:r>
      <w:r>
        <w:rPr>
          <w:rFonts w:eastAsia="Times New Roman" w:cs="Times New Roman"/>
          <w:szCs w:val="24"/>
        </w:rPr>
        <w:t xml:space="preserve">τώρα στο </w:t>
      </w:r>
      <w:r>
        <w:rPr>
          <w:rFonts w:eastAsia="Times New Roman" w:cs="Times New Roman"/>
          <w:szCs w:val="24"/>
        </w:rPr>
        <w:t>δεύτερο μέρος</w:t>
      </w:r>
      <w:r>
        <w:rPr>
          <w:rFonts w:eastAsia="Times New Roman" w:cs="Times New Roman"/>
          <w:szCs w:val="24"/>
        </w:rPr>
        <w:t xml:space="preserve"> της Ειδικής Ημερήσιας Διάταξης</w:t>
      </w:r>
      <w:r>
        <w:rPr>
          <w:rFonts w:eastAsia="Times New Roman" w:cs="Times New Roman"/>
          <w:szCs w:val="24"/>
        </w:rPr>
        <w:t xml:space="preserve"> που αφορά τη λ</w:t>
      </w:r>
      <w:r w:rsidRPr="00FA7587">
        <w:rPr>
          <w:rFonts w:eastAsia="Times New Roman"/>
          <w:bCs/>
          <w:color w:val="000000"/>
          <w:szCs w:val="24"/>
        </w:rPr>
        <w:t>ήψη</w:t>
      </w:r>
      <w:r>
        <w:rPr>
          <w:rFonts w:eastAsia="Times New Roman"/>
          <w:bCs/>
          <w:color w:val="000000"/>
          <w:szCs w:val="24"/>
        </w:rPr>
        <w:t xml:space="preserve"> </w:t>
      </w:r>
      <w:r w:rsidRPr="00FA7587">
        <w:rPr>
          <w:rFonts w:eastAsia="Times New Roman"/>
          <w:color w:val="000000"/>
          <w:szCs w:val="24"/>
        </w:rPr>
        <w:t>απόφασης της Βουλής των Ελλήνων επί της προτάσεως του Προέδρου της Βουλής</w:t>
      </w:r>
      <w:r>
        <w:rPr>
          <w:rFonts w:eastAsia="Times New Roman"/>
          <w:color w:val="000000"/>
          <w:szCs w:val="24"/>
        </w:rPr>
        <w:t xml:space="preserve"> </w:t>
      </w:r>
      <w:r w:rsidRPr="00FA7587">
        <w:rPr>
          <w:rFonts w:eastAsia="Times New Roman"/>
          <w:bCs/>
          <w:color w:val="000000"/>
          <w:szCs w:val="24"/>
        </w:rPr>
        <w:t>«για τη</w:t>
      </w:r>
      <w:r>
        <w:rPr>
          <w:rFonts w:eastAsia="Times New Roman"/>
          <w:bCs/>
          <w:color w:val="000000"/>
          <w:szCs w:val="24"/>
        </w:rPr>
        <w:t xml:space="preserve"> </w:t>
      </w:r>
      <w:r w:rsidRPr="00FA7587">
        <w:rPr>
          <w:rFonts w:eastAsia="Times New Roman"/>
          <w:bCs/>
          <w:color w:val="000000"/>
          <w:szCs w:val="24"/>
        </w:rPr>
        <w:t>διεκδίκηση των γερμανικών οφειλών»,</w:t>
      </w:r>
      <w:r>
        <w:rPr>
          <w:rFonts w:eastAsia="Times New Roman"/>
          <w:bCs/>
          <w:color w:val="000000"/>
          <w:szCs w:val="24"/>
        </w:rPr>
        <w:t xml:space="preserve"> </w:t>
      </w:r>
      <w:r>
        <w:rPr>
          <w:rFonts w:eastAsia="Times New Roman"/>
          <w:color w:val="000000"/>
          <w:szCs w:val="24"/>
        </w:rPr>
        <w:t>σύμφωνα με το άρθρο 51 παράγραφος</w:t>
      </w:r>
      <w:r w:rsidRPr="00FA7587">
        <w:rPr>
          <w:rFonts w:eastAsia="Times New Roman"/>
          <w:color w:val="000000"/>
          <w:szCs w:val="24"/>
        </w:rPr>
        <w:t xml:space="preserve"> 4 του Κανονισμού της Βουλής.</w:t>
      </w:r>
    </w:p>
    <w:p w14:paraId="619F9863"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w:t>
      </w:r>
      <w:r w:rsidRPr="006E2EBC">
        <w:rPr>
          <w:rFonts w:eastAsia="Times New Roman" w:cs="Times New Roman"/>
          <w:szCs w:val="24"/>
        </w:rPr>
        <w:t xml:space="preserve">υρίες και κύριοι συνάδελφοι, </w:t>
      </w:r>
      <w:r>
        <w:rPr>
          <w:rFonts w:eastAsia="Times New Roman" w:cs="Times New Roman"/>
          <w:szCs w:val="24"/>
        </w:rPr>
        <w:t>χθες Τρίτη 16 Απριλίου 2019 κατά τη συνεδρίαση της Διάσκεψης των Προέδρων εισηγήθηκα προς τα μέλη της την εγγραφή σε ειδική ημερήσια διάταξη σύμφωνα με το άρθρο 51 παράγραφος 4 του Κανονισμού της Βουλής</w:t>
      </w:r>
      <w:r>
        <w:rPr>
          <w:rFonts w:eastAsia="Times New Roman" w:cs="Times New Roman"/>
          <w:szCs w:val="24"/>
        </w:rPr>
        <w:t>,</w:t>
      </w:r>
      <w:r>
        <w:rPr>
          <w:rFonts w:eastAsia="Times New Roman" w:cs="Times New Roman"/>
          <w:szCs w:val="24"/>
        </w:rPr>
        <w:t xml:space="preserve"> τη λήψη απόφασης της Βο</w:t>
      </w:r>
      <w:r>
        <w:rPr>
          <w:rFonts w:eastAsia="Times New Roman" w:cs="Times New Roman"/>
          <w:szCs w:val="24"/>
        </w:rPr>
        <w:t xml:space="preserve">υλής επί της προτάσεώς μου για τη διεκδίκηση των γερμανικών οφειλών, την οποία και απεδέχθη κατά ευρεία πλειοψηφία η Διάσκεψη των Προέδρων. </w:t>
      </w:r>
    </w:p>
    <w:p w14:paraId="619F986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Θα σας διαβάσω το σχέδιο της απόφασης το οποίο –ύστερα από την κατά ευρεία πλειοψηφία απόφαση της Διάσκεψης των Προ</w:t>
      </w:r>
      <w:r>
        <w:rPr>
          <w:rFonts w:eastAsia="Times New Roman" w:cs="Times New Roman"/>
          <w:szCs w:val="24"/>
        </w:rPr>
        <w:t>έδρων- έχω την τιμή να προτείνω προς το Σώμα.</w:t>
      </w:r>
    </w:p>
    <w:p w14:paraId="619F9865"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Πριν από αυτό, θα ήθελα να δώσω τον λόγο στον κ. Παφίλη, διότι είπαν οι συνάδελφοι και από Βήματος ότι καταθέτουν μια δικιά τους πρόταση για να γραφτεί στα Πρακτικά και να μας εξηγήσει και ο ίδιος.</w:t>
      </w:r>
    </w:p>
    <w:p w14:paraId="619F9866"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ΑΘΑΝΑΣΙΟΣ ΠΑ</w:t>
      </w:r>
      <w:r>
        <w:rPr>
          <w:rFonts w:eastAsia="Times New Roman" w:cs="Times New Roman"/>
          <w:b/>
          <w:szCs w:val="24"/>
        </w:rPr>
        <w:t xml:space="preserve">ΦΙΛΗΣ: </w:t>
      </w:r>
      <w:r>
        <w:rPr>
          <w:rFonts w:eastAsia="Times New Roman" w:cs="Times New Roman"/>
          <w:szCs w:val="24"/>
        </w:rPr>
        <w:t>Έχουμε καταθέσει και στα Πρακτικά τη δική μας πρόταση. Φυσικά, δεν δίνει την δυνατότητα ο Κανονισμός -που θα έπρεπε- να γίνει ψηφοφορία και σε διαφορετική πρόταση. Έτσι ερμηνεύεται ο Κανονισμός, δεν θέλω να το σχολιάσω.</w:t>
      </w:r>
    </w:p>
    <w:p w14:paraId="619F9867"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Είναι σαφής η δική μας πρότασ</w:t>
      </w:r>
      <w:r>
        <w:rPr>
          <w:rFonts w:eastAsia="Times New Roman" w:cs="Times New Roman"/>
          <w:szCs w:val="24"/>
        </w:rPr>
        <w:t xml:space="preserve">η και η διαφωνία μας με το κείμενο που κατατίθεται στη Βουλή. Έχει να κάνει, πρώτον, με τις ευθύνες που υπάρχουν μέχρι τώρα και, δεύτερον, με συγκεκριμένα μέτρα και βήματα που πρέπει να γίνουν για τη διεκδίκηση των γερμανικών αποζημιώσεων. </w:t>
      </w:r>
    </w:p>
    <w:p w14:paraId="619F9868"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Εμείς, λοιπόν, </w:t>
      </w:r>
      <w:r>
        <w:rPr>
          <w:rFonts w:eastAsia="Times New Roman" w:cs="Times New Roman"/>
          <w:szCs w:val="24"/>
        </w:rPr>
        <w:t>αυτή την πρόταση θα ψηφίσουμε. Είναι σαφέστατη και πολιτικά ερμηνεύεται, νομίζω, από τον καθένα καλοπροαίρετο. Ακριβώς διαφωνούμε με αυτό το γενικό ψήφισμα που κατατίθεται από την πλευρά του Προέδρου της Βουλής.</w:t>
      </w:r>
    </w:p>
    <w:p w14:paraId="619F9869" w14:textId="77777777" w:rsidR="00F246CC" w:rsidRDefault="005B5D49">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Ευχαριστούμε. Ε</w:t>
      </w:r>
      <w:r>
        <w:rPr>
          <w:rFonts w:eastAsia="Times New Roman" w:cs="Times New Roman"/>
          <w:szCs w:val="24"/>
        </w:rPr>
        <w:t xml:space="preserve">νεγράφη στα Πρακτικά. Είναι σαφές ότι επί της ουσίας, σε σχέση με την έναρξη διεκδίκησης αυτής της διαδικασίας, υπάρχει συμφωνία από την πλευρά σας ως προς αυτό. </w:t>
      </w:r>
    </w:p>
    <w:p w14:paraId="619F986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διαβάζω το κείμενο της απόφασης:</w:t>
      </w:r>
    </w:p>
    <w:p w14:paraId="619F986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«Απόφαση της Ολομέλειας τη</w:t>
      </w:r>
      <w:r>
        <w:rPr>
          <w:rFonts w:eastAsia="Times New Roman" w:cs="Times New Roman"/>
          <w:szCs w:val="24"/>
        </w:rPr>
        <w:t xml:space="preserve">ς Βουλής των Ελλήνων. </w:t>
      </w:r>
    </w:p>
    <w:p w14:paraId="619F986C"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Σύμφωνα με την από 16 Απριλίου 2019 απόφαση της Διάσκεψης των Προέδρων, με την οποία έγινε δεκτή με ευρεία πλειοψηφία η πρόταση του Προέδρου της Βουλής, σύμφωνα με το άρθρο 51 παράγραφος 4 του Κανονισμού της Βουλής (Μέρος Κοινοβουλευ</w:t>
      </w:r>
      <w:r>
        <w:rPr>
          <w:rFonts w:eastAsia="Times New Roman" w:cs="Times New Roman"/>
          <w:szCs w:val="24"/>
        </w:rPr>
        <w:t xml:space="preserve">τικό), η Βουλή των Ελλήνων λαμβάνοντας υπόψη ότι: Με τις από 27 Φεβρουαρίου 2014, 10 Μαρτίου 2015 και 18 Νοεμβρίου 2015 ομόφωνες αποφάσεις της κατά την </w:t>
      </w:r>
      <w:r>
        <w:rPr>
          <w:rFonts w:eastAsia="Times New Roman" w:cs="Times New Roman"/>
          <w:szCs w:val="24"/>
        </w:rPr>
        <w:t>ΙΕ΄</w:t>
      </w:r>
      <w:r>
        <w:rPr>
          <w:rFonts w:eastAsia="Times New Roman" w:cs="Times New Roman"/>
          <w:szCs w:val="24"/>
        </w:rPr>
        <w:t xml:space="preserve">, την </w:t>
      </w:r>
      <w:r>
        <w:rPr>
          <w:rFonts w:eastAsia="Times New Roman" w:cs="Times New Roman"/>
          <w:szCs w:val="24"/>
        </w:rPr>
        <w:t xml:space="preserve">ΙΣΤ΄ </w:t>
      </w:r>
      <w:r>
        <w:rPr>
          <w:rFonts w:eastAsia="Times New Roman" w:cs="Times New Roman"/>
          <w:szCs w:val="24"/>
        </w:rPr>
        <w:t xml:space="preserve">και την </w:t>
      </w:r>
      <w:r>
        <w:rPr>
          <w:rFonts w:eastAsia="Times New Roman" w:cs="Times New Roman"/>
          <w:szCs w:val="24"/>
        </w:rPr>
        <w:t xml:space="preserve">ΙΖ΄ </w:t>
      </w:r>
      <w:r>
        <w:rPr>
          <w:rFonts w:eastAsia="Times New Roman" w:cs="Times New Roman"/>
          <w:szCs w:val="24"/>
        </w:rPr>
        <w:t xml:space="preserve">Βουλευτική Περίοδο αντίστοιχα συστάθηκε Διακομματική Κοινοβουλευτική Επιτροπή </w:t>
      </w:r>
      <w:r>
        <w:rPr>
          <w:rFonts w:eastAsia="Times New Roman" w:cs="Times New Roman"/>
          <w:szCs w:val="24"/>
        </w:rPr>
        <w:t xml:space="preserve">για τη διεκδίκηση των γερμανικών οφειλών. </w:t>
      </w:r>
    </w:p>
    <w:p w14:paraId="619F986D"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Διακομματική Επιτροπή αφού έλαβε υπ</w:t>
      </w:r>
      <w:r>
        <w:rPr>
          <w:rFonts w:eastAsia="Times New Roman" w:cs="Times New Roman"/>
          <w:szCs w:val="24"/>
        </w:rPr>
        <w:t xml:space="preserve">’ όψιν </w:t>
      </w:r>
      <w:r>
        <w:rPr>
          <w:rFonts w:eastAsia="Times New Roman" w:cs="Times New Roman"/>
          <w:szCs w:val="24"/>
        </w:rPr>
        <w:t xml:space="preserve">της τα </w:t>
      </w:r>
      <w:r>
        <w:rPr>
          <w:rFonts w:eastAsia="Times New Roman" w:cs="Times New Roman"/>
          <w:szCs w:val="24"/>
        </w:rPr>
        <w:t>πορίσματα</w:t>
      </w:r>
      <w:r>
        <w:rPr>
          <w:rFonts w:eastAsia="Times New Roman" w:cs="Times New Roman"/>
          <w:szCs w:val="24"/>
        </w:rPr>
        <w:t>-</w:t>
      </w:r>
      <w:r>
        <w:rPr>
          <w:rFonts w:eastAsia="Times New Roman" w:cs="Times New Roman"/>
          <w:szCs w:val="24"/>
        </w:rPr>
        <w:t xml:space="preserve">εκθέσεις </w:t>
      </w:r>
      <w:r>
        <w:rPr>
          <w:rFonts w:eastAsia="Times New Roman" w:cs="Times New Roman"/>
          <w:szCs w:val="24"/>
        </w:rPr>
        <w:t>του Γενικού Λογιστηρίου του Κράτους (Μάρτιος 2013, Δεκέμβριος 2014) του Νομικού Συμβουλίου του Κράτους (Ιανουάριος 2014), καθώς και άλλων αρμοδ</w:t>
      </w:r>
      <w:r>
        <w:rPr>
          <w:rFonts w:eastAsia="Times New Roman" w:cs="Times New Roman"/>
          <w:szCs w:val="24"/>
        </w:rPr>
        <w:t xml:space="preserve">ίων κρατικών φορέων (Υπουργείο Πολιτισμού, Τράπεζα της Ελλάδος) υπέβαλε </w:t>
      </w:r>
      <w:r>
        <w:rPr>
          <w:rFonts w:eastAsia="Times New Roman" w:cs="Times New Roman"/>
          <w:szCs w:val="24"/>
        </w:rPr>
        <w:t xml:space="preserve">πόρισμα </w:t>
      </w:r>
      <w:r>
        <w:rPr>
          <w:rFonts w:eastAsia="Times New Roman" w:cs="Times New Roman"/>
          <w:szCs w:val="24"/>
        </w:rPr>
        <w:t>-</w:t>
      </w:r>
      <w:r>
        <w:rPr>
          <w:rFonts w:eastAsia="Times New Roman" w:cs="Times New Roman"/>
          <w:szCs w:val="24"/>
        </w:rPr>
        <w:t xml:space="preserve"> έκθεση </w:t>
      </w:r>
      <w:r>
        <w:rPr>
          <w:rFonts w:eastAsia="Times New Roman" w:cs="Times New Roman"/>
          <w:szCs w:val="24"/>
        </w:rPr>
        <w:t xml:space="preserve">όπου καταγράφονται και οι επί μέρους γνώμες των εκπροσώπων των κομμάτων που συμμετείχαν σε αυτήν. </w:t>
      </w:r>
    </w:p>
    <w:p w14:paraId="619F986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Έχοντας περαιτέρω υπ’ όψιν ότι το ζήτημα των οφειλών προς την Ελλάδα από τον Α΄ και τον Β΄ Παγκόσμιο Πόλεμο παραμένει ανοιχτό ως απαράγραπτο χρέος που αναζητά επίμονα την ηθική, ιστορική και νομική του δικαίωση, ότι οι αξιώσεις του </w:t>
      </w:r>
      <w:r>
        <w:rPr>
          <w:rFonts w:eastAsia="Times New Roman" w:cs="Times New Roman"/>
          <w:szCs w:val="24"/>
        </w:rPr>
        <w:t xml:space="preserve">ελληνικού </w:t>
      </w:r>
      <w:r>
        <w:rPr>
          <w:rFonts w:eastAsia="Times New Roman" w:cs="Times New Roman"/>
          <w:szCs w:val="24"/>
        </w:rPr>
        <w:t>Κράτους και οι</w:t>
      </w:r>
      <w:r>
        <w:rPr>
          <w:rFonts w:eastAsia="Times New Roman" w:cs="Times New Roman"/>
          <w:szCs w:val="24"/>
        </w:rPr>
        <w:t xml:space="preserve"> οφειλές από τον Α΄ και τον Β΄ Παγκόσμιο Πόλεμο παραμένουν εκκρεμείς και ενεργές στο σύνολό τους, ότι το </w:t>
      </w:r>
      <w:r>
        <w:rPr>
          <w:rFonts w:eastAsia="Times New Roman" w:cs="Times New Roman"/>
          <w:szCs w:val="24"/>
        </w:rPr>
        <w:t xml:space="preserve">ελληνικό </w:t>
      </w:r>
      <w:r>
        <w:rPr>
          <w:rFonts w:eastAsia="Times New Roman" w:cs="Times New Roman"/>
          <w:szCs w:val="24"/>
        </w:rPr>
        <w:t>Κράτος ουδέποτε και καθ’ οιονδήποτε τρόπο αποποιήθηκε των αξιώσεών του και ότι δεν τίθεται και δεν δύναται να τεθεί κανένα ζήτημα παραγραφής τ</w:t>
      </w:r>
      <w:r>
        <w:rPr>
          <w:rFonts w:eastAsia="Times New Roman" w:cs="Times New Roman"/>
          <w:szCs w:val="24"/>
        </w:rPr>
        <w:t xml:space="preserve">ων αξιώσεων του </w:t>
      </w:r>
      <w:r>
        <w:rPr>
          <w:rFonts w:eastAsia="Times New Roman" w:cs="Times New Roman"/>
          <w:szCs w:val="24"/>
        </w:rPr>
        <w:t xml:space="preserve">ελληνικού </w:t>
      </w:r>
      <w:r>
        <w:rPr>
          <w:rFonts w:eastAsia="Times New Roman" w:cs="Times New Roman"/>
          <w:szCs w:val="24"/>
        </w:rPr>
        <w:t xml:space="preserve">Κράτους, καλεί την </w:t>
      </w:r>
      <w:r>
        <w:rPr>
          <w:rFonts w:eastAsia="Times New Roman" w:cs="Times New Roman"/>
          <w:szCs w:val="24"/>
        </w:rPr>
        <w:t xml:space="preserve">ελληνική </w:t>
      </w:r>
      <w:r>
        <w:rPr>
          <w:rFonts w:eastAsia="Times New Roman" w:cs="Times New Roman"/>
          <w:szCs w:val="24"/>
        </w:rPr>
        <w:t xml:space="preserve">Κυβέρνηση να προβεί σε όλες τις ενδεδειγμένες, ιδίως τις διπλωματικές και νομικές, ενέργειες για τη διεκδίκηση των οφειλών και την πλήρη ικανοποίηση όλων των αξιώσεων του ελληνικού </w:t>
      </w:r>
      <w:r>
        <w:rPr>
          <w:rFonts w:eastAsia="Times New Roman" w:cs="Times New Roman"/>
          <w:szCs w:val="24"/>
        </w:rPr>
        <w:t xml:space="preserve">Κράτους </w:t>
      </w:r>
      <w:r>
        <w:rPr>
          <w:rFonts w:eastAsia="Times New Roman" w:cs="Times New Roman"/>
          <w:szCs w:val="24"/>
        </w:rPr>
        <w:t>από τον Α΄ κα</w:t>
      </w:r>
      <w:r>
        <w:rPr>
          <w:rFonts w:eastAsia="Times New Roman" w:cs="Times New Roman"/>
          <w:szCs w:val="24"/>
        </w:rPr>
        <w:t xml:space="preserve">ι τον Β΄ Παγκόσμιο Πόλεμο. </w:t>
      </w:r>
    </w:p>
    <w:p w14:paraId="619F986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παρούσα απόφαση κοινοποιείται και στον Πρόεδρο της Δημοκρατίας.»</w:t>
      </w:r>
    </w:p>
    <w:p w14:paraId="619F9870"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Η προαναφερθείσα απόφαση </w:t>
      </w:r>
      <w:r>
        <w:rPr>
          <w:rFonts w:eastAsia="Times New Roman" w:cs="Times New Roman"/>
          <w:szCs w:val="24"/>
        </w:rPr>
        <w:t>θα καταχωριστεί στα Πρακτικά.</w:t>
      </w:r>
    </w:p>
    <w:p w14:paraId="619F9871"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(Η προαναφερθείσα απόφαση καταχωρίζεται στα πρακτικά και έχει</w:t>
      </w:r>
      <w:r>
        <w:rPr>
          <w:rFonts w:eastAsia="Times New Roman" w:cs="Times New Roman"/>
          <w:szCs w:val="24"/>
        </w:rPr>
        <w:t xml:space="preserve"> ως εξής:</w:t>
      </w:r>
    </w:p>
    <w:p w14:paraId="619F9872" w14:textId="77777777" w:rsidR="00F246CC" w:rsidRDefault="005B5D49">
      <w:pPr>
        <w:spacing w:line="600" w:lineRule="auto"/>
        <w:ind w:firstLine="720"/>
        <w:jc w:val="center"/>
        <w:rPr>
          <w:rFonts w:eastAsia="Times New Roman" w:cs="Times New Roman"/>
          <w:color w:val="FF0000"/>
          <w:szCs w:val="24"/>
        </w:rPr>
      </w:pPr>
      <w:r w:rsidRPr="00F35863">
        <w:rPr>
          <w:rFonts w:eastAsia="Times New Roman" w:cs="Times New Roman"/>
          <w:color w:val="FF0000"/>
          <w:szCs w:val="24"/>
        </w:rPr>
        <w:t>(ΑΛΛΑΓΗ ΣΕΛΙΔΑΣ)</w:t>
      </w:r>
    </w:p>
    <w:p w14:paraId="619F9873" w14:textId="77777777" w:rsidR="00F246CC" w:rsidRDefault="005B5D49">
      <w:pPr>
        <w:spacing w:line="600" w:lineRule="auto"/>
        <w:ind w:firstLine="720"/>
        <w:jc w:val="center"/>
        <w:rPr>
          <w:rFonts w:eastAsia="Times New Roman" w:cs="Times New Roman"/>
          <w:color w:val="FF0000"/>
          <w:szCs w:val="24"/>
        </w:rPr>
      </w:pPr>
      <w:r w:rsidRPr="00F35863">
        <w:rPr>
          <w:rFonts w:eastAsia="Times New Roman" w:cs="Times New Roman"/>
          <w:color w:val="FF0000"/>
          <w:szCs w:val="24"/>
        </w:rPr>
        <w:t>(Να καταχωρισθεί η</w:t>
      </w:r>
      <w:r w:rsidRPr="00F35863">
        <w:rPr>
          <w:rFonts w:eastAsia="Times New Roman" w:cs="Times New Roman"/>
          <w:color w:val="FF0000"/>
          <w:szCs w:val="24"/>
        </w:rPr>
        <w:t xml:space="preserve"> σελ. 438)</w:t>
      </w:r>
    </w:p>
    <w:p w14:paraId="619F9874" w14:textId="77777777" w:rsidR="00F246CC" w:rsidRDefault="005B5D49">
      <w:pPr>
        <w:spacing w:line="600" w:lineRule="auto"/>
        <w:ind w:firstLine="720"/>
        <w:jc w:val="center"/>
        <w:rPr>
          <w:rFonts w:eastAsia="Times New Roman" w:cs="Times New Roman"/>
          <w:color w:val="FF0000"/>
          <w:szCs w:val="24"/>
        </w:rPr>
      </w:pPr>
      <w:r w:rsidRPr="00F35863">
        <w:rPr>
          <w:rFonts w:eastAsia="Times New Roman" w:cs="Times New Roman"/>
          <w:color w:val="FF0000"/>
          <w:szCs w:val="24"/>
        </w:rPr>
        <w:t>(ΑΛΛΑΓΗ ΣΕΛΙΔΑΣ)</w:t>
      </w:r>
    </w:p>
    <w:p w14:paraId="619F9875" w14:textId="77777777" w:rsidR="00F246CC" w:rsidRDefault="005B5D49">
      <w:pPr>
        <w:spacing w:line="600" w:lineRule="auto"/>
        <w:ind w:firstLine="720"/>
        <w:jc w:val="both"/>
        <w:rPr>
          <w:rFonts w:eastAsia="Times New Roman" w:cs="Times New Roman"/>
          <w:szCs w:val="24"/>
        </w:rPr>
      </w:pPr>
      <w:r w:rsidRPr="00BE2041">
        <w:rPr>
          <w:rFonts w:eastAsia="Times New Roman" w:cs="Times New Roman"/>
          <w:b/>
          <w:szCs w:val="24"/>
        </w:rPr>
        <w:t>ΠΡΟΕΔΡΟΣ (Νικόλαος Βούτσης):</w:t>
      </w:r>
      <w:r>
        <w:rPr>
          <w:rFonts w:eastAsia="Times New Roman" w:cs="Times New Roman"/>
          <w:b/>
          <w:szCs w:val="24"/>
        </w:rPr>
        <w:t xml:space="preserve"> </w:t>
      </w:r>
      <w:r>
        <w:rPr>
          <w:rFonts w:eastAsia="Times New Roman" w:cs="Times New Roman"/>
          <w:szCs w:val="24"/>
        </w:rPr>
        <w:t>Παρακαλώ πολύ όσοι συμφωνούν να εγερθούν…</w:t>
      </w:r>
    </w:p>
    <w:p w14:paraId="619F9876"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πριν την ψηφοφορία …</w:t>
      </w:r>
    </w:p>
    <w:p w14:paraId="619F9877"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Τι θέλετε να πείτε, κύριε Τζαβάρα; </w:t>
      </w:r>
    </w:p>
    <w:p w14:paraId="619F9878"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w:t>
      </w:r>
      <w:r>
        <w:rPr>
          <w:rFonts w:eastAsia="Times New Roman" w:cs="Times New Roman"/>
          <w:szCs w:val="24"/>
        </w:rPr>
        <w:t xml:space="preserve">δρε, νομίζω ότι –και είναι προς το πνεύμα που ορίσατε- θα πρέπει σε αυτό το κείμενο να γίνει αναφορά και στις δύο προηγούμενες </w:t>
      </w:r>
      <w:r>
        <w:rPr>
          <w:rFonts w:eastAsia="Times New Roman" w:cs="Times New Roman"/>
          <w:szCs w:val="24"/>
        </w:rPr>
        <w:t xml:space="preserve">επιτροπές </w:t>
      </w:r>
      <w:r>
        <w:rPr>
          <w:rFonts w:eastAsia="Times New Roman" w:cs="Times New Roman"/>
          <w:szCs w:val="24"/>
        </w:rPr>
        <w:t>…</w:t>
      </w:r>
    </w:p>
    <w:p w14:paraId="619F9879"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19F987A"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Σας παρακαλώ, άκουσα και κατάλαβα. </w:t>
      </w:r>
    </w:p>
    <w:p w14:paraId="619F987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Αναφέρετε τις αποφάσεις, αλλά δεν αναφέρετε τις δύο </w:t>
      </w:r>
      <w:r>
        <w:rPr>
          <w:rFonts w:eastAsia="Times New Roman" w:cs="Times New Roman"/>
          <w:szCs w:val="24"/>
        </w:rPr>
        <w:t>επιτροπές</w:t>
      </w:r>
      <w:r>
        <w:rPr>
          <w:rFonts w:eastAsia="Times New Roman" w:cs="Times New Roman"/>
          <w:szCs w:val="24"/>
        </w:rPr>
        <w:t xml:space="preserve">. Και οι δύο αυτές </w:t>
      </w:r>
      <w:r>
        <w:rPr>
          <w:rFonts w:eastAsia="Times New Roman" w:cs="Times New Roman"/>
          <w:szCs w:val="24"/>
        </w:rPr>
        <w:t xml:space="preserve">επιτροπές </w:t>
      </w:r>
      <w:r>
        <w:rPr>
          <w:rFonts w:eastAsia="Times New Roman" w:cs="Times New Roman"/>
          <w:szCs w:val="24"/>
        </w:rPr>
        <w:t xml:space="preserve">θα πρέπει -και τα Πρακτικά τους και ό,τι εκεί παρήχθη- να αποτελέσουν ενιαίο σώμα με τα Πρακτικά της </w:t>
      </w:r>
      <w:r>
        <w:rPr>
          <w:rFonts w:eastAsia="Times New Roman" w:cs="Times New Roman"/>
          <w:szCs w:val="24"/>
        </w:rPr>
        <w:t xml:space="preserve">επιτροπής </w:t>
      </w:r>
      <w:r>
        <w:rPr>
          <w:rFonts w:eastAsia="Times New Roman" w:cs="Times New Roman"/>
          <w:szCs w:val="24"/>
        </w:rPr>
        <w:t>που σήμερα συζητήσαμε το συγκεκριμένο πόρισμά της.</w:t>
      </w:r>
    </w:p>
    <w:p w14:paraId="619F987C"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Τζαβάρα, με συγχωρείτ</w:t>
      </w:r>
      <w:r>
        <w:rPr>
          <w:rFonts w:eastAsia="Times New Roman" w:cs="Times New Roman"/>
          <w:szCs w:val="24"/>
        </w:rPr>
        <w:t xml:space="preserve">ε. Αυτό δεν μπορεί να γίνει. Αναφερόμαστε σαφέστατα στις αποφάσεις της ΙΕ΄, της ΙΣΤ΄ και της ΙΖ΄ Συνόδου για τη σύσταση των </w:t>
      </w:r>
      <w:r>
        <w:rPr>
          <w:rFonts w:eastAsia="Times New Roman" w:cs="Times New Roman"/>
          <w:szCs w:val="24"/>
        </w:rPr>
        <w:t>επιτροπών</w:t>
      </w:r>
      <w:r>
        <w:rPr>
          <w:rFonts w:eastAsia="Times New Roman" w:cs="Times New Roman"/>
          <w:szCs w:val="24"/>
        </w:rPr>
        <w:t xml:space="preserve">. Αυτά όλα έχουν ενσωματωθεί στο πόρισμα. Δεν ψηφίζουμε το πόρισμα. Ξέρετε ότι τα πορίσματα δεν ψηφίζονται. </w:t>
      </w:r>
    </w:p>
    <w:p w14:paraId="619F987D"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ΤΖΑΒΑΡΑΣ:</w:t>
      </w:r>
      <w:r>
        <w:rPr>
          <w:rFonts w:eastAsia="Times New Roman" w:cs="Times New Roman"/>
          <w:szCs w:val="24"/>
        </w:rPr>
        <w:t xml:space="preserve"> Δεν ψηφίζεται το πόρισμα!</w:t>
      </w:r>
    </w:p>
    <w:p w14:paraId="619F987E"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Αυτό σας λέω. Έγινε η συζήτηση και γι’ αυτό είναι δεύτερη ημερήσια διάταξη, ξεχωριστή. Επί των πορισμάτων έγινε η συζήτηση. Τα πορίσματα έχουν χαρακτήρα γνωμοδοτικό. Δεν ψηφίζουμε το πόρισμα </w:t>
      </w:r>
      <w:r>
        <w:rPr>
          <w:rFonts w:eastAsia="Times New Roman" w:cs="Times New Roman"/>
          <w:szCs w:val="24"/>
        </w:rPr>
        <w:t xml:space="preserve">για να ψηφίσουμε και τα δύο προηγούμενα. Ψηφίζουμε την απόφαση. </w:t>
      </w:r>
    </w:p>
    <w:p w14:paraId="619F987F"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Μας φέρνετε ένα κείμενο…</w:t>
      </w:r>
    </w:p>
    <w:p w14:paraId="619F9880"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Τζαβάρα, δεν σας φέρνω κανένα κείμενο. Σας φέρνω το κείμενο της Διάσκεψης των Προέδρων όπου –με διαφωνία του</w:t>
      </w:r>
      <w:r>
        <w:rPr>
          <w:rFonts w:eastAsia="Times New Roman" w:cs="Times New Roman"/>
          <w:szCs w:val="24"/>
        </w:rPr>
        <w:t xml:space="preserve"> ΚΚΕ ως προς το ζήτημα που έθεσε ευθέως ο κ. Παφίλης- οι άλλοι προχωρήσαμε έτσι. Τι άλλο να σας πω;</w:t>
      </w:r>
    </w:p>
    <w:p w14:paraId="619F9881"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Με αυτήν την πράξη, σύμφωνα με το άρθρο 51 παράγραφος 3 και 4 του Κανονισμού, το συγκεκριμένο θέμα εγγράφεται για συζήτηση και απόφασ</w:t>
      </w:r>
      <w:r>
        <w:rPr>
          <w:rFonts w:eastAsia="Times New Roman" w:cs="Times New Roman"/>
          <w:szCs w:val="24"/>
        </w:rPr>
        <w:t xml:space="preserve">η. </w:t>
      </w:r>
    </w:p>
    <w:p w14:paraId="619F9882"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Ενεγράφη. </w:t>
      </w:r>
    </w:p>
    <w:p w14:paraId="619F9883"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Άρα, πριν από την απόφαση προηγείται συζήτηση και όταν ζητάω τον λόγο, τον ζητάω για να δώσω ακριβώς το στίγμα της παράλειψης που διαπίστωσα και αυτό γίνεται </w:t>
      </w:r>
      <w:r>
        <w:rPr>
          <w:rFonts w:eastAsia="Times New Roman" w:cs="Times New Roman"/>
          <w:szCs w:val="24"/>
        </w:rPr>
        <w:t xml:space="preserve">στο πλαίσιο </w:t>
      </w:r>
      <w:r>
        <w:rPr>
          <w:rFonts w:eastAsia="Times New Roman" w:cs="Times New Roman"/>
          <w:szCs w:val="24"/>
        </w:rPr>
        <w:t>ακριβώς του Κανονισ</w:t>
      </w:r>
      <w:r>
        <w:rPr>
          <w:rFonts w:eastAsia="Times New Roman" w:cs="Times New Roman"/>
          <w:szCs w:val="24"/>
        </w:rPr>
        <w:t xml:space="preserve">μού. Γνωρίζω πολύ καλά και είμαι σε θέση να κατανοώ πού υπάρχει κανονικότητα και πού υπάρχει αντικανονικότητα. </w:t>
      </w:r>
    </w:p>
    <w:p w14:paraId="619F9884"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Γι’ αυτό σας λέω ότι εκτός από αυτήν την </w:t>
      </w:r>
      <w:r>
        <w:rPr>
          <w:rFonts w:eastAsia="Times New Roman" w:cs="Times New Roman"/>
          <w:szCs w:val="24"/>
        </w:rPr>
        <w:t xml:space="preserve">επιτροπή </w:t>
      </w:r>
      <w:r>
        <w:rPr>
          <w:rFonts w:eastAsia="Times New Roman" w:cs="Times New Roman"/>
          <w:szCs w:val="24"/>
        </w:rPr>
        <w:t>που έθεσε το συγκεκριμένο πόρισμα, όπως το είπατε, για το οποίο με βάση το άρθρο 45 παράγραφος</w:t>
      </w:r>
      <w:r>
        <w:rPr>
          <w:rFonts w:eastAsia="Times New Roman" w:cs="Times New Roman"/>
          <w:szCs w:val="24"/>
        </w:rPr>
        <w:t xml:space="preserve"> 2 δεν γίνεται ψηφοφορία…</w:t>
      </w:r>
    </w:p>
    <w:p w14:paraId="619F9885"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μην επαναλαμβάνετε την ομιλία σας. </w:t>
      </w:r>
    </w:p>
    <w:p w14:paraId="619F9886"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Γι’ αυτό ακριβώς σας λέω αυτό που απηύθυνα στο Προεδρείο!</w:t>
      </w:r>
    </w:p>
    <w:p w14:paraId="619F9887"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Οι αποδεχόμενοι την </w:t>
      </w:r>
      <w:r w:rsidRPr="004169DA">
        <w:rPr>
          <w:rFonts w:eastAsia="Times New Roman" w:cs="Times New Roman"/>
          <w:color w:val="FF0000"/>
          <w:szCs w:val="24"/>
        </w:rPr>
        <w:t xml:space="preserve">πρόταση </w:t>
      </w:r>
      <w:r>
        <w:rPr>
          <w:rFonts w:eastAsia="Times New Roman" w:cs="Times New Roman"/>
          <w:szCs w:val="24"/>
        </w:rPr>
        <w:t>παρακαλώ να ε</w:t>
      </w:r>
      <w:r>
        <w:rPr>
          <w:rFonts w:eastAsia="Times New Roman" w:cs="Times New Roman"/>
          <w:szCs w:val="24"/>
        </w:rPr>
        <w:t xml:space="preserve">γερθούν. </w:t>
      </w:r>
    </w:p>
    <w:p w14:paraId="619F9888"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(Εγείρονται οι αποδεχόμενοι την πρόταση)</w:t>
      </w:r>
    </w:p>
    <w:p w14:paraId="619F9889"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Με ευρύτατη πλειοψηφία ελήφθη η απόφαση! </w:t>
      </w:r>
    </w:p>
    <w:p w14:paraId="619F988A" w14:textId="77777777" w:rsidR="00F246CC" w:rsidRDefault="005B5D49">
      <w:pPr>
        <w:spacing w:line="600" w:lineRule="auto"/>
        <w:ind w:firstLine="720"/>
        <w:jc w:val="center"/>
        <w:rPr>
          <w:rFonts w:eastAsia="Times New Roman" w:cs="Times New Roman"/>
          <w:szCs w:val="24"/>
        </w:rPr>
      </w:pPr>
      <w:r>
        <w:rPr>
          <w:rFonts w:eastAsia="Times New Roman" w:cs="Times New Roman"/>
          <w:szCs w:val="24"/>
        </w:rPr>
        <w:t>(Ζωηρά χειροκροτήματα)</w:t>
      </w:r>
    </w:p>
    <w:p w14:paraId="619F988B"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ερωτάται το Σώμα </w:t>
      </w:r>
      <w:r w:rsidRPr="004169DA">
        <w:rPr>
          <w:rFonts w:eastAsia="Times New Roman" w:cs="Times New Roman"/>
          <w:color w:val="FF0000"/>
          <w:szCs w:val="24"/>
        </w:rPr>
        <w:t>εάν αποδέχεται</w:t>
      </w:r>
      <w:r>
        <w:rPr>
          <w:rFonts w:eastAsia="Times New Roman" w:cs="Times New Roman"/>
          <w:szCs w:val="24"/>
        </w:rPr>
        <w:t xml:space="preserve">. </w:t>
      </w:r>
    </w:p>
    <w:p w14:paraId="619F988C"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619F988D"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Συνεπώς, η </w:t>
      </w:r>
      <w:r>
        <w:rPr>
          <w:rFonts w:eastAsia="Times New Roman" w:cs="Times New Roman"/>
          <w:szCs w:val="24"/>
        </w:rPr>
        <w:t xml:space="preserve">Βουλή ενέκρινε κατά πλειοψηφία. </w:t>
      </w:r>
    </w:p>
    <w:p w14:paraId="619F988E"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Ολοκληρώθηκε, πρώτον, η συζήτηση επί της </w:t>
      </w:r>
      <w:r>
        <w:rPr>
          <w:rFonts w:eastAsia="Times New Roman" w:cs="Times New Roman"/>
          <w:szCs w:val="24"/>
        </w:rPr>
        <w:t xml:space="preserve">Εκθέσεως </w:t>
      </w:r>
      <w:r>
        <w:rPr>
          <w:rFonts w:eastAsia="Times New Roman" w:cs="Times New Roman"/>
          <w:szCs w:val="24"/>
        </w:rPr>
        <w:t>της Διακομματικής Κοινοβουλευτικής Επιτροπής για τη διεκδίκηση των γερμανικών οφειλών, σύμφωνα με το άρθρο 45 παράγραφος 2 του Κανονισμού της Βουλής και, δεύτερον, η λήψη απ</w:t>
      </w:r>
      <w:r>
        <w:rPr>
          <w:rFonts w:eastAsia="Times New Roman" w:cs="Times New Roman"/>
          <w:szCs w:val="24"/>
        </w:rPr>
        <w:t xml:space="preserve">όφασης της Βουλής των Ελλήνων επί της προτάσεως μου, του Προέδρου της Βουλής, για τη διεκδίκηση των γερμανικών οφειλών, σύμφωνα με το άρθρο 51 παράγραφος 4 του Κανονισμού της Βουλής. </w:t>
      </w:r>
    </w:p>
    <w:p w14:paraId="619F988F" w14:textId="77777777" w:rsidR="00F246CC" w:rsidRDefault="005B5D4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παρακαλώ </w:t>
      </w:r>
      <w:r>
        <w:rPr>
          <w:rFonts w:eastAsia="Times New Roman" w:cs="Times New Roman"/>
          <w:szCs w:val="24"/>
        </w:rPr>
        <w:t xml:space="preserve">το Σώμα </w:t>
      </w:r>
      <w:r>
        <w:rPr>
          <w:rFonts w:eastAsia="Times New Roman" w:cs="Times New Roman"/>
          <w:szCs w:val="24"/>
        </w:rPr>
        <w:t>να εξουσιοδοτήσε</w:t>
      </w:r>
      <w:r>
        <w:rPr>
          <w:rFonts w:eastAsia="Times New Roman" w:cs="Times New Roman"/>
          <w:szCs w:val="24"/>
        </w:rPr>
        <w:t>ι</w:t>
      </w:r>
      <w:r>
        <w:rPr>
          <w:rFonts w:eastAsia="Times New Roman" w:cs="Times New Roman"/>
          <w:szCs w:val="24"/>
        </w:rPr>
        <w:t xml:space="preserve"> το Προε</w:t>
      </w:r>
      <w:r>
        <w:rPr>
          <w:rFonts w:eastAsia="Times New Roman" w:cs="Times New Roman"/>
          <w:szCs w:val="24"/>
        </w:rPr>
        <w:t>δρείο για την υπ’ ευθύνη του επικύρωση των Πρακτικών της σημερινής συνεδρίασης.</w:t>
      </w:r>
    </w:p>
    <w:p w14:paraId="619F9890" w14:textId="77777777" w:rsidR="00F246CC" w:rsidRDefault="005B5D49">
      <w:pPr>
        <w:spacing w:line="600" w:lineRule="auto"/>
        <w:ind w:firstLine="720"/>
        <w:jc w:val="both"/>
        <w:rPr>
          <w:rFonts w:eastAsia="Times New Roman" w:cs="Times New Roman"/>
          <w:szCs w:val="24"/>
        </w:rPr>
      </w:pPr>
      <w:r w:rsidRPr="00E6684B">
        <w:rPr>
          <w:rFonts w:eastAsia="Times New Roman" w:cs="Times New Roman"/>
          <w:b/>
          <w:szCs w:val="24"/>
        </w:rPr>
        <w:t xml:space="preserve">ΟΛΟΙ ΟΙ ΒΟΥΛΕΥΤΕΣ: </w:t>
      </w:r>
      <w:r w:rsidRPr="00E6684B">
        <w:rPr>
          <w:rFonts w:eastAsia="Times New Roman" w:cs="Times New Roman"/>
          <w:szCs w:val="24"/>
        </w:rPr>
        <w:t>Μάλιστα, μάλιστα.</w:t>
      </w:r>
    </w:p>
    <w:p w14:paraId="619F9891" w14:textId="77777777" w:rsidR="00F246CC" w:rsidRDefault="005B5D49">
      <w:pPr>
        <w:spacing w:line="600" w:lineRule="auto"/>
        <w:ind w:firstLine="720"/>
        <w:jc w:val="both"/>
        <w:rPr>
          <w:rFonts w:eastAsia="Times New Roman" w:cs="Times New Roman"/>
          <w:b/>
          <w:szCs w:val="24"/>
        </w:rPr>
      </w:pPr>
      <w:r w:rsidRPr="00E6684B">
        <w:rPr>
          <w:rFonts w:eastAsia="Times New Roman" w:cs="Times New Roman"/>
          <w:b/>
          <w:szCs w:val="24"/>
        </w:rPr>
        <w:t>ΠΡΟ</w:t>
      </w:r>
      <w:r>
        <w:rPr>
          <w:rFonts w:eastAsia="Times New Roman" w:cs="Times New Roman"/>
          <w:b/>
          <w:szCs w:val="24"/>
        </w:rPr>
        <w:t>Ε</w:t>
      </w:r>
      <w:r w:rsidRPr="00E6684B">
        <w:rPr>
          <w:rFonts w:eastAsia="Times New Roman" w:cs="Times New Roman"/>
          <w:b/>
          <w:szCs w:val="24"/>
        </w:rPr>
        <w:t xml:space="preserve">ΔΡΟΣ (Νικόλαος Βούτσης): </w:t>
      </w:r>
      <w:r>
        <w:rPr>
          <w:rFonts w:eastAsia="Times New Roman" w:cs="Times New Roman"/>
          <w:szCs w:val="24"/>
        </w:rPr>
        <w:t>Συνεπώς τ</w:t>
      </w:r>
      <w:r>
        <w:rPr>
          <w:rFonts w:eastAsia="Times New Roman" w:cs="Times New Roman"/>
          <w:szCs w:val="24"/>
        </w:rPr>
        <w:t xml:space="preserve">ο Σώμα παρέσχε τη ζητηθείσα εξουσιοδότηση. </w:t>
      </w:r>
    </w:p>
    <w:p w14:paraId="619F9892" w14:textId="77777777" w:rsidR="00F246CC" w:rsidRDefault="005B5D49">
      <w:pPr>
        <w:spacing w:line="600" w:lineRule="auto"/>
        <w:ind w:firstLine="720"/>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 xml:space="preserve">ύριοι συνάδελφοι, δέχεστε στο σημείο αυτό να </w:t>
      </w:r>
      <w:r w:rsidRPr="00C76C56">
        <w:rPr>
          <w:rFonts w:eastAsia="Times New Roman" w:cs="Times New Roman"/>
          <w:szCs w:val="24"/>
        </w:rPr>
        <w:t>λύσουμε τη συνεδρίαση;</w:t>
      </w:r>
    </w:p>
    <w:p w14:paraId="619F9893" w14:textId="77777777" w:rsidR="00F246CC" w:rsidRDefault="005B5D49">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619F9894" w14:textId="77777777" w:rsidR="00F246CC" w:rsidRDefault="005B5D49">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w:t>
      </w:r>
      <w:r w:rsidRPr="00C76C56">
        <w:rPr>
          <w:rFonts w:eastAsia="Times New Roman" w:cs="Times New Roman"/>
          <w:szCs w:val="24"/>
        </w:rPr>
        <w:t xml:space="preserve">Με τη </w:t>
      </w:r>
      <w:r>
        <w:rPr>
          <w:rFonts w:eastAsia="Times New Roman" w:cs="Times New Roman"/>
          <w:szCs w:val="24"/>
        </w:rPr>
        <w:t>συναίνεση του Σώματος και ώρα 2</w:t>
      </w:r>
      <w:r w:rsidRPr="00EB349E">
        <w:rPr>
          <w:rFonts w:eastAsia="Times New Roman" w:cs="Times New Roman"/>
          <w:szCs w:val="24"/>
        </w:rPr>
        <w:t>1</w:t>
      </w:r>
      <w:r>
        <w:rPr>
          <w:rFonts w:eastAsia="Times New Roman" w:cs="Times New Roman"/>
          <w:szCs w:val="24"/>
        </w:rPr>
        <w:t>.</w:t>
      </w:r>
      <w:r w:rsidRPr="00EB349E">
        <w:rPr>
          <w:rFonts w:eastAsia="Times New Roman" w:cs="Times New Roman"/>
          <w:szCs w:val="24"/>
        </w:rPr>
        <w:t>16</w:t>
      </w:r>
      <w:r>
        <w:rPr>
          <w:rFonts w:eastAsia="Times New Roman" w:cs="Times New Roman"/>
          <w:szCs w:val="24"/>
        </w:rPr>
        <w:t>΄ λύεται η συνεδρίαση για αύριο</w:t>
      </w:r>
      <w:r>
        <w:rPr>
          <w:rFonts w:eastAsia="Times New Roman" w:cs="Times New Roman"/>
          <w:szCs w:val="24"/>
        </w:rPr>
        <w:t>,</w:t>
      </w:r>
      <w:r w:rsidRPr="00C76C56">
        <w:rPr>
          <w:rFonts w:eastAsia="Times New Roman" w:cs="Times New Roman"/>
          <w:szCs w:val="24"/>
        </w:rPr>
        <w:t xml:space="preserve"> </w:t>
      </w:r>
      <w:r>
        <w:rPr>
          <w:rFonts w:eastAsia="Times New Roman" w:cs="Times New Roman"/>
          <w:szCs w:val="24"/>
        </w:rPr>
        <w:t>ημέρα Πέμπτη 18 Απριλίου 2019 και ώρα 9.30</w:t>
      </w:r>
      <w:r w:rsidRPr="00C76C56">
        <w:rPr>
          <w:rFonts w:eastAsia="Times New Roman" w:cs="Times New Roman"/>
          <w:szCs w:val="24"/>
        </w:rPr>
        <w:t>΄, με α</w:t>
      </w:r>
      <w:r>
        <w:rPr>
          <w:rFonts w:eastAsia="Times New Roman" w:cs="Times New Roman"/>
          <w:szCs w:val="24"/>
        </w:rPr>
        <w:t>ντικείμενο εργασιών του Σώματος</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α) κοινοβου</w:t>
      </w:r>
      <w:r w:rsidRPr="00C76C56">
        <w:rPr>
          <w:rFonts w:eastAsia="Times New Roman" w:cs="Times New Roman"/>
          <w:szCs w:val="24"/>
        </w:rPr>
        <w:t>λευτικό έλεγχο</w:t>
      </w:r>
      <w:r>
        <w:rPr>
          <w:rFonts w:eastAsia="Times New Roman" w:cs="Times New Roman"/>
          <w:szCs w:val="24"/>
        </w:rPr>
        <w:t xml:space="preserve">, </w:t>
      </w:r>
      <w:r w:rsidRPr="00C76C56">
        <w:rPr>
          <w:rFonts w:eastAsia="Times New Roman" w:cs="Times New Roman"/>
          <w:szCs w:val="24"/>
        </w:rPr>
        <w:t>συζήτηση επικαίρων ερωτήσεων και β) νομοθετική εργασία</w:t>
      </w:r>
      <w:r>
        <w:rPr>
          <w:rFonts w:eastAsia="Times New Roman" w:cs="Times New Roman"/>
          <w:szCs w:val="24"/>
        </w:rPr>
        <w:t xml:space="preserve">, </w:t>
      </w:r>
      <w:r w:rsidRPr="00C76C56">
        <w:rPr>
          <w:rFonts w:eastAsia="Times New Roman" w:cs="Times New Roman"/>
          <w:szCs w:val="24"/>
        </w:rPr>
        <w:t>σύμφωνα με την ημερήσια διάταξη που έχει διανεμηθεί.</w:t>
      </w:r>
      <w:r>
        <w:rPr>
          <w:rFonts w:eastAsia="Times New Roman" w:cs="Times New Roman"/>
          <w:szCs w:val="24"/>
        </w:rPr>
        <w:t xml:space="preserve"> Σας ενημερώνω ότι άλλαξε η ώρα για το νομοσχέδιο, η συζήτηση του οποίου θα αρχίσει στις 14</w:t>
      </w:r>
      <w:r>
        <w:rPr>
          <w:rFonts w:eastAsia="Times New Roman" w:cs="Times New Roman"/>
          <w:szCs w:val="24"/>
        </w:rPr>
        <w:t>.</w:t>
      </w:r>
      <w:r>
        <w:rPr>
          <w:rFonts w:eastAsia="Times New Roman" w:cs="Times New Roman"/>
          <w:szCs w:val="24"/>
        </w:rPr>
        <w:t>00</w:t>
      </w:r>
      <w:r>
        <w:rPr>
          <w:rFonts w:eastAsia="Times New Roman" w:cs="Times New Roman"/>
          <w:szCs w:val="24"/>
        </w:rPr>
        <w:t>΄</w:t>
      </w:r>
      <w:r>
        <w:rPr>
          <w:rFonts w:eastAsia="Times New Roman" w:cs="Times New Roman"/>
          <w:szCs w:val="24"/>
        </w:rPr>
        <w:t xml:space="preserve">. </w:t>
      </w:r>
    </w:p>
    <w:p w14:paraId="619F9895" w14:textId="77777777" w:rsidR="00F246CC" w:rsidRDefault="005B5D49">
      <w:pPr>
        <w:spacing w:line="600" w:lineRule="auto"/>
        <w:jc w:val="both"/>
        <w:rPr>
          <w:rFonts w:eastAsia="Times New Roman" w:cs="Times New Roman"/>
          <w:szCs w:val="24"/>
        </w:rPr>
      </w:pPr>
      <w:r>
        <w:rPr>
          <w:rFonts w:eastAsia="Times New Roman" w:cs="Times New Roman"/>
          <w:b/>
          <w:bCs/>
          <w:szCs w:val="24"/>
        </w:rPr>
        <w:t xml:space="preserve"> </w:t>
      </w:r>
      <w:r w:rsidRPr="00C76C56">
        <w:rPr>
          <w:rFonts w:eastAsia="Times New Roman" w:cs="Times New Roman"/>
          <w:b/>
          <w:bCs/>
          <w:szCs w:val="24"/>
        </w:rPr>
        <w:t xml:space="preserve">Ο ΠΡΟΕΔΡΟΣ            </w:t>
      </w:r>
      <w:r>
        <w:rPr>
          <w:rFonts w:eastAsia="Times New Roman" w:cs="Times New Roman"/>
          <w:b/>
          <w:bCs/>
          <w:szCs w:val="24"/>
        </w:rPr>
        <w:t xml:space="preserve">                </w:t>
      </w:r>
      <w:r w:rsidRPr="00C76C56">
        <w:rPr>
          <w:rFonts w:eastAsia="Times New Roman" w:cs="Times New Roman"/>
          <w:b/>
          <w:bCs/>
          <w:szCs w:val="24"/>
        </w:rPr>
        <w:t xml:space="preserve">                                            ΟΙ ΓΡΑΜΜΑΤΕΙΣ</w:t>
      </w:r>
      <w:r w:rsidRPr="00C76C56">
        <w:rPr>
          <w:rFonts w:eastAsia="Times New Roman" w:cs="Times New Roman"/>
          <w:szCs w:val="24"/>
        </w:rPr>
        <w:t xml:space="preserve"> </w:t>
      </w:r>
    </w:p>
    <w:sectPr w:rsidR="00F246C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mdOjFqsLi/AiFv35GE/RtdB7SH4=" w:salt="/eu0S50zEYGoBFGLsobeG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6CC"/>
    <w:rsid w:val="00075A63"/>
    <w:rsid w:val="005B5D49"/>
    <w:rsid w:val="00F246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8D0D"/>
  <w15:docId w15:val="{18A8E20F-4CA7-41EF-8FEC-86D1D324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8519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85199"/>
    <w:rPr>
      <w:rFonts w:ascii="Segoe UI" w:hAnsi="Segoe UI" w:cs="Segoe UI"/>
      <w:sz w:val="18"/>
      <w:szCs w:val="18"/>
    </w:rPr>
  </w:style>
  <w:style w:type="paragraph" w:styleId="a4">
    <w:name w:val="Revision"/>
    <w:hidden/>
    <w:uiPriority w:val="99"/>
    <w:semiHidden/>
    <w:rsid w:val="00B840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823</MetadataID>
    <Session xmlns="641f345b-441b-4b81-9152-adc2e73ba5e1">Δ´</Session>
    <Date xmlns="641f345b-441b-4b81-9152-adc2e73ba5e1">2019-04-16T21:00:00+00:00</Date>
    <Status xmlns="641f345b-441b-4b81-9152-adc2e73ba5e1">
      <Url>https://intra.parliament.gr/praktika/Lists/Incoming_Metadata/EditForm.aspx?ID=823&amp;Source=/praktika/Recordings_Library/Forms/AllItems.aspx</Url>
      <Description>Δημοσιεύτηκε</Description>
    </Status>
    <Meeting xmlns="641f345b-441b-4b81-9152-adc2e73ba5e1">ΡΙΒ´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1A5540-EB57-4D65-AD8E-497BADB880C0}">
  <ds:schemaRefs>
    <ds:schemaRef ds:uri="http://schemas.openxmlformats.org/package/2006/metadata/core-properties"/>
    <ds:schemaRef ds:uri="http://purl.org/dc/elements/1.1/"/>
    <ds:schemaRef ds:uri="http://schemas.microsoft.com/office/2006/metadata/properties"/>
    <ds:schemaRef ds:uri="http://purl.org/dc/terms/"/>
    <ds:schemaRef ds:uri="http://schemas.microsoft.com/office/infopath/2007/PartnerControls"/>
    <ds:schemaRef ds:uri="http://schemas.microsoft.com/office/2006/documentManagement/types"/>
    <ds:schemaRef ds:uri="641f345b-441b-4b81-9152-adc2e73ba5e1"/>
    <ds:schemaRef ds:uri="http://www.w3.org/XML/1998/namespace"/>
    <ds:schemaRef ds:uri="http://purl.org/dc/dcmitype/"/>
  </ds:schemaRefs>
</ds:datastoreItem>
</file>

<file path=customXml/itemProps2.xml><?xml version="1.0" encoding="utf-8"?>
<ds:datastoreItem xmlns:ds="http://schemas.openxmlformats.org/officeDocument/2006/customXml" ds:itemID="{6E120F8A-D97D-4EB3-B492-D94899ECD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001F03-05B9-4CDA-BC35-8C5AAAAEF4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180</Pages>
  <Words>81101</Words>
  <Characters>437951</Characters>
  <Application>Microsoft Office Word</Application>
  <DocSecurity>0</DocSecurity>
  <Lines>3649</Lines>
  <Paragraphs>1036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518016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2019-05-07T07:14:00Z</dcterms:created>
  <dcterms:modified xsi:type="dcterms:W3CDTF">2019-05-07T07:14:00Z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